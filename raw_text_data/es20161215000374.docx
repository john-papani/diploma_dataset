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5CE45" w14:textId="77777777" w:rsidR="00BF5310" w:rsidRPr="00BF5310" w:rsidRDefault="00BF5310" w:rsidP="00BF5310">
      <w:pPr>
        <w:spacing w:after="0" w:line="360" w:lineRule="auto"/>
        <w:rPr>
          <w:ins w:id="0" w:author="Φλούδα Χριστίνα" w:date="2016-12-22T10:13:00Z"/>
          <w:rFonts w:eastAsia="Times New Roman"/>
          <w:szCs w:val="24"/>
          <w:lang w:eastAsia="en-US"/>
        </w:rPr>
      </w:pPr>
      <w:ins w:id="1" w:author="Φλούδα Χριστίνα" w:date="2016-12-22T10:13:00Z">
        <w:r w:rsidRPr="00BF531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BB6F179" w14:textId="77777777" w:rsidR="00BF5310" w:rsidRPr="00BF5310" w:rsidRDefault="00BF5310" w:rsidP="00BF5310">
      <w:pPr>
        <w:spacing w:after="0" w:line="360" w:lineRule="auto"/>
        <w:rPr>
          <w:ins w:id="2" w:author="Φλούδα Χριστίνα" w:date="2016-12-22T10:13:00Z"/>
          <w:rFonts w:eastAsia="Times New Roman"/>
          <w:szCs w:val="24"/>
          <w:lang w:eastAsia="en-US"/>
        </w:rPr>
      </w:pPr>
    </w:p>
    <w:p w14:paraId="345AA8F1" w14:textId="77777777" w:rsidR="00BF5310" w:rsidRPr="00BF5310" w:rsidRDefault="00BF5310" w:rsidP="00BF5310">
      <w:pPr>
        <w:spacing w:after="0" w:line="360" w:lineRule="auto"/>
        <w:rPr>
          <w:ins w:id="3" w:author="Φλούδα Χριστίνα" w:date="2016-12-22T10:13:00Z"/>
          <w:rFonts w:eastAsia="Times New Roman"/>
          <w:szCs w:val="24"/>
          <w:lang w:eastAsia="en-US"/>
        </w:rPr>
      </w:pPr>
      <w:ins w:id="4" w:author="Φλούδα Χριστίνα" w:date="2016-12-22T10:13:00Z">
        <w:r w:rsidRPr="00BF5310">
          <w:rPr>
            <w:rFonts w:eastAsia="Times New Roman"/>
            <w:szCs w:val="24"/>
            <w:lang w:eastAsia="en-US"/>
          </w:rPr>
          <w:t>ΠΙΝΑΚΑΣ ΠΕΡΙΕΧΟΜΕΝΩΝ</w:t>
        </w:r>
      </w:ins>
    </w:p>
    <w:p w14:paraId="150FF44E" w14:textId="77777777" w:rsidR="00BF5310" w:rsidRPr="00BF5310" w:rsidRDefault="00BF5310" w:rsidP="00BF5310">
      <w:pPr>
        <w:spacing w:after="0" w:line="360" w:lineRule="auto"/>
        <w:rPr>
          <w:ins w:id="5" w:author="Φλούδα Χριστίνα" w:date="2016-12-22T10:13:00Z"/>
          <w:rFonts w:eastAsia="Times New Roman"/>
          <w:szCs w:val="24"/>
          <w:lang w:eastAsia="en-US"/>
        </w:rPr>
      </w:pPr>
      <w:ins w:id="6" w:author="Φλούδα Χριστίνα" w:date="2016-12-22T10:13:00Z">
        <w:r w:rsidRPr="00BF5310">
          <w:rPr>
            <w:rFonts w:eastAsia="Times New Roman"/>
            <w:szCs w:val="24"/>
            <w:lang w:eastAsia="en-US"/>
          </w:rPr>
          <w:t xml:space="preserve">ΙΖ΄ ΠΕΡΙΟΔΟΣ </w:t>
        </w:r>
      </w:ins>
    </w:p>
    <w:p w14:paraId="201C0424" w14:textId="77777777" w:rsidR="00BF5310" w:rsidRPr="00BF5310" w:rsidRDefault="00BF5310" w:rsidP="00BF5310">
      <w:pPr>
        <w:spacing w:after="0" w:line="360" w:lineRule="auto"/>
        <w:rPr>
          <w:ins w:id="7" w:author="Φλούδα Χριστίνα" w:date="2016-12-22T10:13:00Z"/>
          <w:rFonts w:eastAsia="Times New Roman"/>
          <w:szCs w:val="24"/>
          <w:lang w:eastAsia="en-US"/>
        </w:rPr>
      </w:pPr>
      <w:ins w:id="8" w:author="Φλούδα Χριστίνα" w:date="2016-12-22T10:13:00Z">
        <w:r w:rsidRPr="00BF5310">
          <w:rPr>
            <w:rFonts w:eastAsia="Times New Roman"/>
            <w:szCs w:val="24"/>
            <w:lang w:eastAsia="en-US"/>
          </w:rPr>
          <w:t>ΠΡΟΕΔΡΕΥΟΜΕΝΗΣ ΚΟΙΝΟΒΟΥΛΕΥΤΙΚΗΣ ΔΗΜΟΚΡΑΤΙΑΣ</w:t>
        </w:r>
      </w:ins>
    </w:p>
    <w:p w14:paraId="6DD7AE92" w14:textId="77777777" w:rsidR="00BF5310" w:rsidRPr="00BF5310" w:rsidRDefault="00BF5310" w:rsidP="00BF5310">
      <w:pPr>
        <w:spacing w:after="0" w:line="360" w:lineRule="auto"/>
        <w:rPr>
          <w:ins w:id="9" w:author="Φλούδα Χριστίνα" w:date="2016-12-22T10:13:00Z"/>
          <w:rFonts w:eastAsia="Times New Roman"/>
          <w:szCs w:val="24"/>
          <w:lang w:eastAsia="en-US"/>
        </w:rPr>
      </w:pPr>
      <w:ins w:id="10" w:author="Φλούδα Χριστίνα" w:date="2016-12-22T10:13:00Z">
        <w:r w:rsidRPr="00BF5310">
          <w:rPr>
            <w:rFonts w:eastAsia="Times New Roman"/>
            <w:szCs w:val="24"/>
            <w:lang w:eastAsia="en-US"/>
          </w:rPr>
          <w:t>ΣΥΝΟΔΟΣ Β΄</w:t>
        </w:r>
      </w:ins>
    </w:p>
    <w:p w14:paraId="0650FA8C" w14:textId="77777777" w:rsidR="00BF5310" w:rsidRPr="00BF5310" w:rsidRDefault="00BF5310" w:rsidP="00BF5310">
      <w:pPr>
        <w:spacing w:after="0" w:line="360" w:lineRule="auto"/>
        <w:rPr>
          <w:ins w:id="11" w:author="Φλούδα Χριστίνα" w:date="2016-12-22T10:13:00Z"/>
          <w:rFonts w:eastAsia="Times New Roman"/>
          <w:szCs w:val="24"/>
          <w:lang w:eastAsia="en-US"/>
        </w:rPr>
      </w:pPr>
    </w:p>
    <w:p w14:paraId="6BA888BA" w14:textId="77777777" w:rsidR="00BF5310" w:rsidRPr="00BF5310" w:rsidRDefault="00BF5310" w:rsidP="00BF5310">
      <w:pPr>
        <w:spacing w:after="0" w:line="360" w:lineRule="auto"/>
        <w:rPr>
          <w:ins w:id="12" w:author="Φλούδα Χριστίνα" w:date="2016-12-22T10:13:00Z"/>
          <w:rFonts w:eastAsia="Times New Roman"/>
          <w:szCs w:val="24"/>
          <w:lang w:eastAsia="en-US"/>
        </w:rPr>
      </w:pPr>
      <w:ins w:id="13" w:author="Φλούδα Χριστίνα" w:date="2016-12-22T10:13:00Z">
        <w:r w:rsidRPr="00BF5310">
          <w:rPr>
            <w:rFonts w:eastAsia="Times New Roman"/>
            <w:szCs w:val="24"/>
            <w:lang w:eastAsia="en-US"/>
          </w:rPr>
          <w:t>ΣΥΝΕΔΡΙΑΣΗ ΜΗ΄</w:t>
        </w:r>
      </w:ins>
    </w:p>
    <w:p w14:paraId="3B92266E" w14:textId="77777777" w:rsidR="00BF5310" w:rsidRPr="00BF5310" w:rsidRDefault="00BF5310" w:rsidP="00BF5310">
      <w:pPr>
        <w:spacing w:after="0" w:line="360" w:lineRule="auto"/>
        <w:rPr>
          <w:ins w:id="14" w:author="Φλούδα Χριστίνα" w:date="2016-12-22T10:13:00Z"/>
          <w:rFonts w:eastAsia="Times New Roman"/>
          <w:szCs w:val="24"/>
          <w:lang w:eastAsia="en-US"/>
        </w:rPr>
      </w:pPr>
      <w:ins w:id="15" w:author="Φλούδα Χριστίνα" w:date="2016-12-22T10:13:00Z">
        <w:r w:rsidRPr="00BF5310">
          <w:rPr>
            <w:rFonts w:eastAsia="Times New Roman"/>
            <w:szCs w:val="24"/>
            <w:lang w:eastAsia="en-US"/>
          </w:rPr>
          <w:t>Πέμπτη  15 Δεκεμβρίου 2016</w:t>
        </w:r>
      </w:ins>
    </w:p>
    <w:p w14:paraId="70D9224C" w14:textId="77777777" w:rsidR="00BF5310" w:rsidRPr="00BF5310" w:rsidRDefault="00BF5310" w:rsidP="00BF5310">
      <w:pPr>
        <w:spacing w:after="0" w:line="360" w:lineRule="auto"/>
        <w:rPr>
          <w:ins w:id="16" w:author="Φλούδα Χριστίνα" w:date="2016-12-22T10:13:00Z"/>
          <w:rFonts w:eastAsia="Times New Roman"/>
          <w:szCs w:val="24"/>
          <w:lang w:eastAsia="en-US"/>
        </w:rPr>
      </w:pPr>
    </w:p>
    <w:p w14:paraId="5505C3BB" w14:textId="77777777" w:rsidR="00BF5310" w:rsidRPr="00BF5310" w:rsidRDefault="00BF5310" w:rsidP="00BF5310">
      <w:pPr>
        <w:spacing w:after="0" w:line="360" w:lineRule="auto"/>
        <w:rPr>
          <w:ins w:id="17" w:author="Φλούδα Χριστίνα" w:date="2016-12-22T10:13:00Z"/>
          <w:rFonts w:eastAsia="Times New Roman"/>
          <w:szCs w:val="24"/>
          <w:lang w:eastAsia="en-US"/>
        </w:rPr>
      </w:pPr>
      <w:ins w:id="18" w:author="Φλούδα Χριστίνα" w:date="2016-12-22T10:13:00Z">
        <w:r w:rsidRPr="00BF5310">
          <w:rPr>
            <w:rFonts w:eastAsia="Times New Roman"/>
            <w:szCs w:val="24"/>
            <w:lang w:eastAsia="en-US"/>
          </w:rPr>
          <w:t>ΘΕΜΑΤΑ</w:t>
        </w:r>
      </w:ins>
    </w:p>
    <w:p w14:paraId="5932BC2B" w14:textId="77777777" w:rsidR="00BF5310" w:rsidRPr="00BF5310" w:rsidRDefault="00BF5310" w:rsidP="00BF5310">
      <w:pPr>
        <w:spacing w:after="0" w:line="360" w:lineRule="auto"/>
        <w:rPr>
          <w:ins w:id="19" w:author="Φλούδα Χριστίνα" w:date="2016-12-22T10:13:00Z"/>
          <w:rFonts w:eastAsia="Times New Roman"/>
          <w:szCs w:val="24"/>
          <w:lang w:eastAsia="en-US"/>
        </w:rPr>
      </w:pPr>
      <w:ins w:id="20" w:author="Φλούδα Χριστίνα" w:date="2016-12-22T10:13:00Z">
        <w:r w:rsidRPr="00BF5310">
          <w:rPr>
            <w:rFonts w:eastAsia="Times New Roman"/>
            <w:szCs w:val="24"/>
            <w:lang w:eastAsia="en-US"/>
          </w:rPr>
          <w:t xml:space="preserve"> </w:t>
        </w:r>
        <w:r w:rsidRPr="00BF5310">
          <w:rPr>
            <w:rFonts w:eastAsia="Times New Roman"/>
            <w:szCs w:val="24"/>
            <w:lang w:eastAsia="en-US"/>
          </w:rPr>
          <w:br/>
          <w:t xml:space="preserve">Α. ΕΙΔΙΚΑ ΘΕΜΑΤΑ </w:t>
        </w:r>
        <w:r w:rsidRPr="00BF5310">
          <w:rPr>
            <w:rFonts w:eastAsia="Times New Roman"/>
            <w:szCs w:val="24"/>
            <w:lang w:eastAsia="en-US"/>
          </w:rPr>
          <w:br/>
          <w:t xml:space="preserve">1. Επικύρωση Πρακτικών, σελ. </w:t>
        </w:r>
        <w:r w:rsidRPr="00BF5310">
          <w:rPr>
            <w:rFonts w:eastAsia="Times New Roman"/>
            <w:szCs w:val="24"/>
            <w:lang w:eastAsia="en-US"/>
          </w:rPr>
          <w:br/>
          <w:t xml:space="preserve">2.  Άδεια απουσίας των Βουλευτών κ.κ. Σ. Λυκούδη και Γ. </w:t>
        </w:r>
        <w:proofErr w:type="spellStart"/>
        <w:r w:rsidRPr="00BF5310">
          <w:rPr>
            <w:rFonts w:eastAsia="Times New Roman"/>
            <w:szCs w:val="24"/>
            <w:lang w:eastAsia="en-US"/>
          </w:rPr>
          <w:t>Αμυρά</w:t>
        </w:r>
        <w:proofErr w:type="spellEnd"/>
        <w:r w:rsidRPr="00BF5310">
          <w:rPr>
            <w:rFonts w:eastAsia="Times New Roman"/>
            <w:szCs w:val="24"/>
            <w:lang w:eastAsia="en-US"/>
          </w:rPr>
          <w:t xml:space="preserve">, σελ. </w:t>
        </w:r>
        <w:r w:rsidRPr="00BF5310">
          <w:rPr>
            <w:rFonts w:eastAsia="Times New Roman"/>
            <w:szCs w:val="24"/>
            <w:lang w:eastAsia="en-US"/>
          </w:rPr>
          <w:br/>
          <w:t xml:space="preserve">3. Ανακοινώνεται ότι τη συνεδρίαση παρακολουθούν μαθητές από το 5ο Δημοτικό Σχολείο Χολαργού, το 2ο Γυμνάσιο Βάρης, το 15ο Γυμνάσιο Περιστερίου, το 1ο ΕΠΑΛ Γλυφάδας, το 1ο Γυμνάσιο Καλαμάτας, φοιτητές του Προγράμματος ERASMUS και το 1ο Γυμνάσιο Δράμας, σελ. </w:t>
        </w:r>
        <w:r w:rsidRPr="00BF5310">
          <w:rPr>
            <w:rFonts w:eastAsia="Times New Roman"/>
            <w:szCs w:val="24"/>
            <w:lang w:eastAsia="en-US"/>
          </w:rPr>
          <w:br/>
          <w:t xml:space="preserve">4. Επί διαδικαστικού θέματος, σελ. </w:t>
        </w:r>
        <w:r w:rsidRPr="00BF5310">
          <w:rPr>
            <w:rFonts w:eastAsia="Times New Roman"/>
            <w:szCs w:val="24"/>
            <w:lang w:eastAsia="en-US"/>
          </w:rPr>
          <w:br/>
          <w:t xml:space="preserve">5. Επί προσωπικού θέματος, σελ. </w:t>
        </w:r>
        <w:r w:rsidRPr="00BF5310">
          <w:rPr>
            <w:rFonts w:eastAsia="Times New Roman"/>
            <w:szCs w:val="24"/>
            <w:lang w:eastAsia="en-US"/>
          </w:rPr>
          <w:br/>
          <w:t xml:space="preserve"> </w:t>
        </w:r>
        <w:r w:rsidRPr="00BF5310">
          <w:rPr>
            <w:rFonts w:eastAsia="Times New Roman"/>
            <w:szCs w:val="24"/>
            <w:lang w:eastAsia="en-US"/>
          </w:rPr>
          <w:br/>
          <w:t xml:space="preserve">Β. ΚΟΙΝΟΒΟΥΛΕΥΤΙΚΟΣ ΕΛΕΓΧΟΣ </w:t>
        </w:r>
        <w:r w:rsidRPr="00BF5310">
          <w:rPr>
            <w:rFonts w:eastAsia="Times New Roman"/>
            <w:szCs w:val="24"/>
            <w:lang w:eastAsia="en-US"/>
          </w:rPr>
          <w:br/>
          <w:t xml:space="preserve">Ανακοίνωση του δελτίου επικαίρων ερωτήσεων της Παρασκευής 16 Δεκεμβρίου 2016, σελ. </w:t>
        </w:r>
        <w:r w:rsidRPr="00BF5310">
          <w:rPr>
            <w:rFonts w:eastAsia="Times New Roman"/>
            <w:szCs w:val="24"/>
            <w:lang w:eastAsia="en-US"/>
          </w:rPr>
          <w:br/>
          <w:t xml:space="preserve"> </w:t>
        </w:r>
        <w:r w:rsidRPr="00BF5310">
          <w:rPr>
            <w:rFonts w:eastAsia="Times New Roman"/>
            <w:szCs w:val="24"/>
            <w:lang w:eastAsia="en-US"/>
          </w:rPr>
          <w:br/>
          <w:t xml:space="preserve">Γ. ΝΟΜΟΘΕΤΙΚΗ ΕΡΓΑΣΙΑ </w:t>
        </w:r>
        <w:r w:rsidRPr="00BF5310">
          <w:rPr>
            <w:rFonts w:eastAsia="Times New Roman"/>
            <w:szCs w:val="24"/>
            <w:lang w:eastAsia="en-US"/>
          </w:rPr>
          <w:br/>
          <w:t xml:space="preserve">1. Συζήτηση επί των άρθρων, των τροπολογιών και ψήφιση στο σύνολο του σχεδίου νόμου του Υπουργείου  «Εθνικός Μηχανισμός Συντονισμού, Παρακολούθηση και Αξιολόγηση των Πολιτικών Κοινωνικής  Ένταξης και Κοινωνικής Συνοχής, Ρυθμίσεις για την Κοινωνική Αλληλεγγύη και </w:t>
        </w:r>
        <w:proofErr w:type="spellStart"/>
        <w:r w:rsidRPr="00BF5310">
          <w:rPr>
            <w:rFonts w:eastAsia="Times New Roman"/>
            <w:szCs w:val="24"/>
            <w:lang w:eastAsia="en-US"/>
          </w:rPr>
          <w:t>Εφαρμοστικές</w:t>
        </w:r>
        <w:proofErr w:type="spellEnd"/>
        <w:r w:rsidRPr="00BF5310">
          <w:rPr>
            <w:rFonts w:eastAsia="Times New Roman"/>
            <w:szCs w:val="24"/>
            <w:lang w:eastAsia="en-US"/>
          </w:rPr>
          <w:t xml:space="preserve"> Διατάξεις του ν. 4387/2016 (Α΄ 85) και άλλες διατάξεις», σελ. </w:t>
        </w:r>
        <w:r w:rsidRPr="00BF5310">
          <w:rPr>
            <w:rFonts w:eastAsia="Times New Roman"/>
            <w:szCs w:val="24"/>
            <w:lang w:eastAsia="en-US"/>
          </w:rPr>
          <w:br/>
          <w:t>2. Κατάθεση Εκθέσεως Διαρκούς Επιτροπής:</w:t>
        </w:r>
      </w:ins>
    </w:p>
    <w:p w14:paraId="0A69924B" w14:textId="77777777" w:rsidR="00BF5310" w:rsidRPr="00BF5310" w:rsidRDefault="00BF5310" w:rsidP="00BF5310">
      <w:pPr>
        <w:spacing w:after="0" w:line="360" w:lineRule="auto"/>
        <w:rPr>
          <w:ins w:id="21" w:author="Φλούδα Χριστίνα" w:date="2016-12-22T10:13:00Z"/>
          <w:rFonts w:eastAsia="Times New Roman"/>
          <w:szCs w:val="24"/>
          <w:lang w:eastAsia="en-US"/>
        </w:rPr>
      </w:pPr>
      <w:ins w:id="22" w:author="Φλούδα Χριστίνα" w:date="2016-12-22T10:13:00Z">
        <w:r w:rsidRPr="00BF5310">
          <w:rPr>
            <w:rFonts w:eastAsia="Times New Roman"/>
            <w:szCs w:val="24"/>
            <w:lang w:eastAsia="en-US"/>
          </w:rPr>
          <w:t xml:space="preserve">Οι Διαρκείς Επιτροπές Δημόσιας Διοίκησης, Δημόσιας Τάξης και Δικαιοσύνης και Οικονομικών Υποθέσεων καταθέτουν την έκθεσή τους στο σχέδιο νόμου του Υπουργείου Δικαιοσύνης, Διαφάνειας και Ανθρωπίνων Δικαιωμάτων: «Πτωχευτικός Κώδικας, Διοικητική Δικαιοσύνη, Τέλη-Παράβολα, Οικειοθελής αποκάλυψη αδήλωτων εισοδημάτων, Ηλεκτρονικές συναλλαγές, Τροποποιήσεις του ν. 4270/2014 και λοιπές διατάξεις», σελ. </w:t>
        </w:r>
        <w:r w:rsidRPr="00BF5310">
          <w:rPr>
            <w:rFonts w:eastAsia="Times New Roman"/>
            <w:szCs w:val="24"/>
            <w:lang w:eastAsia="en-US"/>
          </w:rPr>
          <w:br/>
          <w:t xml:space="preserve">3. Αίτηση ονομαστικής ψηφοφορίας Βουλευτών του Συνασπισμού Ριζοσπαστικής Αριστεράς επί του άρθρου 65 του σχεδίου νόμου του Υπουργείου Εργασίας, Κοινωνικής Ασφάλισης και Κοινωνικής Αλληλεγγύης, σελ. </w:t>
        </w:r>
        <w:r w:rsidRPr="00BF5310">
          <w:rPr>
            <w:rFonts w:eastAsia="Times New Roman"/>
            <w:szCs w:val="24"/>
            <w:lang w:eastAsia="en-US"/>
          </w:rPr>
          <w:br/>
          <w:t xml:space="preserve">4. Ονομαστική ψηφοφορία επί του άρθρου 65 του σχεδίου νόμου του Υπουργείου Εργασίας, Κοινωνικής Ασφάλισης και Κοινωνικής Αλληλεγγύης, σελ. </w:t>
        </w:r>
        <w:r w:rsidRPr="00BF5310">
          <w:rPr>
            <w:rFonts w:eastAsia="Times New Roman"/>
            <w:szCs w:val="24"/>
            <w:lang w:eastAsia="en-US"/>
          </w:rPr>
          <w:br/>
          <w:t xml:space="preserve">5. Επιστολικές ψήφοι επί της ονομαστικής ψηφοφορίας, σελ. </w:t>
        </w:r>
        <w:r w:rsidRPr="00BF5310">
          <w:rPr>
            <w:rFonts w:eastAsia="Times New Roman"/>
            <w:szCs w:val="24"/>
            <w:lang w:eastAsia="en-US"/>
          </w:rPr>
          <w:br/>
          <w:t xml:space="preserve"> </w:t>
        </w:r>
      </w:ins>
    </w:p>
    <w:p w14:paraId="0F1E0477" w14:textId="77777777" w:rsidR="00BF5310" w:rsidRPr="00BF5310" w:rsidRDefault="00BF5310" w:rsidP="00BF5310">
      <w:pPr>
        <w:spacing w:after="0" w:line="360" w:lineRule="auto"/>
        <w:rPr>
          <w:ins w:id="23" w:author="Φλούδα Χριστίνα" w:date="2016-12-22T10:13:00Z"/>
          <w:rFonts w:eastAsia="Times New Roman"/>
          <w:szCs w:val="24"/>
          <w:lang w:eastAsia="en-US"/>
        </w:rPr>
      </w:pPr>
      <w:ins w:id="24" w:author="Φλούδα Χριστίνα" w:date="2016-12-22T10:13:00Z">
        <w:r w:rsidRPr="00BF5310">
          <w:rPr>
            <w:rFonts w:eastAsia="Times New Roman"/>
            <w:szCs w:val="24"/>
            <w:lang w:eastAsia="en-US"/>
          </w:rPr>
          <w:br/>
          <w:t>ΠΡΟΕΔΡΕΥΟΝΤΕΣ</w:t>
        </w:r>
      </w:ins>
    </w:p>
    <w:p w14:paraId="0D9E0C12" w14:textId="77777777" w:rsidR="00BF5310" w:rsidRPr="00BF5310" w:rsidRDefault="00BF5310" w:rsidP="00BF5310">
      <w:pPr>
        <w:spacing w:after="0" w:line="360" w:lineRule="auto"/>
        <w:rPr>
          <w:ins w:id="25" w:author="Φλούδα Χριστίνα" w:date="2016-12-22T10:13:00Z"/>
          <w:rFonts w:eastAsia="Times New Roman"/>
          <w:szCs w:val="24"/>
          <w:lang w:eastAsia="en-US"/>
        </w:rPr>
      </w:pPr>
    </w:p>
    <w:p w14:paraId="0341C2EB" w14:textId="77777777" w:rsidR="00BF5310" w:rsidRPr="00BF5310" w:rsidRDefault="00BF5310" w:rsidP="00BF5310">
      <w:pPr>
        <w:spacing w:after="0" w:line="360" w:lineRule="auto"/>
        <w:rPr>
          <w:ins w:id="26" w:author="Φλούδα Χριστίνα" w:date="2016-12-22T10:13:00Z"/>
          <w:rFonts w:eastAsia="Times New Roman"/>
          <w:szCs w:val="24"/>
          <w:lang w:eastAsia="en-US"/>
        </w:rPr>
      </w:pPr>
      <w:ins w:id="27" w:author="Φλούδα Χριστίνα" w:date="2016-12-22T10:13:00Z">
        <w:r w:rsidRPr="00BF5310">
          <w:rPr>
            <w:rFonts w:eastAsia="Times New Roman"/>
            <w:szCs w:val="24"/>
            <w:lang w:eastAsia="en-US"/>
          </w:rPr>
          <w:t>ΒΑΡΕΜΕΝΟΣ Γ. , σελ.</w:t>
        </w:r>
        <w:r w:rsidRPr="00BF5310">
          <w:rPr>
            <w:rFonts w:eastAsia="Times New Roman"/>
            <w:szCs w:val="24"/>
            <w:lang w:eastAsia="en-US"/>
          </w:rPr>
          <w:br/>
          <w:t>ΚΟΥΡΑΚΗΣ Α. , σελ.</w:t>
        </w:r>
      </w:ins>
    </w:p>
    <w:p w14:paraId="0CDF6394" w14:textId="77777777" w:rsidR="00BF5310" w:rsidRPr="00BF5310" w:rsidRDefault="00BF5310" w:rsidP="00BF5310">
      <w:pPr>
        <w:spacing w:after="0" w:line="360" w:lineRule="auto"/>
        <w:rPr>
          <w:ins w:id="28" w:author="Φλούδα Χριστίνα" w:date="2016-12-22T10:13:00Z"/>
          <w:rFonts w:eastAsia="Times New Roman"/>
          <w:szCs w:val="24"/>
          <w:lang w:eastAsia="en-US"/>
        </w:rPr>
      </w:pPr>
      <w:ins w:id="29" w:author="Φλούδα Χριστίνα" w:date="2016-12-22T10:13:00Z">
        <w:r w:rsidRPr="00BF5310">
          <w:rPr>
            <w:rFonts w:eastAsia="Times New Roman"/>
            <w:szCs w:val="24"/>
            <w:lang w:eastAsia="en-US"/>
          </w:rPr>
          <w:t>ΚΡΕΜΑΣΤΙΝΟΣ Δ. , σελ.</w:t>
        </w:r>
      </w:ins>
    </w:p>
    <w:p w14:paraId="70FBCCB4" w14:textId="77777777" w:rsidR="00BF5310" w:rsidRPr="00BF5310" w:rsidRDefault="00BF5310" w:rsidP="00BF5310">
      <w:pPr>
        <w:spacing w:after="0" w:line="360" w:lineRule="auto"/>
        <w:rPr>
          <w:ins w:id="30" w:author="Φλούδα Χριστίνα" w:date="2016-12-22T10:13:00Z"/>
          <w:rFonts w:eastAsia="Times New Roman"/>
          <w:szCs w:val="24"/>
          <w:lang w:eastAsia="en-US"/>
        </w:rPr>
      </w:pPr>
      <w:ins w:id="31" w:author="Φλούδα Χριστίνα" w:date="2016-12-22T10:13:00Z">
        <w:r w:rsidRPr="00BF5310">
          <w:rPr>
            <w:rFonts w:eastAsia="Times New Roman"/>
            <w:szCs w:val="24"/>
            <w:lang w:eastAsia="en-US"/>
          </w:rPr>
          <w:t>ΧΡΙΣΤΟΔΟΥΛΟΠΟΥΛΟΥ Α. , σελ.</w:t>
        </w:r>
        <w:r w:rsidRPr="00BF5310">
          <w:rPr>
            <w:rFonts w:eastAsia="Times New Roman"/>
            <w:szCs w:val="24"/>
            <w:lang w:eastAsia="en-US"/>
          </w:rPr>
          <w:br/>
          <w:t xml:space="preserve"> </w:t>
        </w:r>
        <w:r w:rsidRPr="00BF5310">
          <w:rPr>
            <w:rFonts w:eastAsia="Times New Roman"/>
            <w:szCs w:val="24"/>
            <w:lang w:eastAsia="en-US"/>
          </w:rPr>
          <w:br/>
        </w:r>
      </w:ins>
    </w:p>
    <w:p w14:paraId="06E8FF1C" w14:textId="77777777" w:rsidR="00BF5310" w:rsidRPr="00BF5310" w:rsidRDefault="00BF5310" w:rsidP="00BF5310">
      <w:pPr>
        <w:spacing w:after="0" w:line="360" w:lineRule="auto"/>
        <w:rPr>
          <w:ins w:id="32" w:author="Φλούδα Χριστίνα" w:date="2016-12-22T10:13:00Z"/>
          <w:rFonts w:eastAsia="Times New Roman"/>
          <w:szCs w:val="24"/>
          <w:lang w:eastAsia="en-US"/>
        </w:rPr>
      </w:pPr>
      <w:ins w:id="33" w:author="Φλούδα Χριστίνα" w:date="2016-12-22T10:13:00Z">
        <w:r w:rsidRPr="00BF5310">
          <w:rPr>
            <w:rFonts w:eastAsia="Times New Roman"/>
            <w:szCs w:val="24"/>
            <w:lang w:eastAsia="en-US"/>
          </w:rPr>
          <w:t>ΟΜΙΛΗΤΕΣ</w:t>
        </w:r>
      </w:ins>
    </w:p>
    <w:p w14:paraId="66634E0A" w14:textId="338F84C1" w:rsidR="00BF5310" w:rsidRDefault="00BF5310" w:rsidP="00BF5310">
      <w:pPr>
        <w:spacing w:line="600" w:lineRule="auto"/>
        <w:ind w:firstLine="720"/>
        <w:contextualSpacing/>
        <w:jc w:val="both"/>
        <w:rPr>
          <w:ins w:id="34" w:author="Φλούδα Χριστίνα" w:date="2016-12-22T10:13:00Z"/>
          <w:rFonts w:eastAsia="Times New Roman" w:cs="Times New Roman"/>
          <w:szCs w:val="24"/>
        </w:rPr>
        <w:pPrChange w:id="35" w:author="Φλούδα Χριστίνα" w:date="2016-12-22T10:13:00Z">
          <w:pPr>
            <w:spacing w:line="600" w:lineRule="auto"/>
            <w:ind w:firstLine="720"/>
            <w:contextualSpacing/>
            <w:jc w:val="center"/>
          </w:pPr>
        </w:pPrChange>
      </w:pPr>
      <w:ins w:id="36" w:author="Φλούδα Χριστίνα" w:date="2016-12-22T10:13:00Z">
        <w:r w:rsidRPr="00BF5310">
          <w:rPr>
            <w:rFonts w:eastAsia="Times New Roman"/>
            <w:szCs w:val="24"/>
            <w:lang w:eastAsia="en-US"/>
          </w:rPr>
          <w:br/>
          <w:t>Α. Επί διαδικαστικού θέματος:</w:t>
        </w:r>
        <w:r w:rsidRPr="00BF5310">
          <w:rPr>
            <w:rFonts w:eastAsia="Times New Roman"/>
            <w:szCs w:val="24"/>
            <w:lang w:eastAsia="en-US"/>
          </w:rPr>
          <w:br/>
          <w:t>ΒΑΡΔΑΚΗΣ Σ. , σελ.</w:t>
        </w:r>
        <w:r w:rsidRPr="00BF5310">
          <w:rPr>
            <w:rFonts w:eastAsia="Times New Roman"/>
            <w:szCs w:val="24"/>
            <w:lang w:eastAsia="en-US"/>
          </w:rPr>
          <w:br/>
          <w:t>ΒΑΡΕΜΕΝΟΣ Γ. , σελ.</w:t>
        </w:r>
        <w:r w:rsidRPr="00BF5310">
          <w:rPr>
            <w:rFonts w:eastAsia="Times New Roman"/>
            <w:szCs w:val="24"/>
            <w:lang w:eastAsia="en-US"/>
          </w:rPr>
          <w:br/>
          <w:t>ΒΟΥΤΣΗΣ Ν. , σελ.</w:t>
        </w:r>
        <w:r w:rsidRPr="00BF5310">
          <w:rPr>
            <w:rFonts w:eastAsia="Times New Roman"/>
            <w:szCs w:val="24"/>
            <w:lang w:eastAsia="en-US"/>
          </w:rPr>
          <w:br/>
          <w:t>ΒΡΟΥΤΣΗΣ Ι. , σελ.</w:t>
        </w:r>
        <w:r w:rsidRPr="00BF5310">
          <w:rPr>
            <w:rFonts w:eastAsia="Times New Roman"/>
            <w:szCs w:val="24"/>
            <w:lang w:eastAsia="en-US"/>
          </w:rPr>
          <w:br/>
          <w:t>ΓΕΩΡΓΙΑΔΗΣ Σ. , σελ.</w:t>
        </w:r>
        <w:r w:rsidRPr="00BF5310">
          <w:rPr>
            <w:rFonts w:eastAsia="Times New Roman"/>
            <w:szCs w:val="24"/>
            <w:lang w:eastAsia="en-US"/>
          </w:rPr>
          <w:br/>
          <w:t>ΘΕΟΔΩΡΑΚΗΣ Σ. , σελ.</w:t>
        </w:r>
        <w:r w:rsidRPr="00BF5310">
          <w:rPr>
            <w:rFonts w:eastAsia="Times New Roman"/>
            <w:szCs w:val="24"/>
            <w:lang w:eastAsia="en-US"/>
          </w:rPr>
          <w:br/>
          <w:t>ΚΑΤΣΩΤΗΣ Χ. , σελ.</w:t>
        </w:r>
        <w:r w:rsidRPr="00BF5310">
          <w:rPr>
            <w:rFonts w:eastAsia="Times New Roman"/>
            <w:szCs w:val="24"/>
            <w:lang w:eastAsia="en-US"/>
          </w:rPr>
          <w:br/>
          <w:t>ΚΟΥΡΑΚΗΣ Α. , σελ.</w:t>
        </w:r>
        <w:r w:rsidRPr="00BF5310">
          <w:rPr>
            <w:rFonts w:eastAsia="Times New Roman"/>
            <w:szCs w:val="24"/>
            <w:lang w:eastAsia="en-US"/>
          </w:rPr>
          <w:br/>
          <w:t>ΚΡΕΜΑΣΤΙΝΟΣ Δ. , σελ.</w:t>
        </w:r>
        <w:r w:rsidRPr="00BF5310">
          <w:rPr>
            <w:rFonts w:eastAsia="Times New Roman"/>
            <w:szCs w:val="24"/>
            <w:lang w:eastAsia="en-US"/>
          </w:rPr>
          <w:br/>
          <w:t>ΜΗΤΑΡΑΚΗΣ Π. , σελ.</w:t>
        </w:r>
        <w:r w:rsidRPr="00BF5310">
          <w:rPr>
            <w:rFonts w:eastAsia="Times New Roman"/>
            <w:szCs w:val="24"/>
            <w:lang w:eastAsia="en-US"/>
          </w:rPr>
          <w:br/>
          <w:t>ΜΠΟΥΚΩΡΟΣ Χ. , σελ.</w:t>
        </w:r>
        <w:r w:rsidRPr="00BF5310">
          <w:rPr>
            <w:rFonts w:eastAsia="Times New Roman"/>
            <w:szCs w:val="24"/>
            <w:lang w:eastAsia="en-US"/>
          </w:rPr>
          <w:br/>
          <w:t>ΜΠΟΥΡΑΣ Α. , σελ.</w:t>
        </w:r>
        <w:r w:rsidRPr="00BF5310">
          <w:rPr>
            <w:rFonts w:eastAsia="Times New Roman"/>
            <w:szCs w:val="24"/>
            <w:lang w:eastAsia="en-US"/>
          </w:rPr>
          <w:br/>
          <w:t>ΠΑΠΑΔΟΠΟΥΛΟΣ Ν. , σελ.</w:t>
        </w:r>
        <w:r w:rsidRPr="00BF5310">
          <w:rPr>
            <w:rFonts w:eastAsia="Times New Roman"/>
            <w:szCs w:val="24"/>
            <w:lang w:eastAsia="en-US"/>
          </w:rPr>
          <w:br/>
          <w:t>ΠΑΠΑΚΩΣΤΑ - ΣΙΔΗΡΟΠΟΥΛΟΥ Α. , σελ.</w:t>
        </w:r>
        <w:r w:rsidRPr="00BF5310">
          <w:rPr>
            <w:rFonts w:eastAsia="Times New Roman"/>
            <w:szCs w:val="24"/>
            <w:lang w:eastAsia="en-US"/>
          </w:rPr>
          <w:br/>
          <w:t>ΠΕΤΡΟΠΟΥΛΟΣ Α. , σελ.</w:t>
        </w:r>
        <w:r w:rsidRPr="00BF5310">
          <w:rPr>
            <w:rFonts w:eastAsia="Times New Roman"/>
            <w:szCs w:val="24"/>
            <w:lang w:eastAsia="en-US"/>
          </w:rPr>
          <w:br/>
          <w:t>ΠΟΛΑΚΗΣ Π. , σελ.</w:t>
        </w:r>
        <w:r w:rsidRPr="00BF5310">
          <w:rPr>
            <w:rFonts w:eastAsia="Times New Roman"/>
            <w:szCs w:val="24"/>
            <w:lang w:eastAsia="en-US"/>
          </w:rPr>
          <w:br/>
          <w:t>ΣΑΛΜΑΣ Μ. , σελ.</w:t>
        </w:r>
        <w:r w:rsidRPr="00BF5310">
          <w:rPr>
            <w:rFonts w:eastAsia="Times New Roman"/>
            <w:szCs w:val="24"/>
            <w:lang w:eastAsia="en-US"/>
          </w:rPr>
          <w:br/>
          <w:t>ΣΑΧΙΝΙΔΗΣ Ι. , σελ.</w:t>
        </w:r>
        <w:r w:rsidRPr="00BF5310">
          <w:rPr>
            <w:rFonts w:eastAsia="Times New Roman"/>
            <w:szCs w:val="24"/>
            <w:lang w:eastAsia="en-US"/>
          </w:rPr>
          <w:br/>
          <w:t>ΣΤΑΜΑΤΗΣ Δ. , σελ.</w:t>
        </w:r>
        <w:r w:rsidRPr="00BF5310">
          <w:rPr>
            <w:rFonts w:eastAsia="Times New Roman"/>
            <w:szCs w:val="24"/>
            <w:lang w:eastAsia="en-US"/>
          </w:rPr>
          <w:br/>
          <w:t>ΣΤΕΡΓΙΟΥ Κ. , σελ.</w:t>
        </w:r>
        <w:r w:rsidRPr="00BF5310">
          <w:rPr>
            <w:rFonts w:eastAsia="Times New Roman"/>
            <w:szCs w:val="24"/>
            <w:lang w:eastAsia="en-US"/>
          </w:rPr>
          <w:br/>
          <w:t>ΤΖΑΒΑΡΑΣ Κ. , σελ.</w:t>
        </w:r>
        <w:r w:rsidRPr="00BF5310">
          <w:rPr>
            <w:rFonts w:eastAsia="Times New Roman"/>
            <w:szCs w:val="24"/>
            <w:lang w:eastAsia="en-US"/>
          </w:rPr>
          <w:br/>
          <w:t>ΤΖΟΥΦΗ Μ. , σελ.</w:t>
        </w:r>
        <w:r w:rsidRPr="00BF5310">
          <w:rPr>
            <w:rFonts w:eastAsia="Times New Roman"/>
            <w:szCs w:val="24"/>
            <w:lang w:eastAsia="en-US"/>
          </w:rPr>
          <w:br/>
          <w:t>ΤΣΙΑΡΑΣ Κ. , σελ.</w:t>
        </w:r>
        <w:r w:rsidRPr="00BF5310">
          <w:rPr>
            <w:rFonts w:eastAsia="Times New Roman"/>
            <w:szCs w:val="24"/>
            <w:lang w:eastAsia="en-US"/>
          </w:rPr>
          <w:br/>
          <w:t>ΦΩΤΙΟΥ Θ. , σελ.</w:t>
        </w:r>
        <w:r w:rsidRPr="00BF5310">
          <w:rPr>
            <w:rFonts w:eastAsia="Times New Roman"/>
            <w:szCs w:val="24"/>
            <w:lang w:eastAsia="en-US"/>
          </w:rPr>
          <w:br/>
          <w:t>ΧΡΙΣΤΟΔΟΥΛΟΠΟΥΛΟΥ Α. , σελ.</w:t>
        </w:r>
        <w:r w:rsidRPr="00BF5310">
          <w:rPr>
            <w:rFonts w:eastAsia="Times New Roman"/>
            <w:szCs w:val="24"/>
            <w:lang w:eastAsia="en-US"/>
          </w:rPr>
          <w:br/>
        </w:r>
        <w:r w:rsidRPr="00BF5310">
          <w:rPr>
            <w:rFonts w:eastAsia="Times New Roman"/>
            <w:szCs w:val="24"/>
            <w:lang w:eastAsia="en-US"/>
          </w:rPr>
          <w:br/>
          <w:t>Β. Επί προσωπικού θέματος:</w:t>
        </w:r>
        <w:r w:rsidRPr="00BF5310">
          <w:rPr>
            <w:rFonts w:eastAsia="Times New Roman"/>
            <w:szCs w:val="24"/>
            <w:lang w:eastAsia="en-US"/>
          </w:rPr>
          <w:br/>
          <w:t>ΓΕΩΡΓΙΑΔΗΣ Σ. , σελ.</w:t>
        </w:r>
        <w:r w:rsidRPr="00BF5310">
          <w:rPr>
            <w:rFonts w:eastAsia="Times New Roman"/>
            <w:szCs w:val="24"/>
            <w:lang w:eastAsia="en-US"/>
          </w:rPr>
          <w:br/>
          <w:t>ΠΟΛΑΚΗΣ Π. , σελ.</w:t>
        </w:r>
        <w:r w:rsidRPr="00BF5310">
          <w:rPr>
            <w:rFonts w:eastAsia="Times New Roman"/>
            <w:szCs w:val="24"/>
            <w:lang w:eastAsia="en-US"/>
          </w:rPr>
          <w:br/>
          <w:t>ΣΑΛΜΑΣ Μ. , σελ.</w:t>
        </w:r>
        <w:r w:rsidRPr="00BF5310">
          <w:rPr>
            <w:rFonts w:eastAsia="Times New Roman"/>
            <w:szCs w:val="24"/>
            <w:lang w:eastAsia="en-US"/>
          </w:rPr>
          <w:br/>
        </w:r>
        <w:r w:rsidRPr="00BF5310">
          <w:rPr>
            <w:rFonts w:eastAsia="Times New Roman"/>
            <w:szCs w:val="24"/>
            <w:lang w:eastAsia="en-US"/>
          </w:rPr>
          <w:br/>
          <w:t>Γ. Επί του σχεδίου νόμου του Υπουργείου Εργασίας, Κοινωνικής Ασφάλισης και Κοινωνικής Αλληλεγγύης:</w:t>
        </w:r>
        <w:r w:rsidRPr="00BF5310">
          <w:rPr>
            <w:rFonts w:eastAsia="Times New Roman"/>
            <w:szCs w:val="24"/>
            <w:lang w:eastAsia="en-US"/>
          </w:rPr>
          <w:br/>
          <w:t>ΒΕΝΙΖΕΛΟΣ Ε. , σελ.</w:t>
        </w:r>
        <w:r w:rsidRPr="00BF5310">
          <w:rPr>
            <w:rFonts w:eastAsia="Times New Roman"/>
            <w:szCs w:val="24"/>
            <w:lang w:eastAsia="en-US"/>
          </w:rPr>
          <w:br/>
          <w:t>ΒΟΡΙΔΗΣ Μ. , σελ.</w:t>
        </w:r>
        <w:r w:rsidRPr="00BF5310">
          <w:rPr>
            <w:rFonts w:eastAsia="Times New Roman"/>
            <w:szCs w:val="24"/>
            <w:lang w:eastAsia="en-US"/>
          </w:rPr>
          <w:br/>
          <w:t>ΒΟΥΤΣΗΣ Ν. , σελ.</w:t>
        </w:r>
        <w:r w:rsidRPr="00BF5310">
          <w:rPr>
            <w:rFonts w:eastAsia="Times New Roman"/>
            <w:szCs w:val="24"/>
            <w:lang w:eastAsia="en-US"/>
          </w:rPr>
          <w:br/>
          <w:t>ΒΡΑΝΤΖΑ Π. , σελ.</w:t>
        </w:r>
        <w:r w:rsidRPr="00BF5310">
          <w:rPr>
            <w:rFonts w:eastAsia="Times New Roman"/>
            <w:szCs w:val="24"/>
            <w:lang w:eastAsia="en-US"/>
          </w:rPr>
          <w:br/>
          <w:t>ΒΡΟΥΤΣΗΣ Ι. , σελ.</w:t>
        </w:r>
        <w:r w:rsidRPr="00BF5310">
          <w:rPr>
            <w:rFonts w:eastAsia="Times New Roman"/>
            <w:szCs w:val="24"/>
            <w:lang w:eastAsia="en-US"/>
          </w:rPr>
          <w:br/>
          <w:t>ΓΕΩΡΓΙΑΔΗΣ Σ. , σελ.</w:t>
        </w:r>
        <w:r w:rsidRPr="00BF5310">
          <w:rPr>
            <w:rFonts w:eastAsia="Times New Roman"/>
            <w:szCs w:val="24"/>
            <w:lang w:eastAsia="en-US"/>
          </w:rPr>
          <w:br/>
          <w:t>ΓΡΕΓΟΣ Α. , σελ.</w:t>
        </w:r>
        <w:r w:rsidRPr="00BF5310">
          <w:rPr>
            <w:rFonts w:eastAsia="Times New Roman"/>
            <w:szCs w:val="24"/>
            <w:lang w:eastAsia="en-US"/>
          </w:rPr>
          <w:br/>
          <w:t>ΔΗΜΟΣΧΑΚΗΣ Α. , σελ.</w:t>
        </w:r>
        <w:r w:rsidRPr="00BF5310">
          <w:rPr>
            <w:rFonts w:eastAsia="Times New Roman"/>
            <w:szCs w:val="24"/>
            <w:lang w:eastAsia="en-US"/>
          </w:rPr>
          <w:br/>
          <w:t>ΕΜΜΑΝΟΥΗΛΙΔΗΣ Δ. , σελ.</w:t>
        </w:r>
        <w:r w:rsidRPr="00BF5310">
          <w:rPr>
            <w:rFonts w:eastAsia="Times New Roman"/>
            <w:szCs w:val="24"/>
            <w:lang w:eastAsia="en-US"/>
          </w:rPr>
          <w:br/>
          <w:t>ΗΛΙΟΠΟΥΛΟΣ Π. , σελ.</w:t>
        </w:r>
        <w:r w:rsidRPr="00BF5310">
          <w:rPr>
            <w:rFonts w:eastAsia="Times New Roman"/>
            <w:szCs w:val="24"/>
            <w:lang w:eastAsia="en-US"/>
          </w:rPr>
          <w:br/>
          <w:t>ΘΕΛΕΡΙΤΗ Μ. , σελ.</w:t>
        </w:r>
        <w:r w:rsidRPr="00BF5310">
          <w:rPr>
            <w:rFonts w:eastAsia="Times New Roman"/>
            <w:szCs w:val="24"/>
            <w:lang w:eastAsia="en-US"/>
          </w:rPr>
          <w:br/>
          <w:t>ΘΕΟΔΩΡΑΚΗΣ Σ. , σελ.</w:t>
        </w:r>
        <w:r w:rsidRPr="00BF5310">
          <w:rPr>
            <w:rFonts w:eastAsia="Times New Roman"/>
            <w:szCs w:val="24"/>
            <w:lang w:eastAsia="en-US"/>
          </w:rPr>
          <w:br/>
          <w:t>ΘΕΟΦΥΛΑΚΤΟΣ Ι. , σελ.</w:t>
        </w:r>
        <w:r w:rsidRPr="00BF5310">
          <w:rPr>
            <w:rFonts w:eastAsia="Times New Roman"/>
            <w:szCs w:val="24"/>
            <w:lang w:eastAsia="en-US"/>
          </w:rPr>
          <w:br/>
          <w:t>ΘΕΟΧΑΡΗΣ Θ. , σελ.</w:t>
        </w:r>
        <w:r w:rsidRPr="00BF5310">
          <w:rPr>
            <w:rFonts w:eastAsia="Times New Roman"/>
            <w:szCs w:val="24"/>
            <w:lang w:eastAsia="en-US"/>
          </w:rPr>
          <w:br/>
          <w:t>ΘΕΟΧΑΡΟΠΟΥΛΟΣ Α. , σελ.</w:t>
        </w:r>
        <w:r w:rsidRPr="00BF5310">
          <w:rPr>
            <w:rFonts w:eastAsia="Times New Roman"/>
            <w:szCs w:val="24"/>
            <w:lang w:eastAsia="en-US"/>
          </w:rPr>
          <w:br/>
          <w:t>ΘΡΑΨΑΝΙΩΤΗΣ Ε. , σελ.</w:t>
        </w:r>
        <w:r w:rsidRPr="00BF5310">
          <w:rPr>
            <w:rFonts w:eastAsia="Times New Roman"/>
            <w:szCs w:val="24"/>
            <w:lang w:eastAsia="en-US"/>
          </w:rPr>
          <w:br/>
          <w:t>ΚΑΪΣΑΣ Γ. , σελ.</w:t>
        </w:r>
        <w:r w:rsidRPr="00BF5310">
          <w:rPr>
            <w:rFonts w:eastAsia="Times New Roman"/>
            <w:szCs w:val="24"/>
            <w:lang w:eastAsia="en-US"/>
          </w:rPr>
          <w:br/>
          <w:t>ΚΑΤΣΩΤΗΣ Χ. , σελ.</w:t>
        </w:r>
        <w:r w:rsidRPr="00BF5310">
          <w:rPr>
            <w:rFonts w:eastAsia="Times New Roman"/>
            <w:szCs w:val="24"/>
            <w:lang w:eastAsia="en-US"/>
          </w:rPr>
          <w:br/>
          <w:t>ΚΕΓΚΕΡΟΓΛΟΥ Β. , σελ.</w:t>
        </w:r>
        <w:r w:rsidRPr="00BF5310">
          <w:rPr>
            <w:rFonts w:eastAsia="Times New Roman"/>
            <w:szCs w:val="24"/>
            <w:lang w:eastAsia="en-US"/>
          </w:rPr>
          <w:br/>
          <w:t>ΚΟΥΚΟΥΤΣΗΣ Δ. , σελ.</w:t>
        </w:r>
        <w:r w:rsidRPr="00BF5310">
          <w:rPr>
            <w:rFonts w:eastAsia="Times New Roman"/>
            <w:szCs w:val="24"/>
            <w:lang w:eastAsia="en-US"/>
          </w:rPr>
          <w:br/>
          <w:t>ΚΡΕΜΑΣΤΙΝΟΣ Δ. , σελ.</w:t>
        </w:r>
        <w:r w:rsidRPr="00BF5310">
          <w:rPr>
            <w:rFonts w:eastAsia="Times New Roman"/>
            <w:szCs w:val="24"/>
            <w:lang w:eastAsia="en-US"/>
          </w:rPr>
          <w:br/>
          <w:t>ΚΩΝΣΤΑΝΤΙΝΟΠΟΥΛΟΣ Ο. , σελ.</w:t>
        </w:r>
        <w:r w:rsidRPr="00BF5310">
          <w:rPr>
            <w:rFonts w:eastAsia="Times New Roman"/>
            <w:szCs w:val="24"/>
            <w:lang w:eastAsia="en-US"/>
          </w:rPr>
          <w:br/>
          <w:t>ΛΕΒΕΝΤΗΣ Β. , σελ.</w:t>
        </w:r>
        <w:r w:rsidRPr="00BF5310">
          <w:rPr>
            <w:rFonts w:eastAsia="Times New Roman"/>
            <w:szCs w:val="24"/>
            <w:lang w:eastAsia="en-US"/>
          </w:rPr>
          <w:br/>
          <w:t>ΛΟΒΕΡΔΟΣ Α. , σελ.</w:t>
        </w:r>
        <w:r w:rsidRPr="00BF5310">
          <w:rPr>
            <w:rFonts w:eastAsia="Times New Roman"/>
            <w:szCs w:val="24"/>
            <w:lang w:eastAsia="en-US"/>
          </w:rPr>
          <w:br/>
          <w:t>ΜΑΝΤΑΣ Χ. , σελ.</w:t>
        </w:r>
        <w:r w:rsidRPr="00BF5310">
          <w:rPr>
            <w:rFonts w:eastAsia="Times New Roman"/>
            <w:szCs w:val="24"/>
            <w:lang w:eastAsia="en-US"/>
          </w:rPr>
          <w:br/>
          <w:t>ΜΕΓΑΛΟΜΥΣΤΑΚΑΣ Α. , σελ.</w:t>
        </w:r>
        <w:r w:rsidRPr="00BF5310">
          <w:rPr>
            <w:rFonts w:eastAsia="Times New Roman"/>
            <w:szCs w:val="24"/>
            <w:lang w:eastAsia="en-US"/>
          </w:rPr>
          <w:br/>
          <w:t>ΜΕΓΑΛΟΟΙΚΟΝΟΜΟΥ Θ. , σελ.</w:t>
        </w:r>
        <w:r w:rsidRPr="00BF5310">
          <w:rPr>
            <w:rFonts w:eastAsia="Times New Roman"/>
            <w:szCs w:val="24"/>
            <w:lang w:eastAsia="en-US"/>
          </w:rPr>
          <w:br/>
          <w:t>ΜΗΤΑΡΑΚΗΣ Π. , σελ.</w:t>
        </w:r>
        <w:r w:rsidRPr="00BF5310">
          <w:rPr>
            <w:rFonts w:eastAsia="Times New Roman"/>
            <w:szCs w:val="24"/>
            <w:lang w:eastAsia="en-US"/>
          </w:rPr>
          <w:br/>
          <w:t>ΜΠΑΡΓΙΩΤΑΣ Κ. , σελ.</w:t>
        </w:r>
        <w:r w:rsidRPr="00BF5310">
          <w:rPr>
            <w:rFonts w:eastAsia="Times New Roman"/>
            <w:szCs w:val="24"/>
            <w:lang w:eastAsia="en-US"/>
          </w:rPr>
          <w:br/>
          <w:t>ΟΥΡΣΟΥΖΙΔΗΣ Γ. , σελ.</w:t>
        </w:r>
        <w:r w:rsidRPr="00BF5310">
          <w:rPr>
            <w:rFonts w:eastAsia="Times New Roman"/>
            <w:szCs w:val="24"/>
            <w:lang w:eastAsia="en-US"/>
          </w:rPr>
          <w:br/>
          <w:t>ΠΑΠΑΘΕΟΔΩΡΟΥ Θ. , σελ.</w:t>
        </w:r>
        <w:r w:rsidRPr="00BF5310">
          <w:rPr>
            <w:rFonts w:eastAsia="Times New Roman"/>
            <w:szCs w:val="24"/>
            <w:lang w:eastAsia="en-US"/>
          </w:rPr>
          <w:br/>
          <w:t>ΠΑΠΑΚΩΣΤΑ - ΣΙΔΗΡΟΠΟΥΛΟΥ Α. , σελ.</w:t>
        </w:r>
        <w:r w:rsidRPr="00BF5310">
          <w:rPr>
            <w:rFonts w:eastAsia="Times New Roman"/>
            <w:szCs w:val="24"/>
            <w:lang w:eastAsia="en-US"/>
          </w:rPr>
          <w:br/>
          <w:t>ΠΑΠΑΧΡΙΣΤΟΠΟΥΛΟΣ Α. , σελ.</w:t>
        </w:r>
        <w:r w:rsidRPr="00BF5310">
          <w:rPr>
            <w:rFonts w:eastAsia="Times New Roman"/>
            <w:szCs w:val="24"/>
            <w:lang w:eastAsia="en-US"/>
          </w:rPr>
          <w:br/>
          <w:t>ΠΑΠΠΑΣ Ν. , σελ.</w:t>
        </w:r>
        <w:r w:rsidRPr="00BF5310">
          <w:rPr>
            <w:rFonts w:eastAsia="Times New Roman"/>
            <w:szCs w:val="24"/>
            <w:lang w:eastAsia="en-US"/>
          </w:rPr>
          <w:br/>
          <w:t>ΠΑΦΙΛΗΣ Α. , σελ.</w:t>
        </w:r>
        <w:r w:rsidRPr="00BF5310">
          <w:rPr>
            <w:rFonts w:eastAsia="Times New Roman"/>
            <w:szCs w:val="24"/>
            <w:lang w:eastAsia="en-US"/>
          </w:rPr>
          <w:br/>
          <w:t>ΠΕΤΡΟΠΟΥΛΟΣ Α. , σελ.</w:t>
        </w:r>
        <w:r w:rsidRPr="00BF5310">
          <w:rPr>
            <w:rFonts w:eastAsia="Times New Roman"/>
            <w:szCs w:val="24"/>
            <w:lang w:eastAsia="en-US"/>
          </w:rPr>
          <w:br/>
          <w:t>ΠΟΛΑΚΗΣ Π. , σελ.</w:t>
        </w:r>
        <w:r w:rsidRPr="00BF5310">
          <w:rPr>
            <w:rFonts w:eastAsia="Times New Roman"/>
            <w:szCs w:val="24"/>
            <w:lang w:eastAsia="en-US"/>
          </w:rPr>
          <w:br/>
          <w:t>ΣΑΛΜΑΣ Μ. , σελ.</w:t>
        </w:r>
        <w:r w:rsidRPr="00BF5310">
          <w:rPr>
            <w:rFonts w:eastAsia="Times New Roman"/>
            <w:szCs w:val="24"/>
            <w:lang w:eastAsia="en-US"/>
          </w:rPr>
          <w:br/>
          <w:t>ΣΑΧΙΝΙΔΗΣ Ι. , σελ.</w:t>
        </w:r>
        <w:r w:rsidRPr="00BF5310">
          <w:rPr>
            <w:rFonts w:eastAsia="Times New Roman"/>
            <w:szCs w:val="24"/>
            <w:lang w:eastAsia="en-US"/>
          </w:rPr>
          <w:br/>
          <w:t>ΣΚΟΥΡΛΕΤΗΣ Π. , σελ.</w:t>
        </w:r>
        <w:r w:rsidRPr="00BF5310">
          <w:rPr>
            <w:rFonts w:eastAsia="Times New Roman"/>
            <w:szCs w:val="24"/>
            <w:lang w:eastAsia="en-US"/>
          </w:rPr>
          <w:br/>
          <w:t>ΣΤΑΪΚΟΥΡΑΣ Χ. , σελ.</w:t>
        </w:r>
        <w:r w:rsidRPr="00BF5310">
          <w:rPr>
            <w:rFonts w:eastAsia="Times New Roman"/>
            <w:szCs w:val="24"/>
            <w:lang w:eastAsia="en-US"/>
          </w:rPr>
          <w:br/>
          <w:t>ΣΤΑΜΑΤΗΣ Δ. , σελ.</w:t>
        </w:r>
        <w:r w:rsidRPr="00BF5310">
          <w:rPr>
            <w:rFonts w:eastAsia="Times New Roman"/>
            <w:szCs w:val="24"/>
            <w:lang w:eastAsia="en-US"/>
          </w:rPr>
          <w:br/>
          <w:t>ΣΤΕΡΓΙΟΥ Κ. , σελ.</w:t>
        </w:r>
        <w:r w:rsidRPr="00BF5310">
          <w:rPr>
            <w:rFonts w:eastAsia="Times New Roman"/>
            <w:szCs w:val="24"/>
            <w:lang w:eastAsia="en-US"/>
          </w:rPr>
          <w:br/>
          <w:t>ΣΤΟΓΙΑΝΝΙΔΗΣ Γ. , σελ.</w:t>
        </w:r>
        <w:r w:rsidRPr="00BF5310">
          <w:rPr>
            <w:rFonts w:eastAsia="Times New Roman"/>
            <w:szCs w:val="24"/>
            <w:lang w:eastAsia="en-US"/>
          </w:rPr>
          <w:br/>
          <w:t>ΤΖΑΒΑΡΑΣ Κ. , σελ.</w:t>
        </w:r>
        <w:r w:rsidRPr="00BF5310">
          <w:rPr>
            <w:rFonts w:eastAsia="Times New Roman"/>
            <w:szCs w:val="24"/>
            <w:lang w:eastAsia="en-US"/>
          </w:rPr>
          <w:br/>
          <w:t>ΤΖΕΛΕΠΗΣ Μ. , σελ.</w:t>
        </w:r>
        <w:r w:rsidRPr="00BF5310">
          <w:rPr>
            <w:rFonts w:eastAsia="Times New Roman"/>
            <w:szCs w:val="24"/>
            <w:lang w:eastAsia="en-US"/>
          </w:rPr>
          <w:br/>
          <w:t>ΤΖΟΥΦΗ Μ. , σελ.</w:t>
        </w:r>
        <w:r w:rsidRPr="00BF5310">
          <w:rPr>
            <w:rFonts w:eastAsia="Times New Roman"/>
            <w:szCs w:val="24"/>
            <w:lang w:eastAsia="en-US"/>
          </w:rPr>
          <w:br/>
          <w:t>ΤΡΙΑΝΤΑΦΥΛΛΟΥ Μ. , σελ.</w:t>
        </w:r>
        <w:r w:rsidRPr="00BF5310">
          <w:rPr>
            <w:rFonts w:eastAsia="Times New Roman"/>
            <w:szCs w:val="24"/>
            <w:lang w:eastAsia="en-US"/>
          </w:rPr>
          <w:br/>
          <w:t>ΦΩΤΙΟΥ Θ. , σελ.</w:t>
        </w:r>
        <w:r w:rsidRPr="00BF5310">
          <w:rPr>
            <w:rFonts w:eastAsia="Times New Roman"/>
            <w:szCs w:val="24"/>
            <w:lang w:eastAsia="en-US"/>
          </w:rPr>
          <w:br/>
          <w:t>ΧΑΤΖΗΔΑΚΗΣ Κ. , σελ.</w:t>
        </w:r>
        <w:r w:rsidRPr="00BF5310">
          <w:rPr>
            <w:rFonts w:eastAsia="Times New Roman"/>
            <w:szCs w:val="24"/>
            <w:lang w:eastAsia="en-US"/>
          </w:rPr>
          <w:br/>
          <w:t>ΧΡΙΣΤΟΦΙΛΟΠΟΥΛΟΥ Π. , σελ.</w:t>
        </w:r>
        <w:r w:rsidRPr="00BF5310">
          <w:rPr>
            <w:rFonts w:eastAsia="Times New Roman"/>
            <w:szCs w:val="24"/>
            <w:lang w:eastAsia="en-US"/>
          </w:rPr>
          <w:br/>
        </w:r>
        <w:r w:rsidRPr="00BF5310">
          <w:rPr>
            <w:rFonts w:eastAsia="Times New Roman"/>
            <w:szCs w:val="24"/>
            <w:lang w:eastAsia="en-US"/>
          </w:rPr>
          <w:br/>
          <w:t>ΠΑΡΕΜΒΑΣΕΙΣ:</w:t>
        </w:r>
        <w:r w:rsidRPr="00BF5310">
          <w:rPr>
            <w:rFonts w:eastAsia="Times New Roman"/>
            <w:szCs w:val="24"/>
            <w:lang w:eastAsia="en-US"/>
          </w:rPr>
          <w:br/>
          <w:t>ΑΜΥΡΑΣ Γ. , σελ.</w:t>
        </w:r>
        <w:r w:rsidRPr="00BF5310">
          <w:rPr>
            <w:rFonts w:eastAsia="Times New Roman"/>
            <w:szCs w:val="24"/>
            <w:lang w:eastAsia="en-US"/>
          </w:rPr>
          <w:br/>
          <w:t>ΒΑΡΔΑΚΗΣ Σ. , σελ.</w:t>
        </w:r>
        <w:r w:rsidRPr="00BF5310">
          <w:rPr>
            <w:rFonts w:eastAsia="Times New Roman"/>
            <w:szCs w:val="24"/>
            <w:lang w:eastAsia="en-US"/>
          </w:rPr>
          <w:br/>
          <w:t>ΗΓΟΥΜΕΝΙΔΗΣ Ν. , σελ.</w:t>
        </w:r>
        <w:r w:rsidRPr="00BF5310">
          <w:rPr>
            <w:rFonts w:eastAsia="Times New Roman"/>
            <w:szCs w:val="24"/>
            <w:lang w:eastAsia="en-US"/>
          </w:rPr>
          <w:br/>
          <w:t>ΘΕΩΝΑΣ Ι. , σελ.</w:t>
        </w:r>
        <w:r w:rsidRPr="00BF5310">
          <w:rPr>
            <w:rFonts w:eastAsia="Times New Roman"/>
            <w:szCs w:val="24"/>
            <w:lang w:eastAsia="en-US"/>
          </w:rPr>
          <w:br/>
          <w:t>ΜΠΑΡΚΑΣ Κ. , σελ.</w:t>
        </w:r>
        <w:r w:rsidRPr="00BF5310">
          <w:rPr>
            <w:rFonts w:eastAsia="Times New Roman"/>
            <w:szCs w:val="24"/>
            <w:lang w:eastAsia="en-US"/>
          </w:rPr>
          <w:br/>
          <w:t>ΠΑΠΑΔΟΠΟΥΛΟΣ Α. , σελ.</w:t>
        </w:r>
        <w:r w:rsidRPr="00BF5310">
          <w:rPr>
            <w:rFonts w:eastAsia="Times New Roman"/>
            <w:szCs w:val="24"/>
            <w:lang w:eastAsia="en-US"/>
          </w:rPr>
          <w:br/>
          <w:t>ΨΑΡΙΑΝΟΣ Γ. , σελ.</w:t>
        </w:r>
        <w:r w:rsidRPr="00BF5310">
          <w:rPr>
            <w:rFonts w:eastAsia="Times New Roman"/>
            <w:szCs w:val="24"/>
            <w:lang w:eastAsia="en-US"/>
          </w:rPr>
          <w:br/>
        </w:r>
        <w:bookmarkStart w:id="37" w:name="_GoBack"/>
        <w:bookmarkEnd w:id="37"/>
      </w:ins>
    </w:p>
    <w:p w14:paraId="1BED48E7"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1BED48E8"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1BED48E9"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BED48EA"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1BED48EB"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ΣΥΝΕΔΡΙΑΣΗ ΜΗ΄</w:t>
      </w:r>
    </w:p>
    <w:p w14:paraId="1BED48EC" w14:textId="77777777" w:rsidR="0011574B" w:rsidRDefault="00BF5310">
      <w:pPr>
        <w:tabs>
          <w:tab w:val="left" w:pos="1996"/>
          <w:tab w:val="center" w:pos="4753"/>
        </w:tabs>
        <w:spacing w:line="600" w:lineRule="auto"/>
        <w:ind w:firstLine="720"/>
        <w:contextualSpacing/>
        <w:jc w:val="center"/>
        <w:rPr>
          <w:rFonts w:eastAsia="Times New Roman" w:cs="Times New Roman"/>
          <w:szCs w:val="24"/>
        </w:rPr>
      </w:pPr>
      <w:r>
        <w:rPr>
          <w:rFonts w:eastAsia="Times New Roman" w:cs="Times New Roman"/>
          <w:szCs w:val="24"/>
        </w:rPr>
        <w:t>Πέμπτη 15 Δεκεμβρίου 2016</w:t>
      </w:r>
    </w:p>
    <w:p w14:paraId="1BED48E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15 Δεκεμβρίου 2016, ημέρα Πέμπτη και ώρα 10</w:t>
      </w:r>
      <w:r w:rsidRPr="00CB108D">
        <w:rPr>
          <w:rFonts w:eastAsia="Times New Roman" w:cs="Times New Roman"/>
          <w:szCs w:val="24"/>
        </w:rPr>
        <w:t>.</w:t>
      </w:r>
      <w:r>
        <w:rPr>
          <w:rFonts w:eastAsia="Times New Roman" w:cs="Times New Roman"/>
          <w:szCs w:val="24"/>
        </w:rPr>
        <w:t>11΄</w:t>
      </w:r>
      <w:r w:rsidRPr="00CB108D">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96266E">
        <w:rPr>
          <w:rFonts w:eastAsia="Times New Roman" w:cs="Times New Roman"/>
          <w:b/>
          <w:szCs w:val="24"/>
        </w:rPr>
        <w:t>ΔΗΜΗΤΡΙΟΥ ΚΡΕΜΑΣΤΙΝΟΥ</w:t>
      </w:r>
      <w:r>
        <w:rPr>
          <w:rFonts w:eastAsia="Times New Roman" w:cs="Times New Roman"/>
          <w:szCs w:val="24"/>
        </w:rPr>
        <w:t>.</w:t>
      </w:r>
    </w:p>
    <w:p w14:paraId="1BED48E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Κρεμαστινός): </w:t>
      </w:r>
      <w:r>
        <w:rPr>
          <w:rFonts w:eastAsia="Times New Roman" w:cs="Times New Roman"/>
          <w:szCs w:val="24"/>
        </w:rPr>
        <w:t>Κυρίες και κύριοι συνάδελφοι, καλημέρα σας. Αρχίζει η σ</w:t>
      </w:r>
      <w:r>
        <w:rPr>
          <w:rFonts w:eastAsia="Times New Roman" w:cs="Times New Roman"/>
          <w:szCs w:val="24"/>
        </w:rPr>
        <w:t>υνεδρίαση.</w:t>
      </w:r>
    </w:p>
    <w:p w14:paraId="1BED48E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Παρασκευής 1</w:t>
      </w:r>
      <w:r>
        <w:rPr>
          <w:rFonts w:eastAsia="Times New Roman" w:cs="Times New Roman"/>
          <w:szCs w:val="24"/>
        </w:rPr>
        <w:t>6</w:t>
      </w:r>
      <w:r>
        <w:rPr>
          <w:rFonts w:eastAsia="Times New Roman" w:cs="Times New Roman"/>
          <w:szCs w:val="24"/>
          <w:vertAlign w:val="superscript"/>
        </w:rPr>
        <w:t xml:space="preserve"> </w:t>
      </w:r>
      <w:r>
        <w:rPr>
          <w:rFonts w:eastAsia="Times New Roman" w:cs="Times New Roman"/>
          <w:szCs w:val="24"/>
        </w:rPr>
        <w:t>Δεκεμβρίου 2016</w:t>
      </w:r>
      <w:r w:rsidRPr="006973EB">
        <w:rPr>
          <w:rFonts w:eastAsia="Times New Roman" w:cs="Times New Roman"/>
          <w:szCs w:val="24"/>
        </w:rPr>
        <w:t>.</w:t>
      </w:r>
      <w:r>
        <w:rPr>
          <w:rFonts w:eastAsia="Times New Roman" w:cs="Times New Roman"/>
          <w:szCs w:val="24"/>
        </w:rPr>
        <w:t xml:space="preserve"> </w:t>
      </w:r>
    </w:p>
    <w:p w14:paraId="1BED48F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Cs/>
          <w:szCs w:val="24"/>
        </w:rPr>
        <w:lastRenderedPageBreak/>
        <w:t xml:space="preserve">Α. </w:t>
      </w:r>
      <w:r>
        <w:rPr>
          <w:rFonts w:eastAsia="Times New Roman" w:cs="Times New Roman"/>
          <w:bCs/>
          <w:szCs w:val="24"/>
        </w:rPr>
        <w:t>ΕΠΙΚΑΙΡΕΣ ΕΡΩΤΗΣΕΙΣ Π</w:t>
      </w:r>
      <w:r>
        <w:rPr>
          <w:rFonts w:eastAsia="Times New Roman" w:cs="Times New Roman"/>
          <w:bCs/>
          <w:szCs w:val="24"/>
        </w:rPr>
        <w:t xml:space="preserve">ρώτου </w:t>
      </w:r>
      <w:r>
        <w:rPr>
          <w:rFonts w:eastAsia="Times New Roman" w:cs="Times New Roman"/>
          <w:bCs/>
          <w:szCs w:val="24"/>
        </w:rPr>
        <w:t>Κ</w:t>
      </w:r>
      <w:r>
        <w:rPr>
          <w:rFonts w:eastAsia="Times New Roman" w:cs="Times New Roman"/>
          <w:bCs/>
          <w:szCs w:val="24"/>
        </w:rPr>
        <w:t>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1BED48F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1. Η με αριθμό 286/13-12-2016 επίκαιρη ερώτηση το</w:t>
      </w:r>
      <w:r>
        <w:rPr>
          <w:rFonts w:eastAsia="Times New Roman" w:cs="Times New Roman"/>
          <w:szCs w:val="24"/>
        </w:rPr>
        <w:t xml:space="preserve">υ Β΄ Αντιπροέδρου της Βουλής και Βουλευτή Αιτωλοακαρνανίας του Συνασπισμού Ριζοσπαστικής Αριστεράς κ. </w:t>
      </w:r>
      <w:r>
        <w:rPr>
          <w:rFonts w:eastAsia="Times New Roman" w:cs="Times New Roman"/>
          <w:bCs/>
          <w:szCs w:val="24"/>
        </w:rPr>
        <w:t>Γεωργίου Βαρεμένου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σχετικά με την μετονομασία του Τμήματος Διαχείρισης Περιβάλλοντος και Φυσικών Πόρων</w:t>
      </w:r>
      <w:r>
        <w:rPr>
          <w:rFonts w:eastAsia="Times New Roman" w:cs="Times New Roman"/>
          <w:szCs w:val="24"/>
        </w:rPr>
        <w:t xml:space="preserve"> του Πανεπιστημίου Πατρών, με έδρα το Αγρίνιο, σε Τμήμα Μηχανικών Περιβάλλοντος.</w:t>
      </w:r>
    </w:p>
    <w:p w14:paraId="1BED48F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279/12-12-2016 επίκαιρη ερώτηση του Βουλευτή Κοζάνης της Νέας Δημοκρατίας κ. </w:t>
      </w:r>
      <w:r>
        <w:rPr>
          <w:rFonts w:eastAsia="Times New Roman" w:cs="Times New Roman"/>
          <w:bCs/>
          <w:szCs w:val="24"/>
        </w:rPr>
        <w:t>Γεωργίου Κασαπίδη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Cs/>
          <w:szCs w:val="24"/>
        </w:rPr>
        <w:t>,</w:t>
      </w:r>
      <w:r>
        <w:rPr>
          <w:rFonts w:eastAsia="Times New Roman" w:cs="Times New Roman"/>
          <w:szCs w:val="24"/>
        </w:rPr>
        <w:t xml:space="preserve"> σχετικά με τη δυσλειτουργία της παθολογι</w:t>
      </w:r>
      <w:r>
        <w:rPr>
          <w:rFonts w:eastAsia="Times New Roman" w:cs="Times New Roman"/>
          <w:szCs w:val="24"/>
        </w:rPr>
        <w:t xml:space="preserve">κής κλινικής και το κλείσιμο του διαβητολογικού ιατρείου στο </w:t>
      </w:r>
      <w:r>
        <w:rPr>
          <w:rFonts w:eastAsia="Times New Roman" w:cs="Times New Roman"/>
          <w:szCs w:val="24"/>
        </w:rPr>
        <w:t>«</w:t>
      </w:r>
      <w:proofErr w:type="spellStart"/>
      <w:r>
        <w:rPr>
          <w:rFonts w:eastAsia="Times New Roman" w:cs="Times New Roman"/>
          <w:szCs w:val="24"/>
        </w:rPr>
        <w:t>Μαμάτσειο</w:t>
      </w:r>
      <w:proofErr w:type="spellEnd"/>
      <w:r>
        <w:rPr>
          <w:rFonts w:eastAsia="Times New Roman" w:cs="Times New Roman"/>
          <w:szCs w:val="24"/>
        </w:rPr>
        <w:t>»</w:t>
      </w:r>
      <w:r>
        <w:rPr>
          <w:rFonts w:eastAsia="Times New Roman" w:cs="Times New Roman"/>
          <w:szCs w:val="24"/>
        </w:rPr>
        <w:t xml:space="preserve"> Νοσοκομείο Κοζάνης, παρά την παγκόσμια αναγνώριση της προσφοράς του.</w:t>
      </w:r>
    </w:p>
    <w:p w14:paraId="1BED48F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3. Η με αριθμό 273/6-12-2016 επίκαιρη ερώτηση του Βουλευτή Β΄ Αθηνών του Λαϊκού Συνδέσμου –</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Γεωργίου</w:t>
      </w:r>
      <w:r>
        <w:rPr>
          <w:rFonts w:eastAsia="Times New Roman" w:cs="Times New Roman"/>
          <w:bCs/>
          <w:szCs w:val="24"/>
        </w:rPr>
        <w:t xml:space="preserve"> Γερμενή</w:t>
      </w:r>
      <w:r>
        <w:rPr>
          <w:rFonts w:eastAsia="Times New Roman" w:cs="Times New Roman"/>
          <w:szCs w:val="24"/>
        </w:rPr>
        <w:t xml:space="preserve"> προς </w:t>
      </w:r>
      <w:r>
        <w:rPr>
          <w:rFonts w:eastAsia="Times New Roman" w:cs="Times New Roman"/>
          <w:szCs w:val="24"/>
        </w:rPr>
        <w:lastRenderedPageBreak/>
        <w:t xml:space="preserve">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szCs w:val="24"/>
        </w:rPr>
        <w:t xml:space="preserve"> σχετικά με τη δολοφονική επίθεση από παρακρατικά τάγματα εφόδου σε Βουλευτή του </w:t>
      </w:r>
      <w:r>
        <w:rPr>
          <w:rFonts w:eastAsia="Times New Roman" w:cs="Times New Roman"/>
          <w:szCs w:val="24"/>
        </w:rPr>
        <w:t>ε</w:t>
      </w:r>
      <w:r>
        <w:rPr>
          <w:rFonts w:eastAsia="Times New Roman" w:cs="Times New Roman"/>
          <w:szCs w:val="24"/>
        </w:rPr>
        <w:t>λληνικού Κοινοβουλίου.</w:t>
      </w:r>
    </w:p>
    <w:p w14:paraId="1BED48F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4. Η με αριθμό 285/13-12-2016 επίκαιρη ερώτηση του Βουλευτή Ηρακλείου της Δημοκρατικής Συμπαράταξης ΠΑΣΟ</w:t>
      </w:r>
      <w:r>
        <w:rPr>
          <w:rFonts w:eastAsia="Times New Roman" w:cs="Times New Roman"/>
          <w:szCs w:val="24"/>
        </w:rPr>
        <w:t>Κ</w:t>
      </w:r>
      <w:r>
        <w:rPr>
          <w:rFonts w:eastAsia="Times New Roman" w:cs="Times New Roman"/>
          <w:szCs w:val="24"/>
        </w:rPr>
        <w:t xml:space="preserve"> – ΔΗΜΑΡ </w:t>
      </w:r>
      <w:r>
        <w:rPr>
          <w:rFonts w:eastAsia="Times New Roman" w:cs="Times New Roman"/>
          <w:szCs w:val="24"/>
        </w:rPr>
        <w:t xml:space="preserve">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bCs/>
          <w:szCs w:val="24"/>
        </w:rPr>
        <w:t>,</w:t>
      </w:r>
      <w:r>
        <w:rPr>
          <w:rFonts w:eastAsia="Times New Roman" w:cs="Times New Roman"/>
          <w:szCs w:val="24"/>
        </w:rPr>
        <w:t xml:space="preserve"> σχετικά με την προστασία των καταναλωτών από υπερβολικές χρεώσεις στις ηλεκτρονικές διατραπεζικές συναλλαγές και στη χρήση πιστωτικών και χρεωστικών καρτών.</w:t>
      </w:r>
    </w:p>
    <w:p w14:paraId="1BED48F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5. Η με αριθμό 291/13-12-2016 ε</w:t>
      </w:r>
      <w:r>
        <w:rPr>
          <w:rFonts w:eastAsia="Times New Roman" w:cs="Times New Roman"/>
          <w:szCs w:val="24"/>
        </w:rPr>
        <w:t>πίκαιρη ερώτηση του ΣΤ΄ Αντιπροέδρου της Βουλής και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Cs/>
          <w:szCs w:val="24"/>
        </w:rPr>
        <w:t>,</w:t>
      </w:r>
      <w:r>
        <w:rPr>
          <w:rFonts w:eastAsia="Times New Roman" w:cs="Times New Roman"/>
          <w:szCs w:val="24"/>
        </w:rPr>
        <w:t xml:space="preserve"> σχετικά με τα οξυμμένα προβλήματα του </w:t>
      </w:r>
      <w:r>
        <w:rPr>
          <w:rFonts w:eastAsia="Times New Roman" w:cs="Times New Roman"/>
          <w:szCs w:val="24"/>
        </w:rPr>
        <w:t>Ν</w:t>
      </w:r>
      <w:r>
        <w:rPr>
          <w:rFonts w:eastAsia="Times New Roman" w:cs="Times New Roman"/>
          <w:szCs w:val="24"/>
        </w:rPr>
        <w:t>οσοκομείου «Ευαγγελισμός».</w:t>
      </w:r>
    </w:p>
    <w:p w14:paraId="1BED48F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6. Η με αριθμό 272/6-12-2016 επίκαιρη </w:t>
      </w:r>
      <w:r>
        <w:rPr>
          <w:rFonts w:eastAsia="Times New Roman" w:cs="Times New Roman"/>
          <w:szCs w:val="24"/>
        </w:rPr>
        <w:t xml:space="preserve">ερώτηση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αποκατάσταση της </w:t>
      </w:r>
      <w:r>
        <w:rPr>
          <w:rFonts w:eastAsia="Times New Roman" w:cs="Times New Roman"/>
          <w:szCs w:val="24"/>
        </w:rPr>
        <w:lastRenderedPageBreak/>
        <w:t xml:space="preserve">αδικίας στην </w:t>
      </w:r>
      <w:r>
        <w:rPr>
          <w:rFonts w:eastAsia="Times New Roman" w:cs="Times New Roman"/>
          <w:szCs w:val="24"/>
        </w:rPr>
        <w:t>π</w:t>
      </w:r>
      <w:r>
        <w:rPr>
          <w:rFonts w:eastAsia="Times New Roman" w:cs="Times New Roman"/>
          <w:szCs w:val="24"/>
        </w:rPr>
        <w:t xml:space="preserve">αραγωγή </w:t>
      </w:r>
      <w:r>
        <w:rPr>
          <w:rFonts w:eastAsia="Times New Roman" w:cs="Times New Roman"/>
          <w:szCs w:val="24"/>
        </w:rPr>
        <w:t>η</w:t>
      </w:r>
      <w:r>
        <w:rPr>
          <w:rFonts w:eastAsia="Times New Roman" w:cs="Times New Roman"/>
          <w:szCs w:val="24"/>
        </w:rPr>
        <w:t xml:space="preserve">λεκτρικού </w:t>
      </w:r>
      <w:r>
        <w:rPr>
          <w:rFonts w:eastAsia="Times New Roman" w:cs="Times New Roman"/>
          <w:szCs w:val="24"/>
        </w:rPr>
        <w:t>ρ</w:t>
      </w:r>
      <w:r>
        <w:rPr>
          <w:rFonts w:eastAsia="Times New Roman" w:cs="Times New Roman"/>
          <w:szCs w:val="24"/>
        </w:rPr>
        <w:t xml:space="preserve">εύματος από τα </w:t>
      </w:r>
      <w:r>
        <w:rPr>
          <w:rFonts w:eastAsia="Times New Roman" w:cs="Times New Roman"/>
          <w:szCs w:val="24"/>
        </w:rPr>
        <w:t>ο</w:t>
      </w:r>
      <w:r>
        <w:rPr>
          <w:rFonts w:eastAsia="Times New Roman" w:cs="Times New Roman"/>
          <w:szCs w:val="24"/>
        </w:rPr>
        <w:t xml:space="preserve">ικιακά </w:t>
      </w:r>
      <w:proofErr w:type="spellStart"/>
      <w:r>
        <w:rPr>
          <w:rFonts w:eastAsia="Times New Roman" w:cs="Times New Roman"/>
          <w:szCs w:val="24"/>
        </w:rPr>
        <w:t>φ</w:t>
      </w:r>
      <w:r>
        <w:rPr>
          <w:rFonts w:eastAsia="Times New Roman" w:cs="Times New Roman"/>
          <w:szCs w:val="24"/>
        </w:rPr>
        <w:t>ωτοβολταϊκά</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υστήματα.</w:t>
      </w:r>
    </w:p>
    <w:p w14:paraId="1BED48F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Cs/>
          <w:szCs w:val="24"/>
        </w:rPr>
        <w:t xml:space="preserve">Β. </w:t>
      </w:r>
      <w:r>
        <w:rPr>
          <w:rFonts w:eastAsia="Times New Roman" w:cs="Times New Roman"/>
          <w:bCs/>
          <w:szCs w:val="24"/>
        </w:rPr>
        <w:t xml:space="preserve">ΕΠΙΚΑΙΡΕΣ ΕΡΩΤΗΣΕΙΣ </w:t>
      </w:r>
      <w:r>
        <w:rPr>
          <w:rFonts w:eastAsia="Times New Roman" w:cs="Times New Roman"/>
          <w:bCs/>
          <w:szCs w:val="24"/>
        </w:rPr>
        <w:t>Δ</w:t>
      </w:r>
      <w:r>
        <w:rPr>
          <w:rFonts w:eastAsia="Times New Roman" w:cs="Times New Roman"/>
          <w:bCs/>
          <w:szCs w:val="24"/>
        </w:rPr>
        <w:t xml:space="preserve">εύτερου </w:t>
      </w:r>
      <w:r>
        <w:rPr>
          <w:rFonts w:eastAsia="Times New Roman" w:cs="Times New Roman"/>
          <w:bCs/>
          <w:szCs w:val="24"/>
        </w:rPr>
        <w:t>Κ</w:t>
      </w:r>
      <w:r>
        <w:rPr>
          <w:rFonts w:eastAsia="Times New Roman" w:cs="Times New Roman"/>
          <w:bCs/>
          <w:szCs w:val="24"/>
        </w:rPr>
        <w:t>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1BED48F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287/13-12-2016 επίκαιρη ερώτηση του Βουλευτή Λέσβου του Συνασπισμού Ριζοσπαστικής Αριστεράς κ. </w:t>
      </w:r>
      <w:r>
        <w:rPr>
          <w:rFonts w:eastAsia="Times New Roman" w:cs="Times New Roman"/>
          <w:bCs/>
          <w:szCs w:val="24"/>
        </w:rPr>
        <w:t>Γεωργίου Πάλλη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Cs/>
          <w:szCs w:val="24"/>
        </w:rPr>
        <w:t>,</w:t>
      </w:r>
      <w:r>
        <w:rPr>
          <w:rFonts w:eastAsia="Times New Roman" w:cs="Times New Roman"/>
          <w:szCs w:val="24"/>
        </w:rPr>
        <w:t xml:space="preserve"> σχετικά με την υλοποίηση των προγραμμάτων καταρροϊκού και μελιταίου πυρετού στη Λέσβο και τη λειτουργία της Διεύθυνσης Κτηνιατρικής. </w:t>
      </w:r>
    </w:p>
    <w:p w14:paraId="1BED48F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2. Η με αριθμό 280/12-12-2016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Pr>
          <w:rFonts w:eastAsia="Times New Roman" w:cs="Times New Roman"/>
          <w:bCs/>
          <w:szCs w:val="24"/>
        </w:rPr>
        <w:t>Κωνσταντίνου Κατσαφάδου</w:t>
      </w:r>
      <w:r>
        <w:rPr>
          <w:rFonts w:eastAsia="Times New Roman" w:cs="Times New Roman"/>
          <w:szCs w:val="24"/>
        </w:rPr>
        <w:t xml:space="preserve"> π</w:t>
      </w:r>
      <w:r>
        <w:rPr>
          <w:rFonts w:eastAsia="Times New Roman" w:cs="Times New Roman"/>
          <w:szCs w:val="24"/>
        </w:rPr>
        <w:t xml:space="preserve">ρος τον Υπουργό </w:t>
      </w:r>
      <w:r>
        <w:rPr>
          <w:rFonts w:eastAsia="Times New Roman" w:cs="Times New Roman"/>
          <w:bCs/>
          <w:szCs w:val="24"/>
        </w:rPr>
        <w:t>Εσωτερικών,</w:t>
      </w:r>
      <w:r>
        <w:rPr>
          <w:rFonts w:eastAsia="Times New Roman" w:cs="Times New Roman"/>
          <w:szCs w:val="24"/>
        </w:rPr>
        <w:t xml:space="preserve"> σχετικά με τις πολιτικές της πολιτείας για τις πολύτεκνες και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και την αντιμετώπιση του δημογραφικού ζητήματος της </w:t>
      </w:r>
      <w:r>
        <w:rPr>
          <w:rFonts w:eastAsia="Times New Roman" w:cs="Times New Roman"/>
          <w:szCs w:val="24"/>
        </w:rPr>
        <w:t>χ</w:t>
      </w:r>
      <w:r>
        <w:rPr>
          <w:rFonts w:eastAsia="Times New Roman" w:cs="Times New Roman"/>
          <w:szCs w:val="24"/>
        </w:rPr>
        <w:t>ώρας.</w:t>
      </w:r>
    </w:p>
    <w:p w14:paraId="1BED48F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277/9-12-2016 επίκαιρη ερώτηση του Βουλευτή Αρκαδίας της Δημοκρατικής </w:t>
      </w:r>
      <w:r>
        <w:rPr>
          <w:rFonts w:eastAsia="Times New Roman" w:cs="Times New Roman"/>
          <w:szCs w:val="24"/>
        </w:rPr>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Οικονομίας και Ανάπτυξης,</w:t>
      </w:r>
      <w:r>
        <w:rPr>
          <w:rFonts w:eastAsia="Times New Roman" w:cs="Times New Roman"/>
          <w:szCs w:val="24"/>
        </w:rPr>
        <w:t xml:space="preserve"> σχετικά με την ένταξη του έργου β΄ φάσης της επέκτασης δικτύου διανομής τηλεθέρμανσης στη Μεγαλόπολη Αρκαδίας.</w:t>
      </w:r>
    </w:p>
    <w:p w14:paraId="1BED48F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4. Η με αριθμό 292/13-12-2016 επίκαιρη ερώτηση</w:t>
      </w:r>
      <w:r>
        <w:rPr>
          <w:rFonts w:eastAsia="Times New Roman" w:cs="Times New Roman"/>
          <w:szCs w:val="24"/>
        </w:rPr>
        <w:t xml:space="preserve">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της στέγασης των σπουδαστών στο ΤΕΙ Ηπείρου.</w:t>
      </w:r>
    </w:p>
    <w:p w14:paraId="1BED48F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5. Η με αριθμό 276/9-12-2016 επίκαιρη ερώτηση τ</w:t>
      </w:r>
      <w:r>
        <w:rPr>
          <w:rFonts w:eastAsia="Times New Roman" w:cs="Times New Roman"/>
          <w:szCs w:val="24"/>
        </w:rPr>
        <w:t xml:space="preserve">ου Ανεξάρτητου Βουλευτή Β΄ Αθηνών κ. </w:t>
      </w:r>
      <w:r>
        <w:rPr>
          <w:rFonts w:eastAsia="Times New Roman" w:cs="Times New Roman"/>
          <w:bCs/>
          <w:szCs w:val="24"/>
        </w:rPr>
        <w:t>Γεωργίου-Δημητρίου Καρρά</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ανάγκη θεσπίσεως όρων στην υπό εξέλιξη διαπραγμάτευση για την ανανέωση της σύμβασης παραχώρησης του αεροδρομίου «Ελευθέριος Βενιζέλος».</w:t>
      </w:r>
    </w:p>
    <w:p w14:paraId="1BED48F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6. Η με αριθμ</w:t>
      </w:r>
      <w:r>
        <w:rPr>
          <w:rFonts w:eastAsia="Times New Roman" w:cs="Times New Roman"/>
          <w:szCs w:val="24"/>
        </w:rPr>
        <w:t>ό 259/29-11-2016 επίκαιρη ερώτηση της Βουλευτού Δράμας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Χαράς </w:t>
      </w:r>
      <w:proofErr w:type="spellStart"/>
      <w:r>
        <w:rPr>
          <w:rFonts w:eastAsia="Times New Roman" w:cs="Times New Roman"/>
          <w:bCs/>
          <w:szCs w:val="24"/>
        </w:rPr>
        <w:t>Κεφαλίδου</w:t>
      </w:r>
      <w:proofErr w:type="spellEnd"/>
      <w:r>
        <w:rPr>
          <w:rFonts w:eastAsia="Times New Roman" w:cs="Times New Roman"/>
          <w:szCs w:val="24"/>
        </w:rPr>
        <w:t xml:space="preserve"> 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 θέση Γενικού Διευθυντή στο Ελληνικό Φεστιβάλ.</w:t>
      </w:r>
    </w:p>
    <w:p w14:paraId="1BED48F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7. Η με αριθμό 175/7-11-2016 επίκα</w:t>
      </w:r>
      <w:r>
        <w:rPr>
          <w:rFonts w:eastAsia="Times New Roman" w:cs="Times New Roman"/>
          <w:szCs w:val="24"/>
        </w:rPr>
        <w:t>ιρη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ανάγκη να θεσμοθετηθεί άμεσα ο ειδικός ακατάσχετος λογαριασμός για όλες τις επιχειρήσεις.</w:t>
      </w:r>
    </w:p>
    <w:p w14:paraId="1BED48F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8. Η με αριθμό </w:t>
      </w:r>
      <w:r>
        <w:rPr>
          <w:rFonts w:eastAsia="Times New Roman" w:cs="Times New Roman"/>
          <w:szCs w:val="24"/>
        </w:rPr>
        <w:t>235/21-11-2016 επίκαιρη ερώτηση της Βουλευτού Σερρών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Φωτεινής Αραμπατζή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εγκατάλειψη του ακτινοβόλου μνημείου της Αμφίπολης.</w:t>
      </w:r>
    </w:p>
    <w:p w14:paraId="1BED490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Cs/>
          <w:szCs w:val="24"/>
        </w:rPr>
        <w:t xml:space="preserve">ΑΝΑΦΟΡΕΣ - ΕΡΩΤΗΣΕΙΣ </w:t>
      </w:r>
      <w:r>
        <w:rPr>
          <w:rFonts w:eastAsia="Times New Roman" w:cs="Times New Roman"/>
          <w:bCs/>
          <w:szCs w:val="24"/>
        </w:rPr>
        <w:t>(Άρθρο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1BED49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1. Η με αριθμό 94/5-10-2016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Υποδομών και Μεταφορών,</w:t>
      </w:r>
      <w:r>
        <w:rPr>
          <w:rFonts w:eastAsia="Times New Roman" w:cs="Times New Roman"/>
          <w:szCs w:val="24"/>
        </w:rPr>
        <w:t xml:space="preserve"> σχετικά με τις παρεμβάσεις στο αεροδρόμιο «Ν</w:t>
      </w:r>
      <w:r>
        <w:rPr>
          <w:rFonts w:eastAsia="Times New Roman" w:cs="Times New Roman"/>
          <w:szCs w:val="24"/>
        </w:rPr>
        <w:t>ίκος</w:t>
      </w:r>
      <w:r>
        <w:rPr>
          <w:rFonts w:eastAsia="Times New Roman" w:cs="Times New Roman"/>
          <w:szCs w:val="24"/>
        </w:rPr>
        <w:t xml:space="preserve"> Καζαντζάκης» στ</w:t>
      </w:r>
      <w:r>
        <w:rPr>
          <w:rFonts w:eastAsia="Times New Roman" w:cs="Times New Roman"/>
          <w:szCs w:val="24"/>
        </w:rPr>
        <w:t>ο Ηράκλειο Κρήτης.</w:t>
      </w:r>
    </w:p>
    <w:p w14:paraId="1BED490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1BED4903" w14:textId="77777777" w:rsidR="0011574B" w:rsidRDefault="00BF5310">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1BED490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Συνέχιση της συζήτησης και ψήφιση επί των άρθρων και του συνόλου του σχεδίου νόμου του Υπουργείου Εργασίας, Κοινωνικής Ασφάλισης και Κοινωνικής Αλ</w:t>
      </w:r>
      <w:r>
        <w:rPr>
          <w:rFonts w:eastAsia="Times New Roman" w:cs="Times New Roman"/>
          <w:szCs w:val="24"/>
        </w:rPr>
        <w:t>ληλεγγύης</w:t>
      </w:r>
      <w:r>
        <w:rPr>
          <w:rFonts w:eastAsia="Times New Roman" w:cs="Times New Roman"/>
          <w:szCs w:val="24"/>
        </w:rPr>
        <w:t>:</w:t>
      </w:r>
      <w:r>
        <w:rPr>
          <w:rFonts w:eastAsia="Times New Roman" w:cs="Times New Roman"/>
          <w:szCs w:val="24"/>
        </w:rPr>
        <w:t xml:space="preserve"> «Εθνικός Μηχανισμός Συντονισμού, Παρακολούθηση</w:t>
      </w:r>
      <w:r>
        <w:rPr>
          <w:rFonts w:eastAsia="Times New Roman" w:cs="Times New Roman"/>
          <w:szCs w:val="24"/>
        </w:rPr>
        <w:t>ς</w:t>
      </w:r>
      <w:r>
        <w:rPr>
          <w:rFonts w:eastAsia="Times New Roman" w:cs="Times New Roman"/>
          <w:szCs w:val="24"/>
        </w:rPr>
        <w:t xml:space="preserve"> και Αξιολόγηση</w:t>
      </w:r>
      <w:r>
        <w:rPr>
          <w:rFonts w:eastAsia="Times New Roman" w:cs="Times New Roman"/>
          <w:szCs w:val="24"/>
        </w:rPr>
        <w:t>ς</w:t>
      </w:r>
      <w:r>
        <w:rPr>
          <w:rFonts w:eastAsia="Times New Roman" w:cs="Times New Roman"/>
          <w:szCs w:val="24"/>
        </w:rPr>
        <w:t xml:space="preserve">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(Α΄ 85) και άλλες διατάξεις». </w:t>
      </w:r>
    </w:p>
    <w:p w14:paraId="1BED49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χθεσινή</w:t>
      </w:r>
      <w:r>
        <w:rPr>
          <w:rFonts w:eastAsia="Times New Roman" w:cs="Times New Roman"/>
          <w:szCs w:val="24"/>
        </w:rPr>
        <w:t xml:space="preserve"> συνεδρίαση συζητήθηκε και ψηφίστηκε το νομοσχέδιο επί της αρχής. Στη σημερινή συνεδρίαση θα συζητηθούν τα άρθρα και οι τροπολογίες του νομοσχεδίου ως μια ενότητα. </w:t>
      </w:r>
    </w:p>
    <w:p w14:paraId="1BED490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τον </w:t>
      </w:r>
      <w:r>
        <w:rPr>
          <w:rFonts w:eastAsia="Times New Roman" w:cs="Times New Roman"/>
          <w:szCs w:val="24"/>
        </w:rPr>
        <w:t>ε</w:t>
      </w:r>
      <w:r>
        <w:rPr>
          <w:rFonts w:eastAsia="Times New Roman" w:cs="Times New Roman"/>
          <w:szCs w:val="24"/>
        </w:rPr>
        <w:t>ισηγητή του ΣΥΡΙΖΑ…</w:t>
      </w:r>
    </w:p>
    <w:p w14:paraId="1BED490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Κύριε Πρόεδρε, πριν τον </w:t>
      </w:r>
      <w:r>
        <w:rPr>
          <w:rFonts w:eastAsia="Times New Roman" w:cs="Times New Roman"/>
          <w:szCs w:val="24"/>
        </w:rPr>
        <w:t>ε</w:t>
      </w:r>
      <w:r>
        <w:rPr>
          <w:rFonts w:eastAsia="Times New Roman" w:cs="Times New Roman"/>
          <w:szCs w:val="24"/>
        </w:rPr>
        <w:t xml:space="preserve">ισηγητή να πω κάτι, σας παρακαλώ; </w:t>
      </w:r>
    </w:p>
    <w:p w14:paraId="1BED490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Τι θέλετε να πείτε, κύριε συνάδελφε; </w:t>
      </w:r>
    </w:p>
    <w:p w14:paraId="1BED490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Θα θέλαμε οι Υπουργοί να μας πουν ποιες βουλευτικές τροπολογίες κάνουν δεκτές από τώρα, για να γνωρίζουμε και να τοποθετηθούμε πά</w:t>
      </w:r>
      <w:r>
        <w:rPr>
          <w:rFonts w:eastAsia="Times New Roman" w:cs="Times New Roman"/>
          <w:szCs w:val="24"/>
        </w:rPr>
        <w:t xml:space="preserve">νω σε αυτές, γιατί είναι πάρα πολλές. </w:t>
      </w:r>
    </w:p>
    <w:p w14:paraId="1BED490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Περιμένουμε και άλλες. </w:t>
      </w:r>
    </w:p>
    <w:p w14:paraId="1BED490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 θέμα είναι πότε θα έχουν τις τροπολογίες για να το πουν. </w:t>
      </w:r>
    </w:p>
    <w:p w14:paraId="1BED49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Θ</w:t>
      </w:r>
      <w:r>
        <w:rPr>
          <w:rFonts w:eastAsia="Times New Roman" w:cs="Times New Roman"/>
          <w:b/>
          <w:szCs w:val="24"/>
        </w:rPr>
        <w:t xml:space="preserve">ΕΑΝΩ ΦΩΤΙΟΥ (Αναπληρώτρια Υπουργός Εργασίας, Κοινωνικής Ασφάλισης και Κοινωνικής Αλληλεγγύης): </w:t>
      </w:r>
      <w:r>
        <w:rPr>
          <w:rFonts w:eastAsia="Times New Roman" w:cs="Times New Roman"/>
          <w:szCs w:val="24"/>
        </w:rPr>
        <w:t xml:space="preserve">Μόλις μοιραστούν σε εσάς, θα τοποθετηθούμε. </w:t>
      </w:r>
    </w:p>
    <w:p w14:paraId="1BED49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Θραψανιώτη</w:t>
      </w:r>
      <w:proofErr w:type="spellEnd"/>
      <w:r>
        <w:rPr>
          <w:rFonts w:eastAsia="Times New Roman" w:cs="Times New Roman"/>
          <w:szCs w:val="24"/>
        </w:rPr>
        <w:t xml:space="preserve">, έχετε τον λόγο. </w:t>
      </w:r>
    </w:p>
    <w:p w14:paraId="1BED490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Ευχαριστώ, κύριε Πρόεδ</w:t>
      </w:r>
      <w:r>
        <w:rPr>
          <w:rFonts w:eastAsia="Times New Roman" w:cs="Times New Roman"/>
          <w:szCs w:val="24"/>
        </w:rPr>
        <w:t xml:space="preserve">ρε. </w:t>
      </w:r>
    </w:p>
    <w:p w14:paraId="1BED490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καλημέρα. </w:t>
      </w:r>
    </w:p>
    <w:p w14:paraId="1BED491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Επισήμανα χθες κατά την τοποθέτησή μου την ανάγκη η Βουλή των Ελλήνων να στηρίξει με τη μεγαλύτερη δυνατή πλειοψηφία τα μέτρα για την ενίσχυση των πολιτών, που βιώνουν με τον πιο σκληρό τρόπο την οικονομική και</w:t>
      </w:r>
      <w:r>
        <w:rPr>
          <w:rFonts w:eastAsia="Times New Roman" w:cs="Times New Roman"/>
          <w:szCs w:val="24"/>
        </w:rPr>
        <w:t xml:space="preserve"> ανθρωπιστική κρίση. </w:t>
      </w:r>
    </w:p>
    <w:p w14:paraId="1BED491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τόνισα ότι μια τέτοια προοπτική δεν σήμανε και στήριξη στην Κυβέρνηση ούτε για να πούμε ότι λύσαμε το πρόβλημα ούτε για να μας επιβραβεύσετε, αλλά γιατί πρέπει  να στείλουμε ένα ισχυρό μήνυμα στην κοινωνία, που δοκιμάζεται από</w:t>
      </w:r>
      <w:r>
        <w:rPr>
          <w:rFonts w:eastAsia="Times New Roman" w:cs="Times New Roman"/>
          <w:szCs w:val="24"/>
        </w:rPr>
        <w:t xml:space="preserve"> τις </w:t>
      </w:r>
      <w:proofErr w:type="spellStart"/>
      <w:r>
        <w:rPr>
          <w:rFonts w:eastAsia="Times New Roman" w:cs="Times New Roman"/>
          <w:szCs w:val="24"/>
        </w:rPr>
        <w:t>υφεσιακές</w:t>
      </w:r>
      <w:proofErr w:type="spellEnd"/>
      <w:r>
        <w:rPr>
          <w:rFonts w:eastAsia="Times New Roman" w:cs="Times New Roman"/>
          <w:szCs w:val="24"/>
        </w:rPr>
        <w:t xml:space="preserve"> πολιτικές των μνημονίων, ότι το πολιτικό σύστημα δεν αδιαφορεί για τους πιο αδύναμους, αλλά βρίσκει συναινέσεις, μπορεί να συνθέσει απόψεις και μεριμνά ιδιαίτερα για όσους βρίσκονται στην πιο δύσκολη θέση, για να στείλουμε και ένα ισχυρό μήν</w:t>
      </w:r>
      <w:r>
        <w:rPr>
          <w:rFonts w:eastAsia="Times New Roman" w:cs="Times New Roman"/>
          <w:szCs w:val="24"/>
        </w:rPr>
        <w:t xml:space="preserve">υμα στο εξωτερικό, ότι το </w:t>
      </w:r>
      <w:r>
        <w:rPr>
          <w:rFonts w:eastAsia="Times New Roman" w:cs="Times New Roman"/>
          <w:szCs w:val="24"/>
        </w:rPr>
        <w:t>ε</w:t>
      </w:r>
      <w:r>
        <w:rPr>
          <w:rFonts w:eastAsia="Times New Roman" w:cs="Times New Roman"/>
          <w:szCs w:val="24"/>
        </w:rPr>
        <w:t>λληνικό Κοινοβούλιο αποφασίζει για το πώς θα κατανεμηθούν τα πλεονάσματα μετά την εφαρμογή των συμφωνηθέντων. Αυτό το μήνυμα πρέπει να σταλεί από μια μεγάλη πλειοψηφία, ώστε να μην μείνουν πόρτες ανοι</w:t>
      </w:r>
      <w:r>
        <w:rPr>
          <w:rFonts w:eastAsia="Times New Roman" w:cs="Times New Roman"/>
          <w:szCs w:val="24"/>
        </w:rPr>
        <w:t>κ</w:t>
      </w:r>
      <w:r>
        <w:rPr>
          <w:rFonts w:eastAsia="Times New Roman" w:cs="Times New Roman"/>
          <w:szCs w:val="24"/>
        </w:rPr>
        <w:t>τές για παρεμβάσεις και πιέσ</w:t>
      </w:r>
      <w:r>
        <w:rPr>
          <w:rFonts w:eastAsia="Times New Roman" w:cs="Times New Roman"/>
          <w:szCs w:val="24"/>
        </w:rPr>
        <w:t>εις. Και αυτό δεν αφορά μόνο την παρούσα Κυβέρνηση.</w:t>
      </w:r>
    </w:p>
    <w:p w14:paraId="1BED491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Χρειάζεται ένα μήνυμα για να προστεθεί με αυτό των άλλων Ευρωπαίων, που αντιλαμβάνονται ότι ο ελληνικός λαός δοκιμάζεται σκληρά, </w:t>
      </w:r>
      <w:r>
        <w:rPr>
          <w:rFonts w:eastAsia="Times New Roman"/>
          <w:szCs w:val="24"/>
        </w:rPr>
        <w:lastRenderedPageBreak/>
        <w:t>αλλά δεν είναι μόνος του. Και υπάρχουν τέτοιες φωνές. Δεν είναι μόνο ο κ. Σ</w:t>
      </w:r>
      <w:r>
        <w:rPr>
          <w:rFonts w:eastAsia="Times New Roman"/>
          <w:szCs w:val="24"/>
        </w:rPr>
        <w:t xml:space="preserve">όιμπλε και όσοι τον συμμερίζονται. </w:t>
      </w:r>
    </w:p>
    <w:p w14:paraId="1BED4913" w14:textId="77777777" w:rsidR="0011574B" w:rsidRDefault="00BF5310">
      <w:pPr>
        <w:spacing w:line="600" w:lineRule="auto"/>
        <w:ind w:firstLine="720"/>
        <w:contextualSpacing/>
        <w:jc w:val="both"/>
        <w:rPr>
          <w:rFonts w:eastAsia="Times New Roman"/>
          <w:szCs w:val="24"/>
        </w:rPr>
      </w:pPr>
      <w:r>
        <w:rPr>
          <w:rFonts w:eastAsia="Times New Roman"/>
          <w:szCs w:val="24"/>
        </w:rPr>
        <w:t>Από τη συζήτηση, και παρά τις επιμέρους επιφυλάξεις, διαπιστώθηκε ευρύτερη σύγκλιση και έγιναν παρατηρήσεις που βελτιώνουν επιμέρους άρθρα. Οι Υπουργοί έκαναν νομοτεχνικές βελτιώσεις και έκαναν δεκτές προτάσεις, όπως, πα</w:t>
      </w:r>
      <w:r>
        <w:rPr>
          <w:rFonts w:eastAsia="Times New Roman"/>
          <w:szCs w:val="24"/>
        </w:rPr>
        <w:t>ραδείγματος χάρ</w:t>
      </w:r>
      <w:r>
        <w:rPr>
          <w:rFonts w:eastAsia="Times New Roman"/>
          <w:szCs w:val="24"/>
        </w:rPr>
        <w:t>ιν</w:t>
      </w:r>
      <w:r>
        <w:rPr>
          <w:rFonts w:eastAsia="Times New Roman"/>
          <w:szCs w:val="24"/>
        </w:rPr>
        <w:t>, για τους άστεγους, τους φιλοξενούμενους</w:t>
      </w:r>
      <w:r>
        <w:rPr>
          <w:rFonts w:eastAsia="Times New Roman"/>
          <w:szCs w:val="24"/>
        </w:rPr>
        <w:t xml:space="preserve"> και τα λοιπά</w:t>
      </w:r>
      <w:r>
        <w:rPr>
          <w:rFonts w:eastAsia="Times New Roman"/>
          <w:szCs w:val="24"/>
        </w:rPr>
        <w:t xml:space="preserve">. </w:t>
      </w:r>
    </w:p>
    <w:p w14:paraId="1BED491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Οι τροπολογίες που κατατέθηκαν, δίνουν λύση σε ζητήματα που χρονίζουν, όπως η κατάργηση του παράβολου των 46 ευρώ για τα ΚΕΠΑ για τους άπορους και τους ανέργους. </w:t>
      </w:r>
    </w:p>
    <w:p w14:paraId="1BED4915" w14:textId="77777777" w:rsidR="0011574B" w:rsidRDefault="00BF5310">
      <w:pPr>
        <w:spacing w:line="600" w:lineRule="auto"/>
        <w:ind w:firstLine="720"/>
        <w:contextualSpacing/>
        <w:jc w:val="both"/>
        <w:rPr>
          <w:rFonts w:eastAsia="Times New Roman"/>
          <w:szCs w:val="24"/>
        </w:rPr>
      </w:pPr>
      <w:r>
        <w:rPr>
          <w:rFonts w:eastAsia="Times New Roman"/>
          <w:szCs w:val="24"/>
        </w:rPr>
        <w:t>Όσον αφορά τα παραχ</w:t>
      </w:r>
      <w:r>
        <w:rPr>
          <w:rFonts w:eastAsia="Times New Roman"/>
          <w:szCs w:val="24"/>
        </w:rPr>
        <w:t>ωρητήρια για τους δικαιούχους του ΟΑΕΔ, πρώην ΟΕΕΚ, όπου από το 1978 χρονίζουν εκκρεμότητες, δίνεται λύση, όχι μόνο σε ό,τι αφορά τα παραχωρητήρια, αλλά λαμβάνεται πρόνοια για την τιμή μεταβίβασης και ρυθμίζονται ευνοϊκότερα τα δάνεια των δικαιούχων δανειο</w:t>
      </w:r>
      <w:r>
        <w:rPr>
          <w:rFonts w:eastAsia="Times New Roman"/>
          <w:szCs w:val="24"/>
        </w:rPr>
        <w:t xml:space="preserve">ληπτών. </w:t>
      </w:r>
    </w:p>
    <w:p w14:paraId="1BED4916"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Φάνηκε, όμως, και μια γκρίνια και μεμψιμοιρία για το αν θα πρέπει να δοθούν τα χρήματα, αν υπάρχουν τα χρήματα, αν θα καταστραφεί η οικονομία στην περίπτωση που τα δώσουμε και πολλά άλλα. Αυτός ο θόρυβος πέρασε τα σύνορα και κάποιοι βρήκαν την ευκ</w:t>
      </w:r>
      <w:r>
        <w:rPr>
          <w:rFonts w:eastAsia="Times New Roman"/>
          <w:szCs w:val="24"/>
        </w:rPr>
        <w:t xml:space="preserve">αιρία για να προωθήσουν τις καταστροφικές πολιτικές τους, σε αντίθεση με τη βούληση του ελληνικού λαού, σε αντίθεση με όσα έχουν συμφωνηθεί. </w:t>
      </w:r>
    </w:p>
    <w:p w14:paraId="1BED4917" w14:textId="77777777" w:rsidR="0011574B" w:rsidRDefault="00BF5310">
      <w:pPr>
        <w:spacing w:line="600" w:lineRule="auto"/>
        <w:ind w:firstLine="720"/>
        <w:contextualSpacing/>
        <w:jc w:val="both"/>
        <w:rPr>
          <w:rFonts w:eastAsia="Times New Roman"/>
          <w:szCs w:val="24"/>
        </w:rPr>
      </w:pPr>
      <w:r>
        <w:rPr>
          <w:rFonts w:eastAsia="Times New Roman"/>
          <w:szCs w:val="24"/>
        </w:rPr>
        <w:t>Ας συνεννοηθούμε. Τα χρήματα για την οικονομική ενίσχυση των χαμηλοσυνταξιούχων υπάρχουν και προέρχονται όχι από τ</w:t>
      </w:r>
      <w:r>
        <w:rPr>
          <w:rFonts w:eastAsia="Times New Roman"/>
          <w:szCs w:val="24"/>
        </w:rPr>
        <w:t xml:space="preserve">α πρωτογενή πλεονάσματα, αλλά από την </w:t>
      </w:r>
      <w:proofErr w:type="spellStart"/>
      <w:r>
        <w:rPr>
          <w:rFonts w:eastAsia="Times New Roman"/>
          <w:szCs w:val="24"/>
        </w:rPr>
        <w:t>υπεραπόδοση</w:t>
      </w:r>
      <w:proofErr w:type="spellEnd"/>
      <w:r>
        <w:rPr>
          <w:rFonts w:eastAsia="Times New Roman"/>
          <w:szCs w:val="24"/>
        </w:rPr>
        <w:t xml:space="preserve"> των φετινών εσόδων, από την υπερκάλυψη των στόχων του προγράμματος που έχουμε συμφωνήσει και εφαρμόζουμε. </w:t>
      </w:r>
    </w:p>
    <w:p w14:paraId="1BED4918" w14:textId="77777777" w:rsidR="0011574B" w:rsidRDefault="00BF5310">
      <w:pPr>
        <w:spacing w:line="600" w:lineRule="auto"/>
        <w:ind w:firstLine="720"/>
        <w:contextualSpacing/>
        <w:jc w:val="both"/>
        <w:rPr>
          <w:rFonts w:eastAsia="Times New Roman"/>
          <w:szCs w:val="24"/>
        </w:rPr>
      </w:pPr>
      <w:r>
        <w:rPr>
          <w:rFonts w:eastAsia="Times New Roman"/>
          <w:szCs w:val="24"/>
        </w:rPr>
        <w:t>Αυτό το πραγματικό πλεόνασμα ίσως χρειαζόταν καλύτερη επεξεργασία. Αυτό, όμως, δεν αλλάζει την ουσί</w:t>
      </w:r>
      <w:r>
        <w:rPr>
          <w:rFonts w:eastAsia="Times New Roman"/>
          <w:szCs w:val="24"/>
        </w:rPr>
        <w:t xml:space="preserve">α. Πρέπει να δοθεί φέτος και να δοθεί σε αυτούς που πράγματι το έχουν ανάγκη. Δεν το εγγράφουμε στον </w:t>
      </w:r>
      <w:r>
        <w:rPr>
          <w:rFonts w:eastAsia="Times New Roman"/>
          <w:szCs w:val="24"/>
        </w:rPr>
        <w:lastRenderedPageBreak/>
        <w:t xml:space="preserve">επόμενο προϋπολογισμό και βλέπουμε πώς θα πάει, όπως ο κ. Σαμαράς το 2014. </w:t>
      </w:r>
    </w:p>
    <w:p w14:paraId="1BED4919"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Τα χρήματα για 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 xml:space="preserve">λληλεγγύης έχουν γραφτεί στον προϋπολογισμό: 760 εκατομμύρια ευρώ σε συμφωνία με τους </w:t>
      </w:r>
      <w:r>
        <w:rPr>
          <w:rFonts w:eastAsia="Times New Roman"/>
          <w:szCs w:val="24"/>
        </w:rPr>
        <w:t>θ</w:t>
      </w:r>
      <w:r>
        <w:rPr>
          <w:rFonts w:eastAsia="Times New Roman"/>
          <w:szCs w:val="24"/>
        </w:rPr>
        <w:t xml:space="preserve">εσμούς και χωρίς να </w:t>
      </w:r>
      <w:proofErr w:type="spellStart"/>
      <w:r>
        <w:rPr>
          <w:rFonts w:eastAsia="Times New Roman"/>
          <w:szCs w:val="24"/>
        </w:rPr>
        <w:t>περικοπούν</w:t>
      </w:r>
      <w:proofErr w:type="spellEnd"/>
      <w:r>
        <w:rPr>
          <w:rFonts w:eastAsia="Times New Roman"/>
          <w:szCs w:val="24"/>
        </w:rPr>
        <w:t xml:space="preserve"> </w:t>
      </w:r>
      <w:proofErr w:type="spellStart"/>
      <w:r>
        <w:rPr>
          <w:rFonts w:eastAsia="Times New Roman"/>
          <w:szCs w:val="24"/>
        </w:rPr>
        <w:t>προνοιακά</w:t>
      </w:r>
      <w:proofErr w:type="spellEnd"/>
      <w:r>
        <w:rPr>
          <w:rFonts w:eastAsia="Times New Roman"/>
          <w:szCs w:val="24"/>
        </w:rPr>
        <w:t xml:space="preserve"> επιδόματα. Σε κανέναν άλλο προϋπολογισμό δεν είχαν εγγραφεί στο παρελθόν, ούτε για το 2014, όταν έγινε μόνο για δεκατρείς δήμους</w:t>
      </w:r>
      <w:r>
        <w:rPr>
          <w:rFonts w:eastAsia="Times New Roman"/>
          <w:szCs w:val="24"/>
        </w:rPr>
        <w:t xml:space="preserve">, αλλά ούτε για το 2015 στον προϋπολογισμό που ψηφίστηκε από την προηγούμενη κυβέρνηση. </w:t>
      </w:r>
    </w:p>
    <w:p w14:paraId="1BED491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πρόγραμμα θα υλοποιηθεί και δεν θα μείνει πιλοτικό, γιατί έχουμε εξασφαλίσει τους πόρους. Η αναστολή της αύξησης του ΦΠΑ στα νησιά, μιας αύξησης που επιβλήθηκε στη </w:t>
      </w:r>
      <w:r>
        <w:rPr>
          <w:rFonts w:eastAsia="Times New Roman"/>
          <w:szCs w:val="24"/>
        </w:rPr>
        <w:t xml:space="preserve">χώρα μας από την επιμονή των δανειστών, που όλα τα κόμματα ζητούν να μην εφαρμοστεί και σωστά, είναι κάτι που θα έπρεπε η ίδια η Ευρώπη να ζητήσει ως ελάχιστη αναγνώριση </w:t>
      </w:r>
      <w:r>
        <w:rPr>
          <w:rFonts w:eastAsia="Times New Roman"/>
          <w:szCs w:val="24"/>
        </w:rPr>
        <w:lastRenderedPageBreak/>
        <w:t>της τεράστιας προσπάθειας, αλλά και της επιβάρυνσης που έχουν καταβάλει οι νησιώτες μα</w:t>
      </w:r>
      <w:r>
        <w:rPr>
          <w:rFonts w:eastAsia="Times New Roman"/>
          <w:szCs w:val="24"/>
        </w:rPr>
        <w:t xml:space="preserve">ς για να αντιμετωπίσουν την προσφυγική κρίση που αφορά όλη την Ευρωπαϊκή Ένωση. </w:t>
      </w:r>
    </w:p>
    <w:p w14:paraId="1BED491B"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το νομοσχέδιο δεν περιλαμβάνει μόνο μέτρα για την οικονομική ενίσχυση της ακραίας φτώχειας. Συνοδεύεται από έναν συνδυασμό υπηρεσιών κοινωνικής φ</w:t>
      </w:r>
      <w:r>
        <w:rPr>
          <w:rFonts w:eastAsia="Times New Roman"/>
          <w:szCs w:val="24"/>
        </w:rPr>
        <w:t xml:space="preserve">ροντίδας για άτομα που αντιμετωπίζουν προβλήματα αναπηρίας, ανεργίας και κοινωνικού αποκλεισμού, καθώς και μέτρα ένταξης στην απασχόληση. </w:t>
      </w:r>
    </w:p>
    <w:p w14:paraId="1BED491C" w14:textId="77777777" w:rsidR="0011574B" w:rsidRDefault="00BF5310">
      <w:pPr>
        <w:spacing w:line="600" w:lineRule="auto"/>
        <w:ind w:firstLine="720"/>
        <w:contextualSpacing/>
        <w:jc w:val="both"/>
        <w:rPr>
          <w:rFonts w:eastAsia="Times New Roman"/>
          <w:szCs w:val="24"/>
        </w:rPr>
      </w:pPr>
      <w:r>
        <w:rPr>
          <w:rFonts w:eastAsia="Times New Roman"/>
          <w:szCs w:val="24"/>
        </w:rPr>
        <w:t>Ο εθνικός μηχανισμός με το πληροφοριακό σύστημα συμβάλλει στον εκσυγχρονισμό της διοίκησης. Αποτελεί μέσο, αλλά και τ</w:t>
      </w:r>
      <w:r>
        <w:rPr>
          <w:rFonts w:eastAsia="Times New Roman"/>
          <w:szCs w:val="24"/>
        </w:rPr>
        <w:t xml:space="preserve">ομή για την εφαρμογή του </w:t>
      </w:r>
      <w:r>
        <w:rPr>
          <w:rFonts w:eastAsia="Times New Roman"/>
          <w:szCs w:val="24"/>
        </w:rPr>
        <w:t>κ</w:t>
      </w:r>
      <w:r>
        <w:rPr>
          <w:rFonts w:eastAsia="Times New Roman"/>
          <w:szCs w:val="24"/>
        </w:rPr>
        <w:t xml:space="preserve">οινωνικού </w:t>
      </w:r>
      <w:r>
        <w:rPr>
          <w:rFonts w:eastAsia="Times New Roman"/>
          <w:szCs w:val="24"/>
        </w:rPr>
        <w:t>ε</w:t>
      </w:r>
      <w:r>
        <w:rPr>
          <w:rFonts w:eastAsia="Times New Roman"/>
          <w:szCs w:val="24"/>
        </w:rPr>
        <w:t xml:space="preserve">ισοδήματος </w:t>
      </w:r>
      <w:r>
        <w:rPr>
          <w:rFonts w:eastAsia="Times New Roman"/>
          <w:szCs w:val="24"/>
        </w:rPr>
        <w:t>α</w:t>
      </w:r>
      <w:r>
        <w:rPr>
          <w:rFonts w:eastAsia="Times New Roman"/>
          <w:szCs w:val="24"/>
        </w:rPr>
        <w:t xml:space="preserve">λληλεγγύης. </w:t>
      </w:r>
    </w:p>
    <w:p w14:paraId="1BED491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εφαρμογή του, όπως είπαμε κατ’ επανάληψη, είναι απλή, κατανοητή και εύχρηστη, με προστασία των προσωπικών δεδομένων. Το κυριότερο, όμως, είναι ότι αποδεσμεύει τον πολίτη από το πολιτικό σύστημα </w:t>
      </w:r>
      <w:r>
        <w:rPr>
          <w:rFonts w:eastAsia="Times New Roman"/>
          <w:szCs w:val="24"/>
        </w:rPr>
        <w:lastRenderedPageBreak/>
        <w:t>και το πελατειακό κράτος, περιορίζει τη διαφθορά και δεν απο</w:t>
      </w:r>
      <w:r>
        <w:rPr>
          <w:rFonts w:eastAsia="Times New Roman"/>
          <w:szCs w:val="24"/>
        </w:rPr>
        <w:t xml:space="preserve">τελεί περιοριστικό μηχανισμό, όπως κάποιοι ισχυρίστηκαν. </w:t>
      </w:r>
    </w:p>
    <w:p w14:paraId="1BED491E" w14:textId="77777777" w:rsidR="0011574B" w:rsidRDefault="00BF5310">
      <w:pPr>
        <w:spacing w:line="600" w:lineRule="auto"/>
        <w:ind w:firstLine="720"/>
        <w:contextualSpacing/>
        <w:jc w:val="both"/>
        <w:rPr>
          <w:rFonts w:eastAsia="Times New Roman"/>
          <w:szCs w:val="24"/>
        </w:rPr>
      </w:pPr>
      <w:r>
        <w:rPr>
          <w:rFonts w:eastAsia="Times New Roman"/>
          <w:szCs w:val="24"/>
        </w:rPr>
        <w:t>Τα μέτρα που ψηφίζουμε σήμερα σίγουρα δεν φτάνουν. Δεν λύνουν το πρόβλημα της φτώχειας και του κοινωνικού αποκλεισμού. Πώς θα μπορούσε άλλωστε να γίνει αυτό; Και διπλάσια και τριπλάσια να ήταν τα πο</w:t>
      </w:r>
      <w:r>
        <w:rPr>
          <w:rFonts w:eastAsia="Times New Roman"/>
          <w:szCs w:val="24"/>
        </w:rPr>
        <w:t xml:space="preserve">σά που θα μπορούσαμε να διαθέσουμε πάλι επιδόματα θα ήταν. </w:t>
      </w:r>
    </w:p>
    <w:p w14:paraId="1BED491F" w14:textId="77777777" w:rsidR="0011574B" w:rsidRDefault="00BF5310">
      <w:pPr>
        <w:spacing w:line="600" w:lineRule="auto"/>
        <w:ind w:firstLine="720"/>
        <w:contextualSpacing/>
        <w:jc w:val="both"/>
        <w:rPr>
          <w:rFonts w:eastAsia="Times New Roman"/>
          <w:szCs w:val="24"/>
        </w:rPr>
      </w:pPr>
      <w:r>
        <w:rPr>
          <w:rFonts w:eastAsia="Times New Roman"/>
          <w:szCs w:val="24"/>
        </w:rPr>
        <w:t>Χρειάζονται ευρύτερες παρεμβάσεις. Χρειάζεται ριζική αλλαγή του παραγωγικού μοντέλου, ώστε να μπορεί το σύνολο της κοινωνίας να συμμετέχει ισότιμα στην οικονομική και κοινωνική ζωή και αυτός είναι</w:t>
      </w:r>
      <w:r>
        <w:rPr>
          <w:rFonts w:eastAsia="Times New Roman"/>
          <w:szCs w:val="24"/>
        </w:rPr>
        <w:t xml:space="preserve"> και ο στόχος μας. </w:t>
      </w:r>
    </w:p>
    <w:p w14:paraId="1BED4920"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η οικονομική κρίση είναι παγκόσμια, με την ανισότητα διαρκώς να διευρύνεται. Ο κόσμος γύρω μας στην Ευρώπη, τη Μέση Ανατολή, την Αφρική κλυδωνίζεται. Η προσφυγική κρίση αποκτά μεγαλύτερες διαστάσεις απ’ όσο</w:t>
      </w:r>
      <w:r>
        <w:rPr>
          <w:rFonts w:eastAsia="Times New Roman"/>
          <w:szCs w:val="24"/>
        </w:rPr>
        <w:t xml:space="preserve"> μπορούμε να φανταστούμε. </w:t>
      </w:r>
    </w:p>
    <w:p w14:paraId="1BED492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Η λύση δεν είναι να τους στέλνουμε πίσω ή να τους πνίγουμε, όπως ονειρεύονται οι νοσταλγοί του Χίτλερ</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ις καθαρές λύσεις.</w:t>
      </w:r>
    </w:p>
    <w:p w14:paraId="1BED49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Κύπρος παραμένει υπό κατοχή από το 1974 και το Κυπριακό πρόβλημα φαίνεται να έχει προοπτικές δίκαιης επί</w:t>
      </w:r>
      <w:r>
        <w:rPr>
          <w:rFonts w:eastAsia="Times New Roman" w:cs="Times New Roman"/>
          <w:szCs w:val="24"/>
        </w:rPr>
        <w:t>λυσης με την προσπάθεια των δ</w:t>
      </w:r>
      <w:r>
        <w:rPr>
          <w:rFonts w:eastAsia="Times New Roman" w:cs="Times New Roman"/>
          <w:szCs w:val="24"/>
        </w:rPr>
        <w:t>ύ</w:t>
      </w:r>
      <w:r>
        <w:rPr>
          <w:rFonts w:eastAsia="Times New Roman" w:cs="Times New Roman"/>
          <w:szCs w:val="24"/>
        </w:rPr>
        <w:t>ο κοινοτήτων.</w:t>
      </w:r>
    </w:p>
    <w:p w14:paraId="1BED492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κοινωνική συνοχή και η σταθερότητα είναι σήμερα περισσότερο από ποτέ σημαντικές. Με αυτά τα μέτρα, σ</w:t>
      </w:r>
      <w:r>
        <w:rPr>
          <w:rFonts w:eastAsia="Times New Roman" w:cs="Times New Roman"/>
          <w:szCs w:val="24"/>
        </w:rPr>
        <w:t>ε</w:t>
      </w:r>
      <w:r>
        <w:rPr>
          <w:rFonts w:eastAsia="Times New Roman" w:cs="Times New Roman"/>
          <w:szCs w:val="24"/>
        </w:rPr>
        <w:t xml:space="preserve"> αυτές τις δύσκολες συνθήκες επιτροπείας, προσπαθούμε να αντιμετωπίσουμε ένα μικρό μέρος της ανέχειας, αλλά κ</w:t>
      </w:r>
      <w:r>
        <w:rPr>
          <w:rFonts w:eastAsia="Times New Roman" w:cs="Times New Roman"/>
          <w:szCs w:val="24"/>
        </w:rPr>
        <w:t>αι να δημιουργήσουμε θεσμικό πλαίσιο που να λειτουργεί δίκαια, αποτελεσματικά και πολλαπλασιαστικά και να δώσουμε ένα οικονομικό και ψυχολογικό στήριγμα στους συμπολίτες μας που δίνουν αγώνα καθημερινής επιβίωσης σε μια χώρα της Ευρωπαϊκής Ένωσης του 21</w:t>
      </w:r>
      <w:r>
        <w:rPr>
          <w:rFonts w:eastAsia="Times New Roman" w:cs="Times New Roman"/>
          <w:szCs w:val="24"/>
          <w:vertAlign w:val="superscript"/>
        </w:rPr>
        <w:t xml:space="preserve">ου </w:t>
      </w:r>
      <w:r>
        <w:rPr>
          <w:rFonts w:eastAsia="Times New Roman" w:cs="Times New Roman"/>
          <w:szCs w:val="24"/>
        </w:rPr>
        <w:t xml:space="preserve">αιώνα. </w:t>
      </w:r>
    </w:p>
    <w:p w14:paraId="1BED492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αναφερθώ, κυρίες και κύριοι συνάδελφοι, σε μια δήλωση του Εκπροσώπου της Νέας Δημοκρατίας χθες, η οποία μου </w:t>
      </w:r>
      <w:r>
        <w:rPr>
          <w:rFonts w:eastAsia="Times New Roman" w:cs="Times New Roman"/>
          <w:szCs w:val="24"/>
        </w:rPr>
        <w:lastRenderedPageBreak/>
        <w:t>έκανε εντύπωση. Δήλωσε ο κ. Τζαβάρας, του οποίου σέβομαι τη θητεία στο Κοινοβούλιο, ότι αυτή η Βουλή δεν είναι φιλόξενη</w:t>
      </w:r>
      <w:r>
        <w:rPr>
          <w:rFonts w:eastAsia="Times New Roman" w:cs="Times New Roman"/>
          <w:szCs w:val="24"/>
        </w:rPr>
        <w:t xml:space="preserve"> για τον ΣΥΡΙΖΑ. Θέλω να πω ότι σ</w:t>
      </w:r>
      <w:r>
        <w:rPr>
          <w:rFonts w:eastAsia="Times New Roman" w:cs="Times New Roman"/>
          <w:szCs w:val="24"/>
        </w:rPr>
        <w:t>ε</w:t>
      </w:r>
      <w:r>
        <w:rPr>
          <w:rFonts w:eastAsia="Times New Roman" w:cs="Times New Roman"/>
          <w:szCs w:val="24"/>
        </w:rPr>
        <w:t xml:space="preserve"> αυτή τη Βουλή δεν είναι κανένας ιδιοκτήτης. Ο μόνος ιδιοκτήτης της Βουλής είναι ο ελληνικός λαός που μας στέλνει εδώ πέρα.</w:t>
      </w:r>
    </w:p>
    <w:p w14:paraId="1BED492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BED4926"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BED4927" w14:textId="77777777" w:rsidR="0011574B" w:rsidRDefault="00BF5310">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Σας ευχ</w:t>
      </w:r>
      <w:r>
        <w:rPr>
          <w:rFonts w:eastAsia="Times New Roman"/>
          <w:bCs/>
        </w:rPr>
        <w:t>αριστώ.</w:t>
      </w:r>
    </w:p>
    <w:p w14:paraId="1BED4928" w14:textId="77777777" w:rsidR="0011574B" w:rsidRDefault="00BF5310">
      <w:pPr>
        <w:spacing w:line="600" w:lineRule="auto"/>
        <w:ind w:firstLine="720"/>
        <w:contextualSpacing/>
        <w:jc w:val="both"/>
        <w:rPr>
          <w:rFonts w:eastAsia="Times New Roman"/>
          <w:bCs/>
        </w:rPr>
      </w:pPr>
      <w:r>
        <w:rPr>
          <w:rFonts w:eastAsia="Times New Roman"/>
          <w:bCs/>
        </w:rPr>
        <w:t>Τον λόγο θα έχει ο Υπουργός Εσωτερικών κ. Σκουρλέτης, για να υποστηρίξει την υπ’ αριθμόν 803 τροπολογία με θέμα «Ρύθμιση θεμάτων Κέντρου Ερευνών για Θέματα Ισότητας» και την υπ’ αριθμό 810 τροπολογία με θέμα «Τροποποίηση-συμπλήρωση των διατάξεων το</w:t>
      </w:r>
      <w:r>
        <w:rPr>
          <w:rFonts w:eastAsia="Times New Roman"/>
          <w:bCs/>
        </w:rPr>
        <w:t xml:space="preserve">υ άρθρου 63 του ν.4415/2016». Με απόφαση του οικείου δημάρχου ή περιφερειάρχη επιτρέπεται η μεταφορά προσφύγων και μεταναστών από και προς τις δομές φιλοξενίας με επιβατικά οχήματα των ΟΤΑ </w:t>
      </w:r>
      <w:r>
        <w:rPr>
          <w:rFonts w:eastAsia="Times New Roman"/>
          <w:bCs/>
        </w:rPr>
        <w:t>Α</w:t>
      </w:r>
      <w:r>
        <w:rPr>
          <w:rFonts w:eastAsia="Times New Roman"/>
          <w:bCs/>
        </w:rPr>
        <w:t xml:space="preserve">΄ και </w:t>
      </w:r>
      <w:r>
        <w:rPr>
          <w:rFonts w:eastAsia="Times New Roman"/>
          <w:bCs/>
        </w:rPr>
        <w:t>Β</w:t>
      </w:r>
      <w:r>
        <w:rPr>
          <w:rFonts w:eastAsia="Times New Roman"/>
          <w:bCs/>
        </w:rPr>
        <w:t>΄ βαθμού.</w:t>
      </w:r>
    </w:p>
    <w:p w14:paraId="1BED4929" w14:textId="77777777" w:rsidR="0011574B" w:rsidRDefault="00BF5310">
      <w:pPr>
        <w:spacing w:line="600" w:lineRule="auto"/>
        <w:ind w:firstLine="720"/>
        <w:contextualSpacing/>
        <w:jc w:val="both"/>
        <w:rPr>
          <w:rFonts w:eastAsia="Times New Roman"/>
          <w:bCs/>
        </w:rPr>
      </w:pPr>
      <w:r>
        <w:rPr>
          <w:rFonts w:eastAsia="Times New Roman"/>
          <w:bCs/>
        </w:rPr>
        <w:t>Κύριε Υπουργέ, έχετε τον λόγο.</w:t>
      </w:r>
    </w:p>
    <w:p w14:paraId="1BED492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(ΠΑΝΟΣ)</w:t>
      </w:r>
      <w:r>
        <w:rPr>
          <w:rFonts w:eastAsia="Times New Roman" w:cs="Times New Roman"/>
          <w:b/>
          <w:szCs w:val="24"/>
        </w:rPr>
        <w:t xml:space="preserve"> </w:t>
      </w:r>
      <w:r>
        <w:rPr>
          <w:rFonts w:eastAsia="Times New Roman" w:cs="Times New Roman"/>
          <w:b/>
          <w:szCs w:val="24"/>
        </w:rPr>
        <w:t xml:space="preserve">ΣΚΟΥΡΛΕΤΗΣ (Υπουργός Εσωτερικών): </w:t>
      </w:r>
      <w:r>
        <w:rPr>
          <w:rFonts w:eastAsia="Times New Roman" w:cs="Times New Roman"/>
          <w:szCs w:val="24"/>
        </w:rPr>
        <w:t xml:space="preserve">Κύριε Πρόεδρε, είναι άλλη μία τροπολογία, η </w:t>
      </w:r>
      <w:r>
        <w:rPr>
          <w:rFonts w:eastAsia="Times New Roman" w:cs="Times New Roman"/>
          <w:szCs w:val="24"/>
        </w:rPr>
        <w:t xml:space="preserve">υπ’ αριθμόν </w:t>
      </w:r>
      <w:r>
        <w:rPr>
          <w:rFonts w:eastAsia="Times New Roman" w:cs="Times New Roman"/>
          <w:szCs w:val="24"/>
        </w:rPr>
        <w:t>814/65.</w:t>
      </w:r>
    </w:p>
    <w:p w14:paraId="1BED492B" w14:textId="77777777" w:rsidR="0011574B" w:rsidRDefault="00BF5310">
      <w:pPr>
        <w:spacing w:line="600" w:lineRule="auto"/>
        <w:ind w:firstLine="720"/>
        <w:contextualSpacing/>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Είναι και η υπ’ αριθμόν 814 τροπολογία με θέμα «Χρηματοδοτήσεις ΟΤΑ από το Ταμείο Παρακαταθηκών και Δανείων». </w:t>
      </w:r>
    </w:p>
    <w:p w14:paraId="1BED492C" w14:textId="77777777" w:rsidR="0011574B" w:rsidRDefault="00BF5310">
      <w:pPr>
        <w:spacing w:line="600" w:lineRule="auto"/>
        <w:ind w:firstLine="720"/>
        <w:contextualSpacing/>
        <w:jc w:val="both"/>
        <w:rPr>
          <w:rFonts w:eastAsia="Times New Roman"/>
          <w:bCs/>
        </w:rPr>
      </w:pPr>
      <w:r>
        <w:rPr>
          <w:rFonts w:eastAsia="Times New Roman"/>
          <w:bCs/>
        </w:rPr>
        <w:t>Κύριε Υπου</w:t>
      </w:r>
      <w:r>
        <w:rPr>
          <w:rFonts w:eastAsia="Times New Roman"/>
          <w:bCs/>
        </w:rPr>
        <w:t>ργέ, έχετε τον λόγο.</w:t>
      </w:r>
    </w:p>
    <w:p w14:paraId="1BED49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 xml:space="preserve">Κυρίες και κύριοι, όπως είπε και ο Πρόεδρος, παίρνω τον λόγο για να υποστηρίξω τρεις υπουργικές τροπολογίες. </w:t>
      </w:r>
    </w:p>
    <w:p w14:paraId="1BED49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μια αφορά τη δυνατότητα του Κέντρου Ερευνών για Θέματα Ισότητας να </w:t>
      </w:r>
      <w:r>
        <w:rPr>
          <w:rFonts w:eastAsia="Times New Roman" w:cs="Times New Roman"/>
          <w:szCs w:val="24"/>
        </w:rPr>
        <w:t xml:space="preserve">υπεισέλθει στις συμβάσεις ενοικίασης που έχει συνάψει η Γενική Γραμματεία Ισότητας, για να στεγαστούν συμβουλευτικές υπηρεσίες για τα θύματα της γυναικείας βίας με τους ίδιους όρους, έτσι ώστε με έναν απρόσκοπτο τρόπο να συνεχίσει η λειτουργία τους. Είναι </w:t>
      </w:r>
      <w:r>
        <w:rPr>
          <w:rFonts w:eastAsia="Times New Roman" w:cs="Times New Roman"/>
          <w:szCs w:val="24"/>
        </w:rPr>
        <w:t xml:space="preserve">κάτι το οποίο </w:t>
      </w:r>
      <w:r>
        <w:rPr>
          <w:rFonts w:eastAsia="Times New Roman" w:cs="Times New Roman"/>
          <w:szCs w:val="24"/>
        </w:rPr>
        <w:lastRenderedPageBreak/>
        <w:t>διευκολύνει, έτσι ώστε να μην έχουμε κα</w:t>
      </w:r>
      <w:r>
        <w:rPr>
          <w:rFonts w:eastAsia="Times New Roman" w:cs="Times New Roman"/>
          <w:szCs w:val="24"/>
        </w:rPr>
        <w:t>μ</w:t>
      </w:r>
      <w:r>
        <w:rPr>
          <w:rFonts w:eastAsia="Times New Roman" w:cs="Times New Roman"/>
          <w:szCs w:val="24"/>
        </w:rPr>
        <w:t>μία διακοπή στην παροχή των συγκεκριμένων υπηρεσιών. Επαναλαμβάνω ότι σ</w:t>
      </w:r>
      <w:r>
        <w:rPr>
          <w:rFonts w:eastAsia="Times New Roman" w:cs="Times New Roman"/>
          <w:szCs w:val="24"/>
        </w:rPr>
        <w:t>ε</w:t>
      </w:r>
      <w:r>
        <w:rPr>
          <w:rFonts w:eastAsia="Times New Roman" w:cs="Times New Roman"/>
          <w:szCs w:val="24"/>
        </w:rPr>
        <w:t xml:space="preserve"> αυτές τις συμβάσεις υπεισέρχεται το ΚΕΣΥ με τους ίδιους ακριβώς όρους που υπήρχαν αρχικώς.</w:t>
      </w:r>
    </w:p>
    <w:p w14:paraId="1BED49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δεύτερη τροπολογία αφορά τη δυνατότη</w:t>
      </w:r>
      <w:r>
        <w:rPr>
          <w:rFonts w:eastAsia="Times New Roman" w:cs="Times New Roman"/>
          <w:szCs w:val="24"/>
        </w:rPr>
        <w:t>τα να παραταθούν οι μισθώσεις που έχουν υπάρξει για μεταφορά μαθητών στα σχολεία, οι οποίες λήγουν στις 31 Δεκεμβρίου του τρέχοντος έτους και αντιλαμβάνεστε ότι δεν μπορεί στη μέση της χρονιάς να σταματήσουν και να πάμε σε νέους διαγωνισμούς. Άρα υπάρχει α</w:t>
      </w:r>
      <w:r>
        <w:rPr>
          <w:rFonts w:eastAsia="Times New Roman" w:cs="Times New Roman"/>
          <w:szCs w:val="24"/>
        </w:rPr>
        <w:t xml:space="preserve">νάγκη να παραταθεί μέχρι τη λήξη του σχολικού έτους. </w:t>
      </w:r>
    </w:p>
    <w:p w14:paraId="1BED49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Ταυτόχρονα, για εκείνες τις περιπτώσεις των περιφερειών που δεν έγινε δυνατό να υπάρξει διαγωνισμός για την ανάθεση της μεταφοράς των μαθητών, δίνεται η δυνατότητα οι δαπάνες που έχουν υπάρξει μετά το τ</w:t>
      </w:r>
      <w:r>
        <w:rPr>
          <w:rFonts w:eastAsia="Times New Roman" w:cs="Times New Roman"/>
          <w:szCs w:val="24"/>
        </w:rPr>
        <w:t xml:space="preserve">έλος των τελευταίων διαγωνισμών, που είχαν γίνει για την περίοδο 2014-2015, να δικαιολογηθούν, ύστερα βέβαια και με την προϋπόθεση ο οικείος </w:t>
      </w:r>
      <w:r>
        <w:rPr>
          <w:rFonts w:eastAsia="Times New Roman" w:cs="Times New Roman"/>
          <w:szCs w:val="24"/>
        </w:rPr>
        <w:lastRenderedPageBreak/>
        <w:t>π</w:t>
      </w:r>
      <w:r>
        <w:rPr>
          <w:rFonts w:eastAsia="Times New Roman" w:cs="Times New Roman"/>
          <w:szCs w:val="24"/>
        </w:rPr>
        <w:t>εριφερειάρχης να καταθέσει και να βεβαιώσει αιτιολογημένα την αδυναμία να γίνουν διαγωνισμοί και συγχρόνως να παρο</w:t>
      </w:r>
      <w:r>
        <w:rPr>
          <w:rFonts w:eastAsia="Times New Roman" w:cs="Times New Roman"/>
          <w:szCs w:val="24"/>
        </w:rPr>
        <w:t>υσιάσει όλα τα αντίστοιχα παραστατικά. Για να συγκεκριμενοποιούμε τον λόγο της συγκεκριμένης τροπολογίας, αυτό κυρίως αφορά την Περιφέρεια Ανατολικής Μακεδονίας και Θράκης.</w:t>
      </w:r>
    </w:p>
    <w:p w14:paraId="1BED49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στη συγκεκριμένη τροπολογία δίνεται η δυνατότητα μεταφοράς προσφύγων και με</w:t>
      </w:r>
      <w:r>
        <w:rPr>
          <w:rFonts w:eastAsia="Times New Roman" w:cs="Times New Roman"/>
          <w:szCs w:val="24"/>
        </w:rPr>
        <w:t xml:space="preserve">ταναστών από και προς τις δομές φιλοξενίας με οχήματα των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βαθμού. Είναι κάτι το οποίο κρίνεται αναγκαίο. Αντιλαμβάνεστε ότι η διαχείριση αυτού του ζητήματος πρέπει να ακολουθείται από τη μέγιστη δυνατή ευελιξία και αποτελεσματικότητα. </w:t>
      </w:r>
    </w:p>
    <w:p w14:paraId="1BED493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τρίτ</w:t>
      </w:r>
      <w:r>
        <w:rPr>
          <w:rFonts w:eastAsia="Times New Roman" w:cs="Times New Roman"/>
          <w:szCs w:val="24"/>
        </w:rPr>
        <w:t>η τροπολογία με γενικό αριθμό 814 και ειδικό 65 έχει να κάνει με το Ταμείο Παρακαταθηκών και Δανείων και τη δυνατότητα να χρηματοδοτεί συγκεκριμένες μελέτες που βοηθούν και συμβάλ</w:t>
      </w:r>
      <w:r>
        <w:rPr>
          <w:rFonts w:eastAsia="Times New Roman" w:cs="Times New Roman"/>
          <w:szCs w:val="24"/>
        </w:rPr>
        <w:t>λ</w:t>
      </w:r>
      <w:r>
        <w:rPr>
          <w:rFonts w:eastAsia="Times New Roman" w:cs="Times New Roman"/>
          <w:szCs w:val="24"/>
        </w:rPr>
        <w:t>ουν στην ωρίμανση συγκεκριμένων έργων. Αυτό αφορά ιδιαίτερα τους μικρούς δήμ</w:t>
      </w:r>
      <w:r>
        <w:rPr>
          <w:rFonts w:eastAsia="Times New Roman" w:cs="Times New Roman"/>
          <w:szCs w:val="24"/>
        </w:rPr>
        <w:t xml:space="preserve">ους, </w:t>
      </w:r>
      <w:r>
        <w:rPr>
          <w:rFonts w:eastAsia="Times New Roman" w:cs="Times New Roman"/>
          <w:szCs w:val="24"/>
        </w:rPr>
        <w:lastRenderedPageBreak/>
        <w:t xml:space="preserve">οι οποίοι δεν έχουν την υποδομή να χρηματοδοτήσουν τέτοιου είδους μελέτες. Το ποσό αυτό το οποίο διέθετε το </w:t>
      </w:r>
      <w:r>
        <w:rPr>
          <w:rFonts w:eastAsia="Times New Roman" w:cs="Times New Roman"/>
          <w:szCs w:val="24"/>
        </w:rPr>
        <w:t>Τ</w:t>
      </w:r>
      <w:r>
        <w:rPr>
          <w:rFonts w:eastAsia="Times New Roman" w:cs="Times New Roman"/>
          <w:szCs w:val="24"/>
        </w:rPr>
        <w:t>αμείο Παρακαταθηκών και Δανείων οριζόταν με απόφαση του Υπουργείου Οικονομικών κατ’ έτος, αλλά δεν υπήρχε η δυνατότητα να πηγαίνει αυτό σε ένα</w:t>
      </w:r>
      <w:r>
        <w:rPr>
          <w:rFonts w:eastAsia="Times New Roman" w:cs="Times New Roman"/>
          <w:szCs w:val="24"/>
        </w:rPr>
        <w:t xml:space="preserve"> ειδικό λογαριασμό αν δεν είχε </w:t>
      </w:r>
      <w:proofErr w:type="spellStart"/>
      <w:r>
        <w:rPr>
          <w:rFonts w:eastAsia="Times New Roman" w:cs="Times New Roman"/>
          <w:szCs w:val="24"/>
        </w:rPr>
        <w:t>απορροφηθεί</w:t>
      </w:r>
      <w:proofErr w:type="spellEnd"/>
      <w:r>
        <w:rPr>
          <w:rFonts w:eastAsia="Times New Roman" w:cs="Times New Roman"/>
          <w:szCs w:val="24"/>
        </w:rPr>
        <w:t xml:space="preserve"> και να χρησιμοποιείται και τα επόμενα έτη.</w:t>
      </w:r>
    </w:p>
    <w:p w14:paraId="1BED49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λοιπόν, η δυνατότητα αυτή τη στιγμή να διαμορφωθεί ένας ειδικός τέτοιος λογαριασμός με αυτήν ακριβώς τη σκοπιμότητα, ενώ ταυτόχρονα -και νομίζω ότι αυτό είναι πάρα πολύ σημαντικό γιατί ήταν ένα αίτημα ύστερα από συνεννόηση του </w:t>
      </w:r>
      <w:r>
        <w:rPr>
          <w:rFonts w:eastAsia="Times New Roman" w:cs="Times New Roman"/>
          <w:szCs w:val="24"/>
        </w:rPr>
        <w:t>Τ</w:t>
      </w:r>
      <w:r>
        <w:rPr>
          <w:rFonts w:eastAsia="Times New Roman" w:cs="Times New Roman"/>
          <w:szCs w:val="24"/>
        </w:rPr>
        <w:t>αμείου Παρακαταθηκώ</w:t>
      </w:r>
      <w:r>
        <w:rPr>
          <w:rFonts w:eastAsia="Times New Roman" w:cs="Times New Roman"/>
          <w:szCs w:val="24"/>
        </w:rPr>
        <w:t>ν και Δανείων και πάρα πολλών δήμων- δίνεται η δυνατότητα αποπληρωμής δανείων έως και τα τριάντα πέντε χρόνια, δάνεια τα οποία έχουν συναφθεί ανάμεσα στους δήμους και στο ταμείο, από τα είκοσι πέντε σήμερα που ήταν, αντιλαμβάνεστε ότι είναι ένα μέτρο που σ</w:t>
      </w:r>
      <w:r>
        <w:rPr>
          <w:rFonts w:eastAsia="Times New Roman" w:cs="Times New Roman"/>
          <w:szCs w:val="24"/>
        </w:rPr>
        <w:t xml:space="preserve">τις δεδομένες συνθήκες εξασφαλίζει μια πάρα πολύ μεγάλη ρευστότητα αναγκαία για να λειτουργήσουν οι δήμοι και κρίνεται απαραίτητο να ψηφιστεί εσπευσμένα τώρα </w:t>
      </w:r>
      <w:r>
        <w:rPr>
          <w:rFonts w:eastAsia="Times New Roman" w:cs="Times New Roman"/>
          <w:szCs w:val="24"/>
        </w:rPr>
        <w:lastRenderedPageBreak/>
        <w:t xml:space="preserve">μέχρι τις 31 </w:t>
      </w:r>
      <w:r>
        <w:rPr>
          <w:rFonts w:eastAsia="Times New Roman" w:cs="Times New Roman"/>
          <w:szCs w:val="24"/>
        </w:rPr>
        <w:t>Δεκεμβρίου</w:t>
      </w:r>
      <w:r>
        <w:rPr>
          <w:rFonts w:eastAsia="Times New Roman" w:cs="Times New Roman"/>
          <w:szCs w:val="24"/>
        </w:rPr>
        <w:t xml:space="preserve"> για να μπορέσουν οι δήμοι να ισοσκελίσουν τους προϋπολογισμούς που καταθέτ</w:t>
      </w:r>
      <w:r>
        <w:rPr>
          <w:rFonts w:eastAsia="Times New Roman" w:cs="Times New Roman"/>
          <w:szCs w:val="24"/>
        </w:rPr>
        <w:t>ουν. Αυτές οι τρείς είναι εν ολίγοις οι τροπολογίες.</w:t>
      </w:r>
    </w:p>
    <w:p w14:paraId="1BED49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 Επιτρέψτε μου όμως, με την ευκαιρία που πήρα τον λόγο να αναφερθώ και σε ένα άλλο ζήτημα το οποίο θεωρώ εκ των πράγματων ότι σφραγίζει τη σημερινή διαδικασία. Και αναφέρομαι στο αίτημα που κατατέθηκε γι</w:t>
      </w:r>
      <w:r>
        <w:rPr>
          <w:rFonts w:eastAsia="Times New Roman" w:cs="Times New Roman"/>
          <w:szCs w:val="24"/>
        </w:rPr>
        <w:t xml:space="preserve">α τη διενέργεια ονομαστικής ψηφοφορίας σήμερα. Δεν πρόκειται για μια οποιαδήποτε </w:t>
      </w:r>
      <w:r>
        <w:rPr>
          <w:rFonts w:eastAsia="Times New Roman" w:cs="Times New Roman"/>
          <w:szCs w:val="24"/>
        </w:rPr>
        <w:t xml:space="preserve">άλλη, </w:t>
      </w:r>
      <w:r>
        <w:rPr>
          <w:rFonts w:eastAsia="Times New Roman" w:cs="Times New Roman"/>
          <w:szCs w:val="24"/>
        </w:rPr>
        <w:t>τυχαία στιγμή. Πρόκειται για μια στιγμή, που το ελληνικό κοινοβούλιο, ο καθένας ξεχωριστά και όλοι μαζί θα πρέπει να επιβεβαιώσουμε το δικαίωμα αυτής εδώ της Κυβέρνησης,</w:t>
      </w:r>
      <w:r>
        <w:rPr>
          <w:rFonts w:eastAsia="Times New Roman" w:cs="Times New Roman"/>
          <w:szCs w:val="24"/>
        </w:rPr>
        <w:t xml:space="preserve"> αυτής εδώ της χώρας να μπορεί να κάνει τα αυτονόητα, δηλαδή τη δυνατότητα από το πλεόνασμα των θυσιών του ελληνικού λαού κατά προτεραιότητα να ενισχύουμε τους πιο αδύναμους. Αυτή η ευθύνη είναι και συλλογική και ατομική. Αυτό το δικαίωμα είναι αυτονόητο γ</w:t>
      </w:r>
      <w:r>
        <w:rPr>
          <w:rFonts w:eastAsia="Times New Roman" w:cs="Times New Roman"/>
          <w:szCs w:val="24"/>
        </w:rPr>
        <w:t xml:space="preserve">ια κάθε ευρωπαϊκή δημοκρατία και δεν μπορεί να το αρνείται κανείς. </w:t>
      </w:r>
    </w:p>
    <w:p w14:paraId="1BED49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Ακούω από το πρωί διάφορα επιχειρήματα: «μα καλά το είχατε συνεννοηθεί με τους δανειστές;», «το προβλέπει η συμφωνία;». Όλα αυτά τα προβλέπει η συμφωνία και επιβεβαιώνονται από τα νούμερα </w:t>
      </w:r>
      <w:r>
        <w:rPr>
          <w:rFonts w:eastAsia="Times New Roman" w:cs="Times New Roman"/>
          <w:szCs w:val="24"/>
        </w:rPr>
        <w:t xml:space="preserve">του προϋπολογισμού, από τους στόχους, από την επίτευξη. Έχουμε ένα ολοκληρωμένο ενδεκάμηνο από το οποίο προκύπτει μια </w:t>
      </w:r>
      <w:proofErr w:type="spellStart"/>
      <w:r>
        <w:rPr>
          <w:rFonts w:eastAsia="Times New Roman" w:cs="Times New Roman"/>
          <w:szCs w:val="24"/>
        </w:rPr>
        <w:t>υπεραπόδοση</w:t>
      </w:r>
      <w:proofErr w:type="spellEnd"/>
      <w:r>
        <w:rPr>
          <w:rFonts w:eastAsia="Times New Roman" w:cs="Times New Roman"/>
          <w:szCs w:val="24"/>
        </w:rPr>
        <w:t xml:space="preserve"> στους συγκεκριμένους στόχους του πλεονάσματος. Δεν αντιλαμβάνομαι, λοιπόν, γιατί θα έπρεπε, όπως λένε κάποιοι, να περιμένουμε </w:t>
      </w:r>
      <w:r>
        <w:rPr>
          <w:rFonts w:eastAsia="Times New Roman" w:cs="Times New Roman"/>
          <w:szCs w:val="24"/>
        </w:rPr>
        <w:t>να πάρουμε αυτή την απόφαση τον Φεβρουάριο ή τον Μάρτιο. Οι ανάγκες των πολιτών, οι ανάγκες των συνταξιούχων δεν μπορούν να περιμένουν. Οι ανθρώπινες ζωές έχουν προτεραιότητα απέναντι στη γραφειοκρατία των Βρυξελ</w:t>
      </w:r>
      <w:r>
        <w:rPr>
          <w:rFonts w:eastAsia="Times New Roman" w:cs="Times New Roman"/>
          <w:szCs w:val="24"/>
        </w:rPr>
        <w:t>λ</w:t>
      </w:r>
      <w:r>
        <w:rPr>
          <w:rFonts w:eastAsia="Times New Roman" w:cs="Times New Roman"/>
          <w:szCs w:val="24"/>
        </w:rPr>
        <w:t>ών.</w:t>
      </w:r>
    </w:p>
    <w:p w14:paraId="1BED49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σε αυτή την πρόκληση,</w:t>
      </w:r>
      <w:r>
        <w:rPr>
          <w:rFonts w:eastAsia="Times New Roman" w:cs="Times New Roman"/>
          <w:szCs w:val="24"/>
        </w:rPr>
        <w:t xml:space="preserve"> τη δημοκρατική εθνική πρόκληση, πρέπει ο καθένας να αναλάβει την ευθύνη του και είναι μια ευκαιρία το ελληνικό </w:t>
      </w:r>
      <w:r>
        <w:rPr>
          <w:rFonts w:eastAsia="Times New Roman" w:cs="Times New Roman"/>
          <w:szCs w:val="24"/>
        </w:rPr>
        <w:t>Κ</w:t>
      </w:r>
      <w:r>
        <w:rPr>
          <w:rFonts w:eastAsia="Times New Roman" w:cs="Times New Roman"/>
          <w:szCs w:val="24"/>
        </w:rPr>
        <w:t>οινοβούλιο, οι πολιτικές δυνάμεις με αίσθημα ευθύνης να στείλουν ένα μήνυμα ενότητας και ομοψυχίας. Διότι πέρα από τις διαφο</w:t>
      </w:r>
      <w:r>
        <w:rPr>
          <w:rFonts w:eastAsia="Times New Roman" w:cs="Times New Roman"/>
          <w:szCs w:val="24"/>
        </w:rPr>
        <w:lastRenderedPageBreak/>
        <w:t>ρετικές προσεγγίσει</w:t>
      </w:r>
      <w:r>
        <w:rPr>
          <w:rFonts w:eastAsia="Times New Roman" w:cs="Times New Roman"/>
          <w:szCs w:val="24"/>
        </w:rPr>
        <w:t xml:space="preserve">ς, πέρα από τις διαφορετικές αναλύσεις, υπάρχει ανάγκη κάποιες στιγμές ο ελληνικός λαός, η ελληνική δημοκρατία σύσσωμη να στέκεται απέναντι σε αυτούς οι οποίοι παίζουν πολιτικά παιχνίδια και να υπερασπίζεσαι την αξιοπρέπειά της και τα αυτονόητα. </w:t>
      </w:r>
    </w:p>
    <w:p w14:paraId="1BED49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p>
    <w:p w14:paraId="1BED4938" w14:textId="77777777" w:rsidR="0011574B" w:rsidRDefault="00BF531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BED4939" w14:textId="77777777" w:rsidR="0011574B" w:rsidRDefault="00BF5310">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Και εμείς ευχαριστούμε. </w:t>
      </w:r>
    </w:p>
    <w:p w14:paraId="1BED493A" w14:textId="77777777" w:rsidR="0011574B" w:rsidRDefault="00BF5310">
      <w:pPr>
        <w:spacing w:line="600" w:lineRule="auto"/>
        <w:ind w:firstLine="720"/>
        <w:contextualSpacing/>
        <w:jc w:val="both"/>
        <w:rPr>
          <w:rFonts w:eastAsia="Times New Roman"/>
          <w:bCs/>
        </w:rPr>
      </w:pPr>
      <w:r>
        <w:rPr>
          <w:rFonts w:eastAsia="Times New Roman"/>
          <w:bCs/>
        </w:rPr>
        <w:t xml:space="preserve">Τον λόγο έχει ο εισηγητής της Νέας Δημοκρατίας κ. Μάριος </w:t>
      </w:r>
      <w:proofErr w:type="spellStart"/>
      <w:r>
        <w:rPr>
          <w:rFonts w:eastAsia="Times New Roman"/>
          <w:bCs/>
        </w:rPr>
        <w:t>Σαλμάς</w:t>
      </w:r>
      <w:proofErr w:type="spellEnd"/>
      <w:r>
        <w:rPr>
          <w:rFonts w:eastAsia="Times New Roman"/>
          <w:bCs/>
        </w:rPr>
        <w:t xml:space="preserve"> για ο</w:t>
      </w:r>
      <w:r>
        <w:rPr>
          <w:rFonts w:eastAsia="Times New Roman"/>
          <w:bCs/>
        </w:rPr>
        <w:t>κ</w:t>
      </w:r>
      <w:r>
        <w:rPr>
          <w:rFonts w:eastAsia="Times New Roman"/>
          <w:bCs/>
        </w:rPr>
        <w:t>τώ λεπτά.</w:t>
      </w:r>
    </w:p>
    <w:p w14:paraId="1BED493B" w14:textId="77777777" w:rsidR="0011574B" w:rsidRDefault="00BF5310">
      <w:pPr>
        <w:spacing w:line="600" w:lineRule="auto"/>
        <w:ind w:firstLine="720"/>
        <w:contextualSpacing/>
        <w:jc w:val="both"/>
        <w:rPr>
          <w:rFonts w:eastAsia="Times New Roman"/>
          <w:bCs/>
        </w:rPr>
      </w:pPr>
      <w:r>
        <w:rPr>
          <w:rFonts w:eastAsia="Times New Roman"/>
          <w:b/>
          <w:bCs/>
        </w:rPr>
        <w:t>ΜΑΡΙΟΣ ΣΑΛΜΑΣ:</w:t>
      </w:r>
      <w:r>
        <w:rPr>
          <w:rFonts w:eastAsia="Times New Roman"/>
          <w:bCs/>
        </w:rPr>
        <w:t xml:space="preserve"> Ευχαριστώ, κύριε Πρόεδρε.</w:t>
      </w:r>
    </w:p>
    <w:p w14:paraId="1BED493C" w14:textId="77777777" w:rsidR="0011574B" w:rsidRDefault="00BF5310">
      <w:pPr>
        <w:spacing w:line="600" w:lineRule="auto"/>
        <w:ind w:firstLine="720"/>
        <w:contextualSpacing/>
        <w:jc w:val="both"/>
        <w:rPr>
          <w:rFonts w:eastAsia="Times New Roman"/>
          <w:bCs/>
        </w:rPr>
      </w:pPr>
      <w:r>
        <w:rPr>
          <w:rFonts w:eastAsia="Times New Roman"/>
          <w:bCs/>
        </w:rPr>
        <w:t>Κύριε Υπουργέ, και εμείς κάναμε διαπραγματεύσεις, και εμείς ήμασταν Κυβέρνηση, και εμείς μοιράσαμε κοινωνικό μέρισμα από το αποτέ</w:t>
      </w:r>
      <w:r>
        <w:rPr>
          <w:rFonts w:eastAsia="Times New Roman"/>
          <w:bCs/>
        </w:rPr>
        <w:lastRenderedPageBreak/>
        <w:t>λεσμα των θυσιών του ελληνικού λαού, αλλά υπάρχει μια ειδοποιός διαφορά. Η ειδοποιός διαφορά είναι ότι η Κυβέρνηση έχει μια διε</w:t>
      </w:r>
      <w:r>
        <w:rPr>
          <w:rFonts w:eastAsia="Times New Roman"/>
          <w:bCs/>
        </w:rPr>
        <w:t xml:space="preserve">θνή διπλωματία με την οποία συζητά με τους θεσμούς που δανείζουν τη χώρα, λύνει τα θέματα και μετά έρχεται και μοιράζει το πλεόνασμα στους κοινωνικά αδύναμους, πράγμα το οποίο εσείς δεν κάνατε. </w:t>
      </w:r>
    </w:p>
    <w:p w14:paraId="1BED493D" w14:textId="77777777" w:rsidR="0011574B" w:rsidRDefault="00BF5310">
      <w:pPr>
        <w:spacing w:line="600" w:lineRule="auto"/>
        <w:ind w:firstLine="720"/>
        <w:contextualSpacing/>
        <w:jc w:val="both"/>
        <w:rPr>
          <w:rFonts w:eastAsia="Times New Roman"/>
          <w:bCs/>
        </w:rPr>
      </w:pPr>
      <w:r>
        <w:rPr>
          <w:rFonts w:eastAsia="Times New Roman"/>
          <w:bCs/>
        </w:rPr>
        <w:t>Κάθε φορά που εσείς δεν μπορείτε να συνεννοηθείτε με τους θεσ</w:t>
      </w:r>
      <w:r>
        <w:rPr>
          <w:rFonts w:eastAsia="Times New Roman"/>
          <w:bCs/>
        </w:rPr>
        <w:t xml:space="preserve">μούς γιατί ο κ. Τσίπρας τους λέει από το Καστελόριζο ότι είναι ανόητοι,  γιατί όταν πάει στον </w:t>
      </w:r>
      <w:proofErr w:type="spellStart"/>
      <w:r>
        <w:rPr>
          <w:rFonts w:eastAsia="Times New Roman"/>
          <w:bCs/>
        </w:rPr>
        <w:t>Φιντέλ</w:t>
      </w:r>
      <w:proofErr w:type="spellEnd"/>
      <w:r>
        <w:rPr>
          <w:rFonts w:eastAsia="Times New Roman"/>
          <w:bCs/>
        </w:rPr>
        <w:t xml:space="preserve"> Κάστρο επιτίθεται στην κ. </w:t>
      </w:r>
      <w:proofErr w:type="spellStart"/>
      <w:r>
        <w:rPr>
          <w:rFonts w:eastAsia="Times New Roman"/>
          <w:bCs/>
        </w:rPr>
        <w:t>Μέρκελ</w:t>
      </w:r>
      <w:proofErr w:type="spellEnd"/>
      <w:r>
        <w:rPr>
          <w:rFonts w:eastAsia="Times New Roman"/>
          <w:bCs/>
        </w:rPr>
        <w:t xml:space="preserve"> και μετά πάει στους θεσμούς για να βρει συνεννόηση, αλλά οι θεσμοί δεν συναινούν μαζί σας για να σας δώσουν το δικαίωμα να</w:t>
      </w:r>
      <w:r>
        <w:rPr>
          <w:rFonts w:eastAsia="Times New Roman"/>
          <w:bCs/>
        </w:rPr>
        <w:t xml:space="preserve"> βοηθήσετε τους φτωχούς, με τη συμπεριφορά σας υπονομεύετε τους φτωχούς. </w:t>
      </w:r>
    </w:p>
    <w:p w14:paraId="1BED493E" w14:textId="77777777" w:rsidR="0011574B" w:rsidRDefault="00BF5310">
      <w:pPr>
        <w:spacing w:line="600" w:lineRule="auto"/>
        <w:ind w:firstLine="720"/>
        <w:contextualSpacing/>
        <w:jc w:val="both"/>
        <w:rPr>
          <w:rFonts w:eastAsia="Times New Roman"/>
          <w:szCs w:val="24"/>
        </w:rPr>
      </w:pPr>
      <w:r>
        <w:rPr>
          <w:rFonts w:eastAsia="Times New Roman" w:cs="Times New Roman"/>
          <w:szCs w:val="24"/>
        </w:rPr>
        <w:t xml:space="preserve"> </w:t>
      </w:r>
      <w:r>
        <w:rPr>
          <w:rFonts w:eastAsia="Times New Roman"/>
          <w:szCs w:val="24"/>
        </w:rPr>
        <w:t>Κυβέρνηση αξιοπρεπής και αποτελεσματική θα ήταν αυτή που έχει λύσει το θέμα με τους δανειστές, για να βοηθήσει τους φτωχούς, όχι αυτή που κάνει λεονταρισμούς, ακροβατεί σε επιπολαιό</w:t>
      </w:r>
      <w:r>
        <w:rPr>
          <w:rFonts w:eastAsia="Times New Roman"/>
          <w:szCs w:val="24"/>
        </w:rPr>
        <w:t xml:space="preserve">τητα! </w:t>
      </w:r>
    </w:p>
    <w:p w14:paraId="1BED493F"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Φέρνετε στη Βουλή μία διάταξη. Και όλα τα κόμματα λέμε ότι βεβαίως να συμφωνήσουμε, εάν είναι να μοιράσετε το πλεόνασμα στους φτωχούς, παρ’ ότι διαφωνούμε με τα κριτήρια, αφού δεν είναι οι πιο φτωχοί, αλλά εν πάση </w:t>
      </w:r>
      <w:proofErr w:type="spellStart"/>
      <w:r>
        <w:rPr>
          <w:rFonts w:eastAsia="Times New Roman"/>
          <w:szCs w:val="24"/>
        </w:rPr>
        <w:t>περιπτώσει</w:t>
      </w:r>
      <w:proofErr w:type="spellEnd"/>
      <w:r>
        <w:rPr>
          <w:rFonts w:eastAsia="Times New Roman"/>
          <w:szCs w:val="24"/>
        </w:rPr>
        <w:t xml:space="preserve"> κάναμε τις παρατηρήσεις </w:t>
      </w:r>
      <w:r>
        <w:rPr>
          <w:rFonts w:eastAsia="Times New Roman"/>
          <w:szCs w:val="24"/>
        </w:rPr>
        <w:t>επί της αρχής του νομοσχεδίου. Και ποιος θα είχε αντίρρηση να μοιράσετε μέρος του πλεονάσματος στους φτωχούς; Τι τη θέλετε σήμερα την ονομαστική ψηφοφορία; Πάρτε τα Πρακτικά των κομμάτων να δείτε ότι δεν είχε κανένα κόμμα αντίρρηση. Γιατί κάνετε ονομαστική</w:t>
      </w:r>
      <w:r>
        <w:rPr>
          <w:rFonts w:eastAsia="Times New Roman"/>
          <w:szCs w:val="24"/>
        </w:rPr>
        <w:t xml:space="preserve"> ψηφοφορία; Γιατί θέλετε να μεταφέρετε εδώ το πρόβλημά σας και να πάρετε από εδώ υποτιθέμενη εξιλέωση, για να ξαναπάτε έξω και να πείτε ότι και τα άλλα κόμματα το θέλουν. Τι είναι αυτό;</w:t>
      </w:r>
    </w:p>
    <w:p w14:paraId="1BED4940" w14:textId="77777777" w:rsidR="0011574B" w:rsidRDefault="00BF5310">
      <w:pPr>
        <w:spacing w:line="600" w:lineRule="auto"/>
        <w:ind w:firstLine="720"/>
        <w:contextualSpacing/>
        <w:jc w:val="both"/>
        <w:rPr>
          <w:rFonts w:eastAsia="Times New Roman"/>
          <w:szCs w:val="24"/>
        </w:rPr>
      </w:pPr>
      <w:r>
        <w:rPr>
          <w:rFonts w:eastAsia="Times New Roman"/>
          <w:szCs w:val="24"/>
        </w:rPr>
        <w:t>Έγινε ποτέ στο παρελθόν; Και εγώ ήμουν σε μία κυβέρνηση και διαπραγματ</w:t>
      </w:r>
      <w:r>
        <w:rPr>
          <w:rFonts w:eastAsia="Times New Roman"/>
          <w:szCs w:val="24"/>
        </w:rPr>
        <w:t xml:space="preserve">εύτηκα θέματα με την τρόικα. Δεν ήρθαμε ποτέ εμείς ως Υπουργείο Υγείας και να σας πούμε ότι αυτό δεν μας το κάνει η κακή τρόικα, άρα να κάνουμε ονομαστική ψηφοφορία για να πάμε να τους τα πούμε. Εμείς </w:t>
      </w:r>
      <w:r>
        <w:rPr>
          <w:rFonts w:eastAsia="Times New Roman"/>
          <w:szCs w:val="24"/>
        </w:rPr>
        <w:lastRenderedPageBreak/>
        <w:t>τα λύναμε</w:t>
      </w:r>
      <w:r>
        <w:rPr>
          <w:rFonts w:eastAsia="Times New Roman"/>
          <w:szCs w:val="24"/>
        </w:rPr>
        <w:t>,</w:t>
      </w:r>
      <w:r>
        <w:rPr>
          <w:rFonts w:eastAsia="Times New Roman"/>
          <w:szCs w:val="24"/>
        </w:rPr>
        <w:t xml:space="preserve"> επιδεικνύοντας αποτελεσματικότητα στους στόχ</w:t>
      </w:r>
      <w:r>
        <w:rPr>
          <w:rFonts w:eastAsia="Times New Roman"/>
          <w:szCs w:val="24"/>
        </w:rPr>
        <w:t>ους, μετρήσιμα αποτελέσματα και οι άνθρωποι κάθε φορά έλεγαν ότι αφού το πετύχατε, κάντε μας προτάσεις και αντιπροτάσεις.</w:t>
      </w:r>
    </w:p>
    <w:p w14:paraId="1BED4941"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Έλεος με αυτόν τον λαϊκισμό! Ονομαστική ψηφοφορία για να πείτε τι; Ποιο θα είναι το επόμενο βήμα; Να εκθέσετε τα κόμματα; Αφού κανένα </w:t>
      </w:r>
      <w:r>
        <w:rPr>
          <w:rFonts w:eastAsia="Times New Roman"/>
          <w:szCs w:val="24"/>
        </w:rPr>
        <w:t>κόμμα δεν έχει ευθύνη για το πώς εσείς θα μοιράσετε το πλεόνασμα. Εσείς είστε Κυβέρνηση. Εσείς πήγατε πανηγυρικά να πιστωθείτε στο 1,5 εκατομμύριο των πολιτών ότι σας δίνουμε το επίδομα. Τι ζητάτε από εμάς τώρα; Δεν πήγατε μόνοι σας στο λαό; Και ο κ. Τσίπρ</w:t>
      </w:r>
      <w:r>
        <w:rPr>
          <w:rFonts w:eastAsia="Times New Roman"/>
          <w:szCs w:val="24"/>
        </w:rPr>
        <w:t xml:space="preserve">ας για το 1,5 εκατομμύριο πολιτών βγήκε με βαρυσήμαντη δήλωση και είπε, «δοξάστε με». Τι ζητάτε από τη Βουλή. Πείτε μας. Ζητάτε να ψηφίσουμε στην ονομαστική ψηφοφορία; Και μετά τι; Θα πάτε στο </w:t>
      </w:r>
      <w:r>
        <w:rPr>
          <w:rFonts w:eastAsia="Times New Roman"/>
          <w:szCs w:val="24"/>
        </w:rPr>
        <w:t>ενάμισι</w:t>
      </w:r>
      <w:r>
        <w:rPr>
          <w:rFonts w:eastAsia="Times New Roman"/>
          <w:szCs w:val="24"/>
        </w:rPr>
        <w:t xml:space="preserve"> εκατομμύριο πολίτες να τους πείτε «Ξέρετε, δεν είναι δι</w:t>
      </w:r>
      <w:r>
        <w:rPr>
          <w:rFonts w:eastAsia="Times New Roman"/>
          <w:szCs w:val="24"/>
        </w:rPr>
        <w:t xml:space="preserve">κή μας υπόθεση. Να πιστωθεί αυτό το πολιτικό όφελος και στα άλλα κόμματα.». </w:t>
      </w:r>
    </w:p>
    <w:p w14:paraId="1BED4942"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Αυτό είναι πολιτική εντιμότητα. Αυτό δεν είναι; Αφού δεν μπορείτε μόνοι σας, εάν σας πουν τα κόμματα «ναι» στην ονομαστική ψηφοφορία, πρέπει να πάτε στον ελληνικό λαό να πείτε ότι</w:t>
      </w:r>
      <w:r>
        <w:rPr>
          <w:rFonts w:eastAsia="Times New Roman"/>
          <w:szCs w:val="24"/>
        </w:rPr>
        <w:t xml:space="preserve"> αυτό δεν ανήκει σε εμάς, αλλά σε όλα τα κόμματα. Αυτή είναι η ανάγνωση. Υπάρχει κα</w:t>
      </w:r>
      <w:r>
        <w:rPr>
          <w:rFonts w:eastAsia="Times New Roman"/>
          <w:szCs w:val="24"/>
        </w:rPr>
        <w:t>μ</w:t>
      </w:r>
      <w:r>
        <w:rPr>
          <w:rFonts w:eastAsia="Times New Roman"/>
          <w:szCs w:val="24"/>
        </w:rPr>
        <w:t xml:space="preserve">μία άλλη ανάγνωση; </w:t>
      </w:r>
    </w:p>
    <w:p w14:paraId="1BED4943" w14:textId="77777777" w:rsidR="0011574B" w:rsidRDefault="00BF5310">
      <w:pPr>
        <w:spacing w:line="600" w:lineRule="auto"/>
        <w:ind w:firstLine="720"/>
        <w:contextualSpacing/>
        <w:jc w:val="both"/>
        <w:rPr>
          <w:rFonts w:eastAsia="Times New Roman"/>
          <w:szCs w:val="24"/>
        </w:rPr>
      </w:pPr>
      <w:r>
        <w:rPr>
          <w:rFonts w:eastAsia="Times New Roman"/>
          <w:szCs w:val="24"/>
        </w:rPr>
        <w:t>Θα έρθω και στο νομοσχέδιο, για να καθαρίσουμε τις κουβέντες. Ο ΣΥΡΙΖΑ απαγορεύεται να μιλάει ότι στηρίζει τους φτωχούς. Δεν θα κάνω αναφορά σε αυτό. Εί</w:t>
      </w:r>
      <w:r>
        <w:rPr>
          <w:rFonts w:eastAsia="Times New Roman"/>
          <w:szCs w:val="24"/>
        </w:rPr>
        <w:t xml:space="preserve">ναι θέμα προϋπολογισμού. Τα έχουμε πει. </w:t>
      </w:r>
      <w:proofErr w:type="spellStart"/>
      <w:r>
        <w:rPr>
          <w:rFonts w:eastAsia="Times New Roman"/>
          <w:szCs w:val="24"/>
        </w:rPr>
        <w:t>Αφαίμαξε</w:t>
      </w:r>
      <w:proofErr w:type="spellEnd"/>
      <w:r>
        <w:rPr>
          <w:rFonts w:eastAsia="Times New Roman"/>
          <w:szCs w:val="24"/>
        </w:rPr>
        <w:t xml:space="preserve"> τους συνταξιούχους, </w:t>
      </w:r>
      <w:proofErr w:type="spellStart"/>
      <w:r>
        <w:rPr>
          <w:rFonts w:eastAsia="Times New Roman"/>
          <w:szCs w:val="24"/>
        </w:rPr>
        <w:t>αφαίμαξε</w:t>
      </w:r>
      <w:proofErr w:type="spellEnd"/>
      <w:r>
        <w:rPr>
          <w:rFonts w:eastAsia="Times New Roman"/>
          <w:szCs w:val="24"/>
        </w:rPr>
        <w:t xml:space="preserve"> ό,τι παράγει πλούτο με την υψηλή φορολογία, αύξησε τη φτώχεια. </w:t>
      </w:r>
    </w:p>
    <w:p w14:paraId="1BED4944" w14:textId="77777777" w:rsidR="0011574B" w:rsidRDefault="00BF5310">
      <w:pPr>
        <w:spacing w:line="600" w:lineRule="auto"/>
        <w:ind w:firstLine="720"/>
        <w:contextualSpacing/>
        <w:jc w:val="both"/>
        <w:rPr>
          <w:rFonts w:eastAsia="Times New Roman"/>
          <w:szCs w:val="24"/>
        </w:rPr>
      </w:pPr>
      <w:r>
        <w:rPr>
          <w:rFonts w:eastAsia="Times New Roman"/>
          <w:szCs w:val="24"/>
        </w:rPr>
        <w:t>Κύριε Υπουργέ, σας ρώτησα χθες διακριτικά: Ποιος είναι ο σκοπός μιας κυβέρνησης; Να περιορίσει τον αριθμό των ανθρ</w:t>
      </w:r>
      <w:r>
        <w:rPr>
          <w:rFonts w:eastAsia="Times New Roman"/>
          <w:szCs w:val="24"/>
        </w:rPr>
        <w:t>ώπων που είναι κάτω από το όριο της φτώχειας ή να διαχειριστεί τη φτώχεια;</w:t>
      </w:r>
    </w:p>
    <w:p w14:paraId="1BED4945"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 Η Τράπεζα της Ελλάδος –και δεν δώσατε απάντηση, αλλά το επαναφέρω πιο αναλυτικά- λέει: Από τα μέτρα του 2015 το βάρος μοιράστηκε </w:t>
      </w:r>
      <w:r>
        <w:rPr>
          <w:rFonts w:eastAsia="Times New Roman"/>
          <w:szCs w:val="24"/>
        </w:rPr>
        <w:lastRenderedPageBreak/>
        <w:t>άνισα μεταξύ των φτωχών. Οι δείκτες ανισότητας εκτο</w:t>
      </w:r>
      <w:r>
        <w:rPr>
          <w:rFonts w:eastAsia="Times New Roman"/>
          <w:szCs w:val="24"/>
        </w:rPr>
        <w:t>ξεύονται. Καταγράφεται έκρηξη του δείκτη σχετικής φτώχειας κατά 9% –είχε μειωθεί κατά 9,2% το 2014- και παράλληλα καταγράφεται και μεγέθυνση του χάσματος φτώχειας στο 12,8% και του κινδύνου φτώχειας κατά 16,1%. Όλα αυτά επί ΣΥΡΙΖΑ. Και ήρθατε τώρα να μας π</w:t>
      </w:r>
      <w:r>
        <w:rPr>
          <w:rFonts w:eastAsia="Times New Roman"/>
          <w:szCs w:val="24"/>
        </w:rPr>
        <w:t xml:space="preserve">είτε ότι είστε κοινωνικά ευαίσθητοι. Οι Έλληνες πολίτες που το ακούν αυτό έβαλαν στο μυαλό τους ότι η Κυβέρνηση του ΣΥΡΙΖΑ αύξησε τους φτωχούς στην Ελλάδα. </w:t>
      </w:r>
    </w:p>
    <w:p w14:paraId="1BED4946"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Ομοίως, ο δείκτης </w:t>
      </w:r>
      <w:r>
        <w:rPr>
          <w:rFonts w:eastAsia="Times New Roman"/>
          <w:szCs w:val="24"/>
          <w:lang w:val="en-US"/>
        </w:rPr>
        <w:t>Gini</w:t>
      </w:r>
      <w:r>
        <w:rPr>
          <w:rFonts w:eastAsia="Times New Roman"/>
          <w:szCs w:val="24"/>
        </w:rPr>
        <w:t xml:space="preserve"> που μετρά τις κοινωνικές ανισότητες αυξήθηκε κατά 1,6%, ενώ ο δείκτης που με</w:t>
      </w:r>
      <w:r>
        <w:rPr>
          <w:rFonts w:eastAsia="Times New Roman"/>
          <w:szCs w:val="24"/>
        </w:rPr>
        <w:t>τρά –ακούστε αυτό!- πόσες φορές πιο μεγάλο είναι το εισόδημα του 10% των πιο πλούσιων σε σχέση με αυτό του 10% των φτωχότερων Ελλήνων αυξήθηκε επίσης, υποδηλώνοντας επιδείνωση των ανισοτήτων κατά 9,1%.</w:t>
      </w:r>
    </w:p>
    <w:p w14:paraId="1BED494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Ούτε η Θάτσερ δεν το έκανε αυτό. Δεν έγινε ποτέ αυτό, </w:t>
      </w:r>
      <w:r>
        <w:rPr>
          <w:rFonts w:eastAsia="Times New Roman"/>
          <w:szCs w:val="24"/>
        </w:rPr>
        <w:t>να αυξηθεί η ανισότητα μεταξύ των πλουσίων και των φτωχών. Δεν τα λέω εγώ, τα λέει η Τράπεζα της Ελλάδος σε έκθεσή της. Και δεν την αμφισβητήσατε.</w:t>
      </w:r>
    </w:p>
    <w:p w14:paraId="1BED4948" w14:textId="77777777" w:rsidR="0011574B" w:rsidRDefault="00BF5310">
      <w:pPr>
        <w:spacing w:line="600" w:lineRule="auto"/>
        <w:ind w:firstLine="851"/>
        <w:contextualSpacing/>
        <w:jc w:val="both"/>
        <w:rPr>
          <w:rFonts w:eastAsia="Times New Roman" w:cs="Times New Roman"/>
        </w:rPr>
      </w:pPr>
      <w:r>
        <w:rPr>
          <w:rFonts w:eastAsia="Times New Roman" w:cs="Times New Roman"/>
        </w:rPr>
        <w:lastRenderedPageBreak/>
        <w:t>Τώρα, κυρία Υπουργέ,  σας είπαμε για τον μηχανισμό στήριξης ότι είμαστε διατεθειμένοι να τον ψηφίσουμε, γιατί</w:t>
      </w:r>
      <w:r>
        <w:rPr>
          <w:rFonts w:eastAsia="Times New Roman" w:cs="Times New Roman"/>
        </w:rPr>
        <w:t xml:space="preserve"> </w:t>
      </w:r>
      <w:r>
        <w:rPr>
          <w:rFonts w:eastAsia="Times New Roman"/>
          <w:bCs/>
        </w:rPr>
        <w:t>είναι</w:t>
      </w:r>
      <w:r>
        <w:rPr>
          <w:rFonts w:eastAsia="Times New Roman" w:cs="Times New Roman"/>
        </w:rPr>
        <w:t xml:space="preserve"> </w:t>
      </w:r>
      <w:proofErr w:type="spellStart"/>
      <w:r>
        <w:rPr>
          <w:rFonts w:eastAsia="Times New Roman" w:cs="Times New Roman"/>
        </w:rPr>
        <w:t>προαπαιτούμενο</w:t>
      </w:r>
      <w:proofErr w:type="spellEnd"/>
      <w:r>
        <w:rPr>
          <w:rFonts w:eastAsia="Times New Roman" w:cs="Times New Roman"/>
        </w:rPr>
        <w:t xml:space="preserve">, </w:t>
      </w:r>
      <w:r>
        <w:rPr>
          <w:rFonts w:eastAsia="Times New Roman"/>
          <w:bCs/>
        </w:rPr>
        <w:t>είναι</w:t>
      </w:r>
      <w:r>
        <w:rPr>
          <w:rFonts w:eastAsia="Times New Roman" w:cs="Times New Roman"/>
        </w:rPr>
        <w:t xml:space="preserve"> </w:t>
      </w:r>
      <w:proofErr w:type="spellStart"/>
      <w:r>
        <w:rPr>
          <w:rFonts w:eastAsia="Times New Roman" w:cs="Times New Roman"/>
        </w:rPr>
        <w:t>αιρεσιμότητα</w:t>
      </w:r>
      <w:proofErr w:type="spellEnd"/>
      <w:r>
        <w:rPr>
          <w:rFonts w:eastAsia="Times New Roman" w:cs="Times New Roman"/>
        </w:rPr>
        <w:t xml:space="preserve">, προκειμένου να συνεχίσετε να χρηματοδοτείτε προγράμματα που εντάσσονται στον «Στόχο 9» των Περιφερειακών Επιχειρησιακών Προγραμμάτων, που συγχρηματοδοτούνται από το Ευρωπαϊκό Κοινωνικό Ταμείο. </w:t>
      </w:r>
    </w:p>
    <w:p w14:paraId="1BED4949" w14:textId="77777777" w:rsidR="0011574B" w:rsidRDefault="00BF5310">
      <w:pPr>
        <w:spacing w:line="600" w:lineRule="auto"/>
        <w:ind w:firstLine="851"/>
        <w:contextualSpacing/>
        <w:jc w:val="both"/>
        <w:rPr>
          <w:rFonts w:eastAsia="Times New Roman" w:cs="Times New Roman"/>
        </w:rPr>
      </w:pPr>
      <w:r>
        <w:rPr>
          <w:rFonts w:eastAsia="Times New Roman" w:cs="Times New Roman"/>
        </w:rPr>
        <w:t>Άλλωστε, εντάσσεται</w:t>
      </w:r>
      <w:r>
        <w:rPr>
          <w:rFonts w:eastAsia="Times New Roman" w:cs="Times New Roman"/>
        </w:rPr>
        <w:t xml:space="preserve"> στην Εθνική Στρατηγική Κοινωνικής Ένταξης, που ξεκίνησε το 2012, ολοκληρώθηκε από την προηγούμενη </w:t>
      </w:r>
      <w:r>
        <w:rPr>
          <w:rFonts w:eastAsia="Times New Roman"/>
          <w:bCs/>
        </w:rPr>
        <w:t>κυβέρνηση</w:t>
      </w:r>
      <w:r>
        <w:rPr>
          <w:rFonts w:eastAsia="Times New Roman" w:cs="Times New Roman"/>
        </w:rPr>
        <w:t xml:space="preserve"> της Νέας Δημοκρατίας </w:t>
      </w:r>
      <w:r>
        <w:rPr>
          <w:rFonts w:eastAsia="Times New Roman"/>
        </w:rPr>
        <w:t>-</w:t>
      </w:r>
      <w:r>
        <w:rPr>
          <w:rFonts w:eastAsia="Times New Roman" w:cs="Times New Roman"/>
        </w:rPr>
        <w:t xml:space="preserve">τη </w:t>
      </w:r>
      <w:r>
        <w:rPr>
          <w:rFonts w:eastAsia="Times New Roman"/>
          <w:bCs/>
        </w:rPr>
        <w:t>συγκυβέρνηση,</w:t>
      </w:r>
      <w:r>
        <w:rPr>
          <w:rFonts w:eastAsia="Times New Roman" w:cs="Times New Roman"/>
        </w:rPr>
        <w:t xml:space="preserve"> </w:t>
      </w:r>
      <w:r>
        <w:rPr>
          <w:rFonts w:eastAsia="Times New Roman"/>
        </w:rPr>
        <w:t xml:space="preserve">για </w:t>
      </w:r>
      <w:r>
        <w:rPr>
          <w:rFonts w:eastAsia="Times New Roman" w:cs="Times New Roman"/>
        </w:rPr>
        <w:t>να είμαι ειλικρινής, με το ΠΑΣΟΚ</w:t>
      </w:r>
      <w:r>
        <w:rPr>
          <w:rFonts w:eastAsia="Times New Roman"/>
        </w:rPr>
        <w:t>-</w:t>
      </w:r>
      <w:r>
        <w:rPr>
          <w:rFonts w:eastAsia="Times New Roman" w:cs="Times New Roman"/>
        </w:rPr>
        <w:t xml:space="preserve"> μπήκε στην Ευρωπαϊκή Επιτροπή και υιοθετήθηκε. Γι’ αυτό δεν μπορεί καν</w:t>
      </w:r>
      <w:r>
        <w:rPr>
          <w:rFonts w:eastAsia="Times New Roman" w:cs="Times New Roman"/>
        </w:rPr>
        <w:t xml:space="preserve">είς να πει ότι δεν θα το ψηφίσει. </w:t>
      </w:r>
    </w:p>
    <w:p w14:paraId="1BED494A" w14:textId="77777777" w:rsidR="0011574B" w:rsidRDefault="00BF5310">
      <w:pPr>
        <w:spacing w:line="600" w:lineRule="auto"/>
        <w:ind w:firstLine="851"/>
        <w:contextualSpacing/>
        <w:jc w:val="both"/>
        <w:rPr>
          <w:rFonts w:eastAsia="Times New Roman" w:cs="Times New Roman"/>
        </w:rPr>
      </w:pPr>
      <w:r>
        <w:rPr>
          <w:rFonts w:eastAsia="Times New Roman" w:cs="Times New Roman"/>
        </w:rPr>
        <w:t>Κάναμε την επισήμανση για την πολυπλοκότητα του μηχανισμού και εκφράσαμε την αμφιβολία μας για το κατά πόσο θα λειτουργήσει. Επισημάναμε τον δυισμό και την αλληλοεπικάλυψη των φορέων και των μονάδων που δημιουργείτε. Επισ</w:t>
      </w:r>
      <w:r>
        <w:rPr>
          <w:rFonts w:eastAsia="Times New Roman" w:cs="Times New Roman"/>
        </w:rPr>
        <w:t xml:space="preserve">ημάναμε ότι τα </w:t>
      </w:r>
      <w:r>
        <w:rPr>
          <w:rFonts w:eastAsia="Times New Roman"/>
        </w:rPr>
        <w:t>ά</w:t>
      </w:r>
      <w:r>
        <w:rPr>
          <w:rFonts w:eastAsia="Times New Roman" w:cs="Times New Roman"/>
        </w:rPr>
        <w:t xml:space="preserve">τομα που </w:t>
      </w:r>
      <w:r>
        <w:rPr>
          <w:rFonts w:eastAsia="Times New Roman"/>
          <w:bCs/>
        </w:rPr>
        <w:t>είναι</w:t>
      </w:r>
      <w:r>
        <w:rPr>
          <w:rFonts w:eastAsia="Times New Roman" w:cs="Times New Roman"/>
        </w:rPr>
        <w:t xml:space="preserve"> σε κοινωνικό </w:t>
      </w:r>
      <w:r>
        <w:rPr>
          <w:rFonts w:eastAsia="Times New Roman" w:cs="Times New Roman"/>
        </w:rPr>
        <w:lastRenderedPageBreak/>
        <w:t xml:space="preserve">αποκλεισμό, σε συνθήκες φτώχειας και οι άνεργοι δεν θα έχουν πλέον πρόσβαση σε «Υπηρεσία Μιας Στάσης», ώστε να πάνε στον δήμο και εκεί να </w:t>
      </w:r>
      <w:r>
        <w:rPr>
          <w:rFonts w:eastAsia="Times New Roman"/>
          <w:bCs/>
        </w:rPr>
        <w:t>είναι</w:t>
      </w:r>
      <w:r>
        <w:rPr>
          <w:rFonts w:eastAsia="Times New Roman" w:cs="Times New Roman"/>
        </w:rPr>
        <w:t xml:space="preserve"> και ο υπάλληλος του ΟΑΕΔ,  να </w:t>
      </w:r>
      <w:r>
        <w:rPr>
          <w:rFonts w:eastAsia="Times New Roman"/>
          <w:bCs/>
        </w:rPr>
        <w:t>είναι</w:t>
      </w:r>
      <w:r>
        <w:rPr>
          <w:rFonts w:eastAsia="Times New Roman" w:cs="Times New Roman"/>
        </w:rPr>
        <w:t xml:space="preserve"> όλοι και να προσπαθήσει να επανε</w:t>
      </w:r>
      <w:r>
        <w:rPr>
          <w:rFonts w:eastAsia="Times New Roman" w:cs="Times New Roman"/>
        </w:rPr>
        <w:t xml:space="preserve">νταχθεί στην αγορά εργασίας. Οι </w:t>
      </w:r>
      <w:r>
        <w:rPr>
          <w:rFonts w:eastAsia="Times New Roman" w:cs="Times New Roman"/>
        </w:rPr>
        <w:t>Υ</w:t>
      </w:r>
      <w:r>
        <w:rPr>
          <w:rFonts w:eastAsia="Times New Roman" w:cs="Times New Roman"/>
        </w:rPr>
        <w:t xml:space="preserve">πηρεσίες θα τον στέλνουν πάλι στον ΟΑΕΔ. Δεν το ακούσατε και δεν κάνατε καμμία διόρθωση. </w:t>
      </w:r>
    </w:p>
    <w:p w14:paraId="1BED494B"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Σας είπαμε ότι δεν </w:t>
      </w:r>
      <w:r>
        <w:rPr>
          <w:rFonts w:eastAsia="Times New Roman"/>
          <w:bCs/>
        </w:rPr>
        <w:t>έχει</w:t>
      </w:r>
      <w:r>
        <w:rPr>
          <w:rFonts w:eastAsia="Times New Roman" w:cs="Times New Roman"/>
        </w:rPr>
        <w:t xml:space="preserve"> καμμία πρωτοβουλία και δράση το σχέδιο νόμου για το πώς θα επανενταχθούν ενεργητικά αυτοί οι φτωχοί, που θα </w:t>
      </w:r>
      <w:r>
        <w:rPr>
          <w:rFonts w:eastAsia="Times New Roman" w:cs="Times New Roman"/>
        </w:rPr>
        <w:t xml:space="preserve">παίρνουν το </w:t>
      </w:r>
      <w:r>
        <w:rPr>
          <w:rFonts w:eastAsia="Times New Roman" w:cs="Times New Roman"/>
        </w:rPr>
        <w:t>κ</w:t>
      </w:r>
      <w:r>
        <w:rPr>
          <w:rFonts w:eastAsia="Times New Roman" w:cs="Times New Roman"/>
        </w:rPr>
        <w:t xml:space="preserve">οινωνικό </w:t>
      </w:r>
      <w:r>
        <w:rPr>
          <w:rFonts w:eastAsia="Times New Roman" w:cs="Times New Roman"/>
        </w:rPr>
        <w:t>ε</w:t>
      </w:r>
      <w:r>
        <w:rPr>
          <w:rFonts w:eastAsia="Times New Roman" w:cs="Times New Roman"/>
        </w:rPr>
        <w:t xml:space="preserve">πίδομα </w:t>
      </w:r>
      <w:r>
        <w:rPr>
          <w:rFonts w:eastAsia="Times New Roman" w:cs="Times New Roman"/>
        </w:rPr>
        <w:t>α</w:t>
      </w:r>
      <w:r>
        <w:rPr>
          <w:rFonts w:eastAsia="Times New Roman" w:cs="Times New Roman"/>
        </w:rPr>
        <w:t xml:space="preserve">λληλεγγύης. Δεν </w:t>
      </w:r>
      <w:r>
        <w:rPr>
          <w:rFonts w:eastAsia="Times New Roman"/>
          <w:bCs/>
        </w:rPr>
        <w:t>έχει</w:t>
      </w:r>
      <w:r>
        <w:rPr>
          <w:rFonts w:eastAsia="Times New Roman" w:cs="Times New Roman"/>
        </w:rPr>
        <w:t xml:space="preserve"> καμμία πρόβλεψη. Ρώτησα την </w:t>
      </w:r>
      <w:r>
        <w:rPr>
          <w:rFonts w:eastAsia="Times New Roman" w:cs="Times New Roman"/>
        </w:rPr>
        <w:t>π</w:t>
      </w:r>
      <w:r>
        <w:rPr>
          <w:rFonts w:eastAsia="Times New Roman" w:cs="Times New Roman"/>
        </w:rPr>
        <w:t xml:space="preserve">ρόεδρο του ΟΑΕΔ στην ακρόαση των φορέων στην </w:t>
      </w:r>
      <w:r>
        <w:rPr>
          <w:rFonts w:eastAsia="Times New Roman" w:cs="Times New Roman"/>
        </w:rPr>
        <w:t>ε</w:t>
      </w:r>
      <w:r>
        <w:rPr>
          <w:rFonts w:eastAsia="Times New Roman" w:cs="Times New Roman"/>
        </w:rPr>
        <w:t xml:space="preserve">πιτροπή και δεν είπε ότι κάτι αλλάζει. </w:t>
      </w:r>
      <w:r>
        <w:rPr>
          <w:rFonts w:eastAsia="Times New Roman"/>
          <w:bCs/>
        </w:rPr>
        <w:t>Είναι</w:t>
      </w:r>
      <w:r>
        <w:rPr>
          <w:rFonts w:eastAsia="Times New Roman" w:cs="Times New Roman"/>
        </w:rPr>
        <w:t xml:space="preserve"> ένα ακόμη νομοσχέδιο. </w:t>
      </w:r>
    </w:p>
    <w:p w14:paraId="1BED494C"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Δεν κατάλαβε κανείς πώς αύριο θα αυξηθούν πρακτικά τα μέτρα απασχόλησης, για να φύγουν από τα 200 ευρώ του </w:t>
      </w:r>
      <w:r>
        <w:rPr>
          <w:rFonts w:eastAsia="Times New Roman" w:cs="Times New Roman"/>
        </w:rPr>
        <w:t>κ</w:t>
      </w:r>
      <w:r>
        <w:rPr>
          <w:rFonts w:eastAsia="Times New Roman" w:cs="Times New Roman"/>
        </w:rPr>
        <w:t xml:space="preserve">οινωνικού </w:t>
      </w:r>
      <w:r>
        <w:rPr>
          <w:rFonts w:eastAsia="Times New Roman" w:cs="Times New Roman"/>
        </w:rPr>
        <w:t>ε</w:t>
      </w:r>
      <w:r>
        <w:rPr>
          <w:rFonts w:eastAsia="Times New Roman" w:cs="Times New Roman"/>
        </w:rPr>
        <w:t xml:space="preserve">πιδόματος </w:t>
      </w:r>
      <w:proofErr w:type="spellStart"/>
      <w:r>
        <w:rPr>
          <w:rFonts w:eastAsia="Times New Roman" w:cs="Times New Roman"/>
        </w:rPr>
        <w:t>Α</w:t>
      </w:r>
      <w:r>
        <w:rPr>
          <w:rFonts w:eastAsia="Times New Roman" w:cs="Times New Roman"/>
        </w:rPr>
        <w:t>α</w:t>
      </w:r>
      <w:r>
        <w:rPr>
          <w:rFonts w:eastAsia="Times New Roman" w:cs="Times New Roman"/>
        </w:rPr>
        <w:t>ληλεγγύης</w:t>
      </w:r>
      <w:proofErr w:type="spellEnd"/>
      <w:r>
        <w:rPr>
          <w:rFonts w:eastAsia="Times New Roman" w:cs="Times New Roman"/>
        </w:rPr>
        <w:t xml:space="preserve"> και να ενταχθούν στην αγορά εργασίας. Δηλαδή, απουσιάζουν οι ενεργητικές πολιτικές επανένταξης και το νομοσχέδιο κυ</w:t>
      </w:r>
      <w:r>
        <w:rPr>
          <w:rFonts w:eastAsia="Times New Roman" w:cs="Times New Roman"/>
        </w:rPr>
        <w:t xml:space="preserve">ριαρχείται από παθητικές πολιτικές ένταξης. </w:t>
      </w:r>
    </w:p>
    <w:p w14:paraId="1BED494D" w14:textId="77777777" w:rsidR="0011574B" w:rsidRDefault="00BF5310">
      <w:pPr>
        <w:spacing w:line="600" w:lineRule="auto"/>
        <w:ind w:firstLine="720"/>
        <w:contextualSpacing/>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1BED494E" w14:textId="77777777" w:rsidR="0011574B" w:rsidRDefault="00BF5310">
      <w:pPr>
        <w:spacing w:line="600" w:lineRule="auto"/>
        <w:ind w:firstLine="851"/>
        <w:contextualSpacing/>
        <w:jc w:val="both"/>
        <w:rPr>
          <w:rFonts w:eastAsia="Times New Roman" w:cs="Times New Roman"/>
        </w:rPr>
      </w:pPr>
      <w:r>
        <w:rPr>
          <w:rFonts w:eastAsia="Times New Roman" w:cs="Times New Roman"/>
        </w:rPr>
        <w:t>Θα χρειαστώ ένα, δύο λεπτά, κύριε Πρόεδρε. Ευχαριστώ.</w:t>
      </w:r>
    </w:p>
    <w:p w14:paraId="1BED494F"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Σας είπαμε ότι απουσιάζει η έννοια της κοινωνικής πρόνοιας, απουσιάζει η </w:t>
      </w:r>
      <w:r>
        <w:rPr>
          <w:rFonts w:eastAsia="Times New Roman" w:cs="Times New Roman"/>
        </w:rPr>
        <w:t xml:space="preserve">έννοια της επικουρικότητας και απουσιάζει η έννοια της εξατομίκευσης. </w:t>
      </w:r>
    </w:p>
    <w:p w14:paraId="1BED4950"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Ελάχιστο </w:t>
      </w:r>
      <w:r>
        <w:rPr>
          <w:rFonts w:eastAsia="Times New Roman" w:cs="Times New Roman"/>
        </w:rPr>
        <w:t>ε</w:t>
      </w:r>
      <w:r>
        <w:rPr>
          <w:rFonts w:eastAsia="Times New Roman" w:cs="Times New Roman"/>
        </w:rPr>
        <w:t xml:space="preserve">γγυημένο </w:t>
      </w:r>
      <w:r>
        <w:rPr>
          <w:rFonts w:eastAsia="Times New Roman" w:cs="Times New Roman"/>
        </w:rPr>
        <w:t>ε</w:t>
      </w:r>
      <w:r>
        <w:rPr>
          <w:rFonts w:eastAsia="Times New Roman" w:cs="Times New Roman"/>
        </w:rPr>
        <w:t xml:space="preserve">ισόδημα: </w:t>
      </w:r>
      <w:r>
        <w:rPr>
          <w:rFonts w:eastAsia="Times New Roman"/>
          <w:bCs/>
        </w:rPr>
        <w:t>Είναι</w:t>
      </w:r>
      <w:r>
        <w:rPr>
          <w:rFonts w:eastAsia="Times New Roman" w:cs="Times New Roman"/>
        </w:rPr>
        <w:t xml:space="preserve"> μια δράση που ξεκίνησε από τη Νέα Δημοκρατία, από τη </w:t>
      </w:r>
      <w:r>
        <w:rPr>
          <w:rFonts w:eastAsia="Times New Roman"/>
          <w:bCs/>
        </w:rPr>
        <w:t>συγκυβέρνηση</w:t>
      </w:r>
      <w:r>
        <w:rPr>
          <w:rFonts w:eastAsia="Times New Roman" w:cs="Times New Roman"/>
        </w:rPr>
        <w:t xml:space="preserve"> με το ΠΑΣΟΚ για να είμαι δίκαιος. Καθυστερήσατε δύο χρόνια να το συνεχίσετε. Το είχα</w:t>
      </w:r>
      <w:r>
        <w:rPr>
          <w:rFonts w:eastAsia="Times New Roman" w:cs="Times New Roman"/>
        </w:rPr>
        <w:t>με εφαρμόσει σε δεκατρείς δήμους και το επεκτείνατε σε τριάντα.  Πήγατε, δήθεν, στα συσσίτια των φτωχών, για να κάνετε πάλι μια παρόμοια επικοινωνιακή πολιτική. Καθυστερήσατε δύο χρόνια, για να έρθετε τώρα να πείτε ότι πρέπει να συνεχιστεί. Και του αλλάξατ</w:t>
      </w:r>
      <w:r>
        <w:rPr>
          <w:rFonts w:eastAsia="Times New Roman" w:cs="Times New Roman"/>
        </w:rPr>
        <w:t xml:space="preserve">ε και όνομα για να το πιστωθείτε εσείς. Ο </w:t>
      </w:r>
      <w:r>
        <w:rPr>
          <w:rFonts w:eastAsia="Times New Roman"/>
          <w:bCs/>
        </w:rPr>
        <w:t>κόσμος</w:t>
      </w:r>
      <w:r>
        <w:rPr>
          <w:rFonts w:eastAsia="Times New Roman" w:cs="Times New Roman"/>
        </w:rPr>
        <w:t xml:space="preserve"> ξέρει, η κοινωνία ξέρει, γιατί </w:t>
      </w:r>
      <w:r>
        <w:rPr>
          <w:rFonts w:eastAsia="Times New Roman"/>
          <w:bCs/>
        </w:rPr>
        <w:t>είναι</w:t>
      </w:r>
      <w:r>
        <w:rPr>
          <w:rFonts w:eastAsia="Times New Roman" w:cs="Times New Roman"/>
        </w:rPr>
        <w:t xml:space="preserve"> μια δράση που έχει ξεκινήσει από πολύ παλιά. </w:t>
      </w:r>
    </w:p>
    <w:p w14:paraId="1BED4951" w14:textId="77777777" w:rsidR="0011574B" w:rsidRDefault="00BF5310">
      <w:pPr>
        <w:spacing w:line="600" w:lineRule="auto"/>
        <w:ind w:firstLine="851"/>
        <w:contextualSpacing/>
        <w:jc w:val="both"/>
        <w:rPr>
          <w:rFonts w:eastAsia="Times New Roman" w:cs="Times New Roman"/>
        </w:rPr>
      </w:pPr>
      <w:r>
        <w:rPr>
          <w:rFonts w:eastAsia="Times New Roman" w:cs="Times New Roman"/>
        </w:rPr>
        <w:lastRenderedPageBreak/>
        <w:t xml:space="preserve">Τώρα, για τον Ενιαίο Φορέα Κοινωνικής Ασφάλισης, </w:t>
      </w:r>
      <w:r>
        <w:rPr>
          <w:rFonts w:eastAsia="Times New Roman"/>
          <w:bCs/>
        </w:rPr>
        <w:t>υπάρχει</w:t>
      </w:r>
      <w:r>
        <w:rPr>
          <w:rFonts w:eastAsia="Times New Roman" w:cs="Times New Roman"/>
        </w:rPr>
        <w:t xml:space="preserve"> ένα αλαλούμ, υπάρχει χάος. Υποτίθεται ότι θα λειτουργήσει σε δεκαπέ</w:t>
      </w:r>
      <w:r>
        <w:rPr>
          <w:rFonts w:eastAsia="Times New Roman" w:cs="Times New Roman"/>
        </w:rPr>
        <w:t xml:space="preserve">ντε μέρες και φέρατε σε πάνω από εκατό σελίδες ένα οργανόγραμμα, όπου λέτε με ένα </w:t>
      </w:r>
      <w:r>
        <w:rPr>
          <w:rFonts w:eastAsia="Times New Roman"/>
        </w:rPr>
        <w:t>άρθρο</w:t>
      </w:r>
      <w:r>
        <w:rPr>
          <w:rFonts w:eastAsia="Times New Roman" w:cs="Times New Roman"/>
        </w:rPr>
        <w:t xml:space="preserve"> στο τέλος ότι αυτό θα καταργηθεί όταν θα γίνει ο κανονισμός, το οργανόγραμμα και ο οργανισμός του Ενιαίου Φορέα Κοινωνικής Ασφάλισης. Αυτό </w:t>
      </w:r>
      <w:r>
        <w:rPr>
          <w:rFonts w:eastAsia="Times New Roman"/>
          <w:bCs/>
        </w:rPr>
        <w:t>είναι</w:t>
      </w:r>
      <w:r>
        <w:rPr>
          <w:rFonts w:eastAsia="Times New Roman" w:cs="Times New Roman"/>
        </w:rPr>
        <w:t xml:space="preserve"> χαρακτηριστική επιπολαι</w:t>
      </w:r>
      <w:r>
        <w:rPr>
          <w:rFonts w:eastAsia="Times New Roman" w:cs="Times New Roman"/>
        </w:rPr>
        <w:t xml:space="preserve">ότητα. </w:t>
      </w:r>
    </w:p>
    <w:p w14:paraId="1BED4952"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Επί των </w:t>
      </w:r>
      <w:r>
        <w:rPr>
          <w:rFonts w:eastAsia="Times New Roman"/>
        </w:rPr>
        <w:t>τροπολογιών,</w:t>
      </w:r>
      <w:r>
        <w:rPr>
          <w:rFonts w:eastAsia="Times New Roman" w:cs="Times New Roman"/>
        </w:rPr>
        <w:t xml:space="preserve"> έχουμε αρκετές παρατηρήσεις να κάνουμε. Θα τις πούμε στη δευτερολογία μας. Δεν θα ήθελα να πω τίποτα άλλο. Ευχαριστώ πάρα πολύ. </w:t>
      </w:r>
    </w:p>
    <w:p w14:paraId="1BED4953" w14:textId="77777777" w:rsidR="0011574B" w:rsidRDefault="00BF5310">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BED4954"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ΘΕΑΝΩ ΦΩΤΙΟΥ (Αναπληρώτρια Υπουργός Εργασίας</w:t>
      </w:r>
      <w:r>
        <w:rPr>
          <w:rFonts w:eastAsia="Times New Roman" w:cs="Times New Roman"/>
          <w:b/>
        </w:rPr>
        <w:t xml:space="preserve">, Κοινωνικής Ασφάλισης και Κοινωνικής Αλληλεγγύης):  </w:t>
      </w:r>
      <w:r>
        <w:rPr>
          <w:rFonts w:eastAsia="Times New Roman" w:cs="Times New Roman"/>
        </w:rPr>
        <w:t xml:space="preserve">Κύριε Πρόεδρε, μπορώ να έχω τον λόγο για ένα λεπτό;  </w:t>
      </w:r>
    </w:p>
    <w:p w14:paraId="1BED4955" w14:textId="77777777" w:rsidR="0011574B" w:rsidRDefault="00BF5310">
      <w:pPr>
        <w:spacing w:line="600" w:lineRule="auto"/>
        <w:ind w:firstLine="720"/>
        <w:contextualSpacing/>
        <w:jc w:val="both"/>
        <w:rPr>
          <w:rFonts w:eastAsia="Times New Roman" w:cs="Times New Roman"/>
        </w:rPr>
      </w:pPr>
      <w:r>
        <w:rPr>
          <w:rFonts w:eastAsia="Times New Roman"/>
          <w:b/>
          <w:bCs/>
        </w:rPr>
        <w:lastRenderedPageBreak/>
        <w:t>ΠΡΟΕΔΡΕΥΩΝ (Δημήτριος Κρεμαστινός):</w:t>
      </w:r>
      <w:r>
        <w:rPr>
          <w:rFonts w:eastAsia="Times New Roman" w:cs="Times New Roman"/>
        </w:rPr>
        <w:t xml:space="preserve">  Παρακαλώ, κυρία Φωτίου. Θέλετε να μιλήσετε κανονικά ή να κάνετε παρέμβαση; </w:t>
      </w:r>
    </w:p>
    <w:p w14:paraId="1BED4956"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ΘΕΑΝΩ ΦΩΤΙΟΥ (Αναπληρώτρια Υπουργός </w:t>
      </w:r>
      <w:r>
        <w:rPr>
          <w:rFonts w:eastAsia="Times New Roman" w:cs="Times New Roman"/>
          <w:b/>
        </w:rPr>
        <w:t xml:space="preserve">Εργασίας, Κοινωνικής Ασφάλισης και Κοινωνικής Αλληλεγγύης):  </w:t>
      </w:r>
      <w:r>
        <w:rPr>
          <w:rFonts w:eastAsia="Times New Roman" w:cs="Times New Roman"/>
        </w:rPr>
        <w:t xml:space="preserve">Όχι, δεν θα μιλήσω κανονικά, μόνο για ένα λεπτό, γιατί έγινε μια παρεξήγηση. </w:t>
      </w:r>
    </w:p>
    <w:p w14:paraId="1BED4957"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Σαλμά</w:t>
      </w:r>
      <w:proofErr w:type="spellEnd"/>
      <w:r>
        <w:rPr>
          <w:rFonts w:eastAsia="Times New Roman" w:cs="Times New Roman"/>
        </w:rPr>
        <w:t xml:space="preserve">, εγώ ξέρετε ότι σέβομαι την κοινοβουλευτική σας εμπειρία. Χθες </w:t>
      </w:r>
      <w:r>
        <w:rPr>
          <w:rFonts w:eastAsia="Times New Roman"/>
          <w:bCs/>
        </w:rPr>
        <w:t>έ</w:t>
      </w:r>
      <w:r>
        <w:rPr>
          <w:rFonts w:eastAsia="Times New Roman" w:cs="Times New Roman"/>
        </w:rPr>
        <w:t>τυχε να μην ήσαστε μέσα την ώρα που κατέθ</w:t>
      </w:r>
      <w:r>
        <w:rPr>
          <w:rFonts w:eastAsia="Times New Roman" w:cs="Times New Roman"/>
        </w:rPr>
        <w:t xml:space="preserve">εσα την απάντηση και τα σχετικά έγγραφα στη </w:t>
      </w:r>
      <w:r>
        <w:rPr>
          <w:rFonts w:eastAsia="Times New Roman"/>
          <w:bCs/>
        </w:rPr>
        <w:t>Βουλή</w:t>
      </w:r>
      <w:r>
        <w:rPr>
          <w:rFonts w:eastAsia="Times New Roman" w:cs="Times New Roman"/>
        </w:rPr>
        <w:t xml:space="preserve">. Νόμιζα ότι το είχατε διαβάσει. </w:t>
      </w:r>
    </w:p>
    <w:p w14:paraId="1BED4958"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Σαλμά</w:t>
      </w:r>
      <w:proofErr w:type="spellEnd"/>
      <w:r>
        <w:rPr>
          <w:rFonts w:eastAsia="Times New Roman" w:cs="Times New Roman"/>
        </w:rPr>
        <w:t xml:space="preserve">, σχετικά με την </w:t>
      </w:r>
      <w:r>
        <w:rPr>
          <w:rFonts w:eastAsia="Times New Roman" w:cs="Times New Roman"/>
        </w:rPr>
        <w:t>έ</w:t>
      </w:r>
      <w:r>
        <w:rPr>
          <w:rFonts w:eastAsia="Times New Roman" w:cs="Times New Roman"/>
        </w:rPr>
        <w:t xml:space="preserve">κθεση της </w:t>
      </w:r>
      <w:r>
        <w:rPr>
          <w:rFonts w:eastAsia="Times New Roman" w:cs="Times New Roman"/>
          <w:bCs/>
          <w:shd w:val="clear" w:color="auto" w:fill="FFFFFF"/>
        </w:rPr>
        <w:t>Τράπεζας της Ελλάδος,</w:t>
      </w:r>
      <w:r>
        <w:rPr>
          <w:rFonts w:eastAsia="Times New Roman" w:cs="Times New Roman"/>
        </w:rPr>
        <w:t xml:space="preserve"> που επικαλείται την </w:t>
      </w:r>
      <w:r>
        <w:rPr>
          <w:rFonts w:eastAsia="Times New Roman" w:cs="Times New Roman"/>
          <w:lang w:val="en-US"/>
        </w:rPr>
        <w:t>EUROMOD</w:t>
      </w:r>
      <w:r>
        <w:rPr>
          <w:rFonts w:eastAsia="Times New Roman" w:cs="Times New Roman"/>
        </w:rPr>
        <w:t xml:space="preserve">, θα ήθελα να πω ότι η </w:t>
      </w:r>
      <w:r>
        <w:rPr>
          <w:rFonts w:eastAsia="Times New Roman" w:cs="Times New Roman"/>
          <w:lang w:val="en-US"/>
        </w:rPr>
        <w:t>EUROMOD</w:t>
      </w:r>
      <w:r>
        <w:rPr>
          <w:rFonts w:eastAsia="Times New Roman" w:cs="Times New Roman"/>
        </w:rPr>
        <w:t xml:space="preserve"> </w:t>
      </w:r>
      <w:r>
        <w:rPr>
          <w:rFonts w:eastAsia="Times New Roman"/>
          <w:bCs/>
        </w:rPr>
        <w:t>είναι</w:t>
      </w:r>
      <w:r>
        <w:rPr>
          <w:rFonts w:eastAsia="Times New Roman" w:cs="Times New Roman"/>
        </w:rPr>
        <w:t xml:space="preserve"> μια </w:t>
      </w:r>
      <w:r>
        <w:rPr>
          <w:rFonts w:eastAsia="Times New Roman"/>
        </w:rPr>
        <w:t>διαδικασία</w:t>
      </w:r>
      <w:r>
        <w:rPr>
          <w:rFonts w:eastAsia="Times New Roman" w:cs="Times New Roman"/>
        </w:rPr>
        <w:t xml:space="preserve"> με την οποία</w:t>
      </w:r>
      <w:r>
        <w:rPr>
          <w:rFonts w:eastAsia="Times New Roman" w:cs="Times New Roman"/>
        </w:rPr>
        <w:t xml:space="preserve"> λαμβάνονται οι απόψεις των πολιτών δειγματοληπτικά. Δεν </w:t>
      </w:r>
      <w:r>
        <w:rPr>
          <w:rFonts w:eastAsia="Times New Roman"/>
          <w:bCs/>
        </w:rPr>
        <w:t>έχει</w:t>
      </w:r>
      <w:r>
        <w:rPr>
          <w:rFonts w:eastAsia="Times New Roman" w:cs="Times New Roman"/>
        </w:rPr>
        <w:t xml:space="preserve"> δείκτες μέτρησης. Αμφισβητήσαμε με όλα τα στοιχεία εχθές. Συγχρόνως, καταθέσατε την 166 σελίδα, ενώ δεν καταθέσατε την </w:t>
      </w:r>
      <w:r>
        <w:rPr>
          <w:rFonts w:eastAsia="Times New Roman" w:cs="Times New Roman"/>
        </w:rPr>
        <w:lastRenderedPageBreak/>
        <w:t xml:space="preserve">165 σελίδα ούτε την 164 σελίδα, που καταθέσαμε εμείς, </w:t>
      </w:r>
      <w:r>
        <w:rPr>
          <w:rFonts w:eastAsia="Times New Roman" w:cs="Times New Roman"/>
        </w:rPr>
        <w:t>στις οποίες</w:t>
      </w:r>
      <w:r>
        <w:rPr>
          <w:rFonts w:eastAsia="Times New Roman" w:cs="Times New Roman"/>
        </w:rPr>
        <w:t xml:space="preserve"> αναφέρετα</w:t>
      </w:r>
      <w:r>
        <w:rPr>
          <w:rFonts w:eastAsia="Times New Roman" w:cs="Times New Roman"/>
        </w:rPr>
        <w:t>ι ρητά ότι δεν αξιολογήθηκαν τα μέτρα για την ανθρωπιστική κρίση του 2015.</w:t>
      </w:r>
    </w:p>
    <w:p w14:paraId="1BED49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Πέρα, όμως, αυτών, κύριε Πρόεδρε, για να μην σας ανησυχώ, κατέθεσα την </w:t>
      </w:r>
      <w:r>
        <w:rPr>
          <w:rFonts w:eastAsia="Times New Roman" w:cs="Times New Roman"/>
          <w:szCs w:val="24"/>
        </w:rPr>
        <w:t>έ</w:t>
      </w:r>
      <w:r>
        <w:rPr>
          <w:rFonts w:eastAsia="Times New Roman" w:cs="Times New Roman"/>
          <w:szCs w:val="24"/>
        </w:rPr>
        <w:t>κθεση του 2016 -23 Ιουνίου του 2016- από την ΕΛΣΤΑΤ για το 2015. Είναι επίσημα νούμερα. Το 2012, λοιπόν, σε κ</w:t>
      </w:r>
      <w:r>
        <w:rPr>
          <w:rFonts w:eastAsia="Times New Roman" w:cs="Times New Roman"/>
          <w:szCs w:val="24"/>
        </w:rPr>
        <w:t xml:space="preserve">ίνδυνο φτώχειας ή κοινωνικού αποκλεισμού είναι το 34,6%. Το 2013 είχαμε αύξηση στο 35,7%. Αύξηση είχαμε και το 2014 στο 36%. Το 2015 είχαμε μείωση στο 35,7%. Αυτά είναι επίσημα στοιχεία από την ΕΛΣΤΑΤ. Το κατέθεσα και αυτό στη Βουλή. Ενημερωθείτε. </w:t>
      </w:r>
    </w:p>
    <w:p w14:paraId="1BED495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w:t>
      </w:r>
      <w:r>
        <w:rPr>
          <w:rFonts w:eastAsia="Times New Roman" w:cs="Times New Roman"/>
          <w:szCs w:val="24"/>
        </w:rPr>
        <w:t xml:space="preserve">τώ πολύ, κύριε Πρόεδρε. </w:t>
      </w:r>
    </w:p>
    <w:p w14:paraId="1BED495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Κύριε Πρόεδρε, θα ήθελα τον λόγο για ένα λεπτό. </w:t>
      </w:r>
    </w:p>
    <w:p w14:paraId="1BED49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Ορίστε, κύριε Υπουργέ, έχετε τον λόγο. </w:t>
      </w:r>
    </w:p>
    <w:p w14:paraId="1BED495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Ευχαριστώ, κύριε Πρόεδρε. </w:t>
      </w:r>
    </w:p>
    <w:p w14:paraId="1BED495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ειλικρινά δεν κατάλαβα τι αμφισβητείτε πρώτα απ’ όλα. Δεν απαντάω σε αυτό το αστείο που είπατε ότι δεν μπορεί ο ΣΥΡΙΖΑ να αναφέρεται στους άνεργους και στους κοινωνικά αδύναμους. Αυτό ως χαριεντισμό μπορώ να το πάρω.</w:t>
      </w:r>
      <w:r>
        <w:rPr>
          <w:rFonts w:eastAsia="Times New Roman" w:cs="Times New Roman"/>
          <w:szCs w:val="24"/>
        </w:rPr>
        <w:t xml:space="preserve"> Αμφισβητείτε τους στόχους και την επίτευξή τους; Πείτε το. Υπερκαλύφθηκε ο στόχος, ναι ή όχι; </w:t>
      </w:r>
    </w:p>
    <w:p w14:paraId="1BED49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Δεύτερον, τη στιγμή που βλέπετε ότι υπάρχουν πισώπλατες μαχαιριές εκ μέρους συγκεκριμένων ευρωπαϊκών κύκλων -και αναφέρομαι στον κ. Σόιμπλε- και ταυτόχρονα αισθ</w:t>
      </w:r>
      <w:r>
        <w:rPr>
          <w:rFonts w:eastAsia="Times New Roman" w:cs="Times New Roman"/>
          <w:szCs w:val="24"/>
        </w:rPr>
        <w:t xml:space="preserve">άνονται την ανάγκη να του απαντήσουν ο κ. </w:t>
      </w:r>
      <w:proofErr w:type="spellStart"/>
      <w:r>
        <w:rPr>
          <w:rFonts w:eastAsia="Times New Roman" w:cs="Times New Roman"/>
          <w:szCs w:val="24"/>
        </w:rPr>
        <w:t>Μοσκοβισί</w:t>
      </w:r>
      <w:proofErr w:type="spellEnd"/>
      <w:r>
        <w:rPr>
          <w:rFonts w:eastAsia="Times New Roman" w:cs="Times New Roman"/>
          <w:szCs w:val="24"/>
        </w:rPr>
        <w:t xml:space="preserve">, ο κ. </w:t>
      </w:r>
      <w:proofErr w:type="spellStart"/>
      <w:r>
        <w:rPr>
          <w:rFonts w:eastAsia="Times New Roman" w:cs="Times New Roman"/>
          <w:szCs w:val="24"/>
        </w:rPr>
        <w:t>Πιτελά</w:t>
      </w:r>
      <w:proofErr w:type="spellEnd"/>
      <w:r>
        <w:rPr>
          <w:rFonts w:eastAsia="Times New Roman" w:cs="Times New Roman"/>
          <w:szCs w:val="24"/>
        </w:rPr>
        <w:t xml:space="preserve">, εσείς, ειλικρινά, τι θέση παίρνετε απέναντι σε </w:t>
      </w:r>
      <w:r>
        <w:rPr>
          <w:rFonts w:eastAsia="Times New Roman" w:cs="Times New Roman"/>
          <w:szCs w:val="24"/>
        </w:rPr>
        <w:lastRenderedPageBreak/>
        <w:t>αυτόν τον διάλογο, που αφορά πρωτίστως τη χώρα μας, που αφορά πρωτίστως τους πιο αδυνάτους; Δεν άκουσα κάτι. Άκουσα μια γενική συμφωνία και μια</w:t>
      </w:r>
      <w:r>
        <w:rPr>
          <w:rFonts w:eastAsia="Times New Roman" w:cs="Times New Roman"/>
          <w:szCs w:val="24"/>
        </w:rPr>
        <w:t xml:space="preserve"> αμήχανη στάση, την οποία μπορώ να την εξηγήσω για έναν και μόνο λόγο. Ξέρετε ποιος είναι αυτός; Πρώτα απ’ όλα η ιδεολογική και πολιτική σας συγγένεια με τις προτάσεις Σόιμπλε και κυρίως η προσπάθεια να καλύψετε εκείνες τις φωνές από το κόμμα σας και ιδιαί</w:t>
      </w:r>
      <w:r>
        <w:rPr>
          <w:rFonts w:eastAsia="Times New Roman" w:cs="Times New Roman"/>
          <w:szCs w:val="24"/>
        </w:rPr>
        <w:t xml:space="preserve">τερα του Αντιπροέδρου σας που λέει, «Ό,τι μας πει ο κ. Σόιμπλε, θα το κάνουμε και ακόμη παραπάνω». </w:t>
      </w:r>
    </w:p>
    <w:p w14:paraId="1BED49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Αν, λοιπόν, η πολιτική σας στάση υπαγορεύεται από μια τέτοιου είδους επιχειρηματολογία και τέτοιες απόψεις, πείτε το</w:t>
      </w:r>
      <w:r>
        <w:rPr>
          <w:rFonts w:eastAsia="Times New Roman" w:cs="Times New Roman"/>
          <w:szCs w:val="24"/>
        </w:rPr>
        <w:t>,</w:t>
      </w:r>
      <w:r>
        <w:rPr>
          <w:rFonts w:eastAsia="Times New Roman" w:cs="Times New Roman"/>
          <w:szCs w:val="24"/>
        </w:rPr>
        <w:t xml:space="preserve"> ώστε να γνωρίζει ο ελληνικός λαός, να </w:t>
      </w:r>
      <w:r>
        <w:rPr>
          <w:rFonts w:eastAsia="Times New Roman" w:cs="Times New Roman"/>
          <w:szCs w:val="24"/>
        </w:rPr>
        <w:t xml:space="preserve">γνωρίζουν οι Έλληνες συνταξιούχοι τι τελικά εσείς πρεσβεύετε. Αλλιώς, ξέρετε κάτι; Θα μου θυμίσετε αυτόν που λέει ότι ο δολοφόνος γυρίζει στον τόπο του εγκλήματος πάντοτε. Και οι απόψεις της </w:t>
      </w:r>
      <w:r>
        <w:rPr>
          <w:rFonts w:eastAsia="Times New Roman" w:cs="Times New Roman"/>
          <w:szCs w:val="24"/>
        </w:rPr>
        <w:t>κ</w:t>
      </w:r>
      <w:r>
        <w:rPr>
          <w:rFonts w:eastAsia="Times New Roman" w:cs="Times New Roman"/>
          <w:szCs w:val="24"/>
        </w:rPr>
        <w:t>υβέρνησής σας ήταν δολοφονικές, ήταν  καταστρεπτικές για τους συ</w:t>
      </w:r>
      <w:r>
        <w:rPr>
          <w:rFonts w:eastAsia="Times New Roman" w:cs="Times New Roman"/>
          <w:szCs w:val="24"/>
        </w:rPr>
        <w:t xml:space="preserve">νταξιούχους, για τους εργαζόμενους. </w:t>
      </w:r>
    </w:p>
    <w:p w14:paraId="1BED496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λοιπόν, έχετε μια ευκαιρία: Να ξεπλύνετε ένα μέρος των ευθυνών σας και να συμπαραταχθείτε με το εθνικά αυτονόητο. </w:t>
      </w:r>
    </w:p>
    <w:p w14:paraId="1BED496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παρακαλώ, λοιπόν, πείτε μας τι θα κάνετε ως κόμμα στη σημερινή πρόταση για την ονομα</w:t>
      </w:r>
      <w:r>
        <w:rPr>
          <w:rFonts w:eastAsia="Times New Roman" w:cs="Times New Roman"/>
          <w:szCs w:val="24"/>
        </w:rPr>
        <w:t xml:space="preserve">στική ψηφοφορία. </w:t>
      </w:r>
    </w:p>
    <w:p w14:paraId="1BED496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Κύριε Πρόεδρε, θα ήθελα τον λόγο για μισό λεπτό. </w:t>
      </w:r>
    </w:p>
    <w:p w14:paraId="1BED496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Να σας πω. Κατά τον Κανονισμό ο κ. </w:t>
      </w:r>
      <w:proofErr w:type="spellStart"/>
      <w:r>
        <w:rPr>
          <w:rFonts w:eastAsia="Times New Roman" w:cs="Times New Roman"/>
          <w:szCs w:val="24"/>
        </w:rPr>
        <w:t>Κουκούτσης</w:t>
      </w:r>
      <w:proofErr w:type="spellEnd"/>
      <w:r>
        <w:rPr>
          <w:rFonts w:eastAsia="Times New Roman" w:cs="Times New Roman"/>
          <w:szCs w:val="24"/>
        </w:rPr>
        <w:t xml:space="preserve">... </w:t>
      </w:r>
    </w:p>
    <w:p w14:paraId="1BED4965"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BED496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Δύο Υπουργοί μίλησαν. </w:t>
      </w:r>
    </w:p>
    <w:p w14:paraId="1BED496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Συγνώμη. </w:t>
      </w:r>
      <w:proofErr w:type="spellStart"/>
      <w:r>
        <w:rPr>
          <w:rFonts w:eastAsia="Times New Roman" w:cs="Times New Roman"/>
          <w:szCs w:val="24"/>
        </w:rPr>
        <w:t>Παρενέβη</w:t>
      </w:r>
      <w:proofErr w:type="spellEnd"/>
      <w:r>
        <w:rPr>
          <w:rFonts w:eastAsia="Times New Roman" w:cs="Times New Roman"/>
          <w:szCs w:val="24"/>
        </w:rPr>
        <w:t xml:space="preserve"> ο Υπουργός κατά τον Κανονισμό. </w:t>
      </w:r>
    </w:p>
    <w:p w14:paraId="1BED496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Προβλέπεται.</w:t>
      </w:r>
    </w:p>
    <w:p w14:paraId="1BED496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Ο κ. </w:t>
      </w:r>
      <w:proofErr w:type="spellStart"/>
      <w:r>
        <w:rPr>
          <w:rFonts w:eastAsia="Times New Roman" w:cs="Times New Roman"/>
          <w:szCs w:val="24"/>
        </w:rPr>
        <w:t>Σαλμάς</w:t>
      </w:r>
      <w:proofErr w:type="spellEnd"/>
      <w:r>
        <w:rPr>
          <w:rFonts w:eastAsia="Times New Roman" w:cs="Times New Roman"/>
          <w:szCs w:val="24"/>
        </w:rPr>
        <w:t xml:space="preserve"> έχει δευτερολογία τέσσερα λεπτά. </w:t>
      </w:r>
    </w:p>
    <w:p w14:paraId="1BED496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Σωστά. Θα τον αφαιρέσω. </w:t>
      </w:r>
    </w:p>
    <w:p w14:paraId="1BED496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 xml:space="preserve">ς Κρεμαστινός): </w:t>
      </w:r>
      <w:r>
        <w:rPr>
          <w:rFonts w:eastAsia="Times New Roman" w:cs="Times New Roman"/>
          <w:szCs w:val="24"/>
        </w:rPr>
        <w:t xml:space="preserve">Εάν συμφωνεί το Σώμα, να δώσω τον λόγο, αφαιρώντας τον χρόνο από τη δευτερολογία. </w:t>
      </w:r>
    </w:p>
    <w:p w14:paraId="1BED496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1BED496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Σαλμά</w:t>
      </w:r>
      <w:proofErr w:type="spellEnd"/>
      <w:r>
        <w:rPr>
          <w:rFonts w:eastAsia="Times New Roman" w:cs="Times New Roman"/>
          <w:szCs w:val="24"/>
        </w:rPr>
        <w:t xml:space="preserve">, έχετε τον λόγο. </w:t>
      </w:r>
    </w:p>
    <w:p w14:paraId="1BED496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Κύριε Υπουργέ, με όλον τον σεβ</w:t>
      </w:r>
      <w:r>
        <w:rPr>
          <w:rFonts w:eastAsia="Times New Roman" w:cs="Times New Roman"/>
          <w:szCs w:val="24"/>
        </w:rPr>
        <w:t>ασμό στην ιδιότητά σας και στον ρόλο σας, πρέπει να σας πω κάτι: Μέρισμα στους φτωχούς δίνεις όταν έχεις πραγματικό πλεόνασμα, που προέρχεται από την παραγωγή πλούτου. Εσείς πήρατε από τις συντάξεις -επειδή ήσασταν στο Υπουργείο- περισσότερα χρήματα από το</w:t>
      </w:r>
      <w:r>
        <w:rPr>
          <w:rFonts w:eastAsia="Times New Roman" w:cs="Times New Roman"/>
          <w:szCs w:val="24"/>
        </w:rPr>
        <w:t xml:space="preserve">υς ανθρώπους τους ίδιους που έρχεστε τώρα να τα επιστρέψετε πίσω. </w:t>
      </w:r>
    </w:p>
    <w:p w14:paraId="1BED496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Παραδείγματος χάρ</w:t>
      </w:r>
      <w:r>
        <w:rPr>
          <w:rFonts w:eastAsia="Times New Roman" w:cs="Times New Roman"/>
          <w:szCs w:val="24"/>
        </w:rPr>
        <w:t>ιν</w:t>
      </w:r>
      <w:r>
        <w:rPr>
          <w:rFonts w:eastAsia="Times New Roman" w:cs="Times New Roman"/>
          <w:szCs w:val="24"/>
        </w:rPr>
        <w:t>, πήρατε 850 εκατομμύρια από την παρακράτηση του 6% και 4% από τις κύριες και επικουρικές συντάξεις για να τα δώσετε στον ΕΟΠΥΥ. Δεν τα δώσατε. Αυτό δεν είναι εξαπάτηση τ</w:t>
      </w:r>
      <w:r>
        <w:rPr>
          <w:rFonts w:eastAsia="Times New Roman" w:cs="Times New Roman"/>
          <w:szCs w:val="24"/>
        </w:rPr>
        <w:t>ου κόσμου; Τους είπατε, «Θα τα πάρω από τη σύνταξή σου για να τα δώσω στην υγεία σου». Δεν τα δώσατε. Πού τα πήγατε; Τους τα παρακρατήσατε. Αυτό είναι ένα συγκεκριμένο παράδειγμα. Αυτό λέγεται πολιτικό τρικ, για να μην το πω αλλιώς. Επίσης, έχετε σήμερα αν</w:t>
      </w:r>
      <w:r>
        <w:rPr>
          <w:rFonts w:eastAsia="Times New Roman" w:cs="Times New Roman"/>
          <w:szCs w:val="24"/>
        </w:rPr>
        <w:t xml:space="preserve">εξόφλητα στον ΕΟΠΥΥ 1,4 δισεκατομμύρια ευρώ, που χρωστάτε στην αγορά. Πού είναι το πλεόνασμά σας, που έρχεστε τώρα να μοιράσετε στους φτωχούς; </w:t>
      </w:r>
    </w:p>
    <w:p w14:paraId="1BED497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αυτό, κύριε Υπουργέ, ορθή πολιτική στήριξη των φτωχών. Δεν γίνεται με τρικ και τερτίπια να στηριχθούν </w:t>
      </w:r>
      <w:r>
        <w:rPr>
          <w:rFonts w:eastAsia="Times New Roman" w:cs="Times New Roman"/>
          <w:szCs w:val="24"/>
        </w:rPr>
        <w:t xml:space="preserve">έτσι οι φτωχοί. Στην πράξη πρέπει να σοβαρευτείτε, να κάνετε σοβαρή δουλειά, να δείξετε μια υπευθυνότητα, να πείσετε και τους δανειστές, να πείσετε και τους Έλληνες πολίτες που εξαπατήσατε, για να μπορέστε να έχετε αποτέλεσμα στην πολιτική σας. </w:t>
      </w:r>
    </w:p>
    <w:p w14:paraId="1BED497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w:t>
      </w:r>
      <w:r>
        <w:rPr>
          <w:rFonts w:eastAsia="Times New Roman" w:cs="Times New Roman"/>
          <w:b/>
          <w:szCs w:val="24"/>
        </w:rPr>
        <w:t xml:space="preserve">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Στην ονομαστική τι θα κάνετε;</w:t>
      </w:r>
    </w:p>
    <w:p w14:paraId="1BED4972"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BED497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Αφού έχουμε ονομαστική, θα απαντήσουμε στην ονομαστική. </w:t>
      </w:r>
    </w:p>
    <w:p w14:paraId="1BED497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w:t>
      </w:r>
    </w:p>
    <w:p w14:paraId="1BED49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Τον λόγο έ</w:t>
      </w:r>
      <w:r>
        <w:rPr>
          <w:rFonts w:eastAsia="Times New Roman" w:cs="Times New Roman"/>
          <w:szCs w:val="24"/>
        </w:rPr>
        <w:t xml:space="preserve">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Χρυσής Αυγής ο κ. </w:t>
      </w:r>
      <w:proofErr w:type="spellStart"/>
      <w:r>
        <w:rPr>
          <w:rFonts w:eastAsia="Times New Roman" w:cs="Times New Roman"/>
          <w:szCs w:val="24"/>
        </w:rPr>
        <w:t>Κουκούτσης</w:t>
      </w:r>
      <w:proofErr w:type="spellEnd"/>
      <w:r>
        <w:rPr>
          <w:rFonts w:eastAsia="Times New Roman" w:cs="Times New Roman"/>
          <w:szCs w:val="24"/>
        </w:rPr>
        <w:t xml:space="preserve">. </w:t>
      </w:r>
    </w:p>
    <w:p w14:paraId="1BED4976"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BED49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ησυχία. </w:t>
      </w:r>
    </w:p>
    <w:p w14:paraId="1BED49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xml:space="preserve">, έχετε τον λόγο. </w:t>
      </w:r>
    </w:p>
    <w:p w14:paraId="1BED4979"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b/>
          <w:szCs w:val="24"/>
        </w:rPr>
        <w:t>ΔΗΜΗΤΡΙΟΣ ΚΟΥΚΟΥΤΣΗΣ:</w:t>
      </w:r>
      <w:r>
        <w:rPr>
          <w:rFonts w:eastAsia="Times New Roman" w:cs="Times New Roman"/>
          <w:b/>
          <w:szCs w:val="24"/>
        </w:rPr>
        <w:t xml:space="preserve"> </w:t>
      </w:r>
      <w:r>
        <w:rPr>
          <w:rFonts w:eastAsia="Times New Roman" w:cs="Times New Roman"/>
          <w:szCs w:val="24"/>
        </w:rPr>
        <w:t>Ας μας συγχωρέσει η Νέα Δημοκρατία και ο ΣΥΡΙΖΑ που υπάρχουμε και οι άλλοι. Ειλικρινά, ζητούμε συγνώ</w:t>
      </w:r>
      <w:r>
        <w:rPr>
          <w:rFonts w:eastAsia="Times New Roman" w:cs="Times New Roman"/>
          <w:szCs w:val="24"/>
        </w:rPr>
        <w:t>μη που υπάρχουμε.</w:t>
      </w:r>
    </w:p>
    <w:p w14:paraId="1BED497A"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Ποτέ και πουθενά στην ιστορία της ανθρωπότητας δεν υπήρξε παράδειγμα ευδαιμονίας σε χώρες όπου η «ανάπτυξη» ικανοποιούσε μόνο τις ανάγκες του ξένου παράγοντα και λίγων ντόπιων κερδοσκόπων. Αντίθετα, τέτοιου είδους κράτη οδηγήθηκαν τελικά </w:t>
      </w:r>
      <w:r>
        <w:rPr>
          <w:rFonts w:eastAsia="Times New Roman" w:cs="Times New Roman"/>
          <w:szCs w:val="24"/>
        </w:rPr>
        <w:t xml:space="preserve">από τον ξένο παράγοντα και τις συνεργαζόμενες με αυτόν διεφθαρμένες κυβερνήσεις στην οικονομική καταστροφή προκειμένου μέσω </w:t>
      </w:r>
      <w:proofErr w:type="spellStart"/>
      <w:r>
        <w:rPr>
          <w:rFonts w:eastAsia="Times New Roman" w:cs="Times New Roman"/>
          <w:szCs w:val="24"/>
        </w:rPr>
        <w:t>ν</w:t>
      </w:r>
      <w:r>
        <w:rPr>
          <w:rFonts w:eastAsia="Times New Roman" w:cs="Times New Roman"/>
          <w:szCs w:val="24"/>
        </w:rPr>
        <w:t>ε</w:t>
      </w:r>
      <w:r>
        <w:rPr>
          <w:rFonts w:eastAsia="Times New Roman" w:cs="Times New Roman"/>
          <w:szCs w:val="24"/>
        </w:rPr>
        <w:t>οαποικιοκρατικών</w:t>
      </w:r>
      <w:proofErr w:type="spellEnd"/>
      <w:r>
        <w:rPr>
          <w:rFonts w:eastAsia="Times New Roman" w:cs="Times New Roman"/>
          <w:szCs w:val="24"/>
        </w:rPr>
        <w:t xml:space="preserve"> σχέσεων να ολοκληρωθεί η ληστεία, η περαιτέρω διάλυση και η οπισθοδρόμηση των κρατών αυτών. </w:t>
      </w:r>
    </w:p>
    <w:p w14:paraId="1BED497B"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Οι σχέσεις αυτές επι</w:t>
      </w:r>
      <w:r>
        <w:rPr>
          <w:rFonts w:eastAsia="Times New Roman" w:cs="Times New Roman"/>
          <w:szCs w:val="24"/>
        </w:rPr>
        <w:t>βάλλονται μέσω μηχανισμών υποταγής, όπως είναι το ΔΝΤ, η Παγκόσμια Τράπεζα και η Ευρωπαϊκή Κεντρική Τράπεζα, κ</w:t>
      </w:r>
      <w:r>
        <w:rPr>
          <w:rFonts w:eastAsia="Times New Roman" w:cs="Times New Roman"/>
          <w:szCs w:val="24"/>
        </w:rPr>
        <w:t>.</w:t>
      </w:r>
      <w:r>
        <w:rPr>
          <w:rFonts w:eastAsia="Times New Roman" w:cs="Times New Roman"/>
          <w:szCs w:val="24"/>
        </w:rPr>
        <w:t xml:space="preserve">λπ.. Αυτοί οι μηχανισμοί επιβάλλουν αντιδημοκρατικές πολιτικές των κερδοσκόπων που εκπροσωπούν μέσω μνημονίων, που προβλέπουν τη φτωχοποίηση των </w:t>
      </w:r>
      <w:r>
        <w:rPr>
          <w:rFonts w:eastAsia="Times New Roman" w:cs="Times New Roman"/>
          <w:szCs w:val="24"/>
        </w:rPr>
        <w:t xml:space="preserve">κατώτερων τάξεων του τεχνητά πτωχευμένου κράτους και την ενδυνάμωση των ανωτέρων τάξεων και των ντόπιων κερδοσκόπων. </w:t>
      </w:r>
    </w:p>
    <w:p w14:paraId="1BED497C"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στην ορολογία τη δεξιά, την καπιταλιστική ονομάζεται «σταθερότητα». Έτσι τη λένε, δηλαδή. Είναι η σταθερότητα που επιβάλλουν επιθετικ</w:t>
      </w:r>
      <w:r>
        <w:rPr>
          <w:rFonts w:eastAsia="Times New Roman" w:cs="Times New Roman"/>
          <w:szCs w:val="24"/>
        </w:rPr>
        <w:t xml:space="preserve">οί μηχανισμοί σαν το ΔΝΤ και άλλοι. Παντού και πάντα είναι γνωστό ότι εδραιώνουν δύο βασικές τάξεις: τους λίγους πάμπλουτους και το μεγάλο πλήθος των απίστευτα φτωχών ανθρώπων που δεν έχουν πρόσβαση σε κοινωνικές υπηρεσίας, διότι αυτές έχουν </w:t>
      </w:r>
      <w:proofErr w:type="spellStart"/>
      <w:r>
        <w:rPr>
          <w:rFonts w:eastAsia="Times New Roman" w:cs="Times New Roman"/>
          <w:szCs w:val="24"/>
        </w:rPr>
        <w:t>περικοπεί</w:t>
      </w:r>
      <w:proofErr w:type="spellEnd"/>
      <w:r>
        <w:rPr>
          <w:rFonts w:eastAsia="Times New Roman" w:cs="Times New Roman"/>
          <w:szCs w:val="24"/>
        </w:rPr>
        <w:t xml:space="preserve"> απότ</w:t>
      </w:r>
      <w:r>
        <w:rPr>
          <w:rFonts w:eastAsia="Times New Roman" w:cs="Times New Roman"/>
          <w:szCs w:val="24"/>
        </w:rPr>
        <w:t>ομα και σε μεγάλο βαθμό, εξαιτίας της συρρίκνωσης του κράτους με γελοίες δικαιολογίες που υποστηρίζονται από διαπρεπείς «παπαγάλους» του ακραίου, αρπα</w:t>
      </w:r>
      <w:r>
        <w:rPr>
          <w:rFonts w:eastAsia="Times New Roman" w:cs="Times New Roman"/>
          <w:szCs w:val="24"/>
        </w:rPr>
        <w:t>κ</w:t>
      </w:r>
      <w:r>
        <w:rPr>
          <w:rFonts w:eastAsia="Times New Roman" w:cs="Times New Roman"/>
          <w:szCs w:val="24"/>
        </w:rPr>
        <w:t>τικού και απάνθρωπου νεοφιλελευθερισμού.</w:t>
      </w:r>
    </w:p>
    <w:p w14:paraId="1BED497D"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Ποτέ και πουθενά στην ιστορία της ανθρωπότητας δεν υπάρχει ούτε </w:t>
      </w:r>
      <w:r>
        <w:rPr>
          <w:rFonts w:eastAsia="Times New Roman" w:cs="Times New Roman"/>
          <w:szCs w:val="24"/>
        </w:rPr>
        <w:t>ένα επιτυχημένο παράδειγμα εφαρμογής των παράλογων πολιτικών καπιταλιστικών μηχανισμών τύπου ΔΝΤ.</w:t>
      </w:r>
    </w:p>
    <w:p w14:paraId="1BED497E"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ποτέ και πουθενά μέχρι σήμερα στην ιστορία της ανθρωπότητας η Αριστερά δεν έκανε ανακατανομή του πλούτου. Το μόνο </w:t>
      </w:r>
      <w:r>
        <w:rPr>
          <w:rFonts w:eastAsia="Times New Roman" w:cs="Times New Roman"/>
          <w:szCs w:val="24"/>
        </w:rPr>
        <w:lastRenderedPageBreak/>
        <w:t>που έκανε -με ιδιαίτερη μάλιστ</w:t>
      </w:r>
      <w:r>
        <w:rPr>
          <w:rFonts w:eastAsia="Times New Roman" w:cs="Times New Roman"/>
          <w:szCs w:val="24"/>
        </w:rPr>
        <w:t xml:space="preserve">α επιτυχία- ήταν ανακατανομή της φτώχειας. Η Αριστερά έχει μέσα στο σπέρμα της, στην αφετηριακή της ιδεολογία την εξισωτική αντίληψη της κοινωνίας, μια εξίσωση των πάντων προς τα κάτω, μέσα σε συνθήκες φτώχειας, ανέχειας, έτσι ώστε ο πανίσχυρος μηχανισμός </w:t>
      </w:r>
      <w:r>
        <w:rPr>
          <w:rFonts w:eastAsia="Times New Roman" w:cs="Times New Roman"/>
          <w:szCs w:val="24"/>
        </w:rPr>
        <w:t>του κόμματος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να μπορεί να ελέγχει όλες τις πλευρές της ανθρώπινης ζωής και δραστηριότητας, ακόμα και όταν δεν έχει επαρκείς κατασταλτικούς μηχανισμούς. </w:t>
      </w:r>
    </w:p>
    <w:p w14:paraId="1BED497F"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Στόχος της Αριστεράς -και το έχουν και οι Έλληνες αριστεροί στο πίσω μέρος του μυαλού τους, τ</w:t>
      </w:r>
      <w:r>
        <w:rPr>
          <w:rFonts w:eastAsia="Times New Roman" w:cs="Times New Roman"/>
          <w:szCs w:val="24"/>
        </w:rPr>
        <w:t xml:space="preserve">ο είχαν, το έχουν και θα το έχουν- είναι η δημιουργία των δύο τάξεων: της ελίτ και των εξαθλιωμένων. </w:t>
      </w:r>
    </w:p>
    <w:p w14:paraId="1BED4980"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 xml:space="preserve">Η σημερινή </w:t>
      </w:r>
      <w:r>
        <w:rPr>
          <w:rFonts w:eastAsia="Times New Roman" w:cs="Times New Roman"/>
          <w:szCs w:val="24"/>
        </w:rPr>
        <w:t>σ</w:t>
      </w:r>
      <w:r>
        <w:rPr>
          <w:rFonts w:eastAsia="Times New Roman" w:cs="Times New Roman"/>
          <w:szCs w:val="24"/>
        </w:rPr>
        <w:t xml:space="preserve">υγκυβέρνηση, δε, εμπνεόμενη από το λατινοαμερικάνικο σοσιαλιστικό </w:t>
      </w:r>
      <w:proofErr w:type="spellStart"/>
      <w:r>
        <w:rPr>
          <w:rFonts w:eastAsia="Times New Roman" w:cs="Times New Roman"/>
          <w:szCs w:val="24"/>
        </w:rPr>
        <w:t>εξισωτισμό</w:t>
      </w:r>
      <w:proofErr w:type="spellEnd"/>
      <w:r>
        <w:rPr>
          <w:rFonts w:eastAsia="Times New Roman" w:cs="Times New Roman"/>
          <w:szCs w:val="24"/>
        </w:rPr>
        <w:t>, έχει θέσει σε εφαρμογή ένα τέτοιο σχέδιο. Το γεγονός, βέβαια, ότ</w:t>
      </w:r>
      <w:r>
        <w:rPr>
          <w:rFonts w:eastAsia="Times New Roman" w:cs="Times New Roman"/>
          <w:szCs w:val="24"/>
        </w:rPr>
        <w:t>ι η χώρα ανήκει στην Ευρωπαϊκή Ένωση, στο ΝΑΤΟ κ</w:t>
      </w:r>
      <w:r>
        <w:rPr>
          <w:rFonts w:eastAsia="Times New Roman" w:cs="Times New Roman"/>
          <w:szCs w:val="24"/>
        </w:rPr>
        <w:t>.</w:t>
      </w:r>
      <w:r>
        <w:rPr>
          <w:rFonts w:eastAsia="Times New Roman" w:cs="Times New Roman"/>
          <w:szCs w:val="24"/>
        </w:rPr>
        <w:t>λπ., είναι ένα μικρό ανάχωμα που κόβει κάποιες ορέξεις. Όμως, η Κυβέρνηση προσπαθεί να επιβά</w:t>
      </w:r>
      <w:r>
        <w:rPr>
          <w:rFonts w:eastAsia="Times New Roman" w:cs="Times New Roman"/>
          <w:szCs w:val="24"/>
        </w:rPr>
        <w:t>λ</w:t>
      </w:r>
      <w:r>
        <w:rPr>
          <w:rFonts w:eastAsia="Times New Roman" w:cs="Times New Roman"/>
          <w:szCs w:val="24"/>
        </w:rPr>
        <w:t xml:space="preserve">λει ασφυκτικό έλεγχο στην κοινωνική </w:t>
      </w:r>
      <w:r>
        <w:rPr>
          <w:rFonts w:eastAsia="Times New Roman" w:cs="Times New Roman"/>
          <w:szCs w:val="24"/>
        </w:rPr>
        <w:lastRenderedPageBreak/>
        <w:t xml:space="preserve">ζωή μέσω της </w:t>
      </w:r>
      <w:proofErr w:type="spellStart"/>
      <w:r>
        <w:rPr>
          <w:rFonts w:eastAsia="Times New Roman" w:cs="Times New Roman"/>
          <w:szCs w:val="24"/>
        </w:rPr>
        <w:t>φοροεπιδρομής</w:t>
      </w:r>
      <w:proofErr w:type="spellEnd"/>
      <w:r>
        <w:rPr>
          <w:rFonts w:eastAsia="Times New Roman" w:cs="Times New Roman"/>
          <w:szCs w:val="24"/>
        </w:rPr>
        <w:t xml:space="preserve"> που έχει εξαπολύσει, υποχρεώνοντας τους πολίτες, με</w:t>
      </w:r>
      <w:r>
        <w:rPr>
          <w:rFonts w:eastAsia="Times New Roman" w:cs="Times New Roman"/>
          <w:szCs w:val="24"/>
        </w:rPr>
        <w:t xml:space="preserve"> έμμεσους και άμεσους φόρους, να περιορίσουν τη ζωή τους, προκειμένου να βρεθούν οι πόροι για τη συντήρηση του υδροκέφαλου, αναποτελεσματικού, </w:t>
      </w:r>
      <w:proofErr w:type="spellStart"/>
      <w:r>
        <w:rPr>
          <w:rFonts w:eastAsia="Times New Roman" w:cs="Times New Roman"/>
          <w:szCs w:val="24"/>
        </w:rPr>
        <w:t>κανιβαλιστικού</w:t>
      </w:r>
      <w:proofErr w:type="spellEnd"/>
      <w:r>
        <w:rPr>
          <w:rFonts w:eastAsia="Times New Roman" w:cs="Times New Roman"/>
          <w:szCs w:val="24"/>
        </w:rPr>
        <w:t xml:space="preserve">, πελατειακού κράτους το οποίο αποτελεί και το μοναδικό του στήριγμα, το </w:t>
      </w:r>
      <w:r>
        <w:rPr>
          <w:rFonts w:eastAsia="Times New Roman" w:cs="Times New Roman"/>
          <w:szCs w:val="24"/>
        </w:rPr>
        <w:t>δ</w:t>
      </w:r>
      <w:r>
        <w:rPr>
          <w:rFonts w:eastAsia="Times New Roman" w:cs="Times New Roman"/>
          <w:szCs w:val="24"/>
        </w:rPr>
        <w:t>ημόσιο δηλαδή.</w:t>
      </w:r>
    </w:p>
    <w:p w14:paraId="1BED4981" w14:textId="77777777" w:rsidR="0011574B" w:rsidRDefault="00BF5310">
      <w:pPr>
        <w:tabs>
          <w:tab w:val="left" w:pos="2608"/>
        </w:tabs>
        <w:spacing w:line="600" w:lineRule="auto"/>
        <w:ind w:firstLine="720"/>
        <w:contextualSpacing/>
        <w:jc w:val="both"/>
        <w:rPr>
          <w:rFonts w:eastAsia="Times New Roman" w:cs="Times New Roman"/>
          <w:szCs w:val="24"/>
        </w:rPr>
      </w:pPr>
      <w:r>
        <w:rPr>
          <w:rFonts w:eastAsia="Times New Roman" w:cs="Times New Roman"/>
          <w:szCs w:val="24"/>
        </w:rPr>
        <w:t>Οι καθημερ</w:t>
      </w:r>
      <w:r>
        <w:rPr>
          <w:rFonts w:eastAsia="Times New Roman" w:cs="Times New Roman"/>
          <w:szCs w:val="24"/>
        </w:rPr>
        <w:t>ινές διαρροές, δε, για επιβολή φόρων, όπως είπα, έμμεσων και άμεσων, δεν αποσκοπεί μόνο στη συγκέντρωση πόρων, αλλά και στην εξουθένωση των πολιτών για να μην προβάλ</w:t>
      </w:r>
      <w:r>
        <w:rPr>
          <w:rFonts w:eastAsia="Times New Roman" w:cs="Times New Roman"/>
          <w:szCs w:val="24"/>
        </w:rPr>
        <w:t>λ</w:t>
      </w:r>
      <w:r>
        <w:rPr>
          <w:rFonts w:eastAsia="Times New Roman" w:cs="Times New Roman"/>
          <w:szCs w:val="24"/>
        </w:rPr>
        <w:t>ουν κα</w:t>
      </w:r>
      <w:r>
        <w:rPr>
          <w:rFonts w:eastAsia="Times New Roman" w:cs="Times New Roman"/>
          <w:szCs w:val="24"/>
        </w:rPr>
        <w:t>μ</w:t>
      </w:r>
      <w:r>
        <w:rPr>
          <w:rFonts w:eastAsia="Times New Roman" w:cs="Times New Roman"/>
          <w:szCs w:val="24"/>
        </w:rPr>
        <w:t xml:space="preserve">μία αντίσταση στον περιορισμό και άλλων ελευθεριών που κυοφορούνται στο παρασκήνιο </w:t>
      </w:r>
      <w:r>
        <w:rPr>
          <w:rFonts w:eastAsia="Times New Roman" w:cs="Times New Roman"/>
          <w:szCs w:val="24"/>
        </w:rPr>
        <w:t xml:space="preserve">της </w:t>
      </w:r>
      <w:r>
        <w:rPr>
          <w:rFonts w:eastAsia="Times New Roman" w:cs="Times New Roman"/>
          <w:szCs w:val="24"/>
        </w:rPr>
        <w:t>σ</w:t>
      </w:r>
      <w:r>
        <w:rPr>
          <w:rFonts w:eastAsia="Times New Roman" w:cs="Times New Roman"/>
          <w:szCs w:val="24"/>
        </w:rPr>
        <w:t>υγκυβέρνησης αυτής.</w:t>
      </w:r>
    </w:p>
    <w:p w14:paraId="1BED4982" w14:textId="77777777" w:rsidR="0011574B" w:rsidRDefault="00BF5310">
      <w:pPr>
        <w:spacing w:line="600" w:lineRule="auto"/>
        <w:ind w:firstLine="720"/>
        <w:contextualSpacing/>
        <w:jc w:val="both"/>
        <w:rPr>
          <w:rFonts w:eastAsia="Times New Roman"/>
          <w:szCs w:val="24"/>
        </w:rPr>
      </w:pPr>
      <w:r>
        <w:rPr>
          <w:rFonts w:eastAsia="Times New Roman"/>
          <w:szCs w:val="24"/>
        </w:rPr>
        <w:t>Με πρόσχημα τους μηχανισμούς παρακολούθησης και αξιολόγησης πολιτικών ένταξης και συνοχής, με ζητούμενο την ενίσχυση της κοινωνικής προστασίας, με στόχο -υποτίθεται- την καταπολέμηση της φτώχειας, με το νομοσχέδιο αυτό προβαίνετε σ</w:t>
      </w:r>
      <w:r>
        <w:rPr>
          <w:rFonts w:eastAsia="Times New Roman"/>
          <w:szCs w:val="24"/>
        </w:rPr>
        <w:t>ε κάποιες παρεμβάσεις. Τι κάνετε, ουσιαστικά; Βάζετε ζάχαρη στο δηλητήριο.</w:t>
      </w:r>
    </w:p>
    <w:p w14:paraId="1BED4983"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Το ζητούμενο είναι πώς μπορούν όλα αυτά να υλοποιηθούν στην πράξη και κυρίως κατά πόσο αλλάζουν κάτι. Αντί για επιτάχυνση διαδικασιών, αντί για ευελιξία τι βλέπουμε; Βλέπουμε άλλους</w:t>
      </w:r>
      <w:r>
        <w:rPr>
          <w:rFonts w:eastAsia="Times New Roman"/>
          <w:szCs w:val="24"/>
        </w:rPr>
        <w:t>, νέους μηχανισμούς που ενισχύουν τη γραφειοκρατία για να βολεύονται οι ημέτεροι και, τελικά, έργο να μην παράγεται.</w:t>
      </w:r>
    </w:p>
    <w:p w14:paraId="1BED498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Με την πολιτική σας -πολύ σωστά ειπώθηκε στην </w:t>
      </w:r>
      <w:r>
        <w:rPr>
          <w:rFonts w:eastAsia="Times New Roman"/>
          <w:szCs w:val="24"/>
        </w:rPr>
        <w:t>ε</w:t>
      </w:r>
      <w:r>
        <w:rPr>
          <w:rFonts w:eastAsia="Times New Roman"/>
          <w:szCs w:val="24"/>
        </w:rPr>
        <w:t>πιτροπή από κάποιον από τους φορείς- ο δικαιούχος γίνεται ωφελούμενος. Εσείς, δηλαδή, τα αυτ</w:t>
      </w:r>
      <w:r>
        <w:rPr>
          <w:rFonts w:eastAsia="Times New Roman"/>
          <w:szCs w:val="24"/>
        </w:rPr>
        <w:t xml:space="preserve">οδίκαια τα ονομάζετε προνόμια. </w:t>
      </w:r>
    </w:p>
    <w:p w14:paraId="1BED4985"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Είπαμε ότι για την καταπολέμηση της ακραίας φτώχειας -της ακραίας!- που έχουμε αυτή τη στιγμή στη χώρα, δεν φτάνουν οι διαρθρωτικές αλλαγές. Χρειάζεται ένα νέο παραγωγικό μοντέλο, μια οποιαδήποτε μεταρρύθμιση. Αυτά είναι τα </w:t>
      </w:r>
      <w:r>
        <w:rPr>
          <w:rFonts w:eastAsia="Times New Roman"/>
          <w:szCs w:val="24"/>
        </w:rPr>
        <w:t>απαραίτητα στοιχεία μιας μακροπρόθεσμης πολιτικής για την καταπολέμηση της οικονομικής δυσπραγίας, της ανεργίας που προκαλεί, για τη</w:t>
      </w:r>
      <w:r>
        <w:rPr>
          <w:rFonts w:eastAsia="Times New Roman"/>
          <w:szCs w:val="24"/>
        </w:rPr>
        <w:t>ν</w:t>
      </w:r>
      <w:r>
        <w:rPr>
          <w:rFonts w:eastAsia="Times New Roman"/>
          <w:szCs w:val="24"/>
        </w:rPr>
        <w:t xml:space="preserve"> ανάπτυξη και την παραγωγή πλούτου.</w:t>
      </w:r>
    </w:p>
    <w:p w14:paraId="1BED4986"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Εν τω μεταξύ, οι άνθρωποι, που βρίσκονται κάτω από το όριο της φτώχειας -της ακραίας επ</w:t>
      </w:r>
      <w:r>
        <w:rPr>
          <w:rFonts w:eastAsia="Times New Roman"/>
          <w:szCs w:val="24"/>
        </w:rPr>
        <w:t>αναλαμβάνω φτώχειας!- θέλουν στήριξη τώρα, θέλουν στήριξη άμεσα.</w:t>
      </w:r>
    </w:p>
    <w:p w14:paraId="1BED498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Οι ηρωισμοί που βλέπουμε σε αυτήν εδώ την Αίθουσα, δεν έχουν κανένα, μα κανένα νόημα. Τα λιοντάρια που βλέπετε σήμερα, ψήφισαν κοινή συναινέσει σε αυτήν εδώ την  Αίθουσα το </w:t>
      </w:r>
      <w:r>
        <w:rPr>
          <w:rFonts w:eastAsia="Times New Roman"/>
          <w:szCs w:val="24"/>
        </w:rPr>
        <w:t xml:space="preserve">τελευταίο </w:t>
      </w:r>
      <w:r>
        <w:rPr>
          <w:rFonts w:eastAsia="Times New Roman"/>
          <w:szCs w:val="24"/>
        </w:rPr>
        <w:t>μνημόνιο</w:t>
      </w:r>
      <w:r>
        <w:rPr>
          <w:rFonts w:eastAsia="Times New Roman"/>
          <w:szCs w:val="24"/>
        </w:rPr>
        <w:t xml:space="preserve">. Και ακούμε σήμερα ότι πρέπει να σηκώσουμε ψηλά το κεφάλι και να αντιταχθούμε σε αυτούς που έρχονται στο Χίλτον και να μην πω τι κάνουν σε καθημερινή βάση στη σημερινή </w:t>
      </w:r>
      <w:r>
        <w:rPr>
          <w:rFonts w:eastAsia="Times New Roman"/>
          <w:szCs w:val="24"/>
        </w:rPr>
        <w:t>σ</w:t>
      </w:r>
      <w:r>
        <w:rPr>
          <w:rFonts w:eastAsia="Times New Roman"/>
          <w:szCs w:val="24"/>
        </w:rPr>
        <w:t xml:space="preserve">υγκυβέρνηση. </w:t>
      </w:r>
    </w:p>
    <w:p w14:paraId="1BED4988" w14:textId="77777777" w:rsidR="0011574B" w:rsidRDefault="00BF5310">
      <w:pPr>
        <w:spacing w:line="600" w:lineRule="auto"/>
        <w:ind w:firstLine="720"/>
        <w:contextualSpacing/>
        <w:jc w:val="both"/>
        <w:rPr>
          <w:rFonts w:eastAsia="Times New Roman"/>
          <w:szCs w:val="24"/>
        </w:rPr>
      </w:pPr>
      <w:r>
        <w:rPr>
          <w:rFonts w:eastAsia="Times New Roman"/>
          <w:szCs w:val="24"/>
        </w:rPr>
        <w:t>Αυτοί, λοιπόν, οι ίδιοι, που κάθε μέρα πάνε στο Χίλτον και σκύβουν το κε</w:t>
      </w:r>
      <w:r>
        <w:rPr>
          <w:rFonts w:eastAsia="Times New Roman"/>
          <w:szCs w:val="24"/>
        </w:rPr>
        <w:t xml:space="preserve">φάλι, έρχονται σήμερα να πουν ότι, «Εμείς θα σώσουμε τον τόπο», «Εμείς θα κάνουμε το ένα», «Εμείς θα κάνουμε το άλλο» και επιδίδονται σε λεονταρισμούς για ένα </w:t>
      </w:r>
      <w:proofErr w:type="spellStart"/>
      <w:r>
        <w:rPr>
          <w:rFonts w:eastAsia="Times New Roman"/>
          <w:szCs w:val="24"/>
        </w:rPr>
        <w:t>ψοφοτρακοσάρι</w:t>
      </w:r>
      <w:proofErr w:type="spellEnd"/>
      <w:r>
        <w:rPr>
          <w:rFonts w:eastAsia="Times New Roman"/>
          <w:szCs w:val="24"/>
        </w:rPr>
        <w:t xml:space="preserve"> που θα δώσουν. </w:t>
      </w:r>
    </w:p>
    <w:p w14:paraId="1BED4989" w14:textId="77777777" w:rsidR="0011574B" w:rsidRDefault="00BF5310">
      <w:pPr>
        <w:spacing w:line="600" w:lineRule="auto"/>
        <w:ind w:firstLine="720"/>
        <w:contextualSpacing/>
        <w:jc w:val="both"/>
        <w:rPr>
          <w:rFonts w:eastAsia="Times New Roman"/>
          <w:szCs w:val="24"/>
        </w:rPr>
      </w:pPr>
      <w:r>
        <w:rPr>
          <w:rFonts w:eastAsia="Times New Roman"/>
          <w:szCs w:val="24"/>
        </w:rPr>
        <w:t>Πρέπει, όμως, να το πάρουν αυτό οι συνταξιούχοι, γιατί το έχουν ανά</w:t>
      </w:r>
      <w:r>
        <w:rPr>
          <w:rFonts w:eastAsia="Times New Roman"/>
          <w:szCs w:val="24"/>
        </w:rPr>
        <w:t xml:space="preserve">γκη. Έχουν ανάγκη και τα 50 ευρώ και τα 30 ευρώ, όχι 300, 200 ή 400. </w:t>
      </w:r>
      <w:r>
        <w:rPr>
          <w:rFonts w:eastAsia="Times New Roman"/>
          <w:szCs w:val="24"/>
        </w:rPr>
        <w:lastRenderedPageBreak/>
        <w:t>Πρέπει να το πάρουν. Όμως, αυτό είναι η σωτηρία τους; Αυτό τι είναι; Είναι, όπως είπαμε, μια ασπιρίνη για τον καρκίνο.</w:t>
      </w:r>
    </w:p>
    <w:p w14:paraId="1BED498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 Ας μην ακροβατούμε. Ας μη λέμε πράγματα που δεν ισχύουν. Οι ηρωισμο</w:t>
      </w:r>
      <w:r>
        <w:rPr>
          <w:rFonts w:eastAsia="Times New Roman"/>
          <w:szCs w:val="24"/>
        </w:rPr>
        <w:t>ί αλλού. Εσείς όλοι μαζί αποφασίσατε παραμονή της Παναγίας του 2015 να προχωρήσετε στην περαιτέρω φτωχοποίηση του ελληνικού λαού. «Είναι αργά για δάκρυα, Στέλλα!».</w:t>
      </w:r>
    </w:p>
    <w:p w14:paraId="1BED498B" w14:textId="77777777" w:rsidR="0011574B" w:rsidRDefault="00BF5310">
      <w:pPr>
        <w:spacing w:line="600" w:lineRule="auto"/>
        <w:ind w:firstLine="720"/>
        <w:contextualSpacing/>
        <w:jc w:val="both"/>
        <w:rPr>
          <w:rFonts w:eastAsia="Times New Roman"/>
          <w:szCs w:val="24"/>
        </w:rPr>
      </w:pPr>
      <w:r>
        <w:rPr>
          <w:rFonts w:eastAsia="Times New Roman"/>
          <w:szCs w:val="24"/>
        </w:rPr>
        <w:t>Ευχαριστώ πολύ.</w:t>
      </w:r>
    </w:p>
    <w:p w14:paraId="1BED498C" w14:textId="77777777" w:rsidR="0011574B" w:rsidRDefault="00BF5310">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1BED498D" w14:textId="77777777" w:rsidR="0011574B" w:rsidRDefault="00BF5310">
      <w:pPr>
        <w:tabs>
          <w:tab w:val="left" w:pos="1949"/>
        </w:tabs>
        <w:spacing w:line="600" w:lineRule="auto"/>
        <w:ind w:firstLine="720"/>
        <w:contextualSpacing/>
        <w:jc w:val="both"/>
        <w:rPr>
          <w:rFonts w:eastAsia="Times New Roman"/>
          <w:szCs w:val="24"/>
        </w:rPr>
      </w:pPr>
      <w:r>
        <w:rPr>
          <w:rFonts w:eastAsia="Times New Roman"/>
          <w:b/>
          <w:szCs w:val="24"/>
        </w:rPr>
        <w:t>ΠΡΟΕΔΡΕΥΩΝ (Δημήτριος Κρεμ</w:t>
      </w:r>
      <w:r>
        <w:rPr>
          <w:rFonts w:eastAsia="Times New Roman"/>
          <w:b/>
          <w:szCs w:val="24"/>
        </w:rPr>
        <w:t>αστινός):</w:t>
      </w:r>
      <w:r>
        <w:rPr>
          <w:rFonts w:eastAsia="Times New Roman"/>
          <w:szCs w:val="24"/>
        </w:rPr>
        <w:t xml:space="preserve"> Κυρίες και κύριοι συνάδελφοι, ο Ε΄ Αντιπρόεδρος της Βουλής κ. Σπυρίδων Λυκούδης από το Ποτάμι </w:t>
      </w:r>
      <w:r>
        <w:rPr>
          <w:rFonts w:eastAsia="Times New Roman"/>
          <w:szCs w:val="24"/>
        </w:rPr>
        <w:t xml:space="preserve">ζητεί άδεια ολιγοήμερης απουσίας στο εξωτερικό από 19-12-2016 έως 22-12-2016. Επίσης </w:t>
      </w:r>
      <w:r>
        <w:rPr>
          <w:rFonts w:eastAsia="Times New Roman"/>
          <w:szCs w:val="24"/>
        </w:rPr>
        <w:t xml:space="preserve">και ο κ. Γεώργιος </w:t>
      </w:r>
      <w:proofErr w:type="spellStart"/>
      <w:r>
        <w:rPr>
          <w:rFonts w:eastAsia="Times New Roman"/>
          <w:szCs w:val="24"/>
        </w:rPr>
        <w:t>Αμυράς</w:t>
      </w:r>
      <w:proofErr w:type="spellEnd"/>
      <w:r>
        <w:rPr>
          <w:rFonts w:eastAsia="Times New Roman"/>
          <w:szCs w:val="24"/>
        </w:rPr>
        <w:t xml:space="preserve"> από το Ποτάμι </w:t>
      </w:r>
      <w:r>
        <w:rPr>
          <w:rFonts w:eastAsia="Times New Roman"/>
          <w:szCs w:val="24"/>
        </w:rPr>
        <w:t xml:space="preserve">ζητεί </w:t>
      </w:r>
      <w:r>
        <w:rPr>
          <w:rFonts w:eastAsia="Times New Roman"/>
          <w:szCs w:val="24"/>
        </w:rPr>
        <w:t xml:space="preserve">άδεια </w:t>
      </w:r>
      <w:r>
        <w:rPr>
          <w:rFonts w:eastAsia="Times New Roman"/>
          <w:szCs w:val="24"/>
        </w:rPr>
        <w:t xml:space="preserve">ολιγοήμερης απουσίας στο εξωτερικό </w:t>
      </w:r>
      <w:r>
        <w:rPr>
          <w:rFonts w:eastAsia="Times New Roman"/>
          <w:szCs w:val="24"/>
        </w:rPr>
        <w:t>από 22</w:t>
      </w:r>
      <w:r>
        <w:rPr>
          <w:rFonts w:eastAsia="Times New Roman"/>
          <w:szCs w:val="24"/>
        </w:rPr>
        <w:t>-</w:t>
      </w:r>
      <w:r>
        <w:rPr>
          <w:rFonts w:eastAsia="Times New Roman"/>
          <w:szCs w:val="24"/>
        </w:rPr>
        <w:t>12</w:t>
      </w:r>
      <w:r>
        <w:rPr>
          <w:rFonts w:eastAsia="Times New Roman"/>
          <w:szCs w:val="24"/>
        </w:rPr>
        <w:t>-</w:t>
      </w:r>
      <w:r>
        <w:rPr>
          <w:rFonts w:eastAsia="Times New Roman"/>
          <w:szCs w:val="24"/>
        </w:rPr>
        <w:t>2016 έως 28</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2016. Η Βουλή εγκρίνει; </w:t>
      </w:r>
    </w:p>
    <w:p w14:paraId="1BED498E" w14:textId="77777777" w:rsidR="0011574B" w:rsidRDefault="00BF5310">
      <w:pPr>
        <w:tabs>
          <w:tab w:val="left" w:pos="1949"/>
        </w:tabs>
        <w:spacing w:line="600" w:lineRule="auto"/>
        <w:ind w:firstLine="720"/>
        <w:contextualSpacing/>
        <w:jc w:val="both"/>
        <w:rPr>
          <w:rFonts w:eastAsia="Times New Roman"/>
          <w:szCs w:val="24"/>
        </w:rPr>
      </w:pPr>
      <w:r>
        <w:rPr>
          <w:rFonts w:eastAsia="Times New Roman"/>
          <w:b/>
          <w:bCs/>
          <w:szCs w:val="24"/>
        </w:rPr>
        <w:lastRenderedPageBreak/>
        <w:t xml:space="preserve">ΟΛΟΙ </w:t>
      </w:r>
      <w:r>
        <w:rPr>
          <w:rFonts w:eastAsia="Times New Roman"/>
          <w:b/>
          <w:bCs/>
          <w:szCs w:val="24"/>
        </w:rPr>
        <w:t xml:space="preserve">ΟΙ </w:t>
      </w:r>
      <w:r>
        <w:rPr>
          <w:rFonts w:eastAsia="Times New Roman"/>
          <w:b/>
          <w:bCs/>
          <w:szCs w:val="24"/>
        </w:rPr>
        <w:t>ΒΟΥΛΕΥΤΕΣ:</w:t>
      </w:r>
      <w:r>
        <w:rPr>
          <w:rFonts w:eastAsia="Times New Roman"/>
          <w:szCs w:val="24"/>
        </w:rPr>
        <w:t xml:space="preserve"> Μάλιστα, μάλιστα. </w:t>
      </w:r>
    </w:p>
    <w:p w14:paraId="1BED498F" w14:textId="77777777" w:rsidR="0011574B" w:rsidRDefault="00BF5310">
      <w:pPr>
        <w:tabs>
          <w:tab w:val="left" w:pos="1949"/>
        </w:tabs>
        <w:spacing w:line="600" w:lineRule="auto"/>
        <w:ind w:firstLine="720"/>
        <w:contextualSpacing/>
        <w:jc w:val="both"/>
        <w:rPr>
          <w:rFonts w:eastAsia="Times New Roman"/>
          <w:szCs w:val="24"/>
        </w:rPr>
      </w:pPr>
      <w:r>
        <w:rPr>
          <w:rFonts w:eastAsia="UB-Helvetica"/>
          <w:b/>
          <w:szCs w:val="24"/>
        </w:rPr>
        <w:t xml:space="preserve">ΠΡΟΕΔΡΕΥΩΝ (Δημήτριος Κρεμαστινός): </w:t>
      </w:r>
      <w:r>
        <w:rPr>
          <w:rFonts w:eastAsia="Times New Roman"/>
          <w:szCs w:val="24"/>
        </w:rPr>
        <w:t xml:space="preserve">Συνεπώς η </w:t>
      </w:r>
      <w:r>
        <w:rPr>
          <w:rFonts w:eastAsia="Times New Roman"/>
          <w:szCs w:val="24"/>
        </w:rPr>
        <w:t xml:space="preserve">Βουλή ενέκρινε </w:t>
      </w:r>
      <w:r>
        <w:rPr>
          <w:rFonts w:eastAsia="Times New Roman"/>
          <w:szCs w:val="24"/>
        </w:rPr>
        <w:t>τις ζητηθείσες άδειες</w:t>
      </w:r>
      <w:r>
        <w:rPr>
          <w:rFonts w:eastAsia="Times New Roman"/>
          <w:szCs w:val="24"/>
        </w:rPr>
        <w:t>.</w:t>
      </w:r>
    </w:p>
    <w:p w14:paraId="1BED499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Κατσώτης</w:t>
      </w:r>
      <w:proofErr w:type="spellEnd"/>
      <w:r>
        <w:rPr>
          <w:rFonts w:eastAsia="Times New Roman"/>
          <w:szCs w:val="24"/>
        </w:rPr>
        <w:t xml:space="preserve">,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του Κομμουνιστικο</w:t>
      </w:r>
      <w:r>
        <w:rPr>
          <w:rFonts w:eastAsia="Times New Roman"/>
          <w:szCs w:val="24"/>
        </w:rPr>
        <w:t>ύ Κόμματος Ελλάδας, έχει τον λόγο.</w:t>
      </w:r>
    </w:p>
    <w:p w14:paraId="1BED4991"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1BED499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Είναι η δεύτερη μέρα που συζητάμε αυτό το σχέδιο νόμου και έχουμε αυτές τις εξελίξεις που όλοι είδαμε χθες. Θέλουμε, λοιπόν, να πούμε ορισμένες σκέψεις. </w:t>
      </w:r>
    </w:p>
    <w:p w14:paraId="1BED499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Τι κρύβεται πίσω απ’ αυτές τις εξελίξεις, πίσω από τα άρθρα στελεχών του Διεθνούς Νομισματικού Ταμείου σχετικά με τη διαπραγμάτευση, πίσω από τις αποφάσεις του </w:t>
      </w:r>
      <w:r>
        <w:rPr>
          <w:rFonts w:eastAsia="Times New Roman"/>
          <w:szCs w:val="24"/>
          <w:lang w:val="en-US"/>
        </w:rPr>
        <w:t>ESM</w:t>
      </w:r>
      <w:r>
        <w:rPr>
          <w:rFonts w:eastAsia="Times New Roman"/>
          <w:szCs w:val="24"/>
        </w:rPr>
        <w:t>, αλλά και από όσα δηλώνει ο Σόιμπλε και οι εκπρόσωποι του κεφαλαίου; Είναι οι σφοδρές συγκρο</w:t>
      </w:r>
      <w:r>
        <w:rPr>
          <w:rFonts w:eastAsia="Times New Roman"/>
          <w:szCs w:val="24"/>
        </w:rPr>
        <w:t xml:space="preserve">ύσεις μεταξύ </w:t>
      </w:r>
      <w:r>
        <w:rPr>
          <w:rFonts w:eastAsia="Times New Roman"/>
          <w:szCs w:val="24"/>
        </w:rPr>
        <w:lastRenderedPageBreak/>
        <w:t>των ιμπεριαλιστικών κέντρων. Βρίσκονται οι ανακατατάξεις που υπάρχουν σήμερα και γίνονται στο ιμπεριαλιστικό σύστημα, αλλά και στο εσωτερικό της ίδιας της Ευρωπαϊκής Ένωσης.</w:t>
      </w:r>
    </w:p>
    <w:p w14:paraId="1BED49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Είναι οι μεγάλες κόντρες ανάμεσα στην Ευρωπαϊκή Ένωση και τις ΗΠΑ. Βρ</w:t>
      </w:r>
      <w:r>
        <w:rPr>
          <w:rFonts w:eastAsia="Times New Roman" w:cs="Times New Roman"/>
          <w:szCs w:val="24"/>
        </w:rPr>
        <w:t xml:space="preserve">ίσκονται οι μεγάλες δυσκολίες που υπάρχουν στην καπιταλιστική οικονομία για να βγει από την καπιταλιστική κρίση. Βρίσκονται τα εναλλακτικά, αλλά και τα συγκρουόμενα σενάρια που αφορούν στο μέλλον της </w:t>
      </w:r>
      <w:r>
        <w:rPr>
          <w:rFonts w:eastAsia="Times New Roman" w:cs="Times New Roman"/>
          <w:szCs w:val="24"/>
        </w:rPr>
        <w:t>Ε</w:t>
      </w:r>
      <w:r>
        <w:rPr>
          <w:rFonts w:eastAsia="Times New Roman" w:cs="Times New Roman"/>
          <w:szCs w:val="24"/>
        </w:rPr>
        <w:t xml:space="preserve">υρωζώνης, της λεγόμενης ευρωπαϊκής ολοκλήρωσης. </w:t>
      </w:r>
    </w:p>
    <w:p w14:paraId="1BED49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Αυτή η</w:t>
      </w:r>
      <w:r>
        <w:rPr>
          <w:rFonts w:eastAsia="Times New Roman" w:cs="Times New Roman"/>
          <w:szCs w:val="24"/>
        </w:rPr>
        <w:t xml:space="preserve"> εξέλιξη δείχνει καθαρά πόσο εχθρική προς τα λαϊκά συμφέροντα είναι η αντιπαράθεση που βρίσκεται σε εξέλιξη με επίκεντρο τη διαπραγμάτευση για το κλείσιμο της δεύτερης αξιολόγησης και τα επόμενα μέτρα. Αναδεικνύονται συνολικά οι οξυμένες αντιθέσεις και τα </w:t>
      </w:r>
      <w:r>
        <w:rPr>
          <w:rFonts w:eastAsia="Times New Roman" w:cs="Times New Roman"/>
          <w:szCs w:val="24"/>
        </w:rPr>
        <w:t xml:space="preserve">προβλήματα που εκδηλώνονται στο διεθνές καπιταλιστικό σύστημα. Και επιβεβαιώνεται ότι η εργατική τάξη, ο λαός, πρέπει να φέρει στην ημερήσια διάταξη τη δική του ατζέντα για την ικανοποίηση των σύγχρονων αναγκών </w:t>
      </w:r>
      <w:r>
        <w:rPr>
          <w:rFonts w:eastAsia="Times New Roman" w:cs="Times New Roman"/>
          <w:szCs w:val="24"/>
        </w:rPr>
        <w:lastRenderedPageBreak/>
        <w:t>του. Αυτά, βέβαια, δεν μπορεί να υπάρξουν</w:t>
      </w:r>
      <w:r>
        <w:rPr>
          <w:rFonts w:eastAsia="Times New Roman" w:cs="Times New Roman"/>
          <w:szCs w:val="24"/>
        </w:rPr>
        <w:t>,</w:t>
      </w:r>
      <w:r>
        <w:rPr>
          <w:rFonts w:eastAsia="Times New Roman" w:cs="Times New Roman"/>
          <w:szCs w:val="24"/>
        </w:rPr>
        <w:t xml:space="preserve"> εά</w:t>
      </w:r>
      <w:r>
        <w:rPr>
          <w:rFonts w:eastAsia="Times New Roman" w:cs="Times New Roman"/>
          <w:szCs w:val="24"/>
        </w:rPr>
        <w:t>ν δεν υπάρχει σύγκρουση με το κεφάλαιο και την εξουσία του, με τις ιμπεριαλιστικές ενώσεις και τις κυβερνήσεις τους. Γιατί οι κυβερνήσεις αυτά τα συμφέροντα υπηρετούν σήμερα, όπως και εσείς. Αυτά τα συμφέροντα υπηρετείτε μέσα από αυτή την πολιτική, από την</w:t>
      </w:r>
      <w:r>
        <w:rPr>
          <w:rFonts w:eastAsia="Times New Roman" w:cs="Times New Roman"/>
          <w:szCs w:val="24"/>
        </w:rPr>
        <w:t xml:space="preserve"> ενιαία στρατηγική που ακολουθείτε, από το πρόγραμμά σας που είναι τα μνημόνια, το πρώτο, το δεύτερο, το τρίτο, που όλοι μαζί τα ψηφίσατε και ματώνει ο λαός μας. </w:t>
      </w:r>
    </w:p>
    <w:p w14:paraId="1BED49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Σε αυτή τη διαδικασία της υλοποίησης του τρίτου μνημονίου έχουμε τα στοιχεία της φτωχοποίησης</w:t>
      </w:r>
      <w:r>
        <w:rPr>
          <w:rFonts w:eastAsia="Times New Roman" w:cs="Times New Roman"/>
          <w:szCs w:val="24"/>
        </w:rPr>
        <w:t xml:space="preserve"> του λαού μας. Σε αυτόν τον δρόμο υπεράσπισης των κερδών, των αναγκών του μεγάλου κεφαλαίου, είναι γεγονός ότι δεν χωρά η δουλειά για όλους τους εργαζόμενους, ότι η ανεργία θα είναι αυτή που θα περισσεύει σήμερα σε πολύ μεγάλα επίπεδα. Όμως, και σε περίοδο</w:t>
      </w:r>
      <w:r>
        <w:rPr>
          <w:rFonts w:eastAsia="Times New Roman" w:cs="Times New Roman"/>
          <w:szCs w:val="24"/>
        </w:rPr>
        <w:t xml:space="preserve"> ανάπτυξης η ανεργία ήταν σε μεγάλα επίπεδα γι’ αυτόν που ήταν άνεργος. Δεν χωρούν σε αυτό το σύστημα δικαιώματα σταθερά, όπως τα εργασιακά δικαιώματα, η πλήρης και σταθερή δουλειά.  Είναι η </w:t>
      </w:r>
      <w:r>
        <w:rPr>
          <w:rFonts w:eastAsia="Times New Roman" w:cs="Times New Roman"/>
          <w:szCs w:val="24"/>
        </w:rPr>
        <w:lastRenderedPageBreak/>
        <w:t>ανάγκη του κεφαλαίου. Και οι κυβερνήσεις, εσείς τα κόμματα που τη</w:t>
      </w:r>
      <w:r>
        <w:rPr>
          <w:rFonts w:eastAsia="Times New Roman" w:cs="Times New Roman"/>
          <w:szCs w:val="24"/>
        </w:rPr>
        <w:t xml:space="preserve">ν υπηρετείτε, τι κάνετε; Τις απαιτήσεις του τις λέτε «μεταρρυθμίσεις» και έρχεστε εδώ και νομοθετείτε την ελαστική δουλειά, την </w:t>
      </w:r>
      <w:proofErr w:type="spellStart"/>
      <w:r>
        <w:rPr>
          <w:rFonts w:eastAsia="Times New Roman" w:cs="Times New Roman"/>
          <w:szCs w:val="24"/>
        </w:rPr>
        <w:t>ευελφάλεια</w:t>
      </w:r>
      <w:proofErr w:type="spellEnd"/>
      <w:r>
        <w:rPr>
          <w:rFonts w:eastAsia="Times New Roman" w:cs="Times New Roman"/>
          <w:szCs w:val="24"/>
        </w:rPr>
        <w:t xml:space="preserve">, την </w:t>
      </w:r>
      <w:proofErr w:type="spellStart"/>
      <w:r>
        <w:rPr>
          <w:rFonts w:eastAsia="Times New Roman" w:cs="Times New Roman"/>
          <w:szCs w:val="24"/>
          <w:lang w:val="en-US"/>
        </w:rPr>
        <w:t>flexicurity</w:t>
      </w:r>
      <w:proofErr w:type="spellEnd"/>
      <w:r>
        <w:rPr>
          <w:rFonts w:eastAsia="Times New Roman" w:cs="Times New Roman"/>
          <w:szCs w:val="24"/>
        </w:rPr>
        <w:t>, όπως την έχουν ονομάσει στην Ευρωπαϊκή Ένωση, οι οποίες οδηγούν ιδιαίτερα τους νέους και τις νέες σ</w:t>
      </w:r>
      <w:r>
        <w:rPr>
          <w:rFonts w:eastAsia="Times New Roman" w:cs="Times New Roman"/>
          <w:szCs w:val="24"/>
        </w:rPr>
        <w:t xml:space="preserve">ε μισθούς 100 και 150 ευρώ, σε </w:t>
      </w:r>
      <w:proofErr w:type="spellStart"/>
      <w:r>
        <w:rPr>
          <w:rFonts w:eastAsia="Times New Roman" w:cs="Times New Roman"/>
          <w:szCs w:val="24"/>
        </w:rPr>
        <w:t>υποκατώτατο</w:t>
      </w:r>
      <w:proofErr w:type="spellEnd"/>
      <w:r>
        <w:rPr>
          <w:rFonts w:eastAsia="Times New Roman" w:cs="Times New Roman"/>
          <w:szCs w:val="24"/>
        </w:rPr>
        <w:t xml:space="preserve"> μισθό που έχει μπει στην ημερήσια διάταξη του κεφαλαίου και όλων αυτών των οργανισμών που το υπηρετούν, όπως είναι η Ευρωπαϊκή Ένωση, το Διεθνές Νομισματικό Ταμείο, αλλά και οι κυβερνήσεις τους.</w:t>
      </w:r>
    </w:p>
    <w:p w14:paraId="1BED499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Τι θα πει, κύριοι </w:t>
      </w:r>
      <w:r>
        <w:rPr>
          <w:rFonts w:eastAsia="Times New Roman" w:cs="Times New Roman"/>
          <w:szCs w:val="24"/>
        </w:rPr>
        <w:t>«</w:t>
      </w:r>
      <w:proofErr w:type="spellStart"/>
      <w:r>
        <w:rPr>
          <w:rFonts w:eastAsia="Times New Roman" w:cs="Times New Roman"/>
          <w:szCs w:val="24"/>
        </w:rPr>
        <w:t>υποκατώτατος</w:t>
      </w:r>
      <w:proofErr w:type="spellEnd"/>
      <w:r>
        <w:rPr>
          <w:rFonts w:eastAsia="Times New Roman" w:cs="Times New Roman"/>
          <w:szCs w:val="24"/>
        </w:rPr>
        <w:t xml:space="preserve"> μισθός»; Πού πάτε τα παιδιά μας; Να δουλεύουν με 100 και 150 ευρώ και μετά να τους λέτε, «Θα σας στείλουμε στις δομές αλληλεγγύης, θα έχετε και το ελάχιστο ή το κοινωνικό εισόδημα αλληλεγγύης, τα 200 ευρώ τον μήνα». Καταδικάζετε τους νέους κα</w:t>
      </w:r>
      <w:r>
        <w:rPr>
          <w:rFonts w:eastAsia="Times New Roman" w:cs="Times New Roman"/>
          <w:szCs w:val="24"/>
        </w:rPr>
        <w:t xml:space="preserve">ι τις νέες σε ένα μέλλον σκοτεινό, σε ένα μέλλον χωρίς όνειρα. </w:t>
      </w:r>
    </w:p>
    <w:p w14:paraId="1BED49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το σύστημα, λοιπόν, δεν χωρεί η ικανοποίηση ούτε των βασικών αναγκών. Και έχουμε σήμερα την πείνα στον λαό, τους άστεγους, τον υποσιτισμό στα σχολεία. Και τι προτείνετε; Λέτε ότι όλα α</w:t>
      </w:r>
      <w:r>
        <w:rPr>
          <w:rFonts w:eastAsia="Times New Roman" w:cs="Times New Roman"/>
          <w:szCs w:val="24"/>
        </w:rPr>
        <w:t>υτά θα τα αντιμετωπίσετε με τον μηχανισμό. Και εχθές η κ. Φωτίου μας εγκάλεσε ως ΚΚΕ και είπε: «Εντάξει, η Νέα Δημοκρατία. Όμως, εσείς, το ΚΚΕ, δεν θέλετε αυτόν τον εθνικό μηχανισμό που διασφαλίζει τον δημόσιο χαρακτήρα των δομών και της αλληλεγγύης;».</w:t>
      </w:r>
    </w:p>
    <w:p w14:paraId="1BED499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Είπ</w:t>
      </w:r>
      <w:r>
        <w:rPr>
          <w:rFonts w:eastAsia="Times New Roman" w:cs="Times New Roman"/>
          <w:szCs w:val="24"/>
        </w:rPr>
        <w:t xml:space="preserve">αμε και χθες -φαίνεται ότι η κ. Φωτίου δεν το κατάλαβε, γι’ αυτό θα το επαναλάβουμε και σήμερα- ότι το ΚΚΕ δεν στάθηκε ποτέ απέναντι στη νέα τεχνολογία. Είναι με την επιστήμη και την τεχνική. </w:t>
      </w:r>
    </w:p>
    <w:p w14:paraId="1BED499A" w14:textId="77777777" w:rsidR="0011574B" w:rsidRDefault="00BF5310">
      <w:pPr>
        <w:tabs>
          <w:tab w:val="left" w:pos="2738"/>
          <w:tab w:val="center" w:pos="4753"/>
          <w:tab w:val="left" w:pos="5723"/>
        </w:tabs>
        <w:spacing w:line="600" w:lineRule="auto"/>
        <w:ind w:firstLine="709"/>
        <w:contextualSpacing/>
        <w:jc w:val="both"/>
        <w:rPr>
          <w:rFonts w:eastAsia="Times New Roman" w:cs="Times New Roman"/>
          <w:szCs w:val="24"/>
        </w:rPr>
      </w:pPr>
      <w:r>
        <w:rPr>
          <w:rFonts w:eastAsia="Times New Roman" w:cs="Times New Roman"/>
          <w:szCs w:val="24"/>
        </w:rPr>
        <w:t>Και γι’ αυτό λέει ότι σήμερα η επιστήμη, η τεχνική και η παραγω</w:t>
      </w:r>
      <w:r>
        <w:rPr>
          <w:rFonts w:eastAsia="Times New Roman" w:cs="Times New Roman"/>
          <w:szCs w:val="24"/>
        </w:rPr>
        <w:t xml:space="preserve">γικότητα της εργασίας επιτρέπουν να ικανοποιούνται οι διευρυμένες ανάγκες του λαού μας. </w:t>
      </w:r>
    </w:p>
    <w:p w14:paraId="1BED499B"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Ποιος, όμως, είναι αυτός που το απαγορεύει; Είναι οι στόχοι του κεφαλαίου, που είναι η αυξημένη κερδοφορία του, που είναι οι δικοί του σχεδιασμοί. Και εσείς σήμερα αυτούς υπηρετείτε. </w:t>
      </w:r>
    </w:p>
    <w:p w14:paraId="1BED499C"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ποιοι είναι οι στόχοι του κεφαλαίου για το θέμα της αλληλεγγύης; Είν</w:t>
      </w:r>
      <w:r>
        <w:rPr>
          <w:rFonts w:eastAsia="Times New Roman" w:cs="Times New Roman"/>
          <w:szCs w:val="24"/>
        </w:rPr>
        <w:t>αι να είναι πολύ φθηνή η εργατική δύναμη και να κάνουν και δομές, να τους δίνουν και ένα πιάτο φαΐ. Θέλει την ανεργία στα ύψη, γιατί αυτός είναι ο σχεδιασμός του, να επενδύει, δηλαδή, οπουδήποτε στον κόσμο, όπου έχει κέρδη. Και επειδή θα υπάρχει ανεργία κα</w:t>
      </w:r>
      <w:r>
        <w:rPr>
          <w:rFonts w:eastAsia="Times New Roman" w:cs="Times New Roman"/>
          <w:szCs w:val="24"/>
        </w:rPr>
        <w:t xml:space="preserve">ι θέλει να μην υπάρχουν και κοινωνικές εκρήξεις, να έχει και ένα πιάτο φαΐ ο άνεργος, να έχει και ένα κοινωνικό παντοπωλείο ή ένα κοινωνικό φαρμακείο. </w:t>
      </w:r>
    </w:p>
    <w:p w14:paraId="1BED499D"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Μα, είναι αυτό που </w:t>
      </w:r>
      <w:proofErr w:type="spellStart"/>
      <w:r>
        <w:rPr>
          <w:rFonts w:eastAsia="Times New Roman" w:cs="Times New Roman"/>
          <w:szCs w:val="24"/>
        </w:rPr>
        <w:t>οικοδομείτε</w:t>
      </w:r>
      <w:proofErr w:type="spellEnd"/>
      <w:r>
        <w:rPr>
          <w:rFonts w:eastAsia="Times New Roman" w:cs="Times New Roman"/>
          <w:szCs w:val="24"/>
        </w:rPr>
        <w:t xml:space="preserve"> προοπτική για τους εργαζόμενους, τους νέους, τις νέες, τις γυναίκες, τις </w:t>
      </w:r>
      <w:r>
        <w:rPr>
          <w:rFonts w:eastAsia="Times New Roman" w:cs="Times New Roman"/>
          <w:szCs w:val="24"/>
        </w:rPr>
        <w:t xml:space="preserve">μανάδες, τους πατεράδες; </w:t>
      </w:r>
    </w:p>
    <w:p w14:paraId="1BED499E"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θα κάνει αυτός ο εθνικός μηχανισμός που σήμερα έρχεστε και φέρνετε στο νομοσχέδιο; Έρχεται για να μπορέσει ο αυτόματος «κόφτης» να λειτουργήσει σωστά. Αφού θα έχουμε τον εθνικό μηχανισμό και θα έχουμε </w:t>
      </w:r>
      <w:r>
        <w:rPr>
          <w:rFonts w:eastAsia="Times New Roman" w:cs="Times New Roman"/>
          <w:szCs w:val="24"/>
        </w:rPr>
        <w:lastRenderedPageBreak/>
        <w:t>μπροστά μας όλες τις παροχ</w:t>
      </w:r>
      <w:r>
        <w:rPr>
          <w:rFonts w:eastAsia="Times New Roman" w:cs="Times New Roman"/>
          <w:szCs w:val="24"/>
        </w:rPr>
        <w:t xml:space="preserve">ές, θα υπάρχει και ο κόφτης, που έχετε δεσμευτεί να είναι εσαεί όταν δεν βγαίνουν οι αριθμοί και να κόβετε μισθούς, συντάξεις, </w:t>
      </w:r>
      <w:proofErr w:type="spellStart"/>
      <w:r>
        <w:rPr>
          <w:rFonts w:eastAsia="Times New Roman" w:cs="Times New Roman"/>
          <w:szCs w:val="24"/>
        </w:rPr>
        <w:t>προνοιακά</w:t>
      </w:r>
      <w:proofErr w:type="spellEnd"/>
      <w:r>
        <w:rPr>
          <w:rFonts w:eastAsia="Times New Roman" w:cs="Times New Roman"/>
          <w:szCs w:val="24"/>
        </w:rPr>
        <w:t xml:space="preserve"> επιδόματα και ό,τι άλλο απευθύνεται στον λαό. </w:t>
      </w:r>
    </w:p>
    <w:p w14:paraId="1BED499F"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αυτός ο μηχανισμός θα λειτουργήσει σε αυτή τη γραμμή, όπως βέβαια λε</w:t>
      </w:r>
      <w:r>
        <w:rPr>
          <w:rFonts w:eastAsia="Times New Roman" w:cs="Times New Roman"/>
          <w:szCs w:val="24"/>
        </w:rPr>
        <w:t xml:space="preserve">ιτούργησαν -όπως είπα και χθες- τα ΚΕΠΑ, τα Κέντρα Πιστοποίησης Αναπηρίας, όπου εκεί η «σφαγή» ήταν μεγάλη. </w:t>
      </w:r>
    </w:p>
    <w:p w14:paraId="1BED49A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BED49A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1BED49A2"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επειδή δεν θέλω να μακρηγορήσω -θ</w:t>
      </w:r>
      <w:r>
        <w:rPr>
          <w:rFonts w:eastAsia="Times New Roman" w:cs="Times New Roman"/>
          <w:szCs w:val="24"/>
        </w:rPr>
        <w:t xml:space="preserve">έλω να τελειώσω στον χρόνο μου- ολοκληρώνω με το εξής: Έγινε πάρα πολλή συζήτηση για τις τροπολογίες και ιδιαίτερα για τη μια που έρχεται να υλοποιήσει την εξαγγελία του Πρωθυπουργού για την οικονομική ενίσχυση στους συνταξιούχους. Τι λέμε, λοιπόν, εμείς; </w:t>
      </w:r>
      <w:r>
        <w:rPr>
          <w:rFonts w:eastAsia="Times New Roman" w:cs="Times New Roman"/>
          <w:szCs w:val="24"/>
        </w:rPr>
        <w:t xml:space="preserve">Είπαμε και χθες ότι, βεβαίως, εμείς θα την ψηφίσουμε, γιατί έχουν ανάγκη οι συνταξιούχοι από αυτή την ενίσχυση. </w:t>
      </w:r>
      <w:r>
        <w:rPr>
          <w:rFonts w:eastAsia="Times New Roman" w:cs="Times New Roman"/>
          <w:szCs w:val="24"/>
        </w:rPr>
        <w:lastRenderedPageBreak/>
        <w:t>Έχουμε, όμως, φέρει και έχουμε καταθέσει εδώ τροπολογία ως ΚΚΕ</w:t>
      </w:r>
      <w:r>
        <w:rPr>
          <w:rFonts w:eastAsia="Times New Roman" w:cs="Times New Roman"/>
          <w:szCs w:val="24"/>
        </w:rPr>
        <w:t>, στην οποία</w:t>
      </w:r>
      <w:r>
        <w:rPr>
          <w:rFonts w:eastAsia="Times New Roman" w:cs="Times New Roman"/>
          <w:szCs w:val="24"/>
        </w:rPr>
        <w:t xml:space="preserve"> ζητάμε να επανέλθει η δέκατη τρίτη και η δέκατη τέταρτη σύνταξη για τ</w:t>
      </w:r>
      <w:r>
        <w:rPr>
          <w:rFonts w:eastAsia="Times New Roman" w:cs="Times New Roman"/>
          <w:szCs w:val="24"/>
        </w:rPr>
        <w:t xml:space="preserve">ους συνταξιούχους. Τις έχουν πληρώσει. Έχουν χάσει 50 δισεκατομμύρια ευρώ από τις συντάξεις τους από το 2010 μέχρι τώρα και αυτά που παίρνουν πίσω είναι, βεβαίως, ένα πολύ μικρό κομμάτι. </w:t>
      </w:r>
    </w:p>
    <w:p w14:paraId="1BED49A3"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λοιπόν, θέλουμε να υλοποιηθεί αυτό το αίτημα των συνταξιούχων</w:t>
      </w:r>
      <w:r>
        <w:rPr>
          <w:rFonts w:eastAsia="Times New Roman" w:cs="Times New Roman"/>
          <w:szCs w:val="24"/>
        </w:rPr>
        <w:t xml:space="preserve">, οι οποίοι σήμερα το απόγευμα έχουν πανελλαδικό συλλαλητήριο. Και το αίτημά τους είναι η κάλυψη των απωλειών που είχαν στις συντάξεις, η επαναφορά της δέκατης τρίτης και δέκατης τέταρτης σύνταξης. </w:t>
      </w:r>
    </w:p>
    <w:p w14:paraId="1BED49A4"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Εμείς, λοιπόν, καλούμε την Κυβέρνηση να κάνει δεκτή την τ</w:t>
      </w:r>
      <w:r>
        <w:rPr>
          <w:rFonts w:eastAsia="Times New Roman" w:cs="Times New Roman"/>
          <w:szCs w:val="24"/>
        </w:rPr>
        <w:t>ροπολογία. Καλούμε, όμως, και τα υπόλοιπα κόμματα να τοποθετηθούν πάνω στην τροπολογία που έφερε το ΚΚΕ, γιατί αυτό λύνει θεσμικά, θεσμοθετεί, ή επαναφέρει τον θεσμό αυτής της σύνταξης που επιτρέπει στους συνταξιούχους να ζουν αξιοπρεπώς. Και, βέβαια, διεκ</w:t>
      </w:r>
      <w:r>
        <w:rPr>
          <w:rFonts w:eastAsia="Times New Roman" w:cs="Times New Roman"/>
          <w:szCs w:val="24"/>
        </w:rPr>
        <w:t xml:space="preserve">δικούμε την κάλυψη των απωλειών. </w:t>
      </w:r>
    </w:p>
    <w:p w14:paraId="1BED49A5"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εμείς έχουμε πει για τις άλλες ρυθμίσεις του νομοσχεδίου. Υλοποιεί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είμαστε εντελώς αντίθετοι. Αυτός ήταν ένας νόμος-λαιμητόμος. Έφερε μεγάλη φτώχεια σε μεγάλο πληθυσμό στη χώρα </w:t>
      </w:r>
      <w:r>
        <w:rPr>
          <w:rFonts w:eastAsia="Times New Roman" w:cs="Times New Roman"/>
          <w:szCs w:val="24"/>
        </w:rPr>
        <w:t xml:space="preserve">μας. Γι’ αυτό και δεν ψηφίζουμε κανένα από τα άρθρα του, ούτε, βέβαια, τα άλλα άρθρα. Ψηφίζουμε την τροπολογία για τον Οργανισμό Εργατικής Κατοικίας, γιατί δίνει τα παραχωρητήρια στους δικαιούχους των κατοικιών. </w:t>
      </w:r>
    </w:p>
    <w:p w14:paraId="1BED49A6"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BED49A7"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(Δημή</w:t>
      </w:r>
      <w:r>
        <w:rPr>
          <w:rFonts w:eastAsia="Times New Roman"/>
          <w:b/>
          <w:szCs w:val="24"/>
        </w:rPr>
        <w:t xml:space="preserve">τριος Κρεμαστινός): </w:t>
      </w:r>
      <w:r>
        <w:rPr>
          <w:rFonts w:eastAsia="Times New Roman"/>
          <w:szCs w:val="24"/>
        </w:rPr>
        <w:t xml:space="preserve">Και εγώ ευχαριστώ. </w:t>
      </w:r>
    </w:p>
    <w:p w14:paraId="1BED49A8" w14:textId="77777777" w:rsidR="0011574B" w:rsidRDefault="00BF5310">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w:t>
      </w:r>
      <w:r>
        <w:rPr>
          <w:rFonts w:eastAsia="Times New Roman" w:cs="Times New Roman"/>
        </w:rPr>
        <w:t>γανώνει το Ίδρυμα της Βουλής, είκοσι μαθήτριες και μαθητές και τρεις εκπαιδευτικοί συνοδοί τους από το 5</w:t>
      </w:r>
      <w:r>
        <w:rPr>
          <w:rFonts w:eastAsia="Times New Roman" w:cs="Times New Roman"/>
          <w:vertAlign w:val="superscript"/>
        </w:rPr>
        <w:t>ο</w:t>
      </w:r>
      <w:r>
        <w:rPr>
          <w:rFonts w:eastAsia="Times New Roman" w:cs="Times New Roman"/>
        </w:rPr>
        <w:t xml:space="preserve"> Δημοτικό Σχολείο Χολαργού. </w:t>
      </w:r>
    </w:p>
    <w:p w14:paraId="1BED49A9" w14:textId="77777777" w:rsidR="0011574B" w:rsidRDefault="00BF5310">
      <w:pPr>
        <w:spacing w:line="600" w:lineRule="auto"/>
        <w:ind w:firstLine="720"/>
        <w:contextualSpacing/>
        <w:jc w:val="both"/>
        <w:rPr>
          <w:rFonts w:eastAsia="Times New Roman" w:cs="Times New Roman"/>
        </w:rPr>
      </w:pPr>
      <w:r>
        <w:rPr>
          <w:rFonts w:eastAsia="Times New Roman" w:cs="Times New Roman"/>
        </w:rPr>
        <w:lastRenderedPageBreak/>
        <w:t xml:space="preserve">Η Βουλή, παιδιά, σας καλωσορίζει. </w:t>
      </w:r>
    </w:p>
    <w:p w14:paraId="1BED49AA"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1BED49AB"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Επίσης, έχω την τιμή να ανακοινώσω </w:t>
      </w:r>
      <w:r>
        <w:rPr>
          <w:rFonts w:eastAsia="Times New Roman" w:cs="Times New Roman"/>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ε</w:t>
      </w:r>
      <w:r>
        <w:rPr>
          <w:rFonts w:eastAsia="Times New Roman" w:cs="Times New Roman"/>
        </w:rPr>
        <w:t>πτά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Γυμνάσιο Βάρης. </w:t>
      </w:r>
    </w:p>
    <w:p w14:paraId="1BED49AC"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Βουλή, παιδιά, σας καλωσορίζει. </w:t>
      </w:r>
    </w:p>
    <w:p w14:paraId="1BED49AD"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1BED49A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Τον λόγο έχει τώρα ο ειδικός αγορητής του κόμματος </w:t>
      </w:r>
      <w:r>
        <w:rPr>
          <w:rFonts w:eastAsia="Times New Roman"/>
          <w:szCs w:val="24"/>
        </w:rPr>
        <w:t xml:space="preserve">του </w:t>
      </w:r>
      <w:r>
        <w:rPr>
          <w:rFonts w:eastAsia="Times New Roman"/>
          <w:szCs w:val="24"/>
        </w:rPr>
        <w:t>Ποτ</w:t>
      </w:r>
      <w:r>
        <w:rPr>
          <w:rFonts w:eastAsia="Times New Roman"/>
          <w:szCs w:val="24"/>
        </w:rPr>
        <w:t>α</w:t>
      </w:r>
      <w:r>
        <w:rPr>
          <w:rFonts w:eastAsia="Times New Roman"/>
          <w:szCs w:val="24"/>
        </w:rPr>
        <w:t>μ</w:t>
      </w:r>
      <w:r>
        <w:rPr>
          <w:rFonts w:eastAsia="Times New Roman"/>
          <w:szCs w:val="24"/>
        </w:rPr>
        <w:t>ιού</w:t>
      </w:r>
      <w:r>
        <w:rPr>
          <w:rFonts w:eastAsia="Times New Roman"/>
          <w:szCs w:val="24"/>
        </w:rPr>
        <w:t xml:space="preserve">, ο κ. </w:t>
      </w:r>
      <w:proofErr w:type="spellStart"/>
      <w:r>
        <w:rPr>
          <w:rFonts w:eastAsia="Times New Roman"/>
          <w:szCs w:val="24"/>
        </w:rPr>
        <w:t>Μπαργιώτας</w:t>
      </w:r>
      <w:proofErr w:type="spellEnd"/>
      <w:r>
        <w:rPr>
          <w:rFonts w:eastAsia="Times New Roman"/>
          <w:szCs w:val="24"/>
        </w:rPr>
        <w:t>.</w:t>
      </w:r>
    </w:p>
    <w:p w14:paraId="1BED49AF"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ΚΩΝΣΤΑΝΤΙΝΟΣ ΜΠΑΡΓΙΩΤΑΣ: </w:t>
      </w:r>
      <w:r>
        <w:rPr>
          <w:rFonts w:eastAsia="Times New Roman"/>
          <w:szCs w:val="24"/>
        </w:rPr>
        <w:t>Ευχαριστώ, κύριε Πρόεδρε.</w:t>
      </w:r>
    </w:p>
    <w:p w14:paraId="1BED49B0" w14:textId="77777777" w:rsidR="0011574B" w:rsidRDefault="00BF5310">
      <w:pPr>
        <w:spacing w:line="600" w:lineRule="auto"/>
        <w:ind w:firstLine="720"/>
        <w:contextualSpacing/>
        <w:jc w:val="both"/>
        <w:rPr>
          <w:rFonts w:eastAsia="Times New Roman"/>
          <w:szCs w:val="24"/>
        </w:rPr>
      </w:pPr>
      <w:r>
        <w:rPr>
          <w:rFonts w:eastAsia="Times New Roman"/>
          <w:szCs w:val="24"/>
        </w:rPr>
        <w:t>Νομίζω ότι η διαδικασία της συζήτησης του νομοσχεδίου έχει αφ</w:t>
      </w:r>
      <w:r>
        <w:rPr>
          <w:rFonts w:eastAsia="Times New Roman"/>
          <w:szCs w:val="24"/>
        </w:rPr>
        <w:t xml:space="preserve">’ </w:t>
      </w:r>
      <w:r>
        <w:rPr>
          <w:rFonts w:eastAsia="Times New Roman"/>
          <w:szCs w:val="24"/>
        </w:rPr>
        <w:t xml:space="preserve">ενός μεν εξαντληθεί κατά τη γνώμη μου, έχουμε ολοκληρώσει, νομίζω, όλα τα </w:t>
      </w:r>
      <w:r>
        <w:rPr>
          <w:rFonts w:eastAsia="Times New Roman"/>
          <w:szCs w:val="24"/>
        </w:rPr>
        <w:lastRenderedPageBreak/>
        <w:t>κόμματα και την επιχειρηματολογία μας και τη θέση μας ήδη από την π</w:t>
      </w:r>
      <w:r>
        <w:rPr>
          <w:rFonts w:eastAsia="Times New Roman"/>
          <w:szCs w:val="24"/>
        </w:rPr>
        <w:t>ροηγούμενη συνεδρίαση, αλλά και οι χθεσινές εξελίξεις στην Ευρώπη κυρίως έχουν έτσι και αλλιώς μεταβάλει σημαντικά και την επικαιρότητα και το ουσιαστικό αντικείμενο αυτής της συζήτησης.</w:t>
      </w:r>
    </w:p>
    <w:p w14:paraId="1BED49B1" w14:textId="77777777" w:rsidR="0011574B" w:rsidRDefault="00BF5310">
      <w:pPr>
        <w:spacing w:line="600" w:lineRule="auto"/>
        <w:ind w:firstLine="720"/>
        <w:contextualSpacing/>
        <w:jc w:val="both"/>
        <w:rPr>
          <w:rFonts w:eastAsia="Times New Roman"/>
          <w:szCs w:val="24"/>
        </w:rPr>
      </w:pPr>
      <w:r>
        <w:rPr>
          <w:rFonts w:eastAsia="Times New Roman"/>
          <w:szCs w:val="24"/>
        </w:rPr>
        <w:t>Για το πρώτο κομμάτι θα είμαι ιδιαίτερα επιγραμματικός, μια και νομίζ</w:t>
      </w:r>
      <w:r>
        <w:rPr>
          <w:rFonts w:eastAsia="Times New Roman"/>
          <w:szCs w:val="24"/>
        </w:rPr>
        <w:t>ω ότι έχουμε τοποθετηθεί και έχουμε αναλύσει τη θέση μας.</w:t>
      </w:r>
    </w:p>
    <w:p w14:paraId="1BED49B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Πολύ </w:t>
      </w:r>
      <w:proofErr w:type="spellStart"/>
      <w:r>
        <w:rPr>
          <w:rFonts w:eastAsia="Times New Roman"/>
          <w:szCs w:val="24"/>
        </w:rPr>
        <w:t>πολύ</w:t>
      </w:r>
      <w:proofErr w:type="spellEnd"/>
      <w:r>
        <w:rPr>
          <w:rFonts w:eastAsia="Times New Roman"/>
          <w:szCs w:val="24"/>
        </w:rPr>
        <w:t xml:space="preserve"> επιγραμματικά να πω ότι ψηφίσαμε «όχι» επί της αρχής σε αυτό το νομοσχέδιο κυρίως λόγω της διαδικασίας του επείγοντος, της προχειρότητας και της πλημμελούς προετοιμασίας ενός πολύ </w:t>
      </w:r>
      <w:r>
        <w:rPr>
          <w:rFonts w:eastAsia="Times New Roman"/>
          <w:szCs w:val="24"/>
        </w:rPr>
        <w:t>σημαντικού νομοθετήματος. Θα υπερψηφίσουμε επί της αρχής την ανάγκη δημιουργίας μηχανισμού, αλλά ενός μηχανισμού αποδοτικού, που να εγγυάται με αποτελεσματικό τρόπο και τον έλεγχο και τις καταγραφές.</w:t>
      </w:r>
    </w:p>
    <w:p w14:paraId="1BED49B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 Πολύ φοβάμαι ότι με τη λογική του ξεκλειδώματος, της απ</w:t>
      </w:r>
      <w:r>
        <w:rPr>
          <w:rFonts w:eastAsia="Times New Roman"/>
          <w:szCs w:val="24"/>
        </w:rPr>
        <w:t xml:space="preserve">ορρόφησης –γιατί αυτό το νομοσχέδιο όντως θα ξεκλειδώσει κάποιες πιστώσεις αναγκαίες ενδεχομένως για την πρόνοια-, όμως τα προηγούμενα χρόνια </w:t>
      </w:r>
      <w:r>
        <w:rPr>
          <w:rFonts w:eastAsia="Times New Roman"/>
          <w:szCs w:val="24"/>
        </w:rPr>
        <w:lastRenderedPageBreak/>
        <w:t>και η προηγούμενη εμπειρία λένε ότι μπορούμε κάλλιστα να χρεοκοπήσουμε, απορροφώντας πιστώσεις και διανέμοντάς τες</w:t>
      </w:r>
      <w:r>
        <w:rPr>
          <w:rFonts w:eastAsia="Times New Roman"/>
          <w:szCs w:val="24"/>
        </w:rPr>
        <w:t xml:space="preserve"> με λάθος τρόπο.</w:t>
      </w:r>
    </w:p>
    <w:p w14:paraId="1BED49B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δεύτερο προβληματικό επίσης κομμάτι κατά την άποψή μου του νομοσχεδίου είναι αυτό που αφορά την αναβολή επ’ </w:t>
      </w:r>
      <w:proofErr w:type="spellStart"/>
      <w:r>
        <w:rPr>
          <w:rFonts w:eastAsia="Times New Roman"/>
          <w:szCs w:val="24"/>
        </w:rPr>
        <w:t>αόριστον</w:t>
      </w:r>
      <w:proofErr w:type="spellEnd"/>
      <w:r>
        <w:rPr>
          <w:rFonts w:eastAsia="Times New Roman"/>
          <w:szCs w:val="24"/>
        </w:rPr>
        <w:t xml:space="preserve"> της ουσιαστικής </w:t>
      </w:r>
      <w:proofErr w:type="spellStart"/>
      <w:r>
        <w:rPr>
          <w:rFonts w:eastAsia="Times New Roman"/>
          <w:szCs w:val="24"/>
        </w:rPr>
        <w:t>ομογενοποίησης</w:t>
      </w:r>
      <w:proofErr w:type="spellEnd"/>
      <w:r>
        <w:rPr>
          <w:rFonts w:eastAsia="Times New Roman"/>
          <w:szCs w:val="24"/>
        </w:rPr>
        <w:t xml:space="preserve"> του ασφαλιστικού μας συστήματος σε ένα ταμείο. Πρακτικά αναστέλλεται για αόριστο χρόνο μ</w:t>
      </w:r>
      <w:r>
        <w:rPr>
          <w:rFonts w:eastAsia="Times New Roman"/>
          <w:szCs w:val="24"/>
        </w:rPr>
        <w:t xml:space="preserve">ε τις διατάξεις, με τις τροποποιήσεις του νόμου </w:t>
      </w:r>
      <w:proofErr w:type="spellStart"/>
      <w:r>
        <w:rPr>
          <w:rFonts w:eastAsia="Times New Roman"/>
          <w:szCs w:val="24"/>
        </w:rPr>
        <w:t>Κατρούγκαλου</w:t>
      </w:r>
      <w:proofErr w:type="spellEnd"/>
      <w:r>
        <w:rPr>
          <w:rFonts w:eastAsia="Times New Roman"/>
          <w:szCs w:val="24"/>
        </w:rPr>
        <w:t>, που υπενθυμίζω ότι πέρασε πριν από έξι μόλις μήνες η ενοποίηση των ταμείων σε ένα ταμείο. Υιοθετείται πρακτικά και διαιωνίζεται η πολύ κακή πρακτική των προηγούμενων χρόνων. Καινούρ</w:t>
      </w:r>
      <w:r>
        <w:rPr>
          <w:rFonts w:eastAsia="Times New Roman"/>
          <w:szCs w:val="24"/>
        </w:rPr>
        <w:t>γ</w:t>
      </w:r>
      <w:r>
        <w:rPr>
          <w:rFonts w:eastAsia="Times New Roman"/>
          <w:szCs w:val="24"/>
        </w:rPr>
        <w:t>ια διοικητικ</w:t>
      </w:r>
      <w:r>
        <w:rPr>
          <w:rFonts w:eastAsia="Times New Roman"/>
          <w:szCs w:val="24"/>
        </w:rPr>
        <w:t xml:space="preserve">ά συμβούλια μπαίνουν στην κορυφή ενός δέντρου ατελείωτων διοικητικών συμβουλίων. Ελπίζω αυτό να αλλάξει. </w:t>
      </w:r>
    </w:p>
    <w:p w14:paraId="1BED49B5"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Νομίζω ότι στο νομοσχέδιο </w:t>
      </w:r>
      <w:proofErr w:type="spellStart"/>
      <w:r>
        <w:rPr>
          <w:rFonts w:eastAsia="Times New Roman"/>
          <w:szCs w:val="24"/>
        </w:rPr>
        <w:t>Κατρούγκαλου</w:t>
      </w:r>
      <w:proofErr w:type="spellEnd"/>
      <w:r>
        <w:rPr>
          <w:rFonts w:eastAsia="Times New Roman"/>
          <w:szCs w:val="24"/>
        </w:rPr>
        <w:t>, το ασφαλιστικό νομοσχέδιο, ήταν ίσως η σημαντικότερη τομή η πρόβλεψη ουσιαστικής ενοποίησης των ταμείων, η οπο</w:t>
      </w:r>
      <w:r>
        <w:rPr>
          <w:rFonts w:eastAsia="Times New Roman"/>
          <w:szCs w:val="24"/>
        </w:rPr>
        <w:t xml:space="preserve">ία δυστυχώς αναβάλλεται επ’ </w:t>
      </w:r>
      <w:proofErr w:type="spellStart"/>
      <w:r>
        <w:rPr>
          <w:rFonts w:eastAsia="Times New Roman"/>
          <w:szCs w:val="24"/>
        </w:rPr>
        <w:t>αόριστον</w:t>
      </w:r>
      <w:proofErr w:type="spellEnd"/>
      <w:r>
        <w:rPr>
          <w:rFonts w:eastAsia="Times New Roman"/>
          <w:szCs w:val="24"/>
        </w:rPr>
        <w:t xml:space="preserve">, επαναλαμβάνω, γιατί το ότι αναβάλλεται το είχαμε επισημάνει από τότε. Είναι ένα </w:t>
      </w:r>
      <w:r>
        <w:rPr>
          <w:rFonts w:eastAsia="Times New Roman"/>
          <w:szCs w:val="24"/>
        </w:rPr>
        <w:lastRenderedPageBreak/>
        <w:t xml:space="preserve">τιτάνιο έργο, το οποίο ξεπερνά και τις τεχνικές δυνατότητες του ίδιου του δημοσίου σε αυτή τη φάση. Πρέπει όμως να γίνει. </w:t>
      </w:r>
    </w:p>
    <w:p w14:paraId="1BED49B6" w14:textId="77777777" w:rsidR="0011574B" w:rsidRDefault="00BF5310">
      <w:pPr>
        <w:spacing w:line="600" w:lineRule="auto"/>
        <w:ind w:firstLine="720"/>
        <w:contextualSpacing/>
        <w:jc w:val="both"/>
        <w:rPr>
          <w:rFonts w:eastAsia="Times New Roman"/>
          <w:szCs w:val="24"/>
        </w:rPr>
      </w:pPr>
      <w:r>
        <w:rPr>
          <w:rFonts w:eastAsia="Times New Roman"/>
          <w:szCs w:val="24"/>
        </w:rPr>
        <w:t>Η καταψήφιση όλ</w:t>
      </w:r>
      <w:r>
        <w:rPr>
          <w:rFonts w:eastAsia="Times New Roman"/>
          <w:szCs w:val="24"/>
        </w:rPr>
        <w:t>ου αυτού του κομματιού είχε αυτή την έννοια, ότι επιμένουμε στην ανάγκη της ουσιαστικής ενοποίησης των ταμείων, η οποία μόνο οφέλη έχει μακροπρόθεσμα να προσδώσει. Φαίνεται ότι η Κυβέρνηση αφ</w:t>
      </w:r>
      <w:r>
        <w:rPr>
          <w:rFonts w:eastAsia="Times New Roman"/>
          <w:szCs w:val="24"/>
        </w:rPr>
        <w:t xml:space="preserve">’ </w:t>
      </w:r>
      <w:r>
        <w:rPr>
          <w:rFonts w:eastAsia="Times New Roman"/>
          <w:szCs w:val="24"/>
        </w:rPr>
        <w:t>ενός για τεχνικούς λόγους και αφ</w:t>
      </w:r>
      <w:r>
        <w:rPr>
          <w:rFonts w:eastAsia="Times New Roman"/>
          <w:szCs w:val="24"/>
        </w:rPr>
        <w:t xml:space="preserve">’ </w:t>
      </w:r>
      <w:r>
        <w:rPr>
          <w:rFonts w:eastAsia="Times New Roman"/>
          <w:szCs w:val="24"/>
        </w:rPr>
        <w:t xml:space="preserve">ετέρου προσκρούοντας αμήχανη </w:t>
      </w:r>
      <w:r>
        <w:rPr>
          <w:rFonts w:eastAsia="Times New Roman"/>
          <w:szCs w:val="24"/>
        </w:rPr>
        <w:t>σε συντεχνιακά συμφέροντα, με τα οποία έχει συμμαχήσει από παλιά, αδυνατεί να το κάνει.</w:t>
      </w:r>
    </w:p>
    <w:p w14:paraId="1BED49B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Θα μου επιτρέψετε να μιλήσω για το υπόλοιπο του χρόνου κυρίως για την περίφημη τροπολογία και για το περιβάλλον που διαμορφώνεται, κάνοντας ένα μικρό φλας </w:t>
      </w:r>
      <w:proofErr w:type="spellStart"/>
      <w:r>
        <w:rPr>
          <w:rFonts w:eastAsia="Times New Roman"/>
          <w:szCs w:val="24"/>
        </w:rPr>
        <w:t>μπακ</w:t>
      </w:r>
      <w:proofErr w:type="spellEnd"/>
      <w:r>
        <w:rPr>
          <w:rFonts w:eastAsia="Times New Roman"/>
          <w:szCs w:val="24"/>
        </w:rPr>
        <w:t xml:space="preserve">. </w:t>
      </w:r>
    </w:p>
    <w:p w14:paraId="1BED49B8" w14:textId="77777777" w:rsidR="0011574B" w:rsidRDefault="00BF5310">
      <w:pPr>
        <w:spacing w:line="600" w:lineRule="auto"/>
        <w:ind w:firstLine="720"/>
        <w:contextualSpacing/>
        <w:jc w:val="both"/>
        <w:rPr>
          <w:rFonts w:eastAsia="Times New Roman"/>
          <w:szCs w:val="24"/>
        </w:rPr>
      </w:pPr>
      <w:r>
        <w:rPr>
          <w:rFonts w:eastAsia="Times New Roman"/>
          <w:szCs w:val="24"/>
        </w:rPr>
        <w:t>Ακριβώ</w:t>
      </w:r>
      <w:r>
        <w:rPr>
          <w:rFonts w:eastAsia="Times New Roman"/>
          <w:szCs w:val="24"/>
        </w:rPr>
        <w:t>ς τέτοιες μέρες πέρ</w:t>
      </w:r>
      <w:r>
        <w:rPr>
          <w:rFonts w:eastAsia="Times New Roman"/>
          <w:szCs w:val="24"/>
        </w:rPr>
        <w:t>υ</w:t>
      </w:r>
      <w:r>
        <w:rPr>
          <w:rFonts w:eastAsia="Times New Roman"/>
          <w:szCs w:val="24"/>
        </w:rPr>
        <w:t xml:space="preserve">σι –χθες συγκεκριμένα- συζητιόταν στην Επιτροπή Κοινωνικών Υποθέσεων το περίφημο «παράλληλο πρόγραμμα» της Κυβέρνησης, το οποίο έχει συντεθεί κάπως λίγο στο γόνατο μαζεύοντας διάφορες τροπολογίες του προηγούμενου νομοσχεδίου και </w:t>
      </w:r>
      <w:r>
        <w:rPr>
          <w:rFonts w:eastAsia="Times New Roman"/>
          <w:szCs w:val="24"/>
        </w:rPr>
        <w:lastRenderedPageBreak/>
        <w:t>ένα ημι</w:t>
      </w:r>
      <w:r>
        <w:rPr>
          <w:rFonts w:eastAsia="Times New Roman"/>
          <w:szCs w:val="24"/>
        </w:rPr>
        <w:t xml:space="preserve">τελές νομοσχέδιο του Υπουργείου Υγείας, το οποίο πέρασε στην Επιτροπή Κοινωνικών Υποθέσεων με θριαμβολογίες περί παραλλήλου προγράμματος. </w:t>
      </w:r>
    </w:p>
    <w:p w14:paraId="1BED49B9"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Θυμίζω ότι τότε η Μείζων Αντιπολίτευση, δηλαδή η Νέα Δημοκρατία, η Δημοκρατική Συμπαράταξη και το Ποτάμι, αποχώρησαν </w:t>
      </w:r>
      <w:r>
        <w:rPr>
          <w:rFonts w:eastAsia="Times New Roman"/>
          <w:szCs w:val="24"/>
        </w:rPr>
        <w:t>υπογραμμίζοντας ότι η διαδικασία δεν είναι σωστή και κυρίως ότι δεν υπάρχουν τα εχέγγυα ότι αυτό θα εφαρμοστεί. Η ίδια διχαστική ρητορική που αναπτύχθηκε προηγουμένως εδώ από τον κ. Σκουρλέτη περί συνεργατών, οχθών -οι μεν από εδώ οι δε από εκεί-, πρακτόρω</w:t>
      </w:r>
      <w:r>
        <w:rPr>
          <w:rFonts w:eastAsia="Times New Roman"/>
          <w:szCs w:val="24"/>
        </w:rPr>
        <w:t>ν του εξωτερικού κ.λπ., αναπτύχθηκε ακριβώς με τον ίδιο τρόπο από άλλους ομιλητές της Κυβέρνησης σε εκείνη τη συνεδρίαση της Επιτροπής Κοινωνικών Υποθέσεων και την επόμενη ημέρα η Κυβέρνηση «έκανε γαργάρα», κατά το κοινώς λεγόμενο, το νομοσχέδιο μετά από α</w:t>
      </w:r>
      <w:r>
        <w:rPr>
          <w:rFonts w:eastAsia="Times New Roman"/>
          <w:szCs w:val="24"/>
        </w:rPr>
        <w:t xml:space="preserve">παίτηση των </w:t>
      </w:r>
      <w:r>
        <w:rPr>
          <w:rFonts w:eastAsia="Times New Roman"/>
          <w:szCs w:val="24"/>
        </w:rPr>
        <w:t>θ</w:t>
      </w:r>
      <w:r>
        <w:rPr>
          <w:rFonts w:eastAsia="Times New Roman"/>
          <w:szCs w:val="24"/>
        </w:rPr>
        <w:t>εσμών. Συγγνώμη, της τρόικας!</w:t>
      </w:r>
    </w:p>
    <w:p w14:paraId="1BED49B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νομίζω ότι πρέπει κάπου να σοβαρευτούμε. Κανένας δεν νομίζω ότι έχει αντίρρηση να δοθούν χρήματα σε ανθρώπους</w:t>
      </w:r>
      <w:r>
        <w:rPr>
          <w:rFonts w:eastAsia="Times New Roman" w:cs="Times New Roman"/>
          <w:szCs w:val="24"/>
        </w:rPr>
        <w:t>,</w:t>
      </w:r>
      <w:r>
        <w:rPr>
          <w:rFonts w:eastAsia="Times New Roman" w:cs="Times New Roman"/>
          <w:szCs w:val="24"/>
        </w:rPr>
        <w:t xml:space="preserve"> οι οποίοι τα έχουν ανάγκη. Αυτό είναι επί της αρχής δεδομένο. Και κανένας δεν αγωνιά και δεν α</w:t>
      </w:r>
      <w:r>
        <w:rPr>
          <w:rFonts w:eastAsia="Times New Roman" w:cs="Times New Roman"/>
          <w:szCs w:val="24"/>
        </w:rPr>
        <w:t>ναρωτιέται για το τι θα κάνει το Ποτάμι ή η Δημοκρατική Συμπαράταξη ή η Ένωση Κεντρώων, αν θα πει ναι ή όχι σε αυτό, γιατί έτσι κι αλλιώς η συγκεκριμένη τροπολογία έχει εξασφαλισμένες τις ψήφους της Πλειοψηφίας και θα περάσει.</w:t>
      </w:r>
    </w:p>
    <w:p w14:paraId="1BED49B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που τίθεται είναι </w:t>
      </w:r>
      <w:r>
        <w:rPr>
          <w:rFonts w:eastAsia="Times New Roman" w:cs="Times New Roman"/>
          <w:szCs w:val="24"/>
        </w:rPr>
        <w:t>τι ακριβώς επιδιώκει η Κυβέρνηση με αυτή την όξυνση, ποια είναι ακριβώς η στρατηγική της Κυβέρνησης και τι θέλει να πετύχει και από την ονομαστική ψηφοφορία στη Βουλή και τι θα κάνει με το  αποτέλεσμα της ονομαστικής ψηφοφορίας αύριο ή μεθαύριο στις διαπρα</w:t>
      </w:r>
      <w:r>
        <w:rPr>
          <w:rFonts w:eastAsia="Times New Roman" w:cs="Times New Roman"/>
          <w:szCs w:val="24"/>
        </w:rPr>
        <w:t xml:space="preserve">γματεύσεις με τους θεσμούς. </w:t>
      </w:r>
    </w:p>
    <w:p w14:paraId="1BED49B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που τίθενται νομίζω πρέπει να απαντηθούν, μέσα στην ημέρα τουλάχιστον, και πρέπει κάποιος να έρθει να μας πει –ο αρμόδιος Υπουργός, προφανώς- τι ακριβώς γίνεται, τι ακριβώς έχει συμβεί </w:t>
      </w:r>
      <w:r>
        <w:rPr>
          <w:rFonts w:eastAsia="Times New Roman" w:cs="Times New Roman"/>
          <w:szCs w:val="24"/>
        </w:rPr>
        <w:lastRenderedPageBreak/>
        <w:t>και ποιες είναι οι επιδιώξεις</w:t>
      </w:r>
      <w:r>
        <w:rPr>
          <w:rFonts w:eastAsia="Times New Roman" w:cs="Times New Roman"/>
          <w:szCs w:val="24"/>
        </w:rPr>
        <w:t xml:space="preserve"> της Κυβέρνησης σε σχέση με το συγκεκριμένο νομοθέτημα και την αλληλεπίδρασή του με τη διαπραγμάτευση. </w:t>
      </w:r>
    </w:p>
    <w:p w14:paraId="1BED49B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Τα κύρια ερωτήματα που υπάρχουν και μένουν αναπάντητα είναι σε σχέση με το τι επιδιώκει η Κυβέρνηση. Επιδιώκει αυτό που επεδίωκε και πέρυσι «λύση πριν α</w:t>
      </w:r>
      <w:r>
        <w:rPr>
          <w:rFonts w:eastAsia="Times New Roman" w:cs="Times New Roman"/>
          <w:szCs w:val="24"/>
        </w:rPr>
        <w:t xml:space="preserve">πό τα Χριστούγεννα πάση θυσία» και άρα να είμαστε προετοιμασμένοι να ψηφίσουμε κάποια άλλη τροπολογία από βδομάδα που θα ακυρώνει την προηγούμενη; </w:t>
      </w:r>
    </w:p>
    <w:p w14:paraId="1BED49B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Επιδιώκει την παράταση, όπως ακούγεται, του θέματος της αξιολόγησης μέχρι το καλοκαίρι, το οποίο θα είναι κα</w:t>
      </w:r>
      <w:r>
        <w:rPr>
          <w:rFonts w:eastAsia="Times New Roman" w:cs="Times New Roman"/>
          <w:szCs w:val="24"/>
        </w:rPr>
        <w:t>ταστροφικό για την ελληνική οικονομία; Επιδιώκει εκλογές, όπως φημολογείται και υπαινικτικά αναφέρεται από πολλούς Βουλευτές της Συμπολίτευσης ακόμα στα κανάλια και σε δημόσιες δηλώσεις; Τι ακριβώς επιδιώκει η Κυβέρνηση σε αυτή τη φάση;</w:t>
      </w:r>
    </w:p>
    <w:p w14:paraId="1BED49B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ουσιαστικά </w:t>
      </w:r>
      <w:r>
        <w:rPr>
          <w:rFonts w:eastAsia="Times New Roman" w:cs="Times New Roman"/>
          <w:szCs w:val="24"/>
        </w:rPr>
        <w:t xml:space="preserve">καλεί σήμερα η Κυβέρνηση τα κόμματα να τοποθετηθούν και όχι στο αν επιθυμούν να διανεμηθούν βοηθήματα σε συνταξιούχους. Είναι δύο τελείως διαφορετικά ερωτήματα. </w:t>
      </w:r>
    </w:p>
    <w:p w14:paraId="1BED49C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πρώτο ερώτημα είναι εύκολο να απαντηθεί και νομίζω ότι θα απαντηθεί ομόφωνα από τη Βουλή. Τ</w:t>
      </w:r>
      <w:r>
        <w:rPr>
          <w:rFonts w:eastAsia="Times New Roman" w:cs="Times New Roman"/>
          <w:szCs w:val="24"/>
        </w:rPr>
        <w:t xml:space="preserve">ο δεύτερο, όμως, είναι ένα ερώτημα για το οποίο χρειάζονται πληροφορίες, οι οποίες όμως δεν υπάρχουν, καθώς η Κυβέρνηση δυσκολεύεται, απ’ ό,τι φαίνεται, να συνθέσει μια στρατηγική την οποία να ακολουθήσει με συνέπεια και να επιδιώξει κάποιες λύσεις. </w:t>
      </w:r>
    </w:p>
    <w:p w14:paraId="1BED49C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 όπως και όλα τα κόμματα της Βουλής, με πολύ μεγάλη υπευθυνότητα, θα τοποθετηθούμε στο θέμα, κυρίως όμως αφού πρώτα έχουμε τις πληροφορίες που χρειάζεται να έχουμε και τις οποίες η Κυβέρνηση οφείλει να καταθέσει κατά τη σημερινή διαδικασία δια του αρμοδίο</w:t>
      </w:r>
      <w:r>
        <w:rPr>
          <w:rFonts w:eastAsia="Times New Roman" w:cs="Times New Roman"/>
          <w:szCs w:val="24"/>
        </w:rPr>
        <w:t>υ Υπουργού.</w:t>
      </w:r>
    </w:p>
    <w:p w14:paraId="1BED49C2" w14:textId="77777777" w:rsidR="0011574B" w:rsidRDefault="00BF5310">
      <w:pPr>
        <w:spacing w:line="600" w:lineRule="auto"/>
        <w:ind w:firstLine="720"/>
        <w:contextualSpacing/>
        <w:jc w:val="both"/>
        <w:rPr>
          <w:rFonts w:eastAsia="Times New Roman" w:cs="Times New Roman"/>
          <w:szCs w:val="24"/>
        </w:rPr>
      </w:pPr>
      <w:r w:rsidRPr="00192170">
        <w:rPr>
          <w:rFonts w:eastAsia="Times New Roman" w:cs="Times New Roman"/>
          <w:color w:val="000000" w:themeColor="text1"/>
          <w:szCs w:val="24"/>
        </w:rPr>
        <w:lastRenderedPageBreak/>
        <w:t>Υπάρχουν τεράστια ερωτήματα</w:t>
      </w:r>
      <w:r w:rsidRPr="00192170">
        <w:rPr>
          <w:rFonts w:eastAsia="Times New Roman" w:cs="Times New Roman"/>
          <w:color w:val="000000" w:themeColor="text1"/>
          <w:szCs w:val="24"/>
        </w:rPr>
        <w:t>,</w:t>
      </w:r>
      <w:r w:rsidRPr="00192170">
        <w:rPr>
          <w:rFonts w:eastAsia="Times New Roman" w:cs="Times New Roman"/>
          <w:color w:val="000000" w:themeColor="text1"/>
          <w:szCs w:val="24"/>
        </w:rPr>
        <w:t xml:space="preserve"> τα οποία μένουν αναπάντητα. Τα ανέφερα προηγουμένως και θα τα θέσω ξανά. Τι θέλει η Κυβέρνηση να κάνει; Ποιος είναι ο στόχος της; Θέλει να το κάνει </w:t>
      </w:r>
      <w:proofErr w:type="spellStart"/>
      <w:r w:rsidRPr="00192170">
        <w:rPr>
          <w:rFonts w:eastAsia="Times New Roman" w:cs="Times New Roman"/>
          <w:color w:val="000000" w:themeColor="text1"/>
          <w:szCs w:val="24"/>
        </w:rPr>
        <w:t>Κούγκι</w:t>
      </w:r>
      <w:proofErr w:type="spellEnd"/>
      <w:r w:rsidRPr="00192170">
        <w:rPr>
          <w:rFonts w:eastAsia="Times New Roman" w:cs="Times New Roman"/>
          <w:color w:val="000000" w:themeColor="text1"/>
          <w:szCs w:val="24"/>
        </w:rPr>
        <w:t xml:space="preserve">, για να το πω απλά, ή θέλει </w:t>
      </w:r>
      <w:r>
        <w:rPr>
          <w:rFonts w:eastAsia="Times New Roman" w:cs="Times New Roman"/>
          <w:szCs w:val="24"/>
        </w:rPr>
        <w:t>μια λύση; Και αν θέλει μια λύση,</w:t>
      </w:r>
      <w:r>
        <w:rPr>
          <w:rFonts w:eastAsia="Times New Roman" w:cs="Times New Roman"/>
          <w:szCs w:val="24"/>
        </w:rPr>
        <w:t xml:space="preserve"> ποια είναι αυτή η λύση και πότε την επιδιώκει; </w:t>
      </w:r>
    </w:p>
    <w:p w14:paraId="1BED49C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από εχθές το βράδυ με το πάγωμα των βραχυπρόθεσμων μέτρων του </w:t>
      </w:r>
      <w:r>
        <w:rPr>
          <w:rFonts w:eastAsia="Times New Roman" w:cs="Times New Roman"/>
          <w:szCs w:val="24"/>
          <w:lang w:val="en-US"/>
        </w:rPr>
        <w:t>ESM</w:t>
      </w:r>
      <w:r>
        <w:rPr>
          <w:rFonts w:eastAsia="Times New Roman" w:cs="Times New Roman"/>
          <w:szCs w:val="24"/>
        </w:rPr>
        <w:t xml:space="preserve"> και την όξυνση στις σχέσεις με τους συμμάχους-δανειστές μας –πείτε τους όπως θέλετε- είναι ιδιαίτερα δύσκολη και οξεία. </w:t>
      </w:r>
    </w:p>
    <w:p w14:paraId="1BED49C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Κάποιος πρέπει να τοποθετηθεί από την Κυβέρνηση υπεύθυνα, να αφήσουμε, θα έλεγα εγώ, τα διχαστικά εύκολα περί «γερμανοτσολιάδων», «πρακτόρων» και «πατριωτών». Αυτή είναι μια ρητορική την οποία έχει χρησιμοποιήσει επανειλημμένως και ανατρέψει η ίδια η Κυβέρ</w:t>
      </w:r>
      <w:r>
        <w:rPr>
          <w:rFonts w:eastAsia="Times New Roman" w:cs="Times New Roman"/>
          <w:szCs w:val="24"/>
        </w:rPr>
        <w:t xml:space="preserve">νηση. </w:t>
      </w:r>
    </w:p>
    <w:p w14:paraId="1BED49C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πρέπει, αν πραγματικά επιθυμούμε ομοψυχία, να κάνουμε κινήσεις, -πρώτα η Κυβέρνηση και μετά η Αντιπολίτευση- που είναι απαραίτητες. Γι’ αυτό η όξυνση και δεκάρικοι πανηγυρικοί δεν βοηθούν σε αυτό.</w:t>
      </w:r>
    </w:p>
    <w:p w14:paraId="1BED49C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1BED49C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τις πτέρυγες τ</w:t>
      </w:r>
      <w:r>
        <w:rPr>
          <w:rFonts w:eastAsia="Times New Roman" w:cs="Times New Roman"/>
          <w:szCs w:val="24"/>
        </w:rPr>
        <w:t xml:space="preserve">ου </w:t>
      </w:r>
      <w:r>
        <w:rPr>
          <w:rFonts w:eastAsia="Times New Roman" w:cs="Times New Roman"/>
          <w:szCs w:val="24"/>
        </w:rPr>
        <w:t>Ποταμιού</w:t>
      </w:r>
      <w:r>
        <w:rPr>
          <w:rFonts w:eastAsia="Times New Roman" w:cs="Times New Roman"/>
          <w:szCs w:val="24"/>
        </w:rPr>
        <w:t xml:space="preserve"> και της Ένωσης Κεντρώων)</w:t>
      </w:r>
    </w:p>
    <w:p w14:paraId="1BED49C8"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κι εγώ.</w:t>
      </w:r>
    </w:p>
    <w:p w14:paraId="1BED49C9" w14:textId="77777777" w:rsidR="0011574B" w:rsidRDefault="00BF5310">
      <w:pPr>
        <w:spacing w:line="600" w:lineRule="auto"/>
        <w:ind w:firstLine="720"/>
        <w:contextualSpacing/>
        <w:jc w:val="both"/>
        <w:rPr>
          <w:rFonts w:eastAsia="Times New Roman"/>
          <w:b/>
          <w:bCs/>
        </w:rPr>
      </w:pPr>
      <w:r>
        <w:rPr>
          <w:rFonts w:eastAsia="Times New Roman" w:cs="Times New Roman"/>
          <w:szCs w:val="24"/>
        </w:rPr>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ειδικός αγορητής των Ανεξαρτήτων Ελλήνων.</w:t>
      </w:r>
    </w:p>
    <w:p w14:paraId="1BED49C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Ευχαριστώ, κύριε Πρόεδρε.</w:t>
      </w:r>
    </w:p>
    <w:p w14:paraId="1BED49C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ψύχραιμα να δούμε </w:t>
      </w:r>
      <w:r>
        <w:rPr>
          <w:rFonts w:eastAsia="Times New Roman" w:cs="Times New Roman"/>
          <w:szCs w:val="24"/>
        </w:rPr>
        <w:t>αυτή την πραγματικότητα που έχουμε μπροστά μας. Δεν είναι η πρώτη φορά που στην τελική φάση μιας διαπραγμάτευσης σηκώνονται καινούργια θέματα και καινούργια εμπόδια. Πιστεύω ότι αυτή η διαπραγμάτευση, η δεύτερη αξιολόγηση, δεν θα μπορούσε να αποτελέσει εξα</w:t>
      </w:r>
      <w:r>
        <w:rPr>
          <w:rFonts w:eastAsia="Times New Roman" w:cs="Times New Roman"/>
          <w:szCs w:val="24"/>
        </w:rPr>
        <w:t>ίρεση.</w:t>
      </w:r>
    </w:p>
    <w:p w14:paraId="1BED49C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εννοώ; Ένα μεγάλο κομμάτι πλέον Ευρωπαίων έχει καταλάβει ότι η </w:t>
      </w:r>
      <w:r>
        <w:rPr>
          <w:rFonts w:eastAsia="Times New Roman" w:cs="Times New Roman"/>
          <w:szCs w:val="24"/>
        </w:rPr>
        <w:t>ε</w:t>
      </w:r>
      <w:r>
        <w:rPr>
          <w:rFonts w:eastAsia="Times New Roman" w:cs="Times New Roman"/>
          <w:szCs w:val="24"/>
        </w:rPr>
        <w:t xml:space="preserve">λληνική Κυβέρνηση έχει σχεδόν ικανοποιήσει το 99% των </w:t>
      </w:r>
      <w:proofErr w:type="spellStart"/>
      <w:r>
        <w:rPr>
          <w:rFonts w:eastAsia="Times New Roman" w:cs="Times New Roman"/>
          <w:szCs w:val="24"/>
        </w:rPr>
        <w:t>προαπαιτουμένων</w:t>
      </w:r>
      <w:proofErr w:type="spellEnd"/>
      <w:r>
        <w:rPr>
          <w:rFonts w:eastAsia="Times New Roman" w:cs="Times New Roman"/>
          <w:szCs w:val="24"/>
        </w:rPr>
        <w:t xml:space="preserve"> και είμαστε στην τελική συμφωνία και πιστεύω ότι θα γίνει στο τέλος η δεύτερη αξιολόγηση, που είναι σημαντική πρ</w:t>
      </w:r>
      <w:r>
        <w:rPr>
          <w:rFonts w:eastAsia="Times New Roman" w:cs="Times New Roman"/>
          <w:szCs w:val="24"/>
        </w:rPr>
        <w:t xml:space="preserve">οϋπόθεση για να μπούμε στην ποσοτική χαλάρωση του Μάριο </w:t>
      </w:r>
      <w:proofErr w:type="spellStart"/>
      <w:r>
        <w:rPr>
          <w:rFonts w:eastAsia="Times New Roman" w:cs="Times New Roman"/>
          <w:szCs w:val="24"/>
        </w:rPr>
        <w:t>Ντράγκι</w:t>
      </w:r>
      <w:proofErr w:type="spellEnd"/>
      <w:r>
        <w:rPr>
          <w:rFonts w:eastAsia="Times New Roman" w:cs="Times New Roman"/>
          <w:szCs w:val="24"/>
        </w:rPr>
        <w:t>.</w:t>
      </w:r>
    </w:p>
    <w:p w14:paraId="1BED49C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Τι συνέβη ακριβώς; Ας βάλουμε τα πράγματα ήρεμα κάτω και να πούμε τα εξής. Είχε ένα πλεόνασμα η Κυβέρνηση με κόπους, με θυσίες. Είχε τη νομική κάλυψη να το διαθέσει; Όχι μόνο είχε την κάλυψη,</w:t>
      </w:r>
      <w:r>
        <w:rPr>
          <w:rFonts w:eastAsia="Times New Roman" w:cs="Times New Roman"/>
          <w:szCs w:val="24"/>
        </w:rPr>
        <w:t xml:space="preserve"> αλλά είχε και την υποχρέωση να το κάνει, γιατί αλλιώς θα πήγαινε στο χρέος, αν το άφηνε για το 2017 και μάλιστα, όχι ολόκληρο, αλλά ένα 30%.</w:t>
      </w:r>
    </w:p>
    <w:p w14:paraId="1BED49C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Ας διαβάσουν κάποιοι με προσοχή ακριβώς τις υποχρεώσεις μας και πιστεύω ότι θα συμφωνήσουν μαζί μας. Έκανε το αυτο</w:t>
      </w:r>
      <w:r>
        <w:rPr>
          <w:rFonts w:eastAsia="Times New Roman" w:cs="Times New Roman"/>
          <w:szCs w:val="24"/>
        </w:rPr>
        <w:t xml:space="preserve">νόητο. Κάποτε τα πλεονάσματα πήγαιναν αλλού, έφευγαν σε λογαριασμούς, σε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w:t>
      </w:r>
      <w:proofErr w:type="spellStart"/>
      <w:r>
        <w:rPr>
          <w:rFonts w:eastAsia="Times New Roman" w:cs="Times New Roman"/>
          <w:szCs w:val="24"/>
        </w:rPr>
        <w:t>Λαγκάρντ</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διάφορα άλλα. Δεν είναι ώρα να τα σκαλίζουμε.</w:t>
      </w:r>
    </w:p>
    <w:p w14:paraId="1BED49C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σε μια εποχή οικονομικής ασφυξίας, που </w:t>
      </w:r>
      <w:r>
        <w:rPr>
          <w:rFonts w:eastAsia="Times New Roman" w:cs="Times New Roman"/>
          <w:szCs w:val="24"/>
        </w:rPr>
        <w:t xml:space="preserve">όλοι </w:t>
      </w:r>
      <w:r>
        <w:rPr>
          <w:rFonts w:eastAsia="Times New Roman" w:cs="Times New Roman"/>
          <w:szCs w:val="24"/>
        </w:rPr>
        <w:t xml:space="preserve">ξέρουμε </w:t>
      </w:r>
      <w:r>
        <w:rPr>
          <w:rFonts w:eastAsia="Times New Roman" w:cs="Times New Roman"/>
          <w:szCs w:val="24"/>
        </w:rPr>
        <w:t xml:space="preserve">το </w:t>
      </w:r>
      <w:r>
        <w:rPr>
          <w:rFonts w:eastAsia="Times New Roman" w:cs="Times New Roman"/>
          <w:szCs w:val="24"/>
        </w:rPr>
        <w:t>τι περνάει ο Έλληνας πολίτης, έγινε</w:t>
      </w:r>
      <w:r>
        <w:rPr>
          <w:rFonts w:eastAsia="Times New Roman" w:cs="Times New Roman"/>
          <w:szCs w:val="24"/>
        </w:rPr>
        <w:t xml:space="preserve"> το αυτονόητο για </w:t>
      </w:r>
      <w:r>
        <w:rPr>
          <w:rFonts w:eastAsia="Times New Roman" w:cs="Times New Roman"/>
          <w:szCs w:val="24"/>
        </w:rPr>
        <w:t>ένα</w:t>
      </w:r>
      <w:r>
        <w:rPr>
          <w:rFonts w:eastAsia="Times New Roman" w:cs="Times New Roman"/>
          <w:szCs w:val="24"/>
        </w:rPr>
        <w:t xml:space="preserve"> εκατομμύρι</w:t>
      </w:r>
      <w:r>
        <w:rPr>
          <w:rFonts w:eastAsia="Times New Roman" w:cs="Times New Roman"/>
          <w:szCs w:val="24"/>
        </w:rPr>
        <w:t>ο</w:t>
      </w:r>
      <w:r>
        <w:rPr>
          <w:rFonts w:eastAsia="Times New Roman" w:cs="Times New Roman"/>
          <w:szCs w:val="24"/>
        </w:rPr>
        <w:t xml:space="preserve"> εξακόσιες χιλιάδες πολίτες. Για όνομα του </w:t>
      </w:r>
      <w:r>
        <w:rPr>
          <w:rFonts w:eastAsia="Times New Roman" w:cs="Times New Roman"/>
          <w:szCs w:val="24"/>
        </w:rPr>
        <w:t>θ</w:t>
      </w:r>
      <w:r>
        <w:rPr>
          <w:rFonts w:eastAsia="Times New Roman" w:cs="Times New Roman"/>
          <w:szCs w:val="24"/>
        </w:rPr>
        <w:t xml:space="preserve">εού, δεν είπε κανείς ότι λύθηκε το πρόβλημα, αλλά έτσι έκρινε η Κυβέρνηση. Έπρεπε να βοηθηθούν με αυτόν τον τρόπο. Προσωρινός τρόπος είναι. Για όνομα του </w:t>
      </w:r>
      <w:r>
        <w:rPr>
          <w:rFonts w:eastAsia="Times New Roman" w:cs="Times New Roman"/>
          <w:szCs w:val="24"/>
        </w:rPr>
        <w:t>θ</w:t>
      </w:r>
      <w:r>
        <w:rPr>
          <w:rFonts w:eastAsia="Times New Roman" w:cs="Times New Roman"/>
          <w:szCs w:val="24"/>
        </w:rPr>
        <w:t>εού, δεν είπε κανείς υπε</w:t>
      </w:r>
      <w:r>
        <w:rPr>
          <w:rFonts w:eastAsia="Times New Roman" w:cs="Times New Roman"/>
          <w:szCs w:val="24"/>
        </w:rPr>
        <w:t>ρβολές!</w:t>
      </w:r>
    </w:p>
    <w:p w14:paraId="1BED49D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ανήγγειλε στη Νίσυρο ο Πρωθυπουργός τριάντα μέτρα για τους νησιώτες, που δεν είναι τυχαίο ότι δέχονται, όπως η </w:t>
      </w:r>
      <w:proofErr w:type="spellStart"/>
      <w:r>
        <w:rPr>
          <w:rFonts w:eastAsia="Times New Roman" w:cs="Times New Roman"/>
          <w:szCs w:val="24"/>
        </w:rPr>
        <w:t>Λαμπετούζα</w:t>
      </w:r>
      <w:proofErr w:type="spellEnd"/>
      <w:r>
        <w:rPr>
          <w:rFonts w:eastAsia="Times New Roman" w:cs="Times New Roman"/>
          <w:szCs w:val="24"/>
        </w:rPr>
        <w:t xml:space="preserve"> στην Ιταλία  -για να λέμε και το άλλο- όπως δεχόμαστε και εμείς, τη μεγαλύτερη πίεση του μεταναστευτικού προβλ</w:t>
      </w:r>
      <w:r>
        <w:rPr>
          <w:rFonts w:eastAsia="Times New Roman" w:cs="Times New Roman"/>
          <w:szCs w:val="24"/>
        </w:rPr>
        <w:t>ήματος. Όλη η Ευρώπη μ</w:t>
      </w:r>
      <w:r>
        <w:rPr>
          <w:rFonts w:eastAsia="Times New Roman" w:cs="Times New Roman"/>
          <w:szCs w:val="24"/>
        </w:rPr>
        <w:t>ά</w:t>
      </w:r>
      <w:r>
        <w:rPr>
          <w:rFonts w:eastAsia="Times New Roman" w:cs="Times New Roman"/>
          <w:szCs w:val="24"/>
        </w:rPr>
        <w:t>ς έχει δικαιώσει γι</w:t>
      </w:r>
      <w:r>
        <w:rPr>
          <w:rFonts w:eastAsia="Times New Roman" w:cs="Times New Roman"/>
          <w:szCs w:val="24"/>
        </w:rPr>
        <w:t>’</w:t>
      </w:r>
      <w:r>
        <w:rPr>
          <w:rFonts w:eastAsia="Times New Roman" w:cs="Times New Roman"/>
          <w:szCs w:val="24"/>
        </w:rPr>
        <w:t xml:space="preserve"> αυτό, ακόμα και ο Ομπάμα και ο Πάπας και όλοι.</w:t>
      </w:r>
    </w:p>
    <w:p w14:paraId="1BED49D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Άλλο ένα αυτονόητο έκανε, λοιπόν, ο Πρωθυπουργός και είπε «παιδιά, αυτοί οι άνθρωποι πρέπει να βοηθηθούν, τραβούν τα πάνδεινα». Όντως, τραβούν τα πάνδεινα. Δεν έκανε</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μιά υπερβολή, δεν ήρθε κόντρα με το περί δικαίου αίσθημα της παγκόσμιας κοινής γνώμης.</w:t>
      </w:r>
    </w:p>
    <w:p w14:paraId="1BED49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Το τρίτο είναι αυτό το νομοσχέδιο, όπου επτακόσιες χιλιάδες πολίτες θα ωφεληθούν. Είναι μικρό, αλλά είναι μια αρχή, μια αρχή που μπαίνει βάση στο κοινωνικό κράτος. Δ</w:t>
      </w:r>
      <w:r>
        <w:rPr>
          <w:rFonts w:eastAsia="Times New Roman" w:cs="Times New Roman"/>
          <w:szCs w:val="24"/>
        </w:rPr>
        <w:t xml:space="preserve">εν ξέρω ποιος λογικός άνθρωπος στον πλανήτη θα μπορούσε να είναι αντίθετος σε αυτές τις επιλογές σε μια χώρα, όπου δεν το λέμε εμείς, αλλά το λέει η </w:t>
      </w:r>
      <w:r>
        <w:rPr>
          <w:rFonts w:eastAsia="Times New Roman" w:cs="Times New Roman"/>
          <w:szCs w:val="24"/>
          <w:lang w:val="en-US"/>
        </w:rPr>
        <w:t>EUROSTAT</w:t>
      </w:r>
      <w:r>
        <w:rPr>
          <w:rFonts w:eastAsia="Times New Roman" w:cs="Times New Roman"/>
          <w:szCs w:val="24"/>
        </w:rPr>
        <w:t xml:space="preserve"> ότι το 50% των πολιτών -και δεν μιλάω για την ακραία φτώχεια, που είναι ήδη ξεκαθαρισμένη για ένα εκατομμύριο πεντακόσιες χιλιάδες πολίτες περίπου- αγγίζει τα όρια της φτώχειας. Ποιος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θα έχει αντίρρηση γι</w:t>
      </w:r>
      <w:r>
        <w:rPr>
          <w:rFonts w:eastAsia="Times New Roman" w:cs="Times New Roman"/>
          <w:szCs w:val="24"/>
        </w:rPr>
        <w:t>’</w:t>
      </w:r>
      <w:r>
        <w:rPr>
          <w:rFonts w:eastAsia="Times New Roman" w:cs="Times New Roman"/>
          <w:szCs w:val="24"/>
        </w:rPr>
        <w:t xml:space="preserve"> αυτές τις επιλογές;</w:t>
      </w:r>
    </w:p>
    <w:p w14:paraId="1BED49D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Εγώ πιστεύω ότι ήτ</w:t>
      </w:r>
      <w:r>
        <w:rPr>
          <w:rFonts w:eastAsia="Times New Roman" w:cs="Times New Roman"/>
          <w:szCs w:val="24"/>
        </w:rPr>
        <w:t xml:space="preserve">αν ιερή υποχρέωση και είναι μοναδική ευκαιρία να είναι συμπαγής η απάντηση που θα δώσει το </w:t>
      </w:r>
      <w:r>
        <w:rPr>
          <w:rFonts w:eastAsia="Times New Roman" w:cs="Times New Roman"/>
          <w:szCs w:val="24"/>
        </w:rPr>
        <w:t>ε</w:t>
      </w:r>
      <w:r>
        <w:rPr>
          <w:rFonts w:eastAsia="Times New Roman" w:cs="Times New Roman"/>
          <w:szCs w:val="24"/>
        </w:rPr>
        <w:t xml:space="preserve">λληνικό Κοινοβούλιο σε αυτές τις διαστρεβλώσεις της πραγματικότητας. Ξέρουμε με πόσο κόπο δεχθήκαμε τον κόφτη, αν, ας πούμε, το πλεόνασμα δεν ήταν 0,5% και ήμασταν </w:t>
      </w:r>
      <w:r>
        <w:rPr>
          <w:rFonts w:eastAsia="Times New Roman" w:cs="Times New Roman"/>
          <w:szCs w:val="24"/>
        </w:rPr>
        <w:t xml:space="preserve">υποχρεωμένοι να δώσουμε ισοδύναμα. Αυτή είναι η υποχρέωσή μας και σε αυτή την υποχρέωση ανταποκριθήκαμε. Του χρόνου μπορεί να είναι 1,75%. Αν δεν είναι 1,75% και είναι 1,60%, ισοδύναμα, ή αυτό που </w:t>
      </w:r>
      <w:r>
        <w:rPr>
          <w:rFonts w:eastAsia="Times New Roman" w:cs="Times New Roman"/>
          <w:szCs w:val="24"/>
        </w:rPr>
        <w:lastRenderedPageBreak/>
        <w:t>έχουμε χρεωθεί το 2018, το 3,5%, δυσβάσταχτο, το έχουμε υπο</w:t>
      </w:r>
      <w:r>
        <w:rPr>
          <w:rFonts w:eastAsia="Times New Roman" w:cs="Times New Roman"/>
          <w:szCs w:val="24"/>
        </w:rPr>
        <w:t>γράψει. Ως πού παραβιάζουμε κάποια συμφωνία;</w:t>
      </w:r>
    </w:p>
    <w:p w14:paraId="1BED49D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ξεκαθαρίσουμε ένα θέμα. Για όσους δεν το έχουν καταλάβει, Σόιμπλε και </w:t>
      </w:r>
      <w:proofErr w:type="spellStart"/>
      <w:r>
        <w:rPr>
          <w:rFonts w:eastAsia="Times New Roman" w:cs="Times New Roman"/>
          <w:szCs w:val="24"/>
        </w:rPr>
        <w:t>Τόμσεν</w:t>
      </w:r>
      <w:proofErr w:type="spellEnd"/>
      <w:r>
        <w:rPr>
          <w:rFonts w:eastAsia="Times New Roman" w:cs="Times New Roman"/>
          <w:szCs w:val="24"/>
        </w:rPr>
        <w:t xml:space="preserve"> είναι κάτι κοινό.</w:t>
      </w:r>
      <w:r>
        <w:rPr>
          <w:rFonts w:eastAsia="Times New Roman" w:cs="Times New Roman"/>
          <w:szCs w:val="24"/>
        </w:rPr>
        <w:t xml:space="preserve"> </w:t>
      </w:r>
      <w:r>
        <w:rPr>
          <w:rFonts w:eastAsia="Times New Roman" w:cs="Times New Roman"/>
          <w:szCs w:val="24"/>
        </w:rPr>
        <w:t xml:space="preserve">Όταν το οικονομικό επιτελείο βγαίνει από τη μία πόρτα, από την άλλη μπαίνει ο </w:t>
      </w:r>
      <w:proofErr w:type="spellStart"/>
      <w:r>
        <w:rPr>
          <w:rFonts w:eastAsia="Times New Roman" w:cs="Times New Roman"/>
          <w:szCs w:val="24"/>
        </w:rPr>
        <w:t>Τόμσεν</w:t>
      </w:r>
      <w:proofErr w:type="spellEnd"/>
      <w:r>
        <w:rPr>
          <w:rFonts w:eastAsia="Times New Roman" w:cs="Times New Roman"/>
          <w:szCs w:val="24"/>
        </w:rPr>
        <w:t xml:space="preserve"> ή όταν μπαίνει, β</w:t>
      </w:r>
      <w:r>
        <w:rPr>
          <w:rFonts w:eastAsia="Times New Roman" w:cs="Times New Roman"/>
          <w:szCs w:val="24"/>
        </w:rPr>
        <w:t xml:space="preserve">γαίνει ο </w:t>
      </w:r>
      <w:proofErr w:type="spellStart"/>
      <w:r>
        <w:rPr>
          <w:rFonts w:eastAsia="Times New Roman" w:cs="Times New Roman"/>
          <w:szCs w:val="24"/>
        </w:rPr>
        <w:t>Τόμσεν</w:t>
      </w:r>
      <w:proofErr w:type="spellEnd"/>
      <w:r>
        <w:rPr>
          <w:rFonts w:eastAsia="Times New Roman" w:cs="Times New Roman"/>
          <w:szCs w:val="24"/>
        </w:rPr>
        <w:t xml:space="preserve">. Αυτό το λέω για όσους έχουν μια ιδέα του τι γίνεται. </w:t>
      </w:r>
    </w:p>
    <w:p w14:paraId="1BED49D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Νομίζω ότι αυτό που κάνει ο Σόιμπλε –ο κ. Σόιμπλε, ο σεβαστός κ. Σόιμπλε, ο Υπουργός Οικονομικών της Γερμανίας- είναι αναφαίρετο δικαίωμά του, αλλά νομίζω ότι τα προσχήματα πλέον δεν τα</w:t>
      </w:r>
      <w:r>
        <w:rPr>
          <w:rFonts w:eastAsia="Times New Roman" w:cs="Times New Roman"/>
          <w:szCs w:val="24"/>
        </w:rPr>
        <w:t xml:space="preserve"> κράτησε. Μέχρι τώρα κρατούσε μια κάπως διπλωματική στάση. Εγώ πιστεύω ότι όχι μόνο δεν θα μας κάνει κακό</w:t>
      </w:r>
      <w:r>
        <w:rPr>
          <w:rFonts w:eastAsia="Times New Roman" w:cs="Times New Roman"/>
          <w:szCs w:val="24"/>
        </w:rPr>
        <w:t xml:space="preserve"> </w:t>
      </w:r>
      <w:r>
        <w:rPr>
          <w:rFonts w:eastAsia="Times New Roman" w:cs="Times New Roman"/>
          <w:szCs w:val="24"/>
        </w:rPr>
        <w:t xml:space="preserve">αλλά θα μας κάνει καλό. Δεν αναφέρομαι, μάλιστα, στη δήλωση του </w:t>
      </w:r>
      <w:proofErr w:type="spellStart"/>
      <w:r>
        <w:rPr>
          <w:rFonts w:eastAsia="Times New Roman" w:cs="Times New Roman"/>
          <w:szCs w:val="24"/>
        </w:rPr>
        <w:t>Πιτέλα</w:t>
      </w:r>
      <w:proofErr w:type="spellEnd"/>
      <w:r>
        <w:rPr>
          <w:rFonts w:eastAsia="Times New Roman" w:cs="Times New Roman"/>
          <w:szCs w:val="24"/>
        </w:rPr>
        <w:t xml:space="preserve"> ή του </w:t>
      </w:r>
      <w:proofErr w:type="spellStart"/>
      <w:r>
        <w:rPr>
          <w:rFonts w:eastAsia="Times New Roman" w:cs="Times New Roman"/>
          <w:szCs w:val="24"/>
        </w:rPr>
        <w:t>Μοσκοβισί</w:t>
      </w:r>
      <w:proofErr w:type="spellEnd"/>
      <w:r>
        <w:rPr>
          <w:rFonts w:eastAsia="Times New Roman" w:cs="Times New Roman"/>
          <w:szCs w:val="24"/>
        </w:rPr>
        <w:t>, αλλά πιστεύω ότι η υγιώς σκεπτόμενη πανευρωπαϊκή κοινή γνώμη ε</w:t>
      </w:r>
      <w:r>
        <w:rPr>
          <w:rFonts w:eastAsia="Times New Roman" w:cs="Times New Roman"/>
          <w:szCs w:val="24"/>
        </w:rPr>
        <w:t xml:space="preserve">ίναι με το μέρος μας. </w:t>
      </w:r>
    </w:p>
    <w:p w14:paraId="1BED49D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ότι αυτή η αξιολόγηση θα τελειώσει και θα τελειώσει θετικά για τη χώρα μας. Καλά θα κάνουν να το καταλάβουν κάποιοι που –λυπάμαι που το λέω- έχουν επενδύσει την πολιτική τους επιβίωση όχι στο να συκοφαντούν την Κυβέρνηση, αλλ</w:t>
      </w:r>
      <w:r>
        <w:rPr>
          <w:rFonts w:eastAsia="Times New Roman" w:cs="Times New Roman"/>
          <w:szCs w:val="24"/>
        </w:rPr>
        <w:t xml:space="preserve">ά να μην τους ενδιαφέρει –γαία </w:t>
      </w:r>
      <w:proofErr w:type="spellStart"/>
      <w:r>
        <w:rPr>
          <w:rFonts w:eastAsia="Times New Roman" w:cs="Times New Roman"/>
          <w:szCs w:val="24"/>
        </w:rPr>
        <w:t>πυρί</w:t>
      </w:r>
      <w:proofErr w:type="spellEnd"/>
      <w:r>
        <w:rPr>
          <w:rFonts w:eastAsia="Times New Roman" w:cs="Times New Roman"/>
          <w:szCs w:val="24"/>
        </w:rPr>
        <w:t xml:space="preserve"> </w:t>
      </w:r>
      <w:proofErr w:type="spellStart"/>
      <w:r>
        <w:rPr>
          <w:rFonts w:eastAsia="Times New Roman" w:cs="Times New Roman"/>
          <w:szCs w:val="24"/>
        </w:rPr>
        <w:t>μιχθήτω</w:t>
      </w:r>
      <w:proofErr w:type="spellEnd"/>
      <w:r>
        <w:rPr>
          <w:rFonts w:eastAsia="Times New Roman" w:cs="Times New Roman"/>
          <w:szCs w:val="24"/>
        </w:rPr>
        <w:t>- το να καταστραφεί η χώρα. Είναι κάτι που</w:t>
      </w:r>
      <w:r>
        <w:rPr>
          <w:rFonts w:eastAsia="Times New Roman" w:cs="Times New Roman"/>
          <w:szCs w:val="24"/>
        </w:rPr>
        <w:t>,</w:t>
      </w:r>
      <w:r>
        <w:rPr>
          <w:rFonts w:eastAsia="Times New Roman" w:cs="Times New Roman"/>
          <w:szCs w:val="24"/>
        </w:rPr>
        <w:t xml:space="preserve"> αργά ή γρήγορα</w:t>
      </w:r>
      <w:r>
        <w:rPr>
          <w:rFonts w:eastAsia="Times New Roman" w:cs="Times New Roman"/>
          <w:szCs w:val="24"/>
        </w:rPr>
        <w:t>,</w:t>
      </w:r>
      <w:r>
        <w:rPr>
          <w:rFonts w:eastAsia="Times New Roman" w:cs="Times New Roman"/>
          <w:szCs w:val="24"/>
        </w:rPr>
        <w:t xml:space="preserve"> θα το καταλάβουν οι Έλληνες πολίτες. Ήδη, πιστεύω ότι αυτά τα τρία μέτρα δεν είναι τα πρώτα. Είναι το καμπανάκι για το τι ακριβώς σκέφτεται να κάνει αυτή</w:t>
      </w:r>
      <w:r>
        <w:rPr>
          <w:rFonts w:eastAsia="Times New Roman" w:cs="Times New Roman"/>
          <w:szCs w:val="24"/>
        </w:rPr>
        <w:t xml:space="preserve"> η Κυβέρνηση για τους Έλληνες πολίτες που υποφέρουν. </w:t>
      </w:r>
    </w:p>
    <w:p w14:paraId="1BED49D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Ξέρουν κάποιοι σ’ αυτή την Αίθουσα ότι δεν θα έχουν λόγο ύπαρξης. Το κοινωνικό κράτος θα το παλέψουμε με νύχια και με δόντια. Το πρώτο βήμα έγινε και πιστεύω ότι θα γίνουν κι άλλα πολλά. Πιστεύω ότι η κ</w:t>
      </w:r>
      <w:r>
        <w:rPr>
          <w:rFonts w:eastAsia="Times New Roman" w:cs="Times New Roman"/>
          <w:szCs w:val="24"/>
        </w:rPr>
        <w:t xml:space="preserve">αθημερινότητα θα επανέλθει και κάποια στιγμή οι Έλληνες πολίτες θα δουν ποιος είναι πραγματικά κοντά τους. </w:t>
      </w:r>
    </w:p>
    <w:p w14:paraId="1BED49D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λάθη κάναμε και άγνοια κινδύνου είχαμε, για να κάνουμε και την αυτοκριτική μας τουλάχιστον στις εκλογές του Ιανουαρίου, διότι στις αόρατες εκλογ</w:t>
      </w:r>
      <w:r>
        <w:rPr>
          <w:rFonts w:eastAsia="Times New Roman" w:cs="Times New Roman"/>
          <w:szCs w:val="24"/>
        </w:rPr>
        <w:t>ές του Σεπτεμβρίου δεν έγινε κανένα λάθος. Πολύ καθαρά και ξάστερα είπαμε</w:t>
      </w:r>
      <w:r>
        <w:rPr>
          <w:rFonts w:eastAsia="Times New Roman" w:cs="Times New Roman"/>
          <w:szCs w:val="24"/>
        </w:rPr>
        <w:t>:</w:t>
      </w:r>
      <w:r>
        <w:rPr>
          <w:rFonts w:eastAsia="Times New Roman" w:cs="Times New Roman"/>
          <w:szCs w:val="24"/>
        </w:rPr>
        <w:t xml:space="preserve"> «Μας υποχρέωσαν γι’ αυτό. Θέλετε να το διαχειριστούμε εμείς, ναι ή όχι;» και πήγαμε σε εκλογές. Ο κόσμος μάς επέλεξε.</w:t>
      </w:r>
    </w:p>
    <w:p w14:paraId="1BED49D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Θέλω, επίσης, να αποκατασταθεί μια αλήθεια, χωρίς να οξύνω το κ</w:t>
      </w:r>
      <w:r>
        <w:rPr>
          <w:rFonts w:eastAsia="Times New Roman" w:cs="Times New Roman"/>
          <w:szCs w:val="24"/>
        </w:rPr>
        <w:t xml:space="preserve">λίμα. Θα παρακαλούσα τους Βουλευτές της Νέας Δημοκρατίας να διαβάσουν με μεγάλη προσοχή τι ακριβώς υπογράψαμε στη σελίδα 1.015 για τα πλεονάσματα μετά το 2018. Θα ήθελα να το διαβάσουν με προσοχή. Θα το </w:t>
      </w:r>
      <w:r>
        <w:rPr>
          <w:rFonts w:eastAsia="Times New Roman" w:cs="Times New Roman"/>
          <w:szCs w:val="24"/>
        </w:rPr>
        <w:t>καταθέσω</w:t>
      </w:r>
      <w:r>
        <w:rPr>
          <w:rFonts w:eastAsia="Times New Roman" w:cs="Times New Roman"/>
          <w:szCs w:val="24"/>
        </w:rPr>
        <w:t xml:space="preserve"> στα Πρακτικά, να το πάρουν, να το ανατυπώσου</w:t>
      </w:r>
      <w:r>
        <w:rPr>
          <w:rFonts w:eastAsia="Times New Roman" w:cs="Times New Roman"/>
          <w:szCs w:val="24"/>
        </w:rPr>
        <w:t xml:space="preserve">ν και να το δούνε. </w:t>
      </w:r>
    </w:p>
    <w:p w14:paraId="1BED49D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1BED49D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ήθελα μισό λεπτό ακόμα, κύριε Πρόεδρε.</w:t>
      </w:r>
    </w:p>
    <w:p w14:paraId="1BED49D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επίσημη δέσμευση δεν υπάρχει. Είναι σαφές ότι αυτά τα κείμενα</w:t>
      </w:r>
      <w:r>
        <w:rPr>
          <w:rFonts w:eastAsia="Times New Roman" w:cs="Times New Roman"/>
          <w:szCs w:val="24"/>
        </w:rPr>
        <w:t>,</w:t>
      </w:r>
      <w:r>
        <w:rPr>
          <w:rFonts w:eastAsia="Times New Roman" w:cs="Times New Roman"/>
          <w:szCs w:val="24"/>
        </w:rPr>
        <w:t xml:space="preserve"> που επικαλέστηκε ο Βουλευτής της Νέας Δη</w:t>
      </w:r>
      <w:r>
        <w:rPr>
          <w:rFonts w:eastAsia="Times New Roman" w:cs="Times New Roman"/>
          <w:szCs w:val="24"/>
        </w:rPr>
        <w:t>μοκρατίας</w:t>
      </w:r>
      <w:r>
        <w:rPr>
          <w:rFonts w:eastAsia="Times New Roman" w:cs="Times New Roman"/>
          <w:szCs w:val="24"/>
        </w:rPr>
        <w:t>,</w:t>
      </w:r>
      <w:r>
        <w:rPr>
          <w:rFonts w:eastAsia="Times New Roman" w:cs="Times New Roman"/>
          <w:szCs w:val="24"/>
        </w:rPr>
        <w:t xml:space="preserve"> δεν απηχούν την πραγματικότητα. Στο ίδιο κείμενο υπάρχει και το 1,5% και το 2%. Δεν έχουν κα</w:t>
      </w:r>
      <w:r>
        <w:rPr>
          <w:rFonts w:eastAsia="Times New Roman" w:cs="Times New Roman"/>
          <w:szCs w:val="24"/>
        </w:rPr>
        <w:t>μ</w:t>
      </w:r>
      <w:r>
        <w:rPr>
          <w:rFonts w:eastAsia="Times New Roman" w:cs="Times New Roman"/>
          <w:szCs w:val="24"/>
        </w:rPr>
        <w:t>μία σχέση με το επίσημο κείμενο που υπέγραψε η ελληνική Κυβέρνηση και που το καταθέτω στα Πρακτικά. Ας το διαβάσουν οι Βουλευτές της Νέας Δημοκρατίας, π</w:t>
      </w:r>
      <w:r>
        <w:rPr>
          <w:rFonts w:eastAsia="Times New Roman" w:cs="Times New Roman"/>
          <w:szCs w:val="24"/>
        </w:rPr>
        <w:t xml:space="preserve">ριν </w:t>
      </w:r>
      <w:r>
        <w:rPr>
          <w:rFonts w:eastAsia="Times New Roman" w:cs="Times New Roman"/>
          <w:szCs w:val="24"/>
        </w:rPr>
        <w:t xml:space="preserve">αρχίζουν να </w:t>
      </w:r>
      <w:r>
        <w:rPr>
          <w:rFonts w:eastAsia="Times New Roman" w:cs="Times New Roman"/>
          <w:szCs w:val="24"/>
        </w:rPr>
        <w:t xml:space="preserve">ξιφουλκούν –όχι με μεγάλη ευθύνη, θα έλεγα- κατά της Κυβέρνησης. </w:t>
      </w:r>
    </w:p>
    <w:p w14:paraId="1BED49DD" w14:textId="77777777" w:rsidR="0011574B" w:rsidRDefault="00BF5310">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Αθανάσιος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w:t>
      </w:r>
      <w:r>
        <w:rPr>
          <w:rFonts w:eastAsia="Times New Roman" w:cs="Times New Roman"/>
          <w:szCs w:val="24"/>
        </w:rPr>
        <w:t>υνσης Στενογραφίας και Πρακτικών της Βουλής)</w:t>
      </w:r>
    </w:p>
    <w:p w14:paraId="1BED49D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ήθελα να πω το εξής: Είναι μοναδική η ευκαιρία στις 13.00΄ η ώρα που θα γίνει η ψηφοφορία. Εγώ κάνω φιλική έκκληση. Είμαι </w:t>
      </w:r>
      <w:r>
        <w:rPr>
          <w:rFonts w:eastAsia="Times New Roman" w:cs="Times New Roman"/>
          <w:szCs w:val="24"/>
        </w:rPr>
        <w:t xml:space="preserve">απ’ αυτούς που θέλω κάποια στιγμή να σταματήσουμε να κάνουμε συμψηφισμό λαθών. Θα μας κρίνει η ιστορία για το πώς έφθασε τη χώρα εδώ, </w:t>
      </w:r>
      <w:r>
        <w:rPr>
          <w:rFonts w:eastAsia="Times New Roman" w:cs="Times New Roman"/>
          <w:szCs w:val="24"/>
        </w:rPr>
        <w:lastRenderedPageBreak/>
        <w:t xml:space="preserve">τι και ποιους πληρώνει σήμερα ο Έλληνας πολίτης. Ας το αφήσουμε αυτό προς το παρόν, γιατί πράγματι περνάμε δύσκολες ώρες. </w:t>
      </w:r>
    </w:p>
    <w:p w14:paraId="1BED49D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Έχουμε ιερή υποχρέωση, λοιπόν, να ομονοήσουμε αυτή τη στιγμή. Ένα μήνυμα αύριο του Πρωθυπουργού θα είναι πολύ πιο ισχυρό και η διαπραγματευτική μας θέση θα είναι πολύ μεγάλη. Κάνω έκκληση αγωνίας, αν θέλετε –το είπα και εχθές στην ομιλία μου, λες και ήμου</w:t>
      </w:r>
      <w:r>
        <w:rPr>
          <w:rFonts w:eastAsia="Times New Roman" w:cs="Times New Roman"/>
          <w:szCs w:val="24"/>
        </w:rPr>
        <w:t>ν προφήτης, την κάνω ξανά- σύσσωμο το ελληνικό Κοινοβούλιο να δώσει μια εντολή στον Πρωθυπουργό για τα αυτονόητα. Δεν είναι σωστό πράγμα να δίνουμε λογαριασμό στους δανειστές για το αν θα βγούμε ραντεβού με τη γυναίκα μας ή για το αν θα πάμε να φάμε στην τ</w:t>
      </w:r>
      <w:r>
        <w:rPr>
          <w:rFonts w:eastAsia="Times New Roman" w:cs="Times New Roman"/>
          <w:szCs w:val="24"/>
        </w:rPr>
        <w:t>αβέρνα, διότι περί αυτού πρόκειται.</w:t>
      </w:r>
    </w:p>
    <w:p w14:paraId="1BED49E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BED49E1"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BED49E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η ειδική αγορήτρια της Ένωσης Κεντρώων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1BED49E3"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ΘΕΟΔΩΡΑ ΜΕΓΑΛΟΟΙΚΟΝΟΜΟΥ:</w:t>
      </w:r>
      <w:r>
        <w:rPr>
          <w:rFonts w:eastAsia="Times New Roman"/>
          <w:szCs w:val="24"/>
        </w:rPr>
        <w:t xml:space="preserve"> Ευχαριστώ, κύριε Πρόεδρε. </w:t>
      </w:r>
    </w:p>
    <w:p w14:paraId="1BED49E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στη χθεσινή μου ομιλία αναφέρθηκα εκτενώς, θεωρώ, στο Α΄ </w:t>
      </w:r>
      <w:r>
        <w:rPr>
          <w:rFonts w:eastAsia="Times New Roman"/>
          <w:szCs w:val="24"/>
        </w:rPr>
        <w:t>Κ</w:t>
      </w:r>
      <w:r>
        <w:rPr>
          <w:rFonts w:eastAsia="Times New Roman"/>
          <w:szCs w:val="24"/>
        </w:rPr>
        <w:t xml:space="preserve">εφάλαιο του νομοσχεδίου. Προβλέπεται, λοιπόν, να γίνει καταγραφή των ανθρώπων που λαμβάνουν κάποιου είδους </w:t>
      </w:r>
      <w:proofErr w:type="spellStart"/>
      <w:r>
        <w:rPr>
          <w:rFonts w:eastAsia="Times New Roman"/>
          <w:szCs w:val="24"/>
        </w:rPr>
        <w:t>προνοιακό</w:t>
      </w:r>
      <w:proofErr w:type="spellEnd"/>
      <w:r>
        <w:rPr>
          <w:rFonts w:eastAsia="Times New Roman"/>
          <w:szCs w:val="24"/>
        </w:rPr>
        <w:t xml:space="preserve"> επίδομα και αφ</w:t>
      </w:r>
      <w:r>
        <w:rPr>
          <w:rFonts w:eastAsia="Times New Roman"/>
          <w:szCs w:val="24"/>
        </w:rPr>
        <w:t xml:space="preserve">’ </w:t>
      </w:r>
      <w:r>
        <w:rPr>
          <w:rFonts w:eastAsia="Times New Roman"/>
          <w:szCs w:val="24"/>
        </w:rPr>
        <w:t xml:space="preserve">ετέρου </w:t>
      </w:r>
      <w:r>
        <w:rPr>
          <w:rFonts w:eastAsia="Times New Roman"/>
          <w:szCs w:val="24"/>
        </w:rPr>
        <w:t>-</w:t>
      </w:r>
      <w:r>
        <w:rPr>
          <w:rFonts w:eastAsia="Times New Roman"/>
          <w:szCs w:val="24"/>
        </w:rPr>
        <w:t>και κυριότερο</w:t>
      </w:r>
      <w:r>
        <w:rPr>
          <w:rFonts w:eastAsia="Times New Roman"/>
          <w:szCs w:val="24"/>
        </w:rPr>
        <w:t>-</w:t>
      </w:r>
      <w:r>
        <w:rPr>
          <w:rFonts w:eastAsia="Times New Roman"/>
          <w:szCs w:val="24"/>
        </w:rPr>
        <w:t xml:space="preserve"> διότι θα μπ</w:t>
      </w:r>
      <w:r>
        <w:rPr>
          <w:rFonts w:eastAsia="Times New Roman"/>
          <w:szCs w:val="24"/>
        </w:rPr>
        <w:t xml:space="preserve">ορέσουμε επιτέλους να εντοπίσουμε αποτελεσματικά όλους τους ανθρώπους που ζουν σε κατάσταση φτώχειας, για να μπορέσουμε να τους βοηθήσουμε. </w:t>
      </w:r>
    </w:p>
    <w:p w14:paraId="1BED49E5" w14:textId="77777777" w:rsidR="0011574B" w:rsidRDefault="00BF5310">
      <w:pPr>
        <w:spacing w:line="600" w:lineRule="auto"/>
        <w:ind w:firstLine="720"/>
        <w:contextualSpacing/>
        <w:jc w:val="both"/>
        <w:rPr>
          <w:rFonts w:eastAsia="Times New Roman"/>
          <w:szCs w:val="24"/>
        </w:rPr>
      </w:pPr>
      <w:r>
        <w:rPr>
          <w:rFonts w:eastAsia="Times New Roman"/>
          <w:szCs w:val="24"/>
        </w:rPr>
        <w:t>Βεβαίως, όλα αυτά θα έπρεπε να είχαν συμβεί εδώ και χρόνια στην Ελλάδα, με βάση τον αναθεωρημένο Ευρωπαϊκό Κοινωνικ</w:t>
      </w:r>
      <w:r>
        <w:rPr>
          <w:rFonts w:eastAsia="Times New Roman"/>
          <w:szCs w:val="24"/>
        </w:rPr>
        <w:t>ό Χάρτη και τον Χάρτη Θεμελιωδών Δικαιωμάτων της Ευρωπαϊκής Ένωσης. Και</w:t>
      </w:r>
      <w:r>
        <w:rPr>
          <w:rFonts w:eastAsia="Times New Roman"/>
          <w:szCs w:val="24"/>
        </w:rPr>
        <w:t>,</w:t>
      </w:r>
      <w:r>
        <w:rPr>
          <w:rFonts w:eastAsia="Times New Roman"/>
          <w:szCs w:val="24"/>
        </w:rPr>
        <w:t xml:space="preserve"> μάλιστα, αποτελούσαν και προϋπόθεση για το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Φυσικά, στο σημείο αυτό που έχει φτάσει η παρτίδα μας ερχόμαστε να πούμε «κάλλιο αργά, παρά ποτέ». </w:t>
      </w:r>
    </w:p>
    <w:p w14:paraId="1BED49E6"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Προς αυτή την κατεύθυν</w:t>
      </w:r>
      <w:r>
        <w:rPr>
          <w:rFonts w:eastAsia="Times New Roman"/>
          <w:szCs w:val="24"/>
        </w:rPr>
        <w:t xml:space="preserve">ση και προκειμένου να μεγιστοποιηθεί η απόδοση του όλου εγχειρήματος, θεωρώ θεμελιώδους σημασίας την ανάγκη αναβάθμισης της Εθνικής Επιτροπής Κοινωνικής Προστασίας του άρθρου 12. Η συγκεκριμένη </w:t>
      </w:r>
      <w:r>
        <w:rPr>
          <w:rFonts w:eastAsia="Times New Roman"/>
          <w:szCs w:val="24"/>
        </w:rPr>
        <w:t>ε</w:t>
      </w:r>
      <w:r>
        <w:rPr>
          <w:rFonts w:eastAsia="Times New Roman"/>
          <w:szCs w:val="24"/>
        </w:rPr>
        <w:t>πιτροπή θα αποτελείται από έναν μεγάλο αριθμό μελών και θα πε</w:t>
      </w:r>
      <w:r>
        <w:rPr>
          <w:rFonts w:eastAsia="Times New Roman"/>
          <w:szCs w:val="24"/>
        </w:rPr>
        <w:t>ριλαμβάνει εκπροσώπους πολλών σημαντικών φορέων, μεταξύ των οποίων και μέλη της Εθνικής Συνομοσπονδίας Ελληνικού Εμπορίου, ακόμη και εκπρόσωπο της Εκκλησίας της Ελλάδος. Έτσι, φιλοδοξεί να έχει μια σφαιρική καταγραφή απ’ όλες τις εμπλεκόμενες πλευρές για τ</w:t>
      </w:r>
      <w:r>
        <w:rPr>
          <w:rFonts w:eastAsia="Times New Roman"/>
          <w:szCs w:val="24"/>
        </w:rPr>
        <w:t xml:space="preserve">ο πώς αποτυπώνεται η κοινωνική πραγματικότητα. </w:t>
      </w:r>
    </w:p>
    <w:p w14:paraId="1BED49E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Προκειμένου, </w:t>
      </w:r>
      <w:r>
        <w:rPr>
          <w:rFonts w:eastAsia="Times New Roman"/>
          <w:szCs w:val="24"/>
        </w:rPr>
        <w:t>όμως,</w:t>
      </w:r>
      <w:r>
        <w:rPr>
          <w:rFonts w:eastAsia="Times New Roman"/>
          <w:szCs w:val="24"/>
        </w:rPr>
        <w:t xml:space="preserve"> να υπάρξει ουσιαστική και ρεαλιστική παρακολούθηση των κοινωνικών φαινομένων, θεωρώ πως δεν αρκεί, προφανώς, η Εθνική Επιτροπή Κοινωνικής Προστασίας να συνεδριάζει μόνο μία φορά τον χρόνο. </w:t>
      </w:r>
      <w:r>
        <w:rPr>
          <w:rFonts w:eastAsia="Times New Roman"/>
          <w:szCs w:val="24"/>
        </w:rPr>
        <w:t xml:space="preserve">Νομίζω ότι θα ήταν πιο χρήσιμο να συνεδριάζει τουλάχιστον τρεις φορές, ώστε να μπορεί να παρακολουθεί τις εξελίξεις και κάθε μέλος </w:t>
      </w:r>
      <w:r>
        <w:rPr>
          <w:rFonts w:eastAsia="Times New Roman"/>
          <w:szCs w:val="24"/>
        </w:rPr>
        <w:lastRenderedPageBreak/>
        <w:t xml:space="preserve">της </w:t>
      </w:r>
      <w:r>
        <w:rPr>
          <w:rFonts w:eastAsia="Times New Roman"/>
          <w:szCs w:val="24"/>
        </w:rPr>
        <w:t>ε</w:t>
      </w:r>
      <w:r>
        <w:rPr>
          <w:rFonts w:eastAsia="Times New Roman"/>
          <w:szCs w:val="24"/>
        </w:rPr>
        <w:t>πιτροπής να συνεισφέρει με τη γνώμη του με βάση το πώς εξελίσσεται η πορεία της εφαρμογής του μηχανισμού. Διαφορετικά, μ</w:t>
      </w:r>
      <w:r>
        <w:rPr>
          <w:rFonts w:eastAsia="Times New Roman"/>
          <w:szCs w:val="24"/>
        </w:rPr>
        <w:t>ιλάμε περισσότερο για ένα διακοσμητικό όργανο και λιγότερο για μια ουσιαστική προσπάθεια εποικοδομητικού διαλόγου.</w:t>
      </w:r>
    </w:p>
    <w:p w14:paraId="1BED49E8" w14:textId="77777777" w:rsidR="0011574B" w:rsidRDefault="00BF5310">
      <w:pPr>
        <w:spacing w:line="600" w:lineRule="auto"/>
        <w:ind w:firstLine="720"/>
        <w:contextualSpacing/>
        <w:jc w:val="both"/>
        <w:rPr>
          <w:rFonts w:eastAsia="Times New Roman"/>
          <w:szCs w:val="24"/>
        </w:rPr>
      </w:pPr>
      <w:r>
        <w:rPr>
          <w:rFonts w:eastAsia="Times New Roman"/>
          <w:szCs w:val="24"/>
        </w:rPr>
        <w:t>Ως προς το κόστος των δύο Διευθύνσεων του νομοσχεδίου, της Διεύθυνσης Κοινωνικής Ένταξης και της Κοινωνικής Συνοχής στο άρθρο 7 και της Διεύθ</w:t>
      </w:r>
      <w:r>
        <w:rPr>
          <w:rFonts w:eastAsia="Times New Roman"/>
          <w:szCs w:val="24"/>
        </w:rPr>
        <w:t xml:space="preserve">υνσης Καταπολέμησης της Φτώχειας στο άρθρο 8, έχω διατυπώσει ήδη από την αρμόδια </w:t>
      </w:r>
      <w:r>
        <w:rPr>
          <w:rFonts w:eastAsia="Times New Roman"/>
          <w:szCs w:val="24"/>
        </w:rPr>
        <w:t>ε</w:t>
      </w:r>
      <w:r>
        <w:rPr>
          <w:rFonts w:eastAsia="Times New Roman"/>
          <w:szCs w:val="24"/>
        </w:rPr>
        <w:t>πιτροπή τις ενστάσεις μου. Κι αυτό γιατί το μισθολογικό κόστος για τις νέες οργανικές θέσεις</w:t>
      </w:r>
      <w:r>
        <w:rPr>
          <w:rFonts w:eastAsia="Times New Roman"/>
          <w:szCs w:val="24"/>
        </w:rPr>
        <w:t>,</w:t>
      </w:r>
      <w:r>
        <w:rPr>
          <w:rFonts w:eastAsia="Times New Roman"/>
          <w:szCs w:val="24"/>
        </w:rPr>
        <w:t xml:space="preserve"> που θα δημιουργηθούν</w:t>
      </w:r>
      <w:r>
        <w:rPr>
          <w:rFonts w:eastAsia="Times New Roman"/>
          <w:szCs w:val="24"/>
        </w:rPr>
        <w:t>,</w:t>
      </w:r>
      <w:r>
        <w:rPr>
          <w:rFonts w:eastAsia="Times New Roman"/>
          <w:szCs w:val="24"/>
        </w:rPr>
        <w:t xml:space="preserve"> θα φτάσει στις 864.000 ευρώ ετησίως.</w:t>
      </w:r>
    </w:p>
    <w:p w14:paraId="1BED49E9" w14:textId="77777777" w:rsidR="0011574B" w:rsidRDefault="00BF5310">
      <w:pPr>
        <w:spacing w:line="600" w:lineRule="auto"/>
        <w:ind w:firstLine="720"/>
        <w:contextualSpacing/>
        <w:jc w:val="both"/>
        <w:rPr>
          <w:rFonts w:eastAsia="Times New Roman"/>
          <w:szCs w:val="24"/>
        </w:rPr>
      </w:pPr>
      <w:r>
        <w:rPr>
          <w:rFonts w:eastAsia="Times New Roman"/>
          <w:szCs w:val="24"/>
        </w:rPr>
        <w:t>Η κυρία Υπουργός δεσμ</w:t>
      </w:r>
      <w:r>
        <w:rPr>
          <w:rFonts w:eastAsia="Times New Roman"/>
          <w:szCs w:val="24"/>
        </w:rPr>
        <w:t>εύθηκε πως οι θέσεις θα καλυφθούν με μετατάξεις και αποσπάσεις. Επειδή, όμως, κάτι τέτοιο δεν προκύπτει ως υποχρέωση εκ του νομοσχεδίου, αναμένουμε στο μέλλον να δούμε αν θα τηρηθούν οι σχετικές δεσμεύσεις της Κυβέρνησης.</w:t>
      </w:r>
    </w:p>
    <w:p w14:paraId="1BED49EA"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Αντίστοιχα, επιβάρυνση του προϋπολ</w:t>
      </w:r>
      <w:r>
        <w:rPr>
          <w:rFonts w:eastAsia="Times New Roman"/>
          <w:szCs w:val="24"/>
        </w:rPr>
        <w:t>ογισμού προκαλείται από τη δημιουργία νέων θέσεων στο Νομικό Συμβούλιο του Κράτους για την κάλυψη των αναγκών του ΕΦΚΑ και την παροχή γνωμοδοτικών και άλλων νομικών υπηρεσιών προς τον νέο ασφαλιστικό φορέα. Το ετήσιο μισθολογικό κόστος ανέρχεται σε 624.000</w:t>
      </w:r>
      <w:r>
        <w:rPr>
          <w:rFonts w:eastAsia="Times New Roman"/>
          <w:szCs w:val="24"/>
        </w:rPr>
        <w:t xml:space="preserve"> ευρώ. Βεβαίως, πρέπει να παραδεχθώ ότι ο ΕΦΚΑ θα έχει να χειριστεί έναν τεράστιο όγκο νέων υποθέσεων και επομένως απαιτείται σχετική ενίσχυση του Νομικού Συμβουλίου του Κράτους. Η ετήσια επιβάρυνση, όμως, είναι σημαντική.</w:t>
      </w:r>
    </w:p>
    <w:p w14:paraId="1BED49E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Από τα ουσιαστικότερα σημεία του </w:t>
      </w:r>
      <w:r>
        <w:rPr>
          <w:rFonts w:eastAsia="Times New Roman"/>
          <w:szCs w:val="24"/>
        </w:rPr>
        <w:t xml:space="preserve">νομοσχεδίου είναι στην πραγματικότητα το άρθρο 8 και η διάρθρωση της Διεύθυνσης Καταπολέμησης της Φτώχειας. Θεωρώ, όμως, άκρως απογοητευτικό το γεγονός ότι από την περιγραφή του συγκεκριμένου άρθρου φαίνεται ότι οι αρμοδιότητες της Διεύθυνσης αρχίζουν και </w:t>
      </w:r>
      <w:r>
        <w:rPr>
          <w:rFonts w:eastAsia="Times New Roman"/>
          <w:szCs w:val="24"/>
        </w:rPr>
        <w:t>τελειώνουν στην αξιοποίηση και διαχείριση του Κοινωνικού Εισοδήματος Αλληλεγγύης.</w:t>
      </w:r>
    </w:p>
    <w:p w14:paraId="1BED49EC"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Ωστόσο, όπως και η κυρία Υπουργός τόνισε, αλλά και όλοι μας καταλαβαίνουμε, το ουσιαστικότερο δεν είναι να δώσουμε στους αδύναμους συνανθρώπους μας ένα μικρό οικονομικό βοήθη</w:t>
      </w:r>
      <w:r>
        <w:rPr>
          <w:rFonts w:eastAsia="Times New Roman"/>
          <w:szCs w:val="24"/>
        </w:rPr>
        <w:t xml:space="preserve">μα, που μετά βίας θα τους βοηθήσει να επιβιώσουν. Το ουσιαστικό και το πραγματικό ζητούμενο είναι να δώσουμε στους πολίτες της πατρίδας </w:t>
      </w:r>
      <w:r>
        <w:rPr>
          <w:rFonts w:eastAsia="Times New Roman"/>
          <w:szCs w:val="24"/>
        </w:rPr>
        <w:t>μας,</w:t>
      </w:r>
      <w:r>
        <w:rPr>
          <w:rFonts w:eastAsia="Times New Roman"/>
          <w:szCs w:val="24"/>
        </w:rPr>
        <w:t xml:space="preserve"> που έφτασαν στα όρια της εξαθλίωσης</w:t>
      </w:r>
      <w:r>
        <w:rPr>
          <w:rFonts w:eastAsia="Times New Roman"/>
          <w:szCs w:val="24"/>
        </w:rPr>
        <w:t>,</w:t>
      </w:r>
      <w:r>
        <w:rPr>
          <w:rFonts w:eastAsia="Times New Roman"/>
          <w:szCs w:val="24"/>
        </w:rPr>
        <w:t xml:space="preserve"> τα απαραίτητα εφόδια, την αναγκαία ώθηση για να επανέλθουν κοινωνικά, να επιστ</w:t>
      </w:r>
      <w:r>
        <w:rPr>
          <w:rFonts w:eastAsia="Times New Roman"/>
          <w:szCs w:val="24"/>
        </w:rPr>
        <w:t xml:space="preserve">ρέψουν στην ενεργό εργασιακή δράση. Μόνο τότε θα μπορέσουμε να πούμε </w:t>
      </w:r>
      <w:r>
        <w:rPr>
          <w:rFonts w:eastAsia="Times New Roman"/>
          <w:szCs w:val="24"/>
        </w:rPr>
        <w:t>ότι,</w:t>
      </w:r>
      <w:r>
        <w:rPr>
          <w:rFonts w:eastAsia="Times New Roman"/>
          <w:szCs w:val="24"/>
        </w:rPr>
        <w:t xml:space="preserve"> πράγματι</w:t>
      </w:r>
      <w:r>
        <w:rPr>
          <w:rFonts w:eastAsia="Times New Roman"/>
          <w:szCs w:val="24"/>
        </w:rPr>
        <w:t>,</w:t>
      </w:r>
      <w:r>
        <w:rPr>
          <w:rFonts w:eastAsia="Times New Roman"/>
          <w:szCs w:val="24"/>
        </w:rPr>
        <w:t xml:space="preserve"> υπήρξε μια τομή στα μέχρι σήμερα ισχύοντα. </w:t>
      </w:r>
    </w:p>
    <w:p w14:paraId="1BED49ED" w14:textId="77777777" w:rsidR="0011574B" w:rsidRDefault="00BF5310">
      <w:pPr>
        <w:spacing w:line="600" w:lineRule="auto"/>
        <w:ind w:firstLine="720"/>
        <w:contextualSpacing/>
        <w:jc w:val="both"/>
        <w:rPr>
          <w:rFonts w:eastAsia="Times New Roman"/>
          <w:szCs w:val="24"/>
        </w:rPr>
      </w:pPr>
      <w:r>
        <w:rPr>
          <w:rFonts w:eastAsia="Times New Roman"/>
          <w:szCs w:val="24"/>
        </w:rPr>
        <w:t>Ωστόσο, το παρόν νομοσχέδιο, δυστυχώς, κάνει πολύ αόριστες και συχνές αναφορές στο ζήτημα της επαγγελματικής αποκατάστασης. Προβ</w:t>
      </w:r>
      <w:r>
        <w:rPr>
          <w:rFonts w:eastAsia="Times New Roman"/>
          <w:szCs w:val="24"/>
        </w:rPr>
        <w:t>λέπεται, βεβαίως, η συμμετοχή του ΟΑΕΔ, όμως δεν λάβαμε κα</w:t>
      </w:r>
      <w:r>
        <w:rPr>
          <w:rFonts w:eastAsia="Times New Roman"/>
          <w:szCs w:val="24"/>
        </w:rPr>
        <w:t>μ</w:t>
      </w:r>
      <w:r>
        <w:rPr>
          <w:rFonts w:eastAsia="Times New Roman"/>
          <w:szCs w:val="24"/>
        </w:rPr>
        <w:t xml:space="preserve">μία συγκεκριμένη δέσμευση για το πόσο εκτεταμένη θα είναι η συμμετοχή των ανθρώπων που ζουν στα όρια της φτώχειας σε προγράμματα εργασιακής απασχόλησης. </w:t>
      </w:r>
    </w:p>
    <w:p w14:paraId="1BED49EE"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 xml:space="preserve">Επίσης, θέλω να τονίζω την έντονη ανησυχία </w:t>
      </w:r>
      <w:r>
        <w:rPr>
          <w:rFonts w:eastAsia="Times New Roman"/>
          <w:szCs w:val="24"/>
        </w:rPr>
        <w:t>μου για την τήρηση, απολύτως και χωρίς κα</w:t>
      </w:r>
      <w:r>
        <w:rPr>
          <w:rFonts w:eastAsia="Times New Roman"/>
          <w:szCs w:val="24"/>
        </w:rPr>
        <w:t>μ</w:t>
      </w:r>
      <w:r>
        <w:rPr>
          <w:rFonts w:eastAsia="Times New Roman"/>
          <w:szCs w:val="24"/>
        </w:rPr>
        <w:t xml:space="preserve">μία παρέκκλιση, της νομοθεσίας περί προστασίας δεδομένων προσωπικού χαρακτήρα. Για πρώτη φορά δημιουργείται το Ενιαίο </w:t>
      </w:r>
      <w:proofErr w:type="spellStart"/>
      <w:r>
        <w:rPr>
          <w:rFonts w:eastAsia="Times New Roman"/>
          <w:szCs w:val="24"/>
        </w:rPr>
        <w:t>Γεωπληροφοριακό</w:t>
      </w:r>
      <w:proofErr w:type="spellEnd"/>
      <w:r>
        <w:rPr>
          <w:rFonts w:eastAsia="Times New Roman"/>
          <w:szCs w:val="24"/>
        </w:rPr>
        <w:t xml:space="preserve"> Σύστημα στο άρθρο 19, όπου θα τηρείται το μητρώο των ωφελούμενων κι εκεί θα υπάρ</w:t>
      </w:r>
      <w:r>
        <w:rPr>
          <w:rFonts w:eastAsia="Times New Roman"/>
          <w:szCs w:val="24"/>
        </w:rPr>
        <w:t>χουν όλα τα στοιχεία των ανθρώπων που έχουν ζητήσει βοήθεια από το σύστημα.</w:t>
      </w:r>
    </w:p>
    <w:p w14:paraId="1BED49EF" w14:textId="77777777" w:rsidR="0011574B" w:rsidRDefault="00BF5310">
      <w:pPr>
        <w:spacing w:line="600" w:lineRule="auto"/>
        <w:ind w:firstLine="720"/>
        <w:contextualSpacing/>
        <w:jc w:val="both"/>
        <w:rPr>
          <w:rFonts w:eastAsia="Times New Roman"/>
          <w:szCs w:val="24"/>
        </w:rPr>
      </w:pPr>
      <w:r>
        <w:rPr>
          <w:rFonts w:eastAsia="Times New Roman"/>
          <w:szCs w:val="24"/>
        </w:rPr>
        <w:t>Βεβαίως, προβλέπονται αυστηρές κυρώσεις σε περίπτωση διαρροής των στοιχείων αυτών των πολιτών. Δεν υπάρχει όμως στο σχετικό άρθρο κα</w:t>
      </w:r>
      <w:r>
        <w:rPr>
          <w:rFonts w:eastAsia="Times New Roman"/>
          <w:szCs w:val="24"/>
        </w:rPr>
        <w:t>μ</w:t>
      </w:r>
      <w:r>
        <w:rPr>
          <w:rFonts w:eastAsia="Times New Roman"/>
          <w:szCs w:val="24"/>
        </w:rPr>
        <w:t>μία απολύτως πρόβλεψη για συγκεκριμένα προληπτι</w:t>
      </w:r>
      <w:r>
        <w:rPr>
          <w:rFonts w:eastAsia="Times New Roman"/>
          <w:szCs w:val="24"/>
        </w:rPr>
        <w:t>κά μέτρα</w:t>
      </w:r>
      <w:r>
        <w:rPr>
          <w:rFonts w:eastAsia="Times New Roman"/>
          <w:szCs w:val="24"/>
        </w:rPr>
        <w:t>,</w:t>
      </w:r>
      <w:r>
        <w:rPr>
          <w:rFonts w:eastAsia="Times New Roman"/>
          <w:szCs w:val="24"/>
        </w:rPr>
        <w:t xml:space="preserve"> ώστε να μη φθάνουμε στην παραβίαση της νομοθεσίας. </w:t>
      </w:r>
    </w:p>
    <w:p w14:paraId="1BED49F0" w14:textId="77777777" w:rsidR="0011574B" w:rsidRDefault="00BF5310">
      <w:pPr>
        <w:spacing w:line="600" w:lineRule="auto"/>
        <w:ind w:firstLine="720"/>
        <w:contextualSpacing/>
        <w:jc w:val="both"/>
        <w:rPr>
          <w:rFonts w:eastAsia="Times New Roman"/>
          <w:szCs w:val="24"/>
        </w:rPr>
      </w:pPr>
      <w:r>
        <w:rPr>
          <w:rFonts w:eastAsia="Times New Roman"/>
          <w:szCs w:val="24"/>
        </w:rPr>
        <w:t>Όπως καταλαβαίνουμε όλοι μας, οι άνθρωποι που θα καταγράφονται είναι άνθρωποι που θα κάνουν προσπάθεια να βγουν από την περιθωριοποίηση και να εμπιστευθούν την πολιτεία. Εάν συμβεί οποιαδήποτε δ</w:t>
      </w:r>
      <w:r>
        <w:rPr>
          <w:rFonts w:eastAsia="Times New Roman"/>
          <w:szCs w:val="24"/>
        </w:rPr>
        <w:t xml:space="preserve">ιαρροή των στοιχείων τους, αυτό θα είναι καταστροφικό. </w:t>
      </w:r>
    </w:p>
    <w:p w14:paraId="1BED49F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Ως προς το Κοινωνικό Εισόδημα Αλληλεγγύης του άρθρου 22, θέλω να κάνω μια παρατήρηση. Ενώ το νομοσχέδιο στοχεύει στην ενοποίηση των συστημάτων για την αποτελεσματική αντιμετώπιση της φτώχειας, παρατηρ</w:t>
      </w:r>
      <w:r>
        <w:rPr>
          <w:rFonts w:eastAsia="Times New Roman"/>
          <w:szCs w:val="24"/>
        </w:rPr>
        <w:t>ώ μια διάσπαση του συστήματος. Συγκεκριμένα το άρθρο 22 για το Κοινωνικό Εισόδημα Αλληλεγγύης, θα δίνεται μεταξύ άλλων και στους άστεγους. Παράλληλα, όμως, κατατέθηκε και από την Κυβέρνηση τροπολογία με αριθμό 807 για την παράταση έως το τέλος του 2017 του</w:t>
      </w:r>
      <w:r>
        <w:rPr>
          <w:rFonts w:eastAsia="Times New Roman"/>
          <w:szCs w:val="24"/>
        </w:rPr>
        <w:t xml:space="preserve"> </w:t>
      </w:r>
      <w:r>
        <w:rPr>
          <w:rFonts w:eastAsia="Times New Roman"/>
          <w:szCs w:val="24"/>
        </w:rPr>
        <w:t>π</w:t>
      </w:r>
      <w:r>
        <w:rPr>
          <w:rFonts w:eastAsia="Times New Roman"/>
          <w:szCs w:val="24"/>
        </w:rPr>
        <w:t xml:space="preserve">ρογράμματος «Στέγαση και Επανένταξη», το οποίο προσφέρει κατοικία και θέσεις εργασίας σε αστέγους. </w:t>
      </w:r>
    </w:p>
    <w:p w14:paraId="1BED49F2" w14:textId="77777777" w:rsidR="0011574B" w:rsidRDefault="00BF5310">
      <w:pPr>
        <w:spacing w:line="600" w:lineRule="auto"/>
        <w:ind w:firstLine="720"/>
        <w:contextualSpacing/>
        <w:jc w:val="both"/>
        <w:rPr>
          <w:rFonts w:eastAsia="Times New Roman"/>
          <w:szCs w:val="24"/>
        </w:rPr>
      </w:pPr>
      <w:r>
        <w:rPr>
          <w:rFonts w:eastAsia="Times New Roman"/>
          <w:szCs w:val="24"/>
        </w:rPr>
        <w:t>Το ζητούμενο είναι όλες οι δράσεις υπέρ των αστέγων να ενοποιηθούν και τελικώς όλοι</w:t>
      </w:r>
      <w:r>
        <w:rPr>
          <w:rFonts w:eastAsia="Times New Roman"/>
          <w:szCs w:val="24"/>
        </w:rPr>
        <w:t>,</w:t>
      </w:r>
      <w:r>
        <w:rPr>
          <w:rFonts w:eastAsia="Times New Roman"/>
          <w:szCs w:val="24"/>
        </w:rPr>
        <w:t xml:space="preserve"> όσοι ανήκουν σε αυτή τη κατηγορία</w:t>
      </w:r>
      <w:r>
        <w:rPr>
          <w:rFonts w:eastAsia="Times New Roman"/>
          <w:szCs w:val="24"/>
        </w:rPr>
        <w:t>,</w:t>
      </w:r>
      <w:r>
        <w:rPr>
          <w:rFonts w:eastAsia="Times New Roman"/>
          <w:szCs w:val="24"/>
        </w:rPr>
        <w:t xml:space="preserve"> να έχουν πρόσβαση σε συγκεκριμένα </w:t>
      </w:r>
      <w:r>
        <w:rPr>
          <w:rFonts w:eastAsia="Times New Roman"/>
          <w:szCs w:val="24"/>
        </w:rPr>
        <w:t>προγράμματα απασχόλησης. Όχι μόνο</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όσοι έτυχε να επιλέγουν το </w:t>
      </w:r>
      <w:r>
        <w:rPr>
          <w:rFonts w:eastAsia="Times New Roman"/>
          <w:szCs w:val="24"/>
        </w:rPr>
        <w:t>π</w:t>
      </w:r>
      <w:r>
        <w:rPr>
          <w:rFonts w:eastAsia="Times New Roman"/>
          <w:szCs w:val="24"/>
        </w:rPr>
        <w:t xml:space="preserve">ρόγραμμα «Στέγαση και Επανένταξη», αλλά όσοι θα καταγραφούν μέσω του Εθνικού Μηχανισμού, να μπορούν να κάνουν χρήση συγκεκριμένων προγραμμάτων ιδιαίτερα στέγασης. </w:t>
      </w:r>
    </w:p>
    <w:p w14:paraId="1BED49F3"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Το τρίτο κεφάλαιο του</w:t>
      </w:r>
      <w:r>
        <w:rPr>
          <w:rFonts w:eastAsia="Times New Roman"/>
          <w:szCs w:val="24"/>
        </w:rPr>
        <w:t xml:space="preserve"> νομοσχεδίου αφορά </w:t>
      </w:r>
      <w:proofErr w:type="spellStart"/>
      <w:r>
        <w:rPr>
          <w:rFonts w:eastAsia="Times New Roman"/>
          <w:szCs w:val="24"/>
        </w:rPr>
        <w:t>εφαρμοστικές</w:t>
      </w:r>
      <w:proofErr w:type="spellEnd"/>
      <w:r>
        <w:rPr>
          <w:rFonts w:eastAsia="Times New Roman"/>
          <w:szCs w:val="24"/>
        </w:rPr>
        <w:t xml:space="preserve"> διατάξεις και τροποποιήσεις στον ήδη ψηφισμένο νόμο </w:t>
      </w:r>
      <w:proofErr w:type="spellStart"/>
      <w:r>
        <w:rPr>
          <w:rFonts w:eastAsia="Times New Roman"/>
          <w:szCs w:val="24"/>
        </w:rPr>
        <w:t>Κατρούγκαλου</w:t>
      </w:r>
      <w:proofErr w:type="spellEnd"/>
      <w:r>
        <w:rPr>
          <w:rFonts w:eastAsia="Times New Roman"/>
          <w:szCs w:val="24"/>
        </w:rPr>
        <w:t>, τον ν.4387/2016. Έτσι, το σημερινό νομοσχέδιο ενισχύει τα προβλήματα που δημιούργησε ο καινούρ</w:t>
      </w:r>
      <w:r>
        <w:rPr>
          <w:rFonts w:eastAsia="Times New Roman"/>
          <w:szCs w:val="24"/>
        </w:rPr>
        <w:t>γ</w:t>
      </w:r>
      <w:r>
        <w:rPr>
          <w:rFonts w:eastAsia="Times New Roman"/>
          <w:szCs w:val="24"/>
        </w:rPr>
        <w:t xml:space="preserve">ιος ασφαλιστικός νόμος, αφού φέρνει νέες διατάξεις επίσης προς </w:t>
      </w:r>
      <w:r>
        <w:rPr>
          <w:rFonts w:eastAsia="Times New Roman"/>
          <w:szCs w:val="24"/>
        </w:rPr>
        <w:t xml:space="preserve">προβληματική κατεύθυνση. Επί παραδείγματι, το άρθρο 24 προβλέπει τα εξής. Όσοι ανήκουν στην κατηγορία ασφαλισμένων με </w:t>
      </w:r>
      <w:proofErr w:type="spellStart"/>
      <w:r>
        <w:rPr>
          <w:rFonts w:eastAsia="Times New Roman"/>
          <w:szCs w:val="24"/>
        </w:rPr>
        <w:t>βαρέα</w:t>
      </w:r>
      <w:proofErr w:type="spellEnd"/>
      <w:r>
        <w:rPr>
          <w:rFonts w:eastAsia="Times New Roman"/>
          <w:szCs w:val="24"/>
        </w:rPr>
        <w:t xml:space="preserve"> και ανθυγιεινά, καθώς και οι μητέρες και οι χήροι πατέρες ανίκανων τέκνων, όπως επίσης και ασφαλισμένοι με χρόνιες και ειδικές παθήσ</w:t>
      </w:r>
      <w:r>
        <w:rPr>
          <w:rFonts w:eastAsia="Times New Roman"/>
          <w:szCs w:val="24"/>
        </w:rPr>
        <w:t>εις</w:t>
      </w:r>
      <w:r>
        <w:rPr>
          <w:rFonts w:eastAsia="Times New Roman"/>
          <w:szCs w:val="24"/>
        </w:rPr>
        <w:t>,</w:t>
      </w:r>
      <w:r>
        <w:rPr>
          <w:rFonts w:eastAsia="Times New Roman"/>
          <w:szCs w:val="24"/>
        </w:rPr>
        <w:t xml:space="preserve"> χάνουν την προσαύξηση στη σύνταξή τους, παρ’ όλο που έχουν καταβάλει αυξημένες εισφορές. Φυσικά μια τέτοια ρύθμιση δημιουργεί αδικίες εις βάρος αυτών των κατηγοριών των πολιτών, οι οποίοι μάλιστα είναι ευάλωτοι. </w:t>
      </w:r>
    </w:p>
    <w:p w14:paraId="1BED49F4"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θα ήθελα</w:t>
      </w:r>
      <w:r>
        <w:rPr>
          <w:rFonts w:eastAsia="Times New Roman"/>
          <w:szCs w:val="24"/>
        </w:rPr>
        <w:t xml:space="preserve"> να αναφερθώ ότι η συνολική στάση της Κυβέρνησης και οι επιλογές του Πρωθυπουργού για εκμετάλλευση της ανάγκης των συνανθρώπων μας </w:t>
      </w:r>
      <w:r>
        <w:rPr>
          <w:rFonts w:eastAsia="Times New Roman"/>
          <w:szCs w:val="24"/>
        </w:rPr>
        <w:t>-</w:t>
      </w:r>
      <w:r>
        <w:rPr>
          <w:rFonts w:eastAsia="Times New Roman"/>
          <w:szCs w:val="24"/>
        </w:rPr>
        <w:t>και δη των χαμηλοσυνταξιού</w:t>
      </w:r>
      <w:r>
        <w:rPr>
          <w:rFonts w:eastAsia="Times New Roman"/>
          <w:szCs w:val="24"/>
        </w:rPr>
        <w:lastRenderedPageBreak/>
        <w:t>χων</w:t>
      </w:r>
      <w:r>
        <w:rPr>
          <w:rFonts w:eastAsia="Times New Roman"/>
          <w:szCs w:val="24"/>
        </w:rPr>
        <w:t>-</w:t>
      </w:r>
      <w:r>
        <w:rPr>
          <w:rFonts w:eastAsia="Times New Roman"/>
          <w:szCs w:val="24"/>
        </w:rPr>
        <w:t xml:space="preserve"> είναι</w:t>
      </w:r>
      <w:r>
        <w:rPr>
          <w:rFonts w:eastAsia="Times New Roman"/>
          <w:szCs w:val="24"/>
        </w:rPr>
        <w:t>,</w:t>
      </w:r>
      <w:r>
        <w:rPr>
          <w:rFonts w:eastAsia="Times New Roman"/>
          <w:szCs w:val="24"/>
        </w:rPr>
        <w:t xml:space="preserve"> αν μη τι άλλο</w:t>
      </w:r>
      <w:r>
        <w:rPr>
          <w:rFonts w:eastAsia="Times New Roman"/>
          <w:szCs w:val="24"/>
        </w:rPr>
        <w:t>,</w:t>
      </w:r>
      <w:r>
        <w:rPr>
          <w:rFonts w:eastAsia="Times New Roman"/>
          <w:szCs w:val="24"/>
        </w:rPr>
        <w:t xml:space="preserve"> επικίνδυνες για τη χώρα. Μετά τις χθεσινές δυσάρεστες εξελίξεις, από πλ</w:t>
      </w:r>
      <w:r>
        <w:rPr>
          <w:rFonts w:eastAsia="Times New Roman"/>
          <w:szCs w:val="24"/>
        </w:rPr>
        <w:t xml:space="preserve">ευράς των εταίρων μας, τώρα περισσότερο από ποτέ είναι απολύτως επιτακτική η ανάγκη για συνολική συνεννόηση όλων των κομμάτων. </w:t>
      </w:r>
    </w:p>
    <w:p w14:paraId="1BED49F5" w14:textId="77777777" w:rsidR="0011574B" w:rsidRDefault="00BF5310">
      <w:pPr>
        <w:spacing w:line="600" w:lineRule="auto"/>
        <w:ind w:firstLine="720"/>
        <w:contextualSpacing/>
        <w:jc w:val="both"/>
        <w:rPr>
          <w:rFonts w:eastAsia="Times New Roman"/>
          <w:szCs w:val="24"/>
        </w:rPr>
      </w:pPr>
      <w:r>
        <w:rPr>
          <w:rFonts w:eastAsia="Times New Roman"/>
          <w:szCs w:val="24"/>
        </w:rPr>
        <w:t>Πρέπει</w:t>
      </w:r>
      <w:r>
        <w:rPr>
          <w:rFonts w:eastAsia="Times New Roman"/>
          <w:szCs w:val="24"/>
        </w:rPr>
        <w:t>,</w:t>
      </w:r>
      <w:r>
        <w:rPr>
          <w:rFonts w:eastAsia="Times New Roman"/>
          <w:szCs w:val="24"/>
        </w:rPr>
        <w:t xml:space="preserve"> επιτέλους</w:t>
      </w:r>
      <w:r>
        <w:rPr>
          <w:rFonts w:eastAsia="Times New Roman"/>
          <w:szCs w:val="24"/>
        </w:rPr>
        <w:t>,</w:t>
      </w:r>
      <w:r>
        <w:rPr>
          <w:rFonts w:eastAsia="Times New Roman"/>
          <w:szCs w:val="24"/>
        </w:rPr>
        <w:t xml:space="preserve"> όλοι να αντιληφθούμε </w:t>
      </w:r>
      <w:r>
        <w:rPr>
          <w:rFonts w:eastAsia="Times New Roman"/>
          <w:szCs w:val="24"/>
        </w:rPr>
        <w:t>πως</w:t>
      </w:r>
      <w:r>
        <w:rPr>
          <w:rFonts w:eastAsia="Times New Roman"/>
          <w:szCs w:val="24"/>
        </w:rPr>
        <w:t xml:space="preserve"> μόνη λύση είναι αυτή που προσφέρει η Ένωση Κεντρώων, ότι μόνο μέσα από τη σύγκλιση κ</w:t>
      </w:r>
      <w:r>
        <w:rPr>
          <w:rFonts w:eastAsia="Times New Roman"/>
          <w:szCs w:val="24"/>
        </w:rPr>
        <w:t xml:space="preserve">αι τη συνεργασία θα μπορέσουμε να βοηθήσουμε τη χώρα μας να βγει από το τέλμα. Για την υπόλοιπη επικαιρότητα θα σας μιλήσει ο </w:t>
      </w:r>
      <w:r>
        <w:rPr>
          <w:rFonts w:eastAsia="Times New Roman"/>
          <w:szCs w:val="24"/>
        </w:rPr>
        <w:t>Κ</w:t>
      </w:r>
      <w:r>
        <w:rPr>
          <w:rFonts w:eastAsia="Times New Roman"/>
          <w:szCs w:val="24"/>
        </w:rPr>
        <w:t xml:space="preserve">οινοβουλευτικός μας </w:t>
      </w:r>
      <w:r>
        <w:rPr>
          <w:rFonts w:eastAsia="Times New Roman"/>
          <w:szCs w:val="24"/>
        </w:rPr>
        <w:t>Ε</w:t>
      </w:r>
      <w:r>
        <w:rPr>
          <w:rFonts w:eastAsia="Times New Roman"/>
          <w:szCs w:val="24"/>
        </w:rPr>
        <w:t xml:space="preserve">κπρόσωπος. </w:t>
      </w:r>
    </w:p>
    <w:p w14:paraId="1BED49F6" w14:textId="77777777" w:rsidR="0011574B" w:rsidRDefault="00BF5310">
      <w:pPr>
        <w:spacing w:line="600" w:lineRule="auto"/>
        <w:ind w:firstLine="720"/>
        <w:contextualSpacing/>
        <w:jc w:val="both"/>
        <w:rPr>
          <w:rFonts w:eastAsia="Times New Roman"/>
          <w:szCs w:val="24"/>
        </w:rPr>
      </w:pPr>
      <w:r>
        <w:rPr>
          <w:rFonts w:eastAsia="Times New Roman"/>
          <w:szCs w:val="24"/>
        </w:rPr>
        <w:t>Ευχαριστώ.</w:t>
      </w:r>
    </w:p>
    <w:p w14:paraId="1BED49F7" w14:textId="77777777" w:rsidR="0011574B" w:rsidRDefault="00BF531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1BED49F8"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(Δημήτριος </w:t>
      </w:r>
      <w:r>
        <w:rPr>
          <w:rFonts w:eastAsia="Times New Roman"/>
          <w:b/>
          <w:szCs w:val="24"/>
        </w:rPr>
        <w:t>Κρεμαστινός):</w:t>
      </w:r>
      <w:r>
        <w:rPr>
          <w:rFonts w:eastAsia="Times New Roman"/>
          <w:szCs w:val="24"/>
        </w:rPr>
        <w:t xml:space="preserve"> Ευχαριστώ.</w:t>
      </w:r>
    </w:p>
    <w:p w14:paraId="1BED49F9"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Τον λόγο έχει η </w:t>
      </w:r>
      <w:r>
        <w:rPr>
          <w:rFonts w:eastAsia="Times New Roman"/>
          <w:szCs w:val="24"/>
        </w:rPr>
        <w:t>ειδική αγορήτρια</w:t>
      </w:r>
      <w:r>
        <w:rPr>
          <w:rFonts w:eastAsia="Times New Roman"/>
          <w:szCs w:val="24"/>
        </w:rPr>
        <w:t xml:space="preserve">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κ. Εύη </w:t>
      </w:r>
      <w:proofErr w:type="spellStart"/>
      <w:r>
        <w:rPr>
          <w:rFonts w:eastAsia="Times New Roman"/>
          <w:szCs w:val="24"/>
        </w:rPr>
        <w:t>Χριστοφιλοπούλου</w:t>
      </w:r>
      <w:proofErr w:type="spellEnd"/>
      <w:r>
        <w:rPr>
          <w:rFonts w:eastAsia="Times New Roman"/>
          <w:szCs w:val="24"/>
        </w:rPr>
        <w:t>.</w:t>
      </w:r>
    </w:p>
    <w:p w14:paraId="1BED49FA"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Ευχαριστώ, κύριε Πρόεδρε.</w:t>
      </w:r>
    </w:p>
    <w:p w14:paraId="1BED49F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Κυρία Υπουργέ, κύριε Υπουργέ, ήδη </w:t>
      </w:r>
      <w:r>
        <w:rPr>
          <w:rFonts w:eastAsia="Times New Roman"/>
          <w:szCs w:val="24"/>
        </w:rPr>
        <w:t>-</w:t>
      </w:r>
      <w:r>
        <w:rPr>
          <w:rFonts w:eastAsia="Times New Roman"/>
          <w:szCs w:val="24"/>
        </w:rPr>
        <w:t>από χθες νομίζω</w:t>
      </w:r>
      <w:r>
        <w:rPr>
          <w:rFonts w:eastAsia="Times New Roman"/>
          <w:szCs w:val="24"/>
        </w:rPr>
        <w:t>-</w:t>
      </w:r>
      <w:r>
        <w:rPr>
          <w:rFonts w:eastAsia="Times New Roman"/>
          <w:szCs w:val="24"/>
        </w:rPr>
        <w:t xml:space="preserve"> η στάση μας σε αυτό το νομοσχέδιο κατέστη σαφής. Δεν θα μπορούσαμε παρά να υπερψηφίσουμε τα άρθρα εκείνα, την πλειονότητα των άρθρων –εκτός από τα άρθρα 7, 8, για τα περιμένω τις διευκρινίσεις της κ. Φωτίου- που αφορούν τα θέματα του Εθνικού Μηχανισμού Κο</w:t>
      </w:r>
      <w:r>
        <w:rPr>
          <w:rFonts w:eastAsia="Times New Roman"/>
          <w:szCs w:val="24"/>
        </w:rPr>
        <w:t>ινωνικής Ένταξης. Ήταν δική μας πολιτική. Το συνεχίσατε. Και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είναι κάτι το οποίο χρειάζεται η χώρα, χρειάζονται οι πλέον ευαίσθητοι συνάνθρωποί μας.</w:t>
      </w:r>
    </w:p>
    <w:p w14:paraId="1BED49F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ίδιο ισχύει και για το </w:t>
      </w:r>
      <w:r>
        <w:rPr>
          <w:rFonts w:eastAsia="Times New Roman"/>
          <w:szCs w:val="24"/>
        </w:rPr>
        <w:t>Κ</w:t>
      </w:r>
      <w:r>
        <w:rPr>
          <w:rFonts w:eastAsia="Times New Roman"/>
          <w:szCs w:val="24"/>
        </w:rPr>
        <w:t>εφάλαιο Β</w:t>
      </w:r>
      <w:r>
        <w:rPr>
          <w:rFonts w:eastAsia="Times New Roman"/>
          <w:szCs w:val="24"/>
        </w:rPr>
        <w:t>΄</w:t>
      </w:r>
      <w:r>
        <w:rPr>
          <w:rFonts w:eastAsia="Times New Roman"/>
          <w:szCs w:val="24"/>
        </w:rPr>
        <w:t>, για το ελάχιστο εγγυημένο εισόδημα ή το επίδομα κοινωνι</w:t>
      </w:r>
      <w:r>
        <w:rPr>
          <w:rFonts w:eastAsia="Times New Roman"/>
          <w:szCs w:val="24"/>
        </w:rPr>
        <w:t xml:space="preserve">κής αλληλεγγύης, όπως και αν το πούμε το ίδιο είναι. Πρέπει να το εφαρμόσουμε όμως και σύντομα. </w:t>
      </w:r>
    </w:p>
    <w:p w14:paraId="1BED49FD" w14:textId="77777777" w:rsidR="0011574B" w:rsidRDefault="00BF5310">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εκφράσαμε την απόλυτη διαφωνία μας με την τελευταία ομάδα των άρθρων που αφορούσε τον </w:t>
      </w:r>
      <w:proofErr w:type="spellStart"/>
      <w:r>
        <w:rPr>
          <w:rFonts w:eastAsia="Times New Roman"/>
          <w:szCs w:val="24"/>
        </w:rPr>
        <w:t>εφαρμοστικό</w:t>
      </w:r>
      <w:proofErr w:type="spellEnd"/>
      <w:r>
        <w:rPr>
          <w:rFonts w:eastAsia="Times New Roman"/>
          <w:szCs w:val="24"/>
        </w:rPr>
        <w:t xml:space="preserve"> νόμο του νόμου-</w:t>
      </w:r>
      <w:r>
        <w:rPr>
          <w:rFonts w:eastAsia="Times New Roman"/>
          <w:szCs w:val="24"/>
        </w:rPr>
        <w:lastRenderedPageBreak/>
        <w:t xml:space="preserve">λαιμητόμου, του νόμου </w:t>
      </w:r>
      <w:proofErr w:type="spellStart"/>
      <w:r>
        <w:rPr>
          <w:rFonts w:eastAsia="Times New Roman"/>
          <w:szCs w:val="24"/>
        </w:rPr>
        <w:t>Κατρούγκαλ</w:t>
      </w:r>
      <w:r>
        <w:rPr>
          <w:rFonts w:eastAsia="Times New Roman"/>
          <w:szCs w:val="24"/>
        </w:rPr>
        <w:t>ου</w:t>
      </w:r>
      <w:proofErr w:type="spellEnd"/>
      <w:r>
        <w:rPr>
          <w:rFonts w:eastAsia="Times New Roman"/>
          <w:szCs w:val="24"/>
        </w:rPr>
        <w:t xml:space="preserve">, του νόμου που πραγματικά πετσόκοψε συντάξεις και κατάργησε το ΕΚΑΣ, κάτι που η «περήφανη διαπραγμάτευση» των δήθεν αριστερών έφερε στη χώρα μεταξύ άλλων δεινών. </w:t>
      </w:r>
    </w:p>
    <w:p w14:paraId="1BED49F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Κύριε Πετρόπουλε, κύριε Υφυπουργέ, εδώ έχω μια καταγγελία από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της </w:t>
      </w:r>
      <w:r>
        <w:rPr>
          <w:rFonts w:eastAsia="Times New Roman"/>
          <w:szCs w:val="24"/>
        </w:rPr>
        <w:t>ΠΟΣΕ-ΙΚΑ ότι</w:t>
      </w:r>
      <w:r>
        <w:rPr>
          <w:rFonts w:eastAsia="Times New Roman"/>
          <w:szCs w:val="24"/>
        </w:rPr>
        <w:t>,</w:t>
      </w:r>
      <w:r>
        <w:rPr>
          <w:rFonts w:eastAsia="Times New Roman"/>
          <w:szCs w:val="24"/>
        </w:rPr>
        <w:t xml:space="preserve"> παραδείγματος χάριν</w:t>
      </w:r>
      <w:r>
        <w:rPr>
          <w:rFonts w:eastAsia="Times New Roman"/>
          <w:szCs w:val="24"/>
        </w:rPr>
        <w:t>,</w:t>
      </w:r>
      <w:r>
        <w:rPr>
          <w:rFonts w:eastAsia="Times New Roman"/>
          <w:szCs w:val="24"/>
        </w:rPr>
        <w:t xml:space="preserve"> στη Θεσσαλονίκη έχετε ξεχάσει μια ολόκληρη </w:t>
      </w:r>
      <w:r>
        <w:rPr>
          <w:rFonts w:eastAsia="Times New Roman"/>
          <w:szCs w:val="24"/>
        </w:rPr>
        <w:t>Δ</w:t>
      </w:r>
      <w:r>
        <w:rPr>
          <w:rFonts w:eastAsia="Times New Roman"/>
          <w:szCs w:val="24"/>
        </w:rPr>
        <w:t>ιεύθυνση να συμπεριλάβετε. Χθες εγώ και πολλοί άλλοι συνάδελφοι από πολλές πτέρυγες αυτής της Βουλής σ</w:t>
      </w:r>
      <w:r>
        <w:rPr>
          <w:rFonts w:eastAsia="Times New Roman"/>
          <w:szCs w:val="24"/>
        </w:rPr>
        <w:t>ά</w:t>
      </w:r>
      <w:r>
        <w:rPr>
          <w:rFonts w:eastAsia="Times New Roman"/>
          <w:szCs w:val="24"/>
        </w:rPr>
        <w:t xml:space="preserve">ς </w:t>
      </w:r>
      <w:r>
        <w:rPr>
          <w:rFonts w:eastAsia="Times New Roman"/>
          <w:szCs w:val="24"/>
        </w:rPr>
        <w:t xml:space="preserve">μιλήσαμε </w:t>
      </w:r>
      <w:r>
        <w:rPr>
          <w:rFonts w:eastAsia="Times New Roman"/>
          <w:szCs w:val="24"/>
        </w:rPr>
        <w:t xml:space="preserve">για προχειρότητα, σας είπαμε ότι τσουβαλιάσατε κυριολεκτικά </w:t>
      </w:r>
      <w:r>
        <w:rPr>
          <w:rFonts w:eastAsia="Times New Roman"/>
          <w:szCs w:val="24"/>
        </w:rPr>
        <w:t>Δ</w:t>
      </w:r>
      <w:r>
        <w:rPr>
          <w:rFonts w:eastAsia="Times New Roman"/>
          <w:szCs w:val="24"/>
        </w:rPr>
        <w:t>ιε</w:t>
      </w:r>
      <w:r>
        <w:rPr>
          <w:rFonts w:eastAsia="Times New Roman"/>
          <w:szCs w:val="24"/>
        </w:rPr>
        <w:t>υθύνσεις.</w:t>
      </w:r>
    </w:p>
    <w:p w14:paraId="1BED49FF"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Θέλω να την καταθέσω στα Πρακτικά και να τη θέσω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w:t>
      </w:r>
      <w:r>
        <w:rPr>
          <w:rFonts w:eastAsia="Times New Roman" w:cs="Times New Roman"/>
          <w:szCs w:val="24"/>
        </w:rPr>
        <w:t>Θα κάνατε κάτι για το συγκεκριμένο ζήτημα;</w:t>
      </w:r>
    </w:p>
    <w:p w14:paraId="1BED4A0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Παρασκευή </w:t>
      </w:r>
      <w:proofErr w:type="spellStart"/>
      <w:r>
        <w:rPr>
          <w:rFonts w:eastAsia="Times New Roman" w:cs="Times New Roman"/>
          <w:szCs w:val="24"/>
        </w:rPr>
        <w:t>Χριστοφιλοπούλου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1BED4A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διαφωνήσαμε και τότε, διαφωνούμε και τώρα με το μονολιθικό μόρφωμα ΕΦΚΑ, το οποίο δεν μπορεί να λειτουργήσει και σας τα είχαμε πει. Άρα καταψηφίζουμε και αυτή </w:t>
      </w:r>
      <w:r>
        <w:rPr>
          <w:rFonts w:eastAsia="Times New Roman" w:cs="Times New Roman"/>
          <w:szCs w:val="24"/>
        </w:rPr>
        <w:t xml:space="preserve">την ομάδα των διατάξεων. </w:t>
      </w:r>
    </w:p>
    <w:p w14:paraId="1BED4A0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Ακούστηκε ότι θα υπάρξει μια ονομαστική ψηφοφορία για την τροπολογία που δί</w:t>
      </w:r>
      <w:r>
        <w:rPr>
          <w:rFonts w:eastAsia="Times New Roman" w:cs="Times New Roman"/>
          <w:szCs w:val="24"/>
        </w:rPr>
        <w:t>ν</w:t>
      </w:r>
      <w:r>
        <w:rPr>
          <w:rFonts w:eastAsia="Times New Roman" w:cs="Times New Roman"/>
          <w:szCs w:val="24"/>
        </w:rPr>
        <w:t xml:space="preserve">ει αυτό το επίδομα-ψίχουλο -αλλά είναι ένα επίδομα, τέλος πάντων, ένα βοήθημα- στους συνταξιούχους; Ακούστηκε. </w:t>
      </w:r>
    </w:p>
    <w:p w14:paraId="1BED4A0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έχετε αποτύχει σε όλα. Το </w:t>
      </w:r>
      <w:r>
        <w:rPr>
          <w:rFonts w:eastAsia="Times New Roman" w:cs="Times New Roman"/>
          <w:szCs w:val="24"/>
        </w:rPr>
        <w:t>είπα και χθες. Δύο στα δύο! Πενιχρές οι διατάξεις για το χρέος. Παγώνουν τώρα. Αυξημένα πλεονάσματα, τα οποία υπογράψατε φαρδιά-πλατιά για μετά το 2018, 3</w:t>
      </w:r>
      <w:r>
        <w:rPr>
          <w:rFonts w:eastAsia="Times New Roman" w:cs="Times New Roman"/>
          <w:szCs w:val="24"/>
        </w:rPr>
        <w:t>,</w:t>
      </w:r>
      <w:r>
        <w:rPr>
          <w:rFonts w:eastAsia="Times New Roman" w:cs="Times New Roman"/>
          <w:szCs w:val="24"/>
        </w:rPr>
        <w:t>5% για δέκα χρόνια, που δεν βγαίνουν. Και έχετε δώσει και τον κόφτη. Τον έχετε δώσει τον κόφτη</w:t>
      </w:r>
      <w:r>
        <w:rPr>
          <w:rFonts w:eastAsia="Times New Roman" w:cs="Times New Roman"/>
          <w:szCs w:val="24"/>
        </w:rPr>
        <w:t xml:space="preserve"> και το μόνο που σας μένει είναι ο «φερετζές», δηλαδή, να μην </w:t>
      </w:r>
      <w:proofErr w:type="spellStart"/>
      <w:r>
        <w:rPr>
          <w:rFonts w:eastAsia="Times New Roman" w:cs="Times New Roman"/>
          <w:szCs w:val="24"/>
        </w:rPr>
        <w:t>ονομαστικοποιηθούν</w:t>
      </w:r>
      <w:proofErr w:type="spellEnd"/>
      <w:r>
        <w:rPr>
          <w:rFonts w:eastAsia="Times New Roman" w:cs="Times New Roman"/>
          <w:szCs w:val="24"/>
        </w:rPr>
        <w:t xml:space="preserve"> τα μέτρα του κόφτη</w:t>
      </w:r>
      <w:r>
        <w:rPr>
          <w:rFonts w:eastAsia="Times New Roman" w:cs="Times New Roman"/>
          <w:szCs w:val="24"/>
        </w:rPr>
        <w:t>!</w:t>
      </w:r>
      <w:r>
        <w:rPr>
          <w:rFonts w:eastAsia="Times New Roman" w:cs="Times New Roman"/>
          <w:szCs w:val="24"/>
        </w:rPr>
        <w:t xml:space="preserve"> </w:t>
      </w:r>
    </w:p>
    <w:p w14:paraId="1BED4A0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κόφτης υπάρχει, κυρίες και κύριοι της Κυβέρνησης. Ο κόφτης υπάρχει και ο </w:t>
      </w:r>
      <w:proofErr w:type="spellStart"/>
      <w:r>
        <w:rPr>
          <w:rFonts w:eastAsia="Times New Roman" w:cs="Times New Roman"/>
          <w:szCs w:val="24"/>
        </w:rPr>
        <w:t>πέλεκυς</w:t>
      </w:r>
      <w:proofErr w:type="spellEnd"/>
      <w:r>
        <w:rPr>
          <w:rFonts w:eastAsia="Times New Roman" w:cs="Times New Roman"/>
          <w:szCs w:val="24"/>
        </w:rPr>
        <w:t xml:space="preserve"> είναι πάνω σε συνταξιούχους, σε επαγγελματίες, </w:t>
      </w:r>
      <w:r>
        <w:rPr>
          <w:rFonts w:eastAsia="Times New Roman" w:cs="Times New Roman"/>
          <w:szCs w:val="24"/>
        </w:rPr>
        <w:lastRenderedPageBreak/>
        <w:t>στη δημιουργική Ελλάδα α</w:t>
      </w:r>
      <w:r>
        <w:rPr>
          <w:rFonts w:eastAsia="Times New Roman" w:cs="Times New Roman"/>
          <w:szCs w:val="24"/>
        </w:rPr>
        <w:t xml:space="preserve">λλά και στους ανθρώπους των ενεργών γηρατειών. </w:t>
      </w:r>
    </w:p>
    <w:p w14:paraId="1BED4A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έχετε πετύχει έχοντας σωρεύσει στη διετία μόνο 7,5 δισεκατομμύρια ευρώ στις πλάτες του λαού και έχετε, επίσης, μόνο σε αυτόν τον προϋπολογισμό 2,4 δισεκατομμύρια ευρώ βάρη. </w:t>
      </w:r>
    </w:p>
    <w:p w14:paraId="1BED4A0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και μοιράζετε </w:t>
      </w:r>
      <w:r>
        <w:rPr>
          <w:rFonts w:eastAsia="Times New Roman" w:cs="Times New Roman"/>
          <w:szCs w:val="24"/>
        </w:rPr>
        <w:t>617 εκατομμύρια ευρώ στους χαμηλοσυνταξιούχους, που όντως τα έχουν ανάγκη. Ξεχνάτε, όμως, και τους φτωχούς μη συνταξιούχους υπερήλικες και τους ανέργους και τις μονογονεϊκές οικογένειες και τους πολύτεκνους, πολλούς από τους συνανθρώπους μας οι οποίοι θα έ</w:t>
      </w:r>
      <w:r>
        <w:rPr>
          <w:rFonts w:eastAsia="Times New Roman" w:cs="Times New Roman"/>
          <w:szCs w:val="24"/>
        </w:rPr>
        <w:t xml:space="preserve">χρηζαν μιας τέτοιας αντιμετώπισης από ένα πλεόνασμα. </w:t>
      </w:r>
    </w:p>
    <w:p w14:paraId="1BED4A0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όμως, κυρίες και κύριοι συνάδελφοι, πώς βγήκε αυτό το πλεόνασμα; Να θυμηθούμε ότι βγήκε από το αίμα του ελληνικού λαού που αδράξατε, γιατί θέλατε να κάνετε τη </w:t>
      </w:r>
      <w:r>
        <w:rPr>
          <w:rFonts w:eastAsia="Times New Roman" w:cs="Times New Roman"/>
          <w:szCs w:val="24"/>
        </w:rPr>
        <w:t>«</w:t>
      </w:r>
      <w:proofErr w:type="spellStart"/>
      <w:r>
        <w:rPr>
          <w:rFonts w:eastAsia="Times New Roman" w:cs="Times New Roman"/>
          <w:szCs w:val="24"/>
        </w:rPr>
        <w:t>βαρουφάκειο</w:t>
      </w:r>
      <w:proofErr w:type="spellEnd"/>
      <w:r>
        <w:rPr>
          <w:rFonts w:eastAsia="Times New Roman" w:cs="Times New Roman"/>
          <w:szCs w:val="24"/>
        </w:rPr>
        <w:t xml:space="preserve"> διαπραγμάτευση</w:t>
      </w:r>
      <w:r>
        <w:rPr>
          <w:rFonts w:eastAsia="Times New Roman" w:cs="Times New Roman"/>
          <w:szCs w:val="24"/>
        </w:rPr>
        <w:t>»</w:t>
      </w:r>
      <w:r>
        <w:rPr>
          <w:rFonts w:eastAsia="Times New Roman" w:cs="Times New Roman"/>
          <w:szCs w:val="24"/>
        </w:rPr>
        <w:t>,</w:t>
      </w:r>
      <w:r>
        <w:rPr>
          <w:rFonts w:eastAsia="Times New Roman" w:cs="Times New Roman"/>
          <w:szCs w:val="24"/>
        </w:rPr>
        <w:t xml:space="preserve"> να κάνετε τα τερτίπια και τους τυχοδιωκτισμούς του κ. Τσίπρα, που πήρε υπερηφάνως το «όχι» του λαού και μετά το μετέτρεψε σε ένα μεγάλο «ναι» </w:t>
      </w:r>
      <w:r>
        <w:rPr>
          <w:rFonts w:eastAsia="Times New Roman" w:cs="Times New Roman"/>
          <w:szCs w:val="24"/>
        </w:rPr>
        <w:lastRenderedPageBreak/>
        <w:t xml:space="preserve">στον κ. Σόιμπλε; Που έδωσε την περιουσία του ελληνικού λαού στο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εννέα χρόνια; </w:t>
      </w:r>
    </w:p>
    <w:p w14:paraId="1BED4A0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Εσείς, οι </w:t>
      </w:r>
      <w:r>
        <w:rPr>
          <w:rFonts w:eastAsia="Times New Roman" w:cs="Times New Roman"/>
          <w:szCs w:val="24"/>
        </w:rPr>
        <w:t xml:space="preserve">μεγάλοι διαπραγματευτές και οι δήθεν προοδευτικοί, με τους </w:t>
      </w:r>
      <w:proofErr w:type="spellStart"/>
      <w:r>
        <w:rPr>
          <w:rFonts w:eastAsia="Times New Roman" w:cs="Times New Roman"/>
          <w:szCs w:val="24"/>
        </w:rPr>
        <w:t>ΑΝΕΛίτες</w:t>
      </w:r>
      <w:proofErr w:type="spellEnd"/>
      <w:r>
        <w:rPr>
          <w:rFonts w:eastAsia="Times New Roman" w:cs="Times New Roman"/>
          <w:szCs w:val="24"/>
        </w:rPr>
        <w:t xml:space="preserve"> συντρόφους σας, εσείς τα κάνατε αυτά. Και σήμερα έρχεστε και μας λέτε τι; Ότι από όλα αυτά τα βάρη που σωρεύσατε στον ελληνικό λαό παίρνετε το πενιχρό ποσό των 617 εκατομμυρίων ευρώ και το</w:t>
      </w:r>
      <w:r>
        <w:rPr>
          <w:rFonts w:eastAsia="Times New Roman" w:cs="Times New Roman"/>
          <w:szCs w:val="24"/>
        </w:rPr>
        <w:t xml:space="preserve"> δίνετε στους χαμηλοσυνταξιούχους. Δώστε το, λοιπόν. Δώστε το. Λέτε ότι θα κάνετε και ονομαστική ψηφοφορία. Κάντε και ονομαστική ψηφοφορία. </w:t>
      </w:r>
    </w:p>
    <w:p w14:paraId="1BED4A0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Δεν καταλαβαίνω, αλλά δεν καταλαβαίνω και τη στάση της Νέας Δημοκρατίας. Άκουσα τον κ. </w:t>
      </w:r>
      <w:proofErr w:type="spellStart"/>
      <w:r>
        <w:rPr>
          <w:rFonts w:eastAsia="Times New Roman" w:cs="Times New Roman"/>
          <w:szCs w:val="24"/>
        </w:rPr>
        <w:t>Σαλμά</w:t>
      </w:r>
      <w:proofErr w:type="spellEnd"/>
      <w:r>
        <w:rPr>
          <w:rFonts w:eastAsia="Times New Roman" w:cs="Times New Roman"/>
          <w:szCs w:val="24"/>
        </w:rPr>
        <w:t xml:space="preserve"> -τον άκουσα από πάνω, </w:t>
      </w:r>
      <w:r>
        <w:rPr>
          <w:rFonts w:eastAsia="Times New Roman" w:cs="Times New Roman"/>
          <w:szCs w:val="24"/>
        </w:rPr>
        <w:t xml:space="preserve">δυστυχώς, γιατί δεν μπορούσα να κατέβω, είχαμε συνεδρίαση- να λέει «γιατί κάνουμε ονομαστική;». </w:t>
      </w:r>
    </w:p>
    <w:p w14:paraId="1BED4A0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Φοβάται κάτι η Νέα Δημοκρατία; Τι φοβάται; Τον κ. Σόιμπλε ή το Ευρωπαϊκό Λαϊκό Κόμμα μην τους τραβήξει το αυτί, γιατί αμάν-αμάν η λιτό</w:t>
      </w:r>
      <w:r>
        <w:rPr>
          <w:rFonts w:eastAsia="Times New Roman" w:cs="Times New Roman"/>
          <w:szCs w:val="24"/>
        </w:rPr>
        <w:lastRenderedPageBreak/>
        <w:t>τητα; Διότι, όπως είναι γ</w:t>
      </w:r>
      <w:r>
        <w:rPr>
          <w:rFonts w:eastAsia="Times New Roman" w:cs="Times New Roman"/>
          <w:szCs w:val="24"/>
        </w:rPr>
        <w:t xml:space="preserve">νωστό, το Ευρωπαϊκό Λαϊκό Κόμμα, υπό τον Σόιμπλε πάντα και τη </w:t>
      </w:r>
      <w:proofErr w:type="spellStart"/>
      <w:r>
        <w:rPr>
          <w:rFonts w:eastAsia="Times New Roman" w:cs="Times New Roman"/>
          <w:szCs w:val="24"/>
        </w:rPr>
        <w:t>Μέρκελ</w:t>
      </w:r>
      <w:proofErr w:type="spellEnd"/>
      <w:r>
        <w:rPr>
          <w:rFonts w:eastAsia="Times New Roman" w:cs="Times New Roman"/>
          <w:szCs w:val="24"/>
        </w:rPr>
        <w:t xml:space="preserve"> -και τους δ</w:t>
      </w:r>
      <w:r>
        <w:rPr>
          <w:rFonts w:eastAsia="Times New Roman" w:cs="Times New Roman"/>
          <w:szCs w:val="24"/>
        </w:rPr>
        <w:t>ύ</w:t>
      </w:r>
      <w:r>
        <w:rPr>
          <w:rFonts w:eastAsia="Times New Roman" w:cs="Times New Roman"/>
          <w:szCs w:val="24"/>
        </w:rPr>
        <w:t xml:space="preserve">ο,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θυμηθούμε και τους </w:t>
      </w:r>
      <w:r>
        <w:rPr>
          <w:rFonts w:eastAsia="Times New Roman" w:cs="Times New Roman"/>
          <w:szCs w:val="24"/>
        </w:rPr>
        <w:t>«</w:t>
      </w:r>
      <w:proofErr w:type="spellStart"/>
      <w:r>
        <w:rPr>
          <w:rFonts w:eastAsia="Times New Roman" w:cs="Times New Roman"/>
          <w:szCs w:val="24"/>
        </w:rPr>
        <w:t>μ</w:t>
      </w:r>
      <w:r>
        <w:rPr>
          <w:rFonts w:eastAsia="Times New Roman" w:cs="Times New Roman"/>
          <w:szCs w:val="24"/>
        </w:rPr>
        <w:t>ερκελιστές</w:t>
      </w:r>
      <w:proofErr w:type="spellEnd"/>
      <w:r>
        <w:rPr>
          <w:rFonts w:eastAsia="Times New Roman" w:cs="Times New Roman"/>
          <w:szCs w:val="24"/>
        </w:rPr>
        <w:t>»</w:t>
      </w:r>
      <w:r>
        <w:rPr>
          <w:rFonts w:eastAsia="Times New Roman" w:cs="Times New Roman"/>
          <w:szCs w:val="24"/>
        </w:rPr>
        <w:t xml:space="preserve">- έχει σηκώσει τη σημαία της απόλυτης λιτότητας και την κρατάει. </w:t>
      </w:r>
    </w:p>
    <w:p w14:paraId="1BED4A0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όμως, του Ευρωπαϊκού Σοσιαλιστικού</w:t>
      </w:r>
      <w:r>
        <w:rPr>
          <w:rFonts w:eastAsia="Times New Roman" w:cs="Times New Roman"/>
          <w:szCs w:val="24"/>
        </w:rPr>
        <w:t xml:space="preserve"> Κόμματος, των Σοσιαλδημοκρατών</w:t>
      </w:r>
      <w:r>
        <w:rPr>
          <w:rFonts w:eastAsia="Times New Roman" w:cs="Times New Roman"/>
          <w:szCs w:val="24"/>
        </w:rPr>
        <w:t>,</w:t>
      </w:r>
      <w:r>
        <w:rPr>
          <w:rFonts w:eastAsia="Times New Roman" w:cs="Times New Roman"/>
          <w:szCs w:val="24"/>
        </w:rPr>
        <w:t xml:space="preserve"> αναπτύσσεται άλλη λογική. Αυτή η λογική της δεύτερης δύναμης στην Ευρώπη σήμερα είναι η λογική -και όχι η λογική της δήθεν Αριστεράς- που μπορεί να ανατρέψει τις πολιτικές λιτότητας. </w:t>
      </w:r>
    </w:p>
    <w:p w14:paraId="1BED4A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Δεν καταλαβαίνω, λοιπόν. Φοβήθηκε το τε</w:t>
      </w:r>
      <w:r>
        <w:rPr>
          <w:rFonts w:eastAsia="Times New Roman" w:cs="Times New Roman"/>
          <w:szCs w:val="24"/>
        </w:rPr>
        <w:t xml:space="preserve">ρτίπι του κ. Τσίπρα η Νέα Δημοκρατία ή φοβήθηκε τον κ. Σόιμπλε ότι θα της τραβήξει το αυτί; </w:t>
      </w:r>
    </w:p>
    <w:p w14:paraId="1BED4A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 έχουμε καταθέσει -και καλώ ξανά όλα τα κόμματα- δύο τροπολογίες «ανάσα» για τον κόσμο. Η μία αφορά το ακατάσχετο των προσωπικών λογαριασμών στα 1500 ευρώ, όπ</w:t>
      </w:r>
      <w:r>
        <w:rPr>
          <w:rFonts w:eastAsia="Times New Roman" w:cs="Times New Roman"/>
          <w:szCs w:val="24"/>
        </w:rPr>
        <w:t xml:space="preserve">ως ήταν πριν. </w:t>
      </w:r>
    </w:p>
    <w:p w14:paraId="1BED4A0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το, κυρίες και κύριοι και της Κυβέρνησης και της Νέας Δημοκρατίας, και πάρτε θέση. Θέλω να ακούσω και την Αξιωματική Αντιπολίτευση. Εμείς το είχαμε στα 1500 ευρώ το ακατάσχετο και με πρωτοβουλία του Βασίλη </w:t>
      </w:r>
      <w:proofErr w:type="spellStart"/>
      <w:r>
        <w:rPr>
          <w:rFonts w:eastAsia="Times New Roman" w:cs="Times New Roman"/>
          <w:szCs w:val="24"/>
        </w:rPr>
        <w:t>Κεγκέρογλου</w:t>
      </w:r>
      <w:proofErr w:type="spellEnd"/>
      <w:r>
        <w:rPr>
          <w:rFonts w:eastAsia="Times New Roman" w:cs="Times New Roman"/>
          <w:szCs w:val="24"/>
        </w:rPr>
        <w:t xml:space="preserve"> και του ΠΑΣΟΚ τ</w:t>
      </w:r>
      <w:r>
        <w:rPr>
          <w:rFonts w:eastAsia="Times New Roman" w:cs="Times New Roman"/>
          <w:szCs w:val="24"/>
        </w:rPr>
        <w:t xml:space="preserve">ότε είχαν εξαιρεθεί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τα επιδόματα των αναπήρων, τα επιδόματα των συνανθρώπων μας ή των ομάδων αυτών που χρήζουν ειδικής βοήθειας λόγω καταστροφών και σεισμών.</w:t>
      </w:r>
    </w:p>
    <w:p w14:paraId="1BED4A0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Αυτό, λοιπόν, σήμερα η Δημοκρατική Συμπαράταξη, το ΠΑΣΟΚ και η ΔΗΜΑΡ, επαν</w:t>
      </w:r>
      <w:r>
        <w:rPr>
          <w:rFonts w:eastAsia="Times New Roman" w:cs="Times New Roman"/>
          <w:szCs w:val="24"/>
        </w:rPr>
        <w:t xml:space="preserve">αφέρουν προς ψήφιση. Σας καλώ, λοιπόν, όλους να το ψηφίσετε. Ασχέτως διαπραγμάτευσης, ψηφίστε το. </w:t>
      </w:r>
    </w:p>
    <w:p w14:paraId="1BED4A1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Ψηφίστε, επίσης, την τροπολογία στο άλλο νομοσχέδιο που αφορά το ακατάσχετο στον μικρό και μεσαίο επιχειρηματία, που επιβάλλεται να επιβιώσει.</w:t>
      </w:r>
    </w:p>
    <w:p w14:paraId="1BED4A1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Ακούστε. Γιατί</w:t>
      </w:r>
      <w:r>
        <w:rPr>
          <w:rFonts w:eastAsia="Times New Roman" w:cs="Times New Roman"/>
          <w:szCs w:val="24"/>
        </w:rPr>
        <w:t xml:space="preserve"> βάζει ονομαστική ο κ</w:t>
      </w:r>
      <w:r>
        <w:rPr>
          <w:rFonts w:eastAsia="Times New Roman" w:cs="Times New Roman"/>
          <w:szCs w:val="24"/>
        </w:rPr>
        <w:t>.</w:t>
      </w:r>
      <w:r>
        <w:rPr>
          <w:rFonts w:eastAsia="Times New Roman" w:cs="Times New Roman"/>
          <w:szCs w:val="24"/>
        </w:rPr>
        <w:t xml:space="preserve"> Τσίπρας; Κάνει μια τεχνητή σύγκρουση. Έχει χάσει, όπως σας είπα, στα πάντα. Πανωλεθρία! Για να </w:t>
      </w:r>
      <w:r>
        <w:rPr>
          <w:rFonts w:eastAsia="Times New Roman" w:cs="Times New Roman"/>
          <w:szCs w:val="24"/>
        </w:rPr>
        <w:lastRenderedPageBreak/>
        <w:t xml:space="preserve">κρύψει την ήττα του χρησιμοποιεί –γιατί αυτό κάνει- τους ηλικιωμένους συνανθρώπους μας. Αυτό κάνει. Ο τυχοδιωκτισμός, όμως, του κ. Τσίπρα </w:t>
      </w:r>
      <w:r>
        <w:rPr>
          <w:rFonts w:eastAsia="Times New Roman" w:cs="Times New Roman"/>
          <w:szCs w:val="24"/>
        </w:rPr>
        <w:t>δεν μπορεί να γίνει τιμωρία της Ελλάδας. Δεν μπορεί να γίνει τιμωρία της Ελλάδας ο κ. Τσίπρας, που είναι κοινός τυχοδιώκτης και πρέπει να φύγει και αυτός και η Κυβέρνησή του. Και όσο νωρίτερα φύγουν, τόσο καλύτερα!</w:t>
      </w:r>
    </w:p>
    <w:p w14:paraId="1BED4A1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w:t>
      </w:r>
      <w:r>
        <w:rPr>
          <w:rFonts w:eastAsia="Times New Roman" w:cs="Times New Roman"/>
          <w:szCs w:val="24"/>
        </w:rPr>
        <w:t>ρατικής Συμπαράταξης</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1BED4A1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λοιπόν, ο κ. Τσίπρας με τους τυχοδιωκτισμούς του και τους αδιανόητους </w:t>
      </w:r>
      <w:proofErr w:type="spellStart"/>
      <w:r>
        <w:rPr>
          <w:rFonts w:eastAsia="Times New Roman" w:cs="Times New Roman"/>
          <w:szCs w:val="24"/>
        </w:rPr>
        <w:t>τακτικισμούς</w:t>
      </w:r>
      <w:proofErr w:type="spellEnd"/>
      <w:r>
        <w:rPr>
          <w:rFonts w:eastAsia="Times New Roman" w:cs="Times New Roman"/>
          <w:szCs w:val="24"/>
        </w:rPr>
        <w:t xml:space="preserve"> του άλλη μια φορά να κουβαλήσει τη χώρα στο πουθενά.</w:t>
      </w:r>
    </w:p>
    <w:p w14:paraId="1BED4A1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λοιπόν, κάντε την ονομαστική σας, κάντε ό,τι θέλετε, δώστε </w:t>
      </w:r>
      <w:r>
        <w:rPr>
          <w:rFonts w:eastAsia="Times New Roman" w:cs="Times New Roman"/>
          <w:szCs w:val="24"/>
        </w:rPr>
        <w:t>και το βοήθημα, γιατί αυτοί οι άνθρωποι έστω και αυτό το μέρος, όπως σας είπαμε, το έχουν ανάγκη, αλλά σηκωθείτε και φύγετε, γιατί όσο κάθεστε βλάπτετε αν</w:t>
      </w:r>
      <w:r>
        <w:rPr>
          <w:rFonts w:eastAsia="Times New Roman" w:cs="Times New Roman"/>
          <w:szCs w:val="24"/>
        </w:rPr>
        <w:t>επανόρθωτα</w:t>
      </w:r>
      <w:r>
        <w:rPr>
          <w:rFonts w:eastAsia="Times New Roman" w:cs="Times New Roman"/>
          <w:szCs w:val="24"/>
        </w:rPr>
        <w:t xml:space="preserve"> τη χώρα.</w:t>
      </w:r>
    </w:p>
    <w:p w14:paraId="1BED4A1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1BED4A1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BED4A17" w14:textId="77777777" w:rsidR="0011574B" w:rsidRDefault="00BF5310">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ΕΛΕΥΘΕΡΙΟΣ ΒΕΝΙΖΕΛΟΣ</w:t>
      </w:r>
      <w:r>
        <w:rPr>
          <w:rFonts w:eastAsia="Times New Roman" w:cs="Times New Roman"/>
        </w:rPr>
        <w:t>» κα</w:t>
      </w:r>
      <w:r>
        <w:rPr>
          <w:rFonts w:eastAsia="Times New Roman" w:cs="Times New Roman"/>
        </w:rPr>
        <w:t>ι ενημερώθηκαν για την ιστορία του κτηρίου και τον τρόπο οργάνωσης και λειτουργίας της Βουλής, είκοσι εννέα μαθητές και μαθήτριες και δύο εκπαιδευτικοί συνοδοί τους από το 15</w:t>
      </w:r>
      <w:r w:rsidRPr="00804787">
        <w:rPr>
          <w:rFonts w:eastAsia="Times New Roman" w:cs="Times New Roman"/>
          <w:vertAlign w:val="superscript"/>
        </w:rPr>
        <w:t>ο</w:t>
      </w:r>
      <w:r>
        <w:rPr>
          <w:rFonts w:eastAsia="Times New Roman" w:cs="Times New Roman"/>
        </w:rPr>
        <w:t xml:space="preserve"> Γυμνάσιο Περιστερίου. </w:t>
      </w:r>
    </w:p>
    <w:p w14:paraId="1BED4A18"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1BED4A19"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(Χειροκροτήματα απ’ όλες τις π</w:t>
      </w:r>
      <w:r>
        <w:rPr>
          <w:rFonts w:eastAsia="Times New Roman" w:cs="Times New Roman"/>
        </w:rPr>
        <w:t>τέρυγες της Βουλής)</w:t>
      </w:r>
    </w:p>
    <w:p w14:paraId="1BED4A1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ως Κοινοβουλευτικός Εκπρόσωπος ζητώ τον λόγο.</w:t>
      </w:r>
    </w:p>
    <w:p w14:paraId="1BED4A1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Μισό λεπτό.</w:t>
      </w:r>
    </w:p>
    <w:p w14:paraId="1BED4A1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Κυρία Φωτίου, θέλετε να τοποθετηθείτε τώρα για τις τροπολογίες ή αργότερα;</w:t>
      </w:r>
    </w:p>
    <w:p w14:paraId="1BED4A1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w:t>
      </w:r>
      <w:r>
        <w:rPr>
          <w:rFonts w:eastAsia="Times New Roman" w:cs="Times New Roman"/>
          <w:b/>
          <w:szCs w:val="24"/>
        </w:rPr>
        <w:t xml:space="preserve">ός Εργασίας, Κοινωνικής Ασφάλισης και Κοινωνικής Αλληλεγγύης): </w:t>
      </w:r>
      <w:r>
        <w:rPr>
          <w:rFonts w:eastAsia="Times New Roman" w:cs="Times New Roman"/>
          <w:szCs w:val="24"/>
        </w:rPr>
        <w:t>Κύριε Πρόεδρε, προτιμώ να τοποθετηθώ αργότερα. Εάν όμως έχει κλείσει ο κύκλος των αγορητών, εάν μπορείτε, να μου δώσετε λίγο χρόνο, πριν αρχίσει ο χρόνος των Κοινοβουλευτικών</w:t>
      </w:r>
      <w:r>
        <w:rPr>
          <w:rFonts w:eastAsia="Times New Roman" w:cs="Times New Roman"/>
          <w:szCs w:val="24"/>
        </w:rPr>
        <w:t xml:space="preserve"> Εκπροσώπων,</w:t>
      </w:r>
      <w:r>
        <w:rPr>
          <w:rFonts w:eastAsia="Times New Roman" w:cs="Times New Roman"/>
          <w:szCs w:val="24"/>
        </w:rPr>
        <w:t xml:space="preserve"> αλλά δ</w:t>
      </w:r>
      <w:r>
        <w:rPr>
          <w:rFonts w:eastAsia="Times New Roman" w:cs="Times New Roman"/>
          <w:szCs w:val="24"/>
        </w:rPr>
        <w:t>εν θα μιλήσω τώρα για τις τροπολογίες.</w:t>
      </w:r>
    </w:p>
    <w:p w14:paraId="1BED4A1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Ωραία. Πόσο χρόνο θέλετε;</w:t>
      </w:r>
    </w:p>
    <w:p w14:paraId="1BED4A1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Τι προβλέπεται από τον Κανονισμό;</w:t>
      </w:r>
    </w:p>
    <w:p w14:paraId="1BED4A2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w:t>
      </w:r>
      <w:r>
        <w:rPr>
          <w:rFonts w:eastAsia="Times New Roman" w:cs="Times New Roman"/>
          <w:b/>
          <w:szCs w:val="24"/>
        </w:rPr>
        <w:t>μαστινός):</w:t>
      </w:r>
      <w:r>
        <w:rPr>
          <w:rFonts w:eastAsia="Times New Roman" w:cs="Times New Roman"/>
          <w:szCs w:val="24"/>
        </w:rPr>
        <w:t xml:space="preserve"> Οκτώ λεπτά.</w:t>
      </w:r>
    </w:p>
    <w:p w14:paraId="1BED4A2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1BED4A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Κυρίες και κύριοι, κύριε Πρόεδρε, πρέπει να ομολογήσω ότι, όπως είπε και ο εισηγητής του Ποταμιού, πράγματ</w:t>
      </w:r>
      <w:r>
        <w:rPr>
          <w:rFonts w:eastAsia="Times New Roman" w:cs="Times New Roman"/>
          <w:szCs w:val="24"/>
        </w:rPr>
        <w:t xml:space="preserve">ι ένα μείζον πολιτικό γεγονός έχει επισκιάσει ένα νομοσχέδιο, που -απ’ ό,τι βλέπω- στηρίζεται από τη συντριπτική πλειοψηφία των πολιτικών κομμάτων και απ’ ό,τι κατάλαβα, και από το Ποτάμι σήμερα, αλλά και από την Ένωση Κεντρώων. Δηλαδή, τα έξι κόμματα από </w:t>
      </w:r>
      <w:r>
        <w:rPr>
          <w:rFonts w:eastAsia="Times New Roman" w:cs="Times New Roman"/>
          <w:szCs w:val="24"/>
        </w:rPr>
        <w:t>τα οκτώ στηρίζετε ένα νομοσχέδιο</w:t>
      </w:r>
      <w:r>
        <w:rPr>
          <w:rFonts w:eastAsia="Times New Roman" w:cs="Times New Roman"/>
          <w:szCs w:val="24"/>
        </w:rPr>
        <w:t>,</w:t>
      </w:r>
      <w:r>
        <w:rPr>
          <w:rFonts w:eastAsia="Times New Roman" w:cs="Times New Roman"/>
          <w:szCs w:val="24"/>
        </w:rPr>
        <w:t xml:space="preserve"> το οποίο πραγματικά αποτελεί τομή για την </w:t>
      </w:r>
      <w:proofErr w:type="spellStart"/>
      <w:r>
        <w:rPr>
          <w:rFonts w:eastAsia="Times New Roman" w:cs="Times New Roman"/>
          <w:szCs w:val="24"/>
        </w:rPr>
        <w:t>προνοιακή</w:t>
      </w:r>
      <w:proofErr w:type="spellEnd"/>
      <w:r>
        <w:rPr>
          <w:rFonts w:eastAsia="Times New Roman" w:cs="Times New Roman"/>
          <w:szCs w:val="24"/>
        </w:rPr>
        <w:t xml:space="preserve"> κατάσταση της χώρας μας. Αλλάζει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τον </w:t>
      </w:r>
      <w:proofErr w:type="spellStart"/>
      <w:r>
        <w:rPr>
          <w:rFonts w:eastAsia="Times New Roman" w:cs="Times New Roman"/>
          <w:szCs w:val="24"/>
        </w:rPr>
        <w:t>προνοιακό</w:t>
      </w:r>
      <w:proofErr w:type="spellEnd"/>
      <w:r>
        <w:rPr>
          <w:rFonts w:eastAsia="Times New Roman" w:cs="Times New Roman"/>
          <w:szCs w:val="24"/>
        </w:rPr>
        <w:t xml:space="preserve"> χάρτη της χώρας μας και όπως φάνηκε και στη διαβούλευση, όπου πάλι εκεί η συντριπτική πλειοψηφία των φορέων το</w:t>
      </w:r>
      <w:r>
        <w:rPr>
          <w:rFonts w:eastAsia="Times New Roman" w:cs="Times New Roman"/>
          <w:szCs w:val="24"/>
        </w:rPr>
        <w:t xml:space="preserve">ποθετήθηκε υπέρ, έτσι </w:t>
      </w:r>
      <w:r>
        <w:rPr>
          <w:rFonts w:eastAsia="Times New Roman" w:cs="Times New Roman"/>
          <w:szCs w:val="24"/>
        </w:rPr>
        <w:lastRenderedPageBreak/>
        <w:t>κατάλαβα και από τη συζήτηση στη Βουλή όλες αυτές τις ημέρες ότι γίνεται αποδεκτή μια μεγάλη αλλαγή.</w:t>
      </w:r>
    </w:p>
    <w:p w14:paraId="1BED4A2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Αυτή η μεγάλη αλλαγή του </w:t>
      </w:r>
      <w:proofErr w:type="spellStart"/>
      <w:r>
        <w:rPr>
          <w:rFonts w:eastAsia="Times New Roman" w:cs="Times New Roman"/>
          <w:szCs w:val="24"/>
        </w:rPr>
        <w:t>προνοιακού</w:t>
      </w:r>
      <w:proofErr w:type="spellEnd"/>
      <w:r>
        <w:rPr>
          <w:rFonts w:eastAsia="Times New Roman" w:cs="Times New Roman"/>
          <w:szCs w:val="24"/>
        </w:rPr>
        <w:t xml:space="preserve"> χάρτη έχει τα εξής χαρακτηριστικά: Δημιουργείται ένα εργαλείο, ο μηχανισμός ας πούμε κοινωνικής π</w:t>
      </w:r>
      <w:r>
        <w:rPr>
          <w:rFonts w:eastAsia="Times New Roman" w:cs="Times New Roman"/>
          <w:szCs w:val="24"/>
        </w:rPr>
        <w:t>ροστασίας. Λέω μηχανισμός, για να μην μπερδευόμαστε.</w:t>
      </w:r>
    </w:p>
    <w:p w14:paraId="1BED4A2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Δημιουργείται, λοιπόν, ένα εργαλείο το οποίο για πρώτη φορά φέρνει σε επαφή όλες τις βάσεις δεδομένων της Κυβέρνησης</w:t>
      </w:r>
      <w:r>
        <w:rPr>
          <w:rFonts w:eastAsia="Times New Roman" w:cs="Times New Roman"/>
          <w:szCs w:val="24"/>
        </w:rPr>
        <w:t>,</w:t>
      </w:r>
      <w:r>
        <w:rPr>
          <w:rFonts w:eastAsia="Times New Roman" w:cs="Times New Roman"/>
          <w:szCs w:val="24"/>
        </w:rPr>
        <w:t xml:space="preserve"> από όπου κι αν προέρχονται, όλους τους δεκαεπτά φορείς που δίνουν </w:t>
      </w:r>
      <w:proofErr w:type="spellStart"/>
      <w:r>
        <w:rPr>
          <w:rFonts w:eastAsia="Times New Roman" w:cs="Times New Roman"/>
          <w:szCs w:val="24"/>
        </w:rPr>
        <w:t>προνοιακά</w:t>
      </w:r>
      <w:proofErr w:type="spellEnd"/>
      <w:r>
        <w:rPr>
          <w:rFonts w:eastAsia="Times New Roman" w:cs="Times New Roman"/>
          <w:szCs w:val="24"/>
        </w:rPr>
        <w:t xml:space="preserve"> επιδόματα</w:t>
      </w:r>
      <w:r>
        <w:rPr>
          <w:rFonts w:eastAsia="Times New Roman" w:cs="Times New Roman"/>
          <w:szCs w:val="24"/>
        </w:rPr>
        <w:t xml:space="preserve">, όλα τα επιδόματα στο κράτος </w:t>
      </w:r>
      <w:r>
        <w:rPr>
          <w:rFonts w:eastAsia="Times New Roman" w:cs="Times New Roman"/>
          <w:szCs w:val="24"/>
        </w:rPr>
        <w:t>–</w:t>
      </w:r>
      <w:proofErr w:type="spellStart"/>
      <w:r>
        <w:rPr>
          <w:rFonts w:eastAsia="Times New Roman" w:cs="Times New Roman"/>
          <w:szCs w:val="24"/>
        </w:rPr>
        <w:t>εκατόν</w:t>
      </w:r>
      <w:proofErr w:type="spellEnd"/>
      <w:r>
        <w:rPr>
          <w:rFonts w:eastAsia="Times New Roman" w:cs="Times New Roman"/>
          <w:szCs w:val="24"/>
        </w:rPr>
        <w:t xml:space="preserve"> είκοσι πέντε</w:t>
      </w:r>
      <w:r>
        <w:rPr>
          <w:rFonts w:eastAsia="Times New Roman" w:cs="Times New Roman"/>
          <w:szCs w:val="24"/>
        </w:rPr>
        <w:t xml:space="preserve"> τον αριθμό- τα φέρνει σε νέα βάση δεδομένων. Αυτό για πρώτη φορά θα μας επιτρέπει –ήδη είναι φτιαγμένο αυτό το ηλεκτρονικό αρχείο- από εδώ κι ύστερα να ξέρουμε ακριβώς τι γίνεται για κάθε πολίτη αυτής της </w:t>
      </w:r>
      <w:r>
        <w:rPr>
          <w:rFonts w:eastAsia="Times New Roman" w:cs="Times New Roman"/>
          <w:szCs w:val="24"/>
        </w:rPr>
        <w:t>χώρας, ώστε να μπορούμε να βοηθάμε να διεκδικεί και να παίρνει τα επιδόματά του μ</w:t>
      </w:r>
      <w:r>
        <w:rPr>
          <w:rFonts w:eastAsia="Times New Roman" w:cs="Times New Roman"/>
          <w:szCs w:val="24"/>
        </w:rPr>
        <w:t>ε</w:t>
      </w:r>
      <w:r>
        <w:rPr>
          <w:rFonts w:eastAsia="Times New Roman" w:cs="Times New Roman"/>
          <w:szCs w:val="24"/>
        </w:rPr>
        <w:t xml:space="preserve"> έναν πολύ απλό τρόπο. Για πρώτη φορά, στην Ελλάδα, θα αποκτήσουμε αυτό το αρχείο. Όταν μας λένε «πόσοι ανάπηροι είναι;», θα απαντάμε, </w:t>
      </w:r>
      <w:r>
        <w:rPr>
          <w:rFonts w:eastAsia="Times New Roman" w:cs="Times New Roman"/>
          <w:szCs w:val="24"/>
        </w:rPr>
        <w:lastRenderedPageBreak/>
        <w:t>«πόσα επιδόματα παίρνει ένας ανάπηρος;»</w:t>
      </w:r>
      <w:r>
        <w:rPr>
          <w:rFonts w:eastAsia="Times New Roman" w:cs="Times New Roman"/>
          <w:szCs w:val="24"/>
        </w:rPr>
        <w:t xml:space="preserve">, θα απαντάμε και δεν θα αφήνουμε τους δανειστές να ισχυρίζονται ότι οι ανάπηροι παίρνουν χιλιάδες επιδόματα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Αυτό είναι το ένα.</w:t>
      </w:r>
    </w:p>
    <w:p w14:paraId="1BED4A2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Διαφάνεια</w:t>
      </w:r>
      <w:r>
        <w:rPr>
          <w:rFonts w:eastAsia="Times New Roman" w:cs="Times New Roman"/>
          <w:szCs w:val="24"/>
        </w:rPr>
        <w:t>:</w:t>
      </w:r>
      <w:r>
        <w:rPr>
          <w:rFonts w:eastAsia="Times New Roman" w:cs="Times New Roman"/>
          <w:szCs w:val="24"/>
        </w:rPr>
        <w:t xml:space="preserve"> Για πρώτη φορά μετά από τόσα χρόνια όλα τα αρχεία θα είναι μαζί. Το έχουμε φτιάξει το αρχείο. Δεν είναι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λόγια που πετάνε. Δεν «θα» γίνουν. Είναι φτιαγμένο. Το δεύτερο αρχείο είναι όλα τα ιδρύματα που παρέχουν υπηρεσίες πρόνοιας. Το τρίτο</w:t>
      </w:r>
      <w:r>
        <w:rPr>
          <w:rFonts w:eastAsia="Times New Roman" w:cs="Times New Roman"/>
          <w:szCs w:val="24"/>
        </w:rPr>
        <w:t xml:space="preserve"> αρχείο είναι όλα τα προγράμματα. Κανείς Έλληνας πια δεν θα αγνοεί ότι αυτό το πρόγραμμα από την Ευρωπαϊκή Ένωση ή από τον </w:t>
      </w:r>
      <w:r>
        <w:rPr>
          <w:rFonts w:eastAsia="Times New Roman" w:cs="Times New Roman"/>
          <w:szCs w:val="24"/>
        </w:rPr>
        <w:t>π</w:t>
      </w:r>
      <w:r>
        <w:rPr>
          <w:rFonts w:eastAsia="Times New Roman" w:cs="Times New Roman"/>
          <w:szCs w:val="24"/>
        </w:rPr>
        <w:t>ροϋπολογισμό δίνεται σ’ όλες τις περιοχές της χώρας κι εκείνος δεν το παίρνει. Θα το μαθαίνει. Πώς θα το μαθαίνει; Θα το μαθαίνει απ</w:t>
      </w:r>
      <w:r>
        <w:rPr>
          <w:rFonts w:eastAsia="Times New Roman" w:cs="Times New Roman"/>
          <w:szCs w:val="24"/>
        </w:rPr>
        <w:t xml:space="preserve">ό τα </w:t>
      </w:r>
      <w:r>
        <w:rPr>
          <w:rFonts w:eastAsia="Times New Roman" w:cs="Times New Roman"/>
          <w:szCs w:val="24"/>
        </w:rPr>
        <w:t xml:space="preserve">διακόσια πενήντα τέσσερα </w:t>
      </w:r>
      <w:r>
        <w:rPr>
          <w:rFonts w:eastAsia="Times New Roman" w:cs="Times New Roman"/>
          <w:szCs w:val="24"/>
        </w:rPr>
        <w:t>κέντρα κοινότητας</w:t>
      </w:r>
      <w:r>
        <w:rPr>
          <w:rFonts w:eastAsia="Times New Roman" w:cs="Times New Roman"/>
          <w:szCs w:val="24"/>
        </w:rPr>
        <w:t>,</w:t>
      </w:r>
      <w:r>
        <w:rPr>
          <w:rFonts w:eastAsia="Times New Roman" w:cs="Times New Roman"/>
          <w:szCs w:val="24"/>
        </w:rPr>
        <w:t xml:space="preserve"> που κι αυτά θα λειτουργούν. Δεν είναι κι αυτό κάτι που το λέμε, γιατί εξασφαλίσαμε 60 εκατομμύρια από την Ευρωπαϊκή Ένωση, για να στελεχώσουμε με 750 ανθρώπους -με διαδικασίες ΑΣΕΠ, για να τελειώνουν και τα </w:t>
      </w:r>
      <w:r>
        <w:rPr>
          <w:rFonts w:eastAsia="Times New Roman" w:cs="Times New Roman"/>
          <w:szCs w:val="24"/>
        </w:rPr>
        <w:t xml:space="preserve">σχόλια περί </w:t>
      </w:r>
      <w:proofErr w:type="spellStart"/>
      <w:r>
        <w:rPr>
          <w:rFonts w:eastAsia="Times New Roman" w:cs="Times New Roman"/>
          <w:szCs w:val="24"/>
        </w:rPr>
        <w:t>συριζαϊκού</w:t>
      </w:r>
      <w:proofErr w:type="spellEnd"/>
      <w:r>
        <w:rPr>
          <w:rFonts w:eastAsia="Times New Roman" w:cs="Times New Roman"/>
          <w:szCs w:val="24"/>
        </w:rPr>
        <w:t xml:space="preserve"> κράτους- όλους τους </w:t>
      </w:r>
      <w:r>
        <w:rPr>
          <w:rFonts w:eastAsia="Times New Roman" w:cs="Times New Roman"/>
          <w:szCs w:val="24"/>
        </w:rPr>
        <w:t>δ</w:t>
      </w:r>
      <w:r>
        <w:rPr>
          <w:rFonts w:eastAsia="Times New Roman" w:cs="Times New Roman"/>
          <w:szCs w:val="24"/>
        </w:rPr>
        <w:t xml:space="preserve">ήμους </w:t>
      </w:r>
      <w:r>
        <w:rPr>
          <w:rFonts w:eastAsia="Times New Roman" w:cs="Times New Roman"/>
          <w:szCs w:val="24"/>
        </w:rPr>
        <w:lastRenderedPageBreak/>
        <w:t>της χώρας</w:t>
      </w:r>
      <w:r>
        <w:rPr>
          <w:rFonts w:eastAsia="Times New Roman" w:cs="Times New Roman"/>
          <w:szCs w:val="24"/>
        </w:rPr>
        <w:t>,</w:t>
      </w:r>
      <w:r>
        <w:rPr>
          <w:rFonts w:eastAsia="Times New Roman" w:cs="Times New Roman"/>
          <w:szCs w:val="24"/>
        </w:rPr>
        <w:t xml:space="preserve"> που θα είναι συνδεδεμένοι με τις κοινοτικές υπηρεσίες των </w:t>
      </w:r>
      <w:r>
        <w:rPr>
          <w:rFonts w:eastAsia="Times New Roman" w:cs="Times New Roman"/>
          <w:szCs w:val="24"/>
        </w:rPr>
        <w:t>δ</w:t>
      </w:r>
      <w:r>
        <w:rPr>
          <w:rFonts w:eastAsia="Times New Roman" w:cs="Times New Roman"/>
          <w:szCs w:val="24"/>
        </w:rPr>
        <w:t>ήμων</w:t>
      </w:r>
      <w:r>
        <w:rPr>
          <w:rFonts w:eastAsia="Times New Roman" w:cs="Times New Roman"/>
          <w:szCs w:val="24"/>
        </w:rPr>
        <w:t>,</w:t>
      </w:r>
      <w:r>
        <w:rPr>
          <w:rFonts w:eastAsia="Times New Roman" w:cs="Times New Roman"/>
          <w:szCs w:val="24"/>
        </w:rPr>
        <w:t xml:space="preserve"> που σήμερα είναι αποψιλωμένες και δεν μπορούσαν να κάνουν αυτή τη δουλειά. Άρα</w:t>
      </w:r>
      <w:r>
        <w:rPr>
          <w:rFonts w:eastAsia="Times New Roman" w:cs="Times New Roman"/>
          <w:szCs w:val="24"/>
        </w:rPr>
        <w:t xml:space="preserve"> </w:t>
      </w:r>
      <w:r>
        <w:rPr>
          <w:rFonts w:eastAsia="Times New Roman" w:cs="Times New Roman"/>
          <w:szCs w:val="24"/>
        </w:rPr>
        <w:t>ο πολίτης πάει στο κέντρο κοινότητας</w:t>
      </w:r>
      <w:r>
        <w:rPr>
          <w:rFonts w:eastAsia="Times New Roman" w:cs="Times New Roman"/>
          <w:szCs w:val="24"/>
        </w:rPr>
        <w:t>,</w:t>
      </w:r>
      <w:r>
        <w:rPr>
          <w:rFonts w:eastAsia="Times New Roman" w:cs="Times New Roman"/>
          <w:szCs w:val="24"/>
        </w:rPr>
        <w:t xml:space="preserve"> που είναι ένα</w:t>
      </w:r>
      <w:r>
        <w:rPr>
          <w:rFonts w:eastAsia="Times New Roman" w:cs="Times New Roman"/>
          <w:szCs w:val="24"/>
        </w:rPr>
        <w:t>ς πάγκος με κάποιους υπαλλήλους από πίσω, με μια πλατφόρμα ηλεκτρονική μπροστά του στο ισόγειο κάθε δημαρχείου -τόσο απλό- και ρωτάει: «Είμαι αυτός, μ</w:t>
      </w:r>
      <w:r>
        <w:rPr>
          <w:rFonts w:eastAsia="Times New Roman" w:cs="Times New Roman"/>
          <w:szCs w:val="24"/>
        </w:rPr>
        <w:t>ε</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ΑΦΜ. Πείτε μου: </w:t>
      </w:r>
      <w:r>
        <w:rPr>
          <w:rFonts w:eastAsia="Times New Roman" w:cs="Times New Roman"/>
          <w:szCs w:val="24"/>
        </w:rPr>
        <w:t>τ</w:t>
      </w:r>
      <w:r>
        <w:rPr>
          <w:rFonts w:eastAsia="Times New Roman" w:cs="Times New Roman"/>
          <w:szCs w:val="24"/>
        </w:rPr>
        <w:t>ι δικαιούμαι;». Άρα, τα περί ωφελούμενων δικαιούχων και κουβέντες να λέμε, δε</w:t>
      </w:r>
      <w:r>
        <w:rPr>
          <w:rFonts w:eastAsia="Times New Roman" w:cs="Times New Roman"/>
          <w:szCs w:val="24"/>
        </w:rPr>
        <w:t>ν βαριέσαι να τις λέμε. Αλλά ο δικαιούχος πια πολίτης έχει τα δικαιώματά του. Δεν θα πάει στον ΣΥΡΙΖΑ, δεν θα πάει στη Δημοκρατική Συμπαράταξη -λέω αυτούς που βλέπω μπροστά μου- για να του λένε πού να πάει να διεκδικήσει ένα επίδομα. Συγχρόνως, όταν θα του</w:t>
      </w:r>
      <w:r>
        <w:rPr>
          <w:rFonts w:eastAsia="Times New Roman" w:cs="Times New Roman"/>
          <w:szCs w:val="24"/>
        </w:rPr>
        <w:t xml:space="preserve"> λένε που είναι τα επιδόματά του και τι ακόμα δικαιούται, την αίτηση -γιατί το σύστημα είναι  νέας τεχνολογίας- την κάνει εκείνη την ώρα ή με τον υπάλληλο ή μόνος του στο σπίτι του. Γιατί όλα τα στοιχεία είναι </w:t>
      </w:r>
      <w:proofErr w:type="spellStart"/>
      <w:r>
        <w:rPr>
          <w:rFonts w:eastAsia="Times New Roman" w:cs="Times New Roman"/>
          <w:szCs w:val="24"/>
        </w:rPr>
        <w:t>προσυμπληρωμένα</w:t>
      </w:r>
      <w:proofErr w:type="spellEnd"/>
      <w:r>
        <w:rPr>
          <w:rFonts w:eastAsia="Times New Roman" w:cs="Times New Roman"/>
          <w:szCs w:val="24"/>
        </w:rPr>
        <w:t>. Άρα το πελατειακό κράτος, αγα</w:t>
      </w:r>
      <w:r>
        <w:rPr>
          <w:rFonts w:eastAsia="Times New Roman" w:cs="Times New Roman"/>
          <w:szCs w:val="24"/>
        </w:rPr>
        <w:t xml:space="preserve">πητοί συνάδελφοι του ΣΥΡΙΖΑ κι όλων των υπολοίπων, τελειώνει εδώ. </w:t>
      </w:r>
      <w:r>
        <w:rPr>
          <w:rFonts w:eastAsia="Times New Roman" w:cs="Times New Roman"/>
          <w:szCs w:val="24"/>
        </w:rPr>
        <w:lastRenderedPageBreak/>
        <w:t>Κ</w:t>
      </w:r>
      <w:r>
        <w:rPr>
          <w:rFonts w:eastAsia="Times New Roman" w:cs="Times New Roman"/>
          <w:szCs w:val="24"/>
        </w:rPr>
        <w:t>αι,</w:t>
      </w:r>
      <w:r>
        <w:rPr>
          <w:rFonts w:eastAsia="Times New Roman" w:cs="Times New Roman"/>
          <w:szCs w:val="24"/>
        </w:rPr>
        <w:t xml:space="preserve"> άρα, με αξιοπρέπεια ο πολίτης δεν θα χρειάζεται να παρακαλέσει κανέναν για το πού θα βάλει τον άρρωστο πατέρα του, τον γέρο πατέρα του ή το παιδί του</w:t>
      </w:r>
      <w:r>
        <w:rPr>
          <w:rFonts w:eastAsia="Times New Roman" w:cs="Times New Roman"/>
          <w:szCs w:val="24"/>
        </w:rPr>
        <w:t>,</w:t>
      </w:r>
      <w:r>
        <w:rPr>
          <w:rFonts w:eastAsia="Times New Roman" w:cs="Times New Roman"/>
          <w:szCs w:val="24"/>
        </w:rPr>
        <w:t xml:space="preserve"> που έχει αναπηρία, νοητική στέρηση</w:t>
      </w:r>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Τελειώνει όλο αυτό εδώ. Αυτή είναι η αξιοπρέπεια. Εμείς, η Αριστερά, αξιοπρέπεια πρέπει να δώσουμε, αφού πράγματι μας φέρατε σ’ αυτή την κατάσταση που δεν έχουμε λεφτά να δώσουμε. Πράγματι! Τι να κάνουμε λοιπόν; Λεφτά δεν έχουμε να δώσουμε, αλλά α</w:t>
      </w:r>
      <w:r>
        <w:rPr>
          <w:rFonts w:eastAsia="Times New Roman" w:cs="Times New Roman"/>
          <w:szCs w:val="24"/>
        </w:rPr>
        <w:t xml:space="preserve">ξιοπρέπεια και διαφάνεια να τα ξέρουν όλοι όλα έχουμε να δώσουμε κι όχι μόνον αυτό, ξέρουμε και να το φτιάξουμε. </w:t>
      </w:r>
    </w:p>
    <w:p w14:paraId="1BED4A2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Ξέρουμε και να το φτιάξουμε εμείς, οι αναξιόπιστοι και ανίκανοι και να το λειτουργήσουμε πολύ γρήγορα,. Αυτά θα τα ζήσει ο ελληνικός λαός στην</w:t>
      </w:r>
      <w:r>
        <w:rPr>
          <w:rFonts w:eastAsia="Times New Roman" w:cs="Times New Roman"/>
          <w:szCs w:val="24"/>
        </w:rPr>
        <w:t xml:space="preserve"> καθημερινότητά του. Αυτή είναι η μεγάλη μας διαφορά, πολύ μεγάλη διαφορά. </w:t>
      </w:r>
    </w:p>
    <w:p w14:paraId="1BED4A2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αυτό, που σας είπα και που θα το ζήσει στην καθημερινότητα ο ελληνικός λαός, έχω να σας πω και το εξής: Για πρώτη φορά κάνουμε το </w:t>
      </w:r>
      <w:r>
        <w:rPr>
          <w:rFonts w:eastAsia="Times New Roman" w:cs="Times New Roman"/>
          <w:szCs w:val="24"/>
        </w:rPr>
        <w:t>κοινωνικό επίδομα αλληλεγγύης</w:t>
      </w:r>
      <w:r>
        <w:rPr>
          <w:rFonts w:eastAsia="Times New Roman" w:cs="Times New Roman"/>
          <w:szCs w:val="24"/>
        </w:rPr>
        <w:t xml:space="preserve"> 760 εκατομμ</w:t>
      </w:r>
      <w:r>
        <w:rPr>
          <w:rFonts w:eastAsia="Times New Roman" w:cs="Times New Roman"/>
          <w:szCs w:val="24"/>
        </w:rPr>
        <w:t>ύρια. Όποιος τα είχε πιο μπροστά στο</w:t>
      </w:r>
      <w:r>
        <w:rPr>
          <w:rFonts w:eastAsia="Times New Roman" w:cs="Times New Roman"/>
          <w:szCs w:val="24"/>
        </w:rPr>
        <w:t>ν</w:t>
      </w:r>
      <w:r>
        <w:rPr>
          <w:rFonts w:eastAsia="Times New Roman" w:cs="Times New Roman"/>
          <w:szCs w:val="24"/>
        </w:rPr>
        <w:t xml:space="preserve"> λογαριασμό από το ΠΑΣΟΚ και τη Νέα Δημοκρατία και δεν τα έγραψε το 2015 για να το κάνουμε εμείς ή δεν το έκανε μόνος του, να απολογηθεί εδώ και τώρα. Εμείς βρήκαμε τα 760 εκατομμύρια και δεν κόψαμε ούτε ένα επίδομα για</w:t>
      </w:r>
      <w:r>
        <w:rPr>
          <w:rFonts w:eastAsia="Times New Roman" w:cs="Times New Roman"/>
          <w:szCs w:val="24"/>
        </w:rPr>
        <w:t xml:space="preserve"> αυτά και δίνουμε, λοιπόν, το ΚΕΑ με τρεις άξονες: όχι μόνο τα 480 ευρώ στην τετραμελή οικογένεια το</w:t>
      </w:r>
      <w:r>
        <w:rPr>
          <w:rFonts w:eastAsia="Times New Roman" w:cs="Times New Roman"/>
          <w:szCs w:val="24"/>
        </w:rPr>
        <w:t>ν</w:t>
      </w:r>
      <w:r>
        <w:rPr>
          <w:rFonts w:eastAsia="Times New Roman" w:cs="Times New Roman"/>
          <w:szCs w:val="24"/>
        </w:rPr>
        <w:t xml:space="preserve"> μήνα, γιατί δεν το θεωρούμε σημαντικό, υπηρεσίες, που είπα, και, βέβαια, εργασία. </w:t>
      </w:r>
    </w:p>
    <w:p w14:paraId="1BED4A2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w:t>
      </w:r>
      <w:r>
        <w:rPr>
          <w:rFonts w:eastAsia="Times New Roman" w:cs="Times New Roman"/>
          <w:szCs w:val="24"/>
        </w:rPr>
        <w:t xml:space="preserve">ας </w:t>
      </w:r>
      <w:r>
        <w:rPr>
          <w:rFonts w:eastAsia="Times New Roman" w:cs="Times New Roman"/>
          <w:szCs w:val="24"/>
        </w:rPr>
        <w:t>Α</w:t>
      </w:r>
      <w:r>
        <w:rPr>
          <w:rFonts w:eastAsia="Times New Roman" w:cs="Times New Roman"/>
          <w:szCs w:val="24"/>
        </w:rPr>
        <w:t xml:space="preserve">ναπληρώτριας Υπουργού) </w:t>
      </w:r>
    </w:p>
    <w:p w14:paraId="1BED4A2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Σε δύο λεπτά ολοκληρώνω, κύριε Πρόεδρε.</w:t>
      </w:r>
    </w:p>
    <w:p w14:paraId="1BED4A2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10% των δικαιούχων ανέργων θα μπουν στην εργασία. Με τι προγράμματα; Με τα προγράμματα της κοινωφελούς. Με ειδικά προγράμματα, τα οποία σχεδιάζει το ομόλογο χαρτοφυλάκιο της κ. Αντωνοπο</w:t>
      </w:r>
      <w:r>
        <w:rPr>
          <w:rFonts w:eastAsia="Times New Roman" w:cs="Times New Roman"/>
          <w:szCs w:val="24"/>
        </w:rPr>
        <w:t xml:space="preserve">ύλου, </w:t>
      </w:r>
      <w:r>
        <w:rPr>
          <w:rFonts w:eastAsia="Times New Roman" w:cs="Times New Roman"/>
          <w:szCs w:val="24"/>
        </w:rPr>
        <w:lastRenderedPageBreak/>
        <w:t>δηλαδή, θα συζεύξουμε τις επιχειρήσεις –μη φαντάζεστε ότι δεν θα γίνουν αυτά ούτε μη σας περάσει από το μυαλό ότι δεν θα τα κάνουμε αυτά- με ανέργους δικαιούχους του ΚΕΑ και θα βρούνε δουλειά και θα επιδοτήσουμε τις επιχειρήσεις. Είναι υποχρέωσή μας,</w:t>
      </w:r>
      <w:r>
        <w:rPr>
          <w:rFonts w:eastAsia="Times New Roman" w:cs="Times New Roman"/>
          <w:szCs w:val="24"/>
        </w:rPr>
        <w:t xml:space="preserve"> το έχουμε υπογράψει αυτό, λοιπόν, και θα το υλοποιήσουμε. </w:t>
      </w:r>
    </w:p>
    <w:p w14:paraId="1BED4A2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τελειώνω: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με ερώτησε για τα άρθρα 7 και 8. Επανειλημμένα έχω πει και το ξέρετε και εσείς, κυρία </w:t>
      </w:r>
      <w:proofErr w:type="spellStart"/>
      <w:r>
        <w:rPr>
          <w:rFonts w:eastAsia="Times New Roman" w:cs="Times New Roman"/>
          <w:szCs w:val="24"/>
        </w:rPr>
        <w:t>Μεγαλοοικονόμου</w:t>
      </w:r>
      <w:proofErr w:type="spellEnd"/>
      <w:r>
        <w:rPr>
          <w:rFonts w:eastAsia="Times New Roman" w:cs="Times New Roman"/>
          <w:szCs w:val="24"/>
        </w:rPr>
        <w:t>: Εφόσον υπάρχει το μνημόνιο, οι οκτακόσιες χιλιάδες</w:t>
      </w:r>
      <w:r>
        <w:rPr>
          <w:rFonts w:eastAsia="Times New Roman" w:cs="Times New Roman"/>
          <w:szCs w:val="24"/>
        </w:rPr>
        <w:t xml:space="preserve"> για τη στελέχωση των δύο Διευθύνσεων του Υπουργείου Πρόνοιας, του χαρτοφυλακίου της Πρόνοιας –ξαναλέω, πενήντα τέσσερις άνθρωποι είναι όλοι και όλοι στην Πρόνοια και βάζουμε άλλους τριάντα εννιά ανθρώπους στην Πρόνοια για να σηκώσουν το βάρος μιας νέας αν</w:t>
      </w:r>
      <w:r>
        <w:rPr>
          <w:rFonts w:eastAsia="Times New Roman" w:cs="Times New Roman"/>
          <w:szCs w:val="24"/>
        </w:rPr>
        <w:t>αδιάταξης όλης της Πρόνοιας- αυτοί οι τριάντα εννιά άνθρωποι θα βγαίνουν μέσα από το</w:t>
      </w:r>
      <w:r>
        <w:rPr>
          <w:rFonts w:eastAsia="Times New Roman" w:cs="Times New Roman"/>
          <w:szCs w:val="24"/>
        </w:rPr>
        <w:t>ν</w:t>
      </w:r>
      <w:r>
        <w:rPr>
          <w:rFonts w:eastAsia="Times New Roman" w:cs="Times New Roman"/>
          <w:szCs w:val="24"/>
        </w:rPr>
        <w:t xml:space="preserve"> δημόσιο τομέα. Όλοι το ξέρετε, και η Νέα Δημοκρατία κ</w:t>
      </w:r>
      <w:r>
        <w:rPr>
          <w:rFonts w:eastAsia="Times New Roman" w:cs="Times New Roman"/>
          <w:szCs w:val="24"/>
        </w:rPr>
        <w:t>.</w:t>
      </w:r>
      <w:r>
        <w:rPr>
          <w:rFonts w:eastAsia="Times New Roman" w:cs="Times New Roman"/>
          <w:szCs w:val="24"/>
        </w:rPr>
        <w:t xml:space="preserve">λπ., ότι μέχρι το τέλος των μνημονίων κανείς δεν μπορεί να διοριστεί στο δημόσιο -τα ξέρετε απ’ έξω </w:t>
      </w:r>
      <w:r>
        <w:rPr>
          <w:rFonts w:eastAsia="Times New Roman" w:cs="Times New Roman"/>
          <w:szCs w:val="24"/>
        </w:rPr>
        <w:lastRenderedPageBreak/>
        <w:t xml:space="preserve">και ανακατωτά- </w:t>
      </w:r>
      <w:r>
        <w:rPr>
          <w:rFonts w:eastAsia="Times New Roman" w:cs="Times New Roman"/>
          <w:szCs w:val="24"/>
        </w:rPr>
        <w:t xml:space="preserve">πλην δεκαπέντε συμβούλων, οι οποίοι είναι εμπειρογνώμονες αποκλειστικά και διορίζονται, κυρία </w:t>
      </w:r>
      <w:proofErr w:type="spellStart"/>
      <w:r>
        <w:rPr>
          <w:rFonts w:eastAsia="Times New Roman" w:cs="Times New Roman"/>
          <w:szCs w:val="24"/>
        </w:rPr>
        <w:t>Χριστοφιλοπούλου</w:t>
      </w:r>
      <w:proofErr w:type="spellEnd"/>
      <w:r>
        <w:rPr>
          <w:rFonts w:eastAsia="Times New Roman" w:cs="Times New Roman"/>
          <w:szCs w:val="24"/>
        </w:rPr>
        <w:t>,</w:t>
      </w:r>
      <w:r>
        <w:rPr>
          <w:rFonts w:eastAsia="Times New Roman" w:cs="Times New Roman"/>
          <w:szCs w:val="24"/>
        </w:rPr>
        <w:t xml:space="preserve"> -όπως 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καλύτερα από εμένα για όλα τα προηγούμενα χρόνια- από το ΕΣΠΑ, με τις διαδικασίες του ΕΣΠΑ, είναι </w:t>
      </w:r>
      <w:proofErr w:type="spellStart"/>
      <w:r>
        <w:rPr>
          <w:rFonts w:eastAsia="Times New Roman" w:cs="Times New Roman"/>
          <w:szCs w:val="24"/>
        </w:rPr>
        <w:t>αξιολογητές</w:t>
      </w:r>
      <w:proofErr w:type="spellEnd"/>
      <w:r>
        <w:rPr>
          <w:rFonts w:eastAsia="Times New Roman" w:cs="Times New Roman"/>
          <w:szCs w:val="24"/>
        </w:rPr>
        <w:t xml:space="preserve"> των προγραμμά</w:t>
      </w:r>
      <w:r>
        <w:rPr>
          <w:rFonts w:eastAsia="Times New Roman" w:cs="Times New Roman"/>
          <w:szCs w:val="24"/>
        </w:rPr>
        <w:t>των.</w:t>
      </w:r>
    </w:p>
    <w:p w14:paraId="1BED4A2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Δεν το γράφετε μέσα.</w:t>
      </w:r>
    </w:p>
    <w:p w14:paraId="1BED4A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Το γράφει: «εμπειρογνώμονες». Να το συμπληρώσω.</w:t>
      </w:r>
    </w:p>
    <w:p w14:paraId="1BED4A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 το βάλετε.</w:t>
      </w:r>
    </w:p>
    <w:p w14:paraId="1BED4A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Σας παρακαλώ, ολοκληρώστε, κυρία Υπουργέ.</w:t>
      </w:r>
    </w:p>
    <w:p w14:paraId="1BED4A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Να συμπληρώσω νομοτεχνικά ότι είναι εμπειρογνώμονες από το ΕΣΠΑ και διορίζονται με τις διαδικ</w:t>
      </w:r>
      <w:r>
        <w:rPr>
          <w:rFonts w:eastAsia="Times New Roman" w:cs="Times New Roman"/>
          <w:szCs w:val="24"/>
        </w:rPr>
        <w:t>ασίες του ΕΣΠΑ. Δεν θέλω να υπάρξει κα</w:t>
      </w:r>
      <w:r>
        <w:rPr>
          <w:rFonts w:eastAsia="Times New Roman" w:cs="Times New Roman"/>
          <w:szCs w:val="24"/>
        </w:rPr>
        <w:t>μ</w:t>
      </w:r>
      <w:r>
        <w:rPr>
          <w:rFonts w:eastAsia="Times New Roman" w:cs="Times New Roman"/>
          <w:szCs w:val="24"/>
        </w:rPr>
        <w:t>μία σκιά. Είναι ένα δημοκρατικό εργαλείο. Είναι δημοκρατικές πολιτικές. Θα τις ζήσει ο λαός μας και θα δει διαφορά στην καθημερινότητά του.</w:t>
      </w:r>
    </w:p>
    <w:p w14:paraId="1BED4A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για την ανοχή σας.</w:t>
      </w:r>
    </w:p>
    <w:p w14:paraId="1BED4A32"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1BED4A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w:t>
      </w:r>
    </w:p>
    <w:p w14:paraId="1BED4A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πρέπει να σας ανακοινώσω ότι </w:t>
      </w:r>
      <w:r>
        <w:rPr>
          <w:rFonts w:eastAsia="Times New Roman" w:cs="Times New Roman"/>
          <w:szCs w:val="24"/>
        </w:rPr>
        <w:t xml:space="preserve">επί του άρθρου 65 του νομοσχεδίου </w:t>
      </w:r>
      <w:r>
        <w:rPr>
          <w:rFonts w:eastAsia="Times New Roman" w:cs="Times New Roman"/>
          <w:szCs w:val="24"/>
        </w:rPr>
        <w:t>έχει κατατεθεί αίτηση ονομαστικής ψηφοφορίας από Βουλευτές του ΣΥΡΙΖΑ</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θα διεξαχθεί π</w:t>
      </w:r>
      <w:r>
        <w:rPr>
          <w:rFonts w:eastAsia="Times New Roman" w:cs="Times New Roman"/>
          <w:szCs w:val="24"/>
        </w:rPr>
        <w:t>ερί το πέρας της συζητήσεως.</w:t>
      </w:r>
    </w:p>
    <w:p w14:paraId="1BED4A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ΣΤΕΡΓΙΟΥ:</w:t>
      </w:r>
      <w:r>
        <w:rPr>
          <w:rFonts w:eastAsia="Times New Roman" w:cs="Times New Roman"/>
          <w:szCs w:val="24"/>
        </w:rPr>
        <w:t xml:space="preserve"> Δηλαδή, τι ώρα περίπου, κύριε Πρόεδρε;</w:t>
      </w:r>
    </w:p>
    <w:p w14:paraId="1BED4A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 υπολογίζουμε γύρω στις </w:t>
      </w:r>
      <w:r>
        <w:rPr>
          <w:rFonts w:eastAsia="Times New Roman" w:cs="Times New Roman"/>
          <w:szCs w:val="24"/>
        </w:rPr>
        <w:t>17.00΄</w:t>
      </w:r>
      <w:r>
        <w:rPr>
          <w:rFonts w:eastAsia="Times New Roman" w:cs="Times New Roman"/>
          <w:szCs w:val="24"/>
        </w:rPr>
        <w:t xml:space="preserve"> </w:t>
      </w:r>
      <w:r>
        <w:rPr>
          <w:rFonts w:eastAsia="Times New Roman" w:cs="Times New Roman"/>
          <w:szCs w:val="24"/>
        </w:rPr>
        <w:t xml:space="preserve">η ώρα. </w:t>
      </w:r>
    </w:p>
    <w:p w14:paraId="1BED4A37" w14:textId="77777777" w:rsidR="0011574B" w:rsidRDefault="00BF5310">
      <w:pPr>
        <w:spacing w:line="600" w:lineRule="auto"/>
        <w:ind w:firstLine="851"/>
        <w:contextualSpacing/>
        <w:jc w:val="both"/>
        <w:rPr>
          <w:rFonts w:eastAsia="Times New Roman" w:cs="Times New Roman"/>
        </w:rPr>
      </w:pPr>
      <w:r>
        <w:rPr>
          <w:rFonts w:eastAsia="Times New Roman" w:cs="Times New Roman"/>
        </w:rPr>
        <w:t>Αν τα καταφέρουμε, θα γίνει πιο νωρίς. Όμως, αντιλαμβάνεστε ότι παρεμβαίνουν οι Υπουργοί</w:t>
      </w:r>
      <w:r>
        <w:rPr>
          <w:rFonts w:eastAsia="Times New Roman" w:cs="Times New Roman"/>
        </w:rPr>
        <w:t xml:space="preserve">, οι </w:t>
      </w:r>
      <w:r>
        <w:rPr>
          <w:rFonts w:eastAsia="Times New Roman" w:cs="Times New Roman"/>
          <w:bCs/>
          <w:shd w:val="clear" w:color="auto" w:fill="FFFFFF"/>
        </w:rPr>
        <w:t>Κοινοβουλευτικοί Εκπρόσωπο</w:t>
      </w:r>
      <w:r>
        <w:rPr>
          <w:rFonts w:eastAsia="Times New Roman" w:cs="Times New Roman"/>
        </w:rPr>
        <w:t xml:space="preserve">ι και </w:t>
      </w:r>
      <w:r>
        <w:rPr>
          <w:rFonts w:eastAsia="Times New Roman"/>
          <w:bCs/>
        </w:rPr>
        <w:t>είναι</w:t>
      </w:r>
      <w:r>
        <w:rPr>
          <w:rFonts w:eastAsia="Times New Roman" w:cs="Times New Roman"/>
        </w:rPr>
        <w:t xml:space="preserve"> εγγεγραμμένοι είκοσι επτά ομιλητές. Οπότε, καταλαβαίνετε ότι δεν </w:t>
      </w:r>
      <w:r>
        <w:rPr>
          <w:rFonts w:eastAsia="Times New Roman"/>
          <w:bCs/>
        </w:rPr>
        <w:t>είναι</w:t>
      </w:r>
      <w:r>
        <w:rPr>
          <w:rFonts w:eastAsia="Times New Roman" w:cs="Times New Roman"/>
        </w:rPr>
        <w:t xml:space="preserve"> εύκολο. </w:t>
      </w:r>
    </w:p>
    <w:p w14:paraId="1BED4A38" w14:textId="77777777" w:rsidR="0011574B" w:rsidRDefault="00BF5310">
      <w:pPr>
        <w:spacing w:line="600" w:lineRule="auto"/>
        <w:ind w:firstLine="851"/>
        <w:contextualSpacing/>
        <w:jc w:val="both"/>
        <w:rPr>
          <w:rFonts w:eastAsia="Times New Roman" w:cs="Times New Roman"/>
        </w:rPr>
      </w:pPr>
      <w:r>
        <w:rPr>
          <w:rFonts w:eastAsia="Times New Roman" w:cs="Times New Roman"/>
          <w:b/>
        </w:rPr>
        <w:t>ΜΕΡΟΠΗ ΤΖΟΥΦΗ:</w:t>
      </w:r>
      <w:r>
        <w:rPr>
          <w:rFonts w:eastAsia="Times New Roman" w:cs="Times New Roman"/>
        </w:rPr>
        <w:t xml:space="preserve"> Είπατε ότι το πέρας </w:t>
      </w:r>
      <w:r>
        <w:rPr>
          <w:rFonts w:eastAsia="Times New Roman"/>
          <w:bCs/>
        </w:rPr>
        <w:t>είναι</w:t>
      </w:r>
      <w:r>
        <w:rPr>
          <w:rFonts w:eastAsia="Times New Roman" w:cs="Times New Roman"/>
        </w:rPr>
        <w:t xml:space="preserve"> περί </w:t>
      </w:r>
      <w:r>
        <w:rPr>
          <w:rFonts w:eastAsia="Times New Roman" w:cs="Times New Roman"/>
        </w:rPr>
        <w:t xml:space="preserve">τις 17.00΄ η </w:t>
      </w:r>
      <w:r>
        <w:rPr>
          <w:rFonts w:eastAsia="Times New Roman" w:cs="Times New Roman"/>
        </w:rPr>
        <w:t xml:space="preserve">ώρα; </w:t>
      </w:r>
    </w:p>
    <w:p w14:paraId="1BED4A39" w14:textId="77777777" w:rsidR="0011574B" w:rsidRDefault="00BF5310">
      <w:pPr>
        <w:spacing w:line="600" w:lineRule="auto"/>
        <w:ind w:firstLine="851"/>
        <w:contextualSpacing/>
        <w:jc w:val="both"/>
        <w:rPr>
          <w:rFonts w:eastAsia="Times New Roman"/>
          <w:bCs/>
          <w:shd w:val="clear" w:color="auto" w:fill="FFFFFF"/>
        </w:rPr>
      </w:pPr>
      <w:r>
        <w:rPr>
          <w:rFonts w:eastAsia="Times New Roman"/>
          <w:b/>
          <w:bCs/>
          <w:shd w:val="clear" w:color="auto" w:fill="FFFFFF"/>
        </w:rPr>
        <w:t xml:space="preserve">ΠΡΟΕΔΡΕΥΩΝ (Δημήτριος Κρεμαστινός): </w:t>
      </w:r>
      <w:r>
        <w:rPr>
          <w:rFonts w:eastAsia="Times New Roman"/>
          <w:bCs/>
          <w:shd w:val="clear" w:color="auto" w:fill="FFFFFF"/>
        </w:rPr>
        <w:t xml:space="preserve">Γύρω στις 17.00΄ η ώρα </w:t>
      </w:r>
      <w:r>
        <w:rPr>
          <w:rFonts w:eastAsia="Times New Roman"/>
          <w:bCs/>
          <w:shd w:val="clear" w:color="auto" w:fill="FFFFFF"/>
        </w:rPr>
        <w:t>υπολογίζω, αλλά εξαρτάται.</w:t>
      </w:r>
    </w:p>
    <w:p w14:paraId="1BED4A3A" w14:textId="77777777" w:rsidR="0011574B" w:rsidRDefault="00BF5310">
      <w:pPr>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Τον λόγο έχει ο Κοινοβουλευτικός Εκπρόσωπος της Χρυσής Αυγής κ. </w:t>
      </w:r>
      <w:proofErr w:type="spellStart"/>
      <w:r>
        <w:rPr>
          <w:rFonts w:eastAsia="Times New Roman"/>
          <w:bCs/>
          <w:shd w:val="clear" w:color="auto" w:fill="FFFFFF"/>
        </w:rPr>
        <w:t>Σαχινίδης</w:t>
      </w:r>
      <w:proofErr w:type="spellEnd"/>
      <w:r>
        <w:rPr>
          <w:rFonts w:eastAsia="Times New Roman"/>
          <w:bCs/>
          <w:shd w:val="clear" w:color="auto" w:fill="FFFFFF"/>
        </w:rPr>
        <w:t xml:space="preserve"> για οκτώ λεπτά. </w:t>
      </w:r>
    </w:p>
    <w:p w14:paraId="1BED4A3B" w14:textId="77777777" w:rsidR="0011574B" w:rsidRDefault="00BF5310">
      <w:pPr>
        <w:spacing w:line="600" w:lineRule="auto"/>
        <w:ind w:firstLine="851"/>
        <w:contextualSpacing/>
        <w:jc w:val="both"/>
        <w:rPr>
          <w:rFonts w:eastAsia="Times New Roman" w:cs="Times New Roman"/>
        </w:rPr>
      </w:pPr>
      <w:r>
        <w:rPr>
          <w:rFonts w:eastAsia="Times New Roman" w:cs="Times New Roman"/>
          <w:b/>
        </w:rPr>
        <w:t>ΙΩΑΝΝΗΣ ΣΑΧΙΝΙΔΗΣ:</w:t>
      </w:r>
      <w:r>
        <w:rPr>
          <w:rFonts w:eastAsia="Times New Roman" w:cs="Times New Roman"/>
        </w:rPr>
        <w:t xml:space="preserve"> Ευχαριστώ, κύριε Πρόεδρε.  </w:t>
      </w:r>
    </w:p>
    <w:p w14:paraId="1BED4A3C" w14:textId="77777777" w:rsidR="0011574B" w:rsidRDefault="00BF5310">
      <w:pPr>
        <w:spacing w:line="600" w:lineRule="auto"/>
        <w:ind w:firstLine="851"/>
        <w:contextualSpacing/>
        <w:jc w:val="both"/>
        <w:rPr>
          <w:rFonts w:eastAsia="Times New Roman" w:cs="Times New Roman"/>
        </w:rPr>
      </w:pPr>
      <w:r>
        <w:rPr>
          <w:rFonts w:eastAsia="Times New Roman" w:cs="Times New Roman"/>
        </w:rPr>
        <w:lastRenderedPageBreak/>
        <w:t xml:space="preserve">Σήμερα ξεκινάνε τα μαθήματα εκδημοκρατισμού σε αυτή την Αίθουσα. Θα βαθμολογηθείτε από τον </w:t>
      </w:r>
      <w:r>
        <w:rPr>
          <w:rFonts w:eastAsia="Times New Roman" w:cs="Times New Roman"/>
        </w:rPr>
        <w:t xml:space="preserve">ελληνικό λαό. Θα πρέπει να αποδείξετε ότι πράγματι δεν διακατέχεται κανείς σε αυτή την Αίθουσα από ιδεοληψίες και ότι πράγματι θέλετε να νομοθετείτε για τους πολλούς και για το καλό των Ελλήνων. </w:t>
      </w:r>
    </w:p>
    <w:p w14:paraId="1BED4A3D" w14:textId="77777777" w:rsidR="0011574B" w:rsidRDefault="00BF5310">
      <w:pPr>
        <w:spacing w:line="600" w:lineRule="auto"/>
        <w:ind w:firstLine="851"/>
        <w:contextualSpacing/>
        <w:jc w:val="both"/>
        <w:rPr>
          <w:rFonts w:eastAsia="Times New Roman" w:cs="Times New Roman"/>
        </w:rPr>
      </w:pPr>
      <w:r>
        <w:rPr>
          <w:rFonts w:eastAsia="Times New Roman" w:cs="Times New Roman"/>
        </w:rPr>
        <w:t>Η Χρυσή Αυγή, σε αντίθεση με όλους τους υπόλοιπους, κατέθεσε</w:t>
      </w:r>
      <w:r>
        <w:rPr>
          <w:rFonts w:eastAsia="Times New Roman" w:cs="Times New Roman"/>
        </w:rPr>
        <w:t xml:space="preserve"> τροπολογία σήμερα με αριθμό 815 και ειδικό αριθμό 66, εις ό,τι αφορά τον ΦΠΑ για όλα τα νησιά της Ελλάδος και όχι επιλεκτικά για </w:t>
      </w:r>
      <w:r>
        <w:rPr>
          <w:rFonts w:eastAsia="Times New Roman"/>
          <w:bCs/>
        </w:rPr>
        <w:t>συγκεκριμένα</w:t>
      </w:r>
      <w:r>
        <w:rPr>
          <w:rFonts w:eastAsia="Times New Roman" w:cs="Times New Roman"/>
        </w:rPr>
        <w:t xml:space="preserve"> νησιά. Μας κάνει εντύπωση η επιλογή μόνο κάποιων </w:t>
      </w:r>
      <w:r>
        <w:rPr>
          <w:rFonts w:eastAsia="Times New Roman"/>
          <w:bCs/>
        </w:rPr>
        <w:t>συγκεκριμένων</w:t>
      </w:r>
      <w:r>
        <w:rPr>
          <w:rFonts w:eastAsia="Times New Roman" w:cs="Times New Roman"/>
        </w:rPr>
        <w:t xml:space="preserve"> νησιών. Προσπαθεί να ρίξει δόλωμα ο ΣΥΡΙΖΑ στα </w:t>
      </w:r>
      <w:r>
        <w:rPr>
          <w:rFonts w:eastAsia="Times New Roman"/>
          <w:bCs/>
        </w:rPr>
        <w:t>συγ</w:t>
      </w:r>
      <w:r>
        <w:rPr>
          <w:rFonts w:eastAsia="Times New Roman"/>
          <w:bCs/>
        </w:rPr>
        <w:t>κεκριμένα</w:t>
      </w:r>
      <w:r>
        <w:rPr>
          <w:rFonts w:eastAsia="Times New Roman" w:cs="Times New Roman"/>
        </w:rPr>
        <w:t xml:space="preserve"> νησιά, λόγω του προβλήματος που αντιμετωπίζουν με τους λαθρομετανάστες. </w:t>
      </w:r>
    </w:p>
    <w:p w14:paraId="1BED4A3E"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Η Χρυσή Αυγή καταθέτει τροπολογία, την οποία υπογράφουν οι εξής Βουλευτές της Χρυσής Αυγής: Ιωάννης Λαγός, Νικόλαος </w:t>
      </w:r>
      <w:proofErr w:type="spellStart"/>
      <w:r>
        <w:rPr>
          <w:rFonts w:eastAsia="Times New Roman" w:cs="Times New Roman"/>
        </w:rPr>
        <w:t>Κούζηλος</w:t>
      </w:r>
      <w:proofErr w:type="spellEnd"/>
      <w:r>
        <w:rPr>
          <w:rFonts w:eastAsia="Times New Roman" w:cs="Times New Roman"/>
        </w:rPr>
        <w:t xml:space="preserve">, Δημήτρης </w:t>
      </w:r>
      <w:proofErr w:type="spellStart"/>
      <w:r>
        <w:rPr>
          <w:rFonts w:eastAsia="Times New Roman" w:cs="Times New Roman"/>
        </w:rPr>
        <w:t>Κουκούτσης</w:t>
      </w:r>
      <w:proofErr w:type="spellEnd"/>
      <w:r>
        <w:rPr>
          <w:rFonts w:eastAsia="Times New Roman" w:cs="Times New Roman"/>
        </w:rPr>
        <w:t>, Γεώργιος Γερμενής και εγώ.</w:t>
      </w:r>
      <w:r>
        <w:rPr>
          <w:rFonts w:eastAsia="Times New Roman" w:cs="Times New Roman"/>
        </w:rPr>
        <w:t xml:space="preserve"> </w:t>
      </w:r>
    </w:p>
    <w:p w14:paraId="1BED4A3F" w14:textId="77777777" w:rsidR="0011574B" w:rsidRDefault="00BF5310">
      <w:pPr>
        <w:spacing w:line="600" w:lineRule="auto"/>
        <w:ind w:firstLine="851"/>
        <w:contextualSpacing/>
        <w:jc w:val="both"/>
        <w:rPr>
          <w:rFonts w:eastAsia="Times New Roman" w:cs="Times New Roman"/>
        </w:rPr>
      </w:pPr>
      <w:r>
        <w:rPr>
          <w:rFonts w:eastAsia="Times New Roman" w:cs="Times New Roman"/>
        </w:rPr>
        <w:lastRenderedPageBreak/>
        <w:t xml:space="preserve">Εδώ, σήμερα, σας δίνεται η ευκαιρία, </w:t>
      </w:r>
      <w:r>
        <w:rPr>
          <w:rFonts w:eastAsia="Times New Roman"/>
        </w:rPr>
        <w:t>κυρίες και κύριοι συνάδελφοι,</w:t>
      </w:r>
      <w:r>
        <w:rPr>
          <w:rFonts w:eastAsia="Times New Roman" w:cs="Times New Roman"/>
        </w:rPr>
        <w:t xml:space="preserve"> να παραδεχτείτε ότι πράγματι είστε ανθρωπιστές και ότι πράγματι θέλετε το καλό του Έλληνα. Αποδείξτε μας και δώστε μας, αν θέλετε, μαθήματα δημοκρατίας, αποδεχόμενοι την τροπολογία </w:t>
      </w:r>
      <w:r>
        <w:rPr>
          <w:rFonts w:eastAsia="Times New Roman"/>
        </w:rPr>
        <w:t>–</w:t>
      </w:r>
      <w:r>
        <w:rPr>
          <w:rFonts w:eastAsia="Times New Roman" w:cs="Times New Roman"/>
        </w:rPr>
        <w:t>και ό</w:t>
      </w:r>
      <w:r>
        <w:rPr>
          <w:rFonts w:eastAsia="Times New Roman" w:cs="Times New Roman"/>
        </w:rPr>
        <w:t xml:space="preserve">χι απλά αποδεχόμενοι, αλλά να τη στηρίξετε σύσσωμοι όλοι σε αυτή την Αίθουσα και μετά, αν θέλετε, συνεχίζουμε τα μαθήματα δημοκρατίας. </w:t>
      </w:r>
    </w:p>
    <w:p w14:paraId="1BED4A40" w14:textId="77777777" w:rsidR="0011574B" w:rsidRDefault="00BF5310">
      <w:pPr>
        <w:spacing w:line="600" w:lineRule="auto"/>
        <w:ind w:firstLine="851"/>
        <w:contextualSpacing/>
        <w:jc w:val="both"/>
        <w:rPr>
          <w:rFonts w:eastAsia="Times New Roman" w:cs="Times New Roman"/>
          <w:bCs/>
          <w:shd w:val="clear" w:color="auto" w:fill="FFFFFF"/>
        </w:rPr>
      </w:pPr>
      <w:r>
        <w:rPr>
          <w:rFonts w:eastAsia="Times New Roman" w:cs="Times New Roman"/>
        </w:rPr>
        <w:t xml:space="preserve">Καταθέτουμε, λοιπόν, τροπολογία με θέμα «Επαναφορά μειωμένου συντελεστή </w:t>
      </w:r>
      <w:r>
        <w:rPr>
          <w:rFonts w:eastAsia="Times New Roman" w:cs="Times New Roman"/>
        </w:rPr>
        <w:t xml:space="preserve">φόρου προστιθέμενης αξίας </w:t>
      </w:r>
      <w:r>
        <w:rPr>
          <w:rFonts w:eastAsia="Times New Roman" w:cs="Times New Roman"/>
        </w:rPr>
        <w:t>στα νησιά». Σας αναφέρ</w:t>
      </w:r>
      <w:r>
        <w:rPr>
          <w:rFonts w:eastAsia="Times New Roman" w:cs="Times New Roman"/>
        </w:rPr>
        <w:t xml:space="preserve">ω την αιτιολογική έκθεση: </w:t>
      </w:r>
      <w:r>
        <w:rPr>
          <w:rFonts w:eastAsia="Times New Roman"/>
          <w:bCs/>
        </w:rPr>
        <w:t>Είναι</w:t>
      </w:r>
      <w:r>
        <w:rPr>
          <w:rFonts w:eastAsia="Times New Roman" w:cs="Times New Roman"/>
        </w:rPr>
        <w:t xml:space="preserve"> γνωστό και γενικά αποδεκτό ότι τα νησιά αντιμετωπίζουν </w:t>
      </w:r>
      <w:r>
        <w:rPr>
          <w:rFonts w:eastAsia="Times New Roman" w:cs="Times New Roman"/>
          <w:bCs/>
          <w:shd w:val="clear" w:color="auto" w:fill="FFFFFF"/>
        </w:rPr>
        <w:t>ιδιαίτερα</w:t>
      </w:r>
      <w:r>
        <w:rPr>
          <w:rFonts w:eastAsia="Times New Roman" w:cs="Times New Roman"/>
        </w:rPr>
        <w:t xml:space="preserve"> προβλήματα και δυσκολίες, που οφείλονται στον νησιωτικό τους χαρακτήρα. Αυτός </w:t>
      </w:r>
      <w:r>
        <w:rPr>
          <w:rFonts w:eastAsia="Times New Roman"/>
          <w:bCs/>
        </w:rPr>
        <w:t>είναι</w:t>
      </w:r>
      <w:r>
        <w:rPr>
          <w:rFonts w:eastAsia="Times New Roman" w:cs="Times New Roman"/>
        </w:rPr>
        <w:t xml:space="preserve"> και ο λόγος για τον οποίο το </w:t>
      </w:r>
      <w:r>
        <w:rPr>
          <w:rFonts w:eastAsia="Times New Roman"/>
        </w:rPr>
        <w:t>άρθρο</w:t>
      </w:r>
      <w:r>
        <w:rPr>
          <w:rFonts w:eastAsia="Times New Roman" w:cs="Times New Roman"/>
        </w:rPr>
        <w:t xml:space="preserve"> 101 </w:t>
      </w:r>
      <w:r>
        <w:rPr>
          <w:rFonts w:eastAsia="Times New Roman" w:cs="Times New Roman"/>
          <w:bCs/>
          <w:shd w:val="clear" w:color="auto" w:fill="FFFFFF"/>
        </w:rPr>
        <w:t>παράγραφος</w:t>
      </w:r>
      <w:r>
        <w:rPr>
          <w:rFonts w:eastAsia="Times New Roman" w:cs="Times New Roman"/>
        </w:rPr>
        <w:t xml:space="preserve"> 4 του </w:t>
      </w:r>
      <w:proofErr w:type="spellStart"/>
      <w:r>
        <w:rPr>
          <w:rFonts w:eastAsia="Times New Roman" w:cs="Times New Roman"/>
        </w:rPr>
        <w:t>αναθεωρηθέντος</w:t>
      </w:r>
      <w:proofErr w:type="spellEnd"/>
      <w:r>
        <w:rPr>
          <w:rFonts w:eastAsia="Times New Roman" w:cs="Times New Roman"/>
        </w:rPr>
        <w:t xml:space="preserve"> Συντ</w:t>
      </w:r>
      <w:r>
        <w:rPr>
          <w:rFonts w:eastAsia="Times New Roman" w:cs="Times New Roman"/>
        </w:rPr>
        <w:t>άγματος επιτάσσει ότι ο κοινός νομοθέτης και η διοίκηση υποχρεούνται να λαμβάνουν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τις </w:t>
      </w:r>
      <w:r>
        <w:rPr>
          <w:rFonts w:eastAsia="Times New Roman" w:cs="Times New Roman"/>
          <w:bCs/>
          <w:shd w:val="clear" w:color="auto" w:fill="FFFFFF"/>
        </w:rPr>
        <w:t xml:space="preserve">ιδιαίτερες συνθήκες των νησιωτικών και ορεινών περιοχών, μεριμνώντας για την ανάπτυξή τους. Ανάλογη αναφορά για την αναγκαιότητα στήριξης </w:t>
      </w:r>
      <w:r>
        <w:rPr>
          <w:rFonts w:eastAsia="Times New Roman" w:cs="Times New Roman"/>
          <w:bCs/>
          <w:shd w:val="clear" w:color="auto" w:fill="FFFFFF"/>
        </w:rPr>
        <w:lastRenderedPageBreak/>
        <w:t>των νησιωτικών και μειο</w:t>
      </w:r>
      <w:r>
        <w:rPr>
          <w:rFonts w:eastAsia="Times New Roman" w:cs="Times New Roman"/>
          <w:bCs/>
          <w:shd w:val="clear" w:color="auto" w:fill="FFFFFF"/>
        </w:rPr>
        <w:t xml:space="preserve">νεκτικών περιοχών περιλαμβάνεται και στη </w:t>
      </w:r>
      <w:r>
        <w:rPr>
          <w:rFonts w:eastAsia="Times New Roman" w:cs="Times New Roman"/>
          <w:bCs/>
          <w:shd w:val="clear" w:color="auto" w:fill="FFFFFF"/>
        </w:rPr>
        <w:t>σ</w:t>
      </w:r>
      <w:r>
        <w:rPr>
          <w:rFonts w:eastAsia="Times New Roman" w:cs="Times New Roman"/>
          <w:bCs/>
          <w:shd w:val="clear" w:color="auto" w:fill="FFFFFF"/>
        </w:rPr>
        <w:t xml:space="preserve">υνθήκη λειτουργίας της Ευρωπαϊκής </w:t>
      </w:r>
      <w:r>
        <w:rPr>
          <w:rFonts w:eastAsia="Times New Roman"/>
          <w:bCs/>
          <w:shd w:val="clear" w:color="auto" w:fill="FFFFFF"/>
        </w:rPr>
        <w:t>Έ</w:t>
      </w:r>
      <w:r>
        <w:rPr>
          <w:rFonts w:eastAsia="Times New Roman" w:cs="Times New Roman"/>
          <w:bCs/>
          <w:shd w:val="clear" w:color="auto" w:fill="FFFFFF"/>
        </w:rPr>
        <w:t xml:space="preserve">νωσης, όπως και ειδικά για τις νησιωτικές περιοχές στο </w:t>
      </w:r>
      <w:r>
        <w:rPr>
          <w:rFonts w:eastAsia="Times New Roman"/>
          <w:bCs/>
          <w:shd w:val="clear" w:color="auto" w:fill="FFFFFF"/>
        </w:rPr>
        <w:t>άρθρο</w:t>
      </w:r>
      <w:r>
        <w:rPr>
          <w:rFonts w:eastAsia="Times New Roman" w:cs="Times New Roman"/>
          <w:bCs/>
          <w:shd w:val="clear" w:color="auto" w:fill="FFFFFF"/>
        </w:rPr>
        <w:t xml:space="preserve"> 121 του Διεθνούς Δικαίου Θαλάσσης. </w:t>
      </w:r>
    </w:p>
    <w:p w14:paraId="1BED4A41" w14:textId="77777777" w:rsidR="0011574B" w:rsidRDefault="00BF5310">
      <w:pPr>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Τα βασικότερα προβλήματα </w:t>
      </w:r>
      <w:r>
        <w:rPr>
          <w:rFonts w:eastAsia="Times New Roman"/>
          <w:bCs/>
          <w:shd w:val="clear" w:color="auto" w:fill="FFFFFF"/>
        </w:rPr>
        <w:t>είναι</w:t>
      </w:r>
      <w:r>
        <w:rPr>
          <w:rFonts w:eastAsia="Times New Roman" w:cs="Times New Roman"/>
          <w:bCs/>
          <w:shd w:val="clear" w:color="auto" w:fill="FFFFFF"/>
        </w:rPr>
        <w:t xml:space="preserve"> τα εξής:</w:t>
      </w:r>
    </w:p>
    <w:p w14:paraId="1BED4A42" w14:textId="77777777" w:rsidR="0011574B" w:rsidRDefault="00BF5310">
      <w:pPr>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Πρώτον, τα νησιά, λόγω της γεωγραφικής τους θέσης </w:t>
      </w:r>
      <w:r>
        <w:rPr>
          <w:rFonts w:eastAsia="Times New Roman"/>
          <w:bCs/>
          <w:shd w:val="clear" w:color="auto" w:fill="FFFFFF"/>
        </w:rPr>
        <w:t>είναι</w:t>
      </w:r>
      <w:r>
        <w:rPr>
          <w:rFonts w:eastAsia="Times New Roman" w:cs="Times New Roman"/>
          <w:bCs/>
          <w:shd w:val="clear" w:color="auto" w:fill="FFFFFF"/>
        </w:rPr>
        <w:t xml:space="preserve"> αποκομμένα από την ηπειρωτική χώρα και επομένως και από την εσωτερική αγορά. </w:t>
      </w:r>
    </w:p>
    <w:p w14:paraId="1BED4A43" w14:textId="77777777" w:rsidR="0011574B" w:rsidRDefault="00BF5310">
      <w:pPr>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Δεύτερον, οι μετακινήσεις αλλά και οι εισαγωγές και οι εξαγωγές προϊόντων επιβαρύνονται υπέρμετρα, με αποτέλεσμα το </w:t>
      </w:r>
      <w:r>
        <w:rPr>
          <w:rFonts w:eastAsia="Times New Roman"/>
          <w:bCs/>
          <w:shd w:val="clear" w:color="auto" w:fill="FFFFFF"/>
        </w:rPr>
        <w:t>κό</w:t>
      </w:r>
      <w:r>
        <w:rPr>
          <w:rFonts w:eastAsia="Times New Roman" w:cs="Times New Roman"/>
          <w:bCs/>
          <w:shd w:val="clear" w:color="auto" w:fill="FFFFFF"/>
        </w:rPr>
        <w:t>στος</w:t>
      </w:r>
      <w:r>
        <w:rPr>
          <w:rFonts w:eastAsia="Times New Roman" w:cs="Times New Roman"/>
          <w:bCs/>
          <w:shd w:val="clear" w:color="auto" w:fill="FFFFFF"/>
        </w:rPr>
        <w:t xml:space="preserve"> των προϊόντων τόσο στον έμπορο όσο και στον καταναλωτή και συνακόλουθα εν συνόλω το </w:t>
      </w:r>
      <w:r>
        <w:rPr>
          <w:rFonts w:eastAsia="Times New Roman"/>
          <w:bCs/>
          <w:shd w:val="clear" w:color="auto" w:fill="FFFFFF"/>
        </w:rPr>
        <w:t>κ</w:t>
      </w:r>
      <w:r>
        <w:rPr>
          <w:rFonts w:eastAsia="Times New Roman" w:cs="Times New Roman"/>
          <w:bCs/>
          <w:shd w:val="clear" w:color="auto" w:fill="FFFFFF"/>
        </w:rPr>
        <w:t xml:space="preserve">όστος διαβίωσης να </w:t>
      </w:r>
      <w:r>
        <w:rPr>
          <w:rFonts w:eastAsia="Times New Roman"/>
          <w:bCs/>
          <w:shd w:val="clear" w:color="auto" w:fill="FFFFFF"/>
        </w:rPr>
        <w:t>είναι</w:t>
      </w:r>
      <w:r>
        <w:rPr>
          <w:rFonts w:eastAsia="Times New Roman" w:cs="Times New Roman"/>
          <w:bCs/>
          <w:shd w:val="clear" w:color="auto" w:fill="FFFFFF"/>
        </w:rPr>
        <w:t xml:space="preserve"> πολύ μεγαλύτερο σε σχέση με την υπόλοιπη Ελλάδα. </w:t>
      </w:r>
    </w:p>
    <w:p w14:paraId="1BED4A44" w14:textId="77777777" w:rsidR="0011574B" w:rsidRDefault="00BF5310">
      <w:pPr>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Τρίτον, ιδιαίτερα στα μικρά νησιά τα προβλήματα </w:t>
      </w:r>
      <w:r>
        <w:rPr>
          <w:rFonts w:eastAsia="Times New Roman"/>
          <w:bCs/>
          <w:shd w:val="clear" w:color="auto" w:fill="FFFFFF"/>
        </w:rPr>
        <w:t>είναι</w:t>
      </w:r>
      <w:r>
        <w:rPr>
          <w:rFonts w:eastAsia="Times New Roman" w:cs="Times New Roman"/>
          <w:bCs/>
          <w:shd w:val="clear" w:color="auto" w:fill="FFFFFF"/>
        </w:rPr>
        <w:t xml:space="preserve"> περισσότερα, επειδή ο μικρός πληθυσμός πο</w:t>
      </w:r>
      <w:r>
        <w:rPr>
          <w:rFonts w:eastAsia="Times New Roman" w:cs="Times New Roman"/>
          <w:bCs/>
          <w:shd w:val="clear" w:color="auto" w:fill="FFFFFF"/>
        </w:rPr>
        <w:t xml:space="preserve">υ </w:t>
      </w:r>
      <w:r>
        <w:rPr>
          <w:rFonts w:eastAsia="Times New Roman"/>
          <w:bCs/>
          <w:shd w:val="clear" w:color="auto" w:fill="FFFFFF"/>
        </w:rPr>
        <w:t>έ</w:t>
      </w:r>
      <w:r>
        <w:rPr>
          <w:rFonts w:eastAsia="Times New Roman" w:cs="Times New Roman"/>
          <w:bCs/>
          <w:shd w:val="clear" w:color="auto" w:fill="FFFFFF"/>
        </w:rPr>
        <w:t xml:space="preserve">χουν δεν επιτρέπει να αναπτυχθούν οικονομίες κλίμακας, που θα βοηθούσαν την εν γένει ανάπτυξή τους. </w:t>
      </w:r>
    </w:p>
    <w:p w14:paraId="1BED4A45" w14:textId="77777777" w:rsidR="0011574B" w:rsidRDefault="00BF5310">
      <w:pPr>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Τέταρτον, η ακτοπλοϊκή κυρίως αλλά και η αεροπορική σύνδεση σήμερα αποτελούν τροχοπέδη για την ανάπτυξή τους, λόγω της προβληματικής κατάστασης που επικ</w:t>
      </w:r>
      <w:r>
        <w:rPr>
          <w:rFonts w:eastAsia="Times New Roman" w:cs="Times New Roman"/>
          <w:bCs/>
          <w:shd w:val="clear" w:color="auto" w:fill="FFFFFF"/>
        </w:rPr>
        <w:t xml:space="preserve">ρατεί στους τομείς αυτούς. Αποτελεί δε άμεση προτεραιότητα η αναβάθμιση της </w:t>
      </w:r>
      <w:proofErr w:type="spellStart"/>
      <w:r>
        <w:rPr>
          <w:rFonts w:eastAsia="Times New Roman" w:cs="Times New Roman"/>
          <w:bCs/>
          <w:shd w:val="clear" w:color="auto" w:fill="FFFFFF"/>
        </w:rPr>
        <w:t>προσπελασιμότητας</w:t>
      </w:r>
      <w:proofErr w:type="spellEnd"/>
      <w:r>
        <w:rPr>
          <w:rFonts w:eastAsia="Times New Roman" w:cs="Times New Roman"/>
          <w:bCs/>
          <w:shd w:val="clear" w:color="auto" w:fill="FFFFFF"/>
        </w:rPr>
        <w:t xml:space="preserve"> από αέρος και θαλάσσης στα νησιά, αφού </w:t>
      </w:r>
      <w:r>
        <w:rPr>
          <w:rFonts w:eastAsia="Times New Roman"/>
          <w:bCs/>
          <w:shd w:val="clear" w:color="auto" w:fill="FFFFFF"/>
        </w:rPr>
        <w:t>είναι</w:t>
      </w:r>
      <w:r>
        <w:rPr>
          <w:rFonts w:eastAsia="Times New Roman" w:cs="Times New Roman"/>
          <w:bCs/>
          <w:shd w:val="clear" w:color="auto" w:fill="FFFFFF"/>
        </w:rPr>
        <w:t xml:space="preserve"> φυσικά ζωτικής σημασίας, ώστε να μην </w:t>
      </w:r>
      <w:r>
        <w:rPr>
          <w:rFonts w:eastAsia="Times New Roman"/>
          <w:bCs/>
          <w:shd w:val="clear" w:color="auto" w:fill="FFFFFF"/>
        </w:rPr>
        <w:t>είναι</w:t>
      </w:r>
      <w:r>
        <w:rPr>
          <w:rFonts w:eastAsia="Times New Roman" w:cs="Times New Roman"/>
          <w:bCs/>
          <w:shd w:val="clear" w:color="auto" w:fill="FFFFFF"/>
        </w:rPr>
        <w:t xml:space="preserve"> απομονωμένα και να έχουν ευκαιρίες ανάπτυξης. </w:t>
      </w:r>
    </w:p>
    <w:p w14:paraId="1BED4A46" w14:textId="77777777" w:rsidR="0011574B" w:rsidRDefault="00BF5310">
      <w:pPr>
        <w:spacing w:line="600" w:lineRule="auto"/>
        <w:ind w:firstLine="851"/>
        <w:contextualSpacing/>
        <w:jc w:val="both"/>
        <w:rPr>
          <w:rFonts w:eastAsia="Times New Roman" w:cs="Times New Roman"/>
          <w:bCs/>
          <w:shd w:val="clear" w:color="auto" w:fill="FFFFFF"/>
        </w:rPr>
      </w:pPr>
      <w:proofErr w:type="spellStart"/>
      <w:r>
        <w:rPr>
          <w:rFonts w:eastAsia="Times New Roman" w:cs="Times New Roman"/>
          <w:bCs/>
          <w:shd w:val="clear" w:color="auto" w:fill="FFFFFF"/>
        </w:rPr>
        <w:t>Πέμπτον</w:t>
      </w:r>
      <w:proofErr w:type="spellEnd"/>
      <w:r>
        <w:rPr>
          <w:rFonts w:eastAsia="Times New Roman" w:cs="Times New Roman"/>
          <w:bCs/>
          <w:shd w:val="clear" w:color="auto" w:fill="FFFFFF"/>
        </w:rPr>
        <w:t>, υπάρχει ανάγκη για</w:t>
      </w:r>
      <w:r>
        <w:rPr>
          <w:rFonts w:eastAsia="Times New Roman" w:cs="Times New Roman"/>
          <w:bCs/>
          <w:shd w:val="clear" w:color="auto" w:fill="FFFFFF"/>
        </w:rPr>
        <w:t xml:space="preserve"> την άμεση εφαρμογή ολοκληρωμένων δράσεων για την ενίσχυση των υποδομών και την καλύτερη λειτουργία της υγείας και της παιδείας, που παρουσιάζουν μεγάλα προβλήματα, αλλά και για την στήριξη τη απασχόλησης. </w:t>
      </w:r>
    </w:p>
    <w:p w14:paraId="1BED4A47" w14:textId="77777777" w:rsidR="0011574B" w:rsidRDefault="00BF5310">
      <w:pPr>
        <w:spacing w:line="600" w:lineRule="auto"/>
        <w:ind w:firstLine="851"/>
        <w:contextualSpacing/>
        <w:jc w:val="both"/>
        <w:rPr>
          <w:rFonts w:eastAsia="Times New Roman" w:cs="Times New Roman"/>
          <w:bCs/>
          <w:shd w:val="clear" w:color="auto" w:fill="FFFFFF"/>
        </w:rPr>
      </w:pPr>
      <w:proofErr w:type="spellStart"/>
      <w:r>
        <w:rPr>
          <w:rFonts w:eastAsia="Times New Roman" w:cs="Times New Roman"/>
          <w:bCs/>
          <w:shd w:val="clear" w:color="auto" w:fill="FFFFFF"/>
        </w:rPr>
        <w:lastRenderedPageBreak/>
        <w:t>Έκτον</w:t>
      </w:r>
      <w:proofErr w:type="spellEnd"/>
      <w:r>
        <w:rPr>
          <w:rFonts w:eastAsia="Times New Roman" w:cs="Times New Roman"/>
          <w:bCs/>
          <w:shd w:val="clear" w:color="auto" w:fill="FFFFFF"/>
        </w:rPr>
        <w:t xml:space="preserve">, επιπλέον παρατηρείται ότι τα προβλήματα  που αντιμετωπίζουν τα νησιά έχουν γίνει πολύ μεγαλύτερα εξαιτίας των αρνητικών επιπτώσεων που </w:t>
      </w:r>
      <w:r>
        <w:rPr>
          <w:rFonts w:eastAsia="Times New Roman"/>
          <w:bCs/>
          <w:shd w:val="clear" w:color="auto" w:fill="FFFFFF"/>
        </w:rPr>
        <w:t>έχει</w:t>
      </w:r>
      <w:r>
        <w:rPr>
          <w:rFonts w:eastAsia="Times New Roman" w:cs="Times New Roman"/>
          <w:bCs/>
          <w:shd w:val="clear" w:color="auto" w:fill="FFFFFF"/>
        </w:rPr>
        <w:t xml:space="preserve"> σήμερα σε κάθε δραστηριότητά της η οικονομική κρίση. </w:t>
      </w:r>
    </w:p>
    <w:p w14:paraId="1BED4A48" w14:textId="77777777" w:rsidR="0011574B" w:rsidRDefault="00BF5310">
      <w:pPr>
        <w:spacing w:line="600" w:lineRule="auto"/>
        <w:ind w:firstLine="851"/>
        <w:contextualSpacing/>
        <w:jc w:val="both"/>
        <w:rPr>
          <w:rFonts w:eastAsia="Times New Roman" w:cs="Times New Roman"/>
        </w:rPr>
      </w:pPr>
      <w:r>
        <w:rPr>
          <w:rFonts w:eastAsia="Times New Roman" w:cs="Times New Roman"/>
          <w:bCs/>
          <w:shd w:val="clear" w:color="auto" w:fill="FFFFFF"/>
        </w:rPr>
        <w:t>Οι σχετικές, λοιπόν, διατάξεις του Συντάγματος αλλά και</w:t>
      </w:r>
      <w:r>
        <w:rPr>
          <w:rFonts w:eastAsia="Times New Roman" w:cs="Times New Roman"/>
          <w:bCs/>
          <w:shd w:val="clear" w:color="auto" w:fill="FFFFFF"/>
        </w:rPr>
        <w:t xml:space="preserve"> της </w:t>
      </w:r>
      <w:r>
        <w:rPr>
          <w:rFonts w:eastAsia="Times New Roman" w:cs="Times New Roman"/>
          <w:bCs/>
          <w:shd w:val="clear" w:color="auto" w:fill="FFFFFF"/>
        </w:rPr>
        <w:t>σ</w:t>
      </w:r>
      <w:r>
        <w:rPr>
          <w:rFonts w:eastAsia="Times New Roman" w:cs="Times New Roman"/>
          <w:bCs/>
          <w:shd w:val="clear" w:color="auto" w:fill="FFFFFF"/>
        </w:rPr>
        <w:t xml:space="preserve">υνθήκης λειτουργίας της Ευρωπαϊκής </w:t>
      </w:r>
      <w:r>
        <w:rPr>
          <w:rFonts w:eastAsia="Times New Roman"/>
          <w:bCs/>
          <w:shd w:val="clear" w:color="auto" w:fill="FFFFFF"/>
        </w:rPr>
        <w:t>Έ</w:t>
      </w:r>
      <w:r>
        <w:rPr>
          <w:rFonts w:eastAsia="Times New Roman" w:cs="Times New Roman"/>
          <w:bCs/>
          <w:shd w:val="clear" w:color="auto" w:fill="FFFFFF"/>
        </w:rPr>
        <w:t>νωσης δεν πρέπει να μένουν γράμμα κενό, αλλά να υλοποιούνται καθημερινά στην πράξη. Τα νησιά μας πρέπει να έχουν ισοδύναμες ευκαιρίες με την ηπειρωτική χώρα στη συγκοινωνιακή, οικονομική, ενεργειακή, εφοδιαστική κα</w:t>
      </w:r>
      <w:r>
        <w:rPr>
          <w:rFonts w:eastAsia="Times New Roman" w:cs="Times New Roman"/>
          <w:bCs/>
          <w:shd w:val="clear" w:color="auto" w:fill="FFFFFF"/>
        </w:rPr>
        <w:t xml:space="preserve">ι ιατροφαρμακευτική επάρκεια. </w:t>
      </w:r>
    </w:p>
    <w:p w14:paraId="1BED4A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Στην πράξη, όμως, σημειώνεται ελλιπής συγκοινωνιακή κάλυψη των νησιών μας με αντίκτυπο στην ικανότητα εφοδιασμού, τεράστιες ελλείψεις σε δομές υγείας, σε ιατρικό, νοσηλευτικό προσωπικό κ.λπ</w:t>
      </w:r>
      <w:r>
        <w:rPr>
          <w:rFonts w:eastAsia="Times New Roman" w:cs="Times New Roman"/>
          <w:szCs w:val="24"/>
        </w:rPr>
        <w:t>.</w:t>
      </w:r>
      <w:r>
        <w:rPr>
          <w:rFonts w:eastAsia="Times New Roman" w:cs="Times New Roman"/>
          <w:szCs w:val="24"/>
        </w:rPr>
        <w:t>.</w:t>
      </w:r>
    </w:p>
    <w:p w14:paraId="1BED4A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τα τελευ</w:t>
      </w:r>
      <w:r>
        <w:rPr>
          <w:rFonts w:eastAsia="Times New Roman" w:cs="Times New Roman"/>
          <w:szCs w:val="24"/>
        </w:rPr>
        <w:t xml:space="preserve">ταία χρόνια στη χώρα έχουν οδηγήσει στη λήψη </w:t>
      </w:r>
      <w:proofErr w:type="spellStart"/>
      <w:r>
        <w:rPr>
          <w:rFonts w:eastAsia="Times New Roman" w:cs="Times New Roman"/>
          <w:szCs w:val="24"/>
        </w:rPr>
        <w:t>υφεσιακών</w:t>
      </w:r>
      <w:proofErr w:type="spellEnd"/>
      <w:r>
        <w:rPr>
          <w:rFonts w:eastAsia="Times New Roman" w:cs="Times New Roman"/>
          <w:szCs w:val="24"/>
        </w:rPr>
        <w:t xml:space="preserve"> μέτρων και για τη νησιωτική χώρα, γεγονός </w:t>
      </w:r>
      <w:r>
        <w:rPr>
          <w:rFonts w:eastAsia="Times New Roman" w:cs="Times New Roman"/>
          <w:szCs w:val="24"/>
        </w:rPr>
        <w:lastRenderedPageBreak/>
        <w:t>που αντιτίθεται στην οικονομική ανάπτυξη των τοπικών κοινωνιών. Η αύξηση του ΦΠΑ σε 23% για εισιτήρια ΟΣΕ, ακτοπλοΐας, αεροπορικά, στα εστιατόρια, στα ξενοδοχε</w:t>
      </w:r>
      <w:r>
        <w:rPr>
          <w:rFonts w:eastAsia="Times New Roman" w:cs="Times New Roman"/>
          <w:szCs w:val="24"/>
        </w:rPr>
        <w:t>ία, στην εστίαση, στα τρόφιμα, στο νερό, στην ξυλεία, στα τιμολόγια της ΔΕΗ, στα τιμολόγια του φυσικού αερίου, στα αγροτικά προϊόντα, στα θέατρα, στις εφημερίδες, στα περιοδικά είναι το τελειωτικό χτύπημα, όχι μόνο για τον τουρισμό αλλά και για την επιβίωσ</w:t>
      </w:r>
      <w:r>
        <w:rPr>
          <w:rFonts w:eastAsia="Times New Roman" w:cs="Times New Roman"/>
          <w:szCs w:val="24"/>
        </w:rPr>
        <w:t xml:space="preserve">η των νησιωτών. </w:t>
      </w:r>
    </w:p>
    <w:p w14:paraId="1BED4A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Αξίζει να συγκρίνουμε τον ΦΠΑ με άλλες χώρες της Ευρωπαϊκής Ένωσης και ανταγωνιστικές μας. Η Ιταλία, Γαλλία, Αυστρία και Ισπανία έχουν ΦΠΑ 10% στα ξενοδοχεία και στην εστίαση. Η Κροατία έχει 13%. Η Γερμανία έχει 7% έως 19%, ενώ η Τουρκία έ</w:t>
      </w:r>
      <w:r>
        <w:rPr>
          <w:rFonts w:eastAsia="Times New Roman" w:cs="Times New Roman"/>
          <w:szCs w:val="24"/>
        </w:rPr>
        <w:t xml:space="preserve">χει 8%. Ο ΦΠΑ στα καύσιμα στην Ελλάδα είναι 23%, στην Ιταλία 22%, στη Γαλλία και την Αυστρία 20%, ενώ η Γερμανία έχει μόλις 19%. Δηλαδή, οι εταίροι μας, που μας επιβάλλουν ΦΠΑ 23%, έχουν πολύ χαμηλότερο ΦΠΑ στην Ευρωζώνη. </w:t>
      </w:r>
    </w:p>
    <w:p w14:paraId="1BED4A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 το ειδικό καθεστώς μειωμ</w:t>
      </w:r>
      <w:r>
        <w:rPr>
          <w:rFonts w:eastAsia="Times New Roman" w:cs="Times New Roman"/>
          <w:szCs w:val="24"/>
        </w:rPr>
        <w:t xml:space="preserve">ένου </w:t>
      </w:r>
      <w:r>
        <w:rPr>
          <w:rFonts w:eastAsia="Times New Roman" w:cs="Times New Roman"/>
          <w:szCs w:val="24"/>
        </w:rPr>
        <w:t>φόρου προστιθέμενης α</w:t>
      </w:r>
      <w:r>
        <w:rPr>
          <w:rFonts w:eastAsia="Times New Roman" w:cs="Times New Roman"/>
          <w:szCs w:val="24"/>
        </w:rPr>
        <w:t xml:space="preserve">ξίας για τα νησιά είναι μια πρακτική η οποία εφαρμόζεται σε όλες τις χώρες της Ευρωπαϊκής Ένωσης, για να περιοριστούν οι ανισότητες και τα προβλήματα που υπάρχουν. </w:t>
      </w:r>
    </w:p>
    <w:p w14:paraId="1BED4A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Με το τρίτο, λοιπόν, μνημόνιο καταργήθηκε ο μειωμένος συντελεστής ΦΠΑ στα νησιά, παρά τις διακηρύξεις της Κυβέρνησης ότι αυτό αποτελούσε κόκκινη γραμμή. </w:t>
      </w:r>
    </w:p>
    <w:p w14:paraId="1BED4A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Σύμφωνα, λοιπόν, με την παράγραφο 3 του άρθρου 52 του ν.4389/2016, επείγουσες διατάξεις για την εφαρμο</w:t>
      </w:r>
      <w:r>
        <w:rPr>
          <w:rFonts w:eastAsia="Times New Roman" w:cs="Times New Roman"/>
          <w:szCs w:val="24"/>
        </w:rPr>
        <w:t xml:space="preserve">γή της συμφωνίας δημοσιονομικών στόχων και διαρθρωτικών μεταρρυθμίσεων και άλλες διατάξεις, όπως τροποποιήθηκε με την περίπτωση 3 της </w:t>
      </w:r>
      <w:proofErr w:type="spellStart"/>
      <w:r>
        <w:rPr>
          <w:rFonts w:eastAsia="Times New Roman" w:cs="Times New Roman"/>
          <w:szCs w:val="24"/>
        </w:rPr>
        <w:t>υποπαραγράφου</w:t>
      </w:r>
      <w:proofErr w:type="spellEnd"/>
      <w:r>
        <w:rPr>
          <w:rFonts w:eastAsia="Times New Roman" w:cs="Times New Roman"/>
          <w:szCs w:val="24"/>
        </w:rPr>
        <w:t xml:space="preserve"> Δ2 της παραγράφου δ΄ του άρθρου 2 του ν.4336/2015. </w:t>
      </w:r>
    </w:p>
    <w:p w14:paraId="1BED4A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Τέταρτον, οι προβλεπόμενες στις παραγράφους 4, 5 και 6 τ</w:t>
      </w:r>
      <w:r>
        <w:rPr>
          <w:rFonts w:eastAsia="Times New Roman" w:cs="Times New Roman"/>
          <w:szCs w:val="24"/>
        </w:rPr>
        <w:t>ου άρθρου 21 του ν.2859/2000, που αφορά μειώσεις των συντελεστών ΦΠΑ, καταργούνται σταδιακά ως ακολούθως από την 1</w:t>
      </w:r>
      <w:r>
        <w:rPr>
          <w:rFonts w:eastAsia="Times New Roman" w:cs="Times New Roman"/>
          <w:szCs w:val="24"/>
          <w:vertAlign w:val="superscript"/>
        </w:rPr>
        <w:t>η</w:t>
      </w:r>
      <w:r>
        <w:rPr>
          <w:rFonts w:eastAsia="Times New Roman" w:cs="Times New Roman"/>
          <w:szCs w:val="24"/>
        </w:rPr>
        <w:t xml:space="preserve"> Οκτωβρίου 2015 στην </w:t>
      </w:r>
      <w:r>
        <w:rPr>
          <w:rFonts w:eastAsia="Times New Roman" w:cs="Times New Roman"/>
          <w:szCs w:val="24"/>
        </w:rPr>
        <w:lastRenderedPageBreak/>
        <w:t>πρώτη ομάδα νησιών, από την 1</w:t>
      </w:r>
      <w:r>
        <w:rPr>
          <w:rFonts w:eastAsia="Times New Roman" w:cs="Times New Roman"/>
          <w:szCs w:val="24"/>
          <w:vertAlign w:val="superscript"/>
        </w:rPr>
        <w:t>η</w:t>
      </w:r>
      <w:r>
        <w:rPr>
          <w:rFonts w:eastAsia="Times New Roman" w:cs="Times New Roman"/>
          <w:szCs w:val="24"/>
        </w:rPr>
        <w:t xml:space="preserve"> Ιουνίου 2016 στη δεύτερη ομάδα νησιών και από την 1</w:t>
      </w:r>
      <w:r>
        <w:rPr>
          <w:rFonts w:eastAsia="Times New Roman" w:cs="Times New Roman"/>
          <w:szCs w:val="24"/>
          <w:vertAlign w:val="superscript"/>
        </w:rPr>
        <w:t>η</w:t>
      </w:r>
      <w:r>
        <w:rPr>
          <w:rFonts w:eastAsia="Times New Roman" w:cs="Times New Roman"/>
          <w:szCs w:val="24"/>
        </w:rPr>
        <w:t xml:space="preserve"> Ιανουαρίου 2017 στα υπόλοιπα νησιά. </w:t>
      </w:r>
    </w:p>
    <w:p w14:paraId="1BED4A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Έτσι, για τα νησιά Θήρα, Μύκονο, Νάξο, Πάρο, Ρόδο, Σκιάθο από την 1</w:t>
      </w:r>
      <w:r>
        <w:rPr>
          <w:rFonts w:eastAsia="Times New Roman" w:cs="Times New Roman"/>
          <w:szCs w:val="24"/>
          <w:vertAlign w:val="superscript"/>
        </w:rPr>
        <w:t>η</w:t>
      </w:r>
      <w:r>
        <w:rPr>
          <w:rFonts w:eastAsia="Times New Roman" w:cs="Times New Roman"/>
          <w:szCs w:val="24"/>
        </w:rPr>
        <w:t xml:space="preserve"> Ιανουαρίου 2015 και για τα νησιά Σύρο, Θάσο, Άνδρο, Τήνο, Κάρπαθο, Μήλο, Σκύρο, Αλόννησο, Κέα, Αντίπαρο και Σίφνο από την 1</w:t>
      </w:r>
      <w:r>
        <w:rPr>
          <w:rFonts w:eastAsia="Times New Roman" w:cs="Times New Roman"/>
          <w:szCs w:val="24"/>
          <w:vertAlign w:val="superscript"/>
        </w:rPr>
        <w:t>η</w:t>
      </w:r>
      <w:r>
        <w:rPr>
          <w:rFonts w:eastAsia="Times New Roman" w:cs="Times New Roman"/>
          <w:szCs w:val="24"/>
        </w:rPr>
        <w:t xml:space="preserve"> Ιουνίου 2016 δεν ισχύουν οι μειωμένοι συντελεστές του άρθρου </w:t>
      </w:r>
      <w:r>
        <w:rPr>
          <w:rFonts w:eastAsia="Times New Roman" w:cs="Times New Roman"/>
          <w:szCs w:val="24"/>
        </w:rPr>
        <w:t xml:space="preserve">21 του Κώδικα του Φόρου Προστιθέμενης Αξίας του ν.2859/2000 και εφαρμόζονται οι συντελεστές ΦΠΑ που ισχύουν στην υπόλοιπη χώρα. </w:t>
      </w:r>
    </w:p>
    <w:p w14:paraId="1BED4A5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Εξάλλου, για τα νησιά των Νομών Λέσβου, Χίου, Σάμου, Δωδεκανήσου, Κυκλάδων και τα νησιά του Αιγαίου Θάσο και Σαμοθράκη, τις Βόρ</w:t>
      </w:r>
      <w:r>
        <w:rPr>
          <w:rFonts w:eastAsia="Times New Roman" w:cs="Times New Roman"/>
          <w:szCs w:val="24"/>
        </w:rPr>
        <w:t>ειες Σποράδες και Σκύρο</w:t>
      </w:r>
      <w:r>
        <w:rPr>
          <w:rFonts w:eastAsia="Times New Roman" w:cs="Times New Roman"/>
          <w:szCs w:val="24"/>
        </w:rPr>
        <w:t>,</w:t>
      </w:r>
      <w:r>
        <w:rPr>
          <w:rFonts w:eastAsia="Times New Roman" w:cs="Times New Roman"/>
          <w:szCs w:val="24"/>
        </w:rPr>
        <w:t xml:space="preserve"> που προβλέπονταν συντελεστές ΦΠΑ μειωμένοι κατά 30%, οι οποίοι καταργούνταν από την 1</w:t>
      </w:r>
      <w:r>
        <w:rPr>
          <w:rFonts w:eastAsia="Times New Roman" w:cs="Times New Roman"/>
          <w:szCs w:val="24"/>
          <w:vertAlign w:val="superscript"/>
        </w:rPr>
        <w:t>η</w:t>
      </w:r>
      <w:r>
        <w:rPr>
          <w:rFonts w:eastAsia="Times New Roman" w:cs="Times New Roman"/>
          <w:szCs w:val="24"/>
        </w:rPr>
        <w:t xml:space="preserve"> Ιουνίου 2017 κατ’ εφαρμογή της τελευταίας τρίτης φάσης αύξησης των συντελεστών του φόρου προ</w:t>
      </w:r>
      <w:r>
        <w:rPr>
          <w:rFonts w:eastAsia="Times New Roman" w:cs="Times New Roman"/>
          <w:szCs w:val="24"/>
        </w:rPr>
        <w:lastRenderedPageBreak/>
        <w:t xml:space="preserve">στιθέμενης αξίας, στο πλαίσιο μιας </w:t>
      </w:r>
      <w:proofErr w:type="spellStart"/>
      <w:r>
        <w:rPr>
          <w:rFonts w:eastAsia="Times New Roman" w:cs="Times New Roman"/>
          <w:szCs w:val="24"/>
        </w:rPr>
        <w:t>μνημονιακής</w:t>
      </w:r>
      <w:proofErr w:type="spellEnd"/>
      <w:r>
        <w:rPr>
          <w:rFonts w:eastAsia="Times New Roman" w:cs="Times New Roman"/>
          <w:szCs w:val="24"/>
        </w:rPr>
        <w:t xml:space="preserve"> δέσμε</w:t>
      </w:r>
      <w:r>
        <w:rPr>
          <w:rFonts w:eastAsia="Times New Roman" w:cs="Times New Roman"/>
          <w:szCs w:val="24"/>
        </w:rPr>
        <w:t xml:space="preserve">υσης για την εξομοίωση των συντελεστών του ΦΠΑ στα νησιά με αυτούς που ισχύουν στην υπόλοιπη Ελλάδα. </w:t>
      </w:r>
    </w:p>
    <w:p w14:paraId="1BED4A5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BED4A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Σύμφωνα με το πρόσφατο διάγγελμα του Πρωθυπουργού αναστέλλεται η προγ</w:t>
      </w:r>
      <w:r>
        <w:rPr>
          <w:rFonts w:eastAsia="Times New Roman" w:cs="Times New Roman"/>
          <w:szCs w:val="24"/>
        </w:rPr>
        <w:t>ραμματισμένη αύξηση από την 1</w:t>
      </w:r>
      <w:r>
        <w:rPr>
          <w:rFonts w:eastAsia="Times New Roman" w:cs="Times New Roman"/>
          <w:szCs w:val="24"/>
          <w:vertAlign w:val="superscript"/>
        </w:rPr>
        <w:t>η</w:t>
      </w:r>
      <w:r>
        <w:rPr>
          <w:rFonts w:eastAsia="Times New Roman" w:cs="Times New Roman"/>
          <w:szCs w:val="24"/>
        </w:rPr>
        <w:t xml:space="preserve"> Ιανουαρίου 2017 στα παραπάνω νησιά επειδή έχουν πληγεί ιδιαίτερα λόγω των </w:t>
      </w:r>
      <w:proofErr w:type="spellStart"/>
      <w:r>
        <w:rPr>
          <w:rFonts w:eastAsia="Times New Roman" w:cs="Times New Roman"/>
          <w:szCs w:val="24"/>
        </w:rPr>
        <w:t>λαθρομεταναστευτικών</w:t>
      </w:r>
      <w:proofErr w:type="spellEnd"/>
      <w:r>
        <w:rPr>
          <w:rFonts w:eastAsia="Times New Roman" w:cs="Times New Roman"/>
          <w:szCs w:val="24"/>
        </w:rPr>
        <w:t xml:space="preserve"> ροών. Κοινός τόπος είναι ότι συνολικά η κατάργηση των μειωμένων συντελεστών δεν επέφερε κανένα θετικό αποτέλεσμα στην εθνική μας ο</w:t>
      </w:r>
      <w:r>
        <w:rPr>
          <w:rFonts w:eastAsia="Times New Roman" w:cs="Times New Roman"/>
          <w:szCs w:val="24"/>
        </w:rPr>
        <w:t xml:space="preserve">ικονομία. Αντιθέτως, επλήγη η ανταγωνιστικότητα των νησιών, υπονομεύτηκε η οποιαδήποτε αναπτυξιακή προοπτική και επιδεινώθηκαν οι ήδη βεβαρημένες νησιωτικές οικονομίες. </w:t>
      </w:r>
    </w:p>
    <w:p w14:paraId="1BED4A5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προτεινόμενη, λοιπόν, διάταξη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σχετικών διατάξεων του Συντάγ</w:t>
      </w:r>
      <w:r>
        <w:rPr>
          <w:rFonts w:eastAsia="Times New Roman" w:cs="Times New Roman"/>
          <w:szCs w:val="24"/>
        </w:rPr>
        <w:t>ματος, αλλά και τις συνθήκες λειτουργίας της Ευρωπαϊκής Ένωσης και ως αντιστάθμισμα για τα ιδιαίτερα προβλήματα και τις δυσκολίες που αντιμετωπίζουν και οφείλονται στον νησιωτικό τους χαρακτήρα</w:t>
      </w:r>
      <w:r>
        <w:rPr>
          <w:rFonts w:eastAsia="Times New Roman" w:cs="Times New Roman"/>
          <w:szCs w:val="24"/>
        </w:rPr>
        <w:t>,</w:t>
      </w:r>
      <w:r>
        <w:rPr>
          <w:rFonts w:eastAsia="Times New Roman" w:cs="Times New Roman"/>
          <w:szCs w:val="24"/>
        </w:rPr>
        <w:t xml:space="preserve"> καταργείται για το σύνολο των νησιών η θεσπισθείσα με τις δια</w:t>
      </w:r>
      <w:r>
        <w:rPr>
          <w:rFonts w:eastAsia="Times New Roman" w:cs="Times New Roman"/>
          <w:szCs w:val="24"/>
        </w:rPr>
        <w:t xml:space="preserve">τάξεις, πρώτον, περίπτωση δ΄ της παραγράφου 1 του άρθρου 1 του ν.4334/2015, δεύτερον, περίπτωση γ΄ της </w:t>
      </w:r>
      <w:proofErr w:type="spellStart"/>
      <w:r>
        <w:rPr>
          <w:rFonts w:eastAsia="Times New Roman" w:cs="Times New Roman"/>
          <w:szCs w:val="24"/>
        </w:rPr>
        <w:t>υποπαραγράφου</w:t>
      </w:r>
      <w:proofErr w:type="spellEnd"/>
      <w:r>
        <w:rPr>
          <w:rFonts w:eastAsia="Times New Roman" w:cs="Times New Roman"/>
          <w:szCs w:val="24"/>
        </w:rPr>
        <w:t xml:space="preserve"> Δ2 της παραγράφου δ΄ του άρθρου 2 του ν.4336/2015 και, τρίτον, παράγραφος 3 του άρθρου 52 του ν.4389/2016, κατάργηση των μειωμένων συντελεσ</w:t>
      </w:r>
      <w:r>
        <w:rPr>
          <w:rFonts w:eastAsia="Times New Roman" w:cs="Times New Roman"/>
          <w:szCs w:val="24"/>
        </w:rPr>
        <w:t>τών ΦΠΑ στα νησιά και επακόλουθα η αύξησή τους και εξομοίωσή τους με αυτούς που ισχύουν στην υπόλοιπη Ελλάδα.</w:t>
      </w:r>
    </w:p>
    <w:p w14:paraId="1BED4A55" w14:textId="77777777" w:rsidR="0011574B" w:rsidRDefault="00BF5310">
      <w:pPr>
        <w:tabs>
          <w:tab w:val="left" w:pos="2608"/>
        </w:tabs>
        <w:spacing w:line="600" w:lineRule="auto"/>
        <w:ind w:firstLine="709"/>
        <w:contextualSpacing/>
        <w:jc w:val="both"/>
        <w:rPr>
          <w:rFonts w:eastAsia="Times New Roman"/>
          <w:szCs w:val="24"/>
        </w:rPr>
      </w:pPr>
      <w:r>
        <w:rPr>
          <w:rFonts w:eastAsia="Times New Roman"/>
          <w:szCs w:val="24"/>
        </w:rPr>
        <w:t>Επαναφέρονται από τη δημοσίευση του παρόντος νόμου και χωρίς αναδρομική ισχύ οι αρχικές ρυθμίσεις για μειωμένους συντελεστές ΦΠΑ στα νησιά, όπως π</w:t>
      </w:r>
      <w:r>
        <w:rPr>
          <w:rFonts w:eastAsia="Times New Roman"/>
          <w:szCs w:val="24"/>
        </w:rPr>
        <w:t xml:space="preserve">ροβλεπόταν στις παραγράφους 4, 5, 6 του άρθρου 21 του ν.2859/2000. </w:t>
      </w:r>
    </w:p>
    <w:p w14:paraId="1BED4A56"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lastRenderedPageBreak/>
        <w:t>Η τροπολογία μας στο σχέδιο νόμου, λοιπόν, του Υπουργείου Εργασίας, Κοινωνικής Ασφάλισης και Κοινωνικής Αλληλεγγύης, λέει: Καταργούνται από τη δημοσίευση του παρόντος νόμου και χωρίς αναδρ</w:t>
      </w:r>
      <w:r>
        <w:rPr>
          <w:rFonts w:eastAsia="Times New Roman"/>
          <w:szCs w:val="24"/>
        </w:rPr>
        <w:t xml:space="preserve">ομική ισχύ οι διατάξεις, όπως η περίπτωση δ΄ της παραγράφου 1 του άρθρου 1, όπως η περίπτωση 3 της </w:t>
      </w:r>
      <w:proofErr w:type="spellStart"/>
      <w:r>
        <w:rPr>
          <w:rFonts w:eastAsia="Times New Roman"/>
          <w:szCs w:val="24"/>
        </w:rPr>
        <w:t>υποπαραγράφου</w:t>
      </w:r>
      <w:proofErr w:type="spellEnd"/>
      <w:r>
        <w:rPr>
          <w:rFonts w:eastAsia="Times New Roman"/>
          <w:szCs w:val="24"/>
        </w:rPr>
        <w:t xml:space="preserve"> Δ2 της παραγράφου δ΄ και όπως η παράγραφος 3 του άρθρου 52.</w:t>
      </w:r>
    </w:p>
    <w:p w14:paraId="1BED4A57"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Όπως καταλαβαίνετε, εμείς</w:t>
      </w:r>
      <w:r>
        <w:rPr>
          <w:rFonts w:eastAsia="Times New Roman"/>
          <w:szCs w:val="24"/>
        </w:rPr>
        <w:t>,</w:t>
      </w:r>
      <w:r>
        <w:rPr>
          <w:rFonts w:eastAsia="Times New Roman"/>
          <w:szCs w:val="24"/>
        </w:rPr>
        <w:t xml:space="preserve"> επειδή πραγματικά ενδιαφερόμαστε για τον Έλληνα πολίτη, </w:t>
      </w:r>
      <w:r>
        <w:rPr>
          <w:rFonts w:eastAsia="Times New Roman"/>
          <w:szCs w:val="24"/>
        </w:rPr>
        <w:t xml:space="preserve">καταθέσαμε τροπολογία, βάσει της οποίας θα πρέπει να καταργηθεί η αύξηση του ΦΠΑ στα νησιά και να έχουν όλα να νησιά μας τον ίδιο ΦΠΑ. </w:t>
      </w:r>
    </w:p>
    <w:p w14:paraId="1BED4A58"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Ιδού πεδίο δόξης λαμπρό! Ψηφίστε, στηρίξτε την τροπολογία της Χρυσής Αυγής</w:t>
      </w:r>
      <w:r>
        <w:rPr>
          <w:rFonts w:eastAsia="Times New Roman"/>
          <w:szCs w:val="24"/>
        </w:rPr>
        <w:t>,</w:t>
      </w:r>
      <w:r>
        <w:rPr>
          <w:rFonts w:eastAsia="Times New Roman"/>
          <w:szCs w:val="24"/>
        </w:rPr>
        <w:t xml:space="preserve"> για να μας αποδείξετε ότι πράγματι δεν είστε</w:t>
      </w:r>
      <w:r>
        <w:rPr>
          <w:rFonts w:eastAsia="Times New Roman"/>
          <w:szCs w:val="24"/>
        </w:rPr>
        <w:t xml:space="preserve"> αγκυλωμένοι ούτε σε ιδεοληψίες αλλά και ότι πράγματι θέλετε να προσφέρετε κάτι στον ελληνικό λαό. Θα πρέπει να την κάνετε δεκτή</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πιβάλλεται. Άλλωστε εσείς είστε που μιλάτε για εκδημοκρατισμό. Η Χρυσή Αυγή το κάνει πράξη.</w:t>
      </w:r>
    </w:p>
    <w:p w14:paraId="1BED4A59"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lastRenderedPageBreak/>
        <w:t>Ευχαριστώ.</w:t>
      </w:r>
    </w:p>
    <w:p w14:paraId="1BED4A5A" w14:textId="77777777" w:rsidR="0011574B" w:rsidRDefault="00BF5310">
      <w:pPr>
        <w:tabs>
          <w:tab w:val="left" w:pos="2608"/>
        </w:tabs>
        <w:spacing w:line="600" w:lineRule="auto"/>
        <w:ind w:firstLine="720"/>
        <w:contextualSpacing/>
        <w:jc w:val="center"/>
        <w:rPr>
          <w:rFonts w:eastAsia="Times New Roman"/>
          <w:szCs w:val="24"/>
        </w:rPr>
      </w:pPr>
      <w:r>
        <w:rPr>
          <w:rFonts w:eastAsia="Times New Roman"/>
          <w:szCs w:val="24"/>
        </w:rPr>
        <w:t>(Χειροκροτήματα από τη</w:t>
      </w:r>
      <w:r>
        <w:rPr>
          <w:rFonts w:eastAsia="Times New Roman"/>
          <w:szCs w:val="24"/>
        </w:rPr>
        <w:t>ν πτέρυγα της Χρυσής Αυγής)</w:t>
      </w:r>
    </w:p>
    <w:p w14:paraId="1BED4A5B"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Κι εγώ ευχαριστώ.</w:t>
      </w:r>
    </w:p>
    <w:p w14:paraId="1BED4A5C"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Θα ισχύσει και σήμερα αυτό που διακομματικά έχει γίνει δεκτό, ότι θα μιλούν τρεις Βουλευτές και θα παρεμβαίνει Κοινοβουλευτικός Εκπρόσωπος ή Υπουργός. Οπότε προχωρούμε προς </w:t>
      </w:r>
      <w:r>
        <w:rPr>
          <w:rFonts w:eastAsia="Times New Roman"/>
          <w:szCs w:val="24"/>
        </w:rPr>
        <w:t xml:space="preserve">τους αγορητές εκ των Βουλευτών. Ο κ. </w:t>
      </w:r>
      <w:proofErr w:type="spellStart"/>
      <w:r>
        <w:rPr>
          <w:rFonts w:eastAsia="Times New Roman"/>
          <w:szCs w:val="24"/>
        </w:rPr>
        <w:t>Μηταράκης</w:t>
      </w:r>
      <w:proofErr w:type="spellEnd"/>
      <w:r>
        <w:rPr>
          <w:rFonts w:eastAsia="Times New Roman"/>
          <w:szCs w:val="24"/>
        </w:rPr>
        <w:t xml:space="preserve"> είναι ο πρώτος, θα ακολουθήσει η κ</w:t>
      </w:r>
      <w:r>
        <w:rPr>
          <w:rFonts w:eastAsia="Times New Roman"/>
          <w:szCs w:val="24"/>
        </w:rPr>
        <w:t>.</w:t>
      </w:r>
      <w:r>
        <w:rPr>
          <w:rFonts w:eastAsia="Times New Roman"/>
          <w:szCs w:val="24"/>
        </w:rPr>
        <w:t xml:space="preserve"> </w:t>
      </w:r>
      <w:proofErr w:type="spellStart"/>
      <w:r>
        <w:rPr>
          <w:rFonts w:eastAsia="Times New Roman"/>
          <w:szCs w:val="24"/>
        </w:rPr>
        <w:t>Βράντζα</w:t>
      </w:r>
      <w:proofErr w:type="spellEnd"/>
      <w:r>
        <w:rPr>
          <w:rFonts w:eastAsia="Times New Roman"/>
          <w:szCs w:val="24"/>
        </w:rPr>
        <w:t xml:space="preserve"> και εν συνεχεία ο κ. Βορίδης.</w:t>
      </w:r>
    </w:p>
    <w:p w14:paraId="1BED4A5D"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Μηταράκη</w:t>
      </w:r>
      <w:proofErr w:type="spellEnd"/>
      <w:r>
        <w:rPr>
          <w:rFonts w:eastAsia="Times New Roman"/>
          <w:szCs w:val="24"/>
        </w:rPr>
        <w:t>, έχετε τον λόγο.</w:t>
      </w:r>
    </w:p>
    <w:p w14:paraId="1BED4A5E"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szCs w:val="24"/>
        </w:rPr>
        <w:t>Σας ευχαριστώ πολύ, κύριε Πρόεδρε.</w:t>
      </w:r>
    </w:p>
    <w:p w14:paraId="1BED4A5F"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ιστορία του κ. Τσίπρα δεν είναι φυσικά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δεν είναι ούτε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xml:space="preserve">, όπως έλεγε προχθές ο κ. </w:t>
      </w:r>
      <w:proofErr w:type="spellStart"/>
      <w:r>
        <w:rPr>
          <w:rFonts w:eastAsia="Times New Roman"/>
          <w:szCs w:val="24"/>
        </w:rPr>
        <w:t>Τσακαλώτος</w:t>
      </w:r>
      <w:proofErr w:type="spellEnd"/>
      <w:r>
        <w:rPr>
          <w:rFonts w:eastAsia="Times New Roman"/>
          <w:szCs w:val="24"/>
        </w:rPr>
        <w:t xml:space="preserve">. Είναι ένα </w:t>
      </w:r>
      <w:r>
        <w:rPr>
          <w:rFonts w:eastAsia="Times New Roman"/>
          <w:szCs w:val="24"/>
          <w:lang w:val="en-US"/>
        </w:rPr>
        <w:t>failed</w:t>
      </w:r>
      <w:r>
        <w:rPr>
          <w:rFonts w:eastAsia="Times New Roman"/>
          <w:szCs w:val="24"/>
        </w:rPr>
        <w:t xml:space="preserve"> </w:t>
      </w:r>
      <w:r>
        <w:rPr>
          <w:rFonts w:eastAsia="Times New Roman"/>
          <w:szCs w:val="24"/>
        </w:rPr>
        <w:t>(=</w:t>
      </w:r>
      <w:r>
        <w:rPr>
          <w:rFonts w:eastAsia="Times New Roman"/>
          <w:szCs w:val="24"/>
        </w:rPr>
        <w:t>αποτυχημένο</w:t>
      </w:r>
      <w:r>
        <w:rPr>
          <w:rFonts w:eastAsia="Times New Roman"/>
          <w:szCs w:val="24"/>
        </w:rPr>
        <w:t xml:space="preserve">) </w:t>
      </w:r>
      <w:r>
        <w:rPr>
          <w:rFonts w:eastAsia="Times New Roman"/>
          <w:szCs w:val="24"/>
          <w:lang w:val="en-US"/>
        </w:rPr>
        <w:t>story</w:t>
      </w:r>
      <w:r>
        <w:rPr>
          <w:rFonts w:eastAsia="Times New Roman"/>
          <w:szCs w:val="24"/>
        </w:rPr>
        <w:t xml:space="preserve">. Μετά το θέατρο στη </w:t>
      </w:r>
      <w:r>
        <w:rPr>
          <w:rFonts w:eastAsia="Times New Roman"/>
          <w:szCs w:val="24"/>
        </w:rPr>
        <w:lastRenderedPageBreak/>
        <w:t xml:space="preserve">Νίσυρο είχαμε χθες το θέατρο στη Θεσσαλονίκη και </w:t>
      </w:r>
      <w:r>
        <w:rPr>
          <w:rFonts w:eastAsia="Times New Roman"/>
          <w:szCs w:val="24"/>
        </w:rPr>
        <w:t xml:space="preserve">σήμερα έχουμε το θέατρο της ονομαστικής ψηφοφορίας που ζητά –ποιος;- η Πλειοψηφία. </w:t>
      </w:r>
    </w:p>
    <w:p w14:paraId="1BED4A60"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Είναι τρανή απόδειξη μιας </w:t>
      </w:r>
      <w:r>
        <w:rPr>
          <w:rFonts w:eastAsia="Times New Roman"/>
          <w:szCs w:val="24"/>
        </w:rPr>
        <w:t>Κ</w:t>
      </w:r>
      <w:r>
        <w:rPr>
          <w:rFonts w:eastAsia="Times New Roman"/>
          <w:szCs w:val="24"/>
        </w:rPr>
        <w:t xml:space="preserve">υβέρνησης που έχει χάσει τον έλεγχο σε όλα τα μέτωπα, στην οικονομία, στη διαπραγμάτευση, στο μεταναστευτικό, στα εθνικά μας θέματα, μιας </w:t>
      </w:r>
      <w:r>
        <w:rPr>
          <w:rFonts w:eastAsia="Times New Roman"/>
          <w:szCs w:val="24"/>
        </w:rPr>
        <w:t>Κ</w:t>
      </w:r>
      <w:r>
        <w:rPr>
          <w:rFonts w:eastAsia="Times New Roman"/>
          <w:szCs w:val="24"/>
        </w:rPr>
        <w:t>υβέρνη</w:t>
      </w:r>
      <w:r>
        <w:rPr>
          <w:rFonts w:eastAsia="Times New Roman"/>
          <w:szCs w:val="24"/>
        </w:rPr>
        <w:t xml:space="preserve">σης συνυπεύθυνης για τις δηλώσεις </w:t>
      </w:r>
      <w:proofErr w:type="spellStart"/>
      <w:r>
        <w:rPr>
          <w:rFonts w:eastAsia="Times New Roman"/>
          <w:szCs w:val="24"/>
        </w:rPr>
        <w:t>Ζουράρι</w:t>
      </w:r>
      <w:proofErr w:type="spellEnd"/>
      <w:r>
        <w:rPr>
          <w:rFonts w:eastAsia="Times New Roman"/>
          <w:szCs w:val="24"/>
        </w:rPr>
        <w:t xml:space="preserve">, δηλώσεις που έπρεπε να είχαν οδηγήσει σε άμεση αποπομπή, μια δήλωση προσβολή για τους νησιώτες μας, μιας </w:t>
      </w:r>
      <w:r>
        <w:rPr>
          <w:rFonts w:eastAsia="Times New Roman"/>
          <w:szCs w:val="24"/>
        </w:rPr>
        <w:t>Κ</w:t>
      </w:r>
      <w:r>
        <w:rPr>
          <w:rFonts w:eastAsia="Times New Roman"/>
          <w:szCs w:val="24"/>
        </w:rPr>
        <w:t>υβέρνησης συνυπεύθυνης για τις δηλώσεις Τσιρώνη</w:t>
      </w:r>
      <w:r>
        <w:rPr>
          <w:rFonts w:eastAsia="Times New Roman"/>
          <w:szCs w:val="24"/>
        </w:rPr>
        <w:t>,</w:t>
      </w:r>
      <w:r>
        <w:rPr>
          <w:rFonts w:eastAsia="Times New Roman"/>
          <w:szCs w:val="24"/>
        </w:rPr>
        <w:t xml:space="preserve"> που διαχωρίζει το εθνικό μας σύμβολο σε δημοσίου και ιδιωτ</w:t>
      </w:r>
      <w:r>
        <w:rPr>
          <w:rFonts w:eastAsia="Times New Roman"/>
          <w:szCs w:val="24"/>
        </w:rPr>
        <w:t xml:space="preserve">ικού δικαίου, μιας κοινοβουλευτικής Πλειοψηφίας συνυπεύθυνης για τις δηλώσεις Παρασκευόπουλου και για το εθνικό μας σύμβολο και για τη συμβίωση με την άκρα Δεξιά. </w:t>
      </w:r>
    </w:p>
    <w:p w14:paraId="1BED4A61"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Είναι απόδειξη μιας </w:t>
      </w:r>
      <w:r>
        <w:rPr>
          <w:rFonts w:eastAsia="Times New Roman"/>
          <w:szCs w:val="24"/>
        </w:rPr>
        <w:t>Κ</w:t>
      </w:r>
      <w:r>
        <w:rPr>
          <w:rFonts w:eastAsia="Times New Roman"/>
          <w:szCs w:val="24"/>
        </w:rPr>
        <w:t>υβέρνησης που με τη σημερινή τροπολογία προσπαθεί να συγκρίνει το κοινω</w:t>
      </w:r>
      <w:r>
        <w:rPr>
          <w:rFonts w:eastAsia="Times New Roman"/>
          <w:szCs w:val="24"/>
        </w:rPr>
        <w:t xml:space="preserve">νικό μέρισμα της </w:t>
      </w:r>
      <w:r>
        <w:rPr>
          <w:rFonts w:eastAsia="Times New Roman"/>
          <w:szCs w:val="24"/>
        </w:rPr>
        <w:t>κ</w:t>
      </w:r>
      <w:r>
        <w:rPr>
          <w:rFonts w:eastAsia="Times New Roman"/>
          <w:szCs w:val="24"/>
        </w:rPr>
        <w:t xml:space="preserve">υβέρνησης Σαμαρά με τον τυχοδιωκτισμό της Κυβέρνησης Τσίπρα, μιας </w:t>
      </w:r>
      <w:r>
        <w:rPr>
          <w:rFonts w:eastAsia="Times New Roman"/>
          <w:szCs w:val="24"/>
        </w:rPr>
        <w:t>Κ</w:t>
      </w:r>
      <w:r>
        <w:rPr>
          <w:rFonts w:eastAsia="Times New Roman"/>
          <w:szCs w:val="24"/>
        </w:rPr>
        <w:t xml:space="preserve">υβέρνησης που δεν </w:t>
      </w:r>
      <w:r>
        <w:rPr>
          <w:rFonts w:eastAsia="Times New Roman"/>
          <w:szCs w:val="24"/>
        </w:rPr>
        <w:lastRenderedPageBreak/>
        <w:t xml:space="preserve">μπορεί να κυβερνήσει, μιας </w:t>
      </w:r>
      <w:r>
        <w:rPr>
          <w:rFonts w:eastAsia="Times New Roman"/>
          <w:szCs w:val="24"/>
        </w:rPr>
        <w:t>Κ</w:t>
      </w:r>
      <w:r>
        <w:rPr>
          <w:rFonts w:eastAsia="Times New Roman"/>
          <w:szCs w:val="24"/>
        </w:rPr>
        <w:t xml:space="preserve">υβέρνησης που οδηγείται σε ψεύτικες μαγκιές που διχάζουν την κοινωνία μας. </w:t>
      </w:r>
    </w:p>
    <w:p w14:paraId="1BED4A62"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Αυτό που κάνατε ως </w:t>
      </w:r>
      <w:r>
        <w:rPr>
          <w:rFonts w:eastAsia="Times New Roman"/>
          <w:szCs w:val="24"/>
        </w:rPr>
        <w:t>α</w:t>
      </w:r>
      <w:r>
        <w:rPr>
          <w:rFonts w:eastAsia="Times New Roman"/>
          <w:szCs w:val="24"/>
        </w:rPr>
        <w:t xml:space="preserve">ντιπολίτευση, να προσπαθείτε </w:t>
      </w:r>
      <w:r>
        <w:rPr>
          <w:rFonts w:eastAsia="Times New Roman"/>
          <w:szCs w:val="24"/>
        </w:rPr>
        <w:t xml:space="preserve">να διχάσετε τον ελληνικό λαό, το συνεχίζετε σήμερα ως Κυβέρνηση, για ένα θέμα που συμφωνούσαμε όλοι κι εμείς έχουμε αποδείξει την κοινωνική μας ευαισθησία στην πράξη. </w:t>
      </w:r>
    </w:p>
    <w:p w14:paraId="1BED4A63"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Όμως, σας θυμίζω ότι το κοινωνικό μέρισμα της </w:t>
      </w:r>
      <w:r>
        <w:rPr>
          <w:rFonts w:eastAsia="Times New Roman"/>
          <w:szCs w:val="24"/>
        </w:rPr>
        <w:t>κ</w:t>
      </w:r>
      <w:r>
        <w:rPr>
          <w:rFonts w:eastAsia="Times New Roman"/>
          <w:szCs w:val="24"/>
        </w:rPr>
        <w:t>υβέρνησης Σαμαρά</w:t>
      </w:r>
      <w:r>
        <w:rPr>
          <w:rFonts w:eastAsia="Times New Roman"/>
          <w:szCs w:val="24"/>
        </w:rPr>
        <w:t>,</w:t>
      </w:r>
      <w:r>
        <w:rPr>
          <w:rFonts w:eastAsia="Times New Roman"/>
          <w:szCs w:val="24"/>
        </w:rPr>
        <w:t xml:space="preserve"> πρώτον, δόθηκε στ</w:t>
      </w:r>
      <w:r>
        <w:rPr>
          <w:rFonts w:eastAsia="Times New Roman"/>
          <w:szCs w:val="24"/>
        </w:rPr>
        <w:t>ο</w:t>
      </w:r>
      <w:r>
        <w:rPr>
          <w:rFonts w:eastAsia="Times New Roman"/>
          <w:szCs w:val="24"/>
        </w:rPr>
        <w:t xml:space="preserve"> πλαί</w:t>
      </w:r>
      <w:r>
        <w:rPr>
          <w:rFonts w:eastAsia="Times New Roman"/>
          <w:szCs w:val="24"/>
        </w:rPr>
        <w:t>σι</w:t>
      </w:r>
      <w:r>
        <w:rPr>
          <w:rFonts w:eastAsia="Times New Roman"/>
          <w:szCs w:val="24"/>
        </w:rPr>
        <w:t>ο</w:t>
      </w:r>
      <w:r>
        <w:rPr>
          <w:rFonts w:eastAsia="Times New Roman"/>
          <w:szCs w:val="24"/>
        </w:rPr>
        <w:t xml:space="preserve"> μιας συμφωνίας και σε συμφωνία με το πρόγραμμα, δεύτερον, σε ένα έτος που η ελληνική οικονομία είχε επιστρέψει σε θετικούς ρυθμούς ανάπτυξης, τρίτον, σε μια στιγμή που μειώναμε για όλους τους πολίτες τα φορολογικά βάρη, όχι λίγες μέρες μετά που ψηφίσαμ</w:t>
      </w:r>
      <w:r>
        <w:rPr>
          <w:rFonts w:eastAsia="Times New Roman"/>
          <w:szCs w:val="24"/>
        </w:rPr>
        <w:t xml:space="preserve">ε έναν προϋπολογισμό με μέτρα δισεκατομμυρίων, όχι λίγες μέρες μετά τη στιγμή που ο κ. </w:t>
      </w:r>
      <w:proofErr w:type="spellStart"/>
      <w:r>
        <w:rPr>
          <w:rFonts w:eastAsia="Times New Roman"/>
          <w:szCs w:val="24"/>
        </w:rPr>
        <w:t>Χουλιαράκης</w:t>
      </w:r>
      <w:proofErr w:type="spellEnd"/>
      <w:r>
        <w:rPr>
          <w:rFonts w:eastAsia="Times New Roman"/>
          <w:szCs w:val="24"/>
        </w:rPr>
        <w:t xml:space="preserve"> σηκώθηκε στην Αίθουσα και μας ενημέρωσε για 4,5 δισεκατομμύρια ευρώ νέα μέτρα το 2019. </w:t>
      </w:r>
    </w:p>
    <w:p w14:paraId="1BED4A64"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lastRenderedPageBreak/>
        <w:t>Από τη μ</w:t>
      </w:r>
      <w:r>
        <w:rPr>
          <w:rFonts w:eastAsia="Times New Roman"/>
          <w:szCs w:val="24"/>
        </w:rPr>
        <w:t>ι</w:t>
      </w:r>
      <w:r>
        <w:rPr>
          <w:rFonts w:eastAsia="Times New Roman"/>
          <w:szCs w:val="24"/>
        </w:rPr>
        <w:t>α πανηγυρίζετε σήμερα γι’ αυτό που προσπαθείτε να φέρετε, απ</w:t>
      </w:r>
      <w:r>
        <w:rPr>
          <w:rFonts w:eastAsia="Times New Roman"/>
          <w:szCs w:val="24"/>
        </w:rPr>
        <w:t xml:space="preserve">ό την άλλη οδηγείτε τον ελληνικό λαό στην εξαθλίωση με τα νέα μέτρα που φέρνετε, έχοντας οδηγήσει πίσω την ελληνική οικονομία και το 2015 και το 2016 στην ύφεση, έχοντας χάσει 20 δισεκατομμύρια ευρώ εθνικού πλούτου. </w:t>
      </w:r>
    </w:p>
    <w:p w14:paraId="1BED4A65"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Κυρίες και κύριοι συνάδελφοι, «το ασφαλ</w:t>
      </w:r>
      <w:r>
        <w:rPr>
          <w:rFonts w:eastAsia="Times New Roman"/>
          <w:szCs w:val="24"/>
        </w:rPr>
        <w:t xml:space="preserve">ιστικό έχει κλείσει» έλεγε ο </w:t>
      </w:r>
      <w:r>
        <w:rPr>
          <w:rFonts w:eastAsia="Times New Roman"/>
          <w:szCs w:val="24"/>
        </w:rPr>
        <w:t>τέως</w:t>
      </w:r>
      <w:r>
        <w:rPr>
          <w:rFonts w:eastAsia="Times New Roman"/>
          <w:szCs w:val="24"/>
        </w:rPr>
        <w:t xml:space="preserve"> Υπουργός κ. </w:t>
      </w:r>
      <w:proofErr w:type="spellStart"/>
      <w:r>
        <w:rPr>
          <w:rFonts w:eastAsia="Times New Roman"/>
          <w:szCs w:val="24"/>
        </w:rPr>
        <w:t>Κατρούγκαλος</w:t>
      </w:r>
      <w:proofErr w:type="spellEnd"/>
      <w:r>
        <w:rPr>
          <w:rFonts w:eastAsia="Times New Roman"/>
          <w:szCs w:val="24"/>
        </w:rPr>
        <w:t>. Το είπε και η ν</w:t>
      </w:r>
      <w:r>
        <w:rPr>
          <w:rFonts w:eastAsia="Times New Roman"/>
          <w:szCs w:val="24"/>
        </w:rPr>
        <w:t>υν</w:t>
      </w:r>
      <w:r>
        <w:rPr>
          <w:rFonts w:eastAsia="Times New Roman"/>
          <w:szCs w:val="24"/>
        </w:rPr>
        <w:t xml:space="preserve"> Υπουργός στην τελετή παράδοσης-παραλαβής του Υπουργείου. </w:t>
      </w:r>
    </w:p>
    <w:p w14:paraId="1BED4A66" w14:textId="77777777" w:rsidR="0011574B" w:rsidRDefault="00BF5310">
      <w:pPr>
        <w:spacing w:line="600" w:lineRule="auto"/>
        <w:ind w:firstLine="720"/>
        <w:contextualSpacing/>
        <w:jc w:val="both"/>
        <w:rPr>
          <w:rFonts w:eastAsia="Times New Roman"/>
          <w:szCs w:val="24"/>
        </w:rPr>
      </w:pPr>
      <w:r>
        <w:rPr>
          <w:rFonts w:eastAsia="Times New Roman"/>
          <w:szCs w:val="24"/>
        </w:rPr>
        <w:t>Βλέπουμε, όμως, ότι το ασφαλιστικό είναι ακόμη ανοιχτό και, κυρίως, με το δημιούργημα του κ</w:t>
      </w:r>
      <w:r>
        <w:rPr>
          <w:rFonts w:eastAsia="Times New Roman"/>
          <w:szCs w:val="24"/>
        </w:rPr>
        <w:t>.</w:t>
      </w:r>
      <w:r>
        <w:rPr>
          <w:rFonts w:eastAsia="Times New Roman"/>
          <w:szCs w:val="24"/>
        </w:rPr>
        <w:t xml:space="preserve"> </w:t>
      </w:r>
      <w:proofErr w:type="spellStart"/>
      <w:r>
        <w:rPr>
          <w:rFonts w:eastAsia="Times New Roman"/>
          <w:szCs w:val="24"/>
        </w:rPr>
        <w:t>Κατρούγκαλου</w:t>
      </w:r>
      <w:proofErr w:type="spellEnd"/>
      <w:r>
        <w:rPr>
          <w:rFonts w:eastAsia="Times New Roman"/>
          <w:szCs w:val="24"/>
        </w:rPr>
        <w:t>, την προσωπική</w:t>
      </w:r>
      <w:r>
        <w:rPr>
          <w:rFonts w:eastAsia="Times New Roman"/>
          <w:szCs w:val="24"/>
        </w:rPr>
        <w:t xml:space="preserve"> διαφορά, έχετε εκθέσει στον κίνδυνο του κόφτη ένα σημαντικότατο μέρος του εισοδήματος των Ελλήνων συνταξιούχων.</w:t>
      </w:r>
    </w:p>
    <w:p w14:paraId="1BED4A67" w14:textId="77777777" w:rsidR="0011574B" w:rsidRDefault="00BF5310">
      <w:pPr>
        <w:spacing w:line="600" w:lineRule="auto"/>
        <w:ind w:firstLine="720"/>
        <w:contextualSpacing/>
        <w:jc w:val="both"/>
        <w:rPr>
          <w:rFonts w:eastAsia="Times New Roman"/>
          <w:szCs w:val="24"/>
        </w:rPr>
      </w:pPr>
      <w:r>
        <w:rPr>
          <w:rFonts w:eastAsia="Times New Roman"/>
          <w:szCs w:val="24"/>
        </w:rPr>
        <w:t>Διαβάζοντας το σημερινό νομοσχέδιο στα άρθρα που αναφέρονται στο ασφαλιστικό, τρία είναι τα βασικά συμπεράσματα:</w:t>
      </w:r>
    </w:p>
    <w:p w14:paraId="1BED4A68"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Πρώτον, δεν είστε έτοιμοι για </w:t>
      </w:r>
      <w:r>
        <w:rPr>
          <w:rFonts w:eastAsia="Times New Roman"/>
          <w:szCs w:val="24"/>
        </w:rPr>
        <w:t>τον Ενιαίο Φορέα Κοινωνικής Ασφάλισης. Πρέπει να λειτουργήσει την 1</w:t>
      </w:r>
      <w:r>
        <w:rPr>
          <w:rFonts w:eastAsia="Times New Roman"/>
          <w:szCs w:val="24"/>
          <w:vertAlign w:val="superscript"/>
        </w:rPr>
        <w:t>η</w:t>
      </w:r>
      <w:r>
        <w:rPr>
          <w:rFonts w:eastAsia="Times New Roman"/>
          <w:szCs w:val="24"/>
        </w:rPr>
        <w:t xml:space="preserve"> Ιανουαρίου. Σήμερα, δεκαπέντε μέρες πριν, έρχεστε με επείγον νομοσχέδιο, όπου τα σαράντα δύο του άρθρα αλλάζουν προβλέψεις του νόμου </w:t>
      </w:r>
      <w:proofErr w:type="spellStart"/>
      <w:r>
        <w:rPr>
          <w:rFonts w:eastAsia="Times New Roman"/>
          <w:szCs w:val="24"/>
        </w:rPr>
        <w:t>Κατρούγκαλου</w:t>
      </w:r>
      <w:proofErr w:type="spellEnd"/>
      <w:r>
        <w:rPr>
          <w:rFonts w:eastAsia="Times New Roman"/>
          <w:szCs w:val="24"/>
        </w:rPr>
        <w:t>. Τα δύο τρίτα του νομοσχεδίου σήμερα αλλάζουν, λίγες εβδομάδες, λίγους μήνες μετά το νομοσχέδιο του κ</w:t>
      </w:r>
      <w:r>
        <w:rPr>
          <w:rFonts w:eastAsia="Times New Roman"/>
          <w:szCs w:val="24"/>
        </w:rPr>
        <w:t>.</w:t>
      </w:r>
      <w:r>
        <w:rPr>
          <w:rFonts w:eastAsia="Times New Roman"/>
          <w:szCs w:val="24"/>
        </w:rPr>
        <w:t xml:space="preserve"> </w:t>
      </w:r>
      <w:proofErr w:type="spellStart"/>
      <w:r>
        <w:rPr>
          <w:rFonts w:eastAsia="Times New Roman"/>
          <w:szCs w:val="24"/>
        </w:rPr>
        <w:t>Κατρού</w:t>
      </w:r>
      <w:r>
        <w:rPr>
          <w:rFonts w:eastAsia="Times New Roman"/>
          <w:szCs w:val="24"/>
        </w:rPr>
        <w:t>γκαλου</w:t>
      </w:r>
      <w:proofErr w:type="spellEnd"/>
      <w:r>
        <w:rPr>
          <w:rFonts w:eastAsia="Times New Roman"/>
          <w:szCs w:val="24"/>
        </w:rPr>
        <w:t xml:space="preserve">, καταδεικνύοντας πόσο σωστή ήταν η θέση της Νέας Δημοκρατίας τον Μάιο, που διαφωνήσαμε στο ενιαίο ταμείο και είχαμε προτείνει ενναλακτικά τη δημιουργία τριών αυτοτελών ταμείων για τους μισθωτούς, για τους αυτοαπασχολούμενους και για τους αγρότες. </w:t>
      </w:r>
    </w:p>
    <w:p w14:paraId="1BED4A69" w14:textId="77777777" w:rsidR="0011574B" w:rsidRDefault="00BF5310">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σείς, για να εντυπωσιάσετε, ψηφίσατε τον ΕΦΚΑ και τώρα αποδεικνύεστε αδύναμοι να εφαρμόσετε τον δικό σας νόμο. Αλλάζετε και την κανονιστική πράξη έκδοσης του κανονισμού ασφάλισης και παροχών, το οποίο θα γίνει –λέει- με υπουργική απόφαση αντί προεδρικού δι</w:t>
      </w:r>
      <w:r>
        <w:rPr>
          <w:rFonts w:eastAsia="Times New Roman"/>
          <w:szCs w:val="24"/>
        </w:rPr>
        <w:t xml:space="preserve">ατάγματος, γιατί είναι –λέει- πιο εύκολο, γιατί δεν προλαβαίνετε να βγάλετε, όπως είναι το σωστό νομοθετικά, προεδρικό διάταγμα. </w:t>
      </w:r>
    </w:p>
    <w:p w14:paraId="1BED4A6A"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Επίσης, δεν ορίζετε καν μια προθεσμία για την έκδοσή του. Έπρεπε να βάλετε μια προθεσμία, έστω μακρά αλλά ρεαλιστική, για να π</w:t>
      </w:r>
      <w:r>
        <w:rPr>
          <w:rFonts w:eastAsia="Times New Roman"/>
          <w:szCs w:val="24"/>
        </w:rPr>
        <w:t xml:space="preserve">ροχωρήσει ομαλά η ενοποίηση. Γιατί οι εργαζόμενοι σας καταγγέλλουν ότι εδώ και επτά μήνες κάνετε μόνο ασκήσεις επί </w:t>
      </w:r>
      <w:proofErr w:type="spellStart"/>
      <w:r>
        <w:rPr>
          <w:rFonts w:eastAsia="Times New Roman"/>
          <w:szCs w:val="24"/>
        </w:rPr>
        <w:t>χάρτου</w:t>
      </w:r>
      <w:proofErr w:type="spellEnd"/>
      <w:r>
        <w:rPr>
          <w:rFonts w:eastAsia="Times New Roman"/>
          <w:szCs w:val="24"/>
        </w:rPr>
        <w:t xml:space="preserve"> και έχετε αποκλείσει τους εργαζόμενους, που έχουν τη γνώση, έχουν την τεχνογνωσία, απ’ όλες τις διαβουλεύσεις.</w:t>
      </w:r>
    </w:p>
    <w:p w14:paraId="1BED4A6B" w14:textId="77777777" w:rsidR="0011574B" w:rsidRDefault="00BF5310">
      <w:pPr>
        <w:spacing w:line="600" w:lineRule="auto"/>
        <w:ind w:firstLine="720"/>
        <w:contextualSpacing/>
        <w:jc w:val="both"/>
        <w:rPr>
          <w:rFonts w:eastAsia="Times New Roman"/>
          <w:szCs w:val="24"/>
        </w:rPr>
      </w:pPr>
      <w:r>
        <w:rPr>
          <w:rFonts w:eastAsia="Times New Roman"/>
          <w:szCs w:val="24"/>
        </w:rPr>
        <w:t>Το δεύτερο συμπέρασμα ε</w:t>
      </w:r>
      <w:r>
        <w:rPr>
          <w:rFonts w:eastAsia="Times New Roman"/>
          <w:szCs w:val="24"/>
        </w:rPr>
        <w:t xml:space="preserve">ίναι ότι δεν προχωράτε τελικά σε ουσιαστική ενοποίηση ταμείων, γιατί ο ΕΦΚΑ είναι απλώς ένα άθροισμα των μερών του. </w:t>
      </w:r>
    </w:p>
    <w:p w14:paraId="1BED4A6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Αυτό δεν είναι μεταρρύθμιση, κυρίες και κύριοι συνάδελφοι. Ο κύριος Υφυπουργός είπε προχθές ότι ούτε ταμπέλες ούτε βαφές στα κτήρια δεν θα </w:t>
      </w:r>
      <w:r>
        <w:rPr>
          <w:rFonts w:eastAsia="Times New Roman"/>
          <w:szCs w:val="24"/>
        </w:rPr>
        <w:t>αλλάξουν. Χαρακτηριστικά αναφέρω ότι ο κάθε εντασσόμενος φορέας θα έχει εντός του ΕΦΚΑ δικό του τμήμα προσωπικού και δικό του τμήμα οικονομικής διαχείρισης. Δεν φτιάχνετε, λοιπόν, μια σύγχρονη, ευέλικτη νέα υπηρεσία και δεν θα επιτευχθούν, λοιπόν, και οι ο</w:t>
      </w:r>
      <w:r>
        <w:rPr>
          <w:rFonts w:eastAsia="Times New Roman"/>
          <w:szCs w:val="24"/>
        </w:rPr>
        <w:t xml:space="preserve">ικονομίες κλίμακος. </w:t>
      </w:r>
      <w:r>
        <w:rPr>
          <w:rFonts w:eastAsia="Times New Roman"/>
          <w:szCs w:val="24"/>
        </w:rPr>
        <w:lastRenderedPageBreak/>
        <w:t>Το ΓΛΚ μιλάει μόνο για 61.000 ευρώ τον μήνα κέρδος απ’ αυτό τον ενιαίο φορέα .</w:t>
      </w:r>
    </w:p>
    <w:p w14:paraId="1BED4A6D" w14:textId="77777777" w:rsidR="0011574B" w:rsidRDefault="00BF5310">
      <w:pPr>
        <w:spacing w:line="600" w:lineRule="auto"/>
        <w:ind w:firstLine="720"/>
        <w:contextualSpacing/>
        <w:jc w:val="both"/>
        <w:rPr>
          <w:rFonts w:eastAsia="Times New Roman"/>
          <w:szCs w:val="24"/>
        </w:rPr>
      </w:pPr>
      <w:r>
        <w:rPr>
          <w:rFonts w:eastAsia="Times New Roman"/>
          <w:szCs w:val="24"/>
        </w:rPr>
        <w:t>Το τρίτο συμπέρασμα είναι ότι, όπως σε όλα τα νομοσχέδια που έχει φέρει η Κυβέρνηση ΣΥΡΙΖΑ, προβλέπετε τη δημιουργία νέων δομών. Προβλέπετε, παραδείγματος χά</w:t>
      </w:r>
      <w:r>
        <w:rPr>
          <w:rFonts w:eastAsia="Times New Roman"/>
          <w:szCs w:val="24"/>
        </w:rPr>
        <w:t xml:space="preserve">ριν, απεριόριστο αριθμό μονάδων ειδικού σκοπού -τι συνιστά ειδικός σκοπός;- χωρίς να προβλέπετε προϋπολογισμό, ούτε αρμοδιότητες ούτε τη στελέχωσή τους. Και βέβαια, υπάρχουν, όπως πάντα, πολλά παραδείγματα προχειρότητας: </w:t>
      </w:r>
      <w:proofErr w:type="spellStart"/>
      <w:r>
        <w:rPr>
          <w:rFonts w:eastAsia="Times New Roman"/>
          <w:szCs w:val="24"/>
        </w:rPr>
        <w:t>αλληλοκαλυπτόμενες</w:t>
      </w:r>
      <w:proofErr w:type="spellEnd"/>
      <w:r>
        <w:rPr>
          <w:rFonts w:eastAsia="Times New Roman"/>
          <w:szCs w:val="24"/>
        </w:rPr>
        <w:t xml:space="preserve"> αρμοδιότητες και</w:t>
      </w:r>
      <w:r>
        <w:rPr>
          <w:rFonts w:eastAsia="Times New Roman"/>
          <w:szCs w:val="24"/>
        </w:rPr>
        <w:t xml:space="preserve"> οργανικές μονάδες που έχουν διαφορετική ονομασία σε διαφορετικά σημεία του νομοσχεδίου.</w:t>
      </w:r>
    </w:p>
    <w:p w14:paraId="1BED4A6E" w14:textId="77777777" w:rsidR="0011574B" w:rsidRDefault="00BF5310">
      <w:pPr>
        <w:spacing w:line="600" w:lineRule="auto"/>
        <w:ind w:firstLine="720"/>
        <w:contextualSpacing/>
        <w:jc w:val="both"/>
        <w:rPr>
          <w:rFonts w:eastAsia="Times New Roman"/>
          <w:szCs w:val="24"/>
        </w:rPr>
      </w:pPr>
      <w:r>
        <w:rPr>
          <w:rFonts w:eastAsia="Times New Roman"/>
          <w:szCs w:val="24"/>
        </w:rPr>
        <w:t>Φέρνετε και κάποιες βελτιώσεις, όπως η πρόβλεψη για μεταβατική περίοδο από 1</w:t>
      </w:r>
      <w:r>
        <w:rPr>
          <w:rFonts w:eastAsia="Times New Roman"/>
          <w:szCs w:val="24"/>
          <w:vertAlign w:val="superscript"/>
        </w:rPr>
        <w:t>η</w:t>
      </w:r>
      <w:r>
        <w:rPr>
          <w:rFonts w:eastAsia="Times New Roman"/>
          <w:szCs w:val="24"/>
        </w:rPr>
        <w:t xml:space="preserve"> Ιουλίου στον τρόπο υπολογισμού των εισφορών του ΝΑΤ και διευκρινίσεις για τον υπολογισμό </w:t>
      </w:r>
      <w:r>
        <w:rPr>
          <w:rFonts w:eastAsia="Times New Roman"/>
          <w:szCs w:val="24"/>
        </w:rPr>
        <w:t xml:space="preserve">του εφάπαξ των ναυτικών μας. </w:t>
      </w:r>
    </w:p>
    <w:p w14:paraId="1BED4A6F"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Βέβαια, όλοι ξέρουμε ότι αυτά είναι ημίμετρα. Δίνουν μια μικρή ανάσα μόνο στο ΝΑΤ και στους ναυτικούς. Δεν αποτελούν ολοκληρωμένη αντιμετώπιση των οξύτατων προβλημάτων, συμπεριλαμβανομένου και του ασφαλιστικού του κλάδου της ν</w:t>
      </w:r>
      <w:r>
        <w:rPr>
          <w:rFonts w:eastAsia="Times New Roman"/>
          <w:szCs w:val="24"/>
        </w:rPr>
        <w:t>αυτιλίας, που είναι ο βασικότατος πυλώνας ανάπτυξης της χώρας.</w:t>
      </w:r>
    </w:p>
    <w:p w14:paraId="1BED4A70"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η Κυβέρνηση τελικά αναδιανέμει φτώχεια και μιζέρια και το ασφαλιστικό του κ</w:t>
      </w:r>
      <w:r>
        <w:rPr>
          <w:rFonts w:eastAsia="Times New Roman"/>
          <w:szCs w:val="24"/>
        </w:rPr>
        <w:t>.</w:t>
      </w:r>
      <w:r>
        <w:rPr>
          <w:rFonts w:eastAsia="Times New Roman"/>
          <w:szCs w:val="24"/>
        </w:rPr>
        <w:t xml:space="preserve"> </w:t>
      </w:r>
      <w:proofErr w:type="spellStart"/>
      <w:r>
        <w:rPr>
          <w:rFonts w:eastAsia="Times New Roman"/>
          <w:szCs w:val="24"/>
        </w:rPr>
        <w:t>Κατρούγκαλου</w:t>
      </w:r>
      <w:proofErr w:type="spellEnd"/>
      <w:r>
        <w:rPr>
          <w:rFonts w:eastAsia="Times New Roman"/>
          <w:szCs w:val="24"/>
        </w:rPr>
        <w:t xml:space="preserve"> είναι και αντικίνητρο για την εργασία και αντικίνητρο για την αποταμίευση</w:t>
      </w:r>
      <w:r>
        <w:rPr>
          <w:rFonts w:eastAsia="Times New Roman"/>
          <w:szCs w:val="24"/>
        </w:rPr>
        <w:t xml:space="preserve"> και αντικίνητρο για την ασφάλιση. Και μετά τη φυσική μετανάστευση των Ελλήνων έχουμε και την ασφαλιστική μετανάστευση σε άλλες χώρες, σε άλλες αγορές.</w:t>
      </w:r>
    </w:p>
    <w:p w14:paraId="1BED4A71" w14:textId="77777777" w:rsidR="0011574B" w:rsidRDefault="00BF5310">
      <w:pPr>
        <w:spacing w:line="600" w:lineRule="auto"/>
        <w:ind w:firstLine="720"/>
        <w:contextualSpacing/>
        <w:jc w:val="both"/>
        <w:rPr>
          <w:rFonts w:eastAsia="Times New Roman"/>
          <w:szCs w:val="24"/>
        </w:rPr>
      </w:pPr>
      <w:r>
        <w:rPr>
          <w:rFonts w:eastAsia="Times New Roman"/>
          <w:szCs w:val="24"/>
        </w:rPr>
        <w:t>Αναφέρθηκα πριν στη Νίσυρο. Ο κύριος Πρωθυπουργός χρησιμοποίησε τα νησιά μας ως σκηνικό για να δώσει την</w:t>
      </w:r>
      <w:r>
        <w:rPr>
          <w:rFonts w:eastAsia="Times New Roman"/>
          <w:szCs w:val="24"/>
        </w:rPr>
        <w:t xml:space="preserve"> παράστασή του και, αντί να δώσει συγκεκριμένες απτές λύσεις στα οξύτατα προβλήματα των νησιωτών μας, μας παρουσίασε γενικόλογα σχέδια. </w:t>
      </w:r>
    </w:p>
    <w:p w14:paraId="1BED4A72"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Ο κ. Τσίπρας ξέχασε ότι ο ίδιος στην επιστολή του προς τους </w:t>
      </w:r>
      <w:r>
        <w:rPr>
          <w:rFonts w:eastAsia="Times New Roman"/>
          <w:szCs w:val="24"/>
        </w:rPr>
        <w:t>θ</w:t>
      </w:r>
      <w:r>
        <w:rPr>
          <w:rFonts w:eastAsia="Times New Roman"/>
          <w:szCs w:val="24"/>
        </w:rPr>
        <w:t>εσμούς τον Ιούνιο του 2015, στη σελίδα 3, είναι ο ίδιος πο</w:t>
      </w:r>
      <w:r>
        <w:rPr>
          <w:rFonts w:eastAsia="Times New Roman"/>
          <w:szCs w:val="24"/>
        </w:rPr>
        <w:t>υ πρότεινε την κατάργηση του μειωμένου συντελεστή ΦΠΑ στα νησιά, μέτρο που έχει ήδη εφαρμόσει σε μεγάλο αριθμό νησιών και θα εφαρμόσει οριστικά σε όλα τα νησιά, γιατί, όπως διαβεβαίωσε προχθές από το Μαξίμου, θα καταργηθεί το ΦΠΑ σε όλα τα νησιά μετά απ’ α</w:t>
      </w:r>
      <w:r>
        <w:rPr>
          <w:rFonts w:eastAsia="Times New Roman"/>
          <w:szCs w:val="24"/>
        </w:rPr>
        <w:t>υτή τη βραχύβια παράταση, που είναι αποτέλεσμα της ενωμένης αντίδρασης όλων των νησιωτών, που σας αναγκάσαν να υποχωρήσετε.</w:t>
      </w:r>
    </w:p>
    <w:p w14:paraId="1BED4A73" w14:textId="77777777" w:rsidR="0011574B" w:rsidRDefault="00BF5310">
      <w:pPr>
        <w:spacing w:line="600" w:lineRule="auto"/>
        <w:contextualSpacing/>
        <w:jc w:val="both"/>
        <w:rPr>
          <w:rFonts w:eastAsia="Times New Roman" w:cs="Times New Roman"/>
          <w:szCs w:val="24"/>
        </w:rPr>
      </w:pPr>
      <w:r>
        <w:rPr>
          <w:rFonts w:eastAsia="Times New Roman" w:cs="Times New Roman"/>
          <w:szCs w:val="24"/>
        </w:rPr>
        <w:t xml:space="preserve">Όμως, αυτοί οι νησιώτες ζητούν από εσάς μια μόνιμη λύση στο θέμα του ΦΠΑ. </w:t>
      </w:r>
    </w:p>
    <w:p w14:paraId="1BED4A7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w:t>
      </w:r>
      <w:r>
        <w:rPr>
          <w:rFonts w:eastAsia="Times New Roman" w:cs="Times New Roman"/>
          <w:szCs w:val="24"/>
        </w:rPr>
        <w:t>ομιλίας του κυρίου Βουλευτή)</w:t>
      </w:r>
    </w:p>
    <w:p w14:paraId="1BED4A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σε ένα λεπτό, κύριε Πρόεδρε. </w:t>
      </w:r>
    </w:p>
    <w:p w14:paraId="1BED4A7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την πρόταση της Νέας Δημοκρατίας για την έξοδο από την κρίση, όπως την εξέφρασε ο Πρόεδρός μας Κυριάκος Μητσοτάκης: </w:t>
      </w:r>
    </w:p>
    <w:p w14:paraId="1BED4A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χρειάζεται αλλαγή στο μ</w:t>
      </w:r>
      <w:r>
        <w:rPr>
          <w:rFonts w:eastAsia="Times New Roman" w:cs="Times New Roman"/>
          <w:szCs w:val="24"/>
        </w:rPr>
        <w:t>ε</w:t>
      </w:r>
      <w:r>
        <w:rPr>
          <w:rFonts w:eastAsia="Times New Roman" w:cs="Times New Roman"/>
          <w:szCs w:val="24"/>
        </w:rPr>
        <w:t>ίγμα πολιτικής, με αποκλιμάκω</w:t>
      </w:r>
      <w:r>
        <w:rPr>
          <w:rFonts w:eastAsia="Times New Roman" w:cs="Times New Roman"/>
          <w:szCs w:val="24"/>
        </w:rPr>
        <w:t xml:space="preserve">ση των συντελεστών φορολογίας για όλους και όχι μόνο για τους επιχειρηματίες, όπως ψευδώς διαστρεβλώνετε τα λεγόμενά μας. </w:t>
      </w:r>
    </w:p>
    <w:p w14:paraId="1BED4A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Δεύτερον, χρειάζεται άμεση αποκατάσταση της ρευστότητας του τραπεζικού συστήματος, για να στηρίξει τη μικρομεσαία επιχείρηση με επίλυ</w:t>
      </w:r>
      <w:r>
        <w:rPr>
          <w:rFonts w:eastAsia="Times New Roman" w:cs="Times New Roman"/>
          <w:szCs w:val="24"/>
        </w:rPr>
        <w:t xml:space="preserve">ση του οξύτατου προβλήματος των κόκκινων δανείων. </w:t>
      </w:r>
    </w:p>
    <w:p w14:paraId="1BED4A7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Τέλος, χρειάζονται μεταρρυθμίσεις παντού: στο κράτος, στη δικαιοσύνη, στη διοίκηση, για να έχουμε μια χώρα σύγχρονη και φιλική προς τους επενδυτές, προς τους εργαζόμενους, μια χώρα που θα παράγει πλούτο. Κ</w:t>
      </w:r>
      <w:r>
        <w:rPr>
          <w:rFonts w:eastAsia="Times New Roman" w:cs="Times New Roman"/>
          <w:szCs w:val="24"/>
        </w:rPr>
        <w:t xml:space="preserve">αι αυτόν τον πλούτο, κυρίες και κύριοι συνάδελφοι, πρέπει να διανείμουμε. </w:t>
      </w:r>
    </w:p>
    <w:p w14:paraId="1BED4A7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BED4A7B"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ED4A7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14:paraId="1BED4A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Βράντζα</w:t>
      </w:r>
      <w:proofErr w:type="spellEnd"/>
      <w:r>
        <w:rPr>
          <w:rFonts w:eastAsia="Times New Roman" w:cs="Times New Roman"/>
          <w:szCs w:val="24"/>
        </w:rPr>
        <w:t>, Βουλευτής του ΣΥΡΙΖΑ, έχει τον λόγο.</w:t>
      </w:r>
    </w:p>
    <w:p w14:paraId="1BED4A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ΒΡΑΝΤΖΑ:</w:t>
      </w:r>
      <w:r>
        <w:rPr>
          <w:rFonts w:eastAsia="Times New Roman" w:cs="Times New Roman"/>
          <w:szCs w:val="24"/>
        </w:rPr>
        <w:t xml:space="preserve"> Ευχαριστώ, κύριε Πρόεδρε. </w:t>
      </w:r>
    </w:p>
    <w:p w14:paraId="1BED4A7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λίγες μόλις ημέρες μετά από την ψήφιση του προϋπολογισμού, ενός προϋπολογισμού με θετικό δημοσιονομικό και αναπτυξιακό πρόσημο για τη χώρα μας, συζητάμε σήμερα ένα ακόμη σημαντικό </w:t>
      </w:r>
      <w:r>
        <w:rPr>
          <w:rFonts w:eastAsia="Times New Roman" w:cs="Times New Roman"/>
          <w:szCs w:val="24"/>
        </w:rPr>
        <w:t>νομοσχέδιο, με στόχο την αναδιάρθρωση του συστήματος κοινωνικής πρόνοιας.</w:t>
      </w:r>
    </w:p>
    <w:p w14:paraId="1BED4A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Είναι εξαιρετικά σημαντικό σε αυτή τη συγκυρία για τη χώρα να εκσυγχρονιστεί και να θωρακιστεί ο μηχανισμός κατανομής των κοινωνικών επιδομάτων προς τους δικαιούχους. Όταν το 45% των</w:t>
      </w:r>
      <w:r>
        <w:rPr>
          <w:rFonts w:eastAsia="Times New Roman" w:cs="Times New Roman"/>
          <w:szCs w:val="24"/>
        </w:rPr>
        <w:t xml:space="preserve"> συνταξιούχων σήμερα λαμβάνει σύνταξη κάτω από 665 ευρώ, δηλαδή στα όρια της φτώχειας, ενώ πάνω από τέσσερα εκατομμύρια Έλληνες αντιμετωπίζουν τον κίνδυνο της φτώχειας και του κοινωνικού αποκλεισμού, οφείλουμε να νοικοκυρέψουμε τους μηχανισμούς του συστήμα</w:t>
      </w:r>
      <w:r>
        <w:rPr>
          <w:rFonts w:eastAsia="Times New Roman" w:cs="Times New Roman"/>
          <w:szCs w:val="24"/>
        </w:rPr>
        <w:t xml:space="preserve">τος κοινωνικής πρόνοιας. </w:t>
      </w:r>
    </w:p>
    <w:p w14:paraId="1BED4A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εύστοχα τέθηκε από την αρμόδια Υπουργό, με το υπό ψήφιση νομοσχέδιο το κράτος αποκτά για πρώτη φορά τα αναγκαία εργαλεία, ώστε να κατεδαφίσει το καθεστώς της πολυνομίας και κακονομίας, που τις προηγούμενες δεκαετίες εξέθρεψε </w:t>
      </w:r>
      <w:r>
        <w:rPr>
          <w:rFonts w:eastAsia="Times New Roman" w:cs="Times New Roman"/>
          <w:szCs w:val="24"/>
        </w:rPr>
        <w:t xml:space="preserve">και υπέθαλψε πελατειακές σχέσεις και κατασπατάλησε πολύτιμους πόρους. </w:t>
      </w:r>
    </w:p>
    <w:p w14:paraId="1BED4A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είναι η πρώτη φορά εδώ και δεκαετίες, που επιχειρείται η διαμόρφωση ενός ενιαίου πλαισίου, που θα προβλέπει ισότιμα ίδιους κανόνες και απλές, διαφανείς διαδικασίες για όλους </w:t>
      </w:r>
      <w:r>
        <w:rPr>
          <w:rFonts w:eastAsia="Times New Roman" w:cs="Times New Roman"/>
          <w:szCs w:val="24"/>
        </w:rPr>
        <w:t xml:space="preserve">τους πολίτες. </w:t>
      </w:r>
    </w:p>
    <w:p w14:paraId="1BED4A8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στοίχημα για την Κυβέρνησή μας, το οποίο νομίζω ότι αποτυπώνεται με σαφήνεια στο υπό ψήφιση νομοσχέδιο, είναι να αντιπαλέψει χρόνιες αδυναμίες ενός συστήματος κοινωνικής φροντίδας, το οποίο διακρινόταν επί δεκαετίες από τον κατακε</w:t>
      </w:r>
      <w:r>
        <w:rPr>
          <w:rFonts w:eastAsia="Times New Roman" w:cs="Times New Roman"/>
          <w:szCs w:val="24"/>
        </w:rPr>
        <w:t xml:space="preserve">ρματισμό, τις επικαλύψεις αρμοδιοτήτων πολλών και διαφόρων διευθύνσεων και φορέων, καθώς και την παντελή έλλειψη συντονισμού και αξιολόγησης. </w:t>
      </w:r>
    </w:p>
    <w:p w14:paraId="1BED4A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οι αδυναμίες είναι που έχουν συσσωρευτεί επί δεκαετίες και έχουν διαμορφώσει μια κατάσταση πολυνομίας, η οποία στοιχίζει ακριβά στο κράτος και είναι ταυτόχρονα αναποτελεσματική και επιβαρυντική για τους πολίτες, δίχως ενιαία και συστηματική εποπτεία. Και </w:t>
      </w:r>
      <w:r>
        <w:rPr>
          <w:rFonts w:eastAsia="Times New Roman" w:cs="Times New Roman"/>
          <w:szCs w:val="24"/>
        </w:rPr>
        <w:t xml:space="preserve">αυτή ακριβώς η κατάσταση είναι που ευνοεί τις πελατειακές σχέσεις και τη διαφθορά. </w:t>
      </w:r>
    </w:p>
    <w:p w14:paraId="1BED4A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Με το παρόν νομοσχέδιο έχουμε τη σύσταση ενός αποτελεσματικού εθνικού μηχανισμού για τον συντονισμό, την παρακολούθηση και την αξιολόγηση των πολιτικών κοινωνικής ένταξης κ</w:t>
      </w:r>
      <w:r>
        <w:rPr>
          <w:rFonts w:eastAsia="Times New Roman" w:cs="Times New Roman"/>
          <w:szCs w:val="24"/>
        </w:rPr>
        <w:t>αι κοινωνικής συνοχής. Πρόκειται για έναν μηχανισμό, ο οποίος θα επιτρέψει για πρώτη φορά στην Ελλάδα</w:t>
      </w:r>
      <w:r>
        <w:rPr>
          <w:rFonts w:eastAsia="Times New Roman" w:cs="Times New Roman"/>
          <w:szCs w:val="24"/>
        </w:rPr>
        <w:t>,</w:t>
      </w:r>
      <w:r>
        <w:rPr>
          <w:rFonts w:eastAsia="Times New Roman" w:cs="Times New Roman"/>
          <w:szCs w:val="24"/>
        </w:rPr>
        <w:t xml:space="preserve"> στο σύνολο των δημοσίων υπηρεσιών, στους δήμους, στις περιφέρειες και στα Υπουργεία</w:t>
      </w:r>
      <w:r>
        <w:rPr>
          <w:rFonts w:eastAsia="Times New Roman" w:cs="Times New Roman"/>
          <w:szCs w:val="24"/>
        </w:rPr>
        <w:t>,</w:t>
      </w:r>
      <w:r>
        <w:rPr>
          <w:rFonts w:eastAsia="Times New Roman" w:cs="Times New Roman"/>
          <w:szCs w:val="24"/>
        </w:rPr>
        <w:t xml:space="preserve"> να έχουν μια ξεκάθαρη εικόνα των αναγκών και του τι πρέπει να κάνουν</w:t>
      </w:r>
      <w:r>
        <w:rPr>
          <w:rFonts w:eastAsia="Times New Roman" w:cs="Times New Roman"/>
          <w:szCs w:val="24"/>
        </w:rPr>
        <w:t xml:space="preserve"> σε επίπεδο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και κοινωνικής φροντίδας.</w:t>
      </w:r>
    </w:p>
    <w:p w14:paraId="1BED4A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προκειμένου να λειτουργήσει αποτελεσματικά και προς όφελος των πολιτών ο μηχανισμός, είναι εξαιρετικά κρίσιμο να λειτουργήσουν στην πράξη, τόσο τα </w:t>
      </w:r>
      <w:r>
        <w:rPr>
          <w:rFonts w:eastAsia="Times New Roman" w:cs="Times New Roman"/>
          <w:szCs w:val="24"/>
        </w:rPr>
        <w:t>περιφερειακά παρατηρητήρια κοινωνικής έντα</w:t>
      </w:r>
      <w:r>
        <w:rPr>
          <w:rFonts w:eastAsia="Times New Roman" w:cs="Times New Roman"/>
          <w:szCs w:val="24"/>
        </w:rPr>
        <w:t>ξης</w:t>
      </w:r>
      <w:r>
        <w:rPr>
          <w:rFonts w:eastAsia="Times New Roman" w:cs="Times New Roman"/>
          <w:szCs w:val="24"/>
        </w:rPr>
        <w:t xml:space="preserve"> και οι </w:t>
      </w:r>
      <w:r>
        <w:rPr>
          <w:rFonts w:eastAsia="Times New Roman" w:cs="Times New Roman"/>
          <w:szCs w:val="24"/>
        </w:rPr>
        <w:t>υπηρεσίες κοινωνικής μέριμνας</w:t>
      </w:r>
      <w:r>
        <w:rPr>
          <w:rFonts w:eastAsia="Times New Roman" w:cs="Times New Roman"/>
          <w:szCs w:val="24"/>
        </w:rPr>
        <w:t xml:space="preserve"> των δεκατριών </w:t>
      </w:r>
      <w:r>
        <w:rPr>
          <w:rFonts w:eastAsia="Times New Roman" w:cs="Times New Roman"/>
          <w:szCs w:val="24"/>
        </w:rPr>
        <w:t>π</w:t>
      </w:r>
      <w:r>
        <w:rPr>
          <w:rFonts w:eastAsia="Times New Roman" w:cs="Times New Roman"/>
          <w:szCs w:val="24"/>
        </w:rPr>
        <w:t xml:space="preserve">εριφερειών, όσο και οι </w:t>
      </w:r>
      <w:r>
        <w:rPr>
          <w:rFonts w:eastAsia="Times New Roman" w:cs="Times New Roman"/>
          <w:szCs w:val="24"/>
        </w:rPr>
        <w:t>δημοτικές κοινωνικές υπηρεσίες</w:t>
      </w:r>
      <w:r>
        <w:rPr>
          <w:rFonts w:eastAsia="Times New Roman" w:cs="Times New Roman"/>
          <w:szCs w:val="24"/>
        </w:rPr>
        <w:t xml:space="preserve"> και τα </w:t>
      </w:r>
      <w:r>
        <w:rPr>
          <w:rFonts w:eastAsia="Times New Roman" w:cs="Times New Roman"/>
          <w:szCs w:val="24"/>
        </w:rPr>
        <w:t>κέντρα κοινότητας</w:t>
      </w:r>
      <w:r>
        <w:rPr>
          <w:rFonts w:eastAsia="Times New Roman" w:cs="Times New Roman"/>
          <w:szCs w:val="24"/>
        </w:rPr>
        <w:t xml:space="preserve">.  </w:t>
      </w:r>
    </w:p>
    <w:p w14:paraId="1BED4A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Ειδικά δε τα </w:t>
      </w:r>
      <w:r>
        <w:rPr>
          <w:rFonts w:eastAsia="Times New Roman" w:cs="Times New Roman"/>
          <w:szCs w:val="24"/>
        </w:rPr>
        <w:t>κέντρα κοινότητας</w:t>
      </w:r>
      <w:r>
        <w:rPr>
          <w:rFonts w:eastAsia="Times New Roman" w:cs="Times New Roman"/>
          <w:szCs w:val="24"/>
        </w:rPr>
        <w:t>, που θα αποτελούν τα πρώτα σημεία επαφής με τους συμπολίτες μας, γιατί εκεί θα απευθύνο</w:t>
      </w:r>
      <w:r>
        <w:rPr>
          <w:rFonts w:eastAsia="Times New Roman" w:cs="Times New Roman"/>
          <w:szCs w:val="24"/>
        </w:rPr>
        <w:t xml:space="preserve">νται οι πολίτες με τα προβλήματα και τα αιτήματά τους και θα ενημερώνονται για τα δικαιώματα και τις δυνατότητες να ενταχθούν σε προγράμματα, θα πρέπει, κυρία Υπουργέ, να στελεχωθούν άμεσα και φυσικά να μην κολλήσουν σε ατέρμονες και αδιέξοδες διαδικασίες </w:t>
      </w:r>
      <w:r>
        <w:rPr>
          <w:rFonts w:eastAsia="Times New Roman" w:cs="Times New Roman"/>
          <w:szCs w:val="24"/>
        </w:rPr>
        <w:t xml:space="preserve">επιλογής προσωπικού. </w:t>
      </w:r>
    </w:p>
    <w:p w14:paraId="1BED4A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Ένας σημαντικός στόχος του νομοσχεδίου είναι ο </w:t>
      </w:r>
      <w:proofErr w:type="spellStart"/>
      <w:r>
        <w:rPr>
          <w:rFonts w:eastAsia="Times New Roman" w:cs="Times New Roman"/>
          <w:szCs w:val="24"/>
        </w:rPr>
        <w:t>εξορθολογισμός</w:t>
      </w:r>
      <w:proofErr w:type="spellEnd"/>
      <w:r>
        <w:rPr>
          <w:rFonts w:eastAsia="Times New Roman" w:cs="Times New Roman"/>
          <w:szCs w:val="24"/>
        </w:rPr>
        <w:t xml:space="preserve"> της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και η διοχέτευση με απλές, μη γραφειοκρατικές διαδικασίες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σε αυτούς που έχουν πραγματική ανάγκη. Για τον λόγο αυτό θεωρώ </w:t>
      </w:r>
      <w:r>
        <w:rPr>
          <w:rFonts w:eastAsia="Times New Roman" w:cs="Times New Roman"/>
          <w:szCs w:val="24"/>
        </w:rPr>
        <w:t xml:space="preserve">πολύ σημαντική τη θέσπιση μιας </w:t>
      </w:r>
      <w:r>
        <w:rPr>
          <w:rFonts w:eastAsia="Times New Roman" w:cs="Times New Roman"/>
          <w:szCs w:val="24"/>
        </w:rPr>
        <w:lastRenderedPageBreak/>
        <w:t xml:space="preserve">συγκροτημένης και ολοκληρωμένης ηλεκτρονικής παρακολούθησης των επιδομάτων. </w:t>
      </w:r>
    </w:p>
    <w:p w14:paraId="1BED4A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Μιλάω για το Ενιαίο </w:t>
      </w:r>
      <w:proofErr w:type="spellStart"/>
      <w:r>
        <w:rPr>
          <w:rFonts w:eastAsia="Times New Roman" w:cs="Times New Roman"/>
          <w:szCs w:val="24"/>
        </w:rPr>
        <w:t>Γεωπληροφοριακό</w:t>
      </w:r>
      <w:proofErr w:type="spellEnd"/>
      <w:r>
        <w:rPr>
          <w:rFonts w:eastAsia="Times New Roman" w:cs="Times New Roman"/>
          <w:szCs w:val="24"/>
        </w:rPr>
        <w:t xml:space="preserve"> Σύστημα. Με αυτό το </w:t>
      </w:r>
      <w:r>
        <w:rPr>
          <w:rFonts w:eastAsia="Times New Roman" w:cs="Times New Roman"/>
          <w:szCs w:val="24"/>
        </w:rPr>
        <w:t>σύστημα</w:t>
      </w:r>
      <w:r>
        <w:rPr>
          <w:rFonts w:eastAsia="Times New Roman" w:cs="Times New Roman"/>
          <w:szCs w:val="24"/>
        </w:rPr>
        <w:t xml:space="preserve"> και τα </w:t>
      </w:r>
      <w:r>
        <w:rPr>
          <w:rFonts w:eastAsia="Times New Roman" w:cs="Times New Roman"/>
          <w:szCs w:val="24"/>
        </w:rPr>
        <w:t>μη</w:t>
      </w:r>
      <w:r>
        <w:rPr>
          <w:rFonts w:eastAsia="Times New Roman" w:cs="Times New Roman"/>
          <w:szCs w:val="24"/>
        </w:rPr>
        <w:t>τρώα</w:t>
      </w:r>
      <w:r>
        <w:rPr>
          <w:rFonts w:eastAsia="Times New Roman" w:cs="Times New Roman"/>
          <w:szCs w:val="24"/>
        </w:rPr>
        <w:t>,</w:t>
      </w:r>
      <w:r>
        <w:rPr>
          <w:rFonts w:eastAsia="Times New Roman" w:cs="Times New Roman"/>
          <w:szCs w:val="24"/>
        </w:rPr>
        <w:t xml:space="preserve"> που θα περιλαμβάνει, θα έχουμε στη διάθεσή μας ένα σημαντικό εργαλείο</w:t>
      </w:r>
      <w:r>
        <w:rPr>
          <w:rFonts w:eastAsia="Times New Roman" w:cs="Times New Roman"/>
          <w:szCs w:val="24"/>
        </w:rPr>
        <w:t xml:space="preserve"> για την εξασφάλιση της ενημέρωσης, της διαφάνειας, της αμεσότητας, της αντικειμενικότητας, του σχεδιασμού και της χρηστής διοίκησης και κατανομής των πόρων στον τομέα της κοινωνικής προστασίας. </w:t>
      </w:r>
    </w:p>
    <w:p w14:paraId="1BED4A8A" w14:textId="77777777" w:rsidR="0011574B" w:rsidRDefault="00BF5310">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Οι πολίτες θα μπορούν με αξιοπρέπεια να θέτουν τα αιτήματά τ</w:t>
      </w:r>
      <w:r>
        <w:rPr>
          <w:rFonts w:eastAsia="Times New Roman" w:cs="Times New Roman"/>
          <w:szCs w:val="24"/>
        </w:rPr>
        <w:t xml:space="preserve">ους και να έχουν άμεση ανταπόκριση, χωρίς να εξαναγκάζονται να αναζητούν πρόθυμους μεσάζοντες, προκειμένου να τους παρέχονται, έναντι προφανώς </w:t>
      </w:r>
      <w:r w:rsidRPr="006A595A">
        <w:rPr>
          <w:rFonts w:eastAsia="Times New Roman" w:cs="Times New Roman"/>
          <w:color w:val="000000" w:themeColor="text1"/>
          <w:szCs w:val="24"/>
        </w:rPr>
        <w:t xml:space="preserve">πολιτικής ή άλλης αντιπαροχής, υπηρεσίες και ωφελήματα, που ούτως ή άλλως δικαιούνται εκ του νόμου. </w:t>
      </w:r>
    </w:p>
    <w:p w14:paraId="1BED4A8B" w14:textId="77777777" w:rsidR="0011574B" w:rsidRDefault="00BF5310">
      <w:pPr>
        <w:spacing w:line="600" w:lineRule="auto"/>
        <w:ind w:firstLine="720"/>
        <w:contextualSpacing/>
        <w:jc w:val="both"/>
        <w:rPr>
          <w:rFonts w:eastAsia="Times New Roman" w:cs="Times New Roman"/>
          <w:color w:val="000000" w:themeColor="text1"/>
          <w:szCs w:val="24"/>
        </w:rPr>
      </w:pPr>
      <w:r w:rsidRPr="006A595A">
        <w:rPr>
          <w:rFonts w:eastAsia="Times New Roman" w:cs="Times New Roman"/>
          <w:color w:val="000000" w:themeColor="text1"/>
          <w:szCs w:val="24"/>
        </w:rPr>
        <w:lastRenderedPageBreak/>
        <w:t>Έτσι, θα επο</w:t>
      </w:r>
      <w:r w:rsidRPr="006A595A">
        <w:rPr>
          <w:rFonts w:eastAsia="Times New Roman" w:cs="Times New Roman"/>
          <w:color w:val="000000" w:themeColor="text1"/>
          <w:szCs w:val="24"/>
        </w:rPr>
        <w:t xml:space="preserve">πτεύεται και θα ελέγχεται αποτελεσματικά και η ίδια η διοίκηση, καθώς και όσοι φορείς θα εμπλέκονται στις σχετικές διαδικασίες καταχώρισης και τεκμηρίωσης των αιτημάτων. </w:t>
      </w:r>
    </w:p>
    <w:p w14:paraId="1BED4A8C"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είναι πολύ σημαντικό</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προνοιακή</w:t>
      </w:r>
      <w:proofErr w:type="spellEnd"/>
      <w:r>
        <w:rPr>
          <w:rFonts w:eastAsia="Times New Roman" w:cs="Times New Roman"/>
          <w:szCs w:val="24"/>
        </w:rPr>
        <w:t xml:space="preserve"> πολιτική να συνοδεύεται και από δράσεις κοινωνικής ένταξης και κοινωνικής συνοχής. Γι’ αυτό και η θεσμική καθιέρωση του Εθνικού Μηχανισμού θα συμβάλλει καθοριστικά</w:t>
      </w:r>
      <w:r>
        <w:rPr>
          <w:rFonts w:eastAsia="Times New Roman" w:cs="Times New Roman"/>
          <w:szCs w:val="24"/>
        </w:rPr>
        <w:t>,</w:t>
      </w:r>
      <w:r>
        <w:rPr>
          <w:rFonts w:eastAsia="Times New Roman" w:cs="Times New Roman"/>
          <w:szCs w:val="24"/>
        </w:rPr>
        <w:t xml:space="preserve"> όχι μόνο στην ανάπτυξη και στη συστηματική παρακολούθηση των δράσεων εκσυγχρον</w:t>
      </w:r>
      <w:r>
        <w:rPr>
          <w:rFonts w:eastAsia="Times New Roman" w:cs="Times New Roman"/>
          <w:szCs w:val="24"/>
        </w:rPr>
        <w:t>ισμού της κοινωνικής προστασίας, αλλά και στην ενθάρρυνση της κοινωνικής ενσωμάτωσης. Επιτυγχάνεται, δηλαδή, ένα μείγμα πολιτικών</w:t>
      </w:r>
      <w:r>
        <w:rPr>
          <w:rFonts w:eastAsia="Times New Roman" w:cs="Times New Roman"/>
          <w:szCs w:val="24"/>
        </w:rPr>
        <w:t>,</w:t>
      </w:r>
      <w:r>
        <w:rPr>
          <w:rFonts w:eastAsia="Times New Roman" w:cs="Times New Roman"/>
          <w:szCs w:val="24"/>
        </w:rPr>
        <w:t xml:space="preserve"> οι οποίες δεν θα δίδουν έμφαση μόνο στις παροχές επιδοματικού χαρακτήρα, αλλά θα ενθαρρύνουν και θα ενισχύουν και την επανέντ</w:t>
      </w:r>
      <w:r>
        <w:rPr>
          <w:rFonts w:eastAsia="Times New Roman" w:cs="Times New Roman"/>
          <w:szCs w:val="24"/>
        </w:rPr>
        <w:t xml:space="preserve">αξη στην αγορά εργασίας των ευάλωτων κοινωνικών ομάδων. </w:t>
      </w:r>
    </w:p>
    <w:p w14:paraId="1BED4A8D"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Προς τον σκοπό αυτό</w:t>
      </w:r>
      <w:r>
        <w:rPr>
          <w:rFonts w:eastAsia="Times New Roman" w:cs="Times New Roman"/>
          <w:szCs w:val="24"/>
        </w:rPr>
        <w:t>,</w:t>
      </w:r>
      <w:r>
        <w:rPr>
          <w:rFonts w:eastAsia="Times New Roman" w:cs="Times New Roman"/>
          <w:szCs w:val="24"/>
        </w:rPr>
        <w:t xml:space="preserve"> θεωρώ εξαιρετικά σημαντικό, πέραν των θεσπιζόμενων επιδομάτων, τα οποία με το παρόν νομοσχέδιο επεκτείνονται </w:t>
      </w:r>
      <w:r>
        <w:rPr>
          <w:rFonts w:eastAsia="Times New Roman" w:cs="Times New Roman"/>
          <w:szCs w:val="24"/>
        </w:rPr>
        <w:lastRenderedPageBreak/>
        <w:t>πλέον σε πανελλαδική φάση μέσω του Κοινωνικού Εισοδήματος Αλληλεγγύης</w:t>
      </w:r>
      <w:r>
        <w:rPr>
          <w:rFonts w:eastAsia="Times New Roman" w:cs="Times New Roman"/>
          <w:szCs w:val="24"/>
        </w:rPr>
        <w:t>, ότι οι δικαιούχοι θα έχουν αυτόματη πρόσβαση στο δημόσιο σύστημα υγείας, δωρεάν φάρμακα, καθώς και πρόσβαση στα κοινωνικά παντοπωλεία μέσω του ΕΣΠΑ.</w:t>
      </w:r>
    </w:p>
    <w:p w14:paraId="1BED4A8E"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Θεωρώ, όμως, ακόμα πιο σημαντικό ότι με το παρόν νομοσχέδιο</w:t>
      </w:r>
      <w:r>
        <w:rPr>
          <w:rFonts w:eastAsia="Times New Roman" w:cs="Times New Roman"/>
          <w:szCs w:val="24"/>
        </w:rPr>
        <w:t>,</w:t>
      </w:r>
      <w:r>
        <w:rPr>
          <w:rFonts w:eastAsia="Times New Roman" w:cs="Times New Roman"/>
          <w:szCs w:val="24"/>
        </w:rPr>
        <w:t xml:space="preserve"> στις αρμοδιότητες της Διεύθυνσης Καταπολέμησ</w:t>
      </w:r>
      <w:r>
        <w:rPr>
          <w:rFonts w:eastAsia="Times New Roman" w:cs="Times New Roman"/>
          <w:szCs w:val="24"/>
        </w:rPr>
        <w:t xml:space="preserve">ης της Φτώχειας περιλαμβάνονται διατάξεις, όπως η συνεργασία με τις αρμόδιες υπηρεσίες του ΟΑΕΔ για τον σχεδιασμό </w:t>
      </w:r>
      <w:proofErr w:type="spellStart"/>
      <w:r>
        <w:rPr>
          <w:rFonts w:eastAsia="Times New Roman" w:cs="Times New Roman"/>
          <w:szCs w:val="24"/>
        </w:rPr>
        <w:t>στοχευμένων</w:t>
      </w:r>
      <w:proofErr w:type="spellEnd"/>
      <w:r>
        <w:rPr>
          <w:rFonts w:eastAsia="Times New Roman" w:cs="Times New Roman"/>
          <w:szCs w:val="24"/>
        </w:rPr>
        <w:t xml:space="preserve"> προγραμμάτων και την προώθηση του 10% των ωφελούμενων σε δράσεις ένταξης ή επανένταξης στην αγορά εργασίας μέσα από προγράμματα κο</w:t>
      </w:r>
      <w:r>
        <w:rPr>
          <w:rFonts w:eastAsia="Times New Roman" w:cs="Times New Roman"/>
          <w:szCs w:val="24"/>
        </w:rPr>
        <w:t xml:space="preserve">ινωφελούς εργασίας και επαγγελματικής κατάρτισης. </w:t>
      </w:r>
    </w:p>
    <w:p w14:paraId="1BED4A8F"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αυτό που θέλω να τονίσω είναι ότι το παρόν νομοσχέδιο έρχεται να δώσει αποτελεσματικές και διαυγείς λύσεις στα καθημερινά προβλήματα των ελληνικών νοικοκυριών. Και αυτό το πράττει, έχοντας </w:t>
      </w:r>
      <w:r>
        <w:rPr>
          <w:rFonts w:eastAsia="Times New Roman" w:cs="Times New Roman"/>
          <w:szCs w:val="24"/>
        </w:rPr>
        <w:lastRenderedPageBreak/>
        <w:t>απόλ</w:t>
      </w:r>
      <w:r>
        <w:rPr>
          <w:rFonts w:eastAsia="Times New Roman" w:cs="Times New Roman"/>
          <w:szCs w:val="24"/>
        </w:rPr>
        <w:t xml:space="preserve">υτη συναίσθηση των πραγματικών αναγκών, των βιοτικών συνθηκών, αλλά και της αξιοπρέπειας όλων εκείνων των ευάλωτων κοινωνικών ομάδων και των συμπολιτών </w:t>
      </w:r>
      <w:r>
        <w:rPr>
          <w:rFonts w:eastAsia="Times New Roman" w:cs="Times New Roman"/>
          <w:szCs w:val="24"/>
        </w:rPr>
        <w:t>μας,</w:t>
      </w:r>
      <w:r>
        <w:rPr>
          <w:rFonts w:eastAsia="Times New Roman" w:cs="Times New Roman"/>
          <w:szCs w:val="24"/>
        </w:rPr>
        <w:t xml:space="preserve"> που απαιτούν την ουσιαστική ενίσχυση, την έμπρακτη στήριξη, αρωγή και αλληλεγγύη μας. </w:t>
      </w:r>
    </w:p>
    <w:p w14:paraId="1BED4A90"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Ακριβώς</w:t>
      </w:r>
      <w:r>
        <w:rPr>
          <w:rFonts w:eastAsia="Times New Roman" w:cs="Times New Roman"/>
          <w:szCs w:val="24"/>
        </w:rPr>
        <w:t>,</w:t>
      </w:r>
      <w:r>
        <w:rPr>
          <w:rFonts w:eastAsia="Times New Roman" w:cs="Times New Roman"/>
          <w:szCs w:val="24"/>
        </w:rPr>
        <w:t xml:space="preserve"> έχοντας πλήρη επίγνωση αυτής της κατάστασης, ο Πρωθυπουργός ανακοίνωσε τη χορήγηση έκτακτης στήριξης προς τους συνταξιούχους, την οποία καλούμαστε σήμερα να επικυρώσουμε. Φαντάζομαι και ελπίζω ότι καμμιά πτέρυγα δεν θα έχει αντίρρηση. Οι αντιδράσεις των δ</w:t>
      </w:r>
      <w:r>
        <w:rPr>
          <w:rFonts w:eastAsia="Times New Roman" w:cs="Times New Roman"/>
          <w:szCs w:val="24"/>
        </w:rPr>
        <w:t>ανειστών και του κ. Σόιμπλε ήταν λίγο</w:t>
      </w:r>
      <w:r>
        <w:rPr>
          <w:rFonts w:eastAsia="Times New Roman" w:cs="Times New Roman"/>
          <w:szCs w:val="24"/>
        </w:rPr>
        <w:t>-</w:t>
      </w:r>
      <w:r>
        <w:rPr>
          <w:rFonts w:eastAsia="Times New Roman" w:cs="Times New Roman"/>
          <w:szCs w:val="24"/>
        </w:rPr>
        <w:t xml:space="preserve">πολύ αναμενόμενες. Αυτό που προκαλεί αλγεινή εντύπωση είναι οι αντιδράσεις της Αξιωματικής Αντιπολίτευσης. </w:t>
      </w:r>
    </w:p>
    <w:p w14:paraId="1BED4A91"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Σας καλώ, λοιπόν, να υπερψηφίσετε</w:t>
      </w:r>
      <w:r>
        <w:rPr>
          <w:rFonts w:eastAsia="Times New Roman" w:cs="Times New Roman"/>
          <w:szCs w:val="24"/>
        </w:rPr>
        <w:t>,</w:t>
      </w:r>
      <w:r>
        <w:rPr>
          <w:rFonts w:eastAsia="Times New Roman" w:cs="Times New Roman"/>
          <w:szCs w:val="24"/>
        </w:rPr>
        <w:t xml:space="preserve"> τόσο το υπό συζήτηση σχέδιο νόμου</w:t>
      </w:r>
      <w:r>
        <w:rPr>
          <w:rFonts w:eastAsia="Times New Roman" w:cs="Times New Roman"/>
          <w:szCs w:val="24"/>
        </w:rPr>
        <w:t>,</w:t>
      </w:r>
      <w:r>
        <w:rPr>
          <w:rFonts w:eastAsia="Times New Roman" w:cs="Times New Roman"/>
          <w:szCs w:val="24"/>
        </w:rPr>
        <w:t xml:space="preserve"> όσο και την τροπολογία για τη στήριξη τω</w:t>
      </w:r>
      <w:r>
        <w:rPr>
          <w:rFonts w:eastAsia="Times New Roman" w:cs="Times New Roman"/>
          <w:szCs w:val="24"/>
        </w:rPr>
        <w:t xml:space="preserve">ν συνταξιούχων. </w:t>
      </w:r>
    </w:p>
    <w:p w14:paraId="1BED4A92"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BED4A93" w14:textId="77777777" w:rsidR="0011574B" w:rsidRDefault="00BF5310">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BED4A94"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 xml:space="preserve">Και εγώ ευχαριστώ. </w:t>
      </w:r>
    </w:p>
    <w:p w14:paraId="1BED4A95"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 κ. Βορίδης, Βουλευτής της Νέας Δημοκρατίας, έχει τον λόγο. </w:t>
      </w:r>
    </w:p>
    <w:p w14:paraId="1BED4A96"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 xml:space="preserve">Ευχαριστώ, κύριε Πρόεδρε. </w:t>
      </w:r>
    </w:p>
    <w:p w14:paraId="1BED4A9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Επανερχόμαστε, </w:t>
      </w:r>
      <w:r>
        <w:rPr>
          <w:rFonts w:eastAsia="Times New Roman"/>
          <w:szCs w:val="24"/>
        </w:rPr>
        <w:t xml:space="preserve">προφανώς, σε ένα περιβάλλον εξαιρετικά κρίσιμο και έχει μια σημασία να αναλογιστεί κανείς το είδος της </w:t>
      </w:r>
      <w:r>
        <w:rPr>
          <w:rFonts w:eastAsia="Times New Roman"/>
          <w:szCs w:val="24"/>
        </w:rPr>
        <w:t>Κ</w:t>
      </w:r>
      <w:r>
        <w:rPr>
          <w:rFonts w:eastAsia="Times New Roman"/>
          <w:szCs w:val="24"/>
        </w:rPr>
        <w:t>υβερνήσεως και των Υπουργών</w:t>
      </w:r>
      <w:r>
        <w:rPr>
          <w:rFonts w:eastAsia="Times New Roman"/>
          <w:szCs w:val="24"/>
        </w:rPr>
        <w:t>,</w:t>
      </w:r>
      <w:r>
        <w:rPr>
          <w:rFonts w:eastAsia="Times New Roman"/>
          <w:szCs w:val="24"/>
        </w:rPr>
        <w:t xml:space="preserve"> που εκπροσωπούν αυτή την κρίσιμη στιγμή τη χώρα: Πρωθυπουργός, ο οποίος αποκαλεί τον Υπουργό Εθνικής Άμυνας «</w:t>
      </w:r>
      <w:proofErr w:type="spellStart"/>
      <w:r>
        <w:rPr>
          <w:rFonts w:eastAsia="Times New Roman"/>
          <w:szCs w:val="24"/>
        </w:rPr>
        <w:t>μπούλη</w:t>
      </w:r>
      <w:proofErr w:type="spellEnd"/>
      <w:r>
        <w:rPr>
          <w:rFonts w:eastAsia="Times New Roman"/>
          <w:szCs w:val="24"/>
        </w:rPr>
        <w:t>», χαριε</w:t>
      </w:r>
      <w:r>
        <w:rPr>
          <w:rFonts w:eastAsia="Times New Roman"/>
          <w:szCs w:val="24"/>
        </w:rPr>
        <w:t>ντιζόμενος, Υπουργός ο οποίος λέει «δεν έχει σημασία να χάσουμε δ</w:t>
      </w:r>
      <w:r>
        <w:rPr>
          <w:rFonts w:eastAsia="Times New Roman"/>
          <w:szCs w:val="24"/>
        </w:rPr>
        <w:t>ύ</w:t>
      </w:r>
      <w:r>
        <w:rPr>
          <w:rFonts w:eastAsia="Times New Roman"/>
          <w:szCs w:val="24"/>
        </w:rPr>
        <w:t>ο, τρία νησιά, εμείς καλά να είμαστε, τη γλώσσα μας να κρατήσουμε, θα τα ξαναπάρουμε» και έτερος πρώην Υπουργός</w:t>
      </w:r>
      <w:r>
        <w:rPr>
          <w:rFonts w:eastAsia="Times New Roman"/>
          <w:szCs w:val="24"/>
        </w:rPr>
        <w:t>,</w:t>
      </w:r>
      <w:r>
        <w:rPr>
          <w:rFonts w:eastAsia="Times New Roman"/>
          <w:szCs w:val="24"/>
        </w:rPr>
        <w:t xml:space="preserve"> ο οποίος κρίνει ότι είναι ώριμο το περιβάλλον, για να ανοίξουμε τη συζήτηση γ</w:t>
      </w:r>
      <w:r>
        <w:rPr>
          <w:rFonts w:eastAsia="Times New Roman"/>
          <w:szCs w:val="24"/>
        </w:rPr>
        <w:t xml:space="preserve">ια το ότι τελικώς δεν υπάρχει πρόβλημα, ας αποποινικοποιηθεί το κάψιμο της σημαίας. Αυτά είναι δηλώσεις του τελευταίου σαρανταοχταώρου σε αυτό το περιβάλλον, σε αυτή την κρίσιμη χρονική στιγμή. </w:t>
      </w:r>
    </w:p>
    <w:p w14:paraId="1BED4A98"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Και τι έχουμε σήμερα σε αυτή την Αίθουσα; Ένα ακόμα επικοινων</w:t>
      </w:r>
      <w:r>
        <w:rPr>
          <w:rFonts w:eastAsia="Times New Roman"/>
          <w:szCs w:val="24"/>
        </w:rPr>
        <w:t xml:space="preserve">ιακό τέχνασμα του κυρίου Πρωθυπουργού. Αυτό νομίζει ότι πρέπει να κάνει αυτή την ώρα. </w:t>
      </w:r>
    </w:p>
    <w:p w14:paraId="1BED4A99" w14:textId="77777777" w:rsidR="0011574B" w:rsidRDefault="00BF5310">
      <w:pPr>
        <w:spacing w:line="600" w:lineRule="auto"/>
        <w:ind w:firstLine="720"/>
        <w:contextualSpacing/>
        <w:jc w:val="both"/>
        <w:rPr>
          <w:rFonts w:eastAsia="Times New Roman"/>
          <w:szCs w:val="24"/>
        </w:rPr>
      </w:pPr>
      <w:r>
        <w:rPr>
          <w:rFonts w:eastAsia="Times New Roman"/>
          <w:szCs w:val="24"/>
        </w:rPr>
        <w:t>Έρχεται, κυρίες και κύριοι συνάδελφοι, στην Εθνοσυνέλευση, έρχεται στο Κοινοβούλιο και εισηγείται την παροχή ενός επιδόματος. Λέει ψέματα, φυσικά, ότι είναι η δέκατη τρί</w:t>
      </w:r>
      <w:r>
        <w:rPr>
          <w:rFonts w:eastAsia="Times New Roman"/>
          <w:szCs w:val="24"/>
        </w:rPr>
        <w:t>τη σύνταξη, αυτό κατέστη σαφές. Νομίζει ότι ξεχνά κανείς και μπορεί να κοροϊδέψει για το τι έχει κάνει στους συνταξιούχους, ότι τους έχει κόψει το ΕΚΑΣ. Νομίζει ότι μπορεί να κοροϊδέψει για την επιβάρυνση που τους δημιούργησε από τις συμμετοχές στον ΕΟΠΥΥ,</w:t>
      </w:r>
      <w:r>
        <w:rPr>
          <w:rFonts w:eastAsia="Times New Roman"/>
          <w:szCs w:val="24"/>
        </w:rPr>
        <w:t xml:space="preserve"> από την αύξηση του ΦΠΑ, αλλά λέει «θα δώσω το επίδομα» και ζητά την έγκριση του Κοινοβουλίου, για να δώσει το επίδομα. Και χωρίς καμμία πτέρυγα να έχει εκφράσει ουσιώδη αντίρρηση, έρχεται και λέει «θα κάνω ονομαστική ψηφοφορία». Μάλιστα! </w:t>
      </w:r>
    </w:p>
    <w:p w14:paraId="1BED4A9A"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Όμως, εδώ γεννιέ</w:t>
      </w:r>
      <w:r>
        <w:rPr>
          <w:rFonts w:eastAsia="Times New Roman"/>
          <w:szCs w:val="24"/>
        </w:rPr>
        <w:t xml:space="preserve">ται ένα ερώτημα: Ποιο είναι αυτό που τίθεται σήμερα στο Ελληνικό Κοινοβούλιο; Να δώσουμε ή να μη δώσουμε τα ποσά </w:t>
      </w:r>
      <w:r>
        <w:rPr>
          <w:rFonts w:eastAsia="Times New Roman"/>
          <w:szCs w:val="24"/>
        </w:rPr>
        <w:lastRenderedPageBreak/>
        <w:t>αυτά στους χαμηλοσυνταξιούχους; Αυτό είναι το ερώτημα; Τότε, εγώ θα σας πω «γιατί μόνο αυτά; Να δώσουμε και περισσότερα</w:t>
      </w:r>
      <w:r>
        <w:rPr>
          <w:rFonts w:eastAsia="Times New Roman"/>
          <w:szCs w:val="24"/>
        </w:rPr>
        <w:t xml:space="preserve">», </w:t>
      </w:r>
      <w:r>
        <w:rPr>
          <w:rFonts w:eastAsia="Times New Roman"/>
          <w:szCs w:val="24"/>
        </w:rPr>
        <w:t>αν αυτό είναι το ερώτ</w:t>
      </w:r>
      <w:r>
        <w:rPr>
          <w:rFonts w:eastAsia="Times New Roman"/>
          <w:szCs w:val="24"/>
        </w:rPr>
        <w:t xml:space="preserve">ημα. </w:t>
      </w:r>
    </w:p>
    <w:p w14:paraId="1BED4A9B" w14:textId="77777777" w:rsidR="0011574B" w:rsidRDefault="00BF5310">
      <w:pPr>
        <w:spacing w:line="600" w:lineRule="auto"/>
        <w:ind w:firstLine="720"/>
        <w:contextualSpacing/>
        <w:jc w:val="both"/>
        <w:rPr>
          <w:rFonts w:eastAsia="Times New Roman"/>
          <w:szCs w:val="24"/>
        </w:rPr>
      </w:pPr>
      <w:r>
        <w:rPr>
          <w:rFonts w:eastAsia="Times New Roman"/>
          <w:szCs w:val="24"/>
        </w:rPr>
        <w:t>Ποιος έχει αντίρρηση επ’ αυτού; Αυτή είναι η συζήτηση; Έτσι συμβαίνει με τα οικονομικά μέτρα;</w:t>
      </w:r>
    </w:p>
    <w:p w14:paraId="1BED4A9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Ήρθε ο κύριος Πρωθυπουργός και μας είπε: «Αυτό, μην ανησυχείτε, είναι </w:t>
      </w:r>
      <w:proofErr w:type="spellStart"/>
      <w:r>
        <w:rPr>
          <w:rFonts w:eastAsia="Times New Roman"/>
          <w:szCs w:val="24"/>
        </w:rPr>
        <w:t>υπεραπόδοση</w:t>
      </w:r>
      <w:proofErr w:type="spellEnd"/>
      <w:r>
        <w:rPr>
          <w:rFonts w:eastAsia="Times New Roman"/>
          <w:szCs w:val="24"/>
        </w:rPr>
        <w:t xml:space="preserve"> των εσόδων». Και είπαμε εμείς: Μήπως πρέπει να ανησυχήσουμε; Γιατί κάθε φο</w:t>
      </w:r>
      <w:r>
        <w:rPr>
          <w:rFonts w:eastAsia="Times New Roman"/>
          <w:szCs w:val="24"/>
        </w:rPr>
        <w:t xml:space="preserve">ρά που μας λέει ότι δεν πρέπει να ανησυχούμε, τελικώς πρέπει να ανησυχούμε. </w:t>
      </w:r>
    </w:p>
    <w:p w14:paraId="1BED4A9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Είναι </w:t>
      </w:r>
      <w:proofErr w:type="spellStart"/>
      <w:r>
        <w:rPr>
          <w:rFonts w:eastAsia="Times New Roman"/>
          <w:szCs w:val="24"/>
        </w:rPr>
        <w:t>υπεραπόδοση</w:t>
      </w:r>
      <w:proofErr w:type="spellEnd"/>
      <w:r>
        <w:rPr>
          <w:rFonts w:eastAsia="Times New Roman"/>
          <w:szCs w:val="24"/>
        </w:rPr>
        <w:t xml:space="preserve"> των εσόδων. Εκφράστηκε κατ’ αρχήν μία πρώτη αντίρρηση, μια πρώτη επιφύλαξη. Το πλεόνασμα έχει οριστικοποιηθεί; Γιατί; Διότι, αν δεν έχει οριστικοποιηθεί το πλεόν</w:t>
      </w:r>
      <w:r>
        <w:rPr>
          <w:rFonts w:eastAsia="Times New Roman"/>
          <w:szCs w:val="24"/>
        </w:rPr>
        <w:t xml:space="preserve">ασμα, που οριστικοποιείται τον Μάρτιο, θα βρούμε μπροστά μας το ζήτημα αυτό, αν δεν κουμπώσουν οι αριθμοί. </w:t>
      </w:r>
    </w:p>
    <w:p w14:paraId="1BED4A9E"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Ρωτάμε, λοιπόν, τώρα εδώ ευθέως: Ποιο είναι ξανά το θέμα μας; Ναι ή όχι στα ποσά των συνταξιούχων; Τελεία; Απάντηση: Αναφανδόν ναι. Είναι, όμως, έτσ</w:t>
      </w:r>
      <w:r>
        <w:rPr>
          <w:rFonts w:eastAsia="Times New Roman"/>
          <w:szCs w:val="24"/>
        </w:rPr>
        <w:t xml:space="preserve">ι; Γιατί βλέπετε ότι τώρα δεν είναι έτσι, διότι </w:t>
      </w:r>
      <w:proofErr w:type="spellStart"/>
      <w:r>
        <w:rPr>
          <w:rFonts w:eastAsia="Times New Roman"/>
          <w:szCs w:val="24"/>
        </w:rPr>
        <w:t>συνεδέθη</w:t>
      </w:r>
      <w:proofErr w:type="spellEnd"/>
      <w:r>
        <w:rPr>
          <w:rFonts w:eastAsia="Times New Roman"/>
          <w:szCs w:val="24"/>
        </w:rPr>
        <w:t xml:space="preserve">, παραδείγματος χάριν, η χορήγηση του ποσού αυτού από το ζήτημα της ρύθμισης του χρέους. </w:t>
      </w:r>
    </w:p>
    <w:p w14:paraId="1BED4A9F"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Να μας πει όλο το ερώτημα ο κύριος Πρωθυπουργός τότε; Ναι ή όχι στα ποσά αυτά, αλλά απώλεια της ρυθμίσεως του </w:t>
      </w:r>
      <w:r>
        <w:rPr>
          <w:rFonts w:eastAsia="Times New Roman"/>
          <w:szCs w:val="24"/>
        </w:rPr>
        <w:t>χρέους; Ναι ή όχι στα ποσά αυτά, αλλά αύριο το πρωί ισοδύναμα για τα ποσά αυτά, ενδεχομένως με αυξήσεις της φορολογίας; Ναι ή όχι στα ποσά αυτά, αλλά με κίνδυνο να μην ολοκληρώνεται η αξιολόγηση; Είναι καθαρό το ναι; Ναι ή όχι</w:t>
      </w:r>
      <w:r>
        <w:rPr>
          <w:rFonts w:eastAsia="Times New Roman"/>
          <w:szCs w:val="24"/>
        </w:rPr>
        <w:t>,</w:t>
      </w:r>
      <w:r>
        <w:rPr>
          <w:rFonts w:eastAsia="Times New Roman"/>
          <w:szCs w:val="24"/>
        </w:rPr>
        <w:t xml:space="preserve"> χωρίς συνέπειες ή είναι ναι </w:t>
      </w:r>
      <w:r>
        <w:rPr>
          <w:rFonts w:eastAsia="Times New Roman"/>
          <w:szCs w:val="24"/>
        </w:rPr>
        <w:t xml:space="preserve">ή όχι με συνέπειες; </w:t>
      </w:r>
    </w:p>
    <w:p w14:paraId="1BED4AA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Ήρθε εδώ ο Πρωθυπουργός και μας διαβεβαίωσε ότι δεν υπάρχουν συνέπειες. Αυτό μας είπε. Μας είπε ότι είναι μέσα στη συμφωνία, ότι δεν υπάρχει κανένα πρόβλημα, ότι τα ζητήματα αυτά τα έχει τακτοποιήσει, ότι </w:t>
      </w:r>
      <w:r>
        <w:rPr>
          <w:rFonts w:eastAsia="Times New Roman"/>
          <w:szCs w:val="24"/>
        </w:rPr>
        <w:lastRenderedPageBreak/>
        <w:t>έχει ελέγξει το διεθνές περιβά</w:t>
      </w:r>
      <w:r>
        <w:rPr>
          <w:rFonts w:eastAsia="Times New Roman"/>
          <w:szCs w:val="24"/>
        </w:rPr>
        <w:t xml:space="preserve">λλον, ότι δεν πρόκειται να το βρούμε μπροστά μας, ότι είναι η </w:t>
      </w:r>
      <w:proofErr w:type="spellStart"/>
      <w:r>
        <w:rPr>
          <w:rFonts w:eastAsia="Times New Roman"/>
          <w:szCs w:val="24"/>
        </w:rPr>
        <w:t>υπεραπόδοση</w:t>
      </w:r>
      <w:proofErr w:type="spellEnd"/>
      <w:r>
        <w:rPr>
          <w:rFonts w:eastAsia="Times New Roman"/>
          <w:szCs w:val="24"/>
        </w:rPr>
        <w:t xml:space="preserve"> των εσόδων. Και αμέσως δημιουργήθηκαν οι αντιδράσεις που δημιουργήθηκαν. </w:t>
      </w:r>
    </w:p>
    <w:p w14:paraId="1BED4AA1" w14:textId="77777777" w:rsidR="0011574B" w:rsidRDefault="00BF5310">
      <w:pPr>
        <w:spacing w:line="600" w:lineRule="auto"/>
        <w:ind w:firstLine="720"/>
        <w:contextualSpacing/>
        <w:jc w:val="both"/>
        <w:rPr>
          <w:rFonts w:eastAsia="Times New Roman"/>
          <w:szCs w:val="24"/>
        </w:rPr>
      </w:pPr>
      <w:r>
        <w:rPr>
          <w:rFonts w:eastAsia="Times New Roman"/>
          <w:szCs w:val="24"/>
        </w:rPr>
        <w:t>Τι κάνει ο Πρωθυπουργός; Λέει ψέματα στο Κοινοβούλιο και αρχίζει πάλι η γνωστή εξιστόρηση ποιος είναι με του</w:t>
      </w:r>
      <w:r>
        <w:rPr>
          <w:rFonts w:eastAsia="Times New Roman"/>
          <w:szCs w:val="24"/>
        </w:rPr>
        <w:t>ς δανειστές και ποιος δεν είναι με τους δανειστές; Τη σύμβαση με τους δανειστές ποιος την έχει κάνει; Ο Πρωθυπουργός δεν την έχει κάνει; Τη συνεννόηση με όλους αυτούς τους θεσμούς, την τρόικα, ποιος την κάνει; Η Κυβέρνηση δεν την κάνει; Εσείς την κάνετε, σ</w:t>
      </w:r>
      <w:r>
        <w:rPr>
          <w:rFonts w:eastAsia="Times New Roman"/>
          <w:szCs w:val="24"/>
        </w:rPr>
        <w:t xml:space="preserve">υνάδελφοι; Οι συνάδελφοι του ΣΥΡΙΖΑ είστε εκεί; Διαπραγματεύεστε; Μιλάτε; Ξέρετε τι γίνεται; Ξέρουμε εμείς; </w:t>
      </w:r>
    </w:p>
    <w:p w14:paraId="1BED4AA2" w14:textId="77777777" w:rsidR="0011574B" w:rsidRDefault="00BF5310">
      <w:pPr>
        <w:spacing w:line="600" w:lineRule="auto"/>
        <w:ind w:firstLine="720"/>
        <w:contextualSpacing/>
        <w:jc w:val="both"/>
        <w:rPr>
          <w:rFonts w:eastAsia="Times New Roman"/>
          <w:szCs w:val="24"/>
        </w:rPr>
      </w:pPr>
      <w:r>
        <w:rPr>
          <w:rFonts w:eastAsia="Times New Roman"/>
          <w:szCs w:val="24"/>
        </w:rPr>
        <w:t>Ποιος εκπροσωπεί τη χώρα σε αυτήν τη συζήτηση με τους δανειστές, που πρέπει να διαλέξουμε με ποιους είμαστε; Είμαστε με την Κυβέρνηση ή με τους δαν</w:t>
      </w:r>
      <w:r>
        <w:rPr>
          <w:rFonts w:eastAsia="Times New Roman"/>
          <w:szCs w:val="24"/>
        </w:rPr>
        <w:t xml:space="preserve">ειστές; Η Κυβέρνηση δεν μιλάει με αυτούς τους κακούς δανειστές; Αυτή δεν συνομιλεί κάθε μέρα; Αυτή δεν διαπραγματεύεται; Αυτή </w:t>
      </w:r>
      <w:r>
        <w:rPr>
          <w:rFonts w:eastAsia="Times New Roman"/>
          <w:szCs w:val="24"/>
        </w:rPr>
        <w:lastRenderedPageBreak/>
        <w:t xml:space="preserve">δεν κλείνει συμφωνίες; Αυτή δεν συμφώνησε το 3,5% για την επόμενη δεκαετία; Εμείς το συμφωνήσαμε; </w:t>
      </w:r>
    </w:p>
    <w:p w14:paraId="1BED4AA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Άρα, για να καταλάβω: Δεν </w:t>
      </w:r>
      <w:r>
        <w:rPr>
          <w:rFonts w:eastAsia="Times New Roman"/>
          <w:szCs w:val="24"/>
        </w:rPr>
        <w:t>έρχεται εδώ η Κυβέρνηση να μας πει τι είναι αυτό που ζητάει από το Κοινοβούλιο; Μέχρι χτες</w:t>
      </w:r>
      <w:r>
        <w:rPr>
          <w:rFonts w:eastAsia="Times New Roman"/>
          <w:szCs w:val="24"/>
        </w:rPr>
        <w:t>,</w:t>
      </w:r>
      <w:r>
        <w:rPr>
          <w:rFonts w:eastAsia="Times New Roman"/>
          <w:szCs w:val="24"/>
        </w:rPr>
        <w:t xml:space="preserve"> ο Πρωθυπουργός μας έλεγε ότι δεν υπάρχουν αστερίσκοι, ότι είναι καθαρό, πως δεν υπάρχει κανένα πρόβλημα, δεν το βρίσκουμε μπροστά μας. </w:t>
      </w:r>
    </w:p>
    <w:p w14:paraId="1BED4AA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Θα μας φέρετε σε δέκα μέρες </w:t>
      </w:r>
      <w:r>
        <w:rPr>
          <w:rFonts w:eastAsia="Times New Roman"/>
          <w:szCs w:val="24"/>
        </w:rPr>
        <w:t>να το «</w:t>
      </w:r>
      <w:proofErr w:type="spellStart"/>
      <w:r>
        <w:rPr>
          <w:rFonts w:eastAsia="Times New Roman"/>
          <w:szCs w:val="24"/>
        </w:rPr>
        <w:t>ξεψηφίσουμε</w:t>
      </w:r>
      <w:proofErr w:type="spellEnd"/>
      <w:r>
        <w:rPr>
          <w:rFonts w:eastAsia="Times New Roman"/>
          <w:szCs w:val="24"/>
        </w:rPr>
        <w:t>»; Θα μας φέρετε σε δεκαπέντε μέρες ισοδύναμα σε φορολογία; Θα μας πείτε: «Τι να κάνουμε; Δώσαμε μία ένδοξη μάχη, αλλά έχουμε μπροστά μας έναν ακόμη επώδυνο συμβιβασμό;». Διότι έχουμε πια εμπειρία από τις μάχες που δίνετε. Έχουμε πια πείρ</w:t>
      </w:r>
      <w:r>
        <w:rPr>
          <w:rFonts w:eastAsia="Times New Roman"/>
          <w:szCs w:val="24"/>
        </w:rPr>
        <w:t>α από τον τρόπο</w:t>
      </w:r>
      <w:r>
        <w:rPr>
          <w:rFonts w:eastAsia="Times New Roman"/>
          <w:szCs w:val="24"/>
        </w:rPr>
        <w:t>,</w:t>
      </w:r>
      <w:r>
        <w:rPr>
          <w:rFonts w:eastAsia="Times New Roman"/>
          <w:szCs w:val="24"/>
        </w:rPr>
        <w:t xml:space="preserve"> με τον οποίο αντιμετωπίζετε τα πράγματα. Έχει εμπειρία ο λαός μας </w:t>
      </w:r>
      <w:r>
        <w:rPr>
          <w:rFonts w:eastAsia="Times New Roman"/>
          <w:szCs w:val="24"/>
        </w:rPr>
        <w:t xml:space="preserve">για το </w:t>
      </w:r>
      <w:r>
        <w:rPr>
          <w:rFonts w:eastAsia="Times New Roman"/>
          <w:szCs w:val="24"/>
        </w:rPr>
        <w:t xml:space="preserve">πού οδηγούν όλα αυτά. </w:t>
      </w:r>
    </w:p>
    <w:p w14:paraId="1BED4AA5" w14:textId="77777777" w:rsidR="0011574B" w:rsidRDefault="00BF5310">
      <w:pPr>
        <w:spacing w:line="600" w:lineRule="auto"/>
        <w:ind w:firstLine="720"/>
        <w:contextualSpacing/>
        <w:jc w:val="both"/>
        <w:rPr>
          <w:rFonts w:eastAsia="Times New Roman"/>
          <w:szCs w:val="24"/>
        </w:rPr>
      </w:pPr>
      <w:r>
        <w:rPr>
          <w:rFonts w:eastAsia="Times New Roman"/>
          <w:szCs w:val="24"/>
        </w:rPr>
        <w:t>Άρα, πείτε μας εδώ ποιες συγκεκριμένα είναι οι δεσμεύσεις. Ο ελληνικός λαός δεν πρόκειται να βγει από το πρόγραμμα με τα επικοινωνιακά τεχνάσμα</w:t>
      </w:r>
      <w:r>
        <w:rPr>
          <w:rFonts w:eastAsia="Times New Roman"/>
          <w:szCs w:val="24"/>
        </w:rPr>
        <w:t xml:space="preserve">τα του κ. Τσίπρα. Και να είμαστε </w:t>
      </w:r>
      <w:proofErr w:type="spellStart"/>
      <w:r>
        <w:rPr>
          <w:rFonts w:eastAsia="Times New Roman"/>
          <w:szCs w:val="24"/>
        </w:rPr>
        <w:t>συνεννοημένοι</w:t>
      </w:r>
      <w:proofErr w:type="spellEnd"/>
      <w:r>
        <w:rPr>
          <w:rFonts w:eastAsia="Times New Roman"/>
          <w:szCs w:val="24"/>
        </w:rPr>
        <w:t xml:space="preserve"> εδώ: Θέλετε να </w:t>
      </w:r>
      <w:r>
        <w:rPr>
          <w:rFonts w:eastAsia="Times New Roman"/>
          <w:szCs w:val="24"/>
        </w:rPr>
        <w:lastRenderedPageBreak/>
        <w:t>συμφωνήσουμε μέσα στο Κοινοβούλιο σε μια σειρά πραγμάτων; Συμφωνείτε ότι το πλεόνασμα πρέπει να είναι στο 2%; Συμφωνείτε. Και εμείς συμφωνούμε. Τώρα που το έχουμε συμφωνήσει, θέλετε να πάτε να τ</w:t>
      </w:r>
      <w:r>
        <w:rPr>
          <w:rFonts w:eastAsia="Times New Roman"/>
          <w:szCs w:val="24"/>
        </w:rPr>
        <w:t>ο πετύχετε; Από εμάς εξαρτάται να σας δώσουμε το πλεόνασμα; Σας το λέμε εμείς, 2%. Πηγαίνετε και κάντε το. Πηγαίνετε</w:t>
      </w:r>
      <w:r>
        <w:rPr>
          <w:rFonts w:eastAsia="Times New Roman"/>
          <w:szCs w:val="24"/>
        </w:rPr>
        <w:t>,</w:t>
      </w:r>
      <w:r>
        <w:rPr>
          <w:rFonts w:eastAsia="Times New Roman"/>
          <w:szCs w:val="24"/>
        </w:rPr>
        <w:t xml:space="preserve"> διαπραγματευτείτε, αλλά ελάτε πίσω με συμφωνία. Θέλετε να συμφωνήσουμε;</w:t>
      </w:r>
    </w:p>
    <w:p w14:paraId="1BED4AA6" w14:textId="77777777" w:rsidR="0011574B" w:rsidRDefault="00BF5310">
      <w:pPr>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 Α΄ Αντιπρόεδρος</w:t>
      </w:r>
      <w:r>
        <w:rPr>
          <w:rFonts w:eastAsia="Times New Roman"/>
          <w:szCs w:val="24"/>
        </w:rPr>
        <w:t xml:space="preserve"> της Βουλής κ</w:t>
      </w:r>
      <w:r w:rsidRPr="00A8732A">
        <w:rPr>
          <w:rFonts w:eastAsia="Times New Roman"/>
          <w:szCs w:val="24"/>
        </w:rPr>
        <w:t xml:space="preserve">. </w:t>
      </w:r>
      <w:r w:rsidRPr="0015645F">
        <w:rPr>
          <w:rFonts w:eastAsia="Times New Roman"/>
          <w:b/>
          <w:szCs w:val="24"/>
        </w:rPr>
        <w:t>ΑΝΑΣΤΑΣΙΟΣ ΚΟΥΡΑΚΗΣ</w:t>
      </w:r>
      <w:r>
        <w:rPr>
          <w:rFonts w:eastAsia="Times New Roman"/>
          <w:szCs w:val="24"/>
        </w:rPr>
        <w:t>)</w:t>
      </w:r>
    </w:p>
    <w:p w14:paraId="1BED4AA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Στο 4,5%;</w:t>
      </w:r>
    </w:p>
    <w:p w14:paraId="1BED4AA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Μην το λέτε αυτό το επιχείρημα. Μην το λέτε. Με ποιους ρυθμούς ανάπτυξης</w:t>
      </w:r>
      <w:r>
        <w:rPr>
          <w:rFonts w:eastAsia="Times New Roman" w:cs="Times New Roman"/>
          <w:szCs w:val="24"/>
        </w:rPr>
        <w:t>,</w:t>
      </w:r>
      <w:r>
        <w:rPr>
          <w:rFonts w:eastAsia="Times New Roman" w:cs="Times New Roman"/>
          <w:szCs w:val="24"/>
        </w:rPr>
        <w:t xml:space="preserve"> 4,5%; Μην το λέτε. Χίλιες φορές τα έχουμε πει. Πάλι αυτό το επιχείρημα; Πήγατε και συμφωνήσατε, βρ</w:t>
      </w:r>
      <w:r>
        <w:rPr>
          <w:rFonts w:eastAsia="Times New Roman" w:cs="Times New Roman"/>
          <w:szCs w:val="24"/>
        </w:rPr>
        <w:t>ε αθεόφοβοι, 3,5% για μια δεκαετία! Για μια δεκαετία! Κι έρχεται εδώ ο Υπουργός</w:t>
      </w:r>
      <w:r>
        <w:rPr>
          <w:rFonts w:eastAsia="Times New Roman" w:cs="Times New Roman"/>
          <w:szCs w:val="24"/>
        </w:rPr>
        <w:t>,</w:t>
      </w:r>
      <w:r>
        <w:rPr>
          <w:rFonts w:eastAsia="Times New Roman" w:cs="Times New Roman"/>
          <w:szCs w:val="24"/>
        </w:rPr>
        <w:t xml:space="preserve"> μέσα στο Κοινοβούλιο και λέει, «Δεν έχω κάνει καμ</w:t>
      </w:r>
      <w:r>
        <w:rPr>
          <w:rFonts w:eastAsia="Times New Roman" w:cs="Times New Roman"/>
          <w:szCs w:val="24"/>
        </w:rPr>
        <w:t>μ</w:t>
      </w:r>
      <w:r>
        <w:rPr>
          <w:rFonts w:eastAsia="Times New Roman" w:cs="Times New Roman"/>
          <w:szCs w:val="24"/>
        </w:rPr>
        <w:t xml:space="preserve">ιά συμφωνία»! </w:t>
      </w:r>
    </w:p>
    <w:p w14:paraId="1BED4AA9" w14:textId="77777777" w:rsidR="0011574B" w:rsidRDefault="00BF5310">
      <w:pPr>
        <w:tabs>
          <w:tab w:val="left" w:pos="1800"/>
        </w:tabs>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1BED4AA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Μην επιμένετε σε αυτό.</w:t>
      </w:r>
    </w:p>
    <w:p w14:paraId="1BED4AA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Μα, τι να μην επιμένω; Να μη διαβάζω τα έγγραφα;</w:t>
      </w:r>
    </w:p>
    <w:p w14:paraId="1BED4AA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Τα έγγραφα τα διαβάζετε</w:t>
      </w:r>
      <w:r>
        <w:rPr>
          <w:rFonts w:eastAsia="Times New Roman" w:cs="Times New Roman"/>
          <w:szCs w:val="24"/>
        </w:rPr>
        <w:t>,</w:t>
      </w:r>
      <w:r>
        <w:rPr>
          <w:rFonts w:eastAsia="Times New Roman" w:cs="Times New Roman"/>
          <w:szCs w:val="24"/>
        </w:rPr>
        <w:t xml:space="preserve"> όπως θέλετε εσείς.</w:t>
      </w:r>
    </w:p>
    <w:p w14:paraId="1BED4AA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να διαβάσω; Δεν διαβάζω την απόφαση του </w:t>
      </w:r>
      <w:proofErr w:type="spellStart"/>
      <w:r>
        <w:rPr>
          <w:rFonts w:eastAsia="Times New Roman" w:cs="Times New Roman"/>
          <w:szCs w:val="24"/>
          <w:lang w:val="en-US"/>
        </w:rPr>
        <w:t>E</w:t>
      </w:r>
      <w:r>
        <w:rPr>
          <w:rFonts w:eastAsia="Times New Roman" w:cs="Times New Roman"/>
          <w:szCs w:val="24"/>
          <w:lang w:val="en-US"/>
        </w:rPr>
        <w:t>urogroup</w:t>
      </w:r>
      <w:proofErr w:type="spellEnd"/>
      <w:r>
        <w:rPr>
          <w:rFonts w:eastAsia="Times New Roman" w:cs="Times New Roman"/>
          <w:szCs w:val="24"/>
        </w:rPr>
        <w:t>; Έχει πολλές αναγνώσεις; Λέει ότι στην απόφαση που συμμετείχε ο Υπουργός, 3</w:t>
      </w:r>
      <w:r>
        <w:rPr>
          <w:rFonts w:eastAsia="Times New Roman" w:cs="Times New Roman"/>
          <w:szCs w:val="24"/>
        </w:rPr>
        <w:t>,5% είναι ο στόχος του πλεονάσματος μεσοπρόθεσμα!</w:t>
      </w:r>
    </w:p>
    <w:p w14:paraId="1BED4AA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Δεν είναι απόφαση. Είναι σενάριο. Αυτό λέει.</w:t>
      </w:r>
    </w:p>
    <w:p w14:paraId="1BED4AA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Τι σενάριο;</w:t>
      </w:r>
    </w:p>
    <w:p w14:paraId="1BED4AB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Σενάριο.</w:t>
      </w:r>
    </w:p>
    <w:p w14:paraId="1BED4AB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σενάριο η απόφαση του </w:t>
      </w:r>
      <w:proofErr w:type="spellStart"/>
      <w:r>
        <w:rPr>
          <w:rFonts w:eastAsia="Times New Roman" w:cs="Times New Roman"/>
          <w:szCs w:val="24"/>
          <w:lang w:val="en-US"/>
        </w:rPr>
        <w:t>Eurogroup</w:t>
      </w:r>
      <w:proofErr w:type="spellEnd"/>
      <w:r>
        <w:rPr>
          <w:rFonts w:eastAsia="Times New Roman" w:cs="Times New Roman"/>
          <w:szCs w:val="24"/>
        </w:rPr>
        <w:t>;</w:t>
      </w:r>
    </w:p>
    <w:p w14:paraId="1BED4AB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Είναι σενάριο. Αυτό γράφει.</w:t>
      </w:r>
    </w:p>
    <w:p w14:paraId="1BED4AB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Κοιτάξτε, έχουμε ένα πρόβλημα σε αυτή τη χώρα. Οι αποφάσεις είναι αποφάσεις και παράγουν </w:t>
      </w:r>
      <w:proofErr w:type="spellStart"/>
      <w:r>
        <w:rPr>
          <w:rFonts w:eastAsia="Times New Roman" w:cs="Times New Roman"/>
          <w:szCs w:val="24"/>
        </w:rPr>
        <w:t>δεσμευτικότητες</w:t>
      </w:r>
      <w:proofErr w:type="spellEnd"/>
      <w:r>
        <w:rPr>
          <w:rFonts w:eastAsia="Times New Roman" w:cs="Times New Roman"/>
          <w:szCs w:val="24"/>
        </w:rPr>
        <w:t xml:space="preserve">. Τα σενάρια είναι στα έργα. </w:t>
      </w:r>
    </w:p>
    <w:p w14:paraId="1BED4AB4" w14:textId="77777777" w:rsidR="0011574B" w:rsidRDefault="00BF5310">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BED4AB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πρόβλημα είναι ότ</w:t>
      </w:r>
      <w:r>
        <w:rPr>
          <w:rFonts w:eastAsia="Times New Roman" w:cs="Times New Roman"/>
          <w:szCs w:val="24"/>
        </w:rPr>
        <w:t xml:space="preserve">ι εσείς πάτε και ψηφίζετε και δεσμεύετε τη χώρα και νομίζετε ότι είναι σενάρια, τα οποία, εν συνεχεία, ερχόμαστε εδώ και τα ζούμε ως αλγεινή πραγματικότητα! Δυστυχώς, δεν είναι καθόλου σενάρια! Είναι η δραματική </w:t>
      </w:r>
      <w:r>
        <w:rPr>
          <w:rFonts w:eastAsia="Times New Roman" w:cs="Times New Roman"/>
          <w:szCs w:val="24"/>
        </w:rPr>
        <w:t xml:space="preserve">πραγματικότητα, </w:t>
      </w:r>
      <w:r>
        <w:rPr>
          <w:rFonts w:eastAsia="Times New Roman" w:cs="Times New Roman"/>
          <w:szCs w:val="24"/>
        </w:rPr>
        <w:t xml:space="preserve">την οποία ζούμε! </w:t>
      </w:r>
    </w:p>
    <w:p w14:paraId="1BED4AB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Εδώ, λοιπό</w:t>
      </w:r>
      <w:r>
        <w:rPr>
          <w:rFonts w:eastAsia="Times New Roman" w:cs="Times New Roman"/>
          <w:szCs w:val="24"/>
        </w:rPr>
        <w:t>ν, στο συγκεκριμένο, ο Πρωθυπουργός</w:t>
      </w:r>
      <w:r>
        <w:rPr>
          <w:rFonts w:eastAsia="Times New Roman" w:cs="Times New Roman"/>
          <w:szCs w:val="24"/>
        </w:rPr>
        <w:t>,</w:t>
      </w:r>
      <w:r>
        <w:rPr>
          <w:rFonts w:eastAsia="Times New Roman" w:cs="Times New Roman"/>
          <w:szCs w:val="24"/>
        </w:rPr>
        <w:t xml:space="preserve"> για μια ακόμη φορά, ψευδόμενος ενώπιον του Κοινοβουλίου, </w:t>
      </w:r>
      <w:r>
        <w:rPr>
          <w:rFonts w:eastAsia="Times New Roman"/>
          <w:bCs/>
        </w:rPr>
        <w:t>κυρίες και κύριοι συνάδελφοι,</w:t>
      </w:r>
      <w:r>
        <w:rPr>
          <w:rFonts w:eastAsia="Times New Roman" w:cs="Times New Roman"/>
          <w:szCs w:val="24"/>
        </w:rPr>
        <w:t xml:space="preserve"> δεν μας είπε ότι αυτά είναι εξασφαλισμένα; Δεν μας είπε ότι είναι από την απόδοση; Δεν μας είπε ότι δεν δημιουργείται πρόβλημα; Πριν</w:t>
      </w:r>
      <w:r>
        <w:rPr>
          <w:rFonts w:eastAsia="Times New Roman" w:cs="Times New Roman"/>
          <w:szCs w:val="24"/>
        </w:rPr>
        <w:t xml:space="preserve"> αλέκτωρ </w:t>
      </w:r>
      <w:proofErr w:type="spellStart"/>
      <w:r>
        <w:rPr>
          <w:rFonts w:eastAsia="Times New Roman" w:cs="Times New Roman"/>
          <w:szCs w:val="24"/>
        </w:rPr>
        <w:t>φωνήσαι</w:t>
      </w:r>
      <w:proofErr w:type="spellEnd"/>
      <w:r>
        <w:rPr>
          <w:rFonts w:eastAsia="Times New Roman" w:cs="Times New Roman"/>
          <w:szCs w:val="24"/>
        </w:rPr>
        <w:t xml:space="preserve"> τρεις</w:t>
      </w:r>
      <w:r>
        <w:rPr>
          <w:rFonts w:eastAsia="Times New Roman" w:cs="Times New Roman"/>
          <w:szCs w:val="24"/>
        </w:rPr>
        <w:t>,</w:t>
      </w:r>
      <w:r>
        <w:rPr>
          <w:rFonts w:eastAsia="Times New Roman" w:cs="Times New Roman"/>
          <w:szCs w:val="24"/>
        </w:rPr>
        <w:t xml:space="preserve"> το πρόβλημα δημιουργήθηκε. </w:t>
      </w:r>
      <w:r>
        <w:rPr>
          <w:rFonts w:eastAsia="Times New Roman" w:cs="Times New Roman"/>
          <w:szCs w:val="24"/>
        </w:rPr>
        <w:t>Α</w:t>
      </w:r>
      <w:r>
        <w:rPr>
          <w:rFonts w:eastAsia="Times New Roman" w:cs="Times New Roman"/>
          <w:szCs w:val="24"/>
        </w:rPr>
        <w:t>ναιρεί και όλες τις δικές σας εξαγγελίες για τη μεγάλη επιτυχία του χρέους, γιατί αυτή τη στιγμή αυτή η μεγάλη επιτυχία έχει παγώσει!</w:t>
      </w:r>
    </w:p>
    <w:p w14:paraId="1BED4AB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w:t>
      </w:r>
      <w:r>
        <w:rPr>
          <w:rFonts w:eastAsia="Times New Roman" w:cs="Times New Roman"/>
          <w:szCs w:val="24"/>
        </w:rPr>
        <w:t xml:space="preserve"> στα επικοινωνιακά παιχνίδια του κ. Τσίπρα δεν συμμετέχουμε. Είν</w:t>
      </w:r>
      <w:r>
        <w:rPr>
          <w:rFonts w:eastAsia="Times New Roman" w:cs="Times New Roman"/>
          <w:szCs w:val="24"/>
        </w:rPr>
        <w:t>αι δικές σας οι ευθύνες, είναι δικά σας τα προβλήματα, είναι δική σας η διακυβέρνηση της χώρας. Δεν θα μεταθέσετε τις αποτυχίες σας και τις ανικανότητές σας στην Αξιωματική Αντιπολίτευση!</w:t>
      </w:r>
    </w:p>
    <w:p w14:paraId="1BED4AB8" w14:textId="77777777" w:rsidR="0011574B" w:rsidRDefault="00BF5310">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BED4AB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ΜΕΡΟΠΗ ΤΖΟΥΦΗ</w:t>
      </w:r>
      <w:r>
        <w:rPr>
          <w:rFonts w:eastAsia="Times New Roman" w:cs="Times New Roman"/>
          <w:b/>
          <w:szCs w:val="24"/>
        </w:rPr>
        <w:t>:</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τον λόγο.</w:t>
      </w:r>
    </w:p>
    <w:p w14:paraId="1BED4ABA"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Τον λόγο έχει η Κοινοβουλευτική Εκπρόσωπος του ΣΥΡΙΖΑ κ. Μερόπη </w:t>
      </w:r>
      <w:proofErr w:type="spellStart"/>
      <w:r>
        <w:rPr>
          <w:rFonts w:eastAsia="Times New Roman" w:cs="Times New Roman"/>
          <w:szCs w:val="24"/>
        </w:rPr>
        <w:t>Τζούφη</w:t>
      </w:r>
      <w:proofErr w:type="spellEnd"/>
      <w:r>
        <w:rPr>
          <w:rFonts w:eastAsia="Times New Roman" w:cs="Times New Roman"/>
          <w:szCs w:val="24"/>
        </w:rPr>
        <w:t>.</w:t>
      </w:r>
    </w:p>
    <w:p w14:paraId="1BED4AB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Επειδή το θέμα αυτό τέθηκε κι εχθές και απαντήθηκε, σχετικά με τη δέσμευση της Κυβέρνησης…</w:t>
      </w:r>
    </w:p>
    <w:p w14:paraId="1BED4AB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ΒΡΟΥΤΣΗΣ:</w:t>
      </w:r>
      <w:r>
        <w:rPr>
          <w:rFonts w:eastAsia="Times New Roman" w:cs="Times New Roman"/>
          <w:szCs w:val="24"/>
        </w:rPr>
        <w:t xml:space="preserve"> Πώς παίρνει τον λόγο; Έχει ομιλία;</w:t>
      </w:r>
    </w:p>
    <w:p w14:paraId="1BED4AB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παίρνω τον λόγο. Είμαι Κοινοβουλευτική Εκπρόσωπος. Δεν μπορώ να το κάνω; Να διευκρινίσω.</w:t>
      </w:r>
    </w:p>
    <w:p w14:paraId="1BED4ABE"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Έχει ομιλία, ναι.</w:t>
      </w:r>
    </w:p>
    <w:p w14:paraId="1BED4AB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Θα απαντήσει και ο Κοινοβουλευτικός μας Εκπρόσωπος και θα ανοίξουμε κουβέντα!</w:t>
      </w:r>
    </w:p>
    <w:p w14:paraId="1BED4AC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Είναι η ομιλία αυτή, δηλαδή;</w:t>
      </w:r>
    </w:p>
    <w:p w14:paraId="1BED4AC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Δεν είναι η ομιλία. Είναι απάντηση. Το δικαιούμαι, αγαπητέ συνάδελφε.</w:t>
      </w:r>
    </w:p>
    <w:p w14:paraId="1BED4AC2"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w:t>
      </w:r>
      <w:r>
        <w:rPr>
          <w:rFonts w:eastAsia="Times New Roman" w:cs="Times New Roman"/>
          <w:szCs w:val="24"/>
        </w:rPr>
        <w:t xml:space="preserve">ύριε Γεωργιάδη, ξέρετε πολύ καλά ότι μπορούν οι </w:t>
      </w:r>
      <w:r>
        <w:rPr>
          <w:rFonts w:eastAsia="Times New Roman" w:cs="Times New Roman"/>
          <w:szCs w:val="24"/>
        </w:rPr>
        <w:t xml:space="preserve">Κοινοβουλευτικοί Εκπρόσωποι </w:t>
      </w:r>
      <w:r>
        <w:rPr>
          <w:rFonts w:eastAsia="Times New Roman" w:cs="Times New Roman"/>
          <w:szCs w:val="24"/>
        </w:rPr>
        <w:t>για πολύ λίγο να παίρνουν τον λόγο.</w:t>
      </w:r>
    </w:p>
    <w:p w14:paraId="1BED4AC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Επί του συγκεκριμένου θέματος.</w:t>
      </w:r>
    </w:p>
    <w:p w14:paraId="1BED4AC4"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Ναι, μόνο γι’ αυτό το σημείο, για ένα-δύο λεπτά. Αυτό είναι. Και μπορεί να το κάνει οποιοσδήποτε τώρα.</w:t>
      </w:r>
    </w:p>
    <w:p w14:paraId="1BED4AC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Επειδή αυτό απαντήθηκε κι εχθές, θα το απαντήσω ξανά. </w:t>
      </w:r>
    </w:p>
    <w:p w14:paraId="1BED4AC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λοιπόν, ποτέ δεν αποδέχθηκε πρωτογενή πλεονάσματα ύψους 3,5% για δέκα</w:t>
      </w:r>
      <w:r>
        <w:rPr>
          <w:rFonts w:eastAsia="Times New Roman" w:cs="Times New Roman"/>
          <w:szCs w:val="24"/>
        </w:rPr>
        <w:t xml:space="preserve"> χρόνια μετά τη λήξη του προγράμματος. Η Νέα Δημοκρατία, για μια ακόμη φορά, διαστρεβλώνει την πραγματικότητα. </w:t>
      </w:r>
    </w:p>
    <w:p w14:paraId="1BED4AC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Το κείμενο που κατατέθηκε και υποστηρίζει ότι η χώρα έχει δεσμευτεί, είναι έκθεση συμμόρφωσης της Κομισιόν που λέει πράγματι αυτό, ενώ υπάρχουν </w:t>
      </w:r>
      <w:r>
        <w:rPr>
          <w:rFonts w:eastAsia="Times New Roman" w:cs="Times New Roman"/>
          <w:szCs w:val="24"/>
        </w:rPr>
        <w:t>και άλλες εκθέσεις συμμόρφωσης του ΔΝΤ</w:t>
      </w:r>
      <w:r>
        <w:rPr>
          <w:rFonts w:eastAsia="Times New Roman" w:cs="Times New Roman"/>
          <w:szCs w:val="24"/>
        </w:rPr>
        <w:t>,</w:t>
      </w:r>
      <w:r>
        <w:rPr>
          <w:rFonts w:eastAsia="Times New Roman" w:cs="Times New Roman"/>
          <w:szCs w:val="24"/>
        </w:rPr>
        <w:t xml:space="preserve"> που αναφέρουν πρωτογενή πλεονάσματα ύψους 1,5%. </w:t>
      </w:r>
    </w:p>
    <w:p w14:paraId="1BED4AC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Τα κείμενα αυτά δεν είναι δεσμευτικά για την Ελληνική Κυβέρνηση και δεν υπογράφονται από την Ελληνική Κυβέρνηση, η οποία δεν αποδέχεται αυτές τις υποθέσεις για τα πλεο</w:t>
      </w:r>
      <w:r>
        <w:rPr>
          <w:rFonts w:eastAsia="Times New Roman" w:cs="Times New Roman"/>
          <w:szCs w:val="24"/>
        </w:rPr>
        <w:t xml:space="preserve">νάσματα, διεκδικώντας μια βιώσιμη λύση για το χρέος. </w:t>
      </w:r>
    </w:p>
    <w:p w14:paraId="1BED4AC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 δυνατότητα που μου δώσατε.</w:t>
      </w:r>
    </w:p>
    <w:p w14:paraId="1BED4ACA" w14:textId="77777777" w:rsidR="0011574B" w:rsidRDefault="00BF5310">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BED4AC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ΚΩΝΣΤΑΝΤΙΝΟΣ ΤΖΑΒΑΡΑΣ: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τον λόγο </w:t>
      </w:r>
      <w:r>
        <w:rPr>
          <w:rFonts w:eastAsia="Times New Roman"/>
          <w:bCs/>
        </w:rPr>
        <w:t>παρακαλώ</w:t>
      </w:r>
      <w:r>
        <w:rPr>
          <w:rFonts w:eastAsia="Times New Roman" w:cs="Times New Roman"/>
          <w:szCs w:val="24"/>
        </w:rPr>
        <w:t>.</w:t>
      </w:r>
    </w:p>
    <w:p w14:paraId="1BED4ACC" w14:textId="77777777" w:rsidR="0011574B" w:rsidRDefault="00BF5310">
      <w:pPr>
        <w:spacing w:line="600" w:lineRule="auto"/>
        <w:ind w:firstLine="720"/>
        <w:contextualSpacing/>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πολύ</w:t>
      </w:r>
      <w:r>
        <w:rPr>
          <w:rFonts w:eastAsia="Times New Roman" w:cs="Times New Roman"/>
          <w:szCs w:val="24"/>
        </w:rPr>
        <w:t xml:space="preserve">. </w:t>
      </w:r>
    </w:p>
    <w:p w14:paraId="1BED4AC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Τζαβάρας.</w:t>
      </w:r>
    </w:p>
    <w:p w14:paraId="1BED4AC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Επειδή, πράγματι, εχθές ακούστηκε η άποψη αυτή κι επειδή, πράγματι, ακούστηκε και η κυρία Υπουργός που, εκφράζοντας αυθεντικά την Κυβέρνηση, μας είπε ότι αυτό το κείμενο που έφερε ο κ. </w:t>
      </w:r>
      <w:proofErr w:type="spellStart"/>
      <w:r>
        <w:rPr>
          <w:rFonts w:eastAsia="Times New Roman" w:cs="Times New Roman"/>
          <w:szCs w:val="24"/>
        </w:rPr>
        <w:t>Βρούτσης</w:t>
      </w:r>
      <w:proofErr w:type="spellEnd"/>
      <w:r>
        <w:rPr>
          <w:rFonts w:eastAsia="Times New Roman" w:cs="Times New Roman"/>
          <w:szCs w:val="24"/>
        </w:rPr>
        <w:t xml:space="preserve"> στη Βου</w:t>
      </w:r>
      <w:r>
        <w:rPr>
          <w:rFonts w:eastAsia="Times New Roman" w:cs="Times New Roman"/>
          <w:szCs w:val="24"/>
        </w:rPr>
        <w:t>λή δεν είναι δεσμευτικό κείμενο, γιατί δεν το υπέγραψε η Κυβέρνηση, εμείς είχαμε τουλάχιστον την απαίτηση από την Κυβέρνηση, εάν θέλει να την πιστέψουμε, σήμερα το πρωί να έχουμε το κείμενο</w:t>
      </w:r>
      <w:r>
        <w:rPr>
          <w:rFonts w:eastAsia="Times New Roman" w:cs="Times New Roman"/>
          <w:szCs w:val="24"/>
        </w:rPr>
        <w:t>,</w:t>
      </w:r>
      <w:r>
        <w:rPr>
          <w:rFonts w:eastAsia="Times New Roman" w:cs="Times New Roman"/>
          <w:szCs w:val="24"/>
        </w:rPr>
        <w:t xml:space="preserve"> το οποίο τελικώς υπεγράφη από την Κυβέρνηση. Μέχρι σήμερα, όμως, </w:t>
      </w:r>
      <w:r>
        <w:rPr>
          <w:rFonts w:eastAsia="Times New Roman" w:cs="Times New Roman"/>
          <w:szCs w:val="24"/>
        </w:rPr>
        <w:t xml:space="preserve">τέτοιο κείμενο δεν έχουμε. </w:t>
      </w:r>
    </w:p>
    <w:p w14:paraId="1BED4AC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Άρα, γι’ αυτά που είπε ο κ. Βορίδης, ότι η Κυβέρνηση πηγαίνει μεν και υπογράφει και με την υπογραφή της δεσμεύει τη χώρα και στο εσωτερικό έρχεται και μας λέει ότι αυτό που υπέγραψα έγινε στα πλαίσια ενός σεναρίου -ενός έργου, ό</w:t>
      </w:r>
      <w:r>
        <w:rPr>
          <w:rFonts w:eastAsia="Times New Roman" w:cs="Times New Roman"/>
          <w:szCs w:val="24"/>
        </w:rPr>
        <w:t xml:space="preserve">πως είπε ο κ. Βορίδης, και βεβαίως έχει αλήθεια- </w:t>
      </w:r>
      <w:r>
        <w:rPr>
          <w:rFonts w:eastAsia="Times New Roman" w:cs="Times New Roman"/>
          <w:szCs w:val="24"/>
        </w:rPr>
        <w:lastRenderedPageBreak/>
        <w:t>δηλαδή αυτό που ζούμε στην Ελλάδα είναι φαντασία και αυτό που μας κάνει η Κυβέρνηση να υπομένουμε στο εξωτερικό είναι σκληρή πραγματικότητα, θα πρέπει επιτέλους η Κυβέρνηση να αποφασίσει για το εξής: Ή θα συ</w:t>
      </w:r>
      <w:r>
        <w:rPr>
          <w:rFonts w:eastAsia="Times New Roman" w:cs="Times New Roman"/>
          <w:szCs w:val="24"/>
        </w:rPr>
        <w:t>μφιλιωθεί κάποτε με την πραγματικότητα ή θα εξακολουθεί αυτόν τον μονήρη φαντασιακό δρόμο</w:t>
      </w:r>
      <w:r>
        <w:rPr>
          <w:rFonts w:eastAsia="Times New Roman" w:cs="Times New Roman"/>
          <w:szCs w:val="24"/>
        </w:rPr>
        <w:t>,</w:t>
      </w:r>
      <w:r>
        <w:rPr>
          <w:rFonts w:eastAsia="Times New Roman" w:cs="Times New Roman"/>
          <w:szCs w:val="24"/>
        </w:rPr>
        <w:t xml:space="preserve"> που έχει χαράξει.</w:t>
      </w:r>
    </w:p>
    <w:p w14:paraId="1BED4AD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προς το παρόν</w:t>
      </w:r>
      <w:r>
        <w:rPr>
          <w:rFonts w:eastAsia="Times New Roman" w:cs="Times New Roman"/>
          <w:szCs w:val="24"/>
        </w:rPr>
        <w:t>,</w:t>
      </w:r>
      <w:r>
        <w:rPr>
          <w:rFonts w:eastAsia="Times New Roman" w:cs="Times New Roman"/>
          <w:szCs w:val="24"/>
        </w:rPr>
        <w:t xml:space="preserve"> θέλουμε εξηγήσεις από την Κυβέρνηση. Και θέλουμε εξηγήσεις για τα εξής ζητήματα: </w:t>
      </w:r>
    </w:p>
    <w:p w14:paraId="1BED4AD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Πρώτον, όταν ο Πρωθυπουργός έλεγε ότι είναι</w:t>
      </w:r>
      <w:r>
        <w:rPr>
          <w:rFonts w:eastAsia="Times New Roman" w:cs="Times New Roman"/>
          <w:szCs w:val="24"/>
        </w:rPr>
        <w:t xml:space="preserve"> δικαίωμα της Ελλάδας και της Κυβέρνησής της να διαθέτει το πλεόνασμα</w:t>
      </w:r>
      <w:r>
        <w:rPr>
          <w:rFonts w:eastAsia="Times New Roman" w:cs="Times New Roman"/>
          <w:szCs w:val="24"/>
        </w:rPr>
        <w:t>,</w:t>
      </w:r>
      <w:r>
        <w:rPr>
          <w:rFonts w:eastAsia="Times New Roman" w:cs="Times New Roman"/>
          <w:szCs w:val="24"/>
        </w:rPr>
        <w:t xml:space="preserve"> κατά τον τρόπο που αποφασίσει, ήταν εν γνώσει του γεγονότος ότι η Κυβέρνησή του και ο ίδιος προσωπικά</w:t>
      </w:r>
      <w:r>
        <w:rPr>
          <w:rFonts w:eastAsia="Times New Roman" w:cs="Times New Roman"/>
          <w:szCs w:val="24"/>
        </w:rPr>
        <w:t>,</w:t>
      </w:r>
      <w:r>
        <w:rPr>
          <w:rFonts w:eastAsia="Times New Roman" w:cs="Times New Roman"/>
          <w:szCs w:val="24"/>
        </w:rPr>
        <w:t xml:space="preserve"> είχαν υπογράψει δεσμευτικό κείμενο για την Ελλάδα ότι δεν μπορούν να προβαίνουν στ</w:t>
      </w:r>
      <w:r>
        <w:rPr>
          <w:rFonts w:eastAsia="Times New Roman" w:cs="Times New Roman"/>
          <w:szCs w:val="24"/>
        </w:rPr>
        <w:t>η διάθεση του πλεονάσματος</w:t>
      </w:r>
      <w:r>
        <w:rPr>
          <w:rFonts w:eastAsia="Times New Roman" w:cs="Times New Roman"/>
          <w:szCs w:val="24"/>
        </w:rPr>
        <w:t>,</w:t>
      </w:r>
      <w:r>
        <w:rPr>
          <w:rFonts w:eastAsia="Times New Roman" w:cs="Times New Roman"/>
          <w:szCs w:val="24"/>
        </w:rPr>
        <w:t xml:space="preserve"> χωρίς προηγούμενη έγκριση των δανειστών;</w:t>
      </w:r>
    </w:p>
    <w:p w14:paraId="1BED4A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πολύ σημαντικό, κύριε Πρόεδρε, γιατί για να έχουμε -και είναι αυτονόητο αυτό που θα πω, αλλά πρέπει να το επαναλάβω- εθνική αξιοπρέπεια, θα πρέπει να έχουμε συναλλακτική συνέπε</w:t>
      </w:r>
      <w:r>
        <w:rPr>
          <w:rFonts w:eastAsia="Times New Roman" w:cs="Times New Roman"/>
          <w:szCs w:val="24"/>
        </w:rPr>
        <w:t>ια.</w:t>
      </w:r>
    </w:p>
    <w:p w14:paraId="1BED4AD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Εκ του λόγου, λοιπόν, ότι καταρρέει η αξιοπιστία μας στις συμφωνίες</w:t>
      </w:r>
      <w:r>
        <w:rPr>
          <w:rFonts w:eastAsia="Times New Roman" w:cs="Times New Roman"/>
          <w:szCs w:val="24"/>
        </w:rPr>
        <w:t>,</w:t>
      </w:r>
      <w:r>
        <w:rPr>
          <w:rFonts w:eastAsia="Times New Roman" w:cs="Times New Roman"/>
          <w:szCs w:val="24"/>
        </w:rPr>
        <w:t xml:space="preserve"> που έχουμε κάνει, σήμερα έρχεται ο Πρωθυπουργός και ζητάει να χρησιμοποιήσει το κύρος της Βουλής</w:t>
      </w:r>
      <w:r>
        <w:rPr>
          <w:rFonts w:eastAsia="Times New Roman" w:cs="Times New Roman"/>
          <w:szCs w:val="24"/>
        </w:rPr>
        <w:t>,</w:t>
      </w:r>
      <w:r>
        <w:rPr>
          <w:rFonts w:eastAsia="Times New Roman" w:cs="Times New Roman"/>
          <w:szCs w:val="24"/>
        </w:rPr>
        <w:t xml:space="preserve"> με την ονομαστική ψηφοφορία που ζήτησε ο ΣΥΡΙΖΑ</w:t>
      </w:r>
      <w:r>
        <w:rPr>
          <w:rFonts w:eastAsia="Times New Roman" w:cs="Times New Roman"/>
          <w:szCs w:val="24"/>
        </w:rPr>
        <w:t>,</w:t>
      </w:r>
      <w:r>
        <w:rPr>
          <w:rFonts w:eastAsia="Times New Roman" w:cs="Times New Roman"/>
          <w:szCs w:val="24"/>
        </w:rPr>
        <w:t xml:space="preserve"> για να εξοπλίσει την απρονοησία και την απερισκεψία του</w:t>
      </w:r>
      <w:r>
        <w:rPr>
          <w:rFonts w:eastAsia="Times New Roman" w:cs="Times New Roman"/>
          <w:szCs w:val="24"/>
        </w:rPr>
        <w:t>,</w:t>
      </w:r>
      <w:r>
        <w:rPr>
          <w:rFonts w:eastAsia="Times New Roman" w:cs="Times New Roman"/>
          <w:szCs w:val="24"/>
        </w:rPr>
        <w:t xml:space="preserve"> με το κύρος της Ελληνικής Δημοκρατίας, την οποία και εκφράζει η Βουλή των Ελλήνων.</w:t>
      </w:r>
    </w:p>
    <w:p w14:paraId="1BED4AD4"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Ολοκληρώστε, όμως!</w:t>
      </w:r>
    </w:p>
    <w:p w14:paraId="1BED4AD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Αυτό, λοιπόν, δεν θα το έχει από εμάς!</w:t>
      </w:r>
    </w:p>
    <w:p w14:paraId="1BED4AD6" w14:textId="77777777" w:rsidR="0011574B" w:rsidRDefault="00BF5310">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1BED4AD7" w14:textId="77777777" w:rsidR="0011574B" w:rsidRDefault="00BF5310">
      <w:pPr>
        <w:spacing w:line="600" w:lineRule="auto"/>
        <w:ind w:firstLine="720"/>
        <w:contextualSpacing/>
        <w:jc w:val="both"/>
        <w:rPr>
          <w:rFonts w:eastAsia="Times New Roman"/>
          <w:bCs/>
        </w:rPr>
      </w:pPr>
      <w:r>
        <w:rPr>
          <w:rFonts w:eastAsia="Times New Roman" w:cs="Times New Roman"/>
          <w:b/>
          <w:szCs w:val="24"/>
        </w:rPr>
        <w:t>ΜΕΡΟΠΗ ΤΖΟΥΦΗ:</w:t>
      </w:r>
      <w:r>
        <w:rPr>
          <w:rFonts w:eastAsia="Times New Roman" w:cs="Times New Roman"/>
          <w:szCs w:val="24"/>
        </w:rPr>
        <w:t xml:space="preserve"> Κύριε Πρόεδρε, θα ήθελα τον λόγο.</w:t>
      </w:r>
    </w:p>
    <w:p w14:paraId="1BED4AD8" w14:textId="77777777" w:rsidR="0011574B" w:rsidRDefault="00BF5310">
      <w:pPr>
        <w:spacing w:line="600" w:lineRule="auto"/>
        <w:ind w:firstLine="720"/>
        <w:contextualSpacing/>
        <w:jc w:val="both"/>
        <w:rPr>
          <w:rFonts w:eastAsia="Times New Roman" w:cs="Times New Roman"/>
          <w:szCs w:val="24"/>
        </w:rPr>
      </w:pPr>
      <w:r>
        <w:rPr>
          <w:rFonts w:eastAsia="Times New Roman"/>
          <w:b/>
          <w:bCs/>
        </w:rPr>
        <w:lastRenderedPageBreak/>
        <w:t>ΠΡΟΕΔΡΕΥΩΝ (Αναστάσιος Κουράκης):</w:t>
      </w:r>
      <w:r>
        <w:rPr>
          <w:rFonts w:eastAsia="Times New Roman"/>
          <w:bCs/>
        </w:rPr>
        <w:t xml:space="preserve"> </w:t>
      </w:r>
      <w:r>
        <w:rPr>
          <w:rFonts w:eastAsia="Times New Roman" w:cs="Times New Roman"/>
          <w:szCs w:val="24"/>
        </w:rPr>
        <w:t>Μη συνεχίσουμε, όμως, έτσι!</w:t>
      </w:r>
    </w:p>
    <w:p w14:paraId="1BED4AD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έχετε τον λόγο για τριάντα δευτερόλεπτα μόνο και κλείνουμε.</w:t>
      </w:r>
    </w:p>
    <w:p w14:paraId="1BED4AD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Κύ</w:t>
      </w:r>
      <w:r>
        <w:rPr>
          <w:rFonts w:eastAsia="Times New Roman" w:cs="Times New Roman"/>
          <w:szCs w:val="24"/>
        </w:rPr>
        <w:t>ριε Πρόεδρε, ο συνάδελφος έβαλε και άλλα θέματα. Εκτός από το πρώτο, στο οποίο βεβαίως μπορούσε να πει αυτά ως απάντηση, προσέθεσε και το δεύτερο θέμα.</w:t>
      </w:r>
    </w:p>
    <w:p w14:paraId="1BED4AD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Ως προς το δεύτερο, λοιπόν, κομμάτι στο οποίο αναφέρθηκε ο κ. Τζαβάρας, που έχει να κάνει με το θέμα της</w:t>
      </w:r>
      <w:r>
        <w:rPr>
          <w:rFonts w:eastAsia="Times New Roman" w:cs="Times New Roman"/>
          <w:szCs w:val="24"/>
        </w:rPr>
        <w:t xml:space="preserve"> ημέρας, θα ήθελα απλώς να πω: Όταν η ίδια η Κομισιόν δεν καταγγέλλει την Αθήνα, αλλά κρατάει αποστάσεις από την τακτική των σκληρών του Βερολίνου και όταν ο αρμόδιος Επίτροπος, κύριε Τζαβάρα, βγαίνει ανοικτά και λέει ότι η Ελληνική Κυβέρνηση δεν παραβίασε</w:t>
      </w:r>
      <w:r>
        <w:rPr>
          <w:rFonts w:eastAsia="Times New Roman" w:cs="Times New Roman"/>
          <w:szCs w:val="24"/>
        </w:rPr>
        <w:t xml:space="preserve"> κανέναν κανόνα, θα ρωτούσα το εξής: Ποιο είναι το </w:t>
      </w:r>
      <w:r>
        <w:rPr>
          <w:rFonts w:eastAsia="Times New Roman" w:cs="Times New Roman"/>
          <w:szCs w:val="24"/>
        </w:rPr>
        <w:lastRenderedPageBreak/>
        <w:t xml:space="preserve">επιχείρημα το δικό σας </w:t>
      </w:r>
      <w:r>
        <w:rPr>
          <w:rFonts w:eastAsia="Times New Roman" w:cs="Times New Roman"/>
          <w:szCs w:val="24"/>
        </w:rPr>
        <w:t xml:space="preserve">στο </w:t>
      </w:r>
      <w:r>
        <w:rPr>
          <w:rFonts w:eastAsia="Times New Roman" w:cs="Times New Roman"/>
          <w:szCs w:val="24"/>
        </w:rPr>
        <w:t xml:space="preserve">να αμφισβητείτε το δίκαιο και αναφαίρετο δικαίωμα της εκλεγμένης Κυβέρνησης, αλλά και όλων των κυβερνήσεων, δηλαδή το δικαίωμα της Ελληνικής Βουλής,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βρίσκεται εν επιτροπε</w:t>
      </w:r>
      <w:r>
        <w:rPr>
          <w:rFonts w:eastAsia="Times New Roman" w:cs="Times New Roman"/>
          <w:szCs w:val="24"/>
        </w:rPr>
        <w:t>ία, να μπορεί να νομοθετεί, όταν τηρεί τις υποχρεώσεις της;</w:t>
      </w:r>
    </w:p>
    <w:p w14:paraId="1BED4AD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BED4ADD"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δώσουμε τώρα τον λόγο στον κ. Μεγαλομύστακα.</w:t>
      </w:r>
    </w:p>
    <w:p w14:paraId="1BED4AD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θα ήθελα τον λόγο.</w:t>
      </w:r>
    </w:p>
    <w:p w14:paraId="1BED4AD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μπο</w:t>
      </w:r>
      <w:r>
        <w:rPr>
          <w:rFonts w:eastAsia="Times New Roman" w:cs="Times New Roman"/>
          <w:szCs w:val="24"/>
        </w:rPr>
        <w:t xml:space="preserve">ρούμε να συνεχίσουμε έτσι, κύριε Τζαβάρα! Έγινε ο διάλογος. </w:t>
      </w:r>
    </w:p>
    <w:p w14:paraId="1BED4AE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Όταν τίθενται καινούργια ζητήματα, θα απαντήσω.</w:t>
      </w:r>
    </w:p>
    <w:p w14:paraId="1BED4AE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Για να μην υπάρχει δικομματισμός.</w:t>
      </w:r>
    </w:p>
    <w:p w14:paraId="1BED4AE2"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 xml:space="preserve">Έχει δίκιο ο κ. </w:t>
      </w:r>
      <w:proofErr w:type="spellStart"/>
      <w:r>
        <w:rPr>
          <w:rFonts w:eastAsia="Times New Roman" w:cs="Times New Roman"/>
          <w:szCs w:val="24"/>
        </w:rPr>
        <w:t>Κατσώτης</w:t>
      </w:r>
      <w:proofErr w:type="spellEnd"/>
      <w:r>
        <w:rPr>
          <w:rFonts w:eastAsia="Times New Roman" w:cs="Times New Roman"/>
          <w:szCs w:val="24"/>
        </w:rPr>
        <w:t>.</w:t>
      </w:r>
    </w:p>
    <w:p w14:paraId="1BED4AE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w:t>
      </w:r>
      <w:r>
        <w:rPr>
          <w:rFonts w:eastAsia="Times New Roman" w:cs="Times New Roman"/>
          <w:szCs w:val="24"/>
        </w:rPr>
        <w:t>ε Μεγαλομύστακα, έχετε τον λόγο για οκτώ λεπτά.</w:t>
      </w:r>
    </w:p>
    <w:p w14:paraId="1BED4AE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Κύριε Πρόεδρε, κυρίες και κύριοι συνάδελφοι, κάθε φορά που ανεβαίνω στο Βήμα, δυστυχώς επαναλαμβάνομαι. Δυστυχώς, όμως, κάνετε τα ίδια λάθη. Σε ένα νομοσχέδιο</w:t>
      </w:r>
      <w:r>
        <w:rPr>
          <w:rFonts w:eastAsia="Times New Roman" w:cs="Times New Roman"/>
          <w:szCs w:val="24"/>
        </w:rPr>
        <w:t>,</w:t>
      </w:r>
      <w:r>
        <w:rPr>
          <w:rFonts w:eastAsia="Times New Roman" w:cs="Times New Roman"/>
          <w:szCs w:val="24"/>
        </w:rPr>
        <w:t xml:space="preserve"> το οποίο από τον τίτλ</w:t>
      </w:r>
      <w:r>
        <w:rPr>
          <w:rFonts w:eastAsia="Times New Roman" w:cs="Times New Roman"/>
          <w:szCs w:val="24"/>
        </w:rPr>
        <w:t>ο του μόνο θετικό πρόσημο θα μπορούσε να είχε, καθώς επιλύει προβλήματα και θέματα</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ου</w:t>
      </w:r>
      <w:r>
        <w:rPr>
          <w:rFonts w:eastAsia="Times New Roman" w:cs="Times New Roman"/>
          <w:szCs w:val="24"/>
        </w:rPr>
        <w:t xml:space="preserve"> έπρεπε εδώ και χρόνια να έχουν επιλυθεί -στην ουσία αποτελεί μια ευρωπαϊκή </w:t>
      </w:r>
      <w:r>
        <w:rPr>
          <w:rFonts w:eastAsia="Times New Roman" w:cs="Times New Roman"/>
          <w:szCs w:val="24"/>
        </w:rPr>
        <w:t xml:space="preserve">οδηγία </w:t>
      </w:r>
      <w:r>
        <w:rPr>
          <w:rFonts w:eastAsia="Times New Roman" w:cs="Times New Roman"/>
          <w:szCs w:val="24"/>
        </w:rPr>
        <w:t xml:space="preserve">και μια ανάγκη της κοινωνίας μας- έρχεστε και φέρνετε στο τρίτο μέρος του νομοσχεδίου </w:t>
      </w:r>
      <w:r>
        <w:rPr>
          <w:rFonts w:eastAsia="Times New Roman" w:cs="Times New Roman"/>
          <w:szCs w:val="24"/>
        </w:rPr>
        <w:t>νομοθετικές, στην ουσία, τροποποιήσεις του νομοσχεδίου</w:t>
      </w:r>
      <w:r>
        <w:rPr>
          <w:rFonts w:eastAsia="Times New Roman" w:cs="Times New Roman"/>
          <w:szCs w:val="24"/>
        </w:rPr>
        <w:t>,</w:t>
      </w:r>
      <w:r>
        <w:rPr>
          <w:rFonts w:eastAsia="Times New Roman" w:cs="Times New Roman"/>
          <w:szCs w:val="24"/>
        </w:rPr>
        <w:t xml:space="preserve"> που φέρατε πριν τρεις μήνες, μια εβδομάδα πριν εφαρμοστεί. Και δεν το κάνετε εσείς, αλλά η κακή πολιτική. Όλα αυτά είναι απόρροια της κακής πολιτικής, της έλλειψης σχεδίου και της προχειρότητας</w:t>
      </w:r>
      <w:r>
        <w:rPr>
          <w:rFonts w:eastAsia="Times New Roman" w:cs="Times New Roman"/>
          <w:szCs w:val="24"/>
        </w:rPr>
        <w:t>,</w:t>
      </w:r>
      <w:r>
        <w:rPr>
          <w:rFonts w:eastAsia="Times New Roman" w:cs="Times New Roman"/>
          <w:szCs w:val="24"/>
        </w:rPr>
        <w:t xml:space="preserve"> με την οποία νομοθετείτε και ασκείτε τα κυβερνητικά σας καθήκοντα.</w:t>
      </w:r>
    </w:p>
    <w:p w14:paraId="1BED4AE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αυτό πλέον είναι επικίνδυνο για τη χώρα και θα σας πω στη συνέχεια γιατί. Πολύ φοβάμαι -αν και ακούσαμε να δεσμεύεται η Υπουργός, θα είμαστε εδώ να το ελέγξουμε- ότι θα γίνει ε</w:t>
      </w:r>
      <w:r>
        <w:rPr>
          <w:rFonts w:eastAsia="Times New Roman" w:cs="Times New Roman"/>
          <w:szCs w:val="24"/>
        </w:rPr>
        <w:t>πιπλέον ενίσχυση του κράτους ΣΥΡΙΖΑ. Ελπίζω αυτά που είπατε, να ισχύουν. Ξέρετε, όμως, και εσείς, ξέρουμε και εμείς ποιοι «τρέχουν» τις νέες δομές και τους νέους φορείς</w:t>
      </w:r>
      <w:r>
        <w:rPr>
          <w:rFonts w:eastAsia="Times New Roman" w:cs="Times New Roman"/>
          <w:szCs w:val="24"/>
        </w:rPr>
        <w:t>,</w:t>
      </w:r>
      <w:r>
        <w:rPr>
          <w:rFonts w:eastAsia="Times New Roman" w:cs="Times New Roman"/>
          <w:szCs w:val="24"/>
        </w:rPr>
        <w:t xml:space="preserve"> που έχετε ιδρύσει. Και βλέπουμε και ποιο είναι το έργο τους ως τώρα, που δεν είναι ικα</w:t>
      </w:r>
      <w:r>
        <w:rPr>
          <w:rFonts w:eastAsia="Times New Roman" w:cs="Times New Roman"/>
          <w:szCs w:val="24"/>
        </w:rPr>
        <w:t>νοποιητικό</w:t>
      </w:r>
      <w:r>
        <w:rPr>
          <w:rFonts w:eastAsia="Times New Roman" w:cs="Times New Roman"/>
          <w:szCs w:val="24"/>
        </w:rPr>
        <w:t>,</w:t>
      </w:r>
      <w:r>
        <w:rPr>
          <w:rFonts w:eastAsia="Times New Roman" w:cs="Times New Roman"/>
          <w:szCs w:val="24"/>
        </w:rPr>
        <w:t xml:space="preserve"> σε καμμία περίπτωση.</w:t>
      </w:r>
    </w:p>
    <w:p w14:paraId="1BED4AE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είμαστε σε αυτή την κατάσταση. Η φτώχεια στην Ελλάδα θεωρείται δεδομένο και αυτό είναι κάτι που πιστεύω ότι θλίβει όλους μας. Η φτώχεια δεν θα λυθεί. Ρυθμίζεται έτσι. Δεν τη διώχνουμε με αυτό το νομοσχέδιο. Είναι </w:t>
      </w:r>
      <w:r>
        <w:rPr>
          <w:rFonts w:eastAsia="Times New Roman" w:cs="Times New Roman"/>
          <w:szCs w:val="24"/>
        </w:rPr>
        <w:t>γενναίες πολιτικές αποφάσεις</w:t>
      </w:r>
      <w:r>
        <w:rPr>
          <w:rFonts w:eastAsia="Times New Roman" w:cs="Times New Roman"/>
          <w:szCs w:val="24"/>
        </w:rPr>
        <w:t>,</w:t>
      </w:r>
      <w:r>
        <w:rPr>
          <w:rFonts w:eastAsia="Times New Roman" w:cs="Times New Roman"/>
          <w:szCs w:val="24"/>
        </w:rPr>
        <w:t xml:space="preserve"> που πρέπει να παρθούν, για να λύσουμε αυτό το πρόβλημα.</w:t>
      </w:r>
    </w:p>
    <w:p w14:paraId="1BED4AE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Θυμάμαι</w:t>
      </w:r>
      <w:r>
        <w:rPr>
          <w:rFonts w:eastAsia="Times New Roman" w:cs="Times New Roman"/>
          <w:szCs w:val="24"/>
        </w:rPr>
        <w:t>,</w:t>
      </w:r>
      <w:r>
        <w:rPr>
          <w:rFonts w:eastAsia="Times New Roman" w:cs="Times New Roman"/>
          <w:szCs w:val="24"/>
        </w:rPr>
        <w:t xml:space="preserve"> όταν ήμουν νεότερος</w:t>
      </w:r>
      <w:r>
        <w:rPr>
          <w:rFonts w:eastAsia="Times New Roman" w:cs="Times New Roman"/>
          <w:szCs w:val="24"/>
        </w:rPr>
        <w:t>,</w:t>
      </w:r>
      <w:r>
        <w:rPr>
          <w:rFonts w:eastAsia="Times New Roman" w:cs="Times New Roman"/>
          <w:szCs w:val="24"/>
        </w:rPr>
        <w:t xml:space="preserve"> τέτοια εποχή Χριστουγέννων</w:t>
      </w:r>
      <w:r>
        <w:rPr>
          <w:rFonts w:eastAsia="Times New Roman" w:cs="Times New Roman"/>
          <w:szCs w:val="24"/>
        </w:rPr>
        <w:t>,</w:t>
      </w:r>
      <w:r>
        <w:rPr>
          <w:rFonts w:eastAsia="Times New Roman" w:cs="Times New Roman"/>
          <w:szCs w:val="24"/>
        </w:rPr>
        <w:t xml:space="preserve"> που περίμενα τους παππούδες μου</w:t>
      </w:r>
      <w:r>
        <w:rPr>
          <w:rFonts w:eastAsia="Times New Roman" w:cs="Times New Roman"/>
          <w:szCs w:val="24"/>
        </w:rPr>
        <w:t>,</w:t>
      </w:r>
      <w:r>
        <w:rPr>
          <w:rFonts w:eastAsia="Times New Roman" w:cs="Times New Roman"/>
          <w:szCs w:val="24"/>
        </w:rPr>
        <w:t xml:space="preserve"> που έρχονταν από τη Γερμανία. Δυστυχώς, πλέον</w:t>
      </w:r>
      <w:r>
        <w:rPr>
          <w:rFonts w:eastAsia="Times New Roman" w:cs="Times New Roman"/>
          <w:szCs w:val="24"/>
        </w:rPr>
        <w:t>,</w:t>
      </w:r>
      <w:r>
        <w:rPr>
          <w:rFonts w:eastAsia="Times New Roman" w:cs="Times New Roman"/>
          <w:szCs w:val="24"/>
        </w:rPr>
        <w:t xml:space="preserve"> έχουν φθάσει οι γονείς να περιμέ</w:t>
      </w:r>
      <w:r>
        <w:rPr>
          <w:rFonts w:eastAsia="Times New Roman" w:cs="Times New Roman"/>
          <w:szCs w:val="24"/>
        </w:rPr>
        <w:t xml:space="preserve">νουν τα παιδιά </w:t>
      </w:r>
      <w:r>
        <w:rPr>
          <w:rFonts w:eastAsia="Times New Roman" w:cs="Times New Roman"/>
          <w:szCs w:val="24"/>
        </w:rPr>
        <w:t>τους,</w:t>
      </w:r>
      <w:r>
        <w:rPr>
          <w:rFonts w:eastAsia="Times New Roman" w:cs="Times New Roman"/>
          <w:szCs w:val="24"/>
        </w:rPr>
        <w:t xml:space="preserve"> που έχουν ξενιτευτεί, γιατί εδώ θα ήταν φτωχοί. Δυστυχώς! </w:t>
      </w:r>
    </w:p>
    <w:p w14:paraId="1BED4AE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για φτώχεια, πρέπει να επαναπροσδιορίσετε λίγο την πολιτική σας και να διορθώσετε τα φαινόμενα πολιτικής ένδειας</w:t>
      </w:r>
      <w:r>
        <w:rPr>
          <w:rFonts w:eastAsia="Times New Roman" w:cs="Times New Roman"/>
          <w:szCs w:val="24"/>
        </w:rPr>
        <w:t>,</w:t>
      </w:r>
      <w:r>
        <w:rPr>
          <w:rFonts w:eastAsia="Times New Roman" w:cs="Times New Roman"/>
          <w:szCs w:val="24"/>
        </w:rPr>
        <w:t xml:space="preserve"> που εκφράζονται από κάποια στελέχη σας και</w:t>
      </w:r>
      <w:r>
        <w:rPr>
          <w:rFonts w:eastAsia="Times New Roman" w:cs="Times New Roman"/>
          <w:szCs w:val="24"/>
        </w:rPr>
        <w:t>, μάλιστα, κατ’ εσάς σοβαρά στελέχη, που είχαν σοβαρές υπουργικές θέσεις. Δεν νοείται να λέει πρώην Υπουργός</w:t>
      </w:r>
      <w:r>
        <w:rPr>
          <w:rFonts w:eastAsia="Times New Roman" w:cs="Times New Roman"/>
          <w:szCs w:val="24"/>
        </w:rPr>
        <w:t>:</w:t>
      </w:r>
      <w:r>
        <w:rPr>
          <w:rFonts w:eastAsia="Times New Roman" w:cs="Times New Roman"/>
          <w:szCs w:val="24"/>
        </w:rPr>
        <w:t xml:space="preserve"> «Ας νομιμοποιηθεί το κάψιμο της σημαίας». Δεν νοείται να λέει Υπουργός</w:t>
      </w:r>
      <w:r>
        <w:rPr>
          <w:rFonts w:eastAsia="Times New Roman" w:cs="Times New Roman"/>
          <w:szCs w:val="24"/>
        </w:rPr>
        <w:t>:</w:t>
      </w:r>
      <w:r>
        <w:rPr>
          <w:rFonts w:eastAsia="Times New Roman" w:cs="Times New Roman"/>
          <w:szCs w:val="24"/>
        </w:rPr>
        <w:t xml:space="preserve"> «Η «ιδιωτική» σημαία δεν αποτελεί εθνικό σύμβολο». </w:t>
      </w:r>
    </w:p>
    <w:p w14:paraId="1BED4AE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αποκορύφωμα ήταν αυ</w:t>
      </w:r>
      <w:r>
        <w:rPr>
          <w:rFonts w:eastAsia="Times New Roman" w:cs="Times New Roman"/>
          <w:szCs w:val="24"/>
        </w:rPr>
        <w:t xml:space="preserve">τά που είπε ο κ. </w:t>
      </w:r>
      <w:proofErr w:type="spellStart"/>
      <w:r>
        <w:rPr>
          <w:rFonts w:eastAsia="Times New Roman" w:cs="Times New Roman"/>
          <w:szCs w:val="24"/>
        </w:rPr>
        <w:t>Ζουράρις</w:t>
      </w:r>
      <w:proofErr w:type="spellEnd"/>
      <w:r>
        <w:rPr>
          <w:rFonts w:eastAsia="Times New Roman" w:cs="Times New Roman"/>
          <w:szCs w:val="24"/>
        </w:rPr>
        <w:t xml:space="preserve"> εχθές, ο οποίος επέμενε</w:t>
      </w:r>
      <w:r>
        <w:rPr>
          <w:rFonts w:eastAsia="Times New Roman" w:cs="Times New Roman"/>
          <w:szCs w:val="24"/>
        </w:rPr>
        <w:t>,</w:t>
      </w:r>
      <w:r>
        <w:rPr>
          <w:rFonts w:eastAsia="Times New Roman" w:cs="Times New Roman"/>
          <w:szCs w:val="24"/>
        </w:rPr>
        <w:t xml:space="preserve"> μάλιστα. «Δεν πειράζει να χαθούν και κάποια νησιά μας. Θα τα ξαναπάρουμε πίσω». Ακούστε τι είπε Αναπληρωτής Υπουργός Παιδείας! </w:t>
      </w:r>
      <w:r>
        <w:rPr>
          <w:rFonts w:eastAsia="Times New Roman" w:cs="Times New Roman"/>
          <w:szCs w:val="24"/>
        </w:rPr>
        <w:lastRenderedPageBreak/>
        <w:t>Μετά τις δηλώσεις του κ. Φίλη ότι η Γενοκτονία των Ποντίων δεν ήταν γενοκτονία</w:t>
      </w:r>
      <w:r>
        <w:rPr>
          <w:rFonts w:eastAsia="Times New Roman" w:cs="Times New Roman"/>
          <w:szCs w:val="24"/>
        </w:rPr>
        <w:t xml:space="preserve">, έρχεται ένας άλλος Υπουργός να μας πει, Ας τα πάρουν τα νησιά μας, τώρα που ο </w:t>
      </w:r>
      <w:proofErr w:type="spellStart"/>
      <w:r>
        <w:rPr>
          <w:rFonts w:eastAsia="Times New Roman" w:cs="Times New Roman"/>
          <w:szCs w:val="24"/>
        </w:rPr>
        <w:t>Ερντογάν</w:t>
      </w:r>
      <w:proofErr w:type="spellEnd"/>
      <w:r>
        <w:rPr>
          <w:rFonts w:eastAsia="Times New Roman" w:cs="Times New Roman"/>
          <w:szCs w:val="24"/>
        </w:rPr>
        <w:t xml:space="preserve"> ωρύεται!</w:t>
      </w:r>
    </w:p>
    <w:p w14:paraId="1BED4AE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Δεν ζείτε σ’ αυτόν τον κόσμο! Πού ακριβώς ζουν αυτοί οι άνθρωποι; Σε ποια πραγματικότητα; Σε ποια διάσταση; Προκαλείτε τον κόσμο! Βάζει πλάτη, θυσιάζεται εξαι</w:t>
      </w:r>
      <w:r>
        <w:rPr>
          <w:rFonts w:eastAsia="Times New Roman" w:cs="Times New Roman"/>
          <w:szCs w:val="24"/>
        </w:rPr>
        <w:t>τίας κακών πολιτικών και αυτά έχουμε να πούμε; Έτσι εσείς θα δώσετε ελπίδα;</w:t>
      </w:r>
      <w:r w:rsidDel="00F110DE">
        <w:rPr>
          <w:rFonts w:eastAsia="Times New Roman" w:cs="Times New Roman"/>
          <w:szCs w:val="24"/>
        </w:rPr>
        <w:t xml:space="preserve"> </w:t>
      </w:r>
      <w:r>
        <w:rPr>
          <w:rFonts w:eastAsia="Times New Roman" w:cs="Times New Roman"/>
          <w:szCs w:val="24"/>
        </w:rPr>
        <w:t xml:space="preserve">Συγγνώμη για τον τόνο της φωνής μου, αλλά αυτό είναι εξοργιστικό. Ίχνος πατριωτισμού δεν υπάρχει; </w:t>
      </w:r>
    </w:p>
    <w:p w14:paraId="1BED4AE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ο κ. </w:t>
      </w:r>
      <w:proofErr w:type="spellStart"/>
      <w:r>
        <w:rPr>
          <w:rFonts w:eastAsia="Times New Roman" w:cs="Times New Roman"/>
          <w:szCs w:val="24"/>
        </w:rPr>
        <w:t>Ζουράρις</w:t>
      </w:r>
      <w:proofErr w:type="spellEnd"/>
      <w:r>
        <w:rPr>
          <w:rFonts w:eastAsia="Times New Roman" w:cs="Times New Roman"/>
          <w:szCs w:val="24"/>
        </w:rPr>
        <w:t xml:space="preserve"> επέμενε. Τον άκουσα σε ραδιοφωνική εκπομπή. Τον ρώτησε ο δ</w:t>
      </w:r>
      <w:r>
        <w:rPr>
          <w:rFonts w:eastAsia="Times New Roman" w:cs="Times New Roman"/>
          <w:szCs w:val="24"/>
        </w:rPr>
        <w:t>ημοσιογράφος, κλείνοντας, αν παίρνει πίσω αυτό που είπε και είπε: «Όχι. Σας παρακαλώ, μη σαχλαμαρίζετε». Το θεωρεί σαχλαμάρα, όταν κάποιος του ζητά να ανακαλέσει αυτό που είπε!</w:t>
      </w:r>
    </w:p>
    <w:p w14:paraId="1BED4AE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συνεχίζετε την επικίνδυνη πολιτική </w:t>
      </w:r>
      <w:r>
        <w:rPr>
          <w:rFonts w:eastAsia="Times New Roman" w:cs="Times New Roman"/>
          <w:szCs w:val="24"/>
        </w:rPr>
        <w:t>σας,</w:t>
      </w:r>
      <w:r>
        <w:rPr>
          <w:rFonts w:eastAsia="Times New Roman" w:cs="Times New Roman"/>
          <w:szCs w:val="24"/>
        </w:rPr>
        <w:t xml:space="preserve"> με την ονομαστική ψηφοφορία που ζητ</w:t>
      </w:r>
      <w:r>
        <w:rPr>
          <w:rFonts w:eastAsia="Times New Roman" w:cs="Times New Roman"/>
          <w:szCs w:val="24"/>
        </w:rPr>
        <w:t>άτε σήμερα. Τι ακριβώς θέλετε να πετύχετε; Θα βγει κά</w:t>
      </w:r>
      <w:r>
        <w:rPr>
          <w:rFonts w:eastAsia="Times New Roman" w:cs="Times New Roman"/>
          <w:szCs w:val="24"/>
        </w:rPr>
        <w:lastRenderedPageBreak/>
        <w:t>ποιος να μας πει; Τι θέλετε να πετύχετε</w:t>
      </w:r>
      <w:r>
        <w:rPr>
          <w:rFonts w:eastAsia="Times New Roman" w:cs="Times New Roman"/>
          <w:szCs w:val="24"/>
        </w:rPr>
        <w:t>,</w:t>
      </w:r>
      <w:r>
        <w:rPr>
          <w:rFonts w:eastAsia="Times New Roman" w:cs="Times New Roman"/>
          <w:szCs w:val="24"/>
        </w:rPr>
        <w:t xml:space="preserve"> αν ψηφίσουμε υπέρ της τροπολογίας, με την οποία πολύ σωστά δίνετε κάποια χρήματα</w:t>
      </w:r>
      <w:r>
        <w:rPr>
          <w:rFonts w:eastAsia="Times New Roman" w:cs="Times New Roman"/>
          <w:szCs w:val="24"/>
        </w:rPr>
        <w:t>,</w:t>
      </w:r>
      <w:r>
        <w:rPr>
          <w:rFonts w:eastAsia="Times New Roman" w:cs="Times New Roman"/>
          <w:szCs w:val="24"/>
        </w:rPr>
        <w:t xml:space="preserve"> σε ανθρώπους που το έχουν ανάγκη; Αν και θα έπρεπε να έχετε πραγματικά εισοδηματ</w:t>
      </w:r>
      <w:r>
        <w:rPr>
          <w:rFonts w:eastAsia="Times New Roman" w:cs="Times New Roman"/>
          <w:szCs w:val="24"/>
        </w:rPr>
        <w:t>ικά κριτήρια, διότι ενδεχομένως</w:t>
      </w:r>
      <w:r>
        <w:rPr>
          <w:rFonts w:eastAsia="Times New Roman" w:cs="Times New Roman"/>
          <w:szCs w:val="24"/>
        </w:rPr>
        <w:t>,</w:t>
      </w:r>
      <w:r>
        <w:rPr>
          <w:rFonts w:eastAsia="Times New Roman" w:cs="Times New Roman"/>
          <w:szCs w:val="24"/>
        </w:rPr>
        <w:t xml:space="preserve"> ένας συνταξιούχος που παίρνει 500 ευρώ, να έχει εισοδήματα από ενοίκια άλλα έξι χιλιάρικα! Και αυτός τα έχει ανάγκη; </w:t>
      </w:r>
    </w:p>
    <w:p w14:paraId="1BED4AE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Γιατί, λοιπόν, δεν θεσπίζετε εισοδηματικά κριτήρια; Μπορείτε να το εξηγήσετε σε κάποιον; Τι ακριβώς θα κε</w:t>
      </w:r>
      <w:r>
        <w:rPr>
          <w:rFonts w:eastAsia="Times New Roman" w:cs="Times New Roman"/>
          <w:szCs w:val="24"/>
        </w:rPr>
        <w:t>ρδίσετε; Θέλω κάποιος να μας απαντήσει συγκεκριμένα γιατί θέλετε και τη δική μας ψήφο σε ένα νομοσχέδιο</w:t>
      </w:r>
      <w:r>
        <w:rPr>
          <w:rFonts w:eastAsia="Times New Roman" w:cs="Times New Roman"/>
          <w:szCs w:val="24"/>
        </w:rPr>
        <w:t>,</w:t>
      </w:r>
      <w:r>
        <w:rPr>
          <w:rFonts w:eastAsia="Times New Roman" w:cs="Times New Roman"/>
          <w:szCs w:val="24"/>
        </w:rPr>
        <w:t xml:space="preserve"> όπου όλοι είπαν εξ αρχής ότι θα το υπερψηφίσουν και η πλειοψηφία των κομμάτων απάντησε πως τάσσεται υπέρ του νομοσχεδίου και υπέρ της τροπολογίας. </w:t>
      </w:r>
    </w:p>
    <w:p w14:paraId="1BED4AE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Π</w:t>
      </w:r>
      <w:r>
        <w:rPr>
          <w:rFonts w:eastAsia="Times New Roman" w:cs="Times New Roman"/>
          <w:szCs w:val="24"/>
        </w:rPr>
        <w:t xml:space="preserve">ρωθυπουργός έχει πει μέσα στη Βουλή ότι δεν πρόκειται να προκύψει κανένα πρόβλημα. Προκύπτει το πρόβλημα και τώρα θέλετε να σας </w:t>
      </w:r>
      <w:r>
        <w:rPr>
          <w:rFonts w:eastAsia="Times New Roman" w:cs="Times New Roman"/>
          <w:szCs w:val="24"/>
        </w:rPr>
        <w:lastRenderedPageBreak/>
        <w:t>καλύψουμε, όπως είπε και ο κ. Βορίδης. Δεν είμαστε εδώ για να καλύπτουμε τα λάθη. Είμαστε εδώ</w:t>
      </w:r>
      <w:r>
        <w:rPr>
          <w:rFonts w:eastAsia="Times New Roman" w:cs="Times New Roman"/>
          <w:szCs w:val="24"/>
        </w:rPr>
        <w:t>,</w:t>
      </w:r>
      <w:r>
        <w:rPr>
          <w:rFonts w:eastAsia="Times New Roman" w:cs="Times New Roman"/>
          <w:szCs w:val="24"/>
        </w:rPr>
        <w:t xml:space="preserve"> για να σας δείχνουμε τον σωστό δρ</w:t>
      </w:r>
      <w:r>
        <w:rPr>
          <w:rFonts w:eastAsia="Times New Roman" w:cs="Times New Roman"/>
          <w:szCs w:val="24"/>
        </w:rPr>
        <w:t>όμο. Καιρό τώρα εσείς μας λοιδορείτε, αλλά εμείς σας προτείνουμε μία κυβέρνηση «</w:t>
      </w:r>
      <w:proofErr w:type="spellStart"/>
      <w:r>
        <w:rPr>
          <w:rFonts w:eastAsia="Times New Roman" w:cs="Times New Roman"/>
          <w:szCs w:val="24"/>
        </w:rPr>
        <w:t>ευρυτέρου</w:t>
      </w:r>
      <w:proofErr w:type="spellEnd"/>
      <w:r>
        <w:rPr>
          <w:rFonts w:eastAsia="Times New Roman" w:cs="Times New Roman"/>
          <w:szCs w:val="24"/>
        </w:rPr>
        <w:t xml:space="preserve"> πέλματος», μία κυβέρνηση συνεργασίας, έστω μία συνεννόηση. Εσείς τι κάνατε; Ήρθατε, βγάλατε την εξαγγελία σας, τάξατε με μόνο γνώμονα το πολιτικό κέρδος, το κομματικό</w:t>
      </w:r>
      <w:r>
        <w:rPr>
          <w:rFonts w:eastAsia="Times New Roman" w:cs="Times New Roman"/>
          <w:szCs w:val="24"/>
        </w:rPr>
        <w:t xml:space="preserve"> κέρδος. Και τώρα που τα κάνατε μαντάρα, τι ζητάτε να έρθουμε και να κάνουμε εμείς; Εξηγείστε μας! Να το διορθώσουμε; Πιστεύετε ότι αυτό διορθώνεται; </w:t>
      </w:r>
    </w:p>
    <w:p w14:paraId="1BED4AE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Κανένας σώφρων Βουλευτής, κανένας πολιτικός δεν μπορεί να αρνηθεί να δοθούν χρήματα σε ευπαθείς ομάδες. Κ</w:t>
      </w:r>
      <w:r>
        <w:rPr>
          <w:rFonts w:eastAsia="Times New Roman" w:cs="Times New Roman"/>
          <w:szCs w:val="24"/>
        </w:rPr>
        <w:t>ανείς, όμως, δεν μπορεί να στηρίξει την πολιτική σας. Γιατί δεν ερχόσασταν να καθίσουμε στο τραπέζι; Σας έχουμε στείλει ακόμα και επιστολές, σας έχουμε κάνει άπειρες προσκλήσεις στο να συνεργαστούμε για το κοινό καλό και εσείς απλώς μας αγνοούσατε.</w:t>
      </w:r>
    </w:p>
    <w:p w14:paraId="1BED4AF0"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Πραγματικά, περιμένω από κάποιο στέλεχος του ΣΥΡΙΖΑ να πει τι ακριβώς θα κερδίσει. Εμείς σας στηρίζουμε. Θα φέρετε την αξιολόγηση; Ποιον κοροϊδεύετε; Εσάς; Εμάς; Του δανειστές; Ποιον; Άλλα λέει το Βερολίνο, άλλα οι Βρυξέλλες, άλλα το ΔΝΤ, άλλα ο Πρωθυπουργ</w:t>
      </w:r>
      <w:r>
        <w:rPr>
          <w:rFonts w:eastAsia="Times New Roman"/>
          <w:szCs w:val="24"/>
        </w:rPr>
        <w:t xml:space="preserve">ός, άλλα Βουλευτές του ΣΥΡΙΖΑ και των ΑΝΕΛ. </w:t>
      </w:r>
    </w:p>
    <w:p w14:paraId="1BED4AF1" w14:textId="77777777" w:rsidR="0011574B" w:rsidRDefault="00BF5310">
      <w:pPr>
        <w:spacing w:line="600" w:lineRule="auto"/>
        <w:ind w:firstLine="720"/>
        <w:contextualSpacing/>
        <w:jc w:val="both"/>
        <w:rPr>
          <w:rFonts w:eastAsia="Times New Roman"/>
          <w:szCs w:val="24"/>
        </w:rPr>
      </w:pPr>
      <w:r>
        <w:rPr>
          <w:rFonts w:eastAsia="Times New Roman"/>
          <w:szCs w:val="24"/>
        </w:rPr>
        <w:t>Μόνο σοβαρότητα δεν προσδίδει αυτή η στάση. Κι αυτό ζητάμε από την αρχή</w:t>
      </w:r>
      <w:r>
        <w:rPr>
          <w:rFonts w:eastAsia="Times New Roman"/>
          <w:szCs w:val="24"/>
        </w:rPr>
        <w:t>, ως</w:t>
      </w:r>
      <w:r>
        <w:rPr>
          <w:rFonts w:eastAsia="Times New Roman"/>
          <w:szCs w:val="24"/>
        </w:rPr>
        <w:t xml:space="preserve"> Ένωση Κεντρώων. Ζητάμε μια κυβέρνηση δυνατή, με όλες τις φωνές μέσα, που θα προσδίδει σοβαρότητα, γιατί, αν δεν είσαι σοβαρός, δεν πρόκειται να κερδίσεις τίποτα και σε καμ</w:t>
      </w:r>
      <w:r>
        <w:rPr>
          <w:rFonts w:eastAsia="Times New Roman"/>
          <w:szCs w:val="24"/>
        </w:rPr>
        <w:t>μ</w:t>
      </w:r>
      <w:r>
        <w:rPr>
          <w:rFonts w:eastAsia="Times New Roman"/>
          <w:szCs w:val="24"/>
        </w:rPr>
        <w:t>ία διαπραγμάτευση. Το έχετε νιώσει στο πετσί σας. Η αποτυχία, σε λίγο, θα γραφτεί σ</w:t>
      </w:r>
      <w:r>
        <w:rPr>
          <w:rFonts w:eastAsia="Times New Roman"/>
          <w:szCs w:val="24"/>
        </w:rPr>
        <w:t xml:space="preserve">το </w:t>
      </w:r>
      <w:r>
        <w:rPr>
          <w:rFonts w:eastAsia="Times New Roman"/>
          <w:szCs w:val="24"/>
          <w:lang w:val="en-US"/>
        </w:rPr>
        <w:t>DNA</w:t>
      </w:r>
      <w:r>
        <w:rPr>
          <w:rFonts w:eastAsia="Times New Roman"/>
          <w:szCs w:val="24"/>
        </w:rPr>
        <w:t xml:space="preserve"> σας. Τι περιμένετε; Να καταστραφεί η χώρα; Πώς θα ελπίζει σε ένα καλύτερο μέλλον ο ελληνικός λαός; Εξηγήστε μου, κάποιος απ’ όλους σας. </w:t>
      </w:r>
    </w:p>
    <w:p w14:paraId="1BED4AF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Εμείς, </w:t>
      </w:r>
      <w:r>
        <w:rPr>
          <w:rFonts w:eastAsia="Times New Roman"/>
          <w:szCs w:val="24"/>
        </w:rPr>
        <w:t>ως</w:t>
      </w:r>
      <w:r>
        <w:rPr>
          <w:rFonts w:eastAsia="Times New Roman"/>
          <w:szCs w:val="24"/>
        </w:rPr>
        <w:t xml:space="preserve"> Ένωση Κεντρώων, είμαστε εδώ</w:t>
      </w:r>
      <w:r>
        <w:rPr>
          <w:rFonts w:eastAsia="Times New Roman"/>
          <w:szCs w:val="24"/>
        </w:rPr>
        <w:t>,</w:t>
      </w:r>
      <w:r>
        <w:rPr>
          <w:rFonts w:eastAsia="Times New Roman"/>
          <w:szCs w:val="24"/>
        </w:rPr>
        <w:t xml:space="preserve"> έτοιμοι να συνεργαστούμε ουσιαστικά, όχι με εσάς, με όλα τα φιλοευρωπαϊκά</w:t>
      </w:r>
      <w:r>
        <w:rPr>
          <w:rFonts w:eastAsia="Times New Roman"/>
          <w:szCs w:val="24"/>
        </w:rPr>
        <w:t xml:space="preserve"> κόμματα. Αρκεί να έ</w:t>
      </w:r>
      <w:r>
        <w:rPr>
          <w:rFonts w:eastAsia="Times New Roman"/>
          <w:szCs w:val="24"/>
        </w:rPr>
        <w:lastRenderedPageBreak/>
        <w:t xml:space="preserve">χετε τη διάθεση να παραμερίσετε το πολιτικό κόστος και να βάλουμε, επιτέλους, ως στόχο την ανάκαμψη της χώρας, την ανάπτυξη της οικονομίας, την έλευση επιχειρήσεων, την καταπολέμηση της ανεργίας, την πάταξη της γραφειοκρατίας, να φύγει </w:t>
      </w:r>
      <w:r>
        <w:rPr>
          <w:rFonts w:eastAsia="Times New Roman"/>
          <w:szCs w:val="24"/>
        </w:rPr>
        <w:t xml:space="preserve">η διαφθορά από τη χώρα. Μέχρι και σήμερα συναντάμε τέτοια φαινόμενα. Φτάνει! Έχει αγανακτήσει ο ελληνικός λαός κι εμείς τα κάνουμε απλώς χειρότερα εδώ μέσα. Και λέω «εμείς», γιατί δυστυχώς, δίπλα στις κακές πολιτικές τις δικές </w:t>
      </w:r>
      <w:r>
        <w:rPr>
          <w:rFonts w:eastAsia="Times New Roman"/>
          <w:szCs w:val="24"/>
        </w:rPr>
        <w:t>σας,</w:t>
      </w:r>
      <w:r>
        <w:rPr>
          <w:rFonts w:eastAsia="Times New Roman"/>
          <w:szCs w:val="24"/>
        </w:rPr>
        <w:t xml:space="preserve"> καίγονται και τα χλωρά. </w:t>
      </w:r>
      <w:r>
        <w:rPr>
          <w:rFonts w:eastAsia="Times New Roman"/>
          <w:szCs w:val="24"/>
        </w:rPr>
        <w:t xml:space="preserve">Πρέπει όλοι μαζί να το αλλάξουμε αυτό. </w:t>
      </w:r>
    </w:p>
    <w:p w14:paraId="1BED4AF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1BED4AF4" w14:textId="77777777" w:rsidR="0011574B" w:rsidRDefault="00BF531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1BED4AF5"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w:t>
      </w:r>
    </w:p>
    <w:p w14:paraId="1BED4AF6" w14:textId="77777777" w:rsidR="0011574B" w:rsidRDefault="00BF5310">
      <w:pPr>
        <w:spacing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Κύριε Πρόεδρε, θα ήθελα τον λόγο</w:t>
      </w:r>
      <w:r>
        <w:rPr>
          <w:rFonts w:eastAsia="Times New Roman"/>
          <w:szCs w:val="24"/>
        </w:rPr>
        <w:t>,</w:t>
      </w:r>
      <w:r>
        <w:rPr>
          <w:rFonts w:eastAsia="Times New Roman"/>
          <w:szCs w:val="24"/>
        </w:rPr>
        <w:t xml:space="preserve"> για να εξηγήσω μια νομοτεχνική βελτίωση. </w:t>
      </w:r>
    </w:p>
    <w:p w14:paraId="1BED4AF7"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Κυρία Υπουργέ, έχετε τον λόγο. </w:t>
      </w:r>
    </w:p>
    <w:p w14:paraId="1BED4AF8"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Είπα στην κ. </w:t>
      </w:r>
      <w:proofErr w:type="spellStart"/>
      <w:r>
        <w:rPr>
          <w:rFonts w:eastAsia="Times New Roman"/>
          <w:szCs w:val="24"/>
        </w:rPr>
        <w:t>Χρ</w:t>
      </w:r>
      <w:r>
        <w:rPr>
          <w:rFonts w:eastAsia="Times New Roman"/>
          <w:szCs w:val="24"/>
        </w:rPr>
        <w:t>ιστοφιλοπούλου</w:t>
      </w:r>
      <w:proofErr w:type="spellEnd"/>
      <w:r>
        <w:rPr>
          <w:rFonts w:eastAsia="Times New Roman"/>
          <w:szCs w:val="24"/>
        </w:rPr>
        <w:t xml:space="preserve"> ότι θα κάνω μία νομοτεχνική βελτίωση -την έχω καταθέσει ήδη- για το άρθρο 7 και το άρθρο 8. </w:t>
      </w:r>
    </w:p>
    <w:p w14:paraId="1BED4AF9" w14:textId="77777777" w:rsidR="0011574B" w:rsidRDefault="00BF5310">
      <w:pPr>
        <w:spacing w:line="600" w:lineRule="auto"/>
        <w:ind w:firstLine="720"/>
        <w:contextualSpacing/>
        <w:jc w:val="both"/>
        <w:rPr>
          <w:rFonts w:eastAsia="Times New Roman"/>
          <w:szCs w:val="24"/>
        </w:rPr>
      </w:pPr>
      <w:r>
        <w:rPr>
          <w:rFonts w:eastAsia="Times New Roman"/>
          <w:szCs w:val="24"/>
        </w:rPr>
        <w:t>Στη φράση «με ειδικούς επιστημονικούς συνεργάτες και εμπειρογνώμονες» διαγράφεται η λέξη «και».  Άρα, γίνεται «με ειδικούς επιστημονικούς συνεργάτες</w:t>
      </w:r>
      <w:r>
        <w:rPr>
          <w:rFonts w:eastAsia="Times New Roman"/>
          <w:szCs w:val="24"/>
        </w:rPr>
        <w:t>-εμπειρογνώμονες» και ξεκαθαρίζει αυτό. Επίσης, μετά τη λέξη «εμπειρογνώμονες» προστίθεται η φράση «…έως οκτώ άτομα στη μία Διεύθυνση, έως επτά στην επόμενη Διεύθυνση», δηλαδή, μπαίνει το δεκαπέντε που σας έχω υποσχεθεί και για τις δύο Διευθύνσεις. Και, βε</w:t>
      </w:r>
      <w:r>
        <w:rPr>
          <w:rFonts w:eastAsia="Times New Roman"/>
          <w:szCs w:val="24"/>
        </w:rPr>
        <w:t>βαίως, ήδη μέσα στον νόμο υπάρχει η διάταξη του ΕΣΠΑ. Αναφέρεται ο νόμος του 2014</w:t>
      </w:r>
      <w:r>
        <w:rPr>
          <w:rFonts w:eastAsia="Times New Roman"/>
          <w:szCs w:val="24"/>
        </w:rPr>
        <w:t>,</w:t>
      </w:r>
      <w:r>
        <w:rPr>
          <w:rFonts w:eastAsia="Times New Roman"/>
          <w:szCs w:val="24"/>
        </w:rPr>
        <w:t xml:space="preserve"> που είναι οι διατάξεις του ΕΣΠΑ.</w:t>
      </w:r>
    </w:p>
    <w:p w14:paraId="1BED4AFA"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Αυτό και προς την κ. </w:t>
      </w:r>
      <w:proofErr w:type="spellStart"/>
      <w:r>
        <w:rPr>
          <w:rFonts w:eastAsia="Times New Roman"/>
          <w:szCs w:val="24"/>
        </w:rPr>
        <w:t>Χριστοφιλοπούλου</w:t>
      </w:r>
      <w:proofErr w:type="spellEnd"/>
      <w:r>
        <w:rPr>
          <w:rFonts w:eastAsia="Times New Roman"/>
          <w:szCs w:val="24"/>
        </w:rPr>
        <w:t xml:space="preserve"> και προς την Ένωση Κεντρώων, για αν μην υπάρχουν καχυποψίες.    </w:t>
      </w:r>
    </w:p>
    <w:p w14:paraId="1BED4AF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 (Στο σημείο αυτό η Αναπληρώτρια Υπου</w:t>
      </w:r>
      <w:r>
        <w:rPr>
          <w:rFonts w:eastAsia="Times New Roman"/>
          <w:szCs w:val="24"/>
        </w:rPr>
        <w:t>ργός κ. Θεανώ Φωτίου καταθέτει για τα Πρακτικά την προαναφερθείσα νομοτεχνική βελτίωση, η οποία έχει ως εξής:</w:t>
      </w:r>
    </w:p>
    <w:p w14:paraId="1BED4AFC" w14:textId="77777777" w:rsidR="0011574B" w:rsidRDefault="00BF5310">
      <w:pPr>
        <w:spacing w:line="600" w:lineRule="auto"/>
        <w:ind w:firstLine="720"/>
        <w:contextualSpacing/>
        <w:jc w:val="both"/>
        <w:rPr>
          <w:rFonts w:eastAsia="Times New Roman"/>
          <w:szCs w:val="24"/>
        </w:rPr>
      </w:pPr>
      <w:r>
        <w:rPr>
          <w:rFonts w:eastAsia="Times New Roman"/>
          <w:szCs w:val="24"/>
        </w:rPr>
        <w:t>(ΑΛΛΑΓΗ ΣΕΛ.)</w:t>
      </w:r>
    </w:p>
    <w:p w14:paraId="1BED4AFD" w14:textId="77777777" w:rsidR="0011574B" w:rsidRDefault="00BF5310">
      <w:pPr>
        <w:spacing w:line="600" w:lineRule="auto"/>
        <w:ind w:firstLine="720"/>
        <w:contextualSpacing/>
        <w:jc w:val="both"/>
        <w:rPr>
          <w:rFonts w:eastAsia="Times New Roman"/>
          <w:szCs w:val="24"/>
        </w:rPr>
      </w:pPr>
      <w:r>
        <w:rPr>
          <w:rFonts w:eastAsia="Times New Roman"/>
          <w:szCs w:val="24"/>
        </w:rPr>
        <w:t>(ΝΑ ΜΠΕΙ Η ΣΕΛ. 127)</w:t>
      </w:r>
    </w:p>
    <w:p w14:paraId="1BED4AFE" w14:textId="77777777" w:rsidR="0011574B" w:rsidRDefault="00BF5310">
      <w:pPr>
        <w:spacing w:line="600" w:lineRule="auto"/>
        <w:ind w:firstLine="720"/>
        <w:contextualSpacing/>
        <w:jc w:val="both"/>
        <w:rPr>
          <w:rFonts w:eastAsia="Times New Roman"/>
          <w:szCs w:val="24"/>
        </w:rPr>
      </w:pPr>
      <w:r>
        <w:rPr>
          <w:rFonts w:eastAsia="Times New Roman"/>
          <w:szCs w:val="24"/>
        </w:rPr>
        <w:t>(ΑΛΛΑΓΗ ΣΕΛ.)</w:t>
      </w:r>
    </w:p>
    <w:p w14:paraId="1BED4AFF" w14:textId="77777777" w:rsidR="0011574B" w:rsidRDefault="00BF5310">
      <w:pPr>
        <w:spacing w:line="600" w:lineRule="auto"/>
        <w:ind w:firstLine="720"/>
        <w:contextualSpacing/>
        <w:jc w:val="both"/>
        <w:rPr>
          <w:rFonts w:eastAsia="Times New Roman"/>
          <w:b/>
          <w:szCs w:val="24"/>
        </w:rPr>
      </w:pPr>
      <w:r>
        <w:rPr>
          <w:rFonts w:eastAsia="Times New Roman"/>
          <w:b/>
          <w:szCs w:val="24"/>
        </w:rPr>
        <w:t xml:space="preserve">ΠΡΟΕΔΡΕΥΩΝ (Αναστάσιος Κουράκης): </w:t>
      </w:r>
      <w:r>
        <w:rPr>
          <w:rFonts w:eastAsia="Times New Roman"/>
          <w:szCs w:val="24"/>
        </w:rPr>
        <w:t xml:space="preserve">Ευχαριστούμε, κυρία Υπουργέ. </w:t>
      </w:r>
      <w:r>
        <w:rPr>
          <w:rFonts w:eastAsia="Times New Roman"/>
          <w:b/>
          <w:szCs w:val="24"/>
        </w:rPr>
        <w:t xml:space="preserve"> </w:t>
      </w:r>
    </w:p>
    <w:p w14:paraId="1BED4B00" w14:textId="77777777" w:rsidR="0011574B" w:rsidRDefault="00BF5310">
      <w:pPr>
        <w:spacing w:line="600" w:lineRule="auto"/>
        <w:ind w:firstLine="720"/>
        <w:contextualSpacing/>
        <w:jc w:val="both"/>
        <w:rPr>
          <w:rFonts w:eastAsia="Times New Roman"/>
          <w:szCs w:val="24"/>
        </w:rPr>
      </w:pPr>
      <w:r>
        <w:rPr>
          <w:rFonts w:eastAsia="Times New Roman"/>
          <w:szCs w:val="24"/>
        </w:rPr>
        <w:t>Τον λόγο έχει ο Αναπληρωτής Υπου</w:t>
      </w:r>
      <w:r>
        <w:rPr>
          <w:rFonts w:eastAsia="Times New Roman"/>
          <w:szCs w:val="24"/>
        </w:rPr>
        <w:t xml:space="preserve">ργός Υγείας, κ. </w:t>
      </w:r>
      <w:proofErr w:type="spellStart"/>
      <w:r>
        <w:rPr>
          <w:rFonts w:eastAsia="Times New Roman"/>
          <w:szCs w:val="24"/>
        </w:rPr>
        <w:t>Πολάκης</w:t>
      </w:r>
      <w:proofErr w:type="spellEnd"/>
      <w:r>
        <w:rPr>
          <w:rFonts w:eastAsia="Times New Roman"/>
          <w:szCs w:val="24"/>
        </w:rPr>
        <w:t xml:space="preserve">, για να εξηγήσει μία υπουργική τροπολογία, την οποία έχει καταθέσει και την οποία έχετε στα χέρια σας.  </w:t>
      </w:r>
    </w:p>
    <w:p w14:paraId="1BED4B01"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ΠΑΥΛΟΣ ΠΟΛΑΚΗΣ (Αναπληρωτής Υπουργός Υγείας):</w:t>
      </w:r>
      <w:r>
        <w:rPr>
          <w:rFonts w:eastAsia="Times New Roman"/>
          <w:szCs w:val="24"/>
        </w:rPr>
        <w:t xml:space="preserve"> Ευχαριστώ πολύ, κύριε Πρόεδρε.</w:t>
      </w:r>
    </w:p>
    <w:p w14:paraId="1BED4B02" w14:textId="77777777" w:rsidR="0011574B" w:rsidRDefault="00BF5310">
      <w:pPr>
        <w:spacing w:line="600" w:lineRule="auto"/>
        <w:ind w:firstLine="720"/>
        <w:contextualSpacing/>
        <w:jc w:val="both"/>
        <w:rPr>
          <w:rFonts w:eastAsia="Times New Roman"/>
          <w:szCs w:val="24"/>
        </w:rPr>
      </w:pPr>
      <w:r>
        <w:rPr>
          <w:rFonts w:eastAsia="Times New Roman"/>
          <w:szCs w:val="24"/>
        </w:rPr>
        <w:t>Πρόκειται για την τροπολογία με αριθμό 818/68, την</w:t>
      </w:r>
      <w:r>
        <w:rPr>
          <w:rFonts w:eastAsia="Times New Roman"/>
          <w:szCs w:val="24"/>
        </w:rPr>
        <w:t xml:space="preserve"> οποία υπογράφουν οι Υπουργοί και Αναπληρωτές Υπουργοί από τα Υπουργεία Υγείας, Οικονομίας, Ανάπτυξης και Οικονομικών και η Υπουργός Διοικητικής Ανασυγκρότησης. Πρόκειται για μία σειρά από διατάξεις με επείγοντα χαρακτήρα, οι οποίες πρέπει να νομοθετηθούν</w:t>
      </w:r>
      <w:r>
        <w:rPr>
          <w:rFonts w:eastAsia="Times New Roman"/>
          <w:szCs w:val="24"/>
        </w:rPr>
        <w:t>,</w:t>
      </w:r>
      <w:r>
        <w:rPr>
          <w:rFonts w:eastAsia="Times New Roman"/>
          <w:szCs w:val="24"/>
        </w:rPr>
        <w:t xml:space="preserve"> πριν την εκπνοή του έτους, διότι αφορούν προθεσμίες και μια σειρά από άλλα επείγοντα ζητήματα και είναι οι εξής: </w:t>
      </w:r>
    </w:p>
    <w:p w14:paraId="1BED4B03" w14:textId="77777777" w:rsidR="0011574B" w:rsidRDefault="00BF5310">
      <w:pPr>
        <w:spacing w:line="600" w:lineRule="auto"/>
        <w:ind w:firstLine="720"/>
        <w:contextualSpacing/>
        <w:jc w:val="both"/>
        <w:rPr>
          <w:rFonts w:eastAsia="Times New Roman"/>
          <w:szCs w:val="24"/>
        </w:rPr>
      </w:pPr>
      <w:r>
        <w:rPr>
          <w:rFonts w:eastAsia="Times New Roman"/>
          <w:szCs w:val="24"/>
        </w:rPr>
        <w:t>Το άρθρο 1 και το άρθρο 2 ουσιαστικά παρατείνουν το καθεστώς</w:t>
      </w:r>
      <w:r>
        <w:rPr>
          <w:rFonts w:eastAsia="Times New Roman"/>
          <w:szCs w:val="24"/>
        </w:rPr>
        <w:t>,</w:t>
      </w:r>
      <w:r>
        <w:rPr>
          <w:rFonts w:eastAsia="Times New Roman"/>
          <w:szCs w:val="24"/>
        </w:rPr>
        <w:t xml:space="preserve"> που υπάρχει σήμερα για την Εθνική Σχολή Δημόσιας Υγείας, όπως και των Υγειονομι</w:t>
      </w:r>
      <w:r>
        <w:rPr>
          <w:rFonts w:eastAsia="Times New Roman"/>
          <w:szCs w:val="24"/>
        </w:rPr>
        <w:t>κών Περιφερειών μέχρι 1 Ιανουαρίου του 2018, καθώς δεν είχε ολοκληρωθεί η διαδικασία της εκπόνησης των οργανισμών τους, λόγω της γνωστής καθυστέρησης</w:t>
      </w:r>
      <w:r>
        <w:rPr>
          <w:rFonts w:eastAsia="Times New Roman"/>
          <w:szCs w:val="24"/>
        </w:rPr>
        <w:t>,</w:t>
      </w:r>
      <w:r>
        <w:rPr>
          <w:rFonts w:eastAsia="Times New Roman"/>
          <w:szCs w:val="24"/>
        </w:rPr>
        <w:t xml:space="preserve"> που προξενεί η διαδικασία των προεδρικών διαταγμάτων. </w:t>
      </w:r>
    </w:p>
    <w:p w14:paraId="1BED4B04"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Το άρθρο 3, όπως και το άρθρο 4, ουσιαστικά δίνουν</w:t>
      </w:r>
      <w:r>
        <w:rPr>
          <w:rFonts w:eastAsia="Times New Roman"/>
          <w:szCs w:val="24"/>
        </w:rPr>
        <w:t xml:space="preserve"> τη δυνατότητα παράτασης των συμβάσεων, καθώς μέχρι τον Φλεβάρη του 2017 πρέπει να έχει ψηφιστεί, με βάση την υποχρέωση που έχουμε αναλάβει, ο νέος νόμος για τις προμήθειες που αφορούν την </w:t>
      </w:r>
      <w:r>
        <w:rPr>
          <w:rFonts w:eastAsia="Times New Roman"/>
          <w:szCs w:val="24"/>
        </w:rPr>
        <w:t>υγεία</w:t>
      </w:r>
      <w:r>
        <w:rPr>
          <w:rFonts w:eastAsia="Times New Roman"/>
          <w:szCs w:val="24"/>
        </w:rPr>
        <w:t>. Μέχρι την ολοκλήρωση της ψήφισης του νομοσχεδίου και την εκπ</w:t>
      </w:r>
      <w:r>
        <w:rPr>
          <w:rFonts w:eastAsia="Times New Roman"/>
          <w:szCs w:val="24"/>
        </w:rPr>
        <w:t>όνηση της όλης διαδικασίας</w:t>
      </w:r>
      <w:r>
        <w:rPr>
          <w:rFonts w:eastAsia="Times New Roman"/>
          <w:szCs w:val="24"/>
        </w:rPr>
        <w:t>,</w:t>
      </w:r>
      <w:r>
        <w:rPr>
          <w:rFonts w:eastAsia="Times New Roman"/>
          <w:szCs w:val="24"/>
        </w:rPr>
        <w:t xml:space="preserve"> που απαιτείται για τον νέο τρόπο, δίνουμε τη δυνατότητα παράτασης των υπαρχουσών συμβάσεων στα νοσοκομεία και στις ΔΥΠΕ και επεκτείνουμε τον ρόλο της Επιτροπής Προμηθειών Υγείας, προκειμένου να μπορέσει να συνεχίσει να λειτουργε</w:t>
      </w:r>
      <w:r>
        <w:rPr>
          <w:rFonts w:eastAsia="Times New Roman"/>
          <w:szCs w:val="24"/>
        </w:rPr>
        <w:t>ί το σύστημα.</w:t>
      </w:r>
    </w:p>
    <w:p w14:paraId="1BED4B05" w14:textId="77777777" w:rsidR="0011574B" w:rsidRDefault="00BF5310">
      <w:pPr>
        <w:spacing w:line="600" w:lineRule="auto"/>
        <w:ind w:firstLine="720"/>
        <w:contextualSpacing/>
        <w:jc w:val="both"/>
        <w:rPr>
          <w:rFonts w:eastAsia="Times New Roman"/>
          <w:szCs w:val="24"/>
        </w:rPr>
      </w:pPr>
      <w:r>
        <w:rPr>
          <w:rFonts w:eastAsia="Times New Roman"/>
          <w:szCs w:val="24"/>
        </w:rPr>
        <w:t>Με το άρθρο 5, επειδή υπάρχουν περίπου δεκαπέντε διοικητές και αναπληρωτές διοικητές νοσοκομείων</w:t>
      </w:r>
      <w:r>
        <w:rPr>
          <w:rFonts w:eastAsia="Times New Roman"/>
          <w:szCs w:val="24"/>
        </w:rPr>
        <w:t>,</w:t>
      </w:r>
      <w:r>
        <w:rPr>
          <w:rFonts w:eastAsia="Times New Roman"/>
          <w:szCs w:val="24"/>
        </w:rPr>
        <w:t xml:space="preserve"> των οποίων η θητεία έληξε ή λήγει πρόσφατα, έχουμε προκηρύξει τις θέσεις για κάλυψη. Είναι διοικητές</w:t>
      </w:r>
      <w:r>
        <w:rPr>
          <w:rFonts w:eastAsia="Times New Roman"/>
          <w:szCs w:val="24"/>
        </w:rPr>
        <w:t>,</w:t>
      </w:r>
      <w:r>
        <w:rPr>
          <w:rFonts w:eastAsia="Times New Roman"/>
          <w:szCs w:val="24"/>
        </w:rPr>
        <w:t xml:space="preserve"> που είχαν παραμείνει πέρυσι με τη διαδικασία της επιλογής</w:t>
      </w:r>
      <w:r>
        <w:rPr>
          <w:rFonts w:eastAsia="Times New Roman"/>
          <w:szCs w:val="24"/>
        </w:rPr>
        <w:t>,</w:t>
      </w:r>
      <w:r>
        <w:rPr>
          <w:rFonts w:eastAsia="Times New Roman"/>
          <w:szCs w:val="24"/>
        </w:rPr>
        <w:t xml:space="preserve"> που υπήρξε και είναι από παλιά, αλλά έληξε ή λήγει η θητεία τους. Ουσιαστικά</w:t>
      </w:r>
      <w:r>
        <w:rPr>
          <w:rFonts w:eastAsia="Times New Roman"/>
          <w:szCs w:val="24"/>
        </w:rPr>
        <w:t>,</w:t>
      </w:r>
      <w:r>
        <w:rPr>
          <w:rFonts w:eastAsia="Times New Roman"/>
          <w:szCs w:val="24"/>
        </w:rPr>
        <w:t xml:space="preserve"> δίνουμε τη δυνατότητα</w:t>
      </w:r>
      <w:r>
        <w:rPr>
          <w:rFonts w:eastAsia="Times New Roman"/>
          <w:szCs w:val="24"/>
        </w:rPr>
        <w:t>,</w:t>
      </w:r>
      <w:r>
        <w:rPr>
          <w:rFonts w:eastAsia="Times New Roman"/>
          <w:szCs w:val="24"/>
        </w:rPr>
        <w:t xml:space="preserve"> μέχρι τη νέα επιλογή διοικητή και αναπληρωτή διοικητή να </w:t>
      </w:r>
      <w:r>
        <w:rPr>
          <w:rFonts w:eastAsia="Times New Roman"/>
          <w:szCs w:val="24"/>
        </w:rPr>
        <w:lastRenderedPageBreak/>
        <w:t>παραμείνουν στις θέσεις τους, προκειμέ</w:t>
      </w:r>
      <w:r>
        <w:rPr>
          <w:rFonts w:eastAsia="Times New Roman"/>
          <w:szCs w:val="24"/>
        </w:rPr>
        <w:t xml:space="preserve">νου να μην υπάρξει διοικητικό κενό και πρόβλημα δυσλειτουργίας στα νοσοκομεία. </w:t>
      </w:r>
    </w:p>
    <w:p w14:paraId="1BED4B06" w14:textId="77777777" w:rsidR="0011574B" w:rsidRDefault="00BF5310">
      <w:pPr>
        <w:spacing w:line="600" w:lineRule="auto"/>
        <w:ind w:firstLine="720"/>
        <w:contextualSpacing/>
        <w:jc w:val="both"/>
        <w:rPr>
          <w:rFonts w:eastAsia="Times New Roman"/>
          <w:szCs w:val="24"/>
        </w:rPr>
      </w:pPr>
      <w:r>
        <w:rPr>
          <w:rFonts w:eastAsia="Times New Roman"/>
          <w:szCs w:val="24"/>
        </w:rPr>
        <w:t>Με το άρθρο 6 ουσιαστικά παρατείνουμε τη λειτουργία –αυτό πάλι πηγαίνει με τις προμήθειες- του παρατηρητηρίου τιμών στο Υπουργείο Υγείας</w:t>
      </w:r>
      <w:r>
        <w:rPr>
          <w:rFonts w:eastAsia="Times New Roman"/>
          <w:szCs w:val="24"/>
        </w:rPr>
        <w:t>,</w:t>
      </w:r>
      <w:r>
        <w:rPr>
          <w:rFonts w:eastAsia="Times New Roman"/>
          <w:szCs w:val="24"/>
        </w:rPr>
        <w:t xml:space="preserve"> που συγκροτήσαμε με τον νόμο του παράλ</w:t>
      </w:r>
      <w:r>
        <w:rPr>
          <w:rFonts w:eastAsia="Times New Roman"/>
          <w:szCs w:val="24"/>
        </w:rPr>
        <w:t>ληλου προγράμματος και το οποίο διορθώνει τις ατέλειες του παρατηρητηρίου τιμών της ΕΠΥ. Είχαμε δεχθεί εκείνη τη μεγάλη, συντονισμένη επίθεση από κάποιες εταιρείες προμηθειών</w:t>
      </w:r>
      <w:r>
        <w:rPr>
          <w:rFonts w:eastAsia="Times New Roman"/>
          <w:szCs w:val="24"/>
        </w:rPr>
        <w:t>,</w:t>
      </w:r>
      <w:r>
        <w:rPr>
          <w:rFonts w:eastAsia="Times New Roman"/>
          <w:szCs w:val="24"/>
        </w:rPr>
        <w:t xml:space="preserve"> που έδιναν πάρα πολύ χαμηλές τιμές και μπλόκαραν το σύστημα της λειτουργίας του </w:t>
      </w:r>
      <w:r>
        <w:rPr>
          <w:rFonts w:eastAsia="Times New Roman"/>
          <w:szCs w:val="24"/>
        </w:rPr>
        <w:t>εφοδιασμού των νοσοκομείων.</w:t>
      </w:r>
    </w:p>
    <w:p w14:paraId="1BED4B07" w14:textId="77777777" w:rsidR="0011574B" w:rsidRDefault="00BF5310">
      <w:pPr>
        <w:spacing w:line="600" w:lineRule="auto"/>
        <w:ind w:firstLine="720"/>
        <w:contextualSpacing/>
        <w:jc w:val="both"/>
        <w:rPr>
          <w:rFonts w:eastAsia="Times New Roman"/>
          <w:szCs w:val="24"/>
        </w:rPr>
      </w:pPr>
      <w:r>
        <w:rPr>
          <w:rFonts w:eastAsia="Times New Roman"/>
          <w:szCs w:val="24"/>
        </w:rPr>
        <w:t>Το άρθρο 8 αφορά τη δυνατότητα να υπάρχουν και μη αμειβόμενα μέλη κατ’ επιλογήν τους, τα οποία στελεχώνουν το διοικητικό συμβούλιο της ΑΕΜΥ</w:t>
      </w:r>
      <w:r>
        <w:rPr>
          <w:rFonts w:eastAsia="Times New Roman"/>
          <w:szCs w:val="24"/>
        </w:rPr>
        <w:t>,</w:t>
      </w:r>
      <w:r>
        <w:rPr>
          <w:rFonts w:eastAsia="Times New Roman"/>
          <w:szCs w:val="24"/>
        </w:rPr>
        <w:t xml:space="preserve"> που έχει και την ευθύνη του Νοσοκομείου της Σαντορίνης. Και επίσης για το Νοσοκομείο Σα</w:t>
      </w:r>
      <w:r>
        <w:rPr>
          <w:rFonts w:eastAsia="Times New Roman"/>
          <w:szCs w:val="24"/>
        </w:rPr>
        <w:t xml:space="preserve">ντορίνης είναι και το άρθρο 9, όπου από λάθος στον νόμο για τη συγκρότησή του είχε παρεισφρήσει το ότι χρειάζεται βεβαίωση καλής λειτουργίας. Το Νοσοκομείο Σαντορίνης είναι δημόσιο </w:t>
      </w:r>
      <w:r>
        <w:rPr>
          <w:rFonts w:eastAsia="Times New Roman"/>
          <w:szCs w:val="24"/>
        </w:rPr>
        <w:lastRenderedPageBreak/>
        <w:t>νοσοκομείο. Η βεβαίωση καλής λειτουργίας δίνεται με τον ιδρυτικό του νόμο -</w:t>
      </w:r>
      <w:r>
        <w:rPr>
          <w:rFonts w:eastAsia="Times New Roman"/>
          <w:szCs w:val="24"/>
        </w:rPr>
        <w:t>όπως και για όλα τα νοσοκομεία- και πρακτικά απαλείφονται από το νόμο αυτές οι παράγραφοι.</w:t>
      </w:r>
    </w:p>
    <w:p w14:paraId="1BED4B08" w14:textId="77777777" w:rsidR="0011574B" w:rsidRDefault="00BF5310">
      <w:pPr>
        <w:spacing w:line="600" w:lineRule="auto"/>
        <w:ind w:firstLine="720"/>
        <w:contextualSpacing/>
        <w:jc w:val="both"/>
        <w:rPr>
          <w:rFonts w:eastAsia="Times New Roman"/>
          <w:szCs w:val="24"/>
        </w:rPr>
      </w:pPr>
      <w:r>
        <w:rPr>
          <w:rFonts w:eastAsia="Times New Roman"/>
          <w:szCs w:val="24"/>
        </w:rPr>
        <w:t>Με το άρθρο 10α΄ και β΄ ουσιαστικά επαναλαμβάνεται η διάταξη που ίσχυε από το προηγούμενο ΕΣΠΑ -και θα ισχύει τώρα και στο ΣΕΣ- ότι για προγράμματα, προμήθειες, υπηρ</w:t>
      </w:r>
      <w:r>
        <w:rPr>
          <w:rFonts w:eastAsia="Times New Roman"/>
          <w:szCs w:val="24"/>
        </w:rPr>
        <w:t>εσίες, έργα τα οποία συγχρηματοδοτούνται από τα ευρωπαϊκά ταμεία, ουσιαστικά η έγκριση σκοπιμότητας δίνεται από το Υπουργείο Υγείας και δεν ακολουθείται η διαδικασία</w:t>
      </w:r>
      <w:r>
        <w:rPr>
          <w:rFonts w:eastAsia="Times New Roman"/>
          <w:szCs w:val="24"/>
        </w:rPr>
        <w:t>,</w:t>
      </w:r>
      <w:r>
        <w:rPr>
          <w:rFonts w:eastAsia="Times New Roman"/>
          <w:szCs w:val="24"/>
        </w:rPr>
        <w:t xml:space="preserve"> που προβλέπεται</w:t>
      </w:r>
      <w:r>
        <w:rPr>
          <w:rFonts w:eastAsia="Times New Roman"/>
          <w:szCs w:val="24"/>
        </w:rPr>
        <w:t>,</w:t>
      </w:r>
      <w:r>
        <w:rPr>
          <w:rFonts w:eastAsia="Times New Roman"/>
          <w:szCs w:val="24"/>
        </w:rPr>
        <w:t xml:space="preserve"> σε σχέση με τις άλλες προμήθειες και τα άλλα έργα που εγκρίνονται από ίδ</w:t>
      </w:r>
      <w:r>
        <w:rPr>
          <w:rFonts w:eastAsia="Times New Roman"/>
          <w:szCs w:val="24"/>
        </w:rPr>
        <w:t>ιους πόρους. Και εκεί ο έλεγχος είναι εξονυχιστικός και δεν χρειάζεται να γίνεται δύο φορές το ίδιο πράγμα.</w:t>
      </w:r>
    </w:p>
    <w:p w14:paraId="1BED4B09" w14:textId="77777777" w:rsidR="0011574B" w:rsidRDefault="00BF5310">
      <w:pPr>
        <w:spacing w:line="600" w:lineRule="auto"/>
        <w:ind w:firstLine="720"/>
        <w:contextualSpacing/>
        <w:jc w:val="both"/>
        <w:rPr>
          <w:rFonts w:eastAsia="Times New Roman"/>
          <w:szCs w:val="24"/>
        </w:rPr>
      </w:pPr>
      <w:r>
        <w:rPr>
          <w:rFonts w:eastAsia="Times New Roman"/>
          <w:szCs w:val="24"/>
        </w:rPr>
        <w:t>Το άρθρο 11 διορθώνει μια αδικία που αφορούσε κάποιους μόνιμους εργαζόμενους σε δημόσιο νοσοκομείο, οι οποίοι μπορεί να ήταν διοικητικοί, να ήταν φυ</w:t>
      </w:r>
      <w:r>
        <w:rPr>
          <w:rFonts w:eastAsia="Times New Roman"/>
          <w:szCs w:val="24"/>
        </w:rPr>
        <w:t xml:space="preserve">σιοθεραπευτές, νοσηλευτές κ.λπ. και οι οποίο απέκτησαν το πτυχίο της </w:t>
      </w:r>
      <w:r>
        <w:rPr>
          <w:rFonts w:eastAsia="Times New Roman"/>
          <w:szCs w:val="24"/>
        </w:rPr>
        <w:t>ιατρικής</w:t>
      </w:r>
      <w:r>
        <w:rPr>
          <w:rFonts w:eastAsia="Times New Roman"/>
          <w:szCs w:val="24"/>
        </w:rPr>
        <w:t xml:space="preserve">, έκαναν ειδικότητα και πρέπει τώρα να μεταταχθούν </w:t>
      </w:r>
      <w:r>
        <w:rPr>
          <w:rFonts w:eastAsia="Times New Roman"/>
          <w:szCs w:val="24"/>
        </w:rPr>
        <w:lastRenderedPageBreak/>
        <w:t>σε θέσεις οργανικές</w:t>
      </w:r>
      <w:r>
        <w:rPr>
          <w:rFonts w:eastAsia="Times New Roman"/>
          <w:szCs w:val="24"/>
        </w:rPr>
        <w:t>, που</w:t>
      </w:r>
      <w:r>
        <w:rPr>
          <w:rFonts w:eastAsia="Times New Roman"/>
          <w:szCs w:val="24"/>
        </w:rPr>
        <w:t xml:space="preserve"> είναι κενές και αφορούν την ειδικότητα την οποία έχουν τελειώσει. Με τον νόμο της κινητικότητας</w:t>
      </w:r>
      <w:r>
        <w:rPr>
          <w:rFonts w:eastAsia="Times New Roman"/>
          <w:szCs w:val="24"/>
        </w:rPr>
        <w:t>,</w:t>
      </w:r>
      <w:r>
        <w:rPr>
          <w:rFonts w:eastAsia="Times New Roman"/>
          <w:szCs w:val="24"/>
        </w:rPr>
        <w:t xml:space="preserve"> που ψη</w:t>
      </w:r>
      <w:r>
        <w:rPr>
          <w:rFonts w:eastAsia="Times New Roman"/>
          <w:szCs w:val="24"/>
        </w:rPr>
        <w:t>φίστηκε πρόσφατα</w:t>
      </w:r>
      <w:r>
        <w:rPr>
          <w:rFonts w:eastAsia="Times New Roman"/>
          <w:szCs w:val="24"/>
        </w:rPr>
        <w:t>,</w:t>
      </w:r>
      <w:r>
        <w:rPr>
          <w:rFonts w:eastAsia="Times New Roman"/>
          <w:szCs w:val="24"/>
        </w:rPr>
        <w:t xml:space="preserve"> πρακτικά εξαιρέθηκαν αυτοί οι άνθρωποι από τη δυνατότητα του να γίνει αυτό το πράγμα. Και ουσιαστικά διορθώνουμε αυτή την αδικία. Αυτοί δηλαδή μπορούν να μεταταχθούν και μετά υπάγονται στο καθεστώς</w:t>
      </w:r>
      <w:r>
        <w:rPr>
          <w:rFonts w:eastAsia="Times New Roman"/>
          <w:szCs w:val="24"/>
        </w:rPr>
        <w:t>,</w:t>
      </w:r>
      <w:r>
        <w:rPr>
          <w:rFonts w:eastAsia="Times New Roman"/>
          <w:szCs w:val="24"/>
        </w:rPr>
        <w:t xml:space="preserve"> που αφορά τους γιατρούς και τους υπόλοι</w:t>
      </w:r>
      <w:r>
        <w:rPr>
          <w:rFonts w:eastAsia="Times New Roman"/>
          <w:szCs w:val="24"/>
        </w:rPr>
        <w:t xml:space="preserve">πους υγειονομικούς. </w:t>
      </w:r>
    </w:p>
    <w:p w14:paraId="1BED4B0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Με το άρθρο 12 λύνουμε και καλύπτουμε μια μεγάλη πληγή που έχουμε παραλάβει από το παρελθόν. Δηλαδή, περίπου </w:t>
      </w:r>
      <w:r>
        <w:rPr>
          <w:rFonts w:eastAsia="Times New Roman"/>
          <w:szCs w:val="24"/>
        </w:rPr>
        <w:t>είκοσι δύο</w:t>
      </w:r>
      <w:r>
        <w:rPr>
          <w:rFonts w:eastAsia="Times New Roman"/>
          <w:szCs w:val="24"/>
        </w:rPr>
        <w:t xml:space="preserve"> ή </w:t>
      </w:r>
      <w:r>
        <w:rPr>
          <w:rFonts w:eastAsia="Times New Roman"/>
          <w:szCs w:val="24"/>
        </w:rPr>
        <w:t>είκοσι τρία</w:t>
      </w:r>
      <w:r>
        <w:rPr>
          <w:rFonts w:eastAsia="Times New Roman"/>
          <w:szCs w:val="24"/>
        </w:rPr>
        <w:t xml:space="preserve"> νοσοκομεία και υγειονομικές περιφέρειες σε όλη την Ελλάδα οφείλουν </w:t>
      </w:r>
      <w:r>
        <w:rPr>
          <w:rFonts w:eastAsia="Times New Roman"/>
          <w:szCs w:val="24"/>
        </w:rPr>
        <w:t xml:space="preserve">χρήματα από δεδουλευμένες υπερωρίες, νυχτερινά, εξαιρέσιμα των λοιπών εργαζομένων των νοσοκομείων, όπως και το Νοσοκομείο Κιλκίς για εφημερίες. Και αυτό γιατί συνέβαινε; Γιατί τότε –μιλάω για τα έτη </w:t>
      </w:r>
      <w:r>
        <w:rPr>
          <w:rFonts w:eastAsia="Times New Roman"/>
          <w:szCs w:val="24"/>
        </w:rPr>
        <w:t>20</w:t>
      </w:r>
      <w:r>
        <w:rPr>
          <w:rFonts w:eastAsia="Times New Roman"/>
          <w:szCs w:val="24"/>
        </w:rPr>
        <w:t xml:space="preserve">12, </w:t>
      </w:r>
      <w:r>
        <w:rPr>
          <w:rFonts w:eastAsia="Times New Roman"/>
          <w:szCs w:val="24"/>
        </w:rPr>
        <w:t>20</w:t>
      </w:r>
      <w:r>
        <w:rPr>
          <w:rFonts w:eastAsia="Times New Roman"/>
          <w:szCs w:val="24"/>
        </w:rPr>
        <w:t xml:space="preserve">13, </w:t>
      </w:r>
      <w:r>
        <w:rPr>
          <w:rFonts w:eastAsia="Times New Roman"/>
          <w:szCs w:val="24"/>
        </w:rPr>
        <w:t>20</w:t>
      </w:r>
      <w:r>
        <w:rPr>
          <w:rFonts w:eastAsia="Times New Roman"/>
          <w:szCs w:val="24"/>
        </w:rPr>
        <w:t xml:space="preserve">14 και </w:t>
      </w:r>
      <w:r>
        <w:rPr>
          <w:rFonts w:eastAsia="Times New Roman"/>
          <w:szCs w:val="24"/>
        </w:rPr>
        <w:t>20</w:t>
      </w:r>
      <w:r>
        <w:rPr>
          <w:rFonts w:eastAsia="Times New Roman"/>
          <w:szCs w:val="24"/>
        </w:rPr>
        <w:t>15</w:t>
      </w:r>
      <w:r>
        <w:rPr>
          <w:rFonts w:eastAsia="Times New Roman"/>
          <w:szCs w:val="24"/>
        </w:rPr>
        <w:t>,</w:t>
      </w:r>
      <w:r>
        <w:rPr>
          <w:rFonts w:eastAsia="Times New Roman"/>
          <w:szCs w:val="24"/>
        </w:rPr>
        <w:t xml:space="preserve"> που αφορά ένα νοσοκομείο- υπήρ</w:t>
      </w:r>
      <w:r>
        <w:rPr>
          <w:rFonts w:eastAsia="Times New Roman"/>
          <w:szCs w:val="24"/>
        </w:rPr>
        <w:t>χε μειωμένη χρη</w:t>
      </w:r>
      <w:r>
        <w:rPr>
          <w:rFonts w:eastAsia="Times New Roman"/>
          <w:szCs w:val="24"/>
        </w:rPr>
        <w:lastRenderedPageBreak/>
        <w:t>ματοδότηση από τον κρατικό προϋπολογισμό για τις εφημερίες, τα νυχτερινά και τα εξαιρέσιμα. Οπότε</w:t>
      </w:r>
      <w:r>
        <w:rPr>
          <w:rFonts w:eastAsia="Times New Roman"/>
          <w:szCs w:val="24"/>
        </w:rPr>
        <w:t>,</w:t>
      </w:r>
      <w:r>
        <w:rPr>
          <w:rFonts w:eastAsia="Times New Roman"/>
          <w:szCs w:val="24"/>
        </w:rPr>
        <w:t xml:space="preserve"> τι έκαναν πολλά νοσοκομεία το </w:t>
      </w:r>
      <w:r>
        <w:rPr>
          <w:rFonts w:eastAsia="Times New Roman"/>
          <w:szCs w:val="24"/>
        </w:rPr>
        <w:t>20</w:t>
      </w:r>
      <w:r>
        <w:rPr>
          <w:rFonts w:eastAsia="Times New Roman"/>
          <w:szCs w:val="24"/>
        </w:rPr>
        <w:t xml:space="preserve">12 και το </w:t>
      </w:r>
      <w:r>
        <w:rPr>
          <w:rFonts w:eastAsia="Times New Roman"/>
          <w:szCs w:val="24"/>
        </w:rPr>
        <w:t>20</w:t>
      </w:r>
      <w:r>
        <w:rPr>
          <w:rFonts w:eastAsia="Times New Roman"/>
          <w:szCs w:val="24"/>
        </w:rPr>
        <w:t xml:space="preserve">13; Άφηναν απλήρωτο τον τελευταίο ένα ή ενάμιση μήνα. </w:t>
      </w:r>
    </w:p>
    <w:p w14:paraId="1BED4B0B" w14:textId="77777777" w:rsidR="0011574B" w:rsidRDefault="00BF5310">
      <w:pPr>
        <w:spacing w:line="600" w:lineRule="auto"/>
        <w:ind w:firstLine="720"/>
        <w:contextualSpacing/>
        <w:jc w:val="both"/>
        <w:rPr>
          <w:rFonts w:eastAsia="Times New Roman"/>
          <w:szCs w:val="24"/>
        </w:rPr>
      </w:pPr>
      <w:r>
        <w:rPr>
          <w:rFonts w:eastAsia="Times New Roman"/>
          <w:szCs w:val="24"/>
        </w:rPr>
        <w:t>Ουσιαστικά</w:t>
      </w:r>
      <w:r>
        <w:rPr>
          <w:rFonts w:eastAsia="Times New Roman"/>
          <w:szCs w:val="24"/>
        </w:rPr>
        <w:t>,</w:t>
      </w:r>
      <w:r>
        <w:rPr>
          <w:rFonts w:eastAsia="Times New Roman"/>
          <w:szCs w:val="24"/>
        </w:rPr>
        <w:t xml:space="preserve"> τώρα με την πολύ μεγάλη αύξηση</w:t>
      </w:r>
      <w:r>
        <w:rPr>
          <w:rFonts w:eastAsia="Times New Roman"/>
          <w:szCs w:val="24"/>
        </w:rPr>
        <w:t>,</w:t>
      </w:r>
      <w:r>
        <w:rPr>
          <w:rFonts w:eastAsia="Times New Roman"/>
          <w:szCs w:val="24"/>
        </w:rPr>
        <w:t xml:space="preserve"> που έχει υπάρξει φέτος μέσω της χρηματοδότησης και του ΕΟΠΥΥ, τα νοσοκομεία έχουν ταμειακά διαθέσιμα, έχουν ίδιους πόρους και με τη διάταξη αυτή</w:t>
      </w:r>
      <w:r>
        <w:rPr>
          <w:rFonts w:eastAsia="Times New Roman"/>
          <w:szCs w:val="24"/>
        </w:rPr>
        <w:t>,</w:t>
      </w:r>
      <w:r>
        <w:rPr>
          <w:rFonts w:eastAsia="Times New Roman"/>
          <w:szCs w:val="24"/>
        </w:rPr>
        <w:t xml:space="preserve"> τους δίνουμε τη δυνατότητα να χρησιμοποιήσουν αυτά τα ταμειακά διαθέσιμα</w:t>
      </w:r>
      <w:r>
        <w:rPr>
          <w:rFonts w:eastAsia="Times New Roman"/>
          <w:szCs w:val="24"/>
        </w:rPr>
        <w:t>,</w:t>
      </w:r>
      <w:r>
        <w:rPr>
          <w:rFonts w:eastAsia="Times New Roman"/>
          <w:szCs w:val="24"/>
        </w:rPr>
        <w:t xml:space="preserve"> που προέρχονται από ίδιους πόρους κ</w:t>
      </w:r>
      <w:r>
        <w:rPr>
          <w:rFonts w:eastAsia="Times New Roman"/>
          <w:szCs w:val="24"/>
        </w:rPr>
        <w:t>αι όχι από τον κρατικό προϋπολογισμό</w:t>
      </w:r>
      <w:r>
        <w:rPr>
          <w:rFonts w:eastAsia="Times New Roman"/>
          <w:szCs w:val="24"/>
        </w:rPr>
        <w:t>,</w:t>
      </w:r>
      <w:r>
        <w:rPr>
          <w:rFonts w:eastAsia="Times New Roman"/>
          <w:szCs w:val="24"/>
        </w:rPr>
        <w:t xml:space="preserve"> για να πληρώσουν όλη αυτή την απλήρωτη εργασία η οποία </w:t>
      </w:r>
      <w:proofErr w:type="spellStart"/>
      <w:r>
        <w:rPr>
          <w:rFonts w:eastAsia="Times New Roman"/>
          <w:szCs w:val="24"/>
        </w:rPr>
        <w:t>συμποσούται</w:t>
      </w:r>
      <w:proofErr w:type="spellEnd"/>
      <w:r>
        <w:rPr>
          <w:rFonts w:eastAsia="Times New Roman"/>
          <w:szCs w:val="24"/>
        </w:rPr>
        <w:t xml:space="preserve"> σε ένα ποσό της τάξεως περίπου των 6,7 εκατομμυρίων ευρώ. </w:t>
      </w:r>
    </w:p>
    <w:p w14:paraId="1BED4B0C" w14:textId="77777777" w:rsidR="0011574B" w:rsidRDefault="00BF5310">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φορά και το Νοσοκομείο Κιλκίς, όπου από λάθος πέρυσι</w:t>
      </w:r>
      <w:r>
        <w:rPr>
          <w:rFonts w:eastAsia="Times New Roman"/>
          <w:szCs w:val="24"/>
        </w:rPr>
        <w:t>,</w:t>
      </w:r>
      <w:r>
        <w:rPr>
          <w:rFonts w:eastAsia="Times New Roman"/>
          <w:szCs w:val="24"/>
        </w:rPr>
        <w:t xml:space="preserve"> ο προηγούμενος διοικητής που υπήρχε τότε, όχι μόνο δεν πλήρωσε τις εφημερίες -γιατί είναι η μόνη περίπτωση που αφορά κυρίως εφημερίες- αλλά χρειαζόταν 200.000 για να τα πληρώσει. Είχε τις 100.000 με βάση τον πρώτο </w:t>
      </w:r>
      <w:r>
        <w:rPr>
          <w:rFonts w:eastAsia="Times New Roman"/>
          <w:szCs w:val="24"/>
        </w:rPr>
        <w:lastRenderedPageBreak/>
        <w:t>προγραμματισμό, γύρισε και τις 100.000 πί</w:t>
      </w:r>
      <w:r>
        <w:rPr>
          <w:rFonts w:eastAsia="Times New Roman"/>
          <w:szCs w:val="24"/>
        </w:rPr>
        <w:t>σω και δεν μπορούσε να χρησιμοποιήσει τη χρηματοδότηση του ΕΟΠΥΥ.</w:t>
      </w:r>
    </w:p>
    <w:p w14:paraId="1BED4B0D" w14:textId="77777777" w:rsidR="0011574B" w:rsidRDefault="00BF5310">
      <w:pPr>
        <w:spacing w:line="600" w:lineRule="auto"/>
        <w:ind w:firstLine="720"/>
        <w:contextualSpacing/>
        <w:jc w:val="both"/>
        <w:rPr>
          <w:rFonts w:eastAsia="Times New Roman"/>
          <w:szCs w:val="24"/>
        </w:rPr>
      </w:pPr>
      <w:r>
        <w:rPr>
          <w:rFonts w:eastAsia="Times New Roman"/>
          <w:szCs w:val="24"/>
        </w:rPr>
        <w:t>Τώρα υπάρχει η δυνατότητα και ουσιαστικά</w:t>
      </w:r>
      <w:r>
        <w:rPr>
          <w:rFonts w:eastAsia="Times New Roman"/>
          <w:szCs w:val="24"/>
        </w:rPr>
        <w:t xml:space="preserve">, </w:t>
      </w:r>
      <w:r>
        <w:rPr>
          <w:rFonts w:eastAsia="Times New Roman"/>
          <w:szCs w:val="24"/>
        </w:rPr>
        <w:t>με αυτή τη ρύθμιση κλείνουμε όλες τις «</w:t>
      </w:r>
      <w:proofErr w:type="spellStart"/>
      <w:r>
        <w:rPr>
          <w:rFonts w:eastAsia="Times New Roman"/>
          <w:szCs w:val="24"/>
        </w:rPr>
        <w:t>δανεικαριές</w:t>
      </w:r>
      <w:proofErr w:type="spellEnd"/>
      <w:r>
        <w:rPr>
          <w:rFonts w:eastAsia="Times New Roman"/>
          <w:szCs w:val="24"/>
        </w:rPr>
        <w:t>» που κληρονομήσαμε από την προηγούμενη κυβέρνηση</w:t>
      </w:r>
      <w:r>
        <w:rPr>
          <w:rFonts w:eastAsia="Times New Roman"/>
          <w:szCs w:val="24"/>
        </w:rPr>
        <w:t>,</w:t>
      </w:r>
      <w:r>
        <w:rPr>
          <w:rFonts w:eastAsia="Times New Roman"/>
          <w:szCs w:val="24"/>
        </w:rPr>
        <w:t xml:space="preserve"> σε σχέση με την απλήρωτη εργασία είτε την </w:t>
      </w:r>
      <w:proofErr w:type="spellStart"/>
      <w:r>
        <w:rPr>
          <w:rFonts w:eastAsia="Times New Roman"/>
          <w:szCs w:val="24"/>
        </w:rPr>
        <w:t>εφημε</w:t>
      </w:r>
      <w:r>
        <w:rPr>
          <w:rFonts w:eastAsia="Times New Roman"/>
          <w:szCs w:val="24"/>
        </w:rPr>
        <w:t>ριακή</w:t>
      </w:r>
      <w:proofErr w:type="spellEnd"/>
      <w:r>
        <w:rPr>
          <w:rFonts w:eastAsia="Times New Roman"/>
          <w:szCs w:val="24"/>
        </w:rPr>
        <w:t xml:space="preserve"> απασχόληση των νοσοκομειακών γιατρών είτε την απλήρωτη εργασία από νυχτερινά, υπερωρίες και εξαιρέσιμα του υπόλοιπου υγειονομικού προσωπικού.</w:t>
      </w:r>
    </w:p>
    <w:p w14:paraId="1BED4B0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Ευχαριστώ πολύ. </w:t>
      </w:r>
    </w:p>
    <w:p w14:paraId="1BED4B0F"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Κύριε Πρόεδρε, θα ήθελα το λόγο. </w:t>
      </w:r>
    </w:p>
    <w:p w14:paraId="1BED4B10"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(Αναστάσιος Κουράκ</w:t>
      </w:r>
      <w:r>
        <w:rPr>
          <w:rFonts w:eastAsia="Times New Roman"/>
          <w:b/>
          <w:szCs w:val="24"/>
        </w:rPr>
        <w:t>ης):</w:t>
      </w:r>
      <w:r>
        <w:rPr>
          <w:rFonts w:eastAsia="Times New Roman"/>
          <w:szCs w:val="24"/>
        </w:rPr>
        <w:t xml:space="preserve"> Ορίστε, κυρία </w:t>
      </w:r>
      <w:proofErr w:type="spellStart"/>
      <w:r>
        <w:rPr>
          <w:rFonts w:eastAsia="Times New Roman"/>
          <w:szCs w:val="24"/>
        </w:rPr>
        <w:t>Χριστοφιλοπούλου</w:t>
      </w:r>
      <w:proofErr w:type="spellEnd"/>
      <w:r>
        <w:rPr>
          <w:rFonts w:eastAsia="Times New Roman"/>
          <w:szCs w:val="24"/>
        </w:rPr>
        <w:t xml:space="preserve">. </w:t>
      </w:r>
    </w:p>
    <w:p w14:paraId="1BED4B11"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Η τροπολογία</w:t>
      </w:r>
      <w:r>
        <w:rPr>
          <w:rFonts w:eastAsia="Times New Roman"/>
          <w:szCs w:val="24"/>
        </w:rPr>
        <w:t>,</w:t>
      </w:r>
      <w:r>
        <w:rPr>
          <w:rFonts w:eastAsia="Times New Roman"/>
          <w:szCs w:val="24"/>
        </w:rPr>
        <w:t xml:space="preserve"> που μόλις μας ανέπτυξε ο κύριος Υπουργός</w:t>
      </w:r>
      <w:r>
        <w:rPr>
          <w:rFonts w:eastAsia="Times New Roman"/>
          <w:szCs w:val="24"/>
        </w:rPr>
        <w:t>,</w:t>
      </w:r>
      <w:r>
        <w:rPr>
          <w:rFonts w:eastAsia="Times New Roman"/>
          <w:szCs w:val="24"/>
        </w:rPr>
        <w:t xml:space="preserve"> δεν έχει καν ανέβει στο </w:t>
      </w:r>
      <w:r>
        <w:rPr>
          <w:rFonts w:eastAsia="Times New Roman"/>
          <w:szCs w:val="24"/>
          <w:lang w:val="en-US"/>
        </w:rPr>
        <w:t>site</w:t>
      </w:r>
      <w:r>
        <w:rPr>
          <w:rFonts w:eastAsia="Times New Roman"/>
          <w:szCs w:val="24"/>
        </w:rPr>
        <w:t xml:space="preserve"> της Βουλής. Μίλησε για τέσσερα, πέντε, δέκα άρθρα, </w:t>
      </w:r>
      <w:proofErr w:type="spellStart"/>
      <w:r>
        <w:rPr>
          <w:rFonts w:eastAsia="Times New Roman"/>
          <w:szCs w:val="24"/>
        </w:rPr>
        <w:t>υποπαραγράφους</w:t>
      </w:r>
      <w:proofErr w:type="spellEnd"/>
      <w:r>
        <w:rPr>
          <w:rFonts w:eastAsia="Times New Roman"/>
          <w:szCs w:val="24"/>
        </w:rPr>
        <w:t xml:space="preserve"> προφανώς. </w:t>
      </w:r>
    </w:p>
    <w:p w14:paraId="1BED4B12" w14:textId="77777777" w:rsidR="0011574B" w:rsidRDefault="00BF5310">
      <w:pPr>
        <w:spacing w:line="600" w:lineRule="auto"/>
        <w:ind w:firstLine="720"/>
        <w:contextualSpacing/>
        <w:jc w:val="both"/>
        <w:rPr>
          <w:rFonts w:eastAsia="Times New Roman"/>
          <w:szCs w:val="24"/>
        </w:rPr>
      </w:pPr>
      <w:r>
        <w:rPr>
          <w:rFonts w:eastAsia="Times New Roman"/>
          <w:szCs w:val="24"/>
        </w:rPr>
        <w:t>Κύριε Πρόεδρε, δεν ήταν δυνα</w:t>
      </w:r>
      <w:r>
        <w:rPr>
          <w:rFonts w:eastAsia="Times New Roman"/>
          <w:szCs w:val="24"/>
        </w:rPr>
        <w:t xml:space="preserve">τόν αυτή η τροπολογία να έρθει σε γνώση μας, έστω στην </w:t>
      </w:r>
      <w:r>
        <w:rPr>
          <w:rFonts w:eastAsia="Times New Roman"/>
          <w:szCs w:val="24"/>
        </w:rPr>
        <w:t>επιτροπή</w:t>
      </w:r>
      <w:r>
        <w:rPr>
          <w:rFonts w:eastAsia="Times New Roman"/>
          <w:szCs w:val="24"/>
        </w:rPr>
        <w:t xml:space="preserve">, για να μπορέσουμε να συζητήσουμε; Πώς περιμένετε από τα κόμματα να τοποθετηθούν; Αφήνω τις τσάμπα μαγκιές του κ. </w:t>
      </w:r>
      <w:proofErr w:type="spellStart"/>
      <w:r>
        <w:rPr>
          <w:rFonts w:eastAsia="Times New Roman"/>
          <w:szCs w:val="24"/>
        </w:rPr>
        <w:t>Πολάκη</w:t>
      </w:r>
      <w:proofErr w:type="spellEnd"/>
      <w:r>
        <w:rPr>
          <w:rFonts w:eastAsia="Times New Roman"/>
          <w:szCs w:val="24"/>
        </w:rPr>
        <w:t>. Τον έχουμε συνηθίσει. Το αντιπαρέρχομαι. Δεν έχει κανένα νόημα αυτή τη</w:t>
      </w:r>
      <w:r>
        <w:rPr>
          <w:rFonts w:eastAsia="Times New Roman"/>
          <w:szCs w:val="24"/>
        </w:rPr>
        <w:t xml:space="preserve"> στιγμή. Το νόημα είναι η ουσία. </w:t>
      </w:r>
    </w:p>
    <w:p w14:paraId="1BED4B1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Κύριε Πρόεδρε, για να τοποθετηθούμε τα κόμματα, αν θέλουμε να είμαστε σοβαροί σε αυτήν εδώ τη Βουλή, έστω σε ένα επείγον νομοσχέδιο, έπρεπε να έχει έρθει τουλάχιστον ο ίδιος ο κύριος Υπουργός στην </w:t>
      </w:r>
      <w:r>
        <w:rPr>
          <w:rFonts w:eastAsia="Times New Roman"/>
          <w:szCs w:val="24"/>
        </w:rPr>
        <w:t xml:space="preserve">επιτροπή </w:t>
      </w:r>
      <w:r>
        <w:rPr>
          <w:rFonts w:eastAsia="Times New Roman"/>
          <w:szCs w:val="24"/>
        </w:rPr>
        <w:t xml:space="preserve">να μας εξηγήσει </w:t>
      </w:r>
      <w:r>
        <w:rPr>
          <w:rFonts w:eastAsia="Times New Roman"/>
          <w:szCs w:val="24"/>
        </w:rPr>
        <w:t xml:space="preserve">επί του σχεδίου, αν δεν προλάβαινε, τη νομοτεχνική επεξεργασία. Αν ήθελε. Όχι τελευταία στιγμή. Αυτά δεν είναι σοβαρά πράγματα, από μια βεβαίως πολύ «σοβαρή» και επικίνδυνη Κυβέρνηση. </w:t>
      </w:r>
    </w:p>
    <w:p w14:paraId="1BED4B14"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Κατ</w:t>
      </w:r>
      <w:r>
        <w:rPr>
          <w:rFonts w:eastAsia="Times New Roman"/>
          <w:szCs w:val="24"/>
        </w:rPr>
        <w:t>’</w:t>
      </w:r>
      <w:r>
        <w:rPr>
          <w:rFonts w:eastAsia="Times New Roman"/>
          <w:szCs w:val="24"/>
        </w:rPr>
        <w:t xml:space="preserve"> αρχάς</w:t>
      </w:r>
      <w:r>
        <w:rPr>
          <w:rFonts w:eastAsia="Times New Roman"/>
          <w:szCs w:val="24"/>
        </w:rPr>
        <w:t>, με ενημέρωσαν ότι ανέβηκε</w:t>
      </w:r>
      <w:r>
        <w:rPr>
          <w:rFonts w:eastAsia="Times New Roman"/>
          <w:szCs w:val="24"/>
        </w:rPr>
        <w:t xml:space="preserve"> στο </w:t>
      </w:r>
      <w:r>
        <w:rPr>
          <w:rFonts w:eastAsia="Times New Roman"/>
          <w:szCs w:val="24"/>
          <w:lang w:val="en-US"/>
        </w:rPr>
        <w:t>site</w:t>
      </w:r>
      <w:r>
        <w:rPr>
          <w:rFonts w:eastAsia="Times New Roman"/>
          <w:szCs w:val="24"/>
        </w:rPr>
        <w:t>.</w:t>
      </w:r>
    </w:p>
    <w:p w14:paraId="1BED4B15" w14:textId="77777777" w:rsidR="0011574B" w:rsidRDefault="00BF5310">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Πρόεδρε, μπορώ να απαντήσω; </w:t>
      </w:r>
    </w:p>
    <w:p w14:paraId="1BED4B16"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Έχετε να προσθέσετε κάτι; Για πολύ λίγο, όμως, κύριε </w:t>
      </w:r>
      <w:proofErr w:type="spellStart"/>
      <w:r>
        <w:rPr>
          <w:rFonts w:eastAsia="Times New Roman"/>
          <w:szCs w:val="24"/>
        </w:rPr>
        <w:t>Πολάκη</w:t>
      </w:r>
      <w:proofErr w:type="spellEnd"/>
      <w:r>
        <w:rPr>
          <w:rFonts w:eastAsia="Times New Roman"/>
          <w:szCs w:val="24"/>
        </w:rPr>
        <w:t xml:space="preserve">, σας παρακαλώ. </w:t>
      </w:r>
    </w:p>
    <w:p w14:paraId="1BED4B17" w14:textId="77777777" w:rsidR="0011574B" w:rsidRDefault="00BF5310">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Δεν έχου</w:t>
      </w:r>
      <w:r>
        <w:rPr>
          <w:rFonts w:eastAsia="Times New Roman"/>
          <w:szCs w:val="24"/>
        </w:rPr>
        <w:t>με καμ</w:t>
      </w:r>
      <w:r>
        <w:rPr>
          <w:rFonts w:eastAsia="Times New Roman"/>
          <w:szCs w:val="24"/>
        </w:rPr>
        <w:t>μ</w:t>
      </w:r>
      <w:r>
        <w:rPr>
          <w:rFonts w:eastAsia="Times New Roman"/>
          <w:szCs w:val="24"/>
        </w:rPr>
        <w:t xml:space="preserve">ία διάθεση να κρύψουμε τίποτα και ειδικά όταν η τροπολογία είναι πάρα πολύ καλή και αφορά αναγκαία άρθρα. </w:t>
      </w:r>
    </w:p>
    <w:p w14:paraId="1BED4B18"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Γιατί δεν ήρθε στην </w:t>
      </w:r>
      <w:r>
        <w:rPr>
          <w:rFonts w:eastAsia="Times New Roman"/>
          <w:szCs w:val="24"/>
        </w:rPr>
        <w:t>επιτροπή</w:t>
      </w:r>
      <w:r>
        <w:rPr>
          <w:rFonts w:eastAsia="Times New Roman"/>
          <w:szCs w:val="24"/>
        </w:rPr>
        <w:t xml:space="preserve">; </w:t>
      </w:r>
    </w:p>
    <w:p w14:paraId="1BED4B19" w14:textId="77777777" w:rsidR="0011574B" w:rsidRDefault="00BF5310">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Σας άκουσα, κυρία </w:t>
      </w:r>
      <w:proofErr w:type="spellStart"/>
      <w:r>
        <w:rPr>
          <w:rFonts w:eastAsia="Times New Roman"/>
          <w:szCs w:val="24"/>
        </w:rPr>
        <w:t>Χριστοφιλοπούλου</w:t>
      </w:r>
      <w:proofErr w:type="spellEnd"/>
      <w:r>
        <w:rPr>
          <w:rFonts w:eastAsia="Times New Roman"/>
          <w:szCs w:val="24"/>
        </w:rPr>
        <w:t>. Τ</w:t>
      </w:r>
      <w:r>
        <w:rPr>
          <w:rFonts w:eastAsia="Times New Roman"/>
          <w:szCs w:val="24"/>
        </w:rPr>
        <w:t xml:space="preserve">ο κάνατε το σόου. Φτάνει τώρα. Θα απαντήσω. </w:t>
      </w:r>
    </w:p>
    <w:p w14:paraId="1BED4B1A"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 xml:space="preserve">Το σόου είναι δικό σας. </w:t>
      </w:r>
    </w:p>
    <w:p w14:paraId="1BED4B1B" w14:textId="77777777" w:rsidR="0011574B" w:rsidRDefault="00BF5310">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Δικό σας είναι πάντα. </w:t>
      </w:r>
      <w:r>
        <w:rPr>
          <w:rFonts w:eastAsia="Times New Roman"/>
          <w:szCs w:val="24"/>
        </w:rPr>
        <w:t>«</w:t>
      </w:r>
      <w:r>
        <w:rPr>
          <w:rFonts w:eastAsia="Times New Roman"/>
          <w:szCs w:val="24"/>
        </w:rPr>
        <w:t>Εξ’ ανέκαθεν</w:t>
      </w:r>
      <w:r>
        <w:rPr>
          <w:rFonts w:eastAsia="Times New Roman"/>
          <w:szCs w:val="24"/>
        </w:rPr>
        <w:t>»!</w:t>
      </w:r>
      <w:r>
        <w:rPr>
          <w:rFonts w:eastAsia="Times New Roman"/>
          <w:szCs w:val="24"/>
        </w:rPr>
        <w:t xml:space="preserve"> </w:t>
      </w:r>
    </w:p>
    <w:p w14:paraId="1BED4B1C" w14:textId="77777777" w:rsidR="0011574B" w:rsidRDefault="00BF5310">
      <w:pPr>
        <w:spacing w:line="600" w:lineRule="auto"/>
        <w:ind w:firstLine="720"/>
        <w:contextualSpacing/>
        <w:jc w:val="both"/>
        <w:rPr>
          <w:rFonts w:eastAsia="Times New Roman"/>
          <w:szCs w:val="24"/>
        </w:rPr>
      </w:pPr>
      <w:r>
        <w:rPr>
          <w:rFonts w:eastAsia="Times New Roman"/>
          <w:szCs w:val="24"/>
        </w:rPr>
        <w:t>Ο λόγος που ήρθε η τροπολογία επειγόντως</w:t>
      </w:r>
      <w:r>
        <w:rPr>
          <w:rFonts w:eastAsia="Times New Roman"/>
          <w:szCs w:val="24"/>
        </w:rPr>
        <w:t>,</w:t>
      </w:r>
      <w:r>
        <w:rPr>
          <w:rFonts w:eastAsia="Times New Roman"/>
          <w:szCs w:val="24"/>
        </w:rPr>
        <w:t xml:space="preserve"> είναι γιατί όλες αυτές οι διατάξεις είχαν ενσωματωθεί στο νομοσχέδιο της ψυχικής υγείας, το οποίο</w:t>
      </w:r>
      <w:r>
        <w:rPr>
          <w:rFonts w:eastAsia="Times New Roman"/>
          <w:szCs w:val="24"/>
        </w:rPr>
        <w:t>,</w:t>
      </w:r>
      <w:r>
        <w:rPr>
          <w:rFonts w:eastAsia="Times New Roman"/>
          <w:szCs w:val="24"/>
        </w:rPr>
        <w:t xml:space="preserve"> υπήρχε η βεβαιότητα</w:t>
      </w:r>
      <w:r>
        <w:rPr>
          <w:rFonts w:eastAsia="Times New Roman"/>
          <w:szCs w:val="24"/>
        </w:rPr>
        <w:t>,</w:t>
      </w:r>
      <w:r>
        <w:rPr>
          <w:rFonts w:eastAsia="Times New Roman"/>
          <w:szCs w:val="24"/>
        </w:rPr>
        <w:t xml:space="preserve"> μέχρι πολύ πρόσφατα</w:t>
      </w:r>
      <w:r>
        <w:rPr>
          <w:rFonts w:eastAsia="Times New Roman"/>
          <w:szCs w:val="24"/>
        </w:rPr>
        <w:t>,</w:t>
      </w:r>
      <w:r>
        <w:rPr>
          <w:rFonts w:eastAsia="Times New Roman"/>
          <w:szCs w:val="24"/>
        </w:rPr>
        <w:t xml:space="preserve"> ότι θα ψηφιζόταν πριν κλείσει η Βουλή για τις διακοπές των Χριστουγέννων. </w:t>
      </w:r>
    </w:p>
    <w:p w14:paraId="1BED4B1D" w14:textId="77777777" w:rsidR="0011574B" w:rsidRDefault="00BF5310">
      <w:pPr>
        <w:spacing w:line="600" w:lineRule="auto"/>
        <w:ind w:firstLine="720"/>
        <w:contextualSpacing/>
        <w:jc w:val="both"/>
        <w:rPr>
          <w:rFonts w:eastAsia="Times New Roman"/>
          <w:szCs w:val="24"/>
        </w:rPr>
      </w:pPr>
      <w:r>
        <w:rPr>
          <w:rFonts w:eastAsia="Times New Roman"/>
          <w:szCs w:val="24"/>
        </w:rPr>
        <w:t>Επειδή, όμως, λόγω φόρτου του κοινοβουλ</w:t>
      </w:r>
      <w:r>
        <w:rPr>
          <w:rFonts w:eastAsia="Times New Roman"/>
          <w:szCs w:val="24"/>
        </w:rPr>
        <w:t>ευτικού έργου</w:t>
      </w:r>
      <w:r>
        <w:rPr>
          <w:rFonts w:eastAsia="Times New Roman"/>
          <w:szCs w:val="24"/>
        </w:rPr>
        <w:t>,</w:t>
      </w:r>
      <w:r>
        <w:rPr>
          <w:rFonts w:eastAsia="Times New Roman"/>
          <w:szCs w:val="24"/>
        </w:rPr>
        <w:t xml:space="preserve"> που υπάρχει, θα κατατεθεί μεν, αλλά δεν θα ψηφιστεί και αυτές οι διατάξεις είναι επείγουσες, γιατί πρέπει να γίνουν πριν τις 31</w:t>
      </w:r>
      <w:r>
        <w:rPr>
          <w:rFonts w:eastAsia="Times New Roman"/>
          <w:szCs w:val="24"/>
        </w:rPr>
        <w:t xml:space="preserve"> Δεκεμβρίου</w:t>
      </w:r>
      <w:r>
        <w:rPr>
          <w:rFonts w:eastAsia="Times New Roman"/>
          <w:szCs w:val="24"/>
        </w:rPr>
        <w:t xml:space="preserve">, γι’ αυτόν τον λόγο βγάλαμε αυτά τα άρθρα από το σώμα του νομοσχεδίου, φτιάξαμε την τροπολογία και τη </w:t>
      </w:r>
      <w:r>
        <w:rPr>
          <w:rFonts w:eastAsia="Times New Roman"/>
          <w:szCs w:val="24"/>
        </w:rPr>
        <w:t xml:space="preserve">φέραμε, προκειμένου να μπορέσει να ψηφιστεί και να υλοποιηθούν στα πλαίσια των επειγόντων προθεσμιών που υπάρχουν. </w:t>
      </w:r>
    </w:p>
    <w:p w14:paraId="1BED4B1E"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Τα υπόλοιπα, η τζάμπα μαγκιά και τα σόου, τα αφήνω, για να χαρακτηρίσει ο κόσμος την κ. </w:t>
      </w:r>
      <w:proofErr w:type="spellStart"/>
      <w:r>
        <w:rPr>
          <w:rFonts w:eastAsia="Times New Roman"/>
          <w:szCs w:val="24"/>
        </w:rPr>
        <w:t>Χριστοφιλοπούλου</w:t>
      </w:r>
      <w:proofErr w:type="spellEnd"/>
      <w:r>
        <w:rPr>
          <w:rFonts w:eastAsia="Times New Roman"/>
          <w:szCs w:val="24"/>
        </w:rPr>
        <w:t xml:space="preserve">. </w:t>
      </w:r>
    </w:p>
    <w:p w14:paraId="1BED4B1F"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 xml:space="preserve">Προχωρούμε με τον κ. Στεργίου, Βουλευτή του Κομμουνιστικού Κόμματος Ελλάδας. </w:t>
      </w:r>
    </w:p>
    <w:p w14:paraId="1BED4B20"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ΚΩΝΣΤΑΝΤΙΝΟΣ ΣΤΕΡΓΙΟΥ: </w:t>
      </w:r>
      <w:r>
        <w:rPr>
          <w:rFonts w:eastAsia="Times New Roman"/>
          <w:szCs w:val="24"/>
        </w:rPr>
        <w:t xml:space="preserve">Ευχαριστώ, κύριε Πρόεδρε. </w:t>
      </w:r>
    </w:p>
    <w:p w14:paraId="1BED4B21"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με τη νομοθέτηση του Κοινωνικού Εισοδήματος Αλληλεγγύης από την Κυβέρνηση γίνεται άλλη μια προσπά</w:t>
      </w:r>
      <w:r>
        <w:rPr>
          <w:rFonts w:eastAsia="Times New Roman"/>
          <w:szCs w:val="24"/>
        </w:rPr>
        <w:t xml:space="preserve">θεια εξαπάτησης και παραπλάνησης των εργαζομένων και γενικότερα του λαού μας, που πάρα πολύ καλά ξέρει να κάνει και το έχει κάνει επανειλημμένα τα τελευταία δύο χρόνια. </w:t>
      </w:r>
    </w:p>
    <w:p w14:paraId="1BED4B2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Γιατί το λέμε αυτό; Με το παρόν νομοσχέδιο, το οποίο είναι </w:t>
      </w:r>
      <w:proofErr w:type="spellStart"/>
      <w:r>
        <w:rPr>
          <w:rFonts w:eastAsia="Times New Roman"/>
          <w:szCs w:val="24"/>
        </w:rPr>
        <w:t>προαπαιτούμενο</w:t>
      </w:r>
      <w:proofErr w:type="spellEnd"/>
      <w:r>
        <w:rPr>
          <w:rFonts w:eastAsia="Times New Roman"/>
          <w:szCs w:val="24"/>
        </w:rPr>
        <w:t xml:space="preserve"> του τρίτου μ</w:t>
      </w:r>
      <w:r>
        <w:rPr>
          <w:rFonts w:eastAsia="Times New Roman"/>
          <w:szCs w:val="24"/>
        </w:rPr>
        <w:t>νημονίου, που όλοι μαζί ψηφίσατε -αυτά να μην τα ξεχνάμε- και τους μηχανισμούς</w:t>
      </w:r>
      <w:r>
        <w:rPr>
          <w:rFonts w:eastAsia="Times New Roman"/>
          <w:szCs w:val="24"/>
        </w:rPr>
        <w:t>,</w:t>
      </w:r>
      <w:r>
        <w:rPr>
          <w:rFonts w:eastAsia="Times New Roman"/>
          <w:szCs w:val="24"/>
        </w:rPr>
        <w:t xml:space="preserve"> που δημιουργείτε</w:t>
      </w:r>
      <w:r>
        <w:rPr>
          <w:rFonts w:eastAsia="Times New Roman"/>
          <w:szCs w:val="24"/>
        </w:rPr>
        <w:t>,</w:t>
      </w:r>
      <w:r>
        <w:rPr>
          <w:rFonts w:eastAsia="Times New Roman"/>
          <w:szCs w:val="24"/>
        </w:rPr>
        <w:t xml:space="preserve"> έχετε στόχο να τηρηθεί απαρέγκλιτα ο περιορισμός, αλλά και η μείωση των όποιων παροχών σε </w:t>
      </w:r>
      <w:r>
        <w:rPr>
          <w:rFonts w:eastAsia="Times New Roman"/>
          <w:szCs w:val="24"/>
        </w:rPr>
        <w:lastRenderedPageBreak/>
        <w:t>χρήμα, είδη και υπηρεσίες στα λαϊκά στρώματα</w:t>
      </w:r>
      <w:r>
        <w:rPr>
          <w:rFonts w:eastAsia="Times New Roman"/>
          <w:szCs w:val="24"/>
        </w:rPr>
        <w:t>,</w:t>
      </w:r>
      <w:r>
        <w:rPr>
          <w:rFonts w:eastAsia="Times New Roman"/>
          <w:szCs w:val="24"/>
        </w:rPr>
        <w:t xml:space="preserve"> που εντάσσονται ή κινδ</w:t>
      </w:r>
      <w:r>
        <w:rPr>
          <w:rFonts w:eastAsia="Times New Roman"/>
          <w:szCs w:val="24"/>
        </w:rPr>
        <w:t xml:space="preserve">υνεύουν να ενταχθούν, με τα δικά σας πάντα κριτήρια, στη φτώχεια, αλλά και στην ακραία φτώχεια. </w:t>
      </w:r>
    </w:p>
    <w:p w14:paraId="1BED4B2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Τη δαπάνη για το Κοινωνικό Εισόδημα Αλληλεγγύης σκοπεύετε να την καλύψετε από την ανακύκλωση των </w:t>
      </w:r>
      <w:proofErr w:type="spellStart"/>
      <w:r>
        <w:rPr>
          <w:rFonts w:eastAsia="Times New Roman"/>
          <w:szCs w:val="24"/>
        </w:rPr>
        <w:t>προνοιακών</w:t>
      </w:r>
      <w:proofErr w:type="spellEnd"/>
      <w:r>
        <w:rPr>
          <w:rFonts w:eastAsia="Times New Roman"/>
          <w:szCs w:val="24"/>
        </w:rPr>
        <w:t xml:space="preserve"> επιδομάτων, τα οποία όμως περικόπτονται</w:t>
      </w:r>
      <w:r>
        <w:rPr>
          <w:rFonts w:eastAsia="Times New Roman"/>
          <w:szCs w:val="24"/>
        </w:rPr>
        <w:t>,</w:t>
      </w:r>
      <w:r>
        <w:rPr>
          <w:rFonts w:eastAsia="Times New Roman"/>
          <w:szCs w:val="24"/>
        </w:rPr>
        <w:t xml:space="preserve"> αλλά και α</w:t>
      </w:r>
      <w:r>
        <w:rPr>
          <w:rFonts w:eastAsia="Times New Roman"/>
          <w:szCs w:val="24"/>
        </w:rPr>
        <w:t xml:space="preserve">πό πόρους από τον κρατικό προϋπολογισμό, οι οποίοι προέρχονται από τα πλεονάσματα του ελληνικού λαού μας. </w:t>
      </w:r>
    </w:p>
    <w:p w14:paraId="1BED4B2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τρίτο μνημόνιο, που το έχετε ψηφίσει όλοι -το λέω και πάλι- οδηγεί σε δραστική μείωση ή και κατάργηση οικογενειακών, </w:t>
      </w:r>
      <w:proofErr w:type="spellStart"/>
      <w:r>
        <w:rPr>
          <w:rFonts w:eastAsia="Times New Roman"/>
          <w:szCs w:val="24"/>
        </w:rPr>
        <w:t>προνοιακών</w:t>
      </w:r>
      <w:proofErr w:type="spellEnd"/>
      <w:r>
        <w:rPr>
          <w:rFonts w:eastAsia="Times New Roman"/>
          <w:szCs w:val="24"/>
        </w:rPr>
        <w:t xml:space="preserve"> και επιδομάτων ΑΜΕ</w:t>
      </w:r>
      <w:r>
        <w:rPr>
          <w:rFonts w:eastAsia="Times New Roman"/>
          <w:szCs w:val="24"/>
        </w:rPr>
        <w:t xml:space="preserve">Α. Συγκεκριμένα, προβλέπεται περικοπή κατά ένα δισεκατομμύριο ευρώ ετησίως της κρατικής ενίσχυσης προς την κοινωνική πρόνοια.  Αυτό είναι δεδομένο. </w:t>
      </w:r>
    </w:p>
    <w:p w14:paraId="1BED4B25"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Σύμφωνα, δε, με το κουαρτέτο, η Κυβέρνηση εντός του έτους θα πρέπει να έχει ολοκληρώσει την αναδιάρθρωση το</w:t>
      </w:r>
      <w:r>
        <w:rPr>
          <w:rFonts w:eastAsia="Times New Roman"/>
          <w:szCs w:val="24"/>
        </w:rPr>
        <w:t xml:space="preserve">υ συνόλου των </w:t>
      </w:r>
      <w:proofErr w:type="spellStart"/>
      <w:r>
        <w:rPr>
          <w:rFonts w:eastAsia="Times New Roman"/>
          <w:szCs w:val="24"/>
        </w:rPr>
        <w:t>προνοιακών</w:t>
      </w:r>
      <w:proofErr w:type="spellEnd"/>
      <w:r>
        <w:rPr>
          <w:rFonts w:eastAsia="Times New Roman"/>
          <w:szCs w:val="24"/>
        </w:rPr>
        <w:t xml:space="preserve"> </w:t>
      </w:r>
      <w:r>
        <w:rPr>
          <w:rFonts w:eastAsia="Times New Roman"/>
          <w:szCs w:val="24"/>
        </w:rPr>
        <w:lastRenderedPageBreak/>
        <w:t>επιδομάτων, ώστε να κοπεί το 0,5% του ΑΕΠ.</w:t>
      </w:r>
      <w:r w:rsidDel="00CA5245">
        <w:rPr>
          <w:rFonts w:eastAsia="Times New Roman"/>
          <w:szCs w:val="24"/>
        </w:rPr>
        <w:t xml:space="preserve"> </w:t>
      </w:r>
      <w:r>
        <w:rPr>
          <w:rFonts w:eastAsia="Times New Roman" w:cs="Times New Roman"/>
          <w:szCs w:val="24"/>
        </w:rPr>
        <w:t>Αυτό θα κάνει ο περιβόητος μηχανισμός</w:t>
      </w:r>
      <w:r>
        <w:rPr>
          <w:rFonts w:eastAsia="Times New Roman" w:cs="Times New Roman"/>
          <w:szCs w:val="24"/>
        </w:rPr>
        <w:t>,</w:t>
      </w:r>
      <w:r>
        <w:rPr>
          <w:rFonts w:eastAsia="Times New Roman" w:cs="Times New Roman"/>
          <w:szCs w:val="24"/>
        </w:rPr>
        <w:t xml:space="preserve"> που νομοθετείτε. Θα κάνει έναν </w:t>
      </w:r>
      <w:proofErr w:type="spellStart"/>
      <w:r>
        <w:rPr>
          <w:rFonts w:eastAsia="Times New Roman" w:cs="Times New Roman"/>
          <w:szCs w:val="24"/>
        </w:rPr>
        <w:t>επανορθολογισμό</w:t>
      </w:r>
      <w:proofErr w:type="spellEnd"/>
      <w:r>
        <w:rPr>
          <w:rFonts w:eastAsia="Times New Roman" w:cs="Times New Roman"/>
          <w:szCs w:val="24"/>
        </w:rPr>
        <w:t xml:space="preserve"> όλων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w:t>
      </w:r>
    </w:p>
    <w:p w14:paraId="1BED4B2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Παγκόσμια Τράπεζα, εξάλλου, η οποία έχει κεντρικό ρόλο στην </w:t>
      </w:r>
      <w:r>
        <w:rPr>
          <w:rFonts w:eastAsia="Times New Roman" w:cs="Times New Roman"/>
          <w:szCs w:val="24"/>
        </w:rPr>
        <w:t xml:space="preserve">αναδιάρθρωση του </w:t>
      </w:r>
      <w:proofErr w:type="spellStart"/>
      <w:r>
        <w:rPr>
          <w:rFonts w:eastAsia="Times New Roman" w:cs="Times New Roman"/>
          <w:szCs w:val="24"/>
        </w:rPr>
        <w:t>προνοιακού</w:t>
      </w:r>
      <w:proofErr w:type="spellEnd"/>
      <w:r>
        <w:rPr>
          <w:rFonts w:eastAsia="Times New Roman" w:cs="Times New Roman"/>
          <w:szCs w:val="24"/>
        </w:rPr>
        <w:t xml:space="preserve"> συστήματος στη χώρα μας, έχει παραδώσει στην ηγεσία του Υπουργείου Εργασίας λίστα με τα υπό αναδιάρθρωση επιδόματα. Στο στόχαστρο, λοιπόν, μπαίνουν πάνω από εκατό υποτυπώδεις παροχές, αλλά παροχές, που δίνονται σε χρήμα ή σε είδ</w:t>
      </w:r>
      <w:r>
        <w:rPr>
          <w:rFonts w:eastAsia="Times New Roman" w:cs="Times New Roman"/>
          <w:szCs w:val="24"/>
        </w:rPr>
        <w:t>ος σε ασφαλισμένους ή ανέργους, όπως παραδείγματος χάρ</w:t>
      </w:r>
      <w:r>
        <w:rPr>
          <w:rFonts w:eastAsia="Times New Roman" w:cs="Times New Roman"/>
          <w:szCs w:val="24"/>
        </w:rPr>
        <w:t>ιν</w:t>
      </w:r>
      <w:r>
        <w:rPr>
          <w:rFonts w:eastAsia="Times New Roman" w:cs="Times New Roman"/>
          <w:szCs w:val="24"/>
        </w:rPr>
        <w:t xml:space="preserve"> το επίδομα θέρμανσης, το οποίο η Κυβέρνηση ΣΥΡΙΖΑ-ΑΝΕΛ έχει μειώσει κατά 50%. </w:t>
      </w:r>
    </w:p>
    <w:p w14:paraId="1BED4B2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το ίδιο ισχύει για την επιδότηση των κατασκηνώσεων για ανέργους και άλλες παροχές-επιδόματα, για τα οποία όμως έ</w:t>
      </w:r>
      <w:r>
        <w:rPr>
          <w:rFonts w:eastAsia="Times New Roman" w:cs="Times New Roman"/>
          <w:szCs w:val="24"/>
        </w:rPr>
        <w:t xml:space="preserve">χουν καταβληθεί εισφορές από τους εργαζόμενους στα ασφαλιστικά ταμεία. </w:t>
      </w:r>
    </w:p>
    <w:p w14:paraId="1BED4B2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Η Κυβέρνηση</w:t>
      </w:r>
      <w:r>
        <w:rPr>
          <w:rFonts w:eastAsia="Times New Roman" w:cs="Times New Roman"/>
          <w:szCs w:val="24"/>
        </w:rPr>
        <w:t>,</w:t>
      </w:r>
      <w:r>
        <w:rPr>
          <w:rFonts w:eastAsia="Times New Roman" w:cs="Times New Roman"/>
          <w:szCs w:val="24"/>
        </w:rPr>
        <w:t xml:space="preserve"> σε εφαρμογή του τρίτου μνημονίου και με το παρόν νομοσχέδιο</w:t>
      </w:r>
      <w:r>
        <w:rPr>
          <w:rFonts w:eastAsia="Times New Roman" w:cs="Times New Roman"/>
          <w:szCs w:val="24"/>
        </w:rPr>
        <w:t>,</w:t>
      </w:r>
      <w:r>
        <w:rPr>
          <w:rFonts w:eastAsia="Times New Roman" w:cs="Times New Roman"/>
          <w:szCs w:val="24"/>
        </w:rPr>
        <w:t xml:space="preserve"> ετοιμάζει αλλαγές στον χώρο της πρόνοιας, μεταξύ των οποίων και η επανεξέταση του συστήματος κοινωνικής πρόνοι</w:t>
      </w:r>
      <w:r>
        <w:rPr>
          <w:rFonts w:eastAsia="Times New Roman" w:cs="Times New Roman"/>
          <w:szCs w:val="24"/>
        </w:rPr>
        <w:t xml:space="preserve">ας και η αντικατάσταση του ελάχιστου εγγυημένου εισοδήματος με το ΚΕΑ. </w:t>
      </w:r>
    </w:p>
    <w:p w14:paraId="1BED4B2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Στη λογική αυτή, εξάλλου, κινείται και η έκθεση του ΟΟΣΑ, η οποία λέει ότι στην Ελλάδα υπάρχει υπερβολικός αριθμός δικαιούχων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αναφέρει ότι η καταβολή επιδομάτ</w:t>
      </w:r>
      <w:r>
        <w:rPr>
          <w:rFonts w:eastAsia="Times New Roman" w:cs="Times New Roman"/>
          <w:szCs w:val="24"/>
        </w:rPr>
        <w:t>ων και αναπηρικών συντάξεων θα πρέπει να εξαρτάται από το κατώτατο όριο φτώχ</w:t>
      </w:r>
      <w:r>
        <w:rPr>
          <w:rFonts w:eastAsia="Times New Roman" w:cs="Times New Roman"/>
          <w:szCs w:val="24"/>
        </w:rPr>
        <w:t>ε</w:t>
      </w:r>
      <w:r>
        <w:rPr>
          <w:rFonts w:eastAsia="Times New Roman" w:cs="Times New Roman"/>
          <w:szCs w:val="24"/>
        </w:rPr>
        <w:t>ιας, από την ικανότητα προς εργασία και τα περιουσιακά στοιχεία, με στόχο</w:t>
      </w:r>
      <w:r>
        <w:rPr>
          <w:rFonts w:eastAsia="Times New Roman" w:cs="Times New Roman"/>
          <w:szCs w:val="24"/>
        </w:rPr>
        <w:t>,</w:t>
      </w:r>
      <w:r>
        <w:rPr>
          <w:rFonts w:eastAsia="Times New Roman" w:cs="Times New Roman"/>
          <w:szCs w:val="24"/>
        </w:rPr>
        <w:t xml:space="preserve"> από το 1% της δαπάνης του ΑΕΠ</w:t>
      </w:r>
      <w:r>
        <w:rPr>
          <w:rFonts w:eastAsia="Times New Roman" w:cs="Times New Roman"/>
          <w:szCs w:val="24"/>
        </w:rPr>
        <w:t>,</w:t>
      </w:r>
      <w:r>
        <w:rPr>
          <w:rFonts w:eastAsia="Times New Roman" w:cs="Times New Roman"/>
          <w:szCs w:val="24"/>
        </w:rPr>
        <w:t xml:space="preserve"> να πάει στο 0,3% ή στο 0,4%. Δηλαδή, λέει ο ΟΟΣΑ –και εφαρμόζετε πιστά εσείς, γιατί είστε πάρα πολύ καλοί μαθητές και το αναγνωρίζουμε- ότι κάποιος από τα Α</w:t>
      </w:r>
      <w:r>
        <w:rPr>
          <w:rFonts w:eastAsia="Times New Roman" w:cs="Times New Roman"/>
          <w:szCs w:val="24"/>
        </w:rPr>
        <w:t>ΜΕ</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είναι ικανός για οποιαδήποτε εργασία</w:t>
      </w:r>
      <w:r>
        <w:rPr>
          <w:rFonts w:eastAsia="Times New Roman" w:cs="Times New Roman"/>
          <w:szCs w:val="24"/>
        </w:rPr>
        <w:t>,</w:t>
      </w:r>
      <w:r>
        <w:rPr>
          <w:rFonts w:eastAsia="Times New Roman" w:cs="Times New Roman"/>
          <w:szCs w:val="24"/>
        </w:rPr>
        <w:t xml:space="preserve"> δεν μπορεί να λαμβάνει αναπηρική σύνταξη ή αναπηρικό</w:t>
      </w:r>
      <w:r>
        <w:rPr>
          <w:rFonts w:eastAsia="Times New Roman" w:cs="Times New Roman"/>
          <w:szCs w:val="24"/>
        </w:rPr>
        <w:t xml:space="preserve"> επίδομα, λες και το κράτος εξασφαλίζει στον ανάπηρο ή στον χρόνια πάσχοντα μια μόνιμη δουλειά ή λες και η ικανότητα προς εργασία </w:t>
      </w:r>
      <w:r>
        <w:rPr>
          <w:rFonts w:eastAsia="Times New Roman" w:cs="Times New Roman"/>
          <w:szCs w:val="24"/>
        </w:rPr>
        <w:lastRenderedPageBreak/>
        <w:t>μπορεί να καλύψει</w:t>
      </w:r>
      <w:r>
        <w:rPr>
          <w:rFonts w:eastAsia="Times New Roman" w:cs="Times New Roman"/>
          <w:szCs w:val="24"/>
        </w:rPr>
        <w:t>,</w:t>
      </w:r>
      <w:r>
        <w:rPr>
          <w:rFonts w:eastAsia="Times New Roman" w:cs="Times New Roman"/>
          <w:szCs w:val="24"/>
        </w:rPr>
        <w:t xml:space="preserve"> σήμερα ιδιαίτερα</w:t>
      </w:r>
      <w:r>
        <w:rPr>
          <w:rFonts w:eastAsia="Times New Roman" w:cs="Times New Roman"/>
          <w:szCs w:val="24"/>
        </w:rPr>
        <w:t>,</w:t>
      </w:r>
      <w:r>
        <w:rPr>
          <w:rFonts w:eastAsia="Times New Roman" w:cs="Times New Roman"/>
          <w:szCs w:val="24"/>
        </w:rPr>
        <w:t xml:space="preserve"> τις ανάγκες του για στέγη, φάρμακα</w:t>
      </w:r>
      <w:r>
        <w:rPr>
          <w:rFonts w:eastAsia="Times New Roman" w:cs="Times New Roman"/>
          <w:szCs w:val="24"/>
        </w:rPr>
        <w:t>,</w:t>
      </w:r>
      <w:r>
        <w:rPr>
          <w:rFonts w:eastAsia="Times New Roman" w:cs="Times New Roman"/>
          <w:szCs w:val="24"/>
        </w:rPr>
        <w:t xml:space="preserve"> που είναι αυξημένα, τροφή, θέρμανση, μετακινήσεις κ.ά</w:t>
      </w:r>
      <w:r>
        <w:rPr>
          <w:rFonts w:eastAsia="Times New Roman" w:cs="Times New Roman"/>
          <w:szCs w:val="24"/>
        </w:rPr>
        <w:t>.</w:t>
      </w:r>
      <w:r>
        <w:rPr>
          <w:rFonts w:eastAsia="Times New Roman" w:cs="Times New Roman"/>
          <w:szCs w:val="24"/>
        </w:rPr>
        <w:t>.</w:t>
      </w:r>
      <w:r>
        <w:rPr>
          <w:rFonts w:eastAsia="Times New Roman" w:cs="Times New Roman"/>
          <w:szCs w:val="24"/>
        </w:rPr>
        <w:t xml:space="preserve"> Εξάλλου, οι ανάπηροι</w:t>
      </w:r>
      <w:r>
        <w:rPr>
          <w:rFonts w:eastAsia="Times New Roman" w:cs="Times New Roman"/>
          <w:szCs w:val="24"/>
        </w:rPr>
        <w:t>,</w:t>
      </w:r>
      <w:r>
        <w:rPr>
          <w:rFonts w:eastAsia="Times New Roman" w:cs="Times New Roman"/>
          <w:szCs w:val="24"/>
        </w:rPr>
        <w:t xml:space="preserve"> τα επιδόματα τα παίρνουν, για να καλύψουν αυτές ακριβώς τις πρώτες ανάγκες</w:t>
      </w:r>
      <w:r>
        <w:rPr>
          <w:rFonts w:eastAsia="Times New Roman" w:cs="Times New Roman"/>
          <w:szCs w:val="24"/>
        </w:rPr>
        <w:t>,</w:t>
      </w:r>
      <w:r>
        <w:rPr>
          <w:rFonts w:eastAsia="Times New Roman" w:cs="Times New Roman"/>
          <w:szCs w:val="24"/>
        </w:rPr>
        <w:t xml:space="preserve"> που προκύπτουν από την αναπηρία τους ή την ασθένειά τους. </w:t>
      </w:r>
    </w:p>
    <w:p w14:paraId="1BED4B2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Έτσι, λοιπόν, ποιο είναι το αποτέλεσμα; Κόβετε από τους φτωχούς που έχουν ακόμα ένα μικρό εισόδη</w:t>
      </w:r>
      <w:r>
        <w:rPr>
          <w:rFonts w:eastAsia="Times New Roman" w:cs="Times New Roman"/>
          <w:szCs w:val="24"/>
        </w:rPr>
        <w:t>μα, κάνοντας τους παράλληλα φτωχότερους, για να δώσετε απ’ αυτά τα ψίχουλα στους εξαθλιωμένους</w:t>
      </w:r>
      <w:r>
        <w:rPr>
          <w:rFonts w:eastAsia="Times New Roman" w:cs="Times New Roman"/>
          <w:szCs w:val="24"/>
        </w:rPr>
        <w:t>,</w:t>
      </w:r>
      <w:r>
        <w:rPr>
          <w:rFonts w:eastAsia="Times New Roman" w:cs="Times New Roman"/>
          <w:szCs w:val="24"/>
        </w:rPr>
        <w:t xml:space="preserve"> μέσω του ΚΕΑ. Αυτόν τον ρόλο θα παίξει, εξάλλου, ο μηχανισμός που προωθείτε με το νομοσχέδιο και θα αποτελέσει το εργαλείο άσκησης της αντιλαϊκής πολιτικής της </w:t>
      </w:r>
      <w:r>
        <w:rPr>
          <w:rFonts w:eastAsia="Times New Roman" w:cs="Times New Roman"/>
          <w:szCs w:val="24"/>
        </w:rPr>
        <w:t>Κυβέρνησης, η οποία αναπαράγει και μονιμοποιεί στη φτώχεια</w:t>
      </w:r>
      <w:r>
        <w:rPr>
          <w:rFonts w:eastAsia="Times New Roman" w:cs="Times New Roman"/>
          <w:szCs w:val="24"/>
        </w:rPr>
        <w:t>,</w:t>
      </w:r>
      <w:r>
        <w:rPr>
          <w:rFonts w:eastAsia="Times New Roman" w:cs="Times New Roman"/>
          <w:szCs w:val="24"/>
        </w:rPr>
        <w:t xml:space="preserve"> όλο και μεγαλύτερα τμήματα του λαού μας. </w:t>
      </w:r>
    </w:p>
    <w:p w14:paraId="1BED4B2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Αυτό, λοιπόν, το μέτρο του ΚΕΑ, που πραγματικά</w:t>
      </w:r>
      <w:r>
        <w:rPr>
          <w:rFonts w:eastAsia="Times New Roman" w:cs="Times New Roman"/>
          <w:szCs w:val="24"/>
        </w:rPr>
        <w:t>,</w:t>
      </w:r>
      <w:r>
        <w:rPr>
          <w:rFonts w:eastAsia="Times New Roman" w:cs="Times New Roman"/>
          <w:szCs w:val="24"/>
        </w:rPr>
        <w:t xml:space="preserve"> χωρίς ντροπή προπαγανδίζεται από την Κυβέρνηση σαν εγγύηση κατά της φτώχειας και του κοινωνικού αποκλεισμο</w:t>
      </w:r>
      <w:r>
        <w:rPr>
          <w:rFonts w:eastAsia="Times New Roman" w:cs="Times New Roman"/>
          <w:szCs w:val="24"/>
        </w:rPr>
        <w:t xml:space="preserve">ύ, προϋποθέτει το πετσόκομμα των δαπανών </w:t>
      </w:r>
      <w:r>
        <w:rPr>
          <w:rFonts w:eastAsia="Times New Roman" w:cs="Times New Roman"/>
          <w:szCs w:val="24"/>
        </w:rPr>
        <w:lastRenderedPageBreak/>
        <w:t>πρόνοιας κατά 900 εκατομμύρια ευρώ. Η αρχή έγινε φέτος</w:t>
      </w:r>
      <w:r>
        <w:rPr>
          <w:rFonts w:eastAsia="Times New Roman" w:cs="Times New Roman"/>
          <w:szCs w:val="24"/>
        </w:rPr>
        <w:t>,</w:t>
      </w:r>
      <w:r>
        <w:rPr>
          <w:rFonts w:eastAsia="Times New Roman" w:cs="Times New Roman"/>
          <w:szCs w:val="24"/>
        </w:rPr>
        <w:t xml:space="preserve"> με την κατάργηση του ΕΚΑΣ από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αρπάζοντας από τους χαμηλοσυνταξιούχους 168 εκατομμύρια ευρώ και μέχρι το 2019 θα αφαιρεθούν από τους χαμηλοσυνταξιούχο</w:t>
      </w:r>
      <w:r>
        <w:rPr>
          <w:rFonts w:eastAsia="Times New Roman" w:cs="Times New Roman"/>
          <w:szCs w:val="24"/>
        </w:rPr>
        <w:t xml:space="preserve">υς 2,4 δισεκατομμύρια ευρώ. </w:t>
      </w:r>
    </w:p>
    <w:p w14:paraId="1BED4B2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ΚΕΑ, για το οποίο είστε υπερήφανοι, όπως και οι Βουλευτές που μιλούν εδώ, ανέρχεται στο αστρονομικό ποσό των 200 ευρώ για μια τετραμελή οικογένεια. Αυτό είναι το όριο κάλυψης των αναγκών της «ελάχιστης αξιοπρεπούς διαβίωσης»</w:t>
      </w:r>
      <w:r>
        <w:rPr>
          <w:rFonts w:eastAsia="Times New Roman" w:cs="Times New Roman"/>
          <w:szCs w:val="24"/>
        </w:rPr>
        <w:t>, όπως το αναφέρετε στην αιτιολογική έκθεση του νομοσχεδίου. Θα πούμε «</w:t>
      </w:r>
      <w:proofErr w:type="spellStart"/>
      <w:r>
        <w:rPr>
          <w:rFonts w:eastAsia="Times New Roman" w:cs="Times New Roman"/>
          <w:szCs w:val="24"/>
        </w:rPr>
        <w:t>συριζαίικη</w:t>
      </w:r>
      <w:proofErr w:type="spellEnd"/>
      <w:r>
        <w:rPr>
          <w:rFonts w:eastAsia="Times New Roman" w:cs="Times New Roman"/>
          <w:szCs w:val="24"/>
        </w:rPr>
        <w:t xml:space="preserve"> λογική», αλλά απόλυτα καπιταλιστική λογική της αξιοπρεπούς διαβίωσης</w:t>
      </w:r>
      <w:r>
        <w:rPr>
          <w:rFonts w:eastAsia="Times New Roman" w:cs="Times New Roman"/>
          <w:szCs w:val="24"/>
        </w:rPr>
        <w:t>,</w:t>
      </w:r>
      <w:r>
        <w:rPr>
          <w:rFonts w:eastAsia="Times New Roman" w:cs="Times New Roman"/>
          <w:szCs w:val="24"/>
        </w:rPr>
        <w:t xml:space="preserve"> με 200 ευρώ το μήνα για τετραμελή οικογένεια. Τι να πούμε γι’ αυτό το πράγμα; Ζει κανείς από εσάς, όχι γ</w:t>
      </w:r>
      <w:r>
        <w:rPr>
          <w:rFonts w:eastAsia="Times New Roman" w:cs="Times New Roman"/>
          <w:szCs w:val="24"/>
        </w:rPr>
        <w:t xml:space="preserve">ια ένα μήνα, αλλά για δύο μέρες με 200 ευρώ; Πώς, λοιπόν, δίνετε 200 ευρώ σε μια τετραμελή οικογένεια; </w:t>
      </w:r>
    </w:p>
    <w:p w14:paraId="1BED4B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Μιλιά δεν βγάζετε, όμως, για τους λόγους που εκατοντάδες χιλιάδες άνθρωποι είναι στην εξαθλίωση και εκατομμύρια στη φτώχεια ή στα όρια </w:t>
      </w:r>
      <w:r>
        <w:rPr>
          <w:rFonts w:eastAsia="Times New Roman" w:cs="Times New Roman"/>
          <w:szCs w:val="24"/>
        </w:rPr>
        <w:lastRenderedPageBreak/>
        <w:t xml:space="preserve">της φτώχειας. Το </w:t>
      </w:r>
      <w:r>
        <w:rPr>
          <w:rFonts w:eastAsia="Times New Roman" w:cs="Times New Roman"/>
          <w:szCs w:val="24"/>
        </w:rPr>
        <w:t xml:space="preserve">μόνο σίγουρο, πάντως, είναι ότι δεν είναι δική τους επιλογή. </w:t>
      </w:r>
    </w:p>
    <w:p w14:paraId="1BED4B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πολιτική</w:t>
      </w:r>
      <w:r>
        <w:rPr>
          <w:rFonts w:eastAsia="Times New Roman" w:cs="Times New Roman"/>
          <w:szCs w:val="24"/>
        </w:rPr>
        <w:t>,</w:t>
      </w:r>
      <w:r>
        <w:rPr>
          <w:rFonts w:eastAsia="Times New Roman" w:cs="Times New Roman"/>
          <w:szCs w:val="24"/>
        </w:rPr>
        <w:t xml:space="preserve"> που υπηρετείτε πιστά όλοι σας, που υπαγορεύεται από την προάσπιση των ιερών και οσίων της καπιταλιστικής οικονομίας, είναι αυτή</w:t>
      </w:r>
      <w:r>
        <w:rPr>
          <w:rFonts w:eastAsia="Times New Roman" w:cs="Times New Roman"/>
          <w:szCs w:val="24"/>
        </w:rPr>
        <w:t>,</w:t>
      </w:r>
      <w:r>
        <w:rPr>
          <w:rFonts w:eastAsia="Times New Roman" w:cs="Times New Roman"/>
          <w:szCs w:val="24"/>
        </w:rPr>
        <w:t xml:space="preserve"> η οποία οδηγεί μαζικά τον λαό μας στη φτωχοποίηση. Κα</w:t>
      </w:r>
      <w:r>
        <w:rPr>
          <w:rFonts w:eastAsia="Times New Roman" w:cs="Times New Roman"/>
          <w:szCs w:val="24"/>
        </w:rPr>
        <w:t>ι για να βγάλετε «λάδι»</w:t>
      </w:r>
      <w:r>
        <w:rPr>
          <w:rFonts w:eastAsia="Times New Roman" w:cs="Times New Roman"/>
          <w:szCs w:val="24"/>
        </w:rPr>
        <w:t>,</w:t>
      </w:r>
      <w:r>
        <w:rPr>
          <w:rFonts w:eastAsia="Times New Roman" w:cs="Times New Roman"/>
          <w:szCs w:val="24"/>
        </w:rPr>
        <w:t xml:space="preserve"> το σύστημα και να το </w:t>
      </w:r>
      <w:proofErr w:type="spellStart"/>
      <w:r>
        <w:rPr>
          <w:rFonts w:eastAsia="Times New Roman" w:cs="Times New Roman"/>
          <w:szCs w:val="24"/>
        </w:rPr>
        <w:t>απενοχοποιήσετε</w:t>
      </w:r>
      <w:proofErr w:type="spellEnd"/>
      <w:r>
        <w:rPr>
          <w:rFonts w:eastAsia="Times New Roman" w:cs="Times New Roman"/>
          <w:szCs w:val="24"/>
        </w:rPr>
        <w:t xml:space="preserve"> στη συνείδηση του κόσμου, του πετάτε εκεί πέρα ένα ψίχουλο, το ονομάζετε Κοινωνικό Εισόδημα Αλληλεγγύης και περιμένετε να πει και ευχαριστώ. </w:t>
      </w:r>
    </w:p>
    <w:p w14:paraId="1BED4B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Από τη μία δηλαδή, τον κρεμάτε με το σκοινί και την </w:t>
      </w:r>
      <w:r>
        <w:rPr>
          <w:rFonts w:eastAsia="Times New Roman" w:cs="Times New Roman"/>
          <w:szCs w:val="24"/>
        </w:rPr>
        <w:t>ώρα που πάει να πνιγεί βάζετε από κάτω ένα σκαμνάκι στις μύτες των ποδιών του, αλλά παραμένει κρεμασμένος</w:t>
      </w:r>
      <w:r>
        <w:rPr>
          <w:rFonts w:eastAsia="Times New Roman" w:cs="Times New Roman"/>
          <w:szCs w:val="24"/>
        </w:rPr>
        <w:t xml:space="preserve"> </w:t>
      </w:r>
      <w:r>
        <w:rPr>
          <w:rFonts w:eastAsia="Times New Roman" w:cs="Times New Roman"/>
          <w:szCs w:val="24"/>
        </w:rPr>
        <w:t>και από εσάς εξαρτημένος.</w:t>
      </w:r>
    </w:p>
    <w:p w14:paraId="1BED4B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Στη φτώχεια</w:t>
      </w:r>
      <w:r>
        <w:rPr>
          <w:rFonts w:eastAsia="Times New Roman" w:cs="Times New Roman"/>
          <w:szCs w:val="24"/>
        </w:rPr>
        <w:t>,</w:t>
      </w:r>
      <w:r>
        <w:rPr>
          <w:rFonts w:eastAsia="Times New Roman" w:cs="Times New Roman"/>
          <w:szCs w:val="24"/>
        </w:rPr>
        <w:t xml:space="preserve"> οδηγεί εκατομμύρια εργαζομένους σήμερα η πολιτική </w:t>
      </w:r>
      <w:r>
        <w:rPr>
          <w:rFonts w:eastAsia="Times New Roman" w:cs="Times New Roman"/>
          <w:szCs w:val="24"/>
        </w:rPr>
        <w:t>σας,</w:t>
      </w:r>
      <w:r>
        <w:rPr>
          <w:rFonts w:eastAsia="Times New Roman" w:cs="Times New Roman"/>
          <w:szCs w:val="24"/>
        </w:rPr>
        <w:t xml:space="preserve"> με την κατάργηση των συλλογικών συμβάσεων εργασίας και η νομοθέτηση των ευέλικτων μορφών απασχόλησης, που έχει ως αποτέλεσμα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η πλειοψηφία των εργαζομένων</w:t>
      </w:r>
      <w:r>
        <w:rPr>
          <w:rFonts w:eastAsia="Times New Roman" w:cs="Times New Roman"/>
          <w:szCs w:val="24"/>
        </w:rPr>
        <w:t>,</w:t>
      </w:r>
      <w:r>
        <w:rPr>
          <w:rFonts w:eastAsia="Times New Roman" w:cs="Times New Roman"/>
          <w:szCs w:val="24"/>
        </w:rPr>
        <w:t xml:space="preserve"> να εργάζεται με ατομικές συμβάσεις εργασίας, με εκ περιτροπής εργασία, με μπλοκάκι, με αποδοχές κάτ</w:t>
      </w:r>
      <w:r>
        <w:rPr>
          <w:rFonts w:eastAsia="Times New Roman" w:cs="Times New Roman"/>
          <w:szCs w:val="24"/>
        </w:rPr>
        <w:t>ω και από αυτό το απαράδεκτο 586 ευρώ</w:t>
      </w:r>
      <w:r>
        <w:rPr>
          <w:rFonts w:eastAsia="Times New Roman" w:cs="Times New Roman"/>
          <w:szCs w:val="24"/>
        </w:rPr>
        <w:t>,</w:t>
      </w:r>
      <w:r>
        <w:rPr>
          <w:rFonts w:eastAsia="Times New Roman" w:cs="Times New Roman"/>
          <w:szCs w:val="24"/>
        </w:rPr>
        <w:t xml:space="preserve"> έως και 100 ευρώ τον μήνα. </w:t>
      </w:r>
    </w:p>
    <w:p w14:paraId="1BED4B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Στη διαπραγμάτευση</w:t>
      </w:r>
      <w:r>
        <w:rPr>
          <w:rFonts w:eastAsia="Times New Roman" w:cs="Times New Roman"/>
          <w:szCs w:val="24"/>
        </w:rPr>
        <w:t>,</w:t>
      </w:r>
      <w:r>
        <w:rPr>
          <w:rFonts w:eastAsia="Times New Roman" w:cs="Times New Roman"/>
          <w:szCs w:val="24"/>
        </w:rPr>
        <w:t xml:space="preserve"> που κάνετε τώρα με την </w:t>
      </w:r>
      <w:r>
        <w:rPr>
          <w:rFonts w:eastAsia="Times New Roman" w:cs="Times New Roman"/>
          <w:szCs w:val="24"/>
        </w:rPr>
        <w:t xml:space="preserve">τρόικα, </w:t>
      </w:r>
      <w:r>
        <w:rPr>
          <w:rFonts w:eastAsia="Times New Roman" w:cs="Times New Roman"/>
          <w:szCs w:val="24"/>
        </w:rPr>
        <w:t xml:space="preserve">ετοιμάζεται νέα σφαγή στα εναπομείναντα εργασιακά δικαιώματα. Μιλάτε για </w:t>
      </w:r>
      <w:r>
        <w:rPr>
          <w:rFonts w:eastAsia="Times New Roman" w:cs="Times New Roman"/>
          <w:szCs w:val="24"/>
        </w:rPr>
        <w:t>«</w:t>
      </w:r>
      <w:proofErr w:type="spellStart"/>
      <w:r>
        <w:rPr>
          <w:rFonts w:eastAsia="Times New Roman" w:cs="Times New Roman"/>
          <w:szCs w:val="24"/>
        </w:rPr>
        <w:t>υποκατώτατο</w:t>
      </w:r>
      <w:proofErr w:type="spellEnd"/>
      <w:r>
        <w:rPr>
          <w:rFonts w:eastAsia="Times New Roman" w:cs="Times New Roman"/>
          <w:szCs w:val="24"/>
        </w:rPr>
        <w:t>»</w:t>
      </w:r>
      <w:r>
        <w:rPr>
          <w:rFonts w:eastAsia="Times New Roman" w:cs="Times New Roman"/>
          <w:szCs w:val="24"/>
        </w:rPr>
        <w:t xml:space="preserve"> μισθό. Τι είναι αυτό; Εξάλλου, τι να πούμε για τους</w:t>
      </w:r>
      <w:r>
        <w:rPr>
          <w:rFonts w:eastAsia="Times New Roman" w:cs="Times New Roman"/>
          <w:szCs w:val="24"/>
        </w:rPr>
        <w:t xml:space="preserve"> άνεργους, που από το ενάμισι και πλέον εκατομμύριο το πενιχρό επίδομα των 360 ευρώ παίρνει μόνο το 10%. Αυτοί δεν είναι φτωχοί;</w:t>
      </w:r>
    </w:p>
    <w:p w14:paraId="1BED4B3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BED4B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κύριε Πρόεδρε. </w:t>
      </w:r>
    </w:p>
    <w:p w14:paraId="1BED4B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Θέλετε πραγματι</w:t>
      </w:r>
      <w:r>
        <w:rPr>
          <w:rFonts w:eastAsia="Times New Roman" w:cs="Times New Roman"/>
          <w:szCs w:val="24"/>
        </w:rPr>
        <w:t>κά να ελαφρύνετε τη φτώχεια</w:t>
      </w:r>
      <w:r>
        <w:rPr>
          <w:rFonts w:eastAsia="Times New Roman" w:cs="Times New Roman"/>
          <w:szCs w:val="24"/>
        </w:rPr>
        <w:t>,</w:t>
      </w:r>
      <w:r>
        <w:rPr>
          <w:rFonts w:eastAsia="Times New Roman" w:cs="Times New Roman"/>
          <w:szCs w:val="24"/>
        </w:rPr>
        <w:t xml:space="preserve"> που γεννάει το σύστημα που υπηρετείτε; Εμείς σας λέμε να το κάνετε σήμερα και θα σας πούμε και τον τρόπο, γιατί με τα μέτρα που παίρνετε ούτε στη Δευτέρα Παρουσία δεν πρόκειται να δει χαΐρι ο λαός μας. Κάντε αυτά</w:t>
      </w:r>
      <w:r>
        <w:rPr>
          <w:rFonts w:eastAsia="Times New Roman" w:cs="Times New Roman"/>
          <w:szCs w:val="24"/>
        </w:rPr>
        <w:t>,</w:t>
      </w:r>
      <w:r>
        <w:rPr>
          <w:rFonts w:eastAsia="Times New Roman" w:cs="Times New Roman"/>
          <w:szCs w:val="24"/>
        </w:rPr>
        <w:t xml:space="preserve"> που θα σας </w:t>
      </w:r>
      <w:r>
        <w:rPr>
          <w:rFonts w:eastAsia="Times New Roman" w:cs="Times New Roman"/>
          <w:szCs w:val="24"/>
        </w:rPr>
        <w:lastRenderedPageBreak/>
        <w:t>πο</w:t>
      </w:r>
      <w:r>
        <w:rPr>
          <w:rFonts w:eastAsia="Times New Roman" w:cs="Times New Roman"/>
          <w:szCs w:val="24"/>
        </w:rPr>
        <w:t xml:space="preserve">ύμε τώρα. </w:t>
      </w:r>
      <w:r>
        <w:rPr>
          <w:rFonts w:eastAsia="Times New Roman" w:cs="Times New Roman"/>
          <w:szCs w:val="24"/>
        </w:rPr>
        <w:t>Φέρτε</w:t>
      </w:r>
      <w:r>
        <w:rPr>
          <w:rFonts w:eastAsia="Times New Roman" w:cs="Times New Roman"/>
          <w:szCs w:val="24"/>
        </w:rPr>
        <w:t xml:space="preserve"> στην Ολομέλεια και ψηφίστε την πρόταση νόμου των πεντακοσίων και πλέον συνδικαλιστικών οργανώσεων</w:t>
      </w:r>
      <w:r>
        <w:rPr>
          <w:rFonts w:eastAsia="Times New Roman" w:cs="Times New Roman"/>
          <w:szCs w:val="24"/>
        </w:rPr>
        <w:t>,</w:t>
      </w:r>
      <w:r>
        <w:rPr>
          <w:rFonts w:eastAsia="Times New Roman" w:cs="Times New Roman"/>
          <w:szCs w:val="24"/>
        </w:rPr>
        <w:t xml:space="preserve"> που επαναφέρει κρατικές συλλογικές συμβάσεις εργασίας, καταργεί όλες τις ελαστικές μορφές, επαναφέρει τον βασικό μισθό στα 451 ευρώ, καλύπτει</w:t>
      </w:r>
      <w:r>
        <w:rPr>
          <w:rFonts w:eastAsia="Times New Roman" w:cs="Times New Roman"/>
          <w:szCs w:val="24"/>
        </w:rPr>
        <w:t xml:space="preserve"> τις απώλειες των προηγούμενων ετών.</w:t>
      </w:r>
    </w:p>
    <w:p w14:paraId="1BED4B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Υπερψηφίστε την τροπολογία</w:t>
      </w:r>
      <w:r>
        <w:rPr>
          <w:rFonts w:eastAsia="Times New Roman" w:cs="Times New Roman"/>
          <w:szCs w:val="24"/>
        </w:rPr>
        <w:t>,</w:t>
      </w:r>
      <w:r>
        <w:rPr>
          <w:rFonts w:eastAsia="Times New Roman" w:cs="Times New Roman"/>
          <w:szCs w:val="24"/>
        </w:rPr>
        <w:t xml:space="preserve"> που κατέθεσε η Κοινοβουλευτική μας Ομάδα για καθολική επαναφορά </w:t>
      </w:r>
      <w:r>
        <w:rPr>
          <w:rFonts w:eastAsia="Times New Roman" w:cs="Times New Roman"/>
          <w:szCs w:val="24"/>
        </w:rPr>
        <w:t>της</w:t>
      </w:r>
      <w:r>
        <w:rPr>
          <w:rFonts w:eastAsia="Times New Roman" w:cs="Times New Roman"/>
          <w:szCs w:val="24"/>
          <w:vertAlign w:val="superscript"/>
        </w:rPr>
        <w:t xml:space="preserve"> </w:t>
      </w:r>
      <w:r>
        <w:rPr>
          <w:rFonts w:eastAsia="Times New Roman" w:cs="Times New Roman"/>
          <w:szCs w:val="24"/>
        </w:rPr>
        <w:t>δέκατης τρίτης και δέκατης τέταρτης</w:t>
      </w:r>
      <w:r>
        <w:rPr>
          <w:rFonts w:eastAsia="Times New Roman" w:cs="Times New Roman"/>
          <w:szCs w:val="24"/>
        </w:rPr>
        <w:t xml:space="preserve"> σύνταξης και αφήστε την κοροϊδία προς τους συνταξιούχους με το επίδομα των 300 ευρώ</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τους δίνετε και μάλιστα</w:t>
      </w:r>
      <w:r>
        <w:rPr>
          <w:rFonts w:eastAsia="Times New Roman" w:cs="Times New Roman"/>
          <w:szCs w:val="24"/>
        </w:rPr>
        <w:t>,</w:t>
      </w:r>
      <w:r>
        <w:rPr>
          <w:rFonts w:eastAsia="Times New Roman" w:cs="Times New Roman"/>
          <w:szCs w:val="24"/>
        </w:rPr>
        <w:t xml:space="preserve"> με διάγγελμα του Πρωθυπουργού το ονομάσατε </w:t>
      </w:r>
      <w:r>
        <w:rPr>
          <w:rFonts w:eastAsia="Times New Roman" w:cs="Times New Roman"/>
          <w:szCs w:val="24"/>
        </w:rPr>
        <w:t xml:space="preserve">δέκατη τρίτη </w:t>
      </w:r>
      <w:r>
        <w:rPr>
          <w:rFonts w:eastAsia="Times New Roman" w:cs="Times New Roman"/>
          <w:szCs w:val="24"/>
        </w:rPr>
        <w:t>σύνταξη.</w:t>
      </w:r>
    </w:p>
    <w:p w14:paraId="1BED4B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Αποκαταστήστε τις συντάξεις</w:t>
      </w:r>
      <w:r>
        <w:rPr>
          <w:rFonts w:eastAsia="Times New Roman" w:cs="Times New Roman"/>
          <w:szCs w:val="24"/>
        </w:rPr>
        <w:t>,</w:t>
      </w:r>
      <w:r>
        <w:rPr>
          <w:rFonts w:eastAsia="Times New Roman" w:cs="Times New Roman"/>
          <w:szCs w:val="24"/>
        </w:rPr>
        <w:t xml:space="preserve"> που τις κόψατε αθροιστικά δεκατέσσερις φορές όλοι σας και η σημερινή Κυβέρνηση και η προηγούμενη, μειώνοντ</w:t>
      </w:r>
      <w:r>
        <w:rPr>
          <w:rFonts w:eastAsia="Times New Roman" w:cs="Times New Roman"/>
          <w:szCs w:val="24"/>
        </w:rPr>
        <w:t>άς τις</w:t>
      </w:r>
      <w:r>
        <w:rPr>
          <w:rFonts w:eastAsia="Times New Roman" w:cs="Times New Roman"/>
          <w:szCs w:val="24"/>
        </w:rPr>
        <w:t xml:space="preserve"> έως και 50%. Διατηρήστ</w:t>
      </w:r>
      <w:r>
        <w:rPr>
          <w:rFonts w:eastAsia="Times New Roman" w:cs="Times New Roman"/>
          <w:szCs w:val="24"/>
        </w:rPr>
        <w:t xml:space="preserve">ε το ΕΚΑΣ, μην το κόβετε. Μην προχωράτε σε περικοπές στα </w:t>
      </w:r>
      <w:proofErr w:type="spellStart"/>
      <w:r>
        <w:rPr>
          <w:rFonts w:eastAsia="Times New Roman" w:cs="Times New Roman"/>
          <w:szCs w:val="24"/>
        </w:rPr>
        <w:t>προνοιακά</w:t>
      </w:r>
      <w:proofErr w:type="spellEnd"/>
      <w:r>
        <w:rPr>
          <w:rFonts w:eastAsia="Times New Roman" w:cs="Times New Roman"/>
          <w:szCs w:val="24"/>
        </w:rPr>
        <w:t xml:space="preserve"> και αναπηρικά επιδόματα. Είναι έγκλημα! Αυξήστε τα. Ανεβάστε το επίδομα ανεργίας και να χορηγείται σε </w:t>
      </w:r>
      <w:r>
        <w:rPr>
          <w:rFonts w:eastAsia="Times New Roman" w:cs="Times New Roman"/>
          <w:szCs w:val="24"/>
        </w:rPr>
        <w:lastRenderedPageBreak/>
        <w:t>όλους για όσο διάστημα διαρκεί η ανεργία. Θα μας πείτε με απορία: Γίνονται αυτά σήμερα;</w:t>
      </w:r>
      <w:r>
        <w:rPr>
          <w:rFonts w:eastAsia="Times New Roman" w:cs="Times New Roman"/>
          <w:szCs w:val="24"/>
        </w:rPr>
        <w:t xml:space="preserve"> Δεν είναι ρεαλιστικά.</w:t>
      </w:r>
    </w:p>
    <w:p w14:paraId="1BED4B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κύριε συνάδελφε. Καταλαβαίνετε ότι έχουμε κάνει υπέρβαση του χρόνου.</w:t>
      </w:r>
    </w:p>
    <w:p w14:paraId="1BED4B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Ολοκληρώνω, κύριε Πρόεδρε, αμέσως.</w:t>
      </w:r>
    </w:p>
    <w:p w14:paraId="1BED4B3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θα μας πείτε τώρα όλοι σ</w:t>
      </w:r>
      <w:r>
        <w:rPr>
          <w:rFonts w:eastAsia="Times New Roman" w:cs="Times New Roman"/>
          <w:szCs w:val="24"/>
        </w:rPr>
        <w:t>ας: Γίνονται αυτά σήμερα; Δεν είναι ρεαλιστικά. Γιατί για εσάς ρεαλισμός το 2016 με τόση παραγωγικότητα, με τόσο πλούτο που παράγετε, είναι να έχουμε εξαθλιωμένους και φτωχούς. Αυτούς, δηλαδή, που παράγουν τον πλούτο. Αυτή είναι η μεγάλη αντίφαση της καπιτ</w:t>
      </w:r>
      <w:r>
        <w:rPr>
          <w:rFonts w:eastAsia="Times New Roman" w:cs="Times New Roman"/>
          <w:szCs w:val="24"/>
        </w:rPr>
        <w:t>αλιστικής οργάνωσης της οικονομίας και αφού, λοιπόν, αυτά δεν γίνονται</w:t>
      </w:r>
      <w:r>
        <w:rPr>
          <w:rFonts w:eastAsia="Times New Roman" w:cs="Times New Roman"/>
          <w:szCs w:val="24"/>
        </w:rPr>
        <w:t>,</w:t>
      </w:r>
      <w:r>
        <w:rPr>
          <w:rFonts w:eastAsia="Times New Roman" w:cs="Times New Roman"/>
          <w:szCs w:val="24"/>
        </w:rPr>
        <w:t xml:space="preserve"> γιατί δεν τα επιτρέπει η καπιταλιστική οικονομία και η κερδοφορία της, βαπτίσατε με </w:t>
      </w:r>
      <w:proofErr w:type="spellStart"/>
      <w:r>
        <w:rPr>
          <w:rFonts w:eastAsia="Times New Roman" w:cs="Times New Roman"/>
          <w:szCs w:val="24"/>
        </w:rPr>
        <w:t>συριζαίικη</w:t>
      </w:r>
      <w:proofErr w:type="spellEnd"/>
      <w:r>
        <w:rPr>
          <w:rFonts w:eastAsia="Times New Roman" w:cs="Times New Roman"/>
          <w:szCs w:val="24"/>
        </w:rPr>
        <w:t xml:space="preserve"> ρητορική –και </w:t>
      </w:r>
      <w:r>
        <w:rPr>
          <w:rFonts w:eastAsia="Times New Roman" w:cs="Times New Roman"/>
          <w:szCs w:val="24"/>
        </w:rPr>
        <w:lastRenderedPageBreak/>
        <w:t>χωρίς ίχνος ντροπής, το ξαναλέω- ως ελάχιστο όριο αξιοπρεπούς διαβίωσης –στο νομοσχέδιο αναφέρεται αυτό- τα 200 ευρώ για τετραμελή οικογένεια. Και</w:t>
      </w:r>
      <w:r>
        <w:rPr>
          <w:rFonts w:eastAsia="Times New Roman" w:cs="Times New Roman"/>
          <w:szCs w:val="24"/>
        </w:rPr>
        <w:t xml:space="preserve"> με αυτό το νομοσχέδιο παίρνετε ψήφο εμπιστοσύνης από το κεφάλαιο, την Ευρωπαϊκή Ένωση, το ΔΝΤ, γιατί αποδεικνύεστε –και αυτό το αναγνωρίζουμε σε εσάς, στην Κυβέρνηση ΣΥΡΙΖΑ-ΑΝΕΛ- πάρα πολύ ικανοί, καλύτεροι από τους προηγούμενους, </w:t>
      </w:r>
      <w:r>
        <w:rPr>
          <w:rFonts w:eastAsia="Times New Roman" w:cs="Times New Roman"/>
          <w:szCs w:val="24"/>
        </w:rPr>
        <w:t xml:space="preserve">στο </w:t>
      </w:r>
      <w:r>
        <w:rPr>
          <w:rFonts w:eastAsia="Times New Roman" w:cs="Times New Roman"/>
          <w:szCs w:val="24"/>
        </w:rPr>
        <w:t>να περνάτε αντιλαϊκά</w:t>
      </w:r>
      <w:r>
        <w:rPr>
          <w:rFonts w:eastAsia="Times New Roman" w:cs="Times New Roman"/>
          <w:szCs w:val="24"/>
        </w:rPr>
        <w:t xml:space="preserve"> νομοσχέδια και παράλληλα να χειραγωγείτε τη συνείδηση του λαού μας, βάζοντάς τα μια αριστερή κορδέλα και λέγοντάς τα ότι είναι για το καλό του.</w:t>
      </w:r>
    </w:p>
    <w:p w14:paraId="1BED4B3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 Όμως, οι εργαζόμενοι, ο λαός μας σίγουρα δεν έχει πει ακόμη την τελευταία του λέξη. Η δύναμη είναι στα χέρια τ</w:t>
      </w:r>
      <w:r>
        <w:rPr>
          <w:rFonts w:eastAsia="Times New Roman" w:cs="Times New Roman"/>
          <w:szCs w:val="24"/>
        </w:rPr>
        <w:t>ου. Την έδειξε σε ένα μεγάλο μέρος στις 8 του Δεκέμβρη</w:t>
      </w:r>
      <w:r>
        <w:rPr>
          <w:rFonts w:eastAsia="Times New Roman" w:cs="Times New Roman"/>
          <w:szCs w:val="24"/>
        </w:rPr>
        <w:t>,</w:t>
      </w:r>
      <w:r>
        <w:rPr>
          <w:rFonts w:eastAsia="Times New Roman" w:cs="Times New Roman"/>
          <w:szCs w:val="24"/>
        </w:rPr>
        <w:t xml:space="preserve"> με την απεργία των εργαζομένων, με τους ναυτεργάτες μας. Σήμερα</w:t>
      </w:r>
      <w:r>
        <w:rPr>
          <w:rFonts w:eastAsia="Times New Roman" w:cs="Times New Roman"/>
          <w:szCs w:val="24"/>
        </w:rPr>
        <w:t>,</w:t>
      </w:r>
      <w:r>
        <w:rPr>
          <w:rFonts w:eastAsia="Times New Roman" w:cs="Times New Roman"/>
          <w:szCs w:val="24"/>
        </w:rPr>
        <w:t xml:space="preserve"> οι συνταξιούχοι θα είναι στο δρόμο για να απαιτήσουν, όχι απλά το επίδομα το οποίο τους πετά η Κυβέρνηση, αλλά αυτά τα οποία τους κλέψα</w:t>
      </w:r>
      <w:r>
        <w:rPr>
          <w:rFonts w:eastAsia="Times New Roman" w:cs="Times New Roman"/>
          <w:szCs w:val="24"/>
        </w:rPr>
        <w:t>τε.</w:t>
      </w:r>
    </w:p>
    <w:p w14:paraId="1BED4B3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1BED4B3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παρακαλέσω τους συναδέλφους να είναι στον χρόνο τους, γιατί όπως ξέρετε η ονομαστική ψηφοφορία θα γίνει μετά την ολοκλήρωση της διαδικασίας.</w:t>
      </w:r>
    </w:p>
    <w:p w14:paraId="1BED4B3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Τι ώρα περίπου;</w:t>
      </w:r>
    </w:p>
    <w:p w14:paraId="1BED4B3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Μ</w:t>
      </w:r>
      <w:r>
        <w:rPr>
          <w:rFonts w:eastAsia="Times New Roman" w:cs="Times New Roman"/>
          <w:b/>
          <w:szCs w:val="24"/>
        </w:rPr>
        <w:t xml:space="preserve">ΠΟΥΚΩΡΟΣ: </w:t>
      </w:r>
      <w:r>
        <w:rPr>
          <w:rFonts w:eastAsia="Times New Roman" w:cs="Times New Roman"/>
          <w:szCs w:val="24"/>
        </w:rPr>
        <w:t>Για να κάνουμε έναν υπολογισμό.</w:t>
      </w:r>
    </w:p>
    <w:p w14:paraId="1BED4B3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Προσπαθώ να κάνω έναν υπολογισμό, αλλά δεν μπορώ να τον κάνω. Προς το παρόν, απ’ ό,τι μπορώ να υπολογίσω, γύρω στις πέντε. Το λέω για να ξέρουμε τι μας γίνεται. Αυτό που σας λέω, ό</w:t>
      </w:r>
      <w:r>
        <w:rPr>
          <w:rFonts w:eastAsia="Times New Roman" w:cs="Times New Roman"/>
          <w:szCs w:val="24"/>
        </w:rPr>
        <w:t>μως, είναι προσωπικός υπολογισμός. Μπορεί τα πράγματα να πάνε καλύτερα ή χειρότερα, μπορεί να είναι 16.30’ ή 19.30’. Εξαρτάται από την κατάσταση.</w:t>
      </w:r>
    </w:p>
    <w:p w14:paraId="1BED4B4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 να ξέρετε τα δεδομένα, έχουμε άλλους δεκαοκτώ, δεκαεννιά ομιλητές περίπου και…</w:t>
      </w:r>
    </w:p>
    <w:p w14:paraId="1BED4B4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Και έχουμ</w:t>
      </w:r>
      <w:r>
        <w:rPr>
          <w:rFonts w:eastAsia="Times New Roman" w:cs="Times New Roman"/>
          <w:szCs w:val="24"/>
        </w:rPr>
        <w:t>ε και δευτερολογίες, κύριε Πρόεδρε.</w:t>
      </w:r>
    </w:p>
    <w:p w14:paraId="1BED4B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Τρεις δευτερολογίες και ορισμένους Κοινοβουλευτικούς Εκπροσώπους, στον ίδιο χρόνο των οκτώ λεπτών όλοι, εκτός από αυτούς που θα δευτερολογήσουν και φυσικά</w:t>
      </w:r>
      <w:r>
        <w:rPr>
          <w:rFonts w:eastAsia="Times New Roman" w:cs="Times New Roman"/>
          <w:szCs w:val="24"/>
        </w:rPr>
        <w:t>,</w:t>
      </w:r>
      <w:r>
        <w:rPr>
          <w:rFonts w:eastAsia="Times New Roman" w:cs="Times New Roman"/>
          <w:szCs w:val="24"/>
        </w:rPr>
        <w:t xml:space="preserve"> και ο Υπουργός στο τέλος.</w:t>
      </w:r>
    </w:p>
    <w:p w14:paraId="1BED4B43" w14:textId="77777777" w:rsidR="0011574B" w:rsidRDefault="00BF5310">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«Καποδίστριας»</w:t>
      </w:r>
      <w:r>
        <w:rPr>
          <w:rFonts w:eastAsia="Times New Roman" w:cs="Times New Roman"/>
        </w:rPr>
        <w:t>,</w:t>
      </w:r>
      <w:r>
        <w:rPr>
          <w:rFonts w:eastAsia="Times New Roman" w:cs="Times New Roman"/>
        </w:rPr>
        <w:t xml:space="preserve"> που οργανώνει το Ίδρυμα της Βουλής, είκοσι δυο μαθήτρι</w:t>
      </w:r>
      <w:r>
        <w:rPr>
          <w:rFonts w:eastAsia="Times New Roman" w:cs="Times New Roman"/>
        </w:rPr>
        <w:t>ες και μαθητές και δυο εκπαιδευτικοί συνοδοί τους από το 1</w:t>
      </w:r>
      <w:r>
        <w:rPr>
          <w:rFonts w:eastAsia="Times New Roman" w:cs="Times New Roman"/>
          <w:vertAlign w:val="superscript"/>
        </w:rPr>
        <w:t>ο</w:t>
      </w:r>
      <w:r>
        <w:rPr>
          <w:rFonts w:eastAsia="Times New Roman" w:cs="Times New Roman"/>
        </w:rPr>
        <w:t xml:space="preserve"> ΕΠΑΛ Γλυφάδας. </w:t>
      </w:r>
    </w:p>
    <w:p w14:paraId="1BED4B44"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1BED4B45"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BED4B4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Να ενημερώσουμε τους μαθητές ότι παρακολουθούν μια διαδικασία νομοθετικού έργου. Έχει κατατεθεί ένα νομ</w:t>
      </w:r>
      <w:r>
        <w:rPr>
          <w:rFonts w:eastAsia="Times New Roman" w:cs="Times New Roman"/>
          <w:szCs w:val="24"/>
        </w:rPr>
        <w:t>οσχέδιο από το Υπουργείο Εργασίας, Κοινωνικής Ασφάλισης και Κοινωνικής Αλληλεγγύης. Είμαστε στη δεύτερη μέρα συζήτησης. Μετά θα γίνει ψηφοφορία και θα γίνει νόμος του κράτους.</w:t>
      </w:r>
    </w:p>
    <w:p w14:paraId="1BED4B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Ακολουθεί ο ομιλητής, Βουλευτής του ΣΥΡΙΖΑ, κ. Ιωάννης Θεοφύλακτος για οκτώ λεπτ</w:t>
      </w:r>
      <w:r>
        <w:rPr>
          <w:rFonts w:eastAsia="Times New Roman" w:cs="Times New Roman"/>
          <w:szCs w:val="24"/>
        </w:rPr>
        <w:t>ά.</w:t>
      </w:r>
    </w:p>
    <w:p w14:paraId="1BED4B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1BED4B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Ευχαριστώ, κύριε Πρόεδρε.</w:t>
      </w:r>
    </w:p>
    <w:p w14:paraId="1BED4B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αναφερθώ στην τροπολογία του Υπουργείου Εργασίας για την περιβόητη εφάπαξ οικονομική ενίσχυση, καθόσον έχουμε πλέον και ονομαστική ψηφοφορία, γι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αυτό και έχουμε </w:t>
      </w:r>
      <w:r>
        <w:rPr>
          <w:rFonts w:eastAsia="Times New Roman" w:cs="Times New Roman"/>
          <w:szCs w:val="24"/>
        </w:rPr>
        <w:t xml:space="preserve">τη δήλωση της Αξιωματικής Αντιπολίτευσης ότι θα δηλώσει «παρών» και απορώ γιατί. Ας αναρωτηθούμε μαζί, κύριοι Υπουργοί και κυρίες και κύριοι συνάδελφοι. </w:t>
      </w:r>
    </w:p>
    <w:p w14:paraId="1BED4B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ένα περίσσευμα, ένα πλεόνασμα στον </w:t>
      </w:r>
      <w:r>
        <w:rPr>
          <w:rFonts w:eastAsia="Times New Roman" w:cs="Times New Roman"/>
          <w:szCs w:val="24"/>
        </w:rPr>
        <w:t xml:space="preserve">προϋπολογισμό </w:t>
      </w:r>
      <w:r>
        <w:rPr>
          <w:rFonts w:eastAsia="Times New Roman" w:cs="Times New Roman"/>
          <w:szCs w:val="24"/>
        </w:rPr>
        <w:t>του 2016 και η συμφωνία του καλοκαιριού του 20</w:t>
      </w:r>
      <w:r>
        <w:rPr>
          <w:rFonts w:eastAsia="Times New Roman" w:cs="Times New Roman"/>
          <w:szCs w:val="24"/>
        </w:rPr>
        <w:t xml:space="preserve">15, που όλα τα μέρη της Βουλής ψήφισαν με τον ν.4336/2015, προβλέπει ξεκάθαρα το δικαίωμα της Κυβέρνησης να διαθέτει μέρος αυτού του πλεονάσματος, πριν κλείσει το έτος, εκεί που αυτή κρίνει. Είναι κάτι, στο οποίο δεν μπορούν να φέρουν προσκόμματα οι </w:t>
      </w:r>
      <w:r>
        <w:rPr>
          <w:rFonts w:eastAsia="Times New Roman" w:cs="Times New Roman"/>
          <w:szCs w:val="24"/>
        </w:rPr>
        <w:t>θεσμοί</w:t>
      </w:r>
      <w:r>
        <w:rPr>
          <w:rFonts w:eastAsia="Times New Roman" w:cs="Times New Roman"/>
          <w:szCs w:val="24"/>
        </w:rPr>
        <w:t xml:space="preserve">, οι δανειστές μας. Έτσι, λοιπόν, επιλέγει η Κυβέρνηση 617 εκατομμύρια από αυτά, που περίσσεψαν με τον κόπο, με τον αγώνα της Κυβέρνησης και από το υστέρημα του ελληνικού λαού, να τα διαθέσει σε μια από τις πιο ευπαθείς κοινωνικές ομάδες. </w:t>
      </w:r>
    </w:p>
    <w:p w14:paraId="1BED4B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Είναι το υστέρημ</w:t>
      </w:r>
      <w:r>
        <w:rPr>
          <w:rFonts w:eastAsia="Times New Roman" w:cs="Times New Roman"/>
          <w:szCs w:val="24"/>
        </w:rPr>
        <w:t>α της μεσαίας τάξης. Όμως, να πούμε κι αυτό, ότι για πρώτη φορά έχουν φορολογηθεί τα πλούσια στρώματα. Για πρώτη φορά</w:t>
      </w:r>
      <w:r>
        <w:rPr>
          <w:rFonts w:eastAsia="Times New Roman" w:cs="Times New Roman"/>
          <w:szCs w:val="24"/>
        </w:rPr>
        <w:t>,</w:t>
      </w:r>
      <w:r>
        <w:rPr>
          <w:rFonts w:eastAsia="Times New Roman" w:cs="Times New Roman"/>
          <w:szCs w:val="24"/>
        </w:rPr>
        <w:t xml:space="preserve"> είδαμε </w:t>
      </w:r>
      <w:proofErr w:type="spellStart"/>
      <w:r>
        <w:rPr>
          <w:rFonts w:eastAsia="Times New Roman" w:cs="Times New Roman"/>
          <w:szCs w:val="24"/>
        </w:rPr>
        <w:t>μεγαλοσχήμονες</w:t>
      </w:r>
      <w:proofErr w:type="spellEnd"/>
      <w:r>
        <w:rPr>
          <w:rFonts w:eastAsia="Times New Roman" w:cs="Times New Roman"/>
          <w:szCs w:val="24"/>
        </w:rPr>
        <w:t xml:space="preserve"> επιχειρηματίες να πληρώνουν</w:t>
      </w:r>
      <w:r>
        <w:rPr>
          <w:rFonts w:eastAsia="Times New Roman" w:cs="Times New Roman"/>
          <w:szCs w:val="24"/>
        </w:rPr>
        <w:t>,</w:t>
      </w:r>
      <w:r>
        <w:rPr>
          <w:rFonts w:eastAsia="Times New Roman" w:cs="Times New Roman"/>
          <w:szCs w:val="24"/>
        </w:rPr>
        <w:t xml:space="preserve"> με την απειλή της εισαγγελικής δίωξης. Για πρώτη φορά</w:t>
      </w:r>
      <w:r>
        <w:rPr>
          <w:rFonts w:eastAsia="Times New Roman" w:cs="Times New Roman"/>
          <w:szCs w:val="24"/>
        </w:rPr>
        <w:t>,</w:t>
      </w:r>
      <w:r>
        <w:rPr>
          <w:rFonts w:eastAsia="Times New Roman" w:cs="Times New Roman"/>
          <w:szCs w:val="24"/>
        </w:rPr>
        <w:t xml:space="preserve"> είδαμε να ελέγχονται οι λίστες </w:t>
      </w:r>
      <w:proofErr w:type="spellStart"/>
      <w:r>
        <w:rPr>
          <w:rFonts w:eastAsia="Times New Roman" w:cs="Times New Roman"/>
          <w:szCs w:val="24"/>
        </w:rPr>
        <w:t>Μπόργιανς</w:t>
      </w:r>
      <w:proofErr w:type="spellEnd"/>
      <w:r>
        <w:rPr>
          <w:rFonts w:eastAsia="Times New Roman" w:cs="Times New Roman"/>
          <w:szCs w:val="24"/>
        </w:rPr>
        <w:t xml:space="preserve"> με ουσία και σε βάθος, πράγματα που δεν έγιναν στο </w:t>
      </w:r>
      <w:r>
        <w:rPr>
          <w:rFonts w:eastAsia="Times New Roman" w:cs="Times New Roman"/>
          <w:szCs w:val="24"/>
        </w:rPr>
        <w:lastRenderedPageBreak/>
        <w:t xml:space="preserve">παρελθόν. Αυτά περνάνε σαν ειδήσεις, αλλά φεύγουν, γιατί ασχολούμαστε να διυλίσουμε τον κώνωπα, με τα χίλια </w:t>
      </w:r>
      <w:r>
        <w:rPr>
          <w:rFonts w:eastAsia="Times New Roman" w:cs="Times New Roman"/>
          <w:szCs w:val="24"/>
        </w:rPr>
        <w:t xml:space="preserve">δύο </w:t>
      </w:r>
      <w:r>
        <w:rPr>
          <w:rFonts w:eastAsia="Times New Roman" w:cs="Times New Roman"/>
          <w:szCs w:val="24"/>
        </w:rPr>
        <w:t xml:space="preserve">ασήμαντα πράγματα. </w:t>
      </w:r>
    </w:p>
    <w:p w14:paraId="1BED4B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Όμως, να θυμίσουμε στον κόσμο το εξής: Πλήρωσαν οι πλούσιοι και</w:t>
      </w:r>
      <w:r>
        <w:rPr>
          <w:rFonts w:eastAsia="Times New Roman" w:cs="Times New Roman"/>
          <w:szCs w:val="24"/>
        </w:rPr>
        <w:t xml:space="preserve"> ένα μέρος του πλεονάσματος είναι από τους μεγαλοεπιχειρηματίες και από ανθρώπους</w:t>
      </w:r>
      <w:r>
        <w:rPr>
          <w:rFonts w:eastAsia="Times New Roman" w:cs="Times New Roman"/>
          <w:szCs w:val="24"/>
        </w:rPr>
        <w:t>,</w:t>
      </w:r>
      <w:r>
        <w:rPr>
          <w:rFonts w:eastAsia="Times New Roman" w:cs="Times New Roman"/>
          <w:szCs w:val="24"/>
        </w:rPr>
        <w:t xml:space="preserve"> που δεν είχαν πληρώσει ποτέ. Από την άλλη, είναι και η προσπάθεια</w:t>
      </w:r>
      <w:r>
        <w:rPr>
          <w:rFonts w:eastAsia="Times New Roman" w:cs="Times New Roman"/>
          <w:szCs w:val="24"/>
        </w:rPr>
        <w:t>,</w:t>
      </w:r>
      <w:r>
        <w:rPr>
          <w:rFonts w:eastAsia="Times New Roman" w:cs="Times New Roman"/>
          <w:szCs w:val="24"/>
        </w:rPr>
        <w:t xml:space="preserve"> που έγινε για μείωση των δαπανών, αξιόλογη και αξιέπαινη προσπάθεια σε κάθε Υπουργείο. </w:t>
      </w:r>
    </w:p>
    <w:p w14:paraId="1BED4B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Τι να πω; Ενοίκια,</w:t>
      </w:r>
      <w:r>
        <w:rPr>
          <w:rFonts w:eastAsia="Times New Roman" w:cs="Times New Roman"/>
          <w:szCs w:val="24"/>
        </w:rPr>
        <w:t xml:space="preserve"> περικοπή στις σπατάλες; Και έχουμε αυτό το πλεόνασμα και αποφασίζουμε αυτό το πράγμα. Πώς μπορείτε να πείτε όχι; Και έχουμε και πολλούς Ευρωπαίους αξιωματούχους, </w:t>
      </w:r>
      <w:r>
        <w:rPr>
          <w:rFonts w:eastAsia="Times New Roman" w:cs="Times New Roman"/>
          <w:szCs w:val="24"/>
        </w:rPr>
        <w:t xml:space="preserve">τον </w:t>
      </w:r>
      <w:proofErr w:type="spellStart"/>
      <w:r>
        <w:rPr>
          <w:rFonts w:eastAsia="Times New Roman" w:cs="Times New Roman"/>
          <w:szCs w:val="24"/>
        </w:rPr>
        <w:t>Σουλτς</w:t>
      </w:r>
      <w:proofErr w:type="spellEnd"/>
      <w:r>
        <w:rPr>
          <w:rFonts w:eastAsia="Times New Roman" w:cs="Times New Roman"/>
          <w:szCs w:val="24"/>
        </w:rPr>
        <w:t xml:space="preserve">, Πρόεδρο του Ευρωπαϊκού Κοινοβουλίου, έχουμε τον </w:t>
      </w:r>
      <w:proofErr w:type="spellStart"/>
      <w:r>
        <w:rPr>
          <w:rFonts w:eastAsia="Times New Roman" w:cs="Times New Roman"/>
          <w:szCs w:val="24"/>
        </w:rPr>
        <w:t>Μοσκοβισί</w:t>
      </w:r>
      <w:proofErr w:type="spellEnd"/>
      <w:r>
        <w:rPr>
          <w:rFonts w:eastAsia="Times New Roman" w:cs="Times New Roman"/>
          <w:szCs w:val="24"/>
        </w:rPr>
        <w:t>, που στηρίζουν αυτή την</w:t>
      </w:r>
      <w:r>
        <w:rPr>
          <w:rFonts w:eastAsia="Times New Roman" w:cs="Times New Roman"/>
          <w:szCs w:val="24"/>
        </w:rPr>
        <w:t xml:space="preserve"> επιλογή και αυτή την απόφαση, δεν χάλασε και ο κόσμος. </w:t>
      </w:r>
    </w:p>
    <w:p w14:paraId="1BED4B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Περιμέναμε και περιμένουμε, δηλαδή, αυτονοήτως την εθνική ενότητα σε ένα τόσο σημαντικό ζήτημα, ότι θα είχαμε και μια ομόφωνη σχεδόν </w:t>
      </w:r>
      <w:r>
        <w:rPr>
          <w:rFonts w:eastAsia="Times New Roman" w:cs="Times New Roman"/>
          <w:szCs w:val="24"/>
        </w:rPr>
        <w:lastRenderedPageBreak/>
        <w:t>απόφαση από την ελληνική Βουλή, που θα μας στήριζε στη διαπραγμάτε</w:t>
      </w:r>
      <w:r>
        <w:rPr>
          <w:rFonts w:eastAsia="Times New Roman" w:cs="Times New Roman"/>
          <w:szCs w:val="24"/>
        </w:rPr>
        <w:t xml:space="preserve">υση με τους </w:t>
      </w:r>
      <w:r>
        <w:rPr>
          <w:rFonts w:eastAsia="Times New Roman" w:cs="Times New Roman"/>
          <w:szCs w:val="24"/>
        </w:rPr>
        <w:t>θ</w:t>
      </w:r>
      <w:r>
        <w:rPr>
          <w:rFonts w:eastAsia="Times New Roman" w:cs="Times New Roman"/>
          <w:szCs w:val="24"/>
        </w:rPr>
        <w:t xml:space="preserve">εσμούς, γιατί –επαναλαμβάνω- είναι κάτι που δεν έρχεται σε αντίθεση με τη συμφωνία. </w:t>
      </w:r>
    </w:p>
    <w:p w14:paraId="1BED4B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όλες αυτές τις τρεις τελευταίες μέρες ατομικά </w:t>
      </w:r>
      <w:proofErr w:type="spellStart"/>
      <w:r>
        <w:rPr>
          <w:rFonts w:eastAsia="Times New Roman" w:cs="Times New Roman"/>
          <w:szCs w:val="24"/>
        </w:rPr>
        <w:t>ερωτούνταν</w:t>
      </w:r>
      <w:proofErr w:type="spellEnd"/>
      <w:r>
        <w:rPr>
          <w:rFonts w:eastAsia="Times New Roman" w:cs="Times New Roman"/>
          <w:szCs w:val="24"/>
        </w:rPr>
        <w:t xml:space="preserve"> ο καθένας τα εξής: Ποιος διαφωνεί να στηριχθούν οι χαμηλοσυνταξιούχοι, που είναι στο όριο της φτώ</w:t>
      </w:r>
      <w:r>
        <w:rPr>
          <w:rFonts w:eastAsia="Times New Roman" w:cs="Times New Roman"/>
          <w:szCs w:val="24"/>
        </w:rPr>
        <w:t xml:space="preserve">χειας; Ποιος διαφωνεί να στηριχθούν </w:t>
      </w:r>
      <w:r>
        <w:rPr>
          <w:rFonts w:eastAsia="Times New Roman" w:cs="Times New Roman"/>
          <w:szCs w:val="24"/>
        </w:rPr>
        <w:t xml:space="preserve">, </w:t>
      </w:r>
      <w:r>
        <w:rPr>
          <w:rFonts w:eastAsia="Times New Roman" w:cs="Times New Roman"/>
          <w:szCs w:val="24"/>
        </w:rPr>
        <w:t xml:space="preserve">με ένα μικρό επίδομα τώρα, </w:t>
      </w:r>
      <w:r>
        <w:rPr>
          <w:rFonts w:eastAsia="Times New Roman" w:cs="Times New Roman"/>
          <w:szCs w:val="24"/>
        </w:rPr>
        <w:t>-</w:t>
      </w:r>
      <w:r>
        <w:rPr>
          <w:rFonts w:eastAsia="Times New Roman" w:cs="Times New Roman"/>
          <w:szCs w:val="24"/>
        </w:rPr>
        <w:t xml:space="preserve">δεν λέμε ότι θα γίνουν πλούσιοι- από το περίσσευμα αυτό του </w:t>
      </w:r>
      <w:r>
        <w:rPr>
          <w:rFonts w:eastAsia="Times New Roman" w:cs="Times New Roman"/>
          <w:szCs w:val="24"/>
        </w:rPr>
        <w:t>προϋπολογισμού</w:t>
      </w:r>
      <w:r>
        <w:rPr>
          <w:rFonts w:eastAsia="Times New Roman" w:cs="Times New Roman"/>
          <w:szCs w:val="24"/>
        </w:rPr>
        <w:t>; Ποιος διαφωνεί να στηριχθούν άνθρωποι, που έχουν κόλλημα να πληρώσουν τους λογαριασμούς του, που μπορεί να τους κο</w:t>
      </w:r>
      <w:r>
        <w:rPr>
          <w:rFonts w:eastAsia="Times New Roman" w:cs="Times New Roman"/>
          <w:szCs w:val="24"/>
        </w:rPr>
        <w:t xml:space="preserve">πεί το ρεύμα, που μπορεί να τους κοπεί το νερό; </w:t>
      </w:r>
    </w:p>
    <w:p w14:paraId="1BED4B5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Ποιος διαφωνεί, άνθρωποι</w:t>
      </w:r>
      <w:r>
        <w:rPr>
          <w:rFonts w:eastAsia="Times New Roman" w:cs="Times New Roman"/>
          <w:szCs w:val="24"/>
        </w:rPr>
        <w:t>,</w:t>
      </w:r>
      <w:r>
        <w:rPr>
          <w:rFonts w:eastAsia="Times New Roman" w:cs="Times New Roman"/>
          <w:szCs w:val="24"/>
        </w:rPr>
        <w:t xml:space="preserve"> που έχουν θέμα με το να ψωνίσουν, κάνουν οικονομίες στα καθημερινά τους ψώνια, να στηριχθούν; Ποιος διαφωνεί να στηριχθούν άνθρωποι</w:t>
      </w:r>
      <w:r>
        <w:rPr>
          <w:rFonts w:eastAsia="Times New Roman" w:cs="Times New Roman"/>
          <w:szCs w:val="24"/>
        </w:rPr>
        <w:t>,</w:t>
      </w:r>
      <w:r>
        <w:rPr>
          <w:rFonts w:eastAsia="Times New Roman" w:cs="Times New Roman"/>
          <w:szCs w:val="24"/>
        </w:rPr>
        <w:t xml:space="preserve"> που στηρίζουν πολλούς ακόμα, γιατί το συγκλονιστ</w:t>
      </w:r>
      <w:r>
        <w:rPr>
          <w:rFonts w:eastAsia="Times New Roman" w:cs="Times New Roman"/>
          <w:szCs w:val="24"/>
        </w:rPr>
        <w:t>ικό –και όχι βέβαια</w:t>
      </w:r>
      <w:r>
        <w:rPr>
          <w:rFonts w:eastAsia="Times New Roman" w:cs="Times New Roman"/>
          <w:szCs w:val="24"/>
        </w:rPr>
        <w:t>,</w:t>
      </w:r>
      <w:r>
        <w:rPr>
          <w:rFonts w:eastAsia="Times New Roman" w:cs="Times New Roman"/>
          <w:szCs w:val="24"/>
        </w:rPr>
        <w:t xml:space="preserve"> αστείο- με τους συνταξιούχους και τους χαμηλοσυνταξιούχους είναι ότι συντηρούν και άλλους ανθρώπους. </w:t>
      </w:r>
    </w:p>
    <w:p w14:paraId="1BED4B52" w14:textId="77777777" w:rsidR="0011574B" w:rsidRDefault="00BF531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lastRenderedPageBreak/>
        <w:t>Ολόκληρες οικογένειες περιμένουν να κάνουν γιορτή</w:t>
      </w:r>
      <w:r>
        <w:rPr>
          <w:rFonts w:eastAsia="Times New Roman" w:cs="Times New Roman"/>
        </w:rPr>
        <w:t>,</w:t>
      </w:r>
      <w:r>
        <w:rPr>
          <w:rFonts w:eastAsia="Times New Roman" w:cs="Times New Roman"/>
        </w:rPr>
        <w:t xml:space="preserve"> τώρα τα Χριστούγεννα</w:t>
      </w:r>
      <w:r>
        <w:rPr>
          <w:rFonts w:eastAsia="Times New Roman" w:cs="Times New Roman"/>
        </w:rPr>
        <w:t>,</w:t>
      </w:r>
      <w:r>
        <w:rPr>
          <w:rFonts w:eastAsia="Times New Roman" w:cs="Times New Roman"/>
        </w:rPr>
        <w:t xml:space="preserve"> από μια σύνταξη των 600 και των 700 ευρώ και θα πείτε όχι, κ</w:t>
      </w:r>
      <w:r>
        <w:rPr>
          <w:rFonts w:eastAsia="Times New Roman" w:cs="Times New Roman"/>
        </w:rPr>
        <w:t>ύριοι της Αξιωματικής Αντιπολίτευσης; Οι οικογένειες αυτές να μην στηριχτούν έστω με αυτόν τον τρόπο ενόψει εορτών; Ε</w:t>
      </w:r>
      <w:r>
        <w:rPr>
          <w:rFonts w:eastAsia="Times New Roman"/>
          <w:bCs/>
        </w:rPr>
        <w:t>ίναι</w:t>
      </w:r>
      <w:r>
        <w:rPr>
          <w:rFonts w:eastAsia="Times New Roman" w:cs="Times New Roman"/>
        </w:rPr>
        <w:t xml:space="preserve"> άνθρωποι</w:t>
      </w:r>
      <w:r>
        <w:rPr>
          <w:rFonts w:eastAsia="Times New Roman" w:cs="Times New Roman"/>
        </w:rPr>
        <w:t>,</w:t>
      </w:r>
      <w:r>
        <w:rPr>
          <w:rFonts w:eastAsia="Times New Roman" w:cs="Times New Roman"/>
        </w:rPr>
        <w:t xml:space="preserve"> που στηρίζουν πάνω τους ολόκληρες οικογένειες. Εγώ θα δεχτώ ότι πρόκειται για στρέβλωση. </w:t>
      </w:r>
      <w:r>
        <w:rPr>
          <w:rFonts w:eastAsia="Times New Roman"/>
          <w:bCs/>
        </w:rPr>
        <w:t>Είναι</w:t>
      </w:r>
      <w:r>
        <w:rPr>
          <w:rFonts w:eastAsia="Times New Roman" w:cs="Times New Roman"/>
        </w:rPr>
        <w:t xml:space="preserve"> μια προσωρινή στρέβλωση, που </w:t>
      </w:r>
      <w:r>
        <w:rPr>
          <w:rFonts w:eastAsia="Times New Roman" w:cs="Times New Roman"/>
        </w:rPr>
        <w:t xml:space="preserve">έτσι την κληρονομήσαμε, έτσι την παραλάβαμε. Δεν </w:t>
      </w:r>
      <w:r>
        <w:rPr>
          <w:rFonts w:eastAsia="Times New Roman"/>
          <w:bCs/>
        </w:rPr>
        <w:t>είναι</w:t>
      </w:r>
      <w:r>
        <w:rPr>
          <w:rFonts w:eastAsia="Times New Roman" w:cs="Times New Roman"/>
        </w:rPr>
        <w:t xml:space="preserve"> λογικό να στηρίζονται οι οικογένειες στον συνταξιούχο. Οι οικογένειες στηρίζονται στον εργαζόμενο. </w:t>
      </w:r>
      <w:r>
        <w:rPr>
          <w:rFonts w:eastAsia="Times New Roman" w:cs="Times New Roman"/>
          <w:bCs/>
          <w:shd w:val="clear" w:color="auto" w:fill="FFFFFF"/>
        </w:rPr>
        <w:t>Όμως</w:t>
      </w:r>
      <w:r>
        <w:rPr>
          <w:rFonts w:eastAsia="Times New Roman" w:cs="Times New Roman"/>
        </w:rPr>
        <w:t xml:space="preserve">, στις έκτακτες συνθήκες που ζούμε, εκεί έχουμε φτάσει. Πρέπει αυτούς τους ανθρώπους, που με </w:t>
      </w:r>
      <w:r>
        <w:rPr>
          <w:rFonts w:eastAsia="Times New Roman" w:cs="Times New Roman"/>
        </w:rPr>
        <w:t>θυσίες από τις κρατήσεις τους όλα αυτά τα χρόνια προσέφεραν, για να στηριχτεί η χώρα και να περάσει την κρίση, έστω τώρα</w:t>
      </w:r>
      <w:r>
        <w:rPr>
          <w:rFonts w:eastAsia="Times New Roman" w:cs="Times New Roman"/>
        </w:rPr>
        <w:t>,</w:t>
      </w:r>
      <w:r>
        <w:rPr>
          <w:rFonts w:eastAsia="Times New Roman" w:cs="Times New Roman"/>
        </w:rPr>
        <w:t xml:space="preserve"> να τους στηρίξουμε. </w:t>
      </w:r>
    </w:p>
    <w:p w14:paraId="1BED4B53" w14:textId="77777777" w:rsidR="0011574B" w:rsidRDefault="00BF531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Δεν περιμέναμε, λοιπόν, να διαφωνήσει η Νέα Δημοκρατία. Κάναμε λάθος, </w:t>
      </w:r>
      <w:r>
        <w:rPr>
          <w:rFonts w:eastAsia="Times New Roman" w:cs="Times New Roman"/>
          <w:bCs/>
          <w:shd w:val="clear" w:color="auto" w:fill="FFFFFF"/>
        </w:rPr>
        <w:t>όμως</w:t>
      </w:r>
      <w:r>
        <w:rPr>
          <w:rFonts w:eastAsia="Times New Roman" w:cs="Times New Roman"/>
        </w:rPr>
        <w:t xml:space="preserve">. Έπρεπε να το περιμένουμε. </w:t>
      </w:r>
      <w:r>
        <w:rPr>
          <w:rFonts w:eastAsia="Times New Roman"/>
          <w:bCs/>
        </w:rPr>
        <w:t>Είναι</w:t>
      </w:r>
      <w:r>
        <w:rPr>
          <w:rFonts w:eastAsia="Times New Roman" w:cs="Times New Roman"/>
        </w:rPr>
        <w:t xml:space="preserve"> αυτοί</w:t>
      </w:r>
      <w:r>
        <w:rPr>
          <w:rFonts w:eastAsia="Times New Roman" w:cs="Times New Roman"/>
        </w:rPr>
        <w:t xml:space="preserve"> που έκοψαν έντεκα φορές τις συντάξεις και τους μισθούς. Να το θυμηθούμε. Γι’ αυτό και τώρα </w:t>
      </w:r>
      <w:r>
        <w:rPr>
          <w:rFonts w:eastAsia="Times New Roman" w:cs="Times New Roman"/>
        </w:rPr>
        <w:lastRenderedPageBreak/>
        <w:t>θα πουν «</w:t>
      </w:r>
      <w:r>
        <w:rPr>
          <w:rFonts w:eastAsia="Times New Roman" w:cs="Times New Roman"/>
        </w:rPr>
        <w:t>παρών</w:t>
      </w:r>
      <w:r>
        <w:rPr>
          <w:rFonts w:eastAsia="Times New Roman" w:cs="Times New Roman"/>
        </w:rPr>
        <w:t>», δηλαδή «</w:t>
      </w:r>
      <w:r>
        <w:rPr>
          <w:rFonts w:eastAsia="Times New Roman" w:cs="Times New Roman"/>
        </w:rPr>
        <w:t>όχι</w:t>
      </w:r>
      <w:r>
        <w:rPr>
          <w:rFonts w:eastAsia="Times New Roman" w:cs="Times New Roman"/>
        </w:rPr>
        <w:t>». Γιατί δεν τους σέβονται καθόλου και ούτε τους σεβάστηκαν και ποτέ.</w:t>
      </w:r>
    </w:p>
    <w:p w14:paraId="1BED4B54" w14:textId="77777777" w:rsidR="0011574B" w:rsidRDefault="00BF531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Έχουν τον ελληνικό λαό, τους συνταξιούχους, τους μισθωτούς </w:t>
      </w:r>
      <w:r>
        <w:rPr>
          <w:rFonts w:eastAsia="Times New Roman"/>
        </w:rPr>
        <w:t>–</w:t>
      </w:r>
      <w:r>
        <w:rPr>
          <w:rFonts w:eastAsia="Times New Roman" w:cs="Times New Roman"/>
        </w:rPr>
        <w:t>και το</w:t>
      </w:r>
      <w:r>
        <w:rPr>
          <w:rFonts w:eastAsia="Times New Roman" w:cs="Times New Roman"/>
        </w:rPr>
        <w:t>υ ιδιωτικού τομέα και όλους</w:t>
      </w:r>
      <w:r>
        <w:rPr>
          <w:rFonts w:eastAsia="Times New Roman"/>
        </w:rPr>
        <w:t>–</w:t>
      </w:r>
      <w:r>
        <w:rPr>
          <w:rFonts w:eastAsia="Times New Roman" w:cs="Times New Roman"/>
        </w:rPr>
        <w:t xml:space="preserve"> σαν υπηκόους. Λέμε άσπρο, φταίνε οι υπήκοοι. Λέμε μαύρο, φταίνε οι υπήκοοι. Τότε, όταν έκοβαν τις συντάξεις, έλεγαν ότι παίρνουν πολλά και δεν τα δικαιούνταν και ότι </w:t>
      </w:r>
      <w:r>
        <w:rPr>
          <w:rFonts w:eastAsia="Times New Roman" w:cs="Times New Roman"/>
        </w:rPr>
        <w:t>«</w:t>
      </w:r>
      <w:r>
        <w:rPr>
          <w:rFonts w:eastAsia="Times New Roman" w:cs="Times New Roman"/>
        </w:rPr>
        <w:t>μαζί τα φάγαμε</w:t>
      </w:r>
      <w:r>
        <w:rPr>
          <w:rFonts w:eastAsia="Times New Roman" w:cs="Times New Roman"/>
        </w:rPr>
        <w:t>»</w:t>
      </w:r>
      <w:r>
        <w:rPr>
          <w:rFonts w:eastAsia="Times New Roman" w:cs="Times New Roman"/>
        </w:rPr>
        <w:t xml:space="preserve"> και το ένα και το άλλο. Δικαιολογίες και τότ</w:t>
      </w:r>
      <w:r>
        <w:rPr>
          <w:rFonts w:eastAsia="Times New Roman" w:cs="Times New Roman"/>
        </w:rPr>
        <w:t>ε. Και τώρα</w:t>
      </w:r>
      <w:r>
        <w:rPr>
          <w:rFonts w:eastAsia="Times New Roman" w:cs="Times New Roman"/>
        </w:rPr>
        <w:t>,</w:t>
      </w:r>
      <w:r>
        <w:rPr>
          <w:rFonts w:eastAsia="Times New Roman" w:cs="Times New Roman"/>
        </w:rPr>
        <w:t xml:space="preserve"> άρχισαν να λένε διάφορες δικαιολογίες, ότι θα χαλάσετε τη </w:t>
      </w:r>
      <w:r>
        <w:rPr>
          <w:rFonts w:eastAsia="Times New Roman"/>
          <w:bCs/>
          <w:shd w:val="clear" w:color="auto" w:fill="FFFFFF"/>
        </w:rPr>
        <w:t>διαπραγμάτευση,</w:t>
      </w:r>
      <w:r>
        <w:rPr>
          <w:rFonts w:eastAsia="Times New Roman" w:cs="Times New Roman"/>
        </w:rPr>
        <w:t xml:space="preserve"> πού πάτε χωρίς να ξέρουμε κ.λπ</w:t>
      </w:r>
      <w:r>
        <w:rPr>
          <w:rFonts w:eastAsia="Times New Roman" w:cs="Times New Roman"/>
        </w:rPr>
        <w:t>.</w:t>
      </w:r>
      <w:r>
        <w:rPr>
          <w:rFonts w:eastAsia="Times New Roman" w:cs="Times New Roman"/>
        </w:rPr>
        <w:t xml:space="preserve">. Αυτά που λέει ο Σόιμπλε, δηλαδή. Έτσι, </w:t>
      </w:r>
      <w:r>
        <w:rPr>
          <w:rFonts w:eastAsia="Times New Roman" w:cs="Times New Roman"/>
          <w:bCs/>
          <w:shd w:val="clear" w:color="auto" w:fill="FFFFFF"/>
        </w:rPr>
        <w:t>όμως,</w:t>
      </w:r>
      <w:r>
        <w:rPr>
          <w:rFonts w:eastAsia="Times New Roman" w:cs="Times New Roman"/>
        </w:rPr>
        <w:t xml:space="preserve"> υπονομεύεται η εθνική ενότητα και μια προσπάθεια</w:t>
      </w:r>
      <w:r>
        <w:rPr>
          <w:rFonts w:eastAsia="Times New Roman" w:cs="Times New Roman"/>
        </w:rPr>
        <w:t>,</w:t>
      </w:r>
      <w:r>
        <w:rPr>
          <w:rFonts w:eastAsia="Times New Roman" w:cs="Times New Roman"/>
        </w:rPr>
        <w:t xml:space="preserve"> που </w:t>
      </w:r>
      <w:r>
        <w:rPr>
          <w:rFonts w:eastAsia="Times New Roman"/>
          <w:bCs/>
        </w:rPr>
        <w:t>είναι</w:t>
      </w:r>
      <w:r>
        <w:rPr>
          <w:rFonts w:eastAsia="Times New Roman" w:cs="Times New Roman"/>
        </w:rPr>
        <w:t xml:space="preserve"> εθνική, για να κλείσουμε τη δεύ</w:t>
      </w:r>
      <w:r>
        <w:rPr>
          <w:rFonts w:eastAsia="Times New Roman" w:cs="Times New Roman"/>
        </w:rPr>
        <w:t xml:space="preserve">τερη αξιολόγηση. </w:t>
      </w:r>
    </w:p>
    <w:p w14:paraId="1BED4B55" w14:textId="77777777" w:rsidR="0011574B" w:rsidRDefault="00BF531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Πριν λίγες μέρες</w:t>
      </w:r>
      <w:r>
        <w:rPr>
          <w:rFonts w:eastAsia="Times New Roman" w:cs="Times New Roman"/>
        </w:rPr>
        <w:t>,</w:t>
      </w:r>
      <w:r>
        <w:rPr>
          <w:rFonts w:eastAsia="Times New Roman" w:cs="Times New Roman"/>
        </w:rPr>
        <w:t xml:space="preserve"> έλεγε ο κ. Μητσοτάκης, ο Αρχηγός της Νέα Δημοκρατίας, «Ναι, θέλουμε να κλείσει η δεύτερη αξιολόγηση». </w:t>
      </w:r>
      <w:r>
        <w:rPr>
          <w:rFonts w:eastAsia="Times New Roman"/>
          <w:bCs/>
        </w:rPr>
        <w:t>Ε</w:t>
      </w:r>
      <w:r>
        <w:rPr>
          <w:rFonts w:eastAsia="Times New Roman" w:cs="Times New Roman"/>
        </w:rPr>
        <w:t>, πώς θα κλείσει, όταν δεν δείχνετε ενότητα σε ένα βασικό πράγμα</w:t>
      </w:r>
      <w:r>
        <w:rPr>
          <w:rFonts w:eastAsia="Times New Roman" w:cs="Times New Roman"/>
        </w:rPr>
        <w:t>,</w:t>
      </w:r>
      <w:r>
        <w:rPr>
          <w:rFonts w:eastAsia="Times New Roman" w:cs="Times New Roman"/>
        </w:rPr>
        <w:t xml:space="preserve"> που το προβλέπει </w:t>
      </w:r>
      <w:r>
        <w:rPr>
          <w:rFonts w:eastAsia="Times New Roman" w:cs="Times New Roman"/>
        </w:rPr>
        <w:lastRenderedPageBreak/>
        <w:t>και η συμφωνία του καλοκαιριού του</w:t>
      </w:r>
      <w:r>
        <w:rPr>
          <w:rFonts w:eastAsia="Times New Roman" w:cs="Times New Roman"/>
        </w:rPr>
        <w:t xml:space="preserve"> 2015; Έτσι, υπονομεύεται αυτή η ενότητα</w:t>
      </w:r>
      <w:r>
        <w:rPr>
          <w:rFonts w:eastAsia="Times New Roman" w:cs="Times New Roman"/>
        </w:rPr>
        <w:t>,</w:t>
      </w:r>
      <w:r>
        <w:rPr>
          <w:rFonts w:eastAsia="Times New Roman" w:cs="Times New Roman"/>
        </w:rPr>
        <w:t xml:space="preserve"> που πρέπει να δείξουμε σε κάτι βασικό. </w:t>
      </w:r>
    </w:p>
    <w:p w14:paraId="1BED4B56" w14:textId="77777777" w:rsidR="0011574B" w:rsidRDefault="00BF531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rPr>
        <w:t>Γιατί το κάνετε αυτό; Δεν υπάρχει κα</w:t>
      </w:r>
      <w:r>
        <w:rPr>
          <w:rFonts w:eastAsia="Times New Roman" w:cs="Times New Roman"/>
        </w:rPr>
        <w:t>μ</w:t>
      </w:r>
      <w:r>
        <w:rPr>
          <w:rFonts w:eastAsia="Times New Roman" w:cs="Times New Roman"/>
        </w:rPr>
        <w:t xml:space="preserve">μία δικαιολογία. Συντάσσεστε με τις πιο σκληρές γραμμές της Ευρωπαϊκής </w:t>
      </w:r>
      <w:r>
        <w:rPr>
          <w:rFonts w:eastAsia="Times New Roman"/>
          <w:bCs/>
        </w:rPr>
        <w:t>Έ</w:t>
      </w:r>
      <w:r>
        <w:rPr>
          <w:rFonts w:eastAsia="Times New Roman" w:cs="Times New Roman"/>
        </w:rPr>
        <w:t xml:space="preserve">νωσης και του </w:t>
      </w:r>
      <w:r>
        <w:rPr>
          <w:rFonts w:eastAsia="Times New Roman" w:cs="Times New Roman"/>
          <w:bCs/>
          <w:shd w:val="clear" w:color="auto" w:fill="FFFFFF"/>
        </w:rPr>
        <w:t xml:space="preserve">Διεθνούς Νομισματικού Ταμείου. Από τη μία, </w:t>
      </w:r>
      <w:r>
        <w:rPr>
          <w:rFonts w:eastAsia="Times New Roman" w:cs="Times New Roman"/>
        </w:rPr>
        <w:t xml:space="preserve">ήδη </w:t>
      </w:r>
      <w:r>
        <w:rPr>
          <w:rFonts w:eastAsia="Times New Roman" w:cs="Times New Roman"/>
          <w:bCs/>
          <w:shd w:val="clear" w:color="auto" w:fill="FFFFFF"/>
        </w:rPr>
        <w:t>υπάρ</w:t>
      </w:r>
      <w:r>
        <w:rPr>
          <w:rFonts w:eastAsia="Times New Roman" w:cs="Times New Roman"/>
          <w:bCs/>
          <w:shd w:val="clear" w:color="auto" w:fill="FFFFFF"/>
        </w:rPr>
        <w:t>χουν</w:t>
      </w:r>
      <w:r>
        <w:rPr>
          <w:rFonts w:eastAsia="Times New Roman" w:cs="Times New Roman"/>
        </w:rPr>
        <w:t xml:space="preserve"> σοβαρές, αξιόλογες και αξιόπιστες φωνές στην Ευρωπαϊκή Ένωση και στα διεθνή </w:t>
      </w:r>
      <w:r>
        <w:rPr>
          <w:rFonts w:eastAsia="Times New Roman" w:cs="Times New Roman"/>
          <w:lang w:val="en-US"/>
        </w:rPr>
        <w:t>fora</w:t>
      </w:r>
      <w:r>
        <w:rPr>
          <w:rFonts w:eastAsia="Times New Roman" w:cs="Times New Roman"/>
        </w:rPr>
        <w:t xml:space="preserve">, που συμφωνούν με αυτή την κίνηση της </w:t>
      </w:r>
      <w:r>
        <w:rPr>
          <w:rFonts w:eastAsia="Times New Roman"/>
          <w:bCs/>
        </w:rPr>
        <w:t>Κυβέρνηση</w:t>
      </w:r>
      <w:r>
        <w:rPr>
          <w:rFonts w:eastAsia="Times New Roman" w:cs="Times New Roman"/>
        </w:rPr>
        <w:t xml:space="preserve">ς, και από την άλλη, έχουμε τις πιο σκληρές γραμμές της Ευρωπαϊκής </w:t>
      </w:r>
      <w:r>
        <w:rPr>
          <w:rFonts w:eastAsia="Times New Roman"/>
          <w:bCs/>
        </w:rPr>
        <w:t>Έ</w:t>
      </w:r>
      <w:r>
        <w:rPr>
          <w:rFonts w:eastAsia="Times New Roman" w:cs="Times New Roman"/>
        </w:rPr>
        <w:t xml:space="preserve">νωσης και του </w:t>
      </w:r>
      <w:r>
        <w:rPr>
          <w:rFonts w:eastAsia="Times New Roman" w:cs="Times New Roman"/>
          <w:bCs/>
          <w:shd w:val="clear" w:color="auto" w:fill="FFFFFF"/>
        </w:rPr>
        <w:t xml:space="preserve">Διεθνούς Νομισματικού Ταμείου, που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 xml:space="preserve">ενάντια στην εθνική προσπάθεια. Και συντάσσεστε με αυτές; </w:t>
      </w:r>
      <w:r>
        <w:rPr>
          <w:rFonts w:eastAsia="Times New Roman"/>
          <w:bCs/>
          <w:shd w:val="clear" w:color="auto" w:fill="FFFFFF"/>
        </w:rPr>
        <w:t>Είναι</w:t>
      </w:r>
      <w:r>
        <w:rPr>
          <w:rFonts w:eastAsia="Times New Roman" w:cs="Times New Roman"/>
          <w:bCs/>
          <w:shd w:val="clear" w:color="auto" w:fill="FFFFFF"/>
        </w:rPr>
        <w:t xml:space="preserve"> δυνατόν; </w:t>
      </w:r>
      <w:r>
        <w:rPr>
          <w:rFonts w:eastAsia="Times New Roman"/>
          <w:bCs/>
          <w:shd w:val="clear" w:color="auto" w:fill="FFFFFF"/>
        </w:rPr>
        <w:t>Είναι</w:t>
      </w:r>
      <w:r>
        <w:rPr>
          <w:rFonts w:eastAsia="Times New Roman" w:cs="Times New Roman"/>
          <w:bCs/>
          <w:shd w:val="clear" w:color="auto" w:fill="FFFFFF"/>
        </w:rPr>
        <w:t xml:space="preserve"> δυνατόν να χάνεται αυτή η ευκαιρία</w:t>
      </w:r>
      <w:r>
        <w:rPr>
          <w:rFonts w:eastAsia="Times New Roman" w:cs="Times New Roman"/>
          <w:bCs/>
          <w:shd w:val="clear" w:color="auto" w:fill="FFFFFF"/>
        </w:rPr>
        <w:t>,</w:t>
      </w:r>
      <w:r>
        <w:rPr>
          <w:rFonts w:eastAsia="Times New Roman" w:cs="Times New Roman"/>
          <w:bCs/>
          <w:shd w:val="clear" w:color="auto" w:fill="FFFFFF"/>
        </w:rPr>
        <w:t xml:space="preserve"> να δείξουμε μια ενότητα, έστω για τους συνταξιούχους και όταν η συμφωνία το προβλέπει; Δεν υπάρχει κα</w:t>
      </w:r>
      <w:r>
        <w:rPr>
          <w:rFonts w:eastAsia="Times New Roman" w:cs="Times New Roman"/>
          <w:bCs/>
          <w:shd w:val="clear" w:color="auto" w:fill="FFFFFF"/>
        </w:rPr>
        <w:t>μ</w:t>
      </w:r>
      <w:r>
        <w:rPr>
          <w:rFonts w:eastAsia="Times New Roman" w:cs="Times New Roman"/>
          <w:bCs/>
          <w:shd w:val="clear" w:color="auto" w:fill="FFFFFF"/>
        </w:rPr>
        <w:t xml:space="preserve">μία δικαιολογία στην Αξιωματική Αντιπολίτευση για την απόφαση να κρατήσει αυτή τη στάση. </w:t>
      </w:r>
    </w:p>
    <w:p w14:paraId="1BED4B57" w14:textId="77777777" w:rsidR="0011574B" w:rsidRDefault="00BF531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Θα ήθελα, όμως, απευθυνόμενος στην </w:t>
      </w:r>
      <w:r>
        <w:rPr>
          <w:rFonts w:eastAsia="Times New Roman"/>
          <w:bCs/>
          <w:shd w:val="clear" w:color="auto" w:fill="FFFFFF"/>
        </w:rPr>
        <w:t>Κυβέρνηση</w:t>
      </w:r>
      <w:r>
        <w:rPr>
          <w:rFonts w:eastAsia="Times New Roman" w:cs="Times New Roman"/>
          <w:bCs/>
          <w:shd w:val="clear" w:color="auto" w:fill="FFFFFF"/>
        </w:rPr>
        <w:t xml:space="preserve"> και στον κύριο Υπουργό, που </w:t>
      </w:r>
      <w:r>
        <w:rPr>
          <w:rFonts w:eastAsia="Times New Roman"/>
          <w:bCs/>
          <w:shd w:val="clear" w:color="auto" w:fill="FFFFFF"/>
        </w:rPr>
        <w:t>είναι</w:t>
      </w:r>
      <w:r>
        <w:rPr>
          <w:rFonts w:eastAsia="Times New Roman" w:cs="Times New Roman"/>
          <w:bCs/>
          <w:shd w:val="clear" w:color="auto" w:fill="FFFFFF"/>
        </w:rPr>
        <w:t xml:space="preserve"> παρών, αλλά και σε αυτούς που μας ακούν, να επιμείνω λίγο σε κάτι. Κάνουμε την ονομαστι</w:t>
      </w:r>
      <w:r>
        <w:rPr>
          <w:rFonts w:eastAsia="Times New Roman" w:cs="Times New Roman"/>
          <w:bCs/>
          <w:shd w:val="clear" w:color="auto" w:fill="FFFFFF"/>
        </w:rPr>
        <w:t xml:space="preserve">κή ψηφοφορία και οξύνεται η </w:t>
      </w:r>
      <w:r>
        <w:rPr>
          <w:rFonts w:eastAsia="Times New Roman"/>
          <w:bCs/>
          <w:shd w:val="clear" w:color="auto" w:fill="FFFFFF"/>
        </w:rPr>
        <w:t>διαπραγμάτευση,</w:t>
      </w:r>
      <w:r>
        <w:rPr>
          <w:rFonts w:eastAsia="Times New Roman" w:cs="Times New Roman"/>
          <w:bCs/>
          <w:shd w:val="clear" w:color="auto" w:fill="FFFFFF"/>
        </w:rPr>
        <w:t xml:space="preserve"> δηλαδή την πάμε εκεί που πρέπει σε αυτό το θέμα. Καλά κάνει η </w:t>
      </w:r>
      <w:r>
        <w:rPr>
          <w:rFonts w:eastAsia="Times New Roman"/>
          <w:bCs/>
          <w:shd w:val="clear" w:color="auto" w:fill="FFFFFF"/>
        </w:rPr>
        <w:t>Κυβέρνηση,</w:t>
      </w:r>
      <w:r>
        <w:rPr>
          <w:rFonts w:eastAsia="Times New Roman" w:cs="Times New Roman"/>
          <w:bCs/>
          <w:shd w:val="clear" w:color="auto" w:fill="FFFFFF"/>
        </w:rPr>
        <w:t xml:space="preserve"> για όλα τα παραπάνω που είπα. Όμως, ενώ έχουμε πει σε όλους τους τόνους και στα δημόσια </w:t>
      </w:r>
      <w:r>
        <w:rPr>
          <w:rFonts w:eastAsia="Times New Roman" w:cs="Times New Roman"/>
          <w:bCs/>
          <w:shd w:val="clear" w:color="auto" w:fill="FFFFFF"/>
          <w:lang w:val="en-US"/>
        </w:rPr>
        <w:t>fora</w:t>
      </w:r>
      <w:r>
        <w:rPr>
          <w:rFonts w:eastAsia="Times New Roman" w:cs="Times New Roman"/>
          <w:bCs/>
          <w:shd w:val="clear" w:color="auto" w:fill="FFFFFF"/>
        </w:rPr>
        <w:t xml:space="preserve"> στη χώρα μας ότι το ποσό </w:t>
      </w:r>
      <w:r>
        <w:rPr>
          <w:rFonts w:eastAsia="Times New Roman"/>
          <w:bCs/>
          <w:shd w:val="clear" w:color="auto" w:fill="FFFFFF"/>
        </w:rPr>
        <w:t>είναι</w:t>
      </w:r>
      <w:r>
        <w:rPr>
          <w:rFonts w:eastAsia="Times New Roman" w:cs="Times New Roman"/>
          <w:bCs/>
          <w:shd w:val="clear" w:color="auto" w:fill="FFFFFF"/>
        </w:rPr>
        <w:t xml:space="preserve"> ακατάσχετο και </w:t>
      </w:r>
      <w:r>
        <w:rPr>
          <w:rFonts w:eastAsia="Times New Roman" w:cs="Times New Roman"/>
          <w:bCs/>
          <w:shd w:val="clear" w:color="auto" w:fill="FFFFFF"/>
        </w:rPr>
        <w:t xml:space="preserve">μάλιστα κάποιοι είπαν και αφορολόγητο, δεν βλέπω στην τροπολογία να προβλέπεται το ακατάσχετο. </w:t>
      </w:r>
    </w:p>
    <w:p w14:paraId="1BED4B58" w14:textId="77777777" w:rsidR="0011574B" w:rsidRDefault="00BF531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Θερμή παράκληση: Αυτό πρέπει να έρθει ως νομοτεχνική βελτίωση την επόμενη ώρα. Τα είπα και κατ’ ιδίαν στους κύριους Υπουργούς. Ίσως, επειδή υπογράφουν αρκετοί Υ</w:t>
      </w:r>
      <w:r>
        <w:rPr>
          <w:rFonts w:eastAsia="Times New Roman" w:cs="Times New Roman"/>
          <w:bCs/>
          <w:shd w:val="clear" w:color="auto" w:fill="FFFFFF"/>
        </w:rPr>
        <w:t xml:space="preserve">πουργοί, γιατί οι συναρμόδιοι Υπουργοί </w:t>
      </w:r>
      <w:r>
        <w:rPr>
          <w:rFonts w:eastAsia="Times New Roman"/>
          <w:bCs/>
          <w:shd w:val="clear" w:color="auto" w:fill="FFFFFF"/>
        </w:rPr>
        <w:t>είναι</w:t>
      </w:r>
      <w:r>
        <w:rPr>
          <w:rFonts w:eastAsia="Times New Roman" w:cs="Times New Roman"/>
          <w:bCs/>
          <w:shd w:val="clear" w:color="auto" w:fill="FFFFFF"/>
        </w:rPr>
        <w:t xml:space="preserve"> πολλοί, η καθυστέρηση οφείλεται στην συναρμοδιότητα. Φέρτε μια νομοτεχνική βελτίωση τώρα.</w:t>
      </w:r>
    </w:p>
    <w:p w14:paraId="1BED4B59" w14:textId="77777777" w:rsidR="0011574B" w:rsidRDefault="00BF531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Η υπουργική απόφαση</w:t>
      </w:r>
      <w:r>
        <w:rPr>
          <w:rFonts w:eastAsia="Times New Roman" w:cs="Times New Roman"/>
          <w:bCs/>
          <w:shd w:val="clear" w:color="auto" w:fill="FFFFFF"/>
        </w:rPr>
        <w:t>,</w:t>
      </w:r>
      <w:r>
        <w:rPr>
          <w:rFonts w:eastAsia="Times New Roman" w:cs="Times New Roman"/>
          <w:bCs/>
          <w:shd w:val="clear" w:color="auto" w:fill="FFFFFF"/>
        </w:rPr>
        <w:t xml:space="preserve"> που αναφέρεται ότι θα εκδοθεί</w:t>
      </w:r>
      <w:r>
        <w:rPr>
          <w:rFonts w:eastAsia="Times New Roman" w:cs="Times New Roman"/>
          <w:bCs/>
          <w:shd w:val="clear" w:color="auto" w:fill="FFFFFF"/>
        </w:rPr>
        <w:t>,</w:t>
      </w:r>
      <w:r>
        <w:rPr>
          <w:rFonts w:eastAsia="Times New Roman" w:cs="Times New Roman"/>
          <w:bCs/>
          <w:shd w:val="clear" w:color="auto" w:fill="FFFFFF"/>
        </w:rPr>
        <w:t xml:space="preserve"> για τις λεπτομέρειες δεν μας καλύπτει. Κανονικά, δεν μπορεί να το προ</w:t>
      </w:r>
      <w:r>
        <w:rPr>
          <w:rFonts w:eastAsia="Times New Roman" w:cs="Times New Roman"/>
          <w:bCs/>
          <w:shd w:val="clear" w:color="auto" w:fill="FFFFFF"/>
        </w:rPr>
        <w:t xml:space="preserve">βλέψει, αν </w:t>
      </w:r>
      <w:r>
        <w:rPr>
          <w:rFonts w:eastAsia="Times New Roman" w:cs="Times New Roman"/>
          <w:bCs/>
          <w:shd w:val="clear" w:color="auto" w:fill="FFFFFF"/>
        </w:rPr>
        <w:lastRenderedPageBreak/>
        <w:t>δεν έχει εξουσιοδότηση. Δεν μπορεί να προβλέψει η υπουργική απόφαση το ακατάσχετο. Το ακατάσχετο πρέπει να προβλεφθεί τώρα</w:t>
      </w:r>
      <w:r>
        <w:rPr>
          <w:rFonts w:eastAsia="Times New Roman" w:cs="Times New Roman"/>
          <w:bCs/>
          <w:shd w:val="clear" w:color="auto" w:fill="FFFFFF"/>
        </w:rPr>
        <w:t>,</w:t>
      </w:r>
      <w:r>
        <w:rPr>
          <w:rFonts w:eastAsia="Times New Roman" w:cs="Times New Roman"/>
          <w:bCs/>
          <w:shd w:val="clear" w:color="auto" w:fill="FFFFFF"/>
        </w:rPr>
        <w:t xml:space="preserve"> με αυτόν τον νόμο. </w:t>
      </w:r>
    </w:p>
    <w:p w14:paraId="1BED4B5A" w14:textId="77777777" w:rsidR="0011574B" w:rsidRDefault="00BF531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Επιμένω σε αυτό. Διότι αν ανατρέξει κανείς στην ενίσχυση που είχε δώσει ο Σαμαράς στους </w:t>
      </w:r>
      <w:proofErr w:type="spellStart"/>
      <w:r>
        <w:rPr>
          <w:rFonts w:eastAsia="Times New Roman" w:cs="Times New Roman"/>
          <w:bCs/>
          <w:shd w:val="clear" w:color="auto" w:fill="FFFFFF"/>
        </w:rPr>
        <w:t>ενστόλους</w:t>
      </w:r>
      <w:proofErr w:type="spellEnd"/>
      <w:r>
        <w:rPr>
          <w:rFonts w:eastAsia="Times New Roman" w:cs="Times New Roman"/>
          <w:bCs/>
          <w:shd w:val="clear" w:color="auto" w:fill="FFFFFF"/>
        </w:rPr>
        <w:t xml:space="preserve">, </w:t>
      </w:r>
      <w:r>
        <w:rPr>
          <w:rFonts w:eastAsia="Times New Roman" w:cs="Times New Roman"/>
          <w:bCs/>
          <w:shd w:val="clear" w:color="auto" w:fill="FFFFFF"/>
        </w:rPr>
        <w:t>υπήρξε αυτό το πρόβλημα. Το λέω ως κακό προηγούμενο και το τονίζω, διότι έχω εμπειρία σε αυτό, κύριοι Υπουργοί και όσοι μας ακούτε. Πρώτον, ε</w:t>
      </w:r>
      <w:r>
        <w:rPr>
          <w:rFonts w:eastAsia="Times New Roman"/>
          <w:bCs/>
          <w:shd w:val="clear" w:color="auto" w:fill="FFFFFF"/>
        </w:rPr>
        <w:t>ίναι</w:t>
      </w:r>
      <w:r>
        <w:rPr>
          <w:rFonts w:eastAsia="Times New Roman" w:cs="Times New Roman"/>
          <w:bCs/>
          <w:shd w:val="clear" w:color="auto" w:fill="FFFFFF"/>
        </w:rPr>
        <w:t xml:space="preserve"> ενίσχυση, δεν </w:t>
      </w:r>
      <w:r>
        <w:rPr>
          <w:rFonts w:eastAsia="Times New Roman"/>
          <w:bCs/>
          <w:shd w:val="clear" w:color="auto" w:fill="FFFFFF"/>
        </w:rPr>
        <w:t>είναι</w:t>
      </w:r>
      <w:r>
        <w:rPr>
          <w:rFonts w:eastAsia="Times New Roman" w:cs="Times New Roman"/>
          <w:bCs/>
          <w:shd w:val="clear" w:color="auto" w:fill="FFFFFF"/>
        </w:rPr>
        <w:t xml:space="preserve"> σύνταξη. Άρα, δεν </w:t>
      </w:r>
      <w:r>
        <w:rPr>
          <w:rFonts w:eastAsia="Times New Roman"/>
          <w:bCs/>
          <w:shd w:val="clear" w:color="auto" w:fill="FFFFFF"/>
        </w:rPr>
        <w:t>έχει</w:t>
      </w:r>
      <w:r>
        <w:rPr>
          <w:rFonts w:eastAsia="Times New Roman" w:cs="Times New Roman"/>
          <w:bCs/>
          <w:shd w:val="clear" w:color="auto" w:fill="FFFFFF"/>
        </w:rPr>
        <w:t xml:space="preserve"> ακατάσχετο από τον Κώδικα Πολιτικής Δικονομίας. Δεύτερον, αυτό που </w:t>
      </w:r>
      <w:r>
        <w:rPr>
          <w:rFonts w:eastAsia="Times New Roman" w:cs="Times New Roman"/>
          <w:bCs/>
          <w:shd w:val="clear" w:color="auto" w:fill="FFFFFF"/>
        </w:rPr>
        <w:t xml:space="preserve">λένε μερικοί </w:t>
      </w:r>
      <w:r>
        <w:rPr>
          <w:rFonts w:eastAsia="Times New Roman"/>
          <w:bCs/>
          <w:shd w:val="clear" w:color="auto" w:fill="FFFFFF"/>
        </w:rPr>
        <w:t>–</w:t>
      </w:r>
      <w:r>
        <w:rPr>
          <w:rFonts w:eastAsia="Times New Roman" w:cs="Times New Roman"/>
          <w:bCs/>
          <w:shd w:val="clear" w:color="auto" w:fill="FFFFFF"/>
        </w:rPr>
        <w:t>γιατί μίλησα με αρκετά άτομα και έκανα πολλά τηλέφωνα αυτές τις μέρες για να πεισθούν κάποιοι αρμόδιοι</w:t>
      </w:r>
      <w:r>
        <w:rPr>
          <w:rFonts w:eastAsia="Times New Roman"/>
          <w:bCs/>
          <w:shd w:val="clear" w:color="auto" w:fill="FFFFFF"/>
        </w:rPr>
        <w:t>–</w:t>
      </w:r>
      <w:r>
        <w:rPr>
          <w:rFonts w:eastAsia="Times New Roman" w:cs="Times New Roman"/>
          <w:bCs/>
          <w:shd w:val="clear" w:color="auto" w:fill="FFFFFF"/>
        </w:rPr>
        <w:t xml:space="preserve"> ότι </w:t>
      </w:r>
      <w:r>
        <w:rPr>
          <w:rFonts w:eastAsia="Times New Roman"/>
          <w:bCs/>
          <w:shd w:val="clear" w:color="auto" w:fill="FFFFFF"/>
        </w:rPr>
        <w:t>είναι</w:t>
      </w:r>
      <w:r>
        <w:rPr>
          <w:rFonts w:eastAsia="Times New Roman" w:cs="Times New Roman"/>
          <w:bCs/>
          <w:shd w:val="clear" w:color="auto" w:fill="FFFFFF"/>
        </w:rPr>
        <w:t xml:space="preserve"> ακατάσχετο στα 1.250 ευρώ  </w:t>
      </w:r>
      <w:r>
        <w:rPr>
          <w:rFonts w:eastAsia="Times New Roman"/>
          <w:bCs/>
          <w:shd w:val="clear" w:color="auto" w:fill="FFFFFF"/>
        </w:rPr>
        <w:t>είναι</w:t>
      </w:r>
      <w:r>
        <w:rPr>
          <w:rFonts w:eastAsia="Times New Roman" w:cs="Times New Roman"/>
          <w:bCs/>
          <w:shd w:val="clear" w:color="auto" w:fill="FFFFFF"/>
        </w:rPr>
        <w:t xml:space="preserve"> λάθος. Μύθος </w:t>
      </w:r>
      <w:r>
        <w:rPr>
          <w:rFonts w:eastAsia="Times New Roman"/>
          <w:bCs/>
          <w:shd w:val="clear" w:color="auto" w:fill="FFFFFF"/>
        </w:rPr>
        <w:t>είναι</w:t>
      </w:r>
      <w:r>
        <w:rPr>
          <w:rFonts w:eastAsia="Times New Roman" w:cs="Times New Roman"/>
          <w:bCs/>
          <w:shd w:val="clear" w:color="auto" w:fill="FFFFFF"/>
        </w:rPr>
        <w:t xml:space="preserve"> αυτό. Δεν </w:t>
      </w:r>
      <w:r>
        <w:rPr>
          <w:rFonts w:eastAsia="Times New Roman"/>
          <w:bCs/>
          <w:shd w:val="clear" w:color="auto" w:fill="FFFFFF"/>
        </w:rPr>
        <w:t>είναι</w:t>
      </w:r>
      <w:r>
        <w:rPr>
          <w:rFonts w:eastAsia="Times New Roman" w:cs="Times New Roman"/>
          <w:bCs/>
          <w:shd w:val="clear" w:color="auto" w:fill="FFFFFF"/>
        </w:rPr>
        <w:t xml:space="preserve"> ακατάσχετο στα 1.250 ευρώ. Ως τα 1.000 ευρώ </w:t>
      </w:r>
      <w:r>
        <w:rPr>
          <w:rFonts w:eastAsia="Times New Roman"/>
          <w:bCs/>
          <w:shd w:val="clear" w:color="auto" w:fill="FFFFFF"/>
        </w:rPr>
        <w:t>είναι</w:t>
      </w:r>
      <w:r>
        <w:rPr>
          <w:rFonts w:eastAsia="Times New Roman" w:cs="Times New Roman"/>
          <w:bCs/>
          <w:shd w:val="clear" w:color="auto" w:fill="FFFFFF"/>
        </w:rPr>
        <w:t>. Από τα 1.</w:t>
      </w:r>
      <w:r>
        <w:rPr>
          <w:rFonts w:eastAsia="Times New Roman" w:cs="Times New Roman"/>
          <w:bCs/>
          <w:shd w:val="clear" w:color="auto" w:fill="FFFFFF"/>
        </w:rPr>
        <w:t xml:space="preserve">002 ευρώ και μετά, το 1 ευρώ κατάσχεται. </w:t>
      </w:r>
    </w:p>
    <w:p w14:paraId="1BED4B5B" w14:textId="77777777" w:rsidR="0011574B" w:rsidRDefault="00BF5310">
      <w:pPr>
        <w:tabs>
          <w:tab w:val="left" w:pos="426"/>
          <w:tab w:val="center" w:pos="4393"/>
        </w:tabs>
        <w:spacing w:line="600" w:lineRule="auto"/>
        <w:ind w:firstLine="851"/>
        <w:contextualSpacing/>
        <w:jc w:val="both"/>
        <w:rPr>
          <w:rFonts w:eastAsia="Times New Roman" w:cs="Times New Roman"/>
        </w:rPr>
      </w:pPr>
      <w:r>
        <w:rPr>
          <w:rFonts w:eastAsia="Times New Roman" w:cs="Times New Roman"/>
          <w:bCs/>
          <w:shd w:val="clear" w:color="auto" w:fill="FFFFFF"/>
        </w:rPr>
        <w:lastRenderedPageBreak/>
        <w:t>Θα το βρούμε μπροστά μας. Κάνουμε τόση προσπάθεια, το σηκώνουμε τόσο ψηλά το θέμα -και καλά κάνουμε</w:t>
      </w:r>
      <w:r>
        <w:rPr>
          <w:rFonts w:eastAsia="Times New Roman"/>
          <w:bCs/>
          <w:shd w:val="clear" w:color="auto" w:fill="FFFFFF"/>
        </w:rPr>
        <w:t>–</w:t>
      </w:r>
      <w:r>
        <w:rPr>
          <w:rFonts w:eastAsia="Times New Roman" w:cs="Times New Roman"/>
          <w:bCs/>
          <w:shd w:val="clear" w:color="auto" w:fill="FFFFFF"/>
        </w:rPr>
        <w:t xml:space="preserve"> αλλά πρέπει να έρθει νομοτεχνική βελτίωση, που να προβλέπει το ακατάσχετο, όπως έχουμε δεσμευτεί ότι θα </w:t>
      </w:r>
      <w:r>
        <w:rPr>
          <w:rFonts w:eastAsia="Times New Roman"/>
          <w:bCs/>
          <w:shd w:val="clear" w:color="auto" w:fill="FFFFFF"/>
        </w:rPr>
        <w:t>είναι,</w:t>
      </w:r>
      <w:r>
        <w:rPr>
          <w:rFonts w:eastAsia="Times New Roman" w:cs="Times New Roman"/>
          <w:bCs/>
          <w:shd w:val="clear" w:color="auto" w:fill="FFFFFF"/>
        </w:rPr>
        <w:t xml:space="preserve"> κα</w:t>
      </w:r>
      <w:r>
        <w:rPr>
          <w:rFonts w:eastAsia="Times New Roman" w:cs="Times New Roman"/>
          <w:bCs/>
          <w:shd w:val="clear" w:color="auto" w:fill="FFFFFF"/>
        </w:rPr>
        <w:t xml:space="preserve">ι το αφορολόγητο. </w:t>
      </w:r>
      <w:r>
        <w:rPr>
          <w:rFonts w:eastAsia="Times New Roman" w:cs="Times New Roman"/>
        </w:rPr>
        <w:t xml:space="preserve"> </w:t>
      </w:r>
    </w:p>
    <w:p w14:paraId="1BED4B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Ολοκληρώστε αμέσως, σας παρακαλώ. </w:t>
      </w:r>
    </w:p>
    <w:p w14:paraId="1BED4B5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Αλλιώς, οι οικογένειες που αναφέρθηκα, κύριε Πρόεδρε –και κλείνω με αυτό- στην αρχή, που το περιμένουν τώρα πώς και πώς για να κάνουν τις </w:t>
      </w:r>
      <w:r>
        <w:rPr>
          <w:rFonts w:eastAsia="Times New Roman" w:cs="Times New Roman"/>
          <w:szCs w:val="24"/>
        </w:rPr>
        <w:t xml:space="preserve">γιορτές αντί να πάρουν 300 ευρώ θα πάρουν 200 ευρώ, αντί να πάρουν 500 ευρώ θα πάρουν 250 ευρώ και θα βγουν τελικά </w:t>
      </w:r>
      <w:proofErr w:type="spellStart"/>
      <w:r>
        <w:rPr>
          <w:rFonts w:eastAsia="Times New Roman" w:cs="Times New Roman"/>
          <w:szCs w:val="24"/>
        </w:rPr>
        <w:t>παραπονούμενοι</w:t>
      </w:r>
      <w:proofErr w:type="spellEnd"/>
      <w:r>
        <w:rPr>
          <w:rFonts w:eastAsia="Times New Roman" w:cs="Times New Roman"/>
          <w:szCs w:val="24"/>
        </w:rPr>
        <w:t>. Πρέπει αυτό να έρθει –το λέω με όλους τους τόνους- ως νομοτεχνική βελτίωση</w:t>
      </w:r>
      <w:r>
        <w:rPr>
          <w:rFonts w:eastAsia="Times New Roman" w:cs="Times New Roman"/>
          <w:szCs w:val="24"/>
        </w:rPr>
        <w:t>,</w:t>
      </w:r>
      <w:r>
        <w:rPr>
          <w:rFonts w:eastAsia="Times New Roman" w:cs="Times New Roman"/>
          <w:szCs w:val="24"/>
        </w:rPr>
        <w:t xml:space="preserve"> για να είναι πλήρης η προσπάθεια αυτή της Κυβέρνη</w:t>
      </w:r>
      <w:r>
        <w:rPr>
          <w:rFonts w:eastAsia="Times New Roman" w:cs="Times New Roman"/>
          <w:szCs w:val="24"/>
        </w:rPr>
        <w:t xml:space="preserve">σης, αλλιώς θα είναι κολοβή και δεν θα επιτελέσει τον στόχο για τον οποίο είμαστε εδώ. </w:t>
      </w:r>
    </w:p>
    <w:p w14:paraId="1BED4B5E"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BED4B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κι εμείς, κύριε Θεοφύλακτε. </w:t>
      </w:r>
    </w:p>
    <w:p w14:paraId="1BED4B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του ΣΥΡΙΖΑ κ. Γεώργιος</w:t>
      </w:r>
      <w:r>
        <w:rPr>
          <w:rFonts w:eastAsia="Times New Roman" w:cs="Times New Roman"/>
          <w:szCs w:val="24"/>
        </w:rPr>
        <w:t xml:space="preserve"> </w:t>
      </w:r>
      <w:proofErr w:type="spellStart"/>
      <w:r>
        <w:rPr>
          <w:rFonts w:eastAsia="Times New Roman" w:cs="Times New Roman"/>
          <w:szCs w:val="24"/>
        </w:rPr>
        <w:t>Καΐσας</w:t>
      </w:r>
      <w:proofErr w:type="spellEnd"/>
      <w:r>
        <w:rPr>
          <w:rFonts w:eastAsia="Times New Roman" w:cs="Times New Roman"/>
          <w:szCs w:val="24"/>
        </w:rPr>
        <w:t xml:space="preserve">. </w:t>
      </w:r>
    </w:p>
    <w:p w14:paraId="1BED4B6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 xml:space="preserve">Ευχαριστώ, κύριε Πρόεδρε. </w:t>
      </w:r>
    </w:p>
    <w:p w14:paraId="1BED4B6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συζητούμε 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και τις τροπολογίες του νομοσχεδίου. Χθες, μίλησα για το νομοσχέδιο και πράγματι</w:t>
      </w:r>
      <w:r>
        <w:rPr>
          <w:rFonts w:eastAsia="Times New Roman" w:cs="Times New Roman"/>
          <w:szCs w:val="24"/>
        </w:rPr>
        <w:t>,</w:t>
      </w:r>
      <w:r>
        <w:rPr>
          <w:rFonts w:eastAsia="Times New Roman" w:cs="Times New Roman"/>
          <w:szCs w:val="24"/>
        </w:rPr>
        <w:t xml:space="preserve"> θεωρώ ότι είναι μια μεγάλη προσπάθεια</w:t>
      </w:r>
      <w:r>
        <w:rPr>
          <w:rFonts w:eastAsia="Times New Roman" w:cs="Times New Roman"/>
          <w:szCs w:val="24"/>
        </w:rPr>
        <w:t>,</w:t>
      </w:r>
      <w:r>
        <w:rPr>
          <w:rFonts w:eastAsia="Times New Roman" w:cs="Times New Roman"/>
          <w:szCs w:val="24"/>
        </w:rPr>
        <w:t xml:space="preserve"> που έγινε</w:t>
      </w:r>
      <w:r>
        <w:rPr>
          <w:rFonts w:eastAsia="Times New Roman" w:cs="Times New Roman"/>
          <w:szCs w:val="24"/>
        </w:rPr>
        <w:t xml:space="preserve"> από αυτήν την Κυβέρνηση να τακτοποιήσει το όλο ζήτημα</w:t>
      </w:r>
      <w:r>
        <w:rPr>
          <w:rFonts w:eastAsia="Times New Roman" w:cs="Times New Roman"/>
          <w:szCs w:val="24"/>
        </w:rPr>
        <w:t>,</w:t>
      </w:r>
      <w:r>
        <w:rPr>
          <w:rFonts w:eastAsia="Times New Roman" w:cs="Times New Roman"/>
          <w:szCs w:val="24"/>
        </w:rPr>
        <w:t xml:space="preserve"> που επί σαράντα έτη τουλάχιστον –μετά τη Μεταπολίτευση θέλω να πω- δεν είχε νομοθετηθεί. Ο λόγος ήταν όλο αυτό το πελατειακό σύστημα, το οποίο δεν θα μπορούσε να δουλέψει εάν ξεκαθάριζαν τα επιδόματα </w:t>
      </w:r>
      <w:r>
        <w:rPr>
          <w:rFonts w:eastAsia="Times New Roman" w:cs="Times New Roman"/>
          <w:szCs w:val="24"/>
        </w:rPr>
        <w:t xml:space="preserve">και το ποιοι, το πώς και τι δικαιούνται οι συνάνθρωποί μας και συμπολίτες μας. </w:t>
      </w:r>
    </w:p>
    <w:p w14:paraId="1BED4B6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Απάντηση δεν πήρα </w:t>
      </w:r>
      <w:r>
        <w:rPr>
          <w:rFonts w:eastAsia="Times New Roman" w:cs="Times New Roman"/>
          <w:szCs w:val="24"/>
        </w:rPr>
        <w:t xml:space="preserve">όσον αφορά το </w:t>
      </w:r>
      <w:r>
        <w:rPr>
          <w:rFonts w:eastAsia="Times New Roman" w:cs="Times New Roman"/>
          <w:szCs w:val="24"/>
        </w:rPr>
        <w:t>γιατί τόσα χρόνια δεν ήρθε αυτό το νομοσχέδιο. Είναι ευνόητο</w:t>
      </w:r>
      <w:r>
        <w:rPr>
          <w:rFonts w:eastAsia="Times New Roman" w:cs="Times New Roman"/>
          <w:szCs w:val="24"/>
        </w:rPr>
        <w:t>,</w:t>
      </w:r>
      <w:r>
        <w:rPr>
          <w:rFonts w:eastAsia="Times New Roman" w:cs="Times New Roman"/>
          <w:szCs w:val="24"/>
        </w:rPr>
        <w:t xml:space="preserve"> βέβαια. Σήμερα, θα μιλήσω μόνο για την τροπολογία</w:t>
      </w:r>
      <w:r>
        <w:rPr>
          <w:rFonts w:eastAsia="Times New Roman" w:cs="Times New Roman"/>
          <w:szCs w:val="24"/>
        </w:rPr>
        <w:t>,</w:t>
      </w:r>
      <w:r>
        <w:rPr>
          <w:rFonts w:eastAsia="Times New Roman" w:cs="Times New Roman"/>
          <w:szCs w:val="24"/>
        </w:rPr>
        <w:t xml:space="preserve"> η οποία κατατέθηκε και αφορά το</w:t>
      </w:r>
      <w:r>
        <w:rPr>
          <w:rFonts w:eastAsia="Times New Roman" w:cs="Times New Roman"/>
          <w:szCs w:val="24"/>
        </w:rPr>
        <w:t xml:space="preserve"> εφάπαξ επίδομα σε ένα εκατομμύριο εξακόσιους χιλιάδες συνταξιούχους, που είναι κάτω των 800 ευρώ. </w:t>
      </w:r>
    </w:p>
    <w:p w14:paraId="1BED4B6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Τα εξακόσια δέκα επτά εκατομμύρια, κύριοι συνάδελφοι, είναι από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Είναι από εκεί όπου πολλοί προέβλεπαν, Αντιπολίτευση και μέσα μαζική</w:t>
      </w:r>
      <w:r>
        <w:rPr>
          <w:rFonts w:eastAsia="Times New Roman" w:cs="Times New Roman"/>
          <w:szCs w:val="24"/>
        </w:rPr>
        <w:t xml:space="preserve">ς ενημέρωσης, ότι το 2016 δεν θα πιάσουμε τον στόχο για τα έσοδά μας, ότι θα λειτουργήσει ο κόφτης και όλα αυτά τα κακά που θα </w:t>
      </w:r>
      <w:proofErr w:type="spellStart"/>
      <w:r>
        <w:rPr>
          <w:rFonts w:eastAsia="Times New Roman" w:cs="Times New Roman"/>
          <w:szCs w:val="24"/>
        </w:rPr>
        <w:t>συνέβαιναν</w:t>
      </w:r>
      <w:proofErr w:type="spellEnd"/>
      <w:r>
        <w:rPr>
          <w:rFonts w:eastAsia="Times New Roman" w:cs="Times New Roman"/>
          <w:szCs w:val="24"/>
        </w:rPr>
        <w:t xml:space="preserve">. </w:t>
      </w:r>
    </w:p>
    <w:p w14:paraId="1BED4B6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Δυστυχώς γι’ αυτούς κι ευτυχώς για τον κόσμο</w:t>
      </w:r>
      <w:r>
        <w:rPr>
          <w:rFonts w:eastAsia="Times New Roman" w:cs="Times New Roman"/>
          <w:szCs w:val="24"/>
        </w:rPr>
        <w:t>,</w:t>
      </w:r>
      <w:r>
        <w:rPr>
          <w:rFonts w:eastAsia="Times New Roman" w:cs="Times New Roman"/>
          <w:szCs w:val="24"/>
        </w:rPr>
        <w:t xml:space="preserve"> πιάσαμε τα έσοδα και είχαμε </w:t>
      </w:r>
      <w:proofErr w:type="spellStart"/>
      <w:r>
        <w:rPr>
          <w:rFonts w:eastAsia="Times New Roman" w:cs="Times New Roman"/>
          <w:szCs w:val="24"/>
        </w:rPr>
        <w:t>υπεραπόδοση</w:t>
      </w:r>
      <w:proofErr w:type="spellEnd"/>
      <w:r>
        <w:rPr>
          <w:rFonts w:eastAsia="Times New Roman" w:cs="Times New Roman"/>
          <w:szCs w:val="24"/>
        </w:rPr>
        <w:t>. Αποδείχθηκε ότι στην πράξη πι</w:t>
      </w:r>
      <w:r>
        <w:rPr>
          <w:rFonts w:eastAsia="Times New Roman" w:cs="Times New Roman"/>
          <w:szCs w:val="24"/>
        </w:rPr>
        <w:t>άσαμε φοροφυγάδες, αυτούς που δεν πλήρωναν όλα αυτά τα χρόνια κι έτσι έχουμε αυτά τα 617 εκατομμύρια, όπου είναι ένα περίσσευμα</w:t>
      </w:r>
      <w:r>
        <w:rPr>
          <w:rFonts w:eastAsia="Times New Roman" w:cs="Times New Roman"/>
          <w:szCs w:val="24"/>
        </w:rPr>
        <w:t>,</w:t>
      </w:r>
      <w:r>
        <w:rPr>
          <w:rFonts w:eastAsia="Times New Roman" w:cs="Times New Roman"/>
          <w:szCs w:val="24"/>
        </w:rPr>
        <w:t xml:space="preserve"> το οποίο μπορούμε να το διαθέσουμε. </w:t>
      </w:r>
    </w:p>
    <w:p w14:paraId="1BED4B6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περίσσευμα</w:t>
      </w:r>
      <w:r>
        <w:rPr>
          <w:rFonts w:eastAsia="Times New Roman" w:cs="Times New Roman"/>
          <w:szCs w:val="24"/>
        </w:rPr>
        <w:t>,</w:t>
      </w:r>
      <w:r>
        <w:rPr>
          <w:rFonts w:eastAsia="Times New Roman" w:cs="Times New Roman"/>
          <w:szCs w:val="24"/>
        </w:rPr>
        <w:t xml:space="preserve"> μερικοί</w:t>
      </w:r>
      <w:r>
        <w:rPr>
          <w:rFonts w:eastAsia="Times New Roman" w:cs="Times New Roman"/>
          <w:szCs w:val="24"/>
        </w:rPr>
        <w:t>,</w:t>
      </w:r>
      <w:r>
        <w:rPr>
          <w:rFonts w:eastAsia="Times New Roman" w:cs="Times New Roman"/>
          <w:szCs w:val="24"/>
        </w:rPr>
        <w:t xml:space="preserve"> έξω και μέσα από τη χώρα</w:t>
      </w:r>
      <w:r>
        <w:rPr>
          <w:rFonts w:eastAsia="Times New Roman" w:cs="Times New Roman"/>
          <w:szCs w:val="24"/>
        </w:rPr>
        <w:t>,</w:t>
      </w:r>
      <w:r>
        <w:rPr>
          <w:rFonts w:eastAsia="Times New Roman" w:cs="Times New Roman"/>
          <w:szCs w:val="24"/>
        </w:rPr>
        <w:t xml:space="preserve"> αμφισβητούν ότι μπορεί να το δώσει </w:t>
      </w:r>
      <w:r>
        <w:rPr>
          <w:rFonts w:eastAsia="Times New Roman" w:cs="Times New Roman"/>
          <w:szCs w:val="24"/>
        </w:rPr>
        <w:t>η Κυβέρνηση σε μια ευάλωτη κατηγορία συμπολιτών μας. Αυτή η αμφισβήτηση δεν μπορεί να περάσει και να γίνει αποδεκτή. Έχουμε χάσει πολλά σε αυτή τη χώρα. Δεν γίνεται όμως να κινδυνεύουν συμπολίτες μας κι εμείς να μην έχουμε το δικαίωμα να τους βοηθήσουμε, κ</w:t>
      </w:r>
      <w:r>
        <w:rPr>
          <w:rFonts w:eastAsia="Times New Roman" w:cs="Times New Roman"/>
          <w:szCs w:val="24"/>
        </w:rPr>
        <w:t>άτι το οποίο είναι ανθρώπινο δικαίωμα και δεν το χάνουμε</w:t>
      </w:r>
      <w:r>
        <w:rPr>
          <w:rFonts w:eastAsia="Times New Roman" w:cs="Times New Roman"/>
          <w:szCs w:val="24"/>
        </w:rPr>
        <w:t>,</w:t>
      </w:r>
      <w:r>
        <w:rPr>
          <w:rFonts w:eastAsia="Times New Roman" w:cs="Times New Roman"/>
          <w:szCs w:val="24"/>
        </w:rPr>
        <w:t xml:space="preserve"> όσο είμαστε άνθρωποι. </w:t>
      </w:r>
    </w:p>
    <w:p w14:paraId="1BED4B6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Από τη μία μεριά, να υπάρχουν νησιώτες να περιθάλπουν πρόσφυγες και μετανάστες και να νιώθουμε υπερήφανοι εμείς και από την άλλη μεριά, να μη μας δίνεται το δικαίωμα να τους ε</w:t>
      </w:r>
      <w:r>
        <w:rPr>
          <w:rFonts w:eastAsia="Times New Roman" w:cs="Times New Roman"/>
          <w:szCs w:val="24"/>
        </w:rPr>
        <w:t>λαφρύνουμε</w:t>
      </w:r>
      <w:r>
        <w:rPr>
          <w:rFonts w:eastAsia="Times New Roman" w:cs="Times New Roman"/>
          <w:szCs w:val="24"/>
        </w:rPr>
        <w:t>,</w:t>
      </w:r>
      <w:r>
        <w:rPr>
          <w:rFonts w:eastAsia="Times New Roman" w:cs="Times New Roman"/>
          <w:szCs w:val="24"/>
        </w:rPr>
        <w:t xml:space="preserve"> έστω στο ελάχιστο, να μην τους αυξήσουμε δηλαδή τον ΦΠΑ. Αυτό νομίζω ότι δεν μπορεί να το δεχθεί κανένας μας. </w:t>
      </w:r>
    </w:p>
    <w:p w14:paraId="1BED4B6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Στον Νομό μου στον Έβρο έχουμε ένα νησί, τη Σαμοθράκη, το οποίο έχει τρεις χιλιάδες κατοίκους. Με το να θα ελαφρύνουμε από τον ΦΠΑ αυ</w:t>
      </w:r>
      <w:r>
        <w:rPr>
          <w:rFonts w:eastAsia="Times New Roman" w:cs="Times New Roman"/>
          <w:szCs w:val="24"/>
        </w:rPr>
        <w:t xml:space="preserve">τούς του τρεις χιλιάδες κάτοικους, οι οποίοι όλοι ξέρουμε τι τραβούν, </w:t>
      </w:r>
      <w:r>
        <w:rPr>
          <w:rFonts w:eastAsia="Times New Roman" w:cs="Times New Roman"/>
          <w:szCs w:val="24"/>
        </w:rPr>
        <w:lastRenderedPageBreak/>
        <w:t xml:space="preserve">δεν θα πάθουμε τίποτα. Όπως λένε και στην ιδιαίτερη πατρίδα μου, «δεν κουτσαίνει το βόδι από την καρφίτσα». </w:t>
      </w:r>
    </w:p>
    <w:p w14:paraId="1BED4B69"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Να τι δήλωσε και ο κ. </w:t>
      </w:r>
      <w:proofErr w:type="spellStart"/>
      <w:r>
        <w:rPr>
          <w:rFonts w:eastAsia="Times New Roman"/>
          <w:szCs w:val="24"/>
        </w:rPr>
        <w:t>Μοσκοβισί</w:t>
      </w:r>
      <w:proofErr w:type="spellEnd"/>
      <w:r>
        <w:rPr>
          <w:rFonts w:eastAsia="Times New Roman"/>
          <w:szCs w:val="24"/>
        </w:rPr>
        <w:t xml:space="preserve">: «Στα μάτια μου οι όροι της συμφωνίας του </w:t>
      </w:r>
      <w:proofErr w:type="spellStart"/>
      <w:r>
        <w:rPr>
          <w:rFonts w:eastAsia="Times New Roman"/>
          <w:szCs w:val="24"/>
          <w:lang w:val="en-US"/>
        </w:rPr>
        <w:t>Eurogroup</w:t>
      </w:r>
      <w:proofErr w:type="spellEnd"/>
      <w:r>
        <w:rPr>
          <w:rFonts w:eastAsia="Times New Roman"/>
          <w:szCs w:val="24"/>
        </w:rPr>
        <w:t xml:space="preserve"> δεν έχουν αλλάξει από τα μέτρα που αποφάσισε η Κυβέρνηση του κ. Τσίπρα».</w:t>
      </w:r>
    </w:p>
    <w:p w14:paraId="1BED4B6A"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Καταθέτω για τα Πρακτικά της Βουλής τη δήλωση.</w:t>
      </w:r>
    </w:p>
    <w:p w14:paraId="1BED4B6B" w14:textId="77777777" w:rsidR="0011574B" w:rsidRDefault="00BF531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Καΐσας</w:t>
      </w:r>
      <w:proofErr w:type="spellEnd"/>
      <w:r>
        <w:rPr>
          <w:rFonts w:eastAsia="Times New Roman" w:cs="Times New Roman"/>
          <w:szCs w:val="24"/>
        </w:rPr>
        <w:t xml:space="preserve"> καταθέτει για τα Πρακτικά το προαναφερθέν έγγραφο, το οποίο βρίσκεται στο αρχε</w:t>
      </w:r>
      <w:r>
        <w:rPr>
          <w:rFonts w:eastAsia="Times New Roman" w:cs="Times New Roman"/>
          <w:szCs w:val="24"/>
        </w:rPr>
        <w:t>ίο του Τμήματος Γραμματείας της Διεύθυνσης Στενογραφίας και Πρακτικών της Βουλής)</w:t>
      </w:r>
    </w:p>
    <w:p w14:paraId="1BED4B6C" w14:textId="77777777" w:rsidR="0011574B" w:rsidRDefault="00BF531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t>Όσοι ψηφίσουν «</w:t>
      </w:r>
      <w:r>
        <w:rPr>
          <w:rFonts w:eastAsia="Times New Roman" w:cs="Times New Roman"/>
          <w:szCs w:val="24"/>
        </w:rPr>
        <w:t>παρών</w:t>
      </w:r>
      <w:r>
        <w:rPr>
          <w:rFonts w:eastAsia="Times New Roman" w:cs="Times New Roman"/>
          <w:szCs w:val="24"/>
        </w:rPr>
        <w:t>» ή δεν ψηφίσουν «</w:t>
      </w:r>
      <w:r>
        <w:rPr>
          <w:rFonts w:eastAsia="Times New Roman" w:cs="Times New Roman"/>
          <w:szCs w:val="24"/>
        </w:rPr>
        <w:t>ν</w:t>
      </w:r>
      <w:r>
        <w:rPr>
          <w:rFonts w:eastAsia="Times New Roman" w:cs="Times New Roman"/>
          <w:szCs w:val="24"/>
        </w:rPr>
        <w:t>αι» σε αυτήν την τροπολογία, ποιανού τα συμφέροντα εξυπηρετούν; Των μισθωτών; Των συνταξιούχων; Όχι, βέβαια. Νομίζουμε ότι μιας μερίδας</w:t>
      </w:r>
      <w:r>
        <w:rPr>
          <w:rFonts w:eastAsia="Times New Roman" w:cs="Times New Roman"/>
          <w:szCs w:val="24"/>
        </w:rPr>
        <w:t xml:space="preserve"> Ευρωπαίων, του Σόιμπλε και των δανειστών. Όλοι οι Βουλευτές πιστεύω ότι θα ψηφίσουν την τροπολογία αυτή στην ονομαστική ψηφοφορία που θα ακολουθήσει.</w:t>
      </w:r>
    </w:p>
    <w:p w14:paraId="1BED4B6D" w14:textId="77777777" w:rsidR="0011574B" w:rsidRDefault="00BF5310">
      <w:pPr>
        <w:tabs>
          <w:tab w:val="left" w:pos="2820"/>
        </w:tabs>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1BED4B6E" w14:textId="77777777" w:rsidR="0011574B" w:rsidRDefault="00BF5310">
      <w:pPr>
        <w:tabs>
          <w:tab w:val="left" w:pos="2820"/>
        </w:tabs>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14:paraId="1BED4B6F"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Καΐσα</w:t>
      </w:r>
      <w:proofErr w:type="spellEnd"/>
      <w:r>
        <w:rPr>
          <w:rFonts w:eastAsia="Times New Roman"/>
          <w:szCs w:val="24"/>
        </w:rPr>
        <w:t xml:space="preserve"> Βουλευτή του ΣΥΡΙΖΑ. </w:t>
      </w:r>
    </w:p>
    <w:p w14:paraId="1BED4B70"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της Νέας Δημοκρατίας κ. Κωνσταντίνος Τζαβάρας για οκτώ λεπτά.</w:t>
      </w:r>
    </w:p>
    <w:p w14:paraId="1BED4B71" w14:textId="77777777" w:rsidR="0011574B" w:rsidRDefault="00BF5310">
      <w:pPr>
        <w:tabs>
          <w:tab w:val="left" w:pos="2820"/>
        </w:tabs>
        <w:spacing w:line="600" w:lineRule="auto"/>
        <w:ind w:firstLine="720"/>
        <w:contextualSpacing/>
        <w:jc w:val="both"/>
        <w:rPr>
          <w:rFonts w:eastAsia="Times New Roman"/>
          <w:szCs w:val="24"/>
        </w:rPr>
      </w:pPr>
      <w:r>
        <w:rPr>
          <w:rFonts w:eastAsia="Times New Roman"/>
          <w:b/>
          <w:szCs w:val="24"/>
        </w:rPr>
        <w:t xml:space="preserve">ΚΩΝΣΤΑΝΤΙΝΟΣ ΤΖΑΒΑΡΑΣ: </w:t>
      </w:r>
      <w:r>
        <w:rPr>
          <w:rFonts w:eastAsia="Times New Roman"/>
          <w:szCs w:val="24"/>
        </w:rPr>
        <w:t>Κύριε Πρόεδρε, ευχαριστώ πάρα πολύ.</w:t>
      </w:r>
    </w:p>
    <w:p w14:paraId="1BED4B72" w14:textId="77777777" w:rsidR="0011574B" w:rsidRDefault="00BF5310">
      <w:pPr>
        <w:tabs>
          <w:tab w:val="left" w:pos="2820"/>
        </w:tabs>
        <w:spacing w:line="600" w:lineRule="auto"/>
        <w:ind w:firstLine="720"/>
        <w:contextualSpacing/>
        <w:jc w:val="both"/>
        <w:rPr>
          <w:rFonts w:eastAsia="Times New Roman"/>
          <w:szCs w:val="24"/>
        </w:rPr>
      </w:pPr>
      <w:r>
        <w:rPr>
          <w:rFonts w:eastAsia="Times New Roman"/>
          <w:szCs w:val="24"/>
        </w:rPr>
        <w:t>Κύριοι συνάδελφοι, μέχρι χθες γνωρίζαμε απ</w:t>
      </w:r>
      <w:r>
        <w:rPr>
          <w:rFonts w:eastAsia="Times New Roman"/>
          <w:szCs w:val="24"/>
        </w:rPr>
        <w:t>ό τα επίσημα πρωθυπουργικά χείλη ότι η χώρα δικαιούται οποιοδήποτε πλεόνασμα προκύψει από τα μέτρα που έχουν ληφθεί</w:t>
      </w:r>
      <w:r>
        <w:rPr>
          <w:rFonts w:eastAsia="Times New Roman"/>
          <w:szCs w:val="24"/>
        </w:rPr>
        <w:t>,</w:t>
      </w:r>
      <w:r>
        <w:rPr>
          <w:rFonts w:eastAsia="Times New Roman"/>
          <w:szCs w:val="24"/>
        </w:rPr>
        <w:t xml:space="preserve">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συμφωνίας με τους εταίρους, τους θεσμούς, να το διαθέτει όπως θέλει. Είναι χαρακτηριστική η δήλωση του Πρωθυπουργού στη Νίσ</w:t>
      </w:r>
      <w:r>
        <w:rPr>
          <w:rFonts w:eastAsia="Times New Roman"/>
          <w:szCs w:val="24"/>
        </w:rPr>
        <w:t xml:space="preserve">υρο και πράγματι αισθανθήκαμε κι εμείς εδώ ότι έχουμε το δικαίωμα να παρακολουθήσουμε αυτή την πορεία </w:t>
      </w:r>
      <w:r>
        <w:rPr>
          <w:rFonts w:eastAsia="Times New Roman"/>
          <w:szCs w:val="24"/>
        </w:rPr>
        <w:lastRenderedPageBreak/>
        <w:t>της προστασίας ευάλωτων από τη φτώχεια συμπολιτών μας με την παροχή αυτού του επιδόματος, του εφάπαξ επιδόματος, που τώρα πια κι εσείς έχετε αντιληφθεί ότ</w:t>
      </w:r>
      <w:r>
        <w:rPr>
          <w:rFonts w:eastAsia="Times New Roman"/>
          <w:szCs w:val="24"/>
        </w:rPr>
        <w:t xml:space="preserve">ι δεν πρόκειται για την δέκατη τρίτη σύνταξη που είχατε υποσχεθεί, αλλά πρόκειται για ένα επίδομα που δίνεται εφόσον το επιτρέπει η δυνατότητα που μας παρέχεται από τη συμφωνία που έχουμε κάνει. </w:t>
      </w:r>
    </w:p>
    <w:p w14:paraId="1BED4B73" w14:textId="77777777" w:rsidR="0011574B" w:rsidRDefault="00BF5310">
      <w:pPr>
        <w:tabs>
          <w:tab w:val="left" w:pos="2820"/>
        </w:tabs>
        <w:spacing w:line="600" w:lineRule="auto"/>
        <w:ind w:firstLine="720"/>
        <w:contextualSpacing/>
        <w:jc w:val="both"/>
        <w:rPr>
          <w:rFonts w:eastAsia="Times New Roman"/>
          <w:szCs w:val="24"/>
        </w:rPr>
      </w:pPr>
      <w:r>
        <w:rPr>
          <w:rFonts w:eastAsia="Times New Roman"/>
          <w:szCs w:val="24"/>
        </w:rPr>
        <w:t>Σε αυτό, επίσης, θα πρέπει να προστεθεί ότι χθες υπήρχε κι έ</w:t>
      </w:r>
      <w:r>
        <w:rPr>
          <w:rFonts w:eastAsia="Times New Roman"/>
          <w:szCs w:val="24"/>
        </w:rPr>
        <w:t xml:space="preserve">να άλλο δεδομένο, ότι αυτό προκύπτει από το πλεόνασμα, δηλαδή από το περίσσευμα που προκύπτει αν από τα έσοδα που πραγματοποιεί το κράτος αφαιρέσουμε τα έξοδα. </w:t>
      </w:r>
    </w:p>
    <w:p w14:paraId="1BED4B74" w14:textId="77777777" w:rsidR="0011574B" w:rsidRDefault="00BF5310">
      <w:pPr>
        <w:tabs>
          <w:tab w:val="left" w:pos="2820"/>
        </w:tabs>
        <w:spacing w:line="600" w:lineRule="auto"/>
        <w:ind w:firstLine="720"/>
        <w:contextualSpacing/>
        <w:jc w:val="both"/>
        <w:rPr>
          <w:rFonts w:eastAsia="Times New Roman"/>
          <w:szCs w:val="24"/>
        </w:rPr>
      </w:pPr>
      <w:r>
        <w:rPr>
          <w:rFonts w:eastAsia="Times New Roman"/>
          <w:szCs w:val="24"/>
        </w:rPr>
        <w:t xml:space="preserve">Και σήμερα το πρωί -ας ξεκινήσουμε από το δεύτερο- δημοσιεύτηκαν τα στοιχεία του πρώτου </w:t>
      </w:r>
      <w:proofErr w:type="spellStart"/>
      <w:r>
        <w:rPr>
          <w:rFonts w:eastAsia="Times New Roman"/>
          <w:szCs w:val="24"/>
        </w:rPr>
        <w:t>ενδεκαμ</w:t>
      </w:r>
      <w:r>
        <w:rPr>
          <w:rFonts w:eastAsia="Times New Roman"/>
          <w:szCs w:val="24"/>
        </w:rPr>
        <w:t>ήνου</w:t>
      </w:r>
      <w:proofErr w:type="spellEnd"/>
      <w:r>
        <w:rPr>
          <w:rFonts w:eastAsia="Times New Roman"/>
          <w:szCs w:val="24"/>
        </w:rPr>
        <w:t xml:space="preserve"> κι εκεί πράγματι είδαμε ότι υπάρχει μια θηριώδης </w:t>
      </w:r>
      <w:proofErr w:type="spellStart"/>
      <w:r>
        <w:rPr>
          <w:rFonts w:eastAsia="Times New Roman"/>
          <w:szCs w:val="24"/>
        </w:rPr>
        <w:t>υπεραπόδοση</w:t>
      </w:r>
      <w:proofErr w:type="spellEnd"/>
      <w:r>
        <w:rPr>
          <w:rFonts w:eastAsia="Times New Roman"/>
          <w:szCs w:val="24"/>
        </w:rPr>
        <w:t xml:space="preserve"> των εσόδων, αλλά ταυτόχρονα και μια θηριώδης </w:t>
      </w:r>
      <w:proofErr w:type="spellStart"/>
      <w:r>
        <w:rPr>
          <w:rFonts w:eastAsia="Times New Roman"/>
          <w:szCs w:val="24"/>
        </w:rPr>
        <w:t>υποαπόδοση</w:t>
      </w:r>
      <w:proofErr w:type="spellEnd"/>
      <w:r>
        <w:rPr>
          <w:rFonts w:eastAsia="Times New Roman"/>
          <w:szCs w:val="24"/>
        </w:rPr>
        <w:t xml:space="preserve"> των εξόδων. Γιατί μπορεί να φτάνει τα 7,5 δισεκα</w:t>
      </w:r>
      <w:r>
        <w:rPr>
          <w:rFonts w:eastAsia="Times New Roman"/>
          <w:szCs w:val="24"/>
        </w:rPr>
        <w:lastRenderedPageBreak/>
        <w:t xml:space="preserve">τομμύρια αυτό που λέγεται περίσσευμα και προκύπτει από την </w:t>
      </w:r>
      <w:proofErr w:type="spellStart"/>
      <w:r>
        <w:rPr>
          <w:rFonts w:eastAsia="Times New Roman"/>
          <w:szCs w:val="24"/>
        </w:rPr>
        <w:t>υπεραπόδοση</w:t>
      </w:r>
      <w:proofErr w:type="spellEnd"/>
      <w:r>
        <w:rPr>
          <w:rFonts w:eastAsia="Times New Roman"/>
          <w:szCs w:val="24"/>
        </w:rPr>
        <w:t xml:space="preserve"> -πολύ όμορφη λέ</w:t>
      </w:r>
      <w:r>
        <w:rPr>
          <w:rFonts w:eastAsia="Times New Roman"/>
          <w:szCs w:val="24"/>
        </w:rPr>
        <w:t>ξη-, για να κρύψει ακριβώς το τι γίνεται. Επίσης διαπιστώθηκε ότι οι ληξιπρόθεσμες υποχρεώσεις του δημοσίου απέναντι σε επιχειρηματίες, αγρότες, απέναντι σε εκείνους που περιμένουν επιστροφή του ΦΠΑ γιατί είναι εξαγωγικές επιχειρήσεις και απέναντι σε εκείν</w:t>
      </w:r>
      <w:r>
        <w:rPr>
          <w:rFonts w:eastAsia="Times New Roman"/>
          <w:szCs w:val="24"/>
        </w:rPr>
        <w:t xml:space="preserve">ους τους εργάτες, τους παραγωγούς του πρωτογενούς τομέα της οικονομίας, που περιμένουν επίσης επιστροφή του ΦΠΑ για να καλλιεργήσουν, έχει φτάσει κοντά στα 7 δισεκατομμύρια. Υπάρχει αύξηση 63% των μη </w:t>
      </w:r>
      <w:proofErr w:type="spellStart"/>
      <w:r>
        <w:rPr>
          <w:rFonts w:eastAsia="Times New Roman"/>
          <w:szCs w:val="24"/>
        </w:rPr>
        <w:t>εξοφληθέντων</w:t>
      </w:r>
      <w:proofErr w:type="spellEnd"/>
      <w:r>
        <w:rPr>
          <w:rFonts w:eastAsia="Times New Roman"/>
          <w:szCs w:val="24"/>
        </w:rPr>
        <w:t xml:space="preserve"> χρεών που είναι ληξιπρόθεσμα. </w:t>
      </w:r>
    </w:p>
    <w:p w14:paraId="1BED4B75" w14:textId="77777777" w:rsidR="0011574B" w:rsidRDefault="00BF5310">
      <w:pPr>
        <w:tabs>
          <w:tab w:val="left" w:pos="2820"/>
        </w:tabs>
        <w:spacing w:line="600" w:lineRule="auto"/>
        <w:ind w:firstLine="720"/>
        <w:contextualSpacing/>
        <w:jc w:val="both"/>
        <w:rPr>
          <w:rFonts w:eastAsia="Times New Roman"/>
          <w:szCs w:val="24"/>
        </w:rPr>
      </w:pPr>
      <w:r>
        <w:rPr>
          <w:rFonts w:eastAsia="Times New Roman"/>
          <w:szCs w:val="24"/>
        </w:rPr>
        <w:t>Κι εδώ, λοιπ</w:t>
      </w:r>
      <w:r>
        <w:rPr>
          <w:rFonts w:eastAsia="Times New Roman"/>
          <w:szCs w:val="24"/>
        </w:rPr>
        <w:t xml:space="preserve">όν, τίθεται το εξής ερώτημα: Αλήθεια, μπορείτε να μιλάτε για αυτό το περίσσευμα, όταν τουλάχιστον είναι δεδομένη η άποψη που είχε διατυπωθεί από το ΣΥΡΙΖΑ διά στόματος του κ. Βίτσα τότε, που ήταν στην αντιπολίτευση και έκανε κριτική στο πλεόνασμα της Νέας </w:t>
      </w:r>
      <w:r>
        <w:rPr>
          <w:rFonts w:eastAsia="Times New Roman"/>
          <w:szCs w:val="24"/>
        </w:rPr>
        <w:t xml:space="preserve">Δημοκρατίας, της </w:t>
      </w:r>
      <w:r>
        <w:rPr>
          <w:rFonts w:eastAsia="Times New Roman"/>
          <w:szCs w:val="24"/>
        </w:rPr>
        <w:t>κ</w:t>
      </w:r>
      <w:r>
        <w:rPr>
          <w:rFonts w:eastAsia="Times New Roman"/>
          <w:szCs w:val="24"/>
        </w:rPr>
        <w:t xml:space="preserve">υβέρνησης Σαμαρά και Βενιζέλου, λέγοντας τότε ότι δεν είναι </w:t>
      </w:r>
      <w:r>
        <w:rPr>
          <w:rFonts w:eastAsia="Times New Roman"/>
          <w:szCs w:val="24"/>
        </w:rPr>
        <w:lastRenderedPageBreak/>
        <w:t xml:space="preserve">3,5 δισεκατομμύρια το πλεόνασμα, αλλά είναι κατά </w:t>
      </w:r>
      <w:r>
        <w:rPr>
          <w:rFonts w:eastAsia="Times New Roman"/>
          <w:szCs w:val="24"/>
        </w:rPr>
        <w:t xml:space="preserve">1 </w:t>
      </w:r>
      <w:r>
        <w:rPr>
          <w:rFonts w:eastAsia="Times New Roman"/>
          <w:szCs w:val="24"/>
        </w:rPr>
        <w:t xml:space="preserve">δισεκατομμύριο λιγότερο, επειδή αυτό το </w:t>
      </w:r>
      <w:r>
        <w:rPr>
          <w:rFonts w:eastAsia="Times New Roman"/>
          <w:szCs w:val="24"/>
        </w:rPr>
        <w:t xml:space="preserve">1 </w:t>
      </w:r>
      <w:r>
        <w:rPr>
          <w:rFonts w:eastAsia="Times New Roman"/>
          <w:szCs w:val="24"/>
        </w:rPr>
        <w:t>δισεκατομμύριο των ανεξόφλητων τότε ληξιπρόθεσμων χρεών το χαρακτήριζε εσωτερικό έλλε</w:t>
      </w:r>
      <w:r>
        <w:rPr>
          <w:rFonts w:eastAsia="Times New Roman"/>
          <w:szCs w:val="24"/>
        </w:rPr>
        <w:t xml:space="preserve">ιμα; </w:t>
      </w:r>
    </w:p>
    <w:p w14:paraId="1BED4B76" w14:textId="77777777" w:rsidR="0011574B" w:rsidRDefault="00BF5310">
      <w:pPr>
        <w:tabs>
          <w:tab w:val="left" w:pos="2820"/>
        </w:tabs>
        <w:spacing w:line="600" w:lineRule="auto"/>
        <w:ind w:firstLine="720"/>
        <w:contextualSpacing/>
        <w:jc w:val="both"/>
        <w:rPr>
          <w:rFonts w:eastAsia="Times New Roman"/>
          <w:szCs w:val="24"/>
        </w:rPr>
      </w:pPr>
      <w:r>
        <w:rPr>
          <w:rFonts w:eastAsia="Times New Roman"/>
          <w:szCs w:val="24"/>
        </w:rPr>
        <w:t xml:space="preserve">Άρα λοιπόν, σε αυτό το πλεόνασμα θα πρέπει να καταλογιστεί, ή καλύτερα να </w:t>
      </w:r>
      <w:proofErr w:type="spellStart"/>
      <w:r>
        <w:rPr>
          <w:rFonts w:eastAsia="Times New Roman"/>
          <w:szCs w:val="24"/>
        </w:rPr>
        <w:t>αντιλογιστεί</w:t>
      </w:r>
      <w:proofErr w:type="spellEnd"/>
      <w:r>
        <w:rPr>
          <w:rFonts w:eastAsia="Times New Roman"/>
          <w:szCs w:val="24"/>
        </w:rPr>
        <w:t>, ένα εσωτερικό έλλειμα, το οποίο είναι άδηλο και το κρύπτετε. Είναι αυτή η ιστορία της αλήθειας και της διαφάνειας που υπηρετείτε. Και εξ αυτού βεβαίως δεν έχουν α</w:t>
      </w:r>
      <w:r>
        <w:rPr>
          <w:rFonts w:eastAsia="Times New Roman"/>
          <w:szCs w:val="24"/>
        </w:rPr>
        <w:t>πλώς ταλαιπωρηθεί δεκάδες και εκατοντάδες και χιλιάδες επιχειρήσεις, αλλά οδηγούνται στην φτώχεια άνθρωποι οι οποίοι είναι παραγωγοί κυρίως στον πρωτογενή τομέα.</w:t>
      </w:r>
    </w:p>
    <w:p w14:paraId="1BED4B7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Είχα δε την ευκαιρία να απευθυνθώ στον κ. </w:t>
      </w:r>
      <w:proofErr w:type="spellStart"/>
      <w:r>
        <w:rPr>
          <w:rFonts w:eastAsia="Times New Roman"/>
          <w:szCs w:val="24"/>
        </w:rPr>
        <w:t>Πιτσιλή</w:t>
      </w:r>
      <w:proofErr w:type="spellEnd"/>
      <w:r>
        <w:rPr>
          <w:rFonts w:eastAsia="Times New Roman"/>
          <w:szCs w:val="24"/>
        </w:rPr>
        <w:t>, τον Γενικό Γραμματέα που έχει αναλάβει τη δ</w:t>
      </w:r>
      <w:r>
        <w:rPr>
          <w:rFonts w:eastAsia="Times New Roman"/>
          <w:szCs w:val="24"/>
        </w:rPr>
        <w:t xml:space="preserve">ιοίκηση της «ανεξάρτητης» -σε εισαγωγικά πλέον θα το βάλω- Αρχής Δημοσίων Εσόδων. Και εκεί θέλησα να έλθω ως Βουλευτής σε επαφή για να του πω το τι παράπονα συνεχώς φτάνουν </w:t>
      </w:r>
      <w:r>
        <w:rPr>
          <w:rFonts w:eastAsia="Times New Roman"/>
          <w:szCs w:val="24"/>
        </w:rPr>
        <w:lastRenderedPageBreak/>
        <w:t>στο γραφείο μου από αγρότες και από επιχειρηματίες, στους οποίους συστηματικά εδώ κ</w:t>
      </w:r>
      <w:r>
        <w:rPr>
          <w:rFonts w:eastAsia="Times New Roman"/>
          <w:szCs w:val="24"/>
        </w:rPr>
        <w:t>αι χρόνια δεν γίνεται όχι μόνο επιστροφή, αλλά ούτε και συμψηφισμός.</w:t>
      </w:r>
    </w:p>
    <w:p w14:paraId="1BED4B78" w14:textId="77777777" w:rsidR="0011574B" w:rsidRDefault="00BF5310">
      <w:pPr>
        <w:spacing w:line="600" w:lineRule="auto"/>
        <w:ind w:firstLine="720"/>
        <w:contextualSpacing/>
        <w:jc w:val="both"/>
        <w:rPr>
          <w:rFonts w:eastAsia="Times New Roman"/>
          <w:szCs w:val="24"/>
        </w:rPr>
      </w:pPr>
      <w:r>
        <w:rPr>
          <w:rFonts w:eastAsia="Times New Roman"/>
          <w:szCs w:val="24"/>
        </w:rPr>
        <w:t>Εκεί, λοιπόν, άκουσα -και το μεταφέρω στην Αίθουσα αυτή- ότι ο κ</w:t>
      </w:r>
      <w:r>
        <w:rPr>
          <w:rFonts w:eastAsia="Times New Roman"/>
          <w:szCs w:val="24"/>
        </w:rPr>
        <w:t>ύριος</w:t>
      </w:r>
      <w:r>
        <w:rPr>
          <w:rFonts w:eastAsia="Times New Roman"/>
          <w:szCs w:val="24"/>
        </w:rPr>
        <w:t xml:space="preserve"> Γραμματέας δεν μιλάει με πολιτικούς. Προφανώς, μιλάει μόνο με την Κυβέρνηση, παρόλο που με βάση τη διάταξη του άρθρου</w:t>
      </w:r>
      <w:r>
        <w:rPr>
          <w:rFonts w:eastAsia="Times New Roman"/>
          <w:szCs w:val="24"/>
        </w:rPr>
        <w:t xml:space="preserve"> 3 του ν.4389, με τον οποίον συστάθηκε ως ανεξάρτητη αρχή η Γενική Γραμματεία Δημοσίων Εσόδων, προβλέπεται ότι αυτή η Γενική Γραμματεία δεν υπόκειται σε κανέναν ιεραρχικό έλεγχο και σε κα</w:t>
      </w:r>
      <w:r>
        <w:rPr>
          <w:rFonts w:eastAsia="Times New Roman"/>
          <w:szCs w:val="24"/>
        </w:rPr>
        <w:t>μ</w:t>
      </w:r>
      <w:r>
        <w:rPr>
          <w:rFonts w:eastAsia="Times New Roman"/>
          <w:szCs w:val="24"/>
        </w:rPr>
        <w:t>μία διοικητική εποπτεία από κανένα κυβερνητικό όργανο. Αντιθέτως, υπ</w:t>
      </w:r>
      <w:r>
        <w:rPr>
          <w:rFonts w:eastAsia="Times New Roman"/>
          <w:szCs w:val="24"/>
        </w:rPr>
        <w:t>όκειται στον έλεγχο και στην εποπτεία της Βουλής.</w:t>
      </w:r>
    </w:p>
    <w:p w14:paraId="1BED4B79"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Για τον κ. </w:t>
      </w:r>
      <w:proofErr w:type="spellStart"/>
      <w:r>
        <w:rPr>
          <w:rFonts w:eastAsia="Times New Roman"/>
          <w:szCs w:val="24"/>
        </w:rPr>
        <w:t>Πιτσιλή</w:t>
      </w:r>
      <w:proofErr w:type="spellEnd"/>
      <w:r>
        <w:rPr>
          <w:rFonts w:eastAsia="Times New Roman"/>
          <w:szCs w:val="24"/>
        </w:rPr>
        <w:t>, λοιπόν, είναι πολιτικά πρόσωπα οι Βουλευτές, με τους οποίους θέλει να μην έχει καμμ</w:t>
      </w:r>
      <w:r>
        <w:rPr>
          <w:rFonts w:eastAsia="Times New Roman"/>
          <w:szCs w:val="24"/>
        </w:rPr>
        <w:t>ία</w:t>
      </w:r>
      <w:r>
        <w:rPr>
          <w:rFonts w:eastAsia="Times New Roman"/>
          <w:szCs w:val="24"/>
        </w:rPr>
        <w:t xml:space="preserve"> σχέση και είναι, βέβαια, προσφιλή πρόσωπα τα μέλη της Κυβέρνησης, που προφανώς του έχουν επιβάλλει ν</w:t>
      </w:r>
      <w:r>
        <w:rPr>
          <w:rFonts w:eastAsia="Times New Roman"/>
          <w:szCs w:val="24"/>
        </w:rPr>
        <w:t xml:space="preserve">α καθυστερεί, να υπάρχει αυτού του είδους η υστέρηση στην εκπλήρωση, </w:t>
      </w:r>
      <w:r>
        <w:rPr>
          <w:rFonts w:eastAsia="Times New Roman"/>
          <w:szCs w:val="24"/>
        </w:rPr>
        <w:lastRenderedPageBreak/>
        <w:t xml:space="preserve">στην εξόφληση των ληξιπρόθεσμων χρεών του δημοσίου απέναντι σε αγρότες και σε επιχειρηματίες. </w:t>
      </w:r>
    </w:p>
    <w:p w14:paraId="1BED4B7A" w14:textId="77777777" w:rsidR="0011574B" w:rsidRDefault="00BF5310">
      <w:pPr>
        <w:spacing w:line="600" w:lineRule="auto"/>
        <w:ind w:firstLine="720"/>
        <w:contextualSpacing/>
        <w:jc w:val="both"/>
        <w:rPr>
          <w:rFonts w:eastAsia="Times New Roman"/>
          <w:szCs w:val="24"/>
        </w:rPr>
      </w:pPr>
      <w:r>
        <w:rPr>
          <w:rFonts w:eastAsia="Times New Roman"/>
          <w:szCs w:val="24"/>
        </w:rPr>
        <w:t>Αυτό είναι σκάνδαλο θεσμικό και, βεβαίως, τις προσεχείς μέρες θα ζητήσω από την Επιτροπή Θεσ</w:t>
      </w:r>
      <w:r>
        <w:rPr>
          <w:rFonts w:eastAsia="Times New Roman"/>
          <w:szCs w:val="24"/>
        </w:rPr>
        <w:t xml:space="preserve">μών και Διαφάνειας της Βουλής να καλέσει τον κ. </w:t>
      </w:r>
      <w:proofErr w:type="spellStart"/>
      <w:r>
        <w:rPr>
          <w:rFonts w:eastAsia="Times New Roman"/>
          <w:szCs w:val="24"/>
        </w:rPr>
        <w:t>Πιτσιλή</w:t>
      </w:r>
      <w:proofErr w:type="spellEnd"/>
      <w:r>
        <w:rPr>
          <w:rFonts w:eastAsia="Times New Roman"/>
          <w:szCs w:val="24"/>
        </w:rPr>
        <w:t xml:space="preserve"> τουλάχιστον για να αντιληφθεί σε ποιους θα πρέπει να λογοδοτεί.</w:t>
      </w:r>
    </w:p>
    <w:p w14:paraId="1BED4B7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Όμως υπάρχει και ένα άλλο θέμα που σημειώθηκε χτες. Είχαμε την ευκαιρία να σημειώσουμε και να επισημάνουμε σ’ αυτήν εδώ την Αίθουσα ότι </w:t>
      </w:r>
      <w:r>
        <w:rPr>
          <w:rFonts w:eastAsia="Times New Roman"/>
          <w:szCs w:val="24"/>
        </w:rPr>
        <w:t>κανένας δεν μπορεί να είναι αντίθετος στην παροχή θετικών διακρίσεων σε ευάλωτες από τη φτώχεια κατηγορίες του πληθυσμού, εφόσον βεβαίως, έστω και την τελευταία στιγμή</w:t>
      </w:r>
      <w:r>
        <w:rPr>
          <w:rFonts w:eastAsia="Times New Roman"/>
          <w:szCs w:val="24"/>
        </w:rPr>
        <w:t>,</w:t>
      </w:r>
      <w:r>
        <w:rPr>
          <w:rFonts w:eastAsia="Times New Roman"/>
          <w:szCs w:val="24"/>
        </w:rPr>
        <w:t xml:space="preserve"> η Κυβέρνηση εν όψει των εορτών των Χριστουγέννων, αποφάσισε να ενισχύσει οικονομικά μ’ </w:t>
      </w:r>
      <w:r>
        <w:rPr>
          <w:rFonts w:eastAsia="Times New Roman"/>
          <w:szCs w:val="24"/>
        </w:rPr>
        <w:t xml:space="preserve">αυτόν τον τρόπο μια σειρά από συνανθρώπους μας, που είναι συνταξιούχοι και παρά το γεγονός ότι σε άστεγους, σε άνεργους, σε μια σειρά από πολύ </w:t>
      </w:r>
      <w:r>
        <w:rPr>
          <w:rFonts w:eastAsia="Times New Roman"/>
          <w:szCs w:val="24"/>
        </w:rPr>
        <w:lastRenderedPageBreak/>
        <w:t>πιο ευάλωτους από τη φτώχεια -αυτούς που ζουν, δηλαδή, σε συνθήκες ακραίας φτώχειας- συμπολίτες δεν δείχνει την ί</w:t>
      </w:r>
      <w:r>
        <w:rPr>
          <w:rFonts w:eastAsia="Times New Roman"/>
          <w:szCs w:val="24"/>
        </w:rPr>
        <w:t>δια ευαισθησία.</w:t>
      </w:r>
    </w:p>
    <w:p w14:paraId="1BED4B7C" w14:textId="77777777" w:rsidR="0011574B" w:rsidRDefault="00BF5310">
      <w:pPr>
        <w:spacing w:line="600" w:lineRule="auto"/>
        <w:ind w:firstLine="720"/>
        <w:contextualSpacing/>
        <w:jc w:val="both"/>
        <w:rPr>
          <w:rFonts w:eastAsia="Times New Roman"/>
          <w:szCs w:val="24"/>
        </w:rPr>
      </w:pPr>
      <w:r>
        <w:rPr>
          <w:rFonts w:eastAsia="Times New Roman"/>
          <w:szCs w:val="24"/>
        </w:rPr>
        <w:t>Όμως το χειρότερο είναι</w:t>
      </w:r>
      <w:r>
        <w:rPr>
          <w:rFonts w:eastAsia="Times New Roman"/>
          <w:szCs w:val="24"/>
        </w:rPr>
        <w:t>,</w:t>
      </w:r>
      <w:r>
        <w:rPr>
          <w:rFonts w:eastAsia="Times New Roman"/>
          <w:szCs w:val="24"/>
        </w:rPr>
        <w:t xml:space="preserve"> ότι με βάση αυτήν την νομοθεσία που φέρνετε κυρία Υπουργέ</w:t>
      </w:r>
      <w:r>
        <w:rPr>
          <w:rFonts w:eastAsia="Times New Roman"/>
          <w:szCs w:val="24"/>
        </w:rPr>
        <w:t>,</w:t>
      </w:r>
      <w:r>
        <w:rPr>
          <w:rFonts w:eastAsia="Times New Roman"/>
          <w:szCs w:val="24"/>
        </w:rPr>
        <w:t xml:space="preserve"> -σας το είπα και χτες- ζητάτε από τη Βουλή να φτιάξουμε έναν εθνικό μηχανισμό προστασίας της κοινωνίας από τη φτώχεια. Καταπολέμηση της φτώχειας ζητάτε, δεν</w:t>
      </w:r>
      <w:r>
        <w:rPr>
          <w:rFonts w:eastAsia="Times New Roman"/>
          <w:szCs w:val="24"/>
        </w:rPr>
        <w:t xml:space="preserve"> ζητάτε προστασία της φτώχειας. Και η φτώχεια, όπως σας εξήγησα και χτες, δεν καταπολεμιέται με φιλοδωρήματα στους φτωχούς, αλλά καταπολεμιέται εάν εσείς με θεσμικό τρόπο οργανώσετε την πρόσβασή τους στην εργασία, την πρόσβασή τους σε μια σειρά άλλες κατασ</w:t>
      </w:r>
      <w:r>
        <w:rPr>
          <w:rFonts w:eastAsia="Times New Roman"/>
          <w:szCs w:val="24"/>
        </w:rPr>
        <w:t>τάσεις, από τις οποίες, πράγματι, θα πάψει αυτή η φτώχεια ως συνθήκη της καθημερινής τους ύπαρξης.</w:t>
      </w:r>
    </w:p>
    <w:p w14:paraId="1BED4B7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Ένα πολύ σοβαρότερο θέμα θα μου επιτρέψετε να θίξω για δύο λεπτά, κύριε Πρόεδρε. </w:t>
      </w:r>
    </w:p>
    <w:p w14:paraId="1BED4B7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Αυτό, όμως, που δεν έχει προηγούμενο στην ιστορία αυτής της Αίθουσας είναι </w:t>
      </w:r>
      <w:r>
        <w:rPr>
          <w:rFonts w:eastAsia="Times New Roman"/>
          <w:szCs w:val="24"/>
        </w:rPr>
        <w:t xml:space="preserve">ότι, ενώ μας διαβεβαιώνει ο Πρωθυπουργός ότι ούτως έχουν </w:t>
      </w:r>
      <w:r>
        <w:rPr>
          <w:rFonts w:eastAsia="Times New Roman"/>
          <w:szCs w:val="24"/>
        </w:rPr>
        <w:lastRenderedPageBreak/>
        <w:t xml:space="preserve">τα ζητήματα, χθες ακούσαμε άλλα από την Ευρωπαϊκή Ένωση και, μάλιστα, από το </w:t>
      </w:r>
      <w:proofErr w:type="spellStart"/>
      <w:r>
        <w:rPr>
          <w:rFonts w:eastAsia="Times New Roman"/>
          <w:szCs w:val="24"/>
          <w:lang w:val="en-US"/>
        </w:rPr>
        <w:t>Eurogroup</w:t>
      </w:r>
      <w:proofErr w:type="spellEnd"/>
      <w:r>
        <w:rPr>
          <w:rFonts w:eastAsia="Times New Roman"/>
          <w:szCs w:val="24"/>
        </w:rPr>
        <w:t xml:space="preserve">, από το </w:t>
      </w:r>
      <w:r>
        <w:rPr>
          <w:rFonts w:eastAsia="Times New Roman"/>
          <w:szCs w:val="24"/>
          <w:lang w:val="en-US"/>
        </w:rPr>
        <w:t>ESM</w:t>
      </w:r>
      <w:r>
        <w:rPr>
          <w:rFonts w:eastAsia="Times New Roman"/>
          <w:szCs w:val="24"/>
        </w:rPr>
        <w:t xml:space="preserve">, από όργανα θεσμικά, δηλαδή, που μέσα στην αρχιτεκτονική της Ευρωπαϊκής Ένωσης εκφράζουν και τους </w:t>
      </w:r>
      <w:r>
        <w:rPr>
          <w:rFonts w:eastAsia="Times New Roman"/>
          <w:szCs w:val="24"/>
        </w:rPr>
        <w:t xml:space="preserve">θεσμούς, με τους οποίους έχουμε ανοιχτά ζητήματα στα πλαίσια της δεύτερης αξιολόγησης, αλλά κυρίως εκφράζουν και τα κράτη, τα οποία μας έχουν δανείσει, γιατί αυτό θα πρέπει κάποιοι να το αντιληφθούν σε αντιπαραβολή με τον κ. </w:t>
      </w:r>
      <w:proofErr w:type="spellStart"/>
      <w:r>
        <w:rPr>
          <w:rFonts w:eastAsia="Times New Roman"/>
          <w:szCs w:val="24"/>
        </w:rPr>
        <w:t>Μοσκοβισί</w:t>
      </w:r>
      <w:proofErr w:type="spellEnd"/>
      <w:r>
        <w:rPr>
          <w:rFonts w:eastAsia="Times New Roman"/>
          <w:szCs w:val="24"/>
        </w:rPr>
        <w:t>, του οποίου είναι σεβ</w:t>
      </w:r>
      <w:r>
        <w:rPr>
          <w:rFonts w:eastAsia="Times New Roman"/>
          <w:szCs w:val="24"/>
        </w:rPr>
        <w:t>αστή η άποψη, πλην όμως είναι Επίτροπος και εκφράζει την Κομισιόν.</w:t>
      </w:r>
    </w:p>
    <w:p w14:paraId="1BED4B7F" w14:textId="77777777" w:rsidR="0011574B" w:rsidRDefault="00BF5310">
      <w:pPr>
        <w:spacing w:line="600" w:lineRule="auto"/>
        <w:ind w:firstLine="720"/>
        <w:contextualSpacing/>
        <w:jc w:val="both"/>
        <w:rPr>
          <w:rFonts w:eastAsia="Times New Roman"/>
          <w:szCs w:val="24"/>
        </w:rPr>
      </w:pPr>
      <w:r>
        <w:rPr>
          <w:rFonts w:eastAsia="Times New Roman"/>
          <w:szCs w:val="24"/>
        </w:rPr>
        <w:t>Αυτό, όμως, που είναι και εξακολουθεί να είναι η Ευρωπαϊκή Ένωση</w:t>
      </w:r>
      <w:r>
        <w:rPr>
          <w:rFonts w:eastAsia="Times New Roman"/>
          <w:szCs w:val="24"/>
        </w:rPr>
        <w:t xml:space="preserve">, </w:t>
      </w:r>
      <w:r>
        <w:rPr>
          <w:rFonts w:eastAsia="Times New Roman"/>
          <w:szCs w:val="24"/>
        </w:rPr>
        <w:t xml:space="preserve">είναι μια ένωση κρατών και αυτά τα κράτη, λοιπόν, που εκπροσωπούνται μέσα από το </w:t>
      </w:r>
      <w:proofErr w:type="spellStart"/>
      <w:r>
        <w:rPr>
          <w:rFonts w:eastAsia="Times New Roman"/>
          <w:szCs w:val="24"/>
          <w:lang w:val="en-US"/>
        </w:rPr>
        <w:t>Eurogroup</w:t>
      </w:r>
      <w:proofErr w:type="spellEnd"/>
      <w:r>
        <w:rPr>
          <w:rFonts w:eastAsia="Times New Roman"/>
          <w:szCs w:val="24"/>
        </w:rPr>
        <w:t>, χθες μας είπαν ότι υπάρχει συμφ</w:t>
      </w:r>
      <w:r>
        <w:rPr>
          <w:rFonts w:eastAsia="Times New Roman"/>
          <w:szCs w:val="24"/>
        </w:rPr>
        <w:t xml:space="preserve">ωνία συγκεκριμένη, όπου ο Πρωθυπουργός της χώρας και ο κ. </w:t>
      </w:r>
      <w:proofErr w:type="spellStart"/>
      <w:r>
        <w:rPr>
          <w:rFonts w:eastAsia="Times New Roman"/>
          <w:szCs w:val="24"/>
        </w:rPr>
        <w:t>Τσακαλώτος</w:t>
      </w:r>
      <w:proofErr w:type="spellEnd"/>
      <w:r>
        <w:rPr>
          <w:rFonts w:eastAsia="Times New Roman"/>
          <w:szCs w:val="24"/>
        </w:rPr>
        <w:t>,</w:t>
      </w:r>
      <w:r>
        <w:rPr>
          <w:rFonts w:eastAsia="Times New Roman"/>
          <w:szCs w:val="24"/>
        </w:rPr>
        <w:t xml:space="preserve"> έχουν αναλάβει την υποχρέωση σε περίπτωση πλεονάσματος να μην προβούν σε κα</w:t>
      </w:r>
      <w:r>
        <w:rPr>
          <w:rFonts w:eastAsia="Times New Roman"/>
          <w:szCs w:val="24"/>
        </w:rPr>
        <w:t>μ</w:t>
      </w:r>
      <w:r>
        <w:rPr>
          <w:rFonts w:eastAsia="Times New Roman"/>
          <w:szCs w:val="24"/>
        </w:rPr>
        <w:t>μία διάθεση ποσού οποιουδήποτε για σκοπούς κοινωνικής πολιτικής χωρίς την προηγούμενη σύμφωνη γνώμη τους.</w:t>
      </w:r>
    </w:p>
    <w:p w14:paraId="1BED4B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w:t>
      </w:r>
      <w:r>
        <w:rPr>
          <w:rFonts w:eastAsia="Times New Roman" w:cs="Times New Roman"/>
          <w:szCs w:val="24"/>
        </w:rPr>
        <w:t>τίθεται το ζήτημα εάν μιλάμε για μια εθνική πορεία με όρους συνέπειας απέναντι σε ό,τι έχουμε συμφωνήσει -κατά το όπως το έλεγε παλαιότερα και μάλιστα στα λατινικά ο Πρωθυπουργός «</w:t>
      </w:r>
      <w:proofErr w:type="spellStart"/>
      <w:r>
        <w:rPr>
          <w:rFonts w:eastAsia="Times New Roman" w:cs="Times New Roman"/>
          <w:szCs w:val="24"/>
          <w:lang w:val="en-US"/>
        </w:rPr>
        <w:t>pacta</w:t>
      </w:r>
      <w:proofErr w:type="spellEnd"/>
      <w:r>
        <w:rPr>
          <w:rFonts w:eastAsia="Times New Roman" w:cs="Times New Roman"/>
          <w:szCs w:val="24"/>
        </w:rPr>
        <w:t xml:space="preserve"> </w:t>
      </w:r>
      <w:proofErr w:type="spellStart"/>
      <w:r>
        <w:rPr>
          <w:rFonts w:eastAsia="Times New Roman" w:cs="Times New Roman"/>
          <w:szCs w:val="24"/>
          <w:lang w:val="en-US"/>
        </w:rPr>
        <w:t>sunt</w:t>
      </w:r>
      <w:proofErr w:type="spellEnd"/>
      <w:r>
        <w:rPr>
          <w:rFonts w:eastAsia="Times New Roman" w:cs="Times New Roman"/>
          <w:szCs w:val="24"/>
        </w:rPr>
        <w:t xml:space="preserve"> </w:t>
      </w:r>
      <w:proofErr w:type="spellStart"/>
      <w:r>
        <w:rPr>
          <w:rFonts w:eastAsia="Times New Roman" w:cs="Times New Roman"/>
          <w:szCs w:val="24"/>
          <w:lang w:val="en-US"/>
        </w:rPr>
        <w:t>servanda</w:t>
      </w:r>
      <w:proofErr w:type="spellEnd"/>
      <w:r>
        <w:rPr>
          <w:rFonts w:eastAsia="Times New Roman" w:cs="Times New Roman"/>
          <w:szCs w:val="24"/>
        </w:rPr>
        <w:t>», δηλαδή «οι συμφωνίες πρέπει να τηρούνται»- ή μιλάμε πλ</w:t>
      </w:r>
      <w:r>
        <w:rPr>
          <w:rFonts w:eastAsia="Times New Roman" w:cs="Times New Roman"/>
          <w:szCs w:val="24"/>
        </w:rPr>
        <w:t xml:space="preserve">έον για μια απρονοησία, για μια απερισκεψία που ακούγεται </w:t>
      </w:r>
      <w:r>
        <w:rPr>
          <w:rFonts w:eastAsia="Times New Roman" w:cs="Times New Roman"/>
          <w:szCs w:val="24"/>
        </w:rPr>
        <w:t xml:space="preserve">από </w:t>
      </w:r>
      <w:r>
        <w:rPr>
          <w:rFonts w:eastAsia="Times New Roman" w:cs="Times New Roman"/>
          <w:szCs w:val="24"/>
        </w:rPr>
        <w:t>χθ</w:t>
      </w:r>
      <w:r>
        <w:rPr>
          <w:rFonts w:eastAsia="Times New Roman" w:cs="Times New Roman"/>
          <w:szCs w:val="24"/>
        </w:rPr>
        <w:t>ε</w:t>
      </w:r>
      <w:r>
        <w:rPr>
          <w:rFonts w:eastAsia="Times New Roman" w:cs="Times New Roman"/>
          <w:szCs w:val="24"/>
        </w:rPr>
        <w:t>ς. Αυτό έχει για εμάς ουσία και σημασία. Γιατί δεν υπήρχε στον ορίζονται κανένα ζήτημα ονομαστικής ψηφοφορίας. Άλλωστε, θα ήταν και παράλογο και κωμικό, η Πλειοψηφία, που έχει τη δύναμη να πε</w:t>
      </w:r>
      <w:r>
        <w:rPr>
          <w:rFonts w:eastAsia="Times New Roman" w:cs="Times New Roman"/>
          <w:szCs w:val="24"/>
        </w:rPr>
        <w:t xml:space="preserve">ράσει αυτή τη διάταξη, να θέλει σήμερα, προκειμένου να δει ποια είναι η στάση και της Αντιπολίτευσης, να δοκιμάσει με αυτή την ψηφοφορία τις θέσεις μας. </w:t>
      </w:r>
    </w:p>
    <w:p w14:paraId="1BED4B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Οι θέσεις μας, λοιπόν, είναι ξεκάθαρες και σας τις λέμε: Εμείς θα προστατέψουμε τη δημοκρατία και το Κ</w:t>
      </w:r>
      <w:r>
        <w:rPr>
          <w:rFonts w:eastAsia="Times New Roman" w:cs="Times New Roman"/>
          <w:szCs w:val="24"/>
        </w:rPr>
        <w:t xml:space="preserve">οινοβούλιο και δεν θα επιτρέψουμε στον Πρωθυπουργό να χρησιμοποιήσει την οποιαδήποτε απόφαση αυτού του κορυφαίου δημοκρατικού θεσμού, που είναι το Κοινοβούλιο, για να εξοπλίσει με κύρος και σοβαρότητα αυτό το έλλειμμα του κύρους και της </w:t>
      </w:r>
      <w:r>
        <w:rPr>
          <w:rFonts w:eastAsia="Times New Roman" w:cs="Times New Roman"/>
          <w:szCs w:val="24"/>
        </w:rPr>
        <w:lastRenderedPageBreak/>
        <w:t>σοβαρότητας που είχ</w:t>
      </w:r>
      <w:r>
        <w:rPr>
          <w:rFonts w:eastAsia="Times New Roman" w:cs="Times New Roman"/>
          <w:szCs w:val="24"/>
        </w:rPr>
        <w:t xml:space="preserve">ε ο τρόπος, με τον οποίο έχει χειριστεί αυτά τα ζητήματα. </w:t>
      </w:r>
    </w:p>
    <w:p w14:paraId="1BED4B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σας το λέμε αυτό</w:t>
      </w:r>
      <w:r>
        <w:rPr>
          <w:rFonts w:eastAsia="Times New Roman" w:cs="Times New Roman"/>
          <w:szCs w:val="24"/>
        </w:rPr>
        <w:t>,</w:t>
      </w:r>
      <w:r>
        <w:rPr>
          <w:rFonts w:eastAsia="Times New Roman" w:cs="Times New Roman"/>
          <w:szCs w:val="24"/>
        </w:rPr>
        <w:t xml:space="preserve"> γιατί ακριβώς αυτό για το οποίο αυτός εδώ ο χώρος θα πρέπει να ενδιαφέρεται πρωτίστως, είναι το κύρος και η αξιοπιστία της Ελληνικής Δημοκρατίας. </w:t>
      </w:r>
    </w:p>
    <w:p w14:paraId="1BED4B8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w:t>
      </w:r>
      <w:r>
        <w:rPr>
          <w:rFonts w:eastAsia="Times New Roman" w:cs="Times New Roman"/>
          <w:b/>
          <w:szCs w:val="24"/>
        </w:rPr>
        <w:t>κης):</w:t>
      </w:r>
      <w:r>
        <w:rPr>
          <w:rFonts w:eastAsia="Times New Roman" w:cs="Times New Roman"/>
          <w:szCs w:val="24"/>
        </w:rPr>
        <w:t xml:space="preserve"> Παρακαλώ, ολοκληρώστε την τοποθέτησή σας. </w:t>
      </w:r>
    </w:p>
    <w:p w14:paraId="1BED4B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Αυτήν υπηρετούμε εδώ και χάριν αυτής δεν πρέπει να επιτρέπουμε να συμβαίνουν τα παραπάνω στον οποιονδήποτε Πρωθυπουργό της χώρας, ο οποίος τελεί υπό την εμπιστοσύνη μας.  </w:t>
      </w:r>
    </w:p>
    <w:p w14:paraId="1BED4B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w:t>
      </w:r>
      <w:r>
        <w:rPr>
          <w:rFonts w:eastAsia="Times New Roman" w:cs="Times New Roman"/>
          <w:szCs w:val="24"/>
        </w:rPr>
        <w:t>είπα χθες, κυρία Υπουργέ, ότι η Κυβέρνηση είναι φιλοξενούμενη σε αυτήν την Αίθουσα. Γιατί, σας επαναλαμβάνω, επειδή δεν το αντιληφθήκατε, ότι δεν είναι Κυβερνείο αυτό το Μέγαρο, είναι Βουλή.</w:t>
      </w:r>
    </w:p>
    <w:p w14:paraId="1BED4B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Νιώθετε ιδιοκτήτες,</w:t>
      </w:r>
      <w:r>
        <w:rPr>
          <w:rFonts w:eastAsia="Times New Roman" w:cs="Times New Roman"/>
          <w:szCs w:val="24"/>
        </w:rPr>
        <w:t xml:space="preserve"> κύριε Τζαβάρα;</w:t>
      </w:r>
    </w:p>
    <w:p w14:paraId="1BED4B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Κυβέρνηση εδρεύει αλλού και η παρουσία σας εδώ έχει το νόημα ότι υπόκεισθε στον κοινοβουλευτικό έλεγχο και εισηγείσθε στο Σώμα την ψήφιση νομοσχεδίων. </w:t>
      </w:r>
    </w:p>
    <w:p w14:paraId="1BED4B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1BED4B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w:t>
      </w:r>
      <w:r>
        <w:rPr>
          <w:rFonts w:eastAsia="Times New Roman" w:cs="Times New Roman"/>
          <w:b/>
          <w:szCs w:val="24"/>
        </w:rPr>
        <w:t>ΑΒΑΡΑΣ:</w:t>
      </w:r>
      <w:r>
        <w:rPr>
          <w:rFonts w:eastAsia="Times New Roman" w:cs="Times New Roman"/>
          <w:szCs w:val="24"/>
        </w:rPr>
        <w:t xml:space="preserve"> Το λέω αυτό, γιατί μέχρι σήμερα κανένας από αυτούς που εκπροσωπούν την Κυβέρνηση δεν μας εξηγεί εάν πράγματι υπάρχει δέσμευση της χώρας, την οποία έχει υπογράψει ο ίδιος ο Πρωθυπουργός, με βάση την οποία είναι υποχρεωμένος να παίρνει προηγούμενη σύ</w:t>
      </w:r>
      <w:r>
        <w:rPr>
          <w:rFonts w:eastAsia="Times New Roman" w:cs="Times New Roman"/>
          <w:szCs w:val="24"/>
        </w:rPr>
        <w:t>μφωνη γνώμη από τους θεσμούς για τη διάθεση του οποιουδήποτε ποσού προέρχεται από οποιοδήποτε πλεόνασμα της διαχείρισης των δημοσίων εσόδων.</w:t>
      </w:r>
    </w:p>
    <w:p w14:paraId="1BED4B8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BED4B8B"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BED4B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w:t>
      </w:r>
      <w:r>
        <w:rPr>
          <w:rFonts w:eastAsia="Times New Roman" w:cs="Times New Roman"/>
          <w:szCs w:val="24"/>
        </w:rPr>
        <w:t xml:space="preserve">ριε Τζαβάρα. </w:t>
      </w:r>
    </w:p>
    <w:p w14:paraId="1BED4B8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Αντώνιος Γρέγος, Βουλευτής της Χρυσής Αυγής, έχει τον λόγο.</w:t>
      </w:r>
    </w:p>
    <w:p w14:paraId="1BED4B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Σας ευχαριστώ, κύριε Πρόεδρε. Θα μιλήσω από εδώ.</w:t>
      </w:r>
    </w:p>
    <w:p w14:paraId="1BED4B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Προηγήθηκαν ένας </w:t>
      </w:r>
      <w:proofErr w:type="spellStart"/>
      <w:r>
        <w:rPr>
          <w:rFonts w:eastAsia="Times New Roman" w:cs="Times New Roman"/>
          <w:szCs w:val="24"/>
        </w:rPr>
        <w:t>μνημονιακός</w:t>
      </w:r>
      <w:proofErr w:type="spellEnd"/>
      <w:r>
        <w:rPr>
          <w:rFonts w:eastAsia="Times New Roman" w:cs="Times New Roman"/>
          <w:szCs w:val="24"/>
        </w:rPr>
        <w:t xml:space="preserve"> ομιλητής από τον ΣΥΡΙΖΑ και ένας </w:t>
      </w:r>
      <w:proofErr w:type="spellStart"/>
      <w:r>
        <w:rPr>
          <w:rFonts w:eastAsia="Times New Roman" w:cs="Times New Roman"/>
          <w:szCs w:val="24"/>
        </w:rPr>
        <w:t>μνημονιακός</w:t>
      </w:r>
      <w:proofErr w:type="spellEnd"/>
      <w:r>
        <w:rPr>
          <w:rFonts w:eastAsia="Times New Roman" w:cs="Times New Roman"/>
          <w:szCs w:val="24"/>
        </w:rPr>
        <w:t xml:space="preserve"> Κοινοβουλευτικός Εκπρόσωπος και μετά </w:t>
      </w:r>
      <w:r>
        <w:rPr>
          <w:rFonts w:eastAsia="Times New Roman" w:cs="Times New Roman"/>
          <w:szCs w:val="24"/>
        </w:rPr>
        <w:t xml:space="preserve">από εμένα θα μιλήσει ένας επίσης </w:t>
      </w:r>
      <w:proofErr w:type="spellStart"/>
      <w:r>
        <w:rPr>
          <w:rFonts w:eastAsia="Times New Roman" w:cs="Times New Roman"/>
          <w:szCs w:val="24"/>
        </w:rPr>
        <w:t>μνημονιακός</w:t>
      </w:r>
      <w:proofErr w:type="spellEnd"/>
      <w:r>
        <w:rPr>
          <w:rFonts w:eastAsia="Times New Roman" w:cs="Times New Roman"/>
          <w:szCs w:val="24"/>
        </w:rPr>
        <w:t xml:space="preserve"> Βουλευτής από τη Νέα Δημοκρατία. </w:t>
      </w:r>
    </w:p>
    <w:p w14:paraId="1BED4B9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μερικές παρατηρήσεις. Ο εισηγητής του ΣΥΡΙΖΑ είπε ότι τα χρήματα για το επίδομα στους συνταξιούχους έχουν εγγραφεί στον προϋπολογισμό. Όμως ξεχάσατε, όπως έχουμ</w:t>
      </w:r>
      <w:r>
        <w:rPr>
          <w:rFonts w:eastAsia="Times New Roman" w:cs="Times New Roman"/>
          <w:szCs w:val="24"/>
        </w:rPr>
        <w:t>ε πει επανειλημμέ</w:t>
      </w:r>
      <w:r>
        <w:rPr>
          <w:rFonts w:eastAsia="Times New Roman" w:cs="Times New Roman"/>
          <w:szCs w:val="24"/>
        </w:rPr>
        <w:lastRenderedPageBreak/>
        <w:t xml:space="preserve">νως, να εγγράψετε το κατοχικό δάνειο στον προϋπολογισμό. Και εάν δυσκολεύεστε με τα αφεντικά σας, κάντε ένα δημοψήφισμα, μια που είστε και τόσο δημοκράτες. </w:t>
      </w:r>
    </w:p>
    <w:p w14:paraId="1BED4B9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Οι κάτοικοι των νησιών του Βορείου Αιγαίου και γενικώς των νησιών δεν κινδυνεύουν </w:t>
      </w:r>
      <w:r>
        <w:rPr>
          <w:rFonts w:eastAsia="Times New Roman" w:cs="Times New Roman"/>
          <w:szCs w:val="24"/>
        </w:rPr>
        <w:t xml:space="preserve">μόνο από τον οικονομικό μαρασμό με την αύξηση του ΦΠΑ. Κινδυνεύει πλέον η ζωή τους και η σωματική τους ακεραιότητα και αυτό το βλέπουμε κάθε μέρα. </w:t>
      </w:r>
    </w:p>
    <w:p w14:paraId="1BED4B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Μιλάτε διαρκώς για την προσφυγική κρίση και παίρνετε μέτρα. Επιτέλους, κλείστε τα σύνορα! Αυτή την έννοια έχ</w:t>
      </w:r>
      <w:r>
        <w:rPr>
          <w:rFonts w:eastAsia="Times New Roman" w:cs="Times New Roman"/>
          <w:szCs w:val="24"/>
        </w:rPr>
        <w:t>ει η λέξη σύνορα και αυτό τουλάχιστον μπορείτε να το εφαρμόσετε άμεσα στον Έβρο. Επιπλέον, γεμίστε τα νησιά μας με στρατό.</w:t>
      </w:r>
    </w:p>
    <w:p w14:paraId="1BED4B9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Κάντε και ένα δημοψήφισμα, αφού όπως είπα τόσο δημοκράτες, για να φανεί εάν ο ελληνικός λαός θέλει εδώ τους λαθρομετανάστες ή όχι. </w:t>
      </w:r>
    </w:p>
    <w:p w14:paraId="1BED4B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Η τροπολογία με γενικό αριθμό 810 και ειδικό 61 αναφέρει: «Επιτρέπεται η μεταφορά προσφύγων και μεταναστών με επιβατικά οχήματα ιδιοκτησίας των ΟΤΑ Α΄ και Β΄ βαθμού από και προς τις δομές φιλοξενίας ή όπου αλλού κριθεί αναγκαίο, μετά από απόφαση του οικείο</w:t>
      </w:r>
      <w:r>
        <w:rPr>
          <w:rFonts w:eastAsia="Times New Roman" w:cs="Times New Roman"/>
          <w:szCs w:val="24"/>
        </w:rPr>
        <w:t>υ δημάρχου ή περιφερειάρχη».</w:t>
      </w:r>
    </w:p>
    <w:p w14:paraId="1BED4B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Κύριοι, αυτά τα οχήματα, όπως ξέρετε, τα πληρώνει ο ελληνικός λαός, οι δημότες. Πληρώνουν και για την αγορά, και για τη συντήρηση, και για τα καύσιμα. Δεν μπορείτε διαρκώς να θέτετε έναν ολόκληρο κρατικό μηχανισμό στην υπηρεσία</w:t>
      </w:r>
      <w:r>
        <w:rPr>
          <w:rFonts w:eastAsia="Times New Roman" w:cs="Times New Roman"/>
          <w:szCs w:val="24"/>
        </w:rPr>
        <w:t xml:space="preserve"> των </w:t>
      </w:r>
      <w:proofErr w:type="spellStart"/>
      <w:r>
        <w:rPr>
          <w:rFonts w:eastAsia="Times New Roman" w:cs="Times New Roman"/>
          <w:szCs w:val="24"/>
        </w:rPr>
        <w:t>λαθροεισβολέων</w:t>
      </w:r>
      <w:proofErr w:type="spellEnd"/>
      <w:r>
        <w:rPr>
          <w:rFonts w:eastAsia="Times New Roman" w:cs="Times New Roman"/>
          <w:szCs w:val="24"/>
        </w:rPr>
        <w:t xml:space="preserve">.     </w:t>
      </w:r>
    </w:p>
    <w:p w14:paraId="1BED4B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Φυσικά, τα προβλήματα της μεταφοράς των μαθητών θα πρέπει να λύνονται και άμεσα και νόμιμα. </w:t>
      </w:r>
    </w:p>
    <w:p w14:paraId="1BED4B97"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Τσακώνεστε ακόμα και σήμερα -για τα μάτια του κόσμου, φυσικά- για τις ψήφους, ενώ οι πολιτικές σας είναι ακριβώς οι ίδιες. Τις έχετε ψηφί</w:t>
      </w:r>
      <w:r>
        <w:rPr>
          <w:rFonts w:eastAsia="Times New Roman" w:cs="Times New Roman"/>
          <w:szCs w:val="24"/>
        </w:rPr>
        <w:t xml:space="preserve">σει. Έχετε καταστρέψει τον ελληνικό λαό και την ψήφο του πλέον δεν μπορείτε </w:t>
      </w:r>
      <w:r>
        <w:rPr>
          <w:rFonts w:eastAsia="Times New Roman" w:cs="Times New Roman"/>
          <w:szCs w:val="24"/>
        </w:rPr>
        <w:lastRenderedPageBreak/>
        <w:t xml:space="preserve">να την εξαγοράσετε. Εφαρμόζετε ίδιες πολιτικές με τα ίδια καταστροφικά αποτελέσματα. </w:t>
      </w:r>
    </w:p>
    <w:p w14:paraId="1BED4B98"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απόγευμα κατεβαίνουν εδώ οι συνταξιούχοι. Προφανώς, δεν έρχονται για εκδρομή. Αφού, λοιπόν,</w:t>
      </w:r>
      <w:r>
        <w:rPr>
          <w:rFonts w:eastAsia="Times New Roman" w:cs="Times New Roman"/>
          <w:szCs w:val="24"/>
        </w:rPr>
        <w:t xml:space="preserve"> είστε τόσο δημοκράτες –θα το λέω συνέχεια αυτό- βγείτε έξω να συνομιλήσετε μαζί τους, να δούμε τι έχουν να σας πουν. </w:t>
      </w:r>
    </w:p>
    <w:p w14:paraId="1BED4B99"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Ανάγκες, φυσικά, έχουν και οι συνταξιούχοι και οι πολύτεκνοι και οι </w:t>
      </w:r>
      <w:proofErr w:type="spellStart"/>
      <w:r>
        <w:rPr>
          <w:rFonts w:eastAsia="Times New Roman" w:cs="Times New Roman"/>
          <w:szCs w:val="24"/>
        </w:rPr>
        <w:t>τρίτεκνοι</w:t>
      </w:r>
      <w:proofErr w:type="spellEnd"/>
      <w:r>
        <w:rPr>
          <w:rFonts w:eastAsia="Times New Roman" w:cs="Times New Roman"/>
          <w:szCs w:val="24"/>
        </w:rPr>
        <w:t xml:space="preserve"> και οι άνεργοι και μάλιστα άμεσες. Έχετε, από ό,τι φαίνεται</w:t>
      </w:r>
      <w:r>
        <w:rPr>
          <w:rFonts w:eastAsia="Times New Roman" w:cs="Times New Roman"/>
          <w:szCs w:val="24"/>
        </w:rPr>
        <w:t xml:space="preserve">, μεγάλα πλεονάσματα και σε θράσος και σε ψεύδη. </w:t>
      </w:r>
    </w:p>
    <w:p w14:paraId="1BED4B9A"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Πολλά ακούσαμε από την κυρία Υπουργό, πάρα πολλά «θα» ακούσαμε και θυμίζουν άλλες εποχές αυτά τα «θα». Όμως ακούσαμε και κάτι πραγματικά άξιο γέλιου. Μίλησε η κυρία Υπουργός για δημοκρατικά εργαλεία και δημ</w:t>
      </w:r>
      <w:r>
        <w:rPr>
          <w:rFonts w:eastAsia="Times New Roman" w:cs="Times New Roman"/>
          <w:szCs w:val="24"/>
        </w:rPr>
        <w:t xml:space="preserve">οκρατικές πολιτικές. Τέτοια </w:t>
      </w:r>
      <w:r>
        <w:rPr>
          <w:rFonts w:eastAsia="Times New Roman" w:cs="Times New Roman"/>
          <w:szCs w:val="24"/>
        </w:rPr>
        <w:t>δ</w:t>
      </w:r>
      <w:r>
        <w:rPr>
          <w:rFonts w:eastAsia="Times New Roman" w:cs="Times New Roman"/>
          <w:szCs w:val="24"/>
        </w:rPr>
        <w:t>ημοκρατία να τη χαίρεστε!</w:t>
      </w:r>
    </w:p>
    <w:p w14:paraId="1BED4B9B"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αποδείξουμε για ακόμα μια φορά ότι δεν είστε δημοκράτες, περιμένουμε να δούμε τι θα κάνετε με την τροπολογία που κατέθεσε η Χρυσή Αυγή και αφορά τα νησιά. Είναι αυτή εδώ η τροπολογία. </w:t>
      </w:r>
    </w:p>
    <w:p w14:paraId="1BED4B9C"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κάτι τύπους σαν τον κ. Τσιρώνη και τον κ. </w:t>
      </w:r>
      <w:proofErr w:type="spellStart"/>
      <w:r>
        <w:rPr>
          <w:rFonts w:eastAsia="Times New Roman" w:cs="Times New Roman"/>
          <w:szCs w:val="24"/>
        </w:rPr>
        <w:t>Ζουράρι</w:t>
      </w:r>
      <w:proofErr w:type="spellEnd"/>
      <w:r>
        <w:rPr>
          <w:rFonts w:eastAsia="Times New Roman" w:cs="Times New Roman"/>
          <w:szCs w:val="24"/>
        </w:rPr>
        <w:t xml:space="preserve"> πρέπει να τους μαζέψετε λίγο, γιατί είναι επικίνδυνοι και προκαλούν λαϊκή οργή. Και να έρθει ο κ. </w:t>
      </w:r>
      <w:proofErr w:type="spellStart"/>
      <w:r>
        <w:rPr>
          <w:rFonts w:eastAsia="Times New Roman" w:cs="Times New Roman"/>
          <w:szCs w:val="24"/>
        </w:rPr>
        <w:t>Ζουράρις</w:t>
      </w:r>
      <w:proofErr w:type="spellEnd"/>
      <w:r>
        <w:rPr>
          <w:rFonts w:eastAsia="Times New Roman" w:cs="Times New Roman"/>
          <w:szCs w:val="24"/>
        </w:rPr>
        <w:t xml:space="preserve"> εδώ στη Βουλή και να μας πει ποια νησιά δεν τον πειράζει να τα κατακτήσο</w:t>
      </w:r>
      <w:r>
        <w:rPr>
          <w:rFonts w:eastAsia="Times New Roman" w:cs="Times New Roman"/>
          <w:szCs w:val="24"/>
        </w:rPr>
        <w:t xml:space="preserve">υν οι Τούρκοι και να πάει και σε αυτά τα νησιά να το πει στους κατοίκους. </w:t>
      </w:r>
    </w:p>
    <w:p w14:paraId="1BED4B9D"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BED4B9E" w14:textId="77777777" w:rsidR="0011574B" w:rsidRDefault="00BF5310">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BED4B9F"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Τον λόγο έχει ο κ. Άδωνις Γεωργιάδης, Βουλευτής της Νέας Δημοκρατίας, για οκτώ λεπτά.</w:t>
      </w:r>
      <w:r>
        <w:rPr>
          <w:rFonts w:eastAsia="Times New Roman"/>
          <w:szCs w:val="24"/>
        </w:rPr>
        <w:t xml:space="preserve"> </w:t>
      </w:r>
    </w:p>
    <w:p w14:paraId="1BED4BA0"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Ευχαριστώ πάρα πολύ, κύριε Πρόεδρε. </w:t>
      </w:r>
    </w:p>
    <w:p w14:paraId="1BED4BA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Πρώτα από όλα, πριν πω οτιδήποτε άλλο </w:t>
      </w:r>
      <w:r>
        <w:rPr>
          <w:rFonts w:eastAsia="Times New Roman"/>
          <w:szCs w:val="24"/>
        </w:rPr>
        <w:t>αναφέρω</w:t>
      </w:r>
      <w:r>
        <w:rPr>
          <w:rFonts w:eastAsia="Times New Roman"/>
          <w:szCs w:val="24"/>
        </w:rPr>
        <w:t xml:space="preserve"> ως παράδειγμα του π</w:t>
      </w:r>
      <w:r>
        <w:rPr>
          <w:rFonts w:eastAsia="Times New Roman"/>
          <w:szCs w:val="24"/>
        </w:rPr>
        <w:t>ώς</w:t>
      </w:r>
      <w:r>
        <w:rPr>
          <w:rFonts w:eastAsia="Times New Roman"/>
          <w:szCs w:val="24"/>
        </w:rPr>
        <w:t xml:space="preserve"> ο λαϊκισμός και τα ταπεινά πολιτικά συμφέροντα μπορεί να βλάψουν σοβαρά την πατρίδα, θα σας πω μια είδηση επί του πιεστηρ</w:t>
      </w:r>
      <w:r>
        <w:rPr>
          <w:rFonts w:eastAsia="Times New Roman"/>
          <w:szCs w:val="24"/>
        </w:rPr>
        <w:t xml:space="preserve">ίου. </w:t>
      </w:r>
    </w:p>
    <w:p w14:paraId="1BED4BA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Πριν από λίγο, κυρίες και κύριοι συνάδελφοι, η </w:t>
      </w:r>
      <w:r>
        <w:rPr>
          <w:rFonts w:eastAsia="Times New Roman"/>
          <w:szCs w:val="24"/>
        </w:rPr>
        <w:t>ε</w:t>
      </w:r>
      <w:r>
        <w:rPr>
          <w:rFonts w:eastAsia="Times New Roman"/>
          <w:szCs w:val="24"/>
        </w:rPr>
        <w:t xml:space="preserve">ισαγγελεύς πρότεινε πλήρη απαλλαγή όλων των κατηγορουμένων για το λεγόμενο σκάνδαλο της Ιεράς Μονής </w:t>
      </w:r>
      <w:proofErr w:type="spellStart"/>
      <w:r>
        <w:rPr>
          <w:rFonts w:eastAsia="Times New Roman"/>
          <w:szCs w:val="24"/>
        </w:rPr>
        <w:t>Βατοπεδίου</w:t>
      </w:r>
      <w:proofErr w:type="spellEnd"/>
      <w:r>
        <w:rPr>
          <w:rFonts w:eastAsia="Times New Roman"/>
          <w:szCs w:val="24"/>
        </w:rPr>
        <w:t xml:space="preserve">, διότι απεδείχθη ότι δεν υπήρχε καμμία παράνομη πράξη και καμμία ζημία του </w:t>
      </w:r>
      <w:r>
        <w:rPr>
          <w:rFonts w:eastAsia="Times New Roman"/>
          <w:szCs w:val="24"/>
        </w:rPr>
        <w:t>δ</w:t>
      </w:r>
      <w:r>
        <w:rPr>
          <w:rFonts w:eastAsia="Times New Roman"/>
          <w:szCs w:val="24"/>
        </w:rPr>
        <w:t>ημοσίου. Αυτό έ</w:t>
      </w:r>
      <w:r>
        <w:rPr>
          <w:rFonts w:eastAsia="Times New Roman"/>
          <w:szCs w:val="24"/>
        </w:rPr>
        <w:t xml:space="preserve">γινε πριν από μια ώρα. </w:t>
      </w:r>
    </w:p>
    <w:p w14:paraId="1BED4BA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Ξέρετε τι γινόταν σε αυτή τη Βουλή και σε αυτή τη χώρα για το </w:t>
      </w:r>
      <w:proofErr w:type="spellStart"/>
      <w:r>
        <w:rPr>
          <w:rFonts w:eastAsia="Times New Roman"/>
          <w:szCs w:val="24"/>
        </w:rPr>
        <w:t>Βατοπέδι</w:t>
      </w:r>
      <w:proofErr w:type="spellEnd"/>
      <w:r>
        <w:rPr>
          <w:rFonts w:eastAsia="Times New Roman"/>
          <w:szCs w:val="24"/>
        </w:rPr>
        <w:t xml:space="preserve">; Ξέρετε πόση λάσπη </w:t>
      </w:r>
      <w:proofErr w:type="spellStart"/>
      <w:r>
        <w:rPr>
          <w:rFonts w:eastAsia="Times New Roman"/>
          <w:szCs w:val="24"/>
        </w:rPr>
        <w:t>εδέχθη</w:t>
      </w:r>
      <w:proofErr w:type="spellEnd"/>
      <w:r>
        <w:rPr>
          <w:rFonts w:eastAsia="Times New Roman"/>
          <w:szCs w:val="24"/>
        </w:rPr>
        <w:t xml:space="preserve"> η Νέα Δημοκρατία και η τότε </w:t>
      </w:r>
      <w:r>
        <w:rPr>
          <w:rFonts w:eastAsia="Times New Roman"/>
          <w:szCs w:val="24"/>
        </w:rPr>
        <w:t>κ</w:t>
      </w:r>
      <w:r>
        <w:rPr>
          <w:rFonts w:eastAsia="Times New Roman"/>
          <w:szCs w:val="24"/>
        </w:rPr>
        <w:t>υβέρνηση του Κώστα Καραμανλή;</w:t>
      </w:r>
    </w:p>
    <w:p w14:paraId="1BED4BA4"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ΜΑΡΙΑ ΘΕΛΕΡΙΤΗ: </w:t>
      </w:r>
      <w:r>
        <w:rPr>
          <w:rFonts w:eastAsia="Times New Roman"/>
          <w:szCs w:val="24"/>
        </w:rPr>
        <w:t xml:space="preserve">Είδατε πόσο ανεξάρτητη είναι </w:t>
      </w:r>
      <w:r>
        <w:rPr>
          <w:rFonts w:eastAsia="Times New Roman"/>
          <w:szCs w:val="24"/>
        </w:rPr>
        <w:t>η δ</w:t>
      </w:r>
      <w:r>
        <w:rPr>
          <w:rFonts w:eastAsia="Times New Roman"/>
          <w:szCs w:val="24"/>
        </w:rPr>
        <w:t xml:space="preserve">ικαιοσύνη; </w:t>
      </w:r>
    </w:p>
    <w:p w14:paraId="1BED4BA5"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w:t>
      </w:r>
      <w:r>
        <w:rPr>
          <w:rFonts w:eastAsia="Times New Roman"/>
          <w:b/>
          <w:szCs w:val="24"/>
        </w:rPr>
        <w:t xml:space="preserve">ΓΕΩΡΓΙΑΔΗΣ: </w:t>
      </w:r>
      <w:r>
        <w:rPr>
          <w:rFonts w:eastAsia="Times New Roman"/>
          <w:szCs w:val="24"/>
        </w:rPr>
        <w:t xml:space="preserve">Και το λέω ως παράδειγμα, για να καταλάβουμε ότι αν το μόνο που μας ενδιαφέρει σε αυτό το Κοινοβούλιο </w:t>
      </w:r>
      <w:r>
        <w:rPr>
          <w:rFonts w:eastAsia="Times New Roman"/>
          <w:szCs w:val="24"/>
        </w:rPr>
        <w:lastRenderedPageBreak/>
        <w:t>είναι το στενό κομματικό συμφέρον ενός εκάστου, τελικά η πατρίδα θα μένει πάντα πίσω, γιατί εκείνη η περίοδος συνέβαλε τα μέγιστα στην αποσταθ</w:t>
      </w:r>
      <w:r>
        <w:rPr>
          <w:rFonts w:eastAsia="Times New Roman"/>
          <w:szCs w:val="24"/>
        </w:rPr>
        <w:t xml:space="preserve">εροποίηση της τότε κυβερνήσεως και στην επιτάχυνση των τραγικών για τη χώρα και τον ελληνικό λαό οικονομικών εξελίξεων. </w:t>
      </w:r>
    </w:p>
    <w:p w14:paraId="1BED4BA6"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Άρα αυτή την εκστρατεία λάσπης την πλήρωσε ο ελληνικός λαός. </w:t>
      </w:r>
    </w:p>
    <w:p w14:paraId="1BED4BA7" w14:textId="77777777" w:rsidR="0011574B" w:rsidRDefault="00BF5310">
      <w:pPr>
        <w:spacing w:line="600" w:lineRule="auto"/>
        <w:ind w:firstLine="720"/>
        <w:contextualSpacing/>
        <w:jc w:val="both"/>
        <w:rPr>
          <w:rFonts w:eastAsia="Times New Roman"/>
          <w:szCs w:val="24"/>
        </w:rPr>
      </w:pPr>
      <w:r>
        <w:rPr>
          <w:rFonts w:eastAsia="Times New Roman"/>
          <w:szCs w:val="24"/>
        </w:rPr>
        <w:t>Δεύτερο θέμα, πριν μιλήσω για το σημερινό νομοσχέδιο, είναι το εξής: Πρώτ</w:t>
      </w:r>
      <w:r>
        <w:rPr>
          <w:rFonts w:eastAsia="Times New Roman"/>
          <w:szCs w:val="24"/>
        </w:rPr>
        <w:t xml:space="preserve">ο θέμα τώρα στα γερμανικά μέσα ενημέρωσης δεν είναι η εμπλοκή στο </w:t>
      </w:r>
      <w:proofErr w:type="spellStart"/>
      <w:r>
        <w:rPr>
          <w:rFonts w:eastAsia="Times New Roman"/>
          <w:szCs w:val="24"/>
          <w:lang w:val="en-US"/>
        </w:rPr>
        <w:t>Eurogroup</w:t>
      </w:r>
      <w:proofErr w:type="spellEnd"/>
      <w:r>
        <w:rPr>
          <w:rFonts w:eastAsia="Times New Roman"/>
          <w:szCs w:val="24"/>
        </w:rPr>
        <w:t>. Το πρώτο θέμα σήμερα στα γερμανικά μέσα ενημέρωσης –και είμαι βέβαιος ότι θα το θέσει αύριο η Καγκελάριος στον κύριο Πρωθυπουργό- είναι η αποτυχία της Ελλάδος να κρατήσει τον Αφγα</w:t>
      </w:r>
      <w:r>
        <w:rPr>
          <w:rFonts w:eastAsia="Times New Roman"/>
          <w:szCs w:val="24"/>
        </w:rPr>
        <w:t xml:space="preserve">νό που στραγγάλισε και βίασε αυτή την κοπέλα στη Γερμανία, έναν άνθρωπο τον οποίο είχε συλλάβει η Ελληνική Αστυνομία για απόπειρα φόνου, είχε καταδικάσει η ελληνική </w:t>
      </w:r>
      <w:r>
        <w:rPr>
          <w:rFonts w:eastAsia="Times New Roman"/>
          <w:szCs w:val="24"/>
        </w:rPr>
        <w:t>δ</w:t>
      </w:r>
      <w:r>
        <w:rPr>
          <w:rFonts w:eastAsia="Times New Roman"/>
          <w:szCs w:val="24"/>
        </w:rPr>
        <w:t>ικαιοσύνη για απόπειρα φόνου και ήρθατε εσείς οι Βουλευτές του ΣΥΡΙΖΑ με τον νόμο Παρασκευ</w:t>
      </w:r>
      <w:r>
        <w:rPr>
          <w:rFonts w:eastAsia="Times New Roman"/>
          <w:szCs w:val="24"/>
        </w:rPr>
        <w:t xml:space="preserve">όπουλου και τον αφήσατε να φύγει και να πάει να σκοτώσει την κοπέλα. </w:t>
      </w:r>
    </w:p>
    <w:p w14:paraId="1BED4BA8" w14:textId="77777777" w:rsidR="0011574B" w:rsidRDefault="00BF5310">
      <w:pPr>
        <w:spacing w:line="600" w:lineRule="auto"/>
        <w:ind w:firstLine="720"/>
        <w:contextualSpacing/>
        <w:jc w:val="center"/>
        <w:rPr>
          <w:rFonts w:eastAsia="Times New Roman"/>
          <w:szCs w:val="24"/>
        </w:rPr>
      </w:pPr>
      <w:r>
        <w:rPr>
          <w:rFonts w:eastAsia="Times New Roman"/>
          <w:szCs w:val="24"/>
        </w:rPr>
        <w:lastRenderedPageBreak/>
        <w:t>(Θόρυβος από την πτέρυγα του ΣΥΡΙΖΑ)</w:t>
      </w:r>
    </w:p>
    <w:p w14:paraId="1BED4BA9"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 xml:space="preserve">Δεν ντρέπεσαι; </w:t>
      </w:r>
    </w:p>
    <w:p w14:paraId="1BED4BAA"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Να ντρέπεσαι εσύ που το ψήφισες και να δω πώς κοιμάσαι το βράδυ, που με την ψήφο σου έκαν</w:t>
      </w:r>
      <w:r>
        <w:rPr>
          <w:rFonts w:eastAsia="Times New Roman"/>
          <w:szCs w:val="24"/>
        </w:rPr>
        <w:t>ες αυτό το πράγμα!</w:t>
      </w:r>
    </w:p>
    <w:p w14:paraId="1BED4BAB"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ΧΡΗΣΤΟΣ ΜΑΝΤΑΣ: </w:t>
      </w:r>
      <w:r>
        <w:rPr>
          <w:rFonts w:eastAsia="Times New Roman"/>
          <w:szCs w:val="24"/>
        </w:rPr>
        <w:t>Εσύ να ντρέπεσαι!</w:t>
      </w:r>
    </w:p>
    <w:p w14:paraId="1BED4BAC"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Και σας το λέγαμε εκείνη τη μέρα στη Βουλή ότι εσείς που ψηφίζετε να βγουν όλοι αυτοί από τις φυλακές, χωρίς κανέναν έλεγχο, θα πάρετε πάνω σας την ευθύνη για το τι θα κάνουν αυτοί οι άνθρωποι βγαίνοντας. </w:t>
      </w:r>
    </w:p>
    <w:p w14:paraId="1BED4BAD" w14:textId="77777777" w:rsidR="0011574B" w:rsidRDefault="00BF5310">
      <w:pPr>
        <w:spacing w:line="600" w:lineRule="auto"/>
        <w:ind w:firstLine="720"/>
        <w:contextualSpacing/>
        <w:jc w:val="both"/>
        <w:rPr>
          <w:rFonts w:eastAsia="Times New Roman"/>
          <w:szCs w:val="24"/>
        </w:rPr>
      </w:pPr>
      <w:r>
        <w:rPr>
          <w:rFonts w:eastAsia="Times New Roman"/>
          <w:szCs w:val="24"/>
        </w:rPr>
        <w:t>Και τώρα, κύριε Μαντά, που θα πείτε σε εμένα να ντ</w:t>
      </w:r>
      <w:r>
        <w:rPr>
          <w:rFonts w:eastAsia="Times New Roman"/>
          <w:szCs w:val="24"/>
        </w:rPr>
        <w:t xml:space="preserve">ρέπομαι, μπείτε να δείτε τι γράφουν οι γερμανικές εφημερίδες για τον νόμο Παρασκευόπουλου και τις ευθύνες της Ελλάδος από τις δικές σας πράξεις! </w:t>
      </w:r>
    </w:p>
    <w:p w14:paraId="1BED4BAE"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ΣΩΚΡΑΤΗΣ ΒΑΡΔΑΚΗΣ: </w:t>
      </w:r>
      <w:r>
        <w:rPr>
          <w:rFonts w:eastAsia="Times New Roman"/>
          <w:szCs w:val="24"/>
        </w:rPr>
        <w:t xml:space="preserve">Τον </w:t>
      </w:r>
      <w:proofErr w:type="spellStart"/>
      <w:r>
        <w:rPr>
          <w:rFonts w:eastAsia="Times New Roman"/>
          <w:szCs w:val="24"/>
        </w:rPr>
        <w:t>Χριστοφοράκο</w:t>
      </w:r>
      <w:proofErr w:type="spellEnd"/>
      <w:r>
        <w:rPr>
          <w:rFonts w:eastAsia="Times New Roman"/>
          <w:szCs w:val="24"/>
        </w:rPr>
        <w:t xml:space="preserve"> τον αφήσατε ελεύθερο να φύγει έτσι, ελέω Θεού, και μετά σας πείραξε ο Αφγα</w:t>
      </w:r>
      <w:r>
        <w:rPr>
          <w:rFonts w:eastAsia="Times New Roman"/>
          <w:szCs w:val="24"/>
        </w:rPr>
        <w:t xml:space="preserve">νός; </w:t>
      </w:r>
    </w:p>
    <w:p w14:paraId="1BED4BAF"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Και πάμε τώρα εις το σημερινό. </w:t>
      </w:r>
    </w:p>
    <w:p w14:paraId="1BED4BB0" w14:textId="77777777" w:rsidR="0011574B" w:rsidRDefault="00BF531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BED4BB1" w14:textId="77777777" w:rsidR="0011574B" w:rsidRDefault="00BF5310">
      <w:pPr>
        <w:spacing w:line="600" w:lineRule="auto"/>
        <w:ind w:firstLine="720"/>
        <w:contextualSpacing/>
        <w:jc w:val="both"/>
        <w:rPr>
          <w:rFonts w:eastAsia="Times New Roman"/>
          <w:szCs w:val="24"/>
        </w:rPr>
      </w:pPr>
      <w:r>
        <w:rPr>
          <w:rFonts w:eastAsia="Times New Roman"/>
          <w:szCs w:val="24"/>
        </w:rPr>
        <w:t>Άκουσα και τον προηγούμενο συνάδελφο και ακούω γενικώς από το πρωί να λέτε</w:t>
      </w:r>
      <w:r>
        <w:rPr>
          <w:rFonts w:eastAsia="Times New Roman"/>
          <w:szCs w:val="24"/>
        </w:rPr>
        <w:t>:</w:t>
      </w:r>
      <w:r>
        <w:rPr>
          <w:rFonts w:eastAsia="Times New Roman"/>
          <w:szCs w:val="24"/>
        </w:rPr>
        <w:t xml:space="preserve"> «</w:t>
      </w:r>
      <w:r>
        <w:rPr>
          <w:rFonts w:eastAsia="Times New Roman"/>
          <w:szCs w:val="24"/>
        </w:rPr>
        <w:t xml:space="preserve">Με </w:t>
      </w:r>
      <w:r>
        <w:rPr>
          <w:rFonts w:eastAsia="Times New Roman"/>
          <w:szCs w:val="24"/>
        </w:rPr>
        <w:t xml:space="preserve">ποιους είστε; Με τους δανειστές;». </w:t>
      </w:r>
    </w:p>
    <w:p w14:paraId="1BED4BB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Ακούστε, μην εκνευρίζεστε. </w:t>
      </w:r>
    </w:p>
    <w:p w14:paraId="1BED4BB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Ακούω </w:t>
      </w:r>
      <w:r>
        <w:rPr>
          <w:rFonts w:eastAsia="Times New Roman"/>
          <w:szCs w:val="24"/>
        </w:rPr>
        <w:t xml:space="preserve">συχνά, κύριε Υπουργέ –και έχω και τον αγαπημένο μου κ. </w:t>
      </w:r>
      <w:proofErr w:type="spellStart"/>
      <w:r>
        <w:rPr>
          <w:rFonts w:eastAsia="Times New Roman"/>
          <w:szCs w:val="24"/>
        </w:rPr>
        <w:t>Πολάκη</w:t>
      </w:r>
      <w:proofErr w:type="spellEnd"/>
      <w:r>
        <w:rPr>
          <w:rFonts w:eastAsia="Times New Roman"/>
          <w:szCs w:val="24"/>
        </w:rPr>
        <w:t xml:space="preserve"> εκεί και θα κλείσω με εκείνον- ένα σποτάκι που παίζει ο ΣΚΑΪ με την κ. Φωτίου, η οποία αναρωτιέται «απατεώνες είμαστε;». Το έχετε ακούσει; «Απατεώνες είμαστε;», αναρωτιέται η κ. Φωτίου. </w:t>
      </w:r>
      <w:r>
        <w:rPr>
          <w:rFonts w:eastAsia="Times New Roman"/>
          <w:szCs w:val="24"/>
        </w:rPr>
        <w:t>Για να δ</w:t>
      </w:r>
      <w:r>
        <w:rPr>
          <w:rFonts w:eastAsia="Times New Roman"/>
          <w:szCs w:val="24"/>
        </w:rPr>
        <w:t>ούμε, λοιπόν, αν είστε απατεώνες.</w:t>
      </w:r>
    </w:p>
    <w:p w14:paraId="1BED4BB4"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του ΣΥΡΙΖΑ, όταν εσείς οι Κοινοβουλευτικοί Εκπρόσωποι του ΣΥΡΙΖΑ, -δεν ξέρω τι δουλειά κάνετε και δεν θέλω να σας θίξω- υπογράφετε ένα συμβόλαιο…</w:t>
      </w:r>
    </w:p>
    <w:p w14:paraId="1BED4BB5"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ΜΕΡΟΠΗ ΤΖΟΥΦΗ: </w:t>
      </w:r>
      <w:r>
        <w:rPr>
          <w:rFonts w:eastAsia="Times New Roman"/>
          <w:szCs w:val="24"/>
        </w:rPr>
        <w:t>Τι εννοείτε, κύριε Γεωργιάδη; Τι</w:t>
      </w:r>
      <w:r>
        <w:rPr>
          <w:rFonts w:eastAsia="Times New Roman"/>
          <w:szCs w:val="24"/>
        </w:rPr>
        <w:t xml:space="preserve"> μας λέτε; Δεν καταλαβαίνω τι θέλετε να πείτε.</w:t>
      </w:r>
    </w:p>
    <w:p w14:paraId="1BED4BB6"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Θα σας ρωτήσω τώρα. Δεν με αφήνετε όμως να μιλήσω.</w:t>
      </w:r>
    </w:p>
    <w:p w14:paraId="1BED4BB7" w14:textId="77777777" w:rsidR="0011574B" w:rsidRDefault="00BF5310">
      <w:pPr>
        <w:spacing w:line="600" w:lineRule="auto"/>
        <w:ind w:firstLine="720"/>
        <w:contextualSpacing/>
        <w:jc w:val="both"/>
        <w:rPr>
          <w:rFonts w:eastAsia="Times New Roman"/>
          <w:szCs w:val="24"/>
        </w:rPr>
      </w:pPr>
      <w:r>
        <w:rPr>
          <w:rFonts w:eastAsia="Times New Roman"/>
          <w:szCs w:val="24"/>
        </w:rPr>
        <w:t>Όταν υπογράφετε ένα συμβόλαιο, το υπογράφετε για να το τηρήσετε ή το υπογράφετε για να το παραβιάσετε; Γιατί αυτός ο οποίος παραβι</w:t>
      </w:r>
      <w:r>
        <w:rPr>
          <w:rFonts w:eastAsia="Times New Roman"/>
          <w:szCs w:val="24"/>
        </w:rPr>
        <w:t xml:space="preserve">άζει μία γραπτή συμφωνία, στην κοινώς </w:t>
      </w:r>
      <w:proofErr w:type="spellStart"/>
      <w:r>
        <w:rPr>
          <w:rFonts w:eastAsia="Times New Roman"/>
          <w:szCs w:val="24"/>
        </w:rPr>
        <w:t>ομιλουμένη</w:t>
      </w:r>
      <w:proofErr w:type="spellEnd"/>
      <w:r>
        <w:rPr>
          <w:rFonts w:eastAsia="Times New Roman"/>
          <w:szCs w:val="24"/>
        </w:rPr>
        <w:t xml:space="preserve"> γλώσσα λέγεται απατεώνας. Έτσι λέμε στις διαπροσωπικές μας σχέσεις κάποιον που υπογράφει ένα συμβόλαιο και επί σκοπώ το παραβιάζει. </w:t>
      </w:r>
    </w:p>
    <w:p w14:paraId="1BED4BB8" w14:textId="77777777" w:rsidR="0011574B" w:rsidRDefault="00BF5310">
      <w:pPr>
        <w:spacing w:line="600" w:lineRule="auto"/>
        <w:ind w:firstLine="720"/>
        <w:contextualSpacing/>
        <w:jc w:val="both"/>
        <w:rPr>
          <w:rFonts w:eastAsia="Times New Roman"/>
          <w:szCs w:val="24"/>
        </w:rPr>
      </w:pPr>
      <w:r>
        <w:rPr>
          <w:rFonts w:eastAsia="Times New Roman"/>
          <w:szCs w:val="24"/>
        </w:rPr>
        <w:t>Για να δούμε τι γράφει το μνημόνιο που υπογράψατε τον Ιούνιο του 2016.</w:t>
      </w:r>
    </w:p>
    <w:p w14:paraId="1BED4BB9"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Αμφ</w:t>
      </w:r>
      <w:r>
        <w:rPr>
          <w:rFonts w:eastAsia="Times New Roman"/>
          <w:szCs w:val="24"/>
        </w:rPr>
        <w:t>ιβάλλω αν ένας Βουλευτής του ΣΥΡΙΖΑ από αυτούς που φωνάζουν από κάτω το έχει διαβάσει. Άσε που κυκλοφορεί και στα αγγλικά και δεν ξέρω αν μπορείτε κιόλας.</w:t>
      </w:r>
    </w:p>
    <w:p w14:paraId="1BED4BBA" w14:textId="77777777" w:rsidR="0011574B" w:rsidRDefault="00BF5310">
      <w:pPr>
        <w:spacing w:line="600" w:lineRule="auto"/>
        <w:ind w:firstLine="720"/>
        <w:contextualSpacing/>
        <w:jc w:val="both"/>
        <w:rPr>
          <w:rFonts w:eastAsia="Times New Roman"/>
          <w:szCs w:val="24"/>
        </w:rPr>
      </w:pPr>
      <w:r>
        <w:rPr>
          <w:rFonts w:eastAsia="Times New Roman"/>
          <w:b/>
          <w:szCs w:val="24"/>
        </w:rPr>
        <w:t>ΣΩΚΡΑΤΗΣ ΒΑΡΔΑΚΗΣ:</w:t>
      </w:r>
      <w:r>
        <w:rPr>
          <w:rFonts w:eastAsia="Times New Roman"/>
          <w:szCs w:val="24"/>
        </w:rPr>
        <w:t xml:space="preserve"> Η γελοιότητα υπερβαίνει τα όρια, κύριε Γεωργιάδη!</w:t>
      </w:r>
    </w:p>
    <w:p w14:paraId="1BED4BBB"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Προκ</w:t>
      </w:r>
      <w:r>
        <w:rPr>
          <w:rFonts w:eastAsia="Times New Roman"/>
          <w:szCs w:val="24"/>
        </w:rPr>
        <w:t xml:space="preserve">αλώ όποιον Βουλευτή του ΣΥΡΙΖΑ θέλει, να ανέβει μετά την ομιλία μου, να διαβάσει το μνημόνιο που υπέγραψε ο Τσίπρας και να μας εξηγήσει εάν είναι απατεώνας ο Τσίπρας ή όχι. </w:t>
      </w:r>
    </w:p>
    <w:p w14:paraId="1BED4BBC" w14:textId="77777777" w:rsidR="0011574B" w:rsidRDefault="00BF5310">
      <w:pPr>
        <w:spacing w:line="600" w:lineRule="auto"/>
        <w:ind w:firstLine="720"/>
        <w:contextualSpacing/>
        <w:jc w:val="both"/>
        <w:rPr>
          <w:rFonts w:eastAsia="Times New Roman"/>
          <w:szCs w:val="24"/>
        </w:rPr>
      </w:pPr>
      <w:r>
        <w:rPr>
          <w:rFonts w:eastAsia="Times New Roman"/>
          <w:szCs w:val="24"/>
        </w:rPr>
        <w:t>Τι</w:t>
      </w:r>
      <w:r w:rsidRPr="00000898">
        <w:rPr>
          <w:rFonts w:eastAsia="Times New Roman"/>
          <w:szCs w:val="24"/>
        </w:rPr>
        <w:t xml:space="preserve"> </w:t>
      </w:r>
      <w:r>
        <w:rPr>
          <w:rFonts w:eastAsia="Times New Roman"/>
          <w:szCs w:val="24"/>
        </w:rPr>
        <w:t>έχει</w:t>
      </w:r>
      <w:r w:rsidRPr="00000898">
        <w:rPr>
          <w:rFonts w:eastAsia="Times New Roman"/>
          <w:szCs w:val="24"/>
        </w:rPr>
        <w:t xml:space="preserve"> </w:t>
      </w:r>
      <w:r>
        <w:rPr>
          <w:rFonts w:eastAsia="Times New Roman"/>
          <w:szCs w:val="24"/>
        </w:rPr>
        <w:t>υπογράψει</w:t>
      </w:r>
      <w:r w:rsidRPr="00000898">
        <w:rPr>
          <w:rFonts w:eastAsia="Times New Roman"/>
          <w:szCs w:val="24"/>
        </w:rPr>
        <w:t xml:space="preserve"> </w:t>
      </w:r>
      <w:r>
        <w:rPr>
          <w:rFonts w:eastAsia="Times New Roman"/>
          <w:szCs w:val="24"/>
        </w:rPr>
        <w:t>λοιπόν</w:t>
      </w:r>
      <w:r w:rsidRPr="00000898">
        <w:rPr>
          <w:rFonts w:eastAsia="Times New Roman"/>
          <w:szCs w:val="24"/>
        </w:rPr>
        <w:t xml:space="preserve">; </w:t>
      </w:r>
      <w:r>
        <w:rPr>
          <w:rFonts w:eastAsia="Times New Roman"/>
          <w:szCs w:val="24"/>
        </w:rPr>
        <w:t>Το</w:t>
      </w:r>
      <w:r w:rsidRPr="00000898">
        <w:rPr>
          <w:rFonts w:eastAsia="Times New Roman"/>
          <w:szCs w:val="24"/>
        </w:rPr>
        <w:t xml:space="preserve"> </w:t>
      </w:r>
      <w:r>
        <w:rPr>
          <w:rFonts w:eastAsia="Times New Roman"/>
          <w:szCs w:val="24"/>
        </w:rPr>
        <w:t>λέω</w:t>
      </w:r>
      <w:r w:rsidRPr="00000898">
        <w:rPr>
          <w:rFonts w:eastAsia="Times New Roman"/>
          <w:szCs w:val="24"/>
        </w:rPr>
        <w:t xml:space="preserve"> </w:t>
      </w:r>
      <w:r>
        <w:rPr>
          <w:rFonts w:eastAsia="Times New Roman"/>
          <w:szCs w:val="24"/>
        </w:rPr>
        <w:t>για</w:t>
      </w:r>
      <w:r w:rsidRPr="00000898">
        <w:rPr>
          <w:rFonts w:eastAsia="Times New Roman"/>
          <w:szCs w:val="24"/>
        </w:rPr>
        <w:t xml:space="preserve"> </w:t>
      </w:r>
      <w:r>
        <w:rPr>
          <w:rFonts w:eastAsia="Times New Roman"/>
          <w:szCs w:val="24"/>
        </w:rPr>
        <w:t>να</w:t>
      </w:r>
      <w:r w:rsidRPr="00000898">
        <w:rPr>
          <w:rFonts w:eastAsia="Times New Roman"/>
          <w:szCs w:val="24"/>
        </w:rPr>
        <w:t xml:space="preserve"> </w:t>
      </w:r>
      <w:r>
        <w:rPr>
          <w:rFonts w:eastAsia="Times New Roman"/>
          <w:szCs w:val="24"/>
        </w:rPr>
        <w:t>μην</w:t>
      </w:r>
      <w:r w:rsidRPr="00000898">
        <w:rPr>
          <w:rFonts w:eastAsia="Times New Roman"/>
          <w:szCs w:val="24"/>
        </w:rPr>
        <w:t xml:space="preserve"> </w:t>
      </w:r>
      <w:r>
        <w:rPr>
          <w:rFonts w:eastAsia="Times New Roman"/>
          <w:szCs w:val="24"/>
        </w:rPr>
        <w:t>χάνω</w:t>
      </w:r>
      <w:r w:rsidRPr="00000898">
        <w:rPr>
          <w:rFonts w:eastAsia="Times New Roman"/>
          <w:szCs w:val="24"/>
        </w:rPr>
        <w:t xml:space="preserve"> </w:t>
      </w:r>
      <w:r>
        <w:rPr>
          <w:rFonts w:eastAsia="Times New Roman"/>
          <w:szCs w:val="24"/>
        </w:rPr>
        <w:t>χρόνο</w:t>
      </w:r>
      <w:r w:rsidRPr="00000898">
        <w:rPr>
          <w:rFonts w:eastAsia="Times New Roman"/>
          <w:szCs w:val="24"/>
        </w:rPr>
        <w:t xml:space="preserve">: </w:t>
      </w:r>
      <w:r>
        <w:rPr>
          <w:rFonts w:eastAsia="Times New Roman"/>
          <w:szCs w:val="24"/>
          <w:lang w:val="en-US"/>
        </w:rPr>
        <w:t>In</w:t>
      </w:r>
      <w:r w:rsidRPr="00000898">
        <w:rPr>
          <w:rFonts w:eastAsia="Times New Roman"/>
          <w:szCs w:val="24"/>
        </w:rPr>
        <w:t xml:space="preserve"> </w:t>
      </w:r>
      <w:r>
        <w:rPr>
          <w:rFonts w:eastAsia="Times New Roman"/>
          <w:szCs w:val="24"/>
          <w:lang w:val="en-US"/>
        </w:rPr>
        <w:t>agreement</w:t>
      </w:r>
      <w:r w:rsidRPr="00000898">
        <w:rPr>
          <w:rFonts w:eastAsia="Times New Roman"/>
          <w:szCs w:val="24"/>
        </w:rPr>
        <w:t xml:space="preserve"> </w:t>
      </w:r>
      <w:r>
        <w:rPr>
          <w:rFonts w:eastAsia="Times New Roman"/>
          <w:szCs w:val="24"/>
          <w:lang w:val="en-US"/>
        </w:rPr>
        <w:t>with</w:t>
      </w:r>
      <w:r w:rsidRPr="00000898">
        <w:rPr>
          <w:rFonts w:eastAsia="Times New Roman"/>
          <w:szCs w:val="24"/>
        </w:rPr>
        <w:t xml:space="preserve"> </w:t>
      </w:r>
      <w:r>
        <w:rPr>
          <w:rFonts w:eastAsia="Times New Roman"/>
          <w:szCs w:val="24"/>
          <w:lang w:val="en-US"/>
        </w:rPr>
        <w:t>the</w:t>
      </w:r>
      <w:r w:rsidRPr="00000898">
        <w:rPr>
          <w:rFonts w:eastAsia="Times New Roman"/>
          <w:szCs w:val="24"/>
        </w:rPr>
        <w:t xml:space="preserve"> </w:t>
      </w:r>
      <w:r>
        <w:rPr>
          <w:rFonts w:eastAsia="Times New Roman"/>
          <w:szCs w:val="24"/>
          <w:lang w:val="en-US"/>
        </w:rPr>
        <w:t>Inst</w:t>
      </w:r>
      <w:r>
        <w:rPr>
          <w:rFonts w:eastAsia="Times New Roman"/>
          <w:szCs w:val="24"/>
          <w:lang w:val="en-US"/>
        </w:rPr>
        <w:t>itutions</w:t>
      </w:r>
      <w:r w:rsidRPr="00000898">
        <w:rPr>
          <w:rFonts w:eastAsia="Times New Roman"/>
          <w:szCs w:val="24"/>
        </w:rPr>
        <w:t xml:space="preserve">. </w:t>
      </w:r>
      <w:r>
        <w:rPr>
          <w:rFonts w:eastAsia="Times New Roman"/>
          <w:szCs w:val="24"/>
        </w:rPr>
        <w:t>Ξαναλέω</w:t>
      </w:r>
      <w:r w:rsidRPr="00000898">
        <w:rPr>
          <w:rFonts w:eastAsia="Times New Roman"/>
          <w:szCs w:val="24"/>
        </w:rPr>
        <w:t xml:space="preserve">: </w:t>
      </w:r>
      <w:r>
        <w:rPr>
          <w:rFonts w:eastAsia="Times New Roman"/>
          <w:szCs w:val="24"/>
          <w:lang w:val="en-US"/>
        </w:rPr>
        <w:t>In</w:t>
      </w:r>
      <w:r w:rsidRPr="00000898">
        <w:rPr>
          <w:rFonts w:eastAsia="Times New Roman"/>
          <w:szCs w:val="24"/>
        </w:rPr>
        <w:t xml:space="preserve"> </w:t>
      </w:r>
      <w:r>
        <w:rPr>
          <w:rFonts w:eastAsia="Times New Roman"/>
          <w:szCs w:val="24"/>
          <w:lang w:val="en-US"/>
        </w:rPr>
        <w:t>agreement</w:t>
      </w:r>
      <w:r w:rsidRPr="00000898">
        <w:rPr>
          <w:rFonts w:eastAsia="Times New Roman"/>
          <w:szCs w:val="24"/>
        </w:rPr>
        <w:t xml:space="preserve"> </w:t>
      </w:r>
      <w:r>
        <w:rPr>
          <w:rFonts w:eastAsia="Times New Roman"/>
          <w:szCs w:val="24"/>
          <w:lang w:val="en-US"/>
        </w:rPr>
        <w:t>with</w:t>
      </w:r>
      <w:r w:rsidRPr="00000898">
        <w:rPr>
          <w:rFonts w:eastAsia="Times New Roman"/>
          <w:szCs w:val="24"/>
        </w:rPr>
        <w:t xml:space="preserve"> </w:t>
      </w:r>
      <w:r>
        <w:rPr>
          <w:rFonts w:eastAsia="Times New Roman"/>
          <w:szCs w:val="24"/>
          <w:lang w:val="en-US"/>
        </w:rPr>
        <w:t>the</w:t>
      </w:r>
      <w:r w:rsidRPr="00000898">
        <w:rPr>
          <w:rFonts w:eastAsia="Times New Roman"/>
          <w:szCs w:val="24"/>
        </w:rPr>
        <w:t xml:space="preserve"> </w:t>
      </w:r>
      <w:r>
        <w:rPr>
          <w:rFonts w:eastAsia="Times New Roman"/>
          <w:szCs w:val="24"/>
          <w:lang w:val="en-US"/>
        </w:rPr>
        <w:t>Institutions</w:t>
      </w:r>
      <w:r w:rsidRPr="00000898">
        <w:rPr>
          <w:rFonts w:eastAsia="Times New Roman"/>
          <w:szCs w:val="24"/>
        </w:rPr>
        <w:t xml:space="preserve">. </w:t>
      </w:r>
      <w:r>
        <w:rPr>
          <w:rFonts w:eastAsia="Times New Roman"/>
          <w:szCs w:val="24"/>
        </w:rPr>
        <w:t>Τι λέει, δηλαδή, η γραπτή συμφωνία που υπογράψατε; Ότι βεβαίως όταν πιστοποιηθεί το πρωτογενές πλεόνασμα τον Απρίλιο, όταν αυτή η πιστοποί</w:t>
      </w:r>
      <w:r>
        <w:rPr>
          <w:rFonts w:eastAsia="Times New Roman"/>
          <w:szCs w:val="24"/>
        </w:rPr>
        <w:lastRenderedPageBreak/>
        <w:t xml:space="preserve">ηση κρίνει ότι είναι μόνιμο το πλεόνασμα και όχι συγκυριακό, τότε σε συμφωνία με τους </w:t>
      </w:r>
      <w:r>
        <w:rPr>
          <w:rFonts w:eastAsia="Times New Roman"/>
          <w:szCs w:val="24"/>
        </w:rPr>
        <w:t>θ</w:t>
      </w:r>
      <w:r>
        <w:rPr>
          <w:rFonts w:eastAsia="Times New Roman"/>
          <w:szCs w:val="24"/>
        </w:rPr>
        <w:t>εσμούς, με την τρόικα δηλαδή, μ</w:t>
      </w:r>
      <w:r>
        <w:rPr>
          <w:rFonts w:eastAsia="Times New Roman"/>
          <w:szCs w:val="24"/>
        </w:rPr>
        <w:t>πορείτε να πάτε να μοιράσετε ένα 30% για κοινωνική πολιτική.</w:t>
      </w:r>
    </w:p>
    <w:p w14:paraId="1BED4BB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Ερώτηση: Τηρήθηκε εκ μέρους του κ. Τσίπρα η συμφωνία που υπέγραψε; Όχι. </w:t>
      </w:r>
    </w:p>
    <w:p w14:paraId="1BED4BBE" w14:textId="77777777" w:rsidR="0011574B" w:rsidRDefault="00BF531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BED4BBF" w14:textId="77777777" w:rsidR="0011574B" w:rsidRDefault="00BF5310">
      <w:pPr>
        <w:spacing w:line="600" w:lineRule="auto"/>
        <w:ind w:firstLine="720"/>
        <w:contextualSpacing/>
        <w:jc w:val="both"/>
        <w:rPr>
          <w:rFonts w:eastAsia="Times New Roman"/>
          <w:szCs w:val="24"/>
        </w:rPr>
      </w:pPr>
      <w:r>
        <w:rPr>
          <w:rFonts w:eastAsia="Times New Roman"/>
          <w:szCs w:val="24"/>
        </w:rPr>
        <w:t>Μην κάνετε έτσι.</w:t>
      </w:r>
      <w:r>
        <w:rPr>
          <w:rFonts w:eastAsia="Times New Roman"/>
          <w:b/>
          <w:szCs w:val="24"/>
        </w:rPr>
        <w:t xml:space="preserve"> </w:t>
      </w:r>
      <w:r>
        <w:rPr>
          <w:rFonts w:eastAsia="Times New Roman"/>
          <w:szCs w:val="24"/>
        </w:rPr>
        <w:t xml:space="preserve">Προφανώς δεν τηρήθηκε. </w:t>
      </w:r>
    </w:p>
    <w:p w14:paraId="1BED4BC0" w14:textId="77777777" w:rsidR="0011574B" w:rsidRDefault="00BF5310">
      <w:pPr>
        <w:spacing w:line="600" w:lineRule="auto"/>
        <w:ind w:firstLine="720"/>
        <w:contextualSpacing/>
        <w:jc w:val="both"/>
        <w:rPr>
          <w:rFonts w:eastAsia="Times New Roman"/>
          <w:szCs w:val="24"/>
        </w:rPr>
      </w:pPr>
      <w:r>
        <w:rPr>
          <w:rFonts w:eastAsia="Times New Roman"/>
          <w:szCs w:val="24"/>
        </w:rPr>
        <w:t>Πρώτο ερώτημα: Δεν είναι απατεώνας κάποιος π</w:t>
      </w:r>
      <w:r>
        <w:rPr>
          <w:rFonts w:eastAsia="Times New Roman"/>
          <w:szCs w:val="24"/>
        </w:rPr>
        <w:t xml:space="preserve">ου δεν τηρεί τη γραπτή του συμφωνία; </w:t>
      </w:r>
    </w:p>
    <w:p w14:paraId="1BED4BC1"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Δεύτερο ερώτημα: Όταν ήρθε στη Βουλή και μας διαβεβαίωσε το Σάββατο ότι είναι αναφαίρετο δικαίωμα της Ελλάδας να το μοιράσει όπως θέλει, δεν </w:t>
      </w:r>
      <w:proofErr w:type="spellStart"/>
      <w:r>
        <w:rPr>
          <w:rFonts w:eastAsia="Times New Roman"/>
          <w:szCs w:val="24"/>
        </w:rPr>
        <w:t>εγνώριζε</w:t>
      </w:r>
      <w:proofErr w:type="spellEnd"/>
      <w:r>
        <w:rPr>
          <w:rFonts w:eastAsia="Times New Roman"/>
          <w:szCs w:val="24"/>
        </w:rPr>
        <w:t xml:space="preserve"> τι είχε υπογράψει τον Ιούνιο; Και επειδή φυσικά το γνώριζε και παρ’ </w:t>
      </w:r>
      <w:r>
        <w:rPr>
          <w:rFonts w:eastAsia="Times New Roman"/>
          <w:szCs w:val="24"/>
        </w:rPr>
        <w:t xml:space="preserve">όλα αυτά το έκανε, τι προκάλεσε; Την εμπλοκή στην αξιολόγηση, η οποία ευχόμαστε να προχωρήσει, γιατί από την αξιολόγηση εξαρτάται η επιβίωση της χώρας, όπως εσείς λέγατε. </w:t>
      </w:r>
    </w:p>
    <w:p w14:paraId="1BED4BC2"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Άρα ο κ. Τσίπρας ήρθε και σκοπίμως κορόιδεψε τη Βουλή, παραβίασε τη συμφωνία με τους</w:t>
      </w:r>
      <w:r>
        <w:rPr>
          <w:rFonts w:eastAsia="Times New Roman"/>
          <w:szCs w:val="24"/>
        </w:rPr>
        <w:t xml:space="preserve"> ξένους, παρουσίασε την Ελλάδα να μην τηρεί τη γραπτή της συμφωνία. Και γιατί το έκανε όλο αυτό; Επειδή ήθελε να δώσει χρήματα στους φτωχούς ανθρώπους; Αυτός είναι ο λόγος; Όχι, αλλά γιατί είχε δημοσκοπήσεις -16% και -17%. Άρα όπως πάντα ο κ. Τσίπρας, οποτ</w:t>
      </w:r>
      <w:r>
        <w:rPr>
          <w:rFonts w:eastAsia="Times New Roman"/>
          <w:szCs w:val="24"/>
        </w:rPr>
        <w:t>εδήποτε έχει να επιλέξει μεταξύ του ατομικού του συμφέροντος και του συμφέροντος της χώρας, επιλέγει πάντα το ατομικό του συμφέρον. Και αγνοώντας τον κίνδυνο…</w:t>
      </w:r>
    </w:p>
    <w:p w14:paraId="1BED4BC3" w14:textId="77777777" w:rsidR="0011574B" w:rsidRDefault="00BF5310">
      <w:pPr>
        <w:spacing w:line="600" w:lineRule="auto"/>
        <w:ind w:firstLine="720"/>
        <w:contextualSpacing/>
        <w:jc w:val="both"/>
        <w:rPr>
          <w:rFonts w:eastAsia="Times New Roman"/>
          <w:szCs w:val="24"/>
        </w:rPr>
      </w:pPr>
      <w:r>
        <w:rPr>
          <w:rFonts w:eastAsia="Times New Roman"/>
          <w:b/>
          <w:szCs w:val="24"/>
        </w:rPr>
        <w:t>ΑΘΑΝΑΣΙΟΣ ΠΑΠΑΔΟΠΟΥΛΟΣ:</w:t>
      </w:r>
      <w:r>
        <w:rPr>
          <w:rFonts w:eastAsia="Times New Roman"/>
          <w:szCs w:val="24"/>
        </w:rPr>
        <w:t xml:space="preserve"> Μιλάτε ως εκπρόσωπος των ξένων;</w:t>
      </w:r>
    </w:p>
    <w:p w14:paraId="1BED4BC4"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Εγώ είμαι υπέ</w:t>
      </w:r>
      <w:r>
        <w:rPr>
          <w:rFonts w:eastAsia="Times New Roman"/>
          <w:szCs w:val="24"/>
        </w:rPr>
        <w:t>ρ της αξιοπρέπειας. Εσείς, κύριε Παπαδόπουλε, εσείς προσωπικά, όταν γράφετε μία συμφωνία την τηρείτε ή όχι; Ή είστε και εσείς απατεώνας σαν τον Πρωθυπουργό;</w:t>
      </w:r>
    </w:p>
    <w:p w14:paraId="1BED4BC5"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ΑΘΑΝΑΣΙΟΣ ΠΑΠΑΔΟΠΟΥΛΟΣ:</w:t>
      </w:r>
      <w:r>
        <w:rPr>
          <w:rFonts w:eastAsia="Times New Roman"/>
          <w:szCs w:val="24"/>
        </w:rPr>
        <w:t xml:space="preserve"> Την τηρούμε.</w:t>
      </w:r>
    </w:p>
    <w:p w14:paraId="1BED4BC6"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Α, την τηρείτε. Ε, αφού την τηρείτ</w:t>
      </w:r>
      <w:r>
        <w:rPr>
          <w:rFonts w:eastAsia="Times New Roman"/>
          <w:szCs w:val="24"/>
        </w:rPr>
        <w:t>ε, πρέπει να καταψηφίσετε τώρα. Αλλιώς δεν την τηρείτε και είστε και εσείς αυτής της υποστάθμης. Και μην κουνάτε καθόλου το κεφάλι.</w:t>
      </w:r>
    </w:p>
    <w:p w14:paraId="1BED4BC7" w14:textId="77777777" w:rsidR="0011574B" w:rsidRDefault="00BF5310">
      <w:pPr>
        <w:spacing w:line="600" w:lineRule="auto"/>
        <w:ind w:firstLine="720"/>
        <w:contextualSpacing/>
        <w:jc w:val="both"/>
        <w:rPr>
          <w:rFonts w:eastAsia="Times New Roman"/>
          <w:szCs w:val="24"/>
        </w:rPr>
      </w:pPr>
      <w:r>
        <w:rPr>
          <w:rFonts w:eastAsia="Times New Roman"/>
          <w:szCs w:val="24"/>
        </w:rPr>
        <w:t>Σας το είπα, δε, και χθες γι’ αυτήν την «καραμέλα» για τους ξένους. Ακούστε, όταν θα βγει ένας Βουλευτής του ΣΥΡΙΖΑ και θα α</w:t>
      </w:r>
      <w:r>
        <w:rPr>
          <w:rFonts w:eastAsia="Times New Roman"/>
          <w:szCs w:val="24"/>
        </w:rPr>
        <w:t xml:space="preserve">παντήσει στον </w:t>
      </w:r>
      <w:proofErr w:type="spellStart"/>
      <w:r>
        <w:rPr>
          <w:rFonts w:eastAsia="Times New Roman"/>
          <w:szCs w:val="24"/>
        </w:rPr>
        <w:t>Γιάνη</w:t>
      </w:r>
      <w:proofErr w:type="spellEnd"/>
      <w:r>
        <w:rPr>
          <w:rFonts w:eastAsia="Times New Roman"/>
          <w:szCs w:val="24"/>
        </w:rPr>
        <w:t xml:space="preserve"> –με ένα ν- </w:t>
      </w:r>
      <w:proofErr w:type="spellStart"/>
      <w:r>
        <w:rPr>
          <w:rFonts w:eastAsia="Times New Roman"/>
          <w:szCs w:val="24"/>
        </w:rPr>
        <w:t>Βαρουφάκη</w:t>
      </w:r>
      <w:proofErr w:type="spellEnd"/>
      <w:r>
        <w:rPr>
          <w:rFonts w:eastAsia="Times New Roman"/>
          <w:szCs w:val="24"/>
        </w:rPr>
        <w:t xml:space="preserve"> –όχι εγώ, ο </w:t>
      </w:r>
      <w:proofErr w:type="spellStart"/>
      <w:r>
        <w:rPr>
          <w:rFonts w:eastAsia="Times New Roman"/>
          <w:szCs w:val="24"/>
        </w:rPr>
        <w:t>Βαρουφάκης</w:t>
      </w:r>
      <w:proofErr w:type="spellEnd"/>
      <w:r>
        <w:rPr>
          <w:rFonts w:eastAsia="Times New Roman"/>
          <w:szCs w:val="24"/>
        </w:rPr>
        <w:t>, που τον κάνατε Υπουργό Οικονομικών- που σας είπε «</w:t>
      </w:r>
      <w:proofErr w:type="spellStart"/>
      <w:r>
        <w:rPr>
          <w:rFonts w:eastAsia="Times New Roman"/>
          <w:szCs w:val="24"/>
        </w:rPr>
        <w:t>σοϊμπλάκια</w:t>
      </w:r>
      <w:proofErr w:type="spellEnd"/>
      <w:r>
        <w:rPr>
          <w:rFonts w:eastAsia="Times New Roman"/>
          <w:szCs w:val="24"/>
        </w:rPr>
        <w:t xml:space="preserve">» και είπε ότι ο Τσίπρας ήταν ο «χρήσιμος ηλίθιος του Σόιμπλε», όταν θα τολμήσει ένας Βουλευτής του ΣΥΡΙΖΑ να σχολιάσει τον </w:t>
      </w:r>
      <w:proofErr w:type="spellStart"/>
      <w:r>
        <w:rPr>
          <w:rFonts w:eastAsia="Times New Roman"/>
          <w:szCs w:val="24"/>
        </w:rPr>
        <w:t>Γιάνη</w:t>
      </w:r>
      <w:proofErr w:type="spellEnd"/>
      <w:r>
        <w:rPr>
          <w:rFonts w:eastAsia="Times New Roman"/>
          <w:szCs w:val="24"/>
        </w:rPr>
        <w:t xml:space="preserve"> –</w:t>
      </w:r>
      <w:r>
        <w:rPr>
          <w:rFonts w:eastAsia="Times New Roman"/>
          <w:szCs w:val="24"/>
        </w:rPr>
        <w:t xml:space="preserve">με ένα ν- </w:t>
      </w:r>
      <w:proofErr w:type="spellStart"/>
      <w:r>
        <w:rPr>
          <w:rFonts w:eastAsia="Times New Roman"/>
          <w:szCs w:val="24"/>
        </w:rPr>
        <w:t>Βαρουφάκη</w:t>
      </w:r>
      <w:proofErr w:type="spellEnd"/>
      <w:r>
        <w:rPr>
          <w:rFonts w:eastAsia="Times New Roman"/>
          <w:szCs w:val="24"/>
        </w:rPr>
        <w:t xml:space="preserve"> γι’ αυτά που αποκάλυψε, μετά θα ξαναμιλήσετε για το ποιοι εδώ είναι εκπρόσωποι των δανειστών, γιατί σύμφωνα με τον Υπουργό σας οι εκπρόσωποι των δανειστών στο Κοινοβούλιο είσαστε εσείς που παίζατε το παιχνίδι του. </w:t>
      </w:r>
    </w:p>
    <w:p w14:paraId="1BED4BC8"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Και πολύ φοβούμαι ότι</w:t>
      </w:r>
      <w:r>
        <w:rPr>
          <w:rFonts w:eastAsia="Times New Roman"/>
          <w:szCs w:val="24"/>
        </w:rPr>
        <w:t xml:space="preserve"> το ξαναπαίζετε και σήμερα διά μίαν εισέτι φοράν. Γιατί; Γιατί παραβιάζετε εξόφθαλμα τη συμφωνία, πλήττετε το κύρος της χώρας για ψηφοθηρικούς λόγους, φέρνετε την Ελλάδα σε θέση αδυναμίας και θα έλθετε αύριο να φέρετε πολύ χειρότερα μέτρα στο Κοινοβούλιο.</w:t>
      </w:r>
    </w:p>
    <w:p w14:paraId="1BED4BC9"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Κλείνω, για να μην καταχραστώ τον χρόνο, με τον κ. </w:t>
      </w:r>
      <w:proofErr w:type="spellStart"/>
      <w:r>
        <w:rPr>
          <w:rFonts w:eastAsia="Times New Roman"/>
          <w:szCs w:val="24"/>
        </w:rPr>
        <w:t>Πολάκη</w:t>
      </w:r>
      <w:proofErr w:type="spellEnd"/>
      <w:r>
        <w:rPr>
          <w:rFonts w:eastAsia="Times New Roman"/>
          <w:szCs w:val="24"/>
        </w:rPr>
        <w:t>.</w:t>
      </w:r>
    </w:p>
    <w:p w14:paraId="1BED4BCA"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Σας περιμένω.</w:t>
      </w:r>
    </w:p>
    <w:p w14:paraId="1BED4BCB"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ακούστε, λοιπόν..</w:t>
      </w:r>
    </w:p>
    <w:p w14:paraId="1BED4BC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Περιμένω και εγώ, αφού ξέρετε ότι είστε η αδυναμία μου! Πάτε και πολύ καλά στην </w:t>
      </w:r>
      <w:r>
        <w:rPr>
          <w:rFonts w:eastAsia="Times New Roman"/>
          <w:szCs w:val="24"/>
        </w:rPr>
        <w:t>υ</w:t>
      </w:r>
      <w:r>
        <w:rPr>
          <w:rFonts w:eastAsia="Times New Roman"/>
          <w:szCs w:val="24"/>
        </w:rPr>
        <w:t xml:space="preserve">γεία. Κάνατε και μία ωραία ομιλία προχθές και είπατε ότι όλα πάνε καλά στην </w:t>
      </w:r>
      <w:r>
        <w:rPr>
          <w:rFonts w:eastAsia="Times New Roman"/>
          <w:szCs w:val="24"/>
        </w:rPr>
        <w:t>υ</w:t>
      </w:r>
      <w:r>
        <w:rPr>
          <w:rFonts w:eastAsia="Times New Roman"/>
          <w:szCs w:val="24"/>
        </w:rPr>
        <w:t xml:space="preserve">γεία, είναι όλα τέλεια! Κάποιοι παράλογοι εκεί </w:t>
      </w:r>
      <w:r>
        <w:rPr>
          <w:rFonts w:eastAsia="Times New Roman"/>
          <w:szCs w:val="24"/>
        </w:rPr>
        <w:lastRenderedPageBreak/>
        <w:t>συνδικαλιστές έχτισαν την πόρτα του Υπουργείου Υγεί</w:t>
      </w:r>
      <w:r>
        <w:rPr>
          <w:rFonts w:eastAsia="Times New Roman"/>
          <w:szCs w:val="24"/>
        </w:rPr>
        <w:t xml:space="preserve">ας. Προφανώς εγκάθετοι! Δεν ξέρουν οι άνθρωποι τι ωραία πάνε τα πράγματα στην </w:t>
      </w:r>
      <w:r>
        <w:rPr>
          <w:rFonts w:eastAsia="Times New Roman"/>
          <w:szCs w:val="24"/>
        </w:rPr>
        <w:t>υ</w:t>
      </w:r>
      <w:r>
        <w:rPr>
          <w:rFonts w:eastAsia="Times New Roman"/>
          <w:szCs w:val="24"/>
        </w:rPr>
        <w:t>γεία!</w:t>
      </w:r>
    </w:p>
    <w:p w14:paraId="1BED4BC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ακούστε. Πριν από το δημοψήφισμα του θέρους, ο κ. Παύλος </w:t>
      </w:r>
      <w:proofErr w:type="spellStart"/>
      <w:r>
        <w:rPr>
          <w:rFonts w:eastAsia="Times New Roman" w:cs="Times New Roman"/>
          <w:szCs w:val="24"/>
        </w:rPr>
        <w:t>Πολάκης</w:t>
      </w:r>
      <w:proofErr w:type="spellEnd"/>
      <w:r>
        <w:rPr>
          <w:rFonts w:eastAsia="Times New Roman" w:cs="Times New Roman"/>
          <w:szCs w:val="24"/>
        </w:rPr>
        <w:t xml:space="preserve">, αυτός ο </w:t>
      </w:r>
      <w:proofErr w:type="spellStart"/>
      <w:r>
        <w:rPr>
          <w:rFonts w:eastAsia="Times New Roman" w:cs="Times New Roman"/>
          <w:szCs w:val="24"/>
        </w:rPr>
        <w:t>Κρητίκαρος</w:t>
      </w:r>
      <w:proofErr w:type="spellEnd"/>
      <w:r>
        <w:rPr>
          <w:rFonts w:eastAsia="Times New Roman" w:cs="Times New Roman"/>
          <w:szCs w:val="24"/>
        </w:rPr>
        <w:t xml:space="preserve">, είχε γράψει ένα </w:t>
      </w:r>
      <w:r>
        <w:rPr>
          <w:rFonts w:eastAsia="Times New Roman" w:cs="Times New Roman"/>
          <w:szCs w:val="24"/>
          <w:lang w:val="en-US"/>
        </w:rPr>
        <w:t>tweet</w:t>
      </w:r>
      <w:r>
        <w:rPr>
          <w:rFonts w:eastAsia="Times New Roman" w:cs="Times New Roman"/>
          <w:szCs w:val="24"/>
        </w:rPr>
        <w:t xml:space="preserve"> και έλεγε: «Τα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είναι για τους λεβέντες και τα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είναι για τις κότες». Παύλος </w:t>
      </w:r>
      <w:proofErr w:type="spellStart"/>
      <w:r>
        <w:rPr>
          <w:rFonts w:eastAsia="Times New Roman" w:cs="Times New Roman"/>
          <w:szCs w:val="24"/>
        </w:rPr>
        <w:t>Πολάκης</w:t>
      </w:r>
      <w:proofErr w:type="spellEnd"/>
      <w:r>
        <w:rPr>
          <w:rFonts w:eastAsia="Times New Roman" w:cs="Times New Roman"/>
          <w:szCs w:val="24"/>
        </w:rPr>
        <w:t xml:space="preserve">, Υπουργός! «Τα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είναι για τους λεβέντες». </w:t>
      </w:r>
      <w:proofErr w:type="spellStart"/>
      <w:r>
        <w:rPr>
          <w:rFonts w:eastAsia="Times New Roman" w:cs="Times New Roman"/>
          <w:szCs w:val="24"/>
        </w:rPr>
        <w:t>Κρητίκαρος</w:t>
      </w:r>
      <w:proofErr w:type="spellEnd"/>
      <w:r>
        <w:rPr>
          <w:rFonts w:eastAsia="Times New Roman" w:cs="Times New Roman"/>
          <w:szCs w:val="24"/>
        </w:rPr>
        <w:t xml:space="preserve">! «Και τα </w:t>
      </w:r>
      <w:r>
        <w:rPr>
          <w:rFonts w:eastAsia="Times New Roman" w:cs="Times New Roman"/>
          <w:szCs w:val="24"/>
        </w:rPr>
        <w:t>«</w:t>
      </w:r>
      <w:r>
        <w:rPr>
          <w:rFonts w:eastAsia="Times New Roman" w:cs="Times New Roman"/>
          <w:szCs w:val="24"/>
        </w:rPr>
        <w:t>ναι</w:t>
      </w:r>
      <w:r>
        <w:rPr>
          <w:rFonts w:eastAsia="Times New Roman" w:cs="Times New Roman"/>
          <w:szCs w:val="24"/>
        </w:rPr>
        <w:t>»</w:t>
      </w:r>
      <w:r>
        <w:rPr>
          <w:rFonts w:eastAsia="Times New Roman" w:cs="Times New Roman"/>
          <w:szCs w:val="24"/>
        </w:rPr>
        <w:t xml:space="preserve"> είναι για τις κότες». </w:t>
      </w:r>
    </w:p>
    <w:p w14:paraId="1BED4BC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τέσσερις μέρες που έκανε το «όχι» «ναι» ο Τσίπρας και τον έκανε και Υπουργό, είπε ένα ωραίο «ναι» ο </w:t>
      </w:r>
      <w:proofErr w:type="spellStart"/>
      <w:r>
        <w:rPr>
          <w:rFonts w:eastAsia="Times New Roman" w:cs="Times New Roman"/>
          <w:szCs w:val="24"/>
        </w:rPr>
        <w:t>Πολάκης</w:t>
      </w:r>
      <w:proofErr w:type="spellEnd"/>
      <w:r>
        <w:rPr>
          <w:rFonts w:eastAsia="Times New Roman" w:cs="Times New Roman"/>
          <w:szCs w:val="24"/>
        </w:rPr>
        <w:t xml:space="preserve">! </w:t>
      </w:r>
      <w:r>
        <w:rPr>
          <w:rFonts w:eastAsia="Times New Roman" w:cs="Times New Roman"/>
          <w:szCs w:val="24"/>
        </w:rPr>
        <w:t xml:space="preserve">Μια κότα </w:t>
      </w:r>
      <w:proofErr w:type="spellStart"/>
      <w:r>
        <w:rPr>
          <w:rFonts w:eastAsia="Times New Roman" w:cs="Times New Roman"/>
          <w:szCs w:val="24"/>
        </w:rPr>
        <w:t>λειράτη</w:t>
      </w:r>
      <w:proofErr w:type="spellEnd"/>
      <w:r>
        <w:rPr>
          <w:rFonts w:eastAsia="Times New Roman" w:cs="Times New Roman"/>
          <w:szCs w:val="24"/>
        </w:rPr>
        <w:t>,</w:t>
      </w:r>
      <w:r>
        <w:rPr>
          <w:rFonts w:eastAsia="Times New Roman" w:cs="Times New Roman"/>
          <w:szCs w:val="24"/>
        </w:rPr>
        <w:t xml:space="preserve"> τέτοια!</w:t>
      </w:r>
    </w:p>
    <w:p w14:paraId="1BED4BCF"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της Νέας Δημοκρατίας)</w:t>
      </w:r>
    </w:p>
    <w:p w14:paraId="1BED4BD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επαναφέρω; Ξαναγράψατε </w:t>
      </w:r>
      <w:r>
        <w:rPr>
          <w:rFonts w:eastAsia="Times New Roman" w:cs="Times New Roman"/>
          <w:szCs w:val="24"/>
          <w:lang w:val="en-US"/>
        </w:rPr>
        <w:t>tweet</w:t>
      </w:r>
      <w:r>
        <w:rPr>
          <w:rFonts w:eastAsia="Times New Roman" w:cs="Times New Roman"/>
          <w:szCs w:val="24"/>
        </w:rPr>
        <w:t xml:space="preserve"> σήμερα. Θα περίμενε κανείς ότι θα έχετε τουλάχιστον την ευφυία να καταλάβετε ότι αφού ξεφτιλιστήκατε τόσο το καλοκαίρι του 2015, δεν θα το επαναλ</w:t>
      </w:r>
      <w:r>
        <w:rPr>
          <w:rFonts w:eastAsia="Times New Roman" w:cs="Times New Roman"/>
          <w:szCs w:val="24"/>
        </w:rPr>
        <w:t xml:space="preserve">άβετε τον Δεκέμβριο του 2016. </w:t>
      </w:r>
    </w:p>
    <w:p w14:paraId="1BED4BD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σας δω τώρα, αν τα βρει πάλι ο Τσίπρας με τους δανειστές και φέρει εδώ τα μέτρα, αν θα παραιτηθείτε, κύριε </w:t>
      </w:r>
      <w:proofErr w:type="spellStart"/>
      <w:r>
        <w:rPr>
          <w:rFonts w:eastAsia="Times New Roman" w:cs="Times New Roman"/>
          <w:szCs w:val="24"/>
        </w:rPr>
        <w:t>Πολάκη</w:t>
      </w:r>
      <w:proofErr w:type="spellEnd"/>
      <w:r>
        <w:rPr>
          <w:rFonts w:eastAsia="Times New Roman" w:cs="Times New Roman"/>
          <w:szCs w:val="24"/>
        </w:rPr>
        <w:t>, ή αν θα κρατήσετε την καρεκλίτσα σας, όπως κάνατε τον Ιούλιο του 2015! Γιατί εγώ τους Κρητικούς τους εί</w:t>
      </w:r>
      <w:r>
        <w:rPr>
          <w:rFonts w:eastAsia="Times New Roman" w:cs="Times New Roman"/>
          <w:szCs w:val="24"/>
        </w:rPr>
        <w:t xml:space="preserve">χα για λεβέντες, όχι για κότες </w:t>
      </w:r>
      <w:proofErr w:type="spellStart"/>
      <w:r>
        <w:rPr>
          <w:rFonts w:eastAsia="Times New Roman" w:cs="Times New Roman"/>
          <w:szCs w:val="24"/>
        </w:rPr>
        <w:t>λειράτες</w:t>
      </w:r>
      <w:proofErr w:type="spellEnd"/>
      <w:r>
        <w:rPr>
          <w:rFonts w:eastAsia="Times New Roman" w:cs="Times New Roman"/>
          <w:szCs w:val="24"/>
        </w:rPr>
        <w:t>!</w:t>
      </w:r>
    </w:p>
    <w:p w14:paraId="1BED4B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BED4BD3" w14:textId="77777777" w:rsidR="0011574B" w:rsidRDefault="00BF5310">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BED4BD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τον λόγο επί προσωπικού.</w:t>
      </w:r>
    </w:p>
    <w:p w14:paraId="1BED4BD5"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Έχετε τον λόγο για πολύ λ</w:t>
      </w:r>
      <w:r>
        <w:rPr>
          <w:rFonts w:eastAsia="Times New Roman" w:cs="Times New Roman"/>
          <w:szCs w:val="24"/>
        </w:rPr>
        <w:t xml:space="preserve">ίγο, </w:t>
      </w:r>
      <w:r>
        <w:rPr>
          <w:rFonts w:eastAsia="Times New Roman"/>
          <w:bCs/>
        </w:rPr>
        <w:t>κύριε Υπουργέ</w:t>
      </w:r>
      <w:r>
        <w:rPr>
          <w:rFonts w:eastAsia="Times New Roman" w:cs="Times New Roman"/>
          <w:szCs w:val="24"/>
        </w:rPr>
        <w:t>.</w:t>
      </w:r>
    </w:p>
    <w:p w14:paraId="1BED4BD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επί προσωπικού και επί του πολιτικού. Και κοίτα με βαθιά μέσα στα μάτια!</w:t>
      </w:r>
    </w:p>
    <w:p w14:paraId="1BED4BD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κυκλοφορούν στο διαδίκτυο ομιλίες σας που βρίζετε τον Καραμανλή -αυτόν που υπερασπίστηκες σήμερα- βρίζεις</w:t>
      </w:r>
      <w:r>
        <w:rPr>
          <w:rFonts w:eastAsia="Times New Roman" w:cs="Times New Roman"/>
          <w:szCs w:val="24"/>
        </w:rPr>
        <w:t xml:space="preserve"> τον Σαμαρά, βρίζεις όλη τη Νέα Δημοκρατία ως προδότες. Και σε αυτή τη Νέα Δημοκρατία…</w:t>
      </w:r>
    </w:p>
    <w:p w14:paraId="1BED4BD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w:t>
      </w:r>
      <w:r>
        <w:rPr>
          <w:rFonts w:eastAsia="Times New Roman"/>
          <w:bCs/>
        </w:rPr>
        <w:t>Κύριε Πρόεδρε, τον λόγο</w:t>
      </w:r>
      <w:r>
        <w:rPr>
          <w:rFonts w:eastAsia="Times New Roman" w:cs="Times New Roman"/>
          <w:szCs w:val="24"/>
        </w:rPr>
        <w:t xml:space="preserve"> επί προσωπικού.</w:t>
      </w:r>
    </w:p>
    <w:p w14:paraId="1BED4BD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Περίμενε, περίμενε. Έχεις πολλά προσωπικά.</w:t>
      </w:r>
    </w:p>
    <w:p w14:paraId="1BED4BDA" w14:textId="77777777" w:rsidR="0011574B" w:rsidRDefault="00BF5310">
      <w:pPr>
        <w:spacing w:line="600" w:lineRule="auto"/>
        <w:ind w:firstLine="720"/>
        <w:contextualSpacing/>
        <w:jc w:val="both"/>
        <w:rPr>
          <w:rFonts w:eastAsia="Times New Roman"/>
          <w:bCs/>
        </w:rPr>
      </w:pPr>
      <w:r>
        <w:rPr>
          <w:rFonts w:eastAsia="Times New Roman" w:cs="Times New Roman"/>
          <w:b/>
          <w:szCs w:val="24"/>
        </w:rPr>
        <w:t>ΣΠΥΡΙΔΩΝ-ΑΔΩ</w:t>
      </w:r>
      <w:r>
        <w:rPr>
          <w:rFonts w:eastAsia="Times New Roman" w:cs="Times New Roman"/>
          <w:b/>
          <w:szCs w:val="24"/>
        </w:rPr>
        <w:t>ΝΙΣ ΓΕΩΡΓΙΑΔΗΣ:</w:t>
      </w:r>
      <w:r>
        <w:rPr>
          <w:rFonts w:eastAsia="Times New Roman" w:cs="Times New Roman"/>
          <w:szCs w:val="24"/>
        </w:rPr>
        <w:t xml:space="preserve"> </w:t>
      </w:r>
      <w:r>
        <w:rPr>
          <w:rFonts w:eastAsia="Times New Roman"/>
          <w:bCs/>
        </w:rPr>
        <w:t>Εδώ είμαι. Σε περιμένω.</w:t>
      </w:r>
    </w:p>
    <w:p w14:paraId="1BED4BD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σε αυτή τη Νέα Δημοκρατία που έχεις βρίσει χειρότερα απ’ ό,τι εμείς, επήγες και έγινες Υπουργός, από μεταγραφή μαζί με τους άλλους, </w:t>
      </w:r>
      <w:r>
        <w:rPr>
          <w:rFonts w:eastAsia="Times New Roman" w:cs="Times New Roman"/>
          <w:szCs w:val="24"/>
        </w:rPr>
        <w:t xml:space="preserve">ως </w:t>
      </w:r>
      <w:r>
        <w:rPr>
          <w:rFonts w:eastAsia="Times New Roman" w:cs="Times New Roman"/>
          <w:szCs w:val="24"/>
        </w:rPr>
        <w:t>ανταμοιβή, όπως και ο τότε αρχη</w:t>
      </w:r>
      <w:r>
        <w:rPr>
          <w:rFonts w:eastAsia="Times New Roman" w:cs="Times New Roman"/>
          <w:szCs w:val="24"/>
        </w:rPr>
        <w:t xml:space="preserve">γός σου, ο κ. Καρατζαφέρης, των υπηρεσιών που προσέφερες κι εσύ και ο </w:t>
      </w:r>
      <w:proofErr w:type="spellStart"/>
      <w:r>
        <w:rPr>
          <w:rFonts w:eastAsia="Times New Roman" w:cs="Times New Roman"/>
          <w:szCs w:val="24"/>
        </w:rPr>
        <w:t>ομόσταβλός</w:t>
      </w:r>
      <w:proofErr w:type="spellEnd"/>
      <w:r>
        <w:rPr>
          <w:rFonts w:eastAsia="Times New Roman" w:cs="Times New Roman"/>
          <w:szCs w:val="24"/>
        </w:rPr>
        <w:t xml:space="preserve"> σου και αρχηγός σου τότε, για τα </w:t>
      </w:r>
      <w:r>
        <w:rPr>
          <w:rFonts w:eastAsia="Times New Roman" w:cs="Times New Roman"/>
          <w:szCs w:val="24"/>
        </w:rPr>
        <w:lastRenderedPageBreak/>
        <w:t xml:space="preserve">γερμανικά υποβρύχια και τις ομιλίες που κάνατε τότε. Γιατί έτσι έκαμες τη μεταγραφή. Έτσι την έκαμες! </w:t>
      </w:r>
    </w:p>
    <w:p w14:paraId="1BED4BD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δεν μοιάζουμε. Εμείς δεν προσκυνήσα</w:t>
      </w:r>
      <w:r>
        <w:rPr>
          <w:rFonts w:eastAsia="Times New Roman" w:cs="Times New Roman"/>
          <w:szCs w:val="24"/>
        </w:rPr>
        <w:t xml:space="preserve">με σε αυτή τη ζωή! Εμείς δεν γλείψαμε εκεί που φτύναμε, όπως το έκαμες εσύ για να γίνεις Υπουργός μιας </w:t>
      </w:r>
      <w:r>
        <w:rPr>
          <w:rFonts w:eastAsia="Times New Roman" w:cs="Times New Roman"/>
          <w:szCs w:val="24"/>
        </w:rPr>
        <w:t>κ</w:t>
      </w:r>
      <w:r>
        <w:rPr>
          <w:rFonts w:eastAsia="Times New Roman" w:cs="Times New Roman"/>
          <w:szCs w:val="24"/>
        </w:rPr>
        <w:t xml:space="preserve">υβέρνησης που έβριζες, για να γίνεις </w:t>
      </w:r>
      <w:proofErr w:type="spellStart"/>
      <w:r>
        <w:rPr>
          <w:rFonts w:eastAsia="Times New Roman" w:cs="Times New Roman"/>
          <w:szCs w:val="24"/>
        </w:rPr>
        <w:t>μνημονιακότερος</w:t>
      </w:r>
      <w:proofErr w:type="spellEnd"/>
      <w:r>
        <w:rPr>
          <w:rFonts w:eastAsia="Times New Roman" w:cs="Times New Roman"/>
          <w:szCs w:val="24"/>
        </w:rPr>
        <w:t xml:space="preserve"> των </w:t>
      </w:r>
      <w:proofErr w:type="spellStart"/>
      <w:r>
        <w:rPr>
          <w:rFonts w:eastAsia="Times New Roman" w:cs="Times New Roman"/>
          <w:szCs w:val="24"/>
        </w:rPr>
        <w:t>μνημονιακών</w:t>
      </w:r>
      <w:proofErr w:type="spellEnd"/>
      <w:r>
        <w:rPr>
          <w:rFonts w:eastAsia="Times New Roman" w:cs="Times New Roman"/>
          <w:szCs w:val="24"/>
        </w:rPr>
        <w:t xml:space="preserve"> και το πιο πιστό σκυλί του Σόιμπλε από αυτά που έχει στην αυλή του! Ένα το κρατούμε</w:t>
      </w:r>
      <w:r>
        <w:rPr>
          <w:rFonts w:eastAsia="Times New Roman" w:cs="Times New Roman"/>
          <w:szCs w:val="24"/>
        </w:rPr>
        <w:t>νο.</w:t>
      </w:r>
    </w:p>
    <w:p w14:paraId="1BED4BD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εσύ κοιμάσαι το βράδυ και όλη η Νέα Δημοκρατία όταν σε μια βδομάδα απέλυσες δυόμισι χιλιάδες γιατρούς, διέλυσες την πρωτοβάθμια κι έσπρωξες όλο τον κόσμο στην ιδιωτική υγεία εκείνη την περίοδο; Κοιμάσαι; </w:t>
      </w:r>
    </w:p>
    <w:p w14:paraId="1BED4BD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Εσύ κοιμάσαι το βράδυ ή θα κοιμηθείς </w:t>
      </w:r>
      <w:r>
        <w:rPr>
          <w:rFonts w:eastAsia="Times New Roman" w:cs="Times New Roman"/>
          <w:szCs w:val="24"/>
        </w:rPr>
        <w:t>απόψε, άμα σου πω ότι από τους ανασφάλιστους που η πολιτική σας έβγαλε στη μη ασφαλιστική κάλυψη και οι οποίοι τόλμησαν να ζητήσουν υγειονομικές υπηρεσίες από τα νοσοκομεία, επί των χρόνων που κυβερνούσατε και διαλύατε τη χώρα, -</w:t>
      </w:r>
      <w:r>
        <w:rPr>
          <w:rFonts w:eastAsia="Times New Roman" w:cs="Times New Roman"/>
          <w:szCs w:val="24"/>
        </w:rPr>
        <w:lastRenderedPageBreak/>
        <w:t>αυτοί που τόλμησαν να ζητήσ</w:t>
      </w:r>
      <w:r>
        <w:rPr>
          <w:rFonts w:eastAsia="Times New Roman" w:cs="Times New Roman"/>
          <w:szCs w:val="24"/>
        </w:rPr>
        <w:t xml:space="preserve">ουν και σε επείγουσα φάση!- έχει βεβαιώσει το Υπουργείο Οικονομικών </w:t>
      </w:r>
      <w:r>
        <w:rPr>
          <w:rFonts w:eastAsia="Times New Roman" w:cs="Times New Roman"/>
          <w:szCs w:val="24"/>
        </w:rPr>
        <w:t xml:space="preserve">30 </w:t>
      </w:r>
      <w:r>
        <w:rPr>
          <w:rFonts w:eastAsia="Times New Roman" w:cs="Times New Roman"/>
          <w:szCs w:val="24"/>
        </w:rPr>
        <w:t>εκατομμύρια ευρώ χρέη προς τα νοσοκομεία; Εσύ τα δημιούργησες αυτά τα χρέη.</w:t>
      </w:r>
    </w:p>
    <w:p w14:paraId="1BED4BD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Ονομαστικά!</w:t>
      </w:r>
    </w:p>
    <w:p w14:paraId="1BED4BE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Εσύ τα δημιούργησες αυτά τα χρέη. Εσύ, ο προκάτοχός σου και ο επόμενος από εσένα τα δημιουργήσατε αυτά τα χρέη.</w:t>
      </w:r>
    </w:p>
    <w:p w14:paraId="1BED4BE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Κι έχεις το θράσος και βγαίνεις και </w:t>
      </w:r>
      <w:proofErr w:type="spellStart"/>
      <w:r>
        <w:rPr>
          <w:rFonts w:eastAsia="Times New Roman" w:cs="Times New Roman"/>
          <w:szCs w:val="24"/>
        </w:rPr>
        <w:t>κουνείς</w:t>
      </w:r>
      <w:proofErr w:type="spellEnd"/>
      <w:r>
        <w:rPr>
          <w:rFonts w:eastAsia="Times New Roman" w:cs="Times New Roman"/>
          <w:szCs w:val="24"/>
        </w:rPr>
        <w:t xml:space="preserve"> το δάχτυλο και λες αν εμείς κοιμόμαστε τα βράδια, που εφαρμόσαμε έναν νόμο τον οποίο έχουν ψηφίσει </w:t>
      </w:r>
      <w:r>
        <w:rPr>
          <w:rFonts w:eastAsia="Times New Roman" w:cs="Times New Roman"/>
          <w:szCs w:val="24"/>
        </w:rPr>
        <w:t xml:space="preserve">όλα τα πολιτισμένα κράτη της Ευρώπης, σε σχέση με τις φυλακές; </w:t>
      </w:r>
    </w:p>
    <w:p w14:paraId="1BED4BE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Εσύ κοιμάσαι το βράδυ, όταν πετσόκοψες, μαζί με τους προκατόχους σου και τους επόμενούς σου, τη δαπάνη για τη δημόσια υγεία και περίθαλψη και έσπρωξες όλο τον κόσμο στην ιδιωτική πρωτοβουλία, </w:t>
      </w:r>
      <w:r>
        <w:rPr>
          <w:rFonts w:eastAsia="Times New Roman" w:cs="Times New Roman"/>
          <w:szCs w:val="24"/>
        </w:rPr>
        <w:t xml:space="preserve">χωρίς να </w:t>
      </w:r>
      <w:r>
        <w:rPr>
          <w:rFonts w:eastAsia="Times New Roman" w:cs="Times New Roman"/>
          <w:szCs w:val="24"/>
        </w:rPr>
        <w:lastRenderedPageBreak/>
        <w:t xml:space="preserve">ακουμπήσεις μία τρίχα από όλο το σύστημα που γεννούσε την υπερτιμολόγηση, τη διαφθορά και τη </w:t>
      </w:r>
      <w:proofErr w:type="spellStart"/>
      <w:r>
        <w:rPr>
          <w:rFonts w:eastAsia="Times New Roman" w:cs="Times New Roman"/>
          <w:szCs w:val="24"/>
        </w:rPr>
        <w:t>λαμογιά</w:t>
      </w:r>
      <w:proofErr w:type="spellEnd"/>
      <w:r>
        <w:rPr>
          <w:rFonts w:eastAsia="Times New Roman" w:cs="Times New Roman"/>
          <w:szCs w:val="24"/>
        </w:rPr>
        <w:t xml:space="preserve"> στον χώρο της υγείας και που με τους υπολογισμούς που κάνουμε -και είναι μετριοπαθείς- στα 340 δισεκατομμύρια του χρέους που είχε φθάσει, τα 84 δι</w:t>
      </w:r>
      <w:r>
        <w:rPr>
          <w:rFonts w:eastAsia="Times New Roman" w:cs="Times New Roman"/>
          <w:szCs w:val="24"/>
        </w:rPr>
        <w:t>σεκατομμύρια είναι το μαύρο χρήμα της υγείας; Σε πόσα έχεις συμμετοχή από αυτά τα 84 δισεκατομμύρια και τολμάς και βγαίνεις και κουνάς το δάχτυλο;</w:t>
      </w:r>
    </w:p>
    <w:p w14:paraId="1BED4BE3"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Κύριε Υπουργέ, ολοκληρώστε, σας παρακαλώ.</w:t>
      </w:r>
    </w:p>
    <w:p w14:paraId="1BED4BE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Αφήστε τον, μην τον κόβετε στο καλύτερο!</w:t>
      </w:r>
    </w:p>
    <w:p w14:paraId="1BED4BE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Μισό λεπτό. Διότι εκεί που μας χρωστούσαν πάνε να μας πάρουν και το βόδι!</w:t>
      </w:r>
    </w:p>
    <w:p w14:paraId="1BED4BE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Όταν έκανες όλα αυτά, είδες αυτή τη συνδικαλιστική γραφειοκρατία των εικοσιπέντε νοματαίων -γι</w:t>
      </w:r>
      <w:r>
        <w:rPr>
          <w:rFonts w:eastAsia="Times New Roman" w:cs="Times New Roman"/>
          <w:szCs w:val="24"/>
        </w:rPr>
        <w:t xml:space="preserve">ατί δεν είναι παραπάνω- να έρθει να χτίσει </w:t>
      </w:r>
      <w:r>
        <w:rPr>
          <w:rFonts w:eastAsia="Times New Roman" w:cs="Times New Roman"/>
          <w:szCs w:val="24"/>
        </w:rPr>
        <w:lastRenderedPageBreak/>
        <w:t>τη δική σου πόρτα; Όχι, γιατί δεν τους πείραζες, γιατί ήσαστ</w:t>
      </w:r>
      <w:r>
        <w:rPr>
          <w:rFonts w:eastAsia="Times New Roman" w:cs="Times New Roman"/>
          <w:szCs w:val="24"/>
        </w:rPr>
        <w:t>αν</w:t>
      </w:r>
      <w:r>
        <w:rPr>
          <w:rFonts w:eastAsia="Times New Roman" w:cs="Times New Roman"/>
          <w:szCs w:val="24"/>
        </w:rPr>
        <w:t xml:space="preserve"> μαζί, γιατί ήσαστ</w:t>
      </w:r>
      <w:r>
        <w:rPr>
          <w:rFonts w:eastAsia="Times New Roman" w:cs="Times New Roman"/>
          <w:szCs w:val="24"/>
        </w:rPr>
        <w:t>αν</w:t>
      </w:r>
      <w:r>
        <w:rPr>
          <w:rFonts w:eastAsia="Times New Roman" w:cs="Times New Roman"/>
          <w:szCs w:val="24"/>
        </w:rPr>
        <w:t xml:space="preserve"> παρέα, γιατί με τους δικούς σου της ΔΑΚΕ και τους υπόλοιπους μοιράζατε </w:t>
      </w:r>
      <w:proofErr w:type="spellStart"/>
      <w:r>
        <w:rPr>
          <w:rFonts w:eastAsia="Times New Roman" w:cs="Times New Roman"/>
          <w:szCs w:val="24"/>
        </w:rPr>
        <w:t>ρουσφετάκια</w:t>
      </w:r>
      <w:proofErr w:type="spellEnd"/>
      <w:r>
        <w:rPr>
          <w:rFonts w:eastAsia="Times New Roman" w:cs="Times New Roman"/>
          <w:szCs w:val="24"/>
        </w:rPr>
        <w:t>, μετακινήσεις, μετατάξεις, βολέματα, γλειψίματα</w:t>
      </w:r>
      <w:r>
        <w:rPr>
          <w:rFonts w:eastAsia="Times New Roman" w:cs="Times New Roman"/>
          <w:szCs w:val="24"/>
        </w:rPr>
        <w:t>, προϋπολογισμούς νοσοκομείων, «εκεί είναι δικοί μας, βάλε παραπάνω», σε άλλα «δεν είναι δικοί μας, βάλε παρακάτω» και τους είχες μέσα στο παιγνίδι αυτούς και εσύ και ο προκάτοχος και ο επόμενος και γι’ αυτόν τον λόγο δεν σου έχτιζαν εσένα.</w:t>
      </w:r>
    </w:p>
    <w:p w14:paraId="1BED4BE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 τους τα κ</w:t>
      </w:r>
      <w:r>
        <w:rPr>
          <w:rFonts w:eastAsia="Times New Roman" w:cs="Times New Roman"/>
          <w:szCs w:val="24"/>
        </w:rPr>
        <w:t>όψαμε, όμως, και γι’ αυτό μας επιτίθενται. Εικοσιπέντε είναι με τις καμήλες και τα μουλάρια μαζί! Τόσοι είναι, δεν είναι παραπάνω. Οι πραγματικοί εργαζόμενοι μάς στηρίζουν, γιατί αν δεν μας στήριζαν, δεν θα αντέχαμε.</w:t>
      </w:r>
    </w:p>
    <w:p w14:paraId="1BED4BE8" w14:textId="77777777" w:rsidR="0011574B" w:rsidRDefault="00BF5310">
      <w:pPr>
        <w:spacing w:line="600" w:lineRule="auto"/>
        <w:ind w:firstLine="709"/>
        <w:contextualSpacing/>
        <w:jc w:val="center"/>
        <w:rPr>
          <w:rFonts w:eastAsia="Times New Roman"/>
          <w:bCs/>
        </w:rPr>
      </w:pPr>
      <w:r>
        <w:rPr>
          <w:rFonts w:eastAsia="Times New Roman"/>
          <w:bCs/>
        </w:rPr>
        <w:t>(Χειροκροτήματα από την πτέρυγα του ΣΥΡ</w:t>
      </w:r>
      <w:r>
        <w:rPr>
          <w:rFonts w:eastAsia="Times New Roman"/>
          <w:bCs/>
        </w:rPr>
        <w:t>ΙΖΑ)</w:t>
      </w:r>
    </w:p>
    <w:p w14:paraId="1BED4BE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επειδή είστε και μέγας ψεύτης και εκτός από αγγλικά ξέρεις και αρχαία ελληνικά, γαλλικά ξέρεις;</w:t>
      </w:r>
    </w:p>
    <w:p w14:paraId="1BED4BE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Ξέρω.</w:t>
      </w:r>
    </w:p>
    <w:p w14:paraId="1BED4BE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Μπράβο. Άμα ξέρεις γαλλικά, διάβασε τη δήλωση του Επιτρόπου </w:t>
      </w:r>
      <w:proofErr w:type="spellStart"/>
      <w:r>
        <w:rPr>
          <w:rFonts w:eastAsia="Times New Roman" w:cs="Times New Roman"/>
          <w:szCs w:val="24"/>
        </w:rPr>
        <w:t>Μοσκοβισί</w:t>
      </w:r>
      <w:proofErr w:type="spellEnd"/>
      <w:r>
        <w:rPr>
          <w:rFonts w:eastAsia="Times New Roman" w:cs="Times New Roman"/>
          <w:szCs w:val="24"/>
        </w:rPr>
        <w:t xml:space="preserve">, </w:t>
      </w:r>
      <w:r>
        <w:rPr>
          <w:rFonts w:eastAsia="Times New Roman" w:cs="Times New Roman"/>
          <w:szCs w:val="24"/>
        </w:rPr>
        <w:t>που λέει ότι δεν παραβαίνει καμμία συμφωνία η Ελλάδα.</w:t>
      </w:r>
    </w:p>
    <w:p w14:paraId="1BED4BE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Κάνετε μια </w:t>
      </w:r>
      <w:proofErr w:type="spellStart"/>
      <w:r>
        <w:rPr>
          <w:rFonts w:eastAsia="Times New Roman" w:cs="Times New Roman"/>
          <w:szCs w:val="24"/>
        </w:rPr>
        <w:t>κωλοτούμπα</w:t>
      </w:r>
      <w:proofErr w:type="spellEnd"/>
      <w:r>
        <w:rPr>
          <w:rFonts w:eastAsia="Times New Roman" w:cs="Times New Roman"/>
          <w:szCs w:val="24"/>
        </w:rPr>
        <w:t xml:space="preserve"> ότι αυτό είναι από το πλεόνασμα.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είναι. Όλη τη μαύρη καταστροφή φέρνετε έξι μήνες, «πτωχεύουμε, καταρρέουν τα έσοδα, κάνουμε, δείχνουμε, </w:t>
      </w:r>
      <w:proofErr w:type="spellStart"/>
      <w:r>
        <w:rPr>
          <w:rFonts w:eastAsia="Times New Roman" w:cs="Times New Roman"/>
          <w:szCs w:val="24"/>
        </w:rPr>
        <w:t>μπήχνουμε</w:t>
      </w:r>
      <w:proofErr w:type="spellEnd"/>
      <w:r>
        <w:rPr>
          <w:rFonts w:eastAsia="Times New Roman" w:cs="Times New Roman"/>
          <w:szCs w:val="24"/>
        </w:rPr>
        <w:t xml:space="preserve">». </w:t>
      </w:r>
      <w:r>
        <w:rPr>
          <w:rFonts w:eastAsia="Times New Roman" w:cs="Times New Roman"/>
          <w:szCs w:val="24"/>
        </w:rPr>
        <w:t xml:space="preserve">Δέκα </w:t>
      </w:r>
      <w:proofErr w:type="spellStart"/>
      <w:r>
        <w:rPr>
          <w:rFonts w:eastAsia="Times New Roman" w:cs="Times New Roman"/>
          <w:szCs w:val="24"/>
        </w:rPr>
        <w:t>νομάτους</w:t>
      </w:r>
      <w:proofErr w:type="spellEnd"/>
      <w:r>
        <w:rPr>
          <w:rFonts w:eastAsia="Times New Roman" w:cs="Times New Roman"/>
          <w:szCs w:val="24"/>
        </w:rPr>
        <w:t xml:space="preserve"> έχω ρωτήσει από διαφορετικές επαγγελματικές κατηγορίες και όλοι, μα όλοι μο</w:t>
      </w:r>
      <w:r>
        <w:rPr>
          <w:rFonts w:eastAsia="Times New Roman" w:cs="Times New Roman"/>
          <w:szCs w:val="24"/>
        </w:rPr>
        <w:t>υ</w:t>
      </w:r>
      <w:r>
        <w:rPr>
          <w:rFonts w:eastAsia="Times New Roman" w:cs="Times New Roman"/>
          <w:szCs w:val="24"/>
        </w:rPr>
        <w:t xml:space="preserve"> λένε -και γιατροί και πλακάδες και μηχανικοί και ψυκτικοί και ό,τι θες- ότι όλοι έχουν 30% αύξηση του τζίρου φέτος. Αυτή είναι η πραγματικότητα.</w:t>
      </w:r>
    </w:p>
    <w:p w14:paraId="1BED4BED" w14:textId="77777777" w:rsidR="0011574B" w:rsidRDefault="00BF5310">
      <w:pPr>
        <w:spacing w:line="600" w:lineRule="auto"/>
        <w:contextualSpacing/>
        <w:jc w:val="center"/>
        <w:rPr>
          <w:rFonts w:eastAsia="Times New Roman"/>
          <w:bCs/>
        </w:rPr>
      </w:pPr>
      <w:r>
        <w:rPr>
          <w:rFonts w:eastAsia="Times New Roman"/>
          <w:bCs/>
        </w:rPr>
        <w:t>(Γέλωτες-</w:t>
      </w:r>
      <w:r>
        <w:rPr>
          <w:rFonts w:eastAsia="Times New Roman"/>
          <w:bCs/>
        </w:rPr>
        <w:t>δ</w:t>
      </w:r>
      <w:r>
        <w:rPr>
          <w:rFonts w:eastAsia="Times New Roman"/>
          <w:bCs/>
        </w:rPr>
        <w:t>ιαμαρτυρίε</w:t>
      </w:r>
      <w:r>
        <w:rPr>
          <w:rFonts w:eastAsia="Times New Roman"/>
          <w:bCs/>
        </w:rPr>
        <w:t>ς από την πτέρυγα της Νέας Δημοκρατίας)</w:t>
      </w:r>
    </w:p>
    <w:p w14:paraId="1BED4BE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Γέλα, γέλα! Έτσι βγαίνουν τα έσοδα νομίζεις! Ξέρεις πώς αλλιώς βγαίνουν; Βγαίνουν με το ότι κατακαλόκαιρο, τον Αύγουστο, το Υπουργείο Υγείας, γιατί τους πείσαμε τους ανθρώπους να βάλουν πλάτη, έδωσε σε έναν μήνα μέσα</w:t>
      </w:r>
      <w:r>
        <w:rPr>
          <w:rFonts w:eastAsia="Times New Roman" w:cs="Times New Roman"/>
          <w:szCs w:val="24"/>
        </w:rPr>
        <w:t xml:space="preserve"> 950 εκατομμύρια ευρώ από ληξιπρόθεσμα. Αυτά μπήκαν </w:t>
      </w:r>
      <w:r>
        <w:rPr>
          <w:rFonts w:eastAsia="Times New Roman" w:cs="Times New Roman"/>
          <w:szCs w:val="24"/>
        </w:rPr>
        <w:lastRenderedPageBreak/>
        <w:t>στην αγορά. Μέχρι στιγμής αυτά τα 950 εκατομμύρια ευρώ μόνο των νοσοκομείων και άλλα 460 εκατομμύρια ευρώ του ΕΟΠΥΥ, που δόθηκαν και αυτά, έχουν γεννήσει άλλα δύο και σε κάθε εμφανή κύκλο που κάνουν εισπρ</w:t>
      </w:r>
      <w:r>
        <w:rPr>
          <w:rFonts w:eastAsia="Times New Roman" w:cs="Times New Roman"/>
          <w:szCs w:val="24"/>
        </w:rPr>
        <w:t>άττει το κράτος και από εκεί και από τα είκοσι επτά εκατομμύρια τουρίστες είναι η άνοδος και από την αύξηση της βιομηχανικής παραγωγής τον Σεπτέμβρη είναι η άνοδος και από τη μείωση της ανεργίας είναι η άνοδος. Φέτος, το Υπουργείο Εργασίας για πρώτη φορά θ</w:t>
      </w:r>
      <w:r>
        <w:rPr>
          <w:rFonts w:eastAsia="Times New Roman" w:cs="Times New Roman"/>
          <w:szCs w:val="24"/>
        </w:rPr>
        <w:t>α δώσει αυτό το ποσό στον ΕΟΠΥΥ. Γι’ αυτό ενισχύσαμε και τα δημόσια νοσοκομεία με 400 εκατομμύρια ευρώ.</w:t>
      </w:r>
    </w:p>
    <w:p w14:paraId="1BED4BE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Εδώ το δίλημμα μπαίνει ως εξής. Η </w:t>
      </w:r>
      <w:r>
        <w:rPr>
          <w:rFonts w:eastAsia="Times New Roman" w:cs="Times New Roman"/>
          <w:szCs w:val="24"/>
        </w:rPr>
        <w:t>ε</w:t>
      </w:r>
      <w:r>
        <w:rPr>
          <w:rFonts w:eastAsia="Times New Roman" w:cs="Times New Roman"/>
          <w:szCs w:val="24"/>
        </w:rPr>
        <w:t>λληνική Κυβέρνηση έχει τη δυνατότητα, γιατί δεν είναι αποικία. Υπογράψαμε έναν συμβιβασμό για να μην έρθει το χάος. Τ</w:t>
      </w:r>
      <w:r>
        <w:rPr>
          <w:rFonts w:eastAsia="Times New Roman" w:cs="Times New Roman"/>
          <w:szCs w:val="24"/>
        </w:rPr>
        <w:t xml:space="preserve">ηρήσαμε τη συμφωνία. Δεν είναι αποικία για να ζητήσουμε την άδεια, γιατί είναι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Μπορέσαμε να δώσουμε τη δέκατη τρίτη σύνταξη και να καταργήσουμε την αύξηση για τον ΦΠΑ στα νησιά.</w:t>
      </w:r>
    </w:p>
    <w:p w14:paraId="1BED4BF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Εσύ με ποιον είσαι και όλη η υπόλοιπη παρέα σο</w:t>
      </w:r>
      <w:r>
        <w:rPr>
          <w:rFonts w:eastAsia="Times New Roman" w:cs="Times New Roman"/>
          <w:szCs w:val="24"/>
        </w:rPr>
        <w:t xml:space="preserve">υ; Με ποιον είστε; Είστε με την </w:t>
      </w:r>
      <w:r>
        <w:rPr>
          <w:rFonts w:eastAsia="Times New Roman" w:cs="Times New Roman"/>
          <w:szCs w:val="24"/>
        </w:rPr>
        <w:t>ε</w:t>
      </w:r>
      <w:r>
        <w:rPr>
          <w:rFonts w:eastAsia="Times New Roman" w:cs="Times New Roman"/>
          <w:szCs w:val="24"/>
        </w:rPr>
        <w:t>λληνική Κυβέρνηση σε αυτό ή είστε με τον Σόιμπλε;</w:t>
      </w:r>
    </w:p>
    <w:p w14:paraId="1BED4BF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Τι ρωτάς τώρα; Το είπε ο Γεωργιάδης, με τον Σόιμπλε.</w:t>
      </w:r>
    </w:p>
    <w:p w14:paraId="1BED4BF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Τι θα ψηφίσετε σήμερα βρε, ναι ή όχι; Άσε τα σάπια γύρω</w:t>
      </w:r>
      <w:r>
        <w:rPr>
          <w:rFonts w:eastAsia="Times New Roman" w:cs="Times New Roman"/>
          <w:szCs w:val="24"/>
        </w:rPr>
        <w:t>-γύρω.</w:t>
      </w:r>
    </w:p>
    <w:p w14:paraId="1BED4BF3" w14:textId="77777777" w:rsidR="0011574B" w:rsidRDefault="00BF5310">
      <w:pPr>
        <w:spacing w:line="600" w:lineRule="auto"/>
        <w:contextualSpacing/>
        <w:jc w:val="center"/>
        <w:rPr>
          <w:rFonts w:eastAsia="Times New Roman"/>
          <w:bCs/>
        </w:rPr>
      </w:pPr>
      <w:r>
        <w:rPr>
          <w:rFonts w:eastAsia="Times New Roman"/>
          <w:bCs/>
        </w:rPr>
        <w:t>(Χειροκροτήματα από την πτέρυγα του ΣΥΡΙΖΑ)</w:t>
      </w:r>
    </w:p>
    <w:p w14:paraId="1BED4BF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Να ξέρεις ένα πράγμα: Εγώ κοιμάμαι πολύ ήσυχος τα βράδια, τόσο ήσυχος, γιατί εμένα δεν με βαστά κανένας. Εσένα σε βαστούν, όμως, και σε βαστούν και στο ΚΕΕΛΠΝΟ. Σε βαστούν και τα ραβασάκια που έστελνες και</w:t>
      </w:r>
      <w:r>
        <w:rPr>
          <w:rFonts w:eastAsia="Times New Roman" w:cs="Times New Roman"/>
          <w:szCs w:val="24"/>
        </w:rPr>
        <w:t xml:space="preserve"> εσύ και η γυναίκα σου για το ποιον να διορίσουν.</w:t>
      </w:r>
    </w:p>
    <w:p w14:paraId="1BED4BF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θα πρέπει να μου δώσετε οπωσδήποτε τον λόγο μετά επί προσωπικού!</w:t>
      </w:r>
    </w:p>
    <w:p w14:paraId="1BED4BF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Σε βαστά όλο αυτό το σύστημα στο οποίο είχατε μπλέξει εκεί. Είναι ένα σύστημα που το ταΐζατε με τουλάχιστον 6 εκατομμύρια ευρώ -έφτασε και 20 εκατομμύρια ευρώ- διαφημιστικής δαπάνης τον χρόνο για να σας λιβανίζει από το πρωί ως το βράδυ και, ενώ καταστρέφ</w:t>
      </w:r>
      <w:r>
        <w:rPr>
          <w:rFonts w:eastAsia="Times New Roman" w:cs="Times New Roman"/>
          <w:szCs w:val="24"/>
        </w:rPr>
        <w:t>ατε, να λέει ότι είστε οι Υπουργοί του γαλαξία. Άλλοι παπάδες ήρθανε και άλλα χαρτιά βαστούνε!</w:t>
      </w:r>
    </w:p>
    <w:p w14:paraId="1BED4BF7"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Κλείστε, κύριε Υπουργέ, σας παρακαλώ.</w:t>
      </w:r>
    </w:p>
    <w:p w14:paraId="1BED4BF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Πάρτε το χαμπάρι και τοποθετηθείτε. Με ποιο</w:t>
      </w:r>
      <w:r>
        <w:rPr>
          <w:rFonts w:eastAsia="Times New Roman" w:cs="Times New Roman"/>
          <w:szCs w:val="24"/>
        </w:rPr>
        <w:t xml:space="preserve">ν είστε: Με την </w:t>
      </w:r>
      <w:r>
        <w:rPr>
          <w:rFonts w:eastAsia="Times New Roman" w:cs="Times New Roman"/>
          <w:szCs w:val="24"/>
        </w:rPr>
        <w:t>ε</w:t>
      </w:r>
      <w:r>
        <w:rPr>
          <w:rFonts w:eastAsia="Times New Roman" w:cs="Times New Roman"/>
          <w:szCs w:val="24"/>
        </w:rPr>
        <w:t>λληνική Κυβέρνηση ή με τον Σόιμπλε; Τέλος!</w:t>
      </w:r>
    </w:p>
    <w:p w14:paraId="1BED4BF9" w14:textId="77777777" w:rsidR="0011574B" w:rsidRDefault="00BF5310">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BED4BFA"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Καλώς.</w:t>
      </w:r>
    </w:p>
    <w:p w14:paraId="1BED4BF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Επί προσωπικού αυστηρά -δεν θα κάνουμε άλλο διάλογο- έχετε τον λόγο, κύριε Γεωργιάδη.</w:t>
      </w:r>
    </w:p>
    <w:p w14:paraId="1BED4BF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Εσε</w:t>
      </w:r>
      <w:r>
        <w:rPr>
          <w:rFonts w:eastAsia="Times New Roman" w:cs="Times New Roman"/>
          <w:szCs w:val="24"/>
        </w:rPr>
        <w:t>ίς το επιτρέψατε, κύριε Πρόεδρε.</w:t>
      </w:r>
    </w:p>
    <w:p w14:paraId="1BED4BF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Όλα ήταν προσωπικά, κύριε Πρόεδρε.</w:t>
      </w:r>
    </w:p>
    <w:p w14:paraId="1BED4BF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Κατ’ αρχάς, κύριε Υπουργέ,…</w:t>
      </w:r>
    </w:p>
    <w:p w14:paraId="1BED4BF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Ξανακάνε μου μήνυση!</w:t>
      </w:r>
    </w:p>
    <w:p w14:paraId="1BED4C0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…θα φέρεις τώρα εδώ τα ραβασάκια…</w:t>
      </w:r>
    </w:p>
    <w:p w14:paraId="1BED4C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Κάνε μου μήνυση!</w:t>
      </w:r>
    </w:p>
    <w:p w14:paraId="1BED4C0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Κύριε Πρόεδρε, προστατέψτε με.</w:t>
      </w:r>
    </w:p>
    <w:p w14:paraId="1BED4C0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Υπουργέ, αφήστε να μιλήσει και ο κ. Γεωργιάδης.</w:t>
      </w:r>
    </w:p>
    <w:p w14:paraId="1BED4C0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w:t>
      </w:r>
      <w:r>
        <w:rPr>
          <w:rFonts w:eastAsia="Times New Roman" w:cs="Times New Roman"/>
          <w:b/>
          <w:szCs w:val="24"/>
        </w:rPr>
        <w:t xml:space="preserve">ΗΣ (Αναπληρωτής Υπουργός Υγείας): </w:t>
      </w:r>
      <w:r>
        <w:rPr>
          <w:rFonts w:eastAsia="Times New Roman" w:cs="Times New Roman"/>
          <w:szCs w:val="24"/>
        </w:rPr>
        <w:t>Ξανακάνε μου μήνυση κι εσύ και αυτός που κάθεται πίσω από εσένα.</w:t>
      </w:r>
    </w:p>
    <w:p w14:paraId="1BED4C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Για μένα το λες;</w:t>
      </w:r>
    </w:p>
    <w:p w14:paraId="1BED4C0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Ναι, για σένα.</w:t>
      </w:r>
    </w:p>
    <w:p w14:paraId="1BED4C0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Τώρα θα σου απαντήσω, </w:t>
      </w:r>
      <w:proofErr w:type="spellStart"/>
      <w:r>
        <w:rPr>
          <w:rFonts w:eastAsia="Times New Roman" w:cs="Times New Roman"/>
          <w:szCs w:val="24"/>
        </w:rPr>
        <w:t>παλιοκτήνος</w:t>
      </w:r>
      <w:proofErr w:type="spellEnd"/>
      <w:r>
        <w:rPr>
          <w:rFonts w:eastAsia="Times New Roman" w:cs="Times New Roman"/>
          <w:szCs w:val="24"/>
        </w:rPr>
        <w:t>, παλιοτόμαρο! Τ</w:t>
      </w:r>
      <w:r>
        <w:rPr>
          <w:rFonts w:eastAsia="Times New Roman" w:cs="Times New Roman"/>
          <w:szCs w:val="24"/>
        </w:rPr>
        <w:t>ώρα περίμενε και θα ακούσεις!</w:t>
      </w:r>
    </w:p>
    <w:p w14:paraId="1BED4C0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Κύριε Πρόεδρε, δώστε μου τον λόγο επί προσωπικού να του απαντήσω. Θα τα ακούσει τώρα.</w:t>
      </w:r>
    </w:p>
    <w:p w14:paraId="1BED4C0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Τι θα μου πεις;</w:t>
      </w:r>
    </w:p>
    <w:p w14:paraId="1BED4C0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w:t>
      </w:r>
    </w:p>
    <w:p w14:paraId="1BED4C0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 xml:space="preserve">Κύριε Πρόεδρε, ο κ. </w:t>
      </w:r>
      <w:proofErr w:type="spellStart"/>
      <w:r>
        <w:rPr>
          <w:rFonts w:eastAsia="Times New Roman" w:cs="Times New Roman"/>
          <w:szCs w:val="24"/>
        </w:rPr>
        <w:t>Πολάκης</w:t>
      </w:r>
      <w:proofErr w:type="spellEnd"/>
      <w:r>
        <w:rPr>
          <w:rFonts w:eastAsia="Times New Roman" w:cs="Times New Roman"/>
          <w:szCs w:val="24"/>
        </w:rPr>
        <w:t>…</w:t>
      </w:r>
    </w:p>
    <w:p w14:paraId="1BED4C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Γεωργιάδη, αφήστε με λίγο να μιλήσω και θα σας δώσω αμέσως τον λόγο.</w:t>
      </w:r>
    </w:p>
    <w:p w14:paraId="1BED4C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έδωσα τον λόγο και μιλήσατε.</w:t>
      </w:r>
    </w:p>
    <w:p w14:paraId="1BED4C0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1BED4C0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Γεωργιάδη, τι λέτε «με </w:t>
      </w:r>
      <w:proofErr w:type="spellStart"/>
      <w:r>
        <w:rPr>
          <w:rFonts w:eastAsia="Times New Roman" w:cs="Times New Roman"/>
          <w:szCs w:val="24"/>
        </w:rPr>
        <w:t>συγχωρείτε</w:t>
      </w:r>
      <w:proofErr w:type="spellEnd"/>
      <w:r>
        <w:rPr>
          <w:rFonts w:eastAsia="Times New Roman" w:cs="Times New Roman"/>
          <w:szCs w:val="24"/>
        </w:rPr>
        <w:t xml:space="preserve">»; Αφήστε να τελειώσω την πρότασή μου. Θα δώσω τον λόγο σε εσάς και στον κ. </w:t>
      </w:r>
      <w:proofErr w:type="spellStart"/>
      <w:r>
        <w:rPr>
          <w:rFonts w:eastAsia="Times New Roman" w:cs="Times New Roman"/>
          <w:szCs w:val="24"/>
        </w:rPr>
        <w:t>Σαλμά</w:t>
      </w:r>
      <w:proofErr w:type="spellEnd"/>
      <w:r>
        <w:rPr>
          <w:rFonts w:eastAsia="Times New Roman" w:cs="Times New Roman"/>
          <w:szCs w:val="24"/>
        </w:rPr>
        <w:t>, επειδή αναφέρθηκε το όνομά του και θα παρακαλέσω να κλείσουμε εδώ. Έχουμε και το νομοσχέδιο, το οποί</w:t>
      </w:r>
      <w:r>
        <w:rPr>
          <w:rFonts w:eastAsia="Times New Roman" w:cs="Times New Roman"/>
          <w:szCs w:val="24"/>
        </w:rPr>
        <w:t>ο συζητούμε.</w:t>
      </w:r>
    </w:p>
    <w:p w14:paraId="1BED4C1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Ορίστε, κύριε Γεωργιάδη, έχετε τον λόγο.</w:t>
      </w:r>
    </w:p>
    <w:p w14:paraId="1BED4C1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θα φέρετε τώρα στη Βουλή τα ραβασάκια τα δικά μου και της γυναίκας μου. Εάν δεν τα φέρετε, θα παρακαλέσω τον Πρόεδρο…</w:t>
      </w:r>
    </w:p>
    <w:p w14:paraId="1BED4C1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Εγώ θα κάνω μήνυση και εσείς θα αιτηθείτε </w:t>
      </w:r>
      <w:r>
        <w:rPr>
          <w:rFonts w:eastAsia="Times New Roman" w:cs="Times New Roman"/>
          <w:szCs w:val="24"/>
        </w:rPr>
        <w:t>να αρθεί η ασυλία σας, για να τα φέρετε στο δικαστήριο.</w:t>
      </w:r>
    </w:p>
    <w:p w14:paraId="1BED4C1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Δεν θα κρύβεσαι, όμως, ρε γαϊδούρι, πίσω από την ασυλία. Το κατάλαβες; Ψεύτη!</w:t>
      </w:r>
    </w:p>
    <w:p w14:paraId="1BED4C14"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ED4C15"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1BED4C1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 xml:space="preserve">τάσιος Κουράκης): </w:t>
      </w:r>
      <w:r>
        <w:rPr>
          <w:rFonts w:eastAsia="Times New Roman" w:cs="Times New Roman"/>
          <w:szCs w:val="24"/>
        </w:rPr>
        <w:t>Κύριε Γεωργιάδη, σας παρακαλώ.</w:t>
      </w:r>
    </w:p>
    <w:p w14:paraId="1BED4C1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Θρασύδειλε, απατεώνα, που τολμάς και πιάνεις στο στόμα σου το όνομα της γυναίκας μου!</w:t>
      </w:r>
    </w:p>
    <w:p w14:paraId="1BED4C1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Δεν πάει έτσι!</w:t>
      </w:r>
    </w:p>
    <w:p w14:paraId="1BED4C1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Θα αρθεί η ασυλία του ψεύτη ή θα φέρει εδώ τα ραβασάκια! Γαϊδούρι! Απατεώνα!</w:t>
      </w:r>
    </w:p>
    <w:p w14:paraId="1BED4C1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κάνετε ανάκληση…</w:t>
      </w:r>
    </w:p>
    <w:p w14:paraId="1BED4C1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Θα φέρεις τα χαρτάκια εδώ, </w:t>
      </w:r>
      <w:proofErr w:type="spellStart"/>
      <w:r>
        <w:rPr>
          <w:rFonts w:eastAsia="Times New Roman" w:cs="Times New Roman"/>
          <w:szCs w:val="24"/>
        </w:rPr>
        <w:t>παλιοψεύταρε</w:t>
      </w:r>
      <w:proofErr w:type="spellEnd"/>
      <w:r>
        <w:rPr>
          <w:rFonts w:eastAsia="Times New Roman" w:cs="Times New Roman"/>
          <w:szCs w:val="24"/>
        </w:rPr>
        <w:t xml:space="preserve"> </w:t>
      </w:r>
      <w:proofErr w:type="spellStart"/>
      <w:r>
        <w:rPr>
          <w:rFonts w:eastAsia="Times New Roman" w:cs="Times New Roman"/>
          <w:szCs w:val="24"/>
        </w:rPr>
        <w:t>Κρητίκαρε</w:t>
      </w:r>
      <w:proofErr w:type="spellEnd"/>
      <w:r>
        <w:rPr>
          <w:rFonts w:eastAsia="Times New Roman" w:cs="Times New Roman"/>
          <w:szCs w:val="24"/>
        </w:rPr>
        <w:t>! Θα σου ξεριζώσω τα μουστάκια, αν δεν τα φέρεις</w:t>
      </w:r>
      <w:r>
        <w:rPr>
          <w:rFonts w:eastAsia="Times New Roman" w:cs="Times New Roman"/>
          <w:szCs w:val="24"/>
        </w:rPr>
        <w:t>!</w:t>
      </w:r>
    </w:p>
    <w:p w14:paraId="1BED4C1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Γεωργιάδη, θα κάνετε ανάκληση.</w:t>
      </w:r>
    </w:p>
    <w:p w14:paraId="1BED4C1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Κύριε Πρόεδρε, έπιασε στο στόμα του αυτός το όνομα της γυναίκας μου! Αυτός! Αυτό το υποκείμενο εκεί! </w:t>
      </w:r>
    </w:p>
    <w:p w14:paraId="1BED4C1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Να ανακαλέσει! Τα νταβατζηλίκια σα</w:t>
      </w:r>
      <w:r>
        <w:rPr>
          <w:rFonts w:eastAsia="Times New Roman" w:cs="Times New Roman"/>
          <w:szCs w:val="24"/>
        </w:rPr>
        <w:t>ς αλλού!</w:t>
      </w:r>
    </w:p>
    <w:p w14:paraId="1BED4C1F"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 xml:space="preserve"> (Θόρυβος από την πτέρυγα της Νέας Δημοκρατίας)</w:t>
      </w:r>
    </w:p>
    <w:p w14:paraId="1BED4C2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 xml:space="preserve">Ή θα φέρεις τα χαρτάκια τώρα, </w:t>
      </w:r>
      <w:proofErr w:type="spellStart"/>
      <w:r>
        <w:rPr>
          <w:rFonts w:eastAsia="Times New Roman" w:cs="Times New Roman"/>
          <w:szCs w:val="24"/>
        </w:rPr>
        <w:t>αρχιγαϊδούρι</w:t>
      </w:r>
      <w:proofErr w:type="spellEnd"/>
      <w:r>
        <w:rPr>
          <w:rFonts w:eastAsia="Times New Roman" w:cs="Times New Roman"/>
          <w:szCs w:val="24"/>
        </w:rPr>
        <w:t>, ή θα γίνει εδώ της Κρήτης! Φέρε τώρα εδώ τα χαρτάκια!</w:t>
      </w:r>
    </w:p>
    <w:p w14:paraId="1BED4C2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Παρακαλώ!</w:t>
      </w:r>
    </w:p>
    <w:p w14:paraId="1BED4C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w:t>
      </w:r>
      <w:r>
        <w:rPr>
          <w:rFonts w:eastAsia="Times New Roman" w:cs="Times New Roman"/>
          <w:szCs w:val="24"/>
        </w:rPr>
        <w:t>κούστε τώρα, κύριε Πρόεδρε. Είναι σοβαρά αυτά. Με την τιμή και την υπόληψή μου δεν παίζει κανένας! Κανένας! Δεν σε είπα ούτε κλέφτη ούτε απατεώνα!</w:t>
      </w:r>
    </w:p>
    <w:p w14:paraId="1BED4C2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Τόση ώρα εσύ δεν προσβάλλεις την τιμή μας που μας ρωτάς τι επάγγελμα έχουμε και τι έχουμε κάνε</w:t>
      </w:r>
      <w:r>
        <w:rPr>
          <w:rFonts w:eastAsia="Times New Roman" w:cs="Times New Roman"/>
          <w:szCs w:val="24"/>
        </w:rPr>
        <w:t>ι;</w:t>
      </w:r>
    </w:p>
    <w:p w14:paraId="1BED4C2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Γεωργιάδη, θα ανακαλέσετε. Δεν θα μπορέσουμε να προχωρήσουμε.</w:t>
      </w:r>
    </w:p>
    <w:p w14:paraId="1BED4C2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Αυτός ο τύπος νομίζει ότι μπορεί να ασχημονεί και να κρύβεται στο μουστάκι.</w:t>
      </w:r>
    </w:p>
    <w:p w14:paraId="1BED4C2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εμένα δεν κρύβεσαι, </w:t>
      </w:r>
      <w:proofErr w:type="spellStart"/>
      <w:r>
        <w:rPr>
          <w:rFonts w:eastAsia="Times New Roman" w:cs="Times New Roman"/>
          <w:szCs w:val="24"/>
        </w:rPr>
        <w:t>Πολάκη</w:t>
      </w:r>
      <w:proofErr w:type="spellEnd"/>
      <w:r>
        <w:rPr>
          <w:rFonts w:eastAsia="Times New Roman" w:cs="Times New Roman"/>
          <w:szCs w:val="24"/>
        </w:rPr>
        <w:t>. Έχει έρθει μήνυ</w:t>
      </w:r>
      <w:r>
        <w:rPr>
          <w:rFonts w:eastAsia="Times New Roman" w:cs="Times New Roman"/>
          <w:szCs w:val="24"/>
        </w:rPr>
        <w:t>ση και</w:t>
      </w:r>
      <w:r>
        <w:rPr>
          <w:rFonts w:eastAsia="Times New Roman" w:cs="Times New Roman"/>
          <w:szCs w:val="24"/>
        </w:rPr>
        <w:t xml:space="preserve"> ο</w:t>
      </w:r>
      <w:r>
        <w:rPr>
          <w:rFonts w:eastAsia="Times New Roman" w:cs="Times New Roman"/>
          <w:szCs w:val="24"/>
        </w:rPr>
        <w:t xml:space="preserve"> εισαγγελέας έχει φέρει στη Βουλή και αιτείται να γίνει ειδικό δικαστήριο για σένα. Το ξέρεις.</w:t>
      </w:r>
    </w:p>
    <w:p w14:paraId="1BED4C2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Ωραία!</w:t>
      </w:r>
    </w:p>
    <w:p w14:paraId="1BED4C2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Όμως η Κοινοβουλευτική Ομάδα του ΣΥΡΙΖΑ σε καλύπτει. Κάποτε έλεγε εδώ 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Ζωή Κωνσταντοπούλου ότι εσείς όποτε έρχεται για Υπουργό από τον εισαγγελέα, πρώτοι θα τον πηγαίνετε στη </w:t>
      </w:r>
      <w:r>
        <w:rPr>
          <w:rFonts w:eastAsia="Times New Roman" w:cs="Times New Roman"/>
          <w:szCs w:val="24"/>
        </w:rPr>
        <w:t>δ</w:t>
      </w:r>
      <w:r>
        <w:rPr>
          <w:rFonts w:eastAsia="Times New Roman" w:cs="Times New Roman"/>
          <w:szCs w:val="24"/>
        </w:rPr>
        <w:t xml:space="preserve">ικαιοσύνη. </w:t>
      </w:r>
    </w:p>
    <w:p w14:paraId="1BED4C2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Για να σε δω, λοιπόν, εδώ τώρα! Για τον φάκελο που έχει στείλει εδώ εισαγγελέας εναντίον σου θα ψηφίσετε να πάει στο δικαστήριο ο κ. </w:t>
      </w:r>
      <w:proofErr w:type="spellStart"/>
      <w:r>
        <w:rPr>
          <w:rFonts w:eastAsia="Times New Roman" w:cs="Times New Roman"/>
          <w:szCs w:val="24"/>
        </w:rPr>
        <w:t>Πολάκης</w:t>
      </w:r>
      <w:proofErr w:type="spellEnd"/>
      <w:r>
        <w:rPr>
          <w:rFonts w:eastAsia="Times New Roman" w:cs="Times New Roman"/>
          <w:szCs w:val="24"/>
        </w:rPr>
        <w:t xml:space="preserve">; Όχι βέβαια, γιατί είναι κότα </w:t>
      </w:r>
      <w:proofErr w:type="spellStart"/>
      <w:r>
        <w:rPr>
          <w:rFonts w:eastAsia="Times New Roman" w:cs="Times New Roman"/>
          <w:szCs w:val="24"/>
        </w:rPr>
        <w:t>λειράτη</w:t>
      </w:r>
      <w:proofErr w:type="spellEnd"/>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w:t>
      </w:r>
    </w:p>
    <w:p w14:paraId="1BED4C2A"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ED4C2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Όμως άκου </w:t>
      </w:r>
      <w:proofErr w:type="spellStart"/>
      <w:r>
        <w:rPr>
          <w:rFonts w:eastAsia="Times New Roman" w:cs="Times New Roman"/>
          <w:szCs w:val="24"/>
        </w:rPr>
        <w:t>Πολάκη</w:t>
      </w:r>
      <w:proofErr w:type="spellEnd"/>
      <w:r>
        <w:rPr>
          <w:rFonts w:eastAsia="Times New Roman" w:cs="Times New Roman"/>
          <w:szCs w:val="24"/>
        </w:rPr>
        <w:t>! Θα πέσετε κάποια στιγμή. Εσύ λες αργά, εγώ λέω γρήγορα. Και τότε, κοίταξέ με καλά στα μάτια,…</w:t>
      </w:r>
    </w:p>
    <w:p w14:paraId="1BED4C2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w:t>
      </w:r>
      <w:r>
        <w:rPr>
          <w:rFonts w:eastAsia="Times New Roman" w:cs="Times New Roman"/>
          <w:b/>
          <w:szCs w:val="24"/>
        </w:rPr>
        <w:t xml:space="preserve">ουργός Υγείας): </w:t>
      </w:r>
      <w:r>
        <w:rPr>
          <w:rFonts w:eastAsia="Times New Roman" w:cs="Times New Roman"/>
          <w:szCs w:val="24"/>
        </w:rPr>
        <w:t xml:space="preserve">Τι θα γίνει; Σε κοιτάω στα μάτια. </w:t>
      </w:r>
    </w:p>
    <w:p w14:paraId="1BED4C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…δεν τη γλυτώνεις με τίποτα!</w:t>
      </w:r>
    </w:p>
    <w:p w14:paraId="1BED4C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Μπράβο, μπράβο! </w:t>
      </w:r>
    </w:p>
    <w:p w14:paraId="1BED4C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απειλές τώρα, κύριε Πρόεδρε;</w:t>
      </w:r>
    </w:p>
    <w:p w14:paraId="1BED4C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εντάξει. </w:t>
      </w:r>
    </w:p>
    <w:p w14:paraId="1BED4C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Ολοκληρώστε, σας παρακαλώ.</w:t>
      </w:r>
    </w:p>
    <w:p w14:paraId="1BED4C3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Τι θα μας κάνεις; Πες μας τι θα μας κάνεις.</w:t>
      </w:r>
    </w:p>
    <w:p w14:paraId="1BED4C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Είπαμε, λοιπόν, ό,τι πει η </w:t>
      </w:r>
      <w:r>
        <w:rPr>
          <w:rFonts w:eastAsia="Times New Roman" w:cs="Times New Roman"/>
          <w:szCs w:val="24"/>
        </w:rPr>
        <w:t>δ</w:t>
      </w:r>
      <w:r>
        <w:rPr>
          <w:rFonts w:eastAsia="Times New Roman" w:cs="Times New Roman"/>
          <w:szCs w:val="24"/>
        </w:rPr>
        <w:t>ικαιοσύνη, κύριε…</w:t>
      </w:r>
    </w:p>
    <w:p w14:paraId="1BED4C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Πες μας τι θα μας κάνεις! Τι θα μας κάνεις;</w:t>
      </w:r>
    </w:p>
    <w:p w14:paraId="1BED4C35"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την πτέρυγα του ΣΥΡΙΖΑ)</w:t>
      </w:r>
    </w:p>
    <w:p w14:paraId="1BED4C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w:t>
      </w:r>
      <w:r>
        <w:rPr>
          <w:rFonts w:eastAsia="Times New Roman" w:cs="Times New Roman"/>
          <w:b/>
          <w:szCs w:val="24"/>
        </w:rPr>
        <w:t xml:space="preserve">ΡΙΔΩΝ-ΑΔΩΝΙΣ ΓΕΩΡΓΙΑΔΗΣ: </w:t>
      </w:r>
      <w:r>
        <w:rPr>
          <w:rFonts w:eastAsia="Times New Roman" w:cs="Times New Roman"/>
          <w:szCs w:val="24"/>
        </w:rPr>
        <w:t xml:space="preserve">Θα πάει στη </w:t>
      </w:r>
      <w:r>
        <w:rPr>
          <w:rFonts w:eastAsia="Times New Roman" w:cs="Times New Roman"/>
          <w:szCs w:val="24"/>
        </w:rPr>
        <w:t>δ</w:t>
      </w:r>
      <w:r>
        <w:rPr>
          <w:rFonts w:eastAsia="Times New Roman" w:cs="Times New Roman"/>
          <w:szCs w:val="24"/>
        </w:rPr>
        <w:t>ικαιοσύνη, κύριε!</w:t>
      </w:r>
    </w:p>
    <w:p w14:paraId="1BED4C37" w14:textId="77777777" w:rsidR="0011574B" w:rsidRDefault="00BF5310">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Κάντε λίγο ησυχία, σας παρακαλώ.</w:t>
      </w:r>
      <w:r>
        <w:rPr>
          <w:rFonts w:eastAsia="Times New Roman" w:cs="Times New Roman"/>
          <w:b/>
          <w:szCs w:val="24"/>
        </w:rPr>
        <w:t xml:space="preserve"> </w:t>
      </w:r>
    </w:p>
    <w:p w14:paraId="1BED4C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Μας απειλεί κιόλας μέσα στο Κοινοβούλιο! Τα νταβατζηλίκια σας αλλού!</w:t>
      </w:r>
    </w:p>
    <w:p w14:paraId="1BED4C3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Κι εσείς επικροτείτε! Αυτή είναι η δημοκρατί</w:t>
      </w:r>
      <w:r>
        <w:rPr>
          <w:rFonts w:eastAsia="Times New Roman" w:cs="Times New Roman"/>
          <w:szCs w:val="24"/>
        </w:rPr>
        <w:t>α σας!</w:t>
      </w:r>
    </w:p>
    <w:p w14:paraId="1BED4C3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δεν θυμάται ότι αυτοί οι συνδικαλιστές που ανέφερε…</w:t>
      </w:r>
    </w:p>
    <w:p w14:paraId="1BED4C3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Γεωργιάδη, ολοκληρώστε, σας παρακαλώ, για να κλείσουμε.</w:t>
      </w:r>
    </w:p>
    <w:p w14:paraId="1BED4C3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…δεν είχαν χτίσει την πόρτα σε μέ</w:t>
      </w:r>
      <w:r>
        <w:rPr>
          <w:rFonts w:eastAsia="Times New Roman" w:cs="Times New Roman"/>
          <w:szCs w:val="24"/>
        </w:rPr>
        <w:t>να, είπε.</w:t>
      </w:r>
    </w:p>
    <w:p w14:paraId="1BED4C3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Την είχαν χτίσει, λοιπόν, την πόρτα. Οι συνδικαλιστές είχαν χτίσει την πόρτα στο Δρομοκαΐτειο. Και ξέρετε ποιος ήταν πίσω από τα τούβλα, όταν την έχτιζαν; Ο κ. Ξανθός που είναι τώρα Υπουργός Υγείας.</w:t>
      </w:r>
    </w:p>
    <w:p w14:paraId="1BED4C3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Τι λες, βρε;</w:t>
      </w:r>
    </w:p>
    <w:p w14:paraId="1BED4C3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w:t>
      </w:r>
      <w:r>
        <w:rPr>
          <w:rFonts w:eastAsia="Times New Roman" w:cs="Times New Roman"/>
          <w:b/>
          <w:szCs w:val="24"/>
        </w:rPr>
        <w:t xml:space="preserve">ΩΝΙΣ ΓΕΩΡΓΙΑΔΗΣ: </w:t>
      </w:r>
      <w:r>
        <w:rPr>
          <w:rFonts w:eastAsia="Times New Roman" w:cs="Times New Roman"/>
          <w:szCs w:val="24"/>
        </w:rPr>
        <w:t xml:space="preserve">Τώρα κάνετε ότι δεν τους ξέρετε. Όμως όταν ήμουν εγώ Υπουργός και δεν με άφηναν να μπω στα νοσοκομεία και έκαναν επεισόδια και έχτιζαν τις πόρτες, ήταν οι καλύτεροί σας φίλοι, κύριε </w:t>
      </w:r>
      <w:proofErr w:type="spellStart"/>
      <w:r>
        <w:rPr>
          <w:rFonts w:eastAsia="Times New Roman" w:cs="Times New Roman"/>
          <w:szCs w:val="24"/>
        </w:rPr>
        <w:t>Πολάκη</w:t>
      </w:r>
      <w:proofErr w:type="spellEnd"/>
      <w:r>
        <w:rPr>
          <w:rFonts w:eastAsia="Times New Roman" w:cs="Times New Roman"/>
          <w:szCs w:val="24"/>
        </w:rPr>
        <w:t>. Τώρα ξαφνικά δεν σας αρέσουν, γιατί τολμούν και σ</w:t>
      </w:r>
      <w:r>
        <w:rPr>
          <w:rFonts w:eastAsia="Times New Roman" w:cs="Times New Roman"/>
          <w:szCs w:val="24"/>
        </w:rPr>
        <w:t xml:space="preserve">ου ασκούν κριτική που τα έχεις κάνει θάλασσα στην </w:t>
      </w:r>
      <w:r>
        <w:rPr>
          <w:rFonts w:eastAsia="Times New Roman" w:cs="Times New Roman"/>
          <w:szCs w:val="24"/>
        </w:rPr>
        <w:t>υ</w:t>
      </w:r>
      <w:r>
        <w:rPr>
          <w:rFonts w:eastAsia="Times New Roman" w:cs="Times New Roman"/>
          <w:szCs w:val="24"/>
        </w:rPr>
        <w:t>γεία!</w:t>
      </w:r>
    </w:p>
    <w:p w14:paraId="1BED4C4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σας παρακαλώ.</w:t>
      </w:r>
    </w:p>
    <w:p w14:paraId="1BED4C4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Όσον αφορά τους προϋπολογισμούς, είχε το θράσος να πει ότι κόψαμε τους προϋπολογισμούς. Οι προϋπολογισμοί τώρα</w:t>
      </w:r>
      <w:r>
        <w:rPr>
          <w:rFonts w:eastAsia="Times New Roman" w:cs="Times New Roman"/>
          <w:szCs w:val="24"/>
        </w:rPr>
        <w:t xml:space="preserve"> είναι πιο κάτω απ’ ό,τι ήταν πριν.</w:t>
      </w:r>
    </w:p>
    <w:p w14:paraId="1BED4C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Τι λες;</w:t>
      </w:r>
    </w:p>
    <w:p w14:paraId="1BED4C4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Πιο χαμηλοί είναι τώρα απ’ ό,τι ήταν πριν.</w:t>
      </w:r>
    </w:p>
    <w:p w14:paraId="1BED4C4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δεν τους αυξάνεις τους προϋπολογισμούς, </w:t>
      </w:r>
      <w:proofErr w:type="spellStart"/>
      <w:r>
        <w:rPr>
          <w:rFonts w:eastAsia="Times New Roman" w:cs="Times New Roman"/>
          <w:szCs w:val="24"/>
        </w:rPr>
        <w:t>Πολάκη</w:t>
      </w:r>
      <w:proofErr w:type="spellEnd"/>
      <w:r>
        <w:rPr>
          <w:rFonts w:eastAsia="Times New Roman" w:cs="Times New Roman"/>
          <w:szCs w:val="24"/>
        </w:rPr>
        <w:t xml:space="preserve">, </w:t>
      </w:r>
      <w:proofErr w:type="spellStart"/>
      <w:r>
        <w:rPr>
          <w:rFonts w:eastAsia="Times New Roman" w:cs="Times New Roman"/>
          <w:szCs w:val="24"/>
        </w:rPr>
        <w:t>Κρητίκαρε</w:t>
      </w:r>
      <w:proofErr w:type="spellEnd"/>
      <w:r>
        <w:rPr>
          <w:rFonts w:eastAsia="Times New Roman" w:cs="Times New Roman"/>
          <w:szCs w:val="24"/>
        </w:rPr>
        <w:t>;</w:t>
      </w:r>
    </w:p>
    <w:p w14:paraId="1BED4C4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Είπαμε γιατί, ας μην τα ξαναλέμε. Είναι κότα </w:t>
      </w:r>
      <w:proofErr w:type="spellStart"/>
      <w:r>
        <w:rPr>
          <w:rFonts w:eastAsia="Times New Roman" w:cs="Times New Roman"/>
          <w:szCs w:val="24"/>
        </w:rPr>
        <w:t>λειράτη</w:t>
      </w:r>
      <w:proofErr w:type="spellEnd"/>
      <w:r>
        <w:rPr>
          <w:rFonts w:eastAsia="Times New Roman" w:cs="Times New Roman"/>
          <w:szCs w:val="24"/>
        </w:rPr>
        <w:t>!</w:t>
      </w:r>
    </w:p>
    <w:p w14:paraId="1BED4C4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w:t>
      </w:r>
      <w:r>
        <w:rPr>
          <w:rFonts w:eastAsia="Times New Roman" w:cs="Times New Roman"/>
          <w:b/>
          <w:szCs w:val="24"/>
        </w:rPr>
        <w:t xml:space="preserve">ΛΟΣ ΠΟΛΑΚΗΣ (Αναπληρωτής Υπουργός Υγείας): </w:t>
      </w:r>
      <w:r>
        <w:rPr>
          <w:rFonts w:eastAsia="Times New Roman" w:cs="Times New Roman"/>
          <w:szCs w:val="24"/>
        </w:rPr>
        <w:t>Τους αύξησα.</w:t>
      </w:r>
    </w:p>
    <w:p w14:paraId="1BED4C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Ναι, καλά, εντάξει!</w:t>
      </w:r>
    </w:p>
    <w:p w14:paraId="1BED4C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Άρα έρχεται εδώ στη Βουλή, ψεύδεται για όλα και λασπολογεί.</w:t>
      </w:r>
    </w:p>
    <w:p w14:paraId="1BED4C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Γεωργιάδη, σας παρακαλώ!</w:t>
      </w:r>
    </w:p>
    <w:p w14:paraId="1BED4C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b/>
          <w:szCs w:val="24"/>
        </w:rPr>
        <w:t xml:space="preserve"> </w:t>
      </w:r>
      <w:r>
        <w:rPr>
          <w:rFonts w:eastAsia="Times New Roman" w:cs="Times New Roman"/>
          <w:szCs w:val="24"/>
        </w:rPr>
        <w:t>Φέρε τα χαρτιά. Φέρε τα ραβασάκια τώρα. Φέρε τα ραβασάκια εδώ</w:t>
      </w:r>
      <w:r w:rsidRPr="0096266E">
        <w:rPr>
          <w:rFonts w:eastAsia="Times New Roman" w:cs="Times New Roman"/>
          <w:szCs w:val="24"/>
        </w:rPr>
        <w:t>!</w:t>
      </w:r>
    </w:p>
    <w:p w14:paraId="1BED4C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Τώρα θα σου πω!</w:t>
      </w:r>
    </w:p>
    <w:p w14:paraId="1BED4C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 xml:space="preserve">Όχι, «θα σου πω»! Θα φέρεις τα ραβασάκια. Αλλιώς στα δικαστήρια. Φέρε τα ραβασάκια εδώ να τα δουν οι </w:t>
      </w:r>
      <w:r>
        <w:rPr>
          <w:rFonts w:eastAsia="Times New Roman" w:cs="Times New Roman"/>
          <w:szCs w:val="24"/>
        </w:rPr>
        <w:t>συνάδελφοι. Ψεύτη!</w:t>
      </w:r>
    </w:p>
    <w:p w14:paraId="1BED4C4D" w14:textId="77777777" w:rsidR="0011574B" w:rsidRDefault="00BF5310">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BED4C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Γεωργιάδη!</w:t>
      </w:r>
    </w:p>
    <w:p w14:paraId="1BED4C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Σαλμάς</w:t>
      </w:r>
      <w:proofErr w:type="spellEnd"/>
      <w:r>
        <w:rPr>
          <w:rFonts w:eastAsia="Times New Roman" w:cs="Times New Roman"/>
          <w:szCs w:val="24"/>
        </w:rPr>
        <w:t xml:space="preserve"> έχει τον λόγο.</w:t>
      </w:r>
    </w:p>
    <w:p w14:paraId="1BED4C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θέλω τον λόγο επί προσωπικού.</w:t>
      </w:r>
    </w:p>
    <w:p w14:paraId="1BED4C5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w:t>
      </w:r>
      <w:r>
        <w:rPr>
          <w:rFonts w:eastAsia="Times New Roman" w:cs="Times New Roman"/>
          <w:b/>
          <w:szCs w:val="24"/>
        </w:rPr>
        <w:t>αστάσιος Κουράκης):</w:t>
      </w:r>
      <w:r>
        <w:rPr>
          <w:rFonts w:eastAsia="Times New Roman" w:cs="Times New Roman"/>
          <w:szCs w:val="24"/>
        </w:rPr>
        <w:t xml:space="preserve"> Σας παρακαλώ, κύριε Υπουργέ, μετά. Κλείνουμε. Θα μιλήσει ο κ. </w:t>
      </w:r>
      <w:proofErr w:type="spellStart"/>
      <w:r>
        <w:rPr>
          <w:rFonts w:eastAsia="Times New Roman" w:cs="Times New Roman"/>
          <w:szCs w:val="24"/>
        </w:rPr>
        <w:t>Σαλμάς</w:t>
      </w:r>
      <w:proofErr w:type="spellEnd"/>
      <w:r>
        <w:rPr>
          <w:rFonts w:eastAsia="Times New Roman" w:cs="Times New Roman"/>
          <w:szCs w:val="24"/>
        </w:rPr>
        <w:t xml:space="preserve"> για ένα λεπτό επί προσωπικ</w:t>
      </w:r>
      <w:r>
        <w:rPr>
          <w:rFonts w:eastAsia="Times New Roman" w:cs="Times New Roman"/>
          <w:szCs w:val="24"/>
        </w:rPr>
        <w:t>ού</w:t>
      </w:r>
      <w:r>
        <w:rPr>
          <w:rFonts w:eastAsia="Times New Roman" w:cs="Times New Roman"/>
          <w:szCs w:val="24"/>
        </w:rPr>
        <w:t>.</w:t>
      </w:r>
    </w:p>
    <w:p w14:paraId="1BED4C5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Σαλμά</w:t>
      </w:r>
      <w:proofErr w:type="spellEnd"/>
      <w:r>
        <w:rPr>
          <w:rFonts w:eastAsia="Times New Roman" w:cs="Times New Roman"/>
          <w:szCs w:val="24"/>
        </w:rPr>
        <w:t>.</w:t>
      </w:r>
    </w:p>
    <w:p w14:paraId="1BED4C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Ακούστε, κύριε Πρόεδρε. Ο κ. </w:t>
      </w:r>
      <w:proofErr w:type="spellStart"/>
      <w:r>
        <w:rPr>
          <w:rFonts w:eastAsia="Times New Roman" w:cs="Times New Roman"/>
          <w:szCs w:val="24"/>
        </w:rPr>
        <w:t>Πολάκης</w:t>
      </w:r>
      <w:proofErr w:type="spellEnd"/>
      <w:r>
        <w:rPr>
          <w:rFonts w:eastAsia="Times New Roman" w:cs="Times New Roman"/>
          <w:szCs w:val="24"/>
        </w:rPr>
        <w:t xml:space="preserve"> είναι κατηγορούμενος από εμένα με μήνυση. Και αντί να έχ</w:t>
      </w:r>
      <w:r>
        <w:rPr>
          <w:rFonts w:eastAsia="Times New Roman" w:cs="Times New Roman"/>
          <w:szCs w:val="24"/>
        </w:rPr>
        <w:t xml:space="preserve">ει την ανδρεία να πάει </w:t>
      </w:r>
      <w:r>
        <w:rPr>
          <w:rFonts w:eastAsia="Times New Roman" w:cs="Times New Roman"/>
          <w:szCs w:val="24"/>
        </w:rPr>
        <w:lastRenderedPageBreak/>
        <w:t xml:space="preserve">στο δικαστήριο να με αντιμετωπίσει για συκοφαντία που τον κατηγορώ, πήγε στην αρμόδια </w:t>
      </w:r>
      <w:r>
        <w:rPr>
          <w:rFonts w:eastAsia="Times New Roman" w:cs="Times New Roman"/>
          <w:szCs w:val="24"/>
        </w:rPr>
        <w:t>ε</w:t>
      </w:r>
      <w:r>
        <w:rPr>
          <w:rFonts w:eastAsia="Times New Roman" w:cs="Times New Roman"/>
          <w:szCs w:val="24"/>
        </w:rPr>
        <w:t>πιτροπή που κρίνει τις ασυλίες και παρακάλεσε να μην του αρθεί η ασυλία.</w:t>
      </w:r>
    </w:p>
    <w:p w14:paraId="1BED4C54" w14:textId="77777777" w:rsidR="0011574B" w:rsidRDefault="00BF531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BED4C5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Είστε σίγουρο</w:t>
      </w:r>
      <w:r>
        <w:rPr>
          <w:rFonts w:eastAsia="Times New Roman" w:cs="Times New Roman"/>
          <w:szCs w:val="24"/>
        </w:rPr>
        <w:t>ς ότι παρακάλεσε;</w:t>
      </w:r>
    </w:p>
    <w:p w14:paraId="1BED4C5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Πάμε παρακάτω. Περιγράφω δεδομένα. </w:t>
      </w:r>
    </w:p>
    <w:p w14:paraId="1BED4C5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Να του άρετε την ασυλία. Θα αρθεί. Να του άρετε την ασυλία. Διαβάστε τα Πρακτικά της </w:t>
      </w:r>
      <w:r>
        <w:rPr>
          <w:rFonts w:eastAsia="Times New Roman" w:cs="Times New Roman"/>
          <w:szCs w:val="24"/>
        </w:rPr>
        <w:t>ε</w:t>
      </w:r>
      <w:r>
        <w:rPr>
          <w:rFonts w:eastAsia="Times New Roman" w:cs="Times New Roman"/>
          <w:szCs w:val="24"/>
        </w:rPr>
        <w:t>πιτροπής.</w:t>
      </w:r>
    </w:p>
    <w:p w14:paraId="1BED4C5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Για πείτε μας πρώτα αν παρακάλεσε. Όλα ψέματα λέτε!</w:t>
      </w:r>
    </w:p>
    <w:p w14:paraId="1BED4C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Δεύτερον, κύριε </w:t>
      </w:r>
      <w:proofErr w:type="spellStart"/>
      <w:r>
        <w:rPr>
          <w:rFonts w:eastAsia="Times New Roman" w:cs="Times New Roman"/>
          <w:szCs w:val="24"/>
        </w:rPr>
        <w:t>Πολάκη</w:t>
      </w:r>
      <w:proofErr w:type="spellEnd"/>
      <w:r>
        <w:rPr>
          <w:rFonts w:eastAsia="Times New Roman" w:cs="Times New Roman"/>
          <w:szCs w:val="24"/>
        </w:rPr>
        <w:t xml:space="preserve">, για τη θητεία μου σας προκαλώ να πείτε ό,τι θέλετε. Εγώ, όμως, δεν πήγα </w:t>
      </w:r>
      <w:r>
        <w:rPr>
          <w:rFonts w:eastAsia="Times New Roman" w:cs="Times New Roman"/>
          <w:szCs w:val="24"/>
        </w:rPr>
        <w:t>ως</w:t>
      </w:r>
      <w:r>
        <w:rPr>
          <w:rFonts w:eastAsia="Times New Roman" w:cs="Times New Roman"/>
          <w:szCs w:val="24"/>
        </w:rPr>
        <w:t xml:space="preserve"> Πρόεδρος της Αδελφότητας </w:t>
      </w:r>
      <w:proofErr w:type="spellStart"/>
      <w:r>
        <w:rPr>
          <w:rFonts w:eastAsia="Times New Roman" w:cs="Times New Roman"/>
          <w:szCs w:val="24"/>
        </w:rPr>
        <w:t>Σφακιωτών</w:t>
      </w:r>
      <w:proofErr w:type="spellEnd"/>
      <w:r>
        <w:rPr>
          <w:rFonts w:eastAsia="Times New Roman" w:cs="Times New Roman"/>
          <w:szCs w:val="24"/>
        </w:rPr>
        <w:t xml:space="preserve"> να παρακαλώ τους φαρμακοβιομήχανους και </w:t>
      </w:r>
      <w:r>
        <w:rPr>
          <w:rFonts w:eastAsia="Times New Roman" w:cs="Times New Roman"/>
          <w:szCs w:val="24"/>
        </w:rPr>
        <w:lastRenderedPageBreak/>
        <w:t>τους προμηθευτές υγείας να μου δώσουν λεφτά στα χέρια, για να αγοράσω ασθενοφόρο ν</w:t>
      </w:r>
      <w:r>
        <w:rPr>
          <w:rFonts w:eastAsia="Times New Roman" w:cs="Times New Roman"/>
          <w:szCs w:val="24"/>
        </w:rPr>
        <w:t xml:space="preserve">α το πάω στα </w:t>
      </w:r>
      <w:proofErr w:type="spellStart"/>
      <w:r>
        <w:rPr>
          <w:rFonts w:eastAsia="Times New Roman" w:cs="Times New Roman"/>
          <w:szCs w:val="24"/>
        </w:rPr>
        <w:t>Σφακιά</w:t>
      </w:r>
      <w:proofErr w:type="spellEnd"/>
      <w:r>
        <w:rPr>
          <w:rFonts w:eastAsia="Times New Roman" w:cs="Times New Roman"/>
          <w:szCs w:val="24"/>
        </w:rPr>
        <w:t xml:space="preserve">, όχι στον </w:t>
      </w:r>
      <w:r>
        <w:rPr>
          <w:rFonts w:eastAsia="Times New Roman" w:cs="Times New Roman"/>
          <w:szCs w:val="24"/>
        </w:rPr>
        <w:t>δ</w:t>
      </w:r>
      <w:r>
        <w:rPr>
          <w:rFonts w:eastAsia="Times New Roman" w:cs="Times New Roman"/>
          <w:szCs w:val="24"/>
        </w:rPr>
        <w:t xml:space="preserve">ήμο, να το πάω εγώ, οδηγώντας το, για να βγω δήμαρχος στα </w:t>
      </w:r>
      <w:proofErr w:type="spellStart"/>
      <w:r>
        <w:rPr>
          <w:rFonts w:eastAsia="Times New Roman" w:cs="Times New Roman"/>
          <w:szCs w:val="24"/>
        </w:rPr>
        <w:t>Σφακιά</w:t>
      </w:r>
      <w:proofErr w:type="spellEnd"/>
      <w:r>
        <w:rPr>
          <w:rFonts w:eastAsia="Times New Roman" w:cs="Times New Roman"/>
          <w:szCs w:val="24"/>
        </w:rPr>
        <w:t>.</w:t>
      </w:r>
    </w:p>
    <w:p w14:paraId="1BED4C5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Εγώ;</w:t>
      </w:r>
    </w:p>
    <w:p w14:paraId="1BED4C5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Εσύ!</w:t>
      </w:r>
    </w:p>
    <w:p w14:paraId="1BED4C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Εγώ δεν όρισα ποτέ αντιπρόεδρο τον Γεωργακόπουλο, ο οποίος, όταν γκρεμίστηκε ο Άγιος Ανδ</w:t>
      </w:r>
      <w:r>
        <w:rPr>
          <w:rFonts w:eastAsia="Times New Roman" w:cs="Times New Roman"/>
          <w:szCs w:val="24"/>
        </w:rPr>
        <w:t>ρέας από τον σεισμό το 2008, πληρώθηκε για τέσσερις μήνες εφημερίες σε εντατική μονάδα που δεν λειτουργούσε, που ήταν κλειστή. Και τολμάτε και τον έχετε εκεί. Αλητήριε!</w:t>
      </w:r>
    </w:p>
    <w:p w14:paraId="1BED4C5D" w14:textId="77777777" w:rsidR="0011574B" w:rsidRDefault="00BF5310">
      <w:pPr>
        <w:spacing w:line="600" w:lineRule="auto"/>
        <w:ind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1BED4C5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w:t>
      </w:r>
      <w:r>
        <w:rPr>
          <w:rFonts w:eastAsia="Times New Roman" w:cs="Times New Roman"/>
          <w:szCs w:val="24"/>
        </w:rPr>
        <w:t xml:space="preserve">ύριε </w:t>
      </w:r>
      <w:proofErr w:type="spellStart"/>
      <w:r>
        <w:rPr>
          <w:rFonts w:eastAsia="Times New Roman" w:cs="Times New Roman"/>
          <w:szCs w:val="24"/>
        </w:rPr>
        <w:t>Σαλμά</w:t>
      </w:r>
      <w:proofErr w:type="spellEnd"/>
      <w:r>
        <w:rPr>
          <w:rFonts w:eastAsia="Times New Roman" w:cs="Times New Roman"/>
          <w:szCs w:val="24"/>
        </w:rPr>
        <w:t xml:space="preserve">, κλείστε εδώ. </w:t>
      </w:r>
    </w:p>
    <w:p w14:paraId="1BED4C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ΜΑΡΙΟΣ ΣΑΛΜΑΣ: </w:t>
      </w:r>
      <w:r>
        <w:rPr>
          <w:rFonts w:eastAsia="Times New Roman" w:cs="Times New Roman"/>
          <w:szCs w:val="24"/>
        </w:rPr>
        <w:t xml:space="preserve">Τα </w:t>
      </w:r>
      <w:proofErr w:type="spellStart"/>
      <w:r>
        <w:rPr>
          <w:rFonts w:eastAsia="Times New Roman" w:cs="Times New Roman"/>
          <w:szCs w:val="24"/>
        </w:rPr>
        <w:t>Σφακιά</w:t>
      </w:r>
      <w:proofErr w:type="spellEnd"/>
      <w:r>
        <w:rPr>
          <w:rFonts w:eastAsia="Times New Roman" w:cs="Times New Roman"/>
          <w:szCs w:val="24"/>
        </w:rPr>
        <w:t xml:space="preserve">, Πρόεδρέ μου, έχουν κάτι χιλιάδες άντρες και μία πουλακίδα που λέγεται </w:t>
      </w:r>
      <w:proofErr w:type="spellStart"/>
      <w:r>
        <w:rPr>
          <w:rFonts w:eastAsia="Times New Roman" w:cs="Times New Roman"/>
          <w:szCs w:val="24"/>
        </w:rPr>
        <w:t>Πολάκης</w:t>
      </w:r>
      <w:proofErr w:type="spellEnd"/>
      <w:r>
        <w:rPr>
          <w:rFonts w:eastAsia="Times New Roman" w:cs="Times New Roman"/>
          <w:szCs w:val="24"/>
        </w:rPr>
        <w:t xml:space="preserve">, που κρύβεται κάθε φορά που συκοφαντεί. </w:t>
      </w:r>
    </w:p>
    <w:p w14:paraId="1BED4C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Να είναι μετρημένα τα λόγια σου, γιατί θα σε κλείσω φυλακή. Στο είπα. Αρκεί να μην κρ</w:t>
      </w:r>
      <w:r>
        <w:rPr>
          <w:rFonts w:eastAsia="Times New Roman" w:cs="Times New Roman"/>
          <w:szCs w:val="24"/>
        </w:rPr>
        <w:t>υφτείς πίσω από την ασυλία σου.</w:t>
      </w:r>
    </w:p>
    <w:p w14:paraId="1BED4C61" w14:textId="77777777" w:rsidR="0011574B" w:rsidRDefault="00BF5310">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BED4C6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θέλω τον λόγο επί προσωπικού.</w:t>
      </w:r>
    </w:p>
    <w:p w14:paraId="1BED4C6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 κάνω πρώτα μια ανακοίνωση.</w:t>
      </w:r>
    </w:p>
    <w:p w14:paraId="1BED4C64" w14:textId="77777777" w:rsidR="0011574B" w:rsidRDefault="00BF5310">
      <w:pPr>
        <w:spacing w:line="600" w:lineRule="auto"/>
        <w:ind w:left="720" w:firstLine="720"/>
        <w:contextualSpacing/>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1BED4C6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Κύριε Πρόεδρε, δεν γίνεται να μη δώσετε τον λόγο στον κύριο Υπουργό. Δεν μπορεί να ακούγονται αυτά τα πράγματα εδώ μέσα!</w:t>
      </w:r>
    </w:p>
    <w:p w14:paraId="1BED4C6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Κύριε Πρόεδρε, θέλω τον λόγο επί </w:t>
      </w:r>
      <w:r>
        <w:rPr>
          <w:rFonts w:eastAsia="Times New Roman" w:cs="Times New Roman"/>
          <w:szCs w:val="24"/>
        </w:rPr>
        <w:t>προσωπικού.</w:t>
      </w:r>
    </w:p>
    <w:p w14:paraId="1BED4C6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Θα σας δώσω τον λόγο αμέσως μετά την ανακοίνωση. Δώστε μου δύο λεπτά. Ηρεμήστε όλοι.</w:t>
      </w:r>
    </w:p>
    <w:p w14:paraId="1BED4C6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w:t>
      </w:r>
      <w:r>
        <w:rPr>
          <w:rFonts w:eastAsia="Times New Roman" w:cs="Times New Roman"/>
        </w:rPr>
        <w:t>ία…</w:t>
      </w:r>
    </w:p>
    <w:p w14:paraId="1BED4C6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Θα σε κλείσω φυλακή όταν θα αρθεί η ασυλία σου. Σε έχω έτοιμο!</w:t>
      </w:r>
    </w:p>
    <w:p w14:paraId="1BED4C6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w:t>
      </w:r>
      <w:proofErr w:type="spellStart"/>
      <w:r>
        <w:rPr>
          <w:rFonts w:eastAsia="Times New Roman" w:cs="Times New Roman"/>
          <w:szCs w:val="24"/>
        </w:rPr>
        <w:t>Σαλμά</w:t>
      </w:r>
      <w:proofErr w:type="spellEnd"/>
      <w:r>
        <w:rPr>
          <w:rFonts w:eastAsia="Times New Roman" w:cs="Times New Roman"/>
          <w:szCs w:val="24"/>
        </w:rPr>
        <w:t>, σας παρακαλώ! Να ηρεμήσουμε λίγο.</w:t>
      </w:r>
    </w:p>
    <w:p w14:paraId="1BED4C6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Πρόεδρε, θέλω τον λόγο επί προσωπικού.</w:t>
      </w:r>
    </w:p>
    <w:p w14:paraId="1BED4C6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Θα σας δώσω τον λόγο, κύριε </w:t>
      </w:r>
      <w:proofErr w:type="spellStart"/>
      <w:r>
        <w:rPr>
          <w:rFonts w:eastAsia="Times New Roman" w:cs="Times New Roman"/>
          <w:szCs w:val="24"/>
        </w:rPr>
        <w:t>Πολάκη</w:t>
      </w:r>
      <w:proofErr w:type="spellEnd"/>
      <w:r>
        <w:rPr>
          <w:rFonts w:eastAsia="Times New Roman" w:cs="Times New Roman"/>
          <w:szCs w:val="24"/>
        </w:rPr>
        <w:t xml:space="preserve">, σε μισό λεπτό για να ηρεμήσουμε λίγο. Τα παιδιά από το σχολείο που μας παρακολουθούν, περιμένουν τόση ώρα υπομονετικά. </w:t>
      </w:r>
    </w:p>
    <w:p w14:paraId="1BED4C6D"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w:t>
      </w:r>
      <w:r>
        <w:rPr>
          <w:rFonts w:eastAsia="Times New Roman" w:cs="Times New Roman"/>
        </w:rPr>
        <w:t>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w:t>
      </w:r>
      <w:r>
        <w:rPr>
          <w:rFonts w:eastAsia="Times New Roman" w:cs="Times New Roman"/>
        </w:rPr>
        <w:t>ριες και μαθητές και δύο εκπαιδευτικοί συνοδοί τους από το 1</w:t>
      </w:r>
      <w:r>
        <w:rPr>
          <w:rFonts w:eastAsia="Times New Roman" w:cs="Times New Roman"/>
          <w:vertAlign w:val="superscript"/>
        </w:rPr>
        <w:t>ο</w:t>
      </w:r>
      <w:r>
        <w:rPr>
          <w:rFonts w:eastAsia="Times New Roman" w:cs="Times New Roman"/>
        </w:rPr>
        <w:t xml:space="preserve"> Γυμνάσιο Καλαμάτας. </w:t>
      </w:r>
    </w:p>
    <w:p w14:paraId="1BED4C6E"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1BED4C6F"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BED4C70" w14:textId="77777777" w:rsidR="0011574B" w:rsidRDefault="00BF5310">
      <w:pPr>
        <w:spacing w:line="600" w:lineRule="auto"/>
        <w:ind w:firstLine="720"/>
        <w:contextualSpacing/>
        <w:jc w:val="both"/>
        <w:rPr>
          <w:rFonts w:eastAsia="Times New Roman"/>
          <w:szCs w:val="24"/>
        </w:rPr>
      </w:pPr>
      <w:r>
        <w:rPr>
          <w:rFonts w:eastAsia="Times New Roman"/>
          <w:szCs w:val="24"/>
        </w:rPr>
        <w:t>Είμαστε σε διαδικασία -αυτό που παρακολουθήσατε ήταν παρένθεση-νομοσχεδίου του Υπουργείου</w:t>
      </w:r>
      <w:r>
        <w:rPr>
          <w:rFonts w:ascii="Times New Roman" w:eastAsia="Times New Roman" w:hAnsi="Times New Roman" w:cs="Times New Roman"/>
          <w:szCs w:val="24"/>
        </w:rPr>
        <w:t xml:space="preserve"> </w:t>
      </w:r>
      <w:r>
        <w:rPr>
          <w:rFonts w:eastAsia="Times New Roman"/>
          <w:szCs w:val="24"/>
        </w:rPr>
        <w:t>Εργασία</w:t>
      </w:r>
      <w:r>
        <w:rPr>
          <w:rFonts w:eastAsia="Times New Roman"/>
          <w:szCs w:val="24"/>
        </w:rPr>
        <w:t xml:space="preserve">ς, Κοινωνικής Ασφάλισης και </w:t>
      </w:r>
      <w:r>
        <w:rPr>
          <w:rFonts w:eastAsia="Times New Roman"/>
          <w:szCs w:val="24"/>
        </w:rPr>
        <w:lastRenderedPageBreak/>
        <w:t>Κοινωνικής Αλληλεγγύης. Τώρα έχει γίνει μια παρένθεση ανάμεσα σε Βουλευτές. Συνηθίζονται αυτά. Μη σας εκπλήσσει. Αν έχετε λίγη υπομονή, θα παρακολουθήσετε και τη διαδικασία νομοθετικού έργου στη συνέχεια.</w:t>
      </w:r>
    </w:p>
    <w:p w14:paraId="1BED4C71" w14:textId="77777777" w:rsidR="0011574B" w:rsidRDefault="00BF5310">
      <w:pPr>
        <w:spacing w:line="600" w:lineRule="auto"/>
        <w:ind w:firstLine="720"/>
        <w:contextualSpacing/>
        <w:jc w:val="both"/>
        <w:rPr>
          <w:rFonts w:eastAsia="Times New Roman"/>
          <w:szCs w:val="24"/>
        </w:rPr>
      </w:pPr>
      <w:r>
        <w:rPr>
          <w:rFonts w:eastAsia="Times New Roman"/>
          <w:szCs w:val="24"/>
        </w:rPr>
        <w:t>Κύριε Υπουργέ, πριν σας</w:t>
      </w:r>
      <w:r>
        <w:rPr>
          <w:rFonts w:eastAsia="Times New Roman"/>
          <w:szCs w:val="24"/>
        </w:rPr>
        <w:t xml:space="preserve"> δώσω τον λόγο, να παρακαλέσω να μη ξεφύγουμε -ήδη κάναμε μια μεγάλη παρέκβαση- από το κυρίως έργο του έχουμε. Θα παρακαλέσω να είστε πάρα πολύ σύντομος και αν είναι δυνατόν -προσωπική παράκληση- να μην πυροδοτήσουμε νέες αντεγκλήσεις.</w:t>
      </w:r>
    </w:p>
    <w:p w14:paraId="1BED4C7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Αν έχ</w:t>
      </w:r>
      <w:r>
        <w:rPr>
          <w:rFonts w:eastAsia="Times New Roman" w:cs="Times New Roman"/>
          <w:szCs w:val="24"/>
        </w:rPr>
        <w:t>ουμε ζήτημα επί προσωπικού, θα ξανακάνουμε, κύριε Πρόεδρε. Αλλιώς δεν θα δώσετε τον λόγο.</w:t>
      </w:r>
    </w:p>
    <w:p w14:paraId="1BED4C73" w14:textId="77777777" w:rsidR="0011574B" w:rsidRDefault="00BF5310">
      <w:pPr>
        <w:spacing w:line="600" w:lineRule="auto"/>
        <w:ind w:firstLine="720"/>
        <w:contextualSpacing/>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να μην έχουμε. Να αναφερθούμε μόνο σε γεγονότα, χωρίς πρόσωπα, γιατί μετά θα έχετε δίκιο.</w:t>
      </w:r>
    </w:p>
    <w:p w14:paraId="1BED4C7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Κύριε Υπουργέ, για πολύ λίγο </w:t>
      </w:r>
      <w:r>
        <w:rPr>
          <w:rFonts w:eastAsia="Times New Roman"/>
          <w:szCs w:val="24"/>
        </w:rPr>
        <w:t>έχετε τον λόγο.</w:t>
      </w:r>
    </w:p>
    <w:p w14:paraId="1BED4C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olor w:val="000000"/>
          <w:szCs w:val="24"/>
        </w:rPr>
        <w:t>Ευχαριστώ, κύριε Πρόεδρε.</w:t>
      </w:r>
      <w:r>
        <w:rPr>
          <w:rFonts w:eastAsia="Times New Roman" w:cs="Times New Roman"/>
          <w:szCs w:val="24"/>
        </w:rPr>
        <w:t xml:space="preserve"> </w:t>
      </w:r>
    </w:p>
    <w:p w14:paraId="1BED4C7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απάντηση από τον κ. Γεωργιάδη αν είναι με τον Σόιμπλε ή με τους συνταξιούχους, τα ελληνικά νησιά του ανατολικού Αιγαίου και την ελληνική Κυβέρνηση, δεν πήρα. </w:t>
      </w:r>
    </w:p>
    <w:p w14:paraId="1BED4C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επειδή εγώ δεν πετώ κουβέντες του αέρα, θα πω μόνο ένα παράδειγμα, και θα έρθουν και όλα τα χαρτιά. </w:t>
      </w:r>
    </w:p>
    <w:p w14:paraId="1BED4C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Τα ραβασάκια θέλουμε!</w:t>
      </w:r>
    </w:p>
    <w:p w14:paraId="1BED4C7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Άστα τώρα! Μη μου δείχνεις το δαχτυλάκι σου τώρα!</w:t>
      </w:r>
    </w:p>
    <w:p w14:paraId="1BED4C7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Τα ραβασάκια!</w:t>
      </w:r>
    </w:p>
    <w:p w14:paraId="1BED4C7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Ένα παράδειγμα μόνο. Είχατε, ναι ή όχι, άμισθη συνεργάτη στο Γραφείο Τύπου σας μια κυρία η οποία δεν είχε κανένα προσόν γι’ αυτήν τη θέση και την </w:t>
      </w:r>
      <w:r>
        <w:rPr>
          <w:rFonts w:eastAsia="Times New Roman" w:cs="Times New Roman"/>
          <w:szCs w:val="24"/>
        </w:rPr>
        <w:lastRenderedPageBreak/>
        <w:t>οποία μάλιστα, για να</w:t>
      </w:r>
      <w:r>
        <w:rPr>
          <w:rFonts w:eastAsia="Times New Roman" w:cs="Times New Roman"/>
          <w:szCs w:val="24"/>
        </w:rPr>
        <w:t xml:space="preserve"> της βγάλετε ένα μηνιάτικο, τη στείλατε να αναλάβει δουλειά στο ΚΕΕΛΠΝΟ ως έργο πεδίου εκεί με τους πάσχοντες από </w:t>
      </w:r>
      <w:r>
        <w:rPr>
          <w:rFonts w:eastAsia="Times New Roman" w:cs="Times New Roman"/>
          <w:szCs w:val="24"/>
          <w:lang w:val="en-US"/>
        </w:rPr>
        <w:t>AIDS</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Είχατε ή όχι; Πώς διορίστηκε; Με τα προσόντα…</w:t>
      </w:r>
    </w:p>
    <w:p w14:paraId="1BED4C7C"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διακόπτω.</w:t>
      </w:r>
    </w:p>
    <w:p w14:paraId="1BED4C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Αυτό είναι το θέμα μας τώρα; Αυτό είναι; </w:t>
      </w:r>
    </w:p>
    <w:p w14:paraId="1BED4C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κύριε Πρόεδρε. Απαντώ! Δεύτερον…</w:t>
      </w:r>
    </w:p>
    <w:p w14:paraId="1BED4C7F"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Κύριε Υπουργέ, σ</w:t>
      </w:r>
      <w:r>
        <w:rPr>
          <w:rFonts w:eastAsia="Times New Roman" w:cs="Times New Roman"/>
          <w:szCs w:val="24"/>
        </w:rPr>
        <w:t>ας παρακαλώ! Αυτές οι ερωτήσεις…</w:t>
      </w:r>
    </w:p>
    <w:p w14:paraId="1BED4C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w:t>
      </w:r>
      <w:r>
        <w:rPr>
          <w:rFonts w:eastAsia="Times New Roman" w:cs="Times New Roman"/>
          <w:b/>
          <w:szCs w:val="24"/>
        </w:rPr>
        <w:t>Υπουργός Υγείας):</w:t>
      </w:r>
      <w:r>
        <w:rPr>
          <w:rFonts w:eastAsia="Times New Roman" w:cs="Times New Roman"/>
          <w:szCs w:val="24"/>
        </w:rPr>
        <w:t xml:space="preserve"> Όχι, κύριε Πρόεδρε, γιατί θέλει απαντήσεις και μου κουνάει το δάχτυλο!</w:t>
      </w:r>
    </w:p>
    <w:p w14:paraId="1BED4C81"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1BED4C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Κύριε Πρόεδρε, ως εισηγητής είναι η κουβέντας μας αυτή σήμερα στο νομοσχέδιο; </w:t>
      </w:r>
    </w:p>
    <w:p w14:paraId="1BED4C8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w:t>
      </w:r>
      <w:r>
        <w:rPr>
          <w:rFonts w:eastAsia="Times New Roman" w:cs="Times New Roman"/>
          <w:b/>
          <w:szCs w:val="24"/>
        </w:rPr>
        <w:t>ΚΗΣ (Αναπληρωτής Υπουργός Υγείας):</w:t>
      </w:r>
      <w:r>
        <w:rPr>
          <w:rFonts w:eastAsia="Times New Roman" w:cs="Times New Roman"/>
          <w:szCs w:val="24"/>
        </w:rPr>
        <w:t xml:space="preserve"> Πάμε στο νομοσχέδιο τώρα! Πολύ ωραία! Θα δώσω δύο απαντήσεις και στον κ. </w:t>
      </w:r>
      <w:proofErr w:type="spellStart"/>
      <w:r>
        <w:rPr>
          <w:rFonts w:eastAsia="Times New Roman" w:cs="Times New Roman"/>
          <w:szCs w:val="24"/>
        </w:rPr>
        <w:t>Σαλμά</w:t>
      </w:r>
      <w:proofErr w:type="spellEnd"/>
      <w:r>
        <w:rPr>
          <w:rFonts w:eastAsia="Times New Roman" w:cs="Times New Roman"/>
          <w:szCs w:val="24"/>
        </w:rPr>
        <w:t xml:space="preserve">. Διότι το να πετάμε στη λάσπη στον ανεμιστήρα -όταν είσαι ένοχος μέχρι εκεί που δεν πάει άλλο- είναι εύκολο. </w:t>
      </w:r>
    </w:p>
    <w:p w14:paraId="1BED4C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Πρώτον, όσον αφορά το θέμα που ε</w:t>
      </w:r>
      <w:r>
        <w:rPr>
          <w:rFonts w:eastAsia="Times New Roman" w:cs="Times New Roman"/>
          <w:szCs w:val="24"/>
        </w:rPr>
        <w:t xml:space="preserve">ίπατε, σας ενημέρωσαν λάθος τα παπαγαλάκια σας! Το ασθενοφόρο που πήγε στον Δήμο </w:t>
      </w:r>
      <w:proofErr w:type="spellStart"/>
      <w:r>
        <w:rPr>
          <w:rFonts w:eastAsia="Times New Roman" w:cs="Times New Roman"/>
          <w:szCs w:val="24"/>
        </w:rPr>
        <w:t>Σφακίων</w:t>
      </w:r>
      <w:proofErr w:type="spellEnd"/>
      <w:r>
        <w:rPr>
          <w:rFonts w:eastAsia="Times New Roman" w:cs="Times New Roman"/>
          <w:szCs w:val="24"/>
        </w:rPr>
        <w:t xml:space="preserve"> είναι ένα από τα παλιά ασθενοφόρα που είχε το ΕΚΑΒ Χανίων και είναι λειτουργικότατο. Δεν το πετάξαμε μετά που πήγαμε τα είκοσι πέντε ασθενοφόρα στην Κρήτη. Αυτά ήταν μ</w:t>
      </w:r>
      <w:r>
        <w:rPr>
          <w:rFonts w:eastAsia="Times New Roman" w:cs="Times New Roman"/>
          <w:szCs w:val="24"/>
        </w:rPr>
        <w:t xml:space="preserve">έρος των ενενήντα που για οκτώ χρόνια δεν τα έβρισκαν οι προκάτοχοί μας στις μίζες και δεν ολοκληρωνόταν ο διαγωνισμός. </w:t>
      </w:r>
    </w:p>
    <w:p w14:paraId="1BED4C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Πήρες λεφτά από τους φαρμακοβιομήχανους; Ναι ή όχι; Πήγες και παρακαλούσες τους φαρμακοβιομήχανους; Ναι ή όχι; </w:t>
      </w:r>
    </w:p>
    <w:p w14:paraId="1BED4C86"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w:t>
      </w:r>
      <w:r>
        <w:rPr>
          <w:rFonts w:eastAsia="Times New Roman"/>
          <w:b/>
          <w:szCs w:val="24"/>
        </w:rPr>
        <w:t>ΩΝ (Αναστάσιος Κουράκης):</w:t>
      </w:r>
      <w:r>
        <w:rPr>
          <w:rFonts w:eastAsia="Times New Roman"/>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Σαλμά</w:t>
      </w:r>
      <w:proofErr w:type="spellEnd"/>
      <w:r>
        <w:rPr>
          <w:rFonts w:eastAsia="Times New Roman" w:cs="Times New Roman"/>
          <w:szCs w:val="24"/>
        </w:rPr>
        <w:t xml:space="preserve">! </w:t>
      </w:r>
    </w:p>
    <w:p w14:paraId="1BED4C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Από εκεί είναι το ασθενοφόρο!</w:t>
      </w:r>
    </w:p>
    <w:p w14:paraId="1BED4C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Άσε την ανάλυση! Ναι ή όχι; Το παίζεις και </w:t>
      </w:r>
      <w:proofErr w:type="spellStart"/>
      <w:r>
        <w:rPr>
          <w:rFonts w:eastAsia="Times New Roman" w:cs="Times New Roman"/>
          <w:szCs w:val="24"/>
        </w:rPr>
        <w:t>αντικαπιταλιστής</w:t>
      </w:r>
      <w:proofErr w:type="spellEnd"/>
      <w:r>
        <w:rPr>
          <w:rFonts w:eastAsia="Times New Roman" w:cs="Times New Roman"/>
          <w:szCs w:val="24"/>
        </w:rPr>
        <w:t xml:space="preserve">! Έπαιρνε λεφτά από τους φαρμακοβιομήχανους ο ήρωας </w:t>
      </w:r>
      <w:r>
        <w:rPr>
          <w:rFonts w:eastAsia="Times New Roman" w:cs="Times New Roman"/>
          <w:szCs w:val="24"/>
        </w:rPr>
        <w:t xml:space="preserve">της Αριστεράς! </w:t>
      </w:r>
    </w:p>
    <w:p w14:paraId="1BED4C89"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σας παρακαλώ! Δεν γίνεται έτσι!</w:t>
      </w:r>
    </w:p>
    <w:p w14:paraId="1BED4C8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Κάτσε κάτω! Σε άκουσα! </w:t>
      </w:r>
    </w:p>
    <w:p w14:paraId="1BED4C8B"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 xml:space="preserve">Κύριε Υπουργέ, συνεχίστε, αλλά πολύ σύντομα. </w:t>
      </w:r>
    </w:p>
    <w:p w14:paraId="1BED4C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w:t>
      </w:r>
      <w:r>
        <w:rPr>
          <w:rFonts w:eastAsia="Times New Roman" w:cs="Times New Roman"/>
          <w:b/>
          <w:szCs w:val="24"/>
        </w:rPr>
        <w:t>ΚΗΣ (Αναπληρωτής Υπουργός Υγείας):</w:t>
      </w:r>
      <w:r>
        <w:rPr>
          <w:rFonts w:eastAsia="Times New Roman" w:cs="Times New Roman"/>
          <w:szCs w:val="24"/>
        </w:rPr>
        <w:t xml:space="preserve"> Δεύτερον, η μήνυση που μου έκανε ο κ. </w:t>
      </w:r>
      <w:proofErr w:type="spellStart"/>
      <w:r>
        <w:rPr>
          <w:rFonts w:eastAsia="Times New Roman" w:cs="Times New Roman"/>
          <w:szCs w:val="24"/>
        </w:rPr>
        <w:t>Σαλμάς</w:t>
      </w:r>
      <w:proofErr w:type="spellEnd"/>
      <w:r>
        <w:rPr>
          <w:rFonts w:eastAsia="Times New Roman" w:cs="Times New Roman"/>
          <w:szCs w:val="24"/>
        </w:rPr>
        <w:t xml:space="preserve"> είναι γιατί, όπως φαίνεται και αποδεικνύεται και έχει κινηθεί και η διαδικασία από τον ΕΟΠΥΥ, μέσα από μια </w:t>
      </w:r>
      <w:proofErr w:type="spellStart"/>
      <w:r>
        <w:rPr>
          <w:rFonts w:eastAsia="Times New Roman" w:cs="Times New Roman"/>
          <w:szCs w:val="24"/>
        </w:rPr>
        <w:t>σκανδαλωδέστατη</w:t>
      </w:r>
      <w:proofErr w:type="spellEnd"/>
      <w:r>
        <w:rPr>
          <w:rFonts w:eastAsia="Times New Roman" w:cs="Times New Roman"/>
          <w:szCs w:val="24"/>
        </w:rPr>
        <w:t xml:space="preserve"> διαδικασία τιμολόγησε με κλειστό ενοποιημένο νοσήλιο </w:t>
      </w:r>
      <w:r>
        <w:rPr>
          <w:rFonts w:eastAsia="Times New Roman" w:cs="Times New Roman"/>
          <w:szCs w:val="24"/>
        </w:rPr>
        <w:t>μια πράξη που γίνεται στο ιατρείο στα 1</w:t>
      </w:r>
      <w:r>
        <w:rPr>
          <w:rFonts w:eastAsia="Times New Roman" w:cs="Times New Roman"/>
          <w:szCs w:val="24"/>
        </w:rPr>
        <w:t>.</w:t>
      </w:r>
      <w:r>
        <w:rPr>
          <w:rFonts w:eastAsia="Times New Roman" w:cs="Times New Roman"/>
          <w:szCs w:val="24"/>
        </w:rPr>
        <w:t xml:space="preserve">500 ευρώ, ενώ τώρα τιμολογήθηκε στα 300 ευρώ! </w:t>
      </w:r>
    </w:p>
    <w:p w14:paraId="1BED4C8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Πρόεδρε, στοπ! </w:t>
      </w:r>
    </w:p>
    <w:p w14:paraId="1BED4C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Κάτσε εκεί που είσαι! </w:t>
      </w:r>
    </w:p>
    <w:p w14:paraId="1BED4C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Ποιος τιμολόγησε; Εγώ τιμολόγησα, που είναι η δουλειά </w:t>
      </w:r>
      <w:r>
        <w:rPr>
          <w:rFonts w:eastAsia="Times New Roman" w:cs="Times New Roman"/>
          <w:szCs w:val="24"/>
        </w:rPr>
        <w:t xml:space="preserve">του </w:t>
      </w:r>
      <w:proofErr w:type="spellStart"/>
      <w:r>
        <w:rPr>
          <w:rFonts w:eastAsia="Times New Roman" w:cs="Times New Roman"/>
          <w:szCs w:val="24"/>
        </w:rPr>
        <w:t>Πολάκη</w:t>
      </w:r>
      <w:proofErr w:type="spellEnd"/>
      <w:r>
        <w:rPr>
          <w:rFonts w:eastAsia="Times New Roman" w:cs="Times New Roman"/>
          <w:szCs w:val="24"/>
        </w:rPr>
        <w:t xml:space="preserve"> να τιμολογεί;</w:t>
      </w:r>
    </w:p>
    <w:p w14:paraId="1BED4C90"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Σαλμά</w:t>
      </w:r>
      <w:proofErr w:type="spellEnd"/>
      <w:r>
        <w:rPr>
          <w:rFonts w:eastAsia="Times New Roman" w:cs="Times New Roman"/>
          <w:szCs w:val="24"/>
        </w:rPr>
        <w:t xml:space="preserve">, σας παρακαλώ! </w:t>
      </w:r>
    </w:p>
    <w:p w14:paraId="1BED4C9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Κύριε Πρόεδρε, θα μου δώσετε μετά τον λόγο! Μπορεί να πει ό,τι θέλει! Είναι δική του δουλειά να τιμολογεί. Δεν είναι δική μου! </w:t>
      </w:r>
    </w:p>
    <w:p w14:paraId="1BED4C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w:t>
      </w:r>
      <w:r>
        <w:rPr>
          <w:rFonts w:eastAsia="Times New Roman" w:cs="Times New Roman"/>
          <w:b/>
          <w:szCs w:val="24"/>
        </w:rPr>
        <w:t>ς Υπουργός Υγείας):</w:t>
      </w:r>
      <w:r>
        <w:rPr>
          <w:rFonts w:eastAsia="Times New Roman" w:cs="Times New Roman"/>
          <w:szCs w:val="24"/>
        </w:rPr>
        <w:t xml:space="preserve"> Κατέθεσε παραστατικά για 850.000 ευρώ, δεν θα τα πάρει και θα του ζητηθούν και πίσω από τον ΕΟΠΥΥ. Αυτό είναι! Και όλα τα υπόλοιπα. </w:t>
      </w:r>
    </w:p>
    <w:p w14:paraId="1BED4C93"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Καλά, καλά!</w:t>
      </w:r>
    </w:p>
    <w:p w14:paraId="1BED4C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Είσαι κατηγορούμενος γι’ αυτά που λες, βρε</w:t>
      </w:r>
      <w:r>
        <w:rPr>
          <w:rFonts w:eastAsia="Times New Roman" w:cs="Times New Roman"/>
          <w:szCs w:val="24"/>
        </w:rPr>
        <w:t xml:space="preserve"> ανόητε!</w:t>
      </w:r>
    </w:p>
    <w:p w14:paraId="1BED4C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Γιατί; Επειδή μου έκανες μήνυση είμαι κατηγορούμενος; </w:t>
      </w:r>
    </w:p>
    <w:p w14:paraId="1BED4C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Είσαι κατηγορούμενος!</w:t>
      </w:r>
    </w:p>
    <w:p w14:paraId="1BED4C9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Εσύ είσαι κατηγορούμενος, γιατί κατέθεσες 850 χιλιάρικα…</w:t>
      </w:r>
    </w:p>
    <w:p w14:paraId="1BED4C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w:t>
      </w:r>
      <w:r>
        <w:rPr>
          <w:rFonts w:eastAsia="Times New Roman" w:cs="Times New Roman"/>
          <w:b/>
          <w:szCs w:val="24"/>
        </w:rPr>
        <w:t xml:space="preserve"> ΣΑΛΜΑΣ:</w:t>
      </w:r>
      <w:r>
        <w:rPr>
          <w:rFonts w:eastAsia="Times New Roman" w:cs="Times New Roman"/>
          <w:szCs w:val="24"/>
        </w:rPr>
        <w:t xml:space="preserve"> Πας και κρύβεσαι για χίλια σημεία!</w:t>
      </w:r>
    </w:p>
    <w:p w14:paraId="1BED4C9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…όταν έπρεπε να έχεις πάρει όχι πάνω από 100! Φωνάζει ο κλέφτης να φύγει ο νοικοκύρης! </w:t>
      </w:r>
    </w:p>
    <w:p w14:paraId="1BED4C9A" w14:textId="77777777" w:rsidR="0011574B" w:rsidRDefault="00BF5310">
      <w:pPr>
        <w:spacing w:line="600" w:lineRule="auto"/>
        <w:ind w:firstLine="720"/>
        <w:contextualSpacing/>
        <w:jc w:val="both"/>
        <w:rPr>
          <w:rFonts w:eastAsia="Times New Roman" w:cs="Times New Roman"/>
          <w:b/>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Κύριε Υπουργέ, μην ανοίξουμε τέτοια συζήτηση</w:t>
      </w:r>
      <w:r>
        <w:rPr>
          <w:rFonts w:eastAsia="Times New Roman" w:cs="Times New Roman"/>
          <w:szCs w:val="24"/>
        </w:rPr>
        <w:t>!</w:t>
      </w:r>
      <w:r>
        <w:rPr>
          <w:rFonts w:eastAsia="Times New Roman" w:cs="Times New Roman"/>
          <w:b/>
          <w:szCs w:val="24"/>
        </w:rPr>
        <w:t xml:space="preserve"> </w:t>
      </w:r>
    </w:p>
    <w:p w14:paraId="1BED4C9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Τι λες, βρε ανόητε; Βλάκα! Πουλακίδα!</w:t>
      </w:r>
    </w:p>
    <w:p w14:paraId="1BED4C9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Βγαίνουν οι πομπές σας στη φόρα!</w:t>
      </w:r>
    </w:p>
    <w:p w14:paraId="1BED4C9D"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Κύριε Υπουργέ, σας παρακαλώ! </w:t>
      </w:r>
    </w:p>
    <w:p w14:paraId="1BED4C9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Αυτά!</w:t>
      </w:r>
    </w:p>
    <w:p w14:paraId="1BED4C9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w:t>
      </w:r>
      <w:r>
        <w:rPr>
          <w:rFonts w:eastAsia="Times New Roman" w:cs="Times New Roman"/>
          <w:b/>
          <w:szCs w:val="24"/>
        </w:rPr>
        <w:t>Σ ΣΑΛΜΑΣ:</w:t>
      </w:r>
      <w:r>
        <w:rPr>
          <w:rFonts w:eastAsia="Times New Roman" w:cs="Times New Roman"/>
          <w:szCs w:val="24"/>
        </w:rPr>
        <w:t xml:space="preserve"> Θα σε φτιάξω εγώ!</w:t>
      </w:r>
    </w:p>
    <w:p w14:paraId="1BED4CA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Κύριε Πρόεδρε, θέλω τον λόγο!</w:t>
      </w:r>
    </w:p>
    <w:p w14:paraId="1BED4CA1"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Όχι, δεν μπορούμε έτσι! Δεν υπάρχει περίπτωση! Σας παρακαλώ!</w:t>
      </w:r>
    </w:p>
    <w:p w14:paraId="1BED4CA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Κύριε Πρόεδρε, θέλω τον λόγο για ένα λεπτό επί προσωπικού! Αναφέρθηκε ο κύριος…</w:t>
      </w:r>
    </w:p>
    <w:p w14:paraId="1BED4CA3"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w:t>
      </w:r>
      <w:r>
        <w:rPr>
          <w:rFonts w:eastAsia="Times New Roman"/>
          <w:b/>
          <w:szCs w:val="24"/>
        </w:rPr>
        <w:t>ΩΝ (Αναστάσιος Κουράκης):</w:t>
      </w:r>
      <w:r>
        <w:rPr>
          <w:rFonts w:eastAsia="Times New Roman"/>
          <w:szCs w:val="24"/>
        </w:rPr>
        <w:t xml:space="preserve"> </w:t>
      </w:r>
      <w:r>
        <w:rPr>
          <w:rFonts w:eastAsia="Times New Roman" w:cs="Times New Roman"/>
          <w:szCs w:val="24"/>
        </w:rPr>
        <w:t xml:space="preserve"> Όχι, δεν θα απαντήσετε. </w:t>
      </w:r>
    </w:p>
    <w:p w14:paraId="1BED4CA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 κύριε Πρόεδρε, να απαντήσω για ένα λεπτό και κλείνω. Σας παρακαλώ! Είστε τόσο ευγενής!</w:t>
      </w:r>
    </w:p>
    <w:p w14:paraId="1BED4CA5"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Όχι, δεν θα απαντήσετε, γιατί μετά θα απαντήσει και ο κ. </w:t>
      </w:r>
      <w:proofErr w:type="spellStart"/>
      <w:r>
        <w:rPr>
          <w:rFonts w:eastAsia="Times New Roman" w:cs="Times New Roman"/>
          <w:szCs w:val="24"/>
        </w:rPr>
        <w:t>Πολάκη</w:t>
      </w:r>
      <w:r>
        <w:rPr>
          <w:rFonts w:eastAsia="Times New Roman" w:cs="Times New Roman"/>
          <w:szCs w:val="24"/>
        </w:rPr>
        <w:t>ς</w:t>
      </w:r>
      <w:proofErr w:type="spellEnd"/>
      <w:r>
        <w:rPr>
          <w:rFonts w:eastAsia="Times New Roman" w:cs="Times New Roman"/>
          <w:szCs w:val="24"/>
        </w:rPr>
        <w:t>!</w:t>
      </w:r>
    </w:p>
    <w:p w14:paraId="1BED4CA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Θα πέσουν οι τόνοι, κύριε Πρόεδρε! </w:t>
      </w:r>
    </w:p>
    <w:p w14:paraId="1BED4CA7"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Δεν μπορούμε να συνεχίσουμε έτσι, κύριοι συνάδελφοι!</w:t>
      </w:r>
    </w:p>
    <w:p w14:paraId="1BED4CA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Για ένα λεπτό και τελειώνει το θέμα. Πραγματικά αφαιρέστε το από την ομιλία μου!</w:t>
      </w:r>
    </w:p>
    <w:p w14:paraId="1BED4CA9"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w:t>
      </w:r>
      <w:r>
        <w:rPr>
          <w:rFonts w:eastAsia="Times New Roman"/>
          <w:b/>
          <w:szCs w:val="24"/>
        </w:rPr>
        <w:t>ιος Κουράκης):</w:t>
      </w:r>
      <w:r>
        <w:rPr>
          <w:rFonts w:eastAsia="Times New Roman"/>
          <w:szCs w:val="24"/>
        </w:rPr>
        <w:t xml:space="preserve"> </w:t>
      </w:r>
      <w:r>
        <w:rPr>
          <w:rFonts w:eastAsia="Times New Roman" w:cs="Times New Roman"/>
          <w:szCs w:val="24"/>
        </w:rPr>
        <w:t xml:space="preserve">Θα σας δώσω τριάντα δευτερόλεπτα για μία πρόταση και τίποτα άλλο! Πραγματικά έχουμε υπερβεί όλα τα όρια. </w:t>
      </w:r>
    </w:p>
    <w:p w14:paraId="1BED4CA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Ωραία! </w:t>
      </w:r>
    </w:p>
    <w:p w14:paraId="1BED4CAB"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Η ψηφοφορία έχει μετατεθεί για πάρα πολλές ώρες μετά και έχει ανατραπεί ο προγ</w:t>
      </w:r>
      <w:r>
        <w:rPr>
          <w:rFonts w:eastAsia="Times New Roman" w:cs="Times New Roman"/>
          <w:szCs w:val="24"/>
        </w:rPr>
        <w:t xml:space="preserve">ραμματισμός των συναδέλφων έχοντας μπλέξει σε ένα θέμα εδώ. Και ξέρω ποια λέξη χρησιμοποιώ! </w:t>
      </w:r>
    </w:p>
    <w:p w14:paraId="1BED4CA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Ορίστε, σας δίνω τον λόγο για τριάντα δευτερόλεπτα!</w:t>
      </w:r>
    </w:p>
    <w:p w14:paraId="1BED4CA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Κυρίες και κύριοι συνάδελφοι, ο κ. </w:t>
      </w:r>
      <w:proofErr w:type="spellStart"/>
      <w:r>
        <w:rPr>
          <w:rFonts w:eastAsia="Times New Roman" w:cs="Times New Roman"/>
          <w:szCs w:val="24"/>
        </w:rPr>
        <w:t>Πολάκης</w:t>
      </w:r>
      <w:proofErr w:type="spellEnd"/>
      <w:r>
        <w:rPr>
          <w:rFonts w:eastAsia="Times New Roman" w:cs="Times New Roman"/>
          <w:szCs w:val="24"/>
        </w:rPr>
        <w:t xml:space="preserve"> αναφέρθηκε στο θέμα αυτό στη Βουλή με απουσία μου. Γι’ αυτό του υπέβαλα </w:t>
      </w:r>
      <w:r>
        <w:rPr>
          <w:rFonts w:eastAsia="Times New Roman" w:cs="Times New Roman"/>
          <w:szCs w:val="24"/>
        </w:rPr>
        <w:lastRenderedPageBreak/>
        <w:t xml:space="preserve">μήνυση για συκοφαντική δυσφήμιση. Δεν υπάρχει καμμία απολύτως διαδικασία από τον ΕΟΠΥΥ. Ο κ. </w:t>
      </w:r>
      <w:proofErr w:type="spellStart"/>
      <w:r>
        <w:rPr>
          <w:rFonts w:eastAsia="Times New Roman" w:cs="Times New Roman"/>
          <w:szCs w:val="24"/>
        </w:rPr>
        <w:t>Πολάκης</w:t>
      </w:r>
      <w:proofErr w:type="spellEnd"/>
      <w:r>
        <w:rPr>
          <w:rFonts w:eastAsia="Times New Roman" w:cs="Times New Roman"/>
          <w:szCs w:val="24"/>
        </w:rPr>
        <w:t xml:space="preserve"> δεν έχει καταθέσει κανένα χαρτί, πουθεν</w:t>
      </w:r>
      <w:r>
        <w:rPr>
          <w:rFonts w:eastAsia="Times New Roman" w:cs="Times New Roman"/>
          <w:szCs w:val="24"/>
        </w:rPr>
        <w:t xml:space="preserve">ά και τίποτα! </w:t>
      </w:r>
    </w:p>
    <w:p w14:paraId="1BED4CA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είναι κατηγορούμενος, παρουσιάστηκε στην αρμόδια </w:t>
      </w:r>
      <w:r>
        <w:rPr>
          <w:rFonts w:eastAsia="Times New Roman" w:cs="Times New Roman"/>
          <w:szCs w:val="24"/>
        </w:rPr>
        <w:t>ε</w:t>
      </w:r>
      <w:r>
        <w:rPr>
          <w:rFonts w:eastAsia="Times New Roman" w:cs="Times New Roman"/>
          <w:szCs w:val="24"/>
        </w:rPr>
        <w:t xml:space="preserve">πιτροπή και είπε να μην αρθεί η ασυλία του! </w:t>
      </w:r>
    </w:p>
    <w:p w14:paraId="1BED4CA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Καθαρές κουβέντες! Εγώ, κύριε </w:t>
      </w:r>
      <w:proofErr w:type="spellStart"/>
      <w:r>
        <w:rPr>
          <w:rFonts w:eastAsia="Times New Roman" w:cs="Times New Roman"/>
          <w:szCs w:val="24"/>
        </w:rPr>
        <w:t>Πολάκη</w:t>
      </w:r>
      <w:proofErr w:type="spellEnd"/>
      <w:r>
        <w:rPr>
          <w:rFonts w:eastAsia="Times New Roman" w:cs="Times New Roman"/>
          <w:szCs w:val="24"/>
        </w:rPr>
        <w:t>, θέλω να πάμε στα δικαστήρια. Αν υπάρχει κάτι το μεμπτό, θα είμαι εγώ υπόλογος. Αλλιώς, θα αποδε</w:t>
      </w:r>
      <w:r>
        <w:rPr>
          <w:rFonts w:eastAsia="Times New Roman" w:cs="Times New Roman"/>
          <w:szCs w:val="24"/>
        </w:rPr>
        <w:t xml:space="preserve">ίξετε εσείς αυτά που λέτε. </w:t>
      </w:r>
    </w:p>
    <w:p w14:paraId="1BED4CB0"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Ευχαριστούμε!</w:t>
      </w:r>
    </w:p>
    <w:p w14:paraId="1BED4CB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Και τελειώνω, κύριε Πρόεδρε. </w:t>
      </w:r>
    </w:p>
    <w:p w14:paraId="1BED4CB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ξέρετε, κυρίες και κύριοι συνάδελφοι του ΣΥΡΙΖΑ, ότι αυτό που λέει ο κ. </w:t>
      </w:r>
      <w:proofErr w:type="spellStart"/>
      <w:r>
        <w:rPr>
          <w:rFonts w:eastAsia="Times New Roman" w:cs="Times New Roman"/>
          <w:szCs w:val="24"/>
        </w:rPr>
        <w:t>Πολάκης</w:t>
      </w:r>
      <w:proofErr w:type="spellEnd"/>
      <w:r>
        <w:rPr>
          <w:rFonts w:eastAsia="Times New Roman" w:cs="Times New Roman"/>
          <w:szCs w:val="24"/>
        </w:rPr>
        <w:t xml:space="preserve"> έγινε όλο επί </w:t>
      </w:r>
      <w:proofErr w:type="spellStart"/>
      <w:r>
        <w:rPr>
          <w:rFonts w:eastAsia="Times New Roman" w:cs="Times New Roman"/>
          <w:szCs w:val="24"/>
        </w:rPr>
        <w:t>Πολάκη</w:t>
      </w:r>
      <w:proofErr w:type="spellEnd"/>
      <w:r>
        <w:rPr>
          <w:rFonts w:eastAsia="Times New Roman" w:cs="Times New Roman"/>
          <w:szCs w:val="24"/>
        </w:rPr>
        <w:t xml:space="preserve">. Την ευθύνη τιμολόγησης των εξετάσεων την έχει ο εκάστοτε Υπουργός. Τον Ιούνιο του 2015 μέχρι τον </w:t>
      </w:r>
      <w:r>
        <w:rPr>
          <w:rFonts w:eastAsia="Times New Roman" w:cs="Times New Roman"/>
          <w:szCs w:val="24"/>
        </w:rPr>
        <w:lastRenderedPageBreak/>
        <w:t>Μάρτιο του 2016 την ευθύνη τιμολόγησης την έχει ο</w:t>
      </w:r>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ο οποίος δεν έκανε τίποτα και ήρθε τώρα να ζητήσει τα ρέστα! Αυτό είναι όλο! </w:t>
      </w:r>
    </w:p>
    <w:p w14:paraId="1BED4CB3"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Σαλμά</w:t>
      </w:r>
      <w:proofErr w:type="spellEnd"/>
      <w:r>
        <w:rPr>
          <w:rFonts w:eastAsia="Times New Roman" w:cs="Times New Roman"/>
          <w:szCs w:val="24"/>
        </w:rPr>
        <w:t xml:space="preserve">. </w:t>
      </w:r>
    </w:p>
    <w:p w14:paraId="1BED4CB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θέλω τον λόγο επί προσωπικού! </w:t>
      </w:r>
    </w:p>
    <w:p w14:paraId="1BED4CB5"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b/>
          <w:szCs w:val="24"/>
        </w:rPr>
        <w:t>:</w:t>
      </w:r>
      <w:r>
        <w:rPr>
          <w:rFonts w:eastAsia="Times New Roman"/>
          <w:szCs w:val="24"/>
        </w:rPr>
        <w:t xml:space="preserve"> </w:t>
      </w:r>
      <w:r>
        <w:rPr>
          <w:rFonts w:eastAsia="Times New Roman" w:cs="Times New Roman"/>
          <w:szCs w:val="24"/>
        </w:rPr>
        <w:t>Όχι, όχι! Τελείωσε! Δεν μπορούμε!</w:t>
      </w:r>
    </w:p>
    <w:p w14:paraId="1BED4CB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Αφού με ρώτησε! Να μην απαντήσω; </w:t>
      </w:r>
    </w:p>
    <w:p w14:paraId="1BED4CB7"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Τελείωσε! Έχει κλείσει το θέμα!</w:t>
      </w:r>
    </w:p>
    <w:p w14:paraId="1BED4CB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για είκοσι δευτερόλεπτα!</w:t>
      </w:r>
    </w:p>
    <w:p w14:paraId="1BED4CB9"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lastRenderedPageBreak/>
        <w:t>ΠΡΟΕΔΡΕΥΩΝ (Αναστάσιος Κ</w:t>
      </w:r>
      <w:r>
        <w:rPr>
          <w:rFonts w:eastAsia="Times New Roman"/>
          <w:b/>
          <w:szCs w:val="24"/>
        </w:rPr>
        <w:t>ουράκης):</w:t>
      </w:r>
      <w:r>
        <w:rPr>
          <w:rFonts w:eastAsia="Times New Roman"/>
          <w:szCs w:val="24"/>
        </w:rPr>
        <w:t xml:space="preserve"> </w:t>
      </w:r>
      <w:r>
        <w:rPr>
          <w:rFonts w:eastAsia="Times New Roman" w:cs="Times New Roman"/>
          <w:szCs w:val="24"/>
        </w:rPr>
        <w:t>Όχι, κύριε Γεωργιάδη!</w:t>
      </w:r>
    </w:p>
    <w:p w14:paraId="1BED4CB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Μα, με ρώτησε! Δεν με ρώτησε; Να πάρω τον λόγο για να απαντήσω, κύριε Πρόεδρε.</w:t>
      </w:r>
    </w:p>
    <w:p w14:paraId="1BED4CB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Ούτε δευτερόλεπτο. Ούτε κλάσμα του δευτερολέπτου</w:t>
      </w:r>
      <w:r w:rsidRPr="0096266E">
        <w:rPr>
          <w:rFonts w:eastAsia="Times New Roman" w:cs="Times New Roman"/>
          <w:szCs w:val="24"/>
        </w:rPr>
        <w:t>!</w:t>
      </w:r>
      <w:r>
        <w:rPr>
          <w:rFonts w:eastAsia="Times New Roman" w:cs="Times New Roman"/>
          <w:szCs w:val="24"/>
        </w:rPr>
        <w:t xml:space="preserve"> </w:t>
      </w:r>
    </w:p>
    <w:p w14:paraId="1BED4CB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Θελερίτη</w:t>
      </w:r>
      <w:proofErr w:type="spellEnd"/>
      <w:r>
        <w:rPr>
          <w:rFonts w:eastAsia="Times New Roman" w:cs="Times New Roman"/>
          <w:szCs w:val="24"/>
        </w:rPr>
        <w:t xml:space="preserve"> έχει τον λόγο. </w:t>
      </w:r>
    </w:p>
    <w:p w14:paraId="1BED4CBD" w14:textId="77777777" w:rsidR="0011574B" w:rsidRDefault="00BF5310">
      <w:pPr>
        <w:spacing w:line="600" w:lineRule="auto"/>
        <w:ind w:firstLine="720"/>
        <w:contextualSpacing/>
        <w:jc w:val="center"/>
        <w:rPr>
          <w:rFonts w:eastAsia="Times New Roman" w:cs="Times New Roman"/>
          <w:szCs w:val="24"/>
        </w:rPr>
      </w:pPr>
      <w:r w:rsidDel="008A6BF7">
        <w:rPr>
          <w:rFonts w:eastAsia="Times New Roman" w:cs="Times New Roman"/>
          <w:szCs w:val="24"/>
        </w:rPr>
        <w:t xml:space="preserve"> </w:t>
      </w:r>
      <w:r>
        <w:rPr>
          <w:rFonts w:eastAsia="Times New Roman" w:cs="Times New Roman"/>
          <w:szCs w:val="24"/>
        </w:rPr>
        <w:t>(</w:t>
      </w:r>
      <w:r>
        <w:rPr>
          <w:rFonts w:eastAsia="Times New Roman" w:cs="Times New Roman"/>
          <w:szCs w:val="24"/>
        </w:rPr>
        <w:t>Θόρυβος στην Αίθουσα)</w:t>
      </w:r>
    </w:p>
    <w:p w14:paraId="1BED4CB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λίγο ησυχία, για να μπορώ να μιλήσω. Ευχαριστώ. </w:t>
      </w:r>
    </w:p>
    <w:p w14:paraId="1BED4CB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Έλαβα τον λόγο σήμερα για να μιλήσω, κυρίως, για τις τροπολογίες. Όμως επειδή προκλήθηκα, θα ήθελα να σχολιάσω με επιχειρήματα αυτ</w:t>
      </w:r>
      <w:r>
        <w:rPr>
          <w:rFonts w:eastAsia="Times New Roman" w:cs="Times New Roman"/>
          <w:szCs w:val="24"/>
        </w:rPr>
        <w:t xml:space="preserve">ά που ειπώθηκαν εδώ στην Αίθουσα. </w:t>
      </w:r>
    </w:p>
    <w:p w14:paraId="1BED4CC0" w14:textId="77777777" w:rsidR="0011574B" w:rsidRDefault="00BF5310">
      <w:pPr>
        <w:spacing w:line="600" w:lineRule="auto"/>
        <w:ind w:firstLine="720"/>
        <w:contextualSpacing/>
        <w:jc w:val="center"/>
        <w:rPr>
          <w:rFonts w:eastAsia="Times New Roman"/>
          <w:bCs/>
        </w:rPr>
      </w:pPr>
      <w:r>
        <w:rPr>
          <w:rFonts w:eastAsia="Times New Roman"/>
          <w:bCs/>
        </w:rPr>
        <w:t>(Θόρυβος στην Αίθουσα)</w:t>
      </w:r>
    </w:p>
    <w:p w14:paraId="1BED4CC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Γεωργιάδη, συγγνώμη, αλλά δεν μπορώ να μιλήσω, εάν δεν υπάρχει ησυχία. Λυπάμαι. </w:t>
      </w:r>
    </w:p>
    <w:p w14:paraId="1BED4CC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Συγγνώμη, εγώ φταίω. </w:t>
      </w:r>
    </w:p>
    <w:p w14:paraId="1BED4CC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Λίγη ησυχία, παρακαλώ, στην Αίθουσα. </w:t>
      </w:r>
    </w:p>
    <w:p w14:paraId="1BED4CC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Γεωργιάδη, σας παρακαλώ λίγη ησυχία, για να ακούσουμε την ομιλήτρια. Σας παρακαλώ! Κύριε Γεωργιάδη! </w:t>
      </w:r>
    </w:p>
    <w:p w14:paraId="1BED4CC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Σας παρακαλώ, κύριε Γεωργιάδη, δεν σέβεστε τους συναδέλφους σας. Κύριε Γεωργιάδη, πρέπει να σεβαστούμε τους συναδέλφους.</w:t>
      </w:r>
    </w:p>
    <w:p w14:paraId="1BED4CC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Αναστάσιος Κουράκης):</w:t>
      </w:r>
      <w:r>
        <w:rPr>
          <w:rFonts w:eastAsia="Times New Roman" w:cs="Times New Roman"/>
          <w:szCs w:val="24"/>
        </w:rPr>
        <w:t xml:space="preserve"> Ευχαριστώ, κύριε Γεωργιάδη. </w:t>
      </w:r>
    </w:p>
    <w:p w14:paraId="1BED4CC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Θελερίτη</w:t>
      </w:r>
      <w:proofErr w:type="spellEnd"/>
      <w:r>
        <w:rPr>
          <w:rFonts w:eastAsia="Times New Roman" w:cs="Times New Roman"/>
          <w:szCs w:val="24"/>
        </w:rPr>
        <w:t>, συνεχίστε παρακαλώ.</w:t>
      </w:r>
    </w:p>
    <w:p w14:paraId="1BED4CC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Θα ήθελα, λοιπόν, να σχολιάσω τα «περί μη αξιοπρεπούς Κυβέρνησης, τους λεονταρισμούς αυτής της Κυβέρνησης </w:t>
      </w:r>
      <w:r>
        <w:rPr>
          <w:rFonts w:eastAsia="Times New Roman" w:cs="Times New Roman"/>
          <w:szCs w:val="24"/>
        </w:rPr>
        <w:lastRenderedPageBreak/>
        <w:t>που ακροβατεί στην επιπολαιότητα και στον λαϊκι</w:t>
      </w:r>
      <w:r>
        <w:rPr>
          <w:rFonts w:eastAsia="Times New Roman" w:cs="Times New Roman"/>
          <w:szCs w:val="24"/>
        </w:rPr>
        <w:t xml:space="preserve">σμό». Αυτά ειπώθηκαν από την Αξιωματική Αντιπολίτευση. </w:t>
      </w:r>
    </w:p>
    <w:p w14:paraId="1BED4CC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πριν θέσω μια σειρά ερωτημάτων, θα ήθελα να επικαλεστώ μια πρόταση του συναδέλφου </w:t>
      </w:r>
      <w:proofErr w:type="spellStart"/>
      <w:r>
        <w:rPr>
          <w:rFonts w:eastAsia="Times New Roman" w:cs="Times New Roman"/>
          <w:szCs w:val="24"/>
        </w:rPr>
        <w:t>Δουζίνα</w:t>
      </w:r>
      <w:proofErr w:type="spellEnd"/>
      <w:r>
        <w:rPr>
          <w:rFonts w:eastAsia="Times New Roman" w:cs="Times New Roman"/>
          <w:szCs w:val="24"/>
        </w:rPr>
        <w:t xml:space="preserve">, η οποία με εκφράζει: «Αν κάποιος με πει λαϊκιστή, επειδή εκφράζω τα λαϊκά συμφέροντα κόντρα σε αυτήν την </w:t>
      </w:r>
      <w:r>
        <w:rPr>
          <w:rFonts w:eastAsia="Times New Roman" w:cs="Times New Roman"/>
          <w:szCs w:val="24"/>
        </w:rPr>
        <w:t xml:space="preserve">ελίτ, τότε δεν έχω κανένα πρόβλημα. Απέναντι στη νεοφιλελεύθερη πολιτική που περιφρονεί ανθρώπους πρέπει, όπως είπε και ο </w:t>
      </w:r>
      <w:proofErr w:type="spellStart"/>
      <w:r>
        <w:rPr>
          <w:rFonts w:eastAsia="Times New Roman" w:cs="Times New Roman"/>
          <w:szCs w:val="24"/>
        </w:rPr>
        <w:t>Σάντερς</w:t>
      </w:r>
      <w:proofErr w:type="spellEnd"/>
      <w:r>
        <w:rPr>
          <w:rFonts w:eastAsia="Times New Roman" w:cs="Times New Roman"/>
          <w:szCs w:val="24"/>
        </w:rPr>
        <w:t xml:space="preserve">, να αντιπαραβάλουμε έναν αριστερό λαϊκισμό». </w:t>
      </w:r>
    </w:p>
    <w:p w14:paraId="1BED4CC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στην καταστροφή, που εσείς επικαλείστε ότι εμείς φέραμε, εμείς</w:t>
      </w:r>
      <w:r>
        <w:rPr>
          <w:rFonts w:eastAsia="Times New Roman" w:cs="Times New Roman"/>
          <w:szCs w:val="24"/>
        </w:rPr>
        <w:t xml:space="preserve"> σήμερα ερχόμαστε πραγματικά να αντιμετωπίσουμε …</w:t>
      </w:r>
    </w:p>
    <w:p w14:paraId="1BED4CCB" w14:textId="77777777" w:rsidR="0011574B" w:rsidRDefault="00BF5310">
      <w:pPr>
        <w:spacing w:line="600" w:lineRule="auto"/>
        <w:ind w:firstLine="720"/>
        <w:contextualSpacing/>
        <w:jc w:val="center"/>
        <w:rPr>
          <w:rFonts w:eastAsia="Times New Roman"/>
          <w:bCs/>
        </w:rPr>
      </w:pPr>
      <w:r>
        <w:rPr>
          <w:rFonts w:eastAsia="Times New Roman"/>
          <w:bCs/>
        </w:rPr>
        <w:t>(Θόρυβος στην Αίθουσα)</w:t>
      </w:r>
    </w:p>
    <w:p w14:paraId="1BED4CC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κύριοι συνάδελφοι, δεν μπορώ να μιλήσω. </w:t>
      </w:r>
    </w:p>
    <w:p w14:paraId="1BED4CC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Συνάδελφοι και </w:t>
      </w:r>
      <w:proofErr w:type="spellStart"/>
      <w:r>
        <w:rPr>
          <w:rFonts w:eastAsia="Times New Roman" w:cs="Times New Roman"/>
          <w:szCs w:val="24"/>
        </w:rPr>
        <w:t>συναδέλφισσες</w:t>
      </w:r>
      <w:proofErr w:type="spellEnd"/>
      <w:r>
        <w:rPr>
          <w:rFonts w:eastAsia="Times New Roman" w:cs="Times New Roman"/>
          <w:szCs w:val="24"/>
        </w:rPr>
        <w:t>, δεν με σέβεστε. Σας παρακαλώ!</w:t>
      </w:r>
    </w:p>
    <w:p w14:paraId="1BED4CC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Σας παρακαλώ, κύριοι συνάδελφοι! Να μην αναφερθώ ονομαστικά, δεν κάνει, αλλά λίγη ησυχία, σας παρακαλώ. </w:t>
      </w:r>
    </w:p>
    <w:p w14:paraId="1BED4CC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κυρία </w:t>
      </w:r>
      <w:proofErr w:type="spellStart"/>
      <w:r>
        <w:rPr>
          <w:rFonts w:eastAsia="Times New Roman" w:cs="Times New Roman"/>
          <w:szCs w:val="24"/>
        </w:rPr>
        <w:t>Θελερίτη</w:t>
      </w:r>
      <w:proofErr w:type="spellEnd"/>
      <w:r>
        <w:rPr>
          <w:rFonts w:eastAsia="Times New Roman" w:cs="Times New Roman"/>
          <w:szCs w:val="24"/>
        </w:rPr>
        <w:t xml:space="preserve">. </w:t>
      </w:r>
    </w:p>
    <w:p w14:paraId="1BED4CD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Συνεχίζω. </w:t>
      </w:r>
    </w:p>
    <w:p w14:paraId="1BED4CD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 θα συνεχίσουμε να διαπραγματευόμαστε και θα δίνουμε μάχες. Μπορεί να μην είναι όλες ένδοξ</w:t>
      </w:r>
      <w:r>
        <w:rPr>
          <w:rFonts w:eastAsia="Times New Roman" w:cs="Times New Roman"/>
          <w:szCs w:val="24"/>
        </w:rPr>
        <w:t xml:space="preserve">ες, αλλά όμως, θα δίνουμε μάχες. Και αν χρειαστεί να συμβιβαστούμε σε αυτόν τον επώδυνο συμβιβασμό δεν διστάζουμε να έρθουμε και να πάρουμε μέτρα, όταν ένα μεγάλο μέρος του πληθυσμού μας πλήττεται από αυτές τις </w:t>
      </w:r>
      <w:proofErr w:type="spellStart"/>
      <w:r>
        <w:rPr>
          <w:rFonts w:eastAsia="Times New Roman" w:cs="Times New Roman"/>
          <w:szCs w:val="24"/>
        </w:rPr>
        <w:t>μνημονιακές</w:t>
      </w:r>
      <w:proofErr w:type="spellEnd"/>
      <w:r>
        <w:rPr>
          <w:rFonts w:eastAsia="Times New Roman" w:cs="Times New Roman"/>
          <w:szCs w:val="24"/>
        </w:rPr>
        <w:t xml:space="preserve"> πολιτικές. </w:t>
      </w:r>
    </w:p>
    <w:p w14:paraId="1BED4C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όσο και αν επιχει</w:t>
      </w:r>
      <w:r>
        <w:rPr>
          <w:rFonts w:eastAsia="Times New Roman" w:cs="Times New Roman"/>
          <w:szCs w:val="24"/>
        </w:rPr>
        <w:t xml:space="preserve">ρείτε σήμερα,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της Αξιωματικής Αντιπολίτευσης, να αλλάξετε την ατζέντα χρησιμοποιώ</w:t>
      </w:r>
      <w:r>
        <w:rPr>
          <w:rFonts w:eastAsia="Times New Roman" w:cs="Times New Roman"/>
          <w:szCs w:val="24"/>
        </w:rPr>
        <w:lastRenderedPageBreak/>
        <w:t>ντας δηλώσεις συναδέλφων, δεν θα αποφύγετε να απαντήσετε αν θα καταψηφίσετε την στήριξη των χαμηλοσυνταξιούχων ή θα συνταχθείτε με τις πιο ακραίες</w:t>
      </w:r>
      <w:r>
        <w:rPr>
          <w:rFonts w:eastAsia="Times New Roman" w:cs="Times New Roman"/>
          <w:szCs w:val="24"/>
        </w:rPr>
        <w:t xml:space="preserve"> φωνές στην Ευρώπη. </w:t>
      </w:r>
    </w:p>
    <w:p w14:paraId="1BED4CD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σας θυμίζω τη δήλωση του </w:t>
      </w:r>
      <w:proofErr w:type="spellStart"/>
      <w:r>
        <w:rPr>
          <w:rFonts w:eastAsia="Times New Roman" w:cs="Times New Roman"/>
          <w:szCs w:val="24"/>
        </w:rPr>
        <w:t>Μοσ</w:t>
      </w:r>
      <w:r>
        <w:rPr>
          <w:rFonts w:eastAsia="Times New Roman" w:cs="Times New Roman"/>
          <w:szCs w:val="24"/>
        </w:rPr>
        <w:t>κ</w:t>
      </w:r>
      <w:r>
        <w:rPr>
          <w:rFonts w:eastAsia="Times New Roman" w:cs="Times New Roman"/>
          <w:szCs w:val="24"/>
        </w:rPr>
        <w:t>οβισί</w:t>
      </w:r>
      <w:proofErr w:type="spellEnd"/>
      <w:r>
        <w:rPr>
          <w:rFonts w:eastAsia="Times New Roman" w:cs="Times New Roman"/>
          <w:szCs w:val="24"/>
        </w:rPr>
        <w:t xml:space="preserve">, που αποκαθιστά την πραγματικότητα και έρχεται σε αντίθεση με τους πιο ακραίους κύκλους που προσπαθούν να δημιουργήσουν προβλήματα στη διαπραγμάτευση. Δεν έχουν αλλάξει τα μέτρα που αποφάσισε </w:t>
      </w:r>
      <w:r>
        <w:rPr>
          <w:rFonts w:eastAsia="Times New Roman" w:cs="Times New Roman"/>
          <w:szCs w:val="24"/>
        </w:rPr>
        <w:t>η Κυβέρνηση του κ. Τσίπρα. Και τι άλλο τόνισε ο Επίτροπος; Ότι απαραίτητη είναι η ελάφρυνση του χρέους, η οποία δεν έρχεται σε αντίθεση με την κοινωνική συνοχή που αναμένει ο ελληνικός λαός.</w:t>
      </w:r>
    </w:p>
    <w:p w14:paraId="1BED4CD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δεν πρέπει να επιτρέψουμε </w:t>
      </w:r>
      <w:r>
        <w:rPr>
          <w:rFonts w:eastAsia="Times New Roman" w:cs="Times New Roman"/>
          <w:szCs w:val="24"/>
        </w:rPr>
        <w:t xml:space="preserve">και η Συμπολίτευση και η Αντιπολίτευση, να συμβεί αυτό στη χώρα μας, αυτό που είναι δικαίωμα για κάθε χώρα να χρησιμοποιούμε μόνο ένα </w:t>
      </w:r>
      <w:r>
        <w:rPr>
          <w:rFonts w:eastAsia="Times New Roman" w:cs="Times New Roman"/>
          <w:szCs w:val="24"/>
        </w:rPr>
        <w:lastRenderedPageBreak/>
        <w:t>μικρό μέρος ενός κλάσματος από τα έσοδα ή το πλεόνασμα -δεν έχει σημασία- για να στηρίξει ομάδες που πλήττονται και πληρών</w:t>
      </w:r>
      <w:r>
        <w:rPr>
          <w:rFonts w:eastAsia="Times New Roman" w:cs="Times New Roman"/>
          <w:szCs w:val="24"/>
        </w:rPr>
        <w:t>ουν καθημερινά τις πολιτικές της λιτότητας και την κρίση.</w:t>
      </w:r>
    </w:p>
    <w:p w14:paraId="1BED4CD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πρέπει πραγματικά σήμερα εδώ να δώσουμε το παράδειγμα και να αφήσουμε μια παρακαταθήκη ότι αυτή η χώρα δεν είναι αποικία. Και πρέπει να το κάνουμε σήμερα. </w:t>
      </w:r>
    </w:p>
    <w:p w14:paraId="1BED4CD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καλώ πραγματικά την Αντιπολίτευση να σταθεί μπροστά στη σοβαρότητα αυτής της στιγμής και να αποφασίσουμε όλοι μαζί ότι πραγματικά μπορούμε να αντιμετωπίσουμε πλεονάσματα </w:t>
      </w:r>
      <w:r>
        <w:rPr>
          <w:rFonts w:eastAsia="Times New Roman" w:cs="Times New Roman"/>
          <w:szCs w:val="24"/>
        </w:rPr>
        <w:t>ως</w:t>
      </w:r>
      <w:r>
        <w:rPr>
          <w:rFonts w:eastAsia="Times New Roman" w:cs="Times New Roman"/>
          <w:szCs w:val="24"/>
        </w:rPr>
        <w:t xml:space="preserve"> χώρα εμείς και να τα δώσουμε σε αυτούς που πλήττονται και πλήρωσαν την κρίση.</w:t>
      </w:r>
      <w:r>
        <w:rPr>
          <w:rFonts w:eastAsia="Times New Roman" w:cs="Times New Roman"/>
          <w:szCs w:val="24"/>
        </w:rPr>
        <w:t xml:space="preserve"> </w:t>
      </w:r>
    </w:p>
    <w:p w14:paraId="1BED4CD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αγαπητοί συνάδελφοι της Αξιωματικής Αντιπολίτευσης, δεν ήρθαμε εδώ από το πουθενά ούτε πήγαμε σε κανένα διάστημα. </w:t>
      </w:r>
    </w:p>
    <w:p w14:paraId="1BED4CD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Υπήρχαν τα προηγούμενα χρόνια, υπήρχαν οι προηγούμενες κυβερνήσεις και εσείς είστε αυτοί που κόψατε το ΕΚΑΣ, εσείς είστε που το</w:t>
      </w:r>
      <w:r>
        <w:rPr>
          <w:rFonts w:eastAsia="Times New Roman" w:cs="Times New Roman"/>
          <w:szCs w:val="24"/>
        </w:rPr>
        <w:t xml:space="preserve"> ψηφίσατε το 2014, εσείς είσαστε που αποφασίσατε διάφορα πράγματα στη </w:t>
      </w:r>
      <w:r>
        <w:rPr>
          <w:rFonts w:eastAsia="Times New Roman" w:cs="Times New Roman"/>
          <w:szCs w:val="24"/>
        </w:rPr>
        <w:lastRenderedPageBreak/>
        <w:t>διαπραγμάτευση και εμείς αναγκαστήκαμε να κάνουμε τον επώδυνο συμβιβασμό. Αυτά να μην τα ξεχνάμε. Δεν ζούμε στο διάστημα.</w:t>
      </w:r>
    </w:p>
    <w:p w14:paraId="1BED4CD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αναφερθώ, μιας και αυτός είναι ο λόγος που </w:t>
      </w:r>
      <w:r>
        <w:rPr>
          <w:rFonts w:eastAsia="Times New Roman" w:cs="Times New Roman"/>
          <w:szCs w:val="24"/>
        </w:rPr>
        <w:t>πήρα σήμερα τον λόγο, σε τρεις βουλευτικές τροπολογίες, που αφορούν ανανεώσεις συμβάσεων:</w:t>
      </w:r>
    </w:p>
    <w:p w14:paraId="1BED4CD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μία είναι η παράταση συμβάσεων εργαζομένων στα Γραφεία Δικτύωσης και Προώθησης της Ισότητας των Φύλων, δηλαδή τα γραφεία ισότητας που υπάρχουν στην ΚΕΔΕ και στην ΕΝ</w:t>
      </w:r>
      <w:r>
        <w:rPr>
          <w:rFonts w:eastAsia="Times New Roman" w:cs="Times New Roman"/>
          <w:szCs w:val="24"/>
        </w:rPr>
        <w:t xml:space="preserve">ΠΕ, όπου εκεί πραγματικά έρχεται με μία τροποποίηση η ΠΕΤΑ να μπει </w:t>
      </w:r>
      <w:r>
        <w:rPr>
          <w:rFonts w:eastAsia="Times New Roman" w:cs="Times New Roman"/>
          <w:szCs w:val="24"/>
        </w:rPr>
        <w:t xml:space="preserve">ως </w:t>
      </w:r>
      <w:r>
        <w:rPr>
          <w:rFonts w:eastAsia="Times New Roman" w:cs="Times New Roman"/>
          <w:szCs w:val="24"/>
        </w:rPr>
        <w:t>συμβαλλόμενη εργοδότρια εταιρ</w:t>
      </w:r>
      <w:r>
        <w:rPr>
          <w:rFonts w:eastAsia="Times New Roman" w:cs="Times New Roman"/>
          <w:szCs w:val="24"/>
        </w:rPr>
        <w:t>ε</w:t>
      </w:r>
      <w:r>
        <w:rPr>
          <w:rFonts w:eastAsia="Times New Roman" w:cs="Times New Roman"/>
          <w:szCs w:val="24"/>
        </w:rPr>
        <w:t>ία, γιατί πριν ήταν η ΚΕΔΕ και δεν μπορούσε με το ποσό που προβλεπόταν από τη χρηματοδότηση να πληρώσει τους εργαζόμενους. Άρα αυτή η τροπολογία έρχεται πρα</w:t>
      </w:r>
      <w:r>
        <w:rPr>
          <w:rFonts w:eastAsia="Times New Roman" w:cs="Times New Roman"/>
          <w:szCs w:val="24"/>
        </w:rPr>
        <w:t>γματικά να διορθώσει ένα πρόβλημα που υπήρχε, για να πληρωθούν εννέα μήνες αναδρομικά οι απλήρωτοι εργαζόμενοι.</w:t>
      </w:r>
    </w:p>
    <w:p w14:paraId="1BED4CD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τροπολογία είναι, θα λέγαμε, στο ίδιο πλαίσιο και στην ίδια φιλοσοφία της υπουργικής που παρουσιάστηκε από τον κ. Σκουρλέτη για ανανέωση </w:t>
      </w:r>
      <w:r>
        <w:rPr>
          <w:rFonts w:eastAsia="Times New Roman" w:cs="Times New Roman"/>
          <w:szCs w:val="24"/>
        </w:rPr>
        <w:t>συμβάσεων προσωπικού που απασχολείται στα συμβουλευτικά κέντρα για τη βία κατά των γυναικών στο πλαίσιο των προγραμμάτων του ΕΣΠΑ.</w:t>
      </w:r>
    </w:p>
    <w:p w14:paraId="1BED4CD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ήθελα να μιλήσω για την τροπολογία που αφορά την παράταση διοικητικής υποστήριξης των ΟΤΑ, η οποία αφορά δήμους </w:t>
      </w:r>
      <w:r>
        <w:rPr>
          <w:rFonts w:eastAsia="Times New Roman" w:cs="Times New Roman"/>
          <w:szCs w:val="24"/>
        </w:rPr>
        <w:t>οι οποίοι δεν πρόλαβαν, λόγω και των δυσμενών συνθηκών, να οργανώσουν τις υπηρεσίες τους και έρχεται ένας άλλος δήμος, για έναν χρόνο ακόμα, να τους παρέχει διοικητική υποστήριξη.</w:t>
      </w:r>
    </w:p>
    <w:p w14:paraId="1BED4CD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Τρίτη τροπολογία είναι η παράταση της συγχώνευσης των ΦΟΔΣΑ. Όλοι γνωρίζετε </w:t>
      </w:r>
      <w:r>
        <w:rPr>
          <w:rFonts w:eastAsia="Times New Roman" w:cs="Times New Roman"/>
          <w:szCs w:val="24"/>
        </w:rPr>
        <w:t xml:space="preserve">πάρα πολύ καλά με το άρθρο 13 του ν.4071/2012 ότι συνίσταται περιφερειακός ΦΟΔΣΑ και όλα τα νομικά πρόσωπά που λειτουργούσαν, είτε ως σύνδεσμοι είτε ως ανώνυμες εταιρίες είτε με άλλης νομικής μορφής επιχειρήσεις ΦΟΔΣΑ, συγχωνεύονται υποχρεωτικά σε ένα </w:t>
      </w:r>
      <w:r>
        <w:rPr>
          <w:rFonts w:eastAsia="Times New Roman" w:cs="Times New Roman"/>
          <w:szCs w:val="24"/>
        </w:rPr>
        <w:lastRenderedPageBreak/>
        <w:t>περι</w:t>
      </w:r>
      <w:r>
        <w:rPr>
          <w:rFonts w:eastAsia="Times New Roman" w:cs="Times New Roman"/>
          <w:szCs w:val="24"/>
        </w:rPr>
        <w:t>φερειακό. Δεδομένου ότι μέχρι σήμερα δεν ολοκληρώθηκε όλη η διαδικασία που προβλεπόταν γι’ αυτήν τη συγχώνευση, η τροπολογία ζητάει μία παράταση αυτής της προθεσμίας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w:t>
      </w:r>
    </w:p>
    <w:p w14:paraId="1BED4CD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Τέλος, θα ήθελα πραγματικά να αναφερθώ κι εγώ στην τροπολογία που υποστήρ</w:t>
      </w:r>
      <w:r>
        <w:rPr>
          <w:rFonts w:eastAsia="Times New Roman" w:cs="Times New Roman"/>
          <w:szCs w:val="24"/>
        </w:rPr>
        <w:t xml:space="preserve">ιξε ο Υπουργός κ. Σκουρλέτης, που αποτελεί μία ανάσα για τους Οργανισμούς Τοπικής Αυτοδιοίκησης. Είναι η δυνατότητα που παρέχεται στους Οργανισμούς Τοπικής Αυτοδιοίκησης επιμήκυνσης αποπληρωμής των δανείων που έχουν συνάψει από το Ταμείο Παρακαταθηκών και </w:t>
      </w:r>
      <w:r>
        <w:rPr>
          <w:rFonts w:eastAsia="Times New Roman" w:cs="Times New Roman"/>
          <w:szCs w:val="24"/>
        </w:rPr>
        <w:t>Δανείων και που αποσκοπούν στην οικονομική εξυγίανσής τους. Μέχρι και τριάντα πέντε έτη είναι αυτή.</w:t>
      </w:r>
    </w:p>
    <w:p w14:paraId="1BED4CD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δεδομένων ότι το Ταμείο Παρακαταθηκών και Δανείων εξελίσσεται σε μία αναπτυξιακή τράπεζα της αυτοδιοίκησης, με την ίδια αυτή τροπολογία παρέχεται δυνατότητα να επιχορηγεί από έσοδα των ιδίων πόρων της για εκπόνηση μελετών και ωρίμανση έργων της </w:t>
      </w:r>
      <w:r>
        <w:rPr>
          <w:rFonts w:eastAsia="Times New Roman" w:cs="Times New Roman"/>
          <w:szCs w:val="24"/>
        </w:rPr>
        <w:t>τοπικής αυτοδιοίκησης</w:t>
      </w:r>
      <w:r>
        <w:rPr>
          <w:rFonts w:eastAsia="Times New Roman" w:cs="Times New Roman"/>
          <w:szCs w:val="24"/>
        </w:rPr>
        <w:t xml:space="preserve">, χωρίς γραφειοκρατικές διαδικασίες. Άρα, να βοηθήσουμε </w:t>
      </w:r>
      <w:r>
        <w:rPr>
          <w:rFonts w:eastAsia="Times New Roman" w:cs="Times New Roman"/>
          <w:szCs w:val="24"/>
        </w:rPr>
        <w:lastRenderedPageBreak/>
        <w:t>μικρούς και νησιωτικούς δήμους, που δεν έχουν τεχνικές υπηρεσίες και μπορούν πραγματικά να βοηθηθούν μέσα από αυτά τα μέτρα.</w:t>
      </w:r>
    </w:p>
    <w:p w14:paraId="1BED4CE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w:t>
      </w:r>
      <w:r>
        <w:rPr>
          <w:rFonts w:eastAsia="Times New Roman" w:cs="Times New Roman"/>
          <w:szCs w:val="24"/>
        </w:rPr>
        <w:t>εως</w:t>
      </w:r>
      <w:r>
        <w:rPr>
          <w:rFonts w:eastAsia="Times New Roman" w:cs="Times New Roman"/>
          <w:szCs w:val="24"/>
        </w:rPr>
        <w:t xml:space="preserve"> του χρόνου</w:t>
      </w:r>
      <w:r>
        <w:rPr>
          <w:rFonts w:eastAsia="Times New Roman" w:cs="Times New Roman"/>
          <w:szCs w:val="24"/>
        </w:rPr>
        <w:t xml:space="preserve"> ομιλίας της κυρίας Βουλευτού)</w:t>
      </w:r>
    </w:p>
    <w:p w14:paraId="1BED4CE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Τέλος, και τελειώνω πραγματικά, κύριε Πρόεδρε, δώστε μου δυο λεπτά, η τροπολογία 803/55 αφορά τις συμβάσεις μισθώσεις για τα συμβουλευτικά μέτρα, όπως προανέφερα, που αφορούν τη βία κατά των γυναικών. Εδώ τι είναι αυτή η τροπ</w:t>
      </w:r>
      <w:r>
        <w:rPr>
          <w:rFonts w:eastAsia="Times New Roman" w:cs="Times New Roman"/>
          <w:szCs w:val="24"/>
        </w:rPr>
        <w:t>ολογία; Επειδή κύριος δικαιούχος του έργου, που χρηματοδοτεί αυτά τα συμβουλευτικά κέντρα, είναι το Κέντρο Ερευνών για την Ισότητα, έρχεται αυτή η τροπολογία και, επειδή είναι ο κύριος δικαιούχος, τη συμπληρώνει, ώστε να μπορούν και αυτοί να υπεισέλθουν ως</w:t>
      </w:r>
      <w:r>
        <w:rPr>
          <w:rFonts w:eastAsia="Times New Roman" w:cs="Times New Roman"/>
          <w:szCs w:val="24"/>
        </w:rPr>
        <w:t xml:space="preserve"> αντισυμβαλλόμενοι στη σχετική σύμβαση μίσθωσης. Άρα, με αυτό μπορούν ακριβώς να λειτουργήσουν τα κέντρα και να πληρωθούν από το ΚΕΘΙ.</w:t>
      </w:r>
    </w:p>
    <w:p w14:paraId="1BED4CE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BED4CE3"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BED4CE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Θε</w:t>
      </w:r>
      <w:r>
        <w:rPr>
          <w:rFonts w:eastAsia="Times New Roman" w:cs="Times New Roman"/>
          <w:szCs w:val="24"/>
        </w:rPr>
        <w:t>λερίτη</w:t>
      </w:r>
      <w:proofErr w:type="spellEnd"/>
      <w:r>
        <w:rPr>
          <w:rFonts w:eastAsia="Times New Roman" w:cs="Times New Roman"/>
          <w:szCs w:val="24"/>
        </w:rPr>
        <w:t>.</w:t>
      </w:r>
    </w:p>
    <w:p w14:paraId="1BED4CE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κ. Λοβέρδος.</w:t>
      </w:r>
    </w:p>
    <w:p w14:paraId="1BED4CE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1BED4CE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χτες έκανα μια αναφορά, εκτεταμένη μάλιστα, στις ρυθμίσεις του σχεδίου νόμου περί ΕΦΚΑ, δηλαδή αυτού του νέου οργανισμού που ενώνει όλα τα ταμεία σε ένα. </w:t>
      </w:r>
    </w:p>
    <w:p w14:paraId="1BED4CE8"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xml:space="preserve"> κι εγώ θυμίσαμε ότι θέση μας ήταν πως το ένα ταμεί</w:t>
      </w:r>
      <w:r>
        <w:rPr>
          <w:rFonts w:eastAsia="Times New Roman"/>
          <w:szCs w:val="24"/>
        </w:rPr>
        <w:t xml:space="preserve">ο ήταν λάθος και πως τα τρία ταμεία ήταν η ορθότερη επιλογή. Επίσης, θυμίσαμε ότι ο κ. </w:t>
      </w:r>
      <w:proofErr w:type="spellStart"/>
      <w:r>
        <w:rPr>
          <w:rFonts w:eastAsia="Times New Roman"/>
          <w:szCs w:val="24"/>
        </w:rPr>
        <w:t>Κατρούγκαλος</w:t>
      </w:r>
      <w:proofErr w:type="spellEnd"/>
      <w:r>
        <w:rPr>
          <w:rFonts w:eastAsia="Times New Roman"/>
          <w:szCs w:val="24"/>
        </w:rPr>
        <w:t xml:space="preserve">, τότε Υπουργός Εργασίας και Κοινωνικών Υπηρεσιών, έλεγε ότι από την αλλαγή της αρχιτεκτονικής του </w:t>
      </w:r>
      <w:r>
        <w:rPr>
          <w:rFonts w:eastAsia="Times New Roman"/>
          <w:szCs w:val="24"/>
        </w:rPr>
        <w:lastRenderedPageBreak/>
        <w:t>ασφαλιστικού ΕΦΚΑ θα εξοικονομούσε 500 εκατομμύρια ευρώ κα</w:t>
      </w:r>
      <w:r>
        <w:rPr>
          <w:rFonts w:eastAsia="Times New Roman"/>
          <w:szCs w:val="24"/>
        </w:rPr>
        <w:t xml:space="preserve">ι δεν θα έκανε οριζόντιες περικοπές. </w:t>
      </w:r>
    </w:p>
    <w:p w14:paraId="1BED4CE9" w14:textId="77777777" w:rsidR="0011574B" w:rsidRDefault="00BF5310">
      <w:pPr>
        <w:spacing w:line="600" w:lineRule="auto"/>
        <w:ind w:firstLine="720"/>
        <w:contextualSpacing/>
        <w:jc w:val="both"/>
        <w:rPr>
          <w:rFonts w:eastAsia="Times New Roman"/>
          <w:szCs w:val="24"/>
        </w:rPr>
      </w:pPr>
      <w:r>
        <w:rPr>
          <w:rFonts w:eastAsia="Times New Roman"/>
          <w:szCs w:val="24"/>
        </w:rPr>
        <w:t>Απέδειξα, χρησιμοποιώντας τα επιχειρήματα του Γενικού Λογιστηρίου, ότι από το παρόν σχέδιο νόμου, τα πολλά του άρθρα περί ΕΦΚΑ, δεν προκύπτει εξοικονόμηση ούτε ενός ευρώ. Υπάρχουν νέες δαπάνες και περικοπές που ισοφαρί</w:t>
      </w:r>
      <w:r>
        <w:rPr>
          <w:rFonts w:eastAsia="Times New Roman"/>
          <w:szCs w:val="24"/>
        </w:rPr>
        <w:t xml:space="preserve">ζει η μία την άλλη και δεν προκύπτει ούτε ένα ευρώ εξοικονόμησης. Έλεγε ψέματα ο κ. </w:t>
      </w:r>
      <w:proofErr w:type="spellStart"/>
      <w:r>
        <w:rPr>
          <w:rFonts w:eastAsia="Times New Roman"/>
          <w:szCs w:val="24"/>
        </w:rPr>
        <w:t>Κατρούγκαλος</w:t>
      </w:r>
      <w:proofErr w:type="spellEnd"/>
      <w:r>
        <w:rPr>
          <w:rFonts w:eastAsia="Times New Roman"/>
          <w:szCs w:val="24"/>
        </w:rPr>
        <w:t xml:space="preserve">. Ο Υφυπουργός πήρε τον λόγο μετά την ομιλία μου και δεν έκανε καμμία αναφορά. </w:t>
      </w:r>
    </w:p>
    <w:p w14:paraId="1BED4CEA" w14:textId="77777777" w:rsidR="0011574B" w:rsidRDefault="00BF5310">
      <w:pPr>
        <w:spacing w:line="600" w:lineRule="auto"/>
        <w:ind w:firstLine="720"/>
        <w:contextualSpacing/>
        <w:jc w:val="both"/>
        <w:rPr>
          <w:rFonts w:eastAsia="Times New Roman"/>
          <w:szCs w:val="24"/>
        </w:rPr>
      </w:pPr>
      <w:r>
        <w:rPr>
          <w:rFonts w:eastAsia="Times New Roman"/>
          <w:szCs w:val="24"/>
        </w:rPr>
        <w:t>Ψέματα, λοιπόν, λέγατε σε σχέση με την αλλαγή της αρχιτεκτονικής και το όφελος π</w:t>
      </w:r>
      <w:r>
        <w:rPr>
          <w:rFonts w:eastAsia="Times New Roman"/>
          <w:szCs w:val="24"/>
        </w:rPr>
        <w:t xml:space="preserve">ου θα είχε δήθεν η χώρα. Ψέματα λέτε ότι έχετε προστατεύσει τους συνταξιούχους. Ωμά ψέματα. Δεν έχω χρόνο να τις αναφέρω όλες, αλλά θα αναφέρω ορισμένες από τις περικοπές που έχετε ψηφίσει και από τα επόμενα έτη αρχίζει η εφαρμογή τους. </w:t>
      </w:r>
    </w:p>
    <w:p w14:paraId="1BED4CEB"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Μέσα στο 2017, λόγ</w:t>
      </w:r>
      <w:r>
        <w:rPr>
          <w:rFonts w:eastAsia="Times New Roman"/>
          <w:szCs w:val="24"/>
        </w:rPr>
        <w:t xml:space="preserve">ου χάρη και μέσα στον Σεπτέμβριο για δύο εκατομμύρια </w:t>
      </w:r>
      <w:proofErr w:type="spellStart"/>
      <w:r>
        <w:rPr>
          <w:rFonts w:eastAsia="Times New Roman"/>
          <w:szCs w:val="24"/>
        </w:rPr>
        <w:t>εξακοσίες</w:t>
      </w:r>
      <w:proofErr w:type="spellEnd"/>
      <w:r>
        <w:rPr>
          <w:rFonts w:eastAsia="Times New Roman"/>
          <w:szCs w:val="24"/>
        </w:rPr>
        <w:t xml:space="preserve"> χιλιάδες συνταξιούχους θα προσδιοριστεί η προσωπική διαφορά, που από το 2018 θα δούμε, με το μεσοπρόθεσμο ή με κάποια άλλα μέτρα που θα φέρετε, πώς θα διαρρυθμιστεί στον χρόνο η περικοπή της. Α</w:t>
      </w:r>
      <w:r>
        <w:rPr>
          <w:rFonts w:eastAsia="Times New Roman"/>
          <w:szCs w:val="24"/>
        </w:rPr>
        <w:t>υτό σημαίνει για εκατομμύρια συνταξιούχους περικοπή της κύριας σύνταξής τους. Της κύριας σύνταξής τους, κυρίες και κύριοι, που δεν θα πειράζατε τις κύριες συντάξεις.</w:t>
      </w:r>
    </w:p>
    <w:p w14:paraId="1BED4CEC" w14:textId="77777777" w:rsidR="0011574B" w:rsidRDefault="00BF5310">
      <w:pPr>
        <w:spacing w:line="600" w:lineRule="auto"/>
        <w:ind w:firstLine="720"/>
        <w:contextualSpacing/>
        <w:jc w:val="both"/>
        <w:rPr>
          <w:rFonts w:eastAsia="Times New Roman"/>
          <w:szCs w:val="24"/>
        </w:rPr>
      </w:pPr>
      <w:r>
        <w:rPr>
          <w:rFonts w:eastAsia="Times New Roman"/>
          <w:szCs w:val="24"/>
        </w:rPr>
        <w:t>Επίσης, αυξήσατε το κόστος της εξαγοράς πλασματικών χρόνων ασφάλισης από το 6,67% στο 20%.</w:t>
      </w:r>
      <w:r>
        <w:rPr>
          <w:rFonts w:eastAsia="Times New Roman"/>
          <w:szCs w:val="24"/>
        </w:rPr>
        <w:t xml:space="preserve"> Αφορά το </w:t>
      </w:r>
      <w:r>
        <w:rPr>
          <w:rFonts w:eastAsia="Times New Roman"/>
          <w:szCs w:val="24"/>
        </w:rPr>
        <w:t xml:space="preserve">δημόσιο </w:t>
      </w:r>
      <w:r>
        <w:rPr>
          <w:rFonts w:eastAsia="Times New Roman"/>
          <w:szCs w:val="24"/>
        </w:rPr>
        <w:t>αυτό. Εσείς τα κάνατε αυτά. Και αναφέρω ελάχιστα. Είναι δέκα οι περιπτώσεις των νέων περικοπών στο πεδίο του ασφαλιστικού. Και όταν μιλάμε για συνταξιούχους, δεν είναι παράλογο να κάνουμε αναφορά και στο επίδομα του ΕΚΑΣ. Το 2017 θα γίνει</w:t>
      </w:r>
      <w:r>
        <w:rPr>
          <w:rFonts w:eastAsia="Times New Roman"/>
          <w:szCs w:val="24"/>
        </w:rPr>
        <w:t xml:space="preserve"> η μεγάλη σφαγή και το 2018 θα τελειώσει. Αυτό είναι το κοινωνικό σας βιογραφικό, κυρίες και κύριοι της Κυβέρνησης και των ΣΥΡΙΖ</w:t>
      </w:r>
      <w:r>
        <w:rPr>
          <w:rFonts w:eastAsia="Times New Roman"/>
          <w:szCs w:val="24"/>
        </w:rPr>
        <w:t>Α-</w:t>
      </w:r>
      <w:r>
        <w:rPr>
          <w:rFonts w:eastAsia="Times New Roman"/>
          <w:szCs w:val="24"/>
        </w:rPr>
        <w:t xml:space="preserve">ΑΝΕΛ. </w:t>
      </w:r>
    </w:p>
    <w:p w14:paraId="1BED4CED"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Επίσης, ανέφερα ότι στα άρθρα 61, 62, 63 καταληστεύεται ο ΕΟΠΥΥ, χάριν του ΙΚΑ και του ΕΦΚΑ, διότι εκεί που του χρωστού</w:t>
      </w:r>
      <w:r>
        <w:rPr>
          <w:rFonts w:eastAsia="Times New Roman"/>
          <w:szCs w:val="24"/>
        </w:rPr>
        <w:t>σαν του ΕΟΠΥΥ, του παίρνουν και το βόδι. Για τις επιτροπές που θα μελετήσουν πόσα είναι τα χρέη προς τον ΕΟΠΥΥ, 5% περικοπή επί των χρεών αυτών, χάριν του ΙΚΑ και του ΕΦΚΑ, 5% για το ΙΚΑ και 2% για το ΕΦΚΑ. Από τα λεφτά του ΕΟΠΥΥ. Εκεί που του χρωστάτε, το</w:t>
      </w:r>
      <w:r>
        <w:rPr>
          <w:rFonts w:eastAsia="Times New Roman"/>
          <w:szCs w:val="24"/>
        </w:rPr>
        <w:t>υ παίρνετε κιόλας!</w:t>
      </w:r>
    </w:p>
    <w:p w14:paraId="1BED4CE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Χθες έκανα αυτές τις αναφορές που συγκροτούν τους λόγους της άρνησής μας να ψηφίσουμε τις συγκεκριμένες ρυθμίσεις. Και φυσικά, μέσα στο περιβάλλον που συζητείται η πρωτοβουλία της </w:t>
      </w:r>
      <w:r>
        <w:rPr>
          <w:rFonts w:eastAsia="Times New Roman"/>
          <w:szCs w:val="24"/>
        </w:rPr>
        <w:t xml:space="preserve">κ. </w:t>
      </w:r>
      <w:r>
        <w:rPr>
          <w:rFonts w:eastAsia="Times New Roman"/>
          <w:szCs w:val="24"/>
        </w:rPr>
        <w:t>Φωτίου, πώς είναι δυνατόν να μην σχολιάσουμε τα μείζον</w:t>
      </w:r>
      <w:r>
        <w:rPr>
          <w:rFonts w:eastAsia="Times New Roman"/>
          <w:szCs w:val="24"/>
        </w:rPr>
        <w:t xml:space="preserve">α θέματα που συγκροτούν το πολιτικό πρόβλημα, που έχει σήμερα και χθες μπροστά της η Βουλή των Ελλήνων: Ο Πρωθυπουργός μετά το </w:t>
      </w:r>
      <w:proofErr w:type="spellStart"/>
      <w:r>
        <w:rPr>
          <w:rFonts w:eastAsia="Times New Roman"/>
          <w:szCs w:val="24"/>
          <w:lang w:val="en-US"/>
        </w:rPr>
        <w:t>Eurogroup</w:t>
      </w:r>
      <w:proofErr w:type="spellEnd"/>
      <w:r>
        <w:rPr>
          <w:rFonts w:eastAsia="Times New Roman"/>
          <w:szCs w:val="24"/>
        </w:rPr>
        <w:t xml:space="preserve"> έπρεπε να έχει παραιτηθεί, για λόγους πολιτικού φιλότιμου.</w:t>
      </w:r>
    </w:p>
    <w:p w14:paraId="1BED4CEF"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Στο </w:t>
      </w:r>
      <w:proofErr w:type="spellStart"/>
      <w:r>
        <w:rPr>
          <w:rFonts w:eastAsia="Times New Roman"/>
          <w:szCs w:val="24"/>
          <w:lang w:val="en-US"/>
        </w:rPr>
        <w:t>Eurogroup</w:t>
      </w:r>
      <w:proofErr w:type="spellEnd"/>
      <w:r>
        <w:rPr>
          <w:rFonts w:eastAsia="Times New Roman"/>
          <w:szCs w:val="24"/>
        </w:rPr>
        <w:t>, κυρίες και κύριοι Βουλευτές -και έχουμε την ε</w:t>
      </w:r>
      <w:r>
        <w:rPr>
          <w:rFonts w:eastAsia="Times New Roman"/>
          <w:szCs w:val="24"/>
        </w:rPr>
        <w:t xml:space="preserve">υκαιρία αυτά να τα πούμε και σήμερα, αλλά θα έχουμε και πολλές ευκαιρίες όσο </w:t>
      </w:r>
      <w:r>
        <w:rPr>
          <w:rFonts w:eastAsia="Times New Roman"/>
          <w:szCs w:val="24"/>
        </w:rPr>
        <w:lastRenderedPageBreak/>
        <w:t>περνάει ο χρόνος και συνεχίζεται η διακυβέρνηση των ΣΥΡΙΖ</w:t>
      </w:r>
      <w:r>
        <w:rPr>
          <w:rFonts w:eastAsia="Times New Roman"/>
          <w:szCs w:val="24"/>
        </w:rPr>
        <w:t>Α-</w:t>
      </w:r>
      <w:r>
        <w:rPr>
          <w:rFonts w:eastAsia="Times New Roman"/>
          <w:szCs w:val="24"/>
        </w:rPr>
        <w:t xml:space="preserve">ΑΝΕΛ-, κατ’ αρχάς δέχθηκε αυτό που ζητούμε, βέβαια, αλλά αποδέχθηκε όλους τους όρους του Διεθνούς Νομισματικού Ταμείου. </w:t>
      </w:r>
      <w:r>
        <w:rPr>
          <w:rFonts w:eastAsia="Times New Roman"/>
          <w:szCs w:val="24"/>
        </w:rPr>
        <w:t xml:space="preserve">Και δεν κατάφερε, κυρίες και κύριοι Βουλευτές, να αξιοποιήσει τη σύγκρουση Διεθνούς Νομισματικού Ταμείου και Ευρωπαϊκής Επιτροπής, αλλά αποδέχθηκε ό,τι ζητούσαν και οι δύο. Καθολική ήττα σε όλα τα επίπεδα. </w:t>
      </w:r>
    </w:p>
    <w:p w14:paraId="1BED4CF0" w14:textId="77777777" w:rsidR="0011574B" w:rsidRDefault="00BF5310">
      <w:pPr>
        <w:spacing w:line="600" w:lineRule="auto"/>
        <w:ind w:firstLine="720"/>
        <w:contextualSpacing/>
        <w:jc w:val="both"/>
        <w:rPr>
          <w:rFonts w:eastAsia="Times New Roman"/>
          <w:szCs w:val="24"/>
        </w:rPr>
      </w:pPr>
      <w:r>
        <w:rPr>
          <w:rFonts w:eastAsia="Times New Roman"/>
          <w:szCs w:val="24"/>
        </w:rPr>
        <w:t>Και είπα, όταν συζητούσαμε τον προϋπολογισμό, ότι</w:t>
      </w:r>
      <w:r>
        <w:rPr>
          <w:rFonts w:eastAsia="Times New Roman"/>
          <w:szCs w:val="24"/>
        </w:rPr>
        <w:t xml:space="preserve"> η αποδοχή των όρων του Διεθνούς Νομισματικού Ταμείου συγκροτεί ένα νέο -μετά το Μάιο με τον κόφτη και το </w:t>
      </w:r>
      <w:proofErr w:type="spellStart"/>
      <w:r>
        <w:rPr>
          <w:rFonts w:eastAsia="Times New Roman"/>
          <w:szCs w:val="24"/>
        </w:rPr>
        <w:t>υπερταμείο</w:t>
      </w:r>
      <w:proofErr w:type="spellEnd"/>
      <w:r>
        <w:rPr>
          <w:rFonts w:eastAsia="Times New Roman"/>
          <w:szCs w:val="24"/>
        </w:rPr>
        <w:t xml:space="preserve"> των 100 χρόνων παράδοσης δημόσιας περιουσίας-, τρίτο μνημόνιο </w:t>
      </w:r>
      <w:r>
        <w:rPr>
          <w:rFonts w:eastAsia="Times New Roman"/>
          <w:szCs w:val="24"/>
          <w:lang w:val="en-US"/>
        </w:rPr>
        <w:t>plus</w:t>
      </w:r>
      <w:r>
        <w:rPr>
          <w:rFonts w:eastAsia="Times New Roman"/>
          <w:szCs w:val="24"/>
        </w:rPr>
        <w:t xml:space="preserve">. Τώρα συμφωνεί και για τη δεύτερη εκδοχή, τη δεύτερη </w:t>
      </w:r>
      <w:r>
        <w:rPr>
          <w:rFonts w:eastAsia="Times New Roman"/>
          <w:szCs w:val="24"/>
          <w:lang w:val="en-US"/>
        </w:rPr>
        <w:t>version</w:t>
      </w:r>
      <w:r>
        <w:rPr>
          <w:rFonts w:eastAsia="Times New Roman"/>
          <w:szCs w:val="24"/>
        </w:rPr>
        <w:t>, τη δεύτερη</w:t>
      </w:r>
      <w:r>
        <w:rPr>
          <w:rFonts w:eastAsia="Times New Roman"/>
          <w:szCs w:val="24"/>
        </w:rPr>
        <w:t xml:space="preserve"> φάση του τρίτου μνημονίου </w:t>
      </w:r>
      <w:r>
        <w:rPr>
          <w:rFonts w:eastAsia="Times New Roman"/>
          <w:szCs w:val="24"/>
          <w:lang w:val="en-US"/>
        </w:rPr>
        <w:t>plus</w:t>
      </w:r>
      <w:r>
        <w:rPr>
          <w:rFonts w:eastAsia="Times New Roman"/>
          <w:szCs w:val="24"/>
        </w:rPr>
        <w:t>, που θα είναι όλα όσα ξέρετε, ξέρουμε πως προϋποθέτει το Διεθνές Νομισματικό Ταμείο για να συμμετάσχει, δηλαδή τα εργασιακά, τη μείωση του αφορολογήτου και άλλα.</w:t>
      </w:r>
    </w:p>
    <w:p w14:paraId="1BED4CF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Δεχθήκατε, επίσης, να έχουμε ένα μεσοπρόθεσμο που θα αφορά όχι</w:t>
      </w:r>
      <w:r>
        <w:rPr>
          <w:rFonts w:eastAsia="Times New Roman"/>
          <w:szCs w:val="24"/>
        </w:rPr>
        <w:t xml:space="preserve"> το 2018, αλλά και τα μετέπειτα έτη, που οι ίδιοι οι Υπουργοί σας αναγνωρίζουν ότι το κόστος των μέτρων αγγίζει τα 4 δισεκατομμύρια για έκαστο έτος. Αποδεχθήκατε -</w:t>
      </w:r>
      <w:r>
        <w:rPr>
          <w:rFonts w:eastAsia="Times New Roman"/>
          <w:szCs w:val="24"/>
          <w:lang w:val="en-US"/>
        </w:rPr>
        <w:t>verbatim</w:t>
      </w:r>
      <w:r>
        <w:rPr>
          <w:rFonts w:eastAsia="Times New Roman"/>
          <w:szCs w:val="24"/>
        </w:rPr>
        <w:t xml:space="preserve"> προκύπτει αυτό από την απόφαση του </w:t>
      </w:r>
      <w:proofErr w:type="spellStart"/>
      <w:r>
        <w:rPr>
          <w:rFonts w:eastAsia="Times New Roman"/>
          <w:szCs w:val="24"/>
          <w:lang w:val="en-US"/>
        </w:rPr>
        <w:t>Eurogroup</w:t>
      </w:r>
      <w:proofErr w:type="spellEnd"/>
      <w:r>
        <w:rPr>
          <w:rFonts w:eastAsia="Times New Roman"/>
          <w:szCs w:val="24"/>
        </w:rPr>
        <w:t>- ότι και μετά το 2018 θα έχουμε πλεονάσ</w:t>
      </w:r>
      <w:r>
        <w:rPr>
          <w:rFonts w:eastAsia="Times New Roman"/>
          <w:szCs w:val="24"/>
        </w:rPr>
        <w:t xml:space="preserve">ματα 3,5%. Και η </w:t>
      </w:r>
      <w:r>
        <w:rPr>
          <w:rFonts w:eastAsia="Times New Roman"/>
          <w:szCs w:val="24"/>
        </w:rPr>
        <w:t>έκθεση</w:t>
      </w:r>
      <w:r>
        <w:rPr>
          <w:rFonts w:eastAsia="Times New Roman"/>
          <w:szCs w:val="24"/>
        </w:rPr>
        <w:t xml:space="preserve"> της Ευρωπαϊκής Επιτροπής της 9</w:t>
      </w:r>
      <w:r>
        <w:rPr>
          <w:rFonts w:eastAsia="Times New Roman"/>
          <w:szCs w:val="24"/>
          <w:vertAlign w:val="superscript"/>
        </w:rPr>
        <w:t>ης</w:t>
      </w:r>
      <w:r>
        <w:rPr>
          <w:rFonts w:eastAsia="Times New Roman"/>
          <w:szCs w:val="24"/>
        </w:rPr>
        <w:t xml:space="preserve"> Ιουνίου αποδεικνύει αυτό που έχετε δεχθεί και άλλα έγγραφα, που θα κατατίθενται όσο περνά ο χρόνος, θα το αποδείξουν. Προφανώς αυτό θα προκύψει και από το μεσοπρόθεσμο, όταν θα το καταθέσετε εν όψει της δεύτερης αξιολόγησης.</w:t>
      </w:r>
    </w:p>
    <w:p w14:paraId="1BED4CF2" w14:textId="77777777" w:rsidR="0011574B" w:rsidRDefault="00BF5310">
      <w:pPr>
        <w:spacing w:line="600" w:lineRule="auto"/>
        <w:ind w:firstLine="720"/>
        <w:contextualSpacing/>
        <w:jc w:val="both"/>
        <w:rPr>
          <w:rFonts w:eastAsia="Times New Roman"/>
          <w:szCs w:val="24"/>
        </w:rPr>
      </w:pPr>
      <w:r>
        <w:rPr>
          <w:rFonts w:eastAsia="Times New Roman"/>
          <w:szCs w:val="24"/>
        </w:rPr>
        <w:t>Ακούστε: Εγώ δεν ρώτησα τον Υπ</w:t>
      </w:r>
      <w:r>
        <w:rPr>
          <w:rFonts w:eastAsia="Times New Roman"/>
          <w:szCs w:val="24"/>
        </w:rPr>
        <w:t xml:space="preserve">ουργό Οικονομικών τι εννοεί ο κ. </w:t>
      </w:r>
      <w:proofErr w:type="spellStart"/>
      <w:r>
        <w:rPr>
          <w:rFonts w:eastAsia="Times New Roman"/>
          <w:szCs w:val="24"/>
        </w:rPr>
        <w:t>Ντάισελμπλουμ</w:t>
      </w:r>
      <w:proofErr w:type="spellEnd"/>
      <w:r>
        <w:rPr>
          <w:rFonts w:eastAsia="Times New Roman"/>
          <w:szCs w:val="24"/>
        </w:rPr>
        <w:t xml:space="preserve"> όταν λέει, «Τρία θα είναι τα χρόνια του πλεονάσματος 3,5%, πέντε θα είναι, επτά θα είναι;». Δεν με νοιάζει αυτό. Τον ρώτησα: «</w:t>
      </w:r>
      <w:r>
        <w:rPr>
          <w:rFonts w:eastAsia="Times New Roman"/>
          <w:szCs w:val="24"/>
          <w:lang w:val="en-US"/>
        </w:rPr>
        <w:t>To</w:t>
      </w:r>
      <w:r>
        <w:rPr>
          <w:rFonts w:eastAsia="Times New Roman"/>
          <w:szCs w:val="24"/>
        </w:rPr>
        <w:t xml:space="preserve"> 2019 πάμε για 3,5% πλεόνασμα;». Κα</w:t>
      </w:r>
      <w:r>
        <w:rPr>
          <w:rFonts w:eastAsia="Times New Roman"/>
          <w:szCs w:val="24"/>
        </w:rPr>
        <w:t>μ</w:t>
      </w:r>
      <w:r>
        <w:rPr>
          <w:rFonts w:eastAsia="Times New Roman"/>
          <w:szCs w:val="24"/>
        </w:rPr>
        <w:t>μία απάντηση. Υποτίθεται ότι διαπραγματεύεται</w:t>
      </w:r>
      <w:r>
        <w:rPr>
          <w:rFonts w:eastAsia="Times New Roman"/>
          <w:szCs w:val="24"/>
        </w:rPr>
        <w:t xml:space="preserve">. </w:t>
      </w:r>
    </w:p>
    <w:p w14:paraId="1BED4CF3"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Αυτά, ως σύνοψη της ήττας του </w:t>
      </w:r>
      <w:proofErr w:type="spellStart"/>
      <w:r>
        <w:rPr>
          <w:rFonts w:eastAsia="Times New Roman"/>
          <w:szCs w:val="24"/>
          <w:lang w:val="en-US"/>
        </w:rPr>
        <w:t>Eurogroup</w:t>
      </w:r>
      <w:proofErr w:type="spellEnd"/>
      <w:r>
        <w:rPr>
          <w:rFonts w:eastAsia="Times New Roman"/>
          <w:szCs w:val="24"/>
        </w:rPr>
        <w:t xml:space="preserve">, ήταν λόγος να πεις, «Δεν τα καταφέρνω, παραιτούμαι». Οφείλεις να το κάνεις και τώρα, αλλά όφειλες να το κάνεις πρωτίστως τότε. Δεν το έκανες. </w:t>
      </w:r>
    </w:p>
    <w:p w14:paraId="1BED4CF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Ταυτόχρονα, έφερες έναν προϋπολογισμό -τα είπαμε αυτά- που </w:t>
      </w:r>
      <w:proofErr w:type="spellStart"/>
      <w:r>
        <w:rPr>
          <w:rFonts w:eastAsia="Times New Roman"/>
          <w:szCs w:val="24"/>
        </w:rPr>
        <w:t>αφαιμάσσει</w:t>
      </w:r>
      <w:proofErr w:type="spellEnd"/>
      <w:r>
        <w:rPr>
          <w:rFonts w:eastAsia="Times New Roman"/>
          <w:szCs w:val="24"/>
        </w:rPr>
        <w:t xml:space="preserve"> κατά κυριολεξία τους φτωχότερους με τα 2,5 δισεκατομμύρια των έμμεσων φόρων. Τα είπαμε εδώ γραμμή με γραμμή, λέξη προς λέξη επί πέντε ημέρες. </w:t>
      </w:r>
    </w:p>
    <w:p w14:paraId="1BED4CF5" w14:textId="77777777" w:rsidR="0011574B" w:rsidRDefault="00BF5310">
      <w:pPr>
        <w:spacing w:line="600" w:lineRule="auto"/>
        <w:ind w:firstLine="720"/>
        <w:contextualSpacing/>
        <w:jc w:val="both"/>
        <w:rPr>
          <w:rFonts w:eastAsia="Times New Roman"/>
          <w:szCs w:val="24"/>
        </w:rPr>
      </w:pPr>
      <w:r>
        <w:rPr>
          <w:rFonts w:eastAsia="Times New Roman"/>
          <w:szCs w:val="24"/>
        </w:rPr>
        <w:t>Μέσα στην ήττα αυτή ως αντιστάθμισμα πολιτικό -άλλος το βλέπει εκλογικό, εγώ δεν το βλέπω- είπες, «Θα δώσω κάτι»</w:t>
      </w:r>
      <w:r>
        <w:rPr>
          <w:rFonts w:eastAsia="Times New Roman"/>
          <w:szCs w:val="24"/>
        </w:rPr>
        <w:t>. «Να σε κάψω, Γιάννη μου, να σε αλείψω λάδι». Σας απαντήσαμε εκείνη την εβδομάδα.</w:t>
      </w:r>
    </w:p>
    <w:p w14:paraId="1BED4CF6" w14:textId="77777777" w:rsidR="0011574B" w:rsidRDefault="00BF5310">
      <w:pPr>
        <w:spacing w:line="600" w:lineRule="auto"/>
        <w:ind w:firstLine="720"/>
        <w:contextualSpacing/>
        <w:jc w:val="both"/>
        <w:rPr>
          <w:rFonts w:eastAsia="Times New Roman"/>
          <w:szCs w:val="24"/>
        </w:rPr>
      </w:pPr>
      <w:r>
        <w:rPr>
          <w:rFonts w:eastAsia="Times New Roman"/>
          <w:szCs w:val="24"/>
        </w:rPr>
        <w:t>Η δημαγωγία συνεχίζεται. Η δημαγωγία, η δημοκοπία και το ψέμα συνεχίζονται. Αυτό το μέτρο, αυτό το εφάπαξ βοήθημα -εμείς ασκήσαμε κριτική για την πολιτική μεθοδολογία της Κυ</w:t>
      </w:r>
      <w:r>
        <w:rPr>
          <w:rFonts w:eastAsia="Times New Roman"/>
          <w:szCs w:val="24"/>
        </w:rPr>
        <w:t xml:space="preserve">βέρνησης, είπαμε, όμως, ότι το ψηφίζουμε, σας τα είπαμε αυτά από την περασμένη εβδομάδα- επιχειρείτε τώρα να το κάνετε εσωτερικό θέμα, γιατί μέσα στην ήττα και στις </w:t>
      </w:r>
      <w:r>
        <w:rPr>
          <w:rFonts w:eastAsia="Times New Roman"/>
          <w:szCs w:val="24"/>
        </w:rPr>
        <w:lastRenderedPageBreak/>
        <w:t>συνέπειες της ήττας και τη ντροπή των στελεχών σας, πρέπει να βρείτε ένα αντιστάθμισμα, κάτ</w:t>
      </w:r>
      <w:r>
        <w:rPr>
          <w:rFonts w:eastAsia="Times New Roman"/>
          <w:szCs w:val="24"/>
        </w:rPr>
        <w:t xml:space="preserve">ι να πείτε. Αυτό αποδεικνύεται από τους χειρισμούς σας και από αυτά που ακούμε από την Ευρωπαϊκή Επιτροπή. </w:t>
      </w:r>
    </w:p>
    <w:p w14:paraId="1BED4CF7" w14:textId="77777777" w:rsidR="0011574B" w:rsidRDefault="00BF5310">
      <w:pPr>
        <w:spacing w:line="600" w:lineRule="auto"/>
        <w:ind w:firstLine="720"/>
        <w:contextualSpacing/>
        <w:jc w:val="both"/>
        <w:rPr>
          <w:rFonts w:eastAsia="Times New Roman"/>
          <w:szCs w:val="24"/>
        </w:rPr>
      </w:pPr>
      <w:proofErr w:type="spellStart"/>
      <w:r>
        <w:rPr>
          <w:rFonts w:eastAsia="Times New Roman"/>
          <w:szCs w:val="24"/>
        </w:rPr>
        <w:t>Σημειωτέον</w:t>
      </w:r>
      <w:proofErr w:type="spellEnd"/>
      <w:r>
        <w:rPr>
          <w:rFonts w:eastAsia="Times New Roman"/>
          <w:szCs w:val="24"/>
        </w:rPr>
        <w:t>, κυρίες και κύριοι Βουλευτές, ότι τη διαπραγμάτευση δεν την κάνει η αντιπολίτευση, για να ξέρει ακριβώς λεπτομέρειες. Τη διαπραγμάτευση τ</w:t>
      </w:r>
      <w:r>
        <w:rPr>
          <w:rFonts w:eastAsia="Times New Roman"/>
          <w:szCs w:val="24"/>
        </w:rPr>
        <w:t>ην κάνει η Κυβέρνηση. Και αυτή γνωρίζει όρια και αυτή έχει ευθύνες. Για κα</w:t>
      </w:r>
      <w:r>
        <w:rPr>
          <w:rFonts w:eastAsia="Times New Roman"/>
          <w:szCs w:val="24"/>
        </w:rPr>
        <w:t>μ</w:t>
      </w:r>
      <w:r>
        <w:rPr>
          <w:rFonts w:eastAsia="Times New Roman"/>
          <w:szCs w:val="24"/>
        </w:rPr>
        <w:t>μία κυβερνητική επιλογή δεν θα έχουμε ευθύνη ως προς τις συνέπειές της.</w:t>
      </w:r>
    </w:p>
    <w:p w14:paraId="1BED4CF8"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Όμως, έτσι όπως χειρίζεστε το θέμα και πάλι, αποδεικνύεται ότι το πρόβλημα, κυρίες και κύριοι Βουλευτές, του </w:t>
      </w:r>
      <w:r>
        <w:rPr>
          <w:rFonts w:eastAsia="Times New Roman"/>
          <w:szCs w:val="24"/>
        </w:rPr>
        <w:t xml:space="preserve">πρώτου εξαμήνου διακυβέρνησης ΣΥΡΙΖΑ-ΑΝΕΛ -το πρωτεύων πρόβλημα- δεν ήταν ο κ. </w:t>
      </w:r>
      <w:proofErr w:type="spellStart"/>
      <w:r>
        <w:rPr>
          <w:rFonts w:eastAsia="Times New Roman"/>
          <w:szCs w:val="24"/>
        </w:rPr>
        <w:t>Βαρουφάκης</w:t>
      </w:r>
      <w:proofErr w:type="spellEnd"/>
      <w:r>
        <w:rPr>
          <w:rFonts w:eastAsia="Times New Roman"/>
          <w:szCs w:val="24"/>
        </w:rPr>
        <w:t>, ήταν ο κ. Τσίπρας. Αυτός είναι ο ενορχηστρωτής της ανευθυνότητας σε βάρος της πατρίδας. Αυτός είναι που τσάκισε τις Ελληνίδες και τους Έλληνες. Αυτός είναι που έκανε</w:t>
      </w:r>
      <w:r>
        <w:rPr>
          <w:rFonts w:eastAsia="Times New Roman"/>
          <w:szCs w:val="24"/>
        </w:rPr>
        <w:t xml:space="preserve"> όσα έκανε και κάνει με ένα γνώμονα και ένα κριτήριο: το δικό του προσωπικό, πολιτικό συμφέρον και το συμφέρον </w:t>
      </w:r>
      <w:r>
        <w:rPr>
          <w:rFonts w:eastAsia="Times New Roman"/>
          <w:szCs w:val="24"/>
        </w:rPr>
        <w:lastRenderedPageBreak/>
        <w:t>του κόμματός του σε βάρος της πατρίδας, σε βάρος των Ελληνίδων, σε βάρος των Ελλήνων.</w:t>
      </w:r>
    </w:p>
    <w:p w14:paraId="1BED4CF9"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w:t>
      </w:r>
      <w:r>
        <w:rPr>
          <w:rFonts w:eastAsia="Times New Roman"/>
          <w:szCs w:val="24"/>
        </w:rPr>
        <w:t>σιγά-σιγά, σας παρακαλώ.</w:t>
      </w:r>
    </w:p>
    <w:p w14:paraId="1BED4CFA" w14:textId="77777777" w:rsidR="0011574B" w:rsidRDefault="00BF5310">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κύριε Πρόεδρε. Δώσατε τον λόγο για προσωπικό θέμα σε Υπουργό και μίλησε εννιά λεπτά. Είμαι Κοινοβουλευτικός Εκπρόσωπος. Είναι ειδική η συνεδρίαση και θα μου επιτρέψετε ένα λεπτό ακόμα.</w:t>
      </w:r>
    </w:p>
    <w:p w14:paraId="1BED4CFB" w14:textId="77777777" w:rsidR="0011574B" w:rsidRDefault="00BF5310">
      <w:pPr>
        <w:spacing w:line="600" w:lineRule="auto"/>
        <w:ind w:firstLine="720"/>
        <w:contextualSpacing/>
        <w:jc w:val="both"/>
        <w:rPr>
          <w:rFonts w:eastAsia="Times New Roman"/>
          <w:szCs w:val="24"/>
        </w:rPr>
      </w:pPr>
      <w:r>
        <w:rPr>
          <w:rFonts w:eastAsia="Times New Roman"/>
          <w:szCs w:val="24"/>
        </w:rPr>
        <w:t>Δεν περνάνε τ</w:t>
      </w:r>
      <w:r>
        <w:rPr>
          <w:rFonts w:eastAsia="Times New Roman"/>
          <w:szCs w:val="24"/>
        </w:rPr>
        <w:t xml:space="preserve">α όσα επιχειρείτε να κάνετε περί εσωτερικών μετώπων. Υπάρχει πλούσια, πλουσιότατη εμπειρία. Δεν μετράνε αυτά εκλογικά και πολιτικά. Είστε στο πλαίσιο και στο δρόμο που χαράξατε για την ήττα σας και αυτή τη διαδρομή κανένας δεν μπορεί να την ανακόψει, όσο </w:t>
      </w:r>
      <w:proofErr w:type="spellStart"/>
      <w:r>
        <w:rPr>
          <w:rFonts w:eastAsia="Times New Roman"/>
          <w:szCs w:val="24"/>
        </w:rPr>
        <w:t>π</w:t>
      </w:r>
      <w:r>
        <w:rPr>
          <w:rFonts w:eastAsia="Times New Roman"/>
          <w:szCs w:val="24"/>
        </w:rPr>
        <w:t>ρωτοφανώς</w:t>
      </w:r>
      <w:proofErr w:type="spellEnd"/>
      <w:r>
        <w:rPr>
          <w:rFonts w:eastAsia="Times New Roman"/>
          <w:szCs w:val="24"/>
        </w:rPr>
        <w:t xml:space="preserve"> τυχοδιώκτης κι αν είναι. Γιατί αυτό είναι ο Πρωθυπουργός, </w:t>
      </w:r>
      <w:proofErr w:type="spellStart"/>
      <w:r>
        <w:rPr>
          <w:rFonts w:eastAsia="Times New Roman"/>
          <w:szCs w:val="24"/>
        </w:rPr>
        <w:t>πρωτοφανώς</w:t>
      </w:r>
      <w:proofErr w:type="spellEnd"/>
      <w:r>
        <w:rPr>
          <w:rFonts w:eastAsia="Times New Roman"/>
          <w:szCs w:val="24"/>
        </w:rPr>
        <w:t xml:space="preserve"> ένας τυχοδιώκτης που δεν έχει προηγούμενο στον 20ο και στον </w:t>
      </w:r>
      <w:r>
        <w:rPr>
          <w:rFonts w:eastAsia="Times New Roman"/>
          <w:szCs w:val="24"/>
        </w:rPr>
        <w:lastRenderedPageBreak/>
        <w:t xml:space="preserve">21ο αιώνα. Στο 19ο έχει. Και έχω πει χίλιες φορές ότι το πρότυπό του, το πρότυπο του οποίου </w:t>
      </w:r>
      <w:proofErr w:type="spellStart"/>
      <w:r>
        <w:rPr>
          <w:rFonts w:eastAsia="Times New Roman"/>
          <w:szCs w:val="24"/>
        </w:rPr>
        <w:t>μετατυπία</w:t>
      </w:r>
      <w:proofErr w:type="spellEnd"/>
      <w:r>
        <w:rPr>
          <w:rFonts w:eastAsia="Times New Roman"/>
          <w:szCs w:val="24"/>
        </w:rPr>
        <w:t xml:space="preserve"> αποτελεί, είναι</w:t>
      </w:r>
      <w:r>
        <w:rPr>
          <w:rFonts w:eastAsia="Times New Roman"/>
          <w:szCs w:val="24"/>
        </w:rPr>
        <w:t xml:space="preserve"> ο </w:t>
      </w:r>
      <w:proofErr w:type="spellStart"/>
      <w:r>
        <w:rPr>
          <w:rFonts w:eastAsia="Times New Roman"/>
          <w:szCs w:val="24"/>
        </w:rPr>
        <w:t>Δηληγιάννης</w:t>
      </w:r>
      <w:proofErr w:type="spellEnd"/>
      <w:r>
        <w:rPr>
          <w:rFonts w:eastAsia="Times New Roman"/>
          <w:szCs w:val="24"/>
        </w:rPr>
        <w:t>.</w:t>
      </w:r>
    </w:p>
    <w:p w14:paraId="1BED4CFC" w14:textId="77777777" w:rsidR="0011574B" w:rsidRDefault="00BF5310">
      <w:pPr>
        <w:spacing w:line="600" w:lineRule="auto"/>
        <w:ind w:firstLine="720"/>
        <w:contextualSpacing/>
        <w:jc w:val="both"/>
        <w:rPr>
          <w:rFonts w:eastAsia="Times New Roman"/>
          <w:szCs w:val="24"/>
        </w:rPr>
      </w:pPr>
      <w:r>
        <w:rPr>
          <w:rFonts w:eastAsia="Times New Roman"/>
          <w:szCs w:val="24"/>
        </w:rPr>
        <w:t>Τα λάθη του, όμως, θα τα πληρώσει μόνος του. Και, μάλιστα, τα λάθη του θα τα πληρώσει εντόκως. Και για όποιο μπλέξιμο δημιουργεί στη χώρα, υπεύθυνος είναι ο ίδιος και όποιοι τον στηρίζουν.</w:t>
      </w:r>
    </w:p>
    <w:p w14:paraId="1BED4CFD"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Βουλευτές, για την πατρίδα μια λύ</w:t>
      </w:r>
      <w:r>
        <w:rPr>
          <w:rFonts w:eastAsia="Times New Roman"/>
          <w:szCs w:val="24"/>
        </w:rPr>
        <w:t>ση υπάρχει: Να παραιτηθεί ο κ. Τσίπρας αυτήν τη στιγμή.</w:t>
      </w:r>
    </w:p>
    <w:p w14:paraId="1BED4CFE" w14:textId="77777777" w:rsidR="0011574B" w:rsidRDefault="00BF5310">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BED4CFF"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Κυρίες και κύριοι συνάδελφοι, έχω την τιμή να ανακοινώσω στο Σώμα ότι τη συνεδρίασή μας παρ</w:t>
      </w:r>
      <w:r>
        <w:rPr>
          <w:rFonts w:eastAsia="Times New Roman"/>
          <w:szCs w:val="24"/>
        </w:rPr>
        <w:t xml:space="preserve">ακολουθούν από τα άνω δυτικά θεωρεία, αφού προηγουμένως ξεναγήθηκαν στην έκθεση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καθώς κ</w:t>
      </w:r>
      <w:r>
        <w:rPr>
          <w:rFonts w:eastAsia="Times New Roman"/>
          <w:szCs w:val="24"/>
        </w:rPr>
        <w:t xml:space="preserve">αι </w:t>
      </w:r>
      <w:r>
        <w:rPr>
          <w:rFonts w:eastAsia="Times New Roman"/>
          <w:szCs w:val="24"/>
        </w:rPr>
        <w:lastRenderedPageBreak/>
        <w:t>δύο εκπαιδευτικοί συνοδοί από το 1</w:t>
      </w:r>
      <w:r>
        <w:rPr>
          <w:rFonts w:eastAsia="Times New Roman"/>
          <w:szCs w:val="24"/>
          <w:vertAlign w:val="superscript"/>
        </w:rPr>
        <w:t>ο</w:t>
      </w:r>
      <w:r>
        <w:rPr>
          <w:rFonts w:eastAsia="Times New Roman"/>
          <w:szCs w:val="24"/>
        </w:rPr>
        <w:t xml:space="preserve"> Γυμνάσιο Καλαμάτας (</w:t>
      </w:r>
      <w:r>
        <w:rPr>
          <w:rFonts w:eastAsia="Times New Roman"/>
          <w:szCs w:val="24"/>
        </w:rPr>
        <w:t>δεύτερο τ</w:t>
      </w:r>
      <w:r>
        <w:rPr>
          <w:rFonts w:eastAsia="Times New Roman"/>
          <w:szCs w:val="24"/>
        </w:rPr>
        <w:t>μήμα).</w:t>
      </w:r>
    </w:p>
    <w:p w14:paraId="1BED4D0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Βουλή σάς καλωσορίζει. </w:t>
      </w:r>
    </w:p>
    <w:p w14:paraId="1BED4D01" w14:textId="77777777" w:rsidR="0011574B" w:rsidRDefault="00BF5310">
      <w:pPr>
        <w:spacing w:line="600" w:lineRule="auto"/>
        <w:ind w:firstLine="539"/>
        <w:contextualSpacing/>
        <w:jc w:val="center"/>
        <w:rPr>
          <w:rFonts w:eastAsia="Times New Roman" w:cs="Times New Roman"/>
          <w:szCs w:val="24"/>
        </w:rPr>
      </w:pPr>
      <w:r>
        <w:rPr>
          <w:rFonts w:eastAsia="Times New Roman"/>
          <w:szCs w:val="24"/>
        </w:rPr>
        <w:t xml:space="preserve">(Χειροκροτήματα </w:t>
      </w:r>
      <w:r>
        <w:rPr>
          <w:rFonts w:eastAsia="Times New Roman"/>
          <w:szCs w:val="24"/>
        </w:rPr>
        <w:t xml:space="preserve">απ’ </w:t>
      </w:r>
      <w:r>
        <w:rPr>
          <w:rFonts w:eastAsia="Times New Roman"/>
          <w:szCs w:val="24"/>
        </w:rPr>
        <w:t>όλες τις πτέρυγες της Βουλής)</w:t>
      </w:r>
    </w:p>
    <w:p w14:paraId="1BED4D02" w14:textId="77777777" w:rsidR="0011574B" w:rsidRDefault="00BF5310">
      <w:pPr>
        <w:spacing w:line="600" w:lineRule="auto"/>
        <w:ind w:firstLine="720"/>
        <w:contextualSpacing/>
        <w:jc w:val="both"/>
        <w:rPr>
          <w:rFonts w:eastAsia="Times New Roman"/>
          <w:szCs w:val="24"/>
        </w:rPr>
      </w:pPr>
      <w:r>
        <w:rPr>
          <w:rFonts w:eastAsia="Times New Roman"/>
          <w:szCs w:val="24"/>
        </w:rPr>
        <w:t>Να ενημερώσουμε τους μαθητές ότι παρακολουθούν μια διαδικασία νομοθετικού έργου. Συζητούμε ένα νομοσχέδιο</w:t>
      </w:r>
      <w:r>
        <w:rPr>
          <w:rFonts w:eastAsia="Times New Roman"/>
          <w:szCs w:val="24"/>
        </w:rPr>
        <w:t xml:space="preserve"> του Υπουργείου Εργασίας, Κοινωνικής Ασφάλισης. Είμαστε στη συζήτηση του νομοσχεδίου και μετά από μερικές ώρες θα ψηφίσουμε, ώστε να γίνει νόμος του κράτους.</w:t>
      </w:r>
    </w:p>
    <w:p w14:paraId="1BED4D03" w14:textId="77777777" w:rsidR="0011574B" w:rsidRDefault="00BF5310">
      <w:pPr>
        <w:spacing w:line="600" w:lineRule="auto"/>
        <w:ind w:firstLine="720"/>
        <w:contextualSpacing/>
        <w:jc w:val="both"/>
        <w:rPr>
          <w:rFonts w:eastAsia="Times New Roman"/>
          <w:szCs w:val="24"/>
        </w:rPr>
      </w:pPr>
      <w:r>
        <w:rPr>
          <w:rFonts w:eastAsia="Times New Roman"/>
          <w:szCs w:val="24"/>
        </w:rPr>
        <w:t>Τον λόγο έχει ο κ. Κωνσταντίνος Χατζηδάκης, Βουλευτής της Νέας Δημοκρατίας.</w:t>
      </w:r>
    </w:p>
    <w:p w14:paraId="1BED4D04"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ΧΑΤΖΗΔΑΚΗ</w:t>
      </w:r>
      <w:r>
        <w:rPr>
          <w:rFonts w:eastAsia="Times New Roman"/>
          <w:b/>
          <w:szCs w:val="24"/>
        </w:rPr>
        <w:t>Σ:</w:t>
      </w:r>
      <w:r>
        <w:rPr>
          <w:rFonts w:eastAsia="Times New Roman"/>
          <w:szCs w:val="24"/>
        </w:rPr>
        <w:t xml:space="preserve"> Κύριε Πρόεδρε, κυρίες και κύριοι συνάδελφοι, εάν κάποιος παρατηρούσε από μια άλλη χώρα αυτά που συμβαίνουν σε σχέση με το επίδομα για τους συνταξιούχους, μπορεί να τα έβρισκε ακόμα και διασκεδαστικά. Επειδή, όμως, εμείς τα ζούμε στην πατρίδα μας, νομίζω</w:t>
      </w:r>
      <w:r>
        <w:rPr>
          <w:rFonts w:eastAsia="Times New Roman"/>
          <w:szCs w:val="24"/>
        </w:rPr>
        <w:t xml:space="preserve"> πως σε όλους φαίνονται θλιβερά. Και εξηγούμαι.</w:t>
      </w:r>
    </w:p>
    <w:p w14:paraId="1BED4D05"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Να δοθεί το επίδομα στους συνταξιούχους; Βεβαίως και να δοθεί. Αυτό είναι, νομίζω, παραπάνω από σαφές. Όμως, θέλω να προσθέσω τρία «αλλά» και θα ήθελα κάθε καλόπιστος συνάδελφος στην Αίθουσα να σκεφτεί αν υπε</w:t>
      </w:r>
      <w:r>
        <w:rPr>
          <w:rFonts w:eastAsia="Times New Roman"/>
          <w:szCs w:val="24"/>
        </w:rPr>
        <w:t>ρβάλλω σε όλα όσα λέω.</w:t>
      </w:r>
    </w:p>
    <w:p w14:paraId="1BED4D06" w14:textId="77777777" w:rsidR="0011574B" w:rsidRDefault="00BF5310">
      <w:pPr>
        <w:spacing w:line="600" w:lineRule="auto"/>
        <w:ind w:firstLine="720"/>
        <w:contextualSpacing/>
        <w:jc w:val="both"/>
        <w:rPr>
          <w:rFonts w:eastAsia="Times New Roman"/>
          <w:szCs w:val="24"/>
        </w:rPr>
      </w:pPr>
      <w:r>
        <w:rPr>
          <w:rFonts w:eastAsia="Times New Roman"/>
          <w:szCs w:val="24"/>
        </w:rPr>
        <w:t>Η Κυβέρνηση που αποφάσισε να δώσει το επίδομα των 617 εκατομμυρίων ευρώ και κομπάζει για αυτό -το έχει βαφτίσει, μάλιστα, και δέκατη τρίτη σύνταξη- έχει φροντίσει την προηγούμενη χρονιά μόνο από την αύξηση της εισφοράς των συνταξιούχ</w:t>
      </w:r>
      <w:r>
        <w:rPr>
          <w:rFonts w:eastAsia="Times New Roman"/>
          <w:szCs w:val="24"/>
        </w:rPr>
        <w:t>ων υπέρ ΕΟΠΥΥ να τους πάρει από τις τσέπες 710 εκατομμύρια ευρώ. Δηλαδή, μόνο από αυτό το μέτρο παίρνει 100 εκατομμύρια ευρώ παραπάνω από τους συνταξιούχους σε σχέση με το επίδομα που δίνει.</w:t>
      </w:r>
    </w:p>
    <w:p w14:paraId="1BED4D07" w14:textId="77777777" w:rsidR="0011574B" w:rsidRDefault="00BF5310">
      <w:pPr>
        <w:spacing w:line="600" w:lineRule="auto"/>
        <w:ind w:firstLine="720"/>
        <w:contextualSpacing/>
        <w:jc w:val="both"/>
        <w:rPr>
          <w:rFonts w:eastAsia="Times New Roman"/>
          <w:szCs w:val="24"/>
        </w:rPr>
      </w:pPr>
      <w:r>
        <w:rPr>
          <w:rFonts w:eastAsia="Times New Roman"/>
          <w:szCs w:val="24"/>
        </w:rPr>
        <w:t>Δεύτερον, ο Πρωθυπουργός όταν ο κ. Σαμαράς έκανε το αντίστοιχο με</w:t>
      </w:r>
      <w:r>
        <w:rPr>
          <w:rFonts w:eastAsia="Times New Roman"/>
          <w:szCs w:val="24"/>
        </w:rPr>
        <w:t xml:space="preserve"> το κοινωνικό μέρισμα το 2014, σε δηλώσεις του από τα Γιάννενα είχε </w:t>
      </w:r>
      <w:r>
        <w:rPr>
          <w:rFonts w:eastAsia="Times New Roman"/>
          <w:szCs w:val="24"/>
        </w:rPr>
        <w:lastRenderedPageBreak/>
        <w:t xml:space="preserve">θεωρήσει τη σχετική κίνηση ως ντροπή, καταισχύνη και το επίδομα «ψίχουλα». Πότε είχε δίκιο; Τότε που κατέκρινε τη Νέα Δημοκρατία ή τώρα που κάνει το ίδιο; Δεν μπορεί να έχει δίκιο και τις </w:t>
      </w:r>
      <w:r>
        <w:rPr>
          <w:rFonts w:eastAsia="Times New Roman"/>
          <w:szCs w:val="24"/>
        </w:rPr>
        <w:t>δύο φορές.</w:t>
      </w:r>
    </w:p>
    <w:p w14:paraId="1BED4D08"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Τρίτον, αποδεικνύεται ότι όλη αυτήν την κίνηση δεν την έκανε μόνο χωρίς συνεννόηση με τους πιστωτές, αλλά και ότι -καθώς φάνηκε πια από τις επίσημες δηλώσεις του </w:t>
      </w:r>
      <w:proofErr w:type="spellStart"/>
      <w:r>
        <w:rPr>
          <w:rFonts w:eastAsia="Times New Roman"/>
          <w:szCs w:val="24"/>
          <w:lang w:val="en-US"/>
        </w:rPr>
        <w:t>Eurogroup</w:t>
      </w:r>
      <w:proofErr w:type="spellEnd"/>
      <w:r>
        <w:rPr>
          <w:rFonts w:eastAsia="Times New Roman"/>
          <w:szCs w:val="24"/>
        </w:rPr>
        <w:t xml:space="preserve"> και του </w:t>
      </w:r>
      <w:r>
        <w:rPr>
          <w:rFonts w:eastAsia="Times New Roman"/>
          <w:szCs w:val="24"/>
          <w:lang w:val="en-US"/>
        </w:rPr>
        <w:t>ESM</w:t>
      </w:r>
      <w:r>
        <w:rPr>
          <w:rFonts w:eastAsia="Times New Roman"/>
          <w:szCs w:val="24"/>
        </w:rPr>
        <w:t>- θα υπάρξουν δυσμενείς συνέπειες για τη χώρα. Ήδη, λόγω αυτής</w:t>
      </w:r>
      <w:r>
        <w:rPr>
          <w:rFonts w:eastAsia="Times New Roman"/>
          <w:szCs w:val="24"/>
        </w:rPr>
        <w:t xml:space="preserve"> της κίνησης, πάγωσαν τα μέτρα για το χρέος, που τόσο διαφημίσατε την περασμένη εβδομάδα. </w:t>
      </w:r>
    </w:p>
    <w:p w14:paraId="1BED4D09" w14:textId="77777777" w:rsidR="0011574B" w:rsidRDefault="00BF5310">
      <w:pPr>
        <w:spacing w:line="600" w:lineRule="auto"/>
        <w:ind w:firstLine="720"/>
        <w:contextualSpacing/>
        <w:jc w:val="both"/>
        <w:rPr>
          <w:rFonts w:eastAsia="Times New Roman"/>
          <w:szCs w:val="24"/>
        </w:rPr>
      </w:pPr>
      <w:r>
        <w:rPr>
          <w:rFonts w:eastAsia="Times New Roman"/>
          <w:szCs w:val="24"/>
        </w:rPr>
        <w:t>Θα υπάρξουν, λοιπόν, δυσμενείς συνέπειες για τη χώρα, προφανώς και για τους συνταξιούχους, οι οποίοι ζουν στην ίδια χώρα.</w:t>
      </w:r>
    </w:p>
    <w:p w14:paraId="1BED4D0A" w14:textId="77777777" w:rsidR="0011574B" w:rsidRDefault="00BF5310">
      <w:pPr>
        <w:spacing w:line="600" w:lineRule="auto"/>
        <w:ind w:firstLine="720"/>
        <w:contextualSpacing/>
        <w:jc w:val="both"/>
        <w:rPr>
          <w:rFonts w:eastAsia="Times New Roman"/>
          <w:szCs w:val="24"/>
        </w:rPr>
      </w:pPr>
      <w:r>
        <w:rPr>
          <w:rFonts w:eastAsia="Times New Roman"/>
          <w:szCs w:val="24"/>
        </w:rPr>
        <w:t>Επομένως, το συμπέρασμα που βγάζω είναι ότι</w:t>
      </w:r>
      <w:r>
        <w:rPr>
          <w:rFonts w:eastAsia="Times New Roman"/>
          <w:szCs w:val="24"/>
        </w:rPr>
        <w:t xml:space="preserve"> την Κυβέρνηση δεν την ενδιαφέρουν τόσο οι συνταξιούχοι, αλλά οι εκλογές και πώς θα περιορίσει την έκταση της ήττας της.</w:t>
      </w:r>
    </w:p>
    <w:p w14:paraId="1BED4D0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Αλλιώς, κυρίες και κύριοι συνάδελφοι του ΣΥΡΙΖΑ, αν δεν σας ενδιέφερε αυτό, θα περιμένατε δυο, τρεις μήνες μέχρι να επισημοποιηθούν τα </w:t>
      </w:r>
      <w:r>
        <w:rPr>
          <w:rFonts w:eastAsia="Times New Roman"/>
          <w:szCs w:val="24"/>
        </w:rPr>
        <w:lastRenderedPageBreak/>
        <w:t xml:space="preserve">στοιχεία της ΕΛΣΤΑΤ και της </w:t>
      </w:r>
      <w:r>
        <w:rPr>
          <w:rFonts w:eastAsia="Times New Roman"/>
          <w:szCs w:val="24"/>
          <w:lang w:val="en-US"/>
        </w:rPr>
        <w:t>EUROSTAT</w:t>
      </w:r>
      <w:r>
        <w:rPr>
          <w:rFonts w:eastAsia="Times New Roman"/>
          <w:szCs w:val="24"/>
        </w:rPr>
        <w:t xml:space="preserve"> και να κάνετε αυτήν την κίνηση με απόλυτη ασφάλεια και για τη χώρα και για τους συνταξιούχους. Αυτό είναι απολύτως σαφές. Νομίζω κάθε καλόπιστος συμπατριώτης μας το καταλαβαίνει. Τι ήταν αυτή η βιασύνη Χριστουγεννιάτικα</w:t>
      </w:r>
      <w:r>
        <w:rPr>
          <w:rFonts w:eastAsia="Times New Roman"/>
          <w:szCs w:val="24"/>
        </w:rPr>
        <w:t>; Αυτό που σας νοιάζει είναι ο περιορισμός της έκτασης της ήττας σας. Νομίζετε -έχετε ακόμα μια αυταπάτη- ότι με αυτόν τον τρόπο θα το πετύχετε.</w:t>
      </w:r>
    </w:p>
    <w:p w14:paraId="1BED4D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Έρχομαι σε κάτι πολύ συγκεκριμένο και θέλω την προσοχή των Υπουργών.</w:t>
      </w:r>
    </w:p>
    <w:p w14:paraId="1BED4D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Εκ μέρους της Νέας Δημοκρατίας, σας καταθέ</w:t>
      </w:r>
      <w:r>
        <w:rPr>
          <w:rFonts w:eastAsia="Times New Roman" w:cs="Times New Roman"/>
          <w:szCs w:val="24"/>
        </w:rPr>
        <w:t>τω αυτήν την ώρα μια πολύ σαφή πρόταση. Αποσύρετε αυτήν την τροπολογία. Συνεννοηθείτε τις επόμενες μέρες και τους επόμενους μήνες με τους πιστωτές, φέρτε -αφού καταλήξετε μαζί τους- μια καινούργια ρύθμιση και η Νέα Δημοκρατία θα την ψηφίσει. Είναι μια καλό</w:t>
      </w:r>
      <w:r>
        <w:rPr>
          <w:rFonts w:eastAsia="Times New Roman" w:cs="Times New Roman"/>
          <w:szCs w:val="24"/>
        </w:rPr>
        <w:t>πιστη τοποθέτηση. Περιμένουμε να συνεννοηθείτε με τον κ. Τσίπρα που είναι στις Βρυξέλλες, με το οικονομικό επι</w:t>
      </w:r>
      <w:r>
        <w:rPr>
          <w:rFonts w:eastAsia="Times New Roman" w:cs="Times New Roman"/>
          <w:szCs w:val="24"/>
        </w:rPr>
        <w:lastRenderedPageBreak/>
        <w:t>τελείο και περιμένουμε εν όψει της ψηφοφορίας την απάντησή σας. Καθαροί λογαριασμοί, καλόπιστη τοποθέτηση. Περιμένουμε απάντηση από την Κυβέρνηση.</w:t>
      </w:r>
      <w:r>
        <w:rPr>
          <w:rFonts w:eastAsia="Times New Roman" w:cs="Times New Roman"/>
          <w:szCs w:val="24"/>
        </w:rPr>
        <w:t xml:space="preserve"> </w:t>
      </w:r>
    </w:p>
    <w:p w14:paraId="1BED4D0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Εν τω μεταξύ, η Κυβέρνηση -είναι ολοφάνερο από μια σειρά κινήσεις των τελευταίων ημερών και όχι μόνο-, προετοιμάζει την εκλογική της απόδραση. Γι’ αυτό έχετε βάλει πάλι τη φουστανέλα του δημοψηφίσματος, όπως τότε που κάνατε το «Όχι», «Ναι» μέσα σε μια εβ</w:t>
      </w:r>
      <w:r>
        <w:rPr>
          <w:rFonts w:eastAsia="Times New Roman" w:cs="Times New Roman"/>
          <w:szCs w:val="24"/>
        </w:rPr>
        <w:t xml:space="preserve">δομάδα. Και βρίσκετε πάλι τους γνώριμους εχθρούς σας. Επιτίθεστε στο ΔΝΤ. Οποία έκπληξη! </w:t>
      </w:r>
    </w:p>
    <w:p w14:paraId="1BED4D0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Μόνο που το ΔΝΤ -και κατέθεσα τα χαρτιά την περασμένη εβδομάδα εδώ στη Βουλή- ζητούσε μέτρα για το 2014 και το 2015 της τάξεως των 3 δισεκατομμυρίων ευρώ. Εσείς που ε</w:t>
      </w:r>
      <w:r>
        <w:rPr>
          <w:rFonts w:eastAsia="Times New Roman" w:cs="Times New Roman"/>
          <w:szCs w:val="24"/>
        </w:rPr>
        <w:t xml:space="preserve">ίστε τόσο λεβέντες και ηρωικοί για το 2015 και 2016 φέρατε μέτρα 6 δισεκατομμυρίων ευρώ. Στην ίδια περίοδο φέρατε διπλάσια μέτρα από αυτά που ζητούσε το ΔΝΤ. Και εάν προσθέσουμε τα μέτρα του 2017, είναι τριπλάσια τα μέτρα. </w:t>
      </w:r>
    </w:p>
    <w:p w14:paraId="1BED4D1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Επιτίθεστε στον Σόιμπλε. Μάλιστα</w:t>
      </w:r>
      <w:r>
        <w:rPr>
          <w:rFonts w:eastAsia="Times New Roman" w:cs="Times New Roman"/>
          <w:szCs w:val="24"/>
        </w:rPr>
        <w:t>. Άλλη μία έκπληξη είναι αυτό. Μόνο που έχετε σπεύσει πριν από μερικές μόνο μέρες να συμφωνήσετε με τον Σόιμπλε ότι η χώρα θα πρέπει να έχει πρωτογενές πλεόνασμα 3,5% του ΑΕΠ και μάλιστα σε μεσοπρόθεσμη φάση. Αυτές είναι οι λεβεντιές σας και αυτή είναι η π</w:t>
      </w:r>
      <w:r>
        <w:rPr>
          <w:rFonts w:eastAsia="Times New Roman" w:cs="Times New Roman"/>
          <w:szCs w:val="24"/>
        </w:rPr>
        <w:t xml:space="preserve">ροσέγγισή σας. Για αυτό έχετε και τη </w:t>
      </w:r>
      <w:proofErr w:type="spellStart"/>
      <w:r>
        <w:rPr>
          <w:rFonts w:eastAsia="Times New Roman" w:cs="Times New Roman"/>
          <w:szCs w:val="24"/>
        </w:rPr>
        <w:t>δημοσκοπική</w:t>
      </w:r>
      <w:proofErr w:type="spellEnd"/>
      <w:r>
        <w:rPr>
          <w:rFonts w:eastAsia="Times New Roman" w:cs="Times New Roman"/>
          <w:szCs w:val="24"/>
        </w:rPr>
        <w:t xml:space="preserve"> κατάρρευση που έχετε, γιατί γινόσαστε προκλητικοί. Κάθε μέρα γίνεστε προκλητικοί. </w:t>
      </w:r>
    </w:p>
    <w:p w14:paraId="1BED4D1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Βεβαίως, τι κάνετε αυτήν την ώρα; Τι κάνετε όλες τις τελευταίες μέρες; Παρεμπιπτόντως στη Νίσυρο ο Πρωθυπουργός παρουσίασε ω</w:t>
      </w:r>
      <w:r>
        <w:rPr>
          <w:rFonts w:eastAsia="Times New Roman" w:cs="Times New Roman"/>
          <w:szCs w:val="24"/>
        </w:rPr>
        <w:t xml:space="preserve">ς πρόθεση του ΣΥΡΙΖΑ τη ρήτρα </w:t>
      </w:r>
      <w:proofErr w:type="spellStart"/>
      <w:r>
        <w:rPr>
          <w:rFonts w:eastAsia="Times New Roman" w:cs="Times New Roman"/>
          <w:szCs w:val="24"/>
        </w:rPr>
        <w:t>νησιωτικότητος</w:t>
      </w:r>
      <w:proofErr w:type="spellEnd"/>
      <w:r>
        <w:rPr>
          <w:rFonts w:eastAsia="Times New Roman" w:cs="Times New Roman"/>
          <w:szCs w:val="24"/>
        </w:rPr>
        <w:t xml:space="preserve"> η οποία ισχύει εδώ και πολλά χρόνια στο Σύνταγμά μας. Κάνετε, λοιπόν, συνολικά </w:t>
      </w:r>
      <w:proofErr w:type="spellStart"/>
      <w:r>
        <w:rPr>
          <w:rFonts w:eastAsia="Times New Roman" w:cs="Times New Roman"/>
          <w:szCs w:val="24"/>
        </w:rPr>
        <w:t>πολιτικάντικους</w:t>
      </w:r>
      <w:proofErr w:type="spellEnd"/>
      <w:r>
        <w:rPr>
          <w:rFonts w:eastAsia="Times New Roman" w:cs="Times New Roman"/>
          <w:szCs w:val="24"/>
        </w:rPr>
        <w:t xml:space="preserve"> χειρισμούς, οι οποίοι -και θέλω να το ακούσετε, σας το λέω καλόπιστα- βάζουν βούτυρο στο ψωμί κάθε σκληρού πολιτικού</w:t>
      </w:r>
      <w:r>
        <w:rPr>
          <w:rFonts w:eastAsia="Times New Roman" w:cs="Times New Roman"/>
          <w:szCs w:val="24"/>
        </w:rPr>
        <w:t xml:space="preserve"> στη βόρεια Ευρώπη που θέλει να διώξει την Ελλάδα από την Ευρωζώνη. Αυτό κάνετε. Δεν αξίζει για δύο, τρεις ποσοστιαίες μονάδες στις εκλογές να παίξετε την Ελλάδα </w:t>
      </w:r>
      <w:r>
        <w:rPr>
          <w:rFonts w:eastAsia="Times New Roman" w:cs="Times New Roman"/>
          <w:szCs w:val="24"/>
        </w:rPr>
        <w:lastRenderedPageBreak/>
        <w:t>στα ζάρια. Και σας το λέω να το σκεφτείτε, γιατί πάνω από τον ΣΥΡΙΖΑ και τη Νέα Δημοκρατία υπά</w:t>
      </w:r>
      <w:r>
        <w:rPr>
          <w:rFonts w:eastAsia="Times New Roman" w:cs="Times New Roman"/>
          <w:szCs w:val="24"/>
        </w:rPr>
        <w:t xml:space="preserve">ρχει η Ελλάδα. Έχετε καιρό να αλλάξετε στάση. Μην φέρνετε και άλλα κακά στη χώρα κοντά σε αυτά που έχετε σωρεύσει την τελευταία διετία. </w:t>
      </w:r>
    </w:p>
    <w:p w14:paraId="1BED4D1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 λοιπόν, έχουμε μια πάρα πολύ σαφή θέση. Λέμε «Ναι» στο επίδομα για τους συνταξιούχους και «Όχι» στον λαϊκισμό κα</w:t>
      </w:r>
      <w:r>
        <w:rPr>
          <w:rFonts w:eastAsia="Times New Roman" w:cs="Times New Roman"/>
          <w:szCs w:val="24"/>
        </w:rPr>
        <w:t>ι στον τυχοδιωκτισμό του ΣΥΡΙΖΑ. Για αυτόν τον λόγο θα ψηφίσουμε «Παρών». Εάν, όμως, δεχτείτε την πρότασή μας και αποσύρετε την τροπολογία, είμαστε εδώ να το συζητήσουμε και να ψηφίσουμε, φυσικά, το μέτρο αυτό για τους συνταξιούχους, διότι θέλουμε να στηρί</w:t>
      </w:r>
      <w:r>
        <w:rPr>
          <w:rFonts w:eastAsia="Times New Roman" w:cs="Times New Roman"/>
          <w:szCs w:val="24"/>
        </w:rPr>
        <w:t xml:space="preserve">ξουμε τους συνταξιούχους. Δεν θέλουμε να στηρίξουμε φυσικά τον τυχοδιωκτισμό του ΣΥΡΙΖΑ που βλέπει και τον ίδιο, αλλά πρωτίστως βλάπτει την πατρίδα μας, την Ελλάδα. </w:t>
      </w:r>
    </w:p>
    <w:p w14:paraId="1BED4D1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BED4D14" w14:textId="77777777" w:rsidR="0011574B" w:rsidRDefault="00BF5310">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ED4D15"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w:t>
      </w:r>
      <w:r>
        <w:rPr>
          <w:rFonts w:eastAsia="Times New Roman" w:cs="Times New Roman"/>
          <w:b/>
          <w:szCs w:val="24"/>
        </w:rPr>
        <w:t xml:space="preserve">ιος Κουράκης): </w:t>
      </w:r>
      <w:r>
        <w:rPr>
          <w:rFonts w:eastAsia="Times New Roman" w:cs="Times New Roman"/>
          <w:szCs w:val="24"/>
        </w:rPr>
        <w:t xml:space="preserve">Ευχαριστούμε τον κ. Χατζηδάκη. </w:t>
      </w:r>
    </w:p>
    <w:p w14:paraId="1BED4D1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Δεν κατάλαβα, έχω μια απορία. </w:t>
      </w:r>
    </w:p>
    <w:p w14:paraId="1BED4D17"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έχετε τον λόγο, κυρία Υπουργέ. Σας παρακαλώ. </w:t>
      </w:r>
    </w:p>
    <w:p w14:paraId="1BED4D1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έχω μια απορία. </w:t>
      </w:r>
    </w:p>
    <w:p w14:paraId="1BED4D19"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Για ποια διαδικασία; </w:t>
      </w:r>
    </w:p>
    <w:p w14:paraId="1BED4D1A"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w:t>
      </w:r>
      <w:r>
        <w:rPr>
          <w:rFonts w:eastAsia="Times New Roman" w:cs="Times New Roman"/>
          <w:b/>
          <w:szCs w:val="24"/>
        </w:rPr>
        <w:t xml:space="preserve">τρια Υπουργός Εργασίας, Κοινωνικής Ασφάλισης και Κοινωνικής Αλληλεγγύης): </w:t>
      </w:r>
      <w:r>
        <w:rPr>
          <w:rFonts w:eastAsia="Times New Roman" w:cs="Times New Roman"/>
          <w:szCs w:val="24"/>
        </w:rPr>
        <w:t xml:space="preserve">Πρέπει να δούμε τι θα απαντήσουμε. Κάνει μια πρόταση. Αυτή τη στιγμή είμαι η Υπουργός που </w:t>
      </w:r>
      <w:r>
        <w:rPr>
          <w:rFonts w:eastAsia="Times New Roman" w:cs="Times New Roman"/>
          <w:szCs w:val="24"/>
        </w:rPr>
        <w:lastRenderedPageBreak/>
        <w:t>εισηγείται το συγκεκριμένο νομοσχέδιο και πρέπει να κάνω μια τοποθέτηση. Πρέπει να καταλάβου</w:t>
      </w:r>
      <w:r>
        <w:rPr>
          <w:rFonts w:eastAsia="Times New Roman" w:cs="Times New Roman"/>
          <w:szCs w:val="24"/>
        </w:rPr>
        <w:t xml:space="preserve">με τι είπε. </w:t>
      </w:r>
    </w:p>
    <w:p w14:paraId="1BED4D1B"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1BED4D1C" w14:textId="77777777" w:rsidR="0011574B" w:rsidRDefault="00BF5310">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BED4D1D"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Τζαβάρα, σας παρακαλώ. </w:t>
      </w:r>
    </w:p>
    <w:p w14:paraId="1BED4D1E" w14:textId="77777777" w:rsidR="0011574B" w:rsidRDefault="00BF531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 xml:space="preserve">ς): </w:t>
      </w:r>
      <w:r>
        <w:rPr>
          <w:rFonts w:eastAsia="Times New Roman" w:cs="Times New Roman"/>
          <w:szCs w:val="24"/>
        </w:rPr>
        <w:t xml:space="preserve">Συνεχίστε, κυρία Υπουργέ.  </w:t>
      </w:r>
    </w:p>
    <w:p w14:paraId="1BED4D1F"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Είπατε δύο πράγματα: Το πρώτο, να αποσύρουμε την τροπολογία, την οποία και θα ψηφίσετε, φαντάζομαι, όταν θα έρθει, δηλαδή τον Μά</w:t>
      </w:r>
      <w:r>
        <w:rPr>
          <w:rFonts w:eastAsia="Times New Roman"/>
          <w:szCs w:val="24"/>
        </w:rPr>
        <w:t>ρτιο. Καλά το κατάλαβα;</w:t>
      </w:r>
    </w:p>
    <w:p w14:paraId="1BED4D20"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ΚΩΝΣΤΑΝΤΙΝΟΣ ΧΑΤΖΗΔΑΚΗΣ: </w:t>
      </w:r>
      <w:r>
        <w:rPr>
          <w:rFonts w:eastAsia="Times New Roman"/>
          <w:szCs w:val="24"/>
        </w:rPr>
        <w:t>Θα σας πω μετά.</w:t>
      </w:r>
    </w:p>
    <w:p w14:paraId="1BED4D21"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Όχι, καλά το κατάλαβα;</w:t>
      </w:r>
    </w:p>
    <w:p w14:paraId="1BED4D22"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Θα σας απαντήσω μετά. </w:t>
      </w:r>
    </w:p>
    <w:p w14:paraId="1BED4D23"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w:t>
      </w:r>
      <w:r>
        <w:rPr>
          <w:rFonts w:eastAsia="Times New Roman"/>
          <w:b/>
          <w:szCs w:val="24"/>
        </w:rPr>
        <w:t>ια Υπουργός Εργασίας, Κοινωνικής Ασφάλισης και Κοινωνικής Αλληλεγγύης):</w:t>
      </w:r>
      <w:r>
        <w:rPr>
          <w:rFonts w:eastAsia="Times New Roman"/>
          <w:szCs w:val="24"/>
        </w:rPr>
        <w:t xml:space="preserve"> Έτσι είναι όλη πρόταση. Ή αποσύρεται τώρα η τροπολογία και θα ψηφιστεί τον νέο χρόνο, τον Μάρτιο, ή θα ψηφίσετε «</w:t>
      </w:r>
      <w:r>
        <w:rPr>
          <w:rFonts w:eastAsia="Times New Roman"/>
          <w:szCs w:val="24"/>
        </w:rPr>
        <w:t>παρών</w:t>
      </w:r>
      <w:r>
        <w:rPr>
          <w:rFonts w:eastAsia="Times New Roman"/>
          <w:szCs w:val="24"/>
        </w:rPr>
        <w:t xml:space="preserve">» σήμερα. Εντάξει; </w:t>
      </w:r>
    </w:p>
    <w:p w14:paraId="1BED4D24"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cs="Times New Roman"/>
          <w:szCs w:val="24"/>
        </w:rPr>
      </w:pPr>
      <w:r>
        <w:rPr>
          <w:rFonts w:eastAsia="Times New Roman"/>
          <w:b/>
          <w:szCs w:val="24"/>
        </w:rPr>
        <w:t>ΚΩΝΣΤΑΝΤΙΝΟΣ ΧΑΤΖΗΔΑΚΗΣ:</w:t>
      </w:r>
      <w:r>
        <w:rPr>
          <w:rFonts w:eastAsia="Times New Roman"/>
          <w:szCs w:val="24"/>
        </w:rPr>
        <w:t xml:space="preserve"> Θα το εξηγήσουμε. </w:t>
      </w:r>
    </w:p>
    <w:p w14:paraId="1BED4D25"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Ναι ή όχι. Δεν χρειάζεται πολλά!</w:t>
      </w:r>
    </w:p>
    <w:p w14:paraId="1BED4D26"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ΚΩΝΣΤΑΝΤΙΝΟΣ ΧΑΤΖΗΔΑΚΗΣ:</w:t>
      </w:r>
      <w:r>
        <w:rPr>
          <w:rFonts w:eastAsia="Times New Roman"/>
          <w:szCs w:val="24"/>
        </w:rPr>
        <w:t xml:space="preserve"> Δεν είναι «</w:t>
      </w:r>
      <w:r>
        <w:rPr>
          <w:rFonts w:eastAsia="Times New Roman"/>
          <w:szCs w:val="24"/>
        </w:rPr>
        <w:t>ναι</w:t>
      </w:r>
      <w:r>
        <w:rPr>
          <w:rFonts w:eastAsia="Times New Roman"/>
          <w:szCs w:val="24"/>
        </w:rPr>
        <w:t>» ή «</w:t>
      </w:r>
      <w:r>
        <w:rPr>
          <w:rFonts w:eastAsia="Times New Roman"/>
          <w:szCs w:val="24"/>
        </w:rPr>
        <w:t>όχι</w:t>
      </w:r>
      <w:r>
        <w:rPr>
          <w:rFonts w:eastAsia="Times New Roman"/>
          <w:szCs w:val="24"/>
        </w:rPr>
        <w:t>». Θα σας πω.</w:t>
      </w:r>
    </w:p>
    <w:p w14:paraId="1BED4D27"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Κύριε Πρόεδρε, παρακαλώ τον λόγο.</w:t>
      </w:r>
    </w:p>
    <w:p w14:paraId="1BED4D28"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b/>
          <w:szCs w:val="24"/>
        </w:rPr>
        <w:t>:</w:t>
      </w:r>
      <w:r>
        <w:rPr>
          <w:rFonts w:eastAsia="Times New Roman"/>
          <w:szCs w:val="24"/>
        </w:rPr>
        <w:t xml:space="preserve"> Κύριε Χατζηδάκη, έχετε τον λόγο.</w:t>
      </w:r>
    </w:p>
    <w:p w14:paraId="1BED4D29"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ΚΩΝΣΤΑΝΤΙΝΟΣ ΧΑΤΖΗΔΑΚΗΣ: </w:t>
      </w:r>
      <w:r>
        <w:rPr>
          <w:rFonts w:eastAsia="Times New Roman"/>
          <w:szCs w:val="24"/>
        </w:rPr>
        <w:t>Κυρία Φωτίου, τα πράγματα είναι πάρα πολύ απλά. Είπαμε ότι έτσι όπως έχει η τροπολογία…</w:t>
      </w:r>
    </w:p>
    <w:p w14:paraId="1BED4D2A"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Καταλάβαμε!</w:t>
      </w:r>
    </w:p>
    <w:p w14:paraId="1BED4D2B"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ΚΩΝΣΤΑΝΤΙΝΟΣ ΧΑΤΖΗΔΑΚΗΣ: </w:t>
      </w:r>
      <w:r>
        <w:rPr>
          <w:rFonts w:eastAsia="Times New Roman"/>
          <w:szCs w:val="24"/>
        </w:rPr>
        <w:t>…δημιουργούνται δυσμενείς συνέπειες για τη χώρα. Ήδη χθες πάγωσαν τα μέτρα που εσείς οι ίδιοι διαφημίσατε για το χρέος την περασμένη εβδομάδα.</w:t>
      </w:r>
    </w:p>
    <w:p w14:paraId="1BED4D2C"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(Θόρυβος στην Αίθουσα)</w:t>
      </w:r>
    </w:p>
    <w:p w14:paraId="1BED4D2D"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Δεν νομίζω ότι είμαι ο πιο ακραίος στην Αίθουσα. Θα μπορούσατε, α</w:t>
      </w:r>
      <w:r>
        <w:rPr>
          <w:rFonts w:eastAsia="Times New Roman"/>
          <w:szCs w:val="24"/>
        </w:rPr>
        <w:t>ν είχατε την καλοσύνη, για τριάντα δευτερόλεπτα να με ακούσετε, έτσι ώστε να διευκρινιστεί απολύτως.</w:t>
      </w:r>
    </w:p>
    <w:p w14:paraId="1BED4D2E"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Όπως έχει η τροπολογία και με την αντίδραση του </w:t>
      </w:r>
      <w:proofErr w:type="spellStart"/>
      <w:r>
        <w:rPr>
          <w:rFonts w:eastAsia="Times New Roman"/>
          <w:szCs w:val="24"/>
          <w:lang w:val="en-US"/>
        </w:rPr>
        <w:t>Eurogroup</w:t>
      </w:r>
      <w:proofErr w:type="spellEnd"/>
      <w:r>
        <w:rPr>
          <w:rFonts w:eastAsia="Times New Roman"/>
          <w:szCs w:val="24"/>
        </w:rPr>
        <w:t xml:space="preserve"> και του </w:t>
      </w:r>
      <w:r>
        <w:rPr>
          <w:rFonts w:eastAsia="Times New Roman"/>
          <w:szCs w:val="24"/>
          <w:lang w:val="en-US"/>
        </w:rPr>
        <w:t>ESM</w:t>
      </w:r>
      <w:r>
        <w:rPr>
          <w:rFonts w:eastAsia="Times New Roman"/>
          <w:szCs w:val="24"/>
        </w:rPr>
        <w:t xml:space="preserve">, δημιουργούνται δυσμενείς συνέπειες για τη χώρα. Πάγωσαν τα μέτρα, τα βραχυπρόθεσμα, </w:t>
      </w:r>
      <w:r>
        <w:rPr>
          <w:rFonts w:eastAsia="Times New Roman"/>
          <w:szCs w:val="24"/>
        </w:rPr>
        <w:t xml:space="preserve">για το χρέος, που ο ίδιος ο Πρωθυπουργός από τη Βήμα αυτό της Βουλής τα διαφήμισε. </w:t>
      </w:r>
    </w:p>
    <w:p w14:paraId="1BED4D2F"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Λέμε, λοιπόν, το εξής: Μπορείτε να συνεννοηθείτε με το </w:t>
      </w:r>
      <w:r>
        <w:rPr>
          <w:rFonts w:eastAsia="Times New Roman"/>
          <w:szCs w:val="24"/>
          <w:lang w:val="en-US"/>
        </w:rPr>
        <w:t>ESM</w:t>
      </w:r>
      <w:r>
        <w:rPr>
          <w:rFonts w:eastAsia="Times New Roman"/>
          <w:szCs w:val="24"/>
        </w:rPr>
        <w:t xml:space="preserve"> και το </w:t>
      </w:r>
      <w:proofErr w:type="spellStart"/>
      <w:r>
        <w:rPr>
          <w:rFonts w:eastAsia="Times New Roman"/>
          <w:szCs w:val="24"/>
          <w:lang w:val="en-US"/>
        </w:rPr>
        <w:t>Eurogroup</w:t>
      </w:r>
      <w:proofErr w:type="spellEnd"/>
      <w:r>
        <w:rPr>
          <w:rFonts w:eastAsia="Times New Roman"/>
          <w:szCs w:val="24"/>
        </w:rPr>
        <w:t xml:space="preserve">. Υπάρχουν πρωτογενή πλεονάσματα στη χώρα. Θα πάτε να τα τεκμηριώσετε μέσω της ΕΛΣΤΑΤ, της </w:t>
      </w:r>
      <w:r>
        <w:rPr>
          <w:rFonts w:eastAsia="Times New Roman"/>
          <w:szCs w:val="24"/>
          <w:lang w:val="en-US"/>
        </w:rPr>
        <w:t>EUROST</w:t>
      </w:r>
      <w:r>
        <w:rPr>
          <w:rFonts w:eastAsia="Times New Roman"/>
          <w:szCs w:val="24"/>
          <w:lang w:val="en-US"/>
        </w:rPr>
        <w:t>AT</w:t>
      </w:r>
      <w:r>
        <w:rPr>
          <w:rFonts w:eastAsia="Times New Roman"/>
          <w:szCs w:val="24"/>
        </w:rPr>
        <w:t xml:space="preserve">, </w:t>
      </w:r>
      <w:proofErr w:type="spellStart"/>
      <w:r>
        <w:rPr>
          <w:rFonts w:eastAsia="Times New Roman"/>
          <w:szCs w:val="24"/>
        </w:rPr>
        <w:t>κλπ</w:t>
      </w:r>
      <w:proofErr w:type="spellEnd"/>
      <w:r>
        <w:rPr>
          <w:rFonts w:eastAsia="Times New Roman"/>
          <w:szCs w:val="24"/>
        </w:rPr>
        <w:t>….</w:t>
      </w:r>
    </w:p>
    <w:p w14:paraId="1BED4D30"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Τον Μάρτιο.</w:t>
      </w:r>
    </w:p>
    <w:p w14:paraId="1BED4D31"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ΚΩΝΣΤΑΝΤΙΝΟΣ ΧΑΤΖΗΔΑΚΗΣ:</w:t>
      </w:r>
      <w:r>
        <w:rPr>
          <w:rFonts w:eastAsia="Times New Roman" w:cs="Times New Roman"/>
          <w:szCs w:val="24"/>
        </w:rPr>
        <w:t xml:space="preserve"> Θ</w:t>
      </w:r>
      <w:r>
        <w:rPr>
          <w:rFonts w:eastAsia="Times New Roman"/>
          <w:szCs w:val="24"/>
        </w:rPr>
        <w:t>α κλείσει όλη αυτή η διαδικασία όποτε είναι να κλείσει -τον Μάρτιο, τον Απρίλιο- και θα φέρετε μια τροπολογία πο</w:t>
      </w:r>
      <w:r>
        <w:rPr>
          <w:rFonts w:eastAsia="Times New Roman"/>
          <w:szCs w:val="24"/>
        </w:rPr>
        <w:t xml:space="preserve">υ θα έχει αυτό το επίδομα -αν προκύψει και περισσότερο, ας είναι </w:t>
      </w:r>
      <w:r>
        <w:rPr>
          <w:rFonts w:eastAsia="Times New Roman"/>
          <w:szCs w:val="24"/>
        </w:rPr>
        <w:lastRenderedPageBreak/>
        <w:t>και περισσότερο, όσο θέλετε- κι εμείς, από την πλευρά της Νέας Δημοκρατίας, εφόσον γίνει σε ένα ασφαλές περιβάλλον, θα ψηφίσουμε την τροπολογία.</w:t>
      </w:r>
    </w:p>
    <w:p w14:paraId="1BED4D32"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Σαφές. Πολύ </w:t>
      </w:r>
      <w:r>
        <w:rPr>
          <w:rFonts w:eastAsia="Times New Roman"/>
          <w:szCs w:val="24"/>
        </w:rPr>
        <w:t xml:space="preserve">ωραία.  </w:t>
      </w:r>
    </w:p>
    <w:p w14:paraId="1BED4D33"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Σαφές.</w:t>
      </w:r>
    </w:p>
    <w:p w14:paraId="1BED4D34"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ΚΩΝΣΤΑΝΤΙΝΟΣ ΧΑΤΖΗΔΑΚΗΣ: </w:t>
      </w:r>
      <w:r>
        <w:rPr>
          <w:rFonts w:eastAsia="Times New Roman"/>
          <w:szCs w:val="24"/>
        </w:rPr>
        <w:t>Εν τω μεταξύ δεν μπορούμε παρά να ξεκαθαρίσουμε τη θέση μας, που είναι «</w:t>
      </w:r>
      <w:r>
        <w:rPr>
          <w:rFonts w:eastAsia="Times New Roman"/>
          <w:szCs w:val="24"/>
        </w:rPr>
        <w:t>ν</w:t>
      </w:r>
      <w:r>
        <w:rPr>
          <w:rFonts w:eastAsia="Times New Roman"/>
          <w:szCs w:val="24"/>
        </w:rPr>
        <w:t>αι», φυσικά, στη στήριξη των συνταξιούχων, αλλ</w:t>
      </w:r>
      <w:r>
        <w:rPr>
          <w:rFonts w:eastAsia="Times New Roman"/>
          <w:szCs w:val="24"/>
        </w:rPr>
        <w:t>ά «</w:t>
      </w:r>
      <w:r>
        <w:rPr>
          <w:rFonts w:eastAsia="Times New Roman"/>
          <w:szCs w:val="24"/>
        </w:rPr>
        <w:t>όχι</w:t>
      </w:r>
      <w:r>
        <w:rPr>
          <w:rFonts w:eastAsia="Times New Roman"/>
          <w:szCs w:val="24"/>
        </w:rPr>
        <w:t xml:space="preserve">» στον λαϊκισμό του ΣΥΡΙΖΑ. Και είναι απολύτως σαφές. </w:t>
      </w:r>
    </w:p>
    <w:p w14:paraId="1BED4D35"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Μάλιστα, κύριε Χατζηδάκη. Ευχαριστούμε. </w:t>
      </w:r>
    </w:p>
    <w:p w14:paraId="1BED4D36"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Καταλάβαμε. Όχι σήμερα. </w:t>
      </w:r>
    </w:p>
    <w:p w14:paraId="1BED4D37"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Τον λόγο έχει ο Κοινοβουλευτικός Εκπρόσωπος του Κομμουνιστικού Κόμματος, ο κ. Θανάσης </w:t>
      </w:r>
      <w:proofErr w:type="spellStart"/>
      <w:r>
        <w:rPr>
          <w:rFonts w:eastAsia="Times New Roman"/>
          <w:szCs w:val="24"/>
        </w:rPr>
        <w:t>Παφίλης</w:t>
      </w:r>
      <w:proofErr w:type="spellEnd"/>
      <w:r>
        <w:rPr>
          <w:rFonts w:eastAsia="Times New Roman"/>
          <w:szCs w:val="24"/>
        </w:rPr>
        <w:t>.</w:t>
      </w:r>
    </w:p>
    <w:p w14:paraId="1BED4D38"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Έχει σημασία, κυρίως για τους εργαζόμενους και τα λαϊκά στρώματα και τον ελληνικό λαό να δούμε με ποια δεδο</w:t>
      </w:r>
      <w:r>
        <w:rPr>
          <w:rFonts w:eastAsia="Times New Roman"/>
          <w:szCs w:val="24"/>
        </w:rPr>
        <w:t>μένα και σε ποιο πλαίσιο στήνεται αυτό το σκηνικό από χθες -ή και από προηγούμενα- της δήθεν μεγάλης αντιπαράθεσης με τους δανειστές, με αφορμή το εφάπαξ βοήθημα, γιατί τέτοιο είναι. Δεν έχει κα</w:t>
      </w:r>
      <w:r>
        <w:rPr>
          <w:rFonts w:eastAsia="Times New Roman"/>
          <w:szCs w:val="24"/>
        </w:rPr>
        <w:t>μ</w:t>
      </w:r>
      <w:r>
        <w:rPr>
          <w:rFonts w:eastAsia="Times New Roman"/>
          <w:szCs w:val="24"/>
        </w:rPr>
        <w:t>μιά σχέση ούτε με την δέκατη τρίτη σύνταξη ούτε πολύ περισσότ</w:t>
      </w:r>
      <w:r>
        <w:rPr>
          <w:rFonts w:eastAsia="Times New Roman"/>
          <w:szCs w:val="24"/>
        </w:rPr>
        <w:t xml:space="preserve">ερο με την δέκατη τέταρτη. Και να ξεκαθαρίσουμε ότι δέκατη τρίτη σύνταξη σημαίνει μόνιμη. </w:t>
      </w:r>
      <w:r>
        <w:rPr>
          <w:rFonts w:eastAsia="Times New Roman"/>
          <w:szCs w:val="24"/>
        </w:rPr>
        <w:lastRenderedPageBreak/>
        <w:t>Και σημαίνει το ίδιο ποσό, δηλαδή, διπλασιασμός της σύνταξης. Είναι εφάπαξ βοήθημα.</w:t>
      </w:r>
    </w:p>
    <w:p w14:paraId="1BED4D39"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Σε ποιο, λοιπόν, σκηνικό και σε ποιο πλαίσιο γίνεται αυτή η αντιπαράθεση για τον ε</w:t>
      </w:r>
      <w:r>
        <w:rPr>
          <w:rFonts w:eastAsia="Times New Roman"/>
          <w:szCs w:val="24"/>
        </w:rPr>
        <w:t xml:space="preserve">λληνικό λαό; Τι έχουμε; Έχουμε ταχύτατη προώθηση του τρίτου αντιλαϊκού και χειρότερου μνημονίου, που προστίθεται στα άλλα δύο, ταχύτατη προώθηση όλων των μέτρων -και μέσα από τον </w:t>
      </w:r>
      <w:r>
        <w:rPr>
          <w:rFonts w:eastAsia="Times New Roman"/>
          <w:szCs w:val="24"/>
        </w:rPr>
        <w:t>προϋπολογισμό</w:t>
      </w:r>
      <w:r>
        <w:rPr>
          <w:rFonts w:eastAsia="Times New Roman"/>
          <w:szCs w:val="24"/>
        </w:rPr>
        <w:t xml:space="preserve">- που κυριολεκτικά συντρίβει τα λαϊκά στρώματα. Τα συντρίβει! </w:t>
      </w:r>
      <w:r>
        <w:rPr>
          <w:rFonts w:eastAsia="Times New Roman"/>
          <w:szCs w:val="24"/>
        </w:rPr>
        <w:t>Και αυτό θα φανεί και από το τέλος του Ιανουαρίου.</w:t>
      </w:r>
    </w:p>
    <w:p w14:paraId="1BED4D3A"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Δεύτερον, έχουμε την υλοποίηση του νέου ασφαλιστικού νόμου, του νόμου -λαιμητόμου, που θα έχει μείωση των συντάξεων από τον επόμενο χρόνο και το νέο </w:t>
      </w:r>
      <w:r>
        <w:rPr>
          <w:rFonts w:eastAsia="Times New Roman"/>
          <w:szCs w:val="24"/>
        </w:rPr>
        <w:t xml:space="preserve">ταμείο </w:t>
      </w:r>
      <w:r>
        <w:rPr>
          <w:rFonts w:eastAsia="Times New Roman"/>
          <w:szCs w:val="24"/>
        </w:rPr>
        <w:t>με έλλειμμα κοντά στα 3 δισεκατομμύρια. Έχουμε πλ</w:t>
      </w:r>
      <w:r>
        <w:rPr>
          <w:rFonts w:eastAsia="Times New Roman"/>
          <w:szCs w:val="24"/>
        </w:rPr>
        <w:t xml:space="preserve">ειστηριασμούς πρώτης κατοικίας. Μήπως δεν υπάρχουν; Και δεν είναι μόνο αυτά. Έπονται και τα επόμενα, μέσα </w:t>
      </w:r>
      <w:r>
        <w:rPr>
          <w:rFonts w:eastAsia="Times New Roman"/>
          <w:szCs w:val="24"/>
        </w:rPr>
        <w:t xml:space="preserve">στο πλαίσιο </w:t>
      </w:r>
      <w:r>
        <w:rPr>
          <w:rFonts w:eastAsia="Times New Roman"/>
          <w:szCs w:val="24"/>
        </w:rPr>
        <w:t xml:space="preserve">της δεύτερης αξιολόγησης όταν και εάν και απ’ ό,τι φαίνεται θα υλοποιηθεί. </w:t>
      </w:r>
    </w:p>
    <w:p w14:paraId="1BED4D3B"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Αυτό το σκηνικό, λοιπόν αυτής της αντιπαράθεσης, κατά τη γνώμη</w:t>
      </w:r>
      <w:r>
        <w:rPr>
          <w:rFonts w:eastAsia="Times New Roman"/>
          <w:szCs w:val="24"/>
        </w:rPr>
        <w:t xml:space="preserve"> μας -και θέλουμε να μας ακούσουν οι εργαζόμενοι- στρώνει το έδαφος να περάσουν τα νέα μέτρα που έρχονται. Και έρχονται νέα μέτρα. Και προκαλούμε και πάλι όλους να πουν εδώ αν θα έρθουν νέα μέτρα ή όχι; Ας βγει ευθαρσώς ένας να πει «</w:t>
      </w:r>
      <w:r>
        <w:rPr>
          <w:rFonts w:eastAsia="Times New Roman"/>
          <w:szCs w:val="24"/>
        </w:rPr>
        <w:t>όχι</w:t>
      </w:r>
      <w:r>
        <w:rPr>
          <w:rFonts w:eastAsia="Times New Roman"/>
          <w:szCs w:val="24"/>
        </w:rPr>
        <w:t>», με βάση τη διαπρα</w:t>
      </w:r>
      <w:r>
        <w:rPr>
          <w:rFonts w:eastAsia="Times New Roman"/>
          <w:szCs w:val="24"/>
        </w:rPr>
        <w:t>γμάτευση που γίνεται και τη δεύτερη αξιολόγηση.</w:t>
      </w:r>
    </w:p>
    <w:p w14:paraId="1BED4D3C"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Στρώνουν, λοιπόν, το έδαφος από αυτήν την πλευρά.</w:t>
      </w:r>
    </w:p>
    <w:p w14:paraId="1BED4D3D"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Και δεύτερον, με αυτό το επίδομα -δεν θέλω να το χαρακτηρίσω- θέλουν να πειστεί ο λαός ότι οι θυσίες του πιάνουν τόπο. Του παίρνετε, δηλαδή, δεκαπλάσια, του δ</w:t>
      </w:r>
      <w:r>
        <w:rPr>
          <w:rFonts w:eastAsia="Times New Roman"/>
          <w:szCs w:val="24"/>
        </w:rPr>
        <w:t xml:space="preserve">ίνετε ένα βοήθημα και δημιουργείται η αίσθηση ότι παίρνουμε μέτρα σκληρά, βέβαια, πολύ σκληρά, όμως αυτά πιάνουν τόπο γιατί δίνουμε κι ένα βοήθημα. </w:t>
      </w:r>
    </w:p>
    <w:p w14:paraId="1BED4D3E" w14:textId="77777777" w:rsidR="0011574B" w:rsidRDefault="00BF5310">
      <w:pPr>
        <w:spacing w:line="600" w:lineRule="auto"/>
        <w:ind w:firstLine="720"/>
        <w:contextualSpacing/>
        <w:jc w:val="both"/>
        <w:rPr>
          <w:rFonts w:eastAsia="Times New Roman"/>
          <w:szCs w:val="24"/>
        </w:rPr>
      </w:pPr>
      <w:r>
        <w:rPr>
          <w:rFonts w:eastAsia="Times New Roman"/>
          <w:szCs w:val="24"/>
        </w:rPr>
        <w:t>Εμείς θα την ψηφίσουμε την τροπολογία. Εμείς δεν έχουμε διλήμματα τέτοια, ούτε είχαμε ποτέ. Ακόμα και το πα</w:t>
      </w:r>
      <w:r>
        <w:rPr>
          <w:rFonts w:eastAsia="Times New Roman"/>
          <w:szCs w:val="24"/>
        </w:rPr>
        <w:t xml:space="preserve">ραμικρό μέτρο, που μπορεί έστω </w:t>
      </w:r>
      <w:r>
        <w:rPr>
          <w:rFonts w:eastAsia="Times New Roman"/>
          <w:szCs w:val="24"/>
        </w:rPr>
        <w:lastRenderedPageBreak/>
        <w:t>κάποια προσωρινή ανακούφιση να δώσει στα λαϊκά στρώματα, εμείς θα το στηρίξουμε. Δεν έχουμε τέτοια ερωτήματα, ούτε είχαμε ποτέ.</w:t>
      </w:r>
    </w:p>
    <w:p w14:paraId="1BED4D3F" w14:textId="77777777" w:rsidR="0011574B" w:rsidRDefault="00BF5310">
      <w:pPr>
        <w:spacing w:line="600" w:lineRule="auto"/>
        <w:ind w:firstLine="720"/>
        <w:contextualSpacing/>
        <w:jc w:val="both"/>
        <w:rPr>
          <w:rFonts w:eastAsia="Times New Roman"/>
          <w:szCs w:val="24"/>
        </w:rPr>
      </w:pPr>
      <w:r>
        <w:rPr>
          <w:rFonts w:eastAsia="Times New Roman"/>
          <w:szCs w:val="24"/>
        </w:rPr>
        <w:t>Θέλω, όμως, να βάλουμε και ορισμένα ερωτήματα: Από πού προέρχεται; Αλήθεια, προέρχεται από τη φορ</w:t>
      </w:r>
      <w:r>
        <w:rPr>
          <w:rFonts w:eastAsia="Times New Roman"/>
          <w:szCs w:val="24"/>
        </w:rPr>
        <w:t xml:space="preserve">οδιαφυγή; Μόνο; Προέρχεται από την φορολογία του πλούτου; Μόνο; Δηλαδή, δεν προέρχεται από το φορολογικό τσεκούρωμα των εργαζομένων; Κάνατε τον λογαριασμό και είπατε ότι τα 617 εκατομμύρια τα πήραμε από το χτύπημα της διαφθοράς, από τη λίστα </w:t>
      </w:r>
      <w:proofErr w:type="spellStart"/>
      <w:r>
        <w:rPr>
          <w:rFonts w:eastAsia="Times New Roman"/>
          <w:szCs w:val="24"/>
        </w:rPr>
        <w:t>Μπόργιανς</w:t>
      </w:r>
      <w:proofErr w:type="spellEnd"/>
      <w:r>
        <w:rPr>
          <w:rFonts w:eastAsia="Times New Roman"/>
          <w:szCs w:val="24"/>
        </w:rPr>
        <w:t>, που</w:t>
      </w:r>
      <w:r>
        <w:rPr>
          <w:rFonts w:eastAsia="Times New Roman"/>
          <w:szCs w:val="24"/>
        </w:rPr>
        <w:t xml:space="preserve"> λέτε, κλπ.; Έχετε κάνει τέτοιο λογαριασμό; Όχι, βέβαια. Είναι ματωμένα πλεονάσματα από τον ελληνικό λαό. Και είναι και αυτά που θα έρθουν. Τους το έχετε πάρει ήδη, δηλαδή, με τα καινούργια μέτρα αυτό το βοήθημα που δίνετε.</w:t>
      </w:r>
    </w:p>
    <w:p w14:paraId="1BED4D4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Τέλος πάντων, από ό,τι είδα από </w:t>
      </w:r>
      <w:r>
        <w:rPr>
          <w:rFonts w:eastAsia="Times New Roman"/>
          <w:szCs w:val="24"/>
        </w:rPr>
        <w:t xml:space="preserve">τα στοιχεία το πρωτογενές πλεόνασμα είναι συν 4 δισεκατομμύρια. Αφού είστε γενναιόδωροι, γιατί δεν δίνετε και τα υπόλοιπα; Τα υπόλοιπα 4 δισεκατομμύρια που θα πάνε; Στην ανάπτυξη; Εκεί δεν θα πάνε, κύριε Παππά; Δηλαδή σε ποιον; Σε αυτούς που </w:t>
      </w:r>
      <w:r>
        <w:rPr>
          <w:rFonts w:eastAsia="Times New Roman"/>
          <w:szCs w:val="24"/>
        </w:rPr>
        <w:lastRenderedPageBreak/>
        <w:t xml:space="preserve">δεν πληρώνουν </w:t>
      </w:r>
      <w:r>
        <w:rPr>
          <w:rFonts w:eastAsia="Times New Roman"/>
          <w:szCs w:val="24"/>
        </w:rPr>
        <w:t>μια και που παίρνουν και από πάνω, δηλαδή στα μονοπώλια, στους επιχειρηματικούς ομίλους. Γιατί, λοιπόν, αφού κάνετε κοινωνική πολιτική με την τσέπη των εργαζομένων και τα υπόλοιπα 4 δισεκατομμύρια δεν τα βάζετε και αυτά -έστω σε άλλα κονδύλια- για τους εργ</w:t>
      </w:r>
      <w:r>
        <w:rPr>
          <w:rFonts w:eastAsia="Times New Roman"/>
          <w:szCs w:val="24"/>
        </w:rPr>
        <w:t>αζόμενους, για τα λαϊκά στρώματα, για τους άνεργους;</w:t>
      </w:r>
    </w:p>
    <w:p w14:paraId="1BED4D41"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Θα ήθελα να πω και κάτι ακόμα. Πόσες ήταν οι απώλειες; Ήταν 50 δισεκατομμύρια από τις συντάξεις. Για αυτό θα έλεγα, ξεπεζέψτε. Το επανέλαβα, το είπα και στον </w:t>
      </w:r>
      <w:r>
        <w:rPr>
          <w:rFonts w:eastAsia="Times New Roman"/>
          <w:szCs w:val="24"/>
        </w:rPr>
        <w:t>προϋπολογισμό</w:t>
      </w:r>
      <w:r>
        <w:rPr>
          <w:rFonts w:eastAsia="Times New Roman"/>
          <w:szCs w:val="24"/>
        </w:rPr>
        <w:t>. Ουσιαστική ανακούφιση δεν υπάρ</w:t>
      </w:r>
      <w:r>
        <w:rPr>
          <w:rFonts w:eastAsia="Times New Roman"/>
          <w:szCs w:val="24"/>
        </w:rPr>
        <w:t>χει. Υπάρχει ένα βοήθημα. Θέλετε ουσιαστική ανακούφιση; Κάντε δεκτή την τροπολογία την δική μας 13ος, 14ος μισθός. Δεν υπάρχουν λεφτά; Υπάρχουν. Δεν σας αφήνουν οι συνέταιροί σας; Ε, τέτοιους συνεταίρους έχετε. Αφού μαζί τα ψηφίζετε.</w:t>
      </w:r>
    </w:p>
    <w:p w14:paraId="1BED4D42" w14:textId="77777777" w:rsidR="0011574B" w:rsidRDefault="00BF5310">
      <w:pPr>
        <w:spacing w:line="600" w:lineRule="auto"/>
        <w:ind w:firstLine="720"/>
        <w:contextualSpacing/>
        <w:jc w:val="both"/>
        <w:rPr>
          <w:rFonts w:eastAsia="Times New Roman"/>
          <w:szCs w:val="24"/>
        </w:rPr>
      </w:pPr>
      <w:r>
        <w:rPr>
          <w:rFonts w:eastAsia="Times New Roman"/>
          <w:szCs w:val="24"/>
        </w:rPr>
        <w:t>Τέλος πάντων έχει σηκω</w:t>
      </w:r>
      <w:r>
        <w:rPr>
          <w:rFonts w:eastAsia="Times New Roman"/>
          <w:szCs w:val="24"/>
        </w:rPr>
        <w:t xml:space="preserve">θεί και ένας καπνός που λέει «εθνική ανεξαρτησία». Καλά, τώρα τα θυμηθήκατε αυτά; Η εθνική ανεξαρτησία είναι 617 εκατομμύρια; Η Ευρωπαϊκή Ένωση; Δεν έχετε εκχωρήσει; Εσείς τα </w:t>
      </w:r>
      <w:r>
        <w:rPr>
          <w:rFonts w:eastAsia="Times New Roman"/>
          <w:szCs w:val="24"/>
        </w:rPr>
        <w:lastRenderedPageBreak/>
        <w:t>λέτε. Όλοι τα λένε. Δεν αποφασίζουν αυτοί; Μπορείς να φύγεις έξω από αυτά που απο</w:t>
      </w:r>
      <w:r>
        <w:rPr>
          <w:rFonts w:eastAsia="Times New Roman"/>
          <w:szCs w:val="24"/>
        </w:rPr>
        <w:t>φασίζουν; Όχι. Εκεί που είναι η ανεξαρτησία; Τα μνημόνια δεν τα υπογράψατε όλοι; Πού είναι η ανεξαρτησία; Τώρα σηκώθηκε η σημαία, συγκρουόμαστε; Μα, ποιον δουλεύετε τώρα; Κυριολεκτικά, με τι συγκρούεστε; Με ένα βοήθημα; Αυτή είναι η μεγάλη σύγκρουση και ετ</w:t>
      </w:r>
      <w:r>
        <w:rPr>
          <w:rFonts w:eastAsia="Times New Roman"/>
          <w:szCs w:val="24"/>
        </w:rPr>
        <w:t>οιμάζεστε τώρα πόσα και ποια μέτρα θα πάρετε;</w:t>
      </w:r>
    </w:p>
    <w:p w14:paraId="1BED4D4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Σε ό,τι αφορά τώρα το νομοσχέδιο και την αντιπαράθεση, εγώ θα έλεγα ότι είναι θλιβερή και εξόχως εξοργιστική η αντιπαράθεση που γίνεται και από την Κυβέρνηση και από την Νέα Δημοκρατία και από τα άλλα κόμματα. </w:t>
      </w:r>
    </w:p>
    <w:p w14:paraId="1BED4D44" w14:textId="77777777" w:rsidR="0011574B" w:rsidRDefault="00BF5310">
      <w:pPr>
        <w:spacing w:line="600" w:lineRule="auto"/>
        <w:ind w:firstLine="720"/>
        <w:contextualSpacing/>
        <w:jc w:val="both"/>
        <w:rPr>
          <w:rFonts w:eastAsia="Times New Roman"/>
          <w:szCs w:val="24"/>
        </w:rPr>
      </w:pPr>
      <w:r>
        <w:rPr>
          <w:rFonts w:eastAsia="Times New Roman"/>
          <w:szCs w:val="24"/>
        </w:rPr>
        <w:t>Ποιο είναι το ερώτημα; Ποιος αντιμετωπίζει καλύτερα το φαινόμενο της φτώχειας, ποιος, δηλαδή, ελεεί τους φτωχούς. Όμως,  ποιος σας είπε ότι αυτοί οι άνθρωποι δεν θέλουν να δουλέψουν; Ποιος τους στέλνει στην φτώχεια, στην ανεργία και στην δυστυχία; Δεν είν</w:t>
      </w:r>
      <w:r>
        <w:rPr>
          <w:rFonts w:eastAsia="Times New Roman"/>
          <w:szCs w:val="24"/>
        </w:rPr>
        <w:t xml:space="preserve">αι το σύστημα που υπηρετείτε όλοι σας; Δεν είναι το καπιταλιστικό σύστημα που τους συντρίβει </w:t>
      </w:r>
      <w:r>
        <w:rPr>
          <w:rFonts w:eastAsia="Times New Roman"/>
          <w:szCs w:val="24"/>
        </w:rPr>
        <w:lastRenderedPageBreak/>
        <w:t>κυριολεκτικά και που προϋπόθεση να μεγαλώνουν τα κέρδη είναι να αυξάνεται η εκμετάλλευση και να μεγαλώνει και η φτώχ</w:t>
      </w:r>
      <w:r>
        <w:rPr>
          <w:rFonts w:eastAsia="Times New Roman"/>
          <w:szCs w:val="24"/>
        </w:rPr>
        <w:t>ε</w:t>
      </w:r>
      <w:r>
        <w:rPr>
          <w:rFonts w:eastAsia="Times New Roman"/>
          <w:szCs w:val="24"/>
        </w:rPr>
        <w:t>ια; Γιατί καυγαδίζετε, λοιπόν; Αυτό είναι ντρο</w:t>
      </w:r>
      <w:r>
        <w:rPr>
          <w:rFonts w:eastAsia="Times New Roman"/>
          <w:szCs w:val="24"/>
        </w:rPr>
        <w:t>πή, ντροπή για τους εργαζόμενους. Τι είναι ζητιάνοι -το ξαναλέω- και περιμένουν ελεημοσύνη; Από τι; Και οι περισσότεροι -για να μην πω όλοι από αυτούς- έχουν δουλέψει όλη τους την ζωή και έχουν φτιάξει όλα αυτά τα οποία υπάρχουν γύρω.</w:t>
      </w:r>
    </w:p>
    <w:p w14:paraId="1BED4D45"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Επίσης, για τον άλλο </w:t>
      </w:r>
      <w:r>
        <w:rPr>
          <w:rFonts w:eastAsia="Times New Roman"/>
          <w:szCs w:val="24"/>
        </w:rPr>
        <w:t xml:space="preserve">πόλο θα συζητήσουμε ποτέ, για τον πλούτο; Γιατί για την φτώχεια κόπτεστε, θα δώσουμε ελεημοσύνη, θα κάνουμε. Ποιος την δημιουργεί την φτώχεια; Για εκείνους που δεν ξέρουν τι έχουν, στους οποίους δίνετε και περισσότερα, θα γίνει καμμία συζήτηση; Όχι, γιατί </w:t>
      </w:r>
      <w:r>
        <w:rPr>
          <w:rFonts w:eastAsia="Times New Roman"/>
          <w:szCs w:val="24"/>
        </w:rPr>
        <w:t xml:space="preserve">αυτούς υπηρετεί η πολιτική σας, ανεξάρτητα από το τι λέει ο καθένας. Αυτούς ενισχύει. Είπα και το παράδειγμα με τα 4 δισεκατομμύρια. </w:t>
      </w:r>
    </w:p>
    <w:p w14:paraId="1BED4D46" w14:textId="77777777" w:rsidR="0011574B" w:rsidRDefault="00BF5310">
      <w:pPr>
        <w:spacing w:line="600" w:lineRule="auto"/>
        <w:ind w:firstLine="720"/>
        <w:contextualSpacing/>
        <w:jc w:val="both"/>
        <w:rPr>
          <w:rFonts w:eastAsia="Times New Roman"/>
          <w:szCs w:val="24"/>
        </w:rPr>
      </w:pPr>
      <w:r>
        <w:rPr>
          <w:rFonts w:eastAsia="Times New Roman"/>
          <w:szCs w:val="24"/>
        </w:rPr>
        <w:t>Άρα, το ερώτημα είναι ποιος διαχειρίζεται καλύτερα την φτώχεια. Καλείτε και τον κόσμο αντικειμενικά και με πρόθεση ή χωρίς</w:t>
      </w:r>
      <w:r>
        <w:rPr>
          <w:rFonts w:eastAsia="Times New Roman"/>
          <w:szCs w:val="24"/>
        </w:rPr>
        <w:t xml:space="preserve">, να συμβιβαστεί </w:t>
      </w:r>
      <w:r>
        <w:rPr>
          <w:rFonts w:eastAsia="Times New Roman"/>
          <w:szCs w:val="24"/>
        </w:rPr>
        <w:lastRenderedPageBreak/>
        <w:t xml:space="preserve">με την ιδέα αυτή, ότι πάντα θα υπάρχει αυτή η φτώχεια, ότι φτώχεια είναι, τι να κάνουμε τώρα, συμβαίνει, επομένως συμβιβαστείτε. </w:t>
      </w:r>
    </w:p>
    <w:p w14:paraId="1BED4D47" w14:textId="77777777" w:rsidR="0011574B" w:rsidRDefault="00BF5310">
      <w:pPr>
        <w:spacing w:line="600" w:lineRule="auto"/>
        <w:ind w:firstLine="709"/>
        <w:contextualSpacing/>
        <w:jc w:val="both"/>
        <w:rPr>
          <w:rFonts w:eastAsia="Times New Roman"/>
          <w:szCs w:val="24"/>
        </w:rPr>
      </w:pPr>
      <w:r>
        <w:rPr>
          <w:rFonts w:eastAsia="Times New Roman"/>
          <w:szCs w:val="24"/>
        </w:rPr>
        <w:t>Θα πω και κάτι. Παλιότερα ο βασιλιάς έσφαζε και η βασίλισσα έδινε καραμέλες και έκανε αγαθοεργίες για τα ορφα</w:t>
      </w:r>
      <w:r>
        <w:rPr>
          <w:rFonts w:eastAsia="Times New Roman"/>
          <w:szCs w:val="24"/>
        </w:rPr>
        <w:t xml:space="preserve">νά. </w:t>
      </w:r>
      <w:r>
        <w:rPr>
          <w:rFonts w:eastAsia="Times New Roman"/>
          <w:szCs w:val="24"/>
        </w:rPr>
        <w:t>Αυτό ακριβώς πρακτικά ισχύει και σήμερα. Οι κυβερνήσεις σφάζουν -δεν κόβουν κεφάλια, αλλά σφάζουν, τσακίζουν τα λαϊκά δικαιώματα- δημιουργούν φτώχεια και ανεργία και έρχονται μετά με τα ψίχουλα. Αυτό πρακτικά ισχύει και για την ίδια την Ευρωπαϊκή Ένωση</w:t>
      </w:r>
      <w:r>
        <w:rPr>
          <w:rFonts w:eastAsia="Times New Roman"/>
          <w:szCs w:val="24"/>
        </w:rPr>
        <w:t xml:space="preserve">. </w:t>
      </w:r>
    </w:p>
    <w:p w14:paraId="1BED4D48"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Αλήθεια, όλοι εσείς που τάσσεστε με την Ευρωπαϊκή Ένωση τι απαντάτε στον λαό; Ότι ενώ η τεχνολογία και όλα τα άλλα πάνε μπροστά, η φτώχεια στην Ευρωπαϊκή Ένωση -όπως τη λέτε- μεγαλώνει κάθε χρόνο. Ναι ή όχι; Και τι κάνει η Ευρωπαϊκή Ένωση, λοιπόν; Τους </w:t>
      </w:r>
      <w:r>
        <w:rPr>
          <w:rFonts w:eastAsia="Times New Roman"/>
          <w:szCs w:val="24"/>
        </w:rPr>
        <w:t>παίρνει αμύθητο πλούτο, δημιουργεί αντικειμενικά φτώχεια και δυστυχία -οι φτωχοί δεν εί</w:t>
      </w:r>
      <w:r>
        <w:rPr>
          <w:rFonts w:eastAsia="Times New Roman"/>
          <w:szCs w:val="24"/>
        </w:rPr>
        <w:lastRenderedPageBreak/>
        <w:t xml:space="preserve">ναι μόνο αυτοί, άλλωστε η λέξη αυτή δεν είναι και τόσο δόκιμη, τέλος πάντων την καταπίνουμε- και μετά τους λέει ότι «θα σας φτιάξουμε και ένα κοινωνικό πρόγραμμα». </w:t>
      </w:r>
    </w:p>
    <w:p w14:paraId="1BED4D49" w14:textId="77777777" w:rsidR="0011574B" w:rsidRDefault="00BF5310">
      <w:pPr>
        <w:spacing w:line="600" w:lineRule="auto"/>
        <w:ind w:firstLine="720"/>
        <w:contextualSpacing/>
        <w:jc w:val="both"/>
        <w:rPr>
          <w:rFonts w:eastAsia="Times New Roman"/>
          <w:szCs w:val="24"/>
        </w:rPr>
      </w:pPr>
      <w:r>
        <w:rPr>
          <w:rFonts w:eastAsia="Times New Roman"/>
          <w:szCs w:val="24"/>
        </w:rPr>
        <w:t>Άκου</w:t>
      </w:r>
      <w:r>
        <w:rPr>
          <w:rFonts w:eastAsia="Times New Roman"/>
          <w:szCs w:val="24"/>
        </w:rPr>
        <w:t xml:space="preserve">σα εδώ ύμνους για τον Κοινωνικό Χάρτη της Ευρωπαϊκής Ένωσης και από τον κ. Τζαβάρα από τη Νέα Δημοκρατία -λογικότατο- και από τους Βουλευτές του ΣΥΡΙΖΑ. Δεν ξέρω αν έκαναν το ίδιο και οι Υπουργοί. </w:t>
      </w:r>
    </w:p>
    <w:p w14:paraId="1BED4D4A" w14:textId="77777777" w:rsidR="0011574B" w:rsidRDefault="00BF5310">
      <w:pPr>
        <w:spacing w:line="600" w:lineRule="auto"/>
        <w:ind w:firstLine="720"/>
        <w:contextualSpacing/>
        <w:jc w:val="both"/>
        <w:rPr>
          <w:rFonts w:eastAsia="Times New Roman"/>
          <w:szCs w:val="24"/>
        </w:rPr>
      </w:pPr>
      <w:r>
        <w:rPr>
          <w:rFonts w:eastAsia="Times New Roman"/>
          <w:szCs w:val="24"/>
        </w:rPr>
        <w:t>Λέει ο Κοινωνικός Χάρτης: «Η προστασία του πολίτη κατά της</w:t>
      </w:r>
      <w:r>
        <w:rPr>
          <w:rFonts w:eastAsia="Times New Roman"/>
          <w:szCs w:val="24"/>
        </w:rPr>
        <w:t xml:space="preserve"> φτώχειας και του κοινωνικού αποκλεισμού». Αυτός είναι ο Κοινωνικός Χάρτης της Ευρωπαϊκής Ένωσης. Διαβάζω επί λέξει παρακάτω: «Δικαίωμα στην απασχόληση, στη μόρφωση, στον πολιτισμό, στη στέγαση, στην κοινωνική ζωή». Αυτά λέει ο Κοινωνικός Χάρτης της Ευρωπα</w:t>
      </w:r>
      <w:r>
        <w:rPr>
          <w:rFonts w:eastAsia="Times New Roman"/>
          <w:szCs w:val="24"/>
        </w:rPr>
        <w:t xml:space="preserve">ϊκής Ένωσης. </w:t>
      </w:r>
    </w:p>
    <w:p w14:paraId="1BED4D4B" w14:textId="77777777" w:rsidR="0011574B" w:rsidRDefault="00BF5310">
      <w:pPr>
        <w:spacing w:line="600" w:lineRule="auto"/>
        <w:ind w:firstLine="720"/>
        <w:contextualSpacing/>
        <w:jc w:val="both"/>
        <w:rPr>
          <w:rFonts w:eastAsia="Times New Roman"/>
          <w:szCs w:val="24"/>
        </w:rPr>
      </w:pPr>
      <w:r>
        <w:rPr>
          <w:rFonts w:eastAsia="Times New Roman"/>
          <w:szCs w:val="24"/>
        </w:rPr>
        <w:t>Αλήθεια, ποιον κοροϊδεύετε όλοι σας; Αυτή είναι η πραγματικότητα σήμερα; Είναι σαν τα συντάγματα. Το αστικό σύνταγμα τι λέει; «Το δικαίωμα στη μόρφωση», το δικαίωμα στη δουλειά», το δικαίωμα εδώ, το δι</w:t>
      </w:r>
      <w:r>
        <w:rPr>
          <w:rFonts w:eastAsia="Times New Roman"/>
          <w:szCs w:val="24"/>
        </w:rPr>
        <w:lastRenderedPageBreak/>
        <w:t>καίωμα εκεί. Εφαρμόζεται τίποτα από όλα α</w:t>
      </w:r>
      <w:r>
        <w:rPr>
          <w:rFonts w:eastAsia="Times New Roman"/>
          <w:szCs w:val="24"/>
        </w:rPr>
        <w:t>υτά; Αυτή είναι η γενική διακήρυξη. Είναι η κοροϊδία για τους λαούς. Και έρχεστε και υπερασπίζεστε σήμερα -και λογικό είναι- και η Νέα Δημοκρατία και τα άλλα κόμματα που είναι με την Ευρωπαϊκή Ένωση και ο ΣΥΡΙΖΑ μερικές φορές ακόμα περισσότερο πιο ευρωπαϊσ</w:t>
      </w:r>
      <w:r>
        <w:rPr>
          <w:rFonts w:eastAsia="Times New Roman"/>
          <w:szCs w:val="24"/>
        </w:rPr>
        <w:t xml:space="preserve">τής, αυτή την κοροϊδία απέναντι στους λαούς της Ευρώπης. </w:t>
      </w:r>
    </w:p>
    <w:p w14:paraId="1BED4D4C" w14:textId="77777777" w:rsidR="0011574B" w:rsidRDefault="00BF5310">
      <w:pPr>
        <w:spacing w:line="600" w:lineRule="auto"/>
        <w:ind w:firstLine="720"/>
        <w:contextualSpacing/>
        <w:jc w:val="both"/>
        <w:rPr>
          <w:rFonts w:eastAsia="Times New Roman"/>
          <w:szCs w:val="24"/>
        </w:rPr>
      </w:pPr>
      <w:r>
        <w:rPr>
          <w:rFonts w:eastAsia="Times New Roman"/>
          <w:szCs w:val="24"/>
        </w:rPr>
        <w:t>Θα πω και κάτι ακόμα, γιατί δεν το έχουμε πει στη Βουλή. Ακόμα και η αντιμετώπιση της φτώχειας μέσα από αυτά τα προγράμματα γίνεται στην πραγματικότητα αντικείμενο κερδοσκοπίας επιχειρηματικών ομίλω</w:t>
      </w:r>
      <w:r>
        <w:rPr>
          <w:rFonts w:eastAsia="Times New Roman"/>
          <w:szCs w:val="24"/>
        </w:rPr>
        <w:t xml:space="preserve">ν και άλλων. Και από εκεί βγάζουν. Από τη μύγα ξύγκι, από παντού. Δεν εννοώ μόνο τις ΜΚΟ. Εννοώ επιχειρηματικούς ομίλους, οι οποίοι δρουν σε αυτόν τον τομέα και λένε ότι κάνουν κοινωνική πολιτική. </w:t>
      </w:r>
    </w:p>
    <w:p w14:paraId="1BED4D4D" w14:textId="77777777" w:rsidR="0011574B" w:rsidRDefault="00BF5310">
      <w:pPr>
        <w:spacing w:line="600" w:lineRule="auto"/>
        <w:ind w:firstLine="720"/>
        <w:contextualSpacing/>
        <w:jc w:val="both"/>
        <w:rPr>
          <w:rFonts w:eastAsia="Times New Roman"/>
          <w:szCs w:val="24"/>
        </w:rPr>
      </w:pPr>
      <w:r>
        <w:rPr>
          <w:rFonts w:eastAsia="Times New Roman"/>
          <w:szCs w:val="24"/>
        </w:rPr>
        <w:t>Η διαφορά η δική μας από εσάς είναι ριζική. Εμείς δεν είμα</w:t>
      </w:r>
      <w:r>
        <w:rPr>
          <w:rFonts w:eastAsia="Times New Roman"/>
          <w:szCs w:val="24"/>
        </w:rPr>
        <w:t xml:space="preserve">στε με τη μισή ζωή. Ολόκληρη τη θέλει ο κόσμος και τη δικαιούται. Αυτός παράγει τον πλούτο, αυτός πρέπει να τον πάρει στα χέρια του από αυτούς που τον </w:t>
      </w:r>
      <w:r>
        <w:rPr>
          <w:rFonts w:eastAsia="Times New Roman"/>
          <w:szCs w:val="24"/>
        </w:rPr>
        <w:lastRenderedPageBreak/>
        <w:t xml:space="preserve">εκμεταλλεύονται, αυτός να τον διαχειριστεί, αυτός να φτιάξει την οικονομία του, να φτιάξει πρόγραμμα, να </w:t>
      </w:r>
      <w:r>
        <w:rPr>
          <w:rFonts w:eastAsia="Times New Roman"/>
          <w:szCs w:val="24"/>
        </w:rPr>
        <w:t xml:space="preserve">αξιοποιήσει τις δυνατότητες της χώρας. </w:t>
      </w:r>
    </w:p>
    <w:p w14:paraId="1BED4D4E" w14:textId="77777777" w:rsidR="0011574B" w:rsidRDefault="00BF5310">
      <w:pPr>
        <w:spacing w:line="600" w:lineRule="auto"/>
        <w:ind w:firstLine="720"/>
        <w:contextualSpacing/>
        <w:jc w:val="both"/>
        <w:rPr>
          <w:rFonts w:eastAsia="Times New Roman"/>
          <w:szCs w:val="24"/>
        </w:rPr>
      </w:pPr>
      <w:r>
        <w:rPr>
          <w:rFonts w:eastAsia="Times New Roman"/>
          <w:szCs w:val="24"/>
        </w:rPr>
        <w:t>Δεν συμβιβαζόμαστε με αυτά τα ψίχουλα. Φυσικά, δεν μπορείς να πεις να πεθάνουν. Δεν πρέπει, όμως, να συμβιβαστεί και ο ίδιος ο λαός. Πρέπει να πάρει τη ζωή ολόκληρη στα χέρια του και όχι τη μισή ζωή που του δίνετε εσ</w:t>
      </w:r>
      <w:r>
        <w:rPr>
          <w:rFonts w:eastAsia="Times New Roman"/>
          <w:szCs w:val="24"/>
        </w:rPr>
        <w:t xml:space="preserve">είς. </w:t>
      </w:r>
    </w:p>
    <w:p w14:paraId="1BED4D4F"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Όσον αφορά το νομοσχέδιο, εμείς αντιμετωπίζουμε και τον </w:t>
      </w:r>
      <w:r>
        <w:rPr>
          <w:rFonts w:eastAsia="Times New Roman"/>
          <w:szCs w:val="24"/>
        </w:rPr>
        <w:t xml:space="preserve">μηχανισμό </w:t>
      </w:r>
      <w:r>
        <w:rPr>
          <w:rFonts w:eastAsia="Times New Roman"/>
          <w:szCs w:val="24"/>
        </w:rPr>
        <w:t xml:space="preserve">και το σύνολο της γενικότερης πολιτικής ως προς το τι ρόλο θα παίξει, ανεξάρτητα αν τεχνικά μπορεί ή όχι να βοηθήσει. </w:t>
      </w:r>
    </w:p>
    <w:p w14:paraId="1BED4D50" w14:textId="77777777" w:rsidR="0011574B" w:rsidRDefault="00BF5310">
      <w:pPr>
        <w:spacing w:line="600" w:lineRule="auto"/>
        <w:ind w:firstLine="720"/>
        <w:contextualSpacing/>
        <w:jc w:val="both"/>
        <w:rPr>
          <w:rFonts w:eastAsia="Times New Roman"/>
          <w:szCs w:val="24"/>
        </w:rPr>
      </w:pPr>
      <w:r>
        <w:rPr>
          <w:rFonts w:eastAsia="Times New Roman"/>
          <w:szCs w:val="24"/>
        </w:rPr>
        <w:t>Ποιο είναι το ερώτημα εδώ; Τι περιμένουμε ή τι περιμένετε; Αύξηση</w:t>
      </w:r>
      <w:r>
        <w:rPr>
          <w:rFonts w:eastAsia="Times New Roman"/>
          <w:szCs w:val="24"/>
        </w:rPr>
        <w:t xml:space="preserve"> των επιδομάτων; Και εσείς και οι σύμβουλοι περιμένετε αύξηση των </w:t>
      </w:r>
      <w:proofErr w:type="spellStart"/>
      <w:r>
        <w:rPr>
          <w:rFonts w:eastAsia="Times New Roman"/>
          <w:szCs w:val="24"/>
        </w:rPr>
        <w:t>προνοιακών</w:t>
      </w:r>
      <w:proofErr w:type="spellEnd"/>
      <w:r>
        <w:rPr>
          <w:rFonts w:eastAsia="Times New Roman"/>
          <w:szCs w:val="24"/>
        </w:rPr>
        <w:t xml:space="preserve"> επιδομάτων από την Ευρωπαϊκή Ένωση καθόλου; Έχετε τέτοια στοιχεία ότι θα έρθουν και θα τα αυξήσουν ή η γραμμή είναι «κόφτε και άλλο»; </w:t>
      </w:r>
    </w:p>
    <w:p w14:paraId="1BED4D5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Άρα, αντικειμενικά -ούτε σηκώνουμε πολύ τους</w:t>
      </w:r>
      <w:r>
        <w:rPr>
          <w:rFonts w:eastAsia="Times New Roman"/>
          <w:szCs w:val="24"/>
        </w:rPr>
        <w:t xml:space="preserve"> τόνους ούτε είναι αυτό το κύριο σημείο της αντιπαράθεσης, άλλο είναι και είναι πιο σοβαρό- αφού περιμένουμε κόφτες στα κοινωνικά επιδόματα, αυτό το φακέλωμα με την καλή έννοια, δηλαδή το ότι θα έχει μια πλήρη εικόνα, στην πράξη με γραμμή κοψίματος των επι</w:t>
      </w:r>
      <w:r>
        <w:rPr>
          <w:rFonts w:eastAsia="Times New Roman"/>
          <w:szCs w:val="24"/>
        </w:rPr>
        <w:t xml:space="preserve">δομάτων θα λειτουργήσει με τέτοιο τρόπο, ώστε σε κάποιο κόσμο να του κόψει πιθανώς κάποια βοηθήματα που μπορεί να παίρνει τώρα. Αυτή είναι η γενική γραμμή και σε αυτό το γενικό πλαίσιο εμείς το αντιμετωπίζουμε και γι’ αυτό δεν μπαίνουμε στη συζήτηση. </w:t>
      </w:r>
    </w:p>
    <w:p w14:paraId="1BED4D52"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Υπάρ</w:t>
      </w:r>
      <w:r>
        <w:rPr>
          <w:rFonts w:eastAsia="Times New Roman"/>
          <w:szCs w:val="24"/>
        </w:rPr>
        <w:t>χουν προτάσεις; Εμείς δεν λέμε «σοσιαλισμός». Μακάρι ο κόσμος να το πιστέψει και να πάρει την εξουσία. Έχουμε προτάσεις άμεσες: Επαναφορά του κατώτατου μισθού. Που είναι; 80% είναι το επίδομα του ΟΑΕΔ. 751 ευρώ είναι. Δεν είναι κανένας μισθός τρελός. Το αν</w:t>
      </w:r>
      <w:r>
        <w:rPr>
          <w:rFonts w:eastAsia="Times New Roman"/>
          <w:szCs w:val="24"/>
        </w:rPr>
        <w:t xml:space="preserve">τίθετο. Φτώχειας είναι και τα 751 ευρώ. Έστω αυτό. </w:t>
      </w:r>
    </w:p>
    <w:p w14:paraId="1BED4D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Σε ποιους πάει το 80% στο επίδομα του ΟΑΕΔ; Παίρνουν 10%. Αυτό ξεχνάτε να το πείτε όλοι σας. Κι εσείς από τη Νέα Δημοκρατία που κόπτεστε. Ποιος τα θεσμοθέτησε όλα αυτά και τα εφαρμόζουν και τα προχωρούν κ</w:t>
      </w:r>
      <w:r>
        <w:rPr>
          <w:rFonts w:eastAsia="Times New Roman" w:cs="Times New Roman"/>
          <w:szCs w:val="24"/>
        </w:rPr>
        <w:t xml:space="preserve">αι παραπέρα οι σημερινές κυβερνήσεις; </w:t>
      </w:r>
    </w:p>
    <w:p w14:paraId="1BED4D5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τις προτάσεις σας, όμως, κύριε </w:t>
      </w:r>
      <w:proofErr w:type="spellStart"/>
      <w:r>
        <w:rPr>
          <w:rFonts w:eastAsia="Times New Roman" w:cs="Times New Roman"/>
          <w:szCs w:val="24"/>
        </w:rPr>
        <w:t>Παφίλη</w:t>
      </w:r>
      <w:proofErr w:type="spellEnd"/>
      <w:r>
        <w:rPr>
          <w:rFonts w:eastAsia="Times New Roman" w:cs="Times New Roman"/>
          <w:szCs w:val="24"/>
        </w:rPr>
        <w:t xml:space="preserve">, σας παρακαλώ.  </w:t>
      </w:r>
    </w:p>
    <w:p w14:paraId="1BED4D5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 </w:t>
      </w:r>
    </w:p>
    <w:p w14:paraId="1BED4D5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πρόταση νόμου που κατατέθηκε των πεντακοσίων και πάνω συνδικάτων. Γιατί δεν </w:t>
      </w:r>
      <w:r>
        <w:rPr>
          <w:rFonts w:eastAsia="Times New Roman" w:cs="Times New Roman"/>
          <w:szCs w:val="24"/>
        </w:rPr>
        <w:t>λέτε κουβέντα κανένας; Να πείτε «την απορρίπτουμε». Γιατί κάνετε τον ψόφιο κοριό όλοι; Να βγει η Κυβέρνηση ή το κόμμα του ΣΥΡΙΖΑ και να πει «την απορρίπτουμε, δεν τη δεχόμαστε», να βγει το ΠΑΣΟΚ, να βγουν οι υπόλοιποι και να πάτε να πείτε στους εργαζόμενου</w:t>
      </w:r>
      <w:r>
        <w:rPr>
          <w:rFonts w:eastAsia="Times New Roman" w:cs="Times New Roman"/>
          <w:szCs w:val="24"/>
        </w:rPr>
        <w:t xml:space="preserve">ς ότι «αυτά που ζητάτε είναι πάνω απ’ αυτά που μπορεί να δώσει </w:t>
      </w:r>
      <w:r>
        <w:rPr>
          <w:rFonts w:eastAsia="Times New Roman" w:cs="Times New Roman"/>
          <w:szCs w:val="24"/>
        </w:rPr>
        <w:lastRenderedPageBreak/>
        <w:t xml:space="preserve">η οικονομία». Ενώ αυτά που τρώει ένας πλουτοκράτης μέσα σε μια νύχτα, που είναι πέντε ζωές εργαζομένων, μπορούμε να τα δώσουμε! </w:t>
      </w:r>
    </w:p>
    <w:p w14:paraId="1BED4D5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εμείς αυτό δεν το αποδεχόμαστε και καλούμε τον κόσμο </w:t>
      </w:r>
      <w:r>
        <w:rPr>
          <w:rFonts w:eastAsia="Times New Roman" w:cs="Times New Roman"/>
          <w:szCs w:val="24"/>
        </w:rPr>
        <w:t xml:space="preserve">να συμπαραταχθεί με το ΚΚΕ, να φτιάξει ένα μέτωπο αντεπίθεσης, ένα μέτωπο που θα βαδίζει προς την ανατροπή, που θα έχει στόχο την ανατροπή, γιατί τότε μόνο και με αυτήν την κατεύθυνση μπορεί να αποσπάσει κάποιες προσωρινές κατακτήσεις. </w:t>
      </w:r>
    </w:p>
    <w:p w14:paraId="1BED4D5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BED4D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Παφίλη</w:t>
      </w:r>
      <w:proofErr w:type="spellEnd"/>
      <w:r>
        <w:rPr>
          <w:rFonts w:eastAsia="Times New Roman" w:cs="Times New Roman"/>
          <w:szCs w:val="24"/>
        </w:rPr>
        <w:t>.</w:t>
      </w:r>
    </w:p>
    <w:p w14:paraId="1BED4D5A"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w:t>
      </w:r>
      <w:r>
        <w:rPr>
          <w:rFonts w:eastAsia="Times New Roman" w:cs="Times New Roman"/>
        </w:rPr>
        <w:lastRenderedPageBreak/>
        <w:t xml:space="preserve">τρόπο οργάνωσης και λειτουργίας της Βουλής, σαράντα τρεις φοιτήτριες και φοιτητές του </w:t>
      </w:r>
      <w:r>
        <w:rPr>
          <w:rFonts w:eastAsia="Times New Roman" w:cs="Times New Roman"/>
        </w:rPr>
        <w:t xml:space="preserve">προγράμματος </w:t>
      </w:r>
      <w:r>
        <w:rPr>
          <w:rFonts w:eastAsia="Times New Roman" w:cs="Times New Roman"/>
          <w:lang w:val="en-US"/>
        </w:rPr>
        <w:t>ERASMUS</w:t>
      </w:r>
      <w:r>
        <w:rPr>
          <w:rFonts w:eastAsia="Times New Roman" w:cs="Times New Roman"/>
        </w:rPr>
        <w:t xml:space="preserve">. </w:t>
      </w:r>
    </w:p>
    <w:p w14:paraId="1BED4D5B"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1BED4D5C"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BED4D5D"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Προχωρούμε με τον Βουλευτή της Νέας Δημοκρατίας κ. Χρήστο </w:t>
      </w:r>
      <w:proofErr w:type="spellStart"/>
      <w:r>
        <w:rPr>
          <w:rFonts w:eastAsia="Times New Roman" w:cs="Times New Roman"/>
        </w:rPr>
        <w:t>Σταϊκούρ</w:t>
      </w:r>
      <w:r>
        <w:rPr>
          <w:rFonts w:eastAsia="Times New Roman" w:cs="Times New Roman"/>
        </w:rPr>
        <w:t>α</w:t>
      </w:r>
      <w:proofErr w:type="spellEnd"/>
      <w:r>
        <w:rPr>
          <w:rFonts w:eastAsia="Times New Roman" w:cs="Times New Roman"/>
        </w:rPr>
        <w:t>.</w:t>
      </w:r>
    </w:p>
    <w:p w14:paraId="1BED4D5E"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Σταϊκούρα</w:t>
      </w:r>
      <w:proofErr w:type="spellEnd"/>
      <w:r>
        <w:rPr>
          <w:rFonts w:eastAsia="Times New Roman" w:cs="Times New Roman"/>
        </w:rPr>
        <w:t xml:space="preserve">, έχετε τον λόγο. </w:t>
      </w:r>
    </w:p>
    <w:p w14:paraId="1BED4D5F"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ΧΡΗΣΤΟΣ ΣΤΑΪΚΟΥΡΑΣ:</w:t>
      </w:r>
      <w:r>
        <w:rPr>
          <w:rFonts w:eastAsia="Times New Roman" w:cs="Times New Roman"/>
        </w:rPr>
        <w:t xml:space="preserve"> Κυρίες και κύριοι συνάδελφοι, ο κύριος Πρωθυπουργός και η Κυβέρνησή του κάθε μέρα όλο και περισσότερο επιβεβαιώνουν ότι εκτός από ιδεολογικά και πολιτικά ανερμάτιστοι και ανειλικρινείς, διακατέχονται</w:t>
      </w:r>
      <w:r>
        <w:rPr>
          <w:rFonts w:eastAsia="Times New Roman" w:cs="Times New Roman"/>
        </w:rPr>
        <w:t xml:space="preserve"> από την επικίνδυνη νοοτροπία του τζόγου στην πολιτική τους συμπεριφορά. Αντί να υπηρετούν, χρησιμοποιούν τη χώρα και τους πολίτες. Τους χρησιμοποιούν, προκειμένου να πετύχουν τον πολιτικό τους στόχο, που δεν είναι άλλος από την παραμονή τους στη διακυ</w:t>
      </w:r>
      <w:r>
        <w:rPr>
          <w:rFonts w:eastAsia="Times New Roman" w:cs="Times New Roman"/>
        </w:rPr>
        <w:lastRenderedPageBreak/>
        <w:t>βέρν</w:t>
      </w:r>
      <w:r>
        <w:rPr>
          <w:rFonts w:eastAsia="Times New Roman" w:cs="Times New Roman"/>
        </w:rPr>
        <w:t xml:space="preserve">ηση για όσο περισσότερο χρόνο μπορούν ή από τη δημιουργία προϋποθέσεων, όπως οι ίδιοι νομίζουν, ώστε μετά την αποδρομή τους να συντηρηθούν ως ισχυροί παίκτες στο πολιτικό σύστημα. </w:t>
      </w:r>
    </w:p>
    <w:p w14:paraId="1BED4D60" w14:textId="77777777" w:rsidR="0011574B" w:rsidRDefault="00BF5310">
      <w:pPr>
        <w:spacing w:line="600" w:lineRule="auto"/>
        <w:ind w:firstLine="720"/>
        <w:contextualSpacing/>
        <w:jc w:val="both"/>
        <w:rPr>
          <w:rFonts w:eastAsia="Times New Roman" w:cs="Times New Roman"/>
        </w:rPr>
      </w:pPr>
      <w:r>
        <w:rPr>
          <w:rFonts w:eastAsia="Times New Roman" w:cs="Times New Roman"/>
        </w:rPr>
        <w:t>Αφού επί χρόνια ως περιφερειακοί πολιτικοί παίκτες αλλά και ως Αξιωματική Α</w:t>
      </w:r>
      <w:r>
        <w:rPr>
          <w:rFonts w:eastAsia="Times New Roman" w:cs="Times New Roman"/>
        </w:rPr>
        <w:t>ντιπολίτευση έκαιγαν τα σπαρτά και δεν έβρισκαν τίποτα θετικό στις πολιτικές θέσεις και πράξεις των πολιτικών τους αντιπάλων, ως κυβερνήτες πελαγοδρομούν χωρίς σύστημα συντεταγμένων. Έχουν πλήρως αποτύχει, παρά το γεγονός ότι εμείς ως Αξιωματική Αντιπολίτε</w:t>
      </w:r>
      <w:r>
        <w:rPr>
          <w:rFonts w:eastAsia="Times New Roman" w:cs="Times New Roman"/>
        </w:rPr>
        <w:t xml:space="preserve">υση, σε αντίθεση με ό,τι έκαναν στο παρελθόν, δεν τους δημιουργήσαμε κανένα πρόβλημα. Η Κυβέρνηση όμως έχει αποδείξει ότι μόνο ζημιά σωρεύει στη χώρα. </w:t>
      </w:r>
    </w:p>
    <w:p w14:paraId="1BED4D61"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Συγκεκριμένα, με την υπογραφή της, την υπογραφή της ίδιας της Κυβέρνησης στην τελευταία συμφωνία του </w:t>
      </w:r>
      <w:proofErr w:type="spellStart"/>
      <w:r>
        <w:rPr>
          <w:rFonts w:eastAsia="Times New Roman" w:cs="Times New Roman"/>
          <w:lang w:val="en-US"/>
        </w:rPr>
        <w:t>Eur</w:t>
      </w:r>
      <w:r>
        <w:rPr>
          <w:rFonts w:eastAsia="Times New Roman" w:cs="Times New Roman"/>
          <w:lang w:val="en-US"/>
        </w:rPr>
        <w:t>ogroup</w:t>
      </w:r>
      <w:proofErr w:type="spellEnd"/>
      <w:r>
        <w:rPr>
          <w:rFonts w:eastAsia="Times New Roman" w:cs="Times New Roman"/>
        </w:rPr>
        <w:t xml:space="preserve">, αποφασίστηκαν τα εξής: </w:t>
      </w:r>
    </w:p>
    <w:p w14:paraId="1BED4D62" w14:textId="77777777" w:rsidR="0011574B" w:rsidRDefault="00BF5310">
      <w:pPr>
        <w:spacing w:line="600" w:lineRule="auto"/>
        <w:ind w:firstLine="720"/>
        <w:contextualSpacing/>
        <w:jc w:val="both"/>
        <w:rPr>
          <w:rFonts w:eastAsia="Times New Roman" w:cs="Times New Roman"/>
        </w:rPr>
      </w:pPr>
      <w:r>
        <w:rPr>
          <w:rFonts w:eastAsia="Times New Roman" w:cs="Times New Roman"/>
        </w:rPr>
        <w:lastRenderedPageBreak/>
        <w:t xml:space="preserve">Πρώτον, η Κυβέρνηση αποδέχεται ότι υπάρχει και υφίσταται δημοσιονομικό κενό το 2018, το οποίο συμφωνεί, μέσα στο κείμενο, να καλύψει με πρόσθετα μέτρα λιτότητας. </w:t>
      </w:r>
    </w:p>
    <w:p w14:paraId="1BED4D63" w14:textId="77777777" w:rsidR="0011574B" w:rsidRDefault="00BF5310">
      <w:pPr>
        <w:spacing w:line="600" w:lineRule="auto"/>
        <w:ind w:firstLine="720"/>
        <w:contextualSpacing/>
        <w:jc w:val="both"/>
        <w:rPr>
          <w:rFonts w:eastAsia="Times New Roman" w:cs="Times New Roman"/>
        </w:rPr>
      </w:pPr>
      <w:r>
        <w:rPr>
          <w:rFonts w:eastAsia="Times New Roman" w:cs="Times New Roman"/>
        </w:rPr>
        <w:t>Δεύτερον, η Κυβέρνηση επιβεβαιώνει μέσα στο κείμενο ότι οι δη</w:t>
      </w:r>
      <w:r>
        <w:rPr>
          <w:rFonts w:eastAsia="Times New Roman" w:cs="Times New Roman"/>
        </w:rPr>
        <w:t xml:space="preserve">μοσιονομικοί στόχοι θα παραμείνουν υψηλοί για αρκετά χρόνια μετά το 2018, όπως άλλωστε, είχε συμφωνήσει από το καλοκαίρι, παρά τις διαψεύσεις της. </w:t>
      </w:r>
    </w:p>
    <w:p w14:paraId="1BED4D64" w14:textId="77777777" w:rsidR="0011574B" w:rsidRDefault="00BF5310">
      <w:pPr>
        <w:spacing w:line="600" w:lineRule="auto"/>
        <w:ind w:firstLine="720"/>
        <w:contextualSpacing/>
        <w:jc w:val="both"/>
        <w:rPr>
          <w:rFonts w:eastAsia="Times New Roman" w:cs="Times New Roman"/>
        </w:rPr>
      </w:pPr>
      <w:r>
        <w:rPr>
          <w:rFonts w:eastAsia="Times New Roman" w:cs="Times New Roman"/>
        </w:rPr>
        <w:t>Και τρίτον, δεσμεύεται στην επίτευξη αυτών των υψηλών στόχων με την εφαρμογή διαρθρωτικών μέτρων και την επέ</w:t>
      </w:r>
      <w:r>
        <w:rPr>
          <w:rFonts w:eastAsia="Times New Roman" w:cs="Times New Roman"/>
        </w:rPr>
        <w:t xml:space="preserve">κταση του κόφτη, δηλαδή με την εφαρμογή μόνιμων μηχανισμών επιτροπείας της χώρας. </w:t>
      </w:r>
    </w:p>
    <w:p w14:paraId="1BED4D65"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(Στο σημείο αυτό την Προεδρική Έδρα καταλαμβάνει η </w:t>
      </w:r>
      <w:r>
        <w:rPr>
          <w:rFonts w:eastAsia="Times New Roman" w:cs="Times New Roman"/>
        </w:rPr>
        <w:t xml:space="preserve">Γ΄ </w:t>
      </w:r>
      <w:r>
        <w:rPr>
          <w:rFonts w:eastAsia="Times New Roman" w:cs="Times New Roman"/>
        </w:rPr>
        <w:t xml:space="preserve">Αντιπρόεδρος της Βουλής </w:t>
      </w:r>
      <w:r w:rsidRPr="003D604F">
        <w:rPr>
          <w:rFonts w:eastAsia="Times New Roman" w:cs="Times New Roman"/>
        </w:rPr>
        <w:t>κ.</w:t>
      </w:r>
      <w:r w:rsidRPr="00370913">
        <w:rPr>
          <w:rFonts w:eastAsia="Times New Roman" w:cs="Times New Roman"/>
          <w:b/>
        </w:rPr>
        <w:t xml:space="preserve"> ΑΝΑΣΤΑΣΙΑ ΧΡΙΣΤΟΔΟΥΛΟΠΟΥΛΟΥ</w:t>
      </w:r>
      <w:r>
        <w:rPr>
          <w:rFonts w:eastAsia="Times New Roman" w:cs="Times New Roman"/>
        </w:rPr>
        <w:t>)</w:t>
      </w:r>
    </w:p>
    <w:p w14:paraId="1BED4D66" w14:textId="77777777" w:rsidR="0011574B" w:rsidRDefault="00BF5310">
      <w:pPr>
        <w:spacing w:line="600" w:lineRule="auto"/>
        <w:ind w:firstLine="720"/>
        <w:contextualSpacing/>
        <w:jc w:val="both"/>
        <w:rPr>
          <w:rFonts w:eastAsia="Times New Roman" w:cs="Times New Roman"/>
        </w:rPr>
      </w:pPr>
      <w:r>
        <w:rPr>
          <w:rFonts w:eastAsia="Times New Roman" w:cs="Times New Roman"/>
        </w:rPr>
        <w:t>Και επειδή η Κυβέρνηση, όπως ακούω τις τελευταίες ώρες και μέρε</w:t>
      </w:r>
      <w:r>
        <w:rPr>
          <w:rFonts w:eastAsia="Times New Roman" w:cs="Times New Roman"/>
        </w:rPr>
        <w:t xml:space="preserve">ς, συνεχίζει να αρνείται την πραγματικότητα και να κρύβει την αλήθεια σε </w:t>
      </w:r>
      <w:r>
        <w:rPr>
          <w:rFonts w:eastAsia="Times New Roman" w:cs="Times New Roman"/>
        </w:rPr>
        <w:lastRenderedPageBreak/>
        <w:t xml:space="preserve">ό,τι αφορά τη δέσμευσή της για τη διατήρηση υψηλών πρωτογενών πλεονασμάτων για μεγάλο χρονικό διάστημα και παρά τα κείμενα που κατατέθηκαν -τα οποία διαψεύδει- σήμερα θα καταθέσω και </w:t>
      </w:r>
      <w:r>
        <w:rPr>
          <w:rFonts w:eastAsia="Times New Roman" w:cs="Times New Roman"/>
        </w:rPr>
        <w:t xml:space="preserve">άλλο αποδεικτικό των ψεμάτων της. </w:t>
      </w:r>
    </w:p>
    <w:p w14:paraId="1BED4D67"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Κυβέρνηση πανηγυρίζει για τα βραχυπρόθεσμα μέτρα του χρέους, τα οποία θα μειώσουν –όπως ξέρουμε- το χρέος κατά είκοσι ποσοστιαίες μονάδες του ΑΕΠ το 2060. Εδώ είναι η απόφαση. </w:t>
      </w:r>
    </w:p>
    <w:p w14:paraId="1BED4D68" w14:textId="77777777" w:rsidR="0011574B" w:rsidRDefault="00BF5310">
      <w:pPr>
        <w:spacing w:line="600" w:lineRule="auto"/>
        <w:ind w:firstLine="720"/>
        <w:contextualSpacing/>
        <w:jc w:val="both"/>
        <w:rPr>
          <w:rFonts w:eastAsia="Times New Roman"/>
          <w:szCs w:val="24"/>
        </w:rPr>
      </w:pPr>
      <w:r>
        <w:rPr>
          <w:rFonts w:eastAsia="Times New Roman"/>
          <w:szCs w:val="24"/>
        </w:rPr>
        <w:t>Η άσκηση όμως αυτή, όπως αντιλαμβάνεστε, σ</w:t>
      </w:r>
      <w:r>
        <w:rPr>
          <w:rFonts w:eastAsia="Times New Roman"/>
          <w:szCs w:val="24"/>
        </w:rPr>
        <w:t xml:space="preserve">τηρίζεται σε ορισμένες παραδοχές. Συνεπώς, σύμφωνα με την έκθεση αυτή του </w:t>
      </w:r>
      <w:r>
        <w:rPr>
          <w:rFonts w:eastAsia="Times New Roman"/>
          <w:szCs w:val="24"/>
        </w:rPr>
        <w:t>ευρωπαϊκού μηχανισμού στήριξης</w:t>
      </w:r>
      <w:r>
        <w:rPr>
          <w:rFonts w:eastAsia="Times New Roman"/>
          <w:szCs w:val="24"/>
        </w:rPr>
        <w:t xml:space="preserve">, η επίτευξη αυτού του στόχου, δηλαδή της μείωσης του χρέους το 2060, στηρίζεται στο βασικό σενάριο του προηγούμενου Μαΐου. Καταθέτω, συνεπώς, το πρώτο </w:t>
      </w:r>
      <w:r>
        <w:rPr>
          <w:rFonts w:eastAsia="Times New Roman"/>
          <w:szCs w:val="24"/>
        </w:rPr>
        <w:t xml:space="preserve">έγγραφο για τα Πρακτικά. </w:t>
      </w:r>
    </w:p>
    <w:p w14:paraId="1BED4D69"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lastRenderedPageBreak/>
        <w:t>του Τμήματος Γραμματείας της Διεύθυνσης Στενογραφίας και Πρακτικών της Βουλής)</w:t>
      </w:r>
    </w:p>
    <w:p w14:paraId="1BED4D6A" w14:textId="77777777" w:rsidR="0011574B" w:rsidRDefault="00BF5310">
      <w:pPr>
        <w:spacing w:line="600" w:lineRule="auto"/>
        <w:ind w:firstLine="720"/>
        <w:contextualSpacing/>
        <w:jc w:val="both"/>
        <w:rPr>
          <w:rFonts w:eastAsia="Times New Roman"/>
          <w:szCs w:val="24"/>
        </w:rPr>
      </w:pPr>
      <w:r>
        <w:rPr>
          <w:rFonts w:eastAsia="Times New Roman"/>
          <w:szCs w:val="24"/>
        </w:rPr>
        <w:t>Ποιο είναι, συνεπώς</w:t>
      </w:r>
      <w:r>
        <w:rPr>
          <w:rFonts w:eastAsia="Times New Roman"/>
          <w:szCs w:val="24"/>
        </w:rPr>
        <w:t xml:space="preserve">, το βασικό σενάριο του προηγούμενου Μαΐου και είναι το δεύτερο αποδεικτικό; Είναι η επίτευξη πρωτογενούς πλεονάσματος 3,5% του ΑΕΠ μέχρι το 2028, 3,2% για τα επόμενα τουλάχιστον πέντε χρόνια και 2,5% του ΑΕΠ μέχρι το 2040. </w:t>
      </w:r>
    </w:p>
    <w:p w14:paraId="1BED4D6B" w14:textId="77777777" w:rsidR="0011574B" w:rsidRDefault="00BF5310">
      <w:pPr>
        <w:spacing w:line="600" w:lineRule="auto"/>
        <w:ind w:firstLine="720"/>
        <w:contextualSpacing/>
        <w:jc w:val="both"/>
        <w:rPr>
          <w:rFonts w:eastAsia="Times New Roman"/>
          <w:szCs w:val="24"/>
        </w:rPr>
      </w:pPr>
      <w:r>
        <w:rPr>
          <w:rFonts w:eastAsia="Times New Roman"/>
          <w:szCs w:val="24"/>
        </w:rPr>
        <w:t>Αν, συνεπώς, πανηγυρίζετε για τ</w:t>
      </w:r>
      <w:r>
        <w:rPr>
          <w:rFonts w:eastAsia="Times New Roman"/>
          <w:szCs w:val="24"/>
        </w:rPr>
        <w:t xml:space="preserve">η ρύθμιση του χρέους, αποδέχεστε πλήρως όλα αυτά τα πρωτογενή πλεονάσματα. Καταθέτω για τα Πρακτικά το βασικό σενάριο το οποίο αποφασίσατε. </w:t>
      </w:r>
    </w:p>
    <w:p w14:paraId="1BED4D6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Χρήστος </w:t>
      </w:r>
      <w:proofErr w:type="spellStart"/>
      <w:r>
        <w:rPr>
          <w:rFonts w:eastAsia="Times New Roman"/>
          <w:szCs w:val="24"/>
        </w:rPr>
        <w:t>Σταϊκούρας</w:t>
      </w:r>
      <w:proofErr w:type="spellEnd"/>
      <w:r>
        <w:rPr>
          <w:rFonts w:eastAsia="Times New Roman"/>
          <w:szCs w:val="24"/>
        </w:rPr>
        <w:t xml:space="preserve"> καταθέτει για τα Πρακτικά το προαναφερθέν έγγραφο, το οποίο βρίσ</w:t>
      </w:r>
      <w:r>
        <w:rPr>
          <w:rFonts w:eastAsia="Times New Roman"/>
          <w:szCs w:val="24"/>
        </w:rPr>
        <w:t xml:space="preserve">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BED4D6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Συνεπώς, αφού πανηγυρίζετε για τα μέτρα του χρέους, επαναλαμβάνω, αποδέχεστε απόλυτα το βασικό σενάριο. </w:t>
      </w:r>
    </w:p>
    <w:p w14:paraId="1BED4D6E"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ΘΕΑΝΩ ΦΩΤΙΟΥ (Αναπληρώτρια Υπουργός Εργασίας, Κοινωνική</w:t>
      </w:r>
      <w:r>
        <w:rPr>
          <w:rFonts w:eastAsia="Times New Roman"/>
          <w:b/>
          <w:szCs w:val="24"/>
        </w:rPr>
        <w:t xml:space="preserve">ς Ασφάλισης και Κοινωνικής Αλληλεγγύης): </w:t>
      </w:r>
      <w:r>
        <w:rPr>
          <w:rFonts w:eastAsia="Times New Roman"/>
          <w:szCs w:val="24"/>
        </w:rPr>
        <w:t>Και χθες το καταθέσατε.</w:t>
      </w:r>
    </w:p>
    <w:p w14:paraId="1BED4D6F"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ΧΡΗΣΤΟΣ ΣΤΑΪΚΟΥΡΑΣ: </w:t>
      </w:r>
      <w:r>
        <w:rPr>
          <w:rFonts w:eastAsia="Times New Roman"/>
          <w:szCs w:val="24"/>
        </w:rPr>
        <w:t xml:space="preserve">Όχι, είναι άλλο έγγραφο. Δεν έχετε διαβάσει. Κατέθεσα αυτό του </w:t>
      </w:r>
      <w:r>
        <w:rPr>
          <w:rFonts w:eastAsia="Times New Roman"/>
          <w:szCs w:val="24"/>
          <w:lang w:val="en-US"/>
        </w:rPr>
        <w:t>ESM</w:t>
      </w:r>
      <w:r>
        <w:rPr>
          <w:rFonts w:eastAsia="Times New Roman"/>
          <w:szCs w:val="24"/>
        </w:rPr>
        <w:t xml:space="preserve">. Έχετε μπερδέψει Ευρωπαϊκή Επιτροπή με </w:t>
      </w:r>
      <w:r>
        <w:rPr>
          <w:rFonts w:eastAsia="Times New Roman"/>
          <w:szCs w:val="24"/>
          <w:lang w:val="en-US"/>
        </w:rPr>
        <w:t>ESM</w:t>
      </w:r>
      <w:r>
        <w:rPr>
          <w:rFonts w:eastAsia="Times New Roman"/>
          <w:szCs w:val="24"/>
        </w:rPr>
        <w:t xml:space="preserve">. Καλό είναι να μελετήσετε. </w:t>
      </w:r>
    </w:p>
    <w:p w14:paraId="1BED4D7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Και μάλιστα, είναι αυτό που πανηγυρίζετε. Γι’ αυτό σας είπα ότι κατέθεσα καινούργιο έγγραφο. Η απόφαση του </w:t>
      </w:r>
      <w:r>
        <w:rPr>
          <w:rFonts w:eastAsia="Times New Roman"/>
          <w:szCs w:val="24"/>
          <w:lang w:val="en-US"/>
        </w:rPr>
        <w:t>ESM</w:t>
      </w:r>
      <w:r>
        <w:rPr>
          <w:rFonts w:eastAsia="Times New Roman"/>
          <w:szCs w:val="24"/>
        </w:rPr>
        <w:t>, που πανηγυρίζετε για τις 20 ποσοστιαίες μονάδες, στηρίζεται στο βασικό σενάριο. Διαβάστε το</w:t>
      </w:r>
      <w:r w:rsidRPr="0096266E">
        <w:rPr>
          <w:rFonts w:eastAsia="Times New Roman"/>
          <w:szCs w:val="24"/>
        </w:rPr>
        <w:t>,</w:t>
      </w:r>
      <w:r>
        <w:rPr>
          <w:rFonts w:eastAsia="Times New Roman"/>
          <w:szCs w:val="24"/>
        </w:rPr>
        <w:t xml:space="preserve"> κι όποιος έχει αντίρρηση, εδώ είμαστε. Άρα, τα ψέμα</w:t>
      </w:r>
      <w:r>
        <w:rPr>
          <w:rFonts w:eastAsia="Times New Roman"/>
          <w:szCs w:val="24"/>
        </w:rPr>
        <w:t xml:space="preserve">τα έχουν κοντά ποδάρια. </w:t>
      </w:r>
    </w:p>
    <w:p w14:paraId="1BED4D7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Και σήμερα που αποδεικνύεται για ακόμη μια φορά ότι η Κυβέρνηση δεν έχει κόκκινες γραμμές και ότι η ολοκλήρωση της δεύτερης αξιολόγησης μετατίθεται, η Κυβέρνηση παλινδρομεί, κατασκευάζει εχθρούς, εντός και εκτός χώρας, για να καλύψ</w:t>
      </w:r>
      <w:r>
        <w:rPr>
          <w:rFonts w:eastAsia="Times New Roman"/>
          <w:szCs w:val="24"/>
        </w:rPr>
        <w:t xml:space="preserve">ει τα αδιέξοδά της. </w:t>
      </w:r>
    </w:p>
    <w:p w14:paraId="1BED4D72" w14:textId="77777777" w:rsidR="0011574B" w:rsidRDefault="00BF5310">
      <w:pPr>
        <w:spacing w:line="600" w:lineRule="auto"/>
        <w:ind w:firstLine="720"/>
        <w:contextualSpacing/>
        <w:jc w:val="both"/>
        <w:rPr>
          <w:rFonts w:eastAsia="Times New Roman"/>
          <w:szCs w:val="24"/>
        </w:rPr>
      </w:pPr>
      <w:r>
        <w:rPr>
          <w:rFonts w:eastAsia="Times New Roman"/>
          <w:szCs w:val="24"/>
        </w:rPr>
        <w:t>Η αλήθεια όμως δεν κρύβεται. Κάθε φορά που η Κυβέρνηση δήθεν διαπραγματεύεται, ο λογαριασμός των μέτρων ανεβαίνει και οι επώδυνες δεσμεύσεις πολλαπλασιάζονται. Προσπαθεί μάλιστα να χρυσώσει το χάπι του μόνιμου κόφτη με δήθεν εφάπαξ δότ</w:t>
      </w:r>
      <w:r>
        <w:rPr>
          <w:rFonts w:eastAsia="Times New Roman"/>
          <w:szCs w:val="24"/>
        </w:rPr>
        <w:t xml:space="preserve">η. </w:t>
      </w:r>
    </w:p>
    <w:p w14:paraId="1BED4D7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Να θυμίσω βέβαια, όπως το έκαναν και συνάδελφοί μου, ότι κατά το πρόσφατο παρελθόν, σε αντίστοιχη πρωτοβουλία της προηγούμενης κυβέρνησης, ο κύριος Πρωθυπουργός, τότε </w:t>
      </w:r>
      <w:r>
        <w:rPr>
          <w:rFonts w:eastAsia="Times New Roman"/>
          <w:szCs w:val="24"/>
        </w:rPr>
        <w:t xml:space="preserve">αρχηγός </w:t>
      </w:r>
      <w:r>
        <w:rPr>
          <w:rFonts w:eastAsia="Times New Roman"/>
          <w:szCs w:val="24"/>
        </w:rPr>
        <w:t>της Αξιωματικής Αντιπολίτευσης, χαρακτήρισε την πράξη ως «πράξη ντροπής, κατα</w:t>
      </w:r>
      <w:r>
        <w:rPr>
          <w:rFonts w:eastAsia="Times New Roman"/>
          <w:szCs w:val="24"/>
        </w:rPr>
        <w:t xml:space="preserve">ισχύνης, βαθιά ανήθικη, πράξη ταπείνωσης του κάθε πολίτη αυτής τη χώρας». </w:t>
      </w:r>
    </w:p>
    <w:p w14:paraId="1BED4D74"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Σε κάθε περίπτωση, η αναγκαία –το επαναλαμβάνω, η αναγκαία- στήριξη της κοινωνίας, ιδιαίτερα των ασθενέστερων εισοδηματικών στρωμάτων, πρέπει να γίνεται, αλλά να γίνεται με όρους αλήθειας και όχι με επικοινωνιακά τρικ, αδιέξοδους λεονταρισμούς, πολιτικούς </w:t>
      </w:r>
      <w:r>
        <w:rPr>
          <w:rFonts w:eastAsia="Times New Roman"/>
          <w:szCs w:val="24"/>
        </w:rPr>
        <w:t xml:space="preserve">εκβιασμούς και κοροϊδίες. </w:t>
      </w:r>
    </w:p>
    <w:p w14:paraId="1BED4D75" w14:textId="77777777" w:rsidR="0011574B" w:rsidRDefault="00BF5310">
      <w:pPr>
        <w:spacing w:line="600" w:lineRule="auto"/>
        <w:ind w:firstLine="720"/>
        <w:contextualSpacing/>
        <w:jc w:val="both"/>
        <w:rPr>
          <w:rFonts w:eastAsia="Times New Roman"/>
          <w:szCs w:val="24"/>
        </w:rPr>
      </w:pPr>
      <w:r>
        <w:rPr>
          <w:rFonts w:eastAsia="Times New Roman"/>
          <w:szCs w:val="24"/>
        </w:rPr>
        <w:t>Η Κυβέρνηση, αφού επέβαλε μέτρα ύψους 9 δισεκατομμυρίων ευρώ, που συρρίκνωσαν σημαντικά και μόνιμα το διαθέσιμο εισόδημα των πολιτών, δίνει σήμερα ένα μικρό μέρος αυτής της απώλειας και μάλιστα εφάπαξ. Αφού επέβαλε την μόνιμη περ</w:t>
      </w:r>
      <w:r>
        <w:rPr>
          <w:rFonts w:eastAsia="Times New Roman"/>
          <w:szCs w:val="24"/>
        </w:rPr>
        <w:t xml:space="preserve">ικοπή κύριων και επικουρικών συντάξεων, τη μόνιμη κατάργηση κοινωνικών επιδομάτων, τη μόνιμη αύξηση των ασφαλιστικών εισφορών, σήμερα προχωράει στη χορήγηση εφάπαξ υποπολλαπλάσιου βοηθήματος. </w:t>
      </w:r>
    </w:p>
    <w:p w14:paraId="1BED4D76" w14:textId="77777777" w:rsidR="0011574B" w:rsidRDefault="00BF5310">
      <w:pPr>
        <w:spacing w:line="600" w:lineRule="auto"/>
        <w:ind w:firstLine="720"/>
        <w:contextualSpacing/>
        <w:jc w:val="both"/>
        <w:rPr>
          <w:rFonts w:eastAsia="Times New Roman"/>
          <w:szCs w:val="24"/>
        </w:rPr>
      </w:pPr>
      <w:r>
        <w:rPr>
          <w:rFonts w:eastAsia="Times New Roman"/>
          <w:szCs w:val="24"/>
        </w:rPr>
        <w:t>Κι όλα αυτά την ίδια στιγμή που αγνοεί προκλητικά αυτούς που έχ</w:t>
      </w:r>
      <w:r>
        <w:rPr>
          <w:rFonts w:eastAsia="Times New Roman"/>
          <w:szCs w:val="24"/>
        </w:rPr>
        <w:t xml:space="preserve">ουν ακόμα μεγαλύτερη ανάγκη από την κρατική στήριξη, όπως είναι οι μακροχρόνια άνεργοι, που δεν λαμβάνει καθόλου εισοδηματικά και περιουσιακά </w:t>
      </w:r>
      <w:r>
        <w:rPr>
          <w:rFonts w:eastAsia="Times New Roman"/>
          <w:szCs w:val="24"/>
        </w:rPr>
        <w:lastRenderedPageBreak/>
        <w:t>κριτήρια, την ίδια στιγμή που στερεί πόρους από την πραγματική οικονομία με τη στάση πληρωμών που έχει κηρύξει, τη</w:t>
      </w:r>
      <w:r>
        <w:rPr>
          <w:rFonts w:eastAsia="Times New Roman"/>
          <w:szCs w:val="24"/>
        </w:rPr>
        <w:t>ν ίδια στιγμή που επιβάλλει νέους φόρους, τετραπλάσιου ύψους, το 2017, όσος ένας επιπλέον ΕΝΦΙΑ, κυρίως μάλιστα έμμεσους φόρους, οι οποίοι πλήττουν ιδιαίτερα τα ασθενέστερα εισοδηματικά στρώματα και την ίδια στιγμή που, όπως είπα, αναλαμβάνει δεσμεύσεις γι</w:t>
      </w:r>
      <w:r>
        <w:rPr>
          <w:rFonts w:eastAsia="Times New Roman"/>
          <w:szCs w:val="24"/>
        </w:rPr>
        <w:t xml:space="preserve">α πρόσθετα μέτρα λιτότητας και για το 2018 και για τα επόμενα χρόνια, που θα επιβαρύνουν το διαθέσιμο εισόδημα όλων των πολιτών. </w:t>
      </w:r>
    </w:p>
    <w:p w14:paraId="1BED4D77"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Και σήμερα, που βρίσκεται αντιμέτωπη με τους επικίνδυνους τυχοδιωκτισμούς, τους καιροσκοπικούς ακροβατισμούς, τους ανεύθυνους </w:t>
      </w:r>
      <w:r>
        <w:rPr>
          <w:rFonts w:eastAsia="Times New Roman"/>
          <w:szCs w:val="24"/>
        </w:rPr>
        <w:t xml:space="preserve">εσωτερικούς λαϊκισμούς και τους πολιτικούς </w:t>
      </w:r>
      <w:proofErr w:type="spellStart"/>
      <w:r>
        <w:rPr>
          <w:rFonts w:eastAsia="Times New Roman"/>
          <w:szCs w:val="24"/>
        </w:rPr>
        <w:t>τακτικισμούς</w:t>
      </w:r>
      <w:proofErr w:type="spellEnd"/>
      <w:r>
        <w:rPr>
          <w:rFonts w:eastAsia="Times New Roman"/>
          <w:szCs w:val="24"/>
        </w:rPr>
        <w:t xml:space="preserve"> της, είμαστε στο ίδιο έργο θεατές. Διχάζει την κοινωνία, αναζητά εκβιαστικά συναινέσεις, για να τις περιφέρει στα διεθνή σαλόνια και ταυτόχρονα κατηγορεί την Αντιπολίτευση ως «πέμπτη φάλαγγα». </w:t>
      </w:r>
    </w:p>
    <w:p w14:paraId="1BED4D78"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Η Κυβέ</w:t>
      </w:r>
      <w:r>
        <w:rPr>
          <w:rFonts w:eastAsia="Times New Roman"/>
          <w:szCs w:val="24"/>
        </w:rPr>
        <w:t xml:space="preserve">ρνηση, η οποία, χωρίς ηθικές αναστολές, χωρίς ιδεολογικές συντεταγμένες, ψηφίζει τα πάντα, σήμερα ρίχνει και μια αποπροσανατολιστική τουφεκιά, προκειμένου να παραμείνει για λίγο ακόμα στην εξουσία. </w:t>
      </w:r>
    </w:p>
    <w:p w14:paraId="1BED4D79" w14:textId="77777777" w:rsidR="0011574B" w:rsidRDefault="00BF5310">
      <w:pPr>
        <w:spacing w:line="600" w:lineRule="auto"/>
        <w:ind w:firstLine="720"/>
        <w:contextualSpacing/>
        <w:jc w:val="both"/>
        <w:rPr>
          <w:rFonts w:eastAsia="Times New Roman"/>
          <w:szCs w:val="24"/>
        </w:rPr>
      </w:pPr>
      <w:r>
        <w:rPr>
          <w:rFonts w:eastAsia="Times New Roman"/>
          <w:szCs w:val="24"/>
        </w:rPr>
        <w:t>Σε αυτή την τυφλή πορεία την οποία ο κ. Τσίπρας χτίζει με</w:t>
      </w:r>
      <w:r>
        <w:rPr>
          <w:rFonts w:eastAsia="Times New Roman"/>
          <w:szCs w:val="24"/>
        </w:rPr>
        <w:t xml:space="preserve"> χαρτοπαιχτικούς όρους και λεόντειες συμπεριφορές του τύπου «τα κέρδη δικά μου, τις ζημιές τις μοιραζόμαστε», ο κύριος Πρωθυπουργός ας μην ψάχνει συνενόχους. Η πολιτική αλλαγή έχει καταστεί επιβεβλημένη. Οι Έλληνες μπορούμε να προχωρήσουμε μπροστά με σχέδι</w:t>
      </w:r>
      <w:r>
        <w:rPr>
          <w:rFonts w:eastAsia="Times New Roman"/>
          <w:szCs w:val="24"/>
        </w:rPr>
        <w:t>ο, στηριγμένοι στην αλήθεια, τη συνεννόηση και τη συνοχή μας.</w:t>
      </w:r>
    </w:p>
    <w:p w14:paraId="1BED4D7A" w14:textId="77777777" w:rsidR="0011574B" w:rsidRDefault="00BF5310">
      <w:pPr>
        <w:spacing w:line="600" w:lineRule="auto"/>
        <w:ind w:firstLine="720"/>
        <w:contextualSpacing/>
        <w:jc w:val="both"/>
        <w:rPr>
          <w:rFonts w:eastAsia="Times New Roman"/>
          <w:szCs w:val="24"/>
        </w:rPr>
      </w:pPr>
      <w:r>
        <w:rPr>
          <w:rFonts w:eastAsia="Times New Roman"/>
          <w:szCs w:val="24"/>
        </w:rPr>
        <w:t>Σας ευχαριστώ πολύ.</w:t>
      </w:r>
    </w:p>
    <w:p w14:paraId="1BED4D7B"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BED4D7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Βρούτσης</w:t>
      </w:r>
      <w:proofErr w:type="spellEnd"/>
      <w:r>
        <w:rPr>
          <w:rFonts w:eastAsia="Times New Roman" w:cs="Times New Roman"/>
          <w:szCs w:val="24"/>
        </w:rPr>
        <w:t>.</w:t>
      </w:r>
    </w:p>
    <w:p w14:paraId="1BED4D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Κυρίες και κύριοι συνάδελφοι,</w:t>
      </w:r>
      <w:r>
        <w:rPr>
          <w:rFonts w:eastAsia="Times New Roman" w:cs="Times New Roman"/>
          <w:szCs w:val="24"/>
        </w:rPr>
        <w:t xml:space="preserve"> σε εμένα πέφτει ο κλήρος υπό την έννοια ότι εκπροσωπώ στο εθνικό Κοινοβούλιο μια ενότητα νησιωτική της χώρας μας, τον Νομό Κυκλάδων. Και ως νησιώτης θέλω να μεταφέρω προς όλες τις πλευρές του ελληνικού Κοινοβουλίου την οργή, την αγανάκτηση και το θυμό των</w:t>
      </w:r>
      <w:r>
        <w:rPr>
          <w:rFonts w:eastAsia="Times New Roman" w:cs="Times New Roman"/>
          <w:szCs w:val="24"/>
        </w:rPr>
        <w:t xml:space="preserve"> νησιωτών. Προσωπικά νιώθω βαθιά προσβεβλημένος, όπως όλοι οι νησιώτες, για την απαράδεκτη δήλωση Υπουργού της Κυβέρνησης, κύριε Παππά, ο οποίος σήμερα παραμένει Υπουργός. Την επόμενη μέρα από εκείνη που ο Πρωθυπουργός πάει στη Νίσυρο και εξαγγέλλει μέτρα </w:t>
      </w:r>
      <w:r>
        <w:rPr>
          <w:rFonts w:eastAsia="Times New Roman" w:cs="Times New Roman"/>
          <w:szCs w:val="24"/>
        </w:rPr>
        <w:t xml:space="preserve">–άδειο πουκάμισο φυσικά -για τη </w:t>
      </w:r>
      <w:proofErr w:type="spellStart"/>
      <w:r>
        <w:rPr>
          <w:rFonts w:eastAsia="Times New Roman" w:cs="Times New Roman"/>
          <w:szCs w:val="24"/>
        </w:rPr>
        <w:t>νησιωτικότητα</w:t>
      </w:r>
      <w:proofErr w:type="spellEnd"/>
      <w:r>
        <w:rPr>
          <w:rFonts w:eastAsia="Times New Roman" w:cs="Times New Roman"/>
          <w:szCs w:val="24"/>
        </w:rPr>
        <w:t>.</w:t>
      </w:r>
    </w:p>
    <w:p w14:paraId="1BED4D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Ζουράρις</w:t>
      </w:r>
      <w:proofErr w:type="spellEnd"/>
      <w:r>
        <w:rPr>
          <w:rFonts w:eastAsia="Times New Roman" w:cs="Times New Roman"/>
          <w:szCs w:val="24"/>
        </w:rPr>
        <w:t xml:space="preserve"> έκανε την απαράδεκτη δήλωση, «Ε, και τι έγινε να καταλάβουν και μερικά νησιά;». Και ο κ. </w:t>
      </w:r>
      <w:proofErr w:type="spellStart"/>
      <w:r>
        <w:rPr>
          <w:rFonts w:eastAsia="Times New Roman" w:cs="Times New Roman"/>
          <w:szCs w:val="24"/>
        </w:rPr>
        <w:t>Ζουράρις</w:t>
      </w:r>
      <w:proofErr w:type="spellEnd"/>
      <w:r>
        <w:rPr>
          <w:rFonts w:eastAsia="Times New Roman" w:cs="Times New Roman"/>
          <w:szCs w:val="24"/>
        </w:rPr>
        <w:t xml:space="preserve"> παραμένει σήμερα Υπουργός. Και έρχονται τα παιδιά από τα σχολεία στο ελληνικό Κοινοβούλιο και παρ</w:t>
      </w:r>
      <w:r>
        <w:rPr>
          <w:rFonts w:eastAsia="Times New Roman" w:cs="Times New Roman"/>
          <w:szCs w:val="24"/>
        </w:rPr>
        <w:t xml:space="preserve">ακολουθούν τη συνεδρίαση και βλέπουν στο Κοινοβούλιο έναν πολιτικό εκπρόσωπο της χώρας να λέει για τα νησιά αυτή την απαράδεκτη </w:t>
      </w:r>
      <w:r>
        <w:rPr>
          <w:rFonts w:eastAsia="Times New Roman" w:cs="Times New Roman"/>
          <w:szCs w:val="24"/>
        </w:rPr>
        <w:lastRenderedPageBreak/>
        <w:t>έκφραση. Τι περιμένουμε από τους Τούρκους; Να έχουν καλύτερη αντιμετώπιση όταν βλέπουν Υπουργό της Κυβέρνησης να τοποθετείται έτ</w:t>
      </w:r>
      <w:r>
        <w:rPr>
          <w:rFonts w:eastAsia="Times New Roman" w:cs="Times New Roman"/>
          <w:szCs w:val="24"/>
        </w:rPr>
        <w:t>σι; Θα γελάνε απέναντι στην Τουρκία.</w:t>
      </w:r>
    </w:p>
    <w:p w14:paraId="1BED4D7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όσον αφορά τον ΦΠΑ, κύριοι συνάδελφοι, για τον οποίο κόπτεται υποτίθεται σήμερα ο ΣΥΡΙΖΑ, για κοιτάχτε στα μάτια ο ένας τον άλλον, ας κοιταχτούμε λίγο στα μάτια για να δούμε ποια είναι η αλήθεια. Υπενθυμίζω στην Εθν</w:t>
      </w:r>
      <w:r>
        <w:rPr>
          <w:rFonts w:eastAsia="Times New Roman" w:cs="Times New Roman"/>
          <w:szCs w:val="24"/>
        </w:rPr>
        <w:t>ική Αντιπροσωπεία -να τα ακούσει ο ελληνικός λαός, ο μη νησιώτης που δεν το γνωρίζει αυτό, γιατί οι νησιώτες το ξέρουν- ότι το μειωμένο ΦΠΑ στο Αιγαίο Πέλαγος ήρθε ως αντίδωρο, ως ένα αντισταθμιστικό μέτρο από τον εθνάρχη Κωνσταντίνο Καραμανλή όταν μπήκαμε</w:t>
      </w:r>
      <w:r>
        <w:rPr>
          <w:rFonts w:eastAsia="Times New Roman" w:cs="Times New Roman"/>
          <w:szCs w:val="24"/>
        </w:rPr>
        <w:t xml:space="preserve"> στην τότε ΕΟΚ, ως αντάλλαγμα σε μια περιοχή της χώρας η οποία δεν απολαμβάνει ισότιμα τα δημόσια αγαθά, την παιδεία, την υγεία, τον πολιτισμό. Και τότε διέβλεψε ο Κωνσταντίνος Καραμανλής και είπε ότι αυτή η περιοχή της χώρας και λόγω των εξ ανατολών κινδύ</w:t>
      </w:r>
      <w:r>
        <w:rPr>
          <w:rFonts w:eastAsia="Times New Roman" w:cs="Times New Roman"/>
          <w:szCs w:val="24"/>
        </w:rPr>
        <w:t>νων θα έχει μια ειδική προστασία. Και το αποδέχθηκε όλη η Ευρώπη.</w:t>
      </w:r>
    </w:p>
    <w:p w14:paraId="1BED4D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διατηρήσαμε ως κόρη οφθαλμού. Πρέπει να παραδεχθώ –γιατί είμαι δίκαιος άνθρωπος- ότι και η προηγούμενη κυβέρνηση του ΠΑΣΟΚ, όταν και όποτε μπήκε στο τραπέζι από τους δανειστές, το υπερασπ</w:t>
      </w:r>
      <w:r>
        <w:rPr>
          <w:rFonts w:eastAsia="Times New Roman" w:cs="Times New Roman"/>
          <w:szCs w:val="24"/>
        </w:rPr>
        <w:t xml:space="preserve">ίστηκε. Δεν τολμούσε η τρόικα, οι </w:t>
      </w:r>
      <w:r>
        <w:rPr>
          <w:rFonts w:eastAsia="Times New Roman" w:cs="Times New Roman"/>
          <w:szCs w:val="24"/>
        </w:rPr>
        <w:t>θεσμοί</w:t>
      </w:r>
      <w:r>
        <w:rPr>
          <w:rFonts w:eastAsia="Times New Roman" w:cs="Times New Roman"/>
          <w:szCs w:val="24"/>
        </w:rPr>
        <w:t xml:space="preserve"> –συγγνώμη, είναι ο σύγχρονος όρος- να το βάλουν ποτέ στη Νέα Δημοκρατία, στην προηγούμενη κυβέρνηση του Αντώνη Σαμαρά. Ούτε υπήρχε περίπτωση και σε κυβέρνηση του Κυριάκου Μητσοτάκη ποτέ σε κυβέρνηση της Νέας Δημοκρα</w:t>
      </w:r>
      <w:r>
        <w:rPr>
          <w:rFonts w:eastAsia="Times New Roman" w:cs="Times New Roman"/>
          <w:szCs w:val="24"/>
        </w:rPr>
        <w:t xml:space="preserve">τίας να μπει αυτό το θέμα και να παραδοθεί. Και το παραδώσατε σε συσκευασία δώρου. Παραδώσατε το ΦΠΑ στα νησιά του Αιγαίου. </w:t>
      </w:r>
    </w:p>
    <w:p w14:paraId="1BED4D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τι λέτε σήμερα; Εγκαλείτε τη Νέα Δημοκρατία, εσείς που κάνατε αυτή την εγκληματική και αντισυνταγματική ενέργεια. Δεν είναι δικ</w:t>
      </w:r>
      <w:r>
        <w:rPr>
          <w:rFonts w:eastAsia="Times New Roman" w:cs="Times New Roman"/>
          <w:szCs w:val="24"/>
        </w:rPr>
        <w:t>ά μου λόγια, είμαι πολύ προσεκτικός. Είναι λόγια του Πάνου Καμμένου, ο οποίος την επόμενη μέρα που ψήφισε την κατάργηση του ΦΠΑ, πήγε στη Σύρο, την πρωτεύουσα του Νομού Κυκλάδων, και ονόμασε εγκληματικό και αντισυνταγματικό αυτό που ψήφισε την προηγούμενη.</w:t>
      </w:r>
      <w:r>
        <w:rPr>
          <w:rFonts w:eastAsia="Times New Roman" w:cs="Times New Roman"/>
          <w:szCs w:val="24"/>
        </w:rPr>
        <w:t xml:space="preserve"> Αυτοί είστε.</w:t>
      </w:r>
    </w:p>
    <w:p w14:paraId="1BED4D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λέγεται ανευθυνότητα, υποκρισία και θέατρο. Έτσι παίζεται το παιχνίδι –και απευθύνομαι στον ελληνικό λαό- από τον ΣΥΡΙΖΑ, με θεατρικές παραστάσεις και υποκρισία. Και σήμερα τι λέτε; Αναστολή του ΦΠΑ, -προσέξτε, όχι κατάργηση και πού; Για</w:t>
      </w:r>
      <w:r>
        <w:rPr>
          <w:rFonts w:eastAsia="Times New Roman" w:cs="Times New Roman"/>
          <w:szCs w:val="24"/>
        </w:rPr>
        <w:t xml:space="preserve"> όλο το Αιγαίο; Όχι, εκεί που επιβλήθηκε το ΦΠΑ, θα παραμείνει, δηλαδή Κυκλάδες, βόρειες Σποράδες. Και είπε ο Πρωθυπουργός για Ανατολικό Αιγαίο. Μα, Ανατολικό Αιγαίο είναι και τα Δωδεκάνησα. Εκεί υπάρχει πλέον κατάργηση του ΦΠΑ. Μιλάμε πλέον για τα νησιά τ</w:t>
      </w:r>
      <w:r>
        <w:rPr>
          <w:rFonts w:eastAsia="Times New Roman" w:cs="Times New Roman"/>
          <w:szCs w:val="24"/>
        </w:rPr>
        <w:t>α οποία έχουν πληγωθεί βαθιά από την ανερμάτιστη, απαράδεκτη και αντεθνική συμπεριφορά του ΣΥΡΙΖΑ με το θέμα των μεταναστών και των προσφύγων. Είναι βαθιά λαβωμένα και πληγωμένα αυτά τα νησιά οικονομικά και κοινωνικά. Και πήγατε να επιβάλετε και εκεί το ΦΠ</w:t>
      </w:r>
      <w:r>
        <w:rPr>
          <w:rFonts w:eastAsia="Times New Roman" w:cs="Times New Roman"/>
          <w:szCs w:val="24"/>
        </w:rPr>
        <w:t>Α. Εάν το πιστεύατε πραγματικά, θα έπρεπε να το εξαιρέσετε από την αρχή το ΦΠΑ σε αυτές τις περιοχές. Δυστυχώς, όμως, και εδώ υποκρισία. Και εγκαλείτε σήμερα τη Νέα Δημοκρατία να δείξετε ότι υπερασπίζεστε αυτό που παραδώσατε;</w:t>
      </w:r>
    </w:p>
    <w:p w14:paraId="1BED4D8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δείτε το μέγεθος της μ</w:t>
      </w:r>
      <w:r>
        <w:rPr>
          <w:rFonts w:eastAsia="Times New Roman" w:cs="Times New Roman"/>
          <w:szCs w:val="24"/>
        </w:rPr>
        <w:t>είωσης της αγοραστικής δύναμης των νησιωτών. Να το πούμε και αυτό, το ΦΠΑ στα νησιά του Αιγαίου, μετά τη μείωση της προηγούμενης Κυβέρνησης του ΦΠΑ κατά 30%, είχε πέσει στο 9%, λόγω ειδικού καθεστώτος. Το 9% για τους νησιώτες έγινε 24%. Δηλαδή, κάθε νησιώτ</w:t>
      </w:r>
      <w:r>
        <w:rPr>
          <w:rFonts w:eastAsia="Times New Roman" w:cs="Times New Roman"/>
          <w:szCs w:val="24"/>
        </w:rPr>
        <w:t>ης χάνει σε επίπεδο αγοραστικής δύναμης δεκαπέντε μονάδες σε κάθε αγορά. Αυτό συνέβη στο Αιγαίο Πέλαγος της πατρίδας μας, κύριοι της Κυβέρνησης.</w:t>
      </w:r>
    </w:p>
    <w:p w14:paraId="1BED4D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Θέλω να πάω λίγο γρήγορα στο συνταξιοδοτικό θέμα, γιατί είναι ιδιαίτερα σημαντικό και ανοίγει το κεφάλαιο του σ</w:t>
      </w:r>
      <w:r>
        <w:rPr>
          <w:rFonts w:eastAsia="Times New Roman" w:cs="Times New Roman"/>
          <w:szCs w:val="24"/>
        </w:rPr>
        <w:t xml:space="preserve">υνταξιοδοτικού για ακόμη μία φορά και είναι πάλι επίκαιρο, δυστυχώς, διότι το ασφαλιστικό, παρά τις άδικες και αχρείαστες μειώσεις, όπως αναφέρω πολλές φορές, είναι και πάλι στον αέρα. </w:t>
      </w:r>
    </w:p>
    <w:p w14:paraId="1BED4D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Σήμερα θα σας παρουσιάσω ένα στοιχείο αριθμητικό. Θέλω να το ακούσετε,</w:t>
      </w:r>
      <w:r>
        <w:rPr>
          <w:rFonts w:eastAsia="Times New Roman" w:cs="Times New Roman"/>
          <w:szCs w:val="24"/>
        </w:rPr>
        <w:t xml:space="preserve"> να το συνειδητοποιήσετε και να το καταλάβετε. Και απαντώ ευ</w:t>
      </w:r>
      <w:r>
        <w:rPr>
          <w:rFonts w:eastAsia="Times New Roman" w:cs="Times New Roman"/>
          <w:szCs w:val="24"/>
        </w:rPr>
        <w:lastRenderedPageBreak/>
        <w:t>θέως στο επιχείρημα του ΣΥΡΙΖΑ, που εγκαλεί υποτίθεται τις προηγούμενες κυβερνήσεις για έντεκα, δώδεκα, δεκατρείς μειώσεις: Αυτό είναι ένα πολύ μεγάλο ψέμα. Θα μπορούσε να το επικαλεστεί ο ΣΥΡΙΖΑ,</w:t>
      </w:r>
      <w:r>
        <w:rPr>
          <w:rFonts w:eastAsia="Times New Roman" w:cs="Times New Roman"/>
          <w:szCs w:val="24"/>
        </w:rPr>
        <w:t xml:space="preserve"> εάν καταργούσε τις προηγούμενες μειώσεις και έφερνε δικές του. Τότε θα υπήρχε συγκριτική τάξη μεγέθους. Τι έκανε, όμως; Υιοθέτησε όλο το παρελθόν και έφερε και 3,1 δισεκατομμύρια σε επίπεδο μειώσεων καινούριες. Τα 310 εκατομμύρια, που είχαν βάλει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w:t>
      </w:r>
      <w:r>
        <w:rPr>
          <w:rFonts w:eastAsia="Times New Roman" w:cs="Times New Roman"/>
          <w:szCs w:val="24"/>
          <w:lang w:val="en-US"/>
        </w:rPr>
        <w:t>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τα δεκαπλασιάσατε και τα κάνατε 3,1 δισεκατομμύρια. Και εκεί ακόμα θα μπορούσαμε να πούμε «</w:t>
      </w:r>
      <w:r>
        <w:rPr>
          <w:rFonts w:eastAsia="Times New Roman" w:cs="Times New Roman"/>
          <w:szCs w:val="24"/>
        </w:rPr>
        <w:t>ναι</w:t>
      </w:r>
      <w:r>
        <w:rPr>
          <w:rFonts w:eastAsia="Times New Roman" w:cs="Times New Roman"/>
          <w:szCs w:val="24"/>
        </w:rPr>
        <w:t xml:space="preserve">, να δούμε τι συμβαίνει», αλλά αυτά θα μπορούσαμε να τα έχουμε αποφύγει. </w:t>
      </w:r>
    </w:p>
    <w:p w14:paraId="1BED4D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Ακούστε, όμως, τώρα το πιο θεαματικό στοιχείο: Το θέμα των μειώσεων αποτελεί ένα κομμάτι μιας πολιτικής για το συνταξιοδοτικό, που τελειώνει από τον Μάιο του 2016. Τι γίνεται από τον Μάιο του 2016; Ένα άλλο ασφαλιστικό καθεστώς αρχίζει να λειτουργεί. Εάν θ</w:t>
      </w:r>
      <w:r>
        <w:rPr>
          <w:rFonts w:eastAsia="Times New Roman" w:cs="Times New Roman"/>
          <w:szCs w:val="24"/>
        </w:rPr>
        <w:t xml:space="preserve">εωρητικά γυρίζαμε πίσω και ενσωματώναμε στα επόμενα τριάντα χρόνια όλους τους </w:t>
      </w:r>
      <w:r>
        <w:rPr>
          <w:rFonts w:eastAsia="Times New Roman" w:cs="Times New Roman"/>
          <w:szCs w:val="24"/>
        </w:rPr>
        <w:lastRenderedPageBreak/>
        <w:t xml:space="preserve">σημερινούς συνταξιούχους στο καινούριο καθεστώς, με βάση το νέο αυτό καθεστώς, που είναι </w:t>
      </w:r>
      <w:proofErr w:type="spellStart"/>
      <w:r>
        <w:rPr>
          <w:rFonts w:eastAsia="Times New Roman" w:cs="Times New Roman"/>
          <w:szCs w:val="24"/>
        </w:rPr>
        <w:t>μεσοσταθμικά</w:t>
      </w:r>
      <w:proofErr w:type="spellEnd"/>
      <w:r>
        <w:rPr>
          <w:rFonts w:eastAsia="Times New Roman" w:cs="Times New Roman"/>
          <w:szCs w:val="24"/>
        </w:rPr>
        <w:t xml:space="preserve"> 25% μείωση κάθε συνταξιούχου, ο κάθε συνταξιούχος στο νέο περιβάλλον του ασφ</w:t>
      </w:r>
      <w:r>
        <w:rPr>
          <w:rFonts w:eastAsia="Times New Roman" w:cs="Times New Roman"/>
          <w:szCs w:val="24"/>
        </w:rPr>
        <w:t xml:space="preserve">αλιστικού του ΣΥΡΙΖΑ χάνει τέσσερις συντάξεις. Αυτή είναι η αλήθεια. </w:t>
      </w:r>
    </w:p>
    <w:p w14:paraId="1BED4D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άλλος ένας λόγος που δεν φέρνει την αναλογιστική μελέτη ο ΣΥΡΙΖΑ, δεν φέρνει την αναλογιστική μελέτη ο κ. </w:t>
      </w:r>
      <w:proofErr w:type="spellStart"/>
      <w:r>
        <w:rPr>
          <w:rFonts w:eastAsia="Times New Roman" w:cs="Times New Roman"/>
          <w:szCs w:val="24"/>
        </w:rPr>
        <w:t>Κατρούγκαλος</w:t>
      </w:r>
      <w:proofErr w:type="spellEnd"/>
      <w:r>
        <w:rPr>
          <w:rFonts w:eastAsia="Times New Roman" w:cs="Times New Roman"/>
          <w:szCs w:val="24"/>
        </w:rPr>
        <w:t>, διότι θα φανεί ότι από 30 δισεκατομμύρια του ασφαλιστικο</w:t>
      </w:r>
      <w:r>
        <w:rPr>
          <w:rFonts w:eastAsia="Times New Roman" w:cs="Times New Roman"/>
          <w:szCs w:val="24"/>
        </w:rPr>
        <w:t>ύ θα χαθούν περίπου 6 έως 7 δισεκατομμύρια. Αυτή είναι η αλήθεια σε προβολή μέλλοντος μέχρι το 2030, μέχρι το 2040. Τέσσερις μειώσεις των κύριων συντάξεων χάνονται με το νέο περιβάλλον του ασφαλιστικού του ΣΥΡΙΖΑ. Αυτή είναι η αλήθεια, κύριοι συνάδελφοι, α</w:t>
      </w:r>
      <w:r>
        <w:rPr>
          <w:rFonts w:eastAsia="Times New Roman" w:cs="Times New Roman"/>
          <w:szCs w:val="24"/>
        </w:rPr>
        <w:t>πλά έρχεται σιγά-σιγά και προοδευτικά με το καινούριο ασφαλιστικό καθεστώς. Γι’ αυτό θα σας παρακαλέσω να είστε πάρα πολύ προσεκτικοί, όταν μιλάτε για μειώσεις.</w:t>
      </w:r>
    </w:p>
    <w:p w14:paraId="1BED4D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Πάω τώρα στο ζήτημα, το οποίο θεωρώ πάρα πολύ σοβαρό, του επιδόματος για τους συνταξιούχους. Ως</w:t>
      </w:r>
      <w:r>
        <w:rPr>
          <w:rFonts w:eastAsia="Times New Roman" w:cs="Times New Roman"/>
          <w:szCs w:val="24"/>
        </w:rPr>
        <w:t xml:space="preserve"> εισηγητής της Νέας Δημοκρατίας, </w:t>
      </w:r>
      <w:r>
        <w:rPr>
          <w:rFonts w:eastAsia="Times New Roman" w:cs="Times New Roman"/>
          <w:szCs w:val="24"/>
        </w:rPr>
        <w:lastRenderedPageBreak/>
        <w:t xml:space="preserve">υπό την έννοια του ομιλητή χθες και στις </w:t>
      </w:r>
      <w:r>
        <w:rPr>
          <w:rFonts w:eastAsia="Times New Roman" w:cs="Times New Roman"/>
          <w:szCs w:val="24"/>
        </w:rPr>
        <w:t>επιτροπές</w:t>
      </w:r>
      <w:r>
        <w:rPr>
          <w:rFonts w:eastAsia="Times New Roman" w:cs="Times New Roman"/>
          <w:szCs w:val="24"/>
        </w:rPr>
        <w:t xml:space="preserve">, θυμάστε ποια ήταν η θέση της Νέας Δημοκρατίας; </w:t>
      </w:r>
    </w:p>
    <w:p w14:paraId="1BED4D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θέση της Νέας Δημοκρατίας από την αρχή, κύριε Παππά, ήταν ότι θα το ψηφίσουμε. Ακούσατε τον Κυριάκο Μητσοτάκη απ’ αυτό το</w:t>
      </w:r>
      <w:r>
        <w:rPr>
          <w:rFonts w:eastAsia="Times New Roman" w:cs="Times New Roman"/>
          <w:szCs w:val="24"/>
        </w:rPr>
        <w:t xml:space="preserve"> Βήμα όμως να θέτει έναν όρο, πλέον της κριτικής που κάναμε ότι εσείς δεν ψηφίσατε το κοινωνικό μέρισμα, αυτό που διάβασα και διαβάσαμε πολλοί ομιλητές, δηλαδή, τι είπε ο κ. Τσίπρας στα Γιάννενα για το κοινωνικό μέρισμα Σαμαρά που δόθηκε, ότι διαφωνήσαμε μ</w:t>
      </w:r>
      <w:r>
        <w:rPr>
          <w:rFonts w:eastAsia="Times New Roman" w:cs="Times New Roman"/>
          <w:szCs w:val="24"/>
        </w:rPr>
        <w:t>ε τον οριζόντιο τρόπο που δίνεται, που είναι άδικος και έπρεπε να δοθεί με εισοδηματικά κριτήρια. Είπε και ένα πράγμα ακόμα ο Πρόεδρος της Νέας Δημοκρατίας: Είναι διασφαλισμένο ότι αυτό δεν θα διαταράξει τις σχέσεις μας και την πρόοδο της χώρας και θα είνα</w:t>
      </w:r>
      <w:r>
        <w:rPr>
          <w:rFonts w:eastAsia="Times New Roman" w:cs="Times New Roman"/>
          <w:szCs w:val="24"/>
        </w:rPr>
        <w:t xml:space="preserve">ι μέσα σε μια ασφαλή πορεία; Και είπε ο κ. Τσίπρας «βεβαίως και είναι». </w:t>
      </w:r>
    </w:p>
    <w:p w14:paraId="1BED4D8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σήμερα αλλάζει θέση η Νέα Δημοκρατία; Θέλει να κάνει τον κακό απέναντι στους συνταξιούχους; Μας έχετε για μειωμένης ευθύνης και μειωμένης ευαισθησίας; Γιατί το κάνουμε; </w:t>
      </w:r>
    </w:p>
    <w:p w14:paraId="1BED4D8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Γιατί χ</w:t>
      </w:r>
      <w:r>
        <w:rPr>
          <w:rFonts w:eastAsia="Times New Roman" w:cs="Times New Roman"/>
          <w:szCs w:val="24"/>
        </w:rPr>
        <w:t>θες συνέβησαν τα εξής γεγονότα: Πρώτον, χθες απ’ αυτό εδώ το Βήμα κατέθεσα το κείμενο μέσα από το οποίο φαίνεται, δια μέσου της Ευρωπαϊκής Επιτροπής, ότι ο ΣΥΡΙΖΑ έχει συμφωνήσει πρωτογενή πλεονάσματα 3,5% για δέκα χρόνια και από εκεί και πέρα αποκλιμακώνο</w:t>
      </w:r>
      <w:r>
        <w:rPr>
          <w:rFonts w:eastAsia="Times New Roman" w:cs="Times New Roman"/>
          <w:szCs w:val="24"/>
        </w:rPr>
        <w:t xml:space="preserve">νται μέχρι το 2040. Έχετε ναρκοθετήσει τη χώρα, κρύβετε αυτήν τη συμφωνία. Την παρουσίασα χθες και ο ΣΥΡΙΖΑ απάντησε πώς; Με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όχι με υπεύθυνο τρόπο. Δεν ήρθε να το διαψεύσει εδώ ο Υπουργός Οικονομικών.</w:t>
      </w:r>
    </w:p>
    <w:p w14:paraId="1BED4D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Δεύτερο στοιχείο. Δυο πυλώνες της Ευρώπης, ο</w:t>
      </w:r>
      <w:r>
        <w:rPr>
          <w:rFonts w:eastAsia="Times New Roman" w:cs="Times New Roman"/>
          <w:szCs w:val="24"/>
        </w:rPr>
        <w:t xml:space="preserve">ι θεσμοί: </w:t>
      </w:r>
      <w:r>
        <w:rPr>
          <w:rFonts w:eastAsia="Times New Roman" w:cs="Times New Roman"/>
          <w:szCs w:val="24"/>
          <w:lang w:val="en-US"/>
        </w:rPr>
        <w:t>ESM</w:t>
      </w:r>
      <w:r>
        <w:rPr>
          <w:rFonts w:eastAsia="Times New Roman" w:cs="Times New Roman"/>
          <w:szCs w:val="24"/>
        </w:rPr>
        <w:t xml:space="preserve"> και Ευρωπαϊκή Επιτροπή. Και η Κυβέρνηση δεν τοποθετείται επίσημα.</w:t>
      </w:r>
    </w:p>
    <w:p w14:paraId="1BED4D8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Τι συνέβη στη συνέχεια; Χθες, μετά την παρουσίαση των στοιχείων, βγαίνει ο </w:t>
      </w:r>
      <w:r>
        <w:rPr>
          <w:rFonts w:eastAsia="Times New Roman" w:cs="Times New Roman"/>
          <w:szCs w:val="24"/>
          <w:lang w:val="en-US"/>
        </w:rPr>
        <w:t>ESM</w:t>
      </w:r>
      <w:r>
        <w:rPr>
          <w:rFonts w:eastAsia="Times New Roman" w:cs="Times New Roman"/>
          <w:szCs w:val="24"/>
        </w:rPr>
        <w:t xml:space="preserve"> και λέει ότι μπαίνει πλέον σε πάγο η διευθέτηση του χρέους, το 6% του ΑΕΠ, το οποίο διαφήμισε ο κ</w:t>
      </w:r>
      <w:r>
        <w:rPr>
          <w:rFonts w:eastAsia="Times New Roman" w:cs="Times New Roman"/>
          <w:szCs w:val="24"/>
        </w:rPr>
        <w:t xml:space="preserve">. Τσίπρας και το οποίο χαιρόμαστε </w:t>
      </w:r>
      <w:r>
        <w:rPr>
          <w:rFonts w:eastAsia="Times New Roman" w:cs="Times New Roman"/>
          <w:szCs w:val="24"/>
        </w:rPr>
        <w:lastRenderedPageBreak/>
        <w:t xml:space="preserve">όλοι, ανεξαρτήτως εάν δεν είναι αυτό που έλεγε και ο ίδιος, «κούρεμα» χρέους και τα υπόλοιπα. Στη συνέχεια, τι συνέβη; Έβαλε ονομαστική ψηφοφορία ο κ. Τσίπρας, γιατί; Είναι ολοφάνερο, ένα λαϊκίστικο επικοινωνιακό παιχνίδι </w:t>
      </w:r>
      <w:r>
        <w:rPr>
          <w:rFonts w:eastAsia="Times New Roman" w:cs="Times New Roman"/>
          <w:szCs w:val="24"/>
        </w:rPr>
        <w:t>του κ. Τσίπρα προσωπικά, αφού είχαμε τοποθετηθεί ότι θα το ψηφίζαμε.</w:t>
      </w:r>
    </w:p>
    <w:p w14:paraId="1BED4D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Άρα, τι κάνει σήμερα ο κ. Τσίπρας; Παίζει με την ίδια τη χώρα. Ρίχνει τη χώρα στα ζάρια, όπως έκανε το προηγούμενο εξάμηνο του 2015. Επανάληψη μιας διαδικασίας </w:t>
      </w:r>
      <w:proofErr w:type="spellStart"/>
      <w:r>
        <w:rPr>
          <w:rFonts w:eastAsia="Times New Roman" w:cs="Times New Roman"/>
          <w:szCs w:val="24"/>
        </w:rPr>
        <w:t>κακοπαιγμένης</w:t>
      </w:r>
      <w:proofErr w:type="spellEnd"/>
      <w:r>
        <w:rPr>
          <w:rFonts w:eastAsia="Times New Roman" w:cs="Times New Roman"/>
          <w:szCs w:val="24"/>
        </w:rPr>
        <w:t xml:space="preserve"> που την </w:t>
      </w:r>
      <w:r>
        <w:rPr>
          <w:rFonts w:eastAsia="Times New Roman" w:cs="Times New Roman"/>
          <w:szCs w:val="24"/>
        </w:rPr>
        <w:t>πληρώσαμε με 9 δισεκατομμύρια μέτρα.</w:t>
      </w:r>
    </w:p>
    <w:p w14:paraId="1BED4D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ακούστε ένα στοιχείο, γιατί τα συγκριτικά στοιχεία καταλαβαίνει ο ελληνικός λαός. Ο προϋπολογισμός που ψηφίσαμε –εμείς δεν τον ψηφίσαμε, αλλά τον ψήφισε η Βουλή- για να φτάσουμε σε πρωτογενές πλεόνασμα 1,75% που είν</w:t>
      </w:r>
      <w:r>
        <w:rPr>
          <w:rFonts w:eastAsia="Times New Roman" w:cs="Times New Roman"/>
          <w:szCs w:val="24"/>
        </w:rPr>
        <w:t xml:space="preserve">αι ο στόχος το 2017, ενσωματώνει μέτρα συνολικά, μαζί με τα 2,5 δισεκατομμύρια για το 2017, 9 δισεκατομμυρίων, μειώσεις συντάξεων και αυξήσεις φόρων. Επαναλαμβάνω, για να φτάσουμε στο </w:t>
      </w:r>
      <w:r>
        <w:rPr>
          <w:rFonts w:eastAsia="Times New Roman" w:cs="Times New Roman"/>
          <w:szCs w:val="24"/>
        </w:rPr>
        <w:lastRenderedPageBreak/>
        <w:t xml:space="preserve">1,75%, 9 δισεκατομμύρια μέτρα. Σκεφθείτε τώρα, για να φτάσουμε στο 3,5% </w:t>
      </w:r>
      <w:r>
        <w:rPr>
          <w:rFonts w:eastAsia="Times New Roman" w:cs="Times New Roman"/>
          <w:szCs w:val="24"/>
        </w:rPr>
        <w:t xml:space="preserve">πόσα μέτρα απαιτούνται, κυρίες και κύριοι συνάδελφοι, και ας βάλετε και τη γραμμή ανάπτυξης της χώρας, τι επιφυλάσσετε για τη χώρα και για τους Έλληνες; </w:t>
      </w:r>
    </w:p>
    <w:p w14:paraId="1BED4D9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 όλους αυτούς τους λόγους εμείς θα τοποθετηθούμε με το «</w:t>
      </w:r>
      <w:r>
        <w:rPr>
          <w:rFonts w:eastAsia="Times New Roman" w:cs="Times New Roman"/>
          <w:szCs w:val="24"/>
        </w:rPr>
        <w:t>παρών</w:t>
      </w:r>
      <w:r>
        <w:rPr>
          <w:rFonts w:eastAsia="Times New Roman" w:cs="Times New Roman"/>
          <w:szCs w:val="24"/>
        </w:rPr>
        <w:t>». Δείχνοντας την ευαισθησία μας…</w:t>
      </w:r>
    </w:p>
    <w:p w14:paraId="1BED4D9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ΚΩΝΣ</w:t>
      </w:r>
      <w:r>
        <w:rPr>
          <w:rFonts w:eastAsia="Times New Roman" w:cs="Times New Roman"/>
          <w:b/>
          <w:szCs w:val="24"/>
        </w:rPr>
        <w:t xml:space="preserve">ΤΑΝΤΙΝΟΣ ΜΠΑΡΚΑΣ: </w:t>
      </w:r>
      <w:r>
        <w:rPr>
          <w:rFonts w:eastAsia="Times New Roman" w:cs="Times New Roman"/>
          <w:szCs w:val="24"/>
        </w:rPr>
        <w:t>Ευαισθησία στον κόσμο!</w:t>
      </w:r>
    </w:p>
    <w:p w14:paraId="1BED4D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…αλλάζουμε στάση, λέμε «ναι» στο βοήθημα των συνταξιούχων, αλλά όχι τη χώρα σε κίνδυνο!</w:t>
      </w:r>
    </w:p>
    <w:p w14:paraId="1BED4D9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Από ποιον κινδυνεύει η χώρα;</w:t>
      </w:r>
    </w:p>
    <w:p w14:paraId="1BED4D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Και ο Κωστής Χατζηδάκης έκανε μία πρότασ</w:t>
      </w:r>
      <w:r>
        <w:rPr>
          <w:rFonts w:eastAsia="Times New Roman" w:cs="Times New Roman"/>
          <w:szCs w:val="24"/>
        </w:rPr>
        <w:t xml:space="preserve">η. Κρατήστε αυτό το βοήθημα, συμφωνήστε με τους πιστωτές, φέρτε </w:t>
      </w:r>
      <w:r>
        <w:rPr>
          <w:rFonts w:eastAsia="Times New Roman" w:cs="Times New Roman"/>
          <w:szCs w:val="24"/>
        </w:rPr>
        <w:lastRenderedPageBreak/>
        <w:t xml:space="preserve">το συμφωνημένο, να μη βάλουμε όμως τη χώρα σε κίνδυνο, να μην ξαναζήσουμε τις ακροβασίες </w:t>
      </w:r>
      <w:proofErr w:type="spellStart"/>
      <w:r>
        <w:rPr>
          <w:rFonts w:eastAsia="Times New Roman" w:cs="Times New Roman"/>
          <w:szCs w:val="24"/>
        </w:rPr>
        <w:t>Βαρουφάκη</w:t>
      </w:r>
      <w:proofErr w:type="spellEnd"/>
      <w:r>
        <w:rPr>
          <w:rFonts w:eastAsia="Times New Roman" w:cs="Times New Roman"/>
          <w:szCs w:val="24"/>
        </w:rPr>
        <w:t xml:space="preserve"> για άλλη μια φορά, για να μην </w:t>
      </w:r>
      <w:proofErr w:type="spellStart"/>
      <w:r>
        <w:rPr>
          <w:rFonts w:eastAsia="Times New Roman" w:cs="Times New Roman"/>
          <w:szCs w:val="24"/>
        </w:rPr>
        <w:t>ξαναπληρώσει</w:t>
      </w:r>
      <w:proofErr w:type="spellEnd"/>
      <w:r>
        <w:rPr>
          <w:rFonts w:eastAsia="Times New Roman" w:cs="Times New Roman"/>
          <w:szCs w:val="24"/>
        </w:rPr>
        <w:t xml:space="preserve"> μέτρα ο ελληνικός λαός…</w:t>
      </w:r>
    </w:p>
    <w:p w14:paraId="1BED4D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Από </w:t>
      </w:r>
      <w:r>
        <w:rPr>
          <w:rFonts w:eastAsia="Times New Roman" w:cs="Times New Roman"/>
          <w:szCs w:val="24"/>
        </w:rPr>
        <w:t>ποιον κινδυνεύει η χώρα;</w:t>
      </w:r>
    </w:p>
    <w:p w14:paraId="1BED4D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…για να μην </w:t>
      </w:r>
      <w:proofErr w:type="spellStart"/>
      <w:r>
        <w:rPr>
          <w:rFonts w:eastAsia="Times New Roman" w:cs="Times New Roman"/>
          <w:szCs w:val="24"/>
        </w:rPr>
        <w:t>ξαναχάσουν</w:t>
      </w:r>
      <w:proofErr w:type="spellEnd"/>
      <w:r>
        <w:rPr>
          <w:rFonts w:eastAsia="Times New Roman" w:cs="Times New Roman"/>
          <w:szCs w:val="24"/>
        </w:rPr>
        <w:t xml:space="preserve"> ο συνταξιούχος και ο άνεργος. Αυτή είναι η πρόταση της λογικής.</w:t>
      </w:r>
    </w:p>
    <w:p w14:paraId="1BED4D97" w14:textId="77777777" w:rsidR="0011574B" w:rsidRDefault="00BF5310">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Από ποιον κινδυνεύουν οι συνταξιούχοι;</w:t>
      </w:r>
    </w:p>
    <w:p w14:paraId="1BED4D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Κυρίες και κύριοι συνάδελφοι, εσείς πρέπει να έ</w:t>
      </w:r>
      <w:r>
        <w:rPr>
          <w:rFonts w:eastAsia="Times New Roman" w:cs="Times New Roman"/>
          <w:szCs w:val="24"/>
        </w:rPr>
        <w:t>χετε το δίλημμα. Να ξέρετε ότι ο ελληνικός λαός σάς έχει μάθει, σας έχει καταλάβει και δεν «</w:t>
      </w:r>
      <w:proofErr w:type="spellStart"/>
      <w:r>
        <w:rPr>
          <w:rFonts w:eastAsia="Times New Roman" w:cs="Times New Roman"/>
          <w:szCs w:val="24"/>
        </w:rPr>
        <w:t>ξανατσιμπάει</w:t>
      </w:r>
      <w:proofErr w:type="spellEnd"/>
      <w:r>
        <w:rPr>
          <w:rFonts w:eastAsia="Times New Roman" w:cs="Times New Roman"/>
          <w:szCs w:val="24"/>
        </w:rPr>
        <w:t>».</w:t>
      </w:r>
    </w:p>
    <w:p w14:paraId="1BED4D9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BED4D9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Αυτή είναι η φανέλα που φοράτε, η γαλάζια!</w:t>
      </w:r>
    </w:p>
    <w:p w14:paraId="1BED4D9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Τον λόγο έχει ο κ. Νίκος</w:t>
      </w:r>
      <w:r>
        <w:rPr>
          <w:rFonts w:eastAsia="Times New Roman" w:cs="Times New Roman"/>
          <w:szCs w:val="24"/>
        </w:rPr>
        <w:t xml:space="preserve"> Παππάς, Υπουργός Ψηφιακής Πολιτικής, Τηλεπικοινωνιών και Ενημέρωσης.</w:t>
      </w:r>
    </w:p>
    <w:p w14:paraId="1BED4D9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Ευχαριστώ, κυρία Πρόεδρε.</w:t>
      </w:r>
    </w:p>
    <w:p w14:paraId="1BED4D9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η Νέα Δημοκρατία βρίσκεται σε ένα μεγάλο αδιέξοδο. Και είναι, </w:t>
      </w:r>
      <w:r>
        <w:rPr>
          <w:rFonts w:eastAsia="Times New Roman" w:cs="Times New Roman"/>
          <w:szCs w:val="24"/>
        </w:rPr>
        <w:t>επίσης, προφανές ότι η δική της στάση είναι το μόνο βούτυρο –ευτυχώς λίγο- στο ψωμί όσων θέλουν να τραυματίσουν την Ελλάδα.</w:t>
      </w:r>
    </w:p>
    <w:p w14:paraId="1BED4D9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 θέλουμε να καλωσορίσουμε τη δήλωση του Προέδρου Ολάντ, που λέει ότι δεν κινδυνεύει η διαπραγμάτευση από τις δικές μας νομοθετι</w:t>
      </w:r>
      <w:r>
        <w:rPr>
          <w:rFonts w:eastAsia="Times New Roman" w:cs="Times New Roman"/>
          <w:szCs w:val="24"/>
        </w:rPr>
        <w:t xml:space="preserve">κές πρωτοβουλίες. Θέλουμε να καλωσορίσουμε τη δήλωση του επικεφαλής των σοσιαλιστών στο Ευρωκοινοβούλιο, του κ. </w:t>
      </w:r>
      <w:proofErr w:type="spellStart"/>
      <w:r>
        <w:rPr>
          <w:rFonts w:eastAsia="Times New Roman" w:cs="Times New Roman"/>
          <w:szCs w:val="24"/>
        </w:rPr>
        <w:t>Πιτέλα</w:t>
      </w:r>
      <w:proofErr w:type="spellEnd"/>
      <w:r>
        <w:rPr>
          <w:rFonts w:eastAsia="Times New Roman" w:cs="Times New Roman"/>
          <w:szCs w:val="24"/>
        </w:rPr>
        <w:t>, ο οποίος εξαπέλυσε ευθείες βολές εναντίον του κ. Σόιμπλε. Θέλουμε να καλωσορί</w:t>
      </w:r>
      <w:r>
        <w:rPr>
          <w:rFonts w:eastAsia="Times New Roman" w:cs="Times New Roman"/>
          <w:szCs w:val="24"/>
        </w:rPr>
        <w:lastRenderedPageBreak/>
        <w:t xml:space="preserve">σουμε τη δήλωση του κ. </w:t>
      </w:r>
      <w:proofErr w:type="spellStart"/>
      <w:r>
        <w:rPr>
          <w:rFonts w:eastAsia="Times New Roman" w:cs="Times New Roman"/>
          <w:szCs w:val="24"/>
        </w:rPr>
        <w:t>Μοσκοβισί</w:t>
      </w:r>
      <w:proofErr w:type="spellEnd"/>
      <w:r>
        <w:rPr>
          <w:rFonts w:eastAsia="Times New Roman" w:cs="Times New Roman"/>
          <w:szCs w:val="24"/>
        </w:rPr>
        <w:t xml:space="preserve">, ο οποίος επίσης είπε ότι </w:t>
      </w:r>
      <w:r>
        <w:rPr>
          <w:rFonts w:eastAsia="Times New Roman" w:cs="Times New Roman"/>
          <w:szCs w:val="24"/>
        </w:rPr>
        <w:t xml:space="preserve">δεν κινδυνεύει η διαπραγμάτευση από τις νομοθετικές μας πρωτοβουλίες και το έκτακτο βοήθημα, τη 13η σύνταξη στους συνταξιούχους. Θέλουμε να καλωσορίσουμε τη δήλωση του κ. </w:t>
      </w:r>
      <w:proofErr w:type="spellStart"/>
      <w:r>
        <w:rPr>
          <w:rFonts w:eastAsia="Times New Roman" w:cs="Times New Roman"/>
          <w:szCs w:val="24"/>
        </w:rPr>
        <w:t>Σαπέν</w:t>
      </w:r>
      <w:proofErr w:type="spellEnd"/>
      <w:r>
        <w:rPr>
          <w:rFonts w:eastAsia="Times New Roman" w:cs="Times New Roman"/>
          <w:szCs w:val="24"/>
        </w:rPr>
        <w:t>, του Υπουργού Οικονομικών της Γαλλίας, ο οποίος είπε ότι οι αποφάσεις για το χρ</w:t>
      </w:r>
      <w:r>
        <w:rPr>
          <w:rFonts w:eastAsia="Times New Roman" w:cs="Times New Roman"/>
          <w:szCs w:val="24"/>
        </w:rPr>
        <w:t>έος ήταν άνευ όρων και δεν μπορούν να επερωτώνται ξανά. Ας περιμένετε, λοιπόν, τις εξελίξεις.</w:t>
      </w:r>
    </w:p>
    <w:p w14:paraId="1BED4D9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καλωσορίσουμε, βεβαίως, με γενναιότητα τη στάση και του ΚΚΕ και της Δημοκρατικής Συμπαράταξης, κόμματα που ασκούν δομική αντιπολίτευση στην Κυβέρνησή μας για τ</w:t>
      </w:r>
      <w:r>
        <w:rPr>
          <w:rFonts w:eastAsia="Times New Roman" w:cs="Times New Roman"/>
          <w:szCs w:val="24"/>
        </w:rPr>
        <w:t>ην υπερψήφιση αυτής της τροπολογίας.</w:t>
      </w:r>
    </w:p>
    <w:p w14:paraId="1BED4DA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Καλωσορίζουμε και τη δήλωση της κ. Γεννηματά από τις Βρυξέλλες, που έκανε πριν από λίγο και είπε ότι η πολιτική του Σόιμπλε είναι εναντίον και της Ελλάδας και των Ελλήνων πολιτών. Είναι εναντίον και της Ευρώπης, θα προσ</w:t>
      </w:r>
      <w:r>
        <w:rPr>
          <w:rFonts w:eastAsia="Times New Roman" w:cs="Times New Roman"/>
          <w:szCs w:val="24"/>
        </w:rPr>
        <w:t>θέταμε εμείς.</w:t>
      </w:r>
    </w:p>
    <w:p w14:paraId="1BED4DA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Έρχεστε εδώ και μας κάνετε αντιπολίτευση γιατί; Διότι δεσμευτήκαμε σε πλεονάσματα. Κομίζετε σενάρια τα οποία εξετάζονται, χωρίς να υπάρχει συμφωνία και αυτά τα σενάρια έχουν ποιο νούμερο; Το 3,5%. Το κάνετε εσείς που έχετε υπογράψει τις </w:t>
      </w:r>
      <w:r>
        <w:rPr>
          <w:rFonts w:eastAsia="Times New Roman" w:cs="Times New Roman"/>
          <w:szCs w:val="24"/>
        </w:rPr>
        <w:t>συμφωνίες του 5%, του 6% και του 7% για πλεόνασμα.</w:t>
      </w:r>
    </w:p>
    <w:p w14:paraId="1BED4DA2" w14:textId="77777777" w:rsidR="0011574B" w:rsidRDefault="00BF5310">
      <w:pPr>
        <w:spacing w:line="600" w:lineRule="auto"/>
        <w:ind w:firstLine="720"/>
        <w:contextualSpacing/>
        <w:jc w:val="both"/>
        <w:rPr>
          <w:rFonts w:eastAsia="Times New Roman" w:cs="Times New Roman"/>
          <w:b/>
          <w:szCs w:val="24"/>
        </w:rPr>
      </w:pPr>
      <w:r>
        <w:rPr>
          <w:rFonts w:eastAsia="Times New Roman" w:cs="Times New Roman"/>
          <w:szCs w:val="24"/>
        </w:rPr>
        <w:t>Προσέξτε, η προπαγάνδα για τις περικοπές έχει όρια, διότι έχει υπάρξει φορολογικό μέτρο για το οποίο, όχι να έχετε τοποθετηθεί απλώς υπέρ, αλλά να έχετε και διαδηλώσει. Πρωτόγνωρο, βέβαια, για μια παράταξη</w:t>
      </w:r>
      <w:r>
        <w:rPr>
          <w:rFonts w:eastAsia="Times New Roman" w:cs="Times New Roman"/>
          <w:szCs w:val="24"/>
        </w:rPr>
        <w:t xml:space="preserve"> σαν τη Νέα Δημοκρατία, αλλά έχει κάνει διαδήλωση για την περικοπή του ΕΚΑΣ, όταν διαδήλωνε για το «</w:t>
      </w:r>
      <w:r>
        <w:rPr>
          <w:rFonts w:eastAsia="Times New Roman" w:cs="Times New Roman"/>
          <w:szCs w:val="24"/>
        </w:rPr>
        <w:t>Ναι</w:t>
      </w:r>
      <w:r>
        <w:rPr>
          <w:rFonts w:eastAsia="Times New Roman" w:cs="Times New Roman"/>
          <w:szCs w:val="24"/>
        </w:rPr>
        <w:t>» στο δημοψήφισμα. Αυτά, λοιπόν, ο ελληνικός λαός τα κοιτάει, τα ξέρει, τα μετράει.</w:t>
      </w:r>
    </w:p>
    <w:p w14:paraId="1BED4DA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Γιατί πετυχαίνει το πρόγραμμα αυτό, γιατί δουλεύει; Θα πείτε κάποια γ</w:t>
      </w:r>
      <w:r>
        <w:rPr>
          <w:rFonts w:eastAsia="Times New Roman" w:cs="Times New Roman"/>
          <w:szCs w:val="24"/>
        </w:rPr>
        <w:t xml:space="preserve">νώμη; Η δική μας γνώμη είναι γιατί έχει χαμηλά πλεονάσματα και γιατί το δικό μας πρόγραμμα, το παράλληλο, παίρνει μέτρα για την κοινωνική προστασία. Αποδεικνύεται, όμως, από τη στάση της Νέας Δημοκρατίας </w:t>
      </w:r>
      <w:r>
        <w:rPr>
          <w:rFonts w:eastAsia="Times New Roman" w:cs="Times New Roman"/>
          <w:szCs w:val="24"/>
        </w:rPr>
        <w:lastRenderedPageBreak/>
        <w:t xml:space="preserve">σήμερα ότι η στράτευσή της στο «Μένουμε Ευρώπη» δεν </w:t>
      </w:r>
      <w:r>
        <w:rPr>
          <w:rFonts w:eastAsia="Times New Roman" w:cs="Times New Roman"/>
          <w:szCs w:val="24"/>
        </w:rPr>
        <w:t>ήταν «Μένουμε Ευρώπη», ήταν να μείνει η Ευρώπη ως έχει. Να μείνει Ευρώπη της λιτότητας. Ε, αυτή την μάχη θα την χάσουν οι δυνάμεις της λιτότητας στην Ευρώπη, διότι η ελληνική Κυβέρνηση ασκεί ενεργή διπλωματία κι αποτελεσματική.</w:t>
      </w:r>
    </w:p>
    <w:p w14:paraId="1BED4DA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κύριοι της Νέας Δημο</w:t>
      </w:r>
      <w:r>
        <w:rPr>
          <w:rFonts w:eastAsia="Times New Roman" w:cs="Times New Roman"/>
          <w:szCs w:val="24"/>
        </w:rPr>
        <w:t xml:space="preserve">κρατίας, θα σας ευχηθούμε από τώρα καλά Χριστούγεννα και καλή τύχη όταν θα πάτε στις περιφέρειές σας να εξηγήσετε στους συνταξιούχους τι κάνατε. </w:t>
      </w:r>
    </w:p>
    <w:p w14:paraId="1BED4DA5"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BED4DA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Εσείς να πάτε να κάνετε μια βόλτα στα χωριά. </w:t>
      </w:r>
      <w:r>
        <w:rPr>
          <w:rFonts w:eastAsia="Times New Roman" w:cs="Times New Roman"/>
          <w:szCs w:val="24"/>
        </w:rPr>
        <w:t>Εμείς πηγαίνουμε.</w:t>
      </w:r>
    </w:p>
    <w:p w14:paraId="1BED4DA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Άνετα! Πάμε και μαζί! </w:t>
      </w:r>
    </w:p>
    <w:p w14:paraId="1BED4DA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ΠΡΟΕΔΡΕΟΥΣΑ (Αναστασία Χριστοδουλοπούλου): </w:t>
      </w:r>
      <w:r>
        <w:rPr>
          <w:rFonts w:eastAsia="Times New Roman" w:cs="Times New Roman"/>
          <w:szCs w:val="24"/>
        </w:rPr>
        <w:t>Κύριοι συνάδελφοι, δεν χρειάζεται τώρα, εντάξει.</w:t>
      </w:r>
    </w:p>
    <w:p w14:paraId="1BED4DA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Ο Ανεξάρτητος Βουλευτής κ. Χάρης Θεοχάρης έχει τον λόγο.</w:t>
      </w:r>
    </w:p>
    <w:p w14:paraId="1BED4DA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πολύ, κ</w:t>
      </w:r>
      <w:r>
        <w:rPr>
          <w:rFonts w:eastAsia="Times New Roman" w:cs="Times New Roman"/>
          <w:szCs w:val="24"/>
        </w:rPr>
        <w:t>υρία Πρόεδρε.</w:t>
      </w:r>
    </w:p>
    <w:p w14:paraId="1BED4DA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χαίρομαι πολύ που άκουσα και τον κ. Παππά να λέει ότι θέλει μια άλλη Ευρώπη. Δεν νομίζω ότι συνάδει αυτή η άλλη Ευρώπη με τα πλεονάσματα του 3,5% κι ακόμη κι αν θέλει να μας πει ο κ. Παππάς ότι δεν υπάρχει συμφωνία, «κοντός ψαλμός αλληλού</w:t>
      </w:r>
      <w:r>
        <w:rPr>
          <w:rFonts w:eastAsia="Times New Roman" w:cs="Times New Roman"/>
          <w:szCs w:val="24"/>
        </w:rPr>
        <w:t xml:space="preserve">ια». Θα γίνει αυτή η συμφωνία και να δούμε αν και κατά πόσο θα μας φέρει τα χαμηλότερα πλεονάσματα του 3,5%. </w:t>
      </w:r>
    </w:p>
    <w:p w14:paraId="1BED4DA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Αν, όμως, δεν τα φέρετε κ. Παππά, τότε θα έχει πρόβλημα, κυρίως ο ελληνικός λαός. </w:t>
      </w:r>
    </w:p>
    <w:p w14:paraId="1BED4DA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w:t>
      </w:r>
      <w:r>
        <w:rPr>
          <w:rFonts w:eastAsia="Times New Roman" w:cs="Times New Roman"/>
          <w:b/>
          <w:szCs w:val="24"/>
        </w:rPr>
        <w:t xml:space="preserve">σης και Κοινωνικής Αλληλεγγύης): </w:t>
      </w:r>
      <w:r>
        <w:rPr>
          <w:rFonts w:eastAsia="Times New Roman" w:cs="Times New Roman"/>
          <w:szCs w:val="24"/>
        </w:rPr>
        <w:t xml:space="preserve">Σ’ αυτά που ήσασταν εσείς Υπουργός. </w:t>
      </w:r>
    </w:p>
    <w:p w14:paraId="1BED4DA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Εγώ δεν ήμουν Υπουργός κ</w:t>
      </w:r>
      <w:r>
        <w:rPr>
          <w:rFonts w:eastAsia="Times New Roman" w:cs="Times New Roman"/>
          <w:szCs w:val="24"/>
        </w:rPr>
        <w:t>υρία</w:t>
      </w:r>
      <w:r>
        <w:rPr>
          <w:rFonts w:eastAsia="Times New Roman" w:cs="Times New Roman"/>
          <w:szCs w:val="24"/>
        </w:rPr>
        <w:t xml:space="preserve"> Φωτίου. Εγώ ακόμα, κυρία Φωτίου, περιμένω να μου φέρετε τον εισαγγελέα για το σενάριο της δραχμής. Τίποτα δεν ξέρετε, ούτε καν ότι</w:t>
      </w:r>
      <w:r>
        <w:rPr>
          <w:rFonts w:eastAsia="Times New Roman" w:cs="Times New Roman"/>
          <w:szCs w:val="24"/>
        </w:rPr>
        <w:t xml:space="preserve"> δεν ήμουν Υπουργός.</w:t>
      </w:r>
    </w:p>
    <w:p w14:paraId="1BED4DA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συμπολίτευσης, τα αδιέξοδά σας είναι φανερά. Τι μας υποσχεθήκατε; Γρήγορο κλείσιμο της δεύτερης αξιολόγησης. Ε, δεν φαίνεται να είναι και πολύ κοντά. </w:t>
      </w:r>
    </w:p>
    <w:p w14:paraId="1BED4DB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Ένταξη στην ποσοτική χαλάρωση. Δυστυχώς, μ’ αυτά πο</w:t>
      </w:r>
      <w:r>
        <w:rPr>
          <w:rFonts w:eastAsia="Times New Roman" w:cs="Times New Roman"/>
          <w:szCs w:val="24"/>
        </w:rPr>
        <w:t>υ κάνατε, χάσαμε τη συνεδρίαση του Ιανουαρίου κι απ’ ό,τι φαίνεται πάμε για τον Μάρτιο, αν και αμφιβάλλω για τον εάν θα το πετύχουμε ακόμη και τότε. Γιατί; Γιατί δώσατε άλλοθι μ’ αυτήν τη διαδικασία που επιλέξατε στους εταίρους και δανειστές μας να πουν «α</w:t>
      </w:r>
      <w:r>
        <w:rPr>
          <w:rFonts w:eastAsia="Times New Roman" w:cs="Times New Roman"/>
          <w:szCs w:val="24"/>
        </w:rPr>
        <w:t>φήστε καλύτερα να περιμένουμε να βγει το επίσημο πλεόνασμα», οπότε η συμφωνία να πάει πιο πίσω και να χάσουμε και τον Μάρτιο, να πάμε για Απρίλιο και Μάϊο.</w:t>
      </w:r>
    </w:p>
    <w:p w14:paraId="1BED4DB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Μέτρα για το χρέος. Κερδίσατε μόνο τα βραχυπρόθεσμα μέτρα και τίποτε άλλο. Το μόνο πραγματικό κέρδος</w:t>
      </w:r>
      <w:r>
        <w:rPr>
          <w:rFonts w:eastAsia="Times New Roman" w:cs="Times New Roman"/>
          <w:szCs w:val="24"/>
        </w:rPr>
        <w:t xml:space="preserve"> του τελευταίου </w:t>
      </w:r>
      <w:proofErr w:type="spellStart"/>
      <w:r>
        <w:rPr>
          <w:rFonts w:eastAsia="Times New Roman" w:cs="Times New Roman"/>
          <w:szCs w:val="24"/>
          <w:lang w:val="en-US"/>
        </w:rPr>
        <w:t>Eurogroup</w:t>
      </w:r>
      <w:proofErr w:type="spellEnd"/>
      <w:r>
        <w:rPr>
          <w:rFonts w:eastAsia="Times New Roman" w:cs="Times New Roman"/>
          <w:szCs w:val="24"/>
        </w:rPr>
        <w:t xml:space="preserve"> ήταν ότι έγινε παράλληλη εκκίνηση των βραχυπρόθεσμων μέτρων, μαζί με τη δεύτερη αξιολόγηση. Και αυτό χτες το χάσατε. Ο </w:t>
      </w:r>
      <w:r>
        <w:rPr>
          <w:rFonts w:eastAsia="Times New Roman" w:cs="Times New Roman"/>
          <w:szCs w:val="24"/>
          <w:lang w:val="en-US"/>
        </w:rPr>
        <w:t>ESM</w:t>
      </w:r>
      <w:r>
        <w:rPr>
          <w:rFonts w:eastAsia="Times New Roman" w:cs="Times New Roman"/>
          <w:szCs w:val="24"/>
        </w:rPr>
        <w:t xml:space="preserve"> πάγωσε τα βραχυπρόθεσμα μέτρα και θα περιμένει την αξιολόγηση από Ιανουάριο και βλέπουμε.</w:t>
      </w:r>
    </w:p>
    <w:p w14:paraId="1BED4DB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Έξοδος στις αγορέ</w:t>
      </w:r>
      <w:r>
        <w:rPr>
          <w:rFonts w:eastAsia="Times New Roman" w:cs="Times New Roman"/>
          <w:szCs w:val="24"/>
        </w:rPr>
        <w:t>ς. Χωρίς την ποσοτική χαλάρωση, πώς θα βγούμε στις αγορές; Δεν πρόκειται να βγούμε. Αυτό πάει στις ελληνικές καλένδες.</w:t>
      </w:r>
    </w:p>
    <w:p w14:paraId="1BED4DB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Διάδρομος ανάπτυξης. Μα, τον ναρκοθετήσατε τον διάδρομο μ</w:t>
      </w:r>
      <w:r>
        <w:rPr>
          <w:rFonts w:eastAsia="Times New Roman" w:cs="Times New Roman"/>
          <w:szCs w:val="24"/>
        </w:rPr>
        <w:t>ε</w:t>
      </w:r>
      <w:r>
        <w:rPr>
          <w:rFonts w:eastAsia="Times New Roman" w:cs="Times New Roman"/>
          <w:szCs w:val="24"/>
        </w:rPr>
        <w:t xml:space="preserve"> όσα κάνατε. Η αβεβαιότητα που συντηρείται, η σύγχυση δεν πάει χέρι με χέρι με </w:t>
      </w:r>
      <w:r>
        <w:rPr>
          <w:rFonts w:eastAsia="Times New Roman" w:cs="Times New Roman"/>
          <w:szCs w:val="24"/>
        </w:rPr>
        <w:t>την ανάπτυξη.</w:t>
      </w:r>
    </w:p>
    <w:p w14:paraId="1BED4DB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σήμερα μας θέτει το δίλημμα: Με τον Σόιμπλε ή με τον λαό; Αυτό είναι το δίλημμα. Είστε, λοιπόν, με τον λαό; Που τον καταδικάζετε στο 3,5% πλεόνασμα επ’ άπειρον; Που </w:t>
      </w:r>
      <w:r>
        <w:rPr>
          <w:rFonts w:eastAsia="Times New Roman" w:cs="Times New Roman"/>
          <w:szCs w:val="24"/>
        </w:rPr>
        <w:lastRenderedPageBreak/>
        <w:t>φέρατε τέταρτο μνημόνιο; Που δέσατε με</w:t>
      </w:r>
      <w:r>
        <w:rPr>
          <w:rFonts w:eastAsia="Times New Roman" w:cs="Times New Roman"/>
          <w:szCs w:val="24"/>
        </w:rPr>
        <w:t xml:space="preserve"> ανέφικτους στόχους και τις επόμενες κυβερνήσεις, όχι μόνον τις δικές σας; Που δίνετε επ’ άπειρον αναβολή στην ανάπτυξη; Εσείς που θεσμοθετείτε τον «κόφτη» στο διηνεκές; Που απειλείτε με εκλογές, όχι τους Ευρωπαίους, που ούτε τους ενδιαφέρει αν θα έχουμε ή</w:t>
      </w:r>
      <w:r>
        <w:rPr>
          <w:rFonts w:eastAsia="Times New Roman" w:cs="Times New Roman"/>
          <w:szCs w:val="24"/>
        </w:rPr>
        <w:t xml:space="preserve"> δεν θα έχουμε εκλογές και εξάλλου σας το απάντησαν αυτό και σας έδωσαν την απάντηση που έπρεπε, αλλά τους Βουλευτές σας, για να νοιώσουν τον φόβο και να ψηφίσουν τα μέτρα που έρχονται;</w:t>
      </w:r>
    </w:p>
    <w:p w14:paraId="1BED4DB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είστε με τον λαό. Άρα, διά της </w:t>
      </w:r>
      <w:proofErr w:type="spellStart"/>
      <w:r>
        <w:rPr>
          <w:rFonts w:eastAsia="Times New Roman" w:cs="Times New Roman"/>
          <w:szCs w:val="24"/>
        </w:rPr>
        <w:t>ατόπο</w:t>
      </w:r>
      <w:r>
        <w:rPr>
          <w:rFonts w:eastAsia="Times New Roman" w:cs="Times New Roman"/>
          <w:szCs w:val="24"/>
        </w:rPr>
        <w:t>υ</w:t>
      </w:r>
      <w:proofErr w:type="spellEnd"/>
      <w:r>
        <w:rPr>
          <w:rFonts w:eastAsia="Times New Roman" w:cs="Times New Roman"/>
          <w:szCs w:val="24"/>
        </w:rPr>
        <w:t xml:space="preserve"> απαγωγής και σύμφωνα με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είστε με τον Σόιμπλε. Εσείς είστε οι εκπρόσωποι του Σόιμπλε στη χώρα. Είστε με τον Σόιμπλε, γιατί του δίνετε αυτό που θέλει, 3,5% πλεόνασμα, μόνιμη λιτότητα και σας δίνει αναβολή των μέτρων. Αναβολή των μέτρων σας δίνει</w:t>
      </w:r>
      <w:r>
        <w:rPr>
          <w:rFonts w:eastAsia="Times New Roman" w:cs="Times New Roman"/>
          <w:szCs w:val="24"/>
        </w:rPr>
        <w:t>.</w:t>
      </w:r>
    </w:p>
    <w:p w14:paraId="1BED4DB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 ΙΩΑΝΝΗΣ ΘΕΩΝΑΣ</w:t>
      </w:r>
      <w:r>
        <w:rPr>
          <w:rFonts w:eastAsia="Times New Roman" w:cs="Times New Roman"/>
          <w:szCs w:val="24"/>
        </w:rPr>
        <w:t>: Το 6,5% σε ποιον το δίνατε;</w:t>
      </w:r>
    </w:p>
    <w:p w14:paraId="1BED4DB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Ξέρω, εκνευρίζεστε με την αλήθεια. Ο ΣΥΡΙΖΑ με την αλήθεια έχει μια δυσκολία συνύπαρξης.</w:t>
      </w:r>
    </w:p>
    <w:p w14:paraId="1BED4DB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σας δίνει, λοιπόν, ο κ. Σόιμπλε αναβολή μέτρων, γιατί εάν τον επόμενο χρόνο -είναι φθηνή </w:t>
      </w:r>
      <w:r>
        <w:rPr>
          <w:rFonts w:eastAsia="Times New Roman" w:cs="Times New Roman"/>
          <w:szCs w:val="24"/>
        </w:rPr>
        <w:t xml:space="preserve">αυτή η αναβολή για τον Σόιμπλε, το 3,5% τον νοιάζει- ή το 2018 καταρρεύσουν τα </w:t>
      </w:r>
      <w:r>
        <w:rPr>
          <w:rFonts w:eastAsia="Times New Roman" w:cs="Times New Roman"/>
          <w:szCs w:val="24"/>
        </w:rPr>
        <w:t>τ</w:t>
      </w:r>
      <w:r>
        <w:rPr>
          <w:rFonts w:eastAsia="Times New Roman" w:cs="Times New Roman"/>
          <w:szCs w:val="24"/>
        </w:rPr>
        <w:t>αμεία, τότε τι θα κάνετε; Θα κόψετε τις συντάξεις τότε και η Κομισιόν θα πει: «Α, κάναμε λάθος. Συγγνώμη, δεν έφθασαν τελικά τα μέτρα, αλλά ο στόχος είναι στόχος, 3,5%. Κόψτε τ</w:t>
      </w:r>
      <w:r>
        <w:rPr>
          <w:rFonts w:eastAsia="Times New Roman" w:cs="Times New Roman"/>
          <w:szCs w:val="24"/>
        </w:rPr>
        <w:t xml:space="preserve">ώρα τις συντάξεις». Ο λαός, λοιπόν, δεμένος από εσάς και από τον Σόιμπλε, τα </w:t>
      </w:r>
      <w:proofErr w:type="spellStart"/>
      <w:r>
        <w:rPr>
          <w:rFonts w:eastAsia="Times New Roman" w:cs="Times New Roman"/>
          <w:szCs w:val="24"/>
        </w:rPr>
        <w:t>συνεταιράκια</w:t>
      </w:r>
      <w:proofErr w:type="spellEnd"/>
      <w:r>
        <w:rPr>
          <w:rFonts w:eastAsia="Times New Roman" w:cs="Times New Roman"/>
          <w:szCs w:val="24"/>
        </w:rPr>
        <w:t xml:space="preserve">. </w:t>
      </w:r>
    </w:p>
    <w:p w14:paraId="1BED4DB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φέρατε μια τροπολογία για να δώσετε ανάσα στον κόσμο. Όμως, οι συνταξιούχοι είναι απέξω και διαδηλώνουν, γιατί η κοροϊδία σας είναι φανερή, γιατί δεν τηρήσατε την υπογραφή σας, αυτό που συμφωνήσατε πέρσι. Γιατί συνεχίζετε να κ</w:t>
      </w:r>
      <w:r>
        <w:rPr>
          <w:rFonts w:eastAsia="Times New Roman" w:cs="Times New Roman"/>
          <w:szCs w:val="24"/>
        </w:rPr>
        <w:t xml:space="preserve">οροϊδεύετε; Γιατί δώσατε άλλοθι στον </w:t>
      </w:r>
      <w:r>
        <w:rPr>
          <w:rFonts w:eastAsia="Times New Roman" w:cs="Times New Roman"/>
          <w:szCs w:val="24"/>
          <w:lang w:val="en-US"/>
        </w:rPr>
        <w:t>ESM</w:t>
      </w:r>
      <w:r>
        <w:rPr>
          <w:rFonts w:eastAsia="Times New Roman" w:cs="Times New Roman"/>
          <w:szCs w:val="24"/>
        </w:rPr>
        <w:t xml:space="preserve"> να παγώσει τα μέτρα για το χρέος; </w:t>
      </w:r>
    </w:p>
    <w:p w14:paraId="1BED4DB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λέει η συμφωνία του περσινού Αυγούστου, αυτό που υπέγραψε ο κ. Τσίπρας πέρυσι τον Αύγουστο; Λέει, εάν υπάρξει </w:t>
      </w:r>
      <w:proofErr w:type="spellStart"/>
      <w:r>
        <w:rPr>
          <w:rFonts w:eastAsia="Times New Roman" w:cs="Times New Roman"/>
          <w:szCs w:val="24"/>
        </w:rPr>
        <w:t>υπερπλεόνασμα</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εάν η χώρα μας καταφέρει και έχει περισσότερ</w:t>
      </w:r>
      <w:r>
        <w:rPr>
          <w:rFonts w:eastAsia="Times New Roman" w:cs="Times New Roman"/>
          <w:szCs w:val="24"/>
        </w:rPr>
        <w:t>ο πλεόνασμα απ’ όσο έχει συμφωνήσει, όπως ισχύει τώρα, μπορείτε να δώσετε 30% -όχι μπορείτε, πρέπει να δώσετε 30%- στις ληξιπρόθεσμες υποχρεώσεις.</w:t>
      </w:r>
    </w:p>
    <w:p w14:paraId="1BED4DB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λέμε, λοιπόν, πληρώστε τις συντάξεις των συνταξιούχων που περιμένουν δύο και τρία χρόνια να πάρουν τη σύν</w:t>
      </w:r>
      <w:r>
        <w:rPr>
          <w:rFonts w:eastAsia="Times New Roman" w:cs="Times New Roman"/>
          <w:szCs w:val="24"/>
        </w:rPr>
        <w:t xml:space="preserve">ταξή τους. Ένα δισεκατομμύριο περιμένει συνταξιούχους για να πληρωθούν. Αυτό είναι τριακόσια εκατομμύρια. Δώστε μια ανάσα σε αυτούς, οι οποίοι περιμένουν τη σύνταξή τους και δεν τη βλέπουν. </w:t>
      </w:r>
    </w:p>
    <w:p w14:paraId="1BED4DB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λέει, το 40% μπορείτε να το δώσετε όπως θέλετε. Ωραία. Να</w:t>
      </w:r>
      <w:r>
        <w:rPr>
          <w:rFonts w:eastAsia="Times New Roman" w:cs="Times New Roman"/>
          <w:szCs w:val="24"/>
        </w:rPr>
        <w:t xml:space="preserve"> δώσετε τα χρήματα σε όποιον τα έχει περισσότερο ανάγκη. Ποιος είναι αυτός; Υπάρχουν διακόσιες χιλιάδες παιδιά</w:t>
      </w:r>
      <w:r>
        <w:rPr>
          <w:rFonts w:eastAsia="Times New Roman" w:cs="Times New Roman"/>
          <w:szCs w:val="24"/>
        </w:rPr>
        <w:t>,</w:t>
      </w:r>
      <w:r>
        <w:rPr>
          <w:rFonts w:eastAsia="Times New Roman" w:cs="Times New Roman"/>
          <w:szCs w:val="24"/>
        </w:rPr>
        <w:t xml:space="preserve"> που είναι σε οικογένειες χωρίς κανέναν εργαζόμενο και οι δύο είναι άνεργοι. Εάν δώσουμε από 500 </w:t>
      </w:r>
      <w:r>
        <w:rPr>
          <w:rFonts w:eastAsia="Times New Roman" w:cs="Times New Roman"/>
          <w:szCs w:val="24"/>
        </w:rPr>
        <w:lastRenderedPageBreak/>
        <w:t xml:space="preserve">ευρώ σε κάθε παιδί, είναι 100 εκατομμύρια. Εκεί </w:t>
      </w:r>
      <w:r>
        <w:rPr>
          <w:rFonts w:eastAsia="Times New Roman" w:cs="Times New Roman"/>
          <w:szCs w:val="24"/>
        </w:rPr>
        <w:t xml:space="preserve">θα πιάσουν τόπο αυτά τα χρήματα. </w:t>
      </w:r>
    </w:p>
    <w:p w14:paraId="1BED4DB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σχετικά με τις οικογένειες που θα πάρουν το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λληλεγγύης. Αυτές είναι οι οικογένειες που έχουν το μεγαλύτερο πρόβλημα αυτή τη στιγμή στη χώρα μας. Αυτές, λοιπόν, οι οικογένειες μπορούν να πάρουν έν</w:t>
      </w:r>
      <w:r>
        <w:rPr>
          <w:rFonts w:eastAsia="Times New Roman" w:cs="Times New Roman"/>
          <w:szCs w:val="24"/>
        </w:rPr>
        <w:t>α έκτακτο επίδομα, μια επιχορήγηση, άλλα 300 εκατομμύρια. Σύνολο 700 εκατομμύρια, που είναι αυτό ακριβώς το 30% και 40%, που μπορούσατε να το κάνετε. Έτσι, θα μπορούσατε να τηρήσετε τη συμφωνία μονομερώς, αλλά να την τηρήσετε και να μην μπορούν να μας παγώ</w:t>
      </w:r>
      <w:r>
        <w:rPr>
          <w:rFonts w:eastAsia="Times New Roman" w:cs="Times New Roman"/>
          <w:szCs w:val="24"/>
        </w:rPr>
        <w:t xml:space="preserve">σουν το χρέος και να μην θέτουμε το εξής: ή να βοηθήσουμε τον ελληνικό λαό ή να έχουμε προβλήματα με έξω. </w:t>
      </w:r>
    </w:p>
    <w:p w14:paraId="1BED4DB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Όμως, εσείς δίνετε χωρίς κριτήρια και μόνο για μικροκομματικούς σκοπούς. Εξακόσια ευρώ σύνταξη και 20.000 ευρώ από ενοίκια; Θα το πάρει το επίδομά σα</w:t>
      </w:r>
      <w:r>
        <w:rPr>
          <w:rFonts w:eastAsia="Times New Roman" w:cs="Times New Roman"/>
          <w:szCs w:val="24"/>
        </w:rPr>
        <w:t xml:space="preserve">ς. Εξακόσια ευρώ σύνταξη και 3.000 ευρώ σύνταξη ο σύζυγος; Θα το πάρει το επίδομά σας. Εξακόσια ευρώ </w:t>
      </w:r>
      <w:proofErr w:type="spellStart"/>
      <w:r>
        <w:rPr>
          <w:rFonts w:eastAsia="Times New Roman" w:cs="Times New Roman"/>
          <w:szCs w:val="24"/>
        </w:rPr>
        <w:t>ευρώ</w:t>
      </w:r>
      <w:proofErr w:type="spellEnd"/>
      <w:r>
        <w:rPr>
          <w:rFonts w:eastAsia="Times New Roman" w:cs="Times New Roman"/>
          <w:szCs w:val="24"/>
        </w:rPr>
        <w:t xml:space="preserve"> σύνταξη </w:t>
      </w:r>
      <w:r>
        <w:rPr>
          <w:rFonts w:eastAsia="Times New Roman" w:cs="Times New Roman"/>
          <w:szCs w:val="24"/>
        </w:rPr>
        <w:lastRenderedPageBreak/>
        <w:t>και 2.000.000 περιουσία; Θα το πάρει το επίδομά σας. Αυτά είναι τα κριτήρια που θέτετε εσείς, γιατί μόνο μικροκομματικά κριτήρια θέλετε να θέσ</w:t>
      </w:r>
      <w:r>
        <w:rPr>
          <w:rFonts w:eastAsia="Times New Roman" w:cs="Times New Roman"/>
          <w:szCs w:val="24"/>
        </w:rPr>
        <w:t>ετε και γι’ αυτό δεν μπορείτε να κοροϊδέψετε τους συνταξιούχους.</w:t>
      </w:r>
    </w:p>
    <w:p w14:paraId="1BED4DB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Κατέθεσα με τον κ. Γρηγοράκο τροπολογία</w:t>
      </w:r>
      <w:r>
        <w:rPr>
          <w:rFonts w:eastAsia="Times New Roman" w:cs="Times New Roman"/>
          <w:szCs w:val="24"/>
        </w:rPr>
        <w:t>,</w:t>
      </w:r>
      <w:r>
        <w:rPr>
          <w:rFonts w:eastAsia="Times New Roman" w:cs="Times New Roman"/>
          <w:szCs w:val="24"/>
        </w:rPr>
        <w:t xml:space="preserve"> που κάνει αυτό που θα έπρεπε να κάνετε εσείς, τροπολογία που είναι με τον λαό, όχι με τον Σόιμπλε, όπως είναι η τροπολογία η δική σας. Δεχθείτε την γι</w:t>
      </w:r>
      <w:r>
        <w:rPr>
          <w:rFonts w:eastAsia="Times New Roman" w:cs="Times New Roman"/>
          <w:szCs w:val="24"/>
        </w:rPr>
        <w:t>α να στηρίξουμε τον λαό. Δεχθείτε την, εάν όντως θέλετε να αντισταθείτε στον Σόιμπλε. Δεχθείτε την, για να δείξετε πως δεν θέλετε να κοροϊδεύετε τους συνταξιούχους.</w:t>
      </w:r>
    </w:p>
    <w:p w14:paraId="1BED4DC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συμμετάσχω στο κακόγουστο θέατρό σας, εάν δεν δεχθείτε</w:t>
      </w:r>
      <w:r>
        <w:rPr>
          <w:rFonts w:eastAsia="Times New Roman" w:cs="Times New Roman"/>
          <w:szCs w:val="24"/>
        </w:rPr>
        <w:t xml:space="preserve"> να στηρίξουμε τον ελληνικό λαό, όπως σας το λέω. Η Ευρώπη της λιτότητας είναι πια η Ευρώπη που στηρίζετε και σας στηρίζει. Η Ευρώπη του 3,5% είναι η δική σας Ευρώπη, δεν είναι η δική μας. </w:t>
      </w:r>
    </w:p>
    <w:p w14:paraId="1BED4DC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της Συμπολίτευσης ο δρόμος, που διαλέ</w:t>
      </w:r>
      <w:r>
        <w:rPr>
          <w:rFonts w:eastAsia="Times New Roman" w:cs="Times New Roman"/>
          <w:szCs w:val="24"/>
        </w:rPr>
        <w:t>ξατε είναι αδιέξοδος. Το ξέρουν οι συνταξιούχοι. Το ξέρουν οι ελεύθεροι επαγγελματίες. Το ξέρουν οι εργαζόμενοι. Το ξέρουν και οι άνεργοι. Όταν το μάθετε και εσείς, το μάθημα θα είναι πολύ ακριβό.</w:t>
      </w:r>
    </w:p>
    <w:p w14:paraId="1BED4DC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BED4DC3" w14:textId="77777777" w:rsidR="0011574B" w:rsidRDefault="00BF5310">
      <w:pPr>
        <w:spacing w:line="600" w:lineRule="auto"/>
        <w:ind w:firstLine="720"/>
        <w:contextualSpacing/>
        <w:jc w:val="center"/>
        <w:rPr>
          <w:rFonts w:eastAsia="Times New Roman"/>
          <w:bCs/>
        </w:rPr>
      </w:pPr>
      <w:r>
        <w:rPr>
          <w:rFonts w:eastAsia="Times New Roman" w:cs="Times New Roman"/>
          <w:szCs w:val="24"/>
        </w:rPr>
        <w:t>(</w:t>
      </w:r>
      <w:r>
        <w:rPr>
          <w:rFonts w:eastAsia="Times New Roman"/>
          <w:bCs/>
        </w:rPr>
        <w:t>Χειροκροτήματα)</w:t>
      </w:r>
    </w:p>
    <w:p w14:paraId="1BED4DC4" w14:textId="77777777" w:rsidR="0011574B" w:rsidRDefault="00BF5310">
      <w:pPr>
        <w:spacing w:line="600" w:lineRule="auto"/>
        <w:ind w:firstLine="720"/>
        <w:contextualSpacing/>
        <w:jc w:val="both"/>
        <w:rPr>
          <w:rFonts w:eastAsia="Times New Roman" w:cs="Times New Roman"/>
        </w:rPr>
      </w:pPr>
      <w:r>
        <w:rPr>
          <w:rFonts w:eastAsia="Times New Roman"/>
          <w:b/>
          <w:bCs/>
        </w:rPr>
        <w:t xml:space="preserve">ΠΡΟΕΔΡΕΥΟΥΣΑ (Αναστασία </w:t>
      </w:r>
      <w:r>
        <w:rPr>
          <w:rFonts w:eastAsia="Times New Roman"/>
          <w:b/>
          <w:bCs/>
        </w:rPr>
        <w:t>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w:t>
      </w:r>
      <w:r>
        <w:rPr>
          <w:rFonts w:eastAsia="Times New Roman" w:cs="Times New Roman"/>
        </w:rPr>
        <w:t>ρία του κτηρίου και τον τρόπο οργάνωσης και λειτουργίας της Βουλής, τριάντα οκτώ μαθητές και μαθήτριες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Γυμνάσιο Δράμας. </w:t>
      </w:r>
    </w:p>
    <w:p w14:paraId="1BED4DC5" w14:textId="77777777" w:rsidR="0011574B" w:rsidRDefault="00BF5310">
      <w:pPr>
        <w:spacing w:line="600" w:lineRule="auto"/>
        <w:ind w:firstLine="720"/>
        <w:contextualSpacing/>
        <w:jc w:val="both"/>
        <w:rPr>
          <w:rFonts w:eastAsia="Times New Roman" w:cs="Times New Roman"/>
        </w:rPr>
      </w:pPr>
      <w:r>
        <w:rPr>
          <w:rFonts w:eastAsia="Times New Roman" w:cs="Times New Roman"/>
        </w:rPr>
        <w:t>Σας καλωσορίζουμε στο ελληνικό Κοινοβούλιο.</w:t>
      </w:r>
    </w:p>
    <w:p w14:paraId="1BED4DC6"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w:t>
      </w:r>
      <w:r>
        <w:rPr>
          <w:rFonts w:eastAsia="Times New Roman" w:cs="Times New Roman"/>
        </w:rPr>
        <w:t xml:space="preserve"> Βουλής)</w:t>
      </w:r>
    </w:p>
    <w:p w14:paraId="1BED4DC7" w14:textId="77777777" w:rsidR="0011574B" w:rsidRDefault="00BF5310">
      <w:pPr>
        <w:spacing w:line="600" w:lineRule="auto"/>
        <w:ind w:firstLine="720"/>
        <w:contextualSpacing/>
        <w:jc w:val="both"/>
        <w:rPr>
          <w:rFonts w:eastAsia="Times New Roman"/>
          <w:b/>
          <w:bCs/>
        </w:rPr>
      </w:pPr>
      <w:r>
        <w:rPr>
          <w:rFonts w:eastAsia="Times New Roman" w:cs="Times New Roman"/>
        </w:rPr>
        <w:lastRenderedPageBreak/>
        <w:t xml:space="preserve">Κύριε </w:t>
      </w:r>
      <w:proofErr w:type="spellStart"/>
      <w:r>
        <w:rPr>
          <w:rFonts w:eastAsia="Times New Roman" w:cs="Times New Roman"/>
        </w:rPr>
        <w:t>Κρεμαστινέ</w:t>
      </w:r>
      <w:proofErr w:type="spellEnd"/>
      <w:r>
        <w:rPr>
          <w:rFonts w:eastAsia="Times New Roman" w:cs="Times New Roman"/>
        </w:rPr>
        <w:t xml:space="preserve">, έχετε τον λόγο για οκτώ λεπτά. </w:t>
      </w:r>
    </w:p>
    <w:p w14:paraId="1BED4DC8"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ΔΗΜΗΤΡΙΟΣ ΚΡΕΜΑΣΤΙΝΟΣ (</w:t>
      </w:r>
      <w:r>
        <w:rPr>
          <w:rFonts w:eastAsia="Times New Roman"/>
          <w:b/>
          <w:bCs/>
        </w:rPr>
        <w:t xml:space="preserve">Ε </w:t>
      </w:r>
      <w:r>
        <w:rPr>
          <w:rFonts w:eastAsia="Times New Roman" w:cs="Times New Roman"/>
          <w:b/>
        </w:rPr>
        <w:t xml:space="preserve">΄Αντιπρόεδρος της </w:t>
      </w:r>
      <w:r>
        <w:rPr>
          <w:rFonts w:eastAsia="Times New Roman"/>
          <w:b/>
          <w:bCs/>
        </w:rPr>
        <w:t>Βουλή</w:t>
      </w:r>
      <w:r>
        <w:rPr>
          <w:rFonts w:eastAsia="Times New Roman" w:cs="Times New Roman"/>
          <w:b/>
        </w:rPr>
        <w:t xml:space="preserve">ς): </w:t>
      </w:r>
      <w:r>
        <w:rPr>
          <w:rFonts w:eastAsia="Times New Roman" w:cs="Times New Roman"/>
          <w:bCs/>
          <w:shd w:val="clear" w:color="auto" w:fill="FFFFFF"/>
        </w:rPr>
        <w:t>Κυρία Πρόεδρε</w:t>
      </w:r>
      <w:r>
        <w:rPr>
          <w:rFonts w:eastAsia="Times New Roman" w:cs="Times New Roman"/>
        </w:rPr>
        <w:t>, εγώ θα ήθελα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να εκφράσω τη λύπη μου για τον τρόπο που γίνεται ο κοινοβουλευτικός διάλογος </w:t>
      </w:r>
      <w:r>
        <w:rPr>
          <w:rFonts w:eastAsia="Times New Roman" w:cs="Times New Roman"/>
        </w:rPr>
        <w:t xml:space="preserve">σε </w:t>
      </w:r>
      <w:r>
        <w:rPr>
          <w:rFonts w:eastAsia="Times New Roman" w:cs="Times New Roman"/>
        </w:rPr>
        <w:t xml:space="preserve">ορισμένες στιγμές μεταξύ Υπουργού ή Υπουργών και ορισμένων Βουλευτών, χωρίς να πάρω θέση για το ποιος </w:t>
      </w:r>
      <w:r>
        <w:rPr>
          <w:rFonts w:eastAsia="Times New Roman"/>
          <w:bCs/>
        </w:rPr>
        <w:t>έχει</w:t>
      </w:r>
      <w:r>
        <w:rPr>
          <w:rFonts w:eastAsia="Times New Roman" w:cs="Times New Roman"/>
        </w:rPr>
        <w:t xml:space="preserve"> δίκιο. Ο τρόπος που γίνεται αυτός ο διάλογος δεν </w:t>
      </w:r>
      <w:proofErr w:type="spellStart"/>
      <w:r>
        <w:rPr>
          <w:rFonts w:eastAsia="Times New Roman" w:cs="Times New Roman"/>
        </w:rPr>
        <w:t>περιποιεί</w:t>
      </w:r>
      <w:proofErr w:type="spellEnd"/>
      <w:r>
        <w:rPr>
          <w:rFonts w:eastAsia="Times New Roman" w:cs="Times New Roman"/>
        </w:rPr>
        <w:t xml:space="preserve"> τιμή, δυστυχώς, για το </w:t>
      </w:r>
      <w:r>
        <w:rPr>
          <w:rFonts w:eastAsia="Times New Roman" w:cs="Times New Roman"/>
        </w:rPr>
        <w:t>ε</w:t>
      </w:r>
      <w:r>
        <w:rPr>
          <w:rFonts w:eastAsia="Times New Roman" w:cs="Times New Roman"/>
        </w:rPr>
        <w:t xml:space="preserve">λληνικό </w:t>
      </w:r>
      <w:r>
        <w:rPr>
          <w:rFonts w:eastAsia="Times New Roman"/>
          <w:bCs/>
        </w:rPr>
        <w:t>Κοινοβούλιο</w:t>
      </w:r>
      <w:r>
        <w:rPr>
          <w:rFonts w:eastAsia="Times New Roman" w:cs="Times New Roman"/>
        </w:rPr>
        <w:t xml:space="preserve">. </w:t>
      </w:r>
    </w:p>
    <w:p w14:paraId="1BED4DC9" w14:textId="77777777" w:rsidR="0011574B" w:rsidRDefault="00BF5310">
      <w:pPr>
        <w:spacing w:line="600" w:lineRule="auto"/>
        <w:ind w:firstLine="851"/>
        <w:contextualSpacing/>
        <w:jc w:val="both"/>
        <w:rPr>
          <w:rFonts w:eastAsia="Times New Roman" w:cs="Times New Roman"/>
        </w:rPr>
      </w:pPr>
      <w:r>
        <w:rPr>
          <w:rFonts w:eastAsia="Times New Roman" w:cs="Times New Roman"/>
        </w:rPr>
        <w:t>Μπαίνω στο θέμα κατευθείαν. Διερωτώμαι, αφού</w:t>
      </w:r>
      <w:r>
        <w:rPr>
          <w:rFonts w:eastAsia="Times New Roman" w:cs="Times New Roman"/>
        </w:rPr>
        <w:t xml:space="preserve"> η </w:t>
      </w:r>
      <w:r>
        <w:rPr>
          <w:rFonts w:eastAsia="Times New Roman"/>
          <w:bCs/>
        </w:rPr>
        <w:t>Κυβέρνηση</w:t>
      </w:r>
      <w:r>
        <w:rPr>
          <w:rFonts w:eastAsia="Times New Roman" w:cs="Times New Roman"/>
        </w:rPr>
        <w:t xml:space="preserve"> </w:t>
      </w:r>
      <w:r>
        <w:rPr>
          <w:rFonts w:eastAsia="Times New Roman"/>
          <w:bCs/>
        </w:rPr>
        <w:t>έχει</w:t>
      </w:r>
      <w:r>
        <w:rPr>
          <w:rFonts w:eastAsia="Times New Roman" w:cs="Times New Roman"/>
        </w:rPr>
        <w:t xml:space="preserve"> υπογράψει κάποια συμφωνία με τους δανειστές και </w:t>
      </w:r>
      <w:r>
        <w:rPr>
          <w:rFonts w:eastAsia="Times New Roman"/>
          <w:bCs/>
        </w:rPr>
        <w:t>έχει</w:t>
      </w:r>
      <w:r>
        <w:rPr>
          <w:rFonts w:eastAsia="Times New Roman" w:cs="Times New Roman"/>
        </w:rPr>
        <w:t xml:space="preserve"> καθημερινή επαφή μαζί τους, συνομιλεί δηλαδή με την τρόικα, για ποιον λόγο δεν τους εξηγεί ότι θα λάβουμε ορισμένα μέτρα, τα οποία </w:t>
      </w:r>
      <w:r>
        <w:rPr>
          <w:rFonts w:eastAsia="Times New Roman"/>
          <w:bCs/>
        </w:rPr>
        <w:t>είναι</w:t>
      </w:r>
      <w:r>
        <w:rPr>
          <w:rFonts w:eastAsia="Times New Roman" w:cs="Times New Roman"/>
        </w:rPr>
        <w:t xml:space="preserve"> συμβατά με τη συμφωνία μας; Αφού </w:t>
      </w:r>
      <w:r>
        <w:rPr>
          <w:rFonts w:eastAsia="Times New Roman"/>
          <w:bCs/>
        </w:rPr>
        <w:t>έχει</w:t>
      </w:r>
      <w:r>
        <w:rPr>
          <w:rFonts w:eastAsia="Times New Roman" w:cs="Times New Roman"/>
        </w:rPr>
        <w:t xml:space="preserve"> καθημερινή</w:t>
      </w:r>
      <w:r>
        <w:rPr>
          <w:rFonts w:eastAsia="Times New Roman" w:cs="Times New Roman"/>
        </w:rPr>
        <w:t xml:space="preserve"> επαφή μαζί τους, πρέπει να τους πει ότι θα εξαγγείλουμε ορισμένα μέτρα, τα οποία </w:t>
      </w:r>
      <w:r>
        <w:rPr>
          <w:rFonts w:eastAsia="Times New Roman"/>
          <w:bCs/>
        </w:rPr>
        <w:t>είναι</w:t>
      </w:r>
      <w:r>
        <w:rPr>
          <w:rFonts w:eastAsia="Times New Roman" w:cs="Times New Roman"/>
        </w:rPr>
        <w:t xml:space="preserve"> συμβατά με τη συμφωνία μας. </w:t>
      </w:r>
    </w:p>
    <w:p w14:paraId="1BED4DCA" w14:textId="77777777" w:rsidR="0011574B" w:rsidRDefault="00BF5310">
      <w:pPr>
        <w:spacing w:line="600" w:lineRule="auto"/>
        <w:ind w:firstLine="851"/>
        <w:contextualSpacing/>
        <w:jc w:val="both"/>
        <w:rPr>
          <w:rFonts w:eastAsia="Times New Roman" w:cs="Times New Roman"/>
        </w:rPr>
      </w:pPr>
      <w:r>
        <w:rPr>
          <w:rFonts w:eastAsia="Times New Roman" w:cs="Times New Roman"/>
        </w:rPr>
        <w:lastRenderedPageBreak/>
        <w:t xml:space="preserve">Γιατί το λέω αυτό; Διότι από χθες τα διεθνή πρακτορεία και το </w:t>
      </w:r>
      <w:r>
        <w:rPr>
          <w:rFonts w:eastAsia="Times New Roman" w:cs="Times New Roman"/>
        </w:rPr>
        <w:t>«</w:t>
      </w:r>
      <w:r>
        <w:rPr>
          <w:rFonts w:eastAsia="Times New Roman" w:cs="Times New Roman"/>
          <w:lang w:val="en-US"/>
        </w:rPr>
        <w:t>EURONEWS</w:t>
      </w:r>
      <w:r>
        <w:rPr>
          <w:rFonts w:eastAsia="Times New Roman" w:cs="Times New Roman"/>
        </w:rPr>
        <w:t>»</w:t>
      </w:r>
      <w:r>
        <w:rPr>
          <w:rFonts w:eastAsia="Times New Roman" w:cs="Times New Roman"/>
        </w:rPr>
        <w:t xml:space="preserve"> μεταδίδουν ότι ο Ευρωπαϊκός Μηχανισμός Στήριξης, το </w:t>
      </w:r>
      <w:r>
        <w:rPr>
          <w:rFonts w:eastAsia="Times New Roman" w:cs="Times New Roman"/>
          <w:lang w:val="en-US"/>
        </w:rPr>
        <w:t>ESM</w:t>
      </w:r>
      <w:r>
        <w:rPr>
          <w:rFonts w:eastAsia="Times New Roman" w:cs="Times New Roman"/>
        </w:rPr>
        <w:t>, ανακοίνωσ</w:t>
      </w:r>
      <w:r>
        <w:rPr>
          <w:rFonts w:eastAsia="Times New Roman" w:cs="Times New Roman"/>
        </w:rPr>
        <w:t xml:space="preserve">ε ότι παγώνει την εφαρμογή των βραχυπρόθεσμων μέτρων ελάφρυνσης του ελληνικού χρέους, μέχρι να διαπιστωθεί αν τα μέτρα </w:t>
      </w:r>
      <w:r>
        <w:rPr>
          <w:rFonts w:eastAsia="Times New Roman"/>
          <w:bCs/>
        </w:rPr>
        <w:t>είναι</w:t>
      </w:r>
      <w:r>
        <w:rPr>
          <w:rFonts w:eastAsia="Times New Roman" w:cs="Times New Roman"/>
        </w:rPr>
        <w:t xml:space="preserve"> συμβατά με το μνημόνιο. </w:t>
      </w:r>
    </w:p>
    <w:p w14:paraId="1BED4DCB" w14:textId="77777777" w:rsidR="0011574B" w:rsidRDefault="00BF5310">
      <w:pPr>
        <w:spacing w:line="600" w:lineRule="auto"/>
        <w:ind w:firstLine="851"/>
        <w:contextualSpacing/>
        <w:jc w:val="both"/>
        <w:rPr>
          <w:rFonts w:eastAsia="Times New Roman" w:cs="Times New Roman"/>
        </w:rPr>
      </w:pPr>
      <w:r>
        <w:rPr>
          <w:rFonts w:eastAsia="Times New Roman"/>
          <w:bCs/>
        </w:rPr>
        <w:t>Ω</w:t>
      </w:r>
      <w:r>
        <w:rPr>
          <w:rFonts w:eastAsia="Times New Roman" w:cs="Times New Roman"/>
        </w:rPr>
        <w:t>ραία, για ποιον λόγο</w:t>
      </w:r>
      <w:r>
        <w:rPr>
          <w:rFonts w:eastAsia="Times New Roman" w:cs="Times New Roman"/>
        </w:rPr>
        <w:t xml:space="preserve"> η Κυβέρνηση</w:t>
      </w:r>
      <w:r>
        <w:rPr>
          <w:rFonts w:eastAsia="Times New Roman" w:cs="Times New Roman"/>
        </w:rPr>
        <w:t xml:space="preserve"> αφού </w:t>
      </w:r>
      <w:r>
        <w:rPr>
          <w:rFonts w:eastAsia="Times New Roman"/>
          <w:bCs/>
        </w:rPr>
        <w:t>είναι</w:t>
      </w:r>
      <w:r>
        <w:rPr>
          <w:rFonts w:eastAsia="Times New Roman" w:cs="Times New Roman"/>
        </w:rPr>
        <w:t xml:space="preserve"> συμβατά </w:t>
      </w:r>
      <w:r>
        <w:rPr>
          <w:rFonts w:eastAsia="Times New Roman" w:cs="Times New Roman"/>
        </w:rPr>
        <w:t>όπως</w:t>
      </w:r>
      <w:r>
        <w:rPr>
          <w:rFonts w:eastAsia="Times New Roman" w:cs="Times New Roman"/>
        </w:rPr>
        <w:t xml:space="preserve"> λέει</w:t>
      </w:r>
      <w:r>
        <w:rPr>
          <w:rFonts w:eastAsia="Times New Roman" w:cs="Times New Roman"/>
        </w:rPr>
        <w:t>,</w:t>
      </w:r>
      <w:r>
        <w:rPr>
          <w:rFonts w:eastAsia="Times New Roman" w:cs="Times New Roman"/>
        </w:rPr>
        <w:t xml:space="preserve"> δεν λέει στους δανειστές, στην τρόικα, στο</w:t>
      </w:r>
      <w:r>
        <w:rPr>
          <w:rFonts w:eastAsia="Times New Roman" w:cs="Times New Roman"/>
        </w:rPr>
        <w:t xml:space="preserve">υς κυρίους που βρίσκονται εδώ στο </w:t>
      </w:r>
      <w:r>
        <w:rPr>
          <w:rFonts w:eastAsia="Times New Roman" w:cs="Times New Roman"/>
          <w:lang w:val="en-US"/>
        </w:rPr>
        <w:t>Hilton</w:t>
      </w:r>
      <w:r>
        <w:rPr>
          <w:rFonts w:eastAsia="Times New Roman" w:cs="Times New Roman"/>
        </w:rPr>
        <w:t xml:space="preserve">, ότι εμείς θα ανακοινώσουμε αυτά τα μέτρα, τα οποία </w:t>
      </w:r>
      <w:r>
        <w:rPr>
          <w:rFonts w:eastAsia="Times New Roman"/>
          <w:bCs/>
        </w:rPr>
        <w:t>είναι</w:t>
      </w:r>
      <w:r>
        <w:rPr>
          <w:rFonts w:eastAsia="Times New Roman" w:cs="Times New Roman"/>
        </w:rPr>
        <w:t xml:space="preserve"> συμβατά και </w:t>
      </w:r>
      <w:r>
        <w:rPr>
          <w:rFonts w:eastAsia="Times New Roman" w:cs="Times New Roman"/>
        </w:rPr>
        <w:t xml:space="preserve">αντιθέτως </w:t>
      </w:r>
      <w:r>
        <w:rPr>
          <w:rFonts w:eastAsia="Times New Roman" w:cs="Times New Roman"/>
        </w:rPr>
        <w:t>δημιουργεί μια τέτοια κατάσταση, που τα διεθνή πρακτορεία λένε ότι η απόφαση αυτή προκάλεσε ισχυρές πιέσεις στα ελληνικά ομόλογα και το</w:t>
      </w:r>
      <w:r>
        <w:rPr>
          <w:rFonts w:eastAsia="Times New Roman" w:cs="Times New Roman"/>
        </w:rPr>
        <w:t xml:space="preserve"> χρηματιστήριο; Δεν </w:t>
      </w:r>
      <w:r>
        <w:rPr>
          <w:rFonts w:eastAsia="Times New Roman"/>
          <w:bCs/>
        </w:rPr>
        <w:t>είναι</w:t>
      </w:r>
      <w:r>
        <w:rPr>
          <w:rFonts w:eastAsia="Times New Roman" w:cs="Times New Roman"/>
        </w:rPr>
        <w:t xml:space="preserve"> </w:t>
      </w:r>
      <w:r>
        <w:rPr>
          <w:rFonts w:eastAsia="Times New Roman"/>
          <w:bCs/>
        </w:rPr>
        <w:t>εύλογη</w:t>
      </w:r>
      <w:r>
        <w:rPr>
          <w:rFonts w:eastAsia="Times New Roman" w:cs="Times New Roman"/>
        </w:rPr>
        <w:t xml:space="preserve"> αυτή η απορία την οποία εκφράζω αυτή τη στιγμή; </w:t>
      </w:r>
    </w:p>
    <w:p w14:paraId="1BED4DCC" w14:textId="77777777" w:rsidR="0011574B" w:rsidRDefault="00BF5310">
      <w:pPr>
        <w:spacing w:line="600" w:lineRule="auto"/>
        <w:ind w:firstLine="851"/>
        <w:contextualSpacing/>
        <w:jc w:val="both"/>
        <w:rPr>
          <w:rFonts w:eastAsia="Times New Roman" w:cs="Times New Roman"/>
        </w:rPr>
      </w:pPr>
      <w:r>
        <w:rPr>
          <w:rFonts w:eastAsia="Times New Roman" w:cs="Times New Roman"/>
        </w:rPr>
        <w:t>Β</w:t>
      </w:r>
      <w:r>
        <w:rPr>
          <w:rFonts w:eastAsia="Times New Roman"/>
          <w:bCs/>
          <w:shd w:val="clear" w:color="auto" w:fill="FFFFFF"/>
        </w:rPr>
        <w:t>εβαίως,</w:t>
      </w:r>
      <w:r>
        <w:rPr>
          <w:rFonts w:eastAsia="Times New Roman" w:cs="Times New Roman"/>
        </w:rPr>
        <w:t xml:space="preserve"> ο κ. Παππάς μάς καθησύχασε προηγουμένως, λέγοντας ότι ευρωπαϊκοί παράγοντες υποστηρίζουν πως τα μέτρα αυτά </w:t>
      </w:r>
      <w:r>
        <w:rPr>
          <w:rFonts w:eastAsia="Times New Roman"/>
          <w:bCs/>
        </w:rPr>
        <w:t>είναι</w:t>
      </w:r>
      <w:r>
        <w:rPr>
          <w:rFonts w:eastAsia="Times New Roman" w:cs="Times New Roman"/>
        </w:rPr>
        <w:t xml:space="preserve"> συμβατά. Είπε, μάλιστα, ότι και η κυρία Γεννηματά </w:t>
      </w:r>
      <w:r>
        <w:rPr>
          <w:rFonts w:eastAsia="Times New Roman"/>
          <w:bCs/>
        </w:rPr>
        <w:t>εί</w:t>
      </w:r>
      <w:r>
        <w:rPr>
          <w:rFonts w:eastAsia="Times New Roman"/>
          <w:bCs/>
        </w:rPr>
        <w:t>ναι</w:t>
      </w:r>
      <w:r>
        <w:rPr>
          <w:rFonts w:eastAsia="Times New Roman" w:cs="Times New Roman"/>
        </w:rPr>
        <w:t xml:space="preserve"> υπέρ. Ασφαλώς και </w:t>
      </w:r>
      <w:r>
        <w:rPr>
          <w:rFonts w:eastAsia="Times New Roman"/>
          <w:bCs/>
        </w:rPr>
        <w:lastRenderedPageBreak/>
        <w:t>είναι</w:t>
      </w:r>
      <w:r>
        <w:rPr>
          <w:rFonts w:eastAsia="Times New Roman" w:cs="Times New Roman"/>
        </w:rPr>
        <w:t xml:space="preserve"> υπέρ, γιατί </w:t>
      </w:r>
      <w:r>
        <w:rPr>
          <w:rFonts w:eastAsia="Times New Roman"/>
          <w:bCs/>
        </w:rPr>
        <w:t>είναι</w:t>
      </w:r>
      <w:r>
        <w:rPr>
          <w:rFonts w:eastAsia="Times New Roman" w:cs="Times New Roman"/>
        </w:rPr>
        <w:t xml:space="preserve"> το αυτονόητο. </w:t>
      </w:r>
      <w:r>
        <w:rPr>
          <w:rFonts w:eastAsia="Times New Roman"/>
          <w:bCs/>
        </w:rPr>
        <w:t>Είναι</w:t>
      </w:r>
      <w:r>
        <w:rPr>
          <w:rFonts w:eastAsia="Times New Roman" w:cs="Times New Roman"/>
        </w:rPr>
        <w:t xml:space="preserve"> δυνατόν να </w:t>
      </w:r>
      <w:r>
        <w:rPr>
          <w:rFonts w:eastAsia="Times New Roman"/>
          <w:bCs/>
        </w:rPr>
        <w:t>είναι</w:t>
      </w:r>
      <w:r>
        <w:rPr>
          <w:rFonts w:eastAsia="Times New Roman" w:cs="Times New Roman"/>
        </w:rPr>
        <w:t xml:space="preserve"> η Δημοκρατική Συμπαράταξη ΠΑΣΟΚ</w:t>
      </w:r>
      <w:r>
        <w:rPr>
          <w:rFonts w:eastAsia="Times New Roman"/>
        </w:rPr>
        <w:t>–</w:t>
      </w:r>
      <w:r>
        <w:rPr>
          <w:rFonts w:eastAsia="Times New Roman" w:cs="Times New Roman"/>
        </w:rPr>
        <w:t xml:space="preserve">ΔΗΜΑΡ κατά, όταν προασπίζεται το δίκαιο των αδυνάτων; Και ποιο κόμμα θα </w:t>
      </w:r>
      <w:r>
        <w:rPr>
          <w:rFonts w:eastAsia="Times New Roman"/>
          <w:bCs/>
        </w:rPr>
        <w:t>είναι</w:t>
      </w:r>
      <w:r>
        <w:rPr>
          <w:rFonts w:eastAsia="Times New Roman" w:cs="Times New Roman"/>
        </w:rPr>
        <w:t xml:space="preserve"> κατά του βοηθήματος; Κανένα. Πρέπει, </w:t>
      </w:r>
      <w:r>
        <w:rPr>
          <w:rFonts w:eastAsia="Times New Roman" w:cs="Times New Roman"/>
          <w:bCs/>
          <w:shd w:val="clear" w:color="auto" w:fill="FFFFFF"/>
        </w:rPr>
        <w:t>όμως,</w:t>
      </w:r>
      <w:r>
        <w:rPr>
          <w:rFonts w:eastAsia="Times New Roman" w:cs="Times New Roman"/>
        </w:rPr>
        <w:t xml:space="preserve"> το καθένα να διατυπώσει τη θέση του. </w:t>
      </w:r>
    </w:p>
    <w:p w14:paraId="1BED4DCD"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Ποιο κόμμα θα </w:t>
      </w:r>
      <w:r>
        <w:rPr>
          <w:rFonts w:eastAsia="Times New Roman"/>
          <w:bCs/>
        </w:rPr>
        <w:t>είναι</w:t>
      </w:r>
      <w:r>
        <w:rPr>
          <w:rFonts w:eastAsia="Times New Roman" w:cs="Times New Roman"/>
        </w:rPr>
        <w:t xml:space="preserve"> κατά της εφαρμογή</w:t>
      </w:r>
      <w:r>
        <w:rPr>
          <w:rFonts w:eastAsia="Times New Roman" w:cs="Times New Roman"/>
        </w:rPr>
        <w:t>ς</w:t>
      </w:r>
      <w:r>
        <w:rPr>
          <w:rFonts w:eastAsia="Times New Roman" w:cs="Times New Roman"/>
        </w:rPr>
        <w:t xml:space="preserve"> της αναστολής του ΦΠΑ; Αφού η Δημοκρατική Συμπαράταξη ήταν το κύριο κόμμα που μέχρι τώρα συνέβαλλε στο να μην εφαρμοστεί η </w:t>
      </w:r>
      <w:r>
        <w:rPr>
          <w:rFonts w:eastAsia="Times New Roman" w:cs="Times New Roman"/>
        </w:rPr>
        <w:t>εξίσωση</w:t>
      </w:r>
      <w:r>
        <w:rPr>
          <w:rFonts w:eastAsia="Times New Roman" w:cs="Times New Roman"/>
        </w:rPr>
        <w:t xml:space="preserve"> του ΦΠΑ μεταξύ νησιών και ενδοχώρας. Στο πρώτο </w:t>
      </w:r>
      <w:r>
        <w:rPr>
          <w:rFonts w:eastAsia="Times New Roman" w:cs="Times New Roman"/>
        </w:rPr>
        <w:t xml:space="preserve">μνημόνιο </w:t>
      </w:r>
      <w:r>
        <w:rPr>
          <w:rFonts w:eastAsia="Times New Roman"/>
          <w:bCs/>
        </w:rPr>
        <w:t xml:space="preserve">είναι </w:t>
      </w:r>
      <w:r>
        <w:rPr>
          <w:rFonts w:eastAsia="Times New Roman" w:cs="Times New Roman"/>
        </w:rPr>
        <w:t xml:space="preserve">σαφώς αναγεγραμμένο. Στο δεύτερο μνημόνιο </w:t>
      </w:r>
      <w:r>
        <w:rPr>
          <w:rFonts w:eastAsia="Times New Roman"/>
          <w:bCs/>
        </w:rPr>
        <w:t>είναι</w:t>
      </w:r>
      <w:r>
        <w:rPr>
          <w:rFonts w:eastAsia="Times New Roman" w:cs="Times New Roman"/>
        </w:rPr>
        <w:t xml:space="preserve"> το ίδιο. Δεν ήρθε ποτέ ο </w:t>
      </w:r>
      <w:proofErr w:type="spellStart"/>
      <w:r>
        <w:rPr>
          <w:rFonts w:eastAsia="Times New Roman" w:cs="Times New Roman"/>
        </w:rPr>
        <w:t>εφαρμοστικός</w:t>
      </w:r>
      <w:proofErr w:type="spellEnd"/>
      <w:r>
        <w:rPr>
          <w:rFonts w:eastAsia="Times New Roman" w:cs="Times New Roman"/>
        </w:rPr>
        <w:t xml:space="preserve"> νόμος στη </w:t>
      </w:r>
      <w:r>
        <w:rPr>
          <w:rFonts w:eastAsia="Times New Roman"/>
          <w:bCs/>
        </w:rPr>
        <w:t>Βουλή</w:t>
      </w:r>
      <w:r>
        <w:rPr>
          <w:rFonts w:eastAsia="Times New Roman" w:cs="Times New Roman"/>
        </w:rPr>
        <w:t xml:space="preserve">. Ο </w:t>
      </w:r>
      <w:proofErr w:type="spellStart"/>
      <w:r>
        <w:rPr>
          <w:rFonts w:eastAsia="Times New Roman" w:cs="Times New Roman"/>
        </w:rPr>
        <w:t>εφαρμοστικός</w:t>
      </w:r>
      <w:proofErr w:type="spellEnd"/>
      <w:r>
        <w:rPr>
          <w:rFonts w:eastAsia="Times New Roman" w:cs="Times New Roman"/>
        </w:rPr>
        <w:t xml:space="preserve"> νόμος στη </w:t>
      </w:r>
      <w:r>
        <w:rPr>
          <w:rFonts w:eastAsia="Times New Roman"/>
          <w:bCs/>
        </w:rPr>
        <w:t>Βουλή</w:t>
      </w:r>
      <w:r>
        <w:rPr>
          <w:rFonts w:eastAsia="Times New Roman" w:cs="Times New Roman"/>
        </w:rPr>
        <w:t xml:space="preserve"> ήρθε από τον ΣΥΡΙΖΑ </w:t>
      </w:r>
      <w:r>
        <w:rPr>
          <w:rFonts w:eastAsia="Times New Roman" w:cs="Times New Roman"/>
        </w:rPr>
        <w:t xml:space="preserve">και τους ΑΝΕΛ </w:t>
      </w:r>
      <w:r>
        <w:rPr>
          <w:rFonts w:eastAsia="Times New Roman" w:cs="Times New Roman"/>
        </w:rPr>
        <w:t>και ψηφίστηκε από τον ΣΥΡΙΖΑ</w:t>
      </w:r>
      <w:r>
        <w:rPr>
          <w:rFonts w:eastAsia="Times New Roman" w:cs="Times New Roman"/>
        </w:rPr>
        <w:t xml:space="preserve"> και τους ΑΝΕΛ</w:t>
      </w:r>
      <w:r>
        <w:rPr>
          <w:rFonts w:eastAsia="Times New Roman" w:cs="Times New Roman"/>
        </w:rPr>
        <w:t xml:space="preserve">. </w:t>
      </w:r>
    </w:p>
    <w:p w14:paraId="1BED4DCE" w14:textId="77777777" w:rsidR="0011574B" w:rsidRDefault="00BF5310">
      <w:pPr>
        <w:spacing w:line="600" w:lineRule="auto"/>
        <w:ind w:firstLine="851"/>
        <w:contextualSpacing/>
        <w:jc w:val="both"/>
        <w:rPr>
          <w:rFonts w:eastAsia="Times New Roman" w:cs="Times New Roman"/>
        </w:rPr>
      </w:pPr>
      <w:r>
        <w:rPr>
          <w:rFonts w:eastAsia="Times New Roman" w:cs="Times New Roman"/>
        </w:rPr>
        <w:t>Και τώρα, αντί να πάμε πίσω,</w:t>
      </w:r>
      <w:r>
        <w:rPr>
          <w:rFonts w:eastAsia="Times New Roman" w:cs="Times New Roman"/>
        </w:rPr>
        <w:t xml:space="preserve"> πάμε στην αναστολή</w:t>
      </w:r>
      <w:r>
        <w:rPr>
          <w:rFonts w:eastAsia="Times New Roman" w:cs="Times New Roman"/>
        </w:rPr>
        <w:t xml:space="preserve"> της εξίσωσης</w:t>
      </w:r>
      <w:r>
        <w:rPr>
          <w:rFonts w:eastAsia="Times New Roman" w:cs="Times New Roman"/>
        </w:rPr>
        <w:t xml:space="preserve">. Αναστολή, </w:t>
      </w:r>
      <w:r>
        <w:rPr>
          <w:rFonts w:eastAsia="Times New Roman" w:cs="Times New Roman"/>
          <w:bCs/>
          <w:shd w:val="clear" w:color="auto" w:fill="FFFFFF"/>
        </w:rPr>
        <w:t>όμως,</w:t>
      </w:r>
      <w:r>
        <w:rPr>
          <w:rFonts w:eastAsia="Times New Roman" w:cs="Times New Roman"/>
        </w:rPr>
        <w:t xml:space="preserve"> για πόσο χρόνο; Εμείς δεν είμαστε υπέρ της αναστολής. Εμείς είμαστε υπέρ της κατάργησης, αλλά αφού δεν υπάρχει κατάργηση, </w:t>
      </w:r>
      <w:r>
        <w:rPr>
          <w:rFonts w:eastAsia="Times New Roman" w:cs="Times New Roman"/>
        </w:rPr>
        <w:lastRenderedPageBreak/>
        <w:t xml:space="preserve">ας πάμε στην αναστολή. Άρα, στηρίζουμε κατ’ </w:t>
      </w:r>
      <w:r>
        <w:rPr>
          <w:rFonts w:eastAsia="Times New Roman" w:cs="Times New Roman"/>
          <w:bCs/>
          <w:shd w:val="clear" w:color="auto" w:fill="FFFFFF"/>
        </w:rPr>
        <w:t>ανάγκη την</w:t>
      </w:r>
      <w:r>
        <w:rPr>
          <w:rFonts w:eastAsia="Times New Roman" w:cs="Times New Roman"/>
        </w:rPr>
        <w:t xml:space="preserve"> αναστολή, αλλά δεν επιθυμούμε</w:t>
      </w:r>
      <w:r>
        <w:rPr>
          <w:rFonts w:eastAsia="Times New Roman" w:cs="Times New Roman"/>
        </w:rPr>
        <w:t xml:space="preserve"> απλά την αναστολή. </w:t>
      </w:r>
    </w:p>
    <w:p w14:paraId="1BED4DCF"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Και γιατί όχι η αναστολή; Γιατί δεν μπορούν να ζήσουν τα νησιά με το καθεστώς αυτό. Η ιστορία του ΦΠΑ πρέπει να ξέρετε ότι </w:t>
      </w:r>
      <w:r>
        <w:rPr>
          <w:rFonts w:eastAsia="Times New Roman"/>
          <w:bCs/>
        </w:rPr>
        <w:t>είναι</w:t>
      </w:r>
      <w:r>
        <w:rPr>
          <w:rFonts w:eastAsia="Times New Roman" w:cs="Times New Roman"/>
        </w:rPr>
        <w:t xml:space="preserve"> πολύ μακρινή. Η  διαφοροποίηση του ΦΠΑ </w:t>
      </w:r>
      <w:r>
        <w:rPr>
          <w:rFonts w:eastAsia="Times New Roman" w:cs="Times New Roman"/>
        </w:rPr>
        <w:t xml:space="preserve">μεταξύ νησιών και ενδοχώρας </w:t>
      </w:r>
      <w:r>
        <w:rPr>
          <w:rFonts w:eastAsia="Times New Roman" w:cs="Times New Roman"/>
        </w:rPr>
        <w:t>έγινε επί πρωθυπουργίας Ανδρέα Παπανδρέ</w:t>
      </w:r>
      <w:r>
        <w:rPr>
          <w:rFonts w:eastAsia="Times New Roman" w:cs="Times New Roman"/>
        </w:rPr>
        <w:t xml:space="preserve">ου, όταν ήρθε ο ΦΠΑ, ως υποχρεωτικό μέτρο, από την Ευρωπαϊκή Ένωση. Μέχρι τότε, τα νησιά είχαν φορολογική προστασία, γιατί πραγματικά </w:t>
      </w:r>
      <w:r>
        <w:rPr>
          <w:rFonts w:eastAsia="Times New Roman"/>
          <w:bCs/>
        </w:rPr>
        <w:t>είναι</w:t>
      </w:r>
      <w:r>
        <w:rPr>
          <w:rFonts w:eastAsia="Times New Roman" w:cs="Times New Roman"/>
        </w:rPr>
        <w:t xml:space="preserve"> δύσκολο να ζήσει ο νησιώτης στα νησιά, όταν αγοράζει τα πάντα ακριβότερα από την ενδοχώρα. Η ζωή τους </w:t>
      </w:r>
      <w:r>
        <w:rPr>
          <w:rFonts w:eastAsia="Times New Roman"/>
          <w:bCs/>
        </w:rPr>
        <w:t>είναι</w:t>
      </w:r>
      <w:r>
        <w:rPr>
          <w:rFonts w:eastAsia="Times New Roman" w:cs="Times New Roman"/>
        </w:rPr>
        <w:t xml:space="preserve"> ακριβότε</w:t>
      </w:r>
      <w:r>
        <w:rPr>
          <w:rFonts w:eastAsia="Times New Roman" w:cs="Times New Roman"/>
        </w:rPr>
        <w:t xml:space="preserve">ρη, </w:t>
      </w:r>
      <w:r>
        <w:rPr>
          <w:rFonts w:eastAsia="Times New Roman" w:cs="Times New Roman"/>
        </w:rPr>
        <w:t xml:space="preserve">οι νησιώτες </w:t>
      </w:r>
      <w:r>
        <w:rPr>
          <w:rFonts w:eastAsia="Times New Roman" w:cs="Times New Roman"/>
        </w:rPr>
        <w:t xml:space="preserve">εγκαταλείπουν τα νησιά και τα νησιά παύουν να έχουν κατοίκους. </w:t>
      </w:r>
    </w:p>
    <w:p w14:paraId="1BED4DD0"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Το ξέρετε ότι οι Σουλτάνοι είχαν ειδικό καθεστώς υπέρ των φορολογουμένων για τα νησιά του Αιγαίου; Μιλώ για την Οθωμανική Αυτοκρατορία. Αντιλαμβάνεστε, λοιπόν, ότι αυτό </w:t>
      </w:r>
      <w:r>
        <w:rPr>
          <w:rFonts w:eastAsia="Times New Roman"/>
          <w:bCs/>
        </w:rPr>
        <w:t>είναι</w:t>
      </w:r>
      <w:r>
        <w:rPr>
          <w:rFonts w:eastAsia="Times New Roman" w:cs="Times New Roman"/>
        </w:rPr>
        <w:t xml:space="preserve"> α</w:t>
      </w:r>
      <w:r>
        <w:rPr>
          <w:rFonts w:eastAsia="Times New Roman" w:cs="Times New Roman"/>
        </w:rPr>
        <w:t xml:space="preserve">υτονόητο. Δεν θα έπρεπε να </w:t>
      </w:r>
      <w:r>
        <w:rPr>
          <w:rFonts w:eastAsia="Times New Roman" w:cs="Times New Roman"/>
        </w:rPr>
        <w:lastRenderedPageBreak/>
        <w:t xml:space="preserve">συζητάμε σήμερα για αναστολή. Πρέπει να επανέλθουμε στο καθεστώς της διαφοροποίησης του ΦΠΑ μεταξύ νησιών και της ενδοχώρας. </w:t>
      </w:r>
    </w:p>
    <w:p w14:paraId="1BED4DD1" w14:textId="77777777" w:rsidR="0011574B" w:rsidRDefault="00BF5310">
      <w:pPr>
        <w:spacing w:line="600" w:lineRule="auto"/>
        <w:ind w:firstLine="851"/>
        <w:contextualSpacing/>
        <w:jc w:val="both"/>
        <w:rPr>
          <w:rFonts w:eastAsia="Times New Roman" w:cs="Times New Roman"/>
        </w:rPr>
      </w:pPr>
      <w:r>
        <w:rPr>
          <w:rFonts w:eastAsia="Times New Roman" w:cs="Times New Roman"/>
        </w:rPr>
        <w:t xml:space="preserve">Λέγοντας όλα αυτά, πρέπει να πούμε ότι αυτή καθαυτή η ύπαρξη των νησιών </w:t>
      </w:r>
      <w:r>
        <w:rPr>
          <w:rFonts w:eastAsia="Times New Roman"/>
          <w:bCs/>
        </w:rPr>
        <w:t>είναι</w:t>
      </w:r>
      <w:r>
        <w:rPr>
          <w:rFonts w:eastAsia="Times New Roman" w:cs="Times New Roman"/>
        </w:rPr>
        <w:t xml:space="preserve"> σπουδαίο πράγμα για την Ε</w:t>
      </w:r>
      <w:r>
        <w:rPr>
          <w:rFonts w:eastAsia="Times New Roman" w:cs="Times New Roman"/>
        </w:rPr>
        <w:t xml:space="preserve">λλάδα. Ακόμη και οι δηλώσεις που γίνονται υπό </w:t>
      </w:r>
      <w:proofErr w:type="spellStart"/>
      <w:r>
        <w:rPr>
          <w:rFonts w:eastAsia="Times New Roman" w:cs="Times New Roman"/>
        </w:rPr>
        <w:t>μορφήν</w:t>
      </w:r>
      <w:proofErr w:type="spellEnd"/>
      <w:r>
        <w:rPr>
          <w:rFonts w:eastAsia="Times New Roman" w:cs="Times New Roman"/>
        </w:rPr>
        <w:t>, αν θέλετε, υπερβολής, δηλαδή</w:t>
      </w:r>
      <w:r>
        <w:rPr>
          <w:rFonts w:eastAsia="Times New Roman" w:cs="Times New Roman"/>
        </w:rPr>
        <w:t>,</w:t>
      </w:r>
      <w:r>
        <w:rPr>
          <w:rFonts w:eastAsia="Times New Roman" w:cs="Times New Roman"/>
        </w:rPr>
        <w:t xml:space="preserve"> «</w:t>
      </w:r>
      <w:r>
        <w:rPr>
          <w:rFonts w:eastAsia="Times New Roman"/>
          <w:bCs/>
        </w:rPr>
        <w:t>Ε</w:t>
      </w:r>
      <w:r>
        <w:rPr>
          <w:rFonts w:eastAsia="Times New Roman" w:cs="Times New Roman"/>
        </w:rPr>
        <w:t xml:space="preserve">, ας μας πάρουν και μερικά νησιά, θα τα ξαναπάρουμε» </w:t>
      </w:r>
      <w:r>
        <w:rPr>
          <w:rFonts w:eastAsia="Times New Roman"/>
          <w:bCs/>
        </w:rPr>
        <w:t>είναι</w:t>
      </w:r>
      <w:r>
        <w:rPr>
          <w:rFonts w:eastAsia="Times New Roman" w:cs="Times New Roman"/>
        </w:rPr>
        <w:t xml:space="preserve"> ενοχλητικές και ενοχλούν τους κατοίκους. </w:t>
      </w:r>
    </w:p>
    <w:p w14:paraId="1BED4D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Διότι πρέπει να ξέρουμε την ιστορία, ότι τα νησιά αυτά έχουν κατακτηθ</w:t>
      </w:r>
      <w:r>
        <w:rPr>
          <w:rFonts w:eastAsia="Times New Roman" w:cs="Times New Roman"/>
          <w:szCs w:val="24"/>
        </w:rPr>
        <w:t>εί από Ενετούς, από ιππότες, από την Οθωμανική Αυτοκρατορία, δηλαδή</w:t>
      </w:r>
      <w:r>
        <w:rPr>
          <w:rFonts w:eastAsia="Times New Roman" w:cs="Times New Roman"/>
          <w:szCs w:val="24"/>
        </w:rPr>
        <w:t>,</w:t>
      </w:r>
      <w:r>
        <w:rPr>
          <w:rFonts w:eastAsia="Times New Roman" w:cs="Times New Roman"/>
          <w:szCs w:val="24"/>
        </w:rPr>
        <w:t xml:space="preserve"> είναι το δέλεαρ του Αιγαίου. Εμείς λοιπόν που τα έχουμε καθόμαστε και συζητάμε υπό ποιες προϋποθέσεις μπορεί να τα έχουμε ή να μην τα έχουμε; Αυτά είναι τα αυτονόητα. </w:t>
      </w:r>
    </w:p>
    <w:p w14:paraId="1BED4DD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Έρχομαι επί της ουσ</w:t>
      </w:r>
      <w:r>
        <w:rPr>
          <w:rFonts w:eastAsia="Times New Roman" w:cs="Times New Roman"/>
          <w:szCs w:val="24"/>
        </w:rPr>
        <w:t xml:space="preserve">ίας τώρα. Χθες, ο Πρωθυπουργός επισκέφθηκε τη Νίσυρο. Όπως ξέρετε, η Νίσυρος απέχει λίγα μίλια από την Κω. Η Νίσυρος δεν έχει κανένα πρόβλημα, ούτε η Τήλος. Δεν θα ήταν λογικό να πάει </w:t>
      </w:r>
      <w:r>
        <w:rPr>
          <w:rFonts w:eastAsia="Times New Roman" w:cs="Times New Roman"/>
          <w:szCs w:val="24"/>
        </w:rPr>
        <w:lastRenderedPageBreak/>
        <w:t xml:space="preserve">στην Κω και να δει πώς είναι αυτά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Εγώ πήγα στην Κω. Σας λέω λοιπόν ότι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υπάρχουν δωμάτια, τα οποία είναι τέσσερα επί τέσσερα ή τέσσερα επί πέντε και είδα να υπάρχουν δέκα άνθρωποι μέσα! Δεν μπορούμε να πούμε στους Ευρωπαίους, οι οποίοι μας το επέβαλλαν, να έχουμε ανθρώπινες</w:t>
      </w:r>
      <w:r>
        <w:rPr>
          <w:rFonts w:eastAsia="Times New Roman" w:cs="Times New Roman"/>
          <w:szCs w:val="24"/>
        </w:rPr>
        <w:t xml:space="preserve"> συνθήκες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αφού αυτοί τα επέβαλλαν; Δεν μπορούμε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να τα έχουμε σε δευτερεύοντα, μη τουριστικά νησιά και τα έχουμε στα μεγαλύτερα τουριστικά, τα οποία δυσφημίζουν τον τουρισμό μας; </w:t>
      </w:r>
    </w:p>
    <w:p w14:paraId="1BED4DD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Αυτές είναι, κύριοι Υπουργοί, οι απαιτήσεις που έπ</w:t>
      </w:r>
      <w:r>
        <w:rPr>
          <w:rFonts w:eastAsia="Times New Roman" w:cs="Times New Roman"/>
          <w:szCs w:val="24"/>
        </w:rPr>
        <w:t xml:space="preserve">ρεπε να έχει η Κυβέρνηση από την Ευρωπαϊκή Ένωση. Αφού δηλαδή η Ευρωπαϊκή Ένωση επέβαλλε τα </w:t>
      </w:r>
      <w:proofErr w:type="spellStart"/>
      <w:r>
        <w:rPr>
          <w:rFonts w:eastAsia="Times New Roman" w:cs="Times New Roman"/>
          <w:szCs w:val="24"/>
        </w:rPr>
        <w:t>hot</w:t>
      </w:r>
      <w:proofErr w:type="spellEnd"/>
      <w:r>
        <w:rPr>
          <w:rFonts w:eastAsia="Times New Roman" w:cs="Times New Roman"/>
          <w:szCs w:val="24"/>
        </w:rPr>
        <w:t xml:space="preserve"> </w:t>
      </w:r>
      <w:proofErr w:type="spellStart"/>
      <w:r>
        <w:rPr>
          <w:rFonts w:eastAsia="Times New Roman" w:cs="Times New Roman"/>
          <w:szCs w:val="24"/>
        </w:rPr>
        <w:t>spot</w:t>
      </w:r>
      <w:proofErr w:type="spellEnd"/>
      <w:r>
        <w:rPr>
          <w:rFonts w:eastAsia="Times New Roman" w:cs="Times New Roman"/>
          <w:szCs w:val="24"/>
          <w:lang w:val="en-US"/>
        </w:rPr>
        <w:t>s</w:t>
      </w:r>
      <w:r>
        <w:rPr>
          <w:rFonts w:eastAsia="Times New Roman" w:cs="Times New Roman"/>
          <w:szCs w:val="24"/>
        </w:rPr>
        <w:t>, να μην ε</w:t>
      </w:r>
      <w:r>
        <w:rPr>
          <w:rFonts w:eastAsia="Times New Roman" w:cs="Times New Roman"/>
          <w:szCs w:val="24"/>
        </w:rPr>
        <w:t>γκατασταθούν</w:t>
      </w:r>
      <w:r>
        <w:rPr>
          <w:rFonts w:eastAsia="Times New Roman" w:cs="Times New Roman"/>
          <w:szCs w:val="24"/>
        </w:rPr>
        <w:t xml:space="preserve"> στα νησιά του αυξημένου τουρισμού. Τουλάχιστον αυτό έπρεπε να απαιτήσει. Διότι η Ευρωπαϊκή Ένωση λέει ότι θα </w:t>
      </w:r>
      <w:r>
        <w:rPr>
          <w:rFonts w:eastAsia="Times New Roman" w:cs="Times New Roman"/>
          <w:szCs w:val="24"/>
        </w:rPr>
        <w:t xml:space="preserve">πρέπει να </w:t>
      </w:r>
      <w:r>
        <w:rPr>
          <w:rFonts w:eastAsia="Times New Roman" w:cs="Times New Roman"/>
          <w:szCs w:val="24"/>
        </w:rPr>
        <w:t xml:space="preserve">είναι κοντά </w:t>
      </w:r>
      <w:r>
        <w:rPr>
          <w:rFonts w:eastAsia="Times New Roman" w:cs="Times New Roman"/>
          <w:szCs w:val="24"/>
        </w:rPr>
        <w:t>σ</w:t>
      </w:r>
      <w:r>
        <w:rPr>
          <w:rFonts w:eastAsia="Times New Roman" w:cs="Times New Roman"/>
          <w:szCs w:val="24"/>
        </w:rPr>
        <w:t xml:space="preserve">την Τουρκία </w:t>
      </w:r>
      <w:r>
        <w:rPr>
          <w:rFonts w:eastAsia="Times New Roman" w:cs="Times New Roman"/>
          <w:szCs w:val="24"/>
        </w:rPr>
        <w:t xml:space="preserve">για να μπορεί να γίνεται γρήγορα η </w:t>
      </w:r>
      <w:r>
        <w:rPr>
          <w:rFonts w:eastAsia="Times New Roman" w:cs="Times New Roman"/>
          <w:szCs w:val="24"/>
        </w:rPr>
        <w:t>επιστροφή των μεταναστών στην</w:t>
      </w:r>
      <w:r>
        <w:rPr>
          <w:rFonts w:eastAsia="Times New Roman" w:cs="Times New Roman"/>
          <w:szCs w:val="24"/>
        </w:rPr>
        <w:t xml:space="preserve"> Τουρκία, να έρχο</w:t>
      </w:r>
      <w:r>
        <w:rPr>
          <w:rFonts w:eastAsia="Times New Roman" w:cs="Times New Roman"/>
          <w:szCs w:val="24"/>
        </w:rPr>
        <w:lastRenderedPageBreak/>
        <w:t>νται δηλαδή και να γυρίζουν πίσω στην Τουρκία. Δυστυχώς, αυτό δεν γίνεται. Και όταν δεν γίνεται αυτό το πράγμα, τότε γίνονται εκρηκτικές καταστάσεις στα νησιά. Και</w:t>
      </w:r>
      <w:r>
        <w:rPr>
          <w:rFonts w:eastAsia="Times New Roman" w:cs="Times New Roman"/>
          <w:szCs w:val="24"/>
        </w:rPr>
        <w:t xml:space="preserve"> όταν οι εκρηκτικές καταστάσεις μεταδίδονται από τα μέσα ενημέρωσης, αντιλαμβάνεστε τι δ</w:t>
      </w:r>
      <w:r>
        <w:rPr>
          <w:rFonts w:eastAsia="Times New Roman" w:cs="Times New Roman"/>
          <w:szCs w:val="24"/>
        </w:rPr>
        <w:t>υσ</w:t>
      </w:r>
      <w:r>
        <w:rPr>
          <w:rFonts w:eastAsia="Times New Roman" w:cs="Times New Roman"/>
          <w:szCs w:val="24"/>
        </w:rPr>
        <w:t xml:space="preserve">φήμιση είναι για τον ελληνικό τουρισμό γενικότερα, αλλά και των νησιών ειδικότερα. Αυτά είναι ίσως τα προβλήματα, τα οποία πρέπει να δει η Κυβέρνηση. </w:t>
      </w:r>
    </w:p>
    <w:p w14:paraId="1BED4DD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Pr>
          <w:rFonts w:eastAsia="Times New Roman" w:cs="Times New Roman"/>
          <w:szCs w:val="24"/>
        </w:rPr>
        <w:t>τροπολογία που έφερε, δεν νομίζω ότι εξυπηρετεί κανέναν, ούτε καν την Κυβέρνηση. Φαντάζομαι όλα τα κόμματα είναι υπέρ. Και αυτός, ενδεχομένως, που δεν ήταν υπέρ δεν θα είχε το θάρρος να το πει. Άρα λοιπόν, τι εξυπηρετεί η ψηφοφορία απόψε; Η ψηφοφορία δεν ε</w:t>
      </w:r>
      <w:r>
        <w:rPr>
          <w:rFonts w:eastAsia="Times New Roman" w:cs="Times New Roman"/>
          <w:szCs w:val="24"/>
        </w:rPr>
        <w:t xml:space="preserve">ξυπηρετεί απολύτως τίποτα. </w:t>
      </w:r>
    </w:p>
    <w:p w14:paraId="1BED4DD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Όσον αφορά την ουσία του θέματος, θα έπρεπε να πανηγυρίζει η Κυβέρνηση αν αυτό το επίδομα προερχόταν από το πραγματικό πλεόνασμα, όχι από το υστέρημα ή –αν θέλετε- τη φορολογία των μικρομεσαίων. Για ποιο λόγο; Διότι εάν φορολογο</w:t>
      </w:r>
      <w:r>
        <w:rPr>
          <w:rFonts w:eastAsia="Times New Roman" w:cs="Times New Roman"/>
          <w:szCs w:val="24"/>
        </w:rPr>
        <w:t xml:space="preserve">ύνται συνέχεια οι μικρομεσαίοι, κάποια </w:t>
      </w:r>
      <w:r>
        <w:rPr>
          <w:rFonts w:eastAsia="Times New Roman" w:cs="Times New Roman"/>
          <w:szCs w:val="24"/>
        </w:rPr>
        <w:lastRenderedPageBreak/>
        <w:t>στιγμή θα πάψουν να είναι και αυτοί μικρομεσαίοι. Θα γίνουν και αυτοί προβληματικοί. Θα πρέπει να δίνουμε και στους μικρομεσαίους επίδομα, εάν δεν υπάρξει παραγωγή και επενδύσεις. Η Κυβέρνηση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πρέπει να κατεβά</w:t>
      </w:r>
      <w:r>
        <w:rPr>
          <w:rFonts w:eastAsia="Times New Roman" w:cs="Times New Roman"/>
          <w:szCs w:val="24"/>
        </w:rPr>
        <w:t>σει λίγο τους τόνους της, να μην πάει να εκμεταλλευτεί πράγματα τα οποία είναι αυτονόητα για όλη τη Βουλή και να κοιτάξει την πραγματική ουσία της υπόθεσης. Πρέπει η Ελλάδα γρήγορα να αποκτήσει μια σταθερότητα πολι</w:t>
      </w:r>
      <w:r>
        <w:rPr>
          <w:rFonts w:eastAsia="Times New Roman" w:cs="Times New Roman"/>
          <w:szCs w:val="24"/>
        </w:rPr>
        <w:t>τι</w:t>
      </w:r>
      <w:r>
        <w:rPr>
          <w:rFonts w:eastAsia="Times New Roman" w:cs="Times New Roman"/>
          <w:szCs w:val="24"/>
        </w:rPr>
        <w:t xml:space="preserve">κή, η οποία, όπως ξέρετε, μέχρι σήμερα, </w:t>
      </w:r>
      <w:r>
        <w:rPr>
          <w:rFonts w:eastAsia="Times New Roman" w:cs="Times New Roman"/>
          <w:szCs w:val="24"/>
        </w:rPr>
        <w:t xml:space="preserve">δεν έχει επιτευχθεί. </w:t>
      </w:r>
    </w:p>
    <w:p w14:paraId="1BED4DD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BED4DD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14:paraId="1BED4DD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Γιατί δεν έχει επιτευχθεί</w:t>
      </w:r>
      <w:r>
        <w:rPr>
          <w:rFonts w:eastAsia="Times New Roman" w:cs="Times New Roman"/>
          <w:szCs w:val="24"/>
        </w:rPr>
        <w:t xml:space="preserve"> μέχρι σήμερα</w:t>
      </w:r>
      <w:r>
        <w:rPr>
          <w:rFonts w:eastAsia="Times New Roman" w:cs="Times New Roman"/>
          <w:szCs w:val="24"/>
        </w:rPr>
        <w:t xml:space="preserve">; Διότι οι </w:t>
      </w:r>
      <w:r>
        <w:rPr>
          <w:rFonts w:eastAsia="Times New Roman" w:cs="Times New Roman"/>
          <w:szCs w:val="24"/>
        </w:rPr>
        <w:t xml:space="preserve">υποψήφιοι </w:t>
      </w:r>
      <w:r>
        <w:rPr>
          <w:rFonts w:eastAsia="Times New Roman" w:cs="Times New Roman"/>
          <w:szCs w:val="24"/>
        </w:rPr>
        <w:t>π</w:t>
      </w:r>
      <w:r>
        <w:rPr>
          <w:rFonts w:eastAsia="Times New Roman" w:cs="Times New Roman"/>
          <w:szCs w:val="24"/>
        </w:rPr>
        <w:t xml:space="preserve">ρωθυπουργοί φιλοδοξούν να γίνουν </w:t>
      </w:r>
      <w:r>
        <w:rPr>
          <w:rFonts w:eastAsia="Times New Roman" w:cs="Times New Roman"/>
          <w:szCs w:val="24"/>
        </w:rPr>
        <w:t>π</w:t>
      </w:r>
      <w:r>
        <w:rPr>
          <w:rFonts w:eastAsia="Times New Roman" w:cs="Times New Roman"/>
          <w:szCs w:val="24"/>
        </w:rPr>
        <w:t>ρωθυπουργοί και όλοι αναλαμβά</w:t>
      </w:r>
      <w:r>
        <w:rPr>
          <w:rFonts w:eastAsia="Times New Roman" w:cs="Times New Roman"/>
          <w:szCs w:val="24"/>
        </w:rPr>
        <w:t xml:space="preserve">νουν ο καθένας να φέρει από ένα μνημόνιο στη Βουλή αυτή. Αυτό γίνεται από την αρχή του πρώτου μνημονίου μέχρι τώρα. Η πολιτική σταθερότητα είναι </w:t>
      </w:r>
      <w:r>
        <w:rPr>
          <w:rFonts w:eastAsia="Times New Roman" w:cs="Times New Roman"/>
          <w:szCs w:val="24"/>
        </w:rPr>
        <w:lastRenderedPageBreak/>
        <w:t>βασική προϋπόθεση για να μην έχουμε συνέχεια βοηθήματα, βοηθήματα, βοηθήματα. Χωρίς την πολιτική σταθερότητα, η</w:t>
      </w:r>
      <w:r>
        <w:rPr>
          <w:rFonts w:eastAsia="Times New Roman" w:cs="Times New Roman"/>
          <w:szCs w:val="24"/>
        </w:rPr>
        <w:t xml:space="preserve"> οποία θα φέρει επενδύσεις, παραγωγή και παραγωγικότητα στη χώρα, δυστυχώς φοβούμαι ότι δεν θα βελτιώνεται η κατάστασή μας γενικότερα. </w:t>
      </w:r>
    </w:p>
    <w:p w14:paraId="1BED4DDA"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1BED4DD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ζητήσει ο κ. Λεβέντης, αλλά ζήτησε και ο κ. Θεοδωράκης για να κάνει μια δήλωση από το έδρανο του.</w:t>
      </w:r>
    </w:p>
    <w:p w14:paraId="1BED4DD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 xml:space="preserve">Εντάξει, κυρία Πρόεδρε, συνεννοηθήκαμε. Θα μιλήσω μετά τον κ. Λεβέντη. </w:t>
      </w:r>
    </w:p>
    <w:p w14:paraId="1BED4DD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w:t>
      </w:r>
      <w:r>
        <w:rPr>
          <w:rFonts w:eastAsia="Times New Roman" w:cs="Times New Roman"/>
          <w:b/>
          <w:szCs w:val="24"/>
        </w:rPr>
        <w:t>στασία Χριστοδουλοπούλου):</w:t>
      </w:r>
      <w:r>
        <w:rPr>
          <w:rFonts w:eastAsia="Times New Roman" w:cs="Times New Roman"/>
          <w:szCs w:val="24"/>
        </w:rPr>
        <w:t xml:space="preserve"> Εντάξει. Αφού το λύσατε μεταξύ σας. </w:t>
      </w:r>
    </w:p>
    <w:p w14:paraId="1BED4DD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Λεβέντη, έχετε τον λόγο για οχτώ λεπτά. </w:t>
      </w:r>
    </w:p>
    <w:p w14:paraId="1BED4DD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ΒΑΣΙΛΗΣ ΛΕΒΕΝΤΗΣ (Πρόεδρος της Ένωσης Κεντρώων): </w:t>
      </w:r>
      <w:r>
        <w:rPr>
          <w:rFonts w:eastAsia="Times New Roman" w:cs="Times New Roman"/>
          <w:szCs w:val="24"/>
        </w:rPr>
        <w:t xml:space="preserve">Καλησπέρα, κυρίες και κύριοι Βουλευτές και κύριοι Υπουργοί. </w:t>
      </w:r>
    </w:p>
    <w:p w14:paraId="1BED4DE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Έστειλα επιστολή στον κύριο</w:t>
      </w:r>
      <w:r>
        <w:rPr>
          <w:rFonts w:eastAsia="Times New Roman" w:cs="Times New Roman"/>
          <w:szCs w:val="24"/>
        </w:rPr>
        <w:t xml:space="preserve"> Πρόεδρο της Δημοκρατίας ζητώντας του σύνοδο πολιτικών Αρχηγών για τα εξοπλιστικά. </w:t>
      </w:r>
    </w:p>
    <w:p w14:paraId="1BED4DE1" w14:textId="77777777" w:rsidR="0011574B" w:rsidRDefault="00BF5310">
      <w:pPr>
        <w:spacing w:line="600" w:lineRule="auto"/>
        <w:contextualSpacing/>
        <w:jc w:val="both"/>
        <w:rPr>
          <w:rFonts w:eastAsia="Times New Roman" w:cs="Times New Roman"/>
          <w:szCs w:val="24"/>
        </w:rPr>
      </w:pPr>
      <w:r>
        <w:rPr>
          <w:rFonts w:eastAsia="Times New Roman" w:cs="Times New Roman"/>
          <w:szCs w:val="24"/>
        </w:rPr>
        <w:t>Την κοινοποίησα και στον κ. Τσίπρα και απάντηση δεν έλαβα. Αυτό το πράγμα, ο Πρωθυπουργός να μην απαντάει στους πολιτικούς αρχηγούς καθόλου, τι μορφής σχέση είναι αυτή; Δεν</w:t>
      </w:r>
      <w:r>
        <w:rPr>
          <w:rFonts w:eastAsia="Times New Roman" w:cs="Times New Roman"/>
          <w:szCs w:val="24"/>
        </w:rPr>
        <w:t xml:space="preserve"> μου απάντησε: «</w:t>
      </w:r>
      <w:r>
        <w:rPr>
          <w:rFonts w:eastAsia="Times New Roman" w:cs="Times New Roman"/>
          <w:szCs w:val="24"/>
        </w:rPr>
        <w:t>ν</w:t>
      </w:r>
      <w:r>
        <w:rPr>
          <w:rFonts w:eastAsia="Times New Roman" w:cs="Times New Roman"/>
          <w:szCs w:val="24"/>
        </w:rPr>
        <w:t>αι», «</w:t>
      </w:r>
      <w:r>
        <w:rPr>
          <w:rFonts w:eastAsia="Times New Roman" w:cs="Times New Roman"/>
          <w:szCs w:val="24"/>
        </w:rPr>
        <w:t>ό</w:t>
      </w:r>
      <w:r>
        <w:rPr>
          <w:rFonts w:eastAsia="Times New Roman" w:cs="Times New Roman"/>
          <w:szCs w:val="24"/>
        </w:rPr>
        <w:t>χι», «</w:t>
      </w:r>
      <w:r>
        <w:rPr>
          <w:rFonts w:eastAsia="Times New Roman" w:cs="Times New Roman"/>
          <w:szCs w:val="24"/>
        </w:rPr>
        <w:t>δ</w:t>
      </w:r>
      <w:r>
        <w:rPr>
          <w:rFonts w:eastAsia="Times New Roman" w:cs="Times New Roman"/>
          <w:szCs w:val="24"/>
        </w:rPr>
        <w:t>εν θέλω», «</w:t>
      </w:r>
      <w:r>
        <w:rPr>
          <w:rFonts w:eastAsia="Times New Roman" w:cs="Times New Roman"/>
          <w:szCs w:val="24"/>
        </w:rPr>
        <w:t>δ</w:t>
      </w:r>
      <w:r>
        <w:rPr>
          <w:rFonts w:eastAsia="Times New Roman" w:cs="Times New Roman"/>
          <w:szCs w:val="24"/>
        </w:rPr>
        <w:t>εν μπορώ» ή «</w:t>
      </w:r>
      <w:r>
        <w:rPr>
          <w:rFonts w:eastAsia="Times New Roman" w:cs="Times New Roman"/>
          <w:szCs w:val="24"/>
        </w:rPr>
        <w:t>δ</w:t>
      </w:r>
      <w:r>
        <w:rPr>
          <w:rFonts w:eastAsia="Times New Roman" w:cs="Times New Roman"/>
          <w:szCs w:val="24"/>
        </w:rPr>
        <w:t>εν το κρίνω σωστό».</w:t>
      </w:r>
    </w:p>
    <w:p w14:paraId="1BED4DE2"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 xml:space="preserve">Εξήγησα και εξηγώ ότι η αγωνία μου δημιουργήθηκε μετά από συζητήσεις με ανώτατους αξιωματικούς, οι οποίοι μου είπαν ότι η Τουρκία αποκτά υπεροχή μετά την παραγγελία των </w:t>
      </w:r>
      <w:r>
        <w:rPr>
          <w:rFonts w:eastAsia="Times New Roman" w:cs="Times New Roman"/>
          <w:szCs w:val="24"/>
          <w:lang w:val="en-US"/>
        </w:rPr>
        <w:t>F</w:t>
      </w:r>
      <w:r>
        <w:rPr>
          <w:rFonts w:eastAsia="Times New Roman" w:cs="Times New Roman"/>
          <w:szCs w:val="24"/>
        </w:rPr>
        <w:t xml:space="preserve">35. Δεν μπορώ να καταλάβω η αδράνεια αυτή πού κατευθύνεται. </w:t>
      </w:r>
    </w:p>
    <w:p w14:paraId="1BED4DE3"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 xml:space="preserve">Με πλησίασε ο κ. Βίτσας στο έδρανό μου, μου είπε: «Έχετε κάποια δίκια». Με πλησίασε ο κ. Κρεμαστινός στο έδρανό μου, μου είπε: «Και ο Ανδρέας Παπανδρέου με τον </w:t>
      </w:r>
      <w:proofErr w:type="spellStart"/>
      <w:r>
        <w:rPr>
          <w:rFonts w:eastAsia="Times New Roman" w:cs="Times New Roman"/>
          <w:szCs w:val="24"/>
        </w:rPr>
        <w:t>Οζάλ</w:t>
      </w:r>
      <w:proofErr w:type="spellEnd"/>
      <w:r>
        <w:rPr>
          <w:rFonts w:eastAsia="Times New Roman" w:cs="Times New Roman"/>
          <w:szCs w:val="24"/>
        </w:rPr>
        <w:t xml:space="preserve"> είχαν πει να μην ξοδεύουμε όλα</w:t>
      </w:r>
      <w:r>
        <w:rPr>
          <w:rFonts w:eastAsia="Times New Roman" w:cs="Times New Roman"/>
          <w:szCs w:val="24"/>
        </w:rPr>
        <w:t xml:space="preserve"> τα </w:t>
      </w:r>
      <w:r>
        <w:rPr>
          <w:rFonts w:eastAsia="Times New Roman" w:cs="Times New Roman"/>
          <w:szCs w:val="24"/>
        </w:rPr>
        <w:lastRenderedPageBreak/>
        <w:t>λεφτά στην άμυνα». Εγώ ξέρω μια πραγματικότητα, ότι καθημερινά έχουμε απειλές και εμείς έχουμε έναν Πρόεδρο Δημοκρατίας που κάθεται και απαντάει και λέει: «Δεν παραχωρούμε τίποτα». Αν σας ικανοποιεί αυτή η κατάσταση και το πού θα οδηγήσει αυτή η κατάστ</w:t>
      </w:r>
      <w:r>
        <w:rPr>
          <w:rFonts w:eastAsia="Times New Roman" w:cs="Times New Roman"/>
          <w:szCs w:val="24"/>
        </w:rPr>
        <w:t>αση, τι να πω;</w:t>
      </w:r>
    </w:p>
    <w:p w14:paraId="1BED4DE4"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Έσπευσαν οι δημοσιογράφοι να πουν ότι με τα 200 ευρώ που ζήτησα να δώσουμε όλοι οι έχοντες εισοδήματα πάνω από 1.500 ευρώ, είτε μισθούς είτε συντάξεις, εννοούσα να πάρουμε και από τους μικρούς. Δηλαδή αν παίρνει ένας αγρότης 300 ευρώ, να του</w:t>
      </w:r>
      <w:r>
        <w:rPr>
          <w:rFonts w:eastAsia="Times New Roman" w:cs="Times New Roman"/>
          <w:szCs w:val="24"/>
        </w:rPr>
        <w:t xml:space="preserve"> πάρουμε τα 200. </w:t>
      </w:r>
    </w:p>
    <w:p w14:paraId="1BED4DE5"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 xml:space="preserve">Γιατί μόνιμο χαρακτηριστικό των δημοσιογράφων, ιδιαίτερα των </w:t>
      </w:r>
      <w:proofErr w:type="spellStart"/>
      <w:r>
        <w:rPr>
          <w:rFonts w:eastAsia="Times New Roman" w:cs="Times New Roman"/>
          <w:szCs w:val="24"/>
        </w:rPr>
        <w:t>κομματοσκύλων</w:t>
      </w:r>
      <w:proofErr w:type="spellEnd"/>
      <w:r>
        <w:rPr>
          <w:rFonts w:eastAsia="Times New Roman" w:cs="Times New Roman"/>
          <w:szCs w:val="24"/>
        </w:rPr>
        <w:t xml:space="preserve"> δημοσιογράφων, αυτών που έχουν ανατραφεί στις στάνες τις κομματικές, είναι η παραχάραξη των λεγομένων ενός πολιτικού. Είναι επί μόνιμης βάσεως.</w:t>
      </w:r>
    </w:p>
    <w:p w14:paraId="1BED4DE6"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Όπως εχθές κιόλας ε</w:t>
      </w:r>
      <w:r>
        <w:rPr>
          <w:rFonts w:eastAsia="Times New Roman" w:cs="Times New Roman"/>
          <w:szCs w:val="24"/>
        </w:rPr>
        <w:t xml:space="preserve">ίπανε ότι θέλω να απολύσω το 30% των υπαλλήλων του δημοσίου, ενώ εγώ ζήτησα αξιολόγηση. Είπα ότι υποπτεύομαι ότι το 30% είναι αργόμισθοι ή δεν προσέρχονται ή παίρνουν τον μισθό </w:t>
      </w:r>
      <w:r>
        <w:rPr>
          <w:rFonts w:eastAsia="Times New Roman" w:cs="Times New Roman"/>
          <w:szCs w:val="24"/>
        </w:rPr>
        <w:lastRenderedPageBreak/>
        <w:t>τους χωρίς να προσφέρουν τίποτα, χωρίς να καλύπτουν ανάγκες και ότι πρέπει να γ</w:t>
      </w:r>
      <w:r>
        <w:rPr>
          <w:rFonts w:eastAsia="Times New Roman" w:cs="Times New Roman"/>
          <w:szCs w:val="24"/>
        </w:rPr>
        <w:t xml:space="preserve">ίνει αξιολόγηση. Θεωρώ ότι όταν ένας στο </w:t>
      </w:r>
      <w:r>
        <w:rPr>
          <w:rFonts w:eastAsia="Times New Roman" w:cs="Times New Roman"/>
          <w:szCs w:val="24"/>
        </w:rPr>
        <w:t>δ</w:t>
      </w:r>
      <w:r>
        <w:rPr>
          <w:rFonts w:eastAsia="Times New Roman" w:cs="Times New Roman"/>
          <w:szCs w:val="24"/>
        </w:rPr>
        <w:t xml:space="preserve">ημόσιο δεν προσφέρει κανένα έργο, δεν είναι εργαζόμενος. Δεν καταλαβαίνω η Αίθουσα γιατί τους καλύπτει αυτούς. </w:t>
      </w:r>
    </w:p>
    <w:p w14:paraId="1BED4DE7"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 xml:space="preserve">Οι ξένοι λένε συνεχώς: «Μειώστε δραστικά τις δαπάνες του </w:t>
      </w:r>
      <w:r>
        <w:rPr>
          <w:rFonts w:eastAsia="Times New Roman" w:cs="Times New Roman"/>
          <w:szCs w:val="24"/>
        </w:rPr>
        <w:t>δ</w:t>
      </w:r>
      <w:r>
        <w:rPr>
          <w:rFonts w:eastAsia="Times New Roman" w:cs="Times New Roman"/>
          <w:szCs w:val="24"/>
        </w:rPr>
        <w:t xml:space="preserve">ημοσίου». Κύριοι, εάν κάποιοι δεν δουλεύουν </w:t>
      </w:r>
      <w:r>
        <w:rPr>
          <w:rFonts w:eastAsia="Times New Roman" w:cs="Times New Roman"/>
          <w:szCs w:val="24"/>
        </w:rPr>
        <w:t xml:space="preserve">στο </w:t>
      </w:r>
      <w:r>
        <w:rPr>
          <w:rFonts w:eastAsia="Times New Roman" w:cs="Times New Roman"/>
          <w:szCs w:val="24"/>
        </w:rPr>
        <w:t>δ</w:t>
      </w:r>
      <w:r>
        <w:rPr>
          <w:rFonts w:eastAsia="Times New Roman" w:cs="Times New Roman"/>
          <w:szCs w:val="24"/>
        </w:rPr>
        <w:t>ημόσιο, η Αίθουσα αυτή έχει ευθύνες, γιατί κάποιος άλλος κόσμος πληρώνει φόρους, κάνει αγώνες καθημερινούς για να πληρώνονται οι άνθρωποι αυτοί. Δεν το καταλαβαίνω. Αξιολόγηση ζητώ και μακάρι να αποδειχθεί ότι σφάλω και είναι μηδέν οι αργόμισθοι. Το ε</w:t>
      </w:r>
      <w:r>
        <w:rPr>
          <w:rFonts w:eastAsia="Times New Roman" w:cs="Times New Roman"/>
          <w:szCs w:val="24"/>
        </w:rPr>
        <w:t xml:space="preserve">ίπα κιόλας. Και όλα τα </w:t>
      </w:r>
      <w:r>
        <w:rPr>
          <w:rFonts w:eastAsia="Times New Roman" w:cs="Times New Roman"/>
          <w:szCs w:val="24"/>
          <w:lang w:val="en-US"/>
        </w:rPr>
        <w:t>site</w:t>
      </w:r>
      <w:r>
        <w:rPr>
          <w:rFonts w:eastAsia="Times New Roman" w:cs="Times New Roman"/>
          <w:szCs w:val="24"/>
        </w:rPr>
        <w:t xml:space="preserve"> και όλες οι εφημερίδες έχουν πρωτοσέλιδο: «Ο Λεβέντης θέλει το 30% των δημοσίων υπαλλήλων να απολυθούν». </w:t>
      </w:r>
    </w:p>
    <w:p w14:paraId="1BED4DE8"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 xml:space="preserve">Στον τόπο αυτόν με αυτές τις </w:t>
      </w:r>
      <w:proofErr w:type="spellStart"/>
      <w:r>
        <w:rPr>
          <w:rFonts w:eastAsia="Times New Roman" w:cs="Times New Roman"/>
          <w:szCs w:val="24"/>
        </w:rPr>
        <w:t>Κασσάνδρες</w:t>
      </w:r>
      <w:proofErr w:type="spellEnd"/>
      <w:r>
        <w:rPr>
          <w:rFonts w:eastAsia="Times New Roman" w:cs="Times New Roman"/>
          <w:szCs w:val="24"/>
        </w:rPr>
        <w:t xml:space="preserve"> και με αυτούς τους τρόπους προσπαθούμε να βλάψουμε καριέρες, όπως και κάποιες άλλε</w:t>
      </w:r>
      <w:r>
        <w:rPr>
          <w:rFonts w:eastAsia="Times New Roman" w:cs="Times New Roman"/>
          <w:szCs w:val="24"/>
        </w:rPr>
        <w:t xml:space="preserve">ς καριέρες </w:t>
      </w:r>
      <w:r>
        <w:rPr>
          <w:rFonts w:eastAsia="Times New Roman" w:cs="Times New Roman"/>
          <w:szCs w:val="24"/>
        </w:rPr>
        <w:lastRenderedPageBreak/>
        <w:t xml:space="preserve">στήνονται πάνω στην απατεωνιά. Δεν πειράζει. Όποιες καριέρες ενοχλούν, προσπαθούμε να τις εξοντώσουμε. </w:t>
      </w:r>
    </w:p>
    <w:p w14:paraId="1BED4DE9"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Για τις συντάξεις έχω πει ότι το Διεθνές Νομισματικό Ταμείο έχει εκδηλώσει την αντίληψη ότι έτσι όπως είναι η κατάσταση σήμερα, ένας εργαζόμε</w:t>
      </w:r>
      <w:r>
        <w:rPr>
          <w:rFonts w:eastAsia="Times New Roman" w:cs="Times New Roman"/>
          <w:szCs w:val="24"/>
        </w:rPr>
        <w:t xml:space="preserve">νος προς ένα συνταξιούχο –έχουμε περίπου τον ίδιο αριθμό εργαζομένων και συνταξιούχων, ενώ σε άλλες χώρες είναι τέσσερις προς έναν οι εργαζόμενοι προς τους συνταξιούχους– </w:t>
      </w:r>
      <w:proofErr w:type="spellStart"/>
      <w:r>
        <w:rPr>
          <w:rFonts w:eastAsia="Times New Roman" w:cs="Times New Roman"/>
          <w:szCs w:val="24"/>
        </w:rPr>
        <w:t>οδηγούμεθα</w:t>
      </w:r>
      <w:proofErr w:type="spellEnd"/>
      <w:r>
        <w:rPr>
          <w:rFonts w:eastAsia="Times New Roman" w:cs="Times New Roman"/>
          <w:szCs w:val="24"/>
        </w:rPr>
        <w:t xml:space="preserve"> σε 1.200 ευρώ μεικτά να είναι η μεγίστη σύνταξη. Το έχουν πει. </w:t>
      </w:r>
    </w:p>
    <w:p w14:paraId="1BED4DEA"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Άρα, αν αφ</w:t>
      </w:r>
      <w:r>
        <w:rPr>
          <w:rFonts w:eastAsia="Times New Roman" w:cs="Times New Roman"/>
          <w:szCs w:val="24"/>
        </w:rPr>
        <w:t xml:space="preserve">ήσουμε ανέγγιχτο το σύστημα των συντάξεων, όπως έκανε ο </w:t>
      </w:r>
      <w:proofErr w:type="spellStart"/>
      <w:r>
        <w:rPr>
          <w:rFonts w:eastAsia="Times New Roman" w:cs="Times New Roman"/>
          <w:szCs w:val="24"/>
        </w:rPr>
        <w:t>Κατρούγκαλος</w:t>
      </w:r>
      <w:proofErr w:type="spellEnd"/>
      <w:r>
        <w:rPr>
          <w:rFonts w:eastAsia="Times New Roman" w:cs="Times New Roman"/>
          <w:szCs w:val="24"/>
        </w:rPr>
        <w:t xml:space="preserve"> –ανέγγιχτο το άφησε, παρ’ όλα αυτά που λέει-, να ξέρετε ότι σε λίγους μήνες η μεγίστη σύνταξη στην Ελλάδα θα είναι 1.200 μεικτά, </w:t>
      </w:r>
      <w:proofErr w:type="spellStart"/>
      <w:r>
        <w:rPr>
          <w:rFonts w:eastAsia="Times New Roman" w:cs="Times New Roman"/>
          <w:szCs w:val="24"/>
        </w:rPr>
        <w:t>όπερ</w:t>
      </w:r>
      <w:proofErr w:type="spellEnd"/>
      <w:r>
        <w:rPr>
          <w:rFonts w:eastAsia="Times New Roman" w:cs="Times New Roman"/>
          <w:szCs w:val="24"/>
        </w:rPr>
        <w:t xml:space="preserve"> σημαίνει 950 ευρώ καθαρά.</w:t>
      </w:r>
    </w:p>
    <w:p w14:paraId="1BED4DEB"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Άρα η επέμβαση έπρεπε να εί</w:t>
      </w:r>
      <w:r>
        <w:rPr>
          <w:rFonts w:eastAsia="Times New Roman" w:cs="Times New Roman"/>
          <w:szCs w:val="24"/>
        </w:rPr>
        <w:t xml:space="preserve">χε γίνει εδώ και χρόνια για τις συντάξεις. Τώρα δεν ξέρω τι προλαβαίνουμε, γιατί με τέτοιον λόγο, ένας προς έναν εργαζόμενοι προς συνταξιούχους, με συνεχώς αυξανόμενες τις στρατιές </w:t>
      </w:r>
      <w:r>
        <w:rPr>
          <w:rFonts w:eastAsia="Times New Roman" w:cs="Times New Roman"/>
          <w:szCs w:val="24"/>
        </w:rPr>
        <w:lastRenderedPageBreak/>
        <w:t>των ανέργων, άρα με μείωση εσόδων των ασφαλιστικών ταμείων, το μέλλον είναι</w:t>
      </w:r>
      <w:r>
        <w:rPr>
          <w:rFonts w:eastAsia="Times New Roman" w:cs="Times New Roman"/>
          <w:szCs w:val="24"/>
        </w:rPr>
        <w:t xml:space="preserve"> δυσοίωνο, είναι αυτονόητα δυσοίωνο.</w:t>
      </w:r>
    </w:p>
    <w:p w14:paraId="1BED4DEC"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Υπήρξαν κάποιοι χαρακτηρισμοί. Κάποιος Υπουργός είπε ότι και δεκαοκτώ νησιά και να μας πάρουν, δεν πειράζει, κάποιος άλλος είπε για τις σημαίες, ότι άλλη αξία έχει η σημαία όταν είναι στο σπίτι σου, άλλη αξία όταν είναι</w:t>
      </w:r>
      <w:r>
        <w:rPr>
          <w:rFonts w:eastAsia="Times New Roman" w:cs="Times New Roman"/>
          <w:szCs w:val="24"/>
        </w:rPr>
        <w:t xml:space="preserve"> σε δημόσιο κτήριο και κάποιοι άλλοι είπαν για νομιμοποίηση για τη Χρυσή Αυγή κ.λπ..</w:t>
      </w:r>
    </w:p>
    <w:p w14:paraId="1BED4DE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Δεν καταλαβαίνω, ο κ. Τσίπρας με τέτοιους Βουλευτές κρατάει την Κυβέρνηση; Αυτό το </w:t>
      </w:r>
      <w:proofErr w:type="spellStart"/>
      <w:r>
        <w:rPr>
          <w:rFonts w:eastAsia="Times New Roman"/>
          <w:szCs w:val="24"/>
        </w:rPr>
        <w:t>εκατόν</w:t>
      </w:r>
      <w:proofErr w:type="spellEnd"/>
      <w:r>
        <w:rPr>
          <w:rFonts w:eastAsia="Times New Roman"/>
          <w:szCs w:val="24"/>
        </w:rPr>
        <w:t xml:space="preserve"> πενήντα τρία έχει αυτά τα άτομα μέσα. Δεν καταλαβαίνω. Ο κ. Παρασκευόπουλος προθυ</w:t>
      </w:r>
      <w:r>
        <w:rPr>
          <w:rFonts w:eastAsia="Times New Roman"/>
          <w:szCs w:val="24"/>
        </w:rPr>
        <w:t>μοποιήθηκε να παραδώσει την έδρα. Γιατί δεν την παραδίδει άπαξ και έχει την αντίληψη ότι η Ακροδεξιά μπορεί να νομιμοποιηθεί και να γίνει δημοκρατικότατο κόμμα καθόλα αποδεκτό; Δεν το καταλαβαίνω.</w:t>
      </w:r>
    </w:p>
    <w:p w14:paraId="1BED4DE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Ζητάτε σήμερα ονομαστική ψηφοφορία. Δεν το καταλαβαίνω. Τι </w:t>
      </w:r>
      <w:r>
        <w:rPr>
          <w:rFonts w:eastAsia="Times New Roman"/>
          <w:szCs w:val="24"/>
        </w:rPr>
        <w:t xml:space="preserve">ονομαστική ψηφοφορία; Έχω ζητήσει ενάμιση χρόνο συναίνεση. Συναίνεση </w:t>
      </w:r>
      <w:r>
        <w:rPr>
          <w:rFonts w:eastAsia="Times New Roman"/>
          <w:szCs w:val="24"/>
        </w:rPr>
        <w:lastRenderedPageBreak/>
        <w:t>θα πει να συνεννοούμεθα εδώ μέσα. Μου απάντησε ο κ. Τσίπρας ότι μόνος του μπορεί, δεν χρειάζεται συναίνεση. Μπορεί μόνος του.</w:t>
      </w:r>
    </w:p>
    <w:p w14:paraId="1BED4DEF" w14:textId="77777777" w:rsidR="0011574B" w:rsidRDefault="00BF5310">
      <w:pPr>
        <w:spacing w:line="600" w:lineRule="auto"/>
        <w:ind w:firstLine="720"/>
        <w:contextualSpacing/>
        <w:jc w:val="both"/>
        <w:rPr>
          <w:rFonts w:eastAsia="Times New Roman"/>
          <w:szCs w:val="24"/>
        </w:rPr>
      </w:pPr>
      <w:r>
        <w:rPr>
          <w:rFonts w:eastAsia="Times New Roman"/>
          <w:szCs w:val="24"/>
        </w:rPr>
        <w:t>Αφού μπορείτε μόνοι σας, γιατί ζητάτε τη βοήθεια των άλλων κο</w:t>
      </w:r>
      <w:r>
        <w:rPr>
          <w:rFonts w:eastAsia="Times New Roman"/>
          <w:szCs w:val="24"/>
        </w:rPr>
        <w:t>μμάτων, κυρίες και κύριοι της Συμπολίτευσης; Αφού μπορείτε μόνοι σας, βγάλτε το φίδι από την τρύπα μέχρι τέλους. Δηλαδή, τι θα κάνουμε; Όποτε τα πράγματα είναι καλά, θα λέτε ότι μόνοι σας μπορείτε και όποτε έρχεται πυρκαγιά στον οίκο μας, θα λέτε: «Βοηθήστ</w:t>
      </w:r>
      <w:r>
        <w:rPr>
          <w:rFonts w:eastAsia="Times New Roman"/>
          <w:szCs w:val="24"/>
        </w:rPr>
        <w:t>ε οι υπόλοιποι»; Είναι αυτά λογικές;</w:t>
      </w:r>
    </w:p>
    <w:p w14:paraId="1BED4DF0" w14:textId="77777777" w:rsidR="0011574B" w:rsidRDefault="00BF5310">
      <w:pPr>
        <w:spacing w:line="600" w:lineRule="auto"/>
        <w:ind w:firstLine="720"/>
        <w:contextualSpacing/>
        <w:jc w:val="both"/>
        <w:rPr>
          <w:rFonts w:eastAsia="Times New Roman"/>
          <w:szCs w:val="24"/>
        </w:rPr>
      </w:pPr>
      <w:r>
        <w:rPr>
          <w:rFonts w:eastAsia="Times New Roman"/>
          <w:szCs w:val="24"/>
        </w:rPr>
        <w:t>Εμείς θέλαμε να βοηθήσουμε εξαρχής και θέλαμε εθνική συνεννόηση. Αυτό θέλαμε. Όμως, η πλευρά του κ. Τσίπρα δεν το ήθελε. Και αρχίζω και πιστεύω ότι και το εγχείρημα που κάναμε -που έκανα τόσο αγώνα για την απλή αναλογικ</w:t>
      </w:r>
      <w:r>
        <w:rPr>
          <w:rFonts w:eastAsia="Times New Roman"/>
          <w:szCs w:val="24"/>
        </w:rPr>
        <w:t xml:space="preserve">ή εγώ προσωπικά- πήγε κι αυτό χαμένο. Είχαμε συζητήσει με τον κ. Τσίπρα να μην συνεχίσει να ψηφίζει τα νομοσχέδια με </w:t>
      </w:r>
      <w:proofErr w:type="spellStart"/>
      <w:r>
        <w:rPr>
          <w:rFonts w:eastAsia="Times New Roman"/>
          <w:szCs w:val="24"/>
        </w:rPr>
        <w:t>εκατόν</w:t>
      </w:r>
      <w:proofErr w:type="spellEnd"/>
      <w:r>
        <w:rPr>
          <w:rFonts w:eastAsia="Times New Roman"/>
          <w:szCs w:val="24"/>
        </w:rPr>
        <w:t xml:space="preserve"> πενήντα τρία. Συνεχίζει με </w:t>
      </w:r>
      <w:proofErr w:type="spellStart"/>
      <w:r>
        <w:rPr>
          <w:rFonts w:eastAsia="Times New Roman"/>
          <w:szCs w:val="24"/>
        </w:rPr>
        <w:t>εκατόν</w:t>
      </w:r>
      <w:proofErr w:type="spellEnd"/>
      <w:r>
        <w:rPr>
          <w:rFonts w:eastAsia="Times New Roman"/>
          <w:szCs w:val="24"/>
        </w:rPr>
        <w:t xml:space="preserve"> πενήντα τρία. Δεν τον νοιάζει τι κάνει η υπόλοιπη Αίθουσα.</w:t>
      </w:r>
    </w:p>
    <w:p w14:paraId="1BED4DF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Επομένως, εκείνα εκεί που έλεγε ο κ. </w:t>
      </w:r>
      <w:proofErr w:type="spellStart"/>
      <w:r>
        <w:rPr>
          <w:rFonts w:eastAsia="Times New Roman"/>
          <w:szCs w:val="24"/>
        </w:rPr>
        <w:t>Κο</w:t>
      </w:r>
      <w:r>
        <w:rPr>
          <w:rFonts w:eastAsia="Times New Roman"/>
          <w:szCs w:val="24"/>
        </w:rPr>
        <w:t>υρουμπλής</w:t>
      </w:r>
      <w:proofErr w:type="spellEnd"/>
      <w:r>
        <w:rPr>
          <w:rFonts w:eastAsia="Times New Roman"/>
          <w:szCs w:val="24"/>
        </w:rPr>
        <w:t xml:space="preserve">, ότι χρειάζονται τριάντα έδρες μπόνους, θα βρούμε κάπου στη μέση τη λύση κ.λπ., δείχνει ότι ο ΣΥΡΙΖΑ δεν πιστεύει στην απλή αναλογική. Έτσι καταλαβαίνω, αφού συνεχίζετε να ψηφίζετε με </w:t>
      </w:r>
      <w:proofErr w:type="spellStart"/>
      <w:r>
        <w:rPr>
          <w:rFonts w:eastAsia="Times New Roman"/>
          <w:szCs w:val="24"/>
        </w:rPr>
        <w:t>εκατόν</w:t>
      </w:r>
      <w:proofErr w:type="spellEnd"/>
      <w:r>
        <w:rPr>
          <w:rFonts w:eastAsia="Times New Roman"/>
          <w:szCs w:val="24"/>
        </w:rPr>
        <w:t xml:space="preserve"> πενήντα τρία. Έτσι;</w:t>
      </w:r>
    </w:p>
    <w:p w14:paraId="1BED4DF2" w14:textId="77777777" w:rsidR="0011574B" w:rsidRDefault="00BF5310">
      <w:pPr>
        <w:spacing w:line="600" w:lineRule="auto"/>
        <w:ind w:firstLine="720"/>
        <w:contextualSpacing/>
        <w:jc w:val="both"/>
        <w:rPr>
          <w:rFonts w:eastAsia="Times New Roman"/>
          <w:szCs w:val="24"/>
        </w:rPr>
      </w:pPr>
      <w:r>
        <w:rPr>
          <w:rFonts w:eastAsia="Times New Roman"/>
          <w:szCs w:val="24"/>
        </w:rPr>
        <w:t>Όποιος πιστεύει στην απλή αναλογική</w:t>
      </w:r>
      <w:r>
        <w:rPr>
          <w:rFonts w:eastAsia="Times New Roman"/>
          <w:szCs w:val="24"/>
        </w:rPr>
        <w:t>, πρωτίστως εμφορείται από πνεύμα συναίνεσης. Πνεύμα συναίνεσης σημαίνει εθνική συνεννόηση. Όταν ζητάω συμβούλιο υπό τον Πρόεδρο της Δημοκρατίας, ο κ. Τσίπρας δεν μου απαντάει καθόλου. Και τώρα μας καλεί να ψηφίσουμε. Να ψηφίσουμε τι; Αυτά που εκείνος πήγε</w:t>
      </w:r>
      <w:r>
        <w:rPr>
          <w:rFonts w:eastAsia="Times New Roman"/>
          <w:szCs w:val="24"/>
        </w:rPr>
        <w:t xml:space="preserve"> κι έκανε. Και πού ξέρω τι έκανε; Και πού ξέρω τι προθέσεις έχει; Πώς </w:t>
      </w:r>
      <w:proofErr w:type="spellStart"/>
      <w:r>
        <w:rPr>
          <w:rFonts w:eastAsia="Times New Roman"/>
          <w:szCs w:val="24"/>
        </w:rPr>
        <w:t>καλούμεθα</w:t>
      </w:r>
      <w:proofErr w:type="spellEnd"/>
      <w:r>
        <w:rPr>
          <w:rFonts w:eastAsia="Times New Roman"/>
          <w:szCs w:val="24"/>
        </w:rPr>
        <w:t xml:space="preserve"> να ψηφίσουμε, για να δείξει ενιαία εικόνα η χώρα, χωρίς να γνωρίζω τις προθέσεις του Πρωθυπουργού;</w:t>
      </w:r>
    </w:p>
    <w:p w14:paraId="1BED4DF3" w14:textId="77777777" w:rsidR="0011574B" w:rsidRDefault="00BF5310">
      <w:pPr>
        <w:spacing w:line="600" w:lineRule="auto"/>
        <w:ind w:firstLine="720"/>
        <w:contextualSpacing/>
        <w:jc w:val="both"/>
        <w:rPr>
          <w:rFonts w:eastAsia="Times New Roman"/>
          <w:szCs w:val="24"/>
        </w:rPr>
      </w:pPr>
      <w:r>
        <w:rPr>
          <w:rFonts w:eastAsia="Times New Roman"/>
          <w:szCs w:val="24"/>
        </w:rPr>
        <w:t>Λυπούμαι, κύριοι, αλλά θέλετε τη συναίνεση α λα καρτ. Θέλετε τη συναίνεση την</w:t>
      </w:r>
      <w:r>
        <w:rPr>
          <w:rFonts w:eastAsia="Times New Roman"/>
          <w:szCs w:val="24"/>
        </w:rPr>
        <w:t xml:space="preserve"> ώρα που σας συμφέρει. Δεν την πιστεύετε τη συναίνεση.</w:t>
      </w:r>
    </w:p>
    <w:p w14:paraId="1BED4DF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Και κάτι άλλο θέλω να πω. Θέλατε να δώσετε λεφτά στους φτωχούς. Δικαίως. Είναι οι φτωχοί αυτοί που τα παίρνουν; Δεν είναι οι φτωχοί, διότι </w:t>
      </w:r>
      <w:r>
        <w:rPr>
          <w:rFonts w:eastAsia="Times New Roman"/>
          <w:szCs w:val="24"/>
        </w:rPr>
        <w:lastRenderedPageBreak/>
        <w:t>μπορεί κάλλιστα να είναι ένας συνταξιούχος των 600 ευρώ και να</w:t>
      </w:r>
      <w:r>
        <w:rPr>
          <w:rFonts w:eastAsia="Times New Roman"/>
          <w:szCs w:val="24"/>
        </w:rPr>
        <w:t xml:space="preserve"> έχει και ενοίκια 4.000. Γιατί δεν βάλατε εισοδηματικό κριτήριο, να μην μπορούν να πάρουν αυτοί χρήματα; Υπάρχουν άλλοι άνεργοι, αδέκαροι. Δηλαδή, το ύψος της σύνταξης κατ’ εσάς δίνει και το ύψος του πλούτου που έχει ο κάθε πολίτης; Δεν είναι ακριβές. Σε κ</w:t>
      </w:r>
      <w:r>
        <w:rPr>
          <w:rFonts w:eastAsia="Times New Roman"/>
          <w:szCs w:val="24"/>
        </w:rPr>
        <w:t>αμμιά χώρα του κόσμου το ύψος της σύνταξης δεν βαθμολογεί το ύψος του πλούτου κάθε πολίτη.</w:t>
      </w:r>
    </w:p>
    <w:p w14:paraId="1BED4DF5" w14:textId="77777777" w:rsidR="0011574B" w:rsidRDefault="00BF5310">
      <w:pPr>
        <w:spacing w:line="600" w:lineRule="auto"/>
        <w:ind w:firstLine="720"/>
        <w:contextualSpacing/>
        <w:jc w:val="both"/>
        <w:rPr>
          <w:rFonts w:eastAsia="Times New Roman"/>
          <w:szCs w:val="24"/>
        </w:rPr>
      </w:pPr>
      <w:r>
        <w:rPr>
          <w:rFonts w:eastAsia="Times New Roman"/>
          <w:szCs w:val="24"/>
        </w:rPr>
        <w:t>Θέλω να πω και δυο λέξεις για το ΚΚΕ, γιατί εχθές σε μια εκπομπή ένας εκπρόσωπός του με είπε λαγό. Και λέω: Εγώ τι έχω δώσει στον κ. Τσίπρα; Μία ψήφο στην απλή αναλο</w:t>
      </w:r>
      <w:r>
        <w:rPr>
          <w:rFonts w:eastAsia="Times New Roman"/>
          <w:szCs w:val="24"/>
        </w:rPr>
        <w:t xml:space="preserve">γική. Τίποτα άλλο δεν έχουμε ψηφίσει στην Αίθουσα αυτή ως Ένωση Κεντρώων. </w:t>
      </w:r>
    </w:p>
    <w:p w14:paraId="1BED4DF6"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Ενώ εσείς, το ΚΚΕ, πήγατε με τον Μητσοτάκη και κάνατε </w:t>
      </w:r>
      <w:r>
        <w:rPr>
          <w:rFonts w:eastAsia="Times New Roman"/>
          <w:szCs w:val="24"/>
        </w:rPr>
        <w:t>κ</w:t>
      </w:r>
      <w:r>
        <w:rPr>
          <w:rFonts w:eastAsia="Times New Roman"/>
          <w:szCs w:val="24"/>
        </w:rPr>
        <w:t>υβέρνηση. Εσείς, λοιπόν, είστε λαγοί. Εμείς αν βγούμε λαγοί, τότε να το πείτε. Δεν έχετε δικαίωμα να είστε συκοφάντες.</w:t>
      </w:r>
    </w:p>
    <w:p w14:paraId="1BED4DF7" w14:textId="77777777" w:rsidR="0011574B" w:rsidRDefault="00BF5310">
      <w:pPr>
        <w:spacing w:line="600" w:lineRule="auto"/>
        <w:ind w:firstLine="720"/>
        <w:contextualSpacing/>
        <w:jc w:val="center"/>
        <w:rPr>
          <w:rFonts w:eastAsia="Times New Roman"/>
          <w:szCs w:val="24"/>
        </w:rPr>
      </w:pPr>
      <w:r>
        <w:rPr>
          <w:rFonts w:eastAsia="Times New Roman"/>
          <w:szCs w:val="24"/>
        </w:rPr>
        <w:t>(Θόρυβο</w:t>
      </w:r>
      <w:r>
        <w:rPr>
          <w:rFonts w:eastAsia="Times New Roman"/>
          <w:szCs w:val="24"/>
        </w:rPr>
        <w:t>ς στην Αίθουσα)</w:t>
      </w:r>
    </w:p>
    <w:p w14:paraId="1BED4DF8"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Να σας πω και κάτι άλλο. Τι πρεσβεύετε; Να φύγουμε από τη Ευρώπη, γιατί είναι τοκογλύφοι. Ξέρετε ποιος το θέλει αυτό; Η Τουρκία. Η Τουρκία θέλει την Ελλάδα να φύγει από την Ευρώπη, γιατί είναι πολύ βολικό μετά για την Τουρκία να έχει να κάν</w:t>
      </w:r>
      <w:r>
        <w:rPr>
          <w:rFonts w:eastAsia="Times New Roman"/>
          <w:szCs w:val="24"/>
        </w:rPr>
        <w:t>ει με μια μικρότερη χώρα. Λυπούμαι για λογαριασμό σας.</w:t>
      </w:r>
    </w:p>
    <w:p w14:paraId="1BED4DF9" w14:textId="77777777" w:rsidR="0011574B" w:rsidRDefault="00BF531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1BED4DFA" w14:textId="77777777" w:rsidR="0011574B" w:rsidRDefault="00BF5310">
      <w:pPr>
        <w:spacing w:line="600" w:lineRule="auto"/>
        <w:ind w:firstLine="720"/>
        <w:contextualSpacing/>
        <w:jc w:val="both"/>
        <w:rPr>
          <w:rFonts w:eastAsia="Times New Roman"/>
          <w:szCs w:val="24"/>
        </w:rPr>
      </w:pPr>
      <w:r>
        <w:rPr>
          <w:rFonts w:eastAsia="Times New Roman"/>
          <w:szCs w:val="24"/>
        </w:rPr>
        <w:t>Ήθελα να πω, τέλος, ότι αποχωρεί η Ένωση Κεντρώων από την ψηφοφορία. Δεν θα συμμετάσχει καθόλου.</w:t>
      </w:r>
    </w:p>
    <w:p w14:paraId="1BED4DFB"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Στους συνταξιούχους να πάτε να τα</w:t>
      </w:r>
      <w:r>
        <w:rPr>
          <w:rFonts w:eastAsia="Times New Roman"/>
          <w:szCs w:val="24"/>
        </w:rPr>
        <w:t xml:space="preserve"> πείτε αυτά.</w:t>
      </w:r>
    </w:p>
    <w:p w14:paraId="1BED4DFC" w14:textId="77777777" w:rsidR="0011574B" w:rsidRDefault="00BF5310">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Κυρία Πρόεδρε, παρακαλώ θα ήθελα τον λόγο.</w:t>
      </w:r>
    </w:p>
    <w:p w14:paraId="1BED4DFD"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Ένα λεπτό θα δώσω τον λόγο στον κ. </w:t>
      </w:r>
      <w:proofErr w:type="spellStart"/>
      <w:r>
        <w:rPr>
          <w:rFonts w:eastAsia="Times New Roman"/>
          <w:szCs w:val="24"/>
        </w:rPr>
        <w:t>Πολάκη</w:t>
      </w:r>
      <w:proofErr w:type="spellEnd"/>
      <w:r>
        <w:rPr>
          <w:rFonts w:eastAsia="Times New Roman"/>
          <w:szCs w:val="24"/>
        </w:rPr>
        <w:t>, για να κάνει μια νομοτεχνική βελτίωση.</w:t>
      </w:r>
    </w:p>
    <w:p w14:paraId="1BED4DFE"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ΠΑΥΛΟΣ ΠΟΛΑΚΗΣ (Αναπληρωτής </w:t>
      </w:r>
      <w:r>
        <w:rPr>
          <w:rFonts w:eastAsia="Times New Roman"/>
          <w:b/>
          <w:szCs w:val="24"/>
        </w:rPr>
        <w:t>Υπουργός Υγείας):</w:t>
      </w:r>
      <w:r>
        <w:rPr>
          <w:rFonts w:eastAsia="Times New Roman"/>
          <w:szCs w:val="24"/>
        </w:rPr>
        <w:t xml:space="preserve"> Ευχαριστώ, κυρία Πρόεδρε.</w:t>
      </w:r>
    </w:p>
    <w:p w14:paraId="1BED4DFF" w14:textId="77777777" w:rsidR="0011574B" w:rsidRDefault="00BF5310">
      <w:pPr>
        <w:spacing w:line="600" w:lineRule="auto"/>
        <w:ind w:firstLine="720"/>
        <w:contextualSpacing/>
        <w:jc w:val="both"/>
        <w:rPr>
          <w:rFonts w:eastAsia="Times New Roman"/>
          <w:szCs w:val="24"/>
        </w:rPr>
      </w:pPr>
      <w:r>
        <w:rPr>
          <w:rFonts w:eastAsia="Times New Roman"/>
          <w:szCs w:val="24"/>
        </w:rPr>
        <w:t>Πρόκειται για ένα τυπογραφικό λάθος στην τροπολογία που κατέθεσα πριν με γενικό αριθμό 818 και ειδικό αριθμό 68 , όπου στην περίπτωση α΄ της τελευταίας παραγράφου 12, η ημερομηνία 31-12-2016 αντικαθίσταται από τη</w:t>
      </w:r>
      <w:r>
        <w:rPr>
          <w:rFonts w:eastAsia="Times New Roman"/>
          <w:szCs w:val="24"/>
        </w:rPr>
        <w:t>ν ημερομηνία 30-6-2017.</w:t>
      </w:r>
    </w:p>
    <w:p w14:paraId="1BED4E00" w14:textId="77777777" w:rsidR="0011574B" w:rsidRDefault="00BF5310">
      <w:pPr>
        <w:spacing w:line="600" w:lineRule="auto"/>
        <w:ind w:firstLine="720"/>
        <w:contextualSpacing/>
        <w:jc w:val="both"/>
        <w:rPr>
          <w:rFonts w:eastAsia="Times New Roman"/>
          <w:szCs w:val="24"/>
        </w:rPr>
      </w:pPr>
      <w:r>
        <w:rPr>
          <w:rFonts w:eastAsia="Times New Roman"/>
          <w:szCs w:val="24"/>
        </w:rPr>
        <w:t>Πρόκειται για λάθος που έγινε προηγουμένως και γι’ αυτό το διορθώνω. Την καταθέτω τώρα.</w:t>
      </w:r>
    </w:p>
    <w:p w14:paraId="1BED4E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Αναπληρωτής 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την προαναφερθείσα νομοτεχνική βελτίωση, η οποία έχει ως εξής:</w:t>
      </w:r>
    </w:p>
    <w:p w14:paraId="1BED4E02" w14:textId="77777777" w:rsidR="0011574B" w:rsidRDefault="00BF5310">
      <w:pPr>
        <w:spacing w:line="600" w:lineRule="auto"/>
        <w:contextualSpacing/>
        <w:jc w:val="center"/>
        <w:rPr>
          <w:rFonts w:eastAsia="Times New Roman"/>
          <w:szCs w:val="24"/>
        </w:rPr>
      </w:pPr>
      <w:r>
        <w:rPr>
          <w:rFonts w:eastAsia="Times New Roman"/>
          <w:szCs w:val="24"/>
        </w:rPr>
        <w:t>ΑΛΛΑΓΗ ΣΕΛΙΔΑ</w:t>
      </w:r>
      <w:r>
        <w:rPr>
          <w:rFonts w:eastAsia="Times New Roman"/>
          <w:szCs w:val="24"/>
        </w:rPr>
        <w:t>Σ</w:t>
      </w:r>
    </w:p>
    <w:p w14:paraId="1BED4E03" w14:textId="77777777" w:rsidR="0011574B" w:rsidRDefault="00BF5310">
      <w:pPr>
        <w:spacing w:line="600" w:lineRule="auto"/>
        <w:contextualSpacing/>
        <w:jc w:val="center"/>
        <w:rPr>
          <w:rFonts w:eastAsia="Times New Roman"/>
          <w:szCs w:val="24"/>
        </w:rPr>
      </w:pPr>
      <w:r>
        <w:rPr>
          <w:rFonts w:eastAsia="Times New Roman"/>
          <w:szCs w:val="24"/>
        </w:rPr>
        <w:t>(Να μπει η σελίδα 282)</w:t>
      </w:r>
    </w:p>
    <w:p w14:paraId="1BED4E04" w14:textId="77777777" w:rsidR="0011574B" w:rsidRDefault="00BF5310">
      <w:pPr>
        <w:spacing w:line="600" w:lineRule="auto"/>
        <w:contextualSpacing/>
        <w:jc w:val="center"/>
        <w:rPr>
          <w:rFonts w:eastAsia="Times New Roman"/>
          <w:szCs w:val="24"/>
        </w:rPr>
      </w:pPr>
      <w:r>
        <w:rPr>
          <w:rFonts w:eastAsia="Times New Roman"/>
          <w:szCs w:val="24"/>
        </w:rPr>
        <w:t>ΑΛΛΑΓΗ ΣΕΛΙΔΑΣ</w:t>
      </w:r>
    </w:p>
    <w:p w14:paraId="1BED4E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Ευχαριστούμε, κύριε </w:t>
      </w:r>
      <w:proofErr w:type="spellStart"/>
      <w:r>
        <w:rPr>
          <w:rFonts w:eastAsia="Times New Roman" w:cs="Times New Roman"/>
          <w:szCs w:val="24"/>
        </w:rPr>
        <w:t>Πολάκη</w:t>
      </w:r>
      <w:proofErr w:type="spellEnd"/>
      <w:r>
        <w:rPr>
          <w:rFonts w:eastAsia="Times New Roman" w:cs="Times New Roman"/>
          <w:szCs w:val="24"/>
        </w:rPr>
        <w:t>.</w:t>
      </w:r>
    </w:p>
    <w:p w14:paraId="1BED4E0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Κύριε Θεοδωράκη, έχετε τον λόγο, για οκτώ λεπτά.</w:t>
      </w:r>
    </w:p>
    <w:p w14:paraId="1BED4E0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Ευχαριστώ, κυρία Πρόεδρε. Πάντα χρησιμοπο</w:t>
      </w:r>
      <w:r>
        <w:rPr>
          <w:rFonts w:eastAsia="Times New Roman" w:cs="Times New Roman"/>
          <w:szCs w:val="24"/>
        </w:rPr>
        <w:t>ιώ λιγότερο χρόνο από αυτόν που προβλέπεται.</w:t>
      </w:r>
    </w:p>
    <w:p w14:paraId="1BED4E0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 Κυρίες και κύριοι, νομίζω ότι η ιστορία αρχίζει να θυμίζει ημέρες του 2015. Τότε που η Κυβέρνηση υπερήφανα διαπραγματεύτηκε τη χρέωση της χώρας με άλλα 80 δισεκατομμύρια ευρώ. Όμως, υπάρχει ένα πραγματικό ερώτη</w:t>
      </w:r>
      <w:r>
        <w:rPr>
          <w:rFonts w:eastAsia="Times New Roman" w:cs="Times New Roman"/>
          <w:szCs w:val="24"/>
        </w:rPr>
        <w:t xml:space="preserve">μα: Τι πραγματικά προσπαθείτε να στήσετε αυτές τις ημέρες; Έχετε επίγνωση ή απλώς αυτοσχεδιάζετε και ό,τι βγει; </w:t>
      </w:r>
    </w:p>
    <w:p w14:paraId="1BED4E0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Λέτε, δηλαδή, κύριοι της Κυβέρνησης, ότι υπάρχουν λεφτά να μοιράσετε. Και το λέτε την ίδια στιγμή που βάζετε επιπλέον φόρους 2,5 δισεκατομμύρια</w:t>
      </w:r>
      <w:r>
        <w:rPr>
          <w:rFonts w:eastAsia="Times New Roman" w:cs="Times New Roman"/>
          <w:szCs w:val="24"/>
        </w:rPr>
        <w:t xml:space="preserve"> ευρώ. Αφού υπάρχουν πλεονάσματα, γιατί δεν συζητήσαμε εδώ </w:t>
      </w:r>
      <w:r>
        <w:rPr>
          <w:rFonts w:eastAsia="Times New Roman" w:cs="Times New Roman"/>
          <w:szCs w:val="24"/>
        </w:rPr>
        <w:lastRenderedPageBreak/>
        <w:t>στη Βουλή έναν μήνα τώρα που συζητάμε τον προϋπολογισμό, πού θα πρέπει να κατευθυνθούν αυτά τα πλεονάσματα; Γιατί δηλαδή δεν επιδιώξατε συναίνεση; Γιατί βέβαια η εθνική συνεννόηση είναι μονόδρομος,</w:t>
      </w:r>
      <w:r>
        <w:rPr>
          <w:rFonts w:eastAsia="Times New Roman" w:cs="Times New Roman"/>
          <w:szCs w:val="24"/>
        </w:rPr>
        <w:t xml:space="preserve"> αλλά όχι εκ των υστέρων, όπως το αποφασίζει ο κ. Τσίπρας, ανάλογα με τις ανάγκες της στιγμής.</w:t>
      </w:r>
    </w:p>
    <w:p w14:paraId="1BED4E0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Νομίζω ότι και οι συνταξιούχοι, που φώναζαν λίγο πριν στους δρόμους, ξέρουν ότι οι παροχές προς μερίδα των συνταξιούχων είναι απλώς μια απόπειρα αντιπερισπασμού,</w:t>
      </w:r>
      <w:r>
        <w:rPr>
          <w:rFonts w:eastAsia="Times New Roman" w:cs="Times New Roman"/>
          <w:szCs w:val="24"/>
        </w:rPr>
        <w:t xml:space="preserve"> για να ξεχάσουμε τους νέους φόρους των 2,5 δισεκατομμυρίων ευρώ. Να τσακώνονται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στην κοινωνία «γιατί αυτοί και όχι εμείς» και κανείς να μην ασχολείται με τη μεγάλη εικόνα των φόρων και της σπατάλης του κομματικού κράτους. </w:t>
      </w:r>
    </w:p>
    <w:p w14:paraId="1BED4E0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Συνεχίζετε, κύριοι της </w:t>
      </w:r>
      <w:r>
        <w:rPr>
          <w:rFonts w:eastAsia="Times New Roman" w:cs="Times New Roman"/>
          <w:szCs w:val="24"/>
        </w:rPr>
        <w:t xml:space="preserve">Κυβέρνησης, να αγνοείτε τις ανάγκες των ανέργων και τις ανάγκες της πραγματικής οικονομίας. Σας το είπαμε και στη συζήτηση για τον προϋπολογισμό. Λεφτά χρωστάτε στους ανέργους, </w:t>
      </w:r>
      <w:r>
        <w:rPr>
          <w:rFonts w:eastAsia="Times New Roman" w:cs="Times New Roman"/>
          <w:szCs w:val="24"/>
        </w:rPr>
        <w:lastRenderedPageBreak/>
        <w:t>στους κατεστραμμένους του ιδιωτικού τομέα, που δεν έχουν καμμία κοινωνική προστ</w:t>
      </w:r>
      <w:r>
        <w:rPr>
          <w:rFonts w:eastAsia="Times New Roman" w:cs="Times New Roman"/>
          <w:szCs w:val="24"/>
        </w:rPr>
        <w:t xml:space="preserve">ασία και θα κάνουν Χριστούγεννα χωρίς να μπει ούτε ένα ευρώ στο σπίτι, σε αυτούς δηλαδή που δεν γυρνάτε τελικά να κοιτάξετε. </w:t>
      </w:r>
    </w:p>
    <w:p w14:paraId="1BED4E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Ελλάδα έχει με διαφορά την υψηλότερη ανεργία στην Ευρώπη, αλλά δίνει τα λιγότερα για τους ανέργους και την καταπολέμηση της φτώχ</w:t>
      </w:r>
      <w:r>
        <w:rPr>
          <w:rFonts w:eastAsia="Times New Roman" w:cs="Times New Roman"/>
          <w:szCs w:val="24"/>
        </w:rPr>
        <w:t>ειας. Επτά στους δέκα ανέργους, θα το είδατε από τα πρόσφατα στοιχεία της Ελληνικής Στατιστικής Αρχής, δεν παίρνουν ούτε ένα ευρώ επίδομα. Μιλάμε, δηλαδή, για το 70% των ανέργων, για περίπου οκτακόσιες χιλιάδες ανθρώπους. Από την άλλη, όμως, λεφτά για το π</w:t>
      </w:r>
      <w:r>
        <w:rPr>
          <w:rFonts w:eastAsia="Times New Roman" w:cs="Times New Roman"/>
          <w:szCs w:val="24"/>
        </w:rPr>
        <w:t xml:space="preserve">ελατειακό κράτος υπάρχουν! </w:t>
      </w:r>
    </w:p>
    <w:p w14:paraId="1BED4E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από το Ποτάμι κ. </w:t>
      </w:r>
      <w:proofErr w:type="spellStart"/>
      <w:r>
        <w:rPr>
          <w:rFonts w:eastAsia="Times New Roman" w:cs="Times New Roman"/>
          <w:szCs w:val="24"/>
        </w:rPr>
        <w:t>Μπαργιώτας</w:t>
      </w:r>
      <w:proofErr w:type="spellEnd"/>
      <w:r>
        <w:rPr>
          <w:rFonts w:eastAsia="Times New Roman" w:cs="Times New Roman"/>
          <w:szCs w:val="24"/>
        </w:rPr>
        <w:t xml:space="preserve"> έδωσε χθες στοιχεία εδώ στη Βουλή για τους </w:t>
      </w:r>
      <w:proofErr w:type="spellStart"/>
      <w:r>
        <w:rPr>
          <w:rFonts w:eastAsia="Times New Roman" w:cs="Times New Roman"/>
          <w:szCs w:val="24"/>
        </w:rPr>
        <w:t>εκατόν</w:t>
      </w:r>
      <w:proofErr w:type="spellEnd"/>
      <w:r>
        <w:rPr>
          <w:rFonts w:eastAsia="Times New Roman" w:cs="Times New Roman"/>
          <w:szCs w:val="24"/>
        </w:rPr>
        <w:t xml:space="preserve"> είκοσι έναν νέους φορείς που φτιάξατε μέσα στο 2016. </w:t>
      </w:r>
      <w:proofErr w:type="spellStart"/>
      <w:r>
        <w:rPr>
          <w:rFonts w:eastAsia="Times New Roman" w:cs="Times New Roman"/>
          <w:szCs w:val="24"/>
        </w:rPr>
        <w:t>Εκατόν</w:t>
      </w:r>
      <w:proofErr w:type="spellEnd"/>
      <w:r>
        <w:rPr>
          <w:rFonts w:eastAsia="Times New Roman" w:cs="Times New Roman"/>
          <w:szCs w:val="24"/>
        </w:rPr>
        <w:t xml:space="preserve"> είκοσι ένας νέοι φορείς! Αφού, λοιπόν, νοιάζεστε </w:t>
      </w:r>
      <w:r>
        <w:rPr>
          <w:rFonts w:eastAsia="Times New Roman" w:cs="Times New Roman"/>
          <w:szCs w:val="24"/>
        </w:rPr>
        <w:lastRenderedPageBreak/>
        <w:t>για τους φτωχούς, σας έχω μια συγκεκριμένη πρόταση: Φτιά</w:t>
      </w:r>
      <w:r>
        <w:rPr>
          <w:rFonts w:eastAsia="Times New Roman" w:cs="Times New Roman"/>
          <w:szCs w:val="24"/>
        </w:rPr>
        <w:t xml:space="preserve">ξτε έναν λογαριασμό, ο οποίος θα χρηματοδοτείται από τη μείωση της σπατάλης του κομματικού κράτους και όχι από τους νέους φόρους. </w:t>
      </w:r>
    </w:p>
    <w:p w14:paraId="1BED4E0E" w14:textId="77777777" w:rsidR="0011574B" w:rsidRDefault="00BF5310">
      <w:pPr>
        <w:spacing w:after="0" w:line="600" w:lineRule="auto"/>
        <w:ind w:firstLine="720"/>
        <w:contextualSpacing/>
        <w:jc w:val="both"/>
        <w:rPr>
          <w:rFonts w:eastAsia="Times New Roman" w:cs="Times New Roman"/>
          <w:szCs w:val="24"/>
        </w:rPr>
      </w:pPr>
      <w:r>
        <w:rPr>
          <w:rFonts w:eastAsia="Times New Roman" w:cs="Times New Roman"/>
          <w:szCs w:val="24"/>
        </w:rPr>
        <w:t xml:space="preserve">Σημειώστε, πού μπορούν να βρεθούν λεφτά. Θα πω δειγματοληπτικά μερικά νούμερα: Από τη μείωση του αριθμού των μετακλητών, από </w:t>
      </w:r>
      <w:r>
        <w:rPr>
          <w:rFonts w:eastAsia="Times New Roman" w:cs="Times New Roman"/>
          <w:szCs w:val="24"/>
        </w:rPr>
        <w:t>τη μείωση των γενικών γραμματέων των υπουργείων, από τη μείωση των εξόδων κίνησης και των υπερωριών στα πολιτικά γραφεία των υπουργών, από την κατάργηση των μυστικών κονδυλίων του Υπουργείου Εξωτερικών και του Υπουργείου Εθνικής Άμυνας και από τα λεφτά βέβ</w:t>
      </w:r>
      <w:r>
        <w:rPr>
          <w:rFonts w:eastAsia="Times New Roman" w:cs="Times New Roman"/>
          <w:szCs w:val="24"/>
        </w:rPr>
        <w:t>αια που θα γυρίσουν πίσω στα δημόσια ταμεία από τους εργατοπατέρες της ΔΕΗ, που είναι περίπου 32 εκατομμύρια, τα οποία όμως δεν διεκδικήσατε στα δικαστήρια μόλις προχθές.</w:t>
      </w:r>
    </w:p>
    <w:p w14:paraId="1BED4E0F"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Αναρωτιόμαστε πόσο θα στοιχίσουν, κύριοι της Κυβέρνησης, τα νέα επικοινωνιακά σας κόλ</w:t>
      </w:r>
      <w:r>
        <w:rPr>
          <w:rFonts w:eastAsia="Times New Roman" w:cs="Times New Roman"/>
          <w:szCs w:val="24"/>
        </w:rPr>
        <w:t xml:space="preserve">πα, με τι θα ανταλλάξετε τις παροχές και ποιες θα </w:t>
      </w:r>
      <w:r>
        <w:rPr>
          <w:rFonts w:eastAsia="Times New Roman" w:cs="Times New Roman"/>
          <w:szCs w:val="24"/>
        </w:rPr>
        <w:lastRenderedPageBreak/>
        <w:t>είναι οι επόμενες κινήσεις, αν επιμείνουν οι δανειστές στην άρνησή τους. Υπάρχει κάποιο σχέδιο;</w:t>
      </w:r>
    </w:p>
    <w:p w14:paraId="1BED4E10"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δίλημμα, κυρίες και κύριοι, δεν είναι «Τσίπρας ή δανειστές». Το δίλημμα ήταν και είναι «κοινωνία ή φόροι-σπ</w:t>
      </w:r>
      <w:r>
        <w:rPr>
          <w:rFonts w:eastAsia="Times New Roman" w:cs="Times New Roman"/>
          <w:szCs w:val="24"/>
        </w:rPr>
        <w:t xml:space="preserve">ατάλες, φόροι-σπατάλες»; Κοινωνία όρθια ή κοινωνία εξουθενωμένη από τους νέους φόρους και διχασμένη από τους </w:t>
      </w:r>
      <w:proofErr w:type="spellStart"/>
      <w:r>
        <w:rPr>
          <w:rFonts w:eastAsia="Times New Roman" w:cs="Times New Roman"/>
          <w:szCs w:val="24"/>
        </w:rPr>
        <w:t>πολιτικαντισμούς</w:t>
      </w:r>
      <w:proofErr w:type="spellEnd"/>
      <w:r>
        <w:rPr>
          <w:rFonts w:eastAsia="Times New Roman" w:cs="Times New Roman"/>
          <w:szCs w:val="24"/>
        </w:rPr>
        <w:t xml:space="preserve"> των ΣΥΡΙΖΑ-ΑΝΕΛ;</w:t>
      </w:r>
    </w:p>
    <w:p w14:paraId="1BED4E11"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Χρησιμοποιείτε τους συνταξιούχους για έναν μόνο σκοπό, για να ενώσετε την Κοινοβουλευτική σας Ομάδα και δεν είναι</w:t>
      </w:r>
      <w:r>
        <w:rPr>
          <w:rFonts w:eastAsia="Times New Roman" w:cs="Times New Roman"/>
          <w:szCs w:val="24"/>
        </w:rPr>
        <w:t xml:space="preserve"> ηθικό. Και χρησιμοποιείτε τους συνταξιούχους για μια νέα σύγκρουση με την Ευρώπη και αυτό είναι επικίνδυνο. Δεν σας απασχολούν οι πραγματικές ανάγκες των συνταξιούχων, των σημερινών και των αυριανών, γιατί βέβαια –και το έχετε πει στο παρελθόν, όταν οι άλ</w:t>
      </w:r>
      <w:r>
        <w:rPr>
          <w:rFonts w:eastAsia="Times New Roman" w:cs="Times New Roman"/>
          <w:szCs w:val="24"/>
        </w:rPr>
        <w:t xml:space="preserve">λοι έδιναν κάποια «ξεροκόμματα», όπως λέγατε- τα εφάπαξ συμβολικά βοηθήματα δεν συνιστούν κοινωνική πολιτική. </w:t>
      </w:r>
    </w:p>
    <w:p w14:paraId="1BED4E12"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Θέλουμε, όμως, κυρίες και κύριοι, να στείλουμε και ένα μήνυμα στους έξω και ιδιαίτερα σε αυτούς που κουνούν συνεχώς το δάχτυλο στους Έλληνες: Η ε</w:t>
      </w:r>
      <w:r>
        <w:rPr>
          <w:rFonts w:eastAsia="Times New Roman" w:cs="Times New Roman"/>
          <w:szCs w:val="24"/>
        </w:rPr>
        <w:t>λληνική κοινωνία, αγαπητοί εταίροι, περνάει πολύ δύσκολα και πληρώνει και δικά σας λάθη. Μπορεί τα περισσότερα λάθη να είναι του δικού μας πολιτικού συστήματος και συγκεκριμένα των κομμάτων που κυβέρνησαν και που κυβερνούν, όμως αυτό δεν μειώνει τις ευθύνε</w:t>
      </w:r>
      <w:r>
        <w:rPr>
          <w:rFonts w:eastAsia="Times New Roman" w:cs="Times New Roman"/>
          <w:szCs w:val="24"/>
        </w:rPr>
        <w:t xml:space="preserve">ς του κ. Σόιμπλε και όλων εκείνων που πεισματικά επιμένουν σε αδιέξοδες πολιτικές και σε αδιέξοδους δρόμους, κάποιοι μάλιστα ελπίζοντας ότι οι Έλληνες θα κουραστούν και θα εγκαταλείψουν το ευρώ. </w:t>
      </w:r>
    </w:p>
    <w:p w14:paraId="1BED4E13"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πολιτική σας, όμως, ουσιαστικά τους ενισχύει. Σας ξεμπρόστ</w:t>
      </w:r>
      <w:r>
        <w:rPr>
          <w:rFonts w:eastAsia="Times New Roman" w:cs="Times New Roman"/>
          <w:szCs w:val="24"/>
        </w:rPr>
        <w:t xml:space="preserve">ιασαν και οι συνομιλητές σας στο ΔΝΤ, αποκαλύπτοντας ότι δική σας πρόταση ήταν το πλεόνασμα 3,5%, ότι εσείς δεχθήκατε τα πλεονάσματα 3,5% για τα επόμενα δέκα χρόνια. </w:t>
      </w:r>
    </w:p>
    <w:p w14:paraId="1BED4E14"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Απέναντι σε όλα αυτά, κυρίες και κύριοι, εμείς λέμε όχι, δεν θα γίνουμε κομπάρσοι στο σκη</w:t>
      </w:r>
      <w:r>
        <w:rPr>
          <w:rFonts w:eastAsia="Times New Roman" w:cs="Times New Roman"/>
          <w:szCs w:val="24"/>
        </w:rPr>
        <w:t xml:space="preserve">νικό που στήνετε. Από την πρώτη στιγμή είπαμε </w:t>
      </w:r>
      <w:r>
        <w:rPr>
          <w:rFonts w:eastAsia="Times New Roman" w:cs="Times New Roman"/>
          <w:szCs w:val="24"/>
        </w:rPr>
        <w:lastRenderedPageBreak/>
        <w:t>ότι δεν μετέχουμε στη νέα κοροϊδία. Στεκόμαστε δίπλα στην κοινωνία που αγωνιά, στην κοινωνία που αγωνίζεται, στους νέους που θέλουν καθαρές κουβέντες και όχι μεσοβέζικα.</w:t>
      </w:r>
    </w:p>
    <w:p w14:paraId="1BED4E15"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δεν θα συμμετάσχουμε στην </w:t>
      </w:r>
      <w:proofErr w:type="spellStart"/>
      <w:r>
        <w:rPr>
          <w:rFonts w:eastAsia="Times New Roman" w:cs="Times New Roman"/>
          <w:szCs w:val="24"/>
        </w:rPr>
        <w:t>κακοσκηνοθ</w:t>
      </w:r>
      <w:r>
        <w:rPr>
          <w:rFonts w:eastAsia="Times New Roman" w:cs="Times New Roman"/>
          <w:szCs w:val="24"/>
        </w:rPr>
        <w:t>ετημένη</w:t>
      </w:r>
      <w:proofErr w:type="spellEnd"/>
      <w:r>
        <w:rPr>
          <w:rFonts w:eastAsia="Times New Roman" w:cs="Times New Roman"/>
          <w:szCs w:val="24"/>
        </w:rPr>
        <w:t xml:space="preserve"> παράστασή σας. Το Ποτάμι δεν θα μετάσχει στην ονομαστική ψηφοφορία. Οι στιγμές απαιτούν από όλους μας υπευθυνότητα και τόλμη και εμείς διαθέτουμε και υπευθυνότητα και τόλμη. </w:t>
      </w:r>
    </w:p>
    <w:p w14:paraId="1BED4E16"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BED4E17" w14:textId="77777777" w:rsidR="0011574B" w:rsidRDefault="00BF5310">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1BED4E18"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ΠΡΟΕΔΡΕΥΟΥΣΑ</w:t>
      </w:r>
      <w:r>
        <w:rPr>
          <w:rFonts w:eastAsia="Times New Roman"/>
          <w:b/>
          <w:szCs w:val="24"/>
        </w:rPr>
        <w:t xml:space="preserve"> (Αναστασία Χριστοδουλοπούλου): </w:t>
      </w:r>
      <w:r>
        <w:rPr>
          <w:rFonts w:eastAsia="Times New Roman"/>
          <w:szCs w:val="24"/>
        </w:rPr>
        <w:t xml:space="preserve">Τον λόγο έχει τώρα ο κ. Ηλιόπουλος από τη Χρυσή Αυγή. </w:t>
      </w:r>
    </w:p>
    <w:p w14:paraId="1BED4E19"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Κυρία Πρόεδρε, θα ήθελα τον λόγο. </w:t>
      </w:r>
    </w:p>
    <w:p w14:paraId="1BED4E1A"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Θέλετε τον λόγο; Δεν το κατάλαβα. </w:t>
      </w:r>
    </w:p>
    <w:p w14:paraId="1BED4E1B" w14:textId="77777777" w:rsidR="0011574B" w:rsidRDefault="00BF5310">
      <w:pPr>
        <w:spacing w:line="600" w:lineRule="auto"/>
        <w:ind w:firstLine="720"/>
        <w:contextualSpacing/>
        <w:jc w:val="both"/>
        <w:rPr>
          <w:rFonts w:eastAsia="Times New Roman"/>
          <w:szCs w:val="24"/>
        </w:rPr>
      </w:pPr>
      <w:r>
        <w:rPr>
          <w:rFonts w:eastAsia="Times New Roman"/>
          <w:szCs w:val="24"/>
        </w:rPr>
        <w:t>Ελάτε τώρα, κύρ</w:t>
      </w:r>
      <w:r>
        <w:rPr>
          <w:rFonts w:eastAsia="Times New Roman"/>
          <w:szCs w:val="24"/>
        </w:rPr>
        <w:t xml:space="preserve">ιε Ηλιόπουλε. </w:t>
      </w:r>
    </w:p>
    <w:p w14:paraId="1BED4E1C" w14:textId="77777777" w:rsidR="0011574B" w:rsidRDefault="00BF5310">
      <w:pPr>
        <w:spacing w:line="600" w:lineRule="auto"/>
        <w:ind w:firstLine="720"/>
        <w:contextualSpacing/>
        <w:jc w:val="both"/>
        <w:rPr>
          <w:rFonts w:eastAsia="Times New Roman"/>
          <w:szCs w:val="24"/>
        </w:rPr>
      </w:pPr>
      <w:r>
        <w:rPr>
          <w:rFonts w:eastAsia="Times New Roman"/>
          <w:szCs w:val="24"/>
        </w:rPr>
        <w:t>Θα μιλήσετε μετά, κύριε Πρόεδρε;</w:t>
      </w:r>
    </w:p>
    <w:p w14:paraId="1BED4E1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Αφού σηκώθηκε ο άνθρωπος, θα μιλήσω μετά. </w:t>
      </w:r>
    </w:p>
    <w:p w14:paraId="1BED4E1E"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Όχι, επειδή θα αποχωρήσει και το Ποτάμι, αν θέλετε να πείτε κάτι, ελάτε τώρα, κύριε Πρόεδρε. Δεν το κατάλαβα. </w:t>
      </w:r>
    </w:p>
    <w:p w14:paraId="1BED4E1F"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Επιτρέπετε, κύριε Ηλιόπουλε, να προηγηθεί; </w:t>
      </w:r>
    </w:p>
    <w:p w14:paraId="1BED4E20"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ΠΑΝΑΓΙΩΤΗΣ ΗΛΙΟΠΟΥΛΟΣ: </w:t>
      </w:r>
      <w:r>
        <w:rPr>
          <w:rFonts w:eastAsia="Times New Roman"/>
          <w:szCs w:val="24"/>
        </w:rPr>
        <w:t xml:space="preserve">Μάλιστα, κυρία Πρόεδρε. </w:t>
      </w:r>
    </w:p>
    <w:p w14:paraId="1BED4E21"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έ</w:t>
      </w:r>
      <w:r>
        <w:rPr>
          <w:rFonts w:eastAsia="Times New Roman"/>
          <w:szCs w:val="24"/>
        </w:rPr>
        <w:t xml:space="preserve">χετε τον λόγο, κύριε Πρόεδρε. </w:t>
      </w:r>
    </w:p>
    <w:p w14:paraId="1BED4E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 xml:space="preserve">Κυρίες και κύριοι συνάδελφοι, έχουμε υπ’ </w:t>
      </w:r>
      <w:proofErr w:type="spellStart"/>
      <w:r>
        <w:rPr>
          <w:rFonts w:eastAsia="Times New Roman" w:cs="Times New Roman"/>
          <w:szCs w:val="24"/>
        </w:rPr>
        <w:t>όψιν</w:t>
      </w:r>
      <w:proofErr w:type="spellEnd"/>
      <w:r>
        <w:rPr>
          <w:rFonts w:eastAsia="Times New Roman" w:cs="Times New Roman"/>
          <w:szCs w:val="24"/>
        </w:rPr>
        <w:t xml:space="preserve"> μας τις ανακοινώσεις των κομμάτων και μάλιστα της Αξιωματικής Αντιπολίτευσης για τη θέση που θα κρατήσει σχετικά με την ψηφοφορία. </w:t>
      </w:r>
      <w:r>
        <w:rPr>
          <w:rFonts w:eastAsia="Times New Roman" w:cs="Times New Roman"/>
          <w:szCs w:val="24"/>
        </w:rPr>
        <w:t>Προηγουμένως άκουσα και τον κ. Λεβέντη, τώρα άκουσα και τον κ. Θεοδωράκη. Κρατούν μια στάση αποχής από την ευθύνη.</w:t>
      </w:r>
    </w:p>
    <w:p w14:paraId="1BED4E23" w14:textId="77777777" w:rsidR="0011574B" w:rsidRDefault="00BF5310">
      <w:pPr>
        <w:spacing w:line="600" w:lineRule="auto"/>
        <w:ind w:firstLine="720"/>
        <w:contextualSpacing/>
        <w:jc w:val="both"/>
        <w:rPr>
          <w:rFonts w:eastAsia="Times New Roman"/>
          <w:szCs w:val="24"/>
        </w:rPr>
      </w:pPr>
      <w:r>
        <w:rPr>
          <w:rFonts w:eastAsia="Times New Roman"/>
          <w:szCs w:val="24"/>
        </w:rPr>
        <w:t>Λυπάμαι πάρα πολύ που πρέπει να υπενθυμίσω κάτι το οποίο είναι αυτονόητο σε αυτήν την Αίθουσα, ότι όσες διαφωνίες και αν έχουμε μεταξύ μας, α</w:t>
      </w:r>
      <w:r>
        <w:rPr>
          <w:rFonts w:eastAsia="Times New Roman"/>
          <w:szCs w:val="24"/>
        </w:rPr>
        <w:t>υτόν τον ενάμιση χρόνο, όλοι σε κάτι συμφωνούμε, ότι η Συμφωνία αυτή που έγινε, το λεγόμενο τρίτο μνημόνιο, ήταν κάτι το οποίο έγινε διαφανώς, δεν υπάρχει τίποτα που να σκιάζει ή να είναι σε δεύτερη ή τρίτη ανάγνωση ή κάτω από το τραπέζι. Δεν υπάρχει τίποτ</w:t>
      </w:r>
      <w:r>
        <w:rPr>
          <w:rFonts w:eastAsia="Times New Roman"/>
          <w:szCs w:val="24"/>
        </w:rPr>
        <w:t>α που να μην το ξέρουν όλοι, καλώς ή κακώς. Με βάση όλα τα στοιχεία κάθε πολιτική δύναμη αποφασίζει σε κάθε φάση τη θέση που κρατάει.</w:t>
      </w:r>
    </w:p>
    <w:p w14:paraId="1BED4E24"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Λυπάμαι για το ότι στις τοποθετήσεις των κομμάτων της Αντιπολίτευσης πράγματα τα οποία είναι πολύ σκληρά για τη χώρα και τ</w:t>
      </w:r>
      <w:r>
        <w:rPr>
          <w:rFonts w:eastAsia="Times New Roman"/>
          <w:szCs w:val="24"/>
        </w:rPr>
        <w:t>α γνωρίζουν, δεν βρίσκουν έστω ένα λεπτό στην ομιλία τους, στην ρητορική τους για να τα καταθέσουν.</w:t>
      </w:r>
    </w:p>
    <w:p w14:paraId="1BED4E25" w14:textId="77777777" w:rsidR="0011574B" w:rsidRDefault="00BF5310">
      <w:pPr>
        <w:spacing w:line="600" w:lineRule="auto"/>
        <w:ind w:firstLine="720"/>
        <w:contextualSpacing/>
        <w:jc w:val="both"/>
        <w:rPr>
          <w:rFonts w:eastAsia="Times New Roman"/>
          <w:szCs w:val="24"/>
        </w:rPr>
      </w:pPr>
      <w:r>
        <w:rPr>
          <w:rFonts w:eastAsia="Times New Roman"/>
          <w:szCs w:val="24"/>
        </w:rPr>
        <w:t>Θέλω να είμαι πάρα πολύ σαφής: Γνωρίζετε πολύ καλά ότι το προϊόν αυτό, το ποσό, δηλαδή, το οποίο προέκυψε, δεν οφείλεται σε κανένα κόλπο. Δεν έγινε κανένα κ</w:t>
      </w:r>
      <w:r>
        <w:rPr>
          <w:rFonts w:eastAsia="Times New Roman"/>
          <w:szCs w:val="24"/>
        </w:rPr>
        <w:t>όλπο. Γνωρίζετε πολύ καλά πώς προέκυψε.</w:t>
      </w:r>
    </w:p>
    <w:p w14:paraId="1BED4E26"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Οι εταίροι δανειστές κακώς, κάκιστα δεν δέχονταν τα μη παραμετρικά έσοδα, τα οποία οι Υπουργοί αυτής της Κυβέρνησης –και εξ όσων γνωρίζω και σε προηγούμενη φάση και των προηγούμενων </w:t>
      </w:r>
      <w:r>
        <w:rPr>
          <w:rFonts w:eastAsia="Times New Roman"/>
          <w:szCs w:val="24"/>
        </w:rPr>
        <w:t>κ</w:t>
      </w:r>
      <w:r>
        <w:rPr>
          <w:rFonts w:eastAsia="Times New Roman"/>
          <w:szCs w:val="24"/>
        </w:rPr>
        <w:t>υβερνήσεων- παρουσίαζαν ως εκτιμή</w:t>
      </w:r>
      <w:r>
        <w:rPr>
          <w:rFonts w:eastAsia="Times New Roman"/>
          <w:szCs w:val="24"/>
        </w:rPr>
        <w:t>σεις. Γίνεται, δηλαδή, μια συζήτηση και λένε ότι προσδοκούμε έσοδα από τις εξής πηγές και από την καταπολέμηση της φοροδιαφυγής και από τις λίστες τάδε και από αλλού και είναι αυτό το ποσόν. Είναι τόσα δισεκατομμύρια.</w:t>
      </w:r>
    </w:p>
    <w:p w14:paraId="1BED4E27"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Και λένε οι εταίροι δανειστές, κακοπίσ</w:t>
      </w:r>
      <w:r>
        <w:rPr>
          <w:rFonts w:eastAsia="Times New Roman"/>
          <w:szCs w:val="24"/>
        </w:rPr>
        <w:t>τως, απολύτως κακοπίστως: Εμείς δεν δεχόμαστε. Το μόνο που δεχόμαστε είναι αυτό που βγάζει το κομπιούτερ. Μισθούς, συντάξεις, επιδόματα κ.λπ. αυτά, μάλιστα, τα βάζουμε στον υπολογισμό. Τα άλλα, εάν πρόκειται να βγουν, θα δούμε. Δεν θεωρούμε πως οι ελληνικο</w:t>
      </w:r>
      <w:r>
        <w:rPr>
          <w:rFonts w:eastAsia="Times New Roman"/>
          <w:szCs w:val="24"/>
        </w:rPr>
        <w:t xml:space="preserve">ί φοροδοτικοί και άλλοι μηχανισμοί μπορούν να τα βγάλουν. </w:t>
      </w:r>
    </w:p>
    <w:p w14:paraId="1BED4E28" w14:textId="77777777" w:rsidR="0011574B" w:rsidRDefault="00BF5310">
      <w:pPr>
        <w:spacing w:line="600" w:lineRule="auto"/>
        <w:ind w:firstLine="720"/>
        <w:contextualSpacing/>
        <w:jc w:val="both"/>
        <w:rPr>
          <w:rFonts w:eastAsia="Times New Roman"/>
          <w:szCs w:val="24"/>
        </w:rPr>
      </w:pPr>
      <w:r>
        <w:rPr>
          <w:rFonts w:eastAsia="Times New Roman"/>
          <w:szCs w:val="24"/>
        </w:rPr>
        <w:t>Έγινε, λοιπόν, από πλευράς αυτής της Κυβέρνησης μια συστηματική δουλειά επί έναν χρόνο, για την οποία δεν λέτε τίποτα, λες και αυτό το δισεκατομμύριο προέκυψε περίπου σαν κανένας μποναμάς ή το πρόσ</w:t>
      </w:r>
      <w:r>
        <w:rPr>
          <w:rFonts w:eastAsia="Times New Roman"/>
          <w:szCs w:val="24"/>
        </w:rPr>
        <w:t>φερε κανένας ομογενής από την Αμερική και το έδωσε στη χώρα. Έγινε μια συστηματική προσπάθεια –και θα πρέπει να γίνεται και κάθε χρόνο- και προέκυψε αυτό το ποσό, το οποίο δεν είναι εντός της συμφωνίας σε κα</w:t>
      </w:r>
      <w:r>
        <w:rPr>
          <w:rFonts w:eastAsia="Times New Roman"/>
          <w:szCs w:val="24"/>
        </w:rPr>
        <w:t>μ</w:t>
      </w:r>
      <w:r>
        <w:rPr>
          <w:rFonts w:eastAsia="Times New Roman"/>
          <w:szCs w:val="24"/>
        </w:rPr>
        <w:t>μία περίπτωση και από κα</w:t>
      </w:r>
      <w:r>
        <w:rPr>
          <w:rFonts w:eastAsia="Times New Roman"/>
          <w:szCs w:val="24"/>
        </w:rPr>
        <w:t>μ</w:t>
      </w:r>
      <w:r>
        <w:rPr>
          <w:rFonts w:eastAsia="Times New Roman"/>
          <w:szCs w:val="24"/>
        </w:rPr>
        <w:t>μία πλευρά ως προς τη δ</w:t>
      </w:r>
      <w:r>
        <w:rPr>
          <w:rFonts w:eastAsia="Times New Roman"/>
          <w:szCs w:val="24"/>
        </w:rPr>
        <w:t>ιάθεσή του, ως προς το πού θα πάει κ.λπ.</w:t>
      </w:r>
      <w:r>
        <w:rPr>
          <w:rFonts w:eastAsia="Times New Roman"/>
          <w:szCs w:val="24"/>
        </w:rPr>
        <w:t>.</w:t>
      </w:r>
      <w:r>
        <w:rPr>
          <w:rFonts w:eastAsia="Times New Roman"/>
          <w:szCs w:val="24"/>
        </w:rPr>
        <w:t xml:space="preserve"> Το γνωρίζετε.</w:t>
      </w:r>
    </w:p>
    <w:p w14:paraId="1BED4E29"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Και αφού προέκυψε, δηλαδή</w:t>
      </w:r>
      <w:r>
        <w:rPr>
          <w:rFonts w:eastAsia="Times New Roman"/>
          <w:szCs w:val="24"/>
        </w:rPr>
        <w:t>,</w:t>
      </w:r>
      <w:r>
        <w:rPr>
          <w:rFonts w:eastAsia="Times New Roman"/>
          <w:szCs w:val="24"/>
        </w:rPr>
        <w:t xml:space="preserve"> αφού καταμετρήθηκε, αφού επιμετρήθηκε τις τελευταίες μέρες, επί αυτού του ποσού η Κυβέρνηση πήρε μια απόφαση συγκεκριμένη και είπε να διατεθεί εκεί. Προφανώς θα μπορούσε να </w:t>
      </w:r>
      <w:r>
        <w:rPr>
          <w:rFonts w:eastAsia="Times New Roman"/>
          <w:szCs w:val="24"/>
        </w:rPr>
        <w:t>πάρει και μια άλλη απόφαση, να διατεθεί αλλού ή να γίνει ένας διάλογος για το πού θα διατεθεί. Άλλο αυτό.</w:t>
      </w:r>
    </w:p>
    <w:p w14:paraId="1BED4E2A" w14:textId="77777777" w:rsidR="0011574B" w:rsidRDefault="00BF5310">
      <w:pPr>
        <w:spacing w:line="600" w:lineRule="auto"/>
        <w:ind w:firstLine="720"/>
        <w:contextualSpacing/>
        <w:jc w:val="both"/>
        <w:rPr>
          <w:rFonts w:eastAsia="Times New Roman"/>
          <w:szCs w:val="24"/>
        </w:rPr>
      </w:pPr>
      <w:r>
        <w:rPr>
          <w:rFonts w:eastAsia="Times New Roman"/>
          <w:szCs w:val="24"/>
        </w:rPr>
        <w:t>Η αναγνώριση, όμως, ότι δεν είναι ευθύνη της ελληνικής Κυβέρνησης, αλλά ότι είναι ένα ρεσιτάλ κακοπιστίας εναντίον της χώρας από πλευράς των εταίρων δ</w:t>
      </w:r>
      <w:r>
        <w:rPr>
          <w:rFonts w:eastAsia="Times New Roman"/>
          <w:szCs w:val="24"/>
        </w:rPr>
        <w:t>ανειστών σε αυτές τις συζητήσεις, δεν προκύπτει από πουθενά, δεν αναφέρεται πουθενά.</w:t>
      </w:r>
    </w:p>
    <w:p w14:paraId="1BED4E2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Επίσης δεν αναφέρεται πουθενά ότι η σημερινή ψηφοφορία, την οποία προκαλούν οι συνάδελφοι του ΣΥΡΙΖΑ, δεν είναι για να υπάρξει κανενός είδους πλαστή συναίνεση ή κομπάρσοι </w:t>
      </w:r>
      <w:r>
        <w:rPr>
          <w:rFonts w:eastAsia="Times New Roman"/>
          <w:szCs w:val="24"/>
        </w:rPr>
        <w:t>ή τα άλλα που ακούστηκαν. Προέκυψε, επειδή από την πλευρά της μόνιμης πηγής και πληγής εναντίον της χώρας χθες και προχθές –δεν θέλω να ονοματίσω, όλοι αντιλαμβανό</w:t>
      </w:r>
      <w:r>
        <w:rPr>
          <w:rFonts w:eastAsia="Times New Roman"/>
          <w:szCs w:val="24"/>
        </w:rPr>
        <w:lastRenderedPageBreak/>
        <w:t>μαστε- δημοσίως μπήκε μία ακόμα τρικλοποδιά στη χώρα, όχι στην Κυβέρνηση. Είπαν αυτό το οποίο</w:t>
      </w:r>
      <w:r>
        <w:rPr>
          <w:rFonts w:eastAsia="Times New Roman"/>
          <w:szCs w:val="24"/>
        </w:rPr>
        <w:t xml:space="preserve"> αυτονοήτως μπορεί η ελληνική Κυβέρνηση να διαθέσει, να μην διατεθεί, ότι είναι εκτός συμφωνίας, ότι είναι μονομερής ενέργεια – χωρίς αυτό να στηρίζεται πουθενά, διότι υπήρξαν και άλλες απόψεις πολύ σοβαρές ανάμεσα στους εταίρους δανειστές, που έλεγαν το α</w:t>
      </w:r>
      <w:r>
        <w:rPr>
          <w:rFonts w:eastAsia="Times New Roman"/>
          <w:szCs w:val="24"/>
        </w:rPr>
        <w:t xml:space="preserve">ντίθετο. </w:t>
      </w:r>
    </w:p>
    <w:p w14:paraId="1BED4E2C" w14:textId="77777777" w:rsidR="0011574B" w:rsidRDefault="00BF5310">
      <w:pPr>
        <w:spacing w:line="600" w:lineRule="auto"/>
        <w:ind w:firstLine="720"/>
        <w:contextualSpacing/>
        <w:jc w:val="both"/>
        <w:rPr>
          <w:rFonts w:eastAsia="Times New Roman"/>
          <w:szCs w:val="24"/>
        </w:rPr>
      </w:pPr>
      <w:r>
        <w:rPr>
          <w:rFonts w:eastAsia="Times New Roman"/>
          <w:szCs w:val="24"/>
        </w:rPr>
        <w:t>Επειδή προέκυψε αυτή η αμφισβήτηση προς τη Βουλή των Ελλήνων, προς την Κυβέρνηση, προς τη χώρα, γίνεται η σημερινή πρόταση για ψηφοφορία προσωπική, ατομική. Δεν προέκυψε σαν κάποιο κόλπο, κάποιου ο οποίος θέλει να δείξει ότι υπάρχουν συναινέσεις,</w:t>
      </w:r>
      <w:r>
        <w:rPr>
          <w:rFonts w:eastAsia="Times New Roman"/>
          <w:szCs w:val="24"/>
        </w:rPr>
        <w:t xml:space="preserve"> ενώ ενδιάμεσα κάνει διάφορα άλλα πράγματα. </w:t>
      </w:r>
    </w:p>
    <w:p w14:paraId="1BED4E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 αυτού, λοιπόν, χρειάζεται μια τοποθέτηση. Και δεν είναι δυνατόν, επίσης, να αγνοείτε ότι παραδείγματος χάρ</w:t>
      </w:r>
      <w:r>
        <w:rPr>
          <w:rFonts w:eastAsia="Times New Roman" w:cs="Times New Roman"/>
          <w:szCs w:val="24"/>
        </w:rPr>
        <w:t>ιν</w:t>
      </w:r>
      <w:r>
        <w:rPr>
          <w:rFonts w:eastAsia="Times New Roman" w:cs="Times New Roman"/>
          <w:szCs w:val="24"/>
        </w:rPr>
        <w:t xml:space="preserve"> για το θέμα του ΦΠΑ στα νησιά -και μάλιστα, για τα συγκεκριμένα νησιά αυτού όλου του άξονα- </w:t>
      </w:r>
      <w:r>
        <w:rPr>
          <w:rFonts w:eastAsia="Times New Roman" w:cs="Times New Roman"/>
          <w:szCs w:val="24"/>
        </w:rPr>
        <w:lastRenderedPageBreak/>
        <w:t>μέσα σ</w:t>
      </w:r>
      <w:r>
        <w:rPr>
          <w:rFonts w:eastAsia="Times New Roman" w:cs="Times New Roman"/>
          <w:szCs w:val="24"/>
        </w:rPr>
        <w:t>τη Βουλή από όλες τις πλευρές είχε εγκαίρως επισημανθεί ότι αυτό είναι αδιανόητο, όταν οι Κανάρι</w:t>
      </w:r>
      <w:r>
        <w:rPr>
          <w:rFonts w:eastAsia="Times New Roman" w:cs="Times New Roman"/>
          <w:szCs w:val="24"/>
        </w:rPr>
        <w:t>οι</w:t>
      </w:r>
      <w:r>
        <w:rPr>
          <w:rFonts w:eastAsia="Times New Roman" w:cs="Times New Roman"/>
          <w:szCs w:val="24"/>
        </w:rPr>
        <w:t xml:space="preserve"> Νήσοι έχουν από 0% μέχρι 6%. </w:t>
      </w:r>
    </w:p>
    <w:p w14:paraId="1BED4E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αντί να πείτε γι’ αυτούς που επιβάλλουν αυτά τα επονείδιστα μέτρα και τους καταναγκασμούς, τι κάνετε; Δεν είπαμε να αποθεώσ</w:t>
      </w:r>
      <w:r>
        <w:rPr>
          <w:rFonts w:eastAsia="Times New Roman" w:cs="Times New Roman"/>
          <w:szCs w:val="24"/>
        </w:rPr>
        <w:t xml:space="preserve">ετε μια Κυβέρνηση που προσπαθεί, επ’ ολίγον ή κατά τμήμα ή κατά μέτρο, κάποια πράγματα να αποσοβηθούν, αλλά εν πάση </w:t>
      </w:r>
      <w:proofErr w:type="spellStart"/>
      <w:r>
        <w:rPr>
          <w:rFonts w:eastAsia="Times New Roman" w:cs="Times New Roman"/>
          <w:szCs w:val="24"/>
        </w:rPr>
        <w:t>περιπτώσει</w:t>
      </w:r>
      <w:proofErr w:type="spellEnd"/>
      <w:r>
        <w:rPr>
          <w:rFonts w:eastAsia="Times New Roman" w:cs="Times New Roman"/>
          <w:szCs w:val="24"/>
        </w:rPr>
        <w:t>, να συναινέσετε, να πείτε έναν καλό λόγο υπέρ της χώρας ή να πείτε έναν κακό λόγο γι’ αυτούς που το επιβάλλουν. Δεν μπορεί να μην</w:t>
      </w:r>
      <w:r>
        <w:rPr>
          <w:rFonts w:eastAsia="Times New Roman" w:cs="Times New Roman"/>
          <w:szCs w:val="24"/>
        </w:rPr>
        <w:t xml:space="preserve"> ακούγεται τίποτα σε αυτή την Αίθουσα. </w:t>
      </w:r>
    </w:p>
    <w:p w14:paraId="1BED4E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Είπαμε.</w:t>
      </w:r>
    </w:p>
    <w:p w14:paraId="1BED4E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Ο κ. Θεοδωράκης κάτι είπε. Έστειλε ένα μήνυμα προς τα έξω και πήρα αφορμή από αυτό για να μιλήσω. Από άλλες πλευρές δεν ακούστηκαν. Ούτε από την Αξιωμα</w:t>
      </w:r>
      <w:r>
        <w:rPr>
          <w:rFonts w:eastAsia="Times New Roman" w:cs="Times New Roman"/>
          <w:szCs w:val="24"/>
        </w:rPr>
        <w:t xml:space="preserve">τική Αντιπολίτευση ακούστηκε στη χθεσινή της ανακοίνωση. </w:t>
      </w:r>
    </w:p>
    <w:p w14:paraId="1BED4E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ΓΡΗΓΟΡΙΟΣ ΨΑΡΙΑΝΟΣ:</w:t>
      </w:r>
      <w:r>
        <w:rPr>
          <w:rFonts w:eastAsia="Times New Roman" w:cs="Times New Roman"/>
          <w:szCs w:val="24"/>
        </w:rPr>
        <w:t xml:space="preserve"> Δέκα φορές τα έχουμε πει, Πρόεδρε.</w:t>
      </w:r>
    </w:p>
    <w:p w14:paraId="1BED4E3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πολύ και κλείνω. Κύριε Ψαριανέ, σας </w:t>
      </w:r>
      <w:r>
        <w:rPr>
          <w:rFonts w:eastAsia="Times New Roman"/>
          <w:bCs/>
        </w:rPr>
        <w:t>παρακαλώ</w:t>
      </w:r>
      <w:r>
        <w:rPr>
          <w:rFonts w:eastAsia="Times New Roman" w:cs="Times New Roman"/>
          <w:szCs w:val="24"/>
        </w:rPr>
        <w:t>.</w:t>
      </w:r>
    </w:p>
    <w:p w14:paraId="1BED4E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Τα έχουμε πει δέκα φορές. Κάποιοι είναι κουφοί εδώ.</w:t>
      </w:r>
    </w:p>
    <w:p w14:paraId="1BED4E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πολύ. Αν μπορείτε, μη διακόπτετε.</w:t>
      </w:r>
    </w:p>
    <w:p w14:paraId="1BED4E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Λέτε ψέματα!</w:t>
      </w:r>
    </w:p>
    <w:p w14:paraId="1BED4E36" w14:textId="77777777" w:rsidR="0011574B" w:rsidRDefault="00BF5310">
      <w:pPr>
        <w:spacing w:line="600" w:lineRule="auto"/>
        <w:ind w:firstLine="720"/>
        <w:contextualSpacing/>
        <w:jc w:val="both"/>
        <w:rPr>
          <w:rFonts w:eastAsia="Times New Roman" w:cs="Times New Roman"/>
          <w:szCs w:val="24"/>
        </w:rPr>
      </w:pPr>
      <w:r>
        <w:rPr>
          <w:rFonts w:eastAsia="Times New Roman"/>
          <w:b/>
          <w:bCs/>
        </w:rPr>
        <w:t xml:space="preserve">ΠΡΟΕΔΡΕΥΟΥΣΑ (Αναστασία Χριστοδουλοπούλου): </w:t>
      </w:r>
      <w:r>
        <w:rPr>
          <w:rFonts w:eastAsia="Times New Roman" w:cs="Times New Roman"/>
          <w:szCs w:val="24"/>
        </w:rPr>
        <w:t>Κύριε Ψαριανέ, τώρα, εντάξει.</w:t>
      </w:r>
    </w:p>
    <w:p w14:paraId="1BED4E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ΝΙΚΟΛΑΟΣ ΒΟΥΤ</w:t>
      </w:r>
      <w:r>
        <w:rPr>
          <w:rFonts w:eastAsia="Times New Roman" w:cs="Times New Roman"/>
          <w:b/>
          <w:szCs w:val="24"/>
        </w:rPr>
        <w:t>ΣΗΣ (Πρόεδρος της Βουλής):</w:t>
      </w:r>
      <w:r>
        <w:rPr>
          <w:rFonts w:eastAsia="Times New Roman" w:cs="Times New Roman"/>
          <w:szCs w:val="24"/>
        </w:rPr>
        <w:t xml:space="preserve"> Μήπως, επίσης –και θα κλείσω με αυτό- δεν γνωρίζετε ότι νομοσχέδια με μέτρα τα οποία συζητι</w:t>
      </w:r>
      <w:r>
        <w:rPr>
          <w:rFonts w:eastAsia="Times New Roman" w:cs="Times New Roman"/>
          <w:szCs w:val="24"/>
        </w:rPr>
        <w:t>ού</w:t>
      </w:r>
      <w:r>
        <w:rPr>
          <w:rFonts w:eastAsia="Times New Roman" w:cs="Times New Roman"/>
          <w:szCs w:val="24"/>
        </w:rPr>
        <w:t xml:space="preserve">νται τώρα, κύριε Ψαριανέ, όπως αυτό για το πλαστικό χρήμα –χάσαμε όλη την τουριστική περίοδο, και είναι νομοσχέδιο το οποίο έχει </w:t>
      </w:r>
      <w:r>
        <w:rPr>
          <w:rFonts w:eastAsia="Times New Roman" w:cs="Times New Roman"/>
          <w:szCs w:val="24"/>
        </w:rPr>
        <w:lastRenderedPageBreak/>
        <w:t>υποβληθ</w:t>
      </w:r>
      <w:r>
        <w:rPr>
          <w:rFonts w:eastAsia="Times New Roman" w:cs="Times New Roman"/>
          <w:szCs w:val="24"/>
        </w:rPr>
        <w:t xml:space="preserve">εί εδώ και πολλούς μήνες, από τις αρχές του 2016, στις συζητήσεις με τους εταίρους, δανειστές- ή τα άλλα για τα </w:t>
      </w:r>
      <w:proofErr w:type="spellStart"/>
      <w:r>
        <w:rPr>
          <w:rFonts w:eastAsia="Times New Roman" w:cs="Times New Roman"/>
          <w:szCs w:val="24"/>
        </w:rPr>
        <w:t>αχρεωστήτως</w:t>
      </w:r>
      <w:proofErr w:type="spellEnd"/>
      <w:r>
        <w:rPr>
          <w:rFonts w:eastAsia="Times New Roman" w:cs="Times New Roman"/>
          <w:szCs w:val="24"/>
        </w:rPr>
        <w:t xml:space="preserve"> ή τα άλλα για τα κεφάλαια στα οποία μπαίνει μια φορολογία, επί μήνες καθυστέρησαν, με αποτέλεσμα να υπάρξει προφανής υστέρηση σε προ</w:t>
      </w:r>
      <w:r>
        <w:rPr>
          <w:rFonts w:eastAsia="Times New Roman" w:cs="Times New Roman"/>
          <w:szCs w:val="24"/>
        </w:rPr>
        <w:t xml:space="preserve">φανέστατα έσοδα που θα μπορούσε να είχε η χώρα μας; Πότε θα αποδοθούν αυτές οι ευθύνες; </w:t>
      </w:r>
    </w:p>
    <w:p w14:paraId="1BED4E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είναι τόσο κακό, τουλάχιστον</w:t>
      </w:r>
      <w:r>
        <w:rPr>
          <w:rFonts w:eastAsia="Times New Roman" w:cs="Times New Roman"/>
          <w:szCs w:val="24"/>
        </w:rPr>
        <w:t>,</w:t>
      </w:r>
      <w:r>
        <w:rPr>
          <w:rFonts w:eastAsia="Times New Roman" w:cs="Times New Roman"/>
          <w:szCs w:val="24"/>
        </w:rPr>
        <w:t xml:space="preserve"> σε επίπεδο απόδοσης ευθυνών -πέραν των ενστάσεων για την κυβερνητική πολιτική, που ευλόγως έχουν τα κόμματα της Αντιπολίτευσης, διότι</w:t>
      </w:r>
      <w:r>
        <w:rPr>
          <w:rFonts w:eastAsia="Times New Roman" w:cs="Times New Roman"/>
          <w:szCs w:val="24"/>
        </w:rPr>
        <w:t xml:space="preserve"> είναι Αντιπολίτευση, και καλά κάνουν-, είναι τόσο αδιανόητο προς αυτούς οι οποίοι δημιουργούν αυτό το περιβάλλον ασφυξίας για μια ακόμη φορά για τη χώρα, να ορθωθεί ένα μέτωπο από όλη την ελληνική Βουλή και όλα τα κόμματα και να σταλεί ένα τέτοιο σήμα; Κα</w:t>
      </w:r>
      <w:r>
        <w:rPr>
          <w:rFonts w:eastAsia="Times New Roman" w:cs="Times New Roman"/>
          <w:szCs w:val="24"/>
        </w:rPr>
        <w:t xml:space="preserve">ι φεύγετε ένας </w:t>
      </w:r>
      <w:proofErr w:type="spellStart"/>
      <w:r>
        <w:rPr>
          <w:rFonts w:eastAsia="Times New Roman" w:cs="Times New Roman"/>
          <w:szCs w:val="24"/>
        </w:rPr>
        <w:t>ένας</w:t>
      </w:r>
      <w:proofErr w:type="spellEnd"/>
      <w:r>
        <w:rPr>
          <w:rFonts w:eastAsia="Times New Roman" w:cs="Times New Roman"/>
          <w:szCs w:val="24"/>
        </w:rPr>
        <w:t xml:space="preserve"> με την </w:t>
      </w:r>
      <w:r>
        <w:rPr>
          <w:rFonts w:eastAsia="Times New Roman" w:cs="Times New Roman"/>
          <w:szCs w:val="24"/>
        </w:rPr>
        <w:t>ο</w:t>
      </w:r>
      <w:r>
        <w:rPr>
          <w:rFonts w:eastAsia="Times New Roman" w:cs="Times New Roman"/>
          <w:szCs w:val="24"/>
        </w:rPr>
        <w:t>μάδα του, για να μην γίνετε «κομπάρσοι» του Τσίπρα;</w:t>
      </w:r>
    </w:p>
    <w:p w14:paraId="1BED4E39" w14:textId="77777777" w:rsidR="0011574B" w:rsidRDefault="00BF5310">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BED4E3A" w14:textId="77777777" w:rsidR="0011574B" w:rsidRDefault="00BF5310">
      <w:pPr>
        <w:spacing w:line="600" w:lineRule="auto"/>
        <w:ind w:firstLine="720"/>
        <w:contextualSpacing/>
        <w:jc w:val="both"/>
        <w:rPr>
          <w:rFonts w:eastAsia="Times New Roman"/>
          <w:bCs/>
        </w:rPr>
      </w:pPr>
      <w:r>
        <w:rPr>
          <w:rFonts w:eastAsia="Times New Roman" w:cs="Times New Roman"/>
          <w:szCs w:val="24"/>
        </w:rPr>
        <w:lastRenderedPageBreak/>
        <w:t xml:space="preserve"> Ευχαριστώ πολύ, </w:t>
      </w:r>
      <w:r>
        <w:rPr>
          <w:rFonts w:eastAsia="Times New Roman"/>
          <w:bCs/>
        </w:rPr>
        <w:t>κυρία Πρόεδρε.</w:t>
      </w:r>
    </w:p>
    <w:p w14:paraId="1BED4E3B" w14:textId="77777777" w:rsidR="0011574B" w:rsidRDefault="00BF5310">
      <w:pPr>
        <w:spacing w:line="600" w:lineRule="auto"/>
        <w:ind w:firstLine="720"/>
        <w:contextualSpacing/>
        <w:jc w:val="both"/>
        <w:rPr>
          <w:rFonts w:eastAsia="Times New Roman"/>
          <w:bCs/>
        </w:rPr>
      </w:pPr>
      <w:r>
        <w:rPr>
          <w:rFonts w:eastAsia="Times New Roman"/>
          <w:b/>
          <w:bCs/>
        </w:rPr>
        <w:t>ΠΡΟΕΔΡΕΥΟΥΣΑ (Αναστασία Χριστοδουλοπούλου):</w:t>
      </w:r>
      <w:r>
        <w:rPr>
          <w:rFonts w:eastAsia="Times New Roman"/>
          <w:bCs/>
        </w:rPr>
        <w:t xml:space="preserve">  Ευχαριστούμε κι εμείς. Συγγνώμη και από τον κ. Ηλιόπουλ</w:t>
      </w:r>
      <w:r>
        <w:rPr>
          <w:rFonts w:eastAsia="Times New Roman"/>
          <w:bCs/>
        </w:rPr>
        <w:t>ο που τον έχουμε και περιμένει στο Βήμα.</w:t>
      </w:r>
    </w:p>
    <w:p w14:paraId="1BED4E3C" w14:textId="77777777" w:rsidR="0011574B" w:rsidRDefault="00BF5310">
      <w:pPr>
        <w:spacing w:line="600" w:lineRule="auto"/>
        <w:ind w:firstLine="720"/>
        <w:contextualSpacing/>
        <w:jc w:val="both"/>
        <w:rPr>
          <w:rFonts w:eastAsia="Times New Roman"/>
          <w:bCs/>
        </w:rPr>
      </w:pPr>
      <w:r>
        <w:rPr>
          <w:rFonts w:eastAsia="Times New Roman"/>
          <w:bCs/>
        </w:rPr>
        <w:t>Τον λόγο έχει ο κ. Ηλιόπουλος για οκτώ λεπτά.</w:t>
      </w:r>
    </w:p>
    <w:p w14:paraId="1BED4E3D" w14:textId="77777777" w:rsidR="0011574B" w:rsidRDefault="00BF5310">
      <w:pPr>
        <w:spacing w:line="600" w:lineRule="auto"/>
        <w:ind w:firstLine="720"/>
        <w:contextualSpacing/>
        <w:jc w:val="both"/>
        <w:rPr>
          <w:rFonts w:eastAsia="Times New Roman"/>
          <w:bCs/>
        </w:rPr>
      </w:pPr>
      <w:r>
        <w:rPr>
          <w:rFonts w:eastAsia="Times New Roman"/>
          <w:b/>
          <w:bCs/>
        </w:rPr>
        <w:t>ΠΑΝΑΓΙΩΤΗΣ ΗΛΙΟΠΟΥΛΟΣ:</w:t>
      </w:r>
      <w:r>
        <w:rPr>
          <w:rFonts w:eastAsia="Times New Roman"/>
          <w:bCs/>
        </w:rPr>
        <w:t xml:space="preserve"> Ευχαριστώ, κυρία Πρόεδρε. </w:t>
      </w:r>
    </w:p>
    <w:p w14:paraId="1BED4E3E" w14:textId="77777777" w:rsidR="0011574B" w:rsidRDefault="00BF5310">
      <w:pPr>
        <w:spacing w:line="600" w:lineRule="auto"/>
        <w:ind w:firstLine="720"/>
        <w:contextualSpacing/>
        <w:jc w:val="both"/>
        <w:rPr>
          <w:rFonts w:eastAsia="Times New Roman"/>
          <w:bCs/>
        </w:rPr>
      </w:pPr>
      <w:r>
        <w:rPr>
          <w:rFonts w:eastAsia="Times New Roman"/>
          <w:bCs/>
        </w:rPr>
        <w:t xml:space="preserve">Πραγματικά, ο κ. </w:t>
      </w:r>
      <w:proofErr w:type="spellStart"/>
      <w:r>
        <w:rPr>
          <w:rFonts w:eastAsia="Times New Roman"/>
          <w:bCs/>
        </w:rPr>
        <w:t>Βούτσης</w:t>
      </w:r>
      <w:proofErr w:type="spellEnd"/>
      <w:r>
        <w:rPr>
          <w:rFonts w:eastAsia="Times New Roman"/>
          <w:bCs/>
        </w:rPr>
        <w:t xml:space="preserve"> αυτά που έλεγε τόση ώρα τα πίστευε; Όλα αυτά τα πράγματα, αυτές τις δικαιολογίες για όλα αυτά που γίνονται, για όλα αυτά τα αίσχη που κάνει η Κυβέρνηση, πραγματικά τα πιστεύει; Προφανώς, δεν τα πίστευε και γι’ αυτό κοιτούσε προς το</w:t>
      </w:r>
      <w:r>
        <w:rPr>
          <w:rFonts w:eastAsia="Times New Roman"/>
          <w:bCs/>
        </w:rPr>
        <w:t xml:space="preserve">υς δικούς του Βουλευτές. Ούτε ένα βλέμμα δεν έριξε σε κάποια άλλη κατεύθυνση του </w:t>
      </w:r>
      <w:r>
        <w:rPr>
          <w:rFonts w:eastAsia="Times New Roman"/>
          <w:bCs/>
        </w:rPr>
        <w:t>ε</w:t>
      </w:r>
      <w:r>
        <w:rPr>
          <w:rFonts w:eastAsia="Times New Roman"/>
          <w:bCs/>
        </w:rPr>
        <w:t xml:space="preserve">λληνικού Κοινοβουλίου, αν και Πρόεδρος της Βουλής, γιατί τους μόνους που προσπαθούσε να πείσει ήταν οι δικοί του Βουλευτές. Και αυτοί τι να κάνουν; </w:t>
      </w:r>
      <w:r>
        <w:rPr>
          <w:rFonts w:eastAsia="Times New Roman"/>
          <w:bCs/>
        </w:rPr>
        <w:lastRenderedPageBreak/>
        <w:t>Όπως είπαν και προηγουμένω</w:t>
      </w:r>
      <w:r>
        <w:rPr>
          <w:rFonts w:eastAsia="Times New Roman"/>
          <w:bCs/>
        </w:rPr>
        <w:t>ς οι Βουλευτές εδώ, μπορούν να εμφανιστούν στις περιφέρειές τους; Σε κα</w:t>
      </w:r>
      <w:r>
        <w:rPr>
          <w:rFonts w:eastAsia="Times New Roman"/>
          <w:bCs/>
        </w:rPr>
        <w:t>μ</w:t>
      </w:r>
      <w:r>
        <w:rPr>
          <w:rFonts w:eastAsia="Times New Roman"/>
          <w:bCs/>
        </w:rPr>
        <w:t xml:space="preserve">μιά περίπτωση δεν μπορούν να εμφανιστούν πουθενά οι Βουλευτές του ΣΥΡΙΖΑ και σύντομα και της Νέας Δημοκρατίας. </w:t>
      </w:r>
    </w:p>
    <w:p w14:paraId="1BED4E3F" w14:textId="77777777" w:rsidR="0011574B" w:rsidRDefault="00BF5310">
      <w:pPr>
        <w:spacing w:line="600" w:lineRule="auto"/>
        <w:ind w:firstLine="720"/>
        <w:contextualSpacing/>
        <w:jc w:val="both"/>
        <w:rPr>
          <w:rFonts w:eastAsia="Times New Roman"/>
          <w:bCs/>
        </w:rPr>
      </w:pPr>
      <w:r>
        <w:rPr>
          <w:rFonts w:eastAsia="Times New Roman"/>
          <w:bCs/>
        </w:rPr>
        <w:t xml:space="preserve">Η ευθύνη που αναφέρει ο κ. Θεοδωράκης είναι βέβαια το να αποχωρούν οι </w:t>
      </w:r>
      <w:r>
        <w:rPr>
          <w:rFonts w:eastAsia="Times New Roman"/>
          <w:bCs/>
        </w:rPr>
        <w:t>ο</w:t>
      </w:r>
      <w:r>
        <w:rPr>
          <w:rFonts w:eastAsia="Times New Roman"/>
          <w:bCs/>
        </w:rPr>
        <w:t>μ</w:t>
      </w:r>
      <w:r>
        <w:rPr>
          <w:rFonts w:eastAsia="Times New Roman"/>
          <w:bCs/>
        </w:rPr>
        <w:t xml:space="preserve">άδες. Εμείς είμαστε οι </w:t>
      </w:r>
      <w:proofErr w:type="spellStart"/>
      <w:r>
        <w:rPr>
          <w:rFonts w:eastAsia="Times New Roman"/>
          <w:bCs/>
        </w:rPr>
        <w:t>αντιδημοκράτες</w:t>
      </w:r>
      <w:proofErr w:type="spellEnd"/>
      <w:r>
        <w:rPr>
          <w:rFonts w:eastAsia="Times New Roman"/>
          <w:bCs/>
        </w:rPr>
        <w:t xml:space="preserve"> που καθόμαστε εδώ και συζητάμε κι έχουμε ομιλητές και δικαιολογούμε κάθε φορά για το αν ψηφίζουμε υπέρ ή κατά κάποιου νομοσχεδίου. Εμείς είμαστε </w:t>
      </w:r>
      <w:proofErr w:type="spellStart"/>
      <w:r>
        <w:rPr>
          <w:rFonts w:eastAsia="Times New Roman"/>
          <w:bCs/>
        </w:rPr>
        <w:t>αντιδημοκράτες</w:t>
      </w:r>
      <w:proofErr w:type="spellEnd"/>
      <w:r>
        <w:rPr>
          <w:rFonts w:eastAsia="Times New Roman"/>
          <w:bCs/>
        </w:rPr>
        <w:t>! Εσείς που σηκώνεστε και φεύγετε και το βάζετε στα πόδια ε</w:t>
      </w:r>
      <w:r>
        <w:rPr>
          <w:rFonts w:eastAsia="Times New Roman"/>
          <w:bCs/>
        </w:rPr>
        <w:t xml:space="preserve">ίστε δημοκράτες! Έτσι το αντιλαμβάνεστε. </w:t>
      </w:r>
    </w:p>
    <w:p w14:paraId="1BED4E40" w14:textId="77777777" w:rsidR="0011574B" w:rsidRDefault="00BF5310">
      <w:pPr>
        <w:spacing w:line="600" w:lineRule="auto"/>
        <w:ind w:firstLine="720"/>
        <w:contextualSpacing/>
        <w:jc w:val="both"/>
        <w:rPr>
          <w:rFonts w:eastAsia="Times New Roman"/>
          <w:bCs/>
        </w:rPr>
      </w:pPr>
      <w:r>
        <w:rPr>
          <w:rFonts w:eastAsia="Times New Roman"/>
          <w:bCs/>
        </w:rPr>
        <w:t>Σήμερα ήρθαμε εδώ να συζητήσουμε το βασικότερο όλων, ένα καινούργιο τέχνασμα του Αλέξη Τσίπρα, του πολιτικού τσαρλατάνου</w:t>
      </w:r>
      <w:r>
        <w:rPr>
          <w:rFonts w:eastAsia="Times New Roman"/>
          <w:bCs/>
        </w:rPr>
        <w:t>,</w:t>
      </w:r>
      <w:r>
        <w:rPr>
          <w:rFonts w:eastAsia="Times New Roman"/>
          <w:bCs/>
        </w:rPr>
        <w:t xml:space="preserve"> που βγάζει κάθε φορά και έναν «λαγό» μέσα από το καπέλο και προσπαθεί να αλλάξει αυτά που βλ</w:t>
      </w:r>
      <w:r>
        <w:rPr>
          <w:rFonts w:eastAsia="Times New Roman"/>
          <w:bCs/>
        </w:rPr>
        <w:t xml:space="preserve">έπουμε όλοι, την κατάντια της πατρίδας μας. </w:t>
      </w:r>
    </w:p>
    <w:p w14:paraId="1BED4E41" w14:textId="77777777" w:rsidR="0011574B" w:rsidRDefault="00BF5310">
      <w:pPr>
        <w:spacing w:line="600" w:lineRule="auto"/>
        <w:ind w:firstLine="720"/>
        <w:contextualSpacing/>
        <w:jc w:val="both"/>
        <w:rPr>
          <w:rFonts w:eastAsia="Times New Roman"/>
          <w:b/>
          <w:bCs/>
        </w:rPr>
      </w:pPr>
      <w:r>
        <w:rPr>
          <w:rFonts w:eastAsia="Times New Roman"/>
          <w:bCs/>
        </w:rPr>
        <w:lastRenderedPageBreak/>
        <w:t xml:space="preserve">Βέβαια, δεν ξέρουμε αυτή τη φορά πού το πάει ο Αλέξης Τσίπρας και θα το δούμε τις επόμενες μέρες. Θέλει όντως να το πάει σε ρήξη –υποτιθέμενη, βέβαια, γιατί όλα τα γνώριζαν οι δανειστές, έτσι όπως τους λέτε, οι </w:t>
      </w:r>
      <w:r>
        <w:rPr>
          <w:rFonts w:eastAsia="Times New Roman"/>
          <w:bCs/>
        </w:rPr>
        <w:t>τοκογλύφοι, όλα τα γνωρίζουν και το ξεκαθαρίζουμε αυτό- και με ένα τέτοιο μπόνους αντιστασιακού που του προσφέρουν οι τοκογλύφοι να πάει σε εκλογές, μπας και σώσει τίποτα ή θέλει να φέρει μέσα στις γιορτές -όπως είχε κάνει με το τρίτο μνημόνιο στις 14 Αυγο</w:t>
      </w:r>
      <w:r>
        <w:rPr>
          <w:rFonts w:eastAsia="Times New Roman"/>
          <w:bCs/>
        </w:rPr>
        <w:t>ύστου- ή αμέσως μετά, νέα σκληρότερα μέτρα και να πει «δεν πειράζει, όμως, εγώ σας έδωσα και πέντε δραχμές στην τσέπη μέσα στις γιορτές»;</w:t>
      </w:r>
    </w:p>
    <w:p w14:paraId="1BED4E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Έτσι θα καταλάβουμε, βέβαια, πού το πάει για ακόμα μια φορά. Λέει ότι αντιστέκεται. Βλέπουμε σήμερα τον Σκουρλέτη, την</w:t>
      </w:r>
      <w:r>
        <w:rPr>
          <w:rFonts w:eastAsia="Times New Roman" w:cs="Times New Roman"/>
          <w:szCs w:val="24"/>
        </w:rPr>
        <w:t xml:space="preserve">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και άλλους αντιστασιακούς αριστερούς να βγαίνουν και να τα βάζουν με τον Σόιμπλε. Αλήθεια, αυτοί οι άνθρωποι που κυβερνούν την πατρίδα μας δύο χρόνια, πού έχουν αντισταθεί στον Σόιμπλε; Ποιο «όχι» έχετε πει στον </w:t>
      </w:r>
      <w:r>
        <w:rPr>
          <w:rFonts w:eastAsia="Times New Roman" w:cs="Times New Roman"/>
          <w:szCs w:val="24"/>
        </w:rPr>
        <w:lastRenderedPageBreak/>
        <w:t>Σόιμπλε; Πείτε μου ένα «όχι» που έχε</w:t>
      </w:r>
      <w:r>
        <w:rPr>
          <w:rFonts w:eastAsia="Times New Roman" w:cs="Times New Roman"/>
          <w:szCs w:val="24"/>
        </w:rPr>
        <w:t>τε πει μία φορά στον Σόιμπλε. Απλώς, το παίζετε αυτές τις μέρες αντιστασιακοί. Είστε υπόδουλοι του Σόιμπλε και του κάθε Σόιμπλε που κυβερνά την Ευρώπη, συνεχίζετε την ίδια πολιτική, καταστροφική, εγκληματική, πολιτική διάλυσης της πατρίδας μας, αυτή που εφ</w:t>
      </w:r>
      <w:r>
        <w:rPr>
          <w:rFonts w:eastAsia="Times New Roman" w:cs="Times New Roman"/>
          <w:szCs w:val="24"/>
        </w:rPr>
        <w:t>άρμοζε τόσα χρόνια η Νέα Δημοκρατία με το ΠΑΣΟΚ. Ακριβώς το ίδιο είστε, δεν διαφέρετε πουθενά και γι’ αυτό μην τσακώνεστε.</w:t>
      </w:r>
    </w:p>
    <w:p w14:paraId="1BED4E4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Βλέπω σήμερα ότι παίζουν στα διάφορα </w:t>
      </w:r>
      <w:r>
        <w:rPr>
          <w:rFonts w:eastAsia="Times New Roman" w:cs="Times New Roman"/>
          <w:szCs w:val="24"/>
          <w:lang w:val="en-US"/>
        </w:rPr>
        <w:t>sites</w:t>
      </w:r>
      <w:r>
        <w:rPr>
          <w:rFonts w:eastAsia="Times New Roman" w:cs="Times New Roman"/>
          <w:szCs w:val="24"/>
        </w:rPr>
        <w:t xml:space="preserve"> τον τσακωμό του </w:t>
      </w:r>
      <w:proofErr w:type="spellStart"/>
      <w:r>
        <w:rPr>
          <w:rFonts w:eastAsia="Times New Roman" w:cs="Times New Roman"/>
          <w:szCs w:val="24"/>
        </w:rPr>
        <w:t>Πολάκη</w:t>
      </w:r>
      <w:proofErr w:type="spellEnd"/>
      <w:r>
        <w:rPr>
          <w:rFonts w:eastAsia="Times New Roman" w:cs="Times New Roman"/>
          <w:szCs w:val="24"/>
        </w:rPr>
        <w:t xml:space="preserve"> με τον Άδωνη. Καλά, μη σκίσετε κανένα καλτσόν εδώ μέσα που έχετε διαφορές και διαφορετικές πολιτικές!</w:t>
      </w:r>
    </w:p>
    <w:p w14:paraId="1BED4E4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Προσπαθούσε ο κ. </w:t>
      </w:r>
      <w:proofErr w:type="spellStart"/>
      <w:r>
        <w:rPr>
          <w:rFonts w:eastAsia="Times New Roman" w:cs="Times New Roman"/>
          <w:szCs w:val="24"/>
        </w:rPr>
        <w:t>Βούτσης</w:t>
      </w:r>
      <w:proofErr w:type="spellEnd"/>
      <w:r>
        <w:rPr>
          <w:rFonts w:eastAsia="Times New Roman" w:cs="Times New Roman"/>
          <w:szCs w:val="24"/>
        </w:rPr>
        <w:t xml:space="preserve"> να μας πείσει ότι είναι ένα πλεόνασμα το οποίο πρέπει να δοθεί και βέβαια, σαφώς και εμείς θα υπερψηφίσου</w:t>
      </w:r>
      <w:r>
        <w:rPr>
          <w:rFonts w:eastAsia="Times New Roman" w:cs="Times New Roman"/>
          <w:szCs w:val="24"/>
        </w:rPr>
        <w:t>με αυτά τα λεφτά να δοθούν, αλλά μη μας λέτε ότι είναι πλεόνασμα. Δεν είναι πλεόνασμα, είναι ένα νούμερο</w:t>
      </w:r>
      <w:r>
        <w:rPr>
          <w:rFonts w:eastAsia="Times New Roman" w:cs="Times New Roman"/>
          <w:szCs w:val="24"/>
        </w:rPr>
        <w:t>,</w:t>
      </w:r>
      <w:r>
        <w:rPr>
          <w:rFonts w:eastAsia="Times New Roman" w:cs="Times New Roman"/>
          <w:szCs w:val="24"/>
        </w:rPr>
        <w:t xml:space="preserve"> που έχει προκύψει από </w:t>
      </w:r>
      <w:proofErr w:type="spellStart"/>
      <w:r>
        <w:rPr>
          <w:rFonts w:eastAsia="Times New Roman" w:cs="Times New Roman"/>
          <w:szCs w:val="24"/>
        </w:rPr>
        <w:t>υπερφορολόγηση</w:t>
      </w:r>
      <w:proofErr w:type="spellEnd"/>
      <w:r>
        <w:rPr>
          <w:rFonts w:eastAsia="Times New Roman" w:cs="Times New Roman"/>
          <w:szCs w:val="24"/>
        </w:rPr>
        <w:t xml:space="preserve"> των Ελλήνων και αυτά τα χρήματα θα πάνε σε νέα </w:t>
      </w:r>
      <w:proofErr w:type="spellStart"/>
      <w:r>
        <w:rPr>
          <w:rFonts w:eastAsia="Times New Roman" w:cs="Times New Roman"/>
          <w:szCs w:val="24"/>
        </w:rPr>
        <w:t>υπερφορολόγηση</w:t>
      </w:r>
      <w:proofErr w:type="spellEnd"/>
      <w:r>
        <w:rPr>
          <w:rFonts w:eastAsia="Times New Roman" w:cs="Times New Roman"/>
          <w:szCs w:val="24"/>
        </w:rPr>
        <w:t xml:space="preserve"> η </w:t>
      </w:r>
      <w:r>
        <w:rPr>
          <w:rFonts w:eastAsia="Times New Roman" w:cs="Times New Roman"/>
          <w:szCs w:val="24"/>
        </w:rPr>
        <w:lastRenderedPageBreak/>
        <w:t>οποία θα έρθει με τα μέτρα που φέρνετε συνεχώς -κ</w:t>
      </w:r>
      <w:r>
        <w:rPr>
          <w:rFonts w:eastAsia="Times New Roman" w:cs="Times New Roman"/>
          <w:szCs w:val="24"/>
        </w:rPr>
        <w:t xml:space="preserve">άθε εβδομάδα και νέα μέτρα-, οπότε μη μας λέτε για πλεόνασμα. Είναι </w:t>
      </w:r>
      <w:proofErr w:type="spellStart"/>
      <w:r>
        <w:rPr>
          <w:rFonts w:eastAsia="Times New Roman" w:cs="Times New Roman"/>
          <w:szCs w:val="24"/>
        </w:rPr>
        <w:t>υπερφορολόγηση</w:t>
      </w:r>
      <w:proofErr w:type="spellEnd"/>
      <w:r>
        <w:rPr>
          <w:rFonts w:eastAsia="Times New Roman" w:cs="Times New Roman"/>
          <w:szCs w:val="24"/>
        </w:rPr>
        <w:t>.</w:t>
      </w:r>
    </w:p>
    <w:p w14:paraId="1BED4E4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 πλεόνασμα θα μας λέγατε σε δύο χρόνια, αν είχατε φέρει ουσιαστική ανάπτυξη στην πατρίδα μας και είχε αρχίσει η πρωτογενής και η δευτερογενής παραγωγή. Από τη στιγμή που</w:t>
      </w:r>
      <w:r>
        <w:rPr>
          <w:rFonts w:eastAsia="Times New Roman" w:cs="Times New Roman"/>
          <w:szCs w:val="24"/>
        </w:rPr>
        <w:t xml:space="preserve"> δεν τα έχετε κάνει αυτά και ξέρετε μόνο να βγάζετε εικονικά πλεονάσματα από φόρους, δεν μπορείτε να μιλάτε. Δεν μπορώ να πω τι είστε. Δίνετε ψίχουλα στη μια τσέπη των συνταξιούχων και βάζετε βαθιά το χέρι στην άλλη τσέπη τους για να τους πάρετε όχι αυτά π</w:t>
      </w:r>
      <w:r>
        <w:rPr>
          <w:rFonts w:eastAsia="Times New Roman" w:cs="Times New Roman"/>
          <w:szCs w:val="24"/>
        </w:rPr>
        <w:t>ου τους δίνετε, αλλά πολλαπλάσια.</w:t>
      </w:r>
    </w:p>
    <w:p w14:paraId="1BED4E4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συμπέρασμα είναι ένα -το ξαναλέμε πάλι-, ότι είστε ακριβώς ίδιοι μαζί με τη Νέα Δημοκρατία, μαζί ψηφίζετε και τα μνημόνια, μαζί ψηφίζετε τα τζαμιά, μαζί ψηφίζετε τα σύμφωνα συμβίωσης, γι’ αυτό μη βγείτε εσείς της Νέας Δ</w:t>
      </w:r>
      <w:r>
        <w:rPr>
          <w:rFonts w:eastAsia="Times New Roman" w:cs="Times New Roman"/>
          <w:szCs w:val="24"/>
        </w:rPr>
        <w:t xml:space="preserve">ημοκρατίας μέσα στις γιορτές και ξεσαλώσετε στις περιφέρειές σας και μην κοροϊδέψετε για ακόμα μια φορά τον ελληνικό λαό ότι θα φέρετε κάτι καινούργιο, γιατί πολύ απλά δεν έχετε να φέρετε κάτι καινούργιο. </w:t>
      </w:r>
      <w:r>
        <w:rPr>
          <w:rFonts w:eastAsia="Times New Roman" w:cs="Times New Roman"/>
          <w:szCs w:val="24"/>
        </w:rPr>
        <w:lastRenderedPageBreak/>
        <w:t xml:space="preserve">Βγαίνει ο υπερπατριώτης, σούπερ </w:t>
      </w:r>
      <w:proofErr w:type="spellStart"/>
      <w:r>
        <w:rPr>
          <w:rFonts w:eastAsia="Times New Roman" w:cs="Times New Roman"/>
          <w:szCs w:val="24"/>
        </w:rPr>
        <w:t>μνημονιακός</w:t>
      </w:r>
      <w:proofErr w:type="spellEnd"/>
      <w:r>
        <w:rPr>
          <w:rFonts w:eastAsia="Times New Roman" w:cs="Times New Roman"/>
          <w:szCs w:val="24"/>
        </w:rPr>
        <w:t xml:space="preserve"> Γεωργιά</w:t>
      </w:r>
      <w:r>
        <w:rPr>
          <w:rFonts w:eastAsia="Times New Roman" w:cs="Times New Roman"/>
          <w:szCs w:val="24"/>
        </w:rPr>
        <w:t>δης και λέει «δεν θα ψηφίζω αυτά που θα φέρνει η Τρόικα, αυτά που θα φέρνουν οι τοκογλύφοι, θα ψηφίζω τόσα και άλλα τόσα». Δεν έχουμε και κανέναν λόγο να αμφιβάλλουμε ότι θα ψηφίζει τόσα και άλλα τόσα.</w:t>
      </w:r>
    </w:p>
    <w:p w14:paraId="1BED4E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Πραγματικά, έπρεπε να έχετε βαρεθεί όλο αυτό το θέατρο</w:t>
      </w:r>
      <w:r>
        <w:rPr>
          <w:rFonts w:eastAsia="Times New Roman" w:cs="Times New Roman"/>
          <w:szCs w:val="24"/>
        </w:rPr>
        <w:t xml:space="preserve"> που παίζετε όλα αυτά τα χρόνια. Άκουσα την κ. Φωτίου στην ομιλία της και πραγματικά ήταν συγκλονιστική. Νόμιζα ότι ζω σε άλλη χώρα, ότι αν έβγαινα έξω στον δρόμο, θα αντίκριζα μια άλλη χώρα, μια Αμερική, μια Αυστρία. Έτσι μας τα παρουσίαζε. Τσιμπιόμουν, έ</w:t>
      </w:r>
      <w:r>
        <w:rPr>
          <w:rFonts w:eastAsia="Times New Roman" w:cs="Times New Roman"/>
          <w:szCs w:val="24"/>
        </w:rPr>
        <w:t>λεγα «ζω στην Ελλάδα;», αν βγω έξω, τα πράγματα θα έχουν αλλάξει τόσο πολύ και δεν θα το έχω πάρει χαμπάρι; Βέβαια όχι, απλώς η κ. Φωτίου έχει να βγει δυο χρόνια και να δει ποια είναι η πραγματική Ελλάδα, έτσι όπως την έχουν καταντήσει.</w:t>
      </w:r>
    </w:p>
    <w:p w14:paraId="1BED4E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Άλλος, πρώην Υπουργ</w:t>
      </w:r>
      <w:r>
        <w:rPr>
          <w:rFonts w:eastAsia="Times New Roman" w:cs="Times New Roman"/>
          <w:szCs w:val="24"/>
        </w:rPr>
        <w:t xml:space="preserve">ός του ΣΥΡΙΖΑ, μας λέει ότι δεν πειράζει να καίνε την ελληνική σημαία, δεν τρέχει τίποτα. Ο άλλος, ο σούπερ αριστερός μάς φέρνει τροπολογία να μετακινούνται οι λαθρομετανάστες δωρεάν </w:t>
      </w:r>
      <w:r>
        <w:rPr>
          <w:rFonts w:eastAsia="Times New Roman" w:cs="Times New Roman"/>
          <w:szCs w:val="24"/>
        </w:rPr>
        <w:lastRenderedPageBreak/>
        <w:t xml:space="preserve">στα δημόσια μέσα μεταφοράς. Αν θέλει, να τους μεταφέρει στο σπίτι του με </w:t>
      </w:r>
      <w:r>
        <w:rPr>
          <w:rFonts w:eastAsia="Times New Roman" w:cs="Times New Roman"/>
          <w:szCs w:val="24"/>
        </w:rPr>
        <w:t>το δικό του αυτοκίνητο. Δεν χρωστάει ο ελληνικός λαός να μπαίνει σε μέσα μεταφοράς τα οποία μπορεί και να έχουν μεταδοτικές ασθένειες από όλους αυτούς που μας έχετε φέρει και μας έχετε φορτώσει εδώ.</w:t>
      </w:r>
    </w:p>
    <w:p w14:paraId="1BED4E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μέρα που ο Πρωθυπουργός πάει στη Νίσυρο και μας </w:t>
      </w:r>
      <w:r>
        <w:rPr>
          <w:rFonts w:eastAsia="Times New Roman" w:cs="Times New Roman"/>
          <w:szCs w:val="24"/>
        </w:rPr>
        <w:t xml:space="preserve">μιλάει για </w:t>
      </w:r>
      <w:proofErr w:type="spellStart"/>
      <w:r>
        <w:rPr>
          <w:rFonts w:eastAsia="Times New Roman" w:cs="Times New Roman"/>
          <w:szCs w:val="24"/>
        </w:rPr>
        <w:t>νησιωτικότητα</w:t>
      </w:r>
      <w:proofErr w:type="spellEnd"/>
      <w:r>
        <w:rPr>
          <w:rFonts w:eastAsia="Times New Roman" w:cs="Times New Roman"/>
          <w:szCs w:val="24"/>
        </w:rPr>
        <w:t xml:space="preserve"> -εδώ είναι το τραγικό της υπόθεσης- ένας άλλος Υπουργός, βασικό στέλεχος της Κυβέρνησης, λες και είναι δικά του, λες και μιλάμε για δική του περιουσία, χαρίζει νησιά στους Τούρκους. «Ανοίξαμε και σας περιμένουμε», ο γραφικός </w:t>
      </w:r>
      <w:proofErr w:type="spellStart"/>
      <w:r>
        <w:rPr>
          <w:rFonts w:eastAsia="Times New Roman" w:cs="Times New Roman"/>
          <w:szCs w:val="24"/>
        </w:rPr>
        <w:t>Ζουράρ</w:t>
      </w:r>
      <w:r>
        <w:rPr>
          <w:rFonts w:eastAsia="Times New Roman" w:cs="Times New Roman"/>
          <w:szCs w:val="24"/>
        </w:rPr>
        <w:t>ις</w:t>
      </w:r>
      <w:proofErr w:type="spellEnd"/>
      <w:r>
        <w:rPr>
          <w:rFonts w:eastAsia="Times New Roman" w:cs="Times New Roman"/>
          <w:szCs w:val="24"/>
        </w:rPr>
        <w:t>, που κάθε μέρα κάνει και μια δήλωση για να αποπροσανατολίσει τον ελληνικό λαό.</w:t>
      </w:r>
    </w:p>
    <w:p w14:paraId="1BED4E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φέρνετε για </w:t>
      </w:r>
      <w:proofErr w:type="spellStart"/>
      <w:r>
        <w:rPr>
          <w:rFonts w:eastAsia="Times New Roman" w:cs="Times New Roman"/>
          <w:szCs w:val="24"/>
        </w:rPr>
        <w:t>νησιωτικότητα</w:t>
      </w:r>
      <w:proofErr w:type="spellEnd"/>
      <w:r>
        <w:rPr>
          <w:rFonts w:eastAsia="Times New Roman" w:cs="Times New Roman"/>
          <w:szCs w:val="24"/>
        </w:rPr>
        <w:t xml:space="preserve">, όταν λέγατε ότι δεν θα την πειράξετε, όταν ο Καμμένος έλεγε ότι ρίξει την Κυβέρνηση, αν πειραχτεί, αν θιχτεί η </w:t>
      </w:r>
      <w:proofErr w:type="spellStart"/>
      <w:r>
        <w:rPr>
          <w:rFonts w:eastAsia="Times New Roman" w:cs="Times New Roman"/>
          <w:szCs w:val="24"/>
        </w:rPr>
        <w:t>νησιωτικότητα</w:t>
      </w:r>
      <w:proofErr w:type="spellEnd"/>
      <w:r>
        <w:rPr>
          <w:rFonts w:eastAsia="Times New Roman" w:cs="Times New Roman"/>
          <w:szCs w:val="24"/>
        </w:rPr>
        <w:t xml:space="preserve">, αν αυξηθεί ο </w:t>
      </w:r>
      <w:r>
        <w:rPr>
          <w:rFonts w:eastAsia="Times New Roman" w:cs="Times New Roman"/>
          <w:szCs w:val="24"/>
        </w:rPr>
        <w:t>ΦΠΑ.</w:t>
      </w:r>
    </w:p>
    <w:p w14:paraId="1BED4E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έρχονται κάποιοι κακοί, κάποιοι </w:t>
      </w:r>
      <w:proofErr w:type="spellStart"/>
      <w:r>
        <w:rPr>
          <w:rFonts w:eastAsia="Times New Roman" w:cs="Times New Roman"/>
          <w:szCs w:val="24"/>
        </w:rPr>
        <w:t>αντιδημοκράτες</w:t>
      </w:r>
      <w:proofErr w:type="spellEnd"/>
      <w:r>
        <w:rPr>
          <w:rFonts w:eastAsia="Times New Roman" w:cs="Times New Roman"/>
          <w:szCs w:val="24"/>
        </w:rPr>
        <w:t xml:space="preserve"> όπως τους λέτε –κάποιοι φασίστες, όπως λέτε κάποιοι άλλοι- και καταθέτουν μία τροπολογία. Αυτή η τροπολογία λέει να επανέλθει ο ΦΠΑ άμεσα, τώρα, στο προηγούμενο καθεστώς, σε ένα μειωμένο καθεστώς για </w:t>
      </w:r>
      <w:r>
        <w:rPr>
          <w:rFonts w:eastAsia="Times New Roman" w:cs="Times New Roman"/>
          <w:szCs w:val="24"/>
        </w:rPr>
        <w:t xml:space="preserve">τη </w:t>
      </w:r>
      <w:proofErr w:type="spellStart"/>
      <w:r>
        <w:rPr>
          <w:rFonts w:eastAsia="Times New Roman" w:cs="Times New Roman"/>
          <w:szCs w:val="24"/>
        </w:rPr>
        <w:t>νησιωτικότητα</w:t>
      </w:r>
      <w:proofErr w:type="spellEnd"/>
      <w:r>
        <w:rPr>
          <w:rFonts w:eastAsia="Times New Roman" w:cs="Times New Roman"/>
          <w:szCs w:val="24"/>
        </w:rPr>
        <w:t xml:space="preserve">, για να μπορέσουν οι ακρίτες μας στα νησιά να </w:t>
      </w:r>
      <w:proofErr w:type="spellStart"/>
      <w:r>
        <w:rPr>
          <w:rFonts w:eastAsia="Times New Roman" w:cs="Times New Roman"/>
          <w:szCs w:val="24"/>
        </w:rPr>
        <w:t>αντεπεξέλθουν</w:t>
      </w:r>
      <w:proofErr w:type="spellEnd"/>
      <w:r>
        <w:rPr>
          <w:rFonts w:eastAsia="Times New Roman" w:cs="Times New Roman"/>
          <w:szCs w:val="24"/>
        </w:rPr>
        <w:t xml:space="preserve">, όχι για να κερδίσουν ούτε για να κερδοσκοπήσουν, απλώς για να ζήσουν, απλώς για να μπορέσουν να μείνουν στα νησιά τους, στη γη τους, τίποτε άλλο. </w:t>
      </w:r>
    </w:p>
    <w:p w14:paraId="1BED4E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Έτσι όπως έχετε κάνει τα πράγμα</w:t>
      </w:r>
      <w:r>
        <w:rPr>
          <w:rFonts w:eastAsia="Times New Roman" w:cs="Times New Roman"/>
          <w:szCs w:val="24"/>
        </w:rPr>
        <w:t>τα σήμερα στην πατρίδα μας, αυτό είναι το ζητούμενο, η απλή επιβίωση των Ελλήνων που αυτό στους νησιώτες το στερείτε, γιατί αγοράζουν τα πάντα ακριβότερα. Δεν τα γνωρίζετε, βέβαια, κιόλας, γιατί δεν έχετε πάει σε ένα νησί να δείτε πώς ζουν αυτοί οι άνθρωπο</w:t>
      </w:r>
      <w:r>
        <w:rPr>
          <w:rFonts w:eastAsia="Times New Roman" w:cs="Times New Roman"/>
          <w:szCs w:val="24"/>
        </w:rPr>
        <w:t>ι. Νομίζετε ότι όλα είναι Μύκονος και ότι όλοι ζουν μέσα στη χλιδή. Δεν έχετε πάει να δείτε ποια είναι η πραγματικότητα, όταν αγοράζουν σε διπλάσιες τιμές ακόμα και τα βασικά αγαθά.</w:t>
      </w:r>
    </w:p>
    <w:p w14:paraId="1BED4E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φέρνουμε αυτήν την τροπολογία και σας καλούμε να την υπερψη</w:t>
      </w:r>
      <w:r>
        <w:rPr>
          <w:rFonts w:eastAsia="Times New Roman" w:cs="Times New Roman"/>
          <w:szCs w:val="24"/>
        </w:rPr>
        <w:t>φίσετε, για να μειωθεί ο ΦΠΑ στα επίπεδα που ήταν πριν, να έχουν μειωμένο ΦΠΑ. Πέρα από την επιβίωση των κατοίκων των νησιών, αυτό, βέβαια, θα αυξήσει και την ανταγωνιστικότητα, γιατί, όπως γράφουμε μέσα, από τη στιγμή που θέλουμε συνάλλαγμα από τον τουρισ</w:t>
      </w:r>
      <w:r>
        <w:rPr>
          <w:rFonts w:eastAsia="Times New Roman" w:cs="Times New Roman"/>
          <w:szCs w:val="24"/>
        </w:rPr>
        <w:t>μό στα νησιά, θα πρέπει να κοιτάξουμε τι κάνουν οι γύρω χώρες, η Ιταλία, η Γαλλία –το γράφουμε αυτό, βέβαια και μέσα στην τροπολογία- η Αυστρία ή η Ισπανία που έχουν 10%. Η Τουρκία, άμεσα ανταγωνίστρια χώρα στον τουρισμό, έχει 8%.</w:t>
      </w:r>
    </w:p>
    <w:p w14:paraId="1BED4E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Προσπαθούν, λοιπόν, οι δι</w:t>
      </w:r>
      <w:r>
        <w:rPr>
          <w:rFonts w:eastAsia="Times New Roman" w:cs="Times New Roman"/>
          <w:szCs w:val="24"/>
        </w:rPr>
        <w:t xml:space="preserve">κοί μας οι νησιώτες να τα βγάλουν πέρα μ’ αυτούς οι οποίοι παίζουν εξαρχής με πολύ καλύτερους όρους από τους δικούς μας. Βέβαια, εσάς δεν σας νοιάζει ούτε η </w:t>
      </w:r>
      <w:proofErr w:type="spellStart"/>
      <w:r>
        <w:rPr>
          <w:rFonts w:eastAsia="Times New Roman" w:cs="Times New Roman"/>
          <w:szCs w:val="24"/>
        </w:rPr>
        <w:t>νησιωτικότητα</w:t>
      </w:r>
      <w:proofErr w:type="spellEnd"/>
      <w:r>
        <w:rPr>
          <w:rFonts w:eastAsia="Times New Roman" w:cs="Times New Roman"/>
          <w:szCs w:val="24"/>
        </w:rPr>
        <w:t xml:space="preserve"> ούτε οι ακρίτες της υπόλοιπης Ελλάδας. Σας ενδιαφέρει μόνο «να τηρείτε» και να είστε </w:t>
      </w:r>
      <w:r>
        <w:rPr>
          <w:rFonts w:eastAsia="Times New Roman" w:cs="Times New Roman"/>
          <w:szCs w:val="24"/>
        </w:rPr>
        <w:t>υπόδουλοι στους ξένους τοκογλύφους.</w:t>
      </w:r>
    </w:p>
    <w:p w14:paraId="1BED4E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ακούμε τις τελευταίες ημέρες, καθώς είναι πάρα πολύ της μόδας, να συζητούν όλα τα κόμματα και να διαπληκτίζονται, να τσακώνονται, για το ποιος ξεπλένει καλύτερα τη Χρυσή Αυγή.</w:t>
      </w:r>
    </w:p>
    <w:p w14:paraId="1BED4E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Ακούστε, λοιπόν, κάτι, για να κλείσο</w:t>
      </w:r>
      <w:r>
        <w:rPr>
          <w:rFonts w:eastAsia="Times New Roman" w:cs="Times New Roman"/>
          <w:szCs w:val="24"/>
        </w:rPr>
        <w:t>υμε έτσι. Η Χρυσή Αυγή δεν χρειάζεται ξέπλυμα. Η Χρυσή Αυγή λάμπει. Είναι κρυστάλλινη και θα σώσει την πατρίδα μας. Εσάς που σαράντα χρόνια έχετε φέρει την πατρίδα σ’ αυτό το σημείο, δεν σας ξεπλένει τίποτα.</w:t>
      </w:r>
    </w:p>
    <w:p w14:paraId="1BED4E51"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r>
        <w:rPr>
          <w:rFonts w:eastAsia="Times New Roman" w:cs="Times New Roman"/>
          <w:szCs w:val="24"/>
        </w:rPr>
        <w:t>)</w:t>
      </w:r>
    </w:p>
    <w:p w14:paraId="1BED4E52" w14:textId="77777777" w:rsidR="0011574B" w:rsidRDefault="00BF5310">
      <w:pPr>
        <w:spacing w:line="600" w:lineRule="auto"/>
        <w:ind w:firstLine="720"/>
        <w:contextualSpacing/>
        <w:jc w:val="both"/>
        <w:rPr>
          <w:rFonts w:eastAsia="Times New Roman" w:cs="Times New Roman"/>
        </w:rPr>
      </w:pPr>
      <w:r>
        <w:rPr>
          <w:rFonts w:eastAsia="Times New Roman" w:cs="Times New Roman"/>
          <w:b/>
          <w:szCs w:val="24"/>
        </w:rPr>
        <w:t xml:space="preserve">ΠΡΟΕΔΡΕΥΟΥΣΑ (Αναστασία Χριστοδουλοπούλου):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w:t>
      </w:r>
      <w:r>
        <w:rPr>
          <w:rFonts w:eastAsia="Times New Roman" w:cs="Times New Roman"/>
        </w:rPr>
        <w:t xml:space="preserve"> ενημερώθηκαν για την ιστορία του κτηρίου και τον τρόπο οργάνωσης και λειτουργίας της Βουλής, τριάντα επτά μαθήτριες και μαθητές </w:t>
      </w:r>
      <w:r>
        <w:rPr>
          <w:rFonts w:eastAsia="Times New Roman" w:cs="Times New Roman"/>
        </w:rPr>
        <w:lastRenderedPageBreak/>
        <w:t>και δύο εκπαιδευτικοί συνοδοί τους από το 1</w:t>
      </w:r>
      <w:r>
        <w:rPr>
          <w:rFonts w:eastAsia="Times New Roman" w:cs="Times New Roman"/>
          <w:vertAlign w:val="superscript"/>
        </w:rPr>
        <w:t>ο</w:t>
      </w:r>
      <w:r>
        <w:rPr>
          <w:rFonts w:eastAsia="Times New Roman" w:cs="Times New Roman"/>
        </w:rPr>
        <w:t xml:space="preserve"> Γυμνάσιο Δράμας </w:t>
      </w:r>
      <w:r>
        <w:rPr>
          <w:rFonts w:eastAsia="Times New Roman" w:cs="Times New Roman"/>
        </w:rPr>
        <w:t>(δεύτερο τμήμα)</w:t>
      </w:r>
      <w:r>
        <w:rPr>
          <w:rFonts w:eastAsia="Times New Roman" w:cs="Times New Roman"/>
        </w:rPr>
        <w:t>.</w:t>
      </w:r>
    </w:p>
    <w:p w14:paraId="1BED4E53" w14:textId="77777777" w:rsidR="0011574B" w:rsidRDefault="00BF5310">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1BED4E54" w14:textId="77777777" w:rsidR="0011574B" w:rsidRDefault="00BF5310">
      <w:pPr>
        <w:spacing w:line="600" w:lineRule="auto"/>
        <w:ind w:firstLine="720"/>
        <w:contextualSpacing/>
        <w:jc w:val="center"/>
        <w:rPr>
          <w:rFonts w:eastAsia="Times New Roman" w:cs="Times New Roman"/>
        </w:rPr>
      </w:pPr>
      <w:r>
        <w:rPr>
          <w:rFonts w:eastAsia="Times New Roman" w:cs="Times New Roman"/>
        </w:rPr>
        <w:t>(Χειροκροτήματα απ’ όλ</w:t>
      </w:r>
      <w:r>
        <w:rPr>
          <w:rFonts w:eastAsia="Times New Roman" w:cs="Times New Roman"/>
        </w:rPr>
        <w:t>ες τις πτέρυγες της Βουλής)</w:t>
      </w:r>
    </w:p>
    <w:p w14:paraId="1BED4E5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Τώρα θα δώσω τον λόγο στην Υπουργό κυρία Φωτίου, προκειμένου να πει ποιες βουλευτικές τροπολογίες κάνει δεκτές, για να προετοιμαζόμαστε.</w:t>
      </w:r>
    </w:p>
    <w:p w14:paraId="1BED4E5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Ορίστε, κυρία Υπουργέ, έχετε τον λόγο.</w:t>
      </w:r>
    </w:p>
    <w:p w14:paraId="1BED4E5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Εκτός από τις υπουργικές τροπολογίες, οι οποίες βεβαίως έχουν ήδη αναλυθεί και αναλύονται, θα θέλατε, κυρία Πρόεδρε, να τις πω με νούμερα;</w:t>
      </w:r>
    </w:p>
    <w:p w14:paraId="1BED4E5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 xml:space="preserve">ία Χριστοδουλοπούλου):  </w:t>
      </w:r>
      <w:r>
        <w:rPr>
          <w:rFonts w:eastAsia="Times New Roman" w:cs="Times New Roman"/>
          <w:szCs w:val="24"/>
        </w:rPr>
        <w:t>Ναι, αν θέλετε, πείτε τις βουλευτικές, για να τις σημειώσουμε.</w:t>
      </w:r>
    </w:p>
    <w:p w14:paraId="1BED4E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Όχι, μιλώ για τις υπουργικές. </w:t>
      </w:r>
    </w:p>
    <w:p w14:paraId="1BED4E5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πω, λοιπόν, όλες τις υπουργικές, οι οπο</w:t>
      </w:r>
      <w:r>
        <w:rPr>
          <w:rFonts w:eastAsia="Times New Roman" w:cs="Times New Roman"/>
          <w:szCs w:val="24"/>
        </w:rPr>
        <w:t>ίες είναι δέκα στον αριθμό: Η 796/48, η 797/49, η 803/55, η 804/56, η 805/57, η 806/58, η 807/59, η 810/61, η 814/65 και η 818/68.</w:t>
      </w:r>
    </w:p>
    <w:p w14:paraId="1BED4E5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 τις βουλευτικές…</w:t>
      </w:r>
    </w:p>
    <w:p w14:paraId="1BED4E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Κυρία Υπουργέ, η 817 και η 818;</w:t>
      </w:r>
    </w:p>
    <w:p w14:paraId="1BED4E5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w:t>
      </w:r>
      <w:r>
        <w:rPr>
          <w:rFonts w:eastAsia="Times New Roman" w:cs="Times New Roman"/>
          <w:b/>
          <w:szCs w:val="24"/>
        </w:rPr>
        <w:t xml:space="preserve">ύλου): </w:t>
      </w:r>
      <w:r>
        <w:rPr>
          <w:rFonts w:eastAsia="Times New Roman" w:cs="Times New Roman"/>
          <w:szCs w:val="24"/>
        </w:rPr>
        <w:t>Δεν υπάρχει τροπολογία με γενικό αριθμό 817. Υπάρχει η με γενικό αριθμό 814 και μετά η με γενικό αριθμό 818.</w:t>
      </w:r>
    </w:p>
    <w:p w14:paraId="1BED4E5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με γενικό αριθμό 817 είναι βουλευτική, δεν είναι υπουργική.</w:t>
      </w:r>
    </w:p>
    <w:p w14:paraId="1BED4E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ΠΑΠΑΚΩΣΤΑ -ΣΙΔΗΡΟΠΟΥΛΟΥ: </w:t>
      </w:r>
      <w:r>
        <w:rPr>
          <w:rFonts w:eastAsia="Times New Roman" w:cs="Times New Roman"/>
          <w:szCs w:val="24"/>
        </w:rPr>
        <w:t xml:space="preserve">Κυρία Υπουργέ, την </w:t>
      </w:r>
      <w:r>
        <w:rPr>
          <w:rFonts w:eastAsia="Times New Roman" w:cs="Times New Roman"/>
          <w:bCs/>
          <w:szCs w:val="24"/>
        </w:rPr>
        <w:t>τροπολογία</w:t>
      </w:r>
      <w:r>
        <w:rPr>
          <w:rFonts w:eastAsia="Times New Roman" w:cs="Times New Roman"/>
          <w:szCs w:val="24"/>
        </w:rPr>
        <w:t xml:space="preserve"> 818/68 την κάνετε δεκτή;</w:t>
      </w:r>
    </w:p>
    <w:p w14:paraId="1BED4E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Ναι.</w:t>
      </w:r>
    </w:p>
    <w:p w14:paraId="1BED4E6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w:t>
      </w:r>
      <w:r>
        <w:rPr>
          <w:rFonts w:eastAsia="Times New Roman" w:cs="Times New Roman"/>
          <w:b/>
          <w:szCs w:val="24"/>
        </w:rPr>
        <w:t xml:space="preserve">ΣΤΟΣ ΚΑΤΣΩΤΗΣ: </w:t>
      </w:r>
      <w:r>
        <w:rPr>
          <w:rFonts w:eastAsia="Times New Roman" w:cs="Times New Roman"/>
          <w:szCs w:val="24"/>
        </w:rPr>
        <w:t xml:space="preserve">Κυρία Υπουργέ, την </w:t>
      </w:r>
      <w:r>
        <w:rPr>
          <w:rFonts w:eastAsia="Times New Roman" w:cs="Times New Roman"/>
          <w:bCs/>
          <w:szCs w:val="24"/>
        </w:rPr>
        <w:t>τροπολογία</w:t>
      </w:r>
      <w:r>
        <w:rPr>
          <w:rFonts w:eastAsia="Times New Roman" w:cs="Times New Roman"/>
          <w:szCs w:val="24"/>
        </w:rPr>
        <w:t xml:space="preserve"> 821/71 του κ. Πετρόπουλου θα την κάνετε δεκτή;</w:t>
      </w:r>
    </w:p>
    <w:p w14:paraId="1BED4E6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Πού είναι αυτή; Δεν την έχω αυτή τη στιγμή.</w:t>
      </w:r>
    </w:p>
    <w:p w14:paraId="1BED4E6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Είναι αυτή όπου διευκρινίζεται ο τρόπος δήλωσης και καταβολής ασφαλιστικών εισφορών για τα πρόσωπα της παρ</w:t>
      </w:r>
      <w:r>
        <w:rPr>
          <w:rFonts w:eastAsia="Times New Roman" w:cs="Times New Roman"/>
          <w:szCs w:val="24"/>
        </w:rPr>
        <w:t>αγράφου</w:t>
      </w:r>
      <w:r>
        <w:rPr>
          <w:rFonts w:eastAsia="Times New Roman" w:cs="Times New Roman"/>
          <w:szCs w:val="24"/>
        </w:rPr>
        <w:t xml:space="preserve"> 1 του άρθρου 4 του ν. 4387.</w:t>
      </w:r>
    </w:p>
    <w:p w14:paraId="1BED4E6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Την έχει αναπτύξει ο Υπουργός, έτσι δεν είναι; Την έχει κάνει αυτός αποδεκτή.</w:t>
      </w:r>
    </w:p>
    <w:p w14:paraId="1BED4E6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Όχι, δεν την έχει αναπτύξει.</w:t>
      </w:r>
    </w:p>
    <w:p w14:paraId="1BED4E6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ΧΡΗΣΤΟΣ ΚΑΤΣΩΤΗΣ: </w:t>
      </w:r>
      <w:r>
        <w:rPr>
          <w:rFonts w:eastAsia="Times New Roman" w:cs="Times New Roman"/>
          <w:szCs w:val="24"/>
        </w:rPr>
        <w:t>Δεν την έχει αναπτύξει.</w:t>
      </w:r>
    </w:p>
    <w:p w14:paraId="1BED4E6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w:t>
      </w:r>
      <w:r>
        <w:rPr>
          <w:rFonts w:eastAsia="Times New Roman" w:cs="Times New Roman"/>
          <w:b/>
          <w:szCs w:val="24"/>
        </w:rPr>
        <w:t xml:space="preserve"> Αλληλεγγύης): </w:t>
      </w:r>
      <w:r>
        <w:rPr>
          <w:rFonts w:eastAsia="Times New Roman" w:cs="Times New Roman"/>
          <w:szCs w:val="24"/>
        </w:rPr>
        <w:t>Ωραία, θα επανέλθω. Θα ενημερωθώ αμέσως και θα επανέλθω σε λίγη ώρα. Μην ανησυχείτε.</w:t>
      </w:r>
    </w:p>
    <w:p w14:paraId="1BED4E6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Ωραία, θα επανέλθετε. Περνάμε στις βουλευτικές </w:t>
      </w:r>
      <w:r>
        <w:rPr>
          <w:rFonts w:eastAsia="Times New Roman" w:cs="Times New Roman"/>
          <w:bCs/>
          <w:szCs w:val="24"/>
        </w:rPr>
        <w:t>τροπολογίες που κάνετε δεκτές</w:t>
      </w:r>
      <w:r>
        <w:rPr>
          <w:rFonts w:eastAsia="Times New Roman" w:cs="Times New Roman"/>
          <w:szCs w:val="24"/>
        </w:rPr>
        <w:t>.</w:t>
      </w:r>
    </w:p>
    <w:p w14:paraId="1BED4E6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w:t>
      </w:r>
      <w:r>
        <w:rPr>
          <w:rFonts w:eastAsia="Times New Roman" w:cs="Times New Roman"/>
          <w:b/>
          <w:szCs w:val="24"/>
        </w:rPr>
        <w:t xml:space="preserve">ς Εργασίας, Κοινωνικής Ασφάλισης και Κοινωνικής Αλληλεγγύης): </w:t>
      </w:r>
      <w:r>
        <w:rPr>
          <w:rFonts w:eastAsia="Times New Roman" w:cs="Times New Roman"/>
          <w:szCs w:val="24"/>
        </w:rPr>
        <w:t xml:space="preserve">Από τις βουλευτικές τροπολογίες κάνω δεκτές τις εξής: </w:t>
      </w:r>
    </w:p>
    <w:p w14:paraId="1BED4E6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Την </w:t>
      </w:r>
      <w:r>
        <w:rPr>
          <w:rFonts w:eastAsia="Times New Roman" w:cs="Times New Roman"/>
          <w:bCs/>
          <w:szCs w:val="24"/>
        </w:rPr>
        <w:t>τροπολογία</w:t>
      </w:r>
      <w:r>
        <w:rPr>
          <w:rFonts w:eastAsia="Times New Roman" w:cs="Times New Roman"/>
          <w:szCs w:val="24"/>
        </w:rPr>
        <w:t xml:space="preserve"> 800/52. Πρόκειται για την παράταση των συμβάσεων των εργαζομένων στα Γραφεία Δικτύωσης και Προώθησης της Ισότητας των Φύλων,</w:t>
      </w:r>
      <w:r>
        <w:rPr>
          <w:rFonts w:eastAsia="Times New Roman" w:cs="Times New Roman"/>
          <w:szCs w:val="24"/>
        </w:rPr>
        <w:t xml:space="preserve"> της ΚΕΔΕ και της ΕΝΠΕ. Την ξέρετε αυτή.</w:t>
      </w:r>
    </w:p>
    <w:p w14:paraId="1BED4E6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την </w:t>
      </w:r>
      <w:r>
        <w:rPr>
          <w:rFonts w:eastAsia="Times New Roman" w:cs="Times New Roman"/>
          <w:bCs/>
          <w:szCs w:val="24"/>
        </w:rPr>
        <w:t>τροπολογία</w:t>
      </w:r>
      <w:r>
        <w:rPr>
          <w:rFonts w:eastAsia="Times New Roman" w:cs="Times New Roman"/>
          <w:szCs w:val="24"/>
        </w:rPr>
        <w:t xml:space="preserve"> 799/51. Πρόκειται για την παράταση διοικητικής υποστήριξης των δήμων. Είναι η γνωστή. Παρατείνουμε τη διοικητική υποστήριξη, γιατί δεν έχει προλάβει να ολοκληρωθεί ο «ΚΑΛΛΙΚΡΑΤΗΣ». </w:t>
      </w:r>
    </w:p>
    <w:p w14:paraId="1BED4E6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 xml:space="preserve">την </w:t>
      </w:r>
      <w:r>
        <w:rPr>
          <w:rFonts w:eastAsia="Times New Roman" w:cs="Times New Roman"/>
          <w:bCs/>
          <w:szCs w:val="24"/>
        </w:rPr>
        <w:t>τροπολογία</w:t>
      </w:r>
      <w:r>
        <w:rPr>
          <w:rFonts w:eastAsia="Times New Roman" w:cs="Times New Roman"/>
          <w:szCs w:val="24"/>
        </w:rPr>
        <w:t xml:space="preserve"> 801/53. Πρόκειται για την παράταση συγχώνευσης των ΦΟΔΣΑ στον περιφερειακό ΦΟΔΣΑ. Το ξέρετε το θέμα.</w:t>
      </w:r>
    </w:p>
    <w:p w14:paraId="1BED4E6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Είναι για τα σκουπίδια.</w:t>
      </w:r>
    </w:p>
    <w:p w14:paraId="1BED4E6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Ναι, είναι για τα σκουπίδια.</w:t>
      </w:r>
    </w:p>
    <w:p w14:paraId="1BED4E6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κάνω αποδεκτή την </w:t>
      </w:r>
      <w:r>
        <w:rPr>
          <w:rFonts w:eastAsia="Times New Roman" w:cs="Times New Roman"/>
          <w:bCs/>
          <w:szCs w:val="24"/>
        </w:rPr>
        <w:t>τροπολογία</w:t>
      </w:r>
      <w:r>
        <w:rPr>
          <w:rFonts w:eastAsia="Times New Roman" w:cs="Times New Roman"/>
          <w:szCs w:val="24"/>
        </w:rPr>
        <w:t xml:space="preserve"> 809/60. Πρόκειται για την παράταση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της διάρκειας των προγραμματικών συμβάσεων με φορείς για υλοποίηση δράσεων κοινωνικής αλληλεγγύης. Ήταν οι συμβάσεις</w:t>
      </w:r>
      <w:r>
        <w:rPr>
          <w:rFonts w:eastAsia="Times New Roman" w:cs="Times New Roman"/>
          <w:szCs w:val="24"/>
        </w:rPr>
        <w:t>,</w:t>
      </w:r>
      <w:r>
        <w:rPr>
          <w:rFonts w:eastAsia="Times New Roman" w:cs="Times New Roman"/>
          <w:szCs w:val="24"/>
        </w:rPr>
        <w:t xml:space="preserve"> που υπήρχαν από τ</w:t>
      </w:r>
      <w:r>
        <w:rPr>
          <w:rFonts w:eastAsia="Times New Roman" w:cs="Times New Roman"/>
          <w:szCs w:val="24"/>
        </w:rPr>
        <w:t xml:space="preserve">ον κ. </w:t>
      </w:r>
      <w:proofErr w:type="spellStart"/>
      <w:r>
        <w:rPr>
          <w:rFonts w:eastAsia="Times New Roman" w:cs="Times New Roman"/>
          <w:szCs w:val="24"/>
        </w:rPr>
        <w:t>Κεγκέρογλου</w:t>
      </w:r>
      <w:proofErr w:type="spellEnd"/>
      <w:r>
        <w:rPr>
          <w:rFonts w:eastAsia="Times New Roman" w:cs="Times New Roman"/>
          <w:szCs w:val="24"/>
        </w:rPr>
        <w:t xml:space="preserve"> και από τη δική σας Κυβέρνηση. Έληξαν και τις ανανεώνουμε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για να προλάβουν να απορροφήσουν και το 10%.</w:t>
      </w:r>
    </w:p>
    <w:p w14:paraId="1BED4E7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κάνω αποδεκτή την </w:t>
      </w:r>
      <w:r>
        <w:rPr>
          <w:rFonts w:eastAsia="Times New Roman" w:cs="Times New Roman"/>
          <w:bCs/>
          <w:szCs w:val="24"/>
        </w:rPr>
        <w:t>τροπολογία</w:t>
      </w:r>
      <w:r>
        <w:rPr>
          <w:rFonts w:eastAsia="Times New Roman" w:cs="Times New Roman"/>
          <w:szCs w:val="24"/>
        </w:rPr>
        <w:t xml:space="preserve"> 811/62. Πρόκειται για τη ρύθμιση θεμάτων φροντιστηρίων και κέντρων ξένων γλωσσών</w:t>
      </w:r>
      <w:r>
        <w:rPr>
          <w:rFonts w:eastAsia="Times New Roman" w:cs="Times New Roman"/>
          <w:szCs w:val="24"/>
        </w:rPr>
        <w:t>, να πληρώνονται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εργαζόμενοι τις ημέρες των αργιών. Τα θυμάστε αυτά.</w:t>
      </w:r>
    </w:p>
    <w:p w14:paraId="1BED4E7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την </w:t>
      </w:r>
      <w:r>
        <w:rPr>
          <w:rFonts w:eastAsia="Times New Roman" w:cs="Times New Roman"/>
          <w:bCs/>
          <w:szCs w:val="24"/>
        </w:rPr>
        <w:t>τροπολογία</w:t>
      </w:r>
      <w:r>
        <w:rPr>
          <w:rFonts w:eastAsia="Times New Roman" w:cs="Times New Roman"/>
          <w:szCs w:val="24"/>
        </w:rPr>
        <w:t xml:space="preserve"> 812/63. Είναι για την παράταση της διάρκειας παροχής υπηρεσιών των ΚΗΦΗ, των ΚΕΔΗΦ και των Κέντρων Στήριξης </w:t>
      </w:r>
      <w:proofErr w:type="spellStart"/>
      <w:r>
        <w:rPr>
          <w:rFonts w:eastAsia="Times New Roman" w:cs="Times New Roman"/>
          <w:szCs w:val="24"/>
        </w:rPr>
        <w:t>Ρομά</w:t>
      </w:r>
      <w:proofErr w:type="spellEnd"/>
      <w:r>
        <w:rPr>
          <w:rFonts w:eastAsia="Times New Roman" w:cs="Times New Roman"/>
          <w:szCs w:val="24"/>
        </w:rPr>
        <w:t xml:space="preserve"> και Ευπαθών Ομάδων των ΟΤΑ μέχρι τον Μάρτιο, για να προλάβουν να ολοκληρώσουν τις συμβάσεις τους.</w:t>
      </w:r>
    </w:p>
    <w:p w14:paraId="1BED4E7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Ακόμη, την </w:t>
      </w:r>
      <w:r>
        <w:rPr>
          <w:rFonts w:eastAsia="Times New Roman" w:cs="Times New Roman"/>
          <w:bCs/>
          <w:szCs w:val="24"/>
        </w:rPr>
        <w:t>τροπολογία</w:t>
      </w:r>
      <w:r>
        <w:rPr>
          <w:rFonts w:eastAsia="Times New Roman" w:cs="Times New Roman"/>
          <w:szCs w:val="24"/>
        </w:rPr>
        <w:t xml:space="preserve"> 817/67. Είναι η παράταση συμβάσεων επικουρικών ιατρών Νομών Αττικής και Θεσσαλονίκης. </w:t>
      </w:r>
    </w:p>
    <w:p w14:paraId="1BED4E7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την </w:t>
      </w:r>
      <w:r>
        <w:rPr>
          <w:rFonts w:eastAsia="Times New Roman" w:cs="Times New Roman"/>
          <w:bCs/>
          <w:szCs w:val="24"/>
        </w:rPr>
        <w:t>τροπολογία</w:t>
      </w:r>
      <w:r>
        <w:rPr>
          <w:rFonts w:eastAsia="Times New Roman" w:cs="Times New Roman"/>
          <w:szCs w:val="24"/>
        </w:rPr>
        <w:t xml:space="preserve"> 819/69. Πρόκειται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της επιλογής των εκπαιδευτών στις δομές της διά βίου μάθησης, μέσω αυτοματοποιημένου συστήματος. </w:t>
      </w:r>
    </w:p>
    <w:p w14:paraId="1BED4E7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ές είναι οι </w:t>
      </w:r>
      <w:r>
        <w:rPr>
          <w:rFonts w:eastAsia="Times New Roman" w:cs="Times New Roman"/>
          <w:bCs/>
          <w:szCs w:val="24"/>
        </w:rPr>
        <w:t>τροπολογίες που γίνονται αποδεκτές</w:t>
      </w:r>
      <w:r>
        <w:rPr>
          <w:rFonts w:eastAsia="Times New Roman" w:cs="Times New Roman"/>
          <w:szCs w:val="24"/>
        </w:rPr>
        <w:t xml:space="preserve">. </w:t>
      </w:r>
    </w:p>
    <w:p w14:paraId="1BED4E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υπουργική </w:t>
      </w:r>
      <w:r>
        <w:rPr>
          <w:rFonts w:eastAsia="Times New Roman" w:cs="Times New Roman"/>
          <w:bCs/>
          <w:szCs w:val="24"/>
        </w:rPr>
        <w:t>τροπολογία</w:t>
      </w:r>
      <w:r>
        <w:rPr>
          <w:rFonts w:eastAsia="Times New Roman" w:cs="Times New Roman"/>
          <w:szCs w:val="24"/>
        </w:rPr>
        <w:t xml:space="preserve"> θα το δω, κυρία Πρόεδρε, και θα σας απαντήσω. Δεν την έχω μπροστά μου.</w:t>
      </w:r>
    </w:p>
    <w:p w14:paraId="1BED4E7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κυρία Υπουργέ.</w:t>
      </w:r>
    </w:p>
    <w:p w14:paraId="1BED4E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τον λόγο έχει ο κ. Τζελέπης για οκ</w:t>
      </w:r>
      <w:r>
        <w:rPr>
          <w:rFonts w:eastAsia="Times New Roman" w:cs="Times New Roman"/>
          <w:szCs w:val="24"/>
        </w:rPr>
        <w:t>τώ λεπτά. Παρακαλώ να τηρούμε τον χρόνο, γιατί έχουμε και ψηφοφορία. Είναι αρκετοί ομιλητές ακόμα.</w:t>
      </w:r>
    </w:p>
    <w:p w14:paraId="1BED4E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Κυρίες και κύριοι συνάδελφοι, η ψηφοφορία που οι Βουλευτές της </w:t>
      </w:r>
      <w:r>
        <w:rPr>
          <w:rFonts w:eastAsia="Times New Roman" w:cs="Times New Roman"/>
          <w:szCs w:val="24"/>
        </w:rPr>
        <w:t>σ</w:t>
      </w:r>
      <w:r>
        <w:rPr>
          <w:rFonts w:eastAsia="Times New Roman" w:cs="Times New Roman"/>
          <w:szCs w:val="24"/>
        </w:rPr>
        <w:t>υγκυβέρνησης έχουν ζητήσει να γίνει σήμερα στη Βουλή για το εφάπαξ κοινωνικό</w:t>
      </w:r>
      <w:r>
        <w:rPr>
          <w:rFonts w:eastAsia="Times New Roman" w:cs="Times New Roman"/>
          <w:szCs w:val="24"/>
        </w:rPr>
        <w:t xml:space="preserve"> επίδομα ενίσχυσης των χαμηλοσυνταξιούχων νομίζω ότι καταδεικνύει σαφέστατα γιατί βρισκόμαστε στον όγδοο </w:t>
      </w:r>
      <w:proofErr w:type="spellStart"/>
      <w:r>
        <w:rPr>
          <w:rFonts w:eastAsia="Times New Roman" w:cs="Times New Roman"/>
          <w:szCs w:val="24"/>
        </w:rPr>
        <w:t>μνημονιακό</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που ψηφίστηκε πριν από λίγο καιρό και γιατί από την πλευρά των Ευρωπαίων υπάρχει αυτό το θράσος απέναντι στη χώρα.</w:t>
      </w:r>
    </w:p>
    <w:p w14:paraId="1BED4E7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πραγμα</w:t>
      </w:r>
      <w:r>
        <w:rPr>
          <w:rFonts w:eastAsia="Times New Roman" w:cs="Times New Roman"/>
          <w:szCs w:val="24"/>
        </w:rPr>
        <w:t xml:space="preserve">τικά μου προκαλεί έκπληξη, όταν ακούω από τους συγκυβερνώντες να λένε ότι καλωσορίζουν τη δήλωση της Προέδρου της Δημοκρατικής Συμπαράταξης κ. Γεννηματά, η οποία από τις Βρυξέλλες δεν έκανε τίποτα περισσότερο από το να στηρίξει τη χώρα. </w:t>
      </w:r>
    </w:p>
    <w:p w14:paraId="1BED4E7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τη</w:t>
      </w:r>
      <w:r>
        <w:rPr>
          <w:rFonts w:eastAsia="Times New Roman" w:cs="Times New Roman"/>
          <w:szCs w:val="24"/>
        </w:rPr>
        <w:t xml:space="preserve">ν άκουσαν. Όταν, όμως, εμείς από το 2010 ζητάμε ως ΠΑΣΟΚ εθνική συνεννόηση και εθνική γραμμή διαπραγμάτευσης, για να αντιμετωπίσουμε την αλαζονεία των τότε </w:t>
      </w:r>
      <w:proofErr w:type="spellStart"/>
      <w:r>
        <w:rPr>
          <w:rFonts w:eastAsia="Times New Roman" w:cs="Times New Roman"/>
          <w:szCs w:val="24"/>
        </w:rPr>
        <w:t>τρο</w:t>
      </w:r>
      <w:r>
        <w:rPr>
          <w:rFonts w:eastAsia="Times New Roman" w:cs="Times New Roman"/>
          <w:szCs w:val="24"/>
        </w:rPr>
        <w:t>ϊ</w:t>
      </w:r>
      <w:r>
        <w:rPr>
          <w:rFonts w:eastAsia="Times New Roman" w:cs="Times New Roman"/>
          <w:szCs w:val="24"/>
        </w:rPr>
        <w:t>κανών</w:t>
      </w:r>
      <w:proofErr w:type="spellEnd"/>
      <w:r>
        <w:rPr>
          <w:rFonts w:eastAsia="Times New Roman" w:cs="Times New Roman"/>
          <w:szCs w:val="24"/>
        </w:rPr>
        <w:t xml:space="preserve"> -σήμερα βαφτισμένων ως </w:t>
      </w:r>
      <w:r>
        <w:rPr>
          <w:rFonts w:eastAsia="Times New Roman" w:cs="Times New Roman"/>
          <w:szCs w:val="24"/>
        </w:rPr>
        <w:t>θ</w:t>
      </w:r>
      <w:r>
        <w:rPr>
          <w:rFonts w:eastAsia="Times New Roman" w:cs="Times New Roman"/>
          <w:szCs w:val="24"/>
        </w:rPr>
        <w:t>εσμοί-, ποια ήταν η θέση των υπολοίπων κομμάτων του ελληνικού Κοιν</w:t>
      </w:r>
      <w:r>
        <w:rPr>
          <w:rFonts w:eastAsia="Times New Roman" w:cs="Times New Roman"/>
          <w:szCs w:val="24"/>
        </w:rPr>
        <w:t xml:space="preserve">οβουλίου; Ποια η στάση τους και γιατί; </w:t>
      </w:r>
    </w:p>
    <w:p w14:paraId="1BED4E7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Σήμερα γίνεται απόλυτα φανερό ότι, δυστυχώς, την κρίση, όπως επανειλημμένα έχουμε πει, την έχουν χρησιμοποιήσει τα πολιτικά κόμματα κατά το δοκούν κάθε φορά, άλλοι για να γίνουν πρωθυπουργοί και να πάρουν εξουσία και</w:t>
      </w:r>
      <w:r>
        <w:rPr>
          <w:rFonts w:eastAsia="Times New Roman" w:cs="Times New Roman"/>
          <w:szCs w:val="24"/>
        </w:rPr>
        <w:t xml:space="preserve"> άλλοι για να κάνουν κόμματα και να γίνουν μετέπειτα πρωθυπουργοί. </w:t>
      </w:r>
    </w:p>
    <w:p w14:paraId="1BED4E7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έρχονται σήμερα και ζητούν ονομαστική ψηφοφορία. Γιατί; Το πρωτεύον είναι η ευαισθησία απέναντι στους χαμηλοσυνταξιούχους; Δεν το δείξατε αυτό, κύριοι της </w:t>
      </w:r>
      <w:r>
        <w:rPr>
          <w:rFonts w:eastAsia="Times New Roman" w:cs="Times New Roman"/>
          <w:szCs w:val="24"/>
        </w:rPr>
        <w:t>σ</w:t>
      </w:r>
      <w:r>
        <w:rPr>
          <w:rFonts w:eastAsia="Times New Roman" w:cs="Times New Roman"/>
          <w:szCs w:val="24"/>
        </w:rPr>
        <w:t xml:space="preserve">υγκυβέρνησης. Και θα σας πω </w:t>
      </w:r>
      <w:r>
        <w:rPr>
          <w:rFonts w:eastAsia="Times New Roman" w:cs="Times New Roman"/>
          <w:szCs w:val="24"/>
        </w:rPr>
        <w:t xml:space="preserve">γιατί δεν το δείξατε. Πότε φέρατε την πρόταση στη Βουλή για την ενίσχυση των χαμηλοσυνταξιούχων; Ήταν αποτέλεσμα μιας σχεδιασμένης πολιτικής που </w:t>
      </w:r>
      <w:r>
        <w:rPr>
          <w:rFonts w:eastAsia="Times New Roman" w:cs="Times New Roman"/>
          <w:szCs w:val="24"/>
        </w:rPr>
        <w:lastRenderedPageBreak/>
        <w:t xml:space="preserve">ήρθε σε χρόνο που θα γινόταν κάποια συζήτηση; Όχι! Ήρθε μετά από τρεις μέρες συζήτησης του </w:t>
      </w:r>
      <w:r>
        <w:rPr>
          <w:rFonts w:eastAsia="Times New Roman" w:cs="Times New Roman"/>
          <w:szCs w:val="24"/>
        </w:rPr>
        <w:t>π</w:t>
      </w:r>
      <w:r>
        <w:rPr>
          <w:rFonts w:eastAsia="Times New Roman" w:cs="Times New Roman"/>
          <w:szCs w:val="24"/>
        </w:rPr>
        <w:t>ροϋπολογισμού στη Β</w:t>
      </w:r>
      <w:r>
        <w:rPr>
          <w:rFonts w:eastAsia="Times New Roman" w:cs="Times New Roman"/>
          <w:szCs w:val="24"/>
        </w:rPr>
        <w:t xml:space="preserve">ουλή, όπου έγινε φανερό στον ελληνικό λαό ότι φέρατε έναν </w:t>
      </w:r>
      <w:r>
        <w:rPr>
          <w:rFonts w:eastAsia="Times New Roman" w:cs="Times New Roman"/>
          <w:szCs w:val="24"/>
        </w:rPr>
        <w:t>π</w:t>
      </w:r>
      <w:r>
        <w:rPr>
          <w:rFonts w:eastAsia="Times New Roman" w:cs="Times New Roman"/>
          <w:szCs w:val="24"/>
        </w:rPr>
        <w:t>ροϋπολογισμό με 2,5 δισεκατομμύρια ευρώ επιπλέον φόρους και με 1,6 δισεκατομμύρια ευρώ περικοπές κοινωνικών παροχών. Και εξαγγέλθηκε αμέσως, πριν την ομιλία του Πρωθυπουργού, ότι θα δώσετε τα 671 ε</w:t>
      </w:r>
      <w:r>
        <w:rPr>
          <w:rFonts w:eastAsia="Times New Roman" w:cs="Times New Roman"/>
          <w:szCs w:val="24"/>
        </w:rPr>
        <w:t xml:space="preserve">κατομμύρια. </w:t>
      </w:r>
    </w:p>
    <w:p w14:paraId="1BED4E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φάνηκε ότι τα δώσατε έναντι της ομιλίας του Πρωθυπουργού, όταν από τη μια ώρα και ένα τέταρτο που μιλούσε, τα πενήντα περίπου λεπτά αφορούσαν την τοποθέτησή του γι’ αυτήν την ελάχιστη παροχή προς τους συνταξιούχους. </w:t>
      </w:r>
    </w:p>
    <w:p w14:paraId="1BED4E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Το πόσο πρόχειρο </w:t>
      </w:r>
      <w:r>
        <w:rPr>
          <w:rFonts w:eastAsia="Times New Roman" w:cs="Times New Roman"/>
          <w:szCs w:val="24"/>
        </w:rPr>
        <w:t>ήταν αυτό το μέτρο φαίνεται από το ότι δίνεται και σε αυτούς που δεν το έχουν ανάγκη. Διότι πρέπει να έχεις έναν εισοδηματικό κόφτη, πρέπει να έχεις έναν σχεδιασμό, για να δεις συνολικά ποιοι έχουν ανάγκη να το πάρουν. Είναι οι άνεργοι; Είναι οι κατηγορίες</w:t>
      </w:r>
      <w:r>
        <w:rPr>
          <w:rFonts w:eastAsia="Times New Roman" w:cs="Times New Roman"/>
          <w:szCs w:val="24"/>
        </w:rPr>
        <w:t xml:space="preserve"> πολιτών με μηδενικά εισοδήματα; Τι θα πράξουμε γι’ αυτούς; </w:t>
      </w:r>
    </w:p>
    <w:p w14:paraId="1BED4E7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εδώ έπρεπε να δοθεί τότε, τη στιγμή που θα γινόταν η συζήτηση στον </w:t>
      </w:r>
      <w:r>
        <w:rPr>
          <w:rFonts w:eastAsia="Times New Roman" w:cs="Times New Roman"/>
          <w:szCs w:val="24"/>
        </w:rPr>
        <w:t>π</w:t>
      </w:r>
      <w:r>
        <w:rPr>
          <w:rFonts w:eastAsia="Times New Roman" w:cs="Times New Roman"/>
          <w:szCs w:val="24"/>
        </w:rPr>
        <w:t xml:space="preserve">ροϋπολογισμό εν </w:t>
      </w:r>
      <w:proofErr w:type="spellStart"/>
      <w:r>
        <w:rPr>
          <w:rFonts w:eastAsia="Times New Roman" w:cs="Times New Roman"/>
          <w:szCs w:val="24"/>
        </w:rPr>
        <w:t>είδει</w:t>
      </w:r>
      <w:proofErr w:type="spellEnd"/>
      <w:r>
        <w:rPr>
          <w:rFonts w:eastAsia="Times New Roman" w:cs="Times New Roman"/>
          <w:szCs w:val="24"/>
        </w:rPr>
        <w:t xml:space="preserve"> επικοινωνιακού πυροτεχνήματος. Γι’ αυτό το δίλημμα που μπαίνει σήμερα –το οποίο βλέπουμε να είναι σ</w:t>
      </w:r>
      <w:r>
        <w:rPr>
          <w:rFonts w:eastAsia="Times New Roman" w:cs="Times New Roman"/>
          <w:szCs w:val="24"/>
        </w:rPr>
        <w:t xml:space="preserve">ήμερα και στην καθοδηγητική σας φυλλάδα- είναι το με ποιους είστε. Με τον Σόιμπλε ή με τους χαμηλοσυνταξιούχους ή με τον Τσίπρα, δηλαδή; </w:t>
      </w:r>
    </w:p>
    <w:p w14:paraId="1BED4E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Εμείς ως Δημοκρατική Συμπαράταξη δεν έχουμε κανένα δίλημμα. Εμείς δεν είμαστε με κανέναν από τους δύο. Δεν είμαστε με </w:t>
      </w:r>
      <w:r>
        <w:rPr>
          <w:rFonts w:eastAsia="Times New Roman" w:cs="Times New Roman"/>
          <w:szCs w:val="24"/>
        </w:rPr>
        <w:t xml:space="preserve">τον Σόιμπλε, αλλά πολύ περισσότερο δεν είμαστε και με τη Συγκυβέρνηση ΣΥΡΙΖΑ-ΑΝΕΛ. </w:t>
      </w:r>
    </w:p>
    <w:p w14:paraId="1BED4E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w:t>
      </w:r>
      <w:r>
        <w:rPr>
          <w:rFonts w:eastAsia="Times New Roman" w:cs="Times New Roman"/>
          <w:szCs w:val="24"/>
        </w:rPr>
        <w:t>σ</w:t>
      </w:r>
      <w:r>
        <w:rPr>
          <w:rFonts w:eastAsia="Times New Roman" w:cs="Times New Roman"/>
          <w:szCs w:val="24"/>
        </w:rPr>
        <w:t xml:space="preserve">υγκυβέρνηση η οποία πραγματικά αφού έχει οδηγήσει τον ελληνικό λαό και την κάθε ελληνική οικογένεια αυτά τα δύο χρόνια με τη φοροεισπρακτική και </w:t>
      </w:r>
      <w:proofErr w:type="spellStart"/>
      <w:r>
        <w:rPr>
          <w:rFonts w:eastAsia="Times New Roman" w:cs="Times New Roman"/>
          <w:szCs w:val="24"/>
        </w:rPr>
        <w:t>εισφορολ</w:t>
      </w:r>
      <w:r>
        <w:rPr>
          <w:rFonts w:eastAsia="Times New Roman" w:cs="Times New Roman"/>
          <w:szCs w:val="24"/>
        </w:rPr>
        <w:t>ηστρική</w:t>
      </w:r>
      <w:proofErr w:type="spellEnd"/>
      <w:r>
        <w:rPr>
          <w:rFonts w:eastAsia="Times New Roman" w:cs="Times New Roman"/>
          <w:szCs w:val="24"/>
        </w:rPr>
        <w:t xml:space="preserve"> πολιτική της σε μεγάλα αδιέξοδα, έρχεται τώρα και χρησιμοποιεί σε παιχνίδια εξουσίας αυτούς που πραγματικά έχουν ανάγκη τη στήριξη. </w:t>
      </w:r>
    </w:p>
    <w:p w14:paraId="1BED4E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από τη δική μας την πλευρά δεν έχουμε κανέναν ενδοιασμό για το τι θα πράξουμε. Ούτε θα είμαστε και με τον </w:t>
      </w:r>
      <w:proofErr w:type="spellStart"/>
      <w:r>
        <w:rPr>
          <w:rFonts w:eastAsia="Times New Roman" w:cs="Times New Roman"/>
          <w:szCs w:val="24"/>
        </w:rPr>
        <w:t>αστ</w:t>
      </w:r>
      <w:r>
        <w:rPr>
          <w:rFonts w:eastAsia="Times New Roman" w:cs="Times New Roman"/>
          <w:szCs w:val="24"/>
        </w:rPr>
        <w:t>υφύλαξ</w:t>
      </w:r>
      <w:proofErr w:type="spellEnd"/>
      <w:r>
        <w:rPr>
          <w:rFonts w:eastAsia="Times New Roman" w:cs="Times New Roman"/>
          <w:szCs w:val="24"/>
        </w:rPr>
        <w:t xml:space="preserve"> και με τον </w:t>
      </w:r>
      <w:proofErr w:type="spellStart"/>
      <w:r>
        <w:rPr>
          <w:rFonts w:eastAsia="Times New Roman" w:cs="Times New Roman"/>
          <w:szCs w:val="24"/>
        </w:rPr>
        <w:t>χωροφύλαξ</w:t>
      </w:r>
      <w:proofErr w:type="spellEnd"/>
      <w:r>
        <w:rPr>
          <w:rFonts w:eastAsia="Times New Roman" w:cs="Times New Roman"/>
          <w:szCs w:val="24"/>
        </w:rPr>
        <w:t xml:space="preserve"> ούτε θα διστάσουμε να πάρουμε θέση για ένα ζήτημα που είναι ξεκάθαρο. </w:t>
      </w:r>
    </w:p>
    <w:p w14:paraId="1BED4E8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Γιατί ιδεολογικά, πολιτικά και κοινωνικά, δεν μπορούμε να καταψηφίσουμε μια τροπολογία, η οποία δίνει έστω και μια ισχνή οικονομική ενίσχυση σε συμπολίτες μα</w:t>
      </w:r>
      <w:r>
        <w:rPr>
          <w:rFonts w:eastAsia="Times New Roman" w:cs="Times New Roman"/>
          <w:szCs w:val="24"/>
        </w:rPr>
        <w:t>ς, οι οποίοι χρήζουν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οικονομικής στήριξης. Για μας αυτό ήταν, είναι και θα είναι πάντα το αυτονόητο και αυτοσκοπός, όπως το έχουμε δείξει. Γι’ αυτό κανείς δεν μπορεί να πει και να παίζει επάνω στην κοινωνική ευαισθησία μας ως πολιτικού χώρου, </w:t>
      </w:r>
      <w:r>
        <w:rPr>
          <w:rFonts w:eastAsia="Times New Roman" w:cs="Times New Roman"/>
          <w:szCs w:val="24"/>
        </w:rPr>
        <w:t xml:space="preserve">διαχρονικά. </w:t>
      </w:r>
    </w:p>
    <w:p w14:paraId="1BED4E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θα θέλαμε να ξεκαθαρίσουμε ότι το τέλμα στις διαπραγματεύσεις είναι ένας ακόμα λόγος που σας έχει οδηγήσει στο να φέρετε αυτό το μέτρο τώρα σε αυτό το χρονικό σημείο, γιατί η δεύτερη αξιολόγηση είναι μέσα σε ένα τοπίο της ομίχλης, είναι</w:t>
      </w:r>
      <w:r>
        <w:rPr>
          <w:rFonts w:eastAsia="Times New Roman" w:cs="Times New Roman"/>
          <w:szCs w:val="24"/>
        </w:rPr>
        <w:t xml:space="preserve"> ένα ραντεβού στα </w:t>
      </w:r>
      <w:r>
        <w:rPr>
          <w:rFonts w:eastAsia="Times New Roman" w:cs="Times New Roman"/>
          <w:szCs w:val="24"/>
        </w:rPr>
        <w:lastRenderedPageBreak/>
        <w:t xml:space="preserve">τυφλά με τους εταίρους. </w:t>
      </w:r>
      <w:r>
        <w:rPr>
          <w:rFonts w:eastAsia="Times New Roman" w:cs="Times New Roman"/>
          <w:szCs w:val="24"/>
          <w:lang w:val="en-US"/>
        </w:rPr>
        <w:t>K</w:t>
      </w:r>
      <w:r>
        <w:rPr>
          <w:rFonts w:eastAsia="Times New Roman" w:cs="Times New Roman"/>
          <w:szCs w:val="24"/>
        </w:rPr>
        <w:t>αι έπρεπε να στρέψετε την κοινή γνώμη κάπου αλλού να συζητάμε σήμερα γι’ αυτό, το οποίο είναι αυτονόητο. Θα μπορούσατε να το περάσετε, δεν χρειαζόταν να κάνετε ονομαστικές ψηφοφορίες, αλλά έπρεπε να βάλετε αυτά τα</w:t>
      </w:r>
      <w:r>
        <w:rPr>
          <w:rFonts w:eastAsia="Times New Roman" w:cs="Times New Roman"/>
          <w:szCs w:val="24"/>
        </w:rPr>
        <w:t xml:space="preserve"> διλήμματα σήμερα, για να αποπροσανατολίσουμε και την κοινή γνώμη από το τι συμφωνήσατε μέχρι σήμερα και ποια χειρότερα έρχονται για τον ελληνικό λαό. Αυτό δεν είναι στάση ευθύνης από τη δική σας την πλευρά. </w:t>
      </w:r>
    </w:p>
    <w:p w14:paraId="1BED4E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Κροκοδείλια είναι τα δάκρυα απέναντι στην κοινω</w:t>
      </w:r>
      <w:r>
        <w:rPr>
          <w:rFonts w:eastAsia="Times New Roman" w:cs="Times New Roman"/>
          <w:szCs w:val="24"/>
        </w:rPr>
        <w:t xml:space="preserve">νική ευαισθησία που δείχνετε σήμερα στους χαμηλοσυνταξιούχους, όταν έχετε αφαιρέσει κοινωνικές παροχές σωρηδόν και πολλά περισσότερα εκατομμύρια, το ΕΚΑΣ, την επικουρική, όλα αυτά τα επιδόματα των συνταξιούχων. </w:t>
      </w:r>
    </w:p>
    <w:p w14:paraId="1BED4E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Pr>
          <w:rFonts w:eastAsia="Times New Roman" w:cs="Times New Roman"/>
          <w:szCs w:val="24"/>
        </w:rPr>
        <w:t xml:space="preserve">του χρόνου ομιλίας του κυρίου Βουλευτή) </w:t>
      </w:r>
    </w:p>
    <w:p w14:paraId="1BED4E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14:paraId="1BED4E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από τη δική μας την πλευρά θεωρούμε ότι δεν είναι στάση ευθύνης ούτε το «παρών» ούτε η αποχή. Γι’ αυτό και λέμε, όμως, ότι από την άλλη πλευρά ένα πράγμα έχει να κάνει η Κυβέρνηση,</w:t>
      </w:r>
      <w:r>
        <w:rPr>
          <w:rFonts w:eastAsia="Times New Roman" w:cs="Times New Roman"/>
          <w:szCs w:val="24"/>
        </w:rPr>
        <w:t xml:space="preserve"> η οποία οδηγεί τα πράγματα καθημερινά σε μεγαλύτερα αδιέξοδα: να παραιτηθεί και να φύγει. Γιατί η Κυβέρνηση πλέον Τσίπρα-Καμμένου δεν είναι μέρος της λύσης, αλλά είναι συντελεστής και πολλαπλασιαστής του προβλήματος στη χώρα. </w:t>
      </w:r>
    </w:p>
    <w:p w14:paraId="1BED4E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BED4E8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(Χειροκροτήμ</w:t>
      </w:r>
      <w:r>
        <w:rPr>
          <w:rFonts w:eastAsia="Times New Roman" w:cs="Times New Roman"/>
          <w:szCs w:val="24"/>
        </w:rPr>
        <w:t xml:space="preserve">ατα από την πτέρυγα της Δημοκρατικής Συμπαράταξης ΠΑΣΟΚ-ΔΗΜΑΡ) </w:t>
      </w:r>
    </w:p>
    <w:p w14:paraId="1BED4E8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τώρα έχει ο κ. Μαντάς από τον ΣΥΡΙΖΑ. </w:t>
      </w:r>
    </w:p>
    <w:p w14:paraId="1BED4E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Μαντά, έχετε τον λόγο. </w:t>
      </w:r>
    </w:p>
    <w:p w14:paraId="1BED4E8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Κυρία Πρόεδρε, κυρίες και κύριοι Βουλευτές, νο</w:t>
      </w:r>
      <w:r>
        <w:rPr>
          <w:rFonts w:eastAsia="Times New Roman" w:cs="Times New Roman"/>
          <w:szCs w:val="24"/>
        </w:rPr>
        <w:t>μίζω ότι αυτό που εξελίσσεται σήμερα στην Αίθουσα -και πρέπει να το σκεφτούμε- υπερβαίνει αυτήν την Αίθουσα. Και το λέω αυτό με την εξής έννοια: Νομίζω ότι είναι παραπάνω από προφανές, γι’ αυτούς που θέλουν να δουν λίγο παραπέρα, ότι αυτή τη στιγμή και τις</w:t>
      </w:r>
      <w:r>
        <w:rPr>
          <w:rFonts w:eastAsia="Times New Roman" w:cs="Times New Roman"/>
          <w:szCs w:val="24"/>
        </w:rPr>
        <w:t xml:space="preserve"> επόμενες μέρες, με αφορμή και καταλύτη το ελληνικό ζήτημα, εξελίσσεται μια σύγκρουση σε ευρωπαϊκό επίπεδο πια. Και από αυτή τη σύγκρουση δεν υπάρχει καμμία περίπτωση κανείς, όσο και αν παίζει το θέατρο του αμέτοχου, να μην πάρει σαφή θέση. </w:t>
      </w:r>
    </w:p>
    <w:p w14:paraId="1BED4E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νομίζω ότι είναι εξαιρετικά αποκαλυπτική η σημερινή συζήτηση και για την στάση των πολιτικών δυνάμεων, αλλά και για τη στάση του καθενός και της καθεμιάς ξεχωριστά απέναντι σε μια κρίσιμη στιγμή για τη χώρα. Διότι δεν είναι δυν</w:t>
      </w:r>
      <w:r>
        <w:rPr>
          <w:rFonts w:eastAsia="Times New Roman" w:cs="Times New Roman"/>
          <w:szCs w:val="24"/>
        </w:rPr>
        <w:t xml:space="preserve">ατόν αυτές τις μέρες, αυτές τις ώρες, να μην καταλαβαίνουμε ή να κάνουμε πως δεν καταλαβαίνουμε τι εξελίσσεται. </w:t>
      </w:r>
    </w:p>
    <w:p w14:paraId="1BED4E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έλω να είμαι σαφής. Οι δηλώσεις έρχονται η μία μετά την άλλη. Αυτό που γνωρίζουμε αυτήν τη στιγμή είναι ότι μία χώρα, ουσιαστικά ένα πρόσωπο π</w:t>
      </w:r>
      <w:r>
        <w:rPr>
          <w:rFonts w:eastAsia="Times New Roman" w:cs="Times New Roman"/>
          <w:szCs w:val="24"/>
        </w:rPr>
        <w:t>ου εκφράζει μ</w:t>
      </w:r>
      <w:r>
        <w:rPr>
          <w:rFonts w:eastAsia="Times New Roman" w:cs="Times New Roman"/>
          <w:szCs w:val="24"/>
        </w:rPr>
        <w:t>ί</w:t>
      </w:r>
      <w:r>
        <w:rPr>
          <w:rFonts w:eastAsia="Times New Roman" w:cs="Times New Roman"/>
          <w:szCs w:val="24"/>
        </w:rPr>
        <w:t>α συγκεκριμένη πολιτική σκληρής λιτότητας, ενός σκληρού προγράμματος, που θέλει όχι μόνο για τη χώρα μας, αλλά για την Ευρώπη, επιχειρεί με κάθε τρόπο, αλλά με κάθε τρόπο πραγματικά, να ακυρώσει όλη την υπόλοιπη Ευρώπη. Διότι είναι απολύτως σ</w:t>
      </w:r>
      <w:r>
        <w:rPr>
          <w:rFonts w:eastAsia="Times New Roman" w:cs="Times New Roman"/>
          <w:szCs w:val="24"/>
        </w:rPr>
        <w:t xml:space="preserve">αφές, το έχουν δηλώσει ήδη, το δήλωσε ο κ. </w:t>
      </w:r>
      <w:proofErr w:type="spellStart"/>
      <w:r>
        <w:rPr>
          <w:rFonts w:eastAsia="Times New Roman" w:cs="Times New Roman"/>
          <w:szCs w:val="24"/>
        </w:rPr>
        <w:t>Μοσκοβισί</w:t>
      </w:r>
      <w:proofErr w:type="spellEnd"/>
      <w:r>
        <w:rPr>
          <w:rFonts w:eastAsia="Times New Roman" w:cs="Times New Roman"/>
          <w:szCs w:val="24"/>
        </w:rPr>
        <w:t xml:space="preserve">, ότι είναι μία χώρα αυτή που έχει αντιρρήσεις για το θέμα των μέτρων για το βραχυπρόθεσμο χρέος. Επίσης, δηλώθηκε ότι το </w:t>
      </w:r>
      <w:proofErr w:type="spellStart"/>
      <w:r>
        <w:rPr>
          <w:rFonts w:eastAsia="Times New Roman" w:cs="Times New Roman"/>
          <w:szCs w:val="24"/>
          <w:lang w:val="en-US"/>
        </w:rPr>
        <w:t>Eurogroup</w:t>
      </w:r>
      <w:proofErr w:type="spellEnd"/>
      <w:r>
        <w:rPr>
          <w:rFonts w:eastAsia="Times New Roman" w:cs="Times New Roman"/>
          <w:szCs w:val="24"/>
        </w:rPr>
        <w:t xml:space="preserve"> δεν γνώριζε για τη δήλωση του κ. </w:t>
      </w:r>
      <w:proofErr w:type="spellStart"/>
      <w:r>
        <w:rPr>
          <w:rFonts w:eastAsia="Times New Roman" w:cs="Times New Roman"/>
          <w:szCs w:val="24"/>
        </w:rPr>
        <w:t>Ντάισελμπλουμ</w:t>
      </w:r>
      <w:proofErr w:type="spellEnd"/>
      <w:r>
        <w:rPr>
          <w:rFonts w:eastAsia="Times New Roman" w:cs="Times New Roman"/>
          <w:szCs w:val="24"/>
        </w:rPr>
        <w:t xml:space="preserve">. </w:t>
      </w:r>
    </w:p>
    <w:p w14:paraId="1BED4E9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τοπίο, είτε</w:t>
      </w:r>
      <w:r>
        <w:rPr>
          <w:rFonts w:eastAsia="Times New Roman" w:cs="Times New Roman"/>
          <w:szCs w:val="24"/>
        </w:rPr>
        <w:t xml:space="preserve"> το θέλουμε είτε όχι, ξεκαθαρίζει σιγά</w:t>
      </w:r>
      <w:r>
        <w:rPr>
          <w:rFonts w:eastAsia="Times New Roman" w:cs="Times New Roman"/>
          <w:szCs w:val="24"/>
        </w:rPr>
        <w:t xml:space="preserve"> </w:t>
      </w:r>
      <w:r>
        <w:rPr>
          <w:rFonts w:eastAsia="Times New Roman" w:cs="Times New Roman"/>
          <w:szCs w:val="24"/>
        </w:rPr>
        <w:t xml:space="preserve">σιγά. </w:t>
      </w:r>
      <w:r>
        <w:rPr>
          <w:rFonts w:eastAsia="Times New Roman" w:cs="Times New Roman"/>
          <w:szCs w:val="24"/>
        </w:rPr>
        <w:t>Ν</w:t>
      </w:r>
      <w:r>
        <w:rPr>
          <w:rFonts w:eastAsia="Times New Roman" w:cs="Times New Roman"/>
          <w:szCs w:val="24"/>
        </w:rPr>
        <w:t xml:space="preserve">ομίζω ότι αυτήν την κρίσιμη στιγμή, που έχει ευρύτερη σημασία -και θυμηθείτε το αυτό-, έχει ιστορικό ορίζοντα και για τη </w:t>
      </w:r>
      <w:r>
        <w:rPr>
          <w:rFonts w:eastAsia="Times New Roman" w:cs="Times New Roman"/>
          <w:szCs w:val="24"/>
        </w:rPr>
        <w:t>δ</w:t>
      </w:r>
      <w:r>
        <w:rPr>
          <w:rFonts w:eastAsia="Times New Roman" w:cs="Times New Roman"/>
          <w:szCs w:val="24"/>
        </w:rPr>
        <w:t>ημοκρατία και για την Ευρώπη, δεν χωρούν θέσεις και απόψεις οι οποίες προσπαθούν να κρυφ</w:t>
      </w:r>
      <w:r>
        <w:rPr>
          <w:rFonts w:eastAsia="Times New Roman" w:cs="Times New Roman"/>
          <w:szCs w:val="24"/>
        </w:rPr>
        <w:t>τούν με απίστευτες δικαιολογίες.</w:t>
      </w:r>
    </w:p>
    <w:p w14:paraId="1BED4E9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θέλω να επαναλάβω τι ακούσαμε σήμερα σε αυτήν την Αίθουσα, τι επιχειρήθηκε, με προσπάθεια να συσκοτισθεί η πραγματική θέση, να μπει στο τραπέζι. Όμως, ένα πράγμα δεν μπορούν να χωνέψουν κάποιοι: ότι αυτοί, που τους λένε</w:t>
      </w:r>
      <w:r>
        <w:rPr>
          <w:rFonts w:eastAsia="Times New Roman" w:cs="Times New Roman"/>
          <w:szCs w:val="24"/>
        </w:rPr>
        <w:t xml:space="preserve"> ξυπόλητους κάποιοι, και που ποτέ μα ποτέ δεν χώνεψαν ότι κατάφεραν έστω σε μ</w:t>
      </w:r>
      <w:r>
        <w:rPr>
          <w:rFonts w:eastAsia="Times New Roman" w:cs="Times New Roman"/>
          <w:szCs w:val="24"/>
        </w:rPr>
        <w:t>ί</w:t>
      </w:r>
      <w:r>
        <w:rPr>
          <w:rFonts w:eastAsia="Times New Roman" w:cs="Times New Roman"/>
          <w:szCs w:val="24"/>
        </w:rPr>
        <w:t>α χώρα ή και σε μ</w:t>
      </w:r>
      <w:r>
        <w:rPr>
          <w:rFonts w:eastAsia="Times New Roman" w:cs="Times New Roman"/>
          <w:szCs w:val="24"/>
        </w:rPr>
        <w:t>ί</w:t>
      </w:r>
      <w:r>
        <w:rPr>
          <w:rFonts w:eastAsia="Times New Roman" w:cs="Times New Roman"/>
          <w:szCs w:val="24"/>
        </w:rPr>
        <w:t xml:space="preserve">α ακόμη, την Πορτογαλία εννοώ, να υψώσουν ένα ανάστημα αντίστασης και να θέσουν στο κέντρο της προσοχής τους και στο κέντρο των προσπαθειών τους να τελειώνουμε </w:t>
      </w:r>
      <w:r>
        <w:rPr>
          <w:rFonts w:eastAsia="Times New Roman" w:cs="Times New Roman"/>
          <w:szCs w:val="24"/>
        </w:rPr>
        <w:t>με αυτήν τη λιτότητα, που έχει ισοπεδώσει τους πάντες, δεν μπορούν να το χωνέψουν.</w:t>
      </w:r>
    </w:p>
    <w:p w14:paraId="1BED4E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επίθεση αυτή, όλο αυτό το σκηνικό που στήνεται, είναι ακριβώς γι’ αυτό. </w:t>
      </w:r>
      <w:r>
        <w:rPr>
          <w:rFonts w:eastAsia="Times New Roman" w:cs="Times New Roman"/>
          <w:szCs w:val="24"/>
        </w:rPr>
        <w:t>Δ</w:t>
      </w:r>
      <w:r>
        <w:rPr>
          <w:rFonts w:eastAsia="Times New Roman" w:cs="Times New Roman"/>
          <w:szCs w:val="24"/>
        </w:rPr>
        <w:t xml:space="preserve">εν είναι το μέγεθος της χώρας μας. Το γνωρίζουμε, δεν πάσχουμε από </w:t>
      </w:r>
      <w:proofErr w:type="spellStart"/>
      <w:r>
        <w:rPr>
          <w:rFonts w:eastAsia="Times New Roman" w:cs="Times New Roman"/>
          <w:szCs w:val="24"/>
        </w:rPr>
        <w:t>μικρομεγαλισμούς</w:t>
      </w:r>
      <w:proofErr w:type="spellEnd"/>
      <w:r>
        <w:rPr>
          <w:rFonts w:eastAsia="Times New Roman" w:cs="Times New Roman"/>
          <w:szCs w:val="24"/>
        </w:rPr>
        <w:t xml:space="preserve"> και έχουμε πλή</w:t>
      </w:r>
      <w:r>
        <w:rPr>
          <w:rFonts w:eastAsia="Times New Roman" w:cs="Times New Roman"/>
          <w:szCs w:val="24"/>
        </w:rPr>
        <w:t xml:space="preserve">ρη συναίσθηση και της θέσης μας και των δυνατοτήτων μας και του συσχετισμού των δυνάμεων. Είναι πολύ περισσότερο η συμβολική σημασία. Το μήνυμα που θέλουν να στείλουν </w:t>
      </w:r>
      <w:r>
        <w:rPr>
          <w:rFonts w:eastAsia="Times New Roman" w:cs="Times New Roman"/>
          <w:szCs w:val="24"/>
        </w:rPr>
        <w:lastRenderedPageBreak/>
        <w:t>είναι ότι, είτε θέλετε είτε δεν θέλετε, θα υποταχθείτε σε αυτήν τη στρατηγική. Θα υποταχθ</w:t>
      </w:r>
      <w:r>
        <w:rPr>
          <w:rFonts w:eastAsia="Times New Roman" w:cs="Times New Roman"/>
          <w:szCs w:val="24"/>
        </w:rPr>
        <w:t>είτε κάτω από την μπότα κάποιων δυνάμεων που δεν θέλουν με τίποτε μ</w:t>
      </w:r>
      <w:r>
        <w:rPr>
          <w:rFonts w:eastAsia="Times New Roman" w:cs="Times New Roman"/>
          <w:szCs w:val="24"/>
        </w:rPr>
        <w:t>ί</w:t>
      </w:r>
      <w:r>
        <w:rPr>
          <w:rFonts w:eastAsia="Times New Roman" w:cs="Times New Roman"/>
          <w:szCs w:val="24"/>
        </w:rPr>
        <w:t>α Αριστερά που, σε πολύ δύσκολες συνθήκες και με πολύ επώδυνους συμβιβασμούς, επιχειρεί ένα εγχείρημα να ορθοποδήσει και να σταθεί στα πόδια τους. Περί αυτού πρόκειται.</w:t>
      </w:r>
    </w:p>
    <w:p w14:paraId="1BED4E9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κυρίες και </w:t>
      </w:r>
      <w:r>
        <w:rPr>
          <w:rFonts w:eastAsia="Times New Roman" w:cs="Times New Roman"/>
          <w:szCs w:val="24"/>
        </w:rPr>
        <w:t>κύριοι Βουλευτές, και θα ολοκληρώσω με αυτό, ότι είναι κρίσιμη η στάση που θα τηρήσει ο καθένας και η καθεμία σε αυτήν τη δύσκολη στιγμή για τη δημοκρατία και την Ευρώπη.</w:t>
      </w:r>
    </w:p>
    <w:p w14:paraId="1BED4E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Οι εξελίξεις μέσα στο 2017 θα είναι ραγδαίες. Θα καθορίσουν το μέλλον της χώρας μας κ</w:t>
      </w:r>
      <w:r>
        <w:rPr>
          <w:rFonts w:eastAsia="Times New Roman" w:cs="Times New Roman"/>
          <w:szCs w:val="24"/>
        </w:rPr>
        <w:t xml:space="preserve">αι της Ευρώπης. Μην το ξεχνάμε αυτό. Η μεγάλη εικόνα είναι αυτή η οποία παίζει καθοριστικό ρόλο. </w:t>
      </w:r>
      <w:r>
        <w:rPr>
          <w:rFonts w:eastAsia="Times New Roman" w:cs="Times New Roman"/>
          <w:szCs w:val="24"/>
        </w:rPr>
        <w:t>Σ</w:t>
      </w:r>
      <w:r>
        <w:rPr>
          <w:rFonts w:eastAsia="Times New Roman" w:cs="Times New Roman"/>
          <w:szCs w:val="24"/>
        </w:rPr>
        <w:t>ε αυτήν την μάχη εμείς δεν θα υποχωρήσουμε. Θα σταθούμε όρθιοι και είναι ευθύνη της ελληνικής Βουλής, σε αυτήν τη δύσκολη στιγμή για τη χώρα, να δώσει ένα καθ</w:t>
      </w:r>
      <w:r>
        <w:rPr>
          <w:rFonts w:eastAsia="Times New Roman" w:cs="Times New Roman"/>
          <w:szCs w:val="24"/>
        </w:rPr>
        <w:t>αρό μήνυμα. Ας το σκεφτούν όλοι μέχρι την τελευταία στιγμή.</w:t>
      </w:r>
    </w:p>
    <w:p w14:paraId="1BED4E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BED4E96"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BED4E9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Κι εμείς σας ευχαριστούμε και για τον χρόνο.</w:t>
      </w:r>
    </w:p>
    <w:p w14:paraId="1BED4E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Τριανταφύλλου από τον ΣΥ</w:t>
      </w:r>
      <w:r>
        <w:rPr>
          <w:rFonts w:eastAsia="Times New Roman" w:cs="Times New Roman"/>
          <w:szCs w:val="24"/>
        </w:rPr>
        <w:t>ΡΙΖΑ. Μετά ακολουθούν στη σειρά πολλοί συνάδελφοι από τη Δημοκρατική Συμπαράταξη.</w:t>
      </w:r>
    </w:p>
    <w:p w14:paraId="1BED4E99" w14:textId="77777777" w:rsidR="0011574B" w:rsidRDefault="00BF5310">
      <w:pPr>
        <w:spacing w:line="600" w:lineRule="auto"/>
        <w:ind w:firstLine="720"/>
        <w:contextualSpacing/>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κυρία Πρόεδρε.</w:t>
      </w:r>
    </w:p>
    <w:p w14:paraId="1BED4E9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σήμερα βιώσαμε ανάρμοστη κοινοβουλευτική συμπεριφορά. Δεν άκουσα τις αντίστοιχες συστάσεις, που </w:t>
      </w:r>
      <w:r>
        <w:rPr>
          <w:rFonts w:eastAsia="Times New Roman"/>
          <w:szCs w:val="24"/>
        </w:rPr>
        <w:t>κάνει συνήθως ο κ. Τζαβάρας, στον Αντιπρόεδρο της Νέας Δημοκρατίας, ο οποίος, κατά την άποψή μου, ειδικά σήμερα, ήταν ένας κινητός ρύπος. Βέβαια, για να είμαι δίκαιη, πιστεύω ειλικρινά ότι οποιοσδήποτε λέει κάτι θα πρέπει να το αποδεικνύει, αλλά οπωσδήποτε</w:t>
      </w:r>
      <w:r>
        <w:rPr>
          <w:rFonts w:eastAsia="Times New Roman"/>
          <w:szCs w:val="24"/>
        </w:rPr>
        <w:t xml:space="preserve"> οι απαντήσεις του καθενός μας δείχνουν και αυτό που είναι.</w:t>
      </w:r>
    </w:p>
    <w:p w14:paraId="1BED4E9B"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Συζητείται, λοιπόν, συζητείται σήμερα στην Ολομέλεια ένα νομοσχέδιο με κλιμάκωση στην εκφώνηση τσιτάτων, με </w:t>
      </w:r>
      <w:proofErr w:type="spellStart"/>
      <w:r>
        <w:rPr>
          <w:rFonts w:eastAsia="Times New Roman"/>
          <w:szCs w:val="24"/>
        </w:rPr>
        <w:t>εξυπνακισμούς</w:t>
      </w:r>
      <w:proofErr w:type="spellEnd"/>
      <w:r>
        <w:rPr>
          <w:rFonts w:eastAsia="Times New Roman"/>
          <w:szCs w:val="24"/>
        </w:rPr>
        <w:t>, ακόμα και ύβρεις, μ</w:t>
      </w:r>
      <w:r>
        <w:rPr>
          <w:rFonts w:eastAsia="Times New Roman"/>
          <w:szCs w:val="24"/>
        </w:rPr>
        <w:t>ί</w:t>
      </w:r>
      <w:r>
        <w:rPr>
          <w:rFonts w:eastAsia="Times New Roman"/>
          <w:szCs w:val="24"/>
        </w:rPr>
        <w:t xml:space="preserve">α συζήτηση που απαξιώνει το ελληνικό Κοινοβούλιο και </w:t>
      </w:r>
      <w:r>
        <w:rPr>
          <w:rFonts w:eastAsia="Times New Roman"/>
          <w:szCs w:val="24"/>
        </w:rPr>
        <w:t xml:space="preserve">κυρίως τον ελληνικό λαό. </w:t>
      </w:r>
      <w:r>
        <w:rPr>
          <w:rFonts w:eastAsia="Times New Roman"/>
          <w:szCs w:val="24"/>
        </w:rPr>
        <w:t>Υ</w:t>
      </w:r>
      <w:r>
        <w:rPr>
          <w:rFonts w:eastAsia="Times New Roman"/>
          <w:szCs w:val="24"/>
        </w:rPr>
        <w:t>πήρξαν πολλές συζητήσεις και τοποθετήσεις για τα πλεονάσματα, πόσα είναι, «Εμείς είχαμε περισσότερο, αλλά θα υπήρχε ανάπτυξη» -την είχατε στην τσέπη την ανάπτυξη- και ερωτήσεις φωτιά και τοποθετήσεις για το πόσο ψεύτης ήταν ο Πρωθ</w:t>
      </w:r>
      <w:r>
        <w:rPr>
          <w:rFonts w:eastAsia="Times New Roman"/>
          <w:szCs w:val="24"/>
        </w:rPr>
        <w:t>υπουργός κ.λπ.</w:t>
      </w:r>
      <w:r>
        <w:rPr>
          <w:rFonts w:eastAsia="Times New Roman"/>
          <w:szCs w:val="24"/>
        </w:rPr>
        <w:t>.</w:t>
      </w:r>
      <w:r>
        <w:rPr>
          <w:rFonts w:eastAsia="Times New Roman"/>
          <w:szCs w:val="24"/>
        </w:rPr>
        <w:t xml:space="preserve"> Για να κάνουμε κι εμείς τέτοιες έξυπνες ερωτήσεις.</w:t>
      </w:r>
    </w:p>
    <w:p w14:paraId="1BED4E9C" w14:textId="77777777" w:rsidR="0011574B" w:rsidRDefault="00BF5310">
      <w:pPr>
        <w:spacing w:line="600" w:lineRule="auto"/>
        <w:ind w:firstLine="720"/>
        <w:contextualSpacing/>
        <w:jc w:val="both"/>
        <w:rPr>
          <w:rFonts w:eastAsia="Times New Roman"/>
          <w:szCs w:val="24"/>
        </w:rPr>
      </w:pPr>
      <w:r>
        <w:rPr>
          <w:rFonts w:eastAsia="Times New Roman"/>
          <w:szCs w:val="24"/>
        </w:rPr>
        <w:t>Ο προηγούμενος Πρόεδρος της Νέας Δημοκρατίας, ο κ. Σαμαράς, είχε αποπεμφθεί από τον πατέρα Μητσοτάκη -το ξαναείπα αυτό- όχι ως ανίκανος, αλλά ως επικίνδυνος. Ποιος είχε δίκιο; Ο πατέρας Μητ</w:t>
      </w:r>
      <w:r>
        <w:rPr>
          <w:rFonts w:eastAsia="Times New Roman"/>
          <w:szCs w:val="24"/>
        </w:rPr>
        <w:t xml:space="preserve">σοτάκης ή ο κ. Σαμαράς; Κι αν είχε δίκιο ο πατέρας Μητσοτάκης, εσείς είχατε έναν επικίνδυνο στην ηγεσία του κόμματος; </w:t>
      </w:r>
      <w:r>
        <w:rPr>
          <w:rFonts w:eastAsia="Times New Roman"/>
          <w:szCs w:val="24"/>
        </w:rPr>
        <w:t>Ή</w:t>
      </w:r>
      <w:r>
        <w:rPr>
          <w:rFonts w:eastAsia="Times New Roman"/>
          <w:szCs w:val="24"/>
        </w:rPr>
        <w:t>ταν ένας επικίνδυνος για τα εθνικά ζητήματα ο πρωθυπουργός της Ελλάδας; Τέτοιες έξυπνες ερωτήσεις και τοποθετήσεις μπορούμε να κάνουμε κι</w:t>
      </w:r>
      <w:r>
        <w:rPr>
          <w:rFonts w:eastAsia="Times New Roman"/>
          <w:szCs w:val="24"/>
        </w:rPr>
        <w:t xml:space="preserve"> εμείς, όσες θέλετε, και ζητάμε και </w:t>
      </w:r>
      <w:r>
        <w:rPr>
          <w:rFonts w:eastAsia="Times New Roman"/>
          <w:szCs w:val="24"/>
        </w:rPr>
        <w:lastRenderedPageBreak/>
        <w:t>από εσάς απαντήσεις, έξυπνες απαντήσεις. Είμαστε σίγουροι ότι μπορείτε να τις δώσετε.</w:t>
      </w:r>
    </w:p>
    <w:p w14:paraId="1BED4E9D" w14:textId="77777777" w:rsidR="0011574B" w:rsidRDefault="00BF5310">
      <w:pPr>
        <w:spacing w:line="600" w:lineRule="auto"/>
        <w:ind w:firstLine="720"/>
        <w:contextualSpacing/>
        <w:jc w:val="both"/>
        <w:rPr>
          <w:rFonts w:eastAsia="Times New Roman"/>
          <w:b/>
          <w:szCs w:val="24"/>
        </w:rPr>
      </w:pPr>
      <w:r>
        <w:rPr>
          <w:rFonts w:eastAsia="Times New Roman"/>
          <w:szCs w:val="24"/>
        </w:rPr>
        <w:t>Ωστόσο, υπάρχει…</w:t>
      </w:r>
    </w:p>
    <w:p w14:paraId="1BED4E9E"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Η εξυπνάδα είναι δικό σας προνόμιο, όμως.</w:t>
      </w:r>
    </w:p>
    <w:p w14:paraId="1BED4E9F" w14:textId="77777777" w:rsidR="0011574B" w:rsidRDefault="00BF5310">
      <w:pPr>
        <w:spacing w:line="600" w:lineRule="auto"/>
        <w:ind w:firstLine="720"/>
        <w:contextualSpacing/>
        <w:jc w:val="both"/>
        <w:rPr>
          <w:rFonts w:eastAsia="Times New Roman"/>
          <w:szCs w:val="24"/>
        </w:rPr>
      </w:pPr>
      <w:r>
        <w:rPr>
          <w:rFonts w:eastAsia="Times New Roman"/>
          <w:b/>
          <w:szCs w:val="24"/>
        </w:rPr>
        <w:t>ΜΑΡΙΑ ΤΡΙΑΝΤΑΦΥΛΛΟΥ:</w:t>
      </w:r>
      <w:r>
        <w:rPr>
          <w:rFonts w:eastAsia="Times New Roman"/>
          <w:szCs w:val="24"/>
        </w:rPr>
        <w:t xml:space="preserve"> Κύριε Τζαβάρα, θα σας πω κάτι. </w:t>
      </w:r>
      <w:r>
        <w:rPr>
          <w:rFonts w:eastAsia="Times New Roman"/>
          <w:szCs w:val="24"/>
        </w:rPr>
        <w:t xml:space="preserve">Δεν ξέρω τίνος προνόμιο είναι η εξυπνάδα, πάντως με τον τρόπο που τοποθετήστε αυτήν τη στιγμή και με </w:t>
      </w:r>
      <w:proofErr w:type="spellStart"/>
      <w:r>
        <w:rPr>
          <w:rFonts w:eastAsia="Times New Roman"/>
          <w:szCs w:val="24"/>
        </w:rPr>
        <w:t>συγχωρείτε</w:t>
      </w:r>
      <w:proofErr w:type="spellEnd"/>
      <w:r>
        <w:rPr>
          <w:rFonts w:eastAsia="Times New Roman"/>
          <w:szCs w:val="24"/>
        </w:rPr>
        <w:t xml:space="preserve"> που σας το λέω…</w:t>
      </w:r>
    </w:p>
    <w:p w14:paraId="1BED4EA0"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Απαντώ, γιατί απευθυνθήκατε σε εμένα.</w:t>
      </w:r>
    </w:p>
    <w:p w14:paraId="1BED4EA1" w14:textId="77777777" w:rsidR="0011574B" w:rsidRDefault="00BF5310">
      <w:pPr>
        <w:spacing w:line="600" w:lineRule="auto"/>
        <w:ind w:firstLine="720"/>
        <w:contextualSpacing/>
        <w:jc w:val="both"/>
        <w:rPr>
          <w:rFonts w:eastAsia="Times New Roman"/>
          <w:szCs w:val="24"/>
        </w:rPr>
      </w:pPr>
      <w:r>
        <w:rPr>
          <w:rFonts w:eastAsia="Times New Roman"/>
          <w:b/>
          <w:szCs w:val="24"/>
        </w:rPr>
        <w:t>ΜΑΡΙΑ ΤΡΙΑΝΤΑΦΥΛΛΟΥ:</w:t>
      </w:r>
      <w:r>
        <w:rPr>
          <w:rFonts w:eastAsia="Times New Roman"/>
          <w:szCs w:val="24"/>
        </w:rPr>
        <w:t xml:space="preserve"> Ναι, απευθύνθηκα σε εσάς και είπα ότι δεν κάνα</w:t>
      </w:r>
      <w:r>
        <w:rPr>
          <w:rFonts w:eastAsia="Times New Roman"/>
          <w:szCs w:val="24"/>
        </w:rPr>
        <w:t>τε συστάσεις.</w:t>
      </w:r>
    </w:p>
    <w:p w14:paraId="1BED4EA2"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Κυρία Τριανταφύλλου, μην χάνετε τον χρόνο σας. Γι’ αυτό σας το κάνει ο κ. Τζαβάρας.</w:t>
      </w:r>
    </w:p>
    <w:p w14:paraId="1BED4EA3" w14:textId="77777777" w:rsidR="0011574B" w:rsidRDefault="00BF5310">
      <w:pPr>
        <w:spacing w:line="600" w:lineRule="auto"/>
        <w:ind w:firstLine="720"/>
        <w:contextualSpacing/>
        <w:jc w:val="both"/>
        <w:rPr>
          <w:rFonts w:eastAsia="Times New Roman"/>
          <w:szCs w:val="24"/>
        </w:rPr>
      </w:pPr>
      <w:r>
        <w:rPr>
          <w:rFonts w:eastAsia="Times New Roman"/>
          <w:b/>
          <w:szCs w:val="24"/>
        </w:rPr>
        <w:t>ΜΑΡΙΑ ΤΡΙΑΝΤΑΦΥΛΛΟΥ:</w:t>
      </w:r>
      <w:r>
        <w:rPr>
          <w:rFonts w:eastAsia="Times New Roman"/>
          <w:szCs w:val="24"/>
        </w:rPr>
        <w:t xml:space="preserve"> Συμφωνώ, κυρία Πρόεδρε, και ευχαριστώ.</w:t>
      </w:r>
    </w:p>
    <w:p w14:paraId="1BED4EA4" w14:textId="77777777" w:rsidR="0011574B" w:rsidRDefault="00BF5310">
      <w:pPr>
        <w:spacing w:line="600" w:lineRule="auto"/>
        <w:ind w:firstLine="720"/>
        <w:contextualSpacing/>
        <w:jc w:val="both"/>
        <w:rPr>
          <w:rFonts w:eastAsia="Times New Roman"/>
          <w:szCs w:val="24"/>
        </w:rPr>
      </w:pPr>
      <w:r>
        <w:rPr>
          <w:rFonts w:eastAsia="Times New Roman"/>
          <w:szCs w:val="24"/>
        </w:rPr>
        <w:t>Κατά την άποψή μου, κύριε Τζαβάρα, οι συστάσεις έπρεπε</w:t>
      </w:r>
      <w:r>
        <w:rPr>
          <w:rFonts w:eastAsia="Times New Roman"/>
          <w:szCs w:val="24"/>
        </w:rPr>
        <w:t xml:space="preserve"> να γίνονται, όταν έπρεπε και προς τον Αντιπρόεδρό σας. Είπα σαφώς την άποψή μου. Είναι η άποψή μου. Αν έχετε άλλη άποψη, μπορείτε να την πείτε μετά.</w:t>
      </w:r>
    </w:p>
    <w:p w14:paraId="1BED4EA5" w14:textId="77777777" w:rsidR="0011574B" w:rsidRDefault="00BF5310">
      <w:pPr>
        <w:spacing w:line="600" w:lineRule="auto"/>
        <w:ind w:firstLine="720"/>
        <w:contextualSpacing/>
        <w:jc w:val="both"/>
        <w:rPr>
          <w:rFonts w:eastAsia="Times New Roman"/>
          <w:szCs w:val="24"/>
        </w:rPr>
      </w:pPr>
      <w:r>
        <w:rPr>
          <w:rFonts w:eastAsia="Times New Roman"/>
          <w:szCs w:val="24"/>
        </w:rPr>
        <w:t>Συνεχίζω. Υπάρχει, όμως, και μ</w:t>
      </w:r>
      <w:r>
        <w:rPr>
          <w:rFonts w:eastAsia="Times New Roman"/>
          <w:szCs w:val="24"/>
        </w:rPr>
        <w:t>ί</w:t>
      </w:r>
      <w:r>
        <w:rPr>
          <w:rFonts w:eastAsia="Times New Roman"/>
          <w:szCs w:val="24"/>
        </w:rPr>
        <w:t>α ψηφοφορία η οποία φαίνεται να δυσκολεύει αυτές τις δυνάμεις που δεν παίζο</w:t>
      </w:r>
      <w:r>
        <w:rPr>
          <w:rFonts w:eastAsia="Times New Roman"/>
          <w:szCs w:val="24"/>
        </w:rPr>
        <w:t>υν με τον ελληνικό λαό, που δεν παίζουν με το πολίτευμα, που συμφωνούν με την αναγκαιότητα του μέτρου, αλλά που αποφασίζουν να φύγουν ή να δηλώσουν «παρών».</w:t>
      </w:r>
    </w:p>
    <w:p w14:paraId="1BED4EA6" w14:textId="77777777" w:rsidR="0011574B" w:rsidRDefault="00BF5310">
      <w:pPr>
        <w:spacing w:line="600" w:lineRule="auto"/>
        <w:ind w:firstLine="720"/>
        <w:contextualSpacing/>
        <w:jc w:val="both"/>
        <w:rPr>
          <w:rFonts w:eastAsia="Times New Roman"/>
          <w:szCs w:val="24"/>
        </w:rPr>
      </w:pPr>
      <w:r>
        <w:rPr>
          <w:rFonts w:eastAsia="Times New Roman"/>
          <w:szCs w:val="24"/>
        </w:rPr>
        <w:t>Πρέπει να αναγνωριστεί, πάντως, για να μιλήσουμε σοβαρά, πως η κόντρα που υπάρχει στο εξωτερικό και</w:t>
      </w:r>
      <w:r>
        <w:rPr>
          <w:rFonts w:eastAsia="Times New Roman"/>
          <w:szCs w:val="24"/>
        </w:rPr>
        <w:t xml:space="preserve"> κυρίως στην Ευρωπαϊκή Ένωση </w:t>
      </w:r>
      <w:r>
        <w:rPr>
          <w:rFonts w:eastAsia="Times New Roman"/>
          <w:szCs w:val="24"/>
        </w:rPr>
        <w:lastRenderedPageBreak/>
        <w:t>με αφορμή την πενιχρή, πράγματι, ενίσχυση αυτή των χαμηλοσυνταξιούχων, γιατί δεν είπε κανένας από εμάς ότι είναι η δέκατη τρίτη σύνταξη, σε καμμία περίπτωση. Δεν είπε κανένας από εμάς…</w:t>
      </w:r>
    </w:p>
    <w:p w14:paraId="1BED4EA7"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ΙΩΑΝΝΗΣ </w:t>
      </w:r>
      <w:r>
        <w:rPr>
          <w:rFonts w:eastAsia="Times New Roman"/>
          <w:b/>
          <w:szCs w:val="24"/>
        </w:rPr>
        <w:t>ΒΡΟΥΤΣΗΣ:</w:t>
      </w:r>
      <w:r>
        <w:rPr>
          <w:rFonts w:eastAsia="Times New Roman"/>
          <w:szCs w:val="24"/>
        </w:rPr>
        <w:t xml:space="preserve"> Το είπε ο Πρωθυπουργός.</w:t>
      </w:r>
    </w:p>
    <w:p w14:paraId="1BED4EA8" w14:textId="77777777" w:rsidR="0011574B" w:rsidRDefault="00BF5310">
      <w:pPr>
        <w:spacing w:line="600" w:lineRule="auto"/>
        <w:ind w:firstLine="720"/>
        <w:contextualSpacing/>
        <w:jc w:val="both"/>
        <w:rPr>
          <w:rFonts w:eastAsia="Times New Roman"/>
          <w:szCs w:val="24"/>
        </w:rPr>
      </w:pPr>
      <w:r>
        <w:rPr>
          <w:rFonts w:eastAsia="Times New Roman"/>
          <w:b/>
          <w:szCs w:val="24"/>
        </w:rPr>
        <w:t>ΜΑΡΙΑ ΤΡΙΑΝΤΑΦΥΛΛΟΥ:</w:t>
      </w:r>
      <w:r>
        <w:rPr>
          <w:rFonts w:eastAsia="Times New Roman"/>
          <w:szCs w:val="24"/>
        </w:rPr>
        <w:t xml:space="preserve"> Μέσα σε εισαγωγικά. Υπάρχει παντού. Νομίζω ότι εσείς που βλέπετε τα πάντα και γνωρίζετε τα πάντα, θα έπρεπε να το έχετε δει. Είναι ευκρινές.</w:t>
      </w:r>
    </w:p>
    <w:p w14:paraId="1BED4EA9"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Στον προφορικό λόγο, όμως, δεν φαίνονται τα εισαγωγικά.</w:t>
      </w:r>
    </w:p>
    <w:p w14:paraId="1BED4EAA" w14:textId="77777777" w:rsidR="0011574B" w:rsidRDefault="00BF5310">
      <w:pPr>
        <w:spacing w:line="600" w:lineRule="auto"/>
        <w:ind w:firstLine="720"/>
        <w:contextualSpacing/>
        <w:jc w:val="both"/>
        <w:rPr>
          <w:rFonts w:eastAsia="Times New Roman"/>
          <w:szCs w:val="24"/>
        </w:rPr>
      </w:pPr>
      <w:r>
        <w:rPr>
          <w:rFonts w:eastAsia="Times New Roman"/>
          <w:b/>
          <w:szCs w:val="24"/>
        </w:rPr>
        <w:t>ΜΑΡΙΑ ΤΡΙΑΝΤΑΦΥ</w:t>
      </w:r>
      <w:r>
        <w:rPr>
          <w:rFonts w:eastAsia="Times New Roman"/>
          <w:b/>
          <w:szCs w:val="24"/>
        </w:rPr>
        <w:t>ΛΛΟΥ:</w:t>
      </w:r>
      <w:r>
        <w:rPr>
          <w:rFonts w:eastAsia="Times New Roman"/>
          <w:szCs w:val="24"/>
        </w:rPr>
        <w:t xml:space="preserve"> Δεύτερο πράγμα, λοιπόν, λέω ότι θα έπρεπε με βάση και με αφορμή αυτήν την πενιχρή πράγματι ενίσχυση στους χαμηλοσυνταξιούχους, που είναι η «δέκατη τρίτη σύνταξη», θα έπρεπε να δούμε ποια κόντρα υπάρχει στην Ευρωπαϊκή Ένωση. Με αφορμή, λοιπόν, αυτήν τ</w:t>
      </w:r>
      <w:r>
        <w:rPr>
          <w:rFonts w:eastAsia="Times New Roman"/>
          <w:szCs w:val="24"/>
        </w:rPr>
        <w:t xml:space="preserve">ην κόντρα η οποία υπάρχει, η κόντρα αυτή αφορά </w:t>
      </w:r>
      <w:r>
        <w:rPr>
          <w:rFonts w:eastAsia="Times New Roman"/>
          <w:szCs w:val="24"/>
        </w:rPr>
        <w:lastRenderedPageBreak/>
        <w:t xml:space="preserve">την ίδια την Ευρωπαϊκή Ένωση και δεν αφορά στο αν η συμφωνία αυτή μας δίνει τη δυνατότητα να εφαρμόσουμε κοινωνική πολιτική. </w:t>
      </w:r>
    </w:p>
    <w:p w14:paraId="1BED4EA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κόντρα αφορά στο αν η Ευρωπαϊκή Ένωση -που βρίσκεται η Ευρωπαϊκή Ένωση σε </w:t>
      </w:r>
      <w:proofErr w:type="spellStart"/>
      <w:r>
        <w:rPr>
          <w:rFonts w:eastAsia="Times New Roman"/>
          <w:szCs w:val="24"/>
        </w:rPr>
        <w:t>κρισιακ</w:t>
      </w:r>
      <w:r>
        <w:rPr>
          <w:rFonts w:eastAsia="Times New Roman"/>
          <w:szCs w:val="24"/>
        </w:rPr>
        <w:t>ή</w:t>
      </w:r>
      <w:proofErr w:type="spellEnd"/>
      <w:r>
        <w:rPr>
          <w:rFonts w:eastAsia="Times New Roman"/>
          <w:szCs w:val="24"/>
        </w:rPr>
        <w:t xml:space="preserve"> κατάσταση- με αφορμή και την προσπάθεια της ελληνικής Κυβέρνησης θα τολμήσει να αλλάξει, έστω και λίγο, τη γενική της γραμμή και αν ναι, σε ποια κατεύθυνση. Υπάρχει κόντρα, υπάρχουν παραδείγματα. Μπορείτε να δείτε σήμερα διάφορες και διαφορετικές δηλώσει</w:t>
      </w:r>
      <w:r>
        <w:rPr>
          <w:rFonts w:eastAsia="Times New Roman"/>
          <w:szCs w:val="24"/>
        </w:rPr>
        <w:t xml:space="preserve">ς, του </w:t>
      </w:r>
      <w:proofErr w:type="spellStart"/>
      <w:r>
        <w:rPr>
          <w:rFonts w:eastAsia="Times New Roman"/>
          <w:szCs w:val="24"/>
        </w:rPr>
        <w:t>Μοσκοβισί</w:t>
      </w:r>
      <w:proofErr w:type="spellEnd"/>
      <w:r>
        <w:rPr>
          <w:rFonts w:eastAsia="Times New Roman"/>
          <w:szCs w:val="24"/>
        </w:rPr>
        <w:t xml:space="preserve">, του </w:t>
      </w:r>
      <w:proofErr w:type="spellStart"/>
      <w:r>
        <w:rPr>
          <w:rFonts w:eastAsia="Times New Roman"/>
          <w:szCs w:val="24"/>
        </w:rPr>
        <w:t>Σαπέν</w:t>
      </w:r>
      <w:proofErr w:type="spellEnd"/>
      <w:r>
        <w:rPr>
          <w:rFonts w:eastAsia="Times New Roman"/>
          <w:szCs w:val="24"/>
        </w:rPr>
        <w:t xml:space="preserve">, του </w:t>
      </w:r>
      <w:proofErr w:type="spellStart"/>
      <w:r>
        <w:rPr>
          <w:rFonts w:eastAsia="Times New Roman"/>
          <w:szCs w:val="24"/>
        </w:rPr>
        <w:t>Πιτέλα</w:t>
      </w:r>
      <w:proofErr w:type="spellEnd"/>
      <w:r>
        <w:rPr>
          <w:rFonts w:eastAsia="Times New Roman"/>
          <w:szCs w:val="24"/>
        </w:rPr>
        <w:t xml:space="preserve"> και άλλων.</w:t>
      </w:r>
    </w:p>
    <w:p w14:paraId="1BED4EAC" w14:textId="77777777" w:rsidR="0011574B" w:rsidRDefault="00BF5310">
      <w:pPr>
        <w:spacing w:line="600" w:lineRule="auto"/>
        <w:ind w:firstLine="720"/>
        <w:contextualSpacing/>
        <w:jc w:val="both"/>
        <w:rPr>
          <w:rFonts w:eastAsia="Times New Roman"/>
          <w:szCs w:val="24"/>
        </w:rPr>
      </w:pPr>
      <w:r>
        <w:rPr>
          <w:rFonts w:eastAsia="Times New Roman"/>
          <w:szCs w:val="24"/>
        </w:rPr>
        <w:t>Η</w:t>
      </w:r>
      <w:r>
        <w:rPr>
          <w:rFonts w:eastAsia="Times New Roman"/>
          <w:szCs w:val="24"/>
        </w:rPr>
        <w:t xml:space="preserve"> αντιπαράθεση, ας είμαστε ειλικρινείς, αφορά στο αν υπάρχει διέξοδος για τη θεσμική κυρίως κρίση στην Ευρωπαϊκή Ένωση με το να επιτραπεί, έστω και στοιχειωδώς ή όχι, να υπάρχουν εθνικές κυβερνήσεις, δημοκ</w:t>
      </w:r>
      <w:r>
        <w:rPr>
          <w:rFonts w:eastAsia="Times New Roman"/>
          <w:szCs w:val="24"/>
        </w:rPr>
        <w:t>ρατικά εκλεγμένες, που να ασκούν μ</w:t>
      </w:r>
      <w:r>
        <w:rPr>
          <w:rFonts w:eastAsia="Times New Roman"/>
          <w:szCs w:val="24"/>
        </w:rPr>
        <w:t>ί</w:t>
      </w:r>
      <w:r>
        <w:rPr>
          <w:rFonts w:eastAsia="Times New Roman"/>
          <w:szCs w:val="24"/>
        </w:rPr>
        <w:t xml:space="preserve">α στοιχειώδη κοινωνική πολιτική. </w:t>
      </w:r>
    </w:p>
    <w:p w14:paraId="1BED4EAD"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Η τροπή που πήρε η διαπραγμάτευση καθώς και οι εξαγγελίες του Πρωθυπουργού για το κοινωνικό μέρισμα και για την αναστολή της αύξησης του ΦΠΑ στα νησιά είναι ευθέως μήνυμα προς την τυφλή γ</w:t>
      </w:r>
      <w:r>
        <w:rPr>
          <w:rFonts w:eastAsia="Times New Roman"/>
          <w:szCs w:val="24"/>
        </w:rPr>
        <w:t>ραμμή Σόιμπλε.</w:t>
      </w:r>
    </w:p>
    <w:p w14:paraId="1BED4EAE" w14:textId="77777777" w:rsidR="0011574B" w:rsidRDefault="00BF5310">
      <w:pPr>
        <w:spacing w:line="600" w:lineRule="auto"/>
        <w:ind w:firstLine="720"/>
        <w:contextualSpacing/>
        <w:jc w:val="both"/>
        <w:rPr>
          <w:rFonts w:eastAsia="Times New Roman"/>
          <w:szCs w:val="24"/>
        </w:rPr>
      </w:pPr>
      <w:r>
        <w:rPr>
          <w:rFonts w:eastAsia="Times New Roman"/>
          <w:szCs w:val="24"/>
        </w:rPr>
        <w:t>Η Ευρώπη δεν μπορεί να συνεχίσει με μία πολιτική που διαλύει την κοινωνική συνοχή, που διαλύει τη δημοκρατία και οδηγεί με μαθηματική ακρίβεια στην επέλαση της ακροδεξιάς ρητορικής και αναζωπυρώνει τον εθνικισμό σε όλη την Ευρώπη.</w:t>
      </w:r>
    </w:p>
    <w:p w14:paraId="1BED4EAF" w14:textId="77777777" w:rsidR="0011574B" w:rsidRDefault="00BF5310">
      <w:pPr>
        <w:spacing w:line="600" w:lineRule="auto"/>
        <w:ind w:firstLine="720"/>
        <w:contextualSpacing/>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 xml:space="preserve">α </w:t>
      </w:r>
      <w:r>
        <w:rPr>
          <w:rFonts w:eastAsia="Times New Roman"/>
          <w:szCs w:val="24"/>
        </w:rPr>
        <w:t xml:space="preserve">Ευρώπη χωρίς μέλλον και δεν υπάρχει δημοκρατία. </w:t>
      </w:r>
      <w:r>
        <w:rPr>
          <w:rFonts w:eastAsia="Times New Roman"/>
          <w:szCs w:val="24"/>
        </w:rPr>
        <w:t>Α</w:t>
      </w:r>
      <w:r>
        <w:rPr>
          <w:rFonts w:eastAsia="Times New Roman"/>
          <w:szCs w:val="24"/>
        </w:rPr>
        <w:t xml:space="preserve">ν υπάρχει, υπάρχει τόσο όσο υπάρχει το ιερατείο του Γερμανού Υπουργού Οικονομικών. </w:t>
      </w:r>
      <w:r>
        <w:rPr>
          <w:rFonts w:eastAsia="Times New Roman"/>
          <w:szCs w:val="24"/>
        </w:rPr>
        <w:t>Δ</w:t>
      </w:r>
      <w:r>
        <w:rPr>
          <w:rFonts w:eastAsia="Times New Roman"/>
          <w:szCs w:val="24"/>
        </w:rPr>
        <w:t>ίπλα σε αυτόν οι πιο ακραίοι κύκλοι των δανειστών. Ο σκοπός τους αγγίζει τη διάλυση της Ευρώπης και τη γεωπολιτική της αστάθεια και υπάρχει αμφισβήτηση της ειρήνης. Η ειρήνη που ήταν συνθήκη ύπαρξης για την ίδια την Ευρωπαϊκή Ένωση και τον ίδιο τον ευρωπαϊ</w:t>
      </w:r>
      <w:r>
        <w:rPr>
          <w:rFonts w:eastAsia="Times New Roman"/>
          <w:szCs w:val="24"/>
        </w:rPr>
        <w:t xml:space="preserve">κό χώρο. </w:t>
      </w:r>
    </w:p>
    <w:p w14:paraId="1BED4EB0"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Σκεφτείτε τι έγινε στην Ιταλία, σκεφτείτε τι μπορεί να γίνει στον ευρωπαϊκό νότο. Σκεφτείτε ότι αυτές οι χώρες -και είναι ο μεγαλύτερος κίνδυνος αυτός- έχουν Βορρά και Νότο. Η Ιταλία έχει Βορρά και Νότο. Σκέφτηκε κανείς σας ότι μπορεί ο Νότος να </w:t>
      </w:r>
      <w:r>
        <w:rPr>
          <w:rFonts w:eastAsia="Times New Roman"/>
          <w:szCs w:val="24"/>
        </w:rPr>
        <w:t xml:space="preserve">αρχίσει να αποσχίζεται; Είναι ένα μακρινό όνειρο και ελπίζω να μην γίνει ποτέ πραγματικότητα, αλλά έτσι όπως οδηγούν τα κράτη της Ευρώπης, τα μέρη της τα οποία έχουν ευημερία δεν θα θέλουν να υπάρχουν σε αυτήν την </w:t>
      </w:r>
      <w:r>
        <w:rPr>
          <w:rFonts w:eastAsia="Times New Roman"/>
          <w:szCs w:val="24"/>
        </w:rPr>
        <w:t>ν</w:t>
      </w:r>
      <w:r>
        <w:rPr>
          <w:rFonts w:eastAsia="Times New Roman"/>
          <w:szCs w:val="24"/>
        </w:rPr>
        <w:t xml:space="preserve">ότια Ευρώπη. </w:t>
      </w:r>
    </w:p>
    <w:p w14:paraId="1BED4EB1"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Είναι αδύνατον, νομίζω, οι </w:t>
      </w:r>
      <w:r>
        <w:rPr>
          <w:rFonts w:eastAsia="Times New Roman"/>
          <w:szCs w:val="24"/>
        </w:rPr>
        <w:t xml:space="preserve">πολιτικοί και οι πολίτες να μην αντιλαμβάνονται τα αδιέξοδα του δόγματος της λιτότητας και της νεοφιλελεύθερης επέλασης. Είναι αδύνατον να μην βλέπουμε ότι υπάρχει η δύση της Δύσης. Αυτό, όμως, που είναι πραγματικά εξοργιστικό, κατά την άποψή μου, είναι η </w:t>
      </w:r>
      <w:r>
        <w:rPr>
          <w:rFonts w:eastAsia="Times New Roman"/>
          <w:szCs w:val="24"/>
        </w:rPr>
        <w:t xml:space="preserve">στάση της ηγεσίας της Νέας Δημοκρατίας. Ο Πρόεδρος της Νέας Δημοκρατίας είναι ένας ηγετίσκος, που το μόνο που επιδιώκει είναι να κατακτήσει την εξουσία προς όφελος της διαπλοκής και των συμφερόντων, </w:t>
      </w:r>
      <w:r>
        <w:rPr>
          <w:rFonts w:eastAsia="Times New Roman"/>
          <w:szCs w:val="24"/>
        </w:rPr>
        <w:lastRenderedPageBreak/>
        <w:t xml:space="preserve">που λυμαίνονταν τόσα χρόνια στη χώρα. Στην αλαζονεία του </w:t>
      </w:r>
      <w:r>
        <w:rPr>
          <w:rFonts w:eastAsia="Times New Roman"/>
          <w:szCs w:val="24"/>
        </w:rPr>
        <w:t>αυτή και εκπροσωπώντας την εγχώρια, παρασιτική, κρατικοδίαιτη τάξη, δεν διστάζει να υποδαυλίσει ανοιχτά το εθνικό συμφέρον και να πάρει τις θέσεις, είτε του ακραία νεοφιλελεύθερου Διεθνούς Νομισματικού Ταμείου είτε του Σόιμπλε, που τορπιλίζει την διαπραγμά</w:t>
      </w:r>
      <w:r>
        <w:rPr>
          <w:rFonts w:eastAsia="Times New Roman"/>
          <w:szCs w:val="24"/>
        </w:rPr>
        <w:t xml:space="preserve">τευση, επειδή η Κυβέρνηση ανακοίνωσε τη διανομή κοινωνικού επιδόματος στους συνταξιούχους. Νομίζω ότι η Νέα Δημοκρατία θα πρέπει να απαντήσει. Είναι ερωτήματα που έχουμε ξαναβάλει. </w:t>
      </w:r>
    </w:p>
    <w:p w14:paraId="1BED4EB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Υποστηρίζει τις συλλογικές διαπραγματεύσεις; Στηρίζει την εθνική θέση για </w:t>
      </w:r>
      <w:r>
        <w:rPr>
          <w:rFonts w:eastAsia="Times New Roman"/>
          <w:szCs w:val="24"/>
        </w:rPr>
        <w:t xml:space="preserve">κλείσιμο της δεύτερης αξιολόγησης, χωρίς νέα μέτρα και με πλεονάσματα μικρότερα του 3,5% για το 2018 και μετά; Υποστηρίζει την παροχή έστω και αυτής της δέκατης τρίτης σύνταξης; Θα υπογράψει ό,τι ζητήσει το Διεθνές Νομισματικό Ταμείο και ακόμη ένα τέταρτο </w:t>
      </w:r>
      <w:r>
        <w:rPr>
          <w:rFonts w:eastAsia="Times New Roman"/>
          <w:szCs w:val="24"/>
        </w:rPr>
        <w:t xml:space="preserve">μνημόνιο, προκαλώντας, παρακαλώντας ουσιαστικά τους δανειστές να ρίξουν την εκλεγμένη κυβέρνηση; </w:t>
      </w:r>
    </w:p>
    <w:p w14:paraId="1BED4EB3"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Η ηγεσία της Νέας Δημοκρατίας, θα πρέπει να σας πω ότι κατά την άποψή μου είναι έωλη. Παραμένει ακόμα, μόνο και μόνο γιατί έχει υποσχεθεί στους φίλους της, τω</w:t>
      </w:r>
      <w:r>
        <w:rPr>
          <w:rFonts w:eastAsia="Times New Roman"/>
          <w:szCs w:val="24"/>
        </w:rPr>
        <w:t xml:space="preserve">ν πλαστών μεταπτυχιακών, των λιστών, των </w:t>
      </w:r>
      <w:proofErr w:type="spellStart"/>
      <w:r>
        <w:rPr>
          <w:rFonts w:eastAsia="Times New Roman"/>
          <w:szCs w:val="24"/>
        </w:rPr>
        <w:t>καναλαρχών</w:t>
      </w:r>
      <w:proofErr w:type="spellEnd"/>
      <w:r>
        <w:rPr>
          <w:rFonts w:eastAsia="Times New Roman"/>
          <w:szCs w:val="24"/>
        </w:rPr>
        <w:t xml:space="preserve"> ότι θα καταφέρει να ανατρέψει τον Τσίπρα. Τα παίζει όλα για όλα στην πλάτη της Ελλάδας και γνωρίζει πολύ καλά πως το κλείσιμο της δεύτερης αξιολόγησης θα σημάνει το πολιτικό τέλος μιας οικογένειας, που η </w:t>
      </w:r>
      <w:r>
        <w:rPr>
          <w:rFonts w:eastAsia="Times New Roman"/>
          <w:szCs w:val="24"/>
        </w:rPr>
        <w:t xml:space="preserve">πολιτική της προσφορά κρίνεται αντιστρόφως ανάλογη της διάρκειας παρουσίας της στην εγχώρια πολιτική ζωή. </w:t>
      </w:r>
    </w:p>
    <w:p w14:paraId="1BED4EB4" w14:textId="77777777" w:rsidR="0011574B" w:rsidRDefault="00BF5310">
      <w:pPr>
        <w:spacing w:line="600" w:lineRule="auto"/>
        <w:ind w:firstLine="720"/>
        <w:contextualSpacing/>
        <w:jc w:val="both"/>
        <w:rPr>
          <w:rFonts w:eastAsia="Times New Roman"/>
          <w:szCs w:val="24"/>
        </w:rPr>
      </w:pPr>
      <w:r>
        <w:rPr>
          <w:rFonts w:eastAsia="Times New Roman"/>
          <w:szCs w:val="24"/>
        </w:rPr>
        <w:t>Η οικογένεια Μητσοτάκη είναι μ</w:t>
      </w:r>
      <w:r>
        <w:rPr>
          <w:rFonts w:eastAsia="Times New Roman"/>
          <w:szCs w:val="24"/>
        </w:rPr>
        <w:t>ί</w:t>
      </w:r>
      <w:r>
        <w:rPr>
          <w:rFonts w:eastAsia="Times New Roman"/>
          <w:szCs w:val="24"/>
        </w:rPr>
        <w:t xml:space="preserve">α ανοιχτή πληγή στον αγώνα για την προάσπιση των εθνικών συμφερόντων της πατρίδας μας. </w:t>
      </w:r>
      <w:r>
        <w:rPr>
          <w:rFonts w:eastAsia="Times New Roman"/>
          <w:szCs w:val="24"/>
        </w:rPr>
        <w:t>Τ</w:t>
      </w:r>
      <w:r>
        <w:rPr>
          <w:rFonts w:eastAsia="Times New Roman"/>
          <w:szCs w:val="24"/>
        </w:rPr>
        <w:t>ην υπεροψία, έλεγε ο Ηράκλειτο</w:t>
      </w:r>
      <w:r>
        <w:rPr>
          <w:rFonts w:eastAsia="Times New Roman"/>
          <w:szCs w:val="24"/>
        </w:rPr>
        <w:t xml:space="preserve">ς, πρέπει να την σβήνουμε περισσότερο από την πυρκαγιά. </w:t>
      </w:r>
      <w:r>
        <w:rPr>
          <w:rFonts w:eastAsia="Times New Roman"/>
          <w:szCs w:val="24"/>
        </w:rPr>
        <w:t>Ν</w:t>
      </w:r>
      <w:r>
        <w:rPr>
          <w:rFonts w:eastAsia="Times New Roman"/>
          <w:szCs w:val="24"/>
        </w:rPr>
        <w:t>ομίζω ότι οι Βουλευτές της Αξιωματικής Αντιπολίτευσης πρέπει να τεθούν προ των ευθυνών τους.</w:t>
      </w:r>
    </w:p>
    <w:p w14:paraId="1BED4EB5" w14:textId="77777777" w:rsidR="0011574B" w:rsidRDefault="00BF5310">
      <w:pPr>
        <w:spacing w:line="600" w:lineRule="auto"/>
        <w:ind w:firstLine="720"/>
        <w:contextualSpacing/>
        <w:jc w:val="both"/>
        <w:rPr>
          <w:rFonts w:eastAsia="Times New Roman"/>
          <w:szCs w:val="24"/>
        </w:rPr>
      </w:pPr>
      <w:r>
        <w:rPr>
          <w:rFonts w:eastAsia="Times New Roman"/>
          <w:szCs w:val="24"/>
        </w:rPr>
        <w:t>Τέλος, το πρόβλημά σας, κύριοι της Αντιπολίτευσης και κυρίως της Αξιωματικής, είναι ότι είμαστε εδώ. Το πρ</w:t>
      </w:r>
      <w:r>
        <w:rPr>
          <w:rFonts w:eastAsia="Times New Roman"/>
          <w:szCs w:val="24"/>
        </w:rPr>
        <w:t xml:space="preserve">όβλημά σας είναι ότι δεν θέλουμε </w:t>
      </w:r>
      <w:r>
        <w:rPr>
          <w:rFonts w:eastAsia="Times New Roman"/>
          <w:szCs w:val="24"/>
        </w:rPr>
        <w:lastRenderedPageBreak/>
        <w:t>την ησυχία μας. Το πρόβλημά σας είναι ότι δεν πολιτικολογούμε, χωρίς κόστος. Το πρόβλημά σας είναι ότι δεν βάζουμε μαξιμαλιστικά αιτήματα. Το πρόβλημά σας είναι ότι δεν θέλουμε τα εύσημά σας, ως συνεπούς αλλά ακίνδυνης δύνα</w:t>
      </w:r>
      <w:r>
        <w:rPr>
          <w:rFonts w:eastAsia="Times New Roman"/>
          <w:szCs w:val="24"/>
        </w:rPr>
        <w:t>μης, που μας βάζει στο μουσείο, που μετατρέπει την Αριστερά, αλλά κυρίως μ</w:t>
      </w:r>
      <w:r>
        <w:rPr>
          <w:rFonts w:eastAsia="Times New Roman"/>
          <w:szCs w:val="24"/>
        </w:rPr>
        <w:t>ί</w:t>
      </w:r>
      <w:r>
        <w:rPr>
          <w:rFonts w:eastAsia="Times New Roman"/>
          <w:szCs w:val="24"/>
        </w:rPr>
        <w:t>α συλλογικότητα σε αίρεση, σε προφήτη, που μιλά για το αμαρτωλό, αλλά μάταιο τούτο κόσμο και για τη μεγάλη ώρα του σοσιαλισμού. Το πρόβλημά σας είμαστε εδώ και προσδοκούμε μ</w:t>
      </w:r>
      <w:r>
        <w:rPr>
          <w:rFonts w:eastAsia="Times New Roman"/>
          <w:szCs w:val="24"/>
        </w:rPr>
        <w:t>ί</w:t>
      </w:r>
      <w:r>
        <w:rPr>
          <w:rFonts w:eastAsia="Times New Roman"/>
          <w:szCs w:val="24"/>
        </w:rPr>
        <w:t>α πανευ</w:t>
      </w:r>
      <w:r>
        <w:rPr>
          <w:rFonts w:eastAsia="Times New Roman"/>
          <w:szCs w:val="24"/>
        </w:rPr>
        <w:t xml:space="preserve">ρωπαϊκή αλλαγή, όχι όμως όπως την προσδοκά η σοσιαλδημοκρατία. </w:t>
      </w:r>
    </w:p>
    <w:p w14:paraId="1BED4EB6" w14:textId="77777777" w:rsidR="0011574B" w:rsidRDefault="00BF5310">
      <w:pPr>
        <w:spacing w:line="600" w:lineRule="auto"/>
        <w:ind w:firstLine="720"/>
        <w:contextualSpacing/>
        <w:jc w:val="both"/>
        <w:rPr>
          <w:rFonts w:eastAsia="Times New Roman"/>
          <w:szCs w:val="24"/>
        </w:rPr>
      </w:pPr>
      <w:r>
        <w:rPr>
          <w:rFonts w:eastAsia="Times New Roman"/>
          <w:szCs w:val="24"/>
        </w:rPr>
        <w:t>Τα καθήκοντα απορρέουν, κατά την άποψή μου, από την ίδια τη ζωή. Ο κόσμος έχει βασιστεί πάνω μας. Η αλήθεια είναι ότι εμείς δεν βασιστήκαμε τόσο πολύ πάνω στον κόσμο μας. Είναι ώρα να το κάνου</w:t>
      </w:r>
      <w:r>
        <w:rPr>
          <w:rFonts w:eastAsia="Times New Roman"/>
          <w:szCs w:val="24"/>
        </w:rPr>
        <w:t>με. Πρέπει να το κάνουμε τώρα, πριν να είναι αργά. Μαζί με τον ελληνικό λαό μπορούμε να αλλάξουμε τα πράγματα.</w:t>
      </w:r>
    </w:p>
    <w:p w14:paraId="1BED4EB7" w14:textId="77777777" w:rsidR="0011574B" w:rsidRDefault="00BF531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BED4EB8"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Τον λόγο έχει ο κ. </w:t>
      </w:r>
      <w:proofErr w:type="spellStart"/>
      <w:r>
        <w:rPr>
          <w:rFonts w:eastAsia="Times New Roman"/>
          <w:szCs w:val="24"/>
        </w:rPr>
        <w:t>Κεγκέρογλου</w:t>
      </w:r>
      <w:proofErr w:type="spellEnd"/>
      <w:r>
        <w:rPr>
          <w:rFonts w:eastAsia="Times New Roman"/>
          <w:szCs w:val="24"/>
        </w:rPr>
        <w:t>.</w:t>
      </w:r>
    </w:p>
    <w:p w14:paraId="1BED4EB9" w14:textId="77777777" w:rsidR="0011574B" w:rsidRDefault="00BF5310">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Κυ</w:t>
      </w:r>
      <w:r>
        <w:rPr>
          <w:rFonts w:eastAsia="Times New Roman"/>
          <w:szCs w:val="24"/>
        </w:rPr>
        <w:t xml:space="preserve">ρίες και κύριοι συνάδελφοι, αυτά που ζούμε δυο χρόνια, η χώρα δεν είχε καμμία υποχρέωση να τα ζήσει και η κοινωνία να τα βιώσει. </w:t>
      </w:r>
    </w:p>
    <w:p w14:paraId="1BED4EBA" w14:textId="77777777" w:rsidR="0011574B" w:rsidRDefault="00BF5310">
      <w:pPr>
        <w:spacing w:line="600" w:lineRule="auto"/>
        <w:ind w:firstLine="720"/>
        <w:contextualSpacing/>
        <w:jc w:val="both"/>
        <w:rPr>
          <w:rFonts w:eastAsia="Times New Roman"/>
          <w:szCs w:val="24"/>
        </w:rPr>
      </w:pPr>
      <w:r>
        <w:rPr>
          <w:rFonts w:eastAsia="Times New Roman"/>
          <w:szCs w:val="24"/>
        </w:rPr>
        <w:t>Ο Τσίπρας καταφέρνει το χειρότερο δυνατό: τρίτο αχρείαστο μνημόνιο, αχρείαστο δάνειο των 86 δισεκατομμυρίων, επαναφορά στην ύφ</w:t>
      </w:r>
      <w:r>
        <w:rPr>
          <w:rFonts w:eastAsia="Times New Roman"/>
          <w:szCs w:val="24"/>
        </w:rPr>
        <w:t xml:space="preserve">εση μέσα σε δύο χρόνια με απώλεια επτά μονάδων ανάπτυξης, </w:t>
      </w:r>
      <w:proofErr w:type="spellStart"/>
      <w:r>
        <w:rPr>
          <w:rFonts w:eastAsia="Times New Roman"/>
          <w:szCs w:val="24"/>
        </w:rPr>
        <w:t>υπερφορολόγηση</w:t>
      </w:r>
      <w:proofErr w:type="spellEnd"/>
      <w:r>
        <w:rPr>
          <w:rFonts w:eastAsia="Times New Roman"/>
          <w:szCs w:val="24"/>
        </w:rPr>
        <w:t xml:space="preserve"> και περικοπή κοινωνικών δαπανών. Ναι, αυτά δεν θα είχαν συμβεί, αν δεν είχε παρεμβληθεί η διακυβέρνηση ΣΥΡΙΖΑ-ΑΝΕΛ. </w:t>
      </w:r>
    </w:p>
    <w:p w14:paraId="1BED4EBB" w14:textId="77777777" w:rsidR="0011574B" w:rsidRDefault="00BF5310">
      <w:pPr>
        <w:spacing w:line="600" w:lineRule="auto"/>
        <w:ind w:firstLine="720"/>
        <w:contextualSpacing/>
        <w:jc w:val="both"/>
        <w:rPr>
          <w:rFonts w:eastAsia="Times New Roman"/>
          <w:szCs w:val="24"/>
        </w:rPr>
      </w:pPr>
      <w:r>
        <w:rPr>
          <w:rFonts w:eastAsia="Times New Roman"/>
          <w:szCs w:val="24"/>
        </w:rPr>
        <w:t>Από χθες, όμως, καταφέρνει και κάτι πρωτόγνωρο, ένα νέο ρεκόρ: Ενώ</w:t>
      </w:r>
      <w:r>
        <w:rPr>
          <w:rFonts w:eastAsia="Times New Roman"/>
          <w:szCs w:val="24"/>
        </w:rPr>
        <w:t xml:space="preserve"> όλη η Βουλή χθες ήταν υπέρ της τροπολογίας για το μέρισμα, με τις παρατηρήσεις του βεβαίως το κάθε κόμμα, ο κ. Τσίπρας κατάφερε να μειώσει την αποδοχή της διάταξής του. Καλά, ο κ. Τσίπρας αυτός είναι, </w:t>
      </w:r>
      <w:r>
        <w:rPr>
          <w:rFonts w:eastAsia="Times New Roman"/>
          <w:szCs w:val="24"/>
        </w:rPr>
        <w:lastRenderedPageBreak/>
        <w:t>τον έχουμε πλέον μάθει. Πετυχαίνει και τα ακατόρθωτα χ</w:t>
      </w:r>
      <w:r>
        <w:rPr>
          <w:rFonts w:eastAsia="Times New Roman"/>
          <w:szCs w:val="24"/>
        </w:rPr>
        <w:t xml:space="preserve">ειρότερα. </w:t>
      </w:r>
      <w:r>
        <w:rPr>
          <w:rFonts w:eastAsia="Times New Roman"/>
          <w:szCs w:val="24"/>
        </w:rPr>
        <w:t>Η</w:t>
      </w:r>
      <w:r>
        <w:rPr>
          <w:rFonts w:eastAsia="Times New Roman"/>
          <w:szCs w:val="24"/>
        </w:rPr>
        <w:t xml:space="preserve"> Νέα Δημοκρατία, όμως, που διεκδικεί εξουσία, ενώ χθες είχε τοποθετηθεί υπέρ της τροπολογίας, σήμερα το πρωί και μόνο με τη φήμη για ονομαστική ψηφοφορία, άλλαξε θέση. Τελικά, τι θέση πήρε; Καμμία θέση. Άλλα κόμματα έμαθα ότι ετράπησαν εις </w:t>
      </w:r>
      <w:proofErr w:type="spellStart"/>
      <w:r>
        <w:rPr>
          <w:rFonts w:eastAsia="Times New Roman"/>
          <w:szCs w:val="24"/>
        </w:rPr>
        <w:t>άτακτ</w:t>
      </w:r>
      <w:r>
        <w:rPr>
          <w:rFonts w:eastAsia="Times New Roman"/>
          <w:szCs w:val="24"/>
        </w:rPr>
        <w:t>ον</w:t>
      </w:r>
      <w:proofErr w:type="spellEnd"/>
      <w:r>
        <w:rPr>
          <w:rFonts w:eastAsia="Times New Roman"/>
          <w:szCs w:val="24"/>
        </w:rPr>
        <w:t xml:space="preserve"> </w:t>
      </w:r>
      <w:proofErr w:type="spellStart"/>
      <w:r>
        <w:rPr>
          <w:rFonts w:eastAsia="Times New Roman"/>
          <w:szCs w:val="24"/>
        </w:rPr>
        <w:t>φυγήν</w:t>
      </w:r>
      <w:proofErr w:type="spellEnd"/>
      <w:r>
        <w:rPr>
          <w:rFonts w:eastAsia="Times New Roman"/>
          <w:szCs w:val="24"/>
        </w:rPr>
        <w:t xml:space="preserve">. </w:t>
      </w:r>
    </w:p>
    <w:p w14:paraId="1BED4EB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εμείς δεν υπεκφεύγουμε ούτε απόντες, αλλά ούτε παρόντες ωσεί απόντες. Είμαστε εδώ με θέσεις και απόψεις και όσοι μιλούν ανέξοδα για λαϊκισμό στην απόφαση να αποκατασταθεί έστω μέρος της ζημιάς των </w:t>
      </w:r>
      <w:proofErr w:type="spellStart"/>
      <w:r>
        <w:rPr>
          <w:rFonts w:eastAsia="Times New Roman"/>
          <w:szCs w:val="24"/>
        </w:rPr>
        <w:t>μικροσυνταξιούχων</w:t>
      </w:r>
      <w:proofErr w:type="spellEnd"/>
      <w:r>
        <w:rPr>
          <w:rFonts w:eastAsia="Times New Roman"/>
          <w:szCs w:val="24"/>
        </w:rPr>
        <w:t>,</w:t>
      </w:r>
      <w:r>
        <w:rPr>
          <w:rFonts w:eastAsia="Times New Roman"/>
          <w:szCs w:val="24"/>
        </w:rPr>
        <w:t xml:space="preserve"> λαϊκίζουν οι ίδιοι και μάλιστα επαγγελματικά και ασύστολα. </w:t>
      </w:r>
    </w:p>
    <w:p w14:paraId="1BED4EBD" w14:textId="77777777" w:rsidR="0011574B" w:rsidRDefault="00BF5310">
      <w:pPr>
        <w:spacing w:line="600" w:lineRule="auto"/>
        <w:ind w:firstLine="720"/>
        <w:contextualSpacing/>
        <w:jc w:val="both"/>
        <w:rPr>
          <w:rFonts w:eastAsia="Times New Roman"/>
          <w:szCs w:val="24"/>
        </w:rPr>
      </w:pPr>
      <w:r>
        <w:rPr>
          <w:rFonts w:eastAsia="Times New Roman"/>
          <w:szCs w:val="24"/>
        </w:rPr>
        <w:t>Το γεγονός ότι η Κυβέρνηση δεν εισηγήθηκε τη βέλτιστη λύση για το κοινωνικό μέρισμα, αφού δεν περιλαμβάνονται σ’ αυτό οι άνεργοι, οι φτωχοί μη συνταξιούχοι, οι άστεγοι και άλλοι που ανήκουν σε ευ</w:t>
      </w:r>
      <w:r>
        <w:rPr>
          <w:rFonts w:eastAsia="Times New Roman"/>
          <w:szCs w:val="24"/>
        </w:rPr>
        <w:t xml:space="preserve">παθείς ομάδες, δεν μας επηρέασε στην απόφασή μας να ψηφίσουμε θετικά στην αποκατάσταση μικρού έστω μέρους της ζημιάς των </w:t>
      </w:r>
      <w:proofErr w:type="spellStart"/>
      <w:r>
        <w:rPr>
          <w:rFonts w:eastAsia="Times New Roman"/>
          <w:szCs w:val="24"/>
        </w:rPr>
        <w:t>μικροσυνταξιούχων</w:t>
      </w:r>
      <w:proofErr w:type="spellEnd"/>
      <w:r>
        <w:rPr>
          <w:rFonts w:eastAsia="Times New Roman"/>
          <w:szCs w:val="24"/>
        </w:rPr>
        <w:t>.</w:t>
      </w:r>
    </w:p>
    <w:p w14:paraId="1BED4EBE"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Δεν μένουμε, όμως, σ’ αυτά, γιατί δεν είναι μόνο οι συνταξιούχοι που είναι πληγωμένοι από την κρίση. Αν επιβεβαιωθού</w:t>
      </w:r>
      <w:r>
        <w:rPr>
          <w:rFonts w:eastAsia="Times New Roman"/>
          <w:szCs w:val="24"/>
        </w:rPr>
        <w:t>ν τα στοιχεία που ανακοινώθηκαν σήμερα για πλεόνασμα 7,5 δισεκατομμυρίων, τότε μετά την κάλυψη των υποχρεώσεων, σύμφωνα με τη συμφωνία, δηλαδή 30% για το χρέος και 30% για την πληρωμή των ληξιπρόθεσμων οφειλών, μένει το 40%, που μετά την καταβολή του κοινω</w:t>
      </w:r>
      <w:r>
        <w:rPr>
          <w:rFonts w:eastAsia="Times New Roman"/>
          <w:szCs w:val="24"/>
        </w:rPr>
        <w:t xml:space="preserve">νικού μερίσματος, είναι 1.880.000.000. </w:t>
      </w:r>
    </w:p>
    <w:p w14:paraId="1BED4EBF"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Ορίστε, λοιπόν, πεδίον δόξης </w:t>
      </w:r>
      <w:proofErr w:type="spellStart"/>
      <w:r>
        <w:rPr>
          <w:rFonts w:eastAsia="Times New Roman"/>
          <w:szCs w:val="24"/>
        </w:rPr>
        <w:t>λαμπρόν</w:t>
      </w:r>
      <w:proofErr w:type="spellEnd"/>
      <w:r>
        <w:rPr>
          <w:rFonts w:eastAsia="Times New Roman"/>
          <w:szCs w:val="24"/>
        </w:rPr>
        <w:t>! Για τι πράγμα; Πρώτον, για να ενταχθούν και οι άνεργοι και οι φτωχοί μη συνταξιούχοι στο μέρισμα. Δεύτερον, για να αποκλιμακωθεί η υψηλή φορολογία. Τρίτον, για εφαρμογή της ρήτρα</w:t>
      </w:r>
      <w:r>
        <w:rPr>
          <w:rFonts w:eastAsia="Times New Roman"/>
          <w:szCs w:val="24"/>
        </w:rPr>
        <w:t>ς απασχόλησης και υλοποίησης του προγράμματος</w:t>
      </w:r>
      <w:r>
        <w:rPr>
          <w:rFonts w:eastAsia="Times New Roman"/>
          <w:szCs w:val="24"/>
        </w:rPr>
        <w:t>:</w:t>
      </w:r>
      <w:r>
        <w:rPr>
          <w:rFonts w:eastAsia="Times New Roman"/>
          <w:szCs w:val="24"/>
        </w:rPr>
        <w:t xml:space="preserve"> «Εγγυημένη εργασία για τους νέους», όπως έχει προτείνει κατ’ επανάληψη η Δημοκρατική Συμπαράταξη. </w:t>
      </w:r>
    </w:p>
    <w:p w14:paraId="1BED4EC0"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Το γεγονός ότι ο Τσίπρας ζητά ονομαστική ψηφοφορία για ένα θέμα που ψηφίζει ή ψήφιζε μέχρι χθες όλη η Βουλή, δ</w:t>
      </w:r>
      <w:r>
        <w:rPr>
          <w:rFonts w:eastAsia="Times New Roman"/>
          <w:szCs w:val="24"/>
        </w:rPr>
        <w:t>εν πρέπει να οδηγεί κανέναν σε αναθεωρητισμό επί της ουσίας της πολιτικής. Η απόφασή μας και οι θέσεις μας δεν περιορίζονται ούτε στο μέρισμα ούτε μόνο στο εγγυημένο κοινωνικό εισόδημα που αποτελεί μ</w:t>
      </w:r>
      <w:r>
        <w:rPr>
          <w:rFonts w:eastAsia="Times New Roman"/>
          <w:szCs w:val="24"/>
        </w:rPr>
        <w:t>ί</w:t>
      </w:r>
      <w:r>
        <w:rPr>
          <w:rFonts w:eastAsia="Times New Roman"/>
          <w:szCs w:val="24"/>
        </w:rPr>
        <w:t>α μεγάλη καινοτομία για την αντιμετώπιση της φτώχειας στ</w:t>
      </w:r>
      <w:r>
        <w:rPr>
          <w:rFonts w:eastAsia="Times New Roman"/>
          <w:szCs w:val="24"/>
        </w:rPr>
        <w:t xml:space="preserve">η χώρα μας. Είναι έργο που επεξεργαστήκαμε, που υλοποιήσαμε πιλοτικά, που εφαρμόζεται έστω μετά από δύο χρόνια καθυστέρησης και το στηρίζουμε. </w:t>
      </w:r>
    </w:p>
    <w:p w14:paraId="1BED4EC1"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Πρέπει, όμως, να μιλήσουμε γι’ αυτό που πολιτικά αποκαλύπτεται πλήρως σήμερα: τη μετάβαση του κ. Τσίπρα από τον </w:t>
      </w:r>
      <w:proofErr w:type="spellStart"/>
      <w:r>
        <w:rPr>
          <w:rFonts w:eastAsia="Times New Roman"/>
          <w:szCs w:val="24"/>
        </w:rPr>
        <w:t>τακτικισμό</w:t>
      </w:r>
      <w:proofErr w:type="spellEnd"/>
      <w:r>
        <w:rPr>
          <w:rFonts w:eastAsia="Times New Roman"/>
          <w:szCs w:val="24"/>
        </w:rPr>
        <w:t xml:space="preserve"> του μηνός σε </w:t>
      </w:r>
      <w:proofErr w:type="spellStart"/>
      <w:r>
        <w:rPr>
          <w:rFonts w:eastAsia="Times New Roman"/>
          <w:szCs w:val="24"/>
        </w:rPr>
        <w:t>τακτικισμό</w:t>
      </w:r>
      <w:proofErr w:type="spellEnd"/>
      <w:r>
        <w:rPr>
          <w:rFonts w:eastAsia="Times New Roman"/>
          <w:szCs w:val="24"/>
        </w:rPr>
        <w:t xml:space="preserve"> εβδομάδας και μέρας. Ο κ. Τσίπρας έχει πλέον απογυμνωθεί. Το παραμύθι που «έπαιξε» τους προηγούμενους μήνες, ότι δεν το αφήνουν το «παιδί», έχει τελειώσει. Τώρα αποκαλύπτεται πλήρως η ανικανότητά του να διαπραγματευθεί απ</w:t>
      </w:r>
      <w:r>
        <w:rPr>
          <w:rFonts w:eastAsia="Times New Roman"/>
          <w:szCs w:val="24"/>
        </w:rPr>
        <w:t>οτελεσματικά για τη χώρα, μ</w:t>
      </w:r>
      <w:r>
        <w:rPr>
          <w:rFonts w:eastAsia="Times New Roman"/>
          <w:szCs w:val="24"/>
        </w:rPr>
        <w:t>ί</w:t>
      </w:r>
      <w:r>
        <w:rPr>
          <w:rFonts w:eastAsia="Times New Roman"/>
          <w:szCs w:val="24"/>
        </w:rPr>
        <w:t xml:space="preserve">α ανικανότητα που τον οδήγησε με τον τρόπο που κινείται στο ανώτερο επίπεδο </w:t>
      </w:r>
      <w:r>
        <w:rPr>
          <w:rFonts w:eastAsia="Times New Roman"/>
          <w:szCs w:val="24"/>
        </w:rPr>
        <w:lastRenderedPageBreak/>
        <w:t xml:space="preserve">τυχοδιωκτισμού. Προκαλεί νέο αδιέξοδο για τη χώρα, προσπαθώντας να καλύψει τη διπλή αποτυχία. </w:t>
      </w:r>
    </w:p>
    <w:p w14:paraId="1BED4EC2" w14:textId="77777777" w:rsidR="0011574B" w:rsidRDefault="00BF5310">
      <w:pPr>
        <w:spacing w:line="600" w:lineRule="auto"/>
        <w:ind w:firstLine="720"/>
        <w:contextualSpacing/>
        <w:jc w:val="both"/>
        <w:rPr>
          <w:rFonts w:eastAsia="Times New Roman"/>
          <w:szCs w:val="24"/>
        </w:rPr>
      </w:pPr>
      <w:r>
        <w:rPr>
          <w:rFonts w:eastAsia="Times New Roman"/>
          <w:szCs w:val="24"/>
        </w:rPr>
        <w:t>Ο Τσίπρας προσπαθεί να αναδείξει ως κύριο θέμα της διαπραγμάτευσης και της σύγκρουσης με τις δυνάμεις της Ευρώπης το θέμα του κοινωνικού μερίσματος, για να αποσιωπήσει τη συνενοχή του για τη συμφωνία των πλεονασμάτων 3,5% για πολλά χρόνια, για να αποκρύψει</w:t>
      </w:r>
      <w:r>
        <w:rPr>
          <w:rFonts w:eastAsia="Times New Roman"/>
          <w:szCs w:val="24"/>
        </w:rPr>
        <w:t xml:space="preserve"> την αποτυχία του για τις επιδιώξεις που είχε για το χρέος. </w:t>
      </w:r>
    </w:p>
    <w:p w14:paraId="1BED4EC3" w14:textId="77777777" w:rsidR="0011574B" w:rsidRDefault="00BF5310">
      <w:pPr>
        <w:spacing w:line="600" w:lineRule="auto"/>
        <w:ind w:firstLine="720"/>
        <w:contextualSpacing/>
        <w:jc w:val="both"/>
        <w:rPr>
          <w:rFonts w:eastAsia="Times New Roman"/>
          <w:szCs w:val="24"/>
        </w:rPr>
      </w:pPr>
      <w:r>
        <w:rPr>
          <w:rFonts w:eastAsia="Times New Roman"/>
          <w:szCs w:val="24"/>
        </w:rPr>
        <w:t>Η ευθύνη για τη διαπραγμάτευση είναι, βεβαίως, της Κυβέρνησης, όμως τα αδιέξοδα αφορούν τη χώρα και τους πολίτες.</w:t>
      </w:r>
    </w:p>
    <w:p w14:paraId="1BED4EC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Είναι εικονική εν πολλοίς η αντιπαράθεση στα θέματα που προκαλεί ο κ. Τσίπρας. Πρ</w:t>
      </w:r>
      <w:r>
        <w:rPr>
          <w:rFonts w:eastAsia="Times New Roman" w:cs="Times New Roman"/>
          <w:szCs w:val="24"/>
        </w:rPr>
        <w:t xml:space="preserve">οσωπικά, εκτιμώ ότι δεν στέκουν τα σενάρια περί πρόθεσης για προσφυγή άμεσα σε εκλογές. </w:t>
      </w:r>
    </w:p>
    <w:p w14:paraId="1BED4EC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Τσίπρας και οι συν αυτώ δεν αφήνουν την εξουσία. Άλλωστε, την έχουν ερωτευτεί παράφορα. Δεν αφήνουν τους πρόθυμους –όπως λένε- να αναλάβουν. Γιατί; Είναι προθυμότ</w:t>
      </w:r>
      <w:r>
        <w:rPr>
          <w:rFonts w:eastAsia="Times New Roman" w:cs="Times New Roman"/>
          <w:szCs w:val="24"/>
        </w:rPr>
        <w:t xml:space="preserve">εροι όλων να υλοποιήσουν τις </w:t>
      </w:r>
      <w:r>
        <w:rPr>
          <w:rFonts w:eastAsia="Times New Roman" w:cs="Times New Roman"/>
          <w:szCs w:val="24"/>
        </w:rPr>
        <w:lastRenderedPageBreak/>
        <w:t xml:space="preserve">πολιτικές του κ. Σόιμπλε. Όμως, ας θέσουμε ορισμένα πραγματικά ερωτήματα που απασχολούν την κοινωνία. </w:t>
      </w:r>
    </w:p>
    <w:p w14:paraId="1BED4EC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αλλάξει η στάση της Ευρώπης για την Ελλάδα; Ναι, στα βασικά θέματα που ήδη έχουμε θέσει, αναμφισβήτητα. Μπορεί να </w:t>
      </w:r>
      <w:r>
        <w:rPr>
          <w:rFonts w:eastAsia="Times New Roman" w:cs="Times New Roman"/>
          <w:szCs w:val="24"/>
        </w:rPr>
        <w:t>το πετύχει αυτό η σημερινή Κυβέρνηση και ο κ. Τσίπρας; Όχι, με πολύ βεβαιότητα. Μπορεί μ</w:t>
      </w:r>
      <w:r>
        <w:rPr>
          <w:rFonts w:eastAsia="Times New Roman" w:cs="Times New Roman"/>
          <w:szCs w:val="24"/>
        </w:rPr>
        <w:t>ί</w:t>
      </w:r>
      <w:r>
        <w:rPr>
          <w:rFonts w:eastAsia="Times New Roman" w:cs="Times New Roman"/>
          <w:szCs w:val="24"/>
        </w:rPr>
        <w:t xml:space="preserve">α κυβέρνηση Μητσοτάκη, για παράδειγμα, να το πετύχει; Η απάντηση είναι: Κανείς μόνος του. Θα μπαίνουμε από τον έναν φαύλο κύκλο στον άλλο με αυτήν την πολιτική. Χωρίς </w:t>
      </w:r>
      <w:r>
        <w:rPr>
          <w:rFonts w:eastAsia="Times New Roman" w:cs="Times New Roman"/>
          <w:szCs w:val="24"/>
        </w:rPr>
        <w:t xml:space="preserve">εθνική συνεννόηση η χώρα δεν μπορεί να πετύχει αυτό που οι άλλοι της αρνούνται, οι σκληροί –αν θέλετε- της Ευρώπης. </w:t>
      </w:r>
    </w:p>
    <w:p w14:paraId="1BED4EC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χώρα χρειάζεται αλλαγή πολιτικής και αυτό μπορεί να γίνει με άλλη κυβέρνηση. Όμως, ο Τσίπρας –και αυτό το λέω για κάποιους που είναι εξαπ</w:t>
      </w:r>
      <w:r>
        <w:rPr>
          <w:rFonts w:eastAsia="Times New Roman" w:cs="Times New Roman"/>
          <w:szCs w:val="24"/>
        </w:rPr>
        <w:t xml:space="preserve">ατημένοι και έχουν μεγαλύτερη αγωνία για το πότε θα φύγει ο Τσίπρας- δεν θα φύγει με την πιθανή καταψήφιση στη Βουλή μιας τροπολογίας για ένα κοινωνικό επίδομα. Θα φύγει με αγώνα που θα αποκαλύψει </w:t>
      </w:r>
      <w:r>
        <w:rPr>
          <w:rFonts w:eastAsia="Times New Roman" w:cs="Times New Roman"/>
          <w:szCs w:val="24"/>
        </w:rPr>
        <w:lastRenderedPageBreak/>
        <w:t>πλήρως την ανικανότητά του να διαχειριστεί τα μεγάλα θέματα</w:t>
      </w:r>
      <w:r>
        <w:rPr>
          <w:rFonts w:eastAsia="Times New Roman" w:cs="Times New Roman"/>
          <w:szCs w:val="24"/>
        </w:rPr>
        <w:t xml:space="preserve"> της χώρας. Θα φύγει εάν όλοι μαζί δηλώσουμε και καταθέσουμε τις πολιτικές μας στο πλαίσιο της αναγκαίας εθνικής συνεννόησης για τη χώρα. </w:t>
      </w:r>
    </w:p>
    <w:p w14:paraId="1BED4EC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Εμείς καλούμε όλους όσους έχουν εξαπατηθεί από τον κ. Τσίπρα αλλά και αυτούς που δεν αντέχουν να απογοητευτούν από το</w:t>
      </w:r>
      <w:r>
        <w:rPr>
          <w:rFonts w:eastAsia="Times New Roman" w:cs="Times New Roman"/>
          <w:szCs w:val="24"/>
        </w:rPr>
        <w:t xml:space="preserve">ν κ. Μητσοτάκη να έρθουν μαζί μας, να πετύχουμε την αλλαγή των πολιτικών συσχετισμών, για να επιβληθεί η εθνική συνεννόηση που αποτελεί προϋπόθεση για την έξοδο από την κρίση. </w:t>
      </w:r>
    </w:p>
    <w:p w14:paraId="1BED4EC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Εμείς, η Δημοκρατική Συμπαράταξη, το κόμμα  των σοσιαλδημοκρατών στην Ελλάδα, πιστεύουμε στην ανάγκη για ένα κοινωνικό κράτος, ισχυρό, σύγχρονο και βιώσιμο. Απορρίπτουμε την άποψη του Ευρωπαϊκού Λαϊκού Κόμματος και όσοι την ακολουθούν, με τον μονόλογο για </w:t>
      </w:r>
      <w:r>
        <w:rPr>
          <w:rFonts w:eastAsia="Times New Roman" w:cs="Times New Roman"/>
          <w:szCs w:val="24"/>
        </w:rPr>
        <w:t xml:space="preserve">την αγορά και τις περικοπές των κοινωνικών δαπανών. Επίσης, απορρίπτουμε και τη λογική της Ριζοσπαστικής Αριστεράς στην Ευρώπη για διανομή πλούτου από </w:t>
      </w:r>
      <w:proofErr w:type="spellStart"/>
      <w:r>
        <w:rPr>
          <w:rFonts w:eastAsia="Times New Roman" w:cs="Times New Roman"/>
          <w:szCs w:val="24"/>
        </w:rPr>
        <w:t>υπερφορολόγηση</w:t>
      </w:r>
      <w:proofErr w:type="spellEnd"/>
      <w:r>
        <w:rPr>
          <w:rFonts w:eastAsia="Times New Roman" w:cs="Times New Roman"/>
          <w:szCs w:val="24"/>
        </w:rPr>
        <w:t xml:space="preserve"> χωρίς πραγματική οικονομία. </w:t>
      </w:r>
    </w:p>
    <w:p w14:paraId="1BED4ECA"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w:t>
      </w:r>
      <w:r>
        <w:rPr>
          <w:rFonts w:eastAsia="Times New Roman"/>
          <w:szCs w:val="24"/>
        </w:rPr>
        <w:t>ς του κυρίου Βουλευτή)</w:t>
      </w:r>
    </w:p>
    <w:p w14:paraId="1BED4EC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Ολοκληρώνω, κυρία Πρόεδρε. </w:t>
      </w:r>
    </w:p>
    <w:p w14:paraId="1BED4ECC" w14:textId="77777777" w:rsidR="0011574B" w:rsidRDefault="00BF5310">
      <w:pPr>
        <w:spacing w:line="600" w:lineRule="auto"/>
        <w:ind w:firstLine="720"/>
        <w:contextualSpacing/>
        <w:jc w:val="both"/>
        <w:rPr>
          <w:rFonts w:eastAsia="Times New Roman"/>
          <w:szCs w:val="24"/>
        </w:rPr>
      </w:pPr>
      <w:r>
        <w:rPr>
          <w:rFonts w:eastAsia="Times New Roman"/>
          <w:szCs w:val="24"/>
        </w:rPr>
        <w:t>Εμείς πιστεύουμε στην ανάπτυξη και τη δίκαιη πολιτική, στην ισχυρή πραγματική οικονομία και στην επιχειρηματικότητα που παράγει ποιοτικές θέσεις εργασίας. Μόνο με προοδευτικές μεταρρυθμίσεις, ανάπτυξη με ε</w:t>
      </w:r>
      <w:r>
        <w:rPr>
          <w:rFonts w:eastAsia="Times New Roman"/>
          <w:szCs w:val="24"/>
        </w:rPr>
        <w:t xml:space="preserve">ργασία, βιώσιμο κοινωνικό κράτος μπορούμε να ξεφύγουμε από το δίπολο της </w:t>
      </w:r>
      <w:proofErr w:type="spellStart"/>
      <w:r>
        <w:rPr>
          <w:rFonts w:eastAsia="Times New Roman"/>
          <w:szCs w:val="24"/>
        </w:rPr>
        <w:t>υπερφορολόγησης</w:t>
      </w:r>
      <w:proofErr w:type="spellEnd"/>
      <w:r>
        <w:rPr>
          <w:rFonts w:eastAsia="Times New Roman"/>
          <w:szCs w:val="24"/>
        </w:rPr>
        <w:t xml:space="preserve"> και της περικοπής των κοινωνικών δαπανών που προωθεί η Κυβέρνηση και της οριζόντιας περικοπής που προωθεί η Νέα Δημοκρατία.</w:t>
      </w:r>
    </w:p>
    <w:p w14:paraId="1BED4EC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Ευχαριστώ. </w:t>
      </w:r>
    </w:p>
    <w:p w14:paraId="1BED4EC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Δημοκρατικής Συμπαράταξης ΠΑΣΟΚ-ΔΗΜΑΡ)</w:t>
      </w:r>
    </w:p>
    <w:p w14:paraId="1BED4EC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1BED4ED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Κυρία Πρόεδρε, θα ήθελα τον λόγο για μ</w:t>
      </w:r>
      <w:r>
        <w:rPr>
          <w:rFonts w:eastAsia="Times New Roman" w:cs="Times New Roman"/>
          <w:szCs w:val="24"/>
        </w:rPr>
        <w:t>ί</w:t>
      </w:r>
      <w:r>
        <w:rPr>
          <w:rFonts w:eastAsia="Times New Roman" w:cs="Times New Roman"/>
          <w:szCs w:val="24"/>
        </w:rPr>
        <w:t xml:space="preserve">α παρέμβαση τριών λεπτών. </w:t>
      </w:r>
    </w:p>
    <w:p w14:paraId="1BED4ED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Παρέμβαση επί </w:t>
      </w:r>
      <w:proofErr w:type="spellStart"/>
      <w:r>
        <w:rPr>
          <w:rFonts w:eastAsia="Times New Roman" w:cs="Times New Roman"/>
          <w:szCs w:val="24"/>
        </w:rPr>
        <w:t>ποίου</w:t>
      </w:r>
      <w:proofErr w:type="spellEnd"/>
      <w:r>
        <w:rPr>
          <w:rFonts w:eastAsia="Times New Roman" w:cs="Times New Roman"/>
          <w:szCs w:val="24"/>
        </w:rPr>
        <w:t xml:space="preserve"> </w:t>
      </w:r>
      <w:r>
        <w:rPr>
          <w:rFonts w:eastAsia="Times New Roman" w:cs="Times New Roman"/>
          <w:szCs w:val="24"/>
        </w:rPr>
        <w:t xml:space="preserve">θέματος; Χρειάζεται τώρα, κύριε Τζαβάρα; </w:t>
      </w:r>
    </w:p>
    <w:p w14:paraId="1BED4E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Χρειάζεται, γιατί ο κ. </w:t>
      </w:r>
      <w:proofErr w:type="spellStart"/>
      <w:r>
        <w:rPr>
          <w:rFonts w:eastAsia="Times New Roman" w:cs="Times New Roman"/>
          <w:szCs w:val="24"/>
        </w:rPr>
        <w:t>Κεγκέρογλου</w:t>
      </w:r>
      <w:proofErr w:type="spellEnd"/>
      <w:r>
        <w:rPr>
          <w:rFonts w:eastAsia="Times New Roman" w:cs="Times New Roman"/>
          <w:szCs w:val="24"/>
        </w:rPr>
        <w:t xml:space="preserve"> αναφέρθηκε σε εμάς. </w:t>
      </w:r>
    </w:p>
    <w:p w14:paraId="1BED4ED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 σας ακούσουμε. </w:t>
      </w:r>
    </w:p>
    <w:p w14:paraId="1BED4ED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Εμείς εξηγήσαμε επαρκώς και με μεγάλη σαφήνεια πο</w:t>
      </w:r>
      <w:r>
        <w:rPr>
          <w:rFonts w:eastAsia="Times New Roman" w:cs="Times New Roman"/>
          <w:szCs w:val="24"/>
        </w:rPr>
        <w:t xml:space="preserve">ια είναι η θέση που πήραμε εξαιτίας του γεγονότος ότι διαπιστώσαμε σήμερα εδώ ότι αυτή η τροπολογία, με την οποία δήθεν απονέμεται το εφάπαξ επίδομα δίκην ή ως δέκατη τρίτη σύνταξη, γίνεται το όχημα για να δημιουργηθούν διεργασίες στο εσωτερικό των θεσμών </w:t>
      </w:r>
      <w:r>
        <w:rPr>
          <w:rFonts w:eastAsia="Times New Roman" w:cs="Times New Roman"/>
          <w:szCs w:val="24"/>
        </w:rPr>
        <w:lastRenderedPageBreak/>
        <w:t xml:space="preserve">της Ευρωπαϊκής Ένωσης από τις οποίες θα υπάρχουν συνέπειες για την Ελλάδα. </w:t>
      </w:r>
    </w:p>
    <w:p w14:paraId="1BED4ED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στιγμή που δεν είναι γυμνή η γενναιοδωρία και η ευαισθησία της Κυβέρνησης απέναντι στους </w:t>
      </w:r>
      <w:proofErr w:type="spellStart"/>
      <w:r>
        <w:rPr>
          <w:rFonts w:eastAsia="Times New Roman" w:cs="Times New Roman"/>
          <w:szCs w:val="24"/>
        </w:rPr>
        <w:t>μικροσυνταξιούχους</w:t>
      </w:r>
      <w:proofErr w:type="spellEnd"/>
      <w:r>
        <w:rPr>
          <w:rFonts w:eastAsia="Times New Roman" w:cs="Times New Roman"/>
          <w:szCs w:val="24"/>
        </w:rPr>
        <w:t xml:space="preserve">, αλλά γίνεται το άλλοθι για να δημιουργηθούν αυτού του είδους τα </w:t>
      </w:r>
      <w:r>
        <w:rPr>
          <w:rFonts w:eastAsia="Times New Roman" w:cs="Times New Roman"/>
          <w:szCs w:val="24"/>
        </w:rPr>
        <w:t xml:space="preserve">προβλήματα και αυτές οι ηρωικές άρσεις που θα καταλήξουν -όλοι ξέρουμε πού- σε έντιμους συμβιβασμούς, θεωρούμε ότι αυτό που έχουμε να κάνουμε είναι να κρατήσουμε την αξιοπρέπειά μας. </w:t>
      </w:r>
    </w:p>
    <w:p w14:paraId="1BED4ED6"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Η φτώχεια, ίσως, ενώνει το ΣΥΡΙΖΑ και τη Δημοκρατική Συμπαράταξη, εν όψε</w:t>
      </w:r>
      <w:r>
        <w:rPr>
          <w:rFonts w:eastAsia="Times New Roman"/>
          <w:szCs w:val="24"/>
        </w:rPr>
        <w:t xml:space="preserve">ι μάλιστα του γεγονότος ότι βρισκόμαστε παραμονές της εκλογής Προέδρου του Ευρωπαϊκού Κοινοβουλίου και όλα αυτά μπαίνουν στη λογική των εκλογικών συμβιβασμών, οι οποίοι δεν ξέρω κι εγώ πού μπορούν να οδηγήσουν.  </w:t>
      </w:r>
    </w:p>
    <w:p w14:paraId="1BED4ED7"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ΘΕΑΝΩ ΦΩΤΙΟΥ (Αναπληρώτρια Υπουργός Εργασία</w:t>
      </w:r>
      <w:r>
        <w:rPr>
          <w:rFonts w:eastAsia="Times New Roman"/>
          <w:b/>
          <w:szCs w:val="24"/>
        </w:rPr>
        <w:t>ς, Κοινωνικής Ασφάλισης και Κοινωνικής Αλληλεγγύης):</w:t>
      </w:r>
      <w:r>
        <w:rPr>
          <w:rFonts w:eastAsia="Times New Roman"/>
          <w:szCs w:val="24"/>
        </w:rPr>
        <w:t xml:space="preserve"> Α! Γι’ αυτό τα κάνατε!</w:t>
      </w:r>
    </w:p>
    <w:p w14:paraId="1BED4ED8"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Αυτό, βέβαια, το εκτιμήσατε μετά, έτσι;</w:t>
      </w:r>
    </w:p>
    <w:p w14:paraId="1BED4ED9"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Δεν σας άρεσε, κυρία Υπουργέ. Την άλλη φορά θα φροντίσω να σας φέρω γεμισ</w:t>
      </w:r>
      <w:r>
        <w:rPr>
          <w:rFonts w:eastAsia="Times New Roman"/>
          <w:szCs w:val="24"/>
        </w:rPr>
        <w:t>τά.</w:t>
      </w:r>
    </w:p>
    <w:p w14:paraId="1BED4EDA"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Ορίστε, κύριε Παπαθεοδώρου, έχετε τον λόγο για οκτώ λεπτά.</w:t>
      </w:r>
    </w:p>
    <w:p w14:paraId="1BED4EDB"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Έχω κι εγώ χρόνο να μιλήσω μετά.</w:t>
      </w:r>
    </w:p>
    <w:p w14:paraId="1BED4EDC"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ΘΕΟΔΩΡΟΣ </w:t>
      </w:r>
      <w:r>
        <w:rPr>
          <w:rFonts w:eastAsia="Times New Roman"/>
          <w:b/>
          <w:szCs w:val="24"/>
        </w:rPr>
        <w:t>ΠΑΠΑΘΕΟΔΩΡΟΥ:</w:t>
      </w:r>
      <w:r>
        <w:rPr>
          <w:rFonts w:eastAsia="Times New Roman"/>
          <w:szCs w:val="24"/>
        </w:rPr>
        <w:t xml:space="preserve"> Κυρία Πρόεδρε, κυρίες και κύριοι συνάδελφοι, κυρία και κύριοι Υπουργοί.</w:t>
      </w:r>
    </w:p>
    <w:p w14:paraId="1BED4EDD"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Όχι, κύριε Τζαβάρα, δεν δημιουργούν πρόβλημα στους θεσμούς, στην τρόικα, στις συζητήσεις που έχουν με τη σημερινή διαδικασία. Προσπαθούν να δημιουργήσουν πρόβλημα στην Ελ</w:t>
      </w:r>
      <w:r>
        <w:rPr>
          <w:rFonts w:eastAsia="Times New Roman"/>
          <w:szCs w:val="24"/>
        </w:rPr>
        <w:t xml:space="preserve">λάδα, εισάγοντας το εξωτερικό πρόβλημα της διαπραγμάτευσης που έκαναν ως εσωτερικό. Αλλά θα τα πούμε στη συνέχεια. </w:t>
      </w:r>
    </w:p>
    <w:p w14:paraId="1BED4EDE"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στη χώρα που ο Υφυπουργός Παιδείας υποστηρίζει πως με το να χάσουμε μερικά νησιά, δεν έγινε και τίποτα, χωρίς </w:t>
      </w:r>
      <w:r>
        <w:rPr>
          <w:rFonts w:eastAsia="Times New Roman"/>
          <w:szCs w:val="24"/>
        </w:rPr>
        <w:t>να ενοχλείται από τον Πρωθυπουργό, χωρίς να ενοχλείται από τον Υπουργό του, χωρίς να ενοχλείται από τους Βουλευτής της Συμπολίτευσης. Ε, λοιπόν στην ίδια χώρα ο Πρωθυπουργός κάνει ασκήσεις θάρρους με ονομαστική ψηφοφορία, για να εισάγει στον εσωτερικό διάλ</w:t>
      </w:r>
      <w:r>
        <w:rPr>
          <w:rFonts w:eastAsia="Times New Roman"/>
          <w:szCs w:val="24"/>
        </w:rPr>
        <w:t xml:space="preserve">ογο ένα πρόβλημα που έχει δημιουργήσει ο ίδιος στη διαπραγμάτευση και αυτό είναι κατάντια και φθηνά επικοινωνιακά τεχνάσματα. </w:t>
      </w:r>
    </w:p>
    <w:p w14:paraId="1BED4EDF"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Αυτά είναι κατάντια και φθηνά επικοινωνιακά τεχνάσματα, γιατί τελικά δεν είναι τίποτα άλλο από ένα άλλοθι που σήμερα συζητάει η Β</w:t>
      </w:r>
      <w:r>
        <w:rPr>
          <w:rFonts w:eastAsia="Times New Roman"/>
          <w:szCs w:val="24"/>
        </w:rPr>
        <w:t>ουλή –</w:t>
      </w:r>
      <w:r>
        <w:rPr>
          <w:rFonts w:eastAsia="Times New Roman"/>
          <w:szCs w:val="24"/>
        </w:rPr>
        <w:lastRenderedPageBreak/>
        <w:t xml:space="preserve">υποτίθεται- τη μεγάλη πρωτοβουλία του Πρωθυπουργού να κάνουν οι Βουλευτές της Συμπολίτευσης ονομαστική ψηφοφορία. Προσέξτε γιατί η επόμενη ονομαστική ψηφοφορία που θα κάνετε, ίσως, είναι για να </w:t>
      </w:r>
      <w:proofErr w:type="spellStart"/>
      <w:r>
        <w:rPr>
          <w:rFonts w:eastAsia="Times New Roman"/>
          <w:szCs w:val="24"/>
        </w:rPr>
        <w:t>ξεψηφίσετε</w:t>
      </w:r>
      <w:proofErr w:type="spellEnd"/>
      <w:r>
        <w:rPr>
          <w:rFonts w:eastAsia="Times New Roman"/>
          <w:szCs w:val="24"/>
        </w:rPr>
        <w:t xml:space="preserve"> αυτό το οποίο ψηφίζετε σήμερα. </w:t>
      </w:r>
    </w:p>
    <w:p w14:paraId="1BED4EE0"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(Χειροκροτήμα</w:t>
      </w:r>
      <w:r>
        <w:rPr>
          <w:rFonts w:eastAsia="Times New Roman"/>
          <w:szCs w:val="24"/>
        </w:rPr>
        <w:t>τα από την πτέρυγα της Δημοκρατικής Συμπαράταξης ΠΑΣΟΚ-ΔΗΜΑΡ)</w:t>
      </w:r>
    </w:p>
    <w:p w14:paraId="1BED4EE1"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Κι ενώ υπήρχε χθες συναίνεση απ’ όλους, για τη συγκεκριμένη διάταξη –δεν νομίζω ότι είχατε κάποια δυσκολία- σήμερα η Κυβέρνηση χρησιμοποιεί αυτό το πυροτέχνημα, όπως είπα, ως άλλοθι για να προκα</w:t>
      </w:r>
      <w:r>
        <w:rPr>
          <w:rFonts w:eastAsia="Times New Roman"/>
          <w:szCs w:val="24"/>
        </w:rPr>
        <w:t>λέσει μ</w:t>
      </w:r>
      <w:r>
        <w:rPr>
          <w:rFonts w:eastAsia="Times New Roman"/>
          <w:szCs w:val="24"/>
        </w:rPr>
        <w:t>ί</w:t>
      </w:r>
      <w:r>
        <w:rPr>
          <w:rFonts w:eastAsia="Times New Roman"/>
          <w:szCs w:val="24"/>
        </w:rPr>
        <w:t xml:space="preserve">α </w:t>
      </w:r>
      <w:proofErr w:type="spellStart"/>
      <w:r>
        <w:rPr>
          <w:rFonts w:eastAsia="Times New Roman"/>
          <w:szCs w:val="24"/>
        </w:rPr>
        <w:t>ψευδοσύγκρουση</w:t>
      </w:r>
      <w:proofErr w:type="spellEnd"/>
      <w:r>
        <w:rPr>
          <w:rFonts w:eastAsia="Times New Roman"/>
          <w:szCs w:val="24"/>
        </w:rPr>
        <w:t xml:space="preserve"> μεταξύ των πολιτικών κομμάτων. </w:t>
      </w:r>
    </w:p>
    <w:p w14:paraId="1BED4EE2"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Η Κυβέρνηση οδηγεί συνειδητά τη χώρα πλέον στο σημείο που την είχε φέρει το 2015, χωρίς αυταπάτες από τυχοδιωκτισμό, από πολιτική ανικανότητα και από πολιτική ιδιοτέλεια.</w:t>
      </w:r>
    </w:p>
    <w:p w14:paraId="1BED4EE3"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της Συγκυβ</w:t>
      </w:r>
      <w:r>
        <w:rPr>
          <w:rFonts w:eastAsia="Times New Roman"/>
          <w:szCs w:val="24"/>
        </w:rPr>
        <w:t xml:space="preserve">έρνησης, δημιουργείτε τεχνητά διλήμματα για τη δήθεν σκληρή διαπραγμάτευση. Είστε πλέον πρόθυμοι και </w:t>
      </w:r>
      <w:r>
        <w:rPr>
          <w:rFonts w:eastAsia="Times New Roman"/>
          <w:szCs w:val="24"/>
        </w:rPr>
        <w:lastRenderedPageBreak/>
        <w:t>υπάκουοι ακόλουθοι του Σόιμπλε και μερικές φορές προκαλείτε και κανέναν καβγά με προφανή στόχο να καλύψετε τις στρατηγικές σας υποχωρήσεις.</w:t>
      </w:r>
    </w:p>
    <w:p w14:paraId="1BED4EE4"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«Μιλάτε», κυρία</w:t>
      </w:r>
      <w:r>
        <w:rPr>
          <w:rFonts w:eastAsia="Times New Roman"/>
          <w:szCs w:val="24"/>
        </w:rPr>
        <w:t xml:space="preserve"> συνάδελφε, για την δέκατη τρίτη σύνταξη, ενώ ήδη έχετε πάρει από τους συνταξιούχους τη δωδέκατη σύνταξη. Έρχεστε με την ονομαστική ψηφοφορία και βάζετε ως ασπίδα τους χαμηλοσυνταξιούχους, για να μας πείτε ότι θέλετε τη στήριξη της Βουλής για τη δήθεν πολι</w:t>
      </w:r>
      <w:r>
        <w:rPr>
          <w:rFonts w:eastAsia="Times New Roman"/>
          <w:szCs w:val="24"/>
        </w:rPr>
        <w:t xml:space="preserve">τική λύση που θέλετε να συζητήσετε και να διαπραγματευτείτε με τους θεσμούς και την τρόικα. </w:t>
      </w:r>
    </w:p>
    <w:p w14:paraId="1BED4EE5"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Πότε πέτυχε η πολιτική λύση που προτείνατε; Πότε είχε αποτέλεσμα η πολιτική λύση; Μήπως όταν ήρθατε με το βραχυπρόθεσμο και με τις δεσμεύσεις για 3,5% πλεόνασμα στ</w:t>
      </w:r>
      <w:r>
        <w:rPr>
          <w:rFonts w:eastAsia="Times New Roman"/>
          <w:szCs w:val="24"/>
        </w:rPr>
        <w:t>αθερά σε μεσοπρόθεσμο ορίζοντα;</w:t>
      </w:r>
    </w:p>
    <w:p w14:paraId="1BED4EE6"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Για να συνεννοηθούμε: Στη διπλά αποτυχημένη διαπραγμάτευση που κάνετε, είσαστε μόνοι. Μόνοι στα λάθη, μόνοι στην ανερμάτιστη πολιτική, είστε μόνοι στα καταστροφικά αποτελέσματα της φτωχοποίησης </w:t>
      </w:r>
      <w:r>
        <w:rPr>
          <w:rFonts w:eastAsia="Times New Roman"/>
          <w:szCs w:val="24"/>
        </w:rPr>
        <w:lastRenderedPageBreak/>
        <w:t>του ελληνικού λαού και των μικ</w:t>
      </w:r>
      <w:r>
        <w:rPr>
          <w:rFonts w:eastAsia="Times New Roman"/>
          <w:szCs w:val="24"/>
        </w:rPr>
        <w:t xml:space="preserve">ρομεσαίων, είστε μόνοι, επίσης, σε αυτό το οποίο θα φέρει ο κύριος Πρωθυπουργός σήμερα από το Βερολίνο. </w:t>
      </w:r>
    </w:p>
    <w:p w14:paraId="1BED4EE7"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Εμείς δεν θα κρυφτούμε πίσω από το παρόν και θα σας εξηγήσουμε γιατί. Δεν θα κρυφτούμε πίσω από το παρόν απέναντι στους χαμηλοσυνταξιούχους ούτε πίσω από την αποχή για να μην πάρουμε θέση για την αποτυχημένη πολιτική σας. Άλλωστε, «παρών» σε τι, κυρίες και</w:t>
      </w:r>
      <w:r>
        <w:rPr>
          <w:rFonts w:eastAsia="Times New Roman"/>
          <w:szCs w:val="24"/>
        </w:rPr>
        <w:t xml:space="preserve"> κύριοι συνάδελφοι της Νέας Δημοκρατίας; Σε τι; Στο να πάρουν μερικές εκατοντάδες χιλιάδες φτωχοί ένα εφάπαξ εισόδημα που η Κυβέρνηση το έχει πάρει μέσα από την τσέπη τους; </w:t>
      </w:r>
    </w:p>
    <w:p w14:paraId="1BED4EE8" w14:textId="77777777" w:rsidR="0011574B" w:rsidRDefault="00BF531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Ας το πείτε σήμερα το βράδυ. Δεν νομίζω ότι θα το εκτιμήσουν πάρα πολλοί, γιατί ήδ</w:t>
      </w:r>
      <w:r>
        <w:rPr>
          <w:rFonts w:eastAsia="Times New Roman"/>
          <w:szCs w:val="24"/>
        </w:rPr>
        <w:t xml:space="preserve">η οι ίδιοι μιλάνε και λένε «και το επίδομα θα πάρουμε και την Κυβέρνηση θα καταψηφίσουμε». Γιατί αυτή είναι η θέση που παίρνουν η χαμηλοσυνταξιούχοι. </w:t>
      </w:r>
    </w:p>
    <w:p w14:paraId="1BED4EE9"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Εμείς υπερψηφίζουμε την ρύθμιση και καταψηφίζουμε την αδιέξοδη πολιτική της Κυβέρνησης. Γι’ αυτό λέμε ότι</w:t>
      </w:r>
      <w:r>
        <w:rPr>
          <w:rFonts w:eastAsia="Times New Roman"/>
          <w:szCs w:val="24"/>
        </w:rPr>
        <w:t xml:space="preserve"> αυτή η Κυβέρνηση είναι επικίνδυνη κάθε μέρα που περνάει και περισσότερο και πρέπει να φύγει.</w:t>
      </w:r>
    </w:p>
    <w:p w14:paraId="1BED4EE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Κυβέρνηση σήμερα ψάχνει ένα άλλοθι. Κάνει ασκήσεις θάρρους, όπως σας είπα, απέναντι στην </w:t>
      </w:r>
      <w:r>
        <w:rPr>
          <w:rFonts w:eastAsia="Times New Roman"/>
          <w:szCs w:val="24"/>
        </w:rPr>
        <w:t>τ</w:t>
      </w:r>
      <w:r>
        <w:rPr>
          <w:rFonts w:eastAsia="Times New Roman"/>
          <w:szCs w:val="24"/>
        </w:rPr>
        <w:t xml:space="preserve">ρόικα και υποχωρεί συνεχώς στις απαιτήσεις της. Νομίζετε ότι ξεγελάτε </w:t>
      </w:r>
      <w:r>
        <w:rPr>
          <w:rFonts w:eastAsia="Times New Roman"/>
          <w:szCs w:val="24"/>
        </w:rPr>
        <w:t xml:space="preserve">όχι μόνο τους κουτόφραγκους, αλλά και τον ελληνικό λαό με πονηρά </w:t>
      </w:r>
      <w:proofErr w:type="spellStart"/>
      <w:r>
        <w:rPr>
          <w:rFonts w:eastAsia="Times New Roman"/>
          <w:szCs w:val="24"/>
        </w:rPr>
        <w:t>πολιτικάντικα</w:t>
      </w:r>
      <w:proofErr w:type="spellEnd"/>
      <w:r>
        <w:rPr>
          <w:rFonts w:eastAsia="Times New Roman"/>
          <w:szCs w:val="24"/>
        </w:rPr>
        <w:t xml:space="preserve"> τεχνάσματα. </w:t>
      </w:r>
      <w:r>
        <w:rPr>
          <w:rFonts w:eastAsia="Times New Roman"/>
          <w:szCs w:val="24"/>
        </w:rPr>
        <w:t>Ό</w:t>
      </w:r>
      <w:r>
        <w:rPr>
          <w:rFonts w:eastAsia="Times New Roman"/>
          <w:szCs w:val="24"/>
        </w:rPr>
        <w:t>μως</w:t>
      </w:r>
      <w:r w:rsidRPr="0096266E">
        <w:rPr>
          <w:rFonts w:eastAsia="Times New Roman"/>
          <w:szCs w:val="24"/>
        </w:rPr>
        <w:t>,</w:t>
      </w:r>
      <w:r>
        <w:rPr>
          <w:rFonts w:eastAsia="Times New Roman"/>
          <w:szCs w:val="24"/>
        </w:rPr>
        <w:t xml:space="preserve"> οι πάντες σας έχουν καταλάβει. Το μόνο που κάνετε καθημερινά είναι να τσακίζετε τον ελληνικό λαό και να πηγαίνετε την χώρα χρόνια πίσω με βάθεμα της κρίσης και</w:t>
      </w:r>
      <w:r>
        <w:rPr>
          <w:rFonts w:eastAsia="Times New Roman"/>
          <w:szCs w:val="24"/>
        </w:rPr>
        <w:t xml:space="preserve"> αύξηση της φτώχιας. </w:t>
      </w:r>
    </w:p>
    <w:p w14:paraId="1BED4EE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χώρα έχει 7 δισεκατομμύρια πλεόνασμα από την </w:t>
      </w:r>
      <w:proofErr w:type="spellStart"/>
      <w:r>
        <w:rPr>
          <w:rFonts w:eastAsia="Times New Roman"/>
          <w:szCs w:val="24"/>
        </w:rPr>
        <w:t>υπερφορολόγηση</w:t>
      </w:r>
      <w:proofErr w:type="spellEnd"/>
      <w:r>
        <w:rPr>
          <w:rFonts w:eastAsia="Times New Roman"/>
          <w:szCs w:val="24"/>
        </w:rPr>
        <w:t xml:space="preserve"> του ελληνικού λαού και την </w:t>
      </w:r>
      <w:proofErr w:type="spellStart"/>
      <w:r>
        <w:rPr>
          <w:rFonts w:eastAsia="Times New Roman"/>
          <w:szCs w:val="24"/>
        </w:rPr>
        <w:t>υπερσυγκράτηση</w:t>
      </w:r>
      <w:proofErr w:type="spellEnd"/>
      <w:r>
        <w:rPr>
          <w:rFonts w:eastAsia="Times New Roman"/>
          <w:szCs w:val="24"/>
        </w:rPr>
        <w:t xml:space="preserve"> των οφειλών του κράτους προς τρίτους και δίνετε 600 εκατομμύρια στους χαμηλοσυνταξιούχους από αυτά που ήδη τους έχετε πάρει όλο αυ</w:t>
      </w:r>
      <w:r>
        <w:rPr>
          <w:rFonts w:eastAsia="Times New Roman"/>
          <w:szCs w:val="24"/>
        </w:rPr>
        <w:t xml:space="preserve">τό το διάστημα. Κάνετε </w:t>
      </w:r>
      <w:proofErr w:type="spellStart"/>
      <w:r>
        <w:rPr>
          <w:rFonts w:eastAsia="Times New Roman"/>
          <w:szCs w:val="24"/>
        </w:rPr>
        <w:t>ψευτο</w:t>
      </w:r>
      <w:r>
        <w:rPr>
          <w:rFonts w:eastAsia="Times New Roman"/>
          <w:szCs w:val="24"/>
        </w:rPr>
        <w:lastRenderedPageBreak/>
        <w:t>παληκαρισμούς</w:t>
      </w:r>
      <w:proofErr w:type="spellEnd"/>
      <w:r>
        <w:rPr>
          <w:rFonts w:eastAsia="Times New Roman"/>
          <w:szCs w:val="24"/>
        </w:rPr>
        <w:t xml:space="preserve"> χωρίς να έχετε συμφωνήσει το μέτρο για να δημιουργήσετε τεχνητή σύγκρουση. Δεν υπήρχε άλλος λόγος. Δεν ήταν ο χριστουγεννιάτικος μπουναμάς ο λόγος. Θα μπορούσατε να το είχατε κάνει νωρίτερα, αργότερα, αλλά πάντως σ</w:t>
      </w:r>
      <w:r>
        <w:rPr>
          <w:rFonts w:eastAsia="Times New Roman"/>
          <w:szCs w:val="24"/>
        </w:rPr>
        <w:t>υμφωνημένα.</w:t>
      </w:r>
    </w:p>
    <w:p w14:paraId="1BED4EE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Εμείς θα σας πω το εξής και 100 ευρώ να δίνατε στους χαμηλοσυνταξιούχους πάλι θα το ψηφίζαμε, αν ήταν να επιστρέψουν αυτά τα 100 ευρώ σε αυτούς που έχασαν χιλιάδες ευρώ από την πολιτική σας. </w:t>
      </w:r>
    </w:p>
    <w:p w14:paraId="1BED4EE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Για πέστε μου, όμως: Το ΕΚΑΣ θα το δώσετε πίσω; Την </w:t>
      </w:r>
      <w:r>
        <w:rPr>
          <w:rFonts w:eastAsia="Times New Roman"/>
          <w:szCs w:val="24"/>
        </w:rPr>
        <w:t>μείωση των συντάξεων θα την αποκαταστήσετε; Θα δεχτείτε την τροπολογία μας για τον ακατάσχετο τραπεζικό λογαριασμό για αυτούς που ασκούν επιχειρηματική δραστηριότητα; Όχι. Για αυτό θα είστε και θα μείνετε μόνοι σας χωρίς να αυταπατάστε αυτήν την φορά, αν ν</w:t>
      </w:r>
      <w:r>
        <w:rPr>
          <w:rFonts w:eastAsia="Times New Roman"/>
          <w:szCs w:val="24"/>
        </w:rPr>
        <w:t>ομίζετε ότι το μικρό εφάπαξ επίδομα που δίνετε θα αλλάξει την στάση του ελληνικού λαού απέναντί σας.</w:t>
      </w:r>
    </w:p>
    <w:p w14:paraId="1BED4EEE"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Η Κυβέρνηση σήμερα καταρρέει κοινωνικά και θα καταρρεύσει εκλογικά, όταν το επιλέξετε. Εδώ είμαστε. Ο τυχοδιωκτισμός του κ. Τσίπρα δεν μπορεί να γίνει άλλο</w:t>
      </w:r>
      <w:r>
        <w:rPr>
          <w:rFonts w:eastAsia="Times New Roman"/>
          <w:szCs w:val="24"/>
        </w:rPr>
        <w:t xml:space="preserve">θι για την τιμωρία της χώρας. Η τραγική ανευθυνότητα του φτιάχνει νέες τεχνητές διαχωριστικές γραμμές. </w:t>
      </w:r>
    </w:p>
    <w:p w14:paraId="1BED4EEF" w14:textId="77777777" w:rsidR="0011574B" w:rsidRDefault="00BF5310">
      <w:pPr>
        <w:spacing w:line="600" w:lineRule="auto"/>
        <w:ind w:firstLine="720"/>
        <w:contextualSpacing/>
        <w:jc w:val="both"/>
        <w:rPr>
          <w:rFonts w:eastAsia="Times New Roman"/>
          <w:szCs w:val="24"/>
        </w:rPr>
      </w:pPr>
      <w:r>
        <w:rPr>
          <w:rFonts w:eastAsia="Times New Roman"/>
          <w:szCs w:val="24"/>
        </w:rPr>
        <w:t>Εμείς δεν πέφτουμε στην παγίδα που θέλετε να στήσετε στο πολιτικό σύστημα σήμερα, γιατί διαχωρίζουμε τους ανθρώπους που πεινάνε από τους επικίνδυνους πο</w:t>
      </w:r>
      <w:r>
        <w:rPr>
          <w:rFonts w:eastAsia="Times New Roman"/>
          <w:szCs w:val="24"/>
        </w:rPr>
        <w:t xml:space="preserve">λιτικάντηδες που έφεραν αυτούς τους ανθρώπους στην κατάσταση που είναι σήμερα. </w:t>
      </w:r>
    </w:p>
    <w:p w14:paraId="1BED4EF0" w14:textId="77777777" w:rsidR="0011574B" w:rsidRDefault="00BF5310">
      <w:pPr>
        <w:spacing w:line="600" w:lineRule="auto"/>
        <w:ind w:firstLine="720"/>
        <w:contextualSpacing/>
        <w:jc w:val="both"/>
        <w:rPr>
          <w:rFonts w:eastAsia="Times New Roman"/>
          <w:szCs w:val="24"/>
        </w:rPr>
      </w:pPr>
      <w:r>
        <w:rPr>
          <w:rFonts w:eastAsia="Times New Roman"/>
          <w:szCs w:val="24"/>
        </w:rPr>
        <w:t>Γι’ αυτό είναι η ώρα να προσφέρετε την μοναδική υπηρεσία στην χώρα που μπορείτε. Είναι η ώρα να φεύγετε. Μέσα από την ήττα της Κυβέρνησης ΣΥΡΙΖΑ - ΑΝΕΛ περνάει η αλλαγή των πολ</w:t>
      </w:r>
      <w:r>
        <w:rPr>
          <w:rFonts w:eastAsia="Times New Roman"/>
          <w:szCs w:val="24"/>
        </w:rPr>
        <w:t xml:space="preserve">ιτικών συσχετισμών στην κοινωνία και στη Βουλή. </w:t>
      </w:r>
      <w:r>
        <w:rPr>
          <w:rFonts w:eastAsia="Times New Roman"/>
          <w:szCs w:val="24"/>
        </w:rPr>
        <w:t>Θ</w:t>
      </w:r>
      <w:r>
        <w:rPr>
          <w:rFonts w:eastAsia="Times New Roman"/>
          <w:szCs w:val="24"/>
        </w:rPr>
        <w:t>α σας έλεγα να το κάνετε με το πάσο σας, γιατί ο λαός ξέρει να επιμένει, αλλά και να υπομένει και η απάντησή του θα είναι την ώρα που εσείς θα επιλέξετε, θα είναι μ</w:t>
      </w:r>
      <w:r>
        <w:rPr>
          <w:rFonts w:eastAsia="Times New Roman"/>
          <w:szCs w:val="24"/>
        </w:rPr>
        <w:t>ί</w:t>
      </w:r>
      <w:r>
        <w:rPr>
          <w:rFonts w:eastAsia="Times New Roman"/>
          <w:szCs w:val="24"/>
        </w:rPr>
        <w:t>α απάντηση πληρωμένη.</w:t>
      </w:r>
    </w:p>
    <w:p w14:paraId="1BED4EF1"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1BED4EF2" w14:textId="77777777" w:rsidR="0011574B" w:rsidRDefault="00BF5310">
      <w:pPr>
        <w:spacing w:line="600" w:lineRule="auto"/>
        <w:ind w:firstLine="720"/>
        <w:contextualSpacing/>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1BED4EF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ΠΡΟΕΔΡΕΥΟΥΣΑ (</w:t>
      </w:r>
      <w:r w:rsidRPr="00600C79">
        <w:rPr>
          <w:rFonts w:eastAsia="Times New Roman" w:cs="Times New Roman"/>
          <w:b/>
          <w:szCs w:val="24"/>
        </w:rPr>
        <w:t>Α</w:t>
      </w:r>
      <w:r w:rsidRPr="00600C79">
        <w:rPr>
          <w:rFonts w:eastAsia="Times New Roman" w:cs="Times New Roman"/>
          <w:b/>
          <w:szCs w:val="24"/>
        </w:rPr>
        <w:t>ναστασία</w:t>
      </w:r>
      <w:r w:rsidRPr="00C40C1E">
        <w:rPr>
          <w:rFonts w:eastAsia="Times New Roman" w:cs="Times New Roman"/>
          <w:b/>
          <w:szCs w:val="24"/>
        </w:rPr>
        <w:t xml:space="preserve"> Χ</w:t>
      </w:r>
      <w:r w:rsidRPr="00C40C1E">
        <w:rPr>
          <w:rFonts w:eastAsia="Times New Roman" w:cs="Times New Roman"/>
          <w:b/>
          <w:szCs w:val="24"/>
        </w:rPr>
        <w:t>ριστοδουλοπούλου</w:t>
      </w:r>
      <w:r>
        <w:rPr>
          <w:rFonts w:eastAsia="Times New Roman" w:cs="Times New Roman"/>
          <w:b/>
          <w:szCs w:val="24"/>
        </w:rPr>
        <w:t xml:space="preserve">): </w:t>
      </w:r>
      <w:r>
        <w:rPr>
          <w:rFonts w:eastAsia="Times New Roman" w:cs="Times New Roman"/>
          <w:szCs w:val="24"/>
        </w:rPr>
        <w:t>Τον λόγο έχει ο κ. Θεοχαρόπουλος.</w:t>
      </w:r>
    </w:p>
    <w:p w14:paraId="1BED4EF4"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Κυρίες και κύριοι Βουλευτές, η Κυβέρνηση ΣΥΡΙΖΑ-ΑΝΕΛ, δύο χρόνια τώρα ακολου</w:t>
      </w:r>
      <w:r>
        <w:rPr>
          <w:rFonts w:eastAsia="Times New Roman"/>
          <w:szCs w:val="24"/>
        </w:rPr>
        <w:t xml:space="preserve">θεί αναποτελεσματικές πολιτικές. </w:t>
      </w:r>
    </w:p>
    <w:p w14:paraId="1BED4EF5" w14:textId="77777777" w:rsidR="0011574B" w:rsidRDefault="00BF5310">
      <w:pPr>
        <w:spacing w:line="600" w:lineRule="auto"/>
        <w:ind w:firstLine="720"/>
        <w:contextualSpacing/>
        <w:jc w:val="both"/>
        <w:rPr>
          <w:rFonts w:eastAsia="Times New Roman"/>
          <w:szCs w:val="24"/>
        </w:rPr>
      </w:pPr>
      <w:r>
        <w:rPr>
          <w:rFonts w:eastAsia="Times New Roman"/>
          <w:szCs w:val="24"/>
        </w:rPr>
        <w:t>Στην πρώτη περίοδο είχαμε τις αυταπάτες, αυταπάτες όπως τις χαρακτήρισε ο Πρωθυπουργός, που οδήγησαν σε ένα επώδυνο μνημόνιο το οποίο ταλαιπωρεί τον ελληνικό λαό.</w:t>
      </w:r>
    </w:p>
    <w:p w14:paraId="1BED4EF6"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Στην συνέχεια είχαμε εκατό χρόνια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w:t>
      </w:r>
      <w:r>
        <w:rPr>
          <w:rFonts w:eastAsia="Times New Roman"/>
          <w:szCs w:val="24"/>
        </w:rPr>
        <w:t>α</w:t>
      </w:r>
      <w:r>
        <w:rPr>
          <w:rFonts w:eastAsia="Times New Roman"/>
          <w:szCs w:val="24"/>
        </w:rPr>
        <w:t>ποκρατικοποιήσεων, για εκατό χρόνια να μην μπορεί να διαχειριστεί η χώρα μας τα πε</w:t>
      </w:r>
      <w:r>
        <w:rPr>
          <w:rFonts w:eastAsia="Times New Roman"/>
          <w:szCs w:val="24"/>
        </w:rPr>
        <w:lastRenderedPageBreak/>
        <w:t>ριουσιακά της στοιχεία. Είχαμε τις περικοπές στις συντάξεις, στο ασφαλιστικό, την κατάργηση του ΕΚΑΣ και όλα αυτά τα θέματα στην φορολογία, τα οποία φέρνετε καθημερινά, τα οπ</w:t>
      </w:r>
      <w:r>
        <w:rPr>
          <w:rFonts w:eastAsia="Times New Roman"/>
          <w:szCs w:val="24"/>
        </w:rPr>
        <w:t>οία οδηγούν την ελληνική κοινωνία και οικονομία σε μια κατάσταση που δεν μπορεί να τα βγάλει πέρα. Είναι μ</w:t>
      </w:r>
      <w:r>
        <w:rPr>
          <w:rFonts w:eastAsia="Times New Roman"/>
          <w:szCs w:val="24"/>
        </w:rPr>
        <w:t>ί</w:t>
      </w:r>
      <w:r>
        <w:rPr>
          <w:rFonts w:eastAsia="Times New Roman"/>
          <w:szCs w:val="24"/>
        </w:rPr>
        <w:t xml:space="preserve">α φορομπηχτική πολιτική, που ακολουθείτε και σε αυτόν τον </w:t>
      </w:r>
      <w:r>
        <w:rPr>
          <w:rFonts w:eastAsia="Times New Roman"/>
          <w:szCs w:val="24"/>
        </w:rPr>
        <w:t>π</w:t>
      </w:r>
      <w:r>
        <w:rPr>
          <w:rFonts w:eastAsia="Times New Roman"/>
          <w:szCs w:val="24"/>
        </w:rPr>
        <w:t>ροϋπολογισμό, 2,5 δισεκατομμύρια νέα μέτρα εκ των οποίων 95% αποτελούν φόροι, η συντριπτικ</w:t>
      </w:r>
      <w:r>
        <w:rPr>
          <w:rFonts w:eastAsia="Times New Roman"/>
          <w:szCs w:val="24"/>
        </w:rPr>
        <w:t xml:space="preserve">ή πλειοψηφία των οποίων είναι έμμεσοι φόροι. </w:t>
      </w:r>
    </w:p>
    <w:p w14:paraId="1BED4EF7" w14:textId="77777777" w:rsidR="0011574B" w:rsidRDefault="00BF5310">
      <w:pPr>
        <w:spacing w:line="600" w:lineRule="auto"/>
        <w:ind w:firstLine="720"/>
        <w:contextualSpacing/>
        <w:jc w:val="both"/>
        <w:rPr>
          <w:rFonts w:eastAsia="Times New Roman"/>
          <w:szCs w:val="24"/>
        </w:rPr>
      </w:pPr>
      <w:r>
        <w:rPr>
          <w:rFonts w:eastAsia="Times New Roman"/>
          <w:szCs w:val="24"/>
        </w:rPr>
        <w:t>Αυτή δεν είναι αριστερή πολιτική. Αυτή δεν είναι προοδευτική πολιτική, η κυριαρχία των έμμεσων φόρων. Αυτή δεν είναι μια πολιτική που μπορεί να βγάλει την χώρα από την κρίση.</w:t>
      </w:r>
    </w:p>
    <w:p w14:paraId="1BED4EF8"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Συνεχίζετε σε όλα τα θέματα και στη</w:t>
      </w:r>
      <w:r>
        <w:rPr>
          <w:rFonts w:eastAsia="Times New Roman"/>
          <w:szCs w:val="24"/>
        </w:rPr>
        <w:t>ν διαπραγμάτευση με την αναποτελεσματικότητά σας.</w:t>
      </w:r>
    </w:p>
    <w:p w14:paraId="1BED4EF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τις θέσεις του Διεθνούς Νομισματικού Ταμείου και είχαμε τις θέσεις και των ευρωπαίων εταίρων και του κ. Σόιμπλε. Καταφέρατε το χειρότερο μείγμα. Συμφωνήσατε σε πρωτογενές πλεόνασμα 3,5% για το </w:t>
      </w:r>
      <w:r>
        <w:rPr>
          <w:rFonts w:eastAsia="Times New Roman" w:cs="Times New Roman"/>
          <w:szCs w:val="24"/>
        </w:rPr>
        <w:lastRenderedPageBreak/>
        <w:t>2018 κ</w:t>
      </w:r>
      <w:r>
        <w:rPr>
          <w:rFonts w:eastAsia="Times New Roman" w:cs="Times New Roman"/>
          <w:szCs w:val="24"/>
        </w:rPr>
        <w:t xml:space="preserve">αι μεσοπρόθεσμα στη συνέχεια, όπως αναφέρεται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1BED4EF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Τι σημαίνει αυτό; Δυσβάσταχτα μέτρα συνεχιζόμενα από εδώ και στο εξής. Στο χρέος δεν πέρασε η θέση του Διεθνούς Ταμείου, όπως δεν πέρασε η θέση και στο πρωτογενές πλεόνασμα σε σχέση</w:t>
      </w:r>
      <w:r>
        <w:rPr>
          <w:rFonts w:eastAsia="Times New Roman" w:cs="Times New Roman"/>
          <w:szCs w:val="24"/>
        </w:rPr>
        <w:t xml:space="preserve"> με την άμεση γενναία </w:t>
      </w:r>
      <w:proofErr w:type="spellStart"/>
      <w:r>
        <w:rPr>
          <w:rFonts w:eastAsia="Times New Roman" w:cs="Times New Roman"/>
          <w:szCs w:val="24"/>
        </w:rPr>
        <w:t>απομείωση</w:t>
      </w:r>
      <w:proofErr w:type="spellEnd"/>
      <w:r>
        <w:rPr>
          <w:rFonts w:eastAsia="Times New Roman" w:cs="Times New Roman"/>
          <w:szCs w:val="24"/>
        </w:rPr>
        <w:t xml:space="preserve"> του δημοσίου χρέους. Η ρύθμιση η βραχυπρόθεσμη αφορά για μετά το 2040 στην ουσία. </w:t>
      </w:r>
      <w:r>
        <w:rPr>
          <w:rFonts w:eastAsia="Times New Roman" w:cs="Times New Roman"/>
          <w:szCs w:val="24"/>
        </w:rPr>
        <w:t>Β</w:t>
      </w:r>
      <w:r>
        <w:rPr>
          <w:rFonts w:eastAsia="Times New Roman" w:cs="Times New Roman"/>
          <w:szCs w:val="24"/>
        </w:rPr>
        <w:t xml:space="preserve">εβαίως, όλα τα μέτρα είναι ακόμα στο τραπέζι των συζητήσεων. </w:t>
      </w:r>
    </w:p>
    <w:p w14:paraId="1BED4EF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είπαμε να αποκρούσετε αποτελεσματικά τις παράλογες απαιτήσεις στα εργασιακά</w:t>
      </w:r>
      <w:r>
        <w:rPr>
          <w:rFonts w:eastAsia="Times New Roman" w:cs="Times New Roman"/>
          <w:szCs w:val="24"/>
        </w:rPr>
        <w:t xml:space="preserve">. Εμείς έχουμε ξεκάθαρες θέσεις για τις ομαδικές απολύσεις που δεν πρέπει να αρθεί ο περιορισμός και για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αλλά να το κάνετε επιτέλους, όπως είχε αποτελεσματικά προστατευθεί το προηγούμενο χρονικό διάστημα. Οι ομαδικές απολύσεις, αγαπητοί συνάδε</w:t>
      </w:r>
      <w:r>
        <w:rPr>
          <w:rFonts w:eastAsia="Times New Roman" w:cs="Times New Roman"/>
          <w:szCs w:val="24"/>
        </w:rPr>
        <w:t xml:space="preserve">λφοι, αν δεν το ξέρετε, είχαν αποκρουστεί το προηγούμενο χρονικό διάστημα </w:t>
      </w:r>
      <w:r>
        <w:rPr>
          <w:rFonts w:eastAsia="Times New Roman" w:cs="Times New Roman"/>
          <w:szCs w:val="24"/>
        </w:rPr>
        <w:lastRenderedPageBreak/>
        <w:t xml:space="preserve">σε όλες τις διαπραγματεύσεις, τώρα ήρθαν ξανά στο τραπέζι των συζητήσεων με την Κυβέρνηση ΣΥΡΙΖΑ-ΑΝΕΛ. </w:t>
      </w:r>
    </w:p>
    <w:p w14:paraId="1BED4EF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BED4EF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ή είναι η πραγματικότητα. </w:t>
      </w:r>
    </w:p>
    <w:p w14:paraId="1BED4EF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Έχουμε λοιπόν στην αναποτελεσματικότητα της Κυβέρνησης τις παράλογες απαιτήσεις και τις ιδεολογικές εμμονές των εταίρων στα εργασιακά, αλλά και του κ. Σόιμπλε σε όλα τα ζητήματα. Εμείς είμαστε σταθεροί. Είμαστε απέναντι στις παρά</w:t>
      </w:r>
      <w:r>
        <w:rPr>
          <w:rFonts w:eastAsia="Times New Roman" w:cs="Times New Roman"/>
          <w:szCs w:val="24"/>
        </w:rPr>
        <w:t>λογες απαιτήσεις του κ. Σόιμπλε, του Ευρωπαϊκού Λαϊκού Κόμματος και όπως φαίνεται, πολλές φορές και του εκπροσώπου του Ευρωπαϊκού Λαϊκού Κόμματος στη χώρα μας, της Νέας Δημοκρατίας. Όπως, ταυτόχρονα, είμαστε απέναντι στις λογικές, του κ. Τσίπρα, λογικές οι</w:t>
      </w:r>
      <w:r>
        <w:rPr>
          <w:rFonts w:eastAsia="Times New Roman" w:cs="Times New Roman"/>
          <w:szCs w:val="24"/>
        </w:rPr>
        <w:t xml:space="preserve"> οποίες οδηγούν σε μια αναποτελεσματικότητα σε όλα τα επίπεδα. </w:t>
      </w:r>
    </w:p>
    <w:p w14:paraId="1BED4EF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μπροστά μας την τροπολογία, για την οποία εμείς είχαμε μια ξεκάθαρη θέση από την αρχή. Τι είπαμε για τη συγκεκριμένη τροπολογία; Ότι εμείς θεωρούμε ότι παρά το γεγονός ότι παίρνετε χρήμ</w:t>
      </w:r>
      <w:r>
        <w:rPr>
          <w:rFonts w:eastAsia="Times New Roman" w:cs="Times New Roman"/>
          <w:szCs w:val="24"/>
        </w:rPr>
        <w:t>ατα συνεχώς από τους συνταξιούχους, παίρνετε τα πολλαπλάσια απ’ αυτά που θέλετε να δώσετε με αυτό το βοήθημα, ότι και μ</w:t>
      </w:r>
      <w:r>
        <w:rPr>
          <w:rFonts w:eastAsia="Times New Roman" w:cs="Times New Roman"/>
          <w:szCs w:val="24"/>
        </w:rPr>
        <w:t>ί</w:t>
      </w:r>
      <w:r>
        <w:rPr>
          <w:rFonts w:eastAsia="Times New Roman" w:cs="Times New Roman"/>
          <w:szCs w:val="24"/>
        </w:rPr>
        <w:t>α ελάχιστη ανάσα, η οποία υπάρχει, εμείς θα τη στηρίξουμε. Το ίδιο είπε και η Νέα Δημοκρατία. Και η Νέα Δημοκρατία άλλαξε θέση σήμερα. Γ</w:t>
      </w:r>
      <w:r>
        <w:rPr>
          <w:rFonts w:eastAsia="Times New Roman" w:cs="Times New Roman"/>
          <w:szCs w:val="24"/>
        </w:rPr>
        <w:t xml:space="preserve">ιατί άραγε; Διότι άλλαξε ο τρόπος ψηφοφορίας ή γιατί ο κ. Σόιμπλε είχε διαφορετική θέση; Για τον τρόπο της ψηφοφορίας ή για τις θέσεις του κ. Σόιμπλε; Δεν μας εξηγήθηκε επαρκώς. Ελπίζουμε μέχρι το τέλος της συνεδρίασης να αλλάξει θέση. </w:t>
      </w:r>
    </w:p>
    <w:p w14:paraId="1BED4F0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w:t>
      </w:r>
      <w:r>
        <w:rPr>
          <w:rFonts w:eastAsia="Times New Roman" w:cs="Times New Roman"/>
          <w:b/>
          <w:szCs w:val="24"/>
        </w:rPr>
        <w:t>ΑΣ:</w:t>
      </w:r>
      <w:r>
        <w:rPr>
          <w:rFonts w:eastAsia="Times New Roman" w:cs="Times New Roman"/>
          <w:szCs w:val="24"/>
        </w:rPr>
        <w:t xml:space="preserve"> Άλλαξαν τα δεδομένα. </w:t>
      </w:r>
    </w:p>
    <w:p w14:paraId="1BED4F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Αλλά μην νομίζετε, αγαπητοί της Κυβέρνησης, ότι σήμερα δημιουργείτ</w:t>
      </w:r>
      <w:r>
        <w:rPr>
          <w:rFonts w:eastAsia="Times New Roman" w:cs="Times New Roman"/>
          <w:szCs w:val="24"/>
        </w:rPr>
        <w:t>ε</w:t>
      </w:r>
      <w:r>
        <w:rPr>
          <w:rFonts w:eastAsia="Times New Roman" w:cs="Times New Roman"/>
          <w:szCs w:val="24"/>
        </w:rPr>
        <w:t xml:space="preserve"> κάποια εθνική γραμμή.  Πρώτα απ’ </w:t>
      </w:r>
      <w:r>
        <w:rPr>
          <w:rFonts w:eastAsia="Times New Roman" w:cs="Times New Roman"/>
          <w:szCs w:val="24"/>
        </w:rPr>
        <w:lastRenderedPageBreak/>
        <w:t xml:space="preserve">όλα, και με την αλλαγή του τρόπου ψηφοφορίας, ουσιαστικά δημιουργείτε δυσκολίες σε αυτό το θέμα. </w:t>
      </w:r>
    </w:p>
    <w:p w14:paraId="1BED4F0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και κάτι ακόμα. Εθνική γραμμή διαπραγμάτευσης δεν υπάρχει. Μόνοι σας διαπραγματεύεστε, εσείς είστε υπεύθυνοι για ό,τι φέρνετε και ό,τι κάνατε και ό,τι κάνετε και ό,τι θα κάνετε από εδώ και στο εξής. Να είναι ξεκάθαρα αυτά. Δεν θέλατε, δεν θέλετε σταθερά τη</w:t>
      </w:r>
      <w:r>
        <w:rPr>
          <w:rFonts w:eastAsia="Times New Roman" w:cs="Times New Roman"/>
          <w:szCs w:val="24"/>
        </w:rPr>
        <w:t xml:space="preserve">ν εθνική γραμμή, την οποία έχουμε </w:t>
      </w:r>
      <w:r>
        <w:rPr>
          <w:rFonts w:eastAsia="Times New Roman" w:cs="Times New Roman"/>
          <w:szCs w:val="24"/>
        </w:rPr>
        <w:t xml:space="preserve">, </w:t>
      </w:r>
      <w:r>
        <w:rPr>
          <w:rFonts w:eastAsia="Times New Roman" w:cs="Times New Roman"/>
          <w:szCs w:val="24"/>
        </w:rPr>
        <w:t xml:space="preserve">ούτε ο ΣΥΡΙΖΑ ούτε η Νέα Δημοκρατία. </w:t>
      </w:r>
    </w:p>
    <w:p w14:paraId="1BED4F0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δική μας θέση, η θέση της Δημοκρατικής Συμπαράταξης είναι σταθερή. Η χώρα δεν χρειάζεται μια επιδοματική πολιτική ανακύκλωσης της φτώχειας. Χρειάζεται σύγχρονες ποιοτικές υπηρεσίες</w:t>
      </w:r>
      <w:r>
        <w:rPr>
          <w:rFonts w:eastAsia="Times New Roman" w:cs="Times New Roman"/>
          <w:szCs w:val="24"/>
        </w:rPr>
        <w:t xml:space="preserve"> στους τομείς κοινωνικής πολιτικής, δημιουργία θέσεων εργασίας. Αυτή είναι η πρόταση της σύγχρονης ευρωπαϊκής σοσιαλδημοκρατίας, εκπρόσωπος της οποίας στη χώρα μας είναι η Δημοκρατική Συμπαράταξη. </w:t>
      </w:r>
      <w:r>
        <w:rPr>
          <w:rFonts w:eastAsia="Times New Roman" w:cs="Times New Roman"/>
          <w:szCs w:val="24"/>
        </w:rPr>
        <w:t>Μ</w:t>
      </w:r>
      <w:r>
        <w:rPr>
          <w:rFonts w:eastAsia="Times New Roman" w:cs="Times New Roman"/>
          <w:szCs w:val="24"/>
        </w:rPr>
        <w:t>ε ικανοποίηση βλέπουμε όλους τους εκπροσώπους των ευρωπαίω</w:t>
      </w:r>
      <w:r>
        <w:rPr>
          <w:rFonts w:eastAsia="Times New Roman" w:cs="Times New Roman"/>
          <w:szCs w:val="24"/>
        </w:rPr>
        <w:t xml:space="preserve">ν σοσιαλδημοκρατών, </w:t>
      </w:r>
      <w:r>
        <w:rPr>
          <w:rFonts w:eastAsia="Times New Roman" w:cs="Times New Roman"/>
          <w:szCs w:val="24"/>
        </w:rPr>
        <w:lastRenderedPageBreak/>
        <w:t xml:space="preserve">τους θεσμικούς στο Ευρωπαϊκό Κοινοβούλιο να θέτουν το θέμα ακριβώς όπως έχει. </w:t>
      </w:r>
    </w:p>
    <w:p w14:paraId="1BED4F0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Να θυμίσω ότι σταθερή θέση και της ΔΗΜΑΡ και της Δημοκρατικής Συμπαράταξης είναι η διανομή μέρους του πρωτογενούς πλεονάσματος πάνω από τους στόχους του πρωτ</w:t>
      </w:r>
      <w:r>
        <w:rPr>
          <w:rFonts w:eastAsia="Times New Roman" w:cs="Times New Roman"/>
          <w:szCs w:val="24"/>
        </w:rPr>
        <w:t>ογενούς πλεονάσματος σε κοινωνικές, αναπτυξιακές, επενδυτικές δράσεις. Δεν είναι ο μόνος στόχος. Αυτή ήταν η αποφασιστική συμβολή μας και το 2012-2013 -αν θυμάστε- όταν πέρασε αυτή η ρήτρα. Όταν είχε περάσει αυτή η ρήτρα τη λοιδορούσατε, αγαπητοί της Κυβέρ</w:t>
      </w:r>
      <w:r>
        <w:rPr>
          <w:rFonts w:eastAsia="Times New Roman" w:cs="Times New Roman"/>
          <w:szCs w:val="24"/>
        </w:rPr>
        <w:t xml:space="preserve">νησης. Λαϊκίζατε εκείνη την περίοδο. Όμως, σταθερά θα πρέπει να χρησιμοποιείτε το πλεόνασμα του πλεονάσματος σε κοινωνικές δράσεις. </w:t>
      </w:r>
    </w:p>
    <w:p w14:paraId="1BED4F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αυτό θα πρέπει να γίνεται με σχέδιο. Δεν θα πρέπει να γίνεται ούτε με τις λογικές της Νέας Δημοκρατίας που υπήρχαν </w:t>
      </w:r>
      <w:r>
        <w:rPr>
          <w:rFonts w:eastAsia="Times New Roman" w:cs="Times New Roman"/>
          <w:szCs w:val="24"/>
        </w:rPr>
        <w:t xml:space="preserve">στο παρελθόν αλλά ούτε με τις δικές σας λογικές. Θα πρέπει να υπάρχει ένα σχέδιο, αγαπητοί συνάδελφοι, το οποίο θα μπορούμε να βλέπουμε, θα μπορεί να </w:t>
      </w:r>
      <w:r>
        <w:rPr>
          <w:rFonts w:eastAsia="Times New Roman" w:cs="Times New Roman"/>
          <w:szCs w:val="24"/>
        </w:rPr>
        <w:lastRenderedPageBreak/>
        <w:t xml:space="preserve">ελέγχεται εντός του Κοινοβουλίου, για το πού πάνε αυτά τα χρήματα, πού πρέπει να πάνε κατά προτεραιότητα, </w:t>
      </w:r>
      <w:r>
        <w:rPr>
          <w:rFonts w:eastAsia="Times New Roman" w:cs="Times New Roman"/>
          <w:szCs w:val="24"/>
        </w:rPr>
        <w:t xml:space="preserve">για παράδειγμα, για την ενίσχυση της καταπολέμησης της ανεργίας, για τους μακροχρόνια ανέργους. </w:t>
      </w:r>
    </w:p>
    <w:p w14:paraId="1BED4F06"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Πρέπει να δούμε ακριβώς πού μπορεί να πηγαίνει, για τις επενδυτικές δραστηριότητες, τους χαμηλοσυνταξιούχους. </w:t>
      </w:r>
    </w:p>
    <w:p w14:paraId="1BED4F07" w14:textId="77777777" w:rsidR="0011574B" w:rsidRDefault="00BF5310">
      <w:pPr>
        <w:spacing w:line="600" w:lineRule="auto"/>
        <w:ind w:firstLine="720"/>
        <w:contextualSpacing/>
        <w:jc w:val="both"/>
        <w:rPr>
          <w:rFonts w:eastAsia="Times New Roman"/>
          <w:szCs w:val="24"/>
        </w:rPr>
      </w:pPr>
      <w:r>
        <w:rPr>
          <w:rFonts w:eastAsia="Times New Roman"/>
          <w:szCs w:val="24"/>
        </w:rPr>
        <w:t>Θα πρέπει, όμως, αυτά να τα κάνουμε με ένα σχέδι</w:t>
      </w:r>
      <w:r>
        <w:rPr>
          <w:rFonts w:eastAsia="Times New Roman"/>
          <w:szCs w:val="24"/>
        </w:rPr>
        <w:t xml:space="preserve">ο. </w:t>
      </w:r>
      <w:r>
        <w:rPr>
          <w:rFonts w:eastAsia="Times New Roman"/>
          <w:szCs w:val="24"/>
        </w:rPr>
        <w:t>Όχι</w:t>
      </w:r>
      <w:r>
        <w:rPr>
          <w:rFonts w:eastAsia="Times New Roman"/>
          <w:szCs w:val="24"/>
        </w:rPr>
        <w:t xml:space="preserve"> σε ένα βράδυ, χωρίς σχέδιο και βέβαια, χωρίς σχέδιο παραγωγικής ανασυγκρότησης, το οποίο θα μας βγάλει από την κρίση. Δεν γίνεται να προχωρήσει έτσι η χώρα. Δεν υπάρχει κανένα σχέδιο παραγωγικής ανασυγκρότησης, κανένα σχέδιο εξυγίανσης.  </w:t>
      </w:r>
    </w:p>
    <w:p w14:paraId="1BED4F08" w14:textId="77777777" w:rsidR="0011574B" w:rsidRDefault="00BF5310">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έβαια, το</w:t>
      </w:r>
      <w:r>
        <w:rPr>
          <w:rFonts w:eastAsia="Times New Roman"/>
          <w:szCs w:val="24"/>
        </w:rPr>
        <w:t xml:space="preserve"> πλεόνασμα, του οποίου οι στόχοι πρέπει να μειωθούν κάτω του 2%, δεν μπορεί να επιτυγχάνεται με φορομπηχτικές πολιτικές. Απαιτείται μία διαφορετική πολιτική, μία πολιτική αναπτυξιακή, που θα αποδίδει και λογικούς στόχους πρωτογενούς πλεονάσματος. </w:t>
      </w:r>
    </w:p>
    <w:p w14:paraId="1BED4F09"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Εμείς </w:t>
      </w:r>
      <w:r>
        <w:rPr>
          <w:rFonts w:eastAsia="Times New Roman"/>
          <w:szCs w:val="24"/>
        </w:rPr>
        <w:t>στη Δημοκρατική Συμπαράταξη έχουμε, λοιπόν, σταθερή θέση. Δεν είμαστε, όπως βλέπετε, με κανέναν, ούτε με τον κ. Τσίπρα ούτε με τον κ. Σόιμπλε. Είμαστε με τις θέσεις της ευρωπαϊκής σοσιαλδημοκρατίας, οι οποίες λένε ότι βεβαίως το δικαίωμα στη χρήση του επιπ</w:t>
      </w:r>
      <w:r>
        <w:rPr>
          <w:rFonts w:eastAsia="Times New Roman"/>
          <w:szCs w:val="24"/>
        </w:rPr>
        <w:t>λέον ποσού του πρωτογενούς πλεονάσματος μπορεί να είναι δικαίωμα απόφασης της δικής μας χώρας, όμως,</w:t>
      </w:r>
      <w:r>
        <w:rPr>
          <w:rFonts w:eastAsia="Times New Roman"/>
          <w:szCs w:val="24"/>
        </w:rPr>
        <w:t xml:space="preserve"> πρέπει</w:t>
      </w:r>
      <w:r>
        <w:rPr>
          <w:rFonts w:eastAsia="Times New Roman"/>
          <w:szCs w:val="24"/>
        </w:rPr>
        <w:t xml:space="preserve"> να διαπραγματεύεστε αποτελεσματικά, κάτι το οποίο δεν κάνετε. Δεν συμφωνείτε</w:t>
      </w:r>
      <w:r>
        <w:rPr>
          <w:rFonts w:eastAsia="Times New Roman"/>
          <w:szCs w:val="24"/>
        </w:rPr>
        <w:t xml:space="preserve"> ποτέ</w:t>
      </w:r>
      <w:r>
        <w:rPr>
          <w:rFonts w:eastAsia="Times New Roman"/>
          <w:szCs w:val="24"/>
        </w:rPr>
        <w:t xml:space="preserve"> την κατάλληλη στιγμή με τους εταίρους.  </w:t>
      </w:r>
    </w:p>
    <w:p w14:paraId="1BED4F0A" w14:textId="77777777" w:rsidR="0011574B" w:rsidRDefault="00BF5310">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εβαίως, χρειάζεται εθνικ</w:t>
      </w:r>
      <w:r>
        <w:rPr>
          <w:rFonts w:eastAsia="Times New Roman"/>
          <w:szCs w:val="24"/>
        </w:rPr>
        <w:t>ή γραμμή, χρειάζεται εθνική συνεννόηση. Δεν μπορείτε, αγαπητοί συνάδελφοι του ΣΥΡΙΖΑ και των Ανεξαρτήτων Ελλήνων, να τα καταφέρετε. Σας έχουμε πει κι άλλη φορά ότι χρειάζεται εθνική συνεννόηση. Χρειαζόταν χθες, χρειάζεται σήμερα, θα χρειάζεται και αύριο.</w:t>
      </w:r>
    </w:p>
    <w:p w14:paraId="1BED4F0B"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Γ</w:t>
      </w:r>
      <w:r>
        <w:rPr>
          <w:rFonts w:eastAsia="Times New Roman"/>
          <w:szCs w:val="24"/>
        </w:rPr>
        <w:t>ι’ αυτό παλεύουμε, για να πείσουμε για τις θέσεις μας, για την αναγκαία αλλαγή των πολιτικών συσχετισμών, για μία σύγχρονη σοσιαλδημοκρατία που θα επιβάλει αυτές τις θέσεις, την εθνική συνεννόηση για να βγει η χώρα από την κρίση. Γιατί με τις πολιτικές που</w:t>
      </w:r>
      <w:r>
        <w:rPr>
          <w:rFonts w:eastAsia="Times New Roman"/>
          <w:szCs w:val="24"/>
        </w:rPr>
        <w:t xml:space="preserve"> ασκείτε σήμερα, που συνεχίζουν να είναι αναποτελεσματικές, βαθαίνει περισσότερο η κρίση και δεν βγαίνουμε από τα μνημόνια. Αντίθετα, υπογράφετ</w:t>
      </w:r>
      <w:r>
        <w:rPr>
          <w:rFonts w:eastAsia="Times New Roman"/>
          <w:szCs w:val="24"/>
        </w:rPr>
        <w:t>ε</w:t>
      </w:r>
      <w:r>
        <w:rPr>
          <w:rFonts w:eastAsia="Times New Roman"/>
          <w:szCs w:val="24"/>
        </w:rPr>
        <w:t xml:space="preserve"> ένα διαρκές μνημόνιο, όπως και στο πρόσφατο </w:t>
      </w:r>
      <w:proofErr w:type="spellStart"/>
      <w:r>
        <w:rPr>
          <w:rFonts w:eastAsia="Times New Roman"/>
          <w:szCs w:val="24"/>
          <w:lang w:val="en-US"/>
        </w:rPr>
        <w:t>Eurogroup</w:t>
      </w:r>
      <w:proofErr w:type="spellEnd"/>
      <w:r>
        <w:rPr>
          <w:rFonts w:eastAsia="Times New Roman"/>
          <w:szCs w:val="24"/>
        </w:rPr>
        <w:t>.</w:t>
      </w:r>
    </w:p>
    <w:p w14:paraId="1BED4F0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Σας ευχαριστώ. </w:t>
      </w:r>
    </w:p>
    <w:p w14:paraId="1BED4F0D" w14:textId="77777777" w:rsidR="0011574B" w:rsidRDefault="00BF5310">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w:t>
      </w:r>
      <w:r>
        <w:rPr>
          <w:rFonts w:eastAsia="Times New Roman"/>
          <w:szCs w:val="24"/>
        </w:rPr>
        <w:t>κρατικής Συμπαράταξης ΠΑΣΟΚ-ΔΗΜΑΡ)</w:t>
      </w:r>
    </w:p>
    <w:p w14:paraId="1BED4F0E"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ο κ. Κωνσταντινόπουλος από τη Δημοκρατική Συμπαράταξη. </w:t>
      </w:r>
    </w:p>
    <w:p w14:paraId="1BED4F0F"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ΟΔΥΣΣΕΑΣ ΚΩΝΣΤΑΝΤΙΝΟΠΟΥΛΟΣ: </w:t>
      </w:r>
      <w:r>
        <w:rPr>
          <w:rFonts w:eastAsia="Times New Roman"/>
          <w:szCs w:val="24"/>
        </w:rPr>
        <w:t>Κυρίες και κύριοι συνάδελφοι, συζητάμε σήμερα μ</w:t>
      </w:r>
      <w:r>
        <w:rPr>
          <w:rFonts w:eastAsia="Times New Roman"/>
          <w:szCs w:val="24"/>
        </w:rPr>
        <w:t>ί</w:t>
      </w:r>
      <w:r>
        <w:rPr>
          <w:rFonts w:eastAsia="Times New Roman"/>
          <w:szCs w:val="24"/>
        </w:rPr>
        <w:t xml:space="preserve">α πρόταση του ΠΑΣΟΚ πριν δύο χρόνια για το </w:t>
      </w:r>
      <w:r>
        <w:rPr>
          <w:rFonts w:eastAsia="Times New Roman"/>
          <w:szCs w:val="24"/>
        </w:rPr>
        <w:lastRenderedPageBreak/>
        <w:t xml:space="preserve">ελάχιστο εγγυημένο εισόδημα, που η σημερινή Κυβέρνηση, με καθυστέρηση δύο ετών, φέρνει στη Βουλή. Δεν θα βάλουμε ονομαστική ψηφοφορία. Είμαστε σίγουροι ότι θα τη ψηφίσετε. </w:t>
      </w:r>
    </w:p>
    <w:p w14:paraId="1BED4F10" w14:textId="77777777" w:rsidR="0011574B" w:rsidRDefault="00BF5310">
      <w:pPr>
        <w:spacing w:line="600" w:lineRule="auto"/>
        <w:ind w:firstLine="720"/>
        <w:contextualSpacing/>
        <w:jc w:val="both"/>
        <w:rPr>
          <w:rFonts w:eastAsia="Times New Roman"/>
          <w:szCs w:val="24"/>
        </w:rPr>
      </w:pPr>
      <w:r>
        <w:rPr>
          <w:rFonts w:eastAsia="Times New Roman"/>
          <w:szCs w:val="24"/>
        </w:rPr>
        <w:t>Παράλληλα, όμως, είμαστε εδώ για να συζη</w:t>
      </w:r>
      <w:r>
        <w:rPr>
          <w:rFonts w:eastAsia="Times New Roman"/>
          <w:szCs w:val="24"/>
        </w:rPr>
        <w:t xml:space="preserve">τήσουμε τον τυχοδιωκτισμό της Κυβέρνησης και του Πρωθυπουργού, του κ. Αλέξη Τσίπρα, που τροφοδοτεί τον τυχοδιωκτισμό του κ. Σόιμπλε και αντιστρόφως. </w:t>
      </w:r>
    </w:p>
    <w:p w14:paraId="1BED4F11" w14:textId="77777777" w:rsidR="0011574B" w:rsidRDefault="00BF5310">
      <w:pPr>
        <w:spacing w:line="600" w:lineRule="auto"/>
        <w:ind w:firstLine="720"/>
        <w:contextualSpacing/>
        <w:jc w:val="both"/>
        <w:rPr>
          <w:rFonts w:eastAsia="Times New Roman"/>
          <w:szCs w:val="24"/>
        </w:rPr>
      </w:pPr>
      <w:r>
        <w:rPr>
          <w:rFonts w:eastAsia="Times New Roman"/>
          <w:szCs w:val="24"/>
        </w:rPr>
        <w:t>Θα σας πω δ</w:t>
      </w:r>
      <w:r>
        <w:rPr>
          <w:rFonts w:eastAsia="Times New Roman"/>
          <w:szCs w:val="24"/>
        </w:rPr>
        <w:t>ύ</w:t>
      </w:r>
      <w:r>
        <w:rPr>
          <w:rFonts w:eastAsia="Times New Roman"/>
          <w:szCs w:val="24"/>
        </w:rPr>
        <w:t>ο-τρία παραδείγματα πριν φτάσουμε στη συζήτηση για τη συγκεκριμένη τροπολογία. Όταν ήμασταν εδ</w:t>
      </w:r>
      <w:r>
        <w:rPr>
          <w:rFonts w:eastAsia="Times New Roman"/>
          <w:szCs w:val="24"/>
        </w:rPr>
        <w:t xml:space="preserve">ώ και μιλούσαμε για την τελευταία </w:t>
      </w:r>
      <w:proofErr w:type="spellStart"/>
      <w:r>
        <w:rPr>
          <w:rFonts w:eastAsia="Times New Roman"/>
          <w:szCs w:val="24"/>
        </w:rPr>
        <w:t>ανακεφαλαιοποίηση</w:t>
      </w:r>
      <w:proofErr w:type="spellEnd"/>
      <w:r>
        <w:rPr>
          <w:rFonts w:eastAsia="Times New Roman"/>
          <w:szCs w:val="24"/>
        </w:rPr>
        <w:t xml:space="preserve">, υπερασπιζόσασταν μαζί με τον κ. </w:t>
      </w:r>
      <w:proofErr w:type="spellStart"/>
      <w:r>
        <w:rPr>
          <w:rFonts w:eastAsia="Times New Roman"/>
          <w:szCs w:val="24"/>
        </w:rPr>
        <w:t>Τσακαλώτο</w:t>
      </w:r>
      <w:proofErr w:type="spellEnd"/>
      <w:r>
        <w:rPr>
          <w:rFonts w:eastAsia="Times New Roman"/>
          <w:szCs w:val="24"/>
        </w:rPr>
        <w:t xml:space="preserve"> ότι η ελληνική Κυβέρνηση θα έχει τον τελευταίο λόγο για τις διοικήσεις των τραπεζών. </w:t>
      </w:r>
    </w:p>
    <w:p w14:paraId="1BED4F12" w14:textId="77777777" w:rsidR="0011574B" w:rsidRDefault="00BF5310">
      <w:pPr>
        <w:spacing w:line="600" w:lineRule="auto"/>
        <w:ind w:firstLine="720"/>
        <w:contextualSpacing/>
        <w:jc w:val="both"/>
        <w:rPr>
          <w:rFonts w:eastAsia="Times New Roman"/>
          <w:szCs w:val="24"/>
        </w:rPr>
      </w:pPr>
      <w:r>
        <w:rPr>
          <w:rFonts w:eastAsia="Times New Roman"/>
          <w:szCs w:val="24"/>
        </w:rPr>
        <w:t>Χθες, σε μ</w:t>
      </w:r>
      <w:r>
        <w:rPr>
          <w:rFonts w:eastAsia="Times New Roman"/>
          <w:szCs w:val="24"/>
        </w:rPr>
        <w:t>ί</w:t>
      </w:r>
      <w:r>
        <w:rPr>
          <w:rFonts w:eastAsia="Times New Roman"/>
          <w:szCs w:val="24"/>
        </w:rPr>
        <w:t>α τράπεζα, η οποία έκανε, με όλες τις διαδικασίες και προϋποθέσε</w:t>
      </w:r>
      <w:r>
        <w:rPr>
          <w:rFonts w:eastAsia="Times New Roman"/>
          <w:szCs w:val="24"/>
        </w:rPr>
        <w:t xml:space="preserve">ις, την εκλογή του νέου Διευθύνοντα Συμβούλου της, ο </w:t>
      </w:r>
      <w:r>
        <w:rPr>
          <w:rFonts w:eastAsia="Times New Roman"/>
          <w:szCs w:val="24"/>
          <w:lang w:val="en-US"/>
        </w:rPr>
        <w:t>SSM</w:t>
      </w:r>
      <w:r>
        <w:rPr>
          <w:rFonts w:eastAsia="Times New Roman"/>
          <w:szCs w:val="24"/>
        </w:rPr>
        <w:t xml:space="preserve">, με ένα απλό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σταμάτησε τη διαδικασία, κύριοι. </w:t>
      </w:r>
      <w:r>
        <w:rPr>
          <w:rFonts w:eastAsia="Times New Roman"/>
          <w:szCs w:val="24"/>
        </w:rPr>
        <w:t>Η</w:t>
      </w:r>
      <w:r>
        <w:rPr>
          <w:rFonts w:eastAsia="Times New Roman"/>
          <w:szCs w:val="24"/>
        </w:rPr>
        <w:t xml:space="preserve"> Κυβέρνηση, βεβαίως, </w:t>
      </w:r>
      <w:r>
        <w:rPr>
          <w:rFonts w:eastAsia="Times New Roman"/>
          <w:szCs w:val="24"/>
        </w:rPr>
        <w:lastRenderedPageBreak/>
        <w:t>δεν μπορεί να κάνει απολύτως τίποτα, γιατί τα παρέδωσε όλα στους ξένους κι ο αφελληνισμός των  ελληνικών τραπεζών γίνεται σ</w:t>
      </w:r>
      <w:r>
        <w:rPr>
          <w:rFonts w:eastAsia="Times New Roman"/>
          <w:szCs w:val="24"/>
        </w:rPr>
        <w:t>την πράξη,</w:t>
      </w:r>
    </w:p>
    <w:p w14:paraId="1BED4F13"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Ξέρετε, ζήτησε ο </w:t>
      </w:r>
      <w:r>
        <w:rPr>
          <w:rFonts w:eastAsia="Times New Roman"/>
          <w:szCs w:val="24"/>
          <w:lang w:val="en-US"/>
        </w:rPr>
        <w:t>SSM</w:t>
      </w:r>
      <w:r>
        <w:rPr>
          <w:rFonts w:eastAsia="Times New Roman"/>
          <w:szCs w:val="24"/>
        </w:rPr>
        <w:t xml:space="preserve">, που του παραδώσατε εσείς, να μην έχουν οι Έλληνες μέτοχοι κανένα δικαίωμα στην επιλογή του νέου </w:t>
      </w:r>
      <w:r>
        <w:rPr>
          <w:rFonts w:eastAsia="Times New Roman"/>
          <w:szCs w:val="24"/>
        </w:rPr>
        <w:t>δ</w:t>
      </w:r>
      <w:r>
        <w:rPr>
          <w:rFonts w:eastAsia="Times New Roman"/>
          <w:szCs w:val="24"/>
        </w:rPr>
        <w:t xml:space="preserve">ιευθύνοντα </w:t>
      </w:r>
      <w:r>
        <w:rPr>
          <w:rFonts w:eastAsia="Times New Roman"/>
          <w:szCs w:val="24"/>
        </w:rPr>
        <w:t>σ</w:t>
      </w:r>
      <w:r>
        <w:rPr>
          <w:rFonts w:eastAsia="Times New Roman"/>
          <w:szCs w:val="24"/>
        </w:rPr>
        <w:t xml:space="preserve">υμβούλου, αλλά ο επενδυτής-«κοράκι», που εσείς καταδικάζατε, θα μπορεί να επιλέξει, χωρίς να έχει την πλειοψηφία, </w:t>
      </w:r>
      <w:r>
        <w:rPr>
          <w:rFonts w:eastAsia="Times New Roman"/>
          <w:szCs w:val="24"/>
        </w:rPr>
        <w:t xml:space="preserve">με την υπογραφή Τσίπρα-Καμμένου, τον νέο </w:t>
      </w:r>
      <w:r>
        <w:rPr>
          <w:rFonts w:eastAsia="Times New Roman"/>
          <w:szCs w:val="24"/>
        </w:rPr>
        <w:t>δ</w:t>
      </w:r>
      <w:r>
        <w:rPr>
          <w:rFonts w:eastAsia="Times New Roman"/>
          <w:szCs w:val="24"/>
        </w:rPr>
        <w:t xml:space="preserve">ιευθύνοντα </w:t>
      </w:r>
      <w:r>
        <w:rPr>
          <w:rFonts w:eastAsia="Times New Roman"/>
          <w:szCs w:val="24"/>
        </w:rPr>
        <w:t>σ</w:t>
      </w:r>
      <w:r>
        <w:rPr>
          <w:rFonts w:eastAsia="Times New Roman"/>
          <w:szCs w:val="24"/>
        </w:rPr>
        <w:t xml:space="preserve">ύμβουλο. </w:t>
      </w:r>
    </w:p>
    <w:p w14:paraId="1BED4F1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Ετοιμάζεστε, εντός των ημερών, να ξεπουλήσετε την Εθνική Ασφαλιστική χωρίς κανέναν διαγωνισμό. </w:t>
      </w:r>
      <w:r>
        <w:rPr>
          <w:rFonts w:eastAsia="Times New Roman"/>
          <w:szCs w:val="24"/>
        </w:rPr>
        <w:t>Μ</w:t>
      </w:r>
      <w:r>
        <w:rPr>
          <w:rFonts w:eastAsia="Times New Roman"/>
          <w:szCs w:val="24"/>
        </w:rPr>
        <w:t>ία μεγάλη εταιρεία, όπως δώσατε τις ελληνικές τράπεζες, θα παραδοθεί πάλι σε κάποιον φίλο του κ.</w:t>
      </w:r>
      <w:r>
        <w:rPr>
          <w:rFonts w:eastAsia="Times New Roman"/>
          <w:szCs w:val="24"/>
        </w:rPr>
        <w:t xml:space="preserve"> </w:t>
      </w:r>
      <w:proofErr w:type="spellStart"/>
      <w:r>
        <w:rPr>
          <w:rFonts w:eastAsia="Times New Roman"/>
          <w:szCs w:val="24"/>
        </w:rPr>
        <w:t>Τσακαλώτου</w:t>
      </w:r>
      <w:proofErr w:type="spellEnd"/>
      <w:r>
        <w:rPr>
          <w:rFonts w:eastAsia="Times New Roman"/>
          <w:szCs w:val="24"/>
        </w:rPr>
        <w:t xml:space="preserve">.  </w:t>
      </w:r>
    </w:p>
    <w:p w14:paraId="1BED4F15" w14:textId="77777777" w:rsidR="0011574B" w:rsidRDefault="00BF5310">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 xml:space="preserve">ην ξεχνάτε την </w:t>
      </w:r>
      <w:proofErr w:type="spellStart"/>
      <w:r>
        <w:rPr>
          <w:rFonts w:eastAsia="Times New Roman"/>
          <w:szCs w:val="24"/>
        </w:rPr>
        <w:t>καζινοποίηση</w:t>
      </w:r>
      <w:proofErr w:type="spellEnd"/>
      <w:r>
        <w:rPr>
          <w:rFonts w:eastAsia="Times New Roman"/>
          <w:szCs w:val="24"/>
        </w:rPr>
        <w:t xml:space="preserve"> και τα </w:t>
      </w:r>
      <w:proofErr w:type="spellStart"/>
      <w:r>
        <w:rPr>
          <w:rFonts w:eastAsia="Times New Roman"/>
          <w:szCs w:val="24"/>
        </w:rPr>
        <w:t>φρουτάκια</w:t>
      </w:r>
      <w:proofErr w:type="spellEnd"/>
      <w:r>
        <w:rPr>
          <w:rFonts w:eastAsia="Times New Roman"/>
          <w:szCs w:val="24"/>
        </w:rPr>
        <w:t xml:space="preserve">. Περιμένουμε από τον Εισαγγελέα να ζητήσει από τον Πρόεδρο Παιγνίων -κολλητό του κ. </w:t>
      </w:r>
      <w:proofErr w:type="spellStart"/>
      <w:r>
        <w:rPr>
          <w:rFonts w:eastAsia="Times New Roman"/>
          <w:szCs w:val="24"/>
        </w:rPr>
        <w:t>Τσακαλώτου</w:t>
      </w:r>
      <w:proofErr w:type="spellEnd"/>
      <w:r>
        <w:rPr>
          <w:rFonts w:eastAsia="Times New Roman"/>
          <w:szCs w:val="24"/>
        </w:rPr>
        <w:t xml:space="preserve">, δεν ξέρω εάν είναι στους πενήντα τρεις- να πει γιατί άλλαξε </w:t>
      </w:r>
      <w:r>
        <w:rPr>
          <w:rFonts w:eastAsia="Times New Roman"/>
          <w:szCs w:val="24"/>
        </w:rPr>
        <w:lastRenderedPageBreak/>
        <w:t>ο ίδιος, ενώ ήταν μέλος στην προηγούμεν</w:t>
      </w:r>
      <w:r>
        <w:rPr>
          <w:rFonts w:eastAsia="Times New Roman"/>
          <w:szCs w:val="24"/>
        </w:rPr>
        <w:t xml:space="preserve">η Επιτροπή Παιγνίων, την απόφασή του και παρέδωσε τη χώρα -χωρίς κανένα προηγούμενο σε άλλη ευρωπαϊκή χώρα- στο να γίνονται καζίνο παντού χωρίς προϋποθέσεις. Και αναρωτιέμαι, εσείς που κάνατε τις επερωτήσεις και δεν έχετε πάρει απάντηση από τον κ. </w:t>
      </w:r>
      <w:proofErr w:type="spellStart"/>
      <w:r>
        <w:rPr>
          <w:rFonts w:eastAsia="Times New Roman"/>
          <w:szCs w:val="24"/>
        </w:rPr>
        <w:t>Τσακαλώτ</w:t>
      </w:r>
      <w:r>
        <w:rPr>
          <w:rFonts w:eastAsia="Times New Roman"/>
          <w:szCs w:val="24"/>
        </w:rPr>
        <w:t>ο</w:t>
      </w:r>
      <w:proofErr w:type="spellEnd"/>
      <w:r>
        <w:rPr>
          <w:rFonts w:eastAsia="Times New Roman"/>
          <w:szCs w:val="24"/>
        </w:rPr>
        <w:t xml:space="preserve">, τι λέτε; Εμείς περιμένουμε τον Εισαγγελέα να καλέσει τον κ. </w:t>
      </w:r>
      <w:proofErr w:type="spellStart"/>
      <w:r>
        <w:rPr>
          <w:rFonts w:eastAsia="Times New Roman"/>
          <w:szCs w:val="24"/>
        </w:rPr>
        <w:t>Τσακαλώτο</w:t>
      </w:r>
      <w:proofErr w:type="spellEnd"/>
      <w:r>
        <w:rPr>
          <w:rFonts w:eastAsia="Times New Roman"/>
          <w:szCs w:val="24"/>
        </w:rPr>
        <w:t xml:space="preserve"> να πει γιατί η προηγούμενη διοίκηση, που διόρισε πάλι ο ΣΥΡΙΖΑ, είχε βγάλει άλλη απόφαση, και τα ίδια μέλη άλλαξαν την απόφασή τους. </w:t>
      </w:r>
    </w:p>
    <w:p w14:paraId="1BED4F16" w14:textId="77777777" w:rsidR="0011574B" w:rsidRDefault="00BF5310">
      <w:pPr>
        <w:spacing w:line="600" w:lineRule="auto"/>
        <w:ind w:firstLine="720"/>
        <w:contextualSpacing/>
        <w:jc w:val="both"/>
        <w:rPr>
          <w:rFonts w:eastAsia="Times New Roman"/>
          <w:szCs w:val="24"/>
        </w:rPr>
      </w:pPr>
      <w:r>
        <w:rPr>
          <w:rFonts w:eastAsia="Times New Roman"/>
          <w:szCs w:val="24"/>
        </w:rPr>
        <w:t>Δεν θα το αφήσουμε εδώ, κύριοι Υπουργοί. Θα το πά</w:t>
      </w:r>
      <w:r>
        <w:rPr>
          <w:rFonts w:eastAsia="Times New Roman"/>
          <w:szCs w:val="24"/>
        </w:rPr>
        <w:t xml:space="preserve">με όσο δεν γίνεται μακριά. Αυτοί είσαστε εσείς. </w:t>
      </w:r>
      <w:r>
        <w:rPr>
          <w:rFonts w:eastAsia="Times New Roman"/>
          <w:szCs w:val="24"/>
        </w:rPr>
        <w:t>Σ</w:t>
      </w:r>
      <w:r>
        <w:rPr>
          <w:rFonts w:eastAsia="Times New Roman"/>
          <w:szCs w:val="24"/>
        </w:rPr>
        <w:t xml:space="preserve">ήμερα, σε ένα μικρό καβγαδάκι, για να μπορέσετε να ψηφίσετε τα επόμενα μέτρα, φέρατε και ονομαστική για το έκτακτο επίδομα. </w:t>
      </w:r>
    </w:p>
    <w:p w14:paraId="1BED4F17" w14:textId="77777777" w:rsidR="0011574B" w:rsidRDefault="00BF5310">
      <w:pPr>
        <w:spacing w:line="600" w:lineRule="auto"/>
        <w:ind w:firstLine="720"/>
        <w:contextualSpacing/>
        <w:jc w:val="both"/>
        <w:rPr>
          <w:rFonts w:eastAsia="Times New Roman"/>
          <w:szCs w:val="24"/>
        </w:rPr>
      </w:pPr>
      <w:r>
        <w:rPr>
          <w:rFonts w:eastAsia="Times New Roman"/>
          <w:szCs w:val="24"/>
        </w:rPr>
        <w:t>Αναρωτιέμαι: Εάν δεν γινόταν ονομαστική -και απευθύνομαι σε όλα τα κόμματα- δεν θα</w:t>
      </w:r>
      <w:r>
        <w:rPr>
          <w:rFonts w:eastAsia="Times New Roman"/>
          <w:szCs w:val="24"/>
        </w:rPr>
        <w:t xml:space="preserve"> ψηφίζαμε όλοι «</w:t>
      </w:r>
      <w:r>
        <w:rPr>
          <w:rFonts w:eastAsia="Times New Roman"/>
          <w:szCs w:val="24"/>
        </w:rPr>
        <w:t>ν</w:t>
      </w:r>
      <w:r>
        <w:rPr>
          <w:rFonts w:eastAsia="Times New Roman"/>
          <w:szCs w:val="24"/>
        </w:rPr>
        <w:t>αι»; Δεν είχαμε πει όλοι ότι θα ψηφίσουμε «</w:t>
      </w:r>
      <w:r>
        <w:rPr>
          <w:rFonts w:eastAsia="Times New Roman"/>
          <w:szCs w:val="24"/>
        </w:rPr>
        <w:t>ν</w:t>
      </w:r>
      <w:r>
        <w:rPr>
          <w:rFonts w:eastAsia="Times New Roman"/>
          <w:szCs w:val="24"/>
        </w:rPr>
        <w:t>αι»; Εμείς έχουμε μ</w:t>
      </w:r>
      <w:r>
        <w:rPr>
          <w:rFonts w:eastAsia="Times New Roman"/>
          <w:szCs w:val="24"/>
        </w:rPr>
        <w:t>ί</w:t>
      </w:r>
      <w:r>
        <w:rPr>
          <w:rFonts w:eastAsia="Times New Roman"/>
          <w:szCs w:val="24"/>
        </w:rPr>
        <w:t xml:space="preserve">α διαφορετική πρόταση για τα κριτήρια με τα </w:t>
      </w:r>
      <w:r>
        <w:rPr>
          <w:rFonts w:eastAsia="Times New Roman"/>
          <w:szCs w:val="24"/>
        </w:rPr>
        <w:lastRenderedPageBreak/>
        <w:t>οποία θα έπρεπε να δοθεί στους χαμηλοσυνταξιούχους, στους άνεργους, στις μονογονεϊκές οικογένειες, αυτά που εσάς δεν σας ενδιαφέρου</w:t>
      </w:r>
      <w:r>
        <w:rPr>
          <w:rFonts w:eastAsia="Times New Roman"/>
          <w:szCs w:val="24"/>
        </w:rPr>
        <w:t xml:space="preserve">ν. </w:t>
      </w:r>
      <w:r>
        <w:rPr>
          <w:rFonts w:eastAsia="Times New Roman"/>
          <w:szCs w:val="24"/>
        </w:rPr>
        <w:t>Σ</w:t>
      </w:r>
      <w:r>
        <w:rPr>
          <w:rFonts w:eastAsia="Times New Roman"/>
          <w:szCs w:val="24"/>
        </w:rPr>
        <w:t>τους συνταξιούχους το δίνετε χωρίς κριτήρια, γιατί πραγματικά μπορεί να υπάρχουν πολλοί συνταξιούχοι που να μην χρειάζεται να το λάβουν. Αυτό, όμως, είναι ένα βοήθημα για κάποιους που το χρειάζονται.</w:t>
      </w:r>
    </w:p>
    <w:p w14:paraId="1BED4F18" w14:textId="77777777" w:rsidR="0011574B" w:rsidRDefault="00BF5310">
      <w:pPr>
        <w:spacing w:line="600" w:lineRule="auto"/>
        <w:ind w:firstLine="720"/>
        <w:contextualSpacing/>
        <w:jc w:val="both"/>
        <w:rPr>
          <w:rFonts w:eastAsia="Times New Roman"/>
          <w:szCs w:val="24"/>
        </w:rPr>
      </w:pPr>
      <w:r>
        <w:rPr>
          <w:rFonts w:eastAsia="Times New Roman"/>
          <w:szCs w:val="24"/>
        </w:rPr>
        <w:t>Αναρωτιέμαι: Εάν αύριο -και απευθύνομαι στην Αντιπολ</w:t>
      </w:r>
      <w:r>
        <w:rPr>
          <w:rFonts w:eastAsia="Times New Roman"/>
          <w:szCs w:val="24"/>
        </w:rPr>
        <w:t>ίτευση- δοθούν οι εξηγήσεις, θα το ψηφίσετε ή όχι; Θα το ψηφίσετε. Εάν θέλουμε να είμαστε συνεπείς -και εμείς είμαστε συνεπείς- στις θέσεις μας, πρέπει να γνωρίζουμε πως όταν δόθηκε το κοινωνικό μέρισμα -και δεν θέλετε να γίνετε ΣΥΡΙΖΑ που έβριζε και λοιδο</w:t>
      </w:r>
      <w:r>
        <w:rPr>
          <w:rFonts w:eastAsia="Times New Roman"/>
          <w:szCs w:val="24"/>
        </w:rPr>
        <w:t>ρούσε το επίδομα και στους ένστολους, σας θυμίζω ότι στους ένστολους δώσαμε επίδομα και παρόλο που διαφωνούσαμε εμείς με τον τρόπο αυτό ως Δημοκρατική Συμπαράταξη, το ψηφίσαμε-…</w:t>
      </w:r>
    </w:p>
    <w:p w14:paraId="1BED4F19" w14:textId="77777777" w:rsidR="0011574B" w:rsidRDefault="00BF5310">
      <w:pPr>
        <w:spacing w:line="600" w:lineRule="auto"/>
        <w:ind w:firstLine="720"/>
        <w:contextualSpacing/>
        <w:jc w:val="both"/>
        <w:rPr>
          <w:rFonts w:eastAsia="Times New Roman"/>
          <w:szCs w:val="24"/>
        </w:rPr>
      </w:pPr>
      <w:r>
        <w:rPr>
          <w:rFonts w:eastAsia="Times New Roman"/>
          <w:b/>
          <w:szCs w:val="24"/>
        </w:rPr>
        <w:t>ΑΝΑΣΤΑΣΙΟΣ ΔΗΜΟΣΧΑΚΗΣ:</w:t>
      </w:r>
      <w:r>
        <w:rPr>
          <w:rFonts w:eastAsia="Times New Roman"/>
          <w:szCs w:val="24"/>
        </w:rPr>
        <w:t xml:space="preserve"> Παρακαλώ. Στα στελέχη.</w:t>
      </w:r>
    </w:p>
    <w:p w14:paraId="1BED4F1A"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Στα στελέχη. </w:t>
      </w:r>
    </w:p>
    <w:p w14:paraId="1BED4F1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…δώσαμε το επίδομα με τη διαφωνία μας. Έτσι και σήμερα ερχόμαστε εδώ, για να είμαστε συνεπείς με τη γραμμή μας, και στηρίζουμε τους </w:t>
      </w:r>
      <w:proofErr w:type="spellStart"/>
      <w:r>
        <w:rPr>
          <w:rFonts w:eastAsia="Times New Roman"/>
          <w:szCs w:val="24"/>
        </w:rPr>
        <w:t>μικροσυνταξιούχους</w:t>
      </w:r>
      <w:proofErr w:type="spellEnd"/>
      <w:r>
        <w:rPr>
          <w:rFonts w:eastAsia="Times New Roman"/>
          <w:szCs w:val="24"/>
        </w:rPr>
        <w:t>.</w:t>
      </w:r>
    </w:p>
    <w:p w14:paraId="1BED4F1C" w14:textId="77777777" w:rsidR="0011574B" w:rsidRDefault="00BF5310">
      <w:pPr>
        <w:spacing w:line="600" w:lineRule="auto"/>
        <w:ind w:firstLine="720"/>
        <w:contextualSpacing/>
        <w:jc w:val="both"/>
        <w:rPr>
          <w:rFonts w:eastAsia="Times New Roman"/>
          <w:szCs w:val="24"/>
        </w:rPr>
      </w:pPr>
      <w:r>
        <w:rPr>
          <w:rFonts w:eastAsia="Times New Roman"/>
          <w:szCs w:val="24"/>
        </w:rPr>
        <w:t>Άρα φίλες και φίλοι, εμείς δεν αλλάζουμε σε κάτι τη θέση μας, γιατί δεν εκβιαζόμαστε ούτε</w:t>
      </w:r>
      <w:r>
        <w:rPr>
          <w:rFonts w:eastAsia="Times New Roman"/>
          <w:szCs w:val="24"/>
        </w:rPr>
        <w:t xml:space="preserve"> από τον Σόιμπλε ούτε από τον κ. Τσίπρα. Ο κ. Τσίπρας και ο κ. Σόιμπλε τροφοδοτούν τον τυχοδιωκτισμό τους για τους δικούς τους λόγους. Για εσωτερικούς λόγους ο κ. Σόιμπλε στη Γερμανία και ο κ. Τσίπρας στην Ελλάδα. Γιατί θέλει μετά από αυτή τη μικρή «επανάσ</w:t>
      </w:r>
      <w:r>
        <w:rPr>
          <w:rFonts w:eastAsia="Times New Roman"/>
          <w:szCs w:val="24"/>
        </w:rPr>
        <w:t xml:space="preserve">ταση» και αφού πουλήσει απόλυτο σανό εντός και εκτός Βουλής, να φέρει τα μέτρα. </w:t>
      </w:r>
      <w:r>
        <w:rPr>
          <w:rFonts w:eastAsia="Times New Roman"/>
          <w:szCs w:val="24"/>
        </w:rPr>
        <w:t>Τ</w:t>
      </w:r>
      <w:r>
        <w:rPr>
          <w:rFonts w:eastAsia="Times New Roman"/>
          <w:szCs w:val="24"/>
        </w:rPr>
        <w:t xml:space="preserve">α μέτρα θα έρθουν σύντροφοι του Πάνου Καμμένου και θα τα ψηφίσετε είτε με τον </w:t>
      </w:r>
      <w:proofErr w:type="spellStart"/>
      <w:r>
        <w:rPr>
          <w:rFonts w:eastAsia="Times New Roman"/>
          <w:szCs w:val="24"/>
        </w:rPr>
        <w:t>μπούλη</w:t>
      </w:r>
      <w:proofErr w:type="spellEnd"/>
      <w:r>
        <w:rPr>
          <w:rFonts w:eastAsia="Times New Roman"/>
          <w:szCs w:val="24"/>
        </w:rPr>
        <w:t xml:space="preserve"> είτε χωρίς τον </w:t>
      </w:r>
      <w:proofErr w:type="spellStart"/>
      <w:r>
        <w:rPr>
          <w:rFonts w:eastAsia="Times New Roman"/>
          <w:szCs w:val="24"/>
        </w:rPr>
        <w:t>μπούλη</w:t>
      </w:r>
      <w:proofErr w:type="spellEnd"/>
      <w:r>
        <w:rPr>
          <w:rFonts w:eastAsia="Times New Roman"/>
          <w:szCs w:val="24"/>
        </w:rPr>
        <w:t xml:space="preserve">, όπως λέει ο Πρωθυπουργός. </w:t>
      </w:r>
    </w:p>
    <w:p w14:paraId="1BED4F1D" w14:textId="77777777" w:rsidR="0011574B" w:rsidRDefault="00BF5310">
      <w:pPr>
        <w:spacing w:line="600" w:lineRule="auto"/>
        <w:ind w:firstLine="720"/>
        <w:contextualSpacing/>
        <w:jc w:val="both"/>
        <w:rPr>
          <w:rFonts w:eastAsia="Times New Roman"/>
          <w:szCs w:val="24"/>
        </w:rPr>
      </w:pPr>
      <w:r>
        <w:rPr>
          <w:rFonts w:eastAsia="Times New Roman"/>
          <w:szCs w:val="24"/>
        </w:rPr>
        <w:t>Γι’ αυτό εμείς ως Δημοκρατική Συμπαράταξ</w:t>
      </w:r>
      <w:r>
        <w:rPr>
          <w:rFonts w:eastAsia="Times New Roman"/>
          <w:szCs w:val="24"/>
        </w:rPr>
        <w:t>η…</w:t>
      </w:r>
    </w:p>
    <w:p w14:paraId="1BED4F1E"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lastRenderedPageBreak/>
        <w:t>ΑΛΕΞΑΝΔΡΟΣ ΤΡΙΑΝΤΑΦΥΛΛΙΔΗΣ: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1BED4F1F" w14:textId="77777777" w:rsidR="0011574B" w:rsidRDefault="00BF5310">
      <w:pPr>
        <w:spacing w:line="600" w:lineRule="auto"/>
        <w:ind w:firstLine="720"/>
        <w:contextualSpacing/>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Τριανταφυλλίδη, ηρεμήστε. Θα τα ψηφίσετε. Δεν θα αφήσετε την καρέκλα με τίποτα, όπως και οι Υπουργοί δεν θα αφήσουν την καρέκλα με τίποτα.</w:t>
      </w:r>
    </w:p>
    <w:p w14:paraId="1BED4F2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Σε λίγες ημέρες -και απευθύνομαι σε</w:t>
      </w:r>
      <w:r>
        <w:rPr>
          <w:rFonts w:eastAsia="Times New Roman" w:cs="Times New Roman"/>
          <w:szCs w:val="24"/>
        </w:rPr>
        <w:t xml:space="preserve"> όλους- θα έχουν ξεχαστεί όλα αυτά που λέτε και οι όποιες μάχες. Σας θυμίζω ότι η Δημοκρατική Συμπαράταξη και στο ΕΣΡ έδωσε την ίδια μάχη και λοιδορήθηκε. </w:t>
      </w:r>
      <w:r>
        <w:rPr>
          <w:rFonts w:eastAsia="Times New Roman" w:cs="Times New Roman"/>
          <w:szCs w:val="24"/>
        </w:rPr>
        <w:t>Σ</w:t>
      </w:r>
      <w:r>
        <w:rPr>
          <w:rFonts w:eastAsia="Times New Roman" w:cs="Times New Roman"/>
          <w:szCs w:val="24"/>
        </w:rPr>
        <w:t xml:space="preserve">το τέλος δικαιώθηκε. Θα θυμάστε τον Υπουργό, που απευθυνόμενος λέει για τον </w:t>
      </w:r>
      <w:proofErr w:type="spellStart"/>
      <w:r>
        <w:rPr>
          <w:rFonts w:eastAsia="Times New Roman" w:cs="Times New Roman"/>
          <w:szCs w:val="24"/>
        </w:rPr>
        <w:t>Ολανδρέου</w:t>
      </w:r>
      <w:proofErr w:type="spellEnd"/>
      <w:r>
        <w:rPr>
          <w:rFonts w:eastAsia="Times New Roman" w:cs="Times New Roman"/>
          <w:szCs w:val="24"/>
        </w:rPr>
        <w:t>, επικαλείται τ</w:t>
      </w:r>
      <w:r>
        <w:rPr>
          <w:rFonts w:eastAsia="Times New Roman" w:cs="Times New Roman"/>
          <w:szCs w:val="24"/>
        </w:rPr>
        <w:t xml:space="preserve">ους Ευρωπαίους σοσιαλιστές. Πριν έρθει στο ΕΣΡ για να υπογράψει τα πάντα και να αποδεχθεί τα πάντα, είχε βγει σε έναν τηλεοπτικό σταθμό που έλεγε, δεν υπάρχουν πάνω από τέσσερις άδειες. </w:t>
      </w:r>
      <w:r>
        <w:rPr>
          <w:rFonts w:eastAsia="Times New Roman" w:cs="Times New Roman"/>
          <w:szCs w:val="24"/>
        </w:rPr>
        <w:t>Μ</w:t>
      </w:r>
      <w:r>
        <w:rPr>
          <w:rFonts w:eastAsia="Times New Roman" w:cs="Times New Roman"/>
          <w:szCs w:val="24"/>
        </w:rPr>
        <w:t>ετά ήρθε εδώ και υπέγραψε ότι όλα αυτά φεύγουν από τον κ. Παππά και π</w:t>
      </w:r>
      <w:r>
        <w:rPr>
          <w:rFonts w:eastAsia="Times New Roman" w:cs="Times New Roman"/>
          <w:szCs w:val="24"/>
        </w:rPr>
        <w:t xml:space="preserve">άνε στο ΕΣΡ. </w:t>
      </w:r>
    </w:p>
    <w:p w14:paraId="1BED4F2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Β΄ Αντιπρόεδρος της Βουλής κ</w:t>
      </w:r>
      <w:r w:rsidRPr="00D5597E">
        <w:rPr>
          <w:rFonts w:eastAsia="Times New Roman" w:cs="Times New Roman"/>
          <w:szCs w:val="24"/>
        </w:rPr>
        <w:t>.</w:t>
      </w:r>
      <w:r w:rsidRPr="00B37E99">
        <w:rPr>
          <w:rFonts w:eastAsia="Times New Roman" w:cs="Times New Roman"/>
          <w:b/>
          <w:szCs w:val="24"/>
        </w:rPr>
        <w:t xml:space="preserve"> ΓΕΩΡΓΙΟΣ ΒΑΡΕΜΕΝΟΣ</w:t>
      </w:r>
      <w:r>
        <w:rPr>
          <w:rFonts w:eastAsia="Times New Roman" w:cs="Times New Roman"/>
          <w:szCs w:val="24"/>
        </w:rPr>
        <w:t>)</w:t>
      </w:r>
    </w:p>
    <w:p w14:paraId="1BED4F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Έτσι θα γίνει και τις επόμενες ημέρες. Γι’ αυτό το μικρό κάνετε μεγάλη φασαρία, για να μπορέσετε να κρύψετε ότι τις επόμενες ημέρες θα αποδεχ</w:t>
      </w:r>
      <w:r>
        <w:rPr>
          <w:rFonts w:eastAsia="Times New Roman" w:cs="Times New Roman"/>
          <w:szCs w:val="24"/>
        </w:rPr>
        <w:t>τείτε και τα πλεονάσματα του 3,5% και τα 4,2 δισεκατομμύρια μέτρα. Εμείς θα είμαστε εδώ, γιατί μαζί με όλες τις δυνάμεις τις προοδευτικές μπορούμε να φτιάξουμε τη μεγάλη παράταξη.</w:t>
      </w:r>
    </w:p>
    <w:p w14:paraId="1BED4F2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1BED4F24" w14:textId="77777777" w:rsidR="0011574B" w:rsidRDefault="00BF5310">
      <w:pPr>
        <w:spacing w:line="600" w:lineRule="auto"/>
        <w:ind w:firstLine="720"/>
        <w:contextualSpacing/>
        <w:jc w:val="both"/>
        <w:rPr>
          <w:rFonts w:eastAsia="Times New Roman" w:cs="Times New Roman"/>
          <w:b/>
          <w:szCs w:val="24"/>
        </w:rPr>
      </w:pPr>
      <w:r>
        <w:rPr>
          <w:rFonts w:eastAsia="Times New Roman" w:cs="Times New Roman"/>
          <w:szCs w:val="24"/>
        </w:rPr>
        <w:t>(Χειροκροτήματα από την πτέρυγα της Δημοκρατικής Συμπαρά</w:t>
      </w:r>
      <w:r>
        <w:rPr>
          <w:rFonts w:eastAsia="Times New Roman" w:cs="Times New Roman"/>
          <w:szCs w:val="24"/>
        </w:rPr>
        <w:t>ταξης ΠΑΣΟΚ-ΔΗΜΑΡ)</w:t>
      </w:r>
    </w:p>
    <w:p w14:paraId="1BED4F2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1BED4F2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Πετρόπουλος.</w:t>
      </w:r>
    </w:p>
    <w:p w14:paraId="1BED4F2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1BED4F2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Μου είχαν πει για τουλάχιστον δέκα λε</w:t>
      </w:r>
      <w:r>
        <w:rPr>
          <w:rFonts w:eastAsia="Times New Roman" w:cs="Times New Roman"/>
          <w:szCs w:val="24"/>
        </w:rPr>
        <w:t>πτά. Έχω πέντε;</w:t>
      </w:r>
    </w:p>
    <w:p w14:paraId="1BED4F2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Προχωρήστε. Το γοργόν και χάριν έχει.</w:t>
      </w:r>
    </w:p>
    <w:p w14:paraId="1BED4F2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Εντάξει, πέντε. Δεν υπάρχει λόγος να χάνω χρόνο. </w:t>
      </w:r>
    </w:p>
    <w:p w14:paraId="1BED4F2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Δώστε του χρόνο, γιατί τον στεναχωρήσαμε.</w:t>
      </w:r>
    </w:p>
    <w:p w14:paraId="1BED4F2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Δεν με στενοχωρείτε, </w:t>
      </w:r>
      <w:r>
        <w:rPr>
          <w:rFonts w:eastAsia="Times New Roman" w:cs="Times New Roman"/>
          <w:szCs w:val="24"/>
        </w:rPr>
        <w:lastRenderedPageBreak/>
        <w:t>κύριε Τζαβάρα. Ο καθένας εκτίθεται όπως θέλει στην Αίθουσα αυτή και οπουδήποτε στην κοινωνία.</w:t>
      </w:r>
    </w:p>
    <w:p w14:paraId="1BED4F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Όμως, μένω με μία απορία. Βέβαια, ο κ. </w:t>
      </w:r>
      <w:proofErr w:type="spellStart"/>
      <w:r>
        <w:rPr>
          <w:rFonts w:eastAsia="Times New Roman" w:cs="Times New Roman"/>
          <w:szCs w:val="24"/>
        </w:rPr>
        <w:t>Σαλμάς</w:t>
      </w:r>
      <w:proofErr w:type="spellEnd"/>
      <w:r>
        <w:rPr>
          <w:rFonts w:eastAsia="Times New Roman" w:cs="Times New Roman"/>
          <w:szCs w:val="24"/>
        </w:rPr>
        <w:t xml:space="preserve"> </w:t>
      </w:r>
      <w:proofErr w:type="spellStart"/>
      <w:r>
        <w:rPr>
          <w:rFonts w:eastAsia="Times New Roman" w:cs="Times New Roman"/>
          <w:szCs w:val="24"/>
        </w:rPr>
        <w:t>απεσύρθη</w:t>
      </w:r>
      <w:proofErr w:type="spellEnd"/>
      <w:r>
        <w:rPr>
          <w:rFonts w:eastAsia="Times New Roman" w:cs="Times New Roman"/>
          <w:szCs w:val="24"/>
        </w:rPr>
        <w:t xml:space="preserve"> μαζί με την χθεσινή αποδοχή. Δεν τον κρατάτε εδώ μπροστά να φαίνεται.</w:t>
      </w:r>
    </w:p>
    <w:p w14:paraId="1BED4F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Τι είναι αυτά που λέτε;</w:t>
      </w:r>
    </w:p>
    <w:p w14:paraId="1BED4F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Τι λέτε, κύριε Υπουργέ; Δεν είναι σοβαρή συζήτηση αυτή. Θέλετε αυτή</w:t>
      </w:r>
      <w:r>
        <w:rPr>
          <w:rFonts w:eastAsia="Times New Roman" w:cs="Times New Roman"/>
          <w:szCs w:val="24"/>
        </w:rPr>
        <w:t>ν τη συζήτηση να την κάνουμε έτσι; Έχετε ένα σοβαρό προφίλ.</w:t>
      </w:r>
    </w:p>
    <w:p w14:paraId="1BED4F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Μην αρχίζετε.</w:t>
      </w:r>
    </w:p>
    <w:p w14:paraId="1BED4F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Αποσύρθηκε ο κ. </w:t>
      </w:r>
      <w:proofErr w:type="spellStart"/>
      <w:r>
        <w:rPr>
          <w:rFonts w:eastAsia="Times New Roman" w:cs="Times New Roman"/>
          <w:szCs w:val="24"/>
        </w:rPr>
        <w:t>Σαλμάς</w:t>
      </w:r>
      <w:proofErr w:type="spellEnd"/>
      <w:r>
        <w:rPr>
          <w:rFonts w:eastAsia="Times New Roman" w:cs="Times New Roman"/>
          <w:szCs w:val="24"/>
        </w:rPr>
        <w:t>…</w:t>
      </w:r>
    </w:p>
    <w:p w14:paraId="1BED4F3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Εσείς είχατε ένα σοβαρό προφίλ.</w:t>
      </w:r>
    </w:p>
    <w:p w14:paraId="1BED4F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εώργιος Βαρεμένος):</w:t>
      </w:r>
      <w:r>
        <w:rPr>
          <w:rFonts w:eastAsia="Times New Roman" w:cs="Times New Roman"/>
          <w:szCs w:val="24"/>
        </w:rPr>
        <w:t xml:space="preserve"> Ελάτε! Να εκμεταλλευτούμε τον χρόνο.</w:t>
      </w:r>
    </w:p>
    <w:p w14:paraId="1BED4F34"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BED4F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Επιτρέψτε μου.</w:t>
      </w:r>
    </w:p>
    <w:p w14:paraId="1BED4F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Ελάτε, κύ</w:t>
      </w:r>
      <w:r>
        <w:rPr>
          <w:rFonts w:eastAsia="Times New Roman" w:cs="Times New Roman"/>
          <w:szCs w:val="24"/>
        </w:rPr>
        <w:t>ριε Υπουργέ, προχωρήστε.</w:t>
      </w:r>
    </w:p>
    <w:p w14:paraId="1BED4F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w:t>
      </w:r>
      <w:proofErr w:type="spellStart"/>
      <w:r>
        <w:rPr>
          <w:rFonts w:eastAsia="Times New Roman" w:cs="Times New Roman"/>
          <w:szCs w:val="24"/>
        </w:rPr>
        <w:t>Σαλμά</w:t>
      </w:r>
      <w:proofErr w:type="spellEnd"/>
      <w:r>
        <w:rPr>
          <w:rFonts w:eastAsia="Times New Roman" w:cs="Times New Roman"/>
          <w:szCs w:val="24"/>
        </w:rPr>
        <w:t>, ελάτε. Σας θέλει ο κύριος Υπουργός.</w:t>
      </w:r>
    </w:p>
    <w:p w14:paraId="1BED4F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Αφαιρέστε μου τον χρόνο και πάμε στο μηδέν.</w:t>
      </w:r>
    </w:p>
    <w:p w14:paraId="1BED4F3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Δηλαδή, αν δεν έλθει ο κ. </w:t>
      </w:r>
      <w:proofErr w:type="spellStart"/>
      <w:r>
        <w:rPr>
          <w:rFonts w:eastAsia="Times New Roman" w:cs="Times New Roman"/>
          <w:szCs w:val="24"/>
        </w:rPr>
        <w:t>Σαλμάς</w:t>
      </w:r>
      <w:proofErr w:type="spellEnd"/>
      <w:r>
        <w:rPr>
          <w:rFonts w:eastAsia="Times New Roman" w:cs="Times New Roman"/>
          <w:szCs w:val="24"/>
        </w:rPr>
        <w:t xml:space="preserve"> δεν θα μιλήσετε, κύριε Υπουργέ; </w:t>
      </w:r>
    </w:p>
    <w:p w14:paraId="1BED4F3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Προχωρήστε, κύριε Υπουργέ.</w:t>
      </w:r>
    </w:p>
    <w:p w14:paraId="1BED4F3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Μα, δεν μπόρεσα να ξεκινήσω και βλέπω ότι ο χρόνος «τρέχει».</w:t>
      </w:r>
    </w:p>
    <w:p w14:paraId="1BED4F3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χρόνος </w:t>
      </w:r>
      <w:r>
        <w:rPr>
          <w:rFonts w:eastAsia="Times New Roman" w:cs="Times New Roman"/>
          <w:szCs w:val="24"/>
        </w:rPr>
        <w:t>«</w:t>
      </w:r>
      <w:r>
        <w:rPr>
          <w:rFonts w:eastAsia="Times New Roman" w:cs="Times New Roman"/>
          <w:szCs w:val="24"/>
        </w:rPr>
        <w:t>τρέχει</w:t>
      </w:r>
      <w:r>
        <w:rPr>
          <w:rFonts w:eastAsia="Times New Roman" w:cs="Times New Roman"/>
          <w:szCs w:val="24"/>
        </w:rPr>
        <w:t>»</w:t>
      </w:r>
      <w:r>
        <w:rPr>
          <w:rFonts w:eastAsia="Times New Roman" w:cs="Times New Roman"/>
          <w:szCs w:val="24"/>
        </w:rPr>
        <w:t>.</w:t>
      </w:r>
    </w:p>
    <w:p w14:paraId="1BED4F3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Αντιλαμβάνομαι ότι έχετε αποφασίσει ότι με αυτό τον τρόπο που αντιδράτε, θα πάψω εγώ να μιλάω. Έτσι νομίζετε</w:t>
      </w:r>
      <w:r>
        <w:rPr>
          <w:rFonts w:eastAsia="Times New Roman" w:cs="Times New Roman"/>
          <w:szCs w:val="24"/>
        </w:rPr>
        <w:t xml:space="preserve">. Δεν θα συμβεί αυτό. </w:t>
      </w:r>
    </w:p>
    <w:p w14:paraId="1BED4F3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Την πατήσαμε!</w:t>
      </w:r>
    </w:p>
    <w:p w14:paraId="1BED4F3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Εκδηλώνεται η ευγένειά σας τώρα.</w:t>
      </w:r>
    </w:p>
    <w:p w14:paraId="1BED4F4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Εγώ είπα πολιτικά ότι θα περίμενα η χθεσινή απόφαση της Νέας Δημοκρα</w:t>
      </w:r>
      <w:r>
        <w:rPr>
          <w:rFonts w:eastAsia="Times New Roman" w:cs="Times New Roman"/>
          <w:szCs w:val="24"/>
        </w:rPr>
        <w:t xml:space="preserve">τίας να διατηρηθεί και σήμερα. Επειδή, όμως, δεν διατηρείται και </w:t>
      </w:r>
      <w:r>
        <w:rPr>
          <w:rFonts w:eastAsia="Times New Roman" w:cs="Times New Roman"/>
          <w:szCs w:val="24"/>
        </w:rPr>
        <w:lastRenderedPageBreak/>
        <w:t xml:space="preserve">επειδή ο κ. </w:t>
      </w:r>
      <w:proofErr w:type="spellStart"/>
      <w:r>
        <w:rPr>
          <w:rFonts w:eastAsia="Times New Roman" w:cs="Times New Roman"/>
          <w:szCs w:val="24"/>
        </w:rPr>
        <w:t>Σαλμάς</w:t>
      </w:r>
      <w:proofErr w:type="spellEnd"/>
      <w:r>
        <w:rPr>
          <w:rFonts w:eastAsia="Times New Roman" w:cs="Times New Roman"/>
          <w:szCs w:val="24"/>
        </w:rPr>
        <w:t>, χωρίς περιστροφές και χωρίς επιφυλάξεις, δήλωσε χθες ότι η Νέα Δημοκρατία θα υπερψηφίσει τη σχετική πρότασή μας, μου κάνει εντύπωση γιατί αυτό δεν ισχύει σήμερα. Δεν το έχ</w:t>
      </w:r>
      <w:r>
        <w:rPr>
          <w:rFonts w:eastAsia="Times New Roman" w:cs="Times New Roman"/>
          <w:szCs w:val="24"/>
        </w:rPr>
        <w:t xml:space="preserve">ω καταλάβει. </w:t>
      </w:r>
    </w:p>
    <w:p w14:paraId="1BED4F4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λοιπόν, να απορώ και να θέλω να καταλάβω τι είναι εκείνο, που σας έκανε να αλλάξετε θέση. Δεν το έχω αντιληφθεί ακόμα. </w:t>
      </w:r>
    </w:p>
    <w:p w14:paraId="1BED4F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Άκουσα από άλλον ομιλητή νωρίτερα, ότι μεταφέρουμε εντός της χώρας μια σύγκρουση μεταξύ των κομμάτων. Αυτό ά</w:t>
      </w:r>
      <w:r>
        <w:rPr>
          <w:rFonts w:eastAsia="Times New Roman" w:cs="Times New Roman"/>
          <w:szCs w:val="24"/>
        </w:rPr>
        <w:t>κουσα. Πάλι εκπλήσσομαι. Ψηφίστε όλοι μαζί να μην υπάρχει καμία σύγκρουση πάνω στο συμφέρον του ελληνικού λαού και στην ανάγκη των ανθρώπων, που πραγματικά έχουν υποφέρει τα προηγούμενα χρόνια από στερήσεις, να πάρουν αυτό το επίδομα που η Κυβέρνηση προσφέ</w:t>
      </w:r>
      <w:r>
        <w:rPr>
          <w:rFonts w:eastAsia="Times New Roman" w:cs="Times New Roman"/>
          <w:szCs w:val="24"/>
        </w:rPr>
        <w:t xml:space="preserve">ρει. Μη συγκρούεστε με μία πραγματική ανάγκη των ανθρώπων και μην λέτε ότι αυτό είναι σύγκρουση μεταξύ των κομμάτων. Αν συγκρούεστε εσείς με αυτήν την ανάγκη, είναι πραγματικά κάτι που ενδιαφέρει κανείς να το δει. </w:t>
      </w:r>
    </w:p>
    <w:p w14:paraId="1BED4F4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Άκουσα και αρκετές ανακρίβειες. Για παράδ</w:t>
      </w:r>
      <w:r>
        <w:rPr>
          <w:rFonts w:eastAsia="Times New Roman" w:cs="Times New Roman"/>
          <w:szCs w:val="24"/>
        </w:rPr>
        <w:t>ειγμα, λέτε…</w:t>
      </w:r>
    </w:p>
    <w:p w14:paraId="1BED4F44"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BED4F4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Δεν πειράζει. Είμαι αδιάφορος για εσάς, κύριε </w:t>
      </w:r>
      <w:proofErr w:type="spellStart"/>
      <w:r>
        <w:rPr>
          <w:rFonts w:eastAsia="Times New Roman" w:cs="Times New Roman"/>
          <w:szCs w:val="24"/>
        </w:rPr>
        <w:t>Δένδια</w:t>
      </w:r>
      <w:proofErr w:type="spellEnd"/>
      <w:r>
        <w:rPr>
          <w:rFonts w:eastAsia="Times New Roman" w:cs="Times New Roman"/>
          <w:szCs w:val="24"/>
        </w:rPr>
        <w:t xml:space="preserve"> και κύριε Τζαβάρα. Δεν πειράζει.</w:t>
      </w:r>
    </w:p>
    <w:p w14:paraId="1BED4F4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Υπουργέ, έχετε δίκιο. Το δέχομαι. </w:t>
      </w:r>
    </w:p>
    <w:p w14:paraId="1BED4F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Δεν πειράζει. </w:t>
      </w:r>
    </w:p>
    <w:p w14:paraId="1BED4F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Όμως, άκουσα να λέτε -για να διορθώνεστε- ότι κλέβουμε τον ΕΟΠΥΥ για να ρεφάρουμε τη ζημιά, επειδή δεν δίνουμε τα λεφτά. Το είπαν και από άλλες πτ</w:t>
      </w:r>
      <w:r>
        <w:rPr>
          <w:rFonts w:eastAsia="Times New Roman" w:cs="Times New Roman"/>
          <w:szCs w:val="24"/>
        </w:rPr>
        <w:t>έρυγες. Να μην αναφέρομαι στον καθένα και βρίσκετε αφορμή να ξαναμιλάτε. Το είπατε πολλοί, πάντως, με μ</w:t>
      </w:r>
      <w:r>
        <w:rPr>
          <w:rFonts w:eastAsia="Times New Roman" w:cs="Times New Roman"/>
          <w:szCs w:val="24"/>
        </w:rPr>
        <w:t>ί</w:t>
      </w:r>
      <w:r>
        <w:rPr>
          <w:rFonts w:eastAsia="Times New Roman" w:cs="Times New Roman"/>
          <w:szCs w:val="24"/>
        </w:rPr>
        <w:t>α αντίληψη, που δεν έχει καμία σχέση με την πραγματικότητα πρώτα απ’ όλα γιατί αν δείτε τα ποσά, που οφείλονταν στον ΕΟΠΥΥ τα προηγούμενα χρόνια, θα δεί</w:t>
      </w:r>
      <w:r>
        <w:rPr>
          <w:rFonts w:eastAsia="Times New Roman" w:cs="Times New Roman"/>
          <w:szCs w:val="24"/>
        </w:rPr>
        <w:t xml:space="preserve">τε ότι αυτό συνέβαινε -και μάλιστα σε μεγάλα ποσά- κατά το παρελθόν. </w:t>
      </w:r>
    </w:p>
    <w:p w14:paraId="1BED4F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είπα και χθες και προχθές να μην επαναλαμβάνετε ότι εμείς νομοθετούμε αυτή την προμήθεια προς τον ΕΦΚΑ, διότι είναι παλιές διατάξεις. Μάλιστα, κατά τον τρόπο, που ξεκινήσατε να φωνάζ</w:t>
      </w:r>
      <w:r>
        <w:rPr>
          <w:rFonts w:eastAsia="Times New Roman" w:cs="Times New Roman"/>
          <w:szCs w:val="24"/>
        </w:rPr>
        <w:t>ετε όταν άρχισα να ομιλώ, κατά τον ίδιο τρόπο φωνάζατε και στην Επιτροπή της Βουλής, για να μην πω αυτό που σήμερα σας αποδεικνύω, ότι είναι νόμος από το 1992, ο ν.2084, που προβλέπει προμήθειες για παροχές που προσφέρει το ΙΚΑ, και είναι και νόμος του 201</w:t>
      </w:r>
      <w:r>
        <w:rPr>
          <w:rFonts w:eastAsia="Times New Roman" w:cs="Times New Roman"/>
          <w:szCs w:val="24"/>
        </w:rPr>
        <w:t xml:space="preserve">4, ο οποίος προβλέπει πολύ πιο συγκεκριμένα τη συμμετοχή του ΕΟΠΥΥ και άλλων φορέων προς το ΙΚΑ για παροχές που προσφέρουν. </w:t>
      </w:r>
    </w:p>
    <w:p w14:paraId="1BED4F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οι διατάξεις αυτές είναι γραμμένες. Διαβάστε τες. Σας τα λέω εγώ, που δεν έχω εμπειρία κοινοβουλευτική, σε εσάς που είστε </w:t>
      </w:r>
      <w:r>
        <w:rPr>
          <w:rFonts w:eastAsia="Times New Roman" w:cs="Times New Roman"/>
          <w:szCs w:val="24"/>
        </w:rPr>
        <w:t xml:space="preserve">κοινοβουλευτικοί πατέρες. </w:t>
      </w:r>
    </w:p>
    <w:p w14:paraId="1BED4F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Πατέρες όχι.</w:t>
      </w:r>
    </w:p>
    <w:p w14:paraId="1BED4F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Και παππούδες, σε σχέση με μένα τουλάχιστον, συμπατριώτη.</w:t>
      </w:r>
    </w:p>
    <w:p w14:paraId="1BED4F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Σας εύχομαι να </w:t>
      </w:r>
      <w:r>
        <w:rPr>
          <w:rFonts w:eastAsia="Times New Roman" w:cs="Times New Roman"/>
          <w:szCs w:val="24"/>
        </w:rPr>
        <w:t>γίνετε κι εσείς.</w:t>
      </w:r>
    </w:p>
    <w:p w14:paraId="1BED4F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w:t>
      </w:r>
    </w:p>
    <w:p w14:paraId="1BED4F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πάρτε και ποια είναι τα ποσά εκείνα που τα προηγούμενα χρόνια -από το 2012, το 2013 και το 2014- ανέρχονταν κοντά στα 70 εκα</w:t>
      </w:r>
      <w:r>
        <w:rPr>
          <w:rFonts w:eastAsia="Times New Roman" w:cs="Times New Roman"/>
          <w:szCs w:val="24"/>
        </w:rPr>
        <w:t>τομμύρια -δική σας κυβέρνηση ήταν- όπου αφαιρούσατε -αν έτσι ήταν- από τον ΕΟΠΥΥ τα λεφτά -70 εκατομμύρια περίπου κάθε χρόνο- όταν εμείς περιορίζουμε στο 2% -που σημαίνει 50 εκατομμύρια το πολύ-πολύ με βάση τις τρέχουσες τιμές- και έχουμε αποδώσει στον ΕΟΠ</w:t>
      </w:r>
      <w:r>
        <w:rPr>
          <w:rFonts w:eastAsia="Times New Roman" w:cs="Times New Roman"/>
          <w:szCs w:val="24"/>
        </w:rPr>
        <w:t>ΥΥ αρκετά εκατομμύρια.</w:t>
      </w:r>
    </w:p>
    <w:p w14:paraId="1BED4F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στοιχεία για να τα έχετε υπόψη σας.</w:t>
      </w:r>
    </w:p>
    <w:p w14:paraId="1BED4F5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Υφυπουργός κ. Αναστάσιος Πετρόπουλος καταθέτει για τα Πρακτικά τα προαναφερθέντα έγγραφα, τα οποία βρίσκονται στο αρχείο του Τμήματος Γραμματείας της </w:t>
      </w:r>
      <w:r>
        <w:rPr>
          <w:rFonts w:eastAsia="Times New Roman" w:cs="Times New Roman"/>
          <w:szCs w:val="24"/>
        </w:rPr>
        <w:t>Διεύθυνσης Στενογραφίας και Πρακτικών της Βουλής)</w:t>
      </w:r>
    </w:p>
    <w:p w14:paraId="1BED4F5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οι αναφορές σχετικά με το ζήτημα αυτό δεν έχουν καμία σχέση. </w:t>
      </w:r>
    </w:p>
    <w:p w14:paraId="1BED4F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καταθέσω -επειδή τέλος πάντων καταλαβαίνω ότι το Προεδρείο με τον χρόνο θα έχει κάποιο θέμα για να με κόβει προώρως- και νομοτεχνικ</w:t>
      </w:r>
      <w:r>
        <w:rPr>
          <w:rFonts w:eastAsia="Times New Roman" w:cs="Times New Roman"/>
          <w:szCs w:val="24"/>
        </w:rPr>
        <w:t xml:space="preserve">ές βελτιώσεις. </w:t>
      </w:r>
    </w:p>
    <w:p w14:paraId="1BED4F5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Σε αυτές συμπεριλαμβάνεται εκείνη, που αφορά την παρατήρηση. Δεν χρειαζόταν, γιατί στον νόμο λέμε, «Όπου δεν αλλάζουν Υπηρεσίες προσωρινές του ΕΦΚΑ, διατηρούνται». Επομένως, και το τεχνικό τμήμα της Θεσσαλονίκης διατηρούνταν. Εντούτοις, επε</w:t>
      </w:r>
      <w:r>
        <w:rPr>
          <w:rFonts w:eastAsia="Times New Roman" w:cs="Times New Roman"/>
          <w:szCs w:val="24"/>
        </w:rPr>
        <w:t xml:space="preserve">ιδή ηγέρθη από την </w:t>
      </w:r>
      <w:r>
        <w:rPr>
          <w:rFonts w:eastAsia="Times New Roman" w:cs="Times New Roman"/>
          <w:szCs w:val="24"/>
        </w:rPr>
        <w:lastRenderedPageBreak/>
        <w:t xml:space="preserve">πλευρά της Δημοκρατικής Συμπαράταξης ζήτημα για τις τεχνικές υπηρεσίες του ΙΚΑ, άρα ΕΦΚΑ, περνάμε νομοτεχνική βελτίωση στη Θεσσαλονίκη με ρητή πρόβλεψη σε αυτό. </w:t>
      </w:r>
    </w:p>
    <w:p w14:paraId="1BED4F5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θα καταθέσω για τα Πρακτικά και νομοτεχνική βελτίωση σχετικά με την</w:t>
      </w:r>
      <w:r>
        <w:rPr>
          <w:rFonts w:eastAsia="Times New Roman" w:cs="Times New Roman"/>
          <w:szCs w:val="24"/>
        </w:rPr>
        <w:t xml:space="preserve"> επαύξηση των συντάξεων για όσους έχουν καταβολή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και δεν φεύγουν νωρίτερα από την Υπηρεσία τους.</w:t>
      </w:r>
    </w:p>
    <w:p w14:paraId="1BED4F56" w14:textId="77777777" w:rsidR="0011574B" w:rsidRDefault="00BF5310">
      <w:pPr>
        <w:spacing w:line="600" w:lineRule="auto"/>
        <w:ind w:firstLine="709"/>
        <w:contextualSpacing/>
        <w:jc w:val="both"/>
        <w:rPr>
          <w:rFonts w:eastAsia="Times New Roman" w:cs="Times New Roman"/>
          <w:szCs w:val="24"/>
        </w:rPr>
      </w:pPr>
      <w:r>
        <w:rPr>
          <w:rFonts w:eastAsia="Times New Roman" w:cs="Times New Roman"/>
          <w:szCs w:val="24"/>
        </w:rPr>
        <w:t>(Στο σημείο αυτό ο Υφυπουργός κ. Αναστάσιος Πετρόπουλος καταθέτει για τα Πρακτικά τις προαναφερθείσες νομοτεχνικές βελτιώσεις, οι οποίες</w:t>
      </w:r>
      <w:r>
        <w:rPr>
          <w:rFonts w:eastAsia="Times New Roman" w:cs="Times New Roman"/>
          <w:szCs w:val="24"/>
        </w:rPr>
        <w:t xml:space="preserve"> έχουν ως εξής: </w:t>
      </w:r>
    </w:p>
    <w:p w14:paraId="1BED4F5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ΑΛΛΑΓΗ ΣΕΛΙΔΑΣ</w:t>
      </w:r>
    </w:p>
    <w:p w14:paraId="1BED4F5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(Να μπουν οι σελ.358-361)</w:t>
      </w:r>
    </w:p>
    <w:p w14:paraId="1BED4F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ΑΛΛΑΓΗ ΣΕΛΙΔΑΣ</w:t>
      </w:r>
    </w:p>
    <w:p w14:paraId="1BED4F5A" w14:textId="77777777" w:rsidR="0011574B" w:rsidRDefault="00BF5310">
      <w:pPr>
        <w:spacing w:line="600" w:lineRule="auto"/>
        <w:ind w:firstLine="720"/>
        <w:contextualSpacing/>
        <w:jc w:val="both"/>
        <w:rPr>
          <w:rFonts w:eastAsia="Times New Roman" w:cs="Times New Roman"/>
          <w:szCs w:val="24"/>
        </w:rPr>
      </w:pPr>
      <w:r w:rsidRPr="00511989">
        <w:rPr>
          <w:rFonts w:eastAsia="Times New Roman" w:cs="Times New Roman"/>
          <w:b/>
          <w:szCs w:val="24"/>
        </w:rPr>
        <w:t>ΑΝΑΣΤΑΣΙΟΣ ΠΕΤΡΟΠΟΥΛΟΣ</w:t>
      </w:r>
      <w:r>
        <w:rPr>
          <w:rFonts w:eastAsia="Times New Roman" w:cs="Times New Roman"/>
          <w:b/>
          <w:szCs w:val="24"/>
        </w:rPr>
        <w:t xml:space="preserve"> </w:t>
      </w:r>
      <w:r w:rsidRPr="00511989">
        <w:rPr>
          <w:rFonts w:eastAsia="Times New Roman" w:cs="Times New Roman"/>
          <w:b/>
          <w:szCs w:val="24"/>
        </w:rPr>
        <w:t>(Υφυπουργός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Υποστηρίζω και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τροπολογία σχετικά με την καταβολή των εισφορών από φορείς Νομικά Πρό</w:t>
      </w:r>
      <w:r>
        <w:rPr>
          <w:rFonts w:eastAsia="Times New Roman" w:cs="Times New Roman"/>
          <w:szCs w:val="24"/>
        </w:rPr>
        <w:t>σωπα Δημοσίου Δικαίου. Προβλεπόταν να το δίνει η Ενιαία Αρχή Πληρωμών. Εδώ γίνεται μια σαφής αναφορά, για να μην υπάρχουν τεχνικά θέματα εφαρμογής, ότι κάθε νομικό πρόσωπο, που απασχολεί προσωπικό, είναι υπόχρεο στην καταβολή των σχετικών εισφορών. Αυτή εί</w:t>
      </w:r>
      <w:r>
        <w:rPr>
          <w:rFonts w:eastAsia="Times New Roman" w:cs="Times New Roman"/>
          <w:szCs w:val="24"/>
        </w:rPr>
        <w:t>ναι μ</w:t>
      </w:r>
      <w:r>
        <w:rPr>
          <w:rFonts w:eastAsia="Times New Roman" w:cs="Times New Roman"/>
          <w:szCs w:val="24"/>
        </w:rPr>
        <w:t>ί</w:t>
      </w:r>
      <w:r>
        <w:rPr>
          <w:rFonts w:eastAsia="Times New Roman" w:cs="Times New Roman"/>
          <w:szCs w:val="24"/>
        </w:rPr>
        <w:t>α ειδικότερη</w:t>
      </w:r>
      <w:r>
        <w:rPr>
          <w:rFonts w:eastAsia="Times New Roman" w:cs="Times New Roman"/>
          <w:b/>
          <w:szCs w:val="24"/>
        </w:rPr>
        <w:t xml:space="preserve"> </w:t>
      </w:r>
      <w:r>
        <w:rPr>
          <w:rFonts w:eastAsia="Times New Roman" w:cs="Times New Roman"/>
          <w:szCs w:val="24"/>
        </w:rPr>
        <w:t>τροπολογία και για αυτό το λόγο την κάναμε, για να γίνει μ</w:t>
      </w:r>
      <w:r>
        <w:rPr>
          <w:rFonts w:eastAsia="Times New Roman" w:cs="Times New Roman"/>
          <w:szCs w:val="24"/>
        </w:rPr>
        <w:t>ί</w:t>
      </w:r>
      <w:r>
        <w:rPr>
          <w:rFonts w:eastAsia="Times New Roman" w:cs="Times New Roman"/>
          <w:szCs w:val="24"/>
        </w:rPr>
        <w:t>α σωστή εφαρμογή με βάση τα δεδομένα που έχει το πληροφοριακό σύστημα του δημοσίου.</w:t>
      </w:r>
    </w:p>
    <w:p w14:paraId="1BED4F5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το εξής: Δεν καταλαβαίνω γιατί δεν θέλετε να πετύχει ο ΕΦΚΑ, κάτι που θα </w:t>
      </w:r>
      <w:proofErr w:type="spellStart"/>
      <w:r>
        <w:rPr>
          <w:rFonts w:eastAsia="Times New Roman" w:cs="Times New Roman"/>
          <w:szCs w:val="24"/>
        </w:rPr>
        <w:t>περιποιού</w:t>
      </w:r>
      <w:r>
        <w:rPr>
          <w:rFonts w:eastAsia="Times New Roman" w:cs="Times New Roman"/>
          <w:szCs w:val="24"/>
        </w:rPr>
        <w:t>σε</w:t>
      </w:r>
      <w:proofErr w:type="spellEnd"/>
      <w:r>
        <w:rPr>
          <w:rFonts w:eastAsia="Times New Roman" w:cs="Times New Roman"/>
          <w:szCs w:val="24"/>
        </w:rPr>
        <w:t xml:space="preserve"> ιδιαίτερη τιμή σε όλους, να βλέπουν έναν φορέα κοινωνικής ασφάλισης, με πολυπλοκότητα και δυσκολίες στη λειτουργία, να πετυχαίνει σε αυτή τη χώρα, επειδή πραγματικά είμαστε ικανοί να το πετύχουμε. </w:t>
      </w:r>
    </w:p>
    <w:p w14:paraId="1BED4F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κάποιο δισταγμό στο να δώσετε μια στήριξη σε μια </w:t>
      </w:r>
      <w:r>
        <w:rPr>
          <w:rFonts w:eastAsia="Times New Roman" w:cs="Times New Roman"/>
          <w:szCs w:val="24"/>
        </w:rPr>
        <w:t xml:space="preserve">μεγάλη προσπάθεια, που θα αποφέρει πραγματικά έσοδα και οφέλη στους ασφαλισμένους -πρώτα απ’ όλα στους ασφαλισμένους- στους συνταξιούχους. Η εξοικονόμηση θα υπάρχει. </w:t>
      </w:r>
    </w:p>
    <w:p w14:paraId="1BED4F5D"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rPr>
        <w:t xml:space="preserve">Η πρόβλεψη στο Γενικό Λογιστήριο του Κράτους αφορά την απασχόληση μελών του Νομικού </w:t>
      </w:r>
      <w:r>
        <w:rPr>
          <w:rFonts w:eastAsia="Times New Roman" w:cs="Times New Roman"/>
        </w:rPr>
        <w:t>Συμβουλίου του Κράτους, που αυξάνονται κατά δύο νομικούς συμβούλους, τέσσερις παρέδρους και οκτώ δικαστικούς αντιπροσώπους. Μόνο γι’ αυτό προβλέπεται. Εί</w:t>
      </w:r>
      <w:r>
        <w:rPr>
          <w:rFonts w:eastAsia="Times New Roman"/>
          <w:bCs/>
        </w:rPr>
        <w:t>ναι</w:t>
      </w:r>
      <w:r>
        <w:rPr>
          <w:rFonts w:eastAsia="Times New Roman" w:cs="Times New Roman"/>
        </w:rPr>
        <w:t xml:space="preserve"> μ</w:t>
      </w:r>
      <w:r>
        <w:rPr>
          <w:rFonts w:eastAsia="Times New Roman" w:cs="Times New Roman"/>
        </w:rPr>
        <w:t>ί</w:t>
      </w:r>
      <w:r>
        <w:rPr>
          <w:rFonts w:eastAsia="Times New Roman" w:cs="Times New Roman"/>
        </w:rPr>
        <w:t xml:space="preserve">α τέτοια αναφορά. Δεν </w:t>
      </w:r>
      <w:r>
        <w:rPr>
          <w:rFonts w:eastAsia="Times New Roman"/>
          <w:bCs/>
        </w:rPr>
        <w:t>έχει</w:t>
      </w:r>
      <w:r>
        <w:rPr>
          <w:rFonts w:eastAsia="Times New Roman" w:cs="Times New Roman"/>
        </w:rPr>
        <w:t xml:space="preserve"> καμμία σχέση με τις λειτουργικές δαπάνες του ΕΦΚΑ, μα καμμία σχέση. Ε</w:t>
      </w:r>
      <w:r>
        <w:rPr>
          <w:rFonts w:eastAsia="Times New Roman"/>
          <w:bCs/>
        </w:rPr>
        <w:t>ί</w:t>
      </w:r>
      <w:r>
        <w:rPr>
          <w:rFonts w:eastAsia="Times New Roman"/>
          <w:bCs/>
        </w:rPr>
        <w:t>ναι</w:t>
      </w:r>
      <w:r>
        <w:rPr>
          <w:rFonts w:eastAsia="Times New Roman" w:cs="Times New Roman"/>
        </w:rPr>
        <w:t xml:space="preserve"> προφανές ότι αυτές οι εξοικονομήσεις και ωφέλειες θα αποδώσουν με την ολοκλήρωση της </w:t>
      </w:r>
      <w:r>
        <w:rPr>
          <w:rFonts w:eastAsia="Times New Roman" w:cs="Times New Roman"/>
          <w:bCs/>
          <w:shd w:val="clear" w:color="auto" w:fill="FFFFFF"/>
        </w:rPr>
        <w:t xml:space="preserve">λειτουργίας του ΕΦΚΑ. </w:t>
      </w:r>
    </w:p>
    <w:p w14:paraId="1BED4F5E"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Κανένα κατάστημα εξυπηρέτησης δεν κλείνει. Ενισχύονται όλα τα καταστήματα. Το ακούω να έρχεται ως ένας απόηχος κινδυνολογίας κάθε μέρα, ότι </w:t>
      </w:r>
      <w:r>
        <w:rPr>
          <w:rFonts w:eastAsia="Times New Roman" w:cs="Times New Roman"/>
          <w:bCs/>
          <w:shd w:val="clear" w:color="auto" w:fill="FFFFFF"/>
        </w:rPr>
        <w:t xml:space="preserve">πρόκειται να κλείσουν και να απολυθούν οι εργαζόμενοι. Με τον </w:t>
      </w:r>
      <w:r>
        <w:rPr>
          <w:rFonts w:eastAsia="Times New Roman" w:cs="Times New Roman"/>
          <w:bCs/>
          <w:shd w:val="clear" w:color="auto" w:fill="FFFFFF"/>
        </w:rPr>
        <w:lastRenderedPageBreak/>
        <w:t>πιο κατηγορηματικό τρόπο το λέω ξανά: Δ</w:t>
      </w:r>
      <w:r>
        <w:rPr>
          <w:rFonts w:eastAsia="Times New Roman"/>
          <w:bCs/>
        </w:rPr>
        <w:t xml:space="preserve">εν </w:t>
      </w:r>
      <w:r>
        <w:rPr>
          <w:rFonts w:eastAsia="Times New Roman" w:cs="Times New Roman"/>
          <w:bCs/>
          <w:shd w:val="clear" w:color="auto" w:fill="FFFFFF"/>
        </w:rPr>
        <w:t xml:space="preserve">υπάρχει τέτοιο θέμα. Δεν υπάρχει τέτοιος κίνδυνος. </w:t>
      </w:r>
    </w:p>
    <w:p w14:paraId="1BED4F5F" w14:textId="77777777" w:rsidR="0011574B" w:rsidRDefault="00BF5310">
      <w:pPr>
        <w:spacing w:line="600" w:lineRule="auto"/>
        <w:ind w:firstLine="720"/>
        <w:contextualSpacing/>
        <w:jc w:val="both"/>
        <w:rPr>
          <w:rFonts w:eastAsia="Times New Roman" w:cs="Times New Roman"/>
        </w:rPr>
      </w:pPr>
      <w:r>
        <w:rPr>
          <w:rFonts w:eastAsia="Times New Roman" w:cs="Times New Roman"/>
          <w:bCs/>
          <w:shd w:val="clear" w:color="auto" w:fill="FFFFFF"/>
        </w:rPr>
        <w:t>Σας ευχαριστώ, κύριε Πρόεδρε.</w:t>
      </w:r>
    </w:p>
    <w:p w14:paraId="1BED4F60" w14:textId="77777777" w:rsidR="0011574B" w:rsidRDefault="00BF5310">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του ΣΥΡΙΖΑ)</w:t>
      </w:r>
    </w:p>
    <w:p w14:paraId="1BED4F61"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w:t>
      </w:r>
      <w:r>
        <w:rPr>
          <w:rFonts w:eastAsia="Times New Roman" w:cs="Times New Roman"/>
          <w:b/>
          <w:bCs/>
          <w:shd w:val="clear" w:color="auto" w:fill="FFFFFF"/>
        </w:rPr>
        <w:t>ένος):</w:t>
      </w:r>
      <w:r>
        <w:rPr>
          <w:rFonts w:eastAsia="Times New Roman" w:cs="Times New Roman"/>
          <w:bCs/>
          <w:shd w:val="clear" w:color="auto" w:fill="FFFFFF"/>
        </w:rPr>
        <w:t xml:space="preserve"> Και εμείς. </w:t>
      </w:r>
    </w:p>
    <w:p w14:paraId="1BED4F62"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Κατ</w:t>
      </w:r>
      <w:r>
        <w:rPr>
          <w:rFonts w:eastAsia="Times New Roman" w:cs="Times New Roman"/>
          <w:bCs/>
          <w:shd w:val="clear" w:color="auto" w:fill="FFFFFF"/>
        </w:rPr>
        <w:t xml:space="preserve">’ </w:t>
      </w:r>
      <w:r>
        <w:rPr>
          <w:rFonts w:eastAsia="Times New Roman" w:cs="Times New Roman"/>
          <w:bCs/>
          <w:shd w:val="clear" w:color="auto" w:fill="FFFFFF"/>
        </w:rPr>
        <w:t xml:space="preserve">αρχάς να πούμε ότι γύρω στις 18.30΄ η ώρα πρέπει να κάνουμε την ονομαστική ψηφοφορία. Άρα «τρέχουμε», για να κάνουμε την ανάλογη διαχείριση του χρόνου. </w:t>
      </w:r>
    </w:p>
    <w:p w14:paraId="1BED4F63"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ΙΩΑΝΝΗΣ ΒΡΟΥΤΣΗΣ:</w:t>
      </w:r>
      <w:r>
        <w:rPr>
          <w:rFonts w:eastAsia="Times New Roman" w:cs="Times New Roman"/>
          <w:bCs/>
          <w:shd w:val="clear" w:color="auto" w:fill="FFFFFF"/>
        </w:rPr>
        <w:t xml:space="preserve"> Στις 18.00΄ η ώρα, κύριε Πρόεδρε.</w:t>
      </w:r>
    </w:p>
    <w:p w14:paraId="1BED4F64" w14:textId="77777777" w:rsidR="0011574B" w:rsidRDefault="00BF5310">
      <w:pPr>
        <w:spacing w:line="600" w:lineRule="auto"/>
        <w:ind w:firstLine="720"/>
        <w:contextualSpacing/>
        <w:jc w:val="both"/>
        <w:rPr>
          <w:rFonts w:eastAsia="Times New Roman"/>
          <w:bCs/>
        </w:rPr>
      </w:pPr>
      <w:r>
        <w:rPr>
          <w:rFonts w:eastAsia="Times New Roman"/>
          <w:b/>
          <w:bCs/>
          <w:shd w:val="clear" w:color="auto" w:fill="FFFFFF"/>
        </w:rPr>
        <w:t>ΠΡΟΕΔΡΕΥΩΝ (Γεώργιος Βαρεμέ</w:t>
      </w:r>
      <w:r>
        <w:rPr>
          <w:rFonts w:eastAsia="Times New Roman"/>
          <w:b/>
          <w:bCs/>
          <w:shd w:val="clear" w:color="auto" w:fill="FFFFFF"/>
        </w:rPr>
        <w:t>νος):</w:t>
      </w:r>
      <w:r>
        <w:rPr>
          <w:rFonts w:eastAsia="Times New Roman"/>
          <w:b/>
          <w:bCs/>
        </w:rPr>
        <w:t xml:space="preserve"> </w:t>
      </w:r>
      <w:r>
        <w:rPr>
          <w:rFonts w:eastAsia="Times New Roman"/>
          <w:bCs/>
        </w:rPr>
        <w:t xml:space="preserve">Στις 18.00΄. Εγώ συμφωνώ. Άμα θέλετε, να δούμε αν γίνεται. Εντάξει. </w:t>
      </w:r>
    </w:p>
    <w:p w14:paraId="1BED4F65" w14:textId="77777777" w:rsidR="0011574B" w:rsidRDefault="00BF5310">
      <w:pPr>
        <w:spacing w:line="600" w:lineRule="auto"/>
        <w:ind w:firstLine="720"/>
        <w:contextualSpacing/>
        <w:jc w:val="both"/>
        <w:rPr>
          <w:rFonts w:eastAsia="Times New Roman"/>
          <w:bCs/>
        </w:rPr>
      </w:pPr>
      <w:r>
        <w:rPr>
          <w:rFonts w:eastAsia="Times New Roman"/>
          <w:b/>
          <w:bCs/>
        </w:rPr>
        <w:t xml:space="preserve">ΧΡΗΣΤΟΣ ΚΑΤΣΩΤΗΣ: </w:t>
      </w:r>
      <w:r>
        <w:rPr>
          <w:rFonts w:eastAsia="Times New Roman"/>
          <w:bCs/>
        </w:rPr>
        <w:t xml:space="preserve">Κύριε Πρόεδρε, έχουμε και τις δευτερολογίες μας. </w:t>
      </w:r>
    </w:p>
    <w:p w14:paraId="1BED4F66"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Εντάξει. </w:t>
      </w:r>
    </w:p>
    <w:p w14:paraId="1BED4F67" w14:textId="77777777" w:rsidR="0011574B" w:rsidRDefault="00BF5310">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Ο κ. Στογιαννίδης </w:t>
      </w:r>
      <w:r>
        <w:rPr>
          <w:rFonts w:eastAsia="Times New Roman"/>
          <w:bCs/>
          <w:shd w:val="clear" w:color="auto" w:fill="FFFFFF"/>
        </w:rPr>
        <w:t>είναι</w:t>
      </w:r>
      <w:r>
        <w:rPr>
          <w:rFonts w:eastAsia="Times New Roman" w:cs="Times New Roman"/>
          <w:bCs/>
          <w:shd w:val="clear" w:color="auto" w:fill="FFFFFF"/>
        </w:rPr>
        <w:t xml:space="preserve"> ο τελευταίος ομιλητής. </w:t>
      </w:r>
    </w:p>
    <w:p w14:paraId="1BED4F68" w14:textId="77777777" w:rsidR="0011574B" w:rsidRDefault="00BF5310">
      <w:pPr>
        <w:spacing w:line="600" w:lineRule="auto"/>
        <w:ind w:firstLine="720"/>
        <w:contextualSpacing/>
        <w:jc w:val="both"/>
        <w:rPr>
          <w:rFonts w:eastAsia="Times New Roman"/>
          <w:bCs/>
        </w:rPr>
      </w:pPr>
      <w:r>
        <w:rPr>
          <w:rFonts w:eastAsia="Times New Roman"/>
          <w:bCs/>
        </w:rPr>
        <w:t>Ορίστε, κύριε Στογιανν</w:t>
      </w:r>
      <w:r>
        <w:rPr>
          <w:rFonts w:eastAsia="Times New Roman"/>
          <w:bCs/>
        </w:rPr>
        <w:t xml:space="preserve">ίδη, έχετε τον λόγο. </w:t>
      </w:r>
    </w:p>
    <w:p w14:paraId="1BED4F69" w14:textId="77777777" w:rsidR="0011574B" w:rsidRDefault="00BF5310">
      <w:pPr>
        <w:spacing w:line="600" w:lineRule="auto"/>
        <w:ind w:firstLine="720"/>
        <w:contextualSpacing/>
        <w:jc w:val="both"/>
        <w:rPr>
          <w:rFonts w:eastAsia="Times New Roman"/>
          <w:bCs/>
        </w:rPr>
      </w:pPr>
      <w:r>
        <w:rPr>
          <w:rFonts w:eastAsia="Times New Roman"/>
          <w:b/>
          <w:bCs/>
        </w:rPr>
        <w:t>ΑΙΚΑΤΕΡΙΝΗ ΠΑΠΑΚΩΣΤΑ-ΣΙΔΗΡΟΠΟΥΛΟΥ:</w:t>
      </w:r>
      <w:r>
        <w:rPr>
          <w:rFonts w:eastAsia="Times New Roman"/>
          <w:bCs/>
        </w:rPr>
        <w:t xml:space="preserve"> Κύριε Πρόεδρε, δεν είναι ο τελευταίος ομιλητής ο κ. Στογιαννίδης. Είμαστε άλλοι τέσσερις ομιλητές. </w:t>
      </w:r>
    </w:p>
    <w:p w14:paraId="1BED4F6A" w14:textId="77777777" w:rsidR="0011574B" w:rsidRDefault="00BF5310">
      <w:pPr>
        <w:spacing w:line="600" w:lineRule="auto"/>
        <w:ind w:firstLine="720"/>
        <w:contextualSpacing/>
        <w:jc w:val="both"/>
        <w:rPr>
          <w:rFonts w:eastAsia="Times New Roman"/>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Η</w:t>
      </w:r>
      <w:r>
        <w:rPr>
          <w:rFonts w:eastAsia="Times New Roman"/>
          <w:bCs/>
        </w:rPr>
        <w:t xml:space="preserve">ρεμήστε, κυρία Παπακώστα. </w:t>
      </w:r>
    </w:p>
    <w:p w14:paraId="1BED4F6B" w14:textId="77777777" w:rsidR="0011574B" w:rsidRDefault="00BF5310">
      <w:pPr>
        <w:spacing w:line="600" w:lineRule="auto"/>
        <w:ind w:firstLine="720"/>
        <w:contextualSpacing/>
        <w:jc w:val="both"/>
        <w:rPr>
          <w:rFonts w:eastAsia="Times New Roman"/>
          <w:bCs/>
        </w:rPr>
      </w:pPr>
      <w:r>
        <w:rPr>
          <w:rFonts w:eastAsia="Times New Roman"/>
          <w:bCs/>
        </w:rPr>
        <w:t>Πόσο χρόνο θα χρειαστείτε, κύριε Στογι</w:t>
      </w:r>
      <w:r>
        <w:rPr>
          <w:rFonts w:eastAsia="Times New Roman"/>
          <w:bCs/>
        </w:rPr>
        <w:t xml:space="preserve">αννίδη; </w:t>
      </w:r>
    </w:p>
    <w:p w14:paraId="1BED4F6C" w14:textId="77777777" w:rsidR="0011574B" w:rsidRDefault="00BF5310">
      <w:pPr>
        <w:spacing w:line="600" w:lineRule="auto"/>
        <w:ind w:firstLine="720"/>
        <w:contextualSpacing/>
        <w:jc w:val="both"/>
        <w:rPr>
          <w:rFonts w:eastAsia="Times New Roman"/>
          <w:bCs/>
        </w:rPr>
      </w:pPr>
      <w:r>
        <w:rPr>
          <w:rFonts w:eastAsia="Times New Roman"/>
          <w:b/>
          <w:bCs/>
        </w:rPr>
        <w:t>ΓΡΗΓΟΡΙΟΣ ΣΤΟΓΙΑΝΝΙΔΗΣ:</w:t>
      </w:r>
      <w:r>
        <w:rPr>
          <w:rFonts w:eastAsia="Times New Roman"/>
          <w:bCs/>
        </w:rPr>
        <w:t xml:space="preserve"> Οκτώ λεπτά, όσο πήραν και οι άλλοι ομιλητές. </w:t>
      </w:r>
    </w:p>
    <w:p w14:paraId="1BED4F6D" w14:textId="77777777" w:rsidR="0011574B" w:rsidRDefault="00BF5310">
      <w:pPr>
        <w:spacing w:line="600" w:lineRule="auto"/>
        <w:ind w:firstLine="720"/>
        <w:contextualSpacing/>
        <w:jc w:val="both"/>
        <w:rPr>
          <w:rFonts w:eastAsia="Times New Roman"/>
          <w:bCs/>
        </w:rPr>
      </w:pPr>
      <w:r>
        <w:rPr>
          <w:rFonts w:eastAsia="Times New Roman"/>
          <w:bCs/>
        </w:rPr>
        <w:t>Κυρίες και κύριοι Βουλευτές, σήμερα συζητάμε ή μάλλον θα έπρεπε επί της ουσίας να συζητάμε ένα πολύ σημαντικό νομοσχέδιο του Υπουρ</w:t>
      </w:r>
      <w:r>
        <w:rPr>
          <w:rFonts w:eastAsia="Times New Roman"/>
          <w:bCs/>
        </w:rPr>
        <w:lastRenderedPageBreak/>
        <w:t>γείου Εργασίας. Δυστυχώς, το θέμα μετατοπίστηκε</w:t>
      </w:r>
      <w:r>
        <w:rPr>
          <w:rFonts w:eastAsia="Times New Roman"/>
          <w:bCs/>
        </w:rPr>
        <w:t xml:space="preserve"> αλλού και γίνεται αναφορά από όλους τους ομιλητές στην ονομαστική ψηφοφορία. Και εγώ βέβαια το περισσότερο μέρος της ομιλίας μου θα το αφιερώσω εκεί. </w:t>
      </w:r>
    </w:p>
    <w:p w14:paraId="1BED4F6E" w14:textId="77777777" w:rsidR="0011574B" w:rsidRDefault="00BF5310">
      <w:pPr>
        <w:spacing w:line="600" w:lineRule="auto"/>
        <w:ind w:firstLine="720"/>
        <w:contextualSpacing/>
        <w:jc w:val="both"/>
        <w:rPr>
          <w:rFonts w:eastAsia="Times New Roman"/>
          <w:bCs/>
        </w:rPr>
      </w:pPr>
      <w:r>
        <w:rPr>
          <w:rFonts w:eastAsia="Times New Roman"/>
          <w:bCs/>
          <w:shd w:val="clear" w:color="auto" w:fill="FFFFFF"/>
        </w:rPr>
        <w:t>Όμως,</w:t>
      </w:r>
      <w:r>
        <w:rPr>
          <w:rFonts w:eastAsia="Times New Roman"/>
          <w:bCs/>
        </w:rPr>
        <w:t xml:space="preserve"> για το συγκεκριμένο νομοσχέδιο έχω να πω ότι είναι ένα πολύ σημαντικό νομοσχέδιο. Οργανώνει το </w:t>
      </w:r>
      <w:proofErr w:type="spellStart"/>
      <w:r>
        <w:rPr>
          <w:rFonts w:eastAsia="Times New Roman"/>
          <w:bCs/>
        </w:rPr>
        <w:t>προ</w:t>
      </w:r>
      <w:r>
        <w:rPr>
          <w:rFonts w:eastAsia="Times New Roman"/>
          <w:bCs/>
        </w:rPr>
        <w:t>νοιακό</w:t>
      </w:r>
      <w:proofErr w:type="spellEnd"/>
      <w:r>
        <w:rPr>
          <w:rFonts w:eastAsia="Times New Roman"/>
          <w:bCs/>
        </w:rPr>
        <w:t xml:space="preserve"> κράτος της Ελλάδος. Δυστυχώς, αυτή η οργάνωση δεν προήλθε από τις προηγούμενες κυβερνήσεις εδώ και δεκαετίες. Ήταν απαράδεκτη η κατάσταση. Αυτή την κατάσταση έρχεται να τη διορθώσει αυτό το συγκεκριμένο νομοσχέδιο. </w:t>
      </w:r>
    </w:p>
    <w:p w14:paraId="1BED4F6F" w14:textId="77777777" w:rsidR="0011574B" w:rsidRDefault="00BF5310">
      <w:pPr>
        <w:spacing w:line="600" w:lineRule="auto"/>
        <w:ind w:firstLine="720"/>
        <w:contextualSpacing/>
        <w:jc w:val="both"/>
        <w:rPr>
          <w:rFonts w:eastAsia="Times New Roman"/>
          <w:bCs/>
        </w:rPr>
      </w:pPr>
      <w:r>
        <w:rPr>
          <w:rFonts w:eastAsia="Times New Roman"/>
          <w:bCs/>
        </w:rPr>
        <w:t>Ένα άρθρο το οποίο θεωρώ ότι είνα</w:t>
      </w:r>
      <w:r>
        <w:rPr>
          <w:rFonts w:eastAsia="Times New Roman"/>
          <w:bCs/>
        </w:rPr>
        <w:t xml:space="preserve">ι πολύ σημαντικό, εκτός των άλλων, είναι η κατάργηση του </w:t>
      </w:r>
      <w:proofErr w:type="spellStart"/>
      <w:r>
        <w:rPr>
          <w:rFonts w:eastAsia="Times New Roman"/>
          <w:bCs/>
        </w:rPr>
        <w:t>παραβόλου</w:t>
      </w:r>
      <w:proofErr w:type="spellEnd"/>
      <w:r>
        <w:rPr>
          <w:rFonts w:eastAsia="Times New Roman"/>
          <w:bCs/>
        </w:rPr>
        <w:t xml:space="preserve"> των 45 ευρώ για τους όλους τους ασφαλισμένους, οι οποίοι πηγαίνουν στα ΚΕΠΑ. </w:t>
      </w:r>
    </w:p>
    <w:p w14:paraId="1BED4F70" w14:textId="77777777" w:rsidR="0011574B" w:rsidRDefault="00BF5310">
      <w:pPr>
        <w:spacing w:line="600" w:lineRule="auto"/>
        <w:ind w:firstLine="720"/>
        <w:contextualSpacing/>
        <w:jc w:val="both"/>
        <w:rPr>
          <w:rFonts w:eastAsia="Times New Roman"/>
          <w:bCs/>
        </w:rPr>
      </w:pPr>
      <w:r>
        <w:rPr>
          <w:rFonts w:eastAsia="Times New Roman"/>
          <w:bCs/>
          <w:shd w:val="clear" w:color="auto" w:fill="FFFFFF"/>
        </w:rPr>
        <w:t>Έ</w:t>
      </w:r>
      <w:r>
        <w:rPr>
          <w:rFonts w:eastAsia="Times New Roman"/>
          <w:bCs/>
        </w:rPr>
        <w:t xml:space="preserve">να άλλο άρθρο, </w:t>
      </w:r>
      <w:r>
        <w:rPr>
          <w:rFonts w:eastAsia="Times New Roman"/>
          <w:bCs/>
          <w:shd w:val="clear" w:color="auto" w:fill="FFFFFF"/>
        </w:rPr>
        <w:t xml:space="preserve">επίσης </w:t>
      </w:r>
      <w:r>
        <w:rPr>
          <w:rFonts w:eastAsia="Times New Roman"/>
          <w:bCs/>
        </w:rPr>
        <w:t>σημαντικό, αφορά τους εργαζόμενους</w:t>
      </w:r>
      <w:r>
        <w:rPr>
          <w:rFonts w:eastAsia="Times New Roman"/>
          <w:bCs/>
        </w:rPr>
        <w:t xml:space="preserve"> οι οποίοι έχουν πάρει εργατική κατοικία, αλλά μέχρι σήμερα δεν έχουν διευ</w:t>
      </w:r>
      <w:r>
        <w:rPr>
          <w:rFonts w:eastAsia="Times New Roman"/>
          <w:bCs/>
        </w:rPr>
        <w:lastRenderedPageBreak/>
        <w:t>θετηθεί τα παραχωρητήρια. Εκκρεμούν υποθέσεις από το 1978. Για αυτούς τους ανθρώπους, λοιπόν, θα τελειώσει οριστικά το θέμα, για να είναι σίγουροι ότι αυτά τα σπίτια είναι δικά τους.</w:t>
      </w:r>
      <w:r>
        <w:rPr>
          <w:rFonts w:eastAsia="Times New Roman"/>
          <w:bCs/>
        </w:rPr>
        <w:t xml:space="preserve"> </w:t>
      </w:r>
    </w:p>
    <w:p w14:paraId="1BED4F71" w14:textId="77777777" w:rsidR="0011574B" w:rsidRDefault="00BF5310">
      <w:pPr>
        <w:spacing w:line="600" w:lineRule="auto"/>
        <w:ind w:firstLine="720"/>
        <w:contextualSpacing/>
        <w:jc w:val="both"/>
        <w:rPr>
          <w:rFonts w:eastAsia="Times New Roman"/>
          <w:bCs/>
        </w:rPr>
      </w:pPr>
      <w:r>
        <w:rPr>
          <w:rFonts w:eastAsia="Times New Roman"/>
          <w:bCs/>
        </w:rPr>
        <w:t xml:space="preserve">Ας έρθω, λοιπόν, στην ονομαστική ψηφοφορία για την τροπολογία του επιδόματος που δίνουμε σε ένα εκατομμύριο εξακόσιες χιλιάδες χαμηλοσυνταξιούχους. Η ονομαστική ψηφοφορία, όπως γνωρίζετε, είναι μια νόμιμη διαδικασία της Βουλής. Οι Βουλευτές της </w:t>
      </w:r>
      <w:r>
        <w:rPr>
          <w:rFonts w:eastAsia="Times New Roman"/>
          <w:bCs/>
        </w:rPr>
        <w:t>Α</w:t>
      </w:r>
      <w:r>
        <w:rPr>
          <w:rFonts w:eastAsia="Times New Roman"/>
          <w:bCs/>
        </w:rPr>
        <w:t>ντιπολίτ</w:t>
      </w:r>
      <w:r>
        <w:rPr>
          <w:rFonts w:eastAsia="Times New Roman"/>
          <w:bCs/>
        </w:rPr>
        <w:t>ευσης τον τελευταίο χρόνο -</w:t>
      </w:r>
      <w:r>
        <w:rPr>
          <w:rFonts w:eastAsia="Times New Roman"/>
          <w:bCs/>
        </w:rPr>
        <w:t xml:space="preserve"> </w:t>
      </w:r>
      <w:r>
        <w:rPr>
          <w:rFonts w:eastAsia="Times New Roman"/>
          <w:bCs/>
        </w:rPr>
        <w:t>και σωστά</w:t>
      </w:r>
      <w:r>
        <w:rPr>
          <w:rFonts w:eastAsia="Times New Roman"/>
          <w:bCs/>
        </w:rPr>
        <w:t xml:space="preserve"> </w:t>
      </w:r>
      <w:r>
        <w:rPr>
          <w:rFonts w:eastAsia="Times New Roman"/>
          <w:bCs/>
        </w:rPr>
        <w:t xml:space="preserve">– ασκούν αυτό το </w:t>
      </w:r>
      <w:r>
        <w:rPr>
          <w:rFonts w:eastAsia="Times New Roman"/>
          <w:bCs/>
          <w:shd w:val="clear" w:color="auto" w:fill="FFFFFF"/>
        </w:rPr>
        <w:t>δικαίωμα,</w:t>
      </w:r>
      <w:r>
        <w:rPr>
          <w:rFonts w:eastAsia="Times New Roman"/>
          <w:bCs/>
        </w:rPr>
        <w:t xml:space="preserve"> βάζοντας ονομαστική ψηφοφορία σε πολλά νομοσχέδια, που έχουν έρθει εδώ και ψηφίζουμε εμείς οι Βουλευτές. </w:t>
      </w:r>
    </w:p>
    <w:p w14:paraId="1BED4F72" w14:textId="77777777" w:rsidR="0011574B" w:rsidRDefault="00BF5310">
      <w:pPr>
        <w:spacing w:line="600" w:lineRule="auto"/>
        <w:ind w:firstLine="720"/>
        <w:contextualSpacing/>
        <w:jc w:val="both"/>
        <w:rPr>
          <w:rFonts w:eastAsia="Times New Roman"/>
          <w:bCs/>
        </w:rPr>
      </w:pPr>
      <w:r>
        <w:rPr>
          <w:rFonts w:eastAsia="Times New Roman"/>
          <w:bCs/>
        </w:rPr>
        <w:t xml:space="preserve">Η ονομαστική ψηφοφορία δίνει το </w:t>
      </w:r>
      <w:r>
        <w:rPr>
          <w:rFonts w:eastAsia="Times New Roman"/>
          <w:bCs/>
          <w:shd w:val="clear" w:color="auto" w:fill="FFFFFF"/>
        </w:rPr>
        <w:t>δικαίωμα</w:t>
      </w:r>
      <w:r>
        <w:rPr>
          <w:rFonts w:eastAsia="Times New Roman"/>
          <w:bCs/>
        </w:rPr>
        <w:t xml:space="preserve"> να ψηφίσει υπεύθυνα ο κάθε Βουλευτής. Εμείς </w:t>
      </w:r>
      <w:r>
        <w:rPr>
          <w:rFonts w:eastAsia="Times New Roman"/>
          <w:bCs/>
        </w:rPr>
        <w:t xml:space="preserve">την ευθύνη την αναλαμβάνουμε. Δίνουμε, λοιπόν, και τώρα με την ονομαστική ψηφοφορία σε όλους τους Βουλευτές του Κοινοβουλίου τη δυνατότητα να τοποθετηθούν υπεύθυνα για το αν θα πρέπει η Κυβέρνηση να δώσει αυτό το επίδομα στους χαμηλοσυνταξιούχους ή </w:t>
      </w:r>
      <w:r>
        <w:rPr>
          <w:rFonts w:eastAsia="Times New Roman"/>
          <w:bCs/>
        </w:rPr>
        <w:lastRenderedPageBreak/>
        <w:t xml:space="preserve">αν δεν </w:t>
      </w:r>
      <w:r>
        <w:rPr>
          <w:rFonts w:eastAsia="Times New Roman"/>
          <w:bCs/>
        </w:rPr>
        <w:t xml:space="preserve">πρέπει να το δώσει. Γιατί χωρίς την ονομαστική ψηφοφορία, κάποιοι Βουλευτές κρύβονται πίσω από τους </w:t>
      </w:r>
      <w:r>
        <w:rPr>
          <w:rFonts w:eastAsia="Times New Roman"/>
          <w:bCs/>
        </w:rPr>
        <w:t>ε</w:t>
      </w:r>
      <w:r>
        <w:rPr>
          <w:rFonts w:eastAsia="Times New Roman"/>
          <w:bCs/>
        </w:rPr>
        <w:t xml:space="preserve">ισηγητές των κομμάτων. Είναι ξεκάθαρο. </w:t>
      </w:r>
    </w:p>
    <w:p w14:paraId="1BED4F73" w14:textId="77777777" w:rsidR="0011574B" w:rsidRDefault="00BF5310">
      <w:pPr>
        <w:spacing w:line="600" w:lineRule="auto"/>
        <w:ind w:firstLine="720"/>
        <w:contextualSpacing/>
        <w:jc w:val="both"/>
        <w:rPr>
          <w:rFonts w:eastAsia="Times New Roman"/>
          <w:bCs/>
        </w:rPr>
      </w:pPr>
      <w:r>
        <w:rPr>
          <w:rFonts w:eastAsia="Times New Roman"/>
          <w:bCs/>
        </w:rPr>
        <w:t>Ενώ η Νέα Δημοκρατία μέχρι χθες έλεγε «</w:t>
      </w:r>
      <w:r>
        <w:rPr>
          <w:rFonts w:eastAsia="Times New Roman"/>
          <w:bCs/>
        </w:rPr>
        <w:t>ν</w:t>
      </w:r>
      <w:r>
        <w:rPr>
          <w:rFonts w:eastAsia="Times New Roman"/>
          <w:bCs/>
        </w:rPr>
        <w:t>αι» στην τροπολογία, άλλαξε στάση με την ονομαστική ψηφοφορία. Δεν μπορώ να</w:t>
      </w:r>
      <w:r>
        <w:rPr>
          <w:rFonts w:eastAsia="Times New Roman"/>
          <w:bCs/>
        </w:rPr>
        <w:t xml:space="preserve"> το καταλάβω αυτό. Θα έπρεπε να μας το εξηγήσουν. Μέχρι σήμερα, οι εξηγήσεις που έδωσαν δεν είναι πειστικές. Ας το εξηγήσουν στον ελληνικό λαό. </w:t>
      </w:r>
    </w:p>
    <w:p w14:paraId="1BED4F74" w14:textId="77777777" w:rsidR="0011574B" w:rsidRDefault="00BF5310">
      <w:pPr>
        <w:spacing w:line="600" w:lineRule="auto"/>
        <w:ind w:firstLine="720"/>
        <w:contextualSpacing/>
        <w:jc w:val="both"/>
        <w:rPr>
          <w:rFonts w:eastAsia="Times New Roman" w:cs="Times New Roman"/>
        </w:rPr>
      </w:pPr>
      <w:r>
        <w:rPr>
          <w:rFonts w:eastAsia="Times New Roman"/>
          <w:bCs/>
        </w:rPr>
        <w:t xml:space="preserve">Ο Πρωθυπουργός, ο Αλέξης Τσίπρας, σε συνάντηση με τον Πρόεδρο του Ευρωπαϊκού Κοινοβουλίου Μάρτιν </w:t>
      </w:r>
      <w:proofErr w:type="spellStart"/>
      <w:r>
        <w:rPr>
          <w:rFonts w:eastAsia="Times New Roman"/>
          <w:bCs/>
        </w:rPr>
        <w:t>Σουλτς</w:t>
      </w:r>
      <w:proofErr w:type="spellEnd"/>
      <w:r>
        <w:rPr>
          <w:rFonts w:eastAsia="Times New Roman"/>
          <w:bCs/>
        </w:rPr>
        <w:t xml:space="preserve"> επεσήμα</w:t>
      </w:r>
      <w:r>
        <w:rPr>
          <w:rFonts w:eastAsia="Times New Roman"/>
          <w:bCs/>
        </w:rPr>
        <w:t xml:space="preserve">νε ότι, πρώτον, είναι αναγκαίο να βρεθεί το συντομότερο δυνατόν λύση για το καλό όλης της Ευρώπης σε μια περίοδο αβεβαιότητας. Δεύτερον, ότι ως προς τα πρωτογενή πλεονάσματα, μπορεί να υπάρξει συμβιβασμός στο 2,5% συν 1%. Το έχει αναφέρει ο κ. </w:t>
      </w:r>
      <w:proofErr w:type="spellStart"/>
      <w:r>
        <w:rPr>
          <w:rFonts w:eastAsia="Times New Roman"/>
          <w:bCs/>
        </w:rPr>
        <w:t>Τσακαλώτος</w:t>
      </w:r>
      <w:proofErr w:type="spellEnd"/>
      <w:r>
        <w:rPr>
          <w:rFonts w:eastAsia="Times New Roman"/>
          <w:bCs/>
        </w:rPr>
        <w:t xml:space="preserve"> α</w:t>
      </w:r>
      <w:r>
        <w:rPr>
          <w:rFonts w:eastAsia="Times New Roman"/>
          <w:bCs/>
        </w:rPr>
        <w:t xml:space="preserve">υτό. </w:t>
      </w:r>
    </w:p>
    <w:p w14:paraId="1BED4F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Διεθνές Νομισματικό Ταμείο θα πρέπει να αποφασίσει εάν θα πρέπει να γνωρίζει ότι Ελλάδα σημαίνει Ευρώπη και άρα συλλογικές διαπραγματεύσεις και όχι νέα μέτρα. </w:t>
      </w:r>
    </w:p>
    <w:p w14:paraId="1BED4F7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δικαίωμα της </w:t>
      </w:r>
      <w:r>
        <w:rPr>
          <w:rFonts w:eastAsia="Times New Roman" w:cs="Times New Roman"/>
          <w:szCs w:val="24"/>
        </w:rPr>
        <w:t>ε</w:t>
      </w:r>
      <w:r>
        <w:rPr>
          <w:rFonts w:eastAsia="Times New Roman" w:cs="Times New Roman"/>
          <w:szCs w:val="24"/>
        </w:rPr>
        <w:t>λληνικής Κυβέρνησης είναι τα μέτρα στήριξης της κοινωνίας που δ</w:t>
      </w:r>
      <w:r>
        <w:rPr>
          <w:rFonts w:eastAsia="Times New Roman" w:cs="Times New Roman"/>
          <w:szCs w:val="24"/>
        </w:rPr>
        <w:t xml:space="preserve">εν παραβιάζουν το πρόγραμμα και δεν θέτουν σε κίνδυνο τους στόχους. Ο Πρόεδρος του Ευρωπαϊκού Κοινοβουλίου συμφώνησε ότι θα μπορούσε να βρεθεί μια λύση με την πρόταση για πρωτογενή πλεονάσματα 2,5% συν 1%. </w:t>
      </w:r>
    </w:p>
    <w:p w14:paraId="1BED4F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τα μέτρα στήριξης ο κ. </w:t>
      </w:r>
      <w:proofErr w:type="spellStart"/>
      <w:r>
        <w:rPr>
          <w:rFonts w:eastAsia="Times New Roman" w:cs="Times New Roman"/>
          <w:szCs w:val="24"/>
        </w:rPr>
        <w:t>Σουλτς</w:t>
      </w:r>
      <w:proofErr w:type="spellEnd"/>
      <w:r>
        <w:rPr>
          <w:rFonts w:eastAsia="Times New Roman" w:cs="Times New Roman"/>
          <w:szCs w:val="24"/>
        </w:rPr>
        <w:t xml:space="preserve"> ήταν σε </w:t>
      </w:r>
      <w:r>
        <w:rPr>
          <w:rFonts w:eastAsia="Times New Roman" w:cs="Times New Roman"/>
          <w:szCs w:val="24"/>
        </w:rPr>
        <w:t xml:space="preserve">γραμμή </w:t>
      </w:r>
      <w:proofErr w:type="spellStart"/>
      <w:r>
        <w:rPr>
          <w:rFonts w:eastAsia="Times New Roman" w:cs="Times New Roman"/>
          <w:szCs w:val="24"/>
        </w:rPr>
        <w:t>Μοσκοβισί</w:t>
      </w:r>
      <w:proofErr w:type="spellEnd"/>
      <w:r>
        <w:rPr>
          <w:rFonts w:eastAsia="Times New Roman" w:cs="Times New Roman"/>
          <w:szCs w:val="24"/>
        </w:rPr>
        <w:t xml:space="preserve">. Θα σας διαβάσω μετά τι είπε ο κ. </w:t>
      </w:r>
      <w:proofErr w:type="spellStart"/>
      <w:r>
        <w:rPr>
          <w:rFonts w:eastAsia="Times New Roman" w:cs="Times New Roman"/>
          <w:szCs w:val="24"/>
        </w:rPr>
        <w:t>Μοσ</w:t>
      </w:r>
      <w:r>
        <w:rPr>
          <w:rFonts w:eastAsia="Times New Roman" w:cs="Times New Roman"/>
          <w:szCs w:val="24"/>
        </w:rPr>
        <w:t>κ</w:t>
      </w:r>
      <w:r>
        <w:rPr>
          <w:rFonts w:eastAsia="Times New Roman" w:cs="Times New Roman"/>
          <w:szCs w:val="24"/>
        </w:rPr>
        <w:t>οβισί</w:t>
      </w:r>
      <w:proofErr w:type="spellEnd"/>
      <w:r>
        <w:rPr>
          <w:rFonts w:eastAsia="Times New Roman" w:cs="Times New Roman"/>
          <w:szCs w:val="24"/>
        </w:rPr>
        <w:t xml:space="preserve">. Είπε: «Είναι αδιανόητο να υπάρχει πρόβλημα για αυτούς τους λόγους που θα θέσουν σε κίνδυνο όλη την Ευρώπη». Τόνισε ότι πρέπει να βρεθεί λύση το αργότερο μέσα στον Ιανουάριο. Αυτά είπε ο κ. </w:t>
      </w:r>
      <w:proofErr w:type="spellStart"/>
      <w:r>
        <w:rPr>
          <w:rFonts w:eastAsia="Times New Roman" w:cs="Times New Roman"/>
          <w:szCs w:val="24"/>
        </w:rPr>
        <w:t>Σουλτ</w:t>
      </w:r>
      <w:r>
        <w:rPr>
          <w:rFonts w:eastAsia="Times New Roman" w:cs="Times New Roman"/>
          <w:szCs w:val="24"/>
        </w:rPr>
        <w:t>ς</w:t>
      </w:r>
      <w:proofErr w:type="spellEnd"/>
      <w:r>
        <w:rPr>
          <w:rFonts w:eastAsia="Times New Roman" w:cs="Times New Roman"/>
          <w:szCs w:val="24"/>
        </w:rPr>
        <w:t xml:space="preserve">. </w:t>
      </w:r>
    </w:p>
    <w:p w14:paraId="1BED4F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Θα σας διαβάσω τι είπε ο κ. </w:t>
      </w:r>
      <w:proofErr w:type="spellStart"/>
      <w:r>
        <w:rPr>
          <w:rFonts w:eastAsia="Times New Roman" w:cs="Times New Roman"/>
          <w:szCs w:val="24"/>
        </w:rPr>
        <w:t>Μοσκοβισί</w:t>
      </w:r>
      <w:proofErr w:type="spellEnd"/>
      <w:r>
        <w:rPr>
          <w:rFonts w:eastAsia="Times New Roman" w:cs="Times New Roman"/>
          <w:szCs w:val="24"/>
        </w:rPr>
        <w:t xml:space="preserve">, αν δεν τα γνωρίζετε: «Στα μάτια μου οι όροι της συμφωνίας του </w:t>
      </w:r>
      <w:proofErr w:type="spellStart"/>
      <w:r>
        <w:rPr>
          <w:rFonts w:eastAsia="Times New Roman" w:cs="Times New Roman"/>
          <w:szCs w:val="24"/>
          <w:lang w:val="en-US"/>
        </w:rPr>
        <w:t>Eurogroup</w:t>
      </w:r>
      <w:proofErr w:type="spellEnd"/>
      <w:r>
        <w:rPr>
          <w:rFonts w:eastAsia="Times New Roman" w:cs="Times New Roman"/>
          <w:szCs w:val="24"/>
        </w:rPr>
        <w:t xml:space="preserve"> δεν έχουν αλλάξει από τα </w:t>
      </w:r>
      <w:r>
        <w:rPr>
          <w:rFonts w:eastAsia="Times New Roman" w:cs="Times New Roman"/>
          <w:szCs w:val="24"/>
        </w:rPr>
        <w:lastRenderedPageBreak/>
        <w:t xml:space="preserve">μέτρα που αποφάσισε η Κυβέρνηση του κ. Τσίπρα. Η δήλωση του Ευρωπαίου Επιτρόπου </w:t>
      </w:r>
      <w:proofErr w:type="spellStart"/>
      <w:r>
        <w:rPr>
          <w:rFonts w:eastAsia="Times New Roman" w:cs="Times New Roman"/>
          <w:szCs w:val="24"/>
        </w:rPr>
        <w:t>Πιέρ</w:t>
      </w:r>
      <w:proofErr w:type="spellEnd"/>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στο Γαλλικό Πρακτορεί</w:t>
      </w:r>
      <w:r>
        <w:rPr>
          <w:rFonts w:eastAsia="Times New Roman" w:cs="Times New Roman"/>
          <w:szCs w:val="24"/>
        </w:rPr>
        <w:t xml:space="preserve">ο </w:t>
      </w:r>
      <w:r>
        <w:rPr>
          <w:rFonts w:eastAsia="Times New Roman" w:cs="Times New Roman"/>
          <w:szCs w:val="24"/>
          <w:lang w:val="en-US"/>
        </w:rPr>
        <w:t>AFP</w:t>
      </w:r>
      <w:r>
        <w:rPr>
          <w:rFonts w:eastAsia="Times New Roman" w:cs="Times New Roman"/>
          <w:szCs w:val="24"/>
        </w:rPr>
        <w:t xml:space="preserve"> αποκαθιστά την πραγματικότητα και έρχεται σε αντίθεση με τους ακραίους κύκλους που προσπαθούν να δημιουργήσουν πρόβλημα στη διαπραγμάτευση». </w:t>
      </w:r>
    </w:p>
    <w:p w14:paraId="1BED4F7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Αλέξης Τσίπρας στο περιθώριο της </w:t>
      </w:r>
      <w:r>
        <w:rPr>
          <w:rFonts w:eastAsia="Times New Roman" w:cs="Times New Roman"/>
          <w:szCs w:val="24"/>
        </w:rPr>
        <w:t>σ</w:t>
      </w:r>
      <w:r>
        <w:rPr>
          <w:rFonts w:eastAsia="Times New Roman" w:cs="Times New Roman"/>
          <w:szCs w:val="24"/>
        </w:rPr>
        <w:t>υνόδου των σοσιαλιστών είχε συνάντηση με τον Ευρωπαίο Επίτρ</w:t>
      </w:r>
      <w:r>
        <w:rPr>
          <w:rFonts w:eastAsia="Times New Roman" w:cs="Times New Roman"/>
          <w:szCs w:val="24"/>
        </w:rPr>
        <w:t xml:space="preserve">οπο </w:t>
      </w:r>
      <w:proofErr w:type="spellStart"/>
      <w:r>
        <w:rPr>
          <w:rFonts w:eastAsia="Times New Roman" w:cs="Times New Roman"/>
          <w:szCs w:val="24"/>
        </w:rPr>
        <w:t>Πιέρ</w:t>
      </w:r>
      <w:proofErr w:type="spellEnd"/>
      <w:r>
        <w:rPr>
          <w:rFonts w:eastAsia="Times New Roman" w:cs="Times New Roman"/>
          <w:szCs w:val="24"/>
        </w:rPr>
        <w:t xml:space="preserve"> </w:t>
      </w:r>
      <w:proofErr w:type="spellStart"/>
      <w:r>
        <w:rPr>
          <w:rFonts w:eastAsia="Times New Roman" w:cs="Times New Roman"/>
          <w:szCs w:val="24"/>
        </w:rPr>
        <w:t>Μοσκοβισί</w:t>
      </w:r>
      <w:proofErr w:type="spellEnd"/>
      <w:r>
        <w:rPr>
          <w:rFonts w:eastAsia="Times New Roman" w:cs="Times New Roman"/>
          <w:szCs w:val="24"/>
        </w:rPr>
        <w:t xml:space="preserve">. Ο Ευρωπαίος Επίτροπος επανέλαβε ότι μόνο μια χώρα θέτει θέμα για τη μέτρα κοινωνικής στήριξης που αποφάσισε η </w:t>
      </w:r>
      <w:r>
        <w:rPr>
          <w:rFonts w:eastAsia="Times New Roman" w:cs="Times New Roman"/>
          <w:szCs w:val="24"/>
        </w:rPr>
        <w:t>ε</w:t>
      </w:r>
      <w:r>
        <w:rPr>
          <w:rFonts w:eastAsia="Times New Roman" w:cs="Times New Roman"/>
          <w:szCs w:val="24"/>
        </w:rPr>
        <w:t>λληνική Κυβέρνηση και εξέφρασε την πεποίθηση ότι αυτό παραβιάζει τη συμφωνία, που, ούτως ή άλλως, προέβλεπε την άμεση επιστρο</w:t>
      </w:r>
      <w:r>
        <w:rPr>
          <w:rFonts w:eastAsia="Times New Roman" w:cs="Times New Roman"/>
          <w:szCs w:val="24"/>
        </w:rPr>
        <w:t xml:space="preserve">φή των βραχυπρόθεσμων μέτρων για το χρέος αμέσως μετά την αξιολόγηση. </w:t>
      </w:r>
    </w:p>
    <w:p w14:paraId="1BED4F7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Επίτροπος επαναδιατύπωσε στον Πρωθυπουργό την εκτίμηση ότι είναι δικαίωμα της </w:t>
      </w:r>
      <w:r>
        <w:rPr>
          <w:rFonts w:eastAsia="Times New Roman" w:cs="Times New Roman"/>
          <w:szCs w:val="24"/>
        </w:rPr>
        <w:t>ε</w:t>
      </w:r>
      <w:r>
        <w:rPr>
          <w:rFonts w:eastAsia="Times New Roman" w:cs="Times New Roman"/>
          <w:szCs w:val="24"/>
        </w:rPr>
        <w:t>λληνικής Κυβέρνησης, καθώς δεν έχει κα</w:t>
      </w:r>
      <w:r>
        <w:rPr>
          <w:rFonts w:eastAsia="Times New Roman" w:cs="Times New Roman"/>
          <w:szCs w:val="24"/>
        </w:rPr>
        <w:t>μ</w:t>
      </w:r>
      <w:r>
        <w:rPr>
          <w:rFonts w:eastAsia="Times New Roman" w:cs="Times New Roman"/>
          <w:szCs w:val="24"/>
        </w:rPr>
        <w:t xml:space="preserve">μία επίπτωση στους στόχους της συμφωνίας, η κοινωνική αναδιανομή </w:t>
      </w:r>
      <w:r>
        <w:rPr>
          <w:rFonts w:eastAsia="Times New Roman" w:cs="Times New Roman"/>
          <w:szCs w:val="24"/>
        </w:rPr>
        <w:t xml:space="preserve">της </w:t>
      </w:r>
      <w:proofErr w:type="spellStart"/>
      <w:r>
        <w:rPr>
          <w:rFonts w:eastAsia="Times New Roman" w:cs="Times New Roman"/>
          <w:szCs w:val="24"/>
        </w:rPr>
        <w:t>υπεραπόδοσης</w:t>
      </w:r>
      <w:proofErr w:type="spellEnd"/>
      <w:r>
        <w:rPr>
          <w:rFonts w:eastAsia="Times New Roman" w:cs="Times New Roman"/>
          <w:szCs w:val="24"/>
        </w:rPr>
        <w:t xml:space="preserve"> των εσόδων. </w:t>
      </w:r>
    </w:p>
    <w:p w14:paraId="1BED4F7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διαβάσω και μερικά σημεία της τοποθέτησης του Πρωθυπουργού στην προπαρασκευαστική </w:t>
      </w:r>
      <w:r>
        <w:rPr>
          <w:rFonts w:eastAsia="Times New Roman" w:cs="Times New Roman"/>
          <w:szCs w:val="24"/>
        </w:rPr>
        <w:t>Σ</w:t>
      </w:r>
      <w:r>
        <w:rPr>
          <w:rFonts w:eastAsia="Times New Roman" w:cs="Times New Roman"/>
          <w:szCs w:val="24"/>
        </w:rPr>
        <w:t xml:space="preserve">ύνοδο του Ευρωπαϊκού Σοσιαλιστικού Κόμματος: </w:t>
      </w:r>
    </w:p>
    <w:p w14:paraId="1BED4F7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Ελλάδα είχε εκπληρώσει όλες της τις δεσμεύσεις που απορρέουν από τη συμφωνία του καλοκα</w:t>
      </w:r>
      <w:r>
        <w:rPr>
          <w:rFonts w:eastAsia="Times New Roman" w:cs="Times New Roman"/>
          <w:szCs w:val="24"/>
        </w:rPr>
        <w:t xml:space="preserve">ιριού του 2015. Ωστόσο, βρισκόμαστε αντιμέτωποι με τη σκληρή στάση ακραίων κύκλων, οι οποίοι έχουν στο μυαλό τους την ιδέα της διαίρεσης της Ευρώπης.  Δεν υπάρχει αντιπαράθεση ανάμεσα στα κράτη μέλη. Υπάρχει ιδεολογική και πολιτική αντιπαράθεση. Δεν είναι </w:t>
      </w:r>
      <w:r>
        <w:rPr>
          <w:rFonts w:eastAsia="Times New Roman" w:cs="Times New Roman"/>
          <w:szCs w:val="24"/>
        </w:rPr>
        <w:t xml:space="preserve">ίδια η συμπεριφορά της Ευρώπης απέναντι σε χώρες με προοδευτικές κυβερνήσεις, όπως η Ελλάδα, η Ιταλία και η Πορτογαλία και σε </w:t>
      </w:r>
      <w:r>
        <w:rPr>
          <w:rFonts w:eastAsia="Times New Roman" w:cs="Times New Roman"/>
          <w:szCs w:val="24"/>
        </w:rPr>
        <w:lastRenderedPageBreak/>
        <w:t>σχέση με χώρες που έχουν συντηρητικές κυβερνήσεις. Η Ελλάδα δεν μπορεί να καταδικάζεται σε διαρκή λιτότητα και επίσης δεν μπορεί ν</w:t>
      </w:r>
      <w:r>
        <w:rPr>
          <w:rFonts w:eastAsia="Times New Roman" w:cs="Times New Roman"/>
          <w:szCs w:val="24"/>
        </w:rPr>
        <w:t xml:space="preserve">α παραμείνει εκτός ευρωπαϊκού κεκτημένου σε σχέση με τις συλλογικές διαπραγματεύσεις. Θα μας πει, επιτέλους, η Νέα Δημοκρατία τη θέση της για τις συλλογικές διαπραγματεύσεις; </w:t>
      </w:r>
    </w:p>
    <w:p w14:paraId="1BED4F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Είναι κυρίαρχο δικαίωμα της </w:t>
      </w:r>
      <w:r>
        <w:rPr>
          <w:rFonts w:eastAsia="Times New Roman" w:cs="Times New Roman"/>
          <w:szCs w:val="24"/>
        </w:rPr>
        <w:t>ε</w:t>
      </w:r>
      <w:r>
        <w:rPr>
          <w:rFonts w:eastAsia="Times New Roman" w:cs="Times New Roman"/>
          <w:szCs w:val="24"/>
        </w:rPr>
        <w:t xml:space="preserve">λληνικής Κυβέρνησης να κατανείμει με κοινωνικά δίκαιο τρόπο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του προϋπολογισμού στους χαμηλοσυνταξιούχους, ειδικά τη στιγμή που δεν παραβιάζει τους στόχους του προγράμματος. Όσοι ζητούν αναβολή της εφαρμογής της απόφασης του </w:t>
      </w:r>
      <w:proofErr w:type="spellStart"/>
      <w:r>
        <w:rPr>
          <w:rFonts w:eastAsia="Times New Roman" w:cs="Times New Roman"/>
          <w:szCs w:val="24"/>
          <w:lang w:val="en-US"/>
        </w:rPr>
        <w:t>Eurog</w:t>
      </w:r>
      <w:r>
        <w:rPr>
          <w:rFonts w:eastAsia="Times New Roman" w:cs="Times New Roman"/>
          <w:szCs w:val="24"/>
          <w:lang w:val="en-US"/>
        </w:rPr>
        <w:t>roup</w:t>
      </w:r>
      <w:proofErr w:type="spellEnd"/>
      <w:r>
        <w:rPr>
          <w:rFonts w:eastAsia="Times New Roman" w:cs="Times New Roman"/>
          <w:szCs w:val="24"/>
        </w:rPr>
        <w:t>, που αφορά τα βραχυπρόθεσμα μέτρα για το ελληνικό χρέος, παραβιάζουν τη συμφωνία. Η ολοκλήρωση της δεύτερης αξιολόγησης του ελληνικού προγράμματος το ταχύτερο δυνατό, είναι απαραίτητη για τη σταθερότητα ολόκληρης της Ευρώπης. Είναι αναγκαίο να κρατήσο</w:t>
      </w:r>
      <w:r>
        <w:rPr>
          <w:rFonts w:eastAsia="Times New Roman" w:cs="Times New Roman"/>
          <w:szCs w:val="24"/>
        </w:rPr>
        <w:t xml:space="preserve">υμε ανοιχτό το παράθυρο της ευκαιρίας που υπάρχει με την </w:t>
      </w:r>
      <w:r>
        <w:rPr>
          <w:rFonts w:eastAsia="Times New Roman" w:cs="Times New Roman"/>
          <w:szCs w:val="24"/>
        </w:rPr>
        <w:lastRenderedPageBreak/>
        <w:t xml:space="preserve">Τουρκία. Προσβλέπουμε στην ευρωπαϊκή στήριξη στο ζήτημα του Κυπριακού και φυσικά, την ενεργή παρουσία της Ευρωπαϊκής Ένωσης στην τελική φάση των διαπραγματεύσεων.». </w:t>
      </w:r>
    </w:p>
    <w:p w14:paraId="1BED4F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ο κ.</w:t>
      </w:r>
      <w:r>
        <w:rPr>
          <w:rFonts w:eastAsia="Times New Roman" w:cs="Times New Roman"/>
          <w:szCs w:val="24"/>
        </w:rPr>
        <w:t xml:space="preserve"> Μητσοτάκης και το κόμμα του συμπεριφέρονται ως πέμπτη φάλαγγα εντός της χώρας, εκπροσωπώντας τους δανειστές. Δεν ενδιαφέρονται για τίποτε άλλο, πέρα από την εκδικητική επιστροφή τους στην εξουσία, δίνοντας πιστοποιητικά </w:t>
      </w:r>
      <w:proofErr w:type="spellStart"/>
      <w:r>
        <w:rPr>
          <w:rFonts w:eastAsia="Times New Roman" w:cs="Times New Roman"/>
          <w:szCs w:val="24"/>
        </w:rPr>
        <w:t>υποτακτικότητας</w:t>
      </w:r>
      <w:proofErr w:type="spellEnd"/>
      <w:r>
        <w:rPr>
          <w:rFonts w:eastAsia="Times New Roman" w:cs="Times New Roman"/>
          <w:szCs w:val="24"/>
        </w:rPr>
        <w:t xml:space="preserve"> στους ακραίους κύκλ</w:t>
      </w:r>
      <w:r>
        <w:rPr>
          <w:rFonts w:eastAsia="Times New Roman" w:cs="Times New Roman"/>
          <w:szCs w:val="24"/>
        </w:rPr>
        <w:t xml:space="preserve">ους που επιθυμούν τη βύθιση της χώρας στο χάος της λιτότητας και της φτώχειας. </w:t>
      </w:r>
    </w:p>
    <w:p w14:paraId="1BED4F7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ονομαστική ψηφοφορία στη Βουλή χαράσσει δύο εναλλακτικές στον κ. Μητσοτάκη: Ή να καταψηφίσει τη στήριξη των χαμηλοσυνταξιούχων και την αναστολή της αύξησης του ΦΠΑ στα νησιά,</w:t>
      </w:r>
      <w:r>
        <w:rPr>
          <w:rFonts w:eastAsia="Times New Roman" w:cs="Times New Roman"/>
          <w:szCs w:val="24"/>
        </w:rPr>
        <w:t xml:space="preserve"> δηλώνοντας με παρρησία την άποψή του. Αν, όμως, η Νέα Δημοκρατία αποφασίσει να κάνει </w:t>
      </w:r>
      <w:proofErr w:type="spellStart"/>
      <w:r>
        <w:rPr>
          <w:rFonts w:eastAsia="Times New Roman" w:cs="Times New Roman"/>
          <w:szCs w:val="24"/>
        </w:rPr>
        <w:t>κωλοτούμπα</w:t>
      </w:r>
      <w:proofErr w:type="spellEnd"/>
      <w:r>
        <w:rPr>
          <w:rFonts w:eastAsia="Times New Roman" w:cs="Times New Roman"/>
          <w:szCs w:val="24"/>
        </w:rPr>
        <w:t>, να ψηφίσει τα μέτρα κοινωνικής στήριξης, να μην τολ</w:t>
      </w:r>
      <w:r>
        <w:rPr>
          <w:rFonts w:eastAsia="Times New Roman" w:cs="Times New Roman"/>
          <w:szCs w:val="24"/>
        </w:rPr>
        <w:lastRenderedPageBreak/>
        <w:t>μήσει στη συνέχεια να επανέλθει στην καταστροφολογία περί εκτροχιασμού του προγράμματος από την κυβερνητική</w:t>
      </w:r>
      <w:r>
        <w:rPr>
          <w:rFonts w:eastAsia="Times New Roman" w:cs="Times New Roman"/>
          <w:szCs w:val="24"/>
        </w:rPr>
        <w:t xml:space="preserve"> αυτή επιλογή. Σύμφωνα με τις δηλώσεις του Ευρωπαίου Επιτρόπου κ. </w:t>
      </w:r>
      <w:proofErr w:type="spellStart"/>
      <w:r>
        <w:rPr>
          <w:rFonts w:eastAsia="Times New Roman" w:cs="Times New Roman"/>
          <w:szCs w:val="24"/>
        </w:rPr>
        <w:t>Μοσκοβισί</w:t>
      </w:r>
      <w:proofErr w:type="spellEnd"/>
      <w:r>
        <w:rPr>
          <w:rFonts w:eastAsia="Times New Roman" w:cs="Times New Roman"/>
          <w:szCs w:val="24"/>
        </w:rPr>
        <w:t xml:space="preserve"> στο Γαλλικό Πρακτορείο, οι όροι της συμφωνίας του </w:t>
      </w:r>
      <w:proofErr w:type="spellStart"/>
      <w:r>
        <w:rPr>
          <w:rFonts w:eastAsia="Times New Roman" w:cs="Times New Roman"/>
          <w:szCs w:val="24"/>
          <w:lang w:val="en-US"/>
        </w:rPr>
        <w:t>Eurogroup</w:t>
      </w:r>
      <w:proofErr w:type="spellEnd"/>
      <w:r>
        <w:rPr>
          <w:rFonts w:eastAsia="Times New Roman" w:cs="Times New Roman"/>
          <w:szCs w:val="24"/>
        </w:rPr>
        <w:t xml:space="preserve"> δεν έχουν αλλάξει από τα μέτρα που αποφάσισε η Κυβέρνηση του κ. Τσίπρα. </w:t>
      </w:r>
    </w:p>
    <w:p w14:paraId="1BED4F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μας κατηγορεί για τυχοδιωκτισμ</w:t>
      </w:r>
      <w:r>
        <w:rPr>
          <w:rFonts w:eastAsia="Times New Roman" w:cs="Times New Roman"/>
          <w:szCs w:val="24"/>
        </w:rPr>
        <w:t xml:space="preserve">ό. Ρωτώ τη Νέα Δημοκρατία: Ο Πιερ </w:t>
      </w:r>
      <w:proofErr w:type="spellStart"/>
      <w:r>
        <w:rPr>
          <w:rFonts w:eastAsia="Times New Roman" w:cs="Times New Roman"/>
          <w:szCs w:val="24"/>
        </w:rPr>
        <w:t>Μοσκοβισί</w:t>
      </w:r>
      <w:proofErr w:type="spellEnd"/>
      <w:r>
        <w:rPr>
          <w:rFonts w:eastAsia="Times New Roman" w:cs="Times New Roman"/>
          <w:szCs w:val="24"/>
        </w:rPr>
        <w:t xml:space="preserve"> είναι ΣΥΡΙΖΑ ή στηρίζει τον τυχοδιωκτισμό του ΣΥΡΙΖΑ, όπως ισχυρίζονται οι κυρίες και οι κύριοι της Νέας Δημοκρατίας; </w:t>
      </w:r>
    </w:p>
    <w:p w14:paraId="1BED4F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Νέας Δημοκρατίας, σας καλώ έστω και την τελευταία στιγμή να υποστηρίξετ</w:t>
      </w:r>
      <w:r>
        <w:rPr>
          <w:rFonts w:eastAsia="Times New Roman" w:cs="Times New Roman"/>
          <w:szCs w:val="24"/>
        </w:rPr>
        <w:t xml:space="preserve">ε τις θέσεις της </w:t>
      </w:r>
      <w:r>
        <w:rPr>
          <w:rFonts w:eastAsia="Times New Roman" w:cs="Times New Roman"/>
          <w:szCs w:val="24"/>
        </w:rPr>
        <w:t>ε</w:t>
      </w:r>
      <w:r>
        <w:rPr>
          <w:rFonts w:eastAsia="Times New Roman" w:cs="Times New Roman"/>
          <w:szCs w:val="24"/>
        </w:rPr>
        <w:t xml:space="preserve">λληνικής Κυβέρνησης μαζί με αυτούς που μας στηρίζουν και στην Ευρώπη κι όχι με αυτούς που είναι απέναντι στην </w:t>
      </w:r>
      <w:r>
        <w:rPr>
          <w:rFonts w:eastAsia="Times New Roman" w:cs="Times New Roman"/>
          <w:szCs w:val="24"/>
        </w:rPr>
        <w:t>ε</w:t>
      </w:r>
      <w:r>
        <w:rPr>
          <w:rFonts w:eastAsia="Times New Roman" w:cs="Times New Roman"/>
          <w:szCs w:val="24"/>
        </w:rPr>
        <w:t>λληνική Κυβέρνηση και κατ’ επέκταση απέναντι στους οικονομικά εξαθλιωμένους Έλληνες.</w:t>
      </w:r>
    </w:p>
    <w:p w14:paraId="1BED4F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BED4F83"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w:t>
      </w:r>
      <w:r>
        <w:rPr>
          <w:rFonts w:eastAsia="Times New Roman" w:cs="Times New Roman"/>
          <w:szCs w:val="24"/>
        </w:rPr>
        <w:t>ρυγα του ΣΥΡΙΖΑ)</w:t>
      </w:r>
    </w:p>
    <w:p w14:paraId="1BED4F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lang w:val="en-US"/>
        </w:rPr>
        <w:t>O</w:t>
      </w:r>
      <w:r>
        <w:rPr>
          <w:rFonts w:eastAsia="Times New Roman" w:cs="Times New Roman"/>
          <w:szCs w:val="24"/>
        </w:rPr>
        <w:t xml:space="preserve"> κ. Δημήτριος Σταμάτης έχει τον λόγο για τέσσερα λεπτά. </w:t>
      </w:r>
    </w:p>
    <w:p w14:paraId="1BED4F85" w14:textId="77777777" w:rsidR="0011574B" w:rsidRDefault="00BF5310">
      <w:pPr>
        <w:spacing w:line="600" w:lineRule="auto"/>
        <w:ind w:firstLine="720"/>
        <w:contextualSpacing/>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Για πόσο χρόνο;</w:t>
      </w:r>
    </w:p>
    <w:p w14:paraId="1BED4F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Για τέσσερα λεπτά, τόσο είναι η προτασσόμενη δευτερολογία. Μπορείτε να μιλήσετε</w:t>
      </w:r>
      <w:r>
        <w:rPr>
          <w:rFonts w:eastAsia="Times New Roman" w:cs="Times New Roman"/>
          <w:szCs w:val="24"/>
        </w:rPr>
        <w:t xml:space="preserve"> και από τη θέση σας.</w:t>
      </w:r>
    </w:p>
    <w:p w14:paraId="1BED4F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Μα, δεν πρόκειται για δευτερολογία, </w:t>
      </w:r>
      <w:proofErr w:type="spellStart"/>
      <w:r>
        <w:rPr>
          <w:rFonts w:eastAsia="Times New Roman" w:cs="Times New Roman"/>
          <w:szCs w:val="24"/>
        </w:rPr>
        <w:t>πρωτολογία</w:t>
      </w:r>
      <w:proofErr w:type="spellEnd"/>
      <w:r>
        <w:rPr>
          <w:rFonts w:eastAsia="Times New Roman" w:cs="Times New Roman"/>
          <w:szCs w:val="24"/>
        </w:rPr>
        <w:t xml:space="preserve"> είναι. </w:t>
      </w:r>
    </w:p>
    <w:p w14:paraId="1BED4F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εγγραφεί μετά τον τέταρτο ομιλητή.</w:t>
      </w:r>
    </w:p>
    <w:p w14:paraId="1BED4F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Κανονικά εγγραφήκαμε. </w:t>
      </w:r>
    </w:p>
    <w:p w14:paraId="1BED4F8A" w14:textId="77777777" w:rsidR="0011574B" w:rsidRDefault="00BF5310">
      <w:pPr>
        <w:spacing w:line="600" w:lineRule="auto"/>
        <w:ind w:firstLine="720"/>
        <w:contextualSpacing/>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 xml:space="preserve">μένος): </w:t>
      </w:r>
      <w:r>
        <w:rPr>
          <w:rFonts w:eastAsia="Times New Roman" w:cs="Times New Roman"/>
          <w:szCs w:val="24"/>
        </w:rPr>
        <w:t>Μετά τον τέταρτο ομιλητή.</w:t>
      </w:r>
    </w:p>
    <w:p w14:paraId="1BED4F8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Σταμάτη, έχετε τον λόγο.</w:t>
      </w:r>
    </w:p>
    <w:p w14:paraId="1BED4F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Κυρίες και κύριοι συνάδελφοι, συζητάμε σήμερα τυπικά ένα θέμα, αλλά ουσιαστικά δύο. Το επίδομα στους συνταξιούχους και το «πάγωμα» του ΦΠΑ στα νησιά. Ας τα δούμε ένα</w:t>
      </w:r>
      <w:r>
        <w:rPr>
          <w:rFonts w:eastAsia="Times New Roman" w:cs="Times New Roman"/>
          <w:szCs w:val="24"/>
        </w:rPr>
        <w:t xml:space="preserve"> </w:t>
      </w:r>
      <w:proofErr w:type="spellStart"/>
      <w:r>
        <w:rPr>
          <w:rFonts w:eastAsia="Times New Roman" w:cs="Times New Roman"/>
          <w:szCs w:val="24"/>
        </w:rPr>
        <w:t>ένα</w:t>
      </w:r>
      <w:proofErr w:type="spellEnd"/>
      <w:r>
        <w:rPr>
          <w:rFonts w:eastAsia="Times New Roman" w:cs="Times New Roman"/>
          <w:szCs w:val="24"/>
        </w:rPr>
        <w:t>.</w:t>
      </w:r>
    </w:p>
    <w:p w14:paraId="1BED4F8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Το «πάγωμα»…</w:t>
      </w:r>
    </w:p>
    <w:p w14:paraId="1BED4F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Λέω τι συζητάμε ουσιαστικά μέσα στη Βουλή, γιατί και τα δύο αποτελούν θέματα της εξαγγελίας του κυρίου Πρωθυπουργού. </w:t>
      </w:r>
    </w:p>
    <w:p w14:paraId="1BED4F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Συζητούμε, λοιπόν, για το επίδομα κι όχι για την </w:t>
      </w:r>
      <w:r>
        <w:rPr>
          <w:rFonts w:eastAsia="Times New Roman" w:cs="Times New Roman"/>
          <w:szCs w:val="24"/>
        </w:rPr>
        <w:t>δέκατη τρίτη</w:t>
      </w:r>
      <w:r>
        <w:rPr>
          <w:rFonts w:eastAsia="Times New Roman" w:cs="Times New Roman"/>
          <w:szCs w:val="24"/>
        </w:rPr>
        <w:t xml:space="preserve"> σύνταξη. Το πρώτο ψέμ</w:t>
      </w:r>
      <w:r>
        <w:rPr>
          <w:rFonts w:eastAsia="Times New Roman" w:cs="Times New Roman"/>
          <w:szCs w:val="24"/>
        </w:rPr>
        <w:t xml:space="preserve">α. Μια κυβέρνηση που θέλει να είναι αξιόπιστη δεν χρησιμοποιεί ψευδεπίγραφους χαρακτηρισμούς. Σημαίνει ότι επιχειρεί απάτη. Έχουμε, λοιπόν, ένα επίδομα, άπαξ καταβαλλόμενο, όχι σύνταξη μονίμως καταβαλλόμενη. </w:t>
      </w:r>
    </w:p>
    <w:p w14:paraId="1BED4F9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ερώτημα, όμως, είναι: Εμείς χθες δηλώσαμε </w:t>
      </w:r>
      <w:r>
        <w:rPr>
          <w:rFonts w:eastAsia="Times New Roman" w:cs="Times New Roman"/>
          <w:szCs w:val="24"/>
        </w:rPr>
        <w:t>στη Βουλή ότι θα το ψηφίσουμε. Φάνηκε και από τις σημερινές τοποθετήσεις των Βουλευτών άλλων κομμάτων. Τι είναι αυτό που άλλαξε τη στάση σας; Τι είναι αυτό που σας έκανε να ζητήσετε ονομαστική ψηφοφορία;</w:t>
      </w:r>
    </w:p>
    <w:p w14:paraId="1BED4F91"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BED4F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Θα σας τα πω κα</w:t>
      </w:r>
      <w:r>
        <w:rPr>
          <w:rFonts w:eastAsia="Times New Roman" w:cs="Times New Roman"/>
          <w:szCs w:val="24"/>
        </w:rPr>
        <w:t>ι για τον κ. Σόιμπλε, μην στεναχωριέστε.</w:t>
      </w:r>
    </w:p>
    <w:p w14:paraId="1BED4F9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πριν από λίγο και τον κ. </w:t>
      </w:r>
      <w:proofErr w:type="spellStart"/>
      <w:r>
        <w:rPr>
          <w:rFonts w:eastAsia="Times New Roman" w:cs="Times New Roman"/>
          <w:szCs w:val="24"/>
        </w:rPr>
        <w:t>Βούτση</w:t>
      </w:r>
      <w:proofErr w:type="spellEnd"/>
      <w:r>
        <w:rPr>
          <w:rFonts w:eastAsia="Times New Roman" w:cs="Times New Roman"/>
          <w:szCs w:val="24"/>
        </w:rPr>
        <w:t xml:space="preserve">, τον Πρόεδρο της Βουλής. Διερωτώμαι: Όλα τα νομοσχέδια εδώ πέρασαν από τη διαδικασία της ονομαστικής ψηφοφορίας; Δηλαδή, μια ομόφωνη απόφαση που λαμβάνεται κατά το πρότυπο των </w:t>
      </w:r>
      <w:r>
        <w:rPr>
          <w:rFonts w:eastAsia="Times New Roman" w:cs="Times New Roman"/>
          <w:szCs w:val="24"/>
        </w:rPr>
        <w:t>συνηθισμένων ψηφοφοριών σε τι άλλαζε τα πράγματα; Άρα, εσείς πρέπει να εξηγήσετε, τι κρύβεται πίσω από την ονομαστική ψηφοφορία που ζητάτε και όχι εμείς. Εμείς λέμε ναι στο επίδομα, όχι στον εκβιασμό και την εξαπάτηση. Αυτήν την χρεώνεστε εσείς.</w:t>
      </w:r>
    </w:p>
    <w:p w14:paraId="1BED4F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Και επειδή</w:t>
      </w:r>
      <w:r>
        <w:rPr>
          <w:rFonts w:eastAsia="Times New Roman" w:cs="Times New Roman"/>
          <w:szCs w:val="24"/>
        </w:rPr>
        <w:t xml:space="preserve"> άκουσα από την πλευρά του ΠΑΣΟΚ να διερωτώνται, σας λέω ότι δεν άλλαξε η στάση μας, κύριοι συνάδελφοι, καθόλου. Αντίθετα, </w:t>
      </w:r>
      <w:r>
        <w:rPr>
          <w:rFonts w:eastAsia="Times New Roman" w:cs="Times New Roman"/>
          <w:szCs w:val="24"/>
        </w:rPr>
        <w:lastRenderedPageBreak/>
        <w:t>είχατε σήμερα την ίδια επιχειρηματολογία που έχουμε και εμείς και καταλήξατε σε διαφορετικό δια ταύτα. Ενώ είπατε ότι αυτό είναι εξαπ</w:t>
      </w:r>
      <w:r>
        <w:rPr>
          <w:rFonts w:eastAsia="Times New Roman" w:cs="Times New Roman"/>
          <w:szCs w:val="24"/>
        </w:rPr>
        <w:t xml:space="preserve">άτηση, ενώ είπατε ότι είναι απαράδεκτο, ότι εξυπηρετεί τις επικοινωνιακές ανάγκες του κ. Τσίπρα, σέρνεστε πίσω απ’ αυτές τις επικοινωνιακές ανάγκες του κ. Τσίπρα και δέχεστε </w:t>
      </w:r>
      <w:r>
        <w:rPr>
          <w:rFonts w:eastAsia="Times New Roman" w:cs="Times New Roman"/>
          <w:szCs w:val="24"/>
        </w:rPr>
        <w:t>την</w:t>
      </w:r>
      <w:r>
        <w:rPr>
          <w:rFonts w:eastAsia="Times New Roman" w:cs="Times New Roman"/>
          <w:szCs w:val="24"/>
        </w:rPr>
        <w:t xml:space="preserve"> πρόταση ονομαστικής ψηφοφορίας.</w:t>
      </w:r>
    </w:p>
    <w:p w14:paraId="1BED4F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Πάμε τώρα σ’ αυτό καθαυτό το επίδομα, για να δ</w:t>
      </w:r>
      <w:r>
        <w:rPr>
          <w:rFonts w:eastAsia="Times New Roman" w:cs="Times New Roman"/>
          <w:szCs w:val="24"/>
        </w:rPr>
        <w:t xml:space="preserve">ούμε την ουσία του. Δεν μου λέτε, κύριοι της Κυβέρνησης, αυτό το επίδομα από πού βγήκε, από ποιο πλεόνασμα; Για να υπάρχει πλεόνασμα, σημαίνει ότι είτε έχουμε ανάπτυξη είτε βάζουμε φόρους και κόβουμε εισοδήματα. </w:t>
      </w:r>
    </w:p>
    <w:p w14:paraId="1BED4F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ανάπτυξη και δεν το ξέρουμε; Είχαμε </w:t>
      </w:r>
      <w:r>
        <w:rPr>
          <w:rFonts w:eastAsia="Times New Roman" w:cs="Times New Roman"/>
          <w:szCs w:val="24"/>
        </w:rPr>
        <w:t xml:space="preserve">δύο συνεχή χρόνια ύφεσης. Από πού βγήκαν τα πλεονάσματα που δίνετε; Από τους φόρους και από τη μείωση των εισοδημάτων και των συντάξεων. Γι’ αυτό οι συνταξιούχοι είναι στους δρόμους και σας λένε «ψίχουλα μας δίνετε έναντι αυτών που μας κόψατε». Αυτή είναι </w:t>
      </w:r>
      <w:r>
        <w:rPr>
          <w:rFonts w:eastAsia="Times New Roman" w:cs="Times New Roman"/>
          <w:szCs w:val="24"/>
        </w:rPr>
        <w:t>η πραγματικότητα, φιλεύσπλαχνοι!</w:t>
      </w:r>
    </w:p>
    <w:p w14:paraId="1BED4F9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δώσω και μια ακόμα απόδειξη για το πόσο φιλεύσπλαχνοι είστε. Το 2015, κυρίες και κύριοι συνάδελφοι, είχαμε αύξηση του δείκτη φτώχειας. Το 2014 εμείς είχαμε αποκλιμάκωση 7,1%. Το 2015 εσείς είχατε συν 8%. Το 2015 υπήρ</w:t>
      </w:r>
      <w:r>
        <w:rPr>
          <w:rFonts w:eastAsia="Times New Roman" w:cs="Times New Roman"/>
          <w:szCs w:val="24"/>
        </w:rPr>
        <w:t xml:space="preserve">χε μείωση 5,5 δισεκατομμυρίων </w:t>
      </w:r>
      <w:r>
        <w:rPr>
          <w:rFonts w:eastAsia="Times New Roman" w:cs="Times New Roman"/>
          <w:szCs w:val="24"/>
        </w:rPr>
        <w:t>στις</w:t>
      </w:r>
      <w:r>
        <w:rPr>
          <w:rFonts w:eastAsia="Times New Roman" w:cs="Times New Roman"/>
          <w:szCs w:val="24"/>
        </w:rPr>
        <w:t xml:space="preserve"> καταναλωτικές δαπάνες της οικογένειας.</w:t>
      </w:r>
    </w:p>
    <w:p w14:paraId="1BED4F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Αυτό είναι η επιτυχία σας, γιατί αν ο φτωχός Έλληνας είχε λεφτά, θα προχωρούσε σε κατανάλωση. Η μείωση της κατανάλωσης κατά 5,5 δισεκατομμύρια δείχνει το μέγεθος της εξαπάτησης του ε</w:t>
      </w:r>
      <w:r>
        <w:rPr>
          <w:rFonts w:eastAsia="Times New Roman" w:cs="Times New Roman"/>
          <w:szCs w:val="24"/>
        </w:rPr>
        <w:t>λληνικού λαού και του πόνου που προκαλέσατε εσείς. Αφήστε, λοιπόν, τα παραμύθια περί κοινωνικού κράτους και περί κοινωνικής κυβέρνησης.</w:t>
      </w:r>
    </w:p>
    <w:p w14:paraId="1BED4F9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Πάμε στο ΦΠΑ και τα νησιά. Δεν μου λέτε, κυρίες και κύριοι συνάδελφοι, δεν το ψηφίσατε εσείς αυτό; Δεν το ψηφίσατε τον Μ</w:t>
      </w:r>
      <w:r>
        <w:rPr>
          <w:rFonts w:eastAsia="Times New Roman" w:cs="Times New Roman"/>
          <w:szCs w:val="24"/>
        </w:rPr>
        <w:t xml:space="preserve">άιο, όταν εμείς λέγαμε ότι είναι λάθος; Δεν το ξαναψηφίσατε με τον </w:t>
      </w:r>
      <w:r>
        <w:rPr>
          <w:rFonts w:eastAsia="Times New Roman" w:cs="Times New Roman"/>
          <w:szCs w:val="24"/>
        </w:rPr>
        <w:t>π</w:t>
      </w:r>
      <w:r>
        <w:rPr>
          <w:rFonts w:eastAsia="Times New Roman" w:cs="Times New Roman"/>
          <w:szCs w:val="24"/>
        </w:rPr>
        <w:t xml:space="preserve">ροϋπολογισμό πριν από πέντε μέρες; Δεν συμπεριλαμβάνεται αυτό το έσοδο στον </w:t>
      </w:r>
      <w:r>
        <w:rPr>
          <w:rFonts w:eastAsia="Times New Roman" w:cs="Times New Roman"/>
          <w:szCs w:val="24"/>
        </w:rPr>
        <w:t>π</w:t>
      </w:r>
      <w:r>
        <w:rPr>
          <w:rFonts w:eastAsia="Times New Roman" w:cs="Times New Roman"/>
          <w:szCs w:val="24"/>
        </w:rPr>
        <w:t xml:space="preserve">ροϋπολογισμό; Τι άλλαξε σε πέντε μέρες και θέλετε να το αλλάξετε; Μπορείτε να </w:t>
      </w:r>
      <w:r>
        <w:rPr>
          <w:rFonts w:eastAsia="Times New Roman" w:cs="Times New Roman"/>
          <w:szCs w:val="24"/>
        </w:rPr>
        <w:lastRenderedPageBreak/>
        <w:t>μας πείτε; Είστε υπόλογοι και κατ</w:t>
      </w:r>
      <w:r>
        <w:rPr>
          <w:rFonts w:eastAsia="Times New Roman" w:cs="Times New Roman"/>
          <w:szCs w:val="24"/>
        </w:rPr>
        <w:t xml:space="preserve">ηγορούμενοι και δεν αλλάζουν οι ρόλοι. Ένα κόμμα, μια κυβέρνηση που ζητάει συναίνεση, κύριοι Υπουργοί, δεν βρίζει τον </w:t>
      </w:r>
      <w:r>
        <w:rPr>
          <w:rFonts w:eastAsia="Times New Roman" w:cs="Times New Roman"/>
          <w:szCs w:val="24"/>
        </w:rPr>
        <w:t>α</w:t>
      </w:r>
      <w:r>
        <w:rPr>
          <w:rFonts w:eastAsia="Times New Roman" w:cs="Times New Roman"/>
          <w:szCs w:val="24"/>
        </w:rPr>
        <w:t xml:space="preserve">ρχηγό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 xml:space="preserve">ντιπολίτευσης «Εφιάλτη» και «πέμπτη φάλαγγα» το κόμμα της </w:t>
      </w:r>
      <w:r>
        <w:rPr>
          <w:rFonts w:eastAsia="Times New Roman" w:cs="Times New Roman"/>
          <w:szCs w:val="24"/>
        </w:rPr>
        <w:t>α</w:t>
      </w:r>
      <w:r>
        <w:rPr>
          <w:rFonts w:eastAsia="Times New Roman" w:cs="Times New Roman"/>
          <w:szCs w:val="24"/>
        </w:rPr>
        <w:t xml:space="preserve">ξιωματικής </w:t>
      </w:r>
      <w:r>
        <w:rPr>
          <w:rFonts w:eastAsia="Times New Roman" w:cs="Times New Roman"/>
          <w:szCs w:val="24"/>
        </w:rPr>
        <w:t>α</w:t>
      </w:r>
      <w:r>
        <w:rPr>
          <w:rFonts w:eastAsia="Times New Roman" w:cs="Times New Roman"/>
          <w:szCs w:val="24"/>
        </w:rPr>
        <w:t>ντιπολίτευσης.</w:t>
      </w:r>
    </w:p>
    <w:p w14:paraId="1BED4F9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επιστρέφουμε τους χαρακτ</w:t>
      </w:r>
      <w:r>
        <w:rPr>
          <w:rFonts w:eastAsia="Times New Roman" w:cs="Times New Roman"/>
          <w:szCs w:val="24"/>
        </w:rPr>
        <w:t xml:space="preserve">ηρισμούς και αν παρακολουθούσατε τις προηγούμενες μέρες, θα </w:t>
      </w:r>
      <w:r>
        <w:rPr>
          <w:rFonts w:eastAsia="Times New Roman" w:cs="Times New Roman"/>
          <w:szCs w:val="24"/>
        </w:rPr>
        <w:t>ακούγατε τον</w:t>
      </w:r>
      <w:r>
        <w:rPr>
          <w:rFonts w:eastAsia="Times New Roman" w:cs="Times New Roman"/>
          <w:szCs w:val="24"/>
        </w:rPr>
        <w:t xml:space="preserve"> κ. </w:t>
      </w:r>
      <w:proofErr w:type="spellStart"/>
      <w:r>
        <w:rPr>
          <w:rFonts w:eastAsia="Times New Roman" w:cs="Times New Roman"/>
          <w:szCs w:val="24"/>
        </w:rPr>
        <w:t>Βαρουφάκη</w:t>
      </w:r>
      <w:proofErr w:type="spellEnd"/>
      <w:r>
        <w:rPr>
          <w:rFonts w:eastAsia="Times New Roman" w:cs="Times New Roman"/>
          <w:szCs w:val="24"/>
        </w:rPr>
        <w:t xml:space="preserve"> </w:t>
      </w:r>
      <w:r>
        <w:rPr>
          <w:rFonts w:eastAsia="Times New Roman" w:cs="Times New Roman"/>
          <w:szCs w:val="24"/>
        </w:rPr>
        <w:t xml:space="preserve">να λέει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τον ακούτε ή δεν τον ακούτε;</w:t>
      </w:r>
      <w:r>
        <w:rPr>
          <w:rFonts w:eastAsia="Times New Roman" w:cs="Times New Roman"/>
          <w:szCs w:val="24"/>
        </w:rPr>
        <w:t xml:space="preserve"> </w:t>
      </w:r>
      <w:r>
        <w:rPr>
          <w:rFonts w:eastAsia="Times New Roman" w:cs="Times New Roman"/>
          <w:szCs w:val="24"/>
        </w:rPr>
        <w:t xml:space="preserve">- ότι ο κ. Σόιμπλε είναι δικός σας συνεργάτης, όχι δικός μας. Ο κ. Σόιμπλε έβαλε στόχο να ρίξει την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 xml:space="preserve">είπε </w:t>
      </w:r>
      <w:r>
        <w:rPr>
          <w:rFonts w:eastAsia="Times New Roman" w:cs="Times New Roman"/>
          <w:szCs w:val="24"/>
        </w:rPr>
        <w:t xml:space="preserve"> ο κ. </w:t>
      </w:r>
      <w:proofErr w:type="spellStart"/>
      <w:r>
        <w:rPr>
          <w:rFonts w:eastAsia="Times New Roman" w:cs="Times New Roman"/>
          <w:szCs w:val="24"/>
        </w:rPr>
        <w:t>Βαρουφάκης</w:t>
      </w:r>
      <w:proofErr w:type="spellEnd"/>
      <w:r>
        <w:rPr>
          <w:rFonts w:eastAsia="Times New Roman" w:cs="Times New Roman"/>
          <w:szCs w:val="24"/>
        </w:rPr>
        <w:t>.</w:t>
      </w:r>
      <w:r>
        <w:rPr>
          <w:rFonts w:eastAsia="Times New Roman" w:cs="Times New Roman"/>
          <w:szCs w:val="24"/>
        </w:rPr>
        <w:t xml:space="preserve"> Ναι, αλλά ποιος την έριξε; Εσείς μαζί με τους ΑΝΕΛ και τη Χρυσή Αυγή σε αυτή την Αίθουσα. Εσείς τη ρίξατε. Εσείς εκτελέσατε το σχέδιο Σόιμπλε. Αυτή είναι η πραγματικότητα που έχει καταγραφεί και δεν αλλάζει.</w:t>
      </w:r>
    </w:p>
    <w:p w14:paraId="1BED4F9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w:t>
      </w:r>
      <w:r>
        <w:rPr>
          <w:rFonts w:eastAsia="Times New Roman" w:cs="Times New Roman"/>
          <w:szCs w:val="24"/>
        </w:rPr>
        <w:t xml:space="preserve">υ χρόνου ομιλίας του κυρίου Βουλευτή) </w:t>
      </w:r>
    </w:p>
    <w:p w14:paraId="1BED4F9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Ολοκληρώστε, κύριε Σταμάτη, γιατί τελείωσε ο χρόνος.</w:t>
      </w:r>
    </w:p>
    <w:p w14:paraId="1BED4F9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Για ποιον λόγο, λοιπόν, αλλάζετε τώρα μοτίβο; Δεν ξέρω τι έχετε στο μυαλό σας και εμείς δεν σας παρέχουμε εν λ</w:t>
      </w:r>
      <w:r>
        <w:rPr>
          <w:rFonts w:eastAsia="Times New Roman" w:cs="Times New Roman"/>
          <w:szCs w:val="24"/>
        </w:rPr>
        <w:t>ευκώ εξουσιοδότηση να χρησιμοποιήσετε την ψήφο και την υπογραφή μας. Έπρεπε να αρκεστείτε, αν ήσασταν καλών προθέσεων, στη χθεσινή μας δήλωση ότι εμείς το ψηφίζουμε.</w:t>
      </w:r>
    </w:p>
    <w:p w14:paraId="1BED4F9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παρέμβαση να πάμε σε σημερινή ψηφοφορία κάτι άλλ</w:t>
      </w:r>
      <w:r>
        <w:rPr>
          <w:rFonts w:eastAsia="Times New Roman" w:cs="Times New Roman"/>
          <w:szCs w:val="24"/>
        </w:rPr>
        <w:t>ο υποκρύπτει.</w:t>
      </w:r>
    </w:p>
    <w:p w14:paraId="1BED4F9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Παρακαλώ, κύριε Σταμάτη, να ολοκληρώσετε.</w:t>
      </w:r>
    </w:p>
    <w:p w14:paraId="1BED4FA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Και πέραν αυτού, είχατε υποσχεθεί…</w:t>
      </w:r>
    </w:p>
    <w:p w14:paraId="1BED4FA1"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BED4FA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Σταμάτη, έχει τελειώσει ο χρόνος.</w:t>
      </w:r>
    </w:p>
    <w:p w14:paraId="1BED4FA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Είπαμε οκτώ λεπτά.</w:t>
      </w:r>
    </w:p>
    <w:p w14:paraId="1BED4FA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ΕΔΡΕΥΩΝ (Γεώργιος Βαρεμένος):</w:t>
      </w:r>
      <w:r>
        <w:rPr>
          <w:rFonts w:eastAsia="Times New Roman" w:cs="Times New Roman"/>
          <w:szCs w:val="24"/>
        </w:rPr>
        <w:t xml:space="preserve"> Είμαστε στα επτά λεπτά, πόσο άλλο;</w:t>
      </w:r>
    </w:p>
    <w:p w14:paraId="1BED4FA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Δεν χρειάζεται να με διακόπτετε, κύριε Πρόεδρε, θα είχα ολοκληρώσει.</w:t>
      </w:r>
    </w:p>
    <w:p w14:paraId="1BED4FA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Είχε θέσει, κυρίες και κύριοι συνάδελφοι, τρεις στόχους ο κ. Τσίπρας. Ότι θα έκλεινε εγκαίρως η </w:t>
      </w:r>
      <w:r>
        <w:rPr>
          <w:rFonts w:eastAsia="Times New Roman" w:cs="Times New Roman"/>
          <w:szCs w:val="24"/>
        </w:rPr>
        <w:t>αξιολόγηση. Η αξιολόγηση δεν έκλεισε 5 Δεκεμβρίου. Είχατε πει ότι θα προχωρήσετε σε μείωση του χρέους. Το χρέος δεν ρυθμίστηκε. Ψίχουλα δεχθήκατε. Και είχατε πει, επίσης, ότι θα επιτυγχάνατε μειωμένο πλεόνασμα.</w:t>
      </w:r>
    </w:p>
    <w:p w14:paraId="1BED4FA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Για πείτε μου, αυτά που τώρα </w:t>
      </w:r>
      <w:r>
        <w:rPr>
          <w:rFonts w:eastAsia="Times New Roman" w:cs="Times New Roman"/>
          <w:szCs w:val="24"/>
        </w:rPr>
        <w:t>συζητάτε</w:t>
      </w:r>
      <w:r>
        <w:rPr>
          <w:rFonts w:eastAsia="Times New Roman" w:cs="Times New Roman"/>
          <w:szCs w:val="24"/>
        </w:rPr>
        <w:t xml:space="preserve"> ξεχάσατ</w:t>
      </w:r>
      <w:r>
        <w:rPr>
          <w:rFonts w:eastAsia="Times New Roman" w:cs="Times New Roman"/>
          <w:szCs w:val="24"/>
        </w:rPr>
        <w:t xml:space="preserve">ε ότι τα έχει υπογράψει η δική σας Κυβέρνηση; </w:t>
      </w:r>
    </w:p>
    <w:p w14:paraId="1BED4FA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9 Σεπτεμβρίου σε αυτήν την Αίθουσα σας είχα καταθέσει το συμπληρωματικό μνημόνιο, που έλεγε πέραν των άλλων δύο πράγματα. Το ένα ήταν ότι εσείς αποδεχόσασταν το 3,5% πλεόνασμα για τα επόμενα δέκα χρόνια κ</w:t>
      </w:r>
      <w:r>
        <w:rPr>
          <w:rFonts w:eastAsia="Times New Roman" w:cs="Times New Roman"/>
          <w:szCs w:val="24"/>
        </w:rPr>
        <w:t xml:space="preserve">αι το δεύτερο ότι αναλαμβάνατε την υποχρέωση, εάν υπήρχε πρωτογενές πλεόνασμα, το 30% να το διαθέσετε κατόπιν συνεννόησης με τους δανειστές. </w:t>
      </w:r>
    </w:p>
    <w:p w14:paraId="1BED4FA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Σταμάτη, φθάσαμε τον χρόνο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α</w:t>
      </w:r>
      <w:r>
        <w:rPr>
          <w:rFonts w:eastAsia="Times New Roman" w:cs="Times New Roman"/>
          <w:szCs w:val="24"/>
        </w:rPr>
        <w:t>γορητή. Δεν πάει παραπάνω.</w:t>
      </w:r>
    </w:p>
    <w:p w14:paraId="1BED4FA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Εγώ το κατέθεσα. Εσείς, κύριοι συνάδελφοι που διαμαρτύρεσθε απέναντί μ</w:t>
      </w:r>
      <w:r>
        <w:rPr>
          <w:rFonts w:eastAsia="Times New Roman" w:cs="Times New Roman"/>
          <w:szCs w:val="24"/>
        </w:rPr>
        <w:t>ου</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ζήτησα από την Κυβέρνηση να το καταθέσει</w:t>
      </w:r>
      <w:r>
        <w:rPr>
          <w:rFonts w:eastAsia="Times New Roman" w:cs="Times New Roman"/>
          <w:szCs w:val="24"/>
        </w:rPr>
        <w:t xml:space="preserve"> </w:t>
      </w:r>
      <w:r>
        <w:rPr>
          <w:rFonts w:eastAsia="Times New Roman" w:cs="Times New Roman"/>
          <w:szCs w:val="24"/>
        </w:rPr>
        <w:t>- δεν έχετε την περιέργεια να δείτε τι γράφει αυτό; Αυτό το υπέγραψε η δική σας Κυβέρνηση.</w:t>
      </w:r>
    </w:p>
    <w:p w14:paraId="1BED4FA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ς):</w:t>
      </w:r>
      <w:r>
        <w:rPr>
          <w:rFonts w:eastAsia="Times New Roman" w:cs="Times New Roman"/>
          <w:szCs w:val="24"/>
        </w:rPr>
        <w:t xml:space="preserve">  Τελειώσατε, κύριε Σταμάτη.</w:t>
      </w:r>
    </w:p>
    <w:p w14:paraId="1BED4FA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Κλείνω, κύριε Πρόεδρε.</w:t>
      </w:r>
    </w:p>
    <w:p w14:paraId="1BED4FA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Είστε οι τελευταίοι που μπορείτε να μας κατηγορήσετε ότι εμείς συμφωνούμε με τους δανειστές. Πήρατε πίσω ό,τι υποσχεθήκατε και υπογράψατε ό,τι αρνηθήκαμε εμείς. Υπογράψατε το </w:t>
      </w:r>
      <w:proofErr w:type="spellStart"/>
      <w:r>
        <w:rPr>
          <w:rFonts w:eastAsia="Times New Roman" w:cs="Times New Roman"/>
          <w:szCs w:val="24"/>
        </w:rPr>
        <w:t>υπερτα</w:t>
      </w:r>
      <w:r>
        <w:rPr>
          <w:rFonts w:eastAsia="Times New Roman" w:cs="Times New Roman"/>
          <w:szCs w:val="24"/>
        </w:rPr>
        <w:t>μείο</w:t>
      </w:r>
      <w:proofErr w:type="spellEnd"/>
      <w:r>
        <w:rPr>
          <w:rFonts w:eastAsia="Times New Roman" w:cs="Times New Roman"/>
          <w:szCs w:val="24"/>
        </w:rPr>
        <w:t>, που σημαίνει δέσμευση της εθνικής περιουσίας.</w:t>
      </w:r>
    </w:p>
    <w:p w14:paraId="1BED4FA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Σταμάτη, τελείωσε ο χρόνος.</w:t>
      </w:r>
    </w:p>
    <w:p w14:paraId="1BED4FA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Υπογράψατε τον αφελληνισμό των τραπεζών και είστε υπόλογοι γι’ αυτό.</w:t>
      </w:r>
    </w:p>
    <w:p w14:paraId="1BED4FB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χρόνος έχει τ</w:t>
      </w:r>
      <w:r>
        <w:rPr>
          <w:rFonts w:eastAsia="Times New Roman" w:cs="Times New Roman"/>
          <w:szCs w:val="24"/>
        </w:rPr>
        <w:t>ελειώσει προ πολλού. Μη με αναγκάζετε να σας διακόπτω.</w:t>
      </w:r>
    </w:p>
    <w:p w14:paraId="1BED4FB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όπως λέει και ο κ. </w:t>
      </w:r>
      <w:proofErr w:type="spellStart"/>
      <w:r>
        <w:rPr>
          <w:rFonts w:eastAsia="Times New Roman" w:cs="Times New Roman"/>
          <w:szCs w:val="24"/>
        </w:rPr>
        <w:t>Ντάισελμπλουμ</w:t>
      </w:r>
      <w:proofErr w:type="spellEnd"/>
      <w:r>
        <w:rPr>
          <w:rFonts w:eastAsia="Times New Roman" w:cs="Times New Roman"/>
          <w:szCs w:val="24"/>
        </w:rPr>
        <w:t>, ο κ. Τσίπρας μέχρι στιγμής ήταν ο πιο βολικός Πρωθυπουργός της Ελλάδ</w:t>
      </w:r>
      <w:r>
        <w:rPr>
          <w:rFonts w:eastAsia="Times New Roman" w:cs="Times New Roman"/>
          <w:szCs w:val="24"/>
        </w:rPr>
        <w:t>α</w:t>
      </w:r>
      <w:r>
        <w:rPr>
          <w:rFonts w:eastAsia="Times New Roman" w:cs="Times New Roman"/>
          <w:szCs w:val="24"/>
        </w:rPr>
        <w:t>ς. Σας το χαρίζω αυτό.</w:t>
      </w:r>
    </w:p>
    <w:p w14:paraId="1BED4FB2"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w:t>
      </w:r>
      <w:r>
        <w:rPr>
          <w:rFonts w:eastAsia="Times New Roman" w:cs="Times New Roman"/>
          <w:szCs w:val="24"/>
        </w:rPr>
        <w:t xml:space="preserve"> Νέας Δημοκρατίας)</w:t>
      </w:r>
    </w:p>
    <w:p w14:paraId="1BED4FB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Δημήτριος Καμμένος έχει τον λόγο. Δεν είναι εδώ.</w:t>
      </w:r>
    </w:p>
    <w:p w14:paraId="1BED4FB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κ. Παπακώστα έχει τον λόγο.</w:t>
      </w:r>
    </w:p>
    <w:p w14:paraId="1BED4FB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ΑΙΚΑΤΕΡΙΝΗ ΣΙΔΗΡΟΠΟΥΛΟΥ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ΠΑΠΑΚΩΣΤΑ:</w:t>
      </w:r>
      <w:r>
        <w:rPr>
          <w:rFonts w:eastAsia="Times New Roman" w:cs="Times New Roman"/>
          <w:szCs w:val="24"/>
        </w:rPr>
        <w:t xml:space="preserve"> Κύριε Πρόεδρε, σήμερα ζήσαμε σκηνές απείρου κάλλους. </w:t>
      </w:r>
    </w:p>
    <w:p w14:paraId="1BED4FB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 Βουλή</w:t>
      </w:r>
      <w:r>
        <w:rPr>
          <w:rFonts w:eastAsia="Times New Roman" w:cs="Times New Roman"/>
          <w:szCs w:val="24"/>
        </w:rPr>
        <w:t xml:space="preserve"> δεν μπορεί να αισθάνεται ευτυχής για το κλίμα και για τον τρόπο που η συζήτηση αυτή διεξήχθη. Το αντιπαρέρχομαι, όμως, γιατί έχουμε ακόμη πιο ουσιώδη πράγματα για τα οποία λυπούμαι και θλίβομαι.</w:t>
      </w:r>
    </w:p>
    <w:p w14:paraId="1BED4FB7"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Θέλω να πω στους αγαπητούς συναδέλφους ότι ο λαϊκισμός ήταν </w:t>
      </w:r>
      <w:r>
        <w:rPr>
          <w:rFonts w:eastAsia="Times New Roman"/>
          <w:szCs w:val="24"/>
        </w:rPr>
        <w:t xml:space="preserve">μέσα στο ενδιαφέρον του Αριστοτέλη και ιδιαίτερα στη ρητορική του, όταν προσπαθούσε να μάθει στους μαθητές του και κατ’ επέκταση στους πολίτες πώς να αποφεύγουν και να αντιμετωπίζουν τις τεχνικές εξαπάτησης. </w:t>
      </w:r>
      <w:r>
        <w:rPr>
          <w:rFonts w:eastAsia="Times New Roman"/>
          <w:szCs w:val="24"/>
        </w:rPr>
        <w:lastRenderedPageBreak/>
        <w:t>Όπως και στον Πρωταγόρα και στον Σωκράτη θα δείτ</w:t>
      </w:r>
      <w:r>
        <w:rPr>
          <w:rFonts w:eastAsia="Times New Roman"/>
          <w:szCs w:val="24"/>
        </w:rPr>
        <w:t xml:space="preserve">ε πώς διδάσκεται η πολιτική αρετή. Είναι πολύ σημαντικά ζητήματα τα οποία εκλείπουν κι αυτό είναι μεγάλη κρίση ηθικής και </w:t>
      </w:r>
      <w:proofErr w:type="spellStart"/>
      <w:r>
        <w:rPr>
          <w:rFonts w:eastAsia="Times New Roman"/>
          <w:szCs w:val="24"/>
        </w:rPr>
        <w:t>αξιακής</w:t>
      </w:r>
      <w:proofErr w:type="spellEnd"/>
      <w:r>
        <w:rPr>
          <w:rFonts w:eastAsia="Times New Roman"/>
          <w:szCs w:val="24"/>
        </w:rPr>
        <w:t xml:space="preserve"> προοπτικής για το ελληνικό Κοινοβούλιο και για τον ελληνικό πολιτικό κόσμο. </w:t>
      </w:r>
    </w:p>
    <w:p w14:paraId="1BED4FB8"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Ακούστε, κύριοι συνάδελφοι, είπατε όλοι προηγουμέ</w:t>
      </w:r>
      <w:r>
        <w:rPr>
          <w:rFonts w:eastAsia="Times New Roman"/>
          <w:szCs w:val="24"/>
        </w:rPr>
        <w:t xml:space="preserve">νως κι εγώ θα προσχωρήσω σε αυτό που ειπώθηκε και από πλευράς κυβερνητικών στελεχών, Υπουργών αυτής της Κυβέρνησης και από πλευράς Βουλευτών της Συμπολίτευσης, ότι τόσο η θέση </w:t>
      </w:r>
      <w:proofErr w:type="spellStart"/>
      <w:r>
        <w:rPr>
          <w:rFonts w:eastAsia="Times New Roman"/>
          <w:szCs w:val="24"/>
        </w:rPr>
        <w:t>Σουλτς</w:t>
      </w:r>
      <w:proofErr w:type="spellEnd"/>
      <w:r>
        <w:rPr>
          <w:rFonts w:eastAsia="Times New Roman"/>
          <w:szCs w:val="24"/>
        </w:rPr>
        <w:t xml:space="preserve">, όσο και η θέση </w:t>
      </w:r>
      <w:proofErr w:type="spellStart"/>
      <w:r>
        <w:rPr>
          <w:rFonts w:eastAsia="Times New Roman"/>
          <w:szCs w:val="24"/>
        </w:rPr>
        <w:t>Μοσκοβισί</w:t>
      </w:r>
      <w:proofErr w:type="spellEnd"/>
      <w:r>
        <w:rPr>
          <w:rFonts w:eastAsia="Times New Roman"/>
          <w:szCs w:val="24"/>
        </w:rPr>
        <w:t xml:space="preserve">, αλλά και η θέση </w:t>
      </w:r>
      <w:proofErr w:type="spellStart"/>
      <w:r>
        <w:rPr>
          <w:rFonts w:eastAsia="Times New Roman"/>
          <w:szCs w:val="24"/>
        </w:rPr>
        <w:t>Πιτέλα</w:t>
      </w:r>
      <w:proofErr w:type="spellEnd"/>
      <w:r>
        <w:rPr>
          <w:rFonts w:eastAsia="Times New Roman"/>
          <w:szCs w:val="24"/>
        </w:rPr>
        <w:t xml:space="preserve"> βοηθούν τη θέση της χώρ</w:t>
      </w:r>
      <w:r>
        <w:rPr>
          <w:rFonts w:eastAsia="Times New Roman"/>
          <w:szCs w:val="24"/>
        </w:rPr>
        <w:t xml:space="preserve">ας. Προσχωρώ απολύτως σε αυτή την άποψη. </w:t>
      </w:r>
    </w:p>
    <w:p w14:paraId="1BED4FB9"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Το συνδέω με την τεχνική της εξαπάτησης τώρα εδώ το ζήτημα κι ερωτώ, λοιπόν, ευθέως την κυβερνητική πλευρά, η οποία είχε την πρωτοβουλία να θέσει σε ονομαστική ψηφοφορία το ζήτημα για το οποίο συζητούμε: Αφού, λοιπ</w:t>
      </w:r>
      <w:r>
        <w:rPr>
          <w:rFonts w:eastAsia="Times New Roman"/>
          <w:szCs w:val="24"/>
        </w:rPr>
        <w:t xml:space="preserve">όν, είμαστε στη γραμμή </w:t>
      </w:r>
      <w:proofErr w:type="spellStart"/>
      <w:r>
        <w:rPr>
          <w:rFonts w:eastAsia="Times New Roman"/>
          <w:szCs w:val="24"/>
        </w:rPr>
        <w:t>Μοσκοβισί</w:t>
      </w:r>
      <w:proofErr w:type="spellEnd"/>
      <w:r>
        <w:rPr>
          <w:rFonts w:eastAsia="Times New Roman"/>
          <w:szCs w:val="24"/>
        </w:rPr>
        <w:t xml:space="preserve"> και άρα τα μέτρα είναι μέτρα στη γραμμή </w:t>
      </w:r>
      <w:proofErr w:type="spellStart"/>
      <w:r>
        <w:rPr>
          <w:rFonts w:eastAsia="Times New Roman"/>
          <w:szCs w:val="24"/>
        </w:rPr>
        <w:t>Μοσκοβισί</w:t>
      </w:r>
      <w:proofErr w:type="spellEnd"/>
      <w:r>
        <w:rPr>
          <w:rFonts w:eastAsia="Times New Roman"/>
          <w:szCs w:val="24"/>
        </w:rPr>
        <w:t xml:space="preserve">, αφού έχουμε τη στήριξη η οποία όντως </w:t>
      </w:r>
      <w:r>
        <w:rPr>
          <w:rFonts w:eastAsia="Times New Roman"/>
          <w:szCs w:val="24"/>
        </w:rPr>
        <w:lastRenderedPageBreak/>
        <w:t>βοηθάει τη χώρα, προς τι, για ποιον λόγο και με ποια φιλοσοφία ήρθε σήμερα εσπευσμένα, όπως-όπως και με τον τρόπο που ήρθε αυτή εδώ η τ</w:t>
      </w:r>
      <w:r>
        <w:rPr>
          <w:rFonts w:eastAsia="Times New Roman"/>
          <w:szCs w:val="24"/>
        </w:rPr>
        <w:t>ροπολογία, η οποία αντί να ενώνει το ελληνικό Κοινοβούλιο και τον ελληνικό πολιτικό κόσμο, τον διχάζει;</w:t>
      </w:r>
    </w:p>
    <w:p w14:paraId="1BED4FBA"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Νομίζω ότι μπορώ, σύμφωνα με την τεχνική του Αριστοτέλη για να αποφεύγω τις τεχνικές εξαπάτησης, να καταλήξω στο συμπέρασμα ότι συμπεριφέρεστε ως πονηροί πολιτικάντηδες και όχι ως ευφυείς πολιτικοί, οι οποίοι θέλετε τη στήριξη της χώρας. </w:t>
      </w:r>
    </w:p>
    <w:p w14:paraId="1BED4FBB"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Υπό την έννοια αυ</w:t>
      </w:r>
      <w:r>
        <w:rPr>
          <w:rFonts w:eastAsia="Times New Roman"/>
          <w:szCs w:val="24"/>
        </w:rPr>
        <w:t>τή, επειδή εμείς δεν είμαστε αφελείς πολιτικοί και η Νέα Δημοκρατία είναι ένα θεσμικό κόμμα, αρνείται να συμμετέχει στη διαδικασία και στο πολιτικό σκεπτικό αυτής της πρότασης, όχι στην ουσία. Στην ουσία είμαστε θετικοί και είχατε τη δήλωση βουλήσεως, η οπ</w:t>
      </w:r>
      <w:r>
        <w:rPr>
          <w:rFonts w:eastAsia="Times New Roman"/>
          <w:szCs w:val="24"/>
        </w:rPr>
        <w:t xml:space="preserve">οία δήλωση βουλήσεως ήταν θετική και ήταν </w:t>
      </w:r>
      <w:proofErr w:type="spellStart"/>
      <w:r>
        <w:rPr>
          <w:rFonts w:eastAsia="Times New Roman"/>
          <w:szCs w:val="24"/>
        </w:rPr>
        <w:t>απευθυντέα</w:t>
      </w:r>
      <w:proofErr w:type="spellEnd"/>
      <w:r>
        <w:rPr>
          <w:rFonts w:eastAsia="Times New Roman"/>
          <w:szCs w:val="24"/>
        </w:rPr>
        <w:t xml:space="preserve"> προς όλους, </w:t>
      </w:r>
      <w:proofErr w:type="spellStart"/>
      <w:r>
        <w:rPr>
          <w:rFonts w:eastAsia="Times New Roman"/>
          <w:szCs w:val="24"/>
          <w:lang w:val="en-US"/>
        </w:rPr>
        <w:t>urbi</w:t>
      </w:r>
      <w:proofErr w:type="spellEnd"/>
      <w:r>
        <w:rPr>
          <w:rFonts w:eastAsia="Times New Roman"/>
          <w:szCs w:val="24"/>
        </w:rPr>
        <w:t xml:space="preserve"> </w:t>
      </w:r>
      <w:r>
        <w:rPr>
          <w:rFonts w:eastAsia="Times New Roman"/>
          <w:szCs w:val="24"/>
          <w:lang w:val="en-US"/>
        </w:rPr>
        <w:t>et</w:t>
      </w:r>
      <w:r>
        <w:rPr>
          <w:rFonts w:eastAsia="Times New Roman"/>
          <w:szCs w:val="24"/>
        </w:rPr>
        <w:t xml:space="preserve"> </w:t>
      </w:r>
      <w:proofErr w:type="spellStart"/>
      <w:r>
        <w:rPr>
          <w:rFonts w:eastAsia="Times New Roman"/>
          <w:szCs w:val="24"/>
          <w:lang w:val="en-US"/>
        </w:rPr>
        <w:t>orbi</w:t>
      </w:r>
      <w:proofErr w:type="spellEnd"/>
      <w:r>
        <w:rPr>
          <w:rFonts w:eastAsia="Times New Roman"/>
          <w:szCs w:val="24"/>
        </w:rPr>
        <w:t>, και στο εσωτερικό και στο εξωτερικό της χώρας.</w:t>
      </w:r>
    </w:p>
    <w:p w14:paraId="1BED4FBC"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lastRenderedPageBreak/>
        <w:t>Κύριε Πρόεδρε, εγώ πήρα τον λόγο και ήθελα να εστιάσω την προσοχή μου…</w:t>
      </w:r>
    </w:p>
    <w:p w14:paraId="1BED4FBD" w14:textId="77777777" w:rsidR="0011574B" w:rsidRDefault="00BF5310">
      <w:pPr>
        <w:tabs>
          <w:tab w:val="left" w:pos="2608"/>
        </w:tabs>
        <w:spacing w:line="600" w:lineRule="auto"/>
        <w:ind w:firstLine="720"/>
        <w:contextualSpacing/>
        <w:jc w:val="center"/>
        <w:rPr>
          <w:rFonts w:eastAsia="Times New Roman"/>
          <w:szCs w:val="24"/>
        </w:rPr>
      </w:pPr>
      <w:r>
        <w:rPr>
          <w:rFonts w:eastAsia="Times New Roman"/>
          <w:szCs w:val="24"/>
        </w:rPr>
        <w:t>(Θόρυβος στην Αίθουσα)</w:t>
      </w:r>
    </w:p>
    <w:p w14:paraId="1BED4FBE"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w:t>
      </w:r>
      <w:r>
        <w:rPr>
          <w:rFonts w:eastAsia="Times New Roman"/>
          <w:szCs w:val="24"/>
        </w:rPr>
        <w:t>ακαλώ ησυχία!</w:t>
      </w:r>
    </w:p>
    <w:p w14:paraId="1BED4FBF"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 xml:space="preserve">Παρακαλώ, κύριε Πρόεδρε. Ανακαλέστε στην τάξη, γιατί πρέπει να μάθουμε να συζητούμε εδώ και να </w:t>
      </w:r>
      <w:proofErr w:type="spellStart"/>
      <w:r>
        <w:rPr>
          <w:rFonts w:eastAsia="Times New Roman"/>
          <w:szCs w:val="24"/>
        </w:rPr>
        <w:t>σεβόμεθα</w:t>
      </w:r>
      <w:proofErr w:type="spellEnd"/>
      <w:r>
        <w:rPr>
          <w:rFonts w:eastAsia="Times New Roman"/>
          <w:szCs w:val="24"/>
        </w:rPr>
        <w:t xml:space="preserve"> ο ένας τον άλλο.</w:t>
      </w:r>
    </w:p>
    <w:p w14:paraId="1BED4FC0"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 xml:space="preserve">Έφερε το Υπουργείο Υγείας διά του καθ’ ύλην αρμοδίου Υπουργού δύο τροπολογίες, οι </w:t>
      </w:r>
      <w:r>
        <w:rPr>
          <w:rFonts w:eastAsia="Times New Roman"/>
          <w:szCs w:val="24"/>
        </w:rPr>
        <w:t xml:space="preserve">οποίες έγιναν αποδεκτές, κύριοι συνάδελφοι, κι εγώ θέλω να τοποθετηθώ επ’ αυτών, γιατί αναρωτιέμαι για το πώς νομοθετούμε κάθε φορά. Η μία είναι υπουργική και μία δεύτερη βουλευτική την οποία </w:t>
      </w:r>
      <w:proofErr w:type="spellStart"/>
      <w:r>
        <w:rPr>
          <w:rFonts w:eastAsia="Times New Roman"/>
          <w:szCs w:val="24"/>
        </w:rPr>
        <w:t>απεδέχθησαν</w:t>
      </w:r>
      <w:proofErr w:type="spellEnd"/>
      <w:r>
        <w:rPr>
          <w:rFonts w:eastAsia="Times New Roman"/>
          <w:szCs w:val="24"/>
        </w:rPr>
        <w:t xml:space="preserve"> οι παρόντες Υπουργοί, οι οποίοι έχουν και την ευθύνη</w:t>
      </w:r>
      <w:r>
        <w:rPr>
          <w:rFonts w:eastAsia="Times New Roman"/>
          <w:szCs w:val="24"/>
        </w:rPr>
        <w:t xml:space="preserve"> της νομοθετικής πρωτοβουλίας.</w:t>
      </w:r>
    </w:p>
    <w:p w14:paraId="1BED4FC1"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Όσον αφορά, λοιπόν, την τροπολογία που έφερε ο κ. </w:t>
      </w:r>
      <w:proofErr w:type="spellStart"/>
      <w:r>
        <w:rPr>
          <w:rFonts w:eastAsia="Times New Roman"/>
          <w:szCs w:val="24"/>
        </w:rPr>
        <w:t>Πολάκης</w:t>
      </w:r>
      <w:proofErr w:type="spellEnd"/>
      <w:r>
        <w:rPr>
          <w:rFonts w:eastAsia="Times New Roman"/>
          <w:szCs w:val="24"/>
        </w:rPr>
        <w:t>, η οποία είναι και εκπρόθεσμος, όπως είναι και η βουλευτική, σύμφωνα με τον Κανονισμό της Βουλής, κύριε Πρόεδρε, και παρακαλώ να πέφτουν οι συνέπειες, όταν έρχονται εκ</w:t>
      </w:r>
      <w:r>
        <w:rPr>
          <w:rFonts w:eastAsia="Times New Roman"/>
          <w:szCs w:val="24"/>
        </w:rPr>
        <w:t>πρόθεσμες τροπολογίες, για να υπάρχει αυτός ο σεβασμός μεταξύ υμών και ημών. Το τυπικό είναι ότι είναι εκπρόθεσμος και η τροπολογία η υπουργική και η τροπολογία η βουλευτική. Το ξεπερνώ και μπαίνω στην ουσία.</w:t>
      </w:r>
    </w:p>
    <w:p w14:paraId="1BED4FC2" w14:textId="77777777" w:rsidR="0011574B" w:rsidRDefault="00BF5310">
      <w:pPr>
        <w:tabs>
          <w:tab w:val="left" w:pos="2608"/>
        </w:tabs>
        <w:spacing w:line="600" w:lineRule="auto"/>
        <w:ind w:firstLine="720"/>
        <w:contextualSpacing/>
        <w:jc w:val="both"/>
        <w:rPr>
          <w:rFonts w:eastAsia="Times New Roman"/>
          <w:szCs w:val="24"/>
        </w:rPr>
      </w:pPr>
      <w:r>
        <w:rPr>
          <w:rFonts w:eastAsia="Times New Roman"/>
          <w:szCs w:val="24"/>
        </w:rPr>
        <w:t>Στην ουσία, λοιπόν, υπάρχουν ένα σωρό διατάξεις</w:t>
      </w:r>
      <w:r>
        <w:rPr>
          <w:rFonts w:eastAsia="Times New Roman"/>
          <w:szCs w:val="24"/>
        </w:rPr>
        <w:t xml:space="preserve"> ατάκτως ειρημένες. Παραδείγματος χάρ</w:t>
      </w:r>
      <w:r>
        <w:rPr>
          <w:rFonts w:eastAsia="Times New Roman"/>
          <w:szCs w:val="24"/>
        </w:rPr>
        <w:t>ιν</w:t>
      </w:r>
      <w:r>
        <w:rPr>
          <w:rFonts w:eastAsia="Times New Roman"/>
          <w:szCs w:val="24"/>
        </w:rPr>
        <w:t>, φέρνει ο κύριος Υπουργός της Υγείας τροπολογία και ζητάει παράταση για να μπορέσει να σταθεί διοικητικά και οικονομικά αυτοτελώς η Εθνική Σχολή Δημόσιας Υγείας. Και το ερώτημά μου είναι: Γιατί την φέρνει την παράτασ</w:t>
      </w:r>
      <w:r>
        <w:rPr>
          <w:rFonts w:eastAsia="Times New Roman"/>
          <w:szCs w:val="24"/>
        </w:rPr>
        <w:t xml:space="preserve">η; Τι έκανε τόσο καιρό και δεν μπόρεσε να διασφαλίσει την διοικητική και οικονομική αυτοτέλεια της ΕΣΔΥ; Φέρνει ρύθμιση με την οποία παρατείνεται αυτοδικαίως μέχρι τον διορισμό νέου </w:t>
      </w:r>
      <w:r>
        <w:rPr>
          <w:rFonts w:eastAsia="Times New Roman"/>
          <w:szCs w:val="24"/>
        </w:rPr>
        <w:lastRenderedPageBreak/>
        <w:t>διοικητή και νέου αναπληρωτή διοικητή η θητεία του προηγουμένου διοικητή κ</w:t>
      </w:r>
      <w:r>
        <w:rPr>
          <w:rFonts w:eastAsia="Times New Roman"/>
          <w:szCs w:val="24"/>
        </w:rPr>
        <w:t>αι αναπληρωτή διοικητή. Το ερώτημα είναι γιατί, αφού υπάρχει ρυθμιστικό πλαίσιο, το οποίο ορίζει και συμβαίνει σ’ αυτές τις περιπτώσεις και δεν υπάρχει πρόβλημα.</w:t>
      </w:r>
    </w:p>
    <w:p w14:paraId="1BED4FC3" w14:textId="77777777" w:rsidR="0011574B" w:rsidRDefault="00BF5310">
      <w:pPr>
        <w:spacing w:line="600" w:lineRule="auto"/>
        <w:ind w:firstLine="720"/>
        <w:contextualSpacing/>
        <w:jc w:val="both"/>
        <w:rPr>
          <w:rFonts w:eastAsia="Times New Roman"/>
          <w:szCs w:val="24"/>
        </w:rPr>
      </w:pPr>
      <w:r>
        <w:rPr>
          <w:rFonts w:eastAsia="Times New Roman"/>
          <w:szCs w:val="24"/>
        </w:rPr>
        <w:t>Ένα τρίτο, που θέλω να επισημάνω, είναι το εξής: Προσπαθεί το Υπουργείο Υγείας και αναρωτιέμαι</w:t>
      </w:r>
      <w:r>
        <w:rPr>
          <w:rFonts w:eastAsia="Times New Roman"/>
          <w:szCs w:val="24"/>
        </w:rPr>
        <w:t xml:space="preserve"> γιατί. Θέλω να μας πουν τη θεωρία κόστους-ωφέλειας. Εάν ωφελεί το ελληνικό δημόσιο, πρέπει να μας το πουν ότι αυτό ωφελεί το ελληνικό δημόσιο μετρήσιμα, κοστολογημένα ή αν το βλάπτει και το ζημιώνει, επίσης να το πουν, για να καταλάβω εγώ ότι υφίσταται ζη</w:t>
      </w:r>
      <w:r>
        <w:rPr>
          <w:rFonts w:eastAsia="Times New Roman"/>
          <w:szCs w:val="24"/>
        </w:rPr>
        <w:t>μιά το ελληνικό δημόσιο και να το καταψηφίσω.</w:t>
      </w:r>
    </w:p>
    <w:p w14:paraId="1BED4FC4"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Δεν μας το φέρνει και τι ζητάει; Ζητάει παράταση των συμβάσεων εφοδιασμού των ΔΥΠΕ και των ΠΕΔΥ με τους ίδιους όρους και προϋποθέσεις που ίσχυαν, δηλαδή χωρίς διαγωνισμό. </w:t>
      </w:r>
    </w:p>
    <w:p w14:paraId="1BED4FC5"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Παρατηρητήριο Τιμών, κύριε Πρόεδρε </w:t>
      </w:r>
      <w:r>
        <w:rPr>
          <w:rFonts w:eastAsia="Times New Roman"/>
          <w:szCs w:val="24"/>
        </w:rPr>
        <w:t>και αγαπητοί συνάδελφοι, έχει ρίξει τις τιμές και ερωτώ: Θα γίνει πάρτι στις τιμές με αυτήν τη διάταξη;</w:t>
      </w:r>
    </w:p>
    <w:p w14:paraId="1BED4FC6"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Τελειώνετε, κυρία Παπακώστα, γιατί έχει τελειώσει ο χρόνος σας.</w:t>
      </w:r>
    </w:p>
    <w:p w14:paraId="1BED4FC7"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Ένα λεπτό, κύριε Π</w:t>
      </w:r>
      <w:r>
        <w:rPr>
          <w:rFonts w:eastAsia="Times New Roman"/>
          <w:szCs w:val="24"/>
        </w:rPr>
        <w:t>ρόεδρε.</w:t>
      </w:r>
    </w:p>
    <w:p w14:paraId="1BED4FC8" w14:textId="77777777" w:rsidR="0011574B" w:rsidRDefault="00BF5310">
      <w:pPr>
        <w:spacing w:line="600" w:lineRule="auto"/>
        <w:ind w:firstLine="720"/>
        <w:contextualSpacing/>
        <w:jc w:val="both"/>
        <w:rPr>
          <w:rFonts w:eastAsia="Times New Roman"/>
          <w:szCs w:val="24"/>
        </w:rPr>
      </w:pPr>
      <w:r>
        <w:rPr>
          <w:rFonts w:eastAsia="Times New Roman"/>
          <w:szCs w:val="24"/>
        </w:rPr>
        <w:t>Τέλος, εγώ δεν έχω καμμιά αντίθεση -</w:t>
      </w:r>
      <w:r>
        <w:rPr>
          <w:rFonts w:eastAsia="Times New Roman"/>
          <w:szCs w:val="24"/>
        </w:rPr>
        <w:t xml:space="preserve"> </w:t>
      </w:r>
      <w:r>
        <w:rPr>
          <w:rFonts w:eastAsia="Times New Roman"/>
          <w:szCs w:val="24"/>
        </w:rPr>
        <w:t>και φαντάζομαι κανείς εντός της Αιθούσης</w:t>
      </w:r>
      <w:r>
        <w:rPr>
          <w:rFonts w:eastAsia="Times New Roman"/>
          <w:szCs w:val="24"/>
        </w:rPr>
        <w:t xml:space="preserve"> </w:t>
      </w:r>
      <w:r>
        <w:rPr>
          <w:rFonts w:eastAsia="Times New Roman"/>
          <w:szCs w:val="24"/>
        </w:rPr>
        <w:t>- να πάρουν την καταβολή της υπερωριακής απασχόλησης, της νυχτερινής απασχόλησης, των εξαιρέσιμων ημερών εργασίας του προσωπικού των νοσοκομείων του ΕΣΥ και του ΕΚΑΒ. Όμω</w:t>
      </w:r>
      <w:r>
        <w:rPr>
          <w:rFonts w:eastAsia="Times New Roman"/>
          <w:szCs w:val="24"/>
        </w:rPr>
        <w:t xml:space="preserve">ς, λέει και των εφημεριών του Γενικού Νοσοκομείου του Κιλκίς. </w:t>
      </w:r>
    </w:p>
    <w:p w14:paraId="1BED4FC9" w14:textId="77777777" w:rsidR="0011574B" w:rsidRDefault="00BF5310">
      <w:pPr>
        <w:spacing w:line="600" w:lineRule="auto"/>
        <w:ind w:firstLine="720"/>
        <w:contextualSpacing/>
        <w:jc w:val="both"/>
        <w:rPr>
          <w:rFonts w:eastAsia="Times New Roman"/>
          <w:szCs w:val="24"/>
        </w:rPr>
      </w:pPr>
      <w:r>
        <w:rPr>
          <w:rFonts w:eastAsia="Times New Roman"/>
          <w:szCs w:val="24"/>
        </w:rPr>
        <w:t>Από την ειδική έκθεση, που έχει προσυπογράψει -</w:t>
      </w:r>
      <w:r>
        <w:rPr>
          <w:rFonts w:eastAsia="Times New Roman"/>
          <w:szCs w:val="24"/>
        </w:rPr>
        <w:t xml:space="preserve"> </w:t>
      </w:r>
      <w:r>
        <w:rPr>
          <w:rFonts w:eastAsia="Times New Roman"/>
          <w:szCs w:val="24"/>
        </w:rPr>
        <w:t>και θα τελειώσω, κύριε Πρόεδρε</w:t>
      </w:r>
      <w:r>
        <w:rPr>
          <w:rFonts w:eastAsia="Times New Roman"/>
          <w:szCs w:val="24"/>
        </w:rPr>
        <w:t xml:space="preserve"> </w:t>
      </w:r>
      <w:r>
        <w:rPr>
          <w:rFonts w:eastAsia="Times New Roman"/>
          <w:szCs w:val="24"/>
        </w:rPr>
        <w:t xml:space="preserve">- δηλαδή φέρει τις υπογραφές </w:t>
      </w:r>
      <w:proofErr w:type="spellStart"/>
      <w:r>
        <w:rPr>
          <w:rFonts w:eastAsia="Times New Roman"/>
          <w:szCs w:val="24"/>
        </w:rPr>
        <w:t>Τσακαλώτου</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Ξανθού, βλέπω ότι επί των προϋπολογισμών των νοσοκομείων…</w:t>
      </w:r>
    </w:p>
    <w:p w14:paraId="1BED4FCA"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w:t>
      </w:r>
      <w:r>
        <w:rPr>
          <w:rFonts w:eastAsia="Times New Roman"/>
          <w:b/>
          <w:szCs w:val="24"/>
        </w:rPr>
        <w:t>ώργιος Βαρεμένος):</w:t>
      </w:r>
      <w:r>
        <w:rPr>
          <w:rFonts w:eastAsia="Times New Roman"/>
          <w:szCs w:val="24"/>
        </w:rPr>
        <w:t xml:space="preserve"> Τελειώνετε. Τελείωσε προ πολλού ο χρόνος σας.</w:t>
      </w:r>
    </w:p>
    <w:p w14:paraId="1BED4FCB"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Ένα λεπτό, κύριε Πρόεδρε.</w:t>
      </w:r>
    </w:p>
    <w:p w14:paraId="1BED4FCC"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Μη με αναγκάσετε να σας αφαιρέσω τον λόγο.</w:t>
      </w:r>
    </w:p>
    <w:p w14:paraId="1BED4FCD"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 xml:space="preserve">Αν δεν με </w:t>
      </w:r>
      <w:r>
        <w:rPr>
          <w:rFonts w:eastAsia="Times New Roman"/>
          <w:szCs w:val="24"/>
        </w:rPr>
        <w:t>είχατε διακόψει, θα είχα τελειώσει.</w:t>
      </w:r>
    </w:p>
    <w:p w14:paraId="1BED4FCE"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Είναι άχαρο. Σας παρακαλώ πολύ.</w:t>
      </w:r>
    </w:p>
    <w:p w14:paraId="1BED4FCF"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Σας παρακαλώ, μη με διακόπτετε. Τελειώνω.</w:t>
      </w:r>
    </w:p>
    <w:p w14:paraId="1BED4FD0"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Να μη σας διακόπτω, όταν τέλειωσε ο χρόνος </w:t>
      </w:r>
      <w:r>
        <w:rPr>
          <w:rFonts w:eastAsia="Times New Roman"/>
          <w:szCs w:val="24"/>
        </w:rPr>
        <w:t>σας εδώ και δυόμισι λεπτά;</w:t>
      </w:r>
    </w:p>
    <w:p w14:paraId="1BED4FD1"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Όταν σας ενοχλούν αυτά που λένε οι Βουλευτές, μας διακόπτετε.</w:t>
      </w:r>
    </w:p>
    <w:p w14:paraId="1BED4FD2"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Αυτό είναι αντιστροφή ρόλων.</w:t>
      </w:r>
    </w:p>
    <w:p w14:paraId="1BED4FD3"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Ένα λεπτό, κύριε Πρόεδρε, να τε</w:t>
      </w:r>
      <w:r>
        <w:rPr>
          <w:rFonts w:eastAsia="Times New Roman"/>
          <w:szCs w:val="24"/>
        </w:rPr>
        <w:t>λειώσω.</w:t>
      </w:r>
    </w:p>
    <w:p w14:paraId="1BED4FD4"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παρακαλώ πολύ να τελειώσετε.</w:t>
      </w:r>
    </w:p>
    <w:p w14:paraId="1BED4FD5"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Κρατήστε τις διακοπές που μου κάνατε και εγώ θα είμαι στον χρόνο μου.</w:t>
      </w:r>
    </w:p>
    <w:p w14:paraId="1BED4FD6"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w:t>
      </w:r>
    </w:p>
    <w:p w14:paraId="1BED4FD7"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ΣΙΔΗΡΟΠΟΥΛΟΥ</w:t>
      </w:r>
      <w:r>
        <w:rPr>
          <w:rFonts w:eastAsia="Times New Roman"/>
          <w:b/>
          <w:szCs w:val="24"/>
        </w:rPr>
        <w:t xml:space="preserve">: </w:t>
      </w:r>
      <w:r>
        <w:rPr>
          <w:rFonts w:eastAsia="Times New Roman"/>
          <w:szCs w:val="24"/>
        </w:rPr>
        <w:t>Προβλέπει, κύριοι της Κυβέρνησης, πρόσθετη δαπάνη συνολικού ύψους 6,8 εκατομμυρίων ευρώ, που θα καλυφθεί από τις πιστώσεις των νοσοκομείων και προβλέπει για το Γενικό Νοσοκομείο Κιλκίς 213.000 ευρώ.</w:t>
      </w:r>
    </w:p>
    <w:p w14:paraId="1BED4FD8"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τελειώσατε.</w:t>
      </w:r>
    </w:p>
    <w:p w14:paraId="1BED4FD9"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 xml:space="preserve">Δεν έχω αντίρρηση, αλλά πρέπει ο κ. </w:t>
      </w:r>
      <w:proofErr w:type="spellStart"/>
      <w:r>
        <w:rPr>
          <w:rFonts w:eastAsia="Times New Roman"/>
          <w:szCs w:val="24"/>
        </w:rPr>
        <w:t>Τσακαλώτος</w:t>
      </w:r>
      <w:proofErr w:type="spellEnd"/>
      <w:r>
        <w:rPr>
          <w:rFonts w:eastAsia="Times New Roman"/>
          <w:szCs w:val="24"/>
        </w:rPr>
        <w:t xml:space="preserve"> να έλθει και να πει αν θα δώσει αύξηση στον προϋπολογισμό των νοσοκομείων.</w:t>
      </w:r>
    </w:p>
    <w:p w14:paraId="1BED4FDA"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w:t>
      </w:r>
    </w:p>
    <w:p w14:paraId="1BED4FDB"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 xml:space="preserve">Και κάτι άλλο. </w:t>
      </w:r>
    </w:p>
    <w:p w14:paraId="1BED4FDC"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πώς δεχθήκατε μια βουλευτική τροπολογία που βάζει τους γιατρούς σε δύο ταχύτητες; Πώς θα χωρίσετε τους συμβασιούχους επικουρικούς, τους επικουρικούς του ΕΣΠΑ με τους επικουρικούς των νοσοκομείων;</w:t>
      </w:r>
    </w:p>
    <w:p w14:paraId="1BED4FDD"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b/>
          <w:szCs w:val="24"/>
        </w:rPr>
        <w:t>):</w:t>
      </w:r>
      <w:r>
        <w:rPr>
          <w:rFonts w:eastAsia="Times New Roman"/>
          <w:szCs w:val="24"/>
        </w:rPr>
        <w:t xml:space="preserve"> Κυρία Παπακώστα…</w:t>
      </w:r>
    </w:p>
    <w:p w14:paraId="1BED4FDE"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Και γιατί δεν ζητάτε από τους γιατρούς τους επικουρικούς που εργάζονται στην Αθήνα και στον Πειραιά να καλύψουν τα κενά, αφού μιλάτε για ίση μεταχείριση;</w:t>
      </w:r>
    </w:p>
    <w:p w14:paraId="1BED4FDF"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Κυρία Παπακώστα, με ακούτε; Τελείωσε ο χρόνος σας.</w:t>
      </w:r>
    </w:p>
    <w:p w14:paraId="1BED4FE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Τζούφη</w:t>
      </w:r>
      <w:proofErr w:type="spellEnd"/>
      <w:r>
        <w:rPr>
          <w:rFonts w:eastAsia="Times New Roman"/>
          <w:szCs w:val="24"/>
        </w:rPr>
        <w:t>, έχετε τον λόγο.</w:t>
      </w:r>
    </w:p>
    <w:p w14:paraId="1BED4FE1" w14:textId="77777777" w:rsidR="0011574B" w:rsidRDefault="00BF5310">
      <w:pPr>
        <w:spacing w:line="600" w:lineRule="auto"/>
        <w:ind w:firstLine="720"/>
        <w:contextualSpacing/>
        <w:jc w:val="both"/>
        <w:rPr>
          <w:rFonts w:eastAsia="Times New Roman"/>
          <w:szCs w:val="24"/>
        </w:rPr>
      </w:pPr>
      <w:r>
        <w:rPr>
          <w:rFonts w:eastAsia="Times New Roman"/>
          <w:b/>
          <w:szCs w:val="24"/>
        </w:rPr>
        <w:t>ΑΙΚΑΤΕΡΙΝΗ ΠΑΠΑΚΩΣΤΑ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ΣΙΔΗΡΟΠΟΥΛΟΥ: </w:t>
      </w:r>
      <w:r>
        <w:rPr>
          <w:rFonts w:eastAsia="Times New Roman"/>
          <w:szCs w:val="24"/>
        </w:rPr>
        <w:t>Λυπάμαι, κύριε Πρόεδρε, για όλα αυτά που κάνει αυτή εδώ η Κυβέρνηση και θυμίζω ότι ο κ. Τσίπρας είχε πει για τα 500 εκατομμύρια μέρισμα ό</w:t>
      </w:r>
      <w:r>
        <w:rPr>
          <w:rFonts w:eastAsia="Times New Roman"/>
          <w:szCs w:val="24"/>
        </w:rPr>
        <w:t>τι είναι σεσημασμένο. Σήμερα είναι επιβεβλημένο. Λυπάμαι.</w:t>
      </w:r>
    </w:p>
    <w:p w14:paraId="1BED4FE2"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w:t>
      </w:r>
      <w:proofErr w:type="spellStart"/>
      <w:r>
        <w:rPr>
          <w:rFonts w:eastAsia="Times New Roman"/>
          <w:szCs w:val="24"/>
        </w:rPr>
        <w:t>Τζούφη</w:t>
      </w:r>
      <w:proofErr w:type="spellEnd"/>
      <w:r>
        <w:rPr>
          <w:rFonts w:eastAsia="Times New Roman"/>
          <w:szCs w:val="24"/>
        </w:rPr>
        <w:t>, θέλετε τον λόγο τώρα ή στο τέλος;</w:t>
      </w:r>
    </w:p>
    <w:p w14:paraId="1BED4FE3"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Τώρα, κύριε Πρόεδρε.</w:t>
      </w:r>
    </w:p>
    <w:p w14:paraId="1BED4FE4"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ΤΑΣΟΥΛΑΣ:</w:t>
      </w:r>
      <w:r>
        <w:rPr>
          <w:rFonts w:eastAsia="Times New Roman"/>
          <w:szCs w:val="24"/>
        </w:rPr>
        <w:t xml:space="preserve"> Πότε θα γίνει η ψηφοφορία;</w:t>
      </w:r>
    </w:p>
    <w:p w14:paraId="1BED4FE5"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b/>
          <w:szCs w:val="24"/>
        </w:rPr>
        <w:t>:</w:t>
      </w:r>
      <w:r>
        <w:rPr>
          <w:rFonts w:eastAsia="Times New Roman"/>
          <w:szCs w:val="24"/>
        </w:rPr>
        <w:t xml:space="preserve"> Όποτε αποφασίσουν οι ομιλητές. Η κ</w:t>
      </w:r>
      <w:r>
        <w:rPr>
          <w:rFonts w:eastAsia="Times New Roman"/>
          <w:szCs w:val="24"/>
        </w:rPr>
        <w:t>.</w:t>
      </w:r>
      <w:r>
        <w:rPr>
          <w:rFonts w:eastAsia="Times New Roman"/>
          <w:szCs w:val="24"/>
        </w:rPr>
        <w:t xml:space="preserve"> Παπακώστα αποφάσισε πριν ότι έπρεπε να παραταθεί ο χρόνος. Να δούμε τι θα κάνουν οι υπόλοιποι.</w:t>
      </w:r>
    </w:p>
    <w:p w14:paraId="1BED4FE6"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ΚΩΝΣΤΑΝΤΙΝΟΣ ΤΑΣΟΥΛΑΣ: </w:t>
      </w:r>
      <w:r>
        <w:rPr>
          <w:rFonts w:eastAsia="Times New Roman"/>
          <w:szCs w:val="24"/>
        </w:rPr>
        <w:t>Πόσοι είναι ακόμη;</w:t>
      </w:r>
    </w:p>
    <w:p w14:paraId="1BED4FE7" w14:textId="77777777" w:rsidR="0011574B" w:rsidRDefault="00BF5310">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Περίπου πέντε.</w:t>
      </w:r>
    </w:p>
    <w:p w14:paraId="1BED4FE8"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Παρακαλώ, κυρία </w:t>
      </w:r>
      <w:proofErr w:type="spellStart"/>
      <w:r>
        <w:rPr>
          <w:rFonts w:eastAsia="Times New Roman"/>
          <w:szCs w:val="24"/>
        </w:rPr>
        <w:t>Τζούφη</w:t>
      </w:r>
      <w:proofErr w:type="spellEnd"/>
      <w:r>
        <w:rPr>
          <w:rFonts w:eastAsia="Times New Roman"/>
          <w:szCs w:val="24"/>
        </w:rPr>
        <w:t xml:space="preserve"> έχετε τον </w:t>
      </w:r>
      <w:r>
        <w:rPr>
          <w:rFonts w:eastAsia="Times New Roman"/>
          <w:szCs w:val="24"/>
        </w:rPr>
        <w:t>λόγο.</w:t>
      </w:r>
    </w:p>
    <w:p w14:paraId="1BED4FE9"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Κύριοι Υπουργοί, κυρίες και κύριοι συνάδελφοι, έχουμε φτάσει σχεδόν στο τέλος μιας δύσκολης συζήτησης και σχεδόν ειπώθηκε πριν από τον </w:t>
      </w:r>
      <w:proofErr w:type="spellStart"/>
      <w:r>
        <w:rPr>
          <w:rFonts w:eastAsia="Times New Roman"/>
          <w:szCs w:val="24"/>
        </w:rPr>
        <w:t>προλαλήσαντα</w:t>
      </w:r>
      <w:proofErr w:type="spellEnd"/>
      <w:r>
        <w:rPr>
          <w:rFonts w:eastAsia="Times New Roman"/>
          <w:szCs w:val="24"/>
        </w:rPr>
        <w:t xml:space="preserve"> κ. Σταμάτη ότι χάθηκε το νόημα, ουσιαστικά. </w:t>
      </w:r>
    </w:p>
    <w:p w14:paraId="1BED4FEA" w14:textId="77777777" w:rsidR="0011574B" w:rsidRDefault="00BF5310">
      <w:pPr>
        <w:spacing w:line="600" w:lineRule="auto"/>
        <w:ind w:firstLine="720"/>
        <w:contextualSpacing/>
        <w:jc w:val="both"/>
        <w:rPr>
          <w:rFonts w:eastAsia="Times New Roman"/>
          <w:szCs w:val="24"/>
        </w:rPr>
      </w:pPr>
      <w:r>
        <w:rPr>
          <w:rFonts w:eastAsia="Times New Roman"/>
          <w:szCs w:val="24"/>
        </w:rPr>
        <w:t>Αυτό που ψηφίζουμε σήμερα είναι ένα νομοσχ</w:t>
      </w:r>
      <w:r>
        <w:rPr>
          <w:rFonts w:eastAsia="Times New Roman"/>
          <w:szCs w:val="24"/>
        </w:rPr>
        <w:t>έδιο που οι περισσότεροι αναγνώρισαν ότι κινείται σε θετική κατεύθυνση και που έρχεται να λύσει και να στηρίξει κρίσιμες πτυχές του κοινωνικού κράτους, αλλά και ευάλωτες κοινωνικές ομάδες. Νομίζω ότι διατυπώθηκε από τους περισσότερους, τόσο τους φορείς που</w:t>
      </w:r>
      <w:r>
        <w:rPr>
          <w:rFonts w:eastAsia="Times New Roman"/>
          <w:szCs w:val="24"/>
        </w:rPr>
        <w:t xml:space="preserve"> είχαν έρθει όσο και τους συναδέλφους, ότι κινείται στη σωστή κατεύθυνση.</w:t>
      </w:r>
    </w:p>
    <w:p w14:paraId="1BED4FEB"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Το κλίμα έγινε εκρηκτικό, θα έλεγα κυρίως με ευθύνη της </w:t>
      </w:r>
      <w:r>
        <w:rPr>
          <w:rFonts w:eastAsia="Times New Roman"/>
          <w:szCs w:val="24"/>
        </w:rPr>
        <w:t>Μ</w:t>
      </w:r>
      <w:r>
        <w:rPr>
          <w:rFonts w:eastAsia="Times New Roman"/>
          <w:szCs w:val="24"/>
        </w:rPr>
        <w:t>είζονος Αντιπολίτευσης, η οποία επέλεξε και σήμερα, αλλά και τις προηγούμενες μέρες, τη συνειδητή πόλωση. Θεωρώ πάντως ότι οι</w:t>
      </w:r>
      <w:r>
        <w:rPr>
          <w:rFonts w:eastAsia="Times New Roman"/>
          <w:szCs w:val="24"/>
        </w:rPr>
        <w:t xml:space="preserve"> φωνές, οι προσβλητικές εκφράσεις, ακόμη και η απαξίωση «ποιος είσαι εσύ και τι δουλειά κάνεις» και η επιθετικότητα γίνεται, δυστυχώς, για να κρυφτεί η πραγματική πολιτική ατζέντα, αλλά και ο πανικός από την επιλογή να μην ψηφιστεί αυτή η συγκεκριμένη τροπ</w:t>
      </w:r>
      <w:r>
        <w:rPr>
          <w:rFonts w:eastAsia="Times New Roman"/>
          <w:szCs w:val="24"/>
        </w:rPr>
        <w:t>ολογία, η οποία μπορεί πραγματικά να δώσει ανακούφιση και να ενισχύσει τους χαμηλοσυνταξιούχους.</w:t>
      </w:r>
    </w:p>
    <w:p w14:paraId="1BED4FEC" w14:textId="77777777" w:rsidR="0011574B" w:rsidRDefault="00BF5310">
      <w:pPr>
        <w:spacing w:line="600" w:lineRule="auto"/>
        <w:ind w:firstLine="720"/>
        <w:contextualSpacing/>
        <w:jc w:val="both"/>
        <w:rPr>
          <w:rFonts w:eastAsia="Times New Roman"/>
          <w:szCs w:val="24"/>
        </w:rPr>
      </w:pPr>
      <w:r>
        <w:rPr>
          <w:rFonts w:eastAsia="Times New Roman"/>
          <w:szCs w:val="24"/>
        </w:rPr>
        <w:t>Κυρίες και κύριοι συνάδελφοι, στην αρχή μιλήσατε για προεκλογικό τρικ της Κυβέρνησης -</w:t>
      </w:r>
      <w:r>
        <w:rPr>
          <w:rFonts w:eastAsia="Times New Roman"/>
          <w:szCs w:val="24"/>
        </w:rPr>
        <w:t xml:space="preserve"> </w:t>
      </w:r>
      <w:r>
        <w:rPr>
          <w:rFonts w:eastAsia="Times New Roman"/>
          <w:szCs w:val="24"/>
        </w:rPr>
        <w:t>αυτό δεν έγινε πιστευτό</w:t>
      </w:r>
      <w:r>
        <w:rPr>
          <w:rFonts w:eastAsia="Times New Roman"/>
          <w:szCs w:val="24"/>
        </w:rPr>
        <w:t xml:space="preserve"> </w:t>
      </w:r>
      <w:r>
        <w:rPr>
          <w:rFonts w:eastAsia="Times New Roman"/>
          <w:szCs w:val="24"/>
        </w:rPr>
        <w:t>- και στη συνέχεια για επικοινωνιακό πυροτέχνημα</w:t>
      </w:r>
      <w:r>
        <w:rPr>
          <w:rFonts w:eastAsia="Times New Roman"/>
          <w:szCs w:val="24"/>
        </w:rPr>
        <w:t>, για τέχνασμα. Αυτή η γραμμή, απ’ ό,τι φαίνεται, δεν απέδωσε. Μετά κάνατε λόγο για ψίχουλα, τη στιγμή που εσείς πραγματικά δεν είχατε κανένα πρόβλημα -</w:t>
      </w:r>
      <w:r>
        <w:rPr>
          <w:rFonts w:eastAsia="Times New Roman"/>
          <w:szCs w:val="24"/>
        </w:rPr>
        <w:t xml:space="preserve"> </w:t>
      </w:r>
      <w:r>
        <w:rPr>
          <w:rFonts w:eastAsia="Times New Roman"/>
          <w:szCs w:val="24"/>
        </w:rPr>
        <w:t>για να θυμόσαστε και λίγο- να περικόψετε τη δέκατη τρίτη και τη δέκατη τέταρτη σύνταξη, τον δέκατο τρίτ</w:t>
      </w:r>
      <w:r>
        <w:rPr>
          <w:rFonts w:eastAsia="Times New Roman"/>
          <w:szCs w:val="24"/>
        </w:rPr>
        <w:t>ο και τον δέκατο τέταρτο μισθό.</w:t>
      </w:r>
    </w:p>
    <w:p w14:paraId="1BED4FE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δεν είχατε ενδοιασμούς να κατακρημνίσετε το ΑΕΠ της χώρας κατά 25%, να αυξήσετε την ανεργία στο 27% και με τις πολιτικές που εφαρμόσατε να καταστρέψετε οκτακόσιες τριάντα χιλιάδες θέσεις εργασίας, οδηγώντας χιλιάδες </w:t>
      </w:r>
      <w:r>
        <w:rPr>
          <w:rFonts w:eastAsia="Times New Roman" w:cs="Times New Roman"/>
          <w:szCs w:val="24"/>
        </w:rPr>
        <w:t xml:space="preserve">ανθρώπους στη φτώχεια και στον κοινωνικό αποκλεισμό. </w:t>
      </w:r>
    </w:p>
    <w:p w14:paraId="1BED4FE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Επίσης, δεν είχατε αναστολές στον παροπλισμό του κοινωνικού κράτους, οδηγώντας την υγεία, την παιδεία, την ασφάλιση και την πρόνοια σε κρίσιμο σημείο ισορροπίας, το οποίο προσπαθούμε με πολύ μεγάλη δυσκ</w:t>
      </w:r>
      <w:r>
        <w:rPr>
          <w:rFonts w:eastAsia="Times New Roman" w:cs="Times New Roman"/>
          <w:szCs w:val="24"/>
        </w:rPr>
        <w:t xml:space="preserve">ολία να επαναφέρουμε. </w:t>
      </w:r>
    </w:p>
    <w:p w14:paraId="1BED4FE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Όμως, συζητώντας για το θέμα της ημέρας, πρέπει να πω ότι ανησυχήσατε, δυστυχώς, όπως κάνατε και σε άλλα νομοσχέδια, για παράδειγμα της ανθρωπιστικής κρίσης ή του παράλληλου προγράμματος, τα οποία αναφέρατε σήμερα εδώ, πρώτοι εσείς γ</w:t>
      </w:r>
      <w:r>
        <w:rPr>
          <w:rFonts w:eastAsia="Times New Roman" w:cs="Times New Roman"/>
          <w:szCs w:val="24"/>
        </w:rPr>
        <w:t xml:space="preserve">ια λογαριασμό των σκληρών του Βερολίνου και του </w:t>
      </w:r>
      <w:proofErr w:type="spellStart"/>
      <w:r>
        <w:rPr>
          <w:rFonts w:eastAsia="Times New Roman" w:cs="Times New Roman"/>
          <w:szCs w:val="24"/>
          <w:lang w:val="en-US"/>
        </w:rPr>
        <w:t>Eurogroup</w:t>
      </w:r>
      <w:proofErr w:type="spellEnd"/>
      <w:r>
        <w:rPr>
          <w:rFonts w:eastAsia="Times New Roman" w:cs="Times New Roman"/>
          <w:szCs w:val="24"/>
        </w:rPr>
        <w:t xml:space="preserve"> πριν προλάβουν να ανησυχήσουν εκείνοι. </w:t>
      </w:r>
    </w:p>
    <w:p w14:paraId="1BED4FF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ο κ. </w:t>
      </w:r>
      <w:proofErr w:type="spellStart"/>
      <w:r>
        <w:rPr>
          <w:rFonts w:eastAsia="Times New Roman" w:cs="Times New Roman"/>
          <w:szCs w:val="24"/>
        </w:rPr>
        <w:t>Μπαργιώτας</w:t>
      </w:r>
      <w:proofErr w:type="spellEnd"/>
      <w:r>
        <w:rPr>
          <w:rFonts w:eastAsia="Times New Roman" w:cs="Times New Roman"/>
          <w:szCs w:val="24"/>
        </w:rPr>
        <w:t xml:space="preserve"> σήμερα μας θύμισε ότι ήταν μια παρόμοια ημέρα πέρυσι, όπου ήρθε με φωνές και είπε ότι εδώ παραβιάζουμε πάλι τα συμφωνηθέντα και να απ</w:t>
      </w:r>
      <w:r>
        <w:rPr>
          <w:rFonts w:eastAsia="Times New Roman" w:cs="Times New Roman"/>
          <w:szCs w:val="24"/>
        </w:rPr>
        <w:t xml:space="preserve">οσυρθεί αυτό που είχε ονομαστεί τότε παράλληλο πρόγραμμα. Όμως, δεν θύμισε τη συνέχεια ο κ. </w:t>
      </w:r>
      <w:proofErr w:type="spellStart"/>
      <w:r>
        <w:rPr>
          <w:rFonts w:eastAsia="Times New Roman" w:cs="Times New Roman"/>
          <w:szCs w:val="24"/>
        </w:rPr>
        <w:t>Μπαργιώτας</w:t>
      </w:r>
      <w:proofErr w:type="spellEnd"/>
      <w:r>
        <w:rPr>
          <w:rFonts w:eastAsia="Times New Roman" w:cs="Times New Roman"/>
          <w:szCs w:val="24"/>
        </w:rPr>
        <w:t>, ότι δηλαδή ψηφίστηκε κανονικά από την ελληνική Βουλή, όπως και το νομοσχέδιο για την ανθρωπιστική κρίση, που έγινε πράξη και από το οποίο ωφελήθηκαν τετ</w:t>
      </w:r>
      <w:r>
        <w:rPr>
          <w:rFonts w:eastAsia="Times New Roman" w:cs="Times New Roman"/>
          <w:szCs w:val="24"/>
        </w:rPr>
        <w:t xml:space="preserve">ρακόσιες χιλιάδες συνάνθρωποί μας που είχαν πάρα πολύ μεγάλη ανάγκη. </w:t>
      </w:r>
    </w:p>
    <w:p w14:paraId="1BED4FF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νομίζω ότι είναι σαφές και έχει γίνει ορατό με πολλούς τρόπους ότι το μέρισμα, το οποίο σήμερα προσπαθούμε να δώσουμε με αυτήν την τροπολογία, προκύπτει από την </w:t>
      </w:r>
      <w:proofErr w:type="spellStart"/>
      <w:r>
        <w:rPr>
          <w:rFonts w:eastAsia="Times New Roman" w:cs="Times New Roman"/>
          <w:szCs w:val="24"/>
        </w:rPr>
        <w:t>υπεραπόδοση</w:t>
      </w:r>
      <w:proofErr w:type="spellEnd"/>
      <w:r>
        <w:rPr>
          <w:rFonts w:eastAsia="Times New Roman" w:cs="Times New Roman"/>
          <w:szCs w:val="24"/>
        </w:rPr>
        <w:t xml:space="preserve"> </w:t>
      </w:r>
      <w:r>
        <w:rPr>
          <w:rFonts w:eastAsia="Times New Roman" w:cs="Times New Roman"/>
          <w:szCs w:val="24"/>
        </w:rPr>
        <w:t>των εσόδων, αλλά που συμπεριλαμβάνει και μη παραμετρικά μέτρα, εσείς επιμένετε πως αμφισβητείται η συμφωνία με τους δανειστές, πιθανώς γιατί κάποιοι από εσάς δηλώνετε «παρών» για την επόμενη ημέρα, επιλέγοντας δυστυχώς για μια ακόμη φορά να μην στηρίξετε μ</w:t>
      </w:r>
      <w:r>
        <w:rPr>
          <w:rFonts w:eastAsia="Times New Roman" w:cs="Times New Roman"/>
          <w:szCs w:val="24"/>
        </w:rPr>
        <w:t xml:space="preserve">έτρα που ανακουφίζουν ή έστω </w:t>
      </w:r>
      <w:r>
        <w:rPr>
          <w:rFonts w:eastAsia="Times New Roman" w:cs="Times New Roman"/>
          <w:szCs w:val="24"/>
        </w:rPr>
        <w:lastRenderedPageBreak/>
        <w:t>–</w:t>
      </w:r>
      <w:r>
        <w:rPr>
          <w:rFonts w:eastAsia="Times New Roman" w:cs="Times New Roman"/>
          <w:szCs w:val="24"/>
        </w:rPr>
        <w:t xml:space="preserve"> </w:t>
      </w:r>
      <w:r>
        <w:rPr>
          <w:rFonts w:eastAsia="Times New Roman" w:cs="Times New Roman"/>
          <w:szCs w:val="24"/>
        </w:rPr>
        <w:t xml:space="preserve">να συμφωνήσω μαζί </w:t>
      </w:r>
      <w:r>
        <w:rPr>
          <w:rFonts w:eastAsia="Times New Roman" w:cs="Times New Roman"/>
          <w:szCs w:val="24"/>
        </w:rPr>
        <w:t xml:space="preserve">σας </w:t>
      </w:r>
      <w:r>
        <w:rPr>
          <w:rFonts w:eastAsia="Times New Roman" w:cs="Times New Roman"/>
          <w:szCs w:val="24"/>
        </w:rPr>
        <w:t xml:space="preserve">- δίνουν μια οικονομική ανάσα σε αυτούς που έχουν πληγεί από την κρίση. Εδώ βεβαίως μπορεί να γίνει πολύ μεγάλη συζήτηση, ότι θα μπορούσε να μοιραστεί και με άλλο τρόπο, αλλά αυτό δεν είναι το θέμα μας σήμερα. </w:t>
      </w:r>
    </w:p>
    <w:p w14:paraId="1BED4FF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την κατεύθυνση αυτή επιλέγει και </w:t>
      </w:r>
      <w:r>
        <w:rPr>
          <w:rFonts w:eastAsia="Times New Roman" w:cs="Times New Roman"/>
          <w:szCs w:val="24"/>
        </w:rPr>
        <w:t>τ</w:t>
      </w:r>
      <w:r>
        <w:rPr>
          <w:rFonts w:eastAsia="Times New Roman" w:cs="Times New Roman"/>
          <w:szCs w:val="24"/>
        </w:rPr>
        <w:t>ο</w:t>
      </w:r>
      <w:r>
        <w:rPr>
          <w:rFonts w:eastAsia="Times New Roman" w:cs="Times New Roman"/>
          <w:szCs w:val="24"/>
        </w:rPr>
        <w:t xml:space="preserve"> Ποτάμι, το οποίο μαζί με τη Νέα Δημοκρατία απέχει από την ψηφοφορία, παρ</w:t>
      </w:r>
      <w:r>
        <w:rPr>
          <w:rFonts w:eastAsia="Times New Roman" w:cs="Times New Roman"/>
          <w:szCs w:val="24"/>
        </w:rPr>
        <w:t xml:space="preserve">’ </w:t>
      </w:r>
      <w:r>
        <w:rPr>
          <w:rFonts w:eastAsia="Times New Roman" w:cs="Times New Roman"/>
          <w:szCs w:val="24"/>
        </w:rPr>
        <w:t xml:space="preserve">ότι ψέλλισε δύο τρεις κουβέντες σήμερα για τους «κακούς ξένους». </w:t>
      </w:r>
    </w:p>
    <w:p w14:paraId="1BED4FF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παρά την αμφιθυμία που έχει η Δημοκρατική Συμπαράταξη, νομίζω ότι πρέπει θετικά να χαιρετίσουμε</w:t>
      </w:r>
      <w:r>
        <w:rPr>
          <w:rFonts w:eastAsia="Times New Roman" w:cs="Times New Roman"/>
          <w:szCs w:val="24"/>
        </w:rPr>
        <w:t xml:space="preserve"> την απόφασή της να στηρίξει τη συγκεκριμένη τροπολογία, αλλά και το νομοσχέδιο με ουσιαστικές παρεμβάσεις, καθώς βέβαια θα έλεγα και την ουσιαστική στήριξη που βρίσκει η χώρα, το οποίο νομίζω ότι διαμορφώνει και το εσωτερικό σκηνικό της σοσιαλδημοκρατίας,</w:t>
      </w:r>
      <w:r>
        <w:rPr>
          <w:rFonts w:eastAsia="Times New Roman" w:cs="Times New Roman"/>
          <w:szCs w:val="24"/>
        </w:rPr>
        <w:t xml:space="preserve"> τόσο στο επίπεδο του Ευρωκοινοβουλίου, όσο και στο επίπεδο της Κομισιόν. </w:t>
      </w:r>
    </w:p>
    <w:p w14:paraId="1BED4FF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για μια ακόμη φορά γινόμαστε μάρτυρες του ναρκοθετημένου περιβάλλοντος που προσπαθεί ξανά να δημιουργηθεί από μέρος της ηγεσίας της Ευρωπαϊκής Ένωσης. </w:t>
      </w:r>
    </w:p>
    <w:p w14:paraId="1BED4FF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Ωστόσο, η χώρα μας έχει εκπληρώσει όλες τις δεσμεύσεις που απορρέουν από τη συμφωνία του καλοκαιριού του 2015. Όμως, και πάλι βρισκόμαστε αντιμέτωποι με τη σκληρή στάση ακραίων κύκλων, οι οποίοι είχαν, έχουν και πιθανώς θα έχουν στο μυαλό τους την ιδέα τη</w:t>
      </w:r>
      <w:r>
        <w:rPr>
          <w:rFonts w:eastAsia="Times New Roman" w:cs="Times New Roman"/>
          <w:szCs w:val="24"/>
        </w:rPr>
        <w:t xml:space="preserve">ς διαίρεσης της Ευρώπης. Θα το επιτρέψουμε αυτό, κύριοι συνάδελφοι; </w:t>
      </w:r>
    </w:p>
    <w:p w14:paraId="1BED4FF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μόνο η γερμανική πλευρά ζήτησε να δει την έκθεση των θεσμών για το εάν τα μέτρα της κοινωνικής στήριξης είναι συμβατά με τη συμφωνία, την ώρα που όλες οι άλλες χώρες ήταν υπέρ. </w:t>
      </w:r>
    </w:p>
    <w:p w14:paraId="1BED4FF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Από πλευράς μας, τονίζουμε σε όλους τους τόνους πως είναι κυ</w:t>
      </w:r>
      <w:r>
        <w:rPr>
          <w:rFonts w:eastAsia="Times New Roman" w:cs="Times New Roman"/>
          <w:szCs w:val="24"/>
        </w:rPr>
        <w:t>ριαρχικό δικαίωμα της ελληνικής Κυβέρνησης να κατανείμει με κοινωνικά δίκαιο τρόπο –</w:t>
      </w:r>
      <w:r>
        <w:rPr>
          <w:rFonts w:eastAsia="Times New Roman" w:cs="Times New Roman"/>
          <w:szCs w:val="24"/>
        </w:rPr>
        <w:t xml:space="preserve"> </w:t>
      </w:r>
      <w:r>
        <w:rPr>
          <w:rFonts w:eastAsia="Times New Roman" w:cs="Times New Roman"/>
          <w:szCs w:val="24"/>
        </w:rPr>
        <w:t>είπα εδώ ότι μπορεί να υπάρξουν και άλλες απόψεις</w:t>
      </w:r>
      <w:r>
        <w:rPr>
          <w:rFonts w:eastAsia="Times New Roman" w:cs="Times New Roman"/>
          <w:szCs w:val="24"/>
        </w:rPr>
        <w:t xml:space="preserve"> </w:t>
      </w:r>
      <w:r>
        <w:rPr>
          <w:rFonts w:eastAsia="Times New Roman" w:cs="Times New Roman"/>
          <w:szCs w:val="24"/>
        </w:rPr>
        <w:t xml:space="preserve">-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του προϋπολογισμού, ειδικά από τη στιγμή </w:t>
      </w:r>
      <w:r>
        <w:rPr>
          <w:rFonts w:eastAsia="Times New Roman" w:cs="Times New Roman"/>
          <w:szCs w:val="24"/>
        </w:rPr>
        <w:lastRenderedPageBreak/>
        <w:t>που δεν τίθενται σε κίνδυνο οι στόχοι. Και γι’ αυτό</w:t>
      </w:r>
      <w:r>
        <w:rPr>
          <w:rFonts w:eastAsia="Times New Roman" w:cs="Times New Roman"/>
          <w:szCs w:val="24"/>
        </w:rPr>
        <w:t xml:space="preserve"> είναι χαρακτηριστική η σε ευρωπαϊκό επίπεδο στήριξη του Ολάντ, του </w:t>
      </w:r>
      <w:proofErr w:type="spellStart"/>
      <w:r>
        <w:rPr>
          <w:rFonts w:eastAsia="Times New Roman" w:cs="Times New Roman"/>
          <w:szCs w:val="24"/>
        </w:rPr>
        <w:t>Μοσκοβισί</w:t>
      </w:r>
      <w:proofErr w:type="spellEnd"/>
      <w:r>
        <w:rPr>
          <w:rFonts w:eastAsia="Times New Roman" w:cs="Times New Roman"/>
          <w:szCs w:val="24"/>
        </w:rPr>
        <w:t xml:space="preserve">, του </w:t>
      </w:r>
      <w:proofErr w:type="spellStart"/>
      <w:r>
        <w:rPr>
          <w:rFonts w:eastAsia="Times New Roman" w:cs="Times New Roman"/>
          <w:szCs w:val="24"/>
        </w:rPr>
        <w:t>Σουλτς</w:t>
      </w:r>
      <w:proofErr w:type="spellEnd"/>
      <w:r>
        <w:rPr>
          <w:rFonts w:eastAsia="Times New Roman" w:cs="Times New Roman"/>
          <w:szCs w:val="24"/>
        </w:rPr>
        <w:t xml:space="preserve"> και μιας σειράς ηγετών της Ευρωπαϊκής Ένωσης στην ελληνική Κυβέρνηση απέναντι στα εμπόδια που βάζει για μια ακόμη φορά η Γερμανία και ο κ. Σόιμπλε. </w:t>
      </w:r>
    </w:p>
    <w:p w14:paraId="1BED4FF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Είμαστε βέβαιοι π</w:t>
      </w:r>
      <w:r>
        <w:rPr>
          <w:rFonts w:eastAsia="Times New Roman" w:cs="Times New Roman"/>
          <w:szCs w:val="24"/>
        </w:rPr>
        <w:t xml:space="preserve">ως εν τέλει θα υπάρξει θετική απόφαση και θα ξεπαγώσει η διαδικασία, ακόμη και εάν χρειαστεί να υπάρξει μια μικρή καθυστέρηση. Διότι αυτό είναι ελάσσονος σημασίας και δεν δημιουργεί κανένα πρόβλημα. </w:t>
      </w:r>
    </w:p>
    <w:p w14:paraId="1BED4FF9"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Την ίδια στιγμή παραμένουμε σταθερά αντίθετοι στην εκ τω</w:t>
      </w:r>
      <w:r>
        <w:rPr>
          <w:rFonts w:eastAsia="Times New Roman" w:cs="Times New Roman"/>
          <w:szCs w:val="24"/>
        </w:rPr>
        <w:t>ν προτέρων νομοθέτηση μέτρων λιτότητας και δηλώνουμε και πάλι κατηγορηματικά ότι η Ελλάδα δεν έχει αποδεχθεί πρωτογενή πλεονάσματα 3,5% για δέκα χρόνια μετά τη λήξη του προγράμματος. Και μάλιστα, σήμερα είναι ενδεικτικό ότι τα κείμενα που αρχικά χρησιμοποι</w:t>
      </w:r>
      <w:r>
        <w:rPr>
          <w:rFonts w:eastAsia="Times New Roman" w:cs="Times New Roman"/>
          <w:szCs w:val="24"/>
        </w:rPr>
        <w:t xml:space="preserve">ήθηκαν έχουν αποσυρθεί και εμφανίστηκαν άλλα κείμενα. </w:t>
      </w:r>
    </w:p>
    <w:p w14:paraId="1BED4FFA"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με πολύ κατηγορηματικό τρόπο δηλώνουμε ότι η Ελλάδα δεν μπορεί να παραμείνει εκτός του ευρωπαϊκού κεκτημένου σε σχέση με τις συλλογικές διαπραγματεύσεις. </w:t>
      </w:r>
    </w:p>
    <w:p w14:paraId="1BED4FFB"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Κλείνοντας, κυρίες και κύριοι συνάδελφ</w:t>
      </w:r>
      <w:r>
        <w:rPr>
          <w:rFonts w:eastAsia="Times New Roman" w:cs="Times New Roman"/>
          <w:szCs w:val="24"/>
        </w:rPr>
        <w:t>οι, θα επαναλάβω έναν προβληματισμό. Όταν η Κομισιόν όχι μόνο δεν καταγγέλλει την Ελλάδα, αλλά κρατάει αποστάσεις από τις πιο σκληρές φωνές της λιτότητας και όταν είναι σαφές ότι δεν παραβιάσαμε κανέναν κανόνα, γιατί δυνάμεις της αντιπολίτευσης να αμφισβητ</w:t>
      </w:r>
      <w:r>
        <w:rPr>
          <w:rFonts w:eastAsia="Times New Roman" w:cs="Times New Roman"/>
          <w:szCs w:val="24"/>
        </w:rPr>
        <w:t xml:space="preserve">ούν το αναφαίρετο δικαίωμά μας να νομοθετούμε υπέρ των αδυνάτων, υπέρ του κοινωνικού κράτους και τέλος </w:t>
      </w:r>
      <w:proofErr w:type="spellStart"/>
      <w:r>
        <w:rPr>
          <w:rFonts w:eastAsia="Times New Roman" w:cs="Times New Roman"/>
          <w:szCs w:val="24"/>
        </w:rPr>
        <w:t>τέλος</w:t>
      </w:r>
      <w:proofErr w:type="spellEnd"/>
      <w:r>
        <w:rPr>
          <w:rFonts w:eastAsia="Times New Roman" w:cs="Times New Roman"/>
          <w:szCs w:val="24"/>
        </w:rPr>
        <w:t>, της ευρείας κοινωνικής πλειοψηφίας;</w:t>
      </w:r>
    </w:p>
    <w:p w14:paraId="1BED4FFC"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Μήπως δίνουν διαπιστευτήρια στους δανειστές, ταυτιζόμενοι με τις πιο σκληρές απόψεις τους; </w:t>
      </w:r>
    </w:p>
    <w:p w14:paraId="1BED4FFD"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Μήπως προσπαθούν ν</w:t>
      </w:r>
      <w:r>
        <w:rPr>
          <w:rFonts w:eastAsia="Times New Roman" w:cs="Times New Roman"/>
          <w:szCs w:val="24"/>
        </w:rPr>
        <w:t>α δώσουν δείγματα γραφής μιας μελλοντικής διακυβέρνησης, όταν φαντάζονται ότι μπορεί να έρθει αυτή η στιγμή, διο</w:t>
      </w:r>
      <w:r>
        <w:rPr>
          <w:rFonts w:eastAsia="Times New Roman" w:cs="Times New Roman"/>
          <w:szCs w:val="24"/>
        </w:rPr>
        <w:lastRenderedPageBreak/>
        <w:t>λισθαίνοντας σε απόψεις που διατυπώθηκαν, ότι «εμείς μπορούμε να υλοποιήσουμε άλλα και άλλα τόσα μέτρα», όπως είπε πρόσφατα ο Αντιπρόεδρος της Ν</w:t>
      </w:r>
      <w:r>
        <w:rPr>
          <w:rFonts w:eastAsia="Times New Roman" w:cs="Times New Roman"/>
          <w:szCs w:val="24"/>
        </w:rPr>
        <w:t xml:space="preserve">έας Δημοκρατίας κ. Γεωργιάδης, μιας διακυβέρνησης η οποία προφανώς προλέγει τη σκληρή επίθεση εναντίον των πλατιών κοινωνικών στρωμάτων, αυτών των στρωμάτων που σας οδήγησαν μετά από πολλά χρόνια εξουσίας στα έδρανα της </w:t>
      </w:r>
      <w:r>
        <w:rPr>
          <w:rFonts w:eastAsia="Times New Roman" w:cs="Times New Roman"/>
          <w:szCs w:val="24"/>
        </w:rPr>
        <w:t>Α</w:t>
      </w:r>
      <w:r>
        <w:rPr>
          <w:rFonts w:eastAsia="Times New Roman" w:cs="Times New Roman"/>
          <w:szCs w:val="24"/>
        </w:rPr>
        <w:t>ντιπολίτευσης;</w:t>
      </w:r>
    </w:p>
    <w:p w14:paraId="1BED4FFE"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Δεν θα τους επιτρέψο</w:t>
      </w:r>
      <w:r>
        <w:rPr>
          <w:rFonts w:eastAsia="Times New Roman" w:cs="Times New Roman"/>
          <w:szCs w:val="24"/>
        </w:rPr>
        <w:t xml:space="preserve">υμε και δεν θα το επιτρέψει ο ελληνικός λαός, κυρίες και κύριοι συνάδελφοι. </w:t>
      </w:r>
    </w:p>
    <w:p w14:paraId="1BED4FFF" w14:textId="77777777" w:rsidR="0011574B" w:rsidRDefault="00BF531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BED5000" w14:textId="77777777" w:rsidR="0011574B" w:rsidRDefault="00BF5310">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BED5001"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Και εμείς ευχαριστούμε. </w:t>
      </w:r>
    </w:p>
    <w:p w14:paraId="1BED500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 κ. Βενιζέλος έχει τον λόγο. </w:t>
      </w:r>
    </w:p>
    <w:p w14:paraId="1BED5003"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ΕΥΑΓΓΕΛΟΣ ΒΕΝΙΖΕΛΟΣ: </w:t>
      </w:r>
      <w:r>
        <w:rPr>
          <w:rFonts w:eastAsia="Times New Roman"/>
          <w:szCs w:val="24"/>
        </w:rPr>
        <w:t>Κυρί</w:t>
      </w:r>
      <w:r>
        <w:rPr>
          <w:rFonts w:eastAsia="Times New Roman"/>
          <w:szCs w:val="24"/>
        </w:rPr>
        <w:t xml:space="preserve">ες και κύριοι Βουλευτές, στην ονομαστική ψηφοφορία θα ακολουθήσω την απόφαση της πλειοψηφίας της </w:t>
      </w:r>
      <w:r>
        <w:rPr>
          <w:rFonts w:eastAsia="Times New Roman"/>
          <w:szCs w:val="24"/>
        </w:rPr>
        <w:lastRenderedPageBreak/>
        <w:t xml:space="preserve">Κοινοβουλευτικής Ομάδας της Δημοκρατικής Συμπαράταξης, προς την οποία </w:t>
      </w:r>
      <w:proofErr w:type="spellStart"/>
      <w:r>
        <w:rPr>
          <w:rFonts w:eastAsia="Times New Roman"/>
          <w:szCs w:val="24"/>
        </w:rPr>
        <w:t>διετύπωσα</w:t>
      </w:r>
      <w:proofErr w:type="spellEnd"/>
      <w:r>
        <w:rPr>
          <w:rFonts w:eastAsia="Times New Roman"/>
          <w:szCs w:val="24"/>
        </w:rPr>
        <w:t xml:space="preserve"> την άποψή μου, για να διαφυλάξω την ενότητα της παράταξης και να εξαντλήσω τις </w:t>
      </w:r>
      <w:r>
        <w:rPr>
          <w:rFonts w:eastAsia="Times New Roman"/>
          <w:szCs w:val="24"/>
        </w:rPr>
        <w:t xml:space="preserve">δυνατότητες ενοποίησης του ευρύτερου προοδευτικού μεσαίου χώρου. </w:t>
      </w:r>
    </w:p>
    <w:p w14:paraId="1BED5004" w14:textId="77777777" w:rsidR="0011574B" w:rsidRDefault="00BF5310">
      <w:pPr>
        <w:spacing w:line="600" w:lineRule="auto"/>
        <w:ind w:firstLine="720"/>
        <w:contextualSpacing/>
        <w:jc w:val="both"/>
        <w:rPr>
          <w:rFonts w:eastAsia="Times New Roman"/>
          <w:szCs w:val="24"/>
        </w:rPr>
      </w:pPr>
      <w:r>
        <w:rPr>
          <w:rFonts w:eastAsia="Times New Roman"/>
          <w:szCs w:val="24"/>
        </w:rPr>
        <w:t>Βρισκόμαστε, όμως, μπροστά σε μια προκλητική, πρωτοφανή προσπάθεια αλλοίωσης των κοινοβουλευτικών διαδικασιών. Το ζητούμενο της Κυβέρνησης δεν είναι η υπερψήφιση της εφάπαξ παροχής σε κάποιο</w:t>
      </w:r>
      <w:r>
        <w:rPr>
          <w:rFonts w:eastAsia="Times New Roman"/>
          <w:szCs w:val="24"/>
        </w:rPr>
        <w:t>υς συνταξιούχους, γιατί αυτή την παροχή την είχαν ούτως ή άλλως δεχθεί με τη δική τους αιτιολογία όλα τα κόμματα. Το ζητούμενο είναι η δημιουργία της ψευδούς εντύπωσης ότι υπάρχει δήθεν ένα ευρύτερο μέτωπο στήριξης των επιλογών και των χειρισμών της Κυβέρν</w:t>
      </w:r>
      <w:r>
        <w:rPr>
          <w:rFonts w:eastAsia="Times New Roman"/>
          <w:szCs w:val="24"/>
        </w:rPr>
        <w:t xml:space="preserve">ησης. Αυτό δεν ισχύει. Δεν υπάρχουν συνεργοί και συνένοχοι στην </w:t>
      </w:r>
      <w:r>
        <w:rPr>
          <w:rFonts w:eastAsia="Times New Roman"/>
          <w:szCs w:val="24"/>
        </w:rPr>
        <w:t>Α</w:t>
      </w:r>
      <w:r>
        <w:rPr>
          <w:rFonts w:eastAsia="Times New Roman"/>
          <w:szCs w:val="24"/>
        </w:rPr>
        <w:t xml:space="preserve">ντιπολίτευση, ιδίως στη Δημοκρατική Συμπαράταξη. Και βέβαια, πρωτίστως, αυτό αφορά τον ομιλούντα. </w:t>
      </w:r>
    </w:p>
    <w:p w14:paraId="1BED5005"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Κυρίες και κύριοι Βουλευτές,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έβλαψε και βλάπτει βαριά τη χώρα. Παί</w:t>
      </w:r>
      <w:r>
        <w:rPr>
          <w:rFonts w:eastAsia="Times New Roman"/>
          <w:szCs w:val="24"/>
        </w:rPr>
        <w:t xml:space="preserve">ζει εν ου </w:t>
      </w:r>
      <w:proofErr w:type="spellStart"/>
      <w:r>
        <w:rPr>
          <w:rFonts w:eastAsia="Times New Roman"/>
          <w:szCs w:val="24"/>
        </w:rPr>
        <w:t>παικτοίς</w:t>
      </w:r>
      <w:proofErr w:type="spellEnd"/>
      <w:r>
        <w:rPr>
          <w:rFonts w:eastAsia="Times New Roman"/>
          <w:szCs w:val="24"/>
        </w:rPr>
        <w:t xml:space="preserve">. </w:t>
      </w:r>
    </w:p>
    <w:p w14:paraId="1BED5006" w14:textId="77777777" w:rsidR="0011574B" w:rsidRDefault="00BF5310">
      <w:pPr>
        <w:spacing w:line="600" w:lineRule="auto"/>
        <w:ind w:firstLine="720"/>
        <w:contextualSpacing/>
        <w:jc w:val="both"/>
        <w:rPr>
          <w:rFonts w:eastAsia="Times New Roman"/>
          <w:szCs w:val="24"/>
        </w:rPr>
      </w:pPr>
      <w:r>
        <w:rPr>
          <w:rFonts w:eastAsia="Times New Roman"/>
          <w:szCs w:val="24"/>
        </w:rPr>
        <w:t>Τι συμβαίνει στην πραγματικότητα; Η Κυβέρνηση δοκιμάζει δύο σενάρια. Το πρώτο είναι το ήπιο σενάριο που θα το ονομάσω «τα ψίχουλα αντιπερισπασμού», κάποια μέτρα εφάπαξ προς τους συνταξιούχους, οι οποίοι στη συνέχεια θα χάσουν πολύ περι</w:t>
      </w:r>
      <w:r>
        <w:rPr>
          <w:rFonts w:eastAsia="Times New Roman"/>
          <w:szCs w:val="24"/>
        </w:rPr>
        <w:t>σσότερα μέσα από την περαιτέρω μείωση των κυρίων συντάξεων και τη μείωση του αφορολογήτου. Αυτό είναι το δόλωμα, προκειμένου να ψηφιστούν με σχετική άνεση πολύ σκληρά μέτρα που συνδέονται με τη δεύτερη αξιολόγηση. Άλλωστε, αυτό που ανεστάλη από τα ευρωπαϊκ</w:t>
      </w:r>
      <w:r>
        <w:rPr>
          <w:rFonts w:eastAsia="Times New Roman"/>
          <w:szCs w:val="24"/>
        </w:rPr>
        <w:t>ά όργανα είναι τα λεγόμενα «βραχυπρόθεσμα μέτρα για το χρέος», που θα αποδώσουν μακροπρόθεσμα, το 2060 κάτι μηδαμινό -</w:t>
      </w:r>
      <w:r>
        <w:rPr>
          <w:rFonts w:eastAsia="Times New Roman"/>
          <w:szCs w:val="24"/>
        </w:rPr>
        <w:t xml:space="preserve"> </w:t>
      </w:r>
      <w:r>
        <w:rPr>
          <w:rFonts w:eastAsia="Times New Roman"/>
          <w:szCs w:val="24"/>
        </w:rPr>
        <w:t>αν αποδώσουν</w:t>
      </w:r>
      <w:r>
        <w:rPr>
          <w:rFonts w:eastAsia="Times New Roman"/>
          <w:szCs w:val="24"/>
        </w:rPr>
        <w:t xml:space="preserve"> </w:t>
      </w:r>
      <w:r>
        <w:rPr>
          <w:rFonts w:eastAsia="Times New Roman"/>
          <w:szCs w:val="24"/>
        </w:rPr>
        <w:t>- 40 δισεκατομμύρια. Τίποτα μπροστά σε αυτό που έγινε το 2012!</w:t>
      </w:r>
    </w:p>
    <w:p w14:paraId="1BED5007"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 xml:space="preserve">Η δεύτερη αξιολόγηση δεν έχει ανασταλεί και σε αυτό το ήπιο σενάριο θα έρθει να ψηφιστεί με σκληρά δημοσιονομικά μέτρα από αυταπατώμενους Βουλευτές, αλλά και από </w:t>
      </w:r>
      <w:proofErr w:type="spellStart"/>
      <w:r>
        <w:rPr>
          <w:rFonts w:eastAsia="Times New Roman"/>
          <w:szCs w:val="24"/>
        </w:rPr>
        <w:t>απατώμενους</w:t>
      </w:r>
      <w:proofErr w:type="spellEnd"/>
      <w:r>
        <w:rPr>
          <w:rFonts w:eastAsia="Times New Roman"/>
          <w:szCs w:val="24"/>
        </w:rPr>
        <w:t xml:space="preserve"> πολίτες, οι οποίοι θα νομίζουν ότι κάτι πήραν, ενώ πολλά έχασαν. </w:t>
      </w:r>
    </w:p>
    <w:p w14:paraId="1BED5008"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Αυτό το σενάριο </w:t>
      </w:r>
      <w:r>
        <w:rPr>
          <w:rFonts w:eastAsia="Times New Roman"/>
          <w:szCs w:val="24"/>
        </w:rPr>
        <w:t xml:space="preserve">θα έλεγα ότι είναι και το πιο ανώδυνο, αλλά προϋποθέτει κάτι, ότι θα επιτευχθεί αμέσως ένας συμβιβασμός με τους Ευρωπαίους εταίρους και τους θεσμούς, που δεν θα ταπεινώνει την Κυβέρνηση, δεν θα την αναγκάζει να αποσύρει, δηλαδή να </w:t>
      </w:r>
      <w:proofErr w:type="spellStart"/>
      <w:r>
        <w:rPr>
          <w:rFonts w:eastAsia="Times New Roman"/>
          <w:szCs w:val="24"/>
        </w:rPr>
        <w:t>ξεψηφίσει</w:t>
      </w:r>
      <w:proofErr w:type="spellEnd"/>
      <w:r>
        <w:rPr>
          <w:rFonts w:eastAsia="Times New Roman"/>
          <w:szCs w:val="24"/>
        </w:rPr>
        <w:t xml:space="preserve"> τα σημερινά μέτ</w:t>
      </w:r>
      <w:r>
        <w:rPr>
          <w:rFonts w:eastAsia="Times New Roman"/>
          <w:szCs w:val="24"/>
        </w:rPr>
        <w:t xml:space="preserve">ρα, τα οποία αποκτούν έτσι έναν συμβολικό πολιτικό χαρακτήρα. </w:t>
      </w:r>
    </w:p>
    <w:p w14:paraId="1BED5009" w14:textId="77777777" w:rsidR="0011574B" w:rsidRDefault="00BF5310">
      <w:pPr>
        <w:spacing w:line="600" w:lineRule="auto"/>
        <w:ind w:firstLine="720"/>
        <w:contextualSpacing/>
        <w:jc w:val="both"/>
        <w:rPr>
          <w:rFonts w:eastAsia="Times New Roman"/>
          <w:szCs w:val="24"/>
        </w:rPr>
      </w:pPr>
      <w:r>
        <w:rPr>
          <w:rFonts w:eastAsia="Times New Roman"/>
          <w:szCs w:val="24"/>
        </w:rPr>
        <w:t>Υπάρχει, όμως, και ένα δεύτερο σενάριο, το σκληρό σενάριο, το σενάριο της ρήξης, με εκβιασμό και πάλι των δημοκρατικών και κοινοβουλευτικών θεσμών. Μόνον που όλα τώρα είναι επανάληψη και άρα φά</w:t>
      </w:r>
      <w:r>
        <w:rPr>
          <w:rFonts w:eastAsia="Times New Roman"/>
          <w:szCs w:val="24"/>
        </w:rPr>
        <w:t xml:space="preserve">ρσα. </w:t>
      </w:r>
    </w:p>
    <w:p w14:paraId="1BED500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Και δεν αναφέρομαι αναγκαστικά σε ένα νέο αντισυνταγματικό δημοψήφισμα, αλλά σε μία </w:t>
      </w:r>
      <w:proofErr w:type="spellStart"/>
      <w:r>
        <w:rPr>
          <w:rFonts w:eastAsia="Times New Roman"/>
          <w:szCs w:val="24"/>
        </w:rPr>
        <w:t>δημοψηφισματικού</w:t>
      </w:r>
      <w:proofErr w:type="spellEnd"/>
      <w:r>
        <w:rPr>
          <w:rFonts w:eastAsia="Times New Roman"/>
          <w:szCs w:val="24"/>
        </w:rPr>
        <w:t xml:space="preserve"> χαρακτήρα λογική, που θα επι</w:t>
      </w:r>
      <w:r>
        <w:rPr>
          <w:rFonts w:eastAsia="Times New Roman"/>
          <w:szCs w:val="24"/>
        </w:rPr>
        <w:lastRenderedPageBreak/>
        <w:t xml:space="preserve">χειρήσει να συσπειρώσει ένα αντιφατικό αντιευρωπαϊκό, </w:t>
      </w:r>
      <w:proofErr w:type="spellStart"/>
      <w:r>
        <w:rPr>
          <w:rFonts w:eastAsia="Times New Roman"/>
          <w:szCs w:val="24"/>
        </w:rPr>
        <w:t>λαϊκιστικό</w:t>
      </w:r>
      <w:proofErr w:type="spellEnd"/>
      <w:r>
        <w:rPr>
          <w:rFonts w:eastAsia="Times New Roman"/>
          <w:szCs w:val="24"/>
        </w:rPr>
        <w:t xml:space="preserve"> μέτωπο, στο όνομα της απόλυτης εθνικής καταστροφής. Μόνο</w:t>
      </w:r>
      <w:r>
        <w:rPr>
          <w:rFonts w:eastAsia="Times New Roman"/>
          <w:szCs w:val="24"/>
        </w:rPr>
        <w:t>ν που αυτά είναι «περσινά ξινά σταφύλια» και δεν πρόκειται να προκύψουν ως σενάρια.</w:t>
      </w:r>
    </w:p>
    <w:p w14:paraId="1BED500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Υπάρχουν βεβαίως ορισμένοι Ευρωπαίοι σοσιαλιστές και σοσιαλδημοκράτες που άλλα λένε δημοσίως, άλλα κάνουν ως κυβέρνηση και άλλα ψηφίζουν στο Ευρωπαϊκό Συμβούλιο και στο </w:t>
      </w:r>
      <w:proofErr w:type="spellStart"/>
      <w:r>
        <w:rPr>
          <w:rFonts w:eastAsia="Times New Roman"/>
          <w:szCs w:val="24"/>
          <w:lang w:val="en-US"/>
        </w:rPr>
        <w:t>Eur</w:t>
      </w:r>
      <w:r>
        <w:rPr>
          <w:rFonts w:eastAsia="Times New Roman"/>
          <w:szCs w:val="24"/>
          <w:lang w:val="en-US"/>
        </w:rPr>
        <w:t>ogroup</w:t>
      </w:r>
      <w:proofErr w:type="spellEnd"/>
      <w:r>
        <w:rPr>
          <w:rFonts w:eastAsia="Times New Roman"/>
          <w:szCs w:val="24"/>
        </w:rPr>
        <w:t>, που νομίζουν ότι ενθαρρύνουν τον ελληνικό λαό, ενώ ενθαρρύνουν τον απόλυτο τυχοδιωκτισμό της Κυβέρνησης και του Πρωθυπουργού προσωπικά. Βλάπτουν την ελληνική οικονομία, γιατί δημιουργούν ψευδείς εντυπώσεις για τους ευρωπαϊκούς συσχετισμούς.</w:t>
      </w:r>
    </w:p>
    <w:p w14:paraId="1BED500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 Και ξέ</w:t>
      </w:r>
      <w:r>
        <w:rPr>
          <w:rFonts w:eastAsia="Times New Roman"/>
          <w:szCs w:val="24"/>
        </w:rPr>
        <w:t xml:space="preserve">ρετε πού αποδεικνύεται αυτό; Στο μεγάλο πρόβλημα της </w:t>
      </w:r>
      <w:r>
        <w:rPr>
          <w:rFonts w:eastAsia="Times New Roman"/>
          <w:szCs w:val="24"/>
        </w:rPr>
        <w:t>σ</w:t>
      </w:r>
      <w:r>
        <w:rPr>
          <w:rFonts w:eastAsia="Times New Roman"/>
          <w:szCs w:val="24"/>
        </w:rPr>
        <w:t>υμφωνίας της 20</w:t>
      </w:r>
      <w:r w:rsidRPr="00924759">
        <w:rPr>
          <w:rFonts w:eastAsia="Times New Roman"/>
          <w:szCs w:val="24"/>
          <w:vertAlign w:val="superscript"/>
        </w:rPr>
        <w:t>ης</w:t>
      </w:r>
      <w:r>
        <w:rPr>
          <w:rFonts w:eastAsia="Times New Roman"/>
          <w:szCs w:val="24"/>
        </w:rPr>
        <w:t xml:space="preserve"> Φεβρουαρίου του 2015. Τότε οι Ευρωπαίοι εταίροι δεν ζήτησαν κύρωση από τη Βουλή. Αν ζητούσαν τότε κύρωση από τη Βουλή, η χώρα δεν θα βυθιζόταν στην τραγική περίοδο Φεβρουαρίου – Ιουλίο</w:t>
      </w:r>
      <w:r>
        <w:rPr>
          <w:rFonts w:eastAsia="Times New Roman"/>
          <w:szCs w:val="24"/>
        </w:rPr>
        <w:t xml:space="preserve">υ </w:t>
      </w:r>
      <w:r>
        <w:rPr>
          <w:rFonts w:eastAsia="Times New Roman"/>
          <w:szCs w:val="24"/>
        </w:rPr>
        <w:lastRenderedPageBreak/>
        <w:t>2015, δεν είχαμε αυτές τις δημοσιονομικές και μακροοικονομικές συνέπειες που έχουμε και θα έχουμε για χρόνια, την αλλαγή της δυναμικής του χρέους, τον εκτροχιασμό της οικονομίας, την εθνική υπαναχώρηση. Δεν πρέπει να ξανασυμβεί αυτό και πρέπει όλοι να θυ</w:t>
      </w:r>
      <w:r>
        <w:rPr>
          <w:rFonts w:eastAsia="Times New Roman"/>
          <w:szCs w:val="24"/>
        </w:rPr>
        <w:t xml:space="preserve">μηθούν την ιστορία αυτής της δύσκολης περιόδου. </w:t>
      </w:r>
    </w:p>
    <w:p w14:paraId="1BED500D"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Η χώρα με τον τρόπο αυτόν δεν πορεύεται πουθενά, δεν έχει προοπτική. Βυθιζόμαστε στο </w:t>
      </w:r>
      <w:r>
        <w:rPr>
          <w:rFonts w:eastAsia="Times New Roman"/>
          <w:szCs w:val="24"/>
        </w:rPr>
        <w:t>μ</w:t>
      </w:r>
      <w:r>
        <w:rPr>
          <w:rFonts w:eastAsia="Times New Roman"/>
          <w:szCs w:val="24"/>
        </w:rPr>
        <w:t xml:space="preserve">νημόνιο 3 </w:t>
      </w:r>
      <w:r>
        <w:rPr>
          <w:rFonts w:eastAsia="Times New Roman"/>
          <w:szCs w:val="24"/>
          <w:lang w:val="en-US"/>
        </w:rPr>
        <w:t>plus</w:t>
      </w:r>
      <w:r>
        <w:rPr>
          <w:rFonts w:eastAsia="Times New Roman"/>
          <w:szCs w:val="24"/>
        </w:rPr>
        <w:t xml:space="preserve"> με το Διεθνές Νομισματικό Ταμείο, γιατί η Κυβέρνηση έχασε στη διαπραγμάτευση και προς τη μεριά του </w:t>
      </w:r>
      <w:r>
        <w:rPr>
          <w:rFonts w:eastAsia="Times New Roman"/>
          <w:szCs w:val="24"/>
        </w:rPr>
        <w:t>τ</w:t>
      </w:r>
      <w:r>
        <w:rPr>
          <w:rFonts w:eastAsia="Times New Roman"/>
          <w:szCs w:val="24"/>
        </w:rPr>
        <w:t xml:space="preserve">αμείου και προς τη μεριά των ευρωπαϊκών θεσμών, του </w:t>
      </w:r>
      <w:proofErr w:type="spellStart"/>
      <w:r>
        <w:rPr>
          <w:rFonts w:eastAsia="Times New Roman"/>
          <w:szCs w:val="24"/>
          <w:lang w:val="en-US"/>
        </w:rPr>
        <w:t>Eurogroup</w:t>
      </w:r>
      <w:proofErr w:type="spellEnd"/>
      <w:r>
        <w:rPr>
          <w:rFonts w:eastAsia="Times New Roman"/>
          <w:szCs w:val="24"/>
        </w:rPr>
        <w:t xml:space="preserve">. Συμπιεστήκαμε σε μία διαπραγμάτευση, η οποία διεξαγόταν ερήμην μας, χωρίς να ξέρουμε τι ζητάμε. </w:t>
      </w:r>
    </w:p>
    <w:p w14:paraId="1BED500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αποτέλεσμα; Ήδη έχουμε δεσμευτεί σε </w:t>
      </w:r>
      <w:r>
        <w:rPr>
          <w:rFonts w:eastAsia="Times New Roman"/>
          <w:szCs w:val="24"/>
        </w:rPr>
        <w:t>μ</w:t>
      </w:r>
      <w:r>
        <w:rPr>
          <w:rFonts w:eastAsia="Times New Roman"/>
          <w:szCs w:val="24"/>
        </w:rPr>
        <w:t xml:space="preserve">νημόνιο 4, επ’ </w:t>
      </w:r>
      <w:proofErr w:type="spellStart"/>
      <w:r>
        <w:rPr>
          <w:rFonts w:eastAsia="Times New Roman"/>
          <w:szCs w:val="24"/>
        </w:rPr>
        <w:t>αόριστον</w:t>
      </w:r>
      <w:proofErr w:type="spellEnd"/>
      <w:r>
        <w:rPr>
          <w:rFonts w:eastAsia="Times New Roman"/>
          <w:szCs w:val="24"/>
        </w:rPr>
        <w:t xml:space="preserve"> μετά το 2018, με σκληρά δημοσιον</w:t>
      </w:r>
      <w:r>
        <w:rPr>
          <w:rFonts w:eastAsia="Times New Roman"/>
          <w:szCs w:val="24"/>
        </w:rPr>
        <w:t xml:space="preserve">ομικά μέτρα, χωρίς ευνοϊκό δάνειο και χωρίς διασφαλισμένη χρηματοδότηση. </w:t>
      </w:r>
    </w:p>
    <w:p w14:paraId="1BED500F"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Η χώρα δεν έχει τραπεζικό σύστημα. Βλέπετε τι συνέβη στην Εθνική Τράπεζα, τι συμβαίνει στην Τράπεζα Πειραιώς. Έχει εκχωρηθεί πλήρως η εποπτεία όχι σε ξένους θεσμούς, αλλά αδιαφανώς σ</w:t>
      </w:r>
      <w:r>
        <w:rPr>
          <w:rFonts w:eastAsia="Times New Roman"/>
          <w:szCs w:val="24"/>
        </w:rPr>
        <w:t xml:space="preserve">ε ιδιώτες εν τέλει, που δεν τους γνωρίζουμε. Δεν έχει στρατηγική, δεν έχει εξωτερική πολιτική και πολιτική ασφάλειας. </w:t>
      </w:r>
    </w:p>
    <w:p w14:paraId="1BED5010" w14:textId="77777777" w:rsidR="0011574B" w:rsidRDefault="00BF5310">
      <w:pPr>
        <w:spacing w:line="600" w:lineRule="auto"/>
        <w:ind w:firstLine="720"/>
        <w:contextualSpacing/>
        <w:jc w:val="both"/>
        <w:rPr>
          <w:rFonts w:eastAsia="Times New Roman"/>
          <w:szCs w:val="24"/>
        </w:rPr>
      </w:pPr>
      <w:r>
        <w:rPr>
          <w:rFonts w:eastAsia="Times New Roman"/>
          <w:szCs w:val="24"/>
        </w:rPr>
        <w:t>Θέλω να ελπίζω ότι κάποιοι δεν θα εμπλέξουν και θέματα μείζονα, ιστορικά, εθνικής σημασίας, όπως το Κυπριακό, καθιστώντας τα συμπλήρωμα ε</w:t>
      </w:r>
      <w:r>
        <w:rPr>
          <w:rFonts w:eastAsia="Times New Roman"/>
          <w:szCs w:val="24"/>
        </w:rPr>
        <w:t>νός τεχνητού σκηνικού ρήξης, εάν επιλεγεί το δεύτερο από τα δύο σενάρια για τα οποία μίλησα.</w:t>
      </w:r>
    </w:p>
    <w:p w14:paraId="1BED5011"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Μόνη λύση είναι οι εκλογές, η αλλαγή συσχετισμών, μια νέα κυβέρνηση ευρύτατης συνεργασίας των δημοκρατικών ευρωπαϊκών δυνάμεων, με τον ηττημένο ΣΥΡΙΖΑ να καλείται </w:t>
      </w:r>
      <w:r>
        <w:rPr>
          <w:rFonts w:eastAsia="Times New Roman"/>
          <w:szCs w:val="24"/>
        </w:rPr>
        <w:t xml:space="preserve">να μετάσχει. Ελπίζουμε να το δεχτεί και να μην ανέβει στα κεραμίδια της </w:t>
      </w:r>
      <w:proofErr w:type="spellStart"/>
      <w:r>
        <w:rPr>
          <w:rFonts w:eastAsia="Times New Roman"/>
          <w:szCs w:val="24"/>
        </w:rPr>
        <w:t>αντιμνημονιακής</w:t>
      </w:r>
      <w:proofErr w:type="spellEnd"/>
      <w:r>
        <w:rPr>
          <w:rFonts w:eastAsia="Times New Roman"/>
          <w:szCs w:val="24"/>
        </w:rPr>
        <w:t xml:space="preserve"> δημαγωγίας. </w:t>
      </w:r>
    </w:p>
    <w:p w14:paraId="1BED5012"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Το κύριο, όμως, είναι να αντιληφθούμε ότι υπάρχουν ορισμένα πράγματα που αφορούν τη μοίρα του τόπου, με την οποία δεν μπορεί να παίζει </w:t>
      </w:r>
      <w:r>
        <w:rPr>
          <w:rFonts w:eastAsia="Times New Roman"/>
          <w:szCs w:val="24"/>
        </w:rPr>
        <w:lastRenderedPageBreak/>
        <w:t xml:space="preserve">κανείς, πράγματα εν </w:t>
      </w:r>
      <w:r>
        <w:rPr>
          <w:rFonts w:eastAsia="Times New Roman"/>
          <w:szCs w:val="24"/>
        </w:rPr>
        <w:t xml:space="preserve">ου </w:t>
      </w:r>
      <w:proofErr w:type="spellStart"/>
      <w:r>
        <w:rPr>
          <w:rFonts w:eastAsia="Times New Roman"/>
          <w:szCs w:val="24"/>
        </w:rPr>
        <w:t>παικτοίς</w:t>
      </w:r>
      <w:proofErr w:type="spellEnd"/>
      <w:r>
        <w:rPr>
          <w:rFonts w:eastAsia="Times New Roman"/>
          <w:szCs w:val="24"/>
        </w:rPr>
        <w:t>. Και εκείνο το οποίο πια είναι κοινή συνείδηση, κοινή πεποίθηση είναι ότι επαναδιαπραγμάτευση που χρειάζεται ο τόπος, προκειμένου να αποκτήσουμε δημοσιονομικό χώρο αναπνοής έναντι μεταρρυθμίσεων, μπορεί να κάνει μόνο μία κυβέρνηση που είναι αξι</w:t>
      </w:r>
      <w:r>
        <w:rPr>
          <w:rFonts w:eastAsia="Times New Roman"/>
          <w:szCs w:val="24"/>
        </w:rPr>
        <w:t>όπιστη διεθνώς, είναι αξιόπιστη εσωτερικά και έχει πίστη σε αυτό που κάνει.</w:t>
      </w:r>
    </w:p>
    <w:p w14:paraId="1BED501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 αυτές οι προϋποθέσεις δεν υπάρχουν. Η παραμονή σας στην εξουσία επιδεινώνει τη βλάβη. Έχετε εθνική ευθύνη να πάρετε πρωτοβουλίες απεμπλοκής. Το να είστε γαντζωμένοι στη νομή της</w:t>
      </w:r>
      <w:r>
        <w:rPr>
          <w:rFonts w:eastAsia="Times New Roman" w:cs="Times New Roman"/>
          <w:szCs w:val="24"/>
        </w:rPr>
        <w:t xml:space="preserve"> εξουσίας είναι μια προσωρινή απόλαυση με μεγάλο εθνικό κόστος.</w:t>
      </w:r>
    </w:p>
    <w:p w14:paraId="1BED501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και της Νέας Δημοκρατίας)</w:t>
      </w:r>
    </w:p>
    <w:p w14:paraId="1BED501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Κυρίες και κύριοι συνάδελφοι, έχω την τιμή να ανακοινώσω σ</w:t>
      </w:r>
      <w:r>
        <w:rPr>
          <w:rFonts w:eastAsia="Times New Roman" w:cs="Times New Roman"/>
          <w:szCs w:val="24"/>
        </w:rPr>
        <w:t xml:space="preserve">το Σώμα ότι οι Διαρκείς Επιτροπές Δημόσιας Διοίκησης, Δημόσιας Τάξης και Δικαιοσύνης και Οικονομικών </w:t>
      </w:r>
      <w:r>
        <w:rPr>
          <w:rFonts w:eastAsia="Times New Roman" w:cs="Times New Roman"/>
          <w:szCs w:val="24"/>
        </w:rPr>
        <w:lastRenderedPageBreak/>
        <w:t>Υποθέσεων καταθέτουν την έκθεσή τους στο σχέδιο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Δ</w:t>
      </w:r>
      <w:r>
        <w:rPr>
          <w:rFonts w:eastAsia="Times New Roman" w:cs="Times New Roman"/>
          <w:szCs w:val="24"/>
        </w:rPr>
        <w:t>ικαιοσύνη, Τέλη-Παράβολα, Οικειοθελής αποκάλυψη αδήλωτων εισοδημάτων, Ηλεκτρονικές συναλλαγές, Τροποποιήσεις του ν.4270/2014 και λοιπές διατάξεις».</w:t>
      </w:r>
    </w:p>
    <w:p w14:paraId="1BED501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για τέσσερα λεπτά.</w:t>
      </w:r>
    </w:p>
    <w:p w14:paraId="1BED5017" w14:textId="77777777" w:rsidR="0011574B" w:rsidRDefault="00BF5310">
      <w:pPr>
        <w:spacing w:line="600" w:lineRule="auto"/>
        <w:ind w:firstLine="720"/>
        <w:contextualSpacing/>
        <w:jc w:val="both"/>
        <w:rPr>
          <w:rFonts w:eastAsia="Times New Roman"/>
          <w:bCs/>
        </w:rPr>
      </w:pPr>
      <w:r>
        <w:rPr>
          <w:rFonts w:eastAsia="Times New Roman" w:cs="Times New Roman"/>
          <w:b/>
          <w:szCs w:val="24"/>
        </w:rPr>
        <w:t xml:space="preserve">ΑΝΑΣΤΑΣΙΟΣ </w:t>
      </w:r>
      <w:r>
        <w:rPr>
          <w:rFonts w:eastAsia="Times New Roman" w:cs="Times New Roman"/>
          <w:b/>
          <w:szCs w:val="24"/>
        </w:rPr>
        <w:t>(</w:t>
      </w:r>
      <w:r>
        <w:rPr>
          <w:rFonts w:eastAsia="Times New Roman" w:cs="Times New Roman"/>
          <w:b/>
          <w:szCs w:val="24"/>
        </w:rPr>
        <w:t>ΤΑΣΟΣ</w:t>
      </w:r>
      <w:r>
        <w:rPr>
          <w:rFonts w:eastAsia="Times New Roman" w:cs="Times New Roman"/>
          <w:b/>
          <w:szCs w:val="24"/>
        </w:rPr>
        <w:t xml:space="preserve">) </w:t>
      </w:r>
      <w:r>
        <w:rPr>
          <w:rFonts w:eastAsia="Times New Roman" w:cs="Times New Roman"/>
          <w:b/>
          <w:szCs w:val="24"/>
        </w:rPr>
        <w:t>ΔΗΜΟΣΧΑΚΗΣ:</w:t>
      </w:r>
      <w:r>
        <w:rPr>
          <w:rFonts w:eastAsia="Times New Roman" w:cs="Times New Roman"/>
          <w:szCs w:val="24"/>
        </w:rPr>
        <w:t xml:space="preserve"> Ευχαριστώ, </w:t>
      </w:r>
      <w:r>
        <w:rPr>
          <w:rFonts w:eastAsia="Times New Roman"/>
          <w:bCs/>
        </w:rPr>
        <w:t>κύριε Πρόεδρε.</w:t>
      </w:r>
    </w:p>
    <w:p w14:paraId="1BED5018" w14:textId="77777777" w:rsidR="0011574B" w:rsidRDefault="00BF5310">
      <w:pPr>
        <w:spacing w:line="600" w:lineRule="auto"/>
        <w:ind w:firstLine="720"/>
        <w:contextualSpacing/>
        <w:jc w:val="both"/>
        <w:rPr>
          <w:rFonts w:eastAsia="Times New Roman"/>
          <w:bCs/>
        </w:rPr>
      </w:pPr>
      <w:r>
        <w:rPr>
          <w:rFonts w:eastAsia="Times New Roman"/>
          <w:bCs/>
        </w:rPr>
        <w:t>Κυρίες και κύριοι συνάδελφοι, η Κυβέρνηση φέρνει σε λίγο προς ψήφιση  ρύθμιση για αναστολή</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πάγωμα της αύξησης του ΦΠΑ μόνο στα νησιά του </w:t>
      </w:r>
      <w:r>
        <w:rPr>
          <w:rFonts w:eastAsia="Times New Roman"/>
          <w:bCs/>
        </w:rPr>
        <w:t>β</w:t>
      </w:r>
      <w:r>
        <w:rPr>
          <w:rFonts w:eastAsia="Times New Roman"/>
          <w:bCs/>
        </w:rPr>
        <w:t xml:space="preserve">ορειοανατολικού και </w:t>
      </w:r>
      <w:r>
        <w:rPr>
          <w:rFonts w:eastAsia="Times New Roman"/>
          <w:bCs/>
        </w:rPr>
        <w:t>ν</w:t>
      </w:r>
      <w:r>
        <w:rPr>
          <w:rFonts w:eastAsia="Times New Roman"/>
          <w:bCs/>
        </w:rPr>
        <w:t xml:space="preserve">οτιοανατολικού Αιγαίου που μαστίζονται από τη γνωστή κρίση που εσείς δημιουργήσατε. </w:t>
      </w:r>
    </w:p>
    <w:p w14:paraId="1BED5019" w14:textId="77777777" w:rsidR="0011574B" w:rsidRDefault="00BF5310">
      <w:pPr>
        <w:spacing w:line="600" w:lineRule="auto"/>
        <w:ind w:firstLine="720"/>
        <w:contextualSpacing/>
        <w:jc w:val="both"/>
        <w:rPr>
          <w:rFonts w:eastAsia="Times New Roman"/>
          <w:bCs/>
        </w:rPr>
      </w:pPr>
      <w:r>
        <w:rPr>
          <w:rFonts w:eastAsia="Times New Roman"/>
          <w:bCs/>
        </w:rPr>
        <w:t>Οφείλετε ν</w:t>
      </w:r>
      <w:r>
        <w:rPr>
          <w:rFonts w:eastAsia="Times New Roman"/>
          <w:bCs/>
        </w:rPr>
        <w:t>α γνωρίζετε ότι δεν αντιμετωπίζουν μόνο τα νησιά μας το πρόβλημα των αυξημένων μεταναστευτικών ροών, αλλά και ο Έβρος δέ</w:t>
      </w:r>
      <w:r>
        <w:rPr>
          <w:rFonts w:eastAsia="Times New Roman"/>
          <w:bCs/>
        </w:rPr>
        <w:lastRenderedPageBreak/>
        <w:t>χεται καθημερινά μεγάλο αριθμό ταυτισμένων προσφύγων και οικονομικών μεταναστών, καθώς σχεδόν πεντακόσια πενήντα με εξακόσια άτομα περνο</w:t>
      </w:r>
      <w:r>
        <w:rPr>
          <w:rFonts w:eastAsia="Times New Roman"/>
          <w:bCs/>
        </w:rPr>
        <w:t>ύν καθημερινά παράνομα από τα χερσαία και θαλάσσια σύνορά μας.</w:t>
      </w:r>
    </w:p>
    <w:p w14:paraId="1BED501A" w14:textId="77777777" w:rsidR="0011574B" w:rsidRDefault="00BF5310">
      <w:pPr>
        <w:spacing w:line="600" w:lineRule="auto"/>
        <w:ind w:firstLine="720"/>
        <w:contextualSpacing/>
        <w:jc w:val="both"/>
        <w:rPr>
          <w:rFonts w:eastAsia="Times New Roman"/>
          <w:bCs/>
        </w:rPr>
      </w:pPr>
      <w:r>
        <w:rPr>
          <w:rFonts w:eastAsia="Times New Roman"/>
          <w:bCs/>
        </w:rPr>
        <w:t>Η Κυβέρνηση δεν ασχολήθηκε με το ζήτημα, αντίθετα προτίμησε, ως απάντηση στο έντονο προσφυγικό</w:t>
      </w:r>
      <w:r>
        <w:rPr>
          <w:rFonts w:eastAsia="Times New Roman"/>
          <w:bCs/>
        </w:rPr>
        <w:t xml:space="preserve"> </w:t>
      </w:r>
      <w:r>
        <w:rPr>
          <w:rFonts w:eastAsia="Times New Roman"/>
          <w:bCs/>
        </w:rPr>
        <w:t>-</w:t>
      </w:r>
      <w:r>
        <w:rPr>
          <w:rFonts w:eastAsia="Times New Roman"/>
          <w:bCs/>
        </w:rPr>
        <w:t xml:space="preserve"> </w:t>
      </w:r>
      <w:r>
        <w:rPr>
          <w:rFonts w:eastAsia="Times New Roman"/>
          <w:bCs/>
        </w:rPr>
        <w:t>μεταναστευτικό πρόβλημα που αντιμετωπίζουμε, την κατάργηση</w:t>
      </w:r>
      <w:r>
        <w:rPr>
          <w:rFonts w:eastAsia="Times New Roman"/>
          <w:bCs/>
        </w:rPr>
        <w:t xml:space="preserve"> </w:t>
      </w:r>
      <w:r>
        <w:rPr>
          <w:rFonts w:eastAsia="Times New Roman"/>
          <w:bCs/>
        </w:rPr>
        <w:t>-</w:t>
      </w:r>
      <w:r>
        <w:rPr>
          <w:rFonts w:eastAsia="Times New Roman"/>
          <w:bCs/>
        </w:rPr>
        <w:t xml:space="preserve"> </w:t>
      </w:r>
      <w:r>
        <w:rPr>
          <w:rFonts w:eastAsia="Times New Roman"/>
          <w:bCs/>
        </w:rPr>
        <w:t>υποβάθμιση τμημάτων συνοριακής φύλα</w:t>
      </w:r>
      <w:r>
        <w:rPr>
          <w:rFonts w:eastAsia="Times New Roman"/>
          <w:bCs/>
        </w:rPr>
        <w:t xml:space="preserve">ξης, όπως του </w:t>
      </w:r>
      <w:proofErr w:type="spellStart"/>
      <w:r>
        <w:rPr>
          <w:rFonts w:eastAsia="Times New Roman"/>
          <w:bCs/>
        </w:rPr>
        <w:t>Τυχηρού</w:t>
      </w:r>
      <w:proofErr w:type="spellEnd"/>
      <w:r>
        <w:rPr>
          <w:rFonts w:eastAsia="Times New Roman"/>
          <w:bCs/>
        </w:rPr>
        <w:t>, την ώρα που ο Έβρος έχει μετεξελιχθεί σε δεξαμενή υποδοχής και κράτησης μεγάλου όγκου μεταναστών και προσφύγων.</w:t>
      </w:r>
    </w:p>
    <w:p w14:paraId="1BED501B" w14:textId="77777777" w:rsidR="0011574B" w:rsidRDefault="00BF5310">
      <w:pPr>
        <w:spacing w:line="600" w:lineRule="auto"/>
        <w:ind w:firstLine="720"/>
        <w:contextualSpacing/>
        <w:jc w:val="both"/>
        <w:rPr>
          <w:rFonts w:eastAsia="Times New Roman"/>
          <w:bCs/>
        </w:rPr>
      </w:pPr>
      <w:r>
        <w:rPr>
          <w:rFonts w:eastAsia="Times New Roman"/>
          <w:bCs/>
        </w:rPr>
        <w:t>Θα ήταν από την Κυβέρνησή σας και μια κίνηση υψηλού συμβολισμού για τον Έβρο, να προχωρήσετε σε νομοθετική ρύθμιση και να</w:t>
      </w:r>
      <w:r>
        <w:rPr>
          <w:rFonts w:eastAsia="Times New Roman"/>
          <w:bCs/>
        </w:rPr>
        <w:t xml:space="preserve"> μειώσετε τον ΦΠΑ, από τη στιγμή που η περιοχή μας βρίσκεται στο επίκεντρο απειλητικών δηλώσεων και κραυγών.</w:t>
      </w:r>
    </w:p>
    <w:p w14:paraId="1BED501C" w14:textId="77777777" w:rsidR="0011574B" w:rsidRDefault="00BF5310">
      <w:pPr>
        <w:spacing w:line="600" w:lineRule="auto"/>
        <w:ind w:firstLine="720"/>
        <w:contextualSpacing/>
        <w:jc w:val="both"/>
        <w:rPr>
          <w:rFonts w:eastAsia="Times New Roman"/>
          <w:bCs/>
        </w:rPr>
      </w:pPr>
      <w:r>
        <w:rPr>
          <w:rFonts w:eastAsia="Times New Roman"/>
          <w:bCs/>
        </w:rPr>
        <w:lastRenderedPageBreak/>
        <w:t>Σας καλούμε, λοιπόν, να εξετάσετε σοβαρά έστω και την τελευταία στιγμή το θέμα και με τη δέουσα ευαισθησία, όπως επιβάλλεται, και να υιοθετήσετε τη</w:t>
      </w:r>
      <w:r>
        <w:rPr>
          <w:rFonts w:eastAsia="Times New Roman"/>
          <w:bCs/>
        </w:rPr>
        <w:t>ν πρότασή μας και να μην μας εξαιρέσετε.</w:t>
      </w:r>
    </w:p>
    <w:p w14:paraId="1BED501D" w14:textId="77777777" w:rsidR="0011574B" w:rsidRDefault="00BF5310">
      <w:pPr>
        <w:spacing w:line="600" w:lineRule="auto"/>
        <w:ind w:firstLine="720"/>
        <w:contextualSpacing/>
        <w:jc w:val="both"/>
        <w:rPr>
          <w:rFonts w:eastAsia="Times New Roman"/>
          <w:bCs/>
        </w:rPr>
      </w:pPr>
      <w:r>
        <w:rPr>
          <w:rFonts w:eastAsia="Times New Roman"/>
          <w:bCs/>
        </w:rPr>
        <w:t>Εκτιμώ ότι όλες οι πτέρυγες της Βουλής θα υπερψηφίσουν την πρότασή μας, η οποία είναι απόλυτα δίκαιη και λογική και δεν πρέπει να αφήσετε όλους τους ακρίτες του Έβρου με παράπονα.</w:t>
      </w:r>
    </w:p>
    <w:p w14:paraId="1BED501E" w14:textId="77777777" w:rsidR="0011574B" w:rsidRDefault="00BF5310">
      <w:pPr>
        <w:spacing w:line="600" w:lineRule="auto"/>
        <w:ind w:firstLine="720"/>
        <w:contextualSpacing/>
        <w:jc w:val="both"/>
        <w:rPr>
          <w:rFonts w:eastAsia="Times New Roman"/>
          <w:bCs/>
        </w:rPr>
      </w:pPr>
      <w:r>
        <w:rPr>
          <w:rFonts w:eastAsia="Times New Roman"/>
          <w:bCs/>
        </w:rPr>
        <w:t>Κύριε Πρόεδρε, ευχαριστώ πολύ.</w:t>
      </w:r>
    </w:p>
    <w:p w14:paraId="1BED501F" w14:textId="77777777" w:rsidR="0011574B" w:rsidRDefault="00BF5310">
      <w:pPr>
        <w:spacing w:line="600" w:lineRule="auto"/>
        <w:ind w:firstLine="720"/>
        <w:contextualSpacing/>
        <w:jc w:val="both"/>
        <w:rPr>
          <w:rFonts w:eastAsia="Times New Roman"/>
          <w:bCs/>
        </w:rPr>
      </w:pPr>
      <w:r>
        <w:rPr>
          <w:rFonts w:eastAsia="Times New Roman"/>
          <w:b/>
        </w:rPr>
        <w:t>ΠΡΟΕ</w:t>
      </w:r>
      <w:r>
        <w:rPr>
          <w:rFonts w:eastAsia="Times New Roman"/>
          <w:b/>
        </w:rPr>
        <w:t>ΔΡΕΥΩΝ</w:t>
      </w:r>
      <w:r>
        <w:rPr>
          <w:rFonts w:eastAsia="Times New Roman"/>
          <w:b/>
          <w:bCs/>
        </w:rPr>
        <w:t xml:space="preserve"> (Γεώργιος Βαρεμένος):</w:t>
      </w:r>
      <w:r>
        <w:rPr>
          <w:rFonts w:eastAsia="Times New Roman"/>
          <w:bCs/>
        </w:rPr>
        <w:t xml:space="preserve"> Κι εγώ ευχαριστώ για τη διαχείριση του χρόνου.</w:t>
      </w:r>
    </w:p>
    <w:p w14:paraId="1BED5020" w14:textId="77777777" w:rsidR="0011574B" w:rsidRDefault="00BF5310">
      <w:pPr>
        <w:spacing w:line="600" w:lineRule="auto"/>
        <w:ind w:firstLine="720"/>
        <w:contextualSpacing/>
        <w:jc w:val="both"/>
        <w:rPr>
          <w:rFonts w:eastAsia="Times New Roman"/>
          <w:bCs/>
        </w:rPr>
      </w:pPr>
      <w:r>
        <w:rPr>
          <w:rFonts w:eastAsia="Times New Roman"/>
          <w:bCs/>
        </w:rPr>
        <w:t>Τον λόγο έχει ο κ. Εμμανουηλίδης.</w:t>
      </w:r>
    </w:p>
    <w:p w14:paraId="1BED5021" w14:textId="77777777" w:rsidR="0011574B" w:rsidRDefault="00BF5310">
      <w:pPr>
        <w:spacing w:line="600" w:lineRule="auto"/>
        <w:ind w:firstLine="720"/>
        <w:contextualSpacing/>
        <w:jc w:val="both"/>
        <w:rPr>
          <w:rFonts w:eastAsia="Times New Roman"/>
          <w:bCs/>
        </w:rPr>
      </w:pPr>
      <w:r>
        <w:rPr>
          <w:rFonts w:eastAsia="Times New Roman"/>
          <w:b/>
          <w:bCs/>
        </w:rPr>
        <w:t>ΔΗΜΗΤΡΙΟΣ ΕΜΜΑΝΟΥΗΛΙΔΗΣ:</w:t>
      </w:r>
      <w:r>
        <w:rPr>
          <w:rFonts w:eastAsia="Times New Roman"/>
          <w:bCs/>
        </w:rPr>
        <w:t xml:space="preserve"> Ευχαριστώ, κύριε Πρόεδρε.</w:t>
      </w:r>
    </w:p>
    <w:p w14:paraId="1BED5022" w14:textId="77777777" w:rsidR="0011574B" w:rsidRDefault="00BF5310">
      <w:pPr>
        <w:spacing w:line="600" w:lineRule="auto"/>
        <w:ind w:firstLine="720"/>
        <w:contextualSpacing/>
        <w:jc w:val="both"/>
        <w:rPr>
          <w:rFonts w:eastAsia="Times New Roman"/>
          <w:bCs/>
        </w:rPr>
      </w:pPr>
      <w:r>
        <w:rPr>
          <w:rFonts w:eastAsia="Times New Roman"/>
          <w:bCs/>
        </w:rPr>
        <w:t>Κυρίες και κύριοι συνάδελφοι, η εξάρτηση από πάθη είναι καταστροφική και για το άτομο και για τ</w:t>
      </w:r>
      <w:r>
        <w:rPr>
          <w:rFonts w:eastAsia="Times New Roman"/>
          <w:bCs/>
        </w:rPr>
        <w:t xml:space="preserve">ον κοινωνικό περίγυρο. Εν προκειμένω, οι </w:t>
      </w:r>
      <w:r>
        <w:rPr>
          <w:rFonts w:eastAsia="Times New Roman"/>
          <w:bCs/>
        </w:rPr>
        <w:lastRenderedPageBreak/>
        <w:t xml:space="preserve">εκφραστές των συστημικών κομμάτων της Νέας Δημοκρατίας και του ΠΑΣΟΚ, συχνά </w:t>
      </w:r>
      <w:proofErr w:type="spellStart"/>
      <w:r>
        <w:rPr>
          <w:rFonts w:eastAsia="Times New Roman"/>
          <w:bCs/>
        </w:rPr>
        <w:t>οικογενειακώ</w:t>
      </w:r>
      <w:proofErr w:type="spellEnd"/>
      <w:r>
        <w:rPr>
          <w:rFonts w:eastAsia="Times New Roman"/>
          <w:bCs/>
        </w:rPr>
        <w:t xml:space="preserve"> </w:t>
      </w:r>
      <w:proofErr w:type="spellStart"/>
      <w:r>
        <w:rPr>
          <w:rFonts w:eastAsia="Times New Roman"/>
          <w:bCs/>
        </w:rPr>
        <w:t>δικαιώματι</w:t>
      </w:r>
      <w:proofErr w:type="spellEnd"/>
      <w:r>
        <w:rPr>
          <w:rFonts w:eastAsia="Times New Roman"/>
          <w:bCs/>
        </w:rPr>
        <w:t xml:space="preserve"> και όχι δικαίω, ήταν για δεκαετίες εξαρτημένοι από το πάθος της εξουσίας. </w:t>
      </w:r>
    </w:p>
    <w:p w14:paraId="1BED5023" w14:textId="77777777" w:rsidR="0011574B" w:rsidRDefault="00BF5310">
      <w:pPr>
        <w:spacing w:line="600" w:lineRule="auto"/>
        <w:ind w:firstLine="720"/>
        <w:contextualSpacing/>
        <w:jc w:val="both"/>
        <w:rPr>
          <w:rFonts w:eastAsia="Times New Roman"/>
          <w:bCs/>
        </w:rPr>
      </w:pPr>
      <w:r>
        <w:rPr>
          <w:rFonts w:eastAsia="Times New Roman"/>
          <w:bCs/>
        </w:rPr>
        <w:t>Με τις εκλογές, ωστόσο, του Γενάρη του 2</w:t>
      </w:r>
      <w:r>
        <w:rPr>
          <w:rFonts w:eastAsia="Times New Roman"/>
          <w:bCs/>
        </w:rPr>
        <w:t>015, συνειδητοποιώντας την απώλεια της εξουσίας της δικής τους «Αλεξάνδρειας», οδηγήθηκαν αναπόφευκτα σε στερητικό σύνδρομο. Το πιο συχνό σύμπτωμα στερητικού συνδρόμου είναι οι παραισθήσεις και ο παραληρηματικός λόγος, ο «</w:t>
      </w:r>
      <w:proofErr w:type="spellStart"/>
      <w:r>
        <w:rPr>
          <w:rFonts w:eastAsia="Times New Roman"/>
          <w:bCs/>
        </w:rPr>
        <w:t>αδών</w:t>
      </w:r>
      <w:r>
        <w:rPr>
          <w:rFonts w:eastAsia="Times New Roman"/>
          <w:bCs/>
        </w:rPr>
        <w:t>ε</w:t>
      </w:r>
      <w:r>
        <w:rPr>
          <w:rFonts w:eastAsia="Times New Roman"/>
          <w:bCs/>
        </w:rPr>
        <w:t>ιος</w:t>
      </w:r>
      <w:proofErr w:type="spellEnd"/>
      <w:r>
        <w:rPr>
          <w:rFonts w:eastAsia="Times New Roman"/>
          <w:bCs/>
        </w:rPr>
        <w:t>» λόγος, με διαφοροποιημέν</w:t>
      </w:r>
      <w:r>
        <w:rPr>
          <w:rFonts w:eastAsia="Times New Roman"/>
          <w:bCs/>
        </w:rPr>
        <w:t>η τη λέξη ή ανορθογράφως το «</w:t>
      </w:r>
      <w:proofErr w:type="spellStart"/>
      <w:r>
        <w:rPr>
          <w:rFonts w:eastAsia="Times New Roman"/>
          <w:bCs/>
        </w:rPr>
        <w:t>αδώνιος</w:t>
      </w:r>
      <w:proofErr w:type="spellEnd"/>
      <w:r>
        <w:rPr>
          <w:rFonts w:eastAsia="Times New Roman"/>
          <w:bCs/>
        </w:rPr>
        <w:t>».</w:t>
      </w:r>
    </w:p>
    <w:p w14:paraId="1BED5024" w14:textId="77777777" w:rsidR="0011574B" w:rsidRDefault="00BF5310">
      <w:pPr>
        <w:spacing w:line="600" w:lineRule="auto"/>
        <w:ind w:firstLine="720"/>
        <w:contextualSpacing/>
        <w:jc w:val="both"/>
        <w:rPr>
          <w:rFonts w:eastAsia="Times New Roman" w:cs="Times New Roman"/>
          <w:szCs w:val="24"/>
        </w:rPr>
      </w:pPr>
      <w:r>
        <w:rPr>
          <w:rFonts w:eastAsia="Times New Roman"/>
          <w:bCs/>
        </w:rPr>
        <w:t>Τι συνέβη; Όλες οι ενοχές που βάρυναν τα δύο αυτά κόμματα που με την πολιτική τους κατέστρεψαν μια κοινωνία και μια χώρα, τις προέβαλαν στον αντίπαλο.</w:t>
      </w:r>
      <w:r>
        <w:rPr>
          <w:rFonts w:eastAsia="Times New Roman"/>
          <w:bCs/>
        </w:rPr>
        <w:t xml:space="preserve"> </w:t>
      </w:r>
      <w:r>
        <w:rPr>
          <w:rFonts w:eastAsia="Times New Roman" w:cs="Times New Roman"/>
          <w:szCs w:val="24"/>
        </w:rPr>
        <w:t>Όλες εκείνες οι εγκληματικές ενέργειες σε οικονομικό, πολιτικό και</w:t>
      </w:r>
      <w:r>
        <w:rPr>
          <w:rFonts w:eastAsia="Times New Roman" w:cs="Times New Roman"/>
          <w:szCs w:val="24"/>
        </w:rPr>
        <w:t xml:space="preserve"> κοινωνικό πεδίο βρήκαν εύκολο αποθέτη και αυτός δεν ήταν άλλος από τον ΣΥΡΙΖΑ. </w:t>
      </w:r>
    </w:p>
    <w:p w14:paraId="1BED5025"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lastRenderedPageBreak/>
        <w:t>Όμως κυρίες και κύριοι συνάδελφοι, ας μιλήσουμε επιτέλους με καθαρά λόγια. Πώς είναι δυνατόν να μας εγκαλείτε και σε ποια πράγματα; Σε θέματα ηθικής διαχείρισης; Σε θέματα κοι</w:t>
      </w:r>
      <w:r>
        <w:rPr>
          <w:rFonts w:eastAsia="Times New Roman" w:cs="Times New Roman"/>
          <w:szCs w:val="24"/>
        </w:rPr>
        <w:t xml:space="preserve">νωνικής αναλγησίας; Σε θέματα οικονομικής αντιμετώπισης ενός μνημονίου που εσείς το φέρατε και κληθήκαμε να το διαχειριστούμε; </w:t>
      </w:r>
    </w:p>
    <w:p w14:paraId="1BED5026"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 xml:space="preserve">Πείτε μας, επιτέλους, πέρα από τον </w:t>
      </w:r>
      <w:proofErr w:type="spellStart"/>
      <w:r>
        <w:rPr>
          <w:rFonts w:eastAsia="Times New Roman" w:cs="Times New Roman"/>
          <w:szCs w:val="24"/>
        </w:rPr>
        <w:t>εμμονικό</w:t>
      </w:r>
      <w:proofErr w:type="spellEnd"/>
      <w:r>
        <w:rPr>
          <w:rFonts w:eastAsia="Times New Roman" w:cs="Times New Roman"/>
          <w:szCs w:val="24"/>
        </w:rPr>
        <w:t xml:space="preserve"> και παραληρηματικό λόγο του «είστε άχρηστοι, είστε επικίνδυνοι», πού εδράζεται το στ</w:t>
      </w:r>
      <w:r>
        <w:rPr>
          <w:rFonts w:eastAsia="Times New Roman" w:cs="Times New Roman"/>
          <w:szCs w:val="24"/>
        </w:rPr>
        <w:t>οιχείο της επικινδυνότητας όσον αφορά τους οικονομικούς, κοινωνικούς και κυρίως –</w:t>
      </w:r>
      <w:r>
        <w:rPr>
          <w:rFonts w:eastAsia="Times New Roman" w:cs="Times New Roman"/>
          <w:szCs w:val="24"/>
        </w:rPr>
        <w:t xml:space="preserve"> </w:t>
      </w:r>
      <w:r>
        <w:rPr>
          <w:rFonts w:eastAsia="Times New Roman" w:cs="Times New Roman"/>
          <w:szCs w:val="24"/>
        </w:rPr>
        <w:t>κι αυτό έχει σημασία</w:t>
      </w:r>
      <w:r>
        <w:rPr>
          <w:rFonts w:eastAsia="Times New Roman" w:cs="Times New Roman"/>
          <w:szCs w:val="24"/>
        </w:rPr>
        <w:t xml:space="preserve"> </w:t>
      </w:r>
      <w:r>
        <w:rPr>
          <w:rFonts w:eastAsia="Times New Roman" w:cs="Times New Roman"/>
          <w:szCs w:val="24"/>
        </w:rPr>
        <w:t xml:space="preserve">- τους ηθικούς δείκτες; Διότι εκεί είναι το </w:t>
      </w:r>
      <w:proofErr w:type="spellStart"/>
      <w:r>
        <w:rPr>
          <w:rFonts w:eastAsia="Times New Roman" w:cs="Times New Roman"/>
          <w:szCs w:val="24"/>
        </w:rPr>
        <w:t>πρόταγμα</w:t>
      </w:r>
      <w:proofErr w:type="spellEnd"/>
      <w:r>
        <w:rPr>
          <w:rFonts w:eastAsia="Times New Roman" w:cs="Times New Roman"/>
          <w:szCs w:val="24"/>
        </w:rPr>
        <w:t xml:space="preserve"> της πολιτικής. Για μας είναι </w:t>
      </w:r>
      <w:proofErr w:type="spellStart"/>
      <w:r>
        <w:rPr>
          <w:rFonts w:eastAsia="Times New Roman" w:cs="Times New Roman"/>
          <w:szCs w:val="24"/>
        </w:rPr>
        <w:t>πρόταγμα</w:t>
      </w:r>
      <w:proofErr w:type="spellEnd"/>
      <w:r>
        <w:rPr>
          <w:rFonts w:eastAsia="Times New Roman" w:cs="Times New Roman"/>
          <w:szCs w:val="24"/>
        </w:rPr>
        <w:t xml:space="preserve">. </w:t>
      </w:r>
      <w:proofErr w:type="spellStart"/>
      <w:r>
        <w:rPr>
          <w:rFonts w:eastAsia="Times New Roman" w:cs="Times New Roman"/>
          <w:szCs w:val="24"/>
        </w:rPr>
        <w:t>Διακύβευμα</w:t>
      </w:r>
      <w:proofErr w:type="spellEnd"/>
      <w:r>
        <w:rPr>
          <w:rFonts w:eastAsia="Times New Roman" w:cs="Times New Roman"/>
          <w:szCs w:val="24"/>
        </w:rPr>
        <w:t xml:space="preserve"> είναι όταν διακυβεύεται κάτι. Όταν είναι </w:t>
      </w:r>
      <w:r>
        <w:rPr>
          <w:rFonts w:eastAsia="Times New Roman" w:cs="Times New Roman"/>
          <w:szCs w:val="24"/>
        </w:rPr>
        <w:t xml:space="preserve">αδιαπραγμάτευτο, τότε είναι </w:t>
      </w:r>
      <w:proofErr w:type="spellStart"/>
      <w:r>
        <w:rPr>
          <w:rFonts w:eastAsia="Times New Roman" w:cs="Times New Roman"/>
          <w:szCs w:val="24"/>
        </w:rPr>
        <w:t>πρόταγμα</w:t>
      </w:r>
      <w:proofErr w:type="spellEnd"/>
      <w:r>
        <w:rPr>
          <w:rFonts w:eastAsia="Times New Roman" w:cs="Times New Roman"/>
          <w:szCs w:val="24"/>
        </w:rPr>
        <w:t>.</w:t>
      </w:r>
    </w:p>
    <w:p w14:paraId="1BED5027"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t>Επιτέλους, αντιληφθείτε ότι δεν είναι δυνατόν να μιλάμε με δημοσκοπήσεις που είναι φωτογραφία στιγμής, αλλά πολύ θολή φωτογραφία, γιατί όταν έχουμε ένα 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25% αδήλωτης ψήφου, εκεί πρέπει να προβληματιστούμε όλοι. </w:t>
      </w:r>
    </w:p>
    <w:p w14:paraId="1BED5028" w14:textId="77777777" w:rsidR="0011574B" w:rsidRDefault="00BF5310">
      <w:pPr>
        <w:spacing w:line="600" w:lineRule="auto"/>
        <w:ind w:firstLine="567"/>
        <w:contextualSpacing/>
        <w:jc w:val="both"/>
        <w:rPr>
          <w:rFonts w:eastAsia="Times New Roman" w:cs="Times New Roman"/>
          <w:szCs w:val="24"/>
        </w:rPr>
      </w:pPr>
      <w:r>
        <w:rPr>
          <w:rFonts w:eastAsia="Times New Roman" w:cs="Times New Roman"/>
          <w:szCs w:val="24"/>
        </w:rPr>
        <w:lastRenderedPageBreak/>
        <w:t>Εμείς, έχοντας επίγνωση του κοινωνικού και πρωτίστως του ιστορικού μας λόγου, σας λέμε –</w:t>
      </w:r>
      <w:r>
        <w:rPr>
          <w:rFonts w:eastAsia="Times New Roman" w:cs="Times New Roman"/>
          <w:szCs w:val="24"/>
        </w:rPr>
        <w:t xml:space="preserve"> </w:t>
      </w:r>
      <w:r>
        <w:rPr>
          <w:rFonts w:eastAsia="Times New Roman" w:cs="Times New Roman"/>
          <w:szCs w:val="24"/>
        </w:rPr>
        <w:t>και απευθύνομαι στην κοινωνία</w:t>
      </w:r>
      <w:r>
        <w:rPr>
          <w:rFonts w:eastAsia="Times New Roman" w:cs="Times New Roman"/>
          <w:szCs w:val="24"/>
        </w:rPr>
        <w:t xml:space="preserve"> </w:t>
      </w:r>
      <w:r>
        <w:rPr>
          <w:rFonts w:eastAsia="Times New Roman" w:cs="Times New Roman"/>
          <w:szCs w:val="24"/>
        </w:rPr>
        <w:t>- ότι αυτό το συνεκτικό νήμα με την κοινωνία δεν θα σας το χαρίσουμε. Δεν πρόκειται, γιατί η κοινωνία έχει ανάγκη από καθαρό λόγο, πολύ δ</w:t>
      </w:r>
      <w:r>
        <w:rPr>
          <w:rFonts w:eastAsia="Times New Roman" w:cs="Times New Roman"/>
          <w:szCs w:val="24"/>
        </w:rPr>
        <w:t xml:space="preserve">ε περισσότερο από καθαρή πολιτική πράξη. </w:t>
      </w:r>
    </w:p>
    <w:p w14:paraId="1BED5029" w14:textId="77777777" w:rsidR="0011574B" w:rsidRDefault="00BF531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1BED502A" w14:textId="77777777" w:rsidR="0011574B" w:rsidRDefault="00BF5310">
      <w:pPr>
        <w:spacing w:line="600" w:lineRule="auto"/>
        <w:ind w:firstLine="567"/>
        <w:contextualSpacing/>
        <w:jc w:val="both"/>
        <w:rPr>
          <w:rFonts w:eastAsia="Times New Roman"/>
          <w:bCs/>
        </w:rPr>
      </w:pPr>
      <w:r>
        <w:rPr>
          <w:rFonts w:eastAsia="Times New Roman"/>
          <w:b/>
          <w:bCs/>
        </w:rPr>
        <w:t xml:space="preserve">ΠΡΟΕΔΡΕΥΩΝ (Γεώργιος Βαρεμένος): </w:t>
      </w:r>
      <w:r>
        <w:rPr>
          <w:rFonts w:eastAsia="Times New Roman"/>
          <w:bCs/>
        </w:rPr>
        <w:t xml:space="preserve">Τον λόγο έχει ο κ. </w:t>
      </w:r>
      <w:proofErr w:type="spellStart"/>
      <w:r>
        <w:rPr>
          <w:rFonts w:eastAsia="Times New Roman"/>
          <w:bCs/>
        </w:rPr>
        <w:t>Ουρσουζίδης</w:t>
      </w:r>
      <w:proofErr w:type="spellEnd"/>
      <w:r>
        <w:rPr>
          <w:rFonts w:eastAsia="Times New Roman"/>
          <w:bCs/>
        </w:rPr>
        <w:t xml:space="preserve"> Γεώργιος. </w:t>
      </w:r>
    </w:p>
    <w:p w14:paraId="1BED502B" w14:textId="77777777" w:rsidR="0011574B" w:rsidRDefault="00BF5310">
      <w:pPr>
        <w:spacing w:line="600" w:lineRule="auto"/>
        <w:ind w:firstLine="567"/>
        <w:contextualSpacing/>
        <w:jc w:val="both"/>
        <w:rPr>
          <w:rFonts w:eastAsia="Times New Roman"/>
          <w:bCs/>
        </w:rPr>
      </w:pPr>
      <w:r>
        <w:rPr>
          <w:rFonts w:eastAsia="Times New Roman"/>
          <w:b/>
          <w:bCs/>
        </w:rPr>
        <w:t>ΓΕΩΡΓΙΟΣ ΟΥΡΣΟΥΖΙΔΗΣ:</w:t>
      </w:r>
      <w:r>
        <w:rPr>
          <w:rFonts w:eastAsia="Times New Roman"/>
          <w:bCs/>
        </w:rPr>
        <w:t xml:space="preserve"> Ευχαριστώ, κύριε Πρόεδρε. Θα είμαι πολύ σύντομος. Θα τελειώσω στα δυο λεπ</w:t>
      </w:r>
      <w:r>
        <w:rPr>
          <w:rFonts w:eastAsia="Times New Roman"/>
          <w:bCs/>
        </w:rPr>
        <w:t xml:space="preserve">τά. </w:t>
      </w:r>
    </w:p>
    <w:p w14:paraId="1BED502C" w14:textId="77777777" w:rsidR="0011574B" w:rsidRDefault="00BF5310">
      <w:pPr>
        <w:spacing w:line="600" w:lineRule="auto"/>
        <w:ind w:firstLine="567"/>
        <w:contextualSpacing/>
        <w:jc w:val="both"/>
        <w:rPr>
          <w:rFonts w:eastAsia="Times New Roman"/>
          <w:bCs/>
        </w:rPr>
      </w:pPr>
      <w:r>
        <w:rPr>
          <w:rFonts w:eastAsia="Times New Roman"/>
          <w:bCs/>
        </w:rPr>
        <w:t xml:space="preserve">Αξιότιμοι κύριοι Υπουργοί, αγαπητοί συνάδελφοι, σε μια κοινωνία που επί σειρά ετών μαστίζεται από βάναυσα οικονομικά μέτρα, απολύτως ατελέσφορα, </w:t>
      </w:r>
      <w:proofErr w:type="spellStart"/>
      <w:r>
        <w:rPr>
          <w:rFonts w:eastAsia="Times New Roman"/>
          <w:bCs/>
        </w:rPr>
        <w:t>τιμωρητικού</w:t>
      </w:r>
      <w:proofErr w:type="spellEnd"/>
      <w:r>
        <w:rPr>
          <w:rFonts w:eastAsia="Times New Roman"/>
          <w:bCs/>
        </w:rPr>
        <w:t xml:space="preserve"> χαρακτήρα όπως αναγνωρίζονται πλέον από </w:t>
      </w:r>
      <w:r>
        <w:rPr>
          <w:rFonts w:eastAsia="Times New Roman"/>
          <w:bCs/>
        </w:rPr>
        <w:lastRenderedPageBreak/>
        <w:t>πολλούς, ήρθε η ώρα επιτέλους να απολαύσουν οι Έλληνες</w:t>
      </w:r>
      <w:r>
        <w:rPr>
          <w:rFonts w:eastAsia="Times New Roman"/>
          <w:bCs/>
        </w:rPr>
        <w:t xml:space="preserve"> πολίτες –</w:t>
      </w:r>
      <w:r>
        <w:rPr>
          <w:rFonts w:eastAsia="Times New Roman"/>
          <w:bCs/>
        </w:rPr>
        <w:t xml:space="preserve"> </w:t>
      </w:r>
      <w:r>
        <w:rPr>
          <w:rFonts w:eastAsia="Times New Roman"/>
          <w:bCs/>
        </w:rPr>
        <w:t>μιλάω για τους χαμηλοσυνταξιούχους</w:t>
      </w:r>
      <w:r>
        <w:rPr>
          <w:rFonts w:eastAsia="Times New Roman"/>
          <w:bCs/>
        </w:rPr>
        <w:t xml:space="preserve"> </w:t>
      </w:r>
      <w:r>
        <w:rPr>
          <w:rFonts w:eastAsia="Times New Roman"/>
          <w:bCs/>
        </w:rPr>
        <w:t xml:space="preserve">- 617 εκατομμύρια ευρώ, τα οποία είναι πάνω από τους στόχους που είχε θέσει η Κυβέρνηση το τρέχον έτος. </w:t>
      </w:r>
    </w:p>
    <w:p w14:paraId="1BED502D" w14:textId="77777777" w:rsidR="0011574B" w:rsidRDefault="00BF5310">
      <w:pPr>
        <w:spacing w:line="600" w:lineRule="auto"/>
        <w:ind w:firstLine="567"/>
        <w:contextualSpacing/>
        <w:jc w:val="both"/>
        <w:rPr>
          <w:rFonts w:eastAsia="Times New Roman"/>
          <w:bCs/>
        </w:rPr>
      </w:pPr>
      <w:r>
        <w:rPr>
          <w:rFonts w:eastAsia="Times New Roman"/>
          <w:bCs/>
        </w:rPr>
        <w:t>Αφορούν σε ανθρώπους που προφανώς έχουν ανάγκη, προκειμένου να βιοποριστούν –</w:t>
      </w:r>
      <w:r>
        <w:rPr>
          <w:rFonts w:eastAsia="Times New Roman"/>
          <w:bCs/>
        </w:rPr>
        <w:t xml:space="preserve"> </w:t>
      </w:r>
      <w:r>
        <w:rPr>
          <w:rFonts w:eastAsia="Times New Roman"/>
          <w:bCs/>
        </w:rPr>
        <w:t>προφανώς όχι για να αποταμι</w:t>
      </w:r>
      <w:r>
        <w:rPr>
          <w:rFonts w:eastAsia="Times New Roman"/>
          <w:bCs/>
        </w:rPr>
        <w:t>εύσουν, γιατί αυτή η λέξη δεν υπάρχει στο λεξιλόγιο των Ελλήνων πολιτών</w:t>
      </w:r>
      <w:r>
        <w:rPr>
          <w:rFonts w:eastAsia="Times New Roman"/>
          <w:bCs/>
        </w:rPr>
        <w:t xml:space="preserve"> </w:t>
      </w:r>
      <w:r>
        <w:rPr>
          <w:rFonts w:eastAsia="Times New Roman"/>
          <w:bCs/>
        </w:rPr>
        <w:t>- και να βοηθήσουν τους άνεργους που είναι μέλη των οικογενειών τους.</w:t>
      </w:r>
    </w:p>
    <w:p w14:paraId="1BED502E" w14:textId="77777777" w:rsidR="0011574B" w:rsidRDefault="00BF5310">
      <w:pPr>
        <w:spacing w:line="600" w:lineRule="auto"/>
        <w:ind w:firstLine="567"/>
        <w:contextualSpacing/>
        <w:jc w:val="both"/>
        <w:rPr>
          <w:rFonts w:eastAsia="Times New Roman"/>
          <w:bCs/>
        </w:rPr>
      </w:pPr>
      <w:r>
        <w:rPr>
          <w:rFonts w:eastAsia="Times New Roman"/>
          <w:bCs/>
        </w:rPr>
        <w:t>Δυστυχώς, αυτή η πραγματικότητα υφίσταται στη χώρα τα τελευταία χρόνια και είναι απολύτως αναγκαίο να αισθανθούν α</w:t>
      </w:r>
      <w:r>
        <w:rPr>
          <w:rFonts w:eastAsia="Times New Roman"/>
          <w:bCs/>
        </w:rPr>
        <w:t xml:space="preserve">υτοί οι άνθρωποι ότι η πολιτεία σκέφτεται και έχει κύριο μέλημά της το πώς θα βοηθηθούν έτσι ώστε να ανταποκριθούν στις απαιτήσεις της ζωής. </w:t>
      </w:r>
    </w:p>
    <w:p w14:paraId="1BED502F" w14:textId="77777777" w:rsidR="0011574B" w:rsidRDefault="00BF5310">
      <w:pPr>
        <w:spacing w:line="600" w:lineRule="auto"/>
        <w:ind w:firstLine="567"/>
        <w:contextualSpacing/>
        <w:jc w:val="both"/>
        <w:rPr>
          <w:rFonts w:eastAsia="Times New Roman"/>
          <w:bCs/>
        </w:rPr>
      </w:pPr>
      <w:r>
        <w:rPr>
          <w:rFonts w:eastAsia="Times New Roman"/>
          <w:bCs/>
        </w:rPr>
        <w:t xml:space="preserve">Το δεύτερο μέτρο αφορά στην αναστολή του μέτρου του ΦΠΑ στα νησιά του </w:t>
      </w:r>
      <w:r>
        <w:rPr>
          <w:rFonts w:eastAsia="Times New Roman"/>
          <w:bCs/>
        </w:rPr>
        <w:t>β</w:t>
      </w:r>
      <w:r>
        <w:rPr>
          <w:rFonts w:eastAsia="Times New Roman"/>
          <w:bCs/>
        </w:rPr>
        <w:t>ορειοανατολικού Αιγαίου. Επειδή συμβαίνει ν</w:t>
      </w:r>
      <w:r>
        <w:rPr>
          <w:rFonts w:eastAsia="Times New Roman"/>
          <w:bCs/>
        </w:rPr>
        <w:t xml:space="preserve">α επικοινωνώ με τη Μυτιλήνη γιατί εκεί σπουδάζουν και τα δυο παιδιά μου, γνωρίζω πάρα πολύ καλά το κόστος που φορτώθηκε αυτό το νησί από τη μεταναστευτική </w:t>
      </w:r>
      <w:r>
        <w:rPr>
          <w:rFonts w:eastAsia="Times New Roman"/>
          <w:bCs/>
        </w:rPr>
        <w:lastRenderedPageBreak/>
        <w:t xml:space="preserve">ροή που δέχεται από τα τουρκικά παράλια. Νομίζω ότι δεν υπάρχει κανένας πολίτης στην Ευρωπαϊκή Ένωση </w:t>
      </w:r>
      <w:r>
        <w:rPr>
          <w:rFonts w:eastAsia="Times New Roman"/>
          <w:bCs/>
        </w:rPr>
        <w:t>–</w:t>
      </w:r>
      <w:r>
        <w:rPr>
          <w:rFonts w:eastAsia="Times New Roman"/>
          <w:bCs/>
        </w:rPr>
        <w:t xml:space="preserve"> </w:t>
      </w:r>
      <w:r>
        <w:rPr>
          <w:rFonts w:eastAsia="Times New Roman"/>
          <w:bCs/>
        </w:rPr>
        <w:t xml:space="preserve">και αναφέρομαι στους λαούς της Ευρώπης- που να μην αναγνωρίζει ότι αυτά τα δυο μέτρα είναι απολύτως αναγκαία για τους Έλληνες πολίτες. </w:t>
      </w:r>
    </w:p>
    <w:p w14:paraId="1BED5030" w14:textId="77777777" w:rsidR="0011574B" w:rsidRDefault="00BF5310">
      <w:pPr>
        <w:spacing w:line="600" w:lineRule="auto"/>
        <w:ind w:firstLine="720"/>
        <w:contextualSpacing/>
        <w:jc w:val="both"/>
        <w:rPr>
          <w:rFonts w:eastAsia="Times New Roman" w:cs="Times New Roman"/>
          <w:szCs w:val="24"/>
        </w:rPr>
      </w:pPr>
      <w:r>
        <w:rPr>
          <w:rFonts w:eastAsia="Times New Roman"/>
          <w:bCs/>
        </w:rPr>
        <w:t xml:space="preserve">Θέλω, επίσης, να αναφερθώ στο γεγονός ότι 760 εκατομμύρια ευρώ από τον </w:t>
      </w:r>
      <w:r>
        <w:rPr>
          <w:rFonts w:eastAsia="Times New Roman"/>
          <w:bCs/>
        </w:rPr>
        <w:t>π</w:t>
      </w:r>
      <w:r>
        <w:rPr>
          <w:rFonts w:eastAsia="Times New Roman"/>
          <w:bCs/>
        </w:rPr>
        <w:t>ροϋπολογισμό που πρόσφατα ψηφίστηκε, αφορούν σ</w:t>
      </w:r>
      <w:r>
        <w:rPr>
          <w:rFonts w:eastAsia="Times New Roman"/>
          <w:bCs/>
        </w:rPr>
        <w:t xml:space="preserve">ε μέτρα κοινωνικού χαρακτήρα, μέτρα τα οποία έχει απόλυτη ανάγκη η ελληνική κοινωνία προκειμένου να βοηθήσει τους ανθρώπους οι οποίοι αδυνατούν να ανταποκριθούν και 100 εκατομμύρια ευρώ προβλέφθηκαν για την προστασία της πρώτης κατοικίας. </w:t>
      </w:r>
      <w:r>
        <w:rPr>
          <w:rFonts w:eastAsia="Times New Roman" w:cs="Times New Roman"/>
          <w:szCs w:val="24"/>
        </w:rPr>
        <w:t>Θυμίζω ότι τα 100</w:t>
      </w:r>
      <w:r>
        <w:rPr>
          <w:rFonts w:eastAsia="Times New Roman" w:cs="Times New Roman"/>
          <w:szCs w:val="24"/>
        </w:rPr>
        <w:t xml:space="preserve"> εκατομμύρια ευρώ αντιστοιχούν στο 1/3 του ποσού το οποίο φορτώσατε στον ελληνικό λαό σαν χρέη των κομμάτων σας.</w:t>
      </w:r>
    </w:p>
    <w:p w14:paraId="1BED50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Ακούστηκε από συναδέλφους να λένε: Πώς είναι δυνατόν να μιλάμε για πλεονάσματα και από πού βγήκαν αυτά τα πλεονάσματα, όταν ο δεινά </w:t>
      </w:r>
      <w:r>
        <w:rPr>
          <w:rFonts w:eastAsia="Times New Roman" w:cs="Times New Roman"/>
          <w:szCs w:val="24"/>
        </w:rPr>
        <w:lastRenderedPageBreak/>
        <w:t>χειμαζόμενο</w:t>
      </w:r>
      <w:r>
        <w:rPr>
          <w:rFonts w:eastAsia="Times New Roman" w:cs="Times New Roman"/>
          <w:szCs w:val="24"/>
        </w:rPr>
        <w:t>ς ελληνικός λαός υποφέρει και πληρώνει υπέρογκους φόρους;</w:t>
      </w:r>
    </w:p>
    <w:p w14:paraId="1BED503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τη δική μου εκδοχή από πού βγήκαν τα πλεονάσματα. Διοικούμε εδώ και δύο χρόνια, χωρίς να δώσουμε κανένα δικαίωμα αναφοράς για οικονομικά σκάνδαλα. Άρα, τα πλεονάσματα μπορεί να οφείλονται </w:t>
      </w:r>
      <w:r>
        <w:rPr>
          <w:rFonts w:eastAsia="Times New Roman" w:cs="Times New Roman"/>
          <w:szCs w:val="24"/>
        </w:rPr>
        <w:t>και στο γεγονός ότι έλειψαν από τη ζωή μας τα οικονομικά σκάνδαλα. Έλειψαν, επίσης, οι περιττές δαπάνες του ελληνικού δημοσίου. Και αναφέρομαι ιδιαίτερα στο Υπουργείο Υγείας, όπου όλοι γινόμαστε καθημερινά μάρτυρες πρωτοβουλιών που εκθέτουν τις προηγούμενε</w:t>
      </w:r>
      <w:r>
        <w:rPr>
          <w:rFonts w:eastAsia="Times New Roman" w:cs="Times New Roman"/>
          <w:szCs w:val="24"/>
        </w:rPr>
        <w:t>ς διοικήσεις, όπως ασκούσαν την εξουσία.</w:t>
      </w:r>
    </w:p>
    <w:p w14:paraId="1BED50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πω ότι μπορεί να μην είναι μόνιμο το μέτρο αυτό. Μπορεί, όμως, εάν συνεχίσουμε με αυτόν τον σεβασμό απέναντι στον μόχθο των Ελλήνων πολιτών, να αποκτήσει και μόνιμα χαρακτηριστικά. </w:t>
      </w:r>
    </w:p>
    <w:p w14:paraId="1BED50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που ξέρουν κα</w:t>
      </w:r>
      <w:r>
        <w:rPr>
          <w:rFonts w:eastAsia="Times New Roman" w:cs="Times New Roman"/>
          <w:szCs w:val="24"/>
        </w:rPr>
        <w:t>λά οι κυβερνώντες, όπως και οι Βουλευτές που στηρίζουν τη συγκεκριμένη Κυβέρνηση, είναι ότι ο ελληνικός λαός μάς αναγνωρίζει πριν από όλα το γεγονός ότι σεβαστήκαμε τον μόχθο του και έλειψαν από τη ζωή του τα τελευταία δύο χρόνια αυτά που ονόμαζε διαπλοκή.</w:t>
      </w:r>
    </w:p>
    <w:p w14:paraId="1BED50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Σας ε</w:t>
      </w:r>
      <w:r>
        <w:rPr>
          <w:rFonts w:eastAsia="Times New Roman"/>
          <w:szCs w:val="24"/>
        </w:rPr>
        <w:t>υχαριστώ πολύ.</w:t>
      </w:r>
      <w:r>
        <w:rPr>
          <w:rFonts w:eastAsia="Times New Roman" w:cs="Times New Roman"/>
          <w:szCs w:val="24"/>
        </w:rPr>
        <w:t xml:space="preserve"> </w:t>
      </w:r>
    </w:p>
    <w:p w14:paraId="1BED5036"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BED50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1BED50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Κηρύσσεται περαιωμένη η συζήτηση επί των άρθρων, των τροπολογιών και του συνόλου του σχεδίου νόμου του Υπουργείου</w:t>
      </w:r>
      <w:r>
        <w:rPr>
          <w:rFonts w:ascii="Times New Roman" w:eastAsia="Times New Roman" w:hAnsi="Times New Roman" w:cs="Times New Roman"/>
          <w:szCs w:val="24"/>
        </w:rPr>
        <w:t xml:space="preserve"> </w:t>
      </w:r>
      <w:r>
        <w:rPr>
          <w:rFonts w:eastAsia="Times New Roman" w:cs="Times New Roman"/>
          <w:szCs w:val="24"/>
        </w:rPr>
        <w:t>Εργασ</w:t>
      </w:r>
      <w:r>
        <w:rPr>
          <w:rFonts w:eastAsia="Times New Roman" w:cs="Times New Roman"/>
          <w:szCs w:val="24"/>
        </w:rPr>
        <w:t>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 xml:space="preserve">«Εθνικός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w:t>
      </w:r>
      <w:r>
        <w:rPr>
          <w:rFonts w:eastAsia="Times New Roman" w:cs="Times New Roman"/>
          <w:szCs w:val="24"/>
        </w:rPr>
        <w:t xml:space="preserve">4387/2016 </w:t>
      </w:r>
      <w:r>
        <w:rPr>
          <w:rFonts w:eastAsia="Times New Roman" w:cs="Times New Roman"/>
          <w:color w:val="000000" w:themeColor="text1"/>
          <w:szCs w:val="24"/>
        </w:rPr>
        <w:t xml:space="preserve">(Α΄ 85) </w:t>
      </w:r>
      <w:r>
        <w:rPr>
          <w:rFonts w:eastAsia="Times New Roman" w:cs="Times New Roman"/>
          <w:szCs w:val="24"/>
        </w:rPr>
        <w:t>και άλλες διατάξεις».</w:t>
      </w:r>
    </w:p>
    <w:p w14:paraId="1BED503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έχει υποβληθεί αίτηση ονομαστικής ψηφοφορίας Βουλευτών του ΣΥΡΙΖΑ επί του άρθρου 65</w:t>
      </w:r>
      <w:r>
        <w:rPr>
          <w:rFonts w:eastAsia="Times New Roman" w:cs="Times New Roman"/>
          <w:szCs w:val="24"/>
        </w:rPr>
        <w:t>,</w:t>
      </w:r>
      <w:r>
        <w:rPr>
          <w:rFonts w:eastAsia="Times New Roman" w:cs="Times New Roman"/>
          <w:szCs w:val="24"/>
        </w:rPr>
        <w:t xml:space="preserve"> της οποίας το κείμενο έχει ως εξής:</w:t>
      </w:r>
    </w:p>
    <w:p w14:paraId="1BED503A"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Αλλαγή σελ.</w:t>
      </w:r>
    </w:p>
    <w:p w14:paraId="1BED503B"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Να μπει η σελ.</w:t>
      </w:r>
      <w:r>
        <w:rPr>
          <w:rFonts w:eastAsia="Times New Roman" w:cs="Times New Roman"/>
          <w:szCs w:val="24"/>
        </w:rPr>
        <w:t>408α</w:t>
      </w:r>
    </w:p>
    <w:p w14:paraId="1BED503C"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Αλλαγή σελ.</w:t>
      </w:r>
    </w:p>
    <w:p w14:paraId="1BED503D" w14:textId="77777777" w:rsidR="0011574B" w:rsidRDefault="00BF5310">
      <w:pPr>
        <w:spacing w:line="600" w:lineRule="auto"/>
        <w:ind w:firstLine="720"/>
        <w:contextualSpacing/>
        <w:jc w:val="both"/>
        <w:rPr>
          <w:rFonts w:eastAsia="Times New Roman" w:cs="Times New Roman"/>
          <w:szCs w:val="24"/>
        </w:rPr>
      </w:pPr>
      <w:r w:rsidRPr="00322A23">
        <w:rPr>
          <w:rFonts w:eastAsia="Times New Roman" w:cs="Times New Roman"/>
          <w:b/>
          <w:szCs w:val="24"/>
        </w:rPr>
        <w:t>ΠΡΟΕΔΡΕΥΩΝ</w:t>
      </w:r>
      <w:r>
        <w:rPr>
          <w:rFonts w:eastAsia="Times New Roman" w:cs="Times New Roman"/>
          <w:b/>
          <w:szCs w:val="24"/>
        </w:rPr>
        <w:t xml:space="preserve"> </w:t>
      </w:r>
      <w:r w:rsidRPr="00322A23">
        <w:rPr>
          <w:rFonts w:eastAsia="Times New Roman" w:cs="Times New Roman"/>
          <w:b/>
          <w:szCs w:val="24"/>
        </w:rPr>
        <w:t>(Γεώργιος Β</w:t>
      </w:r>
      <w:r w:rsidRPr="00322A23">
        <w:rPr>
          <w:rFonts w:eastAsia="Times New Roman" w:cs="Times New Roman"/>
          <w:b/>
          <w:szCs w:val="24"/>
        </w:rPr>
        <w:t>αρεμένος</w:t>
      </w:r>
      <w:r w:rsidRPr="00D5597E">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1BED503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Θραψανιώτης</w:t>
      </w:r>
      <w:proofErr w:type="spellEnd"/>
      <w:r>
        <w:rPr>
          <w:rFonts w:eastAsia="Times New Roman" w:cs="Times New Roman"/>
          <w:szCs w:val="24"/>
        </w:rPr>
        <w:t xml:space="preserve"> Εμμανουήλ. Παρών.</w:t>
      </w:r>
    </w:p>
    <w:p w14:paraId="1BED503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Τζούφη</w:t>
      </w:r>
      <w:proofErr w:type="spellEnd"/>
      <w:r>
        <w:rPr>
          <w:rFonts w:eastAsia="Times New Roman" w:cs="Times New Roman"/>
          <w:szCs w:val="24"/>
        </w:rPr>
        <w:t xml:space="preserve"> Μερόπη. Παρούσα.</w:t>
      </w:r>
    </w:p>
    <w:p w14:paraId="1BED504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 xml:space="preserve"> </w:t>
      </w:r>
      <w:proofErr w:type="spellStart"/>
      <w:r>
        <w:rPr>
          <w:rFonts w:eastAsia="Times New Roman" w:cs="Times New Roman"/>
          <w:szCs w:val="24"/>
        </w:rPr>
        <w:t>Γκαρά</w:t>
      </w:r>
      <w:proofErr w:type="spellEnd"/>
      <w:r>
        <w:rPr>
          <w:rFonts w:eastAsia="Times New Roman" w:cs="Times New Roman"/>
          <w:szCs w:val="24"/>
        </w:rPr>
        <w:t xml:space="preserve"> Αναστασία. Παρούσα.</w:t>
      </w:r>
    </w:p>
    <w:p w14:paraId="1BED504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Ουρσουζίδης</w:t>
      </w:r>
      <w:proofErr w:type="spellEnd"/>
      <w:r>
        <w:rPr>
          <w:rFonts w:eastAsia="Times New Roman" w:cs="Times New Roman"/>
          <w:szCs w:val="24"/>
        </w:rPr>
        <w:t xml:space="preserve"> Γιώργος. Παρών.</w:t>
      </w:r>
    </w:p>
    <w:p w14:paraId="1BED50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Θεοπεφτάτου</w:t>
      </w:r>
      <w:proofErr w:type="spellEnd"/>
      <w:r>
        <w:rPr>
          <w:rFonts w:eastAsia="Times New Roman" w:cs="Times New Roman"/>
          <w:szCs w:val="24"/>
        </w:rPr>
        <w:t xml:space="preserve"> Αφροδίτη. Παρούσα.</w:t>
      </w:r>
    </w:p>
    <w:p w14:paraId="1BED504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Ο κ. Μαντάς Χρήστος. Παρών.</w:t>
      </w:r>
    </w:p>
    <w:p w14:paraId="1BED504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Μηταφίδης</w:t>
      </w:r>
      <w:proofErr w:type="spellEnd"/>
      <w:r>
        <w:rPr>
          <w:rFonts w:eastAsia="Times New Roman" w:cs="Times New Roman"/>
          <w:szCs w:val="24"/>
        </w:rPr>
        <w:t xml:space="preserve"> Τριαντάφυλλος. Παρών.</w:t>
      </w:r>
    </w:p>
    <w:p w14:paraId="1BED504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Θελερίτη</w:t>
      </w:r>
      <w:proofErr w:type="spellEnd"/>
      <w:r>
        <w:rPr>
          <w:rFonts w:eastAsia="Times New Roman" w:cs="Times New Roman"/>
          <w:szCs w:val="24"/>
        </w:rPr>
        <w:t xml:space="preserve"> Μαρία. Παρούσα.</w:t>
      </w:r>
    </w:p>
    <w:p w14:paraId="1BED504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Στογιαννίδης Γρηγόριος. Παρών.</w:t>
      </w:r>
    </w:p>
    <w:p w14:paraId="1BED50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Αντωνίου Χρήστος. Παρών.</w:t>
      </w:r>
    </w:p>
    <w:p w14:paraId="1BED50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Βέττας</w:t>
      </w:r>
      <w:proofErr w:type="spellEnd"/>
      <w:r>
        <w:rPr>
          <w:rFonts w:eastAsia="Times New Roman" w:cs="Times New Roman"/>
          <w:szCs w:val="24"/>
        </w:rPr>
        <w:t xml:space="preserve"> Δημήτριος. Παρών.</w:t>
      </w:r>
    </w:p>
    <w:p w14:paraId="1BED50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Συρίγος Αντώνιος. Παρών.</w:t>
      </w:r>
    </w:p>
    <w:p w14:paraId="1BED50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Καΐσας</w:t>
      </w:r>
      <w:proofErr w:type="spellEnd"/>
      <w:r>
        <w:rPr>
          <w:rFonts w:eastAsia="Times New Roman" w:cs="Times New Roman"/>
          <w:szCs w:val="24"/>
        </w:rPr>
        <w:t xml:space="preserve"> Γεώργιος. Παρών.</w:t>
      </w:r>
    </w:p>
    <w:p w14:paraId="1BED50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Καραγιαννίδης Χρήστος. Παρών.</w:t>
      </w:r>
    </w:p>
    <w:p w14:paraId="1BED50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Δέδες</w:t>
      </w:r>
      <w:proofErr w:type="spellEnd"/>
      <w:r>
        <w:rPr>
          <w:rFonts w:eastAsia="Times New Roman" w:cs="Times New Roman"/>
          <w:szCs w:val="24"/>
        </w:rPr>
        <w:t xml:space="preserve"> Ιωάννης. Παρών.</w:t>
      </w:r>
    </w:p>
    <w:p w14:paraId="1BED50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Ο κ. Εμμανουηλίδης Δημήτριος. Παρών.</w:t>
      </w:r>
    </w:p>
    <w:p w14:paraId="1BED50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Μανιός</w:t>
      </w:r>
      <w:proofErr w:type="spellEnd"/>
      <w:r>
        <w:rPr>
          <w:rFonts w:eastAsia="Times New Roman" w:cs="Times New Roman"/>
          <w:szCs w:val="24"/>
        </w:rPr>
        <w:t xml:space="preserve"> Νικόλαος. Παρών.</w:t>
      </w:r>
    </w:p>
    <w:p w14:paraId="1BED50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Η κ. Τριανταφύλλου Μαρία. Παρούσα.</w:t>
      </w:r>
    </w:p>
    <w:p w14:paraId="1BED50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Αραχωβίτης</w:t>
      </w:r>
      <w:proofErr w:type="spellEnd"/>
      <w:r>
        <w:rPr>
          <w:rFonts w:eastAsia="Times New Roman" w:cs="Times New Roman"/>
          <w:szCs w:val="24"/>
        </w:rPr>
        <w:t xml:space="preserve"> Σταύρος. Παρών.</w:t>
      </w:r>
    </w:p>
    <w:p w14:paraId="1BED505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Σέλτσας</w:t>
      </w:r>
      <w:proofErr w:type="spellEnd"/>
      <w:r>
        <w:rPr>
          <w:rFonts w:eastAsia="Times New Roman" w:cs="Times New Roman"/>
          <w:szCs w:val="24"/>
        </w:rPr>
        <w:t xml:space="preserve"> Κωνσταντίνος. Παρών. </w:t>
      </w:r>
    </w:p>
    <w:p w14:paraId="1BED505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Δρίτσας</w:t>
      </w:r>
      <w:proofErr w:type="spellEnd"/>
      <w:r>
        <w:rPr>
          <w:rFonts w:eastAsia="Times New Roman" w:cs="Times New Roman"/>
          <w:szCs w:val="24"/>
        </w:rPr>
        <w:t xml:space="preserve"> Θεόδωρος. Παρών.</w:t>
      </w:r>
    </w:p>
    <w:p w14:paraId="1BED50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υπάρχει ο απαιτούμενος από τον Κανονισμό αριθμός υπογραφόντων την αίτηση ονομαστικής ψηφοφορίας Βουλευτών.</w:t>
      </w:r>
    </w:p>
    <w:p w14:paraId="1BED505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διακόπτουμε τη σ</w:t>
      </w:r>
      <w:r>
        <w:rPr>
          <w:rFonts w:eastAsia="Times New Roman" w:cs="Times New Roman"/>
          <w:szCs w:val="24"/>
        </w:rPr>
        <w:t>υνεδρίασή μας για δέκα (</w:t>
      </w:r>
      <w:r>
        <w:rPr>
          <w:rFonts w:eastAsia="Times New Roman" w:cs="Times New Roman"/>
          <w:szCs w:val="24"/>
        </w:rPr>
        <w:t>10΄</w:t>
      </w:r>
      <w:r>
        <w:rPr>
          <w:rFonts w:eastAsia="Times New Roman" w:cs="Times New Roman"/>
          <w:szCs w:val="24"/>
        </w:rPr>
        <w:t>) λεπτά, σύμφωνα με τον Κανονισμό.</w:t>
      </w:r>
    </w:p>
    <w:p w14:paraId="1BED5055"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1BED5056"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1BED5057" w14:textId="77777777" w:rsidR="0011574B" w:rsidRDefault="00BF5310">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η </w:t>
      </w:r>
      <w:r>
        <w:rPr>
          <w:rFonts w:eastAsia="Times New Roman" w:cs="Times New Roman"/>
          <w:szCs w:val="24"/>
        </w:rPr>
        <w:t>συνεδρίαση.</w:t>
      </w:r>
    </w:p>
    <w:p w14:paraId="1BED5058" w14:textId="77777777" w:rsidR="0011574B" w:rsidRDefault="00BF5310">
      <w:pPr>
        <w:spacing w:line="600" w:lineRule="auto"/>
        <w:ind w:firstLine="720"/>
        <w:contextualSpacing/>
        <w:jc w:val="both"/>
        <w:rPr>
          <w:rFonts w:eastAsia="Times New Roman"/>
          <w:color w:val="000000"/>
          <w:szCs w:val="24"/>
        </w:rPr>
      </w:pPr>
      <w:r>
        <w:rPr>
          <w:rFonts w:eastAsia="Times New Roman" w:cs="Times New Roman"/>
          <w:szCs w:val="24"/>
        </w:rPr>
        <w:t>Θα διεξαχθεί ονομαστική ψηφοφορία επί του άρθρου 65 του σχεδίου νόμου του Υπο</w:t>
      </w:r>
      <w:r>
        <w:rPr>
          <w:rFonts w:eastAsia="Times New Roman" w:cs="Times New Roman"/>
          <w:szCs w:val="24"/>
        </w:rPr>
        <w:t xml:space="preserve">υργείου </w:t>
      </w:r>
      <w:r>
        <w:rPr>
          <w:rFonts w:eastAsia="Times New Roman"/>
          <w:color w:val="000000"/>
          <w:szCs w:val="24"/>
        </w:rPr>
        <w:t>Εργασίας, Κοινωνικής Ασφάλισης και Κοινωνικής Αλληλεγγύης</w:t>
      </w:r>
      <w:r>
        <w:rPr>
          <w:rFonts w:eastAsia="Times New Roman"/>
          <w:color w:val="000000"/>
          <w:szCs w:val="24"/>
        </w:rPr>
        <w:t>:</w:t>
      </w:r>
      <w:r>
        <w:rPr>
          <w:rFonts w:eastAsia="Times New Roman"/>
          <w:color w:val="000000"/>
          <w:szCs w:val="24"/>
        </w:rPr>
        <w:t xml:space="preserve"> «Εθνικός Μηχανισμός Συντονισμού, Παρακολούθησης και Αξιολόγησης των Πολιτικών Κοινωνικής Ένταξης και Κοινωνικής Συνοχής, </w:t>
      </w:r>
      <w:r>
        <w:rPr>
          <w:rFonts w:eastAsia="Times New Roman"/>
          <w:color w:val="000000"/>
          <w:szCs w:val="24"/>
        </w:rPr>
        <w:lastRenderedPageBreak/>
        <w:t xml:space="preserve">Ρυθμίσεις για την Κοινωνική Αλληλεγγύη και </w:t>
      </w:r>
      <w:proofErr w:type="spellStart"/>
      <w:r>
        <w:rPr>
          <w:rFonts w:eastAsia="Times New Roman"/>
          <w:color w:val="000000"/>
          <w:szCs w:val="24"/>
        </w:rPr>
        <w:t>Εφαρμοστικές</w:t>
      </w:r>
      <w:proofErr w:type="spellEnd"/>
      <w:r>
        <w:rPr>
          <w:rFonts w:eastAsia="Times New Roman"/>
          <w:color w:val="000000"/>
          <w:szCs w:val="24"/>
        </w:rPr>
        <w:t xml:space="preserve"> Διατάξεις το</w:t>
      </w:r>
      <w:r>
        <w:rPr>
          <w:rFonts w:eastAsia="Times New Roman"/>
          <w:color w:val="000000"/>
          <w:szCs w:val="24"/>
        </w:rPr>
        <w:t>υ ν.4387/2016 (Α΄ 85) και άλλες διατάξεις».</w:t>
      </w:r>
    </w:p>
    <w:p w14:paraId="1BED5059" w14:textId="77777777" w:rsidR="0011574B" w:rsidRDefault="00BF5310">
      <w:pPr>
        <w:spacing w:line="600" w:lineRule="auto"/>
        <w:ind w:firstLine="720"/>
        <w:contextualSpacing/>
        <w:jc w:val="both"/>
        <w:rPr>
          <w:rFonts w:eastAsia="Times New Roman"/>
          <w:color w:val="000000"/>
          <w:szCs w:val="24"/>
        </w:rPr>
      </w:pPr>
      <w:r>
        <w:rPr>
          <w:rFonts w:eastAsia="Times New Roman"/>
          <w:color w:val="000000"/>
          <w:szCs w:val="24"/>
        </w:rPr>
        <w:t>Προτείνω κατά τη διάρκεια της καταμέτρησης για τη διεξαγωγή του αποτελέσματος να προχωρήσουμε στην ψήφιση των υπολοίπων άρθρων του νομοσχεδίου.</w:t>
      </w:r>
    </w:p>
    <w:p w14:paraId="1BED505A" w14:textId="77777777" w:rsidR="0011574B" w:rsidRDefault="00BF5310">
      <w:pPr>
        <w:spacing w:line="600" w:lineRule="auto"/>
        <w:ind w:firstLine="720"/>
        <w:contextualSpacing/>
        <w:jc w:val="both"/>
        <w:rPr>
          <w:rFonts w:eastAsia="Times New Roman"/>
          <w:color w:val="000000"/>
          <w:szCs w:val="24"/>
        </w:rPr>
      </w:pPr>
      <w:r>
        <w:rPr>
          <w:rFonts w:eastAsia="Times New Roman"/>
          <w:color w:val="000000"/>
          <w:szCs w:val="24"/>
        </w:rPr>
        <w:t xml:space="preserve">Οι αποδεχόμενοι το άρθρο </w:t>
      </w:r>
      <w:r>
        <w:rPr>
          <w:rFonts w:eastAsia="Times New Roman"/>
          <w:color w:val="000000"/>
          <w:szCs w:val="24"/>
        </w:rPr>
        <w:t>65</w:t>
      </w:r>
      <w:r>
        <w:rPr>
          <w:rFonts w:eastAsia="Times New Roman"/>
          <w:color w:val="000000"/>
          <w:szCs w:val="24"/>
        </w:rPr>
        <w:t xml:space="preserve"> λέγουν «ΝΑΙ».</w:t>
      </w:r>
    </w:p>
    <w:p w14:paraId="1BED505B" w14:textId="77777777" w:rsidR="0011574B" w:rsidRDefault="00BF5310">
      <w:pPr>
        <w:spacing w:line="600" w:lineRule="auto"/>
        <w:ind w:firstLine="720"/>
        <w:contextualSpacing/>
        <w:jc w:val="both"/>
        <w:rPr>
          <w:rFonts w:eastAsia="Times New Roman"/>
          <w:color w:val="000000"/>
          <w:szCs w:val="24"/>
        </w:rPr>
      </w:pPr>
      <w:r>
        <w:rPr>
          <w:rFonts w:eastAsia="Times New Roman"/>
          <w:color w:val="000000"/>
          <w:szCs w:val="24"/>
        </w:rPr>
        <w:t xml:space="preserve">Οι μη αποδεχόμενοι το άρθρο </w:t>
      </w:r>
      <w:r>
        <w:rPr>
          <w:rFonts w:eastAsia="Times New Roman"/>
          <w:color w:val="000000"/>
          <w:szCs w:val="24"/>
        </w:rPr>
        <w:t xml:space="preserve">65 </w:t>
      </w:r>
      <w:r>
        <w:rPr>
          <w:rFonts w:eastAsia="Times New Roman"/>
          <w:color w:val="000000"/>
          <w:szCs w:val="24"/>
        </w:rPr>
        <w:t>λέγουν «ΟΧΙ».</w:t>
      </w:r>
    </w:p>
    <w:p w14:paraId="1BED505C" w14:textId="77777777" w:rsidR="0011574B" w:rsidRDefault="00BF5310">
      <w:pPr>
        <w:spacing w:line="600" w:lineRule="auto"/>
        <w:ind w:firstLine="720"/>
        <w:contextualSpacing/>
        <w:jc w:val="both"/>
        <w:rPr>
          <w:rFonts w:eastAsia="Times New Roman"/>
          <w:color w:val="000000"/>
          <w:szCs w:val="24"/>
        </w:rPr>
      </w:pPr>
      <w:r>
        <w:rPr>
          <w:rFonts w:eastAsia="Times New Roman"/>
          <w:color w:val="000000"/>
          <w:szCs w:val="24"/>
        </w:rPr>
        <w:t>Οι αρνούμενοι ψήφο λέγουν «ΠΑΡΩΝ».</w:t>
      </w:r>
    </w:p>
    <w:p w14:paraId="1BED505D" w14:textId="77777777" w:rsidR="0011574B" w:rsidRDefault="00BF5310">
      <w:pPr>
        <w:spacing w:line="600" w:lineRule="auto"/>
        <w:ind w:firstLine="720"/>
        <w:contextualSpacing/>
        <w:jc w:val="both"/>
        <w:rPr>
          <w:rFonts w:eastAsia="Times New Roman"/>
          <w:color w:val="000000"/>
          <w:szCs w:val="24"/>
        </w:rPr>
      </w:pPr>
      <w:r>
        <w:rPr>
          <w:rFonts w:eastAsia="Times New Roman"/>
          <w:color w:val="000000"/>
          <w:szCs w:val="24"/>
        </w:rPr>
        <w:t xml:space="preserve">Καλούνται επί του καταλόγου: η κ. Αναστασία </w:t>
      </w:r>
      <w:proofErr w:type="spellStart"/>
      <w:r>
        <w:rPr>
          <w:rFonts w:eastAsia="Times New Roman"/>
          <w:color w:val="000000"/>
          <w:szCs w:val="24"/>
        </w:rPr>
        <w:t>Γκαρά</w:t>
      </w:r>
      <w:proofErr w:type="spellEnd"/>
      <w:r>
        <w:rPr>
          <w:rFonts w:eastAsia="Times New Roman"/>
          <w:color w:val="000000"/>
          <w:szCs w:val="24"/>
        </w:rPr>
        <w:t xml:space="preserve"> από τον ΣΥΡΙΖΑ και ο κ. Απόστολος </w:t>
      </w:r>
      <w:proofErr w:type="spellStart"/>
      <w:r>
        <w:rPr>
          <w:rFonts w:eastAsia="Times New Roman"/>
          <w:color w:val="000000"/>
          <w:szCs w:val="24"/>
        </w:rPr>
        <w:t>Βεσυρόπουλος</w:t>
      </w:r>
      <w:proofErr w:type="spellEnd"/>
      <w:r>
        <w:rPr>
          <w:rFonts w:eastAsia="Times New Roman"/>
          <w:color w:val="000000"/>
          <w:szCs w:val="24"/>
        </w:rPr>
        <w:t xml:space="preserve"> από τη Νέα Δημοκρατία. </w:t>
      </w:r>
    </w:p>
    <w:p w14:paraId="1BED505E" w14:textId="77777777" w:rsidR="0011574B" w:rsidRDefault="00BF5310">
      <w:pPr>
        <w:spacing w:line="600" w:lineRule="auto"/>
        <w:ind w:firstLine="720"/>
        <w:contextualSpacing/>
        <w:jc w:val="both"/>
        <w:rPr>
          <w:rFonts w:eastAsia="Times New Roman" w:cs="Times New Roman"/>
          <w:szCs w:val="24"/>
        </w:rPr>
      </w:pPr>
      <w:r>
        <w:rPr>
          <w:rFonts w:eastAsia="Times New Roman"/>
          <w:color w:val="000000"/>
          <w:szCs w:val="24"/>
        </w:rPr>
        <w:t>Σας ενημερώνω, επίσης, ότι έχουν έρθει στο Προεδρείο τη</w:t>
      </w:r>
      <w:r>
        <w:rPr>
          <w:rFonts w:eastAsia="Times New Roman"/>
          <w:color w:val="000000"/>
          <w:szCs w:val="24"/>
        </w:rPr>
        <w:t>λεομοιοτυπίες</w:t>
      </w:r>
      <w:r>
        <w:rPr>
          <w:rFonts w:eastAsia="Times New Roman"/>
          <w:color w:val="000000"/>
          <w:szCs w:val="24"/>
        </w:rPr>
        <w:t xml:space="preserve"> </w:t>
      </w:r>
      <w:r>
        <w:rPr>
          <w:rFonts w:eastAsia="Times New Roman"/>
          <w:color w:val="000000"/>
          <w:szCs w:val="24"/>
        </w:rPr>
        <w:t>(</w:t>
      </w:r>
      <w:r>
        <w:rPr>
          <w:rFonts w:eastAsia="Times New Roman"/>
          <w:color w:val="000000"/>
          <w:szCs w:val="24"/>
        </w:rPr>
        <w:t>φαξ</w:t>
      </w:r>
      <w:r>
        <w:rPr>
          <w:rFonts w:eastAsia="Times New Roman"/>
          <w:color w:val="000000"/>
          <w:szCs w:val="24"/>
        </w:rPr>
        <w:t>)</w:t>
      </w:r>
      <w:r>
        <w:rPr>
          <w:rFonts w:eastAsia="Times New Roman"/>
          <w:color w:val="000000"/>
          <w:szCs w:val="24"/>
        </w:rPr>
        <w:t xml:space="preserve"> συναδέλφων, σύμφωνα με το άρθρο 70</w:t>
      </w:r>
      <w:r>
        <w:rPr>
          <w:rFonts w:eastAsia="Times New Roman" w:cs="Times New Roman"/>
          <w:szCs w:val="24"/>
        </w:rPr>
        <w:t>Α του Κανονισμού της Βουλής, με τις οποίες γνωστοποιούν την ψήφο</w:t>
      </w:r>
      <w:r>
        <w:rPr>
          <w:rFonts w:eastAsia="Times New Roman" w:cs="Times New Roman"/>
          <w:szCs w:val="24"/>
        </w:rPr>
        <w:t xml:space="preserve"> οι συνάδελφοι</w:t>
      </w:r>
      <w:r>
        <w:rPr>
          <w:rFonts w:eastAsia="Times New Roman" w:cs="Times New Roman"/>
          <w:szCs w:val="24"/>
        </w:rPr>
        <w:t xml:space="preserve"> </w:t>
      </w:r>
      <w:r>
        <w:rPr>
          <w:rFonts w:eastAsia="Times New Roman" w:cs="Times New Roman"/>
          <w:szCs w:val="24"/>
        </w:rPr>
        <w:t>τους επί το άρθρο του νομοσχεδίου</w:t>
      </w:r>
      <w:r>
        <w:rPr>
          <w:rFonts w:eastAsia="Times New Roman" w:cs="Times New Roman"/>
          <w:szCs w:val="24"/>
        </w:rPr>
        <w:t xml:space="preserve">. </w:t>
      </w:r>
    </w:p>
    <w:p w14:paraId="1BED50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ψήφοι αυτές θα ανακοινωθούν και θα συνυπολογιστούν στην καταμέτρηση, η οποία θα </w:t>
      </w:r>
      <w:r>
        <w:rPr>
          <w:rFonts w:eastAsia="Times New Roman" w:cs="Times New Roman"/>
          <w:szCs w:val="24"/>
        </w:rPr>
        <w:t>ακολουθήσει.</w:t>
      </w:r>
    </w:p>
    <w:p w14:paraId="1BED50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1BED5061" w14:textId="77777777" w:rsidR="0011574B" w:rsidRDefault="00BF5310">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14:paraId="1BED5062" w14:textId="77777777" w:rsidR="0011574B" w:rsidRDefault="00BF5310">
      <w:pPr>
        <w:spacing w:line="600" w:lineRule="auto"/>
        <w:ind w:firstLine="720"/>
        <w:contextualSpacing/>
        <w:jc w:val="center"/>
        <w:rPr>
          <w:rFonts w:eastAsia="Times New Roman"/>
          <w:szCs w:val="24"/>
        </w:rPr>
      </w:pPr>
      <w:r>
        <w:rPr>
          <w:rFonts w:eastAsia="Times New Roman"/>
          <w:szCs w:val="24"/>
        </w:rPr>
        <w:t>(ΜΕΤΑ ΚΑΙ ΤΗ ΔΕΥΤΕΡΗ ΑΝΑΓΝΩΣΗ ΤΟΥ ΚΑΤΑΛΟΓΟΥ)</w:t>
      </w:r>
    </w:p>
    <w:p w14:paraId="1BED5063" w14:textId="77777777" w:rsidR="0011574B" w:rsidRDefault="00BF5310">
      <w:pPr>
        <w:spacing w:line="600" w:lineRule="auto"/>
        <w:ind w:firstLine="720"/>
        <w:contextualSpacing/>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Υπάρχει συνάδελφος</w:t>
      </w:r>
      <w:r>
        <w:rPr>
          <w:rFonts w:eastAsia="Times New Roman"/>
          <w:szCs w:val="24"/>
        </w:rPr>
        <w:t>,</w:t>
      </w:r>
      <w:r>
        <w:rPr>
          <w:rFonts w:eastAsia="Times New Roman"/>
          <w:szCs w:val="24"/>
        </w:rPr>
        <w:t xml:space="preserve"> ο οποίος δεν άκουσε το όνομά του; Κανείς.</w:t>
      </w:r>
    </w:p>
    <w:p w14:paraId="1BED5064" w14:textId="77777777" w:rsidR="0011574B" w:rsidRDefault="00BF5310">
      <w:pPr>
        <w:spacing w:line="600" w:lineRule="auto"/>
        <w:ind w:firstLine="720"/>
        <w:contextualSpacing/>
        <w:jc w:val="both"/>
        <w:rPr>
          <w:rFonts w:eastAsia="Times New Roman"/>
          <w:szCs w:val="24"/>
        </w:rPr>
      </w:pPr>
      <w:r>
        <w:rPr>
          <w:rFonts w:eastAsia="Times New Roman"/>
          <w:szCs w:val="24"/>
        </w:rPr>
        <w:t>Οι επιστολές</w:t>
      </w:r>
      <w:r>
        <w:rPr>
          <w:rFonts w:eastAsia="Times New Roman"/>
          <w:szCs w:val="24"/>
        </w:rPr>
        <w:t>,</w:t>
      </w:r>
      <w:r>
        <w:rPr>
          <w:rFonts w:eastAsia="Times New Roman"/>
          <w:szCs w:val="24"/>
        </w:rPr>
        <w:t xml:space="preserve"> οι οποίες απεστάλησαν στο Προε</w:t>
      </w:r>
      <w:r>
        <w:rPr>
          <w:rFonts w:eastAsia="Times New Roman"/>
          <w:szCs w:val="24"/>
        </w:rPr>
        <w:t xml:space="preserve">δρείο από τους συναδέλφους, σύμφωνα με το άρθρο 70Α του Κανονισμού της Βουλής, </w:t>
      </w:r>
      <w:r>
        <w:rPr>
          <w:rFonts w:eastAsia="Times New Roman"/>
          <w:szCs w:val="24"/>
        </w:rPr>
        <w:t xml:space="preserve">θα καταχωριστούν </w:t>
      </w:r>
      <w:r>
        <w:rPr>
          <w:rFonts w:eastAsia="Times New Roman"/>
          <w:szCs w:val="24"/>
        </w:rPr>
        <w:t>στα Πρακτικά</w:t>
      </w:r>
      <w:r>
        <w:rPr>
          <w:rFonts w:eastAsia="Times New Roman"/>
          <w:szCs w:val="24"/>
        </w:rPr>
        <w:t>.</w:t>
      </w:r>
    </w:p>
    <w:p w14:paraId="1BED5065" w14:textId="77777777" w:rsidR="0011574B" w:rsidRDefault="00BF5310">
      <w:pPr>
        <w:spacing w:line="600" w:lineRule="auto"/>
        <w:ind w:firstLine="720"/>
        <w:contextualSpacing/>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1BED5066" w14:textId="77777777" w:rsidR="0011574B" w:rsidRDefault="00BF5310">
      <w:pPr>
        <w:spacing w:line="600" w:lineRule="auto"/>
        <w:contextualSpacing/>
        <w:jc w:val="center"/>
        <w:rPr>
          <w:rFonts w:eastAsia="Times New Roman"/>
          <w:szCs w:val="24"/>
        </w:rPr>
      </w:pPr>
      <w:r>
        <w:rPr>
          <w:rFonts w:eastAsia="Times New Roman"/>
          <w:szCs w:val="24"/>
        </w:rPr>
        <w:t>Αλλαγή σελ.</w:t>
      </w:r>
    </w:p>
    <w:p w14:paraId="1BED5067" w14:textId="77777777" w:rsidR="0011574B" w:rsidRDefault="00BF5310">
      <w:pPr>
        <w:spacing w:line="600" w:lineRule="auto"/>
        <w:contextualSpacing/>
        <w:jc w:val="center"/>
        <w:rPr>
          <w:rFonts w:eastAsia="Times New Roman"/>
          <w:szCs w:val="24"/>
        </w:rPr>
      </w:pPr>
      <w:r>
        <w:rPr>
          <w:rFonts w:eastAsia="Times New Roman"/>
          <w:szCs w:val="24"/>
        </w:rPr>
        <w:t>Ν</w:t>
      </w:r>
      <w:r>
        <w:rPr>
          <w:rFonts w:eastAsia="Times New Roman"/>
          <w:szCs w:val="24"/>
        </w:rPr>
        <w:t>α μπουν οι σελ.</w:t>
      </w:r>
      <w:r>
        <w:rPr>
          <w:rFonts w:eastAsia="Times New Roman"/>
          <w:szCs w:val="24"/>
        </w:rPr>
        <w:t>414 - 423</w:t>
      </w:r>
    </w:p>
    <w:p w14:paraId="1BED5068" w14:textId="77777777" w:rsidR="0011574B" w:rsidRDefault="00BF5310">
      <w:pPr>
        <w:spacing w:line="600" w:lineRule="auto"/>
        <w:contextualSpacing/>
        <w:jc w:val="center"/>
        <w:rPr>
          <w:rFonts w:eastAsia="Times New Roman"/>
          <w:szCs w:val="24"/>
        </w:rPr>
      </w:pPr>
      <w:r>
        <w:rPr>
          <w:rFonts w:eastAsia="Times New Roman"/>
          <w:szCs w:val="24"/>
        </w:rPr>
        <w:t>Αλλαγή σελ.</w:t>
      </w:r>
    </w:p>
    <w:p w14:paraId="1BED5069" w14:textId="77777777" w:rsidR="0011574B" w:rsidRDefault="00BF5310">
      <w:pPr>
        <w:spacing w:line="600" w:lineRule="auto"/>
        <w:ind w:firstLine="720"/>
        <w:contextualSpacing/>
        <w:jc w:val="both"/>
        <w:rPr>
          <w:rFonts w:eastAsia="Times New Roman"/>
          <w:szCs w:val="24"/>
        </w:rPr>
      </w:pPr>
      <w:r>
        <w:rPr>
          <w:rFonts w:eastAsia="Times New Roman" w:cs="Times New Roman"/>
          <w:b/>
          <w:szCs w:val="24"/>
        </w:rPr>
        <w:lastRenderedPageBreak/>
        <w:t>ΠΡΟΕΔΡΕΥΩΝ (Γεώργιο</w:t>
      </w:r>
      <w:r>
        <w:rPr>
          <w:rFonts w:eastAsia="Times New Roman" w:cs="Times New Roman"/>
          <w:b/>
          <w:szCs w:val="24"/>
        </w:rPr>
        <w:t>ς Βαρεμένος):</w:t>
      </w:r>
      <w:r>
        <w:rPr>
          <w:rFonts w:eastAsia="Times New Roman" w:cs="Times New Roman"/>
          <w:szCs w:val="24"/>
        </w:rPr>
        <w:t xml:space="preserve"> </w:t>
      </w:r>
      <w:r>
        <w:rPr>
          <w:rFonts w:eastAsia="Times New Roman"/>
          <w:szCs w:val="24"/>
        </w:rPr>
        <w:t xml:space="preserve">Επίσης, </w:t>
      </w:r>
      <w:r>
        <w:rPr>
          <w:rFonts w:eastAsia="Times New Roman"/>
          <w:szCs w:val="24"/>
        </w:rPr>
        <w:t xml:space="preserve">θα ήθελα να σας ενημερώσω </w:t>
      </w:r>
      <w:r>
        <w:rPr>
          <w:rFonts w:eastAsia="Times New Roman"/>
          <w:szCs w:val="24"/>
        </w:rPr>
        <w:t xml:space="preserve">ότι οι συνάδελφοι </w:t>
      </w:r>
      <w:r>
        <w:rPr>
          <w:rFonts w:eastAsia="Times New Roman"/>
          <w:szCs w:val="24"/>
        </w:rPr>
        <w:t xml:space="preserve">Βουλευτές </w:t>
      </w:r>
      <w:r>
        <w:rPr>
          <w:rFonts w:eastAsia="Times New Roman"/>
          <w:szCs w:val="24"/>
        </w:rPr>
        <w:t xml:space="preserve">κ.κ. </w:t>
      </w:r>
      <w:r>
        <w:rPr>
          <w:rFonts w:eastAsia="Times New Roman"/>
          <w:szCs w:val="24"/>
        </w:rPr>
        <w:t xml:space="preserve">Ελένη </w:t>
      </w:r>
      <w:proofErr w:type="spellStart"/>
      <w:r>
        <w:rPr>
          <w:rFonts w:eastAsia="Times New Roman"/>
          <w:szCs w:val="24"/>
        </w:rPr>
        <w:t>Ζαρούλια</w:t>
      </w:r>
      <w:proofErr w:type="spellEnd"/>
      <w:r>
        <w:rPr>
          <w:rFonts w:eastAsia="Times New Roman"/>
          <w:szCs w:val="24"/>
        </w:rPr>
        <w:t xml:space="preserve">, Χρήστος Χατζησάββας, Ανδρέας Μιχαηλίδης, Έλενα Ράπτη, Άννα Καραμανλή, Κωνσταντίνος Βλάσης, Συμεών (Σίμος) </w:t>
      </w:r>
      <w:proofErr w:type="spellStart"/>
      <w:r>
        <w:rPr>
          <w:rFonts w:eastAsia="Times New Roman"/>
          <w:szCs w:val="24"/>
        </w:rPr>
        <w:t>Κεδίκογλου</w:t>
      </w:r>
      <w:proofErr w:type="spellEnd"/>
      <w:r>
        <w:rPr>
          <w:rFonts w:eastAsia="Times New Roman"/>
          <w:szCs w:val="24"/>
        </w:rPr>
        <w:t>, Σταύρος Καλαφάτης, Ιωάννης Κεφαλογιάννης,</w:t>
      </w:r>
      <w:r>
        <w:rPr>
          <w:rFonts w:eastAsia="Times New Roman"/>
          <w:szCs w:val="24"/>
        </w:rPr>
        <w:t xml:space="preserve"> Γεώργιος Κουμουτσάκος, Βασίλειος </w:t>
      </w:r>
      <w:proofErr w:type="spellStart"/>
      <w:r>
        <w:rPr>
          <w:rFonts w:eastAsia="Times New Roman"/>
          <w:szCs w:val="24"/>
        </w:rPr>
        <w:t>Κικίλιας</w:t>
      </w:r>
      <w:proofErr w:type="spellEnd"/>
      <w:r>
        <w:rPr>
          <w:rFonts w:eastAsia="Times New Roman"/>
          <w:szCs w:val="24"/>
        </w:rPr>
        <w:t xml:space="preserve">, Κωνσταντίνος </w:t>
      </w:r>
      <w:proofErr w:type="spellStart"/>
      <w:r>
        <w:rPr>
          <w:rFonts w:eastAsia="Times New Roman"/>
          <w:szCs w:val="24"/>
        </w:rPr>
        <w:t>Κοντογεώργος</w:t>
      </w:r>
      <w:proofErr w:type="spellEnd"/>
      <w:r>
        <w:rPr>
          <w:rFonts w:eastAsia="Times New Roman"/>
          <w:szCs w:val="24"/>
        </w:rPr>
        <w:t xml:space="preserve">, Χρήστος </w:t>
      </w:r>
      <w:proofErr w:type="spellStart"/>
      <w:r>
        <w:rPr>
          <w:rFonts w:eastAsia="Times New Roman"/>
          <w:szCs w:val="24"/>
        </w:rPr>
        <w:t>Μπουκώρος</w:t>
      </w:r>
      <w:proofErr w:type="spellEnd"/>
      <w:r>
        <w:rPr>
          <w:rFonts w:eastAsia="Times New Roman"/>
          <w:szCs w:val="24"/>
        </w:rPr>
        <w:t xml:space="preserve">, Χρήστος </w:t>
      </w:r>
      <w:proofErr w:type="spellStart"/>
      <w:r>
        <w:rPr>
          <w:rFonts w:eastAsia="Times New Roman"/>
          <w:szCs w:val="24"/>
        </w:rPr>
        <w:t>Σταϊκούρας</w:t>
      </w:r>
      <w:proofErr w:type="spellEnd"/>
      <w:r>
        <w:rPr>
          <w:rFonts w:eastAsia="Times New Roman"/>
          <w:szCs w:val="24"/>
        </w:rPr>
        <w:t xml:space="preserve">, Φωτεινή Γεννηματά, Κυριάκος Μητσοτάκης και Κωνσταντίνος Αλ. Καραμανλής δεν </w:t>
      </w:r>
      <w:r>
        <w:rPr>
          <w:rFonts w:eastAsia="Times New Roman"/>
          <w:szCs w:val="24"/>
        </w:rPr>
        <w:t xml:space="preserve">θα παρευρεθούν </w:t>
      </w:r>
      <w:r>
        <w:rPr>
          <w:rFonts w:eastAsia="Times New Roman"/>
          <w:szCs w:val="24"/>
        </w:rPr>
        <w:t xml:space="preserve">στη σημερινή ονομαστική ψηφοφορία και μας </w:t>
      </w:r>
      <w:r>
        <w:rPr>
          <w:rFonts w:eastAsia="Times New Roman"/>
          <w:szCs w:val="24"/>
        </w:rPr>
        <w:t>γνωρίζουν με ε</w:t>
      </w:r>
      <w:r>
        <w:rPr>
          <w:rFonts w:eastAsia="Times New Roman"/>
          <w:szCs w:val="24"/>
        </w:rPr>
        <w:t>πιστολή τους την ψήφο τους.</w:t>
      </w:r>
    </w:p>
    <w:p w14:paraId="1BED506A"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Οι επιστολές αυτές, οι οποίες εκφράζουν πρόθεση ψήφου, θα </w:t>
      </w:r>
      <w:r>
        <w:rPr>
          <w:rFonts w:eastAsia="Times New Roman"/>
          <w:szCs w:val="24"/>
        </w:rPr>
        <w:t xml:space="preserve">καταχωριστούν </w:t>
      </w:r>
      <w:r>
        <w:rPr>
          <w:rFonts w:eastAsia="Times New Roman"/>
          <w:szCs w:val="24"/>
        </w:rPr>
        <w:t>στα Πρακτικά της σημερινής συνεδρίασης, αλλά δεν συνυπολογίζονται στην καταμέτρηση των ψήφων.</w:t>
      </w:r>
    </w:p>
    <w:p w14:paraId="1BED506B"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(Οι προαναφερθείσες επιστολές καταχωρίζονται στα Πρακτικά και </w:t>
      </w:r>
      <w:r>
        <w:rPr>
          <w:rFonts w:eastAsia="Times New Roman"/>
          <w:szCs w:val="24"/>
        </w:rPr>
        <w:t>έχουν ως εξής:</w:t>
      </w:r>
    </w:p>
    <w:p w14:paraId="1BED506C" w14:textId="77777777" w:rsidR="0011574B" w:rsidRDefault="00BF5310">
      <w:pPr>
        <w:spacing w:line="600" w:lineRule="auto"/>
        <w:ind w:firstLine="720"/>
        <w:contextualSpacing/>
        <w:jc w:val="center"/>
        <w:rPr>
          <w:rFonts w:eastAsia="Times New Roman"/>
          <w:szCs w:val="24"/>
        </w:rPr>
      </w:pPr>
      <w:r>
        <w:rPr>
          <w:rFonts w:eastAsia="Times New Roman"/>
          <w:szCs w:val="24"/>
        </w:rPr>
        <w:t>Αλλαγή σελ.</w:t>
      </w:r>
    </w:p>
    <w:p w14:paraId="1BED506D" w14:textId="77777777" w:rsidR="0011574B" w:rsidRDefault="00BF5310">
      <w:pPr>
        <w:spacing w:line="600" w:lineRule="auto"/>
        <w:ind w:firstLine="720"/>
        <w:contextualSpacing/>
        <w:jc w:val="center"/>
        <w:rPr>
          <w:rFonts w:eastAsia="Times New Roman"/>
          <w:szCs w:val="24"/>
        </w:rPr>
      </w:pPr>
      <w:r>
        <w:rPr>
          <w:rFonts w:eastAsia="Times New Roman"/>
          <w:szCs w:val="24"/>
        </w:rPr>
        <w:lastRenderedPageBreak/>
        <w:t>Να μπουν οι σελ. 425 -441</w:t>
      </w:r>
    </w:p>
    <w:p w14:paraId="1BED506E" w14:textId="77777777" w:rsidR="0011574B" w:rsidRDefault="00BF5310">
      <w:pPr>
        <w:spacing w:line="600" w:lineRule="auto"/>
        <w:ind w:firstLine="720"/>
        <w:contextualSpacing/>
        <w:jc w:val="center"/>
        <w:rPr>
          <w:rFonts w:eastAsia="Times New Roman"/>
          <w:szCs w:val="24"/>
        </w:rPr>
      </w:pPr>
      <w:r>
        <w:rPr>
          <w:rFonts w:eastAsia="Times New Roman"/>
          <w:szCs w:val="24"/>
        </w:rPr>
        <w:t>Αλλαγή σελ.</w:t>
      </w:r>
    </w:p>
    <w:p w14:paraId="1BED506F" w14:textId="77777777" w:rsidR="0011574B" w:rsidRDefault="00BF5310">
      <w:pPr>
        <w:spacing w:line="600" w:lineRule="auto"/>
        <w:ind w:firstLine="720"/>
        <w:contextualSpacing/>
        <w:jc w:val="both"/>
        <w:rPr>
          <w:rFonts w:eastAsia="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szCs w:val="24"/>
        </w:rPr>
        <w:t>Κυρίες και κύριοι συνάδελφοι, κηρύσσεται περαιωμένη η ψηφοφορία και παρακαλώ τους κ</w:t>
      </w:r>
      <w:r>
        <w:rPr>
          <w:rFonts w:eastAsia="Times New Roman"/>
          <w:szCs w:val="24"/>
        </w:rPr>
        <w:t>υ</w:t>
      </w:r>
      <w:r>
        <w:rPr>
          <w:rFonts w:eastAsia="Times New Roman"/>
          <w:szCs w:val="24"/>
        </w:rPr>
        <w:t>ρ</w:t>
      </w:r>
      <w:r>
        <w:rPr>
          <w:rFonts w:eastAsia="Times New Roman"/>
          <w:szCs w:val="24"/>
        </w:rPr>
        <w:t>ί</w:t>
      </w:r>
      <w:r>
        <w:rPr>
          <w:rFonts w:eastAsia="Times New Roman"/>
          <w:szCs w:val="24"/>
        </w:rPr>
        <w:t>ους ψηφολέκτες να προβούν στην καταμέτρηση των ψήφων και την εξαγωγή του</w:t>
      </w:r>
      <w:r>
        <w:rPr>
          <w:rFonts w:eastAsia="Times New Roman"/>
          <w:szCs w:val="24"/>
        </w:rPr>
        <w:t xml:space="preserve"> αποτελέσματος.</w:t>
      </w:r>
    </w:p>
    <w:p w14:paraId="1BED5070" w14:textId="77777777" w:rsidR="0011574B" w:rsidRDefault="00BF5310">
      <w:pPr>
        <w:spacing w:line="600" w:lineRule="auto"/>
        <w:ind w:firstLine="720"/>
        <w:contextualSpacing/>
        <w:jc w:val="center"/>
        <w:rPr>
          <w:rFonts w:eastAsia="Times New Roman"/>
          <w:szCs w:val="24"/>
        </w:rPr>
      </w:pPr>
      <w:r>
        <w:rPr>
          <w:rFonts w:eastAsia="Times New Roman"/>
          <w:szCs w:val="24"/>
        </w:rPr>
        <w:t>(ΚΑΤΑΜΕΤΡΗΣΗ)</w:t>
      </w:r>
    </w:p>
    <w:p w14:paraId="1BED507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Μέχρι να γίνει η καταμέτρηση και να εξαχθεί το αποτέλεσμα, εισερχόμαστε στην ψήφιση επί των υπόλοιπων άρθρων</w:t>
      </w:r>
      <w:r>
        <w:rPr>
          <w:rFonts w:eastAsia="Times New Roman" w:cs="Times New Roman"/>
          <w:szCs w:val="24"/>
        </w:rPr>
        <w:t xml:space="preserve">, η οποία </w:t>
      </w:r>
      <w:r>
        <w:rPr>
          <w:rFonts w:eastAsia="Times New Roman" w:cs="Times New Roman"/>
          <w:szCs w:val="24"/>
        </w:rPr>
        <w:t>θα γίνει  χωριστά.</w:t>
      </w:r>
    </w:p>
    <w:p w14:paraId="1BED507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1BED507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07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 </w:t>
      </w:r>
    </w:p>
    <w:p w14:paraId="1BED50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 </w:t>
      </w:r>
    </w:p>
    <w:p w14:paraId="1BED507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Ναι.</w:t>
      </w:r>
    </w:p>
    <w:p w14:paraId="1BED50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079" w14:textId="77777777" w:rsidR="0011574B" w:rsidRDefault="00BF5310">
      <w:pPr>
        <w:spacing w:line="600" w:lineRule="auto"/>
        <w:ind w:firstLine="720"/>
        <w:contextualSpacing/>
        <w:jc w:val="both"/>
        <w:rPr>
          <w:rFonts w:eastAsia="Times New Roman"/>
        </w:rPr>
      </w:pPr>
      <w:r>
        <w:rPr>
          <w:rFonts w:eastAsia="Times New Roman"/>
          <w:b/>
        </w:rPr>
        <w:t>ΠΡΟΕΔΡΕΥΩΝ (Γεώργιος Βαρεμένος):</w:t>
      </w:r>
      <w:r>
        <w:rPr>
          <w:rFonts w:eastAsia="Times New Roman"/>
        </w:rPr>
        <w:t xml:space="preserve"> Οι Ανεξάρτητοι Έλληνες και η Ένωση Κεντρώων απουσιάζουν.</w:t>
      </w:r>
    </w:p>
    <w:p w14:paraId="1BED507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 έγινε δεκτό ως έχει κατά π</w:t>
      </w:r>
      <w:r>
        <w:rPr>
          <w:rFonts w:eastAsia="Times New Roman" w:cs="Times New Roman"/>
          <w:szCs w:val="24"/>
        </w:rPr>
        <w:t>λειοψηφία.</w:t>
      </w:r>
    </w:p>
    <w:p w14:paraId="1BED507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1BED507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0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 </w:t>
      </w:r>
    </w:p>
    <w:p w14:paraId="1BED50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 </w:t>
      </w:r>
    </w:p>
    <w:p w14:paraId="1BED507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1BED50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082" w14:textId="77777777" w:rsidR="0011574B" w:rsidRDefault="00BF5310">
      <w:pPr>
        <w:spacing w:line="600" w:lineRule="auto"/>
        <w:ind w:firstLine="720"/>
        <w:contextualSpacing/>
        <w:jc w:val="both"/>
        <w:rPr>
          <w:rFonts w:eastAsia="Times New Roman"/>
          <w:b/>
        </w:rPr>
      </w:pPr>
      <w:r>
        <w:rPr>
          <w:rFonts w:eastAsia="Times New Roman"/>
          <w:b/>
        </w:rPr>
        <w:lastRenderedPageBreak/>
        <w:t>ΠΡΟΕΔΡΕΥΩΝ (Γεώργιος Βαρεμένος):</w:t>
      </w:r>
      <w:r>
        <w:rPr>
          <w:rFonts w:eastAsia="Times New Roman"/>
        </w:rPr>
        <w:t xml:space="preserve"> Οι Αν</w:t>
      </w:r>
      <w:r>
        <w:rPr>
          <w:rFonts w:eastAsia="Times New Roman"/>
        </w:rPr>
        <w:t>εξάρτητοι Έλληνες και η Ένωση Κεντρώων απουσιάζουν.</w:t>
      </w:r>
    </w:p>
    <w:p w14:paraId="1BED508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 έγινε δεκτό ως έχει κατά πλειοψηφία.</w:t>
      </w:r>
    </w:p>
    <w:p w14:paraId="1BED50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1BED50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 </w:t>
      </w:r>
    </w:p>
    <w:p w14:paraId="1BED50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 </w:t>
      </w:r>
    </w:p>
    <w:p w14:paraId="1BED50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 xml:space="preserve">ΧΡΙΣΤΟΦΙΛΟΠΟΥΛΟΥ: </w:t>
      </w:r>
      <w:r>
        <w:rPr>
          <w:rFonts w:eastAsia="Times New Roman" w:cs="Times New Roman"/>
          <w:szCs w:val="24"/>
        </w:rPr>
        <w:t>Ναι.</w:t>
      </w:r>
    </w:p>
    <w:p w14:paraId="1BED50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8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08B"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Οι Ανεξάρτητοι Έλληνες και η Ένωση Κεντρώων απουσιάζουν.</w:t>
      </w:r>
    </w:p>
    <w:p w14:paraId="1BED50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3 έγινε δεκτό ως έχει κατά πλειοψηφία.</w:t>
      </w:r>
    </w:p>
    <w:p w14:paraId="1BED508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4 ως έχει;</w:t>
      </w:r>
    </w:p>
    <w:p w14:paraId="1BED50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 </w:t>
      </w:r>
    </w:p>
    <w:p w14:paraId="1BED50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 </w:t>
      </w:r>
    </w:p>
    <w:p w14:paraId="1BED509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 </w:t>
      </w:r>
    </w:p>
    <w:p w14:paraId="1BED509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Ναι.</w:t>
      </w:r>
    </w:p>
    <w:p w14:paraId="1BED50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9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1BED5094"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 xml:space="preserve">Οι Ανεξάρτητοι Έλληνες και η Ένωση Κεντρώων </w:t>
      </w:r>
      <w:r>
        <w:rPr>
          <w:rFonts w:eastAsia="Times New Roman"/>
        </w:rPr>
        <w:t>απουσιάζουν.</w:t>
      </w:r>
    </w:p>
    <w:p w14:paraId="1BED50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4 έγινε δεκτό ως έχει κατά πλειοψηφία.</w:t>
      </w:r>
    </w:p>
    <w:p w14:paraId="1BED50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1BED509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09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 </w:t>
      </w:r>
    </w:p>
    <w:p w14:paraId="1BED509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9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Όχι.</w:t>
      </w:r>
    </w:p>
    <w:p w14:paraId="1BED509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ΟΣ ΜΠΑΡΓΙΩΤΑΣ:</w:t>
      </w:r>
      <w:r>
        <w:rPr>
          <w:rFonts w:eastAsia="Times New Roman" w:cs="Times New Roman"/>
          <w:szCs w:val="24"/>
        </w:rPr>
        <w:t xml:space="preserve"> Ναι.</w:t>
      </w:r>
    </w:p>
    <w:p w14:paraId="1BED509D"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Οι Ανεξάρτητοι Έλληνες και η Ένωση Κεντρώων απουσιάζουν.</w:t>
      </w:r>
    </w:p>
    <w:p w14:paraId="1BED509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5 έγινε δεκτό ως έχει κατά πλειοψηφία.</w:t>
      </w:r>
    </w:p>
    <w:p w14:paraId="1BED509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1BED50A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A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w:t>
      </w:r>
      <w:r>
        <w:rPr>
          <w:rFonts w:eastAsia="Times New Roman" w:cs="Times New Roman"/>
          <w:szCs w:val="24"/>
        </w:rPr>
        <w:t>ι.</w:t>
      </w:r>
    </w:p>
    <w:p w14:paraId="1BED50A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 </w:t>
      </w:r>
    </w:p>
    <w:p w14:paraId="1BED50A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A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A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1BED50A6"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Οι Ανεξάρτητοι Έλληνες και η Ένωση Κεντρώων απουσιάζουν.</w:t>
      </w:r>
    </w:p>
    <w:p w14:paraId="1BED50A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το άρθρο 6 έγινε δεκτό ως έχει κατά πλειοψηφία.</w:t>
      </w:r>
    </w:p>
    <w:p w14:paraId="1BED50A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την κυρία Υπουργό;</w:t>
      </w:r>
    </w:p>
    <w:p w14:paraId="1BED50A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A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0A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Όχι. </w:t>
      </w:r>
    </w:p>
    <w:p w14:paraId="1BED50A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1BED50A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A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1BED50A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B0"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0B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7 έγινε δεκτό, όπως τροποποιήθηκε από την κυρία Υπουργό, κατά πλειοψηφία.</w:t>
      </w:r>
    </w:p>
    <w:p w14:paraId="1BED50B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8</w:t>
      </w:r>
      <w:r>
        <w:rPr>
          <w:rFonts w:eastAsia="Times New Roman" w:cs="Times New Roman"/>
          <w:szCs w:val="24"/>
        </w:rPr>
        <w:t>, όπως τροποποιήθηκε από την κυρία Υπουργό;</w:t>
      </w:r>
    </w:p>
    <w:p w14:paraId="1BED50B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B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0B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B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1BED50B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B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1BED50B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BA" w14:textId="77777777" w:rsidR="0011574B" w:rsidRDefault="00BF5310">
      <w:pPr>
        <w:spacing w:line="600" w:lineRule="auto"/>
        <w:ind w:firstLine="720"/>
        <w:contextualSpacing/>
        <w:jc w:val="both"/>
        <w:rPr>
          <w:rFonts w:eastAsia="Times New Roman"/>
          <w:b/>
        </w:rPr>
      </w:pPr>
      <w:r>
        <w:rPr>
          <w:rFonts w:eastAsia="Times New Roman"/>
          <w:b/>
        </w:rPr>
        <w:t>ΠΡΟΕΔΡΕΥΩΝ (Γεώργιος Βαρεμένος)</w:t>
      </w:r>
      <w:r>
        <w:rPr>
          <w:rFonts w:eastAsia="Times New Roman"/>
          <w:b/>
        </w:rPr>
        <w:t xml:space="preserve">: </w:t>
      </w:r>
      <w:r>
        <w:rPr>
          <w:rFonts w:eastAsia="Times New Roman"/>
        </w:rPr>
        <w:t>Η Ένωση Κεντρώων απουσιάζει.</w:t>
      </w:r>
    </w:p>
    <w:p w14:paraId="1BED50B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8 έγινε δεκτό, όπως τροποποιήθηκε από την κυρία Υπουργό, κατά πλειοψηφία.</w:t>
      </w:r>
    </w:p>
    <w:p w14:paraId="1BED50B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1BED50B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ΜΕΡΟΠΗ ΤΖΟΥΦΗ:</w:t>
      </w:r>
      <w:r>
        <w:rPr>
          <w:rFonts w:eastAsia="Times New Roman" w:cs="Times New Roman"/>
          <w:szCs w:val="24"/>
        </w:rPr>
        <w:t xml:space="preserve"> Ναι. </w:t>
      </w:r>
    </w:p>
    <w:p w14:paraId="1BED50B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0B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C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ΧΡΙΣ</w:t>
      </w:r>
      <w:r>
        <w:rPr>
          <w:rFonts w:eastAsia="Times New Roman" w:cs="Times New Roman"/>
          <w:b/>
          <w:szCs w:val="24"/>
        </w:rPr>
        <w:t>ΤΟΦΙΛΟΠΟΥΛΟΥ:</w:t>
      </w:r>
      <w:r>
        <w:rPr>
          <w:rFonts w:eastAsia="Times New Roman" w:cs="Times New Roman"/>
          <w:szCs w:val="24"/>
        </w:rPr>
        <w:t xml:space="preserve"> Ναι.</w:t>
      </w:r>
    </w:p>
    <w:p w14:paraId="1BED50C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C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1BED50C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C4"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0C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9 έγινε δεκτό ως έχει κατά πλειοψηφία.</w:t>
      </w:r>
    </w:p>
    <w:p w14:paraId="1BED50C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10 ως έχει;</w:t>
      </w:r>
    </w:p>
    <w:p w14:paraId="1BED50C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C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0C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C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Ναι.</w:t>
      </w:r>
    </w:p>
    <w:p w14:paraId="1BED50C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C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0C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CE"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0C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10 έγινε δεκτό ως έχει κατά πλειοψηφία.</w:t>
      </w:r>
    </w:p>
    <w:p w14:paraId="1BED50D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1BED50D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D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0D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D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D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D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w:t>
      </w:r>
      <w:r>
        <w:rPr>
          <w:rFonts w:eastAsia="Times New Roman" w:cs="Times New Roman"/>
          <w:b/>
          <w:szCs w:val="24"/>
        </w:rPr>
        <w:t xml:space="preserve">Σ: </w:t>
      </w:r>
      <w:r>
        <w:rPr>
          <w:rFonts w:eastAsia="Times New Roman" w:cs="Times New Roman"/>
          <w:szCs w:val="24"/>
        </w:rPr>
        <w:t>Ναι.</w:t>
      </w:r>
    </w:p>
    <w:p w14:paraId="1BED50D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1BED50D8"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0D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11 έγινε δεκτό ως έχει κατά πλειοψηφία.</w:t>
      </w:r>
    </w:p>
    <w:p w14:paraId="1BED50D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1BED50D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0D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0D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 xml:space="preserve">ΟΥΚΟΥΤΣΗΣ: </w:t>
      </w:r>
      <w:r>
        <w:rPr>
          <w:rFonts w:eastAsia="Times New Roman" w:cs="Times New Roman"/>
          <w:szCs w:val="24"/>
        </w:rPr>
        <w:t>Όχι.</w:t>
      </w:r>
    </w:p>
    <w:p w14:paraId="1BED50D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D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E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0E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E2"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0E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το άρθρο 12 έγινε δεκτό ως έχει κατά πλειοψηφία.</w:t>
      </w:r>
    </w:p>
    <w:p w14:paraId="1BED50E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13 ως έχει;</w:t>
      </w:r>
    </w:p>
    <w:p w14:paraId="1BED50E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E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0E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E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E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0E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0E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EC"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0E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13 έγινε δεκτό ως έχει κατά πλειοψηφία.</w:t>
      </w:r>
    </w:p>
    <w:p w14:paraId="1BED50E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1BED50E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0F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Ναι.</w:t>
      </w:r>
    </w:p>
    <w:p w14:paraId="1BED50F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F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F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b/>
          <w:szCs w:val="24"/>
        </w:rPr>
        <w:t>:</w:t>
      </w:r>
      <w:r>
        <w:rPr>
          <w:rFonts w:eastAsia="Times New Roman" w:cs="Times New Roman"/>
          <w:szCs w:val="24"/>
        </w:rPr>
        <w:t xml:space="preserve"> Όχι.</w:t>
      </w:r>
    </w:p>
    <w:p w14:paraId="1BED50F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0F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0F6"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0F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14 έγινε δεκτό ως έχει κατά πλειοψηφία.</w:t>
      </w:r>
    </w:p>
    <w:p w14:paraId="1BED50F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1BED50F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0F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w:t>
      </w:r>
      <w:r>
        <w:rPr>
          <w:rFonts w:eastAsia="Times New Roman" w:cs="Times New Roman"/>
          <w:b/>
          <w:szCs w:val="24"/>
        </w:rPr>
        <w:t>ΡΙΟΣ ΣΑΛΜΑΣ:</w:t>
      </w:r>
      <w:r>
        <w:rPr>
          <w:rFonts w:eastAsia="Times New Roman" w:cs="Times New Roman"/>
          <w:szCs w:val="24"/>
        </w:rPr>
        <w:t xml:space="preserve"> Ναι.</w:t>
      </w:r>
    </w:p>
    <w:p w14:paraId="1BED50F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0F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0F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Όχι.</w:t>
      </w:r>
    </w:p>
    <w:p w14:paraId="1BED50F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0F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00"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1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15 έγινε δεκτό ως έχει κατά πλειοψηφία.</w:t>
      </w:r>
    </w:p>
    <w:p w14:paraId="1BED510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1BED510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10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Παρών.</w:t>
      </w:r>
    </w:p>
    <w:p w14:paraId="1BED51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0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10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0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r>
        <w:rPr>
          <w:rFonts w:eastAsia="Times New Roman" w:cs="Times New Roman"/>
          <w:szCs w:val="24"/>
        </w:rPr>
        <w:t>.</w:t>
      </w:r>
    </w:p>
    <w:p w14:paraId="1BED510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0A" w14:textId="77777777" w:rsidR="0011574B" w:rsidRDefault="00BF5310">
      <w:pPr>
        <w:spacing w:line="600" w:lineRule="auto"/>
        <w:ind w:firstLine="720"/>
        <w:contextualSpacing/>
        <w:jc w:val="both"/>
        <w:rPr>
          <w:rFonts w:eastAsia="Times New Roman"/>
          <w:b/>
        </w:rPr>
      </w:pPr>
      <w:r>
        <w:rPr>
          <w:rFonts w:eastAsia="Times New Roman"/>
          <w:b/>
        </w:rPr>
        <w:lastRenderedPageBreak/>
        <w:t xml:space="preserve">ΠΡΟΕΔΡΕΥΩΝ (Γεώργιος Βαρεμένος): </w:t>
      </w:r>
      <w:r>
        <w:rPr>
          <w:rFonts w:eastAsia="Times New Roman"/>
        </w:rPr>
        <w:t>Η Ένωση Κεντρώων απουσιάζει.</w:t>
      </w:r>
    </w:p>
    <w:p w14:paraId="1BED510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16 έγινε δεκτό ως έχει κατά πλειοψηφία.</w:t>
      </w:r>
    </w:p>
    <w:p w14:paraId="1BED51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1BED51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0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0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w:t>
      </w:r>
      <w:r>
        <w:rPr>
          <w:rFonts w:eastAsia="Times New Roman" w:cs="Times New Roman"/>
          <w:b/>
          <w:szCs w:val="24"/>
        </w:rPr>
        <w:t xml:space="preserve">ΤΣΗΣ: </w:t>
      </w:r>
      <w:r>
        <w:rPr>
          <w:rFonts w:eastAsia="Times New Roman" w:cs="Times New Roman"/>
          <w:szCs w:val="24"/>
        </w:rPr>
        <w:t>Όχι.</w:t>
      </w:r>
    </w:p>
    <w:p w14:paraId="1BED511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11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1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11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14"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11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17 έγινε δεκτό ως έχει κατά πλειοψηφία.</w:t>
      </w:r>
    </w:p>
    <w:p w14:paraId="1BED511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w:t>
      </w:r>
      <w:r>
        <w:rPr>
          <w:rFonts w:eastAsia="Times New Roman" w:cs="Times New Roman"/>
          <w:szCs w:val="24"/>
        </w:rPr>
        <w:t>α: Γίνεται δεκτό το άρθρο 18 ως έχει;</w:t>
      </w:r>
    </w:p>
    <w:p w14:paraId="1BED511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1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1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1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11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1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1BED511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1E"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 xml:space="preserve">Η </w:t>
      </w:r>
      <w:r>
        <w:rPr>
          <w:rFonts w:eastAsia="Times New Roman"/>
        </w:rPr>
        <w:t>Ένωση Κεντρώων απουσιάζει.</w:t>
      </w:r>
    </w:p>
    <w:p w14:paraId="1BED511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18 έγινε δεκτό ως έχει κατά πλειοψηφία.</w:t>
      </w:r>
    </w:p>
    <w:p w14:paraId="1BED512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1BED512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2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ΚΟΥΚΟΥΤΣΗΣ: </w:t>
      </w:r>
      <w:r>
        <w:rPr>
          <w:rFonts w:eastAsia="Times New Roman" w:cs="Times New Roman"/>
          <w:szCs w:val="24"/>
        </w:rPr>
        <w:t>Όχι.</w:t>
      </w:r>
    </w:p>
    <w:p w14:paraId="1BED512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12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w:t>
      </w:r>
      <w:r>
        <w:rPr>
          <w:rFonts w:eastAsia="Times New Roman" w:cs="Times New Roman"/>
          <w:szCs w:val="24"/>
        </w:rPr>
        <w:t>Όχι.</w:t>
      </w:r>
    </w:p>
    <w:p w14:paraId="1BED512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1BED512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28"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12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19 έγινε δεκτό ως έχει κατά πλειοψηφία.</w:t>
      </w:r>
    </w:p>
    <w:p w14:paraId="1BED512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1BED512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2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w:t>
      </w:r>
      <w:r>
        <w:rPr>
          <w:rFonts w:eastAsia="Times New Roman" w:cs="Times New Roman"/>
          <w:b/>
          <w:szCs w:val="24"/>
        </w:rPr>
        <w:t>ΑΡΙΟΣ ΣΑΛΜΑΣ:</w:t>
      </w:r>
      <w:r>
        <w:rPr>
          <w:rFonts w:eastAsia="Times New Roman" w:cs="Times New Roman"/>
          <w:szCs w:val="24"/>
        </w:rPr>
        <w:t xml:space="preserve"> Ναι.</w:t>
      </w:r>
    </w:p>
    <w:p w14:paraId="1BED51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1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Όχι.</w:t>
      </w:r>
    </w:p>
    <w:p w14:paraId="1BED51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32"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1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20 έγινε δεκτό ως έχ</w:t>
      </w:r>
      <w:r>
        <w:rPr>
          <w:rFonts w:eastAsia="Times New Roman" w:cs="Times New Roman"/>
          <w:szCs w:val="24"/>
        </w:rPr>
        <w:t>ει κατά πλειοψηφία.</w:t>
      </w:r>
    </w:p>
    <w:p w14:paraId="1BED51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1BED51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13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3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Παρών.</w:t>
      </w:r>
    </w:p>
    <w:p w14:paraId="1BED513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3C" w14:textId="77777777" w:rsidR="0011574B" w:rsidRDefault="00BF5310">
      <w:pPr>
        <w:spacing w:line="600" w:lineRule="auto"/>
        <w:ind w:firstLine="720"/>
        <w:contextualSpacing/>
        <w:jc w:val="both"/>
        <w:rPr>
          <w:rFonts w:eastAsia="Times New Roman"/>
          <w:b/>
        </w:rPr>
      </w:pPr>
      <w:r>
        <w:rPr>
          <w:rFonts w:eastAsia="Times New Roman"/>
          <w:b/>
        </w:rPr>
        <w:lastRenderedPageBreak/>
        <w:t xml:space="preserve">ΠΡΟΕΔΡΕΥΩΝ (Γεώργιος Βαρεμένος): </w:t>
      </w:r>
      <w:r>
        <w:rPr>
          <w:rFonts w:eastAsia="Times New Roman"/>
        </w:rPr>
        <w:t>Η Ένωση Κεντρώων απουσιάζει.</w:t>
      </w:r>
    </w:p>
    <w:p w14:paraId="1BED513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21 έγινε δεκτό ως έχει κατά πλειοψηφία.</w:t>
      </w:r>
    </w:p>
    <w:p w14:paraId="1BED513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1BED513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14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4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Παρών.</w:t>
      </w:r>
    </w:p>
    <w:p w14:paraId="1BED51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w:t>
      </w:r>
      <w:r>
        <w:rPr>
          <w:rFonts w:eastAsia="Times New Roman" w:cs="Times New Roman"/>
          <w:b/>
          <w:szCs w:val="24"/>
        </w:rPr>
        <w:t>ΧΡΙΣΤΟΦΙΛΟΠΟΥΛΟΥ:</w:t>
      </w:r>
      <w:r>
        <w:rPr>
          <w:rFonts w:eastAsia="Times New Roman" w:cs="Times New Roman"/>
          <w:szCs w:val="24"/>
        </w:rPr>
        <w:t xml:space="preserve"> Ναι.</w:t>
      </w:r>
    </w:p>
    <w:p w14:paraId="1BED514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4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1BED514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46"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1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22 έγινε δεκτό ως έχει κατά πλειοψηφία.</w:t>
      </w:r>
    </w:p>
    <w:p w14:paraId="1BED51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w:t>
      </w:r>
      <w:r>
        <w:rPr>
          <w:rFonts w:eastAsia="Times New Roman" w:cs="Times New Roman"/>
          <w:szCs w:val="24"/>
        </w:rPr>
        <w:t>ρθρο 23 ως έχει;</w:t>
      </w:r>
    </w:p>
    <w:p w14:paraId="1BED51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1BED51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1BED51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50"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r>
        <w:rPr>
          <w:rFonts w:eastAsia="Times New Roman"/>
        </w:rPr>
        <w:t>.</w:t>
      </w:r>
    </w:p>
    <w:p w14:paraId="1BED515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23 έγινε δεκτό ως έχει κατά πλειοψηφία.</w:t>
      </w:r>
    </w:p>
    <w:p w14:paraId="1BED515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24, όπως τροποποιήθηκε από την κυρία Υπουργό;</w:t>
      </w:r>
    </w:p>
    <w:p w14:paraId="1BED51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w:t>
      </w:r>
    </w:p>
    <w:p w14:paraId="1BED515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Ναι.</w:t>
      </w:r>
    </w:p>
    <w:p w14:paraId="1BED515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5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Όχι.</w:t>
      </w:r>
    </w:p>
    <w:p w14:paraId="1BED515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w:t>
      </w:r>
      <w:r>
        <w:rPr>
          <w:rFonts w:eastAsia="Times New Roman" w:cs="Times New Roman"/>
          <w:b/>
          <w:szCs w:val="24"/>
        </w:rPr>
        <w:t>ΚΑΤΣΩΤΗΣ:</w:t>
      </w:r>
      <w:r>
        <w:rPr>
          <w:rFonts w:eastAsia="Times New Roman" w:cs="Times New Roman"/>
          <w:szCs w:val="24"/>
        </w:rPr>
        <w:t xml:space="preserve"> Όχι.</w:t>
      </w:r>
    </w:p>
    <w:p w14:paraId="1BED515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1BED51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5A"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απουσιάζει.</w:t>
      </w:r>
    </w:p>
    <w:p w14:paraId="1BED515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24 έγινε δεκτό, όπως τροποποιήθηκε από την κυρία Υπουργό, κατά πλειοψηφία.</w:t>
      </w:r>
    </w:p>
    <w:p w14:paraId="1BED51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25 ως έχει;</w:t>
      </w:r>
    </w:p>
    <w:p w14:paraId="1BED515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15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1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Όχι.</w:t>
      </w:r>
    </w:p>
    <w:p w14:paraId="1BED51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ΠΑΡΑΣΚΕΥΗ ΧΡΙΣΤΟΦΙΛΟΠΟΥΛΟΥ:</w:t>
      </w:r>
      <w:r>
        <w:rPr>
          <w:rFonts w:eastAsia="Times New Roman" w:cs="Times New Roman"/>
          <w:szCs w:val="24"/>
        </w:rPr>
        <w:t xml:space="preserve"> Όχι.</w:t>
      </w:r>
    </w:p>
    <w:p w14:paraId="1BED516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16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1BED516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164" w14:textId="77777777" w:rsidR="0011574B" w:rsidRDefault="00BF5310">
      <w:pPr>
        <w:spacing w:line="600" w:lineRule="auto"/>
        <w:ind w:firstLine="720"/>
        <w:contextualSpacing/>
        <w:jc w:val="both"/>
        <w:rPr>
          <w:rFonts w:eastAsia="Times New Roman"/>
          <w:b/>
        </w:rPr>
      </w:pPr>
      <w:r>
        <w:rPr>
          <w:rFonts w:eastAsia="Times New Roman"/>
          <w:b/>
        </w:rPr>
        <w:t xml:space="preserve">ΠΡΟΕΔΡΕΥΩΝ (Γεώργιος Βαρεμένος): </w:t>
      </w:r>
      <w:r>
        <w:rPr>
          <w:rFonts w:eastAsia="Times New Roman"/>
        </w:rPr>
        <w:t>Η Ένωση Κεντρώων απουσι</w:t>
      </w:r>
      <w:r>
        <w:rPr>
          <w:rFonts w:eastAsia="Times New Roman"/>
        </w:rPr>
        <w:t>άζει.</w:t>
      </w:r>
    </w:p>
    <w:p w14:paraId="1BED516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25 έγινε δεκτό ως έχει κατά πλειοψηφία.</w:t>
      </w:r>
    </w:p>
    <w:p w14:paraId="1BED5166"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26, όπως τροποποιήθηκε από την κυρία Υπουργό;</w:t>
      </w:r>
    </w:p>
    <w:p w14:paraId="1BED5167"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168"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Παρών.</w:t>
      </w:r>
    </w:p>
    <w:p w14:paraId="1BED5169"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6A"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6B" w14:textId="77777777" w:rsidR="0011574B" w:rsidRDefault="00BF5310">
      <w:pPr>
        <w:spacing w:line="600" w:lineRule="auto"/>
        <w:ind w:firstLine="720"/>
        <w:contextualSpacing/>
        <w:jc w:val="both"/>
        <w:rPr>
          <w:rFonts w:eastAsia="Times New Roman"/>
          <w:szCs w:val="24"/>
        </w:rPr>
      </w:pPr>
      <w:r>
        <w:rPr>
          <w:rFonts w:eastAsia="Times New Roman"/>
          <w:b/>
          <w:szCs w:val="24"/>
        </w:rPr>
        <w:t>ΧΡΗΣ</w:t>
      </w:r>
      <w:r>
        <w:rPr>
          <w:rFonts w:eastAsia="Times New Roman"/>
          <w:b/>
          <w:szCs w:val="24"/>
        </w:rPr>
        <w:t>ΤΟΣ ΚΑΤΣΩΤΗΣ:</w:t>
      </w:r>
      <w:r>
        <w:rPr>
          <w:rFonts w:eastAsia="Times New Roman"/>
          <w:szCs w:val="24"/>
        </w:rPr>
        <w:t xml:space="preserve"> Όχι.</w:t>
      </w:r>
    </w:p>
    <w:p w14:paraId="1BED516C"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Όχι.</w:t>
      </w:r>
    </w:p>
    <w:p w14:paraId="1BED516D"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6E"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6F"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26 έγινε δεκτό, όπως τροποποιήθηκε από την κυρία Υπουργό, κατά πλειοψηφία.</w:t>
      </w:r>
    </w:p>
    <w:p w14:paraId="1BED517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27 ως έχει;</w:t>
      </w:r>
    </w:p>
    <w:p w14:paraId="1BED5171"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72"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73"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74"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75"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76"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77"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78" w14:textId="77777777" w:rsidR="0011574B" w:rsidRDefault="00BF5310">
      <w:pPr>
        <w:spacing w:line="600" w:lineRule="auto"/>
        <w:ind w:firstLine="720"/>
        <w:contextualSpacing/>
        <w:jc w:val="both"/>
        <w:rPr>
          <w:rFonts w:eastAsia="Times New Roman"/>
        </w:rPr>
      </w:pPr>
      <w:r>
        <w:rPr>
          <w:rFonts w:eastAsia="Times New Roman"/>
          <w:b/>
        </w:rPr>
        <w:lastRenderedPageBreak/>
        <w:t xml:space="preserve">ΠΡΟΕΔΡΕΥΩΝ (Γεώργιος Βαρεμένος): </w:t>
      </w:r>
      <w:r>
        <w:rPr>
          <w:rFonts w:eastAsia="Times New Roman"/>
        </w:rPr>
        <w:t xml:space="preserve">Η Ένωση Κεντρώων </w:t>
      </w:r>
      <w:r>
        <w:rPr>
          <w:rFonts w:eastAsia="Times New Roman"/>
        </w:rPr>
        <w:t>απουσιάζει.</w:t>
      </w:r>
    </w:p>
    <w:p w14:paraId="1BED5179"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27 έγινε δεκτό ως έχει κατά πλειοψηφία.</w:t>
      </w:r>
    </w:p>
    <w:p w14:paraId="1BED517A"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28, όπως τροποποιήθηκε από τ</w:t>
      </w:r>
      <w:r>
        <w:rPr>
          <w:rFonts w:eastAsia="Times New Roman"/>
          <w:szCs w:val="24"/>
        </w:rPr>
        <w:t>η</w:t>
      </w:r>
      <w:r>
        <w:rPr>
          <w:rFonts w:eastAsia="Times New Roman"/>
          <w:szCs w:val="24"/>
        </w:rPr>
        <w:t>ν κ</w:t>
      </w:r>
      <w:r>
        <w:rPr>
          <w:rFonts w:eastAsia="Times New Roman"/>
          <w:szCs w:val="24"/>
        </w:rPr>
        <w:t>υρία</w:t>
      </w:r>
      <w:r>
        <w:rPr>
          <w:rFonts w:eastAsia="Times New Roman"/>
          <w:szCs w:val="24"/>
        </w:rPr>
        <w:t xml:space="preserve"> Υπουργό;</w:t>
      </w:r>
    </w:p>
    <w:p w14:paraId="1BED517B"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7C"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Ναι.</w:t>
      </w:r>
    </w:p>
    <w:p w14:paraId="1BED517D"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Παρών.</w:t>
      </w:r>
    </w:p>
    <w:p w14:paraId="1BED517E"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Πα</w:t>
      </w:r>
      <w:r>
        <w:rPr>
          <w:rFonts w:eastAsia="Times New Roman"/>
          <w:szCs w:val="24"/>
        </w:rPr>
        <w:t>ρών.</w:t>
      </w:r>
    </w:p>
    <w:p w14:paraId="1BED517F"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80"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81"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82"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83"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Συνεπώς το άρθρο 28 έγινε δεκτό, όπως τροποποιήθηκε από τ</w:t>
      </w:r>
      <w:r>
        <w:rPr>
          <w:rFonts w:eastAsia="Times New Roman"/>
          <w:szCs w:val="24"/>
        </w:rPr>
        <w:t>η</w:t>
      </w:r>
      <w:r>
        <w:rPr>
          <w:rFonts w:eastAsia="Times New Roman"/>
          <w:szCs w:val="24"/>
        </w:rPr>
        <w:t>ν κ</w:t>
      </w:r>
      <w:r>
        <w:rPr>
          <w:rFonts w:eastAsia="Times New Roman"/>
          <w:szCs w:val="24"/>
        </w:rPr>
        <w:t>υρία</w:t>
      </w:r>
      <w:r>
        <w:rPr>
          <w:rFonts w:eastAsia="Times New Roman"/>
          <w:szCs w:val="24"/>
        </w:rPr>
        <w:t xml:space="preserve"> Υπουργό, κατά πλειοψηφία.</w:t>
      </w:r>
    </w:p>
    <w:p w14:paraId="1BED5184"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w:t>
      </w:r>
      <w:r>
        <w:rPr>
          <w:rFonts w:eastAsia="Times New Roman"/>
          <w:szCs w:val="24"/>
        </w:rPr>
        <w:t>ίνεται δεκτό το άρθρο 29, όπως τροποποιήθηκε από την κυρία Υπουργό;</w:t>
      </w:r>
    </w:p>
    <w:p w14:paraId="1BED5185"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86"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87"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88"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89"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8A"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8B"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8C"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8D"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Συνεπώς το άρθρο 29 έγινε δεκτό, όπως τροποποιήθηκε από την κυρία Υπουργό, κατά πλειοψηφία.</w:t>
      </w:r>
    </w:p>
    <w:p w14:paraId="1BED518E"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30, όπως τροποποιήθηκε από την κυρία Υπουργό;</w:t>
      </w:r>
    </w:p>
    <w:p w14:paraId="1BED518F"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w:t>
      </w:r>
      <w:r>
        <w:rPr>
          <w:rFonts w:eastAsia="Times New Roman"/>
          <w:szCs w:val="24"/>
        </w:rPr>
        <w:t xml:space="preserve">Ναι. </w:t>
      </w:r>
    </w:p>
    <w:p w14:paraId="1BED5190"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91"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92"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93"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94"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95"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96"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97"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Συνεπώς</w:t>
      </w:r>
      <w:r>
        <w:rPr>
          <w:rFonts w:eastAsia="Times New Roman"/>
          <w:szCs w:val="24"/>
        </w:rPr>
        <w:t xml:space="preserve"> το άρθρο 30 έγινε δεκτό, όπως τροποποιήθηκε από την κυρία Υπουργό, κατά πλειοψηφία.</w:t>
      </w:r>
    </w:p>
    <w:p w14:paraId="1BED5198"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31, όπως τροποποιήθηκε από την κυρία Υπουργό;</w:t>
      </w:r>
    </w:p>
    <w:p w14:paraId="1BED5199"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9A"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9B"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9C"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w:t>
      </w:r>
      <w:r>
        <w:rPr>
          <w:rFonts w:eastAsia="Times New Roman"/>
          <w:b/>
          <w:szCs w:val="24"/>
        </w:rPr>
        <w:t>ΦΙΛΟΠΟΥΛΟΥ:</w:t>
      </w:r>
      <w:r>
        <w:rPr>
          <w:rFonts w:eastAsia="Times New Roman"/>
          <w:szCs w:val="24"/>
        </w:rPr>
        <w:t xml:space="preserve"> Όχι.</w:t>
      </w:r>
    </w:p>
    <w:p w14:paraId="1BED519D"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9E"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9F"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A0"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A1"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Συνεπώς το άρθρο 31 έγινε δεκτό, όπως τροποποιήθηκε από την κυρία Υπουργό, κατά πλειοψηφία.</w:t>
      </w:r>
    </w:p>
    <w:p w14:paraId="1BED51A2"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w:t>
      </w:r>
      <w:r>
        <w:rPr>
          <w:rFonts w:eastAsia="Times New Roman"/>
          <w:szCs w:val="24"/>
        </w:rPr>
        <w:t>ι το Σώμα: Γίνεται δεκτό το άρθρο 32 ως έχει;</w:t>
      </w:r>
    </w:p>
    <w:p w14:paraId="1BED51A3"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A4"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A5"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A6"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A7"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A8"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A9"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AA"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AB"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32 έγινε δεκτό ως έχει κατά πλειοψηφία.</w:t>
      </w:r>
    </w:p>
    <w:p w14:paraId="1BED51AC"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33, όπως τροποποιήθηκε από την κυρία Υπουργό;</w:t>
      </w:r>
    </w:p>
    <w:p w14:paraId="1BED51AD"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AE"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AF"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w:t>
      </w:r>
      <w:r>
        <w:rPr>
          <w:rFonts w:eastAsia="Times New Roman"/>
          <w:b/>
          <w:szCs w:val="24"/>
        </w:rPr>
        <w:t xml:space="preserve"> ΚΟΥΚΟΥΤΣΗΣ:</w:t>
      </w:r>
      <w:r>
        <w:rPr>
          <w:rFonts w:eastAsia="Times New Roman"/>
          <w:szCs w:val="24"/>
        </w:rPr>
        <w:t xml:space="preserve"> Όχι.</w:t>
      </w:r>
    </w:p>
    <w:p w14:paraId="1BED51B0"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B1"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B2"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B3"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B4"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B5"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33 έγινε δεκτό, όπως τροποποιήθηκε από την κυρία</w:t>
      </w:r>
      <w:r>
        <w:rPr>
          <w:rFonts w:eastAsia="Times New Roman"/>
          <w:szCs w:val="24"/>
        </w:rPr>
        <w:t xml:space="preserve"> Υπουργό, κατά πλειοψηφία.</w:t>
      </w:r>
    </w:p>
    <w:p w14:paraId="1BED51B6"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34, όπως τροποποιήθηκε από την κυρία Υπουργό;</w:t>
      </w:r>
    </w:p>
    <w:p w14:paraId="1BED51B7"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B8"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B9"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BA"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BB"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BC"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w:t>
      </w:r>
      <w:r>
        <w:rPr>
          <w:rFonts w:eastAsia="Times New Roman"/>
          <w:b/>
          <w:szCs w:val="24"/>
        </w:rPr>
        <w:t>ΙΩΤΑΣ:</w:t>
      </w:r>
      <w:r>
        <w:rPr>
          <w:rFonts w:eastAsia="Times New Roman"/>
          <w:szCs w:val="24"/>
        </w:rPr>
        <w:t xml:space="preserve"> Όχι.</w:t>
      </w:r>
    </w:p>
    <w:p w14:paraId="1BED51BD"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BE"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BF"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34 έγινε δεκτό, όπως τροποποιήθηκε από την κυρία Υπουργό, κατά πλειοψηφία.</w:t>
      </w:r>
    </w:p>
    <w:p w14:paraId="1BED51C0"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35</w:t>
      </w:r>
      <w:r>
        <w:rPr>
          <w:rFonts w:eastAsia="Times New Roman"/>
          <w:szCs w:val="24"/>
        </w:rPr>
        <w:t>,</w:t>
      </w:r>
      <w:r>
        <w:rPr>
          <w:rFonts w:eastAsia="Times New Roman"/>
          <w:szCs w:val="24"/>
        </w:rPr>
        <w:t xml:space="preserve"> όπως τροποποιήθηκε α</w:t>
      </w:r>
      <w:r>
        <w:rPr>
          <w:rFonts w:eastAsia="Times New Roman"/>
          <w:szCs w:val="24"/>
        </w:rPr>
        <w:t>πό την κυρία Υπουργό;</w:t>
      </w:r>
    </w:p>
    <w:p w14:paraId="1BED51C1"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C2"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C3"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C4"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C5"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C6"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C7"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C8"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 xml:space="preserve">Η Ένωση Κεντρώων </w:t>
      </w:r>
      <w:r>
        <w:rPr>
          <w:rFonts w:eastAsia="Times New Roman"/>
        </w:rPr>
        <w:t>απουσιάζει.</w:t>
      </w:r>
    </w:p>
    <w:p w14:paraId="1BED51C9"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35 έγινε δεκτό, όπως τροποποιήθηκε από την κυρία Υπουργό, κατά πλειοψηφία.</w:t>
      </w:r>
    </w:p>
    <w:p w14:paraId="1BED51CA"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36 ως έχει;</w:t>
      </w:r>
    </w:p>
    <w:p w14:paraId="1BED51CB"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ΜΕΡΟΠΗ ΤΖΟΥΦΗ:</w:t>
      </w:r>
      <w:r>
        <w:rPr>
          <w:rFonts w:eastAsia="Times New Roman"/>
          <w:szCs w:val="24"/>
        </w:rPr>
        <w:t xml:space="preserve"> Ναι. </w:t>
      </w:r>
    </w:p>
    <w:p w14:paraId="1BED51CC"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CD"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CE"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CF"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D0"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D1"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D2"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D3"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36 έγινε δεκτό ως έχει κατά πλειοψηφία.</w:t>
      </w:r>
    </w:p>
    <w:p w14:paraId="1BED51D4"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37 ως έχει;</w:t>
      </w:r>
    </w:p>
    <w:p w14:paraId="1BED51D5"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D6"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D7"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D8"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ΠΑΡΑΣΚΕΥΗ ΧΡΙΣΤΟΦΙΛΟΠΟΥΛΟΥ:</w:t>
      </w:r>
      <w:r>
        <w:rPr>
          <w:rFonts w:eastAsia="Times New Roman"/>
          <w:szCs w:val="24"/>
        </w:rPr>
        <w:t xml:space="preserve"> Όχι.</w:t>
      </w:r>
    </w:p>
    <w:p w14:paraId="1BED51D9"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DA"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DB"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DC"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DD"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w:t>
      </w:r>
      <w:r>
        <w:rPr>
          <w:rFonts w:eastAsia="Times New Roman"/>
          <w:szCs w:val="24"/>
        </w:rPr>
        <w:t>ο 37 έγινε δεκτό ως έχει κατά πλειοψηφία.</w:t>
      </w:r>
    </w:p>
    <w:p w14:paraId="1BED51DE"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38, όπως τροποποιήθηκε από την κυρία Υπουργό;</w:t>
      </w:r>
    </w:p>
    <w:p w14:paraId="1BED51DF"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1E0"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E1"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E2"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E3"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E4"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Όχι.</w:t>
      </w:r>
    </w:p>
    <w:p w14:paraId="1BED51E5"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E6"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1E7"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38 έγινε δεκτό, όπως τροποποιήθηκε από την κυρία Υπουργό, κατά πλειοψηφία.</w:t>
      </w:r>
    </w:p>
    <w:p w14:paraId="1BED51E8"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39, όπ</w:t>
      </w:r>
      <w:r>
        <w:rPr>
          <w:rFonts w:eastAsia="Times New Roman"/>
          <w:szCs w:val="24"/>
        </w:rPr>
        <w:t>ως τροποποιήθηκε από την κυρία Υπουργό;</w:t>
      </w:r>
    </w:p>
    <w:p w14:paraId="1BED51E9"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EA"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EB"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EC"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1ED"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EE"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EF"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1BED51F0"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 xml:space="preserve">Η </w:t>
      </w:r>
      <w:r>
        <w:rPr>
          <w:rFonts w:eastAsia="Times New Roman"/>
        </w:rPr>
        <w:t>Ένωση Κεντρώων απουσιάζει.</w:t>
      </w:r>
    </w:p>
    <w:p w14:paraId="1BED51F1"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39 έγινε δεκτό, όπως τροποποιήθηκε από την κυρία Υπουργό, κατά πλειοψηφία.</w:t>
      </w:r>
    </w:p>
    <w:p w14:paraId="1BED51F2"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40 ως έχει;</w:t>
      </w:r>
    </w:p>
    <w:p w14:paraId="1BED51F3"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F4"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F5"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1F6"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w:t>
      </w:r>
      <w:r>
        <w:rPr>
          <w:rFonts w:eastAsia="Times New Roman"/>
          <w:b/>
          <w:szCs w:val="24"/>
        </w:rPr>
        <w:t>ΦΙΛΟΠΟΥΛΟΥ:</w:t>
      </w:r>
      <w:r>
        <w:rPr>
          <w:rFonts w:eastAsia="Times New Roman"/>
          <w:szCs w:val="24"/>
        </w:rPr>
        <w:t xml:space="preserve"> Όχι.</w:t>
      </w:r>
    </w:p>
    <w:p w14:paraId="1BED51F7"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1F8"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1F9"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1FA" w14:textId="77777777" w:rsidR="0011574B" w:rsidRDefault="00BF5310">
      <w:pPr>
        <w:spacing w:line="600" w:lineRule="auto"/>
        <w:ind w:firstLine="720"/>
        <w:contextualSpacing/>
        <w:jc w:val="both"/>
        <w:rPr>
          <w:rFonts w:eastAsia="Times New Roman"/>
        </w:rPr>
      </w:pPr>
      <w:r>
        <w:rPr>
          <w:rFonts w:eastAsia="Times New Roman"/>
          <w:b/>
        </w:rPr>
        <w:lastRenderedPageBreak/>
        <w:t xml:space="preserve">ΠΡΟΕΔΡΕΥΩΝ (Γεώργιος Βαρεμένος): </w:t>
      </w:r>
      <w:r>
        <w:rPr>
          <w:rFonts w:eastAsia="Times New Roman"/>
        </w:rPr>
        <w:t>Η Ένωση Κεντρώων απουσιάζει.</w:t>
      </w:r>
    </w:p>
    <w:p w14:paraId="1BED51FB"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40 έγινε δεκτό ως έχει κατά πλειοψηφία.</w:t>
      </w:r>
    </w:p>
    <w:p w14:paraId="1BED51FC"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41, όπως τροποποιήθηκε από την κυρία Υπουργό;</w:t>
      </w:r>
    </w:p>
    <w:p w14:paraId="1BED51FD"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1FE"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1FF"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00"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01"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02"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03"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04" w14:textId="77777777" w:rsidR="0011574B" w:rsidRDefault="00BF5310">
      <w:pPr>
        <w:spacing w:line="600" w:lineRule="auto"/>
        <w:ind w:firstLine="720"/>
        <w:contextualSpacing/>
        <w:jc w:val="both"/>
        <w:rPr>
          <w:rFonts w:eastAsia="Times New Roman"/>
        </w:rPr>
      </w:pPr>
      <w:r>
        <w:rPr>
          <w:rFonts w:eastAsia="Times New Roman"/>
          <w:b/>
        </w:rPr>
        <w:t>ΠΡΟΕΔΡΕΥΩΝ (Γεώργιος Βαρεμένος)</w:t>
      </w:r>
      <w:r>
        <w:rPr>
          <w:rFonts w:eastAsia="Times New Roman"/>
          <w:b/>
        </w:rPr>
        <w:t xml:space="preserve">: </w:t>
      </w:r>
      <w:r>
        <w:rPr>
          <w:rFonts w:eastAsia="Times New Roman"/>
        </w:rPr>
        <w:t>Η Ένωση Κεντρώων απουσιάζει.</w:t>
      </w:r>
    </w:p>
    <w:p w14:paraId="1BED5205"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Συνεπώς το άρθρο 41 έγινε δεκτό, όπως τροποποιήθηκε από την κυρία Υπουργό, κατά πλειοψηφία.</w:t>
      </w:r>
    </w:p>
    <w:p w14:paraId="1BED5206"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42, όπως τροποποιήθηκε από την κυρία Υπουργό;</w:t>
      </w:r>
    </w:p>
    <w:p w14:paraId="1BED5207"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08"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09"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0A"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0B"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0C"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0D"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0E"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0F"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lastRenderedPageBreak/>
        <w:t xml:space="preserve">Συνεπώς το άρθρο 42 έγινε δεκτό, όπως τροποποιήθηκε από </w:t>
      </w:r>
      <w:r>
        <w:rPr>
          <w:rFonts w:eastAsia="Times New Roman"/>
          <w:szCs w:val="24"/>
        </w:rPr>
        <w:t>την κυρία Υπουργό, κατά πλειοψηφία.</w:t>
      </w:r>
    </w:p>
    <w:p w14:paraId="1BED5210"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43 ως έχει;</w:t>
      </w:r>
    </w:p>
    <w:p w14:paraId="1BED5211"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12"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13"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14"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15"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16"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17"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ΓΕΩΡΓΙΟΣ </w:t>
      </w:r>
      <w:r>
        <w:rPr>
          <w:rFonts w:eastAsia="Times New Roman"/>
          <w:b/>
          <w:szCs w:val="24"/>
        </w:rPr>
        <w:t>ΛΑΖΑΡΙΔΗΣ:</w:t>
      </w:r>
      <w:r>
        <w:rPr>
          <w:rFonts w:eastAsia="Times New Roman"/>
          <w:szCs w:val="24"/>
        </w:rPr>
        <w:t xml:space="preserve"> Ναι.</w:t>
      </w:r>
    </w:p>
    <w:p w14:paraId="1BED5218"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19"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43 έγινε δεκτό ως έχει κατά πλειοψηφία.</w:t>
      </w:r>
    </w:p>
    <w:p w14:paraId="1BED521A"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44 ως έχει;</w:t>
      </w:r>
    </w:p>
    <w:p w14:paraId="1BED521B"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ΜΕΡΟΠΗ ΤΖΟΥΦΗ:</w:t>
      </w:r>
      <w:r>
        <w:rPr>
          <w:rFonts w:eastAsia="Times New Roman"/>
          <w:szCs w:val="24"/>
        </w:rPr>
        <w:t xml:space="preserve"> Ναι.</w:t>
      </w:r>
    </w:p>
    <w:p w14:paraId="1BED521C"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1D"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1E" w14:textId="77777777" w:rsidR="0011574B" w:rsidRDefault="00BF5310">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ΑΡΑΣΚΕΥΗ ΧΡΙΣΤΟΦΙΛΟΠΟΥΛΟΥ:</w:t>
      </w:r>
      <w:r>
        <w:rPr>
          <w:rFonts w:eastAsia="Times New Roman"/>
          <w:szCs w:val="24"/>
        </w:rPr>
        <w:t xml:space="preserve"> Όχι.</w:t>
      </w:r>
    </w:p>
    <w:p w14:paraId="1BED521F"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20"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21"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22"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23"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44 έγινε δεκτό ως έχει κατά πλειοψηφία.</w:t>
      </w:r>
    </w:p>
    <w:p w14:paraId="1BED5224"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w:t>
      </w:r>
      <w:r>
        <w:rPr>
          <w:rFonts w:eastAsia="Times New Roman"/>
          <w:szCs w:val="24"/>
        </w:rPr>
        <w:t>εκτό το άρθρο 45, όπως τροποποιήθηκε από την κυρία Υπουργό;</w:t>
      </w:r>
    </w:p>
    <w:p w14:paraId="1BED5225"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26"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27"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ΔΗΜΗΤΡΙΟΣ ΚΟΥΚΟΥΤΣΗΣ:</w:t>
      </w:r>
      <w:r>
        <w:rPr>
          <w:rFonts w:eastAsia="Times New Roman"/>
          <w:szCs w:val="24"/>
        </w:rPr>
        <w:t xml:space="preserve"> Όχι.</w:t>
      </w:r>
    </w:p>
    <w:p w14:paraId="1BED5228"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29"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2A"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2B"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2C"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2D"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άρθρο 45 έγινε δεκτό, όπως τροποποιήθηκε από την κυρία Υπουργό, κατά πλειοψηφία.</w:t>
      </w:r>
    </w:p>
    <w:p w14:paraId="1BED522E"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46 ως έχει;</w:t>
      </w:r>
    </w:p>
    <w:p w14:paraId="1BED522F"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30"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Ναι.</w:t>
      </w:r>
    </w:p>
    <w:p w14:paraId="1BED5231"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w:t>
      </w:r>
      <w:r>
        <w:rPr>
          <w:rFonts w:eastAsia="Times New Roman"/>
          <w:b/>
          <w:szCs w:val="24"/>
        </w:rPr>
        <w:t xml:space="preserve"> ΚΟΥΚΟΥΤΣΗΣ:</w:t>
      </w:r>
      <w:r>
        <w:rPr>
          <w:rFonts w:eastAsia="Times New Roman"/>
          <w:szCs w:val="24"/>
        </w:rPr>
        <w:t xml:space="preserve"> Όχι.</w:t>
      </w:r>
    </w:p>
    <w:p w14:paraId="1BED5232"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33"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ΧΡΗΣΤΟΣ ΚΑΤΣΩΤΗΣ:</w:t>
      </w:r>
      <w:r>
        <w:rPr>
          <w:rFonts w:eastAsia="Times New Roman"/>
          <w:szCs w:val="24"/>
        </w:rPr>
        <w:t xml:space="preserve"> Όχι.</w:t>
      </w:r>
    </w:p>
    <w:p w14:paraId="1BED5234"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35"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36"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37"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46 έγινε δεκτό ως έχει κατά πλειοψηφία.</w:t>
      </w:r>
    </w:p>
    <w:p w14:paraId="1BED5238"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47, όπως τροποποιήθηκε από την κυρία Υπουργό;</w:t>
      </w:r>
    </w:p>
    <w:p w14:paraId="1BED5239"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3A"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3B"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3C"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3D"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3E"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3F"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1BED5240"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41"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47 έγινε δεκτό, όπως τροποποιήθηκε από την κυρία Υπουργό, κατά πλειοψηφία.</w:t>
      </w:r>
    </w:p>
    <w:p w14:paraId="1BED5242"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48 ως έχει;</w:t>
      </w:r>
    </w:p>
    <w:p w14:paraId="1BED5243"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44"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ΜΑΡΙΟΣ ΣΑΛΜΑΣ: </w:t>
      </w:r>
      <w:r>
        <w:rPr>
          <w:rFonts w:eastAsia="Times New Roman"/>
          <w:szCs w:val="24"/>
        </w:rPr>
        <w:t>Όχι.</w:t>
      </w:r>
    </w:p>
    <w:p w14:paraId="1BED5245"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46"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47"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48"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49"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4A" w14:textId="77777777" w:rsidR="0011574B" w:rsidRDefault="00BF5310">
      <w:pPr>
        <w:spacing w:line="600" w:lineRule="auto"/>
        <w:ind w:firstLine="720"/>
        <w:contextualSpacing/>
        <w:jc w:val="both"/>
        <w:rPr>
          <w:rFonts w:eastAsia="Times New Roman"/>
        </w:rPr>
      </w:pPr>
      <w:r>
        <w:rPr>
          <w:rFonts w:eastAsia="Times New Roman"/>
          <w:b/>
        </w:rPr>
        <w:lastRenderedPageBreak/>
        <w:t xml:space="preserve">ΠΡΟΕΔΡΕΥΩΝ (Γεώργιος Βαρεμένος): </w:t>
      </w:r>
      <w:r>
        <w:rPr>
          <w:rFonts w:eastAsia="Times New Roman"/>
        </w:rPr>
        <w:t>Η Ένωση Κεντρώων απουσιάζει.</w:t>
      </w:r>
    </w:p>
    <w:p w14:paraId="1BED524B"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48 έγινε δεκτό ως έχει κατά πλειοψηφία.</w:t>
      </w:r>
    </w:p>
    <w:p w14:paraId="1BED524C"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49 ως έχει;</w:t>
      </w:r>
    </w:p>
    <w:p w14:paraId="1BED524D"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4E"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4F"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50"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51"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52"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53"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54"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55"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49 έγινε δεκτό ως έχει κατά πλειοψηφία.</w:t>
      </w:r>
    </w:p>
    <w:p w14:paraId="1BED5256"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50 ως έχει;</w:t>
      </w:r>
    </w:p>
    <w:p w14:paraId="1BED5257"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58"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59"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5A"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w:t>
      </w:r>
      <w:r>
        <w:rPr>
          <w:rFonts w:eastAsia="Times New Roman"/>
          <w:b/>
          <w:szCs w:val="24"/>
        </w:rPr>
        <w:t>ΙΛΟΠΟΥΛΟΥ:</w:t>
      </w:r>
      <w:r>
        <w:rPr>
          <w:rFonts w:eastAsia="Times New Roman"/>
          <w:szCs w:val="24"/>
        </w:rPr>
        <w:t xml:space="preserve"> Όχι.</w:t>
      </w:r>
    </w:p>
    <w:p w14:paraId="1BED525B"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5C"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5D"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5E"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5F"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50 έγινε δεκτό ως έχει κατά πλειοψηφία.</w:t>
      </w:r>
    </w:p>
    <w:p w14:paraId="1BED5260"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51</w:t>
      </w:r>
      <w:r>
        <w:rPr>
          <w:rFonts w:eastAsia="Times New Roman"/>
          <w:szCs w:val="24"/>
        </w:rPr>
        <w:t>, όπως τροποποιήθηκε από την κυρία Υπουργό;</w:t>
      </w:r>
    </w:p>
    <w:p w14:paraId="1BED5261"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62"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ΜΑΡΙΟΣ ΣΑΛΜΑΣ:</w:t>
      </w:r>
      <w:r>
        <w:rPr>
          <w:rFonts w:eastAsia="Times New Roman"/>
          <w:szCs w:val="24"/>
        </w:rPr>
        <w:t xml:space="preserve"> Όχι.</w:t>
      </w:r>
    </w:p>
    <w:p w14:paraId="1BED5263"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64"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65"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66"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67"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68"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w:t>
      </w:r>
      <w:r>
        <w:rPr>
          <w:rFonts w:eastAsia="Times New Roman"/>
        </w:rPr>
        <w:t xml:space="preserve"> Ένωση Κεντρώων απουσιάζει.</w:t>
      </w:r>
    </w:p>
    <w:p w14:paraId="1BED5269"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51 έγινε δεκτό, όπως τροποποιήθηκε από την κυρία Υπουργό, κατά πλειοψηφία.</w:t>
      </w:r>
    </w:p>
    <w:p w14:paraId="1BED526A"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52 ως έχει;</w:t>
      </w:r>
    </w:p>
    <w:p w14:paraId="1BED526B"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6C"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6D"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Παρών.</w:t>
      </w:r>
    </w:p>
    <w:p w14:paraId="1BED526E"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ΠΑΡΑΣΚΕΥΗ </w:t>
      </w:r>
      <w:r>
        <w:rPr>
          <w:rFonts w:eastAsia="Times New Roman"/>
          <w:b/>
          <w:szCs w:val="24"/>
        </w:rPr>
        <w:t>ΧΡΙΣΤΟΦΙΛΟΠΟΥΛΟΥ:</w:t>
      </w:r>
      <w:r>
        <w:rPr>
          <w:rFonts w:eastAsia="Times New Roman"/>
          <w:szCs w:val="24"/>
        </w:rPr>
        <w:t xml:space="preserve"> Όχι.</w:t>
      </w:r>
    </w:p>
    <w:p w14:paraId="1BED526F"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70"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71"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72"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73"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52 έγινε δεκτό ως έχει κατά πλειοψηφία.</w:t>
      </w:r>
    </w:p>
    <w:p w14:paraId="1BED5274"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w:t>
      </w:r>
      <w:r>
        <w:rPr>
          <w:rFonts w:eastAsia="Times New Roman"/>
          <w:szCs w:val="24"/>
        </w:rPr>
        <w:t>ρθρο 53 ως έχει;</w:t>
      </w:r>
    </w:p>
    <w:p w14:paraId="1BED5275"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76"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77"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Παρών.</w:t>
      </w:r>
    </w:p>
    <w:p w14:paraId="1BED5278"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79"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7A"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7B"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1BED527C"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w:t>
      </w:r>
      <w:r>
        <w:rPr>
          <w:rFonts w:eastAsia="Times New Roman"/>
        </w:rPr>
        <w:t>ι.</w:t>
      </w:r>
    </w:p>
    <w:p w14:paraId="1BED527D"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53 έγινε δεκτό ως έχει κατά πλειοψηφία.</w:t>
      </w:r>
    </w:p>
    <w:p w14:paraId="1BED527E"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54 ως έχει;</w:t>
      </w:r>
    </w:p>
    <w:p w14:paraId="1BED527F"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80"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81"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82"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83"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84"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ΜΠΑΡΓΙΩΤΑΣ:</w:t>
      </w:r>
      <w:r>
        <w:rPr>
          <w:rFonts w:eastAsia="Times New Roman"/>
          <w:szCs w:val="24"/>
        </w:rPr>
        <w:t xml:space="preserve"> Όχι.</w:t>
      </w:r>
    </w:p>
    <w:p w14:paraId="1BED5285"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86"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87"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Συνεπώς το άρθρο 54 έγινε δεκτό ως έχει κατά πλειοψηφία.</w:t>
      </w:r>
    </w:p>
    <w:p w14:paraId="1BED5288"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55 ως έχει;</w:t>
      </w:r>
    </w:p>
    <w:p w14:paraId="1BED5289"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8A"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8B"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8C"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8D"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8E"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8F"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90"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91"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55 έγινε δεκτό ως έχει κατά πλειοψηφία.</w:t>
      </w:r>
    </w:p>
    <w:p w14:paraId="1BED5292"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56, όπως τροποποιήθηκε από την κυρία Υπουργό;</w:t>
      </w:r>
    </w:p>
    <w:p w14:paraId="1BED5293"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ΜΕΡΟΠΗ ΤΖΟΥΦΗ:</w:t>
      </w:r>
      <w:r>
        <w:rPr>
          <w:rFonts w:eastAsia="Times New Roman"/>
          <w:szCs w:val="24"/>
        </w:rPr>
        <w:t xml:space="preserve"> Ναι. </w:t>
      </w:r>
    </w:p>
    <w:p w14:paraId="1BED5294"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95"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96"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97"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98"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99"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w:t>
      </w:r>
      <w:r>
        <w:rPr>
          <w:rFonts w:eastAsia="Times New Roman"/>
          <w:b/>
          <w:szCs w:val="24"/>
        </w:rPr>
        <w:t>ΙΔΗΣ:</w:t>
      </w:r>
      <w:r>
        <w:rPr>
          <w:rFonts w:eastAsia="Times New Roman"/>
          <w:szCs w:val="24"/>
        </w:rPr>
        <w:t xml:space="preserve"> Ναι.</w:t>
      </w:r>
    </w:p>
    <w:p w14:paraId="1BED529A"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9B"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56 έγινε δεκτό, όπως τροποποιήθηκε από την κυρία Υπουργό, κατά πλειοψηφία.</w:t>
      </w:r>
    </w:p>
    <w:p w14:paraId="1BED529C"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57 ως έχει;</w:t>
      </w:r>
    </w:p>
    <w:p w14:paraId="1BED529D"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9E"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w:t>
      </w:r>
      <w:r>
        <w:rPr>
          <w:rFonts w:eastAsia="Times New Roman"/>
          <w:szCs w:val="24"/>
        </w:rPr>
        <w:t>ι.</w:t>
      </w:r>
    </w:p>
    <w:p w14:paraId="1BED529F"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ΔΗΜΗΤΡΙΟΣ ΚΟΥΚΟΥΤΣΗΣ:</w:t>
      </w:r>
      <w:r>
        <w:rPr>
          <w:rFonts w:eastAsia="Times New Roman"/>
          <w:szCs w:val="24"/>
        </w:rPr>
        <w:t xml:space="preserve"> Όχι.</w:t>
      </w:r>
    </w:p>
    <w:p w14:paraId="1BED52A0"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Παρών.</w:t>
      </w:r>
    </w:p>
    <w:p w14:paraId="1BED52A1"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A2"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A3"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A4"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A5"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w:t>
      </w:r>
      <w:r>
        <w:rPr>
          <w:rFonts w:eastAsia="Times New Roman"/>
          <w:szCs w:val="24"/>
        </w:rPr>
        <w:t xml:space="preserve"> το άρθρο 57 έγινε δεκτό ως έχει κατά πλειοψηφία.</w:t>
      </w:r>
    </w:p>
    <w:p w14:paraId="1BED52A6"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58, όπως τροποποιήθηκε από την κυρία Υπουργό;</w:t>
      </w:r>
    </w:p>
    <w:p w14:paraId="1BED52A7"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A8"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A9"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AA"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AB"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ΧΡΗΣΤΟΣ ΚΑΤΣΩΤΗΣ:</w:t>
      </w:r>
      <w:r>
        <w:rPr>
          <w:rFonts w:eastAsia="Times New Roman"/>
          <w:szCs w:val="24"/>
        </w:rPr>
        <w:t xml:space="preserve"> </w:t>
      </w:r>
      <w:r>
        <w:rPr>
          <w:rFonts w:eastAsia="Times New Roman"/>
          <w:szCs w:val="24"/>
        </w:rPr>
        <w:t>Όχι.</w:t>
      </w:r>
    </w:p>
    <w:p w14:paraId="1BED52AC"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AD"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AE"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AF"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58 έγινε δεκτό, όπως τροποποιήθηκε από την κυρία Υπουργό, κατά πλειοψηφία.</w:t>
      </w:r>
    </w:p>
    <w:p w14:paraId="1BED52B0"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w:t>
      </w:r>
      <w:r>
        <w:rPr>
          <w:rFonts w:eastAsia="Times New Roman"/>
          <w:szCs w:val="24"/>
        </w:rPr>
        <w:t>9 ως έχει;</w:t>
      </w:r>
    </w:p>
    <w:p w14:paraId="1BED52B1"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B2"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B3"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B4"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B5"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B6"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B7"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Ναι.</w:t>
      </w:r>
    </w:p>
    <w:p w14:paraId="1BED52B8"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B9" w14:textId="77777777" w:rsidR="0011574B" w:rsidRDefault="00BF5310">
      <w:pPr>
        <w:spacing w:line="600" w:lineRule="auto"/>
        <w:ind w:firstLine="720"/>
        <w:contextualSpacing/>
        <w:jc w:val="both"/>
        <w:rPr>
          <w:rFonts w:eastAsia="Times New Roman"/>
          <w:szCs w:val="24"/>
        </w:rPr>
      </w:pPr>
      <w:r>
        <w:rPr>
          <w:rFonts w:eastAsia="Times New Roman"/>
          <w:szCs w:val="24"/>
        </w:rPr>
        <w:t>Συνε</w:t>
      </w:r>
      <w:r>
        <w:rPr>
          <w:rFonts w:eastAsia="Times New Roman"/>
          <w:szCs w:val="24"/>
        </w:rPr>
        <w:t>πώς το άρθρο 59 έγινε δεκτό ως έχει κατά πλειοψηφία.</w:t>
      </w:r>
    </w:p>
    <w:p w14:paraId="1BED52BA"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60 ως έχει;</w:t>
      </w:r>
    </w:p>
    <w:p w14:paraId="1BED52BB"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BC"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Ναι.</w:t>
      </w:r>
    </w:p>
    <w:p w14:paraId="1BED52BD"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Παρών.</w:t>
      </w:r>
    </w:p>
    <w:p w14:paraId="1BED52BE"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1BED52BF"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C0"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C1"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C2"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C3" w14:textId="77777777" w:rsidR="0011574B" w:rsidRDefault="00BF5310">
      <w:pPr>
        <w:spacing w:line="600" w:lineRule="auto"/>
        <w:ind w:firstLine="720"/>
        <w:contextualSpacing/>
        <w:jc w:val="both"/>
        <w:rPr>
          <w:rFonts w:eastAsia="Times New Roman"/>
          <w:szCs w:val="24"/>
        </w:rPr>
      </w:pPr>
      <w:r>
        <w:rPr>
          <w:rFonts w:eastAsia="Times New Roman"/>
          <w:szCs w:val="24"/>
        </w:rPr>
        <w:lastRenderedPageBreak/>
        <w:t>Συνεπώς το άρθρο 60 έγινε δεκτό ως έχει κατά πλειοψηφία.</w:t>
      </w:r>
    </w:p>
    <w:p w14:paraId="1BED52C4"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61 ως έχει;</w:t>
      </w:r>
    </w:p>
    <w:p w14:paraId="1BED52C5"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C6"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C7"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w:t>
      </w:r>
      <w:r>
        <w:rPr>
          <w:rFonts w:eastAsia="Times New Roman"/>
          <w:b/>
          <w:szCs w:val="24"/>
        </w:rPr>
        <w:t>ΚΟΥΤΣΗΣ:</w:t>
      </w:r>
      <w:r>
        <w:rPr>
          <w:rFonts w:eastAsia="Times New Roman"/>
          <w:szCs w:val="24"/>
        </w:rPr>
        <w:t xml:space="preserve"> Όχι.</w:t>
      </w:r>
    </w:p>
    <w:p w14:paraId="1BED52C8"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C9"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CA"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CB"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CC"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CD"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61 έγινε δεκτό ως έχει κατά πλειοψηφία.</w:t>
      </w:r>
    </w:p>
    <w:p w14:paraId="1BED52CE"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62 ως έχει;</w:t>
      </w:r>
    </w:p>
    <w:p w14:paraId="1BED52CF"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D0"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ΜΑΡΙΟΣ ΣΑΛΜΑΣ:</w:t>
      </w:r>
      <w:r>
        <w:rPr>
          <w:rFonts w:eastAsia="Times New Roman"/>
          <w:szCs w:val="24"/>
        </w:rPr>
        <w:t xml:space="preserve"> Όχι.</w:t>
      </w:r>
    </w:p>
    <w:p w14:paraId="1BED52D1"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D2"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D3"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D4"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D5"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D6"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w:t>
      </w:r>
      <w:r>
        <w:rPr>
          <w:rFonts w:eastAsia="Times New Roman"/>
        </w:rPr>
        <w:t>νωση Κεντρώων απουσιάζει.</w:t>
      </w:r>
    </w:p>
    <w:p w14:paraId="1BED52D7"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62 έγινε δεκτό ως έχει κατά πλειοψηφία.</w:t>
      </w:r>
    </w:p>
    <w:p w14:paraId="1BED52D8"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63, όπως τροποποιήθηκε από την κυρία Υπουργό;</w:t>
      </w:r>
    </w:p>
    <w:p w14:paraId="1BED52D9"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DA"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DB"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DC" w14:textId="77777777" w:rsidR="0011574B" w:rsidRDefault="00BF5310">
      <w:pPr>
        <w:spacing w:line="600" w:lineRule="auto"/>
        <w:ind w:firstLine="720"/>
        <w:contextualSpacing/>
        <w:jc w:val="both"/>
        <w:rPr>
          <w:rFonts w:eastAsia="Times New Roman"/>
          <w:szCs w:val="24"/>
        </w:rPr>
      </w:pPr>
      <w:r>
        <w:rPr>
          <w:rFonts w:eastAsia="Times New Roman"/>
          <w:b/>
          <w:szCs w:val="24"/>
        </w:rPr>
        <w:lastRenderedPageBreak/>
        <w:t xml:space="preserve">ΠΑΡΑΣΚΕΥΗ </w:t>
      </w:r>
      <w:r>
        <w:rPr>
          <w:rFonts w:eastAsia="Times New Roman"/>
          <w:b/>
          <w:szCs w:val="24"/>
        </w:rPr>
        <w:t>ΧΡΙΣΤΟΦΙΛΟΠΟΥΛΟΥ:</w:t>
      </w:r>
      <w:r>
        <w:rPr>
          <w:rFonts w:eastAsia="Times New Roman"/>
          <w:szCs w:val="24"/>
        </w:rPr>
        <w:t xml:space="preserve"> Όχι.</w:t>
      </w:r>
    </w:p>
    <w:p w14:paraId="1BED52DD"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DE"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DF"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E0"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2E1"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63 έγινε δεκτό, όπως τροποποιήθηκε από την κυρία Υπουργό, κατά πλειοψηφία.</w:t>
      </w:r>
    </w:p>
    <w:p w14:paraId="1BED52E2"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64 ως έχει;</w:t>
      </w:r>
    </w:p>
    <w:p w14:paraId="1BED52E3"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 </w:t>
      </w:r>
    </w:p>
    <w:p w14:paraId="1BED52E4"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E5"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E6"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Όχι.</w:t>
      </w:r>
    </w:p>
    <w:p w14:paraId="1BED52E7"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Όχι.</w:t>
      </w:r>
    </w:p>
    <w:p w14:paraId="1BED52E8"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E9"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EA" w14:textId="77777777" w:rsidR="0011574B" w:rsidRDefault="00BF5310">
      <w:pPr>
        <w:spacing w:line="600" w:lineRule="auto"/>
        <w:ind w:firstLine="720"/>
        <w:contextualSpacing/>
        <w:jc w:val="both"/>
        <w:rPr>
          <w:rFonts w:eastAsia="Times New Roman"/>
        </w:rPr>
      </w:pPr>
      <w:r>
        <w:rPr>
          <w:rFonts w:eastAsia="Times New Roman"/>
          <w:b/>
        </w:rPr>
        <w:t>ΠΡΟΕΔΡΕΥΩΝ (Γεώργιος Βαρ</w:t>
      </w:r>
      <w:r>
        <w:rPr>
          <w:rFonts w:eastAsia="Times New Roman"/>
          <w:b/>
        </w:rPr>
        <w:t xml:space="preserve">εμένος): </w:t>
      </w:r>
      <w:r>
        <w:rPr>
          <w:rFonts w:eastAsia="Times New Roman"/>
        </w:rPr>
        <w:t>Η Ένωση Κεντρώων απουσιάζει.</w:t>
      </w:r>
    </w:p>
    <w:p w14:paraId="1BED52EB"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64 έγινε δεκτό ως έχει κατά πλειοψηφία.</w:t>
      </w:r>
    </w:p>
    <w:p w14:paraId="1BED52EC" w14:textId="77777777" w:rsidR="0011574B" w:rsidRDefault="00BF5310">
      <w:pPr>
        <w:spacing w:line="600" w:lineRule="auto"/>
        <w:ind w:firstLine="720"/>
        <w:contextualSpacing/>
        <w:jc w:val="center"/>
        <w:rPr>
          <w:rFonts w:eastAsia="Times New Roman"/>
          <w:szCs w:val="24"/>
        </w:rPr>
      </w:pPr>
      <w:r>
        <w:rPr>
          <w:rFonts w:eastAsia="Times New Roman"/>
          <w:szCs w:val="24"/>
        </w:rPr>
        <w:t>(ΜΕΤΑ ΤΗΝ ΚΑΤΑΜΕΤΡΗΣΗ)</w:t>
      </w:r>
    </w:p>
    <w:p w14:paraId="1BED52ED" w14:textId="77777777" w:rsidR="0011574B" w:rsidRDefault="00BF5310">
      <w:pPr>
        <w:spacing w:line="600" w:lineRule="auto"/>
        <w:ind w:firstLine="720"/>
        <w:contextualSpacing/>
        <w:jc w:val="both"/>
        <w:rPr>
          <w:rFonts w:eastAsia="Times New Roman"/>
          <w:szCs w:val="24"/>
        </w:rPr>
      </w:pPr>
      <w:r>
        <w:rPr>
          <w:rFonts w:eastAsia="Times New Roman"/>
          <w:b/>
        </w:rPr>
        <w:t>ΠΡΟΕΔΡΕΥΩΝ (Γεώργιος Βαρεμένος):</w:t>
      </w:r>
      <w:r>
        <w:rPr>
          <w:rFonts w:eastAsia="Times New Roman"/>
          <w:b/>
        </w:rPr>
        <w:t xml:space="preserve"> </w:t>
      </w:r>
      <w:r>
        <w:rPr>
          <w:rFonts w:eastAsia="Times New Roman"/>
          <w:szCs w:val="24"/>
        </w:rPr>
        <w:t xml:space="preserve">Κυρίες και κύριοι συνάδελφοι, </w:t>
      </w:r>
      <w:r>
        <w:rPr>
          <w:rFonts w:eastAsia="Times New Roman"/>
          <w:szCs w:val="24"/>
        </w:rPr>
        <w:t xml:space="preserve">στο σημείο αυτό </w:t>
      </w:r>
      <w:r>
        <w:rPr>
          <w:rFonts w:eastAsia="Times New Roman"/>
          <w:szCs w:val="24"/>
        </w:rPr>
        <w:t>έχω την τιμή να σας ανακοινώσω το αποτέλεσμα της διεξαχθείσ</w:t>
      </w:r>
      <w:r>
        <w:rPr>
          <w:rFonts w:eastAsia="Times New Roman"/>
          <w:szCs w:val="24"/>
        </w:rPr>
        <w:t>ης ονομαστικής ψηφοφορίας</w:t>
      </w:r>
      <w:r>
        <w:rPr>
          <w:rFonts w:eastAsia="Times New Roman"/>
          <w:szCs w:val="24"/>
        </w:rPr>
        <w:t xml:space="preserve"> επί του άρθρου 65.</w:t>
      </w:r>
    </w:p>
    <w:p w14:paraId="1BED52EE" w14:textId="77777777" w:rsidR="0011574B" w:rsidRDefault="00BF5310">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ψήφισαν συνολικά 257 Βουλευτές.</w:t>
      </w:r>
    </w:p>
    <w:p w14:paraId="1BED52EF" w14:textId="77777777" w:rsidR="0011574B" w:rsidRDefault="00BF5310">
      <w:pPr>
        <w:spacing w:line="600" w:lineRule="auto"/>
        <w:ind w:firstLine="720"/>
        <w:contextualSpacing/>
        <w:jc w:val="both"/>
        <w:rPr>
          <w:rFonts w:eastAsia="Times New Roman"/>
          <w:szCs w:val="24"/>
        </w:rPr>
      </w:pPr>
      <w:r>
        <w:rPr>
          <w:rFonts w:eastAsia="Times New Roman"/>
          <w:szCs w:val="24"/>
        </w:rPr>
        <w:t>Υπέρ του άρθρου, δηλαδή «ΝΑΙ», εψήφισαν 196 Βουλευτές.</w:t>
      </w:r>
    </w:p>
    <w:p w14:paraId="1BED52F0" w14:textId="77777777" w:rsidR="0011574B" w:rsidRDefault="00BF5310">
      <w:pPr>
        <w:spacing w:line="600" w:lineRule="auto"/>
        <w:ind w:firstLine="720"/>
        <w:contextualSpacing/>
        <w:jc w:val="both"/>
        <w:rPr>
          <w:rFonts w:eastAsia="Times New Roman"/>
          <w:szCs w:val="24"/>
        </w:rPr>
      </w:pPr>
      <w:r>
        <w:rPr>
          <w:rFonts w:eastAsia="Times New Roman"/>
          <w:szCs w:val="24"/>
        </w:rPr>
        <w:t xml:space="preserve">Κατά του άρθρου, δηλαδή «ΟΧΙ», </w:t>
      </w:r>
      <w:r>
        <w:rPr>
          <w:rFonts w:eastAsia="Times New Roman"/>
          <w:szCs w:val="24"/>
        </w:rPr>
        <w:t xml:space="preserve">εψήφισε </w:t>
      </w:r>
      <w:r>
        <w:rPr>
          <w:rFonts w:eastAsia="Times New Roman"/>
          <w:szCs w:val="24"/>
        </w:rPr>
        <w:t xml:space="preserve">ουδείς. </w:t>
      </w:r>
    </w:p>
    <w:p w14:paraId="1BED52F1" w14:textId="77777777" w:rsidR="0011574B" w:rsidRDefault="00BF5310">
      <w:pPr>
        <w:spacing w:line="600" w:lineRule="auto"/>
        <w:ind w:firstLine="720"/>
        <w:contextualSpacing/>
        <w:jc w:val="both"/>
        <w:rPr>
          <w:rFonts w:eastAsia="Times New Roman"/>
          <w:szCs w:val="24"/>
        </w:rPr>
      </w:pPr>
      <w:r>
        <w:rPr>
          <w:rFonts w:eastAsia="Times New Roman"/>
          <w:szCs w:val="24"/>
        </w:rPr>
        <w:t>«ΠΑΡΩΝ» εψήφισαν 61 Βουλευτές</w:t>
      </w:r>
      <w:r>
        <w:rPr>
          <w:rFonts w:eastAsia="Times New Roman"/>
          <w:szCs w:val="24"/>
        </w:rPr>
        <w:t>,</w:t>
      </w:r>
      <w:r w:rsidRPr="00455441">
        <w:rPr>
          <w:rFonts w:eastAsia="Times New Roman"/>
          <w:szCs w:val="24"/>
        </w:rPr>
        <w:t xml:space="preserve"> </w:t>
      </w:r>
      <w:r>
        <w:rPr>
          <w:rFonts w:eastAsia="Times New Roman"/>
          <w:szCs w:val="24"/>
        </w:rPr>
        <w:t>σύμφωνα με το παρακάτω πρωτόκολλο ονομαστική</w:t>
      </w:r>
      <w:r>
        <w:rPr>
          <w:rFonts w:eastAsia="Times New Roman"/>
          <w:szCs w:val="24"/>
        </w:rPr>
        <w:t>ς ψηφοφορίας:</w:t>
      </w:r>
    </w:p>
    <w:p w14:paraId="1BED52F2" w14:textId="77777777" w:rsidR="0011574B" w:rsidRDefault="00BF5310">
      <w:pPr>
        <w:spacing w:line="600" w:lineRule="auto"/>
        <w:ind w:firstLine="720"/>
        <w:contextualSpacing/>
        <w:jc w:val="center"/>
        <w:rPr>
          <w:rFonts w:eastAsia="Times New Roman"/>
          <w:szCs w:val="24"/>
        </w:rPr>
      </w:pPr>
      <w:r w:rsidDel="00455441">
        <w:rPr>
          <w:rFonts w:eastAsia="Times New Roman"/>
          <w:szCs w:val="24"/>
        </w:rPr>
        <w:t xml:space="preserve"> </w:t>
      </w:r>
      <w:r>
        <w:rPr>
          <w:rFonts w:eastAsia="Times New Roman"/>
          <w:szCs w:val="24"/>
        </w:rPr>
        <w:t>(ΑΛΛΑΓΗ ΣΕΛΙΔΑΣ)</w:t>
      </w:r>
    </w:p>
    <w:p w14:paraId="1BED52F3" w14:textId="77777777" w:rsidR="0011574B" w:rsidRDefault="00BF5310">
      <w:pPr>
        <w:spacing w:line="600" w:lineRule="auto"/>
        <w:ind w:firstLine="720"/>
        <w:contextualSpacing/>
        <w:jc w:val="center"/>
        <w:rPr>
          <w:rFonts w:eastAsia="Times New Roman"/>
          <w:szCs w:val="24"/>
        </w:rPr>
      </w:pPr>
      <w:r>
        <w:rPr>
          <w:rFonts w:eastAsia="Times New Roman"/>
          <w:szCs w:val="24"/>
        </w:rPr>
        <w:t xml:space="preserve">(Να καταχωριστεί </w:t>
      </w:r>
      <w:r>
        <w:rPr>
          <w:rFonts w:eastAsia="Times New Roman"/>
          <w:szCs w:val="24"/>
        </w:rPr>
        <w:t>η σελίδα 478α)</w:t>
      </w:r>
    </w:p>
    <w:p w14:paraId="1BED52F4" w14:textId="77777777" w:rsidR="0011574B" w:rsidRDefault="00BF5310">
      <w:pPr>
        <w:spacing w:line="600" w:lineRule="auto"/>
        <w:ind w:firstLine="720"/>
        <w:contextualSpacing/>
        <w:jc w:val="center"/>
        <w:rPr>
          <w:rFonts w:eastAsia="Times New Roman"/>
          <w:szCs w:val="24"/>
        </w:rPr>
      </w:pPr>
      <w:r>
        <w:rPr>
          <w:rFonts w:eastAsia="Times New Roman"/>
          <w:szCs w:val="24"/>
        </w:rPr>
        <w:t>(ΑΛΛΑΓΗ ΣΕΛΙΔΑΣ)</w:t>
      </w:r>
    </w:p>
    <w:p w14:paraId="1BED52F5" w14:textId="77777777" w:rsidR="0011574B" w:rsidRDefault="00BF5310">
      <w:pPr>
        <w:spacing w:line="600" w:lineRule="auto"/>
        <w:ind w:firstLine="720"/>
        <w:contextualSpacing/>
        <w:jc w:val="both"/>
        <w:rPr>
          <w:rFonts w:eastAsia="Times New Roman"/>
          <w:szCs w:val="24"/>
        </w:rPr>
      </w:pPr>
      <w:r>
        <w:rPr>
          <w:rFonts w:eastAsia="Times New Roman"/>
          <w:b/>
        </w:rPr>
        <w:t xml:space="preserve">ΠΡΟΕΔΡΕΥΩΝ (Γεώργιος Βαρεμένος): </w:t>
      </w:r>
      <w:r>
        <w:rPr>
          <w:rFonts w:eastAsia="Times New Roman"/>
          <w:szCs w:val="24"/>
        </w:rPr>
        <w:t xml:space="preserve">Συνεπώς, </w:t>
      </w:r>
      <w:r>
        <w:rPr>
          <w:rFonts w:eastAsia="Times New Roman"/>
        </w:rPr>
        <w:t xml:space="preserve">κυρίες και κύριοι συνάδελφοι, </w:t>
      </w:r>
      <w:r>
        <w:rPr>
          <w:rFonts w:eastAsia="Times New Roman"/>
          <w:szCs w:val="24"/>
        </w:rPr>
        <w:t xml:space="preserve">το άρθρο 65 έγινε δεκτό ως έχει κατά πλειοψηφία. </w:t>
      </w:r>
    </w:p>
    <w:p w14:paraId="1BED52F6" w14:textId="77777777" w:rsidR="0011574B" w:rsidRDefault="00BF5310">
      <w:pPr>
        <w:spacing w:line="600" w:lineRule="auto"/>
        <w:ind w:firstLine="720"/>
        <w:contextualSpacing/>
        <w:jc w:val="both"/>
        <w:rPr>
          <w:rFonts w:eastAsia="Times New Roman"/>
          <w:szCs w:val="24"/>
        </w:rPr>
      </w:pPr>
      <w:r>
        <w:rPr>
          <w:rFonts w:eastAsia="Times New Roman"/>
        </w:rPr>
        <w:t>Π</w:t>
      </w:r>
      <w:r>
        <w:rPr>
          <w:rFonts w:eastAsia="Times New Roman"/>
        </w:rPr>
        <w:t>ροχωρούμε στην ψήφιση των υπόλοιπων άρθρων.</w:t>
      </w:r>
    </w:p>
    <w:p w14:paraId="1BED52F7"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66 ως έχει;</w:t>
      </w:r>
    </w:p>
    <w:p w14:paraId="1BED52F8" w14:textId="77777777" w:rsidR="0011574B" w:rsidRDefault="00BF5310">
      <w:pPr>
        <w:spacing w:line="600" w:lineRule="auto"/>
        <w:ind w:firstLine="720"/>
        <w:contextualSpacing/>
        <w:jc w:val="both"/>
        <w:rPr>
          <w:rFonts w:eastAsia="Times New Roman"/>
          <w:szCs w:val="24"/>
        </w:rPr>
      </w:pPr>
      <w:r>
        <w:rPr>
          <w:rFonts w:eastAsia="Times New Roman"/>
          <w:b/>
          <w:szCs w:val="24"/>
        </w:rPr>
        <w:t>ΜΕΡΟΠΗ ΤΖΟΥΦΗ:</w:t>
      </w:r>
      <w:r>
        <w:rPr>
          <w:rFonts w:eastAsia="Times New Roman"/>
          <w:szCs w:val="24"/>
        </w:rPr>
        <w:t xml:space="preserve"> Ναι.</w:t>
      </w:r>
    </w:p>
    <w:p w14:paraId="1BED52F9" w14:textId="77777777" w:rsidR="0011574B" w:rsidRDefault="00BF531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Όχι.</w:t>
      </w:r>
    </w:p>
    <w:p w14:paraId="1BED52FA" w14:textId="77777777" w:rsidR="0011574B" w:rsidRDefault="00BF5310">
      <w:pPr>
        <w:spacing w:line="600" w:lineRule="auto"/>
        <w:ind w:firstLine="720"/>
        <w:contextualSpacing/>
        <w:jc w:val="both"/>
        <w:rPr>
          <w:rFonts w:eastAsia="Times New Roman"/>
          <w:szCs w:val="24"/>
        </w:rPr>
      </w:pPr>
      <w:r>
        <w:rPr>
          <w:rFonts w:eastAsia="Times New Roman"/>
          <w:b/>
          <w:szCs w:val="24"/>
        </w:rPr>
        <w:t>ΔΗΜΗΤΡΙΟΣ ΚΟΥΚΟΥΤΣΗΣ:</w:t>
      </w:r>
      <w:r>
        <w:rPr>
          <w:rFonts w:eastAsia="Times New Roman"/>
          <w:szCs w:val="24"/>
        </w:rPr>
        <w:t xml:space="preserve"> Όχι.</w:t>
      </w:r>
    </w:p>
    <w:p w14:paraId="1BED52FB" w14:textId="77777777" w:rsidR="0011574B" w:rsidRDefault="00BF5310">
      <w:pPr>
        <w:spacing w:line="600" w:lineRule="auto"/>
        <w:ind w:firstLine="720"/>
        <w:contextualSpacing/>
        <w:jc w:val="both"/>
        <w:rPr>
          <w:rFonts w:eastAsia="Times New Roman"/>
          <w:szCs w:val="24"/>
        </w:rPr>
      </w:pPr>
      <w:r>
        <w:rPr>
          <w:rFonts w:eastAsia="Times New Roman"/>
          <w:b/>
          <w:szCs w:val="24"/>
        </w:rPr>
        <w:t>ΠΑΡΑΣΚΕΥΗ ΧΡΙΣΤΟΦΙΛΟΠΟΥΛΟΥ:</w:t>
      </w:r>
      <w:r>
        <w:rPr>
          <w:rFonts w:eastAsia="Times New Roman"/>
          <w:szCs w:val="24"/>
        </w:rPr>
        <w:t xml:space="preserve"> Ναι.</w:t>
      </w:r>
    </w:p>
    <w:p w14:paraId="1BED52FC" w14:textId="77777777" w:rsidR="0011574B" w:rsidRDefault="00BF5310">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Ναι.</w:t>
      </w:r>
    </w:p>
    <w:p w14:paraId="1BED52FD" w14:textId="77777777" w:rsidR="0011574B" w:rsidRDefault="00BF5310">
      <w:pPr>
        <w:spacing w:line="600" w:lineRule="auto"/>
        <w:ind w:firstLine="720"/>
        <w:contextualSpacing/>
        <w:jc w:val="both"/>
        <w:rPr>
          <w:rFonts w:eastAsia="Times New Roman"/>
          <w:szCs w:val="24"/>
        </w:rPr>
      </w:pPr>
      <w:r>
        <w:rPr>
          <w:rFonts w:eastAsia="Times New Roman"/>
          <w:b/>
          <w:szCs w:val="24"/>
        </w:rPr>
        <w:t>ΚΩΝΣΤΑΝΤΙΝΟΣ ΜΠΑΡΓΙΩΤΑΣ:</w:t>
      </w:r>
      <w:r>
        <w:rPr>
          <w:rFonts w:eastAsia="Times New Roman"/>
          <w:szCs w:val="24"/>
        </w:rPr>
        <w:t xml:space="preserve"> Όχι.</w:t>
      </w:r>
    </w:p>
    <w:p w14:paraId="1BED52FE" w14:textId="77777777" w:rsidR="0011574B" w:rsidRDefault="00BF5310">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1BED52FF"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00"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άρθρο 66 έγινε δεκτό ως έχει κατά πλειοψηφία.</w:t>
      </w:r>
    </w:p>
    <w:p w14:paraId="1BED530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803 και ειδικό 55 ως έχει;</w:t>
      </w:r>
    </w:p>
    <w:p w14:paraId="1BED530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0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0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Κύριε Πρόεδρε, λέμε «όχι» στις τροπολογί</w:t>
      </w:r>
      <w:r>
        <w:rPr>
          <w:rFonts w:eastAsia="Times New Roman" w:cs="Times New Roman"/>
          <w:szCs w:val="24"/>
        </w:rPr>
        <w:t xml:space="preserve">ες, γιατί οι μεν βουλευτικές τροπολογίες δεν είναι κοστολογημένες από το Γενικό Λογιστήριο του Κράτους και οι υπόλοιπες, οι υπουργικές, είναι άσχετες με το νομοσχέδιο. Με αυτό το επιχείρημα δεν τις ψηφίζουμε όλες. </w:t>
      </w:r>
    </w:p>
    <w:p w14:paraId="1BED530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0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ΧΡΙΣ</w:t>
      </w:r>
      <w:r>
        <w:rPr>
          <w:rFonts w:eastAsia="Times New Roman" w:cs="Times New Roman"/>
          <w:b/>
          <w:szCs w:val="24"/>
        </w:rPr>
        <w:t>ΤΟΦΙΛΟΠΟΥΛΟΥ:</w:t>
      </w:r>
      <w:r>
        <w:rPr>
          <w:rFonts w:eastAsia="Times New Roman" w:cs="Times New Roman"/>
          <w:szCs w:val="24"/>
        </w:rPr>
        <w:t xml:space="preserve"> Ναι.</w:t>
      </w:r>
    </w:p>
    <w:p w14:paraId="1BED530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0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0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0A"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0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803 και ειδικό 55 έγινε δεκτή ως έχει κατά πλειοψηφία και ε</w:t>
      </w:r>
      <w:r>
        <w:rPr>
          <w:rFonts w:eastAsia="Times New Roman" w:cs="Times New Roman"/>
          <w:szCs w:val="24"/>
        </w:rPr>
        <w:t>ντάσσεται στο νομοσχέδιο ως ίδιο άρθρο.</w:t>
      </w:r>
    </w:p>
    <w:p w14:paraId="1BED530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804 και ειδικό 56 ως έχει;</w:t>
      </w:r>
    </w:p>
    <w:p w14:paraId="1BED530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0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30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Ναι.</w:t>
      </w:r>
    </w:p>
    <w:p w14:paraId="1BED531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1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1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1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14"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1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804 και ειδικό 56 έγινε δεκτή ως έχει κατά πλειοψηφία και εντάσσεται στο νομοσχέδιο ως ίδιο άρθρο.</w:t>
      </w:r>
    </w:p>
    <w:p w14:paraId="1BED531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δεκτή η τροπολογία με γενικό αριθμό 805 και ειδικό 57 ως έχει;</w:t>
      </w:r>
    </w:p>
    <w:p w14:paraId="1BED531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1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1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Παρών.</w:t>
      </w:r>
    </w:p>
    <w:p w14:paraId="1BED531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1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1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1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w:t>
      </w:r>
      <w:r>
        <w:rPr>
          <w:rFonts w:eastAsia="Times New Roman" w:cs="Times New Roman"/>
          <w:b/>
          <w:szCs w:val="24"/>
        </w:rPr>
        <w:t>ΡΙΔΗΣ:</w:t>
      </w:r>
      <w:r>
        <w:rPr>
          <w:rFonts w:eastAsia="Times New Roman" w:cs="Times New Roman"/>
          <w:szCs w:val="24"/>
        </w:rPr>
        <w:t xml:space="preserve"> Ναι.</w:t>
      </w:r>
    </w:p>
    <w:p w14:paraId="1BED531E"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1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805 και ειδικό 57 έγινε δεκτή ως έχει κατά πλειοψηφία και εντάσσεται στο νομοσχέδιο ως ίδιο άρθρο.</w:t>
      </w:r>
    </w:p>
    <w:p w14:paraId="1BED532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w:t>
      </w:r>
      <w:r>
        <w:rPr>
          <w:rFonts w:eastAsia="Times New Roman" w:cs="Times New Roman"/>
          <w:szCs w:val="24"/>
        </w:rPr>
        <w:t>με γενικό αριθμό 806 και ειδικό 58 ως έχει;</w:t>
      </w:r>
    </w:p>
    <w:p w14:paraId="1BED532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2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2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2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1BED532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1BED532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2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28" w14:textId="77777777" w:rsidR="0011574B" w:rsidRDefault="00BF5310">
      <w:pPr>
        <w:spacing w:line="600" w:lineRule="auto"/>
        <w:ind w:firstLine="720"/>
        <w:contextualSpacing/>
        <w:jc w:val="both"/>
        <w:rPr>
          <w:rFonts w:eastAsia="Times New Roman"/>
        </w:rPr>
      </w:pPr>
      <w:r>
        <w:rPr>
          <w:rFonts w:eastAsia="Times New Roman"/>
          <w:b/>
        </w:rPr>
        <w:t>ΠΡΟΕΔΡΕΥΩΝ (Γεώργιος Βαρεμένο</w:t>
      </w:r>
      <w:r>
        <w:rPr>
          <w:rFonts w:eastAsia="Times New Roman"/>
          <w:b/>
        </w:rPr>
        <w:t xml:space="preserve">ς): </w:t>
      </w:r>
      <w:r>
        <w:rPr>
          <w:rFonts w:eastAsia="Times New Roman"/>
        </w:rPr>
        <w:t>Η Ένωση Κεντρώων απουσιάζει.</w:t>
      </w:r>
    </w:p>
    <w:p w14:paraId="1BED532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806 και ειδικό 58 έγινε δεκτή ως έχει κατά πλειοψηφία και εντάσσεται στο νομοσχέδιο ως ίδιο άρθρο.</w:t>
      </w:r>
    </w:p>
    <w:p w14:paraId="1BED532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807 και ειδικό 59 ως έχε</w:t>
      </w:r>
      <w:r>
        <w:rPr>
          <w:rFonts w:eastAsia="Times New Roman" w:cs="Times New Roman"/>
          <w:szCs w:val="24"/>
        </w:rPr>
        <w:t>ι;</w:t>
      </w:r>
    </w:p>
    <w:p w14:paraId="1BED532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2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32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Ναι.</w:t>
      </w:r>
    </w:p>
    <w:p w14:paraId="1BED532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2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3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3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32"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3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w:t>
      </w:r>
      <w:r>
        <w:rPr>
          <w:rFonts w:eastAsia="Times New Roman" w:cs="Times New Roman"/>
          <w:szCs w:val="24"/>
        </w:rPr>
        <w:t>τροπολογία με γενικό αριθμό 807 και ειδικό 59 έγινε δεκτή ως έχει ομόφωνα και εντάσσεται στο νομοσχέδιο ως ίδιο άρθρο.</w:t>
      </w:r>
    </w:p>
    <w:p w14:paraId="1BED533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810 και ειδικό 61 ως έχει;</w:t>
      </w:r>
    </w:p>
    <w:p w14:paraId="1BED533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3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3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ΟΣ ΚΟΥΚΟΥΤΣΗΣ:</w:t>
      </w:r>
      <w:r>
        <w:rPr>
          <w:rFonts w:eastAsia="Times New Roman" w:cs="Times New Roman"/>
          <w:szCs w:val="24"/>
        </w:rPr>
        <w:t xml:space="preserve"> Όχι.</w:t>
      </w:r>
    </w:p>
    <w:p w14:paraId="1BED533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3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3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3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3C"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3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810 και ειδικό 61 έγινε δ</w:t>
      </w:r>
      <w:r>
        <w:rPr>
          <w:rFonts w:eastAsia="Times New Roman" w:cs="Times New Roman"/>
          <w:szCs w:val="24"/>
        </w:rPr>
        <w:t>εκτή ως έχει κατά πλειοψηφία και εντάσσεται στο νομοσχέδιο ως ίδιο άρθρο.</w:t>
      </w:r>
    </w:p>
    <w:p w14:paraId="1BED533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814 και ειδικό 65 ως έχει;</w:t>
      </w:r>
    </w:p>
    <w:p w14:paraId="1BED533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4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4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4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w:t>
      </w:r>
      <w:r>
        <w:rPr>
          <w:rFonts w:eastAsia="Times New Roman" w:cs="Times New Roman"/>
          <w:b/>
          <w:szCs w:val="24"/>
        </w:rPr>
        <w:t>Υ:</w:t>
      </w:r>
      <w:r>
        <w:rPr>
          <w:rFonts w:eastAsia="Times New Roman" w:cs="Times New Roman"/>
          <w:szCs w:val="24"/>
        </w:rPr>
        <w:t xml:space="preserve"> Ναι.</w:t>
      </w:r>
    </w:p>
    <w:p w14:paraId="1BED534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4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4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46"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4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814 και ειδικό 65 έγινε δεκτή ως έχει κατά πλειοψηφία και εντάσσεται σ</w:t>
      </w:r>
      <w:r>
        <w:rPr>
          <w:rFonts w:eastAsia="Times New Roman" w:cs="Times New Roman"/>
          <w:szCs w:val="24"/>
        </w:rPr>
        <w:t>το νομοσχέδιο ως ίδιο άρθρο.</w:t>
      </w:r>
    </w:p>
    <w:p w14:paraId="1BED534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818 και ειδικό 68 ως έχει;</w:t>
      </w:r>
    </w:p>
    <w:p w14:paraId="1BED534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4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4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Παρών.</w:t>
      </w:r>
    </w:p>
    <w:p w14:paraId="1BED534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4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1BED534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θα ήθελα να πω για αυτή την τροπολογία ότι</w:t>
      </w:r>
      <w:r>
        <w:rPr>
          <w:rFonts w:eastAsia="Times New Roman" w:cs="Times New Roman"/>
          <w:szCs w:val="24"/>
        </w:rPr>
        <w:t>,</w:t>
      </w:r>
      <w:r>
        <w:rPr>
          <w:rFonts w:eastAsia="Times New Roman" w:cs="Times New Roman"/>
          <w:szCs w:val="24"/>
        </w:rPr>
        <w:t xml:space="preserve"> εάν η παράγραφος 12 ερχόταν σαν ξεχωριστή τροπολογία, θα ψηφίζαμε «</w:t>
      </w:r>
      <w:r>
        <w:rPr>
          <w:rFonts w:eastAsia="Times New Roman" w:cs="Times New Roman"/>
          <w:szCs w:val="24"/>
        </w:rPr>
        <w:t>ν</w:t>
      </w:r>
      <w:r>
        <w:rPr>
          <w:rFonts w:eastAsia="Times New Roman" w:cs="Times New Roman"/>
          <w:szCs w:val="24"/>
        </w:rPr>
        <w:t>αι». Τώρα, επειδή είναι όλες αυτές οι δεκατρείς παράγραφοι μαζί, θα ψηφίσουμε «</w:t>
      </w:r>
      <w:r>
        <w:rPr>
          <w:rFonts w:eastAsia="Times New Roman" w:cs="Times New Roman"/>
          <w:szCs w:val="24"/>
        </w:rPr>
        <w:t>π</w:t>
      </w:r>
      <w:r>
        <w:rPr>
          <w:rFonts w:eastAsia="Times New Roman" w:cs="Times New Roman"/>
          <w:szCs w:val="24"/>
        </w:rPr>
        <w:t xml:space="preserve">αρών». </w:t>
      </w:r>
    </w:p>
    <w:p w14:paraId="1BED534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5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w:t>
      </w:r>
      <w:r>
        <w:rPr>
          <w:rFonts w:eastAsia="Times New Roman" w:cs="Times New Roman"/>
          <w:b/>
          <w:szCs w:val="24"/>
        </w:rPr>
        <w:t>Σ:</w:t>
      </w:r>
      <w:r>
        <w:rPr>
          <w:rFonts w:eastAsia="Times New Roman" w:cs="Times New Roman"/>
          <w:szCs w:val="24"/>
        </w:rPr>
        <w:t xml:space="preserve"> Ναι.</w:t>
      </w:r>
    </w:p>
    <w:p w14:paraId="1BED5351"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5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818 και ειδικό 68 έγινε δεκτή ως έχει κατά πλειοψηφία και εντάσσεται στο νομοσχέδιο ως ίδιο άρθρο.</w:t>
      </w:r>
    </w:p>
    <w:p w14:paraId="1BED535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w:t>
      </w:r>
      <w:r>
        <w:rPr>
          <w:rFonts w:eastAsia="Times New Roman" w:cs="Times New Roman"/>
          <w:szCs w:val="24"/>
        </w:rPr>
        <w:t>ενικό αριθμό 821 και ειδικό 71 ως έχει;</w:t>
      </w:r>
    </w:p>
    <w:p w14:paraId="1BED535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5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5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5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5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1BED535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1BED535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5B"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 xml:space="preserve">Η </w:t>
      </w:r>
      <w:r>
        <w:rPr>
          <w:rFonts w:eastAsia="Times New Roman"/>
        </w:rPr>
        <w:t>Ένωση Κεντρώων απουσιάζει.</w:t>
      </w:r>
    </w:p>
    <w:p w14:paraId="1BED535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821 και ειδικό 71 έγινε δεκτή ως έχει κατά πλειοψηφία και εντάσσεται στο νομοσχέδιο ως ίδιο άρθρο.</w:t>
      </w:r>
    </w:p>
    <w:p w14:paraId="1BED535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800 και ειδικό 52 ως έχει;</w:t>
      </w:r>
    </w:p>
    <w:p w14:paraId="1BED535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w:t>
      </w:r>
      <w:r>
        <w:rPr>
          <w:rFonts w:eastAsia="Times New Roman" w:cs="Times New Roman"/>
          <w:b/>
          <w:szCs w:val="24"/>
        </w:rPr>
        <w:t>ΟΠΗ ΤΖΟΥΦΗ:</w:t>
      </w:r>
      <w:r>
        <w:rPr>
          <w:rFonts w:eastAsia="Times New Roman" w:cs="Times New Roman"/>
          <w:szCs w:val="24"/>
        </w:rPr>
        <w:t xml:space="preserve"> Ναι. </w:t>
      </w:r>
    </w:p>
    <w:p w14:paraId="1BED535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6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6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6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1BED536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1BED536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65" w14:textId="77777777" w:rsidR="0011574B" w:rsidRDefault="00BF5310">
      <w:pPr>
        <w:spacing w:line="600" w:lineRule="auto"/>
        <w:ind w:firstLine="720"/>
        <w:contextualSpacing/>
        <w:jc w:val="both"/>
        <w:rPr>
          <w:rFonts w:eastAsia="Times New Roman"/>
        </w:rPr>
      </w:pPr>
      <w:r>
        <w:rPr>
          <w:rFonts w:eastAsia="Times New Roman"/>
          <w:b/>
        </w:rPr>
        <w:t xml:space="preserve">ΠΡΟΕΔΡΕΥΩΝ (Γεώργιος Βαρεμένος): </w:t>
      </w:r>
      <w:r>
        <w:rPr>
          <w:rFonts w:eastAsia="Times New Roman"/>
        </w:rPr>
        <w:t>Η Ένωση Κεντρώων απουσιάζει.</w:t>
      </w:r>
    </w:p>
    <w:p w14:paraId="1BED536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w:t>
      </w:r>
      <w:r>
        <w:rPr>
          <w:rFonts w:eastAsia="Times New Roman" w:cs="Times New Roman"/>
          <w:szCs w:val="24"/>
        </w:rPr>
        <w:t>τροπολογία με γενικό αριθμό 800 και ειδικό 52 έγινε δεκτή ως έχει κατά πλειοψηφία και εντάσσεται στο νομοσχέδιο ως ίδιο άρθρο.</w:t>
      </w:r>
    </w:p>
    <w:p w14:paraId="1BED536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799 και ειδικό 51 ως έχει;</w:t>
      </w:r>
    </w:p>
    <w:p w14:paraId="1BED536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6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6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Παρών.</w:t>
      </w:r>
    </w:p>
    <w:p w14:paraId="1BED536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6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36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6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6F"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7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τροπολογία με γενικό αριθμό 799 και ειδικό </w:t>
      </w:r>
      <w:r>
        <w:rPr>
          <w:rFonts w:eastAsia="Times New Roman" w:cs="Times New Roman"/>
          <w:szCs w:val="24"/>
        </w:rPr>
        <w:t>51 έγινε δεκτή ως έχει κατά πλειοψηφία και εντάσσεται στο νομοσχέδιο ως ίδιο άρθρο.</w:t>
      </w:r>
    </w:p>
    <w:p w14:paraId="1BED537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801 και ειδικό 53 ως έχει;</w:t>
      </w:r>
    </w:p>
    <w:p w14:paraId="1BED537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7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7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7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w:t>
      </w:r>
      <w:r>
        <w:rPr>
          <w:rFonts w:eastAsia="Times New Roman" w:cs="Times New Roman"/>
          <w:b/>
          <w:szCs w:val="24"/>
        </w:rPr>
        <w:t>ΟΦΙΛΟΠΟΥΛΟΥ:</w:t>
      </w:r>
      <w:r>
        <w:rPr>
          <w:rFonts w:eastAsia="Times New Roman" w:cs="Times New Roman"/>
          <w:szCs w:val="24"/>
        </w:rPr>
        <w:t xml:space="preserve"> Ναι.</w:t>
      </w:r>
    </w:p>
    <w:p w14:paraId="1BED537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1BED537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7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79"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7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τροπολογία με γενικό αριθμό 801 και ειδικό 53 έγινε δεκτή ως έχει κατά πλειοψηφία και </w:t>
      </w:r>
      <w:r>
        <w:rPr>
          <w:rFonts w:eastAsia="Times New Roman" w:cs="Times New Roman"/>
          <w:szCs w:val="24"/>
        </w:rPr>
        <w:t>εντάσσεται στο νομοσχέδιο ως ίδιο άρθρο.</w:t>
      </w:r>
    </w:p>
    <w:p w14:paraId="1BED537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809 και ειδικό 60 ως έχει;</w:t>
      </w:r>
    </w:p>
    <w:p w14:paraId="1BED537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7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7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7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8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8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8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83"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8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809 και ειδικό 60 έγινε δεκτή ως έχει κατά πλειοψηφία και εντάσσεται στο νομοσχέδιο ως ίδιο άρθρο.</w:t>
      </w:r>
    </w:p>
    <w:p w14:paraId="1BED538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811 και ειδικό 62 ως έχει;</w:t>
      </w:r>
    </w:p>
    <w:p w14:paraId="1BED538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8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8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Παρών.</w:t>
      </w:r>
    </w:p>
    <w:p w14:paraId="1BED538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1BED538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8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1BED538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Σ ΛΑΖΑΡΙΔΗΣ:</w:t>
      </w:r>
      <w:r>
        <w:rPr>
          <w:rFonts w:eastAsia="Times New Roman" w:cs="Times New Roman"/>
          <w:szCs w:val="24"/>
        </w:rPr>
        <w:t xml:space="preserve"> Ναι.</w:t>
      </w:r>
    </w:p>
    <w:p w14:paraId="1BED538D"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8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811 και ειδικό 62 έγινε δεκτή ως έχει κατά πλειοψηφία και εντάσσεται στο νομοσχέδιο ως ίδιο άρθρο.</w:t>
      </w:r>
    </w:p>
    <w:p w14:paraId="1BED538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w:t>
      </w:r>
      <w:r>
        <w:rPr>
          <w:rFonts w:eastAsia="Times New Roman" w:cs="Times New Roman"/>
          <w:szCs w:val="24"/>
        </w:rPr>
        <w:t>λογία με γενικό αριθμό 812 και ειδικό 63 ως έχει;</w:t>
      </w:r>
    </w:p>
    <w:p w14:paraId="1BED539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9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9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Παρών.</w:t>
      </w:r>
    </w:p>
    <w:p w14:paraId="1BED539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9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Ναι.</w:t>
      </w:r>
    </w:p>
    <w:p w14:paraId="1BED539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9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97"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ΠΡΟΕΔΡΕΥΩΝ (Γεώργιος Βαρε</w:t>
      </w:r>
      <w:r>
        <w:rPr>
          <w:rFonts w:eastAsia="Times New Roman" w:cs="Times New Roman"/>
          <w:b/>
        </w:rPr>
        <w:t xml:space="preserve">μένος): </w:t>
      </w:r>
      <w:r>
        <w:rPr>
          <w:rFonts w:eastAsia="Times New Roman" w:cs="Times New Roman"/>
        </w:rPr>
        <w:t>Η Ένωση Κεντρώων απουσιάζει.</w:t>
      </w:r>
    </w:p>
    <w:p w14:paraId="1BED539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812 και ειδικό 63 έγινε δεκτή ως έχει κατά πλειοψηφία και εντάσσεται στο νομοσχέδιο ως ίδιο άρθρο.</w:t>
      </w:r>
    </w:p>
    <w:p w14:paraId="1BED539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817 και ειδικό 67 ως</w:t>
      </w:r>
      <w:r>
        <w:rPr>
          <w:rFonts w:eastAsia="Times New Roman" w:cs="Times New Roman"/>
          <w:szCs w:val="24"/>
        </w:rPr>
        <w:t xml:space="preserve"> έχει;</w:t>
      </w:r>
    </w:p>
    <w:p w14:paraId="1BED539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9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9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9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9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39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λέμε «όχι» επειδή αυτοί πληρώνονται διαφορετικά από τους επικουρικούς γιατρούς. Είναι με πρόγραμμα, γι’ αυτό </w:t>
      </w:r>
      <w:r>
        <w:rPr>
          <w:rFonts w:eastAsia="Times New Roman" w:cs="Times New Roman"/>
          <w:szCs w:val="24"/>
        </w:rPr>
        <w:t>λέμε «όχι».</w:t>
      </w:r>
    </w:p>
    <w:p w14:paraId="1BED53A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1BED53A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A2"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A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τροπολογία με γενικό αριθμό 817 και ειδικό 67 έγινε δεκτή ως έχει κατά πλειοψηφία και εντάσσεται στο νομοσχέδιο ως </w:t>
      </w:r>
      <w:r>
        <w:rPr>
          <w:rFonts w:eastAsia="Times New Roman" w:cs="Times New Roman"/>
          <w:szCs w:val="24"/>
        </w:rPr>
        <w:t>ίδιο άρθρο.</w:t>
      </w:r>
    </w:p>
    <w:p w14:paraId="1BED53A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819 και ειδικό 69 ως έχει;</w:t>
      </w:r>
    </w:p>
    <w:p w14:paraId="1BED53A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A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Όχι.</w:t>
      </w:r>
    </w:p>
    <w:p w14:paraId="1BED53A7"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A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Παρών.</w:t>
      </w:r>
    </w:p>
    <w:p w14:paraId="1BED53A9"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1BED53AA"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w:t>
      </w:r>
      <w:r>
        <w:rPr>
          <w:rFonts w:eastAsia="Times New Roman" w:cs="Times New Roman"/>
          <w:szCs w:val="24"/>
        </w:rPr>
        <w:t>ι.</w:t>
      </w:r>
    </w:p>
    <w:p w14:paraId="1BED53AB"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AC"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A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Συνεπώς η τροπολογία με γενικό αριθμό 819 και ειδικό 69 έγινε δεκτή ως έχει κατά πλειοψηφία και εντάσσεται στο νομοσχέδιο ως ίδιο άρθρο.</w:t>
      </w:r>
    </w:p>
    <w:p w14:paraId="1BED53A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ψήφιση του </w:t>
      </w:r>
      <w:r>
        <w:rPr>
          <w:rFonts w:eastAsia="Times New Roman" w:cs="Times New Roman"/>
          <w:szCs w:val="24"/>
        </w:rPr>
        <w:t>ακροτελεύτιου άρθρου του νομοσχεδίου.</w:t>
      </w:r>
    </w:p>
    <w:p w14:paraId="1BED53A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1BED53B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B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3B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B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B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3B5"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1BED53B6"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1BED53B7" w14:textId="77777777" w:rsidR="0011574B" w:rsidRDefault="00BF5310">
      <w:pPr>
        <w:spacing w:line="600" w:lineRule="auto"/>
        <w:ind w:firstLine="720"/>
        <w:contextualSpacing/>
        <w:jc w:val="both"/>
        <w:rPr>
          <w:rFonts w:eastAsia="Times New Roman" w:cs="Times New Roman"/>
        </w:rPr>
      </w:pPr>
      <w:r>
        <w:rPr>
          <w:rFonts w:eastAsia="Times New Roman" w:cs="Times New Roman"/>
          <w:b/>
        </w:rPr>
        <w:t xml:space="preserve">ΠΡΟΕΔΡΕΥΩΝ (Γεώργιος Βαρεμένος): </w:t>
      </w:r>
      <w:r>
        <w:rPr>
          <w:rFonts w:eastAsia="Times New Roman" w:cs="Times New Roman"/>
        </w:rPr>
        <w:t>Η Ένωση Κεντρώων απουσιάζει.</w:t>
      </w:r>
    </w:p>
    <w:p w14:paraId="1BED53B8"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1BED53B9" w14:textId="77777777" w:rsidR="0011574B" w:rsidRDefault="00BF5310">
      <w:pPr>
        <w:spacing w:line="600" w:lineRule="auto"/>
        <w:ind w:firstLine="720"/>
        <w:contextualSpacing/>
        <w:jc w:val="both"/>
        <w:rPr>
          <w:rFonts w:eastAsia="Times New Roman" w:cs="Times New Roman"/>
          <w:szCs w:val="24"/>
        </w:rPr>
      </w:pPr>
      <w:r>
        <w:rPr>
          <w:rFonts w:eastAsia="Times New Roman"/>
          <w:szCs w:val="24"/>
        </w:rPr>
        <w:t>Συνεπώς το σχέδιο νόμου του Υπουργείου Εργασίας, Κοινωνικής Ασφάλισης και Κοινωνικής Αλληλεγγύης</w:t>
      </w:r>
      <w:r>
        <w:rPr>
          <w:rFonts w:eastAsia="Times New Roman"/>
          <w:szCs w:val="24"/>
        </w:rPr>
        <w:t>:</w:t>
      </w:r>
      <w:r>
        <w:rPr>
          <w:rFonts w:eastAsia="Times New Roman"/>
          <w:szCs w:val="24"/>
        </w:rPr>
        <w:t xml:space="preserve"> </w:t>
      </w:r>
      <w:r>
        <w:rPr>
          <w:rFonts w:eastAsia="Times New Roman" w:cs="Times New Roman"/>
          <w:szCs w:val="24"/>
        </w:rPr>
        <w:t xml:space="preserve"> «Εθνικός Μηχανισμός </w:t>
      </w:r>
      <w:r>
        <w:rPr>
          <w:rFonts w:eastAsia="Times New Roman" w:cs="Times New Roman"/>
          <w:szCs w:val="24"/>
        </w:rPr>
        <w:t xml:space="preserve">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(Α΄ 85) και άλλες διατάξεις», </w:t>
      </w:r>
      <w:r>
        <w:rPr>
          <w:rFonts w:eastAsia="Times New Roman"/>
          <w:szCs w:val="24"/>
        </w:rPr>
        <w:t>έγινε δεκτό επί της αρχής και επί των άρθρω</w:t>
      </w:r>
      <w:r>
        <w:rPr>
          <w:rFonts w:eastAsia="Times New Roman"/>
          <w:szCs w:val="24"/>
        </w:rPr>
        <w:t>ν.</w:t>
      </w:r>
      <w:r>
        <w:rPr>
          <w:rFonts w:eastAsia="Times New Roman" w:cs="Times New Roman"/>
          <w:szCs w:val="24"/>
        </w:rPr>
        <w:t xml:space="preserve"> </w:t>
      </w:r>
    </w:p>
    <w:p w14:paraId="1BED53BA" w14:textId="77777777" w:rsidR="0011574B" w:rsidRDefault="00BF5310">
      <w:pPr>
        <w:spacing w:line="600" w:lineRule="auto"/>
        <w:ind w:firstLine="720"/>
        <w:contextualSpacing/>
        <w:jc w:val="both"/>
        <w:rPr>
          <w:rFonts w:eastAsia="Times New Roman"/>
          <w:b/>
          <w:szCs w:val="24"/>
        </w:rPr>
      </w:pPr>
      <w:r>
        <w:rPr>
          <w:rFonts w:eastAsia="Times New Roman"/>
          <w:szCs w:val="24"/>
        </w:rPr>
        <w:t>Προχω</w:t>
      </w:r>
      <w:r>
        <w:rPr>
          <w:rFonts w:eastAsia="Times New Roman"/>
          <w:szCs w:val="24"/>
        </w:rPr>
        <w:t>ρού</w:t>
      </w:r>
      <w:r>
        <w:rPr>
          <w:rFonts w:eastAsia="Times New Roman"/>
          <w:szCs w:val="24"/>
        </w:rPr>
        <w:t>με στην ψήφιση του νομοσχεδίου και στο σύνολο.</w:t>
      </w:r>
    </w:p>
    <w:p w14:paraId="1BED53BB" w14:textId="77777777" w:rsidR="0011574B" w:rsidRDefault="00BF5310">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νομοσχέδιο και στο σύνολο;</w:t>
      </w:r>
    </w:p>
    <w:p w14:paraId="1BED53BC"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Ναι. </w:t>
      </w:r>
    </w:p>
    <w:p w14:paraId="1BED53BD"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Ναι.</w:t>
      </w:r>
    </w:p>
    <w:p w14:paraId="1BED53BE"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Όχι.</w:t>
      </w:r>
    </w:p>
    <w:p w14:paraId="1BED53BF"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Ναι.</w:t>
      </w:r>
    </w:p>
    <w:p w14:paraId="1BED53C0"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1BED53C1"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1BED53C2"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BED53C3"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Ένωση Κεντρώων απουσιάζει.</w:t>
      </w:r>
    </w:p>
    <w:p w14:paraId="1BED53C4" w14:textId="77777777" w:rsidR="0011574B" w:rsidRDefault="00BF5310">
      <w:pPr>
        <w:spacing w:line="600" w:lineRule="auto"/>
        <w:ind w:firstLine="720"/>
        <w:contextualSpacing/>
        <w:jc w:val="both"/>
        <w:rPr>
          <w:rFonts w:eastAsia="Times New Roman" w:cs="Times New Roman"/>
          <w:szCs w:val="24"/>
        </w:rPr>
      </w:pPr>
      <w:r>
        <w:rPr>
          <w:rFonts w:eastAsia="Times New Roman" w:cs="Times New Roman"/>
          <w:szCs w:val="24"/>
        </w:rPr>
        <w:t>Το νομοσχέδιο έγινε δεκτό και στο σύνολο κατά πλειοψηφία.</w:t>
      </w:r>
    </w:p>
    <w:p w14:paraId="1BED53C5" w14:textId="77777777" w:rsidR="0011574B" w:rsidRDefault="00BF5310">
      <w:pPr>
        <w:spacing w:line="600" w:lineRule="auto"/>
        <w:ind w:firstLine="720"/>
        <w:contextualSpacing/>
        <w:jc w:val="both"/>
        <w:rPr>
          <w:rFonts w:eastAsia="Times New Roman"/>
          <w:szCs w:val="24"/>
        </w:rPr>
      </w:pPr>
      <w:r>
        <w:rPr>
          <w:rFonts w:eastAsia="Times New Roman"/>
          <w:szCs w:val="24"/>
        </w:rPr>
        <w:t>Συνεπώς το νομοσχέδιο του Υπουργείου Εργασίας, Κοινωνικής Ασφάλισης και Κοινωνική</w:t>
      </w:r>
      <w:r>
        <w:rPr>
          <w:rFonts w:eastAsia="Times New Roman"/>
          <w:szCs w:val="24"/>
        </w:rPr>
        <w:t>ς Αλληλεγγύης</w:t>
      </w:r>
      <w:r>
        <w:rPr>
          <w:rFonts w:eastAsia="Times New Roman"/>
          <w:szCs w:val="24"/>
        </w:rPr>
        <w:t>:</w:t>
      </w:r>
      <w:r>
        <w:rPr>
          <w:rFonts w:eastAsia="Times New Roman"/>
          <w:szCs w:val="24"/>
        </w:rPr>
        <w:t xml:space="preserve"> </w:t>
      </w:r>
      <w:r>
        <w:rPr>
          <w:rFonts w:eastAsia="Times New Roman" w:cs="Times New Roman"/>
          <w:szCs w:val="24"/>
        </w:rPr>
        <w:t xml:space="preserve"> «Εθνικός Μηχανισμός Συντονισμού, Παρακολούθησης και Αξιολόγησης των Πολιτικών Κοινωνικής Ένταξης και Κοινωνικής Συνοχής, </w:t>
      </w:r>
      <w:r>
        <w:rPr>
          <w:rFonts w:eastAsia="Times New Roman" w:cs="Times New Roman"/>
          <w:szCs w:val="24"/>
        </w:rPr>
        <w:t>ρ</w:t>
      </w:r>
      <w:r>
        <w:rPr>
          <w:rFonts w:eastAsia="Times New Roman" w:cs="Times New Roman"/>
          <w:szCs w:val="24"/>
        </w:rPr>
        <w:t xml:space="preserve">υθμίσεις για την </w:t>
      </w:r>
      <w:r>
        <w:rPr>
          <w:rFonts w:eastAsia="Times New Roman" w:cs="Times New Roman"/>
          <w:szCs w:val="24"/>
        </w:rPr>
        <w:t>κ</w:t>
      </w:r>
      <w:r>
        <w:rPr>
          <w:rFonts w:eastAsia="Times New Roman" w:cs="Times New Roman"/>
          <w:szCs w:val="24"/>
        </w:rPr>
        <w:t xml:space="preserve">οινωνική </w:t>
      </w:r>
      <w:r>
        <w:rPr>
          <w:rFonts w:eastAsia="Times New Roman" w:cs="Times New Roman"/>
          <w:szCs w:val="24"/>
        </w:rPr>
        <w:t>α</w:t>
      </w:r>
      <w:r>
        <w:rPr>
          <w:rFonts w:eastAsia="Times New Roman" w:cs="Times New Roman"/>
          <w:szCs w:val="24"/>
        </w:rPr>
        <w:t xml:space="preserve">λληλεγγύη και </w:t>
      </w:r>
      <w:proofErr w:type="spellStart"/>
      <w:r>
        <w:rPr>
          <w:rFonts w:eastAsia="Times New Roman" w:cs="Times New Roman"/>
          <w:szCs w:val="24"/>
        </w:rPr>
        <w:t>ε</w:t>
      </w:r>
      <w:r>
        <w:rPr>
          <w:rFonts w:eastAsia="Times New Roman" w:cs="Times New Roman"/>
          <w:szCs w:val="24"/>
        </w:rPr>
        <w:t>φαρμοστικές</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ιατάξεις του ν.4387/2016 (Α΄ 85) και άλλες διατάξεις» </w:t>
      </w:r>
      <w:r>
        <w:rPr>
          <w:rFonts w:eastAsia="Times New Roman"/>
          <w:szCs w:val="24"/>
        </w:rPr>
        <w:t>έγινε δε</w:t>
      </w:r>
      <w:r>
        <w:rPr>
          <w:rFonts w:eastAsia="Times New Roman"/>
          <w:szCs w:val="24"/>
        </w:rPr>
        <w:t>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1BED53C6" w14:textId="77777777" w:rsidR="0011574B" w:rsidRDefault="00BF5310">
      <w:pPr>
        <w:spacing w:line="600" w:lineRule="auto"/>
        <w:ind w:firstLine="720"/>
        <w:contextualSpacing/>
        <w:jc w:val="both"/>
        <w:rPr>
          <w:rFonts w:eastAsia="Times New Roman"/>
          <w:sz w:val="16"/>
          <w:szCs w:val="16"/>
        </w:rPr>
      </w:pPr>
      <w:r>
        <w:rPr>
          <w:rFonts w:eastAsia="Times New Roman"/>
          <w:szCs w:val="24"/>
        </w:rPr>
        <w:t>(Να καταχωριστεί το κείμενο του νομοσχεδίου</w:t>
      </w:r>
      <w:r>
        <w:rPr>
          <w:rFonts w:eastAsia="Times New Roman"/>
          <w:szCs w:val="24"/>
        </w:rPr>
        <w:t>. Να μπει η σελίδα 494α</w:t>
      </w:r>
      <w:r>
        <w:rPr>
          <w:rFonts w:eastAsia="Times New Roman"/>
          <w:szCs w:val="24"/>
        </w:rPr>
        <w:t>)</w:t>
      </w:r>
    </w:p>
    <w:p w14:paraId="1BED53C7"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Κύριοι συνάδελφοι, παρακαλώ το Σώμα να εξουσιοδοτήσει το</w:t>
      </w:r>
      <w:r>
        <w:rPr>
          <w:rFonts w:eastAsia="Times New Roman"/>
          <w:szCs w:val="24"/>
        </w:rPr>
        <w:t xml:space="preserve"> Προεδρείο για την υπ’ ευθύνη του επικύρωση των Πρακτικών ως προς την ψήφιση στο σύνολο του παραπάνω νομοσχεδίου.</w:t>
      </w:r>
    </w:p>
    <w:p w14:paraId="1BED53C8"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1BED53C9"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w:t>
      </w:r>
      <w:r>
        <w:rPr>
          <w:rFonts w:eastAsia="Times New Roman"/>
          <w:szCs w:val="24"/>
        </w:rPr>
        <w:t>ο Σώμα παρέσχε τη ζητηθείσα εξουσιοδότηση.</w:t>
      </w:r>
    </w:p>
    <w:p w14:paraId="1BED53CA" w14:textId="77777777" w:rsidR="0011574B" w:rsidRDefault="00BF5310">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 xml:space="preserve">ύριοι </w:t>
      </w:r>
      <w:r>
        <w:rPr>
          <w:rFonts w:eastAsia="Times New Roman"/>
          <w:szCs w:val="24"/>
        </w:rPr>
        <w:t>συνάδελφοι, δέχεστε στο σημείο αυτό να λύσουμε τη συνεδρίαση;</w:t>
      </w:r>
    </w:p>
    <w:p w14:paraId="1BED53CB" w14:textId="77777777" w:rsidR="0011574B" w:rsidRDefault="00BF5310">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BED53CC" w14:textId="77777777" w:rsidR="0011574B" w:rsidRDefault="00BF5310">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 τη συναίνεση του Σώματος και ώρα 19</w:t>
      </w:r>
      <w:r>
        <w:rPr>
          <w:rFonts w:eastAsia="Times New Roman"/>
          <w:szCs w:val="24"/>
        </w:rPr>
        <w:t>.</w:t>
      </w:r>
      <w:r>
        <w:rPr>
          <w:rFonts w:eastAsia="Times New Roman"/>
          <w:szCs w:val="24"/>
        </w:rPr>
        <w:t xml:space="preserve">54΄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w:t>
      </w:r>
      <w:r>
        <w:rPr>
          <w:rFonts w:eastAsia="Times New Roman"/>
          <w:szCs w:val="24"/>
        </w:rPr>
        <w:t xml:space="preserve"> ημέρα Παρασκευή 16 Δεκεμβρίου 2016 και ώρα 10</w:t>
      </w:r>
      <w:r>
        <w:rPr>
          <w:rFonts w:eastAsia="Times New Roman"/>
          <w:szCs w:val="24"/>
        </w:rPr>
        <w:t>.</w:t>
      </w:r>
      <w:r>
        <w:rPr>
          <w:rFonts w:eastAsia="Times New Roman"/>
          <w:szCs w:val="24"/>
        </w:rPr>
        <w:t>00΄,</w:t>
      </w:r>
      <w:r>
        <w:rPr>
          <w:rFonts w:eastAsia="Times New Roman"/>
          <w:szCs w:val="24"/>
        </w:rPr>
        <w:t xml:space="preserve"> με αντικείμενο εργασιών του Σώματος α) </w:t>
      </w:r>
      <w:r>
        <w:rPr>
          <w:rFonts w:eastAsia="Times New Roman"/>
          <w:szCs w:val="24"/>
        </w:rPr>
        <w:t>κ</w:t>
      </w:r>
      <w:r>
        <w:rPr>
          <w:rFonts w:eastAsia="Times New Roman"/>
          <w:szCs w:val="24"/>
        </w:rPr>
        <w:t>οινοβουλευτικό έλεγχο</w:t>
      </w:r>
      <w:r>
        <w:rPr>
          <w:rFonts w:eastAsia="Times New Roman"/>
          <w:szCs w:val="24"/>
        </w:rPr>
        <w:t>:</w:t>
      </w:r>
      <w:r>
        <w:rPr>
          <w:rFonts w:eastAsia="Times New Roman"/>
          <w:szCs w:val="24"/>
        </w:rPr>
        <w:t xml:space="preserve"> συζήτηση επικαίρων ερωτήσεων </w:t>
      </w:r>
      <w:r>
        <w:rPr>
          <w:rFonts w:eastAsia="Times New Roman"/>
          <w:szCs w:val="24"/>
        </w:rPr>
        <w:t xml:space="preserve">και </w:t>
      </w:r>
      <w:r>
        <w:rPr>
          <w:rFonts w:eastAsia="Times New Roman"/>
          <w:szCs w:val="24"/>
        </w:rPr>
        <w:t xml:space="preserve">β) </w:t>
      </w:r>
      <w:r>
        <w:rPr>
          <w:rFonts w:eastAsia="Times New Roman"/>
          <w:szCs w:val="24"/>
        </w:rPr>
        <w:t>ν</w:t>
      </w:r>
      <w:r>
        <w:rPr>
          <w:rFonts w:eastAsia="Times New Roman"/>
          <w:szCs w:val="24"/>
        </w:rPr>
        <w:t>ομοθετική εργασία</w:t>
      </w:r>
      <w:r>
        <w:rPr>
          <w:rFonts w:eastAsia="Times New Roman"/>
          <w:szCs w:val="24"/>
        </w:rPr>
        <w:t xml:space="preserve">: </w:t>
      </w:r>
      <w:r>
        <w:rPr>
          <w:rFonts w:eastAsia="Times New Roman"/>
          <w:szCs w:val="24"/>
        </w:rPr>
        <w:t>μόνη συζήτηση και ψήφιση επί της αρχής, των άρθρων και του συνόλου του σχεδίου νόμου του Υπουργείου Δικαιοσύνης, Διαφάνειας και Ανθρωπίν</w:t>
      </w:r>
      <w:r>
        <w:rPr>
          <w:rFonts w:eastAsia="Times New Roman"/>
          <w:szCs w:val="24"/>
        </w:rPr>
        <w:t>ων Δικαιωμάτων</w:t>
      </w:r>
      <w:r>
        <w:rPr>
          <w:rFonts w:eastAsia="Times New Roman"/>
          <w:szCs w:val="24"/>
        </w:rPr>
        <w:t>:</w:t>
      </w:r>
      <w:r>
        <w:rPr>
          <w:rFonts w:eastAsia="Times New Roman"/>
          <w:szCs w:val="24"/>
        </w:rPr>
        <w:t xml:space="preserve"> «Πτωχευτικός Κώδικας, Διοικητική Δικαιοσύνη, Τέλη-Παράβολα, Οικειοθελής αποκάλυψη αδήλωτων εισοδημάτων, Ηλεκτρονικές συναλλαγές, Τροποποιήσεις του ν.4270/2014 και λοιπές διατάξεις», σύμφωνα με τη </w:t>
      </w:r>
      <w:r>
        <w:rPr>
          <w:rFonts w:eastAsia="Times New Roman"/>
          <w:szCs w:val="24"/>
        </w:rPr>
        <w:t>συμπληρωματική</w:t>
      </w:r>
      <w:r>
        <w:rPr>
          <w:rFonts w:eastAsia="Times New Roman"/>
          <w:szCs w:val="24"/>
        </w:rPr>
        <w:t xml:space="preserve"> ημερήσια διάταξη που έχει δια</w:t>
      </w:r>
      <w:r>
        <w:rPr>
          <w:rFonts w:eastAsia="Times New Roman"/>
          <w:szCs w:val="24"/>
        </w:rPr>
        <w:t>νεμηθεί.</w:t>
      </w:r>
    </w:p>
    <w:p w14:paraId="1BED53CD" w14:textId="77777777" w:rsidR="0011574B" w:rsidRDefault="00BF5310">
      <w:pPr>
        <w:spacing w:line="600" w:lineRule="auto"/>
        <w:contextualSpacing/>
        <w:jc w:val="both"/>
        <w:rPr>
          <w:rFonts w:eastAsia="Times New Roman" w:cs="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ΟΙ ΓΡΑΜΜΑΤΕΙΣ</w:t>
      </w:r>
    </w:p>
    <w:p w14:paraId="1BED53CE" w14:textId="77777777" w:rsidR="0011574B" w:rsidRDefault="0011574B">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p>
    <w:p w14:paraId="1BED53CF" w14:textId="77777777" w:rsidR="0011574B" w:rsidRDefault="0011574B">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p>
    <w:p w14:paraId="1BED53D0" w14:textId="77777777" w:rsidR="0011574B" w:rsidRDefault="0011574B">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p>
    <w:sectPr w:rsidR="001157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uUtOgt/ADJ0CX3OrYEt9+t9cOk=" w:salt="aUv/j36ERq2P5PfJfhIT/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4B"/>
    <w:rsid w:val="0011574B"/>
    <w:rsid w:val="006A67A9"/>
    <w:rsid w:val="00BF53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48E7"/>
  <w15:docId w15:val="{7877BB50-BD3E-4DF9-9C8B-70BAC00A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266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62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374</MetadataID>
    <Session xmlns="641f345b-441b-4b81-9152-adc2e73ba5e1">Β´</Session>
    <Date xmlns="641f345b-441b-4b81-9152-adc2e73ba5e1">2016-12-14T22:00:00+00:00</Date>
    <Status xmlns="641f345b-441b-4b81-9152-adc2e73ba5e1">
      <Url>http://srv-sp1/praktika/Lists/Incoming_Metadata/EditForm.aspx?ID=374&amp;Source=/praktika/Recordings_Library/Forms/AllItems.aspx</Url>
      <Description>Δημοσιεύτηκε</Description>
    </Status>
    <Meeting xmlns="641f345b-441b-4b81-9152-adc2e73ba5e1">ΜΗ´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D9963-BC49-484C-A915-C89A26E5C4C1}">
  <ds:schemaRefs>
    <ds:schemaRef ds:uri="http://schemas.microsoft.com/sharepoint/v3/contenttype/forms"/>
  </ds:schemaRefs>
</ds:datastoreItem>
</file>

<file path=customXml/itemProps2.xml><?xml version="1.0" encoding="utf-8"?>
<ds:datastoreItem xmlns:ds="http://schemas.openxmlformats.org/officeDocument/2006/customXml" ds:itemID="{E6437F79-3659-4695-999E-22698F47A1EE}">
  <ds:schemaRef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purl.org/dc/terms/"/>
    <ds:schemaRef ds:uri="641f345b-441b-4b81-9152-adc2e73ba5e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2FC93E5-7431-40D6-9D5D-A5D4955BB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427</Pages>
  <Words>74314</Words>
  <Characters>401301</Characters>
  <Application>Microsoft Office Word</Application>
  <DocSecurity>0</DocSecurity>
  <Lines>3344</Lines>
  <Paragraphs>949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474666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cp:lastPrinted>2016-12-22T08:12:00Z</cp:lastPrinted>
  <dcterms:created xsi:type="dcterms:W3CDTF">2016-12-22T08:13:00Z</dcterms:created>
  <dcterms:modified xsi:type="dcterms:W3CDTF">2016-12-22T08:13:00Z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