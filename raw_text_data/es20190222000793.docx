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2E86B" w14:textId="77777777" w:rsidR="00FE494E" w:rsidRPr="00FE494E" w:rsidRDefault="00FE494E" w:rsidP="00FE494E">
      <w:pPr>
        <w:spacing w:after="0" w:line="360" w:lineRule="auto"/>
        <w:rPr>
          <w:ins w:id="0" w:author="Φλούδα Χριστίνα" w:date="2019-02-28T11:50:00Z"/>
          <w:rFonts w:eastAsia="Times New Roman"/>
          <w:szCs w:val="24"/>
          <w:lang w:eastAsia="en-US"/>
        </w:rPr>
      </w:pPr>
      <w:ins w:id="1" w:author="Φλούδα Χριστίνα" w:date="2019-02-28T11:50:00Z">
        <w:r w:rsidRPr="00FE494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8CB2505" w14:textId="77777777" w:rsidR="00FE494E" w:rsidRPr="00FE494E" w:rsidRDefault="00FE494E" w:rsidP="00FE494E">
      <w:pPr>
        <w:spacing w:after="0" w:line="360" w:lineRule="auto"/>
        <w:rPr>
          <w:ins w:id="2" w:author="Φλούδα Χριστίνα" w:date="2019-02-28T11:50:00Z"/>
          <w:rFonts w:eastAsia="Times New Roman"/>
          <w:szCs w:val="24"/>
          <w:lang w:eastAsia="en-US"/>
        </w:rPr>
      </w:pPr>
    </w:p>
    <w:p w14:paraId="7457E39D" w14:textId="77777777" w:rsidR="00FE494E" w:rsidRPr="00FE494E" w:rsidRDefault="00FE494E" w:rsidP="00FE494E">
      <w:pPr>
        <w:spacing w:after="0" w:line="360" w:lineRule="auto"/>
        <w:rPr>
          <w:ins w:id="3" w:author="Φλούδα Χριστίνα" w:date="2019-02-28T11:50:00Z"/>
          <w:rFonts w:eastAsia="Times New Roman"/>
          <w:szCs w:val="24"/>
          <w:lang w:eastAsia="en-US"/>
        </w:rPr>
      </w:pPr>
      <w:ins w:id="4" w:author="Φλούδα Χριστίνα" w:date="2019-02-28T11:50:00Z">
        <w:r w:rsidRPr="00FE494E">
          <w:rPr>
            <w:rFonts w:eastAsia="Times New Roman"/>
            <w:szCs w:val="24"/>
            <w:lang w:eastAsia="en-US"/>
          </w:rPr>
          <w:t>ΠΙΝΑΚΑΣ ΠΕΡΙΕΧΟΜΕΝΩΝ</w:t>
        </w:r>
      </w:ins>
    </w:p>
    <w:p w14:paraId="6AC40414" w14:textId="77777777" w:rsidR="00FE494E" w:rsidRPr="00FE494E" w:rsidRDefault="00FE494E" w:rsidP="00FE494E">
      <w:pPr>
        <w:spacing w:after="0" w:line="360" w:lineRule="auto"/>
        <w:rPr>
          <w:ins w:id="5" w:author="Φλούδα Χριστίνα" w:date="2019-02-28T11:50:00Z"/>
          <w:rFonts w:eastAsia="Times New Roman"/>
          <w:szCs w:val="24"/>
          <w:lang w:eastAsia="en-US"/>
        </w:rPr>
      </w:pPr>
      <w:ins w:id="6" w:author="Φλούδα Χριστίνα" w:date="2019-02-28T11:50:00Z">
        <w:r w:rsidRPr="00FE494E">
          <w:rPr>
            <w:rFonts w:eastAsia="Times New Roman"/>
            <w:szCs w:val="24"/>
            <w:lang w:eastAsia="en-US"/>
          </w:rPr>
          <w:t xml:space="preserve">ΙΖ΄ ΠΕΡΙΟΔΟΣ </w:t>
        </w:r>
      </w:ins>
    </w:p>
    <w:p w14:paraId="7CDD71D1" w14:textId="77777777" w:rsidR="00FE494E" w:rsidRPr="00FE494E" w:rsidRDefault="00FE494E" w:rsidP="00FE494E">
      <w:pPr>
        <w:spacing w:after="0" w:line="360" w:lineRule="auto"/>
        <w:rPr>
          <w:ins w:id="7" w:author="Φλούδα Χριστίνα" w:date="2019-02-28T11:50:00Z"/>
          <w:rFonts w:eastAsia="Times New Roman"/>
          <w:szCs w:val="24"/>
          <w:lang w:eastAsia="en-US"/>
        </w:rPr>
      </w:pPr>
      <w:ins w:id="8" w:author="Φλούδα Χριστίνα" w:date="2019-02-28T11:50:00Z">
        <w:r w:rsidRPr="00FE494E">
          <w:rPr>
            <w:rFonts w:eastAsia="Times New Roman"/>
            <w:szCs w:val="24"/>
            <w:lang w:eastAsia="en-US"/>
          </w:rPr>
          <w:t>ΠΡΟΕΔΡΕΥΟΜΕΝΗΣ ΚΟΙΝΟΒΟΥΛΕΥΤΙΚΗΣ ΔΗΜΟΚΡΑΤΙΑΣ</w:t>
        </w:r>
      </w:ins>
    </w:p>
    <w:p w14:paraId="5664571C" w14:textId="77777777" w:rsidR="00FE494E" w:rsidRPr="00FE494E" w:rsidRDefault="00FE494E" w:rsidP="00FE494E">
      <w:pPr>
        <w:spacing w:after="0" w:line="360" w:lineRule="auto"/>
        <w:rPr>
          <w:ins w:id="9" w:author="Φλούδα Χριστίνα" w:date="2019-02-28T11:50:00Z"/>
          <w:rFonts w:eastAsia="Times New Roman"/>
          <w:szCs w:val="24"/>
          <w:lang w:eastAsia="en-US"/>
        </w:rPr>
      </w:pPr>
      <w:ins w:id="10" w:author="Φλούδα Χριστίνα" w:date="2019-02-28T11:50:00Z">
        <w:r w:rsidRPr="00FE494E">
          <w:rPr>
            <w:rFonts w:eastAsia="Times New Roman"/>
            <w:szCs w:val="24"/>
            <w:lang w:eastAsia="en-US"/>
          </w:rPr>
          <w:t>ΣΥΝΟΔΟΣ Δ΄</w:t>
        </w:r>
      </w:ins>
    </w:p>
    <w:p w14:paraId="626EB47F" w14:textId="77777777" w:rsidR="00FE494E" w:rsidRPr="00FE494E" w:rsidRDefault="00FE494E" w:rsidP="00FE494E">
      <w:pPr>
        <w:spacing w:after="0" w:line="360" w:lineRule="auto"/>
        <w:rPr>
          <w:ins w:id="11" w:author="Φλούδα Χριστίνα" w:date="2019-02-28T11:50:00Z"/>
          <w:rFonts w:eastAsia="Times New Roman"/>
          <w:szCs w:val="24"/>
          <w:lang w:eastAsia="en-US"/>
        </w:rPr>
      </w:pPr>
    </w:p>
    <w:p w14:paraId="4C0F587C" w14:textId="77777777" w:rsidR="00FE494E" w:rsidRPr="00FE494E" w:rsidRDefault="00FE494E" w:rsidP="00FE494E">
      <w:pPr>
        <w:spacing w:after="0" w:line="360" w:lineRule="auto"/>
        <w:rPr>
          <w:ins w:id="12" w:author="Φλούδα Χριστίνα" w:date="2019-02-28T11:50:00Z"/>
          <w:rFonts w:eastAsia="Times New Roman"/>
          <w:szCs w:val="24"/>
          <w:lang w:eastAsia="en-US"/>
        </w:rPr>
      </w:pPr>
      <w:ins w:id="13" w:author="Φλούδα Χριστίνα" w:date="2019-02-28T11:50:00Z">
        <w:r w:rsidRPr="00FE494E">
          <w:rPr>
            <w:rFonts w:eastAsia="Times New Roman"/>
            <w:szCs w:val="24"/>
            <w:lang w:eastAsia="en-US"/>
          </w:rPr>
          <w:t>ΣΥΝΕΔΡΙΑΣΗ ΠΒ΄</w:t>
        </w:r>
      </w:ins>
    </w:p>
    <w:p w14:paraId="03C2598D" w14:textId="77777777" w:rsidR="00FE494E" w:rsidRPr="00FE494E" w:rsidRDefault="00FE494E" w:rsidP="00FE494E">
      <w:pPr>
        <w:spacing w:after="0" w:line="360" w:lineRule="auto"/>
        <w:rPr>
          <w:ins w:id="14" w:author="Φλούδα Χριστίνα" w:date="2019-02-28T11:50:00Z"/>
          <w:rFonts w:eastAsia="Times New Roman"/>
          <w:szCs w:val="24"/>
          <w:lang w:eastAsia="en-US"/>
        </w:rPr>
      </w:pPr>
      <w:ins w:id="15" w:author="Φλούδα Χριστίνα" w:date="2019-02-28T11:50:00Z">
        <w:r w:rsidRPr="00FE494E">
          <w:rPr>
            <w:rFonts w:eastAsia="Times New Roman"/>
            <w:szCs w:val="24"/>
            <w:lang w:eastAsia="en-US"/>
          </w:rPr>
          <w:t>Παρασκευή  22 Φεβρουαρίου 2019</w:t>
        </w:r>
      </w:ins>
    </w:p>
    <w:p w14:paraId="51F23B28" w14:textId="77777777" w:rsidR="00FE494E" w:rsidRPr="00FE494E" w:rsidRDefault="00FE494E" w:rsidP="00FE494E">
      <w:pPr>
        <w:spacing w:after="0" w:line="360" w:lineRule="auto"/>
        <w:rPr>
          <w:ins w:id="16" w:author="Φλούδα Χριστίνα" w:date="2019-02-28T11:50:00Z"/>
          <w:rFonts w:eastAsia="Times New Roman"/>
          <w:szCs w:val="24"/>
          <w:lang w:eastAsia="en-US"/>
        </w:rPr>
      </w:pPr>
    </w:p>
    <w:p w14:paraId="54D44B91" w14:textId="77777777" w:rsidR="00FE494E" w:rsidRPr="00FE494E" w:rsidRDefault="00FE494E" w:rsidP="00FE494E">
      <w:pPr>
        <w:spacing w:after="0" w:line="360" w:lineRule="auto"/>
        <w:rPr>
          <w:ins w:id="17" w:author="Φλούδα Χριστίνα" w:date="2019-02-28T11:50:00Z"/>
          <w:rFonts w:eastAsia="Times New Roman"/>
          <w:szCs w:val="24"/>
          <w:lang w:eastAsia="en-US"/>
        </w:rPr>
      </w:pPr>
      <w:ins w:id="18" w:author="Φλούδα Χριστίνα" w:date="2019-02-28T11:50:00Z">
        <w:r w:rsidRPr="00FE494E">
          <w:rPr>
            <w:rFonts w:eastAsia="Times New Roman"/>
            <w:szCs w:val="24"/>
            <w:lang w:eastAsia="en-US"/>
          </w:rPr>
          <w:t>ΘΕΜΑΤΑ</w:t>
        </w:r>
      </w:ins>
    </w:p>
    <w:p w14:paraId="6F63D1F0" w14:textId="77777777" w:rsidR="00FE494E" w:rsidRPr="00FE494E" w:rsidRDefault="00FE494E" w:rsidP="00FE494E">
      <w:pPr>
        <w:spacing w:after="0" w:line="360" w:lineRule="auto"/>
        <w:rPr>
          <w:ins w:id="19" w:author="Φλούδα Χριστίνα" w:date="2019-02-28T11:50:00Z"/>
          <w:rFonts w:eastAsia="Times New Roman"/>
          <w:szCs w:val="24"/>
          <w:lang w:eastAsia="en-US"/>
        </w:rPr>
      </w:pPr>
      <w:ins w:id="20" w:author="Φλούδα Χριστίνα" w:date="2019-02-28T11:50:00Z">
        <w:r w:rsidRPr="00FE494E">
          <w:rPr>
            <w:rFonts w:eastAsia="Times New Roman"/>
            <w:szCs w:val="24"/>
            <w:lang w:eastAsia="en-US"/>
          </w:rPr>
          <w:t xml:space="preserve"> </w:t>
        </w:r>
        <w:r w:rsidRPr="00FE494E">
          <w:rPr>
            <w:rFonts w:eastAsia="Times New Roman"/>
            <w:szCs w:val="24"/>
            <w:lang w:eastAsia="en-US"/>
          </w:rPr>
          <w:br/>
          <w:t xml:space="preserve">Α. ΕΙΔΙΚΑ ΘΕΜΑΤΑ </w:t>
        </w:r>
        <w:r w:rsidRPr="00FE494E">
          <w:rPr>
            <w:rFonts w:eastAsia="Times New Roman"/>
            <w:szCs w:val="24"/>
            <w:lang w:eastAsia="en-US"/>
          </w:rPr>
          <w:br/>
          <w:t xml:space="preserve">1. Επικύρωση Πρακτικών, σελ. </w:t>
        </w:r>
        <w:r w:rsidRPr="00FE494E">
          <w:rPr>
            <w:rFonts w:eastAsia="Times New Roman"/>
            <w:szCs w:val="24"/>
            <w:lang w:eastAsia="en-US"/>
          </w:rPr>
          <w:br/>
          <w:t xml:space="preserve">2. Ανακοινώνεται ότι τη συνεδρίαση παρακολουθούν μαθητές από το Γενικό Λύκειο Βέλου Κορινθίας και το 7ο Δημοτικό Σχολείο Μεταμόρφωσης, σελ. </w:t>
        </w:r>
        <w:r w:rsidRPr="00FE494E">
          <w:rPr>
            <w:rFonts w:eastAsia="Times New Roman"/>
            <w:szCs w:val="24"/>
            <w:lang w:eastAsia="en-US"/>
          </w:rPr>
          <w:br/>
          <w:t xml:space="preserve">3. Επί διαδικαστικού θέματος, σελ. </w:t>
        </w:r>
        <w:r w:rsidRPr="00FE494E">
          <w:rPr>
            <w:rFonts w:eastAsia="Times New Roman"/>
            <w:szCs w:val="24"/>
            <w:lang w:eastAsia="en-US"/>
          </w:rPr>
          <w:br/>
          <w:t xml:space="preserve"> </w:t>
        </w:r>
        <w:r w:rsidRPr="00FE494E">
          <w:rPr>
            <w:rFonts w:eastAsia="Times New Roman"/>
            <w:szCs w:val="24"/>
            <w:lang w:eastAsia="en-US"/>
          </w:rPr>
          <w:br/>
          <w:t xml:space="preserve">Β. ΚΟΙΝΟΒΟΥΛΕΥΤΙΚΟΣ ΕΛΕΓΧΟΣ </w:t>
        </w:r>
        <w:r w:rsidRPr="00FE494E">
          <w:rPr>
            <w:rFonts w:eastAsia="Times New Roman"/>
            <w:szCs w:val="24"/>
            <w:lang w:eastAsia="en-US"/>
          </w:rPr>
          <w:br/>
          <w:t xml:space="preserve">1. Ανακοίνωση αναφορών, σελ. </w:t>
        </w:r>
        <w:r w:rsidRPr="00FE494E">
          <w:rPr>
            <w:rFonts w:eastAsia="Times New Roman"/>
            <w:szCs w:val="24"/>
            <w:lang w:eastAsia="en-US"/>
          </w:rPr>
          <w:br/>
          <w:t xml:space="preserve">2. Ανακοίνωση του δελτίου επικαίρων ερωτήσεων της Δευτέρας 25 Φεβρουαρίου 2019, σελ. </w:t>
        </w:r>
        <w:r w:rsidRPr="00FE494E">
          <w:rPr>
            <w:rFonts w:eastAsia="Times New Roman"/>
            <w:szCs w:val="24"/>
            <w:lang w:eastAsia="en-US"/>
          </w:rPr>
          <w:br/>
          <w:t>3. Συζήτηση επικαίρων ερωτήσεων:</w:t>
        </w:r>
        <w:r w:rsidRPr="00FE494E">
          <w:rPr>
            <w:rFonts w:eastAsia="Times New Roman"/>
            <w:szCs w:val="24"/>
            <w:lang w:eastAsia="en-US"/>
          </w:rPr>
          <w:br/>
          <w:t xml:space="preserve">    α) Προς τον Υπουργό Ναυτιλίας και Νησιωτικής Πολιτικής, με θέμα: «Παράταση μίσθωσης κτιριακών εγκαταστάσεων σε Ναυτικό  Όμιλο Καβάλας (ΝΟΚ) και  Όμιλο Θαλασσίων Αθλημάτων Καβάλας (ΟΘΑΚ)», σελ. </w:t>
        </w:r>
        <w:r w:rsidRPr="00FE494E">
          <w:rPr>
            <w:rFonts w:eastAsia="Times New Roman"/>
            <w:szCs w:val="24"/>
            <w:lang w:eastAsia="en-US"/>
          </w:rPr>
          <w:br/>
          <w:t xml:space="preserve">    β) Προς τον Υπουργό Παιδείας,  Έρευνας και Θρησκευμάτων:</w:t>
        </w:r>
        <w:r w:rsidRPr="00FE494E">
          <w:rPr>
            <w:rFonts w:eastAsia="Times New Roman"/>
            <w:szCs w:val="24"/>
            <w:lang w:eastAsia="en-US"/>
          </w:rPr>
          <w:br/>
          <w:t xml:space="preserve">        i. με θέμα: «Η κατάσταση στον τομέα της ειδικής αγωγής και εκπαίδευσης μετά την ψήφιση του νόμου 4547/2018 για τις Νέες Δομές», σελ. </w:t>
        </w:r>
        <w:r w:rsidRPr="00FE494E">
          <w:rPr>
            <w:rFonts w:eastAsia="Times New Roman"/>
            <w:szCs w:val="24"/>
            <w:lang w:eastAsia="en-US"/>
          </w:rPr>
          <w:br/>
          <w:t xml:space="preserve">        </w:t>
        </w:r>
        <w:proofErr w:type="spellStart"/>
        <w:r w:rsidRPr="00FE494E">
          <w:rPr>
            <w:rFonts w:eastAsia="Times New Roman"/>
            <w:szCs w:val="24"/>
            <w:lang w:eastAsia="en-US"/>
          </w:rPr>
          <w:t>ii</w:t>
        </w:r>
        <w:proofErr w:type="spellEnd"/>
        <w:r w:rsidRPr="00FE494E">
          <w:rPr>
            <w:rFonts w:eastAsia="Times New Roman"/>
            <w:szCs w:val="24"/>
            <w:lang w:eastAsia="en-US"/>
          </w:rPr>
          <w:t xml:space="preserve">. με θέμα: ««κλειστές» και αδιαφανείς διεργασίες για το Ελληνικό Ανοιχτό Πανεπιστήμιο», σελ. </w:t>
        </w:r>
        <w:r w:rsidRPr="00FE494E">
          <w:rPr>
            <w:rFonts w:eastAsia="Times New Roman"/>
            <w:szCs w:val="24"/>
            <w:lang w:eastAsia="en-US"/>
          </w:rPr>
          <w:br/>
          <w:t xml:space="preserve">    γ) Προς τον Υπουργό Εσωτερικών, με θέμα: « Άμεση αποκατάσταση των ζημιών που προκλήθηκαν από τις καταστροφικές πλημμύρες στον Νομό Χανίων, Ρεθύμνου και περιοχές του Νομού Ηρακλείου και στήριξη και αποζημίωση των πληγέντων», σελ. </w:t>
        </w:r>
        <w:r w:rsidRPr="00FE494E">
          <w:rPr>
            <w:rFonts w:eastAsia="Times New Roman"/>
            <w:szCs w:val="24"/>
            <w:lang w:eastAsia="en-US"/>
          </w:rPr>
          <w:br/>
        </w:r>
      </w:ins>
    </w:p>
    <w:p w14:paraId="6379E357" w14:textId="77777777" w:rsidR="00FE494E" w:rsidRPr="00FE494E" w:rsidRDefault="00FE494E" w:rsidP="00FE494E">
      <w:pPr>
        <w:spacing w:after="0" w:line="360" w:lineRule="auto"/>
        <w:rPr>
          <w:ins w:id="21" w:author="Φλούδα Χριστίνα" w:date="2019-02-28T11:50:00Z"/>
          <w:rFonts w:eastAsia="Times New Roman"/>
          <w:szCs w:val="24"/>
          <w:lang w:eastAsia="en-US"/>
        </w:rPr>
      </w:pPr>
      <w:ins w:id="22" w:author="Φλούδα Χριστίνα" w:date="2019-02-28T11:50:00Z">
        <w:r w:rsidRPr="00FE494E">
          <w:rPr>
            <w:rFonts w:eastAsia="Times New Roman"/>
            <w:szCs w:val="24"/>
            <w:lang w:eastAsia="en-US"/>
          </w:rPr>
          <w:t>ΠΡΟΕΔΡΕΥΩΝ</w:t>
        </w:r>
      </w:ins>
    </w:p>
    <w:p w14:paraId="561363E2" w14:textId="77777777" w:rsidR="00FE494E" w:rsidRPr="00FE494E" w:rsidRDefault="00FE494E" w:rsidP="00FE494E">
      <w:pPr>
        <w:spacing w:after="0" w:line="360" w:lineRule="auto"/>
        <w:rPr>
          <w:ins w:id="23" w:author="Φλούδα Χριστίνα" w:date="2019-02-28T11:50:00Z"/>
          <w:rFonts w:eastAsia="Times New Roman"/>
          <w:szCs w:val="24"/>
          <w:lang w:eastAsia="en-US"/>
        </w:rPr>
      </w:pPr>
      <w:ins w:id="24" w:author="Φλούδα Χριστίνα" w:date="2019-02-28T11:50:00Z">
        <w:r w:rsidRPr="00FE494E">
          <w:rPr>
            <w:rFonts w:eastAsia="Times New Roman"/>
            <w:szCs w:val="24"/>
            <w:lang w:eastAsia="en-US"/>
          </w:rPr>
          <w:t>ΚΑΚΛΑΜΑΝΗΣ Ν. , σελ.</w:t>
        </w:r>
        <w:r w:rsidRPr="00FE494E">
          <w:rPr>
            <w:rFonts w:eastAsia="Times New Roman"/>
            <w:szCs w:val="24"/>
            <w:lang w:eastAsia="en-US"/>
          </w:rPr>
          <w:br/>
        </w:r>
      </w:ins>
    </w:p>
    <w:p w14:paraId="40EBC8CB" w14:textId="77777777" w:rsidR="00FE494E" w:rsidRPr="00FE494E" w:rsidRDefault="00FE494E" w:rsidP="00FE494E">
      <w:pPr>
        <w:spacing w:after="0" w:line="360" w:lineRule="auto"/>
        <w:rPr>
          <w:ins w:id="25" w:author="Φλούδα Χριστίνα" w:date="2019-02-28T11:50:00Z"/>
          <w:rFonts w:eastAsia="Times New Roman"/>
          <w:szCs w:val="24"/>
          <w:lang w:eastAsia="en-US"/>
        </w:rPr>
      </w:pPr>
    </w:p>
    <w:p w14:paraId="3082D89B" w14:textId="77777777" w:rsidR="00FE494E" w:rsidRPr="00FE494E" w:rsidRDefault="00FE494E" w:rsidP="00FE494E">
      <w:pPr>
        <w:spacing w:after="0" w:line="360" w:lineRule="auto"/>
        <w:rPr>
          <w:ins w:id="26" w:author="Φλούδα Χριστίνα" w:date="2019-02-28T11:50:00Z"/>
          <w:rFonts w:eastAsia="Times New Roman"/>
          <w:szCs w:val="24"/>
          <w:lang w:eastAsia="en-US"/>
        </w:rPr>
      </w:pPr>
      <w:ins w:id="27" w:author="Φλούδα Χριστίνα" w:date="2019-02-28T11:50:00Z">
        <w:r w:rsidRPr="00FE494E">
          <w:rPr>
            <w:rFonts w:eastAsia="Times New Roman"/>
            <w:szCs w:val="24"/>
            <w:lang w:eastAsia="en-US"/>
          </w:rPr>
          <w:t>ΟΜΙΛΗΤΕΣ</w:t>
        </w:r>
      </w:ins>
    </w:p>
    <w:p w14:paraId="7CE9E493" w14:textId="26BC8961" w:rsidR="00FE494E" w:rsidRDefault="00FE494E" w:rsidP="00FE494E">
      <w:pPr>
        <w:tabs>
          <w:tab w:val="left" w:pos="6168"/>
        </w:tabs>
        <w:spacing w:line="600" w:lineRule="auto"/>
        <w:ind w:firstLine="720"/>
        <w:contextualSpacing/>
        <w:jc w:val="center"/>
        <w:rPr>
          <w:ins w:id="28" w:author="Φλούδα Χριστίνα" w:date="2019-02-28T11:50:00Z"/>
          <w:rFonts w:eastAsia="Times New Roman" w:cs="Times New Roman"/>
          <w:szCs w:val="24"/>
        </w:rPr>
      </w:pPr>
      <w:ins w:id="29" w:author="Φλούδα Χριστίνα" w:date="2019-02-28T11:50:00Z">
        <w:r w:rsidRPr="00FE494E">
          <w:rPr>
            <w:rFonts w:eastAsia="Times New Roman"/>
            <w:szCs w:val="24"/>
            <w:lang w:eastAsia="en-US"/>
          </w:rPr>
          <w:br/>
          <w:t>Α. Επί διαδικαστικού θέματος:</w:t>
        </w:r>
        <w:r w:rsidRPr="00FE494E">
          <w:rPr>
            <w:rFonts w:eastAsia="Times New Roman"/>
            <w:szCs w:val="24"/>
            <w:lang w:eastAsia="en-US"/>
          </w:rPr>
          <w:br/>
          <w:t>ΚΑΚΛΑΜΑΝΗΣ Ν. , σελ.</w:t>
        </w:r>
        <w:r w:rsidRPr="00FE494E">
          <w:rPr>
            <w:rFonts w:eastAsia="Times New Roman"/>
            <w:szCs w:val="24"/>
            <w:lang w:eastAsia="en-US"/>
          </w:rPr>
          <w:br/>
        </w:r>
        <w:r w:rsidRPr="00FE494E">
          <w:rPr>
            <w:rFonts w:eastAsia="Times New Roman"/>
            <w:szCs w:val="24"/>
            <w:lang w:eastAsia="en-US"/>
          </w:rPr>
          <w:br/>
          <w:t>Β. Επί των επικαίρων ερωτήσεων:</w:t>
        </w:r>
        <w:r w:rsidRPr="00FE494E">
          <w:rPr>
            <w:rFonts w:eastAsia="Times New Roman"/>
            <w:szCs w:val="24"/>
            <w:lang w:eastAsia="en-US"/>
          </w:rPr>
          <w:br/>
          <w:t>ΓΑΒΡΟΓΛΟΥ Κ. , σελ.</w:t>
        </w:r>
        <w:r w:rsidRPr="00FE494E">
          <w:rPr>
            <w:rFonts w:eastAsia="Times New Roman"/>
            <w:szCs w:val="24"/>
            <w:lang w:eastAsia="en-US"/>
          </w:rPr>
          <w:br/>
          <w:t>ΔΕΛΗΣ Ι. , σελ.</w:t>
        </w:r>
        <w:r w:rsidRPr="00FE494E">
          <w:rPr>
            <w:rFonts w:eastAsia="Times New Roman"/>
            <w:szCs w:val="24"/>
            <w:lang w:eastAsia="en-US"/>
          </w:rPr>
          <w:br/>
          <w:t>ΚΑΤΣΑΝΙΩΤΗΣ Α. , σελ.</w:t>
        </w:r>
        <w:r w:rsidRPr="00FE494E">
          <w:rPr>
            <w:rFonts w:eastAsia="Times New Roman"/>
            <w:szCs w:val="24"/>
            <w:lang w:eastAsia="en-US"/>
          </w:rPr>
          <w:br/>
          <w:t>ΚΟΥΒΕΛΗΣ Φ. , σελ.</w:t>
        </w:r>
        <w:r w:rsidRPr="00FE494E">
          <w:rPr>
            <w:rFonts w:eastAsia="Times New Roman"/>
            <w:szCs w:val="24"/>
            <w:lang w:eastAsia="en-US"/>
          </w:rPr>
          <w:br/>
          <w:t>ΠΑΝΑΓΙΩΤΟΠΟΥΛΟΣ Ν. , σελ.</w:t>
        </w:r>
        <w:r w:rsidRPr="00FE494E">
          <w:rPr>
            <w:rFonts w:eastAsia="Times New Roman"/>
            <w:szCs w:val="24"/>
            <w:lang w:eastAsia="en-US"/>
          </w:rPr>
          <w:br/>
          <w:t>ΣΥΝΤΥΧΑΚΗΣ Ε. , σελ.</w:t>
        </w:r>
        <w:r w:rsidRPr="00FE494E">
          <w:rPr>
            <w:rFonts w:eastAsia="Times New Roman"/>
            <w:szCs w:val="24"/>
            <w:lang w:eastAsia="en-US"/>
          </w:rPr>
          <w:br/>
          <w:t>ΧΑΡΙΤΣΗΣ Α. , σελ.</w:t>
        </w:r>
        <w:r w:rsidRPr="00FE494E">
          <w:rPr>
            <w:rFonts w:eastAsia="Times New Roman"/>
            <w:szCs w:val="24"/>
            <w:lang w:eastAsia="en-US"/>
          </w:rPr>
          <w:br/>
        </w:r>
        <w:bookmarkStart w:id="30" w:name="_GoBack"/>
        <w:bookmarkEnd w:id="30"/>
      </w:ins>
    </w:p>
    <w:p w14:paraId="31827AEE" w14:textId="27CCF543" w:rsidR="00B16615" w:rsidRDefault="00FE494E">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31827AEF" w14:textId="77777777" w:rsidR="00B16615" w:rsidRDefault="00FE494E">
      <w:pPr>
        <w:tabs>
          <w:tab w:val="left" w:pos="6168"/>
        </w:tabs>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31827AF0" w14:textId="77777777" w:rsidR="00B16615" w:rsidRDefault="00FE494E">
      <w:pPr>
        <w:tabs>
          <w:tab w:val="left" w:pos="6168"/>
        </w:tabs>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1827AF1" w14:textId="77777777" w:rsidR="00B16615" w:rsidRDefault="00FE494E">
      <w:pPr>
        <w:tabs>
          <w:tab w:val="left" w:pos="6168"/>
        </w:tabs>
        <w:spacing w:line="600" w:lineRule="auto"/>
        <w:ind w:firstLine="720"/>
        <w:jc w:val="center"/>
        <w:rPr>
          <w:rFonts w:eastAsia="Times New Roman" w:cs="Times New Roman"/>
          <w:szCs w:val="24"/>
        </w:rPr>
      </w:pPr>
      <w:r>
        <w:rPr>
          <w:rFonts w:eastAsia="Times New Roman" w:cs="Times New Roman"/>
          <w:szCs w:val="24"/>
        </w:rPr>
        <w:t>ΣΥΝΟΔΟΣ Δ΄</w:t>
      </w:r>
    </w:p>
    <w:p w14:paraId="31827AF2" w14:textId="77777777" w:rsidR="00B16615" w:rsidRDefault="00FE494E">
      <w:pPr>
        <w:tabs>
          <w:tab w:val="left" w:pos="6168"/>
        </w:tabs>
        <w:spacing w:line="600" w:lineRule="auto"/>
        <w:ind w:firstLine="720"/>
        <w:jc w:val="center"/>
        <w:rPr>
          <w:rFonts w:eastAsia="Times New Roman" w:cs="Times New Roman"/>
          <w:szCs w:val="24"/>
        </w:rPr>
      </w:pPr>
      <w:r>
        <w:rPr>
          <w:rFonts w:eastAsia="Times New Roman" w:cs="Times New Roman"/>
          <w:szCs w:val="24"/>
        </w:rPr>
        <w:t>ΣΥΝΕΔΡΙΑΣΗ ΠΒ΄</w:t>
      </w:r>
    </w:p>
    <w:p w14:paraId="31827AF3" w14:textId="77777777" w:rsidR="00B16615" w:rsidRDefault="00FE494E">
      <w:pPr>
        <w:tabs>
          <w:tab w:val="left" w:pos="6168"/>
        </w:tabs>
        <w:spacing w:line="600" w:lineRule="auto"/>
        <w:ind w:firstLine="720"/>
        <w:jc w:val="center"/>
        <w:rPr>
          <w:rFonts w:eastAsia="Times New Roman" w:cs="Times New Roman"/>
          <w:szCs w:val="24"/>
        </w:rPr>
      </w:pPr>
      <w:r>
        <w:rPr>
          <w:rFonts w:eastAsia="Times New Roman" w:cs="Times New Roman"/>
          <w:szCs w:val="24"/>
        </w:rPr>
        <w:t>Παρασκευή 22 Φεβρουαρίου 2019</w:t>
      </w:r>
    </w:p>
    <w:p w14:paraId="31827AF4" w14:textId="77777777" w:rsidR="00B16615" w:rsidRDefault="00FE494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Αθήνα, σήμερα </w:t>
      </w:r>
      <w:r>
        <w:rPr>
          <w:rFonts w:eastAsia="Times New Roman" w:cs="Times New Roman"/>
          <w:szCs w:val="24"/>
        </w:rPr>
        <w:t xml:space="preserve">στις </w:t>
      </w:r>
      <w:r>
        <w:rPr>
          <w:rFonts w:eastAsia="Times New Roman" w:cs="Times New Roman"/>
          <w:szCs w:val="24"/>
        </w:rPr>
        <w:t xml:space="preserve">22 Φεβρουαρίου 2019, ημέρα Παρασκευή και ώρα 10.09΄, συνήλθε στην Αίθουσα των συνεδριάσεων του Βουλευτηρίου η Βουλή σε ολομέλεια για να συνεδριάσει υπό την προεδρία του Δ΄ Αντιπροέδρου αυτής κ. </w:t>
      </w:r>
      <w:r w:rsidRPr="0037540E">
        <w:rPr>
          <w:rFonts w:eastAsia="Times New Roman" w:cs="Times New Roman"/>
          <w:b/>
          <w:szCs w:val="24"/>
        </w:rPr>
        <w:t>ΝΙΚΗΤΑ ΚΑΚΛΑΜΑΝΗ</w:t>
      </w:r>
      <w:r>
        <w:rPr>
          <w:rFonts w:eastAsia="Times New Roman" w:cs="Times New Roman"/>
          <w:szCs w:val="24"/>
        </w:rPr>
        <w:t xml:space="preserve">. </w:t>
      </w:r>
    </w:p>
    <w:p w14:paraId="31827AF5" w14:textId="77777777" w:rsidR="00B16615" w:rsidRDefault="00FE494E">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Κυρίες και</w:t>
      </w:r>
      <w:r>
        <w:rPr>
          <w:rFonts w:eastAsia="Times New Roman" w:cs="Times New Roman"/>
          <w:szCs w:val="24"/>
        </w:rPr>
        <w:t xml:space="preserve"> κύριοι συνάδελφοι, αρχίζει η συνεδρίαση.</w:t>
      </w:r>
    </w:p>
    <w:p w14:paraId="31827AF6" w14:textId="77777777" w:rsidR="00B16615" w:rsidRDefault="00FE494E">
      <w:pPr>
        <w:tabs>
          <w:tab w:val="left" w:pos="6168"/>
        </w:tabs>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21</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2019 εξουσιοδότηση του Σώματος, επικυρώθηκαν με ευθύνη του Προεδρείου τα Πρακτικά της ΠΑ΄ συνεδριάσεώς του, της Πέ</w:t>
      </w:r>
      <w:r>
        <w:rPr>
          <w:rFonts w:eastAsia="Times New Roman" w:cs="Times New Roman"/>
          <w:szCs w:val="24"/>
        </w:rPr>
        <w:lastRenderedPageBreak/>
        <w:t>μπτης 21 Φεβρουαρίου 2019, σε ό,τι αφορά την ψήφιση στ</w:t>
      </w:r>
      <w:r>
        <w:rPr>
          <w:rFonts w:eastAsia="Times New Roman" w:cs="Times New Roman"/>
          <w:szCs w:val="24"/>
        </w:rPr>
        <w:t>ο σύνολο του σχεδίου νόμου</w:t>
      </w:r>
      <w:r>
        <w:rPr>
          <w:rFonts w:eastAsia="Times New Roman" w:cs="Times New Roman"/>
          <w:szCs w:val="24"/>
        </w:rPr>
        <w:t>:</w:t>
      </w:r>
      <w:r>
        <w:rPr>
          <w:rFonts w:eastAsia="Times New Roman" w:cs="Times New Roman"/>
          <w:szCs w:val="24"/>
        </w:rPr>
        <w:t xml:space="preserve"> «Για την κύρωση των Συμβάσεων Παραχώρησης που έχουν συναφθεί μεταξύ του Ελληνικού Δημοσίου και των Οργανισμών Λιμένος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Διατάξεις για τη λειτουργία του συστήματος λιμενικής διακυβέρνησης και άλλες διατάξεις».)</w:t>
      </w:r>
    </w:p>
    <w:p w14:paraId="31827AF7" w14:textId="77777777" w:rsidR="00B16615" w:rsidRDefault="00FE494E">
      <w:pPr>
        <w:spacing w:line="600" w:lineRule="auto"/>
        <w:ind w:firstLine="720"/>
        <w:jc w:val="both"/>
        <w:rPr>
          <w:rFonts w:eastAsia="Times New Roman"/>
          <w:szCs w:val="24"/>
        </w:rPr>
      </w:pPr>
      <w:r>
        <w:rPr>
          <w:rFonts w:eastAsia="Times New Roman"/>
          <w:szCs w:val="24"/>
        </w:rPr>
        <w:t>Παρακαλείται ο</w:t>
      </w:r>
      <w:r>
        <w:rPr>
          <w:rFonts w:eastAsia="Times New Roman"/>
          <w:szCs w:val="24"/>
        </w:rPr>
        <w:t xml:space="preserve"> κύριος </w:t>
      </w:r>
      <w:r w:rsidRPr="002B5A90">
        <w:rPr>
          <w:rFonts w:eastAsia="Times New Roman"/>
          <w:szCs w:val="24"/>
        </w:rPr>
        <w:t xml:space="preserve">Γραμματέας να ανακοινώσει τις αναφορές προς το Σώμα. </w:t>
      </w:r>
    </w:p>
    <w:p w14:paraId="31827AF8" w14:textId="77777777" w:rsidR="00B16615" w:rsidRDefault="00FE494E">
      <w:pPr>
        <w:spacing w:line="600" w:lineRule="auto"/>
        <w:ind w:firstLine="720"/>
        <w:jc w:val="both"/>
        <w:rPr>
          <w:rFonts w:eastAsia="Times New Roman" w:cs="Times New Roman"/>
          <w:szCs w:val="24"/>
        </w:rPr>
      </w:pPr>
      <w:r w:rsidRPr="002B5A90">
        <w:rPr>
          <w:rFonts w:eastAsia="Times New Roman"/>
          <w:szCs w:val="24"/>
        </w:rPr>
        <w:t>(Ανακοινώνονται προς το Σώμα από το</w:t>
      </w:r>
      <w:r>
        <w:rPr>
          <w:rFonts w:eastAsia="Times New Roman"/>
          <w:szCs w:val="24"/>
        </w:rPr>
        <w:t>ν</w:t>
      </w:r>
      <w:r w:rsidRPr="002B5A90">
        <w:rPr>
          <w:rFonts w:eastAsia="Times New Roman"/>
          <w:szCs w:val="24"/>
        </w:rPr>
        <w:t xml:space="preserve"> Γραμματέα της Βουλής κ.</w:t>
      </w:r>
      <w:r>
        <w:rPr>
          <w:rFonts w:eastAsia="Times New Roman"/>
          <w:szCs w:val="24"/>
        </w:rPr>
        <w:t xml:space="preserve"> Γεώργιο Ψυχογιό, Βουλευτή Κορινθίας</w:t>
      </w:r>
      <w:r w:rsidRPr="002B5A90">
        <w:rPr>
          <w:rFonts w:eastAsia="Times New Roman"/>
          <w:szCs w:val="24"/>
        </w:rPr>
        <w:t xml:space="preserve">, τα </w:t>
      </w:r>
      <w:r w:rsidRPr="00944BFC">
        <w:rPr>
          <w:rFonts w:eastAsia="Times New Roman"/>
          <w:szCs w:val="24"/>
        </w:rPr>
        <w:t>ακόλουθα</w:t>
      </w:r>
      <w:r w:rsidRPr="002B5A90">
        <w:rPr>
          <w:rFonts w:eastAsia="Times New Roman"/>
          <w:szCs w:val="24"/>
        </w:rPr>
        <w:t>:</w:t>
      </w:r>
      <w:r w:rsidRPr="002B5A90">
        <w:rPr>
          <w:rFonts w:eastAsia="Times New Roman" w:cs="Times New Roman"/>
          <w:szCs w:val="24"/>
        </w:rPr>
        <w:t xml:space="preserve"> </w:t>
      </w:r>
    </w:p>
    <w:p w14:paraId="31827AF9"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31827AFA" w14:textId="77777777" w:rsidR="00B16615" w:rsidRDefault="00FE494E">
      <w:pPr>
        <w:spacing w:line="600" w:lineRule="auto"/>
        <w:ind w:firstLine="720"/>
        <w:jc w:val="center"/>
        <w:rPr>
          <w:rFonts w:eastAsia="Times New Roman" w:cs="Times New Roman"/>
          <w:color w:val="FF0000"/>
          <w:szCs w:val="24"/>
        </w:rPr>
      </w:pPr>
      <w:r w:rsidRPr="001F469D">
        <w:rPr>
          <w:rFonts w:eastAsia="Times New Roman" w:cs="Times New Roman"/>
          <w:color w:val="FF0000"/>
          <w:szCs w:val="24"/>
        </w:rPr>
        <w:t>(ΑΛΛΑΓΗ ΣΕΛΙΔΑΣ)</w:t>
      </w:r>
    </w:p>
    <w:p w14:paraId="31827AFB" w14:textId="77777777" w:rsidR="00B16615" w:rsidRDefault="00FE494E">
      <w:pPr>
        <w:spacing w:line="600" w:lineRule="auto"/>
        <w:ind w:firstLine="720"/>
        <w:jc w:val="center"/>
        <w:rPr>
          <w:rFonts w:eastAsia="Times New Roman" w:cs="Times New Roman"/>
          <w:color w:val="FF0000"/>
          <w:szCs w:val="24"/>
        </w:rPr>
      </w:pPr>
      <w:r w:rsidRPr="008537CC">
        <w:rPr>
          <w:rFonts w:eastAsia="Times New Roman" w:cs="Times New Roman"/>
          <w:color w:val="FF0000"/>
          <w:szCs w:val="24"/>
        </w:rPr>
        <w:t xml:space="preserve">(Να μπει η σελίδα </w:t>
      </w:r>
      <w:r w:rsidRPr="008537CC">
        <w:rPr>
          <w:rFonts w:eastAsia="Times New Roman" w:cs="Times New Roman"/>
          <w:color w:val="FF0000"/>
          <w:szCs w:val="24"/>
        </w:rPr>
        <w:t>2α</w:t>
      </w:r>
      <w:r w:rsidRPr="008537CC">
        <w:rPr>
          <w:rFonts w:eastAsia="Times New Roman" w:cs="Times New Roman"/>
          <w:color w:val="FF0000"/>
          <w:szCs w:val="24"/>
        </w:rPr>
        <w:t>)</w:t>
      </w:r>
    </w:p>
    <w:p w14:paraId="31827AFC" w14:textId="77777777" w:rsidR="00B16615" w:rsidRDefault="00FE494E">
      <w:pPr>
        <w:spacing w:line="600" w:lineRule="auto"/>
        <w:ind w:firstLine="720"/>
        <w:jc w:val="center"/>
        <w:rPr>
          <w:rFonts w:eastAsia="Times New Roman" w:cs="Times New Roman"/>
          <w:color w:val="FF0000"/>
          <w:szCs w:val="24"/>
        </w:rPr>
      </w:pPr>
      <w:r w:rsidRPr="001F469D">
        <w:rPr>
          <w:rFonts w:eastAsia="Times New Roman" w:cs="Times New Roman"/>
          <w:color w:val="FF0000"/>
          <w:szCs w:val="24"/>
        </w:rPr>
        <w:t>(ΑΛΛΑΓΗ ΣΕΛΙΔΑΣ)</w:t>
      </w:r>
    </w:p>
    <w:p w14:paraId="31827AFD" w14:textId="77777777" w:rsidR="00B16615" w:rsidRDefault="00FE494E">
      <w:pPr>
        <w:spacing w:line="600" w:lineRule="auto"/>
        <w:ind w:firstLine="720"/>
        <w:rPr>
          <w:rFonts w:eastAsia="Times New Roman" w:cs="Times New Roman"/>
          <w:szCs w:val="24"/>
        </w:rPr>
      </w:pPr>
      <w:r w:rsidRPr="002066EC">
        <w:rPr>
          <w:rFonts w:eastAsia="Times New Roman" w:cs="Times New Roman"/>
          <w:szCs w:val="24"/>
        </w:rPr>
        <w:t xml:space="preserve">Β. </w:t>
      </w:r>
      <w:r w:rsidRPr="002066EC">
        <w:rPr>
          <w:rFonts w:eastAsia="Times New Roman" w:cs="Times New Roman"/>
          <w:szCs w:val="24"/>
        </w:rPr>
        <w:t>ΑΠΑΝΤΗΣΕΙΣ ΥΠΟΥΡΓΩΝ ΣΕ ΕΡΩΤΗΣΕΙΣ ΒΟΥΛΕΥΤΩΝ</w:t>
      </w:r>
    </w:p>
    <w:p w14:paraId="31827AFE" w14:textId="77777777" w:rsidR="00B16615" w:rsidRDefault="00FE494E">
      <w:pPr>
        <w:spacing w:line="600" w:lineRule="auto"/>
        <w:ind w:firstLine="720"/>
        <w:jc w:val="center"/>
        <w:rPr>
          <w:rFonts w:eastAsia="Times New Roman" w:cs="Times New Roman"/>
          <w:color w:val="FF0000"/>
          <w:szCs w:val="24"/>
        </w:rPr>
      </w:pPr>
      <w:r w:rsidRPr="00AD766B">
        <w:rPr>
          <w:rFonts w:eastAsia="Times New Roman" w:cs="Times New Roman"/>
          <w:color w:val="FF0000"/>
          <w:szCs w:val="24"/>
        </w:rPr>
        <w:t>(</w:t>
      </w:r>
      <w:r w:rsidRPr="00AD766B">
        <w:rPr>
          <w:rFonts w:eastAsia="Times New Roman" w:cs="Times New Roman"/>
          <w:color w:val="FF0000"/>
          <w:szCs w:val="24"/>
        </w:rPr>
        <w:t>ΑΛΛΑΓΗ ΣΕΛΙΔΑΣ</w:t>
      </w:r>
      <w:r w:rsidRPr="00AD766B">
        <w:rPr>
          <w:rFonts w:eastAsia="Times New Roman" w:cs="Times New Roman"/>
          <w:color w:val="FF0000"/>
          <w:szCs w:val="24"/>
        </w:rPr>
        <w:t>)</w:t>
      </w:r>
    </w:p>
    <w:p w14:paraId="31827AFF" w14:textId="77777777" w:rsidR="00B16615" w:rsidRDefault="00FE494E">
      <w:pPr>
        <w:spacing w:line="600" w:lineRule="auto"/>
        <w:ind w:firstLine="720"/>
        <w:jc w:val="center"/>
        <w:rPr>
          <w:rFonts w:eastAsia="Times New Roman" w:cs="Times New Roman"/>
          <w:color w:val="FF0000"/>
          <w:szCs w:val="24"/>
        </w:rPr>
      </w:pPr>
      <w:r w:rsidRPr="008537CC">
        <w:rPr>
          <w:rFonts w:eastAsia="Times New Roman" w:cs="Times New Roman"/>
          <w:color w:val="FF0000"/>
          <w:szCs w:val="24"/>
        </w:rPr>
        <w:lastRenderedPageBreak/>
        <w:t>(Να μπει η σελίδα 2β)</w:t>
      </w:r>
    </w:p>
    <w:p w14:paraId="31827B00" w14:textId="77777777" w:rsidR="00B16615" w:rsidRDefault="00FE494E">
      <w:pPr>
        <w:spacing w:line="600" w:lineRule="auto"/>
        <w:ind w:firstLine="720"/>
        <w:jc w:val="center"/>
        <w:rPr>
          <w:rFonts w:eastAsia="Times New Roman" w:cs="Times New Roman"/>
          <w:color w:val="FF0000"/>
          <w:szCs w:val="24"/>
        </w:rPr>
      </w:pPr>
      <w:r w:rsidRPr="00AD766B">
        <w:rPr>
          <w:rFonts w:eastAsia="Times New Roman" w:cs="Times New Roman"/>
          <w:color w:val="FF0000"/>
          <w:szCs w:val="24"/>
        </w:rPr>
        <w:t>(ΑΛΛΑΓΗ ΣΕΛΙΔΑΣ)</w:t>
      </w:r>
    </w:p>
    <w:p w14:paraId="31827B01" w14:textId="77777777" w:rsidR="00B16615" w:rsidRDefault="00FE494E">
      <w:pPr>
        <w:tabs>
          <w:tab w:val="left" w:pos="2738"/>
          <w:tab w:val="center" w:pos="4753"/>
          <w:tab w:val="left" w:pos="5723"/>
        </w:tabs>
        <w:spacing w:line="600" w:lineRule="auto"/>
        <w:ind w:firstLine="720"/>
        <w:jc w:val="both"/>
        <w:rPr>
          <w:rFonts w:eastAsia="Times New Roman"/>
          <w:szCs w:val="24"/>
        </w:rPr>
      </w:pPr>
      <w:r w:rsidRPr="008907FE">
        <w:rPr>
          <w:rFonts w:eastAsia="Times New Roman"/>
          <w:b/>
          <w:color w:val="212121"/>
          <w:szCs w:val="24"/>
        </w:rPr>
        <w:t>ΠΡΟΕΔΡΕΥΩΝ (Νικήτας Κακλαμάνης):</w:t>
      </w:r>
      <w:r>
        <w:rPr>
          <w:rFonts w:eastAsia="Times New Roman"/>
          <w:szCs w:val="24"/>
        </w:rPr>
        <w:t xml:space="preserve"> Κυρίες και κύριοι συνάδελφοι, έχω την τιμή να ανακοινώσω στο Σώμα το δελτίο επίκαιρων ερωτήσεων της Δευτέρας 25 Φεβρουαρίου 2019. </w:t>
      </w:r>
    </w:p>
    <w:p w14:paraId="31827B02" w14:textId="77777777" w:rsidR="00B16615" w:rsidRDefault="00FE494E">
      <w:pPr>
        <w:spacing w:after="0" w:line="600" w:lineRule="auto"/>
        <w:ind w:firstLine="720"/>
        <w:jc w:val="both"/>
        <w:rPr>
          <w:rFonts w:eastAsia="Times New Roman"/>
          <w:b/>
          <w:szCs w:val="24"/>
        </w:rPr>
      </w:pPr>
      <w:r>
        <w:rPr>
          <w:rFonts w:eastAsia="Times New Roman"/>
          <w:bCs/>
          <w:szCs w:val="24"/>
        </w:rPr>
        <w:t>Α. ΕΠΙΚΑΙΡΕΣ ΕΡΩΤΗΣΕΙΣ Πρώτου Κύκλου (Άρθρο 130 παράγραφο</w:t>
      </w:r>
      <w:r>
        <w:rPr>
          <w:rFonts w:eastAsia="Times New Roman"/>
          <w:bCs/>
          <w:szCs w:val="24"/>
        </w:rPr>
        <w:t>ι</w:t>
      </w:r>
      <w:r>
        <w:rPr>
          <w:rFonts w:eastAsia="Times New Roman"/>
          <w:bCs/>
          <w:szCs w:val="24"/>
        </w:rPr>
        <w:t xml:space="preserve"> 2 και 3 </w:t>
      </w:r>
      <w:r>
        <w:rPr>
          <w:rFonts w:eastAsia="Times New Roman"/>
          <w:bCs/>
          <w:szCs w:val="24"/>
        </w:rPr>
        <w:t>του</w:t>
      </w:r>
      <w:r>
        <w:rPr>
          <w:rFonts w:eastAsia="Times New Roman"/>
          <w:bCs/>
          <w:szCs w:val="24"/>
        </w:rPr>
        <w:t xml:space="preserve"> </w:t>
      </w:r>
      <w:r>
        <w:rPr>
          <w:rFonts w:eastAsia="Times New Roman"/>
          <w:bCs/>
          <w:szCs w:val="24"/>
        </w:rPr>
        <w:t>Κανονισμού</w:t>
      </w:r>
      <w:r w:rsidRPr="00006DF9">
        <w:rPr>
          <w:rFonts w:eastAsia="Times New Roman"/>
          <w:bCs/>
          <w:szCs w:val="24"/>
        </w:rPr>
        <w:t xml:space="preserve"> </w:t>
      </w:r>
      <w:r>
        <w:rPr>
          <w:rFonts w:eastAsia="Times New Roman"/>
          <w:bCs/>
          <w:szCs w:val="24"/>
        </w:rPr>
        <w:t>της</w:t>
      </w:r>
      <w:r w:rsidRPr="00006DF9">
        <w:rPr>
          <w:rFonts w:eastAsia="Times New Roman"/>
          <w:bCs/>
          <w:szCs w:val="24"/>
        </w:rPr>
        <w:t xml:space="preserve"> </w:t>
      </w:r>
      <w:r w:rsidRPr="00006DF9">
        <w:rPr>
          <w:rFonts w:eastAsia="Times New Roman"/>
          <w:bCs/>
          <w:szCs w:val="24"/>
        </w:rPr>
        <w:t>Βουλής)</w:t>
      </w:r>
    </w:p>
    <w:p w14:paraId="31827B03" w14:textId="77777777" w:rsidR="00B16615" w:rsidRDefault="00FE494E">
      <w:pPr>
        <w:spacing w:after="0" w:line="600" w:lineRule="auto"/>
        <w:ind w:firstLine="720"/>
        <w:jc w:val="both"/>
        <w:rPr>
          <w:rFonts w:eastAsia="Times New Roman"/>
          <w:szCs w:val="24"/>
        </w:rPr>
      </w:pPr>
      <w:r>
        <w:rPr>
          <w:rFonts w:eastAsia="Times New Roman"/>
          <w:szCs w:val="24"/>
        </w:rPr>
        <w:t xml:space="preserve">1. Η με αριθμό 374/19-2-2019 επίκαιρη ερώτηση του Βουλευτή Αττικής </w:t>
      </w:r>
      <w:r w:rsidRPr="00006DF9">
        <w:rPr>
          <w:rFonts w:eastAsia="Times New Roman"/>
          <w:szCs w:val="24"/>
        </w:rPr>
        <w:t xml:space="preserve">του Συνασπισμού Ριζοσπαστικής Αριστεράς κ. </w:t>
      </w:r>
      <w:r w:rsidRPr="00006DF9">
        <w:rPr>
          <w:rFonts w:eastAsia="Times New Roman"/>
          <w:bCs/>
          <w:szCs w:val="24"/>
        </w:rPr>
        <w:t xml:space="preserve">Παναγιώτη (Πάνου) </w:t>
      </w:r>
      <w:proofErr w:type="spellStart"/>
      <w:r w:rsidRPr="00006DF9">
        <w:rPr>
          <w:rFonts w:eastAsia="Times New Roman"/>
          <w:bCs/>
          <w:szCs w:val="24"/>
        </w:rPr>
        <w:t>Σκουρολιάκου</w:t>
      </w:r>
      <w:proofErr w:type="spellEnd"/>
      <w:r>
        <w:rPr>
          <w:rFonts w:eastAsia="Times New Roman"/>
          <w:bCs/>
          <w:szCs w:val="24"/>
        </w:rPr>
        <w:t xml:space="preserve"> </w:t>
      </w:r>
      <w:r w:rsidRPr="00006DF9">
        <w:rPr>
          <w:rFonts w:eastAsia="Times New Roman"/>
          <w:szCs w:val="24"/>
        </w:rPr>
        <w:t xml:space="preserve">προς τον Υπουργό </w:t>
      </w:r>
      <w:r w:rsidRPr="00006DF9">
        <w:rPr>
          <w:rFonts w:eastAsia="Times New Roman"/>
          <w:bCs/>
          <w:szCs w:val="24"/>
        </w:rPr>
        <w:t xml:space="preserve">Οικονομικών, </w:t>
      </w:r>
      <w:r w:rsidRPr="00006DF9">
        <w:rPr>
          <w:rFonts w:eastAsia="Times New Roman"/>
          <w:szCs w:val="24"/>
        </w:rPr>
        <w:t>με θέμα: «Φημολογούμενη κατάργηση της ΔΟΥ Αχαρνών».</w:t>
      </w:r>
    </w:p>
    <w:p w14:paraId="31827B04" w14:textId="77777777" w:rsidR="00B16615" w:rsidRDefault="00FE494E">
      <w:pPr>
        <w:spacing w:after="0" w:line="600" w:lineRule="auto"/>
        <w:ind w:firstLine="720"/>
        <w:jc w:val="both"/>
        <w:rPr>
          <w:rFonts w:eastAsia="Times New Roman"/>
          <w:szCs w:val="24"/>
        </w:rPr>
      </w:pPr>
      <w:r>
        <w:rPr>
          <w:rFonts w:eastAsia="Times New Roman"/>
          <w:szCs w:val="24"/>
        </w:rPr>
        <w:t>2. Η με αριθμό 366/18-2-2019 επίκ</w:t>
      </w:r>
      <w:r>
        <w:rPr>
          <w:rFonts w:eastAsia="Times New Roman"/>
          <w:szCs w:val="24"/>
        </w:rPr>
        <w:t xml:space="preserve">αιρη ερώτηση του </w:t>
      </w:r>
      <w:r w:rsidRPr="00006DF9">
        <w:rPr>
          <w:rFonts w:eastAsia="Times New Roman"/>
          <w:szCs w:val="24"/>
        </w:rPr>
        <w:t xml:space="preserve">Βουλευτή Α΄ </w:t>
      </w:r>
      <w:r w:rsidRPr="00006DF9">
        <w:rPr>
          <w:rFonts w:eastAsia="Times New Roman"/>
          <w:szCs w:val="24"/>
        </w:rPr>
        <w:t>Πειραι</w:t>
      </w:r>
      <w:r>
        <w:rPr>
          <w:rFonts w:eastAsia="Times New Roman"/>
          <w:szCs w:val="24"/>
        </w:rPr>
        <w:t>ώς</w:t>
      </w:r>
      <w:r w:rsidRPr="00006DF9">
        <w:rPr>
          <w:rFonts w:eastAsia="Times New Roman"/>
          <w:szCs w:val="24"/>
        </w:rPr>
        <w:t xml:space="preserve"> της Νέας Δημοκρατίας κ. </w:t>
      </w:r>
      <w:r w:rsidRPr="00006DF9">
        <w:rPr>
          <w:rFonts w:eastAsia="Times New Roman"/>
          <w:bCs/>
          <w:szCs w:val="24"/>
        </w:rPr>
        <w:t>Κωνσταντίνου Κατσαφάδου</w:t>
      </w:r>
      <w:r w:rsidRPr="00006DF9">
        <w:rPr>
          <w:rFonts w:eastAsia="Times New Roman"/>
          <w:szCs w:val="24"/>
        </w:rPr>
        <w:t xml:space="preserve"> προς την Υπουργό </w:t>
      </w:r>
      <w:r w:rsidRPr="00006DF9">
        <w:rPr>
          <w:rFonts w:eastAsia="Times New Roman"/>
          <w:bCs/>
          <w:szCs w:val="24"/>
        </w:rPr>
        <w:t>Προστασίας του Πολίτη,</w:t>
      </w:r>
      <w:r w:rsidRPr="00006DF9">
        <w:rPr>
          <w:rFonts w:eastAsia="Times New Roman"/>
          <w:szCs w:val="24"/>
        </w:rPr>
        <w:t xml:space="preserve"> με θέμα: «Απογοητευτική</w:t>
      </w:r>
      <w:r>
        <w:rPr>
          <w:rFonts w:eastAsia="Times New Roman"/>
          <w:szCs w:val="24"/>
        </w:rPr>
        <w:t xml:space="preserve"> η κατάσταση στην ομάδα </w:t>
      </w:r>
      <w:r>
        <w:rPr>
          <w:rFonts w:eastAsia="Times New Roman"/>
          <w:szCs w:val="24"/>
        </w:rPr>
        <w:t>«</w:t>
      </w:r>
      <w:r>
        <w:rPr>
          <w:rFonts w:eastAsia="Times New Roman"/>
          <w:szCs w:val="24"/>
        </w:rPr>
        <w:t>ΔΙΑΣ</w:t>
      </w:r>
      <w:r>
        <w:rPr>
          <w:rFonts w:eastAsia="Times New Roman"/>
          <w:szCs w:val="24"/>
        </w:rPr>
        <w:t>»</w:t>
      </w:r>
      <w:r>
        <w:rPr>
          <w:rFonts w:eastAsia="Times New Roman"/>
          <w:szCs w:val="24"/>
        </w:rPr>
        <w:t xml:space="preserve"> Πειραιά».</w:t>
      </w:r>
    </w:p>
    <w:p w14:paraId="31827B05" w14:textId="77777777" w:rsidR="00B16615" w:rsidRDefault="00FE494E">
      <w:pPr>
        <w:spacing w:after="0" w:line="600" w:lineRule="auto"/>
        <w:ind w:firstLine="720"/>
        <w:jc w:val="both"/>
        <w:rPr>
          <w:rFonts w:eastAsia="Times New Roman"/>
          <w:szCs w:val="24"/>
        </w:rPr>
      </w:pPr>
      <w:r w:rsidRPr="00006DF9">
        <w:rPr>
          <w:rFonts w:eastAsia="Times New Roman"/>
          <w:bCs/>
          <w:szCs w:val="24"/>
        </w:rPr>
        <w:t xml:space="preserve">Β. ΕΠΙΚΑΙΡΕΣ ΕΡΩΤΗΣΕΙΣ </w:t>
      </w:r>
      <w:r>
        <w:rPr>
          <w:rFonts w:eastAsia="Times New Roman"/>
          <w:bCs/>
          <w:szCs w:val="24"/>
        </w:rPr>
        <w:t>Δεύτερου Κύκλου (Άρθρο 130 παράγραφο</w:t>
      </w:r>
      <w:r>
        <w:rPr>
          <w:rFonts w:eastAsia="Times New Roman"/>
          <w:bCs/>
          <w:szCs w:val="24"/>
        </w:rPr>
        <w:t>ι</w:t>
      </w:r>
      <w:r>
        <w:rPr>
          <w:rFonts w:eastAsia="Times New Roman"/>
          <w:bCs/>
          <w:szCs w:val="24"/>
        </w:rPr>
        <w:t xml:space="preserve"> 2 και</w:t>
      </w:r>
      <w:r>
        <w:rPr>
          <w:rFonts w:eastAsia="Times New Roman"/>
          <w:bCs/>
          <w:szCs w:val="24"/>
        </w:rPr>
        <w:t xml:space="preserve"> 3 </w:t>
      </w:r>
      <w:r>
        <w:rPr>
          <w:rFonts w:eastAsia="Times New Roman"/>
          <w:bCs/>
          <w:szCs w:val="24"/>
        </w:rPr>
        <w:t>του</w:t>
      </w:r>
      <w:r>
        <w:rPr>
          <w:rFonts w:eastAsia="Times New Roman"/>
          <w:bCs/>
          <w:szCs w:val="24"/>
        </w:rPr>
        <w:t xml:space="preserve"> </w:t>
      </w:r>
      <w:r>
        <w:rPr>
          <w:rFonts w:eastAsia="Times New Roman"/>
          <w:bCs/>
          <w:szCs w:val="24"/>
        </w:rPr>
        <w:t>Κανονισμού</w:t>
      </w:r>
      <w:r w:rsidRPr="00006DF9">
        <w:rPr>
          <w:rFonts w:eastAsia="Times New Roman"/>
          <w:bCs/>
          <w:szCs w:val="24"/>
        </w:rPr>
        <w:t xml:space="preserve"> </w:t>
      </w:r>
      <w:r>
        <w:rPr>
          <w:rFonts w:eastAsia="Times New Roman"/>
          <w:bCs/>
          <w:szCs w:val="24"/>
        </w:rPr>
        <w:t>της</w:t>
      </w:r>
      <w:r w:rsidRPr="00006DF9">
        <w:rPr>
          <w:rFonts w:eastAsia="Times New Roman"/>
          <w:bCs/>
          <w:szCs w:val="24"/>
        </w:rPr>
        <w:t xml:space="preserve"> </w:t>
      </w:r>
      <w:r w:rsidRPr="00006DF9">
        <w:rPr>
          <w:rFonts w:eastAsia="Times New Roman"/>
          <w:bCs/>
          <w:szCs w:val="24"/>
        </w:rPr>
        <w:t>Βουλής)</w:t>
      </w:r>
    </w:p>
    <w:p w14:paraId="31827B06" w14:textId="77777777" w:rsidR="00B16615" w:rsidRDefault="00FE494E">
      <w:pPr>
        <w:spacing w:after="0" w:line="600" w:lineRule="auto"/>
        <w:ind w:firstLine="720"/>
        <w:jc w:val="both"/>
        <w:rPr>
          <w:rFonts w:eastAsia="Times New Roman"/>
          <w:szCs w:val="24"/>
        </w:rPr>
      </w:pPr>
      <w:r>
        <w:rPr>
          <w:rFonts w:eastAsia="Times New Roman"/>
          <w:szCs w:val="24"/>
        </w:rPr>
        <w:lastRenderedPageBreak/>
        <w:t>1. Η με αριθμό 365/18-2-2019 επίκαιρη ε</w:t>
      </w:r>
      <w:r w:rsidRPr="00006DF9">
        <w:rPr>
          <w:rFonts w:eastAsia="Times New Roman"/>
          <w:szCs w:val="24"/>
        </w:rPr>
        <w:t xml:space="preserve">ρώτηση του Βουλευτή Αττικής της Νέας Δημοκρατίας κ. </w:t>
      </w:r>
      <w:r w:rsidRPr="00006DF9">
        <w:rPr>
          <w:rFonts w:eastAsia="Times New Roman"/>
          <w:bCs/>
          <w:szCs w:val="24"/>
        </w:rPr>
        <w:t>Γεωργίου Βλάχου</w:t>
      </w:r>
      <w:r w:rsidRPr="00006DF9">
        <w:rPr>
          <w:rFonts w:eastAsia="Times New Roman"/>
          <w:b/>
          <w:bCs/>
          <w:szCs w:val="24"/>
        </w:rPr>
        <w:t xml:space="preserve"> </w:t>
      </w:r>
      <w:r w:rsidRPr="00006DF9">
        <w:rPr>
          <w:rFonts w:eastAsia="Times New Roman"/>
          <w:szCs w:val="24"/>
        </w:rPr>
        <w:t>προς την Υπουργό</w:t>
      </w:r>
      <w:r w:rsidRPr="00006DF9">
        <w:rPr>
          <w:rFonts w:eastAsia="Times New Roman"/>
          <w:bCs/>
          <w:szCs w:val="24"/>
        </w:rPr>
        <w:t xml:space="preserve"> Προστασίας του Πολίτη, </w:t>
      </w:r>
      <w:r w:rsidRPr="00006DF9">
        <w:rPr>
          <w:rFonts w:eastAsia="Times New Roman"/>
          <w:szCs w:val="24"/>
        </w:rPr>
        <w:t xml:space="preserve">με θέμα: «Αποσπάσεις αστυνομικών από τα τμήματα της </w:t>
      </w:r>
      <w:r>
        <w:rPr>
          <w:rFonts w:eastAsia="Times New Roman"/>
          <w:szCs w:val="24"/>
        </w:rPr>
        <w:t>ν</w:t>
      </w:r>
      <w:r w:rsidRPr="00006DF9">
        <w:rPr>
          <w:rFonts w:eastAsia="Times New Roman"/>
          <w:szCs w:val="24"/>
        </w:rPr>
        <w:t>οτιοανατολικής Αττικής για</w:t>
      </w:r>
      <w:r w:rsidRPr="00006DF9">
        <w:rPr>
          <w:rFonts w:eastAsia="Times New Roman"/>
          <w:szCs w:val="24"/>
        </w:rPr>
        <w:t xml:space="preserve"> την ενίσχυση της Διεύθυνσης Αστυνομικών Επιχειρήσεων Αττικής (ΜΑΤ)».</w:t>
      </w:r>
    </w:p>
    <w:p w14:paraId="31827B07" w14:textId="77777777" w:rsidR="00B16615" w:rsidRDefault="00FE494E">
      <w:pPr>
        <w:spacing w:after="0" w:line="600" w:lineRule="auto"/>
        <w:ind w:firstLine="720"/>
        <w:jc w:val="both"/>
        <w:rPr>
          <w:rFonts w:eastAsia="Times New Roman"/>
          <w:szCs w:val="24"/>
        </w:rPr>
      </w:pPr>
      <w:r>
        <w:rPr>
          <w:rFonts w:eastAsia="Times New Roman"/>
          <w:szCs w:val="24"/>
        </w:rPr>
        <w:t xml:space="preserve">2. </w:t>
      </w:r>
      <w:r w:rsidRPr="00006DF9">
        <w:rPr>
          <w:rFonts w:eastAsia="Times New Roman"/>
          <w:szCs w:val="24"/>
        </w:rPr>
        <w:t xml:space="preserve">Η με αριθμό 367/18-2-2019 </w:t>
      </w:r>
      <w:r>
        <w:rPr>
          <w:rFonts w:eastAsia="Times New Roman"/>
          <w:szCs w:val="24"/>
        </w:rPr>
        <w:t>ε</w:t>
      </w:r>
      <w:r w:rsidRPr="00006DF9">
        <w:rPr>
          <w:rFonts w:eastAsia="Times New Roman"/>
          <w:szCs w:val="24"/>
        </w:rPr>
        <w:t xml:space="preserve">πίκαιρη </w:t>
      </w:r>
      <w:r>
        <w:rPr>
          <w:rFonts w:eastAsia="Times New Roman"/>
          <w:szCs w:val="24"/>
        </w:rPr>
        <w:t>ε</w:t>
      </w:r>
      <w:r w:rsidRPr="00006DF9">
        <w:rPr>
          <w:rFonts w:eastAsia="Times New Roman"/>
          <w:szCs w:val="24"/>
        </w:rPr>
        <w:t xml:space="preserve">ρώτηση του Ανεξάρτητου Βουλευτή Μεσσηνίας κ. </w:t>
      </w:r>
      <w:r w:rsidRPr="00006DF9">
        <w:rPr>
          <w:rFonts w:eastAsia="Times New Roman"/>
          <w:bCs/>
          <w:szCs w:val="24"/>
        </w:rPr>
        <w:t xml:space="preserve">Δημητρίου </w:t>
      </w:r>
      <w:proofErr w:type="spellStart"/>
      <w:r w:rsidRPr="00006DF9">
        <w:rPr>
          <w:rFonts w:eastAsia="Times New Roman"/>
          <w:bCs/>
          <w:szCs w:val="24"/>
        </w:rPr>
        <w:t>Κουκούτση</w:t>
      </w:r>
      <w:proofErr w:type="spellEnd"/>
      <w:r>
        <w:rPr>
          <w:rFonts w:eastAsia="Times New Roman"/>
          <w:bCs/>
          <w:szCs w:val="24"/>
        </w:rPr>
        <w:t xml:space="preserve"> </w:t>
      </w:r>
      <w:r w:rsidRPr="00006DF9">
        <w:rPr>
          <w:rFonts w:eastAsia="Times New Roman"/>
          <w:szCs w:val="24"/>
        </w:rPr>
        <w:t xml:space="preserve">προς την Υπουργό </w:t>
      </w:r>
      <w:r w:rsidRPr="00006DF9">
        <w:rPr>
          <w:rFonts w:eastAsia="Times New Roman"/>
          <w:bCs/>
          <w:szCs w:val="24"/>
        </w:rPr>
        <w:t>Προστασίας του Πολίτη,</w:t>
      </w:r>
      <w:r>
        <w:rPr>
          <w:rFonts w:eastAsia="Times New Roman"/>
          <w:bCs/>
          <w:szCs w:val="24"/>
        </w:rPr>
        <w:t xml:space="preserve"> </w:t>
      </w:r>
      <w:r w:rsidRPr="00006DF9">
        <w:rPr>
          <w:rFonts w:eastAsia="Times New Roman"/>
          <w:szCs w:val="24"/>
        </w:rPr>
        <w:t xml:space="preserve">με θέμα: «Η αύξηση της εγκληματικότητας </w:t>
      </w:r>
      <w:r w:rsidRPr="00006DF9">
        <w:rPr>
          <w:rFonts w:eastAsia="Times New Roman"/>
          <w:szCs w:val="24"/>
        </w:rPr>
        <w:t xml:space="preserve">των </w:t>
      </w:r>
      <w:proofErr w:type="spellStart"/>
      <w:r w:rsidRPr="00006DF9">
        <w:rPr>
          <w:rFonts w:eastAsia="Times New Roman"/>
          <w:szCs w:val="24"/>
        </w:rPr>
        <w:t>Ρομά</w:t>
      </w:r>
      <w:proofErr w:type="spellEnd"/>
      <w:r w:rsidRPr="00006DF9">
        <w:rPr>
          <w:rFonts w:eastAsia="Times New Roman"/>
          <w:szCs w:val="24"/>
        </w:rPr>
        <w:t xml:space="preserve"> στην περιοχή της Μεσσηνίας έχει ξεπεράσει κάθε όριο».</w:t>
      </w:r>
    </w:p>
    <w:p w14:paraId="31827B08" w14:textId="77777777" w:rsidR="00B16615" w:rsidRDefault="00FE494E">
      <w:pPr>
        <w:spacing w:after="0" w:line="600" w:lineRule="auto"/>
        <w:ind w:firstLine="720"/>
        <w:jc w:val="both"/>
        <w:rPr>
          <w:rFonts w:eastAsia="Times New Roman"/>
          <w:szCs w:val="24"/>
        </w:rPr>
      </w:pPr>
      <w:r>
        <w:rPr>
          <w:rFonts w:eastAsia="Times New Roman"/>
          <w:szCs w:val="24"/>
        </w:rPr>
        <w:t>3. Η με αριθμό 349/11-2-2019 επίκαιρη ε</w:t>
      </w:r>
      <w:r w:rsidRPr="00006DF9">
        <w:rPr>
          <w:rFonts w:eastAsia="Times New Roman"/>
          <w:szCs w:val="24"/>
        </w:rPr>
        <w:t xml:space="preserve">ρώτηση του Βουλευτή Β΄ Αθηνών της Νέας Δημοκρατίας κ. </w:t>
      </w:r>
      <w:r w:rsidRPr="00006DF9">
        <w:rPr>
          <w:rFonts w:eastAsia="Times New Roman"/>
          <w:bCs/>
          <w:szCs w:val="24"/>
        </w:rPr>
        <w:t>Σπυρίδωνος</w:t>
      </w:r>
      <w:r>
        <w:rPr>
          <w:rFonts w:eastAsia="Times New Roman"/>
          <w:bCs/>
          <w:szCs w:val="24"/>
        </w:rPr>
        <w:t xml:space="preserve"> </w:t>
      </w:r>
      <w:r w:rsidRPr="00006DF9">
        <w:rPr>
          <w:rFonts w:eastAsia="Times New Roman"/>
          <w:bCs/>
          <w:szCs w:val="24"/>
        </w:rPr>
        <w:t xml:space="preserve">- </w:t>
      </w:r>
      <w:proofErr w:type="spellStart"/>
      <w:r>
        <w:rPr>
          <w:rFonts w:eastAsia="Times New Roman"/>
          <w:bCs/>
          <w:szCs w:val="24"/>
        </w:rPr>
        <w:t>Α</w:t>
      </w:r>
      <w:r w:rsidRPr="00006DF9">
        <w:rPr>
          <w:rFonts w:eastAsia="Times New Roman"/>
          <w:bCs/>
          <w:szCs w:val="24"/>
        </w:rPr>
        <w:t>δ</w:t>
      </w:r>
      <w:r>
        <w:rPr>
          <w:rFonts w:eastAsia="Times New Roman"/>
          <w:bCs/>
          <w:szCs w:val="24"/>
        </w:rPr>
        <w:t>ώ</w:t>
      </w:r>
      <w:r w:rsidRPr="00006DF9">
        <w:rPr>
          <w:rFonts w:eastAsia="Times New Roman"/>
          <w:bCs/>
          <w:szCs w:val="24"/>
        </w:rPr>
        <w:t>νι</w:t>
      </w:r>
      <w:r>
        <w:rPr>
          <w:rFonts w:eastAsia="Times New Roman"/>
          <w:bCs/>
          <w:szCs w:val="24"/>
        </w:rPr>
        <w:t>δος</w:t>
      </w:r>
      <w:proofErr w:type="spellEnd"/>
      <w:r w:rsidRPr="00006DF9">
        <w:rPr>
          <w:rFonts w:eastAsia="Times New Roman"/>
          <w:bCs/>
          <w:szCs w:val="24"/>
        </w:rPr>
        <w:t xml:space="preserve"> Γεωργιάδη</w:t>
      </w:r>
      <w:r>
        <w:rPr>
          <w:rFonts w:eastAsia="Times New Roman"/>
          <w:bCs/>
          <w:szCs w:val="24"/>
        </w:rPr>
        <w:t xml:space="preserve"> </w:t>
      </w:r>
      <w:r w:rsidRPr="00006DF9">
        <w:rPr>
          <w:rFonts w:eastAsia="Times New Roman"/>
          <w:szCs w:val="24"/>
        </w:rPr>
        <w:t xml:space="preserve">προς τον Υπουργό </w:t>
      </w:r>
      <w:r w:rsidRPr="00006DF9">
        <w:rPr>
          <w:rFonts w:eastAsia="Times New Roman"/>
          <w:bCs/>
          <w:szCs w:val="24"/>
        </w:rPr>
        <w:t xml:space="preserve">Υγείας, </w:t>
      </w:r>
      <w:r w:rsidRPr="00006DF9">
        <w:rPr>
          <w:rFonts w:eastAsia="Times New Roman"/>
          <w:szCs w:val="24"/>
        </w:rPr>
        <w:t xml:space="preserve">αναφορικά με το </w:t>
      </w:r>
      <w:proofErr w:type="spellStart"/>
      <w:r w:rsidRPr="00006DF9">
        <w:rPr>
          <w:rFonts w:eastAsia="Times New Roman"/>
          <w:szCs w:val="24"/>
        </w:rPr>
        <w:t>ραδιοφάρμακο</w:t>
      </w:r>
      <w:proofErr w:type="spellEnd"/>
      <w:r w:rsidRPr="00006DF9">
        <w:rPr>
          <w:rFonts w:eastAsia="Times New Roman"/>
          <w:szCs w:val="24"/>
        </w:rPr>
        <w:t>.</w:t>
      </w:r>
    </w:p>
    <w:p w14:paraId="31827B09" w14:textId="77777777" w:rsidR="00B16615" w:rsidRDefault="00FE494E">
      <w:pPr>
        <w:spacing w:after="0" w:line="600" w:lineRule="auto"/>
        <w:ind w:firstLine="720"/>
        <w:jc w:val="both"/>
        <w:rPr>
          <w:rFonts w:eastAsia="Times New Roman"/>
          <w:szCs w:val="24"/>
        </w:rPr>
      </w:pPr>
      <w:r>
        <w:rPr>
          <w:rFonts w:eastAsia="Times New Roman"/>
          <w:szCs w:val="24"/>
        </w:rPr>
        <w:t xml:space="preserve">4. </w:t>
      </w:r>
      <w:r w:rsidRPr="00006DF9">
        <w:rPr>
          <w:rFonts w:eastAsia="Times New Roman"/>
          <w:szCs w:val="24"/>
        </w:rPr>
        <w:t>Η με αριθμ</w:t>
      </w:r>
      <w:r w:rsidRPr="00006DF9">
        <w:rPr>
          <w:rFonts w:eastAsia="Times New Roman"/>
          <w:szCs w:val="24"/>
        </w:rPr>
        <w:t>ό 338/7-</w:t>
      </w:r>
      <w:r>
        <w:rPr>
          <w:rFonts w:eastAsia="Times New Roman"/>
          <w:szCs w:val="24"/>
        </w:rPr>
        <w:t xml:space="preserve">2-2019 επίκαιρη ερώτηση του </w:t>
      </w:r>
      <w:r w:rsidRPr="00006DF9">
        <w:rPr>
          <w:rFonts w:eastAsia="Times New Roman"/>
          <w:szCs w:val="24"/>
        </w:rPr>
        <w:t xml:space="preserve">Βουλευτή Β΄ Αθηνών της Δημοκρατικής Συμπαράταξης κ. </w:t>
      </w:r>
      <w:r w:rsidRPr="00006DF9">
        <w:rPr>
          <w:rFonts w:eastAsia="Times New Roman"/>
          <w:bCs/>
          <w:szCs w:val="24"/>
        </w:rPr>
        <w:t>Γεωργίου</w:t>
      </w:r>
      <w:r>
        <w:rPr>
          <w:rFonts w:eastAsia="Times New Roman"/>
          <w:bCs/>
          <w:szCs w:val="24"/>
        </w:rPr>
        <w:t xml:space="preserve"> </w:t>
      </w:r>
      <w:r w:rsidRPr="00006DF9">
        <w:rPr>
          <w:rFonts w:eastAsia="Times New Roman"/>
          <w:bCs/>
          <w:szCs w:val="24"/>
        </w:rPr>
        <w:t>-</w:t>
      </w:r>
      <w:r>
        <w:rPr>
          <w:rFonts w:eastAsia="Times New Roman"/>
          <w:bCs/>
          <w:szCs w:val="24"/>
        </w:rPr>
        <w:t xml:space="preserve"> </w:t>
      </w:r>
      <w:r w:rsidRPr="00006DF9">
        <w:rPr>
          <w:rFonts w:eastAsia="Times New Roman"/>
          <w:bCs/>
          <w:szCs w:val="24"/>
        </w:rPr>
        <w:t>Δημητρίου Καρρά</w:t>
      </w:r>
      <w:r w:rsidRPr="00006DF9">
        <w:rPr>
          <w:rFonts w:eastAsia="Times New Roman"/>
          <w:szCs w:val="24"/>
        </w:rPr>
        <w:t xml:space="preserve"> προς την Υπουργό </w:t>
      </w:r>
      <w:r w:rsidRPr="00006DF9">
        <w:rPr>
          <w:rFonts w:eastAsia="Times New Roman"/>
          <w:bCs/>
          <w:szCs w:val="24"/>
        </w:rPr>
        <w:t>Προστασίας του Πολίτη,</w:t>
      </w:r>
      <w:r w:rsidRPr="00006DF9">
        <w:rPr>
          <w:rFonts w:eastAsia="Times New Roman"/>
          <w:szCs w:val="24"/>
        </w:rPr>
        <w:t xml:space="preserve"> </w:t>
      </w:r>
      <w:r w:rsidRPr="00006DF9">
        <w:rPr>
          <w:rFonts w:eastAsia="Times New Roman"/>
          <w:szCs w:val="24"/>
        </w:rPr>
        <w:lastRenderedPageBreak/>
        <w:t>με</w:t>
      </w:r>
      <w:r>
        <w:rPr>
          <w:rFonts w:eastAsia="Times New Roman"/>
          <w:szCs w:val="24"/>
        </w:rPr>
        <w:t xml:space="preserve"> θέμα: «Ανεπαρκής </w:t>
      </w:r>
      <w:r>
        <w:rPr>
          <w:rFonts w:eastAsia="Times New Roman"/>
          <w:szCs w:val="24"/>
        </w:rPr>
        <w:t>α</w:t>
      </w:r>
      <w:r>
        <w:rPr>
          <w:rFonts w:eastAsia="Times New Roman"/>
          <w:szCs w:val="24"/>
        </w:rPr>
        <w:t>στυνόμευση-</w:t>
      </w:r>
      <w:r>
        <w:rPr>
          <w:rFonts w:eastAsia="Times New Roman"/>
          <w:szCs w:val="24"/>
        </w:rPr>
        <w:t>υ</w:t>
      </w:r>
      <w:r w:rsidRPr="00006DF9">
        <w:rPr>
          <w:rFonts w:eastAsia="Times New Roman"/>
          <w:szCs w:val="24"/>
        </w:rPr>
        <w:t>ψηλή εγκληματικότητα στ</w:t>
      </w:r>
      <w:r>
        <w:rPr>
          <w:rFonts w:eastAsia="Times New Roman"/>
          <w:szCs w:val="24"/>
        </w:rPr>
        <w:t xml:space="preserve">ους </w:t>
      </w:r>
      <w:r>
        <w:rPr>
          <w:rFonts w:eastAsia="Times New Roman"/>
          <w:szCs w:val="24"/>
        </w:rPr>
        <w:t>δ</w:t>
      </w:r>
      <w:r>
        <w:rPr>
          <w:rFonts w:eastAsia="Times New Roman"/>
          <w:szCs w:val="24"/>
        </w:rPr>
        <w:t xml:space="preserve">ήμους της </w:t>
      </w:r>
      <w:r>
        <w:rPr>
          <w:rFonts w:eastAsia="Times New Roman"/>
          <w:szCs w:val="24"/>
        </w:rPr>
        <w:t>δ</w:t>
      </w:r>
      <w:r>
        <w:rPr>
          <w:rFonts w:eastAsia="Times New Roman"/>
          <w:szCs w:val="24"/>
        </w:rPr>
        <w:t>υτικής Αθήνας».</w:t>
      </w:r>
    </w:p>
    <w:p w14:paraId="31827B0A" w14:textId="77777777" w:rsidR="00B16615" w:rsidRDefault="00FE494E">
      <w:pPr>
        <w:spacing w:after="0" w:line="600" w:lineRule="auto"/>
        <w:ind w:firstLine="720"/>
        <w:jc w:val="both"/>
        <w:rPr>
          <w:rFonts w:eastAsia="Times New Roman"/>
          <w:szCs w:val="24"/>
        </w:rPr>
      </w:pPr>
      <w:r>
        <w:rPr>
          <w:rFonts w:eastAsia="Times New Roman"/>
          <w:szCs w:val="24"/>
        </w:rPr>
        <w:t xml:space="preserve">5. </w:t>
      </w:r>
      <w:r w:rsidRPr="00006DF9">
        <w:rPr>
          <w:rFonts w:eastAsia="Times New Roman"/>
          <w:szCs w:val="24"/>
        </w:rPr>
        <w:t>Η με αριθμ</w:t>
      </w:r>
      <w:r w:rsidRPr="00006DF9">
        <w:rPr>
          <w:rFonts w:eastAsia="Times New Roman"/>
          <w:szCs w:val="24"/>
        </w:rPr>
        <w:t>ό 3</w:t>
      </w:r>
      <w:r>
        <w:rPr>
          <w:rFonts w:eastAsia="Times New Roman"/>
          <w:szCs w:val="24"/>
        </w:rPr>
        <w:t>55/12-2-2019 επίκαιρη ερώτηση του Βουλευτή Β΄</w:t>
      </w:r>
      <w:r w:rsidRPr="00006DF9">
        <w:rPr>
          <w:rFonts w:eastAsia="Times New Roman"/>
          <w:szCs w:val="24"/>
        </w:rPr>
        <w:t xml:space="preserve"> Αθηνών του Κομμουνιστικού Κόμματος </w:t>
      </w:r>
      <w:r w:rsidRPr="00006DF9">
        <w:rPr>
          <w:rFonts w:eastAsia="Times New Roman"/>
          <w:szCs w:val="24"/>
        </w:rPr>
        <w:t>Ελλάδ</w:t>
      </w:r>
      <w:r>
        <w:rPr>
          <w:rFonts w:eastAsia="Times New Roman"/>
          <w:szCs w:val="24"/>
        </w:rPr>
        <w:t>α</w:t>
      </w:r>
      <w:r w:rsidRPr="00006DF9">
        <w:rPr>
          <w:rFonts w:eastAsia="Times New Roman"/>
          <w:szCs w:val="24"/>
        </w:rPr>
        <w:t>ς κ.</w:t>
      </w:r>
      <w:r w:rsidRPr="00006DF9">
        <w:rPr>
          <w:rFonts w:eastAsia="Times New Roman"/>
          <w:szCs w:val="24"/>
        </w:rPr>
        <w:t xml:space="preserve"> </w:t>
      </w:r>
      <w:r w:rsidRPr="00006DF9">
        <w:rPr>
          <w:rFonts w:eastAsia="Times New Roman"/>
          <w:bCs/>
          <w:szCs w:val="24"/>
        </w:rPr>
        <w:t xml:space="preserve">Χρήστου </w:t>
      </w:r>
      <w:proofErr w:type="spellStart"/>
      <w:r w:rsidRPr="00006DF9">
        <w:rPr>
          <w:rFonts w:eastAsia="Times New Roman"/>
          <w:bCs/>
          <w:szCs w:val="24"/>
        </w:rPr>
        <w:t>Κατσώτη</w:t>
      </w:r>
      <w:proofErr w:type="spellEnd"/>
      <w:r>
        <w:rPr>
          <w:rFonts w:eastAsia="Times New Roman"/>
          <w:bCs/>
          <w:szCs w:val="24"/>
        </w:rPr>
        <w:t xml:space="preserve"> </w:t>
      </w:r>
      <w:r w:rsidRPr="00006DF9">
        <w:rPr>
          <w:rFonts w:eastAsia="Times New Roman"/>
          <w:szCs w:val="24"/>
        </w:rPr>
        <w:t xml:space="preserve">προς τον Υπουργό </w:t>
      </w:r>
      <w:r w:rsidRPr="00006DF9">
        <w:rPr>
          <w:rFonts w:eastAsia="Times New Roman"/>
          <w:bCs/>
          <w:szCs w:val="24"/>
        </w:rPr>
        <w:t>Οικονομικών,</w:t>
      </w:r>
      <w:r w:rsidRPr="00006DF9">
        <w:rPr>
          <w:rFonts w:eastAsia="Times New Roman"/>
          <w:szCs w:val="24"/>
        </w:rPr>
        <w:t xml:space="preserve"> σχετικά με την «εκχώρηση της ακίνητης δημόσιας περιουσίας σε Εταιρεί</w:t>
      </w:r>
      <w:r>
        <w:rPr>
          <w:rFonts w:eastAsia="Times New Roman"/>
          <w:szCs w:val="24"/>
        </w:rPr>
        <w:t>α Ακινήτων του Δημοσίου (ΕΤΑΔ)-</w:t>
      </w:r>
      <w:r w:rsidRPr="00006DF9">
        <w:rPr>
          <w:rFonts w:eastAsia="Times New Roman"/>
          <w:szCs w:val="24"/>
        </w:rPr>
        <w:t xml:space="preserve">Ταμείο </w:t>
      </w:r>
      <w:r w:rsidRPr="00006DF9">
        <w:rPr>
          <w:rFonts w:eastAsia="Times New Roman"/>
          <w:szCs w:val="24"/>
        </w:rPr>
        <w:t>Αξιοποίηση</w:t>
      </w:r>
      <w:r>
        <w:rPr>
          <w:rFonts w:eastAsia="Times New Roman"/>
          <w:szCs w:val="24"/>
        </w:rPr>
        <w:t xml:space="preserve">ς Ιδιωτικής </w:t>
      </w:r>
      <w:r w:rsidRPr="00006DF9">
        <w:rPr>
          <w:rFonts w:eastAsia="Times New Roman"/>
          <w:szCs w:val="24"/>
        </w:rPr>
        <w:t>Περιουσίας του Δημοσίου (ΤΑΙΠΕΔ)».</w:t>
      </w:r>
    </w:p>
    <w:p w14:paraId="31827B0B" w14:textId="77777777" w:rsidR="00B16615" w:rsidRDefault="00FE494E">
      <w:pPr>
        <w:spacing w:after="0" w:line="600" w:lineRule="auto"/>
        <w:ind w:firstLine="720"/>
        <w:jc w:val="both"/>
        <w:rPr>
          <w:rFonts w:eastAsia="Times New Roman"/>
          <w:szCs w:val="24"/>
        </w:rPr>
      </w:pPr>
      <w:r>
        <w:rPr>
          <w:rFonts w:eastAsia="Times New Roman"/>
          <w:szCs w:val="24"/>
        </w:rPr>
        <w:t>6. Η με αριθμό 350/11-2-2019 επίκαιρη ε</w:t>
      </w:r>
      <w:r w:rsidRPr="00006DF9">
        <w:rPr>
          <w:rFonts w:eastAsia="Times New Roman"/>
          <w:szCs w:val="24"/>
        </w:rPr>
        <w:t xml:space="preserve">ρώτηση του Βουλευτή Αττικής της Νέας Δημοκρατίας κ. </w:t>
      </w:r>
      <w:r w:rsidRPr="00006DF9">
        <w:rPr>
          <w:rFonts w:eastAsia="Times New Roman"/>
          <w:bCs/>
          <w:szCs w:val="24"/>
        </w:rPr>
        <w:t>Γεωργίου Βλάχου</w:t>
      </w:r>
      <w:r w:rsidRPr="00006DF9">
        <w:rPr>
          <w:rFonts w:eastAsia="Times New Roman"/>
          <w:b/>
          <w:bCs/>
          <w:szCs w:val="24"/>
        </w:rPr>
        <w:t xml:space="preserve"> </w:t>
      </w:r>
      <w:r w:rsidRPr="00006DF9">
        <w:rPr>
          <w:rFonts w:eastAsia="Times New Roman"/>
          <w:szCs w:val="24"/>
        </w:rPr>
        <w:t xml:space="preserve">προς τον Υπουργό </w:t>
      </w:r>
      <w:r w:rsidRPr="00006DF9">
        <w:rPr>
          <w:rFonts w:eastAsia="Times New Roman"/>
          <w:bCs/>
          <w:szCs w:val="24"/>
        </w:rPr>
        <w:t>Οικονομικών,</w:t>
      </w:r>
      <w:r>
        <w:rPr>
          <w:rFonts w:eastAsia="Times New Roman"/>
          <w:bCs/>
          <w:szCs w:val="24"/>
        </w:rPr>
        <w:t xml:space="preserve"> </w:t>
      </w:r>
      <w:r w:rsidRPr="00006DF9">
        <w:rPr>
          <w:rFonts w:eastAsia="Times New Roman"/>
          <w:szCs w:val="24"/>
        </w:rPr>
        <w:t xml:space="preserve">με θέμα: «Λογαριασμός </w:t>
      </w:r>
      <w:proofErr w:type="spellStart"/>
      <w:r w:rsidRPr="00006DF9">
        <w:rPr>
          <w:rFonts w:eastAsia="Times New Roman"/>
          <w:szCs w:val="24"/>
        </w:rPr>
        <w:t>Επικούρησης</w:t>
      </w:r>
      <w:proofErr w:type="spellEnd"/>
      <w:r w:rsidRPr="00006DF9">
        <w:rPr>
          <w:rFonts w:eastAsia="Times New Roman"/>
          <w:szCs w:val="24"/>
        </w:rPr>
        <w:t xml:space="preserve"> της Εθνικής Τράπεζας της Ελλ</w:t>
      </w:r>
      <w:r w:rsidRPr="00006DF9">
        <w:rPr>
          <w:rFonts w:eastAsia="Times New Roman"/>
          <w:szCs w:val="24"/>
        </w:rPr>
        <w:t>άδος (ΛΕΠΕΤΕ)».</w:t>
      </w:r>
    </w:p>
    <w:p w14:paraId="31827B0C" w14:textId="77777777" w:rsidR="00B16615" w:rsidRDefault="00FE494E">
      <w:pPr>
        <w:spacing w:after="0" w:line="600" w:lineRule="auto"/>
        <w:ind w:firstLine="720"/>
        <w:jc w:val="both"/>
        <w:rPr>
          <w:rFonts w:eastAsia="Times New Roman"/>
          <w:szCs w:val="24"/>
        </w:rPr>
      </w:pPr>
      <w:r>
        <w:rPr>
          <w:rFonts w:eastAsia="Times New Roman"/>
          <w:szCs w:val="24"/>
        </w:rPr>
        <w:t xml:space="preserve">7. Η με αριθμό 339/7-2-2019 επίκαιρη ερώτηση του </w:t>
      </w:r>
      <w:r w:rsidRPr="00006DF9">
        <w:rPr>
          <w:rFonts w:eastAsia="Times New Roman"/>
          <w:szCs w:val="24"/>
        </w:rPr>
        <w:t xml:space="preserve">Βουλευτή Λακωνίας της Δημοκρατικής Συμπαράταξης κ. </w:t>
      </w:r>
      <w:r w:rsidRPr="00006DF9">
        <w:rPr>
          <w:rFonts w:eastAsia="Times New Roman"/>
          <w:bCs/>
          <w:szCs w:val="24"/>
        </w:rPr>
        <w:t>Λεωνίδα Γρηγοράκου</w:t>
      </w:r>
      <w:r w:rsidRPr="00006DF9">
        <w:rPr>
          <w:rFonts w:eastAsia="Times New Roman"/>
          <w:szCs w:val="24"/>
        </w:rPr>
        <w:t xml:space="preserve"> προς τον Υπουργό </w:t>
      </w:r>
      <w:r w:rsidRPr="00006DF9">
        <w:rPr>
          <w:rFonts w:eastAsia="Times New Roman"/>
          <w:bCs/>
          <w:szCs w:val="24"/>
        </w:rPr>
        <w:t>Υγείας,</w:t>
      </w:r>
      <w:r w:rsidRPr="00006DF9">
        <w:rPr>
          <w:rFonts w:eastAsia="Times New Roman"/>
          <w:szCs w:val="24"/>
        </w:rPr>
        <w:t xml:space="preserve"> με θέμα: «Οριακή η κατάσταση στο Εθνικό Σύστημα Υγείας».</w:t>
      </w:r>
    </w:p>
    <w:p w14:paraId="31827B0D" w14:textId="77777777" w:rsidR="00B16615" w:rsidRDefault="00FE494E">
      <w:pPr>
        <w:spacing w:after="0" w:line="600" w:lineRule="auto"/>
        <w:ind w:firstLine="720"/>
        <w:jc w:val="both"/>
        <w:rPr>
          <w:rFonts w:eastAsia="Times New Roman"/>
          <w:szCs w:val="24"/>
        </w:rPr>
      </w:pPr>
      <w:r>
        <w:rPr>
          <w:rFonts w:eastAsia="Times New Roman"/>
          <w:szCs w:val="24"/>
        </w:rPr>
        <w:t>8. Η με αριθμό 351/11-2-2019 ε</w:t>
      </w:r>
      <w:r w:rsidRPr="00006DF9">
        <w:rPr>
          <w:rFonts w:eastAsia="Times New Roman"/>
          <w:szCs w:val="24"/>
        </w:rPr>
        <w:t>π</w:t>
      </w:r>
      <w:r>
        <w:rPr>
          <w:rFonts w:eastAsia="Times New Roman"/>
          <w:szCs w:val="24"/>
        </w:rPr>
        <w:t>ίκαιρη ε</w:t>
      </w:r>
      <w:r w:rsidRPr="00006DF9">
        <w:rPr>
          <w:rFonts w:eastAsia="Times New Roman"/>
          <w:szCs w:val="24"/>
        </w:rPr>
        <w:t xml:space="preserve">ρώτηση του Βουλευτή Ηλείας της Δημοκρατικής Συμπαράταξης κ. </w:t>
      </w:r>
      <w:r w:rsidRPr="00006DF9">
        <w:rPr>
          <w:rFonts w:eastAsia="Times New Roman"/>
          <w:bCs/>
          <w:szCs w:val="24"/>
        </w:rPr>
        <w:t>Ιωάννη Κου</w:t>
      </w:r>
      <w:r w:rsidRPr="00006DF9">
        <w:rPr>
          <w:rFonts w:eastAsia="Times New Roman"/>
          <w:bCs/>
          <w:szCs w:val="24"/>
        </w:rPr>
        <w:lastRenderedPageBreak/>
        <w:t>τσούκου</w:t>
      </w:r>
      <w:r w:rsidRPr="00006DF9">
        <w:rPr>
          <w:rFonts w:eastAsia="Times New Roman"/>
          <w:szCs w:val="24"/>
        </w:rPr>
        <w:t xml:space="preserve"> προς τον Υπουργό </w:t>
      </w:r>
      <w:r w:rsidRPr="00006DF9">
        <w:rPr>
          <w:rFonts w:eastAsia="Times New Roman"/>
          <w:bCs/>
          <w:szCs w:val="24"/>
        </w:rPr>
        <w:t>Οικονομικών,</w:t>
      </w:r>
      <w:r w:rsidRPr="00006DF9">
        <w:rPr>
          <w:rFonts w:eastAsia="Times New Roman"/>
          <w:szCs w:val="24"/>
        </w:rPr>
        <w:t xml:space="preserve"> με θέμα: «Η σκοπιμότητα και η μεθόδευση τ</w:t>
      </w:r>
      <w:r>
        <w:rPr>
          <w:rFonts w:eastAsia="Times New Roman"/>
          <w:szCs w:val="24"/>
        </w:rPr>
        <w:t xml:space="preserve">ης μεταφοράς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κατ’ </w:t>
      </w:r>
      <w:r w:rsidRPr="00006DF9">
        <w:rPr>
          <w:rFonts w:eastAsia="Times New Roman"/>
          <w:szCs w:val="24"/>
        </w:rPr>
        <w:t xml:space="preserve">απαίτηση των δανειστών </w:t>
      </w:r>
      <w:r>
        <w:rPr>
          <w:rFonts w:eastAsia="Times New Roman"/>
          <w:szCs w:val="24"/>
        </w:rPr>
        <w:t>πενήντα</w:t>
      </w:r>
      <w:r w:rsidRPr="00006DF9">
        <w:rPr>
          <w:rFonts w:eastAsia="Times New Roman"/>
          <w:szCs w:val="24"/>
        </w:rPr>
        <w:t xml:space="preserve"> </w:t>
      </w:r>
      <w:r>
        <w:rPr>
          <w:rFonts w:eastAsia="Times New Roman"/>
          <w:szCs w:val="24"/>
        </w:rPr>
        <w:t>ενός</w:t>
      </w:r>
      <w:r w:rsidRPr="00006DF9">
        <w:rPr>
          <w:rFonts w:eastAsia="Times New Roman"/>
          <w:szCs w:val="24"/>
        </w:rPr>
        <w:t xml:space="preserve"> ακινήτων του </w:t>
      </w:r>
      <w:r>
        <w:rPr>
          <w:rFonts w:eastAsia="Times New Roman"/>
          <w:szCs w:val="24"/>
        </w:rPr>
        <w:t>δ</w:t>
      </w:r>
      <w:r w:rsidRPr="00006DF9">
        <w:rPr>
          <w:rFonts w:eastAsia="Times New Roman"/>
          <w:szCs w:val="24"/>
        </w:rPr>
        <w:t>ημοσίου στον Δήμο Πύργου</w:t>
      </w:r>
      <w:r w:rsidRPr="00006DF9">
        <w:rPr>
          <w:rFonts w:eastAsia="Times New Roman"/>
          <w:szCs w:val="24"/>
        </w:rPr>
        <w:t>».</w:t>
      </w:r>
    </w:p>
    <w:p w14:paraId="31827B0E" w14:textId="77777777" w:rsidR="00B16615" w:rsidRDefault="00FE494E">
      <w:pPr>
        <w:spacing w:after="0" w:line="600" w:lineRule="auto"/>
        <w:ind w:firstLine="720"/>
        <w:jc w:val="both"/>
        <w:rPr>
          <w:rFonts w:eastAsia="Times New Roman"/>
          <w:szCs w:val="24"/>
        </w:rPr>
      </w:pPr>
      <w:r>
        <w:rPr>
          <w:rFonts w:eastAsia="Times New Roman"/>
          <w:szCs w:val="24"/>
        </w:rPr>
        <w:t>9. Η με αριθμό 344/11-2-2019 επίκαιρη ε</w:t>
      </w:r>
      <w:r w:rsidRPr="00006DF9">
        <w:rPr>
          <w:rFonts w:eastAsia="Times New Roman"/>
          <w:szCs w:val="24"/>
        </w:rPr>
        <w:t>ρώ</w:t>
      </w:r>
      <w:r>
        <w:rPr>
          <w:rFonts w:eastAsia="Times New Roman"/>
          <w:szCs w:val="24"/>
        </w:rPr>
        <w:t>τηση του Ανεξάρτητου Βουλευτή Β΄</w:t>
      </w:r>
      <w:r w:rsidRPr="00006DF9">
        <w:rPr>
          <w:rFonts w:eastAsia="Times New Roman"/>
          <w:szCs w:val="24"/>
        </w:rPr>
        <w:t xml:space="preserve"> Αθηνών κ. </w:t>
      </w:r>
      <w:r w:rsidRPr="00006DF9">
        <w:rPr>
          <w:rFonts w:eastAsia="Times New Roman"/>
          <w:bCs/>
          <w:szCs w:val="24"/>
        </w:rPr>
        <w:t>Ευσταθίου (Στάθη) Παναγούλη</w:t>
      </w:r>
      <w:r>
        <w:rPr>
          <w:rFonts w:eastAsia="Times New Roman"/>
          <w:bCs/>
          <w:szCs w:val="24"/>
        </w:rPr>
        <w:t xml:space="preserve"> </w:t>
      </w:r>
      <w:r w:rsidRPr="00006DF9">
        <w:rPr>
          <w:rFonts w:eastAsia="Times New Roman"/>
          <w:szCs w:val="24"/>
        </w:rPr>
        <w:t xml:space="preserve">προς την Υπουργό </w:t>
      </w:r>
      <w:r w:rsidRPr="00006DF9">
        <w:rPr>
          <w:rFonts w:eastAsia="Times New Roman"/>
          <w:bCs/>
          <w:szCs w:val="24"/>
        </w:rPr>
        <w:t>Προστασίας του Πολίτη,</w:t>
      </w:r>
      <w:r>
        <w:rPr>
          <w:rFonts w:eastAsia="Times New Roman"/>
          <w:bCs/>
          <w:szCs w:val="24"/>
        </w:rPr>
        <w:t xml:space="preserve"> </w:t>
      </w:r>
      <w:r w:rsidRPr="00006DF9">
        <w:rPr>
          <w:rFonts w:eastAsia="Times New Roman"/>
          <w:szCs w:val="24"/>
        </w:rPr>
        <w:t>με θέμα: «Με χημικά και τραμπουκισμούς προσπάθησαν να διαλύσουν το ειρηνικό παλλαϊκό συλλαλητήριο για</w:t>
      </w:r>
      <w:r w:rsidRPr="00006DF9">
        <w:rPr>
          <w:rFonts w:eastAsia="Times New Roman"/>
          <w:szCs w:val="24"/>
        </w:rPr>
        <w:t xml:space="preserve"> τη Μακεδονία στο Σύνταγμα».</w:t>
      </w:r>
    </w:p>
    <w:p w14:paraId="31827B0F" w14:textId="77777777" w:rsidR="00B16615" w:rsidRDefault="00FE494E">
      <w:pPr>
        <w:spacing w:after="0" w:line="600" w:lineRule="auto"/>
        <w:ind w:firstLine="720"/>
        <w:jc w:val="both"/>
        <w:rPr>
          <w:rFonts w:eastAsia="Times New Roman"/>
          <w:szCs w:val="24"/>
        </w:rPr>
      </w:pPr>
      <w:r>
        <w:rPr>
          <w:rFonts w:eastAsia="Times New Roman"/>
          <w:szCs w:val="24"/>
        </w:rPr>
        <w:t xml:space="preserve">10. Η με αριθμό 328/4-2-2019 επίκαιρη ερώτηση του Βουλευτή </w:t>
      </w:r>
      <w:r w:rsidRPr="00006DF9">
        <w:rPr>
          <w:rFonts w:eastAsia="Times New Roman"/>
          <w:szCs w:val="24"/>
        </w:rPr>
        <w:t xml:space="preserve">Α΄ Αθηνών της Νέας Δημοκρατίας κ. </w:t>
      </w:r>
      <w:r w:rsidRPr="00006DF9">
        <w:rPr>
          <w:rFonts w:eastAsia="Times New Roman"/>
          <w:bCs/>
          <w:szCs w:val="24"/>
        </w:rPr>
        <w:t xml:space="preserve">Βασιλείου </w:t>
      </w:r>
      <w:proofErr w:type="spellStart"/>
      <w:r w:rsidRPr="00006DF9">
        <w:rPr>
          <w:rFonts w:eastAsia="Times New Roman"/>
          <w:bCs/>
          <w:szCs w:val="24"/>
        </w:rPr>
        <w:t>Κικίλια</w:t>
      </w:r>
      <w:proofErr w:type="spellEnd"/>
      <w:r>
        <w:rPr>
          <w:rFonts w:eastAsia="Times New Roman"/>
          <w:bCs/>
          <w:szCs w:val="24"/>
        </w:rPr>
        <w:t xml:space="preserve"> </w:t>
      </w:r>
      <w:r w:rsidRPr="00006DF9">
        <w:rPr>
          <w:rFonts w:eastAsia="Times New Roman"/>
          <w:szCs w:val="24"/>
        </w:rPr>
        <w:t xml:space="preserve">προς τον Υπουργό </w:t>
      </w:r>
      <w:r w:rsidRPr="00006DF9">
        <w:rPr>
          <w:rFonts w:eastAsia="Times New Roman"/>
          <w:bCs/>
          <w:szCs w:val="24"/>
        </w:rPr>
        <w:t>Εθνικής Άμυνας,</w:t>
      </w:r>
      <w:r w:rsidRPr="00006DF9">
        <w:rPr>
          <w:rFonts w:eastAsia="Times New Roman"/>
          <w:szCs w:val="24"/>
        </w:rPr>
        <w:t xml:space="preserve"> με θέμα: «Κρίσεις της </w:t>
      </w:r>
      <w:r>
        <w:rPr>
          <w:rFonts w:eastAsia="Times New Roman"/>
          <w:szCs w:val="24"/>
        </w:rPr>
        <w:t>α</w:t>
      </w:r>
      <w:r w:rsidRPr="00006DF9">
        <w:rPr>
          <w:rFonts w:eastAsia="Times New Roman"/>
          <w:szCs w:val="24"/>
        </w:rPr>
        <w:t xml:space="preserve">νώτατης </w:t>
      </w:r>
      <w:r>
        <w:rPr>
          <w:rFonts w:eastAsia="Times New Roman"/>
          <w:szCs w:val="24"/>
        </w:rPr>
        <w:t>η</w:t>
      </w:r>
      <w:r w:rsidRPr="00006DF9">
        <w:rPr>
          <w:rFonts w:eastAsia="Times New Roman"/>
          <w:szCs w:val="24"/>
        </w:rPr>
        <w:t>γεσίας στις Ένοπλες Δυνάμεις (ΕΔ)».</w:t>
      </w:r>
    </w:p>
    <w:p w14:paraId="31827B10" w14:textId="77777777" w:rsidR="00B16615" w:rsidRDefault="00FE494E">
      <w:pPr>
        <w:spacing w:after="0" w:line="600" w:lineRule="auto"/>
        <w:ind w:firstLine="720"/>
        <w:jc w:val="both"/>
        <w:rPr>
          <w:rFonts w:eastAsia="Times New Roman"/>
          <w:szCs w:val="24"/>
        </w:rPr>
      </w:pPr>
      <w:r>
        <w:rPr>
          <w:rFonts w:eastAsia="Times New Roman"/>
          <w:szCs w:val="24"/>
        </w:rPr>
        <w:t>11. Η με αριθμό</w:t>
      </w:r>
      <w:r>
        <w:rPr>
          <w:rFonts w:eastAsia="Times New Roman"/>
          <w:szCs w:val="24"/>
        </w:rPr>
        <w:t xml:space="preserve"> 316/29-1-2019 επίκαιρη ερώτηση του </w:t>
      </w:r>
      <w:r w:rsidRPr="00006DF9">
        <w:rPr>
          <w:rFonts w:eastAsia="Times New Roman"/>
          <w:szCs w:val="24"/>
        </w:rPr>
        <w:t xml:space="preserve">Βουλευτή Λακωνίας της Δημοκρατικής Συμπαράταξης κ. </w:t>
      </w:r>
      <w:r w:rsidRPr="00F947B0">
        <w:rPr>
          <w:rFonts w:eastAsia="Times New Roman"/>
          <w:bCs/>
          <w:szCs w:val="24"/>
        </w:rPr>
        <w:t>Λεωνίδα Γρηγοράκου</w:t>
      </w:r>
      <w:r w:rsidRPr="00006DF9">
        <w:rPr>
          <w:rFonts w:eastAsia="Times New Roman"/>
          <w:szCs w:val="24"/>
        </w:rPr>
        <w:t xml:space="preserve"> προς τον Υπουργό </w:t>
      </w:r>
      <w:r w:rsidRPr="00F947B0">
        <w:rPr>
          <w:rFonts w:eastAsia="Times New Roman"/>
          <w:bCs/>
          <w:szCs w:val="24"/>
        </w:rPr>
        <w:t>Υγείας,</w:t>
      </w:r>
      <w:r w:rsidRPr="00006DF9">
        <w:rPr>
          <w:rFonts w:eastAsia="Times New Roman"/>
          <w:szCs w:val="24"/>
        </w:rPr>
        <w:t xml:space="preserve"> με θέμα: «Καθυστερήσεις στη διακομιδή ασθενών από το ΕΚΑΒ σε </w:t>
      </w:r>
      <w:r>
        <w:rPr>
          <w:rFonts w:eastAsia="Times New Roman"/>
          <w:szCs w:val="24"/>
        </w:rPr>
        <w:t>μ</w:t>
      </w:r>
      <w:r w:rsidRPr="00006DF9">
        <w:rPr>
          <w:rFonts w:eastAsia="Times New Roman"/>
          <w:szCs w:val="24"/>
        </w:rPr>
        <w:t xml:space="preserve">ονάδες </w:t>
      </w:r>
      <w:r>
        <w:rPr>
          <w:rFonts w:eastAsia="Times New Roman"/>
          <w:szCs w:val="24"/>
        </w:rPr>
        <w:t>ε</w:t>
      </w:r>
      <w:r w:rsidRPr="00006DF9">
        <w:rPr>
          <w:rFonts w:eastAsia="Times New Roman"/>
          <w:szCs w:val="24"/>
        </w:rPr>
        <w:t xml:space="preserve">ντατικής </w:t>
      </w:r>
      <w:r>
        <w:rPr>
          <w:rFonts w:eastAsia="Times New Roman"/>
          <w:szCs w:val="24"/>
        </w:rPr>
        <w:t>θ</w:t>
      </w:r>
      <w:r w:rsidRPr="00006DF9">
        <w:rPr>
          <w:rFonts w:eastAsia="Times New Roman"/>
          <w:szCs w:val="24"/>
        </w:rPr>
        <w:t>εραπείας λόγω έλλειψης ιατρικού προσωπικού».</w:t>
      </w:r>
    </w:p>
    <w:p w14:paraId="31827B11" w14:textId="77777777" w:rsidR="00B16615" w:rsidRDefault="00FE494E">
      <w:pPr>
        <w:spacing w:after="0" w:line="600" w:lineRule="auto"/>
        <w:ind w:firstLine="720"/>
        <w:jc w:val="both"/>
        <w:rPr>
          <w:rFonts w:eastAsia="Times New Roman"/>
          <w:szCs w:val="24"/>
        </w:rPr>
      </w:pPr>
      <w:r>
        <w:rPr>
          <w:rFonts w:eastAsia="Times New Roman"/>
          <w:szCs w:val="24"/>
        </w:rPr>
        <w:lastRenderedPageBreak/>
        <w:t>12. Η με αριθμό 332/5-2-2019 επίκαιρη ε</w:t>
      </w:r>
      <w:r w:rsidRPr="00006DF9">
        <w:rPr>
          <w:rFonts w:eastAsia="Times New Roman"/>
          <w:szCs w:val="24"/>
        </w:rPr>
        <w:t xml:space="preserve">ρώτηση του Βουλευτή Ηρακλείου του Κομμουνιστικού Κόμματος </w:t>
      </w:r>
      <w:r w:rsidRPr="00006DF9">
        <w:rPr>
          <w:rFonts w:eastAsia="Times New Roman"/>
          <w:szCs w:val="24"/>
        </w:rPr>
        <w:t>Ελλάδ</w:t>
      </w:r>
      <w:r>
        <w:rPr>
          <w:rFonts w:eastAsia="Times New Roman"/>
          <w:szCs w:val="24"/>
        </w:rPr>
        <w:t>α</w:t>
      </w:r>
      <w:r w:rsidRPr="00006DF9">
        <w:rPr>
          <w:rFonts w:eastAsia="Times New Roman"/>
          <w:szCs w:val="24"/>
        </w:rPr>
        <w:t>ς κ.</w:t>
      </w:r>
      <w:r w:rsidRPr="00006DF9">
        <w:rPr>
          <w:rFonts w:eastAsia="Times New Roman"/>
          <w:szCs w:val="24"/>
        </w:rPr>
        <w:t xml:space="preserve"> </w:t>
      </w:r>
      <w:r w:rsidRPr="00F947B0">
        <w:rPr>
          <w:rFonts w:eastAsia="Times New Roman"/>
          <w:bCs/>
          <w:szCs w:val="24"/>
        </w:rPr>
        <w:t>Εμμανουήλ Συντυχάκη</w:t>
      </w:r>
      <w:r>
        <w:rPr>
          <w:rFonts w:eastAsia="Times New Roman"/>
          <w:bCs/>
          <w:szCs w:val="24"/>
        </w:rPr>
        <w:t xml:space="preserve"> </w:t>
      </w:r>
      <w:r w:rsidRPr="00006DF9">
        <w:rPr>
          <w:rFonts w:eastAsia="Times New Roman"/>
          <w:szCs w:val="24"/>
        </w:rPr>
        <w:t xml:space="preserve">προς τον Υπουργό </w:t>
      </w:r>
      <w:r w:rsidRPr="00F947B0">
        <w:rPr>
          <w:rFonts w:eastAsia="Times New Roman"/>
          <w:bCs/>
          <w:szCs w:val="24"/>
        </w:rPr>
        <w:t>Υγείας,</w:t>
      </w:r>
      <w:r w:rsidRPr="00006DF9">
        <w:rPr>
          <w:rFonts w:eastAsia="Times New Roman"/>
          <w:szCs w:val="24"/>
        </w:rPr>
        <w:t xml:space="preserve"> σχετικά με «τα χρόνια προβλήματα της Ψυχιατρικής κλινικής του Πανεπιστημιακού Γενικού Νοσοκομείου Ηρακλ</w:t>
      </w:r>
      <w:r w:rsidRPr="00006DF9">
        <w:rPr>
          <w:rFonts w:eastAsia="Times New Roman"/>
          <w:szCs w:val="24"/>
        </w:rPr>
        <w:t>είου (ΠΑΓΝΗ)».</w:t>
      </w:r>
    </w:p>
    <w:p w14:paraId="31827B12" w14:textId="77777777" w:rsidR="00B16615" w:rsidRDefault="00FE494E">
      <w:pPr>
        <w:spacing w:after="0" w:line="600" w:lineRule="auto"/>
        <w:ind w:firstLine="720"/>
        <w:jc w:val="both"/>
        <w:rPr>
          <w:rFonts w:eastAsia="Times New Roman"/>
          <w:szCs w:val="24"/>
        </w:rPr>
      </w:pPr>
      <w:r>
        <w:rPr>
          <w:rFonts w:eastAsia="Times New Roman"/>
          <w:szCs w:val="24"/>
        </w:rPr>
        <w:t>13. Η με αριθμό 329/4-2-2019 επίκαιρη ε</w:t>
      </w:r>
      <w:r w:rsidRPr="00006DF9">
        <w:rPr>
          <w:rFonts w:eastAsia="Times New Roman"/>
          <w:szCs w:val="24"/>
        </w:rPr>
        <w:t xml:space="preserve">ρώτηση του Βουλευτή Δράμας της Νέας Δημοκρατίας κ. </w:t>
      </w:r>
      <w:r w:rsidRPr="00F947B0">
        <w:rPr>
          <w:rFonts w:eastAsia="Times New Roman"/>
          <w:bCs/>
          <w:szCs w:val="24"/>
        </w:rPr>
        <w:t>Δημητρίου Κυριαζίδη</w:t>
      </w:r>
      <w:r w:rsidRPr="00006DF9">
        <w:rPr>
          <w:rFonts w:eastAsia="Times New Roman"/>
          <w:b/>
          <w:bCs/>
          <w:szCs w:val="24"/>
        </w:rPr>
        <w:t xml:space="preserve"> </w:t>
      </w:r>
      <w:r w:rsidRPr="00006DF9">
        <w:rPr>
          <w:rFonts w:eastAsia="Times New Roman"/>
          <w:szCs w:val="24"/>
        </w:rPr>
        <w:t xml:space="preserve">προς τον Υπουργό </w:t>
      </w:r>
      <w:r w:rsidRPr="00F947B0">
        <w:rPr>
          <w:rFonts w:eastAsia="Times New Roman"/>
          <w:bCs/>
          <w:szCs w:val="24"/>
        </w:rPr>
        <w:t>Υγείας,</w:t>
      </w:r>
      <w:r w:rsidRPr="00006DF9">
        <w:rPr>
          <w:rFonts w:eastAsia="Times New Roman"/>
          <w:szCs w:val="24"/>
        </w:rPr>
        <w:t xml:space="preserve"> με θέμα: «Δημιουργί</w:t>
      </w:r>
      <w:r>
        <w:rPr>
          <w:rFonts w:eastAsia="Times New Roman"/>
          <w:szCs w:val="24"/>
        </w:rPr>
        <w:t xml:space="preserve">α </w:t>
      </w:r>
      <w:r>
        <w:rPr>
          <w:rFonts w:eastAsia="Times New Roman"/>
          <w:szCs w:val="24"/>
        </w:rPr>
        <w:t>τ</w:t>
      </w:r>
      <w:r>
        <w:rPr>
          <w:rFonts w:eastAsia="Times New Roman"/>
          <w:szCs w:val="24"/>
        </w:rPr>
        <w:t xml:space="preserve">μήματος </w:t>
      </w:r>
      <w:r>
        <w:rPr>
          <w:rFonts w:eastAsia="Times New Roman"/>
          <w:szCs w:val="24"/>
        </w:rPr>
        <w:t>β</w:t>
      </w:r>
      <w:r>
        <w:rPr>
          <w:rFonts w:eastAsia="Times New Roman"/>
          <w:szCs w:val="24"/>
        </w:rPr>
        <w:t xml:space="preserve">ραχείας </w:t>
      </w:r>
      <w:r>
        <w:rPr>
          <w:rFonts w:eastAsia="Times New Roman"/>
          <w:szCs w:val="24"/>
        </w:rPr>
        <w:t>ν</w:t>
      </w:r>
      <w:r>
        <w:rPr>
          <w:rFonts w:eastAsia="Times New Roman"/>
          <w:szCs w:val="24"/>
        </w:rPr>
        <w:t>οσηλείας</w:t>
      </w:r>
      <w:r>
        <w:rPr>
          <w:rFonts w:eastAsia="Times New Roman"/>
          <w:szCs w:val="24"/>
        </w:rPr>
        <w:t>-ο</w:t>
      </w:r>
      <w:r w:rsidRPr="00006DF9">
        <w:rPr>
          <w:rFonts w:eastAsia="Times New Roman"/>
          <w:szCs w:val="24"/>
        </w:rPr>
        <w:t xml:space="preserve">γκολογικής </w:t>
      </w:r>
      <w:r>
        <w:rPr>
          <w:rFonts w:eastAsia="Times New Roman"/>
          <w:szCs w:val="24"/>
        </w:rPr>
        <w:t>κ</w:t>
      </w:r>
      <w:r w:rsidRPr="00006DF9">
        <w:rPr>
          <w:rFonts w:eastAsia="Times New Roman"/>
          <w:szCs w:val="24"/>
        </w:rPr>
        <w:t>λινικής στ</w:t>
      </w:r>
      <w:r>
        <w:rPr>
          <w:rFonts w:eastAsia="Times New Roman"/>
          <w:szCs w:val="24"/>
        </w:rPr>
        <w:t>ο Γενικό Νοσοκομείο Δράμας».</w:t>
      </w:r>
    </w:p>
    <w:p w14:paraId="31827B13" w14:textId="77777777" w:rsidR="00B16615" w:rsidRDefault="00FE494E">
      <w:pPr>
        <w:spacing w:after="0" w:line="600" w:lineRule="auto"/>
        <w:ind w:firstLine="720"/>
        <w:jc w:val="both"/>
        <w:rPr>
          <w:rFonts w:eastAsia="Times New Roman"/>
          <w:szCs w:val="24"/>
        </w:rPr>
      </w:pPr>
      <w:r>
        <w:rPr>
          <w:rFonts w:eastAsia="Times New Roman"/>
          <w:szCs w:val="24"/>
        </w:rPr>
        <w:t>14. Η</w:t>
      </w:r>
      <w:r>
        <w:rPr>
          <w:rFonts w:eastAsia="Times New Roman"/>
          <w:szCs w:val="24"/>
        </w:rPr>
        <w:t xml:space="preserve"> με αριθμό 322/4-2-2019 επίκαιρη ε</w:t>
      </w:r>
      <w:r w:rsidRPr="00006DF9">
        <w:rPr>
          <w:rFonts w:eastAsia="Times New Roman"/>
          <w:szCs w:val="24"/>
        </w:rPr>
        <w:t xml:space="preserve">ρώτηση του Βουλευτή </w:t>
      </w:r>
      <w:r w:rsidRPr="00006DF9">
        <w:rPr>
          <w:rFonts w:eastAsia="Times New Roman"/>
          <w:szCs w:val="24"/>
        </w:rPr>
        <w:t>Λ</w:t>
      </w:r>
      <w:r>
        <w:rPr>
          <w:rFonts w:eastAsia="Times New Roman"/>
          <w:szCs w:val="24"/>
        </w:rPr>
        <w:t>αρίση</w:t>
      </w:r>
      <w:r w:rsidRPr="00006DF9">
        <w:rPr>
          <w:rFonts w:eastAsia="Times New Roman"/>
          <w:szCs w:val="24"/>
        </w:rPr>
        <w:t>ς</w:t>
      </w:r>
      <w:r w:rsidRPr="00006DF9">
        <w:rPr>
          <w:rFonts w:eastAsia="Times New Roman"/>
          <w:szCs w:val="24"/>
        </w:rPr>
        <w:t xml:space="preserve"> της Δημοκρατικής Συμπαράταξης κ. </w:t>
      </w:r>
      <w:r w:rsidRPr="00F947B0">
        <w:rPr>
          <w:rFonts w:eastAsia="Times New Roman"/>
          <w:bCs/>
          <w:szCs w:val="24"/>
        </w:rPr>
        <w:t xml:space="preserve">Κωνσταντίνου </w:t>
      </w:r>
      <w:proofErr w:type="spellStart"/>
      <w:r w:rsidRPr="00F947B0">
        <w:rPr>
          <w:rFonts w:eastAsia="Times New Roman"/>
          <w:bCs/>
          <w:szCs w:val="24"/>
        </w:rPr>
        <w:t>Μπαργιώτα</w:t>
      </w:r>
      <w:proofErr w:type="spellEnd"/>
      <w:r>
        <w:rPr>
          <w:rFonts w:eastAsia="Times New Roman"/>
          <w:bCs/>
          <w:szCs w:val="24"/>
        </w:rPr>
        <w:t xml:space="preserve"> </w:t>
      </w:r>
      <w:r w:rsidRPr="00006DF9">
        <w:rPr>
          <w:rFonts w:eastAsia="Times New Roman"/>
          <w:szCs w:val="24"/>
        </w:rPr>
        <w:t xml:space="preserve">προς τον Υπουργό </w:t>
      </w:r>
      <w:r w:rsidRPr="00F947B0">
        <w:rPr>
          <w:rFonts w:eastAsia="Times New Roman"/>
          <w:bCs/>
          <w:szCs w:val="24"/>
        </w:rPr>
        <w:t>Υγείας,</w:t>
      </w:r>
      <w:r w:rsidRPr="00006DF9">
        <w:rPr>
          <w:rFonts w:eastAsia="Times New Roman"/>
          <w:szCs w:val="24"/>
        </w:rPr>
        <w:t xml:space="preserve"> με θέμα: «</w:t>
      </w:r>
      <w:proofErr w:type="spellStart"/>
      <w:r w:rsidRPr="00006DF9">
        <w:rPr>
          <w:rFonts w:eastAsia="Times New Roman"/>
          <w:szCs w:val="24"/>
        </w:rPr>
        <w:t>Υπερκοστολογήσεις</w:t>
      </w:r>
      <w:proofErr w:type="spellEnd"/>
      <w:r w:rsidRPr="00006DF9">
        <w:rPr>
          <w:rFonts w:eastAsia="Times New Roman"/>
          <w:szCs w:val="24"/>
        </w:rPr>
        <w:t xml:space="preserve"> με τα χημικοθεραπευτικά σκευάσματα».</w:t>
      </w:r>
    </w:p>
    <w:p w14:paraId="31827B14" w14:textId="77777777" w:rsidR="00B16615" w:rsidRDefault="00FE494E">
      <w:pPr>
        <w:spacing w:after="0" w:line="600" w:lineRule="auto"/>
        <w:ind w:firstLine="720"/>
        <w:jc w:val="both"/>
        <w:rPr>
          <w:rFonts w:eastAsia="Times New Roman"/>
          <w:szCs w:val="24"/>
        </w:rPr>
      </w:pPr>
      <w:r>
        <w:rPr>
          <w:rFonts w:eastAsia="Times New Roman"/>
          <w:szCs w:val="24"/>
        </w:rPr>
        <w:t>15. Η με αριθμό 299/28-1-2019 επίκαιρη ε</w:t>
      </w:r>
      <w:r w:rsidRPr="00006DF9">
        <w:rPr>
          <w:rFonts w:eastAsia="Times New Roman"/>
          <w:szCs w:val="24"/>
        </w:rPr>
        <w:t>ρώτηση τ</w:t>
      </w:r>
      <w:r w:rsidRPr="00006DF9">
        <w:rPr>
          <w:rFonts w:eastAsia="Times New Roman"/>
          <w:szCs w:val="24"/>
        </w:rPr>
        <w:t xml:space="preserve">ου Βουλευτή Σερρών της Δημοκρατικής Συμπαράταξης κ. </w:t>
      </w:r>
      <w:r w:rsidRPr="00F947B0">
        <w:rPr>
          <w:rFonts w:eastAsia="Times New Roman"/>
          <w:bCs/>
          <w:szCs w:val="24"/>
        </w:rPr>
        <w:t>Μιχαήλ Τζελέπη</w:t>
      </w:r>
      <w:r>
        <w:rPr>
          <w:rFonts w:eastAsia="Times New Roman"/>
          <w:bCs/>
          <w:szCs w:val="24"/>
        </w:rPr>
        <w:t xml:space="preserve"> </w:t>
      </w:r>
      <w:r w:rsidRPr="00006DF9">
        <w:rPr>
          <w:rFonts w:eastAsia="Times New Roman"/>
          <w:szCs w:val="24"/>
        </w:rPr>
        <w:t xml:space="preserve">προς την Υπουργό </w:t>
      </w:r>
      <w:r w:rsidRPr="00F947B0">
        <w:rPr>
          <w:rFonts w:eastAsia="Times New Roman"/>
          <w:bCs/>
          <w:szCs w:val="24"/>
        </w:rPr>
        <w:t>Προστασίας του Πολίτη,</w:t>
      </w:r>
      <w:r w:rsidRPr="00006DF9">
        <w:rPr>
          <w:rFonts w:eastAsia="Times New Roman"/>
          <w:szCs w:val="24"/>
        </w:rPr>
        <w:t xml:space="preserve"> με θέμα: «Αυξημένη η παραβατικότητα στον Νομό Σερρών και </w:t>
      </w:r>
      <w:proofErr w:type="spellStart"/>
      <w:r w:rsidRPr="00006DF9">
        <w:rPr>
          <w:rFonts w:eastAsia="Times New Roman"/>
          <w:szCs w:val="24"/>
        </w:rPr>
        <w:t>υποστελεχωμένη</w:t>
      </w:r>
      <w:proofErr w:type="spellEnd"/>
      <w:r>
        <w:rPr>
          <w:rFonts w:eastAsia="Times New Roman"/>
          <w:szCs w:val="24"/>
        </w:rPr>
        <w:t xml:space="preserve"> η Διεύθυνση Αστυνομίας Σερρών».</w:t>
      </w:r>
    </w:p>
    <w:p w14:paraId="31827B15" w14:textId="77777777" w:rsidR="00B16615" w:rsidRDefault="00FE494E">
      <w:pPr>
        <w:spacing w:after="0" w:line="600" w:lineRule="auto"/>
        <w:ind w:firstLine="720"/>
        <w:jc w:val="both"/>
        <w:rPr>
          <w:rFonts w:eastAsia="Times New Roman"/>
          <w:szCs w:val="24"/>
        </w:rPr>
      </w:pPr>
      <w:r>
        <w:rPr>
          <w:rFonts w:eastAsia="Times New Roman"/>
          <w:szCs w:val="24"/>
        </w:rPr>
        <w:lastRenderedPageBreak/>
        <w:t>16. Η με αριθμό 262/9-1-2019 επίκαιρη ε</w:t>
      </w:r>
      <w:r w:rsidRPr="00006DF9">
        <w:rPr>
          <w:rFonts w:eastAsia="Times New Roman"/>
          <w:szCs w:val="24"/>
        </w:rPr>
        <w:t>ρώτηση</w:t>
      </w:r>
      <w:r w:rsidRPr="00006DF9">
        <w:rPr>
          <w:rFonts w:eastAsia="Times New Roman"/>
          <w:szCs w:val="24"/>
        </w:rPr>
        <w:t xml:space="preserve"> του Βουλευτή Επικρατ</w:t>
      </w:r>
      <w:r>
        <w:rPr>
          <w:rFonts w:eastAsia="Times New Roman"/>
          <w:szCs w:val="24"/>
        </w:rPr>
        <w:t>είας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006DF9">
        <w:rPr>
          <w:rFonts w:eastAsia="Times New Roman"/>
          <w:szCs w:val="24"/>
        </w:rPr>
        <w:t xml:space="preserve"> κ. </w:t>
      </w:r>
      <w:r w:rsidRPr="00F947B0">
        <w:rPr>
          <w:rFonts w:eastAsia="Times New Roman"/>
          <w:bCs/>
          <w:szCs w:val="24"/>
        </w:rPr>
        <w:t>Χρήστου Παππά</w:t>
      </w:r>
      <w:r w:rsidRPr="00006DF9">
        <w:rPr>
          <w:rFonts w:eastAsia="Times New Roman"/>
          <w:szCs w:val="24"/>
        </w:rPr>
        <w:t xml:space="preserve"> προς τον Υπουργό </w:t>
      </w:r>
      <w:r w:rsidRPr="00F947B0">
        <w:rPr>
          <w:rFonts w:eastAsia="Times New Roman"/>
          <w:bCs/>
          <w:szCs w:val="24"/>
        </w:rPr>
        <w:t>Εθνικής Άμυνας,</w:t>
      </w:r>
      <w:r w:rsidRPr="00006DF9">
        <w:rPr>
          <w:rFonts w:eastAsia="Times New Roman"/>
          <w:szCs w:val="24"/>
        </w:rPr>
        <w:t xml:space="preserve"> με θέμα: «Επιτακτική ανάγκη αυξήσεως της στρατιωτικής θητείας».</w:t>
      </w:r>
    </w:p>
    <w:p w14:paraId="31827B16" w14:textId="77777777" w:rsidR="00B16615" w:rsidRDefault="00FE494E">
      <w:pPr>
        <w:spacing w:after="0" w:line="600" w:lineRule="auto"/>
        <w:ind w:firstLine="720"/>
        <w:jc w:val="both"/>
        <w:rPr>
          <w:rFonts w:eastAsia="Times New Roman"/>
          <w:szCs w:val="24"/>
        </w:rPr>
      </w:pPr>
      <w:r w:rsidRPr="00F947B0">
        <w:rPr>
          <w:rFonts w:eastAsia="Times New Roman"/>
          <w:bCs/>
          <w:szCs w:val="24"/>
        </w:rPr>
        <w:t>ΑΝ</w:t>
      </w:r>
      <w:r>
        <w:rPr>
          <w:rFonts w:eastAsia="Times New Roman"/>
          <w:bCs/>
          <w:szCs w:val="24"/>
        </w:rPr>
        <w:t>ΑΦΟΡΕΣ</w:t>
      </w:r>
      <w:r>
        <w:rPr>
          <w:rFonts w:eastAsia="Times New Roman"/>
          <w:bCs/>
          <w:szCs w:val="24"/>
        </w:rPr>
        <w:t xml:space="preserve"> - </w:t>
      </w:r>
      <w:r>
        <w:rPr>
          <w:rFonts w:eastAsia="Times New Roman"/>
          <w:bCs/>
          <w:szCs w:val="24"/>
        </w:rPr>
        <w:t xml:space="preserve">ΕΡΩΤΗΣΕΙΣ (Άρθρο 130 παράγραφος 5 </w:t>
      </w:r>
      <w:r>
        <w:rPr>
          <w:rFonts w:eastAsia="Times New Roman"/>
          <w:bCs/>
          <w:szCs w:val="24"/>
        </w:rPr>
        <w:t xml:space="preserve">του </w:t>
      </w:r>
      <w:r>
        <w:rPr>
          <w:rFonts w:eastAsia="Times New Roman"/>
          <w:bCs/>
          <w:szCs w:val="24"/>
        </w:rPr>
        <w:t>Κανονισμού</w:t>
      </w:r>
      <w:r w:rsidRPr="00F947B0">
        <w:rPr>
          <w:rFonts w:eastAsia="Times New Roman"/>
          <w:bCs/>
          <w:szCs w:val="24"/>
        </w:rPr>
        <w:t xml:space="preserve"> </w:t>
      </w:r>
      <w:r>
        <w:rPr>
          <w:rFonts w:eastAsia="Times New Roman"/>
          <w:bCs/>
          <w:szCs w:val="24"/>
        </w:rPr>
        <w:t xml:space="preserve">της </w:t>
      </w:r>
      <w:r w:rsidRPr="00F947B0">
        <w:rPr>
          <w:rFonts w:eastAsia="Times New Roman"/>
          <w:bCs/>
          <w:szCs w:val="24"/>
        </w:rPr>
        <w:t>Βουλής)</w:t>
      </w:r>
    </w:p>
    <w:p w14:paraId="31827B17" w14:textId="77777777" w:rsidR="00B16615" w:rsidRDefault="00FE494E">
      <w:pPr>
        <w:spacing w:after="0" w:line="600" w:lineRule="auto"/>
        <w:ind w:firstLine="720"/>
        <w:jc w:val="both"/>
        <w:rPr>
          <w:rFonts w:eastAsia="Times New Roman"/>
          <w:szCs w:val="24"/>
        </w:rPr>
      </w:pPr>
      <w:r>
        <w:rPr>
          <w:rFonts w:eastAsia="Times New Roman"/>
          <w:szCs w:val="24"/>
        </w:rPr>
        <w:t xml:space="preserve">1. Η με </w:t>
      </w:r>
      <w:r>
        <w:rPr>
          <w:rFonts w:eastAsia="Times New Roman"/>
          <w:szCs w:val="24"/>
        </w:rPr>
        <w:t>αριθμό 1867/25-9-2018 ε</w:t>
      </w:r>
      <w:r w:rsidRPr="00006DF9">
        <w:rPr>
          <w:rFonts w:eastAsia="Times New Roman"/>
          <w:szCs w:val="24"/>
        </w:rPr>
        <w:t xml:space="preserve">ρώτηση του Βουλευτή Χίου του Συνασπισμού Ριζοσπαστικής Αριστεράς κ. </w:t>
      </w:r>
      <w:r w:rsidRPr="00F947B0">
        <w:rPr>
          <w:rFonts w:eastAsia="Times New Roman"/>
          <w:bCs/>
          <w:szCs w:val="24"/>
        </w:rPr>
        <w:t>Ανδρέα Μιχαηλίδη</w:t>
      </w:r>
      <w:r>
        <w:rPr>
          <w:rFonts w:eastAsia="Times New Roman"/>
          <w:bCs/>
          <w:szCs w:val="24"/>
        </w:rPr>
        <w:t xml:space="preserve"> </w:t>
      </w:r>
      <w:r w:rsidRPr="00006DF9">
        <w:rPr>
          <w:rFonts w:eastAsia="Times New Roman"/>
          <w:szCs w:val="24"/>
        </w:rPr>
        <w:t xml:space="preserve">προς τον Υπουργό </w:t>
      </w:r>
      <w:r w:rsidRPr="00F947B0">
        <w:rPr>
          <w:rFonts w:eastAsia="Times New Roman"/>
          <w:bCs/>
          <w:szCs w:val="24"/>
        </w:rPr>
        <w:t>Οικονομικών,</w:t>
      </w:r>
      <w:r>
        <w:rPr>
          <w:rFonts w:eastAsia="Times New Roman"/>
          <w:bCs/>
          <w:szCs w:val="24"/>
        </w:rPr>
        <w:t xml:space="preserve"> </w:t>
      </w:r>
      <w:r w:rsidRPr="00006DF9">
        <w:rPr>
          <w:rFonts w:eastAsia="Times New Roman"/>
          <w:szCs w:val="24"/>
        </w:rPr>
        <w:t>με θέμα: «Προστασία του παραδοσιακού οικισμού-ιστορικού τόπου Κάμπου Χίου και των περιβολιών του από την υπέρμετρη φορ</w:t>
      </w:r>
      <w:r w:rsidRPr="00006DF9">
        <w:rPr>
          <w:rFonts w:eastAsia="Times New Roman"/>
          <w:szCs w:val="24"/>
        </w:rPr>
        <w:t>ολόγηση και την οικοπεδοποίηση».</w:t>
      </w:r>
    </w:p>
    <w:p w14:paraId="31827B18" w14:textId="77777777" w:rsidR="00B16615" w:rsidRDefault="00FE494E">
      <w:pPr>
        <w:spacing w:after="0" w:line="600" w:lineRule="auto"/>
        <w:ind w:firstLine="720"/>
        <w:jc w:val="both"/>
        <w:rPr>
          <w:rFonts w:eastAsia="Times New Roman"/>
          <w:szCs w:val="24"/>
        </w:rPr>
      </w:pPr>
      <w:r>
        <w:rPr>
          <w:rFonts w:eastAsia="Times New Roman"/>
          <w:szCs w:val="24"/>
        </w:rPr>
        <w:t>2. Η με αριθμό 4065/5-12-2018 ε</w:t>
      </w:r>
      <w:r w:rsidRPr="00006DF9">
        <w:rPr>
          <w:rFonts w:eastAsia="Times New Roman"/>
          <w:szCs w:val="24"/>
        </w:rPr>
        <w:t xml:space="preserve">ρώτηση του Βουλευτή Δράμας της Νέας Δημοκρατίας κ. </w:t>
      </w:r>
      <w:r w:rsidRPr="00F947B0">
        <w:rPr>
          <w:rFonts w:eastAsia="Times New Roman"/>
          <w:bCs/>
          <w:szCs w:val="24"/>
        </w:rPr>
        <w:t>Δημητρίου Κυριαζίδη</w:t>
      </w:r>
      <w:r>
        <w:rPr>
          <w:rFonts w:eastAsia="Times New Roman"/>
          <w:bCs/>
          <w:szCs w:val="24"/>
        </w:rPr>
        <w:t xml:space="preserve"> </w:t>
      </w:r>
      <w:r w:rsidRPr="00006DF9">
        <w:rPr>
          <w:rFonts w:eastAsia="Times New Roman"/>
          <w:szCs w:val="24"/>
        </w:rPr>
        <w:t xml:space="preserve">προς τον Υπουργό </w:t>
      </w:r>
      <w:r w:rsidRPr="00F947B0">
        <w:rPr>
          <w:rFonts w:eastAsia="Times New Roman"/>
          <w:bCs/>
          <w:szCs w:val="24"/>
        </w:rPr>
        <w:t>Υγείας,</w:t>
      </w:r>
      <w:r w:rsidRPr="00006DF9">
        <w:rPr>
          <w:rFonts w:eastAsia="Times New Roman"/>
          <w:szCs w:val="24"/>
        </w:rPr>
        <w:t xml:space="preserve"> σχετικά «με τη στήριξη του πολυδύναμου ιατρείου </w:t>
      </w:r>
      <w:proofErr w:type="spellStart"/>
      <w:r w:rsidRPr="00006DF9">
        <w:rPr>
          <w:rFonts w:eastAsia="Times New Roman"/>
          <w:szCs w:val="24"/>
        </w:rPr>
        <w:t>Δοξάτου</w:t>
      </w:r>
      <w:proofErr w:type="spellEnd"/>
      <w:r w:rsidRPr="00006DF9">
        <w:rPr>
          <w:rFonts w:eastAsia="Times New Roman"/>
          <w:szCs w:val="24"/>
        </w:rPr>
        <w:t xml:space="preserve"> στο</w:t>
      </w:r>
      <w:r>
        <w:rPr>
          <w:rFonts w:eastAsia="Times New Roman"/>
          <w:szCs w:val="24"/>
        </w:rPr>
        <w:t>ν</w:t>
      </w:r>
      <w:r w:rsidRPr="00006DF9">
        <w:rPr>
          <w:rFonts w:eastAsia="Times New Roman"/>
          <w:szCs w:val="24"/>
        </w:rPr>
        <w:t xml:space="preserve"> Δήμο </w:t>
      </w:r>
      <w:proofErr w:type="spellStart"/>
      <w:r w:rsidRPr="00006DF9">
        <w:rPr>
          <w:rFonts w:eastAsia="Times New Roman"/>
          <w:szCs w:val="24"/>
        </w:rPr>
        <w:t>Δοξάτου</w:t>
      </w:r>
      <w:proofErr w:type="spellEnd"/>
      <w:r w:rsidRPr="00006DF9">
        <w:rPr>
          <w:rFonts w:eastAsia="Times New Roman"/>
          <w:szCs w:val="24"/>
        </w:rPr>
        <w:t xml:space="preserve"> στο Νομό Δράμας </w:t>
      </w:r>
      <w:r>
        <w:rPr>
          <w:rFonts w:eastAsia="Times New Roman"/>
          <w:szCs w:val="24"/>
        </w:rPr>
        <w:t>από τη</w:t>
      </w:r>
      <w:r>
        <w:rPr>
          <w:rFonts w:eastAsia="Times New Roman"/>
          <w:szCs w:val="24"/>
        </w:rPr>
        <w:t>ν πολιτεία».</w:t>
      </w:r>
    </w:p>
    <w:p w14:paraId="31827B19" w14:textId="77777777" w:rsidR="00B16615" w:rsidRDefault="00FE494E">
      <w:pPr>
        <w:spacing w:after="0" w:line="600" w:lineRule="auto"/>
        <w:ind w:firstLine="720"/>
        <w:jc w:val="both"/>
        <w:rPr>
          <w:rFonts w:eastAsia="Times New Roman"/>
          <w:szCs w:val="24"/>
        </w:rPr>
      </w:pPr>
      <w:r>
        <w:rPr>
          <w:rFonts w:eastAsia="Times New Roman"/>
          <w:szCs w:val="24"/>
        </w:rPr>
        <w:lastRenderedPageBreak/>
        <w:t>3. Η με αριθμό 2932/31-10-2018 ε</w:t>
      </w:r>
      <w:r w:rsidRPr="00006DF9">
        <w:rPr>
          <w:rFonts w:eastAsia="Times New Roman"/>
          <w:szCs w:val="24"/>
        </w:rPr>
        <w:t xml:space="preserve">ρώτηση του Βουλευτή Β΄ Αθηνών της Δημοκρατικής Συμπαράταξης κ. </w:t>
      </w:r>
      <w:r w:rsidRPr="00F947B0">
        <w:rPr>
          <w:rFonts w:eastAsia="Times New Roman"/>
          <w:bCs/>
          <w:szCs w:val="24"/>
        </w:rPr>
        <w:t>Γεωργίου</w:t>
      </w:r>
      <w:r>
        <w:rPr>
          <w:rFonts w:eastAsia="Times New Roman"/>
          <w:bCs/>
          <w:szCs w:val="24"/>
        </w:rPr>
        <w:t xml:space="preserve"> </w:t>
      </w:r>
      <w:r w:rsidRPr="00F947B0">
        <w:rPr>
          <w:rFonts w:eastAsia="Times New Roman"/>
          <w:bCs/>
          <w:szCs w:val="24"/>
        </w:rPr>
        <w:t>-</w:t>
      </w:r>
      <w:r>
        <w:rPr>
          <w:rFonts w:eastAsia="Times New Roman"/>
          <w:bCs/>
          <w:szCs w:val="24"/>
        </w:rPr>
        <w:t xml:space="preserve"> </w:t>
      </w:r>
      <w:r w:rsidRPr="00F947B0">
        <w:rPr>
          <w:rFonts w:eastAsia="Times New Roman"/>
          <w:bCs/>
          <w:szCs w:val="24"/>
        </w:rPr>
        <w:t>Δημητρίου Καρρά</w:t>
      </w:r>
      <w:r w:rsidRPr="00006DF9">
        <w:rPr>
          <w:rFonts w:eastAsia="Times New Roman"/>
          <w:szCs w:val="24"/>
        </w:rPr>
        <w:t xml:space="preserve"> προς τον Υπουργό </w:t>
      </w:r>
      <w:r w:rsidRPr="00F947B0">
        <w:rPr>
          <w:rFonts w:eastAsia="Times New Roman"/>
          <w:bCs/>
          <w:szCs w:val="24"/>
        </w:rPr>
        <w:t>Οικονομικών,</w:t>
      </w:r>
      <w:r w:rsidRPr="00006DF9">
        <w:rPr>
          <w:rFonts w:eastAsia="Times New Roman"/>
          <w:szCs w:val="24"/>
        </w:rPr>
        <w:t xml:space="preserve"> με θέμα: «Αποδέσμευση του Δημοτικού Κλειστού Γυμναστηρίου “</w:t>
      </w:r>
      <w:r w:rsidRPr="00006DF9">
        <w:rPr>
          <w:rFonts w:eastAsia="Times New Roman"/>
          <w:szCs w:val="24"/>
        </w:rPr>
        <w:t>Νίκης</w:t>
      </w:r>
      <w:r w:rsidRPr="00006DF9">
        <w:rPr>
          <w:rFonts w:eastAsia="Times New Roman"/>
          <w:szCs w:val="24"/>
        </w:rPr>
        <w:t xml:space="preserve"> 2</w:t>
      </w:r>
      <w:r w:rsidRPr="00006DF9">
        <w:rPr>
          <w:rFonts w:eastAsia="Times New Roman"/>
          <w:szCs w:val="24"/>
          <w:vertAlign w:val="superscript"/>
        </w:rPr>
        <w:t>ου</w:t>
      </w:r>
      <w:r w:rsidRPr="00006DF9">
        <w:rPr>
          <w:rFonts w:eastAsia="Times New Roman"/>
          <w:szCs w:val="24"/>
        </w:rPr>
        <w:t xml:space="preserve"> Λυκείου</w:t>
      </w:r>
      <w:r>
        <w:rPr>
          <w:rFonts w:eastAsia="Times New Roman"/>
          <w:szCs w:val="24"/>
        </w:rPr>
        <w:t>’’</w:t>
      </w:r>
      <w:r w:rsidRPr="00006DF9">
        <w:rPr>
          <w:rFonts w:eastAsia="Times New Roman"/>
          <w:szCs w:val="24"/>
        </w:rPr>
        <w:t xml:space="preserve"> Αγίας Βαρβάρ</w:t>
      </w:r>
      <w:r w:rsidRPr="00006DF9">
        <w:rPr>
          <w:rFonts w:eastAsia="Times New Roman"/>
          <w:szCs w:val="24"/>
        </w:rPr>
        <w:t xml:space="preserve">ας από το </w:t>
      </w:r>
      <w:proofErr w:type="spellStart"/>
      <w:r>
        <w:rPr>
          <w:rFonts w:eastAsia="Times New Roman"/>
          <w:szCs w:val="24"/>
        </w:rPr>
        <w:t>υ</w:t>
      </w:r>
      <w:r w:rsidRPr="00006DF9">
        <w:rPr>
          <w:rFonts w:eastAsia="Times New Roman"/>
          <w:szCs w:val="24"/>
        </w:rPr>
        <w:t>περταμείο</w:t>
      </w:r>
      <w:proofErr w:type="spellEnd"/>
      <w:r w:rsidRPr="00006DF9">
        <w:rPr>
          <w:rFonts w:eastAsia="Times New Roman"/>
          <w:szCs w:val="24"/>
        </w:rPr>
        <w:t>».</w:t>
      </w:r>
    </w:p>
    <w:p w14:paraId="31827B1A" w14:textId="77777777" w:rsidR="00B16615" w:rsidRDefault="00FE494E">
      <w:pPr>
        <w:spacing w:after="0" w:line="600" w:lineRule="auto"/>
        <w:ind w:firstLine="720"/>
        <w:jc w:val="center"/>
        <w:rPr>
          <w:rFonts w:eastAsia="Times New Roman"/>
          <w:color w:val="FF0000"/>
          <w:szCs w:val="24"/>
        </w:rPr>
      </w:pPr>
      <w:r w:rsidRPr="00656579">
        <w:rPr>
          <w:rFonts w:eastAsia="Times New Roman"/>
          <w:color w:val="FF0000"/>
          <w:szCs w:val="24"/>
        </w:rPr>
        <w:t>(ΑΛΛΑΓΗ ΣΕΛΙΔΑΣ ΛΟΓΩ ΑΛΛΑΓΗΣ ΘΕΜΑΤΟΣ)</w:t>
      </w:r>
    </w:p>
    <w:p w14:paraId="31827B1B" w14:textId="77777777" w:rsidR="00B16615" w:rsidRDefault="00FE494E">
      <w:pPr>
        <w:tabs>
          <w:tab w:val="left" w:pos="2738"/>
          <w:tab w:val="center" w:pos="4753"/>
          <w:tab w:val="left" w:pos="5723"/>
        </w:tabs>
        <w:spacing w:line="600" w:lineRule="auto"/>
        <w:ind w:firstLine="720"/>
        <w:jc w:val="both"/>
        <w:rPr>
          <w:rFonts w:eastAsia="Times New Roman" w:cs="Times New Roman"/>
          <w:szCs w:val="24"/>
        </w:rPr>
      </w:pPr>
      <w:r w:rsidRPr="008907FE">
        <w:rPr>
          <w:rFonts w:eastAsia="Times New Roman"/>
          <w:b/>
          <w:color w:val="212121"/>
          <w:szCs w:val="24"/>
        </w:rPr>
        <w:t>ΠΡΟΕΔΡΕΥΩΝ (Νικήτας Κακλαμάνης):</w:t>
      </w:r>
      <w:r>
        <w:rPr>
          <w:rFonts w:eastAsia="Times New Roman" w:cs="Times New Roman"/>
          <w:szCs w:val="24"/>
        </w:rPr>
        <w:t xml:space="preserve"> Κυρίες και κύριοι συνάδελφοι, ε</w:t>
      </w:r>
      <w:r>
        <w:rPr>
          <w:rFonts w:eastAsia="Times New Roman" w:cs="Times New Roman"/>
          <w:szCs w:val="24"/>
        </w:rPr>
        <w:t>ισερχόμα</w:t>
      </w:r>
      <w:r>
        <w:rPr>
          <w:rFonts w:eastAsia="Times New Roman" w:cs="Times New Roman"/>
          <w:szCs w:val="24"/>
        </w:rPr>
        <w:t>στε</w:t>
      </w:r>
      <w:r>
        <w:rPr>
          <w:rFonts w:eastAsia="Times New Roman" w:cs="Times New Roman"/>
          <w:szCs w:val="24"/>
        </w:rPr>
        <w:t xml:space="preserve"> </w:t>
      </w:r>
      <w:r>
        <w:rPr>
          <w:rFonts w:eastAsia="Times New Roman" w:cs="Times New Roman"/>
          <w:szCs w:val="24"/>
        </w:rPr>
        <w:t>στη συζήτηση των</w:t>
      </w:r>
    </w:p>
    <w:p w14:paraId="31827B1C" w14:textId="77777777" w:rsidR="00B16615" w:rsidRDefault="00FE494E">
      <w:pPr>
        <w:tabs>
          <w:tab w:val="left" w:pos="2738"/>
          <w:tab w:val="center" w:pos="4753"/>
          <w:tab w:val="left" w:pos="5723"/>
        </w:tabs>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1827B1D" w14:textId="77777777" w:rsidR="00B16615" w:rsidRDefault="00FE494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σημερινό δελτίο υπήρχαν προγραμματισμένες προς συζήτηση τέσσερις επίκαιρες ερω</w:t>
      </w:r>
      <w:r>
        <w:rPr>
          <w:rFonts w:eastAsia="Times New Roman" w:cs="Times New Roman"/>
          <w:szCs w:val="24"/>
        </w:rPr>
        <w:t>τήσεις</w:t>
      </w:r>
      <w:r>
        <w:rPr>
          <w:rFonts w:eastAsia="Times New Roman" w:cs="Times New Roman"/>
          <w:szCs w:val="24"/>
        </w:rPr>
        <w:t>,</w:t>
      </w:r>
      <w:r>
        <w:rPr>
          <w:rFonts w:eastAsia="Times New Roman" w:cs="Times New Roman"/>
          <w:szCs w:val="24"/>
        </w:rPr>
        <w:t xml:space="preserve"> οι οποίες δεν θα </w:t>
      </w:r>
      <w:r>
        <w:rPr>
          <w:rFonts w:eastAsia="Times New Roman" w:cs="Times New Roman"/>
          <w:szCs w:val="24"/>
        </w:rPr>
        <w:t>συζητηθούν</w:t>
      </w:r>
      <w:r>
        <w:rPr>
          <w:rFonts w:eastAsia="Times New Roman" w:cs="Times New Roman"/>
          <w:szCs w:val="24"/>
        </w:rPr>
        <w:t xml:space="preserve"> για λόγους που θα αναφ</w:t>
      </w:r>
      <w:r>
        <w:rPr>
          <w:rFonts w:eastAsia="Times New Roman" w:cs="Times New Roman"/>
          <w:szCs w:val="24"/>
        </w:rPr>
        <w:t>έρω ευθύ</w:t>
      </w:r>
      <w:r>
        <w:rPr>
          <w:rFonts w:eastAsia="Times New Roman" w:cs="Times New Roman"/>
          <w:szCs w:val="24"/>
        </w:rPr>
        <w:t>ς αμέσως.</w:t>
      </w:r>
      <w:r>
        <w:rPr>
          <w:rFonts w:eastAsia="Times New Roman" w:cs="Times New Roman"/>
          <w:szCs w:val="24"/>
        </w:rPr>
        <w:t xml:space="preserve"> </w:t>
      </w:r>
    </w:p>
    <w:p w14:paraId="31827B1E" w14:textId="77777777" w:rsidR="00B16615" w:rsidRDefault="00FE494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δεύτερη με αριθμό 358/15-2-2019 επίκαιρη ερώτηση πρώτου κύκλου του Βουλευτή Αρκαδίας της Δημοκρατικής Συμπαράταξης κ. </w:t>
      </w:r>
      <w:r w:rsidRPr="008907FE">
        <w:rPr>
          <w:rFonts w:eastAsia="Times New Roman" w:cs="Times New Roman"/>
          <w:bCs/>
          <w:szCs w:val="24"/>
        </w:rPr>
        <w:t>Οδυσσέα Κωνσταντινόπουλου</w:t>
      </w:r>
      <w:r>
        <w:rPr>
          <w:rFonts w:eastAsia="Times New Roman" w:cs="Times New Roman"/>
          <w:b/>
          <w:bCs/>
          <w:szCs w:val="24"/>
        </w:rPr>
        <w:t xml:space="preserve"> </w:t>
      </w:r>
      <w:r>
        <w:rPr>
          <w:rFonts w:eastAsia="Times New Roman" w:cs="Times New Roman"/>
          <w:szCs w:val="24"/>
        </w:rPr>
        <w:t xml:space="preserve">προς τον Υπουργό </w:t>
      </w:r>
      <w:r w:rsidRPr="008907FE">
        <w:rPr>
          <w:rFonts w:eastAsia="Times New Roman" w:cs="Times New Roman"/>
          <w:bCs/>
          <w:szCs w:val="24"/>
        </w:rPr>
        <w:t>Εσωτερικών,</w:t>
      </w:r>
      <w:r>
        <w:rPr>
          <w:rFonts w:eastAsia="Times New Roman" w:cs="Times New Roman"/>
          <w:bCs/>
          <w:szCs w:val="24"/>
        </w:rPr>
        <w:t xml:space="preserve"> </w:t>
      </w:r>
      <w:r>
        <w:rPr>
          <w:rFonts w:eastAsia="Times New Roman" w:cs="Times New Roman"/>
          <w:szCs w:val="24"/>
        </w:rPr>
        <w:t>με θ</w:t>
      </w:r>
      <w:r>
        <w:rPr>
          <w:rFonts w:eastAsia="Times New Roman" w:cs="Times New Roman"/>
          <w:szCs w:val="24"/>
        </w:rPr>
        <w:t>έμα</w:t>
      </w:r>
      <w:r>
        <w:rPr>
          <w:rFonts w:eastAsia="Times New Roman" w:cs="Times New Roman"/>
          <w:szCs w:val="24"/>
        </w:rPr>
        <w:t>:</w:t>
      </w:r>
      <w:r>
        <w:rPr>
          <w:rFonts w:eastAsia="Times New Roman" w:cs="Times New Roman"/>
          <w:szCs w:val="24"/>
        </w:rPr>
        <w:t xml:space="preserve"> «Σε ποιο στάδιο βρίσκεται η υλοποίηση του έργου προσέλκυσης επισκεπτών στη </w:t>
      </w:r>
      <w:r>
        <w:rPr>
          <w:rFonts w:eastAsia="Times New Roman" w:cs="Times New Roman"/>
          <w:szCs w:val="24"/>
        </w:rPr>
        <w:t>λ</w:t>
      </w:r>
      <w:r>
        <w:rPr>
          <w:rFonts w:eastAsia="Times New Roman" w:cs="Times New Roman"/>
          <w:szCs w:val="24"/>
        </w:rPr>
        <w:t xml:space="preserve">ίμνη Λάδωνα, </w:t>
      </w:r>
      <w:r>
        <w:rPr>
          <w:rFonts w:eastAsia="Times New Roman" w:cs="Times New Roman"/>
          <w:szCs w:val="24"/>
        </w:rPr>
        <w:lastRenderedPageBreak/>
        <w:t xml:space="preserve">ύψους 1.289.618 ευρώ;», δεν θα συζητηθεί λόγω αναρμοδιότητας. </w:t>
      </w:r>
    </w:p>
    <w:p w14:paraId="31827B1F" w14:textId="77777777" w:rsidR="00B16615" w:rsidRDefault="00FE494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τέταρτη με αριθμό 279/15-1-2019 επίκαιρη ερώτηση δεύτερου κύκλου του Βουλευτή Ηρακλείου της Δημοκ</w:t>
      </w:r>
      <w:r>
        <w:rPr>
          <w:rFonts w:eastAsia="Times New Roman" w:cs="Times New Roman"/>
          <w:szCs w:val="24"/>
        </w:rPr>
        <w:t xml:space="preserve">ρατικής Συμπαράταξης κ. </w:t>
      </w:r>
      <w:r w:rsidRPr="008907FE">
        <w:rPr>
          <w:rFonts w:eastAsia="Times New Roman" w:cs="Times New Roman"/>
          <w:bCs/>
          <w:szCs w:val="24"/>
        </w:rPr>
        <w:t xml:space="preserve">Βασιλείου </w:t>
      </w:r>
      <w:proofErr w:type="spellStart"/>
      <w:r w:rsidRPr="008907FE">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8907FE">
        <w:rPr>
          <w:rFonts w:eastAsia="Times New Roman" w:cs="Times New Roman"/>
          <w:bCs/>
          <w:szCs w:val="24"/>
        </w:rPr>
        <w:t>Ναυτιλίας και Νησιωτικής Πολιτικής,</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«Άμεσες ενέργειες για να ενταχθεί η Κρήτη στο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δεν θα συζητηθεί λόγω κωλύματος του Αναπληρωτή Υπουργού Ναυτιλίας και Νησιωτική</w:t>
      </w:r>
      <w:r>
        <w:rPr>
          <w:rFonts w:eastAsia="Times New Roman" w:cs="Times New Roman"/>
          <w:szCs w:val="24"/>
        </w:rPr>
        <w:t>ς Πολιτικής κ. Νεκτάριου Σαντορινιού. Ως αιτία αναφέρεται ότι έχει ξανασυζητηθεί η ιδίου περιεχομένου ερώτηση του ίδιου Βουλευτή.</w:t>
      </w:r>
    </w:p>
    <w:p w14:paraId="31827B20" w14:textId="77777777" w:rsidR="00B16615" w:rsidRDefault="00FE494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η τέταρτη με αριθμό 357/13-2-2019 επίκαιρη ερώτηση πρώτου κύκλου του Βουλευτή Α΄ Θεσσαλονίκης της Ένωσης Κεντρώων κ. </w:t>
      </w:r>
      <w:r w:rsidRPr="008907FE">
        <w:rPr>
          <w:rFonts w:eastAsia="Times New Roman" w:cs="Times New Roman"/>
          <w:bCs/>
          <w:szCs w:val="24"/>
        </w:rPr>
        <w:t>Ιω</w:t>
      </w:r>
      <w:r w:rsidRPr="008907FE">
        <w:rPr>
          <w:rFonts w:eastAsia="Times New Roman" w:cs="Times New Roman"/>
          <w:bCs/>
          <w:szCs w:val="24"/>
        </w:rPr>
        <w:t xml:space="preserve">άννη </w:t>
      </w:r>
      <w:proofErr w:type="spellStart"/>
      <w:r w:rsidRPr="008907FE">
        <w:rPr>
          <w:rFonts w:eastAsia="Times New Roman" w:cs="Times New Roman"/>
          <w:bCs/>
          <w:szCs w:val="24"/>
        </w:rPr>
        <w:t>Σαρίδη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8907FE">
        <w:rPr>
          <w:rFonts w:eastAsia="Times New Roman" w:cs="Times New Roman"/>
          <w:bCs/>
          <w:szCs w:val="24"/>
        </w:rPr>
        <w:t>Περιβάλλοντος και Ενέργειας,</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«Καθυστέρηση αποκατάστασης ανισοτήτων σε επαγγελματίες αγρότες-ιδιοκτήτες </w:t>
      </w:r>
      <w:proofErr w:type="spellStart"/>
      <w:r>
        <w:rPr>
          <w:rFonts w:eastAsia="Times New Roman" w:cs="Times New Roman"/>
          <w:szCs w:val="24"/>
        </w:rPr>
        <w:t>φωτοβολταϊκών</w:t>
      </w:r>
      <w:proofErr w:type="spellEnd"/>
      <w:r>
        <w:rPr>
          <w:rFonts w:eastAsia="Times New Roman" w:cs="Times New Roman"/>
          <w:szCs w:val="24"/>
        </w:rPr>
        <w:t xml:space="preserve"> σταθμών», δεν θα συζητηθεί λόγω κωλύματος του Υπουργού Περιβάλλοντος και Ενέργειας κ. Γεωργίου Σταθάκη. Ως αιτία αναφέρεται ο φόρτος εργασίας. </w:t>
      </w:r>
    </w:p>
    <w:p w14:paraId="31827B21" w14:textId="77777777" w:rsidR="00B16615" w:rsidRDefault="00FE494E">
      <w:pPr>
        <w:tabs>
          <w:tab w:val="left" w:pos="2738"/>
          <w:tab w:val="center" w:pos="4753"/>
          <w:tab w:val="left" w:pos="5723"/>
        </w:tabs>
        <w:spacing w:line="600" w:lineRule="auto"/>
        <w:ind w:firstLine="720"/>
        <w:jc w:val="both"/>
        <w:rPr>
          <w:rFonts w:eastAsia="Times New Roman"/>
          <w:szCs w:val="24"/>
        </w:rPr>
      </w:pPr>
      <w:r>
        <w:rPr>
          <w:rFonts w:eastAsia="Times New Roman" w:cs="Times New Roman"/>
          <w:szCs w:val="24"/>
        </w:rPr>
        <w:lastRenderedPageBreak/>
        <w:t xml:space="preserve">Τέλος, η δεύτερη με αριθμό 369/18-2-2019 επίκαιρη ερώτηση δεύτερου κύκλου του Βουλευτή Αχαΐας του </w:t>
      </w:r>
      <w:r>
        <w:rPr>
          <w:rFonts w:eastAsia="Times New Roman" w:cs="Times New Roman"/>
          <w:szCs w:val="24"/>
        </w:rPr>
        <w:t xml:space="preserve">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sidRPr="008907FE">
        <w:rPr>
          <w:rFonts w:eastAsia="Times New Roman" w:cs="Times New Roman"/>
          <w:bCs/>
          <w:szCs w:val="24"/>
        </w:rPr>
        <w:t xml:space="preserve">Νικολάου </w:t>
      </w:r>
      <w:proofErr w:type="spellStart"/>
      <w:r w:rsidRPr="008907FE">
        <w:rPr>
          <w:rFonts w:eastAsia="Times New Roman" w:cs="Times New Roman"/>
          <w:bCs/>
          <w:szCs w:val="24"/>
        </w:rPr>
        <w:t>Καραθανασόπουλου</w:t>
      </w:r>
      <w:proofErr w:type="spellEnd"/>
      <w:r w:rsidRPr="008907FE">
        <w:rPr>
          <w:rFonts w:eastAsia="Times New Roman" w:cs="Times New Roman"/>
          <w:bCs/>
          <w:szCs w:val="24"/>
        </w:rPr>
        <w:t xml:space="preserve"> </w:t>
      </w:r>
      <w:r>
        <w:rPr>
          <w:rFonts w:eastAsia="Times New Roman" w:cs="Times New Roman"/>
          <w:szCs w:val="24"/>
        </w:rPr>
        <w:t xml:space="preserve">προς τον </w:t>
      </w:r>
      <w:r w:rsidRPr="008907FE">
        <w:rPr>
          <w:rFonts w:eastAsia="Times New Roman" w:cs="Times New Roman"/>
          <w:szCs w:val="24"/>
        </w:rPr>
        <w:t>Υπουργό</w:t>
      </w:r>
      <w:r w:rsidRPr="008907FE">
        <w:rPr>
          <w:rFonts w:eastAsia="Times New Roman" w:cs="Times New Roman"/>
          <w:bCs/>
          <w:szCs w:val="24"/>
        </w:rPr>
        <w:t xml:space="preserve"> Περιβάλλοντος και Ενέργειας,</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«Να μην εγκατασταθεί από τη ΔΕΗ </w:t>
      </w:r>
      <w:r>
        <w:rPr>
          <w:rFonts w:eastAsia="Times New Roman" w:cs="Times New Roman"/>
          <w:szCs w:val="24"/>
        </w:rPr>
        <w:t>α</w:t>
      </w:r>
      <w:r>
        <w:rPr>
          <w:rFonts w:eastAsia="Times New Roman" w:cs="Times New Roman"/>
          <w:szCs w:val="24"/>
        </w:rPr>
        <w:t xml:space="preserve">ιολικό </w:t>
      </w:r>
      <w:r>
        <w:rPr>
          <w:rFonts w:eastAsia="Times New Roman" w:cs="Times New Roman"/>
          <w:szCs w:val="24"/>
        </w:rPr>
        <w:t>π</w:t>
      </w:r>
      <w:r>
        <w:rPr>
          <w:rFonts w:eastAsia="Times New Roman" w:cs="Times New Roman"/>
          <w:szCs w:val="24"/>
        </w:rPr>
        <w:t xml:space="preserve">άρκο πάνω από το </w:t>
      </w:r>
      <w:proofErr w:type="spellStart"/>
      <w:r>
        <w:rPr>
          <w:rFonts w:eastAsia="Times New Roman" w:cs="Times New Roman"/>
          <w:szCs w:val="24"/>
        </w:rPr>
        <w:t>Μαρμάρι</w:t>
      </w:r>
      <w:proofErr w:type="spellEnd"/>
      <w:r>
        <w:rPr>
          <w:rFonts w:eastAsia="Times New Roman" w:cs="Times New Roman"/>
          <w:szCs w:val="24"/>
        </w:rPr>
        <w:t xml:space="preserve"> Εύβοιας», δεν θα συζητηθεί</w:t>
      </w:r>
      <w:r w:rsidRPr="007648C5">
        <w:rPr>
          <w:rFonts w:eastAsia="Times New Roman" w:cs="Times New Roman"/>
          <w:szCs w:val="24"/>
        </w:rPr>
        <w:t xml:space="preserve"> </w:t>
      </w:r>
      <w:r>
        <w:rPr>
          <w:rFonts w:eastAsia="Times New Roman" w:cs="Times New Roman"/>
          <w:szCs w:val="24"/>
        </w:rPr>
        <w:t>λόγω κωλύματος του Υπουργού Περιβάλλοντος και Ε</w:t>
      </w:r>
      <w:r>
        <w:rPr>
          <w:rFonts w:eastAsia="Times New Roman" w:cs="Times New Roman"/>
          <w:szCs w:val="24"/>
        </w:rPr>
        <w:t>νέργειας κ. Γεωργίου Σταθάκη. Ως αιτία αναφέρεται ο φόρτος εργασίας.</w:t>
      </w:r>
    </w:p>
    <w:p w14:paraId="31827B22" w14:textId="77777777" w:rsidR="00B16615" w:rsidRDefault="00FE494E">
      <w:pPr>
        <w:spacing w:after="0" w:line="600" w:lineRule="auto"/>
        <w:ind w:firstLine="720"/>
        <w:jc w:val="both"/>
        <w:rPr>
          <w:rFonts w:eastAsia="Times New Roman"/>
          <w:szCs w:val="24"/>
        </w:rPr>
      </w:pPr>
      <w:r>
        <w:rPr>
          <w:rFonts w:eastAsia="Times New Roman"/>
          <w:szCs w:val="24"/>
        </w:rPr>
        <w:t xml:space="preserve">Υπάρχει και η σχετική επιστολή από τον Γραμματέα της Κυβέρνησης για όλα τα παραπάνω. </w:t>
      </w:r>
    </w:p>
    <w:p w14:paraId="31827B23" w14:textId="77777777" w:rsidR="00B16615" w:rsidRDefault="00FE494E">
      <w:pPr>
        <w:spacing w:after="0" w:line="600" w:lineRule="auto"/>
        <w:ind w:firstLine="720"/>
        <w:jc w:val="both"/>
        <w:rPr>
          <w:rFonts w:eastAsia="Times New Roman"/>
          <w:szCs w:val="24"/>
        </w:rPr>
      </w:pPr>
      <w:r>
        <w:rPr>
          <w:rFonts w:eastAsia="Times New Roman"/>
          <w:szCs w:val="24"/>
        </w:rPr>
        <w:t>Ξ</w:t>
      </w:r>
      <w:r>
        <w:rPr>
          <w:rFonts w:eastAsia="Times New Roman"/>
          <w:szCs w:val="24"/>
        </w:rPr>
        <w:t>εκινούμε λοιπόν τη συζήτηση με την</w:t>
      </w:r>
      <w:r w:rsidRPr="007648C5">
        <w:rPr>
          <w:rFonts w:eastAsia="Times New Roman"/>
          <w:szCs w:val="24"/>
        </w:rPr>
        <w:t xml:space="preserve"> πρώτη </w:t>
      </w:r>
      <w:r>
        <w:rPr>
          <w:rFonts w:eastAsia="Times New Roman"/>
          <w:szCs w:val="24"/>
        </w:rPr>
        <w:t>με αριθμό 363/18-2-2019 επίκαιρη ε</w:t>
      </w:r>
      <w:r w:rsidRPr="007648C5">
        <w:rPr>
          <w:rFonts w:eastAsia="Times New Roman"/>
          <w:szCs w:val="24"/>
        </w:rPr>
        <w:t xml:space="preserve">ρώτηση </w:t>
      </w:r>
      <w:r>
        <w:rPr>
          <w:rFonts w:eastAsia="Times New Roman"/>
          <w:szCs w:val="24"/>
        </w:rPr>
        <w:t xml:space="preserve">πρώτου κύκλου </w:t>
      </w:r>
      <w:r w:rsidRPr="007648C5">
        <w:rPr>
          <w:rFonts w:eastAsia="Times New Roman"/>
          <w:szCs w:val="24"/>
        </w:rPr>
        <w:t xml:space="preserve">του </w:t>
      </w:r>
      <w:r w:rsidRPr="007648C5">
        <w:rPr>
          <w:rFonts w:eastAsia="Times New Roman"/>
          <w:szCs w:val="24"/>
        </w:rPr>
        <w:t xml:space="preserve">Βουλευτή Καβάλας της Νέας Δημοκρατίας κ. </w:t>
      </w:r>
      <w:r>
        <w:rPr>
          <w:rFonts w:eastAsia="Times New Roman"/>
          <w:bCs/>
          <w:szCs w:val="24"/>
        </w:rPr>
        <w:t xml:space="preserve">Νικολάου Παναγιωτόπουλο </w:t>
      </w:r>
      <w:r w:rsidRPr="007648C5">
        <w:rPr>
          <w:rFonts w:eastAsia="Times New Roman"/>
          <w:szCs w:val="24"/>
        </w:rPr>
        <w:t xml:space="preserve">προς τον Υπουργό </w:t>
      </w:r>
      <w:r w:rsidRPr="007648C5">
        <w:rPr>
          <w:rFonts w:eastAsia="Times New Roman"/>
          <w:bCs/>
          <w:szCs w:val="24"/>
        </w:rPr>
        <w:t xml:space="preserve">Ναυτιλίας και Νησιωτικής Πολιτικής, </w:t>
      </w:r>
      <w:r w:rsidRPr="007648C5">
        <w:rPr>
          <w:rFonts w:eastAsia="Times New Roman"/>
          <w:szCs w:val="24"/>
        </w:rPr>
        <w:t xml:space="preserve">με θέμα: «Παράταση μίσθωσης </w:t>
      </w:r>
      <w:r w:rsidRPr="007648C5">
        <w:rPr>
          <w:rFonts w:eastAsia="Times New Roman"/>
          <w:szCs w:val="24"/>
        </w:rPr>
        <w:t>κτ</w:t>
      </w:r>
      <w:r>
        <w:rPr>
          <w:rFonts w:eastAsia="Times New Roman"/>
          <w:szCs w:val="24"/>
        </w:rPr>
        <w:t>η</w:t>
      </w:r>
      <w:r w:rsidRPr="007648C5">
        <w:rPr>
          <w:rFonts w:eastAsia="Times New Roman"/>
          <w:szCs w:val="24"/>
        </w:rPr>
        <w:t>ριακών</w:t>
      </w:r>
      <w:r w:rsidRPr="007648C5">
        <w:rPr>
          <w:rFonts w:eastAsia="Times New Roman"/>
          <w:szCs w:val="24"/>
        </w:rPr>
        <w:t xml:space="preserve"> εγκαταστάσεων </w:t>
      </w:r>
      <w:r>
        <w:rPr>
          <w:rFonts w:eastAsia="Times New Roman"/>
          <w:szCs w:val="24"/>
        </w:rPr>
        <w:t xml:space="preserve">σε </w:t>
      </w:r>
      <w:r w:rsidRPr="007648C5">
        <w:rPr>
          <w:rFonts w:eastAsia="Times New Roman"/>
          <w:szCs w:val="24"/>
        </w:rPr>
        <w:t>Ναυτικό Όμιλο Καβάλας (ΝΟΚ) και Όμιλο Θαλασσίων Αθλημάτων Καβάλας (ΟΘΑΚ)».</w:t>
      </w:r>
    </w:p>
    <w:p w14:paraId="31827B24" w14:textId="77777777" w:rsidR="00B16615" w:rsidRDefault="00FE494E">
      <w:pPr>
        <w:spacing w:after="0" w:line="600" w:lineRule="auto"/>
        <w:ind w:firstLine="720"/>
        <w:jc w:val="both"/>
        <w:rPr>
          <w:rFonts w:eastAsia="Times New Roman"/>
          <w:szCs w:val="24"/>
        </w:rPr>
      </w:pPr>
      <w:r>
        <w:rPr>
          <w:rFonts w:eastAsia="Times New Roman"/>
          <w:szCs w:val="24"/>
        </w:rPr>
        <w:t xml:space="preserve">Στην </w:t>
      </w:r>
      <w:r>
        <w:rPr>
          <w:rFonts w:eastAsia="Times New Roman"/>
          <w:szCs w:val="24"/>
        </w:rPr>
        <w:t>επίκαιρη</w:t>
      </w:r>
      <w:r>
        <w:rPr>
          <w:rFonts w:eastAsia="Times New Roman"/>
          <w:szCs w:val="24"/>
        </w:rPr>
        <w:t xml:space="preserve"> ερώτηση θα απαντήσει ο Υπουργός Ναυτιλίας και Νησιωτικής Πολιτικής κ. Φώτιος Κουβέλης. </w:t>
      </w:r>
    </w:p>
    <w:p w14:paraId="31827B25" w14:textId="77777777" w:rsidR="00B16615" w:rsidRDefault="00FE494E">
      <w:pPr>
        <w:spacing w:after="0" w:line="600" w:lineRule="auto"/>
        <w:ind w:firstLine="720"/>
        <w:jc w:val="both"/>
        <w:rPr>
          <w:rFonts w:eastAsia="Times New Roman"/>
          <w:szCs w:val="24"/>
        </w:rPr>
      </w:pPr>
      <w:r>
        <w:rPr>
          <w:rFonts w:eastAsia="Times New Roman"/>
          <w:szCs w:val="24"/>
        </w:rPr>
        <w:lastRenderedPageBreak/>
        <w:t xml:space="preserve">Ορίστε, κύριε Παναγιωτόπουλε, έχετε τον λόγο. </w:t>
      </w:r>
    </w:p>
    <w:p w14:paraId="31827B26" w14:textId="77777777" w:rsidR="00B16615" w:rsidRDefault="00FE494E">
      <w:pPr>
        <w:spacing w:after="0"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 xml:space="preserve">Ευχαριστώ, κύριε Πρόεδρε. </w:t>
      </w:r>
    </w:p>
    <w:p w14:paraId="31827B27" w14:textId="77777777" w:rsidR="00B16615" w:rsidRDefault="00FE494E">
      <w:pPr>
        <w:spacing w:after="0" w:line="600" w:lineRule="auto"/>
        <w:ind w:firstLine="720"/>
        <w:jc w:val="both"/>
        <w:rPr>
          <w:rFonts w:eastAsia="Times New Roman"/>
          <w:szCs w:val="24"/>
        </w:rPr>
      </w:pPr>
      <w:r>
        <w:rPr>
          <w:rFonts w:eastAsia="Times New Roman"/>
          <w:szCs w:val="24"/>
        </w:rPr>
        <w:t xml:space="preserve">Κύριε Υπουργέ, δύο ιστορικά </w:t>
      </w:r>
      <w:proofErr w:type="spellStart"/>
      <w:r>
        <w:rPr>
          <w:rFonts w:eastAsia="Times New Roman"/>
          <w:szCs w:val="24"/>
        </w:rPr>
        <w:t>ναυταθλητικά</w:t>
      </w:r>
      <w:proofErr w:type="spellEnd"/>
      <w:r>
        <w:rPr>
          <w:rFonts w:eastAsia="Times New Roman"/>
          <w:szCs w:val="24"/>
        </w:rPr>
        <w:t xml:space="preserve"> </w:t>
      </w:r>
      <w:r>
        <w:rPr>
          <w:rFonts w:eastAsia="Times New Roman"/>
          <w:szCs w:val="24"/>
        </w:rPr>
        <w:t>σ</w:t>
      </w:r>
      <w:r>
        <w:rPr>
          <w:rFonts w:eastAsia="Times New Roman"/>
          <w:szCs w:val="24"/>
        </w:rPr>
        <w:t>ωματεία της πόλης</w:t>
      </w:r>
      <w:r>
        <w:rPr>
          <w:rFonts w:eastAsia="Times New Roman"/>
          <w:szCs w:val="24"/>
        </w:rPr>
        <w:t xml:space="preserve"> της Καβάλας με πλούσια ιστορία διακρίσεων σε πανελλήνια εμβέλεια, ισχυρή αθλητική παρουσία στον υγρό στίβο σήμερα που μιλάμε αλλά και τεράστια κοινωνική προσφορά στην πόλη της Καβάλας</w:t>
      </w:r>
      <w:r>
        <w:rPr>
          <w:rFonts w:eastAsia="Times New Roman"/>
          <w:szCs w:val="24"/>
        </w:rPr>
        <w:t>,</w:t>
      </w:r>
      <w:r>
        <w:rPr>
          <w:rFonts w:eastAsia="Times New Roman"/>
          <w:szCs w:val="24"/>
        </w:rPr>
        <w:t xml:space="preserve"> αντιμετωπίζουν το φάσμα αφ’ ενός της οικονομικής καταστροφής και αφ’ ε</w:t>
      </w:r>
      <w:r>
        <w:rPr>
          <w:rFonts w:eastAsia="Times New Roman"/>
          <w:szCs w:val="24"/>
        </w:rPr>
        <w:t>τέρου και σε πιο ρεαλιστική βάση της αναστολής -μερικής ή ολικής- τμημάτων λειτουργίας τους.</w:t>
      </w:r>
    </w:p>
    <w:p w14:paraId="31827B28" w14:textId="77777777" w:rsidR="00B16615" w:rsidRDefault="00FE494E">
      <w:pPr>
        <w:spacing w:after="0" w:line="600" w:lineRule="auto"/>
        <w:ind w:firstLine="720"/>
        <w:jc w:val="both"/>
        <w:rPr>
          <w:rFonts w:eastAsia="Times New Roman"/>
          <w:szCs w:val="24"/>
        </w:rPr>
      </w:pPr>
      <w:r>
        <w:rPr>
          <w:rFonts w:eastAsia="Times New Roman"/>
          <w:szCs w:val="24"/>
        </w:rPr>
        <w:t xml:space="preserve">Και τούτο συμβαίνει διότι τη Δευτέρα τελειώνει ο χρόνος. Τη Δευτέρα θα διενεργηθεί δημόσιος πλειοδοτικός διαγωνισμός σε δύο ακίνητα που τα </w:t>
      </w:r>
      <w:r>
        <w:rPr>
          <w:rFonts w:eastAsia="Times New Roman"/>
          <w:szCs w:val="24"/>
        </w:rPr>
        <w:t>σ</w:t>
      </w:r>
      <w:r>
        <w:rPr>
          <w:rFonts w:eastAsia="Times New Roman"/>
          <w:szCs w:val="24"/>
        </w:rPr>
        <w:t>ωματεία εκμεταλλεύονται</w:t>
      </w:r>
      <w:r>
        <w:rPr>
          <w:rFonts w:eastAsia="Times New Roman"/>
          <w:szCs w:val="24"/>
        </w:rPr>
        <w:t xml:space="preserve"> </w:t>
      </w:r>
      <w:r>
        <w:rPr>
          <w:rFonts w:eastAsia="Times New Roman"/>
          <w:szCs w:val="24"/>
        </w:rPr>
        <w:t>-</w:t>
      </w:r>
      <w:r>
        <w:rPr>
          <w:rFonts w:eastAsia="Times New Roman"/>
          <w:szCs w:val="24"/>
        </w:rPr>
        <w:t xml:space="preserve">αποκομίζοντας και το μοναδικό, το βασικό έσοδο που χρειάζονται για τη λειτουργία </w:t>
      </w:r>
      <w:r>
        <w:rPr>
          <w:rFonts w:eastAsia="Times New Roman"/>
          <w:szCs w:val="24"/>
        </w:rPr>
        <w:t>του</w:t>
      </w:r>
      <w:r>
        <w:rPr>
          <w:rFonts w:eastAsia="Times New Roman"/>
          <w:szCs w:val="24"/>
        </w:rPr>
        <w:t>-</w:t>
      </w:r>
      <w:r>
        <w:rPr>
          <w:rFonts w:eastAsia="Times New Roman"/>
          <w:szCs w:val="24"/>
        </w:rPr>
        <w:t xml:space="preserve">, τα οποία βρίσκονται σε χώρο του Κεντρικού Λιμένα Καβάλας. </w:t>
      </w:r>
    </w:p>
    <w:p w14:paraId="31827B29" w14:textId="77777777" w:rsidR="00B16615" w:rsidRDefault="00FE494E">
      <w:pPr>
        <w:spacing w:after="0" w:line="600" w:lineRule="auto"/>
        <w:ind w:firstLine="720"/>
        <w:jc w:val="both"/>
        <w:rPr>
          <w:rFonts w:ascii="Times New Roman" w:eastAsia="Times New Roman" w:hAnsi="Times New Roman"/>
          <w:szCs w:val="24"/>
        </w:rPr>
      </w:pPr>
      <w:r>
        <w:rPr>
          <w:rFonts w:eastAsia="Times New Roman"/>
          <w:szCs w:val="24"/>
        </w:rPr>
        <w:t xml:space="preserve">Τα δύο αυτά ακίνητα είχαν ανεγερθεί στο παρελθόν με αποκλειστικές δαπάνες των </w:t>
      </w:r>
      <w:r>
        <w:rPr>
          <w:rFonts w:eastAsia="Times New Roman"/>
          <w:szCs w:val="24"/>
        </w:rPr>
        <w:t>σ</w:t>
      </w:r>
      <w:r>
        <w:rPr>
          <w:rFonts w:eastAsia="Times New Roman"/>
          <w:szCs w:val="24"/>
        </w:rPr>
        <w:t>ωματείων</w:t>
      </w:r>
      <w:r>
        <w:rPr>
          <w:rFonts w:eastAsia="Times New Roman"/>
          <w:szCs w:val="24"/>
        </w:rPr>
        <w:t>,</w:t>
      </w:r>
      <w:r>
        <w:rPr>
          <w:rFonts w:eastAsia="Times New Roman"/>
          <w:szCs w:val="24"/>
        </w:rPr>
        <w:t xml:space="preserve"> που καλύπτουν και τ</w:t>
      </w:r>
      <w:r>
        <w:rPr>
          <w:rFonts w:eastAsia="Times New Roman"/>
          <w:szCs w:val="24"/>
        </w:rPr>
        <w:t xml:space="preserve">α έξοδα συντήρησης και λειτουργίας τους, όπως σας είπα, σε χώρο </w:t>
      </w:r>
      <w:r>
        <w:rPr>
          <w:rFonts w:eastAsia="Times New Roman"/>
          <w:szCs w:val="24"/>
        </w:rPr>
        <w:lastRenderedPageBreak/>
        <w:t xml:space="preserve">του λιμανιού, ο οποίος παλαιότερα είχε παραχωρηθεί στα </w:t>
      </w:r>
      <w:r>
        <w:rPr>
          <w:rFonts w:eastAsia="Times New Roman"/>
          <w:szCs w:val="24"/>
        </w:rPr>
        <w:t>σ</w:t>
      </w:r>
      <w:r>
        <w:rPr>
          <w:rFonts w:eastAsia="Times New Roman"/>
          <w:szCs w:val="24"/>
        </w:rPr>
        <w:t xml:space="preserve">ωματεία κατά χρήση από τη </w:t>
      </w:r>
      <w:r>
        <w:rPr>
          <w:rFonts w:eastAsia="Times New Roman"/>
          <w:szCs w:val="24"/>
        </w:rPr>
        <w:t>λ</w:t>
      </w:r>
      <w:r>
        <w:rPr>
          <w:rFonts w:eastAsia="Times New Roman"/>
          <w:szCs w:val="24"/>
        </w:rPr>
        <w:t xml:space="preserve">ιμενική </w:t>
      </w:r>
      <w:r>
        <w:rPr>
          <w:rFonts w:eastAsia="Times New Roman"/>
          <w:szCs w:val="24"/>
        </w:rPr>
        <w:t>ε</w:t>
      </w:r>
      <w:r>
        <w:rPr>
          <w:rFonts w:eastAsia="Times New Roman"/>
          <w:szCs w:val="24"/>
        </w:rPr>
        <w:t>πιτροπή εκείνα τα χρόνια.</w:t>
      </w:r>
    </w:p>
    <w:p w14:paraId="31827B2A" w14:textId="77777777" w:rsidR="00B16615" w:rsidRDefault="00FE494E">
      <w:pPr>
        <w:spacing w:line="600" w:lineRule="auto"/>
        <w:ind w:firstLine="720"/>
        <w:jc w:val="both"/>
        <w:rPr>
          <w:rFonts w:eastAsia="Times New Roman"/>
          <w:szCs w:val="24"/>
        </w:rPr>
      </w:pPr>
      <w:r>
        <w:rPr>
          <w:rFonts w:eastAsia="Times New Roman"/>
          <w:szCs w:val="24"/>
        </w:rPr>
        <w:t>Αργότερα ο Οργανισμός Λιμένος Καβάλας ως αρμόδιος για τη διαχείριση από το</w:t>
      </w:r>
      <w:r>
        <w:rPr>
          <w:rFonts w:eastAsia="Times New Roman"/>
          <w:szCs w:val="24"/>
        </w:rPr>
        <w:t xml:space="preserve"> 2003 </w:t>
      </w:r>
      <w:r w:rsidRPr="00627D74">
        <w:rPr>
          <w:rFonts w:eastAsia="Times New Roman"/>
          <w:szCs w:val="24"/>
        </w:rPr>
        <w:t>της χερσαίας ζώνης</w:t>
      </w:r>
      <w:r>
        <w:rPr>
          <w:rFonts w:eastAsia="Times New Roman"/>
          <w:szCs w:val="24"/>
        </w:rPr>
        <w:t xml:space="preserve"> του </w:t>
      </w:r>
      <w:r>
        <w:rPr>
          <w:rFonts w:eastAsia="Times New Roman"/>
          <w:szCs w:val="24"/>
        </w:rPr>
        <w:t>λ</w:t>
      </w:r>
      <w:r>
        <w:rPr>
          <w:rFonts w:eastAsia="Times New Roman"/>
          <w:szCs w:val="24"/>
        </w:rPr>
        <w:t>ιμένα Καβάλας εκμίσθωσε τις κτη</w:t>
      </w:r>
      <w:r w:rsidRPr="00627D74">
        <w:rPr>
          <w:rFonts w:eastAsia="Times New Roman"/>
          <w:szCs w:val="24"/>
        </w:rPr>
        <w:t xml:space="preserve">ριακές αυτές εγκαταστάσεις </w:t>
      </w:r>
      <w:r>
        <w:rPr>
          <w:rFonts w:eastAsia="Times New Roman"/>
          <w:szCs w:val="24"/>
        </w:rPr>
        <w:t>σ</w:t>
      </w:r>
      <w:r w:rsidRPr="00627D74">
        <w:rPr>
          <w:rFonts w:eastAsia="Times New Roman"/>
          <w:szCs w:val="24"/>
        </w:rPr>
        <w:t xml:space="preserve">τα δύο σωματεία με ιδιωτικό συμφωνητικό μίσθωσης διάρκειας </w:t>
      </w:r>
      <w:r>
        <w:rPr>
          <w:rFonts w:eastAsia="Times New Roman"/>
          <w:szCs w:val="24"/>
        </w:rPr>
        <w:t>δεκαπέντε</w:t>
      </w:r>
      <w:r w:rsidRPr="00627D74">
        <w:rPr>
          <w:rFonts w:eastAsia="Times New Roman"/>
          <w:szCs w:val="24"/>
        </w:rPr>
        <w:t xml:space="preserve"> ετών μέχρι το</w:t>
      </w:r>
      <w:r>
        <w:rPr>
          <w:rFonts w:eastAsia="Times New Roman"/>
          <w:szCs w:val="24"/>
        </w:rPr>
        <w:t>ν</w:t>
      </w:r>
      <w:r w:rsidRPr="00627D74">
        <w:rPr>
          <w:rFonts w:eastAsia="Times New Roman"/>
          <w:szCs w:val="24"/>
        </w:rPr>
        <w:t xml:space="preserve"> Δεκέμβριο του </w:t>
      </w:r>
      <w:r>
        <w:rPr>
          <w:rFonts w:eastAsia="Times New Roman"/>
          <w:szCs w:val="24"/>
        </w:rPr>
        <w:t>2018. Έ</w:t>
      </w:r>
      <w:r w:rsidRPr="00627D74">
        <w:rPr>
          <w:rFonts w:eastAsia="Times New Roman"/>
          <w:szCs w:val="24"/>
        </w:rPr>
        <w:t>χει περάσει αυτό το διάστημα</w:t>
      </w:r>
      <w:r>
        <w:rPr>
          <w:rFonts w:eastAsia="Times New Roman"/>
          <w:szCs w:val="24"/>
        </w:rPr>
        <w:t>,</w:t>
      </w:r>
      <w:r>
        <w:rPr>
          <w:rFonts w:eastAsia="Times New Roman"/>
          <w:szCs w:val="24"/>
        </w:rPr>
        <w:t xml:space="preserve"> και</w:t>
      </w:r>
      <w:r w:rsidRPr="00627D74">
        <w:rPr>
          <w:rFonts w:eastAsia="Times New Roman"/>
          <w:szCs w:val="24"/>
        </w:rPr>
        <w:t xml:space="preserve"> έ</w:t>
      </w:r>
      <w:r>
        <w:rPr>
          <w:rFonts w:eastAsia="Times New Roman"/>
          <w:szCs w:val="24"/>
        </w:rPr>
        <w:t>χει δοθεί μία τρίμηνη παράτ</w:t>
      </w:r>
      <w:r>
        <w:rPr>
          <w:rFonts w:eastAsia="Times New Roman"/>
          <w:szCs w:val="24"/>
        </w:rPr>
        <w:t xml:space="preserve">αση από τον </w:t>
      </w:r>
      <w:r>
        <w:rPr>
          <w:rFonts w:eastAsia="Times New Roman"/>
          <w:szCs w:val="24"/>
        </w:rPr>
        <w:t>ο</w:t>
      </w:r>
      <w:r w:rsidRPr="00627D74">
        <w:rPr>
          <w:rFonts w:eastAsia="Times New Roman"/>
          <w:szCs w:val="24"/>
        </w:rPr>
        <w:t xml:space="preserve">ργανισμό </w:t>
      </w:r>
      <w:r>
        <w:rPr>
          <w:rFonts w:eastAsia="Times New Roman"/>
          <w:szCs w:val="24"/>
        </w:rPr>
        <w:t>λ</w:t>
      </w:r>
      <w:r w:rsidRPr="00627D74">
        <w:rPr>
          <w:rFonts w:eastAsia="Times New Roman"/>
          <w:szCs w:val="24"/>
        </w:rPr>
        <w:t>ιμένα</w:t>
      </w:r>
      <w:r>
        <w:rPr>
          <w:rFonts w:eastAsia="Times New Roman"/>
          <w:szCs w:val="24"/>
        </w:rPr>
        <w:t>,</w:t>
      </w:r>
      <w:r w:rsidRPr="00627D74">
        <w:rPr>
          <w:rFonts w:eastAsia="Times New Roman"/>
          <w:szCs w:val="24"/>
        </w:rPr>
        <w:t xml:space="preserve"> προκε</w:t>
      </w:r>
      <w:r>
        <w:rPr>
          <w:rFonts w:eastAsia="Times New Roman"/>
          <w:szCs w:val="24"/>
        </w:rPr>
        <w:t xml:space="preserve">ιμένου να διευθετηθεί το ζήτημα, η οποία λήγει εντός των ημερών. </w:t>
      </w:r>
      <w:r>
        <w:rPr>
          <w:rFonts w:eastAsia="Times New Roman"/>
          <w:szCs w:val="24"/>
        </w:rPr>
        <w:t xml:space="preserve">Ο </w:t>
      </w:r>
      <w:r>
        <w:rPr>
          <w:rFonts w:eastAsia="Times New Roman"/>
          <w:szCs w:val="24"/>
        </w:rPr>
        <w:t>ο</w:t>
      </w:r>
      <w:r w:rsidRPr="00627D74">
        <w:rPr>
          <w:rFonts w:eastAsia="Times New Roman"/>
          <w:szCs w:val="24"/>
        </w:rPr>
        <w:t xml:space="preserve">ργανισμός </w:t>
      </w:r>
      <w:r>
        <w:rPr>
          <w:rFonts w:eastAsia="Times New Roman"/>
          <w:szCs w:val="24"/>
        </w:rPr>
        <w:t>λ</w:t>
      </w:r>
      <w:r w:rsidRPr="00627D74">
        <w:rPr>
          <w:rFonts w:eastAsia="Times New Roman"/>
          <w:szCs w:val="24"/>
        </w:rPr>
        <w:t>ιμένα έχει απαντήσει α</w:t>
      </w:r>
      <w:r>
        <w:rPr>
          <w:rFonts w:eastAsia="Times New Roman"/>
          <w:szCs w:val="24"/>
        </w:rPr>
        <w:t>ρνητικά στο αίτημα των δύο σ</w:t>
      </w:r>
      <w:r w:rsidRPr="00627D74">
        <w:rPr>
          <w:rFonts w:eastAsia="Times New Roman"/>
          <w:szCs w:val="24"/>
        </w:rPr>
        <w:t>ωματείων για ανανέωση της μίσθωσης</w:t>
      </w:r>
      <w:r>
        <w:rPr>
          <w:rFonts w:eastAsia="Times New Roman"/>
          <w:szCs w:val="24"/>
        </w:rPr>
        <w:t>,</w:t>
      </w:r>
      <w:r w:rsidRPr="00627D74">
        <w:rPr>
          <w:rFonts w:eastAsia="Times New Roman"/>
          <w:szCs w:val="24"/>
        </w:rPr>
        <w:t xml:space="preserve"> ενώ παράλληλα προσφάτως ανακοίνωσε </w:t>
      </w:r>
      <w:r>
        <w:rPr>
          <w:rFonts w:eastAsia="Times New Roman"/>
          <w:szCs w:val="24"/>
        </w:rPr>
        <w:t xml:space="preserve">και τη </w:t>
      </w:r>
      <w:r w:rsidRPr="00627D74">
        <w:rPr>
          <w:rFonts w:eastAsia="Times New Roman"/>
          <w:szCs w:val="24"/>
        </w:rPr>
        <w:t xml:space="preserve">διακήρυξη του δημόσιου πλειοδοτικού διαγωνισμού της 25ης </w:t>
      </w:r>
      <w:r>
        <w:rPr>
          <w:rFonts w:eastAsia="Times New Roman"/>
          <w:szCs w:val="24"/>
        </w:rPr>
        <w:t xml:space="preserve">Φεβρουαρίου, για τον οποίο σας έκανα λόγο. </w:t>
      </w:r>
    </w:p>
    <w:p w14:paraId="31827B2B" w14:textId="77777777" w:rsidR="00B16615" w:rsidRDefault="00FE494E">
      <w:pPr>
        <w:spacing w:line="600" w:lineRule="auto"/>
        <w:ind w:firstLine="720"/>
        <w:jc w:val="both"/>
        <w:rPr>
          <w:rFonts w:eastAsia="Times New Roman"/>
          <w:szCs w:val="24"/>
        </w:rPr>
      </w:pPr>
      <w:r>
        <w:rPr>
          <w:rFonts w:eastAsia="Times New Roman"/>
          <w:szCs w:val="24"/>
        </w:rPr>
        <w:t>Όπως καταλαβαίνετε, τ</w:t>
      </w:r>
      <w:r w:rsidRPr="00627D74">
        <w:rPr>
          <w:rFonts w:eastAsia="Times New Roman"/>
          <w:szCs w:val="24"/>
        </w:rPr>
        <w:t>ο πρόβλ</w:t>
      </w:r>
      <w:r>
        <w:rPr>
          <w:rFonts w:eastAsia="Times New Roman"/>
          <w:szCs w:val="24"/>
        </w:rPr>
        <w:t>ημα είναι άμεσο και κατεπείγον. Β</w:t>
      </w:r>
      <w:r w:rsidRPr="00627D74">
        <w:rPr>
          <w:rFonts w:eastAsia="Times New Roman"/>
          <w:szCs w:val="24"/>
        </w:rPr>
        <w:t>ρεθήκ</w:t>
      </w:r>
      <w:r>
        <w:rPr>
          <w:rFonts w:eastAsia="Times New Roman"/>
          <w:szCs w:val="24"/>
        </w:rPr>
        <w:t>αμε σε μια συνάντηση εργασίας, τ</w:t>
      </w:r>
      <w:r w:rsidRPr="00627D74">
        <w:rPr>
          <w:rFonts w:eastAsia="Times New Roman"/>
          <w:szCs w:val="24"/>
        </w:rPr>
        <w:t>ην ο</w:t>
      </w:r>
      <w:r>
        <w:rPr>
          <w:rFonts w:eastAsia="Times New Roman"/>
          <w:szCs w:val="24"/>
        </w:rPr>
        <w:t>ποία εγώ τουλάχιστον χαρακτήρισα ωφέλιμη και ουσιαστι</w:t>
      </w:r>
      <w:r>
        <w:rPr>
          <w:rFonts w:eastAsia="Times New Roman"/>
          <w:szCs w:val="24"/>
        </w:rPr>
        <w:t xml:space="preserve">κή </w:t>
      </w:r>
      <w:r w:rsidRPr="00627D74">
        <w:rPr>
          <w:rFonts w:eastAsia="Times New Roman"/>
          <w:szCs w:val="24"/>
        </w:rPr>
        <w:t>το</w:t>
      </w:r>
      <w:r>
        <w:rPr>
          <w:rFonts w:eastAsia="Times New Roman"/>
          <w:szCs w:val="24"/>
        </w:rPr>
        <w:t>ν Δεκέμβρη στο Υ</w:t>
      </w:r>
      <w:r w:rsidRPr="00627D74">
        <w:rPr>
          <w:rFonts w:eastAsia="Times New Roman"/>
          <w:szCs w:val="24"/>
        </w:rPr>
        <w:t>πουργείο</w:t>
      </w:r>
      <w:r>
        <w:rPr>
          <w:rFonts w:eastAsia="Times New Roman"/>
          <w:szCs w:val="24"/>
        </w:rPr>
        <w:t>. Θ</w:t>
      </w:r>
      <w:r w:rsidRPr="00627D74">
        <w:rPr>
          <w:rFonts w:eastAsia="Times New Roman"/>
          <w:szCs w:val="24"/>
        </w:rPr>
        <w:t>εω</w:t>
      </w:r>
      <w:r>
        <w:rPr>
          <w:rFonts w:eastAsia="Times New Roman"/>
          <w:szCs w:val="24"/>
        </w:rPr>
        <w:t>ρώ ότι κατανοήσατε το πρόβλημα. Σ</w:t>
      </w:r>
      <w:r w:rsidRPr="00627D74">
        <w:rPr>
          <w:rFonts w:eastAsia="Times New Roman"/>
          <w:szCs w:val="24"/>
        </w:rPr>
        <w:t xml:space="preserve">ας είπα </w:t>
      </w:r>
      <w:r>
        <w:rPr>
          <w:rFonts w:eastAsia="Times New Roman"/>
          <w:szCs w:val="24"/>
        </w:rPr>
        <w:lastRenderedPageBreak/>
        <w:t xml:space="preserve">επιπλέον </w:t>
      </w:r>
      <w:r w:rsidRPr="00627D74">
        <w:rPr>
          <w:rFonts w:eastAsia="Times New Roman"/>
          <w:szCs w:val="24"/>
        </w:rPr>
        <w:t>ότι αυτ</w:t>
      </w:r>
      <w:r>
        <w:rPr>
          <w:rFonts w:eastAsia="Times New Roman"/>
          <w:szCs w:val="24"/>
        </w:rPr>
        <w:t xml:space="preserve">ό το πρόβλημα είναι πολύ πιθανό να το αντιμετωπίσουν πάρα πολλά </w:t>
      </w:r>
      <w:proofErr w:type="spellStart"/>
      <w:r>
        <w:rPr>
          <w:rFonts w:eastAsia="Times New Roman"/>
          <w:szCs w:val="24"/>
        </w:rPr>
        <w:t>ναυταθλητικά</w:t>
      </w:r>
      <w:proofErr w:type="spellEnd"/>
      <w:r>
        <w:rPr>
          <w:rFonts w:eastAsia="Times New Roman"/>
          <w:szCs w:val="24"/>
        </w:rPr>
        <w:t xml:space="preserve"> </w:t>
      </w:r>
      <w:r w:rsidRPr="00627D74">
        <w:rPr>
          <w:rFonts w:eastAsia="Times New Roman"/>
          <w:szCs w:val="24"/>
        </w:rPr>
        <w:t>σωματεία</w:t>
      </w:r>
      <w:r>
        <w:rPr>
          <w:rFonts w:eastAsia="Times New Roman"/>
          <w:szCs w:val="24"/>
        </w:rPr>
        <w:t>,</w:t>
      </w:r>
      <w:r w:rsidRPr="00627D74">
        <w:rPr>
          <w:rFonts w:eastAsia="Times New Roman"/>
          <w:szCs w:val="24"/>
        </w:rPr>
        <w:t xml:space="preserve"> των οποίων οι εγκαταστάσεις βρίσκονται στις χερσαίες ζώνες λιμένων</w:t>
      </w:r>
      <w:r>
        <w:rPr>
          <w:rFonts w:eastAsia="Times New Roman"/>
          <w:szCs w:val="24"/>
        </w:rPr>
        <w:t xml:space="preserve"> ανά την Ελλ</w:t>
      </w:r>
      <w:r>
        <w:rPr>
          <w:rFonts w:eastAsia="Times New Roman"/>
          <w:szCs w:val="24"/>
        </w:rPr>
        <w:t>άδα και</w:t>
      </w:r>
      <w:r w:rsidRPr="00627D74">
        <w:rPr>
          <w:rFonts w:eastAsia="Times New Roman"/>
          <w:szCs w:val="24"/>
        </w:rPr>
        <w:t xml:space="preserve"> επεξεργαστήκαμε σενάρια </w:t>
      </w:r>
      <w:r>
        <w:rPr>
          <w:rFonts w:eastAsia="Times New Roman"/>
          <w:szCs w:val="24"/>
        </w:rPr>
        <w:t xml:space="preserve">λύσεων. </w:t>
      </w:r>
    </w:p>
    <w:p w14:paraId="31827B2C" w14:textId="77777777" w:rsidR="00B16615" w:rsidRDefault="00FE494E">
      <w:pPr>
        <w:spacing w:line="600" w:lineRule="auto"/>
        <w:ind w:firstLine="720"/>
        <w:jc w:val="both"/>
        <w:rPr>
          <w:rFonts w:eastAsia="Times New Roman"/>
          <w:szCs w:val="24"/>
        </w:rPr>
      </w:pPr>
      <w:r>
        <w:rPr>
          <w:rFonts w:eastAsia="Times New Roman"/>
          <w:szCs w:val="24"/>
        </w:rPr>
        <w:t>Τ</w:t>
      </w:r>
      <w:r w:rsidRPr="00627D74">
        <w:rPr>
          <w:rFonts w:eastAsia="Times New Roman"/>
          <w:szCs w:val="24"/>
        </w:rPr>
        <w:t>ο ζήτημα</w:t>
      </w:r>
      <w:r>
        <w:rPr>
          <w:rFonts w:eastAsia="Times New Roman"/>
          <w:szCs w:val="24"/>
        </w:rPr>
        <w:t>,</w:t>
      </w:r>
      <w:r w:rsidRPr="00627D74">
        <w:rPr>
          <w:rFonts w:eastAsia="Times New Roman"/>
          <w:szCs w:val="24"/>
        </w:rPr>
        <w:t xml:space="preserve"> όπως καταλαβαίνετε</w:t>
      </w:r>
      <w:r>
        <w:rPr>
          <w:rFonts w:eastAsia="Times New Roman"/>
          <w:szCs w:val="24"/>
        </w:rPr>
        <w:t>,</w:t>
      </w:r>
      <w:r w:rsidRPr="00627D74">
        <w:rPr>
          <w:rFonts w:eastAsia="Times New Roman"/>
          <w:szCs w:val="24"/>
        </w:rPr>
        <w:t xml:space="preserve"> είναι</w:t>
      </w:r>
      <w:r>
        <w:rPr>
          <w:rFonts w:eastAsia="Times New Roman"/>
          <w:szCs w:val="24"/>
        </w:rPr>
        <w:t xml:space="preserve"> ότι</w:t>
      </w:r>
      <w:r w:rsidRPr="00627D74">
        <w:rPr>
          <w:rFonts w:eastAsia="Times New Roman"/>
          <w:szCs w:val="24"/>
        </w:rPr>
        <w:t xml:space="preserve"> με το δεδομένο </w:t>
      </w:r>
      <w:r>
        <w:rPr>
          <w:rFonts w:eastAsia="Times New Roman"/>
          <w:szCs w:val="24"/>
        </w:rPr>
        <w:t>πως</w:t>
      </w:r>
      <w:r w:rsidRPr="00627D74">
        <w:rPr>
          <w:rFonts w:eastAsia="Times New Roman"/>
          <w:szCs w:val="24"/>
        </w:rPr>
        <w:t xml:space="preserve"> θα γίνει ο διαγωνισμός</w:t>
      </w:r>
      <w:r>
        <w:rPr>
          <w:rFonts w:eastAsia="Times New Roman"/>
          <w:szCs w:val="24"/>
        </w:rPr>
        <w:t>,</w:t>
      </w:r>
      <w:r w:rsidRPr="00627D74">
        <w:rPr>
          <w:rFonts w:eastAsia="Times New Roman"/>
          <w:szCs w:val="24"/>
        </w:rPr>
        <w:t xml:space="preserve"> </w:t>
      </w:r>
      <w:r>
        <w:rPr>
          <w:rFonts w:eastAsia="Times New Roman"/>
          <w:szCs w:val="24"/>
        </w:rPr>
        <w:t>κύριος</w:t>
      </w:r>
      <w:r w:rsidRPr="00627D74">
        <w:rPr>
          <w:rFonts w:eastAsia="Times New Roman"/>
          <w:szCs w:val="24"/>
        </w:rPr>
        <w:t xml:space="preserve"> και εκμισθωτής είναι ο</w:t>
      </w:r>
      <w:r>
        <w:rPr>
          <w:rFonts w:eastAsia="Times New Roman"/>
          <w:szCs w:val="24"/>
        </w:rPr>
        <w:t xml:space="preserve"> </w:t>
      </w:r>
      <w:r>
        <w:rPr>
          <w:rFonts w:eastAsia="Times New Roman"/>
          <w:szCs w:val="24"/>
        </w:rPr>
        <w:t>ο</w:t>
      </w:r>
      <w:r w:rsidRPr="00627D74">
        <w:rPr>
          <w:rFonts w:eastAsia="Times New Roman"/>
          <w:szCs w:val="24"/>
        </w:rPr>
        <w:t xml:space="preserve">ργανισμός </w:t>
      </w:r>
      <w:r>
        <w:rPr>
          <w:rFonts w:eastAsia="Times New Roman"/>
          <w:szCs w:val="24"/>
        </w:rPr>
        <w:t>λ</w:t>
      </w:r>
      <w:r w:rsidRPr="00627D74">
        <w:rPr>
          <w:rFonts w:eastAsia="Times New Roman"/>
          <w:szCs w:val="24"/>
        </w:rPr>
        <w:t>ιμένα</w:t>
      </w:r>
      <w:r>
        <w:rPr>
          <w:rFonts w:eastAsia="Times New Roman"/>
          <w:szCs w:val="24"/>
        </w:rPr>
        <w:t>,</w:t>
      </w:r>
      <w:r w:rsidRPr="00627D74">
        <w:rPr>
          <w:rFonts w:eastAsia="Times New Roman"/>
          <w:szCs w:val="24"/>
        </w:rPr>
        <w:t xml:space="preserve"> και ότι τα σωματεία κατά </w:t>
      </w:r>
      <w:r w:rsidRPr="00627D74">
        <w:rPr>
          <w:rFonts w:eastAsia="Times New Roman"/>
          <w:szCs w:val="24"/>
        </w:rPr>
        <w:t>κάποιο</w:t>
      </w:r>
      <w:r>
        <w:rPr>
          <w:rFonts w:eastAsia="Times New Roman"/>
          <w:szCs w:val="24"/>
        </w:rPr>
        <w:t>ν</w:t>
      </w:r>
      <w:r w:rsidRPr="00627D74">
        <w:rPr>
          <w:rFonts w:eastAsia="Times New Roman"/>
          <w:szCs w:val="24"/>
        </w:rPr>
        <w:t xml:space="preserve"> τρόπο φιλοξενούνται στο</w:t>
      </w:r>
      <w:r>
        <w:rPr>
          <w:rFonts w:eastAsia="Times New Roman"/>
          <w:szCs w:val="24"/>
        </w:rPr>
        <w:t>ν</w:t>
      </w:r>
      <w:r w:rsidRPr="00627D74">
        <w:rPr>
          <w:rFonts w:eastAsia="Times New Roman"/>
          <w:szCs w:val="24"/>
        </w:rPr>
        <w:t xml:space="preserve"> χώρο</w:t>
      </w:r>
      <w:r>
        <w:rPr>
          <w:rFonts w:eastAsia="Times New Roman"/>
          <w:szCs w:val="24"/>
        </w:rPr>
        <w:t>,</w:t>
      </w:r>
      <w:r w:rsidRPr="00627D74">
        <w:rPr>
          <w:rFonts w:eastAsia="Times New Roman"/>
          <w:szCs w:val="24"/>
        </w:rPr>
        <w:t xml:space="preserve"> έχοντας όμως ανεγε</w:t>
      </w:r>
      <w:r w:rsidRPr="00627D74">
        <w:rPr>
          <w:rFonts w:eastAsia="Times New Roman"/>
          <w:szCs w:val="24"/>
        </w:rPr>
        <w:t>ίρει με δικές του</w:t>
      </w:r>
      <w:r>
        <w:rPr>
          <w:rFonts w:eastAsia="Times New Roman"/>
          <w:szCs w:val="24"/>
        </w:rPr>
        <w:t>ς δαπάνες τα κτή</w:t>
      </w:r>
      <w:r w:rsidRPr="00627D74">
        <w:rPr>
          <w:rFonts w:eastAsia="Times New Roman"/>
          <w:szCs w:val="24"/>
        </w:rPr>
        <w:t>ρια</w:t>
      </w:r>
      <w:r>
        <w:rPr>
          <w:rFonts w:eastAsia="Times New Roman"/>
          <w:szCs w:val="24"/>
        </w:rPr>
        <w:t>,</w:t>
      </w:r>
      <w:r w:rsidRPr="00627D74">
        <w:rPr>
          <w:rFonts w:eastAsia="Times New Roman"/>
          <w:szCs w:val="24"/>
        </w:rPr>
        <w:t xml:space="preserve"> τα οποία τώρα νοικιάζουν σε καταστή</w:t>
      </w:r>
      <w:r>
        <w:rPr>
          <w:rFonts w:eastAsia="Times New Roman"/>
          <w:szCs w:val="24"/>
        </w:rPr>
        <w:t xml:space="preserve">ματα υγειονομικού ενδιαφέροντος, που είναι </w:t>
      </w:r>
      <w:r w:rsidRPr="00627D74">
        <w:rPr>
          <w:rFonts w:eastAsia="Times New Roman"/>
          <w:szCs w:val="24"/>
        </w:rPr>
        <w:t>επιχειρήσεις που έχουν επενδύσει κιόλας σε αυτά</w:t>
      </w:r>
      <w:r>
        <w:rPr>
          <w:rFonts w:eastAsia="Times New Roman"/>
          <w:szCs w:val="24"/>
        </w:rPr>
        <w:t>,</w:t>
      </w:r>
      <w:r w:rsidRPr="00627D74">
        <w:rPr>
          <w:rFonts w:eastAsia="Times New Roman"/>
          <w:szCs w:val="24"/>
        </w:rPr>
        <w:t xml:space="preserve"> προκειμένου να α</w:t>
      </w:r>
      <w:r>
        <w:rPr>
          <w:rFonts w:eastAsia="Times New Roman"/>
          <w:szCs w:val="24"/>
        </w:rPr>
        <w:t>ποκομίζουν και το μοναδικό έσοδό</w:t>
      </w:r>
      <w:r w:rsidRPr="00627D74">
        <w:rPr>
          <w:rFonts w:eastAsia="Times New Roman"/>
          <w:szCs w:val="24"/>
        </w:rPr>
        <w:t xml:space="preserve"> </w:t>
      </w:r>
      <w:r>
        <w:rPr>
          <w:rFonts w:eastAsia="Times New Roman"/>
          <w:szCs w:val="24"/>
        </w:rPr>
        <w:t>τους,</w:t>
      </w:r>
      <w:r w:rsidRPr="00627D74">
        <w:rPr>
          <w:rFonts w:eastAsia="Times New Roman"/>
          <w:szCs w:val="24"/>
        </w:rPr>
        <w:t xml:space="preserve"> με την εξέλιξη της Δευτέρας μπαίνουν</w:t>
      </w:r>
      <w:r w:rsidRPr="00627D74">
        <w:rPr>
          <w:rFonts w:eastAsia="Times New Roman"/>
          <w:szCs w:val="24"/>
        </w:rPr>
        <w:t xml:space="preserve"> πλέον </w:t>
      </w:r>
      <w:r>
        <w:rPr>
          <w:rFonts w:eastAsia="Times New Roman"/>
          <w:szCs w:val="24"/>
        </w:rPr>
        <w:t>σε μία φάση θα έλεγα αμφισβήτησης</w:t>
      </w:r>
      <w:r>
        <w:rPr>
          <w:rFonts w:eastAsia="Times New Roman"/>
          <w:szCs w:val="24"/>
        </w:rPr>
        <w:t>,</w:t>
      </w:r>
      <w:r>
        <w:rPr>
          <w:rFonts w:eastAsia="Times New Roman"/>
          <w:szCs w:val="24"/>
        </w:rPr>
        <w:t xml:space="preserve"> </w:t>
      </w:r>
      <w:r w:rsidRPr="00627D74">
        <w:rPr>
          <w:rFonts w:eastAsia="Times New Roman"/>
          <w:szCs w:val="24"/>
        </w:rPr>
        <w:t xml:space="preserve">και ολοκληρωτικά θα </w:t>
      </w:r>
      <w:r>
        <w:rPr>
          <w:rFonts w:eastAsia="Times New Roman"/>
          <w:szCs w:val="24"/>
        </w:rPr>
        <w:t xml:space="preserve">έλεγα της </w:t>
      </w:r>
      <w:r w:rsidRPr="00627D74">
        <w:rPr>
          <w:rFonts w:eastAsia="Times New Roman"/>
          <w:szCs w:val="24"/>
        </w:rPr>
        <w:t>επιβίωσής τους</w:t>
      </w:r>
      <w:r>
        <w:rPr>
          <w:rFonts w:eastAsia="Times New Roman"/>
          <w:szCs w:val="24"/>
        </w:rPr>
        <w:t>.</w:t>
      </w:r>
    </w:p>
    <w:p w14:paraId="31827B2D" w14:textId="77777777" w:rsidR="00B16615" w:rsidRDefault="00FE494E">
      <w:pPr>
        <w:spacing w:line="600" w:lineRule="auto"/>
        <w:ind w:firstLine="720"/>
        <w:jc w:val="both"/>
        <w:rPr>
          <w:rFonts w:eastAsia="Times New Roman"/>
          <w:szCs w:val="24"/>
        </w:rPr>
      </w:pPr>
      <w:r>
        <w:rPr>
          <w:rFonts w:eastAsia="Times New Roman"/>
          <w:szCs w:val="24"/>
        </w:rPr>
        <w:t>Π</w:t>
      </w:r>
      <w:r w:rsidRPr="00627D74">
        <w:rPr>
          <w:rFonts w:eastAsia="Times New Roman"/>
          <w:szCs w:val="24"/>
        </w:rPr>
        <w:t xml:space="preserve">ροτίθεστε να διευθετήσετε </w:t>
      </w:r>
      <w:r>
        <w:rPr>
          <w:rFonts w:eastAsia="Times New Roman"/>
          <w:szCs w:val="24"/>
        </w:rPr>
        <w:t>-και αυτό είναι το ερώτημά</w:t>
      </w:r>
      <w:r w:rsidRPr="00627D74">
        <w:rPr>
          <w:rFonts w:eastAsia="Times New Roman"/>
          <w:szCs w:val="24"/>
        </w:rPr>
        <w:t xml:space="preserve"> μου</w:t>
      </w:r>
      <w:r>
        <w:rPr>
          <w:rFonts w:eastAsia="Times New Roman"/>
          <w:szCs w:val="24"/>
        </w:rPr>
        <w:t>-</w:t>
      </w:r>
      <w:r w:rsidRPr="00627D74">
        <w:rPr>
          <w:rFonts w:eastAsia="Times New Roman"/>
          <w:szCs w:val="24"/>
        </w:rPr>
        <w:t xml:space="preserve"> το θέμα αυτό </w:t>
      </w:r>
      <w:r>
        <w:rPr>
          <w:rFonts w:eastAsia="Times New Roman"/>
          <w:szCs w:val="24"/>
        </w:rPr>
        <w:t xml:space="preserve">επ’ </w:t>
      </w:r>
      <w:proofErr w:type="spellStart"/>
      <w:r>
        <w:rPr>
          <w:rFonts w:eastAsia="Times New Roman"/>
          <w:szCs w:val="24"/>
        </w:rPr>
        <w:t>ωφελεία</w:t>
      </w:r>
      <w:proofErr w:type="spellEnd"/>
      <w:r>
        <w:rPr>
          <w:rFonts w:eastAsia="Times New Roman"/>
          <w:szCs w:val="24"/>
        </w:rPr>
        <w:t xml:space="preserve"> και των δύο σ</w:t>
      </w:r>
      <w:r w:rsidRPr="00627D74">
        <w:rPr>
          <w:rFonts w:eastAsia="Times New Roman"/>
          <w:szCs w:val="24"/>
        </w:rPr>
        <w:t>ωματείων</w:t>
      </w:r>
      <w:r>
        <w:rPr>
          <w:rFonts w:eastAsia="Times New Roman"/>
          <w:szCs w:val="24"/>
        </w:rPr>
        <w:t>,</w:t>
      </w:r>
      <w:r w:rsidRPr="00627D74">
        <w:rPr>
          <w:rFonts w:eastAsia="Times New Roman"/>
          <w:szCs w:val="24"/>
        </w:rPr>
        <w:t xml:space="preserve"> έτσι ώστε να μη</w:t>
      </w:r>
      <w:r w:rsidRPr="00627D74">
        <w:rPr>
          <w:rFonts w:eastAsia="Times New Roman"/>
          <w:szCs w:val="24"/>
        </w:rPr>
        <w:t xml:space="preserve"> δρομολογηθεί από βδομάδα η οικονομική τους καταστροφή και ενδεχομένως η διάλυσή </w:t>
      </w:r>
      <w:r>
        <w:rPr>
          <w:rFonts w:eastAsia="Times New Roman"/>
          <w:szCs w:val="24"/>
        </w:rPr>
        <w:t>τους;</w:t>
      </w:r>
    </w:p>
    <w:p w14:paraId="31827B2E" w14:textId="77777777" w:rsidR="00B16615" w:rsidRDefault="00FE494E">
      <w:pPr>
        <w:spacing w:line="600" w:lineRule="auto"/>
        <w:ind w:firstLine="720"/>
        <w:jc w:val="both"/>
        <w:rPr>
          <w:rFonts w:eastAsia="Times New Roman"/>
          <w:szCs w:val="24"/>
        </w:rPr>
      </w:pPr>
      <w:r>
        <w:rPr>
          <w:rFonts w:eastAsia="Times New Roman"/>
          <w:szCs w:val="24"/>
        </w:rPr>
        <w:lastRenderedPageBreak/>
        <w:t>Σ</w:t>
      </w:r>
      <w:r w:rsidRPr="00627D74">
        <w:rPr>
          <w:rFonts w:eastAsia="Times New Roman"/>
          <w:szCs w:val="24"/>
        </w:rPr>
        <w:t>ας ευχαριστώ</w:t>
      </w:r>
      <w:r>
        <w:rPr>
          <w:rFonts w:eastAsia="Times New Roman"/>
          <w:szCs w:val="24"/>
        </w:rPr>
        <w:t>.</w:t>
      </w:r>
    </w:p>
    <w:p w14:paraId="31827B2F" w14:textId="77777777" w:rsidR="00B16615" w:rsidRDefault="00FE494E">
      <w:pPr>
        <w:spacing w:line="600" w:lineRule="auto"/>
        <w:ind w:firstLine="720"/>
        <w:jc w:val="both"/>
        <w:rPr>
          <w:rFonts w:eastAsia="Times New Roman"/>
          <w:szCs w:val="24"/>
        </w:rPr>
      </w:pPr>
      <w:r w:rsidRPr="00B70179">
        <w:rPr>
          <w:rFonts w:eastAsia="Times New Roman"/>
          <w:b/>
          <w:szCs w:val="24"/>
        </w:rPr>
        <w:t xml:space="preserve">ΠΡΟΕΔΡΕΥΩΝ (Νικήτας Κακλαμάνης): </w:t>
      </w:r>
      <w:r>
        <w:rPr>
          <w:rFonts w:eastAsia="Times New Roman"/>
          <w:szCs w:val="24"/>
        </w:rPr>
        <w:t>Ορίστε, κ</w:t>
      </w:r>
      <w:r w:rsidRPr="00627D74">
        <w:rPr>
          <w:rFonts w:eastAsia="Times New Roman"/>
          <w:szCs w:val="24"/>
        </w:rPr>
        <w:t>ύριε Υπουργέ</w:t>
      </w:r>
      <w:r>
        <w:rPr>
          <w:rFonts w:eastAsia="Times New Roman"/>
          <w:szCs w:val="24"/>
        </w:rPr>
        <w:t>, έχετε τον λόγο.</w:t>
      </w:r>
    </w:p>
    <w:p w14:paraId="31827B30" w14:textId="77777777" w:rsidR="00B16615" w:rsidRDefault="00FE494E">
      <w:pPr>
        <w:spacing w:line="600" w:lineRule="auto"/>
        <w:ind w:firstLine="720"/>
        <w:jc w:val="both"/>
        <w:rPr>
          <w:rFonts w:eastAsia="Times New Roman"/>
          <w:szCs w:val="24"/>
        </w:rPr>
      </w:pPr>
      <w:r w:rsidRPr="00B70179">
        <w:rPr>
          <w:rFonts w:eastAsia="Times New Roman"/>
          <w:b/>
          <w:szCs w:val="24"/>
        </w:rPr>
        <w:t>ΦΩΤΗΣ ΚΟΥΒΕΛΗΣ (Υπουργός Ναυτιλίας και Νησιωτικής Πολιτικής):</w:t>
      </w:r>
      <w:r>
        <w:rPr>
          <w:rFonts w:eastAsia="Times New Roman"/>
          <w:szCs w:val="24"/>
        </w:rPr>
        <w:t xml:space="preserve"> Κύριε συνάδελφε, π</w:t>
      </w:r>
      <w:r w:rsidRPr="00627D74">
        <w:rPr>
          <w:rFonts w:eastAsia="Times New Roman"/>
          <w:szCs w:val="24"/>
        </w:rPr>
        <w:t>ράγματι</w:t>
      </w:r>
      <w:r>
        <w:rPr>
          <w:rFonts w:eastAsia="Times New Roman"/>
          <w:szCs w:val="24"/>
        </w:rPr>
        <w:t>,</w:t>
      </w:r>
      <w:r w:rsidRPr="00627D74">
        <w:rPr>
          <w:rFonts w:eastAsia="Times New Roman"/>
          <w:szCs w:val="24"/>
        </w:rPr>
        <w:t xml:space="preserve"> είχαμε μία </w:t>
      </w:r>
      <w:r>
        <w:rPr>
          <w:rFonts w:eastAsia="Times New Roman"/>
          <w:szCs w:val="24"/>
        </w:rPr>
        <w:t xml:space="preserve">εποικοδομητική </w:t>
      </w:r>
      <w:r w:rsidRPr="00627D74">
        <w:rPr>
          <w:rFonts w:eastAsia="Times New Roman"/>
          <w:szCs w:val="24"/>
        </w:rPr>
        <w:t>συζήτηση για την αντιμετώπιση του συγκεκριμένου ζη</w:t>
      </w:r>
      <w:r>
        <w:rPr>
          <w:rFonts w:eastAsia="Times New Roman"/>
          <w:szCs w:val="24"/>
        </w:rPr>
        <w:t xml:space="preserve">τήματος στο </w:t>
      </w:r>
      <w:r>
        <w:rPr>
          <w:rFonts w:eastAsia="Times New Roman"/>
          <w:szCs w:val="24"/>
        </w:rPr>
        <w:t>λ</w:t>
      </w:r>
      <w:r>
        <w:rPr>
          <w:rFonts w:eastAsia="Times New Roman"/>
          <w:szCs w:val="24"/>
        </w:rPr>
        <w:t>ιμάνι της Καβάλας.</w:t>
      </w:r>
    </w:p>
    <w:p w14:paraId="31827B31" w14:textId="77777777" w:rsidR="00B16615" w:rsidRDefault="00FE494E">
      <w:pPr>
        <w:spacing w:line="600" w:lineRule="auto"/>
        <w:ind w:firstLine="720"/>
        <w:jc w:val="both"/>
        <w:rPr>
          <w:rFonts w:eastAsia="Times New Roman"/>
          <w:szCs w:val="24"/>
        </w:rPr>
      </w:pPr>
      <w:r>
        <w:rPr>
          <w:rFonts w:eastAsia="Times New Roman"/>
          <w:szCs w:val="24"/>
        </w:rPr>
        <w:t>Π</w:t>
      </w:r>
      <w:r w:rsidRPr="00627D74">
        <w:rPr>
          <w:rFonts w:eastAsia="Times New Roman"/>
          <w:szCs w:val="24"/>
        </w:rPr>
        <w:t xml:space="preserve">ρέπει να επισημάνω </w:t>
      </w:r>
      <w:r>
        <w:rPr>
          <w:rFonts w:eastAsia="Times New Roman"/>
          <w:szCs w:val="24"/>
        </w:rPr>
        <w:t>ότι οι κτηριακές εγκαταστάσεις ό</w:t>
      </w:r>
      <w:r w:rsidRPr="00627D74">
        <w:rPr>
          <w:rFonts w:eastAsia="Times New Roman"/>
          <w:szCs w:val="24"/>
        </w:rPr>
        <w:t xml:space="preserve">που στεγάζονται </w:t>
      </w:r>
      <w:r>
        <w:rPr>
          <w:rFonts w:eastAsia="Times New Roman"/>
          <w:szCs w:val="24"/>
        </w:rPr>
        <w:t>ο Ναυτικός Όμιλος Καβάλας και ο Όμιλος Θαλάσσιων Α</w:t>
      </w:r>
      <w:r w:rsidRPr="00627D74">
        <w:rPr>
          <w:rFonts w:eastAsia="Times New Roman"/>
          <w:szCs w:val="24"/>
        </w:rPr>
        <w:t>θλημάτων</w:t>
      </w:r>
      <w:r>
        <w:rPr>
          <w:rFonts w:eastAsia="Times New Roman"/>
          <w:szCs w:val="24"/>
        </w:rPr>
        <w:t>,</w:t>
      </w:r>
      <w:r w:rsidRPr="00627D74">
        <w:rPr>
          <w:rFonts w:eastAsia="Times New Roman"/>
          <w:szCs w:val="24"/>
        </w:rPr>
        <w:t xml:space="preserve"> βρίσκονται </w:t>
      </w:r>
      <w:r w:rsidRPr="00627D74">
        <w:rPr>
          <w:rFonts w:eastAsia="Times New Roman"/>
          <w:szCs w:val="24"/>
        </w:rPr>
        <w:t xml:space="preserve">εντός της χερσαίας ζώνης του </w:t>
      </w:r>
      <w:r>
        <w:rPr>
          <w:rFonts w:eastAsia="Times New Roman"/>
          <w:szCs w:val="24"/>
        </w:rPr>
        <w:t>λ</w:t>
      </w:r>
      <w:r w:rsidRPr="00627D74">
        <w:rPr>
          <w:rFonts w:eastAsia="Times New Roman"/>
          <w:szCs w:val="24"/>
        </w:rPr>
        <w:t>ιμένα Καβάλας</w:t>
      </w:r>
      <w:r>
        <w:rPr>
          <w:rFonts w:eastAsia="Times New Roman"/>
          <w:szCs w:val="24"/>
        </w:rPr>
        <w:t>,</w:t>
      </w:r>
      <w:r w:rsidRPr="00627D74">
        <w:rPr>
          <w:rFonts w:eastAsia="Times New Roman"/>
          <w:szCs w:val="24"/>
        </w:rPr>
        <w:t xml:space="preserve"> και η διαχείρισή </w:t>
      </w:r>
      <w:r>
        <w:rPr>
          <w:rFonts w:eastAsia="Times New Roman"/>
          <w:szCs w:val="24"/>
        </w:rPr>
        <w:t>τους,</w:t>
      </w:r>
      <w:r w:rsidRPr="00627D74">
        <w:rPr>
          <w:rFonts w:eastAsia="Times New Roman"/>
          <w:szCs w:val="24"/>
        </w:rPr>
        <w:t xml:space="preserve"> όπως ορθά επισημάνατε</w:t>
      </w:r>
      <w:r>
        <w:rPr>
          <w:rFonts w:eastAsia="Times New Roman"/>
          <w:szCs w:val="24"/>
        </w:rPr>
        <w:t xml:space="preserve">, ανήκει στην αρμοδιότητα του </w:t>
      </w:r>
      <w:r>
        <w:rPr>
          <w:rFonts w:eastAsia="Times New Roman"/>
          <w:szCs w:val="24"/>
        </w:rPr>
        <w:t>«</w:t>
      </w:r>
      <w:r>
        <w:rPr>
          <w:rFonts w:eastAsia="Times New Roman"/>
          <w:szCs w:val="24"/>
        </w:rPr>
        <w:t>Ο</w:t>
      </w:r>
      <w:r w:rsidRPr="00627D74">
        <w:rPr>
          <w:rFonts w:eastAsia="Times New Roman"/>
          <w:szCs w:val="24"/>
        </w:rPr>
        <w:t xml:space="preserve">ργανισμού Λιμένα Καβάλας </w:t>
      </w:r>
      <w:r>
        <w:rPr>
          <w:rFonts w:eastAsia="Times New Roman"/>
          <w:szCs w:val="24"/>
        </w:rPr>
        <w:t>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δυνάμει σύμβασης από 15 Ιανουαρίου </w:t>
      </w:r>
      <w:r w:rsidRPr="00627D74">
        <w:rPr>
          <w:rFonts w:eastAsia="Times New Roman"/>
          <w:szCs w:val="24"/>
        </w:rPr>
        <w:t xml:space="preserve">του </w:t>
      </w:r>
      <w:r w:rsidRPr="00627D74">
        <w:rPr>
          <w:rFonts w:eastAsia="Times New Roman"/>
          <w:szCs w:val="24"/>
        </w:rPr>
        <w:t>20</w:t>
      </w:r>
      <w:r>
        <w:rPr>
          <w:rFonts w:eastAsia="Times New Roman"/>
          <w:szCs w:val="24"/>
        </w:rPr>
        <w:t>0</w:t>
      </w:r>
      <w:r w:rsidRPr="00627D74">
        <w:rPr>
          <w:rFonts w:eastAsia="Times New Roman"/>
          <w:szCs w:val="24"/>
        </w:rPr>
        <w:t>3</w:t>
      </w:r>
      <w:r w:rsidRPr="00627D74">
        <w:rPr>
          <w:rFonts w:eastAsia="Times New Roman"/>
          <w:szCs w:val="24"/>
        </w:rPr>
        <w:t xml:space="preserve"> μεταξύ του </w:t>
      </w:r>
      <w:r>
        <w:rPr>
          <w:rFonts w:eastAsia="Times New Roman"/>
          <w:szCs w:val="24"/>
        </w:rPr>
        <w:t xml:space="preserve">ελληνικού δημοσίου και του </w:t>
      </w:r>
      <w:r>
        <w:rPr>
          <w:rFonts w:eastAsia="Times New Roman"/>
          <w:szCs w:val="24"/>
        </w:rPr>
        <w:t>ο</w:t>
      </w:r>
      <w:r>
        <w:rPr>
          <w:rFonts w:eastAsia="Times New Roman"/>
          <w:szCs w:val="24"/>
        </w:rPr>
        <w:t>ργανισμού.</w:t>
      </w:r>
    </w:p>
    <w:p w14:paraId="31827B32" w14:textId="77777777" w:rsidR="00B16615" w:rsidRDefault="00FE494E">
      <w:pPr>
        <w:spacing w:line="600" w:lineRule="auto"/>
        <w:ind w:firstLine="720"/>
        <w:jc w:val="both"/>
        <w:rPr>
          <w:rFonts w:eastAsia="Times New Roman"/>
          <w:szCs w:val="24"/>
        </w:rPr>
      </w:pPr>
      <w:r>
        <w:rPr>
          <w:rFonts w:eastAsia="Times New Roman"/>
          <w:szCs w:val="24"/>
        </w:rPr>
        <w:t>Τα κτή</w:t>
      </w:r>
      <w:r w:rsidRPr="00627D74">
        <w:rPr>
          <w:rFonts w:eastAsia="Times New Roman"/>
          <w:szCs w:val="24"/>
        </w:rPr>
        <w:t xml:space="preserve">ρια </w:t>
      </w:r>
      <w:r w:rsidRPr="00627D74">
        <w:rPr>
          <w:rFonts w:eastAsia="Times New Roman"/>
          <w:szCs w:val="24"/>
        </w:rPr>
        <w:t>στα οποία αναφερθήκατε</w:t>
      </w:r>
      <w:r>
        <w:rPr>
          <w:rFonts w:eastAsia="Times New Roman"/>
          <w:szCs w:val="24"/>
        </w:rPr>
        <w:t>,</w:t>
      </w:r>
      <w:r w:rsidRPr="00627D74">
        <w:rPr>
          <w:rFonts w:eastAsia="Times New Roman"/>
          <w:szCs w:val="24"/>
        </w:rPr>
        <w:t xml:space="preserve"> είχαν παρα</w:t>
      </w:r>
      <w:r>
        <w:rPr>
          <w:rFonts w:eastAsia="Times New Roman"/>
          <w:szCs w:val="24"/>
        </w:rPr>
        <w:t>χωρηθεί το 2003 με απόφαση του Διοικητικού Συμβουλίου του Οργανισμού Λιμένα Καβάλας στον Όμιλο Θαλάσσιων Α</w:t>
      </w:r>
      <w:r w:rsidRPr="00627D74">
        <w:rPr>
          <w:rFonts w:eastAsia="Times New Roman"/>
          <w:szCs w:val="24"/>
        </w:rPr>
        <w:t>θλημάτων και στο</w:t>
      </w:r>
      <w:r>
        <w:rPr>
          <w:rFonts w:eastAsia="Times New Roman"/>
          <w:szCs w:val="24"/>
        </w:rPr>
        <w:t>ν Ναυτικό Ό</w:t>
      </w:r>
      <w:r w:rsidRPr="00627D74">
        <w:rPr>
          <w:rFonts w:eastAsia="Times New Roman"/>
          <w:szCs w:val="24"/>
        </w:rPr>
        <w:t>μιλο Καβάλας</w:t>
      </w:r>
      <w:r>
        <w:rPr>
          <w:rFonts w:eastAsia="Times New Roman"/>
          <w:szCs w:val="24"/>
        </w:rPr>
        <w:t>. Οι</w:t>
      </w:r>
      <w:r w:rsidRPr="00627D74">
        <w:rPr>
          <w:rFonts w:eastAsia="Times New Roman"/>
          <w:szCs w:val="24"/>
        </w:rPr>
        <w:t xml:space="preserve"> </w:t>
      </w:r>
      <w:r>
        <w:rPr>
          <w:rFonts w:eastAsia="Times New Roman"/>
          <w:szCs w:val="24"/>
        </w:rPr>
        <w:t xml:space="preserve">παραχωρήσεις αυτές </w:t>
      </w:r>
      <w:r w:rsidRPr="00627D74">
        <w:rPr>
          <w:rFonts w:eastAsia="Times New Roman"/>
          <w:szCs w:val="24"/>
        </w:rPr>
        <w:t xml:space="preserve">έληξαν </w:t>
      </w:r>
      <w:r w:rsidRPr="00627D74">
        <w:rPr>
          <w:rFonts w:eastAsia="Times New Roman"/>
          <w:szCs w:val="24"/>
        </w:rPr>
        <w:lastRenderedPageBreak/>
        <w:t>την 11</w:t>
      </w:r>
      <w:r w:rsidRPr="000E4E7B">
        <w:rPr>
          <w:rFonts w:eastAsia="Times New Roman"/>
          <w:szCs w:val="24"/>
          <w:vertAlign w:val="superscript"/>
        </w:rPr>
        <w:t>η</w:t>
      </w:r>
      <w:r w:rsidRPr="00627D74">
        <w:rPr>
          <w:rFonts w:eastAsia="Times New Roman"/>
          <w:szCs w:val="24"/>
        </w:rPr>
        <w:t xml:space="preserve"> Δεκεμβρίου του 2018 και την </w:t>
      </w:r>
      <w:r>
        <w:rPr>
          <w:rFonts w:eastAsia="Times New Roman"/>
          <w:szCs w:val="24"/>
        </w:rPr>
        <w:t>5</w:t>
      </w:r>
      <w:r w:rsidRPr="000E4E7B">
        <w:rPr>
          <w:rFonts w:eastAsia="Times New Roman"/>
          <w:szCs w:val="24"/>
          <w:vertAlign w:val="superscript"/>
        </w:rPr>
        <w:t>η</w:t>
      </w:r>
      <w:r w:rsidRPr="00627D74">
        <w:rPr>
          <w:rFonts w:eastAsia="Times New Roman"/>
          <w:szCs w:val="24"/>
        </w:rPr>
        <w:t xml:space="preserve"> Δεκεμβρίου του 2018 </w:t>
      </w:r>
      <w:r>
        <w:rPr>
          <w:rFonts w:eastAsia="Times New Roman"/>
          <w:szCs w:val="24"/>
        </w:rPr>
        <w:t>αντιστοίχως. Κ</w:t>
      </w:r>
      <w:r w:rsidRPr="00627D74">
        <w:rPr>
          <w:rFonts w:eastAsia="Times New Roman"/>
          <w:szCs w:val="24"/>
        </w:rPr>
        <w:t>ατόπιν τούτου ο</w:t>
      </w:r>
      <w:r>
        <w:rPr>
          <w:rFonts w:eastAsia="Times New Roman"/>
          <w:szCs w:val="24"/>
        </w:rPr>
        <w:t xml:space="preserve"> </w:t>
      </w:r>
      <w:r>
        <w:rPr>
          <w:rFonts w:eastAsia="Times New Roman"/>
          <w:szCs w:val="24"/>
        </w:rPr>
        <w:t>ο</w:t>
      </w:r>
      <w:r w:rsidRPr="00627D74">
        <w:rPr>
          <w:rFonts w:eastAsia="Times New Roman"/>
          <w:szCs w:val="24"/>
        </w:rPr>
        <w:t xml:space="preserve">ργανισμός όπως </w:t>
      </w:r>
      <w:r>
        <w:rPr>
          <w:rFonts w:eastAsia="Times New Roman"/>
          <w:szCs w:val="24"/>
        </w:rPr>
        <w:t xml:space="preserve">εκ του νόμου υποχρεούται, </w:t>
      </w:r>
      <w:r w:rsidRPr="00627D74">
        <w:rPr>
          <w:rFonts w:eastAsia="Times New Roman"/>
          <w:szCs w:val="24"/>
        </w:rPr>
        <w:t xml:space="preserve">προχώρησε στη σύνταξη των σχετικών διακηρύξεων διεξαγωγής πλειοδοτικού διαγωνισμού για την παραχώρηση </w:t>
      </w:r>
      <w:r>
        <w:rPr>
          <w:rFonts w:eastAsia="Times New Roman"/>
          <w:szCs w:val="24"/>
        </w:rPr>
        <w:t xml:space="preserve">των εν λόγω κτηρίων. </w:t>
      </w:r>
    </w:p>
    <w:p w14:paraId="31827B33" w14:textId="77777777" w:rsidR="00B16615" w:rsidRDefault="00FE494E">
      <w:pPr>
        <w:spacing w:line="600" w:lineRule="auto"/>
        <w:ind w:firstLine="720"/>
        <w:jc w:val="both"/>
        <w:rPr>
          <w:rFonts w:eastAsia="Times New Roman"/>
          <w:szCs w:val="24"/>
        </w:rPr>
      </w:pPr>
      <w:r>
        <w:rPr>
          <w:rFonts w:eastAsia="Times New Roman"/>
          <w:szCs w:val="24"/>
        </w:rPr>
        <w:t xml:space="preserve">Ο </w:t>
      </w:r>
      <w:r>
        <w:rPr>
          <w:rFonts w:eastAsia="Times New Roman"/>
          <w:szCs w:val="24"/>
        </w:rPr>
        <w:t>ο</w:t>
      </w:r>
      <w:r w:rsidRPr="00627D74">
        <w:rPr>
          <w:rFonts w:eastAsia="Times New Roman"/>
          <w:szCs w:val="24"/>
        </w:rPr>
        <w:t xml:space="preserve">ργανισμός του </w:t>
      </w:r>
      <w:r>
        <w:rPr>
          <w:rFonts w:eastAsia="Times New Roman"/>
          <w:szCs w:val="24"/>
        </w:rPr>
        <w:t>λ</w:t>
      </w:r>
      <w:r w:rsidRPr="00627D74">
        <w:rPr>
          <w:rFonts w:eastAsia="Times New Roman"/>
          <w:szCs w:val="24"/>
        </w:rPr>
        <w:t xml:space="preserve">ιμένα κατανοώντας το </w:t>
      </w:r>
      <w:r w:rsidRPr="00627D74">
        <w:rPr>
          <w:rFonts w:eastAsia="Times New Roman"/>
          <w:szCs w:val="24"/>
        </w:rPr>
        <w:t>πρόβλημα στέγασης των δύο ναυτικών ομίλων</w:t>
      </w:r>
      <w:r>
        <w:rPr>
          <w:rFonts w:eastAsia="Times New Roman"/>
          <w:szCs w:val="24"/>
        </w:rPr>
        <w:t>,</w:t>
      </w:r>
      <w:r w:rsidRPr="00627D74">
        <w:rPr>
          <w:rFonts w:eastAsia="Times New Roman"/>
          <w:szCs w:val="24"/>
        </w:rPr>
        <w:t xml:space="preserve"> φρόντισε ώστε μέσα στις διαγωνιστικές διαδικασίες να καλυφθούν οι γραφ</w:t>
      </w:r>
      <w:r>
        <w:rPr>
          <w:rFonts w:eastAsia="Times New Roman"/>
          <w:szCs w:val="24"/>
        </w:rPr>
        <w:t>εια</w:t>
      </w:r>
      <w:r w:rsidRPr="00627D74">
        <w:rPr>
          <w:rFonts w:eastAsia="Times New Roman"/>
          <w:szCs w:val="24"/>
        </w:rPr>
        <w:t xml:space="preserve">κές ανάγκες των ομίλων και έβαλε διάταξη </w:t>
      </w:r>
      <w:r>
        <w:rPr>
          <w:rFonts w:eastAsia="Times New Roman"/>
          <w:szCs w:val="24"/>
        </w:rPr>
        <w:t>-</w:t>
      </w:r>
      <w:r w:rsidRPr="00627D74">
        <w:rPr>
          <w:rFonts w:eastAsia="Times New Roman"/>
          <w:szCs w:val="24"/>
        </w:rPr>
        <w:t>σχετικό όρο δηλαδή</w:t>
      </w:r>
      <w:r>
        <w:rPr>
          <w:rFonts w:eastAsia="Times New Roman"/>
          <w:szCs w:val="24"/>
        </w:rPr>
        <w:t>-</w:t>
      </w:r>
      <w:r w:rsidRPr="00627D74">
        <w:rPr>
          <w:rFonts w:eastAsia="Times New Roman"/>
          <w:szCs w:val="24"/>
        </w:rPr>
        <w:t xml:space="preserve"> στις διακηρύξεις και συγκεκριμέ</w:t>
      </w:r>
      <w:r>
        <w:rPr>
          <w:rFonts w:eastAsia="Times New Roman"/>
          <w:szCs w:val="24"/>
        </w:rPr>
        <w:t>να στο άρθρο 8 των διακηρύξεων. Ε</w:t>
      </w:r>
      <w:r w:rsidRPr="00627D74">
        <w:rPr>
          <w:rFonts w:eastAsia="Times New Roman"/>
          <w:szCs w:val="24"/>
        </w:rPr>
        <w:t>κεί προβλέπετα</w:t>
      </w:r>
      <w:r w:rsidRPr="00627D74">
        <w:rPr>
          <w:rFonts w:eastAsia="Times New Roman"/>
          <w:szCs w:val="24"/>
        </w:rPr>
        <w:t xml:space="preserve">ι ρητά ότι θα διατίθεται από τον χρήστη καθορισμένος χώρος για τη στέγαση των γραφείων των ναυτικών ομίλων και του ΟΘΑΚ </w:t>
      </w:r>
      <w:r>
        <w:rPr>
          <w:rFonts w:eastAsia="Times New Roman"/>
          <w:szCs w:val="24"/>
        </w:rPr>
        <w:t>στα αντίστοιχα κτήρια. Α</w:t>
      </w:r>
      <w:r w:rsidRPr="00627D74">
        <w:rPr>
          <w:rFonts w:eastAsia="Times New Roman"/>
          <w:szCs w:val="24"/>
        </w:rPr>
        <w:t xml:space="preserve">πό το </w:t>
      </w:r>
      <w:r>
        <w:rPr>
          <w:rFonts w:eastAsia="Times New Roman"/>
          <w:szCs w:val="24"/>
        </w:rPr>
        <w:t>γεγονός αυτό καταδεικνύεται σ</w:t>
      </w:r>
      <w:r w:rsidRPr="00627D74">
        <w:rPr>
          <w:rFonts w:eastAsia="Times New Roman"/>
          <w:szCs w:val="24"/>
        </w:rPr>
        <w:t>αφώς ότι όχι μόνο δεν</w:t>
      </w:r>
      <w:r>
        <w:rPr>
          <w:rFonts w:eastAsia="Times New Roman"/>
          <w:szCs w:val="24"/>
        </w:rPr>
        <w:t xml:space="preserve"> υπάρχει πρόθεση εκ μέρους του </w:t>
      </w:r>
      <w:r>
        <w:rPr>
          <w:rFonts w:eastAsia="Times New Roman"/>
          <w:szCs w:val="24"/>
        </w:rPr>
        <w:t>ο</w:t>
      </w:r>
      <w:r w:rsidRPr="00627D74">
        <w:rPr>
          <w:rFonts w:eastAsia="Times New Roman"/>
          <w:szCs w:val="24"/>
        </w:rPr>
        <w:t>ργανισμού να εκδι</w:t>
      </w:r>
      <w:r>
        <w:rPr>
          <w:rFonts w:eastAsia="Times New Roman"/>
          <w:szCs w:val="24"/>
        </w:rPr>
        <w:t>ώξει το</w:t>
      </w:r>
      <w:r>
        <w:rPr>
          <w:rFonts w:eastAsia="Times New Roman"/>
          <w:szCs w:val="24"/>
        </w:rPr>
        <w:t xml:space="preserve">υς ομίλους από τα κτήρια </w:t>
      </w:r>
      <w:r w:rsidRPr="00627D74">
        <w:rPr>
          <w:rFonts w:eastAsia="Times New Roman"/>
          <w:szCs w:val="24"/>
        </w:rPr>
        <w:t>αλλά αντιθέτως διασφαλίζει την παραμονή του</w:t>
      </w:r>
      <w:r>
        <w:rPr>
          <w:rFonts w:eastAsia="Times New Roman"/>
          <w:szCs w:val="24"/>
        </w:rPr>
        <w:t>ς</w:t>
      </w:r>
      <w:r w:rsidRPr="00627D74">
        <w:rPr>
          <w:rFonts w:eastAsia="Times New Roman"/>
          <w:szCs w:val="24"/>
        </w:rPr>
        <w:t xml:space="preserve"> σε αυτά και μάλιστα χωρίς καταβολή τιμήματος</w:t>
      </w:r>
      <w:r>
        <w:rPr>
          <w:rFonts w:eastAsia="Times New Roman"/>
          <w:szCs w:val="24"/>
        </w:rPr>
        <w:t>.</w:t>
      </w:r>
    </w:p>
    <w:p w14:paraId="31827B34" w14:textId="77777777" w:rsidR="00B16615" w:rsidRDefault="00FE494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w:t>
      </w:r>
      <w:r w:rsidRPr="00627D74">
        <w:rPr>
          <w:rFonts w:eastAsia="Times New Roman"/>
          <w:szCs w:val="24"/>
        </w:rPr>
        <w:t>ρίστε</w:t>
      </w:r>
      <w:r>
        <w:rPr>
          <w:rFonts w:eastAsia="Times New Roman"/>
          <w:szCs w:val="24"/>
        </w:rPr>
        <w:t>, κύριε Παναγιωτόπουλε, έχετε τον λόγο.</w:t>
      </w:r>
    </w:p>
    <w:p w14:paraId="31827B35" w14:textId="77777777" w:rsidR="00B16615" w:rsidRDefault="00FE494E">
      <w:pPr>
        <w:spacing w:line="600" w:lineRule="auto"/>
        <w:ind w:firstLine="720"/>
        <w:jc w:val="both"/>
        <w:rPr>
          <w:rFonts w:eastAsia="Times New Roman"/>
          <w:szCs w:val="24"/>
        </w:rPr>
      </w:pPr>
      <w:r w:rsidRPr="00B70179">
        <w:rPr>
          <w:rFonts w:eastAsia="Times New Roman"/>
          <w:b/>
          <w:szCs w:val="24"/>
        </w:rPr>
        <w:lastRenderedPageBreak/>
        <w:t>ΝΙΚΟΛΑΟΣ ΠΑΝΑΓΙΩΤΟΠΟΥΛΟΣ:</w:t>
      </w:r>
      <w:r>
        <w:rPr>
          <w:rFonts w:eastAsia="Times New Roman"/>
          <w:szCs w:val="24"/>
        </w:rPr>
        <w:t xml:space="preserve"> Κύριε Υπουργέ, </w:t>
      </w:r>
      <w:r w:rsidRPr="00627D74">
        <w:rPr>
          <w:rFonts w:eastAsia="Times New Roman"/>
          <w:szCs w:val="24"/>
        </w:rPr>
        <w:t xml:space="preserve">μας είπατε ότι </w:t>
      </w:r>
      <w:r>
        <w:rPr>
          <w:rFonts w:eastAsia="Times New Roman"/>
          <w:szCs w:val="24"/>
        </w:rPr>
        <w:t>στο</w:t>
      </w:r>
      <w:r w:rsidRPr="00627D74">
        <w:rPr>
          <w:rFonts w:eastAsia="Times New Roman"/>
          <w:szCs w:val="24"/>
        </w:rPr>
        <w:t xml:space="preserve">ν </w:t>
      </w:r>
      <w:r w:rsidRPr="00627D74">
        <w:rPr>
          <w:rFonts w:eastAsia="Times New Roman"/>
          <w:szCs w:val="24"/>
        </w:rPr>
        <w:t xml:space="preserve">διαγωνισμό θα προστεθεί </w:t>
      </w:r>
      <w:r>
        <w:rPr>
          <w:rFonts w:eastAsia="Times New Roman"/>
          <w:szCs w:val="24"/>
        </w:rPr>
        <w:t xml:space="preserve">ειδικός όρος με μέριμνα του </w:t>
      </w:r>
      <w:r>
        <w:rPr>
          <w:rFonts w:eastAsia="Times New Roman"/>
          <w:szCs w:val="24"/>
        </w:rPr>
        <w:t>ο</w:t>
      </w:r>
      <w:r w:rsidRPr="00627D74">
        <w:rPr>
          <w:rFonts w:eastAsia="Times New Roman"/>
          <w:szCs w:val="24"/>
        </w:rPr>
        <w:t xml:space="preserve">ργανισμού </w:t>
      </w:r>
      <w:r>
        <w:rPr>
          <w:rFonts w:eastAsia="Times New Roman"/>
          <w:szCs w:val="24"/>
        </w:rPr>
        <w:t>λ</w:t>
      </w:r>
      <w:r w:rsidRPr="00627D74">
        <w:rPr>
          <w:rFonts w:eastAsia="Times New Roman"/>
          <w:szCs w:val="24"/>
        </w:rPr>
        <w:t>ιμένα</w:t>
      </w:r>
      <w:r>
        <w:rPr>
          <w:rFonts w:eastAsia="Times New Roman"/>
          <w:szCs w:val="24"/>
        </w:rPr>
        <w:t>,</w:t>
      </w:r>
      <w:r w:rsidRPr="00627D74">
        <w:rPr>
          <w:rFonts w:eastAsia="Times New Roman"/>
          <w:szCs w:val="24"/>
        </w:rPr>
        <w:t xml:space="preserve"> </w:t>
      </w:r>
      <w:r>
        <w:rPr>
          <w:rFonts w:eastAsia="Times New Roman"/>
          <w:szCs w:val="24"/>
        </w:rPr>
        <w:t>με τον οποίο</w:t>
      </w:r>
      <w:r w:rsidRPr="00627D74">
        <w:rPr>
          <w:rFonts w:eastAsia="Times New Roman"/>
          <w:szCs w:val="24"/>
        </w:rPr>
        <w:t xml:space="preserve"> θα διασφαλίζεται η </w:t>
      </w:r>
      <w:r>
        <w:rPr>
          <w:rFonts w:eastAsia="Times New Roman"/>
          <w:szCs w:val="24"/>
        </w:rPr>
        <w:t>στέγαση των σ</w:t>
      </w:r>
      <w:r w:rsidRPr="00627D74">
        <w:rPr>
          <w:rFonts w:eastAsia="Times New Roman"/>
          <w:szCs w:val="24"/>
        </w:rPr>
        <w:t xml:space="preserve">ωματείων στα γραφεία στα οποία στεγάζονταν και μέχρι πρότινος και </w:t>
      </w:r>
      <w:r>
        <w:rPr>
          <w:rFonts w:eastAsia="Times New Roman"/>
          <w:szCs w:val="24"/>
        </w:rPr>
        <w:t xml:space="preserve">στα οποία εξακολουθούν να στεγάζονται. </w:t>
      </w:r>
    </w:p>
    <w:p w14:paraId="31827B36" w14:textId="77777777" w:rsidR="00B16615" w:rsidRDefault="00FE494E">
      <w:pPr>
        <w:spacing w:line="600" w:lineRule="auto"/>
        <w:ind w:firstLine="720"/>
        <w:jc w:val="both"/>
        <w:rPr>
          <w:rFonts w:eastAsia="Times New Roman"/>
          <w:szCs w:val="24"/>
        </w:rPr>
      </w:pPr>
      <w:r w:rsidRPr="00627D74">
        <w:rPr>
          <w:rFonts w:eastAsia="Times New Roman"/>
          <w:szCs w:val="24"/>
        </w:rPr>
        <w:t>Αυτό</w:t>
      </w:r>
      <w:r>
        <w:rPr>
          <w:rFonts w:eastAsia="Times New Roman"/>
          <w:szCs w:val="24"/>
        </w:rPr>
        <w:t>,</w:t>
      </w:r>
      <w:r w:rsidRPr="00627D74">
        <w:rPr>
          <w:rFonts w:eastAsia="Times New Roman"/>
          <w:szCs w:val="24"/>
        </w:rPr>
        <w:t xml:space="preserve"> </w:t>
      </w:r>
      <w:r>
        <w:rPr>
          <w:rFonts w:eastAsia="Times New Roman"/>
          <w:szCs w:val="24"/>
        </w:rPr>
        <w:t>όμως, δεν είναι το βασικό πρ</w:t>
      </w:r>
      <w:r>
        <w:rPr>
          <w:rFonts w:eastAsia="Times New Roman"/>
          <w:szCs w:val="24"/>
        </w:rPr>
        <w:t>όβλημα. Το</w:t>
      </w:r>
      <w:r w:rsidRPr="00627D74">
        <w:rPr>
          <w:rFonts w:eastAsia="Times New Roman"/>
          <w:szCs w:val="24"/>
        </w:rPr>
        <w:t xml:space="preserve"> βασικό πρόβλημα είναι ότι από τη Δευτέρα και εφόσον εξελιχθεί ο διαγωνισμός</w:t>
      </w:r>
      <w:r>
        <w:rPr>
          <w:rFonts w:eastAsia="Times New Roman"/>
          <w:szCs w:val="24"/>
        </w:rPr>
        <w:t>,</w:t>
      </w:r>
      <w:r w:rsidRPr="00627D74">
        <w:rPr>
          <w:rFonts w:eastAsia="Times New Roman"/>
          <w:szCs w:val="24"/>
        </w:rPr>
        <w:t xml:space="preserve"> υπάρξει πλειοδότης και αναλάβει </w:t>
      </w:r>
      <w:r>
        <w:rPr>
          <w:rFonts w:eastAsia="Times New Roman"/>
          <w:szCs w:val="24"/>
        </w:rPr>
        <w:t>αυτός,</w:t>
      </w:r>
      <w:r w:rsidRPr="00627D74">
        <w:rPr>
          <w:rFonts w:eastAsia="Times New Roman"/>
          <w:szCs w:val="24"/>
        </w:rPr>
        <w:t xml:space="preserve"> πλέον τα σωματεία θα πάψουν οριστικά και αμετάκλητα να αποκομίζουν το </w:t>
      </w:r>
      <w:r>
        <w:rPr>
          <w:rFonts w:eastAsia="Times New Roman"/>
          <w:szCs w:val="24"/>
        </w:rPr>
        <w:t xml:space="preserve">έσοδο από την εκμετάλλευση με όρους </w:t>
      </w:r>
      <w:r w:rsidRPr="00627D74">
        <w:rPr>
          <w:rFonts w:eastAsia="Times New Roman"/>
          <w:szCs w:val="24"/>
        </w:rPr>
        <w:t>εκμίσθωσης</w:t>
      </w:r>
      <w:r>
        <w:rPr>
          <w:rFonts w:eastAsia="Times New Roman"/>
          <w:szCs w:val="24"/>
        </w:rPr>
        <w:t>,</w:t>
      </w:r>
      <w:r w:rsidRPr="00627D74">
        <w:rPr>
          <w:rFonts w:eastAsia="Times New Roman"/>
          <w:szCs w:val="24"/>
        </w:rPr>
        <w:t xml:space="preserve"> κατά κάποιο</w:t>
      </w:r>
      <w:r w:rsidRPr="00627D74">
        <w:rPr>
          <w:rFonts w:eastAsia="Times New Roman"/>
          <w:szCs w:val="24"/>
        </w:rPr>
        <w:t xml:space="preserve"> τρόπο</w:t>
      </w:r>
      <w:r>
        <w:rPr>
          <w:rFonts w:eastAsia="Times New Roman"/>
          <w:szCs w:val="24"/>
        </w:rPr>
        <w:t>,</w:t>
      </w:r>
      <w:r w:rsidRPr="00627D74">
        <w:rPr>
          <w:rFonts w:eastAsia="Times New Roman"/>
          <w:szCs w:val="24"/>
        </w:rPr>
        <w:t xml:space="preserve"> των δύο αυτών </w:t>
      </w:r>
      <w:r>
        <w:rPr>
          <w:rFonts w:eastAsia="Times New Roman"/>
          <w:szCs w:val="24"/>
        </w:rPr>
        <w:t>κτηρίων.</w:t>
      </w:r>
    </w:p>
    <w:p w14:paraId="31827B37"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Αυτό είναι το βασικό πρόβλημα</w:t>
      </w:r>
      <w:r w:rsidRPr="00870061">
        <w:rPr>
          <w:rFonts w:eastAsia="Times New Roman" w:cs="Times New Roman"/>
          <w:szCs w:val="24"/>
        </w:rPr>
        <w:t>.</w:t>
      </w:r>
      <w:r>
        <w:rPr>
          <w:rFonts w:eastAsia="Times New Roman" w:cs="Times New Roman"/>
          <w:szCs w:val="24"/>
        </w:rPr>
        <w:t xml:space="preserve"> Χωρίς αυτό το βασικό για τη λειτουργία τους έσοδο θα κινδυνεύσουν με διάλυση. Και το θέμα που σας έθεσα στη συνάντηση που είχαμε στις 10 Δεκεμβρίου</w:t>
      </w:r>
      <w:r>
        <w:rPr>
          <w:rFonts w:eastAsia="Times New Roman" w:cs="Times New Roman"/>
          <w:szCs w:val="24"/>
        </w:rPr>
        <w:t>,</w:t>
      </w:r>
      <w:r>
        <w:rPr>
          <w:rFonts w:eastAsia="Times New Roman" w:cs="Times New Roman"/>
          <w:szCs w:val="24"/>
        </w:rPr>
        <w:t xml:space="preserve"> είναι πώς θα αποτραπεί αυτή η δυσμενέστατη εξέλιξη. Δεν είναι τόσο τα γραφεία.</w:t>
      </w:r>
    </w:p>
    <w:p w14:paraId="31827B38"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Στο κάτω-κάτω κάποιος θα μπορούσε να πει τι θα γίνει</w:t>
      </w:r>
      <w:r>
        <w:rPr>
          <w:rFonts w:eastAsia="Times New Roman" w:cs="Times New Roman"/>
          <w:szCs w:val="24"/>
        </w:rPr>
        <w:t>,</w:t>
      </w:r>
      <w:r>
        <w:rPr>
          <w:rFonts w:eastAsia="Times New Roman" w:cs="Times New Roman"/>
          <w:szCs w:val="24"/>
        </w:rPr>
        <w:t xml:space="preserve"> αν ο νέος πλειοδότης, ο νέος χρήστης ή οι παρόντες, αυτοί που </w:t>
      </w:r>
      <w:r>
        <w:rPr>
          <w:rFonts w:eastAsia="Times New Roman" w:cs="Times New Roman"/>
          <w:szCs w:val="24"/>
        </w:rPr>
        <w:lastRenderedPageBreak/>
        <w:t>υπάρχουν τώρα, πλειοδοτήσουν στον διαγωνισμό. Είναι μια άλλη</w:t>
      </w:r>
      <w:r>
        <w:rPr>
          <w:rFonts w:eastAsia="Times New Roman" w:cs="Times New Roman"/>
          <w:szCs w:val="24"/>
        </w:rPr>
        <w:t xml:space="preserve"> διάσταση αυτή, κάποιου επιχειρηματία ο οποίος ξαφνικά καλείται να συμμετάσχει στον διαγωνισμό και αν δεν πλειοδοτήσει, να τα μαζεύει και να φύγει, ακυρώνοντας την επένδυση που έχει κάνει, δημιουργώντας καταστήματα υγειονομικού ενδιαφέροντος στους χώρους, </w:t>
      </w:r>
      <w:r>
        <w:rPr>
          <w:rFonts w:eastAsia="Times New Roman" w:cs="Times New Roman"/>
          <w:szCs w:val="24"/>
        </w:rPr>
        <w:t>στα κτήρια εκείνα.</w:t>
      </w:r>
    </w:p>
    <w:p w14:paraId="31827B39"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Αν, λοιπόν, χάσουν αυτό το έσοδο, χάνονται κυριολεκτικά. Κανένας νομίζω</w:t>
      </w:r>
      <w:r>
        <w:rPr>
          <w:rFonts w:eastAsia="Times New Roman" w:cs="Times New Roman"/>
          <w:szCs w:val="24"/>
        </w:rPr>
        <w:t>,</w:t>
      </w:r>
      <w:r>
        <w:rPr>
          <w:rFonts w:eastAsia="Times New Roman" w:cs="Times New Roman"/>
          <w:szCs w:val="24"/>
        </w:rPr>
        <w:t xml:space="preserve"> δεν μπορεί να εξασφαλίσει ότι ο νέος χρήστης θα μπορεί να σεβαστεί αυτή την πρόβλεψη</w:t>
      </w:r>
      <w:r>
        <w:rPr>
          <w:rFonts w:eastAsia="Times New Roman" w:cs="Times New Roman"/>
          <w:szCs w:val="24"/>
        </w:rPr>
        <w:t>,</w:t>
      </w:r>
      <w:r>
        <w:rPr>
          <w:rFonts w:eastAsia="Times New Roman" w:cs="Times New Roman"/>
          <w:szCs w:val="24"/>
        </w:rPr>
        <w:t xml:space="preserve"> και να παρέχει τα γραφεία στέγασης της έδρας στην ουσία των δύο σωματείων. Αυτ</w:t>
      </w:r>
      <w:r>
        <w:rPr>
          <w:rFonts w:eastAsia="Times New Roman" w:cs="Times New Roman"/>
          <w:szCs w:val="24"/>
        </w:rPr>
        <w:t>ό είναι ένα άλλο θέμα όμως. Τα σωματεία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καίγονται και ανησυχούν πάρα πολύ, διότι θα χάσουν από τη Δευτέρα και μετά</w:t>
      </w:r>
      <w:r>
        <w:rPr>
          <w:rFonts w:eastAsia="Times New Roman" w:cs="Times New Roman"/>
          <w:szCs w:val="24"/>
        </w:rPr>
        <w:t>,</w:t>
      </w:r>
      <w:r>
        <w:rPr>
          <w:rFonts w:eastAsia="Times New Roman" w:cs="Times New Roman"/>
          <w:szCs w:val="24"/>
        </w:rPr>
        <w:t xml:space="preserve"> το βασικό</w:t>
      </w:r>
      <w:r w:rsidRPr="00D60BFF">
        <w:rPr>
          <w:rFonts w:eastAsia="Times New Roman" w:cs="Times New Roman"/>
          <w:szCs w:val="24"/>
        </w:rPr>
        <w:t xml:space="preserve"> έσοδο που τους επέτρεπε να λειτουργούν</w:t>
      </w:r>
      <w:r>
        <w:rPr>
          <w:rFonts w:eastAsia="Times New Roman" w:cs="Times New Roman"/>
          <w:szCs w:val="24"/>
        </w:rPr>
        <w:t>.</w:t>
      </w:r>
    </w:p>
    <w:p w14:paraId="31827B3A" w14:textId="77777777" w:rsidR="00B16615" w:rsidRDefault="00FE494E">
      <w:pPr>
        <w:spacing w:line="600" w:lineRule="auto"/>
        <w:ind w:firstLine="720"/>
        <w:jc w:val="both"/>
        <w:rPr>
          <w:rFonts w:eastAsia="Times New Roman" w:cs="Times New Roman"/>
          <w:szCs w:val="24"/>
        </w:rPr>
      </w:pPr>
      <w:r w:rsidRPr="00D60BFF">
        <w:rPr>
          <w:rFonts w:eastAsia="Times New Roman" w:cs="Times New Roman"/>
          <w:szCs w:val="24"/>
        </w:rPr>
        <w:t xml:space="preserve">Είχαμε </w:t>
      </w:r>
      <w:r>
        <w:rPr>
          <w:rFonts w:eastAsia="Times New Roman" w:cs="Times New Roman"/>
          <w:szCs w:val="24"/>
        </w:rPr>
        <w:t>κάνει λόγο στο Υπουργείο για μια νομοθετική ρύθμιση</w:t>
      </w:r>
      <w:r>
        <w:rPr>
          <w:rFonts w:eastAsia="Times New Roman" w:cs="Times New Roman"/>
          <w:szCs w:val="24"/>
        </w:rPr>
        <w:t>,</w:t>
      </w:r>
      <w:r>
        <w:rPr>
          <w:rFonts w:eastAsia="Times New Roman" w:cs="Times New Roman"/>
          <w:szCs w:val="24"/>
        </w:rPr>
        <w:t xml:space="preserve"> διά</w:t>
      </w:r>
      <w:r w:rsidRPr="00D60BFF">
        <w:rPr>
          <w:rFonts w:eastAsia="Times New Roman" w:cs="Times New Roman"/>
          <w:szCs w:val="24"/>
        </w:rPr>
        <w:t xml:space="preserve"> της οποίας θα</w:t>
      </w:r>
      <w:r w:rsidRPr="00D60BFF">
        <w:rPr>
          <w:rFonts w:eastAsia="Times New Roman" w:cs="Times New Roman"/>
          <w:szCs w:val="24"/>
        </w:rPr>
        <w:t xml:space="preserve"> καταβ</w:t>
      </w:r>
      <w:r>
        <w:rPr>
          <w:rFonts w:eastAsia="Times New Roman" w:cs="Times New Roman"/>
          <w:szCs w:val="24"/>
        </w:rPr>
        <w:t>αλλόταν</w:t>
      </w:r>
      <w:r w:rsidRPr="00D60BFF">
        <w:rPr>
          <w:rFonts w:eastAsia="Times New Roman" w:cs="Times New Roman"/>
          <w:szCs w:val="24"/>
        </w:rPr>
        <w:t xml:space="preserve"> μ</w:t>
      </w:r>
      <w:r>
        <w:rPr>
          <w:rFonts w:eastAsia="Times New Roman" w:cs="Times New Roman"/>
          <w:szCs w:val="24"/>
        </w:rPr>
        <w:t>ι</w:t>
      </w:r>
      <w:r w:rsidRPr="00D60BFF">
        <w:rPr>
          <w:rFonts w:eastAsia="Times New Roman" w:cs="Times New Roman"/>
          <w:szCs w:val="24"/>
        </w:rPr>
        <w:t xml:space="preserve">α αποζημίωση χρήσης για τις δαπάνες ανέγερσης των δύο </w:t>
      </w:r>
      <w:r w:rsidRPr="00D60BFF">
        <w:rPr>
          <w:rFonts w:eastAsia="Times New Roman" w:cs="Times New Roman"/>
          <w:szCs w:val="24"/>
        </w:rPr>
        <w:t>κτ</w:t>
      </w:r>
      <w:r>
        <w:rPr>
          <w:rFonts w:eastAsia="Times New Roman" w:cs="Times New Roman"/>
          <w:szCs w:val="24"/>
        </w:rPr>
        <w:t>η</w:t>
      </w:r>
      <w:r w:rsidRPr="00D60BFF">
        <w:rPr>
          <w:rFonts w:eastAsia="Times New Roman" w:cs="Times New Roman"/>
          <w:szCs w:val="24"/>
        </w:rPr>
        <w:t>ρίω</w:t>
      </w:r>
      <w:r>
        <w:rPr>
          <w:rFonts w:eastAsia="Times New Roman" w:cs="Times New Roman"/>
          <w:szCs w:val="24"/>
        </w:rPr>
        <w:t>ν</w:t>
      </w:r>
      <w:r>
        <w:rPr>
          <w:rFonts w:eastAsia="Times New Roman" w:cs="Times New Roman"/>
          <w:szCs w:val="24"/>
        </w:rPr>
        <w:t>, δεδομένου ό</w:t>
      </w:r>
      <w:r w:rsidRPr="00D60BFF">
        <w:rPr>
          <w:rFonts w:eastAsia="Times New Roman" w:cs="Times New Roman"/>
          <w:szCs w:val="24"/>
        </w:rPr>
        <w:t>τι αυτές καλύφθηκαν αποκλειστικά από τα σωματεία</w:t>
      </w:r>
      <w:r>
        <w:rPr>
          <w:rFonts w:eastAsia="Times New Roman" w:cs="Times New Roman"/>
          <w:szCs w:val="24"/>
        </w:rPr>
        <w:t>.</w:t>
      </w:r>
      <w:r w:rsidRPr="00D60BFF">
        <w:rPr>
          <w:rFonts w:eastAsia="Times New Roman" w:cs="Times New Roman"/>
          <w:szCs w:val="24"/>
        </w:rPr>
        <w:t xml:space="preserve"> Δυστυχώ</w:t>
      </w:r>
      <w:r>
        <w:rPr>
          <w:rFonts w:eastAsia="Times New Roman" w:cs="Times New Roman"/>
          <w:szCs w:val="24"/>
        </w:rPr>
        <w:t>ς</w:t>
      </w:r>
      <w:r w:rsidRPr="00D60BFF">
        <w:rPr>
          <w:rFonts w:eastAsia="Times New Roman" w:cs="Times New Roman"/>
          <w:szCs w:val="24"/>
        </w:rPr>
        <w:t xml:space="preserve"> η ρύθμιση αυτή δεν ήρθε</w:t>
      </w:r>
      <w:r>
        <w:rPr>
          <w:rFonts w:eastAsia="Times New Roman" w:cs="Times New Roman"/>
          <w:szCs w:val="24"/>
        </w:rPr>
        <w:t>.</w:t>
      </w:r>
    </w:p>
    <w:p w14:paraId="31827B3B"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lastRenderedPageBreak/>
        <w:t>Εδώ θα πω ότι χάσαμε μι</w:t>
      </w:r>
      <w:r w:rsidRPr="00D60BFF">
        <w:rPr>
          <w:rFonts w:eastAsia="Times New Roman" w:cs="Times New Roman"/>
          <w:szCs w:val="24"/>
        </w:rPr>
        <w:t>α πάρα πολύ καλή ευκαιρία</w:t>
      </w:r>
      <w:r>
        <w:rPr>
          <w:rFonts w:eastAsia="Times New Roman" w:cs="Times New Roman"/>
          <w:szCs w:val="24"/>
        </w:rPr>
        <w:t>,</w:t>
      </w:r>
      <w:r w:rsidRPr="00D60BFF">
        <w:rPr>
          <w:rFonts w:eastAsia="Times New Roman" w:cs="Times New Roman"/>
          <w:szCs w:val="24"/>
        </w:rPr>
        <w:t xml:space="preserve"> δεδομένου ότι χθες συζητήθηκε εδ</w:t>
      </w:r>
      <w:r w:rsidRPr="00D60BFF">
        <w:rPr>
          <w:rFonts w:eastAsia="Times New Roman" w:cs="Times New Roman"/>
          <w:szCs w:val="24"/>
        </w:rPr>
        <w:t>ώ στην</w:t>
      </w:r>
      <w:r>
        <w:rPr>
          <w:rFonts w:eastAsia="Times New Roman" w:cs="Times New Roman"/>
          <w:szCs w:val="24"/>
        </w:rPr>
        <w:t xml:space="preserve"> Ολομέλεια</w:t>
      </w:r>
      <w:r w:rsidRPr="00D60BFF">
        <w:rPr>
          <w:rFonts w:eastAsia="Times New Roman" w:cs="Times New Roman"/>
          <w:szCs w:val="24"/>
        </w:rPr>
        <w:t xml:space="preserve"> της Βουλής δικό σας νομοσχ</w:t>
      </w:r>
      <w:r>
        <w:rPr>
          <w:rFonts w:eastAsia="Times New Roman" w:cs="Times New Roman"/>
          <w:szCs w:val="24"/>
        </w:rPr>
        <w:t>έδιο,</w:t>
      </w:r>
      <w:r w:rsidRPr="00D60BFF">
        <w:rPr>
          <w:rFonts w:eastAsia="Times New Roman" w:cs="Times New Roman"/>
          <w:szCs w:val="24"/>
        </w:rPr>
        <w:t xml:space="preserve"> </w:t>
      </w:r>
      <w:r>
        <w:rPr>
          <w:rFonts w:eastAsia="Times New Roman" w:cs="Times New Roman"/>
          <w:szCs w:val="24"/>
        </w:rPr>
        <w:t>του Υ</w:t>
      </w:r>
      <w:r w:rsidRPr="00D60BFF">
        <w:rPr>
          <w:rFonts w:eastAsia="Times New Roman" w:cs="Times New Roman"/>
          <w:szCs w:val="24"/>
        </w:rPr>
        <w:t>πουργείου Ναυτιλίας</w:t>
      </w:r>
      <w:r>
        <w:rPr>
          <w:rFonts w:eastAsia="Times New Roman" w:cs="Times New Roman"/>
          <w:szCs w:val="24"/>
        </w:rPr>
        <w:t>,</w:t>
      </w:r>
      <w:r w:rsidRPr="00D60BFF">
        <w:rPr>
          <w:rFonts w:eastAsia="Times New Roman" w:cs="Times New Roman"/>
          <w:szCs w:val="24"/>
        </w:rPr>
        <w:t xml:space="preserve"> σχετικά με την κύρωση </w:t>
      </w:r>
      <w:r>
        <w:rPr>
          <w:rFonts w:eastAsia="Times New Roman" w:cs="Times New Roman"/>
          <w:szCs w:val="24"/>
        </w:rPr>
        <w:t>σ</w:t>
      </w:r>
      <w:r w:rsidRPr="00D60BFF">
        <w:rPr>
          <w:rFonts w:eastAsia="Times New Roman" w:cs="Times New Roman"/>
          <w:szCs w:val="24"/>
        </w:rPr>
        <w:t xml:space="preserve">ύμβασης </w:t>
      </w:r>
      <w:r>
        <w:rPr>
          <w:rFonts w:eastAsia="Times New Roman" w:cs="Times New Roman"/>
          <w:szCs w:val="24"/>
        </w:rPr>
        <w:t>π</w:t>
      </w:r>
      <w:r w:rsidRPr="00D60BFF">
        <w:rPr>
          <w:rFonts w:eastAsia="Times New Roman" w:cs="Times New Roman"/>
          <w:szCs w:val="24"/>
        </w:rPr>
        <w:t xml:space="preserve">αραχώρησης </w:t>
      </w:r>
      <w:r>
        <w:rPr>
          <w:rFonts w:eastAsia="Times New Roman" w:cs="Times New Roman"/>
          <w:szCs w:val="24"/>
        </w:rPr>
        <w:t>τμημάτων</w:t>
      </w:r>
      <w:r w:rsidRPr="00D60BFF">
        <w:rPr>
          <w:rFonts w:eastAsia="Times New Roman" w:cs="Times New Roman"/>
          <w:szCs w:val="24"/>
        </w:rPr>
        <w:t xml:space="preserve"> των </w:t>
      </w:r>
      <w:r>
        <w:rPr>
          <w:rFonts w:eastAsia="Times New Roman" w:cs="Times New Roman"/>
          <w:szCs w:val="24"/>
        </w:rPr>
        <w:t xml:space="preserve">δέκα </w:t>
      </w:r>
      <w:r w:rsidRPr="00D60BFF">
        <w:rPr>
          <w:rFonts w:eastAsia="Times New Roman" w:cs="Times New Roman"/>
          <w:szCs w:val="24"/>
        </w:rPr>
        <w:t>λιμ</w:t>
      </w:r>
      <w:r>
        <w:rPr>
          <w:rFonts w:eastAsia="Times New Roman" w:cs="Times New Roman"/>
          <w:szCs w:val="24"/>
        </w:rPr>
        <w:t>ανιών</w:t>
      </w:r>
      <w:r w:rsidRPr="00D60BFF">
        <w:rPr>
          <w:rFonts w:eastAsia="Times New Roman" w:cs="Times New Roman"/>
          <w:szCs w:val="24"/>
        </w:rPr>
        <w:t xml:space="preserve"> της χώρας</w:t>
      </w:r>
      <w:r>
        <w:rPr>
          <w:rFonts w:eastAsia="Times New Roman" w:cs="Times New Roman"/>
          <w:szCs w:val="24"/>
        </w:rPr>
        <w:t>,</w:t>
      </w:r>
      <w:r w:rsidRPr="00D60BFF">
        <w:rPr>
          <w:rFonts w:eastAsia="Times New Roman" w:cs="Times New Roman"/>
          <w:szCs w:val="24"/>
        </w:rPr>
        <w:t xml:space="preserve"> μεταξύ των οποίων και του </w:t>
      </w:r>
      <w:r>
        <w:rPr>
          <w:rFonts w:eastAsia="Times New Roman" w:cs="Times New Roman"/>
          <w:szCs w:val="24"/>
        </w:rPr>
        <w:t>λ</w:t>
      </w:r>
      <w:r w:rsidRPr="00D60BFF">
        <w:rPr>
          <w:rFonts w:eastAsia="Times New Roman" w:cs="Times New Roman"/>
          <w:szCs w:val="24"/>
        </w:rPr>
        <w:t>ιμένος Καβάλας</w:t>
      </w:r>
      <w:r>
        <w:rPr>
          <w:rFonts w:eastAsia="Times New Roman" w:cs="Times New Roman"/>
          <w:szCs w:val="24"/>
        </w:rPr>
        <w:t>, ανάμεσα στο ε</w:t>
      </w:r>
      <w:r w:rsidRPr="00D60BFF">
        <w:rPr>
          <w:rFonts w:eastAsia="Times New Roman" w:cs="Times New Roman"/>
          <w:szCs w:val="24"/>
        </w:rPr>
        <w:t xml:space="preserve">λληνικό </w:t>
      </w:r>
      <w:r>
        <w:rPr>
          <w:rFonts w:eastAsia="Times New Roman" w:cs="Times New Roman"/>
          <w:szCs w:val="24"/>
        </w:rPr>
        <w:t>δ</w:t>
      </w:r>
      <w:r w:rsidRPr="00D60BFF">
        <w:rPr>
          <w:rFonts w:eastAsia="Times New Roman" w:cs="Times New Roman"/>
          <w:szCs w:val="24"/>
        </w:rPr>
        <w:t xml:space="preserve">ημόσιο και τους οικείους </w:t>
      </w:r>
      <w:r>
        <w:rPr>
          <w:rFonts w:eastAsia="Times New Roman" w:cs="Times New Roman"/>
          <w:szCs w:val="24"/>
        </w:rPr>
        <w:t>ο</w:t>
      </w:r>
      <w:r w:rsidRPr="00D60BFF">
        <w:rPr>
          <w:rFonts w:eastAsia="Times New Roman" w:cs="Times New Roman"/>
          <w:szCs w:val="24"/>
        </w:rPr>
        <w:t xml:space="preserve">ργανισμούς </w:t>
      </w:r>
      <w:r>
        <w:rPr>
          <w:rFonts w:eastAsia="Times New Roman" w:cs="Times New Roman"/>
          <w:szCs w:val="24"/>
        </w:rPr>
        <w:t>λ</w:t>
      </w:r>
      <w:r w:rsidRPr="00D60BFF">
        <w:rPr>
          <w:rFonts w:eastAsia="Times New Roman" w:cs="Times New Roman"/>
          <w:szCs w:val="24"/>
        </w:rPr>
        <w:t>ιμένος</w:t>
      </w:r>
      <w:r>
        <w:rPr>
          <w:rFonts w:eastAsia="Times New Roman" w:cs="Times New Roman"/>
          <w:szCs w:val="24"/>
        </w:rPr>
        <w:t>,</w:t>
      </w:r>
      <w:r w:rsidRPr="00D60BFF">
        <w:rPr>
          <w:rFonts w:eastAsia="Times New Roman" w:cs="Times New Roman"/>
          <w:szCs w:val="24"/>
        </w:rPr>
        <w:t xml:space="preserve"> έτσι ώστε να εκμεταλλευτεί </w:t>
      </w:r>
      <w:r>
        <w:rPr>
          <w:rFonts w:eastAsia="Times New Roman" w:cs="Times New Roman"/>
          <w:szCs w:val="24"/>
        </w:rPr>
        <w:t>η χώρα</w:t>
      </w:r>
      <w:r w:rsidRPr="00D60BFF">
        <w:rPr>
          <w:rFonts w:eastAsia="Times New Roman" w:cs="Times New Roman"/>
          <w:szCs w:val="24"/>
        </w:rPr>
        <w:t xml:space="preserve"> και αυτά τα </w:t>
      </w:r>
      <w:r>
        <w:rPr>
          <w:rFonts w:eastAsia="Times New Roman" w:cs="Times New Roman"/>
          <w:szCs w:val="24"/>
        </w:rPr>
        <w:t>δέκα</w:t>
      </w:r>
      <w:r w:rsidRPr="00D60BFF">
        <w:rPr>
          <w:rFonts w:eastAsia="Times New Roman" w:cs="Times New Roman"/>
          <w:szCs w:val="24"/>
        </w:rPr>
        <w:t xml:space="preserve"> λιμάνια</w:t>
      </w:r>
      <w:r>
        <w:rPr>
          <w:rFonts w:eastAsia="Times New Roman" w:cs="Times New Roman"/>
          <w:szCs w:val="24"/>
        </w:rPr>
        <w:t>,</w:t>
      </w:r>
      <w:r w:rsidRPr="00D60BFF">
        <w:rPr>
          <w:rFonts w:eastAsia="Times New Roman" w:cs="Times New Roman"/>
          <w:szCs w:val="24"/>
        </w:rPr>
        <w:t xml:space="preserve"> παραχωρώντας τη χρήση </w:t>
      </w:r>
      <w:r>
        <w:rPr>
          <w:rFonts w:eastAsia="Times New Roman" w:cs="Times New Roman"/>
          <w:szCs w:val="24"/>
        </w:rPr>
        <w:t>τους,</w:t>
      </w:r>
      <w:r w:rsidRPr="00D60BFF">
        <w:rPr>
          <w:rFonts w:eastAsia="Times New Roman" w:cs="Times New Roman"/>
          <w:szCs w:val="24"/>
        </w:rPr>
        <w:t xml:space="preserve"> έστω και τμηματικά</w:t>
      </w:r>
      <w:r>
        <w:rPr>
          <w:rFonts w:eastAsia="Times New Roman" w:cs="Times New Roman"/>
          <w:szCs w:val="24"/>
        </w:rPr>
        <w:t>,</w:t>
      </w:r>
      <w:r w:rsidRPr="00D60BFF">
        <w:rPr>
          <w:rFonts w:eastAsia="Times New Roman" w:cs="Times New Roman"/>
          <w:szCs w:val="24"/>
        </w:rPr>
        <w:t xml:space="preserve"> σε κάποιον υποψήφιο επενδυτή που θα προκύψει</w:t>
      </w:r>
      <w:r>
        <w:rPr>
          <w:rFonts w:eastAsia="Times New Roman" w:cs="Times New Roman"/>
          <w:szCs w:val="24"/>
        </w:rPr>
        <w:t>.</w:t>
      </w:r>
    </w:p>
    <w:p w14:paraId="31827B3C"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Θ</w:t>
      </w:r>
      <w:r w:rsidRPr="00D60BFF">
        <w:rPr>
          <w:rFonts w:eastAsia="Times New Roman" w:cs="Times New Roman"/>
          <w:szCs w:val="24"/>
        </w:rPr>
        <w:t>α μπορούσε</w:t>
      </w:r>
      <w:r>
        <w:rPr>
          <w:rFonts w:eastAsia="Times New Roman" w:cs="Times New Roman"/>
          <w:szCs w:val="24"/>
        </w:rPr>
        <w:t xml:space="preserve"> σε</w:t>
      </w:r>
      <w:r w:rsidRPr="00D60BFF">
        <w:rPr>
          <w:rFonts w:eastAsia="Times New Roman" w:cs="Times New Roman"/>
          <w:szCs w:val="24"/>
        </w:rPr>
        <w:t xml:space="preserve"> αυτό το νομοσχέδιο να έχει</w:t>
      </w:r>
      <w:r>
        <w:rPr>
          <w:rFonts w:eastAsia="Times New Roman" w:cs="Times New Roman"/>
          <w:szCs w:val="24"/>
        </w:rPr>
        <w:t xml:space="preserve"> εισ</w:t>
      </w:r>
      <w:r w:rsidRPr="00D60BFF">
        <w:rPr>
          <w:rFonts w:eastAsia="Times New Roman" w:cs="Times New Roman"/>
          <w:szCs w:val="24"/>
        </w:rPr>
        <w:t>χωρήσει αυτή η ειδική διάταξη</w:t>
      </w:r>
      <w:r>
        <w:rPr>
          <w:rFonts w:eastAsia="Times New Roman" w:cs="Times New Roman"/>
          <w:szCs w:val="24"/>
        </w:rPr>
        <w:t>,</w:t>
      </w:r>
      <w:r w:rsidRPr="00D60BFF">
        <w:rPr>
          <w:rFonts w:eastAsia="Times New Roman" w:cs="Times New Roman"/>
          <w:szCs w:val="24"/>
        </w:rPr>
        <w:t xml:space="preserve"> η οποί</w:t>
      </w:r>
      <w:r w:rsidRPr="00D60BFF">
        <w:rPr>
          <w:rFonts w:eastAsia="Times New Roman" w:cs="Times New Roman"/>
          <w:szCs w:val="24"/>
        </w:rPr>
        <w:t>α διασφαλίζει</w:t>
      </w:r>
      <w:r>
        <w:rPr>
          <w:rFonts w:eastAsia="Times New Roman" w:cs="Times New Roman"/>
          <w:szCs w:val="24"/>
        </w:rPr>
        <w:t>,</w:t>
      </w:r>
      <w:r w:rsidRPr="00D60BFF">
        <w:rPr>
          <w:rFonts w:eastAsia="Times New Roman" w:cs="Times New Roman"/>
          <w:szCs w:val="24"/>
        </w:rPr>
        <w:t xml:space="preserve"> αν μη τι άλλο</w:t>
      </w:r>
      <w:r>
        <w:rPr>
          <w:rFonts w:eastAsia="Times New Roman" w:cs="Times New Roman"/>
          <w:szCs w:val="24"/>
        </w:rPr>
        <w:t>,</w:t>
      </w:r>
      <w:r w:rsidRPr="00D60BFF">
        <w:rPr>
          <w:rFonts w:eastAsia="Times New Roman" w:cs="Times New Roman"/>
          <w:szCs w:val="24"/>
        </w:rPr>
        <w:t xml:space="preserve"> ότι τα σωματεία θα έχουν κάποια οικονομική απολαβή για το δεδομένο ότι από Δευτέρα χάνουν το μοναδικό έσοδο που του</w:t>
      </w:r>
      <w:r>
        <w:rPr>
          <w:rFonts w:eastAsia="Times New Roman" w:cs="Times New Roman"/>
          <w:szCs w:val="24"/>
        </w:rPr>
        <w:t>ς</w:t>
      </w:r>
      <w:r w:rsidRPr="00D60BFF">
        <w:rPr>
          <w:rFonts w:eastAsia="Times New Roman" w:cs="Times New Roman"/>
          <w:szCs w:val="24"/>
        </w:rPr>
        <w:t xml:space="preserve"> επέτρεπε να λειτουργούν</w:t>
      </w:r>
      <w:r>
        <w:rPr>
          <w:rFonts w:eastAsia="Times New Roman" w:cs="Times New Roman"/>
          <w:szCs w:val="24"/>
        </w:rPr>
        <w:t>.</w:t>
      </w:r>
    </w:p>
    <w:p w14:paraId="31827B3D" w14:textId="77777777" w:rsidR="00B16615" w:rsidRDefault="00FE494E">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31827B3E"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Σ</w:t>
      </w:r>
      <w:r w:rsidRPr="00D60BFF">
        <w:rPr>
          <w:rFonts w:eastAsia="Times New Roman" w:cs="Times New Roman"/>
          <w:szCs w:val="24"/>
        </w:rPr>
        <w:t>ας επα</w:t>
      </w:r>
      <w:r>
        <w:rPr>
          <w:rFonts w:eastAsia="Times New Roman" w:cs="Times New Roman"/>
          <w:szCs w:val="24"/>
        </w:rPr>
        <w:t>ναλαμβάνω ότι αυτό ενδεχομένως θ</w:t>
      </w:r>
      <w:r w:rsidRPr="00D60BFF">
        <w:rPr>
          <w:rFonts w:eastAsia="Times New Roman" w:cs="Times New Roman"/>
          <w:szCs w:val="24"/>
        </w:rPr>
        <w:t>α το βρούμε μπροστά μας και σε πάρα πολλά λιμάνια της Ελλάδος</w:t>
      </w:r>
      <w:r>
        <w:rPr>
          <w:rFonts w:eastAsia="Times New Roman" w:cs="Times New Roman"/>
          <w:szCs w:val="24"/>
        </w:rPr>
        <w:t>,</w:t>
      </w:r>
      <w:r w:rsidRPr="00D60BFF">
        <w:rPr>
          <w:rFonts w:eastAsia="Times New Roman" w:cs="Times New Roman"/>
          <w:szCs w:val="24"/>
        </w:rPr>
        <w:t xml:space="preserve"> διότι κατά </w:t>
      </w:r>
      <w:r w:rsidRPr="00D60BFF">
        <w:rPr>
          <w:rFonts w:eastAsia="Times New Roman" w:cs="Times New Roman"/>
          <w:szCs w:val="24"/>
        </w:rPr>
        <w:lastRenderedPageBreak/>
        <w:t xml:space="preserve">παράδοση εκεί αναπτύσσουν τις εγκαταστάσεις </w:t>
      </w:r>
      <w:r>
        <w:rPr>
          <w:rFonts w:eastAsia="Times New Roman" w:cs="Times New Roman"/>
          <w:szCs w:val="24"/>
        </w:rPr>
        <w:t>τους όπως</w:t>
      </w:r>
      <w:r w:rsidRPr="00D60BFF">
        <w:rPr>
          <w:rFonts w:eastAsia="Times New Roman" w:cs="Times New Roman"/>
          <w:szCs w:val="24"/>
        </w:rPr>
        <w:t xml:space="preserve"> κάποτε τα </w:t>
      </w:r>
      <w:proofErr w:type="spellStart"/>
      <w:r>
        <w:rPr>
          <w:rFonts w:eastAsia="Times New Roman" w:cs="Times New Roman"/>
          <w:szCs w:val="24"/>
        </w:rPr>
        <w:t>προπονητήριά</w:t>
      </w:r>
      <w:proofErr w:type="spellEnd"/>
      <w:r w:rsidRPr="00D60BFF">
        <w:rPr>
          <w:rFonts w:eastAsia="Times New Roman" w:cs="Times New Roman"/>
          <w:szCs w:val="24"/>
        </w:rPr>
        <w:t xml:space="preserve"> </w:t>
      </w:r>
      <w:r>
        <w:rPr>
          <w:rFonts w:eastAsia="Times New Roman" w:cs="Times New Roman"/>
          <w:szCs w:val="24"/>
        </w:rPr>
        <w:t>τους,</w:t>
      </w:r>
      <w:r w:rsidRPr="00D60BFF">
        <w:rPr>
          <w:rFonts w:eastAsia="Times New Roman" w:cs="Times New Roman"/>
          <w:szCs w:val="24"/>
        </w:rPr>
        <w:t xml:space="preserve"> όταν ο </w:t>
      </w:r>
      <w:proofErr w:type="spellStart"/>
      <w:r>
        <w:rPr>
          <w:rFonts w:eastAsia="Times New Roman" w:cs="Times New Roman"/>
          <w:szCs w:val="24"/>
        </w:rPr>
        <w:t>ναυταθλητισμός</w:t>
      </w:r>
      <w:proofErr w:type="spellEnd"/>
      <w:r>
        <w:rPr>
          <w:rFonts w:eastAsia="Times New Roman" w:cs="Times New Roman"/>
          <w:szCs w:val="24"/>
        </w:rPr>
        <w:t>, ο υγρός στίβος</w:t>
      </w:r>
      <w:r w:rsidRPr="00D60BFF">
        <w:rPr>
          <w:rFonts w:eastAsia="Times New Roman" w:cs="Times New Roman"/>
          <w:szCs w:val="24"/>
        </w:rPr>
        <w:t xml:space="preserve"> </w:t>
      </w:r>
      <w:r>
        <w:rPr>
          <w:rFonts w:eastAsia="Times New Roman" w:cs="Times New Roman"/>
          <w:szCs w:val="24"/>
        </w:rPr>
        <w:t>γινόταν</w:t>
      </w:r>
      <w:r w:rsidRPr="00D60BFF">
        <w:rPr>
          <w:rFonts w:eastAsia="Times New Roman" w:cs="Times New Roman"/>
          <w:szCs w:val="24"/>
        </w:rPr>
        <w:t xml:space="preserve"> στη θάλασσα</w:t>
      </w:r>
      <w:r>
        <w:rPr>
          <w:rFonts w:eastAsia="Times New Roman" w:cs="Times New Roman"/>
          <w:szCs w:val="24"/>
        </w:rPr>
        <w:t>. Τ</w:t>
      </w:r>
      <w:r w:rsidRPr="00D60BFF">
        <w:rPr>
          <w:rFonts w:eastAsia="Times New Roman" w:cs="Times New Roman"/>
          <w:szCs w:val="24"/>
        </w:rPr>
        <w:t xml:space="preserve">ώρα </w:t>
      </w:r>
      <w:r>
        <w:rPr>
          <w:rFonts w:eastAsia="Times New Roman" w:cs="Times New Roman"/>
          <w:szCs w:val="24"/>
        </w:rPr>
        <w:t>σ</w:t>
      </w:r>
      <w:r w:rsidRPr="00D60BFF">
        <w:rPr>
          <w:rFonts w:eastAsia="Times New Roman" w:cs="Times New Roman"/>
          <w:szCs w:val="24"/>
        </w:rPr>
        <w:t xml:space="preserve">τις άλλες εγκαταστάσεις ενδεχομένως </w:t>
      </w:r>
      <w:r>
        <w:rPr>
          <w:rFonts w:eastAsia="Times New Roman" w:cs="Times New Roman"/>
          <w:szCs w:val="24"/>
        </w:rPr>
        <w:t xml:space="preserve">είναι </w:t>
      </w:r>
      <w:r w:rsidRPr="00D60BFF">
        <w:rPr>
          <w:rFonts w:eastAsia="Times New Roman" w:cs="Times New Roman"/>
          <w:szCs w:val="24"/>
        </w:rPr>
        <w:t xml:space="preserve">και της </w:t>
      </w:r>
      <w:r w:rsidRPr="00303052">
        <w:rPr>
          <w:rFonts w:eastAsia="Times New Roman" w:cs="Times New Roman"/>
          <w:szCs w:val="24"/>
        </w:rPr>
        <w:t>ΣΕΕΔΔΕ</w:t>
      </w:r>
      <w:r w:rsidRPr="00D60BFF">
        <w:rPr>
          <w:rFonts w:eastAsia="Times New Roman" w:cs="Times New Roman"/>
          <w:szCs w:val="24"/>
        </w:rPr>
        <w:t xml:space="preserve"> τα γραφεία σε όλη την Ελλάδα</w:t>
      </w:r>
      <w:r>
        <w:rPr>
          <w:rFonts w:eastAsia="Times New Roman" w:cs="Times New Roman"/>
          <w:szCs w:val="24"/>
        </w:rPr>
        <w:t>,</w:t>
      </w:r>
      <w:r w:rsidRPr="00D60BFF">
        <w:rPr>
          <w:rFonts w:eastAsia="Times New Roman" w:cs="Times New Roman"/>
          <w:szCs w:val="24"/>
        </w:rPr>
        <w:t xml:space="preserve"> σε</w:t>
      </w:r>
      <w:r>
        <w:rPr>
          <w:rFonts w:eastAsia="Times New Roman" w:cs="Times New Roman"/>
          <w:szCs w:val="24"/>
        </w:rPr>
        <w:t xml:space="preserve"> όλα τα λιμάνια αρκετά σωματεία. </w:t>
      </w:r>
    </w:p>
    <w:p w14:paraId="31827B3F" w14:textId="77777777" w:rsidR="00B16615" w:rsidRDefault="00FE494E">
      <w:pPr>
        <w:spacing w:line="600" w:lineRule="auto"/>
        <w:ind w:firstLine="720"/>
        <w:jc w:val="both"/>
        <w:rPr>
          <w:rFonts w:eastAsia="Times New Roman" w:cs="Times New Roman"/>
          <w:szCs w:val="24"/>
        </w:rPr>
      </w:pPr>
      <w:r w:rsidRPr="00D60BFF">
        <w:rPr>
          <w:rFonts w:eastAsia="Times New Roman" w:cs="Times New Roman"/>
          <w:szCs w:val="24"/>
        </w:rPr>
        <w:t>Έτυχε τα δύο σωματεία της Καβάλας</w:t>
      </w:r>
      <w:r>
        <w:rPr>
          <w:rFonts w:eastAsia="Times New Roman" w:cs="Times New Roman"/>
          <w:szCs w:val="24"/>
        </w:rPr>
        <w:t>,</w:t>
      </w:r>
      <w:r w:rsidRPr="00D60BFF">
        <w:rPr>
          <w:rFonts w:eastAsia="Times New Roman" w:cs="Times New Roman"/>
          <w:szCs w:val="24"/>
        </w:rPr>
        <w:t xml:space="preserve"> να είναι τα πρώτα τα οποία αντιμετωπίζουν αυτή την </w:t>
      </w:r>
      <w:r>
        <w:rPr>
          <w:rFonts w:eastAsia="Times New Roman" w:cs="Times New Roman"/>
          <w:szCs w:val="24"/>
        </w:rPr>
        <w:t>ιδιάζουσα</w:t>
      </w:r>
      <w:r w:rsidRPr="00D60BFF">
        <w:rPr>
          <w:rFonts w:eastAsia="Times New Roman" w:cs="Times New Roman"/>
          <w:szCs w:val="24"/>
        </w:rPr>
        <w:t xml:space="preserve"> κατάσταση</w:t>
      </w:r>
      <w:r>
        <w:rPr>
          <w:rFonts w:eastAsia="Times New Roman" w:cs="Times New Roman"/>
          <w:szCs w:val="24"/>
        </w:rPr>
        <w:t>.</w:t>
      </w:r>
    </w:p>
    <w:p w14:paraId="31827B40"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Ό</w:t>
      </w:r>
      <w:r w:rsidRPr="00D60BFF">
        <w:rPr>
          <w:rFonts w:eastAsia="Times New Roman" w:cs="Times New Roman"/>
          <w:szCs w:val="24"/>
        </w:rPr>
        <w:t xml:space="preserve">μως </w:t>
      </w:r>
      <w:r>
        <w:rPr>
          <w:rFonts w:eastAsia="Times New Roman" w:cs="Times New Roman"/>
          <w:szCs w:val="24"/>
        </w:rPr>
        <w:t>-</w:t>
      </w:r>
      <w:r w:rsidRPr="00D60BFF">
        <w:rPr>
          <w:rFonts w:eastAsia="Times New Roman" w:cs="Times New Roman"/>
          <w:szCs w:val="24"/>
        </w:rPr>
        <w:t>και το κλείνω</w:t>
      </w:r>
      <w:r>
        <w:rPr>
          <w:rFonts w:eastAsia="Times New Roman" w:cs="Times New Roman"/>
          <w:szCs w:val="24"/>
        </w:rPr>
        <w:t xml:space="preserve">, </w:t>
      </w:r>
      <w:r>
        <w:rPr>
          <w:rFonts w:eastAsia="Times New Roman" w:cs="Times New Roman"/>
          <w:szCs w:val="24"/>
        </w:rPr>
        <w:t>κύριε Π</w:t>
      </w:r>
      <w:r w:rsidRPr="00D60BFF">
        <w:rPr>
          <w:rFonts w:eastAsia="Times New Roman" w:cs="Times New Roman"/>
          <w:szCs w:val="24"/>
        </w:rPr>
        <w:t>ρόεδρε</w:t>
      </w:r>
      <w:r>
        <w:rPr>
          <w:rFonts w:eastAsia="Times New Roman" w:cs="Times New Roman"/>
          <w:szCs w:val="24"/>
        </w:rPr>
        <w:t>-</w:t>
      </w:r>
      <w:r w:rsidRPr="00D60BFF">
        <w:rPr>
          <w:rFonts w:eastAsia="Times New Roman" w:cs="Times New Roman"/>
          <w:szCs w:val="24"/>
        </w:rPr>
        <w:t xml:space="preserve"> το βασικό ζήτημα εδώ είναι</w:t>
      </w:r>
      <w:r>
        <w:rPr>
          <w:rFonts w:eastAsia="Times New Roman" w:cs="Times New Roman"/>
          <w:szCs w:val="24"/>
        </w:rPr>
        <w:t>,</w:t>
      </w:r>
      <w:r w:rsidRPr="00D60BFF">
        <w:rPr>
          <w:rFonts w:eastAsia="Times New Roman" w:cs="Times New Roman"/>
          <w:szCs w:val="24"/>
        </w:rPr>
        <w:t xml:space="preserve"> με κάποιο</w:t>
      </w:r>
      <w:r>
        <w:rPr>
          <w:rFonts w:eastAsia="Times New Roman" w:cs="Times New Roman"/>
          <w:szCs w:val="24"/>
        </w:rPr>
        <w:t>ν</w:t>
      </w:r>
      <w:r w:rsidRPr="00D60BFF">
        <w:rPr>
          <w:rFonts w:eastAsia="Times New Roman" w:cs="Times New Roman"/>
          <w:szCs w:val="24"/>
        </w:rPr>
        <w:t xml:space="preserve"> τρόπο να υπάρξει μ</w:t>
      </w:r>
      <w:r>
        <w:rPr>
          <w:rFonts w:eastAsia="Times New Roman" w:cs="Times New Roman"/>
          <w:szCs w:val="24"/>
        </w:rPr>
        <w:t>ι</w:t>
      </w:r>
      <w:r w:rsidRPr="00D60BFF">
        <w:rPr>
          <w:rFonts w:eastAsia="Times New Roman" w:cs="Times New Roman"/>
          <w:szCs w:val="24"/>
        </w:rPr>
        <w:t>α οικονομική κάλυψη στα σωματεία</w:t>
      </w:r>
      <w:r>
        <w:rPr>
          <w:rFonts w:eastAsia="Times New Roman" w:cs="Times New Roman"/>
          <w:szCs w:val="24"/>
        </w:rPr>
        <w:t>, ί</w:t>
      </w:r>
      <w:r w:rsidRPr="00D60BFF">
        <w:rPr>
          <w:rFonts w:eastAsia="Times New Roman" w:cs="Times New Roman"/>
          <w:szCs w:val="24"/>
        </w:rPr>
        <w:t xml:space="preserve">σως με τον τρόπο που </w:t>
      </w:r>
      <w:r>
        <w:rPr>
          <w:rFonts w:eastAsia="Times New Roman" w:cs="Times New Roman"/>
          <w:szCs w:val="24"/>
        </w:rPr>
        <w:t>σ</w:t>
      </w:r>
      <w:r w:rsidRPr="00D60BFF">
        <w:rPr>
          <w:rFonts w:eastAsia="Times New Roman" w:cs="Times New Roman"/>
          <w:szCs w:val="24"/>
        </w:rPr>
        <w:t>υζητήσαμε μαζί</w:t>
      </w:r>
      <w:r>
        <w:rPr>
          <w:rFonts w:eastAsia="Times New Roman" w:cs="Times New Roman"/>
          <w:szCs w:val="24"/>
        </w:rPr>
        <w:t>,</w:t>
      </w:r>
      <w:r w:rsidRPr="00D60BFF">
        <w:rPr>
          <w:rFonts w:eastAsia="Times New Roman" w:cs="Times New Roman"/>
          <w:szCs w:val="24"/>
        </w:rPr>
        <w:t xml:space="preserve"> δηλαδή νομοθετική ρύθμιση για αποζημίωση ένεκα </w:t>
      </w:r>
      <w:proofErr w:type="spellStart"/>
      <w:r w:rsidRPr="00D60BFF">
        <w:rPr>
          <w:rFonts w:eastAsia="Times New Roman" w:cs="Times New Roman"/>
          <w:szCs w:val="24"/>
        </w:rPr>
        <w:t>πραγματοποιηθεισών</w:t>
      </w:r>
      <w:proofErr w:type="spellEnd"/>
      <w:r w:rsidRPr="00D60BFF">
        <w:rPr>
          <w:rFonts w:eastAsia="Times New Roman" w:cs="Times New Roman"/>
          <w:szCs w:val="24"/>
        </w:rPr>
        <w:t xml:space="preserve"> δαπανών για την αν</w:t>
      </w:r>
      <w:r>
        <w:rPr>
          <w:rFonts w:eastAsia="Times New Roman" w:cs="Times New Roman"/>
          <w:szCs w:val="24"/>
        </w:rPr>
        <w:t>έγερση</w:t>
      </w:r>
      <w:r w:rsidRPr="00D60BFF">
        <w:rPr>
          <w:rFonts w:eastAsia="Times New Roman" w:cs="Times New Roman"/>
          <w:szCs w:val="24"/>
        </w:rPr>
        <w:t xml:space="preserve"> των δύο κτ</w:t>
      </w:r>
      <w:r>
        <w:rPr>
          <w:rFonts w:eastAsia="Times New Roman" w:cs="Times New Roman"/>
          <w:szCs w:val="24"/>
        </w:rPr>
        <w:t>η</w:t>
      </w:r>
      <w:r w:rsidRPr="00D60BFF">
        <w:rPr>
          <w:rFonts w:eastAsia="Times New Roman" w:cs="Times New Roman"/>
          <w:szCs w:val="24"/>
        </w:rPr>
        <w:t>ρίων</w:t>
      </w:r>
      <w:r>
        <w:rPr>
          <w:rFonts w:eastAsia="Times New Roman" w:cs="Times New Roman"/>
          <w:szCs w:val="24"/>
        </w:rPr>
        <w:t>. Δ</w:t>
      </w:r>
      <w:r w:rsidRPr="00D60BFF">
        <w:rPr>
          <w:rFonts w:eastAsia="Times New Roman" w:cs="Times New Roman"/>
          <w:szCs w:val="24"/>
        </w:rPr>
        <w:t>ε</w:t>
      </w:r>
      <w:r w:rsidRPr="00D60BFF">
        <w:rPr>
          <w:rFonts w:eastAsia="Times New Roman" w:cs="Times New Roman"/>
          <w:szCs w:val="24"/>
        </w:rPr>
        <w:t xml:space="preserve">ν τα </w:t>
      </w:r>
      <w:r>
        <w:rPr>
          <w:rFonts w:eastAsia="Times New Roman" w:cs="Times New Roman"/>
          <w:szCs w:val="24"/>
        </w:rPr>
        <w:t xml:space="preserve">έκτισε ο </w:t>
      </w:r>
      <w:r>
        <w:rPr>
          <w:rFonts w:eastAsia="Times New Roman" w:cs="Times New Roman"/>
          <w:szCs w:val="24"/>
        </w:rPr>
        <w:t>ο</w:t>
      </w:r>
      <w:r w:rsidRPr="00D60BFF">
        <w:rPr>
          <w:rFonts w:eastAsia="Times New Roman" w:cs="Times New Roman"/>
          <w:szCs w:val="24"/>
        </w:rPr>
        <w:t xml:space="preserve">ργανισμός </w:t>
      </w:r>
      <w:r>
        <w:rPr>
          <w:rFonts w:eastAsia="Times New Roman" w:cs="Times New Roman"/>
          <w:szCs w:val="24"/>
        </w:rPr>
        <w:t>λ</w:t>
      </w:r>
      <w:r w:rsidRPr="00D60BFF">
        <w:rPr>
          <w:rFonts w:eastAsia="Times New Roman" w:cs="Times New Roman"/>
          <w:szCs w:val="24"/>
        </w:rPr>
        <w:t>ιμένα</w:t>
      </w:r>
      <w:r>
        <w:rPr>
          <w:rFonts w:eastAsia="Times New Roman" w:cs="Times New Roman"/>
          <w:szCs w:val="24"/>
        </w:rPr>
        <w:t xml:space="preserve">, </w:t>
      </w:r>
      <w:r w:rsidRPr="00D60BFF">
        <w:rPr>
          <w:rFonts w:eastAsia="Times New Roman" w:cs="Times New Roman"/>
          <w:szCs w:val="24"/>
        </w:rPr>
        <w:t>τα σωματεία τα έκτισαν στο</w:t>
      </w:r>
      <w:r>
        <w:rPr>
          <w:rFonts w:eastAsia="Times New Roman" w:cs="Times New Roman"/>
          <w:szCs w:val="24"/>
        </w:rPr>
        <w:t>ν</w:t>
      </w:r>
      <w:r w:rsidRPr="00D60BFF">
        <w:rPr>
          <w:rFonts w:eastAsia="Times New Roman" w:cs="Times New Roman"/>
          <w:szCs w:val="24"/>
        </w:rPr>
        <w:t xml:space="preserve"> χώρο του </w:t>
      </w:r>
      <w:r>
        <w:rPr>
          <w:rFonts w:eastAsia="Times New Roman" w:cs="Times New Roman"/>
          <w:szCs w:val="24"/>
        </w:rPr>
        <w:t>ο</w:t>
      </w:r>
      <w:r w:rsidRPr="00D60BFF">
        <w:rPr>
          <w:rFonts w:eastAsia="Times New Roman" w:cs="Times New Roman"/>
          <w:szCs w:val="24"/>
        </w:rPr>
        <w:t xml:space="preserve">ργανισμού </w:t>
      </w:r>
      <w:r>
        <w:rPr>
          <w:rFonts w:eastAsia="Times New Roman" w:cs="Times New Roman"/>
          <w:szCs w:val="24"/>
        </w:rPr>
        <w:t>λ</w:t>
      </w:r>
      <w:r w:rsidRPr="00D60BFF">
        <w:rPr>
          <w:rFonts w:eastAsia="Times New Roman" w:cs="Times New Roman"/>
          <w:szCs w:val="24"/>
        </w:rPr>
        <w:t>ιμένα</w:t>
      </w:r>
      <w:r>
        <w:rPr>
          <w:rFonts w:eastAsia="Times New Roman" w:cs="Times New Roman"/>
          <w:szCs w:val="24"/>
        </w:rPr>
        <w:t>…</w:t>
      </w:r>
    </w:p>
    <w:p w14:paraId="31827B41" w14:textId="77777777" w:rsidR="00B16615" w:rsidRDefault="00FE494E">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Κ</w:t>
      </w:r>
      <w:r w:rsidRPr="00D60BFF">
        <w:rPr>
          <w:rFonts w:eastAsia="Times New Roman" w:cs="Times New Roman"/>
          <w:szCs w:val="24"/>
        </w:rPr>
        <w:t>ύριε Παναγιωτόπουλε</w:t>
      </w:r>
      <w:r>
        <w:rPr>
          <w:rFonts w:eastAsia="Times New Roman" w:cs="Times New Roman"/>
          <w:szCs w:val="24"/>
        </w:rPr>
        <w:t>, αγαπ</w:t>
      </w:r>
      <w:r w:rsidRPr="00D60BFF">
        <w:rPr>
          <w:rFonts w:eastAsia="Times New Roman" w:cs="Times New Roman"/>
          <w:szCs w:val="24"/>
        </w:rPr>
        <w:t>άμε Καβάλα</w:t>
      </w:r>
      <w:r>
        <w:rPr>
          <w:rFonts w:eastAsia="Times New Roman" w:cs="Times New Roman"/>
          <w:szCs w:val="24"/>
        </w:rPr>
        <w:t xml:space="preserve"> αλλά πρέπει</w:t>
      </w:r>
      <w:r w:rsidRPr="00D60BFF">
        <w:rPr>
          <w:rFonts w:eastAsia="Times New Roman" w:cs="Times New Roman"/>
          <w:szCs w:val="24"/>
        </w:rPr>
        <w:t xml:space="preserve"> να κλείσετε</w:t>
      </w:r>
      <w:r>
        <w:rPr>
          <w:rFonts w:eastAsia="Times New Roman" w:cs="Times New Roman"/>
          <w:szCs w:val="24"/>
        </w:rPr>
        <w:t>.</w:t>
      </w:r>
    </w:p>
    <w:p w14:paraId="31827B42"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lastRenderedPageBreak/>
        <w:t>ΝΙΚΟΛΑΟΣ ΠΑΝΑΓΙΩΤΟΠΟΥΛΟΣ:</w:t>
      </w:r>
      <w:r w:rsidRPr="00D60BFF">
        <w:rPr>
          <w:rFonts w:eastAsia="Times New Roman" w:cs="Times New Roman"/>
          <w:szCs w:val="24"/>
        </w:rPr>
        <w:t xml:space="preserve"> </w:t>
      </w:r>
      <w:r>
        <w:rPr>
          <w:rFonts w:eastAsia="Times New Roman" w:cs="Times New Roman"/>
          <w:szCs w:val="24"/>
        </w:rPr>
        <w:t>Π</w:t>
      </w:r>
      <w:r w:rsidRPr="00D60BFF">
        <w:rPr>
          <w:rFonts w:eastAsia="Times New Roman" w:cs="Times New Roman"/>
          <w:szCs w:val="24"/>
        </w:rPr>
        <w:t>ρέπει να το εξηγήσω</w:t>
      </w:r>
      <w:r>
        <w:rPr>
          <w:rFonts w:eastAsia="Times New Roman" w:cs="Times New Roman"/>
          <w:szCs w:val="24"/>
        </w:rPr>
        <w:t>, κύριε Π</w:t>
      </w:r>
      <w:r w:rsidRPr="00D60BFF">
        <w:rPr>
          <w:rFonts w:eastAsia="Times New Roman" w:cs="Times New Roman"/>
          <w:szCs w:val="24"/>
        </w:rPr>
        <w:t>ρόεδρε</w:t>
      </w:r>
      <w:r>
        <w:rPr>
          <w:rFonts w:eastAsia="Times New Roman" w:cs="Times New Roman"/>
          <w:szCs w:val="24"/>
        </w:rPr>
        <w:t>, γιατί</w:t>
      </w:r>
      <w:r w:rsidRPr="00D60BFF">
        <w:rPr>
          <w:rFonts w:eastAsia="Times New Roman" w:cs="Times New Roman"/>
          <w:szCs w:val="24"/>
        </w:rPr>
        <w:t xml:space="preserve"> είναι ειδικό θέμα και </w:t>
      </w:r>
      <w:r>
        <w:rPr>
          <w:rFonts w:eastAsia="Times New Roman" w:cs="Times New Roman"/>
          <w:szCs w:val="24"/>
        </w:rPr>
        <w:t>πολύ ειδικό</w:t>
      </w:r>
      <w:r w:rsidRPr="00D60BFF">
        <w:rPr>
          <w:rFonts w:eastAsia="Times New Roman" w:cs="Times New Roman"/>
          <w:szCs w:val="24"/>
        </w:rPr>
        <w:t xml:space="preserve"> και για μένα προσωπικά</w:t>
      </w:r>
      <w:r>
        <w:rPr>
          <w:rFonts w:eastAsia="Times New Roman" w:cs="Times New Roman"/>
          <w:szCs w:val="24"/>
        </w:rPr>
        <w:t>.</w:t>
      </w:r>
    </w:p>
    <w:p w14:paraId="31827B43" w14:textId="77777777" w:rsidR="00B16615" w:rsidRDefault="00FE494E">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Ωραία.</w:t>
      </w:r>
    </w:p>
    <w:p w14:paraId="31827B44" w14:textId="77777777" w:rsidR="00B16615" w:rsidRDefault="00FE494E">
      <w:pPr>
        <w:spacing w:line="600" w:lineRule="auto"/>
        <w:ind w:firstLine="720"/>
        <w:jc w:val="both"/>
        <w:rPr>
          <w:rFonts w:eastAsia="Times New Roman" w:cs="Times New Roman"/>
          <w:szCs w:val="24"/>
        </w:rPr>
      </w:pPr>
      <w:r w:rsidRPr="00D60BFF">
        <w:rPr>
          <w:rFonts w:eastAsia="Times New Roman" w:cs="Times New Roman"/>
          <w:szCs w:val="24"/>
        </w:rPr>
        <w:t>Κύριε Υπουργέ</w:t>
      </w:r>
      <w:r>
        <w:rPr>
          <w:rFonts w:eastAsia="Times New Roman" w:cs="Times New Roman"/>
          <w:szCs w:val="24"/>
        </w:rPr>
        <w:t>, ο</w:t>
      </w:r>
      <w:r w:rsidRPr="00D60BFF">
        <w:rPr>
          <w:rFonts w:eastAsia="Times New Roman" w:cs="Times New Roman"/>
          <w:szCs w:val="24"/>
        </w:rPr>
        <w:t>ρίστε</w:t>
      </w:r>
      <w:r>
        <w:rPr>
          <w:rFonts w:eastAsia="Times New Roman" w:cs="Times New Roman"/>
          <w:szCs w:val="24"/>
        </w:rPr>
        <w:t>, έχετε τον λόγο.</w:t>
      </w:r>
    </w:p>
    <w:p w14:paraId="31827B45" w14:textId="77777777" w:rsidR="00B16615" w:rsidRDefault="00FE494E">
      <w:pPr>
        <w:spacing w:line="600" w:lineRule="auto"/>
        <w:ind w:firstLine="720"/>
        <w:jc w:val="both"/>
        <w:rPr>
          <w:rFonts w:eastAsia="Times New Roman" w:cs="Times New Roman"/>
          <w:szCs w:val="24"/>
        </w:rPr>
      </w:pPr>
      <w:r w:rsidRPr="00973C24">
        <w:rPr>
          <w:rFonts w:eastAsia="Times New Roman" w:cs="Times New Roman"/>
          <w:b/>
          <w:szCs w:val="24"/>
        </w:rPr>
        <w:t>ΦΩΤΗΣ ΚΟΥΒΕΛΗΣ (Υπουργός Ναυτιλίας και Νησιωτικής Πολιτικής):</w:t>
      </w:r>
      <w:r w:rsidRPr="00973C24">
        <w:rPr>
          <w:rFonts w:eastAsia="Times New Roman" w:cs="Times New Roman"/>
          <w:szCs w:val="24"/>
        </w:rPr>
        <w:t xml:space="preserve"> </w:t>
      </w:r>
      <w:r>
        <w:rPr>
          <w:rFonts w:eastAsia="Times New Roman" w:cs="Times New Roman"/>
          <w:szCs w:val="24"/>
        </w:rPr>
        <w:t>Κ</w:t>
      </w:r>
      <w:r w:rsidRPr="00D60BFF">
        <w:rPr>
          <w:rFonts w:eastAsia="Times New Roman" w:cs="Times New Roman"/>
          <w:szCs w:val="24"/>
        </w:rPr>
        <w:t>ύριε συνάδελφε</w:t>
      </w:r>
      <w:r>
        <w:rPr>
          <w:rFonts w:eastAsia="Times New Roman" w:cs="Times New Roman"/>
          <w:szCs w:val="24"/>
        </w:rPr>
        <w:t>,</w:t>
      </w:r>
      <w:r w:rsidRPr="00D60BFF">
        <w:rPr>
          <w:rFonts w:eastAsia="Times New Roman" w:cs="Times New Roman"/>
          <w:szCs w:val="24"/>
        </w:rPr>
        <w:t xml:space="preserve"> κύριε Παναγιωτόπουλε</w:t>
      </w:r>
      <w:r>
        <w:rPr>
          <w:rFonts w:eastAsia="Times New Roman" w:cs="Times New Roman"/>
          <w:szCs w:val="24"/>
        </w:rPr>
        <w:t>, υ</w:t>
      </w:r>
      <w:r w:rsidRPr="00D60BFF">
        <w:rPr>
          <w:rFonts w:eastAsia="Times New Roman" w:cs="Times New Roman"/>
          <w:szCs w:val="24"/>
        </w:rPr>
        <w:t>πάρχουν δύο ζητή</w:t>
      </w:r>
      <w:r w:rsidRPr="00D60BFF">
        <w:rPr>
          <w:rFonts w:eastAsia="Times New Roman" w:cs="Times New Roman"/>
          <w:szCs w:val="24"/>
        </w:rPr>
        <w:t>ματα</w:t>
      </w:r>
      <w:r>
        <w:rPr>
          <w:rFonts w:eastAsia="Times New Roman" w:cs="Times New Roman"/>
          <w:szCs w:val="24"/>
        </w:rPr>
        <w:t>. Τ</w:t>
      </w:r>
      <w:r w:rsidRPr="00D60BFF">
        <w:rPr>
          <w:rFonts w:eastAsia="Times New Roman" w:cs="Times New Roman"/>
          <w:szCs w:val="24"/>
        </w:rPr>
        <w:t xml:space="preserve">ο ένα ζήτημα είναι αυτό που </w:t>
      </w:r>
      <w:r>
        <w:rPr>
          <w:rFonts w:eastAsia="Times New Roman" w:cs="Times New Roman"/>
          <w:szCs w:val="24"/>
        </w:rPr>
        <w:t>εν αρχή θέσατε</w:t>
      </w:r>
      <w:r w:rsidRPr="00D60BFF">
        <w:rPr>
          <w:rFonts w:eastAsia="Times New Roman" w:cs="Times New Roman"/>
          <w:szCs w:val="24"/>
        </w:rPr>
        <w:t xml:space="preserve"> και σας απάντησα ότι δεν θα γίνει η απομάκρυνση </w:t>
      </w:r>
      <w:r w:rsidRPr="00D60BFF">
        <w:rPr>
          <w:rFonts w:eastAsia="Times New Roman" w:cs="Times New Roman"/>
          <w:szCs w:val="24"/>
        </w:rPr>
        <w:t>αυτ</w:t>
      </w:r>
      <w:r>
        <w:rPr>
          <w:rFonts w:eastAsia="Times New Roman" w:cs="Times New Roman"/>
          <w:szCs w:val="24"/>
        </w:rPr>
        <w:t>ών</w:t>
      </w:r>
      <w:r w:rsidRPr="00D60BFF">
        <w:rPr>
          <w:rFonts w:eastAsia="Times New Roman" w:cs="Times New Roman"/>
          <w:szCs w:val="24"/>
        </w:rPr>
        <w:t xml:space="preserve"> </w:t>
      </w:r>
      <w:r w:rsidRPr="00D60BFF">
        <w:rPr>
          <w:rFonts w:eastAsia="Times New Roman" w:cs="Times New Roman"/>
          <w:szCs w:val="24"/>
        </w:rPr>
        <w:t xml:space="preserve">των αθλητικών </w:t>
      </w:r>
      <w:r>
        <w:rPr>
          <w:rFonts w:eastAsia="Times New Roman" w:cs="Times New Roman"/>
          <w:szCs w:val="24"/>
        </w:rPr>
        <w:t>σ</w:t>
      </w:r>
      <w:r w:rsidRPr="00D60BFF">
        <w:rPr>
          <w:rFonts w:eastAsia="Times New Roman" w:cs="Times New Roman"/>
          <w:szCs w:val="24"/>
        </w:rPr>
        <w:t>ωματείων από τις ήδη υπάρχουσες κτ</w:t>
      </w:r>
      <w:r>
        <w:rPr>
          <w:rFonts w:eastAsia="Times New Roman" w:cs="Times New Roman"/>
          <w:szCs w:val="24"/>
        </w:rPr>
        <w:t>η</w:t>
      </w:r>
      <w:r w:rsidRPr="00D60BFF">
        <w:rPr>
          <w:rFonts w:eastAsia="Times New Roman" w:cs="Times New Roman"/>
          <w:szCs w:val="24"/>
        </w:rPr>
        <w:t>ριακές εγκαταστάσεις</w:t>
      </w:r>
      <w:r>
        <w:rPr>
          <w:rFonts w:eastAsia="Times New Roman" w:cs="Times New Roman"/>
          <w:szCs w:val="24"/>
        </w:rPr>
        <w:t>,</w:t>
      </w:r>
      <w:r w:rsidRPr="00D60BFF">
        <w:rPr>
          <w:rFonts w:eastAsia="Times New Roman" w:cs="Times New Roman"/>
          <w:szCs w:val="24"/>
        </w:rPr>
        <w:t xml:space="preserve"> διότι στη διαγωνιστική διαδικασία υπάρχει </w:t>
      </w:r>
      <w:r>
        <w:rPr>
          <w:rFonts w:eastAsia="Times New Roman" w:cs="Times New Roman"/>
          <w:szCs w:val="24"/>
        </w:rPr>
        <w:t xml:space="preserve">ο </w:t>
      </w:r>
      <w:r w:rsidRPr="00D60BFF">
        <w:rPr>
          <w:rFonts w:eastAsia="Times New Roman" w:cs="Times New Roman"/>
          <w:szCs w:val="24"/>
        </w:rPr>
        <w:t>όρο</w:t>
      </w:r>
      <w:r>
        <w:rPr>
          <w:rFonts w:eastAsia="Times New Roman" w:cs="Times New Roman"/>
          <w:szCs w:val="24"/>
        </w:rPr>
        <w:t>ς</w:t>
      </w:r>
      <w:r w:rsidRPr="00D60BFF">
        <w:rPr>
          <w:rFonts w:eastAsia="Times New Roman" w:cs="Times New Roman"/>
          <w:szCs w:val="24"/>
        </w:rPr>
        <w:t xml:space="preserve"> στη σχετική προκήρ</w:t>
      </w:r>
      <w:r>
        <w:rPr>
          <w:rFonts w:eastAsia="Times New Roman" w:cs="Times New Roman"/>
          <w:szCs w:val="24"/>
        </w:rPr>
        <w:t>υξη</w:t>
      </w:r>
      <w:r>
        <w:rPr>
          <w:rFonts w:eastAsia="Times New Roman" w:cs="Times New Roman"/>
          <w:szCs w:val="24"/>
        </w:rPr>
        <w:t>,</w:t>
      </w:r>
      <w:r>
        <w:rPr>
          <w:rFonts w:eastAsia="Times New Roman" w:cs="Times New Roman"/>
          <w:szCs w:val="24"/>
        </w:rPr>
        <w:t xml:space="preserve"> ότι όποι</w:t>
      </w:r>
      <w:r>
        <w:rPr>
          <w:rFonts w:eastAsia="Times New Roman" w:cs="Times New Roman"/>
          <w:szCs w:val="24"/>
        </w:rPr>
        <w:t>ος πάρει αυτά τα κτή</w:t>
      </w:r>
      <w:r w:rsidRPr="00D60BFF">
        <w:rPr>
          <w:rFonts w:eastAsia="Times New Roman" w:cs="Times New Roman"/>
          <w:szCs w:val="24"/>
        </w:rPr>
        <w:t>ρια με τη σύμβαση της μίσθωσης</w:t>
      </w:r>
      <w:r>
        <w:rPr>
          <w:rFonts w:eastAsia="Times New Roman" w:cs="Times New Roman"/>
          <w:szCs w:val="24"/>
        </w:rPr>
        <w:t>,</w:t>
      </w:r>
      <w:r w:rsidRPr="00D60BFF">
        <w:rPr>
          <w:rFonts w:eastAsia="Times New Roman" w:cs="Times New Roman"/>
          <w:szCs w:val="24"/>
        </w:rPr>
        <w:t xml:space="preserve"> θα πρέπει να κρατήσει μέσα τα γραφεία </w:t>
      </w:r>
      <w:r w:rsidRPr="00D60BFF">
        <w:rPr>
          <w:rFonts w:eastAsia="Times New Roman" w:cs="Times New Roman"/>
          <w:szCs w:val="24"/>
        </w:rPr>
        <w:t>αυτώ</w:t>
      </w:r>
      <w:r>
        <w:rPr>
          <w:rFonts w:eastAsia="Times New Roman" w:cs="Times New Roman"/>
          <w:szCs w:val="24"/>
        </w:rPr>
        <w:t>ν</w:t>
      </w:r>
      <w:r w:rsidRPr="00D60BFF">
        <w:rPr>
          <w:rFonts w:eastAsia="Times New Roman" w:cs="Times New Roman"/>
          <w:szCs w:val="24"/>
        </w:rPr>
        <w:t xml:space="preserve"> </w:t>
      </w:r>
      <w:r w:rsidRPr="00D60BFF">
        <w:rPr>
          <w:rFonts w:eastAsia="Times New Roman" w:cs="Times New Roman"/>
          <w:szCs w:val="24"/>
        </w:rPr>
        <w:t xml:space="preserve">των δύο </w:t>
      </w:r>
      <w:r>
        <w:rPr>
          <w:rFonts w:eastAsia="Times New Roman" w:cs="Times New Roman"/>
          <w:szCs w:val="24"/>
        </w:rPr>
        <w:t>σ</w:t>
      </w:r>
      <w:r w:rsidRPr="00D60BFF">
        <w:rPr>
          <w:rFonts w:eastAsia="Times New Roman" w:cs="Times New Roman"/>
          <w:szCs w:val="24"/>
        </w:rPr>
        <w:t>ωματείων</w:t>
      </w:r>
      <w:r>
        <w:rPr>
          <w:rFonts w:eastAsia="Times New Roman" w:cs="Times New Roman"/>
          <w:szCs w:val="24"/>
        </w:rPr>
        <w:t>.</w:t>
      </w:r>
    </w:p>
    <w:p w14:paraId="31827B46"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Ως προς</w:t>
      </w:r>
      <w:r w:rsidRPr="00D60BFF">
        <w:rPr>
          <w:rFonts w:eastAsia="Times New Roman" w:cs="Times New Roman"/>
          <w:szCs w:val="24"/>
        </w:rPr>
        <w:t xml:space="preserve"> το δεύτερο ζήτημα το οποίο θ</w:t>
      </w:r>
      <w:r>
        <w:rPr>
          <w:rFonts w:eastAsia="Times New Roman" w:cs="Times New Roman"/>
          <w:szCs w:val="24"/>
        </w:rPr>
        <w:t>έσατε,</w:t>
      </w:r>
      <w:r w:rsidRPr="00D60BFF">
        <w:rPr>
          <w:rFonts w:eastAsia="Times New Roman" w:cs="Times New Roman"/>
          <w:szCs w:val="24"/>
        </w:rPr>
        <w:t xml:space="preserve"> </w:t>
      </w:r>
      <w:r>
        <w:rPr>
          <w:rFonts w:eastAsia="Times New Roman" w:cs="Times New Roman"/>
          <w:szCs w:val="24"/>
        </w:rPr>
        <w:t>π</w:t>
      </w:r>
      <w:r w:rsidRPr="00D60BFF">
        <w:rPr>
          <w:rFonts w:eastAsia="Times New Roman" w:cs="Times New Roman"/>
          <w:szCs w:val="24"/>
        </w:rPr>
        <w:t>ράγματι</w:t>
      </w:r>
      <w:r>
        <w:rPr>
          <w:rFonts w:eastAsia="Times New Roman" w:cs="Times New Roman"/>
          <w:szCs w:val="24"/>
        </w:rPr>
        <w:t>,</w:t>
      </w:r>
      <w:r w:rsidRPr="00D60BFF">
        <w:rPr>
          <w:rFonts w:eastAsia="Times New Roman" w:cs="Times New Roman"/>
          <w:szCs w:val="24"/>
        </w:rPr>
        <w:t xml:space="preserve"> υπάρχει ένα θέμα ότι αυτά</w:t>
      </w:r>
      <w:r>
        <w:rPr>
          <w:rFonts w:eastAsia="Times New Roman" w:cs="Times New Roman"/>
          <w:szCs w:val="24"/>
        </w:rPr>
        <w:t>, κύριε Π</w:t>
      </w:r>
      <w:r w:rsidRPr="00D60BFF">
        <w:rPr>
          <w:rFonts w:eastAsia="Times New Roman" w:cs="Times New Roman"/>
          <w:szCs w:val="24"/>
        </w:rPr>
        <w:t>ρόεδρε</w:t>
      </w:r>
      <w:r>
        <w:rPr>
          <w:rFonts w:eastAsia="Times New Roman" w:cs="Times New Roman"/>
          <w:szCs w:val="24"/>
        </w:rPr>
        <w:t>, τα κτή</w:t>
      </w:r>
      <w:r w:rsidRPr="00D60BFF">
        <w:rPr>
          <w:rFonts w:eastAsia="Times New Roman" w:cs="Times New Roman"/>
          <w:szCs w:val="24"/>
        </w:rPr>
        <w:t xml:space="preserve">ρια έγιναν με δαπάνες των ίδιων των αθλητικών </w:t>
      </w:r>
      <w:r>
        <w:rPr>
          <w:rFonts w:eastAsia="Times New Roman" w:cs="Times New Roman"/>
          <w:szCs w:val="24"/>
        </w:rPr>
        <w:t>σ</w:t>
      </w:r>
      <w:r w:rsidRPr="00D60BFF">
        <w:rPr>
          <w:rFonts w:eastAsia="Times New Roman" w:cs="Times New Roman"/>
          <w:szCs w:val="24"/>
        </w:rPr>
        <w:t>ωματείων</w:t>
      </w:r>
      <w:r>
        <w:rPr>
          <w:rFonts w:eastAsia="Times New Roman" w:cs="Times New Roman"/>
          <w:szCs w:val="24"/>
        </w:rPr>
        <w:t>. Κ</w:t>
      </w:r>
      <w:r w:rsidRPr="00D60BFF">
        <w:rPr>
          <w:rFonts w:eastAsia="Times New Roman" w:cs="Times New Roman"/>
          <w:szCs w:val="24"/>
        </w:rPr>
        <w:t>ατά συνέπεια προβάλλετ</w:t>
      </w:r>
      <w:r>
        <w:rPr>
          <w:rFonts w:eastAsia="Times New Roman" w:cs="Times New Roman"/>
          <w:szCs w:val="24"/>
        </w:rPr>
        <w:t>αι η αξίωση από την πλευρά των σ</w:t>
      </w:r>
      <w:r w:rsidRPr="00D60BFF">
        <w:rPr>
          <w:rFonts w:eastAsia="Times New Roman" w:cs="Times New Roman"/>
          <w:szCs w:val="24"/>
        </w:rPr>
        <w:t xml:space="preserve">ωματείων ότι θα </w:t>
      </w:r>
      <w:r w:rsidRPr="00D60BFF">
        <w:rPr>
          <w:rFonts w:eastAsia="Times New Roman" w:cs="Times New Roman"/>
          <w:szCs w:val="24"/>
        </w:rPr>
        <w:lastRenderedPageBreak/>
        <w:t>πρέπει να υπάρξει μ</w:t>
      </w:r>
      <w:r>
        <w:rPr>
          <w:rFonts w:eastAsia="Times New Roman" w:cs="Times New Roman"/>
          <w:szCs w:val="24"/>
        </w:rPr>
        <w:t>ι</w:t>
      </w:r>
      <w:r w:rsidRPr="00D60BFF">
        <w:rPr>
          <w:rFonts w:eastAsia="Times New Roman" w:cs="Times New Roman"/>
          <w:szCs w:val="24"/>
        </w:rPr>
        <w:t>α ρύθμιση</w:t>
      </w:r>
      <w:r>
        <w:rPr>
          <w:rFonts w:eastAsia="Times New Roman" w:cs="Times New Roman"/>
          <w:szCs w:val="24"/>
        </w:rPr>
        <w:t>,</w:t>
      </w:r>
      <w:r w:rsidRPr="00D60BFF">
        <w:rPr>
          <w:rFonts w:eastAsia="Times New Roman" w:cs="Times New Roman"/>
          <w:szCs w:val="24"/>
        </w:rPr>
        <w:t xml:space="preserve"> αναφορικά τουλάχιστον </w:t>
      </w:r>
      <w:r>
        <w:rPr>
          <w:rFonts w:eastAsia="Times New Roman" w:cs="Times New Roman"/>
          <w:szCs w:val="24"/>
        </w:rPr>
        <w:t>με</w:t>
      </w:r>
      <w:r w:rsidRPr="00D60BFF">
        <w:rPr>
          <w:rFonts w:eastAsia="Times New Roman" w:cs="Times New Roman"/>
          <w:szCs w:val="24"/>
        </w:rPr>
        <w:t xml:space="preserve"> τις δαπάνες ανέγερσης των δύο αυτών κτ</w:t>
      </w:r>
      <w:r>
        <w:rPr>
          <w:rFonts w:eastAsia="Times New Roman" w:cs="Times New Roman"/>
          <w:szCs w:val="24"/>
        </w:rPr>
        <w:t>η</w:t>
      </w:r>
      <w:r w:rsidRPr="00D60BFF">
        <w:rPr>
          <w:rFonts w:eastAsia="Times New Roman" w:cs="Times New Roman"/>
          <w:szCs w:val="24"/>
        </w:rPr>
        <w:t>ρίων και αυτό αντιμετωπίζεται</w:t>
      </w:r>
      <w:r>
        <w:rPr>
          <w:rFonts w:eastAsia="Times New Roman" w:cs="Times New Roman"/>
          <w:szCs w:val="24"/>
        </w:rPr>
        <w:t>.</w:t>
      </w:r>
    </w:p>
    <w:p w14:paraId="31827B47"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ν μπορώ να σας πω τίποτε π</w:t>
      </w:r>
      <w:r w:rsidRPr="00D60BFF">
        <w:rPr>
          <w:rFonts w:eastAsia="Times New Roman" w:cs="Times New Roman"/>
          <w:szCs w:val="24"/>
        </w:rPr>
        <w:t xml:space="preserve">ερισσότερο όχι για κανέναν άλλο λόγο αλλά διότι είναι ένα σύνθετο νομικό ζήτημα αναφορικά και σε σχέση με την κείμενη νομοθεσία και με τις αποφάσεις που μπορεί να παίρνει ο </w:t>
      </w:r>
      <w:r>
        <w:rPr>
          <w:rFonts w:eastAsia="Times New Roman" w:cs="Times New Roman"/>
          <w:szCs w:val="24"/>
        </w:rPr>
        <w:t>Ο</w:t>
      </w:r>
      <w:r w:rsidRPr="00D60BFF">
        <w:rPr>
          <w:rFonts w:eastAsia="Times New Roman" w:cs="Times New Roman"/>
          <w:szCs w:val="24"/>
        </w:rPr>
        <w:t xml:space="preserve">ργανισμός Λιμένα Καβάλας </w:t>
      </w:r>
      <w:r>
        <w:rPr>
          <w:rFonts w:eastAsia="Times New Roman" w:cs="Times New Roman"/>
          <w:szCs w:val="24"/>
        </w:rPr>
        <w:t>όπως και</w:t>
      </w:r>
      <w:r w:rsidRPr="00D60BFF">
        <w:rPr>
          <w:rFonts w:eastAsia="Times New Roman" w:cs="Times New Roman"/>
          <w:szCs w:val="24"/>
        </w:rPr>
        <w:t xml:space="preserve"> ο κάθε οργανισμός</w:t>
      </w:r>
      <w:r>
        <w:rPr>
          <w:rFonts w:eastAsia="Times New Roman" w:cs="Times New Roman"/>
          <w:szCs w:val="24"/>
        </w:rPr>
        <w:t>.</w:t>
      </w:r>
    </w:p>
    <w:p w14:paraId="31827B48"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Δ</w:t>
      </w:r>
      <w:r w:rsidRPr="006D32F5">
        <w:rPr>
          <w:rFonts w:eastAsia="Times New Roman" w:cs="Times New Roman"/>
          <w:szCs w:val="24"/>
        </w:rPr>
        <w:t>εν</w:t>
      </w:r>
      <w:r w:rsidRPr="006D32F5">
        <w:rPr>
          <w:rFonts w:eastAsia="Times New Roman" w:cs="Times New Roman"/>
          <w:szCs w:val="24"/>
        </w:rPr>
        <w:t xml:space="preserve"> υπάρχει πρόβλημα σε άλλα λιμάνια</w:t>
      </w:r>
      <w:r>
        <w:rPr>
          <w:rFonts w:eastAsia="Times New Roman" w:cs="Times New Roman"/>
          <w:szCs w:val="24"/>
        </w:rPr>
        <w:t>,</w:t>
      </w:r>
      <w:r w:rsidRPr="006D32F5">
        <w:rPr>
          <w:rFonts w:eastAsia="Times New Roman" w:cs="Times New Roman"/>
          <w:szCs w:val="24"/>
        </w:rPr>
        <w:t xml:space="preserve"> τουλάχιστον εξ όσων είμαι σε θέση να γνωρίζω και γνωρίζω παρόμοιο με αυτό </w:t>
      </w:r>
      <w:r>
        <w:rPr>
          <w:rFonts w:eastAsia="Times New Roman" w:cs="Times New Roman"/>
          <w:szCs w:val="24"/>
        </w:rPr>
        <w:t>του</w:t>
      </w:r>
      <w:r w:rsidRPr="006D32F5">
        <w:rPr>
          <w:rFonts w:eastAsia="Times New Roman" w:cs="Times New Roman"/>
          <w:szCs w:val="24"/>
        </w:rPr>
        <w:t xml:space="preserve"> </w:t>
      </w:r>
      <w:r>
        <w:rPr>
          <w:rFonts w:eastAsia="Times New Roman" w:cs="Times New Roman"/>
          <w:szCs w:val="24"/>
        </w:rPr>
        <w:t>λ</w:t>
      </w:r>
      <w:r w:rsidRPr="006D32F5">
        <w:rPr>
          <w:rFonts w:eastAsia="Times New Roman" w:cs="Times New Roman"/>
          <w:szCs w:val="24"/>
        </w:rPr>
        <w:t>ιμένα Καβάλας</w:t>
      </w:r>
      <w:r>
        <w:rPr>
          <w:rFonts w:eastAsia="Times New Roman" w:cs="Times New Roman"/>
          <w:szCs w:val="24"/>
        </w:rPr>
        <w:t>.</w:t>
      </w:r>
      <w:r w:rsidRPr="006D32F5">
        <w:rPr>
          <w:rFonts w:eastAsia="Times New Roman" w:cs="Times New Roman"/>
          <w:szCs w:val="24"/>
        </w:rPr>
        <w:t xml:space="preserve"> </w:t>
      </w:r>
      <w:r>
        <w:rPr>
          <w:rFonts w:eastAsia="Times New Roman" w:cs="Times New Roman"/>
          <w:szCs w:val="24"/>
        </w:rPr>
        <w:t>Όμως,</w:t>
      </w:r>
      <w:r w:rsidRPr="006D32F5">
        <w:rPr>
          <w:rFonts w:eastAsia="Times New Roman" w:cs="Times New Roman"/>
          <w:szCs w:val="24"/>
        </w:rPr>
        <w:t xml:space="preserve"> θέλω να σας διαβεβαιώσω ότι στο χθεσινό νομοσχέδιο δεν ήταν δυνατόν να υπάρξει η σχετική ρύθμιση</w:t>
      </w:r>
      <w:r>
        <w:rPr>
          <w:rFonts w:eastAsia="Times New Roman" w:cs="Times New Roman"/>
          <w:szCs w:val="24"/>
        </w:rPr>
        <w:t>,</w:t>
      </w:r>
      <w:r w:rsidRPr="006D32F5">
        <w:rPr>
          <w:rFonts w:eastAsia="Times New Roman" w:cs="Times New Roman"/>
          <w:szCs w:val="24"/>
        </w:rPr>
        <w:t xml:space="preserve"> διότι ήταν άλλο το περι</w:t>
      </w:r>
      <w:r w:rsidRPr="006D32F5">
        <w:rPr>
          <w:rFonts w:eastAsia="Times New Roman" w:cs="Times New Roman"/>
          <w:szCs w:val="24"/>
        </w:rPr>
        <w:t>εχόμενο του νομοσχεδίου</w:t>
      </w:r>
      <w:r>
        <w:rPr>
          <w:rFonts w:eastAsia="Times New Roman" w:cs="Times New Roman"/>
          <w:szCs w:val="24"/>
        </w:rPr>
        <w:t>. Α</w:t>
      </w:r>
      <w:r w:rsidRPr="006D32F5">
        <w:rPr>
          <w:rFonts w:eastAsia="Times New Roman" w:cs="Times New Roman"/>
          <w:szCs w:val="24"/>
        </w:rPr>
        <w:t xml:space="preserve">φορούσε σε </w:t>
      </w:r>
      <w:proofErr w:type="spellStart"/>
      <w:r>
        <w:rPr>
          <w:rFonts w:eastAsia="Times New Roman" w:cs="Times New Roman"/>
          <w:szCs w:val="24"/>
        </w:rPr>
        <w:t>υποπαραχωρήσεις</w:t>
      </w:r>
      <w:proofErr w:type="spellEnd"/>
      <w:r>
        <w:rPr>
          <w:rFonts w:eastAsia="Times New Roman" w:cs="Times New Roman"/>
          <w:szCs w:val="24"/>
        </w:rPr>
        <w:t xml:space="preserve">. </w:t>
      </w:r>
    </w:p>
    <w:p w14:paraId="31827B49"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Ε</w:t>
      </w:r>
      <w:r w:rsidRPr="006D32F5">
        <w:rPr>
          <w:rFonts w:eastAsia="Times New Roman" w:cs="Times New Roman"/>
          <w:szCs w:val="24"/>
        </w:rPr>
        <w:t>κείνο</w:t>
      </w:r>
      <w:r>
        <w:rPr>
          <w:rFonts w:eastAsia="Times New Roman" w:cs="Times New Roman"/>
          <w:szCs w:val="24"/>
        </w:rPr>
        <w:t>,</w:t>
      </w:r>
      <w:r w:rsidRPr="006D32F5">
        <w:rPr>
          <w:rFonts w:eastAsia="Times New Roman" w:cs="Times New Roman"/>
          <w:szCs w:val="24"/>
        </w:rPr>
        <w:t xml:space="preserve"> </w:t>
      </w:r>
      <w:r>
        <w:rPr>
          <w:rFonts w:eastAsia="Times New Roman" w:cs="Times New Roman"/>
          <w:szCs w:val="24"/>
        </w:rPr>
        <w:t>όμως,</w:t>
      </w:r>
      <w:r w:rsidRPr="006D32F5">
        <w:rPr>
          <w:rFonts w:eastAsia="Times New Roman" w:cs="Times New Roman"/>
          <w:szCs w:val="24"/>
        </w:rPr>
        <w:t xml:space="preserve"> το οποίο πρέπει να σας πω</w:t>
      </w:r>
      <w:r>
        <w:rPr>
          <w:rFonts w:eastAsia="Times New Roman" w:cs="Times New Roman"/>
          <w:szCs w:val="24"/>
        </w:rPr>
        <w:t xml:space="preserve"> ή </w:t>
      </w:r>
      <w:r w:rsidRPr="006D32F5">
        <w:rPr>
          <w:rFonts w:eastAsia="Times New Roman" w:cs="Times New Roman"/>
          <w:szCs w:val="24"/>
        </w:rPr>
        <w:t>ακριβέστερα</w:t>
      </w:r>
      <w:r>
        <w:rPr>
          <w:rFonts w:eastAsia="Times New Roman" w:cs="Times New Roman"/>
          <w:szCs w:val="24"/>
        </w:rPr>
        <w:t xml:space="preserve"> </w:t>
      </w:r>
      <w:r w:rsidRPr="006D32F5">
        <w:rPr>
          <w:rFonts w:eastAsia="Times New Roman" w:cs="Times New Roman"/>
          <w:szCs w:val="24"/>
        </w:rPr>
        <w:t xml:space="preserve">να επαναλάβω αυτό που είπαμε στην εξαιρετικά γόνιμη συζήτηση που είχαμε στο </w:t>
      </w:r>
      <w:r>
        <w:rPr>
          <w:rFonts w:eastAsia="Times New Roman" w:cs="Times New Roman"/>
          <w:szCs w:val="24"/>
        </w:rPr>
        <w:t>Υ</w:t>
      </w:r>
      <w:r w:rsidRPr="006D32F5">
        <w:rPr>
          <w:rFonts w:eastAsia="Times New Roman" w:cs="Times New Roman"/>
          <w:szCs w:val="24"/>
        </w:rPr>
        <w:t>πουργείο</w:t>
      </w:r>
      <w:r>
        <w:rPr>
          <w:rFonts w:eastAsia="Times New Roman" w:cs="Times New Roman"/>
          <w:szCs w:val="24"/>
        </w:rPr>
        <w:t>, είναι</w:t>
      </w:r>
      <w:r w:rsidRPr="006D32F5">
        <w:rPr>
          <w:rFonts w:eastAsia="Times New Roman" w:cs="Times New Roman"/>
          <w:szCs w:val="24"/>
        </w:rPr>
        <w:t xml:space="preserve"> ότι αναζητούμε συγκεκρι</w:t>
      </w:r>
      <w:r w:rsidRPr="006D32F5">
        <w:rPr>
          <w:rFonts w:eastAsia="Times New Roman" w:cs="Times New Roman"/>
          <w:szCs w:val="24"/>
        </w:rPr>
        <w:lastRenderedPageBreak/>
        <w:t>μένο τρόπο</w:t>
      </w:r>
      <w:r>
        <w:rPr>
          <w:rFonts w:eastAsia="Times New Roman" w:cs="Times New Roman"/>
          <w:szCs w:val="24"/>
        </w:rPr>
        <w:t>,</w:t>
      </w:r>
      <w:r w:rsidRPr="006D32F5">
        <w:rPr>
          <w:rFonts w:eastAsia="Times New Roman" w:cs="Times New Roman"/>
          <w:szCs w:val="24"/>
        </w:rPr>
        <w:t xml:space="preserve"> έτσι ώστε τα αθλητι</w:t>
      </w:r>
      <w:r w:rsidRPr="006D32F5">
        <w:rPr>
          <w:rFonts w:eastAsia="Times New Roman" w:cs="Times New Roman"/>
          <w:szCs w:val="24"/>
        </w:rPr>
        <w:t xml:space="preserve">κά σωματεία που δραστηριοποιούνται στην Καβάλα και έχουν τις εγκαταστάσεις </w:t>
      </w:r>
      <w:r>
        <w:rPr>
          <w:rFonts w:eastAsia="Times New Roman" w:cs="Times New Roman"/>
          <w:szCs w:val="24"/>
        </w:rPr>
        <w:t>τους στο λιμάνι της Καβάλας</w:t>
      </w:r>
      <w:r w:rsidRPr="006D32F5">
        <w:rPr>
          <w:rFonts w:eastAsia="Times New Roman" w:cs="Times New Roman"/>
          <w:szCs w:val="24"/>
        </w:rPr>
        <w:t xml:space="preserve"> να μην οδηγηθούν</w:t>
      </w:r>
      <w:r>
        <w:rPr>
          <w:rFonts w:eastAsia="Times New Roman" w:cs="Times New Roman"/>
          <w:szCs w:val="24"/>
        </w:rPr>
        <w:t>,</w:t>
      </w:r>
      <w:r w:rsidRPr="006D32F5">
        <w:rPr>
          <w:rFonts w:eastAsia="Times New Roman" w:cs="Times New Roman"/>
          <w:szCs w:val="24"/>
        </w:rPr>
        <w:t xml:space="preserve"> όπως </w:t>
      </w:r>
      <w:r>
        <w:rPr>
          <w:rFonts w:eastAsia="Times New Roman" w:cs="Times New Roman"/>
          <w:szCs w:val="24"/>
        </w:rPr>
        <w:t>είπατε</w:t>
      </w:r>
      <w:r w:rsidRPr="00DC6645">
        <w:rPr>
          <w:rFonts w:eastAsia="Times New Roman" w:cs="Times New Roman"/>
          <w:szCs w:val="24"/>
        </w:rPr>
        <w:t>,</w:t>
      </w:r>
      <w:r>
        <w:rPr>
          <w:rFonts w:eastAsia="Times New Roman" w:cs="Times New Roman"/>
          <w:szCs w:val="24"/>
        </w:rPr>
        <w:t xml:space="preserve"> στη</w:t>
      </w:r>
      <w:r w:rsidRPr="006D32F5">
        <w:rPr>
          <w:rFonts w:eastAsia="Times New Roman" w:cs="Times New Roman"/>
          <w:szCs w:val="24"/>
        </w:rPr>
        <w:t xml:space="preserve"> διάλυσή </w:t>
      </w:r>
      <w:r>
        <w:rPr>
          <w:rFonts w:eastAsia="Times New Roman" w:cs="Times New Roman"/>
          <w:szCs w:val="24"/>
        </w:rPr>
        <w:t>τους. Αυτό αποτελεί μία</w:t>
      </w:r>
      <w:r w:rsidRPr="006D32F5">
        <w:rPr>
          <w:rFonts w:eastAsia="Times New Roman" w:cs="Times New Roman"/>
          <w:szCs w:val="24"/>
        </w:rPr>
        <w:t xml:space="preserve"> διαβεβαίωση από τη μεριά μας και θέλω να σας πω ότι προς την κατεύθυνση αυτή εργαζόμαστε</w:t>
      </w:r>
      <w:r>
        <w:rPr>
          <w:rFonts w:eastAsia="Times New Roman" w:cs="Times New Roman"/>
          <w:szCs w:val="24"/>
        </w:rPr>
        <w:t>.</w:t>
      </w:r>
    </w:p>
    <w:p w14:paraId="31827B4A"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w:t>
      </w:r>
      <w:r w:rsidRPr="006D32F5">
        <w:rPr>
          <w:rFonts w:eastAsia="Times New Roman" w:cs="Times New Roman"/>
          <w:szCs w:val="24"/>
        </w:rPr>
        <w:t>ροχωρ</w:t>
      </w:r>
      <w:r>
        <w:rPr>
          <w:rFonts w:eastAsia="Times New Roman" w:cs="Times New Roman"/>
          <w:szCs w:val="24"/>
        </w:rPr>
        <w:t>ού</w:t>
      </w:r>
      <w:r w:rsidRPr="006D32F5">
        <w:rPr>
          <w:rFonts w:eastAsia="Times New Roman" w:cs="Times New Roman"/>
          <w:szCs w:val="24"/>
        </w:rPr>
        <w:t>με</w:t>
      </w:r>
      <w:r>
        <w:rPr>
          <w:rFonts w:eastAsia="Times New Roman" w:cs="Times New Roman"/>
          <w:szCs w:val="24"/>
        </w:rPr>
        <w:t xml:space="preserve"> σε</w:t>
      </w:r>
      <w:r w:rsidRPr="006D32F5">
        <w:rPr>
          <w:rFonts w:eastAsia="Times New Roman" w:cs="Times New Roman"/>
          <w:szCs w:val="24"/>
        </w:rPr>
        <w:t xml:space="preserve"> δύο </w:t>
      </w:r>
      <w:r>
        <w:rPr>
          <w:rFonts w:eastAsia="Times New Roman" w:cs="Times New Roman"/>
          <w:szCs w:val="24"/>
        </w:rPr>
        <w:t xml:space="preserve">επίκαιρες </w:t>
      </w:r>
      <w:r w:rsidRPr="006D32F5">
        <w:rPr>
          <w:rFonts w:eastAsia="Times New Roman" w:cs="Times New Roman"/>
          <w:szCs w:val="24"/>
        </w:rPr>
        <w:t>ερωτήσεις</w:t>
      </w:r>
      <w:r>
        <w:rPr>
          <w:rFonts w:eastAsia="Times New Roman" w:cs="Times New Roman"/>
          <w:szCs w:val="24"/>
        </w:rPr>
        <w:t>,</w:t>
      </w:r>
      <w:r w:rsidRPr="006D32F5">
        <w:rPr>
          <w:rFonts w:eastAsia="Times New Roman" w:cs="Times New Roman"/>
          <w:szCs w:val="24"/>
        </w:rPr>
        <w:t xml:space="preserve"> </w:t>
      </w:r>
      <w:r>
        <w:rPr>
          <w:rFonts w:eastAsia="Times New Roman" w:cs="Times New Roman"/>
          <w:szCs w:val="24"/>
        </w:rPr>
        <w:t>σ</w:t>
      </w:r>
      <w:r w:rsidRPr="006D32F5">
        <w:rPr>
          <w:rFonts w:eastAsia="Times New Roman" w:cs="Times New Roman"/>
          <w:szCs w:val="24"/>
        </w:rPr>
        <w:t xml:space="preserve">τις οποίες θα απαντήσει ο </w:t>
      </w:r>
      <w:r>
        <w:rPr>
          <w:rFonts w:eastAsia="Times New Roman" w:cs="Times New Roman"/>
          <w:szCs w:val="24"/>
        </w:rPr>
        <w:t>Υ</w:t>
      </w:r>
      <w:r w:rsidRPr="006D32F5">
        <w:rPr>
          <w:rFonts w:eastAsia="Times New Roman" w:cs="Times New Roman"/>
          <w:szCs w:val="24"/>
        </w:rPr>
        <w:t xml:space="preserve">πουργός </w:t>
      </w:r>
      <w:r>
        <w:rPr>
          <w:rFonts w:eastAsia="Times New Roman" w:cs="Times New Roman"/>
          <w:szCs w:val="24"/>
        </w:rPr>
        <w:t>Π</w:t>
      </w:r>
      <w:r w:rsidRPr="006D32F5">
        <w:rPr>
          <w:rFonts w:eastAsia="Times New Roman" w:cs="Times New Roman"/>
          <w:szCs w:val="24"/>
        </w:rPr>
        <w:t>αιδείας</w:t>
      </w:r>
      <w:r>
        <w:rPr>
          <w:rFonts w:eastAsia="Times New Roman" w:cs="Times New Roman"/>
          <w:szCs w:val="24"/>
        </w:rPr>
        <w:t>,</w:t>
      </w:r>
      <w:r w:rsidRPr="006D32F5">
        <w:rPr>
          <w:rFonts w:eastAsia="Times New Roman" w:cs="Times New Roman"/>
          <w:szCs w:val="24"/>
        </w:rPr>
        <w:t xml:space="preserve"> </w:t>
      </w:r>
      <w:r>
        <w:rPr>
          <w:rFonts w:eastAsia="Times New Roman" w:cs="Times New Roman"/>
          <w:szCs w:val="24"/>
        </w:rPr>
        <w:t>Έ</w:t>
      </w:r>
      <w:r w:rsidRPr="006D32F5">
        <w:rPr>
          <w:rFonts w:eastAsia="Times New Roman" w:cs="Times New Roman"/>
          <w:szCs w:val="24"/>
        </w:rPr>
        <w:t>ρευνας και Θρησκευμάτων κ</w:t>
      </w:r>
      <w:r>
        <w:rPr>
          <w:rFonts w:eastAsia="Times New Roman" w:cs="Times New Roman"/>
          <w:szCs w:val="24"/>
        </w:rPr>
        <w:t>.</w:t>
      </w:r>
      <w:r w:rsidRPr="006D32F5">
        <w:rPr>
          <w:rFonts w:eastAsia="Times New Roman" w:cs="Times New Roman"/>
          <w:szCs w:val="24"/>
        </w:rPr>
        <w:t xml:space="preserve"> Κωνσταντίνος </w:t>
      </w:r>
      <w:proofErr w:type="spellStart"/>
      <w:r>
        <w:rPr>
          <w:rFonts w:eastAsia="Times New Roman" w:cs="Times New Roman"/>
          <w:szCs w:val="24"/>
        </w:rPr>
        <w:t>Γ</w:t>
      </w:r>
      <w:r w:rsidRPr="006D32F5">
        <w:rPr>
          <w:rFonts w:eastAsia="Times New Roman" w:cs="Times New Roman"/>
          <w:szCs w:val="24"/>
        </w:rPr>
        <w:t>αβρόγλου</w:t>
      </w:r>
      <w:proofErr w:type="spellEnd"/>
      <w:r>
        <w:rPr>
          <w:rFonts w:eastAsia="Times New Roman" w:cs="Times New Roman"/>
          <w:szCs w:val="24"/>
        </w:rPr>
        <w:t>.</w:t>
      </w:r>
    </w:p>
    <w:p w14:paraId="31827B4B"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Η μία είναι</w:t>
      </w:r>
      <w:r>
        <w:rPr>
          <w:rFonts w:eastAsia="Times New Roman" w:cs="Times New Roman"/>
          <w:szCs w:val="24"/>
        </w:rPr>
        <w:t xml:space="preserve"> η τρίτη</w:t>
      </w:r>
      <w:r w:rsidRPr="00E34D89">
        <w:rPr>
          <w:rFonts w:eastAsia="Times New Roman" w:cs="Times New Roman"/>
          <w:szCs w:val="24"/>
        </w:rPr>
        <w:t xml:space="preserve"> με αριθμό 368/18-2-2019 </w:t>
      </w:r>
      <w:r>
        <w:rPr>
          <w:rFonts w:eastAsia="Times New Roman" w:cs="Times New Roman"/>
          <w:szCs w:val="24"/>
        </w:rPr>
        <w:t>ε</w:t>
      </w:r>
      <w:r w:rsidRPr="00E34D89">
        <w:rPr>
          <w:rFonts w:eastAsia="Times New Roman" w:cs="Times New Roman"/>
          <w:szCs w:val="24"/>
        </w:rPr>
        <w:t xml:space="preserve">πίκαιρη </w:t>
      </w:r>
      <w:r>
        <w:rPr>
          <w:rFonts w:eastAsia="Times New Roman" w:cs="Times New Roman"/>
          <w:szCs w:val="24"/>
        </w:rPr>
        <w:t>ε</w:t>
      </w:r>
      <w:r w:rsidRPr="00E34D89">
        <w:rPr>
          <w:rFonts w:eastAsia="Times New Roman" w:cs="Times New Roman"/>
          <w:szCs w:val="24"/>
        </w:rPr>
        <w:t xml:space="preserve">ρώτηση </w:t>
      </w:r>
      <w:r>
        <w:rPr>
          <w:rFonts w:eastAsia="Times New Roman" w:cs="Times New Roman"/>
          <w:szCs w:val="24"/>
        </w:rPr>
        <w:t xml:space="preserve">πρώτου κύκλου του </w:t>
      </w:r>
      <w:r w:rsidRPr="00E34D89">
        <w:rPr>
          <w:rFonts w:eastAsia="Times New Roman" w:cs="Times New Roman"/>
          <w:szCs w:val="24"/>
        </w:rPr>
        <w:t xml:space="preserve">Βουλευτή Α΄ Θεσσαλονίκης του Κομμουνιστικού Κόμματος </w:t>
      </w:r>
      <w:r w:rsidRPr="00E34D89">
        <w:rPr>
          <w:rFonts w:eastAsia="Times New Roman" w:cs="Times New Roman"/>
          <w:szCs w:val="24"/>
        </w:rPr>
        <w:t>Ελλάδ</w:t>
      </w:r>
      <w:r>
        <w:rPr>
          <w:rFonts w:eastAsia="Times New Roman" w:cs="Times New Roman"/>
          <w:szCs w:val="24"/>
        </w:rPr>
        <w:t>α</w:t>
      </w:r>
      <w:r w:rsidRPr="00E34D89">
        <w:rPr>
          <w:rFonts w:eastAsia="Times New Roman" w:cs="Times New Roman"/>
          <w:szCs w:val="24"/>
        </w:rPr>
        <w:t xml:space="preserve">ς </w:t>
      </w:r>
      <w:r w:rsidRPr="00E34D89">
        <w:rPr>
          <w:rFonts w:eastAsia="Times New Roman" w:cs="Times New Roman"/>
          <w:szCs w:val="24"/>
        </w:rPr>
        <w:t>κ.</w:t>
      </w:r>
      <w:r w:rsidRPr="00E34D89">
        <w:rPr>
          <w:rFonts w:eastAsia="Times New Roman" w:cs="Times New Roman"/>
          <w:szCs w:val="24"/>
        </w:rPr>
        <w:t xml:space="preserve"> Γιάννη Δελή προς τον Υπουργό Παιδείας, Έρευνας και Θρησκευμάτων, με θέμα: «</w:t>
      </w:r>
      <w:r>
        <w:rPr>
          <w:rFonts w:eastAsia="Times New Roman" w:cs="Times New Roman"/>
          <w:szCs w:val="24"/>
        </w:rPr>
        <w:t>Η</w:t>
      </w:r>
      <w:r w:rsidRPr="00E34D89">
        <w:rPr>
          <w:rFonts w:eastAsia="Times New Roman" w:cs="Times New Roman"/>
          <w:szCs w:val="24"/>
        </w:rPr>
        <w:t xml:space="preserve"> κατάσταση στον τομέα της ε</w:t>
      </w:r>
      <w:r w:rsidRPr="00E34D89">
        <w:rPr>
          <w:rFonts w:eastAsia="Times New Roman" w:cs="Times New Roman"/>
          <w:szCs w:val="24"/>
        </w:rPr>
        <w:t>ιδικής αγωγής και εκπαίδευσης μετά την ψήφιση του νόμου 4547/2018 για τις Νέες Δομές»</w:t>
      </w:r>
      <w:r>
        <w:rPr>
          <w:rFonts w:eastAsia="Times New Roman" w:cs="Times New Roman"/>
          <w:szCs w:val="24"/>
        </w:rPr>
        <w:t>.</w:t>
      </w:r>
    </w:p>
    <w:p w14:paraId="31827B4C" w14:textId="77777777" w:rsidR="00B16615" w:rsidRDefault="00FE494E">
      <w:pPr>
        <w:spacing w:line="600" w:lineRule="auto"/>
        <w:ind w:firstLine="720"/>
        <w:jc w:val="both"/>
        <w:rPr>
          <w:rFonts w:eastAsia="Times New Roman" w:cs="Times New Roman"/>
          <w:szCs w:val="24"/>
        </w:rPr>
      </w:pPr>
      <w:r w:rsidRPr="006D32F5">
        <w:rPr>
          <w:rFonts w:eastAsia="Times New Roman" w:cs="Times New Roman"/>
          <w:szCs w:val="24"/>
        </w:rPr>
        <w:t>Ορίστε</w:t>
      </w:r>
      <w:r>
        <w:rPr>
          <w:rFonts w:eastAsia="Times New Roman" w:cs="Times New Roman"/>
          <w:szCs w:val="24"/>
        </w:rPr>
        <w:t xml:space="preserve">, κύριε Δελή, έχετε τον λόγο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 αναπτύξετε την επίκαιρη ερώτηση.</w:t>
      </w:r>
    </w:p>
    <w:p w14:paraId="31827B4D"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w:t>
      </w:r>
      <w:r w:rsidRPr="006D32F5">
        <w:rPr>
          <w:rFonts w:eastAsia="Times New Roman" w:cs="Times New Roman"/>
          <w:szCs w:val="24"/>
        </w:rPr>
        <w:t>υχαριστώ πολύ</w:t>
      </w:r>
      <w:r>
        <w:rPr>
          <w:rFonts w:eastAsia="Times New Roman" w:cs="Times New Roman"/>
          <w:szCs w:val="24"/>
        </w:rPr>
        <w:t>,</w:t>
      </w:r>
      <w:r w:rsidRPr="006D32F5">
        <w:rPr>
          <w:rFonts w:eastAsia="Times New Roman" w:cs="Times New Roman"/>
          <w:szCs w:val="24"/>
        </w:rPr>
        <w:t xml:space="preserve"> κύριε </w:t>
      </w:r>
      <w:r>
        <w:rPr>
          <w:rFonts w:eastAsia="Times New Roman" w:cs="Times New Roman"/>
          <w:szCs w:val="24"/>
        </w:rPr>
        <w:t>Π</w:t>
      </w:r>
      <w:r w:rsidRPr="006D32F5">
        <w:rPr>
          <w:rFonts w:eastAsia="Times New Roman" w:cs="Times New Roman"/>
          <w:szCs w:val="24"/>
        </w:rPr>
        <w:t>ρόεδρε</w:t>
      </w:r>
      <w:r>
        <w:rPr>
          <w:rFonts w:eastAsia="Times New Roman" w:cs="Times New Roman"/>
          <w:szCs w:val="24"/>
        </w:rPr>
        <w:t>.</w:t>
      </w:r>
    </w:p>
    <w:p w14:paraId="31827B4E" w14:textId="77777777" w:rsidR="00B16615" w:rsidRDefault="00FE494E">
      <w:pPr>
        <w:spacing w:line="600" w:lineRule="auto"/>
        <w:ind w:firstLine="720"/>
        <w:jc w:val="both"/>
        <w:rPr>
          <w:rFonts w:eastAsia="Times New Roman" w:cs="Times New Roman"/>
          <w:szCs w:val="24"/>
        </w:rPr>
      </w:pPr>
      <w:r w:rsidRPr="006D32F5">
        <w:rPr>
          <w:rFonts w:eastAsia="Times New Roman" w:cs="Times New Roman"/>
          <w:szCs w:val="24"/>
        </w:rPr>
        <w:lastRenderedPageBreak/>
        <w:t>Δυστυχώς</w:t>
      </w:r>
      <w:r>
        <w:rPr>
          <w:rFonts w:eastAsia="Times New Roman" w:cs="Times New Roman"/>
          <w:szCs w:val="24"/>
        </w:rPr>
        <w:t>, κ</w:t>
      </w:r>
      <w:r w:rsidRPr="006D32F5">
        <w:rPr>
          <w:rFonts w:eastAsia="Times New Roman" w:cs="Times New Roman"/>
          <w:szCs w:val="24"/>
        </w:rPr>
        <w:t>ύριε Υπουργέ</w:t>
      </w:r>
      <w:r>
        <w:rPr>
          <w:rFonts w:eastAsia="Times New Roman" w:cs="Times New Roman"/>
          <w:szCs w:val="24"/>
        </w:rPr>
        <w:t>, οι</w:t>
      </w:r>
      <w:r w:rsidRPr="006D32F5">
        <w:rPr>
          <w:rFonts w:eastAsia="Times New Roman" w:cs="Times New Roman"/>
          <w:szCs w:val="24"/>
        </w:rPr>
        <w:t xml:space="preserve"> εξελίξεις μετά την ψήφιση του </w:t>
      </w:r>
      <w:r>
        <w:rPr>
          <w:rFonts w:eastAsia="Times New Roman" w:cs="Times New Roman"/>
          <w:szCs w:val="24"/>
        </w:rPr>
        <w:t>ν.</w:t>
      </w:r>
      <w:r>
        <w:rPr>
          <w:rFonts w:eastAsia="Times New Roman" w:cs="Times New Roman"/>
          <w:szCs w:val="24"/>
        </w:rPr>
        <w:t>4547 τ</w:t>
      </w:r>
      <w:r w:rsidRPr="006D32F5">
        <w:rPr>
          <w:rFonts w:eastAsia="Times New Roman" w:cs="Times New Roman"/>
          <w:szCs w:val="24"/>
        </w:rPr>
        <w:t>ον περασμένο Ιούνιο</w:t>
      </w:r>
      <w:r>
        <w:rPr>
          <w:rFonts w:eastAsia="Times New Roman" w:cs="Times New Roman"/>
          <w:szCs w:val="24"/>
        </w:rPr>
        <w:t>,</w:t>
      </w:r>
      <w:r w:rsidRPr="006D32F5">
        <w:rPr>
          <w:rFonts w:eastAsia="Times New Roman" w:cs="Times New Roman"/>
          <w:szCs w:val="24"/>
        </w:rPr>
        <w:t xml:space="preserve"> για τις λεγόμενες υποστηρικτικές δομές της εκπαίδευσης</w:t>
      </w:r>
      <w:r>
        <w:rPr>
          <w:rFonts w:eastAsia="Times New Roman" w:cs="Times New Roman"/>
          <w:szCs w:val="24"/>
        </w:rPr>
        <w:t>,</w:t>
      </w:r>
      <w:r w:rsidRPr="006D32F5">
        <w:rPr>
          <w:rFonts w:eastAsia="Times New Roman" w:cs="Times New Roman"/>
          <w:szCs w:val="24"/>
        </w:rPr>
        <w:t xml:space="preserve"> είναι αποκαλυπτικές και επαληθεύουν δυστυχώς</w:t>
      </w:r>
      <w:r>
        <w:rPr>
          <w:rFonts w:eastAsia="Times New Roman" w:cs="Times New Roman"/>
          <w:szCs w:val="24"/>
        </w:rPr>
        <w:t>,</w:t>
      </w:r>
      <w:r w:rsidRPr="006D32F5">
        <w:rPr>
          <w:rFonts w:eastAsia="Times New Roman" w:cs="Times New Roman"/>
          <w:szCs w:val="24"/>
        </w:rPr>
        <w:t xml:space="preserve"> όπως λέμε</w:t>
      </w:r>
      <w:r>
        <w:rPr>
          <w:rFonts w:eastAsia="Times New Roman" w:cs="Times New Roman"/>
          <w:szCs w:val="24"/>
        </w:rPr>
        <w:t>,</w:t>
      </w:r>
      <w:r w:rsidRPr="006D32F5">
        <w:rPr>
          <w:rFonts w:eastAsia="Times New Roman" w:cs="Times New Roman"/>
          <w:szCs w:val="24"/>
        </w:rPr>
        <w:t xml:space="preserve"> πολύ γρήγορα τις αρνητικές εκτιμήσεις του </w:t>
      </w:r>
      <w:r>
        <w:rPr>
          <w:rFonts w:eastAsia="Times New Roman" w:cs="Times New Roman"/>
          <w:szCs w:val="24"/>
        </w:rPr>
        <w:t>ΚΚΕ γι’</w:t>
      </w:r>
      <w:r w:rsidRPr="006D32F5">
        <w:rPr>
          <w:rFonts w:eastAsia="Times New Roman" w:cs="Times New Roman"/>
          <w:szCs w:val="24"/>
        </w:rPr>
        <w:t xml:space="preserve"> αυτό</w:t>
      </w:r>
      <w:r>
        <w:rPr>
          <w:rFonts w:eastAsia="Times New Roman" w:cs="Times New Roman"/>
          <w:szCs w:val="24"/>
        </w:rPr>
        <w:t>ν</w:t>
      </w:r>
      <w:r w:rsidRPr="006D32F5">
        <w:rPr>
          <w:rFonts w:eastAsia="Times New Roman" w:cs="Times New Roman"/>
          <w:szCs w:val="24"/>
        </w:rPr>
        <w:t xml:space="preserve"> το</w:t>
      </w:r>
      <w:r>
        <w:rPr>
          <w:rFonts w:eastAsia="Times New Roman" w:cs="Times New Roman"/>
          <w:szCs w:val="24"/>
        </w:rPr>
        <w:t>ν</w:t>
      </w:r>
      <w:r w:rsidRPr="006D32F5">
        <w:rPr>
          <w:rFonts w:eastAsia="Times New Roman" w:cs="Times New Roman"/>
          <w:szCs w:val="24"/>
        </w:rPr>
        <w:t xml:space="preserve"> νόμο</w:t>
      </w:r>
      <w:r>
        <w:rPr>
          <w:rFonts w:eastAsia="Times New Roman" w:cs="Times New Roman"/>
          <w:szCs w:val="24"/>
        </w:rPr>
        <w:t>.</w:t>
      </w:r>
    </w:p>
    <w:p w14:paraId="31827B4F"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Η</w:t>
      </w:r>
      <w:r w:rsidRPr="006D32F5">
        <w:rPr>
          <w:rFonts w:eastAsia="Times New Roman" w:cs="Times New Roman"/>
          <w:szCs w:val="24"/>
        </w:rPr>
        <w:t xml:space="preserve"> κατάργηση και τ</w:t>
      </w:r>
      <w:r w:rsidRPr="006D32F5">
        <w:rPr>
          <w:rFonts w:eastAsia="Times New Roman" w:cs="Times New Roman"/>
          <w:szCs w:val="24"/>
        </w:rPr>
        <w:t>υπικά από το</w:t>
      </w:r>
      <w:r>
        <w:rPr>
          <w:rFonts w:eastAsia="Times New Roman" w:cs="Times New Roman"/>
          <w:szCs w:val="24"/>
        </w:rPr>
        <w:t>ν</w:t>
      </w:r>
      <w:r w:rsidRPr="006D32F5">
        <w:rPr>
          <w:rFonts w:eastAsia="Times New Roman" w:cs="Times New Roman"/>
          <w:szCs w:val="24"/>
        </w:rPr>
        <w:t xml:space="preserve"> Δεκέμβρη </w:t>
      </w:r>
      <w:r>
        <w:rPr>
          <w:rFonts w:eastAsia="Times New Roman" w:cs="Times New Roman"/>
          <w:szCs w:val="24"/>
        </w:rPr>
        <w:t>των Κ</w:t>
      </w:r>
      <w:r w:rsidRPr="006D32F5">
        <w:rPr>
          <w:rFonts w:eastAsia="Times New Roman" w:cs="Times New Roman"/>
          <w:szCs w:val="24"/>
        </w:rPr>
        <w:t>ΕΔΔΥ</w:t>
      </w:r>
      <w:r>
        <w:rPr>
          <w:rFonts w:eastAsia="Times New Roman" w:cs="Times New Roman"/>
          <w:szCs w:val="24"/>
        </w:rPr>
        <w:t>,</w:t>
      </w:r>
      <w:r w:rsidRPr="006D32F5">
        <w:rPr>
          <w:rFonts w:eastAsia="Times New Roman" w:cs="Times New Roman"/>
          <w:szCs w:val="24"/>
        </w:rPr>
        <w:t xml:space="preserve"> που</w:t>
      </w:r>
      <w:r>
        <w:rPr>
          <w:rFonts w:eastAsia="Times New Roman" w:cs="Times New Roman"/>
          <w:szCs w:val="24"/>
        </w:rPr>
        <w:t>,</w:t>
      </w:r>
      <w:r w:rsidRPr="006D32F5">
        <w:rPr>
          <w:rFonts w:eastAsia="Times New Roman" w:cs="Times New Roman"/>
          <w:szCs w:val="24"/>
        </w:rPr>
        <w:t xml:space="preserve"> αν και με καθυστέρηση</w:t>
      </w:r>
      <w:r>
        <w:rPr>
          <w:rFonts w:eastAsia="Times New Roman" w:cs="Times New Roman"/>
          <w:szCs w:val="24"/>
        </w:rPr>
        <w:t xml:space="preserve"> β</w:t>
      </w:r>
      <w:r w:rsidRPr="006D32F5">
        <w:rPr>
          <w:rFonts w:eastAsia="Times New Roman" w:cs="Times New Roman"/>
          <w:szCs w:val="24"/>
        </w:rPr>
        <w:t xml:space="preserve">ασικά </w:t>
      </w:r>
      <w:r>
        <w:rPr>
          <w:rFonts w:eastAsia="Times New Roman" w:cs="Times New Roman"/>
          <w:szCs w:val="24"/>
        </w:rPr>
        <w:t xml:space="preserve">λόγω </w:t>
      </w:r>
      <w:r w:rsidRPr="006D32F5">
        <w:rPr>
          <w:rFonts w:eastAsia="Times New Roman" w:cs="Times New Roman"/>
          <w:szCs w:val="24"/>
        </w:rPr>
        <w:t xml:space="preserve">της </w:t>
      </w:r>
      <w:proofErr w:type="spellStart"/>
      <w:r w:rsidRPr="006D32F5">
        <w:rPr>
          <w:rFonts w:eastAsia="Times New Roman" w:cs="Times New Roman"/>
          <w:szCs w:val="24"/>
        </w:rPr>
        <w:t>υποστελέχωσ</w:t>
      </w:r>
      <w:r>
        <w:rPr>
          <w:rFonts w:eastAsia="Times New Roman" w:cs="Times New Roman"/>
          <w:szCs w:val="24"/>
        </w:rPr>
        <w:t>ή</w:t>
      </w:r>
      <w:r w:rsidRPr="006D32F5">
        <w:rPr>
          <w:rFonts w:eastAsia="Times New Roman" w:cs="Times New Roman"/>
          <w:szCs w:val="24"/>
        </w:rPr>
        <w:t>ς</w:t>
      </w:r>
      <w:proofErr w:type="spellEnd"/>
      <w:r w:rsidRPr="006D32F5">
        <w:rPr>
          <w:rFonts w:eastAsia="Times New Roman" w:cs="Times New Roman"/>
          <w:szCs w:val="24"/>
        </w:rPr>
        <w:t xml:space="preserve"> </w:t>
      </w:r>
      <w:r>
        <w:rPr>
          <w:rFonts w:eastAsia="Times New Roman" w:cs="Times New Roman"/>
          <w:szCs w:val="24"/>
        </w:rPr>
        <w:t>τους,</w:t>
      </w:r>
      <w:r w:rsidRPr="006D32F5">
        <w:rPr>
          <w:rFonts w:eastAsia="Times New Roman" w:cs="Times New Roman"/>
          <w:szCs w:val="24"/>
        </w:rPr>
        <w:t xml:space="preserve"> έκαναν</w:t>
      </w:r>
      <w:r>
        <w:rPr>
          <w:rFonts w:eastAsia="Times New Roman" w:cs="Times New Roman"/>
          <w:szCs w:val="24"/>
        </w:rPr>
        <w:t xml:space="preserve"> </w:t>
      </w:r>
      <w:r w:rsidRPr="006D32F5">
        <w:rPr>
          <w:rFonts w:eastAsia="Times New Roman" w:cs="Times New Roman"/>
          <w:szCs w:val="24"/>
        </w:rPr>
        <w:t xml:space="preserve">διάγνωση </w:t>
      </w:r>
      <w:r>
        <w:rPr>
          <w:rFonts w:eastAsia="Times New Roman" w:cs="Times New Roman"/>
          <w:szCs w:val="24"/>
        </w:rPr>
        <w:t>και περιέγραφαν και την ειδική</w:t>
      </w:r>
      <w:r w:rsidRPr="006D32F5">
        <w:rPr>
          <w:rFonts w:eastAsia="Times New Roman" w:cs="Times New Roman"/>
          <w:szCs w:val="24"/>
        </w:rPr>
        <w:t xml:space="preserve"> δυσκολία και </w:t>
      </w:r>
      <w:r>
        <w:rPr>
          <w:rFonts w:eastAsia="Times New Roman" w:cs="Times New Roman"/>
          <w:szCs w:val="24"/>
        </w:rPr>
        <w:t>βεβαίως σύστηναν</w:t>
      </w:r>
      <w:r w:rsidRPr="006D32F5">
        <w:rPr>
          <w:rFonts w:eastAsia="Times New Roman" w:cs="Times New Roman"/>
          <w:szCs w:val="24"/>
        </w:rPr>
        <w:t xml:space="preserve"> και το κατάλληλο σχολικό </w:t>
      </w:r>
      <w:r>
        <w:rPr>
          <w:rFonts w:eastAsia="Times New Roman" w:cs="Times New Roman"/>
          <w:szCs w:val="24"/>
        </w:rPr>
        <w:t>π</w:t>
      </w:r>
      <w:r w:rsidRPr="006D32F5">
        <w:rPr>
          <w:rFonts w:eastAsia="Times New Roman" w:cs="Times New Roman"/>
          <w:szCs w:val="24"/>
        </w:rPr>
        <w:t>λαίσιο για κάθε παιδί με ειδικές εκπαιδευτικές ανάγκες</w:t>
      </w:r>
      <w:r>
        <w:rPr>
          <w:rFonts w:eastAsia="Times New Roman" w:cs="Times New Roman"/>
          <w:szCs w:val="24"/>
        </w:rPr>
        <w:t>,</w:t>
      </w:r>
      <w:r w:rsidRPr="006D32F5">
        <w:rPr>
          <w:rFonts w:eastAsia="Times New Roman" w:cs="Times New Roman"/>
          <w:szCs w:val="24"/>
        </w:rPr>
        <w:t xml:space="preserve"> </w:t>
      </w:r>
      <w:r w:rsidRPr="006D32F5">
        <w:rPr>
          <w:rFonts w:eastAsia="Times New Roman" w:cs="Times New Roman"/>
          <w:szCs w:val="24"/>
        </w:rPr>
        <w:t>αυτή η κατάργηση</w:t>
      </w:r>
      <w:r>
        <w:rPr>
          <w:rFonts w:eastAsia="Times New Roman" w:cs="Times New Roman"/>
          <w:szCs w:val="24"/>
        </w:rPr>
        <w:t>,</w:t>
      </w:r>
      <w:r w:rsidRPr="006D32F5">
        <w:rPr>
          <w:rFonts w:eastAsia="Times New Roman" w:cs="Times New Roman"/>
          <w:szCs w:val="24"/>
        </w:rPr>
        <w:t xml:space="preserve"> λοιπόν</w:t>
      </w:r>
      <w:r>
        <w:rPr>
          <w:rFonts w:eastAsia="Times New Roman" w:cs="Times New Roman"/>
          <w:szCs w:val="24"/>
        </w:rPr>
        <w:t>,</w:t>
      </w:r>
      <w:r w:rsidRPr="006D32F5">
        <w:rPr>
          <w:rFonts w:eastAsia="Times New Roman" w:cs="Times New Roman"/>
          <w:szCs w:val="24"/>
        </w:rPr>
        <w:t xml:space="preserve"> των </w:t>
      </w:r>
      <w:r>
        <w:rPr>
          <w:rFonts w:eastAsia="Times New Roman" w:cs="Times New Roman"/>
          <w:szCs w:val="24"/>
        </w:rPr>
        <w:t xml:space="preserve">ΚΕΔΔΥ </w:t>
      </w:r>
      <w:r w:rsidRPr="006D32F5">
        <w:rPr>
          <w:rFonts w:eastAsia="Times New Roman" w:cs="Times New Roman"/>
          <w:szCs w:val="24"/>
        </w:rPr>
        <w:t xml:space="preserve">από τον περασμένο Δεκέμβρη άφησε </w:t>
      </w:r>
      <w:r>
        <w:rPr>
          <w:rFonts w:eastAsia="Times New Roman" w:cs="Times New Roman"/>
          <w:szCs w:val="24"/>
        </w:rPr>
        <w:t>μ</w:t>
      </w:r>
      <w:r w:rsidRPr="006D32F5">
        <w:rPr>
          <w:rFonts w:eastAsia="Times New Roman" w:cs="Times New Roman"/>
          <w:szCs w:val="24"/>
        </w:rPr>
        <w:t>ετέωρα χιλιάδες παιδιά</w:t>
      </w:r>
      <w:r>
        <w:rPr>
          <w:rFonts w:eastAsia="Times New Roman" w:cs="Times New Roman"/>
          <w:szCs w:val="24"/>
        </w:rPr>
        <w:t>.</w:t>
      </w:r>
    </w:p>
    <w:p w14:paraId="31827B50"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όπως γνωρίζει, βεβαίως,</w:t>
      </w:r>
      <w:r w:rsidRPr="006D32F5">
        <w:rPr>
          <w:rFonts w:eastAsia="Times New Roman" w:cs="Times New Roman"/>
          <w:szCs w:val="24"/>
        </w:rPr>
        <w:t xml:space="preserve"> πάρα πολύ καλά και το Υπουργείο έχουν παγώσει και εκκρεμούν χιλιάδες ραντεβού με τα παιδιά που περιμένουν μήνες</w:t>
      </w:r>
      <w:r>
        <w:rPr>
          <w:rFonts w:eastAsia="Times New Roman" w:cs="Times New Roman"/>
          <w:szCs w:val="24"/>
        </w:rPr>
        <w:t>,</w:t>
      </w:r>
      <w:r w:rsidRPr="006D32F5">
        <w:rPr>
          <w:rFonts w:eastAsia="Times New Roman" w:cs="Times New Roman"/>
          <w:szCs w:val="24"/>
        </w:rPr>
        <w:t xml:space="preserve"> προκειμένου να πάρουν μ</w:t>
      </w:r>
      <w:r>
        <w:rPr>
          <w:rFonts w:eastAsia="Times New Roman" w:cs="Times New Roman"/>
          <w:szCs w:val="24"/>
        </w:rPr>
        <w:t>ι</w:t>
      </w:r>
      <w:r w:rsidRPr="006D32F5">
        <w:rPr>
          <w:rFonts w:eastAsia="Times New Roman" w:cs="Times New Roman"/>
          <w:szCs w:val="24"/>
        </w:rPr>
        <w:t>α γνωμάτευση που θα εντοπίζει</w:t>
      </w:r>
      <w:r>
        <w:rPr>
          <w:rFonts w:eastAsia="Times New Roman" w:cs="Times New Roman"/>
          <w:szCs w:val="24"/>
        </w:rPr>
        <w:t>,</w:t>
      </w:r>
      <w:r w:rsidRPr="006D32F5">
        <w:rPr>
          <w:rFonts w:eastAsia="Times New Roman" w:cs="Times New Roman"/>
          <w:szCs w:val="24"/>
        </w:rPr>
        <w:t xml:space="preserve"> αφού προηγηθεί </w:t>
      </w:r>
      <w:r>
        <w:rPr>
          <w:rFonts w:eastAsia="Times New Roman" w:cs="Times New Roman"/>
          <w:szCs w:val="24"/>
        </w:rPr>
        <w:t>β</w:t>
      </w:r>
      <w:r w:rsidRPr="006D32F5">
        <w:rPr>
          <w:rFonts w:eastAsia="Times New Roman" w:cs="Times New Roman"/>
          <w:szCs w:val="24"/>
        </w:rPr>
        <w:t xml:space="preserve">εβαίως </w:t>
      </w:r>
      <w:r>
        <w:rPr>
          <w:rFonts w:eastAsia="Times New Roman" w:cs="Times New Roman"/>
          <w:szCs w:val="24"/>
        </w:rPr>
        <w:t>μια διεπιστημονική προσέγγιση,</w:t>
      </w:r>
      <w:r w:rsidRPr="006D32F5">
        <w:rPr>
          <w:rFonts w:eastAsia="Times New Roman" w:cs="Times New Roman"/>
          <w:szCs w:val="24"/>
        </w:rPr>
        <w:t xml:space="preserve"> το είδος </w:t>
      </w:r>
      <w:r>
        <w:rPr>
          <w:rFonts w:eastAsia="Times New Roman" w:cs="Times New Roman"/>
          <w:szCs w:val="24"/>
        </w:rPr>
        <w:t>τ</w:t>
      </w:r>
      <w:r w:rsidRPr="006D32F5">
        <w:rPr>
          <w:rFonts w:eastAsia="Times New Roman" w:cs="Times New Roman"/>
          <w:szCs w:val="24"/>
        </w:rPr>
        <w:t xml:space="preserve">ης δυσκολίας και θα συστήνει εκείνη την αναγκαία ειδική παιδαγωγική παρέμβαση και </w:t>
      </w:r>
      <w:r>
        <w:rPr>
          <w:rFonts w:eastAsia="Times New Roman" w:cs="Times New Roman"/>
          <w:szCs w:val="24"/>
        </w:rPr>
        <w:t>β</w:t>
      </w:r>
      <w:r w:rsidRPr="006D32F5">
        <w:rPr>
          <w:rFonts w:eastAsia="Times New Roman" w:cs="Times New Roman"/>
          <w:szCs w:val="24"/>
        </w:rPr>
        <w:t xml:space="preserve">εβαίως και το κατάλληλο σχολικό </w:t>
      </w:r>
      <w:r>
        <w:rPr>
          <w:rFonts w:eastAsia="Times New Roman" w:cs="Times New Roman"/>
          <w:szCs w:val="24"/>
        </w:rPr>
        <w:t>π</w:t>
      </w:r>
      <w:r w:rsidRPr="006D32F5">
        <w:rPr>
          <w:rFonts w:eastAsia="Times New Roman" w:cs="Times New Roman"/>
          <w:szCs w:val="24"/>
        </w:rPr>
        <w:t>λαίσιο</w:t>
      </w:r>
      <w:r>
        <w:rPr>
          <w:rFonts w:eastAsia="Times New Roman" w:cs="Times New Roman"/>
          <w:szCs w:val="24"/>
        </w:rPr>
        <w:t>,</w:t>
      </w:r>
      <w:r w:rsidRPr="006D32F5">
        <w:rPr>
          <w:rFonts w:eastAsia="Times New Roman" w:cs="Times New Roman"/>
          <w:szCs w:val="24"/>
        </w:rPr>
        <w:t xml:space="preserve"> ενώ και οι </w:t>
      </w:r>
      <w:r w:rsidRPr="006D32F5">
        <w:rPr>
          <w:rFonts w:eastAsia="Times New Roman" w:cs="Times New Roman"/>
          <w:szCs w:val="24"/>
        </w:rPr>
        <w:lastRenderedPageBreak/>
        <w:t>κ</w:t>
      </w:r>
      <w:r w:rsidRPr="006D32F5">
        <w:rPr>
          <w:rFonts w:eastAsia="Times New Roman" w:cs="Times New Roman"/>
          <w:szCs w:val="24"/>
        </w:rPr>
        <w:t xml:space="preserve">αινούργιες περιπτώσεις παιδιών που εντοπίζονται και που έχουν ανάγκη </w:t>
      </w:r>
      <w:r>
        <w:rPr>
          <w:rFonts w:eastAsia="Times New Roman" w:cs="Times New Roman"/>
          <w:szCs w:val="24"/>
        </w:rPr>
        <w:t>β</w:t>
      </w:r>
      <w:r w:rsidRPr="006D32F5">
        <w:rPr>
          <w:rFonts w:eastAsia="Times New Roman" w:cs="Times New Roman"/>
          <w:szCs w:val="24"/>
        </w:rPr>
        <w:t>εβαίως από μ</w:t>
      </w:r>
      <w:r>
        <w:rPr>
          <w:rFonts w:eastAsia="Times New Roman" w:cs="Times New Roman"/>
          <w:szCs w:val="24"/>
        </w:rPr>
        <w:t>ια</w:t>
      </w:r>
      <w:r w:rsidRPr="006D32F5">
        <w:rPr>
          <w:rFonts w:eastAsia="Times New Roman" w:cs="Times New Roman"/>
          <w:szCs w:val="24"/>
        </w:rPr>
        <w:t xml:space="preserve"> ειδική παιδαγωγική παρέμβαση</w:t>
      </w:r>
      <w:r>
        <w:rPr>
          <w:rFonts w:eastAsia="Times New Roman" w:cs="Times New Roman"/>
          <w:szCs w:val="24"/>
        </w:rPr>
        <w:t>,</w:t>
      </w:r>
      <w:r w:rsidRPr="006D32F5">
        <w:rPr>
          <w:rFonts w:eastAsia="Times New Roman" w:cs="Times New Roman"/>
          <w:szCs w:val="24"/>
        </w:rPr>
        <w:t xml:space="preserve"> πρακτικά </w:t>
      </w:r>
      <w:r w:rsidRPr="006D32F5">
        <w:rPr>
          <w:rFonts w:eastAsia="Times New Roman" w:cs="Times New Roman"/>
          <w:szCs w:val="24"/>
        </w:rPr>
        <w:t>αυτή</w:t>
      </w:r>
      <w:r>
        <w:rPr>
          <w:rFonts w:eastAsia="Times New Roman" w:cs="Times New Roman"/>
          <w:szCs w:val="24"/>
        </w:rPr>
        <w:t>ν</w:t>
      </w:r>
      <w:r w:rsidRPr="006D32F5">
        <w:rPr>
          <w:rFonts w:eastAsia="Times New Roman" w:cs="Times New Roman"/>
          <w:szCs w:val="24"/>
        </w:rPr>
        <w:t xml:space="preserve"> τη στιγμή πουθενά δεν μπορούν να απευθυνθούν</w:t>
      </w:r>
      <w:r>
        <w:rPr>
          <w:rFonts w:eastAsia="Times New Roman" w:cs="Times New Roman"/>
          <w:szCs w:val="24"/>
        </w:rPr>
        <w:t>, κύριε Υπουργέ, σ</w:t>
      </w:r>
      <w:r w:rsidRPr="006D32F5">
        <w:rPr>
          <w:rFonts w:eastAsia="Times New Roman" w:cs="Times New Roman"/>
          <w:szCs w:val="24"/>
        </w:rPr>
        <w:t>το δημόσιο</w:t>
      </w:r>
      <w:r>
        <w:rPr>
          <w:rFonts w:eastAsia="Times New Roman" w:cs="Times New Roman"/>
          <w:szCs w:val="24"/>
        </w:rPr>
        <w:t>,</w:t>
      </w:r>
      <w:r w:rsidRPr="006D32F5">
        <w:rPr>
          <w:rFonts w:eastAsia="Times New Roman" w:cs="Times New Roman"/>
          <w:szCs w:val="24"/>
        </w:rPr>
        <w:t xml:space="preserve"> αφού τα </w:t>
      </w:r>
      <w:r>
        <w:rPr>
          <w:rFonts w:eastAsia="Times New Roman" w:cs="Times New Roman"/>
          <w:szCs w:val="24"/>
        </w:rPr>
        <w:t xml:space="preserve">ΚΕΣΥ, </w:t>
      </w:r>
      <w:r w:rsidRPr="006D32F5">
        <w:rPr>
          <w:rFonts w:eastAsia="Times New Roman" w:cs="Times New Roman"/>
          <w:szCs w:val="24"/>
        </w:rPr>
        <w:t>αυτά τα κέντρα τα οποία αντικατέστησαν</w:t>
      </w:r>
      <w:r w:rsidRPr="006D32F5">
        <w:rPr>
          <w:rFonts w:eastAsia="Times New Roman" w:cs="Times New Roman"/>
          <w:szCs w:val="24"/>
        </w:rPr>
        <w:t xml:space="preserve"> τα </w:t>
      </w:r>
      <w:r>
        <w:rPr>
          <w:rFonts w:eastAsia="Times New Roman" w:cs="Times New Roman"/>
          <w:szCs w:val="24"/>
        </w:rPr>
        <w:t>ΚΕΔΔΥ,</w:t>
      </w:r>
      <w:r w:rsidRPr="006D32F5">
        <w:rPr>
          <w:rFonts w:eastAsia="Times New Roman" w:cs="Times New Roman"/>
          <w:szCs w:val="24"/>
        </w:rPr>
        <w:t xml:space="preserve"> </w:t>
      </w:r>
      <w:r w:rsidRPr="006D32F5">
        <w:rPr>
          <w:rFonts w:eastAsia="Times New Roman" w:cs="Times New Roman"/>
          <w:szCs w:val="24"/>
        </w:rPr>
        <w:t>αυτή</w:t>
      </w:r>
      <w:r>
        <w:rPr>
          <w:rFonts w:eastAsia="Times New Roman" w:cs="Times New Roman"/>
          <w:szCs w:val="24"/>
        </w:rPr>
        <w:t>ν</w:t>
      </w:r>
      <w:r w:rsidRPr="006D32F5">
        <w:rPr>
          <w:rFonts w:eastAsia="Times New Roman" w:cs="Times New Roman"/>
          <w:szCs w:val="24"/>
        </w:rPr>
        <w:t xml:space="preserve"> τη στιγμή είναι σε μία κατάσταση ιδιόμορφης αναμονής</w:t>
      </w:r>
      <w:r>
        <w:rPr>
          <w:rFonts w:eastAsia="Times New Roman" w:cs="Times New Roman"/>
          <w:szCs w:val="24"/>
        </w:rPr>
        <w:t>,</w:t>
      </w:r>
      <w:r w:rsidRPr="006D32F5">
        <w:rPr>
          <w:rFonts w:eastAsia="Times New Roman" w:cs="Times New Roman"/>
          <w:szCs w:val="24"/>
        </w:rPr>
        <w:t xml:space="preserve"> προετοιμάζοντας κυρίως τα λεγόμενα </w:t>
      </w:r>
      <w:r>
        <w:rPr>
          <w:rFonts w:eastAsia="Times New Roman" w:cs="Times New Roman"/>
          <w:szCs w:val="24"/>
        </w:rPr>
        <w:t>«</w:t>
      </w:r>
      <w:r w:rsidRPr="006D32F5">
        <w:rPr>
          <w:rFonts w:eastAsia="Times New Roman" w:cs="Times New Roman"/>
          <w:szCs w:val="24"/>
        </w:rPr>
        <w:t xml:space="preserve">ατομικά προγράμματα για την ειδική παρέμβαση των </w:t>
      </w:r>
      <w:r>
        <w:rPr>
          <w:rFonts w:eastAsia="Times New Roman" w:cs="Times New Roman"/>
          <w:szCs w:val="24"/>
        </w:rPr>
        <w:t>μαθητώ</w:t>
      </w:r>
      <w:r w:rsidRPr="006D32F5">
        <w:rPr>
          <w:rFonts w:eastAsia="Times New Roman" w:cs="Times New Roman"/>
          <w:szCs w:val="24"/>
        </w:rPr>
        <w:t xml:space="preserve">ν μέσα στο </w:t>
      </w:r>
      <w:r>
        <w:rPr>
          <w:rFonts w:eastAsia="Times New Roman" w:cs="Times New Roman"/>
          <w:szCs w:val="24"/>
        </w:rPr>
        <w:t>γ</w:t>
      </w:r>
      <w:r w:rsidRPr="006D32F5">
        <w:rPr>
          <w:rFonts w:eastAsia="Times New Roman" w:cs="Times New Roman"/>
          <w:szCs w:val="24"/>
        </w:rPr>
        <w:t>ενικό σχολείο</w:t>
      </w:r>
      <w:r>
        <w:rPr>
          <w:rFonts w:eastAsia="Times New Roman" w:cs="Times New Roman"/>
          <w:szCs w:val="24"/>
        </w:rPr>
        <w:t>».</w:t>
      </w:r>
      <w:r w:rsidRPr="006D32F5">
        <w:rPr>
          <w:rFonts w:eastAsia="Times New Roman" w:cs="Times New Roman"/>
          <w:szCs w:val="24"/>
        </w:rPr>
        <w:t xml:space="preserve"> </w:t>
      </w:r>
    </w:p>
    <w:p w14:paraId="31827B51"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Α</w:t>
      </w:r>
      <w:r w:rsidRPr="006D32F5">
        <w:rPr>
          <w:rFonts w:eastAsia="Times New Roman" w:cs="Times New Roman"/>
          <w:szCs w:val="24"/>
        </w:rPr>
        <w:t xml:space="preserve">κούσαμε </w:t>
      </w:r>
      <w:r>
        <w:rPr>
          <w:rFonts w:eastAsia="Times New Roman" w:cs="Times New Roman"/>
          <w:szCs w:val="24"/>
        </w:rPr>
        <w:t>τις προηγούμενες μέρες τον</w:t>
      </w:r>
      <w:r w:rsidRPr="006D32F5">
        <w:rPr>
          <w:rFonts w:eastAsia="Times New Roman" w:cs="Times New Roman"/>
          <w:szCs w:val="24"/>
        </w:rPr>
        <w:t xml:space="preserve"> αρμόδιο </w:t>
      </w:r>
      <w:r>
        <w:rPr>
          <w:rFonts w:eastAsia="Times New Roman" w:cs="Times New Roman"/>
          <w:szCs w:val="24"/>
        </w:rPr>
        <w:t>δ</w:t>
      </w:r>
      <w:r w:rsidRPr="006D32F5">
        <w:rPr>
          <w:rFonts w:eastAsia="Times New Roman" w:cs="Times New Roman"/>
          <w:szCs w:val="24"/>
        </w:rPr>
        <w:t xml:space="preserve">ιευθυντή </w:t>
      </w:r>
      <w:r w:rsidRPr="006D32F5">
        <w:rPr>
          <w:rFonts w:eastAsia="Times New Roman" w:cs="Times New Roman"/>
          <w:szCs w:val="24"/>
        </w:rPr>
        <w:t xml:space="preserve">του </w:t>
      </w:r>
      <w:r>
        <w:rPr>
          <w:rFonts w:eastAsia="Times New Roman" w:cs="Times New Roman"/>
          <w:szCs w:val="24"/>
        </w:rPr>
        <w:t>Υ</w:t>
      </w:r>
      <w:r w:rsidRPr="006D32F5">
        <w:rPr>
          <w:rFonts w:eastAsia="Times New Roman" w:cs="Times New Roman"/>
          <w:szCs w:val="24"/>
        </w:rPr>
        <w:t>πουργε</w:t>
      </w:r>
      <w:r w:rsidRPr="006D32F5">
        <w:rPr>
          <w:rFonts w:eastAsia="Times New Roman" w:cs="Times New Roman"/>
          <w:szCs w:val="24"/>
        </w:rPr>
        <w:t xml:space="preserve">ίου να μιλάει </w:t>
      </w:r>
      <w:r>
        <w:rPr>
          <w:rFonts w:eastAsia="Times New Roman" w:cs="Times New Roman"/>
          <w:szCs w:val="24"/>
        </w:rPr>
        <w:t xml:space="preserve">για </w:t>
      </w:r>
      <w:r w:rsidRPr="006D32F5">
        <w:rPr>
          <w:rFonts w:eastAsia="Times New Roman" w:cs="Times New Roman"/>
          <w:szCs w:val="24"/>
        </w:rPr>
        <w:t xml:space="preserve">τα </w:t>
      </w:r>
      <w:r>
        <w:rPr>
          <w:rFonts w:eastAsia="Times New Roman" w:cs="Times New Roman"/>
          <w:szCs w:val="24"/>
        </w:rPr>
        <w:t>εννέα ε</w:t>
      </w:r>
      <w:r w:rsidRPr="006D32F5">
        <w:rPr>
          <w:rFonts w:eastAsia="Times New Roman" w:cs="Times New Roman"/>
          <w:szCs w:val="24"/>
        </w:rPr>
        <w:t xml:space="preserve">πιπλέον </w:t>
      </w:r>
      <w:r>
        <w:rPr>
          <w:rFonts w:eastAsia="Times New Roman" w:cs="Times New Roman"/>
          <w:szCs w:val="24"/>
        </w:rPr>
        <w:t>ΚΕΣΥ. Α</w:t>
      </w:r>
      <w:r w:rsidRPr="006D32F5">
        <w:rPr>
          <w:rFonts w:eastAsia="Times New Roman" w:cs="Times New Roman"/>
          <w:szCs w:val="24"/>
        </w:rPr>
        <w:t>νακοινώθηκαν</w:t>
      </w:r>
      <w:r>
        <w:rPr>
          <w:rFonts w:eastAsia="Times New Roman" w:cs="Times New Roman"/>
          <w:szCs w:val="24"/>
        </w:rPr>
        <w:t>,</w:t>
      </w:r>
      <w:r w:rsidRPr="006D32F5">
        <w:rPr>
          <w:rFonts w:eastAsia="Times New Roman" w:cs="Times New Roman"/>
          <w:szCs w:val="24"/>
        </w:rPr>
        <w:t xml:space="preserve"> φυσικά</w:t>
      </w:r>
      <w:r>
        <w:rPr>
          <w:rFonts w:eastAsia="Times New Roman" w:cs="Times New Roman"/>
          <w:szCs w:val="24"/>
        </w:rPr>
        <w:t>,</w:t>
      </w:r>
      <w:r w:rsidRPr="006D32F5">
        <w:rPr>
          <w:rFonts w:eastAsia="Times New Roman" w:cs="Times New Roman"/>
          <w:szCs w:val="24"/>
        </w:rPr>
        <w:t xml:space="preserve"> και αφορούν έξι στην Αττική</w:t>
      </w:r>
      <w:r>
        <w:rPr>
          <w:rFonts w:eastAsia="Times New Roman" w:cs="Times New Roman"/>
          <w:szCs w:val="24"/>
        </w:rPr>
        <w:t>,</w:t>
      </w:r>
      <w:r w:rsidRPr="006D32F5">
        <w:rPr>
          <w:rFonts w:eastAsia="Times New Roman" w:cs="Times New Roman"/>
          <w:szCs w:val="24"/>
        </w:rPr>
        <w:t xml:space="preserve"> δύο στη Θεσσαλονίκη και ένα στην Πάτρα</w:t>
      </w:r>
      <w:r>
        <w:rPr>
          <w:rFonts w:eastAsia="Times New Roman" w:cs="Times New Roman"/>
          <w:szCs w:val="24"/>
        </w:rPr>
        <w:t>. Όμως,</w:t>
      </w:r>
      <w:r w:rsidRPr="006D32F5">
        <w:rPr>
          <w:rFonts w:eastAsia="Times New Roman" w:cs="Times New Roman"/>
          <w:szCs w:val="24"/>
        </w:rPr>
        <w:t xml:space="preserve"> αυτά είναι ουσιαστικά στα χαρτιά</w:t>
      </w:r>
      <w:r>
        <w:rPr>
          <w:rFonts w:eastAsia="Times New Roman" w:cs="Times New Roman"/>
          <w:szCs w:val="24"/>
        </w:rPr>
        <w:t>,</w:t>
      </w:r>
      <w:r w:rsidRPr="006D32F5">
        <w:rPr>
          <w:rFonts w:eastAsia="Times New Roman" w:cs="Times New Roman"/>
          <w:szCs w:val="24"/>
        </w:rPr>
        <w:t xml:space="preserve"> αφού αναζητούν κτ</w:t>
      </w:r>
      <w:r>
        <w:rPr>
          <w:rFonts w:eastAsia="Times New Roman" w:cs="Times New Roman"/>
          <w:szCs w:val="24"/>
        </w:rPr>
        <w:t>ή</w:t>
      </w:r>
      <w:r w:rsidRPr="006D32F5">
        <w:rPr>
          <w:rFonts w:eastAsia="Times New Roman" w:cs="Times New Roman"/>
          <w:szCs w:val="24"/>
        </w:rPr>
        <w:t xml:space="preserve">ρια για να στεγαστούν και η μόνη </w:t>
      </w:r>
      <w:r>
        <w:rPr>
          <w:rFonts w:eastAsia="Times New Roman" w:cs="Times New Roman"/>
          <w:szCs w:val="24"/>
        </w:rPr>
        <w:t>τους στελέχωση</w:t>
      </w:r>
      <w:r w:rsidRPr="006D32F5">
        <w:rPr>
          <w:rFonts w:eastAsia="Times New Roman" w:cs="Times New Roman"/>
          <w:szCs w:val="24"/>
        </w:rPr>
        <w:t xml:space="preserve"> μέχρι στιγμής είναι οι προϊστάμενοί τους και τίποτε άλλο</w:t>
      </w:r>
      <w:r>
        <w:rPr>
          <w:rFonts w:eastAsia="Times New Roman" w:cs="Times New Roman"/>
          <w:szCs w:val="24"/>
        </w:rPr>
        <w:t>.</w:t>
      </w:r>
    </w:p>
    <w:p w14:paraId="31827B52" w14:textId="77777777" w:rsidR="00B16615" w:rsidRDefault="00FE494E">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31827B53"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δε με </w:t>
      </w:r>
      <w:r w:rsidRPr="006D32F5">
        <w:rPr>
          <w:rFonts w:eastAsia="Times New Roman" w:cs="Times New Roman"/>
          <w:szCs w:val="24"/>
        </w:rPr>
        <w:t xml:space="preserve">τον </w:t>
      </w:r>
      <w:r>
        <w:rPr>
          <w:rFonts w:eastAsia="Times New Roman" w:cs="Times New Roman"/>
          <w:szCs w:val="24"/>
        </w:rPr>
        <w:t>Δ</w:t>
      </w:r>
      <w:r w:rsidRPr="006D32F5">
        <w:rPr>
          <w:rFonts w:eastAsia="Times New Roman" w:cs="Times New Roman"/>
          <w:szCs w:val="24"/>
        </w:rPr>
        <w:t xml:space="preserve">ιευθυντή </w:t>
      </w:r>
      <w:r>
        <w:rPr>
          <w:rFonts w:eastAsia="Times New Roman" w:cs="Times New Roman"/>
          <w:szCs w:val="24"/>
        </w:rPr>
        <w:t>Ε</w:t>
      </w:r>
      <w:r w:rsidRPr="006D32F5">
        <w:rPr>
          <w:rFonts w:eastAsia="Times New Roman" w:cs="Times New Roman"/>
          <w:szCs w:val="24"/>
        </w:rPr>
        <w:t xml:space="preserve">ιδικής </w:t>
      </w:r>
      <w:r>
        <w:rPr>
          <w:rFonts w:eastAsia="Times New Roman" w:cs="Times New Roman"/>
          <w:szCs w:val="24"/>
        </w:rPr>
        <w:t>Α</w:t>
      </w:r>
      <w:r w:rsidRPr="006D32F5">
        <w:rPr>
          <w:rFonts w:eastAsia="Times New Roman" w:cs="Times New Roman"/>
          <w:szCs w:val="24"/>
        </w:rPr>
        <w:t>γωγής του Υπουργείου Παιδείας</w:t>
      </w:r>
      <w:r>
        <w:rPr>
          <w:rFonts w:eastAsia="Times New Roman" w:cs="Times New Roman"/>
          <w:szCs w:val="24"/>
        </w:rPr>
        <w:t>,</w:t>
      </w:r>
      <w:r w:rsidRPr="006D32F5">
        <w:rPr>
          <w:rFonts w:eastAsia="Times New Roman" w:cs="Times New Roman"/>
          <w:szCs w:val="24"/>
        </w:rPr>
        <w:t xml:space="preserve"> στόχος είναι αυτά τα κέντρα</w:t>
      </w:r>
      <w:r>
        <w:rPr>
          <w:rFonts w:eastAsia="Times New Roman" w:cs="Times New Roman"/>
          <w:szCs w:val="24"/>
        </w:rPr>
        <w:t>, δηλαδή τα ΚΕΣΥ,</w:t>
      </w:r>
      <w:r w:rsidRPr="006D32F5">
        <w:rPr>
          <w:rFonts w:eastAsia="Times New Roman" w:cs="Times New Roman"/>
          <w:szCs w:val="24"/>
        </w:rPr>
        <w:t xml:space="preserve"> </w:t>
      </w:r>
      <w:r w:rsidRPr="006D32F5">
        <w:rPr>
          <w:rFonts w:eastAsia="Times New Roman" w:cs="Times New Roman"/>
          <w:szCs w:val="24"/>
        </w:rPr>
        <w:t>να λειτουργήσουν τον ερχόμενο Σεπτέμβρη</w:t>
      </w:r>
      <w:r>
        <w:rPr>
          <w:rFonts w:eastAsia="Times New Roman" w:cs="Times New Roman"/>
          <w:szCs w:val="24"/>
        </w:rPr>
        <w:t>. Κ</w:t>
      </w:r>
      <w:r w:rsidRPr="006D32F5">
        <w:rPr>
          <w:rFonts w:eastAsia="Times New Roman" w:cs="Times New Roman"/>
          <w:szCs w:val="24"/>
        </w:rPr>
        <w:t xml:space="preserve">αι πάλι σύμφωνα με τον ίδιο </w:t>
      </w:r>
      <w:r>
        <w:rPr>
          <w:rFonts w:eastAsia="Times New Roman" w:cs="Times New Roman"/>
          <w:szCs w:val="24"/>
        </w:rPr>
        <w:t>δ</w:t>
      </w:r>
      <w:r w:rsidRPr="006D32F5">
        <w:rPr>
          <w:rFonts w:eastAsia="Times New Roman" w:cs="Times New Roman"/>
          <w:szCs w:val="24"/>
        </w:rPr>
        <w:t>ιευθυντή</w:t>
      </w:r>
      <w:r>
        <w:rPr>
          <w:rFonts w:eastAsia="Times New Roman" w:cs="Times New Roman"/>
          <w:szCs w:val="24"/>
        </w:rPr>
        <w:t>,</w:t>
      </w:r>
      <w:r w:rsidRPr="006D32F5">
        <w:rPr>
          <w:rFonts w:eastAsia="Times New Roman" w:cs="Times New Roman"/>
          <w:szCs w:val="24"/>
        </w:rPr>
        <w:t xml:space="preserve"> το μόνο που πληροί τις προϋποθέσεις λειτουργίας </w:t>
      </w:r>
      <w:r w:rsidRPr="006D32F5">
        <w:rPr>
          <w:rFonts w:eastAsia="Times New Roman" w:cs="Times New Roman"/>
          <w:szCs w:val="24"/>
        </w:rPr>
        <w:t>αυτή</w:t>
      </w:r>
      <w:r>
        <w:rPr>
          <w:rFonts w:eastAsia="Times New Roman" w:cs="Times New Roman"/>
          <w:szCs w:val="24"/>
        </w:rPr>
        <w:t>ν</w:t>
      </w:r>
      <w:r w:rsidRPr="006D32F5">
        <w:rPr>
          <w:rFonts w:eastAsia="Times New Roman" w:cs="Times New Roman"/>
          <w:szCs w:val="24"/>
        </w:rPr>
        <w:t xml:space="preserve"> τη στιγμή και μπορεί να ξεκινήσει ενδεχομένως είναι το </w:t>
      </w:r>
      <w:r>
        <w:rPr>
          <w:rFonts w:eastAsia="Times New Roman" w:cs="Times New Roman"/>
          <w:szCs w:val="24"/>
        </w:rPr>
        <w:t>ΚΕΣΥ</w:t>
      </w:r>
      <w:r w:rsidRPr="006D32F5">
        <w:rPr>
          <w:rFonts w:eastAsia="Times New Roman" w:cs="Times New Roman"/>
          <w:szCs w:val="24"/>
        </w:rPr>
        <w:t xml:space="preserve"> </w:t>
      </w:r>
      <w:r>
        <w:rPr>
          <w:rFonts w:eastAsia="Times New Roman" w:cs="Times New Roman"/>
          <w:szCs w:val="24"/>
        </w:rPr>
        <w:t>Α</w:t>
      </w:r>
      <w:r w:rsidRPr="006D32F5">
        <w:rPr>
          <w:rFonts w:eastAsia="Times New Roman" w:cs="Times New Roman"/>
          <w:szCs w:val="24"/>
        </w:rPr>
        <w:t xml:space="preserve">νατολικής </w:t>
      </w:r>
      <w:r w:rsidRPr="006D32F5">
        <w:rPr>
          <w:rFonts w:eastAsia="Times New Roman" w:cs="Times New Roman"/>
          <w:szCs w:val="24"/>
        </w:rPr>
        <w:t>Θεσσαλονίκης</w:t>
      </w:r>
      <w:r>
        <w:rPr>
          <w:rFonts w:eastAsia="Times New Roman" w:cs="Times New Roman"/>
          <w:szCs w:val="24"/>
        </w:rPr>
        <w:t>.</w:t>
      </w:r>
    </w:p>
    <w:p w14:paraId="31827B54"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Κ</w:t>
      </w:r>
      <w:r w:rsidRPr="006D32F5">
        <w:rPr>
          <w:rFonts w:eastAsia="Times New Roman" w:cs="Times New Roman"/>
          <w:szCs w:val="24"/>
        </w:rPr>
        <w:t>οιτάξτε</w:t>
      </w:r>
      <w:r>
        <w:rPr>
          <w:rFonts w:eastAsia="Times New Roman" w:cs="Times New Roman"/>
          <w:szCs w:val="24"/>
        </w:rPr>
        <w:t>,</w:t>
      </w:r>
      <w:r w:rsidRPr="006D32F5">
        <w:rPr>
          <w:rFonts w:eastAsia="Times New Roman" w:cs="Times New Roman"/>
          <w:szCs w:val="24"/>
        </w:rPr>
        <w:t xml:space="preserve"> </w:t>
      </w:r>
      <w:r>
        <w:rPr>
          <w:rFonts w:eastAsia="Times New Roman" w:cs="Times New Roman"/>
          <w:szCs w:val="24"/>
        </w:rPr>
        <w:t>κ</w:t>
      </w:r>
      <w:r w:rsidRPr="006D32F5">
        <w:rPr>
          <w:rFonts w:eastAsia="Times New Roman" w:cs="Times New Roman"/>
          <w:szCs w:val="24"/>
        </w:rPr>
        <w:t>ύριε Υπουργέ</w:t>
      </w:r>
      <w:r>
        <w:rPr>
          <w:rFonts w:eastAsia="Times New Roman" w:cs="Times New Roman"/>
          <w:szCs w:val="24"/>
        </w:rPr>
        <w:t>,</w:t>
      </w:r>
      <w:r w:rsidRPr="006D32F5">
        <w:rPr>
          <w:rFonts w:eastAsia="Times New Roman" w:cs="Times New Roman"/>
          <w:szCs w:val="24"/>
        </w:rPr>
        <w:t xml:space="preserve"> μικρή </w:t>
      </w:r>
      <w:r>
        <w:rPr>
          <w:rFonts w:eastAsia="Times New Roman" w:cs="Times New Roman"/>
          <w:szCs w:val="24"/>
        </w:rPr>
        <w:t>σ</w:t>
      </w:r>
      <w:r w:rsidRPr="006D32F5">
        <w:rPr>
          <w:rFonts w:eastAsia="Times New Roman" w:cs="Times New Roman"/>
          <w:szCs w:val="24"/>
        </w:rPr>
        <w:t>ημασ</w:t>
      </w:r>
      <w:r w:rsidRPr="006D32F5">
        <w:rPr>
          <w:rFonts w:eastAsia="Times New Roman" w:cs="Times New Roman"/>
          <w:szCs w:val="24"/>
        </w:rPr>
        <w:t xml:space="preserve">ία έχει για μας αν θα ονομάζονται </w:t>
      </w:r>
      <w:r>
        <w:rPr>
          <w:rFonts w:eastAsia="Times New Roman" w:cs="Times New Roman"/>
          <w:szCs w:val="24"/>
        </w:rPr>
        <w:t>ΚΕΣΥ,</w:t>
      </w:r>
      <w:r w:rsidRPr="006D32F5">
        <w:rPr>
          <w:rFonts w:eastAsia="Times New Roman" w:cs="Times New Roman"/>
          <w:szCs w:val="24"/>
        </w:rPr>
        <w:t xml:space="preserve"> αν θα ονομάζονται </w:t>
      </w:r>
      <w:r>
        <w:rPr>
          <w:rFonts w:eastAsia="Times New Roman" w:cs="Times New Roman"/>
          <w:szCs w:val="24"/>
        </w:rPr>
        <w:t>ΚΕΔΔΥ. Ε</w:t>
      </w:r>
      <w:r w:rsidRPr="006D32F5">
        <w:rPr>
          <w:rFonts w:eastAsia="Times New Roman" w:cs="Times New Roman"/>
          <w:szCs w:val="24"/>
        </w:rPr>
        <w:t>κείνο που σας ζητάμε είναι ότι για κάθε παιδί που χρειάζεται μ</w:t>
      </w:r>
      <w:r>
        <w:rPr>
          <w:rFonts w:eastAsia="Times New Roman" w:cs="Times New Roman"/>
          <w:szCs w:val="24"/>
        </w:rPr>
        <w:t>ι</w:t>
      </w:r>
      <w:r w:rsidRPr="006D32F5">
        <w:rPr>
          <w:rFonts w:eastAsia="Times New Roman" w:cs="Times New Roman"/>
          <w:szCs w:val="24"/>
        </w:rPr>
        <w:t>α ειδική παιδαγωγική παρέμβαση</w:t>
      </w:r>
      <w:r>
        <w:rPr>
          <w:rFonts w:eastAsia="Times New Roman" w:cs="Times New Roman"/>
          <w:szCs w:val="24"/>
        </w:rPr>
        <w:t>,</w:t>
      </w:r>
      <w:r w:rsidRPr="006D32F5">
        <w:rPr>
          <w:rFonts w:eastAsia="Times New Roman" w:cs="Times New Roman"/>
          <w:szCs w:val="24"/>
        </w:rPr>
        <w:t xml:space="preserve"> γι</w:t>
      </w:r>
      <w:r>
        <w:rPr>
          <w:rFonts w:eastAsia="Times New Roman" w:cs="Times New Roman"/>
          <w:szCs w:val="24"/>
        </w:rPr>
        <w:t xml:space="preserve">’ αυτό </w:t>
      </w:r>
      <w:r w:rsidRPr="006D32F5">
        <w:rPr>
          <w:rFonts w:eastAsia="Times New Roman" w:cs="Times New Roman"/>
          <w:szCs w:val="24"/>
        </w:rPr>
        <w:t xml:space="preserve">το παιδί θα πρέπει να υπάρχουν </w:t>
      </w:r>
      <w:r>
        <w:rPr>
          <w:rFonts w:eastAsia="Times New Roman" w:cs="Times New Roman"/>
          <w:szCs w:val="24"/>
        </w:rPr>
        <w:t>β</w:t>
      </w:r>
      <w:r w:rsidRPr="006D32F5">
        <w:rPr>
          <w:rFonts w:eastAsia="Times New Roman" w:cs="Times New Roman"/>
          <w:szCs w:val="24"/>
        </w:rPr>
        <w:t>εβαίως και τα έγκ</w:t>
      </w:r>
      <w:r>
        <w:rPr>
          <w:rFonts w:eastAsia="Times New Roman" w:cs="Times New Roman"/>
          <w:szCs w:val="24"/>
        </w:rPr>
        <w:t xml:space="preserve">αιρα </w:t>
      </w:r>
      <w:proofErr w:type="spellStart"/>
      <w:r>
        <w:rPr>
          <w:rFonts w:eastAsia="Times New Roman" w:cs="Times New Roman"/>
          <w:szCs w:val="24"/>
        </w:rPr>
        <w:t>προαπαιτούμενά</w:t>
      </w:r>
      <w:proofErr w:type="spellEnd"/>
      <w:r w:rsidRPr="006D32F5">
        <w:rPr>
          <w:rFonts w:eastAsia="Times New Roman" w:cs="Times New Roman"/>
          <w:szCs w:val="24"/>
        </w:rPr>
        <w:t xml:space="preserve"> της από τον αρμόδ</w:t>
      </w:r>
      <w:r w:rsidRPr="006D32F5">
        <w:rPr>
          <w:rFonts w:eastAsia="Times New Roman" w:cs="Times New Roman"/>
          <w:szCs w:val="24"/>
        </w:rPr>
        <w:t>ιο</w:t>
      </w:r>
      <w:r>
        <w:rPr>
          <w:rFonts w:eastAsia="Times New Roman" w:cs="Times New Roman"/>
          <w:szCs w:val="24"/>
        </w:rPr>
        <w:t>,</w:t>
      </w:r>
      <w:r w:rsidRPr="006D32F5">
        <w:rPr>
          <w:rFonts w:eastAsia="Times New Roman" w:cs="Times New Roman"/>
          <w:szCs w:val="24"/>
        </w:rPr>
        <w:t xml:space="preserve"> </w:t>
      </w:r>
      <w:r>
        <w:rPr>
          <w:rFonts w:eastAsia="Times New Roman" w:cs="Times New Roman"/>
          <w:szCs w:val="24"/>
        </w:rPr>
        <w:t>β</w:t>
      </w:r>
      <w:r w:rsidRPr="006D32F5">
        <w:rPr>
          <w:rFonts w:eastAsia="Times New Roman" w:cs="Times New Roman"/>
          <w:szCs w:val="24"/>
        </w:rPr>
        <w:t>εβαίως</w:t>
      </w:r>
      <w:r>
        <w:rPr>
          <w:rFonts w:eastAsia="Times New Roman" w:cs="Times New Roman"/>
          <w:szCs w:val="24"/>
        </w:rPr>
        <w:t>,</w:t>
      </w:r>
      <w:r w:rsidRPr="006D32F5">
        <w:rPr>
          <w:rFonts w:eastAsia="Times New Roman" w:cs="Times New Roman"/>
          <w:szCs w:val="24"/>
        </w:rPr>
        <w:t xml:space="preserve"> </w:t>
      </w:r>
      <w:r>
        <w:rPr>
          <w:rFonts w:eastAsia="Times New Roman" w:cs="Times New Roman"/>
          <w:szCs w:val="24"/>
        </w:rPr>
        <w:t>κρατικό δι</w:t>
      </w:r>
      <w:r w:rsidRPr="006D32F5">
        <w:rPr>
          <w:rFonts w:eastAsia="Times New Roman" w:cs="Times New Roman"/>
          <w:szCs w:val="24"/>
        </w:rPr>
        <w:t xml:space="preserve">επιστημονικό φορέα </w:t>
      </w:r>
      <w:r>
        <w:rPr>
          <w:rFonts w:eastAsia="Times New Roman" w:cs="Times New Roman"/>
          <w:szCs w:val="24"/>
        </w:rPr>
        <w:t>-</w:t>
      </w:r>
      <w:r w:rsidRPr="006D32F5">
        <w:rPr>
          <w:rFonts w:eastAsia="Times New Roman" w:cs="Times New Roman"/>
          <w:szCs w:val="24"/>
        </w:rPr>
        <w:t xml:space="preserve">ασχέτως πώς </w:t>
      </w:r>
      <w:r>
        <w:rPr>
          <w:rFonts w:eastAsia="Times New Roman" w:cs="Times New Roman"/>
          <w:szCs w:val="24"/>
        </w:rPr>
        <w:t xml:space="preserve">θα </w:t>
      </w:r>
      <w:r w:rsidRPr="006D32F5">
        <w:rPr>
          <w:rFonts w:eastAsia="Times New Roman" w:cs="Times New Roman"/>
          <w:szCs w:val="24"/>
        </w:rPr>
        <w:t xml:space="preserve">ονομάζεται </w:t>
      </w:r>
      <w:r>
        <w:rPr>
          <w:rFonts w:eastAsia="Times New Roman" w:cs="Times New Roman"/>
          <w:szCs w:val="24"/>
        </w:rPr>
        <w:t>αυτός-</w:t>
      </w:r>
      <w:r w:rsidRPr="006D32F5">
        <w:rPr>
          <w:rFonts w:eastAsia="Times New Roman" w:cs="Times New Roman"/>
          <w:szCs w:val="24"/>
        </w:rPr>
        <w:t xml:space="preserve"> και αυτά τα </w:t>
      </w:r>
      <w:proofErr w:type="spellStart"/>
      <w:r w:rsidRPr="006D32F5">
        <w:rPr>
          <w:rFonts w:eastAsia="Times New Roman" w:cs="Times New Roman"/>
          <w:szCs w:val="24"/>
        </w:rPr>
        <w:t>προαπαιτούμενα</w:t>
      </w:r>
      <w:proofErr w:type="spellEnd"/>
      <w:r w:rsidRPr="006D32F5">
        <w:rPr>
          <w:rFonts w:eastAsia="Times New Roman" w:cs="Times New Roman"/>
          <w:szCs w:val="24"/>
        </w:rPr>
        <w:t xml:space="preserve"> είναι η διεπιστημονική γνωμάτευση </w:t>
      </w:r>
      <w:r>
        <w:rPr>
          <w:rFonts w:eastAsia="Times New Roman" w:cs="Times New Roman"/>
          <w:szCs w:val="24"/>
        </w:rPr>
        <w:t>-</w:t>
      </w:r>
      <w:r w:rsidRPr="006D32F5">
        <w:rPr>
          <w:rFonts w:eastAsia="Times New Roman" w:cs="Times New Roman"/>
          <w:szCs w:val="24"/>
        </w:rPr>
        <w:t>επιμένουμε γνωμάτευση και όχι αξιολογική έκθεση</w:t>
      </w:r>
      <w:r>
        <w:rPr>
          <w:rFonts w:eastAsia="Times New Roman" w:cs="Times New Roman"/>
          <w:szCs w:val="24"/>
        </w:rPr>
        <w:t>-</w:t>
      </w:r>
      <w:r w:rsidRPr="006D32F5">
        <w:rPr>
          <w:rFonts w:eastAsia="Times New Roman" w:cs="Times New Roman"/>
          <w:szCs w:val="24"/>
        </w:rPr>
        <w:t xml:space="preserve"> και μετά </w:t>
      </w:r>
      <w:r>
        <w:rPr>
          <w:rFonts w:eastAsia="Times New Roman" w:cs="Times New Roman"/>
          <w:szCs w:val="24"/>
        </w:rPr>
        <w:t xml:space="preserve">η </w:t>
      </w:r>
      <w:r w:rsidRPr="006D32F5">
        <w:rPr>
          <w:rFonts w:eastAsia="Times New Roman" w:cs="Times New Roman"/>
          <w:szCs w:val="24"/>
        </w:rPr>
        <w:t>υποστήριξ</w:t>
      </w:r>
      <w:r>
        <w:rPr>
          <w:rFonts w:eastAsia="Times New Roman" w:cs="Times New Roman"/>
          <w:szCs w:val="24"/>
        </w:rPr>
        <w:t>ή του</w:t>
      </w:r>
      <w:r w:rsidRPr="006D32F5">
        <w:rPr>
          <w:rFonts w:eastAsia="Times New Roman" w:cs="Times New Roman"/>
          <w:szCs w:val="24"/>
        </w:rPr>
        <w:t xml:space="preserve"> στο κατάλληλο σχολικό </w:t>
      </w:r>
      <w:r>
        <w:rPr>
          <w:rFonts w:eastAsia="Times New Roman" w:cs="Times New Roman"/>
          <w:szCs w:val="24"/>
        </w:rPr>
        <w:t>πλαίσιο με βάση, β</w:t>
      </w:r>
      <w:r w:rsidRPr="006D32F5">
        <w:rPr>
          <w:rFonts w:eastAsia="Times New Roman" w:cs="Times New Roman"/>
          <w:szCs w:val="24"/>
        </w:rPr>
        <w:t>εβαίως</w:t>
      </w:r>
      <w:r>
        <w:rPr>
          <w:rFonts w:eastAsia="Times New Roman" w:cs="Times New Roman"/>
          <w:szCs w:val="24"/>
        </w:rPr>
        <w:t>,</w:t>
      </w:r>
      <w:r w:rsidRPr="006D32F5">
        <w:rPr>
          <w:rFonts w:eastAsia="Times New Roman" w:cs="Times New Roman"/>
          <w:szCs w:val="24"/>
        </w:rPr>
        <w:t xml:space="preserve"> τις προσδιορισμένες </w:t>
      </w:r>
      <w:r>
        <w:rPr>
          <w:rFonts w:eastAsia="Times New Roman" w:cs="Times New Roman"/>
          <w:szCs w:val="24"/>
        </w:rPr>
        <w:t>ειδικές</w:t>
      </w:r>
      <w:r w:rsidRPr="006D32F5">
        <w:rPr>
          <w:rFonts w:eastAsia="Times New Roman" w:cs="Times New Roman"/>
          <w:szCs w:val="24"/>
        </w:rPr>
        <w:t xml:space="preserve"> του ανάγκες</w:t>
      </w:r>
      <w:r>
        <w:rPr>
          <w:rFonts w:eastAsia="Times New Roman" w:cs="Times New Roman"/>
          <w:szCs w:val="24"/>
        </w:rPr>
        <w:t>.</w:t>
      </w:r>
    </w:p>
    <w:p w14:paraId="31827B55" w14:textId="77777777" w:rsidR="00B16615" w:rsidRDefault="00FE494E">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Δελή, ολοκληρώστε παρακαλώ.</w:t>
      </w:r>
    </w:p>
    <w:p w14:paraId="31827B56"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Τελειώνω, κύριε Πρόεδρε.</w:t>
      </w:r>
    </w:p>
    <w:p w14:paraId="31827B57"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Με λίγα λόγια, κύριε Υπουργέ, σας ρωτάμε να μας πείτε τι θα κάνετε, ώστε να λάβουν την απαραίτητη γν</w:t>
      </w:r>
      <w:r>
        <w:rPr>
          <w:rFonts w:eastAsia="Times New Roman" w:cs="Times New Roman"/>
          <w:szCs w:val="24"/>
        </w:rPr>
        <w:t xml:space="preserve">ωμάτευση άμεσα όλα τα παιδιά και αυτά που είναι σε αναμονή, καθώς και όλες οι νέες περιπτώσεις που εντοπίζονται, χωρίς βεβαίως να υπάρξει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επιβάρυνση από τους γονείς τους.</w:t>
      </w:r>
    </w:p>
    <w:p w14:paraId="31827B58"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1827B59" w14:textId="77777777" w:rsidR="00B16615" w:rsidRDefault="00FE494E">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Υπουργέ, έχετε τον </w:t>
      </w:r>
      <w:r>
        <w:rPr>
          <w:rFonts w:eastAsia="Times New Roman" w:cs="Times New Roman"/>
          <w:szCs w:val="24"/>
        </w:rPr>
        <w:t>λόγο.</w:t>
      </w:r>
    </w:p>
    <w:p w14:paraId="31827B5A"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Ευχαριστώ, κύριε Πρόεδρε.</w:t>
      </w:r>
    </w:p>
    <w:p w14:paraId="31827B5B"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Κύριε Δελή, το </w:t>
      </w:r>
      <w:r>
        <w:rPr>
          <w:rFonts w:eastAsia="Times New Roman" w:cs="Times New Roman"/>
          <w:szCs w:val="24"/>
        </w:rPr>
        <w:t>κόμμα</w:t>
      </w:r>
      <w:r>
        <w:rPr>
          <w:rFonts w:eastAsia="Times New Roman" w:cs="Times New Roman"/>
          <w:szCs w:val="24"/>
        </w:rPr>
        <w:t xml:space="preserve"> σας έχει μια εμμονή με τη λέξη «άμεσα». Πριν λίγες εβδομάδες στη Βουλή λέγατε «άμεσος διορισμός είκοσι πέντε χιλιάδων εκπαιδευτικών».</w:t>
      </w:r>
      <w:r>
        <w:rPr>
          <w:rFonts w:eastAsia="Times New Roman" w:cs="Times New Roman"/>
          <w:szCs w:val="24"/>
        </w:rPr>
        <w:t xml:space="preserve"> Προσπάθησα να ρωτήσω με ποιο σύστημα, με ποια διαδικασία, ήρθε και ο Γραμματέας του Κόμματός σας και η</w:t>
      </w:r>
      <w:r w:rsidRPr="00BB6D57">
        <w:rPr>
          <w:rFonts w:eastAsia="Times New Roman" w:cs="Times New Roman"/>
          <w:szCs w:val="24"/>
        </w:rPr>
        <w:t xml:space="preserve"> μόνη απάντηση που πήρα είναι να μην συνεχίσω να έχω το ύφος που έχω</w:t>
      </w:r>
      <w:r>
        <w:rPr>
          <w:rFonts w:eastAsia="Times New Roman" w:cs="Times New Roman"/>
          <w:szCs w:val="24"/>
        </w:rPr>
        <w:t>.</w:t>
      </w:r>
      <w:r w:rsidRPr="00BB6D57">
        <w:rPr>
          <w:rFonts w:eastAsia="Times New Roman" w:cs="Times New Roman"/>
          <w:szCs w:val="24"/>
        </w:rPr>
        <w:t xml:space="preserve"> </w:t>
      </w:r>
      <w:r>
        <w:rPr>
          <w:rFonts w:eastAsia="Times New Roman" w:cs="Times New Roman"/>
          <w:szCs w:val="24"/>
        </w:rPr>
        <w:t>Κ</w:t>
      </w:r>
      <w:r w:rsidRPr="00BB6D57">
        <w:rPr>
          <w:rFonts w:eastAsia="Times New Roman" w:cs="Times New Roman"/>
          <w:szCs w:val="24"/>
        </w:rPr>
        <w:t>α</w:t>
      </w:r>
      <w:r>
        <w:rPr>
          <w:rFonts w:eastAsia="Times New Roman" w:cs="Times New Roman"/>
          <w:szCs w:val="24"/>
        </w:rPr>
        <w:t>μ</w:t>
      </w:r>
      <w:r w:rsidRPr="00BB6D57">
        <w:rPr>
          <w:rFonts w:eastAsia="Times New Roman" w:cs="Times New Roman"/>
          <w:szCs w:val="24"/>
        </w:rPr>
        <w:t>μία</w:t>
      </w:r>
      <w:r w:rsidRPr="00BB6D57">
        <w:rPr>
          <w:rFonts w:eastAsia="Times New Roman" w:cs="Times New Roman"/>
          <w:szCs w:val="24"/>
        </w:rPr>
        <w:t xml:space="preserve"> απάντηση</w:t>
      </w:r>
      <w:r>
        <w:rPr>
          <w:rFonts w:eastAsia="Times New Roman" w:cs="Times New Roman"/>
          <w:szCs w:val="24"/>
        </w:rPr>
        <w:t>,</w:t>
      </w:r>
      <w:r w:rsidRPr="00BB6D57">
        <w:rPr>
          <w:rFonts w:eastAsia="Times New Roman" w:cs="Times New Roman"/>
          <w:szCs w:val="24"/>
        </w:rPr>
        <w:t xml:space="preserve"> </w:t>
      </w:r>
      <w:r w:rsidRPr="00BB6D57">
        <w:rPr>
          <w:rFonts w:eastAsia="Times New Roman" w:cs="Times New Roman"/>
          <w:szCs w:val="24"/>
        </w:rPr>
        <w:t>κα</w:t>
      </w:r>
      <w:r>
        <w:rPr>
          <w:rFonts w:eastAsia="Times New Roman" w:cs="Times New Roman"/>
          <w:szCs w:val="24"/>
        </w:rPr>
        <w:t>μ</w:t>
      </w:r>
      <w:r w:rsidRPr="00BB6D57">
        <w:rPr>
          <w:rFonts w:eastAsia="Times New Roman" w:cs="Times New Roman"/>
          <w:szCs w:val="24"/>
        </w:rPr>
        <w:t>μία</w:t>
      </w:r>
      <w:r w:rsidRPr="00BB6D57">
        <w:rPr>
          <w:rFonts w:eastAsia="Times New Roman" w:cs="Times New Roman"/>
          <w:szCs w:val="24"/>
        </w:rPr>
        <w:t xml:space="preserve"> πρόταση</w:t>
      </w:r>
      <w:r>
        <w:rPr>
          <w:rFonts w:eastAsia="Times New Roman" w:cs="Times New Roman"/>
          <w:szCs w:val="24"/>
        </w:rPr>
        <w:t>.</w:t>
      </w:r>
      <w:r w:rsidRPr="00BB6D57">
        <w:rPr>
          <w:rFonts w:eastAsia="Times New Roman" w:cs="Times New Roman"/>
          <w:szCs w:val="24"/>
        </w:rPr>
        <w:t xml:space="preserve"> </w:t>
      </w:r>
      <w:r>
        <w:rPr>
          <w:rFonts w:eastAsia="Times New Roman" w:cs="Times New Roman"/>
          <w:szCs w:val="24"/>
        </w:rPr>
        <w:t>Τ</w:t>
      </w:r>
      <w:r w:rsidRPr="00BB6D57">
        <w:rPr>
          <w:rFonts w:eastAsia="Times New Roman" w:cs="Times New Roman"/>
          <w:szCs w:val="24"/>
        </w:rPr>
        <w:t xml:space="preserve">ο ίδιο κάνετε και </w:t>
      </w:r>
      <w:r>
        <w:rPr>
          <w:rFonts w:eastAsia="Times New Roman" w:cs="Times New Roman"/>
          <w:szCs w:val="24"/>
        </w:rPr>
        <w:t>τ</w:t>
      </w:r>
      <w:r w:rsidRPr="00BB6D57">
        <w:rPr>
          <w:rFonts w:eastAsia="Times New Roman" w:cs="Times New Roman"/>
          <w:szCs w:val="24"/>
        </w:rPr>
        <w:t>ώρα</w:t>
      </w:r>
      <w:r>
        <w:rPr>
          <w:rFonts w:eastAsia="Times New Roman" w:cs="Times New Roman"/>
          <w:szCs w:val="24"/>
        </w:rPr>
        <w:t xml:space="preserve">. </w:t>
      </w:r>
    </w:p>
    <w:p w14:paraId="31827B5C"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lastRenderedPageBreak/>
        <w:t>Π</w:t>
      </w:r>
      <w:r w:rsidRPr="00BB6D57">
        <w:rPr>
          <w:rFonts w:eastAsia="Times New Roman" w:cs="Times New Roman"/>
          <w:szCs w:val="24"/>
        </w:rPr>
        <w:t>ροφανώς</w:t>
      </w:r>
      <w:r>
        <w:rPr>
          <w:rFonts w:eastAsia="Times New Roman" w:cs="Times New Roman"/>
          <w:szCs w:val="24"/>
        </w:rPr>
        <w:t>, καταψηφίσατε</w:t>
      </w:r>
      <w:r w:rsidRPr="00BB6D57">
        <w:rPr>
          <w:rFonts w:eastAsia="Times New Roman" w:cs="Times New Roman"/>
          <w:szCs w:val="24"/>
        </w:rPr>
        <w:t xml:space="preserve"> μαζί με τη Νέα Δημοκρατία τις νέες δομές</w:t>
      </w:r>
      <w:r>
        <w:rPr>
          <w:rFonts w:eastAsia="Times New Roman" w:cs="Times New Roman"/>
          <w:szCs w:val="24"/>
        </w:rPr>
        <w:t>.</w:t>
      </w:r>
      <w:r w:rsidRPr="00BB6D57">
        <w:rPr>
          <w:rFonts w:eastAsia="Times New Roman" w:cs="Times New Roman"/>
          <w:szCs w:val="24"/>
        </w:rPr>
        <w:t xml:space="preserve"> </w:t>
      </w:r>
      <w:r>
        <w:rPr>
          <w:rFonts w:eastAsia="Times New Roman" w:cs="Times New Roman"/>
          <w:szCs w:val="24"/>
        </w:rPr>
        <w:t>Δ</w:t>
      </w:r>
      <w:r w:rsidRPr="00BB6D57">
        <w:rPr>
          <w:rFonts w:eastAsia="Times New Roman" w:cs="Times New Roman"/>
          <w:szCs w:val="24"/>
        </w:rPr>
        <w:t xml:space="preserve">ιότι είμαστε πεισμένοι ότι υπάρχουν πολιτικές δυνάμεις </w:t>
      </w:r>
      <w:r>
        <w:rPr>
          <w:rFonts w:eastAsia="Times New Roman" w:cs="Times New Roman"/>
          <w:szCs w:val="24"/>
        </w:rPr>
        <w:t>κ</w:t>
      </w:r>
      <w:r w:rsidRPr="00BB6D57">
        <w:rPr>
          <w:rFonts w:eastAsia="Times New Roman" w:cs="Times New Roman"/>
          <w:szCs w:val="24"/>
        </w:rPr>
        <w:t xml:space="preserve">αι δυστυχώς το </w:t>
      </w:r>
      <w:r>
        <w:rPr>
          <w:rFonts w:eastAsia="Times New Roman" w:cs="Times New Roman"/>
          <w:szCs w:val="24"/>
        </w:rPr>
        <w:t>κ</w:t>
      </w:r>
      <w:r w:rsidRPr="00BB6D57">
        <w:rPr>
          <w:rFonts w:eastAsia="Times New Roman" w:cs="Times New Roman"/>
          <w:szCs w:val="24"/>
        </w:rPr>
        <w:t xml:space="preserve">όμμα </w:t>
      </w:r>
      <w:r w:rsidRPr="00BB6D57">
        <w:rPr>
          <w:rFonts w:eastAsia="Times New Roman" w:cs="Times New Roman"/>
          <w:szCs w:val="24"/>
        </w:rPr>
        <w:t xml:space="preserve">σας έχει μία ροπή προς </w:t>
      </w:r>
      <w:r w:rsidRPr="00BB6D57">
        <w:rPr>
          <w:rFonts w:eastAsia="Times New Roman" w:cs="Times New Roman"/>
          <w:szCs w:val="24"/>
        </w:rPr>
        <w:t>αυτή</w:t>
      </w:r>
      <w:r>
        <w:rPr>
          <w:rFonts w:eastAsia="Times New Roman" w:cs="Times New Roman"/>
          <w:szCs w:val="24"/>
        </w:rPr>
        <w:t>ν</w:t>
      </w:r>
      <w:r w:rsidRPr="00BB6D57">
        <w:rPr>
          <w:rFonts w:eastAsia="Times New Roman" w:cs="Times New Roman"/>
          <w:szCs w:val="24"/>
        </w:rPr>
        <w:t xml:space="preserve"> την κατεύθυνση</w:t>
      </w:r>
      <w:r>
        <w:rPr>
          <w:rFonts w:eastAsia="Times New Roman" w:cs="Times New Roman"/>
          <w:szCs w:val="24"/>
        </w:rPr>
        <w:t>,</w:t>
      </w:r>
      <w:r w:rsidRPr="00BB6D57">
        <w:rPr>
          <w:rFonts w:eastAsia="Times New Roman" w:cs="Times New Roman"/>
          <w:szCs w:val="24"/>
        </w:rPr>
        <w:t xml:space="preserve"> όσο χειρότερα για την κοινωνία τόσο καλύτερα θεωρείται για το κόμμα</w:t>
      </w:r>
      <w:r>
        <w:rPr>
          <w:rFonts w:eastAsia="Times New Roman" w:cs="Times New Roman"/>
          <w:szCs w:val="24"/>
        </w:rPr>
        <w:t>. Ε</w:t>
      </w:r>
      <w:r w:rsidRPr="00BB6D57">
        <w:rPr>
          <w:rFonts w:eastAsia="Times New Roman" w:cs="Times New Roman"/>
          <w:szCs w:val="24"/>
        </w:rPr>
        <w:t>ίναι μία πολιτική κο</w:t>
      </w:r>
      <w:r w:rsidRPr="00BB6D57">
        <w:rPr>
          <w:rFonts w:eastAsia="Times New Roman" w:cs="Times New Roman"/>
          <w:szCs w:val="24"/>
        </w:rPr>
        <w:t>υλτούρα</w:t>
      </w:r>
      <w:r>
        <w:rPr>
          <w:rFonts w:eastAsia="Times New Roman" w:cs="Times New Roman"/>
          <w:szCs w:val="24"/>
        </w:rPr>
        <w:t>,</w:t>
      </w:r>
      <w:r w:rsidRPr="00BB6D57">
        <w:rPr>
          <w:rFonts w:eastAsia="Times New Roman" w:cs="Times New Roman"/>
          <w:szCs w:val="24"/>
        </w:rPr>
        <w:t xml:space="preserve"> την οποία δεν έχετε μόνο </w:t>
      </w:r>
      <w:r>
        <w:rPr>
          <w:rFonts w:eastAsia="Times New Roman" w:cs="Times New Roman"/>
          <w:szCs w:val="24"/>
        </w:rPr>
        <w:t>εσείς, αλλά έχει και η Αξιωματική Α</w:t>
      </w:r>
      <w:r w:rsidRPr="00BB6D57">
        <w:rPr>
          <w:rFonts w:eastAsia="Times New Roman" w:cs="Times New Roman"/>
          <w:szCs w:val="24"/>
        </w:rPr>
        <w:t>ντιπολίτευση</w:t>
      </w:r>
      <w:r>
        <w:rPr>
          <w:rFonts w:eastAsia="Times New Roman" w:cs="Times New Roman"/>
          <w:szCs w:val="24"/>
        </w:rPr>
        <w:t>.</w:t>
      </w:r>
    </w:p>
    <w:p w14:paraId="31827B5D"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Οι νέοι αυτοί θεσμοί έρχονται να αντικαταστήσουν τον παλιό και έρχονται ν</w:t>
      </w:r>
      <w:r w:rsidRPr="00BB6D57">
        <w:rPr>
          <w:rFonts w:eastAsia="Times New Roman" w:cs="Times New Roman"/>
          <w:szCs w:val="24"/>
        </w:rPr>
        <w:t>α τον αναβαθμίσουν με μία διεπιστημονική παρουσία ατόμων με διαφορετικές ειδικότητες</w:t>
      </w:r>
      <w:r>
        <w:rPr>
          <w:rFonts w:eastAsia="Times New Roman" w:cs="Times New Roman"/>
          <w:szCs w:val="24"/>
        </w:rPr>
        <w:t>.</w:t>
      </w:r>
      <w:r w:rsidRPr="00BB6D57">
        <w:rPr>
          <w:rFonts w:eastAsia="Times New Roman" w:cs="Times New Roman"/>
          <w:szCs w:val="24"/>
        </w:rPr>
        <w:t xml:space="preserve"> Όπως καλά γνωρ</w:t>
      </w:r>
      <w:r w:rsidRPr="00BB6D57">
        <w:rPr>
          <w:rFonts w:eastAsia="Times New Roman" w:cs="Times New Roman"/>
          <w:szCs w:val="24"/>
        </w:rPr>
        <w:t>ίζετε</w:t>
      </w:r>
      <w:r>
        <w:rPr>
          <w:rFonts w:eastAsia="Times New Roman" w:cs="Times New Roman"/>
          <w:szCs w:val="24"/>
        </w:rPr>
        <w:t>, είμαστε η Κ</w:t>
      </w:r>
      <w:r w:rsidRPr="00BB6D57">
        <w:rPr>
          <w:rFonts w:eastAsia="Times New Roman" w:cs="Times New Roman"/>
          <w:szCs w:val="24"/>
        </w:rPr>
        <w:t>υβέρνηση η οποία έκανε τις περισσότερες προσλήψεις για θέματα ειδικής αγωγής</w:t>
      </w:r>
      <w:r>
        <w:rPr>
          <w:rFonts w:eastAsia="Times New Roman" w:cs="Times New Roman"/>
          <w:szCs w:val="24"/>
        </w:rPr>
        <w:t>. Ο</w:t>
      </w:r>
      <w:r w:rsidRPr="00BB6D57">
        <w:rPr>
          <w:rFonts w:eastAsia="Times New Roman" w:cs="Times New Roman"/>
          <w:szCs w:val="24"/>
        </w:rPr>
        <w:t xml:space="preserve">ι μισοί αναπληρωτές καθηγητές εκπαιδευτικοί μας είναι στην </w:t>
      </w:r>
      <w:r>
        <w:rPr>
          <w:rFonts w:eastAsia="Times New Roman" w:cs="Times New Roman"/>
          <w:szCs w:val="24"/>
        </w:rPr>
        <w:t>Ε</w:t>
      </w:r>
      <w:r w:rsidRPr="00BB6D57">
        <w:rPr>
          <w:rFonts w:eastAsia="Times New Roman" w:cs="Times New Roman"/>
          <w:szCs w:val="24"/>
        </w:rPr>
        <w:t xml:space="preserve">ιδική </w:t>
      </w:r>
      <w:r>
        <w:rPr>
          <w:rFonts w:eastAsia="Times New Roman" w:cs="Times New Roman"/>
          <w:szCs w:val="24"/>
        </w:rPr>
        <w:t>Α</w:t>
      </w:r>
      <w:r w:rsidRPr="00BB6D57">
        <w:rPr>
          <w:rFonts w:eastAsia="Times New Roman" w:cs="Times New Roman"/>
          <w:szCs w:val="24"/>
        </w:rPr>
        <w:t>γωγή</w:t>
      </w:r>
      <w:r>
        <w:rPr>
          <w:rFonts w:eastAsia="Times New Roman" w:cs="Times New Roman"/>
          <w:szCs w:val="24"/>
        </w:rPr>
        <w:t>.</w:t>
      </w:r>
      <w:r>
        <w:rPr>
          <w:rFonts w:eastAsia="Times New Roman" w:cs="Times New Roman"/>
          <w:szCs w:val="24"/>
        </w:rPr>
        <w:t xml:space="preserve"> Π</w:t>
      </w:r>
      <w:r w:rsidRPr="00BB6D57">
        <w:rPr>
          <w:rFonts w:eastAsia="Times New Roman" w:cs="Times New Roman"/>
          <w:szCs w:val="24"/>
        </w:rPr>
        <w:t xml:space="preserve">ροχωράμε στην προκήρυξη των πρώτων μόνιμων προσλήψεων για την </w:t>
      </w:r>
      <w:r>
        <w:rPr>
          <w:rFonts w:eastAsia="Times New Roman" w:cs="Times New Roman"/>
          <w:szCs w:val="24"/>
        </w:rPr>
        <w:t>Ε</w:t>
      </w:r>
      <w:r w:rsidRPr="00BB6D57">
        <w:rPr>
          <w:rFonts w:eastAsia="Times New Roman" w:cs="Times New Roman"/>
          <w:szCs w:val="24"/>
        </w:rPr>
        <w:t xml:space="preserve">ιδική </w:t>
      </w:r>
      <w:r>
        <w:rPr>
          <w:rFonts w:eastAsia="Times New Roman" w:cs="Times New Roman"/>
          <w:szCs w:val="24"/>
        </w:rPr>
        <w:t>Α</w:t>
      </w:r>
      <w:r w:rsidRPr="00BB6D57">
        <w:rPr>
          <w:rFonts w:eastAsia="Times New Roman" w:cs="Times New Roman"/>
          <w:szCs w:val="24"/>
        </w:rPr>
        <w:t>γωγή</w:t>
      </w:r>
      <w:r>
        <w:rPr>
          <w:rFonts w:eastAsia="Times New Roman" w:cs="Times New Roman"/>
          <w:szCs w:val="24"/>
        </w:rPr>
        <w:t>.</w:t>
      </w:r>
      <w:r>
        <w:rPr>
          <w:rFonts w:eastAsia="Times New Roman" w:cs="Times New Roman"/>
          <w:szCs w:val="24"/>
        </w:rPr>
        <w:t xml:space="preserve"> Και νομίζ</w:t>
      </w:r>
      <w:r>
        <w:rPr>
          <w:rFonts w:eastAsia="Times New Roman" w:cs="Times New Roman"/>
          <w:szCs w:val="24"/>
        </w:rPr>
        <w:t>ουμε ότι αυτές οι</w:t>
      </w:r>
      <w:r w:rsidRPr="00BB6D57">
        <w:rPr>
          <w:rFonts w:eastAsia="Times New Roman" w:cs="Times New Roman"/>
          <w:szCs w:val="24"/>
        </w:rPr>
        <w:t xml:space="preserve"> πρωτοβουλίες και αυτό το πλαίσιο μόνο την καταστροφολογία δεν μπορούν να επικαλούνται</w:t>
      </w:r>
      <w:r>
        <w:rPr>
          <w:rFonts w:eastAsia="Times New Roman" w:cs="Times New Roman"/>
          <w:szCs w:val="24"/>
        </w:rPr>
        <w:t>.</w:t>
      </w:r>
    </w:p>
    <w:p w14:paraId="31827B5E"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Ω</w:t>
      </w:r>
      <w:r w:rsidRPr="00BB6D57">
        <w:rPr>
          <w:rFonts w:eastAsia="Times New Roman" w:cs="Times New Roman"/>
          <w:szCs w:val="24"/>
        </w:rPr>
        <w:t>ς προς το συγκεκριμένο</w:t>
      </w:r>
      <w:r>
        <w:rPr>
          <w:rFonts w:eastAsia="Times New Roman" w:cs="Times New Roman"/>
          <w:szCs w:val="24"/>
        </w:rPr>
        <w:t xml:space="preserve"> ερώτημά σας, είπατε και εσείς ότι υπάρχουν εννέα</w:t>
      </w:r>
      <w:r w:rsidRPr="00BB6D57">
        <w:rPr>
          <w:rFonts w:eastAsia="Times New Roman" w:cs="Times New Roman"/>
          <w:szCs w:val="24"/>
        </w:rPr>
        <w:t xml:space="preserve"> καινούργια </w:t>
      </w:r>
      <w:r>
        <w:rPr>
          <w:rFonts w:eastAsia="Times New Roman" w:cs="Times New Roman"/>
          <w:szCs w:val="24"/>
        </w:rPr>
        <w:t>ΚΕΣΥ. Τα εννέα</w:t>
      </w:r>
      <w:r w:rsidRPr="00BB6D57">
        <w:rPr>
          <w:rFonts w:eastAsia="Times New Roman" w:cs="Times New Roman"/>
          <w:szCs w:val="24"/>
        </w:rPr>
        <w:t xml:space="preserve"> καινούργια </w:t>
      </w:r>
      <w:r>
        <w:rPr>
          <w:rFonts w:eastAsia="Times New Roman" w:cs="Times New Roman"/>
          <w:szCs w:val="24"/>
        </w:rPr>
        <w:t>ΚΕΣΥ ε</w:t>
      </w:r>
      <w:r w:rsidRPr="00BB6D57">
        <w:rPr>
          <w:rFonts w:eastAsia="Times New Roman" w:cs="Times New Roman"/>
          <w:szCs w:val="24"/>
        </w:rPr>
        <w:t>ίναι 30% μία αύξηση από τα υπάρχ</w:t>
      </w:r>
      <w:r>
        <w:rPr>
          <w:rFonts w:eastAsia="Times New Roman" w:cs="Times New Roman"/>
          <w:szCs w:val="24"/>
        </w:rPr>
        <w:t>οντ</w:t>
      </w:r>
      <w:r>
        <w:rPr>
          <w:rFonts w:eastAsia="Times New Roman" w:cs="Times New Roman"/>
          <w:szCs w:val="24"/>
        </w:rPr>
        <w:t xml:space="preserve">α, όπως ξέρετε. </w:t>
      </w:r>
      <w:r w:rsidRPr="00BB6D57">
        <w:rPr>
          <w:rFonts w:eastAsia="Times New Roman" w:cs="Times New Roman"/>
          <w:szCs w:val="24"/>
        </w:rPr>
        <w:lastRenderedPageBreak/>
        <w:t>Το ίδιο και ο αριθμός των ειδικών που θα απασχολείται σε αυτά</w:t>
      </w:r>
      <w:r>
        <w:rPr>
          <w:rFonts w:eastAsia="Times New Roman" w:cs="Times New Roman"/>
          <w:szCs w:val="24"/>
        </w:rPr>
        <w:t>. Υπάρχει μια αύξηση στις οργανικές θέσεις,</w:t>
      </w:r>
      <w:r w:rsidRPr="00BB6D57">
        <w:rPr>
          <w:rFonts w:eastAsia="Times New Roman" w:cs="Times New Roman"/>
          <w:szCs w:val="24"/>
        </w:rPr>
        <w:t xml:space="preserve"> στις προσλήψεις των ψυχολόγων</w:t>
      </w:r>
      <w:r>
        <w:rPr>
          <w:rFonts w:eastAsia="Times New Roman" w:cs="Times New Roman"/>
          <w:szCs w:val="24"/>
        </w:rPr>
        <w:t>,</w:t>
      </w:r>
      <w:r w:rsidRPr="00BB6D57">
        <w:rPr>
          <w:rFonts w:eastAsia="Times New Roman" w:cs="Times New Roman"/>
          <w:szCs w:val="24"/>
        </w:rPr>
        <w:t xml:space="preserve"> τις προσλήψεις όλων των ειδών ειδικευμένου προσωπικού</w:t>
      </w:r>
      <w:r>
        <w:rPr>
          <w:rFonts w:eastAsia="Times New Roman" w:cs="Times New Roman"/>
          <w:szCs w:val="24"/>
        </w:rPr>
        <w:t>,</w:t>
      </w:r>
      <w:r w:rsidRPr="00BB6D57">
        <w:rPr>
          <w:rFonts w:eastAsia="Times New Roman" w:cs="Times New Roman"/>
          <w:szCs w:val="24"/>
        </w:rPr>
        <w:t xml:space="preserve"> που είναι μία αύξηση 30%</w:t>
      </w:r>
      <w:r>
        <w:rPr>
          <w:rFonts w:eastAsia="Times New Roman" w:cs="Times New Roman"/>
          <w:szCs w:val="24"/>
        </w:rPr>
        <w:t xml:space="preserve">. </w:t>
      </w:r>
    </w:p>
    <w:p w14:paraId="31827B5F"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Τ</w:t>
      </w:r>
      <w:r w:rsidRPr="00BB6D57">
        <w:rPr>
          <w:rFonts w:eastAsia="Times New Roman" w:cs="Times New Roman"/>
          <w:szCs w:val="24"/>
        </w:rPr>
        <w:t>ώρα</w:t>
      </w:r>
      <w:r>
        <w:rPr>
          <w:rFonts w:eastAsia="Times New Roman" w:cs="Times New Roman"/>
          <w:szCs w:val="24"/>
        </w:rPr>
        <w:t>,</w:t>
      </w:r>
      <w:r w:rsidRPr="00BB6D57">
        <w:rPr>
          <w:rFonts w:eastAsia="Times New Roman" w:cs="Times New Roman"/>
          <w:szCs w:val="24"/>
        </w:rPr>
        <w:t xml:space="preserve"> είναι όλα ιδανικά</w:t>
      </w:r>
      <w:r>
        <w:rPr>
          <w:rFonts w:eastAsia="Times New Roman" w:cs="Times New Roman"/>
          <w:szCs w:val="24"/>
        </w:rPr>
        <w:t xml:space="preserve">; Η απάντηση είναι ότι </w:t>
      </w:r>
      <w:r w:rsidRPr="00BB6D57">
        <w:rPr>
          <w:rFonts w:eastAsia="Times New Roman" w:cs="Times New Roman"/>
          <w:szCs w:val="24"/>
        </w:rPr>
        <w:t>προφανώς και δεν είναι ιδανικά</w:t>
      </w:r>
      <w:r>
        <w:rPr>
          <w:rFonts w:eastAsia="Times New Roman" w:cs="Times New Roman"/>
          <w:szCs w:val="24"/>
        </w:rPr>
        <w:t>. Δεν είναι ιδανικά, διότι ξέρετε ότι β</w:t>
      </w:r>
      <w:r w:rsidRPr="00BB6D57">
        <w:rPr>
          <w:rFonts w:eastAsia="Times New Roman" w:cs="Times New Roman"/>
          <w:szCs w:val="24"/>
        </w:rPr>
        <w:t>ρήκαμε μία κατάσταση</w:t>
      </w:r>
      <w:r>
        <w:rPr>
          <w:rFonts w:eastAsia="Times New Roman" w:cs="Times New Roman"/>
          <w:szCs w:val="24"/>
        </w:rPr>
        <w:t>,</w:t>
      </w:r>
      <w:r w:rsidRPr="00BB6D57">
        <w:rPr>
          <w:rFonts w:eastAsia="Times New Roman" w:cs="Times New Roman"/>
          <w:szCs w:val="24"/>
        </w:rPr>
        <w:t xml:space="preserve"> όχι </w:t>
      </w:r>
      <w:proofErr w:type="spellStart"/>
      <w:r w:rsidRPr="00BB6D57">
        <w:rPr>
          <w:rFonts w:eastAsia="Times New Roman" w:cs="Times New Roman"/>
          <w:szCs w:val="24"/>
        </w:rPr>
        <w:t>υποστελέχωσης</w:t>
      </w:r>
      <w:proofErr w:type="spellEnd"/>
      <w:r>
        <w:rPr>
          <w:rFonts w:eastAsia="Times New Roman" w:cs="Times New Roman"/>
          <w:szCs w:val="24"/>
        </w:rPr>
        <w:t xml:space="preserve"> -κάτι </w:t>
      </w:r>
      <w:r w:rsidRPr="00BB6D57">
        <w:rPr>
          <w:rFonts w:eastAsia="Times New Roman" w:cs="Times New Roman"/>
          <w:szCs w:val="24"/>
        </w:rPr>
        <w:t xml:space="preserve">πιο τραγικό από </w:t>
      </w:r>
      <w:proofErr w:type="spellStart"/>
      <w:r w:rsidRPr="00BB6D57">
        <w:rPr>
          <w:rFonts w:eastAsia="Times New Roman" w:cs="Times New Roman"/>
          <w:szCs w:val="24"/>
        </w:rPr>
        <w:t>υποστελέχωση</w:t>
      </w:r>
      <w:proofErr w:type="spellEnd"/>
      <w:r>
        <w:rPr>
          <w:rFonts w:eastAsia="Times New Roman" w:cs="Times New Roman"/>
          <w:szCs w:val="24"/>
        </w:rPr>
        <w:t xml:space="preserve">- </w:t>
      </w:r>
      <w:r w:rsidRPr="00BB6D57">
        <w:rPr>
          <w:rFonts w:eastAsia="Times New Roman" w:cs="Times New Roman"/>
          <w:szCs w:val="24"/>
        </w:rPr>
        <w:t>στις νέες δημοσιονομικές δυνατότητες και κυρίως</w:t>
      </w:r>
      <w:r>
        <w:rPr>
          <w:rFonts w:eastAsia="Times New Roman" w:cs="Times New Roman"/>
          <w:szCs w:val="24"/>
        </w:rPr>
        <w:t xml:space="preserve">, μέσα στο νέο θεσμικό </w:t>
      </w:r>
      <w:r>
        <w:rPr>
          <w:rFonts w:eastAsia="Times New Roman" w:cs="Times New Roman"/>
          <w:szCs w:val="24"/>
        </w:rPr>
        <w:t>π</w:t>
      </w:r>
      <w:r w:rsidRPr="00BB6D57">
        <w:rPr>
          <w:rFonts w:eastAsia="Times New Roman" w:cs="Times New Roman"/>
          <w:szCs w:val="24"/>
        </w:rPr>
        <w:t>λαίσιο προτείνουμε αυτήν την αύξη</w:t>
      </w:r>
      <w:r>
        <w:rPr>
          <w:rFonts w:eastAsia="Times New Roman" w:cs="Times New Roman"/>
          <w:szCs w:val="24"/>
        </w:rPr>
        <w:t>ση πρόσληψης του προσωπικού και</w:t>
      </w:r>
      <w:r w:rsidRPr="00BB6D57">
        <w:rPr>
          <w:rFonts w:eastAsia="Times New Roman" w:cs="Times New Roman"/>
          <w:szCs w:val="24"/>
        </w:rPr>
        <w:t xml:space="preserve"> δημιουργίας αυτών των νέ</w:t>
      </w:r>
      <w:r>
        <w:rPr>
          <w:rFonts w:eastAsia="Times New Roman" w:cs="Times New Roman"/>
          <w:szCs w:val="24"/>
        </w:rPr>
        <w:t xml:space="preserve">ων </w:t>
      </w:r>
      <w:r>
        <w:rPr>
          <w:rFonts w:eastAsia="Times New Roman" w:cs="Times New Roman"/>
          <w:szCs w:val="24"/>
        </w:rPr>
        <w:t>κ</w:t>
      </w:r>
      <w:r w:rsidRPr="00BB6D57">
        <w:rPr>
          <w:rFonts w:eastAsia="Times New Roman" w:cs="Times New Roman"/>
          <w:szCs w:val="24"/>
        </w:rPr>
        <w:t>έντρων</w:t>
      </w:r>
      <w:r>
        <w:rPr>
          <w:rFonts w:eastAsia="Times New Roman" w:cs="Times New Roman"/>
          <w:szCs w:val="24"/>
        </w:rPr>
        <w:t>.</w:t>
      </w:r>
      <w:r>
        <w:rPr>
          <w:rFonts w:eastAsia="Times New Roman" w:cs="Times New Roman"/>
          <w:szCs w:val="24"/>
        </w:rPr>
        <w:t xml:space="preserve"> Για δε την πίεσ</w:t>
      </w:r>
      <w:r w:rsidRPr="00BB6D57">
        <w:rPr>
          <w:rFonts w:eastAsia="Times New Roman" w:cs="Times New Roman"/>
          <w:szCs w:val="24"/>
        </w:rPr>
        <w:t xml:space="preserve">η </w:t>
      </w:r>
      <w:r>
        <w:rPr>
          <w:rFonts w:eastAsia="Times New Roman" w:cs="Times New Roman"/>
          <w:szCs w:val="24"/>
        </w:rPr>
        <w:t>και τον χρόνο</w:t>
      </w:r>
      <w:r w:rsidRPr="00BB6D57">
        <w:rPr>
          <w:rFonts w:eastAsia="Times New Roman" w:cs="Times New Roman"/>
          <w:szCs w:val="24"/>
        </w:rPr>
        <w:t xml:space="preserve"> παραμονής στον οποίο αναφερθήκατε</w:t>
      </w:r>
      <w:r>
        <w:rPr>
          <w:rFonts w:eastAsia="Times New Roman" w:cs="Times New Roman"/>
          <w:szCs w:val="24"/>
        </w:rPr>
        <w:t>, π</w:t>
      </w:r>
      <w:r w:rsidRPr="00BB6D57">
        <w:rPr>
          <w:rFonts w:eastAsia="Times New Roman" w:cs="Times New Roman"/>
          <w:szCs w:val="24"/>
        </w:rPr>
        <w:t>ράγματι υπήρχε αυτό στα παλιά</w:t>
      </w:r>
      <w:r>
        <w:rPr>
          <w:rFonts w:eastAsia="Times New Roman" w:cs="Times New Roman"/>
          <w:szCs w:val="24"/>
        </w:rPr>
        <w:t>, αλλά είναι σε ένα θεσμικό πλαίσιο που το βρήκαμε έτσι κα</w:t>
      </w:r>
      <w:r>
        <w:rPr>
          <w:rFonts w:eastAsia="Times New Roman" w:cs="Times New Roman"/>
          <w:szCs w:val="24"/>
        </w:rPr>
        <w:t>ι ακριβώς αυτό π</w:t>
      </w:r>
      <w:r w:rsidRPr="00BB6D57">
        <w:rPr>
          <w:rFonts w:eastAsia="Times New Roman" w:cs="Times New Roman"/>
          <w:szCs w:val="24"/>
        </w:rPr>
        <w:t>άμε να βελτιώσουμε</w:t>
      </w:r>
      <w:r>
        <w:rPr>
          <w:rFonts w:eastAsia="Times New Roman" w:cs="Times New Roman"/>
          <w:szCs w:val="24"/>
        </w:rPr>
        <w:t>.</w:t>
      </w:r>
    </w:p>
    <w:p w14:paraId="31827B60"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Θ</w:t>
      </w:r>
      <w:r w:rsidRPr="00BB6D57">
        <w:rPr>
          <w:rFonts w:eastAsia="Times New Roman" w:cs="Times New Roman"/>
          <w:szCs w:val="24"/>
        </w:rPr>
        <w:t>α έλεγα</w:t>
      </w:r>
      <w:r>
        <w:rPr>
          <w:rFonts w:eastAsia="Times New Roman" w:cs="Times New Roman"/>
          <w:szCs w:val="24"/>
        </w:rPr>
        <w:t>,</w:t>
      </w:r>
      <w:r w:rsidRPr="00BB6D57">
        <w:rPr>
          <w:rFonts w:eastAsia="Times New Roman" w:cs="Times New Roman"/>
          <w:szCs w:val="24"/>
        </w:rPr>
        <w:t xml:space="preserve"> λοιπόν</w:t>
      </w:r>
      <w:r>
        <w:rPr>
          <w:rFonts w:eastAsia="Times New Roman" w:cs="Times New Roman"/>
          <w:szCs w:val="24"/>
        </w:rPr>
        <w:t>,</w:t>
      </w:r>
      <w:r w:rsidRPr="00BB6D57">
        <w:rPr>
          <w:rFonts w:eastAsia="Times New Roman" w:cs="Times New Roman"/>
          <w:szCs w:val="24"/>
        </w:rPr>
        <w:t xml:space="preserve"> ότι θα πρέπει να αναγνωριστεί το πολύ θετικό στοιχείο αυτής της νέας κατάστασης και με βάση αυτό</w:t>
      </w:r>
      <w:r>
        <w:rPr>
          <w:rFonts w:eastAsia="Times New Roman" w:cs="Times New Roman"/>
          <w:szCs w:val="24"/>
        </w:rPr>
        <w:t>,</w:t>
      </w:r>
      <w:r w:rsidRPr="00BB6D57">
        <w:rPr>
          <w:rFonts w:eastAsia="Times New Roman" w:cs="Times New Roman"/>
          <w:szCs w:val="24"/>
        </w:rPr>
        <w:t xml:space="preserve"> να δούμε κάποιες δυσλειτουργίες που μπορούν να βελτιωθούν</w:t>
      </w:r>
      <w:r>
        <w:rPr>
          <w:rFonts w:eastAsia="Times New Roman" w:cs="Times New Roman"/>
          <w:szCs w:val="24"/>
        </w:rPr>
        <w:t>.</w:t>
      </w:r>
    </w:p>
    <w:p w14:paraId="31827B61"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Σ</w:t>
      </w:r>
      <w:r w:rsidRPr="00BB6D57">
        <w:rPr>
          <w:rFonts w:eastAsia="Times New Roman" w:cs="Times New Roman"/>
          <w:szCs w:val="24"/>
        </w:rPr>
        <w:t>ας ευχαριστώ</w:t>
      </w:r>
      <w:r>
        <w:rPr>
          <w:rFonts w:eastAsia="Times New Roman" w:cs="Times New Roman"/>
          <w:szCs w:val="24"/>
        </w:rPr>
        <w:t>.</w:t>
      </w:r>
      <w:r w:rsidRPr="00BB6D57">
        <w:rPr>
          <w:rFonts w:eastAsia="Times New Roman" w:cs="Times New Roman"/>
          <w:szCs w:val="24"/>
        </w:rPr>
        <w:t xml:space="preserve"> </w:t>
      </w:r>
    </w:p>
    <w:p w14:paraId="31827B62" w14:textId="77777777" w:rsidR="00B16615" w:rsidRDefault="00FE494E">
      <w:pPr>
        <w:spacing w:line="600" w:lineRule="auto"/>
        <w:ind w:firstLine="720"/>
        <w:jc w:val="both"/>
        <w:rPr>
          <w:rFonts w:eastAsia="Times New Roman" w:cs="Times New Roman"/>
          <w:szCs w:val="24"/>
        </w:rPr>
      </w:pPr>
      <w:r w:rsidRPr="00DC4D05">
        <w:rPr>
          <w:rFonts w:eastAsia="Times New Roman" w:cs="Times New Roman"/>
          <w:b/>
          <w:szCs w:val="24"/>
        </w:rPr>
        <w:lastRenderedPageBreak/>
        <w:t>ΠΡΟΕΔΡΕΥΩΝ (Νικήτας Κακλαμάνη</w:t>
      </w:r>
      <w:r w:rsidRPr="00DC4D05">
        <w:rPr>
          <w:rFonts w:eastAsia="Times New Roman" w:cs="Times New Roman"/>
          <w:b/>
          <w:szCs w:val="24"/>
        </w:rPr>
        <w:t>ς):</w:t>
      </w:r>
      <w:r w:rsidRPr="00F3424F">
        <w:rPr>
          <w:rFonts w:eastAsia="Times New Roman" w:cs="Times New Roman"/>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w:t>
      </w:r>
      <w:r>
        <w:rPr>
          <w:rFonts w:eastAsia="Times New Roman" w:cs="Times New Roman"/>
          <w:szCs w:val="24"/>
        </w:rPr>
        <w:t xml:space="preserve">και τον τρόπο οργάνωσης και λειτουργίας της Βουλής, σαράντα εννέα μαθήτριες και μαθητές και έξι </w:t>
      </w:r>
      <w:r>
        <w:rPr>
          <w:rFonts w:eastAsia="Times New Roman" w:cs="Times New Roman"/>
          <w:szCs w:val="24"/>
        </w:rPr>
        <w:t>συνοδοί</w:t>
      </w:r>
      <w:r>
        <w:rPr>
          <w:rFonts w:eastAsia="Times New Roman" w:cs="Times New Roman"/>
          <w:szCs w:val="24"/>
        </w:rPr>
        <w:t xml:space="preserve"> </w:t>
      </w:r>
      <w:r>
        <w:rPr>
          <w:rFonts w:eastAsia="Times New Roman" w:cs="Times New Roman"/>
          <w:szCs w:val="24"/>
        </w:rPr>
        <w:t>εκπαιδευτικοί από το Γενικό Λύκειο Βέλου Κορινθίας.</w:t>
      </w:r>
    </w:p>
    <w:p w14:paraId="31827B63" w14:textId="77777777" w:rsidR="00B16615" w:rsidRDefault="00FE494E">
      <w:pPr>
        <w:spacing w:line="600" w:lineRule="auto"/>
        <w:ind w:firstLine="720"/>
        <w:jc w:val="both"/>
        <w:rPr>
          <w:rFonts w:asciiTheme="minorHAnsi" w:eastAsia="Times New Roman" w:hAnsiTheme="minorHAnsi" w:cs="Times New Roman"/>
          <w:sz w:val="22"/>
          <w:szCs w:val="22"/>
        </w:rPr>
      </w:pPr>
      <w:r>
        <w:rPr>
          <w:rFonts w:eastAsia="Times New Roman" w:cs="Times New Roman"/>
          <w:szCs w:val="24"/>
        </w:rPr>
        <w:t xml:space="preserve">Προτού σας καλωσορίσω στη Βουλή, θέλω να σας ενημερώσω ότι σήμερα παρακολουθείτε ημέρα </w:t>
      </w:r>
      <w:r>
        <w:rPr>
          <w:rFonts w:eastAsia="Times New Roman" w:cs="Times New Roman"/>
          <w:szCs w:val="24"/>
        </w:rPr>
        <w:t>κοινοβουλευτικού ελέγχου</w:t>
      </w:r>
      <w:r>
        <w:rPr>
          <w:rFonts w:eastAsia="Times New Roman" w:cs="Times New Roman"/>
          <w:szCs w:val="24"/>
        </w:rPr>
        <w:t>.</w:t>
      </w:r>
      <w:r>
        <w:rPr>
          <w:rFonts w:eastAsia="Times New Roman" w:cs="Times New Roman"/>
          <w:szCs w:val="24"/>
        </w:rPr>
        <w:t xml:space="preserve"> </w:t>
      </w:r>
      <w:r w:rsidRPr="00BB6D57">
        <w:rPr>
          <w:rFonts w:eastAsia="Times New Roman" w:cs="Times New Roman"/>
          <w:szCs w:val="24"/>
        </w:rPr>
        <w:t>Τι σημαίνει αυτό</w:t>
      </w:r>
      <w:r>
        <w:rPr>
          <w:rFonts w:eastAsia="Times New Roman" w:cs="Times New Roman"/>
          <w:szCs w:val="24"/>
        </w:rPr>
        <w:t>; Σημαίνει ότι οι Β</w:t>
      </w:r>
      <w:r w:rsidRPr="00BB6D57">
        <w:rPr>
          <w:rFonts w:eastAsia="Times New Roman" w:cs="Times New Roman"/>
          <w:szCs w:val="24"/>
        </w:rPr>
        <w:t>ουλευτές</w:t>
      </w:r>
      <w:r>
        <w:rPr>
          <w:rFonts w:eastAsia="Times New Roman" w:cs="Times New Roman"/>
          <w:szCs w:val="24"/>
        </w:rPr>
        <w:t>,</w:t>
      </w:r>
      <w:r w:rsidRPr="00BB6D57">
        <w:rPr>
          <w:rFonts w:eastAsia="Times New Roman" w:cs="Times New Roman"/>
          <w:szCs w:val="24"/>
        </w:rPr>
        <w:t xml:space="preserve"> κυρίως της </w:t>
      </w:r>
      <w:r>
        <w:rPr>
          <w:rFonts w:eastAsia="Times New Roman" w:cs="Times New Roman"/>
          <w:szCs w:val="24"/>
        </w:rPr>
        <w:t>Α</w:t>
      </w:r>
      <w:r w:rsidRPr="00BB6D57">
        <w:rPr>
          <w:rFonts w:eastAsia="Times New Roman" w:cs="Times New Roman"/>
          <w:szCs w:val="24"/>
        </w:rPr>
        <w:t>ντιπολίτευσης</w:t>
      </w:r>
      <w:r>
        <w:rPr>
          <w:rFonts w:eastAsia="Times New Roman" w:cs="Times New Roman"/>
          <w:szCs w:val="24"/>
        </w:rPr>
        <w:t>,</w:t>
      </w:r>
      <w:r w:rsidRPr="00BB6D57">
        <w:rPr>
          <w:rFonts w:eastAsia="Times New Roman" w:cs="Times New Roman"/>
          <w:szCs w:val="24"/>
        </w:rPr>
        <w:t xml:space="preserve"> έχουν το δικαίω</w:t>
      </w:r>
      <w:r>
        <w:rPr>
          <w:rFonts w:eastAsia="Times New Roman" w:cs="Times New Roman"/>
          <w:szCs w:val="24"/>
        </w:rPr>
        <w:t xml:space="preserve">μα να </w:t>
      </w:r>
      <w:r>
        <w:rPr>
          <w:rFonts w:eastAsia="Times New Roman" w:cs="Times New Roman"/>
          <w:szCs w:val="24"/>
        </w:rPr>
        <w:t>υποβά</w:t>
      </w:r>
      <w:r>
        <w:rPr>
          <w:rFonts w:eastAsia="Times New Roman" w:cs="Times New Roman"/>
          <w:szCs w:val="24"/>
        </w:rPr>
        <w:t>λ</w:t>
      </w:r>
      <w:r>
        <w:rPr>
          <w:rFonts w:eastAsia="Times New Roman" w:cs="Times New Roman"/>
          <w:szCs w:val="24"/>
        </w:rPr>
        <w:t>λουν</w:t>
      </w:r>
      <w:r>
        <w:rPr>
          <w:rFonts w:eastAsia="Times New Roman" w:cs="Times New Roman"/>
          <w:szCs w:val="24"/>
        </w:rPr>
        <w:t xml:space="preserve"> ερωτήσεις στους Υπουργούς και έτσι μέσα στην Αίθουσα βρίσκεται ο Βουλευτής που</w:t>
      </w:r>
      <w:r w:rsidRPr="00BB6D57">
        <w:rPr>
          <w:rFonts w:eastAsia="Times New Roman" w:cs="Times New Roman"/>
          <w:szCs w:val="24"/>
        </w:rPr>
        <w:t xml:space="preserve"> </w:t>
      </w:r>
      <w:r>
        <w:rPr>
          <w:rFonts w:eastAsia="Times New Roman" w:cs="Times New Roman"/>
          <w:szCs w:val="24"/>
        </w:rPr>
        <w:t>ερωτά και ο αρμόδιος Υ</w:t>
      </w:r>
      <w:r w:rsidRPr="00BB6D57">
        <w:rPr>
          <w:rFonts w:eastAsia="Times New Roman" w:cs="Times New Roman"/>
          <w:szCs w:val="24"/>
        </w:rPr>
        <w:t>πουργός που απαντά</w:t>
      </w:r>
      <w:r>
        <w:rPr>
          <w:rFonts w:eastAsia="Times New Roman" w:cs="Times New Roman"/>
          <w:szCs w:val="24"/>
        </w:rPr>
        <w:t>. Ε</w:t>
      </w:r>
      <w:r w:rsidRPr="00BB6D57">
        <w:rPr>
          <w:rFonts w:eastAsia="Times New Roman" w:cs="Times New Roman"/>
          <w:szCs w:val="24"/>
        </w:rPr>
        <w:t>ξ</w:t>
      </w:r>
      <w:r>
        <w:rPr>
          <w:rFonts w:eastAsia="Times New Roman" w:cs="Times New Roman"/>
          <w:szCs w:val="24"/>
        </w:rPr>
        <w:t xml:space="preserve"> ου</w:t>
      </w:r>
      <w:r w:rsidRPr="00BB6D57">
        <w:rPr>
          <w:rFonts w:eastAsia="Times New Roman" w:cs="Times New Roman"/>
          <w:szCs w:val="24"/>
        </w:rPr>
        <w:t xml:space="preserve"> κα</w:t>
      </w:r>
      <w:r>
        <w:rPr>
          <w:rFonts w:eastAsia="Times New Roman" w:cs="Times New Roman"/>
          <w:szCs w:val="24"/>
        </w:rPr>
        <w:t>ι βλέπετε την εικόνα αυτή στην Αίθουσα.</w:t>
      </w:r>
    </w:p>
    <w:p w14:paraId="31827B64" w14:textId="77777777" w:rsidR="00B16615" w:rsidRDefault="00FE494E">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τούς καλωσορίζει. </w:t>
      </w:r>
    </w:p>
    <w:p w14:paraId="31827B65" w14:textId="77777777" w:rsidR="00B16615" w:rsidRDefault="00FE494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1827B66" w14:textId="77777777" w:rsidR="00B16615" w:rsidRDefault="00FE494E">
      <w:pPr>
        <w:spacing w:line="600" w:lineRule="auto"/>
        <w:ind w:firstLine="720"/>
        <w:contextualSpacing/>
        <w:jc w:val="both"/>
        <w:rPr>
          <w:rFonts w:eastAsia="Times New Roman" w:cs="Times New Roman"/>
          <w:szCs w:val="24"/>
        </w:rPr>
      </w:pPr>
      <w:r w:rsidRPr="00BB6D57">
        <w:rPr>
          <w:rFonts w:eastAsia="Times New Roman" w:cs="Times New Roman"/>
          <w:szCs w:val="24"/>
        </w:rPr>
        <w:t>Ορίστε</w:t>
      </w:r>
      <w:r>
        <w:rPr>
          <w:rFonts w:eastAsia="Times New Roman" w:cs="Times New Roman"/>
          <w:szCs w:val="24"/>
        </w:rPr>
        <w:t>, κύριε Δελή, έχετε τον λόγο.</w:t>
      </w:r>
    </w:p>
    <w:p w14:paraId="31827B67" w14:textId="77777777" w:rsidR="00B16615" w:rsidRDefault="00FE494E">
      <w:pPr>
        <w:spacing w:line="600" w:lineRule="auto"/>
        <w:ind w:firstLine="720"/>
        <w:contextualSpacing/>
        <w:jc w:val="both"/>
        <w:rPr>
          <w:rFonts w:eastAsia="Times New Roman" w:cs="Times New Roman"/>
          <w:szCs w:val="24"/>
        </w:rPr>
      </w:pPr>
      <w:r w:rsidRPr="00962E7F">
        <w:rPr>
          <w:rFonts w:eastAsia="Times New Roman" w:cs="Times New Roman"/>
          <w:b/>
          <w:szCs w:val="24"/>
        </w:rPr>
        <w:t>ΙΩΑΝΝΗΣ ΔΕΛΗΣ:</w:t>
      </w:r>
      <w:r>
        <w:rPr>
          <w:rFonts w:eastAsia="Times New Roman" w:cs="Times New Roman"/>
          <w:szCs w:val="24"/>
        </w:rPr>
        <w:t xml:space="preserve"> </w:t>
      </w:r>
      <w:r w:rsidRPr="00BB6D57">
        <w:rPr>
          <w:rFonts w:eastAsia="Times New Roman" w:cs="Times New Roman"/>
          <w:szCs w:val="24"/>
        </w:rPr>
        <w:t>Ευχαριστώ</w:t>
      </w:r>
      <w:r>
        <w:rPr>
          <w:rFonts w:eastAsia="Times New Roman" w:cs="Times New Roman"/>
          <w:szCs w:val="24"/>
        </w:rPr>
        <w:t>,</w:t>
      </w:r>
      <w:r w:rsidRPr="00BB6D57">
        <w:rPr>
          <w:rFonts w:eastAsia="Times New Roman" w:cs="Times New Roman"/>
          <w:szCs w:val="24"/>
        </w:rPr>
        <w:t xml:space="preserve"> κύριε </w:t>
      </w:r>
      <w:r>
        <w:rPr>
          <w:rFonts w:eastAsia="Times New Roman" w:cs="Times New Roman"/>
          <w:szCs w:val="24"/>
        </w:rPr>
        <w:t>Π</w:t>
      </w:r>
      <w:r w:rsidRPr="00BB6D57">
        <w:rPr>
          <w:rFonts w:eastAsia="Times New Roman" w:cs="Times New Roman"/>
          <w:szCs w:val="24"/>
        </w:rPr>
        <w:t>ρόεδρε</w:t>
      </w:r>
      <w:r>
        <w:rPr>
          <w:rFonts w:eastAsia="Times New Roman" w:cs="Times New Roman"/>
          <w:szCs w:val="24"/>
        </w:rPr>
        <w:t>.</w:t>
      </w:r>
    </w:p>
    <w:p w14:paraId="31827B68" w14:textId="77777777" w:rsidR="00B16615" w:rsidRDefault="00FE494E">
      <w:pPr>
        <w:spacing w:line="600" w:lineRule="auto"/>
        <w:ind w:firstLine="720"/>
        <w:contextualSpacing/>
        <w:jc w:val="both"/>
        <w:rPr>
          <w:rFonts w:eastAsia="Times New Roman" w:cs="Times New Roman"/>
          <w:szCs w:val="24"/>
        </w:rPr>
      </w:pPr>
      <w:r>
        <w:rPr>
          <w:rFonts w:eastAsia="Times New Roman" w:cs="Times New Roman"/>
          <w:szCs w:val="24"/>
        </w:rPr>
        <w:lastRenderedPageBreak/>
        <w:t>Θα προσπαθήσω να απαντήσω στον</w:t>
      </w:r>
      <w:r w:rsidRPr="00BB6D57">
        <w:rPr>
          <w:rFonts w:eastAsia="Times New Roman" w:cs="Times New Roman"/>
          <w:szCs w:val="24"/>
        </w:rPr>
        <w:t xml:space="preserve"> κύριο Υπουργό </w:t>
      </w:r>
      <w:r>
        <w:rPr>
          <w:rFonts w:eastAsia="Times New Roman" w:cs="Times New Roman"/>
          <w:szCs w:val="24"/>
        </w:rPr>
        <w:t>Π</w:t>
      </w:r>
      <w:r w:rsidRPr="00BB6D57">
        <w:rPr>
          <w:rFonts w:eastAsia="Times New Roman" w:cs="Times New Roman"/>
          <w:szCs w:val="24"/>
        </w:rPr>
        <w:t>αιδείας</w:t>
      </w:r>
      <w:r>
        <w:rPr>
          <w:rFonts w:eastAsia="Times New Roman" w:cs="Times New Roman"/>
          <w:szCs w:val="24"/>
        </w:rPr>
        <w:t>,</w:t>
      </w:r>
      <w:r w:rsidRPr="00BB6D57">
        <w:rPr>
          <w:rFonts w:eastAsia="Times New Roman" w:cs="Times New Roman"/>
          <w:szCs w:val="24"/>
        </w:rPr>
        <w:t xml:space="preserve"> ο οποίος σ</w:t>
      </w:r>
      <w:r>
        <w:rPr>
          <w:rFonts w:eastAsia="Times New Roman" w:cs="Times New Roman"/>
          <w:szCs w:val="24"/>
        </w:rPr>
        <w:t>το μεγαλύτερο μέρος της απάντησή</w:t>
      </w:r>
      <w:r w:rsidRPr="00BB6D57">
        <w:rPr>
          <w:rFonts w:eastAsia="Times New Roman" w:cs="Times New Roman"/>
          <w:szCs w:val="24"/>
        </w:rPr>
        <w:t>ς του ουσιαστικά δεν απάντησε στα θέματα που θέσαμε με την ερώτησή μας και που είναι πάρα πολύ συγκεκριμένα</w:t>
      </w:r>
      <w:r>
        <w:rPr>
          <w:rFonts w:eastAsia="Times New Roman" w:cs="Times New Roman"/>
          <w:szCs w:val="24"/>
        </w:rPr>
        <w:t xml:space="preserve">. Έχουν να κάνουν </w:t>
      </w:r>
      <w:r w:rsidRPr="00BB6D57">
        <w:rPr>
          <w:rFonts w:eastAsia="Times New Roman" w:cs="Times New Roman"/>
          <w:szCs w:val="24"/>
        </w:rPr>
        <w:t>με τις τεράστιες αναμονές χιλιάδων παιδιών</w:t>
      </w:r>
      <w:r>
        <w:rPr>
          <w:rFonts w:eastAsia="Times New Roman" w:cs="Times New Roman"/>
          <w:szCs w:val="24"/>
        </w:rPr>
        <w:t>,</w:t>
      </w:r>
      <w:r w:rsidRPr="00BB6D57">
        <w:rPr>
          <w:rFonts w:eastAsia="Times New Roman" w:cs="Times New Roman"/>
          <w:szCs w:val="24"/>
        </w:rPr>
        <w:t xml:space="preserve"> προκειμένου να αποκτήσουν </w:t>
      </w:r>
      <w:r w:rsidRPr="00BB6D57">
        <w:rPr>
          <w:rFonts w:eastAsia="Times New Roman" w:cs="Times New Roman"/>
          <w:szCs w:val="24"/>
        </w:rPr>
        <w:t>αυτή</w:t>
      </w:r>
      <w:r>
        <w:rPr>
          <w:rFonts w:eastAsia="Times New Roman" w:cs="Times New Roman"/>
          <w:szCs w:val="24"/>
        </w:rPr>
        <w:t>ν</w:t>
      </w:r>
      <w:r w:rsidRPr="00BB6D57">
        <w:rPr>
          <w:rFonts w:eastAsia="Times New Roman" w:cs="Times New Roman"/>
          <w:szCs w:val="24"/>
        </w:rPr>
        <w:t xml:space="preserve"> την πολυπόθη</w:t>
      </w:r>
      <w:r w:rsidRPr="00BB6D57">
        <w:rPr>
          <w:rFonts w:eastAsia="Times New Roman" w:cs="Times New Roman"/>
          <w:szCs w:val="24"/>
        </w:rPr>
        <w:t>τη γνωμάτευση</w:t>
      </w:r>
      <w:r>
        <w:rPr>
          <w:rFonts w:eastAsia="Times New Roman" w:cs="Times New Roman"/>
          <w:szCs w:val="24"/>
        </w:rPr>
        <w:t>, με αποτέλεσμα αρκετά</w:t>
      </w:r>
      <w:r w:rsidRPr="00BB6D57">
        <w:rPr>
          <w:rFonts w:eastAsia="Times New Roman" w:cs="Times New Roman"/>
          <w:szCs w:val="24"/>
        </w:rPr>
        <w:t xml:space="preserve"> από αυτ</w:t>
      </w:r>
      <w:r>
        <w:rPr>
          <w:rFonts w:eastAsia="Times New Roman" w:cs="Times New Roman"/>
          <w:szCs w:val="24"/>
        </w:rPr>
        <w:t>ά</w:t>
      </w:r>
      <w:r w:rsidRPr="00BB6D57">
        <w:rPr>
          <w:rFonts w:eastAsia="Times New Roman" w:cs="Times New Roman"/>
          <w:szCs w:val="24"/>
        </w:rPr>
        <w:t xml:space="preserve"> </w:t>
      </w:r>
      <w:r>
        <w:rPr>
          <w:rFonts w:eastAsia="Times New Roman" w:cs="Times New Roman"/>
          <w:szCs w:val="24"/>
        </w:rPr>
        <w:t>-</w:t>
      </w:r>
      <w:r w:rsidRPr="00BB6D57">
        <w:rPr>
          <w:rFonts w:eastAsia="Times New Roman" w:cs="Times New Roman"/>
          <w:szCs w:val="24"/>
        </w:rPr>
        <w:t>όσ</w:t>
      </w:r>
      <w:r>
        <w:rPr>
          <w:rFonts w:eastAsia="Times New Roman" w:cs="Times New Roman"/>
          <w:szCs w:val="24"/>
        </w:rPr>
        <w:t>α</w:t>
      </w:r>
      <w:r w:rsidRPr="00BB6D57">
        <w:rPr>
          <w:rFonts w:eastAsia="Times New Roman" w:cs="Times New Roman"/>
          <w:szCs w:val="24"/>
        </w:rPr>
        <w:t xml:space="preserve"> μπορούν τουλάχιστον</w:t>
      </w:r>
      <w:r>
        <w:rPr>
          <w:rFonts w:eastAsia="Times New Roman" w:cs="Times New Roman"/>
          <w:szCs w:val="24"/>
        </w:rPr>
        <w:t>-</w:t>
      </w:r>
      <w:r w:rsidRPr="00BB6D57">
        <w:rPr>
          <w:rFonts w:eastAsia="Times New Roman" w:cs="Times New Roman"/>
          <w:szCs w:val="24"/>
        </w:rPr>
        <w:t xml:space="preserve"> να καταφε</w:t>
      </w:r>
      <w:r>
        <w:rPr>
          <w:rFonts w:eastAsia="Times New Roman" w:cs="Times New Roman"/>
          <w:szCs w:val="24"/>
        </w:rPr>
        <w:t>ύγουν στον ιδιωτικό τομέα όπου β</w:t>
      </w:r>
      <w:r w:rsidRPr="00BB6D57">
        <w:rPr>
          <w:rFonts w:eastAsia="Times New Roman" w:cs="Times New Roman"/>
          <w:szCs w:val="24"/>
        </w:rPr>
        <w:t>εβαίως</w:t>
      </w:r>
      <w:r>
        <w:rPr>
          <w:rFonts w:eastAsia="Times New Roman" w:cs="Times New Roman"/>
          <w:szCs w:val="24"/>
        </w:rPr>
        <w:t>,</w:t>
      </w:r>
      <w:r w:rsidRPr="00BB6D57">
        <w:rPr>
          <w:rFonts w:eastAsia="Times New Roman" w:cs="Times New Roman"/>
          <w:szCs w:val="24"/>
        </w:rPr>
        <w:t xml:space="preserve"> όπως </w:t>
      </w:r>
      <w:r>
        <w:rPr>
          <w:rFonts w:eastAsia="Times New Roman" w:cs="Times New Roman"/>
          <w:szCs w:val="24"/>
        </w:rPr>
        <w:t>γνωρίζουμε όλοι, αυτά χρυσοπληρώνονται. Μ</w:t>
      </w:r>
      <w:r w:rsidRPr="00BB6D57">
        <w:rPr>
          <w:rFonts w:eastAsia="Times New Roman" w:cs="Times New Roman"/>
          <w:szCs w:val="24"/>
        </w:rPr>
        <w:t>ας κατηγόρησε ότι έχουμε μ</w:t>
      </w:r>
      <w:r>
        <w:rPr>
          <w:rFonts w:eastAsia="Times New Roman" w:cs="Times New Roman"/>
          <w:szCs w:val="24"/>
        </w:rPr>
        <w:t>ι</w:t>
      </w:r>
      <w:r w:rsidRPr="00BB6D57">
        <w:rPr>
          <w:rFonts w:eastAsia="Times New Roman" w:cs="Times New Roman"/>
          <w:szCs w:val="24"/>
        </w:rPr>
        <w:t>α εμμονή στις άμεσες λύσεις</w:t>
      </w:r>
      <w:r>
        <w:rPr>
          <w:rFonts w:eastAsia="Times New Roman" w:cs="Times New Roman"/>
          <w:szCs w:val="24"/>
        </w:rPr>
        <w:t>.</w:t>
      </w:r>
    </w:p>
    <w:p w14:paraId="31827B69" w14:textId="77777777" w:rsidR="00B16615" w:rsidRDefault="00FE494E">
      <w:pPr>
        <w:spacing w:line="600" w:lineRule="auto"/>
        <w:ind w:firstLine="720"/>
        <w:contextualSpacing/>
        <w:jc w:val="both"/>
        <w:rPr>
          <w:rFonts w:eastAsia="Times New Roman" w:cs="Times New Roman"/>
          <w:szCs w:val="24"/>
        </w:rPr>
      </w:pPr>
      <w:r>
        <w:rPr>
          <w:rFonts w:eastAsia="Times New Roman" w:cs="Times New Roman"/>
          <w:szCs w:val="24"/>
        </w:rPr>
        <w:t>Ναι, κ</w:t>
      </w:r>
      <w:r w:rsidRPr="00BB6D57">
        <w:rPr>
          <w:rFonts w:eastAsia="Times New Roman" w:cs="Times New Roman"/>
          <w:szCs w:val="24"/>
        </w:rPr>
        <w:t>ύριε Υπουργέ</w:t>
      </w:r>
      <w:r>
        <w:rPr>
          <w:rFonts w:eastAsia="Times New Roman" w:cs="Times New Roman"/>
          <w:szCs w:val="24"/>
        </w:rPr>
        <w:t>, ο</w:t>
      </w:r>
      <w:r w:rsidRPr="00BB6D57">
        <w:rPr>
          <w:rFonts w:eastAsia="Times New Roman" w:cs="Times New Roman"/>
          <w:szCs w:val="24"/>
        </w:rPr>
        <w:t xml:space="preserve">ι λαϊκές </w:t>
      </w:r>
      <w:r w:rsidRPr="00BB6D57">
        <w:rPr>
          <w:rFonts w:eastAsia="Times New Roman" w:cs="Times New Roman"/>
          <w:szCs w:val="24"/>
        </w:rPr>
        <w:t>ανάγκες δεν μπορούν να περιμένουν</w:t>
      </w:r>
      <w:r>
        <w:rPr>
          <w:rFonts w:eastAsia="Times New Roman" w:cs="Times New Roman"/>
          <w:szCs w:val="24"/>
        </w:rPr>
        <w:t>. Α</w:t>
      </w:r>
      <w:r w:rsidRPr="00BB6D57">
        <w:rPr>
          <w:rFonts w:eastAsia="Times New Roman" w:cs="Times New Roman"/>
          <w:szCs w:val="24"/>
        </w:rPr>
        <w:t>ρκετά περίμεναν τόσα χρόνια</w:t>
      </w:r>
      <w:r>
        <w:rPr>
          <w:rFonts w:eastAsia="Times New Roman" w:cs="Times New Roman"/>
          <w:szCs w:val="24"/>
        </w:rPr>
        <w:t xml:space="preserve">. Και αρκετά περιμένουν και τέσσερα χρόνια από την Κυβέρνησή σας. Και δεν μπορείτε να έρχεστε τέσσερα χρόνια μετά και να μας λέτε «έτσι τα βρήκαμε, τι να κάνουμε». Και τι κάνατε εσείς, δηλαδή, </w:t>
      </w:r>
      <w:r>
        <w:rPr>
          <w:rFonts w:eastAsia="Times New Roman" w:cs="Times New Roman"/>
          <w:szCs w:val="24"/>
        </w:rPr>
        <w:t xml:space="preserve">για να στελεχωθούν αυτά τα κέντρα που δίνουν αυτές τις γνωματεύσεις; Τίποτα απολύτως. Συνεχίσατε την ίδια πολιτική. </w:t>
      </w:r>
    </w:p>
    <w:p w14:paraId="31827B6A" w14:textId="77777777" w:rsidR="00B16615" w:rsidRDefault="00FE494E">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κέντρα –και μιλάω για τα ΚΕΔΔΥ- ξεκινούσαν τη λειτουργία τους στους πρώτους μήνες όχι του φθινοπώρου, </w:t>
      </w:r>
      <w:r>
        <w:rPr>
          <w:rFonts w:eastAsia="Times New Roman" w:cs="Times New Roman"/>
          <w:szCs w:val="24"/>
        </w:rPr>
        <w:lastRenderedPageBreak/>
        <w:t>αλλά του χειμώνα. Τότε στελεχ</w:t>
      </w:r>
      <w:r>
        <w:rPr>
          <w:rFonts w:eastAsia="Times New Roman" w:cs="Times New Roman"/>
          <w:szCs w:val="24"/>
        </w:rPr>
        <w:t>ώνονταν επαρκώς, με αποτέλεσμα βεβαίως να συγκεντρώνονται χιλιάδες παιδιά, τα οποία ζητούσαν να πάρουν αυτές τις γνωματεύσεις.</w:t>
      </w:r>
    </w:p>
    <w:p w14:paraId="31827B6B"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Θα ήθελα, όμως, να πω κάτι για τα ΚΕΣΥ, τα οποία διαδέχονται τα ΚΕΔΔΥ και, όπως είπα στην αρχή, θα συντάσσουν απλώς αξιολογικές ε</w:t>
      </w:r>
      <w:r>
        <w:rPr>
          <w:rFonts w:eastAsia="Times New Roman" w:cs="Times New Roman"/>
          <w:szCs w:val="24"/>
        </w:rPr>
        <w:t xml:space="preserve">κθέσεις και όχι γνωματεύσεις. Οι αρμοδιότητές τους αυξήθηκαν. Και πρέπει να ενημερώσουμε εδώ ότι τα ΚΕΣΥ δεν θα ασχολούνται μονάχα με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w:t>
      </w:r>
      <w:r>
        <w:rPr>
          <w:rFonts w:eastAsia="Times New Roman" w:cs="Times New Roman"/>
          <w:szCs w:val="24"/>
        </w:rPr>
        <w:t>, αλλά θα ασχολούνται και με τον σχολικό προσανατολισμό, θα ασχολούνται και με τη συμβουλευτική υποστήριξη</w:t>
      </w:r>
      <w:r>
        <w:rPr>
          <w:rFonts w:eastAsia="Times New Roman" w:cs="Times New Roman"/>
          <w:szCs w:val="24"/>
        </w:rPr>
        <w:t xml:space="preserve"> των νέων. Διευρύνεται, δηλαδή, </w:t>
      </w:r>
      <w:r>
        <w:rPr>
          <w:rFonts w:eastAsia="Times New Roman" w:cs="Times New Roman"/>
          <w:szCs w:val="24"/>
        </w:rPr>
        <w:t xml:space="preserve">το </w:t>
      </w:r>
      <w:r>
        <w:rPr>
          <w:rFonts w:eastAsia="Times New Roman" w:cs="Times New Roman"/>
          <w:szCs w:val="24"/>
        </w:rPr>
        <w:t xml:space="preserve">πεδίο των ενδιαφερόντων τους. </w:t>
      </w:r>
    </w:p>
    <w:p w14:paraId="31827B6C"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Παρά ταύτα, το προσωπικό τους παραμένει ίδιο, αν όχι και μειώνεται. Μεταφέρονται σε προσωποπαγείς θέσεις οι μόνιμοι εργαζόμενοι, οι λίγοι, ελάχιστοι μόνιμοι εργαζόμενοι των ΚΕΔΔΥ. Και «προσω</w:t>
      </w:r>
      <w:r>
        <w:rPr>
          <w:rFonts w:eastAsia="Times New Roman" w:cs="Times New Roman"/>
          <w:szCs w:val="24"/>
        </w:rPr>
        <w:t>ποπαγείς θέσεις» σημαίνει πως όταν θα πάρουν σύνταξη αυτοί οι εργαζόμενοι, βεβαίως δεν θα αναπληρωθούν και καταλαβαίνουμε όλοι τι σημαίνει αυτό.</w:t>
      </w:r>
    </w:p>
    <w:p w14:paraId="31827B6D"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Εκείνο που έχει σημασία, όμως, είναι ότι αλλάζει και η διαδικασία πρόσβασης των παιδιών με ειδικές ανάγκες σε α</w:t>
      </w:r>
      <w:r>
        <w:rPr>
          <w:rFonts w:eastAsia="Times New Roman" w:cs="Times New Roman"/>
          <w:szCs w:val="24"/>
        </w:rPr>
        <w:t xml:space="preserve">υτά τα </w:t>
      </w:r>
      <w:r>
        <w:rPr>
          <w:rFonts w:eastAsia="Times New Roman" w:cs="Times New Roman"/>
          <w:szCs w:val="24"/>
        </w:rPr>
        <w:lastRenderedPageBreak/>
        <w:t xml:space="preserve">ΚΕΣΥ, σε αυτά τα κέντρα συμβουλευτικής υποστήριξης, από ό,τι γινόταν μέχρι πριν στα ΚΕΔΔΥ. Όταν σε ένα γενικό σχολείο εντοπιστούν παιδιά που παρουσιάζουν δυσκολίες και χρειάζονται μια ειδική στήριξη, τότε σύμφωνα 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νόμο που εσείς ψηφίσατε, η ομ</w:t>
      </w:r>
      <w:r>
        <w:rPr>
          <w:rFonts w:eastAsia="Times New Roman" w:cs="Times New Roman"/>
          <w:szCs w:val="24"/>
        </w:rPr>
        <w:t>άδα εκπαιδευτικής στήριξης αυτού του σχολείου, η οποία έχει συσταθεί από το υπάρχον προσωπικό του σχολείου και χωρίς να υπάρχει τις περισσότερες φορές κάποιος ειδικός παιδαγωγός, αυτή λοιπόν η ομάδα διαμορφώνει και υλοποιεί ένα εξατομικευμένο πρόγραμμα για</w:t>
      </w:r>
      <w:r>
        <w:rPr>
          <w:rFonts w:eastAsia="Times New Roman" w:cs="Times New Roman"/>
          <w:szCs w:val="24"/>
        </w:rPr>
        <w:t xml:space="preserve"> κάθε παιδί αποκλειστικά μέσα στο γενικό σχολείο. Το ότι αυτή η ομάδα προβλέπεται, σύμφωνα με τον νόμο, να συνεργαστεί με το ΚΕΣΥ, είναι αμφίβολο αν αυτή η συνεργασία θα έχει ουσιαστικό χαρακτήρα και λόγω φόρτου εργασίας των ΚΕΣΥ και λόγω της </w:t>
      </w:r>
      <w:proofErr w:type="spellStart"/>
      <w:r>
        <w:rPr>
          <w:rFonts w:eastAsia="Times New Roman" w:cs="Times New Roman"/>
          <w:szCs w:val="24"/>
        </w:rPr>
        <w:t>υποστελέχωσής</w:t>
      </w:r>
      <w:proofErr w:type="spellEnd"/>
      <w:r>
        <w:rPr>
          <w:rFonts w:eastAsia="Times New Roman" w:cs="Times New Roman"/>
          <w:szCs w:val="24"/>
        </w:rPr>
        <w:t xml:space="preserve"> τους.</w:t>
      </w:r>
    </w:p>
    <w:p w14:paraId="31827B6E" w14:textId="77777777" w:rsidR="00B16615" w:rsidRDefault="00FE494E">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31827B6F"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Τι έχουμε, όμως, εδώ; Έχουμε, κύριε Υπουργέ, την απαράδεκτη </w:t>
      </w:r>
      <w:proofErr w:type="spellStart"/>
      <w:r>
        <w:rPr>
          <w:rFonts w:eastAsia="Times New Roman" w:cs="Times New Roman"/>
          <w:szCs w:val="24"/>
        </w:rPr>
        <w:t>μετακύληση</w:t>
      </w:r>
      <w:proofErr w:type="spellEnd"/>
      <w:r>
        <w:rPr>
          <w:rFonts w:eastAsia="Times New Roman" w:cs="Times New Roman"/>
          <w:szCs w:val="24"/>
        </w:rPr>
        <w:t xml:space="preserve"> της ευθύνης για τον εντοπισμό και την επιστημονική κάλυψη των ειδικών αναγκών των μαθητών από </w:t>
      </w:r>
      <w:r>
        <w:rPr>
          <w:rFonts w:eastAsia="Times New Roman" w:cs="Times New Roman"/>
          <w:szCs w:val="24"/>
        </w:rPr>
        <w:t xml:space="preserve">έναν κατάλληλο κρατικό διεπιστημονικό φορέα στο γενικό σχολείο και </w:t>
      </w:r>
      <w:r>
        <w:rPr>
          <w:rFonts w:eastAsia="Times New Roman" w:cs="Times New Roman"/>
          <w:szCs w:val="24"/>
        </w:rPr>
        <w:lastRenderedPageBreak/>
        <w:t xml:space="preserve">μάλιστα στο όνομα της ένταξης και της ισότιμης αντιμετώπισης αυτών των παιδιών. </w:t>
      </w:r>
    </w:p>
    <w:p w14:paraId="31827B70"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Ποιων οικογενειών τα παιδιά θα πληρώσουν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αλλαγή; Ποια παιδιά, δηλαδή, θα γίνουν ουσιαστικά πειραμα</w:t>
      </w:r>
      <w:r>
        <w:rPr>
          <w:rFonts w:eastAsia="Times New Roman" w:cs="Times New Roman"/>
          <w:szCs w:val="24"/>
        </w:rPr>
        <w:t>τόζωα; Μα, φυσικά τα παιδιά των φτωχών, των λαϊκών οικογενειών -και αυτές δεν είναι λίγες εξαιτίας της πολιτικής σας- που έχουν βεβαίως τέτοιου είδους μαθησιακές και ειδικές…</w:t>
      </w:r>
    </w:p>
    <w:p w14:paraId="31827B71" w14:textId="77777777" w:rsidR="00B16615" w:rsidRDefault="00FE494E">
      <w:pPr>
        <w:spacing w:line="600" w:lineRule="auto"/>
        <w:ind w:firstLine="720"/>
        <w:jc w:val="both"/>
        <w:rPr>
          <w:rFonts w:eastAsia="Times New Roman" w:cs="Times New Roman"/>
          <w:szCs w:val="24"/>
        </w:rPr>
      </w:pPr>
      <w:r w:rsidRPr="00012439">
        <w:rPr>
          <w:rFonts w:eastAsia="Times New Roman" w:cs="Times New Roman"/>
          <w:b/>
          <w:szCs w:val="24"/>
        </w:rPr>
        <w:t>ΠΡΟΕΔΡΕΥΩΝ (</w:t>
      </w:r>
      <w:r>
        <w:rPr>
          <w:rFonts w:eastAsia="Times New Roman" w:cs="Times New Roman"/>
          <w:b/>
          <w:szCs w:val="24"/>
        </w:rPr>
        <w:t>Νικήτας Κακλαμάνης</w:t>
      </w:r>
      <w:r w:rsidRPr="00012439">
        <w:rPr>
          <w:rFonts w:eastAsia="Times New Roman" w:cs="Times New Roman"/>
          <w:b/>
          <w:szCs w:val="24"/>
        </w:rPr>
        <w:t>)</w:t>
      </w:r>
      <w:r w:rsidRPr="004F3B4B">
        <w:rPr>
          <w:rFonts w:eastAsia="Times New Roman" w:cs="Times New Roman"/>
          <w:b/>
          <w:szCs w:val="24"/>
        </w:rPr>
        <w:t>:</w:t>
      </w:r>
      <w:r w:rsidRPr="00012439">
        <w:rPr>
          <w:rFonts w:eastAsia="Times New Roman" w:cs="Times New Roman"/>
          <w:szCs w:val="24"/>
        </w:rPr>
        <w:t xml:space="preserve"> </w:t>
      </w:r>
      <w:r>
        <w:rPr>
          <w:rFonts w:eastAsia="Times New Roman" w:cs="Times New Roman"/>
          <w:szCs w:val="24"/>
        </w:rPr>
        <w:t>Κύριε Δελή, παρακαλώ, κλείστε.</w:t>
      </w:r>
    </w:p>
    <w:p w14:paraId="31827B72"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ΙΩΑΝΝΗΣ ΔΕΛΗΣ</w:t>
      </w:r>
      <w:r w:rsidRPr="004F3B4B">
        <w:rPr>
          <w:rFonts w:eastAsia="Times New Roman" w:cs="Times New Roman"/>
          <w:b/>
          <w:szCs w:val="24"/>
        </w:rPr>
        <w:t>:</w:t>
      </w:r>
      <w:r>
        <w:rPr>
          <w:rFonts w:eastAsia="Times New Roman" w:cs="Times New Roman"/>
          <w:szCs w:val="24"/>
        </w:rPr>
        <w:t xml:space="preserve"> Τελειώνω, κύριε Πρόεδρε.</w:t>
      </w:r>
    </w:p>
    <w:p w14:paraId="31827B73"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Και πού θα τρέχουν αυτοί; Στα νοσοκομεία ή στους ιδιώτες. Δηλαδή, έχουμε μια έμμεση παρότρυνση, μια έμμεση μάλλον μεταβολή του χαρακτήρα της ειδικής αγωγής στην </w:t>
      </w:r>
      <w:proofErr w:type="spellStart"/>
      <w:r>
        <w:rPr>
          <w:rFonts w:eastAsia="Times New Roman" w:cs="Times New Roman"/>
          <w:szCs w:val="24"/>
        </w:rPr>
        <w:t>ιατρικοποίησή</w:t>
      </w:r>
      <w:proofErr w:type="spellEnd"/>
      <w:r>
        <w:rPr>
          <w:rFonts w:eastAsia="Times New Roman" w:cs="Times New Roman"/>
          <w:szCs w:val="24"/>
        </w:rPr>
        <w:t xml:space="preserve"> τους. </w:t>
      </w:r>
    </w:p>
    <w:p w14:paraId="31827B74"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Βεβαίως, εδώ όλοι γνωρίζουμε -και δεν χρειάζεται</w:t>
      </w:r>
      <w:r>
        <w:rPr>
          <w:rFonts w:eastAsia="Times New Roman" w:cs="Times New Roman"/>
          <w:szCs w:val="24"/>
        </w:rPr>
        <w:t xml:space="preserve"> να είναι κανείς επιστήμονας- ότι εφόσον θα έχει προηγηθεί αυτή η πρώτη αντιμετώπιση στο ίδιο το γενικό σχολείο, θα έχει χαθεί πάρα πολλές φορές ένας πολύτιμος χρόνος, ο οποίος μπορεί να αποβεί </w:t>
      </w:r>
      <w:r>
        <w:rPr>
          <w:rFonts w:eastAsia="Times New Roman" w:cs="Times New Roman"/>
          <w:szCs w:val="24"/>
        </w:rPr>
        <w:lastRenderedPageBreak/>
        <w:t>και μοιραίος για την παραπέρα εξέλιξη αυτού του παιδιού. Είναι</w:t>
      </w:r>
      <w:r>
        <w:rPr>
          <w:rFonts w:eastAsia="Times New Roman" w:cs="Times New Roman"/>
          <w:szCs w:val="24"/>
        </w:rPr>
        <w:t xml:space="preserve"> μια παρέμβαση, η οποία βεβαίως δεν θα βασίζεται σε κανενός είδους διεπιστημονική γνωμάτευση. </w:t>
      </w:r>
    </w:p>
    <w:p w14:paraId="31827B75"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αλλά αυτό δεν λέγεται αναβάθμιση της ειδικής αγωγής, κύριε Υπουργέ. Λέγεται υποβάθμιση. Κι έχετε τεράστια ευθύνη γι’ αυτό.</w:t>
      </w:r>
    </w:p>
    <w:p w14:paraId="31827B76"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Θυμίζω τώρα, επειδή πολ</w:t>
      </w:r>
      <w:r>
        <w:rPr>
          <w:rFonts w:eastAsia="Times New Roman" w:cs="Times New Roman"/>
          <w:szCs w:val="24"/>
        </w:rPr>
        <w:t>ύ υπερηφανεύεστε για την πολιτική σας στην ειδική εκπαίδευση, στην ειδική αγωγή, ότι είναι η δική σας Κυβέρνηση που μετέφερε την ιδιωτική παράλληλη όχι μόνο στα γενικά σχολεία, αλλά τη μετέφερε και στα ειδικά σχολεία. Είναι στο άρθρο 28 του νόμου…</w:t>
      </w:r>
    </w:p>
    <w:p w14:paraId="31827B77" w14:textId="77777777" w:rsidR="00B16615" w:rsidRDefault="00FE494E">
      <w:pPr>
        <w:spacing w:line="600" w:lineRule="auto"/>
        <w:ind w:firstLine="720"/>
        <w:jc w:val="both"/>
        <w:rPr>
          <w:rFonts w:eastAsia="Times New Roman" w:cs="Times New Roman"/>
          <w:szCs w:val="24"/>
        </w:rPr>
      </w:pPr>
      <w:r w:rsidRPr="00BA6856">
        <w:rPr>
          <w:rFonts w:eastAsia="Times New Roman" w:cs="Times New Roman"/>
          <w:b/>
          <w:szCs w:val="24"/>
        </w:rPr>
        <w:t>ΠΡΟΕΔΡΕΥ</w:t>
      </w:r>
      <w:r w:rsidRPr="00BA6856">
        <w:rPr>
          <w:rFonts w:eastAsia="Times New Roman" w:cs="Times New Roman"/>
          <w:b/>
          <w:szCs w:val="24"/>
        </w:rPr>
        <w:t>ΩΝ (Νικήτας Κακλαμάνης):</w:t>
      </w:r>
      <w:r>
        <w:rPr>
          <w:rFonts w:eastAsia="Times New Roman" w:cs="Times New Roman"/>
          <w:szCs w:val="24"/>
        </w:rPr>
        <w:t xml:space="preserve"> Ωραία, κλείστε τώρα σας παρακαλώ, κύριε Δελή.</w:t>
      </w:r>
    </w:p>
    <w:p w14:paraId="31827B78" w14:textId="77777777" w:rsidR="00B16615" w:rsidRDefault="00FE494E">
      <w:pPr>
        <w:spacing w:line="600" w:lineRule="auto"/>
        <w:ind w:firstLine="720"/>
        <w:jc w:val="both"/>
        <w:rPr>
          <w:rFonts w:eastAsia="Times New Roman" w:cs="Times New Roman"/>
          <w:szCs w:val="24"/>
        </w:rPr>
      </w:pPr>
      <w:r w:rsidRPr="00BA6856">
        <w:rPr>
          <w:rFonts w:eastAsia="Times New Roman" w:cs="Times New Roman"/>
          <w:b/>
          <w:szCs w:val="24"/>
        </w:rPr>
        <w:t>ΙΩΑΝΝΗΣ ΔΕΛΗΣ:</w:t>
      </w:r>
      <w:r>
        <w:rPr>
          <w:rFonts w:eastAsia="Times New Roman" w:cs="Times New Roman"/>
          <w:szCs w:val="24"/>
        </w:rPr>
        <w:t xml:space="preserve"> Κλείνω, κύριε Πρόεδρε.</w:t>
      </w:r>
    </w:p>
    <w:p w14:paraId="31827B79"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Δεν έχει γίνει κανένας διορισμός και αυτήν τη στιγμή τα περισσότερα ειδικά σχολεία έχουν σοβαρότατα στεγαστικά προβλήματα συν </w:t>
      </w:r>
      <w:r w:rsidRPr="00BA6856">
        <w:rPr>
          <w:rFonts w:eastAsia="Times New Roman" w:cs="Times New Roman"/>
          <w:szCs w:val="24"/>
        </w:rPr>
        <w:t>το ότι μονάχα ένα 3%</w:t>
      </w:r>
      <w:r>
        <w:rPr>
          <w:rFonts w:eastAsia="Times New Roman" w:cs="Times New Roman"/>
          <w:szCs w:val="24"/>
        </w:rPr>
        <w:t>,</w:t>
      </w:r>
      <w:r w:rsidRPr="00BA6856">
        <w:rPr>
          <w:rFonts w:eastAsia="Times New Roman" w:cs="Times New Roman"/>
          <w:szCs w:val="24"/>
        </w:rPr>
        <w:t xml:space="preserve"> </w:t>
      </w:r>
      <w:r>
        <w:rPr>
          <w:rFonts w:eastAsia="Times New Roman" w:cs="Times New Roman"/>
          <w:szCs w:val="24"/>
        </w:rPr>
        <w:t xml:space="preserve">το πολύ, </w:t>
      </w:r>
      <w:r w:rsidRPr="00BA6856">
        <w:rPr>
          <w:rFonts w:eastAsia="Times New Roman" w:cs="Times New Roman"/>
          <w:szCs w:val="24"/>
        </w:rPr>
        <w:t xml:space="preserve">των μαθητών που χρήζουν ειδικής αντιμετώπισης </w:t>
      </w:r>
      <w:r>
        <w:rPr>
          <w:rFonts w:eastAsia="Times New Roman" w:cs="Times New Roman"/>
          <w:szCs w:val="24"/>
        </w:rPr>
        <w:t>φοιτά</w:t>
      </w:r>
      <w:r w:rsidRPr="00BA6856">
        <w:rPr>
          <w:rFonts w:eastAsia="Times New Roman" w:cs="Times New Roman"/>
          <w:szCs w:val="24"/>
        </w:rPr>
        <w:t xml:space="preserve"> στο δημόσιο</w:t>
      </w:r>
      <w:r>
        <w:rPr>
          <w:rFonts w:eastAsia="Times New Roman" w:cs="Times New Roman"/>
          <w:szCs w:val="24"/>
        </w:rPr>
        <w:t>.</w:t>
      </w:r>
    </w:p>
    <w:p w14:paraId="31827B7A" w14:textId="77777777" w:rsidR="00B16615" w:rsidRDefault="00FE494E">
      <w:pPr>
        <w:spacing w:line="600" w:lineRule="auto"/>
        <w:ind w:firstLine="720"/>
        <w:jc w:val="both"/>
        <w:rPr>
          <w:rFonts w:eastAsia="Times New Roman" w:cs="Times New Roman"/>
          <w:szCs w:val="24"/>
        </w:rPr>
      </w:pPr>
      <w:r w:rsidRPr="00BA6856">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έχετε τον λόγο.</w:t>
      </w:r>
    </w:p>
    <w:p w14:paraId="31827B7B" w14:textId="77777777" w:rsidR="00B16615" w:rsidRDefault="00FE494E">
      <w:pPr>
        <w:spacing w:line="600" w:lineRule="auto"/>
        <w:ind w:firstLine="720"/>
        <w:jc w:val="both"/>
        <w:rPr>
          <w:rFonts w:eastAsia="Times New Roman" w:cs="Times New Roman"/>
          <w:szCs w:val="24"/>
        </w:rPr>
      </w:pPr>
      <w:r w:rsidRPr="00400755">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Πρώτα από όλα, ν</w:t>
      </w:r>
      <w:r w:rsidRPr="00BA6856">
        <w:rPr>
          <w:rFonts w:eastAsia="Times New Roman" w:cs="Times New Roman"/>
          <w:szCs w:val="24"/>
        </w:rPr>
        <w:t>α καλωσορίσω το σχολείο</w:t>
      </w:r>
      <w:r>
        <w:rPr>
          <w:rFonts w:eastAsia="Times New Roman" w:cs="Times New Roman"/>
          <w:szCs w:val="24"/>
        </w:rPr>
        <w:t>. Α</w:t>
      </w:r>
      <w:r w:rsidRPr="00BA6856">
        <w:rPr>
          <w:rFonts w:eastAsia="Times New Roman" w:cs="Times New Roman"/>
          <w:szCs w:val="24"/>
        </w:rPr>
        <w:t xml:space="preserve">ν </w:t>
      </w:r>
      <w:r w:rsidRPr="00BA6856">
        <w:rPr>
          <w:rFonts w:eastAsia="Times New Roman" w:cs="Times New Roman"/>
          <w:szCs w:val="24"/>
        </w:rPr>
        <w:t>μπορείτε να μείνετε μετά</w:t>
      </w:r>
      <w:r>
        <w:rPr>
          <w:rFonts w:eastAsia="Times New Roman" w:cs="Times New Roman"/>
          <w:szCs w:val="24"/>
        </w:rPr>
        <w:t>,</w:t>
      </w:r>
      <w:r w:rsidRPr="00BA6856">
        <w:rPr>
          <w:rFonts w:eastAsia="Times New Roman" w:cs="Times New Roman"/>
          <w:szCs w:val="24"/>
        </w:rPr>
        <w:t xml:space="preserve"> να κάνουμε μία συζήτηση στη Βουλή</w:t>
      </w:r>
      <w:r>
        <w:rPr>
          <w:rFonts w:eastAsia="Times New Roman" w:cs="Times New Roman"/>
          <w:szCs w:val="24"/>
        </w:rPr>
        <w:t>, μ</w:t>
      </w:r>
      <w:r w:rsidRPr="00BA6856">
        <w:rPr>
          <w:rFonts w:eastAsia="Times New Roman" w:cs="Times New Roman"/>
          <w:szCs w:val="24"/>
        </w:rPr>
        <w:t>όλις τελειώσ</w:t>
      </w:r>
      <w:r>
        <w:rPr>
          <w:rFonts w:eastAsia="Times New Roman" w:cs="Times New Roman"/>
          <w:szCs w:val="24"/>
        </w:rPr>
        <w:t>ω</w:t>
      </w:r>
      <w:r w:rsidRPr="00BA6856">
        <w:rPr>
          <w:rFonts w:eastAsia="Times New Roman" w:cs="Times New Roman"/>
          <w:szCs w:val="24"/>
        </w:rPr>
        <w:t xml:space="preserve"> τις υποχρεώσεις μου</w:t>
      </w:r>
      <w:r>
        <w:rPr>
          <w:rFonts w:eastAsia="Times New Roman" w:cs="Times New Roman"/>
          <w:szCs w:val="24"/>
        </w:rPr>
        <w:t>,</w:t>
      </w:r>
      <w:r w:rsidRPr="00BA6856">
        <w:rPr>
          <w:rFonts w:eastAsia="Times New Roman" w:cs="Times New Roman"/>
          <w:szCs w:val="24"/>
        </w:rPr>
        <w:t xml:space="preserve"> </w:t>
      </w:r>
      <w:r>
        <w:rPr>
          <w:rFonts w:eastAsia="Times New Roman" w:cs="Times New Roman"/>
          <w:szCs w:val="24"/>
        </w:rPr>
        <w:t xml:space="preserve">μετά και την επόμενη ερώτηση, μια που είστε από το </w:t>
      </w:r>
      <w:r>
        <w:rPr>
          <w:rFonts w:eastAsia="Times New Roman" w:cs="Times New Roman"/>
          <w:szCs w:val="24"/>
        </w:rPr>
        <w:t>λ</w:t>
      </w:r>
      <w:r w:rsidRPr="00BA6856">
        <w:rPr>
          <w:rFonts w:eastAsia="Times New Roman" w:cs="Times New Roman"/>
          <w:szCs w:val="24"/>
        </w:rPr>
        <w:t>ύκειο</w:t>
      </w:r>
      <w:r>
        <w:rPr>
          <w:rFonts w:eastAsia="Times New Roman" w:cs="Times New Roman"/>
          <w:szCs w:val="24"/>
        </w:rPr>
        <w:t>.</w:t>
      </w:r>
      <w:r>
        <w:rPr>
          <w:rFonts w:eastAsia="Times New Roman" w:cs="Times New Roman"/>
          <w:szCs w:val="24"/>
        </w:rPr>
        <w:t xml:space="preserve"> Θ</w:t>
      </w:r>
      <w:r w:rsidRPr="00BA6856">
        <w:rPr>
          <w:rFonts w:eastAsia="Times New Roman" w:cs="Times New Roman"/>
          <w:szCs w:val="24"/>
        </w:rPr>
        <w:t>α είναι μεγάλη μου χαρά</w:t>
      </w:r>
      <w:r>
        <w:rPr>
          <w:rFonts w:eastAsia="Times New Roman" w:cs="Times New Roman"/>
          <w:szCs w:val="24"/>
        </w:rPr>
        <w:t>.</w:t>
      </w:r>
    </w:p>
    <w:p w14:paraId="31827B7C"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Κύριε Δελή, τρόμαξα</w:t>
      </w:r>
      <w:r w:rsidRPr="00BA6856">
        <w:rPr>
          <w:rFonts w:eastAsia="Times New Roman" w:cs="Times New Roman"/>
          <w:szCs w:val="24"/>
        </w:rPr>
        <w:t xml:space="preserve"> </w:t>
      </w:r>
      <w:r>
        <w:rPr>
          <w:rFonts w:eastAsia="Times New Roman" w:cs="Times New Roman"/>
          <w:szCs w:val="24"/>
        </w:rPr>
        <w:t>σ</w:t>
      </w:r>
      <w:r w:rsidRPr="00BA6856">
        <w:rPr>
          <w:rFonts w:eastAsia="Times New Roman" w:cs="Times New Roman"/>
          <w:szCs w:val="24"/>
        </w:rPr>
        <w:t>την πρώτη σας ερώτηση</w:t>
      </w:r>
      <w:r>
        <w:rPr>
          <w:rFonts w:eastAsia="Times New Roman" w:cs="Times New Roman"/>
          <w:szCs w:val="24"/>
        </w:rPr>
        <w:t>, γ</w:t>
      </w:r>
      <w:r w:rsidRPr="00BA6856">
        <w:rPr>
          <w:rFonts w:eastAsia="Times New Roman" w:cs="Times New Roman"/>
          <w:szCs w:val="24"/>
        </w:rPr>
        <w:t xml:space="preserve">ιατί δεν είδα να μας </w:t>
      </w:r>
      <w:r w:rsidRPr="00BA6856">
        <w:rPr>
          <w:rFonts w:eastAsia="Times New Roman" w:cs="Times New Roman"/>
          <w:szCs w:val="24"/>
        </w:rPr>
        <w:t>κατηγορείτε ότι ιδιωτικοποιού</w:t>
      </w:r>
      <w:r>
        <w:rPr>
          <w:rFonts w:eastAsia="Times New Roman" w:cs="Times New Roman"/>
          <w:szCs w:val="24"/>
        </w:rPr>
        <w:t>με</w:t>
      </w:r>
      <w:r w:rsidRPr="00BA6856">
        <w:rPr>
          <w:rFonts w:eastAsia="Times New Roman" w:cs="Times New Roman"/>
          <w:szCs w:val="24"/>
        </w:rPr>
        <w:t xml:space="preserve"> τα πάντα</w:t>
      </w:r>
      <w:r>
        <w:rPr>
          <w:rFonts w:eastAsia="Times New Roman" w:cs="Times New Roman"/>
          <w:szCs w:val="24"/>
        </w:rPr>
        <w:t>.</w:t>
      </w:r>
      <w:r w:rsidRPr="00BA6856">
        <w:rPr>
          <w:rFonts w:eastAsia="Times New Roman" w:cs="Times New Roman"/>
          <w:szCs w:val="24"/>
        </w:rPr>
        <w:t xml:space="preserve"> Ευτυχώς</w:t>
      </w:r>
      <w:r>
        <w:rPr>
          <w:rFonts w:eastAsia="Times New Roman" w:cs="Times New Roman"/>
          <w:szCs w:val="24"/>
        </w:rPr>
        <w:t>,</w:t>
      </w:r>
      <w:r w:rsidRPr="00BA6856">
        <w:rPr>
          <w:rFonts w:eastAsia="Times New Roman" w:cs="Times New Roman"/>
          <w:szCs w:val="24"/>
        </w:rPr>
        <w:t xml:space="preserve"> το είπατε στην δευτερολογία σας και</w:t>
      </w:r>
      <w:r>
        <w:rPr>
          <w:rFonts w:eastAsia="Times New Roman" w:cs="Times New Roman"/>
          <w:szCs w:val="24"/>
        </w:rPr>
        <w:t xml:space="preserve"> καθησύχασα</w:t>
      </w:r>
      <w:r w:rsidRPr="00BA6856">
        <w:rPr>
          <w:rFonts w:eastAsia="Times New Roman" w:cs="Times New Roman"/>
          <w:szCs w:val="24"/>
        </w:rPr>
        <w:t xml:space="preserve"> τον εαυτό μου ότι το </w:t>
      </w:r>
      <w:r>
        <w:rPr>
          <w:rFonts w:eastAsia="Times New Roman" w:cs="Times New Roman"/>
          <w:szCs w:val="24"/>
        </w:rPr>
        <w:t>ΚΚΕ,</w:t>
      </w:r>
      <w:r w:rsidRPr="00BA6856">
        <w:rPr>
          <w:rFonts w:eastAsia="Times New Roman" w:cs="Times New Roman"/>
          <w:szCs w:val="24"/>
        </w:rPr>
        <w:t xml:space="preserve">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δεν έχει χάσει τη</w:t>
      </w:r>
      <w:r w:rsidRPr="00BA6856">
        <w:rPr>
          <w:rFonts w:eastAsia="Times New Roman" w:cs="Times New Roman"/>
          <w:szCs w:val="24"/>
        </w:rPr>
        <w:t xml:space="preserve"> βασική του κριτική που λέει ότι </w:t>
      </w:r>
      <w:r>
        <w:rPr>
          <w:rFonts w:eastAsia="Times New Roman" w:cs="Times New Roman"/>
          <w:szCs w:val="24"/>
        </w:rPr>
        <w:t>πρ</w:t>
      </w:r>
      <w:r w:rsidRPr="00BA6856">
        <w:rPr>
          <w:rFonts w:eastAsia="Times New Roman" w:cs="Times New Roman"/>
          <w:szCs w:val="24"/>
        </w:rPr>
        <w:t>ώτον</w:t>
      </w:r>
      <w:r>
        <w:rPr>
          <w:rFonts w:eastAsia="Times New Roman" w:cs="Times New Roman"/>
          <w:szCs w:val="24"/>
        </w:rPr>
        <w:t>,</w:t>
      </w:r>
      <w:r w:rsidRPr="00BA6856">
        <w:rPr>
          <w:rFonts w:eastAsia="Times New Roman" w:cs="Times New Roman"/>
          <w:szCs w:val="24"/>
        </w:rPr>
        <w:t xml:space="preserve"> για όλα φταίμε εμείς και δεύτερον</w:t>
      </w:r>
      <w:r>
        <w:rPr>
          <w:rFonts w:eastAsia="Times New Roman" w:cs="Times New Roman"/>
          <w:szCs w:val="24"/>
        </w:rPr>
        <w:t>,</w:t>
      </w:r>
      <w:r w:rsidRPr="00BA6856">
        <w:rPr>
          <w:rFonts w:eastAsia="Times New Roman" w:cs="Times New Roman"/>
          <w:szCs w:val="24"/>
        </w:rPr>
        <w:t xml:space="preserve"> ό</w:t>
      </w:r>
      <w:r>
        <w:rPr>
          <w:rFonts w:eastAsia="Times New Roman" w:cs="Times New Roman"/>
          <w:szCs w:val="24"/>
        </w:rPr>
        <w:t>,</w:t>
      </w:r>
      <w:r w:rsidRPr="00BA6856">
        <w:rPr>
          <w:rFonts w:eastAsia="Times New Roman" w:cs="Times New Roman"/>
          <w:szCs w:val="24"/>
        </w:rPr>
        <w:t>τι κάν</w:t>
      </w:r>
      <w:r>
        <w:rPr>
          <w:rFonts w:eastAsia="Times New Roman" w:cs="Times New Roman"/>
          <w:szCs w:val="24"/>
        </w:rPr>
        <w:t xml:space="preserve">ουμε είναι </w:t>
      </w:r>
      <w:r>
        <w:rPr>
          <w:rFonts w:eastAsia="Times New Roman" w:cs="Times New Roman"/>
          <w:szCs w:val="24"/>
        </w:rPr>
        <w:t>για να ιδιωτικοποιήσουμε</w:t>
      </w:r>
      <w:r w:rsidRPr="00BA6856">
        <w:rPr>
          <w:rFonts w:eastAsia="Times New Roman" w:cs="Times New Roman"/>
          <w:szCs w:val="24"/>
        </w:rPr>
        <w:t xml:space="preserve"> τα πάντα</w:t>
      </w:r>
      <w:r>
        <w:rPr>
          <w:rFonts w:eastAsia="Times New Roman" w:cs="Times New Roman"/>
          <w:szCs w:val="24"/>
        </w:rPr>
        <w:t>.</w:t>
      </w:r>
    </w:p>
    <w:p w14:paraId="31827B7D"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Κ</w:t>
      </w:r>
      <w:r w:rsidRPr="00BA6856">
        <w:rPr>
          <w:rFonts w:eastAsia="Times New Roman" w:cs="Times New Roman"/>
          <w:szCs w:val="24"/>
        </w:rPr>
        <w:t>οιτάξτε</w:t>
      </w:r>
      <w:r>
        <w:rPr>
          <w:rFonts w:eastAsia="Times New Roman" w:cs="Times New Roman"/>
          <w:szCs w:val="24"/>
        </w:rPr>
        <w:t>,</w:t>
      </w:r>
      <w:r w:rsidRPr="00BA6856">
        <w:rPr>
          <w:rFonts w:eastAsia="Times New Roman" w:cs="Times New Roman"/>
          <w:szCs w:val="24"/>
        </w:rPr>
        <w:t xml:space="preserve"> δεν λέμε </w:t>
      </w:r>
      <w:r>
        <w:rPr>
          <w:rFonts w:eastAsia="Times New Roman" w:cs="Times New Roman"/>
          <w:szCs w:val="24"/>
        </w:rPr>
        <w:t>«</w:t>
      </w:r>
      <w:r w:rsidRPr="00BA6856">
        <w:rPr>
          <w:rFonts w:eastAsia="Times New Roman" w:cs="Times New Roman"/>
          <w:szCs w:val="24"/>
        </w:rPr>
        <w:t>έτσι τα βρήκαμε</w:t>
      </w:r>
      <w:r>
        <w:rPr>
          <w:rFonts w:eastAsia="Times New Roman" w:cs="Times New Roman"/>
          <w:szCs w:val="24"/>
        </w:rPr>
        <w:t>». Λέμε «αυτά</w:t>
      </w:r>
      <w:r w:rsidRPr="00BA6856">
        <w:rPr>
          <w:rFonts w:eastAsia="Times New Roman" w:cs="Times New Roman"/>
          <w:szCs w:val="24"/>
        </w:rPr>
        <w:t xml:space="preserve"> που βρήκαμε</w:t>
      </w:r>
      <w:r>
        <w:rPr>
          <w:rFonts w:eastAsia="Times New Roman" w:cs="Times New Roman"/>
          <w:szCs w:val="24"/>
        </w:rPr>
        <w:t>,</w:t>
      </w:r>
      <w:r w:rsidRPr="00BA6856">
        <w:rPr>
          <w:rFonts w:eastAsia="Times New Roman" w:cs="Times New Roman"/>
          <w:szCs w:val="24"/>
        </w:rPr>
        <w:t xml:space="preserve"> θέλουμε να τα αλλάξουμε</w:t>
      </w:r>
      <w:r>
        <w:rPr>
          <w:rFonts w:eastAsia="Times New Roman" w:cs="Times New Roman"/>
          <w:szCs w:val="24"/>
        </w:rPr>
        <w:t>». Τ</w:t>
      </w:r>
      <w:r w:rsidRPr="00BA6856">
        <w:rPr>
          <w:rFonts w:eastAsia="Times New Roman" w:cs="Times New Roman"/>
          <w:szCs w:val="24"/>
        </w:rPr>
        <w:t>ώρα</w:t>
      </w:r>
      <w:r>
        <w:rPr>
          <w:rFonts w:eastAsia="Times New Roman" w:cs="Times New Roman"/>
          <w:szCs w:val="24"/>
        </w:rPr>
        <w:t>, μπορεί να έχουμε κάνει</w:t>
      </w:r>
      <w:r w:rsidRPr="00BA6856">
        <w:rPr>
          <w:rFonts w:eastAsia="Times New Roman" w:cs="Times New Roman"/>
          <w:szCs w:val="24"/>
        </w:rPr>
        <w:t xml:space="preserve"> λάθη</w:t>
      </w:r>
      <w:r>
        <w:rPr>
          <w:rFonts w:eastAsia="Times New Roman" w:cs="Times New Roman"/>
          <w:szCs w:val="24"/>
        </w:rPr>
        <w:t>. Ε</w:t>
      </w:r>
      <w:r w:rsidRPr="00BA6856">
        <w:rPr>
          <w:rFonts w:eastAsia="Times New Roman" w:cs="Times New Roman"/>
          <w:szCs w:val="24"/>
        </w:rPr>
        <w:t xml:space="preserve">ιδικά σε </w:t>
      </w:r>
      <w:r w:rsidRPr="00BA6856">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περίπτωση, νομίζουμε ότι κ</w:t>
      </w:r>
      <w:r w:rsidRPr="00BA6856">
        <w:rPr>
          <w:rFonts w:eastAsia="Times New Roman" w:cs="Times New Roman"/>
          <w:szCs w:val="24"/>
        </w:rPr>
        <w:t>ά</w:t>
      </w:r>
      <w:r w:rsidRPr="00BA6856">
        <w:rPr>
          <w:rFonts w:eastAsia="Times New Roman" w:cs="Times New Roman"/>
          <w:szCs w:val="24"/>
        </w:rPr>
        <w:lastRenderedPageBreak/>
        <w:t>ναμε ένα βήμα πολύ σύγχρονο και παιδαγωγικά πάρα πο</w:t>
      </w:r>
      <w:r w:rsidRPr="00BA6856">
        <w:rPr>
          <w:rFonts w:eastAsia="Times New Roman" w:cs="Times New Roman"/>
          <w:szCs w:val="24"/>
        </w:rPr>
        <w:t>λύ σημαντικό</w:t>
      </w:r>
      <w:r>
        <w:rPr>
          <w:rFonts w:eastAsia="Times New Roman" w:cs="Times New Roman"/>
          <w:szCs w:val="24"/>
        </w:rPr>
        <w:t>. Κ</w:t>
      </w:r>
      <w:r w:rsidRPr="00BA6856">
        <w:rPr>
          <w:rFonts w:eastAsia="Times New Roman" w:cs="Times New Roman"/>
          <w:szCs w:val="24"/>
        </w:rPr>
        <w:t xml:space="preserve">ι αυτό είναι </w:t>
      </w:r>
      <w:r>
        <w:rPr>
          <w:rFonts w:eastAsia="Times New Roman" w:cs="Times New Roman"/>
          <w:szCs w:val="24"/>
        </w:rPr>
        <w:t xml:space="preserve">το </w:t>
      </w:r>
      <w:r w:rsidRPr="00BA6856">
        <w:rPr>
          <w:rFonts w:eastAsia="Times New Roman" w:cs="Times New Roman"/>
          <w:szCs w:val="24"/>
        </w:rPr>
        <w:t xml:space="preserve">ότι δώσαμε και τη δυνατότητα </w:t>
      </w:r>
      <w:r>
        <w:rPr>
          <w:rFonts w:eastAsia="Times New Roman" w:cs="Times New Roman"/>
          <w:szCs w:val="24"/>
        </w:rPr>
        <w:t>-</w:t>
      </w:r>
      <w:r w:rsidRPr="00BA6856">
        <w:rPr>
          <w:rFonts w:eastAsia="Times New Roman" w:cs="Times New Roman"/>
          <w:szCs w:val="24"/>
        </w:rPr>
        <w:t>αυτό που είπατε γνωμάτευση</w:t>
      </w:r>
      <w:r>
        <w:rPr>
          <w:rFonts w:eastAsia="Times New Roman" w:cs="Times New Roman"/>
          <w:szCs w:val="24"/>
        </w:rPr>
        <w:t>,</w:t>
      </w:r>
      <w:r w:rsidRPr="00BA6856">
        <w:rPr>
          <w:rFonts w:eastAsia="Times New Roman" w:cs="Times New Roman"/>
          <w:szCs w:val="24"/>
        </w:rPr>
        <w:t xml:space="preserve"> αξιολόγηση</w:t>
      </w:r>
      <w:r>
        <w:rPr>
          <w:rFonts w:eastAsia="Times New Roman" w:cs="Times New Roman"/>
          <w:szCs w:val="24"/>
        </w:rPr>
        <w:t>,</w:t>
      </w:r>
      <w:r w:rsidRPr="00BA6856">
        <w:rPr>
          <w:rFonts w:eastAsia="Times New Roman" w:cs="Times New Roman"/>
          <w:szCs w:val="24"/>
        </w:rPr>
        <w:t xml:space="preserve"> όλο αυτό το πράγμα</w:t>
      </w:r>
      <w:r>
        <w:rPr>
          <w:rFonts w:eastAsia="Times New Roman" w:cs="Times New Roman"/>
          <w:szCs w:val="24"/>
        </w:rPr>
        <w:t>-</w:t>
      </w:r>
      <w:r w:rsidRPr="00BA6856">
        <w:rPr>
          <w:rFonts w:eastAsia="Times New Roman" w:cs="Times New Roman"/>
          <w:szCs w:val="24"/>
        </w:rPr>
        <w:t xml:space="preserve"> στην εκπαι</w:t>
      </w:r>
      <w:r>
        <w:rPr>
          <w:rFonts w:eastAsia="Times New Roman" w:cs="Times New Roman"/>
          <w:szCs w:val="24"/>
        </w:rPr>
        <w:t>δευτική κοινότητα να έχει λόγο σε</w:t>
      </w:r>
      <w:r w:rsidRPr="00BA6856">
        <w:rPr>
          <w:rFonts w:eastAsia="Times New Roman" w:cs="Times New Roman"/>
          <w:szCs w:val="24"/>
        </w:rPr>
        <w:t xml:space="preserve"> αυτά</w:t>
      </w:r>
      <w:r>
        <w:rPr>
          <w:rFonts w:eastAsia="Times New Roman" w:cs="Times New Roman"/>
          <w:szCs w:val="24"/>
        </w:rPr>
        <w:t>. Ε</w:t>
      </w:r>
      <w:r w:rsidRPr="00BA6856">
        <w:rPr>
          <w:rFonts w:eastAsia="Times New Roman" w:cs="Times New Roman"/>
          <w:szCs w:val="24"/>
        </w:rPr>
        <w:t>σείς αμφισβητείτ</w:t>
      </w:r>
      <w:r>
        <w:rPr>
          <w:rFonts w:eastAsia="Times New Roman" w:cs="Times New Roman"/>
          <w:szCs w:val="24"/>
        </w:rPr>
        <w:t>ε</w:t>
      </w:r>
      <w:r w:rsidRPr="00BA6856">
        <w:rPr>
          <w:rFonts w:eastAsia="Times New Roman" w:cs="Times New Roman"/>
          <w:szCs w:val="24"/>
        </w:rPr>
        <w:t xml:space="preserve"> τη δυνατότητα να μπορεί το πρόβλημα </w:t>
      </w:r>
      <w:r>
        <w:rPr>
          <w:rFonts w:eastAsia="Times New Roman" w:cs="Times New Roman"/>
          <w:szCs w:val="24"/>
        </w:rPr>
        <w:t>κάποιων</w:t>
      </w:r>
      <w:r w:rsidRPr="00BA6856">
        <w:rPr>
          <w:rFonts w:eastAsia="Times New Roman" w:cs="Times New Roman"/>
          <w:szCs w:val="24"/>
        </w:rPr>
        <w:t xml:space="preserve"> παιδι</w:t>
      </w:r>
      <w:r>
        <w:rPr>
          <w:rFonts w:eastAsia="Times New Roman" w:cs="Times New Roman"/>
          <w:szCs w:val="24"/>
        </w:rPr>
        <w:t>ών</w:t>
      </w:r>
      <w:r w:rsidRPr="00BA6856">
        <w:rPr>
          <w:rFonts w:eastAsia="Times New Roman" w:cs="Times New Roman"/>
          <w:szCs w:val="24"/>
        </w:rPr>
        <w:t xml:space="preserve"> με ελαφρ</w:t>
      </w:r>
      <w:r>
        <w:rPr>
          <w:rFonts w:eastAsia="Times New Roman" w:cs="Times New Roman"/>
          <w:szCs w:val="24"/>
        </w:rPr>
        <w:t>ι</w:t>
      </w:r>
      <w:r w:rsidRPr="00BA6856">
        <w:rPr>
          <w:rFonts w:eastAsia="Times New Roman" w:cs="Times New Roman"/>
          <w:szCs w:val="24"/>
        </w:rPr>
        <w:t>ές πα</w:t>
      </w:r>
      <w:r w:rsidRPr="00BA6856">
        <w:rPr>
          <w:rFonts w:eastAsia="Times New Roman" w:cs="Times New Roman"/>
          <w:szCs w:val="24"/>
        </w:rPr>
        <w:t>θήσεις να αντιμετωπιστεί εντός του σ</w:t>
      </w:r>
      <w:r>
        <w:rPr>
          <w:rFonts w:eastAsia="Times New Roman" w:cs="Times New Roman"/>
          <w:szCs w:val="24"/>
        </w:rPr>
        <w:t xml:space="preserve">χολείου ή πρέπει να </w:t>
      </w:r>
      <w:proofErr w:type="spellStart"/>
      <w:r>
        <w:rPr>
          <w:rFonts w:eastAsia="Times New Roman" w:cs="Times New Roman"/>
          <w:szCs w:val="24"/>
        </w:rPr>
        <w:t>ιατρικοποιήσουμε</w:t>
      </w:r>
      <w:proofErr w:type="spellEnd"/>
      <w:r w:rsidRPr="00BA6856">
        <w:rPr>
          <w:rFonts w:eastAsia="Times New Roman" w:cs="Times New Roman"/>
          <w:szCs w:val="24"/>
        </w:rPr>
        <w:t xml:space="preserve"> τα πάντα και </w:t>
      </w:r>
      <w:r>
        <w:rPr>
          <w:rFonts w:eastAsia="Times New Roman" w:cs="Times New Roman"/>
          <w:szCs w:val="24"/>
        </w:rPr>
        <w:t>μόλις βλέπουμε οτιδή</w:t>
      </w:r>
      <w:r w:rsidRPr="00BA6856">
        <w:rPr>
          <w:rFonts w:eastAsia="Times New Roman" w:cs="Times New Roman"/>
          <w:szCs w:val="24"/>
        </w:rPr>
        <w:t>ποτε</w:t>
      </w:r>
      <w:r>
        <w:rPr>
          <w:rFonts w:eastAsia="Times New Roman" w:cs="Times New Roman"/>
          <w:szCs w:val="24"/>
        </w:rPr>
        <w:t xml:space="preserve">, </w:t>
      </w:r>
      <w:r w:rsidRPr="00BA6856">
        <w:rPr>
          <w:rFonts w:eastAsia="Times New Roman" w:cs="Times New Roman"/>
          <w:szCs w:val="24"/>
        </w:rPr>
        <w:t>να το στέλνουμε</w:t>
      </w:r>
      <w:r>
        <w:rPr>
          <w:rFonts w:eastAsia="Times New Roman" w:cs="Times New Roman"/>
          <w:szCs w:val="24"/>
        </w:rPr>
        <w:t xml:space="preserve">; </w:t>
      </w:r>
    </w:p>
    <w:p w14:paraId="31827B7E"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Νομίζω είναι </w:t>
      </w:r>
      <w:r w:rsidRPr="00BA6856">
        <w:rPr>
          <w:rFonts w:eastAsia="Times New Roman" w:cs="Times New Roman"/>
          <w:szCs w:val="24"/>
        </w:rPr>
        <w:t>μία λάθος αντίληψη και κυρίως</w:t>
      </w:r>
      <w:r>
        <w:rPr>
          <w:rFonts w:eastAsia="Times New Roman" w:cs="Times New Roman"/>
          <w:szCs w:val="24"/>
        </w:rPr>
        <w:t>,</w:t>
      </w:r>
      <w:r w:rsidRPr="00BA6856">
        <w:rPr>
          <w:rFonts w:eastAsia="Times New Roman" w:cs="Times New Roman"/>
          <w:szCs w:val="24"/>
        </w:rPr>
        <w:t xml:space="preserve"> δεν δίνει λόγο στους εκπαιδευτικούς</w:t>
      </w:r>
      <w:r>
        <w:rPr>
          <w:rFonts w:eastAsia="Times New Roman" w:cs="Times New Roman"/>
          <w:szCs w:val="24"/>
        </w:rPr>
        <w:t>. Ν</w:t>
      </w:r>
      <w:r w:rsidRPr="00BA6856">
        <w:rPr>
          <w:rFonts w:eastAsia="Times New Roman" w:cs="Times New Roman"/>
          <w:szCs w:val="24"/>
        </w:rPr>
        <w:t>α βρούμε καλούς τρόπους</w:t>
      </w:r>
      <w:r>
        <w:rPr>
          <w:rFonts w:eastAsia="Times New Roman" w:cs="Times New Roman"/>
          <w:szCs w:val="24"/>
        </w:rPr>
        <w:t>,</w:t>
      </w:r>
      <w:r w:rsidRPr="00BA6856">
        <w:rPr>
          <w:rFonts w:eastAsia="Times New Roman" w:cs="Times New Roman"/>
          <w:szCs w:val="24"/>
        </w:rPr>
        <w:t xml:space="preserve"> να βρούμε αποτελεσματικούς τρόπους</w:t>
      </w:r>
      <w:r>
        <w:rPr>
          <w:rFonts w:eastAsia="Times New Roman" w:cs="Times New Roman"/>
          <w:szCs w:val="24"/>
        </w:rPr>
        <w:t>, συμφωνώ με όλα αυτά. Όμως,</w:t>
      </w:r>
      <w:r w:rsidRPr="00BA6856">
        <w:rPr>
          <w:rFonts w:eastAsia="Times New Roman" w:cs="Times New Roman"/>
          <w:szCs w:val="24"/>
        </w:rPr>
        <w:t xml:space="preserve"> πρέπει και οι εκπαιδευτικοί να έχουν μία δυνατότητα μιας πρώτης </w:t>
      </w:r>
      <w:r>
        <w:rPr>
          <w:rFonts w:eastAsia="Times New Roman" w:cs="Times New Roman"/>
          <w:szCs w:val="24"/>
        </w:rPr>
        <w:t>αντιμετώπισης</w:t>
      </w:r>
      <w:r w:rsidRPr="00BA6856">
        <w:rPr>
          <w:rFonts w:eastAsia="Times New Roman" w:cs="Times New Roman"/>
          <w:szCs w:val="24"/>
        </w:rPr>
        <w:t xml:space="preserve"> αυτών των προβλημάτων</w:t>
      </w:r>
      <w:r>
        <w:rPr>
          <w:rFonts w:eastAsia="Times New Roman" w:cs="Times New Roman"/>
          <w:szCs w:val="24"/>
        </w:rPr>
        <w:t>.</w:t>
      </w:r>
    </w:p>
    <w:p w14:paraId="31827B7F"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Επιμένω ότι </w:t>
      </w:r>
      <w:r w:rsidRPr="00BA6856">
        <w:rPr>
          <w:rFonts w:eastAsia="Times New Roman" w:cs="Times New Roman"/>
          <w:szCs w:val="24"/>
        </w:rPr>
        <w:t>είναι μίζερη κριτική ότι δεν κάνουμε πράγματα για την ειδική εκπαίδευση</w:t>
      </w:r>
      <w:r>
        <w:rPr>
          <w:rFonts w:eastAsia="Times New Roman" w:cs="Times New Roman"/>
          <w:szCs w:val="24"/>
        </w:rPr>
        <w:t>. Θ</w:t>
      </w:r>
      <w:r w:rsidRPr="00BA6856">
        <w:rPr>
          <w:rFonts w:eastAsia="Times New Roman" w:cs="Times New Roman"/>
          <w:szCs w:val="24"/>
        </w:rPr>
        <w:t>α σας</w:t>
      </w:r>
      <w:r w:rsidRPr="00BA6856">
        <w:rPr>
          <w:rFonts w:eastAsia="Times New Roman" w:cs="Times New Roman"/>
          <w:szCs w:val="24"/>
        </w:rPr>
        <w:t xml:space="preserve"> παρακαλούσα να δείτε τους αριθμούς</w:t>
      </w:r>
      <w:r>
        <w:rPr>
          <w:rFonts w:eastAsia="Times New Roman" w:cs="Times New Roman"/>
          <w:szCs w:val="24"/>
        </w:rPr>
        <w:t>. Ε</w:t>
      </w:r>
      <w:r w:rsidRPr="00BA6856">
        <w:rPr>
          <w:rFonts w:eastAsia="Times New Roman" w:cs="Times New Roman"/>
          <w:szCs w:val="24"/>
        </w:rPr>
        <w:t>ίναι η πρώτη φορά που υπάρχουν τόσες πολλές προσλήψεις</w:t>
      </w:r>
      <w:r>
        <w:rPr>
          <w:rFonts w:eastAsia="Times New Roman" w:cs="Times New Roman"/>
          <w:szCs w:val="24"/>
        </w:rPr>
        <w:t>,</w:t>
      </w:r>
      <w:r w:rsidRPr="00BA6856">
        <w:rPr>
          <w:rFonts w:eastAsia="Times New Roman" w:cs="Times New Roman"/>
          <w:szCs w:val="24"/>
        </w:rPr>
        <w:t xml:space="preserve"> είναι η πρώτη φορά που θα γίνουν μόνιμοι διορισμοί</w:t>
      </w:r>
      <w:r>
        <w:rPr>
          <w:rFonts w:eastAsia="Times New Roman" w:cs="Times New Roman"/>
          <w:szCs w:val="24"/>
        </w:rPr>
        <w:t>. Αυτά είναι κ</w:t>
      </w:r>
      <w:r w:rsidRPr="00BA6856">
        <w:rPr>
          <w:rFonts w:eastAsia="Times New Roman" w:cs="Times New Roman"/>
          <w:szCs w:val="24"/>
        </w:rPr>
        <w:t xml:space="preserve">αλά για την κοινωνία </w:t>
      </w:r>
      <w:r>
        <w:rPr>
          <w:rFonts w:eastAsia="Times New Roman" w:cs="Times New Roman"/>
          <w:szCs w:val="24"/>
        </w:rPr>
        <w:t>μας. Α</w:t>
      </w:r>
      <w:r w:rsidRPr="00BA6856">
        <w:rPr>
          <w:rFonts w:eastAsia="Times New Roman" w:cs="Times New Roman"/>
          <w:szCs w:val="24"/>
        </w:rPr>
        <w:t>ς μην το παραβλέπουμε και ας</w:t>
      </w:r>
      <w:r>
        <w:rPr>
          <w:rFonts w:eastAsia="Times New Roman" w:cs="Times New Roman"/>
          <w:szCs w:val="24"/>
        </w:rPr>
        <w:t xml:space="preserve"> μη θεωρούμε ότι πίσω από όλο αυτό υ</w:t>
      </w:r>
      <w:r w:rsidRPr="00BA6856">
        <w:rPr>
          <w:rFonts w:eastAsia="Times New Roman" w:cs="Times New Roman"/>
          <w:szCs w:val="24"/>
        </w:rPr>
        <w:t xml:space="preserve">πάρχει </w:t>
      </w:r>
      <w:r w:rsidRPr="00BA6856">
        <w:rPr>
          <w:rFonts w:eastAsia="Times New Roman" w:cs="Times New Roman"/>
          <w:szCs w:val="24"/>
        </w:rPr>
        <w:lastRenderedPageBreak/>
        <w:t>ένα σχέδιο ιδιωτικοποίησης της αντιμετώπισης αυτών των προβλημάτων</w:t>
      </w:r>
      <w:r>
        <w:rPr>
          <w:rFonts w:eastAsia="Times New Roman" w:cs="Times New Roman"/>
          <w:szCs w:val="24"/>
        </w:rPr>
        <w:t>.</w:t>
      </w:r>
    </w:p>
    <w:p w14:paraId="31827B80"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Ε</w:t>
      </w:r>
      <w:r w:rsidRPr="00BA6856">
        <w:rPr>
          <w:rFonts w:eastAsia="Times New Roman" w:cs="Times New Roman"/>
          <w:szCs w:val="24"/>
        </w:rPr>
        <w:t>γώ χαιρετίζω το γεγονός ότι η ελληνική κοινωνία</w:t>
      </w:r>
      <w:r>
        <w:rPr>
          <w:rFonts w:eastAsia="Times New Roman" w:cs="Times New Roman"/>
          <w:szCs w:val="24"/>
        </w:rPr>
        <w:t>, με εμπιστοσύνη πια σ</w:t>
      </w:r>
      <w:r w:rsidRPr="00BA6856">
        <w:rPr>
          <w:rFonts w:eastAsia="Times New Roman" w:cs="Times New Roman"/>
          <w:szCs w:val="24"/>
        </w:rPr>
        <w:t>τους θεσμούς αυτούς που δημιουργούνται και στις τ</w:t>
      </w:r>
      <w:r>
        <w:rPr>
          <w:rFonts w:eastAsia="Times New Roman" w:cs="Times New Roman"/>
          <w:szCs w:val="24"/>
        </w:rPr>
        <w:t>άσεις που διαφαίνονται από την Κ</w:t>
      </w:r>
      <w:r w:rsidRPr="00BA6856">
        <w:rPr>
          <w:rFonts w:eastAsia="Times New Roman" w:cs="Times New Roman"/>
          <w:szCs w:val="24"/>
        </w:rPr>
        <w:t>υβέρνηση</w:t>
      </w:r>
      <w:r>
        <w:rPr>
          <w:rFonts w:eastAsia="Times New Roman" w:cs="Times New Roman"/>
          <w:szCs w:val="24"/>
        </w:rPr>
        <w:t>,</w:t>
      </w:r>
      <w:r w:rsidRPr="00BA6856">
        <w:rPr>
          <w:rFonts w:eastAsia="Times New Roman" w:cs="Times New Roman"/>
          <w:szCs w:val="24"/>
        </w:rPr>
        <w:t xml:space="preserve"> έχει </w:t>
      </w:r>
      <w:r>
        <w:rPr>
          <w:rFonts w:eastAsia="Times New Roman" w:cs="Times New Roman"/>
          <w:szCs w:val="24"/>
        </w:rPr>
        <w:t>πια</w:t>
      </w:r>
      <w:r w:rsidRPr="00BA6856">
        <w:rPr>
          <w:rFonts w:eastAsia="Times New Roman" w:cs="Times New Roman"/>
          <w:szCs w:val="24"/>
        </w:rPr>
        <w:t xml:space="preserve"> θετική αντιμετώπισ</w:t>
      </w:r>
      <w:r w:rsidRPr="00BA6856">
        <w:rPr>
          <w:rFonts w:eastAsia="Times New Roman" w:cs="Times New Roman"/>
          <w:szCs w:val="24"/>
        </w:rPr>
        <w:t xml:space="preserve">η </w:t>
      </w:r>
      <w:r>
        <w:rPr>
          <w:rFonts w:eastAsia="Times New Roman" w:cs="Times New Roman"/>
          <w:szCs w:val="24"/>
        </w:rPr>
        <w:t>σ</w:t>
      </w:r>
      <w:r w:rsidRPr="00BA6856">
        <w:rPr>
          <w:rFonts w:eastAsia="Times New Roman" w:cs="Times New Roman"/>
          <w:szCs w:val="24"/>
        </w:rPr>
        <w:t>το πώς αυτά τα παιδιά θα μπορέσουν να αντιμετωπίσουν ένα όχι εύκολο μέλλον</w:t>
      </w:r>
      <w:r>
        <w:rPr>
          <w:rFonts w:eastAsia="Times New Roman" w:cs="Times New Roman"/>
          <w:szCs w:val="24"/>
        </w:rPr>
        <w:t>. Σ</w:t>
      </w:r>
      <w:r w:rsidRPr="00BA6856">
        <w:rPr>
          <w:rFonts w:eastAsia="Times New Roman" w:cs="Times New Roman"/>
          <w:szCs w:val="24"/>
        </w:rPr>
        <w:t xml:space="preserve">ε αυτό από την πρώτη στιγμή </w:t>
      </w:r>
      <w:r>
        <w:rPr>
          <w:rFonts w:eastAsia="Times New Roman" w:cs="Times New Roman"/>
          <w:szCs w:val="24"/>
        </w:rPr>
        <w:t>-</w:t>
      </w:r>
      <w:r w:rsidRPr="00BA6856">
        <w:rPr>
          <w:rFonts w:eastAsia="Times New Roman" w:cs="Times New Roman"/>
          <w:szCs w:val="24"/>
        </w:rPr>
        <w:t>δεν είναι θέμα όσο είναι η συγκεκριμένη πολιτική ηγεσία του Υπουργείου Παιδείας</w:t>
      </w:r>
      <w:r>
        <w:rPr>
          <w:rFonts w:eastAsia="Times New Roman" w:cs="Times New Roman"/>
          <w:szCs w:val="24"/>
        </w:rPr>
        <w:t>-</w:t>
      </w:r>
      <w:r w:rsidRPr="00BA6856">
        <w:rPr>
          <w:rFonts w:eastAsia="Times New Roman" w:cs="Times New Roman"/>
          <w:szCs w:val="24"/>
        </w:rPr>
        <w:t xml:space="preserve"> </w:t>
      </w:r>
      <w:r>
        <w:rPr>
          <w:rFonts w:eastAsia="Times New Roman" w:cs="Times New Roman"/>
          <w:szCs w:val="24"/>
        </w:rPr>
        <w:t>δείξαμε όχι</w:t>
      </w:r>
      <w:r w:rsidRPr="00BA6856">
        <w:rPr>
          <w:rFonts w:eastAsia="Times New Roman" w:cs="Times New Roman"/>
          <w:szCs w:val="24"/>
        </w:rPr>
        <w:t xml:space="preserve"> μόνο μία ευαισθησία</w:t>
      </w:r>
      <w:r>
        <w:rPr>
          <w:rFonts w:eastAsia="Times New Roman" w:cs="Times New Roman"/>
          <w:szCs w:val="24"/>
        </w:rPr>
        <w:t>,</w:t>
      </w:r>
      <w:r w:rsidRPr="00BA6856">
        <w:rPr>
          <w:rFonts w:eastAsia="Times New Roman" w:cs="Times New Roman"/>
          <w:szCs w:val="24"/>
        </w:rPr>
        <w:t xml:space="preserve"> αλλά και μία έμπρακτη συμβολή στη</w:t>
      </w:r>
      <w:r w:rsidRPr="00BA6856">
        <w:rPr>
          <w:rFonts w:eastAsia="Times New Roman" w:cs="Times New Roman"/>
          <w:szCs w:val="24"/>
        </w:rPr>
        <w:t>ν επίλυση αυτού του τύπου των προβλημάτων</w:t>
      </w:r>
      <w:r>
        <w:rPr>
          <w:rFonts w:eastAsia="Times New Roman" w:cs="Times New Roman"/>
          <w:szCs w:val="24"/>
        </w:rPr>
        <w:t>.</w:t>
      </w:r>
    </w:p>
    <w:p w14:paraId="31827B81"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Σας ευχαριστώ.</w:t>
      </w:r>
    </w:p>
    <w:p w14:paraId="31827B82" w14:textId="77777777" w:rsidR="00B16615" w:rsidRDefault="00FE494E">
      <w:pPr>
        <w:spacing w:line="600" w:lineRule="auto"/>
        <w:ind w:firstLine="720"/>
        <w:jc w:val="both"/>
        <w:rPr>
          <w:rFonts w:eastAsia="Times New Roman" w:cs="Times New Roman"/>
          <w:szCs w:val="24"/>
        </w:rPr>
      </w:pPr>
      <w:r w:rsidRPr="00F2198C">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Συνεχίζουμε με την</w:t>
      </w:r>
      <w:r>
        <w:rPr>
          <w:rFonts w:eastAsia="Times New Roman" w:cs="Times New Roman"/>
          <w:szCs w:val="24"/>
        </w:rPr>
        <w:t xml:space="preserve"> πρώτη με αριθμό 364/18-2-2019 επίκαιρη ερώτηση δεύτερου κύκλου του Βουλευτή Αχαΐας της Νέας Δημοκρατίας κ. </w:t>
      </w:r>
      <w:r w:rsidRPr="003C5231">
        <w:rPr>
          <w:rFonts w:eastAsia="Times New Roman" w:cs="Times New Roman"/>
          <w:bCs/>
          <w:szCs w:val="24"/>
        </w:rPr>
        <w:t xml:space="preserve">Ανδρέα </w:t>
      </w:r>
      <w:proofErr w:type="spellStart"/>
      <w:r w:rsidRPr="003C5231">
        <w:rPr>
          <w:rFonts w:eastAsia="Times New Roman" w:cs="Times New Roman"/>
          <w:bCs/>
          <w:szCs w:val="24"/>
        </w:rPr>
        <w:t>Κατσανιώτη</w:t>
      </w:r>
      <w:proofErr w:type="spellEnd"/>
      <w:r w:rsidRPr="00517EFB">
        <w:rPr>
          <w:rFonts w:eastAsia="Times New Roman" w:cs="Times New Roman"/>
          <w:szCs w:val="24"/>
        </w:rPr>
        <w:t xml:space="preserve"> </w:t>
      </w:r>
      <w:r>
        <w:rPr>
          <w:rFonts w:eastAsia="Times New Roman" w:cs="Times New Roman"/>
          <w:szCs w:val="24"/>
        </w:rPr>
        <w:t xml:space="preserve">προς τον Υπουργό </w:t>
      </w:r>
      <w:r w:rsidRPr="003C5231">
        <w:rPr>
          <w:rFonts w:eastAsia="Times New Roman" w:cs="Times New Roman"/>
          <w:bCs/>
          <w:szCs w:val="24"/>
        </w:rPr>
        <w:t>Παιδ</w:t>
      </w:r>
      <w:r w:rsidRPr="003C5231">
        <w:rPr>
          <w:rFonts w:eastAsia="Times New Roman" w:cs="Times New Roman"/>
          <w:bCs/>
          <w:szCs w:val="24"/>
        </w:rPr>
        <w:t>είας, Έρευνας και Θρησκευμάτων,</w:t>
      </w:r>
      <w:r>
        <w:rPr>
          <w:rFonts w:eastAsia="Times New Roman" w:cs="Times New Roman"/>
          <w:szCs w:val="24"/>
        </w:rPr>
        <w:t xml:space="preserve"> με θέμα: </w:t>
      </w:r>
      <w:r>
        <w:rPr>
          <w:rFonts w:eastAsia="Times New Roman" w:cs="Times New Roman"/>
          <w:szCs w:val="24"/>
        </w:rPr>
        <w:t>«</w:t>
      </w:r>
      <w:r>
        <w:rPr>
          <w:rFonts w:eastAsia="Times New Roman" w:cs="Times New Roman"/>
          <w:szCs w:val="24"/>
        </w:rPr>
        <w:t>’’</w:t>
      </w:r>
      <w:r>
        <w:rPr>
          <w:rFonts w:eastAsia="Times New Roman" w:cs="Times New Roman"/>
          <w:szCs w:val="24"/>
        </w:rPr>
        <w:t>κλειστές</w:t>
      </w:r>
      <w:r>
        <w:rPr>
          <w:rFonts w:eastAsia="Times New Roman" w:cs="Times New Roman"/>
          <w:szCs w:val="24"/>
        </w:rPr>
        <w:t>” και αδιαφανείς διεργασίες για το Ελληνικό Ανοιχτό Πανεπιστήμιο».</w:t>
      </w:r>
    </w:p>
    <w:p w14:paraId="31827B83"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lastRenderedPageBreak/>
        <w:t>Κ</w:t>
      </w:r>
      <w:r w:rsidRPr="00BA6856">
        <w:rPr>
          <w:rFonts w:eastAsia="Times New Roman" w:cs="Times New Roman"/>
          <w:szCs w:val="24"/>
        </w:rPr>
        <w:t xml:space="preserve">ύριε </w:t>
      </w:r>
      <w:proofErr w:type="spellStart"/>
      <w:r>
        <w:rPr>
          <w:rFonts w:eastAsia="Times New Roman" w:cs="Times New Roman"/>
          <w:szCs w:val="24"/>
        </w:rPr>
        <w:t>Κ</w:t>
      </w:r>
      <w:r w:rsidRPr="00BA6856">
        <w:rPr>
          <w:rFonts w:eastAsia="Times New Roman" w:cs="Times New Roman"/>
          <w:szCs w:val="24"/>
        </w:rPr>
        <w:t>ατσανιώτη</w:t>
      </w:r>
      <w:proofErr w:type="spellEnd"/>
      <w:r>
        <w:rPr>
          <w:rFonts w:eastAsia="Times New Roman" w:cs="Times New Roman"/>
          <w:szCs w:val="24"/>
        </w:rPr>
        <w:t>, έχετε τον λόγο</w:t>
      </w:r>
      <w:r>
        <w:rPr>
          <w:rFonts w:eastAsia="Times New Roman" w:cs="Times New Roman"/>
          <w:szCs w:val="24"/>
        </w:rPr>
        <w:t xml:space="preserve"> για να αναπτύξετε την επίκαιρη ερώτηση. </w:t>
      </w:r>
    </w:p>
    <w:p w14:paraId="31827B84" w14:textId="77777777" w:rsidR="00B16615" w:rsidRDefault="00FE494E">
      <w:pPr>
        <w:spacing w:line="600" w:lineRule="auto"/>
        <w:ind w:firstLine="720"/>
        <w:jc w:val="both"/>
        <w:rPr>
          <w:rFonts w:eastAsia="Times New Roman" w:cs="Times New Roman"/>
          <w:szCs w:val="24"/>
        </w:rPr>
      </w:pPr>
      <w:r w:rsidRPr="003C5231">
        <w:rPr>
          <w:rFonts w:eastAsia="Times New Roman" w:cs="Times New Roman"/>
          <w:b/>
          <w:szCs w:val="24"/>
        </w:rPr>
        <w:t>ΑΝΔΡΕΑΣ ΚΑΤΣΑΝΙΩΤΗΣ:</w:t>
      </w:r>
      <w:r>
        <w:rPr>
          <w:rFonts w:eastAsia="Times New Roman" w:cs="Times New Roman"/>
          <w:szCs w:val="24"/>
        </w:rPr>
        <w:t xml:space="preserve"> Ευχαριστώ, κύριε Πρόεδρε.</w:t>
      </w:r>
    </w:p>
    <w:p w14:paraId="31827B85"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Θα ήθελα να </w:t>
      </w:r>
      <w:r>
        <w:rPr>
          <w:rFonts w:eastAsia="Times New Roman" w:cs="Times New Roman"/>
          <w:szCs w:val="24"/>
        </w:rPr>
        <w:t>καλωσορίσω κ</w:t>
      </w:r>
      <w:r w:rsidRPr="00BA6856">
        <w:rPr>
          <w:rFonts w:eastAsia="Times New Roman" w:cs="Times New Roman"/>
          <w:szCs w:val="24"/>
        </w:rPr>
        <w:t>ι εγώ τους μαθητές</w:t>
      </w:r>
      <w:r>
        <w:rPr>
          <w:rFonts w:eastAsia="Times New Roman" w:cs="Times New Roman"/>
          <w:szCs w:val="24"/>
        </w:rPr>
        <w:t>.</w:t>
      </w:r>
    </w:p>
    <w:p w14:paraId="31827B86" w14:textId="77777777" w:rsidR="00B16615" w:rsidRDefault="00FE494E">
      <w:pPr>
        <w:spacing w:line="600" w:lineRule="auto"/>
        <w:ind w:firstLine="720"/>
        <w:jc w:val="both"/>
        <w:rPr>
          <w:rFonts w:eastAsia="Times New Roman" w:cs="Times New Roman"/>
          <w:szCs w:val="24"/>
        </w:rPr>
      </w:pPr>
      <w:r w:rsidRPr="00BA6856">
        <w:rPr>
          <w:rFonts w:eastAsia="Times New Roman" w:cs="Times New Roman"/>
          <w:szCs w:val="24"/>
        </w:rPr>
        <w:t>Κύριε Υπουργέ</w:t>
      </w:r>
      <w:r>
        <w:rPr>
          <w:rFonts w:eastAsia="Times New Roman" w:cs="Times New Roman"/>
          <w:szCs w:val="24"/>
        </w:rPr>
        <w:t>,</w:t>
      </w:r>
      <w:r w:rsidRPr="00BA6856">
        <w:rPr>
          <w:rFonts w:eastAsia="Times New Roman" w:cs="Times New Roman"/>
          <w:szCs w:val="24"/>
        </w:rPr>
        <w:t xml:space="preserve"> </w:t>
      </w:r>
      <w:r>
        <w:rPr>
          <w:rFonts w:eastAsia="Times New Roman" w:cs="Times New Roman"/>
          <w:szCs w:val="24"/>
        </w:rPr>
        <w:t xml:space="preserve">το τελευταίο διάστημα έχουμε </w:t>
      </w:r>
      <w:r w:rsidRPr="00BA6856">
        <w:rPr>
          <w:rFonts w:eastAsia="Times New Roman" w:cs="Times New Roman"/>
          <w:szCs w:val="24"/>
        </w:rPr>
        <w:t>γίνει μάρτυρες στην Πάτρα μιας σειράς δημοσιευμάτων</w:t>
      </w:r>
      <w:r>
        <w:rPr>
          <w:rFonts w:eastAsia="Times New Roman" w:cs="Times New Roman"/>
          <w:szCs w:val="24"/>
        </w:rPr>
        <w:t>, που αφορούν τη συγχώνευση</w:t>
      </w:r>
      <w:r w:rsidRPr="00BA6856">
        <w:rPr>
          <w:rFonts w:eastAsia="Times New Roman" w:cs="Times New Roman"/>
          <w:szCs w:val="24"/>
        </w:rPr>
        <w:t xml:space="preserve"> μέρους ή ολόκληρου του ΤΕΙ Δυτικής Ελλάδας με το Ανοι</w:t>
      </w:r>
      <w:r>
        <w:rPr>
          <w:rFonts w:eastAsia="Times New Roman" w:cs="Times New Roman"/>
          <w:szCs w:val="24"/>
        </w:rPr>
        <w:t>κ</w:t>
      </w:r>
      <w:r w:rsidRPr="00BA6856">
        <w:rPr>
          <w:rFonts w:eastAsia="Times New Roman" w:cs="Times New Roman"/>
          <w:szCs w:val="24"/>
        </w:rPr>
        <w:t>τό Πανεπιστήμιο</w:t>
      </w:r>
      <w:r>
        <w:rPr>
          <w:rFonts w:eastAsia="Times New Roman" w:cs="Times New Roman"/>
          <w:szCs w:val="24"/>
        </w:rPr>
        <w:t>. Τ</w:t>
      </w:r>
      <w:r w:rsidRPr="00BA6856">
        <w:rPr>
          <w:rFonts w:eastAsia="Times New Roman" w:cs="Times New Roman"/>
          <w:szCs w:val="24"/>
        </w:rPr>
        <w:t>ο Ανοι</w:t>
      </w:r>
      <w:r>
        <w:rPr>
          <w:rFonts w:eastAsia="Times New Roman" w:cs="Times New Roman"/>
          <w:szCs w:val="24"/>
        </w:rPr>
        <w:t>κ</w:t>
      </w:r>
      <w:r w:rsidRPr="00BA6856">
        <w:rPr>
          <w:rFonts w:eastAsia="Times New Roman" w:cs="Times New Roman"/>
          <w:szCs w:val="24"/>
        </w:rPr>
        <w:t>τό Πανεπιστήμιο στην Π</w:t>
      </w:r>
      <w:r w:rsidRPr="00BA6856">
        <w:rPr>
          <w:rFonts w:eastAsia="Times New Roman" w:cs="Times New Roman"/>
          <w:szCs w:val="24"/>
        </w:rPr>
        <w:t xml:space="preserve">άτρα έχει </w:t>
      </w:r>
      <w:r>
        <w:rPr>
          <w:rFonts w:eastAsia="Times New Roman" w:cs="Times New Roman"/>
          <w:szCs w:val="24"/>
        </w:rPr>
        <w:t>είκοσι</w:t>
      </w:r>
      <w:r w:rsidRPr="00BA6856">
        <w:rPr>
          <w:rFonts w:eastAsia="Times New Roman" w:cs="Times New Roman"/>
          <w:szCs w:val="24"/>
        </w:rPr>
        <w:t xml:space="preserve"> χρόνια λειτουργίας</w:t>
      </w:r>
      <w:r>
        <w:rPr>
          <w:rFonts w:eastAsia="Times New Roman" w:cs="Times New Roman"/>
          <w:szCs w:val="24"/>
        </w:rPr>
        <w:t>,</w:t>
      </w:r>
      <w:r w:rsidRPr="00BA6856">
        <w:rPr>
          <w:rFonts w:eastAsia="Times New Roman" w:cs="Times New Roman"/>
          <w:szCs w:val="24"/>
        </w:rPr>
        <w:t xml:space="preserve"> έχει </w:t>
      </w:r>
      <w:r>
        <w:rPr>
          <w:rFonts w:eastAsia="Times New Roman" w:cs="Times New Roman"/>
          <w:szCs w:val="24"/>
        </w:rPr>
        <w:t>σαράντα δύο</w:t>
      </w:r>
      <w:r w:rsidRPr="00BA6856">
        <w:rPr>
          <w:rFonts w:eastAsia="Times New Roman" w:cs="Times New Roman"/>
          <w:szCs w:val="24"/>
        </w:rPr>
        <w:t xml:space="preserve"> χιλιάδες φοιτητές εν ενεργεία και ήδη τα τελευταία τέσσερα χρόνια</w:t>
      </w:r>
      <w:r>
        <w:rPr>
          <w:rFonts w:eastAsia="Times New Roman" w:cs="Times New Roman"/>
          <w:szCs w:val="24"/>
        </w:rPr>
        <w:t xml:space="preserve"> </w:t>
      </w:r>
      <w:r w:rsidRPr="00BA6856">
        <w:rPr>
          <w:rFonts w:eastAsia="Times New Roman" w:cs="Times New Roman"/>
          <w:szCs w:val="24"/>
        </w:rPr>
        <w:t>έχετε δημιουργήσει αρκετά προβλήματα</w:t>
      </w:r>
      <w:r>
        <w:rPr>
          <w:rFonts w:eastAsia="Times New Roman" w:cs="Times New Roman"/>
          <w:szCs w:val="24"/>
        </w:rPr>
        <w:t xml:space="preserve">. </w:t>
      </w:r>
    </w:p>
    <w:p w14:paraId="31827B87"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Θ</w:t>
      </w:r>
      <w:r w:rsidRPr="00BA6856">
        <w:rPr>
          <w:rFonts w:eastAsia="Times New Roman" w:cs="Times New Roman"/>
          <w:szCs w:val="24"/>
        </w:rPr>
        <w:t>α αναφέρω μόνο το πο</w:t>
      </w:r>
      <w:r>
        <w:rPr>
          <w:rFonts w:eastAsia="Times New Roman" w:cs="Times New Roman"/>
          <w:szCs w:val="24"/>
        </w:rPr>
        <w:t>ύ</w:t>
      </w:r>
      <w:r w:rsidRPr="00BA6856">
        <w:rPr>
          <w:rFonts w:eastAsia="Times New Roman" w:cs="Times New Roman"/>
          <w:szCs w:val="24"/>
        </w:rPr>
        <w:t xml:space="preserve"> φαίνονται τα προβλήματα που δημιουργήσατε</w:t>
      </w:r>
      <w:r>
        <w:rPr>
          <w:rFonts w:eastAsia="Times New Roman" w:cs="Times New Roman"/>
          <w:szCs w:val="24"/>
        </w:rPr>
        <w:t xml:space="preserve">: Μείωση </w:t>
      </w:r>
      <w:r w:rsidRPr="00BA6856">
        <w:rPr>
          <w:rFonts w:eastAsia="Times New Roman" w:cs="Times New Roman"/>
          <w:szCs w:val="24"/>
        </w:rPr>
        <w:t xml:space="preserve">ενδιαφερομένων φοιτητών </w:t>
      </w:r>
      <w:r w:rsidRPr="00BA6856">
        <w:rPr>
          <w:rFonts w:eastAsia="Times New Roman" w:cs="Times New Roman"/>
          <w:szCs w:val="24"/>
        </w:rPr>
        <w:t xml:space="preserve">από το </w:t>
      </w:r>
      <w:r>
        <w:rPr>
          <w:rFonts w:eastAsia="Times New Roman" w:cs="Times New Roman"/>
          <w:szCs w:val="24"/>
        </w:rPr>
        <w:t>20</w:t>
      </w:r>
      <w:r w:rsidRPr="00BA6856">
        <w:rPr>
          <w:rFonts w:eastAsia="Times New Roman" w:cs="Times New Roman"/>
          <w:szCs w:val="24"/>
        </w:rPr>
        <w:t>15 μέχρι σήμερα</w:t>
      </w:r>
      <w:r>
        <w:rPr>
          <w:rFonts w:eastAsia="Times New Roman" w:cs="Times New Roman"/>
          <w:szCs w:val="24"/>
        </w:rPr>
        <w:t>,</w:t>
      </w:r>
      <w:r w:rsidRPr="00BA6856">
        <w:rPr>
          <w:rFonts w:eastAsia="Times New Roman" w:cs="Times New Roman"/>
          <w:szCs w:val="24"/>
        </w:rPr>
        <w:t xml:space="preserve"> από </w:t>
      </w:r>
      <w:r>
        <w:rPr>
          <w:rFonts w:eastAsia="Times New Roman" w:cs="Times New Roman"/>
          <w:szCs w:val="24"/>
        </w:rPr>
        <w:t>τριάντα χιλιάδες</w:t>
      </w:r>
      <w:r w:rsidRPr="00BA6856">
        <w:rPr>
          <w:rFonts w:eastAsia="Times New Roman" w:cs="Times New Roman"/>
          <w:szCs w:val="24"/>
        </w:rPr>
        <w:t xml:space="preserve"> αιτήσεις στις </w:t>
      </w:r>
      <w:r>
        <w:rPr>
          <w:rFonts w:eastAsia="Times New Roman" w:cs="Times New Roman"/>
          <w:szCs w:val="24"/>
        </w:rPr>
        <w:t>επτά χιλιάδες</w:t>
      </w:r>
      <w:r w:rsidRPr="00BA6856">
        <w:rPr>
          <w:rFonts w:eastAsia="Times New Roman" w:cs="Times New Roman"/>
          <w:szCs w:val="24"/>
        </w:rPr>
        <w:t xml:space="preserve"> και μείωση των εγγεγραμμένων φοιτητών από το </w:t>
      </w:r>
      <w:r>
        <w:rPr>
          <w:rFonts w:eastAsia="Times New Roman" w:cs="Times New Roman"/>
          <w:szCs w:val="24"/>
        </w:rPr>
        <w:t>20</w:t>
      </w:r>
      <w:r w:rsidRPr="00BA6856">
        <w:rPr>
          <w:rFonts w:eastAsia="Times New Roman" w:cs="Times New Roman"/>
          <w:szCs w:val="24"/>
        </w:rPr>
        <w:t>15 μέχρι σήμερα</w:t>
      </w:r>
      <w:r>
        <w:rPr>
          <w:rFonts w:eastAsia="Times New Roman" w:cs="Times New Roman"/>
          <w:szCs w:val="24"/>
        </w:rPr>
        <w:t xml:space="preserve">, παρά το γεγονός ότι </w:t>
      </w:r>
      <w:r w:rsidRPr="00BA6856">
        <w:rPr>
          <w:rFonts w:eastAsia="Times New Roman" w:cs="Times New Roman"/>
          <w:szCs w:val="24"/>
        </w:rPr>
        <w:t>αυξήσετε τα τμήματα</w:t>
      </w:r>
      <w:r>
        <w:rPr>
          <w:rFonts w:eastAsia="Times New Roman" w:cs="Times New Roman"/>
          <w:szCs w:val="24"/>
        </w:rPr>
        <w:t>.</w:t>
      </w:r>
      <w:r w:rsidRPr="00BA6856">
        <w:rPr>
          <w:rFonts w:eastAsia="Times New Roman" w:cs="Times New Roman"/>
          <w:szCs w:val="24"/>
        </w:rPr>
        <w:t xml:space="preserve"> </w:t>
      </w:r>
    </w:p>
    <w:p w14:paraId="31827B88" w14:textId="77777777" w:rsidR="00B16615" w:rsidRDefault="00FE494E">
      <w:pPr>
        <w:tabs>
          <w:tab w:val="left" w:pos="709"/>
          <w:tab w:val="center" w:pos="4753"/>
        </w:tabs>
        <w:spacing w:line="600" w:lineRule="auto"/>
        <w:ind w:firstLine="709"/>
        <w:contextualSpacing/>
        <w:jc w:val="both"/>
        <w:rPr>
          <w:rFonts w:eastAsia="Times New Roman"/>
          <w:szCs w:val="24"/>
        </w:rPr>
      </w:pPr>
      <w:r>
        <w:rPr>
          <w:rFonts w:eastAsia="Times New Roman"/>
          <w:szCs w:val="24"/>
          <w:lang w:val="en-US"/>
        </w:rPr>
        <w:t>To</w:t>
      </w:r>
      <w:r w:rsidRPr="00583331">
        <w:rPr>
          <w:rFonts w:eastAsia="Times New Roman"/>
          <w:szCs w:val="24"/>
        </w:rPr>
        <w:t xml:space="preserve"> </w:t>
      </w:r>
      <w:r>
        <w:rPr>
          <w:rFonts w:eastAsia="Times New Roman"/>
          <w:szCs w:val="24"/>
        </w:rPr>
        <w:t>θέμα, όμως, δεν είναι αυτό. Το θέμα είναι ότι χωρίς καμμία ενημέρωση του</w:t>
      </w:r>
      <w:r>
        <w:rPr>
          <w:rFonts w:eastAsia="Times New Roman"/>
          <w:szCs w:val="24"/>
        </w:rPr>
        <w:t xml:space="preserve"> </w:t>
      </w:r>
      <w:r>
        <w:rPr>
          <w:rFonts w:eastAsia="Times New Roman"/>
          <w:szCs w:val="24"/>
        </w:rPr>
        <w:t>ι</w:t>
      </w:r>
      <w:r>
        <w:rPr>
          <w:rFonts w:eastAsia="Times New Roman"/>
          <w:szCs w:val="24"/>
        </w:rPr>
        <w:t xml:space="preserve">δρύματος, ο διορισμένος Πρόεδρος του </w:t>
      </w:r>
      <w:r>
        <w:rPr>
          <w:rFonts w:eastAsia="Times New Roman"/>
          <w:szCs w:val="24"/>
        </w:rPr>
        <w:lastRenderedPageBreak/>
        <w:t>Ανοικτού Πανεπιστημίου από εσάς έρχεται και ανακοινώνει την πρόθεσή του –σίγουρα κατόπιν συνεννόησης μαζί σας και χωρίς να υπάρχει κανένα ακαδημαϊκό κριτήριο- για τη συγχώνευση του Ανοικτού Πανεπιστημίου με το ΤΕΙ της</w:t>
      </w:r>
      <w:r>
        <w:rPr>
          <w:rFonts w:eastAsia="Times New Roman"/>
          <w:szCs w:val="24"/>
        </w:rPr>
        <w:t xml:space="preserve"> Δυτικής Ελλάδας.</w:t>
      </w:r>
    </w:p>
    <w:p w14:paraId="31827B89" w14:textId="77777777" w:rsidR="00B16615" w:rsidRDefault="00FE494E">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Κύριε Υπουργέ, σε κανένα από τα δέκα Ανοικτά Πανεπιστήμια της Ευρώπης δεν υπάρχει τέτοιου τύπου συγχώνευση, δεν υπάρχει αυτού του τύπου η </w:t>
      </w:r>
      <w:proofErr w:type="spellStart"/>
      <w:r>
        <w:rPr>
          <w:rFonts w:eastAsia="Times New Roman"/>
          <w:szCs w:val="24"/>
        </w:rPr>
        <w:t>διπολικότητα</w:t>
      </w:r>
      <w:proofErr w:type="spellEnd"/>
      <w:r>
        <w:rPr>
          <w:rFonts w:eastAsia="Times New Roman"/>
          <w:szCs w:val="24"/>
        </w:rPr>
        <w:t>. Και όχι μόνο αυτό, αλλά στην πρόταση του διορισμένου Προέδρου αντιδρούν όλοι οι κοσμήτ</w:t>
      </w:r>
      <w:r>
        <w:rPr>
          <w:rFonts w:eastAsia="Times New Roman"/>
          <w:szCs w:val="24"/>
        </w:rPr>
        <w:t xml:space="preserve">ορες του Ανοικτού Πανεπιστημίου. </w:t>
      </w:r>
    </w:p>
    <w:p w14:paraId="31827B8A" w14:textId="77777777" w:rsidR="00B16615" w:rsidRDefault="00FE494E">
      <w:pPr>
        <w:tabs>
          <w:tab w:val="left" w:pos="709"/>
          <w:tab w:val="center" w:pos="4753"/>
        </w:tabs>
        <w:spacing w:line="600" w:lineRule="auto"/>
        <w:ind w:firstLine="709"/>
        <w:contextualSpacing/>
        <w:jc w:val="both"/>
        <w:rPr>
          <w:rFonts w:eastAsia="Times New Roman"/>
          <w:szCs w:val="24"/>
        </w:rPr>
      </w:pPr>
      <w:r>
        <w:rPr>
          <w:rFonts w:eastAsia="Times New Roman"/>
          <w:szCs w:val="24"/>
        </w:rPr>
        <w:t>Επειδή μιλάμε για χιλιάδες ανθρώπους, επειδή μιλάμε για εκατοντάδες καθηγητές, επειδή μιλάμε για την Πάτρα, η οποία πρέπει να γίνει πόλος γνώσης, κύριε Υπουργέ, πείτε μας ξεκάθαρα</w:t>
      </w:r>
      <w:r w:rsidRPr="00583331">
        <w:rPr>
          <w:rFonts w:eastAsia="Times New Roman"/>
          <w:szCs w:val="24"/>
        </w:rPr>
        <w:t>:</w:t>
      </w:r>
      <w:r>
        <w:rPr>
          <w:rFonts w:eastAsia="Times New Roman"/>
          <w:szCs w:val="24"/>
        </w:rPr>
        <w:t xml:space="preserve"> Έχετε αποφασίσει τη συγχώνευση του ΤΕΙ με</w:t>
      </w:r>
      <w:r>
        <w:rPr>
          <w:rFonts w:eastAsia="Times New Roman"/>
          <w:szCs w:val="24"/>
        </w:rPr>
        <w:t xml:space="preserve"> το Ανοικτό Πανεπιστήμιο; Πείτε μας ξεκάθαρα ποιος είναι ο στόχος σας, τι θα γίνει το ΤΕΙ Δυτικής Ελλάδας. Είκοσι χιλιάδες φοιτητές, έξι πόλεις, πάνω από </w:t>
      </w:r>
      <w:proofErr w:type="spellStart"/>
      <w:r>
        <w:rPr>
          <w:rFonts w:eastAsia="Times New Roman"/>
          <w:szCs w:val="24"/>
        </w:rPr>
        <w:t>εκατόν</w:t>
      </w:r>
      <w:proofErr w:type="spellEnd"/>
      <w:r>
        <w:rPr>
          <w:rFonts w:eastAsia="Times New Roman"/>
          <w:szCs w:val="24"/>
        </w:rPr>
        <w:t xml:space="preserve"> είκοσι μόνιμα μέλη ΔΕΠ περιμένουν και αυτά τα παιδιά που ήταν εδώ…</w:t>
      </w:r>
    </w:p>
    <w:p w14:paraId="31827B8B" w14:textId="77777777" w:rsidR="00B16615" w:rsidRDefault="00FE494E">
      <w:pPr>
        <w:tabs>
          <w:tab w:val="left" w:pos="709"/>
          <w:tab w:val="center" w:pos="4753"/>
        </w:tabs>
        <w:spacing w:line="600" w:lineRule="auto"/>
        <w:ind w:firstLine="709"/>
        <w:contextualSpacing/>
        <w:jc w:val="both"/>
        <w:rPr>
          <w:rFonts w:eastAsia="Times New Roman"/>
          <w:szCs w:val="24"/>
        </w:rPr>
      </w:pPr>
      <w:r w:rsidRPr="00583331">
        <w:rPr>
          <w:rFonts w:eastAsia="Times New Roman"/>
          <w:b/>
          <w:szCs w:val="24"/>
        </w:rPr>
        <w:t>ΚΩΝΣΤΑΝΤΙΝΟΣ ΓΑΒΡΟΓΛΟΥ (Υπου</w:t>
      </w:r>
      <w:r w:rsidRPr="00583331">
        <w:rPr>
          <w:rFonts w:eastAsia="Times New Roman"/>
          <w:b/>
          <w:szCs w:val="24"/>
        </w:rPr>
        <w:t>ργός Παιδείας, Έρευνας και Θρησκευμάτων):</w:t>
      </w:r>
      <w:r>
        <w:rPr>
          <w:rFonts w:eastAsia="Times New Roman"/>
          <w:b/>
          <w:szCs w:val="24"/>
        </w:rPr>
        <w:t xml:space="preserve"> </w:t>
      </w:r>
      <w:r>
        <w:rPr>
          <w:rFonts w:eastAsia="Times New Roman"/>
          <w:szCs w:val="24"/>
        </w:rPr>
        <w:t xml:space="preserve">Σαράντα, όχι </w:t>
      </w:r>
      <w:proofErr w:type="spellStart"/>
      <w:r>
        <w:rPr>
          <w:rFonts w:eastAsia="Times New Roman"/>
          <w:szCs w:val="24"/>
        </w:rPr>
        <w:t>εκατόν</w:t>
      </w:r>
      <w:proofErr w:type="spellEnd"/>
      <w:r>
        <w:rPr>
          <w:rFonts w:eastAsia="Times New Roman"/>
          <w:szCs w:val="24"/>
        </w:rPr>
        <w:t xml:space="preserve"> είκοσι.</w:t>
      </w:r>
    </w:p>
    <w:p w14:paraId="31827B8C" w14:textId="77777777" w:rsidR="00B16615" w:rsidRDefault="00FE494E">
      <w:pPr>
        <w:tabs>
          <w:tab w:val="left" w:pos="709"/>
          <w:tab w:val="center" w:pos="4753"/>
        </w:tabs>
        <w:spacing w:line="600" w:lineRule="auto"/>
        <w:ind w:firstLine="720"/>
        <w:contextualSpacing/>
        <w:jc w:val="both"/>
        <w:rPr>
          <w:rFonts w:eastAsia="Times New Roman"/>
          <w:szCs w:val="24"/>
        </w:rPr>
      </w:pPr>
      <w:r>
        <w:rPr>
          <w:rFonts w:eastAsia="Times New Roman"/>
          <w:b/>
          <w:szCs w:val="24"/>
        </w:rPr>
        <w:lastRenderedPageBreak/>
        <w:t>ΑΝ</w:t>
      </w:r>
      <w:r w:rsidRPr="00583331">
        <w:rPr>
          <w:rFonts w:eastAsia="Times New Roman"/>
          <w:b/>
          <w:szCs w:val="24"/>
        </w:rPr>
        <w:t>ΔΡΕΑΣ ΚΑΤΣΑΝΙΩΤΗΣ:</w:t>
      </w:r>
      <w:r>
        <w:rPr>
          <w:rFonts w:eastAsia="Times New Roman"/>
          <w:b/>
          <w:szCs w:val="24"/>
        </w:rPr>
        <w:t xml:space="preserve"> </w:t>
      </w:r>
      <w:r>
        <w:rPr>
          <w:rFonts w:eastAsia="Times New Roman"/>
          <w:szCs w:val="24"/>
        </w:rPr>
        <w:t xml:space="preserve">Μέλη ΔΕΠ στη </w:t>
      </w:r>
      <w:r>
        <w:rPr>
          <w:rFonts w:eastAsia="Times New Roman"/>
          <w:szCs w:val="24"/>
        </w:rPr>
        <w:t>δ</w:t>
      </w:r>
      <w:r>
        <w:rPr>
          <w:rFonts w:eastAsia="Times New Roman"/>
          <w:szCs w:val="24"/>
        </w:rPr>
        <w:t xml:space="preserve">υτική Ελλάδα; </w:t>
      </w:r>
      <w:proofErr w:type="spellStart"/>
      <w:r>
        <w:rPr>
          <w:rFonts w:eastAsia="Times New Roman"/>
          <w:szCs w:val="24"/>
        </w:rPr>
        <w:t>Εκατόν</w:t>
      </w:r>
      <w:proofErr w:type="spellEnd"/>
      <w:r>
        <w:rPr>
          <w:rFonts w:eastAsia="Times New Roman"/>
          <w:szCs w:val="24"/>
        </w:rPr>
        <w:t xml:space="preserve"> δεκαπέντε στο ΤΕΙ.</w:t>
      </w:r>
    </w:p>
    <w:p w14:paraId="31827B8D" w14:textId="77777777" w:rsidR="00B16615" w:rsidRDefault="00FE494E">
      <w:pPr>
        <w:tabs>
          <w:tab w:val="left" w:pos="709"/>
          <w:tab w:val="center" w:pos="4753"/>
        </w:tabs>
        <w:spacing w:line="600" w:lineRule="auto"/>
        <w:ind w:firstLine="709"/>
        <w:contextualSpacing/>
        <w:jc w:val="both"/>
        <w:rPr>
          <w:rFonts w:eastAsia="Times New Roman"/>
          <w:b/>
          <w:szCs w:val="24"/>
        </w:rPr>
      </w:pPr>
      <w:r w:rsidRPr="00583331">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Σαράντα στο Ανοικτό Πανεπιστήμιο. Γι</w:t>
      </w:r>
      <w:r>
        <w:rPr>
          <w:rFonts w:eastAsia="Times New Roman"/>
          <w:szCs w:val="24"/>
        </w:rPr>
        <w:t>α</w:t>
      </w:r>
      <w:r>
        <w:rPr>
          <w:rFonts w:eastAsia="Times New Roman"/>
          <w:szCs w:val="24"/>
        </w:rPr>
        <w:t xml:space="preserve"> αυτ</w:t>
      </w:r>
      <w:r>
        <w:rPr>
          <w:rFonts w:eastAsia="Times New Roman"/>
          <w:szCs w:val="24"/>
        </w:rPr>
        <w:t>ό με ρωτάτε.</w:t>
      </w:r>
    </w:p>
    <w:p w14:paraId="31827B8E" w14:textId="77777777" w:rsidR="00B16615" w:rsidRDefault="00FE494E">
      <w:pPr>
        <w:tabs>
          <w:tab w:val="left" w:pos="709"/>
          <w:tab w:val="center" w:pos="4753"/>
        </w:tabs>
        <w:spacing w:line="600" w:lineRule="auto"/>
        <w:ind w:firstLine="720"/>
        <w:contextualSpacing/>
        <w:jc w:val="both"/>
        <w:rPr>
          <w:rFonts w:eastAsia="Times New Roman"/>
          <w:szCs w:val="24"/>
        </w:rPr>
      </w:pPr>
      <w:r w:rsidRPr="00583331">
        <w:rPr>
          <w:rFonts w:eastAsia="Times New Roman"/>
          <w:b/>
          <w:szCs w:val="24"/>
        </w:rPr>
        <w:t>ΑΝΔΡΕΑΣ ΚΑΤΣΑΝΙΩΤΗΣ:</w:t>
      </w:r>
      <w:r>
        <w:rPr>
          <w:rFonts w:eastAsia="Times New Roman"/>
          <w:b/>
          <w:szCs w:val="24"/>
        </w:rPr>
        <w:t xml:space="preserve"> </w:t>
      </w:r>
      <w:r>
        <w:rPr>
          <w:rFonts w:eastAsia="Times New Roman"/>
          <w:szCs w:val="24"/>
        </w:rPr>
        <w:t>Όχι, όχι. Για το ΤΕΙ Δυτικής Ελλάδας…</w:t>
      </w:r>
    </w:p>
    <w:p w14:paraId="31827B8F" w14:textId="77777777" w:rsidR="00B16615" w:rsidRDefault="00FE494E">
      <w:pPr>
        <w:tabs>
          <w:tab w:val="left" w:pos="709"/>
          <w:tab w:val="center" w:pos="4753"/>
        </w:tabs>
        <w:spacing w:line="600" w:lineRule="auto"/>
        <w:ind w:firstLine="720"/>
        <w:contextualSpacing/>
        <w:jc w:val="both"/>
        <w:rPr>
          <w:rFonts w:eastAsia="Times New Roman"/>
          <w:szCs w:val="24"/>
        </w:rPr>
      </w:pPr>
      <w:r w:rsidRPr="00583331">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Μην κάνετε διάλογο, παρακαλώ. Θα απαντήσει ο Υπουργός. </w:t>
      </w:r>
    </w:p>
    <w:p w14:paraId="31827B90" w14:textId="77777777" w:rsidR="00B16615" w:rsidRDefault="00FE494E">
      <w:pPr>
        <w:tabs>
          <w:tab w:val="left" w:pos="709"/>
          <w:tab w:val="center" w:pos="4753"/>
        </w:tabs>
        <w:spacing w:line="600" w:lineRule="auto"/>
        <w:ind w:firstLine="720"/>
        <w:contextualSpacing/>
        <w:rPr>
          <w:rFonts w:eastAsia="Times New Roman"/>
          <w:szCs w:val="24"/>
        </w:rPr>
      </w:pPr>
      <w:r>
        <w:rPr>
          <w:rFonts w:eastAsia="Times New Roman"/>
          <w:szCs w:val="24"/>
        </w:rPr>
        <w:t xml:space="preserve">Συνεχίστε και κλείστε, κύριε </w:t>
      </w:r>
      <w:proofErr w:type="spellStart"/>
      <w:r>
        <w:rPr>
          <w:rFonts w:eastAsia="Times New Roman"/>
          <w:szCs w:val="24"/>
        </w:rPr>
        <w:t>Κατσανιώτη</w:t>
      </w:r>
      <w:proofErr w:type="spellEnd"/>
      <w:r>
        <w:rPr>
          <w:rFonts w:eastAsia="Times New Roman"/>
          <w:szCs w:val="24"/>
        </w:rPr>
        <w:t>.</w:t>
      </w:r>
    </w:p>
    <w:p w14:paraId="31827B91" w14:textId="77777777" w:rsidR="00B16615" w:rsidRDefault="00FE494E">
      <w:pPr>
        <w:tabs>
          <w:tab w:val="left" w:pos="709"/>
          <w:tab w:val="center" w:pos="4753"/>
        </w:tabs>
        <w:spacing w:line="600" w:lineRule="auto"/>
        <w:ind w:firstLine="720"/>
        <w:contextualSpacing/>
        <w:rPr>
          <w:rFonts w:eastAsia="Times New Roman"/>
          <w:szCs w:val="24"/>
        </w:rPr>
      </w:pPr>
      <w:r w:rsidRPr="00583331">
        <w:rPr>
          <w:rFonts w:eastAsia="Times New Roman"/>
          <w:b/>
          <w:szCs w:val="24"/>
        </w:rPr>
        <w:t>ΑΝΔΡΕΑΣ ΚΑΤΣΑΝΙΩΤΗΣ:</w:t>
      </w:r>
      <w:r>
        <w:rPr>
          <w:rFonts w:eastAsia="Times New Roman"/>
          <w:b/>
          <w:szCs w:val="24"/>
        </w:rPr>
        <w:t xml:space="preserve"> </w:t>
      </w:r>
      <w:r>
        <w:rPr>
          <w:rFonts w:eastAsia="Times New Roman"/>
          <w:szCs w:val="24"/>
        </w:rPr>
        <w:t xml:space="preserve">Το ΤΕΙ Δυτικής Ελλάδας που σας είπα είναι σε αναμονή. Το είπα, </w:t>
      </w:r>
      <w:proofErr w:type="spellStart"/>
      <w:r>
        <w:rPr>
          <w:rFonts w:eastAsia="Times New Roman"/>
          <w:szCs w:val="24"/>
        </w:rPr>
        <w:t>εκατόν</w:t>
      </w:r>
      <w:proofErr w:type="spellEnd"/>
      <w:r>
        <w:rPr>
          <w:rFonts w:eastAsia="Times New Roman"/>
          <w:szCs w:val="24"/>
        </w:rPr>
        <w:t xml:space="preserve"> τριάντα πέντε μέλη. </w:t>
      </w:r>
    </w:p>
    <w:p w14:paraId="31827B92" w14:textId="77777777" w:rsidR="00B16615" w:rsidRDefault="00FE494E">
      <w:pPr>
        <w:tabs>
          <w:tab w:val="left" w:pos="709"/>
          <w:tab w:val="center" w:pos="4753"/>
        </w:tabs>
        <w:spacing w:line="600" w:lineRule="auto"/>
        <w:ind w:firstLine="720"/>
        <w:contextualSpacing/>
        <w:jc w:val="both"/>
        <w:rPr>
          <w:rFonts w:eastAsia="Times New Roman"/>
          <w:szCs w:val="24"/>
        </w:rPr>
      </w:pPr>
      <w:r>
        <w:rPr>
          <w:rFonts w:eastAsia="Times New Roman"/>
          <w:szCs w:val="24"/>
        </w:rPr>
        <w:t>Άρα αυτά τα παιδιά θα πρέπει να ξέρουν σε τι δημόσιο πανεπιστήμιο θα μπουν. Οι συγχωνεύσεις χωρίς κανένα ακαδημαϊκό κριτήριο δημιουργούν σύγχυση και καταστρέφουν</w:t>
      </w:r>
      <w:r>
        <w:rPr>
          <w:rFonts w:eastAsia="Times New Roman"/>
          <w:szCs w:val="24"/>
        </w:rPr>
        <w:t>,</w:t>
      </w:r>
      <w:r>
        <w:rPr>
          <w:rFonts w:eastAsia="Times New Roman"/>
          <w:szCs w:val="24"/>
        </w:rPr>
        <w:t xml:space="preserve"> αν</w:t>
      </w:r>
      <w:r>
        <w:rPr>
          <w:rFonts w:eastAsia="Times New Roman"/>
          <w:szCs w:val="24"/>
        </w:rPr>
        <w:t>τί να χτίζουν.</w:t>
      </w:r>
    </w:p>
    <w:p w14:paraId="31827B93" w14:textId="77777777" w:rsidR="00B16615" w:rsidRDefault="00FE494E">
      <w:pPr>
        <w:tabs>
          <w:tab w:val="left" w:pos="709"/>
          <w:tab w:val="center" w:pos="4753"/>
        </w:tabs>
        <w:spacing w:line="600" w:lineRule="auto"/>
        <w:ind w:firstLine="720"/>
        <w:contextualSpacing/>
        <w:rPr>
          <w:rFonts w:eastAsia="Times New Roman"/>
          <w:szCs w:val="24"/>
        </w:rPr>
      </w:pPr>
      <w:r w:rsidRPr="00583331">
        <w:rPr>
          <w:rFonts w:eastAsia="Times New Roman"/>
          <w:b/>
          <w:szCs w:val="24"/>
        </w:rPr>
        <w:t>ΠΡΟΕΔΡΕΥΩΝ (Νικήτας Κακλαμάνης):</w:t>
      </w:r>
      <w:r>
        <w:rPr>
          <w:rFonts w:eastAsia="Times New Roman"/>
          <w:b/>
          <w:szCs w:val="24"/>
        </w:rPr>
        <w:t xml:space="preserve"> </w:t>
      </w:r>
      <w:r>
        <w:rPr>
          <w:rFonts w:eastAsia="Times New Roman"/>
          <w:szCs w:val="24"/>
        </w:rPr>
        <w:t>Κύριε Υπουργέ, έχετε τον λόγο.</w:t>
      </w:r>
    </w:p>
    <w:p w14:paraId="31827B94" w14:textId="77777777" w:rsidR="00B16615" w:rsidRDefault="00FE494E">
      <w:pPr>
        <w:tabs>
          <w:tab w:val="left" w:pos="709"/>
          <w:tab w:val="center" w:pos="4753"/>
        </w:tabs>
        <w:spacing w:line="600" w:lineRule="auto"/>
        <w:ind w:firstLine="709"/>
        <w:contextualSpacing/>
        <w:jc w:val="both"/>
        <w:rPr>
          <w:rFonts w:eastAsia="Times New Roman"/>
          <w:szCs w:val="24"/>
        </w:rPr>
      </w:pPr>
      <w:r w:rsidRPr="00583331">
        <w:rPr>
          <w:rFonts w:eastAsia="Times New Roman"/>
          <w:b/>
          <w:szCs w:val="24"/>
        </w:rPr>
        <w:lastRenderedPageBreak/>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 xml:space="preserve">Κύριε </w:t>
      </w:r>
      <w:proofErr w:type="spellStart"/>
      <w:r>
        <w:rPr>
          <w:rFonts w:eastAsia="Times New Roman"/>
          <w:szCs w:val="24"/>
        </w:rPr>
        <w:t>Κατσανιώτη</w:t>
      </w:r>
      <w:proofErr w:type="spellEnd"/>
      <w:r>
        <w:rPr>
          <w:rFonts w:eastAsia="Times New Roman"/>
          <w:szCs w:val="24"/>
        </w:rPr>
        <w:t>, ξέρετε, πάρα πολλές φορές η καταστροφολογία είναι αποτέλεσμα άγνοιας. Θα μου επιτρέψετε ν</w:t>
      </w:r>
      <w:r>
        <w:rPr>
          <w:rFonts w:eastAsia="Times New Roman"/>
          <w:szCs w:val="24"/>
        </w:rPr>
        <w:t>α σας πω ότι δεν ήλθατε καλά διαβασμένος. Σας ευχαριστώ, όμως, για την επίκαιρη ερώτηση, γιατί είναι η πρώτη φορά σήμερα που το Υπουργείο Παιδείας θα πάρει επίσημη θέση για όλα αυτά που ρωτάτε.</w:t>
      </w:r>
    </w:p>
    <w:p w14:paraId="31827B95" w14:textId="77777777" w:rsidR="00B16615" w:rsidRDefault="00FE494E">
      <w:pPr>
        <w:tabs>
          <w:tab w:val="left" w:pos="709"/>
          <w:tab w:val="center" w:pos="4753"/>
        </w:tabs>
        <w:spacing w:line="600" w:lineRule="auto"/>
        <w:ind w:firstLine="709"/>
        <w:contextualSpacing/>
        <w:jc w:val="both"/>
        <w:rPr>
          <w:rFonts w:eastAsia="Times New Roman"/>
          <w:szCs w:val="24"/>
        </w:rPr>
      </w:pPr>
      <w:r>
        <w:rPr>
          <w:rFonts w:eastAsia="Times New Roman"/>
          <w:szCs w:val="24"/>
        </w:rPr>
        <w:t>Πρώτον, ξέρετε ότι η εξ αποστάσεως εκπαίδευση, κάτι το οποίο σ</w:t>
      </w:r>
      <w:r>
        <w:rPr>
          <w:rFonts w:eastAsia="Times New Roman"/>
          <w:szCs w:val="24"/>
        </w:rPr>
        <w:t>την Ελλάδα το έχει το Ελληνικό Ανοικτό Πανεπιστήμιο, το ΕΑΠ, συμβαδίζει με την εξέλιξη της τεχνολογίας. Εκείνο, όμως, που έχει σημασία στις μέρες μας είναι πως οτιδήποτε επιτρέπει η τεχνολογία δεν είναι υποχρεωτικά και εξ αποστάσεως εκπαίδευση. Ελπίζω να τ</w:t>
      </w:r>
      <w:r>
        <w:rPr>
          <w:rFonts w:eastAsia="Times New Roman"/>
          <w:szCs w:val="24"/>
        </w:rPr>
        <w:t xml:space="preserve">ο καταλαβαίνετε. Είναι τα </w:t>
      </w:r>
      <w:r>
        <w:rPr>
          <w:rFonts w:eastAsia="Times New Roman"/>
          <w:szCs w:val="24"/>
          <w:lang w:val="en-US"/>
        </w:rPr>
        <w:t>MOOCS</w:t>
      </w:r>
      <w:r w:rsidRPr="005F5C49">
        <w:rPr>
          <w:rFonts w:eastAsia="Times New Roman"/>
          <w:szCs w:val="24"/>
        </w:rPr>
        <w:t xml:space="preserve">, </w:t>
      </w:r>
      <w:r>
        <w:rPr>
          <w:rFonts w:eastAsia="Times New Roman"/>
          <w:szCs w:val="24"/>
        </w:rPr>
        <w:t xml:space="preserve">τα λεγόμενα </w:t>
      </w:r>
      <w:r>
        <w:rPr>
          <w:rFonts w:eastAsia="Times New Roman"/>
          <w:szCs w:val="24"/>
        </w:rPr>
        <w:t>«</w:t>
      </w:r>
      <w:r>
        <w:rPr>
          <w:rFonts w:eastAsia="Times New Roman"/>
          <w:szCs w:val="24"/>
          <w:lang w:val="en-US"/>
        </w:rPr>
        <w:t>Massive</w:t>
      </w:r>
      <w:r w:rsidRPr="005F5C49">
        <w:rPr>
          <w:rFonts w:eastAsia="Times New Roman"/>
          <w:szCs w:val="24"/>
        </w:rPr>
        <w:t xml:space="preserve"> </w:t>
      </w:r>
      <w:r>
        <w:rPr>
          <w:rFonts w:eastAsia="Times New Roman"/>
          <w:szCs w:val="24"/>
          <w:lang w:val="en-US"/>
        </w:rPr>
        <w:t>Online</w:t>
      </w:r>
      <w:r w:rsidRPr="005F5C49">
        <w:rPr>
          <w:rFonts w:eastAsia="Times New Roman"/>
          <w:szCs w:val="24"/>
        </w:rPr>
        <w:t xml:space="preserve"> </w:t>
      </w:r>
      <w:r>
        <w:rPr>
          <w:rFonts w:eastAsia="Times New Roman"/>
          <w:szCs w:val="24"/>
          <w:lang w:val="en-US"/>
        </w:rPr>
        <w:t>Open</w:t>
      </w:r>
      <w:r w:rsidRPr="005F5C49">
        <w:rPr>
          <w:rFonts w:eastAsia="Times New Roman"/>
          <w:szCs w:val="24"/>
        </w:rPr>
        <w:t xml:space="preserve"> </w:t>
      </w:r>
      <w:r>
        <w:rPr>
          <w:rFonts w:eastAsia="Times New Roman"/>
          <w:szCs w:val="24"/>
          <w:lang w:val="en-US"/>
        </w:rPr>
        <w:t>Courses</w:t>
      </w:r>
      <w:r>
        <w:rPr>
          <w:rFonts w:eastAsia="Times New Roman"/>
          <w:szCs w:val="24"/>
        </w:rPr>
        <w:t>»</w:t>
      </w:r>
      <w:r w:rsidRPr="005F5C49">
        <w:rPr>
          <w:rFonts w:eastAsia="Times New Roman"/>
          <w:szCs w:val="24"/>
        </w:rPr>
        <w:t xml:space="preserve">, </w:t>
      </w:r>
      <w:r>
        <w:rPr>
          <w:rFonts w:eastAsia="Times New Roman"/>
          <w:szCs w:val="24"/>
        </w:rPr>
        <w:t xml:space="preserve">τα οποία δεν είναι εξ αποστάσεως. </w:t>
      </w:r>
    </w:p>
    <w:p w14:paraId="31827B96" w14:textId="77777777" w:rsidR="00B16615" w:rsidRDefault="00FE494E">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Το ουσιαστικό εξ αποστάσεως είναι οι δυνατότητες </w:t>
      </w:r>
      <w:proofErr w:type="spellStart"/>
      <w:r>
        <w:rPr>
          <w:rFonts w:eastAsia="Times New Roman"/>
          <w:szCs w:val="24"/>
        </w:rPr>
        <w:t>διαδραστικότητας</w:t>
      </w:r>
      <w:proofErr w:type="spellEnd"/>
      <w:r>
        <w:rPr>
          <w:rFonts w:eastAsia="Times New Roman"/>
          <w:szCs w:val="24"/>
        </w:rPr>
        <w:t xml:space="preserve">, δηλαδή είτε μέσω της τεχνολογίας -το </w:t>
      </w:r>
      <w:r>
        <w:rPr>
          <w:rFonts w:eastAsia="Times New Roman"/>
          <w:szCs w:val="24"/>
          <w:lang w:val="en-US"/>
        </w:rPr>
        <w:t>Skype</w:t>
      </w:r>
      <w:r>
        <w:rPr>
          <w:rFonts w:eastAsia="Times New Roman"/>
          <w:szCs w:val="24"/>
        </w:rPr>
        <w:t>, παραδείγματος χάρ</w:t>
      </w:r>
      <w:r>
        <w:rPr>
          <w:rFonts w:eastAsia="Times New Roman"/>
          <w:szCs w:val="24"/>
        </w:rPr>
        <w:t>ιν</w:t>
      </w:r>
      <w:r>
        <w:rPr>
          <w:rFonts w:eastAsia="Times New Roman"/>
          <w:szCs w:val="24"/>
        </w:rPr>
        <w:t xml:space="preserve">, είναι μια </w:t>
      </w:r>
      <w:r>
        <w:rPr>
          <w:rFonts w:eastAsia="Times New Roman"/>
          <w:szCs w:val="24"/>
        </w:rPr>
        <w:t xml:space="preserve">απλή, ας πούμε, απάντηση σ’ </w:t>
      </w:r>
      <w:r>
        <w:rPr>
          <w:rFonts w:eastAsia="Times New Roman"/>
          <w:szCs w:val="24"/>
        </w:rPr>
        <w:lastRenderedPageBreak/>
        <w:t>αυτό- ή το γεγονός ότι βρίσκεται κανείς με τους καθηγητές μια φορά τον μήνα ή τον ενάμιση μήνα.</w:t>
      </w:r>
    </w:p>
    <w:p w14:paraId="31827B97" w14:textId="77777777" w:rsidR="00B16615" w:rsidRDefault="00FE494E">
      <w:pPr>
        <w:tabs>
          <w:tab w:val="left" w:pos="709"/>
          <w:tab w:val="center" w:pos="4753"/>
        </w:tabs>
        <w:spacing w:line="600" w:lineRule="auto"/>
        <w:ind w:firstLine="709"/>
        <w:contextualSpacing/>
        <w:jc w:val="both"/>
        <w:rPr>
          <w:rFonts w:eastAsia="Times New Roman"/>
          <w:szCs w:val="24"/>
        </w:rPr>
      </w:pPr>
      <w:r>
        <w:rPr>
          <w:rFonts w:eastAsia="Times New Roman"/>
          <w:szCs w:val="24"/>
        </w:rPr>
        <w:t>Εκείνο, όμως, που έχει τεράστια σημασία είναι να δούμε ποιες είναι οι διεθνείς και ευρωπαϊκές τάσεις σήμερα. Οι διεθνείς και ευρωπαϊ</w:t>
      </w:r>
      <w:r>
        <w:rPr>
          <w:rFonts w:eastAsia="Times New Roman"/>
          <w:szCs w:val="24"/>
        </w:rPr>
        <w:t>κές τάσεις είναι η σύγκλιση των παραδοσιακών μεθόδων με την εξ αποστάσεως διδασκαλία, είναι τα υβριδικά σχήματα. Σήμερα η μεγαλύτερη πρωτοβουλία που λαμβάνεται στην Ευρώπη είναι η δημιουργία νέων ευρωπαϊκών πανεπιστημίων</w:t>
      </w:r>
      <w:r>
        <w:rPr>
          <w:rFonts w:eastAsia="Times New Roman"/>
          <w:szCs w:val="24"/>
        </w:rPr>
        <w:t>,</w:t>
      </w:r>
      <w:r>
        <w:rPr>
          <w:rFonts w:eastAsia="Times New Roman"/>
          <w:szCs w:val="24"/>
        </w:rPr>
        <w:t xml:space="preserve"> που δεν έχουν αποκλειστική αναφορά</w:t>
      </w:r>
      <w:r>
        <w:rPr>
          <w:rFonts w:eastAsia="Times New Roman"/>
          <w:szCs w:val="24"/>
        </w:rPr>
        <w:t xml:space="preserve"> στη </w:t>
      </w:r>
      <w:proofErr w:type="spellStart"/>
      <w:r>
        <w:rPr>
          <w:rFonts w:eastAsia="Times New Roman"/>
          <w:szCs w:val="24"/>
        </w:rPr>
        <w:t>χωρικότητα</w:t>
      </w:r>
      <w:proofErr w:type="spellEnd"/>
      <w:r>
        <w:rPr>
          <w:rFonts w:eastAsia="Times New Roman"/>
          <w:szCs w:val="24"/>
        </w:rPr>
        <w:t xml:space="preserve">. </w:t>
      </w:r>
    </w:p>
    <w:p w14:paraId="31827B98" w14:textId="77777777" w:rsidR="00B16615" w:rsidRDefault="00FE494E">
      <w:pPr>
        <w:tabs>
          <w:tab w:val="left" w:pos="709"/>
          <w:tab w:val="center" w:pos="4753"/>
        </w:tabs>
        <w:spacing w:line="600" w:lineRule="auto"/>
        <w:ind w:firstLine="709"/>
        <w:contextualSpacing/>
        <w:jc w:val="both"/>
        <w:rPr>
          <w:rFonts w:eastAsia="Times New Roman"/>
          <w:szCs w:val="24"/>
        </w:rPr>
      </w:pPr>
      <w:r>
        <w:rPr>
          <w:rFonts w:eastAsia="Times New Roman"/>
          <w:szCs w:val="24"/>
        </w:rPr>
        <w:t>Η Ευρωπαϊκή Ένωση επενδύει δισεκατομμύρια γι’ αυτό το εγχείρημα όπου, παραδείγματος χάρ</w:t>
      </w:r>
      <w:r>
        <w:rPr>
          <w:rFonts w:eastAsia="Times New Roman"/>
          <w:szCs w:val="24"/>
        </w:rPr>
        <w:t>ιν</w:t>
      </w:r>
      <w:r>
        <w:rPr>
          <w:rFonts w:eastAsia="Times New Roman"/>
          <w:szCs w:val="24"/>
        </w:rPr>
        <w:t>, πανεπιστήμιο της Ρώμης, πανεπιστήμιο του Μονάχου και πανεπιστήμιο της Κοπεγχάγης θα δίνουν ενιαία πτυχία. Εδώ, λοιπόν, θα υπάρχει ένα αλληλοσυμπληρ</w:t>
      </w:r>
      <w:r>
        <w:rPr>
          <w:rFonts w:eastAsia="Times New Roman"/>
          <w:szCs w:val="24"/>
        </w:rPr>
        <w:t xml:space="preserve">ωνόμενο καθεστώς των παραδοσιακών μεθόδων και των εξ αποστάσεως. Βέβαια, δεν είναι μόνο θέμα μεθοδολογίας. Είναι και θέμα περιεχομένου, αλλά αυτό θα δημιουργήσει μια νέα κουλτούρα εκπαίδευσης. </w:t>
      </w:r>
    </w:p>
    <w:p w14:paraId="31827B99" w14:textId="77777777" w:rsidR="00B16615" w:rsidRDefault="00FE494E">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Ξέρετε, αν δείτε τα μεγάλα πανεπιστήμια που κάθε φορά τα αναφέ</w:t>
      </w:r>
      <w:r>
        <w:rPr>
          <w:rFonts w:eastAsia="Times New Roman"/>
          <w:szCs w:val="24"/>
        </w:rPr>
        <w:t xml:space="preserve">ρουμε εδώ για να τα αντιγράφουμε, </w:t>
      </w:r>
      <w:r>
        <w:rPr>
          <w:rFonts w:eastAsia="Times New Roman"/>
          <w:szCs w:val="24"/>
        </w:rPr>
        <w:t>όπως,</w:t>
      </w:r>
      <w:r>
        <w:rPr>
          <w:rFonts w:eastAsia="Times New Roman"/>
          <w:szCs w:val="24"/>
        </w:rPr>
        <w:t xml:space="preserve"> παραδείγματος χάρ</w:t>
      </w:r>
      <w:r>
        <w:rPr>
          <w:rFonts w:eastAsia="Times New Roman"/>
          <w:szCs w:val="24"/>
        </w:rPr>
        <w:t>ιν</w:t>
      </w:r>
      <w:r>
        <w:rPr>
          <w:rFonts w:eastAsia="Times New Roman"/>
          <w:szCs w:val="24"/>
        </w:rPr>
        <w:t>,</w:t>
      </w:r>
      <w:r>
        <w:rPr>
          <w:rFonts w:eastAsia="Times New Roman"/>
          <w:szCs w:val="24"/>
        </w:rPr>
        <w:t xml:space="preserve"> είναι το Χάρβαρντ, όπως είναι η </w:t>
      </w:r>
      <w:proofErr w:type="spellStart"/>
      <w:r>
        <w:rPr>
          <w:rFonts w:eastAsia="Times New Roman"/>
          <w:szCs w:val="24"/>
        </w:rPr>
        <w:t>Σορβόνη</w:t>
      </w:r>
      <w:proofErr w:type="spellEnd"/>
      <w:r>
        <w:rPr>
          <w:rFonts w:eastAsia="Times New Roman"/>
          <w:szCs w:val="24"/>
        </w:rPr>
        <w:t>, αυτά έχουν τέτοιου είδους μεθόδους, αλλά έχουμε και στην Ελλάδα.</w:t>
      </w:r>
    </w:p>
    <w:p w14:paraId="31827B9A"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Το ΙΤΕ μαζί με τις Πανεπιστημιακές Εκδόσεις Κρήτης</w:t>
      </w:r>
      <w:r>
        <w:rPr>
          <w:rFonts w:eastAsia="Times New Roman" w:cs="Times New Roman"/>
          <w:szCs w:val="24"/>
        </w:rPr>
        <w:t>,</w:t>
      </w:r>
      <w:r>
        <w:rPr>
          <w:rFonts w:eastAsia="Times New Roman" w:cs="Times New Roman"/>
          <w:szCs w:val="24"/>
        </w:rPr>
        <w:t xml:space="preserve"> που δεν είναι μία εμπορική εταιρεία, </w:t>
      </w:r>
      <w:r>
        <w:rPr>
          <w:rFonts w:eastAsia="Times New Roman" w:cs="Times New Roman"/>
          <w:szCs w:val="24"/>
        </w:rPr>
        <w:t>έχουν εξαιρετικές τέτοιες μεθόδους, όπως επίσης και πολλά μεταπτυχιακά προγράμματα σπουδών.</w:t>
      </w:r>
    </w:p>
    <w:p w14:paraId="31827B9B"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Λέμε, λοιπόν, ότι τέτοιου είδους τάσεις πρέπει να μπουν και στη χώρα μας. Πρέπει η εξ αποστάσεως να μπολιαστεί με τις παραδοσιακές μεθόδους και αντίστροφα. Και πρέπ</w:t>
      </w:r>
      <w:r>
        <w:rPr>
          <w:rFonts w:eastAsia="Times New Roman" w:cs="Times New Roman"/>
          <w:szCs w:val="24"/>
        </w:rPr>
        <w:t>ει να συνειδητοποιήσουμε ότι σε όλο τον κόσμο κλείνει ένας ιστορικός κύκλος για εκείνους τους θεσμούς που αποκλειστικά προσφέρουν εξ αποστάσεως εκπαίδευση.</w:t>
      </w:r>
    </w:p>
    <w:p w14:paraId="31827B9C"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Στη χώρα μας το ΕΑΠ, το Ελληνικό Ανοι</w:t>
      </w:r>
      <w:r>
        <w:rPr>
          <w:rFonts w:eastAsia="Times New Roman" w:cs="Times New Roman"/>
          <w:szCs w:val="24"/>
        </w:rPr>
        <w:t>κ</w:t>
      </w:r>
      <w:r>
        <w:rPr>
          <w:rFonts w:eastAsia="Times New Roman" w:cs="Times New Roman"/>
          <w:szCs w:val="24"/>
        </w:rPr>
        <w:t>τό Πανεπιστήμιο</w:t>
      </w:r>
      <w:r>
        <w:rPr>
          <w:rFonts w:eastAsia="Times New Roman" w:cs="Times New Roman"/>
          <w:szCs w:val="24"/>
        </w:rPr>
        <w:t>,</w:t>
      </w:r>
      <w:r>
        <w:rPr>
          <w:rFonts w:eastAsia="Times New Roman" w:cs="Times New Roman"/>
          <w:szCs w:val="24"/>
        </w:rPr>
        <w:t xml:space="preserve"> είναι από τους πιο πετυχημένους θεσμούς. Θα ή</w:t>
      </w:r>
      <w:r>
        <w:rPr>
          <w:rFonts w:eastAsia="Times New Roman" w:cs="Times New Roman"/>
          <w:szCs w:val="24"/>
        </w:rPr>
        <w:t xml:space="preserve">ταν ανόητο για μία κυβέρνηση να θέλει να τον υπονομεύσει. Αυτό δεν χρειάζεται ιδιαίτερες γνώσεις για να το καταλάβει κανείς. Το ερώτημα, </w:t>
      </w:r>
      <w:r>
        <w:rPr>
          <w:rFonts w:eastAsia="Times New Roman" w:cs="Times New Roman"/>
          <w:szCs w:val="24"/>
        </w:rPr>
        <w:lastRenderedPageBreak/>
        <w:t>όμως, είναι: Έχουμε δυνατότητες αναβάθμισης; Η σημερινή κατάσταση είναι μία κατάσταση που οδηγεί σε ένα θετικό, σύγχρον</w:t>
      </w:r>
      <w:r>
        <w:rPr>
          <w:rFonts w:eastAsia="Times New Roman" w:cs="Times New Roman"/>
          <w:szCs w:val="24"/>
        </w:rPr>
        <w:t>ο παιδαγωγικά</w:t>
      </w:r>
      <w:r>
        <w:rPr>
          <w:rFonts w:eastAsia="Times New Roman" w:cs="Times New Roman"/>
          <w:szCs w:val="24"/>
        </w:rPr>
        <w:t>,</w:t>
      </w:r>
      <w:r>
        <w:rPr>
          <w:rFonts w:eastAsia="Times New Roman" w:cs="Times New Roman"/>
          <w:szCs w:val="24"/>
        </w:rPr>
        <w:t xml:space="preserve"> αναβαθμισμένο μέλλον; Η απάντηση είναι ότι</w:t>
      </w:r>
      <w:r>
        <w:rPr>
          <w:rFonts w:eastAsia="Times New Roman" w:cs="Times New Roman"/>
          <w:szCs w:val="24"/>
        </w:rPr>
        <w:t>,</w:t>
      </w:r>
      <w:r>
        <w:rPr>
          <w:rFonts w:eastAsia="Times New Roman" w:cs="Times New Roman"/>
          <w:szCs w:val="24"/>
        </w:rPr>
        <w:t xml:space="preserve"> έτσι όπως είναι, όχι. </w:t>
      </w:r>
    </w:p>
    <w:p w14:paraId="31827B9D"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Εμείς, λοιπόν, τι λέμε; Προτείνουμε την ίδρυση στην Πάτρα ενός δεύτερου πανεπιστημίου. Σε αυτό το πανεπιστήμιο θα πάει η δομή του ΕΑΠ ως έχει και θα έχει και παραδοσιακά τμήμ</w:t>
      </w:r>
      <w:r>
        <w:rPr>
          <w:rFonts w:eastAsia="Times New Roman" w:cs="Times New Roman"/>
          <w:szCs w:val="24"/>
        </w:rPr>
        <w:t>ατα. Αυτή η δομή του ΕΑΠ θα μπορέσει να αναβαθμιστεί όχι μόνο μέσω συνεργειών, αλλά και μέσω των δυνατοτήτων που θα έχει ένα πολύ μεγαλύτερο πανεπιστήμιο. Αυτή είναι η λογική. Τα μέλη ΔΕΠ, οι καθηγητές του Ανοι</w:t>
      </w:r>
      <w:r>
        <w:rPr>
          <w:rFonts w:eastAsia="Times New Roman" w:cs="Times New Roman"/>
          <w:szCs w:val="24"/>
        </w:rPr>
        <w:t>κ</w:t>
      </w:r>
      <w:r>
        <w:rPr>
          <w:rFonts w:eastAsia="Times New Roman" w:cs="Times New Roman"/>
          <w:szCs w:val="24"/>
        </w:rPr>
        <w:t>τού Πανεπιστημίου θα μείνουν σε αυτή τη δομή.</w:t>
      </w:r>
      <w:r>
        <w:rPr>
          <w:rFonts w:eastAsia="Times New Roman" w:cs="Times New Roman"/>
          <w:szCs w:val="24"/>
        </w:rPr>
        <w:t xml:space="preserve"> Δεν θα πάνε πουθενά αλλού. Θα συνεχίσουν να κάνουν την ίδια δουλειά. </w:t>
      </w:r>
    </w:p>
    <w:p w14:paraId="31827B9E" w14:textId="77777777" w:rsidR="00B16615" w:rsidRDefault="00FE494E">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Τα υπόλοιπα στη δευτερολογία, κύριε Υπουργέ.</w:t>
      </w:r>
    </w:p>
    <w:p w14:paraId="31827B9F"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Ωραία. Σταματάω και συνεχίζουμε.</w:t>
      </w:r>
    </w:p>
    <w:p w14:paraId="31827BA0"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lastRenderedPageBreak/>
        <w:t>Ευχα</w:t>
      </w:r>
      <w:r>
        <w:rPr>
          <w:rFonts w:eastAsia="Times New Roman" w:cs="Times New Roman"/>
          <w:szCs w:val="24"/>
        </w:rPr>
        <w:t>ριστώ.</w:t>
      </w:r>
    </w:p>
    <w:p w14:paraId="31827BA1"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Κύριε Υπουργέ…</w:t>
      </w:r>
    </w:p>
    <w:p w14:paraId="31827BA2" w14:textId="77777777" w:rsidR="00B16615" w:rsidRDefault="00FE494E">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Εδώ ή θα κάνετε επίκαιρες επερωτήσεις ή επίκαιρη ερώτηση. Σας αφήνω διπλό χρόνο, γιατί είναι μόνο τέσσερις σήμερα. Εάν είχε δεκαπέντε</w:t>
      </w:r>
      <w:r>
        <w:rPr>
          <w:rFonts w:eastAsia="Times New Roman"/>
          <w:bCs/>
          <w:szCs w:val="24"/>
        </w:rPr>
        <w:t>,</w:t>
      </w:r>
      <w:r>
        <w:rPr>
          <w:rFonts w:eastAsia="Times New Roman"/>
          <w:bCs/>
          <w:szCs w:val="24"/>
        </w:rPr>
        <w:t xml:space="preserve"> όπως χθες, θα είχα διακόψει και Υπουργούς και Βουλευτές πολύ νωρίτερα.</w:t>
      </w:r>
    </w:p>
    <w:p w14:paraId="31827BA3" w14:textId="77777777" w:rsidR="00B16615" w:rsidRDefault="00FE494E">
      <w:pPr>
        <w:spacing w:line="600" w:lineRule="auto"/>
        <w:ind w:firstLine="720"/>
        <w:jc w:val="both"/>
        <w:rPr>
          <w:rFonts w:eastAsia="Times New Roman"/>
          <w:bCs/>
          <w:szCs w:val="24"/>
        </w:rPr>
      </w:pPr>
      <w:r>
        <w:rPr>
          <w:rFonts w:eastAsia="Times New Roman"/>
          <w:bCs/>
          <w:szCs w:val="24"/>
        </w:rPr>
        <w:t>Ολοκληρώστε, κύριε Υπουργέ, για ένα λεπτό</w:t>
      </w:r>
      <w:r>
        <w:rPr>
          <w:rFonts w:eastAsia="Times New Roman"/>
          <w:bCs/>
          <w:szCs w:val="24"/>
        </w:rPr>
        <w:t>,</w:t>
      </w:r>
      <w:r>
        <w:rPr>
          <w:rFonts w:eastAsia="Times New Roman"/>
          <w:bCs/>
          <w:szCs w:val="24"/>
        </w:rPr>
        <w:t xml:space="preserve"> για να μην τον αφήσουμε </w:t>
      </w:r>
      <w:proofErr w:type="spellStart"/>
      <w:r>
        <w:rPr>
          <w:rFonts w:eastAsia="Times New Roman"/>
          <w:bCs/>
          <w:szCs w:val="24"/>
        </w:rPr>
        <w:t>παραπονούμενο</w:t>
      </w:r>
      <w:proofErr w:type="spellEnd"/>
      <w:r>
        <w:rPr>
          <w:rFonts w:eastAsia="Times New Roman"/>
          <w:bCs/>
          <w:szCs w:val="24"/>
        </w:rPr>
        <w:t xml:space="preserve"> ότι δεν άκουσε την απάντηση.</w:t>
      </w:r>
    </w:p>
    <w:p w14:paraId="31827BA4" w14:textId="77777777" w:rsidR="00B16615" w:rsidRDefault="00FE494E">
      <w:pPr>
        <w:spacing w:line="600" w:lineRule="auto"/>
        <w:ind w:firstLine="720"/>
        <w:jc w:val="both"/>
        <w:rPr>
          <w:rFonts w:eastAsia="Times New Roman"/>
          <w:bCs/>
          <w:szCs w:val="24"/>
        </w:rPr>
      </w:pPr>
      <w:r>
        <w:rPr>
          <w:rFonts w:eastAsia="Times New Roman"/>
          <w:bCs/>
          <w:szCs w:val="24"/>
        </w:rPr>
        <w:t>Συνεχίστε</w:t>
      </w:r>
      <w:r>
        <w:rPr>
          <w:rFonts w:eastAsia="Times New Roman"/>
          <w:bCs/>
          <w:szCs w:val="24"/>
        </w:rPr>
        <w:t>,</w:t>
      </w:r>
      <w:r>
        <w:rPr>
          <w:rFonts w:eastAsia="Times New Roman"/>
          <w:bCs/>
          <w:szCs w:val="24"/>
        </w:rPr>
        <w:t xml:space="preserve"> παρακαλώ</w:t>
      </w:r>
      <w:r>
        <w:rPr>
          <w:rFonts w:eastAsia="Times New Roman"/>
          <w:bCs/>
          <w:szCs w:val="24"/>
        </w:rPr>
        <w:t>,</w:t>
      </w:r>
      <w:r>
        <w:rPr>
          <w:rFonts w:eastAsia="Times New Roman"/>
          <w:bCs/>
          <w:szCs w:val="24"/>
        </w:rPr>
        <w:t xml:space="preserve"> για ένα λεπτό.</w:t>
      </w:r>
    </w:p>
    <w:p w14:paraId="31827BA5"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w:t>
      </w:r>
      <w:r>
        <w:rPr>
          <w:rFonts w:eastAsia="Times New Roman" w:cs="Times New Roman"/>
          <w:b/>
          <w:szCs w:val="24"/>
        </w:rPr>
        <w:t>ίας, Έρευνας και Θρησκευμάτων):</w:t>
      </w:r>
      <w:r>
        <w:rPr>
          <w:rFonts w:eastAsia="Times New Roman" w:cs="Times New Roman"/>
          <w:szCs w:val="24"/>
        </w:rPr>
        <w:t xml:space="preserve"> Μα, έχω την αίσθηση ότι απαντάω συνέχεια σε αυτά που ρώτησε ο συνάδελφος.</w:t>
      </w:r>
    </w:p>
    <w:p w14:paraId="31827BA6" w14:textId="77777777" w:rsidR="00B16615" w:rsidRDefault="00FE494E">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Σε αυτό που ρώτησε τώρα…</w:t>
      </w:r>
    </w:p>
    <w:p w14:paraId="31827BA7"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άκουσα τι ρώτησε.</w:t>
      </w:r>
    </w:p>
    <w:p w14:paraId="31827BA8"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ΚΑΤΣΑΝΙΩΤΗΣ: </w:t>
      </w:r>
      <w:r>
        <w:rPr>
          <w:rFonts w:eastAsia="Times New Roman" w:cs="Times New Roman"/>
          <w:szCs w:val="24"/>
        </w:rPr>
        <w:t>Όλο το ΤΕΙ ή το μισό ΤΕΙ;</w:t>
      </w:r>
    </w:p>
    <w:p w14:paraId="31827BA9"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Αυτό θα σας το πω στη συνέχεια, γιατί πρέπει να καταλάβετε τη συνολική μας λογική προσέγγισης στο Ελληνικό Ανοι</w:t>
      </w:r>
      <w:r>
        <w:rPr>
          <w:rFonts w:eastAsia="Times New Roman" w:cs="Times New Roman"/>
          <w:szCs w:val="24"/>
        </w:rPr>
        <w:t>κ</w:t>
      </w:r>
      <w:r>
        <w:rPr>
          <w:rFonts w:eastAsia="Times New Roman" w:cs="Times New Roman"/>
          <w:szCs w:val="24"/>
        </w:rPr>
        <w:t>τό Πανεπιστήμιο. Για το ΤΕΙ</w:t>
      </w:r>
      <w:r>
        <w:rPr>
          <w:rFonts w:eastAsia="Times New Roman" w:cs="Times New Roman"/>
          <w:szCs w:val="24"/>
        </w:rPr>
        <w:t xml:space="preserve"> θα σας πω μετά. Για την ώρα μείναμε στο ότι τα μέλη ΔΕΠ θα μπορούν να συνεχίσουν να κάνουν αυτό που κάνουν.</w:t>
      </w:r>
    </w:p>
    <w:p w14:paraId="31827BAA" w14:textId="77777777" w:rsidR="00B16615" w:rsidRDefault="00FE494E">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Τον λόγο έχει ο κ. </w:t>
      </w:r>
      <w:proofErr w:type="spellStart"/>
      <w:r>
        <w:rPr>
          <w:rFonts w:eastAsia="Times New Roman"/>
          <w:bCs/>
          <w:szCs w:val="24"/>
        </w:rPr>
        <w:t>Κατσανιώτης</w:t>
      </w:r>
      <w:proofErr w:type="spellEnd"/>
      <w:r>
        <w:rPr>
          <w:rFonts w:eastAsia="Times New Roman"/>
          <w:bCs/>
          <w:szCs w:val="24"/>
        </w:rPr>
        <w:t>.</w:t>
      </w:r>
    </w:p>
    <w:p w14:paraId="31827BAB"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Κύριε Υπουργέ, μια και μιλάμε για το ποιος είναι διαβασμένος </w:t>
      </w:r>
      <w:r>
        <w:rPr>
          <w:rFonts w:eastAsia="Times New Roman" w:cs="Times New Roman"/>
          <w:szCs w:val="24"/>
        </w:rPr>
        <w:t>και ποιος είναι αδιάβαστος, έχω εδώ «αδιάβαστους» -είναι όλοι «αδιάβαστοι»- κοσμήτορες του Ανοι</w:t>
      </w:r>
      <w:r>
        <w:rPr>
          <w:rFonts w:eastAsia="Times New Roman" w:cs="Times New Roman"/>
          <w:szCs w:val="24"/>
        </w:rPr>
        <w:t>κ</w:t>
      </w:r>
      <w:r>
        <w:rPr>
          <w:rFonts w:eastAsia="Times New Roman" w:cs="Times New Roman"/>
          <w:szCs w:val="24"/>
        </w:rPr>
        <w:t>τού Πανεπιστημίου και θα το καταθέσω στα Πρακτικά…</w:t>
      </w:r>
    </w:p>
    <w:p w14:paraId="31827BAC" w14:textId="77777777" w:rsidR="00B16615" w:rsidRDefault="00FE494E">
      <w:pPr>
        <w:spacing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Βουλευτής κ. </w:t>
      </w:r>
      <w:r>
        <w:rPr>
          <w:rFonts w:eastAsia="Times New Roman"/>
          <w:bCs/>
          <w:szCs w:val="24"/>
        </w:rPr>
        <w:t xml:space="preserve">Ανδρέας </w:t>
      </w:r>
      <w:proofErr w:type="spellStart"/>
      <w:r>
        <w:rPr>
          <w:rFonts w:eastAsia="Times New Roman"/>
          <w:bCs/>
          <w:szCs w:val="24"/>
        </w:rPr>
        <w:t>Κατσανιώτης</w:t>
      </w:r>
      <w:proofErr w:type="spellEnd"/>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w:t>
      </w:r>
      <w:r>
        <w:rPr>
          <w:rFonts w:eastAsia="Times New Roman"/>
          <w:bCs/>
          <w:szCs w:val="24"/>
        </w:rPr>
        <w:t>τα προαναφερθέντα έγγραφα, τα ο</w:t>
      </w:r>
      <w:r>
        <w:rPr>
          <w:rFonts w:eastAsia="Times New Roman"/>
          <w:bCs/>
          <w:szCs w:val="24"/>
        </w:rPr>
        <w:t>ποία βρίσκονται</w:t>
      </w:r>
      <w:r w:rsidRPr="00663D20">
        <w:rPr>
          <w:rFonts w:eastAsia="Times New Roman"/>
          <w:bCs/>
          <w:szCs w:val="24"/>
        </w:rPr>
        <w:t xml:space="preserve"> στο </w:t>
      </w:r>
      <w:r>
        <w:rPr>
          <w:rFonts w:eastAsia="Times New Roman"/>
          <w:bCs/>
          <w:szCs w:val="24"/>
        </w:rPr>
        <w:t>α</w:t>
      </w:r>
      <w:r w:rsidRPr="00663D20">
        <w:rPr>
          <w:rFonts w:eastAsia="Times New Roman"/>
          <w:bCs/>
          <w:szCs w:val="24"/>
        </w:rPr>
        <w:t>ρχείο του Τμήματος Γραμματείας της Διεύθυνσης Στενογραφίας και Πρακτικών της Βουλής)</w:t>
      </w:r>
    </w:p>
    <w:p w14:paraId="31827BAD" w14:textId="77777777" w:rsidR="00B16615" w:rsidRDefault="00FE494E">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Υποθέτω ότι η λέξη «αδιάβαστοι» είναι εντός εισαγωγικών.</w:t>
      </w:r>
    </w:p>
    <w:p w14:paraId="31827BAE"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Έτσι είπε και για εμένα.</w:t>
      </w:r>
    </w:p>
    <w:p w14:paraId="31827BAF" w14:textId="77777777" w:rsidR="00B16615" w:rsidRDefault="00FE494E">
      <w:pPr>
        <w:spacing w:line="600" w:lineRule="auto"/>
        <w:ind w:firstLine="720"/>
        <w:jc w:val="both"/>
        <w:rPr>
          <w:rFonts w:eastAsia="Times New Roman"/>
          <w:bCs/>
          <w:szCs w:val="24"/>
        </w:rPr>
      </w:pPr>
      <w:r>
        <w:rPr>
          <w:rFonts w:eastAsia="Times New Roman"/>
          <w:b/>
          <w:bCs/>
          <w:szCs w:val="24"/>
        </w:rPr>
        <w:t>ΠΡΟΕΔΡΕΥΩΝ (Νι</w:t>
      </w:r>
      <w:r>
        <w:rPr>
          <w:rFonts w:eastAsia="Times New Roman"/>
          <w:b/>
          <w:bCs/>
          <w:szCs w:val="24"/>
        </w:rPr>
        <w:t xml:space="preserve">κήτας Κακλαμάνης): </w:t>
      </w:r>
      <w:r>
        <w:rPr>
          <w:rFonts w:eastAsia="Times New Roman"/>
          <w:bCs/>
          <w:szCs w:val="24"/>
        </w:rPr>
        <w:t>Για τα Πρακτικά το λέω.</w:t>
      </w:r>
    </w:p>
    <w:p w14:paraId="31827BB0"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Φυσικά.</w:t>
      </w:r>
    </w:p>
    <w:p w14:paraId="31827BB1"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Οι «αδιάβαστοι» κοσμήτορες αναφέρουν τα δέκα </w:t>
      </w:r>
      <w:r>
        <w:rPr>
          <w:rFonts w:eastAsia="Times New Roman" w:cs="Times New Roman"/>
          <w:szCs w:val="24"/>
        </w:rPr>
        <w:t>Α</w:t>
      </w:r>
      <w:r>
        <w:rPr>
          <w:rFonts w:eastAsia="Times New Roman" w:cs="Times New Roman"/>
          <w:szCs w:val="24"/>
        </w:rPr>
        <w:t>νοι</w:t>
      </w:r>
      <w:r>
        <w:rPr>
          <w:rFonts w:eastAsia="Times New Roman" w:cs="Times New Roman"/>
          <w:szCs w:val="24"/>
        </w:rPr>
        <w:t>κ</w:t>
      </w:r>
      <w:r>
        <w:rPr>
          <w:rFonts w:eastAsia="Times New Roman" w:cs="Times New Roman"/>
          <w:szCs w:val="24"/>
        </w:rPr>
        <w:t xml:space="preserve">τά </w:t>
      </w:r>
      <w:r>
        <w:rPr>
          <w:rFonts w:eastAsia="Times New Roman" w:cs="Times New Roman"/>
          <w:szCs w:val="24"/>
        </w:rPr>
        <w:t>Π</w:t>
      </w:r>
      <w:r>
        <w:rPr>
          <w:rFonts w:eastAsia="Times New Roman" w:cs="Times New Roman"/>
          <w:szCs w:val="24"/>
        </w:rPr>
        <w:t>ανεπιστήμια της Ευρώπης</w:t>
      </w:r>
      <w:r>
        <w:rPr>
          <w:rFonts w:eastAsia="Times New Roman" w:cs="Times New Roman"/>
          <w:szCs w:val="24"/>
        </w:rPr>
        <w:t>,</w:t>
      </w:r>
      <w:r>
        <w:rPr>
          <w:rFonts w:eastAsia="Times New Roman" w:cs="Times New Roman"/>
          <w:szCs w:val="24"/>
        </w:rPr>
        <w:t xml:space="preserve"> τα οποία είναι αντίστοιχα με το Ανοι</w:t>
      </w:r>
      <w:r>
        <w:rPr>
          <w:rFonts w:eastAsia="Times New Roman" w:cs="Times New Roman"/>
          <w:szCs w:val="24"/>
        </w:rPr>
        <w:t>κ</w:t>
      </w:r>
      <w:r>
        <w:rPr>
          <w:rFonts w:eastAsia="Times New Roman" w:cs="Times New Roman"/>
          <w:szCs w:val="24"/>
        </w:rPr>
        <w:t xml:space="preserve">τό Πανεπιστήμιο της Πάτρας. Όλα βασίστηκαν στη λογική του </w:t>
      </w:r>
      <w:r>
        <w:rPr>
          <w:rFonts w:eastAsia="Times New Roman" w:cs="Times New Roman"/>
          <w:szCs w:val="24"/>
          <w:lang w:val="en-US"/>
        </w:rPr>
        <w:t>Open</w:t>
      </w:r>
      <w:r w:rsidRPr="00260A56">
        <w:rPr>
          <w:rFonts w:eastAsia="Times New Roman" w:cs="Times New Roman"/>
          <w:szCs w:val="24"/>
        </w:rPr>
        <w:t xml:space="preserve"> </w:t>
      </w:r>
      <w:r>
        <w:rPr>
          <w:rFonts w:eastAsia="Times New Roman" w:cs="Times New Roman"/>
          <w:szCs w:val="24"/>
          <w:lang w:val="en-US"/>
        </w:rPr>
        <w:t>University</w:t>
      </w:r>
      <w:r>
        <w:rPr>
          <w:rFonts w:eastAsia="Times New Roman" w:cs="Times New Roman"/>
          <w:szCs w:val="24"/>
        </w:rPr>
        <w:t xml:space="preserve"> όταν ξεκίνησαν. Κανένα απ’ αυτά δεν έχει και άλλου τύπου διδασκαλία πέρα από την εξ αποστάσεως.</w:t>
      </w:r>
    </w:p>
    <w:p w14:paraId="31827BB2"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Δεύτερον, εσείς που είστε πολύ διαβασμένος, γιατί δεν ήρθατε από την αρχή, κύριε Υπουργέ, να πείτε ότι το ΕΑΠ θα αναβαθμιστεί, το ΤΕΙ </w:t>
      </w:r>
      <w:r>
        <w:rPr>
          <w:rFonts w:eastAsia="Times New Roman" w:cs="Times New Roman"/>
          <w:szCs w:val="24"/>
        </w:rPr>
        <w:t>Δ</w:t>
      </w:r>
      <w:r>
        <w:rPr>
          <w:rFonts w:eastAsia="Times New Roman" w:cs="Times New Roman"/>
          <w:szCs w:val="24"/>
        </w:rPr>
        <w:t>υτικής Ελλάδας</w:t>
      </w:r>
      <w:r>
        <w:rPr>
          <w:rFonts w:eastAsia="Times New Roman" w:cs="Times New Roman"/>
          <w:szCs w:val="24"/>
        </w:rPr>
        <w:t xml:space="preserve"> θα πάει εκεί; Έπρεπε να μας το εξηγήσετε από την αρχή</w:t>
      </w:r>
      <w:r>
        <w:rPr>
          <w:rFonts w:eastAsia="Times New Roman" w:cs="Times New Roman"/>
          <w:szCs w:val="24"/>
        </w:rPr>
        <w:t>,</w:t>
      </w:r>
      <w:r>
        <w:rPr>
          <w:rFonts w:eastAsia="Times New Roman" w:cs="Times New Roman"/>
          <w:szCs w:val="24"/>
        </w:rPr>
        <w:t xml:space="preserve"> για να δεχτούμε όλοι ότι έχετε έναν σχεδιασμό. Τι κάνατε; Προσπαθήσατε να πάτε και να συγχωνεύσετε το ΤΕΙ </w:t>
      </w:r>
      <w:r>
        <w:rPr>
          <w:rFonts w:eastAsia="Times New Roman" w:cs="Times New Roman"/>
          <w:szCs w:val="24"/>
        </w:rPr>
        <w:t>Δ</w:t>
      </w:r>
      <w:r>
        <w:rPr>
          <w:rFonts w:eastAsia="Times New Roman" w:cs="Times New Roman"/>
          <w:szCs w:val="24"/>
        </w:rPr>
        <w:t xml:space="preserve">υτικής Ελλάδας με το </w:t>
      </w:r>
      <w:r>
        <w:rPr>
          <w:rFonts w:eastAsia="Times New Roman" w:cs="Times New Roman"/>
          <w:szCs w:val="24"/>
        </w:rPr>
        <w:t>Π</w:t>
      </w:r>
      <w:r>
        <w:rPr>
          <w:rFonts w:eastAsia="Times New Roman" w:cs="Times New Roman"/>
          <w:szCs w:val="24"/>
        </w:rPr>
        <w:t xml:space="preserve">ανεπιστήμιο της Πάτρας. Όταν σπάσατε τα μούτρα σας, πήγατε στο </w:t>
      </w:r>
      <w:r>
        <w:rPr>
          <w:rFonts w:eastAsia="Times New Roman" w:cs="Times New Roman"/>
          <w:szCs w:val="24"/>
          <w:lang w:val="en-US"/>
        </w:rPr>
        <w:t>plan</w:t>
      </w:r>
      <w:r w:rsidRPr="00064D87">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w:t>
      </w:r>
      <w:r>
        <w:rPr>
          <w:rFonts w:eastAsia="Times New Roman" w:cs="Times New Roman"/>
          <w:szCs w:val="24"/>
        </w:rPr>
        <w:t xml:space="preserve">Βάλατε </w:t>
      </w:r>
      <w:r>
        <w:rPr>
          <w:rFonts w:eastAsia="Times New Roman" w:cs="Times New Roman"/>
          <w:szCs w:val="24"/>
        </w:rPr>
        <w:lastRenderedPageBreak/>
        <w:t>τον διορισμένο απ’ εσάς Πρόεδρο του ΕΑΠ να το προτείνει και στην ουσία να έχουμε μπροστά μας ένα</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Φρα</w:t>
      </w:r>
      <w:r>
        <w:rPr>
          <w:rFonts w:eastAsia="Times New Roman" w:cs="Times New Roman"/>
          <w:szCs w:val="24"/>
        </w:rPr>
        <w:t>ν</w:t>
      </w:r>
      <w:r>
        <w:rPr>
          <w:rFonts w:eastAsia="Times New Roman" w:cs="Times New Roman"/>
          <w:szCs w:val="24"/>
        </w:rPr>
        <w:t>κενστάιν</w:t>
      </w:r>
      <w:proofErr w:type="spellEnd"/>
      <w:r>
        <w:rPr>
          <w:rFonts w:eastAsia="Times New Roman" w:cs="Times New Roman"/>
          <w:szCs w:val="24"/>
        </w:rPr>
        <w:t>.</w:t>
      </w:r>
    </w:p>
    <w:p w14:paraId="31827BB3"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πολύ σημαντικό να έχει η Πάτρα ένα δεύτερο πανεπιστήμιο. Το ΤΕΙ </w:t>
      </w:r>
      <w:r>
        <w:rPr>
          <w:rFonts w:eastAsia="Times New Roman" w:cs="Times New Roman"/>
          <w:szCs w:val="24"/>
        </w:rPr>
        <w:t>Δ</w:t>
      </w:r>
      <w:r>
        <w:rPr>
          <w:rFonts w:eastAsia="Times New Roman" w:cs="Times New Roman"/>
          <w:szCs w:val="24"/>
        </w:rPr>
        <w:t>υτικής Ελλάδας –σας το είπα και πάλι- κάνει σπουδαί</w:t>
      </w:r>
      <w:r>
        <w:rPr>
          <w:rFonts w:eastAsia="Times New Roman" w:cs="Times New Roman"/>
          <w:szCs w:val="24"/>
        </w:rPr>
        <w:t xml:space="preserve">α δουλειά. </w:t>
      </w:r>
    </w:p>
    <w:p w14:paraId="31827BB4"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Αντί να το έχετε ως τον φτωχό συγγενή, που μία το πάτε από εδώ και μία το πάτε από εκεί, είκοσι χιλιάδες φοιτητές όμηροι</w:t>
      </w:r>
      <w:r>
        <w:rPr>
          <w:rFonts w:eastAsia="Times New Roman" w:cs="Times New Roman"/>
          <w:szCs w:val="24"/>
        </w:rPr>
        <w:t>,</w:t>
      </w:r>
      <w:r>
        <w:rPr>
          <w:rFonts w:eastAsia="Times New Roman" w:cs="Times New Roman"/>
          <w:szCs w:val="24"/>
        </w:rPr>
        <w:t xml:space="preserve"> για να μη μετρήσω τ</w:t>
      </w:r>
      <w:r>
        <w:rPr>
          <w:rFonts w:eastAsia="Times New Roman" w:cs="Times New Roman"/>
          <w:szCs w:val="24"/>
        </w:rPr>
        <w:t>ι</w:t>
      </w:r>
      <w:r>
        <w:rPr>
          <w:rFonts w:eastAsia="Times New Roman" w:cs="Times New Roman"/>
          <w:szCs w:val="24"/>
        </w:rPr>
        <w:t xml:space="preserve">ς χιλιάδες φοιτητών που έχουν αποφοιτήσει, πάρτε μία θαρραλέα θέση. Το ΤΕΙ Δυτικής Ελλάδας μπορεί από </w:t>
      </w:r>
      <w:r>
        <w:rPr>
          <w:rFonts w:eastAsia="Times New Roman" w:cs="Times New Roman"/>
          <w:szCs w:val="24"/>
        </w:rPr>
        <w:t>μόνο του να αναβαθμιστεί και να γίνει το Πανεπιστήμιο Δυτικής Ελλάδας με τεχνολογική κατεύθυνση.</w:t>
      </w:r>
    </w:p>
    <w:p w14:paraId="31827BB5"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Κύριε Υπουργέ, παίζετε με το μέλλον ανθρώπων. Σταματήστε αυτό το παιχνίδι «κόβω κομμάτια», </w:t>
      </w:r>
      <w:proofErr w:type="spellStart"/>
      <w:r>
        <w:rPr>
          <w:rFonts w:eastAsia="Times New Roman" w:cs="Times New Roman"/>
          <w:szCs w:val="24"/>
        </w:rPr>
        <w:t>κοπτοραπτική</w:t>
      </w:r>
      <w:proofErr w:type="spellEnd"/>
      <w:r>
        <w:rPr>
          <w:rFonts w:eastAsia="Times New Roman" w:cs="Times New Roman"/>
          <w:szCs w:val="24"/>
        </w:rPr>
        <w:t xml:space="preserve"> με το μέλλον των νέων παιδιών.</w:t>
      </w:r>
    </w:p>
    <w:p w14:paraId="31827BB6"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Ξέρετε ποια είναι η διαφ</w:t>
      </w:r>
      <w:r>
        <w:rPr>
          <w:rFonts w:eastAsia="Times New Roman" w:cs="Times New Roman"/>
          <w:szCs w:val="24"/>
        </w:rPr>
        <w:t xml:space="preserve">ορά μας, και είναι μεγάλη και ουσιαστική; Εγώ πιστεύω στην αυτοδιοίκητη εκπαίδευση, εγώ πιστεύω στον δημόσιο χαρακτήρα της εκπαίδευσης. Εσείς πιστεύετε στην κρατική εκπαίδευση. Εσείς πιστεύετε στον Υπουργό </w:t>
      </w:r>
      <w:r>
        <w:rPr>
          <w:rFonts w:eastAsia="Times New Roman" w:cs="Times New Roman"/>
          <w:szCs w:val="24"/>
        </w:rPr>
        <w:lastRenderedPageBreak/>
        <w:t xml:space="preserve">που δίνει εντολές και, όπως είπε ο κ. </w:t>
      </w:r>
      <w:proofErr w:type="spellStart"/>
      <w:r>
        <w:rPr>
          <w:rFonts w:eastAsia="Times New Roman" w:cs="Times New Roman"/>
          <w:szCs w:val="24"/>
        </w:rPr>
        <w:t>Καρδάσης</w:t>
      </w:r>
      <w:proofErr w:type="spellEnd"/>
      <w:r>
        <w:rPr>
          <w:rFonts w:eastAsia="Times New Roman" w:cs="Times New Roman"/>
          <w:szCs w:val="24"/>
        </w:rPr>
        <w:t xml:space="preserve"> σε </w:t>
      </w:r>
      <w:r>
        <w:rPr>
          <w:rFonts w:eastAsia="Times New Roman" w:cs="Times New Roman"/>
          <w:szCs w:val="24"/>
        </w:rPr>
        <w:t>συνέντευξή του, ο Υπουργός θα αποφασίσει και δεν με νοιάζει τι λέτε. Αυτή είναι η διαφορά μας.</w:t>
      </w:r>
    </w:p>
    <w:p w14:paraId="31827BB7"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Σας λέω για τελευταία φορά: Το ΤΕΙ Δυτικής Ελλάδας μπορεί πραγματικά να γίνει το Πανεπιστήμιο Δυτικής Ελλάδας με έδρα την Πάτρα και να αναπτύξει το κομμάτι της τ</w:t>
      </w:r>
      <w:r>
        <w:rPr>
          <w:rFonts w:eastAsia="Times New Roman" w:cs="Times New Roman"/>
          <w:szCs w:val="24"/>
        </w:rPr>
        <w:t xml:space="preserve">εχνολογικής εκπαίδευσης. Σκεφτείτε το, μην το </w:t>
      </w:r>
      <w:proofErr w:type="spellStart"/>
      <w:r>
        <w:rPr>
          <w:rFonts w:eastAsia="Times New Roman" w:cs="Times New Roman"/>
          <w:szCs w:val="24"/>
        </w:rPr>
        <w:t>σαλαμοποιείτε</w:t>
      </w:r>
      <w:proofErr w:type="spellEnd"/>
      <w:r>
        <w:rPr>
          <w:rFonts w:eastAsia="Times New Roman" w:cs="Times New Roman"/>
          <w:szCs w:val="24"/>
        </w:rPr>
        <w:t>, μην το κάνετε φτωχό συγγενή.</w:t>
      </w:r>
    </w:p>
    <w:p w14:paraId="31827BB8" w14:textId="77777777" w:rsidR="00B16615" w:rsidRDefault="00FE494E">
      <w:pPr>
        <w:spacing w:line="600" w:lineRule="auto"/>
        <w:ind w:firstLine="720"/>
        <w:jc w:val="both"/>
        <w:rPr>
          <w:rFonts w:eastAsia="Times New Roman" w:cs="Times New Roman"/>
          <w:szCs w:val="24"/>
        </w:rPr>
      </w:pPr>
      <w:r w:rsidRPr="00BE0B0E">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Υπουργός.</w:t>
      </w:r>
    </w:p>
    <w:p w14:paraId="31827BB9" w14:textId="77777777" w:rsidR="00B16615" w:rsidRDefault="00FE494E">
      <w:pPr>
        <w:spacing w:line="600" w:lineRule="auto"/>
        <w:ind w:firstLine="720"/>
        <w:jc w:val="both"/>
        <w:rPr>
          <w:rFonts w:eastAsia="Times New Roman" w:cs="Times New Roman"/>
          <w:szCs w:val="24"/>
        </w:rPr>
      </w:pPr>
      <w:r w:rsidRPr="0037419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w:t>
      </w:r>
      <w:proofErr w:type="spellStart"/>
      <w:r>
        <w:rPr>
          <w:rFonts w:eastAsia="Times New Roman" w:cs="Times New Roman"/>
          <w:szCs w:val="24"/>
        </w:rPr>
        <w:t>Κατσανιώτη</w:t>
      </w:r>
      <w:proofErr w:type="spellEnd"/>
      <w:r>
        <w:rPr>
          <w:rFonts w:eastAsia="Times New Roman" w:cs="Times New Roman"/>
          <w:szCs w:val="24"/>
        </w:rPr>
        <w:t>, αυτό το ακού</w:t>
      </w:r>
      <w:r>
        <w:rPr>
          <w:rFonts w:eastAsia="Times New Roman" w:cs="Times New Roman"/>
          <w:szCs w:val="24"/>
        </w:rPr>
        <w:t xml:space="preserve">ω, είναι πρωτοφανές να γίνει Πανεπιστήμιο Δυτικής Ελλάδας, δηλαδή να γίνει ένα πανεπιστήμιο αυτού που κατάργησε η δική σας </w:t>
      </w:r>
      <w:r>
        <w:rPr>
          <w:rFonts w:eastAsia="Times New Roman" w:cs="Times New Roman"/>
          <w:szCs w:val="24"/>
        </w:rPr>
        <w:t>κ</w:t>
      </w:r>
      <w:r>
        <w:rPr>
          <w:rFonts w:eastAsia="Times New Roman" w:cs="Times New Roman"/>
          <w:szCs w:val="24"/>
        </w:rPr>
        <w:t>υβέρνηση. Δεν ξέρω αν το θυμάστε.</w:t>
      </w:r>
    </w:p>
    <w:p w14:paraId="31827BBA" w14:textId="77777777" w:rsidR="00B16615" w:rsidRDefault="00FE494E">
      <w:pPr>
        <w:spacing w:line="600" w:lineRule="auto"/>
        <w:ind w:firstLine="720"/>
        <w:jc w:val="both"/>
        <w:rPr>
          <w:rFonts w:eastAsia="Times New Roman" w:cs="Times New Roman"/>
          <w:szCs w:val="24"/>
        </w:rPr>
      </w:pPr>
      <w:r w:rsidRPr="00374197">
        <w:rPr>
          <w:rFonts w:eastAsia="Times New Roman" w:cs="Times New Roman"/>
          <w:b/>
          <w:szCs w:val="24"/>
        </w:rPr>
        <w:t>ΑΝΔΡΕΑΣ ΚΑΤΣΑΝΙΩΤΗΣ:</w:t>
      </w:r>
      <w:r>
        <w:rPr>
          <w:rFonts w:eastAsia="Times New Roman" w:cs="Times New Roman"/>
          <w:szCs w:val="24"/>
        </w:rPr>
        <w:t xml:space="preserve"> Το πανεπιστήμιο;</w:t>
      </w:r>
    </w:p>
    <w:p w14:paraId="31827BBB"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w:t>
      </w:r>
      <w:r>
        <w:rPr>
          <w:rFonts w:eastAsia="Times New Roman" w:cs="Times New Roman"/>
          <w:b/>
          <w:szCs w:val="24"/>
        </w:rPr>
        <w:t>Θρησκευμάτων):</w:t>
      </w:r>
      <w:r>
        <w:rPr>
          <w:rFonts w:eastAsia="Times New Roman" w:cs="Times New Roman"/>
          <w:szCs w:val="24"/>
        </w:rPr>
        <w:t xml:space="preserve"> Το Στερεάς Ελλάδας. Αυτό δεν λέτε τώρα; Αντί Στερεάς να είναι Δυτικής;</w:t>
      </w:r>
    </w:p>
    <w:p w14:paraId="31827BBC"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Μα, τι λέτε τώρα;</w:t>
      </w:r>
    </w:p>
    <w:p w14:paraId="31827BBD"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Καταλαβαίνετε τι λέτε τώρα; Αυτό είναι το πρώτο.</w:t>
      </w:r>
    </w:p>
    <w:p w14:paraId="31827BBE"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Δεύτερον, ό,</w:t>
      </w:r>
      <w:r>
        <w:rPr>
          <w:rFonts w:eastAsia="Times New Roman" w:cs="Times New Roman"/>
          <w:szCs w:val="24"/>
        </w:rPr>
        <w:t>τι είπατε θα μπορούσα να το πάρω και να βάλω αντί Πάτρα, Άρτα, αντί Άρτα, Καβάλα, αντί Καβάλα, Θεσσαλία. Γιατί ακριβώς τα ίδια λέει το κόμμα σας για οτιδήποτε πάμε να κάνουμε.</w:t>
      </w:r>
    </w:p>
    <w:p w14:paraId="31827BBF"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Εδώ έχει υπάρξει μια νέα αρχιτεκτονική στην ανώτατη εκπαίδευση. Μία αρχιτεκτονικ</w:t>
      </w:r>
      <w:r>
        <w:rPr>
          <w:rFonts w:eastAsia="Times New Roman" w:cs="Times New Roman"/>
          <w:szCs w:val="24"/>
        </w:rPr>
        <w:t xml:space="preserve">ή με νέα τμήματα, με συνέργειες τμημάτων ανάμεσα στα πανεπιστήμια και ΤΕΙ </w:t>
      </w:r>
      <w:r>
        <w:rPr>
          <w:rFonts w:eastAsia="Times New Roman" w:cs="Times New Roman"/>
          <w:szCs w:val="24"/>
        </w:rPr>
        <w:t>–</w:t>
      </w:r>
      <w:r>
        <w:rPr>
          <w:rFonts w:eastAsia="Times New Roman" w:cs="Times New Roman"/>
          <w:szCs w:val="24"/>
        </w:rPr>
        <w:t>δεν είναι συγχωνεύσεις αυτά</w:t>
      </w:r>
      <w:r>
        <w:rPr>
          <w:rFonts w:eastAsia="Times New Roman" w:cs="Times New Roman"/>
          <w:szCs w:val="24"/>
        </w:rPr>
        <w:t>–</w:t>
      </w:r>
      <w:r>
        <w:rPr>
          <w:rFonts w:eastAsia="Times New Roman" w:cs="Times New Roman"/>
          <w:szCs w:val="24"/>
        </w:rPr>
        <w:t>, με νέα πανεπιστημιακά ερευνητικά κέντρα, με έναν νέο θεσμό</w:t>
      </w:r>
      <w:r>
        <w:rPr>
          <w:rFonts w:eastAsia="Times New Roman" w:cs="Times New Roman"/>
          <w:szCs w:val="24"/>
        </w:rPr>
        <w:t>,</w:t>
      </w:r>
      <w:r>
        <w:rPr>
          <w:rFonts w:eastAsia="Times New Roman" w:cs="Times New Roman"/>
          <w:szCs w:val="24"/>
        </w:rPr>
        <w:t xml:space="preserve"> που είναι τα διετή προγράμματα σπουδών</w:t>
      </w:r>
      <w:r>
        <w:rPr>
          <w:rFonts w:eastAsia="Times New Roman" w:cs="Times New Roman"/>
          <w:szCs w:val="24"/>
        </w:rPr>
        <w:t>,</w:t>
      </w:r>
      <w:r>
        <w:rPr>
          <w:rFonts w:eastAsia="Times New Roman" w:cs="Times New Roman"/>
          <w:szCs w:val="24"/>
        </w:rPr>
        <w:t xml:space="preserve"> που τα παιδιά από τα ΕΠΑΛ θα μπαίνουν χωρίς εξετάσε</w:t>
      </w:r>
      <w:r>
        <w:rPr>
          <w:rFonts w:eastAsia="Times New Roman" w:cs="Times New Roman"/>
          <w:szCs w:val="24"/>
        </w:rPr>
        <w:t>ις. Αυτή είναι η νέα αρχιτεκτονική και με βάση αυτή, λοιπόν, να συζητήσουμε.</w:t>
      </w:r>
    </w:p>
    <w:p w14:paraId="31827BC0"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lastRenderedPageBreak/>
        <w:t>Τώρα, όλη την καταστροφολογία και όλα αυτά ας τα αφήσουμε δίπλα.</w:t>
      </w:r>
    </w:p>
    <w:p w14:paraId="31827BC1"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Δεν θα σας απαντήσω αν έσπασα τα μούτρα μου ή δεν τα σπάσαμε τα μούτρα μας στην Πάτρα. Νομίζω δεν είναι επίπεδο συ</w:t>
      </w:r>
      <w:r>
        <w:rPr>
          <w:rFonts w:eastAsia="Times New Roman" w:cs="Times New Roman"/>
          <w:szCs w:val="24"/>
        </w:rPr>
        <w:t xml:space="preserve">ζήτησης στη Βουλή αυτό. </w:t>
      </w:r>
    </w:p>
    <w:p w14:paraId="31827BC2"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Εκείνο, λοιπόν, που λέγαμε είναι το εξής. Σε αυτή τη δομή τα μέλη ΔΕΠ θα συνεχίσουν να κάνουνε αυτά που κάνουν. Προχθές οι τέσσερις κοσμήτορες μου έστειλαν κάποιες προτάσεις αναβάθμισης του Ανοικτού Πανεπιστημίου. Τους το ζήτησα εγ</w:t>
      </w:r>
      <w:r>
        <w:rPr>
          <w:rFonts w:eastAsia="Times New Roman" w:cs="Times New Roman"/>
          <w:szCs w:val="24"/>
        </w:rPr>
        <w:t xml:space="preserve">ώ. Ενάμιση χρόνο περίμενα για αυτές τις προτάσεις. Μου τις έστειλαν κυριολεκτικά προχθές. </w:t>
      </w:r>
    </w:p>
    <w:p w14:paraId="31827BC3"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Δημόσια δηλώνω για πρώτη φορά ότι θα κάνουμε δεκτές όλες τις προτάσεις στο σύνολό τους για την αναβάθμιση του ΕΑΠ. Ποιο είναι το πρόβλημα δεν καταλαβαίνω, λοιπόν.</w:t>
      </w:r>
    </w:p>
    <w:p w14:paraId="31827BC4"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Τρίτον, την ερχόμενη εβδομάδα θα συζητηθεί ένα σχέδιο για τη διοίκηση αυτού του νέου πανεπιστημίου. Γιατί αυτό το νέο πανεπιστήμιο, όπως καταλαβαίνετε, θα έχει αυτές τις δύο δια</w:t>
      </w:r>
      <w:r>
        <w:rPr>
          <w:rFonts w:eastAsia="Times New Roman" w:cs="Times New Roman"/>
          <w:szCs w:val="24"/>
        </w:rPr>
        <w:lastRenderedPageBreak/>
        <w:t>κριτές, αλλά αλληλοσυμπληρούμενες</w:t>
      </w:r>
      <w:r>
        <w:rPr>
          <w:rFonts w:eastAsia="Times New Roman" w:cs="Times New Roman"/>
          <w:szCs w:val="24"/>
        </w:rPr>
        <w:t>,</w:t>
      </w:r>
      <w:r>
        <w:rPr>
          <w:rFonts w:eastAsia="Times New Roman" w:cs="Times New Roman"/>
          <w:szCs w:val="24"/>
        </w:rPr>
        <w:t xml:space="preserve"> λειτουργίες</w:t>
      </w:r>
      <w:r>
        <w:rPr>
          <w:rFonts w:eastAsia="Times New Roman" w:cs="Times New Roman"/>
          <w:szCs w:val="24"/>
        </w:rPr>
        <w:t>,</w:t>
      </w:r>
      <w:r>
        <w:rPr>
          <w:rFonts w:eastAsia="Times New Roman" w:cs="Times New Roman"/>
          <w:szCs w:val="24"/>
        </w:rPr>
        <w:t xml:space="preserve"> γιατί στα υπόλοιπα τμήματα θα μ</w:t>
      </w:r>
      <w:r>
        <w:rPr>
          <w:rFonts w:eastAsia="Times New Roman" w:cs="Times New Roman"/>
          <w:szCs w:val="24"/>
        </w:rPr>
        <w:t>παίνουν τα παιδιά με τις κανονικές διαδικασίες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Αυτό, όμως, θα χρειαστεί κάποιες σκέψεις για τη διοίκηση, πράγματα που πάντα κάνουμε σε αυτές τις νέες αρχιτεκτονικές</w:t>
      </w:r>
      <w:r>
        <w:rPr>
          <w:rFonts w:eastAsia="Times New Roman" w:cs="Times New Roman"/>
          <w:szCs w:val="24"/>
        </w:rPr>
        <w:t>,</w:t>
      </w:r>
      <w:r>
        <w:rPr>
          <w:rFonts w:eastAsia="Times New Roman" w:cs="Times New Roman"/>
          <w:szCs w:val="24"/>
        </w:rPr>
        <w:t xml:space="preserve"> γιατί πάντα η ιστορία ενός θεσμού χρειάζεται κάποιες αναπροσαρμογές. Την ερχόμενη ε</w:t>
      </w:r>
      <w:r>
        <w:rPr>
          <w:rFonts w:eastAsia="Times New Roman" w:cs="Times New Roman"/>
          <w:szCs w:val="24"/>
        </w:rPr>
        <w:t>βδομάδα, λοιπόν, θα υπάρχει μία τέτοια πρόταση.</w:t>
      </w:r>
    </w:p>
    <w:p w14:paraId="31827BC5"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Τώρα, τι θα γίνει με τα τμήματα των ΤΕΙ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Θα ακολουθήσουμε αυτό που ακολουθούμε παντού. Προτάσεις από τα κάτω. Αυτό έχουμε κάνει. Το αντίστροφο</w:t>
      </w:r>
      <w:r>
        <w:rPr>
          <w:rFonts w:eastAsia="Times New Roman" w:cs="Times New Roman"/>
          <w:szCs w:val="24"/>
        </w:rPr>
        <w:t>,</w:t>
      </w:r>
      <w:r>
        <w:rPr>
          <w:rFonts w:eastAsia="Times New Roman" w:cs="Times New Roman"/>
          <w:szCs w:val="24"/>
        </w:rPr>
        <w:t xml:space="preserve"> δηλαδή. Το Υπουργείο δεν έχει πάρει ούτε μία πρόταση η οπο</w:t>
      </w:r>
      <w:r>
        <w:rPr>
          <w:rFonts w:eastAsia="Times New Roman" w:cs="Times New Roman"/>
          <w:szCs w:val="24"/>
        </w:rPr>
        <w:t>ία δεν έχει έρθει από κάτω. Δεν έχει ξαναγίνει από το 1974 και μετά. Προτάσεις που έρχονται από επιτροπές, που τα ίδια τα ιδρύματα προτείνουν, με ακαδημαϊκό χαρακτήρα, γίνεται συζήτηση στις συγκλήτους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χωρίς ούτε ένα προεδρικό διάταγμα, που δεν θα το</w:t>
      </w:r>
      <w:r>
        <w:rPr>
          <w:rFonts w:eastAsia="Times New Roman" w:cs="Times New Roman"/>
          <w:szCs w:val="24"/>
        </w:rPr>
        <w:t xml:space="preserve"> πάρει είδηση κανένας, στη Βουλή και ανοικτά όλα, όλες αυτές οι εκθέσεις. </w:t>
      </w:r>
    </w:p>
    <w:p w14:paraId="31827BC6"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Και βεβαίως αυτό δημιουργεί πολλές φορές και αντιθέσεις, διαφορετικές απόψεις, διαφορετικές απόψεις που λύνονται </w:t>
      </w:r>
      <w:r>
        <w:rPr>
          <w:rFonts w:eastAsia="Times New Roman" w:cs="Times New Roman"/>
          <w:szCs w:val="24"/>
        </w:rPr>
        <w:lastRenderedPageBreak/>
        <w:t>και διαφορετικές απόψεις που παραμένουν. Τι να κάνουμε, η δημοκρατία</w:t>
      </w:r>
      <w:r>
        <w:rPr>
          <w:rFonts w:eastAsia="Times New Roman" w:cs="Times New Roman"/>
          <w:szCs w:val="24"/>
        </w:rPr>
        <w:t xml:space="preserve"> αυτά έχει.</w:t>
      </w:r>
    </w:p>
    <w:p w14:paraId="31827BC7"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Εμείς είμαστε πολύ χαρούμενοι, διότι ολοκληρώνουμε μέχρι το τέλος Μαρτίου που θα ψηφίσουμε στη Βουλή για όλα τα </w:t>
      </w:r>
      <w:r>
        <w:rPr>
          <w:rFonts w:eastAsia="Times New Roman" w:cs="Times New Roman"/>
          <w:szCs w:val="24"/>
        </w:rPr>
        <w:t>ι</w:t>
      </w:r>
      <w:r>
        <w:rPr>
          <w:rFonts w:eastAsia="Times New Roman" w:cs="Times New Roman"/>
          <w:szCs w:val="24"/>
        </w:rPr>
        <w:t>δρύματα της χώρας μας αυτή τη νέα αρχιτεκτονική και</w:t>
      </w:r>
      <w:r>
        <w:rPr>
          <w:rFonts w:eastAsia="Times New Roman" w:cs="Times New Roman"/>
          <w:szCs w:val="24"/>
        </w:rPr>
        <w:t>,</w:t>
      </w:r>
      <w:r>
        <w:rPr>
          <w:rFonts w:eastAsia="Times New Roman" w:cs="Times New Roman"/>
          <w:szCs w:val="24"/>
        </w:rPr>
        <w:t xml:space="preserve"> όπως είπε –νομίζω- κάποιος συνάδελφος από τη δική σας παράταξη, όλο αυτό έγινε</w:t>
      </w:r>
      <w:r>
        <w:rPr>
          <w:rFonts w:eastAsia="Times New Roman" w:cs="Times New Roman"/>
          <w:szCs w:val="24"/>
        </w:rPr>
        <w:t xml:space="preserve"> χωρίς να ανοίξει μύτη. Έγινε χωρίς να ανοίξει μύτη, σε αντίθεση με το σχέδιο «</w:t>
      </w:r>
      <w:r>
        <w:rPr>
          <w:rFonts w:eastAsia="Times New Roman" w:cs="Times New Roman"/>
          <w:szCs w:val="24"/>
        </w:rPr>
        <w:t>ΑΘΗΝΑ</w:t>
      </w:r>
      <w:r>
        <w:rPr>
          <w:rFonts w:eastAsia="Times New Roman" w:cs="Times New Roman"/>
          <w:szCs w:val="24"/>
        </w:rPr>
        <w:t>», ακριβώς επειδή σεβαστήκαμε τις επί της ουσίας από κάτω και ακαδημαϊκές διαδικασίες.</w:t>
      </w:r>
    </w:p>
    <w:p w14:paraId="31827BC8"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Κάναμε λάθη; Είμαι σίγουρος ότι σ’ έναν χρόνο μπορεί να πούμε ότι εκείνο το πράγμα πρ</w:t>
      </w:r>
      <w:r>
        <w:rPr>
          <w:rFonts w:eastAsia="Times New Roman" w:cs="Times New Roman"/>
          <w:szCs w:val="24"/>
        </w:rPr>
        <w:t>έπει να αλλάξει προς αυτή τη</w:t>
      </w:r>
      <w:r>
        <w:rPr>
          <w:rFonts w:eastAsia="Times New Roman" w:cs="Times New Roman"/>
          <w:szCs w:val="24"/>
        </w:rPr>
        <w:t>ν</w:t>
      </w:r>
      <w:r>
        <w:rPr>
          <w:rFonts w:eastAsia="Times New Roman" w:cs="Times New Roman"/>
          <w:szCs w:val="24"/>
        </w:rPr>
        <w:t xml:space="preserve"> κατεύθυνση ή την άλλη. Πάντως, τώρα έχει μια υγιή δυναμική. Δώσαμε </w:t>
      </w:r>
      <w:proofErr w:type="spellStart"/>
      <w:r>
        <w:rPr>
          <w:rFonts w:eastAsia="Times New Roman" w:cs="Times New Roman"/>
          <w:szCs w:val="24"/>
        </w:rPr>
        <w:t>εκατόν</w:t>
      </w:r>
      <w:proofErr w:type="spellEnd"/>
      <w:r>
        <w:rPr>
          <w:rFonts w:eastAsia="Times New Roman" w:cs="Times New Roman"/>
          <w:szCs w:val="24"/>
        </w:rPr>
        <w:t xml:space="preserve"> πενήντα θέσεις γι’ αυτό το εγχείρημα και στη Σύνοδο των Πρυτάνεων θα ανακοινώσουμε τη δημιουργία πολλών περισσότερων θέσεων και χρημάτων.</w:t>
      </w:r>
    </w:p>
    <w:p w14:paraId="31827BC9"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r>
        <w:rPr>
          <w:rFonts w:eastAsia="Times New Roman" w:cs="Times New Roman"/>
          <w:szCs w:val="24"/>
        </w:rPr>
        <w:t>πολύ.</w:t>
      </w:r>
    </w:p>
    <w:p w14:paraId="31827BCA" w14:textId="77777777" w:rsidR="00B16615" w:rsidRDefault="00FE494E">
      <w:pPr>
        <w:spacing w:line="600" w:lineRule="auto"/>
        <w:ind w:firstLine="720"/>
        <w:jc w:val="both"/>
        <w:rPr>
          <w:rFonts w:eastAsia="Times New Roman" w:cs="Times New Roman"/>
          <w:szCs w:val="24"/>
        </w:rPr>
      </w:pPr>
      <w:r w:rsidRPr="00E07C82">
        <w:rPr>
          <w:rFonts w:eastAsia="Times New Roman" w:cs="Times New Roman"/>
          <w:b/>
          <w:szCs w:val="24"/>
        </w:rPr>
        <w:lastRenderedPageBreak/>
        <w:t>ΠΡΟΕΔΡΕΥΩΝ (Νικήτας Κακλαμάνης):</w:t>
      </w:r>
      <w:r w:rsidRPr="00E07C82">
        <w:rPr>
          <w:rFonts w:eastAsia="Times New Roman" w:cs="Times New Roman"/>
          <w:szCs w:val="24"/>
        </w:rPr>
        <w:t xml:space="preserve"> Π</w:t>
      </w:r>
      <w:r>
        <w:rPr>
          <w:rFonts w:eastAsia="Times New Roman" w:cs="Times New Roman"/>
          <w:szCs w:val="24"/>
        </w:rPr>
        <w:t xml:space="preserve">ροχωρούμε στην τελευταία ερώτηση, στην οποία θα απαντήσει ο Υπουργός Εσωτερικών κ. Αλέξανδρος </w:t>
      </w:r>
      <w:proofErr w:type="spellStart"/>
      <w:r>
        <w:rPr>
          <w:rFonts w:eastAsia="Times New Roman" w:cs="Times New Roman"/>
          <w:szCs w:val="24"/>
        </w:rPr>
        <w:t>Χαρίτσης</w:t>
      </w:r>
      <w:proofErr w:type="spellEnd"/>
      <w:r>
        <w:rPr>
          <w:rFonts w:eastAsia="Times New Roman" w:cs="Times New Roman"/>
          <w:szCs w:val="24"/>
        </w:rPr>
        <w:t xml:space="preserve">. </w:t>
      </w:r>
    </w:p>
    <w:p w14:paraId="31827BCB"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Είναι η τρίτη με αριθμό 372/18-2-2019 επίκαιρη ερώτηση δεύτερου κύκλου του Βουλευτή Ηρακλείου του Κομμουνιστικο</w:t>
      </w:r>
      <w:r>
        <w:rPr>
          <w:rFonts w:eastAsia="Times New Roman" w:cs="Times New Roman"/>
          <w:szCs w:val="24"/>
        </w:rPr>
        <w:t>ύ Κόμματος Ελλάδ</w:t>
      </w:r>
      <w:r>
        <w:rPr>
          <w:rFonts w:eastAsia="Times New Roman" w:cs="Times New Roman"/>
          <w:szCs w:val="24"/>
        </w:rPr>
        <w:t>α</w:t>
      </w:r>
      <w:r>
        <w:rPr>
          <w:rFonts w:eastAsia="Times New Roman" w:cs="Times New Roman"/>
          <w:szCs w:val="24"/>
        </w:rPr>
        <w:t xml:space="preserve">ς κ. </w:t>
      </w:r>
      <w:r w:rsidRPr="00E75861">
        <w:rPr>
          <w:rFonts w:eastAsia="Times New Roman" w:cs="Times New Roman"/>
          <w:bCs/>
          <w:szCs w:val="24"/>
        </w:rPr>
        <w:t xml:space="preserve">Εμμανουήλ Συντυχάκη </w:t>
      </w:r>
      <w:r>
        <w:rPr>
          <w:rFonts w:eastAsia="Times New Roman" w:cs="Times New Roman"/>
          <w:szCs w:val="24"/>
        </w:rPr>
        <w:t xml:space="preserve">προς τον Υπουργό </w:t>
      </w:r>
      <w:r w:rsidRPr="00E75861">
        <w:rPr>
          <w:rFonts w:eastAsia="Times New Roman" w:cs="Times New Roman"/>
          <w:bCs/>
          <w:szCs w:val="24"/>
        </w:rPr>
        <w:t>Εσωτερικών,</w:t>
      </w:r>
      <w:r>
        <w:rPr>
          <w:rFonts w:eastAsia="Times New Roman" w:cs="Times New Roman"/>
          <w:szCs w:val="24"/>
        </w:rPr>
        <w:t xml:space="preserve"> με θέμα: «Άμεση αποκατάσταση των ζημιών που προκλήθηκαν από τις καταστροφικές πλημμύρες στον Νομό Χανίων, Ρεθύμνου και περιοχές του Νομού Ηρακλείου και στήριξη και αποζημίωση των πληγέν</w:t>
      </w:r>
      <w:r>
        <w:rPr>
          <w:rFonts w:eastAsia="Times New Roman" w:cs="Times New Roman"/>
          <w:szCs w:val="24"/>
        </w:rPr>
        <w:t>των».</w:t>
      </w:r>
    </w:p>
    <w:p w14:paraId="31827BCC"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31827BCD"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31827BCE"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Κύριε Υπουργέ, έγιναν μεγάλες καταστροφές στο νησί, βγήκε κυριολεκτικά «λαβωμένο» απ’ αυτή την ιστορία. Δεκάδες αποκλεισμένα χωριά, σπίτια σε κίνδυνο από κατολισθήσεις, </w:t>
      </w:r>
      <w:r>
        <w:rPr>
          <w:rFonts w:eastAsia="Times New Roman" w:cs="Times New Roman"/>
          <w:szCs w:val="24"/>
        </w:rPr>
        <w:t>κατεστραμμένοι επαρχιακοί οδικοί άξονες και ο βόρειος οδικός ά</w:t>
      </w:r>
      <w:r>
        <w:rPr>
          <w:rFonts w:eastAsia="Times New Roman" w:cs="Times New Roman"/>
          <w:szCs w:val="24"/>
        </w:rPr>
        <w:lastRenderedPageBreak/>
        <w:t>ξονας από την Κίσσαμο μέχρι και τη Χερσόνησο Ηρακλείου, κατεστραμμένο το αγροτικό δίκτυο και άλλες υποδομές, όπως γέφυρες. Το ίδιο και πολλά σπίτια</w:t>
      </w:r>
      <w:r>
        <w:rPr>
          <w:rFonts w:eastAsia="Times New Roman" w:cs="Times New Roman"/>
          <w:szCs w:val="24"/>
        </w:rPr>
        <w:t>,</w:t>
      </w:r>
      <w:r>
        <w:rPr>
          <w:rFonts w:eastAsia="Times New Roman" w:cs="Times New Roman"/>
          <w:szCs w:val="24"/>
        </w:rPr>
        <w:t xml:space="preserve"> που βρέθηκαν χωρίς ηλεκτρικό ρεύμα και νερό.</w:t>
      </w:r>
    </w:p>
    <w:p w14:paraId="31827BCF"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Συγκεκριμένα, στις βασικές πληγείσες περιοχές είναι ο Νομός Χανίων, που στο σύνολό του</w:t>
      </w:r>
      <w:r>
        <w:rPr>
          <w:rFonts w:eastAsia="Times New Roman" w:cs="Times New Roman"/>
          <w:szCs w:val="24"/>
        </w:rPr>
        <w:t>,</w:t>
      </w:r>
      <w:r>
        <w:rPr>
          <w:rFonts w:eastAsia="Times New Roman" w:cs="Times New Roman"/>
          <w:szCs w:val="24"/>
        </w:rPr>
        <w:t xml:space="preserve"> και ιδιαίτερα στους Δήμους </w:t>
      </w:r>
      <w:proofErr w:type="spellStart"/>
      <w:r>
        <w:rPr>
          <w:rFonts w:eastAsia="Times New Roman" w:cs="Times New Roman"/>
          <w:szCs w:val="24"/>
        </w:rPr>
        <w:t>Πλατανιά</w:t>
      </w:r>
      <w:proofErr w:type="spellEnd"/>
      <w:r>
        <w:rPr>
          <w:rFonts w:eastAsia="Times New Roman" w:cs="Times New Roman"/>
          <w:szCs w:val="24"/>
        </w:rPr>
        <w:t xml:space="preserve"> και </w:t>
      </w:r>
      <w:proofErr w:type="spellStart"/>
      <w:r>
        <w:rPr>
          <w:rFonts w:eastAsia="Times New Roman" w:cs="Times New Roman"/>
          <w:szCs w:val="24"/>
        </w:rPr>
        <w:t>Κισσάμου</w:t>
      </w:r>
      <w:proofErr w:type="spellEnd"/>
      <w:r>
        <w:rPr>
          <w:rFonts w:eastAsia="Times New Roman" w:cs="Times New Roman"/>
          <w:szCs w:val="24"/>
        </w:rPr>
        <w:t>,</w:t>
      </w:r>
      <w:r>
        <w:rPr>
          <w:rFonts w:eastAsia="Times New Roman" w:cs="Times New Roman"/>
          <w:szCs w:val="24"/>
        </w:rPr>
        <w:t xml:space="preserve"> από τα εννιακόσια χιλιόμετρα επαρχιακής οδού τα πεντακόσια είναι κατεστραμμένα. Στον εθνικό δρόμο, στο ύψος του </w:t>
      </w:r>
      <w:proofErr w:type="spellStart"/>
      <w:r>
        <w:rPr>
          <w:rFonts w:eastAsia="Times New Roman" w:cs="Times New Roman"/>
          <w:szCs w:val="24"/>
        </w:rPr>
        <w:t>Σταλού</w:t>
      </w:r>
      <w:proofErr w:type="spellEnd"/>
      <w:r>
        <w:rPr>
          <w:rFonts w:eastAsia="Times New Roman" w:cs="Times New Roman"/>
          <w:szCs w:val="24"/>
        </w:rPr>
        <w:t xml:space="preserve"> και στην οδό </w:t>
      </w:r>
      <w:proofErr w:type="spellStart"/>
      <w:r>
        <w:rPr>
          <w:rFonts w:eastAsia="Times New Roman" w:cs="Times New Roman"/>
          <w:szCs w:val="24"/>
        </w:rPr>
        <w:t>Μαλινδρέτου</w:t>
      </w:r>
      <w:proofErr w:type="spellEnd"/>
      <w:r>
        <w:rPr>
          <w:rFonts w:eastAsia="Times New Roman" w:cs="Times New Roman"/>
          <w:szCs w:val="24"/>
        </w:rPr>
        <w:t xml:space="preserve">, που είναι παράλληλος δρόμος του εθνικού δρόμου, στον οικισμό του Κάτω </w:t>
      </w:r>
      <w:proofErr w:type="spellStart"/>
      <w:r>
        <w:rPr>
          <w:rFonts w:eastAsia="Times New Roman" w:cs="Times New Roman"/>
          <w:szCs w:val="24"/>
        </w:rPr>
        <w:t>Σταλού</w:t>
      </w:r>
      <w:proofErr w:type="spellEnd"/>
      <w:r>
        <w:rPr>
          <w:rFonts w:eastAsia="Times New Roman" w:cs="Times New Roman"/>
          <w:szCs w:val="24"/>
        </w:rPr>
        <w:t xml:space="preserve"> υπάρχουν κατολισθήσεις από τις πρώτες έντονες βροχοπτώσεις της Πρωτοχρονιάς. Όγκοι χωμάτων, ογκόλιθοι, δένδρα έχουν πέσει, σπίτια αιωρούνται και είναι έ</w:t>
      </w:r>
      <w:r>
        <w:rPr>
          <w:rFonts w:eastAsia="Times New Roman" w:cs="Times New Roman"/>
          <w:szCs w:val="24"/>
        </w:rPr>
        <w:t>τοιμα να καταρρεύσουν και να σκοτωθούν και άνθρωποι. Οι κάτοικοι διαμαρτύρονται για την αδιαφορία της πολιτείας. Ο ένας ρίχνει στον άλλο την ευθύνη: Δήμος, Περιφέρεια, Κυβέρνηση.</w:t>
      </w:r>
    </w:p>
    <w:p w14:paraId="31827BD0"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Μόλις χθες πληροφορήθηκα ότι ο </w:t>
      </w:r>
      <w:r>
        <w:rPr>
          <w:rFonts w:eastAsia="Times New Roman" w:cs="Times New Roman"/>
          <w:szCs w:val="24"/>
        </w:rPr>
        <w:t>δ</w:t>
      </w:r>
      <w:r>
        <w:rPr>
          <w:rFonts w:eastAsia="Times New Roman" w:cs="Times New Roman"/>
          <w:szCs w:val="24"/>
        </w:rPr>
        <w:t xml:space="preserve">ήμος έκανε στροφή 180 μοιρών στη συμπεριφορά </w:t>
      </w:r>
      <w:r>
        <w:rPr>
          <w:rFonts w:eastAsia="Times New Roman" w:cs="Times New Roman"/>
          <w:szCs w:val="24"/>
        </w:rPr>
        <w:t xml:space="preserve">του και στο Δημοτικό Συμβούλιο χθες αποφάσισε να πάρει μέτρα επί της οδού </w:t>
      </w:r>
      <w:proofErr w:type="spellStart"/>
      <w:r>
        <w:rPr>
          <w:rFonts w:eastAsia="Times New Roman" w:cs="Times New Roman"/>
          <w:szCs w:val="24"/>
        </w:rPr>
        <w:t>Μαλινδρέτου</w:t>
      </w:r>
      <w:proofErr w:type="spellEnd"/>
      <w:r>
        <w:rPr>
          <w:rFonts w:eastAsia="Times New Roman" w:cs="Times New Roman"/>
          <w:szCs w:val="24"/>
        </w:rPr>
        <w:t xml:space="preserve">, εκεί </w:t>
      </w:r>
      <w:r>
        <w:rPr>
          <w:rFonts w:eastAsia="Times New Roman" w:cs="Times New Roman"/>
          <w:szCs w:val="24"/>
        </w:rPr>
        <w:lastRenderedPageBreak/>
        <w:t>που μέχρι χθες έλεγε «δεν θα πληρώσω εγώ τη νύφη για τις ευθύνες άλλων». Κάλλιο αργά, παρά ποτέ. Προϋπόθεση είναι, όμως, η άμεση χρηματοδότηση από το Υπουργείο, προ</w:t>
      </w:r>
      <w:r>
        <w:rPr>
          <w:rFonts w:eastAsia="Times New Roman" w:cs="Times New Roman"/>
          <w:szCs w:val="24"/>
        </w:rPr>
        <w:t>κειμένου να προχωρήσουν αυτά τα έργα, για να μη μείνουν ως σχέδιο.</w:t>
      </w:r>
    </w:p>
    <w:p w14:paraId="31827BD1"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Μόλις πριν από τρεις ημέρες, μετά από ενάμιση μήνα, το Υπουργείο σας έστειλε έγγραφο στην αποκεντρωμένη διοίκηση, στην </w:t>
      </w:r>
      <w:r>
        <w:rPr>
          <w:rFonts w:eastAsia="Times New Roman" w:cs="Times New Roman"/>
          <w:szCs w:val="24"/>
        </w:rPr>
        <w:t>π</w:t>
      </w:r>
      <w:r>
        <w:rPr>
          <w:rFonts w:eastAsia="Times New Roman" w:cs="Times New Roman"/>
          <w:szCs w:val="24"/>
        </w:rPr>
        <w:t>εριφέρεια, στον Δήμο Χανίων και τους παρακαλεί για τις ενέργειές τους</w:t>
      </w:r>
      <w:r>
        <w:rPr>
          <w:rFonts w:eastAsia="Times New Roman" w:cs="Times New Roman"/>
          <w:szCs w:val="24"/>
        </w:rPr>
        <w:t xml:space="preserve">. </w:t>
      </w:r>
      <w:r>
        <w:rPr>
          <w:rFonts w:eastAsia="Times New Roman" w:cs="Times New Roman"/>
          <w:szCs w:val="24"/>
        </w:rPr>
        <w:t xml:space="preserve">Τρεις γραμμές είναι. </w:t>
      </w:r>
      <w:r>
        <w:rPr>
          <w:rFonts w:eastAsia="Times New Roman" w:cs="Times New Roman"/>
          <w:szCs w:val="24"/>
        </w:rPr>
        <w:t xml:space="preserve">Ούτε τρεις. Αυτή είναι η βοήθεια, δυστυχώς, που έχετε προσφέρει μέχρι σήμερα. Η δε </w:t>
      </w:r>
      <w:r>
        <w:rPr>
          <w:rFonts w:eastAsia="Times New Roman" w:cs="Times New Roman"/>
          <w:szCs w:val="24"/>
        </w:rPr>
        <w:t>π</w:t>
      </w:r>
      <w:r>
        <w:rPr>
          <w:rFonts w:eastAsia="Times New Roman" w:cs="Times New Roman"/>
          <w:szCs w:val="24"/>
        </w:rPr>
        <w:t>εριφέρεια σφυρίζει αδιάφορα.</w:t>
      </w:r>
    </w:p>
    <w:p w14:paraId="31827BD2"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Θα καταθέσω τα πρακτικά του ιστορικού εγγράφου σας, αλλά και εξακόσιες πενήντα υπογραφές των κατοίκων </w:t>
      </w:r>
      <w:proofErr w:type="spellStart"/>
      <w:r>
        <w:rPr>
          <w:rFonts w:eastAsia="Times New Roman" w:cs="Times New Roman"/>
          <w:szCs w:val="24"/>
        </w:rPr>
        <w:t>Σταλού</w:t>
      </w:r>
      <w:proofErr w:type="spellEnd"/>
      <w:r>
        <w:rPr>
          <w:rFonts w:eastAsia="Times New Roman" w:cs="Times New Roman"/>
          <w:szCs w:val="24"/>
        </w:rPr>
        <w:t xml:space="preserve"> </w:t>
      </w:r>
      <w:r>
        <w:rPr>
          <w:rFonts w:eastAsia="Times New Roman" w:cs="Times New Roman"/>
          <w:szCs w:val="24"/>
        </w:rPr>
        <w:t xml:space="preserve">Ελληνικού </w:t>
      </w:r>
      <w:r>
        <w:rPr>
          <w:rFonts w:eastAsia="Times New Roman" w:cs="Times New Roman"/>
          <w:szCs w:val="24"/>
        </w:rPr>
        <w:t>τ</w:t>
      </w:r>
      <w:r>
        <w:rPr>
          <w:rFonts w:eastAsia="Times New Roman" w:cs="Times New Roman"/>
          <w:szCs w:val="24"/>
        </w:rPr>
        <w:t>ου Δήμου Χανίων και τα κείμενα διαμαρτυρίας τους. Τα καταθέτω στα Πρακτικά.</w:t>
      </w:r>
    </w:p>
    <w:p w14:paraId="31827BD3"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Εμμανουήλ Συντυχάκης καταθέτει για τα Πρακτικά τα προαναφερθέντα έγγραφα, τα οποία βρίσκονται στο αρχείο του Τμήματος Γραμματείας της Διεύθυνσης Στε</w:t>
      </w:r>
      <w:r>
        <w:rPr>
          <w:rFonts w:eastAsia="Times New Roman" w:cs="Times New Roman"/>
          <w:szCs w:val="24"/>
        </w:rPr>
        <w:t>νογραφίας και Πρακτικών της Βουλής)</w:t>
      </w:r>
    </w:p>
    <w:p w14:paraId="31827BD4"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 2001 –παρακαλώ!- είναι οι διαμαρτυρίες τους. Προφανώς, δεν είναι μόνο δική σας ευθύνη, είναι και των προηγούμενων </w:t>
      </w:r>
      <w:r>
        <w:rPr>
          <w:rFonts w:eastAsia="Times New Roman" w:cs="Times New Roman"/>
          <w:szCs w:val="24"/>
        </w:rPr>
        <w:t>κ</w:t>
      </w:r>
      <w:r>
        <w:rPr>
          <w:rFonts w:eastAsia="Times New Roman" w:cs="Times New Roman"/>
          <w:szCs w:val="24"/>
        </w:rPr>
        <w:t>υβερνήσεων, για να ακριβολογούμε. Μεταφέρουν με αυτόν τον τρόπο την αγανάκτησή τους για την αδιαφο</w:t>
      </w:r>
      <w:r>
        <w:rPr>
          <w:rFonts w:eastAsia="Times New Roman" w:cs="Times New Roman"/>
          <w:szCs w:val="24"/>
        </w:rPr>
        <w:t>ρία της πολιτείας.</w:t>
      </w:r>
    </w:p>
    <w:p w14:paraId="31827BD5"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Νομός Ρεθύμνου, Δήμο</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Αμαρίου</w:t>
      </w:r>
      <w:proofErr w:type="spellEnd"/>
      <w:r>
        <w:rPr>
          <w:rFonts w:eastAsia="Times New Roman" w:cs="Times New Roman"/>
          <w:szCs w:val="24"/>
        </w:rPr>
        <w:t>, έχει πάρα πολλές ζημιές στο δημοτικό δίκτυο αλλά και στην αγροτική οδοποι</w:t>
      </w:r>
      <w:r>
        <w:rPr>
          <w:rFonts w:eastAsia="Times New Roman" w:cs="Times New Roman"/>
          <w:szCs w:val="24"/>
        </w:rPr>
        <w:t>ί</w:t>
      </w:r>
      <w:r>
        <w:rPr>
          <w:rFonts w:eastAsia="Times New Roman" w:cs="Times New Roman"/>
          <w:szCs w:val="24"/>
        </w:rPr>
        <w:t>α.</w:t>
      </w:r>
    </w:p>
    <w:p w14:paraId="31827BD6"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Νομός Ηρακλείου με ελαφρότερες ζημιές, αλλά καθόλου αμελητέες. Την Πρωτοχρονιά είχαμε πλημμύρες στην περιοχή </w:t>
      </w:r>
      <w:proofErr w:type="spellStart"/>
      <w:r>
        <w:rPr>
          <w:rFonts w:eastAsia="Times New Roman" w:cs="Times New Roman"/>
          <w:szCs w:val="24"/>
        </w:rPr>
        <w:t>Παλαιοκάστρου</w:t>
      </w:r>
      <w:proofErr w:type="spellEnd"/>
      <w:r>
        <w:rPr>
          <w:rFonts w:eastAsia="Times New Roman" w:cs="Times New Roman"/>
          <w:szCs w:val="24"/>
        </w:rPr>
        <w:t xml:space="preserve"> του Δήμου </w:t>
      </w:r>
      <w:proofErr w:type="spellStart"/>
      <w:r>
        <w:rPr>
          <w:rFonts w:eastAsia="Times New Roman" w:cs="Times New Roman"/>
          <w:szCs w:val="24"/>
        </w:rPr>
        <w:t>Μαλεβιζίου</w:t>
      </w:r>
      <w:proofErr w:type="spellEnd"/>
      <w:r>
        <w:rPr>
          <w:rFonts w:eastAsia="Times New Roman" w:cs="Times New Roman"/>
          <w:szCs w:val="24"/>
        </w:rPr>
        <w:t xml:space="preserve">. </w:t>
      </w:r>
    </w:p>
    <w:p w14:paraId="31827BD7"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Οι τεράστιες καταστροφές από τις πλημμύρες είχαν αυτή τη φορά το τραγικό αποτέλεσμα, κύριε Πρόεδρε, τεσσάρων ν</w:t>
      </w:r>
      <w:r>
        <w:rPr>
          <w:rFonts w:eastAsia="Times New Roman" w:cs="Times New Roman"/>
          <w:szCs w:val="24"/>
        </w:rPr>
        <w:t xml:space="preserve">εκρών στην περιοχή της </w:t>
      </w:r>
      <w:proofErr w:type="spellStart"/>
      <w:r>
        <w:rPr>
          <w:rFonts w:eastAsia="Times New Roman" w:cs="Times New Roman"/>
          <w:szCs w:val="24"/>
        </w:rPr>
        <w:t>Μεσσαράς</w:t>
      </w:r>
      <w:proofErr w:type="spellEnd"/>
      <w:r>
        <w:rPr>
          <w:rFonts w:eastAsia="Times New Roman" w:cs="Times New Roman"/>
          <w:szCs w:val="24"/>
        </w:rPr>
        <w:t xml:space="preserve"> Ηρακλείου, που παρασύρθηκαν από τα ορμητικά νερά του Γεροποτάμου, διασχίζοντας τον δρόμο. </w:t>
      </w:r>
    </w:p>
    <w:p w14:paraId="31827BD8"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w:t>
      </w:r>
      <w:r>
        <w:rPr>
          <w:rFonts w:eastAsia="Times New Roman" w:cs="Times New Roman"/>
          <w:szCs w:val="24"/>
        </w:rPr>
        <w:t>την περιοχή υπάρχουν πέντε-έξι τέτοιοι δρόμοι που διασχίζουν το ποτάμι, δεν υπάρχει σήμανση, δεν υπάρχουν προστατευτικά μέτρα</w:t>
      </w:r>
      <w:r>
        <w:rPr>
          <w:rFonts w:eastAsia="Times New Roman" w:cs="Times New Roman"/>
          <w:szCs w:val="24"/>
        </w:rPr>
        <w:t xml:space="preserve">, ούτε υποδομές ούτε γέφυρες. Το ίδιο και </w:t>
      </w:r>
      <w:r>
        <w:rPr>
          <w:rFonts w:eastAsia="Times New Roman" w:cs="Times New Roman"/>
          <w:szCs w:val="24"/>
        </w:rPr>
        <w:lastRenderedPageBreak/>
        <w:t xml:space="preserve">το οδικό δίκτυο στην </w:t>
      </w:r>
      <w:proofErr w:type="spellStart"/>
      <w:r>
        <w:rPr>
          <w:rFonts w:eastAsia="Times New Roman" w:cs="Times New Roman"/>
          <w:szCs w:val="24"/>
        </w:rPr>
        <w:t>Πόμπια</w:t>
      </w:r>
      <w:proofErr w:type="spellEnd"/>
      <w:r>
        <w:rPr>
          <w:rFonts w:eastAsia="Times New Roman" w:cs="Times New Roman"/>
          <w:szCs w:val="24"/>
        </w:rPr>
        <w:t xml:space="preserve"> προς τους Καλούς Λιμένες, όπου ο δρόμος σκίστηκε στη μέση με την </w:t>
      </w:r>
      <w:r>
        <w:rPr>
          <w:rFonts w:eastAsia="Times New Roman" w:cs="Times New Roman"/>
          <w:szCs w:val="24"/>
        </w:rPr>
        <w:t>Κ</w:t>
      </w:r>
      <w:r>
        <w:rPr>
          <w:rFonts w:eastAsia="Times New Roman" w:cs="Times New Roman"/>
          <w:szCs w:val="24"/>
        </w:rPr>
        <w:t xml:space="preserve">οινότητα </w:t>
      </w:r>
      <w:proofErr w:type="spellStart"/>
      <w:r>
        <w:rPr>
          <w:rFonts w:eastAsia="Times New Roman" w:cs="Times New Roman"/>
          <w:szCs w:val="24"/>
        </w:rPr>
        <w:t>Πηγαϊδακίων</w:t>
      </w:r>
      <w:proofErr w:type="spellEnd"/>
      <w:r>
        <w:rPr>
          <w:rFonts w:eastAsia="Times New Roman" w:cs="Times New Roman"/>
          <w:szCs w:val="24"/>
        </w:rPr>
        <w:t xml:space="preserve"> να έχει πνιγεί τουλάχιστο</w:t>
      </w:r>
      <w:r>
        <w:rPr>
          <w:rFonts w:eastAsia="Times New Roman" w:cs="Times New Roman"/>
          <w:szCs w:val="24"/>
        </w:rPr>
        <w:t>ν</w:t>
      </w:r>
      <w:r>
        <w:rPr>
          <w:rFonts w:eastAsia="Times New Roman" w:cs="Times New Roman"/>
          <w:szCs w:val="24"/>
        </w:rPr>
        <w:t xml:space="preserve"> δυο φορές, χωρίς κανείς</w:t>
      </w:r>
      <w:r>
        <w:rPr>
          <w:rFonts w:eastAsia="Times New Roman" w:cs="Times New Roman"/>
          <w:szCs w:val="24"/>
        </w:rPr>
        <w:t>,</w:t>
      </w:r>
      <w:r>
        <w:rPr>
          <w:rFonts w:eastAsia="Times New Roman" w:cs="Times New Roman"/>
          <w:szCs w:val="24"/>
        </w:rPr>
        <w:t xml:space="preserve"> στην κυριολεξία</w:t>
      </w:r>
      <w:r>
        <w:rPr>
          <w:rFonts w:eastAsia="Times New Roman" w:cs="Times New Roman"/>
          <w:szCs w:val="24"/>
        </w:rPr>
        <w:t>,</w:t>
      </w:r>
      <w:r>
        <w:rPr>
          <w:rFonts w:eastAsia="Times New Roman" w:cs="Times New Roman"/>
          <w:szCs w:val="24"/>
        </w:rPr>
        <w:t xml:space="preserve"> να αναλαμβάνει την ευθύνη. Φυσ</w:t>
      </w:r>
      <w:r>
        <w:rPr>
          <w:rFonts w:eastAsia="Times New Roman" w:cs="Times New Roman"/>
          <w:szCs w:val="24"/>
        </w:rPr>
        <w:t xml:space="preserve">ικά, οι ζημιές που υπέστησαν οι </w:t>
      </w:r>
      <w:proofErr w:type="spellStart"/>
      <w:r>
        <w:rPr>
          <w:rFonts w:eastAsia="Times New Roman" w:cs="Times New Roman"/>
          <w:szCs w:val="24"/>
        </w:rPr>
        <w:t>αγροτοκτηνοτρόφοι</w:t>
      </w:r>
      <w:proofErr w:type="spellEnd"/>
      <w:r>
        <w:rPr>
          <w:rFonts w:eastAsia="Times New Roman" w:cs="Times New Roman"/>
          <w:szCs w:val="24"/>
        </w:rPr>
        <w:t xml:space="preserve"> –δεν είναι δικό σας θέμα, είναι του Υπουργείου Γεωργίας- προφανώς πρέπει να καταγραφούν και να αποζημιωθούν για τη φυτική και ζωική παραγωγή στο 100% της ζημιάς.</w:t>
      </w:r>
    </w:p>
    <w:p w14:paraId="31827BD9"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Τι μέτρα </w:t>
      </w:r>
      <w:r>
        <w:rPr>
          <w:rFonts w:eastAsia="Times New Roman" w:cs="Times New Roman"/>
          <w:szCs w:val="24"/>
        </w:rPr>
        <w:t xml:space="preserve">προτίθεται να πάρει η Κυβέρνηση άμεσα, ώστε, πρώτον, να κηρυχθούν στο σύνολό τους ο Νομός Χανίων -όχι μερικώς, αλλά στο σύνολό του- και ο Δήμος </w:t>
      </w:r>
      <w:proofErr w:type="spellStart"/>
      <w:r>
        <w:rPr>
          <w:rFonts w:eastAsia="Times New Roman" w:cs="Times New Roman"/>
          <w:szCs w:val="24"/>
        </w:rPr>
        <w:t>Αμαρίου</w:t>
      </w:r>
      <w:proofErr w:type="spellEnd"/>
      <w:r>
        <w:rPr>
          <w:rFonts w:eastAsia="Times New Roman" w:cs="Times New Roman"/>
          <w:szCs w:val="24"/>
        </w:rPr>
        <w:t xml:space="preserve"> Ρεθύμνου σε κατάσταση εκτάκτου ανάγκης;</w:t>
      </w:r>
    </w:p>
    <w:p w14:paraId="31827BDA" w14:textId="77777777" w:rsidR="00B16615" w:rsidRDefault="00FE494E">
      <w:pPr>
        <w:tabs>
          <w:tab w:val="left" w:pos="6168"/>
        </w:tabs>
        <w:spacing w:line="600" w:lineRule="auto"/>
        <w:ind w:firstLine="720"/>
        <w:jc w:val="both"/>
        <w:rPr>
          <w:rFonts w:eastAsia="Times New Roman" w:cs="Times New Roman"/>
          <w:szCs w:val="24"/>
        </w:rPr>
      </w:pPr>
      <w:r w:rsidRPr="00FF1A64">
        <w:rPr>
          <w:rFonts w:eastAsia="Times New Roman" w:cs="Times New Roman"/>
          <w:szCs w:val="24"/>
        </w:rPr>
        <w:t>Τι μέτρα προτίθεται να πάρει η Κυβέρνηση άμεσα</w:t>
      </w:r>
      <w:r>
        <w:rPr>
          <w:rFonts w:eastAsia="Times New Roman" w:cs="Times New Roman"/>
          <w:szCs w:val="24"/>
        </w:rPr>
        <w:t>,</w:t>
      </w:r>
      <w:r w:rsidRPr="00FF1A64">
        <w:rPr>
          <w:rFonts w:eastAsia="Times New Roman" w:cs="Times New Roman"/>
          <w:szCs w:val="24"/>
        </w:rPr>
        <w:t xml:space="preserve"> ώστε να π</w:t>
      </w:r>
      <w:r>
        <w:rPr>
          <w:rFonts w:eastAsia="Times New Roman" w:cs="Times New Roman"/>
          <w:szCs w:val="24"/>
        </w:rPr>
        <w:t xml:space="preserve">αρθούν </w:t>
      </w:r>
      <w:r>
        <w:rPr>
          <w:rFonts w:eastAsia="Times New Roman" w:cs="Times New Roman"/>
          <w:szCs w:val="24"/>
        </w:rPr>
        <w:t xml:space="preserve">έκτακτα μέτρα για τον δρόμο </w:t>
      </w:r>
      <w:proofErr w:type="spellStart"/>
      <w:r>
        <w:rPr>
          <w:rFonts w:eastAsia="Times New Roman" w:cs="Times New Roman"/>
          <w:szCs w:val="24"/>
        </w:rPr>
        <w:t>Πόμπιας</w:t>
      </w:r>
      <w:proofErr w:type="spellEnd"/>
      <w:r>
        <w:rPr>
          <w:rFonts w:eastAsia="Times New Roman" w:cs="Times New Roman"/>
          <w:szCs w:val="24"/>
        </w:rPr>
        <w:t>-</w:t>
      </w:r>
      <w:r w:rsidRPr="00FF1A64">
        <w:rPr>
          <w:rFonts w:eastAsia="Times New Roman" w:cs="Times New Roman"/>
          <w:szCs w:val="24"/>
        </w:rPr>
        <w:t xml:space="preserve"> </w:t>
      </w:r>
      <w:proofErr w:type="spellStart"/>
      <w:r w:rsidRPr="00FF1A64">
        <w:rPr>
          <w:rFonts w:eastAsia="Times New Roman" w:cs="Times New Roman"/>
          <w:szCs w:val="24"/>
        </w:rPr>
        <w:t>Πηγαϊδάκια</w:t>
      </w:r>
      <w:proofErr w:type="spellEnd"/>
      <w:r>
        <w:rPr>
          <w:rFonts w:eastAsia="Times New Roman" w:cs="Times New Roman"/>
          <w:szCs w:val="24"/>
        </w:rPr>
        <w:t>,</w:t>
      </w:r>
      <w:r w:rsidRPr="00FF1A64">
        <w:rPr>
          <w:rFonts w:eastAsia="Times New Roman" w:cs="Times New Roman"/>
          <w:szCs w:val="24"/>
        </w:rPr>
        <w:t xml:space="preserve"> </w:t>
      </w:r>
      <w:r>
        <w:rPr>
          <w:rFonts w:eastAsia="Times New Roman" w:cs="Times New Roman"/>
          <w:szCs w:val="24"/>
        </w:rPr>
        <w:t xml:space="preserve">Καλών </w:t>
      </w:r>
      <w:r w:rsidRPr="00FF1A64">
        <w:rPr>
          <w:rFonts w:eastAsia="Times New Roman" w:cs="Times New Roman"/>
          <w:szCs w:val="24"/>
        </w:rPr>
        <w:t xml:space="preserve">Λιμένων και </w:t>
      </w:r>
      <w:r>
        <w:rPr>
          <w:rFonts w:eastAsia="Times New Roman" w:cs="Times New Roman"/>
          <w:szCs w:val="24"/>
        </w:rPr>
        <w:t xml:space="preserve">τι </w:t>
      </w:r>
      <w:r w:rsidRPr="00FF1A64">
        <w:rPr>
          <w:rFonts w:eastAsia="Times New Roman" w:cs="Times New Roman"/>
          <w:szCs w:val="24"/>
        </w:rPr>
        <w:t xml:space="preserve">μέτρα αντιπλημμυρικής θωράκισης της κοινότητας </w:t>
      </w:r>
      <w:proofErr w:type="spellStart"/>
      <w:r w:rsidRPr="00FF1A64">
        <w:rPr>
          <w:rFonts w:eastAsia="Times New Roman" w:cs="Times New Roman"/>
          <w:szCs w:val="24"/>
        </w:rPr>
        <w:t>Πηγα</w:t>
      </w:r>
      <w:r>
        <w:rPr>
          <w:rFonts w:eastAsia="Times New Roman" w:cs="Times New Roman"/>
          <w:szCs w:val="24"/>
        </w:rPr>
        <w:t>ϊ</w:t>
      </w:r>
      <w:r w:rsidRPr="00FF1A64">
        <w:rPr>
          <w:rFonts w:eastAsia="Times New Roman" w:cs="Times New Roman"/>
          <w:szCs w:val="24"/>
        </w:rPr>
        <w:t>δακίων</w:t>
      </w:r>
      <w:proofErr w:type="spellEnd"/>
      <w:r w:rsidRPr="00FF1A64">
        <w:rPr>
          <w:rFonts w:eastAsia="Times New Roman" w:cs="Times New Roman"/>
          <w:szCs w:val="24"/>
        </w:rPr>
        <w:t xml:space="preserve"> </w:t>
      </w:r>
      <w:r>
        <w:rPr>
          <w:rFonts w:eastAsia="Times New Roman" w:cs="Times New Roman"/>
          <w:szCs w:val="24"/>
        </w:rPr>
        <w:t xml:space="preserve">προτίθεται να πάρει </w:t>
      </w:r>
      <w:r w:rsidRPr="00FF1A64">
        <w:rPr>
          <w:rFonts w:eastAsia="Times New Roman" w:cs="Times New Roman"/>
          <w:szCs w:val="24"/>
        </w:rPr>
        <w:t xml:space="preserve">σε συνεννόηση με </w:t>
      </w:r>
      <w:r>
        <w:rPr>
          <w:rFonts w:eastAsia="Times New Roman" w:cs="Times New Roman"/>
          <w:szCs w:val="24"/>
        </w:rPr>
        <w:t>π</w:t>
      </w:r>
      <w:r w:rsidRPr="00FF1A64">
        <w:rPr>
          <w:rFonts w:eastAsia="Times New Roman" w:cs="Times New Roman"/>
          <w:szCs w:val="24"/>
        </w:rPr>
        <w:t xml:space="preserve">εριφέρεια και </w:t>
      </w:r>
      <w:r>
        <w:rPr>
          <w:rFonts w:eastAsia="Times New Roman" w:cs="Times New Roman"/>
          <w:szCs w:val="24"/>
        </w:rPr>
        <w:t>δ</w:t>
      </w:r>
      <w:r w:rsidRPr="00FF1A64">
        <w:rPr>
          <w:rFonts w:eastAsia="Times New Roman" w:cs="Times New Roman"/>
          <w:szCs w:val="24"/>
        </w:rPr>
        <w:t>ήμο</w:t>
      </w:r>
      <w:r>
        <w:rPr>
          <w:rFonts w:eastAsia="Times New Roman" w:cs="Times New Roman"/>
          <w:szCs w:val="24"/>
        </w:rPr>
        <w:t>;</w:t>
      </w:r>
      <w:r w:rsidRPr="00FF1A64">
        <w:rPr>
          <w:rFonts w:eastAsia="Times New Roman" w:cs="Times New Roman"/>
          <w:szCs w:val="24"/>
        </w:rPr>
        <w:t xml:space="preserve"> </w:t>
      </w:r>
    </w:p>
    <w:p w14:paraId="31827BDB" w14:textId="77777777" w:rsidR="00B16615" w:rsidRDefault="00FE494E">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Δεύτερον, τ</w:t>
      </w:r>
      <w:r w:rsidRPr="00FF1A64">
        <w:rPr>
          <w:rFonts w:eastAsia="Times New Roman" w:cs="Times New Roman"/>
          <w:szCs w:val="24"/>
        </w:rPr>
        <w:t>ι μέτρα προτίθεται να πάρει η Κυβέρνηση άμεσα</w:t>
      </w:r>
      <w:r>
        <w:rPr>
          <w:rFonts w:eastAsia="Times New Roman" w:cs="Times New Roman"/>
          <w:szCs w:val="24"/>
        </w:rPr>
        <w:t>,</w:t>
      </w:r>
      <w:r w:rsidRPr="00FF1A64">
        <w:rPr>
          <w:rFonts w:eastAsia="Times New Roman" w:cs="Times New Roman"/>
          <w:szCs w:val="24"/>
        </w:rPr>
        <w:t xml:space="preserve"> ώστε να απ</w:t>
      </w:r>
      <w:r w:rsidRPr="00FF1A64">
        <w:rPr>
          <w:rFonts w:eastAsia="Times New Roman" w:cs="Times New Roman"/>
          <w:szCs w:val="24"/>
        </w:rPr>
        <w:t>οκατασταθούν στο σύνολό τους οι ζημιές στην εθνική οδό και στο επαρχιακό δίκτυο του νησιού</w:t>
      </w:r>
      <w:r>
        <w:rPr>
          <w:rFonts w:eastAsia="Times New Roman" w:cs="Times New Roman"/>
          <w:szCs w:val="24"/>
        </w:rPr>
        <w:t xml:space="preserve">, </w:t>
      </w:r>
      <w:r w:rsidRPr="00FF1A64">
        <w:rPr>
          <w:rFonts w:eastAsia="Times New Roman" w:cs="Times New Roman"/>
          <w:szCs w:val="24"/>
        </w:rPr>
        <w:t>να δοθούν άμεσα στην κυκλοφορία</w:t>
      </w:r>
      <w:r>
        <w:rPr>
          <w:rFonts w:eastAsia="Times New Roman" w:cs="Times New Roman"/>
          <w:szCs w:val="24"/>
        </w:rPr>
        <w:t xml:space="preserve"> και</w:t>
      </w:r>
      <w:r w:rsidRPr="00FF1A64">
        <w:rPr>
          <w:rFonts w:eastAsia="Times New Roman" w:cs="Times New Roman"/>
          <w:szCs w:val="24"/>
        </w:rPr>
        <w:t xml:space="preserve"> να γίνουν μελέτες υποστήριξης του εδάφους</w:t>
      </w:r>
      <w:r>
        <w:rPr>
          <w:rFonts w:eastAsia="Times New Roman" w:cs="Times New Roman"/>
          <w:szCs w:val="24"/>
        </w:rPr>
        <w:t>;</w:t>
      </w:r>
      <w:r w:rsidRPr="00FF1A64">
        <w:rPr>
          <w:rFonts w:eastAsia="Times New Roman" w:cs="Times New Roman"/>
          <w:szCs w:val="24"/>
        </w:rPr>
        <w:t xml:space="preserve"> </w:t>
      </w:r>
    </w:p>
    <w:p w14:paraId="31827BDC" w14:textId="77777777" w:rsidR="00B16615" w:rsidRDefault="00FE494E">
      <w:pPr>
        <w:tabs>
          <w:tab w:val="left" w:pos="6168"/>
        </w:tabs>
        <w:spacing w:line="600" w:lineRule="auto"/>
        <w:ind w:firstLine="720"/>
        <w:jc w:val="both"/>
        <w:rPr>
          <w:rFonts w:eastAsia="Times New Roman" w:cs="Times New Roman"/>
          <w:szCs w:val="24"/>
        </w:rPr>
      </w:pPr>
      <w:r w:rsidRPr="00FF1A64">
        <w:rPr>
          <w:rFonts w:eastAsia="Times New Roman" w:cs="Times New Roman"/>
          <w:szCs w:val="24"/>
        </w:rPr>
        <w:t>Τι μέτρα προτίθεται να πάρει η Κυβέρνηση άμεσα</w:t>
      </w:r>
      <w:r>
        <w:rPr>
          <w:rFonts w:eastAsia="Times New Roman" w:cs="Times New Roman"/>
          <w:szCs w:val="24"/>
        </w:rPr>
        <w:t>,</w:t>
      </w:r>
      <w:r w:rsidRPr="00FF1A64">
        <w:rPr>
          <w:rFonts w:eastAsia="Times New Roman" w:cs="Times New Roman"/>
          <w:szCs w:val="24"/>
        </w:rPr>
        <w:t xml:space="preserve"> ώστε να αποζημιωθούν οι πληγέντες</w:t>
      </w:r>
      <w:r>
        <w:rPr>
          <w:rFonts w:eastAsia="Times New Roman" w:cs="Times New Roman"/>
          <w:szCs w:val="24"/>
        </w:rPr>
        <w:t>,</w:t>
      </w:r>
      <w:r w:rsidRPr="00FF1A64">
        <w:rPr>
          <w:rFonts w:eastAsia="Times New Roman" w:cs="Times New Roman"/>
          <w:szCs w:val="24"/>
        </w:rPr>
        <w:t xml:space="preserve"> α</w:t>
      </w:r>
      <w:r w:rsidRPr="00FF1A64">
        <w:rPr>
          <w:rFonts w:eastAsia="Times New Roman" w:cs="Times New Roman"/>
          <w:szCs w:val="24"/>
        </w:rPr>
        <w:t>παλλ</w:t>
      </w:r>
      <w:r>
        <w:rPr>
          <w:rFonts w:eastAsia="Times New Roman" w:cs="Times New Roman"/>
          <w:szCs w:val="24"/>
        </w:rPr>
        <w:t>άσσοντας τους από δ</w:t>
      </w:r>
      <w:r w:rsidRPr="00FF1A64">
        <w:rPr>
          <w:rFonts w:eastAsia="Times New Roman" w:cs="Times New Roman"/>
          <w:szCs w:val="24"/>
        </w:rPr>
        <w:t>ημοτικά τέλη</w:t>
      </w:r>
      <w:r>
        <w:rPr>
          <w:rFonts w:eastAsia="Times New Roman" w:cs="Times New Roman"/>
          <w:szCs w:val="24"/>
        </w:rPr>
        <w:t>, ΕΝΦΙΑ,</w:t>
      </w:r>
      <w:r w:rsidRPr="00FF1A64">
        <w:rPr>
          <w:rFonts w:eastAsia="Times New Roman" w:cs="Times New Roman"/>
          <w:szCs w:val="24"/>
        </w:rPr>
        <w:t xml:space="preserve"> εφορίες</w:t>
      </w:r>
      <w:r>
        <w:rPr>
          <w:rFonts w:eastAsia="Times New Roman" w:cs="Times New Roman"/>
          <w:szCs w:val="24"/>
        </w:rPr>
        <w:t>,</w:t>
      </w:r>
      <w:r w:rsidRPr="00FF1A64">
        <w:rPr>
          <w:rFonts w:eastAsia="Times New Roman" w:cs="Times New Roman"/>
          <w:szCs w:val="24"/>
        </w:rPr>
        <w:t xml:space="preserve"> τράπεζες</w:t>
      </w:r>
      <w:r>
        <w:rPr>
          <w:rFonts w:eastAsia="Times New Roman" w:cs="Times New Roman"/>
          <w:szCs w:val="24"/>
        </w:rPr>
        <w:t xml:space="preserve"> και</w:t>
      </w:r>
      <w:r w:rsidRPr="00FF1A64">
        <w:rPr>
          <w:rFonts w:eastAsia="Times New Roman" w:cs="Times New Roman"/>
          <w:szCs w:val="24"/>
        </w:rPr>
        <w:t xml:space="preserve"> να αναγνωριστούν οι ζημιές των </w:t>
      </w:r>
      <w:proofErr w:type="spellStart"/>
      <w:r w:rsidRPr="00FF1A64">
        <w:rPr>
          <w:rFonts w:eastAsia="Times New Roman" w:cs="Times New Roman"/>
          <w:szCs w:val="24"/>
        </w:rPr>
        <w:t>αγροτοκτηνοτρόφων</w:t>
      </w:r>
      <w:proofErr w:type="spellEnd"/>
      <w:r w:rsidRPr="00FF1A64">
        <w:rPr>
          <w:rFonts w:eastAsia="Times New Roman" w:cs="Times New Roman"/>
          <w:szCs w:val="24"/>
        </w:rPr>
        <w:t xml:space="preserve"> και να αποζημιωθούν στο 100%</w:t>
      </w:r>
      <w:r>
        <w:rPr>
          <w:rFonts w:eastAsia="Times New Roman" w:cs="Times New Roman"/>
          <w:szCs w:val="24"/>
        </w:rPr>
        <w:t>;</w:t>
      </w:r>
    </w:p>
    <w:p w14:paraId="31827BDD" w14:textId="77777777" w:rsidR="00B16615" w:rsidRDefault="00FE494E">
      <w:pPr>
        <w:tabs>
          <w:tab w:val="left" w:pos="6168"/>
        </w:tabs>
        <w:spacing w:line="600" w:lineRule="auto"/>
        <w:ind w:firstLine="720"/>
        <w:jc w:val="both"/>
        <w:rPr>
          <w:rFonts w:eastAsia="Times New Roman" w:cs="Times New Roman"/>
          <w:szCs w:val="24"/>
        </w:rPr>
      </w:pPr>
      <w:r w:rsidRPr="00FF1A64">
        <w:rPr>
          <w:rFonts w:eastAsia="Times New Roman" w:cs="Times New Roman"/>
          <w:szCs w:val="24"/>
        </w:rPr>
        <w:t>Τέλος</w:t>
      </w:r>
      <w:r>
        <w:rPr>
          <w:rFonts w:eastAsia="Times New Roman" w:cs="Times New Roman"/>
          <w:szCs w:val="24"/>
        </w:rPr>
        <w:t>,</w:t>
      </w:r>
      <w:r w:rsidRPr="00FF1A64">
        <w:rPr>
          <w:rFonts w:eastAsia="Times New Roman" w:cs="Times New Roman"/>
          <w:szCs w:val="24"/>
        </w:rPr>
        <w:t xml:space="preserve"> </w:t>
      </w:r>
      <w:r>
        <w:rPr>
          <w:rFonts w:eastAsia="Times New Roman" w:cs="Times New Roman"/>
          <w:szCs w:val="24"/>
        </w:rPr>
        <w:t>τ</w:t>
      </w:r>
      <w:r w:rsidRPr="00FF1A64">
        <w:rPr>
          <w:rFonts w:eastAsia="Times New Roman" w:cs="Times New Roman"/>
          <w:szCs w:val="24"/>
        </w:rPr>
        <w:t>ι μέτρα προτίθεται να πάρει η Κυβέρνηση άμεσα</w:t>
      </w:r>
      <w:r>
        <w:rPr>
          <w:rFonts w:eastAsia="Times New Roman" w:cs="Times New Roman"/>
          <w:szCs w:val="24"/>
        </w:rPr>
        <w:t>,</w:t>
      </w:r>
      <w:r w:rsidRPr="00FF1A64">
        <w:rPr>
          <w:rFonts w:eastAsia="Times New Roman" w:cs="Times New Roman"/>
          <w:szCs w:val="24"/>
        </w:rPr>
        <w:t xml:space="preserve"> ώστε να διασφαλιστούν οι ζωές και οι κάτοικοι τ</w:t>
      </w:r>
      <w:r>
        <w:rPr>
          <w:rFonts w:eastAsia="Times New Roman" w:cs="Times New Roman"/>
          <w:szCs w:val="24"/>
        </w:rPr>
        <w:t xml:space="preserve">ης </w:t>
      </w:r>
      <w:r>
        <w:rPr>
          <w:rFonts w:eastAsia="Times New Roman" w:cs="Times New Roman"/>
          <w:szCs w:val="24"/>
        </w:rPr>
        <w:t>περιοχής και να υλοποιηθούν χ</w:t>
      </w:r>
      <w:r w:rsidRPr="00FF1A64">
        <w:rPr>
          <w:rFonts w:eastAsia="Times New Roman" w:cs="Times New Roman"/>
          <w:szCs w:val="24"/>
        </w:rPr>
        <w:t>ωρίς κα</w:t>
      </w:r>
      <w:r>
        <w:rPr>
          <w:rFonts w:eastAsia="Times New Roman" w:cs="Times New Roman"/>
          <w:szCs w:val="24"/>
        </w:rPr>
        <w:t>μ</w:t>
      </w:r>
      <w:r w:rsidRPr="00FF1A64">
        <w:rPr>
          <w:rFonts w:eastAsia="Times New Roman" w:cs="Times New Roman"/>
          <w:szCs w:val="24"/>
        </w:rPr>
        <w:t>μία καθυστέρηση όλα τα αναγκαία αντιπλημμυρικά έργα</w:t>
      </w:r>
      <w:r>
        <w:rPr>
          <w:rFonts w:eastAsia="Times New Roman" w:cs="Times New Roman"/>
          <w:szCs w:val="24"/>
        </w:rPr>
        <w:t>,</w:t>
      </w:r>
      <w:r w:rsidRPr="00FF1A64">
        <w:rPr>
          <w:rFonts w:eastAsia="Times New Roman" w:cs="Times New Roman"/>
          <w:szCs w:val="24"/>
        </w:rPr>
        <w:t xml:space="preserve"> τα απαραίτητα έργα διάνοιξης </w:t>
      </w:r>
      <w:r>
        <w:rPr>
          <w:rFonts w:eastAsia="Times New Roman" w:cs="Times New Roman"/>
          <w:szCs w:val="24"/>
        </w:rPr>
        <w:t xml:space="preserve">εμβάθυνσης </w:t>
      </w:r>
      <w:r w:rsidRPr="00FF1A64">
        <w:rPr>
          <w:rFonts w:eastAsia="Times New Roman" w:cs="Times New Roman"/>
          <w:szCs w:val="24"/>
        </w:rPr>
        <w:t>των ποταμών</w:t>
      </w:r>
      <w:r>
        <w:rPr>
          <w:rFonts w:eastAsia="Times New Roman" w:cs="Times New Roman"/>
          <w:szCs w:val="24"/>
        </w:rPr>
        <w:t>,</w:t>
      </w:r>
      <w:r w:rsidRPr="00FF1A64">
        <w:rPr>
          <w:rFonts w:eastAsia="Times New Roman" w:cs="Times New Roman"/>
          <w:szCs w:val="24"/>
        </w:rPr>
        <w:t xml:space="preserve"> διευθέτηση</w:t>
      </w:r>
      <w:r>
        <w:rPr>
          <w:rFonts w:eastAsia="Times New Roman" w:cs="Times New Roman"/>
          <w:szCs w:val="24"/>
        </w:rPr>
        <w:t>ς…</w:t>
      </w:r>
    </w:p>
    <w:p w14:paraId="31827BDE" w14:textId="77777777" w:rsidR="00B16615" w:rsidRDefault="00FE494E">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 Κύριε Συντυχάκη, μην κάνουμε γενική ανάπλαση της Κρήτης τώρα.</w:t>
      </w:r>
    </w:p>
    <w:p w14:paraId="31827BDF" w14:textId="77777777" w:rsidR="00B16615" w:rsidRDefault="00FE494E">
      <w:pPr>
        <w:tabs>
          <w:tab w:val="left" w:pos="6168"/>
        </w:tabs>
        <w:spacing w:line="600" w:lineRule="auto"/>
        <w:ind w:firstLine="720"/>
        <w:jc w:val="both"/>
        <w:rPr>
          <w:rFonts w:eastAsia="Times New Roman" w:cs="Times New Roman"/>
          <w:szCs w:val="24"/>
        </w:rPr>
      </w:pPr>
      <w:r>
        <w:rPr>
          <w:rFonts w:eastAsia="Times New Roman" w:cs="Times New Roman"/>
          <w:b/>
          <w:szCs w:val="24"/>
        </w:rPr>
        <w:lastRenderedPageBreak/>
        <w:t>ΕΜΜΑ</w:t>
      </w:r>
      <w:r>
        <w:rPr>
          <w:rFonts w:eastAsia="Times New Roman" w:cs="Times New Roman"/>
          <w:b/>
          <w:szCs w:val="24"/>
        </w:rPr>
        <w:t xml:space="preserve">ΝΟΥΗΛ ΣΥΝΤΥΧΑΚΗΣ: </w:t>
      </w:r>
      <w:r>
        <w:rPr>
          <w:rFonts w:eastAsia="Times New Roman" w:cs="Times New Roman"/>
          <w:szCs w:val="24"/>
        </w:rPr>
        <w:t xml:space="preserve">Ολοκλήρωσα, κύριε Πρόεδρε. Αντιλαμβάνεστε ότι το θέμα αφορά όλη την Κρήτη. Δεν είναι ένα επιμέρους μεμονωμένο θέμα. </w:t>
      </w:r>
    </w:p>
    <w:p w14:paraId="31827BE0" w14:textId="77777777" w:rsidR="00B16615" w:rsidRDefault="00FE494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Είχαμε και τέσσερις νεκρούς. Το λέω αυτό, κύριε Πρόεδρε, γιατί επίκεινται άσχημες καιρικές συνθήκες. </w:t>
      </w:r>
    </w:p>
    <w:p w14:paraId="31827BE1" w14:textId="77777777" w:rsidR="00B16615" w:rsidRDefault="00FE494E">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w:t>
      </w:r>
      <w:r>
        <w:rPr>
          <w:rFonts w:eastAsia="Times New Roman" w:cs="Times New Roman"/>
          <w:b/>
          <w:szCs w:val="24"/>
        </w:rPr>
        <w:t xml:space="preserve">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 Ε, </w:t>
      </w:r>
      <w:r>
        <w:rPr>
          <w:rFonts w:eastAsia="Times New Roman" w:cs="Times New Roman"/>
          <w:szCs w:val="24"/>
        </w:rPr>
        <w:t>κ</w:t>
      </w:r>
      <w:r>
        <w:rPr>
          <w:rFonts w:eastAsia="Times New Roman" w:cs="Times New Roman"/>
          <w:szCs w:val="24"/>
        </w:rPr>
        <w:t xml:space="preserve">τυπήστε ξύλο, κύριε συνάδελφε. Μην το μελετάτε. </w:t>
      </w:r>
    </w:p>
    <w:p w14:paraId="31827BE2" w14:textId="77777777" w:rsidR="00B16615" w:rsidRDefault="00FE494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31827BE3" w14:textId="77777777" w:rsidR="00B16615" w:rsidRDefault="00FE494E">
      <w:pPr>
        <w:tabs>
          <w:tab w:val="left" w:pos="6168"/>
        </w:tabs>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ΗΣ</w:t>
      </w:r>
      <w:r>
        <w:rPr>
          <w:rFonts w:eastAsia="Times New Roman" w:cs="Times New Roman"/>
          <w:b/>
          <w:szCs w:val="24"/>
        </w:rPr>
        <w:t xml:space="preserve"> ΧΑΡΙΤΣΗΣ (Υπουργός Εσωτερικών): </w:t>
      </w:r>
      <w:r>
        <w:rPr>
          <w:rFonts w:eastAsia="Times New Roman" w:cs="Times New Roman"/>
          <w:szCs w:val="24"/>
        </w:rPr>
        <w:t xml:space="preserve">Ευχαριστώ, κύριε Πρόεδρε. </w:t>
      </w:r>
      <w:r w:rsidRPr="00FF1A64">
        <w:rPr>
          <w:rFonts w:eastAsia="Times New Roman" w:cs="Times New Roman"/>
          <w:szCs w:val="24"/>
        </w:rPr>
        <w:t>Θα χρησιμοποιήσω και το</w:t>
      </w:r>
      <w:r>
        <w:rPr>
          <w:rFonts w:eastAsia="Times New Roman" w:cs="Times New Roman"/>
          <w:szCs w:val="24"/>
        </w:rPr>
        <w:t>ν</w:t>
      </w:r>
      <w:r w:rsidRPr="00FF1A64">
        <w:rPr>
          <w:rFonts w:eastAsia="Times New Roman" w:cs="Times New Roman"/>
          <w:szCs w:val="24"/>
        </w:rPr>
        <w:t xml:space="preserve"> χρόνο της δευτερολογίας</w:t>
      </w:r>
      <w:r>
        <w:rPr>
          <w:rFonts w:eastAsia="Times New Roman" w:cs="Times New Roman"/>
          <w:szCs w:val="24"/>
        </w:rPr>
        <w:t xml:space="preserve"> μου.</w:t>
      </w:r>
    </w:p>
    <w:p w14:paraId="31827BE4" w14:textId="77777777" w:rsidR="00B16615" w:rsidRDefault="00FE494E">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 xml:space="preserve">υπάρχει θέμα. Συζητάμε την τελευταία ερώτηση. Θα υπάρξει ανοχή και σε εσάς και στον κ. Συντυχάκη. </w:t>
      </w:r>
    </w:p>
    <w:p w14:paraId="31827BE5" w14:textId="77777777" w:rsidR="00B16615" w:rsidRDefault="00FE494E">
      <w:pPr>
        <w:tabs>
          <w:tab w:val="left" w:pos="6168"/>
        </w:tabs>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w:t>
      </w:r>
      <w:r>
        <w:rPr>
          <w:rFonts w:eastAsia="Times New Roman" w:cs="Times New Roman"/>
          <w:b/>
          <w:szCs w:val="24"/>
        </w:rPr>
        <w:t xml:space="preserve">Σ ΧΑΡΙΤΣΗΣ (Υπουργός Εσωτερικών): </w:t>
      </w:r>
      <w:r>
        <w:rPr>
          <w:rFonts w:eastAsia="Times New Roman" w:cs="Times New Roman"/>
          <w:szCs w:val="24"/>
        </w:rPr>
        <w:t>Κύριε Συντυχάκη, κατ</w:t>
      </w:r>
      <w:r>
        <w:rPr>
          <w:rFonts w:eastAsia="Times New Roman" w:cs="Times New Roman"/>
          <w:szCs w:val="24"/>
        </w:rPr>
        <w:t xml:space="preserve">’ </w:t>
      </w:r>
      <w:r>
        <w:rPr>
          <w:rFonts w:eastAsia="Times New Roman" w:cs="Times New Roman"/>
          <w:szCs w:val="24"/>
        </w:rPr>
        <w:t xml:space="preserve">αρχάς, </w:t>
      </w:r>
      <w:r w:rsidRPr="00FF1A64">
        <w:rPr>
          <w:rFonts w:eastAsia="Times New Roman" w:cs="Times New Roman"/>
          <w:szCs w:val="24"/>
        </w:rPr>
        <w:t>να σας ευχηθώ και καλή επιτυχία</w:t>
      </w:r>
      <w:r>
        <w:rPr>
          <w:rFonts w:eastAsia="Times New Roman" w:cs="Times New Roman"/>
          <w:szCs w:val="24"/>
        </w:rPr>
        <w:t>,</w:t>
      </w:r>
      <w:r w:rsidRPr="00FF1A64">
        <w:rPr>
          <w:rFonts w:eastAsia="Times New Roman" w:cs="Times New Roman"/>
          <w:szCs w:val="24"/>
        </w:rPr>
        <w:t xml:space="preserve"> μιας και έχει ανακοινωθεί </w:t>
      </w:r>
      <w:r>
        <w:rPr>
          <w:rFonts w:eastAsia="Times New Roman" w:cs="Times New Roman"/>
          <w:szCs w:val="24"/>
        </w:rPr>
        <w:t xml:space="preserve">ότι </w:t>
      </w:r>
      <w:r w:rsidRPr="00FF1A64">
        <w:rPr>
          <w:rFonts w:eastAsia="Times New Roman" w:cs="Times New Roman"/>
          <w:szCs w:val="24"/>
        </w:rPr>
        <w:t xml:space="preserve">θα είστε και υποψήφιος </w:t>
      </w:r>
      <w:r>
        <w:rPr>
          <w:rFonts w:eastAsia="Times New Roman" w:cs="Times New Roman"/>
          <w:szCs w:val="24"/>
        </w:rPr>
        <w:t>π</w:t>
      </w:r>
      <w:r w:rsidRPr="00FF1A64">
        <w:rPr>
          <w:rFonts w:eastAsia="Times New Roman" w:cs="Times New Roman"/>
          <w:szCs w:val="24"/>
        </w:rPr>
        <w:t>εριφερειάρχης στην Κρήτη</w:t>
      </w:r>
      <w:r>
        <w:rPr>
          <w:rFonts w:eastAsia="Times New Roman" w:cs="Times New Roman"/>
          <w:szCs w:val="24"/>
        </w:rPr>
        <w:t>.</w:t>
      </w:r>
    </w:p>
    <w:p w14:paraId="31827BE6" w14:textId="77777777" w:rsidR="00B16615" w:rsidRDefault="00FE494E">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στην απάντησή μου </w:t>
      </w:r>
      <w:r w:rsidRPr="00FF1A64">
        <w:rPr>
          <w:rFonts w:eastAsia="Times New Roman" w:cs="Times New Roman"/>
          <w:szCs w:val="24"/>
        </w:rPr>
        <w:t xml:space="preserve">θα </w:t>
      </w:r>
      <w:r>
        <w:rPr>
          <w:rFonts w:eastAsia="Times New Roman" w:cs="Times New Roman"/>
          <w:szCs w:val="24"/>
        </w:rPr>
        <w:t xml:space="preserve">σας </w:t>
      </w:r>
      <w:r w:rsidRPr="00FF1A64">
        <w:rPr>
          <w:rFonts w:eastAsia="Times New Roman" w:cs="Times New Roman"/>
          <w:szCs w:val="24"/>
        </w:rPr>
        <w:t>καταθέσω</w:t>
      </w:r>
      <w:r>
        <w:rPr>
          <w:rFonts w:eastAsia="Times New Roman" w:cs="Times New Roman"/>
          <w:szCs w:val="24"/>
        </w:rPr>
        <w:t xml:space="preserve"> </w:t>
      </w:r>
      <w:r w:rsidRPr="00FF1A64">
        <w:rPr>
          <w:rFonts w:eastAsia="Times New Roman" w:cs="Times New Roman"/>
          <w:szCs w:val="24"/>
        </w:rPr>
        <w:t>κάποια στοιχεία</w:t>
      </w:r>
      <w:r>
        <w:rPr>
          <w:rFonts w:eastAsia="Times New Roman" w:cs="Times New Roman"/>
          <w:szCs w:val="24"/>
        </w:rPr>
        <w:t>,</w:t>
      </w:r>
      <w:r w:rsidRPr="00FF1A64">
        <w:rPr>
          <w:rFonts w:eastAsia="Times New Roman" w:cs="Times New Roman"/>
          <w:szCs w:val="24"/>
        </w:rPr>
        <w:t xml:space="preserve"> τα οποία ελπίζω ότι θα </w:t>
      </w:r>
      <w:r>
        <w:rPr>
          <w:rFonts w:eastAsia="Times New Roman" w:cs="Times New Roman"/>
          <w:szCs w:val="24"/>
        </w:rPr>
        <w:t xml:space="preserve">σας </w:t>
      </w:r>
      <w:r w:rsidRPr="00FF1A64">
        <w:rPr>
          <w:rFonts w:eastAsia="Times New Roman" w:cs="Times New Roman"/>
          <w:szCs w:val="24"/>
        </w:rPr>
        <w:t>είναι χρήσιμα και για την δουλειά την οποία θα κάνετε εν</w:t>
      </w:r>
      <w:r>
        <w:rPr>
          <w:rFonts w:eastAsia="Times New Roman" w:cs="Times New Roman"/>
          <w:szCs w:val="24"/>
        </w:rPr>
        <w:t xml:space="preserve"> </w:t>
      </w:r>
      <w:r w:rsidRPr="00FF1A64">
        <w:rPr>
          <w:rFonts w:eastAsia="Times New Roman" w:cs="Times New Roman"/>
          <w:szCs w:val="24"/>
        </w:rPr>
        <w:t>όψει των περιφερειακών εκλογών</w:t>
      </w:r>
      <w:r>
        <w:rPr>
          <w:rFonts w:eastAsia="Times New Roman" w:cs="Times New Roman"/>
          <w:szCs w:val="24"/>
        </w:rPr>
        <w:t>.</w:t>
      </w:r>
      <w:r w:rsidRPr="00FF1A64">
        <w:rPr>
          <w:rFonts w:eastAsia="Times New Roman" w:cs="Times New Roman"/>
          <w:szCs w:val="24"/>
        </w:rPr>
        <w:t xml:space="preserve"> </w:t>
      </w:r>
    </w:p>
    <w:p w14:paraId="31827BE7" w14:textId="77777777" w:rsidR="00B16615" w:rsidRDefault="00FE494E">
      <w:pPr>
        <w:tabs>
          <w:tab w:val="left" w:pos="6168"/>
        </w:tabs>
        <w:spacing w:line="600" w:lineRule="auto"/>
        <w:ind w:firstLine="720"/>
        <w:jc w:val="both"/>
        <w:rPr>
          <w:rFonts w:eastAsia="Times New Roman" w:cs="Times New Roman"/>
          <w:szCs w:val="24"/>
        </w:rPr>
      </w:pPr>
      <w:r w:rsidRPr="00FF1A64">
        <w:rPr>
          <w:rFonts w:eastAsia="Times New Roman" w:cs="Times New Roman"/>
          <w:szCs w:val="24"/>
        </w:rPr>
        <w:t>Πράγματι</w:t>
      </w:r>
      <w:r>
        <w:rPr>
          <w:rFonts w:eastAsia="Times New Roman" w:cs="Times New Roman"/>
          <w:szCs w:val="24"/>
        </w:rPr>
        <w:t>,</w:t>
      </w:r>
      <w:r w:rsidRPr="00FF1A64">
        <w:rPr>
          <w:rFonts w:eastAsia="Times New Roman" w:cs="Times New Roman"/>
          <w:szCs w:val="24"/>
        </w:rPr>
        <w:t xml:space="preserve"> το τελευταίο διάστημα είχαμε στις π</w:t>
      </w:r>
      <w:r w:rsidRPr="00FF1A64">
        <w:rPr>
          <w:rFonts w:eastAsia="Times New Roman" w:cs="Times New Roman"/>
          <w:szCs w:val="24"/>
        </w:rPr>
        <w:t>εριοχές</w:t>
      </w:r>
      <w:r>
        <w:rPr>
          <w:rFonts w:eastAsia="Times New Roman" w:cs="Times New Roman"/>
          <w:szCs w:val="24"/>
        </w:rPr>
        <w:t xml:space="preserve">, τις περιφερειακές ενότητες </w:t>
      </w:r>
      <w:r w:rsidRPr="00FF1A64">
        <w:rPr>
          <w:rFonts w:eastAsia="Times New Roman" w:cs="Times New Roman"/>
          <w:szCs w:val="24"/>
        </w:rPr>
        <w:t>που αναφερθήκατε μεγάλες καταστροφές</w:t>
      </w:r>
      <w:r>
        <w:rPr>
          <w:rFonts w:eastAsia="Times New Roman" w:cs="Times New Roman"/>
          <w:szCs w:val="24"/>
        </w:rPr>
        <w:t>.</w:t>
      </w:r>
      <w:r w:rsidRPr="00FF1A64">
        <w:rPr>
          <w:rFonts w:eastAsia="Times New Roman" w:cs="Times New Roman"/>
          <w:szCs w:val="24"/>
        </w:rPr>
        <w:t xml:space="preserve"> Έχω ξαναπεί στη Βουλή</w:t>
      </w:r>
      <w:r>
        <w:rPr>
          <w:rFonts w:eastAsia="Times New Roman" w:cs="Times New Roman"/>
          <w:szCs w:val="24"/>
        </w:rPr>
        <w:t>,</w:t>
      </w:r>
      <w:r w:rsidRPr="00FF1A64">
        <w:rPr>
          <w:rFonts w:eastAsia="Times New Roman" w:cs="Times New Roman"/>
          <w:szCs w:val="24"/>
        </w:rPr>
        <w:t xml:space="preserve"> σε</w:t>
      </w:r>
      <w:r>
        <w:rPr>
          <w:rFonts w:eastAsia="Times New Roman" w:cs="Times New Roman"/>
          <w:szCs w:val="24"/>
        </w:rPr>
        <w:t xml:space="preserve"> απάντησή μου σε</w:t>
      </w:r>
      <w:r w:rsidRPr="00FF1A64">
        <w:rPr>
          <w:rFonts w:eastAsia="Times New Roman" w:cs="Times New Roman"/>
          <w:szCs w:val="24"/>
        </w:rPr>
        <w:t xml:space="preserve"> αντίστοιχη ερώτηση</w:t>
      </w:r>
      <w:r>
        <w:rPr>
          <w:rFonts w:eastAsia="Times New Roman" w:cs="Times New Roman"/>
          <w:szCs w:val="24"/>
        </w:rPr>
        <w:t>,</w:t>
      </w:r>
      <w:r w:rsidRPr="00FF1A64">
        <w:rPr>
          <w:rFonts w:eastAsia="Times New Roman" w:cs="Times New Roman"/>
          <w:szCs w:val="24"/>
        </w:rPr>
        <w:t xml:space="preserve"> ότι αυτό το οποίο πρέπει να συζητάμε σε τέτοιες περιπτώ</w:t>
      </w:r>
      <w:r>
        <w:rPr>
          <w:rFonts w:eastAsia="Times New Roman" w:cs="Times New Roman"/>
          <w:szCs w:val="24"/>
        </w:rPr>
        <w:t>σεις είναι οι δύο κλίμακες παρέμβασης: Η</w:t>
      </w:r>
      <w:r w:rsidRPr="00FF1A64">
        <w:rPr>
          <w:rFonts w:eastAsia="Times New Roman" w:cs="Times New Roman"/>
          <w:szCs w:val="24"/>
        </w:rPr>
        <w:t xml:space="preserve"> πρόληψη και </w:t>
      </w:r>
      <w:r>
        <w:rPr>
          <w:rFonts w:eastAsia="Times New Roman" w:cs="Times New Roman"/>
          <w:szCs w:val="24"/>
        </w:rPr>
        <w:t xml:space="preserve">η </w:t>
      </w:r>
      <w:r w:rsidRPr="00FF1A64">
        <w:rPr>
          <w:rFonts w:eastAsia="Times New Roman" w:cs="Times New Roman"/>
          <w:szCs w:val="24"/>
        </w:rPr>
        <w:t>αντιμετώπι</w:t>
      </w:r>
      <w:r w:rsidRPr="00FF1A64">
        <w:rPr>
          <w:rFonts w:eastAsia="Times New Roman" w:cs="Times New Roman"/>
          <w:szCs w:val="24"/>
        </w:rPr>
        <w:t>ση</w:t>
      </w:r>
      <w:r>
        <w:rPr>
          <w:rFonts w:eastAsia="Times New Roman" w:cs="Times New Roman"/>
          <w:szCs w:val="24"/>
        </w:rPr>
        <w:t>.</w:t>
      </w:r>
    </w:p>
    <w:p w14:paraId="31827BE8" w14:textId="77777777" w:rsidR="00B16615" w:rsidRDefault="00FE494E">
      <w:pPr>
        <w:tabs>
          <w:tab w:val="left" w:pos="6168"/>
        </w:tabs>
        <w:spacing w:line="600" w:lineRule="auto"/>
        <w:ind w:firstLine="720"/>
        <w:jc w:val="both"/>
        <w:rPr>
          <w:rFonts w:eastAsia="Times New Roman" w:cs="Times New Roman"/>
          <w:szCs w:val="24"/>
        </w:rPr>
      </w:pPr>
      <w:r w:rsidRPr="00FF1A64">
        <w:rPr>
          <w:rFonts w:eastAsia="Times New Roman" w:cs="Times New Roman"/>
          <w:szCs w:val="24"/>
        </w:rPr>
        <w:t>Εμείς</w:t>
      </w:r>
      <w:r>
        <w:rPr>
          <w:rFonts w:eastAsia="Times New Roman" w:cs="Times New Roman"/>
          <w:szCs w:val="24"/>
        </w:rPr>
        <w:t>,</w:t>
      </w:r>
      <w:r w:rsidRPr="00FF1A64">
        <w:rPr>
          <w:rFonts w:eastAsia="Times New Roman" w:cs="Times New Roman"/>
          <w:szCs w:val="24"/>
        </w:rPr>
        <w:t xml:space="preserve"> όπως αντιλαμβάνεστε</w:t>
      </w:r>
      <w:r>
        <w:rPr>
          <w:rFonts w:eastAsia="Times New Roman" w:cs="Times New Roman"/>
          <w:szCs w:val="24"/>
        </w:rPr>
        <w:t>,</w:t>
      </w:r>
      <w:r w:rsidRPr="00FF1A64">
        <w:rPr>
          <w:rFonts w:eastAsia="Times New Roman" w:cs="Times New Roman"/>
          <w:szCs w:val="24"/>
        </w:rPr>
        <w:t xml:space="preserve"> ως Υπουργείο Εσωτερικών</w:t>
      </w:r>
      <w:r>
        <w:rPr>
          <w:rFonts w:eastAsia="Times New Roman" w:cs="Times New Roman"/>
          <w:szCs w:val="24"/>
        </w:rPr>
        <w:t>,</w:t>
      </w:r>
      <w:r w:rsidRPr="00FF1A64">
        <w:rPr>
          <w:rFonts w:eastAsia="Times New Roman" w:cs="Times New Roman"/>
          <w:szCs w:val="24"/>
        </w:rPr>
        <w:t xml:space="preserve"> </w:t>
      </w:r>
      <w:r>
        <w:rPr>
          <w:rFonts w:eastAsia="Times New Roman" w:cs="Times New Roman"/>
          <w:szCs w:val="24"/>
        </w:rPr>
        <w:t>κυρίως,</w:t>
      </w:r>
      <w:r w:rsidRPr="00FF1A64">
        <w:rPr>
          <w:rFonts w:eastAsia="Times New Roman" w:cs="Times New Roman"/>
          <w:szCs w:val="24"/>
        </w:rPr>
        <w:t xml:space="preserve"> είμαστε επιφορτισμένοι με το δεύτερο</w:t>
      </w:r>
      <w:r>
        <w:rPr>
          <w:rFonts w:eastAsia="Times New Roman" w:cs="Times New Roman"/>
          <w:szCs w:val="24"/>
        </w:rPr>
        <w:t>,</w:t>
      </w:r>
      <w:r w:rsidRPr="00FF1A64">
        <w:rPr>
          <w:rFonts w:eastAsia="Times New Roman" w:cs="Times New Roman"/>
          <w:szCs w:val="24"/>
        </w:rPr>
        <w:t xml:space="preserve"> με την έγκαιρη</w:t>
      </w:r>
      <w:r>
        <w:rPr>
          <w:rFonts w:eastAsia="Times New Roman" w:cs="Times New Roman"/>
          <w:szCs w:val="24"/>
        </w:rPr>
        <w:t>,</w:t>
      </w:r>
      <w:r w:rsidRPr="00FF1A64">
        <w:rPr>
          <w:rFonts w:eastAsia="Times New Roman" w:cs="Times New Roman"/>
          <w:szCs w:val="24"/>
        </w:rPr>
        <w:t xml:space="preserve"> δηλαδή</w:t>
      </w:r>
      <w:r>
        <w:rPr>
          <w:rFonts w:eastAsia="Times New Roman" w:cs="Times New Roman"/>
          <w:szCs w:val="24"/>
        </w:rPr>
        <w:t>,</w:t>
      </w:r>
      <w:r w:rsidRPr="00FF1A64">
        <w:rPr>
          <w:rFonts w:eastAsia="Times New Roman" w:cs="Times New Roman"/>
          <w:szCs w:val="24"/>
        </w:rPr>
        <w:t xml:space="preserve"> αντιμετώπιση όταν προκαλείται </w:t>
      </w:r>
      <w:r>
        <w:rPr>
          <w:rFonts w:eastAsia="Times New Roman" w:cs="Times New Roman"/>
          <w:szCs w:val="24"/>
        </w:rPr>
        <w:t>έ</w:t>
      </w:r>
      <w:r w:rsidRPr="00FF1A64">
        <w:rPr>
          <w:rFonts w:eastAsia="Times New Roman" w:cs="Times New Roman"/>
          <w:szCs w:val="24"/>
        </w:rPr>
        <w:t>να τέτοιο φαινόμενο</w:t>
      </w:r>
      <w:r>
        <w:rPr>
          <w:rFonts w:eastAsia="Times New Roman" w:cs="Times New Roman"/>
          <w:szCs w:val="24"/>
        </w:rPr>
        <w:t>.</w:t>
      </w:r>
      <w:r w:rsidRPr="00FF1A64">
        <w:rPr>
          <w:rFonts w:eastAsia="Times New Roman" w:cs="Times New Roman"/>
          <w:szCs w:val="24"/>
        </w:rPr>
        <w:t xml:space="preserve"> Θα σας πω</w:t>
      </w:r>
      <w:r>
        <w:rPr>
          <w:rFonts w:eastAsia="Times New Roman" w:cs="Times New Roman"/>
          <w:szCs w:val="24"/>
        </w:rPr>
        <w:t>,</w:t>
      </w:r>
      <w:r w:rsidRPr="00FF1A64">
        <w:rPr>
          <w:rFonts w:eastAsia="Times New Roman" w:cs="Times New Roman"/>
          <w:szCs w:val="24"/>
        </w:rPr>
        <w:t xml:space="preserve"> </w:t>
      </w:r>
      <w:r>
        <w:rPr>
          <w:rFonts w:eastAsia="Times New Roman" w:cs="Times New Roman"/>
          <w:szCs w:val="24"/>
        </w:rPr>
        <w:t>όμως,</w:t>
      </w:r>
      <w:r w:rsidRPr="00FF1A64">
        <w:rPr>
          <w:rFonts w:eastAsia="Times New Roman" w:cs="Times New Roman"/>
          <w:szCs w:val="24"/>
        </w:rPr>
        <w:t xml:space="preserve"> και κάποια πράγματα που έχουμε κάνει</w:t>
      </w:r>
      <w:r>
        <w:rPr>
          <w:rFonts w:eastAsia="Times New Roman" w:cs="Times New Roman"/>
          <w:szCs w:val="24"/>
        </w:rPr>
        <w:t>,</w:t>
      </w:r>
      <w:r w:rsidRPr="00FF1A64">
        <w:rPr>
          <w:rFonts w:eastAsia="Times New Roman" w:cs="Times New Roman"/>
          <w:szCs w:val="24"/>
        </w:rPr>
        <w:t xml:space="preserve"> σε σχέση με την πρόληψ</w:t>
      </w:r>
      <w:r w:rsidRPr="00FF1A64">
        <w:rPr>
          <w:rFonts w:eastAsia="Times New Roman" w:cs="Times New Roman"/>
          <w:szCs w:val="24"/>
        </w:rPr>
        <w:t xml:space="preserve">η </w:t>
      </w:r>
      <w:r>
        <w:rPr>
          <w:rFonts w:eastAsia="Times New Roman" w:cs="Times New Roman"/>
          <w:szCs w:val="24"/>
        </w:rPr>
        <w:t xml:space="preserve">και </w:t>
      </w:r>
      <w:r w:rsidRPr="00FF1A64">
        <w:rPr>
          <w:rFonts w:eastAsia="Times New Roman" w:cs="Times New Roman"/>
          <w:szCs w:val="24"/>
        </w:rPr>
        <w:t>με παρεμβάσεις</w:t>
      </w:r>
      <w:r>
        <w:rPr>
          <w:rFonts w:eastAsia="Times New Roman" w:cs="Times New Roman"/>
          <w:szCs w:val="24"/>
        </w:rPr>
        <w:t>,</w:t>
      </w:r>
      <w:r w:rsidRPr="00FF1A64">
        <w:rPr>
          <w:rFonts w:eastAsia="Times New Roman" w:cs="Times New Roman"/>
          <w:szCs w:val="24"/>
        </w:rPr>
        <w:t xml:space="preserve"> οι οποίες θα βοηθήσουν στο να μπορούν </w:t>
      </w:r>
      <w:r>
        <w:rPr>
          <w:rFonts w:eastAsia="Times New Roman" w:cs="Times New Roman"/>
          <w:szCs w:val="24"/>
        </w:rPr>
        <w:t xml:space="preserve">οι </w:t>
      </w:r>
      <w:r w:rsidRPr="00FF1A64">
        <w:rPr>
          <w:rFonts w:eastAsia="Times New Roman" w:cs="Times New Roman"/>
          <w:szCs w:val="24"/>
        </w:rPr>
        <w:t>τοπικές κοινωνίες να</w:t>
      </w:r>
      <w:r>
        <w:rPr>
          <w:rFonts w:eastAsia="Times New Roman" w:cs="Times New Roman"/>
          <w:szCs w:val="24"/>
        </w:rPr>
        <w:t xml:space="preserve"> είναι πιο καλά προετοιμασμένες να </w:t>
      </w:r>
      <w:r w:rsidRPr="00FF1A64">
        <w:rPr>
          <w:rFonts w:eastAsia="Times New Roman" w:cs="Times New Roman"/>
          <w:szCs w:val="24"/>
        </w:rPr>
        <w:t>αντιμετωπίζουν τέτοια φαινόμενα</w:t>
      </w:r>
      <w:r>
        <w:rPr>
          <w:rFonts w:eastAsia="Times New Roman" w:cs="Times New Roman"/>
          <w:szCs w:val="24"/>
        </w:rPr>
        <w:t>.</w:t>
      </w:r>
    </w:p>
    <w:p w14:paraId="31827BE9" w14:textId="77777777" w:rsidR="00B16615" w:rsidRDefault="00FE494E">
      <w:pPr>
        <w:tabs>
          <w:tab w:val="left" w:pos="6168"/>
        </w:tabs>
        <w:spacing w:line="600" w:lineRule="auto"/>
        <w:ind w:firstLine="720"/>
        <w:jc w:val="both"/>
        <w:rPr>
          <w:rFonts w:eastAsia="Times New Roman" w:cs="Times New Roman"/>
          <w:szCs w:val="24"/>
        </w:rPr>
      </w:pPr>
      <w:r w:rsidRPr="00FF1A64">
        <w:rPr>
          <w:rFonts w:eastAsia="Times New Roman" w:cs="Times New Roman"/>
          <w:szCs w:val="24"/>
        </w:rPr>
        <w:lastRenderedPageBreak/>
        <w:t>Μιλήσατε για έγγραφα του Υπουργείου</w:t>
      </w:r>
      <w:r>
        <w:rPr>
          <w:rFonts w:eastAsia="Times New Roman" w:cs="Times New Roman"/>
          <w:szCs w:val="24"/>
        </w:rPr>
        <w:t>.</w:t>
      </w:r>
      <w:r w:rsidRPr="00FF1A64">
        <w:rPr>
          <w:rFonts w:eastAsia="Times New Roman" w:cs="Times New Roman"/>
          <w:szCs w:val="24"/>
        </w:rPr>
        <w:t xml:space="preserve"> Μιλήσατε και για την ανάγκη αποζημιώσεων</w:t>
      </w:r>
      <w:r>
        <w:rPr>
          <w:rFonts w:eastAsia="Times New Roman" w:cs="Times New Roman"/>
          <w:szCs w:val="24"/>
        </w:rPr>
        <w:t>.</w:t>
      </w:r>
      <w:r w:rsidRPr="00FF1A64">
        <w:rPr>
          <w:rFonts w:eastAsia="Times New Roman" w:cs="Times New Roman"/>
          <w:szCs w:val="24"/>
        </w:rPr>
        <w:t xml:space="preserve"> Προφανώς</w:t>
      </w:r>
      <w:r>
        <w:rPr>
          <w:rFonts w:eastAsia="Times New Roman" w:cs="Times New Roman"/>
          <w:szCs w:val="24"/>
        </w:rPr>
        <w:t>,.</w:t>
      </w:r>
      <w:r w:rsidRPr="00FF1A64">
        <w:rPr>
          <w:rFonts w:eastAsia="Times New Roman" w:cs="Times New Roman"/>
          <w:szCs w:val="24"/>
        </w:rPr>
        <w:t xml:space="preserve"> πρέπει να δοθού</w:t>
      </w:r>
      <w:r w:rsidRPr="00FF1A64">
        <w:rPr>
          <w:rFonts w:eastAsia="Times New Roman" w:cs="Times New Roman"/>
          <w:szCs w:val="24"/>
        </w:rPr>
        <w:t>ν αποζημιώσεις</w:t>
      </w:r>
      <w:r>
        <w:rPr>
          <w:rFonts w:eastAsia="Times New Roman" w:cs="Times New Roman"/>
          <w:szCs w:val="24"/>
        </w:rPr>
        <w:t>.</w:t>
      </w:r>
      <w:r w:rsidRPr="00FF1A64">
        <w:rPr>
          <w:rFonts w:eastAsia="Times New Roman" w:cs="Times New Roman"/>
          <w:szCs w:val="24"/>
        </w:rPr>
        <w:t xml:space="preserve"> Βεβαίως</w:t>
      </w:r>
      <w:r>
        <w:rPr>
          <w:rFonts w:eastAsia="Times New Roman" w:cs="Times New Roman"/>
          <w:szCs w:val="24"/>
        </w:rPr>
        <w:t>,</w:t>
      </w:r>
      <w:r w:rsidRPr="00FF1A64">
        <w:rPr>
          <w:rFonts w:eastAsia="Times New Roman" w:cs="Times New Roman"/>
          <w:szCs w:val="24"/>
        </w:rPr>
        <w:t xml:space="preserve"> το Υπουργείο Εσωτερικών </w:t>
      </w:r>
      <w:r>
        <w:rPr>
          <w:rFonts w:eastAsia="Times New Roman" w:cs="Times New Roman"/>
          <w:szCs w:val="24"/>
        </w:rPr>
        <w:t>-</w:t>
      </w:r>
      <w:r w:rsidRPr="00FF1A64">
        <w:rPr>
          <w:rFonts w:eastAsia="Times New Roman" w:cs="Times New Roman"/>
          <w:szCs w:val="24"/>
        </w:rPr>
        <w:t>επιτρέψ</w:t>
      </w:r>
      <w:r>
        <w:rPr>
          <w:rFonts w:eastAsia="Times New Roman" w:cs="Times New Roman"/>
          <w:szCs w:val="24"/>
        </w:rPr>
        <w:t>τε</w:t>
      </w:r>
      <w:r w:rsidRPr="00FF1A64">
        <w:rPr>
          <w:rFonts w:eastAsia="Times New Roman" w:cs="Times New Roman"/>
          <w:szCs w:val="24"/>
        </w:rPr>
        <w:t xml:space="preserve"> </w:t>
      </w:r>
      <w:r>
        <w:rPr>
          <w:rFonts w:eastAsia="Times New Roman" w:cs="Times New Roman"/>
          <w:szCs w:val="24"/>
        </w:rPr>
        <w:t xml:space="preserve">μου </w:t>
      </w:r>
      <w:r w:rsidRPr="00FF1A64">
        <w:rPr>
          <w:rFonts w:eastAsia="Times New Roman" w:cs="Times New Roman"/>
          <w:szCs w:val="24"/>
        </w:rPr>
        <w:t>να το πω αυτό</w:t>
      </w:r>
      <w:r>
        <w:rPr>
          <w:rFonts w:eastAsia="Times New Roman" w:cs="Times New Roman"/>
          <w:szCs w:val="24"/>
        </w:rPr>
        <w:t>- δεν μπορεί να παρέμβει στο π</w:t>
      </w:r>
      <w:r w:rsidRPr="00FF1A64">
        <w:rPr>
          <w:rFonts w:eastAsia="Times New Roman" w:cs="Times New Roman"/>
          <w:szCs w:val="24"/>
        </w:rPr>
        <w:t xml:space="preserve">οιος δρόμος θα ανοίξει </w:t>
      </w:r>
      <w:r>
        <w:rPr>
          <w:rFonts w:eastAsia="Times New Roman" w:cs="Times New Roman"/>
          <w:szCs w:val="24"/>
        </w:rPr>
        <w:t>και π</w:t>
      </w:r>
      <w:r w:rsidRPr="00FF1A64">
        <w:rPr>
          <w:rFonts w:eastAsia="Times New Roman" w:cs="Times New Roman"/>
          <w:szCs w:val="24"/>
        </w:rPr>
        <w:t>οιος δρόμος δεν θα ανοίξει</w:t>
      </w:r>
      <w:r>
        <w:rPr>
          <w:rFonts w:eastAsia="Times New Roman" w:cs="Times New Roman"/>
          <w:szCs w:val="24"/>
        </w:rPr>
        <w:t>.</w:t>
      </w:r>
      <w:r w:rsidRPr="00FF1A64">
        <w:rPr>
          <w:rFonts w:eastAsia="Times New Roman" w:cs="Times New Roman"/>
          <w:szCs w:val="24"/>
        </w:rPr>
        <w:t xml:space="preserve"> Αυτά είναι ζητήματα</w:t>
      </w:r>
      <w:r>
        <w:rPr>
          <w:rFonts w:eastAsia="Times New Roman" w:cs="Times New Roman"/>
          <w:szCs w:val="24"/>
        </w:rPr>
        <w:t>,</w:t>
      </w:r>
      <w:r w:rsidRPr="00FF1A64">
        <w:rPr>
          <w:rFonts w:eastAsia="Times New Roman" w:cs="Times New Roman"/>
          <w:szCs w:val="24"/>
        </w:rPr>
        <w:t xml:space="preserve"> τα οποία θα τα λύσει η τοπική αυτοδιοίκηση</w:t>
      </w:r>
      <w:r>
        <w:rPr>
          <w:rFonts w:eastAsia="Times New Roman" w:cs="Times New Roman"/>
          <w:szCs w:val="24"/>
        </w:rPr>
        <w:t>,</w:t>
      </w:r>
      <w:r w:rsidRPr="00FF1A64">
        <w:rPr>
          <w:rFonts w:eastAsia="Times New Roman" w:cs="Times New Roman"/>
          <w:szCs w:val="24"/>
        </w:rPr>
        <w:t xml:space="preserve"> ο οικείος </w:t>
      </w:r>
      <w:r>
        <w:rPr>
          <w:rFonts w:eastAsia="Times New Roman" w:cs="Times New Roman"/>
          <w:szCs w:val="24"/>
        </w:rPr>
        <w:t>δ</w:t>
      </w:r>
      <w:r w:rsidRPr="00FF1A64">
        <w:rPr>
          <w:rFonts w:eastAsia="Times New Roman" w:cs="Times New Roman"/>
          <w:szCs w:val="24"/>
        </w:rPr>
        <w:t xml:space="preserve">ήμος και η </w:t>
      </w:r>
      <w:r>
        <w:rPr>
          <w:rFonts w:eastAsia="Times New Roman" w:cs="Times New Roman"/>
          <w:szCs w:val="24"/>
        </w:rPr>
        <w:t>π</w:t>
      </w:r>
      <w:r w:rsidRPr="00FF1A64">
        <w:rPr>
          <w:rFonts w:eastAsia="Times New Roman" w:cs="Times New Roman"/>
          <w:szCs w:val="24"/>
        </w:rPr>
        <w:t>εριφέρεια</w:t>
      </w:r>
      <w:r>
        <w:rPr>
          <w:rFonts w:eastAsia="Times New Roman" w:cs="Times New Roman"/>
          <w:szCs w:val="24"/>
        </w:rPr>
        <w:t>.</w:t>
      </w:r>
    </w:p>
    <w:p w14:paraId="31827BEA" w14:textId="77777777" w:rsidR="00B16615" w:rsidRDefault="00FE494E">
      <w:pPr>
        <w:tabs>
          <w:tab w:val="left" w:pos="6168"/>
        </w:tabs>
        <w:spacing w:line="600" w:lineRule="auto"/>
        <w:ind w:firstLine="720"/>
        <w:jc w:val="both"/>
        <w:rPr>
          <w:rFonts w:eastAsia="Times New Roman" w:cs="Times New Roman"/>
          <w:szCs w:val="24"/>
        </w:rPr>
      </w:pPr>
      <w:r w:rsidRPr="00FF1A64">
        <w:rPr>
          <w:rFonts w:eastAsia="Times New Roman" w:cs="Times New Roman"/>
          <w:szCs w:val="24"/>
        </w:rPr>
        <w:t>Αυτό το οποίο εμείς οφείλουμε να κάνουμε</w:t>
      </w:r>
      <w:r>
        <w:rPr>
          <w:rFonts w:eastAsia="Times New Roman" w:cs="Times New Roman"/>
          <w:szCs w:val="24"/>
        </w:rPr>
        <w:t xml:space="preserve"> ως προς την αντιμετώπιση τέτοιων φαινόμενων</w:t>
      </w:r>
      <w:r w:rsidRPr="00FF1A64">
        <w:rPr>
          <w:rFonts w:eastAsia="Times New Roman" w:cs="Times New Roman"/>
          <w:szCs w:val="24"/>
        </w:rPr>
        <w:t xml:space="preserve"> είναι πάρα πολύ γρήγορα να ανταποκριθούμε στα αιτήματα της </w:t>
      </w:r>
      <w:r>
        <w:rPr>
          <w:rFonts w:eastAsia="Times New Roman" w:cs="Times New Roman"/>
          <w:szCs w:val="24"/>
        </w:rPr>
        <w:t>α</w:t>
      </w:r>
      <w:r w:rsidRPr="00FF1A64">
        <w:rPr>
          <w:rFonts w:eastAsia="Times New Roman" w:cs="Times New Roman"/>
          <w:szCs w:val="24"/>
        </w:rPr>
        <w:t xml:space="preserve">υτοδιοίκησης και στην παροχή χρηματοδότησης </w:t>
      </w:r>
      <w:r>
        <w:rPr>
          <w:rFonts w:eastAsia="Times New Roman" w:cs="Times New Roman"/>
          <w:szCs w:val="24"/>
        </w:rPr>
        <w:t>ε</w:t>
      </w:r>
      <w:r w:rsidRPr="00FF1A64">
        <w:rPr>
          <w:rFonts w:eastAsia="Times New Roman" w:cs="Times New Roman"/>
          <w:szCs w:val="24"/>
        </w:rPr>
        <w:t>κεί που χρειάζεται</w:t>
      </w:r>
      <w:r>
        <w:rPr>
          <w:rFonts w:eastAsia="Times New Roman" w:cs="Times New Roman"/>
          <w:szCs w:val="24"/>
        </w:rPr>
        <w:t xml:space="preserve">. </w:t>
      </w:r>
      <w:r w:rsidRPr="00FF1A64">
        <w:rPr>
          <w:rFonts w:eastAsia="Times New Roman" w:cs="Times New Roman"/>
          <w:szCs w:val="24"/>
        </w:rPr>
        <w:t>Πράγματι</w:t>
      </w:r>
      <w:r>
        <w:rPr>
          <w:rFonts w:eastAsia="Times New Roman" w:cs="Times New Roman"/>
          <w:szCs w:val="24"/>
        </w:rPr>
        <w:t>,</w:t>
      </w:r>
      <w:r w:rsidRPr="00FF1A64">
        <w:rPr>
          <w:rFonts w:eastAsia="Times New Roman" w:cs="Times New Roman"/>
          <w:szCs w:val="24"/>
        </w:rPr>
        <w:t xml:space="preserve"> </w:t>
      </w:r>
      <w:r>
        <w:rPr>
          <w:rFonts w:eastAsia="Times New Roman" w:cs="Times New Roman"/>
          <w:szCs w:val="24"/>
        </w:rPr>
        <w:t xml:space="preserve">στη </w:t>
      </w:r>
      <w:r w:rsidRPr="00FF1A64">
        <w:rPr>
          <w:rFonts w:eastAsia="Times New Roman" w:cs="Times New Roman"/>
          <w:szCs w:val="24"/>
        </w:rPr>
        <w:t>συγκεκριμένη περίπτωσ</w:t>
      </w:r>
      <w:r w:rsidRPr="00FF1A64">
        <w:rPr>
          <w:rFonts w:eastAsia="Times New Roman" w:cs="Times New Roman"/>
          <w:szCs w:val="24"/>
        </w:rPr>
        <w:t>η</w:t>
      </w:r>
      <w:r>
        <w:rPr>
          <w:rFonts w:eastAsia="Times New Roman" w:cs="Times New Roman"/>
          <w:szCs w:val="24"/>
        </w:rPr>
        <w:t>, κύριε</w:t>
      </w:r>
      <w:r w:rsidRPr="00FF1A64">
        <w:rPr>
          <w:rFonts w:eastAsia="Times New Roman" w:cs="Times New Roman"/>
          <w:szCs w:val="24"/>
        </w:rPr>
        <w:t xml:space="preserve"> </w:t>
      </w:r>
      <w:r>
        <w:rPr>
          <w:rFonts w:eastAsia="Times New Roman" w:cs="Times New Roman"/>
          <w:szCs w:val="24"/>
        </w:rPr>
        <w:t>Συντυ</w:t>
      </w:r>
      <w:r w:rsidRPr="00FF1A64">
        <w:rPr>
          <w:rFonts w:eastAsia="Times New Roman" w:cs="Times New Roman"/>
          <w:szCs w:val="24"/>
        </w:rPr>
        <w:t>χάκη</w:t>
      </w:r>
      <w:r>
        <w:rPr>
          <w:rFonts w:eastAsia="Times New Roman" w:cs="Times New Roman"/>
          <w:szCs w:val="24"/>
        </w:rPr>
        <w:t>,</w:t>
      </w:r>
      <w:r w:rsidRPr="00FF1A64">
        <w:rPr>
          <w:rFonts w:eastAsia="Times New Roman" w:cs="Times New Roman"/>
          <w:szCs w:val="24"/>
        </w:rPr>
        <w:t xml:space="preserve"> αυτό ακριβώς </w:t>
      </w:r>
      <w:r>
        <w:rPr>
          <w:rFonts w:eastAsia="Times New Roman" w:cs="Times New Roman"/>
          <w:szCs w:val="24"/>
        </w:rPr>
        <w:t>έγινε.</w:t>
      </w:r>
      <w:r w:rsidRPr="00FF1A64">
        <w:rPr>
          <w:rFonts w:eastAsia="Times New Roman" w:cs="Times New Roman"/>
          <w:szCs w:val="24"/>
        </w:rPr>
        <w:t xml:space="preserve"> Και θα μιλήσω με στοιχεία</w:t>
      </w:r>
      <w:r>
        <w:rPr>
          <w:rFonts w:eastAsia="Times New Roman" w:cs="Times New Roman"/>
          <w:szCs w:val="24"/>
        </w:rPr>
        <w:t>.</w:t>
      </w:r>
    </w:p>
    <w:p w14:paraId="31827BEB" w14:textId="77777777" w:rsidR="00B16615" w:rsidRDefault="00FE494E">
      <w:pPr>
        <w:tabs>
          <w:tab w:val="left" w:pos="6168"/>
        </w:tabs>
        <w:spacing w:line="600" w:lineRule="auto"/>
        <w:ind w:firstLine="720"/>
        <w:jc w:val="both"/>
        <w:rPr>
          <w:rFonts w:eastAsia="Times New Roman" w:cs="Times New Roman"/>
          <w:szCs w:val="24"/>
        </w:rPr>
      </w:pPr>
      <w:r w:rsidRPr="00FF1A64">
        <w:rPr>
          <w:rFonts w:eastAsia="Times New Roman" w:cs="Times New Roman"/>
          <w:szCs w:val="24"/>
        </w:rPr>
        <w:t>Θα σας πω</w:t>
      </w:r>
      <w:r>
        <w:rPr>
          <w:rFonts w:eastAsia="Times New Roman" w:cs="Times New Roman"/>
          <w:szCs w:val="24"/>
        </w:rPr>
        <w:t>,</w:t>
      </w:r>
      <w:r w:rsidRPr="00FF1A64">
        <w:rPr>
          <w:rFonts w:eastAsia="Times New Roman" w:cs="Times New Roman"/>
          <w:szCs w:val="24"/>
        </w:rPr>
        <w:t xml:space="preserve"> λοιπόν</w:t>
      </w:r>
      <w:r>
        <w:rPr>
          <w:rFonts w:eastAsia="Times New Roman" w:cs="Times New Roman"/>
          <w:szCs w:val="24"/>
        </w:rPr>
        <w:t>,</w:t>
      </w:r>
      <w:r w:rsidRPr="00FF1A64">
        <w:rPr>
          <w:rFonts w:eastAsia="Times New Roman" w:cs="Times New Roman"/>
          <w:szCs w:val="24"/>
        </w:rPr>
        <w:t xml:space="preserve"> ότι </w:t>
      </w:r>
      <w:r>
        <w:rPr>
          <w:rFonts w:eastAsia="Times New Roman" w:cs="Times New Roman"/>
          <w:szCs w:val="24"/>
        </w:rPr>
        <w:t xml:space="preserve">στα </w:t>
      </w:r>
      <w:r w:rsidRPr="00FF1A64">
        <w:rPr>
          <w:rFonts w:eastAsia="Times New Roman" w:cs="Times New Roman"/>
          <w:szCs w:val="24"/>
        </w:rPr>
        <w:t>τελευταία φαινόμενα που είχαμε</w:t>
      </w:r>
      <w:r>
        <w:rPr>
          <w:rFonts w:eastAsia="Times New Roman" w:cs="Times New Roman"/>
          <w:szCs w:val="24"/>
        </w:rPr>
        <w:t>,</w:t>
      </w:r>
      <w:r w:rsidRPr="00FF1A64">
        <w:rPr>
          <w:rFonts w:eastAsia="Times New Roman" w:cs="Times New Roman"/>
          <w:szCs w:val="24"/>
        </w:rPr>
        <w:t xml:space="preserve"> σε ελάχιστα </w:t>
      </w:r>
      <w:r>
        <w:rPr>
          <w:rFonts w:eastAsia="Times New Roman" w:cs="Times New Roman"/>
          <w:szCs w:val="24"/>
        </w:rPr>
        <w:t xml:space="preserve">εικοσιτετράωρα, </w:t>
      </w:r>
      <w:r w:rsidRPr="00FF1A64">
        <w:rPr>
          <w:rFonts w:eastAsia="Times New Roman" w:cs="Times New Roman"/>
          <w:szCs w:val="24"/>
        </w:rPr>
        <w:t>πρ</w:t>
      </w:r>
      <w:r>
        <w:rPr>
          <w:rFonts w:eastAsia="Times New Roman" w:cs="Times New Roman"/>
          <w:szCs w:val="24"/>
        </w:rPr>
        <w:t>οχωρήσαμε στην παροχή έκτακτων ο</w:t>
      </w:r>
      <w:r w:rsidRPr="00FF1A64">
        <w:rPr>
          <w:rFonts w:eastAsia="Times New Roman" w:cs="Times New Roman"/>
          <w:szCs w:val="24"/>
        </w:rPr>
        <w:t xml:space="preserve">ικονομικών </w:t>
      </w:r>
      <w:r>
        <w:rPr>
          <w:rFonts w:eastAsia="Times New Roman" w:cs="Times New Roman"/>
          <w:szCs w:val="24"/>
        </w:rPr>
        <w:t xml:space="preserve">ενισχύσεων </w:t>
      </w:r>
      <w:r w:rsidRPr="00FF1A64">
        <w:rPr>
          <w:rFonts w:eastAsia="Times New Roman" w:cs="Times New Roman"/>
          <w:szCs w:val="24"/>
        </w:rPr>
        <w:t xml:space="preserve">που κρίθηκαν απαραίτητες για την αποκατάσταση </w:t>
      </w:r>
      <w:r w:rsidRPr="00FF1A64">
        <w:rPr>
          <w:rFonts w:eastAsia="Times New Roman" w:cs="Times New Roman"/>
          <w:szCs w:val="24"/>
        </w:rPr>
        <w:t>βασικών υποδομών</w:t>
      </w:r>
      <w:r>
        <w:rPr>
          <w:rFonts w:eastAsia="Times New Roman" w:cs="Times New Roman"/>
          <w:szCs w:val="24"/>
        </w:rPr>
        <w:t>,</w:t>
      </w:r>
      <w:r w:rsidRPr="00FF1A64">
        <w:rPr>
          <w:rFonts w:eastAsia="Times New Roman" w:cs="Times New Roman"/>
          <w:szCs w:val="24"/>
        </w:rPr>
        <w:t xml:space="preserve"> </w:t>
      </w:r>
      <w:r>
        <w:rPr>
          <w:rFonts w:eastAsia="Times New Roman" w:cs="Times New Roman"/>
          <w:szCs w:val="24"/>
        </w:rPr>
        <w:t>τις οποίες β</w:t>
      </w:r>
      <w:r w:rsidRPr="00FF1A64">
        <w:rPr>
          <w:rFonts w:eastAsia="Times New Roman" w:cs="Times New Roman"/>
          <w:szCs w:val="24"/>
        </w:rPr>
        <w:t xml:space="preserve">εβαίως </w:t>
      </w:r>
      <w:r>
        <w:rPr>
          <w:rFonts w:eastAsia="Times New Roman" w:cs="Times New Roman"/>
          <w:szCs w:val="24"/>
        </w:rPr>
        <w:t xml:space="preserve">θα τις </w:t>
      </w:r>
      <w:r w:rsidRPr="00FF1A64">
        <w:rPr>
          <w:rFonts w:eastAsia="Times New Roman" w:cs="Times New Roman"/>
          <w:szCs w:val="24"/>
        </w:rPr>
        <w:t xml:space="preserve">αποκαταστήσει η </w:t>
      </w:r>
      <w:r>
        <w:rPr>
          <w:rFonts w:eastAsia="Times New Roman" w:cs="Times New Roman"/>
          <w:szCs w:val="24"/>
        </w:rPr>
        <w:t>α</w:t>
      </w:r>
      <w:r w:rsidRPr="00FF1A64">
        <w:rPr>
          <w:rFonts w:eastAsia="Times New Roman" w:cs="Times New Roman"/>
          <w:szCs w:val="24"/>
        </w:rPr>
        <w:t>υτοδιοίκηση</w:t>
      </w:r>
      <w:r>
        <w:rPr>
          <w:rFonts w:eastAsia="Times New Roman" w:cs="Times New Roman"/>
          <w:szCs w:val="24"/>
        </w:rPr>
        <w:t xml:space="preserve"> Α΄ και Β΄ βαθμού</w:t>
      </w:r>
      <w:r w:rsidRPr="00FF1A64">
        <w:rPr>
          <w:rFonts w:eastAsia="Times New Roman" w:cs="Times New Roman"/>
          <w:szCs w:val="24"/>
        </w:rPr>
        <w:t xml:space="preserve"> στις συγκεκριμένες περιοχές</w:t>
      </w:r>
      <w:r>
        <w:rPr>
          <w:rFonts w:eastAsia="Times New Roman" w:cs="Times New Roman"/>
          <w:szCs w:val="24"/>
        </w:rPr>
        <w:t>.</w:t>
      </w:r>
    </w:p>
    <w:p w14:paraId="31827BEC" w14:textId="77777777" w:rsidR="00B16615" w:rsidRDefault="00FE494E">
      <w:pPr>
        <w:tabs>
          <w:tab w:val="left" w:pos="6168"/>
        </w:tabs>
        <w:spacing w:line="600" w:lineRule="auto"/>
        <w:ind w:firstLine="720"/>
        <w:jc w:val="both"/>
        <w:rPr>
          <w:rFonts w:eastAsia="Times New Roman" w:cs="Times New Roman"/>
          <w:szCs w:val="24"/>
        </w:rPr>
      </w:pPr>
      <w:r w:rsidRPr="00FF1A64">
        <w:rPr>
          <w:rFonts w:eastAsia="Times New Roman" w:cs="Times New Roman"/>
          <w:szCs w:val="24"/>
        </w:rPr>
        <w:lastRenderedPageBreak/>
        <w:t>Πιο συγκεκριμένα</w:t>
      </w:r>
      <w:r>
        <w:rPr>
          <w:rFonts w:eastAsia="Times New Roman" w:cs="Times New Roman"/>
          <w:szCs w:val="24"/>
        </w:rPr>
        <w:t>,</w:t>
      </w:r>
      <w:r w:rsidRPr="00FF1A64">
        <w:rPr>
          <w:rFonts w:eastAsia="Times New Roman" w:cs="Times New Roman"/>
          <w:szCs w:val="24"/>
        </w:rPr>
        <w:t xml:space="preserve"> στις </w:t>
      </w:r>
      <w:r>
        <w:rPr>
          <w:rFonts w:eastAsia="Times New Roman" w:cs="Times New Roman"/>
          <w:szCs w:val="24"/>
        </w:rPr>
        <w:t>8 Φεβρουαρίου αποδόθηκε</w:t>
      </w:r>
      <w:r w:rsidRPr="00FF1A64">
        <w:rPr>
          <w:rFonts w:eastAsia="Times New Roman" w:cs="Times New Roman"/>
          <w:szCs w:val="24"/>
        </w:rPr>
        <w:t xml:space="preserve"> στο</w:t>
      </w:r>
      <w:r>
        <w:rPr>
          <w:rFonts w:eastAsia="Times New Roman" w:cs="Times New Roman"/>
          <w:szCs w:val="24"/>
        </w:rPr>
        <w:t>ν</w:t>
      </w:r>
      <w:r w:rsidRPr="00FF1A64">
        <w:rPr>
          <w:rFonts w:eastAsia="Times New Roman" w:cs="Times New Roman"/>
          <w:szCs w:val="24"/>
        </w:rPr>
        <w:t xml:space="preserve"> Δήμο Αγίου Βασιλείου </w:t>
      </w:r>
      <w:proofErr w:type="spellStart"/>
      <w:r w:rsidRPr="00FF1A64">
        <w:rPr>
          <w:rFonts w:eastAsia="Times New Roman" w:cs="Times New Roman"/>
          <w:szCs w:val="24"/>
        </w:rPr>
        <w:t>Ρεθύμνης</w:t>
      </w:r>
      <w:proofErr w:type="spellEnd"/>
      <w:r w:rsidRPr="00FF1A64">
        <w:rPr>
          <w:rFonts w:eastAsia="Times New Roman" w:cs="Times New Roman"/>
          <w:szCs w:val="24"/>
        </w:rPr>
        <w:t xml:space="preserve"> ποσό ύψους 120.000 ευρώ</w:t>
      </w:r>
      <w:r>
        <w:rPr>
          <w:rFonts w:eastAsia="Times New Roman" w:cs="Times New Roman"/>
          <w:szCs w:val="24"/>
        </w:rPr>
        <w:t xml:space="preserve">. Στις 18 Φεβρουαρίου </w:t>
      </w:r>
      <w:r w:rsidRPr="00FF1A64">
        <w:rPr>
          <w:rFonts w:eastAsia="Times New Roman" w:cs="Times New Roman"/>
          <w:szCs w:val="24"/>
        </w:rPr>
        <w:t>στο</w:t>
      </w:r>
      <w:r>
        <w:rPr>
          <w:rFonts w:eastAsia="Times New Roman" w:cs="Times New Roman"/>
          <w:szCs w:val="24"/>
        </w:rPr>
        <w:t>ν</w:t>
      </w:r>
      <w:r w:rsidRPr="00FF1A64">
        <w:rPr>
          <w:rFonts w:eastAsia="Times New Roman" w:cs="Times New Roman"/>
          <w:szCs w:val="24"/>
        </w:rPr>
        <w:t xml:space="preserve"> Δήμο </w:t>
      </w:r>
      <w:proofErr w:type="spellStart"/>
      <w:r>
        <w:rPr>
          <w:rFonts w:eastAsia="Times New Roman" w:cs="Times New Roman"/>
          <w:szCs w:val="24"/>
        </w:rPr>
        <w:t>Πλατανιά</w:t>
      </w:r>
      <w:proofErr w:type="spellEnd"/>
      <w:r>
        <w:rPr>
          <w:rFonts w:eastAsia="Times New Roman" w:cs="Times New Roman"/>
          <w:szCs w:val="24"/>
        </w:rPr>
        <w:t xml:space="preserve"> Χανίων, που εκεί π</w:t>
      </w:r>
      <w:r w:rsidRPr="00FF1A64">
        <w:rPr>
          <w:rFonts w:eastAsia="Times New Roman" w:cs="Times New Roman"/>
          <w:szCs w:val="24"/>
        </w:rPr>
        <w:t>ράγματι είχαμε πολύ μεγάλη καταστροφή</w:t>
      </w:r>
      <w:r>
        <w:rPr>
          <w:rFonts w:eastAsia="Times New Roman" w:cs="Times New Roman"/>
          <w:szCs w:val="24"/>
        </w:rPr>
        <w:t>, όπως πληροφορήθηκα, μ</w:t>
      </w:r>
      <w:r w:rsidRPr="00FF1A64">
        <w:rPr>
          <w:rFonts w:eastAsia="Times New Roman" w:cs="Times New Roman"/>
          <w:szCs w:val="24"/>
        </w:rPr>
        <w:t>ιας και μίλησα και με τους τοπικούς παράγοντες</w:t>
      </w:r>
      <w:r>
        <w:rPr>
          <w:rFonts w:eastAsia="Times New Roman" w:cs="Times New Roman"/>
          <w:szCs w:val="24"/>
        </w:rPr>
        <w:t>, αποδόθηκε</w:t>
      </w:r>
      <w:r w:rsidRPr="00FF1A64">
        <w:rPr>
          <w:rFonts w:eastAsia="Times New Roman" w:cs="Times New Roman"/>
          <w:szCs w:val="24"/>
        </w:rPr>
        <w:t xml:space="preserve"> ποσό ύψους 600.000 ευρώ</w:t>
      </w:r>
      <w:r>
        <w:rPr>
          <w:rFonts w:eastAsia="Times New Roman" w:cs="Times New Roman"/>
          <w:szCs w:val="24"/>
        </w:rPr>
        <w:t>. Αυτό έγινε</w:t>
      </w:r>
      <w:r w:rsidRPr="00FF1A64">
        <w:rPr>
          <w:rFonts w:eastAsia="Times New Roman" w:cs="Times New Roman"/>
          <w:szCs w:val="24"/>
        </w:rPr>
        <w:t xml:space="preserve"> πριν από λίγες μέρες</w:t>
      </w:r>
      <w:r>
        <w:rPr>
          <w:rFonts w:eastAsia="Times New Roman" w:cs="Times New Roman"/>
          <w:szCs w:val="24"/>
        </w:rPr>
        <w:t>,</w:t>
      </w:r>
      <w:r w:rsidRPr="00FF1A64">
        <w:rPr>
          <w:rFonts w:eastAsia="Times New Roman" w:cs="Times New Roman"/>
          <w:szCs w:val="24"/>
        </w:rPr>
        <w:t xml:space="preserve"> μέσα στη βδομάδα που διανύουμε</w:t>
      </w:r>
      <w:r>
        <w:rPr>
          <w:rFonts w:eastAsia="Times New Roman" w:cs="Times New Roman"/>
          <w:szCs w:val="24"/>
        </w:rPr>
        <w:t xml:space="preserve">. Στις 21 Φεβρουαρίου </w:t>
      </w:r>
      <w:r>
        <w:rPr>
          <w:rFonts w:eastAsia="Times New Roman" w:cs="Times New Roman"/>
          <w:szCs w:val="24"/>
        </w:rPr>
        <w:t>αποδόθηκε στον Δήμο</w:t>
      </w:r>
      <w:r w:rsidRPr="00FF1A64">
        <w:rPr>
          <w:rFonts w:eastAsia="Times New Roman" w:cs="Times New Roman"/>
          <w:szCs w:val="24"/>
        </w:rPr>
        <w:t xml:space="preserve"> Κίσσαμου Χανίων ποσό ύψους 500.000 ευρώ</w:t>
      </w:r>
      <w:r>
        <w:rPr>
          <w:rFonts w:eastAsia="Times New Roman" w:cs="Times New Roman"/>
          <w:szCs w:val="24"/>
        </w:rPr>
        <w:t>.</w:t>
      </w:r>
      <w:r w:rsidRPr="00FF1A64">
        <w:rPr>
          <w:rFonts w:eastAsia="Times New Roman" w:cs="Times New Roman"/>
          <w:szCs w:val="24"/>
        </w:rPr>
        <w:t xml:space="preserve"> </w:t>
      </w:r>
      <w:r>
        <w:rPr>
          <w:rFonts w:eastAsia="Times New Roman" w:cs="Times New Roman"/>
          <w:szCs w:val="24"/>
        </w:rPr>
        <w:t>Επίσης, στις 21 Φεβρουαρίου,</w:t>
      </w:r>
      <w:r w:rsidRPr="00FF1A64">
        <w:rPr>
          <w:rFonts w:eastAsia="Times New Roman" w:cs="Times New Roman"/>
          <w:szCs w:val="24"/>
        </w:rPr>
        <w:t xml:space="preserve"> μόλις χθες δηλαδή</w:t>
      </w:r>
      <w:r>
        <w:rPr>
          <w:rFonts w:eastAsia="Times New Roman" w:cs="Times New Roman"/>
          <w:szCs w:val="24"/>
        </w:rPr>
        <w:t>,</w:t>
      </w:r>
      <w:r w:rsidRPr="00FF1A64">
        <w:rPr>
          <w:rFonts w:eastAsia="Times New Roman" w:cs="Times New Roman"/>
          <w:szCs w:val="24"/>
        </w:rPr>
        <w:t xml:space="preserve"> κατατέθηκε σχετικό αίτημα και από τον Δήμο </w:t>
      </w:r>
      <w:proofErr w:type="spellStart"/>
      <w:r w:rsidRPr="00FF1A64">
        <w:rPr>
          <w:rFonts w:eastAsia="Times New Roman" w:cs="Times New Roman"/>
          <w:szCs w:val="24"/>
        </w:rPr>
        <w:t>Καντάνου</w:t>
      </w:r>
      <w:proofErr w:type="spellEnd"/>
      <w:r w:rsidRPr="00FF1A64">
        <w:rPr>
          <w:rFonts w:eastAsia="Times New Roman" w:cs="Times New Roman"/>
          <w:szCs w:val="24"/>
        </w:rPr>
        <w:t xml:space="preserve"> </w:t>
      </w:r>
      <w:proofErr w:type="spellStart"/>
      <w:r w:rsidRPr="00FF1A64">
        <w:rPr>
          <w:rFonts w:eastAsia="Times New Roman" w:cs="Times New Roman"/>
          <w:szCs w:val="24"/>
        </w:rPr>
        <w:t>Σελίνου</w:t>
      </w:r>
      <w:proofErr w:type="spellEnd"/>
      <w:r w:rsidRPr="00FF1A64">
        <w:rPr>
          <w:rFonts w:eastAsia="Times New Roman" w:cs="Times New Roman"/>
          <w:szCs w:val="24"/>
        </w:rPr>
        <w:t xml:space="preserve"> Χανίων</w:t>
      </w:r>
      <w:r>
        <w:rPr>
          <w:rFonts w:eastAsia="Times New Roman" w:cs="Times New Roman"/>
          <w:szCs w:val="24"/>
        </w:rPr>
        <w:t>.</w:t>
      </w:r>
      <w:r w:rsidRPr="00FF1A64">
        <w:rPr>
          <w:rFonts w:eastAsia="Times New Roman" w:cs="Times New Roman"/>
          <w:szCs w:val="24"/>
        </w:rPr>
        <w:t xml:space="preserve"> Βεβαίως</w:t>
      </w:r>
      <w:r>
        <w:rPr>
          <w:rFonts w:eastAsia="Times New Roman" w:cs="Times New Roman"/>
          <w:szCs w:val="24"/>
        </w:rPr>
        <w:t>,</w:t>
      </w:r>
      <w:r w:rsidRPr="00FF1A64">
        <w:rPr>
          <w:rFonts w:eastAsia="Times New Roman" w:cs="Times New Roman"/>
          <w:szCs w:val="24"/>
        </w:rPr>
        <w:t xml:space="preserve"> και αυτό</w:t>
      </w:r>
      <w:r>
        <w:rPr>
          <w:rFonts w:eastAsia="Times New Roman" w:cs="Times New Roman"/>
          <w:szCs w:val="24"/>
        </w:rPr>
        <w:t>, ό</w:t>
      </w:r>
      <w:r w:rsidRPr="00FF1A64">
        <w:rPr>
          <w:rFonts w:eastAsia="Times New Roman" w:cs="Times New Roman"/>
          <w:szCs w:val="24"/>
        </w:rPr>
        <w:t>πως και τα προηγούμενα</w:t>
      </w:r>
      <w:r>
        <w:rPr>
          <w:rFonts w:eastAsia="Times New Roman" w:cs="Times New Roman"/>
          <w:szCs w:val="24"/>
        </w:rPr>
        <w:t>, σας πληροφορώ ότι</w:t>
      </w:r>
      <w:r w:rsidRPr="00FF1A64">
        <w:rPr>
          <w:rFonts w:eastAsia="Times New Roman" w:cs="Times New Roman"/>
          <w:szCs w:val="24"/>
        </w:rPr>
        <w:t xml:space="preserve"> θα εξεταστεί πάρα</w:t>
      </w:r>
      <w:r w:rsidRPr="00FF1A64">
        <w:rPr>
          <w:rFonts w:eastAsia="Times New Roman" w:cs="Times New Roman"/>
          <w:szCs w:val="24"/>
        </w:rPr>
        <w:t xml:space="preserve"> πολύ γρήγορα από τις υπηρεσίες του Υπουργείου </w:t>
      </w:r>
      <w:r>
        <w:rPr>
          <w:rFonts w:eastAsia="Times New Roman" w:cs="Times New Roman"/>
          <w:szCs w:val="24"/>
        </w:rPr>
        <w:t>μας.</w:t>
      </w:r>
    </w:p>
    <w:p w14:paraId="31827BED" w14:textId="77777777" w:rsidR="00B16615" w:rsidRDefault="00FE494E">
      <w:pPr>
        <w:tabs>
          <w:tab w:val="left" w:pos="6168"/>
        </w:tabs>
        <w:spacing w:line="600" w:lineRule="auto"/>
        <w:ind w:firstLine="720"/>
        <w:jc w:val="both"/>
        <w:rPr>
          <w:rFonts w:eastAsia="Times New Roman" w:cs="Times New Roman"/>
          <w:szCs w:val="24"/>
        </w:rPr>
      </w:pPr>
      <w:r w:rsidRPr="00FF1A64">
        <w:rPr>
          <w:rFonts w:eastAsia="Times New Roman" w:cs="Times New Roman"/>
          <w:szCs w:val="24"/>
        </w:rPr>
        <w:t>Συνολικά να σας ενημερώσω ότι για τις Περιφερειακές Ενότητες Χανίων</w:t>
      </w:r>
      <w:r>
        <w:rPr>
          <w:rFonts w:eastAsia="Times New Roman" w:cs="Times New Roman"/>
          <w:szCs w:val="24"/>
        </w:rPr>
        <w:t>,</w:t>
      </w:r>
      <w:r w:rsidRPr="00FF1A64">
        <w:rPr>
          <w:rFonts w:eastAsia="Times New Roman" w:cs="Times New Roman"/>
          <w:szCs w:val="24"/>
        </w:rPr>
        <w:t xml:space="preserve"> </w:t>
      </w:r>
      <w:proofErr w:type="spellStart"/>
      <w:r w:rsidRPr="00FF1A64">
        <w:rPr>
          <w:rFonts w:eastAsia="Times New Roman" w:cs="Times New Roman"/>
          <w:szCs w:val="24"/>
        </w:rPr>
        <w:t>Ρεθύμνης</w:t>
      </w:r>
      <w:proofErr w:type="spellEnd"/>
      <w:r w:rsidRPr="00FF1A64">
        <w:rPr>
          <w:rFonts w:eastAsia="Times New Roman" w:cs="Times New Roman"/>
          <w:szCs w:val="24"/>
        </w:rPr>
        <w:t xml:space="preserve"> και Ηρακλείου μόνο μέσα στο 2019</w:t>
      </w:r>
      <w:r>
        <w:rPr>
          <w:rFonts w:eastAsia="Times New Roman" w:cs="Times New Roman"/>
          <w:szCs w:val="24"/>
        </w:rPr>
        <w:t>, δηλαδή σ</w:t>
      </w:r>
      <w:r w:rsidRPr="00FF1A64">
        <w:rPr>
          <w:rFonts w:eastAsia="Times New Roman" w:cs="Times New Roman"/>
          <w:szCs w:val="24"/>
        </w:rPr>
        <w:t>ε λιγότερο από δύο μήνες</w:t>
      </w:r>
      <w:r>
        <w:rPr>
          <w:rFonts w:eastAsia="Times New Roman" w:cs="Times New Roman"/>
          <w:szCs w:val="24"/>
        </w:rPr>
        <w:t>,</w:t>
      </w:r>
      <w:r w:rsidRPr="00FF1A64">
        <w:rPr>
          <w:rFonts w:eastAsia="Times New Roman" w:cs="Times New Roman"/>
          <w:szCs w:val="24"/>
        </w:rPr>
        <w:t xml:space="preserve"> έχουν δοθεί για την αποκατάσταση υποδομών από θ</w:t>
      </w:r>
      <w:r>
        <w:rPr>
          <w:rFonts w:eastAsia="Times New Roman" w:cs="Times New Roman"/>
          <w:szCs w:val="24"/>
        </w:rPr>
        <w:t>εομηνίες πο</w:t>
      </w:r>
      <w:r>
        <w:rPr>
          <w:rFonts w:eastAsia="Times New Roman" w:cs="Times New Roman"/>
          <w:szCs w:val="24"/>
        </w:rPr>
        <w:t xml:space="preserve">σά που φτάνουν στα 2.060.000 </w:t>
      </w:r>
      <w:r w:rsidRPr="00FF1A64">
        <w:rPr>
          <w:rFonts w:eastAsia="Times New Roman" w:cs="Times New Roman"/>
          <w:szCs w:val="24"/>
        </w:rPr>
        <w:t>ευρώ</w:t>
      </w:r>
      <w:r>
        <w:rPr>
          <w:rFonts w:eastAsia="Times New Roman" w:cs="Times New Roman"/>
          <w:szCs w:val="24"/>
        </w:rPr>
        <w:t xml:space="preserve">. </w:t>
      </w:r>
      <w:r w:rsidRPr="00FF1A64">
        <w:rPr>
          <w:rFonts w:eastAsia="Times New Roman" w:cs="Times New Roman"/>
          <w:szCs w:val="24"/>
        </w:rPr>
        <w:t>Για να έχετε και μία αίσθηση των μεγεθών</w:t>
      </w:r>
      <w:r>
        <w:rPr>
          <w:rFonts w:eastAsia="Times New Roman" w:cs="Times New Roman"/>
          <w:szCs w:val="24"/>
        </w:rPr>
        <w:t>,</w:t>
      </w:r>
      <w:r w:rsidRPr="00FF1A64">
        <w:rPr>
          <w:rFonts w:eastAsia="Times New Roman" w:cs="Times New Roman"/>
          <w:szCs w:val="24"/>
        </w:rPr>
        <w:t xml:space="preserve"> το αντίστοιχο ποσό το </w:t>
      </w:r>
      <w:r>
        <w:rPr>
          <w:rFonts w:eastAsia="Times New Roman" w:cs="Times New Roman"/>
          <w:szCs w:val="24"/>
        </w:rPr>
        <w:t>2017 για το σύνολο της χρονιάς ή</w:t>
      </w:r>
      <w:r w:rsidRPr="00FF1A64">
        <w:rPr>
          <w:rFonts w:eastAsia="Times New Roman" w:cs="Times New Roman"/>
          <w:szCs w:val="24"/>
        </w:rPr>
        <w:t xml:space="preserve">ταν </w:t>
      </w:r>
      <w:r>
        <w:rPr>
          <w:rFonts w:eastAsia="Times New Roman" w:cs="Times New Roman"/>
          <w:szCs w:val="24"/>
        </w:rPr>
        <w:lastRenderedPageBreak/>
        <w:t>2.</w:t>
      </w:r>
      <w:r w:rsidRPr="00FF1A64">
        <w:rPr>
          <w:rFonts w:eastAsia="Times New Roman" w:cs="Times New Roman"/>
          <w:szCs w:val="24"/>
        </w:rPr>
        <w:t xml:space="preserve">460.000 </w:t>
      </w:r>
      <w:r>
        <w:rPr>
          <w:rFonts w:eastAsia="Times New Roman" w:cs="Times New Roman"/>
          <w:szCs w:val="24"/>
        </w:rPr>
        <w:t xml:space="preserve">ευρώ για τις </w:t>
      </w:r>
      <w:r w:rsidRPr="00FF1A64">
        <w:rPr>
          <w:rFonts w:eastAsia="Times New Roman" w:cs="Times New Roman"/>
          <w:szCs w:val="24"/>
        </w:rPr>
        <w:t>συγκεκριμένες περιφερειακές ενότητες</w:t>
      </w:r>
      <w:r>
        <w:rPr>
          <w:rFonts w:eastAsia="Times New Roman" w:cs="Times New Roman"/>
          <w:szCs w:val="24"/>
        </w:rPr>
        <w:t>.</w:t>
      </w:r>
      <w:r w:rsidRPr="00FF1A64">
        <w:rPr>
          <w:rFonts w:eastAsia="Times New Roman" w:cs="Times New Roman"/>
          <w:szCs w:val="24"/>
        </w:rPr>
        <w:t xml:space="preserve"> Και για το 2018 </w:t>
      </w:r>
      <w:r>
        <w:rPr>
          <w:rFonts w:eastAsia="Times New Roman" w:cs="Times New Roman"/>
          <w:szCs w:val="24"/>
        </w:rPr>
        <w:t>ήταν 3.</w:t>
      </w:r>
      <w:r w:rsidRPr="00FF1A64">
        <w:rPr>
          <w:rFonts w:eastAsia="Times New Roman" w:cs="Times New Roman"/>
          <w:szCs w:val="24"/>
        </w:rPr>
        <w:t>430.000 ευρώ</w:t>
      </w:r>
      <w:r>
        <w:rPr>
          <w:rFonts w:eastAsia="Times New Roman" w:cs="Times New Roman"/>
          <w:szCs w:val="24"/>
        </w:rPr>
        <w:t>.</w:t>
      </w:r>
      <w:r w:rsidRPr="00FF1A64">
        <w:rPr>
          <w:rFonts w:eastAsia="Times New Roman" w:cs="Times New Roman"/>
          <w:szCs w:val="24"/>
        </w:rPr>
        <w:t xml:space="preserve"> Ήδη</w:t>
      </w:r>
      <w:r>
        <w:rPr>
          <w:rFonts w:eastAsia="Times New Roman" w:cs="Times New Roman"/>
          <w:szCs w:val="24"/>
        </w:rPr>
        <w:t>,</w:t>
      </w:r>
      <w:r w:rsidRPr="00FF1A64">
        <w:rPr>
          <w:rFonts w:eastAsia="Times New Roman" w:cs="Times New Roman"/>
          <w:szCs w:val="24"/>
        </w:rPr>
        <w:t xml:space="preserve"> </w:t>
      </w:r>
      <w:r>
        <w:rPr>
          <w:rFonts w:eastAsia="Times New Roman" w:cs="Times New Roman"/>
          <w:szCs w:val="24"/>
        </w:rPr>
        <w:t>δηλαδή σ</w:t>
      </w:r>
      <w:r w:rsidRPr="00FF1A64">
        <w:rPr>
          <w:rFonts w:eastAsia="Times New Roman" w:cs="Times New Roman"/>
          <w:szCs w:val="24"/>
        </w:rPr>
        <w:t>ε λιγότερο</w:t>
      </w:r>
      <w:r w:rsidRPr="00FF1A64">
        <w:rPr>
          <w:rFonts w:eastAsia="Times New Roman" w:cs="Times New Roman"/>
          <w:szCs w:val="24"/>
        </w:rPr>
        <w:t xml:space="preserve"> από δύο μήνες </w:t>
      </w:r>
      <w:r>
        <w:rPr>
          <w:rFonts w:eastAsia="Times New Roman" w:cs="Times New Roman"/>
          <w:szCs w:val="24"/>
        </w:rPr>
        <w:t>–γιατί, β</w:t>
      </w:r>
      <w:r w:rsidRPr="00FF1A64">
        <w:rPr>
          <w:rFonts w:eastAsia="Times New Roman" w:cs="Times New Roman"/>
          <w:szCs w:val="24"/>
        </w:rPr>
        <w:t>εβαίως</w:t>
      </w:r>
      <w:r>
        <w:rPr>
          <w:rFonts w:eastAsia="Times New Roman" w:cs="Times New Roman"/>
          <w:szCs w:val="24"/>
        </w:rPr>
        <w:t>, δ</w:t>
      </w:r>
      <w:r w:rsidRPr="00FF1A64">
        <w:rPr>
          <w:rFonts w:eastAsia="Times New Roman" w:cs="Times New Roman"/>
          <w:szCs w:val="24"/>
        </w:rPr>
        <w:t>υστυχώς είχαμε και αυτά τα ακραία φαινόμενα τις τελευταίες ημέρες</w:t>
      </w:r>
      <w:r>
        <w:rPr>
          <w:rFonts w:eastAsia="Times New Roman" w:cs="Times New Roman"/>
          <w:szCs w:val="24"/>
        </w:rPr>
        <w:t>-</w:t>
      </w:r>
      <w:r w:rsidRPr="00FF1A64">
        <w:rPr>
          <w:rFonts w:eastAsia="Times New Roman" w:cs="Times New Roman"/>
          <w:szCs w:val="24"/>
        </w:rPr>
        <w:t xml:space="preserve"> έχουμε προχωρήσει σε αυτές τις χρηματοδοτήσεις</w:t>
      </w:r>
      <w:r>
        <w:rPr>
          <w:rFonts w:eastAsia="Times New Roman" w:cs="Times New Roman"/>
          <w:szCs w:val="24"/>
        </w:rPr>
        <w:t>.</w:t>
      </w:r>
      <w:r w:rsidRPr="00FF1A64">
        <w:rPr>
          <w:rFonts w:eastAsia="Times New Roman" w:cs="Times New Roman"/>
          <w:szCs w:val="24"/>
        </w:rPr>
        <w:t xml:space="preserve"> </w:t>
      </w:r>
    </w:p>
    <w:p w14:paraId="31827BEE" w14:textId="77777777" w:rsidR="00B16615" w:rsidRDefault="00FE494E">
      <w:pPr>
        <w:spacing w:line="600" w:lineRule="auto"/>
        <w:ind w:firstLine="720"/>
        <w:jc w:val="both"/>
        <w:rPr>
          <w:rFonts w:eastAsia="Times New Roman" w:cs="Times New Roman"/>
          <w:szCs w:val="24"/>
        </w:rPr>
      </w:pPr>
      <w:r w:rsidRPr="00C64455">
        <w:rPr>
          <w:rFonts w:eastAsia="Times New Roman" w:cs="Times New Roman"/>
          <w:szCs w:val="24"/>
        </w:rPr>
        <w:t xml:space="preserve">Θα καταθέσω στα Πρακτικά και τον σχετικό πίνακα για να δείτε αναλυτικά </w:t>
      </w:r>
      <w:r>
        <w:rPr>
          <w:rFonts w:eastAsia="Times New Roman" w:cs="Times New Roman"/>
          <w:szCs w:val="24"/>
        </w:rPr>
        <w:t>κ</w:t>
      </w:r>
      <w:r w:rsidRPr="00C64455">
        <w:rPr>
          <w:rFonts w:eastAsia="Times New Roman" w:cs="Times New Roman"/>
          <w:szCs w:val="24"/>
        </w:rPr>
        <w:t xml:space="preserve">αι ανά δήμο αλλά και </w:t>
      </w:r>
      <w:r>
        <w:rPr>
          <w:rFonts w:eastAsia="Times New Roman" w:cs="Times New Roman"/>
          <w:szCs w:val="24"/>
        </w:rPr>
        <w:t>π</w:t>
      </w:r>
      <w:r w:rsidRPr="00C64455">
        <w:rPr>
          <w:rFonts w:eastAsia="Times New Roman" w:cs="Times New Roman"/>
          <w:szCs w:val="24"/>
        </w:rPr>
        <w:t xml:space="preserve">εριφερειακή </w:t>
      </w:r>
      <w:r>
        <w:rPr>
          <w:rFonts w:eastAsia="Times New Roman" w:cs="Times New Roman"/>
          <w:szCs w:val="24"/>
        </w:rPr>
        <w:t>ε</w:t>
      </w:r>
      <w:r w:rsidRPr="00C64455">
        <w:rPr>
          <w:rFonts w:eastAsia="Times New Roman" w:cs="Times New Roman"/>
          <w:szCs w:val="24"/>
        </w:rPr>
        <w:t>νότητα</w:t>
      </w:r>
      <w:r>
        <w:rPr>
          <w:rFonts w:eastAsia="Times New Roman" w:cs="Times New Roman"/>
          <w:szCs w:val="24"/>
        </w:rPr>
        <w:t>,</w:t>
      </w:r>
      <w:r w:rsidRPr="00C64455">
        <w:rPr>
          <w:rFonts w:eastAsia="Times New Roman" w:cs="Times New Roman"/>
          <w:szCs w:val="24"/>
        </w:rPr>
        <w:t xml:space="preserve"> ποιες είναι αυτές οι χρηματοδοτήσεις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οποίες έχουν δοθεί και το 2017 και το 2018 και ήδη </w:t>
      </w:r>
      <w:r w:rsidRPr="00C64455">
        <w:rPr>
          <w:rFonts w:eastAsia="Times New Roman" w:cs="Times New Roman"/>
          <w:szCs w:val="24"/>
        </w:rPr>
        <w:t>τους πρώτους μήνες του 2019</w:t>
      </w:r>
      <w:r>
        <w:rPr>
          <w:rFonts w:eastAsia="Times New Roman" w:cs="Times New Roman"/>
          <w:szCs w:val="24"/>
        </w:rPr>
        <w:t>.</w:t>
      </w:r>
    </w:p>
    <w:p w14:paraId="31827BEF" w14:textId="77777777" w:rsidR="00B16615" w:rsidRDefault="00FE494E">
      <w:pPr>
        <w:spacing w:line="600" w:lineRule="auto"/>
        <w:ind w:firstLine="720"/>
        <w:jc w:val="both"/>
        <w:rPr>
          <w:rFonts w:eastAsia="Times New Roman" w:cs="Times New Roman"/>
          <w:szCs w:val="24"/>
        </w:rPr>
      </w:pPr>
      <w:r w:rsidRPr="00C64455">
        <w:rPr>
          <w:rFonts w:eastAsia="Times New Roman" w:cs="Times New Roman"/>
          <w:szCs w:val="24"/>
        </w:rPr>
        <w:t>Συνακόλουθα με αυτό</w:t>
      </w:r>
      <w:r>
        <w:rPr>
          <w:rFonts w:eastAsia="Times New Roman" w:cs="Times New Roman"/>
          <w:szCs w:val="24"/>
        </w:rPr>
        <w:t>,</w:t>
      </w:r>
      <w:r w:rsidRPr="00C64455">
        <w:rPr>
          <w:rFonts w:eastAsia="Times New Roman" w:cs="Times New Roman"/>
          <w:szCs w:val="24"/>
        </w:rPr>
        <w:t xml:space="preserve"> για την αντιμετώπιση των προβλημάτων λειψυδρίας που προκλήθηκαν </w:t>
      </w:r>
      <w:r>
        <w:rPr>
          <w:rFonts w:eastAsia="Times New Roman" w:cs="Times New Roman"/>
          <w:szCs w:val="24"/>
        </w:rPr>
        <w:t>ή</w:t>
      </w:r>
      <w:r w:rsidRPr="00C64455">
        <w:rPr>
          <w:rFonts w:eastAsia="Times New Roman" w:cs="Times New Roman"/>
          <w:szCs w:val="24"/>
        </w:rPr>
        <w:t xml:space="preserve"> και επιδεινώθηκαν από αυτές </w:t>
      </w:r>
      <w:r>
        <w:rPr>
          <w:rFonts w:eastAsia="Times New Roman" w:cs="Times New Roman"/>
          <w:szCs w:val="24"/>
        </w:rPr>
        <w:t xml:space="preserve">τις φυσικές </w:t>
      </w:r>
      <w:r>
        <w:rPr>
          <w:rFonts w:eastAsia="Times New Roman" w:cs="Times New Roman"/>
          <w:szCs w:val="24"/>
        </w:rPr>
        <w:t>καταστροφές αποδόθηκε</w:t>
      </w:r>
      <w:r w:rsidRPr="00C64455">
        <w:rPr>
          <w:rFonts w:eastAsia="Times New Roman" w:cs="Times New Roman"/>
          <w:szCs w:val="24"/>
        </w:rPr>
        <w:t xml:space="preserve"> στις 19</w:t>
      </w:r>
      <w:r>
        <w:rPr>
          <w:rFonts w:eastAsia="Times New Roman" w:cs="Times New Roman"/>
          <w:szCs w:val="24"/>
        </w:rPr>
        <w:t xml:space="preserve"> Φεβρουαρίου, πριν από τρεις μέρες, δ</w:t>
      </w:r>
      <w:r w:rsidRPr="00C64455">
        <w:rPr>
          <w:rFonts w:eastAsia="Times New Roman" w:cs="Times New Roman"/>
          <w:szCs w:val="24"/>
        </w:rPr>
        <w:t>ηλαδή</w:t>
      </w:r>
      <w:r>
        <w:rPr>
          <w:rFonts w:eastAsia="Times New Roman" w:cs="Times New Roman"/>
          <w:szCs w:val="24"/>
        </w:rPr>
        <w:t>,</w:t>
      </w:r>
      <w:r w:rsidRPr="00C64455">
        <w:rPr>
          <w:rFonts w:eastAsia="Times New Roman" w:cs="Times New Roman"/>
          <w:szCs w:val="24"/>
        </w:rPr>
        <w:t xml:space="preserve"> στο</w:t>
      </w:r>
      <w:r>
        <w:rPr>
          <w:rFonts w:eastAsia="Times New Roman" w:cs="Times New Roman"/>
          <w:szCs w:val="24"/>
        </w:rPr>
        <w:t>ν</w:t>
      </w:r>
      <w:r w:rsidRPr="00C64455">
        <w:rPr>
          <w:rFonts w:eastAsia="Times New Roman" w:cs="Times New Roman"/>
          <w:szCs w:val="24"/>
        </w:rPr>
        <w:t xml:space="preserve"> Δήμο </w:t>
      </w:r>
      <w:proofErr w:type="spellStart"/>
      <w:r w:rsidRPr="00C64455">
        <w:rPr>
          <w:rFonts w:eastAsia="Times New Roman" w:cs="Times New Roman"/>
          <w:szCs w:val="24"/>
        </w:rPr>
        <w:t>Αμαρίου</w:t>
      </w:r>
      <w:proofErr w:type="spellEnd"/>
      <w:r w:rsidRPr="00C64455">
        <w:rPr>
          <w:rFonts w:eastAsia="Times New Roman" w:cs="Times New Roman"/>
          <w:szCs w:val="24"/>
        </w:rPr>
        <w:t xml:space="preserve"> </w:t>
      </w:r>
      <w:proofErr w:type="spellStart"/>
      <w:r w:rsidRPr="00C64455">
        <w:rPr>
          <w:rFonts w:eastAsia="Times New Roman" w:cs="Times New Roman"/>
          <w:szCs w:val="24"/>
        </w:rPr>
        <w:t>Ρεθύμνης</w:t>
      </w:r>
      <w:proofErr w:type="spellEnd"/>
      <w:r w:rsidRPr="00C64455">
        <w:rPr>
          <w:rFonts w:eastAsia="Times New Roman" w:cs="Times New Roman"/>
          <w:szCs w:val="24"/>
        </w:rPr>
        <w:t xml:space="preserve"> ποσό ύψους 200.000 ευρώ και στο</w:t>
      </w:r>
      <w:r>
        <w:rPr>
          <w:rFonts w:eastAsia="Times New Roman" w:cs="Times New Roman"/>
          <w:szCs w:val="24"/>
        </w:rPr>
        <w:t>ν</w:t>
      </w:r>
      <w:r w:rsidRPr="00C64455">
        <w:rPr>
          <w:rFonts w:eastAsia="Times New Roman" w:cs="Times New Roman"/>
          <w:szCs w:val="24"/>
        </w:rPr>
        <w:t xml:space="preserve"> Δήμο </w:t>
      </w:r>
      <w:proofErr w:type="spellStart"/>
      <w:r w:rsidRPr="00C64455">
        <w:rPr>
          <w:rFonts w:eastAsia="Times New Roman" w:cs="Times New Roman"/>
          <w:szCs w:val="24"/>
        </w:rPr>
        <w:t>Αποκορώνου</w:t>
      </w:r>
      <w:proofErr w:type="spellEnd"/>
      <w:r w:rsidRPr="00C64455">
        <w:rPr>
          <w:rFonts w:eastAsia="Times New Roman" w:cs="Times New Roman"/>
          <w:szCs w:val="24"/>
        </w:rPr>
        <w:t xml:space="preserve"> Χανίων </w:t>
      </w:r>
      <w:r>
        <w:rPr>
          <w:rFonts w:eastAsia="Times New Roman" w:cs="Times New Roman"/>
          <w:szCs w:val="24"/>
        </w:rPr>
        <w:t>ποσό</w:t>
      </w:r>
      <w:r w:rsidRPr="00C64455">
        <w:rPr>
          <w:rFonts w:eastAsia="Times New Roman" w:cs="Times New Roman"/>
          <w:szCs w:val="24"/>
        </w:rPr>
        <w:t xml:space="preserve"> 130.000 ευρώ</w:t>
      </w:r>
      <w:r>
        <w:rPr>
          <w:rFonts w:eastAsia="Times New Roman" w:cs="Times New Roman"/>
          <w:szCs w:val="24"/>
        </w:rPr>
        <w:t>.</w:t>
      </w:r>
      <w:r w:rsidRPr="00C64455">
        <w:rPr>
          <w:rFonts w:eastAsia="Times New Roman" w:cs="Times New Roman"/>
          <w:szCs w:val="24"/>
        </w:rPr>
        <w:t xml:space="preserve"> </w:t>
      </w:r>
    </w:p>
    <w:p w14:paraId="31827BF0" w14:textId="77777777" w:rsidR="00B16615" w:rsidRDefault="00FE494E">
      <w:pPr>
        <w:spacing w:line="600" w:lineRule="auto"/>
        <w:ind w:firstLine="720"/>
        <w:jc w:val="both"/>
        <w:rPr>
          <w:rFonts w:eastAsia="Times New Roman" w:cs="Times New Roman"/>
          <w:szCs w:val="24"/>
        </w:rPr>
      </w:pPr>
      <w:r w:rsidRPr="00C64455">
        <w:rPr>
          <w:rFonts w:eastAsia="Times New Roman" w:cs="Times New Roman"/>
          <w:szCs w:val="24"/>
        </w:rPr>
        <w:t>Θα τα δώσουμε αυτά τα στοιχεία</w:t>
      </w:r>
      <w:r>
        <w:rPr>
          <w:rFonts w:eastAsia="Times New Roman" w:cs="Times New Roman"/>
          <w:szCs w:val="24"/>
        </w:rPr>
        <w:t>,</w:t>
      </w:r>
      <w:r w:rsidRPr="00C64455">
        <w:rPr>
          <w:rFonts w:eastAsia="Times New Roman" w:cs="Times New Roman"/>
          <w:szCs w:val="24"/>
        </w:rPr>
        <w:t xml:space="preserve"> λοιπόν</w:t>
      </w:r>
      <w:r>
        <w:rPr>
          <w:rFonts w:eastAsia="Times New Roman" w:cs="Times New Roman"/>
          <w:szCs w:val="24"/>
        </w:rPr>
        <w:t>,</w:t>
      </w:r>
      <w:r w:rsidRPr="00C64455">
        <w:rPr>
          <w:rFonts w:eastAsia="Times New Roman" w:cs="Times New Roman"/>
          <w:szCs w:val="24"/>
        </w:rPr>
        <w:t xml:space="preserve"> και πάλι για να τα έχετε στη διάθεση </w:t>
      </w:r>
      <w:r>
        <w:rPr>
          <w:rFonts w:eastAsia="Times New Roman" w:cs="Times New Roman"/>
          <w:szCs w:val="24"/>
        </w:rPr>
        <w:t>σας</w:t>
      </w:r>
      <w:r>
        <w:rPr>
          <w:rFonts w:eastAsia="Times New Roman" w:cs="Times New Roman"/>
          <w:szCs w:val="24"/>
        </w:rPr>
        <w:t>.</w:t>
      </w:r>
      <w:r w:rsidRPr="00C64455">
        <w:rPr>
          <w:rFonts w:eastAsia="Times New Roman" w:cs="Times New Roman"/>
          <w:szCs w:val="24"/>
        </w:rPr>
        <w:t xml:space="preserve"> Είναι πλήρη στοιχεία για το τι ακρι</w:t>
      </w:r>
      <w:r>
        <w:rPr>
          <w:rFonts w:eastAsia="Times New Roman" w:cs="Times New Roman"/>
          <w:szCs w:val="24"/>
        </w:rPr>
        <w:t xml:space="preserve">βώς </w:t>
      </w:r>
      <w:r>
        <w:rPr>
          <w:rFonts w:eastAsia="Times New Roman" w:cs="Times New Roman"/>
          <w:szCs w:val="24"/>
        </w:rPr>
        <w:lastRenderedPageBreak/>
        <w:t>έχει δοθεί από χρηματοδοτήσει</w:t>
      </w:r>
      <w:r w:rsidRPr="00C64455">
        <w:rPr>
          <w:rFonts w:eastAsia="Times New Roman" w:cs="Times New Roman"/>
          <w:szCs w:val="24"/>
        </w:rPr>
        <w:t>ς για την αντιμετώπιση για την αποκ</w:t>
      </w:r>
      <w:r>
        <w:rPr>
          <w:rFonts w:eastAsia="Times New Roman" w:cs="Times New Roman"/>
          <w:szCs w:val="24"/>
        </w:rPr>
        <w:t>ατάσταση.</w:t>
      </w:r>
    </w:p>
    <w:p w14:paraId="31827BF1" w14:textId="77777777" w:rsidR="00B16615" w:rsidRDefault="00FE494E">
      <w:pPr>
        <w:spacing w:line="600" w:lineRule="auto"/>
        <w:ind w:firstLine="720"/>
        <w:jc w:val="both"/>
        <w:rPr>
          <w:rFonts w:eastAsia="Times New Roman" w:cs="Times New Roman"/>
          <w:szCs w:val="24"/>
        </w:rPr>
      </w:pPr>
      <w:r w:rsidRPr="00A17DA0">
        <w:rPr>
          <w:rFonts w:eastAsia="Times New Roman" w:cs="Times New Roman"/>
          <w:b/>
          <w:szCs w:val="24"/>
        </w:rPr>
        <w:t>ΠΡΟΕΔΡΕΥΩΝ (Νικήτας Κακλαμάνης):</w:t>
      </w:r>
      <w:r>
        <w:rPr>
          <w:rFonts w:eastAsia="Times New Roman" w:cs="Times New Roman"/>
          <w:szCs w:val="24"/>
        </w:rPr>
        <w:t xml:space="preserve"> Πριν φύγετε,</w:t>
      </w:r>
      <w:r w:rsidRPr="00C64455">
        <w:rPr>
          <w:rFonts w:eastAsia="Times New Roman" w:cs="Times New Roman"/>
          <w:szCs w:val="24"/>
        </w:rPr>
        <w:t xml:space="preserve"> να τα καταθέσετε στα Πρακτικά για να μπορέσει να τα πάρει </w:t>
      </w:r>
      <w:r>
        <w:rPr>
          <w:rFonts w:eastAsia="Times New Roman" w:cs="Times New Roman"/>
          <w:szCs w:val="24"/>
        </w:rPr>
        <w:t>ο κ.</w:t>
      </w:r>
      <w:r w:rsidRPr="00C64455">
        <w:rPr>
          <w:rFonts w:eastAsia="Times New Roman" w:cs="Times New Roman"/>
          <w:szCs w:val="24"/>
        </w:rPr>
        <w:t xml:space="preserve"> </w:t>
      </w:r>
      <w:r>
        <w:rPr>
          <w:rFonts w:eastAsia="Times New Roman" w:cs="Times New Roman"/>
          <w:szCs w:val="24"/>
        </w:rPr>
        <w:t>Συντυχάκης.</w:t>
      </w:r>
    </w:p>
    <w:p w14:paraId="31827BF2"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ΑΛΕΞΗΣ ΧΑΡΙΤΣΗΣ (Υπο</w:t>
      </w:r>
      <w:r>
        <w:rPr>
          <w:rFonts w:eastAsia="Times New Roman" w:cs="Times New Roman"/>
          <w:b/>
          <w:szCs w:val="24"/>
        </w:rPr>
        <w:t xml:space="preserve">υργός Εσωτερικών): </w:t>
      </w:r>
      <w:r>
        <w:rPr>
          <w:rFonts w:eastAsia="Times New Roman" w:cs="Times New Roman"/>
          <w:szCs w:val="24"/>
        </w:rPr>
        <w:t>Βεβαίως, τα έ</w:t>
      </w:r>
      <w:r w:rsidRPr="00C64455">
        <w:rPr>
          <w:rFonts w:eastAsia="Times New Roman" w:cs="Times New Roman"/>
          <w:szCs w:val="24"/>
        </w:rPr>
        <w:t xml:space="preserve">χω </w:t>
      </w:r>
      <w:r>
        <w:rPr>
          <w:rFonts w:eastAsia="Times New Roman" w:cs="Times New Roman"/>
          <w:szCs w:val="24"/>
        </w:rPr>
        <w:t xml:space="preserve">εδώ για </w:t>
      </w:r>
      <w:r w:rsidRPr="00C64455">
        <w:rPr>
          <w:rFonts w:eastAsia="Times New Roman" w:cs="Times New Roman"/>
          <w:szCs w:val="24"/>
        </w:rPr>
        <w:t>να τα καταθέσω στα Πρακτικά</w:t>
      </w:r>
      <w:r>
        <w:rPr>
          <w:rFonts w:eastAsia="Times New Roman" w:cs="Times New Roman"/>
          <w:szCs w:val="24"/>
        </w:rPr>
        <w:t>.</w:t>
      </w:r>
      <w:r w:rsidRPr="00C64455">
        <w:rPr>
          <w:rFonts w:eastAsia="Times New Roman" w:cs="Times New Roman"/>
          <w:szCs w:val="24"/>
        </w:rPr>
        <w:t xml:space="preserve"> </w:t>
      </w:r>
    </w:p>
    <w:p w14:paraId="31827BF3" w14:textId="77777777" w:rsidR="00B16615" w:rsidRDefault="00FE494E">
      <w:pPr>
        <w:spacing w:line="600" w:lineRule="auto"/>
        <w:ind w:firstLine="720"/>
        <w:jc w:val="both"/>
        <w:rPr>
          <w:rFonts w:eastAsia="Times New Roman" w:cs="Times New Roman"/>
          <w:szCs w:val="24"/>
        </w:rPr>
      </w:pPr>
      <w:r w:rsidRPr="00C64455">
        <w:rPr>
          <w:rFonts w:eastAsia="Times New Roman" w:cs="Times New Roman"/>
          <w:szCs w:val="24"/>
        </w:rPr>
        <w:t>Μιλήσαμε</w:t>
      </w:r>
      <w:r>
        <w:rPr>
          <w:rFonts w:eastAsia="Times New Roman" w:cs="Times New Roman"/>
          <w:szCs w:val="24"/>
        </w:rPr>
        <w:t>,</w:t>
      </w:r>
      <w:r w:rsidRPr="00C64455">
        <w:rPr>
          <w:rFonts w:eastAsia="Times New Roman" w:cs="Times New Roman"/>
          <w:szCs w:val="24"/>
        </w:rPr>
        <w:t xml:space="preserve"> </w:t>
      </w:r>
      <w:r>
        <w:rPr>
          <w:rFonts w:eastAsia="Times New Roman" w:cs="Times New Roman"/>
          <w:szCs w:val="24"/>
        </w:rPr>
        <w:t>όμως,</w:t>
      </w:r>
      <w:r w:rsidRPr="00C64455">
        <w:rPr>
          <w:rFonts w:eastAsia="Times New Roman" w:cs="Times New Roman"/>
          <w:szCs w:val="24"/>
        </w:rPr>
        <w:t xml:space="preserve"> για την πρόληψη και </w:t>
      </w:r>
      <w:r>
        <w:rPr>
          <w:rFonts w:eastAsia="Times New Roman" w:cs="Times New Roman"/>
          <w:szCs w:val="24"/>
        </w:rPr>
        <w:t>εδώ,</w:t>
      </w:r>
      <w:r w:rsidRPr="00C64455">
        <w:rPr>
          <w:rFonts w:eastAsia="Times New Roman" w:cs="Times New Roman"/>
          <w:szCs w:val="24"/>
        </w:rPr>
        <w:t xml:space="preserve"> επιτρέψτε μου να </w:t>
      </w:r>
      <w:r>
        <w:rPr>
          <w:rFonts w:eastAsia="Times New Roman" w:cs="Times New Roman"/>
          <w:szCs w:val="24"/>
        </w:rPr>
        <w:t>πω, ότι χθες κάναμε κάποιες ανακοινώσεις</w:t>
      </w:r>
      <w:r w:rsidRPr="00C64455">
        <w:rPr>
          <w:rFonts w:eastAsia="Times New Roman" w:cs="Times New Roman"/>
          <w:szCs w:val="24"/>
        </w:rPr>
        <w:t xml:space="preserve"> από το Υπουργείο Εσωτερικών για τα </w:t>
      </w:r>
      <w:r>
        <w:rPr>
          <w:rFonts w:eastAsia="Times New Roman" w:cs="Times New Roman"/>
          <w:szCs w:val="24"/>
        </w:rPr>
        <w:t>π</w:t>
      </w:r>
      <w:r w:rsidRPr="00C64455">
        <w:rPr>
          <w:rFonts w:eastAsia="Times New Roman" w:cs="Times New Roman"/>
          <w:szCs w:val="24"/>
        </w:rPr>
        <w:t xml:space="preserve">ρογράμματα </w:t>
      </w:r>
      <w:r>
        <w:rPr>
          <w:rFonts w:eastAsia="Times New Roman" w:cs="Times New Roman"/>
          <w:szCs w:val="24"/>
        </w:rPr>
        <w:t>«</w:t>
      </w:r>
      <w:r>
        <w:rPr>
          <w:rFonts w:eastAsia="Times New Roman" w:cs="Times New Roman"/>
          <w:szCs w:val="24"/>
        </w:rPr>
        <w:t>ΦΙΛΟΔΗΜΟΣ</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sidRPr="00C64455">
        <w:rPr>
          <w:rFonts w:eastAsia="Times New Roman" w:cs="Times New Roman"/>
          <w:szCs w:val="24"/>
        </w:rPr>
        <w:t>α οποία γνωρίζετε και ε</w:t>
      </w:r>
      <w:r w:rsidRPr="00C64455">
        <w:rPr>
          <w:rFonts w:eastAsia="Times New Roman" w:cs="Times New Roman"/>
          <w:szCs w:val="24"/>
        </w:rPr>
        <w:t>σείς πάρα πολύ καλά ότι απευθύνονται στους φορείς αυτοδιοίκηση</w:t>
      </w:r>
      <w:r>
        <w:rPr>
          <w:rFonts w:eastAsia="Times New Roman" w:cs="Times New Roman"/>
          <w:szCs w:val="24"/>
        </w:rPr>
        <w:t>ς και</w:t>
      </w:r>
      <w:r w:rsidRPr="00C64455">
        <w:rPr>
          <w:rFonts w:eastAsia="Times New Roman" w:cs="Times New Roman"/>
          <w:szCs w:val="24"/>
        </w:rPr>
        <w:t xml:space="preserve"> κυρίως τους δήμους</w:t>
      </w:r>
      <w:r>
        <w:rPr>
          <w:rFonts w:eastAsia="Times New Roman" w:cs="Times New Roman"/>
          <w:szCs w:val="24"/>
        </w:rPr>
        <w:t>.</w:t>
      </w:r>
      <w:r w:rsidRPr="00C64455">
        <w:rPr>
          <w:rFonts w:eastAsia="Times New Roman" w:cs="Times New Roman"/>
          <w:szCs w:val="24"/>
        </w:rPr>
        <w:t xml:space="preserve"> Χθες</w:t>
      </w:r>
      <w:r>
        <w:rPr>
          <w:rFonts w:eastAsia="Times New Roman" w:cs="Times New Roman"/>
          <w:szCs w:val="24"/>
        </w:rPr>
        <w:t>,</w:t>
      </w:r>
      <w:r w:rsidRPr="00C64455">
        <w:rPr>
          <w:rFonts w:eastAsia="Times New Roman" w:cs="Times New Roman"/>
          <w:szCs w:val="24"/>
        </w:rPr>
        <w:t xml:space="preserve"> λοιπόν</w:t>
      </w:r>
      <w:r>
        <w:rPr>
          <w:rFonts w:eastAsia="Times New Roman" w:cs="Times New Roman"/>
          <w:szCs w:val="24"/>
        </w:rPr>
        <w:t>,</w:t>
      </w:r>
      <w:r w:rsidRPr="00C64455">
        <w:rPr>
          <w:rFonts w:eastAsia="Times New Roman" w:cs="Times New Roman"/>
          <w:szCs w:val="24"/>
        </w:rPr>
        <w:t xml:space="preserve"> </w:t>
      </w:r>
      <w:r>
        <w:rPr>
          <w:rFonts w:eastAsia="Times New Roman" w:cs="Times New Roman"/>
          <w:szCs w:val="24"/>
        </w:rPr>
        <w:t>ανακοινώσαμε ότι ξεπεράσαμε σε</w:t>
      </w:r>
      <w:r w:rsidRPr="00C64455">
        <w:rPr>
          <w:rFonts w:eastAsia="Times New Roman" w:cs="Times New Roman"/>
          <w:szCs w:val="24"/>
        </w:rPr>
        <w:t xml:space="preserve"> προϋπολογισμό των </w:t>
      </w:r>
      <w:r>
        <w:rPr>
          <w:rFonts w:eastAsia="Times New Roman" w:cs="Times New Roman"/>
          <w:szCs w:val="24"/>
        </w:rPr>
        <w:t>π</w:t>
      </w:r>
      <w:r w:rsidRPr="00C64455">
        <w:rPr>
          <w:rFonts w:eastAsia="Times New Roman" w:cs="Times New Roman"/>
          <w:szCs w:val="24"/>
        </w:rPr>
        <w:t xml:space="preserve">ρογραμμάτων </w:t>
      </w:r>
      <w:r>
        <w:rPr>
          <w:rFonts w:eastAsia="Times New Roman" w:cs="Times New Roman"/>
          <w:szCs w:val="24"/>
        </w:rPr>
        <w:t>αυτών,</w:t>
      </w:r>
      <w:r w:rsidRPr="00C64455">
        <w:rPr>
          <w:rFonts w:eastAsia="Times New Roman" w:cs="Times New Roman"/>
          <w:szCs w:val="24"/>
        </w:rPr>
        <w:t xml:space="preserve"> κυρίως για έργα τοπικών υποδομών</w:t>
      </w:r>
      <w:r>
        <w:rPr>
          <w:rFonts w:eastAsia="Times New Roman" w:cs="Times New Roman"/>
          <w:szCs w:val="24"/>
        </w:rPr>
        <w:t>,</w:t>
      </w:r>
      <w:r w:rsidRPr="00C64455">
        <w:rPr>
          <w:rFonts w:eastAsia="Times New Roman" w:cs="Times New Roman"/>
          <w:szCs w:val="24"/>
        </w:rPr>
        <w:t xml:space="preserve"> τα 2 δισεκατομμύρια ευρώ</w:t>
      </w:r>
      <w:r>
        <w:rPr>
          <w:rFonts w:eastAsia="Times New Roman" w:cs="Times New Roman"/>
          <w:szCs w:val="24"/>
        </w:rPr>
        <w:t xml:space="preserve">. </w:t>
      </w:r>
    </w:p>
    <w:p w14:paraId="31827BF4"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Θεωρώ ότι είναι μι</w:t>
      </w:r>
      <w:r w:rsidRPr="00C64455">
        <w:rPr>
          <w:rFonts w:eastAsia="Times New Roman" w:cs="Times New Roman"/>
          <w:szCs w:val="24"/>
        </w:rPr>
        <w:t xml:space="preserve">α πάρα πολύ </w:t>
      </w:r>
      <w:r>
        <w:rPr>
          <w:rFonts w:eastAsia="Times New Roman" w:cs="Times New Roman"/>
          <w:szCs w:val="24"/>
        </w:rPr>
        <w:t>σημαντική εξέλιξη, μιας και μέσα σε ε</w:t>
      </w:r>
      <w:r>
        <w:rPr>
          <w:rFonts w:eastAsia="Times New Roman" w:cs="Times New Roman"/>
          <w:szCs w:val="24"/>
        </w:rPr>
        <w:t>π</w:t>
      </w:r>
      <w:r>
        <w:rPr>
          <w:rFonts w:eastAsia="Times New Roman" w:cs="Times New Roman"/>
          <w:szCs w:val="24"/>
        </w:rPr>
        <w:t>τά</w:t>
      </w:r>
      <w:r w:rsidRPr="00C64455">
        <w:rPr>
          <w:rFonts w:eastAsia="Times New Roman" w:cs="Times New Roman"/>
          <w:szCs w:val="24"/>
        </w:rPr>
        <w:t xml:space="preserve"> μήνες από την έναρξη </w:t>
      </w:r>
      <w:r>
        <w:rPr>
          <w:rFonts w:eastAsia="Times New Roman" w:cs="Times New Roman"/>
          <w:szCs w:val="24"/>
        </w:rPr>
        <w:t xml:space="preserve">των προγραμμάτων </w:t>
      </w:r>
      <w:r>
        <w:rPr>
          <w:rFonts w:eastAsia="Times New Roman" w:cs="Times New Roman"/>
          <w:szCs w:val="24"/>
        </w:rPr>
        <w:lastRenderedPageBreak/>
        <w:t>φ</w:t>
      </w:r>
      <w:r w:rsidRPr="00C64455">
        <w:rPr>
          <w:rFonts w:eastAsia="Times New Roman" w:cs="Times New Roman"/>
          <w:szCs w:val="24"/>
        </w:rPr>
        <w:t>τάσ</w:t>
      </w:r>
      <w:r>
        <w:rPr>
          <w:rFonts w:eastAsia="Times New Roman" w:cs="Times New Roman"/>
          <w:szCs w:val="24"/>
        </w:rPr>
        <w:t>αμε σε αυτό το πολύ υψηλό ποσό. Κυρίως</w:t>
      </w:r>
      <w:r w:rsidRPr="00C64455">
        <w:rPr>
          <w:rFonts w:eastAsia="Times New Roman" w:cs="Times New Roman"/>
          <w:szCs w:val="24"/>
        </w:rPr>
        <w:t xml:space="preserve"> αφορά </w:t>
      </w:r>
      <w:r>
        <w:rPr>
          <w:rFonts w:eastAsia="Times New Roman" w:cs="Times New Roman"/>
          <w:szCs w:val="24"/>
        </w:rPr>
        <w:t>–</w:t>
      </w:r>
      <w:r w:rsidRPr="00C64455">
        <w:rPr>
          <w:rFonts w:eastAsia="Times New Roman" w:cs="Times New Roman"/>
          <w:szCs w:val="24"/>
        </w:rPr>
        <w:t>επαναλαμβάνω</w:t>
      </w:r>
      <w:r>
        <w:rPr>
          <w:rFonts w:eastAsia="Times New Roman" w:cs="Times New Roman"/>
          <w:szCs w:val="24"/>
        </w:rPr>
        <w:t xml:space="preserve">- έργα ύδρευσης, </w:t>
      </w:r>
      <w:r w:rsidRPr="00C64455">
        <w:rPr>
          <w:rFonts w:eastAsia="Times New Roman" w:cs="Times New Roman"/>
          <w:szCs w:val="24"/>
        </w:rPr>
        <w:t>αποχέτευσης και ξεκινήσαμε και τα αντιπλημμυρικά έργα</w:t>
      </w:r>
      <w:r>
        <w:rPr>
          <w:rFonts w:eastAsia="Times New Roman" w:cs="Times New Roman"/>
          <w:szCs w:val="24"/>
        </w:rPr>
        <w:t>,</w:t>
      </w:r>
      <w:r w:rsidRPr="00C64455">
        <w:rPr>
          <w:rFonts w:eastAsia="Times New Roman" w:cs="Times New Roman"/>
          <w:szCs w:val="24"/>
        </w:rPr>
        <w:t xml:space="preserve"> τα οποία είναι πάρα πολύ σημαντ</w:t>
      </w:r>
      <w:r w:rsidRPr="00C64455">
        <w:rPr>
          <w:rFonts w:eastAsia="Times New Roman" w:cs="Times New Roman"/>
          <w:szCs w:val="24"/>
        </w:rPr>
        <w:t>ικά για περιοχές σε όλη τη χώρα</w:t>
      </w:r>
      <w:r>
        <w:rPr>
          <w:rFonts w:eastAsia="Times New Roman" w:cs="Times New Roman"/>
          <w:szCs w:val="24"/>
        </w:rPr>
        <w:t>, όπως β</w:t>
      </w:r>
      <w:r w:rsidRPr="00C64455">
        <w:rPr>
          <w:rFonts w:eastAsia="Times New Roman" w:cs="Times New Roman"/>
          <w:szCs w:val="24"/>
        </w:rPr>
        <w:t>εβαίως και στην Κρήτη</w:t>
      </w:r>
      <w:r>
        <w:rPr>
          <w:rFonts w:eastAsia="Times New Roman" w:cs="Times New Roman"/>
          <w:szCs w:val="24"/>
        </w:rPr>
        <w:t>, ε</w:t>
      </w:r>
      <w:r w:rsidRPr="00C64455">
        <w:rPr>
          <w:rFonts w:eastAsia="Times New Roman" w:cs="Times New Roman"/>
          <w:szCs w:val="24"/>
        </w:rPr>
        <w:t>κεί που υπάρχουν πολύ σημαντικά προβλήματα</w:t>
      </w:r>
      <w:r>
        <w:rPr>
          <w:rFonts w:eastAsia="Times New Roman" w:cs="Times New Roman"/>
          <w:szCs w:val="24"/>
        </w:rPr>
        <w:t>,</w:t>
      </w:r>
      <w:r w:rsidRPr="00C64455">
        <w:rPr>
          <w:rFonts w:eastAsia="Times New Roman" w:cs="Times New Roman"/>
          <w:szCs w:val="24"/>
        </w:rPr>
        <w:t xml:space="preserve"> με έργα τα οποία</w:t>
      </w:r>
      <w:r>
        <w:rPr>
          <w:rFonts w:eastAsia="Times New Roman" w:cs="Times New Roman"/>
          <w:szCs w:val="24"/>
        </w:rPr>
        <w:t>,</w:t>
      </w:r>
      <w:r w:rsidRPr="00C64455">
        <w:rPr>
          <w:rFonts w:eastAsia="Times New Roman" w:cs="Times New Roman"/>
          <w:szCs w:val="24"/>
        </w:rPr>
        <w:t xml:space="preserve"> </w:t>
      </w:r>
      <w:r>
        <w:rPr>
          <w:rFonts w:eastAsia="Times New Roman" w:cs="Times New Roman"/>
          <w:szCs w:val="24"/>
        </w:rPr>
        <w:t xml:space="preserve">επιτρέψτε μου </w:t>
      </w:r>
      <w:r w:rsidRPr="00C64455">
        <w:rPr>
          <w:rFonts w:eastAsia="Times New Roman" w:cs="Times New Roman"/>
          <w:szCs w:val="24"/>
        </w:rPr>
        <w:t>να το πω</w:t>
      </w:r>
      <w:r>
        <w:rPr>
          <w:rFonts w:eastAsia="Times New Roman" w:cs="Times New Roman"/>
          <w:szCs w:val="24"/>
        </w:rPr>
        <w:t>,</w:t>
      </w:r>
      <w:r w:rsidRPr="00C64455">
        <w:rPr>
          <w:rFonts w:eastAsia="Times New Roman" w:cs="Times New Roman"/>
          <w:szCs w:val="24"/>
        </w:rPr>
        <w:t xml:space="preserve"> κατά τη γνώμη μου</w:t>
      </w:r>
      <w:r>
        <w:rPr>
          <w:rFonts w:eastAsia="Times New Roman" w:cs="Times New Roman"/>
          <w:szCs w:val="24"/>
        </w:rPr>
        <w:t>,</w:t>
      </w:r>
      <w:r w:rsidRPr="00C64455">
        <w:rPr>
          <w:rFonts w:eastAsia="Times New Roman" w:cs="Times New Roman"/>
          <w:szCs w:val="24"/>
        </w:rPr>
        <w:t xml:space="preserve"> θα έπρεπε να έχουν υλοποιηθεί εδώ και πάρα πολλά χρόνια σε πολλές περιοχές της χώρας </w:t>
      </w:r>
      <w:r>
        <w:rPr>
          <w:rFonts w:eastAsia="Times New Roman" w:cs="Times New Roman"/>
          <w:szCs w:val="24"/>
        </w:rPr>
        <w:t>μας</w:t>
      </w:r>
      <w:r>
        <w:rPr>
          <w:rFonts w:eastAsia="Times New Roman" w:cs="Times New Roman"/>
          <w:szCs w:val="24"/>
        </w:rPr>
        <w:t>.</w:t>
      </w:r>
      <w:r w:rsidRPr="00C64455">
        <w:rPr>
          <w:rFonts w:eastAsia="Times New Roman" w:cs="Times New Roman"/>
          <w:szCs w:val="24"/>
        </w:rPr>
        <w:t xml:space="preserve"> </w:t>
      </w:r>
    </w:p>
    <w:p w14:paraId="31827BF5" w14:textId="77777777" w:rsidR="00B16615" w:rsidRDefault="00FE494E">
      <w:pPr>
        <w:spacing w:line="600" w:lineRule="auto"/>
        <w:ind w:firstLine="720"/>
        <w:jc w:val="both"/>
        <w:rPr>
          <w:rFonts w:eastAsia="Times New Roman" w:cs="Times New Roman"/>
          <w:szCs w:val="24"/>
        </w:rPr>
      </w:pPr>
      <w:r w:rsidRPr="00C64455">
        <w:rPr>
          <w:rFonts w:eastAsia="Times New Roman" w:cs="Times New Roman"/>
          <w:szCs w:val="24"/>
        </w:rPr>
        <w:t xml:space="preserve">Συγκεκριμένα για την περιοχή την οποία </w:t>
      </w:r>
      <w:r>
        <w:rPr>
          <w:rFonts w:eastAsia="Times New Roman" w:cs="Times New Roman"/>
          <w:szCs w:val="24"/>
        </w:rPr>
        <w:t>σ</w:t>
      </w:r>
      <w:r w:rsidRPr="00C64455">
        <w:rPr>
          <w:rFonts w:eastAsia="Times New Roman" w:cs="Times New Roman"/>
          <w:szCs w:val="24"/>
        </w:rPr>
        <w:t>υζητάμε</w:t>
      </w:r>
      <w:r>
        <w:rPr>
          <w:rFonts w:eastAsia="Times New Roman" w:cs="Times New Roman"/>
          <w:szCs w:val="24"/>
        </w:rPr>
        <w:t>, θ</w:t>
      </w:r>
      <w:r w:rsidRPr="00C64455">
        <w:rPr>
          <w:rFonts w:eastAsia="Times New Roman" w:cs="Times New Roman"/>
          <w:szCs w:val="24"/>
        </w:rPr>
        <w:t>α το καταθέσω και αυτό σε σχετικό πίνακα</w:t>
      </w:r>
      <w:r>
        <w:rPr>
          <w:rFonts w:eastAsia="Times New Roman" w:cs="Times New Roman"/>
          <w:szCs w:val="24"/>
        </w:rPr>
        <w:t>,</w:t>
      </w:r>
      <w:r w:rsidRPr="00C64455">
        <w:rPr>
          <w:rFonts w:eastAsia="Times New Roman" w:cs="Times New Roman"/>
          <w:szCs w:val="24"/>
        </w:rPr>
        <w:t xml:space="preserve"> δεν χρειάζεται να το</w:t>
      </w:r>
      <w:r>
        <w:rPr>
          <w:rFonts w:eastAsia="Times New Roman" w:cs="Times New Roman"/>
          <w:szCs w:val="24"/>
        </w:rPr>
        <w:t xml:space="preserve"> σημειώνετε,</w:t>
      </w:r>
      <w:r w:rsidRPr="00C64455">
        <w:rPr>
          <w:rFonts w:eastAsia="Times New Roman" w:cs="Times New Roman"/>
          <w:szCs w:val="24"/>
        </w:rPr>
        <w:t xml:space="preserve"> στον άξονα υποδομών ύδρευσης έχουν ενταχθεί στο </w:t>
      </w:r>
      <w:r>
        <w:rPr>
          <w:rFonts w:eastAsia="Times New Roman" w:cs="Times New Roman"/>
          <w:szCs w:val="24"/>
        </w:rPr>
        <w:t>π</w:t>
      </w:r>
      <w:r w:rsidRPr="00C64455">
        <w:rPr>
          <w:rFonts w:eastAsia="Times New Roman" w:cs="Times New Roman"/>
          <w:szCs w:val="24"/>
        </w:rPr>
        <w:t xml:space="preserve">ρόγραμμα </w:t>
      </w:r>
      <w:r>
        <w:rPr>
          <w:rFonts w:eastAsia="Times New Roman" w:cs="Times New Roman"/>
          <w:szCs w:val="24"/>
        </w:rPr>
        <w:t>«</w:t>
      </w:r>
      <w:r w:rsidRPr="00C64455">
        <w:rPr>
          <w:rFonts w:eastAsia="Times New Roman" w:cs="Times New Roman"/>
          <w:szCs w:val="24"/>
        </w:rPr>
        <w:t>ΦΙΛΟΔΗΜΟΣ</w:t>
      </w:r>
      <w:r>
        <w:rPr>
          <w:rFonts w:eastAsia="Times New Roman" w:cs="Times New Roman"/>
          <w:szCs w:val="24"/>
        </w:rPr>
        <w:t>»</w:t>
      </w:r>
      <w:r w:rsidRPr="00C64455">
        <w:rPr>
          <w:rFonts w:eastAsia="Times New Roman" w:cs="Times New Roman"/>
          <w:szCs w:val="24"/>
        </w:rPr>
        <w:t xml:space="preserve"> από τους </w:t>
      </w:r>
      <w:r>
        <w:rPr>
          <w:rFonts w:eastAsia="Times New Roman" w:cs="Times New Roman"/>
          <w:szCs w:val="24"/>
        </w:rPr>
        <w:t>δ</w:t>
      </w:r>
      <w:r w:rsidRPr="00C64455">
        <w:rPr>
          <w:rFonts w:eastAsia="Times New Roman" w:cs="Times New Roman"/>
          <w:szCs w:val="24"/>
        </w:rPr>
        <w:t>ήμους των Περιφερειακών Ενοτήτων Χανίων</w:t>
      </w:r>
      <w:r>
        <w:rPr>
          <w:rFonts w:eastAsia="Times New Roman" w:cs="Times New Roman"/>
          <w:szCs w:val="24"/>
        </w:rPr>
        <w:t>,</w:t>
      </w:r>
      <w:r w:rsidRPr="00C64455">
        <w:rPr>
          <w:rFonts w:eastAsia="Times New Roman" w:cs="Times New Roman"/>
          <w:szCs w:val="24"/>
        </w:rPr>
        <w:t xml:space="preserve"> </w:t>
      </w:r>
      <w:proofErr w:type="spellStart"/>
      <w:r w:rsidRPr="00C64455">
        <w:rPr>
          <w:rFonts w:eastAsia="Times New Roman" w:cs="Times New Roman"/>
          <w:szCs w:val="24"/>
        </w:rPr>
        <w:t>Ρεθύμνη</w:t>
      </w:r>
      <w:r w:rsidRPr="00C64455">
        <w:rPr>
          <w:rFonts w:eastAsia="Times New Roman" w:cs="Times New Roman"/>
          <w:szCs w:val="24"/>
        </w:rPr>
        <w:t>ς</w:t>
      </w:r>
      <w:proofErr w:type="spellEnd"/>
      <w:r w:rsidRPr="00C64455">
        <w:rPr>
          <w:rFonts w:eastAsia="Times New Roman" w:cs="Times New Roman"/>
          <w:szCs w:val="24"/>
        </w:rPr>
        <w:t xml:space="preserve"> και Ηρακλείου έργα συνολικού προϋπολογισμού 45 εκατομμύρια ευρώ</w:t>
      </w:r>
      <w:r>
        <w:rPr>
          <w:rFonts w:eastAsia="Times New Roman" w:cs="Times New Roman"/>
          <w:szCs w:val="24"/>
        </w:rPr>
        <w:t>. Σ</w:t>
      </w:r>
      <w:r w:rsidRPr="00C64455">
        <w:rPr>
          <w:rFonts w:eastAsia="Times New Roman" w:cs="Times New Roman"/>
          <w:szCs w:val="24"/>
        </w:rPr>
        <w:t xml:space="preserve">τον άξονα υποδομών αποχέτευσης </w:t>
      </w:r>
      <w:r>
        <w:rPr>
          <w:rFonts w:eastAsia="Times New Roman" w:cs="Times New Roman"/>
          <w:szCs w:val="24"/>
        </w:rPr>
        <w:t>έχουν ενταχθεί στις ίδιες</w:t>
      </w:r>
      <w:r w:rsidRPr="00C64455">
        <w:rPr>
          <w:rFonts w:eastAsia="Times New Roman" w:cs="Times New Roman"/>
          <w:szCs w:val="24"/>
        </w:rPr>
        <w:t xml:space="preserve"> περιφερειακές ενότητες έργα με προϋπολογισμό 37 εκατομμύρια ευρώ και στον άξονα υποδομών </w:t>
      </w:r>
      <w:r>
        <w:rPr>
          <w:rFonts w:eastAsia="Times New Roman" w:cs="Times New Roman"/>
          <w:szCs w:val="24"/>
        </w:rPr>
        <w:t>α</w:t>
      </w:r>
      <w:r w:rsidRPr="00C64455">
        <w:rPr>
          <w:rFonts w:eastAsia="Times New Roman" w:cs="Times New Roman"/>
          <w:szCs w:val="24"/>
        </w:rPr>
        <w:t xml:space="preserve">γροτικής οδοποιίας έργα με προϋπολογισμό </w:t>
      </w:r>
      <w:r w:rsidRPr="00C64455">
        <w:rPr>
          <w:rFonts w:eastAsia="Times New Roman" w:cs="Times New Roman"/>
          <w:szCs w:val="24"/>
        </w:rPr>
        <w:t>περίπου 8 εκατομμύρια ευρώ</w:t>
      </w:r>
      <w:r>
        <w:rPr>
          <w:rFonts w:eastAsia="Times New Roman" w:cs="Times New Roman"/>
          <w:szCs w:val="24"/>
        </w:rPr>
        <w:t>, ενώ ξ</w:t>
      </w:r>
      <w:r w:rsidRPr="00C64455">
        <w:rPr>
          <w:rFonts w:eastAsia="Times New Roman" w:cs="Times New Roman"/>
          <w:szCs w:val="24"/>
        </w:rPr>
        <w:t xml:space="preserve">εκίνησε και </w:t>
      </w:r>
      <w:r>
        <w:rPr>
          <w:rFonts w:eastAsia="Times New Roman" w:cs="Times New Roman"/>
          <w:szCs w:val="24"/>
        </w:rPr>
        <w:t>το</w:t>
      </w:r>
      <w:r w:rsidRPr="00C64455">
        <w:rPr>
          <w:rFonts w:eastAsia="Times New Roman" w:cs="Times New Roman"/>
          <w:szCs w:val="24"/>
        </w:rPr>
        <w:t xml:space="preserve"> πρόγραμμα για </w:t>
      </w:r>
      <w:r w:rsidRPr="00C64455">
        <w:rPr>
          <w:rFonts w:eastAsia="Times New Roman" w:cs="Times New Roman"/>
          <w:szCs w:val="24"/>
        </w:rPr>
        <w:lastRenderedPageBreak/>
        <w:t xml:space="preserve">την αντιπλημμυρική προστασία και περιμένουμε </w:t>
      </w:r>
      <w:r>
        <w:rPr>
          <w:rFonts w:eastAsia="Times New Roman" w:cs="Times New Roman"/>
          <w:szCs w:val="24"/>
        </w:rPr>
        <w:t>-</w:t>
      </w:r>
      <w:r w:rsidRPr="00C64455">
        <w:rPr>
          <w:rFonts w:eastAsia="Times New Roman" w:cs="Times New Roman"/>
          <w:szCs w:val="24"/>
        </w:rPr>
        <w:t>και με τ</w:t>
      </w:r>
      <w:r>
        <w:rPr>
          <w:rFonts w:eastAsia="Times New Roman" w:cs="Times New Roman"/>
          <w:szCs w:val="24"/>
        </w:rPr>
        <w:t>ην ευκαιρία της σημερινής σας ερώτησης απευθύνω κ</w:t>
      </w:r>
      <w:r w:rsidRPr="00C64455">
        <w:rPr>
          <w:rFonts w:eastAsia="Times New Roman" w:cs="Times New Roman"/>
          <w:szCs w:val="24"/>
        </w:rPr>
        <w:t xml:space="preserve">άλεσμα και προς τους </w:t>
      </w:r>
      <w:r>
        <w:rPr>
          <w:rFonts w:eastAsia="Times New Roman" w:cs="Times New Roman"/>
          <w:szCs w:val="24"/>
        </w:rPr>
        <w:t>δ</w:t>
      </w:r>
      <w:r>
        <w:rPr>
          <w:rFonts w:eastAsia="Times New Roman" w:cs="Times New Roman"/>
          <w:szCs w:val="24"/>
        </w:rPr>
        <w:t>ήμους, καθώς ήδη έχουμε</w:t>
      </w:r>
      <w:r w:rsidRPr="00C64455">
        <w:rPr>
          <w:rFonts w:eastAsia="Times New Roman" w:cs="Times New Roman"/>
          <w:szCs w:val="24"/>
        </w:rPr>
        <w:t xml:space="preserve"> στείλει και σχετική εγκύκλιο</w:t>
      </w:r>
      <w:r>
        <w:rPr>
          <w:rFonts w:eastAsia="Times New Roman" w:cs="Times New Roman"/>
          <w:szCs w:val="24"/>
        </w:rPr>
        <w:t xml:space="preserve">- </w:t>
      </w:r>
      <w:r w:rsidRPr="00C64455">
        <w:rPr>
          <w:rFonts w:eastAsia="Times New Roman" w:cs="Times New Roman"/>
          <w:szCs w:val="24"/>
        </w:rPr>
        <w:t>να καταθέσουν τ</w:t>
      </w:r>
      <w:r w:rsidRPr="00C64455">
        <w:rPr>
          <w:rFonts w:eastAsia="Times New Roman" w:cs="Times New Roman"/>
          <w:szCs w:val="24"/>
        </w:rPr>
        <w:t>ις προτάσεις τους για το πρόβλημα</w:t>
      </w:r>
      <w:r>
        <w:rPr>
          <w:rFonts w:eastAsia="Times New Roman" w:cs="Times New Roman"/>
          <w:szCs w:val="24"/>
        </w:rPr>
        <w:t xml:space="preserve"> της αντιπλημμυρικής προστασίας.</w:t>
      </w:r>
    </w:p>
    <w:p w14:paraId="31827BF6"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1827BF7"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Εσωτερικών κ. Αλέξης </w:t>
      </w:r>
      <w:proofErr w:type="spellStart"/>
      <w:r>
        <w:rPr>
          <w:rFonts w:eastAsia="Times New Roman" w:cs="Times New Roman"/>
          <w:szCs w:val="24"/>
        </w:rPr>
        <w:t>Χαρίτσης</w:t>
      </w:r>
      <w:proofErr w:type="spellEnd"/>
      <w:r>
        <w:rPr>
          <w:rFonts w:eastAsia="Times New Roman" w:cs="Times New Roman"/>
          <w:szCs w:val="24"/>
        </w:rPr>
        <w:t xml:space="preserve"> καταθέτει για τα Πρακτικά τους προαναφερθέντες πίνακες, οι οποίοι βρίσκονται στο αρχείο του Τμήματος </w:t>
      </w:r>
      <w:r>
        <w:rPr>
          <w:rFonts w:eastAsia="Times New Roman" w:cs="Times New Roman"/>
          <w:szCs w:val="24"/>
        </w:rPr>
        <w:t>Γραμματείας της Διεύθυνσης Στενογραφίας και Πρακτικών της Βουλής)</w:t>
      </w:r>
    </w:p>
    <w:p w14:paraId="31827BF8"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Τα υπόλοιπα</w:t>
      </w:r>
      <w:r w:rsidRPr="00C64455">
        <w:rPr>
          <w:rFonts w:eastAsia="Times New Roman" w:cs="Times New Roman"/>
          <w:szCs w:val="24"/>
        </w:rPr>
        <w:t xml:space="preserve"> στη δευτερολογία </w:t>
      </w:r>
      <w:r>
        <w:rPr>
          <w:rFonts w:eastAsia="Times New Roman" w:cs="Times New Roman"/>
          <w:szCs w:val="24"/>
        </w:rPr>
        <w:t>σας.</w:t>
      </w:r>
    </w:p>
    <w:p w14:paraId="31827BF9" w14:textId="77777777" w:rsidR="00B16615" w:rsidRDefault="00FE494E">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31827BFA" w14:textId="77777777" w:rsidR="00B16615" w:rsidRDefault="00FE494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sidRPr="00C64455">
        <w:rPr>
          <w:rFonts w:eastAsia="Times New Roman" w:cs="Times New Roman"/>
          <w:szCs w:val="24"/>
        </w:rPr>
        <w:t>Κύριε Πρόεδρε</w:t>
      </w:r>
      <w:r>
        <w:rPr>
          <w:rFonts w:eastAsia="Times New Roman" w:cs="Times New Roman"/>
          <w:szCs w:val="24"/>
        </w:rPr>
        <w:t>,</w:t>
      </w:r>
      <w:r w:rsidRPr="00C64455">
        <w:rPr>
          <w:rFonts w:eastAsia="Times New Roman" w:cs="Times New Roman"/>
          <w:szCs w:val="24"/>
        </w:rPr>
        <w:t xml:space="preserve"> οι καταστροφές </w:t>
      </w:r>
      <w:r>
        <w:rPr>
          <w:rFonts w:eastAsia="Times New Roman" w:cs="Times New Roman"/>
          <w:szCs w:val="24"/>
        </w:rPr>
        <w:t>π</w:t>
      </w:r>
      <w:r w:rsidRPr="00C64455">
        <w:rPr>
          <w:rFonts w:eastAsia="Times New Roman" w:cs="Times New Roman"/>
          <w:szCs w:val="24"/>
        </w:rPr>
        <w:t>ροφανώς δεν ήταν κάτι το αναπάντεχο</w:t>
      </w:r>
      <w:r>
        <w:rPr>
          <w:rFonts w:eastAsia="Times New Roman" w:cs="Times New Roman"/>
          <w:szCs w:val="24"/>
        </w:rPr>
        <w:t>,</w:t>
      </w:r>
      <w:r w:rsidRPr="00C64455">
        <w:rPr>
          <w:rFonts w:eastAsia="Times New Roman" w:cs="Times New Roman"/>
          <w:szCs w:val="24"/>
        </w:rPr>
        <w:t xml:space="preserve"> ούτε ήταν αποτέλεσμα μόνο των καιρικών φαινομένων</w:t>
      </w:r>
      <w:r>
        <w:rPr>
          <w:rFonts w:eastAsia="Times New Roman" w:cs="Times New Roman"/>
          <w:szCs w:val="24"/>
        </w:rPr>
        <w:t>, που β</w:t>
      </w:r>
      <w:r w:rsidRPr="00C64455">
        <w:rPr>
          <w:rFonts w:eastAsia="Times New Roman" w:cs="Times New Roman"/>
          <w:szCs w:val="24"/>
        </w:rPr>
        <w:t>εβαίως ήταν ακραία</w:t>
      </w:r>
      <w:r>
        <w:rPr>
          <w:rFonts w:eastAsia="Times New Roman" w:cs="Times New Roman"/>
          <w:szCs w:val="24"/>
        </w:rPr>
        <w:t>. Η ευθύνη της Κυβέρνησης,</w:t>
      </w:r>
      <w:r w:rsidRPr="00C64455">
        <w:rPr>
          <w:rFonts w:eastAsia="Times New Roman" w:cs="Times New Roman"/>
          <w:szCs w:val="24"/>
        </w:rPr>
        <w:t xml:space="preserve"> αλλά και όλων των </w:t>
      </w:r>
      <w:r>
        <w:rPr>
          <w:rFonts w:eastAsia="Times New Roman" w:cs="Times New Roman"/>
          <w:szCs w:val="24"/>
        </w:rPr>
        <w:t>«ποδαριών»</w:t>
      </w:r>
      <w:r w:rsidRPr="00C64455">
        <w:rPr>
          <w:rFonts w:eastAsia="Times New Roman" w:cs="Times New Roman"/>
          <w:szCs w:val="24"/>
        </w:rPr>
        <w:t xml:space="preserve"> </w:t>
      </w:r>
      <w:r>
        <w:rPr>
          <w:rFonts w:eastAsia="Times New Roman" w:cs="Times New Roman"/>
          <w:szCs w:val="24"/>
        </w:rPr>
        <w:t>-</w:t>
      </w:r>
      <w:r w:rsidRPr="00C64455">
        <w:rPr>
          <w:rFonts w:eastAsia="Times New Roman" w:cs="Times New Roman"/>
          <w:szCs w:val="24"/>
        </w:rPr>
        <w:t>να το έλεγα έτσι</w:t>
      </w:r>
      <w:r>
        <w:rPr>
          <w:rFonts w:eastAsia="Times New Roman" w:cs="Times New Roman"/>
          <w:szCs w:val="24"/>
        </w:rPr>
        <w:t>- του</w:t>
      </w:r>
      <w:r w:rsidRPr="00C64455">
        <w:rPr>
          <w:rFonts w:eastAsia="Times New Roman" w:cs="Times New Roman"/>
          <w:szCs w:val="24"/>
        </w:rPr>
        <w:t xml:space="preserve"> κεντρικού κράτους</w:t>
      </w:r>
      <w:r>
        <w:rPr>
          <w:rFonts w:eastAsia="Times New Roman" w:cs="Times New Roman"/>
          <w:szCs w:val="24"/>
        </w:rPr>
        <w:t>,</w:t>
      </w:r>
      <w:r w:rsidRPr="00C64455">
        <w:rPr>
          <w:rFonts w:eastAsia="Times New Roman" w:cs="Times New Roman"/>
          <w:szCs w:val="24"/>
        </w:rPr>
        <w:t xml:space="preserve"> όπως είναι οι </w:t>
      </w:r>
      <w:r>
        <w:rPr>
          <w:rFonts w:eastAsia="Times New Roman" w:cs="Times New Roman"/>
          <w:szCs w:val="24"/>
        </w:rPr>
        <w:lastRenderedPageBreak/>
        <w:t>π</w:t>
      </w:r>
      <w:r w:rsidRPr="00C64455">
        <w:rPr>
          <w:rFonts w:eastAsia="Times New Roman" w:cs="Times New Roman"/>
          <w:szCs w:val="24"/>
        </w:rPr>
        <w:t xml:space="preserve">εριφέρειες </w:t>
      </w:r>
      <w:r>
        <w:rPr>
          <w:rFonts w:eastAsia="Times New Roman" w:cs="Times New Roman"/>
          <w:szCs w:val="24"/>
        </w:rPr>
        <w:t xml:space="preserve">και οι δήμοι, </w:t>
      </w:r>
      <w:r w:rsidRPr="00C64455">
        <w:rPr>
          <w:rFonts w:eastAsia="Times New Roman" w:cs="Times New Roman"/>
          <w:szCs w:val="24"/>
        </w:rPr>
        <w:t xml:space="preserve">πρέπει </w:t>
      </w:r>
      <w:r>
        <w:rPr>
          <w:rFonts w:eastAsia="Times New Roman" w:cs="Times New Roman"/>
          <w:szCs w:val="24"/>
        </w:rPr>
        <w:t>ενιαία</w:t>
      </w:r>
      <w:r w:rsidRPr="00C64455">
        <w:rPr>
          <w:rFonts w:eastAsia="Times New Roman" w:cs="Times New Roman"/>
          <w:szCs w:val="24"/>
        </w:rPr>
        <w:t xml:space="preserve"> </w:t>
      </w:r>
      <w:r>
        <w:rPr>
          <w:rFonts w:eastAsia="Times New Roman" w:cs="Times New Roman"/>
          <w:szCs w:val="24"/>
        </w:rPr>
        <w:t>και σε συνεργασία να αντιμετω</w:t>
      </w:r>
      <w:r>
        <w:rPr>
          <w:rFonts w:eastAsia="Times New Roman" w:cs="Times New Roman"/>
          <w:szCs w:val="24"/>
        </w:rPr>
        <w:t>πίζ</w:t>
      </w:r>
      <w:r w:rsidRPr="00C64455">
        <w:rPr>
          <w:rFonts w:eastAsia="Times New Roman" w:cs="Times New Roman"/>
          <w:szCs w:val="24"/>
        </w:rPr>
        <w:t>ουν το σύνολο των προβλημάτων που προκύπτουν</w:t>
      </w:r>
      <w:r>
        <w:rPr>
          <w:rFonts w:eastAsia="Times New Roman" w:cs="Times New Roman"/>
          <w:szCs w:val="24"/>
        </w:rPr>
        <w:t>,</w:t>
      </w:r>
      <w:r w:rsidRPr="00C64455">
        <w:rPr>
          <w:rFonts w:eastAsia="Times New Roman" w:cs="Times New Roman"/>
          <w:szCs w:val="24"/>
        </w:rPr>
        <w:t xml:space="preserve"> ακόμα και να σχεδιάζουν</w:t>
      </w:r>
      <w:r>
        <w:rPr>
          <w:rFonts w:eastAsia="Times New Roman" w:cs="Times New Roman"/>
          <w:szCs w:val="24"/>
        </w:rPr>
        <w:t xml:space="preserve">. Άρα λοιπόν, έχουν ευθύνη και </w:t>
      </w:r>
      <w:r w:rsidRPr="00C64455">
        <w:rPr>
          <w:rFonts w:eastAsia="Times New Roman" w:cs="Times New Roman"/>
          <w:szCs w:val="24"/>
        </w:rPr>
        <w:t>στα θέματα της πρόληψης και στα θέματα της αντιμετώπισης</w:t>
      </w:r>
      <w:r>
        <w:rPr>
          <w:rFonts w:eastAsia="Times New Roman" w:cs="Times New Roman"/>
          <w:szCs w:val="24"/>
        </w:rPr>
        <w:t>. Κ</w:t>
      </w:r>
      <w:r w:rsidRPr="00C64455">
        <w:rPr>
          <w:rFonts w:eastAsia="Times New Roman" w:cs="Times New Roman"/>
          <w:szCs w:val="24"/>
        </w:rPr>
        <w:t xml:space="preserve">αι να </w:t>
      </w:r>
      <w:r>
        <w:rPr>
          <w:rFonts w:eastAsia="Times New Roman" w:cs="Times New Roman"/>
          <w:szCs w:val="24"/>
        </w:rPr>
        <w:t xml:space="preserve">μην </w:t>
      </w:r>
      <w:r w:rsidRPr="00C64455">
        <w:rPr>
          <w:rFonts w:eastAsia="Times New Roman" w:cs="Times New Roman"/>
          <w:szCs w:val="24"/>
        </w:rPr>
        <w:t>πετάει ο ένας το μπαλάκι στον άλ</w:t>
      </w:r>
      <w:r>
        <w:rPr>
          <w:rFonts w:eastAsia="Times New Roman" w:cs="Times New Roman"/>
          <w:szCs w:val="24"/>
        </w:rPr>
        <w:t>λον.</w:t>
      </w:r>
    </w:p>
    <w:p w14:paraId="31827BFB" w14:textId="77777777" w:rsidR="00B16615" w:rsidRDefault="00FE494E">
      <w:pPr>
        <w:spacing w:line="600" w:lineRule="auto"/>
        <w:ind w:firstLine="720"/>
        <w:jc w:val="both"/>
        <w:rPr>
          <w:rFonts w:eastAsia="Times New Roman" w:cs="Times New Roman"/>
          <w:szCs w:val="24"/>
        </w:rPr>
      </w:pPr>
      <w:r w:rsidRPr="00C64455">
        <w:rPr>
          <w:rFonts w:eastAsia="Times New Roman" w:cs="Times New Roman"/>
          <w:szCs w:val="24"/>
        </w:rPr>
        <w:t xml:space="preserve">Θα σας πω </w:t>
      </w:r>
      <w:r>
        <w:rPr>
          <w:rFonts w:eastAsia="Times New Roman" w:cs="Times New Roman"/>
          <w:szCs w:val="24"/>
        </w:rPr>
        <w:t xml:space="preserve">γιατί το λέω. </w:t>
      </w:r>
      <w:r w:rsidRPr="00C64455">
        <w:rPr>
          <w:rFonts w:eastAsia="Times New Roman" w:cs="Times New Roman"/>
          <w:szCs w:val="24"/>
        </w:rPr>
        <w:t>Το προηγούμενο διάστημα</w:t>
      </w:r>
      <w:r w:rsidRPr="00C64455">
        <w:rPr>
          <w:rFonts w:eastAsia="Times New Roman" w:cs="Times New Roman"/>
          <w:szCs w:val="24"/>
        </w:rPr>
        <w:t xml:space="preserve"> υπήρξε μία απίστευτη κόντρα για το</w:t>
      </w:r>
      <w:r>
        <w:rPr>
          <w:rFonts w:eastAsia="Times New Roman" w:cs="Times New Roman"/>
          <w:szCs w:val="24"/>
        </w:rPr>
        <w:t xml:space="preserve"> ποιος</w:t>
      </w:r>
      <w:r w:rsidRPr="00C64455">
        <w:rPr>
          <w:rFonts w:eastAsia="Times New Roman" w:cs="Times New Roman"/>
          <w:szCs w:val="24"/>
        </w:rPr>
        <w:t xml:space="preserve"> έχει </w:t>
      </w:r>
      <w:r>
        <w:rPr>
          <w:rFonts w:eastAsia="Times New Roman" w:cs="Times New Roman"/>
          <w:szCs w:val="24"/>
        </w:rPr>
        <w:t xml:space="preserve">την ευθύνη για τον βόρειο οδικό άξονα. Την έχει </w:t>
      </w:r>
      <w:r w:rsidRPr="00C64455">
        <w:rPr>
          <w:rFonts w:eastAsia="Times New Roman" w:cs="Times New Roman"/>
          <w:szCs w:val="24"/>
        </w:rPr>
        <w:t xml:space="preserve">η </w:t>
      </w:r>
      <w:r>
        <w:rPr>
          <w:rFonts w:eastAsia="Times New Roman" w:cs="Times New Roman"/>
          <w:szCs w:val="24"/>
        </w:rPr>
        <w:t>Κυβέρνηση; Τη</w:t>
      </w:r>
      <w:r w:rsidRPr="00C64455">
        <w:rPr>
          <w:rFonts w:eastAsia="Times New Roman" w:cs="Times New Roman"/>
          <w:szCs w:val="24"/>
        </w:rPr>
        <w:t xml:space="preserve">ν έχει </w:t>
      </w:r>
      <w:r>
        <w:rPr>
          <w:rFonts w:eastAsia="Times New Roman" w:cs="Times New Roman"/>
          <w:szCs w:val="24"/>
        </w:rPr>
        <w:t xml:space="preserve">η </w:t>
      </w:r>
      <w:r>
        <w:rPr>
          <w:rFonts w:eastAsia="Times New Roman" w:cs="Times New Roman"/>
          <w:szCs w:val="24"/>
        </w:rPr>
        <w:t>π</w:t>
      </w:r>
      <w:r w:rsidRPr="00C64455">
        <w:rPr>
          <w:rFonts w:eastAsia="Times New Roman" w:cs="Times New Roman"/>
          <w:szCs w:val="24"/>
        </w:rPr>
        <w:t>εριφέρεια</w:t>
      </w:r>
      <w:r>
        <w:rPr>
          <w:rFonts w:eastAsia="Times New Roman" w:cs="Times New Roman"/>
          <w:szCs w:val="24"/>
        </w:rPr>
        <w:t>;</w:t>
      </w:r>
      <w:r w:rsidRPr="00C64455">
        <w:rPr>
          <w:rFonts w:eastAsia="Times New Roman" w:cs="Times New Roman"/>
          <w:szCs w:val="24"/>
        </w:rPr>
        <w:t xml:space="preserve"> Ή στην περίπτωση του οικισμού </w:t>
      </w:r>
      <w:proofErr w:type="spellStart"/>
      <w:r>
        <w:rPr>
          <w:rFonts w:eastAsia="Times New Roman" w:cs="Times New Roman"/>
          <w:szCs w:val="24"/>
        </w:rPr>
        <w:t>Σταλού</w:t>
      </w:r>
      <w:proofErr w:type="spellEnd"/>
      <w:r>
        <w:rPr>
          <w:rFonts w:eastAsia="Times New Roman" w:cs="Times New Roman"/>
          <w:szCs w:val="24"/>
        </w:rPr>
        <w:t>,</w:t>
      </w:r>
      <w:r w:rsidRPr="00C64455">
        <w:rPr>
          <w:rFonts w:eastAsia="Times New Roman" w:cs="Times New Roman"/>
          <w:szCs w:val="24"/>
        </w:rPr>
        <w:t xml:space="preserve"> την έχει η </w:t>
      </w:r>
      <w:r>
        <w:rPr>
          <w:rFonts w:eastAsia="Times New Roman" w:cs="Times New Roman"/>
          <w:szCs w:val="24"/>
        </w:rPr>
        <w:t>π</w:t>
      </w:r>
      <w:r w:rsidRPr="00C64455">
        <w:rPr>
          <w:rFonts w:eastAsia="Times New Roman" w:cs="Times New Roman"/>
          <w:szCs w:val="24"/>
        </w:rPr>
        <w:t>εριφέρεια</w:t>
      </w:r>
      <w:r>
        <w:rPr>
          <w:rFonts w:eastAsia="Times New Roman" w:cs="Times New Roman"/>
          <w:szCs w:val="24"/>
        </w:rPr>
        <w:t>,</w:t>
      </w:r>
      <w:r w:rsidRPr="00C64455">
        <w:rPr>
          <w:rFonts w:eastAsia="Times New Roman" w:cs="Times New Roman"/>
          <w:szCs w:val="24"/>
        </w:rPr>
        <w:t xml:space="preserve"> η Κυβέρνηση ή ο </w:t>
      </w:r>
      <w:r>
        <w:rPr>
          <w:rFonts w:eastAsia="Times New Roman" w:cs="Times New Roman"/>
          <w:szCs w:val="24"/>
        </w:rPr>
        <w:t>δ</w:t>
      </w:r>
      <w:r w:rsidRPr="00C64455">
        <w:rPr>
          <w:rFonts w:eastAsia="Times New Roman" w:cs="Times New Roman"/>
          <w:szCs w:val="24"/>
        </w:rPr>
        <w:t>ήμος</w:t>
      </w:r>
      <w:r>
        <w:rPr>
          <w:rFonts w:eastAsia="Times New Roman" w:cs="Times New Roman"/>
          <w:szCs w:val="24"/>
        </w:rPr>
        <w:t>;</w:t>
      </w:r>
      <w:r w:rsidRPr="00C64455">
        <w:rPr>
          <w:rFonts w:eastAsia="Times New Roman" w:cs="Times New Roman"/>
          <w:szCs w:val="24"/>
        </w:rPr>
        <w:t xml:space="preserve"> </w:t>
      </w:r>
      <w:r>
        <w:rPr>
          <w:rFonts w:eastAsia="Times New Roman" w:cs="Times New Roman"/>
          <w:szCs w:val="24"/>
        </w:rPr>
        <w:t xml:space="preserve">Δεν το γνωρίζετε αυτό; </w:t>
      </w:r>
      <w:r w:rsidRPr="00C64455">
        <w:rPr>
          <w:rFonts w:eastAsia="Times New Roman" w:cs="Times New Roman"/>
          <w:szCs w:val="24"/>
        </w:rPr>
        <w:t>Αν δεν το γνωρίζετ</w:t>
      </w:r>
      <w:r w:rsidRPr="00C64455">
        <w:rPr>
          <w:rFonts w:eastAsia="Times New Roman" w:cs="Times New Roman"/>
          <w:szCs w:val="24"/>
        </w:rPr>
        <w:t xml:space="preserve">ε </w:t>
      </w:r>
      <w:r>
        <w:rPr>
          <w:rFonts w:eastAsia="Times New Roman" w:cs="Times New Roman"/>
          <w:szCs w:val="24"/>
        </w:rPr>
        <w:t>πρέπει να το</w:t>
      </w:r>
      <w:r w:rsidRPr="00C64455">
        <w:rPr>
          <w:rFonts w:eastAsia="Times New Roman" w:cs="Times New Roman"/>
          <w:szCs w:val="24"/>
        </w:rPr>
        <w:t xml:space="preserve"> πληροφορηθείτε</w:t>
      </w:r>
      <w:r>
        <w:rPr>
          <w:rFonts w:eastAsia="Times New Roman" w:cs="Times New Roman"/>
          <w:szCs w:val="24"/>
        </w:rPr>
        <w:t>.</w:t>
      </w:r>
      <w:r w:rsidRPr="00C64455">
        <w:rPr>
          <w:rFonts w:eastAsia="Times New Roman" w:cs="Times New Roman"/>
          <w:szCs w:val="24"/>
        </w:rPr>
        <w:t xml:space="preserve"> </w:t>
      </w:r>
    </w:p>
    <w:p w14:paraId="31827BFC" w14:textId="77777777" w:rsidR="00B16615" w:rsidRDefault="00FE494E">
      <w:pPr>
        <w:spacing w:line="600" w:lineRule="auto"/>
        <w:ind w:firstLine="720"/>
        <w:jc w:val="both"/>
        <w:rPr>
          <w:rFonts w:eastAsia="Times New Roman" w:cs="Times New Roman"/>
          <w:szCs w:val="24"/>
        </w:rPr>
      </w:pPr>
      <w:r w:rsidRPr="00C64455">
        <w:rPr>
          <w:rFonts w:eastAsia="Times New Roman" w:cs="Times New Roman"/>
          <w:szCs w:val="24"/>
        </w:rPr>
        <w:t xml:space="preserve">Μάλιστα ο δικός σας </w:t>
      </w:r>
      <w:r>
        <w:rPr>
          <w:rFonts w:eastAsia="Times New Roman" w:cs="Times New Roman"/>
          <w:szCs w:val="24"/>
        </w:rPr>
        <w:t>χρησμένος</w:t>
      </w:r>
      <w:r w:rsidRPr="00C64455">
        <w:rPr>
          <w:rFonts w:eastAsia="Times New Roman" w:cs="Times New Roman"/>
          <w:szCs w:val="24"/>
        </w:rPr>
        <w:t xml:space="preserve"> υποψήφιος </w:t>
      </w:r>
      <w:r>
        <w:rPr>
          <w:rFonts w:eastAsia="Times New Roman" w:cs="Times New Roman"/>
          <w:szCs w:val="24"/>
        </w:rPr>
        <w:t>π</w:t>
      </w:r>
      <w:r w:rsidRPr="00C64455">
        <w:rPr>
          <w:rFonts w:eastAsia="Times New Roman" w:cs="Times New Roman"/>
          <w:szCs w:val="24"/>
        </w:rPr>
        <w:t>εριφερειάρχης</w:t>
      </w:r>
      <w:r>
        <w:rPr>
          <w:rFonts w:eastAsia="Times New Roman" w:cs="Times New Roman"/>
          <w:szCs w:val="24"/>
        </w:rPr>
        <w:t>,</w:t>
      </w:r>
      <w:r w:rsidRPr="00C64455">
        <w:rPr>
          <w:rFonts w:eastAsia="Times New Roman" w:cs="Times New Roman"/>
          <w:szCs w:val="24"/>
        </w:rPr>
        <w:t xml:space="preserve"> ο κύριος </w:t>
      </w:r>
      <w:proofErr w:type="spellStart"/>
      <w:r w:rsidRPr="00C64455">
        <w:rPr>
          <w:rFonts w:eastAsia="Times New Roman" w:cs="Times New Roman"/>
          <w:szCs w:val="24"/>
        </w:rPr>
        <w:t>Αρναουτάκης</w:t>
      </w:r>
      <w:proofErr w:type="spellEnd"/>
      <w:r>
        <w:rPr>
          <w:rFonts w:eastAsia="Times New Roman" w:cs="Times New Roman"/>
          <w:szCs w:val="24"/>
        </w:rPr>
        <w:t>,</w:t>
      </w:r>
      <w:r w:rsidRPr="00C64455">
        <w:rPr>
          <w:rFonts w:eastAsia="Times New Roman" w:cs="Times New Roman"/>
          <w:szCs w:val="24"/>
        </w:rPr>
        <w:t xml:space="preserve"> επιρρίπτει σοβαρότατες ευθύνες εσάς</w:t>
      </w:r>
      <w:r>
        <w:rPr>
          <w:rFonts w:eastAsia="Times New Roman" w:cs="Times New Roman"/>
          <w:szCs w:val="24"/>
        </w:rPr>
        <w:t>,</w:t>
      </w:r>
      <w:r w:rsidRPr="00C64455">
        <w:rPr>
          <w:rFonts w:eastAsia="Times New Roman" w:cs="Times New Roman"/>
          <w:szCs w:val="24"/>
        </w:rPr>
        <w:t xml:space="preserve"> όπως και στην Κυβέρνηση </w:t>
      </w:r>
      <w:r>
        <w:rPr>
          <w:rFonts w:eastAsia="Times New Roman" w:cs="Times New Roman"/>
          <w:szCs w:val="24"/>
        </w:rPr>
        <w:t xml:space="preserve">βεβαίως. </w:t>
      </w:r>
      <w:r w:rsidRPr="00C64455">
        <w:rPr>
          <w:rFonts w:eastAsia="Times New Roman" w:cs="Times New Roman"/>
          <w:szCs w:val="24"/>
        </w:rPr>
        <w:t xml:space="preserve">Και </w:t>
      </w:r>
      <w:r>
        <w:rPr>
          <w:rFonts w:eastAsia="Times New Roman" w:cs="Times New Roman"/>
          <w:szCs w:val="24"/>
        </w:rPr>
        <w:t xml:space="preserve">ο κ. </w:t>
      </w:r>
      <w:proofErr w:type="spellStart"/>
      <w:r>
        <w:rPr>
          <w:rFonts w:eastAsia="Times New Roman" w:cs="Times New Roman"/>
          <w:szCs w:val="24"/>
        </w:rPr>
        <w:t>Σπίρτζης</w:t>
      </w:r>
      <w:proofErr w:type="spellEnd"/>
      <w:r>
        <w:rPr>
          <w:rFonts w:eastAsia="Times New Roman" w:cs="Times New Roman"/>
          <w:szCs w:val="24"/>
        </w:rPr>
        <w:t xml:space="preserve"> </w:t>
      </w:r>
      <w:r w:rsidRPr="00C64455">
        <w:rPr>
          <w:rFonts w:eastAsia="Times New Roman" w:cs="Times New Roman"/>
          <w:szCs w:val="24"/>
        </w:rPr>
        <w:t>του πετάει το γάντι και του λέει</w:t>
      </w:r>
      <w:r>
        <w:rPr>
          <w:rFonts w:eastAsia="Times New Roman" w:cs="Times New Roman"/>
          <w:szCs w:val="24"/>
        </w:rPr>
        <w:t>:</w:t>
      </w:r>
      <w:r w:rsidRPr="00C64455">
        <w:rPr>
          <w:rFonts w:eastAsia="Times New Roman" w:cs="Times New Roman"/>
          <w:szCs w:val="24"/>
        </w:rPr>
        <w:t xml:space="preserve"> </w:t>
      </w:r>
      <w:r>
        <w:rPr>
          <w:rFonts w:eastAsia="Times New Roman" w:cs="Times New Roman"/>
          <w:szCs w:val="24"/>
        </w:rPr>
        <w:t xml:space="preserve">«Όχι, δεν έχουμε εμείς </w:t>
      </w:r>
      <w:r>
        <w:rPr>
          <w:rFonts w:eastAsia="Times New Roman" w:cs="Times New Roman"/>
          <w:szCs w:val="24"/>
        </w:rPr>
        <w:t>την ευθύνη ως</w:t>
      </w:r>
      <w:r w:rsidRPr="00C64455">
        <w:rPr>
          <w:rFonts w:eastAsia="Times New Roman" w:cs="Times New Roman"/>
          <w:szCs w:val="24"/>
        </w:rPr>
        <w:t xml:space="preserve"> Κυβέρνηση</w:t>
      </w:r>
      <w:r>
        <w:rPr>
          <w:rFonts w:eastAsia="Times New Roman" w:cs="Times New Roman"/>
          <w:szCs w:val="24"/>
        </w:rPr>
        <w:t>, την έχετε εσείς».</w:t>
      </w:r>
      <w:r w:rsidRPr="00C64455">
        <w:rPr>
          <w:rFonts w:eastAsia="Times New Roman" w:cs="Times New Roman"/>
          <w:szCs w:val="24"/>
        </w:rPr>
        <w:t xml:space="preserve"> </w:t>
      </w:r>
    </w:p>
    <w:p w14:paraId="31827BFD" w14:textId="77777777" w:rsidR="00B16615" w:rsidRDefault="00FE494E">
      <w:pPr>
        <w:spacing w:line="600" w:lineRule="auto"/>
        <w:ind w:firstLine="720"/>
        <w:jc w:val="both"/>
        <w:rPr>
          <w:rFonts w:eastAsia="Times New Roman" w:cs="Times New Roman"/>
          <w:szCs w:val="24"/>
        </w:rPr>
      </w:pPr>
      <w:r w:rsidRPr="00C64455">
        <w:rPr>
          <w:rFonts w:eastAsia="Times New Roman" w:cs="Times New Roman"/>
          <w:szCs w:val="24"/>
        </w:rPr>
        <w:t xml:space="preserve">Και η αλήθεια είναι ότι από το 2006 </w:t>
      </w:r>
      <w:r>
        <w:rPr>
          <w:rFonts w:eastAsia="Times New Roman" w:cs="Times New Roman"/>
          <w:szCs w:val="24"/>
        </w:rPr>
        <w:t xml:space="preserve">η </w:t>
      </w:r>
      <w:r w:rsidRPr="00C64455">
        <w:rPr>
          <w:rFonts w:eastAsia="Times New Roman" w:cs="Times New Roman"/>
          <w:szCs w:val="24"/>
        </w:rPr>
        <w:t xml:space="preserve">Νέα Δημοκρατία έχει περάσει την ευθύνη κάποιων έργων στην </w:t>
      </w:r>
      <w:r>
        <w:rPr>
          <w:rFonts w:eastAsia="Times New Roman" w:cs="Times New Roman"/>
          <w:szCs w:val="24"/>
        </w:rPr>
        <w:t>π</w:t>
      </w:r>
      <w:r>
        <w:rPr>
          <w:rFonts w:eastAsia="Times New Roman" w:cs="Times New Roman"/>
          <w:szCs w:val="24"/>
        </w:rPr>
        <w:t>εριφέρεια, όπως για</w:t>
      </w:r>
      <w:r w:rsidRPr="00C64455">
        <w:rPr>
          <w:rFonts w:eastAsia="Times New Roman" w:cs="Times New Roman"/>
          <w:szCs w:val="24"/>
        </w:rPr>
        <w:t xml:space="preserve"> </w:t>
      </w:r>
      <w:r w:rsidRPr="00C64455">
        <w:rPr>
          <w:rFonts w:eastAsia="Times New Roman" w:cs="Times New Roman"/>
          <w:szCs w:val="24"/>
        </w:rPr>
        <w:lastRenderedPageBreak/>
        <w:t xml:space="preserve">τη συντήρηση του </w:t>
      </w:r>
      <w:r>
        <w:rPr>
          <w:rFonts w:eastAsia="Times New Roman" w:cs="Times New Roman"/>
          <w:szCs w:val="24"/>
        </w:rPr>
        <w:t>β</w:t>
      </w:r>
      <w:r w:rsidRPr="00C64455">
        <w:rPr>
          <w:rFonts w:eastAsia="Times New Roman" w:cs="Times New Roman"/>
          <w:szCs w:val="24"/>
        </w:rPr>
        <w:t>όρειου οδικού άξονα</w:t>
      </w:r>
      <w:r>
        <w:rPr>
          <w:rFonts w:eastAsia="Times New Roman" w:cs="Times New Roman"/>
          <w:szCs w:val="24"/>
        </w:rPr>
        <w:t>, και τ</w:t>
      </w:r>
      <w:r w:rsidRPr="00C64455">
        <w:rPr>
          <w:rFonts w:eastAsia="Times New Roman" w:cs="Times New Roman"/>
          <w:szCs w:val="24"/>
        </w:rPr>
        <w:t>ο επεκτείνει το ΠΑΣΟΚ στην πορεία</w:t>
      </w:r>
      <w:r>
        <w:rPr>
          <w:rFonts w:eastAsia="Times New Roman" w:cs="Times New Roman"/>
          <w:szCs w:val="24"/>
        </w:rPr>
        <w:t>. Ενώ, γ</w:t>
      </w:r>
      <w:r w:rsidRPr="00C64455">
        <w:rPr>
          <w:rFonts w:eastAsia="Times New Roman" w:cs="Times New Roman"/>
          <w:szCs w:val="24"/>
        </w:rPr>
        <w:t>ια παράδει</w:t>
      </w:r>
      <w:r w:rsidRPr="00C64455">
        <w:rPr>
          <w:rFonts w:eastAsia="Times New Roman" w:cs="Times New Roman"/>
          <w:szCs w:val="24"/>
        </w:rPr>
        <w:t>γμα</w:t>
      </w:r>
      <w:r>
        <w:rPr>
          <w:rFonts w:eastAsia="Times New Roman" w:cs="Times New Roman"/>
          <w:szCs w:val="24"/>
        </w:rPr>
        <w:t>,</w:t>
      </w:r>
      <w:r w:rsidRPr="00C64455">
        <w:rPr>
          <w:rFonts w:eastAsia="Times New Roman" w:cs="Times New Roman"/>
          <w:szCs w:val="24"/>
        </w:rPr>
        <w:t xml:space="preserve"> μεγαλύτερες δραστηριότητες</w:t>
      </w:r>
      <w:r>
        <w:rPr>
          <w:rFonts w:eastAsia="Times New Roman" w:cs="Times New Roman"/>
          <w:szCs w:val="24"/>
        </w:rPr>
        <w:t xml:space="preserve"> και</w:t>
      </w:r>
      <w:r w:rsidRPr="00C64455">
        <w:rPr>
          <w:rFonts w:eastAsia="Times New Roman" w:cs="Times New Roman"/>
          <w:szCs w:val="24"/>
        </w:rPr>
        <w:t xml:space="preserve"> παρεμβάσεις σ</w:t>
      </w:r>
      <w:r>
        <w:rPr>
          <w:rFonts w:eastAsia="Times New Roman" w:cs="Times New Roman"/>
          <w:szCs w:val="24"/>
        </w:rPr>
        <w:t>τον βόρειο οδικό άξονα</w:t>
      </w:r>
      <w:r w:rsidRPr="00C64455">
        <w:rPr>
          <w:rFonts w:eastAsia="Times New Roman" w:cs="Times New Roman"/>
          <w:szCs w:val="24"/>
        </w:rPr>
        <w:t xml:space="preserve"> έχει η Κυβέρνηση</w:t>
      </w:r>
      <w:r>
        <w:rPr>
          <w:rFonts w:eastAsia="Times New Roman" w:cs="Times New Roman"/>
          <w:szCs w:val="24"/>
        </w:rPr>
        <w:t xml:space="preserve">. </w:t>
      </w:r>
      <w:r w:rsidRPr="00C64455">
        <w:rPr>
          <w:rFonts w:eastAsia="Times New Roman" w:cs="Times New Roman"/>
          <w:szCs w:val="24"/>
        </w:rPr>
        <w:t>Λοιπόν</w:t>
      </w:r>
      <w:r>
        <w:rPr>
          <w:rFonts w:eastAsia="Times New Roman" w:cs="Times New Roman"/>
          <w:szCs w:val="24"/>
        </w:rPr>
        <w:t>, «</w:t>
      </w:r>
      <w:r w:rsidRPr="00C64455">
        <w:rPr>
          <w:rFonts w:eastAsia="Times New Roman" w:cs="Times New Roman"/>
          <w:szCs w:val="24"/>
        </w:rPr>
        <w:t>άρμεγε και κούρευε</w:t>
      </w:r>
      <w:r>
        <w:rPr>
          <w:rFonts w:eastAsia="Times New Roman" w:cs="Times New Roman"/>
          <w:szCs w:val="24"/>
        </w:rPr>
        <w:t>»</w:t>
      </w:r>
      <w:r w:rsidRPr="00C64455">
        <w:rPr>
          <w:rFonts w:eastAsia="Times New Roman" w:cs="Times New Roman"/>
          <w:szCs w:val="24"/>
        </w:rPr>
        <w:t xml:space="preserve"> που </w:t>
      </w:r>
      <w:r>
        <w:rPr>
          <w:rFonts w:eastAsia="Times New Roman" w:cs="Times New Roman"/>
          <w:szCs w:val="24"/>
        </w:rPr>
        <w:t>λέμε</w:t>
      </w:r>
      <w:r w:rsidRPr="00C64455">
        <w:rPr>
          <w:rFonts w:eastAsia="Times New Roman" w:cs="Times New Roman"/>
          <w:szCs w:val="24"/>
        </w:rPr>
        <w:t xml:space="preserve"> στην </w:t>
      </w:r>
      <w:r>
        <w:rPr>
          <w:rFonts w:eastAsia="Times New Roman" w:cs="Times New Roman"/>
          <w:szCs w:val="24"/>
        </w:rPr>
        <w:t>Κρήτη. Άντε να βρεις τώρα ποιες είναι οι ελαφρότερες</w:t>
      </w:r>
      <w:r w:rsidRPr="00C64455">
        <w:rPr>
          <w:rFonts w:eastAsia="Times New Roman" w:cs="Times New Roman"/>
          <w:szCs w:val="24"/>
        </w:rPr>
        <w:t xml:space="preserve"> ζημιές </w:t>
      </w:r>
      <w:r>
        <w:rPr>
          <w:rFonts w:eastAsia="Times New Roman" w:cs="Times New Roman"/>
          <w:szCs w:val="24"/>
        </w:rPr>
        <w:t xml:space="preserve">ή οι </w:t>
      </w:r>
      <w:r w:rsidRPr="00C64455">
        <w:rPr>
          <w:rFonts w:eastAsia="Times New Roman" w:cs="Times New Roman"/>
          <w:szCs w:val="24"/>
        </w:rPr>
        <w:t>μεγαλύτερ</w:t>
      </w:r>
      <w:r>
        <w:rPr>
          <w:rFonts w:eastAsia="Times New Roman" w:cs="Times New Roman"/>
          <w:szCs w:val="24"/>
        </w:rPr>
        <w:t>ες</w:t>
      </w:r>
      <w:r w:rsidRPr="00C64455">
        <w:rPr>
          <w:rFonts w:eastAsia="Times New Roman" w:cs="Times New Roman"/>
          <w:szCs w:val="24"/>
        </w:rPr>
        <w:t xml:space="preserve"> ζημιές και ποιος έχει την ευθύνη για αυτά τα ζ</w:t>
      </w:r>
      <w:r w:rsidRPr="00C64455">
        <w:rPr>
          <w:rFonts w:eastAsia="Times New Roman" w:cs="Times New Roman"/>
          <w:szCs w:val="24"/>
        </w:rPr>
        <w:t>ητήματα.</w:t>
      </w:r>
    </w:p>
    <w:p w14:paraId="31827BFE"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sidRPr="004A70C2">
        <w:rPr>
          <w:rFonts w:eastAsia="Times New Roman"/>
          <w:color w:val="212121"/>
          <w:szCs w:val="24"/>
        </w:rPr>
        <w:t>Το ζήτημα</w:t>
      </w:r>
      <w:r>
        <w:rPr>
          <w:rFonts w:eastAsia="Times New Roman"/>
          <w:color w:val="212121"/>
          <w:szCs w:val="24"/>
        </w:rPr>
        <w:t xml:space="preserve"> </w:t>
      </w:r>
      <w:r w:rsidRPr="004A70C2">
        <w:rPr>
          <w:rFonts w:eastAsia="Times New Roman"/>
          <w:color w:val="212121"/>
          <w:szCs w:val="24"/>
        </w:rPr>
        <w:t>είναι, όμως, ότι εδώ κινδυνεύει κόσμος. Αυτό είναι το πρόβλημα.</w:t>
      </w:r>
      <w:r>
        <w:rPr>
          <w:rFonts w:eastAsia="Times New Roman"/>
          <w:color w:val="212121"/>
          <w:szCs w:val="24"/>
        </w:rPr>
        <w:t xml:space="preserve"> Ε</w:t>
      </w:r>
      <w:r w:rsidRPr="004A70C2">
        <w:rPr>
          <w:rFonts w:eastAsia="Times New Roman"/>
          <w:color w:val="212121"/>
          <w:szCs w:val="24"/>
        </w:rPr>
        <w:t>γώ δεν σας τα λέω για κανένα</w:t>
      </w:r>
      <w:r>
        <w:rPr>
          <w:rFonts w:eastAsia="Times New Roman"/>
          <w:color w:val="212121"/>
          <w:szCs w:val="24"/>
        </w:rPr>
        <w:t>ν</w:t>
      </w:r>
      <w:r w:rsidRPr="004A70C2">
        <w:rPr>
          <w:rFonts w:eastAsia="Times New Roman"/>
          <w:color w:val="212121"/>
          <w:szCs w:val="24"/>
        </w:rPr>
        <w:t xml:space="preserve"> άλλο λόγο</w:t>
      </w:r>
      <w:r>
        <w:rPr>
          <w:rFonts w:eastAsia="Times New Roman"/>
          <w:color w:val="212121"/>
          <w:szCs w:val="24"/>
        </w:rPr>
        <w:t>, τα</w:t>
      </w:r>
      <w:r w:rsidRPr="004A70C2">
        <w:rPr>
          <w:rFonts w:eastAsia="Times New Roman"/>
          <w:color w:val="212121"/>
          <w:szCs w:val="24"/>
        </w:rPr>
        <w:t xml:space="preserve"> λέω διότι αυτά αποτελούν τροχοπέδη στην άμεση αντιμετώπιση των προβλημάτων</w:t>
      </w:r>
      <w:r>
        <w:rPr>
          <w:rFonts w:eastAsia="Times New Roman"/>
          <w:color w:val="212121"/>
          <w:szCs w:val="24"/>
        </w:rPr>
        <w:t>. Κ</w:t>
      </w:r>
      <w:r w:rsidRPr="004A70C2">
        <w:rPr>
          <w:rFonts w:eastAsia="Times New Roman"/>
          <w:color w:val="212121"/>
          <w:szCs w:val="24"/>
        </w:rPr>
        <w:t>αι από αυτή την άποψη</w:t>
      </w:r>
      <w:r>
        <w:rPr>
          <w:rFonts w:eastAsia="Times New Roman"/>
          <w:color w:val="212121"/>
          <w:szCs w:val="24"/>
        </w:rPr>
        <w:t>,</w:t>
      </w:r>
      <w:r w:rsidRPr="004A70C2">
        <w:rPr>
          <w:rFonts w:eastAsia="Times New Roman"/>
          <w:color w:val="212121"/>
          <w:szCs w:val="24"/>
        </w:rPr>
        <w:t xml:space="preserve"> έχετε ευθύνη στο σύνολό </w:t>
      </w:r>
      <w:r>
        <w:rPr>
          <w:rFonts w:eastAsia="Times New Roman"/>
          <w:color w:val="212121"/>
          <w:szCs w:val="24"/>
        </w:rPr>
        <w:t>σας.</w:t>
      </w:r>
      <w:r>
        <w:rPr>
          <w:rFonts w:eastAsia="Times New Roman"/>
          <w:color w:val="212121"/>
          <w:szCs w:val="24"/>
        </w:rPr>
        <w:t xml:space="preserve"> </w:t>
      </w:r>
    </w:p>
    <w:p w14:paraId="31827BFF"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Δεύτερον, πετσοκόψατε, δεν στηρίξατε</w:t>
      </w:r>
      <w:r w:rsidRPr="004A70C2">
        <w:rPr>
          <w:rFonts w:eastAsia="Times New Roman"/>
          <w:color w:val="212121"/>
          <w:szCs w:val="24"/>
        </w:rPr>
        <w:t xml:space="preserve"> τα ζητήματα της </w:t>
      </w:r>
      <w:proofErr w:type="spellStart"/>
      <w:r w:rsidRPr="004A70C2">
        <w:rPr>
          <w:rFonts w:eastAsia="Times New Roman"/>
          <w:color w:val="212121"/>
          <w:szCs w:val="24"/>
        </w:rPr>
        <w:t>υποχρηματοδότησης</w:t>
      </w:r>
      <w:proofErr w:type="spellEnd"/>
      <w:r w:rsidRPr="004A70C2">
        <w:rPr>
          <w:rFonts w:eastAsia="Times New Roman"/>
          <w:color w:val="212121"/>
          <w:szCs w:val="24"/>
        </w:rPr>
        <w:t xml:space="preserve"> που</w:t>
      </w:r>
      <w:r>
        <w:rPr>
          <w:rFonts w:eastAsia="Times New Roman"/>
          <w:color w:val="212121"/>
          <w:szCs w:val="24"/>
        </w:rPr>
        <w:t xml:space="preserve"> αφορούν την κατασκευή κατάλληλων</w:t>
      </w:r>
      <w:r w:rsidRPr="004A70C2">
        <w:rPr>
          <w:rFonts w:eastAsia="Times New Roman"/>
          <w:color w:val="212121"/>
          <w:szCs w:val="24"/>
        </w:rPr>
        <w:t xml:space="preserve"> αντιπλημμυρικών έργων</w:t>
      </w:r>
      <w:r>
        <w:rPr>
          <w:rFonts w:eastAsia="Times New Roman"/>
          <w:color w:val="212121"/>
          <w:szCs w:val="24"/>
        </w:rPr>
        <w:t xml:space="preserve">. Υπήρξε αδιαφορία όσον αφορά </w:t>
      </w:r>
      <w:r w:rsidRPr="004A70C2">
        <w:rPr>
          <w:rFonts w:eastAsia="Times New Roman"/>
          <w:color w:val="212121"/>
          <w:szCs w:val="24"/>
        </w:rPr>
        <w:t>την έλλειψη των υποδομών για την προστασία από τα φυσικά φαινό</w:t>
      </w:r>
      <w:r>
        <w:rPr>
          <w:rFonts w:eastAsia="Times New Roman"/>
          <w:color w:val="212121"/>
          <w:szCs w:val="24"/>
        </w:rPr>
        <w:t>μενα και γενικώς ακολουθήθηκε μι</w:t>
      </w:r>
      <w:r w:rsidRPr="004A70C2">
        <w:rPr>
          <w:rFonts w:eastAsia="Times New Roman"/>
          <w:color w:val="212121"/>
          <w:szCs w:val="24"/>
        </w:rPr>
        <w:t>α</w:t>
      </w:r>
      <w:r w:rsidRPr="004A70C2">
        <w:rPr>
          <w:rFonts w:eastAsia="Times New Roman"/>
          <w:color w:val="212121"/>
          <w:szCs w:val="24"/>
        </w:rPr>
        <w:t xml:space="preserve"> περιφρονητική στάση</w:t>
      </w:r>
      <w:r>
        <w:rPr>
          <w:rFonts w:eastAsia="Times New Roman"/>
          <w:color w:val="212121"/>
          <w:szCs w:val="24"/>
        </w:rPr>
        <w:t xml:space="preserve">. </w:t>
      </w:r>
    </w:p>
    <w:p w14:paraId="31827C00"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Μ</w:t>
      </w:r>
      <w:r w:rsidRPr="004A70C2">
        <w:rPr>
          <w:rFonts w:eastAsia="Times New Roman"/>
          <w:color w:val="212121"/>
          <w:szCs w:val="24"/>
        </w:rPr>
        <w:t xml:space="preserve">ου </w:t>
      </w:r>
      <w:r>
        <w:rPr>
          <w:rFonts w:eastAsia="Times New Roman"/>
          <w:color w:val="212121"/>
          <w:szCs w:val="24"/>
        </w:rPr>
        <w:t>αναφέρατ</w:t>
      </w:r>
      <w:r w:rsidRPr="004A70C2">
        <w:rPr>
          <w:rFonts w:eastAsia="Times New Roman"/>
          <w:color w:val="212121"/>
          <w:szCs w:val="24"/>
        </w:rPr>
        <w:t xml:space="preserve">ε </w:t>
      </w:r>
      <w:r>
        <w:rPr>
          <w:rFonts w:eastAsia="Times New Roman"/>
          <w:color w:val="212121"/>
          <w:szCs w:val="24"/>
        </w:rPr>
        <w:t xml:space="preserve">εδώ πέρα </w:t>
      </w:r>
      <w:r w:rsidRPr="004A70C2">
        <w:rPr>
          <w:rFonts w:eastAsia="Times New Roman"/>
          <w:color w:val="212121"/>
          <w:szCs w:val="24"/>
        </w:rPr>
        <w:t>πριν από λίγο τα ποσά που έχετε δώσει</w:t>
      </w:r>
      <w:r>
        <w:rPr>
          <w:rFonts w:eastAsia="Times New Roman"/>
          <w:color w:val="212121"/>
          <w:szCs w:val="24"/>
        </w:rPr>
        <w:t>. Ν</w:t>
      </w:r>
      <w:r w:rsidRPr="004A70C2">
        <w:rPr>
          <w:rFonts w:eastAsia="Times New Roman"/>
          <w:color w:val="212121"/>
          <w:szCs w:val="24"/>
        </w:rPr>
        <w:t>α σας πω κάτι</w:t>
      </w:r>
      <w:r>
        <w:rPr>
          <w:rFonts w:eastAsia="Times New Roman"/>
          <w:color w:val="212121"/>
          <w:szCs w:val="24"/>
        </w:rPr>
        <w:t>; Δ</w:t>
      </w:r>
      <w:r w:rsidRPr="004A70C2">
        <w:rPr>
          <w:rFonts w:eastAsia="Times New Roman"/>
          <w:color w:val="212121"/>
          <w:szCs w:val="24"/>
        </w:rPr>
        <w:t>εν θα διαφωνήσω</w:t>
      </w:r>
      <w:r>
        <w:rPr>
          <w:rFonts w:eastAsia="Times New Roman"/>
          <w:color w:val="212121"/>
          <w:szCs w:val="24"/>
        </w:rPr>
        <w:t xml:space="preserve">, δεν έχω κανέναν λόγο </w:t>
      </w:r>
      <w:r w:rsidRPr="004A70C2">
        <w:rPr>
          <w:rFonts w:eastAsia="Times New Roman"/>
          <w:color w:val="212121"/>
          <w:szCs w:val="24"/>
        </w:rPr>
        <w:t>να διαφωνήσω για τα ποσά που αναφέρατε</w:t>
      </w:r>
      <w:r>
        <w:rPr>
          <w:rFonts w:eastAsia="Times New Roman"/>
          <w:color w:val="212121"/>
          <w:szCs w:val="24"/>
        </w:rPr>
        <w:t>. Π</w:t>
      </w:r>
      <w:r w:rsidRPr="004A70C2">
        <w:rPr>
          <w:rFonts w:eastAsia="Times New Roman"/>
          <w:color w:val="212121"/>
          <w:szCs w:val="24"/>
        </w:rPr>
        <w:t>όσο εκτείνεται η ζημιά από τις καταστροφές στο</w:t>
      </w:r>
      <w:r>
        <w:rPr>
          <w:rFonts w:eastAsia="Times New Roman"/>
          <w:color w:val="212121"/>
          <w:szCs w:val="24"/>
        </w:rPr>
        <w:t>ν Ν</w:t>
      </w:r>
      <w:r w:rsidRPr="004A70C2">
        <w:rPr>
          <w:rFonts w:eastAsia="Times New Roman"/>
          <w:color w:val="212121"/>
          <w:szCs w:val="24"/>
        </w:rPr>
        <w:t>ομό Χανίων μόνο</w:t>
      </w:r>
      <w:r>
        <w:rPr>
          <w:rFonts w:eastAsia="Times New Roman"/>
          <w:color w:val="212121"/>
          <w:szCs w:val="24"/>
        </w:rPr>
        <w:t>; Π</w:t>
      </w:r>
      <w:r w:rsidRPr="004A70C2">
        <w:rPr>
          <w:rFonts w:eastAsia="Times New Roman"/>
          <w:color w:val="212121"/>
          <w:szCs w:val="24"/>
        </w:rPr>
        <w:t>έστε μου</w:t>
      </w:r>
      <w:r>
        <w:rPr>
          <w:rFonts w:eastAsia="Times New Roman"/>
          <w:color w:val="212121"/>
          <w:szCs w:val="24"/>
        </w:rPr>
        <w:t>. Σε μια πρώτη εκτίμηση είναι</w:t>
      </w:r>
      <w:r w:rsidRPr="004A70C2">
        <w:rPr>
          <w:rFonts w:eastAsia="Times New Roman"/>
          <w:color w:val="212121"/>
          <w:szCs w:val="24"/>
        </w:rPr>
        <w:t xml:space="preserve"> 50 εκατομμύρια </w:t>
      </w:r>
      <w:r>
        <w:rPr>
          <w:rFonts w:eastAsia="Times New Roman"/>
          <w:color w:val="212121"/>
          <w:szCs w:val="24"/>
        </w:rPr>
        <w:t xml:space="preserve">ευρώ </w:t>
      </w:r>
      <w:r w:rsidRPr="004A70C2">
        <w:rPr>
          <w:rFonts w:eastAsia="Times New Roman"/>
          <w:color w:val="212121"/>
          <w:szCs w:val="24"/>
        </w:rPr>
        <w:t xml:space="preserve">και σε δεύτερη φάση 100 εκατομμύρια </w:t>
      </w:r>
      <w:r>
        <w:rPr>
          <w:rFonts w:eastAsia="Times New Roman"/>
          <w:color w:val="212121"/>
          <w:szCs w:val="24"/>
        </w:rPr>
        <w:t xml:space="preserve">ευρώ. </w:t>
      </w:r>
      <w:r w:rsidRPr="004A70C2">
        <w:rPr>
          <w:rFonts w:eastAsia="Times New Roman"/>
          <w:color w:val="212121"/>
          <w:szCs w:val="24"/>
        </w:rPr>
        <w:t xml:space="preserve">Τι σχέση έχει αυτό το ποσό τώρα που σας </w:t>
      </w:r>
      <w:r>
        <w:rPr>
          <w:rFonts w:eastAsia="Times New Roman"/>
          <w:color w:val="212121"/>
          <w:szCs w:val="24"/>
        </w:rPr>
        <w:t>λέω με τα ποσά που εσείς αναλύσα</w:t>
      </w:r>
      <w:r w:rsidRPr="004A70C2">
        <w:rPr>
          <w:rFonts w:eastAsia="Times New Roman"/>
          <w:color w:val="212121"/>
          <w:szCs w:val="24"/>
        </w:rPr>
        <w:t>τε προηγουμένως</w:t>
      </w:r>
      <w:r>
        <w:rPr>
          <w:rFonts w:eastAsia="Times New Roman"/>
          <w:color w:val="212121"/>
          <w:szCs w:val="24"/>
        </w:rPr>
        <w:t>; Σ</w:t>
      </w:r>
      <w:r w:rsidRPr="004A70C2">
        <w:rPr>
          <w:rFonts w:eastAsia="Times New Roman"/>
          <w:color w:val="212121"/>
          <w:szCs w:val="24"/>
        </w:rPr>
        <w:t>το</w:t>
      </w:r>
      <w:r>
        <w:rPr>
          <w:rFonts w:eastAsia="Times New Roman"/>
          <w:color w:val="212121"/>
          <w:szCs w:val="24"/>
        </w:rPr>
        <w:t xml:space="preserve">ν Δήμο </w:t>
      </w:r>
      <w:proofErr w:type="spellStart"/>
      <w:r w:rsidRPr="004A70C2">
        <w:rPr>
          <w:rFonts w:eastAsia="Times New Roman"/>
          <w:color w:val="212121"/>
          <w:szCs w:val="24"/>
        </w:rPr>
        <w:t>Πλατανιά</w:t>
      </w:r>
      <w:proofErr w:type="spellEnd"/>
      <w:r w:rsidRPr="004A70C2">
        <w:rPr>
          <w:rFonts w:eastAsia="Times New Roman"/>
          <w:color w:val="212121"/>
          <w:szCs w:val="24"/>
        </w:rPr>
        <w:t xml:space="preserve"> </w:t>
      </w:r>
      <w:r>
        <w:rPr>
          <w:rFonts w:eastAsia="Times New Roman"/>
          <w:color w:val="212121"/>
          <w:szCs w:val="24"/>
        </w:rPr>
        <w:t xml:space="preserve">λέτε ότι είναι </w:t>
      </w:r>
      <w:r w:rsidRPr="004A70C2">
        <w:rPr>
          <w:rFonts w:eastAsia="Times New Roman"/>
          <w:color w:val="212121"/>
          <w:szCs w:val="24"/>
        </w:rPr>
        <w:t>600.000 ευρώ</w:t>
      </w:r>
      <w:r>
        <w:rPr>
          <w:rFonts w:eastAsia="Times New Roman"/>
          <w:color w:val="212121"/>
          <w:szCs w:val="24"/>
        </w:rPr>
        <w:t xml:space="preserve">, στην Κίσσαμο και τα λοιπά. </w:t>
      </w:r>
      <w:r>
        <w:rPr>
          <w:rFonts w:eastAsia="Times New Roman"/>
          <w:color w:val="212121"/>
          <w:szCs w:val="24"/>
        </w:rPr>
        <w:t>Οι ζημιές</w:t>
      </w:r>
      <w:r w:rsidRPr="004A70C2">
        <w:rPr>
          <w:rFonts w:eastAsia="Times New Roman"/>
          <w:color w:val="212121"/>
          <w:szCs w:val="24"/>
        </w:rPr>
        <w:t xml:space="preserve"> είναι πολλαπλάσιες σε κόστος</w:t>
      </w:r>
      <w:r>
        <w:rPr>
          <w:rFonts w:eastAsia="Times New Roman"/>
          <w:color w:val="212121"/>
          <w:szCs w:val="24"/>
        </w:rPr>
        <w:t xml:space="preserve">. Πώς, λοιπόν, θα ανταποκριθούν αυτοί οι </w:t>
      </w:r>
      <w:r>
        <w:rPr>
          <w:rFonts w:eastAsia="Times New Roman"/>
          <w:color w:val="212121"/>
          <w:szCs w:val="24"/>
        </w:rPr>
        <w:t>δ</w:t>
      </w:r>
      <w:r w:rsidRPr="004A70C2">
        <w:rPr>
          <w:rFonts w:eastAsia="Times New Roman"/>
          <w:color w:val="212121"/>
          <w:szCs w:val="24"/>
        </w:rPr>
        <w:t>ήμοι</w:t>
      </w:r>
      <w:r>
        <w:rPr>
          <w:rFonts w:eastAsia="Times New Roman"/>
          <w:color w:val="212121"/>
          <w:szCs w:val="24"/>
        </w:rPr>
        <w:t>,</w:t>
      </w:r>
      <w:r w:rsidRPr="004A70C2">
        <w:rPr>
          <w:rFonts w:eastAsia="Times New Roman"/>
          <w:color w:val="212121"/>
          <w:szCs w:val="24"/>
        </w:rPr>
        <w:t xml:space="preserve"> όταν συνεχώς τους </w:t>
      </w:r>
      <w:proofErr w:type="spellStart"/>
      <w:r w:rsidRPr="004A70C2">
        <w:rPr>
          <w:rFonts w:eastAsia="Times New Roman"/>
          <w:color w:val="212121"/>
          <w:szCs w:val="24"/>
        </w:rPr>
        <w:t>υποχρηματοδοτεί</w:t>
      </w:r>
      <w:r>
        <w:rPr>
          <w:rFonts w:eastAsia="Times New Roman"/>
          <w:color w:val="212121"/>
          <w:szCs w:val="24"/>
        </w:rPr>
        <w:t>τε</w:t>
      </w:r>
      <w:proofErr w:type="spellEnd"/>
      <w:r>
        <w:rPr>
          <w:rFonts w:eastAsia="Times New Roman"/>
          <w:color w:val="212121"/>
          <w:szCs w:val="24"/>
        </w:rPr>
        <w:t xml:space="preserve"> και απλώς στην πορεία τού</w:t>
      </w:r>
      <w:r w:rsidRPr="004A70C2">
        <w:rPr>
          <w:rFonts w:eastAsia="Times New Roman"/>
          <w:color w:val="212121"/>
          <w:szCs w:val="24"/>
        </w:rPr>
        <w:t>ς πετάτε κάποια ψίχουλα</w:t>
      </w:r>
      <w:r>
        <w:rPr>
          <w:rFonts w:eastAsia="Times New Roman"/>
          <w:color w:val="212121"/>
          <w:szCs w:val="24"/>
        </w:rPr>
        <w:t>,</w:t>
      </w:r>
      <w:r w:rsidRPr="004A70C2">
        <w:rPr>
          <w:rFonts w:eastAsia="Times New Roman"/>
          <w:color w:val="212121"/>
          <w:szCs w:val="24"/>
        </w:rPr>
        <w:t xml:space="preserve"> αισθανόμενοι κιόλας και την υποχρέωση ότι πρέπει </w:t>
      </w:r>
      <w:r>
        <w:rPr>
          <w:rFonts w:eastAsia="Times New Roman"/>
          <w:color w:val="212121"/>
          <w:szCs w:val="24"/>
        </w:rPr>
        <w:t xml:space="preserve">ο κόσμος -εν πάση </w:t>
      </w:r>
      <w:proofErr w:type="spellStart"/>
      <w:r>
        <w:rPr>
          <w:rFonts w:eastAsia="Times New Roman"/>
          <w:color w:val="212121"/>
          <w:szCs w:val="24"/>
        </w:rPr>
        <w:t>περιπτώσει</w:t>
      </w:r>
      <w:proofErr w:type="spellEnd"/>
      <w:r>
        <w:rPr>
          <w:rFonts w:eastAsia="Times New Roman"/>
          <w:color w:val="212121"/>
          <w:szCs w:val="24"/>
        </w:rPr>
        <w:t>- να σα</w:t>
      </w:r>
      <w:r>
        <w:rPr>
          <w:rFonts w:eastAsia="Times New Roman"/>
          <w:color w:val="212121"/>
          <w:szCs w:val="24"/>
        </w:rPr>
        <w:t xml:space="preserve">ς πει και «μπράβο»; </w:t>
      </w:r>
    </w:p>
    <w:p w14:paraId="31827C01"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Για τον </w:t>
      </w:r>
      <w:proofErr w:type="spellStart"/>
      <w:r>
        <w:rPr>
          <w:rFonts w:eastAsia="Times New Roman"/>
          <w:color w:val="212121"/>
          <w:szCs w:val="24"/>
        </w:rPr>
        <w:t>Σ</w:t>
      </w:r>
      <w:r w:rsidRPr="004A70C2">
        <w:rPr>
          <w:rFonts w:eastAsia="Times New Roman"/>
          <w:color w:val="212121"/>
          <w:szCs w:val="24"/>
        </w:rPr>
        <w:t>ταλό</w:t>
      </w:r>
      <w:proofErr w:type="spellEnd"/>
      <w:r>
        <w:rPr>
          <w:rFonts w:eastAsia="Times New Roman"/>
          <w:color w:val="212121"/>
          <w:szCs w:val="24"/>
        </w:rPr>
        <w:t>,</w:t>
      </w:r>
      <w:r w:rsidRPr="004A70C2">
        <w:rPr>
          <w:rFonts w:eastAsia="Times New Roman"/>
          <w:color w:val="212121"/>
          <w:szCs w:val="24"/>
        </w:rPr>
        <w:t xml:space="preserve"> </w:t>
      </w:r>
      <w:r>
        <w:rPr>
          <w:rFonts w:eastAsia="Times New Roman"/>
          <w:color w:val="212121"/>
          <w:szCs w:val="24"/>
        </w:rPr>
        <w:t>όμως,</w:t>
      </w:r>
      <w:r w:rsidRPr="004A70C2">
        <w:rPr>
          <w:rFonts w:eastAsia="Times New Roman"/>
          <w:color w:val="212121"/>
          <w:szCs w:val="24"/>
        </w:rPr>
        <w:t xml:space="preserve"> δεν μου είπατε κάτι</w:t>
      </w:r>
      <w:r>
        <w:rPr>
          <w:rFonts w:eastAsia="Times New Roman"/>
          <w:color w:val="212121"/>
          <w:szCs w:val="24"/>
        </w:rPr>
        <w:t>.</w:t>
      </w:r>
      <w:r w:rsidRPr="004A70C2">
        <w:rPr>
          <w:rFonts w:eastAsia="Times New Roman"/>
          <w:color w:val="212121"/>
          <w:szCs w:val="24"/>
        </w:rPr>
        <w:t xml:space="preserve"> </w:t>
      </w:r>
      <w:r>
        <w:rPr>
          <w:rFonts w:eastAsia="Times New Roman"/>
          <w:color w:val="212121"/>
          <w:szCs w:val="24"/>
        </w:rPr>
        <w:t>Κ</w:t>
      </w:r>
      <w:r w:rsidRPr="004A70C2">
        <w:rPr>
          <w:rFonts w:eastAsia="Times New Roman"/>
          <w:color w:val="212121"/>
          <w:szCs w:val="24"/>
        </w:rPr>
        <w:t>ινδυνεύει ο κόσμος να σκοτωθεί</w:t>
      </w:r>
      <w:r>
        <w:rPr>
          <w:rFonts w:eastAsia="Times New Roman"/>
          <w:color w:val="212121"/>
          <w:szCs w:val="24"/>
        </w:rPr>
        <w:t xml:space="preserve">. Είναι ευθύνη του </w:t>
      </w:r>
      <w:r>
        <w:rPr>
          <w:rFonts w:eastAsia="Times New Roman"/>
          <w:color w:val="212121"/>
          <w:szCs w:val="24"/>
        </w:rPr>
        <w:t>δ</w:t>
      </w:r>
      <w:r w:rsidRPr="004A70C2">
        <w:rPr>
          <w:rFonts w:eastAsia="Times New Roman"/>
          <w:color w:val="212121"/>
          <w:szCs w:val="24"/>
        </w:rPr>
        <w:t xml:space="preserve">ήμου </w:t>
      </w:r>
      <w:r>
        <w:rPr>
          <w:rFonts w:eastAsia="Times New Roman"/>
          <w:color w:val="212121"/>
          <w:szCs w:val="24"/>
        </w:rPr>
        <w:t>-</w:t>
      </w:r>
      <w:r w:rsidRPr="004A70C2">
        <w:rPr>
          <w:rFonts w:eastAsia="Times New Roman"/>
          <w:color w:val="212121"/>
          <w:szCs w:val="24"/>
        </w:rPr>
        <w:t>εν</w:t>
      </w:r>
      <w:r>
        <w:rPr>
          <w:rFonts w:eastAsia="Times New Roman"/>
          <w:color w:val="212121"/>
          <w:szCs w:val="24"/>
        </w:rPr>
        <w:t>νο</w:t>
      </w:r>
      <w:r w:rsidRPr="004A70C2">
        <w:rPr>
          <w:rFonts w:eastAsia="Times New Roman"/>
          <w:color w:val="212121"/>
          <w:szCs w:val="24"/>
        </w:rPr>
        <w:t>ώ για τον οικισμό</w:t>
      </w:r>
      <w:r>
        <w:rPr>
          <w:rFonts w:eastAsia="Times New Roman"/>
          <w:color w:val="212121"/>
          <w:szCs w:val="24"/>
        </w:rPr>
        <w:t>-</w:t>
      </w:r>
      <w:r w:rsidRPr="004A70C2">
        <w:rPr>
          <w:rFonts w:eastAsia="Times New Roman"/>
          <w:color w:val="212121"/>
          <w:szCs w:val="24"/>
        </w:rPr>
        <w:t xml:space="preserve"> </w:t>
      </w:r>
      <w:r>
        <w:rPr>
          <w:rFonts w:eastAsia="Times New Roman"/>
          <w:color w:val="212121"/>
          <w:szCs w:val="24"/>
        </w:rPr>
        <w:t>αλλά –π</w:t>
      </w:r>
      <w:r w:rsidRPr="004A70C2">
        <w:rPr>
          <w:rFonts w:eastAsia="Times New Roman"/>
          <w:color w:val="212121"/>
          <w:szCs w:val="24"/>
        </w:rPr>
        <w:t>ροσέξτε</w:t>
      </w:r>
      <w:r>
        <w:rPr>
          <w:rFonts w:eastAsia="Times New Roman"/>
          <w:color w:val="212121"/>
          <w:szCs w:val="24"/>
        </w:rPr>
        <w:t>!-</w:t>
      </w:r>
      <w:r w:rsidRPr="004A70C2">
        <w:rPr>
          <w:rFonts w:eastAsia="Times New Roman"/>
          <w:color w:val="212121"/>
          <w:szCs w:val="24"/>
        </w:rPr>
        <w:t xml:space="preserve"> πρέπει να επισπεύσετε τις διαδικασίες</w:t>
      </w:r>
      <w:r>
        <w:rPr>
          <w:rFonts w:eastAsia="Times New Roman"/>
          <w:color w:val="212121"/>
          <w:szCs w:val="24"/>
        </w:rPr>
        <w:t>,</w:t>
      </w:r>
      <w:r w:rsidRPr="004A70C2">
        <w:rPr>
          <w:rFonts w:eastAsia="Times New Roman"/>
          <w:color w:val="212121"/>
          <w:szCs w:val="24"/>
        </w:rPr>
        <w:t xml:space="preserve"> πρέπει να το ελέγξετε</w:t>
      </w:r>
      <w:r>
        <w:rPr>
          <w:rFonts w:eastAsia="Times New Roman"/>
          <w:color w:val="212121"/>
          <w:szCs w:val="24"/>
        </w:rPr>
        <w:t>,</w:t>
      </w:r>
      <w:r w:rsidRPr="004A70C2">
        <w:rPr>
          <w:rFonts w:eastAsia="Times New Roman"/>
          <w:color w:val="212121"/>
          <w:szCs w:val="24"/>
        </w:rPr>
        <w:t xml:space="preserve"> πρέπει να </w:t>
      </w:r>
      <w:r>
        <w:rPr>
          <w:rFonts w:eastAsia="Times New Roman"/>
          <w:color w:val="212121"/>
          <w:szCs w:val="24"/>
        </w:rPr>
        <w:t>πιέσετε</w:t>
      </w:r>
      <w:r w:rsidRPr="004A70C2">
        <w:rPr>
          <w:rFonts w:eastAsia="Times New Roman"/>
          <w:color w:val="212121"/>
          <w:szCs w:val="24"/>
        </w:rPr>
        <w:t xml:space="preserve"> στην κατεύθυνση </w:t>
      </w:r>
      <w:r w:rsidRPr="004A70C2">
        <w:rPr>
          <w:rFonts w:eastAsia="Times New Roman"/>
          <w:color w:val="212121"/>
          <w:szCs w:val="24"/>
        </w:rPr>
        <w:t xml:space="preserve">και </w:t>
      </w:r>
      <w:r w:rsidRPr="004A70C2">
        <w:rPr>
          <w:rFonts w:eastAsia="Times New Roman"/>
          <w:color w:val="212121"/>
          <w:szCs w:val="24"/>
        </w:rPr>
        <w:lastRenderedPageBreak/>
        <w:t>το</w:t>
      </w:r>
      <w:r>
        <w:rPr>
          <w:rFonts w:eastAsia="Times New Roman"/>
          <w:color w:val="212121"/>
          <w:szCs w:val="24"/>
        </w:rPr>
        <w:t>ν</w:t>
      </w:r>
      <w:r w:rsidRPr="004A70C2">
        <w:rPr>
          <w:rFonts w:eastAsia="Times New Roman"/>
          <w:color w:val="212121"/>
          <w:szCs w:val="24"/>
        </w:rPr>
        <w:t xml:space="preserve"> </w:t>
      </w:r>
      <w:r>
        <w:rPr>
          <w:rFonts w:eastAsia="Times New Roman"/>
          <w:color w:val="212121"/>
          <w:szCs w:val="24"/>
        </w:rPr>
        <w:t>δ</w:t>
      </w:r>
      <w:r w:rsidRPr="004A70C2">
        <w:rPr>
          <w:rFonts w:eastAsia="Times New Roman"/>
          <w:color w:val="212121"/>
          <w:szCs w:val="24"/>
        </w:rPr>
        <w:t>ήμο να προχωρήσει στα έργα</w:t>
      </w:r>
      <w:r>
        <w:rPr>
          <w:rFonts w:eastAsia="Times New Roman"/>
          <w:color w:val="212121"/>
          <w:szCs w:val="24"/>
        </w:rPr>
        <w:t xml:space="preserve">, </w:t>
      </w:r>
      <w:r w:rsidRPr="004A70C2">
        <w:rPr>
          <w:rFonts w:eastAsia="Times New Roman"/>
          <w:color w:val="212121"/>
          <w:szCs w:val="24"/>
        </w:rPr>
        <w:t>να δώσετε τη χρηματοδότηση στο</w:t>
      </w:r>
      <w:r>
        <w:rPr>
          <w:rFonts w:eastAsia="Times New Roman"/>
          <w:color w:val="212121"/>
          <w:szCs w:val="24"/>
        </w:rPr>
        <w:t>ν Δήμο Χανίων, γ</w:t>
      </w:r>
      <w:r w:rsidRPr="004A70C2">
        <w:rPr>
          <w:rFonts w:eastAsia="Times New Roman"/>
          <w:color w:val="212121"/>
          <w:szCs w:val="24"/>
        </w:rPr>
        <w:t>ιατί δεν αναφέρετε κάτι για τη χρηματοδότηση στο</w:t>
      </w:r>
      <w:r>
        <w:rPr>
          <w:rFonts w:eastAsia="Times New Roman"/>
          <w:color w:val="212121"/>
          <w:szCs w:val="24"/>
        </w:rPr>
        <w:t>ν Δ</w:t>
      </w:r>
      <w:r w:rsidRPr="004A70C2">
        <w:rPr>
          <w:rFonts w:eastAsia="Times New Roman"/>
          <w:color w:val="212121"/>
          <w:szCs w:val="24"/>
        </w:rPr>
        <w:t>ήμο Χανίων</w:t>
      </w:r>
      <w:r>
        <w:rPr>
          <w:rFonts w:eastAsia="Times New Roman"/>
          <w:color w:val="212121"/>
          <w:szCs w:val="24"/>
        </w:rPr>
        <w:t>. Π</w:t>
      </w:r>
      <w:r w:rsidRPr="004A70C2">
        <w:rPr>
          <w:rFonts w:eastAsia="Times New Roman"/>
          <w:color w:val="212121"/>
          <w:szCs w:val="24"/>
        </w:rPr>
        <w:t>ρέπει και εκεί να υπάρξει χρηματοδότηση</w:t>
      </w:r>
      <w:r>
        <w:rPr>
          <w:rFonts w:eastAsia="Times New Roman"/>
          <w:color w:val="212121"/>
          <w:szCs w:val="24"/>
        </w:rPr>
        <w:t>.</w:t>
      </w:r>
    </w:p>
    <w:p w14:paraId="31827C02"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sidRPr="004A70C2">
        <w:rPr>
          <w:rFonts w:eastAsia="Times New Roman"/>
          <w:color w:val="212121"/>
          <w:szCs w:val="24"/>
        </w:rPr>
        <w:t xml:space="preserve">Εν πάση </w:t>
      </w:r>
      <w:proofErr w:type="spellStart"/>
      <w:r w:rsidRPr="004A70C2">
        <w:rPr>
          <w:rFonts w:eastAsia="Times New Roman"/>
          <w:color w:val="212121"/>
          <w:szCs w:val="24"/>
        </w:rPr>
        <w:t>περιπτώσει</w:t>
      </w:r>
      <w:proofErr w:type="spellEnd"/>
      <w:r>
        <w:rPr>
          <w:rFonts w:eastAsia="Times New Roman"/>
          <w:color w:val="212121"/>
          <w:szCs w:val="24"/>
        </w:rPr>
        <w:t>, η πολιτική της Κ</w:t>
      </w:r>
      <w:r w:rsidRPr="004A70C2">
        <w:rPr>
          <w:rFonts w:eastAsia="Times New Roman"/>
          <w:color w:val="212121"/>
          <w:szCs w:val="24"/>
        </w:rPr>
        <w:t xml:space="preserve">υβέρνησης </w:t>
      </w:r>
      <w:r>
        <w:rPr>
          <w:rFonts w:eastAsia="Times New Roman"/>
          <w:color w:val="212121"/>
          <w:szCs w:val="24"/>
        </w:rPr>
        <w:t>κατά την άποψή μας</w:t>
      </w:r>
      <w:r w:rsidRPr="004A70C2">
        <w:rPr>
          <w:rFonts w:eastAsia="Times New Roman"/>
          <w:color w:val="212121"/>
          <w:szCs w:val="24"/>
        </w:rPr>
        <w:t xml:space="preserve"> έχει οδηγήσει </w:t>
      </w:r>
      <w:r>
        <w:rPr>
          <w:rFonts w:eastAsia="Times New Roman"/>
          <w:color w:val="212121"/>
          <w:szCs w:val="24"/>
        </w:rPr>
        <w:t xml:space="preserve">στο </w:t>
      </w:r>
      <w:r w:rsidRPr="004A70C2">
        <w:rPr>
          <w:rFonts w:eastAsia="Times New Roman"/>
          <w:color w:val="212121"/>
          <w:szCs w:val="24"/>
        </w:rPr>
        <w:t>να κινδυνεύουν ζωές</w:t>
      </w:r>
      <w:r>
        <w:rPr>
          <w:rFonts w:eastAsia="Times New Roman"/>
          <w:color w:val="212121"/>
          <w:szCs w:val="24"/>
        </w:rPr>
        <w:t>, οικογένειε</w:t>
      </w:r>
      <w:r w:rsidRPr="004A70C2">
        <w:rPr>
          <w:rFonts w:eastAsia="Times New Roman"/>
          <w:color w:val="212121"/>
          <w:szCs w:val="24"/>
        </w:rPr>
        <w:t>ς</w:t>
      </w:r>
      <w:r>
        <w:rPr>
          <w:rFonts w:eastAsia="Times New Roman"/>
          <w:color w:val="212121"/>
          <w:szCs w:val="24"/>
        </w:rPr>
        <w:t>, να χάνονται ο</w:t>
      </w:r>
      <w:r w:rsidRPr="004A70C2">
        <w:rPr>
          <w:rFonts w:eastAsia="Times New Roman"/>
          <w:color w:val="212121"/>
          <w:szCs w:val="24"/>
        </w:rPr>
        <w:t>ι κόποι μιας ζωής</w:t>
      </w:r>
      <w:r>
        <w:rPr>
          <w:rFonts w:eastAsia="Times New Roman"/>
          <w:color w:val="212121"/>
          <w:szCs w:val="24"/>
        </w:rPr>
        <w:t>. Κ</w:t>
      </w:r>
      <w:r w:rsidRPr="004A70C2">
        <w:rPr>
          <w:rFonts w:eastAsia="Times New Roman"/>
          <w:color w:val="212121"/>
          <w:szCs w:val="24"/>
        </w:rPr>
        <w:t xml:space="preserve">αι </w:t>
      </w:r>
      <w:r>
        <w:rPr>
          <w:rFonts w:eastAsia="Times New Roman"/>
          <w:color w:val="212121"/>
          <w:szCs w:val="24"/>
        </w:rPr>
        <w:t>υπάρχουν</w:t>
      </w:r>
      <w:r w:rsidRPr="004A70C2">
        <w:rPr>
          <w:rFonts w:eastAsia="Times New Roman"/>
          <w:color w:val="212121"/>
          <w:szCs w:val="24"/>
        </w:rPr>
        <w:t xml:space="preserve"> </w:t>
      </w:r>
      <w:r>
        <w:rPr>
          <w:rFonts w:eastAsia="Times New Roman"/>
          <w:color w:val="212121"/>
          <w:szCs w:val="24"/>
        </w:rPr>
        <w:t>οι ανεπάρκειες,</w:t>
      </w:r>
      <w:r w:rsidRPr="004A70C2">
        <w:rPr>
          <w:rFonts w:eastAsia="Times New Roman"/>
          <w:color w:val="212121"/>
          <w:szCs w:val="24"/>
        </w:rPr>
        <w:t xml:space="preserve"> όπως είπαμε</w:t>
      </w:r>
      <w:r>
        <w:rPr>
          <w:rFonts w:eastAsia="Times New Roman"/>
          <w:color w:val="212121"/>
          <w:szCs w:val="24"/>
        </w:rPr>
        <w:t>, των τεχνικών έργων, οι καταπατήσεις, η ανεξέλεγκτη και άναρχη δόμηση, ο ανύπαρκτος καθαρισμός των ρεμάτων, η έλλειψη συντήρησης ε</w:t>
      </w:r>
      <w:r>
        <w:rPr>
          <w:rFonts w:eastAsia="Times New Roman"/>
          <w:color w:val="212121"/>
          <w:szCs w:val="24"/>
        </w:rPr>
        <w:t xml:space="preserve">παρχιακού οδικού δικτύου. </w:t>
      </w:r>
    </w:p>
    <w:p w14:paraId="31827C03"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4A70C2">
        <w:rPr>
          <w:rFonts w:eastAsia="Times New Roman"/>
          <w:color w:val="212121"/>
          <w:szCs w:val="24"/>
        </w:rPr>
        <w:t xml:space="preserve">αι ξέρετε </w:t>
      </w:r>
      <w:r>
        <w:rPr>
          <w:rFonts w:eastAsia="Times New Roman"/>
          <w:color w:val="212121"/>
          <w:szCs w:val="24"/>
        </w:rPr>
        <w:t xml:space="preserve">ότι όλη </w:t>
      </w:r>
      <w:r w:rsidRPr="004A70C2">
        <w:rPr>
          <w:rFonts w:eastAsia="Times New Roman"/>
          <w:color w:val="212121"/>
          <w:szCs w:val="24"/>
        </w:rPr>
        <w:t>αυτή η εγκατάλειψη οδηγεί</w:t>
      </w:r>
      <w:r>
        <w:rPr>
          <w:rFonts w:eastAsia="Times New Roman"/>
          <w:color w:val="212121"/>
          <w:szCs w:val="24"/>
        </w:rPr>
        <w:t>,</w:t>
      </w:r>
      <w:r w:rsidRPr="004A70C2">
        <w:rPr>
          <w:rFonts w:eastAsia="Times New Roman"/>
          <w:color w:val="212121"/>
          <w:szCs w:val="24"/>
        </w:rPr>
        <w:t xml:space="preserve"> όταν έρθει η κρίσιμη στιγμή</w:t>
      </w:r>
      <w:r>
        <w:rPr>
          <w:rFonts w:eastAsia="Times New Roman"/>
          <w:color w:val="212121"/>
          <w:szCs w:val="24"/>
        </w:rPr>
        <w:t>, στο</w:t>
      </w:r>
      <w:r w:rsidRPr="004A70C2">
        <w:rPr>
          <w:rFonts w:eastAsia="Times New Roman"/>
          <w:color w:val="212121"/>
          <w:szCs w:val="24"/>
        </w:rPr>
        <w:t xml:space="preserve"> να εκτιμούμε πολλαπλάσια το κόστος αυτής της ζημιάς από ό</w:t>
      </w:r>
      <w:r>
        <w:rPr>
          <w:rFonts w:eastAsia="Times New Roman"/>
          <w:color w:val="212121"/>
          <w:szCs w:val="24"/>
        </w:rPr>
        <w:t>,</w:t>
      </w:r>
      <w:r w:rsidRPr="004A70C2">
        <w:rPr>
          <w:rFonts w:eastAsia="Times New Roman"/>
          <w:color w:val="212121"/>
          <w:szCs w:val="24"/>
        </w:rPr>
        <w:t xml:space="preserve">τι αν είχαν </w:t>
      </w:r>
      <w:r>
        <w:rPr>
          <w:rFonts w:eastAsia="Times New Roman"/>
          <w:color w:val="212121"/>
          <w:szCs w:val="24"/>
        </w:rPr>
        <w:t>παρθεί μέτρα</w:t>
      </w:r>
      <w:r w:rsidRPr="004A70C2">
        <w:rPr>
          <w:rFonts w:eastAsia="Times New Roman"/>
          <w:color w:val="212121"/>
          <w:szCs w:val="24"/>
        </w:rPr>
        <w:t xml:space="preserve"> πρόληψης και αντιμετώπισης αυτών των φαινομένων</w:t>
      </w:r>
      <w:r>
        <w:rPr>
          <w:rFonts w:eastAsia="Times New Roman"/>
          <w:color w:val="212121"/>
          <w:szCs w:val="24"/>
        </w:rPr>
        <w:t>.</w:t>
      </w:r>
    </w:p>
    <w:p w14:paraId="31827C04"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4A70C2">
        <w:rPr>
          <w:rFonts w:eastAsia="Times New Roman"/>
          <w:color w:val="212121"/>
          <w:szCs w:val="24"/>
        </w:rPr>
        <w:t>πό αυτή την άποψη</w:t>
      </w:r>
      <w:r>
        <w:rPr>
          <w:rFonts w:eastAsia="Times New Roman"/>
          <w:color w:val="212121"/>
          <w:szCs w:val="24"/>
        </w:rPr>
        <w:t>,</w:t>
      </w:r>
      <w:r w:rsidRPr="004A70C2">
        <w:rPr>
          <w:rFonts w:eastAsia="Times New Roman"/>
          <w:color w:val="212121"/>
          <w:szCs w:val="24"/>
        </w:rPr>
        <w:t xml:space="preserve"> το κριτήριο της ανάπτυξης που επιτάσσει το κεφάλαιο</w:t>
      </w:r>
      <w:r>
        <w:rPr>
          <w:rFonts w:eastAsia="Times New Roman"/>
          <w:color w:val="212121"/>
          <w:szCs w:val="24"/>
        </w:rPr>
        <w:t>,</w:t>
      </w:r>
      <w:r w:rsidRPr="004A70C2">
        <w:rPr>
          <w:rFonts w:eastAsia="Times New Roman"/>
          <w:color w:val="212121"/>
          <w:szCs w:val="24"/>
        </w:rPr>
        <w:t xml:space="preserve"> που υπηρετεί το κράτος</w:t>
      </w:r>
      <w:r>
        <w:rPr>
          <w:rFonts w:eastAsia="Times New Roman"/>
          <w:color w:val="212121"/>
          <w:szCs w:val="24"/>
        </w:rPr>
        <w:t xml:space="preserve"> σε όλη την κλίμακά του -και</w:t>
      </w:r>
      <w:r w:rsidRPr="004A70C2">
        <w:rPr>
          <w:rFonts w:eastAsia="Times New Roman"/>
          <w:color w:val="212121"/>
          <w:szCs w:val="24"/>
        </w:rPr>
        <w:t xml:space="preserve"> όλες οι πολιτικές δυνάμεις</w:t>
      </w:r>
      <w:r>
        <w:rPr>
          <w:rFonts w:eastAsia="Times New Roman"/>
          <w:color w:val="212121"/>
          <w:szCs w:val="24"/>
        </w:rPr>
        <w:t>-</w:t>
      </w:r>
      <w:r w:rsidRPr="004A70C2">
        <w:rPr>
          <w:rFonts w:eastAsia="Times New Roman"/>
          <w:color w:val="212121"/>
          <w:szCs w:val="24"/>
        </w:rPr>
        <w:t xml:space="preserve"> πρέπει να αποτελέσει </w:t>
      </w:r>
      <w:r w:rsidRPr="004A70C2">
        <w:rPr>
          <w:rFonts w:eastAsia="Times New Roman"/>
          <w:color w:val="212121"/>
          <w:szCs w:val="24"/>
        </w:rPr>
        <w:lastRenderedPageBreak/>
        <w:t>κριτήριο για τον κόσμο που θα πάε</w:t>
      </w:r>
      <w:r>
        <w:rPr>
          <w:rFonts w:eastAsia="Times New Roman"/>
          <w:color w:val="212121"/>
          <w:szCs w:val="24"/>
        </w:rPr>
        <w:t xml:space="preserve">ι στις κάλπες σε όλα τα επίπεδα, ο οποίος πρέπει </w:t>
      </w:r>
      <w:r w:rsidRPr="004A70C2">
        <w:rPr>
          <w:rFonts w:eastAsia="Times New Roman"/>
          <w:color w:val="212121"/>
          <w:szCs w:val="24"/>
        </w:rPr>
        <w:t>να πληρώσει με το α</w:t>
      </w:r>
      <w:r w:rsidRPr="004A70C2">
        <w:rPr>
          <w:rFonts w:eastAsia="Times New Roman"/>
          <w:color w:val="212121"/>
          <w:szCs w:val="24"/>
        </w:rPr>
        <w:t>ντίστοιχο τίμημα όλους αυτούς που σήμερα ευθύνονται και δεν το</w:t>
      </w:r>
      <w:r>
        <w:rPr>
          <w:rFonts w:eastAsia="Times New Roman"/>
          <w:color w:val="212121"/>
          <w:szCs w:val="24"/>
        </w:rPr>
        <w:t>υ</w:t>
      </w:r>
      <w:r w:rsidRPr="004A70C2">
        <w:rPr>
          <w:rFonts w:eastAsia="Times New Roman"/>
          <w:color w:val="212121"/>
          <w:szCs w:val="24"/>
        </w:rPr>
        <w:t xml:space="preserve"> επιλύουν τα προβλήματα</w:t>
      </w:r>
      <w:r>
        <w:rPr>
          <w:rFonts w:eastAsia="Times New Roman"/>
          <w:color w:val="212121"/>
          <w:szCs w:val="24"/>
        </w:rPr>
        <w:t>.</w:t>
      </w:r>
    </w:p>
    <w:p w14:paraId="31827C05"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Ευχαριστώ. </w:t>
      </w:r>
    </w:p>
    <w:p w14:paraId="31827C06"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sidRPr="00AD151A">
        <w:rPr>
          <w:rFonts w:eastAsia="Times New Roman"/>
          <w:b/>
          <w:color w:val="212121"/>
          <w:szCs w:val="24"/>
        </w:rPr>
        <w:t>ΠΡΟΕΔΡΕΥΩΝ (Νικήτας Κακλαμάνης):</w:t>
      </w:r>
      <w:r>
        <w:rPr>
          <w:rFonts w:eastAsia="Times New Roman"/>
          <w:color w:val="212121"/>
          <w:szCs w:val="24"/>
        </w:rPr>
        <w:t xml:space="preserve"> Ορίστε, κύριε Υπουργέ, έχετε τον λόγο. </w:t>
      </w:r>
    </w:p>
    <w:p w14:paraId="31827C07"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ΑΛΕΞΗΣ </w:t>
      </w:r>
      <w:r>
        <w:rPr>
          <w:rFonts w:eastAsia="Times New Roman"/>
          <w:b/>
          <w:color w:val="212121"/>
          <w:szCs w:val="24"/>
        </w:rPr>
        <w:t xml:space="preserve">ΧΑΡΙΤΣΗΣ (Υπουργός Εσωτερικών): </w:t>
      </w:r>
      <w:r>
        <w:rPr>
          <w:rFonts w:eastAsia="Times New Roman"/>
          <w:color w:val="212121"/>
          <w:szCs w:val="24"/>
        </w:rPr>
        <w:t>Κύριε Συντυχάκη, πραγματικά δεν κατανοώ γιατ</w:t>
      </w:r>
      <w:r>
        <w:rPr>
          <w:rFonts w:eastAsia="Times New Roman"/>
          <w:color w:val="212121"/>
          <w:szCs w:val="24"/>
        </w:rPr>
        <w:t>ί ενώ καταθέσατε μια</w:t>
      </w:r>
      <w:r w:rsidRPr="004A70C2">
        <w:rPr>
          <w:rFonts w:eastAsia="Times New Roman"/>
          <w:color w:val="212121"/>
          <w:szCs w:val="24"/>
        </w:rPr>
        <w:t xml:space="preserve"> επίκαιρη ερώτηση</w:t>
      </w:r>
      <w:r>
        <w:rPr>
          <w:rFonts w:eastAsia="Times New Roman"/>
          <w:color w:val="212121"/>
          <w:szCs w:val="24"/>
        </w:rPr>
        <w:t xml:space="preserve"> -κ</w:t>
      </w:r>
      <w:r w:rsidRPr="004A70C2">
        <w:rPr>
          <w:rFonts w:eastAsia="Times New Roman"/>
          <w:color w:val="212121"/>
          <w:szCs w:val="24"/>
        </w:rPr>
        <w:t>αι μάλιστα είναι επίκαιρη με όλη τη σημασία της λέξης</w:t>
      </w:r>
      <w:r>
        <w:rPr>
          <w:rFonts w:eastAsia="Times New Roman"/>
          <w:color w:val="212121"/>
          <w:szCs w:val="24"/>
        </w:rPr>
        <w:t>, γιατί π</w:t>
      </w:r>
      <w:r w:rsidRPr="004A70C2">
        <w:rPr>
          <w:rFonts w:eastAsia="Times New Roman"/>
          <w:color w:val="212121"/>
          <w:szCs w:val="24"/>
        </w:rPr>
        <w:t>ράγματι είχαμε τις τελευταίες μέρες σημαντικές καταστροφές</w:t>
      </w:r>
      <w:r>
        <w:rPr>
          <w:rFonts w:eastAsia="Times New Roman"/>
          <w:color w:val="212121"/>
          <w:szCs w:val="24"/>
        </w:rPr>
        <w:t>- και ξεκινήσαμε μι</w:t>
      </w:r>
      <w:r w:rsidRPr="004A70C2">
        <w:rPr>
          <w:rFonts w:eastAsia="Times New Roman"/>
          <w:color w:val="212121"/>
          <w:szCs w:val="24"/>
        </w:rPr>
        <w:t>α συζήτηση για αυτό το ζήτημα</w:t>
      </w:r>
      <w:r>
        <w:rPr>
          <w:rFonts w:eastAsia="Times New Roman"/>
          <w:color w:val="212121"/>
          <w:szCs w:val="24"/>
        </w:rPr>
        <w:t>,</w:t>
      </w:r>
      <w:r w:rsidRPr="004A70C2">
        <w:rPr>
          <w:rFonts w:eastAsia="Times New Roman"/>
          <w:color w:val="212121"/>
          <w:szCs w:val="24"/>
        </w:rPr>
        <w:t xml:space="preserve"> </w:t>
      </w:r>
      <w:r>
        <w:rPr>
          <w:rFonts w:eastAsia="Times New Roman"/>
          <w:color w:val="212121"/>
          <w:szCs w:val="24"/>
        </w:rPr>
        <w:t>μπλέκετε άλλα ζητήματα, β</w:t>
      </w:r>
      <w:r w:rsidRPr="004A70C2">
        <w:rPr>
          <w:rFonts w:eastAsia="Times New Roman"/>
          <w:color w:val="212121"/>
          <w:szCs w:val="24"/>
        </w:rPr>
        <w:t xml:space="preserve">άζετε το θέμα του </w:t>
      </w:r>
      <w:r>
        <w:rPr>
          <w:rFonts w:eastAsia="Times New Roman"/>
          <w:color w:val="212121"/>
          <w:szCs w:val="24"/>
        </w:rPr>
        <w:t xml:space="preserve">ΒΟΑΚ. </w:t>
      </w:r>
    </w:p>
    <w:p w14:paraId="31827C08"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4A70C2">
        <w:rPr>
          <w:rFonts w:eastAsia="Times New Roman"/>
          <w:color w:val="212121"/>
          <w:szCs w:val="24"/>
        </w:rPr>
        <w:t>ν θέλετε</w:t>
      </w:r>
      <w:r>
        <w:rPr>
          <w:rFonts w:eastAsia="Times New Roman"/>
          <w:color w:val="212121"/>
          <w:szCs w:val="24"/>
        </w:rPr>
        <w:t>, καταθέστε μι</w:t>
      </w:r>
      <w:r w:rsidRPr="004A70C2">
        <w:rPr>
          <w:rFonts w:eastAsia="Times New Roman"/>
          <w:color w:val="212121"/>
          <w:szCs w:val="24"/>
        </w:rPr>
        <w:t>α ερώτηση στο αρμ</w:t>
      </w:r>
      <w:r>
        <w:rPr>
          <w:rFonts w:eastAsia="Times New Roman"/>
          <w:color w:val="212121"/>
          <w:szCs w:val="24"/>
        </w:rPr>
        <w:t>όδιο Υπουργείο. Ε</w:t>
      </w:r>
      <w:r w:rsidRPr="004A70C2">
        <w:rPr>
          <w:rFonts w:eastAsia="Times New Roman"/>
          <w:color w:val="212121"/>
          <w:szCs w:val="24"/>
        </w:rPr>
        <w:t xml:space="preserve">ίμαι βέβαιος ότι </w:t>
      </w:r>
      <w:r>
        <w:rPr>
          <w:rFonts w:eastAsia="Times New Roman"/>
          <w:color w:val="212121"/>
          <w:szCs w:val="24"/>
        </w:rPr>
        <w:t xml:space="preserve">θα </w:t>
      </w:r>
      <w:r w:rsidRPr="004A70C2">
        <w:rPr>
          <w:rFonts w:eastAsia="Times New Roman"/>
          <w:color w:val="212121"/>
          <w:szCs w:val="24"/>
        </w:rPr>
        <w:t xml:space="preserve">υπάρχουν πειστικές απαντήσεις από τον αρμόδιο Υπουργό για το τι συμβαίνει με το θέμα του </w:t>
      </w:r>
      <w:r>
        <w:rPr>
          <w:rFonts w:eastAsia="Times New Roman"/>
          <w:color w:val="212121"/>
          <w:szCs w:val="24"/>
        </w:rPr>
        <w:t>ΒΟΑΚ. Να μείνουμε σ</w:t>
      </w:r>
      <w:r w:rsidRPr="004A70C2">
        <w:rPr>
          <w:rFonts w:eastAsia="Times New Roman"/>
          <w:color w:val="212121"/>
          <w:szCs w:val="24"/>
        </w:rPr>
        <w:t xml:space="preserve">το θέμα </w:t>
      </w:r>
      <w:r>
        <w:rPr>
          <w:rFonts w:eastAsia="Times New Roman"/>
          <w:color w:val="212121"/>
          <w:szCs w:val="24"/>
        </w:rPr>
        <w:t>μας. Ν</w:t>
      </w:r>
      <w:r w:rsidRPr="004A70C2">
        <w:rPr>
          <w:rFonts w:eastAsia="Times New Roman"/>
          <w:color w:val="212121"/>
          <w:szCs w:val="24"/>
        </w:rPr>
        <w:t>α μείνουμε στο θέμα των φυσικών καταστροφών</w:t>
      </w:r>
      <w:r>
        <w:rPr>
          <w:rFonts w:eastAsia="Times New Roman"/>
          <w:color w:val="212121"/>
          <w:szCs w:val="24"/>
        </w:rPr>
        <w:t>.</w:t>
      </w:r>
      <w:r w:rsidRPr="004A70C2">
        <w:rPr>
          <w:rFonts w:eastAsia="Times New Roman"/>
          <w:color w:val="212121"/>
          <w:szCs w:val="24"/>
        </w:rPr>
        <w:t xml:space="preserve"> </w:t>
      </w:r>
    </w:p>
    <w:p w14:paraId="31827C09"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sidRPr="004A70C2">
        <w:rPr>
          <w:rFonts w:eastAsia="Times New Roman"/>
          <w:color w:val="212121"/>
          <w:szCs w:val="24"/>
        </w:rPr>
        <w:lastRenderedPageBreak/>
        <w:t xml:space="preserve">Εγώ </w:t>
      </w:r>
      <w:r w:rsidRPr="004A70C2">
        <w:rPr>
          <w:rFonts w:eastAsia="Times New Roman"/>
          <w:color w:val="212121"/>
          <w:szCs w:val="24"/>
        </w:rPr>
        <w:t>σας μίλησα και για τα δύο επίπεδα της παρέμβασης την οποία κάνουμε</w:t>
      </w:r>
      <w:r>
        <w:rPr>
          <w:rFonts w:eastAsia="Times New Roman"/>
          <w:color w:val="212121"/>
          <w:szCs w:val="24"/>
        </w:rPr>
        <w:t>.</w:t>
      </w:r>
    </w:p>
    <w:p w14:paraId="31827C0A"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4A70C2">
        <w:rPr>
          <w:rFonts w:eastAsia="Times New Roman"/>
          <w:color w:val="212121"/>
          <w:szCs w:val="24"/>
        </w:rPr>
        <w:t>αι ως προς την πρόληψη</w:t>
      </w:r>
      <w:r>
        <w:rPr>
          <w:rFonts w:eastAsia="Times New Roman"/>
          <w:color w:val="212121"/>
          <w:szCs w:val="24"/>
        </w:rPr>
        <w:t xml:space="preserve">, όσον αφορά αυτά τα προγράμματα, για τα οποία, μιας και θα είστε και υποψήφιος </w:t>
      </w:r>
      <w:r>
        <w:rPr>
          <w:rFonts w:eastAsia="Times New Roman"/>
          <w:color w:val="212121"/>
          <w:szCs w:val="24"/>
        </w:rPr>
        <w:t>π</w:t>
      </w:r>
      <w:r w:rsidRPr="004A70C2">
        <w:rPr>
          <w:rFonts w:eastAsia="Times New Roman"/>
          <w:color w:val="212121"/>
          <w:szCs w:val="24"/>
        </w:rPr>
        <w:t>εριφερειάρχης</w:t>
      </w:r>
      <w:r>
        <w:rPr>
          <w:rFonts w:eastAsia="Times New Roman"/>
          <w:color w:val="212121"/>
          <w:szCs w:val="24"/>
        </w:rPr>
        <w:t xml:space="preserve">, απευθυνθείτε στους </w:t>
      </w:r>
      <w:r>
        <w:rPr>
          <w:rFonts w:eastAsia="Times New Roman"/>
          <w:color w:val="212121"/>
          <w:szCs w:val="24"/>
        </w:rPr>
        <w:t>δ</w:t>
      </w:r>
      <w:r w:rsidRPr="004A70C2">
        <w:rPr>
          <w:rFonts w:eastAsia="Times New Roman"/>
          <w:color w:val="212121"/>
          <w:szCs w:val="24"/>
        </w:rPr>
        <w:t>ημάρχους της Κρήτης να σας πουν κατά πόσο</w:t>
      </w:r>
      <w:r>
        <w:rPr>
          <w:rFonts w:eastAsia="Times New Roman"/>
          <w:color w:val="212121"/>
          <w:szCs w:val="24"/>
        </w:rPr>
        <w:t>ν</w:t>
      </w:r>
      <w:r w:rsidRPr="004A70C2">
        <w:rPr>
          <w:rFonts w:eastAsia="Times New Roman"/>
          <w:color w:val="212121"/>
          <w:szCs w:val="24"/>
        </w:rPr>
        <w:t xml:space="preserve"> τα αντ</w:t>
      </w:r>
      <w:r w:rsidRPr="004A70C2">
        <w:rPr>
          <w:rFonts w:eastAsia="Times New Roman"/>
          <w:color w:val="212121"/>
          <w:szCs w:val="24"/>
        </w:rPr>
        <w:t>ιμετωπίζουν θετικά και βοηθούν στο να αποκατασταθούν</w:t>
      </w:r>
      <w:r>
        <w:rPr>
          <w:rFonts w:eastAsia="Times New Roman"/>
          <w:color w:val="212121"/>
          <w:szCs w:val="24"/>
        </w:rPr>
        <w:t xml:space="preserve"> οι</w:t>
      </w:r>
      <w:r w:rsidRPr="004A70C2">
        <w:rPr>
          <w:rFonts w:eastAsia="Times New Roman"/>
          <w:color w:val="212121"/>
          <w:szCs w:val="24"/>
        </w:rPr>
        <w:t xml:space="preserve"> τοπικές υποδομές</w:t>
      </w:r>
      <w:r>
        <w:rPr>
          <w:rFonts w:eastAsia="Times New Roman"/>
          <w:color w:val="212121"/>
          <w:szCs w:val="24"/>
        </w:rPr>
        <w:t>,</w:t>
      </w:r>
      <w:r w:rsidRPr="004A70C2">
        <w:rPr>
          <w:rFonts w:eastAsia="Times New Roman"/>
          <w:color w:val="212121"/>
          <w:szCs w:val="24"/>
        </w:rPr>
        <w:t xml:space="preserve"> οι ο</w:t>
      </w:r>
      <w:r>
        <w:rPr>
          <w:rFonts w:eastAsia="Times New Roman"/>
          <w:color w:val="212121"/>
          <w:szCs w:val="24"/>
        </w:rPr>
        <w:t>ποίες π</w:t>
      </w:r>
      <w:r w:rsidRPr="004A70C2">
        <w:rPr>
          <w:rFonts w:eastAsia="Times New Roman"/>
          <w:color w:val="212121"/>
          <w:szCs w:val="24"/>
        </w:rPr>
        <w:t xml:space="preserve">ράγματι όλα τα προηγούμενα χρόνια είχαν αφεθεί στην τύχη </w:t>
      </w:r>
      <w:r>
        <w:rPr>
          <w:rFonts w:eastAsia="Times New Roman"/>
          <w:color w:val="212121"/>
          <w:szCs w:val="24"/>
        </w:rPr>
        <w:t>τους. Κ</w:t>
      </w:r>
      <w:r w:rsidRPr="004A70C2">
        <w:rPr>
          <w:rFonts w:eastAsia="Times New Roman"/>
          <w:color w:val="212121"/>
          <w:szCs w:val="24"/>
        </w:rPr>
        <w:t xml:space="preserve">αι </w:t>
      </w:r>
      <w:r>
        <w:rPr>
          <w:rFonts w:eastAsia="Times New Roman"/>
          <w:color w:val="212121"/>
          <w:szCs w:val="24"/>
        </w:rPr>
        <w:t>αναφέρομαι</w:t>
      </w:r>
      <w:r w:rsidRPr="004A70C2">
        <w:rPr>
          <w:rFonts w:eastAsia="Times New Roman"/>
          <w:color w:val="212121"/>
          <w:szCs w:val="24"/>
        </w:rPr>
        <w:t xml:space="preserve"> στα προγράμματα του Υπουργείου Εσωτερικών</w:t>
      </w:r>
      <w:r>
        <w:rPr>
          <w:rFonts w:eastAsia="Times New Roman"/>
          <w:color w:val="212121"/>
          <w:szCs w:val="24"/>
        </w:rPr>
        <w:t>,</w:t>
      </w:r>
      <w:r w:rsidRPr="004A70C2">
        <w:rPr>
          <w:rFonts w:eastAsia="Times New Roman"/>
          <w:color w:val="212121"/>
          <w:szCs w:val="24"/>
        </w:rPr>
        <w:t xml:space="preserve"> τα προγράμματα </w:t>
      </w:r>
      <w:r>
        <w:rPr>
          <w:rFonts w:eastAsia="Times New Roman"/>
          <w:color w:val="212121"/>
          <w:szCs w:val="24"/>
        </w:rPr>
        <w:t>«</w:t>
      </w:r>
      <w:r>
        <w:rPr>
          <w:rFonts w:eastAsia="Times New Roman"/>
          <w:color w:val="212121"/>
          <w:szCs w:val="24"/>
        </w:rPr>
        <w:t>ΦΙΛΟΔΗΜΟΣ</w:t>
      </w:r>
      <w:r>
        <w:rPr>
          <w:rFonts w:eastAsia="Times New Roman"/>
          <w:color w:val="212121"/>
          <w:szCs w:val="24"/>
        </w:rPr>
        <w:t>»</w:t>
      </w:r>
      <w:r>
        <w:rPr>
          <w:rFonts w:eastAsia="Times New Roman"/>
          <w:color w:val="212121"/>
          <w:szCs w:val="24"/>
        </w:rPr>
        <w:t>,</w:t>
      </w:r>
      <w:r w:rsidRPr="004A70C2">
        <w:rPr>
          <w:rFonts w:eastAsia="Times New Roman"/>
          <w:color w:val="212121"/>
          <w:szCs w:val="24"/>
        </w:rPr>
        <w:t xml:space="preserve"> ως προς την πρόληψη</w:t>
      </w:r>
      <w:r>
        <w:rPr>
          <w:rFonts w:eastAsia="Times New Roman"/>
          <w:color w:val="212121"/>
          <w:szCs w:val="24"/>
        </w:rPr>
        <w:t xml:space="preserve">. </w:t>
      </w:r>
    </w:p>
    <w:p w14:paraId="31827C0B"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4A70C2">
        <w:rPr>
          <w:rFonts w:eastAsia="Times New Roman"/>
          <w:color w:val="212121"/>
          <w:szCs w:val="24"/>
        </w:rPr>
        <w:t xml:space="preserve">αι ως προς την αντιμετώπιση των </w:t>
      </w:r>
      <w:r>
        <w:rPr>
          <w:rFonts w:eastAsia="Times New Roman"/>
          <w:color w:val="212121"/>
          <w:szCs w:val="24"/>
        </w:rPr>
        <w:t>κατα</w:t>
      </w:r>
      <w:r w:rsidRPr="004A70C2">
        <w:rPr>
          <w:rFonts w:eastAsia="Times New Roman"/>
          <w:color w:val="212121"/>
          <w:szCs w:val="24"/>
        </w:rPr>
        <w:t>στροφών</w:t>
      </w:r>
      <w:r>
        <w:rPr>
          <w:rFonts w:eastAsia="Times New Roman"/>
          <w:color w:val="212121"/>
          <w:szCs w:val="24"/>
        </w:rPr>
        <w:t xml:space="preserve">, </w:t>
      </w:r>
      <w:r w:rsidRPr="004A70C2">
        <w:rPr>
          <w:rFonts w:eastAsia="Times New Roman"/>
          <w:color w:val="212121"/>
          <w:szCs w:val="24"/>
        </w:rPr>
        <w:t>αναφέρθηκα σε συγκεκριμένα ποσά σε συγκεκριμένους δήμους και με συγκεκριμένες ημερομηνίες που δόθηκαν το τελευταίο διάστημα</w:t>
      </w:r>
      <w:r>
        <w:rPr>
          <w:rFonts w:eastAsia="Times New Roman"/>
          <w:color w:val="212121"/>
          <w:szCs w:val="24"/>
        </w:rPr>
        <w:t>,</w:t>
      </w:r>
      <w:r w:rsidRPr="004A70C2">
        <w:rPr>
          <w:rFonts w:eastAsia="Times New Roman"/>
          <w:color w:val="212121"/>
          <w:szCs w:val="24"/>
        </w:rPr>
        <w:t xml:space="preserve"> τις τελευταίες ημέρες</w:t>
      </w:r>
      <w:r>
        <w:rPr>
          <w:rFonts w:eastAsia="Times New Roman"/>
          <w:color w:val="212121"/>
          <w:szCs w:val="24"/>
        </w:rPr>
        <w:t>,</w:t>
      </w:r>
      <w:r w:rsidRPr="004A70C2">
        <w:rPr>
          <w:rFonts w:eastAsia="Times New Roman"/>
          <w:color w:val="212121"/>
          <w:szCs w:val="24"/>
        </w:rPr>
        <w:t xml:space="preserve"> μέσα στη βδομάδα που διανύουμε</w:t>
      </w:r>
      <w:r>
        <w:rPr>
          <w:rFonts w:eastAsia="Times New Roman"/>
          <w:color w:val="212121"/>
          <w:szCs w:val="24"/>
        </w:rPr>
        <w:t>, ε</w:t>
      </w:r>
      <w:r w:rsidRPr="004A70C2">
        <w:rPr>
          <w:rFonts w:eastAsia="Times New Roman"/>
          <w:color w:val="212121"/>
          <w:szCs w:val="24"/>
        </w:rPr>
        <w:t>λάχιστες μέρες μετά την κατασ</w:t>
      </w:r>
      <w:r w:rsidRPr="004A70C2">
        <w:rPr>
          <w:rFonts w:eastAsia="Times New Roman"/>
          <w:color w:val="212121"/>
          <w:szCs w:val="24"/>
        </w:rPr>
        <w:t>τροφή</w:t>
      </w:r>
      <w:r>
        <w:rPr>
          <w:rFonts w:eastAsia="Times New Roman"/>
          <w:color w:val="212121"/>
          <w:szCs w:val="24"/>
        </w:rPr>
        <w:t>. Π</w:t>
      </w:r>
      <w:r w:rsidRPr="004A70C2">
        <w:rPr>
          <w:rFonts w:eastAsia="Times New Roman"/>
          <w:color w:val="212121"/>
          <w:szCs w:val="24"/>
        </w:rPr>
        <w:t>ρώτη φορά δίνονται ποσά</w:t>
      </w:r>
      <w:r>
        <w:rPr>
          <w:rFonts w:eastAsia="Times New Roman"/>
          <w:color w:val="212121"/>
          <w:szCs w:val="24"/>
        </w:rPr>
        <w:t>,</w:t>
      </w:r>
      <w:r w:rsidRPr="004A70C2">
        <w:rPr>
          <w:rFonts w:eastAsia="Times New Roman"/>
          <w:color w:val="212121"/>
          <w:szCs w:val="24"/>
        </w:rPr>
        <w:t xml:space="preserve"> χρήματα για την αποκατάσταση ζημιών τόσο γρήγορα</w:t>
      </w:r>
      <w:r>
        <w:rPr>
          <w:rFonts w:eastAsia="Times New Roman"/>
          <w:color w:val="212121"/>
          <w:szCs w:val="24"/>
        </w:rPr>
        <w:t>, μ</w:t>
      </w:r>
      <w:r w:rsidRPr="004A70C2">
        <w:rPr>
          <w:rFonts w:eastAsia="Times New Roman"/>
          <w:color w:val="212121"/>
          <w:szCs w:val="24"/>
        </w:rPr>
        <w:t>ε τόσο μεγάλη ταχύτητα</w:t>
      </w:r>
      <w:r>
        <w:rPr>
          <w:rFonts w:eastAsia="Times New Roman"/>
          <w:color w:val="212121"/>
          <w:szCs w:val="24"/>
        </w:rPr>
        <w:t>, μετά β</w:t>
      </w:r>
      <w:r w:rsidRPr="004A70C2">
        <w:rPr>
          <w:rFonts w:eastAsia="Times New Roman"/>
          <w:color w:val="212121"/>
          <w:szCs w:val="24"/>
        </w:rPr>
        <w:t>εβαίως από τα αιτήματα</w:t>
      </w:r>
      <w:r>
        <w:rPr>
          <w:rFonts w:eastAsia="Times New Roman"/>
          <w:color w:val="212121"/>
          <w:szCs w:val="24"/>
        </w:rPr>
        <w:t>. Και αυτό σας το</w:t>
      </w:r>
      <w:r w:rsidRPr="004A70C2">
        <w:rPr>
          <w:rFonts w:eastAsia="Times New Roman"/>
          <w:color w:val="212121"/>
          <w:szCs w:val="24"/>
        </w:rPr>
        <w:t xml:space="preserve"> είπα και στην </w:t>
      </w:r>
      <w:proofErr w:type="spellStart"/>
      <w:r w:rsidRPr="004A70C2">
        <w:rPr>
          <w:rFonts w:eastAsia="Times New Roman"/>
          <w:color w:val="212121"/>
          <w:szCs w:val="24"/>
        </w:rPr>
        <w:t>πρωτολογία</w:t>
      </w:r>
      <w:proofErr w:type="spellEnd"/>
      <w:r w:rsidRPr="004A70C2">
        <w:rPr>
          <w:rFonts w:eastAsia="Times New Roman"/>
          <w:color w:val="212121"/>
          <w:szCs w:val="24"/>
        </w:rPr>
        <w:t xml:space="preserve"> μου</w:t>
      </w:r>
      <w:r>
        <w:rPr>
          <w:rFonts w:eastAsia="Times New Roman"/>
          <w:color w:val="212121"/>
          <w:szCs w:val="24"/>
        </w:rPr>
        <w:t>,</w:t>
      </w:r>
      <w:r w:rsidRPr="004A70C2">
        <w:rPr>
          <w:rFonts w:eastAsia="Times New Roman"/>
          <w:color w:val="212121"/>
          <w:szCs w:val="24"/>
        </w:rPr>
        <w:t xml:space="preserve"> δεν δίνουμε λεφτά δεξιά και αριστερά</w:t>
      </w:r>
      <w:r>
        <w:rPr>
          <w:rFonts w:eastAsia="Times New Roman"/>
          <w:color w:val="212121"/>
          <w:szCs w:val="24"/>
        </w:rPr>
        <w:t>, έ</w:t>
      </w:r>
      <w:r w:rsidRPr="004A70C2">
        <w:rPr>
          <w:rFonts w:eastAsia="Times New Roman"/>
          <w:color w:val="212121"/>
          <w:szCs w:val="24"/>
        </w:rPr>
        <w:t>τσι απλώς για να κλείσουμε στόματ</w:t>
      </w:r>
      <w:r w:rsidRPr="004A70C2">
        <w:rPr>
          <w:rFonts w:eastAsia="Times New Roman"/>
          <w:color w:val="212121"/>
          <w:szCs w:val="24"/>
        </w:rPr>
        <w:t>α</w:t>
      </w:r>
      <w:r>
        <w:rPr>
          <w:rFonts w:eastAsia="Times New Roman"/>
          <w:color w:val="212121"/>
          <w:szCs w:val="24"/>
        </w:rPr>
        <w:t>. Τ</w:t>
      </w:r>
      <w:r w:rsidRPr="004A70C2">
        <w:rPr>
          <w:rFonts w:eastAsia="Times New Roman"/>
          <w:color w:val="212121"/>
          <w:szCs w:val="24"/>
        </w:rPr>
        <w:t xml:space="preserve">α λεφτά </w:t>
      </w:r>
      <w:r w:rsidRPr="004A70C2">
        <w:rPr>
          <w:rFonts w:eastAsia="Times New Roman"/>
          <w:color w:val="212121"/>
          <w:szCs w:val="24"/>
        </w:rPr>
        <w:lastRenderedPageBreak/>
        <w:t>δίνονται μετά από συγκεκριμένα αιτήματα των δήμων οι οποίοι έχουν πληγεί</w:t>
      </w:r>
      <w:r>
        <w:rPr>
          <w:rFonts w:eastAsia="Times New Roman"/>
          <w:color w:val="212121"/>
          <w:szCs w:val="24"/>
        </w:rPr>
        <w:t>.</w:t>
      </w:r>
    </w:p>
    <w:p w14:paraId="31827C0C"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sidRPr="004A70C2">
        <w:rPr>
          <w:rFonts w:eastAsia="Times New Roman"/>
          <w:color w:val="212121"/>
          <w:szCs w:val="24"/>
        </w:rPr>
        <w:t>Άρα</w:t>
      </w:r>
      <w:r>
        <w:rPr>
          <w:rFonts w:eastAsia="Times New Roman"/>
          <w:color w:val="212121"/>
          <w:szCs w:val="24"/>
        </w:rPr>
        <w:t>, αν υπάρχει κάποιος δ</w:t>
      </w:r>
      <w:r w:rsidRPr="004A70C2">
        <w:rPr>
          <w:rFonts w:eastAsia="Times New Roman"/>
          <w:color w:val="212121"/>
          <w:szCs w:val="24"/>
        </w:rPr>
        <w:t xml:space="preserve">ήμος </w:t>
      </w:r>
      <w:r>
        <w:rPr>
          <w:rFonts w:eastAsia="Times New Roman"/>
          <w:color w:val="212121"/>
          <w:szCs w:val="24"/>
        </w:rPr>
        <w:t>-</w:t>
      </w:r>
      <w:r w:rsidRPr="004A70C2">
        <w:rPr>
          <w:rFonts w:eastAsia="Times New Roman"/>
          <w:color w:val="212121"/>
          <w:szCs w:val="24"/>
        </w:rPr>
        <w:t>επειδή αναφερθήκατε σε αυτό</w:t>
      </w:r>
      <w:r>
        <w:rPr>
          <w:rFonts w:eastAsia="Times New Roman"/>
          <w:color w:val="212121"/>
          <w:szCs w:val="24"/>
        </w:rPr>
        <w:t>- ο</w:t>
      </w:r>
      <w:r w:rsidRPr="004A70C2">
        <w:rPr>
          <w:rFonts w:eastAsia="Times New Roman"/>
          <w:color w:val="212121"/>
          <w:szCs w:val="24"/>
        </w:rPr>
        <w:t xml:space="preserve"> </w:t>
      </w:r>
      <w:r>
        <w:rPr>
          <w:rFonts w:eastAsia="Times New Roman"/>
          <w:color w:val="212121"/>
          <w:szCs w:val="24"/>
        </w:rPr>
        <w:t>οποίος δεν έχει λάβει χρηματοδότηση, π</w:t>
      </w:r>
      <w:r w:rsidRPr="004A70C2">
        <w:rPr>
          <w:rFonts w:eastAsia="Times New Roman"/>
          <w:color w:val="212121"/>
          <w:szCs w:val="24"/>
        </w:rPr>
        <w:t>ροφανώς αυτό οφείλεται στο γεγονός ότι δεν έχει</w:t>
      </w:r>
      <w:r>
        <w:rPr>
          <w:rFonts w:eastAsia="Times New Roman"/>
          <w:color w:val="212121"/>
          <w:szCs w:val="24"/>
        </w:rPr>
        <w:t xml:space="preserve"> κατατεθεί ακόμα κάποιο αίτημα α</w:t>
      </w:r>
      <w:r w:rsidRPr="004A70C2">
        <w:rPr>
          <w:rFonts w:eastAsia="Times New Roman"/>
          <w:color w:val="212121"/>
          <w:szCs w:val="24"/>
        </w:rPr>
        <w:t>πό τη μεριά</w:t>
      </w:r>
      <w:r>
        <w:rPr>
          <w:rFonts w:eastAsia="Times New Roman"/>
          <w:color w:val="212121"/>
          <w:szCs w:val="24"/>
        </w:rPr>
        <w:t xml:space="preserve"> του. </w:t>
      </w:r>
    </w:p>
    <w:p w14:paraId="31827C0D" w14:textId="77777777" w:rsidR="00B16615" w:rsidRDefault="00FE49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ε</w:t>
      </w:r>
      <w:r w:rsidRPr="004A70C2">
        <w:rPr>
          <w:rFonts w:eastAsia="Times New Roman"/>
          <w:color w:val="212121"/>
          <w:szCs w:val="24"/>
        </w:rPr>
        <w:t>πιτέλους</w:t>
      </w:r>
      <w:r>
        <w:rPr>
          <w:rFonts w:eastAsia="Times New Roman"/>
          <w:color w:val="212121"/>
          <w:szCs w:val="24"/>
        </w:rPr>
        <w:t>,</w:t>
      </w:r>
      <w:r w:rsidRPr="004A70C2">
        <w:rPr>
          <w:rFonts w:eastAsia="Times New Roman"/>
          <w:color w:val="212121"/>
          <w:szCs w:val="24"/>
        </w:rPr>
        <w:t xml:space="preserve"> νομίζω </w:t>
      </w:r>
      <w:r>
        <w:rPr>
          <w:rFonts w:eastAsia="Times New Roman"/>
          <w:color w:val="212121"/>
          <w:szCs w:val="24"/>
        </w:rPr>
        <w:t xml:space="preserve">ότι πρέπει </w:t>
      </w:r>
      <w:r w:rsidRPr="004A70C2">
        <w:rPr>
          <w:rFonts w:eastAsia="Times New Roman"/>
          <w:color w:val="212121"/>
          <w:szCs w:val="24"/>
        </w:rPr>
        <w:t xml:space="preserve">να συνεννοηθούμε και μιας και </w:t>
      </w:r>
      <w:r>
        <w:rPr>
          <w:rFonts w:eastAsia="Times New Roman"/>
          <w:color w:val="212121"/>
          <w:szCs w:val="24"/>
        </w:rPr>
        <w:t xml:space="preserve">θα εμπλακείτε </w:t>
      </w:r>
      <w:r w:rsidRPr="004A70C2">
        <w:rPr>
          <w:rFonts w:eastAsia="Times New Roman"/>
          <w:color w:val="212121"/>
          <w:szCs w:val="24"/>
        </w:rPr>
        <w:t>και στο</w:t>
      </w:r>
      <w:r>
        <w:rPr>
          <w:rFonts w:eastAsia="Times New Roman"/>
          <w:color w:val="212121"/>
          <w:szCs w:val="24"/>
        </w:rPr>
        <w:t>ν</w:t>
      </w:r>
      <w:r w:rsidRPr="004A70C2">
        <w:rPr>
          <w:rFonts w:eastAsia="Times New Roman"/>
          <w:color w:val="212121"/>
          <w:szCs w:val="24"/>
        </w:rPr>
        <w:t xml:space="preserve"> χώρο</w:t>
      </w:r>
      <w:r>
        <w:rPr>
          <w:rFonts w:eastAsia="Times New Roman"/>
          <w:color w:val="212121"/>
          <w:szCs w:val="24"/>
        </w:rPr>
        <w:t xml:space="preserve"> της </w:t>
      </w:r>
      <w:r>
        <w:rPr>
          <w:rFonts w:eastAsia="Times New Roman"/>
          <w:color w:val="212121"/>
          <w:szCs w:val="24"/>
        </w:rPr>
        <w:t>α</w:t>
      </w:r>
      <w:r w:rsidRPr="004A70C2">
        <w:rPr>
          <w:rFonts w:eastAsia="Times New Roman"/>
          <w:color w:val="212121"/>
          <w:szCs w:val="24"/>
        </w:rPr>
        <w:t>υτοδιοίκησης</w:t>
      </w:r>
      <w:r>
        <w:rPr>
          <w:rFonts w:eastAsia="Times New Roman"/>
          <w:color w:val="212121"/>
          <w:szCs w:val="24"/>
        </w:rPr>
        <w:t xml:space="preserve">: </w:t>
      </w:r>
      <w:r>
        <w:rPr>
          <w:rFonts w:eastAsia="Times New Roman"/>
          <w:color w:val="212121"/>
          <w:szCs w:val="24"/>
        </w:rPr>
        <w:t>κ</w:t>
      </w:r>
      <w:r>
        <w:rPr>
          <w:rFonts w:eastAsia="Times New Roman"/>
          <w:color w:val="212121"/>
          <w:szCs w:val="24"/>
        </w:rPr>
        <w:t xml:space="preserve">εντρικό </w:t>
      </w:r>
      <w:r>
        <w:rPr>
          <w:rFonts w:eastAsia="Times New Roman"/>
          <w:color w:val="212121"/>
          <w:szCs w:val="24"/>
        </w:rPr>
        <w:t>κ</w:t>
      </w:r>
      <w:r w:rsidRPr="004A70C2">
        <w:rPr>
          <w:rFonts w:eastAsia="Times New Roman"/>
          <w:color w:val="212121"/>
          <w:szCs w:val="24"/>
        </w:rPr>
        <w:t>ράτος</w:t>
      </w:r>
      <w:r>
        <w:rPr>
          <w:rFonts w:eastAsia="Times New Roman"/>
          <w:color w:val="212121"/>
          <w:szCs w:val="24"/>
        </w:rPr>
        <w:t>,</w:t>
      </w:r>
      <w:r w:rsidRPr="004A70C2">
        <w:rPr>
          <w:rFonts w:eastAsia="Times New Roman"/>
          <w:color w:val="212121"/>
          <w:szCs w:val="24"/>
        </w:rPr>
        <w:t xml:space="preserve"> </w:t>
      </w:r>
      <w:r>
        <w:rPr>
          <w:rFonts w:eastAsia="Times New Roman"/>
          <w:color w:val="212121"/>
          <w:szCs w:val="24"/>
        </w:rPr>
        <w:t xml:space="preserve">Α΄ </w:t>
      </w:r>
      <w:r>
        <w:rPr>
          <w:rFonts w:eastAsia="Times New Roman"/>
          <w:color w:val="212121"/>
          <w:szCs w:val="24"/>
        </w:rPr>
        <w:t>β</w:t>
      </w:r>
      <w:r w:rsidRPr="004A70C2">
        <w:rPr>
          <w:rFonts w:eastAsia="Times New Roman"/>
          <w:color w:val="212121"/>
          <w:szCs w:val="24"/>
        </w:rPr>
        <w:t xml:space="preserve">αθμός </w:t>
      </w:r>
      <w:r>
        <w:rPr>
          <w:rFonts w:eastAsia="Times New Roman"/>
          <w:color w:val="212121"/>
          <w:szCs w:val="24"/>
        </w:rPr>
        <w:t xml:space="preserve">της </w:t>
      </w:r>
      <w:r>
        <w:rPr>
          <w:rFonts w:eastAsia="Times New Roman"/>
          <w:color w:val="212121"/>
          <w:szCs w:val="24"/>
        </w:rPr>
        <w:t>α</w:t>
      </w:r>
      <w:r w:rsidRPr="004A70C2">
        <w:rPr>
          <w:rFonts w:eastAsia="Times New Roman"/>
          <w:color w:val="212121"/>
          <w:szCs w:val="24"/>
        </w:rPr>
        <w:t>υτοδιοίκησης</w:t>
      </w:r>
      <w:r>
        <w:rPr>
          <w:rFonts w:eastAsia="Times New Roman"/>
          <w:color w:val="212121"/>
          <w:szCs w:val="24"/>
        </w:rPr>
        <w:t>.</w:t>
      </w:r>
      <w:r w:rsidRPr="004A70C2">
        <w:rPr>
          <w:rFonts w:eastAsia="Times New Roman"/>
          <w:color w:val="212121"/>
          <w:szCs w:val="24"/>
        </w:rPr>
        <w:t xml:space="preserve"> </w:t>
      </w:r>
      <w:r>
        <w:rPr>
          <w:rFonts w:eastAsia="Times New Roman"/>
          <w:color w:val="212121"/>
          <w:szCs w:val="24"/>
        </w:rPr>
        <w:t xml:space="preserve">Κάθε επίπεδο της </w:t>
      </w:r>
      <w:r>
        <w:rPr>
          <w:rFonts w:eastAsia="Times New Roman"/>
          <w:color w:val="212121"/>
          <w:szCs w:val="24"/>
        </w:rPr>
        <w:t>δ</w:t>
      </w:r>
      <w:r>
        <w:rPr>
          <w:rFonts w:eastAsia="Times New Roman"/>
          <w:color w:val="212121"/>
          <w:szCs w:val="24"/>
        </w:rPr>
        <w:t>ιοίκησης πρέπει ε</w:t>
      </w:r>
      <w:r w:rsidRPr="004A70C2">
        <w:rPr>
          <w:rFonts w:eastAsia="Times New Roman"/>
          <w:color w:val="212121"/>
          <w:szCs w:val="24"/>
        </w:rPr>
        <w:t xml:space="preserve">πιτέλους </w:t>
      </w:r>
      <w:r>
        <w:rPr>
          <w:rFonts w:eastAsia="Times New Roman"/>
          <w:color w:val="212121"/>
          <w:szCs w:val="24"/>
        </w:rPr>
        <w:t xml:space="preserve">σε </w:t>
      </w:r>
      <w:r w:rsidRPr="004A70C2">
        <w:rPr>
          <w:rFonts w:eastAsia="Times New Roman"/>
          <w:color w:val="212121"/>
          <w:szCs w:val="24"/>
        </w:rPr>
        <w:t>αυτ</w:t>
      </w:r>
      <w:r w:rsidRPr="004A70C2">
        <w:rPr>
          <w:rFonts w:eastAsia="Times New Roman"/>
          <w:color w:val="212121"/>
          <w:szCs w:val="24"/>
        </w:rPr>
        <w:t xml:space="preserve">ή τη χώρα να </w:t>
      </w:r>
      <w:r>
        <w:rPr>
          <w:rFonts w:eastAsia="Times New Roman"/>
          <w:color w:val="212121"/>
          <w:szCs w:val="24"/>
        </w:rPr>
        <w:t>ανα</w:t>
      </w:r>
      <w:r w:rsidRPr="004A70C2">
        <w:rPr>
          <w:rFonts w:eastAsia="Times New Roman"/>
          <w:color w:val="212121"/>
          <w:szCs w:val="24"/>
        </w:rPr>
        <w:t>λάβει λίγο και τις ευθύνες του</w:t>
      </w:r>
      <w:r>
        <w:rPr>
          <w:rFonts w:eastAsia="Times New Roman"/>
          <w:color w:val="212121"/>
          <w:szCs w:val="24"/>
        </w:rPr>
        <w:t>. Δ</w:t>
      </w:r>
      <w:r w:rsidRPr="004A70C2">
        <w:rPr>
          <w:rFonts w:eastAsia="Times New Roman"/>
          <w:color w:val="212121"/>
          <w:szCs w:val="24"/>
        </w:rPr>
        <w:t xml:space="preserve">εν μπορεί πάντα να κοιτάμε προς το </w:t>
      </w:r>
      <w:r>
        <w:rPr>
          <w:rFonts w:eastAsia="Times New Roman"/>
          <w:color w:val="212121"/>
          <w:szCs w:val="24"/>
        </w:rPr>
        <w:t>«</w:t>
      </w:r>
      <w:r w:rsidRPr="004A70C2">
        <w:rPr>
          <w:rFonts w:eastAsia="Times New Roman"/>
          <w:color w:val="212121"/>
          <w:szCs w:val="24"/>
        </w:rPr>
        <w:t>κακό</w:t>
      </w:r>
      <w:r>
        <w:rPr>
          <w:rFonts w:eastAsia="Times New Roman"/>
          <w:color w:val="212121"/>
          <w:szCs w:val="24"/>
        </w:rPr>
        <w:t>»</w:t>
      </w:r>
      <w:r w:rsidRPr="004A70C2">
        <w:rPr>
          <w:rFonts w:eastAsia="Times New Roman"/>
          <w:color w:val="212121"/>
          <w:szCs w:val="24"/>
        </w:rPr>
        <w:t xml:space="preserve"> κράτος</w:t>
      </w:r>
      <w:r>
        <w:rPr>
          <w:rFonts w:eastAsia="Times New Roman"/>
          <w:color w:val="212121"/>
          <w:szCs w:val="24"/>
        </w:rPr>
        <w:t>,</w:t>
      </w:r>
      <w:r w:rsidRPr="004A70C2">
        <w:rPr>
          <w:rFonts w:eastAsia="Times New Roman"/>
          <w:color w:val="212121"/>
          <w:szCs w:val="24"/>
        </w:rPr>
        <w:t xml:space="preserve"> όταν ζητάμε κάτι</w:t>
      </w:r>
      <w:r>
        <w:rPr>
          <w:rFonts w:eastAsia="Times New Roman"/>
          <w:color w:val="212121"/>
          <w:szCs w:val="24"/>
        </w:rPr>
        <w:t>,</w:t>
      </w:r>
      <w:r w:rsidRPr="004A70C2">
        <w:rPr>
          <w:rFonts w:eastAsia="Times New Roman"/>
          <w:color w:val="212121"/>
          <w:szCs w:val="24"/>
        </w:rPr>
        <w:t xml:space="preserve"> αλλά όταν λαμβάνουμε αυτό το οποίο ζητάμε</w:t>
      </w:r>
      <w:r>
        <w:rPr>
          <w:rFonts w:eastAsia="Times New Roman"/>
          <w:color w:val="212121"/>
          <w:szCs w:val="24"/>
        </w:rPr>
        <w:t>,</w:t>
      </w:r>
      <w:r w:rsidRPr="004A70C2">
        <w:rPr>
          <w:rFonts w:eastAsia="Times New Roman"/>
          <w:color w:val="212121"/>
          <w:szCs w:val="24"/>
        </w:rPr>
        <w:t xml:space="preserve"> μετά να μη</w:t>
      </w:r>
      <w:r>
        <w:rPr>
          <w:rFonts w:eastAsia="Times New Roman"/>
          <w:color w:val="212121"/>
          <w:szCs w:val="24"/>
        </w:rPr>
        <w:t>ν</w:t>
      </w:r>
      <w:r w:rsidRPr="004A70C2">
        <w:rPr>
          <w:rFonts w:eastAsia="Times New Roman"/>
          <w:color w:val="212121"/>
          <w:szCs w:val="24"/>
        </w:rPr>
        <w:t xml:space="preserve"> </w:t>
      </w:r>
      <w:r>
        <w:rPr>
          <w:rFonts w:eastAsia="Times New Roman"/>
          <w:color w:val="212121"/>
          <w:szCs w:val="24"/>
        </w:rPr>
        <w:t xml:space="preserve">αναλαμβάνουμε και τις ευθύνες μας -και ως </w:t>
      </w:r>
      <w:r>
        <w:rPr>
          <w:rFonts w:eastAsia="Times New Roman"/>
          <w:color w:val="212121"/>
          <w:szCs w:val="24"/>
        </w:rPr>
        <w:t>α</w:t>
      </w:r>
      <w:r w:rsidRPr="004A70C2">
        <w:rPr>
          <w:rFonts w:eastAsia="Times New Roman"/>
          <w:color w:val="212121"/>
          <w:szCs w:val="24"/>
        </w:rPr>
        <w:t>υτοδιοίκηση μιλώ</w:t>
      </w:r>
      <w:r>
        <w:rPr>
          <w:rFonts w:eastAsia="Times New Roman"/>
          <w:color w:val="212121"/>
          <w:szCs w:val="24"/>
        </w:rPr>
        <w:t>-</w:t>
      </w:r>
      <w:r w:rsidRPr="004A70C2">
        <w:rPr>
          <w:rFonts w:eastAsia="Times New Roman"/>
          <w:color w:val="212121"/>
          <w:szCs w:val="24"/>
        </w:rPr>
        <w:t xml:space="preserve"> για την εκπλήρωση των υ</w:t>
      </w:r>
      <w:r w:rsidRPr="004A70C2">
        <w:rPr>
          <w:rFonts w:eastAsia="Times New Roman"/>
          <w:color w:val="212121"/>
          <w:szCs w:val="24"/>
        </w:rPr>
        <w:t xml:space="preserve">ποχρεώσεών </w:t>
      </w:r>
      <w:r>
        <w:rPr>
          <w:rFonts w:eastAsia="Times New Roman"/>
          <w:color w:val="212121"/>
          <w:szCs w:val="24"/>
        </w:rPr>
        <w:t>μας.</w:t>
      </w:r>
    </w:p>
    <w:p w14:paraId="31827C0E" w14:textId="77777777" w:rsidR="00B16615" w:rsidRDefault="00FE494E">
      <w:pPr>
        <w:tabs>
          <w:tab w:val="left" w:pos="2246"/>
        </w:tabs>
        <w:spacing w:line="600" w:lineRule="auto"/>
        <w:ind w:firstLine="720"/>
        <w:jc w:val="both"/>
        <w:rPr>
          <w:rFonts w:eastAsia="Times New Roman"/>
          <w:szCs w:val="24"/>
        </w:rPr>
      </w:pPr>
      <w:r>
        <w:rPr>
          <w:rFonts w:eastAsia="Times New Roman"/>
          <w:szCs w:val="24"/>
        </w:rPr>
        <w:t xml:space="preserve">Και στη συγκεκριμένη περίπτωση, βεβαίως, η </w:t>
      </w:r>
      <w:r>
        <w:rPr>
          <w:rFonts w:eastAsia="Times New Roman"/>
          <w:szCs w:val="24"/>
        </w:rPr>
        <w:t>α</w:t>
      </w:r>
      <w:r>
        <w:rPr>
          <w:rFonts w:eastAsia="Times New Roman"/>
          <w:szCs w:val="24"/>
        </w:rPr>
        <w:t>υτοδιοίκηση καλείται, πρέπει -και έχετε δίκιο στο σημείο αυτό, θ</w:t>
      </w:r>
      <w:r w:rsidRPr="000611EF">
        <w:rPr>
          <w:rFonts w:eastAsia="Times New Roman"/>
          <w:szCs w:val="24"/>
        </w:rPr>
        <w:t>α παρα</w:t>
      </w:r>
      <w:r w:rsidRPr="000611EF">
        <w:rPr>
          <w:rFonts w:eastAsia="Times New Roman"/>
          <w:szCs w:val="24"/>
        </w:rPr>
        <w:lastRenderedPageBreak/>
        <w:t xml:space="preserve">κολουθούμε </w:t>
      </w:r>
      <w:r>
        <w:rPr>
          <w:rFonts w:eastAsia="Times New Roman"/>
          <w:szCs w:val="24"/>
        </w:rPr>
        <w:t xml:space="preserve">και εμείς την </w:t>
      </w:r>
      <w:r w:rsidRPr="000611EF">
        <w:rPr>
          <w:rFonts w:eastAsia="Times New Roman"/>
          <w:szCs w:val="24"/>
        </w:rPr>
        <w:t>εξέλιξη των σχετικών εργασιών</w:t>
      </w:r>
      <w:r>
        <w:rPr>
          <w:rFonts w:eastAsia="Times New Roman"/>
          <w:szCs w:val="24"/>
        </w:rPr>
        <w:t>-</w:t>
      </w:r>
      <w:r w:rsidRPr="000611EF">
        <w:rPr>
          <w:rFonts w:eastAsia="Times New Roman"/>
          <w:szCs w:val="24"/>
        </w:rPr>
        <w:t xml:space="preserve"> να κάνει τη δουλειά της και να αποκαταστήσει τις ζημιές </w:t>
      </w:r>
      <w:r>
        <w:rPr>
          <w:rFonts w:eastAsia="Times New Roman"/>
          <w:szCs w:val="24"/>
        </w:rPr>
        <w:t>και τις</w:t>
      </w:r>
      <w:r w:rsidRPr="000611EF">
        <w:rPr>
          <w:rFonts w:eastAsia="Times New Roman"/>
          <w:szCs w:val="24"/>
        </w:rPr>
        <w:t xml:space="preserve"> </w:t>
      </w:r>
      <w:r>
        <w:rPr>
          <w:rFonts w:eastAsia="Times New Roman"/>
          <w:szCs w:val="24"/>
        </w:rPr>
        <w:t xml:space="preserve">χρηματοδοτήσεις τις </w:t>
      </w:r>
      <w:r w:rsidRPr="000611EF">
        <w:rPr>
          <w:rFonts w:eastAsia="Times New Roman"/>
          <w:szCs w:val="24"/>
        </w:rPr>
        <w:t>οποίες διασφαλίσαμε τις τελευταίες ημέρες</w:t>
      </w:r>
      <w:r>
        <w:rPr>
          <w:rFonts w:eastAsia="Times New Roman"/>
          <w:szCs w:val="24"/>
        </w:rPr>
        <w:t>.</w:t>
      </w:r>
    </w:p>
    <w:p w14:paraId="31827C0F" w14:textId="77777777" w:rsidR="00B16615" w:rsidRDefault="00FE494E">
      <w:pPr>
        <w:spacing w:line="600" w:lineRule="auto"/>
        <w:ind w:firstLine="720"/>
        <w:jc w:val="both"/>
        <w:rPr>
          <w:rFonts w:eastAsia="Times New Roman"/>
          <w:szCs w:val="24"/>
        </w:rPr>
      </w:pPr>
      <w:r w:rsidRPr="000611EF">
        <w:rPr>
          <w:rFonts w:eastAsia="Times New Roman"/>
          <w:szCs w:val="24"/>
        </w:rPr>
        <w:t>Ευχαριστώ πολύ</w:t>
      </w:r>
      <w:r>
        <w:rPr>
          <w:rFonts w:eastAsia="Times New Roman"/>
          <w:szCs w:val="24"/>
        </w:rPr>
        <w:t>.</w:t>
      </w:r>
    </w:p>
    <w:p w14:paraId="31827C10" w14:textId="77777777" w:rsidR="00B16615" w:rsidRDefault="00FE494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Αρκεί και</w:t>
      </w:r>
      <w:r w:rsidRPr="000611EF">
        <w:rPr>
          <w:rFonts w:eastAsia="Times New Roman"/>
          <w:szCs w:val="24"/>
        </w:rPr>
        <w:t xml:space="preserve"> </w:t>
      </w:r>
      <w:r>
        <w:rPr>
          <w:rFonts w:eastAsia="Times New Roman"/>
          <w:szCs w:val="24"/>
        </w:rPr>
        <w:t xml:space="preserve">το κεντρικό κράτος, κύριε Υπουργέ, </w:t>
      </w:r>
      <w:r w:rsidRPr="000611EF">
        <w:rPr>
          <w:rFonts w:eastAsia="Times New Roman"/>
          <w:szCs w:val="24"/>
        </w:rPr>
        <w:t>να δίνει τα χρήματα</w:t>
      </w:r>
      <w:r>
        <w:rPr>
          <w:rFonts w:eastAsia="Times New Roman"/>
          <w:szCs w:val="24"/>
        </w:rPr>
        <w:t xml:space="preserve"> που προβλέπει το Σ</w:t>
      </w:r>
      <w:r w:rsidRPr="000611EF">
        <w:rPr>
          <w:rFonts w:eastAsia="Times New Roman"/>
          <w:szCs w:val="24"/>
        </w:rPr>
        <w:t>ύντ</w:t>
      </w:r>
      <w:r>
        <w:rPr>
          <w:rFonts w:eastAsia="Times New Roman"/>
          <w:szCs w:val="24"/>
        </w:rPr>
        <w:t xml:space="preserve">αγμα και οι συμφωνίες προς την </w:t>
      </w:r>
      <w:r>
        <w:rPr>
          <w:rFonts w:eastAsia="Times New Roman"/>
          <w:szCs w:val="24"/>
        </w:rPr>
        <w:t>α</w:t>
      </w:r>
      <w:r>
        <w:rPr>
          <w:rFonts w:eastAsia="Times New Roman"/>
          <w:szCs w:val="24"/>
        </w:rPr>
        <w:t xml:space="preserve">υτοδιοίκηση, </w:t>
      </w:r>
      <w:r w:rsidRPr="000611EF">
        <w:rPr>
          <w:rFonts w:eastAsia="Times New Roman"/>
          <w:szCs w:val="24"/>
        </w:rPr>
        <w:t xml:space="preserve">γιατί έχει </w:t>
      </w:r>
      <w:r w:rsidRPr="000611EF">
        <w:rPr>
          <w:rFonts w:eastAsia="Times New Roman"/>
          <w:szCs w:val="24"/>
        </w:rPr>
        <w:t>γίνει ο σάκος του μποξ διαχρονικά</w:t>
      </w:r>
      <w:r>
        <w:rPr>
          <w:rFonts w:eastAsia="Times New Roman"/>
          <w:szCs w:val="24"/>
        </w:rPr>
        <w:t>.</w:t>
      </w:r>
      <w:r w:rsidRPr="000611EF">
        <w:rPr>
          <w:rFonts w:eastAsia="Times New Roman"/>
          <w:szCs w:val="24"/>
        </w:rPr>
        <w:t xml:space="preserve"> Θυμάμαι όταν ήμουν πρόεδρος </w:t>
      </w:r>
      <w:r>
        <w:rPr>
          <w:rFonts w:eastAsia="Times New Roman"/>
          <w:szCs w:val="24"/>
        </w:rPr>
        <w:t>στην ΚΕΔΚΕ το</w:t>
      </w:r>
      <w:r w:rsidRPr="000611EF">
        <w:rPr>
          <w:rFonts w:eastAsia="Times New Roman"/>
          <w:szCs w:val="24"/>
        </w:rPr>
        <w:t xml:space="preserve"> πρόγραμμα </w:t>
      </w:r>
      <w:r>
        <w:rPr>
          <w:rFonts w:eastAsia="Times New Roman"/>
          <w:szCs w:val="24"/>
        </w:rPr>
        <w:t>«</w:t>
      </w:r>
      <w:r w:rsidRPr="000611EF">
        <w:rPr>
          <w:rFonts w:eastAsia="Times New Roman"/>
          <w:szCs w:val="24"/>
        </w:rPr>
        <w:t>ΕΛΛΑΔΑ</w:t>
      </w:r>
      <w:r>
        <w:rPr>
          <w:rFonts w:eastAsia="Times New Roman"/>
          <w:szCs w:val="24"/>
        </w:rPr>
        <w:t>»</w:t>
      </w:r>
      <w:r w:rsidRPr="000611EF">
        <w:rPr>
          <w:rFonts w:eastAsia="Times New Roman"/>
          <w:szCs w:val="24"/>
        </w:rPr>
        <w:t xml:space="preserve"> του </w:t>
      </w:r>
      <w:r>
        <w:rPr>
          <w:rFonts w:eastAsia="Times New Roman"/>
          <w:szCs w:val="24"/>
        </w:rPr>
        <w:t xml:space="preserve">κ. </w:t>
      </w:r>
      <w:proofErr w:type="spellStart"/>
      <w:r>
        <w:rPr>
          <w:rFonts w:eastAsia="Times New Roman"/>
          <w:szCs w:val="24"/>
        </w:rPr>
        <w:t>Ραγκούση</w:t>
      </w:r>
      <w:proofErr w:type="spellEnd"/>
      <w:r>
        <w:rPr>
          <w:rFonts w:eastAsia="Times New Roman"/>
          <w:szCs w:val="24"/>
        </w:rPr>
        <w:t>, τα 4 δισεκατομμύρια ευρώ,</w:t>
      </w:r>
      <w:r w:rsidRPr="000611EF">
        <w:rPr>
          <w:rFonts w:eastAsia="Times New Roman"/>
          <w:szCs w:val="24"/>
        </w:rPr>
        <w:t xml:space="preserve"> πο</w:t>
      </w:r>
      <w:r>
        <w:rPr>
          <w:rFonts w:eastAsia="Times New Roman"/>
          <w:szCs w:val="24"/>
        </w:rPr>
        <w:t>υ έχουν χαθεί κάπου μεταξύ του Υ</w:t>
      </w:r>
      <w:r w:rsidRPr="000611EF">
        <w:rPr>
          <w:rFonts w:eastAsia="Times New Roman"/>
          <w:szCs w:val="24"/>
        </w:rPr>
        <w:t xml:space="preserve">πουργείου του τότε </w:t>
      </w:r>
      <w:r>
        <w:rPr>
          <w:rFonts w:eastAsia="Times New Roman"/>
          <w:szCs w:val="24"/>
        </w:rPr>
        <w:t>και της ΚΕΔΕ. Για</w:t>
      </w:r>
      <w:r w:rsidRPr="000611EF">
        <w:rPr>
          <w:rFonts w:eastAsia="Times New Roman"/>
          <w:szCs w:val="24"/>
        </w:rPr>
        <w:t xml:space="preserve"> μην ξεχνιόμαστε</w:t>
      </w:r>
      <w:r>
        <w:rPr>
          <w:rFonts w:eastAsia="Times New Roman"/>
          <w:szCs w:val="24"/>
        </w:rPr>
        <w:t>.</w:t>
      </w:r>
    </w:p>
    <w:p w14:paraId="31827C11" w14:textId="77777777" w:rsidR="00B16615" w:rsidRDefault="00FE494E">
      <w:pPr>
        <w:spacing w:line="600" w:lineRule="auto"/>
        <w:ind w:firstLine="720"/>
        <w:jc w:val="both"/>
        <w:rPr>
          <w:rFonts w:eastAsia="Times New Roman"/>
          <w:szCs w:val="24"/>
        </w:rPr>
      </w:pPr>
      <w:r>
        <w:rPr>
          <w:rFonts w:eastAsia="Times New Roman"/>
          <w:szCs w:val="24"/>
        </w:rPr>
        <w:t>Ο</w:t>
      </w:r>
      <w:r>
        <w:rPr>
          <w:rFonts w:eastAsia="Times New Roman"/>
          <w:szCs w:val="24"/>
        </w:rPr>
        <w:t>λοκληρώθηκε η συζήτηση των ε</w:t>
      </w:r>
      <w:r>
        <w:rPr>
          <w:rFonts w:eastAsia="Times New Roman"/>
          <w:szCs w:val="24"/>
        </w:rPr>
        <w:t>πικαίρων ερωτήσεων.</w:t>
      </w:r>
    </w:p>
    <w:p w14:paraId="31827C12" w14:textId="77777777" w:rsidR="00B16615" w:rsidRDefault="00FE494E">
      <w:pPr>
        <w:spacing w:line="600" w:lineRule="auto"/>
        <w:ind w:firstLine="720"/>
        <w:jc w:val="both"/>
        <w:rPr>
          <w:rFonts w:eastAsia="Times New Roman"/>
          <w:szCs w:val="24"/>
        </w:rPr>
      </w:pPr>
      <w:r>
        <w:rPr>
          <w:rFonts w:eastAsia="Times New Roman"/>
          <w:szCs w:val="24"/>
        </w:rPr>
        <w:t>Γίνεται γνωστό στο Σώμα ότι παρακολουθούν τη συνεδρίασή</w:t>
      </w:r>
      <w:r w:rsidRPr="000611EF">
        <w:rPr>
          <w:rFonts w:eastAsia="Times New Roman"/>
          <w:szCs w:val="24"/>
        </w:rPr>
        <w:t xml:space="preserve"> μας </w:t>
      </w:r>
      <w:r>
        <w:rPr>
          <w:rFonts w:eastAsia="Times New Roman"/>
          <w:szCs w:val="24"/>
        </w:rPr>
        <w:t>δεκαεπτά</w:t>
      </w:r>
      <w:r w:rsidRPr="000611EF">
        <w:rPr>
          <w:rFonts w:eastAsia="Times New Roman"/>
          <w:szCs w:val="24"/>
        </w:rPr>
        <w:t xml:space="preserve"> μαθήτριες και μαθητές από το 7</w:t>
      </w:r>
      <w:r w:rsidRPr="007423F1">
        <w:rPr>
          <w:rFonts w:eastAsia="Times New Roman"/>
          <w:szCs w:val="24"/>
          <w:vertAlign w:val="superscript"/>
        </w:rPr>
        <w:t>ο</w:t>
      </w:r>
      <w:r w:rsidRPr="000611EF">
        <w:rPr>
          <w:rFonts w:eastAsia="Times New Roman"/>
          <w:szCs w:val="24"/>
        </w:rPr>
        <w:t xml:space="preserve"> Δημοτικό Σχολείο Μεταμόρφωσης</w:t>
      </w:r>
      <w:r>
        <w:rPr>
          <w:rFonts w:eastAsia="Times New Roman"/>
          <w:szCs w:val="24"/>
        </w:rPr>
        <w:t>.</w:t>
      </w:r>
    </w:p>
    <w:p w14:paraId="31827C13" w14:textId="77777777" w:rsidR="00B16615" w:rsidRDefault="00FE494E">
      <w:pPr>
        <w:spacing w:line="600" w:lineRule="auto"/>
        <w:ind w:firstLine="720"/>
        <w:jc w:val="both"/>
        <w:rPr>
          <w:rFonts w:eastAsia="Times New Roman"/>
          <w:szCs w:val="24"/>
        </w:rPr>
      </w:pPr>
      <w:r>
        <w:rPr>
          <w:rFonts w:eastAsia="Times New Roman"/>
          <w:szCs w:val="24"/>
        </w:rPr>
        <w:t>Η Βουλή τούς καλωσορίζει.</w:t>
      </w:r>
    </w:p>
    <w:p w14:paraId="31827C14" w14:textId="77777777" w:rsidR="00B16615" w:rsidRDefault="00FE494E">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w:t>
      </w:r>
      <w:r>
        <w:rPr>
          <w:rFonts w:eastAsia="Times New Roman"/>
          <w:szCs w:val="24"/>
        </w:rPr>
        <w:t xml:space="preserve"> της Βουλής</w:t>
      </w:r>
      <w:r>
        <w:rPr>
          <w:rFonts w:eastAsia="Times New Roman"/>
          <w:szCs w:val="24"/>
        </w:rPr>
        <w:t>)</w:t>
      </w:r>
    </w:p>
    <w:p w14:paraId="31827C15" w14:textId="77777777" w:rsidR="00B16615" w:rsidRDefault="00FE494E">
      <w:pPr>
        <w:spacing w:line="600" w:lineRule="auto"/>
        <w:ind w:firstLine="720"/>
        <w:jc w:val="both"/>
        <w:rPr>
          <w:rFonts w:eastAsia="Times New Roman" w:cs="Times New Roman"/>
          <w:szCs w:val="24"/>
        </w:rPr>
      </w:pPr>
      <w:r w:rsidRPr="00456A25">
        <w:rPr>
          <w:rFonts w:eastAsia="Times New Roman" w:cs="Times New Roman"/>
          <w:szCs w:val="24"/>
        </w:rPr>
        <w:lastRenderedPageBreak/>
        <w:t>Κ</w:t>
      </w:r>
      <w:r>
        <w:rPr>
          <w:rFonts w:eastAsia="Times New Roman" w:cs="Times New Roman"/>
          <w:szCs w:val="24"/>
        </w:rPr>
        <w:t>υρίες και κ</w:t>
      </w:r>
      <w:r w:rsidRPr="00456A25">
        <w:rPr>
          <w:rFonts w:eastAsia="Times New Roman" w:cs="Times New Roman"/>
          <w:szCs w:val="24"/>
        </w:rPr>
        <w:t>ύριοι συνάδελφοι</w:t>
      </w:r>
      <w:r w:rsidRPr="00456A25">
        <w:rPr>
          <w:rFonts w:eastAsia="Times New Roman" w:cs="Times New Roman"/>
          <w:szCs w:val="24"/>
        </w:rPr>
        <w:t>, δέχεστε στο σημείο αυτό να λύσουμε τη συνεδρίαση;</w:t>
      </w:r>
    </w:p>
    <w:p w14:paraId="31827C16" w14:textId="77777777" w:rsidR="00B16615" w:rsidRDefault="00FE494E">
      <w:pPr>
        <w:spacing w:line="600" w:lineRule="auto"/>
        <w:ind w:firstLine="720"/>
        <w:jc w:val="both"/>
        <w:rPr>
          <w:rFonts w:eastAsia="Times New Roman" w:cs="Times New Roman"/>
          <w:szCs w:val="24"/>
        </w:rPr>
      </w:pPr>
      <w:r w:rsidRPr="00456A25">
        <w:rPr>
          <w:rFonts w:eastAsia="Times New Roman" w:cs="Times New Roman"/>
          <w:b/>
          <w:bCs/>
          <w:szCs w:val="24"/>
        </w:rPr>
        <w:t xml:space="preserve">ΟΛΟΙ ΟΙ ΒΟΥΛΕΥΤΕΣ: </w:t>
      </w:r>
      <w:r w:rsidRPr="00456A25">
        <w:rPr>
          <w:rFonts w:eastAsia="Times New Roman" w:cs="Times New Roman"/>
          <w:szCs w:val="24"/>
        </w:rPr>
        <w:t>Μάλιστα, μάλιστα.</w:t>
      </w:r>
    </w:p>
    <w:p w14:paraId="31827C17" w14:textId="77777777" w:rsidR="00B16615" w:rsidRDefault="00FE494E">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sidRPr="00456A25">
        <w:rPr>
          <w:rFonts w:eastAsia="Times New Roman" w:cs="Times New Roman"/>
          <w:szCs w:val="24"/>
        </w:rPr>
        <w:t>Με τη σ</w:t>
      </w:r>
      <w:r>
        <w:rPr>
          <w:rFonts w:eastAsia="Times New Roman" w:cs="Times New Roman"/>
          <w:szCs w:val="24"/>
        </w:rPr>
        <w:t>υναίνεση του Σώματος και ώρα 11.25΄</w:t>
      </w:r>
      <w:r w:rsidRPr="00456A25">
        <w:rPr>
          <w:rFonts w:eastAsia="Times New Roman" w:cs="Times New Roman"/>
          <w:szCs w:val="24"/>
        </w:rPr>
        <w:t xml:space="preserve"> </w:t>
      </w:r>
      <w:proofErr w:type="spellStart"/>
      <w:r w:rsidRPr="00456A25">
        <w:rPr>
          <w:rFonts w:eastAsia="Times New Roman" w:cs="Times New Roman"/>
          <w:szCs w:val="24"/>
        </w:rPr>
        <w:t>λύεται</w:t>
      </w:r>
      <w:proofErr w:type="spellEnd"/>
      <w:r w:rsidRPr="00456A25">
        <w:rPr>
          <w:rFonts w:eastAsia="Times New Roman" w:cs="Times New Roman"/>
          <w:szCs w:val="24"/>
        </w:rPr>
        <w:t xml:space="preserve"> η συνεδρίαση για </w:t>
      </w:r>
      <w:r>
        <w:rPr>
          <w:rFonts w:eastAsia="Times New Roman" w:cs="Times New Roman"/>
          <w:szCs w:val="24"/>
        </w:rPr>
        <w:t>την προσεχή</w:t>
      </w:r>
      <w:r w:rsidRPr="00456A25">
        <w:rPr>
          <w:rFonts w:eastAsia="Times New Roman" w:cs="Times New Roman"/>
          <w:szCs w:val="24"/>
        </w:rPr>
        <w:t xml:space="preserve"> </w:t>
      </w:r>
      <w:r>
        <w:rPr>
          <w:rFonts w:eastAsia="Times New Roman" w:cs="Times New Roman"/>
          <w:szCs w:val="24"/>
        </w:rPr>
        <w:t>Δευτέρα 25</w:t>
      </w:r>
      <w:r w:rsidRPr="00456A25">
        <w:rPr>
          <w:rFonts w:eastAsia="Times New Roman" w:cs="Times New Roman"/>
          <w:szCs w:val="24"/>
        </w:rPr>
        <w:t xml:space="preserve"> </w:t>
      </w:r>
      <w:r>
        <w:rPr>
          <w:rFonts w:eastAsia="Times New Roman" w:cs="Times New Roman"/>
          <w:szCs w:val="24"/>
        </w:rPr>
        <w:t>Φεβρουαρίου 2019 και ώρα 18</w:t>
      </w:r>
      <w:r w:rsidRPr="00456A25">
        <w:rPr>
          <w:rFonts w:eastAsia="Times New Roman" w:cs="Times New Roman"/>
          <w:szCs w:val="24"/>
        </w:rPr>
        <w:t>.00΄, με αντ</w:t>
      </w:r>
      <w:r>
        <w:rPr>
          <w:rFonts w:eastAsia="Times New Roman" w:cs="Times New Roman"/>
          <w:szCs w:val="24"/>
        </w:rPr>
        <w:t>ικείμενο εργασιών του Σώματος</w:t>
      </w:r>
      <w:r>
        <w:rPr>
          <w:rFonts w:eastAsia="Times New Roman" w:cs="Times New Roman"/>
          <w:szCs w:val="24"/>
        </w:rPr>
        <w:t>:</w:t>
      </w:r>
      <w:r w:rsidRPr="00456A25">
        <w:rPr>
          <w:rFonts w:eastAsia="Times New Roman" w:cs="Times New Roman"/>
          <w:szCs w:val="24"/>
        </w:rPr>
        <w:t xml:space="preserve"> κοινοβουλευτικό έλεγχο</w:t>
      </w:r>
      <w:r>
        <w:rPr>
          <w:rFonts w:eastAsia="Times New Roman" w:cs="Times New Roman"/>
          <w:szCs w:val="24"/>
        </w:rPr>
        <w:t>,</w:t>
      </w:r>
      <w:r w:rsidRPr="00456A25">
        <w:rPr>
          <w:rFonts w:eastAsia="Times New Roman" w:cs="Times New Roman"/>
          <w:szCs w:val="24"/>
        </w:rPr>
        <w:t xml:space="preserve"> </w:t>
      </w:r>
      <w:r w:rsidRPr="00456A25">
        <w:rPr>
          <w:rFonts w:eastAsia="Times New Roman" w:cs="Times New Roman"/>
          <w:szCs w:val="24"/>
        </w:rPr>
        <w:t>συζήτηση επικαίρων ερωτήσεων</w:t>
      </w:r>
      <w:r>
        <w:rPr>
          <w:rFonts w:eastAsia="Times New Roman" w:cs="Times New Roman"/>
          <w:szCs w:val="24"/>
        </w:rPr>
        <w:t>.</w:t>
      </w:r>
    </w:p>
    <w:p w14:paraId="31827C18" w14:textId="77777777" w:rsidR="00B16615" w:rsidRDefault="00FE494E">
      <w:pPr>
        <w:spacing w:line="600" w:lineRule="auto"/>
        <w:ind w:left="720"/>
        <w:jc w:val="both"/>
        <w:rPr>
          <w:rFonts w:eastAsia="Times New Roman" w:cs="Times New Roman"/>
          <w:szCs w:val="24"/>
        </w:rPr>
      </w:pPr>
      <w:r w:rsidRPr="00456A25">
        <w:rPr>
          <w:rFonts w:eastAsia="Times New Roman" w:cs="Times New Roman"/>
          <w:b/>
          <w:bCs/>
          <w:szCs w:val="24"/>
        </w:rPr>
        <w:t>Ο ΠΡΟΕΔΡΟΣ                                                               ΟΙ ΓΡΑΜΜΑΤΕΙΣ</w:t>
      </w:r>
    </w:p>
    <w:p w14:paraId="31827C19" w14:textId="77777777" w:rsidR="00B16615" w:rsidRDefault="00B16615">
      <w:pPr>
        <w:spacing w:line="600" w:lineRule="auto"/>
        <w:ind w:firstLine="720"/>
        <w:jc w:val="both"/>
        <w:rPr>
          <w:rFonts w:eastAsia="Times New Roman"/>
          <w:color w:val="000000"/>
          <w:szCs w:val="24"/>
          <w:shd w:val="clear" w:color="auto" w:fill="FFFFFF"/>
        </w:rPr>
      </w:pPr>
    </w:p>
    <w:sectPr w:rsidR="00B166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f/6p48s8gjCXGFOkNSXkQs0op0M=" w:salt="qhuBwOrloFDdfFTOEHqkv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15"/>
    <w:rsid w:val="00B16615"/>
    <w:rsid w:val="00D65EED"/>
    <w:rsid w:val="00FE49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7AEE"/>
  <w15:docId w15:val="{D99E09C3-A611-4E8E-86B8-383116B7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B7FA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B7F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793</MetadataID>
    <Session xmlns="641f345b-441b-4b81-9152-adc2e73ba5e1">Δ´</Session>
    <Date xmlns="641f345b-441b-4b81-9152-adc2e73ba5e1">2019-02-21T22:00:00+00:00</Date>
    <Status xmlns="641f345b-441b-4b81-9152-adc2e73ba5e1">
      <Url>https://intra.parliament.gr/praktika/Lists/Incoming_Metadata/EditForm.aspx?ID=793&amp;Source=/praktika/Recordings_Library/Forms/AllItems.aspx</Url>
      <Description>Δημοσιεύτηκε</Description>
    </Status>
    <Meeting xmlns="641f345b-441b-4b81-9152-adc2e73ba5e1">ΠΒ´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4F2BC3-9087-49AA-9E0A-FD777B27058E}">
  <ds:schemaRefs>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DD5A5C2A-D21A-49BD-B981-A199E2CC9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B7731C-1FEB-409C-8696-575FCA627C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64</Pages>
  <Words>11283</Words>
  <Characters>60932</Characters>
  <Application>Microsoft Office Word</Application>
  <DocSecurity>0</DocSecurity>
  <Lines>507</Lines>
  <Paragraphs>144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2019-02-28T09:51:00Z</dcterms:created>
  <dcterms:modified xsi:type="dcterms:W3CDTF">2019-02-28T09:51:00Z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