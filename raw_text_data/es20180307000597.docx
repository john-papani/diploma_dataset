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E33C7" w14:textId="77777777" w:rsidR="00DC4690" w:rsidRPr="00DC4690" w:rsidRDefault="00DC4690" w:rsidP="00DC4690">
      <w:pPr>
        <w:spacing w:after="0" w:line="360" w:lineRule="auto"/>
        <w:rPr>
          <w:ins w:id="0" w:author="Φλούδα Χριστίνα" w:date="2018-03-14T13:12:00Z"/>
          <w:rFonts w:eastAsia="Times New Roman"/>
          <w:szCs w:val="24"/>
          <w:lang w:eastAsia="en-US"/>
        </w:rPr>
      </w:pPr>
      <w:bookmarkStart w:id="1" w:name="_GoBack"/>
      <w:bookmarkEnd w:id="1"/>
      <w:ins w:id="2" w:author="Φλούδα Χριστίνα" w:date="2018-03-14T13:12:00Z">
        <w:r w:rsidRPr="00DC469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EF51BC1" w14:textId="77777777" w:rsidR="00DC4690" w:rsidRPr="00DC4690" w:rsidRDefault="00DC4690" w:rsidP="00DC4690">
      <w:pPr>
        <w:spacing w:after="0" w:line="360" w:lineRule="auto"/>
        <w:rPr>
          <w:ins w:id="3" w:author="Φλούδα Χριστίνα" w:date="2018-03-14T13:12:00Z"/>
          <w:rFonts w:eastAsia="Times New Roman"/>
          <w:szCs w:val="24"/>
          <w:lang w:eastAsia="en-US"/>
        </w:rPr>
      </w:pPr>
    </w:p>
    <w:p w14:paraId="2C369960" w14:textId="77777777" w:rsidR="00DC4690" w:rsidRPr="00DC4690" w:rsidRDefault="00DC4690" w:rsidP="00DC4690">
      <w:pPr>
        <w:spacing w:after="0" w:line="360" w:lineRule="auto"/>
        <w:rPr>
          <w:ins w:id="4" w:author="Φλούδα Χριστίνα" w:date="2018-03-14T13:12:00Z"/>
          <w:rFonts w:eastAsia="Times New Roman"/>
          <w:szCs w:val="24"/>
          <w:lang w:eastAsia="en-US"/>
        </w:rPr>
      </w:pPr>
      <w:ins w:id="5" w:author="Φλούδα Χριστίνα" w:date="2018-03-14T13:12:00Z">
        <w:r w:rsidRPr="00DC4690">
          <w:rPr>
            <w:rFonts w:eastAsia="Times New Roman"/>
            <w:szCs w:val="24"/>
            <w:lang w:eastAsia="en-US"/>
          </w:rPr>
          <w:t>ΠΙΝΑΚΑΣ ΠΕΡΙΕΧΟΜΕΝΩΝ</w:t>
        </w:r>
      </w:ins>
    </w:p>
    <w:p w14:paraId="45A6BEAF" w14:textId="77777777" w:rsidR="00DC4690" w:rsidRPr="00DC4690" w:rsidRDefault="00DC4690" w:rsidP="00DC4690">
      <w:pPr>
        <w:spacing w:after="0" w:line="360" w:lineRule="auto"/>
        <w:rPr>
          <w:ins w:id="6" w:author="Φλούδα Χριστίνα" w:date="2018-03-14T13:12:00Z"/>
          <w:rFonts w:eastAsia="Times New Roman"/>
          <w:szCs w:val="24"/>
          <w:lang w:eastAsia="en-US"/>
        </w:rPr>
      </w:pPr>
      <w:ins w:id="7" w:author="Φλούδα Χριστίνα" w:date="2018-03-14T13:12:00Z">
        <w:r w:rsidRPr="00DC4690">
          <w:rPr>
            <w:rFonts w:eastAsia="Times New Roman"/>
            <w:szCs w:val="24"/>
            <w:lang w:eastAsia="en-US"/>
          </w:rPr>
          <w:t xml:space="preserve">ΙΖ΄ ΠΕΡΙΟΔΟΣ </w:t>
        </w:r>
      </w:ins>
    </w:p>
    <w:p w14:paraId="28EE0C01" w14:textId="77777777" w:rsidR="00DC4690" w:rsidRPr="00DC4690" w:rsidRDefault="00DC4690" w:rsidP="00DC4690">
      <w:pPr>
        <w:spacing w:after="0" w:line="360" w:lineRule="auto"/>
        <w:rPr>
          <w:ins w:id="8" w:author="Φλούδα Χριστίνα" w:date="2018-03-14T13:12:00Z"/>
          <w:rFonts w:eastAsia="Times New Roman"/>
          <w:szCs w:val="24"/>
          <w:lang w:eastAsia="en-US"/>
        </w:rPr>
      </w:pPr>
      <w:ins w:id="9" w:author="Φλούδα Χριστίνα" w:date="2018-03-14T13:12:00Z">
        <w:r w:rsidRPr="00DC4690">
          <w:rPr>
            <w:rFonts w:eastAsia="Times New Roman"/>
            <w:szCs w:val="24"/>
            <w:lang w:eastAsia="en-US"/>
          </w:rPr>
          <w:t>ΠΡΟΕΔΡΕΥΟΜΕΝΗΣ ΚΟΙΝΟΒΟΥΛΕΥΤΙΚΗΣ ΔΗΜΟΚΡΑΤΙΑΣ</w:t>
        </w:r>
      </w:ins>
    </w:p>
    <w:p w14:paraId="4F4F4054" w14:textId="77777777" w:rsidR="00DC4690" w:rsidRPr="00DC4690" w:rsidRDefault="00DC4690" w:rsidP="00DC4690">
      <w:pPr>
        <w:spacing w:after="0" w:line="360" w:lineRule="auto"/>
        <w:rPr>
          <w:ins w:id="10" w:author="Φλούδα Χριστίνα" w:date="2018-03-14T13:12:00Z"/>
          <w:rFonts w:eastAsia="Times New Roman"/>
          <w:szCs w:val="24"/>
          <w:lang w:eastAsia="en-US"/>
        </w:rPr>
      </w:pPr>
      <w:ins w:id="11" w:author="Φλούδα Χριστίνα" w:date="2018-03-14T13:12:00Z">
        <w:r w:rsidRPr="00DC4690">
          <w:rPr>
            <w:rFonts w:eastAsia="Times New Roman"/>
            <w:szCs w:val="24"/>
            <w:lang w:eastAsia="en-US"/>
          </w:rPr>
          <w:t>ΣΥΝΟΔΟΣ Γ΄</w:t>
        </w:r>
      </w:ins>
    </w:p>
    <w:p w14:paraId="2E63B8AC" w14:textId="77777777" w:rsidR="00DC4690" w:rsidRPr="00DC4690" w:rsidRDefault="00DC4690" w:rsidP="00DC4690">
      <w:pPr>
        <w:spacing w:after="0" w:line="360" w:lineRule="auto"/>
        <w:rPr>
          <w:ins w:id="12" w:author="Φλούδα Χριστίνα" w:date="2018-03-14T13:12:00Z"/>
          <w:rFonts w:eastAsia="Times New Roman"/>
          <w:szCs w:val="24"/>
          <w:lang w:eastAsia="en-US"/>
        </w:rPr>
      </w:pPr>
    </w:p>
    <w:p w14:paraId="42B07660" w14:textId="77777777" w:rsidR="00DC4690" w:rsidRPr="00DC4690" w:rsidRDefault="00DC4690" w:rsidP="00DC4690">
      <w:pPr>
        <w:spacing w:after="0" w:line="360" w:lineRule="auto"/>
        <w:rPr>
          <w:ins w:id="13" w:author="Φλούδα Χριστίνα" w:date="2018-03-14T13:12:00Z"/>
          <w:rFonts w:eastAsia="Times New Roman"/>
          <w:szCs w:val="24"/>
          <w:lang w:eastAsia="en-US"/>
        </w:rPr>
      </w:pPr>
      <w:ins w:id="14" w:author="Φλούδα Χριστίνα" w:date="2018-03-14T13:12:00Z">
        <w:r w:rsidRPr="00DC4690">
          <w:rPr>
            <w:rFonts w:eastAsia="Times New Roman"/>
            <w:szCs w:val="24"/>
            <w:lang w:eastAsia="en-US"/>
          </w:rPr>
          <w:t>ΣΥΝΕΔΡΙΑΣΗ ΠΓ΄</w:t>
        </w:r>
      </w:ins>
    </w:p>
    <w:p w14:paraId="06BA1D31" w14:textId="77777777" w:rsidR="00DC4690" w:rsidRPr="00DC4690" w:rsidRDefault="00DC4690" w:rsidP="00DC4690">
      <w:pPr>
        <w:spacing w:after="0" w:line="360" w:lineRule="auto"/>
        <w:rPr>
          <w:ins w:id="15" w:author="Φλούδα Χριστίνα" w:date="2018-03-14T13:12:00Z"/>
          <w:rFonts w:eastAsia="Times New Roman"/>
          <w:szCs w:val="24"/>
          <w:lang w:eastAsia="en-US"/>
        </w:rPr>
      </w:pPr>
      <w:ins w:id="16" w:author="Φλούδα Χριστίνα" w:date="2018-03-14T13:12:00Z">
        <w:r w:rsidRPr="00DC4690">
          <w:rPr>
            <w:rFonts w:eastAsia="Times New Roman"/>
            <w:szCs w:val="24"/>
            <w:lang w:eastAsia="en-US"/>
          </w:rPr>
          <w:t>Τετάρτη  7 Μαρτίου 2018</w:t>
        </w:r>
      </w:ins>
    </w:p>
    <w:p w14:paraId="2CFE8BE3" w14:textId="77777777" w:rsidR="00DC4690" w:rsidRPr="00DC4690" w:rsidRDefault="00DC4690" w:rsidP="00DC4690">
      <w:pPr>
        <w:spacing w:after="0" w:line="360" w:lineRule="auto"/>
        <w:rPr>
          <w:ins w:id="17" w:author="Φλούδα Χριστίνα" w:date="2018-03-14T13:12:00Z"/>
          <w:rFonts w:eastAsia="Times New Roman"/>
          <w:szCs w:val="24"/>
          <w:lang w:eastAsia="en-US"/>
        </w:rPr>
      </w:pPr>
    </w:p>
    <w:p w14:paraId="3C4947F3" w14:textId="77777777" w:rsidR="00DC4690" w:rsidRPr="00DC4690" w:rsidRDefault="00DC4690" w:rsidP="00DC4690">
      <w:pPr>
        <w:spacing w:after="0" w:line="360" w:lineRule="auto"/>
        <w:rPr>
          <w:ins w:id="18" w:author="Φλούδα Χριστίνα" w:date="2018-03-14T13:12:00Z"/>
          <w:rFonts w:eastAsia="Times New Roman"/>
          <w:szCs w:val="24"/>
          <w:lang w:eastAsia="en-US"/>
        </w:rPr>
      </w:pPr>
      <w:ins w:id="19" w:author="Φλούδα Χριστίνα" w:date="2018-03-14T13:12:00Z">
        <w:r w:rsidRPr="00DC4690">
          <w:rPr>
            <w:rFonts w:eastAsia="Times New Roman"/>
            <w:szCs w:val="24"/>
            <w:lang w:eastAsia="en-US"/>
          </w:rPr>
          <w:t>ΘΕΜΑΤΑ</w:t>
        </w:r>
      </w:ins>
    </w:p>
    <w:p w14:paraId="625A0FDD" w14:textId="77777777" w:rsidR="00DC4690" w:rsidRPr="00DC4690" w:rsidRDefault="00DC4690" w:rsidP="00DC4690">
      <w:pPr>
        <w:spacing w:after="0" w:line="360" w:lineRule="auto"/>
        <w:rPr>
          <w:ins w:id="20" w:author="Φλούδα Χριστίνα" w:date="2018-03-14T13:12:00Z"/>
          <w:rFonts w:eastAsia="Times New Roman"/>
          <w:szCs w:val="24"/>
          <w:lang w:eastAsia="en-US"/>
        </w:rPr>
      </w:pPr>
      <w:ins w:id="21" w:author="Φλούδα Χριστίνα" w:date="2018-03-14T13:12:00Z">
        <w:r w:rsidRPr="00DC4690">
          <w:rPr>
            <w:rFonts w:eastAsia="Times New Roman"/>
            <w:szCs w:val="24"/>
            <w:lang w:eastAsia="en-US"/>
          </w:rPr>
          <w:t xml:space="preserve"> </w:t>
        </w:r>
        <w:r w:rsidRPr="00DC4690">
          <w:rPr>
            <w:rFonts w:eastAsia="Times New Roman"/>
            <w:szCs w:val="24"/>
            <w:lang w:eastAsia="en-US"/>
          </w:rPr>
          <w:br/>
          <w:t xml:space="preserve">Α. ΕΙΔΙΚΑ ΘΕΜΑΤΑ </w:t>
        </w:r>
        <w:r w:rsidRPr="00DC4690">
          <w:rPr>
            <w:rFonts w:eastAsia="Times New Roman"/>
            <w:szCs w:val="24"/>
            <w:lang w:eastAsia="en-US"/>
          </w:rPr>
          <w:br/>
          <w:t xml:space="preserve">1. Επικύρωση Πρακτικών, σελ. </w:t>
        </w:r>
        <w:r w:rsidRPr="00DC4690">
          <w:rPr>
            <w:rFonts w:eastAsia="Times New Roman"/>
            <w:szCs w:val="24"/>
            <w:lang w:eastAsia="en-US"/>
          </w:rPr>
          <w:br/>
          <w:t xml:space="preserve">2. Ανακοινώνεται ότι τη συνεδρίαση παρακολουθούν μαθητές από το 2ο Γενικό Λύκειο Γέρακα και το 4ο Δημοτικό Σχολείο Αμαρουσίου, σελ. </w:t>
        </w:r>
        <w:r w:rsidRPr="00DC4690">
          <w:rPr>
            <w:rFonts w:eastAsia="Times New Roman"/>
            <w:szCs w:val="24"/>
            <w:lang w:eastAsia="en-US"/>
          </w:rPr>
          <w:br/>
          <w:t xml:space="preserve">3. Επί διαδικαστικού θέματος, σελ. </w:t>
        </w:r>
        <w:r w:rsidRPr="00DC4690">
          <w:rPr>
            <w:rFonts w:eastAsia="Times New Roman"/>
            <w:szCs w:val="24"/>
            <w:lang w:eastAsia="en-US"/>
          </w:rPr>
          <w:br/>
          <w:t xml:space="preserve">4. Αναφορά στη σύλληψη και κράτηση των δύο Ελλήνων στρατιωτικών στην Τουρκία, σελ. </w:t>
        </w:r>
        <w:r w:rsidRPr="00DC4690">
          <w:rPr>
            <w:rFonts w:eastAsia="Times New Roman"/>
            <w:szCs w:val="24"/>
            <w:lang w:eastAsia="en-US"/>
          </w:rPr>
          <w:br/>
          <w:t xml:space="preserve">5. Κατάθεση Εκθέσεως Ειδικής Μόνιμης Επιτροπής: </w:t>
        </w:r>
      </w:ins>
    </w:p>
    <w:p w14:paraId="341F8247" w14:textId="77777777" w:rsidR="00DC4690" w:rsidRPr="00DC4690" w:rsidRDefault="00DC4690" w:rsidP="00DC4690">
      <w:pPr>
        <w:spacing w:after="0" w:line="360" w:lineRule="auto"/>
        <w:rPr>
          <w:ins w:id="22" w:author="Φλούδα Χριστίνα" w:date="2018-03-14T13:12:00Z"/>
          <w:rFonts w:eastAsia="Times New Roman"/>
          <w:szCs w:val="24"/>
          <w:lang w:eastAsia="en-US"/>
        </w:rPr>
      </w:pPr>
      <w:ins w:id="23" w:author="Φλούδα Χριστίνα" w:date="2018-03-14T13:12:00Z">
        <w:r w:rsidRPr="00DC4690">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DC4690">
          <w:rPr>
            <w:rFonts w:eastAsia="Times New Roman"/>
            <w:szCs w:val="24"/>
            <w:lang w:eastAsia="en-US"/>
          </w:rPr>
          <w:br/>
          <w:t xml:space="preserve">6.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06.03.2018: Ποινική δικογραφία που αφορά στον Υπουργό Δικαιοσύνης, Διαφάνειας και Ανθρωπίνων Δικαιωμάτων κ. Σταύρο Κοντονή, σελ. </w:t>
        </w:r>
        <w:r w:rsidRPr="00DC4690">
          <w:rPr>
            <w:rFonts w:eastAsia="Times New Roman"/>
            <w:szCs w:val="24"/>
            <w:lang w:eastAsia="en-US"/>
          </w:rPr>
          <w:br/>
          <w:t xml:space="preserve">7. Επί προσωπικού θέματος, σελ. </w:t>
        </w:r>
        <w:r w:rsidRPr="00DC4690">
          <w:rPr>
            <w:rFonts w:eastAsia="Times New Roman"/>
            <w:szCs w:val="24"/>
            <w:lang w:eastAsia="en-US"/>
          </w:rPr>
          <w:br/>
          <w:t xml:space="preserve"> </w:t>
        </w:r>
        <w:r w:rsidRPr="00DC4690">
          <w:rPr>
            <w:rFonts w:eastAsia="Times New Roman"/>
            <w:szCs w:val="24"/>
            <w:lang w:eastAsia="en-US"/>
          </w:rPr>
          <w:br/>
          <w:t xml:space="preserve">Β. ΝΟΜΟΘΕΤΙΚΗ ΕΡΓΑΣΙΑ </w:t>
        </w:r>
        <w:r w:rsidRPr="00DC4690">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Παιδείας,  Έρευνας και Θρησκευμάτων: «Κύρωση Σύμβασης για τη λειτουργία του Ελληνικού Ινστιτούτου Παστέρ και άλλες διατάξεις», σελ. </w:t>
        </w:r>
        <w:r w:rsidRPr="00DC4690">
          <w:rPr>
            <w:rFonts w:eastAsia="Times New Roman"/>
            <w:szCs w:val="24"/>
            <w:lang w:eastAsia="en-US"/>
          </w:rPr>
          <w:br/>
        </w:r>
      </w:ins>
    </w:p>
    <w:p w14:paraId="37D5B456" w14:textId="77777777" w:rsidR="00DC4690" w:rsidRPr="00DC4690" w:rsidRDefault="00DC4690" w:rsidP="00DC4690">
      <w:pPr>
        <w:spacing w:after="0" w:line="360" w:lineRule="auto"/>
        <w:rPr>
          <w:ins w:id="24" w:author="Φλούδα Χριστίνα" w:date="2018-03-14T13:12:00Z"/>
          <w:rFonts w:eastAsia="Times New Roman"/>
          <w:szCs w:val="24"/>
          <w:lang w:eastAsia="en-US"/>
        </w:rPr>
      </w:pPr>
      <w:ins w:id="25" w:author="Φλούδα Χριστίνα" w:date="2018-03-14T13:12:00Z">
        <w:r w:rsidRPr="00DC4690">
          <w:rPr>
            <w:rFonts w:eastAsia="Times New Roman"/>
            <w:szCs w:val="24"/>
            <w:lang w:eastAsia="en-US"/>
          </w:rPr>
          <w:t>ΠΡΟΕΔΡΕΥΟΝΤΕΣ</w:t>
        </w:r>
      </w:ins>
    </w:p>
    <w:p w14:paraId="1C741937" w14:textId="77777777" w:rsidR="00DC4690" w:rsidRPr="00DC4690" w:rsidRDefault="00DC4690" w:rsidP="00DC4690">
      <w:pPr>
        <w:spacing w:after="0" w:line="360" w:lineRule="auto"/>
        <w:rPr>
          <w:ins w:id="26" w:author="Φλούδα Χριστίνα" w:date="2018-03-14T13:12:00Z"/>
          <w:rFonts w:eastAsia="Times New Roman"/>
          <w:szCs w:val="24"/>
          <w:lang w:eastAsia="en-US"/>
        </w:rPr>
      </w:pPr>
    </w:p>
    <w:p w14:paraId="2CF821E2" w14:textId="77777777" w:rsidR="00DC4690" w:rsidRPr="00DC4690" w:rsidRDefault="00DC4690" w:rsidP="00DC4690">
      <w:pPr>
        <w:spacing w:after="0" w:line="360" w:lineRule="auto"/>
        <w:rPr>
          <w:ins w:id="27" w:author="Φλούδα Χριστίνα" w:date="2018-03-14T13:12:00Z"/>
          <w:rFonts w:eastAsia="Times New Roman"/>
          <w:szCs w:val="24"/>
          <w:lang w:eastAsia="en-US"/>
        </w:rPr>
      </w:pPr>
      <w:ins w:id="28" w:author="Φλούδα Χριστίνα" w:date="2018-03-14T13:12:00Z">
        <w:r w:rsidRPr="00DC4690">
          <w:rPr>
            <w:rFonts w:eastAsia="Times New Roman"/>
            <w:szCs w:val="24"/>
            <w:lang w:eastAsia="en-US"/>
          </w:rPr>
          <w:t>ΚΑΚΛΑΜΑΝΗΣ Ν. , σελ.</w:t>
        </w:r>
        <w:r w:rsidRPr="00DC4690">
          <w:rPr>
            <w:rFonts w:eastAsia="Times New Roman"/>
            <w:szCs w:val="24"/>
            <w:lang w:eastAsia="en-US"/>
          </w:rPr>
          <w:br/>
          <w:t>ΚΑΜΜΕΝΟΣ Δ. , σελ.</w:t>
        </w:r>
        <w:r w:rsidRPr="00DC4690">
          <w:rPr>
            <w:rFonts w:eastAsia="Times New Roman"/>
            <w:szCs w:val="24"/>
            <w:lang w:eastAsia="en-US"/>
          </w:rPr>
          <w:br/>
        </w:r>
      </w:ins>
    </w:p>
    <w:p w14:paraId="463898D8" w14:textId="77777777" w:rsidR="00DC4690" w:rsidRPr="00DC4690" w:rsidRDefault="00DC4690" w:rsidP="00DC4690">
      <w:pPr>
        <w:spacing w:after="0" w:line="360" w:lineRule="auto"/>
        <w:rPr>
          <w:ins w:id="29" w:author="Φλούδα Χριστίνα" w:date="2018-03-14T13:12:00Z"/>
          <w:rFonts w:eastAsia="Times New Roman"/>
          <w:szCs w:val="24"/>
          <w:lang w:eastAsia="en-US"/>
        </w:rPr>
      </w:pPr>
    </w:p>
    <w:p w14:paraId="044C63B9" w14:textId="77777777" w:rsidR="00DC4690" w:rsidRPr="00DC4690" w:rsidRDefault="00DC4690" w:rsidP="00DC4690">
      <w:pPr>
        <w:spacing w:after="0" w:line="360" w:lineRule="auto"/>
        <w:rPr>
          <w:ins w:id="30" w:author="Φλούδα Χριστίνα" w:date="2018-03-14T13:12:00Z"/>
          <w:rFonts w:eastAsia="Times New Roman"/>
          <w:szCs w:val="24"/>
          <w:lang w:eastAsia="en-US"/>
        </w:rPr>
      </w:pPr>
      <w:ins w:id="31" w:author="Φλούδα Χριστίνα" w:date="2018-03-14T13:12:00Z">
        <w:r w:rsidRPr="00DC4690">
          <w:rPr>
            <w:rFonts w:eastAsia="Times New Roman"/>
            <w:szCs w:val="24"/>
            <w:lang w:eastAsia="en-US"/>
          </w:rPr>
          <w:t>ΟΜΙΛΗΤΕΣ</w:t>
        </w:r>
      </w:ins>
    </w:p>
    <w:p w14:paraId="019A6E1A" w14:textId="77777777" w:rsidR="00DC4690" w:rsidRPr="00DC4690" w:rsidRDefault="00DC4690" w:rsidP="00DC4690">
      <w:pPr>
        <w:spacing w:after="0" w:line="360" w:lineRule="auto"/>
        <w:rPr>
          <w:ins w:id="32" w:author="Φλούδα Χριστίνα" w:date="2018-03-14T13:12:00Z"/>
          <w:rFonts w:eastAsia="Times New Roman"/>
          <w:szCs w:val="24"/>
          <w:lang w:eastAsia="en-US"/>
        </w:rPr>
      </w:pPr>
      <w:ins w:id="33" w:author="Φλούδα Χριστίνα" w:date="2018-03-14T13:12:00Z">
        <w:r w:rsidRPr="00DC4690">
          <w:rPr>
            <w:rFonts w:eastAsia="Times New Roman"/>
            <w:szCs w:val="24"/>
            <w:lang w:eastAsia="en-US"/>
          </w:rPr>
          <w:br/>
          <w:t>Α. Επί διαδικαστικού θέματος:</w:t>
        </w:r>
        <w:r w:rsidRPr="00DC4690">
          <w:rPr>
            <w:rFonts w:eastAsia="Times New Roman"/>
            <w:szCs w:val="24"/>
            <w:lang w:eastAsia="en-US"/>
          </w:rPr>
          <w:br/>
          <w:t>ΓΡΗΓΟΡΑΚΟΣ Λ. , σελ.</w:t>
        </w:r>
        <w:r w:rsidRPr="00DC4690">
          <w:rPr>
            <w:rFonts w:eastAsia="Times New Roman"/>
            <w:szCs w:val="24"/>
            <w:lang w:eastAsia="en-US"/>
          </w:rPr>
          <w:br/>
          <w:t>ΘΕΟΧΑΡΟΠΟΥΛΟΣ Α. , σελ.</w:t>
        </w:r>
        <w:r w:rsidRPr="00DC4690">
          <w:rPr>
            <w:rFonts w:eastAsia="Times New Roman"/>
            <w:szCs w:val="24"/>
            <w:lang w:eastAsia="en-US"/>
          </w:rPr>
          <w:br/>
          <w:t>ΚΑΚΛΑΜΑΝΗΣ Ν. , σελ.</w:t>
        </w:r>
        <w:r w:rsidRPr="00DC4690">
          <w:rPr>
            <w:rFonts w:eastAsia="Times New Roman"/>
            <w:szCs w:val="24"/>
            <w:lang w:eastAsia="en-US"/>
          </w:rPr>
          <w:br/>
          <w:t>ΚΑΜΜΕΝΟΣ Δ. , σελ.</w:t>
        </w:r>
        <w:r w:rsidRPr="00DC4690">
          <w:rPr>
            <w:rFonts w:eastAsia="Times New Roman"/>
            <w:szCs w:val="24"/>
            <w:lang w:eastAsia="en-US"/>
          </w:rPr>
          <w:br/>
          <w:t>ΚΕΛΛΑΣ Χ. , σελ.</w:t>
        </w:r>
        <w:r w:rsidRPr="00DC4690">
          <w:rPr>
            <w:rFonts w:eastAsia="Times New Roman"/>
            <w:szCs w:val="24"/>
            <w:lang w:eastAsia="en-US"/>
          </w:rPr>
          <w:br/>
          <w:t>ΛΑΜΠΡΟΥΛΗΣ Γ. , σελ.</w:t>
        </w:r>
        <w:r w:rsidRPr="00DC4690">
          <w:rPr>
            <w:rFonts w:eastAsia="Times New Roman"/>
            <w:szCs w:val="24"/>
            <w:lang w:eastAsia="en-US"/>
          </w:rPr>
          <w:br/>
          <w:t>ΠΟΛΑΚΗΣ Π. , σελ.</w:t>
        </w:r>
        <w:r w:rsidRPr="00DC4690">
          <w:rPr>
            <w:rFonts w:eastAsia="Times New Roman"/>
            <w:szCs w:val="24"/>
            <w:lang w:eastAsia="en-US"/>
          </w:rPr>
          <w:br/>
          <w:t>ΣΑΡΙΔΗΣ Ι. , σελ.</w:t>
        </w:r>
        <w:r w:rsidRPr="00DC4690">
          <w:rPr>
            <w:rFonts w:eastAsia="Times New Roman"/>
            <w:szCs w:val="24"/>
            <w:lang w:eastAsia="en-US"/>
          </w:rPr>
          <w:br/>
          <w:t>ΤΖΑΒΑΡΑΣ Κ. , σελ.</w:t>
        </w:r>
        <w:r w:rsidRPr="00DC4690">
          <w:rPr>
            <w:rFonts w:eastAsia="Times New Roman"/>
            <w:szCs w:val="24"/>
            <w:lang w:eastAsia="en-US"/>
          </w:rPr>
          <w:br/>
        </w:r>
        <w:r w:rsidRPr="00DC4690">
          <w:rPr>
            <w:rFonts w:eastAsia="Times New Roman"/>
            <w:szCs w:val="24"/>
            <w:lang w:eastAsia="en-US"/>
          </w:rPr>
          <w:br/>
          <w:t>Β. Επί της αναφοράς στη σύλληψη και κράτηση των δύο Ελλήνων στρατιωτικών στην Τουρκία:</w:t>
        </w:r>
        <w:r w:rsidRPr="00DC4690">
          <w:rPr>
            <w:rFonts w:eastAsia="Times New Roman"/>
            <w:szCs w:val="24"/>
            <w:lang w:eastAsia="en-US"/>
          </w:rPr>
          <w:br/>
          <w:t>ΑΝΤΩΝΙΟΥ Μ. , σελ.</w:t>
        </w:r>
        <w:r w:rsidRPr="00DC4690">
          <w:rPr>
            <w:rFonts w:eastAsia="Times New Roman"/>
            <w:szCs w:val="24"/>
            <w:lang w:eastAsia="en-US"/>
          </w:rPr>
          <w:br/>
          <w:t>ΗΛΙΟΠΟΥΛΟΣ Π. , σελ.</w:t>
        </w:r>
        <w:r w:rsidRPr="00DC4690">
          <w:rPr>
            <w:rFonts w:eastAsia="Times New Roman"/>
            <w:szCs w:val="24"/>
            <w:lang w:eastAsia="en-US"/>
          </w:rPr>
          <w:br/>
          <w:t>ΜΑΥΡΩΤΑΣ Γ. , σελ.</w:t>
        </w:r>
        <w:r w:rsidRPr="00DC4690">
          <w:rPr>
            <w:rFonts w:eastAsia="Times New Roman"/>
            <w:szCs w:val="24"/>
            <w:lang w:eastAsia="en-US"/>
          </w:rPr>
          <w:br/>
          <w:t>ΣΑΡΙΔΗΣ Ι. , σελ.</w:t>
        </w:r>
        <w:r w:rsidRPr="00DC4690">
          <w:rPr>
            <w:rFonts w:eastAsia="Times New Roman"/>
            <w:szCs w:val="24"/>
            <w:lang w:eastAsia="en-US"/>
          </w:rPr>
          <w:br/>
        </w:r>
        <w:r w:rsidRPr="00DC4690">
          <w:rPr>
            <w:rFonts w:eastAsia="Times New Roman"/>
            <w:szCs w:val="24"/>
            <w:lang w:eastAsia="en-US"/>
          </w:rPr>
          <w:br/>
          <w:t>Γ. Επί προσωπικού θέματος:</w:t>
        </w:r>
        <w:r w:rsidRPr="00DC4690">
          <w:rPr>
            <w:rFonts w:eastAsia="Times New Roman"/>
            <w:szCs w:val="24"/>
            <w:lang w:eastAsia="en-US"/>
          </w:rPr>
          <w:br/>
          <w:t>ΘΕΟΧΑΡΟΠΟΥΛΟΣ Α. , σελ.</w:t>
        </w:r>
        <w:r w:rsidRPr="00DC4690">
          <w:rPr>
            <w:rFonts w:eastAsia="Times New Roman"/>
            <w:szCs w:val="24"/>
            <w:lang w:eastAsia="en-US"/>
          </w:rPr>
          <w:br/>
          <w:t>ΚΑΚΛΑΜΑΝΗΣ Ν. , σελ.</w:t>
        </w:r>
        <w:r w:rsidRPr="00DC4690">
          <w:rPr>
            <w:rFonts w:eastAsia="Times New Roman"/>
            <w:szCs w:val="24"/>
            <w:lang w:eastAsia="en-US"/>
          </w:rPr>
          <w:br/>
        </w:r>
        <w:r w:rsidRPr="00DC4690">
          <w:rPr>
            <w:rFonts w:eastAsia="Times New Roman"/>
            <w:szCs w:val="24"/>
            <w:lang w:eastAsia="en-US"/>
          </w:rPr>
          <w:br/>
          <w:t>Δ. Επί του σχεδίου νόμου του Υπουργείου Παιδείας,  Έρευνας και Θρησκευμάτων:</w:t>
        </w:r>
        <w:r w:rsidRPr="00DC4690">
          <w:rPr>
            <w:rFonts w:eastAsia="Times New Roman"/>
            <w:szCs w:val="24"/>
            <w:lang w:eastAsia="en-US"/>
          </w:rPr>
          <w:br/>
          <w:t>ΑΝΑΓΝΩΣΤΟΠΟΥΛΟΥ Α. , σελ.</w:t>
        </w:r>
        <w:r w:rsidRPr="00DC4690">
          <w:rPr>
            <w:rFonts w:eastAsia="Times New Roman"/>
            <w:szCs w:val="24"/>
            <w:lang w:eastAsia="en-US"/>
          </w:rPr>
          <w:br/>
          <w:t>ΑΝΤΩΝΙΟΥ Μ. , σελ.</w:t>
        </w:r>
        <w:r w:rsidRPr="00DC4690">
          <w:rPr>
            <w:rFonts w:eastAsia="Times New Roman"/>
            <w:szCs w:val="24"/>
            <w:lang w:eastAsia="en-US"/>
          </w:rPr>
          <w:br/>
          <w:t>ΒΑΚΗ Φ. , σελ.</w:t>
        </w:r>
        <w:r w:rsidRPr="00DC4690">
          <w:rPr>
            <w:rFonts w:eastAsia="Times New Roman"/>
            <w:szCs w:val="24"/>
            <w:lang w:eastAsia="en-US"/>
          </w:rPr>
          <w:br/>
          <w:t>ΓΕΩΡΓΑΝΤΑΣ Γ. , σελ.</w:t>
        </w:r>
        <w:r w:rsidRPr="00DC4690">
          <w:rPr>
            <w:rFonts w:eastAsia="Times New Roman"/>
            <w:szCs w:val="24"/>
            <w:lang w:eastAsia="en-US"/>
          </w:rPr>
          <w:br/>
          <w:t>ΓΡΕΓΟΣ Α. , σελ.</w:t>
        </w:r>
        <w:r w:rsidRPr="00DC4690">
          <w:rPr>
            <w:rFonts w:eastAsia="Times New Roman"/>
            <w:szCs w:val="24"/>
            <w:lang w:eastAsia="en-US"/>
          </w:rPr>
          <w:br/>
          <w:t>ΓΡΗΓΟΡΑΚΟΣ Λ. , σελ.</w:t>
        </w:r>
        <w:r w:rsidRPr="00DC4690">
          <w:rPr>
            <w:rFonts w:eastAsia="Times New Roman"/>
            <w:szCs w:val="24"/>
            <w:lang w:eastAsia="en-US"/>
          </w:rPr>
          <w:br/>
          <w:t>ΗΛΙΟΠΟΥΛΟΣ Π. , σελ.</w:t>
        </w:r>
        <w:r w:rsidRPr="00DC4690">
          <w:rPr>
            <w:rFonts w:eastAsia="Times New Roman"/>
            <w:szCs w:val="24"/>
            <w:lang w:eastAsia="en-US"/>
          </w:rPr>
          <w:br/>
          <w:t>ΘΕΟΧΑΡΟΠΟΥΛΟΣ Α. , σελ.</w:t>
        </w:r>
        <w:r w:rsidRPr="00DC4690">
          <w:rPr>
            <w:rFonts w:eastAsia="Times New Roman"/>
            <w:szCs w:val="24"/>
            <w:lang w:eastAsia="en-US"/>
          </w:rPr>
          <w:br/>
          <w:t>ΚΕΛΛΑΣ Χ. , σελ.</w:t>
        </w:r>
        <w:r w:rsidRPr="00DC4690">
          <w:rPr>
            <w:rFonts w:eastAsia="Times New Roman"/>
            <w:szCs w:val="24"/>
            <w:lang w:eastAsia="en-US"/>
          </w:rPr>
          <w:br/>
          <w:t>ΛΑΜΠΡΟΥΛΗΣ Γ. , σελ.</w:t>
        </w:r>
        <w:r w:rsidRPr="00DC4690">
          <w:rPr>
            <w:rFonts w:eastAsia="Times New Roman"/>
            <w:szCs w:val="24"/>
            <w:lang w:eastAsia="en-US"/>
          </w:rPr>
          <w:br/>
          <w:t>ΜΑΥΡΩΤΑΣ Γ. , σελ.</w:t>
        </w:r>
        <w:r w:rsidRPr="00DC4690">
          <w:rPr>
            <w:rFonts w:eastAsia="Times New Roman"/>
            <w:szCs w:val="24"/>
            <w:lang w:eastAsia="en-US"/>
          </w:rPr>
          <w:br/>
          <w:t>ΠΑΠΑΔΟΠΟΥΛΟΣ Α. , σελ.</w:t>
        </w:r>
        <w:r w:rsidRPr="00DC4690">
          <w:rPr>
            <w:rFonts w:eastAsia="Times New Roman"/>
            <w:szCs w:val="24"/>
            <w:lang w:eastAsia="en-US"/>
          </w:rPr>
          <w:br/>
          <w:t>ΠΟΛΑΚΗΣ Π. , σελ.</w:t>
        </w:r>
        <w:r w:rsidRPr="00DC4690">
          <w:rPr>
            <w:rFonts w:eastAsia="Times New Roman"/>
            <w:szCs w:val="24"/>
            <w:lang w:eastAsia="en-US"/>
          </w:rPr>
          <w:br/>
          <w:t>ΣΑΡΙΔΗΣ Ι. , σελ.</w:t>
        </w:r>
        <w:r w:rsidRPr="00DC4690">
          <w:rPr>
            <w:rFonts w:eastAsia="Times New Roman"/>
            <w:szCs w:val="24"/>
            <w:lang w:eastAsia="en-US"/>
          </w:rPr>
          <w:br/>
          <w:t>ΣΚΟΥΡΛΕΤΗΣ Π. , σελ.</w:t>
        </w:r>
        <w:r w:rsidRPr="00DC4690">
          <w:rPr>
            <w:rFonts w:eastAsia="Times New Roman"/>
            <w:szCs w:val="24"/>
            <w:lang w:eastAsia="en-US"/>
          </w:rPr>
          <w:br/>
          <w:t>ΤΖΑΒΑΡΑΣ Κ. , σελ.</w:t>
        </w:r>
        <w:r w:rsidRPr="00DC4690">
          <w:rPr>
            <w:rFonts w:eastAsia="Times New Roman"/>
            <w:szCs w:val="24"/>
            <w:lang w:eastAsia="en-US"/>
          </w:rPr>
          <w:br/>
          <w:t>ΦΩΤΑΚΗΣ Κ. , σελ.</w:t>
        </w:r>
        <w:r w:rsidRPr="00DC4690">
          <w:rPr>
            <w:rFonts w:eastAsia="Times New Roman"/>
            <w:szCs w:val="24"/>
            <w:lang w:eastAsia="en-US"/>
          </w:rPr>
          <w:br/>
        </w:r>
      </w:ins>
    </w:p>
    <w:p w14:paraId="1C7E9046" w14:textId="77777777" w:rsidR="00DC4690" w:rsidRPr="00DC4690" w:rsidRDefault="00DC4690" w:rsidP="00DC4690">
      <w:pPr>
        <w:spacing w:after="0" w:line="360" w:lineRule="auto"/>
        <w:rPr>
          <w:ins w:id="34" w:author="Φλούδα Χριστίνα" w:date="2018-03-14T13:12:00Z"/>
          <w:rFonts w:eastAsia="Times New Roman"/>
          <w:szCs w:val="24"/>
          <w:lang w:eastAsia="en-US"/>
        </w:rPr>
      </w:pPr>
      <w:ins w:id="35" w:author="Φλούδα Χριστίνα" w:date="2018-03-14T13:12:00Z">
        <w:r w:rsidRPr="00DC4690">
          <w:rPr>
            <w:rFonts w:eastAsia="Times New Roman"/>
            <w:szCs w:val="24"/>
            <w:lang w:eastAsia="en-US"/>
          </w:rPr>
          <w:t>ΠΑΡΕΜΒΑΣΕΙΣ:</w:t>
        </w:r>
      </w:ins>
    </w:p>
    <w:p w14:paraId="512910F1" w14:textId="3E718314" w:rsidR="00DC4690" w:rsidRDefault="00DC4690" w:rsidP="00DC4690">
      <w:pPr>
        <w:spacing w:line="600" w:lineRule="auto"/>
        <w:ind w:firstLine="720"/>
        <w:jc w:val="center"/>
        <w:rPr>
          <w:ins w:id="36" w:author="Φλούδα Χριστίνα" w:date="2018-03-14T13:12:00Z"/>
          <w:rFonts w:eastAsia="Times New Roman" w:cs="Times New Roman"/>
          <w:szCs w:val="24"/>
        </w:rPr>
      </w:pPr>
      <w:ins w:id="37" w:author="Φλούδα Χριστίνα" w:date="2018-03-14T13:12:00Z">
        <w:r w:rsidRPr="00DC4690">
          <w:rPr>
            <w:rFonts w:eastAsia="Times New Roman"/>
            <w:szCs w:val="24"/>
            <w:lang w:eastAsia="en-US"/>
          </w:rPr>
          <w:t>ΚΑΚΛΑΜΑΝΗΣ Ν. , σελ.</w:t>
        </w:r>
        <w:r w:rsidRPr="00DC4690">
          <w:rPr>
            <w:rFonts w:eastAsia="Times New Roman"/>
            <w:szCs w:val="24"/>
            <w:lang w:eastAsia="en-US"/>
          </w:rPr>
          <w:br/>
        </w:r>
      </w:ins>
    </w:p>
    <w:p w14:paraId="58D02FCB"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58D02FCC"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lang w:val="en-US"/>
        </w:rPr>
        <w:t>IZ</w:t>
      </w:r>
      <w:r>
        <w:rPr>
          <w:rFonts w:eastAsia="Times New Roman" w:cs="Times New Roman"/>
          <w:szCs w:val="24"/>
        </w:rPr>
        <w:t>΄ ΠΕΡΙΟΔΟΣ</w:t>
      </w:r>
    </w:p>
    <w:p w14:paraId="58D02FCD"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8D02FCE"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ΣΥΝΟΔΟΣ Γ΄</w:t>
      </w:r>
    </w:p>
    <w:p w14:paraId="58D02FCF"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ΣΥΝΕΔΡΙΑΣΗ ΠΓ΄</w:t>
      </w:r>
    </w:p>
    <w:p w14:paraId="58D02FD0"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Τετάρτη 7</w:t>
      </w:r>
      <w:r>
        <w:rPr>
          <w:rFonts w:eastAsia="Times New Roman" w:cs="Times New Roman"/>
          <w:szCs w:val="24"/>
          <w:vertAlign w:val="superscript"/>
        </w:rPr>
        <w:t xml:space="preserve"> </w:t>
      </w:r>
      <w:r>
        <w:rPr>
          <w:rFonts w:eastAsia="Times New Roman" w:cs="Times New Roman"/>
          <w:szCs w:val="24"/>
        </w:rPr>
        <w:t>Μαρτίου 2018</w:t>
      </w:r>
    </w:p>
    <w:p w14:paraId="58D02FD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Αθήνα, σήμερα στις 7 Μαρτίου 2018, ημέρα Τετάρτη και ώρα 10.15΄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w:t>
      </w:r>
      <w:r>
        <w:rPr>
          <w:rFonts w:eastAsia="Times New Roman" w:cs="Times New Roman"/>
          <w:szCs w:val="24"/>
        </w:rPr>
        <w:t xml:space="preserve"> Βουλή σε ολομέλεια για να συνεδριάσει υπό την προεδρία του Δ΄ Αντιπροέδρου αυτής κ. </w:t>
      </w:r>
      <w:r w:rsidRPr="00050EF6">
        <w:rPr>
          <w:rFonts w:eastAsia="Times New Roman" w:cs="Times New Roman"/>
          <w:b/>
          <w:szCs w:val="24"/>
        </w:rPr>
        <w:t>ΝΙΚΗΤΑ ΚΑΚΛΑΜΑΝΗ</w:t>
      </w:r>
      <w:r>
        <w:rPr>
          <w:rFonts w:eastAsia="Times New Roman" w:cs="Times New Roman"/>
          <w:szCs w:val="24"/>
        </w:rPr>
        <w:t>.</w:t>
      </w:r>
    </w:p>
    <w:p w14:paraId="58D02FD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Κυρίες και κύριοι συνάδελφοι, αρχίζει η συνεδρίαση.</w:t>
      </w:r>
    </w:p>
    <w:p w14:paraId="58D02FD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58D02FD4" w14:textId="77777777" w:rsidR="00C565C7" w:rsidRDefault="00DC4690">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58D02FD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Μόνη συ</w:t>
      </w:r>
      <w:r>
        <w:rPr>
          <w:rFonts w:eastAsia="Times New Roman" w:cs="Times New Roman"/>
          <w:szCs w:val="24"/>
        </w:rPr>
        <w:t>ζήτηση και ψήφιση επί της αρχής, των άρθρων και του συνόλου 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«Κύρωση Σύμβασης για τη λειτουργία του Ελληνικού Ινστιτούτου Παστέρ».</w:t>
      </w:r>
    </w:p>
    <w:p w14:paraId="58D02FD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w:t>
      </w:r>
      <w:r>
        <w:rPr>
          <w:rFonts w:eastAsia="Times New Roman" w:cs="Times New Roman"/>
          <w:szCs w:val="24"/>
        </w:rPr>
        <w:t xml:space="preserve"> 2 Μαρτίου 2018 τη συζήτηση του νομοσχεδίου σε μ</w:t>
      </w:r>
      <w:r>
        <w:rPr>
          <w:rFonts w:eastAsia="Times New Roman" w:cs="Times New Roman"/>
          <w:szCs w:val="24"/>
        </w:rPr>
        <w:t>ί</w:t>
      </w:r>
      <w:r>
        <w:rPr>
          <w:rFonts w:eastAsia="Times New Roman" w:cs="Times New Roman"/>
          <w:szCs w:val="24"/>
        </w:rPr>
        <w:t>α συνεδρίαση ενιαία επί της αρχής, επί των άρθρων και των τροπολογιών. Από την Κυβέρνηση ενημερώθηκα ότι για τις δ</w:t>
      </w:r>
      <w:r>
        <w:rPr>
          <w:rFonts w:eastAsia="Times New Roman" w:cs="Times New Roman"/>
          <w:szCs w:val="24"/>
        </w:rPr>
        <w:t>ύ</w:t>
      </w:r>
      <w:r>
        <w:rPr>
          <w:rFonts w:eastAsia="Times New Roman" w:cs="Times New Roman"/>
          <w:szCs w:val="24"/>
        </w:rPr>
        <w:t>ο υπουργικές τρο</w:t>
      </w:r>
      <w:r>
        <w:rPr>
          <w:rFonts w:eastAsia="Times New Roman" w:cs="Times New Roman"/>
          <w:szCs w:val="24"/>
        </w:rPr>
        <w:lastRenderedPageBreak/>
        <w:t>πολογίες που υπάρχουν, κάποια στιγμή κατά τη διάρκεια της συζήτησης θα έρθου</w:t>
      </w:r>
      <w:r>
        <w:rPr>
          <w:rFonts w:eastAsia="Times New Roman" w:cs="Times New Roman"/>
          <w:szCs w:val="24"/>
        </w:rPr>
        <w:t xml:space="preserve">ν οι αρμόδιοι Υπουργοί -μάλλον ο κ. Σκουρλέτης και ο κ. </w:t>
      </w:r>
      <w:proofErr w:type="spellStart"/>
      <w:r>
        <w:rPr>
          <w:rFonts w:eastAsia="Times New Roman" w:cs="Times New Roman"/>
          <w:szCs w:val="24"/>
        </w:rPr>
        <w:t>Πολάκης</w:t>
      </w:r>
      <w:proofErr w:type="spellEnd"/>
      <w:r>
        <w:rPr>
          <w:rFonts w:eastAsia="Times New Roman" w:cs="Times New Roman"/>
          <w:szCs w:val="24"/>
        </w:rPr>
        <w:t xml:space="preserve">- να τις παρουσιάσουν. </w:t>
      </w:r>
    </w:p>
    <w:p w14:paraId="58D02FD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Μέχρι στιγμής νομίζω ότι υπάρχουν και δ</w:t>
      </w:r>
      <w:r>
        <w:rPr>
          <w:rFonts w:eastAsia="Times New Roman" w:cs="Times New Roman"/>
          <w:szCs w:val="24"/>
        </w:rPr>
        <w:t>ύ</w:t>
      </w:r>
      <w:r>
        <w:rPr>
          <w:rFonts w:eastAsia="Times New Roman" w:cs="Times New Roman"/>
          <w:szCs w:val="24"/>
        </w:rPr>
        <w:t>ο βουλευτικές τροπολογίες. Τη μ</w:t>
      </w:r>
      <w:r>
        <w:rPr>
          <w:rFonts w:eastAsia="Times New Roman" w:cs="Times New Roman"/>
          <w:szCs w:val="24"/>
        </w:rPr>
        <w:t>ί</w:t>
      </w:r>
      <w:r>
        <w:rPr>
          <w:rFonts w:eastAsia="Times New Roman" w:cs="Times New Roman"/>
          <w:szCs w:val="24"/>
        </w:rPr>
        <w:t>α την υπογράφει μεταξύ άλλων και ο κ. Γρηγοράκος. Είναι εδώ, άρα θα την υποστηρίξει.</w:t>
      </w:r>
    </w:p>
    <w:p w14:paraId="58D02FD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ΛΕΩΝΙΔΑΣ ΓΡΗ</w:t>
      </w:r>
      <w:r>
        <w:rPr>
          <w:rFonts w:eastAsia="Times New Roman" w:cs="Times New Roman"/>
          <w:b/>
          <w:szCs w:val="24"/>
        </w:rPr>
        <w:t xml:space="preserve">ΓΟΡΑΚΟΣ: </w:t>
      </w:r>
      <w:r>
        <w:rPr>
          <w:rFonts w:eastAsia="Times New Roman" w:cs="Times New Roman"/>
          <w:szCs w:val="24"/>
        </w:rPr>
        <w:t>Έχει απορριφθεί από τον Υπουργό, κύριε Πρόεδρε.</w:t>
      </w:r>
    </w:p>
    <w:p w14:paraId="58D02FD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Πάντως εσείς αν θέλετε να πείτε κάτι, μπορείτε να το πείτε. Δεν σημαίνει ότι επειδή απορρίφθηκε από τον Υπουργό, δεν έχετε δικαίωμα να την παρουσιάσετε.</w:t>
      </w:r>
    </w:p>
    <w:p w14:paraId="58D02FDA"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ΛΕΩΝ</w:t>
      </w:r>
      <w:r>
        <w:rPr>
          <w:rFonts w:eastAsia="Times New Roman" w:cs="Times New Roman"/>
          <w:b/>
          <w:szCs w:val="24"/>
        </w:rPr>
        <w:t xml:space="preserve">ΙΔΑΣ ΓΡΗΓΟΡΑΚΟΣ: </w:t>
      </w:r>
      <w:r>
        <w:rPr>
          <w:rFonts w:eastAsia="Times New Roman" w:cs="Times New Roman"/>
          <w:szCs w:val="24"/>
        </w:rPr>
        <w:t>Θα τοποθετηθώ αργότερα.</w:t>
      </w:r>
    </w:p>
    <w:p w14:paraId="58D02FD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Μπορεί άλλωστε να μεταμεληθεί στη διάρκεια της συζήτησης ο Υπουργός.</w:t>
      </w:r>
    </w:p>
    <w:p w14:paraId="58D02FD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Επίσης, υπάρχει και μία άλλη τροπολογία που αφορά το ΕΣΥ και υπογράφεται από τον κ. Παπαδό</w:t>
      </w:r>
      <w:r>
        <w:rPr>
          <w:rFonts w:eastAsia="Times New Roman" w:cs="Times New Roman"/>
          <w:szCs w:val="24"/>
        </w:rPr>
        <w:t>πουλο και τον κ. Μαντά. Όταν θα έρθει η ώρα, μπορούν να μιλήσουν.</w:t>
      </w:r>
    </w:p>
    <w:p w14:paraId="58D02FD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Σήμερα για πρώτη φορά ξεκινάμε τις εγγραφές των συναδέλφων που θέλουν να μιλήσουν με την ηλεκτρονική κάρτα. Αν κάποιος δεν το έχει καταλάβει, μπορεί να σηκώσει το χέρι και θα έρθει ένας συνε</w:t>
      </w:r>
      <w:r>
        <w:rPr>
          <w:rFonts w:eastAsia="Times New Roman" w:cs="Times New Roman"/>
          <w:szCs w:val="24"/>
        </w:rPr>
        <w:t xml:space="preserve">ργάτης της Έδρας να του το δείξει. Ελπίζω –αυτή την ενημέρωση έχω- ότι από την επόμενη εβδομάδα θα γίνεται πλέον και η ηλεκτρονική ψηφοφορία. Δεν θα έχουμε τη γνωστή διαδικασία που είχαμε επί σειρά ετών. </w:t>
      </w:r>
    </w:p>
    <w:p w14:paraId="58D02FD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Επί της διαδικασίας νομίζω ότι δεν υπάρχει κα</w:t>
      </w:r>
      <w:r>
        <w:rPr>
          <w:rFonts w:eastAsia="Times New Roman" w:cs="Times New Roman"/>
          <w:szCs w:val="24"/>
        </w:rPr>
        <w:t>μ</w:t>
      </w:r>
      <w:r>
        <w:rPr>
          <w:rFonts w:eastAsia="Times New Roman" w:cs="Times New Roman"/>
          <w:szCs w:val="24"/>
        </w:rPr>
        <w:t>μία α</w:t>
      </w:r>
      <w:r>
        <w:rPr>
          <w:rFonts w:eastAsia="Times New Roman" w:cs="Times New Roman"/>
          <w:szCs w:val="24"/>
        </w:rPr>
        <w:t xml:space="preserve">ντίρρηση. Στην </w:t>
      </w:r>
      <w:r>
        <w:rPr>
          <w:rFonts w:eastAsia="Times New Roman" w:cs="Times New Roman"/>
          <w:szCs w:val="24"/>
        </w:rPr>
        <w:t>ε</w:t>
      </w:r>
      <w:r>
        <w:rPr>
          <w:rFonts w:eastAsia="Times New Roman" w:cs="Times New Roman"/>
          <w:szCs w:val="24"/>
        </w:rPr>
        <w:t>πιτροπή δεν μίλησε κανείς άλλος συνάδελφος πλην των εισηγητών. Αν το πάμε έτσι και εδώ -όχι να μη μιλήσει κανείς, αλλά υποθέτω ότι δεν θα υπάρχει μεγάλη εγγραφή- σε 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τρεις ώρες θα έχουμε τελειώσει.</w:t>
      </w:r>
    </w:p>
    <w:p w14:paraId="58D02FD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Κύριε Τζαβάρα, καλημέρα σας. Η </w:t>
      </w:r>
      <w:r>
        <w:rPr>
          <w:rFonts w:eastAsia="Times New Roman" w:cs="Times New Roman"/>
          <w:szCs w:val="24"/>
        </w:rPr>
        <w:t>ξεχωριστή «καλημέρα» είναι λόγω προσωπικής σχέσης και φιλίας προς τον κ. Τζαβάρα. Το λέω, επειδή έχω να τον δω μέρες.</w:t>
      </w:r>
    </w:p>
    <w:p w14:paraId="58D02FE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Καλή σας μέρα, κύριε Πρόεδρε.</w:t>
      </w:r>
    </w:p>
    <w:p w14:paraId="58D02FE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Πρόεδρε, μας δημιουργείτε ψυχολογικό πρόβλημα.</w:t>
      </w:r>
    </w:p>
    <w:p w14:paraId="58D02FE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w:t>
      </w:r>
      <w:r>
        <w:rPr>
          <w:rFonts w:eastAsia="Times New Roman" w:cs="Times New Roman"/>
          <w:b/>
          <w:szCs w:val="24"/>
        </w:rPr>
        <w:t xml:space="preserve">τας Κακλαμάνης): </w:t>
      </w:r>
      <w:r>
        <w:rPr>
          <w:rFonts w:eastAsia="Times New Roman" w:cs="Times New Roman"/>
          <w:szCs w:val="24"/>
        </w:rPr>
        <w:t xml:space="preserve">Εντάξει, κύριε </w:t>
      </w:r>
      <w:proofErr w:type="spellStart"/>
      <w:r>
        <w:rPr>
          <w:rFonts w:eastAsia="Times New Roman" w:cs="Times New Roman"/>
          <w:szCs w:val="24"/>
        </w:rPr>
        <w:t>Κέλλα</w:t>
      </w:r>
      <w:proofErr w:type="spellEnd"/>
      <w:r>
        <w:rPr>
          <w:rFonts w:eastAsia="Times New Roman" w:cs="Times New Roman"/>
          <w:szCs w:val="24"/>
        </w:rPr>
        <w:t>, έχω να τον δω μέρες τον κ. Τζαβάρα.</w:t>
      </w:r>
    </w:p>
    <w:p w14:paraId="58D02FE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Ξεκινάμε με την εισηγήτρια από τον ΣΥΡΙΖΑ, τη συνάδελφο κ</w:t>
      </w:r>
      <w:r>
        <w:rPr>
          <w:rFonts w:eastAsia="Times New Roman" w:cs="Times New Roman"/>
          <w:szCs w:val="24"/>
        </w:rPr>
        <w:t>.</w:t>
      </w:r>
      <w:r>
        <w:rPr>
          <w:rFonts w:eastAsia="Times New Roman" w:cs="Times New Roman"/>
          <w:szCs w:val="24"/>
        </w:rPr>
        <w:t xml:space="preserve"> Αθανασία Αναγνωστοπούλου. Δεν μου αρέσει το Αθανασία. Εγώ σας έχω μάθει Σία, αλλά για τυπικούς λόγους λέω το Αθανασία.</w:t>
      </w:r>
    </w:p>
    <w:p w14:paraId="58D02FE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Ορί</w:t>
      </w:r>
      <w:r>
        <w:rPr>
          <w:rFonts w:eastAsia="Times New Roman" w:cs="Times New Roman"/>
          <w:szCs w:val="24"/>
        </w:rPr>
        <w:t>στε, έχετε τον λόγο.</w:t>
      </w:r>
    </w:p>
    <w:p w14:paraId="58D02FE5" w14:textId="77777777" w:rsidR="00C565C7" w:rsidRDefault="00DC4690">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 xml:space="preserve">Καλημέρα, κύριε Πρόεδρε, και ευχαριστώ. Καλημέρα, κύριε Υπουργέ, κυρίες και κύριοι συνάδελφοι. </w:t>
      </w:r>
    </w:p>
    <w:p w14:paraId="58D02FE6" w14:textId="77777777" w:rsidR="00C565C7" w:rsidRDefault="00DC4690">
      <w:pPr>
        <w:spacing w:line="600" w:lineRule="auto"/>
        <w:ind w:firstLine="720"/>
        <w:jc w:val="both"/>
        <w:rPr>
          <w:rFonts w:eastAsia="Times New Roman" w:cs="Times New Roman"/>
          <w:szCs w:val="24"/>
        </w:rPr>
      </w:pPr>
      <w:r>
        <w:rPr>
          <w:rFonts w:eastAsia="Times New Roman"/>
          <w:szCs w:val="24"/>
        </w:rPr>
        <w:t xml:space="preserve">Η Βουλή των Ελλήνων κυρώνει σήμερα τη Σύμβαση που υπέγραψε το Ελληνικό Δημόσιο με το </w:t>
      </w:r>
      <w:r>
        <w:rPr>
          <w:rFonts w:eastAsia="Times New Roman" w:cs="Times New Roman"/>
          <w:szCs w:val="24"/>
        </w:rPr>
        <w:t>Ινστιτούτο Παστέρ στις</w:t>
      </w:r>
      <w:r>
        <w:rPr>
          <w:rFonts w:eastAsia="Times New Roman" w:cs="Times New Roman"/>
          <w:szCs w:val="24"/>
        </w:rPr>
        <w:t xml:space="preserve">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Είναι μ</w:t>
      </w:r>
      <w:r>
        <w:rPr>
          <w:rFonts w:eastAsia="Times New Roman" w:cs="Times New Roman"/>
          <w:szCs w:val="24"/>
        </w:rPr>
        <w:t>ί</w:t>
      </w:r>
      <w:r>
        <w:rPr>
          <w:rFonts w:eastAsia="Times New Roman" w:cs="Times New Roman"/>
          <w:szCs w:val="24"/>
        </w:rPr>
        <w:t>α σημαδιακή ημερομηνία. Δεν πρόκειται φυσικά απλώς για τα δέκα χρόνια από την προηγούμενη, την από 28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2008, </w:t>
      </w:r>
      <w:r>
        <w:rPr>
          <w:rFonts w:eastAsia="Times New Roman" w:cs="Times New Roman"/>
          <w:szCs w:val="24"/>
        </w:rPr>
        <w:lastRenderedPageBreak/>
        <w:t>που είχε κυρωθεί με τον ν.3733/2009 και είχε ισχύ για πέντε χρόνια με δυνατότητα σιωπηρής ανανέωσης για άλλα πέντε χρόνια, που</w:t>
      </w:r>
      <w:r>
        <w:rPr>
          <w:rFonts w:eastAsia="Times New Roman" w:cs="Times New Roman"/>
          <w:szCs w:val="24"/>
        </w:rPr>
        <w:t xml:space="preserve"> λήγουν τον επόμενο μήνα. Πρόκειται -και γι’ αυτό είναι σημαδιακή ημερομηνία- για τα </w:t>
      </w:r>
      <w:proofErr w:type="spellStart"/>
      <w:r>
        <w:rPr>
          <w:rFonts w:eastAsia="Times New Roman" w:cs="Times New Roman"/>
          <w:szCs w:val="24"/>
        </w:rPr>
        <w:t>εκατόν</w:t>
      </w:r>
      <w:proofErr w:type="spellEnd"/>
      <w:r>
        <w:rPr>
          <w:rFonts w:eastAsia="Times New Roman" w:cs="Times New Roman"/>
          <w:szCs w:val="24"/>
        </w:rPr>
        <w:t xml:space="preserve"> τριάντα χρόνια που συμπληρώνονται φέτος από την ίδρυση του Ινστιτούτου Παστέρ το 1888. </w:t>
      </w:r>
    </w:p>
    <w:p w14:paraId="58D02FE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Με το βάρος δέκα βραβείων Νόμπελ, έναν προϋπολογισμό κοντά στα 320 εκατομμύρ</w:t>
      </w:r>
      <w:r>
        <w:rPr>
          <w:rFonts w:eastAsia="Times New Roman" w:cs="Times New Roman"/>
          <w:szCs w:val="24"/>
        </w:rPr>
        <w:t xml:space="preserve">ια ευρώ το 2016 και τριακόσιους </w:t>
      </w:r>
      <w:proofErr w:type="spellStart"/>
      <w:r>
        <w:rPr>
          <w:rFonts w:eastAsia="Times New Roman" w:cs="Times New Roman"/>
          <w:szCs w:val="24"/>
        </w:rPr>
        <w:t>διδακτορούχους</w:t>
      </w:r>
      <w:proofErr w:type="spellEnd"/>
      <w:r>
        <w:rPr>
          <w:rFonts w:eastAsia="Times New Roman" w:cs="Times New Roman"/>
          <w:szCs w:val="24"/>
        </w:rPr>
        <w:t xml:space="preserve"> φοιτητές μόνο στα κεντρικά, το Ινστιτούτο Παστέρ είναι συνώνυμο της μάχης για την ανάδειξη της υγείας σε δημόσιο αγαθό. Πρόκειται για ένα δίκτυο από τριάντα τρία ινστιτούτα διασκορπισμένα σε είκοσι έξι χώρες, </w:t>
      </w:r>
      <w:r>
        <w:rPr>
          <w:rFonts w:eastAsia="Times New Roman" w:cs="Times New Roman"/>
          <w:szCs w:val="24"/>
        </w:rPr>
        <w:t xml:space="preserve">με προσωπικό είκοσι τρεις χιλιάδες άτομα από τα οποία δυόμισι χιλιάδες μόνο στο Παρίσι. </w:t>
      </w:r>
    </w:p>
    <w:p w14:paraId="58D02FE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Το Ελληνικό Ινστιτούτο Παστέρ κλείνει και αυτό με τη σειρά του κοντά στα εκατό χρόνια από τη στιγμή που ιδρύθηκε. </w:t>
      </w:r>
      <w:r>
        <w:rPr>
          <w:rFonts w:eastAsia="Times New Roman" w:cs="Times New Roman"/>
          <w:szCs w:val="24"/>
        </w:rPr>
        <w:t>Ε</w:t>
      </w:r>
      <w:r>
        <w:rPr>
          <w:rFonts w:eastAsia="Times New Roman" w:cs="Times New Roman"/>
          <w:szCs w:val="24"/>
        </w:rPr>
        <w:t>ίχε βάλει ως σκοπό από τότε μέχρι και σήμερα την προ</w:t>
      </w:r>
      <w:r>
        <w:rPr>
          <w:rFonts w:eastAsia="Times New Roman" w:cs="Times New Roman"/>
          <w:szCs w:val="24"/>
        </w:rPr>
        <w:t xml:space="preserve">ώθηση της δημόσιας υγείας. </w:t>
      </w:r>
    </w:p>
    <w:p w14:paraId="58D02FE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Όπως πολλά πετυχημένα εγχειρήματα, η ίδρυση του Ελληνικού Ινστιτούτου Παστέρ είναι αποτέλεσμα της εξαγωγής συμπερασμάτων μετά από μια στρατιωτική ήττα, αυτή του ατυχούς πολέμου του 1897. </w:t>
      </w:r>
    </w:p>
    <w:p w14:paraId="58D02FE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πρόταση των Γάλλων στρατιωτικών για τη</w:t>
      </w:r>
      <w:r>
        <w:rPr>
          <w:rFonts w:eastAsia="Times New Roman" w:cs="Times New Roman"/>
          <w:szCs w:val="24"/>
        </w:rPr>
        <w:t xml:space="preserve">ν ίδρυση ενός Ινστιτούτου Παστέρ στην Ελλάδα ξεπέρασε τις προσδοκίες και τους στόχους της αρχικής της προέλευσης. Ο Βενιζέλος υποστήριξε την ίδρυση του </w:t>
      </w:r>
      <w:r>
        <w:rPr>
          <w:rFonts w:eastAsia="Times New Roman" w:cs="Times New Roman"/>
          <w:szCs w:val="24"/>
        </w:rPr>
        <w:t>ι</w:t>
      </w:r>
      <w:r>
        <w:rPr>
          <w:rFonts w:eastAsia="Times New Roman" w:cs="Times New Roman"/>
          <w:szCs w:val="24"/>
        </w:rPr>
        <w:t>νστιτούτου στο πλαίσιο τόσο της κοινωνικής πολιτικής για τη δημόσια υγεία όσο βέβαια και στο πλαίσιο τη</w:t>
      </w:r>
      <w:r>
        <w:rPr>
          <w:rFonts w:eastAsia="Times New Roman" w:cs="Times New Roman"/>
          <w:szCs w:val="24"/>
        </w:rPr>
        <w:t xml:space="preserve">ς σύσφιγξης των </w:t>
      </w:r>
      <w:r>
        <w:rPr>
          <w:rFonts w:eastAsia="Times New Roman" w:cs="Times New Roman"/>
          <w:szCs w:val="24"/>
        </w:rPr>
        <w:lastRenderedPageBreak/>
        <w:t xml:space="preserve">διμερών σχέσεων με τη Γαλλία. Η χρηματοδότηση έγινε από τον ελληνικής καταγωγής Βασίλειο Ζαχάρωφ, η έγκριση πραγματοποιήθηκε με βασιλικό διάταγμα το 1919 και το Ελληνικό Ινστιτούτο Παστέρ εγκαινιάστηκε τον Μάρτιο του 1920. </w:t>
      </w:r>
    </w:p>
    <w:p w14:paraId="58D02FE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Έκανα αυτή τη μι</w:t>
      </w:r>
      <w:r>
        <w:rPr>
          <w:rFonts w:eastAsia="Times New Roman" w:cs="Times New Roman"/>
          <w:szCs w:val="24"/>
        </w:rPr>
        <w:t xml:space="preserve">κρή ιστορική αναδρομή για να δούμε ότι τέτοια μεγάλα ιδρύματα τέτοιας μεγάλης σημασίας ιδρύθηκαν επειδή ακούμπησαν σε πραγματικές ανάγκες από κράτη που αποφάσισαν, όπως το ελληνικό τότε, να προωθήσουν η δημόσια υγεία. </w:t>
      </w:r>
    </w:p>
    <w:p w14:paraId="58D02FE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 Ελληνικό Ινστιτούτο Παστέρ, χωρίς </w:t>
      </w:r>
      <w:r>
        <w:rPr>
          <w:rFonts w:eastAsia="Times New Roman" w:cs="Times New Roman"/>
          <w:szCs w:val="24"/>
        </w:rPr>
        <w:t xml:space="preserve">να </w:t>
      </w:r>
      <w:proofErr w:type="spellStart"/>
      <w:r>
        <w:rPr>
          <w:rFonts w:eastAsia="Times New Roman" w:cs="Times New Roman"/>
          <w:szCs w:val="24"/>
        </w:rPr>
        <w:t>απολέσει</w:t>
      </w:r>
      <w:proofErr w:type="spellEnd"/>
      <w:r>
        <w:rPr>
          <w:rFonts w:eastAsia="Times New Roman" w:cs="Times New Roman"/>
          <w:szCs w:val="24"/>
        </w:rPr>
        <w:t xml:space="preserve"> τον αρχικό του στόχο, δηλαδή την </w:t>
      </w:r>
      <w:r>
        <w:rPr>
          <w:rFonts w:eastAsia="Times New Roman"/>
          <w:bCs/>
        </w:rPr>
        <w:t>πρό</w:t>
      </w:r>
      <w:r>
        <w:rPr>
          <w:rFonts w:eastAsia="Times New Roman" w:cs="Times New Roman"/>
          <w:szCs w:val="24"/>
        </w:rPr>
        <w:t xml:space="preserve">ληψη και θεραπεία των μολυσματικών νοσημάτων, χρησιμοποίησε ως μέσα την εφαρμοσμένη έρευνα και την εκπαίδευση όχι μόνο των ειδικών της δημόσιας υγείας, αλλά και τη διάχυση της γνώσης της τεχνολογίας μέσω του </w:t>
      </w:r>
      <w:r>
        <w:rPr>
          <w:rFonts w:eastAsia="Times New Roman" w:cs="Times New Roman"/>
          <w:szCs w:val="24"/>
        </w:rPr>
        <w:t xml:space="preserve">εκπαιδευτικού </w:t>
      </w:r>
      <w:r>
        <w:rPr>
          <w:rFonts w:eastAsia="Times New Roman" w:cs="Times New Roman"/>
          <w:szCs w:val="24"/>
        </w:rPr>
        <w:lastRenderedPageBreak/>
        <w:t>συστήματος. Και έτσι, μέσα σε αυτόν τον έναν αιώνα ζωής διάνυσε μ</w:t>
      </w:r>
      <w:r>
        <w:rPr>
          <w:rFonts w:eastAsia="Times New Roman" w:cs="Times New Roman"/>
          <w:szCs w:val="24"/>
        </w:rPr>
        <w:t>ί</w:t>
      </w:r>
      <w:r>
        <w:rPr>
          <w:rFonts w:eastAsia="Times New Roman" w:cs="Times New Roman"/>
          <w:szCs w:val="24"/>
        </w:rPr>
        <w:t xml:space="preserve">α μεγάλη απόσταση. Ας κρατήσουμε αυτούς τους τρεις στόχους του Ινστιτούτου Παστέρ: Εφαρμοσμένη έρευνα, εκπαίδευση, διάχυση της τεχνογνωσίας. </w:t>
      </w:r>
    </w:p>
    <w:p w14:paraId="58D02FE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Από τα </w:t>
      </w:r>
      <w:proofErr w:type="spellStart"/>
      <w:r>
        <w:rPr>
          <w:rFonts w:eastAsia="Times New Roman" w:cs="Times New Roman"/>
          <w:szCs w:val="24"/>
        </w:rPr>
        <w:t>συμφραζόμενα</w:t>
      </w:r>
      <w:proofErr w:type="spellEnd"/>
      <w:r>
        <w:rPr>
          <w:rFonts w:eastAsia="Times New Roman" w:cs="Times New Roman"/>
          <w:szCs w:val="24"/>
        </w:rPr>
        <w:t xml:space="preserve"> που δημιουργήθ</w:t>
      </w:r>
      <w:r>
        <w:rPr>
          <w:rFonts w:eastAsia="Times New Roman" w:cs="Times New Roman"/>
          <w:szCs w:val="24"/>
        </w:rPr>
        <w:t xml:space="preserve">ηκαν με την ήττα του </w:t>
      </w:r>
      <w:r>
        <w:rPr>
          <w:rFonts w:eastAsia="Times New Roman" w:cs="Times New Roman"/>
          <w:szCs w:val="24"/>
        </w:rPr>
        <w:t>Ε</w:t>
      </w:r>
      <w:r>
        <w:rPr>
          <w:rFonts w:eastAsia="Times New Roman" w:cs="Times New Roman"/>
          <w:szCs w:val="24"/>
        </w:rPr>
        <w:t xml:space="preserve">λληνικού Στρατού τότε, το μακρινό 1897, μέχρι σήμερα, τις ανάγκες δηλαδή του </w:t>
      </w:r>
      <w:r>
        <w:rPr>
          <w:rFonts w:eastAsia="Times New Roman" w:cs="Times New Roman"/>
          <w:szCs w:val="24"/>
        </w:rPr>
        <w:t>Ε</w:t>
      </w:r>
      <w:r>
        <w:rPr>
          <w:rFonts w:eastAsia="Times New Roman" w:cs="Times New Roman"/>
          <w:szCs w:val="24"/>
        </w:rPr>
        <w:t xml:space="preserve">λληνικού Στρατού, οι δραστηριότητες του Ινστιτούτου Παστέρ εκτείνονται στους τομείς της δημόσιας υγείας, της </w:t>
      </w:r>
      <w:proofErr w:type="spellStart"/>
      <w:r>
        <w:rPr>
          <w:rFonts w:eastAsia="Times New Roman" w:cs="Times New Roman"/>
          <w:szCs w:val="24"/>
        </w:rPr>
        <w:t>βιοϊατρικής</w:t>
      </w:r>
      <w:proofErr w:type="spellEnd"/>
      <w:r>
        <w:rPr>
          <w:rFonts w:eastAsia="Times New Roman" w:cs="Times New Roman"/>
          <w:szCs w:val="24"/>
        </w:rPr>
        <w:t xml:space="preserve"> και είναι άμεσος αποδέκτης των οδηγ</w:t>
      </w:r>
      <w:r>
        <w:rPr>
          <w:rFonts w:eastAsia="Times New Roman" w:cs="Times New Roman"/>
          <w:szCs w:val="24"/>
        </w:rPr>
        <w:t xml:space="preserve">ιών για κάλυψη των κρατικών αναγκών στην ανάπτυξη, προμήθεια, παραγωγή, αποθήκευση και διάθεση εμβολίων. Ναι, εμβολίων, γιατί είναι επίκαιρη η συζήτηση για φαρμακοβιομηχανίες όπως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Έτσι, με αυτούς τους τρεις στόχους που είχε ευθύς εξαρχής, </w:t>
      </w:r>
      <w:r>
        <w:rPr>
          <w:rFonts w:eastAsia="Times New Roman" w:cs="Times New Roman"/>
          <w:szCs w:val="24"/>
        </w:rPr>
        <w:t xml:space="preserve">έγινε </w:t>
      </w:r>
      <w:r>
        <w:rPr>
          <w:rFonts w:eastAsia="Times New Roman" w:cs="Times New Roman"/>
          <w:szCs w:val="24"/>
        </w:rPr>
        <w:lastRenderedPageBreak/>
        <w:t>από τα πιο διακριτά ερευνητικά κέντρα στη χώρα μας. Λειτουργεί ως νομικό πρόσωπο ιδιωτικού δικαίου, ανήκει στους φορείς του άρθρου 12 του ν.4386/2016, που εποπτεύονται από τη Γενική Γραμματεία Έρευνας και Τεχνολογίας και είναι μέλος βέβαια του Διεθνο</w:t>
      </w:r>
      <w:r>
        <w:rPr>
          <w:rFonts w:eastAsia="Times New Roman" w:cs="Times New Roman"/>
          <w:szCs w:val="24"/>
        </w:rPr>
        <w:t>ύς Δικτύου του Ινστιτούτου Παστέρ.</w:t>
      </w:r>
    </w:p>
    <w:p w14:paraId="58D02FEE"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Ενώ με το προηγούμενο καθεστώς, που είχε κυρωθεί με τον ν.3733/2008, 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w:t>
      </w:r>
      <w:r>
        <w:rPr>
          <w:rFonts w:eastAsia="Times New Roman" w:cs="Times New Roman"/>
          <w:szCs w:val="24"/>
        </w:rPr>
        <w:t>ι</w:t>
      </w:r>
      <w:r>
        <w:rPr>
          <w:rFonts w:eastAsia="Times New Roman" w:cs="Times New Roman"/>
          <w:szCs w:val="24"/>
        </w:rPr>
        <w:t>νστιτούτου διορίζονταν με κοινή υπουργική απόφαση του Υπουργείου Υγείας και Ανάπτυξης, με την παρούσα Σύμβαση -ά</w:t>
      </w:r>
      <w:r>
        <w:rPr>
          <w:rFonts w:eastAsia="Times New Roman" w:cs="Times New Roman"/>
          <w:szCs w:val="24"/>
        </w:rPr>
        <w:t xml:space="preserve">ρθρο 4 παράγραφος 2- ορίζονται με κοινή υπουργική απόφαση πια του Υπουργείου Παιδείας, Έρευνας και Θρησκευμάτων και του Υπουργείου Υγείας. Έχουμε αυτό τον </w:t>
      </w:r>
      <w:proofErr w:type="spellStart"/>
      <w:r>
        <w:rPr>
          <w:rFonts w:eastAsia="Times New Roman" w:cs="Times New Roman"/>
          <w:szCs w:val="24"/>
        </w:rPr>
        <w:t>εξορθολογισμό</w:t>
      </w:r>
      <w:proofErr w:type="spellEnd"/>
      <w:r>
        <w:rPr>
          <w:rFonts w:eastAsia="Times New Roman" w:cs="Times New Roman"/>
          <w:szCs w:val="24"/>
        </w:rPr>
        <w:t>, που έτσι κι αλλιώς έπρεπε να υπάρξει στον τομέα της υγείας, που ήδη από το 2014 στο άρ</w:t>
      </w:r>
      <w:r>
        <w:rPr>
          <w:rFonts w:eastAsia="Times New Roman" w:cs="Times New Roman"/>
          <w:szCs w:val="24"/>
        </w:rPr>
        <w:t xml:space="preserve">θρο 13 </w:t>
      </w:r>
      <w:r>
        <w:rPr>
          <w:rFonts w:eastAsia="Times New Roman" w:cs="Times New Roman"/>
          <w:szCs w:val="24"/>
        </w:rPr>
        <w:lastRenderedPageBreak/>
        <w:t xml:space="preserve">προβλεπόταν για την έρευνα, τεχνολογική ανάπτυξη και καινοτομία. </w:t>
      </w:r>
      <w:r>
        <w:rPr>
          <w:rFonts w:eastAsia="Times New Roman" w:cs="Times New Roman"/>
          <w:szCs w:val="24"/>
        </w:rPr>
        <w:t>Σ</w:t>
      </w:r>
      <w:r>
        <w:rPr>
          <w:rFonts w:eastAsia="Times New Roman" w:cs="Times New Roman"/>
          <w:szCs w:val="24"/>
        </w:rPr>
        <w:t xml:space="preserve">ήμερα, βέβαια, με τον ν.4386 τα ερευνητικά κέντρα εποπτεύονται από τη Γενική Γραμματεία Έρευνας και Τεχνολογίας. </w:t>
      </w:r>
    </w:p>
    <w:p w14:paraId="58D02FEF"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ίδιο ισχύει για τον οργανισμό και τον εσωτερικό κανονισμό λειτουργ</w:t>
      </w:r>
      <w:r>
        <w:rPr>
          <w:rFonts w:eastAsia="Times New Roman" w:cs="Times New Roman"/>
          <w:szCs w:val="24"/>
        </w:rPr>
        <w:t xml:space="preserve">ίας του </w:t>
      </w:r>
      <w:r>
        <w:rPr>
          <w:rFonts w:eastAsia="Times New Roman" w:cs="Times New Roman"/>
          <w:szCs w:val="24"/>
        </w:rPr>
        <w:t>ι</w:t>
      </w:r>
      <w:r>
        <w:rPr>
          <w:rFonts w:eastAsia="Times New Roman" w:cs="Times New Roman"/>
          <w:szCs w:val="24"/>
        </w:rPr>
        <w:t>νστιτούτου, οι οποίοι σύμφωνα με το άρθρο 17 παράγραφοι 3 και 4 της Σύμβασης της 31</w:t>
      </w:r>
      <w:r>
        <w:rPr>
          <w:rFonts w:eastAsia="Times New Roman" w:cs="Times New Roman"/>
          <w:szCs w:val="24"/>
          <w:vertAlign w:val="superscript"/>
        </w:rPr>
        <w:t>ης</w:t>
      </w:r>
      <w:r>
        <w:rPr>
          <w:rFonts w:eastAsia="Times New Roman" w:cs="Times New Roman"/>
          <w:szCs w:val="24"/>
        </w:rPr>
        <w:t xml:space="preserve"> Ιουλίου 2017, εκδίδονται με προεδρικό διάταγμα κατόπιν πρότασης των Υπουργών Παιδείας, Υγείας, Διοικητικής Ανασυγκρότησης και Οικονομικών, έτσι όπως ορίζει το άρ</w:t>
      </w:r>
      <w:r>
        <w:rPr>
          <w:rFonts w:eastAsia="Times New Roman" w:cs="Times New Roman"/>
          <w:szCs w:val="24"/>
        </w:rPr>
        <w:t>θρο 14 του ν.4429/2016 για το Ελληνικό Ίδρυμα Έρευνας και Καινοτομίας, ΕΛΙΔΕΚ.</w:t>
      </w:r>
    </w:p>
    <w:p w14:paraId="58D02FF0"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Πέραν του θεσμικού πλαισίου που διέπει τα υπόλοιπα ερευνητικά κέντρα, στο Ελληνικό Ινστιτούτο Παστέρ εφαρμόζονται συμπληρωματικά οι διατάξεις του ειδικού θεσμικού πλαισίου που τ</w:t>
      </w:r>
      <w:r>
        <w:rPr>
          <w:rFonts w:eastAsia="Times New Roman" w:cs="Times New Roman"/>
          <w:szCs w:val="24"/>
        </w:rPr>
        <w:t xml:space="preserve">ο </w:t>
      </w:r>
      <w:r>
        <w:rPr>
          <w:rFonts w:eastAsia="Times New Roman" w:cs="Times New Roman"/>
          <w:szCs w:val="24"/>
        </w:rPr>
        <w:lastRenderedPageBreak/>
        <w:t xml:space="preserve">διέπουν. Αυτές οι διατάξεις προέρχονται κατά μεγάλο μέρος από την προς κύρωση Σύμβαση. Με αυτούς τους συμπληρωματικούς κανόνες γίνεται προσπάθεια από τη μία πλευρά να φανεί η πρόσδεση και να εμπεδωθεί η δημιουργία ενός ενιαίου χώρου εκπαίδευσης, έρευνας </w:t>
      </w:r>
      <w:r>
        <w:rPr>
          <w:rFonts w:eastAsia="Times New Roman" w:cs="Times New Roman"/>
          <w:szCs w:val="24"/>
        </w:rPr>
        <w:t>και καινοτομίας στο σκέλος που αφορά τα ερευνητικά κέντρα και για το οποίο, γι’ αυτή την πρόσδεση και την εμπέδωση, αυτή η Κυβέρνηση έχει δώσει τεράστια βαρύτητα. Από την άλλη πλευρά, να δοθεί βάρος στην ιδιαίτερη θέση του Ινστιτούτου Παστέρ, το οποίο είνα</w:t>
      </w:r>
      <w:r>
        <w:rPr>
          <w:rFonts w:eastAsia="Times New Roman" w:cs="Times New Roman"/>
          <w:szCs w:val="24"/>
        </w:rPr>
        <w:t xml:space="preserve">ι προσανατολισμένο σε έρευνα εφαρμογής με συγκεκριμένο πρακτικό προσανατολισμό στην καταπολέμηση των μολυσματικών ασθενειών, συμβάλλοντας στην προαγωγή της δημόσιας υγείας. </w:t>
      </w:r>
    </w:p>
    <w:p w14:paraId="58D02FF1"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Ινστιτούτο Παστέρ, όπως είπα και πριν, αναπτύσσει δραστηριότητες στον τομέα της</w:t>
      </w:r>
      <w:r>
        <w:rPr>
          <w:rFonts w:eastAsia="Times New Roman" w:cs="Times New Roman"/>
          <w:szCs w:val="24"/>
        </w:rPr>
        <w:t xml:space="preserve"> εκπαίδευσης, στους αντίστοιχους με την έρευνα εφαρμογής τομείς, εξασφαλίζοντας παράλληλα την προμήθεια, παραγωγή και διάθεση εμβολίων, βιολογικών και θεραπευτικών προϊόντων, για την κάλυψη των εθνικών αναγκών. Η δραστηριοποίησή του στον τομέα της </w:t>
      </w:r>
      <w:proofErr w:type="spellStart"/>
      <w:r>
        <w:rPr>
          <w:rFonts w:eastAsia="Times New Roman" w:cs="Times New Roman"/>
          <w:szCs w:val="24"/>
        </w:rPr>
        <w:t>βιοϊατρι</w:t>
      </w:r>
      <w:r>
        <w:rPr>
          <w:rFonts w:eastAsia="Times New Roman" w:cs="Times New Roman"/>
          <w:szCs w:val="24"/>
        </w:rPr>
        <w:t>κής</w:t>
      </w:r>
      <w:proofErr w:type="spellEnd"/>
      <w:r>
        <w:rPr>
          <w:rFonts w:eastAsia="Times New Roman" w:cs="Times New Roman"/>
          <w:szCs w:val="24"/>
        </w:rPr>
        <w:t xml:space="preserve"> το φέρνει κοντά σε έναν νέο τρόπο παραγωγής γνώσης, που ονομάζεται </w:t>
      </w:r>
      <w:r>
        <w:rPr>
          <w:rFonts w:eastAsia="Times New Roman" w:cs="Times New Roman"/>
          <w:szCs w:val="24"/>
          <w:lang w:val="en-US"/>
        </w:rPr>
        <w:t>mode</w:t>
      </w:r>
      <w:r>
        <w:rPr>
          <w:rFonts w:eastAsia="Times New Roman" w:cs="Times New Roman"/>
          <w:szCs w:val="24"/>
        </w:rPr>
        <w:t xml:space="preserve"> 2, σε αντίθεση με το </w:t>
      </w:r>
      <w:r>
        <w:rPr>
          <w:rFonts w:eastAsia="Times New Roman" w:cs="Times New Roman"/>
          <w:szCs w:val="24"/>
          <w:lang w:val="en-US"/>
        </w:rPr>
        <w:t>mode</w:t>
      </w:r>
      <w:r>
        <w:rPr>
          <w:rFonts w:eastAsia="Times New Roman" w:cs="Times New Roman"/>
          <w:szCs w:val="24"/>
        </w:rPr>
        <w:t xml:space="preserve"> 1, τη γνώση δηλαδή που παραγόταν και εξακολουθεί να παράγεται στο πλαίσιο του επιστημονικού κατακερματισμού στα πανεπιστήμια και στα ερευνητικά κέντρα. Ίσ</w:t>
      </w:r>
      <w:r>
        <w:rPr>
          <w:rFonts w:eastAsia="Times New Roman" w:cs="Times New Roman"/>
          <w:szCs w:val="24"/>
        </w:rPr>
        <w:t xml:space="preserve">ως θα έπρεπε να δώσουμε λίγη παραπάνω σημασία τι σημαίνει «τρόπος 2» και «τρόπος 1». Γιατί είναι το νέο φαινόμενο που αντιμετωπίζουμε, που αντιμετωπίζουν οι κοινωνίες τα τελευταία χρόνια και με </w:t>
      </w:r>
      <w:r>
        <w:rPr>
          <w:rFonts w:eastAsia="Times New Roman" w:cs="Times New Roman"/>
          <w:szCs w:val="24"/>
        </w:rPr>
        <w:lastRenderedPageBreak/>
        <w:t>τα οποία στη δικιά μας χώρα η πολιτική ηγεσία δεν έχει ασχοληθ</w:t>
      </w:r>
      <w:r>
        <w:rPr>
          <w:rFonts w:eastAsia="Times New Roman" w:cs="Times New Roman"/>
          <w:szCs w:val="24"/>
        </w:rPr>
        <w:t>εί, πλέ</w:t>
      </w:r>
      <w:r>
        <w:rPr>
          <w:rFonts w:eastAsia="Times New Roman" w:cs="Times New Roman"/>
          <w:szCs w:val="24"/>
        </w:rPr>
        <w:t>ει</w:t>
      </w:r>
      <w:r>
        <w:rPr>
          <w:rFonts w:eastAsia="Times New Roman" w:cs="Times New Roman"/>
          <w:szCs w:val="24"/>
        </w:rPr>
        <w:t xml:space="preserve"> μέσα σε ένα πέλαγος αντιφάσεων που οδηγούν σε προβλήματα, όπως αυτά που βλέπουμε με σκάνδαλα στην υγεία, κλπ. </w:t>
      </w:r>
    </w:p>
    <w:p w14:paraId="58D02FF2"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Στον νέο τρόπο, αυτόν που ονομάζουμε «τρόπος 2», σε τομείς όπως η </w:t>
      </w:r>
      <w:proofErr w:type="spellStart"/>
      <w:r>
        <w:rPr>
          <w:rFonts w:eastAsia="Times New Roman" w:cs="Times New Roman"/>
          <w:szCs w:val="24"/>
        </w:rPr>
        <w:t>βιοϊατρική</w:t>
      </w:r>
      <w:proofErr w:type="spellEnd"/>
      <w:r>
        <w:rPr>
          <w:rFonts w:eastAsia="Times New Roman" w:cs="Times New Roman"/>
          <w:szCs w:val="24"/>
        </w:rPr>
        <w:t xml:space="preserve">, κυριαρχεί η διεπιστημονικότητα και η συνεργασία στο ίδιο </w:t>
      </w:r>
      <w:r>
        <w:rPr>
          <w:rFonts w:eastAsia="Times New Roman" w:cs="Times New Roman"/>
          <w:szCs w:val="24"/>
        </w:rPr>
        <w:t>επίπεδο πανεπιστημίων, ερευνητικών κέντρων, ιδιωτικών εταιρειών και κρατικών φορέων για την επίλυση των ειδικών προβλημάτων που ανακύπτουν. Πρόκειται για μ</w:t>
      </w:r>
      <w:r>
        <w:rPr>
          <w:rFonts w:eastAsia="Times New Roman" w:cs="Times New Roman"/>
          <w:szCs w:val="24"/>
        </w:rPr>
        <w:t>ί</w:t>
      </w:r>
      <w:r>
        <w:rPr>
          <w:rFonts w:eastAsia="Times New Roman" w:cs="Times New Roman"/>
          <w:szCs w:val="24"/>
        </w:rPr>
        <w:t xml:space="preserve">α μεγάλη ρήξη με την ερευνητική παράδοση. </w:t>
      </w:r>
    </w:p>
    <w:p w14:paraId="58D02FF3" w14:textId="77777777" w:rsidR="00C565C7" w:rsidRDefault="00DC4690">
      <w:pPr>
        <w:spacing w:line="600" w:lineRule="auto"/>
        <w:ind w:firstLine="720"/>
        <w:jc w:val="both"/>
        <w:rPr>
          <w:rFonts w:eastAsia="Times New Roman"/>
          <w:szCs w:val="24"/>
        </w:rPr>
      </w:pPr>
      <w:r>
        <w:rPr>
          <w:rFonts w:eastAsia="Times New Roman"/>
          <w:szCs w:val="24"/>
        </w:rPr>
        <w:t>Επειδή για τον πρώτο τρόπο παραγωγής ισχύει η συνταγματικ</w:t>
      </w:r>
      <w:r>
        <w:rPr>
          <w:rFonts w:eastAsia="Times New Roman"/>
          <w:szCs w:val="24"/>
        </w:rPr>
        <w:t xml:space="preserve">ή κατοχύρωση της ελευθερίας της έρευνας, ενώ ο δεύτερος μπορεί να αποτελέσει αντικείμενο ειδικής οικονομικής προστασίας, να </w:t>
      </w:r>
      <w:r>
        <w:rPr>
          <w:rFonts w:eastAsia="Times New Roman"/>
          <w:szCs w:val="24"/>
        </w:rPr>
        <w:lastRenderedPageBreak/>
        <w:t>κατοχυρωθούν δικαιώματα ευρεσιτεχνίας ή άλλου είδους βιομηχανικής ιδιοκτησίας, οι φορείς παραγωγής της γνώσης στον «τρόπο 2» σπεύδου</w:t>
      </w:r>
      <w:r>
        <w:rPr>
          <w:rFonts w:eastAsia="Times New Roman"/>
          <w:szCs w:val="24"/>
        </w:rPr>
        <w:t>ν να κατοχυρώσουν πατέντες πριν θέσουν τα πορίσματα των ερευνών τους στη διάθεση της ερευνητικής κοινότητας.</w:t>
      </w:r>
    </w:p>
    <w:p w14:paraId="58D02FF4" w14:textId="77777777" w:rsidR="00C565C7" w:rsidRDefault="00DC4690">
      <w:pPr>
        <w:spacing w:line="600" w:lineRule="auto"/>
        <w:ind w:firstLine="720"/>
        <w:jc w:val="both"/>
        <w:rPr>
          <w:rFonts w:eastAsia="Times New Roman"/>
          <w:szCs w:val="24"/>
        </w:rPr>
      </w:pPr>
      <w:r>
        <w:rPr>
          <w:rFonts w:eastAsia="Times New Roman"/>
          <w:szCs w:val="24"/>
        </w:rPr>
        <w:t>Βεβαίως, με το άρθρο 3 το Ινστιτούτο Παστέρ καθίσταται μέλος του Διεθνούς Δικτύου Ινστιτούτων Παστέρ και υποχρεούται σε συμμόρφωση στη σύμβαση συνε</w:t>
      </w:r>
      <w:r>
        <w:rPr>
          <w:rFonts w:eastAsia="Times New Roman"/>
          <w:szCs w:val="24"/>
        </w:rPr>
        <w:t>ργασίας, με την οποία ορίζεται ένας κώδικας ηθικής σε έναν τομέα άκρατου ανταγωνισμού, για τον οποίο έγινε λόγος παραπάνω.</w:t>
      </w:r>
    </w:p>
    <w:p w14:paraId="58D02FF5" w14:textId="77777777" w:rsidR="00C565C7" w:rsidRDefault="00DC4690">
      <w:pPr>
        <w:spacing w:line="600" w:lineRule="auto"/>
        <w:ind w:firstLine="720"/>
        <w:jc w:val="both"/>
        <w:rPr>
          <w:rFonts w:eastAsia="Times New Roman"/>
          <w:szCs w:val="24"/>
        </w:rPr>
      </w:pPr>
      <w:r>
        <w:rPr>
          <w:rFonts w:eastAsia="Times New Roman"/>
          <w:szCs w:val="24"/>
        </w:rPr>
        <w:t>Θέλω να πω, δηλαδή, με λίγα λόγια, ότι ενώ το Δίκτυο Ινστιτούτων Παστέρ έχει αναπτύξει για αυτόν τον καινούργιο τρόπο παραγωγής γνώση</w:t>
      </w:r>
      <w:r>
        <w:rPr>
          <w:rFonts w:eastAsia="Times New Roman"/>
          <w:szCs w:val="24"/>
        </w:rPr>
        <w:t xml:space="preserve">ς έναν κώδικα ηθικής πάρα πολύ αυστηρό, που περιγράφεται μέσα στις αρχές του κεντρικού Ινστιτούτου Παστέρ </w:t>
      </w:r>
      <w:r>
        <w:rPr>
          <w:rFonts w:eastAsia="Times New Roman"/>
          <w:szCs w:val="24"/>
        </w:rPr>
        <w:lastRenderedPageBreak/>
        <w:t>στο Παρίσι, από την άλλη μεριά έχουμε αυτόν τον άκρατο ανταγωνισμό των πολυεθνικών, οι οποίες και αυτές παράγουν αυτήν τη γνώση και η οποία είδαμε πού</w:t>
      </w:r>
      <w:r>
        <w:rPr>
          <w:rFonts w:eastAsia="Times New Roman"/>
          <w:szCs w:val="24"/>
        </w:rPr>
        <w:t xml:space="preserve"> οδηγεί.</w:t>
      </w:r>
    </w:p>
    <w:p w14:paraId="58D02FF6" w14:textId="77777777" w:rsidR="00C565C7" w:rsidRDefault="00DC4690">
      <w:pPr>
        <w:spacing w:line="600" w:lineRule="auto"/>
        <w:ind w:firstLine="720"/>
        <w:jc w:val="both"/>
        <w:rPr>
          <w:rFonts w:eastAsia="Times New Roman"/>
          <w:szCs w:val="24"/>
        </w:rPr>
      </w:pPr>
      <w:r>
        <w:rPr>
          <w:rFonts w:eastAsia="Times New Roman"/>
          <w:szCs w:val="24"/>
        </w:rPr>
        <w:t xml:space="preserve">Όπως θα δείτε από τη Σύμβαση αλλά και από τις αρχές του ίδιου του Ινστιτούτου Παστέρ έχει έναν ηθικό κώδικα πάρα πολύ αυστηρό. Η λέξη –«κλειδί» είναι «αλληλεγγύη» ανάμεσα στα Ινστιτούτα Παστέρ, στο </w:t>
      </w:r>
      <w:r>
        <w:rPr>
          <w:rFonts w:eastAsia="Times New Roman"/>
          <w:szCs w:val="24"/>
        </w:rPr>
        <w:t>δ</w:t>
      </w:r>
      <w:r>
        <w:rPr>
          <w:rFonts w:eastAsia="Times New Roman"/>
          <w:szCs w:val="24"/>
        </w:rPr>
        <w:t>ίκτυο όλων των Παστέρ. Δεύτερον, οι δεσμεύσεις π</w:t>
      </w:r>
      <w:r>
        <w:rPr>
          <w:rFonts w:eastAsia="Times New Roman"/>
          <w:szCs w:val="24"/>
        </w:rPr>
        <w:t>ου αναλαμβάνουν τα Ινστιτούτα Παστέρ ανά τον κόσμο είναι ο πόλεμος κατά της διαφθοράς και ο σεβασμός στην απόφαση της Γενικής Συνέλευσης του Συμβουλίου των Ηνωμένων Εθνών του 2003. Μάλιστα, αν δει κανείς το γαλλικό κείμενο -δεν ξέρω, κύριε Υπουργέ, εάν έχο</w:t>
      </w:r>
      <w:r>
        <w:rPr>
          <w:rFonts w:eastAsia="Times New Roman"/>
          <w:szCs w:val="24"/>
        </w:rPr>
        <w:t xml:space="preserve">υμε τη </w:t>
      </w:r>
      <w:r>
        <w:rPr>
          <w:rFonts w:eastAsia="Times New Roman"/>
          <w:szCs w:val="24"/>
        </w:rPr>
        <w:t>σ</w:t>
      </w:r>
      <w:r>
        <w:rPr>
          <w:rFonts w:eastAsia="Times New Roman"/>
          <w:szCs w:val="24"/>
        </w:rPr>
        <w:t xml:space="preserve">ύμβαση και στα ελληνικά- ορίζει όχι μόνο </w:t>
      </w:r>
      <w:r>
        <w:rPr>
          <w:rFonts w:eastAsia="Times New Roman"/>
          <w:szCs w:val="24"/>
        </w:rPr>
        <w:lastRenderedPageBreak/>
        <w:t>τι δεν πρέπει να κάνει ένα Ινστιτούτο Παστέρ, δηλαδή να δωροδοκήσει, να έχει οποιαδήποτε επαφή χρηματισμού κ.λπ. με κρατικούς αξιωματούχους, αλλά αυτό που είναι εκπληκτικό είναι ότι ορίζει τι σημαίνει κρατικ</w:t>
      </w:r>
      <w:r>
        <w:rPr>
          <w:rFonts w:eastAsia="Times New Roman"/>
          <w:szCs w:val="24"/>
        </w:rPr>
        <w:t xml:space="preserve">ός αξιωματούχος. Αρχίζει ιεραρχικά από τους Υπουργούς μέχρι κρατικούς υπαλλήλους, όλη την ιεραρχική δομή. Νομίζω ότι αυτό είναι τροφή προς σκέψη, πώς λειτουργεί ένα τέτοιο </w:t>
      </w:r>
      <w:r>
        <w:rPr>
          <w:rFonts w:eastAsia="Times New Roman"/>
          <w:szCs w:val="24"/>
        </w:rPr>
        <w:t>ι</w:t>
      </w:r>
      <w:r>
        <w:rPr>
          <w:rFonts w:eastAsia="Times New Roman"/>
          <w:szCs w:val="24"/>
        </w:rPr>
        <w:t xml:space="preserve">νστιτούτο, αυτό το </w:t>
      </w:r>
      <w:r>
        <w:rPr>
          <w:rFonts w:eastAsia="Times New Roman"/>
          <w:szCs w:val="24"/>
        </w:rPr>
        <w:t>δ</w:t>
      </w:r>
      <w:r>
        <w:rPr>
          <w:rFonts w:eastAsia="Times New Roman"/>
          <w:szCs w:val="24"/>
        </w:rPr>
        <w:t xml:space="preserve">ίκτυο </w:t>
      </w:r>
      <w:r>
        <w:rPr>
          <w:rFonts w:eastAsia="Times New Roman"/>
          <w:szCs w:val="24"/>
        </w:rPr>
        <w:t>ι</w:t>
      </w:r>
      <w:r>
        <w:rPr>
          <w:rFonts w:eastAsia="Times New Roman"/>
          <w:szCs w:val="24"/>
        </w:rPr>
        <w:t>νστιτούτων, σε αντιπαράθεση με τις πολυεθνικές.</w:t>
      </w:r>
    </w:p>
    <w:p w14:paraId="58D02FF7" w14:textId="77777777" w:rsidR="00C565C7" w:rsidRDefault="00DC4690">
      <w:pPr>
        <w:spacing w:line="600" w:lineRule="auto"/>
        <w:ind w:firstLine="720"/>
        <w:jc w:val="both"/>
        <w:rPr>
          <w:rFonts w:eastAsia="Times New Roman"/>
          <w:szCs w:val="24"/>
        </w:rPr>
      </w:pPr>
      <w:r>
        <w:rPr>
          <w:rFonts w:eastAsia="Times New Roman"/>
          <w:szCs w:val="24"/>
        </w:rPr>
        <w:t>Ίσως, κύ</w:t>
      </w:r>
      <w:r>
        <w:rPr>
          <w:rFonts w:eastAsia="Times New Roman"/>
          <w:szCs w:val="24"/>
        </w:rPr>
        <w:t xml:space="preserve">ριε Υπουργέ, -αυτή θα ήταν η γνώμη μου, παρά το γεγονός ότι υπάρχει σε κεντρικό επίπεδο-, να ρυθμίζονταν λίγο περισσότερο τα θέματα πνευματικής ιδιοκτησίας και στην προς κύρωση </w:t>
      </w:r>
      <w:r>
        <w:rPr>
          <w:rFonts w:eastAsia="Times New Roman"/>
          <w:szCs w:val="24"/>
        </w:rPr>
        <w:t>σ</w:t>
      </w:r>
      <w:r>
        <w:rPr>
          <w:rFonts w:eastAsia="Times New Roman"/>
          <w:szCs w:val="24"/>
        </w:rPr>
        <w:t>ύμβαση που έχουμε εδώ.</w:t>
      </w:r>
    </w:p>
    <w:p w14:paraId="58D02FF8" w14:textId="77777777" w:rsidR="00C565C7" w:rsidRDefault="00DC4690">
      <w:pPr>
        <w:spacing w:line="600" w:lineRule="auto"/>
        <w:ind w:firstLine="720"/>
        <w:jc w:val="both"/>
        <w:rPr>
          <w:rFonts w:eastAsia="Times New Roman"/>
          <w:szCs w:val="24"/>
        </w:rPr>
      </w:pPr>
      <w:r>
        <w:rPr>
          <w:rFonts w:eastAsia="Times New Roman"/>
          <w:szCs w:val="24"/>
        </w:rPr>
        <w:lastRenderedPageBreak/>
        <w:t>Στα δέκα χρόνια που μεσολάβησαν μεταξύ της Σύμβασης του</w:t>
      </w:r>
      <w:r>
        <w:rPr>
          <w:rFonts w:eastAsia="Times New Roman"/>
          <w:szCs w:val="24"/>
        </w:rPr>
        <w:t xml:space="preserve"> 2007 και αυτής του 2017 η ελληνική πολιτική για την έρευνα απέκτησε προφίλ. Διασυνδέθηκε οργανικά με τον ευρωπαϊκό χώρο ανώτατης εκπαίδευσης και τα ευρωπαϊκά προγράμματα για την έρευνα. Αυτή η όξυνση της ευαισθησίας για τα ζητήματα της πολιτικής στον τομέ</w:t>
      </w:r>
      <w:r>
        <w:rPr>
          <w:rFonts w:eastAsia="Times New Roman"/>
          <w:szCs w:val="24"/>
        </w:rPr>
        <w:t>α της έρευνας είχε ως αποτέλεσμα να φανούν οι δυσλειτουργίες στο Ελληνικό Ινστιτούτο Παστέρ, τις οποίες πρώτοι είχαν επισημάνει οι ίδιοι οι ερευνητές του.</w:t>
      </w:r>
    </w:p>
    <w:p w14:paraId="58D02FF9" w14:textId="77777777" w:rsidR="00C565C7" w:rsidRDefault="00DC4690">
      <w:pPr>
        <w:spacing w:line="600" w:lineRule="auto"/>
        <w:ind w:firstLine="720"/>
        <w:jc w:val="both"/>
        <w:rPr>
          <w:rFonts w:eastAsia="Times New Roman"/>
          <w:szCs w:val="24"/>
        </w:rPr>
      </w:pPr>
      <w:r>
        <w:rPr>
          <w:rFonts w:eastAsia="Times New Roman"/>
          <w:szCs w:val="24"/>
        </w:rPr>
        <w:t xml:space="preserve">Στην προς κύρωση Σύμβαση, λοιπόν, τροποποιούνται οι διαδικασίες εκλογής των μελών και ανάδειξης του </w:t>
      </w:r>
      <w:r>
        <w:rPr>
          <w:rFonts w:eastAsia="Times New Roman"/>
          <w:szCs w:val="24"/>
        </w:rPr>
        <w:t>γ</w:t>
      </w:r>
      <w:r>
        <w:rPr>
          <w:rFonts w:eastAsia="Times New Roman"/>
          <w:szCs w:val="24"/>
        </w:rPr>
        <w:t xml:space="preserve">ενική </w:t>
      </w:r>
      <w:r>
        <w:rPr>
          <w:rFonts w:eastAsia="Times New Roman"/>
          <w:szCs w:val="24"/>
        </w:rPr>
        <w:t>δ</w:t>
      </w:r>
      <w:r>
        <w:rPr>
          <w:rFonts w:eastAsia="Times New Roman"/>
          <w:szCs w:val="24"/>
        </w:rPr>
        <w:t>ιευθυντή, ώστε να ανταποκρίνονται στα διεθνή δεδομένα που διέπουν τη λειτουργία και την οργάνωση των ερευνητικών κέντρων.</w:t>
      </w:r>
    </w:p>
    <w:p w14:paraId="58D02FFA" w14:textId="77777777" w:rsidR="00C565C7" w:rsidRDefault="00DC4690">
      <w:pPr>
        <w:spacing w:line="600" w:lineRule="auto"/>
        <w:ind w:firstLine="720"/>
        <w:jc w:val="both"/>
        <w:rPr>
          <w:rFonts w:eastAsia="Times New Roman"/>
          <w:szCs w:val="24"/>
        </w:rPr>
      </w:pPr>
      <w:r>
        <w:rPr>
          <w:rFonts w:eastAsia="Times New Roman"/>
          <w:szCs w:val="24"/>
        </w:rPr>
        <w:lastRenderedPageBreak/>
        <w:t xml:space="preserve">Στο άρθρο 4 παράγραφος 1 ορίζονται οι αρμοδιότητες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στην παράγραφο 2 η σύνθεσή του, στην παράγραφο 3</w:t>
      </w:r>
      <w:r>
        <w:rPr>
          <w:rFonts w:eastAsia="Times New Roman"/>
          <w:szCs w:val="24"/>
        </w:rPr>
        <w:t xml:space="preserve"> η διαδικασία εκλογής των τριών εκ των μελών του -των εξωτερικών-, στην παράγραφο 4 η διάρκεια της θητείας του, στην παράγραφο 5 ζητήματα αποζημίωσης των μελών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 xml:space="preserve">υμβουλίου και στην παράγραφο 6 ο τρόπος λειτουργίας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w:t>
      </w:r>
    </w:p>
    <w:p w14:paraId="58D02FFB" w14:textId="77777777" w:rsidR="00C565C7" w:rsidRDefault="00DC4690">
      <w:pPr>
        <w:spacing w:line="600" w:lineRule="auto"/>
        <w:ind w:firstLine="720"/>
        <w:jc w:val="both"/>
        <w:rPr>
          <w:rFonts w:eastAsia="Times New Roman"/>
          <w:szCs w:val="24"/>
        </w:rPr>
      </w:pPr>
      <w:r>
        <w:rPr>
          <w:rFonts w:eastAsia="Times New Roman"/>
          <w:szCs w:val="24"/>
        </w:rPr>
        <w:t xml:space="preserve">Στο άρθρο 5 ορίζονται τα καθήκοντα, ο τρόπος ορισμού, η διαδικασία επιλογής μέσω επταμελούς επιτροπής αξιολόγησης από επιστήμονες διεθνούς κύρους και η διάρκεια της θητείας του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 xml:space="preserve">ιευθυντή του </w:t>
      </w:r>
      <w:r>
        <w:rPr>
          <w:rFonts w:eastAsia="Times New Roman"/>
          <w:szCs w:val="24"/>
        </w:rPr>
        <w:t>ι</w:t>
      </w:r>
      <w:r>
        <w:rPr>
          <w:rFonts w:eastAsia="Times New Roman"/>
          <w:szCs w:val="24"/>
        </w:rPr>
        <w:t>νστιτούτου που θα είναι τετραετής, ανανεώσιμη μία ακόμα</w:t>
      </w:r>
      <w:r>
        <w:rPr>
          <w:rFonts w:eastAsia="Times New Roman"/>
          <w:szCs w:val="24"/>
        </w:rPr>
        <w:t xml:space="preserve"> φορά, χωρίς να μπορεί να εκλεγεί για τρίτη θητεία.</w:t>
      </w:r>
    </w:p>
    <w:p w14:paraId="58D02FFC" w14:textId="77777777" w:rsidR="00C565C7" w:rsidRDefault="00DC4690">
      <w:pPr>
        <w:spacing w:line="600" w:lineRule="auto"/>
        <w:ind w:firstLine="720"/>
        <w:jc w:val="both"/>
        <w:rPr>
          <w:rFonts w:eastAsia="Times New Roman" w:cs="Times New Roman"/>
          <w:szCs w:val="24"/>
        </w:rPr>
      </w:pPr>
      <w:r>
        <w:rPr>
          <w:rFonts w:eastAsia="Times New Roman"/>
          <w:szCs w:val="24"/>
        </w:rPr>
        <w:lastRenderedPageBreak/>
        <w:t>(Στο σημείο αυτό κτυπάει το κουδούνι λήξεως του χρόνου ομιλίας της κυρίας Βουλευτού)</w:t>
      </w:r>
    </w:p>
    <w:p w14:paraId="58D02FF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Ένα λεπτό ακόμα, κύριε Πρόεδρε. </w:t>
      </w:r>
    </w:p>
    <w:p w14:paraId="58D02FF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Συνεχίστε. </w:t>
      </w:r>
    </w:p>
    <w:p w14:paraId="58D02FF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Στο άρθρο 6 περιγράφονται οι αρμοδιότητες, ο τρόπος διορισμού και τα προσόντα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δ</w:t>
      </w:r>
      <w:r>
        <w:rPr>
          <w:rFonts w:eastAsia="Times New Roman" w:cs="Times New Roman"/>
          <w:szCs w:val="24"/>
        </w:rPr>
        <w:t>ιευθυντή.</w:t>
      </w:r>
    </w:p>
    <w:p w14:paraId="58D0300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Στο άρθρο 7 ορίζονται ο τρόπος λειτουργίας, η σύνθεση και οι αρμοδιότητες του Διεθνούς Επιστημονικού Συμβουλίου του Ελληνικού Ινστιτούτου Παστέρ.</w:t>
      </w:r>
    </w:p>
    <w:p w14:paraId="58D0300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άρθρο 8 περιγράφεται η μορφή συνεργασίας του Ελληνικού με το Γαλλικό Ινστιτούτο.</w:t>
      </w:r>
    </w:p>
    <w:p w14:paraId="58D0300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9 προσδιορίζεται ο οικονομικός διαχειριστικός έλεγχος του </w:t>
      </w:r>
      <w:r>
        <w:rPr>
          <w:rFonts w:eastAsia="Times New Roman" w:cs="Times New Roman"/>
          <w:szCs w:val="24"/>
        </w:rPr>
        <w:t>ι</w:t>
      </w:r>
      <w:r>
        <w:rPr>
          <w:rFonts w:eastAsia="Times New Roman" w:cs="Times New Roman"/>
          <w:szCs w:val="24"/>
        </w:rPr>
        <w:t>νστιτούτου από εταιρεία ορκωτών λογιστών.</w:t>
      </w:r>
    </w:p>
    <w:p w14:paraId="58D0300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Στο άρθρο 10 περιγράφεται η νομική κατοχύρωση των ονομάτων </w:t>
      </w:r>
      <w:r>
        <w:rPr>
          <w:rFonts w:eastAsia="Times New Roman" w:cs="Times New Roman"/>
          <w:szCs w:val="24"/>
        </w:rPr>
        <w:t>«</w:t>
      </w:r>
      <w:r>
        <w:rPr>
          <w:rFonts w:eastAsia="Times New Roman" w:cs="Times New Roman"/>
          <w:szCs w:val="24"/>
        </w:rPr>
        <w:t>Παστ</w:t>
      </w:r>
      <w:r>
        <w:rPr>
          <w:rFonts w:eastAsia="Times New Roman" w:cs="Times New Roman"/>
          <w:szCs w:val="24"/>
        </w:rPr>
        <w:t>έρ» και «Ινστιτούτο Παστέρ».</w:t>
      </w:r>
    </w:p>
    <w:p w14:paraId="58D0300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άρθρο 11 είναι το κατ</w:t>
      </w:r>
      <w:r>
        <w:rPr>
          <w:rFonts w:eastAsia="Times New Roman" w:cs="Times New Roman"/>
          <w:szCs w:val="24"/>
        </w:rPr>
        <w:t xml:space="preserve">’ </w:t>
      </w:r>
      <w:r>
        <w:rPr>
          <w:rFonts w:eastAsia="Times New Roman" w:cs="Times New Roman"/>
          <w:szCs w:val="24"/>
        </w:rPr>
        <w:t>εξοχήν άρθρο που εντάσσει το Ελληνικό Ινστιτούτο Παστέρ στο πλαίσιο των ερευνητικών κέντρων, με ό,τι αυτό συνεπάγεται. Δίνεται έμφαση στη συνεχή βελτίωση του ανθρώπινου δυναμικού μέσω προγραμμάτων αντα</w:t>
      </w:r>
      <w:r>
        <w:rPr>
          <w:rFonts w:eastAsia="Times New Roman" w:cs="Times New Roman"/>
          <w:szCs w:val="24"/>
        </w:rPr>
        <w:t>λλαγής και μετεκπαίδευσης.</w:t>
      </w:r>
    </w:p>
    <w:p w14:paraId="58D0300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Με το άρθρο 12 η ελληνική Κυβέρνηση δεσμεύεται να καταβάλλει κάθε χρόνο στο </w:t>
      </w:r>
      <w:r>
        <w:rPr>
          <w:rFonts w:eastAsia="Times New Roman" w:cs="Times New Roman"/>
          <w:szCs w:val="24"/>
        </w:rPr>
        <w:t>ι</w:t>
      </w:r>
      <w:r>
        <w:rPr>
          <w:rFonts w:eastAsia="Times New Roman" w:cs="Times New Roman"/>
          <w:szCs w:val="24"/>
        </w:rPr>
        <w:t>νστιτούτο τακτική επιχορήγηση για τη διασφά</w:t>
      </w:r>
      <w:r>
        <w:rPr>
          <w:rFonts w:eastAsia="Times New Roman" w:cs="Times New Roman"/>
          <w:szCs w:val="24"/>
        </w:rPr>
        <w:lastRenderedPageBreak/>
        <w:t>λιση της εύρυθμης λειτουργίας του. Άρα, η ελληνική Κυβέρνηση εγγυάται την εύρυθμη λειτουργία του. Θα ήταν καλ</w:t>
      </w:r>
      <w:r>
        <w:rPr>
          <w:rFonts w:eastAsia="Times New Roman" w:cs="Times New Roman"/>
          <w:szCs w:val="24"/>
        </w:rPr>
        <w:t>ό κάποια στιγμή να οριστεί το ύψος και ο κωδικός αυτής της επιχορήγησης.</w:t>
      </w:r>
    </w:p>
    <w:p w14:paraId="58D0300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Στο άρθρο 14 προσδιορίζεται η διάρκεια της </w:t>
      </w:r>
      <w:r>
        <w:rPr>
          <w:rFonts w:eastAsia="Times New Roman" w:cs="Times New Roman"/>
          <w:szCs w:val="24"/>
        </w:rPr>
        <w:t>σ</w:t>
      </w:r>
      <w:r>
        <w:rPr>
          <w:rFonts w:eastAsia="Times New Roman" w:cs="Times New Roman"/>
          <w:szCs w:val="24"/>
        </w:rPr>
        <w:t>ύμβασης, δηλαδή πέντε χρόνια με σιωπηρή ανανέωση για άλλα πέντε.</w:t>
      </w:r>
    </w:p>
    <w:p w14:paraId="58D0300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Στο άρθρο 15 προσδιορίζεται ο τρόπος καταγγελίας της </w:t>
      </w:r>
      <w:r>
        <w:rPr>
          <w:rFonts w:eastAsia="Times New Roman" w:cs="Times New Roman"/>
          <w:szCs w:val="24"/>
        </w:rPr>
        <w:t>σ</w:t>
      </w:r>
      <w:r>
        <w:rPr>
          <w:rFonts w:eastAsia="Times New Roman" w:cs="Times New Roman"/>
          <w:szCs w:val="24"/>
        </w:rPr>
        <w:t>ύμβασης και στο άρθρ</w:t>
      </w:r>
      <w:r>
        <w:rPr>
          <w:rFonts w:eastAsia="Times New Roman" w:cs="Times New Roman"/>
          <w:szCs w:val="24"/>
        </w:rPr>
        <w:t>ο 16 ο τρόπος διευθέτησης των διαφορών που ενδέχεται να ανακύψουν.</w:t>
      </w:r>
    </w:p>
    <w:p w14:paraId="58D0300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Με την προς κύρωση </w:t>
      </w:r>
      <w:r>
        <w:rPr>
          <w:rFonts w:eastAsia="Times New Roman" w:cs="Times New Roman"/>
          <w:szCs w:val="24"/>
        </w:rPr>
        <w:t>σ</w:t>
      </w:r>
      <w:r>
        <w:rPr>
          <w:rFonts w:eastAsia="Times New Roman" w:cs="Times New Roman"/>
          <w:szCs w:val="24"/>
        </w:rPr>
        <w:t xml:space="preserve">ύμβαση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με το Ινστιτούτο Παστέρ, το </w:t>
      </w:r>
      <w:r>
        <w:rPr>
          <w:rFonts w:eastAsia="Times New Roman" w:cs="Times New Roman"/>
          <w:szCs w:val="24"/>
        </w:rPr>
        <w:t>Ε</w:t>
      </w:r>
      <w:r>
        <w:rPr>
          <w:rFonts w:eastAsia="Times New Roman" w:cs="Times New Roman"/>
          <w:szCs w:val="24"/>
        </w:rPr>
        <w:t xml:space="preserve">λληνικό Ινστιτούτο Παστέρ καλείται να διαχειριστεί ακόμα μια φορά με τον καλύτερο δυνατό τρόπο το τεράστιο συμβολικό κεφάλαιο που έχει. </w:t>
      </w:r>
    </w:p>
    <w:p w14:paraId="58D0300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Και μην ξεχνάτε ότι από αυτό το συμβολικό κεφάλαιο μέχρι το χέρι μας στο σουπερμάρκετ, Ινστιτούτο Παστέρ είναι, παστερι</w:t>
      </w:r>
      <w:r>
        <w:rPr>
          <w:rFonts w:eastAsia="Times New Roman" w:cs="Times New Roman"/>
          <w:szCs w:val="24"/>
        </w:rPr>
        <w:t>ωμένο γάλα, κ.λπ.</w:t>
      </w:r>
      <w:r>
        <w:rPr>
          <w:rFonts w:eastAsia="Times New Roman" w:cs="Times New Roman"/>
          <w:szCs w:val="24"/>
        </w:rPr>
        <w:t>.</w:t>
      </w:r>
      <w:r>
        <w:rPr>
          <w:rFonts w:eastAsia="Times New Roman" w:cs="Times New Roman"/>
          <w:szCs w:val="24"/>
        </w:rPr>
        <w:t xml:space="preserve"> </w:t>
      </w:r>
    </w:p>
    <w:p w14:paraId="58D0300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την ανοχή. </w:t>
      </w:r>
    </w:p>
    <w:p w14:paraId="58D0300B"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8D0300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εγώ ευχαριστώ. </w:t>
      </w:r>
    </w:p>
    <w:p w14:paraId="58D0300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Χρήστος </w:t>
      </w:r>
      <w:proofErr w:type="spellStart"/>
      <w:r>
        <w:rPr>
          <w:rFonts w:eastAsia="Times New Roman" w:cs="Times New Roman"/>
          <w:szCs w:val="24"/>
        </w:rPr>
        <w:t>Κέλλας</w:t>
      </w:r>
      <w:proofErr w:type="spellEnd"/>
      <w:r>
        <w:rPr>
          <w:rFonts w:eastAsia="Times New Roman" w:cs="Times New Roman"/>
          <w:szCs w:val="24"/>
        </w:rPr>
        <w:t>.</w:t>
      </w:r>
    </w:p>
    <w:p w14:paraId="58D0300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w:t>
      </w:r>
      <w:r>
        <w:rPr>
          <w:rFonts w:eastAsia="Times New Roman" w:cs="Times New Roman"/>
          <w:szCs w:val="24"/>
        </w:rPr>
        <w:t xml:space="preserve"> κύριε Πρόεδρε.</w:t>
      </w:r>
    </w:p>
    <w:p w14:paraId="58D0300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υπηρετεί την ανανέωση της συνεργασίας της ελληνικής Κυβέρνησης και του </w:t>
      </w:r>
      <w:r>
        <w:rPr>
          <w:rFonts w:eastAsia="Times New Roman" w:cs="Times New Roman"/>
          <w:szCs w:val="24"/>
        </w:rPr>
        <w:lastRenderedPageBreak/>
        <w:t>Ε</w:t>
      </w:r>
      <w:r>
        <w:rPr>
          <w:rFonts w:eastAsia="Times New Roman" w:cs="Times New Roman"/>
          <w:szCs w:val="24"/>
        </w:rPr>
        <w:t xml:space="preserve">λληνικού Ινστιτούτου Παστέρ με το Ινστιτούτο Παστέρ, όπως προβλέπει ο ν.3733/2009. Η ισχύουσα </w:t>
      </w:r>
      <w:r>
        <w:rPr>
          <w:rFonts w:eastAsia="Times New Roman" w:cs="Times New Roman"/>
          <w:szCs w:val="24"/>
        </w:rPr>
        <w:t>σ</w:t>
      </w:r>
      <w:r>
        <w:rPr>
          <w:rFonts w:eastAsia="Times New Roman" w:cs="Times New Roman"/>
          <w:szCs w:val="24"/>
        </w:rPr>
        <w:t>ύμβαση ήταν διάρκειας</w:t>
      </w:r>
      <w:r>
        <w:rPr>
          <w:rFonts w:eastAsia="Times New Roman" w:cs="Times New Roman"/>
          <w:szCs w:val="24"/>
        </w:rPr>
        <w:t xml:space="preserve"> πέντε ετών συν πέντε έτη σιωπηρής παράτασης. </w:t>
      </w:r>
    </w:p>
    <w:p w14:paraId="58D0301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Όπως έχουμε πει και καταστήσει εμπράκτως σαφές, η Νέα Δημοκρατία επιθυμεί τη συνεργασία με κάθε διεθνή φορέα και θεσμό που μπορεί να συμβάλλει στην αναβάθμιση των δημόσιων πολιτικών της χώρας. </w:t>
      </w:r>
    </w:p>
    <w:p w14:paraId="58D0301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Ινστιτούτο Π</w:t>
      </w:r>
      <w:r>
        <w:rPr>
          <w:rFonts w:eastAsia="Times New Roman" w:cs="Times New Roman"/>
          <w:szCs w:val="24"/>
        </w:rPr>
        <w:t xml:space="preserve">αστέρ διαδραματίζει διεθνώς έναν ιδιαίτερα κρίσιμο ρόλο στις πολιτικές πρόληψης και στις διαδικασίες αντιμετώπισης σπάνιων μολυσματικών νοσημάτων. </w:t>
      </w:r>
    </w:p>
    <w:p w14:paraId="58D0301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Αναμφίβολα το </w:t>
      </w:r>
      <w:r>
        <w:rPr>
          <w:rFonts w:eastAsia="Times New Roman" w:cs="Times New Roman"/>
          <w:szCs w:val="24"/>
        </w:rPr>
        <w:t>Ε</w:t>
      </w:r>
      <w:r>
        <w:rPr>
          <w:rFonts w:eastAsia="Times New Roman" w:cs="Times New Roman"/>
          <w:szCs w:val="24"/>
        </w:rPr>
        <w:t xml:space="preserve">λληνικό Ινστιτούτο Παστέρ έχει συμβάλει σημαντικά στην καταπολέμηση </w:t>
      </w:r>
      <w:proofErr w:type="spellStart"/>
      <w:r>
        <w:rPr>
          <w:rFonts w:eastAsia="Times New Roman" w:cs="Times New Roman"/>
          <w:szCs w:val="24"/>
        </w:rPr>
        <w:t>αυτοάνοσων</w:t>
      </w:r>
      <w:proofErr w:type="spellEnd"/>
      <w:r>
        <w:rPr>
          <w:rFonts w:eastAsia="Times New Roman" w:cs="Times New Roman"/>
          <w:szCs w:val="24"/>
        </w:rPr>
        <w:t xml:space="preserve"> και </w:t>
      </w:r>
      <w:proofErr w:type="spellStart"/>
      <w:r>
        <w:rPr>
          <w:rFonts w:eastAsia="Times New Roman" w:cs="Times New Roman"/>
          <w:szCs w:val="24"/>
        </w:rPr>
        <w:t>νευροεκφυλ</w:t>
      </w:r>
      <w:r>
        <w:rPr>
          <w:rFonts w:eastAsia="Times New Roman" w:cs="Times New Roman"/>
          <w:szCs w:val="24"/>
        </w:rPr>
        <w:t>ιστικών</w:t>
      </w:r>
      <w:proofErr w:type="spellEnd"/>
      <w:r>
        <w:rPr>
          <w:rFonts w:eastAsia="Times New Roman" w:cs="Times New Roman"/>
          <w:szCs w:val="24"/>
        </w:rPr>
        <w:t xml:space="preserve"> νοσημάτων και κρίνεται απαραίτητη η συνέχιση της συνεργασίας </w:t>
      </w:r>
      <w:r>
        <w:rPr>
          <w:rFonts w:eastAsia="Times New Roman" w:cs="Times New Roman"/>
          <w:szCs w:val="24"/>
        </w:rPr>
        <w:lastRenderedPageBreak/>
        <w:t>και της δημιουργικής αλληλεπίδρασης με το Ινστιτούτο Παστέρ, για την ενίσχυση της δημόσιας υγείας.</w:t>
      </w:r>
    </w:p>
    <w:p w14:paraId="58D0301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έρευνα είναι εξαιρετικά σημαντική για τη βελτίωση και την αναβάθμιση των διαδικασιών π</w:t>
      </w:r>
      <w:r>
        <w:rPr>
          <w:rFonts w:eastAsia="Times New Roman" w:cs="Times New Roman"/>
          <w:szCs w:val="24"/>
        </w:rPr>
        <w:t xml:space="preserve">ρόληψης και θεραπείας όχι μόνο στη χώρα μας, αλλά και σε παγκόσμιο επίπεδο. </w:t>
      </w:r>
    </w:p>
    <w:p w14:paraId="58D0301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Σε σχέση με το παρόν σχέδιο νόμου: Στο άρθρο 1 ορίζεται πως σκοπός της </w:t>
      </w:r>
      <w:r>
        <w:rPr>
          <w:rFonts w:eastAsia="Times New Roman" w:cs="Times New Roman"/>
          <w:szCs w:val="24"/>
        </w:rPr>
        <w:t>σ</w:t>
      </w:r>
      <w:r>
        <w:rPr>
          <w:rFonts w:eastAsia="Times New Roman" w:cs="Times New Roman"/>
          <w:szCs w:val="24"/>
        </w:rPr>
        <w:t>ύμβασης είναι ο καθορισμός των κανόνων οργάνωσης και λειτουργίας του ΕΙΠ. Για τον λόγο αυτόν επιφυλαχθήκαμε</w:t>
      </w:r>
      <w:r>
        <w:rPr>
          <w:rFonts w:eastAsia="Times New Roman" w:cs="Times New Roman"/>
          <w:szCs w:val="24"/>
        </w:rPr>
        <w:t xml:space="preserve"> στην Ολομέλεια, προκειμένου να πάρουμε απαντήσεις στα ζητήματα τα οποία θέσαμε κατά τη συνεδρίαση της Διαρκούς Επιτροπής. </w:t>
      </w:r>
    </w:p>
    <w:p w14:paraId="58D0301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Επανέρχομαι, κύριε Υπουργέ και επισημαίνω ότι δεν έχουμε αντίρρηση για την ίδρυση των γραφείων του ΕΙΠ ανά την Ελλάδα. Το ερώτημα, ό</w:t>
      </w:r>
      <w:r>
        <w:rPr>
          <w:rFonts w:eastAsia="Times New Roman" w:cs="Times New Roman"/>
          <w:szCs w:val="24"/>
        </w:rPr>
        <w:t xml:space="preserve">μως, παραμένει: Ποιο θα είναι το προσωπικό με το </w:t>
      </w:r>
      <w:r>
        <w:rPr>
          <w:rFonts w:eastAsia="Times New Roman" w:cs="Times New Roman"/>
          <w:szCs w:val="24"/>
        </w:rPr>
        <w:lastRenderedPageBreak/>
        <w:t xml:space="preserve">οποίο αυτά θα στελεχωθούν; Τι υλικοτεχνικές ανάγκες θα υπάρξουν; Είναι επίσης σημαντικό για τη λειτουργία του ΕΙΠ το πώς θα στελεχωθούν και για ποιους σκοπούς το Τμήμα Διάγνωσης και τα Κέντρα Αναφοράς. </w:t>
      </w:r>
    </w:p>
    <w:p w14:paraId="58D0301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Περα</w:t>
      </w:r>
      <w:r>
        <w:rPr>
          <w:rFonts w:eastAsia="Times New Roman" w:cs="Times New Roman"/>
          <w:szCs w:val="24"/>
        </w:rPr>
        <w:t xml:space="preserve">ιτέρω σας επισημαίνω ότι η περιγραφή των προσόντων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θα στρεβλώσει, ενδεχομένως, τον προσανατολισμό του ΕΙΠ. Εσείς βεβαίως επικαλείστε τη νομοθεσία, όμως η περιγραφή των προσόντων, κύριε Υπουργέ, δεν έχει καμμία σχέση με </w:t>
      </w:r>
      <w:r>
        <w:rPr>
          <w:rFonts w:eastAsia="Times New Roman" w:cs="Times New Roman"/>
          <w:szCs w:val="24"/>
        </w:rPr>
        <w:t>την νομοθεσία, αλλά είναι καθαρά δική σας επιλογή.</w:t>
      </w:r>
    </w:p>
    <w:p w14:paraId="58D0301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ευχόμαστε να στελεχωθεί το ΕΙΠ με επιστήμονες διεθνούς κύρους που θα συμβάλουν στην ερευνητική και λειτουργική εμβάθυνσή του. </w:t>
      </w:r>
    </w:p>
    <w:p w14:paraId="58D0301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Επιπλέον το νέο διοικητικό συμβούλιο θα πρέπει να μεριμνήσει</w:t>
      </w:r>
      <w:r>
        <w:rPr>
          <w:rFonts w:eastAsia="Times New Roman" w:cs="Times New Roman"/>
          <w:szCs w:val="24"/>
        </w:rPr>
        <w:t xml:space="preserve"> ώστε να υπάρξει διαρκής αλληλεπίδραση σε σχέση με τα κοινά προγράμματα και την ανάληψη κοινών δράσεων. Η συνεργασία μέσω ειδικών συμβάσεων ενδεχομένως να περιορίσει τις δυνατότητες που υπήρχαν κατά το παρελθόν, όπως προέβλεπε ο ισχύων νόμος. </w:t>
      </w:r>
    </w:p>
    <w:p w14:paraId="58D0301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θα ήταν καλό να είχαμε μια εικόνα σχετικά με τον νέο οργανισμό και τον εσωτερικό κανονισμό του Ινστιτούτου. Αυτός ο εσωτερικός κανονισμός δεν έχει έρθει ακόμα, κύριε Υπουργέ. </w:t>
      </w:r>
    </w:p>
    <w:p w14:paraId="58D0301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διακυβέρνηση του τόπου ειδικά στις κρίσιμες επο</w:t>
      </w:r>
      <w:r>
        <w:rPr>
          <w:rFonts w:eastAsia="Times New Roman" w:cs="Times New Roman"/>
          <w:szCs w:val="24"/>
        </w:rPr>
        <w:t xml:space="preserve">χές τις οποίες διερχόμαστε χρειάζεται και συνεργασία και συναίνεση. Δεν πρέπει να εκθέτουμε διαρκώς τη χώρα. Και επειδή η Νέα Δημοκρατία, εμείς δηλαδή, είμαστε η παράταξη </w:t>
      </w:r>
      <w:r>
        <w:rPr>
          <w:rFonts w:eastAsia="Times New Roman" w:cs="Times New Roman"/>
          <w:szCs w:val="24"/>
        </w:rPr>
        <w:lastRenderedPageBreak/>
        <w:t>που ενέταξε τη χώρα στο ευρωπαϊκό σύστημα και περιβάλλον και προωθούμε κάθε συνεργασί</w:t>
      </w:r>
      <w:r>
        <w:rPr>
          <w:rFonts w:eastAsia="Times New Roman" w:cs="Times New Roman"/>
          <w:szCs w:val="24"/>
        </w:rPr>
        <w:t xml:space="preserve">α με τους διεθνείς και σημαντικούς φορείς, καλούμαστε ακόμα μια φορά να λειτουργήσουμε προστατευτικά για τη διεθνή εικόνα της χώρας. </w:t>
      </w:r>
    </w:p>
    <w:p w14:paraId="58D0301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παρόν νομοσχέδιο θα μπορούσε να έχει προσλάβει έναν περισσότερο λεπτομερειακό χαρακτήρα και να συμπεριλάβει διατάξεις π</w:t>
      </w:r>
      <w:r>
        <w:rPr>
          <w:rFonts w:eastAsia="Times New Roman" w:cs="Times New Roman"/>
          <w:szCs w:val="24"/>
        </w:rPr>
        <w:t>ου θα το καθιστούσαν περισσότερο πλήρες κατά τα ισχύοντα του παρόντος νόμου. Ωστόσο επειδή πρόκειται για την κύρωση μιας διεθνούς σύμβασης με έναν ιστορικό φορέα, που η συνεισφορά του στην έρευνα και τον τομέα της υγείας είναι εξαιρετικά πολύτιμη, και δεδο</w:t>
      </w:r>
      <w:r>
        <w:rPr>
          <w:rFonts w:eastAsia="Times New Roman" w:cs="Times New Roman"/>
          <w:szCs w:val="24"/>
        </w:rPr>
        <w:t xml:space="preserve">μένου ότι η πορεία του Ινστιτούτου Παστέρ στη χώρα μας συμπληρώνει σχεδόν έναν αιώνα έχοντας συμβάλει σε σημαντικό </w:t>
      </w:r>
      <w:r>
        <w:rPr>
          <w:rFonts w:eastAsia="Times New Roman" w:cs="Times New Roman"/>
          <w:szCs w:val="24"/>
        </w:rPr>
        <w:lastRenderedPageBreak/>
        <w:t>βαθμό στις πολιτικές πρόληψης για τη δημόσια υγεία, εμείς θα υπερψηφίσουμε το παρόν σχέδιο νόμου και προσβλέπουμε στην αποτελεσματική λειτουρ</w:t>
      </w:r>
      <w:r>
        <w:rPr>
          <w:rFonts w:eastAsia="Times New Roman" w:cs="Times New Roman"/>
          <w:szCs w:val="24"/>
        </w:rPr>
        <w:t xml:space="preserve">γία του Ελληνικού Ινστιτούτου Παστέρ στο μέλλον καθώς και στην αλληλεπίδρασή του με το Ινστιτούτο Παστέρ, προκειμένου να υπάρξει ακόμα μεγαλύτερο όφελος για τη δημόσια υγεία της χώρας μας. </w:t>
      </w:r>
    </w:p>
    <w:p w14:paraId="58D0301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Ως παράταξη παραμένουμε πιστοί στις αξίες μας. Για μας προέχει το </w:t>
      </w:r>
      <w:r>
        <w:rPr>
          <w:rFonts w:eastAsia="Times New Roman" w:cs="Times New Roman"/>
          <w:szCs w:val="24"/>
        </w:rPr>
        <w:t xml:space="preserve">εθνικό συμφέρον. Εύχομαι να το καταλάβετε κι εσείς σύντομα. Η χώρα έχει πολλά μέτωπα ανοιχτά να αντιμετωπίσει και να διαχειριστεί προκειμένου να σταθεί στα πόδια της. </w:t>
      </w:r>
    </w:p>
    <w:p w14:paraId="58D0301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Έρχομαι, κύριε Υπουργέ, στις δυο υπουργικές τροπολογίες. </w:t>
      </w:r>
    </w:p>
    <w:p w14:paraId="58D0301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Έχουμε την υπουργική τροπολογί</w:t>
      </w:r>
      <w:r>
        <w:rPr>
          <w:rFonts w:eastAsia="Times New Roman" w:cs="Times New Roman"/>
          <w:szCs w:val="24"/>
        </w:rPr>
        <w:t xml:space="preserve">α 1506/167 την οποία υπογράφει η κ. </w:t>
      </w:r>
      <w:proofErr w:type="spellStart"/>
      <w:r>
        <w:rPr>
          <w:rFonts w:eastAsia="Times New Roman" w:cs="Times New Roman"/>
          <w:szCs w:val="24"/>
        </w:rPr>
        <w:t>Γεροβασίλη</w:t>
      </w:r>
      <w:proofErr w:type="spellEnd"/>
      <w:r>
        <w:rPr>
          <w:rFonts w:eastAsia="Times New Roman" w:cs="Times New Roman"/>
          <w:szCs w:val="24"/>
        </w:rPr>
        <w:t xml:space="preserve">, Υπουργός Διοικητικής Ανασυγκρότησης, </w:t>
      </w:r>
      <w:r>
        <w:rPr>
          <w:rFonts w:eastAsia="Times New Roman" w:cs="Times New Roman"/>
          <w:szCs w:val="24"/>
        </w:rPr>
        <w:lastRenderedPageBreak/>
        <w:t>με τον κ. Σκουρλέτη. Βεβαίως δεν είναι εδώ η αρμόδια Υπουργός να το ακούσει. Αυτή η τροπολογία</w:t>
      </w:r>
      <w:r>
        <w:rPr>
          <w:rFonts w:eastAsia="Times New Roman" w:cs="Times New Roman"/>
          <w:szCs w:val="24"/>
        </w:rPr>
        <w:t>,</w:t>
      </w:r>
      <w:r>
        <w:rPr>
          <w:rFonts w:eastAsia="Times New Roman" w:cs="Times New Roman"/>
          <w:szCs w:val="24"/>
        </w:rPr>
        <w:t xml:space="preserve"> την οποία φέρνει στη σύμβαση ενός νομοσχεδίου για ένα διεθνές ινστιτούτο</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ίνει </w:t>
      </w:r>
      <w:r>
        <w:rPr>
          <w:rFonts w:eastAsia="Times New Roman" w:cs="Times New Roman"/>
          <w:szCs w:val="24"/>
        </w:rPr>
        <w:t xml:space="preserve">ανανέωση </w:t>
      </w:r>
      <w:r>
        <w:rPr>
          <w:rFonts w:eastAsia="Times New Roman" w:cs="Times New Roman"/>
          <w:szCs w:val="24"/>
        </w:rPr>
        <w:t xml:space="preserve">συμβάσεων στους </w:t>
      </w:r>
      <w:r>
        <w:rPr>
          <w:rFonts w:eastAsia="Times New Roman" w:cs="Times New Roman"/>
          <w:szCs w:val="24"/>
        </w:rPr>
        <w:t xml:space="preserve">συμβασιούχους </w:t>
      </w:r>
      <w:r>
        <w:rPr>
          <w:rFonts w:eastAsia="Times New Roman" w:cs="Times New Roman"/>
          <w:szCs w:val="24"/>
        </w:rPr>
        <w:t xml:space="preserve">ιδιωτικού δικαίου ορισμένου χρόνου. Δηλαδή για όποιον έχει υπηρετήσει είκοσι τέσσερις μήνες με σύμβαση καταργεί, κατά παρέκκλιση του νόμου, το </w:t>
      </w:r>
      <w:proofErr w:type="spellStart"/>
      <w:r>
        <w:rPr>
          <w:rFonts w:eastAsia="Times New Roman" w:cs="Times New Roman"/>
          <w:szCs w:val="24"/>
        </w:rPr>
        <w:t>π</w:t>
      </w:r>
      <w:r>
        <w:rPr>
          <w:rFonts w:eastAsia="Times New Roman" w:cs="Times New Roman"/>
          <w:szCs w:val="24"/>
        </w:rPr>
        <w:t>.δ.</w:t>
      </w:r>
      <w:proofErr w:type="spellEnd"/>
      <w:r>
        <w:rPr>
          <w:rFonts w:eastAsia="Times New Roman" w:cs="Times New Roman"/>
          <w:szCs w:val="24"/>
        </w:rPr>
        <w:t xml:space="preserve"> 164/2004 και λέει ότι μπορεί να ανανεωθεί η σύμβαση, να δοθεί συ</w:t>
      </w:r>
      <w:r>
        <w:rPr>
          <w:rFonts w:eastAsia="Times New Roman" w:cs="Times New Roman"/>
          <w:szCs w:val="24"/>
        </w:rPr>
        <w:t xml:space="preserve">νέχεια της σύμβασης χωρίς να μεσολαβήσει το κενό τρίμηνο. </w:t>
      </w:r>
    </w:p>
    <w:p w14:paraId="58D0301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Επειδή κανείς δεν είναι αφελής εδώ μέσα, καταλαβαίνουμε πάρα πολύ καλά τι προσπαθεί να κάνει η κυρία Υπουργός. Προσπαθεί να νομιμοποιήσει τους ήδη υπάρχοντες συμβασιούχους και να τους μονιμοποιήσει. Παρακαλώ πάρα πολύ την κυρία Υπουργό να πάρει πίσω την τρ</w:t>
      </w:r>
      <w:r>
        <w:rPr>
          <w:rFonts w:eastAsia="Times New Roman" w:cs="Times New Roman"/>
          <w:szCs w:val="24"/>
        </w:rPr>
        <w:t xml:space="preserve">οπολογία αυτή. Να την αποσύρει. Είναι </w:t>
      </w:r>
      <w:r>
        <w:rPr>
          <w:rFonts w:eastAsia="Times New Roman" w:cs="Times New Roman"/>
          <w:szCs w:val="24"/>
        </w:rPr>
        <w:lastRenderedPageBreak/>
        <w:t>ντροπή απέναντι στους νέους ανθρώπους, στα νέα παιδιά, τους πτυχιούχους με μεταπτυχιακά, να προσπαθεί να μονιμοποιήσει ανθρώπους οι οποίοι μπήκαν με τον οποιονδήποτε τρόπο ως συμβασιούχοι. Επιτέλους, ας σοβαρευτούμε κά</w:t>
      </w:r>
      <w:r>
        <w:rPr>
          <w:rFonts w:eastAsia="Times New Roman" w:cs="Times New Roman"/>
          <w:szCs w:val="24"/>
        </w:rPr>
        <w:t xml:space="preserve">ποτε σε αυτή τη χώρα. </w:t>
      </w:r>
    </w:p>
    <w:p w14:paraId="58D0302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δεύτερη με αριθμό 1507/168 τροπολογία αναφέρεται στη μεταφορά των μαθητών στις περιφέρειες τις οποίες δεν έχουν κατοχυρωθεί οι διαγωνισμοί οι οποίοι έγιναν και ορίζει την οικονομική επιτροπή να κάνει ανάθεση στον προσωρινό μειοδότη</w:t>
      </w:r>
      <w:r>
        <w:rPr>
          <w:rFonts w:eastAsia="Times New Roman" w:cs="Times New Roman"/>
          <w:szCs w:val="24"/>
        </w:rPr>
        <w:t>. Εμείς και σ’ αυτή την τροπολογία λέμε «</w:t>
      </w:r>
      <w:r>
        <w:rPr>
          <w:rFonts w:eastAsia="Times New Roman" w:cs="Times New Roman"/>
          <w:szCs w:val="24"/>
        </w:rPr>
        <w:t>ό</w:t>
      </w:r>
      <w:r>
        <w:rPr>
          <w:rFonts w:eastAsia="Times New Roman" w:cs="Times New Roman"/>
          <w:szCs w:val="24"/>
        </w:rPr>
        <w:t>χι</w:t>
      </w:r>
      <w:r>
        <w:rPr>
          <w:rFonts w:eastAsia="Times New Roman" w:cs="Times New Roman"/>
          <w:szCs w:val="24"/>
        </w:rPr>
        <w:t xml:space="preserve">» στην παράταση εξαιρετικών διαδικασιών. Υπάρχει χρόνος να τα τακτοποιήσουν και να τα κάνουν όπως πρέπει. </w:t>
      </w:r>
    </w:p>
    <w:p w14:paraId="58D0302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Τώρα υπάρχει και μια βουλευτική τροπολογία του κ. Μαντά. Δεν ξέρω αν θα την κάνει δεκτή ο Υπουργός. Αν τη</w:t>
      </w:r>
      <w:r>
        <w:rPr>
          <w:rFonts w:eastAsia="Times New Roman" w:cs="Times New Roman"/>
          <w:szCs w:val="24"/>
        </w:rPr>
        <w:t xml:space="preserve">ν κάνει, θα τοποθετηθώ στη συνέχεια. </w:t>
      </w:r>
    </w:p>
    <w:p w14:paraId="58D0302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8D03023"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8D0302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κύριε </w:t>
      </w:r>
      <w:proofErr w:type="spellStart"/>
      <w:r>
        <w:rPr>
          <w:rFonts w:eastAsia="Times New Roman" w:cs="Times New Roman"/>
          <w:szCs w:val="24"/>
        </w:rPr>
        <w:t>Κέλλα</w:t>
      </w:r>
      <w:proofErr w:type="spellEnd"/>
      <w:r>
        <w:rPr>
          <w:rFonts w:eastAsia="Times New Roman" w:cs="Times New Roman"/>
          <w:szCs w:val="24"/>
        </w:rPr>
        <w:t xml:space="preserve">. </w:t>
      </w:r>
    </w:p>
    <w:p w14:paraId="58D0302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Με την κάθοδο του κ. </w:t>
      </w:r>
      <w:proofErr w:type="spellStart"/>
      <w:r>
        <w:rPr>
          <w:rFonts w:eastAsia="Times New Roman" w:cs="Times New Roman"/>
          <w:szCs w:val="24"/>
        </w:rPr>
        <w:t>Κέλλα</w:t>
      </w:r>
      <w:proofErr w:type="spellEnd"/>
      <w:r>
        <w:rPr>
          <w:rFonts w:eastAsia="Times New Roman" w:cs="Times New Roman"/>
          <w:szCs w:val="24"/>
        </w:rPr>
        <w:t xml:space="preserve"> κλείνει και ο κατάλογος των συναδέλφων που θέλουν να εγγραφούν για</w:t>
      </w:r>
      <w:r>
        <w:rPr>
          <w:rFonts w:eastAsia="Times New Roman" w:cs="Times New Roman"/>
          <w:szCs w:val="24"/>
        </w:rPr>
        <w:t xml:space="preserve"> να ομιλήσουν.</w:t>
      </w:r>
    </w:p>
    <w:p w14:paraId="58D0302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Προχωράμε με τον συνάδελφο κ. Λεωνίδα Γρηγοράκο, ειδικό αγορητή από τη Δημοκρατική Συμπαράταξη. </w:t>
      </w:r>
    </w:p>
    <w:p w14:paraId="58D03027" w14:textId="77777777" w:rsidR="00C565C7" w:rsidRDefault="00DC4690">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Ευχαριστώ πολύ, κύριε Πρόεδρε.</w:t>
      </w:r>
    </w:p>
    <w:p w14:paraId="58D03028" w14:textId="77777777" w:rsidR="00C565C7" w:rsidRDefault="00DC4690">
      <w:pPr>
        <w:spacing w:line="600" w:lineRule="auto"/>
        <w:ind w:firstLine="720"/>
        <w:jc w:val="both"/>
        <w:rPr>
          <w:rFonts w:eastAsia="Times New Roman"/>
          <w:szCs w:val="24"/>
        </w:rPr>
      </w:pPr>
      <w:r>
        <w:rPr>
          <w:rFonts w:eastAsia="Times New Roman"/>
          <w:szCs w:val="24"/>
        </w:rPr>
        <w:lastRenderedPageBreak/>
        <w:t>Κυρίες και κύριοι συνάδελφοι, κύριε Υπουργέ, το νοσηρό και βάρβαρο κλίμα που κυριαρχεί αυτές</w:t>
      </w:r>
      <w:r>
        <w:rPr>
          <w:rFonts w:eastAsia="Times New Roman"/>
          <w:szCs w:val="24"/>
        </w:rPr>
        <w:t xml:space="preserve"> τις μέρες στην πολιτική ζωή του τόπου, σε κα</w:t>
      </w:r>
      <w:r>
        <w:rPr>
          <w:rFonts w:eastAsia="Times New Roman"/>
          <w:szCs w:val="24"/>
        </w:rPr>
        <w:t>μ</w:t>
      </w:r>
      <w:r>
        <w:rPr>
          <w:rFonts w:eastAsia="Times New Roman"/>
          <w:szCs w:val="24"/>
        </w:rPr>
        <w:t xml:space="preserve">μιά περίπτωση δεν επισκιάζει τα πραγματικά προβλήματα της Ελλάδος και της οικονομίας. </w:t>
      </w:r>
    </w:p>
    <w:p w14:paraId="58D03029" w14:textId="77777777" w:rsidR="00C565C7" w:rsidRDefault="00DC4690">
      <w:pPr>
        <w:spacing w:line="600" w:lineRule="auto"/>
        <w:ind w:firstLine="720"/>
        <w:jc w:val="both"/>
        <w:rPr>
          <w:rFonts w:eastAsia="Times New Roman"/>
          <w:szCs w:val="24"/>
        </w:rPr>
      </w:pPr>
      <w:r>
        <w:rPr>
          <w:rFonts w:eastAsia="Times New Roman"/>
          <w:szCs w:val="24"/>
        </w:rPr>
        <w:t>Ας ευχηθούμε όλοι σήμερα από εδώ να έρθουν γρήγορα οι στρατιώτες μας πίσω, να τελειώσει η περιπέτειά τους με την Τουρκία κα</w:t>
      </w:r>
      <w:r>
        <w:rPr>
          <w:rFonts w:eastAsia="Times New Roman"/>
          <w:szCs w:val="24"/>
        </w:rPr>
        <w:t>ι να επανατοποθετήσουμε τη σχέση μας με τη γείτονα χώρα. Έχουμε όλο το δίκιο με το μέρος μας. Χρειάζεται σύνεση, συναίνεση. Χρειάζεται, όμως, πάνω από όλα, εθνική συμφιλίωση και αυτή τη στιγμή δεν υπάρχει. Στο Κοινοβούλιο, τουλάχιστον, δεν υπάρχει, αλλά ού</w:t>
      </w:r>
      <w:r>
        <w:rPr>
          <w:rFonts w:eastAsia="Times New Roman"/>
          <w:szCs w:val="24"/>
        </w:rPr>
        <w:t xml:space="preserve">τε στην κοινωνία. </w:t>
      </w:r>
    </w:p>
    <w:p w14:paraId="58D0302A" w14:textId="77777777" w:rsidR="00C565C7" w:rsidRDefault="00DC4690">
      <w:pPr>
        <w:spacing w:line="600" w:lineRule="auto"/>
        <w:ind w:firstLine="720"/>
        <w:jc w:val="both"/>
        <w:rPr>
          <w:rFonts w:eastAsia="Times New Roman"/>
          <w:szCs w:val="24"/>
        </w:rPr>
      </w:pPr>
      <w:r>
        <w:rPr>
          <w:rFonts w:eastAsia="Times New Roman"/>
          <w:szCs w:val="24"/>
        </w:rPr>
        <w:lastRenderedPageBreak/>
        <w:t xml:space="preserve">Τα ξεροκέφαλα γεγονότα -για να θυμηθούμε αυτό που έλεγε ο Φρανσουά </w:t>
      </w:r>
      <w:proofErr w:type="spellStart"/>
      <w:r>
        <w:rPr>
          <w:rFonts w:eastAsia="Times New Roman"/>
          <w:szCs w:val="24"/>
        </w:rPr>
        <w:t>Μιτεράν</w:t>
      </w:r>
      <w:proofErr w:type="spellEnd"/>
      <w:r>
        <w:rPr>
          <w:rFonts w:eastAsia="Times New Roman"/>
          <w:szCs w:val="24"/>
        </w:rPr>
        <w:t xml:space="preserve">- μας επαναφέρουν στην αμείλικτη πραγματικότητα. Η χώρα βαδίζει στην έρημο χωρίς να φαίνεται προοπτική ανάκαμψης. Η παραγωγική και οικονομική ζωή απονεκρώνεται. </w:t>
      </w:r>
    </w:p>
    <w:p w14:paraId="58D0302B" w14:textId="77777777" w:rsidR="00C565C7" w:rsidRDefault="00DC4690">
      <w:pPr>
        <w:spacing w:line="600" w:lineRule="auto"/>
        <w:ind w:firstLine="720"/>
        <w:jc w:val="both"/>
        <w:rPr>
          <w:rFonts w:eastAsia="Times New Roman"/>
          <w:szCs w:val="24"/>
        </w:rPr>
      </w:pPr>
      <w:r>
        <w:rPr>
          <w:rFonts w:eastAsia="Times New Roman"/>
          <w:szCs w:val="24"/>
        </w:rPr>
        <w:t>Β</w:t>
      </w:r>
      <w:r>
        <w:rPr>
          <w:rFonts w:eastAsia="Times New Roman"/>
          <w:szCs w:val="24"/>
        </w:rPr>
        <w:t>γείτε στην αγορά. Η μερική απασχόληση φτάνει στο 50% των εργαζομένων στον ιδιωτικό τομέα. Βλέπω, έχω άποψη. Το βιοτικό επίπεδο των πολιτών έχει δραστικά μειωθεί. Οι μισθοί και οι συντάξεις γνωρίζουν πρωτοφανή συμπίεση. Όλο και περισσότεροι νέοι επιστήμονες</w:t>
      </w:r>
      <w:r>
        <w:rPr>
          <w:rFonts w:eastAsia="Times New Roman"/>
          <w:szCs w:val="24"/>
        </w:rPr>
        <w:t xml:space="preserve"> προστίθενται στο κομβόι εξόδου από τη χώρα. Οι γιατροί στα νοσοκομεία δεινοπαθούν, γέρασαν, κουράστηκαν, φεύγουν στο εξωτερικό. </w:t>
      </w:r>
    </w:p>
    <w:p w14:paraId="58D0302C" w14:textId="77777777" w:rsidR="00C565C7" w:rsidRDefault="00DC4690">
      <w:pPr>
        <w:spacing w:line="600" w:lineRule="auto"/>
        <w:ind w:firstLine="720"/>
        <w:jc w:val="both"/>
        <w:rPr>
          <w:rFonts w:eastAsia="Times New Roman"/>
          <w:szCs w:val="24"/>
        </w:rPr>
      </w:pPr>
      <w:r>
        <w:rPr>
          <w:rFonts w:eastAsia="Times New Roman"/>
          <w:szCs w:val="24"/>
        </w:rPr>
        <w:t xml:space="preserve">Θα τοποθετηθώ, αγαπητέ μου κύριε Παπαδόπουλε, στην τροπολογίας σας. Θα το πω, όμως, τώρα. Είναι δυνατόν να φέρνετε </w:t>
      </w:r>
      <w:r>
        <w:rPr>
          <w:rFonts w:eastAsia="Times New Roman"/>
          <w:szCs w:val="24"/>
        </w:rPr>
        <w:lastRenderedPageBreak/>
        <w:t xml:space="preserve">τροπολογία </w:t>
      </w:r>
      <w:r>
        <w:rPr>
          <w:rFonts w:eastAsia="Times New Roman"/>
          <w:szCs w:val="24"/>
        </w:rPr>
        <w:t xml:space="preserve">και να λέτε ότι τέσσερα χρόνια γιατρός, πρέπει να γίνει διευθυντής; Μην τα ισοπεδώνουμε όλα! Τέσσερα χρόνια γιατρός με προϋπηρεσία να γίνεται διευθυντής; </w:t>
      </w:r>
    </w:p>
    <w:p w14:paraId="58D0302D" w14:textId="77777777" w:rsidR="00C565C7" w:rsidRDefault="00DC4690">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Είναι το ισχύον σύστημα.</w:t>
      </w:r>
    </w:p>
    <w:p w14:paraId="58D0302E" w14:textId="77777777" w:rsidR="00C565C7" w:rsidRDefault="00DC4690">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Σάκη μου –συγγνώμη για τον ενικ</w:t>
      </w:r>
      <w:r>
        <w:rPr>
          <w:rFonts w:eastAsia="Times New Roman"/>
          <w:szCs w:val="24"/>
        </w:rPr>
        <w:t>ό, αλλά γνωριζόμαστε από το πανεπιστήμιο γι’ αυτό- δεν είναι δυνατόν με τέσσερα χρόνια να γίνεσαι διευθυντής. Πουθενά δεν γίνεσαι!</w:t>
      </w:r>
    </w:p>
    <w:p w14:paraId="58D0302F" w14:textId="77777777" w:rsidR="00C565C7" w:rsidRDefault="00DC4690">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Δεν το κάναμε εμείς. Είναι το σύστημα το ισχύον.</w:t>
      </w:r>
    </w:p>
    <w:p w14:paraId="58D03030" w14:textId="77777777" w:rsidR="00C565C7" w:rsidRDefault="00DC4690">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Μα δεν το κάναμε ούτε εμείς. Μη</w:t>
      </w:r>
      <w:r>
        <w:rPr>
          <w:rFonts w:eastAsia="Times New Roman"/>
          <w:szCs w:val="24"/>
        </w:rPr>
        <w:t xml:space="preserve">ν μας λέτε τώρα τέτοια πράγματα. Την είδα την τροπολογία. Τέσσερα </w:t>
      </w:r>
      <w:r>
        <w:rPr>
          <w:rFonts w:eastAsia="Times New Roman"/>
          <w:szCs w:val="24"/>
        </w:rPr>
        <w:lastRenderedPageBreak/>
        <w:t xml:space="preserve">χρόνια διευθυντής; Πουθενά. Όπου και να πας, δεν υπάρχει περίπτωση να γίνεις διευθυντής, </w:t>
      </w:r>
      <w:proofErr w:type="spellStart"/>
      <w:r>
        <w:rPr>
          <w:rFonts w:eastAsia="Times New Roman"/>
          <w:szCs w:val="24"/>
        </w:rPr>
        <w:t>πόσω</w:t>
      </w:r>
      <w:proofErr w:type="spellEnd"/>
      <w:r>
        <w:rPr>
          <w:rFonts w:eastAsia="Times New Roman"/>
          <w:szCs w:val="24"/>
        </w:rPr>
        <w:t xml:space="preserve"> μάλλον να γίνεις διευθυντής του Εθνικού Συστήματος Υγείας. Μην τα ισοπεδώνουμε όλα! </w:t>
      </w:r>
    </w:p>
    <w:p w14:paraId="58D03031" w14:textId="77777777" w:rsidR="00C565C7" w:rsidRDefault="00DC4690">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υπερφορολ</w:t>
      </w:r>
      <w:r>
        <w:rPr>
          <w:rFonts w:eastAsia="Times New Roman"/>
          <w:szCs w:val="24"/>
        </w:rPr>
        <w:t>όγηση</w:t>
      </w:r>
      <w:proofErr w:type="spellEnd"/>
      <w:r>
        <w:rPr>
          <w:rFonts w:eastAsia="Times New Roman"/>
          <w:szCs w:val="24"/>
        </w:rPr>
        <w:t xml:space="preserve"> τσακίζει τα νοικοκυριά. Οι επενδύσεις υποχωρούν. Οι κυβερνώντες, όμως, μας πωλούν συνέχεια φύκια για μεταξωτές κορδέλες. Μιλούν για ανάκαμψη, υπόσχονται αύξηση των μισθών, δίνουν αύξηση στα ταχυδρομεία. Τα ταχυδρομεία είναι κάτω, είναι καταχρεωμένα κ</w:t>
      </w:r>
      <w:r>
        <w:rPr>
          <w:rFonts w:eastAsia="Times New Roman"/>
          <w:szCs w:val="24"/>
        </w:rPr>
        <w:t xml:space="preserve">αι δίνουν αύξηση στα ταχυδρομεία. Κάνουν λόγο για την έξοδο από το μνημόνιο. Έπειτα από οκτώ χρόνια στη μέγγενη, μας υπόσχονται </w:t>
      </w:r>
      <w:proofErr w:type="spellStart"/>
      <w:r>
        <w:rPr>
          <w:rFonts w:eastAsia="Times New Roman"/>
          <w:szCs w:val="24"/>
        </w:rPr>
        <w:t>μεταμνημονιακή</w:t>
      </w:r>
      <w:proofErr w:type="spellEnd"/>
      <w:r>
        <w:rPr>
          <w:rFonts w:eastAsia="Times New Roman"/>
          <w:szCs w:val="24"/>
        </w:rPr>
        <w:t xml:space="preserve"> Ελλάδα. </w:t>
      </w:r>
    </w:p>
    <w:p w14:paraId="58D03032" w14:textId="77777777" w:rsidR="00C565C7" w:rsidRDefault="00DC4690">
      <w:pPr>
        <w:spacing w:line="600" w:lineRule="auto"/>
        <w:ind w:firstLine="720"/>
        <w:jc w:val="both"/>
        <w:rPr>
          <w:rFonts w:eastAsia="Times New Roman"/>
          <w:szCs w:val="24"/>
        </w:rPr>
      </w:pPr>
      <w:r>
        <w:rPr>
          <w:rFonts w:eastAsia="Times New Roman"/>
          <w:szCs w:val="24"/>
        </w:rPr>
        <w:t>Μα, τόσο κυνικοί, βρε αδερφέ; Στην αρχή δεν μας υποσχεθήκατε ότι θα τα σκίσετε; Στη συνέχεια δεν ανακαλύ</w:t>
      </w:r>
      <w:r>
        <w:rPr>
          <w:rFonts w:eastAsia="Times New Roman"/>
          <w:szCs w:val="24"/>
        </w:rPr>
        <w:t xml:space="preserve">ψατε το περίφημο πρόγραμμα της Θεσσαλονίκης; Δεν αλλάζετε τους νόμους κατά το </w:t>
      </w:r>
      <w:r>
        <w:rPr>
          <w:rFonts w:eastAsia="Times New Roman"/>
          <w:szCs w:val="24"/>
        </w:rPr>
        <w:lastRenderedPageBreak/>
        <w:t xml:space="preserve">δοκούν και με όποιον κάνει αίτηση για να φέρνετε όποιον θέλει στον Κορυδαλλό; Τώρα επενδύετε στην καθαρή έξοδο; Έξοδος, ναι. Πρέπει να βγούμε. Καθαρή δεν είναι. Το είπε και ο </w:t>
      </w:r>
      <w:proofErr w:type="spellStart"/>
      <w:r>
        <w:rPr>
          <w:rFonts w:eastAsia="Times New Roman"/>
          <w:szCs w:val="24"/>
        </w:rPr>
        <w:t>Ρέγ</w:t>
      </w:r>
      <w:r>
        <w:rPr>
          <w:rFonts w:eastAsia="Times New Roman"/>
          <w:szCs w:val="24"/>
        </w:rPr>
        <w:t>κλινγκ</w:t>
      </w:r>
      <w:proofErr w:type="spellEnd"/>
      <w:r>
        <w:rPr>
          <w:rFonts w:eastAsia="Times New Roman"/>
          <w:szCs w:val="24"/>
        </w:rPr>
        <w:t xml:space="preserve"> στους Δελφούς. Επιτροπεία συνεχώς ως το 2060, μνημόνιο ως το 2022. </w:t>
      </w:r>
    </w:p>
    <w:p w14:paraId="58D03033" w14:textId="77777777" w:rsidR="00C565C7" w:rsidRDefault="00DC4690">
      <w:pPr>
        <w:spacing w:line="600" w:lineRule="auto"/>
        <w:ind w:firstLine="720"/>
        <w:jc w:val="both"/>
        <w:rPr>
          <w:rFonts w:eastAsia="Times New Roman"/>
          <w:szCs w:val="24"/>
        </w:rPr>
      </w:pPr>
      <w:r>
        <w:rPr>
          <w:rFonts w:eastAsia="Times New Roman"/>
          <w:szCs w:val="24"/>
        </w:rPr>
        <w:t>Η υπόσχεση αυτή, λοιπόν, είναι φάρσα. Το δυσβάσταχτο χρέος, το προβληματικό ασφαλιστικό, η αναποτελεσματική διοίκηση, ο φορολογικός τραγέλαφος. Δεν υπάρχει ασφαλισμένος πουθενά. Κανείς δεν ασφαλίζεται. Η καθυστέρηση στην απονομή δικαιοσύνης, το αντιεκπαιδε</w:t>
      </w:r>
      <w:r>
        <w:rPr>
          <w:rFonts w:eastAsia="Times New Roman"/>
          <w:szCs w:val="24"/>
        </w:rPr>
        <w:t xml:space="preserve">υτικό κλίμα, επιβεβαιώνουν με τον χειρότερο τρόπο την παρακμή. Οι πρωθυπουργικοί διθύραμβοι προχθές -και όπου εμφανιστεί- αναμφίβολα αποσκοπούν στον αποπροσανατολισμό της κοινής γνώμης. Δεν είναι μόνο τα αδιέξοδα και τα υπαρκτά </w:t>
      </w:r>
      <w:r>
        <w:rPr>
          <w:rFonts w:eastAsia="Times New Roman"/>
          <w:szCs w:val="24"/>
        </w:rPr>
        <w:lastRenderedPageBreak/>
        <w:t>προβλήματα της οικονομίας κα</w:t>
      </w:r>
      <w:r>
        <w:rPr>
          <w:rFonts w:eastAsia="Times New Roman"/>
          <w:szCs w:val="24"/>
        </w:rPr>
        <w:t>ι του τόπου που ακυρώνουν την υπόσχεση για το τέλος του μνημονίου. Είναι και οι δεσμεύσεις που έχουμε αναλάβει έναντι των πιστωτών μας. Συνιστά διαστρέβλωση της πραγματικότητας όταν εσκεμμένα αγνοούμε ότι θα παραμείνουμε στην Επιτροπεία και θα είμαστε δέσμ</w:t>
      </w:r>
      <w:r>
        <w:rPr>
          <w:rFonts w:eastAsia="Times New Roman"/>
          <w:szCs w:val="24"/>
        </w:rPr>
        <w:t xml:space="preserve">ιοί της μέχρι να καλύψουμε το 75% των δανειακών υποχρεώσεών μας. Δεν πρέπει να λέμε ψέματα στον λαό, να του δημιουργούμε ελπίδα. </w:t>
      </w:r>
    </w:p>
    <w:p w14:paraId="58D03034" w14:textId="77777777" w:rsidR="00C565C7" w:rsidRDefault="00DC4690">
      <w:pPr>
        <w:spacing w:line="600" w:lineRule="auto"/>
        <w:ind w:firstLine="720"/>
        <w:jc w:val="both"/>
        <w:rPr>
          <w:rFonts w:eastAsia="Times New Roman"/>
          <w:szCs w:val="24"/>
        </w:rPr>
      </w:pPr>
      <w:r>
        <w:rPr>
          <w:rFonts w:eastAsia="Times New Roman"/>
          <w:szCs w:val="24"/>
        </w:rPr>
        <w:t>Μοναδικό μέλημα της Κυβέρνησης είναι να διασφαλίσει τα πρωτοφανή πλεονάσματα για να πάρει εξιτήριο από το τρίτο μνημόνιο, να ε</w:t>
      </w:r>
      <w:r>
        <w:rPr>
          <w:rFonts w:eastAsia="Times New Roman"/>
          <w:szCs w:val="24"/>
        </w:rPr>
        <w:t xml:space="preserve">ξαφανίσει τη μεσαία τάξη και να δίνει επιδόματα. Στραγγίζουν την παραγωγική και οικονομική δραστηριότητα οι πολιτικές της Κυβέρνησης για να έρθουν μετά και να μιλούν για υπέρογκα </w:t>
      </w:r>
      <w:r>
        <w:rPr>
          <w:rFonts w:eastAsia="Times New Roman"/>
          <w:szCs w:val="24"/>
        </w:rPr>
        <w:lastRenderedPageBreak/>
        <w:t>πλεονάσματα και στη συνέχεια να μοιράζουμε τη δυστυχία, να μοιράζουμε τα κοιν</w:t>
      </w:r>
      <w:r>
        <w:rPr>
          <w:rFonts w:eastAsia="Times New Roman"/>
          <w:szCs w:val="24"/>
        </w:rPr>
        <w:t xml:space="preserve">ωνικά επιδόματα εν </w:t>
      </w:r>
      <w:proofErr w:type="spellStart"/>
      <w:r>
        <w:rPr>
          <w:rFonts w:eastAsia="Times New Roman"/>
          <w:szCs w:val="24"/>
        </w:rPr>
        <w:t>είδει</w:t>
      </w:r>
      <w:proofErr w:type="spellEnd"/>
      <w:r>
        <w:rPr>
          <w:rFonts w:eastAsia="Times New Roman"/>
          <w:szCs w:val="24"/>
        </w:rPr>
        <w:t xml:space="preserve"> </w:t>
      </w:r>
      <w:proofErr w:type="spellStart"/>
      <w:r>
        <w:rPr>
          <w:rFonts w:eastAsia="Times New Roman"/>
          <w:szCs w:val="24"/>
        </w:rPr>
        <w:t>φιλοδωρήματος.Και</w:t>
      </w:r>
      <w:proofErr w:type="spellEnd"/>
      <w:r>
        <w:rPr>
          <w:rFonts w:eastAsia="Times New Roman"/>
          <w:szCs w:val="24"/>
        </w:rPr>
        <w:t xml:space="preserve"> συγχρόνως να διορίζουμε παντού, όπως πάτε να κάνετε σήμερα με την τροπολογία. Να μην υπάρχει κενό, να προχωρήσουν οι συμβάσεις. </w:t>
      </w:r>
    </w:p>
    <w:p w14:paraId="58D03035" w14:textId="77777777" w:rsidR="00C565C7" w:rsidRDefault="00DC4690">
      <w:pPr>
        <w:spacing w:line="600" w:lineRule="auto"/>
        <w:ind w:firstLine="720"/>
        <w:jc w:val="both"/>
        <w:rPr>
          <w:rFonts w:eastAsia="Times New Roman"/>
          <w:szCs w:val="24"/>
        </w:rPr>
      </w:pPr>
      <w:r>
        <w:rPr>
          <w:rFonts w:eastAsia="Times New Roman"/>
          <w:szCs w:val="24"/>
        </w:rPr>
        <w:t>Καμμία αξιοκρατία στα νοσοκομεία. Υπήρχε προκήρυξη, τουλάχιστον, για τα μάτια του κό</w:t>
      </w:r>
      <w:r>
        <w:rPr>
          <w:rFonts w:eastAsia="Times New Roman"/>
          <w:szCs w:val="24"/>
        </w:rPr>
        <w:t xml:space="preserve">σμου. </w:t>
      </w:r>
      <w:r>
        <w:rPr>
          <w:rFonts w:eastAsia="Times New Roman"/>
          <w:szCs w:val="24"/>
        </w:rPr>
        <w:t>δ</w:t>
      </w:r>
      <w:r>
        <w:rPr>
          <w:rFonts w:eastAsia="Times New Roman"/>
          <w:szCs w:val="24"/>
        </w:rPr>
        <w:t xml:space="preserve">ιοικητής στο Νοσοκομείο Σύρου, προϊστάμενος του Γραφείου Προϋπολογισμού της Βουλής, δεν δίδουμε τα βιογραφικά. </w:t>
      </w:r>
    </w:p>
    <w:p w14:paraId="58D03036" w14:textId="77777777" w:rsidR="00C565C7" w:rsidRDefault="00DC4690">
      <w:pPr>
        <w:spacing w:line="600" w:lineRule="auto"/>
        <w:ind w:firstLine="720"/>
        <w:jc w:val="both"/>
        <w:rPr>
          <w:rFonts w:eastAsia="Times New Roman"/>
          <w:szCs w:val="24"/>
        </w:rPr>
      </w:pPr>
      <w:r>
        <w:rPr>
          <w:rFonts w:eastAsia="Times New Roman"/>
          <w:szCs w:val="24"/>
        </w:rPr>
        <w:t xml:space="preserve">Προσέξτε. Το ίδιο έκανε και η Νέα Δημοκρατία παλιά με τον </w:t>
      </w:r>
      <w:proofErr w:type="spellStart"/>
      <w:r>
        <w:rPr>
          <w:rFonts w:eastAsia="Times New Roman"/>
          <w:szCs w:val="24"/>
        </w:rPr>
        <w:t>Λιαργκόβα</w:t>
      </w:r>
      <w:proofErr w:type="spellEnd"/>
      <w:r>
        <w:rPr>
          <w:rFonts w:eastAsia="Times New Roman"/>
          <w:szCs w:val="24"/>
        </w:rPr>
        <w:t>, αλλά δεν υπήρχε αλλαγή του Κανονισμού της Βουλής. Τότε μπορούσε να τ</w:t>
      </w:r>
      <w:r>
        <w:rPr>
          <w:rFonts w:eastAsia="Times New Roman"/>
          <w:szCs w:val="24"/>
        </w:rPr>
        <w:t>ο κάνει.</w:t>
      </w:r>
    </w:p>
    <w:p w14:paraId="58D03037" w14:textId="77777777" w:rsidR="00C565C7" w:rsidRDefault="00DC4690">
      <w:pPr>
        <w:spacing w:line="600" w:lineRule="auto"/>
        <w:ind w:firstLine="720"/>
        <w:jc w:val="both"/>
        <w:rPr>
          <w:rFonts w:eastAsia="Times New Roman"/>
          <w:b/>
          <w:szCs w:val="24"/>
        </w:rPr>
      </w:pPr>
      <w:r>
        <w:rPr>
          <w:rFonts w:eastAsia="Times New Roman"/>
          <w:b/>
          <w:szCs w:val="24"/>
        </w:rPr>
        <w:t xml:space="preserve">ΚΩΝΣΤΑΝΤΙΝΟΣ ΤΖΑΒΑΡΑΣ: </w:t>
      </w:r>
      <w:r>
        <w:rPr>
          <w:rFonts w:eastAsia="Times New Roman"/>
          <w:szCs w:val="24"/>
        </w:rPr>
        <w:t>Με το ΠΑΣΟΚ.</w:t>
      </w:r>
    </w:p>
    <w:p w14:paraId="58D03038" w14:textId="77777777" w:rsidR="00C565C7" w:rsidRDefault="00DC4690">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Με το ΠΑΣΟΚ. </w:t>
      </w:r>
    </w:p>
    <w:p w14:paraId="58D03039" w14:textId="77777777" w:rsidR="00C565C7" w:rsidRDefault="00DC4690">
      <w:pPr>
        <w:spacing w:line="600" w:lineRule="auto"/>
        <w:ind w:firstLine="720"/>
        <w:jc w:val="both"/>
        <w:rPr>
          <w:rFonts w:eastAsia="Times New Roman"/>
          <w:szCs w:val="24"/>
        </w:rPr>
      </w:pPr>
      <w:r>
        <w:rPr>
          <w:rFonts w:eastAsia="Times New Roman"/>
          <w:szCs w:val="24"/>
        </w:rPr>
        <w:lastRenderedPageBreak/>
        <w:t xml:space="preserve">Μπορούσε να το κάνει αυτό που έκανε. Τα προσόντα έτσι και έτσι. Δεν υπήρχε προκήρυξη. Σήμερα υπήρχε προκήρυξη. </w:t>
      </w:r>
    </w:p>
    <w:p w14:paraId="58D0303A" w14:textId="77777777" w:rsidR="00C565C7" w:rsidRDefault="00DC4690">
      <w:pPr>
        <w:spacing w:line="600" w:lineRule="auto"/>
        <w:ind w:firstLine="720"/>
        <w:jc w:val="both"/>
        <w:rPr>
          <w:rFonts w:eastAsia="Times New Roman"/>
          <w:szCs w:val="24"/>
        </w:rPr>
      </w:pPr>
      <w:r>
        <w:rPr>
          <w:rFonts w:eastAsia="Times New Roman"/>
          <w:szCs w:val="24"/>
        </w:rPr>
        <w:t xml:space="preserve">Το λέω σε εσάς, κυρία Αναγνωστοπούλου, γιατί πιστεύω ότι τουλάχιστον μεταξύ μας μπορούμε να συνεννοηθούμε. Κάνουμε μια προκήρυξη, τη βάζουμε και κοιτάμε τα προσόντα όλων. </w:t>
      </w:r>
    </w:p>
    <w:p w14:paraId="58D0303B" w14:textId="77777777" w:rsidR="00C565C7" w:rsidRDefault="00DC4690">
      <w:pPr>
        <w:spacing w:line="600" w:lineRule="auto"/>
        <w:ind w:firstLine="720"/>
        <w:jc w:val="both"/>
        <w:rPr>
          <w:rFonts w:eastAsia="Times New Roman"/>
          <w:b/>
          <w:szCs w:val="24"/>
        </w:rPr>
      </w:pPr>
      <w:r>
        <w:rPr>
          <w:rFonts w:eastAsia="Times New Roman"/>
          <w:szCs w:val="24"/>
        </w:rPr>
        <w:t>Εγώ δεν είπα να μην διαλέξετε τον καλύτερο που θα είναι δικός σας, αλλά να υπάρχει μ</w:t>
      </w:r>
      <w:r>
        <w:rPr>
          <w:rFonts w:eastAsia="Times New Roman"/>
          <w:szCs w:val="24"/>
        </w:rPr>
        <w:t>ια στοιχειώδης διαφάνεια.</w:t>
      </w:r>
    </w:p>
    <w:p w14:paraId="58D0303C" w14:textId="77777777" w:rsidR="00C565C7" w:rsidRDefault="00DC4690">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Είχε τα προσόντα.</w:t>
      </w:r>
    </w:p>
    <w:p w14:paraId="58D0303D" w14:textId="77777777" w:rsidR="00C565C7" w:rsidRDefault="00DC4690">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Δεν με ενδιαφέρει τι είχε κάνει. Εγώ ήθελα να ξέρω και τους άλλους. Εγώ ήθελα να ξέρω και οι άλλοι εάν είχαν προσόντα και ποιος είχε περισσότερα. </w:t>
      </w:r>
    </w:p>
    <w:p w14:paraId="58D0303E" w14:textId="77777777" w:rsidR="00C565C7" w:rsidRDefault="00DC4690">
      <w:pPr>
        <w:spacing w:line="600" w:lineRule="auto"/>
        <w:ind w:firstLine="720"/>
        <w:jc w:val="both"/>
        <w:rPr>
          <w:rFonts w:eastAsia="Times New Roman"/>
          <w:szCs w:val="24"/>
        </w:rPr>
      </w:pPr>
      <w:r>
        <w:rPr>
          <w:rFonts w:eastAsia="Times New Roman"/>
          <w:szCs w:val="24"/>
        </w:rPr>
        <w:t xml:space="preserve">Όταν κάνετε </w:t>
      </w:r>
      <w:r>
        <w:rPr>
          <w:rFonts w:eastAsia="Times New Roman"/>
          <w:szCs w:val="24"/>
        </w:rPr>
        <w:t xml:space="preserve">μια προκήρυξη, είναι βάσει ενός σκεπτικού και βάσει προσόντων. Εγώ, λοιπόν, ήθελα να ξέρω πόσοι άλλοι μαζί </w:t>
      </w:r>
      <w:r>
        <w:rPr>
          <w:rFonts w:eastAsia="Times New Roman"/>
          <w:szCs w:val="24"/>
        </w:rPr>
        <w:lastRenderedPageBreak/>
        <w:t xml:space="preserve">είχαν τα προσόντα και ποιος είχε τα περισσότερα. Δεν λέω εάν είχε τα προσόντα. Δεν είναι προσωπικό το θέμα. </w:t>
      </w:r>
    </w:p>
    <w:p w14:paraId="58D0303F" w14:textId="77777777" w:rsidR="00C565C7" w:rsidRDefault="00DC4690">
      <w:pPr>
        <w:spacing w:line="600" w:lineRule="auto"/>
        <w:ind w:firstLine="720"/>
        <w:jc w:val="both"/>
        <w:rPr>
          <w:rFonts w:eastAsia="Times New Roman"/>
          <w:szCs w:val="24"/>
        </w:rPr>
      </w:pPr>
      <w:r>
        <w:rPr>
          <w:rFonts w:eastAsia="Times New Roman"/>
          <w:szCs w:val="24"/>
        </w:rPr>
        <w:t xml:space="preserve">Όλα αυτά και πολλά άλλα που θα ακούσετε </w:t>
      </w:r>
      <w:r>
        <w:rPr>
          <w:rFonts w:eastAsia="Times New Roman"/>
          <w:szCs w:val="24"/>
        </w:rPr>
        <w:t xml:space="preserve">-γιατί αυτός είναι ο ρόλος της Αντιπολίτευσης, να σας κάνει κριτική- δεν συνθέτουν πολιτικές αλλαγές της χώρας, </w:t>
      </w:r>
      <w:proofErr w:type="spellStart"/>
      <w:r>
        <w:rPr>
          <w:rFonts w:eastAsia="Times New Roman"/>
          <w:szCs w:val="24"/>
        </w:rPr>
        <w:t>πόσω</w:t>
      </w:r>
      <w:proofErr w:type="spellEnd"/>
      <w:r>
        <w:rPr>
          <w:rFonts w:eastAsia="Times New Roman"/>
          <w:szCs w:val="24"/>
        </w:rPr>
        <w:t xml:space="preserve"> μάλλον όταν ο Υπουργός Δημόσιας Τάξης απαντάει στον Δήμαρχο Αθηναίων λέγοντάς του «πήγαινε να αλλάξεις καμμία λάμπα». Αυτά δεν είναι πολιτι</w:t>
      </w:r>
      <w:r>
        <w:rPr>
          <w:rFonts w:eastAsia="Times New Roman"/>
          <w:szCs w:val="24"/>
        </w:rPr>
        <w:t>κές. Μας φέρνουν πολλά χρόνια πίσω.</w:t>
      </w:r>
    </w:p>
    <w:p w14:paraId="58D03040" w14:textId="77777777" w:rsidR="00C565C7" w:rsidRDefault="00DC4690">
      <w:pPr>
        <w:spacing w:line="600" w:lineRule="auto"/>
        <w:ind w:firstLine="720"/>
        <w:jc w:val="both"/>
        <w:rPr>
          <w:rFonts w:eastAsia="Times New Roman"/>
          <w:szCs w:val="24"/>
        </w:rPr>
      </w:pPr>
      <w:r>
        <w:rPr>
          <w:rFonts w:eastAsia="Times New Roman"/>
          <w:szCs w:val="24"/>
        </w:rPr>
        <w:t xml:space="preserve">Έρχομαι επί του θέματος, κύριε Πρόεδρε. Το νομοσχέδιο του Ινστιτούτου Παστέρ είναι ένα κάλο νομοσχέδιο. Έχω άποψη και έχετε άποψη, γιατί συμμετείχαμε πολλά χρόνια σε αυτά τα θέματα. Πιστεύω ότι ήταν μια μεγάλη δωρεά του </w:t>
      </w:r>
      <w:r>
        <w:rPr>
          <w:rFonts w:eastAsia="Times New Roman"/>
          <w:szCs w:val="24"/>
        </w:rPr>
        <w:t xml:space="preserve">Βασίλη Ζαχάρωφ, αλλά και της γαλλικής κυβέρνησης στην Ελλάδα, που τα χρόνια τα δύσκολα </w:t>
      </w:r>
      <w:r>
        <w:rPr>
          <w:rFonts w:eastAsia="Times New Roman"/>
          <w:szCs w:val="24"/>
        </w:rPr>
        <w:lastRenderedPageBreak/>
        <w:t xml:space="preserve">μας βοήθησε πολύ στους εμβολιασμούς, στην παραγωγή εμβολίων και ορών και στη μικροβιολογική διάγνωση. </w:t>
      </w:r>
    </w:p>
    <w:p w14:paraId="58D03041" w14:textId="77777777" w:rsidR="00C565C7" w:rsidRDefault="00DC4690">
      <w:pPr>
        <w:spacing w:line="600" w:lineRule="auto"/>
        <w:ind w:firstLine="720"/>
        <w:jc w:val="both"/>
        <w:rPr>
          <w:rFonts w:eastAsia="Times New Roman"/>
          <w:szCs w:val="24"/>
        </w:rPr>
      </w:pPr>
      <w:r>
        <w:rPr>
          <w:rFonts w:eastAsia="Times New Roman"/>
          <w:szCs w:val="24"/>
        </w:rPr>
        <w:t>Όλοι οι γιατροί ξέρουν, κύριε Πρόεδρε, τη συμβολή του Ιδρύματος Πα</w:t>
      </w:r>
      <w:r>
        <w:rPr>
          <w:rFonts w:eastAsia="Times New Roman"/>
          <w:szCs w:val="24"/>
        </w:rPr>
        <w:t>στέρ, ειδικά τα δύσκολα χρόνια μετά τον πόλεμο. Στα χρόνια που πέρασαν σημαντική υπήρξε η συνεισφορά του Ελληνικού Ινστιτούτου Παστέρ στον έλεγχο πολλών και σοβαρών λοιμώξεων. Τέλη της δεκαετίας το ’70 και του ’80 όσοι ασχοληθήκαμε με τις λοιμώξεις, τις δύ</w:t>
      </w:r>
      <w:r>
        <w:rPr>
          <w:rFonts w:eastAsia="Times New Roman"/>
          <w:szCs w:val="24"/>
        </w:rPr>
        <w:t>σκολες λοιμώξεις κάθε φορά καταφεύγαμε στο Παστέρ για να μας δίνει μια σημαντική, τεκμηριωμένη επιστημονική απάντηση. Φυματίωση, λέπρα, πολιομυελίτιδα, λεϊσμανίαση, πολύ σπάνιες ασθένειες για την Ελλάδα, το Παστέρ είχε πάντα να μας δώσει μια απάντηση και γ</w:t>
      </w:r>
      <w:r>
        <w:rPr>
          <w:rFonts w:eastAsia="Times New Roman"/>
          <w:szCs w:val="24"/>
        </w:rPr>
        <w:t xml:space="preserve">ια εμάς ήταν ένα σημαντικό βοήθημα στα χέρια μας, που ψάχναμε να βρούμε τις διάφορες απαντήσεις στις </w:t>
      </w:r>
      <w:r>
        <w:rPr>
          <w:rFonts w:eastAsia="Times New Roman"/>
          <w:szCs w:val="24"/>
        </w:rPr>
        <w:lastRenderedPageBreak/>
        <w:t>βιβλιογραφίες, αλλά συγχρόνως ψάχναμε να βρούμε και απαντήσεις στα μεγάλα προβλήματα υγείας και λοιμώξεων που είχε ο ελληνικός πληθυσμός με τα εμπύρετα νοσ</w:t>
      </w:r>
      <w:r>
        <w:rPr>
          <w:rFonts w:eastAsia="Times New Roman"/>
          <w:szCs w:val="24"/>
        </w:rPr>
        <w:t>ήματα της δεκαετίας του ’60, του ’70, του ’80, του ’90.</w:t>
      </w:r>
    </w:p>
    <w:p w14:paraId="58D03042" w14:textId="77777777" w:rsidR="00C565C7" w:rsidRDefault="00DC4690">
      <w:pPr>
        <w:spacing w:line="600" w:lineRule="auto"/>
        <w:ind w:firstLine="720"/>
        <w:jc w:val="both"/>
        <w:rPr>
          <w:rFonts w:eastAsia="Times New Roman"/>
          <w:szCs w:val="24"/>
        </w:rPr>
      </w:pPr>
      <w:r>
        <w:rPr>
          <w:rFonts w:eastAsia="Times New Roman"/>
          <w:szCs w:val="24"/>
        </w:rPr>
        <w:t>Σήμερα η κατάσταση στις υπηρεσίες δημόσιας υγείας είναι πολύ διαφορετική. Έχουμε εξελιχθεί. Υπάρχει μεγάλη τεχνολογία. Το Ελληνικό Ινστιτούτο Παστέρ δεν έχει λόγο αυτόνομης ύπαρξης παρά μόνο εάν παραμ</w:t>
      </w:r>
      <w:r>
        <w:rPr>
          <w:rFonts w:eastAsia="Times New Roman"/>
          <w:szCs w:val="24"/>
        </w:rPr>
        <w:t>είνει στον παραδοσιακό του στόχο, στον «</w:t>
      </w:r>
      <w:proofErr w:type="spellStart"/>
      <w:r>
        <w:rPr>
          <w:rFonts w:eastAsia="Times New Roman"/>
          <w:szCs w:val="24"/>
        </w:rPr>
        <w:t>παστεριανό</w:t>
      </w:r>
      <w:proofErr w:type="spellEnd"/>
      <w:r>
        <w:rPr>
          <w:rFonts w:eastAsia="Times New Roman"/>
          <w:szCs w:val="24"/>
        </w:rPr>
        <w:t>» του ρόλο, διότι το Εθνικό Σύστημα Υγείας έχει αναπτύξει πάρα πολλές υπηρεσίες. Άρα, δεν έχει κανέναν άλλο λόγο, εκτός εάν παραμείνει σε αυτόν τον ρόλο που είχε και ήταν πολύ σημαντικό, δηλαδή εάν συνδυάζε</w:t>
      </w:r>
      <w:r>
        <w:rPr>
          <w:rFonts w:eastAsia="Times New Roman"/>
          <w:szCs w:val="24"/>
        </w:rPr>
        <w:t xml:space="preserve">ι την επιστημονική έρευνα, την παροχή υπηρεσιών υγείας και τη σύνδεση με το δίκτυο των Παστέρ </w:t>
      </w:r>
      <w:r>
        <w:rPr>
          <w:rFonts w:eastAsia="Times New Roman"/>
          <w:szCs w:val="24"/>
        </w:rPr>
        <w:lastRenderedPageBreak/>
        <w:t>όλου του κόσμου που από εκεί μπορούμε να αντλήσουμε πολλές πληροφορίες με τη συνεργασία μας, αλλά και να μετεκπαιδευτούμε, όπως κάναμε τα πρώτα χρόνια.</w:t>
      </w:r>
    </w:p>
    <w:p w14:paraId="58D03043" w14:textId="77777777" w:rsidR="00C565C7" w:rsidRDefault="00DC4690">
      <w:pPr>
        <w:spacing w:line="600" w:lineRule="auto"/>
        <w:ind w:firstLine="720"/>
        <w:jc w:val="both"/>
        <w:rPr>
          <w:rFonts w:eastAsia="Times New Roman"/>
          <w:szCs w:val="24"/>
        </w:rPr>
      </w:pPr>
      <w:r>
        <w:rPr>
          <w:rFonts w:eastAsia="Times New Roman"/>
          <w:szCs w:val="24"/>
        </w:rPr>
        <w:t>Εάν σήμερα</w:t>
      </w:r>
      <w:r>
        <w:rPr>
          <w:rFonts w:eastAsia="Times New Roman"/>
          <w:szCs w:val="24"/>
        </w:rPr>
        <w:t xml:space="preserve"> το Ινστιτούτο Παστέρ περιοριστεί στην έρευνα,</w:t>
      </w:r>
      <w:r>
        <w:rPr>
          <w:rFonts w:eastAsia="Times New Roman"/>
          <w:szCs w:val="24"/>
        </w:rPr>
        <w:t xml:space="preserve"> </w:t>
      </w:r>
      <w:r>
        <w:rPr>
          <w:rFonts w:eastAsia="Times New Roman"/>
          <w:szCs w:val="24"/>
        </w:rPr>
        <w:t>δεν θα διαφέρει σε τίποτα από τα άλλα ερευνητικά ιδρύματα που έχουμε στη χώρα. Δεν θέλουμε, έχουμε πολλά.</w:t>
      </w:r>
    </w:p>
    <w:p w14:paraId="58D0304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Αν πάλι περιοριστεί στην παροχή υπηρεσιών, τότε οι υπηρεσίες αυτές δεν θα είναι υπηρεσίες αιχμής, θα εί</w:t>
      </w:r>
      <w:r>
        <w:rPr>
          <w:rFonts w:eastAsia="Times New Roman" w:cs="Times New Roman"/>
          <w:szCs w:val="24"/>
        </w:rPr>
        <w:t xml:space="preserve">ναι μιας καθημερινότητας και τίποτα άλλο. Δεν θα είναι δηλαδή στο μέτωπο της μάχης για τα μικρόβια αλλά στη ρουτίνα σαν τα μεγάλα νοσοκομεία που διαθέτει η χώρα και μάλιστα επαρκέστατα σήμερα, διότι και οι πανεπιστημιακές κλινικές αλλά και οι κλινικές του </w:t>
      </w:r>
      <w:r>
        <w:rPr>
          <w:rFonts w:eastAsia="Times New Roman" w:cs="Times New Roman"/>
          <w:szCs w:val="24"/>
        </w:rPr>
        <w:t xml:space="preserve">ΕΣΥ έχουν πάρα </w:t>
      </w:r>
      <w:r>
        <w:rPr>
          <w:rFonts w:eastAsia="Times New Roman" w:cs="Times New Roman"/>
          <w:szCs w:val="24"/>
        </w:rPr>
        <w:lastRenderedPageBreak/>
        <w:t xml:space="preserve">πολύ καλούς επιστήμονες κι έχουν πάρα πολύ καλά μικροβιολογικά εργαστήρια. </w:t>
      </w:r>
    </w:p>
    <w:p w14:paraId="58D0304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Αν πάλι το Παστέρ αυτό αποσυνδεθεί από το δίκτυο των τριάντα πέντε Ινστιτούτων Παστέρ ανά τον κόσμο, τότε θα στερηθεί πολλά και πάνω απ’ όλα θα στερηθεί τη διεθνή το</w:t>
      </w:r>
      <w:r>
        <w:rPr>
          <w:rFonts w:eastAsia="Times New Roman" w:cs="Times New Roman"/>
          <w:szCs w:val="24"/>
        </w:rPr>
        <w:t>υ αναγνώριση. Θα στερηθεί τα κοινά επιστημονικά προγράμματα. Θα στερηθεί, επίσης, της συνεχούς μετεκπαίδευσης και ανταλλαγής επιστημόνων και απόψεων. Διότι τα πρώτα χρόνια, όταν το Ινστιτούτο Παστέρ λειτουργούσε καλά -γιατί σήμερα δεν λειτουργεί, υπολειτου</w:t>
      </w:r>
      <w:r>
        <w:rPr>
          <w:rFonts w:eastAsia="Times New Roman" w:cs="Times New Roman"/>
          <w:szCs w:val="24"/>
        </w:rPr>
        <w:t>ργεί-</w:t>
      </w:r>
      <w:r>
        <w:rPr>
          <w:rFonts w:eastAsia="Times New Roman" w:cs="Times New Roman"/>
          <w:szCs w:val="24"/>
        </w:rPr>
        <w:t xml:space="preserve">, </w:t>
      </w:r>
      <w:r>
        <w:rPr>
          <w:rFonts w:eastAsia="Times New Roman" w:cs="Times New Roman"/>
          <w:szCs w:val="24"/>
        </w:rPr>
        <w:t>έρχονταν εδώ και πηγαίναμε εκεί να ανταλλάξουμε απόψεις μεταξύ μας,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δυνατοτήτων που είχε αυτό το </w:t>
      </w:r>
      <w:r>
        <w:rPr>
          <w:rFonts w:eastAsia="Times New Roman" w:cs="Times New Roman"/>
          <w:szCs w:val="24"/>
        </w:rPr>
        <w:t>ί</w:t>
      </w:r>
      <w:r>
        <w:rPr>
          <w:rFonts w:eastAsia="Times New Roman" w:cs="Times New Roman"/>
          <w:szCs w:val="24"/>
        </w:rPr>
        <w:t xml:space="preserve">δρυμα. Δεν λέω ότι το Ινστιτούτο Παστέρ υπολειτουργεί επί ΣΥΡΙΖΑ, υπολειτουργεί τα τελευταία δέκα χρόνια λόγω της κρίσης. </w:t>
      </w:r>
    </w:p>
    <w:p w14:paraId="58D0304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Τέλος, λοιπό</w:t>
      </w:r>
      <w:r>
        <w:rPr>
          <w:rFonts w:eastAsia="Times New Roman" w:cs="Times New Roman"/>
          <w:szCs w:val="24"/>
        </w:rPr>
        <w:t xml:space="preserve">ν, δεν θα έχει άμεση πρόσβαση σε γνώσεις, μετεκπαίδευση αν παραμείνει έτσι, ειδικά για τις τροπικές νόσους ή για νεοφανείς νόσους, όπως έγινε παλαιότερα με το </w:t>
      </w:r>
      <w:r>
        <w:rPr>
          <w:rFonts w:eastAsia="Times New Roman" w:cs="Times New Roman"/>
          <w:szCs w:val="24"/>
          <w:lang w:val="en-US"/>
        </w:rPr>
        <w:t>AIDS</w:t>
      </w:r>
      <w:r>
        <w:rPr>
          <w:rFonts w:eastAsia="Times New Roman" w:cs="Times New Roman"/>
          <w:szCs w:val="24"/>
        </w:rPr>
        <w:t xml:space="preserve"> ή πρόσφατα με τον </w:t>
      </w:r>
      <w:r>
        <w:rPr>
          <w:rFonts w:eastAsia="Times New Roman" w:cs="Times New Roman"/>
          <w:szCs w:val="24"/>
          <w:lang w:val="en-US"/>
        </w:rPr>
        <w:t>HPV</w:t>
      </w:r>
      <w:r>
        <w:rPr>
          <w:rFonts w:eastAsia="Times New Roman" w:cs="Times New Roman"/>
          <w:szCs w:val="24"/>
        </w:rPr>
        <w:t xml:space="preserve">, αλλά και με τον </w:t>
      </w:r>
      <w:proofErr w:type="spellStart"/>
      <w:r>
        <w:rPr>
          <w:rFonts w:eastAsia="Times New Roman" w:cs="Times New Roman"/>
          <w:szCs w:val="24"/>
        </w:rPr>
        <w:t>Έμπολα</w:t>
      </w:r>
      <w:proofErr w:type="spellEnd"/>
      <w:r>
        <w:rPr>
          <w:rFonts w:eastAsia="Times New Roman" w:cs="Times New Roman"/>
          <w:szCs w:val="24"/>
        </w:rPr>
        <w:t xml:space="preserve"> πριν από δύο-τρία χρόνια, όταν αντιμετωπίσαμε </w:t>
      </w:r>
      <w:r>
        <w:rPr>
          <w:rFonts w:eastAsia="Times New Roman" w:cs="Times New Roman"/>
          <w:szCs w:val="24"/>
        </w:rPr>
        <w:t xml:space="preserve">αυτή την επικοινωνιακή καταιγίδα που μέσα της είχε πάρα πολύ πολιτική και ίντριγκα. </w:t>
      </w:r>
    </w:p>
    <w:p w14:paraId="58D0304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 Παστέρ ήταν αυτό το οποίο έδωσε τις γενικές κατευθυντήριες γραμμές στον </w:t>
      </w:r>
      <w:proofErr w:type="spellStart"/>
      <w:r>
        <w:rPr>
          <w:rFonts w:eastAsia="Times New Roman" w:cs="Times New Roman"/>
          <w:szCs w:val="24"/>
        </w:rPr>
        <w:t>Έμπολα</w:t>
      </w:r>
      <w:proofErr w:type="spellEnd"/>
      <w:r>
        <w:rPr>
          <w:rFonts w:eastAsia="Times New Roman" w:cs="Times New Roman"/>
          <w:szCs w:val="24"/>
        </w:rPr>
        <w:t xml:space="preserve">. Το ΚΕΕΛΠΝΟ το δικό μας, από την άλλη πλευρά, προσπάθησε, δεν μπόρεσε. Είχαμε μεγαλύτερη </w:t>
      </w:r>
      <w:r>
        <w:rPr>
          <w:rFonts w:eastAsia="Times New Roman" w:cs="Times New Roman"/>
          <w:szCs w:val="24"/>
        </w:rPr>
        <w:t>εμπειρία στο Παστέρ, όλα τα Παστέρ του κόσμου μ</w:t>
      </w:r>
      <w:r>
        <w:rPr>
          <w:rFonts w:eastAsia="Times New Roman" w:cs="Times New Roman"/>
          <w:szCs w:val="24"/>
        </w:rPr>
        <w:t>ά</w:t>
      </w:r>
      <w:r>
        <w:rPr>
          <w:rFonts w:eastAsia="Times New Roman" w:cs="Times New Roman"/>
          <w:szCs w:val="24"/>
        </w:rPr>
        <w:t xml:space="preserve">ς έδωσαν τις δικές τους εμπειρίες. Και την είχαμε αυτή, γιατί είχαμε μεγάλη διασύνδεση στον κόσμο. </w:t>
      </w:r>
    </w:p>
    <w:p w14:paraId="58D0304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Άρα, λοιπόν, η προτεινόμενη σύμβαση, το νομοσχέδιο είναι προϊόν κοινής επεξεργασίας με τους Γάλλους επιστήμο</w:t>
      </w:r>
      <w:r>
        <w:rPr>
          <w:rFonts w:eastAsia="Times New Roman" w:cs="Times New Roman"/>
          <w:szCs w:val="24"/>
        </w:rPr>
        <w:t xml:space="preserve">νες, τους Γάλλους διοικητικούς, τους Γάλλους μάνατζερ και εξυπηρετεί τους σκοπούς που σας είπα προηγουμένως, γι’ αυτό εμείς θα δώσουμε θετική ψήφο. </w:t>
      </w:r>
    </w:p>
    <w:p w14:paraId="58D0304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δεν δίνουμε θετική ψήφο στην κακή σας διαχείριση. Διότι το Ελληνικό Ινστιτούτο Παστέρ </w:t>
      </w:r>
      <w:proofErr w:type="spellStart"/>
      <w:r>
        <w:rPr>
          <w:rFonts w:eastAsia="Times New Roman" w:cs="Times New Roman"/>
          <w:szCs w:val="24"/>
        </w:rPr>
        <w:t>υποχρηματοδοτείται</w:t>
      </w:r>
      <w:proofErr w:type="spellEnd"/>
      <w:r>
        <w:rPr>
          <w:rFonts w:eastAsia="Times New Roman" w:cs="Times New Roman"/>
          <w:szCs w:val="24"/>
        </w:rPr>
        <w:t xml:space="preserve">. Δεν ανανεώνεται με επιστήμονες από το εξωτερικό. Έχετε μόνο έναν γιατρό, τον οποίο ξέρω και προσωπικά, με σοβαρή κλινική και ερευνητική εμπειρία. Είναι πολύ καλός στη δουλειά που κάνει, είναι ο στυλοβάτης του συστήματος του Παστέρ. Δεν </w:t>
      </w:r>
      <w:r>
        <w:rPr>
          <w:rFonts w:eastAsia="Times New Roman" w:cs="Times New Roman"/>
          <w:szCs w:val="24"/>
        </w:rPr>
        <w:t xml:space="preserve">στηρίζονται όμως όλα τα άλλα κέντρα αναφοράς του Ελληνικού Ινστιτούτου Παστέρ και δεν στηρίζουν ούτε το κέντρο αναφοράς της γρίπης ούτε της </w:t>
      </w:r>
      <w:r>
        <w:rPr>
          <w:rFonts w:eastAsia="Times New Roman" w:cs="Times New Roman"/>
          <w:szCs w:val="24"/>
        </w:rPr>
        <w:lastRenderedPageBreak/>
        <w:t xml:space="preserve">ιλαράς -που έχουμε μεγάλα κρούσματα και θανάτους στην Ελλάδα, τα τελευταία χρόνια φτάσαμε τους </w:t>
      </w:r>
      <w:proofErr w:type="spellStart"/>
      <w:r>
        <w:rPr>
          <w:rFonts w:eastAsia="Times New Roman" w:cs="Times New Roman"/>
          <w:szCs w:val="24"/>
        </w:rPr>
        <w:t>εκατόν</w:t>
      </w:r>
      <w:proofErr w:type="spellEnd"/>
      <w:r>
        <w:rPr>
          <w:rFonts w:eastAsia="Times New Roman" w:cs="Times New Roman"/>
          <w:szCs w:val="24"/>
        </w:rPr>
        <w:t xml:space="preserve"> ογδόντα- στην </w:t>
      </w:r>
      <w:r>
        <w:rPr>
          <w:rFonts w:eastAsia="Times New Roman" w:cs="Times New Roman"/>
          <w:szCs w:val="24"/>
        </w:rPr>
        <w:t xml:space="preserve">Ελλάδα ούτε της ερυθράς ούτε του γονόκοκκου ούτε της πολιομυελίτιδας. </w:t>
      </w:r>
    </w:p>
    <w:p w14:paraId="58D0304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Υπάρχει λοιπόν, πρόβλημα. Και βέβαια αυτό συμβαίνει διότι και εσείς το παραμελήσατε, όπως κάνετε και με την ομάδα παραγωγής εμβολίων και ποιοτικού ελέγχου, η οποία είναι η μόνη στη χώρα</w:t>
      </w:r>
      <w:r>
        <w:rPr>
          <w:rFonts w:eastAsia="Times New Roman" w:cs="Times New Roman"/>
          <w:szCs w:val="24"/>
        </w:rPr>
        <w:t xml:space="preserve">. Και χρειάστηκε πρόσφατα -το ξέρετε πολύ καλά, εσείς το κάνατε- η παρέμβαση του Ιδρύματος </w:t>
      </w:r>
      <w:r>
        <w:rPr>
          <w:rFonts w:eastAsia="Times New Roman" w:cs="Times New Roman"/>
          <w:szCs w:val="24"/>
        </w:rPr>
        <w:t>«</w:t>
      </w:r>
      <w:r>
        <w:rPr>
          <w:rFonts w:eastAsia="Times New Roman" w:cs="Times New Roman"/>
          <w:szCs w:val="24"/>
        </w:rPr>
        <w:t>Νιάρχου</w:t>
      </w:r>
      <w:r>
        <w:rPr>
          <w:rFonts w:eastAsia="Times New Roman" w:cs="Times New Roman"/>
          <w:szCs w:val="24"/>
        </w:rPr>
        <w:t>»</w:t>
      </w:r>
      <w:r>
        <w:rPr>
          <w:rFonts w:eastAsia="Times New Roman" w:cs="Times New Roman"/>
          <w:szCs w:val="24"/>
        </w:rPr>
        <w:t>, για να ξεκινήσουν οι εργασίες ανακαίνισης.</w:t>
      </w:r>
    </w:p>
    <w:p w14:paraId="58D0304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8D0304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8D0304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Διότι σε αυτό επάνω είναι και η δική σας κακοδιαχείριση. Έχετε ένα πάρα πολύ καλό εργαλείο που μπορεί να σας βοηθήσει στα εμβόλια και δεν το χρησιμοποιείτε. Σταματήστε να χρησιμοποιείτε το ΚΕΕΛΠΝΟ. Απαξιώθηκε στα μάτια του κόσμου, στην κοινωνία, στους επισ</w:t>
      </w:r>
      <w:r>
        <w:rPr>
          <w:rFonts w:eastAsia="Times New Roman" w:cs="Times New Roman"/>
          <w:szCs w:val="24"/>
        </w:rPr>
        <w:t>τήμονες. Δώστε ξανά στο Παστέρ τη δυνατότητα να παράγει εμβόλια και να μπαίνει μάλιστα και στη διαδικασία όχι μόνο παραγωγής</w:t>
      </w:r>
      <w:r>
        <w:rPr>
          <w:rFonts w:eastAsia="Times New Roman" w:cs="Times New Roman"/>
          <w:szCs w:val="24"/>
        </w:rPr>
        <w:t>,</w:t>
      </w:r>
      <w:r>
        <w:rPr>
          <w:rFonts w:eastAsia="Times New Roman" w:cs="Times New Roman"/>
          <w:szCs w:val="24"/>
        </w:rPr>
        <w:t xml:space="preserve"> αλλά και στη διαδικασία διαγωνισμών στα εμβόλια. Το πολιτικό σύστημα έχει πληγωθεί απ’ αυτή τη διαδικασία. </w:t>
      </w:r>
    </w:p>
    <w:p w14:paraId="58D0304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Σας μιλάω για κακή δια</w:t>
      </w:r>
      <w:r>
        <w:rPr>
          <w:rFonts w:eastAsia="Times New Roman" w:cs="Times New Roman"/>
          <w:szCs w:val="24"/>
        </w:rPr>
        <w:t>χείριση</w:t>
      </w:r>
      <w:r>
        <w:rPr>
          <w:rFonts w:eastAsia="Times New Roman" w:cs="Times New Roman"/>
          <w:szCs w:val="24"/>
        </w:rPr>
        <w:t>,</w:t>
      </w:r>
      <w:r>
        <w:rPr>
          <w:rFonts w:eastAsia="Times New Roman" w:cs="Times New Roman"/>
          <w:szCs w:val="24"/>
        </w:rPr>
        <w:t xml:space="preserve"> γιατί από την ημέρα που γίνατε Κυβέρνηση</w:t>
      </w:r>
      <w:r>
        <w:rPr>
          <w:rFonts w:eastAsia="Times New Roman" w:cs="Times New Roman"/>
          <w:szCs w:val="24"/>
        </w:rPr>
        <w:t>,</w:t>
      </w:r>
      <w:r>
        <w:rPr>
          <w:rFonts w:eastAsia="Times New Roman" w:cs="Times New Roman"/>
          <w:szCs w:val="24"/>
        </w:rPr>
        <w:t xml:space="preserve"> εδώ και τρία χρόνια</w:t>
      </w:r>
      <w:r>
        <w:rPr>
          <w:rFonts w:eastAsia="Times New Roman" w:cs="Times New Roman"/>
          <w:szCs w:val="24"/>
        </w:rPr>
        <w:t>,</w:t>
      </w:r>
      <w:r>
        <w:rPr>
          <w:rFonts w:eastAsia="Times New Roman" w:cs="Times New Roman"/>
          <w:szCs w:val="24"/>
        </w:rPr>
        <w:t xml:space="preserve"> έχετε αλλάξει δυο φορές το διοικητικό συμβούλιο. Περιμένατε βέβαια να έρθει το νομοσχέδιο στη Βουλή. Δεν συντρέχει λόγος να αλλάζετε διοικητικά συμβούλια. Το </w:t>
      </w:r>
      <w:r>
        <w:rPr>
          <w:rFonts w:eastAsia="Times New Roman" w:cs="Times New Roman"/>
          <w:szCs w:val="24"/>
        </w:rPr>
        <w:lastRenderedPageBreak/>
        <w:t>έχετε αλλάξει δύο φορές. Ν</w:t>
      </w:r>
      <w:r>
        <w:rPr>
          <w:rFonts w:eastAsia="Times New Roman" w:cs="Times New Roman"/>
          <w:szCs w:val="24"/>
        </w:rPr>
        <w:t xml:space="preserve">ομίζω ότι αυτό κάτι λέει, το ότι το αλλάξετε δύο φορές τα τελευταία χρόνια. </w:t>
      </w:r>
    </w:p>
    <w:p w14:paraId="58D0304F" w14:textId="77777777" w:rsidR="00C565C7" w:rsidRDefault="00DC4690">
      <w:pPr>
        <w:spacing w:line="600" w:lineRule="auto"/>
        <w:ind w:firstLine="720"/>
        <w:jc w:val="both"/>
        <w:rPr>
          <w:rFonts w:eastAsia="Times New Roman"/>
          <w:szCs w:val="24"/>
        </w:rPr>
      </w:pPr>
      <w:r>
        <w:rPr>
          <w:rFonts w:eastAsia="Times New Roman"/>
          <w:szCs w:val="24"/>
        </w:rPr>
        <w:t xml:space="preserve">Είναι θετική η γνώμη μας και θα ήταν θετικότερη και θα σας το ομολογήσουμε στη Βουλή, εάν δούμε ότι υπάρχει μια καλύτερη διαχείριση των πραγμάτων, των διαδικασιών, των εργασιών και της οργάνωσης του Ελληνικού Ινστιτούτου Παστέρ. </w:t>
      </w:r>
    </w:p>
    <w:p w14:paraId="58D03050" w14:textId="77777777" w:rsidR="00C565C7" w:rsidRDefault="00DC4690">
      <w:pPr>
        <w:spacing w:line="600" w:lineRule="auto"/>
        <w:ind w:firstLine="720"/>
        <w:jc w:val="both"/>
        <w:rPr>
          <w:rFonts w:eastAsia="Times New Roman"/>
          <w:szCs w:val="24"/>
        </w:rPr>
      </w:pPr>
      <w:r>
        <w:rPr>
          <w:rFonts w:eastAsia="Times New Roman"/>
          <w:szCs w:val="24"/>
        </w:rPr>
        <w:t xml:space="preserve">Θα αναφερθώ στις τέσσερις </w:t>
      </w:r>
      <w:r>
        <w:rPr>
          <w:rFonts w:eastAsia="Times New Roman"/>
          <w:szCs w:val="24"/>
        </w:rPr>
        <w:t>τροπολογίες, κύριε Υπουργέ. Εμείς θα είμαστε θετικοί, όπως ήμασταν και την προηγούμενη φορά που φέρατε τροπολογία, για την παράταση της μεταφορά</w:t>
      </w:r>
      <w:r>
        <w:rPr>
          <w:rFonts w:eastAsia="Times New Roman"/>
          <w:szCs w:val="24"/>
        </w:rPr>
        <w:t>ς</w:t>
      </w:r>
      <w:r>
        <w:rPr>
          <w:rFonts w:eastAsia="Times New Roman"/>
          <w:szCs w:val="24"/>
        </w:rPr>
        <w:t xml:space="preserve"> των μαθητών. Βάλτε, όμως, και το κόστος δίπλα, κύριε Υπουργέ. Πόσο είναι το κόστος; Δεν μας το είπατε. Δεν μπο</w:t>
      </w:r>
      <w:r>
        <w:rPr>
          <w:rFonts w:eastAsia="Times New Roman"/>
          <w:szCs w:val="24"/>
        </w:rPr>
        <w:t>ρούμε να πάμε απέναντι σε αυτό. Και την προηγούμενη φορά το είχαμε ψηφίσει. Νομίζω εσείς το είχατε φέρει, κύριε Σκουρλέτη.</w:t>
      </w:r>
    </w:p>
    <w:p w14:paraId="58D03051" w14:textId="77777777" w:rsidR="00C565C7" w:rsidRDefault="00DC4690">
      <w:pPr>
        <w:spacing w:line="600" w:lineRule="auto"/>
        <w:ind w:firstLine="720"/>
        <w:jc w:val="both"/>
        <w:rPr>
          <w:rFonts w:eastAsia="Times New Roman"/>
          <w:szCs w:val="24"/>
        </w:rPr>
      </w:pPr>
      <w:r>
        <w:rPr>
          <w:rFonts w:eastAsia="Times New Roman"/>
          <w:szCs w:val="24"/>
        </w:rPr>
        <w:lastRenderedPageBreak/>
        <w:t>Θα πούμε, όμως, «</w:t>
      </w:r>
      <w:r>
        <w:rPr>
          <w:rFonts w:eastAsia="Times New Roman"/>
          <w:szCs w:val="24"/>
        </w:rPr>
        <w:t>όχι</w:t>
      </w:r>
      <w:r>
        <w:rPr>
          <w:rFonts w:eastAsia="Times New Roman"/>
          <w:szCs w:val="24"/>
        </w:rPr>
        <w:t>» στην παράταση των συμβάσεων, χωρίς να μεσολαβήσει το τρίμηνο, γιατί πιστεύουμε ότι είναι ένα παράθυρο για μονιμ</w:t>
      </w:r>
      <w:r>
        <w:rPr>
          <w:rFonts w:eastAsia="Times New Roman"/>
          <w:szCs w:val="24"/>
        </w:rPr>
        <w:t xml:space="preserve">οποιήσεις. </w:t>
      </w:r>
    </w:p>
    <w:p w14:paraId="58D03052" w14:textId="77777777" w:rsidR="00C565C7" w:rsidRDefault="00DC4690">
      <w:pPr>
        <w:spacing w:line="600" w:lineRule="auto"/>
        <w:ind w:firstLine="720"/>
        <w:jc w:val="both"/>
        <w:rPr>
          <w:rFonts w:eastAsia="Times New Roman"/>
          <w:szCs w:val="24"/>
        </w:rPr>
      </w:pPr>
      <w:r>
        <w:rPr>
          <w:rFonts w:eastAsia="Times New Roman"/>
          <w:szCs w:val="24"/>
        </w:rPr>
        <w:t>Λέμε «</w:t>
      </w:r>
      <w:r>
        <w:rPr>
          <w:rFonts w:eastAsia="Times New Roman"/>
          <w:szCs w:val="24"/>
        </w:rPr>
        <w:t>όχι</w:t>
      </w:r>
      <w:r>
        <w:rPr>
          <w:rFonts w:eastAsia="Times New Roman"/>
          <w:szCs w:val="24"/>
        </w:rPr>
        <w:t xml:space="preserve">» στη βουλευτική τροπολογία του ΣΥΡΙΖΑ. Πρέπει να κάνουμε ποιοτικότερο το Εθνικό Σύστημα Υγείας. Με αυτή την τροπολογία που φέρνετε, αγαπητέ κύριε Παπαδόπουλε, νομίζω ότι το λιμνάζουμε περισσότερο, το απαξιώνουμε επιστημονικά, δεν του </w:t>
      </w:r>
      <w:r>
        <w:rPr>
          <w:rFonts w:eastAsia="Times New Roman"/>
          <w:szCs w:val="24"/>
        </w:rPr>
        <w:t xml:space="preserve">δίνουμε τη δυνατότητα να ανανεωθεί. </w:t>
      </w:r>
    </w:p>
    <w:p w14:paraId="58D03053" w14:textId="77777777" w:rsidR="00C565C7" w:rsidRDefault="00DC4690">
      <w:pPr>
        <w:spacing w:line="600" w:lineRule="auto"/>
        <w:ind w:firstLine="720"/>
        <w:jc w:val="both"/>
        <w:rPr>
          <w:rFonts w:eastAsia="Times New Roman"/>
          <w:szCs w:val="24"/>
        </w:rPr>
      </w:pPr>
      <w:r>
        <w:rPr>
          <w:rFonts w:eastAsia="Times New Roman"/>
          <w:szCs w:val="24"/>
        </w:rPr>
        <w:t>Είναι κουρασμένοι οι γιατροί του Εθνικού Συστήματος Υγείας, αγαπητέ κύριε Παπαδόπουλε. Μην το κάνετε αυτό. Δώστε την ευκαιρία σε νέους ανθρώπους να μπουν. Δώστε ένα κίνητρο σε αυτούς που είναι στο εξωτερικό να έρθουν στ</w:t>
      </w:r>
      <w:r>
        <w:rPr>
          <w:rFonts w:eastAsia="Times New Roman"/>
          <w:szCs w:val="24"/>
        </w:rPr>
        <w:t>ην Ελλάδα</w:t>
      </w:r>
      <w:r>
        <w:rPr>
          <w:rFonts w:eastAsia="Times New Roman"/>
          <w:szCs w:val="24"/>
        </w:rPr>
        <w:t>,</w:t>
      </w:r>
      <w:r>
        <w:rPr>
          <w:rFonts w:eastAsia="Times New Roman"/>
          <w:szCs w:val="24"/>
        </w:rPr>
        <w:t xml:space="preserve"> να στελεχώ</w:t>
      </w:r>
      <w:r>
        <w:rPr>
          <w:rFonts w:eastAsia="Times New Roman"/>
          <w:szCs w:val="24"/>
        </w:rPr>
        <w:lastRenderedPageBreak/>
        <w:t xml:space="preserve">σουν αυτές τις θέσεις που εσείς θέλετε να βάλετε. Μη βάζετε ανθρώπους εξήντα χρονών στα νοσοκομεία. Να προσφέρει ένας εξηντάρης τι; </w:t>
      </w:r>
    </w:p>
    <w:p w14:paraId="58D03054" w14:textId="77777777" w:rsidR="00C565C7" w:rsidRDefault="00DC4690">
      <w:pPr>
        <w:spacing w:line="600" w:lineRule="auto"/>
        <w:ind w:firstLine="720"/>
        <w:jc w:val="both"/>
        <w:rPr>
          <w:rFonts w:eastAsia="Times New Roman"/>
          <w:szCs w:val="24"/>
        </w:rPr>
      </w:pPr>
      <w:r>
        <w:rPr>
          <w:rFonts w:eastAsia="Times New Roman"/>
          <w:szCs w:val="24"/>
        </w:rPr>
        <w:t>Χθες το βράδυ πήρα έναν συνάδελφο για ένα περιστατικό στο Ογκολογικό Νοσοκομείο «</w:t>
      </w:r>
      <w:r>
        <w:rPr>
          <w:rFonts w:eastAsia="Times New Roman"/>
          <w:szCs w:val="24"/>
        </w:rPr>
        <w:t xml:space="preserve">Οι </w:t>
      </w:r>
      <w:r>
        <w:rPr>
          <w:rFonts w:eastAsia="Times New Roman"/>
          <w:szCs w:val="24"/>
        </w:rPr>
        <w:t xml:space="preserve">Άγιοι Ανάργυροι». </w:t>
      </w:r>
      <w:r>
        <w:rPr>
          <w:rFonts w:eastAsia="Times New Roman"/>
          <w:szCs w:val="24"/>
        </w:rPr>
        <w:t>Παίρνω τηλέφωνο και το σηκώνει μια συνάδελφος συνομήλική μου. Να πω τα χρόνια μου; Είμαι εξήντα τέσσερα. Λέω: «</w:t>
      </w:r>
      <w:r>
        <w:rPr>
          <w:rFonts w:eastAsia="Times New Roman"/>
          <w:szCs w:val="24"/>
        </w:rPr>
        <w:t>Τ</w:t>
      </w:r>
      <w:r>
        <w:rPr>
          <w:rFonts w:eastAsia="Times New Roman"/>
          <w:szCs w:val="24"/>
        </w:rPr>
        <w:t>ι κάνεις;». Μου λέει: «Εφημερεύω</w:t>
      </w:r>
      <w:r>
        <w:rPr>
          <w:rFonts w:eastAsia="Times New Roman"/>
          <w:szCs w:val="24"/>
        </w:rPr>
        <w:t>.</w:t>
      </w:r>
      <w:r>
        <w:rPr>
          <w:rFonts w:eastAsia="Times New Roman"/>
          <w:szCs w:val="24"/>
        </w:rPr>
        <w:t xml:space="preserve">». Είναι </w:t>
      </w:r>
      <w:r>
        <w:rPr>
          <w:rFonts w:eastAsia="Times New Roman"/>
          <w:szCs w:val="24"/>
        </w:rPr>
        <w:t>δ</w:t>
      </w:r>
      <w:r>
        <w:rPr>
          <w:rFonts w:eastAsia="Times New Roman"/>
          <w:szCs w:val="24"/>
        </w:rPr>
        <w:t xml:space="preserve">ιευθύντρια και εφημερεύει, όπως εφημερεύουν όλοι οι </w:t>
      </w:r>
      <w:r>
        <w:rPr>
          <w:rFonts w:eastAsia="Times New Roman"/>
          <w:szCs w:val="24"/>
        </w:rPr>
        <w:t>δ</w:t>
      </w:r>
      <w:r>
        <w:rPr>
          <w:rFonts w:eastAsia="Times New Roman"/>
          <w:szCs w:val="24"/>
        </w:rPr>
        <w:t>ιευθυντές, γιατί δεν υπάρχει κανείς άλλος. Δεν υ</w:t>
      </w:r>
      <w:r>
        <w:rPr>
          <w:rFonts w:eastAsia="Times New Roman"/>
          <w:szCs w:val="24"/>
        </w:rPr>
        <w:t xml:space="preserve">πάρχουν ούτε ειδικευόμενοι ούτε επιμελητές σε αυτή την κλινική. Είναι τέσσερις </w:t>
      </w:r>
      <w:r>
        <w:rPr>
          <w:rFonts w:eastAsia="Times New Roman"/>
          <w:szCs w:val="24"/>
        </w:rPr>
        <w:t>δ</w:t>
      </w:r>
      <w:r>
        <w:rPr>
          <w:rFonts w:eastAsia="Times New Roman"/>
          <w:szCs w:val="24"/>
        </w:rPr>
        <w:t xml:space="preserve">ιευθυντές κι εφημερεύουν οι </w:t>
      </w:r>
      <w:r>
        <w:rPr>
          <w:rFonts w:eastAsia="Times New Roman"/>
          <w:szCs w:val="24"/>
        </w:rPr>
        <w:t>δ</w:t>
      </w:r>
      <w:r>
        <w:rPr>
          <w:rFonts w:eastAsia="Times New Roman"/>
          <w:szCs w:val="24"/>
        </w:rPr>
        <w:t xml:space="preserve">ιευθυντές. </w:t>
      </w:r>
    </w:p>
    <w:p w14:paraId="58D03055" w14:textId="77777777" w:rsidR="00C565C7" w:rsidRDefault="00DC4690">
      <w:pPr>
        <w:spacing w:line="600" w:lineRule="auto"/>
        <w:ind w:firstLine="720"/>
        <w:jc w:val="both"/>
        <w:rPr>
          <w:rFonts w:eastAsia="Times New Roman"/>
          <w:szCs w:val="24"/>
        </w:rPr>
      </w:pPr>
      <w:r>
        <w:rPr>
          <w:rFonts w:eastAsia="Times New Roman"/>
          <w:szCs w:val="24"/>
        </w:rPr>
        <w:t>Δεν πρέπει να το δούμε μαζί όλο αυτό το θέμα και τι θα κάνουμε; Μου φέρνει τροπολογία τώρα</w:t>
      </w:r>
      <w:r>
        <w:rPr>
          <w:rFonts w:eastAsia="Times New Roman"/>
          <w:szCs w:val="24"/>
        </w:rPr>
        <w:t>,</w:t>
      </w:r>
      <w:r>
        <w:rPr>
          <w:rFonts w:eastAsia="Times New Roman"/>
          <w:szCs w:val="24"/>
        </w:rPr>
        <w:t xml:space="preserve"> για να μου ξαναπάρει εξήντα </w:t>
      </w:r>
      <w:r>
        <w:rPr>
          <w:rFonts w:eastAsia="Times New Roman"/>
          <w:szCs w:val="24"/>
        </w:rPr>
        <w:lastRenderedPageBreak/>
        <w:t>χρονών γιατρούς</w:t>
      </w:r>
      <w:r>
        <w:rPr>
          <w:rFonts w:eastAsia="Times New Roman"/>
          <w:szCs w:val="24"/>
        </w:rPr>
        <w:t xml:space="preserve"> σαν επιμελητές Α΄ ή διευθυντές; Λέμε «</w:t>
      </w:r>
      <w:r>
        <w:rPr>
          <w:rFonts w:eastAsia="Times New Roman"/>
          <w:szCs w:val="24"/>
        </w:rPr>
        <w:t>όχι</w:t>
      </w:r>
      <w:r>
        <w:rPr>
          <w:rFonts w:eastAsia="Times New Roman"/>
          <w:szCs w:val="24"/>
        </w:rPr>
        <w:t xml:space="preserve">», λοιπόν. </w:t>
      </w:r>
    </w:p>
    <w:p w14:paraId="58D03056" w14:textId="77777777" w:rsidR="00C565C7" w:rsidRDefault="00DC4690">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βέβαια, στην τροπολογία που είχα καταθέσει και στο προηγούμενο νομοσχέδιο για τους πανεπιστημιακούς, μου είχε απαντήσει ο κύριος Υπουργός ότι δεν τη δέχεται. Εγώ λέω να της ρίξετε ξανά μια ματιά. Δ</w:t>
      </w:r>
      <w:r>
        <w:rPr>
          <w:rFonts w:eastAsia="Times New Roman"/>
          <w:szCs w:val="24"/>
        </w:rPr>
        <w:t xml:space="preserve">εν είναι κακό να πάνε μέχρι το τέλος του χρόνου οι πανεπιστημιακοί οι οποίοι φεύγουν στο ακαδημαϊκό έτος. </w:t>
      </w:r>
    </w:p>
    <w:p w14:paraId="58D03057" w14:textId="77777777" w:rsidR="00C565C7" w:rsidRDefault="00DC4690">
      <w:pPr>
        <w:spacing w:line="600" w:lineRule="auto"/>
        <w:ind w:firstLine="720"/>
        <w:jc w:val="both"/>
        <w:rPr>
          <w:rFonts w:eastAsia="Times New Roman"/>
          <w:szCs w:val="24"/>
        </w:rPr>
      </w:pPr>
      <w:r>
        <w:rPr>
          <w:rFonts w:eastAsia="Times New Roman"/>
          <w:szCs w:val="24"/>
        </w:rPr>
        <w:t xml:space="preserve">Σας ευχαριστώ πολύ. </w:t>
      </w:r>
    </w:p>
    <w:p w14:paraId="58D03058" w14:textId="77777777" w:rsidR="00C565C7" w:rsidRDefault="00DC4690">
      <w:pPr>
        <w:spacing w:line="600" w:lineRule="auto"/>
        <w:ind w:firstLine="720"/>
        <w:jc w:val="center"/>
        <w:rPr>
          <w:rFonts w:eastAsia="Times New Roman"/>
          <w:szCs w:val="24"/>
        </w:rPr>
      </w:pPr>
      <w:r>
        <w:rPr>
          <w:rFonts w:eastAsia="Times New Roman"/>
          <w:szCs w:val="24"/>
        </w:rPr>
        <w:t>(Χειροκροτήματα)</w:t>
      </w:r>
    </w:p>
    <w:p w14:paraId="58D03059"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τη συνεδ</w:t>
      </w:r>
      <w:r>
        <w:rPr>
          <w:rFonts w:eastAsia="Times New Roman"/>
          <w:szCs w:val="24"/>
        </w:rPr>
        <w:t>ρίασή μας παρακολουθούν από τα άνω δυτικά θεωρεία</w:t>
      </w:r>
      <w:r>
        <w:rPr>
          <w:rFonts w:eastAsia="Times New Roman"/>
          <w:szCs w:val="24"/>
        </w:rPr>
        <w:t>,</w:t>
      </w:r>
      <w:r>
        <w:rPr>
          <w:rFonts w:eastAsia="Times New Roman"/>
          <w:szCs w:val="24"/>
        </w:rPr>
        <w:t xml:space="preserve"> πενήντα επτά </w:t>
      </w:r>
      <w:r>
        <w:rPr>
          <w:rFonts w:eastAsia="Times New Roman"/>
          <w:szCs w:val="24"/>
        </w:rPr>
        <w:lastRenderedPageBreak/>
        <w:t>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Γενικό Λύκειο Γέρακα </w:t>
      </w:r>
      <w:r>
        <w:rPr>
          <w:rFonts w:eastAsia="Times New Roman"/>
          <w:szCs w:val="24"/>
        </w:rPr>
        <w:t>(</w:t>
      </w:r>
      <w:r>
        <w:rPr>
          <w:rFonts w:eastAsia="Times New Roman"/>
          <w:szCs w:val="24"/>
        </w:rPr>
        <w:t>πρώτο τμήμα</w:t>
      </w:r>
      <w:r>
        <w:rPr>
          <w:rFonts w:eastAsia="Times New Roman"/>
          <w:szCs w:val="24"/>
        </w:rPr>
        <w:t>)</w:t>
      </w:r>
      <w:r>
        <w:rPr>
          <w:rFonts w:eastAsia="Times New Roman"/>
          <w:szCs w:val="24"/>
        </w:rPr>
        <w:t>.</w:t>
      </w:r>
    </w:p>
    <w:p w14:paraId="58D0305A" w14:textId="77777777" w:rsidR="00C565C7" w:rsidRDefault="00DC4690">
      <w:pPr>
        <w:spacing w:line="600" w:lineRule="auto"/>
        <w:ind w:firstLine="720"/>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58D0305B" w14:textId="77777777" w:rsidR="00C565C7" w:rsidRDefault="00DC4690">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8D0305C" w14:textId="77777777" w:rsidR="00C565C7" w:rsidRDefault="00DC4690">
      <w:pPr>
        <w:spacing w:line="600" w:lineRule="auto"/>
        <w:ind w:firstLine="720"/>
        <w:jc w:val="both"/>
        <w:rPr>
          <w:rFonts w:eastAsia="Times New Roman"/>
          <w:szCs w:val="24"/>
        </w:rPr>
      </w:pPr>
      <w:r>
        <w:rPr>
          <w:rFonts w:eastAsia="Times New Roman"/>
          <w:szCs w:val="24"/>
        </w:rPr>
        <w:t xml:space="preserve">Κύριε </w:t>
      </w:r>
      <w:r>
        <w:rPr>
          <w:rFonts w:eastAsia="Times New Roman"/>
          <w:szCs w:val="24"/>
        </w:rPr>
        <w:t>Γρέγο, ζητώ λίγο την ανοχή σας, μιας και ήρθε ο κ. Σκουρλέτης, είναι και χρήσιμο</w:t>
      </w:r>
      <w:r>
        <w:rPr>
          <w:rFonts w:eastAsia="Times New Roman"/>
          <w:szCs w:val="24"/>
        </w:rPr>
        <w:t>,</w:t>
      </w:r>
      <w:r>
        <w:rPr>
          <w:rFonts w:eastAsia="Times New Roman"/>
          <w:szCs w:val="24"/>
        </w:rPr>
        <w:t xml:space="preserve"> νομίζω, για πέντε λεπτά να παρουσιάσει τις δύο τροπολογίες. </w:t>
      </w:r>
    </w:p>
    <w:p w14:paraId="58D0305D" w14:textId="77777777" w:rsidR="00C565C7" w:rsidRDefault="00DC4690">
      <w:pPr>
        <w:spacing w:line="600" w:lineRule="auto"/>
        <w:ind w:firstLine="720"/>
        <w:jc w:val="both"/>
        <w:rPr>
          <w:rFonts w:eastAsia="Times New Roman"/>
          <w:b/>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 </w:t>
      </w:r>
      <w:r>
        <w:rPr>
          <w:rFonts w:eastAsia="Times New Roman"/>
          <w:szCs w:val="24"/>
        </w:rPr>
        <w:t>Θα παρουσιάσω τη δεύτερη τροπολογία, για τους μαθητές.</w:t>
      </w:r>
      <w:r>
        <w:rPr>
          <w:rFonts w:eastAsia="Times New Roman"/>
          <w:b/>
          <w:szCs w:val="24"/>
        </w:rPr>
        <w:t xml:space="preserve"> </w:t>
      </w:r>
    </w:p>
    <w:p w14:paraId="58D0305E" w14:textId="77777777" w:rsidR="00C565C7" w:rsidRDefault="00DC4690">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ΔΡΕΥΩΝ (Νικήτας Κακλαμάνης): </w:t>
      </w:r>
      <w:r>
        <w:rPr>
          <w:rFonts w:eastAsia="Times New Roman"/>
          <w:szCs w:val="24"/>
        </w:rPr>
        <w:t xml:space="preserve">Επειδή είδα ότι συνυπογράφετε και την πρώτη τροπολογία, είπα μήπως θέλατε να την υποστηρίξετε. </w:t>
      </w:r>
    </w:p>
    <w:p w14:paraId="58D0305F" w14:textId="77777777" w:rsidR="00C565C7" w:rsidRDefault="00DC4690">
      <w:pPr>
        <w:spacing w:line="600" w:lineRule="auto"/>
        <w:ind w:firstLine="720"/>
        <w:jc w:val="both"/>
        <w:rPr>
          <w:rFonts w:eastAsia="Times New Roman"/>
          <w:szCs w:val="24"/>
        </w:rPr>
      </w:pPr>
      <w:r>
        <w:rPr>
          <w:rFonts w:eastAsia="Times New Roman"/>
          <w:szCs w:val="24"/>
        </w:rPr>
        <w:lastRenderedPageBreak/>
        <w:t xml:space="preserve">Έχετε τον λόγο για πέντε λεπτά. </w:t>
      </w:r>
    </w:p>
    <w:p w14:paraId="58D03060" w14:textId="77777777" w:rsidR="00C565C7" w:rsidRDefault="00DC4690">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 </w:t>
      </w:r>
      <w:r>
        <w:rPr>
          <w:rFonts w:eastAsia="Times New Roman"/>
          <w:szCs w:val="24"/>
        </w:rPr>
        <w:t>Συνήθως ο Υπουργός Εσωτερικών συνυπογράφει το</w:t>
      </w:r>
      <w:r>
        <w:rPr>
          <w:rFonts w:eastAsia="Times New Roman"/>
          <w:szCs w:val="24"/>
        </w:rPr>
        <w:t xml:space="preserve"> 90% των τροπολογιών. Θα με βλέπατε συνέχεια. Δεν είναι καλό αυτό. </w:t>
      </w:r>
    </w:p>
    <w:p w14:paraId="58D03061" w14:textId="77777777" w:rsidR="00C565C7" w:rsidRDefault="00DC4690">
      <w:pPr>
        <w:spacing w:line="600" w:lineRule="auto"/>
        <w:ind w:firstLine="720"/>
        <w:jc w:val="both"/>
        <w:rPr>
          <w:rFonts w:eastAsia="Times New Roman"/>
          <w:szCs w:val="24"/>
        </w:rPr>
      </w:pPr>
      <w:r>
        <w:rPr>
          <w:rFonts w:eastAsia="Times New Roman"/>
          <w:szCs w:val="24"/>
        </w:rPr>
        <w:t>Ευχαριστώ, κύριε Πρόεδρε.</w:t>
      </w:r>
    </w:p>
    <w:p w14:paraId="58D03062" w14:textId="77777777" w:rsidR="00C565C7" w:rsidRDefault="00DC4690">
      <w:pPr>
        <w:spacing w:line="600" w:lineRule="auto"/>
        <w:ind w:firstLine="720"/>
        <w:jc w:val="both"/>
        <w:rPr>
          <w:rFonts w:eastAsia="Times New Roman"/>
          <w:szCs w:val="24"/>
        </w:rPr>
      </w:pPr>
      <w:r>
        <w:rPr>
          <w:rFonts w:eastAsia="Times New Roman"/>
          <w:szCs w:val="24"/>
        </w:rPr>
        <w:t>Ο λόγος, όπως ήδη είπατε, είναι για να υποστηρίξω την τροπολογία με γενικό αριθμό 1507 και ειδικό 168. Είναι ένα θέμα το οποίο μας έχει απασχολήσει και άλλες φορέ</w:t>
      </w:r>
      <w:r>
        <w:rPr>
          <w:rFonts w:eastAsia="Times New Roman"/>
          <w:szCs w:val="24"/>
        </w:rPr>
        <w:t xml:space="preserve">ς, αυτό της μεταφοράς μαθητών για την </w:t>
      </w:r>
      <w:r>
        <w:rPr>
          <w:rFonts w:eastAsia="Times New Roman"/>
          <w:szCs w:val="24"/>
        </w:rPr>
        <w:t>π</w:t>
      </w:r>
      <w:r>
        <w:rPr>
          <w:rFonts w:eastAsia="Times New Roman"/>
          <w:szCs w:val="24"/>
        </w:rPr>
        <w:t xml:space="preserve">ρωτοβάθμια και </w:t>
      </w:r>
      <w:r>
        <w:rPr>
          <w:rFonts w:eastAsia="Times New Roman"/>
          <w:szCs w:val="24"/>
        </w:rPr>
        <w:t>δ</w:t>
      </w:r>
      <w:r>
        <w:rPr>
          <w:rFonts w:eastAsia="Times New Roman"/>
          <w:szCs w:val="24"/>
        </w:rPr>
        <w:t xml:space="preserve">ευτεροβάθμια εκπαίδευση. Ως γνωστόν, είναι ευθύνη των περιφερειών αυτό το έργο. </w:t>
      </w:r>
    </w:p>
    <w:p w14:paraId="58D03063" w14:textId="77777777" w:rsidR="00C565C7" w:rsidRDefault="00DC4690">
      <w:pPr>
        <w:spacing w:line="600" w:lineRule="auto"/>
        <w:ind w:firstLine="720"/>
        <w:jc w:val="both"/>
        <w:rPr>
          <w:rFonts w:eastAsia="Times New Roman"/>
          <w:szCs w:val="24"/>
        </w:rPr>
      </w:pPr>
      <w:r>
        <w:rPr>
          <w:rFonts w:eastAsia="Times New Roman"/>
          <w:szCs w:val="24"/>
        </w:rPr>
        <w:t>Με την προτεινόμενη διάταξη δίνεται η δυνατότητα να υπάρξει μία παράταση επιπλέον προς την οικονομική επιτροπή των περιφ</w:t>
      </w:r>
      <w:r>
        <w:rPr>
          <w:rFonts w:eastAsia="Times New Roman"/>
          <w:szCs w:val="24"/>
        </w:rPr>
        <w:t xml:space="preserve">ερειών, μέχρι την ολοκλήρωση των αντίστοιχων διαγωνισμών να </w:t>
      </w:r>
      <w:r>
        <w:rPr>
          <w:rFonts w:eastAsia="Times New Roman"/>
          <w:szCs w:val="24"/>
        </w:rPr>
        <w:lastRenderedPageBreak/>
        <w:t xml:space="preserve">αναθέσουν την εκτέλεση των δρομολογίων για τους μαθητές. Αντιλαμβάνεστε ότι κάτι διαφορετικό, μέσα στη μέση της χρονιάς, θα είχε ολέθριες επιπτώσεις για τους ίδιους. </w:t>
      </w:r>
    </w:p>
    <w:p w14:paraId="58D03064" w14:textId="77777777" w:rsidR="00C565C7" w:rsidRDefault="00DC4690">
      <w:pPr>
        <w:spacing w:line="600" w:lineRule="auto"/>
        <w:ind w:firstLine="720"/>
        <w:jc w:val="both"/>
        <w:rPr>
          <w:rFonts w:eastAsia="Times New Roman"/>
          <w:szCs w:val="24"/>
        </w:rPr>
      </w:pPr>
      <w:r>
        <w:rPr>
          <w:rFonts w:eastAsia="Times New Roman"/>
          <w:szCs w:val="24"/>
        </w:rPr>
        <w:t>Βεβαίως, θέλω να το πω το εξή</w:t>
      </w:r>
      <w:r>
        <w:rPr>
          <w:rFonts w:eastAsia="Times New Roman"/>
          <w:szCs w:val="24"/>
        </w:rPr>
        <w:t>ς: Παρ’ όλο ότι αυτό δεν σημαίνει μία επιπλέον δαπάνη για τον προϋπολογισμό, γιατί καλύπτεται από τους υφιστάμενους προϋπολογισμούς της κάθε περιφέρειας και παρ’ όλο το</w:t>
      </w:r>
      <w:r>
        <w:rPr>
          <w:rFonts w:eastAsia="Times New Roman"/>
          <w:szCs w:val="24"/>
        </w:rPr>
        <w:t>ύ</w:t>
      </w:r>
      <w:r>
        <w:rPr>
          <w:rFonts w:eastAsia="Times New Roman"/>
          <w:szCs w:val="24"/>
        </w:rPr>
        <w:t xml:space="preserve"> ότι δεν εμφανίζεται η ίδια εικόνα για κάθε περιφέρεια, υπάρχουν περιφέρειες οι οποίες </w:t>
      </w:r>
      <w:r>
        <w:rPr>
          <w:rFonts w:eastAsia="Times New Roman"/>
          <w:szCs w:val="24"/>
        </w:rPr>
        <w:t xml:space="preserve">λειτουργούν με έναν νοικοκυρεμένο τρόπο και συνήθως στις ίδιες περιφέρειες κάθε χρόνο εντοπίζεται η ίδια δυσλειτουργία.     </w:t>
      </w:r>
    </w:p>
    <w:p w14:paraId="58D0306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Αυτό μας έχει προβληματίσει και είμαστε σε συνεννόηση και με το Υπουργείο Παιδείας, αλλά προφανώς και με το κεντρικό όργανο </w:t>
      </w:r>
      <w:r>
        <w:rPr>
          <w:rFonts w:eastAsia="Times New Roman" w:cs="Times New Roman"/>
          <w:szCs w:val="24"/>
        </w:rPr>
        <w:lastRenderedPageBreak/>
        <w:t>των περ</w:t>
      </w:r>
      <w:r>
        <w:rPr>
          <w:rFonts w:eastAsia="Times New Roman" w:cs="Times New Roman"/>
          <w:szCs w:val="24"/>
        </w:rPr>
        <w:t>ιφερειών ΕΝΠΕ, να δούμε έναν συνολικό πια τρόπο αναπροσαρμογής και βελτίωσης του συστήματος μεταφοράς των μαθητών</w:t>
      </w:r>
      <w:r>
        <w:rPr>
          <w:rFonts w:eastAsia="Times New Roman" w:cs="Times New Roman"/>
          <w:szCs w:val="24"/>
        </w:rPr>
        <w:t>,</w:t>
      </w:r>
      <w:r>
        <w:rPr>
          <w:rFonts w:eastAsia="Times New Roman" w:cs="Times New Roman"/>
          <w:szCs w:val="24"/>
        </w:rPr>
        <w:t xml:space="preserve"> ενιαίο για όλη την Ελλάδα, παρ’ ότι δεν είναι ενιαία η γεωγραφική κατάσταση, η μορφολογία κάθε περιοχής. Έχουμε ορεινές περιοχές, έχουμε διάσ</w:t>
      </w:r>
      <w:r>
        <w:rPr>
          <w:rFonts w:eastAsia="Times New Roman" w:cs="Times New Roman"/>
          <w:szCs w:val="24"/>
        </w:rPr>
        <w:t>παρτα σχολεία, άρα πολλαπλές ανάγκες</w:t>
      </w:r>
      <w:r>
        <w:rPr>
          <w:rFonts w:eastAsia="Times New Roman" w:cs="Times New Roman"/>
          <w:szCs w:val="24"/>
        </w:rPr>
        <w:t>,</w:t>
      </w:r>
      <w:r>
        <w:rPr>
          <w:rFonts w:eastAsia="Times New Roman" w:cs="Times New Roman"/>
          <w:szCs w:val="24"/>
        </w:rPr>
        <w:t xml:space="preserve"> οι οποίες ποικίλουν από περιφέρεια σε περιφέρεια. Ο τρόπος παρακολούθησης πρέπει να είναι ενιαίος, ηλεκτρονικός</w:t>
      </w:r>
      <w:r>
        <w:rPr>
          <w:rFonts w:eastAsia="Times New Roman" w:cs="Times New Roman"/>
          <w:szCs w:val="24"/>
        </w:rPr>
        <w:t>,</w:t>
      </w:r>
      <w:r>
        <w:rPr>
          <w:rFonts w:eastAsia="Times New Roman" w:cs="Times New Roman"/>
          <w:szCs w:val="24"/>
        </w:rPr>
        <w:t xml:space="preserve"> με το μικρότερο δυνατό κόστος και την καλύτερη και αξιόπιστη παροχή υπηρεσίας.</w:t>
      </w:r>
    </w:p>
    <w:p w14:paraId="58D0306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Όλα αυτά, βέβαια, μέχρι να</w:t>
      </w:r>
      <w:r>
        <w:rPr>
          <w:rFonts w:eastAsia="Times New Roman" w:cs="Times New Roman"/>
          <w:szCs w:val="24"/>
        </w:rPr>
        <w:t xml:space="preserve"> γίνουν, δεν σημαίνει ότι οι μαθητές δεν θα πρέπει να πηγαίνουν στο σχολείο. Με αυτή την έννοια ζητάμε αυτή την τετράμηνη παράταση μέχρι τις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2018, με την εκτίμηση και την ελπίδα σε συνεννόηση με </w:t>
      </w:r>
      <w:r>
        <w:rPr>
          <w:rFonts w:eastAsia="Times New Roman" w:cs="Times New Roman"/>
          <w:szCs w:val="24"/>
        </w:rPr>
        <w:t>τους</w:t>
      </w:r>
      <w:r>
        <w:rPr>
          <w:rFonts w:eastAsia="Times New Roman" w:cs="Times New Roman"/>
          <w:szCs w:val="24"/>
        </w:rPr>
        <w:t xml:space="preserve"> κύριους υπεύθυνους, που είναι οι περιφέρειες, να βρούμε πλέον ένα σύστημα και </w:t>
      </w:r>
      <w:r>
        <w:rPr>
          <w:rFonts w:eastAsia="Times New Roman" w:cs="Times New Roman"/>
          <w:szCs w:val="24"/>
        </w:rPr>
        <w:lastRenderedPageBreak/>
        <w:t>να μην ερχόμαστε κάθε χρόνο με την ίδια παράταση</w:t>
      </w:r>
      <w:r>
        <w:rPr>
          <w:rFonts w:eastAsia="Times New Roman" w:cs="Times New Roman"/>
          <w:szCs w:val="24"/>
        </w:rPr>
        <w:t>,</w:t>
      </w:r>
      <w:r>
        <w:rPr>
          <w:rFonts w:eastAsia="Times New Roman" w:cs="Times New Roman"/>
          <w:szCs w:val="24"/>
        </w:rPr>
        <w:t xml:space="preserve"> επειδή σε κάποιες περιφέρειες δεν μπορούν να ανταποκριθούν σε αυτή τους την ευθύνη</w:t>
      </w:r>
      <w:r>
        <w:rPr>
          <w:rFonts w:eastAsia="Times New Roman" w:cs="Times New Roman"/>
          <w:szCs w:val="24"/>
        </w:rPr>
        <w:t>.</w:t>
      </w:r>
    </w:p>
    <w:p w14:paraId="58D0306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Σας ευχαριστώ.</w:t>
      </w:r>
    </w:p>
    <w:p w14:paraId="58D03068" w14:textId="77777777" w:rsidR="00C565C7" w:rsidRDefault="00DC469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Πριν φύγει ο Υπουργός –αν και είδα ότι είναι γενικά αποδεκτή η τροπολογία-</w:t>
      </w:r>
      <w:r>
        <w:rPr>
          <w:rFonts w:eastAsia="Times New Roman"/>
          <w:bCs/>
          <w:szCs w:val="24"/>
        </w:rPr>
        <w:t>,</w:t>
      </w:r>
      <w:r>
        <w:rPr>
          <w:rFonts w:eastAsia="Times New Roman"/>
          <w:bCs/>
          <w:szCs w:val="24"/>
        </w:rPr>
        <w:t xml:space="preserve"> θέλει κάποιος να ρωτήσει τίποτα επί του θέματος;</w:t>
      </w:r>
    </w:p>
    <w:p w14:paraId="58D0306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Εγώ, κύριε Πρόεδρε.</w:t>
      </w:r>
    </w:p>
    <w:p w14:paraId="58D0306A" w14:textId="77777777" w:rsidR="00C565C7" w:rsidRDefault="00DC469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Επί της τροπολογίας και μόνο.</w:t>
      </w:r>
    </w:p>
    <w:p w14:paraId="58D0306B" w14:textId="77777777" w:rsidR="00C565C7" w:rsidRDefault="00DC4690">
      <w:pPr>
        <w:spacing w:line="600" w:lineRule="auto"/>
        <w:ind w:firstLine="720"/>
        <w:jc w:val="both"/>
        <w:rPr>
          <w:rFonts w:eastAsia="Times New Roman"/>
          <w:bCs/>
          <w:szCs w:val="24"/>
        </w:rPr>
      </w:pPr>
      <w:r>
        <w:rPr>
          <w:rFonts w:eastAsia="Times New Roman"/>
          <w:bCs/>
          <w:szCs w:val="24"/>
        </w:rPr>
        <w:t>Ορίστε, έχετε τον λόγο.</w:t>
      </w:r>
    </w:p>
    <w:p w14:paraId="58D0306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ΚΕΛΛΑΣ: </w:t>
      </w:r>
      <w:r>
        <w:rPr>
          <w:rFonts w:eastAsia="Times New Roman" w:cs="Times New Roman"/>
          <w:szCs w:val="24"/>
        </w:rPr>
        <w:t xml:space="preserve">Κύριε Υπουργέ, βεβαίως και όλοι συμφωνούμε στο να μεταφέρονται οι μαθητές στα σχολεία και βεβαίως είναι –όπως λέτε- έργο των περιφερειών. </w:t>
      </w:r>
    </w:p>
    <w:p w14:paraId="58D0306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Είπατε, όμως, εσείς ο ίδιος ότι κάθε χρόνο είναι σχεδόν οι ίδιες περιφέρειες</w:t>
      </w:r>
      <w:r>
        <w:rPr>
          <w:rFonts w:eastAsia="Times New Roman" w:cs="Times New Roman"/>
          <w:szCs w:val="24"/>
        </w:rPr>
        <w:t xml:space="preserve"> που έχουν το ίδιο πρόβλημα. Δεν μπορεί, όμως, να έρχεται η πολιτεία, ο Υπουργός να νομοθετεί σύμφωνα με αυτούς του</w:t>
      </w:r>
      <w:r>
        <w:rPr>
          <w:rFonts w:eastAsia="Times New Roman" w:cs="Times New Roman"/>
          <w:szCs w:val="24"/>
        </w:rPr>
        <w:t>ς</w:t>
      </w:r>
      <w:r>
        <w:rPr>
          <w:rFonts w:eastAsia="Times New Roman" w:cs="Times New Roman"/>
          <w:szCs w:val="24"/>
        </w:rPr>
        <w:t xml:space="preserve"> ορισμένους, λίγους περιφερειάρχες, οι οποίοι δεν κάνουν κανονικά το έργο τους. Δηλαδή, οι άλλοι</w:t>
      </w:r>
      <w:r>
        <w:rPr>
          <w:rFonts w:eastAsia="Times New Roman" w:cs="Times New Roman"/>
          <w:szCs w:val="24"/>
        </w:rPr>
        <w:t>,</w:t>
      </w:r>
      <w:r>
        <w:rPr>
          <w:rFonts w:eastAsia="Times New Roman" w:cs="Times New Roman"/>
          <w:szCs w:val="24"/>
        </w:rPr>
        <w:t xml:space="preserve"> που κάνουν κανονικά το έργο τους και κάνου</w:t>
      </w:r>
      <w:r>
        <w:rPr>
          <w:rFonts w:eastAsia="Times New Roman" w:cs="Times New Roman"/>
          <w:szCs w:val="24"/>
        </w:rPr>
        <w:t>ν τη μεταφορά και το κάνουν τέλεια, είναι ανόητοι;</w:t>
      </w:r>
    </w:p>
    <w:p w14:paraId="58D0306E" w14:textId="77777777" w:rsidR="00C565C7" w:rsidRDefault="00DC469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Όχι τοποθέτηση, κύριε </w:t>
      </w:r>
      <w:proofErr w:type="spellStart"/>
      <w:r>
        <w:rPr>
          <w:rFonts w:eastAsia="Times New Roman"/>
          <w:bCs/>
          <w:szCs w:val="24"/>
        </w:rPr>
        <w:t>Κέλλα</w:t>
      </w:r>
      <w:proofErr w:type="spellEnd"/>
      <w:r>
        <w:rPr>
          <w:rFonts w:eastAsia="Times New Roman"/>
          <w:bCs/>
          <w:szCs w:val="24"/>
        </w:rPr>
        <w:t>.</w:t>
      </w:r>
    </w:p>
    <w:p w14:paraId="58D0306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Επί της τροπολογίας, κύριε Πρόεδρε.</w:t>
      </w:r>
    </w:p>
    <w:p w14:paraId="58D03070" w14:textId="77777777" w:rsidR="00C565C7" w:rsidRDefault="00DC4690">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Στην ομιλία σας θα ξαναπάρετε τον λόγο. Δεν κάνουμε τοποθέ</w:t>
      </w:r>
      <w:r>
        <w:rPr>
          <w:rFonts w:eastAsia="Times New Roman"/>
          <w:bCs/>
          <w:szCs w:val="24"/>
        </w:rPr>
        <w:t>τηση τώρα.</w:t>
      </w:r>
    </w:p>
    <w:p w14:paraId="58D0307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Δεν μπορούμε να πάμε σε παράταση εξαιρετικών διατάξεων επ’ </w:t>
      </w:r>
      <w:proofErr w:type="spellStart"/>
      <w:r>
        <w:rPr>
          <w:rFonts w:eastAsia="Times New Roman" w:cs="Times New Roman"/>
          <w:szCs w:val="24"/>
        </w:rPr>
        <w:t>αόριστον</w:t>
      </w:r>
      <w:proofErr w:type="spellEnd"/>
      <w:r>
        <w:rPr>
          <w:rFonts w:eastAsia="Times New Roman" w:cs="Times New Roman"/>
          <w:szCs w:val="24"/>
        </w:rPr>
        <w:t>.</w:t>
      </w:r>
    </w:p>
    <w:p w14:paraId="58D0307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Ας συμμορφωθούν οι περιφερειάρχες, μιας -και όπως ο ίδιος είπατε- είναι διαρκώς σχεδόν οι ίδιοι κάθε χρόνο.</w:t>
      </w:r>
    </w:p>
    <w:p w14:paraId="58D03073" w14:textId="77777777" w:rsidR="00C565C7" w:rsidRDefault="00DC469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Μη χάνουμε χρόνο με</w:t>
      </w:r>
      <w:r>
        <w:rPr>
          <w:rFonts w:eastAsia="Times New Roman"/>
          <w:bCs/>
          <w:szCs w:val="24"/>
        </w:rPr>
        <w:t xml:space="preserve"> τοποθετήσεις. Διευκρινιστική ερώτηση είπα να κάνετε. Αλλιώς, όταν πάρετε τη δευτερολογία σας, θα πείτε ό,τι θέλετε. Και επ’ αυτού, νομίζω ότι </w:t>
      </w:r>
      <w:proofErr w:type="spellStart"/>
      <w:r>
        <w:rPr>
          <w:rFonts w:eastAsia="Times New Roman"/>
          <w:bCs/>
          <w:szCs w:val="24"/>
        </w:rPr>
        <w:t>απήντησε</w:t>
      </w:r>
      <w:proofErr w:type="spellEnd"/>
      <w:r>
        <w:rPr>
          <w:rFonts w:eastAsia="Times New Roman"/>
          <w:bCs/>
          <w:szCs w:val="24"/>
        </w:rPr>
        <w:t xml:space="preserve"> ο Υπουργός.</w:t>
      </w:r>
    </w:p>
    <w:p w14:paraId="58D0307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Η Νέα Δημοκρατία λέει «όχι» στην τροπολογία.</w:t>
      </w:r>
    </w:p>
    <w:p w14:paraId="58D03075" w14:textId="77777777" w:rsidR="00C565C7" w:rsidRDefault="00DC4690">
      <w:pPr>
        <w:spacing w:line="600" w:lineRule="auto"/>
        <w:ind w:firstLine="720"/>
        <w:jc w:val="both"/>
        <w:rPr>
          <w:rFonts w:eastAsia="Times New Roman" w:cs="Times New Roman"/>
          <w:szCs w:val="24"/>
        </w:rPr>
      </w:pPr>
      <w:r>
        <w:rPr>
          <w:rFonts w:eastAsia="Times New Roman"/>
          <w:b/>
          <w:bCs/>
          <w:szCs w:val="24"/>
        </w:rPr>
        <w:lastRenderedPageBreak/>
        <w:t>ΠΡΟΕΔΡΕΥΩΝ (Νικήτας Κακλαμάνης)</w:t>
      </w:r>
      <w:r>
        <w:rPr>
          <w:rFonts w:eastAsia="Times New Roman"/>
          <w:b/>
          <w:bCs/>
          <w:szCs w:val="24"/>
        </w:rPr>
        <w:t>:</w:t>
      </w:r>
      <w:r>
        <w:rPr>
          <w:rFonts w:eastAsia="Times New Roman" w:cs="Times New Roman"/>
          <w:b/>
          <w:szCs w:val="24"/>
        </w:rPr>
        <w:t xml:space="preserve"> </w:t>
      </w:r>
      <w:r>
        <w:rPr>
          <w:rFonts w:eastAsia="Times New Roman" w:cs="Times New Roman"/>
          <w:szCs w:val="24"/>
        </w:rPr>
        <w:t>Πρέπει να γίνει ένα σύστημα</w:t>
      </w:r>
      <w:r>
        <w:rPr>
          <w:rFonts w:eastAsia="Times New Roman" w:cs="Times New Roman"/>
          <w:szCs w:val="24"/>
        </w:rPr>
        <w:t>, ώστε</w:t>
      </w:r>
      <w:r>
        <w:rPr>
          <w:rFonts w:eastAsia="Times New Roman" w:cs="Times New Roman"/>
          <w:szCs w:val="24"/>
        </w:rPr>
        <w:t xml:space="preserve"> από του χρόνου να μην υφίσταται αυτό το φαινόμενο. Δίκιο έχει ο κ. </w:t>
      </w:r>
      <w:proofErr w:type="spellStart"/>
      <w:r>
        <w:rPr>
          <w:rFonts w:eastAsia="Times New Roman" w:cs="Times New Roman"/>
          <w:szCs w:val="24"/>
        </w:rPr>
        <w:t>Κέλλας</w:t>
      </w:r>
      <w:proofErr w:type="spellEnd"/>
      <w:r>
        <w:rPr>
          <w:rFonts w:eastAsia="Times New Roman" w:cs="Times New Roman"/>
          <w:szCs w:val="24"/>
        </w:rPr>
        <w:t>. Κύριε Υπουργέ, να ακούσ</w:t>
      </w:r>
      <w:r>
        <w:rPr>
          <w:rFonts w:eastAsia="Times New Roman" w:cs="Times New Roman"/>
          <w:szCs w:val="24"/>
        </w:rPr>
        <w:t>ε</w:t>
      </w:r>
      <w:r>
        <w:rPr>
          <w:rFonts w:eastAsia="Times New Roman" w:cs="Times New Roman"/>
          <w:szCs w:val="24"/>
        </w:rPr>
        <w:t xml:space="preserve">τε πρώτα όλους –γιατί βλέπω και τον κ. Θεοχαρόπουλο που θέλει τον λόγο- και να απαντήσετε συνολικά. </w:t>
      </w:r>
    </w:p>
    <w:p w14:paraId="58D0307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Θεοχαρόπουλος.</w:t>
      </w:r>
    </w:p>
    <w:p w14:paraId="58D0307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κάνω μία διευκρινιστική ερώτηση. Δεν θα κάνω τοποθέτηση.</w:t>
      </w:r>
    </w:p>
    <w:p w14:paraId="58D0307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w:t>
      </w:r>
      <w:r>
        <w:rPr>
          <w:rFonts w:eastAsia="Times New Roman" w:cs="Times New Roman"/>
          <w:szCs w:val="24"/>
        </w:rPr>
        <w:t xml:space="preserve"> όπως σας είπε ο εισηγητής μας</w:t>
      </w:r>
      <w:r>
        <w:rPr>
          <w:rFonts w:eastAsia="Times New Roman" w:cs="Times New Roman"/>
          <w:szCs w:val="24"/>
        </w:rPr>
        <w:t>,</w:t>
      </w:r>
      <w:r>
        <w:rPr>
          <w:rFonts w:eastAsia="Times New Roman" w:cs="Times New Roman"/>
          <w:szCs w:val="24"/>
        </w:rPr>
        <w:t xml:space="preserve"> εμείς είμαστε θετικοί σε αυτή τη διάταξη και την ψηφίζουμε. Σε αυτό, όμως, που σας ρωτήσαμε, δεν πήραμε απάντη</w:t>
      </w:r>
      <w:r>
        <w:rPr>
          <w:rFonts w:eastAsia="Times New Roman" w:cs="Times New Roman"/>
          <w:szCs w:val="24"/>
        </w:rPr>
        <w:t>ση. Το ύψος της εν λόγω δαπάνης –λέτε μέσα- εξαρτάται από πραγματικά περιστατικά. Το ύψος της δαπάνης κατά την άποψή μας θα έπρεπε να είναι γνωστό</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ιδίως στην περίπτωση παράτασης ισχύουσας σύμβασης για ένα τετράμηνο.</w:t>
      </w:r>
    </w:p>
    <w:p w14:paraId="58D0307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Τα πραγματικά περιστατικά, λοιπόν, σε α</w:t>
      </w:r>
      <w:r>
        <w:rPr>
          <w:rFonts w:eastAsia="Times New Roman" w:cs="Times New Roman"/>
          <w:szCs w:val="24"/>
        </w:rPr>
        <w:t>υτή την περίπτωση τα γνωρίζετε. Γιατί δεν υπάρχει και ο σχετικός υπολογισμός στη συγκεκριμένη τροπολογία; Αυτή είναι η ερώτηση.</w:t>
      </w:r>
    </w:p>
    <w:p w14:paraId="58D0307A" w14:textId="77777777" w:rsidR="00C565C7" w:rsidRDefault="00DC469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Θέλει κάποιος άλλος να ρωτήσει τον Υπουργό; Κανείς.</w:t>
      </w:r>
    </w:p>
    <w:p w14:paraId="58D0307B" w14:textId="77777777" w:rsidR="00C565C7" w:rsidRDefault="00DC4690">
      <w:pPr>
        <w:spacing w:line="600" w:lineRule="auto"/>
        <w:ind w:firstLine="720"/>
        <w:jc w:val="both"/>
        <w:rPr>
          <w:rFonts w:eastAsia="Times New Roman"/>
          <w:bCs/>
          <w:szCs w:val="24"/>
        </w:rPr>
      </w:pPr>
      <w:r>
        <w:rPr>
          <w:rFonts w:eastAsia="Times New Roman"/>
          <w:bCs/>
          <w:szCs w:val="24"/>
        </w:rPr>
        <w:t>Απαντήστε σε αυτά, κύριε Σκουρλέτη</w:t>
      </w:r>
      <w:r>
        <w:rPr>
          <w:rFonts w:eastAsia="Times New Roman"/>
          <w:bCs/>
          <w:szCs w:val="24"/>
        </w:rPr>
        <w:t>,</w:t>
      </w:r>
      <w:r>
        <w:rPr>
          <w:rFonts w:eastAsia="Times New Roman"/>
          <w:bCs/>
          <w:szCs w:val="24"/>
        </w:rPr>
        <w:t xml:space="preserve"> και είσ</w:t>
      </w:r>
      <w:r>
        <w:rPr>
          <w:rFonts w:eastAsia="Times New Roman"/>
          <w:bCs/>
          <w:szCs w:val="24"/>
        </w:rPr>
        <w:t>τε ελεύθερος υπηρεσίας.</w:t>
      </w:r>
    </w:p>
    <w:p w14:paraId="58D0307C" w14:textId="77777777" w:rsidR="00C565C7" w:rsidRDefault="00DC4690">
      <w:pPr>
        <w:spacing w:line="600" w:lineRule="auto"/>
        <w:ind w:firstLine="720"/>
        <w:jc w:val="both"/>
        <w:rPr>
          <w:rFonts w:eastAsia="Times New Roman"/>
          <w:bCs/>
          <w:szCs w:val="24"/>
        </w:rPr>
      </w:pPr>
      <w:r>
        <w:rPr>
          <w:rFonts w:eastAsia="Times New Roman"/>
          <w:bCs/>
          <w:szCs w:val="24"/>
        </w:rPr>
        <w:t>Ορίστε, έχετε τον λόγο.</w:t>
      </w:r>
    </w:p>
    <w:p w14:paraId="58D0307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χαίρομαι</w:t>
      </w:r>
      <w:r>
        <w:rPr>
          <w:rFonts w:eastAsia="Times New Roman" w:cs="Times New Roman"/>
          <w:szCs w:val="24"/>
        </w:rPr>
        <w:t>,</w:t>
      </w:r>
      <w:r>
        <w:rPr>
          <w:rFonts w:eastAsia="Times New Roman" w:cs="Times New Roman"/>
          <w:szCs w:val="24"/>
        </w:rPr>
        <w:t xml:space="preserve"> διότι όλοι αναγνωρίζετε πως αυτό το </w:t>
      </w:r>
      <w:r>
        <w:rPr>
          <w:rFonts w:eastAsia="Times New Roman" w:cs="Times New Roman"/>
          <w:szCs w:val="24"/>
        </w:rPr>
        <w:lastRenderedPageBreak/>
        <w:t>οποίο πάει να γίνει είναι αναγκαστικό</w:t>
      </w:r>
      <w:r>
        <w:rPr>
          <w:rFonts w:eastAsia="Times New Roman" w:cs="Times New Roman"/>
          <w:szCs w:val="24"/>
        </w:rPr>
        <w:t>,</w:t>
      </w:r>
      <w:r>
        <w:rPr>
          <w:rFonts w:eastAsia="Times New Roman" w:cs="Times New Roman"/>
          <w:szCs w:val="24"/>
        </w:rPr>
        <w:t xml:space="preserve"> έτσι ώστε στη μέση της χρονιάς κάποια παιδιά να μη σταματήσ</w:t>
      </w:r>
      <w:r>
        <w:rPr>
          <w:rFonts w:eastAsia="Times New Roman" w:cs="Times New Roman"/>
          <w:szCs w:val="24"/>
        </w:rPr>
        <w:t>ουν, λόγω έλλειψης δυνατότητας μεταφοράς, τις σπουδές τους. Αυτή είναι η εκβιαστική -εντός ή εκτός εισαγωγικών- πραγματικότητα, γιατί μιλάμε γι’ αυτό το ευαίσθητο ζήτημα.</w:t>
      </w:r>
    </w:p>
    <w:p w14:paraId="58D0307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Θέλω να πω κατ’ αρχ</w:t>
      </w:r>
      <w:r>
        <w:rPr>
          <w:rFonts w:eastAsia="Times New Roman" w:cs="Times New Roman"/>
          <w:szCs w:val="24"/>
        </w:rPr>
        <w:t>άς</w:t>
      </w:r>
      <w:r>
        <w:rPr>
          <w:rFonts w:eastAsia="Times New Roman" w:cs="Times New Roman"/>
          <w:szCs w:val="24"/>
        </w:rPr>
        <w:t xml:space="preserve"> ότι εγώ πρώτος αναγνώρισα την ανάγκη, πάντοτε –επαναλαμβάνω- με</w:t>
      </w:r>
      <w:r>
        <w:rPr>
          <w:rFonts w:eastAsia="Times New Roman" w:cs="Times New Roman"/>
          <w:szCs w:val="24"/>
        </w:rPr>
        <w:t xml:space="preserve"> το Υπουργείο Παιδείας αλλά και με τις περιφέρειες, να βρούμε έναν πιο αποτελεσματικό τρόπο. Ήδη πιλοτικά στην </w:t>
      </w:r>
      <w:r>
        <w:rPr>
          <w:rFonts w:eastAsia="Times New Roman" w:cs="Times New Roman"/>
          <w:szCs w:val="24"/>
        </w:rPr>
        <w:t>Π</w:t>
      </w:r>
      <w:r>
        <w:rPr>
          <w:rFonts w:eastAsia="Times New Roman" w:cs="Times New Roman"/>
          <w:szCs w:val="24"/>
        </w:rPr>
        <w:t>εριφέρεια της Δυτικής Ελλάδας και στην Αττική εφαρμόζεται ένα πιο εξελιγμένο, πιο σύγχρονο σύστημα. Και το μελετάμε</w:t>
      </w:r>
      <w:r>
        <w:rPr>
          <w:rFonts w:eastAsia="Times New Roman" w:cs="Times New Roman"/>
          <w:szCs w:val="24"/>
        </w:rPr>
        <w:t>,</w:t>
      </w:r>
      <w:r>
        <w:rPr>
          <w:rFonts w:eastAsia="Times New Roman" w:cs="Times New Roman"/>
          <w:szCs w:val="24"/>
        </w:rPr>
        <w:t xml:space="preserve"> για να δούμε εάν αυτό τελικ</w:t>
      </w:r>
      <w:r>
        <w:rPr>
          <w:rFonts w:eastAsia="Times New Roman" w:cs="Times New Roman"/>
          <w:szCs w:val="24"/>
        </w:rPr>
        <w:t xml:space="preserve">ά ανταποκρίνεται με μεγαλύτερη επάρκεια σε αυτή την υπόθεση, έτσι ώστε να μπορέσουμε να το </w:t>
      </w:r>
      <w:r>
        <w:rPr>
          <w:rFonts w:eastAsia="Times New Roman" w:cs="Times New Roman"/>
          <w:szCs w:val="24"/>
        </w:rPr>
        <w:lastRenderedPageBreak/>
        <w:t xml:space="preserve">αντιγράψουμε 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το εφαρμόσουμε ενιαία και </w:t>
      </w:r>
      <w:r>
        <w:rPr>
          <w:rFonts w:eastAsia="Times New Roman" w:cs="Times New Roman"/>
          <w:szCs w:val="24"/>
        </w:rPr>
        <w:t>σ</w:t>
      </w:r>
      <w:r>
        <w:rPr>
          <w:rFonts w:eastAsia="Times New Roman" w:cs="Times New Roman"/>
          <w:szCs w:val="24"/>
        </w:rPr>
        <w:t xml:space="preserve">τις άλλες περιφέρειες. </w:t>
      </w:r>
    </w:p>
    <w:p w14:paraId="58D0307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Από εκεί και έπειτα, είπε η Νέα Δημοκρατία ότι δεν θα ψηφίσει αυτή την τροπολ</w:t>
      </w:r>
      <w:r>
        <w:rPr>
          <w:rFonts w:eastAsia="Times New Roman" w:cs="Times New Roman"/>
          <w:szCs w:val="24"/>
        </w:rPr>
        <w:t>ογία. Είναι δικαίωμά σας. Φανταστείτε να υιοθετήσουμε και εμείς αυτή τη στάση. Να πούμε, δηλαδή, στα παιδιά ότι</w:t>
      </w:r>
      <w:r>
        <w:rPr>
          <w:rFonts w:eastAsia="Times New Roman" w:cs="Times New Roman"/>
          <w:szCs w:val="24"/>
        </w:rPr>
        <w:t>,</w:t>
      </w:r>
      <w:r>
        <w:rPr>
          <w:rFonts w:eastAsia="Times New Roman" w:cs="Times New Roman"/>
          <w:szCs w:val="24"/>
        </w:rPr>
        <w:t xml:space="preserve"> επειδή κάποιοι δεν μπορούν να ανταποκριθούν στις αρμοδιότητές τους, θα σταματήσουν τα σχολεία και δεν θα πάνε τα παιδιά στο σχολείο, μέχρι να σκεφτούμε τι θα κάνουμε.</w:t>
      </w:r>
    </w:p>
    <w:p w14:paraId="58D0308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Ξανασκεφθείτε το, λοιπόν, και εσείς μέχρι τέλους της συνεδρίασης. Καταλαβαίνω τις ενστάσ</w:t>
      </w:r>
      <w:r>
        <w:rPr>
          <w:rFonts w:eastAsia="Times New Roman" w:cs="Times New Roman"/>
          <w:szCs w:val="24"/>
        </w:rPr>
        <w:t xml:space="preserve">εις σας, εγώ πρώτος τις ανέφερα. </w:t>
      </w:r>
      <w:r>
        <w:rPr>
          <w:rFonts w:eastAsia="Times New Roman" w:cs="Times New Roman"/>
          <w:szCs w:val="24"/>
        </w:rPr>
        <w:t>Κοιτάξτε</w:t>
      </w:r>
      <w:r>
        <w:rPr>
          <w:rFonts w:eastAsia="Times New Roman" w:cs="Times New Roman"/>
          <w:szCs w:val="24"/>
        </w:rPr>
        <w:t xml:space="preserve"> να την ψηφίσετε έτσι ώστε, τουλάχιστον, στα αυτονόητα να συμφωνούμε.</w:t>
      </w:r>
    </w:p>
    <w:p w14:paraId="58D0308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ύψος, είναι δεδομένο το κονδύλι που παίρνουν οι </w:t>
      </w:r>
      <w:r>
        <w:rPr>
          <w:rFonts w:eastAsia="Times New Roman" w:cs="Times New Roman"/>
          <w:szCs w:val="24"/>
        </w:rPr>
        <w:t>π</w:t>
      </w:r>
      <w:r>
        <w:rPr>
          <w:rFonts w:eastAsia="Times New Roman" w:cs="Times New Roman"/>
          <w:szCs w:val="24"/>
        </w:rPr>
        <w:t>εριφέρειες από τους ΚΑΠ γι’ αυτή τη δαπάνη, για τη μεταφορά των μαθητών, συνολικά. Ξέ</w:t>
      </w:r>
      <w:r>
        <w:rPr>
          <w:rFonts w:eastAsia="Times New Roman" w:cs="Times New Roman"/>
          <w:szCs w:val="24"/>
        </w:rPr>
        <w:t xml:space="preserve">ρει η κάθε </w:t>
      </w:r>
      <w:r>
        <w:rPr>
          <w:rFonts w:eastAsia="Times New Roman" w:cs="Times New Roman"/>
          <w:szCs w:val="24"/>
        </w:rPr>
        <w:t>π</w:t>
      </w:r>
      <w:r>
        <w:rPr>
          <w:rFonts w:eastAsia="Times New Roman" w:cs="Times New Roman"/>
          <w:szCs w:val="24"/>
        </w:rPr>
        <w:t>εριφέρεια. Αυτό δεν αλλάζει. Το θέμα είναι πώς το διαχειρίζεται η ίδια. Άρα</w:t>
      </w:r>
      <w:r>
        <w:rPr>
          <w:rFonts w:eastAsia="Times New Roman" w:cs="Times New Roman"/>
          <w:szCs w:val="24"/>
        </w:rPr>
        <w:t>,</w:t>
      </w:r>
      <w:r>
        <w:rPr>
          <w:rFonts w:eastAsia="Times New Roman" w:cs="Times New Roman"/>
          <w:szCs w:val="24"/>
        </w:rPr>
        <w:t xml:space="preserve"> προφανώς, -επειδή μιλάμε για ανάθεση πλέον στους μειοδότες των διαγωνισμών που δεν έχουν όμως ολοκληρωθεί και υπογραφεί οι τελικές τους συμβάσεις- δεν ξέρω τι μπορεί ν</w:t>
      </w:r>
      <w:r>
        <w:rPr>
          <w:rFonts w:eastAsia="Times New Roman" w:cs="Times New Roman"/>
          <w:szCs w:val="24"/>
        </w:rPr>
        <w:t xml:space="preserve">α στοιχίζει </w:t>
      </w:r>
      <w:r>
        <w:rPr>
          <w:rFonts w:eastAsia="Times New Roman" w:cs="Times New Roman"/>
          <w:szCs w:val="24"/>
        </w:rPr>
        <w:t xml:space="preserve">–ξέρω εγώ- </w:t>
      </w:r>
      <w:r>
        <w:rPr>
          <w:rFonts w:eastAsia="Times New Roman" w:cs="Times New Roman"/>
          <w:szCs w:val="24"/>
        </w:rPr>
        <w:t xml:space="preserve">στην </w:t>
      </w:r>
      <w:r>
        <w:rPr>
          <w:rFonts w:eastAsia="Times New Roman" w:cs="Times New Roman"/>
          <w:szCs w:val="24"/>
        </w:rPr>
        <w:t>Π</w:t>
      </w:r>
      <w:r>
        <w:rPr>
          <w:rFonts w:eastAsia="Times New Roman" w:cs="Times New Roman"/>
          <w:szCs w:val="24"/>
        </w:rPr>
        <w:t>εριφέρεια Πελοποννήσου, που έχουμε ένα πρόβλημα στη Λακωνία, απ' ό,τι ξέρω, ή στην Περιφέρεια Κεντρικής Μακεδονίας, που και εκεί κατά καιρούς εμφανίζονται προβλήματα. Όμως, όπως σας είπα και πριν, αυτό δεν τροποποιεί το συνολικ</w:t>
      </w:r>
      <w:r>
        <w:rPr>
          <w:rFonts w:eastAsia="Times New Roman" w:cs="Times New Roman"/>
          <w:szCs w:val="24"/>
        </w:rPr>
        <w:t>ό ύψος της δαπάνης, τουλάχιστον, όσον αφορά αυτά τα οποία δίνει το κράτος μέσω των ΚΑΠ για τη συγκεκριμένη υπηρεσία.</w:t>
      </w:r>
    </w:p>
    <w:p w14:paraId="58D0308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8D0308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έχω την τιμή να ανακοινώσω στο Σώμα ότι τη συνεδρίασή μας παρ</w:t>
      </w:r>
      <w:r>
        <w:rPr>
          <w:rFonts w:eastAsia="Times New Roman" w:cs="Times New Roman"/>
          <w:szCs w:val="24"/>
        </w:rPr>
        <w:t>ακολουθούν από τα άνω δυτικά θεωρεία</w:t>
      </w:r>
      <w:r>
        <w:rPr>
          <w:rFonts w:eastAsia="Times New Roman" w:cs="Times New Roman"/>
          <w:szCs w:val="24"/>
        </w:rPr>
        <w:t>,</w:t>
      </w:r>
      <w:r>
        <w:rPr>
          <w:rFonts w:eastAsia="Times New Roman" w:cs="Times New Roman"/>
          <w:szCs w:val="24"/>
        </w:rPr>
        <w:t xml:space="preserve"> είκοσι ένας μαθητές και μαθήτριες και ένας εκπαιδευτικός συνοδός από το 4</w:t>
      </w:r>
      <w:r>
        <w:rPr>
          <w:rFonts w:eastAsia="Times New Roman" w:cs="Times New Roman"/>
          <w:szCs w:val="24"/>
          <w:vertAlign w:val="superscript"/>
        </w:rPr>
        <w:t xml:space="preserve">ο </w:t>
      </w:r>
      <w:r>
        <w:rPr>
          <w:rFonts w:eastAsia="Times New Roman" w:cs="Times New Roman"/>
          <w:szCs w:val="24"/>
        </w:rPr>
        <w:t>Δημοτικό Σχολείο Αμαρουσίου.</w:t>
      </w:r>
    </w:p>
    <w:p w14:paraId="58D0308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8D03085"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8D03086"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Γρέγο, έχετε τον λόγο.</w:t>
      </w:r>
    </w:p>
    <w:p w14:paraId="58D03087"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ΓΡΕΓΟΣ:</w:t>
      </w:r>
      <w:r>
        <w:rPr>
          <w:rFonts w:eastAsia="Times New Roman" w:cs="Times New Roman"/>
          <w:szCs w:val="24"/>
        </w:rPr>
        <w:t xml:space="preserve"> Ευχαριστώ, κύριε Πρόεδρε.</w:t>
      </w:r>
    </w:p>
    <w:p w14:paraId="58D03088"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Καλωσορίζουμε και τους μαθητές και τους εκπαιδευτικούς.</w:t>
      </w:r>
    </w:p>
    <w:p w14:paraId="58D03089"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Να ξεκινήσω από την τροπολογία, την οποία συζητάμε τώρα, και αφορά τη μεταφορά των μαθητών. Εμείς θα ψηφίσουμε «παρών» σε αυτή την τροπολογία. Είτε φταίει η Κυβέρνηση</w:t>
      </w:r>
      <w:r>
        <w:rPr>
          <w:rFonts w:eastAsia="Times New Roman" w:cs="Times New Roman"/>
          <w:szCs w:val="24"/>
        </w:rPr>
        <w:t xml:space="preserve"> και το αρμόδιο Υπουργείο είτε φταίνε οι </w:t>
      </w:r>
      <w:r>
        <w:rPr>
          <w:rFonts w:eastAsia="Times New Roman" w:cs="Times New Roman"/>
          <w:szCs w:val="24"/>
        </w:rPr>
        <w:t>π</w:t>
      </w:r>
      <w:r>
        <w:rPr>
          <w:rFonts w:eastAsia="Times New Roman" w:cs="Times New Roman"/>
          <w:szCs w:val="24"/>
        </w:rPr>
        <w:t>εριφέρειες αυτό το πρόβλημα πρέπει επιτέλους να λυθεί.</w:t>
      </w:r>
    </w:p>
    <w:p w14:paraId="58D0308A"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Σχετικά με το νομοσχέδιο. Κατατέθηκε προς ψήφιση η εν λόγω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ύμβασης για το Εθνικό Ινστιτούτο Παστέρ, η οποία και έχει υπογραφεί πέρυσι στις 31-7-201</w:t>
      </w:r>
      <w:r>
        <w:rPr>
          <w:rFonts w:eastAsia="Times New Roman" w:cs="Times New Roman"/>
          <w:szCs w:val="24"/>
        </w:rPr>
        <w:t xml:space="preserve">7 μεταξύ της Ελληνικής Κυβέρνησης του Εθνικού Ινστιτούτου Παστέρ, του Υπουργείου Υγείας και του Εθνικού Ινστιτούτου Παστέρ και ως στόχευση έχει την ανασύνθεση της οργανώσεως και τον εκσυγχρονισμό της λειτουργίας του </w:t>
      </w:r>
      <w:r>
        <w:rPr>
          <w:rFonts w:eastAsia="Times New Roman" w:cs="Times New Roman"/>
          <w:szCs w:val="24"/>
        </w:rPr>
        <w:t>ι</w:t>
      </w:r>
      <w:r>
        <w:rPr>
          <w:rFonts w:eastAsia="Times New Roman" w:cs="Times New Roman"/>
          <w:szCs w:val="24"/>
        </w:rPr>
        <w:t>δρύματος.</w:t>
      </w:r>
    </w:p>
    <w:p w14:paraId="58D0308B"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τώρα με τη νέα αυτή </w:t>
      </w:r>
      <w:r>
        <w:rPr>
          <w:rFonts w:eastAsia="Times New Roman" w:cs="Times New Roman"/>
          <w:szCs w:val="24"/>
        </w:rPr>
        <w:t>κ</w:t>
      </w:r>
      <w:r>
        <w:rPr>
          <w:rFonts w:eastAsia="Times New Roman" w:cs="Times New Roman"/>
          <w:szCs w:val="24"/>
        </w:rPr>
        <w:t xml:space="preserve">ύρωση, όπως αναφέρεται, θεραπεύονται προβλήματα που είχαν ανακύψει σχετικά με την οργάνωση και λειτουργία του </w:t>
      </w:r>
      <w:r>
        <w:rPr>
          <w:rFonts w:eastAsia="Times New Roman" w:cs="Times New Roman"/>
          <w:szCs w:val="24"/>
        </w:rPr>
        <w:t>ι</w:t>
      </w:r>
      <w:r>
        <w:rPr>
          <w:rFonts w:eastAsia="Times New Roman" w:cs="Times New Roman"/>
          <w:szCs w:val="24"/>
        </w:rPr>
        <w:t>νστιτούτου και μεταβάλλεται ο τρόπος με τον οποίο λαμβάνονται αποφάσεις και συγκροτούνται τα όργανα.</w:t>
      </w:r>
    </w:p>
    <w:p w14:paraId="58D0308C"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Ως σκοπός ακόμη της </w:t>
      </w:r>
      <w:r>
        <w:rPr>
          <w:rFonts w:eastAsia="Times New Roman" w:cs="Times New Roman"/>
          <w:szCs w:val="24"/>
        </w:rPr>
        <w:t>κ</w:t>
      </w:r>
      <w:r>
        <w:rPr>
          <w:rFonts w:eastAsia="Times New Roman" w:cs="Times New Roman"/>
          <w:szCs w:val="24"/>
        </w:rPr>
        <w:t xml:space="preserve">υρώσεως μνημονεύεται η </w:t>
      </w:r>
      <w:r>
        <w:rPr>
          <w:rFonts w:eastAsia="Times New Roman" w:cs="Times New Roman"/>
          <w:szCs w:val="24"/>
        </w:rPr>
        <w:t xml:space="preserve">αποτροπή του συγκεντρωτικού συστήματος, δηλαδή η </w:t>
      </w:r>
      <w:proofErr w:type="spellStart"/>
      <w:r>
        <w:rPr>
          <w:rFonts w:eastAsia="Times New Roman" w:cs="Times New Roman"/>
          <w:szCs w:val="24"/>
        </w:rPr>
        <w:t>υπερσυγκέντρωση</w:t>
      </w:r>
      <w:proofErr w:type="spellEnd"/>
      <w:r>
        <w:rPr>
          <w:rFonts w:eastAsia="Times New Roman" w:cs="Times New Roman"/>
          <w:szCs w:val="24"/>
        </w:rPr>
        <w:t xml:space="preserve"> εξουσιών, γεγονός φυσικά που προκαλεί έντονη θυμηδία, αν όχι ειρωνεία, αξιολογώντας την πρακτική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σε προηγούμενα σχέδια νόμου</w:t>
      </w:r>
      <w:r>
        <w:rPr>
          <w:rFonts w:eastAsia="Times New Roman" w:cs="Times New Roman"/>
          <w:szCs w:val="24"/>
        </w:rPr>
        <w:t>, στα οποία</w:t>
      </w:r>
      <w:r>
        <w:rPr>
          <w:rFonts w:eastAsia="Times New Roman" w:cs="Times New Roman"/>
          <w:szCs w:val="24"/>
        </w:rPr>
        <w:t xml:space="preserve"> θέτουν τους Υπουργούς τους</w:t>
      </w:r>
      <w:r>
        <w:rPr>
          <w:rFonts w:eastAsia="Times New Roman" w:cs="Times New Roman"/>
          <w:szCs w:val="24"/>
        </w:rPr>
        <w:t xml:space="preserve"> ως τοποτηρητές αναθέτοντάς τους καίριο ρόλο και πλήθος εξουσιών.</w:t>
      </w:r>
    </w:p>
    <w:p w14:paraId="58D0308D"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 xml:space="preserve">ύμβασης αντανακλά –έτσι αναφέρεται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 xml:space="preserve">κθεση- την ευαισθησία της Κυβέρνησης στην αξιοποίηση </w:t>
      </w:r>
      <w:r>
        <w:rPr>
          <w:rFonts w:eastAsia="Times New Roman" w:cs="Times New Roman"/>
          <w:szCs w:val="24"/>
        </w:rPr>
        <w:lastRenderedPageBreak/>
        <w:t>του επιστημονικού δυναμικού και στη διασύνδεση της έρευνας με την παρα</w:t>
      </w:r>
      <w:r>
        <w:rPr>
          <w:rFonts w:eastAsia="Times New Roman" w:cs="Times New Roman"/>
          <w:szCs w:val="24"/>
        </w:rPr>
        <w:t>γωγική ανασυγκρότηση της χώρας.</w:t>
      </w:r>
    </w:p>
    <w:p w14:paraId="58D0308E"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επιτομή του πολιτικού εμπαιγμού, αν αναλογιστεί κανείς την ανυπαρξία κινήτρων και συνθηκών για τους νέους επιστήμονες οι οποίοι φεύγουν στο εξωτερικό, αναζητώντας την αναγνώριση που το ελληνικό κράτος τους αφαιρεί.</w:t>
      </w:r>
    </w:p>
    <w:p w14:paraId="58D0308F"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στόχο</w:t>
      </w:r>
      <w:r>
        <w:rPr>
          <w:rFonts w:eastAsia="Times New Roman" w:cs="Times New Roman"/>
          <w:szCs w:val="24"/>
        </w:rPr>
        <w:t xml:space="preserve">ς του </w:t>
      </w:r>
      <w:r>
        <w:rPr>
          <w:rFonts w:eastAsia="Times New Roman" w:cs="Times New Roman"/>
          <w:szCs w:val="24"/>
        </w:rPr>
        <w:t>ι</w:t>
      </w:r>
      <w:r>
        <w:rPr>
          <w:rFonts w:eastAsia="Times New Roman" w:cs="Times New Roman"/>
          <w:szCs w:val="24"/>
        </w:rPr>
        <w:t>δρύματος έχει διττή αποστολή: Αφ</w:t>
      </w:r>
      <w:r>
        <w:rPr>
          <w:rFonts w:eastAsia="Times New Roman" w:cs="Times New Roman"/>
          <w:szCs w:val="24"/>
        </w:rPr>
        <w:t xml:space="preserve">’ </w:t>
      </w:r>
      <w:r>
        <w:rPr>
          <w:rFonts w:eastAsia="Times New Roman" w:cs="Times New Roman"/>
          <w:szCs w:val="24"/>
        </w:rPr>
        <w:t>ενός προάγει την έρευνα, αφ</w:t>
      </w:r>
      <w:r>
        <w:rPr>
          <w:rFonts w:eastAsia="Times New Roman" w:cs="Times New Roman"/>
          <w:szCs w:val="24"/>
        </w:rPr>
        <w:t xml:space="preserve">’ </w:t>
      </w:r>
      <w:r>
        <w:rPr>
          <w:rFonts w:eastAsia="Times New Roman" w:cs="Times New Roman"/>
          <w:szCs w:val="24"/>
        </w:rPr>
        <w:t xml:space="preserve">ετέρου αποτελεί φορέα δράσεων δημόσιας υγείας. Επιπρόσθετα, δύναται να χορηγεί υποτροφίες και σε νέους ερευνητές. Η υποστήριξη δημόσιας υγείας ιδιαίτερα σε περιόδους </w:t>
      </w:r>
      <w:proofErr w:type="spellStart"/>
      <w:r>
        <w:rPr>
          <w:rFonts w:eastAsia="Times New Roman" w:cs="Times New Roman"/>
          <w:szCs w:val="24"/>
        </w:rPr>
        <w:t>επιδημολογικών</w:t>
      </w:r>
      <w:proofErr w:type="spellEnd"/>
      <w:r>
        <w:rPr>
          <w:rFonts w:eastAsia="Times New Roman" w:cs="Times New Roman"/>
          <w:szCs w:val="24"/>
        </w:rPr>
        <w:t xml:space="preserve"> κρίσε</w:t>
      </w:r>
      <w:r>
        <w:rPr>
          <w:rFonts w:eastAsia="Times New Roman" w:cs="Times New Roman"/>
          <w:szCs w:val="24"/>
        </w:rPr>
        <w:t xml:space="preserve">ων καθώς και η προαγωγή της </w:t>
      </w:r>
      <w:proofErr w:type="spellStart"/>
      <w:r>
        <w:rPr>
          <w:rFonts w:eastAsia="Times New Roman" w:cs="Times New Roman"/>
          <w:szCs w:val="24"/>
        </w:rPr>
        <w:t>βιο</w:t>
      </w:r>
      <w:r>
        <w:rPr>
          <w:rFonts w:eastAsia="Times New Roman" w:cs="Times New Roman"/>
          <w:szCs w:val="24"/>
        </w:rPr>
        <w:t>ϊ</w:t>
      </w:r>
      <w:r>
        <w:rPr>
          <w:rFonts w:eastAsia="Times New Roman" w:cs="Times New Roman"/>
          <w:szCs w:val="24"/>
        </w:rPr>
        <w:t>ατρικής</w:t>
      </w:r>
      <w:proofErr w:type="spellEnd"/>
      <w:r>
        <w:rPr>
          <w:rFonts w:eastAsia="Times New Roman" w:cs="Times New Roman"/>
          <w:szCs w:val="24"/>
        </w:rPr>
        <w:t xml:space="preserve"> έρευνας αποτελούν τους βασικούς στόχους του </w:t>
      </w:r>
      <w:r>
        <w:rPr>
          <w:rFonts w:eastAsia="Times New Roman" w:cs="Times New Roman"/>
          <w:szCs w:val="24"/>
        </w:rPr>
        <w:t>ι</w:t>
      </w:r>
      <w:r>
        <w:rPr>
          <w:rFonts w:eastAsia="Times New Roman" w:cs="Times New Roman"/>
          <w:szCs w:val="24"/>
        </w:rPr>
        <w:t>δρύματος.</w:t>
      </w:r>
    </w:p>
    <w:p w14:paraId="58D03090"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Η δράση που αναπτύσσει εστιάζεται στη δημόσια υγεία, στη </w:t>
      </w:r>
      <w:proofErr w:type="spellStart"/>
      <w:r>
        <w:rPr>
          <w:rFonts w:eastAsia="Times New Roman" w:cs="Times New Roman"/>
          <w:szCs w:val="24"/>
        </w:rPr>
        <w:t>βιοϊατρική</w:t>
      </w:r>
      <w:proofErr w:type="spellEnd"/>
      <w:r>
        <w:rPr>
          <w:rFonts w:eastAsia="Times New Roman" w:cs="Times New Roman"/>
          <w:szCs w:val="24"/>
        </w:rPr>
        <w:t xml:space="preserve">, στη βασική και εφαρμοσμένη ιατρική έρευνα με σημασία στις λοιμώξεις και τα </w:t>
      </w:r>
      <w:proofErr w:type="spellStart"/>
      <w:r>
        <w:rPr>
          <w:rFonts w:eastAsia="Times New Roman" w:cs="Times New Roman"/>
          <w:szCs w:val="24"/>
        </w:rPr>
        <w:t>νευροεκφυλιστικά</w:t>
      </w:r>
      <w:proofErr w:type="spellEnd"/>
      <w:r>
        <w:rPr>
          <w:rFonts w:eastAsia="Times New Roman" w:cs="Times New Roman"/>
          <w:szCs w:val="24"/>
        </w:rPr>
        <w:t xml:space="preserve"> </w:t>
      </w:r>
      <w:r>
        <w:rPr>
          <w:rFonts w:eastAsia="Times New Roman" w:cs="Times New Roman"/>
          <w:szCs w:val="24"/>
        </w:rPr>
        <w:t>νοσήματα. Επίσης, δραστηριοποιείται στην έρευνα, παραγωγή και διάθεση εμβολίων και στην εκπαίδευση.</w:t>
      </w:r>
    </w:p>
    <w:p w14:paraId="58D03091"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Τώρα, όσον αφορά τη σύνθεση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αυτή εκπίπτει στα πέντε μέλη. Όμως, υπάρχει μια έκδηλη αοριστία, το είπαμε και στην </w:t>
      </w:r>
      <w:r>
        <w:rPr>
          <w:rFonts w:eastAsia="Times New Roman" w:cs="Times New Roman"/>
          <w:szCs w:val="24"/>
        </w:rPr>
        <w:t>ε</w:t>
      </w:r>
      <w:r>
        <w:rPr>
          <w:rFonts w:eastAsia="Times New Roman" w:cs="Times New Roman"/>
          <w:szCs w:val="24"/>
        </w:rPr>
        <w:t>πιτροπή, όσον α</w:t>
      </w:r>
      <w:r>
        <w:rPr>
          <w:rFonts w:eastAsia="Times New Roman" w:cs="Times New Roman"/>
          <w:szCs w:val="24"/>
        </w:rPr>
        <w:t xml:space="preserve">φορά τα δύο εξωτερικά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που σύμφωνα με το άρθρο 4 είναι επιστήμονες με διεθνές κύρος, εμπειρία και σχετική δραστηριότητα με ένα τουλάχιστον από τα αντικείμενα του </w:t>
      </w:r>
      <w:r>
        <w:rPr>
          <w:rFonts w:eastAsia="Times New Roman" w:cs="Times New Roman"/>
          <w:szCs w:val="24"/>
        </w:rPr>
        <w:t>ι</w:t>
      </w:r>
      <w:r>
        <w:rPr>
          <w:rFonts w:eastAsia="Times New Roman" w:cs="Times New Roman"/>
          <w:szCs w:val="24"/>
        </w:rPr>
        <w:t>νστιτούτου.</w:t>
      </w:r>
    </w:p>
    <w:p w14:paraId="58D03092"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Επίσης, στο άρθρο 4 υπάρχει μια κατάφ</w:t>
      </w:r>
      <w:r>
        <w:rPr>
          <w:rFonts w:eastAsia="Times New Roman" w:cs="Times New Roman"/>
          <w:szCs w:val="24"/>
        </w:rPr>
        <w:t>ω</w:t>
      </w:r>
      <w:r>
        <w:rPr>
          <w:rFonts w:eastAsia="Times New Roman" w:cs="Times New Roman"/>
          <w:szCs w:val="24"/>
        </w:rPr>
        <w:t xml:space="preserve">ρη αντίθεση </w:t>
      </w:r>
      <w:r>
        <w:rPr>
          <w:rFonts w:eastAsia="Times New Roman" w:cs="Times New Roman"/>
          <w:szCs w:val="24"/>
        </w:rPr>
        <w:t xml:space="preserve">μεταξύ της </w:t>
      </w:r>
      <w:proofErr w:type="spellStart"/>
      <w:r>
        <w:rPr>
          <w:rFonts w:eastAsia="Times New Roman" w:cs="Times New Roman"/>
          <w:szCs w:val="24"/>
        </w:rPr>
        <w:t>εκτεθείσης</w:t>
      </w:r>
      <w:proofErr w:type="spellEnd"/>
      <w:r>
        <w:rPr>
          <w:rFonts w:eastAsia="Times New Roman" w:cs="Times New Roman"/>
          <w:szCs w:val="24"/>
        </w:rPr>
        <w:t xml:space="preserve"> ανάγκης περί άρσεως της </w:t>
      </w:r>
      <w:proofErr w:type="spellStart"/>
      <w:r>
        <w:rPr>
          <w:rFonts w:eastAsia="Times New Roman" w:cs="Times New Roman"/>
          <w:szCs w:val="24"/>
        </w:rPr>
        <w:t>υπερσυγκέντρωσης</w:t>
      </w:r>
      <w:proofErr w:type="spellEnd"/>
      <w:r>
        <w:rPr>
          <w:rFonts w:eastAsia="Times New Roman" w:cs="Times New Roman"/>
          <w:szCs w:val="24"/>
        </w:rPr>
        <w:t xml:space="preserve"> εξουσιών και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μεταξύ των Υπουργών που βάσει αυτής δημοσιεύεται ανοικτή πρόσκληση υποβολής των υποψηφιοτήτων για την επιλογή των τριών μελών, όπως και βάσει της ΚΥΑ</w:t>
      </w:r>
      <w:r>
        <w:rPr>
          <w:rFonts w:eastAsia="Times New Roman" w:cs="Times New Roman"/>
          <w:szCs w:val="24"/>
        </w:rPr>
        <w:t xml:space="preserve"> των Υπουργών Παιδείας και Υγείας συγκροτείται η </w:t>
      </w:r>
      <w:r>
        <w:rPr>
          <w:rFonts w:eastAsia="Times New Roman" w:cs="Times New Roman"/>
          <w:szCs w:val="24"/>
        </w:rPr>
        <w:t>ε</w:t>
      </w:r>
      <w:r>
        <w:rPr>
          <w:rFonts w:eastAsia="Times New Roman" w:cs="Times New Roman"/>
          <w:szCs w:val="24"/>
        </w:rPr>
        <w:t>πιτροπή για την αξιολόγηση των υποψηφιοτήτων.</w:t>
      </w:r>
    </w:p>
    <w:p w14:paraId="58D03093"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Εδώ, δηλαδή, διαπιστώνουμε τον ορισμό της έλλειψης διαδικασιών διαφάνειας, καθώς μπορεί το Ινστιτούτο Παστέρ ή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ή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ι</w:t>
      </w:r>
      <w:r>
        <w:rPr>
          <w:rFonts w:eastAsia="Times New Roman" w:cs="Times New Roman"/>
          <w:szCs w:val="24"/>
        </w:rPr>
        <w:t xml:space="preserve">δρύματος να προτείνει υποψηφιότητες, αλλά οι Υπουργοί εκδίδουν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για να συγκροτηθεί η εν λόγω </w:t>
      </w:r>
      <w:r>
        <w:rPr>
          <w:rFonts w:eastAsia="Times New Roman" w:cs="Times New Roman"/>
          <w:szCs w:val="24"/>
        </w:rPr>
        <w:t>ε</w:t>
      </w:r>
      <w:r>
        <w:rPr>
          <w:rFonts w:eastAsia="Times New Roman" w:cs="Times New Roman"/>
          <w:szCs w:val="24"/>
        </w:rPr>
        <w:t>πιτροπή και αυτή με τη σειρά της να εγκρίνει τις υποψηφιότητες.</w:t>
      </w:r>
    </w:p>
    <w:p w14:paraId="58D0309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Ακόμη, αξιοκατάκριτη είναι η σύνθεση αυτής τ</w:t>
      </w:r>
      <w:r>
        <w:rPr>
          <w:rFonts w:eastAsia="Times New Roman" w:cs="Times New Roman"/>
          <w:szCs w:val="24"/>
        </w:rPr>
        <w:t xml:space="preserve">ης </w:t>
      </w:r>
      <w:r>
        <w:rPr>
          <w:rFonts w:eastAsia="Times New Roman" w:cs="Times New Roman"/>
          <w:szCs w:val="24"/>
        </w:rPr>
        <w:t>ε</w:t>
      </w:r>
      <w:r>
        <w:rPr>
          <w:rFonts w:eastAsia="Times New Roman" w:cs="Times New Roman"/>
          <w:szCs w:val="24"/>
        </w:rPr>
        <w:t xml:space="preserve">πιτροπής, η οποία και θα αξιολογήσει τις υποψηφιότητες. Δηλαδή, τα τρία μέλη εκ των επτά που συνθέτουν την </w:t>
      </w:r>
      <w:r>
        <w:rPr>
          <w:rFonts w:eastAsia="Times New Roman" w:cs="Times New Roman"/>
          <w:szCs w:val="24"/>
        </w:rPr>
        <w:t>ε</w:t>
      </w:r>
      <w:r>
        <w:rPr>
          <w:rFonts w:eastAsia="Times New Roman" w:cs="Times New Roman"/>
          <w:szCs w:val="24"/>
        </w:rPr>
        <w:t xml:space="preserve">πιτροπή μπορεί να προέρχονται απευθείας από τους Υπουργούς. </w:t>
      </w:r>
    </w:p>
    <w:p w14:paraId="58D0309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Σύμφωνα δηλαδή με το άρθρο 4, μπορεί το Εθνικό Συμβούλιο Έρευνας και Καινοτομίας να</w:t>
      </w:r>
      <w:r>
        <w:rPr>
          <w:rFonts w:eastAsia="Times New Roman" w:cs="Times New Roman"/>
          <w:szCs w:val="24"/>
        </w:rPr>
        <w:t xml:space="preserve"> οριστικοποιεί τον κατάλογο των υποψηφιοτήτων που του έχει προταθεί. Εν συνεχεία, όμως, στον κατάλογο αυτόν δύναται να εμφιλοχωρήσει ο Υπουργός Παιδείας και Υπουργός Υγείας και να ορίσουν αυτοί τα τρία μέλη με τους αναπληρωτές τους.</w:t>
      </w:r>
    </w:p>
    <w:p w14:paraId="58D0309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Καθίσταται έτσι αντιληπ</w:t>
      </w:r>
      <w:r>
        <w:rPr>
          <w:rFonts w:eastAsia="Times New Roman" w:cs="Times New Roman"/>
          <w:szCs w:val="24"/>
        </w:rPr>
        <w:t xml:space="preserve">τό και από άλλες διατάξεις βεβαίως ότι μαζί με την αναγκαία </w:t>
      </w:r>
      <w:proofErr w:type="spellStart"/>
      <w:r>
        <w:rPr>
          <w:rFonts w:eastAsia="Times New Roman" w:cs="Times New Roman"/>
          <w:szCs w:val="24"/>
        </w:rPr>
        <w:t>επικαιροποίηση</w:t>
      </w:r>
      <w:proofErr w:type="spellEnd"/>
      <w:r>
        <w:rPr>
          <w:rFonts w:eastAsia="Times New Roman" w:cs="Times New Roman"/>
          <w:szCs w:val="24"/>
        </w:rPr>
        <w:t xml:space="preserve"> της από 28-3-2008 </w:t>
      </w:r>
      <w:r>
        <w:rPr>
          <w:rFonts w:eastAsia="Times New Roman" w:cs="Times New Roman"/>
          <w:szCs w:val="24"/>
        </w:rPr>
        <w:t>σ</w:t>
      </w:r>
      <w:r>
        <w:rPr>
          <w:rFonts w:eastAsia="Times New Roman" w:cs="Times New Roman"/>
          <w:szCs w:val="24"/>
        </w:rPr>
        <w:t xml:space="preserve">υμβάσεως, η οποία προηγείται πράγματι χρονικά καίριων και ριζικών </w:t>
      </w:r>
      <w:r>
        <w:rPr>
          <w:rFonts w:eastAsia="Times New Roman" w:cs="Times New Roman"/>
          <w:szCs w:val="24"/>
        </w:rPr>
        <w:lastRenderedPageBreak/>
        <w:t xml:space="preserve">μεταβολών στην έρευνα και την τεχνολογία, προωθούνται και μικροπολιτικές σκοπιμότητες: προώθηση </w:t>
      </w:r>
      <w:r>
        <w:rPr>
          <w:rFonts w:eastAsia="Times New Roman" w:cs="Times New Roman"/>
          <w:szCs w:val="24"/>
        </w:rPr>
        <w:t xml:space="preserve">κομματικών στοιχείων και αν μη τι άλλο, προσπάθεια να εξυπηρετούνται τα κομματικά συμφέροντα, αν όχι, να περιέλθει το </w:t>
      </w:r>
      <w:r>
        <w:rPr>
          <w:rFonts w:eastAsia="Times New Roman" w:cs="Times New Roman"/>
          <w:szCs w:val="24"/>
        </w:rPr>
        <w:t>ι</w:t>
      </w:r>
      <w:r>
        <w:rPr>
          <w:rFonts w:eastAsia="Times New Roman" w:cs="Times New Roman"/>
          <w:szCs w:val="24"/>
        </w:rPr>
        <w:t>νστιτούτο στη σφαίρα πολιτικής επιρροής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58D0309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Λόγω των </w:t>
      </w:r>
      <w:proofErr w:type="spellStart"/>
      <w:r>
        <w:rPr>
          <w:rFonts w:eastAsia="Times New Roman" w:cs="Times New Roman"/>
          <w:szCs w:val="24"/>
        </w:rPr>
        <w:t>προαναφερομένων</w:t>
      </w:r>
      <w:proofErr w:type="spellEnd"/>
      <w:r>
        <w:rPr>
          <w:rFonts w:eastAsia="Times New Roman" w:cs="Times New Roman"/>
          <w:szCs w:val="24"/>
        </w:rPr>
        <w:t xml:space="preserve">, θα ψηφίσουμε «παρών» στη συγκεκριμένη κύρωση γι’ αυτές </w:t>
      </w:r>
      <w:r>
        <w:rPr>
          <w:rFonts w:eastAsia="Times New Roman" w:cs="Times New Roman"/>
          <w:szCs w:val="24"/>
        </w:rPr>
        <w:t>τις ενστάσεις που ανέφερα και πριν.</w:t>
      </w:r>
    </w:p>
    <w:p w14:paraId="58D0309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Για τις τροπολογίες είπα ότι θα ψηφίσουμε «παρών» σε αυτή που αφορά τη μεταφορά μαθητών και θα καταψηφίσουμε τις υπόλοιπες τροπολογίες. Θα αναφερθώ και σε κάποια γενικά ζητήματα.</w:t>
      </w:r>
    </w:p>
    <w:p w14:paraId="58D0309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Χθες στη Θεσσαλονίκη έγινε μια εμπρηστική</w:t>
      </w:r>
      <w:r>
        <w:rPr>
          <w:rFonts w:eastAsia="Times New Roman" w:cs="Times New Roman"/>
          <w:szCs w:val="24"/>
        </w:rPr>
        <w:t xml:space="preserve"> επίθεση στη Μητρόπολη Νεαπόλεως και </w:t>
      </w:r>
      <w:proofErr w:type="spellStart"/>
      <w:r>
        <w:rPr>
          <w:rFonts w:eastAsia="Times New Roman" w:cs="Times New Roman"/>
          <w:szCs w:val="24"/>
        </w:rPr>
        <w:t>Σταυρουπόλεως</w:t>
      </w:r>
      <w:proofErr w:type="spellEnd"/>
      <w:r>
        <w:rPr>
          <w:rFonts w:eastAsia="Times New Roman" w:cs="Times New Roman"/>
          <w:szCs w:val="24"/>
        </w:rPr>
        <w:t>. Τοποθετήθηκαν τέσ</w:t>
      </w:r>
      <w:r>
        <w:rPr>
          <w:rFonts w:eastAsia="Times New Roman" w:cs="Times New Roman"/>
          <w:szCs w:val="24"/>
        </w:rPr>
        <w:lastRenderedPageBreak/>
        <w:t>σερα γκαζάκια. Φυσικά, δεν έγινε κα</w:t>
      </w:r>
      <w:r>
        <w:rPr>
          <w:rFonts w:eastAsia="Times New Roman" w:cs="Times New Roman"/>
          <w:szCs w:val="24"/>
        </w:rPr>
        <w:t>μ</w:t>
      </w:r>
      <w:r>
        <w:rPr>
          <w:rFonts w:eastAsia="Times New Roman" w:cs="Times New Roman"/>
          <w:szCs w:val="24"/>
        </w:rPr>
        <w:t>μία σύλληψη. Υπάρχουν σαφείς εντολές να μη γίνονται συλλήψεις σε τέτοιες περιπτώσεις. Ξέρετε πάρα πολύ καλά τι συμβαίνει. Είναι τα λεγόμενα «δικά σας π</w:t>
      </w:r>
      <w:r>
        <w:rPr>
          <w:rFonts w:eastAsia="Times New Roman" w:cs="Times New Roman"/>
          <w:szCs w:val="24"/>
        </w:rPr>
        <w:t xml:space="preserve">αιδιά». Είναι βέβαιο ότι θα συνεχισθούν αυτές οι επιθέσεις που έχουν συγκεκριμένους στόχους. Πήγα ο ίδιος εκεί και είδα τι έχει συμβεί ακριβώς και ενημέρωσα και τους αρμόδιους. Έχουν κατατεθεί και σχετικές ερωτήσεις. Επαναλαμβάνω και πάλι ότι δεν θα γίνει </w:t>
      </w:r>
      <w:r>
        <w:rPr>
          <w:rFonts w:eastAsia="Times New Roman" w:cs="Times New Roman"/>
          <w:szCs w:val="24"/>
        </w:rPr>
        <w:t>καμ</w:t>
      </w:r>
      <w:r>
        <w:rPr>
          <w:rFonts w:eastAsia="Times New Roman" w:cs="Times New Roman"/>
          <w:szCs w:val="24"/>
        </w:rPr>
        <w:t>μ</w:t>
      </w:r>
      <w:r>
        <w:rPr>
          <w:rFonts w:eastAsia="Times New Roman" w:cs="Times New Roman"/>
          <w:szCs w:val="24"/>
        </w:rPr>
        <w:t>ία σύλληψη, κα</w:t>
      </w:r>
      <w:r>
        <w:rPr>
          <w:rFonts w:eastAsia="Times New Roman" w:cs="Times New Roman"/>
          <w:szCs w:val="24"/>
        </w:rPr>
        <w:t>μ</w:t>
      </w:r>
      <w:r>
        <w:rPr>
          <w:rFonts w:eastAsia="Times New Roman" w:cs="Times New Roman"/>
          <w:szCs w:val="24"/>
        </w:rPr>
        <w:t>μιά προσαγωγή και γι’ αυτόν τον λόγο, όπως επίσης δεν θα γίνει κα</w:t>
      </w:r>
      <w:r>
        <w:rPr>
          <w:rFonts w:eastAsia="Times New Roman" w:cs="Times New Roman"/>
          <w:szCs w:val="24"/>
        </w:rPr>
        <w:t>μ</w:t>
      </w:r>
      <w:r>
        <w:rPr>
          <w:rFonts w:eastAsia="Times New Roman" w:cs="Times New Roman"/>
          <w:szCs w:val="24"/>
        </w:rPr>
        <w:t>μία σύλληψη και κα</w:t>
      </w:r>
      <w:r>
        <w:rPr>
          <w:rFonts w:eastAsia="Times New Roman" w:cs="Times New Roman"/>
          <w:szCs w:val="24"/>
        </w:rPr>
        <w:t>μ</w:t>
      </w:r>
      <w:r>
        <w:rPr>
          <w:rFonts w:eastAsia="Times New Roman" w:cs="Times New Roman"/>
          <w:szCs w:val="24"/>
        </w:rPr>
        <w:t>μία προσαγωγή για τα φαινόμενα βίας και ανομίας που επικρατούν στο κέντρο της Αθήνας, στη Θεσσαλονίκη και τις υπόλοιπες πόλεις. Όπως είπα και πριν, είνα</w:t>
      </w:r>
      <w:r>
        <w:rPr>
          <w:rFonts w:eastAsia="Times New Roman" w:cs="Times New Roman"/>
          <w:szCs w:val="24"/>
        </w:rPr>
        <w:t xml:space="preserve">ι τα λεγόμενα «δικά σας παιδιά». </w:t>
      </w:r>
    </w:p>
    <w:p w14:paraId="58D0309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Να πω εδώ ότι είχα καταθέσει στις 22-1-2017 μ</w:t>
      </w:r>
      <w:r>
        <w:rPr>
          <w:rFonts w:eastAsia="Times New Roman" w:cs="Times New Roman"/>
          <w:szCs w:val="24"/>
        </w:rPr>
        <w:t>ί</w:t>
      </w:r>
      <w:r>
        <w:rPr>
          <w:rFonts w:eastAsia="Times New Roman" w:cs="Times New Roman"/>
          <w:szCs w:val="24"/>
        </w:rPr>
        <w:t xml:space="preserve">α σχετική ερώτηση στον αρμόδιο Υπουργό κ. </w:t>
      </w:r>
      <w:proofErr w:type="spellStart"/>
      <w:r>
        <w:rPr>
          <w:rFonts w:eastAsia="Times New Roman" w:cs="Times New Roman"/>
          <w:szCs w:val="24"/>
        </w:rPr>
        <w:t>Τόσκα</w:t>
      </w:r>
      <w:proofErr w:type="spellEnd"/>
      <w:r>
        <w:rPr>
          <w:rFonts w:eastAsia="Times New Roman" w:cs="Times New Roman"/>
          <w:szCs w:val="24"/>
        </w:rPr>
        <w:t xml:space="preserve">, σχετικά με την επανασύσταση και επανίδρυση της Ομάδας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Ήταν η περίφημη Ομάδα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η οποία είχε πετύχει μεγάλες επιτ</w:t>
      </w:r>
      <w:r>
        <w:rPr>
          <w:rFonts w:eastAsia="Times New Roman" w:cs="Times New Roman"/>
          <w:szCs w:val="24"/>
        </w:rPr>
        <w:t xml:space="preserve">υχίες. Ήταν ο φόβος και ο τρόμος αυτών των καθαρμάτων που λυμαίνονται το κέντρο της Αθήνας, τα πανεπιστήμια και τους υπόλοιπους χώρους. </w:t>
      </w:r>
      <w:proofErr w:type="spellStart"/>
      <w:r>
        <w:rPr>
          <w:rFonts w:eastAsia="Times New Roman" w:cs="Times New Roman"/>
          <w:szCs w:val="24"/>
        </w:rPr>
        <w:t>Ξανακατέθεσα</w:t>
      </w:r>
      <w:proofErr w:type="spellEnd"/>
      <w:r>
        <w:rPr>
          <w:rFonts w:eastAsia="Times New Roman" w:cs="Times New Roman"/>
          <w:szCs w:val="24"/>
        </w:rPr>
        <w:t xml:space="preserve"> αυτή την ερώτηση πριν από μερικές ημέρες. Είμαι σίγουρος ότι δεν θα υλοποιηθεί κάτι τέτοιο, αν και σε δηλώσ</w:t>
      </w:r>
      <w:r>
        <w:rPr>
          <w:rFonts w:eastAsia="Times New Roman" w:cs="Times New Roman"/>
          <w:szCs w:val="24"/>
        </w:rPr>
        <w:t xml:space="preserve">εις που είδα από εκπροσώπους των αστυνομικών, επιθυμούν και οι ίδιοι την επανασύσταση της Ομάδας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w:t>
      </w:r>
    </w:p>
    <w:p w14:paraId="58D0309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Πραγματικά, αυτή η Κυβέρνηση έχει αναχθεί σε μια κυβέρνηση βίας και ανομίας και αυτό προκαλεί και την οργή και του ελληνικού λαού και του εμπορικού κ</w:t>
      </w:r>
      <w:r>
        <w:rPr>
          <w:rFonts w:eastAsia="Times New Roman" w:cs="Times New Roman"/>
          <w:szCs w:val="24"/>
        </w:rPr>
        <w:t>όσμου ειδικότερα.</w:t>
      </w:r>
    </w:p>
    <w:p w14:paraId="58D0309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Να πούμε επίσης ότι υπάρχει ένα πολύ μεγάλο ψέμα –αναφέρθηκε και ο προηγούμενος ομιλητής- σχετικά με το ότι η Ελλάδα θα βγει από το μνημόνιο και την εποπτεία. Είναι ένα μεγάλο ψέμα της Κυβέρνησης. Όπως μεγάλο ψέμα, επίσης, είναι κι αυτό που αναφέρεται σχετ</w:t>
      </w:r>
      <w:r>
        <w:rPr>
          <w:rFonts w:eastAsia="Times New Roman" w:cs="Times New Roman"/>
          <w:szCs w:val="24"/>
        </w:rPr>
        <w:t xml:space="preserve">ικά με το θέμα της </w:t>
      </w:r>
      <w:proofErr w:type="spellStart"/>
      <w:r>
        <w:rPr>
          <w:rFonts w:eastAsia="Times New Roman" w:cs="Times New Roman"/>
          <w:szCs w:val="24"/>
        </w:rPr>
        <w:t>ονοματοδοσίας</w:t>
      </w:r>
      <w:proofErr w:type="spellEnd"/>
      <w:r>
        <w:rPr>
          <w:rFonts w:eastAsia="Times New Roman" w:cs="Times New Roman"/>
          <w:szCs w:val="24"/>
        </w:rPr>
        <w:t xml:space="preserve">. Μάλιστα, ακούμε συνέχεια να λέει η Κυβέρνηση και όσοι συνηγορούσαν σε όλα αυτά, ότι η </w:t>
      </w:r>
      <w:r>
        <w:rPr>
          <w:rFonts w:eastAsia="Times New Roman" w:cs="Times New Roman"/>
          <w:szCs w:val="24"/>
        </w:rPr>
        <w:t>κ</w:t>
      </w:r>
      <w:r>
        <w:rPr>
          <w:rFonts w:eastAsia="Times New Roman" w:cs="Times New Roman"/>
          <w:szCs w:val="24"/>
        </w:rPr>
        <w:t>υβέρνηση των Σκοπίων είναι μια κυβέρνηση διαλεκτική. Είναι μεγάλο ψέμα κι αυτό. Είναι μια αδιάλλακτη κυβέρνηση. Δεν δέχεται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αλλαγή σε κανένα όνομα, σε κανένα σύνταγμα και μάλιστα φτάσανε σε σημείο να μας προτείνουν να αλλάξουμε εμείς το Σύνταγμα της χώρας μας. Τα ψέματα, όμως, τελειώνουν και σύντομα έρχεται η οργή του ελληνικού λαού.</w:t>
      </w:r>
    </w:p>
    <w:p w14:paraId="58D0309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58D0309E"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w:t>
      </w:r>
      <w:r>
        <w:rPr>
          <w:rFonts w:eastAsia="Times New Roman" w:cs="Times New Roman"/>
          <w:szCs w:val="24"/>
        </w:rPr>
        <w:t xml:space="preserve">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8D0309F" w14:textId="77777777" w:rsidR="00C565C7" w:rsidRDefault="00DC4690">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Κλείνουμε με δ</w:t>
      </w:r>
      <w:r>
        <w:rPr>
          <w:rFonts w:eastAsia="Times New Roman" w:cs="Times New Roman"/>
          <w:szCs w:val="24"/>
        </w:rPr>
        <w:t>ύ</w:t>
      </w:r>
      <w:r>
        <w:rPr>
          <w:rFonts w:eastAsia="Times New Roman" w:cs="Times New Roman"/>
          <w:szCs w:val="24"/>
        </w:rPr>
        <w:t xml:space="preserve">ο αγορητές, τον κ. </w:t>
      </w:r>
      <w:proofErr w:type="spellStart"/>
      <w:r>
        <w:rPr>
          <w:rFonts w:eastAsia="Times New Roman" w:cs="Times New Roman"/>
          <w:szCs w:val="24"/>
        </w:rPr>
        <w:t>Λαμπρούλη</w:t>
      </w:r>
      <w:proofErr w:type="spellEnd"/>
      <w:r>
        <w:rPr>
          <w:rFonts w:eastAsia="Times New Roman" w:cs="Times New Roman"/>
          <w:szCs w:val="24"/>
        </w:rPr>
        <w:t xml:space="preserve"> που είναι στην Αίθουσα και τον καλώ στο Βήμα και τον κ. </w:t>
      </w:r>
      <w:proofErr w:type="spellStart"/>
      <w:r>
        <w:rPr>
          <w:rFonts w:eastAsia="Times New Roman" w:cs="Times New Roman"/>
          <w:szCs w:val="24"/>
        </w:rPr>
        <w:t>Μαυρωτά</w:t>
      </w:r>
      <w:proofErr w:type="spellEnd"/>
      <w:r>
        <w:rPr>
          <w:rFonts w:eastAsia="Times New Roman" w:cs="Times New Roman"/>
          <w:szCs w:val="24"/>
        </w:rPr>
        <w:t xml:space="preserve"> που αν μας ακούει, να έρθει. Ήταν στην Αίθουσα, βέβαια, ο άνθρωπος.</w:t>
      </w:r>
    </w:p>
    <w:p w14:paraId="58D030A0" w14:textId="77777777" w:rsidR="00C565C7" w:rsidRDefault="00DC4690">
      <w:pPr>
        <w:spacing w:line="600" w:lineRule="auto"/>
        <w:ind w:firstLine="720"/>
        <w:rPr>
          <w:rFonts w:eastAsia="Times New Roman" w:cs="Times New Roman"/>
          <w:szCs w:val="24"/>
        </w:rPr>
      </w:pPr>
      <w:r>
        <w:rPr>
          <w:rFonts w:eastAsia="Times New Roman" w:cs="Times New Roman"/>
          <w:szCs w:val="24"/>
        </w:rPr>
        <w:t xml:space="preserve">Αγαπητέ Γεώργιε </w:t>
      </w:r>
      <w:proofErr w:type="spellStart"/>
      <w:r>
        <w:rPr>
          <w:rFonts w:eastAsia="Times New Roman" w:cs="Times New Roman"/>
          <w:szCs w:val="24"/>
        </w:rPr>
        <w:t>Λαμπρούλη</w:t>
      </w:r>
      <w:proofErr w:type="spellEnd"/>
      <w:r>
        <w:rPr>
          <w:rFonts w:eastAsia="Times New Roman" w:cs="Times New Roman"/>
          <w:szCs w:val="24"/>
        </w:rPr>
        <w:t xml:space="preserve">, ορίστε, έχετε τον λόγο. </w:t>
      </w:r>
    </w:p>
    <w:p w14:paraId="58D030A1" w14:textId="77777777" w:rsidR="00C565C7" w:rsidRDefault="00DC4690">
      <w:pPr>
        <w:spacing w:line="600" w:lineRule="auto"/>
        <w:ind w:firstLine="720"/>
        <w:jc w:val="both"/>
        <w:rPr>
          <w:rFonts w:eastAsia="Times New Roman" w:cs="Times New Roman"/>
          <w:szCs w:val="24"/>
        </w:rPr>
      </w:pPr>
      <w:r>
        <w:rPr>
          <w:rFonts w:eastAsia="Times New Roman"/>
          <w:b/>
          <w:bCs/>
        </w:rPr>
        <w:t>ΓΕΩΡΓΙΟΣ ΛΑΜΠΡΟΥΛΗΣ (ΣΤ΄ Αντιπρόεδρος της Βουλής):</w:t>
      </w:r>
      <w:r>
        <w:rPr>
          <w:rFonts w:eastAsia="Times New Roman" w:cs="Times New Roman"/>
          <w:szCs w:val="24"/>
        </w:rPr>
        <w:t xml:space="preserve"> Ευχαριστώ, κύριε Πρόεδρε. </w:t>
      </w:r>
    </w:p>
    <w:p w14:paraId="58D030A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Οι αλλαγές που προωθούνται μέσω του νομοσχεδίου για την κύρωση της </w:t>
      </w:r>
      <w:r>
        <w:rPr>
          <w:rFonts w:eastAsia="Times New Roman" w:cs="Times New Roman"/>
          <w:szCs w:val="24"/>
        </w:rPr>
        <w:t>σ</w:t>
      </w:r>
      <w:r>
        <w:rPr>
          <w:rFonts w:eastAsia="Times New Roman" w:cs="Times New Roman"/>
          <w:szCs w:val="24"/>
        </w:rPr>
        <w:t>ύμβασης της λειτουργίας του Ελληνικού Ινστιτούτου Παστέρ, αφορούν κυρίως στο οργανω</w:t>
      </w:r>
      <w:r>
        <w:rPr>
          <w:rFonts w:eastAsia="Times New Roman" w:cs="Times New Roman"/>
          <w:szCs w:val="24"/>
        </w:rPr>
        <w:t xml:space="preserve">τικό διοικητικό μέρος του, όπως για παράδειγμα, τα εποπτεύοντα πλέον Υπουργεία Παιδείας, Υγείας, τις αλλαγές στον αριθμό και τη σύνθεση των μελών του </w:t>
      </w:r>
      <w:r>
        <w:rPr>
          <w:rFonts w:eastAsia="Times New Roman" w:cs="Times New Roman"/>
          <w:szCs w:val="24"/>
        </w:rPr>
        <w:lastRenderedPageBreak/>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στη χρονική του θητεία, τις αρμοδιότητές του, τον τρόπο εκλογής των μελών και άλλα</w:t>
      </w:r>
      <w:r>
        <w:rPr>
          <w:rFonts w:eastAsia="Times New Roman" w:cs="Times New Roman"/>
          <w:szCs w:val="24"/>
        </w:rPr>
        <w:t>.</w:t>
      </w:r>
    </w:p>
    <w:p w14:paraId="58D030A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Μάλιστα, οι αλλαγές, όπως εκτιμούν οι συμβαλλόμενοι θα βοηθήσουν, ώστε το </w:t>
      </w:r>
      <w:r>
        <w:rPr>
          <w:rFonts w:eastAsia="Times New Roman" w:cs="Times New Roman"/>
          <w:szCs w:val="24"/>
        </w:rPr>
        <w:t>ι</w:t>
      </w:r>
      <w:r>
        <w:rPr>
          <w:rFonts w:eastAsia="Times New Roman" w:cs="Times New Roman"/>
          <w:szCs w:val="24"/>
        </w:rPr>
        <w:t xml:space="preserve">νστιτούτο να επιτελέσει καλύτερα τον ρόλο του και βάσει των όσων αναφέρονται και στην αιτιολογική έκθεση θα συμβάλουν προκειμένου να εκσυγχρονισθεί το θεσμικό πλαίσιο λειτουργίας </w:t>
      </w:r>
      <w:r>
        <w:rPr>
          <w:rFonts w:eastAsia="Times New Roman" w:cs="Times New Roman"/>
          <w:szCs w:val="24"/>
        </w:rPr>
        <w:t>του Ελληνικού Ινστιτούτου Παστέρ, ώστε να συνάδει με τα σύγχρονα επιστημονικά δεδομένα στους τομείς της ιατρικής επιστήμης και της δημόσιας υγείας.</w:t>
      </w:r>
    </w:p>
    <w:p w14:paraId="58D030A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Κατά τη γνώμη μας, πρόκειται για έναν αναγκαίο εκσυγχρονισμό που προωθείται και ο οποίος κινείται υπηρετώντα</w:t>
      </w:r>
      <w:r>
        <w:rPr>
          <w:rFonts w:eastAsia="Times New Roman" w:cs="Times New Roman"/>
          <w:szCs w:val="24"/>
        </w:rPr>
        <w:t xml:space="preserve">ς ακριβώς την κατεύθυνση της εμπορευματικής επιχειρηματικής λειτουργίας </w:t>
      </w:r>
      <w:r>
        <w:rPr>
          <w:rFonts w:eastAsia="Times New Roman" w:cs="Times New Roman"/>
          <w:szCs w:val="24"/>
        </w:rPr>
        <w:lastRenderedPageBreak/>
        <w:t xml:space="preserve">του </w:t>
      </w:r>
      <w:r>
        <w:rPr>
          <w:rFonts w:eastAsia="Times New Roman" w:cs="Times New Roman"/>
          <w:szCs w:val="24"/>
        </w:rPr>
        <w:t>ι</w:t>
      </w:r>
      <w:r>
        <w:rPr>
          <w:rFonts w:eastAsia="Times New Roman" w:cs="Times New Roman"/>
          <w:szCs w:val="24"/>
        </w:rPr>
        <w:t>νστιτούτου, στην οποία σταδιακά και συνεχώς, εξάλλου, προσαρμόζεται εδώ και χρόνια.</w:t>
      </w:r>
    </w:p>
    <w:p w14:paraId="58D030A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Ελληνικό Ινστιτούτο Παστέρ αποτελεί γνωστό παράρτημα του Ινστιτούτου Παστέρ της Γαλλίας. Λει</w:t>
      </w:r>
      <w:r>
        <w:rPr>
          <w:rFonts w:eastAsia="Times New Roman" w:cs="Times New Roman"/>
          <w:szCs w:val="24"/>
        </w:rPr>
        <w:t>τουργεί, όπως και το μητρικό δηλαδή, ως επιχείρηση που χρηματοδοτείται και από το κράτος. Απόδειξη γι’ αυτό είναι, για παράδειγμα, τα στοιχεία της έκθεσης για το 2016, τα οποία δείχνουν την περαιτέρω εμβάθυνση λειτουργίας του Ινστιτούτου Παστέρ, του μητρικ</w:t>
      </w:r>
      <w:r>
        <w:rPr>
          <w:rFonts w:eastAsia="Times New Roman" w:cs="Times New Roman"/>
          <w:szCs w:val="24"/>
        </w:rPr>
        <w:t xml:space="preserve">ού δηλαδή, ως επιχειρηματικού οργανισμού, αφού τα έσοδά του κατά 44% προέρχονται από την επιχειρηματική του δραστηριότητα και αφορούν ερευνητικές συμβάσεις με την κυβέρνηση και ιδιώτες, πνευματικά δικαιώματα ιδιοκτησίας, πώληση εμπορευμάτων και υπηρεσιών, </w:t>
      </w:r>
      <w:r>
        <w:rPr>
          <w:rFonts w:eastAsia="Times New Roman" w:cs="Times New Roman"/>
          <w:szCs w:val="24"/>
        </w:rPr>
        <w:t>όπως εμβόλια, διαγνώσεις, θεραπείες.</w:t>
      </w:r>
    </w:p>
    <w:p w14:paraId="58D030A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Αντίστοιχα, ανάμεσα στους σκοπούς του Ελληνικού Ινστιτούτου Παστέρ, όπως αναφέρεται εξάλλου και στην ιστοσελίδα του, είναι και η εμπορευματοποίηση κάποιων από τα ερευνητικά του προϊόντα, ενώ κατά τη διάρκεια των τελευτα</w:t>
      </w:r>
      <w:r>
        <w:rPr>
          <w:rFonts w:eastAsia="Times New Roman" w:cs="Times New Roman"/>
          <w:szCs w:val="24"/>
        </w:rPr>
        <w:t xml:space="preserve">ίων χρόνων στο Ελληνικό Ινστιτούτο Παστέρ υπάρχει ένας αυξανόμενος αριθμός </w:t>
      </w:r>
      <w:proofErr w:type="spellStart"/>
      <w:r>
        <w:rPr>
          <w:rFonts w:eastAsia="Times New Roman" w:cs="Times New Roman"/>
          <w:szCs w:val="24"/>
        </w:rPr>
        <w:t>πατεντών</w:t>
      </w:r>
      <w:proofErr w:type="spellEnd"/>
      <w:r>
        <w:rPr>
          <w:rFonts w:eastAsia="Times New Roman" w:cs="Times New Roman"/>
          <w:szCs w:val="24"/>
        </w:rPr>
        <w:t xml:space="preserve"> και αρκετών προγραμμάτων έρευνας και ανάπτυξης σε συνεργασία με τη φαρμακοβιομηχανία, που χρησιμοποιούνται μερικά προϊόντα του Ελληνικού Ινστιτούτου Παστέρ. Ακριβώς αυτή η </w:t>
      </w:r>
      <w:r>
        <w:rPr>
          <w:rFonts w:eastAsia="Times New Roman" w:cs="Times New Roman"/>
          <w:szCs w:val="24"/>
        </w:rPr>
        <w:t xml:space="preserve">ενίσχυση της εμπορευματικής λειτουργίας και η συνακόλουθη προσαρμογή στην ανταγωνιστικότητα είναι το κύριο ζήτημα, που εκ των πραγμάτων ανατρέπει το χαρακτήρα του </w:t>
      </w:r>
      <w:r>
        <w:rPr>
          <w:rFonts w:eastAsia="Times New Roman" w:cs="Times New Roman"/>
          <w:szCs w:val="24"/>
        </w:rPr>
        <w:t>ι</w:t>
      </w:r>
      <w:r>
        <w:rPr>
          <w:rFonts w:eastAsia="Times New Roman" w:cs="Times New Roman"/>
          <w:szCs w:val="24"/>
        </w:rPr>
        <w:t>δρύματος ως μη κερδοσκοπικού και ότι λειτουργεί υπέρ του δημοσίου συμφέροντος, όπως αναφέρετ</w:t>
      </w:r>
      <w:r>
        <w:rPr>
          <w:rFonts w:eastAsia="Times New Roman" w:cs="Times New Roman"/>
          <w:szCs w:val="24"/>
        </w:rPr>
        <w:t>αι και στο νομοσχέδιο στο άρθρο 2.</w:t>
      </w:r>
    </w:p>
    <w:p w14:paraId="58D030A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το ελληνικό κράτος συνεχίζει να συμμετέχει στη χρηματοδότηση του Ελληνικού Ινστιτούτου Παστέρ. Όμως, το παραγόμενο έργο όλων αυτών των χρόνων δεν ενσωματώνεται ως γνώση και παραγωγή έργου στο πλαίσιο του δημόσιου </w:t>
      </w:r>
      <w:r>
        <w:rPr>
          <w:rFonts w:eastAsia="Times New Roman" w:cs="Times New Roman"/>
          <w:szCs w:val="24"/>
        </w:rPr>
        <w:t xml:space="preserve">συστήματος παιδείας και υγείας. Από τη στιγμή που αναγνωρίζεται η ιδιοκτησία, δηλαδή η βάση ανάπτυξης της επιχειρηματικής δραστηριότητας του </w:t>
      </w:r>
      <w:r>
        <w:rPr>
          <w:rFonts w:eastAsia="Times New Roman" w:cs="Times New Roman"/>
          <w:szCs w:val="24"/>
        </w:rPr>
        <w:t>ι</w:t>
      </w:r>
      <w:r>
        <w:rPr>
          <w:rFonts w:eastAsia="Times New Roman" w:cs="Times New Roman"/>
          <w:szCs w:val="24"/>
        </w:rPr>
        <w:t>νστιτούτου, αυτό -εκτός των άλλων- απομακρύνει τη βασική ανάγκη και προτεραιότητα που έπρεπε να υπάρχει για τη δημ</w:t>
      </w:r>
      <w:r>
        <w:rPr>
          <w:rFonts w:eastAsia="Times New Roman" w:cs="Times New Roman"/>
          <w:szCs w:val="24"/>
        </w:rPr>
        <w:t>ιουργία όσο το δυνατόν αυτοτελούς ανάπτυξης τέτοιων υπηρεσιών από το κράτος και όχι να αποτελούν πεδίο συμφωνιών που επικρατεί το στοιχείο του κέρδους.</w:t>
      </w:r>
    </w:p>
    <w:p w14:paraId="58D030A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Ακριβώς σ</w:t>
      </w:r>
      <w:r>
        <w:rPr>
          <w:rFonts w:eastAsia="Times New Roman" w:cs="Times New Roman"/>
          <w:szCs w:val="24"/>
        </w:rPr>
        <w:t>ε</w:t>
      </w:r>
      <w:r>
        <w:rPr>
          <w:rFonts w:eastAsia="Times New Roman" w:cs="Times New Roman"/>
          <w:szCs w:val="24"/>
        </w:rPr>
        <w:t xml:space="preserve"> αυτό το πλαίσιο, το λεγόμενο δημόσιο συμφέρον δεν ταυτίζεται με τις λαϊκές ανάγκες και τα λαϊ</w:t>
      </w:r>
      <w:r>
        <w:rPr>
          <w:rFonts w:eastAsia="Times New Roman" w:cs="Times New Roman"/>
          <w:szCs w:val="24"/>
        </w:rPr>
        <w:t xml:space="preserve">κά συμφέροντα. Είναι </w:t>
      </w:r>
      <w:r>
        <w:rPr>
          <w:rFonts w:eastAsia="Times New Roman" w:cs="Times New Roman"/>
          <w:szCs w:val="24"/>
        </w:rPr>
        <w:lastRenderedPageBreak/>
        <w:t>γνωστό, για παράδειγμα, το ζήτημα που είχε προκύψει με τα εμβόλια της φυματίωσης, τα οποία αποτελούν πατέντα του μητρικού Ινστιτούτου Παστέρ και στα οποία υπήρχε έλλειψη για την κάλυψη των αναγκών του πληθυσμού στη χώρα μας.</w:t>
      </w:r>
    </w:p>
    <w:p w14:paraId="58D030A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Όμως, στις</w:t>
      </w:r>
      <w:r>
        <w:rPr>
          <w:rFonts w:eastAsia="Times New Roman" w:cs="Times New Roman"/>
          <w:szCs w:val="24"/>
        </w:rPr>
        <w:t xml:space="preserve"> σημερινές συνθήκες και στον τομέα της έρευνας είναι γνωστό ότι ο προσανατολισμός της καθορίζεται σε μεγάλο βαθμό από τη σύμφυση των ερευνητικών κέντρων με τις επιλογές των επιχειρηματικών ομίλων, με το κριτήριο του κέρδους, που αποτελεί βασική πολιτική κα</w:t>
      </w:r>
      <w:r>
        <w:rPr>
          <w:rFonts w:eastAsia="Times New Roman" w:cs="Times New Roman"/>
          <w:szCs w:val="24"/>
        </w:rPr>
        <w:t>τεύθυνση της Ευρωπαϊκής Ένωσης. Εξάλλου, η στρατηγική «Ευρώπη 2020» έχει την εξειδίκευσή της και στον τομέα της έρευνας, γεγονός που συνδέει πιο άμεσα την ερευνητική δραστηριότητα ερευνητικών κέντρων, πανεπιστημίων με τα μονοπώλια και τις στοχεύσεις τους.</w:t>
      </w:r>
    </w:p>
    <w:p w14:paraId="58D030A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Αντίστοιχα, η δημιουργία του Ευρωπαϊκού Χώρου Έρευνας από την Ευρωπαϊκή Ένωση, όπως και τα συγχρηματοδοτούμενα ερευνητικά προγράμματα των ΕΣΠΑ κατευθύνουν απόλυτα την έρευνα βαθύτερα προς τη ιδιωτικοοικονομική λειτουργία, υποβαθμίζοντας εκείνο το κομμάτι τ</w:t>
      </w:r>
      <w:r>
        <w:rPr>
          <w:rFonts w:eastAsia="Times New Roman" w:cs="Times New Roman"/>
          <w:szCs w:val="24"/>
        </w:rPr>
        <w:t>ης βασικής έρευνας που δεν είναι αποδοτικό για το κεφάλαιο. Αποτέλεσμα; Η χρηματοδότηση ερευνητικών διαδικασιών ανάλογα με το κατά πόσο είναι εμπορικά εκμεταλλεύσιμα τα αποτελέσματά τους, δηλαδή κατά πόσο κατοχυρώνονται τα ερευνητικά αποτελέσματα με πατέντ</w:t>
      </w:r>
      <w:r>
        <w:rPr>
          <w:rFonts w:eastAsia="Times New Roman" w:cs="Times New Roman"/>
          <w:szCs w:val="24"/>
        </w:rPr>
        <w:t>ες και εμπορικά σήματα, εξυπηρετώντας τις ανάγκες των επιχειρηματικών ομίλων και την ανάγκη για την κερδοφορία τους.</w:t>
      </w:r>
    </w:p>
    <w:p w14:paraId="58D030A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Γι’ αυτό και η απάντηση στο ερώτημα «έρευνα από ποιον και για ποιον;» είναι θεμελιακής σημασίας για το Κομμουνιστικό Κόμμα </w:t>
      </w:r>
      <w:r>
        <w:rPr>
          <w:rFonts w:eastAsia="Times New Roman" w:cs="Times New Roman"/>
          <w:szCs w:val="24"/>
        </w:rPr>
        <w:lastRenderedPageBreak/>
        <w:t xml:space="preserve">Ελλάδας. Έρευνα </w:t>
      </w:r>
      <w:r>
        <w:rPr>
          <w:rFonts w:eastAsia="Times New Roman" w:cs="Times New Roman"/>
          <w:szCs w:val="24"/>
        </w:rPr>
        <w:t>και ανάπτυξη για τα μονοπώλια και την εξουσία τους, όπως προωθούν η Ευρωπαϊκή Ένωση, η παρούσα και οι προηγούμενες κυβερνήσεις και τα κόμματα που υποκλίνονται στην Ευρωπαϊκή Ένωση ή για την ικανοποίηση των σύγχρονων λαϊκών αναγκών;</w:t>
      </w:r>
    </w:p>
    <w:p w14:paraId="58D030A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Θεωρούμε πως η παραγωγή </w:t>
      </w:r>
      <w:r>
        <w:rPr>
          <w:rFonts w:eastAsia="Times New Roman" w:cs="Times New Roman"/>
          <w:szCs w:val="24"/>
        </w:rPr>
        <w:t xml:space="preserve">νέας γνώσης είναι κοινωνικό προϊόν και σαν τέτοιο ανήκει σε όλους. Αναγκαίος όρος επίτευξης αυτού είναι η απαγκίστρωση της έρευνας από τους νόμους της ατομικής ιδιοκτησίας, πατέντες, εμπορικά σήματα και άλλα, ώστε να γίνει δυνατή η ελεύθερη πλατιά διάδοση </w:t>
      </w:r>
      <w:r>
        <w:rPr>
          <w:rFonts w:eastAsia="Times New Roman" w:cs="Times New Roman"/>
          <w:szCs w:val="24"/>
        </w:rPr>
        <w:t xml:space="preserve">και αξιοποίηση των αποτελεσμάτων της για τη βελτίωση της ανθρώπινης ζωής, η κατάργηση </w:t>
      </w:r>
      <w:r>
        <w:rPr>
          <w:rFonts w:eastAsia="Times New Roman" w:cs="Times New Roman"/>
          <w:szCs w:val="24"/>
        </w:rPr>
        <w:lastRenderedPageBreak/>
        <w:t>της δυνατότητας να δημιουργούνται εταιρείες εμπορικής εκμετάλλευσης ερευνητικών προϊόντων από πανεπιστήμια, ερευνητικά κέντρα ή από μέλη του επιστημονικού τους προσωπικού</w:t>
      </w:r>
      <w:r>
        <w:rPr>
          <w:rFonts w:eastAsia="Times New Roman" w:cs="Times New Roman"/>
          <w:szCs w:val="24"/>
        </w:rPr>
        <w:t>.</w:t>
      </w:r>
    </w:p>
    <w:p w14:paraId="58D030A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έρευνα στον δρόμο ανάπτυξης για τον οποίο παλεύει το Κομμουνιστικό Κόμμα</w:t>
      </w:r>
      <w:r>
        <w:rPr>
          <w:rFonts w:eastAsia="Times New Roman" w:cs="Times New Roman"/>
          <w:szCs w:val="24"/>
        </w:rPr>
        <w:t xml:space="preserve"> Ελλάδας</w:t>
      </w:r>
      <w:r>
        <w:rPr>
          <w:rFonts w:eastAsia="Times New Roman" w:cs="Times New Roman"/>
          <w:szCs w:val="24"/>
        </w:rPr>
        <w:t xml:space="preserve">, είτε διεξάγεται στα πανεπιστήμια είτε στα ερευνητικά κέντρα και σε συνεργασία με τους κλαδικούς κρατικούς φορείς, μπορεί να συμβάλει καθοριστικά στην επιστημονική </w:t>
      </w:r>
      <w:r>
        <w:rPr>
          <w:rFonts w:eastAsia="Times New Roman" w:cs="Times New Roman"/>
          <w:szCs w:val="24"/>
        </w:rPr>
        <w:t>πρόβλεψη και στον σχεδιασμό, στην κατεύθυνση ικανοποίησης των κοινωνικών αναγκών. Έτσι, μπορεί να συμβάλει στην ανάπτυξη της παραγωγής και στην αξιοποίηση των πλουτοπαραγωγικών πηγών, για παράδειγμα, της χώρας για την κάλυψη των αναγκών της λαϊκής οικογένε</w:t>
      </w:r>
      <w:r>
        <w:rPr>
          <w:rFonts w:eastAsia="Times New Roman" w:cs="Times New Roman"/>
          <w:szCs w:val="24"/>
        </w:rPr>
        <w:t xml:space="preserve">ιας, ανάμεσά τους και στη βελτίωση της υγείας του λαού με φθηνά φάρμακα, νέες θεραπείες, στη μελέτη και την αντιμετώπιση </w:t>
      </w:r>
      <w:r>
        <w:rPr>
          <w:rFonts w:eastAsia="Times New Roman" w:cs="Times New Roman"/>
          <w:szCs w:val="24"/>
        </w:rPr>
        <w:lastRenderedPageBreak/>
        <w:t>κοινωνικών φαινομένων και προβλημάτων, στη βελτίωση της ποιότητας ζωής και των όρων διαβίωσης του εργαζόμενου λαού με μέριμνα παράλληλα</w:t>
      </w:r>
      <w:r>
        <w:rPr>
          <w:rFonts w:eastAsia="Times New Roman" w:cs="Times New Roman"/>
          <w:szCs w:val="24"/>
        </w:rPr>
        <w:t xml:space="preserve"> για το περιβάλλον.</w:t>
      </w:r>
    </w:p>
    <w:p w14:paraId="58D030A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Όλα αυτά προτείνονται στο πλαίσιο μιας σχεδιασμένης οικονομίας με τα μέσα, τις υποδομές και τους πόρους στα χέρια του λαού και την οργάνωση της παραγωγής συνολικά, καθώς και της έρευνας στραμμένη στην κατεύθυνση ικανοποίησης των λαϊκών </w:t>
      </w:r>
      <w:r>
        <w:rPr>
          <w:rFonts w:eastAsia="Times New Roman" w:cs="Times New Roman"/>
          <w:szCs w:val="24"/>
        </w:rPr>
        <w:t>αναγκών. 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ριζικά διαφορετική θα είναι η ζωή και οι συνθήκες για τους εργαζόμενους στην ερευνητική παραγωγή, δίνοντάς τους τη δυνατότητα συγκέντρωσης των προσπαθειών και του δυναμικού τους για την ολόπλευρη ενίσχυση της ερευνητικής δραστη</w:t>
      </w:r>
      <w:r>
        <w:rPr>
          <w:rFonts w:eastAsia="Times New Roman" w:cs="Times New Roman"/>
          <w:szCs w:val="24"/>
        </w:rPr>
        <w:t>ριότητας, ώστε με ταχείς ρυθμούς να ανεβαίνει το βιοτικό επίπεδο του λαού.</w:t>
      </w:r>
    </w:p>
    <w:p w14:paraId="58D030A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Όλα τα ανωτέρω καθιστούν βάσιμη την κριτική μας ότι πράγματι έχει μεγάλες δυνατότητες το Ελληνικό Ινστιτούτο Παστέρ λόγω της μακρόχρονης εμπειρίας του, αλλά και του επιστημονικού πρ</w:t>
      </w:r>
      <w:r>
        <w:rPr>
          <w:rFonts w:eastAsia="Times New Roman" w:cs="Times New Roman"/>
          <w:szCs w:val="24"/>
        </w:rPr>
        <w:t>οσωπικού που διαθέτει, που όμως εμποδίζεται το αποτέλεσμα αυτής της δραστηριότητας της δουλειάς τους, ώστε να αποτελεί συμβολή στη δημόσια υγεία ως καθολικό δωρεάν και σύγχρονο δικαίωμα.</w:t>
      </w:r>
    </w:p>
    <w:p w14:paraId="58D030B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Γι’ αυτό, κύριε Πρόεδρε, εμείς θα ψηφίσουμε «παρών» στο νομοσχέδιο. Θ</w:t>
      </w:r>
      <w:r>
        <w:rPr>
          <w:rFonts w:eastAsia="Times New Roman" w:cs="Times New Roman"/>
          <w:szCs w:val="24"/>
        </w:rPr>
        <w:t>α έχουμε, προφανώς, τη δυνατότητα στη δευτερολογία, που θα μας δοθεί, να τοποθετηθούμε και επί των τροπολογιών.</w:t>
      </w:r>
    </w:p>
    <w:p w14:paraId="58D030B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έχετε δευτερολογία, γιατί είναι λίγοι οι εγγεγραμμένοι ομιλητές και υπάρχει χρόνος.</w:t>
      </w:r>
    </w:p>
    <w:p w14:paraId="58D030B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Κύριε Υπουργέ, επειδή έχ</w:t>
      </w:r>
      <w:r>
        <w:rPr>
          <w:rFonts w:eastAsia="Times New Roman" w:cs="Times New Roman"/>
          <w:szCs w:val="24"/>
        </w:rPr>
        <w:t xml:space="preserve">ουν γραφτεί τρεις συνάδελφοι, λέω να μιλήσουν οι τρεις ομιλητές, να πάρετε εσείς τον λόγο και μετά θα </w:t>
      </w:r>
      <w:r>
        <w:rPr>
          <w:rFonts w:eastAsia="Times New Roman" w:cs="Times New Roman"/>
          <w:szCs w:val="24"/>
        </w:rPr>
        <w:lastRenderedPageBreak/>
        <w:t xml:space="preserve">δώσω τον λόγο στους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 Θα κλείσουμε με δευτερολογίες εισηγητών, για όποιον θέλει.</w:t>
      </w:r>
    </w:p>
    <w:p w14:paraId="58D030B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p>
    <w:p w14:paraId="58D030B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ΜΑΥΡΩΤΑΣ: </w:t>
      </w:r>
      <w:r>
        <w:rPr>
          <w:rFonts w:eastAsia="Times New Roman" w:cs="Times New Roman"/>
          <w:szCs w:val="24"/>
        </w:rPr>
        <w:t xml:space="preserve">Ευχαριστώ, κύριε Πρόεδρε. </w:t>
      </w:r>
    </w:p>
    <w:p w14:paraId="58D030B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 Ελληνικό Ινστιτούτο Παστέρ συμπληρώνει έναν αιώνα δράσης και προσφοράς στην ελληνική κοινωνία. Η ίδρυση του Ελληνικού Ινστιτούτου Παστέρ προέκυψε μέσα από μια σειρά γεγονότων που ξεκίνησαν από την ανάγκη </w:t>
      </w:r>
      <w:r>
        <w:rPr>
          <w:rFonts w:eastAsia="Times New Roman" w:cs="Times New Roman"/>
          <w:szCs w:val="24"/>
        </w:rPr>
        <w:t>αναδιοργάνωσης των του ελληνικού στρατού στις αρχές του 20</w:t>
      </w:r>
      <w:r>
        <w:rPr>
          <w:rFonts w:eastAsia="Times New Roman" w:cs="Times New Roman"/>
          <w:szCs w:val="24"/>
          <w:vertAlign w:val="superscript"/>
        </w:rPr>
        <w:t>ου</w:t>
      </w:r>
      <w:r>
        <w:rPr>
          <w:rFonts w:eastAsia="Times New Roman" w:cs="Times New Roman"/>
          <w:szCs w:val="24"/>
        </w:rPr>
        <w:t xml:space="preserve"> αιώνα ύστερα από τον ελληνοτουρκικό πόλεμο του 1897.</w:t>
      </w:r>
    </w:p>
    <w:p w14:paraId="58D030B6" w14:textId="77777777" w:rsidR="00C565C7" w:rsidRDefault="00DC4690">
      <w:pPr>
        <w:spacing w:line="600" w:lineRule="auto"/>
        <w:ind w:firstLine="720"/>
        <w:jc w:val="both"/>
        <w:rPr>
          <w:rFonts w:eastAsia="Times New Roman" w:cs="Times New Roman"/>
          <w:color w:val="000000" w:themeColor="text1"/>
          <w:szCs w:val="24"/>
        </w:rPr>
      </w:pPr>
      <w:r w:rsidRPr="00F37860">
        <w:rPr>
          <w:rFonts w:eastAsia="Times New Roman" w:cs="Times New Roman"/>
          <w:color w:val="000000" w:themeColor="text1"/>
          <w:szCs w:val="24"/>
        </w:rPr>
        <w:t xml:space="preserve">Ο Ελευθέριος Βενιζέλος υποστήριζε την ίδρυση του </w:t>
      </w:r>
      <w:r w:rsidRPr="00F37860">
        <w:rPr>
          <w:rFonts w:eastAsia="Times New Roman" w:cs="Times New Roman"/>
          <w:color w:val="000000" w:themeColor="text1"/>
          <w:szCs w:val="24"/>
        </w:rPr>
        <w:t>ι</w:t>
      </w:r>
      <w:r w:rsidRPr="00F37860">
        <w:rPr>
          <w:rFonts w:eastAsia="Times New Roman" w:cs="Times New Roman"/>
          <w:color w:val="000000" w:themeColor="text1"/>
          <w:szCs w:val="24"/>
        </w:rPr>
        <w:t xml:space="preserve">νστιτούτου στο πλαίσιο τόσο της κοινωνικής πολιτικής για τη δημόσια υγεία όσο </w:t>
      </w:r>
      <w:r w:rsidRPr="00F37860">
        <w:rPr>
          <w:rFonts w:eastAsia="Times New Roman" w:cs="Times New Roman"/>
          <w:color w:val="000000" w:themeColor="text1"/>
          <w:szCs w:val="24"/>
        </w:rPr>
        <w:lastRenderedPageBreak/>
        <w:t>και της σύσφιξ</w:t>
      </w:r>
      <w:r w:rsidRPr="00F37860">
        <w:rPr>
          <w:rFonts w:eastAsia="Times New Roman" w:cs="Times New Roman"/>
          <w:color w:val="000000" w:themeColor="text1"/>
          <w:szCs w:val="24"/>
        </w:rPr>
        <w:t>ης των διμερών σχέσεων μεταξύ Ελλάδας και Γαλλίας. Δηλαδή το «Ελλάς</w:t>
      </w:r>
      <w:r w:rsidRPr="00F37860">
        <w:rPr>
          <w:rFonts w:eastAsia="Times New Roman" w:cs="Times New Roman"/>
          <w:color w:val="000000" w:themeColor="text1"/>
          <w:szCs w:val="24"/>
        </w:rPr>
        <w:t xml:space="preserve"> </w:t>
      </w:r>
      <w:r w:rsidRPr="00F37860">
        <w:rPr>
          <w:rFonts w:eastAsia="Times New Roman" w:cs="Times New Roman"/>
          <w:color w:val="000000" w:themeColor="text1"/>
          <w:szCs w:val="24"/>
        </w:rPr>
        <w:t>-</w:t>
      </w:r>
      <w:r w:rsidRPr="00F37860">
        <w:rPr>
          <w:rFonts w:eastAsia="Times New Roman" w:cs="Times New Roman"/>
          <w:color w:val="000000" w:themeColor="text1"/>
          <w:szCs w:val="24"/>
        </w:rPr>
        <w:t xml:space="preserve"> </w:t>
      </w:r>
      <w:r w:rsidRPr="00F37860">
        <w:rPr>
          <w:rFonts w:eastAsia="Times New Roman" w:cs="Times New Roman"/>
          <w:color w:val="000000" w:themeColor="text1"/>
          <w:szCs w:val="24"/>
        </w:rPr>
        <w:t>Γαλλία</w:t>
      </w:r>
      <w:r w:rsidRPr="00F37860">
        <w:rPr>
          <w:rFonts w:eastAsia="Times New Roman" w:cs="Times New Roman"/>
          <w:color w:val="000000" w:themeColor="text1"/>
          <w:szCs w:val="24"/>
        </w:rPr>
        <w:t xml:space="preserve"> </w:t>
      </w:r>
      <w:r w:rsidRPr="00F37860">
        <w:rPr>
          <w:rFonts w:eastAsia="Times New Roman" w:cs="Times New Roman"/>
          <w:color w:val="000000" w:themeColor="text1"/>
          <w:szCs w:val="24"/>
        </w:rPr>
        <w:t xml:space="preserve">- συμμαχία» φαίνεται να έχει παλιές ρίζες, παλαιότερες από αυτές της δεκαετίας του ’70, που το σύνθημα αυτό κυριαρχούσε και που το ξαναείδαμε πρόσφατα να επανέρχεται. </w:t>
      </w:r>
    </w:p>
    <w:p w14:paraId="58D030B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Στις 26 Απρ</w:t>
      </w:r>
      <w:r>
        <w:rPr>
          <w:rFonts w:eastAsia="Times New Roman" w:cs="Times New Roman"/>
          <w:szCs w:val="24"/>
        </w:rPr>
        <w:t xml:space="preserve">ιλίου 1919 εγκρίθηκε με βασιλικό διάταγμα η ίδρυση του Ελληνικού Ινστιτούτου Παστέρ, Ιδρύματος Ζαχάρωφ ως Ελληνικό Ινστιτούτο Παστέρ, ιδρυθέν υπό Βασιλείου Ζαχάρωφ με αποστολή να αντιμετωπίσει τα σοβαρά προβλήματα που αφορούσαν στη δημόσια υγεία της χώρας </w:t>
      </w:r>
      <w:r>
        <w:rPr>
          <w:rFonts w:eastAsia="Times New Roman" w:cs="Times New Roman"/>
          <w:szCs w:val="24"/>
        </w:rPr>
        <w:t xml:space="preserve">εκείνη την εποχή. </w:t>
      </w:r>
    </w:p>
    <w:p w14:paraId="58D030B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 εγχείρημα χρηματοδοτήθηκε κυρίως από τον ελληνικής καταγωγής σερ </w:t>
      </w:r>
      <w:proofErr w:type="spellStart"/>
      <w:r>
        <w:rPr>
          <w:rFonts w:eastAsia="Times New Roman" w:cs="Times New Roman"/>
          <w:szCs w:val="24"/>
        </w:rPr>
        <w:t>Μπαζίλ</w:t>
      </w:r>
      <w:proofErr w:type="spellEnd"/>
      <w:r>
        <w:rPr>
          <w:rFonts w:eastAsia="Times New Roman" w:cs="Times New Roman"/>
          <w:szCs w:val="24"/>
        </w:rPr>
        <w:t xml:space="preserve"> Ζαχάρωφ, φίλο και υποστηρι</w:t>
      </w:r>
      <w:r>
        <w:rPr>
          <w:rFonts w:eastAsia="Times New Roman" w:cs="Times New Roman"/>
          <w:szCs w:val="24"/>
        </w:rPr>
        <w:t>κ</w:t>
      </w:r>
      <w:r>
        <w:rPr>
          <w:rFonts w:eastAsia="Times New Roman" w:cs="Times New Roman"/>
          <w:szCs w:val="24"/>
        </w:rPr>
        <w:t>τή του Ελευθέριου Βενιζέλου. Από την ίδρυσή του μέχρι και σήμερα</w:t>
      </w:r>
      <w:r>
        <w:rPr>
          <w:rFonts w:eastAsia="Times New Roman" w:cs="Times New Roman"/>
          <w:szCs w:val="24"/>
        </w:rPr>
        <w:t xml:space="preserve"> το Ελληνικό </w:t>
      </w:r>
      <w:r>
        <w:rPr>
          <w:rFonts w:eastAsia="Times New Roman" w:cs="Times New Roman"/>
          <w:szCs w:val="24"/>
        </w:rPr>
        <w:lastRenderedPageBreak/>
        <w:t xml:space="preserve">Ινστιτούτο Παστέρ έχει ως αποστολή την πρόληψη και τη θεραπεία των μολυσματικών νοσημάτων μέσω της βασικής έρευνας, της εκπαίδευσης και της προσφοράς υπηρεσιών στη δημόσια υγεία. </w:t>
      </w:r>
    </w:p>
    <w:p w14:paraId="58D030B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Πέρα από την εστίαση της καταπολέμησης των μολυσματικών νοσημάτ</w:t>
      </w:r>
      <w:r>
        <w:rPr>
          <w:rFonts w:eastAsia="Times New Roman" w:cs="Times New Roman"/>
          <w:szCs w:val="24"/>
        </w:rPr>
        <w:t xml:space="preserve">ων, στόχος της έρευνας στο Ελληνικό Ινστιτούτο Παστέρ αποτελεί και η καταπολέμηση άλλων νοσημάτων, όπως τα </w:t>
      </w:r>
      <w:proofErr w:type="spellStart"/>
      <w:r>
        <w:rPr>
          <w:rFonts w:eastAsia="Times New Roman" w:cs="Times New Roman"/>
          <w:szCs w:val="24"/>
        </w:rPr>
        <w:t>αυτοάνοσα</w:t>
      </w:r>
      <w:proofErr w:type="spellEnd"/>
      <w:r>
        <w:rPr>
          <w:rFonts w:eastAsia="Times New Roman" w:cs="Times New Roman"/>
          <w:szCs w:val="24"/>
        </w:rPr>
        <w:t xml:space="preserve">, τα </w:t>
      </w:r>
      <w:proofErr w:type="spellStart"/>
      <w:r>
        <w:rPr>
          <w:rFonts w:eastAsia="Times New Roman" w:cs="Times New Roman"/>
          <w:szCs w:val="24"/>
        </w:rPr>
        <w:t>νευροεκφυλιστικά</w:t>
      </w:r>
      <w:proofErr w:type="spellEnd"/>
      <w:r>
        <w:rPr>
          <w:rFonts w:eastAsia="Times New Roman" w:cs="Times New Roman"/>
          <w:szCs w:val="24"/>
        </w:rPr>
        <w:t xml:space="preserve">, τα </w:t>
      </w:r>
      <w:proofErr w:type="spellStart"/>
      <w:r>
        <w:rPr>
          <w:rFonts w:eastAsia="Times New Roman" w:cs="Times New Roman"/>
          <w:szCs w:val="24"/>
        </w:rPr>
        <w:t>νευρομυϊκά</w:t>
      </w:r>
      <w:proofErr w:type="spellEnd"/>
      <w:r>
        <w:rPr>
          <w:rFonts w:eastAsia="Times New Roman" w:cs="Times New Roman"/>
          <w:szCs w:val="24"/>
        </w:rPr>
        <w:t xml:space="preserve"> και διάφορες μορφές καρκίνου. </w:t>
      </w:r>
    </w:p>
    <w:p w14:paraId="58D030B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Σήμερα το Ινστιτούτο Παστέρ αποτελεί κέντρο αναφοράς και αριστείας για τ</w:t>
      </w:r>
      <w:r>
        <w:rPr>
          <w:rFonts w:eastAsia="Times New Roman" w:cs="Times New Roman"/>
          <w:szCs w:val="24"/>
        </w:rPr>
        <w:t xml:space="preserve">ις </w:t>
      </w:r>
      <w:proofErr w:type="spellStart"/>
      <w:r>
        <w:rPr>
          <w:rFonts w:eastAsia="Times New Roman" w:cs="Times New Roman"/>
          <w:szCs w:val="24"/>
        </w:rPr>
        <w:t>νευροεπιστήμες</w:t>
      </w:r>
      <w:proofErr w:type="spellEnd"/>
      <w:r>
        <w:rPr>
          <w:rFonts w:eastAsia="Times New Roman" w:cs="Times New Roman"/>
          <w:szCs w:val="24"/>
        </w:rPr>
        <w:t xml:space="preserve"> και τα νοσήματα του κεντρικού νευρικού συστήματος, στα οποία εντάσσονται το </w:t>
      </w:r>
      <w:proofErr w:type="spellStart"/>
      <w:r>
        <w:rPr>
          <w:rFonts w:eastAsia="Times New Roman" w:cs="Times New Roman"/>
          <w:szCs w:val="24"/>
        </w:rPr>
        <w:t>Αλτσχάιμερ</w:t>
      </w:r>
      <w:proofErr w:type="spellEnd"/>
      <w:r>
        <w:rPr>
          <w:rFonts w:eastAsia="Times New Roman" w:cs="Times New Roman"/>
          <w:szCs w:val="24"/>
        </w:rPr>
        <w:t xml:space="preserve">, η σκλήρυνση κατά πλάκας, η νόσος </w:t>
      </w:r>
      <w:proofErr w:type="spellStart"/>
      <w:r>
        <w:rPr>
          <w:rFonts w:eastAsia="Times New Roman" w:cs="Times New Roman"/>
          <w:szCs w:val="24"/>
        </w:rPr>
        <w:t>Πάρκινσον</w:t>
      </w:r>
      <w:proofErr w:type="spellEnd"/>
      <w:r>
        <w:rPr>
          <w:rFonts w:eastAsia="Times New Roman" w:cs="Times New Roman"/>
          <w:szCs w:val="24"/>
        </w:rPr>
        <w:t xml:space="preserve"> και οι τραυματισμοί της κεντρικής σπονδυλικής στήλης. </w:t>
      </w:r>
    </w:p>
    <w:p w14:paraId="58D030BB"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lastRenderedPageBreak/>
        <w:t>Αξίζει να σημειωθεί ότι είναι το αρχαιότερο ερευνητι</w:t>
      </w:r>
      <w:r>
        <w:rPr>
          <w:rFonts w:eastAsia="Times New Roman"/>
          <w:szCs w:val="24"/>
        </w:rPr>
        <w:t xml:space="preserve">κό ίδρυμα της χώρας στον τομέα της </w:t>
      </w:r>
      <w:proofErr w:type="spellStart"/>
      <w:r>
        <w:rPr>
          <w:rFonts w:eastAsia="Times New Roman"/>
          <w:szCs w:val="24"/>
        </w:rPr>
        <w:t>βιοϊατρικής</w:t>
      </w:r>
      <w:proofErr w:type="spellEnd"/>
      <w:r>
        <w:rPr>
          <w:rFonts w:eastAsia="Times New Roman"/>
          <w:szCs w:val="24"/>
        </w:rPr>
        <w:t xml:space="preserve"> έρευνας και το δεύτερο αρχαιότερο μετά το Εθνικό Αστεροσκοπείο Αθηνών, ενώ διατηρεί ισχυρούς δεσμούς συνεργασίας με το Ινστιτούτο Παστέρ στο Παρίσι και άλλα ινστιτούτα του δικτύου στη Βόρεια και Κεντρική Αφρικ</w:t>
      </w:r>
      <w:r>
        <w:rPr>
          <w:rFonts w:eastAsia="Times New Roman"/>
          <w:szCs w:val="24"/>
        </w:rPr>
        <w:t xml:space="preserve">ή, στη Νοτιοανατολική Ασία, στην Ευρώπη και στον Καναδά. </w:t>
      </w:r>
    </w:p>
    <w:p w14:paraId="58D030BC"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 xml:space="preserve">Πάμε στο νομοσχέδιο, λοιπόν. Με το παρόν νομοσχέδιο επαναπροσδιορίζονται οι δραστηριότητες που αναπτύσσει το Ελληνικό Ινστιτούτο Παστέρ στους τομείς δημόσιας υγείας, </w:t>
      </w:r>
      <w:proofErr w:type="spellStart"/>
      <w:r>
        <w:rPr>
          <w:rFonts w:eastAsia="Times New Roman"/>
          <w:szCs w:val="24"/>
        </w:rPr>
        <w:t>βιοϊατρικής</w:t>
      </w:r>
      <w:proofErr w:type="spellEnd"/>
      <w:r>
        <w:rPr>
          <w:rFonts w:eastAsia="Times New Roman"/>
          <w:szCs w:val="24"/>
        </w:rPr>
        <w:t>, έρευνας, εκπαίδευση</w:t>
      </w:r>
      <w:r>
        <w:rPr>
          <w:rFonts w:eastAsia="Times New Roman"/>
          <w:szCs w:val="24"/>
        </w:rPr>
        <w:t>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Στο πλαίσιο αυτό προβλέπεται και η λειτουργία τμήματος διάγνωσης και κέντρων αναφοράς, καθώς και η δυνατότητα χορήγησης υποτροφιών σε νέους ερευνητές, γεγονός </w:t>
      </w:r>
      <w:r>
        <w:rPr>
          <w:rFonts w:eastAsia="Times New Roman"/>
          <w:szCs w:val="24"/>
        </w:rPr>
        <w:lastRenderedPageBreak/>
        <w:t xml:space="preserve">πολύ σημαντικό προκειμένου να αναχαιτιστεί η διαρροή επιστημόνων στο εξωτερικό. </w:t>
      </w:r>
    </w:p>
    <w:p w14:paraId="58D030BD"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Όπως εί</w:t>
      </w:r>
      <w:r>
        <w:rPr>
          <w:rFonts w:eastAsia="Times New Roman"/>
          <w:szCs w:val="24"/>
        </w:rPr>
        <w:t>παμε και κατά τη συζήτηση στην Επιτροπή Μορφωτικών Υποθέσεων, θα υπερψηφίσουμε το παρόν σχέδιο νόμου, το οποίο έρχεται να επικυρώσει μια σύμβαση που αποτελεί προϊόν διαπραγμάτευσης μεταξύ του Υπουργείου Παιδείας, Έρευνας και Θρησκευμάτων, του Υπουργείου Υγ</w:t>
      </w:r>
      <w:r>
        <w:rPr>
          <w:rFonts w:eastAsia="Times New Roman"/>
          <w:szCs w:val="24"/>
        </w:rPr>
        <w:t xml:space="preserve">είας, του Ελληνικού Ινστιτούτου Παστέρ και του μητρικού Ινστιτούτου Παστέρ, με σκοπό τον εκσυγχρονισμό της λειτουργίας του Ελληνικού Ινστιτούτου με αντικατάσταση της από 8-3-2008 </w:t>
      </w:r>
      <w:r>
        <w:rPr>
          <w:rFonts w:eastAsia="Times New Roman"/>
          <w:szCs w:val="24"/>
        </w:rPr>
        <w:t>σ</w:t>
      </w:r>
      <w:r>
        <w:rPr>
          <w:rFonts w:eastAsia="Times New Roman"/>
          <w:szCs w:val="24"/>
        </w:rPr>
        <w:t xml:space="preserve">ύμβασης μεταξύ των ίδιων συμβαλλομένων που είχε κυρωθεί με τον ν.3733/2009. </w:t>
      </w:r>
    </w:p>
    <w:p w14:paraId="58D030BE"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 xml:space="preserve">Σε εφαρμογή άλλωστε του νόμου αυτού προέκυψε η ανάγκη εκ νέου νομοθέτησης, καθώς υπήρξε πρόβλεψη για πενταετή διάρκεια </w:t>
      </w:r>
      <w:r>
        <w:rPr>
          <w:rFonts w:eastAsia="Times New Roman"/>
          <w:szCs w:val="24"/>
        </w:rPr>
        <w:lastRenderedPageBreak/>
        <w:t>με δυνατότητα πενταετούς σιωπηρής ανανέωσης. Και μάλιστα αξίζει εδώ να το σημειώσω πως η δεκαετής διάρκεια εκπνέει τον Ιανουάριου του 20</w:t>
      </w:r>
      <w:r>
        <w:rPr>
          <w:rFonts w:eastAsia="Times New Roman"/>
          <w:szCs w:val="24"/>
        </w:rPr>
        <w:t xml:space="preserve">19, οπότε εγκαίρως συνάπτεται η νέα σύμβαση και το λέω αυτό με έμφαση γιατί έχουμε συνηθίσει τόσο πολύ σε αναδρομικές ρυθμίσεις που μας προκάλεσε μια ευχάριστη έκπληξη ότι τα δέοντα πραγματοποιούνται εντός προθεσμίας. </w:t>
      </w:r>
    </w:p>
    <w:p w14:paraId="58D030BF"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 xml:space="preserve">Θα συμφωνήσουμε όλοι νομίζω πως η </w:t>
      </w:r>
      <w:proofErr w:type="spellStart"/>
      <w:r>
        <w:rPr>
          <w:rFonts w:eastAsia="Times New Roman"/>
          <w:szCs w:val="24"/>
        </w:rPr>
        <w:t>επι</w:t>
      </w:r>
      <w:r>
        <w:rPr>
          <w:rFonts w:eastAsia="Times New Roman"/>
          <w:szCs w:val="24"/>
        </w:rPr>
        <w:t>καιροποίηση</w:t>
      </w:r>
      <w:proofErr w:type="spellEnd"/>
      <w:r>
        <w:rPr>
          <w:rFonts w:eastAsia="Times New Roman"/>
          <w:szCs w:val="24"/>
        </w:rPr>
        <w:t xml:space="preserve"> σχετικών συμβάσεων είναι αναγκαία προκειμένου να ακολουθούνται οι επιστημονικές εξελίξεις και να ικανοποιούνται νέες ανάγκες που προκύπτουν σε λειτουργικό και επιχειρησιακό επίπεδο. Στο πλαίσιο αυτό και σωστά, ακολουθώντας την προκάτοχό της, η </w:t>
      </w:r>
      <w:r>
        <w:rPr>
          <w:rFonts w:eastAsia="Times New Roman"/>
          <w:szCs w:val="24"/>
        </w:rPr>
        <w:t xml:space="preserve">προς κύρωση σύμβαση προβλέπει τη διάρκειά της σε πέντε συν πέντε έτη. </w:t>
      </w:r>
      <w:r>
        <w:rPr>
          <w:rFonts w:eastAsia="Times New Roman"/>
          <w:szCs w:val="24"/>
        </w:rPr>
        <w:lastRenderedPageBreak/>
        <w:t xml:space="preserve">Οπότε σε μια δεκαετία, μάλλον κάποιοι άλλοι θα βρίσκονται εδώ να συζητούν την επικύρωση μιας νέας σύμβασης. </w:t>
      </w:r>
    </w:p>
    <w:p w14:paraId="58D030C0"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Ένα χαρακτηριστικό της σύμβασης είναι ο περιορισμός της διάρκειας των θητειών</w:t>
      </w:r>
      <w:r>
        <w:rPr>
          <w:rFonts w:eastAsia="Times New Roman"/>
          <w:szCs w:val="24"/>
        </w:rPr>
        <w:t xml:space="preserve"> σε τέσσερα έτη από πέντε, ενώ παραμένει η δυνατότητα ανανέωσής τους για μία φορά. </w:t>
      </w:r>
    </w:p>
    <w:p w14:paraId="58D030C1"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Μια γενική παρατήρηση που έχουμε στο σημείο αυτό αφορά ευρύτερα τη διοίκηση οργανισμών και είναι η εξής: Πρέπει να υπάρχει ένας συμβιβασμός μεταξύ της μη μονιμότητας και τη</w:t>
      </w:r>
      <w:r>
        <w:rPr>
          <w:rFonts w:eastAsia="Times New Roman"/>
          <w:szCs w:val="24"/>
        </w:rPr>
        <w:t>ς συνέχειας στη διοίκηση και ίσως η προοδευτική, η περιοδική αλλαγή ενός ποσοστού των μελών των διοικητικών συμβουλίων να είναι η βέλτιστη επιλογή.</w:t>
      </w:r>
    </w:p>
    <w:p w14:paraId="58D030C2"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lastRenderedPageBreak/>
        <w:t xml:space="preserve">Τώρα επί των άρθρων κάναμε τις παρατηρήσεις μας στην </w:t>
      </w:r>
      <w:r>
        <w:rPr>
          <w:rFonts w:eastAsia="Times New Roman"/>
          <w:szCs w:val="24"/>
        </w:rPr>
        <w:t>ε</w:t>
      </w:r>
      <w:r>
        <w:rPr>
          <w:rFonts w:eastAsia="Times New Roman"/>
          <w:szCs w:val="24"/>
        </w:rPr>
        <w:t>πιτροπή. Ήταν κάποιες ήσσονος σημασίας περισσότερο παρ</w:t>
      </w:r>
      <w:r>
        <w:rPr>
          <w:rFonts w:eastAsia="Times New Roman"/>
          <w:szCs w:val="24"/>
        </w:rPr>
        <w:t xml:space="preserve">ατηρήσεις. Για μας είναι ένα θέμα ότι μετά από τόσον καιρό δεν υπάρχουν εσωτερικοί κανονισμοί, όχι μόνο στο Ελληνικό Ινστιτούτο Παστέρ, αλλά και </w:t>
      </w:r>
      <w:r>
        <w:rPr>
          <w:rFonts w:eastAsia="Times New Roman"/>
          <w:szCs w:val="24"/>
        </w:rPr>
        <w:t xml:space="preserve">σε </w:t>
      </w:r>
      <w:r>
        <w:rPr>
          <w:rFonts w:eastAsia="Times New Roman"/>
          <w:szCs w:val="24"/>
        </w:rPr>
        <w:t>πολλ</w:t>
      </w:r>
      <w:r>
        <w:rPr>
          <w:rFonts w:eastAsia="Times New Roman"/>
          <w:szCs w:val="24"/>
        </w:rPr>
        <w:t>ά</w:t>
      </w:r>
      <w:r>
        <w:rPr>
          <w:rFonts w:eastAsia="Times New Roman"/>
          <w:szCs w:val="24"/>
        </w:rPr>
        <w:t xml:space="preserve"> ερευνητικ</w:t>
      </w:r>
      <w:r>
        <w:rPr>
          <w:rFonts w:eastAsia="Times New Roman"/>
          <w:szCs w:val="24"/>
        </w:rPr>
        <w:t>ά</w:t>
      </w:r>
      <w:r>
        <w:rPr>
          <w:rFonts w:eastAsia="Times New Roman"/>
          <w:szCs w:val="24"/>
        </w:rPr>
        <w:t xml:space="preserve"> κέντρ</w:t>
      </w:r>
      <w:r>
        <w:rPr>
          <w:rFonts w:eastAsia="Times New Roman"/>
          <w:szCs w:val="24"/>
        </w:rPr>
        <w:t>α</w:t>
      </w:r>
      <w:r>
        <w:rPr>
          <w:rFonts w:eastAsia="Times New Roman"/>
          <w:szCs w:val="24"/>
        </w:rPr>
        <w:t xml:space="preserve"> και όλο ζητάμε παρατάσεις. Η τελευταία μάλιστα φορά που ζητήθηκε παράταση ήταν πρόσφ</w:t>
      </w:r>
      <w:r>
        <w:rPr>
          <w:rFonts w:eastAsia="Times New Roman"/>
          <w:szCs w:val="24"/>
        </w:rPr>
        <w:t xml:space="preserve">ατα στο Πανεπιστήμιο Δυτικής Αττικής στο άρθρο 20. </w:t>
      </w:r>
    </w:p>
    <w:p w14:paraId="58D030C3"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Περνώντας στις τροπολογίες, ακούσαμε τον κ. Σκουρλέτη για το θέμα της μεταφοράς των μαθητών, θα περιμένουμε να ακούσουμε και την κ</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ή τον κ. </w:t>
      </w:r>
      <w:proofErr w:type="spellStart"/>
      <w:r>
        <w:rPr>
          <w:rFonts w:eastAsia="Times New Roman"/>
          <w:szCs w:val="24"/>
        </w:rPr>
        <w:t>Πολάκη</w:t>
      </w:r>
      <w:proofErr w:type="spellEnd"/>
      <w:r>
        <w:rPr>
          <w:rFonts w:eastAsia="Times New Roman"/>
          <w:szCs w:val="24"/>
        </w:rPr>
        <w:t xml:space="preserve"> -ποιος θα έρθει;- για το θέμα των συμβασιούχω</w:t>
      </w:r>
      <w:r>
        <w:rPr>
          <w:rFonts w:eastAsia="Times New Roman"/>
          <w:szCs w:val="24"/>
        </w:rPr>
        <w:t xml:space="preserve">ν του ιδιωτικού δικαίου ορισμένου χρόνου, μια τροπολογία η οποία έρχεται σε μια κύρωση σύμβασης με το Ινστιτούτο Παστέρ. </w:t>
      </w:r>
    </w:p>
    <w:p w14:paraId="58D030C4"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lastRenderedPageBreak/>
        <w:t>Έχετε πραγματικά χιούμορ. Φαίνεται, επειδή θέλετε να προχωρήσετε σε παστερίωση, δηλαδή σε συντήρηση, σε διατήρηση των προσδοκιών κάποι</w:t>
      </w:r>
      <w:r>
        <w:rPr>
          <w:rFonts w:eastAsia="Times New Roman"/>
          <w:szCs w:val="24"/>
        </w:rPr>
        <w:t xml:space="preserve">ων εργαζομένων, βρήκατε το κατάλληλο νομοσχέδιο για να φέρετε τη συγκεκριμένη τροπολογία. </w:t>
      </w:r>
    </w:p>
    <w:p w14:paraId="58D030C5"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t>Πάμε και σε κάποια θέματα επικαιρότητας. Για το θέμα της επιλογής του νέου υπευθύνου του Γραφείου Προϋπολογισμού του Κράτους στη Βουλή, αναφέρθηκε ο κ. Γρηγοράκος πρ</w:t>
      </w:r>
      <w:r>
        <w:rPr>
          <w:rFonts w:eastAsia="Times New Roman"/>
          <w:szCs w:val="24"/>
        </w:rPr>
        <w:t>οηγουμένως επίσης στο ίδιο θέμα</w:t>
      </w:r>
      <w:r>
        <w:rPr>
          <w:rFonts w:eastAsia="Times New Roman"/>
          <w:szCs w:val="24"/>
        </w:rPr>
        <w:t>:</w:t>
      </w:r>
      <w:r>
        <w:rPr>
          <w:rFonts w:eastAsia="Times New Roman"/>
          <w:szCs w:val="24"/>
        </w:rPr>
        <w:t xml:space="preserve"> η γυναίκα του Καίσαρα δεν πρέπει να είναι τίμια, πρέπει και να φαίνεται</w:t>
      </w:r>
      <w:r>
        <w:rPr>
          <w:rFonts w:eastAsia="Times New Roman"/>
          <w:szCs w:val="24"/>
        </w:rPr>
        <w:t>!</w:t>
      </w:r>
      <w:r>
        <w:rPr>
          <w:rFonts w:eastAsia="Times New Roman"/>
          <w:szCs w:val="24"/>
        </w:rPr>
        <w:t xml:space="preserve"> Η διαφάνεια, λοιπόν, στα βιογραφικά, εφόσον αυτή η διαδικασία ήταν με ανοιχτή προκήρυξη</w:t>
      </w:r>
      <w:r>
        <w:rPr>
          <w:rFonts w:eastAsia="Times New Roman"/>
          <w:szCs w:val="24"/>
        </w:rPr>
        <w:t>,</w:t>
      </w:r>
      <w:r>
        <w:rPr>
          <w:rFonts w:eastAsia="Times New Roman"/>
          <w:szCs w:val="24"/>
        </w:rPr>
        <w:t xml:space="preserve"> για να δούμε ποιοι ήταν οι υπόλοιποι συνυποψήφιοι, νομίζω ότι</w:t>
      </w:r>
      <w:r>
        <w:rPr>
          <w:rFonts w:eastAsia="Times New Roman"/>
          <w:szCs w:val="24"/>
        </w:rPr>
        <w:t xml:space="preserve"> ήταν κάτι το οποίο έπρεπε να γίνει κι ας κάνετε μετά εσείς την επιλογή σας, αλλά να ξέρουμε ποιοι ήταν οι συνυποψήφιοι και τα βιογραφικά τους. </w:t>
      </w:r>
    </w:p>
    <w:p w14:paraId="58D030C6" w14:textId="77777777" w:rsidR="00C565C7" w:rsidRDefault="00DC4690">
      <w:pPr>
        <w:tabs>
          <w:tab w:val="left" w:pos="2608"/>
        </w:tabs>
        <w:spacing w:line="600" w:lineRule="auto"/>
        <w:ind w:firstLine="720"/>
        <w:jc w:val="both"/>
        <w:rPr>
          <w:rFonts w:eastAsia="Times New Roman"/>
          <w:szCs w:val="24"/>
        </w:rPr>
      </w:pPr>
      <w:r>
        <w:rPr>
          <w:rFonts w:eastAsia="Times New Roman"/>
          <w:szCs w:val="24"/>
        </w:rPr>
        <w:lastRenderedPageBreak/>
        <w:t xml:space="preserve">Για την έξοδο από τη δανειακή σύμβαση τον Αύγουστο, για να περάσουμε λίγο στα οικονομικά, ακούγονται πολλά για </w:t>
      </w:r>
      <w:r>
        <w:rPr>
          <w:rFonts w:eastAsia="Times New Roman"/>
          <w:szCs w:val="24"/>
        </w:rPr>
        <w:t>την επόμενη μέρα. Έχει ήδη ξεκινήσει μια συζήτηση για καθαρή έξοδο, για πιστοληπτική γραμμή, για «μαξιλάρια».</w:t>
      </w:r>
    </w:p>
    <w:p w14:paraId="58D030C7" w14:textId="77777777" w:rsidR="00C565C7" w:rsidRDefault="00DC4690">
      <w:pPr>
        <w:tabs>
          <w:tab w:val="left" w:pos="2940"/>
        </w:tabs>
        <w:spacing w:line="600" w:lineRule="auto"/>
        <w:ind w:firstLine="851"/>
        <w:jc w:val="both"/>
        <w:rPr>
          <w:rFonts w:eastAsia="Times New Roman"/>
          <w:szCs w:val="24"/>
        </w:rPr>
      </w:pPr>
      <w:r>
        <w:rPr>
          <w:rFonts w:eastAsia="Times New Roman"/>
          <w:szCs w:val="24"/>
        </w:rPr>
        <w:t>Ελπίζω τα «μαξιλάρια» αυτά να μην παραπέμπουν σε όνειρα θερινής νυκτός, γιατί μιλάμε για Αύγουστο, που συμβαδίζουν μεν με πολιτικά αφηγήματα, αλλά</w:t>
      </w:r>
      <w:r>
        <w:rPr>
          <w:rFonts w:eastAsia="Times New Roman"/>
          <w:szCs w:val="24"/>
        </w:rPr>
        <w:t xml:space="preserve"> όχι με την οικονομική πραγματικότητα.</w:t>
      </w:r>
    </w:p>
    <w:p w14:paraId="58D030C8"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Επιτρέψτε μου, κύριε Πρόεδρε και κυρίες και κύριοι συνάδελφοι, να κλείσω με το σοβαρότερο ίσως θέμα της επικαιρότητας</w:t>
      </w:r>
      <w:r>
        <w:rPr>
          <w:rFonts w:eastAsia="Times New Roman"/>
          <w:szCs w:val="24"/>
        </w:rPr>
        <w:t>,</w:t>
      </w:r>
      <w:r>
        <w:rPr>
          <w:rFonts w:eastAsia="Times New Roman"/>
          <w:szCs w:val="24"/>
        </w:rPr>
        <w:t xml:space="preserve"> λόγω και της σύλληψης των δύο στελεχών των Ενόπλων Δυνάμεων, που ελπίζω </w:t>
      </w:r>
      <w:r>
        <w:rPr>
          <w:rFonts w:eastAsia="Times New Roman"/>
          <w:szCs w:val="24"/>
        </w:rPr>
        <w:t xml:space="preserve">η περιπέτειά τους </w:t>
      </w:r>
      <w:r>
        <w:rPr>
          <w:rFonts w:eastAsia="Times New Roman"/>
          <w:szCs w:val="24"/>
        </w:rPr>
        <w:t>να τελει</w:t>
      </w:r>
      <w:r>
        <w:rPr>
          <w:rFonts w:eastAsia="Times New Roman"/>
          <w:szCs w:val="24"/>
        </w:rPr>
        <w:t>ώσει γρήγορα και αφορά τις εξελίξεις σε διάφορα εθνικά ζητήματα.</w:t>
      </w:r>
    </w:p>
    <w:p w14:paraId="58D030C9"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lastRenderedPageBreak/>
        <w:t>Ανέφερε χθες ο Πρωθυπουργός τη σκέψη για ίδρυση Συμβουλίου Εθνικής Ασφάλειας. Έχουμε καταθέσει πρόταση νόμου από τον Δεκέμβριο του 2016 -σε ανύποπτο χρόνο- για την ίδρυση Συμβουλίου Εθνικής Α</w:t>
      </w:r>
      <w:r>
        <w:rPr>
          <w:rFonts w:eastAsia="Times New Roman"/>
          <w:szCs w:val="24"/>
        </w:rPr>
        <w:t xml:space="preserve">σφάλειας, ένα Συμβούλιο Εθνικής Ασφάλειας που θα συνεπικουρεί την εκάστοτε </w:t>
      </w:r>
      <w:r>
        <w:rPr>
          <w:rFonts w:eastAsia="Times New Roman"/>
          <w:szCs w:val="24"/>
        </w:rPr>
        <w:t>κ</w:t>
      </w:r>
      <w:r>
        <w:rPr>
          <w:rFonts w:eastAsia="Times New Roman"/>
          <w:szCs w:val="24"/>
        </w:rPr>
        <w:t>υβέρνηση στη λήψη κρίσιμων αποφάσεων, κάτι που υπάρχει σε πολλές δυτικές χώρες.</w:t>
      </w:r>
    </w:p>
    <w:p w14:paraId="58D030CA"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 xml:space="preserve">Σκοπός του θα είναι η </w:t>
      </w:r>
      <w:proofErr w:type="spellStart"/>
      <w:r>
        <w:rPr>
          <w:rFonts w:eastAsia="Times New Roman"/>
          <w:szCs w:val="24"/>
        </w:rPr>
        <w:t>συνδιαμόρφωση</w:t>
      </w:r>
      <w:proofErr w:type="spellEnd"/>
      <w:r>
        <w:rPr>
          <w:rFonts w:eastAsia="Times New Roman"/>
          <w:szCs w:val="24"/>
        </w:rPr>
        <w:t xml:space="preserve"> σε ανώτατο επίπεδο ενός συγκεκριμένου</w:t>
      </w:r>
      <w:r>
        <w:rPr>
          <w:rFonts w:eastAsia="Times New Roman"/>
          <w:szCs w:val="24"/>
        </w:rPr>
        <w:t xml:space="preserve"> αλλά και συνεχώς </w:t>
      </w:r>
      <w:proofErr w:type="spellStart"/>
      <w:r>
        <w:rPr>
          <w:rFonts w:eastAsia="Times New Roman"/>
          <w:szCs w:val="24"/>
        </w:rPr>
        <w:t>επικαιροποιούμενου</w:t>
      </w:r>
      <w:proofErr w:type="spellEnd"/>
      <w:r>
        <w:rPr>
          <w:rFonts w:eastAsia="Times New Roman"/>
          <w:szCs w:val="24"/>
        </w:rPr>
        <w:t xml:space="preserve"> σχεδιασμού εθνικής ασφάλειας, ώστε η χώρα να είναι προετοιμασμένη απέναντι σε κάθε σοβαρό ενδεχόμενο και αυτά τα γεγονότα και τα ενδεχόμενα έχουν πυκνώσει ανησυχητικά, θα έλεγα, τον τελευταίο καιρό σε θέματα εθνικής ασφ</w:t>
      </w:r>
      <w:r>
        <w:rPr>
          <w:rFonts w:eastAsia="Times New Roman"/>
          <w:szCs w:val="24"/>
        </w:rPr>
        <w:t>άλειας.</w:t>
      </w:r>
    </w:p>
    <w:p w14:paraId="58D030CB"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lastRenderedPageBreak/>
        <w:t>Άλλωστε, το Ποτάμι έχει επισημάνει ότι οι προκλήσεις δεν αντιμετωπίζονται με θυμικές αντιδράσεις ή διακομματικές αντιπαλότητες και ότι τα θέματα εξωτερικής πολιτικής και άμυνας προϋποθέτουν συνεννόηση και συναίνεση.</w:t>
      </w:r>
    </w:p>
    <w:p w14:paraId="58D030CC"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 xml:space="preserve">Στην αρμοδιότητα, λοιπόν, του </w:t>
      </w:r>
      <w:r>
        <w:rPr>
          <w:rFonts w:eastAsia="Times New Roman"/>
          <w:szCs w:val="24"/>
        </w:rPr>
        <w:t>Συμβουλίου Εθνικής Ασφάλειας εντάσσονται μεταξύ άλλων θέματα εξωτερικής πολιτικής, διπλωματικής και αμυντικής αντιμετώπισης απειλών κατά της χώρας, στρατηγικής άμυνας, συντονισμού πληροφοριών και ασφάλειας πολιτών και πόρων.</w:t>
      </w:r>
    </w:p>
    <w:p w14:paraId="58D030CD"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 xml:space="preserve">Ανασύρετε, λοιπόν, την πρόταση </w:t>
      </w:r>
      <w:r>
        <w:rPr>
          <w:rFonts w:eastAsia="Times New Roman"/>
          <w:szCs w:val="24"/>
        </w:rPr>
        <w:t>που είχαμε καταθέσει τον Δεκέμβριο του 2016 και την είχαμε υποβάλει, μελετήστε τη</w:t>
      </w:r>
      <w:r>
        <w:rPr>
          <w:rFonts w:eastAsia="Times New Roman"/>
          <w:szCs w:val="24"/>
        </w:rPr>
        <w:t>ν</w:t>
      </w:r>
      <w:r>
        <w:rPr>
          <w:rFonts w:eastAsia="Times New Roman"/>
          <w:szCs w:val="24"/>
        </w:rPr>
        <w:t xml:space="preserve"> και φέρτε τη</w:t>
      </w:r>
      <w:r>
        <w:rPr>
          <w:rFonts w:eastAsia="Times New Roman"/>
          <w:szCs w:val="24"/>
        </w:rPr>
        <w:t>ν</w:t>
      </w:r>
      <w:r>
        <w:rPr>
          <w:rFonts w:eastAsia="Times New Roman"/>
          <w:szCs w:val="24"/>
        </w:rPr>
        <w:t xml:space="preserve"> στη Βουλή να τη συζητήσουμε, να την τροποποιήσουμε, αν χρειάζεται, και να τη νομοθετήσουμε. Θα έπιανε πολύ περισσότερο </w:t>
      </w:r>
      <w:r>
        <w:rPr>
          <w:rFonts w:eastAsia="Times New Roman"/>
          <w:szCs w:val="24"/>
        </w:rPr>
        <w:lastRenderedPageBreak/>
        <w:t>τόπο, αντί να συζητάμε για το παρελθόν μ</w:t>
      </w:r>
      <w:r>
        <w:rPr>
          <w:rFonts w:eastAsia="Times New Roman"/>
          <w:szCs w:val="24"/>
        </w:rPr>
        <w:t>ε επικοινωνιακούς όρους, να μιλήσουμε για το μέλλον με ουσιαστικούς όρους.</w:t>
      </w:r>
    </w:p>
    <w:p w14:paraId="58D030CE"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Ευχαριστώ πολύ.</w:t>
      </w:r>
    </w:p>
    <w:p w14:paraId="58D030CF" w14:textId="77777777" w:rsidR="00C565C7" w:rsidRDefault="00DC4690">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Χωρίς αυτό που θα πω να έχει να κάνει με τον κ. </w:t>
      </w:r>
      <w:proofErr w:type="spellStart"/>
      <w:r>
        <w:rPr>
          <w:rFonts w:eastAsia="Times New Roman"/>
          <w:szCs w:val="24"/>
        </w:rPr>
        <w:t>Μαυρωτά</w:t>
      </w:r>
      <w:proofErr w:type="spellEnd"/>
      <w:r>
        <w:rPr>
          <w:rFonts w:eastAsia="Times New Roman"/>
          <w:szCs w:val="24"/>
        </w:rPr>
        <w:t>, καθώς αφορά όλους μας, θα ήθελα να υπενθυμίσω, γιατί το βλέπω ότι γίνεται σ</w:t>
      </w:r>
      <w:r>
        <w:rPr>
          <w:rFonts w:eastAsia="Times New Roman"/>
          <w:szCs w:val="24"/>
        </w:rPr>
        <w:t>υνεχώς, το άρθρο 66 παράγραφος 8: «Ο αγορητής δεν μπορεί να απομακρύνεται από το υπό συζήτηση θέμα. Διαφορετικά ο Πρόεδρος υποχρεούται να τον καλέσει να επανέλθει σε αυτό. Αν δεν συμμορφωθεί, ο Πρόεδρος τον προειδοποιεί ότι θα του αφαιρέσει τον λόγο. Αν κα</w:t>
      </w:r>
      <w:r>
        <w:rPr>
          <w:rFonts w:eastAsia="Times New Roman"/>
          <w:szCs w:val="24"/>
        </w:rPr>
        <w:t>ι μετά τη νέα αυτή επισήμανση ο αγορητής δεν επανέλθει τα θέμα, ο Πρόεδρος του αφαιρεί τον λόγο».</w:t>
      </w:r>
    </w:p>
    <w:p w14:paraId="58D030D0"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lastRenderedPageBreak/>
        <w:t>Σήμερα, έχουμε την άνεση του χρόνου και γι’ αυτό είδατε ότι δεν μιλώ.</w:t>
      </w:r>
    </w:p>
    <w:p w14:paraId="58D030D1" w14:textId="77777777" w:rsidR="00C565C7" w:rsidRDefault="00DC4690">
      <w:pPr>
        <w:tabs>
          <w:tab w:val="left" w:pos="2940"/>
        </w:tabs>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Γι’ αυτό ακριβώς, κύριε Πρόεδρε.</w:t>
      </w:r>
    </w:p>
    <w:p w14:paraId="58D030D2" w14:textId="77777777" w:rsidR="00C565C7" w:rsidRDefault="00DC4690">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Είπ</w:t>
      </w:r>
      <w:r>
        <w:rPr>
          <w:rFonts w:eastAsia="Times New Roman"/>
          <w:szCs w:val="24"/>
        </w:rPr>
        <w:t xml:space="preserve">α, κύριε </w:t>
      </w:r>
      <w:proofErr w:type="spellStart"/>
      <w:r>
        <w:rPr>
          <w:rFonts w:eastAsia="Times New Roman"/>
          <w:szCs w:val="24"/>
        </w:rPr>
        <w:t>Μαυρωτά</w:t>
      </w:r>
      <w:proofErr w:type="spellEnd"/>
      <w:r>
        <w:rPr>
          <w:rFonts w:eastAsia="Times New Roman"/>
          <w:szCs w:val="24"/>
        </w:rPr>
        <w:t>, ότι δεν σας αφορά προσωπικά, αφορά όλους μας και εγώ, που αυτή τη στιγμή προεδρεύω, όταν μίλαγα από κάτω, τα έκανα κι εγώ αυτά. Απλά, να μην ξεχνάμε όταν ανεβαίνουμε στο Βήμα ότι κυρίως μιλάμε για το θέμα, για το οποίο ανεβαίνουμε στο Βήμ</w:t>
      </w:r>
      <w:r>
        <w:rPr>
          <w:rFonts w:eastAsia="Times New Roman"/>
          <w:szCs w:val="24"/>
        </w:rPr>
        <w:t>α.</w:t>
      </w:r>
    </w:p>
    <w:p w14:paraId="58D030D3"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Τώρα ακολουθούν τρεις συνάδελφοι ομιλητές, ο κ. Παπαδόπουλος, η κ</w:t>
      </w:r>
      <w:r>
        <w:rPr>
          <w:rFonts w:eastAsia="Times New Roman"/>
          <w:szCs w:val="24"/>
        </w:rPr>
        <w:t>.</w:t>
      </w:r>
      <w:r>
        <w:rPr>
          <w:rFonts w:eastAsia="Times New Roman"/>
          <w:szCs w:val="24"/>
        </w:rPr>
        <w:t xml:space="preserve"> Αντωνίου και ο κ. Γεωργαντάς, παίρνει τον λόγο ο Υπουργός και μετά όποιος από τους </w:t>
      </w:r>
      <w:r>
        <w:rPr>
          <w:rFonts w:eastAsia="Times New Roman"/>
          <w:szCs w:val="24"/>
        </w:rPr>
        <w:t>Κ</w:t>
      </w:r>
      <w:r>
        <w:rPr>
          <w:rFonts w:eastAsia="Times New Roman"/>
          <w:szCs w:val="24"/>
        </w:rPr>
        <w:t xml:space="preserve">οινοβουλευτικούς </w:t>
      </w:r>
      <w:r>
        <w:rPr>
          <w:rFonts w:eastAsia="Times New Roman"/>
          <w:szCs w:val="24"/>
        </w:rPr>
        <w:t>Ε</w:t>
      </w:r>
      <w:r>
        <w:rPr>
          <w:rFonts w:eastAsia="Times New Roman"/>
          <w:szCs w:val="24"/>
        </w:rPr>
        <w:t>κπροσώπους θέλει. Η κ</w:t>
      </w:r>
      <w:r>
        <w:rPr>
          <w:rFonts w:eastAsia="Times New Roman"/>
          <w:szCs w:val="24"/>
        </w:rPr>
        <w:t>.</w:t>
      </w:r>
      <w:r>
        <w:rPr>
          <w:rFonts w:eastAsia="Times New Roman"/>
          <w:szCs w:val="24"/>
        </w:rPr>
        <w:t xml:space="preserve"> </w:t>
      </w:r>
      <w:proofErr w:type="spellStart"/>
      <w:r>
        <w:rPr>
          <w:rFonts w:eastAsia="Times New Roman"/>
          <w:szCs w:val="24"/>
        </w:rPr>
        <w:t>Βάκη</w:t>
      </w:r>
      <w:proofErr w:type="spellEnd"/>
      <w:r>
        <w:rPr>
          <w:rFonts w:eastAsia="Times New Roman"/>
          <w:szCs w:val="24"/>
        </w:rPr>
        <w:t xml:space="preserve">, ως εκπροσωπούσα την κυβερνητική </w:t>
      </w:r>
      <w:r>
        <w:rPr>
          <w:rFonts w:eastAsia="Times New Roman"/>
          <w:szCs w:val="24"/>
        </w:rPr>
        <w:t>π</w:t>
      </w:r>
      <w:r>
        <w:rPr>
          <w:rFonts w:eastAsia="Times New Roman"/>
          <w:szCs w:val="24"/>
        </w:rPr>
        <w:t xml:space="preserve">λειοψηφία, θα μιλήσει </w:t>
      </w:r>
      <w:r>
        <w:rPr>
          <w:rFonts w:eastAsia="Times New Roman"/>
          <w:szCs w:val="24"/>
        </w:rPr>
        <w:t>τελευταία.</w:t>
      </w:r>
    </w:p>
    <w:p w14:paraId="58D030D4" w14:textId="77777777" w:rsidR="00C565C7" w:rsidRDefault="00DC4690">
      <w:pPr>
        <w:tabs>
          <w:tab w:val="left" w:pos="2940"/>
        </w:tabs>
        <w:spacing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Ας προηγηθεί η κ</w:t>
      </w:r>
      <w:r>
        <w:rPr>
          <w:rFonts w:eastAsia="Times New Roman"/>
          <w:szCs w:val="24"/>
        </w:rPr>
        <w:t>.</w:t>
      </w:r>
      <w:r>
        <w:rPr>
          <w:rFonts w:eastAsia="Times New Roman"/>
          <w:szCs w:val="24"/>
        </w:rPr>
        <w:t xml:space="preserve"> </w:t>
      </w:r>
      <w:proofErr w:type="spellStart"/>
      <w:r>
        <w:rPr>
          <w:rFonts w:eastAsia="Times New Roman"/>
          <w:szCs w:val="24"/>
        </w:rPr>
        <w:t>Βάκη</w:t>
      </w:r>
      <w:proofErr w:type="spellEnd"/>
      <w:r>
        <w:rPr>
          <w:rFonts w:eastAsia="Times New Roman"/>
          <w:szCs w:val="24"/>
        </w:rPr>
        <w:t>.</w:t>
      </w:r>
    </w:p>
    <w:p w14:paraId="58D030D5" w14:textId="77777777" w:rsidR="00C565C7" w:rsidRDefault="00DC4690">
      <w:pPr>
        <w:tabs>
          <w:tab w:val="left" w:pos="294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Αυτό μου το ζήτησε η ίδια. Άρα εγώ θα πάω με τη σειρά.</w:t>
      </w:r>
    </w:p>
    <w:p w14:paraId="58D030D6"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Παρακαλώ, κύριε Παπαδόπουλε, έχετε τον λόγο για επτά λεπτά</w:t>
      </w:r>
      <w:r>
        <w:rPr>
          <w:rFonts w:eastAsia="Times New Roman"/>
          <w:szCs w:val="24"/>
        </w:rPr>
        <w:t>,</w:t>
      </w:r>
      <w:r>
        <w:rPr>
          <w:rFonts w:eastAsia="Times New Roman"/>
          <w:szCs w:val="24"/>
        </w:rPr>
        <w:t xml:space="preserve"> με μια σχετική ανοχή.</w:t>
      </w:r>
    </w:p>
    <w:p w14:paraId="58D030D7" w14:textId="77777777" w:rsidR="00C565C7" w:rsidRDefault="00DC4690">
      <w:pPr>
        <w:tabs>
          <w:tab w:val="left" w:pos="2940"/>
        </w:tabs>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Θεωρ</w:t>
      </w:r>
      <w:r>
        <w:rPr>
          <w:rFonts w:eastAsia="Times New Roman"/>
          <w:szCs w:val="24"/>
        </w:rPr>
        <w:t>ούσα αυτονόητο ότι όλες οι πτέρυγες της Βουλής θα συμφωνούσαν για την κύρωση μιας νέας σύμβασης μεταξύ της ελληνικής Κυβέρνησης, του Διεθνούς Δικτύου Ινστιτούτου Παστέρ και του Ελληνικού Ινστιτούτου Παστέρ, που θα αντικαθιστούσε την προηγούμενη της 28</w:t>
      </w:r>
      <w:r w:rsidRPr="00835745">
        <w:rPr>
          <w:rFonts w:eastAsia="Times New Roman"/>
          <w:szCs w:val="24"/>
          <w:vertAlign w:val="superscript"/>
        </w:rPr>
        <w:t>ης</w:t>
      </w:r>
      <w:r>
        <w:rPr>
          <w:rFonts w:eastAsia="Times New Roman"/>
          <w:szCs w:val="24"/>
        </w:rPr>
        <w:t xml:space="preserve"> Μα</w:t>
      </w:r>
      <w:r>
        <w:rPr>
          <w:rFonts w:eastAsia="Times New Roman"/>
          <w:szCs w:val="24"/>
        </w:rPr>
        <w:t xml:space="preserve">ρτίου 2008. </w:t>
      </w:r>
    </w:p>
    <w:p w14:paraId="58D030D8" w14:textId="77777777" w:rsidR="00C565C7" w:rsidRDefault="00DC4690">
      <w:pPr>
        <w:tabs>
          <w:tab w:val="left" w:pos="2940"/>
        </w:tabs>
        <w:spacing w:line="600" w:lineRule="auto"/>
        <w:ind w:firstLine="720"/>
        <w:jc w:val="both"/>
        <w:rPr>
          <w:rFonts w:eastAsia="Times New Roman"/>
          <w:szCs w:val="24"/>
        </w:rPr>
      </w:pPr>
      <w:r>
        <w:rPr>
          <w:rFonts w:eastAsia="Times New Roman"/>
          <w:szCs w:val="24"/>
        </w:rPr>
        <w:t>Μετά την αναλυτική εισήγηση, που έγινε από την κ</w:t>
      </w:r>
      <w:r>
        <w:rPr>
          <w:rFonts w:eastAsia="Times New Roman"/>
          <w:szCs w:val="24"/>
        </w:rPr>
        <w:t>.</w:t>
      </w:r>
      <w:r>
        <w:rPr>
          <w:rFonts w:eastAsia="Times New Roman"/>
          <w:szCs w:val="24"/>
        </w:rPr>
        <w:t xml:space="preserve"> Αναγνωστοπούλου, νομίζω ότι είναι πάρα πολύ απλά τα πράγματα, προ</w:t>
      </w:r>
      <w:r>
        <w:rPr>
          <w:rFonts w:eastAsia="Times New Roman"/>
          <w:szCs w:val="24"/>
        </w:rPr>
        <w:lastRenderedPageBreak/>
        <w:t xml:space="preserve">κειμένου να δούμε ότι οι ρυθμίσεις της νέας σύμβασης είναι αποτέλεσμα διαπραγματεύσεων και υπογραφών που έπεσαν στις 31 Ιουλίου </w:t>
      </w:r>
      <w:r>
        <w:rPr>
          <w:rFonts w:eastAsia="Times New Roman"/>
          <w:szCs w:val="24"/>
        </w:rPr>
        <w:t>2017, με σκοπό τον εκσυγχρονισμό της λειτουργίας του Ελληνικού Ερευνητικού Κέντρου σε τομείς της ιατρικής επιστήμης και της δημόσιας υγείας, που αντιμετωπίζει και δυσλειτουργίες, επανακαθορίζοντας κανόνες οργάνωσης και τροποποιώντας διαδικασίες για τη λήψη</w:t>
      </w:r>
      <w:r>
        <w:rPr>
          <w:rFonts w:eastAsia="Times New Roman"/>
          <w:szCs w:val="24"/>
        </w:rPr>
        <w:t xml:space="preserve"> αποφάσεων και για τη συγκρότηση οργάνων, με στόχευση την τόνωση της δημοκρατικής συμμετοχής και του ελέγχου.</w:t>
      </w:r>
    </w:p>
    <w:p w14:paraId="58D030D9"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 xml:space="preserve">Η ομιλία του συναδέλφου κ. Γιώργου </w:t>
      </w:r>
      <w:proofErr w:type="spellStart"/>
      <w:r>
        <w:rPr>
          <w:rFonts w:eastAsia="Times New Roman" w:cs="Times New Roman"/>
          <w:szCs w:val="24"/>
        </w:rPr>
        <w:t>Λαμπρούλη</w:t>
      </w:r>
      <w:proofErr w:type="spellEnd"/>
      <w:r>
        <w:rPr>
          <w:rFonts w:eastAsia="Times New Roman" w:cs="Times New Roman"/>
          <w:szCs w:val="24"/>
        </w:rPr>
        <w:t xml:space="preserve"> με οδηγεί στο να πω ορισμένα πράγματα σχετικά με τον στόχο της λειτουργίας των Ινστιτούτων Παστέρ και</w:t>
      </w:r>
      <w:r>
        <w:rPr>
          <w:rFonts w:eastAsia="Times New Roman" w:cs="Times New Roman"/>
          <w:szCs w:val="24"/>
        </w:rPr>
        <w:t xml:space="preserve"> του δικού μας. Γιατί αυτά που ειπώθηκαν</w:t>
      </w:r>
      <w:r>
        <w:rPr>
          <w:rFonts w:eastAsia="Times New Roman" w:cs="Times New Roman"/>
          <w:szCs w:val="24"/>
        </w:rPr>
        <w:t>,</w:t>
      </w:r>
      <w:r>
        <w:rPr>
          <w:rFonts w:eastAsia="Times New Roman" w:cs="Times New Roman"/>
          <w:szCs w:val="24"/>
        </w:rPr>
        <w:t xml:space="preserve"> σχετικά με την οργάνωση της έρευνας, με την ανάπτυξη, η </w:t>
      </w:r>
      <w:r>
        <w:rPr>
          <w:rFonts w:eastAsia="Times New Roman" w:cs="Times New Roman"/>
          <w:szCs w:val="24"/>
        </w:rPr>
        <w:lastRenderedPageBreak/>
        <w:t>οποία πρέπει να έχει στόχο τον άνθρωπο, είναι σαφέστατ</w:t>
      </w:r>
      <w:r>
        <w:rPr>
          <w:rFonts w:eastAsia="Times New Roman" w:cs="Times New Roman"/>
          <w:szCs w:val="24"/>
        </w:rPr>
        <w:t>ο</w:t>
      </w:r>
      <w:r>
        <w:rPr>
          <w:rFonts w:eastAsia="Times New Roman" w:cs="Times New Roman"/>
          <w:szCs w:val="24"/>
        </w:rPr>
        <w:t xml:space="preserve"> ότι αφορούν και τη λειτουργία του Ελληνικού Ινστιτούτου Παστέρ, όπως και του Δικτύου. </w:t>
      </w:r>
    </w:p>
    <w:p w14:paraId="58D030DA"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Γιατί είναι γεγ</w:t>
      </w:r>
      <w:r>
        <w:rPr>
          <w:rFonts w:eastAsia="Times New Roman" w:cs="Times New Roman"/>
          <w:szCs w:val="24"/>
        </w:rPr>
        <w:t xml:space="preserve">ονός ότι αποτελεί ίδρυμα μη κερδοσκοπικού χαρακτήρα, ότι όλες οι διαδικασίες, οι οποίες αφορούν τις πρωτοβουλίες για την αντιμετώπιση λοιμώξεων από μικροοργανισμούς και στους ανθρώπους και στα ζώα, για </w:t>
      </w:r>
      <w:proofErr w:type="spellStart"/>
      <w:r>
        <w:rPr>
          <w:rFonts w:eastAsia="Times New Roman" w:cs="Times New Roman"/>
          <w:szCs w:val="24"/>
        </w:rPr>
        <w:t>νευροεκφυλιστικά</w:t>
      </w:r>
      <w:proofErr w:type="spellEnd"/>
      <w:r>
        <w:rPr>
          <w:rFonts w:eastAsia="Times New Roman" w:cs="Times New Roman"/>
          <w:szCs w:val="24"/>
        </w:rPr>
        <w:t xml:space="preserve"> νοσήματα, για την παραγωγή και διάθεσ</w:t>
      </w:r>
      <w:r>
        <w:rPr>
          <w:rFonts w:eastAsia="Times New Roman" w:cs="Times New Roman"/>
          <w:szCs w:val="24"/>
        </w:rPr>
        <w:t>η εμβολίων, βιολογικών και θεραπευτικών προϊόντων με προτεραιότητες πάντοτε αυτές που αφορούν ανάγκες</w:t>
      </w:r>
      <w:r>
        <w:rPr>
          <w:rFonts w:eastAsia="Times New Roman" w:cs="Times New Roman"/>
          <w:szCs w:val="24"/>
        </w:rPr>
        <w:t>,</w:t>
      </w:r>
      <w:r>
        <w:rPr>
          <w:rFonts w:eastAsia="Times New Roman" w:cs="Times New Roman"/>
          <w:szCs w:val="24"/>
        </w:rPr>
        <w:t xml:space="preserve"> οι οποίες είναι τεκμηριωμένες και ακόμη για την εκπαίδευση, τη χορήγηση υποτροφιών σε νέους ερευνητές, αποτελούν ένα αντικείμενο κοινό για όλους μας. </w:t>
      </w:r>
    </w:p>
    <w:p w14:paraId="58D030DB"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Ελπίζω το παρόν, το οποίο ειπώθηκε, αγαπητέ Γιώργο </w:t>
      </w:r>
      <w:proofErr w:type="spellStart"/>
      <w:r>
        <w:rPr>
          <w:rFonts w:eastAsia="Times New Roman" w:cs="Times New Roman"/>
          <w:szCs w:val="24"/>
        </w:rPr>
        <w:t>Λαμπρούλη</w:t>
      </w:r>
      <w:proofErr w:type="spellEnd"/>
      <w:r>
        <w:rPr>
          <w:rFonts w:eastAsia="Times New Roman" w:cs="Times New Roman"/>
          <w:szCs w:val="24"/>
        </w:rPr>
        <w:t>, να είναι θετική ψήφος μετά την ολοκλήρωση της διαδικασίας, καθώς όλοι νομίζω θα συμφωνήσουν ότι ο σκοπός της νομοθέτησης είναι να λύσουμε ακριβώς προβλήματα καλύτερης οργάνωσης και καλύτερης λήψ</w:t>
      </w:r>
      <w:r>
        <w:rPr>
          <w:rFonts w:eastAsia="Times New Roman" w:cs="Times New Roman"/>
          <w:szCs w:val="24"/>
        </w:rPr>
        <w:t xml:space="preserve">ης αποφάσεων σε όλα αυτά τα πεδία. </w:t>
      </w:r>
    </w:p>
    <w:p w14:paraId="58D030DC"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Θα ήθελα να δώσω ορισμένες διευκρινίσεις ακόμη για την τροπολογία, την οποία καταθέτουμε, εγώ και ο κ. Χρήστος Μαντάς, προκειμένου κυρίως να καταργηθούν κάποιοι ηλικιακοί περιορισμοί για την κατάληψη θέσης γιατρών στο Εθ</w:t>
      </w:r>
      <w:r>
        <w:rPr>
          <w:rFonts w:eastAsia="Times New Roman" w:cs="Times New Roman"/>
          <w:szCs w:val="24"/>
        </w:rPr>
        <w:t xml:space="preserve">νικό Σύστημα Υγείας. </w:t>
      </w:r>
    </w:p>
    <w:p w14:paraId="58D030DD"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Στην κατάθεση αυτής της τροπολογίας οδηγηθήκαμε από προβλήματα, τα οποία εντοπίσαμε σε πάρα πολλές περιοχές της χώρας και ειδικά στην κάλυψη θέσεων σε άγονες περιοχές «</w:t>
      </w:r>
      <w:r>
        <w:rPr>
          <w:rFonts w:eastAsia="Times New Roman" w:cs="Times New Roman"/>
          <w:szCs w:val="24"/>
        </w:rPr>
        <w:t>τ</w:t>
      </w:r>
      <w:r>
        <w:rPr>
          <w:rFonts w:eastAsia="Times New Roman" w:cs="Times New Roman"/>
          <w:szCs w:val="24"/>
        </w:rPr>
        <w:t xml:space="preserve">ύπου Β». </w:t>
      </w:r>
      <w:r>
        <w:rPr>
          <w:rFonts w:eastAsia="Times New Roman" w:cs="Times New Roman"/>
          <w:szCs w:val="24"/>
        </w:rPr>
        <w:lastRenderedPageBreak/>
        <w:t>Για τις «</w:t>
      </w:r>
      <w:r>
        <w:rPr>
          <w:rFonts w:eastAsia="Times New Roman" w:cs="Times New Roman"/>
          <w:szCs w:val="24"/>
        </w:rPr>
        <w:t>τ</w:t>
      </w:r>
      <w:r>
        <w:rPr>
          <w:rFonts w:eastAsia="Times New Roman" w:cs="Times New Roman"/>
          <w:szCs w:val="24"/>
        </w:rPr>
        <w:t>ύπου Α» είχαμε ήδη προβλέψει άγονες και προβλη</w:t>
      </w:r>
      <w:r>
        <w:rPr>
          <w:rFonts w:eastAsia="Times New Roman" w:cs="Times New Roman"/>
          <w:szCs w:val="24"/>
        </w:rPr>
        <w:t>ματικές περιοχές να μπορούν να καλύπτονται χωρίς ηλικιακά όρια.</w:t>
      </w:r>
    </w:p>
    <w:p w14:paraId="58D030DE"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Να δώσουμε τη διευκρίνιση ότι αυτά που έχουν γίνει ήδη μας δίνουν τη δυνατότητα να λύσουμε ζητήματα κυρίως σε κέντρα υγείας, σε περιφερειακά ιατρεία νησιών, όπου εκεί συναντάμε το ζήτημα. Είνα</w:t>
      </w:r>
      <w:r>
        <w:rPr>
          <w:rFonts w:eastAsia="Times New Roman" w:cs="Times New Roman"/>
          <w:szCs w:val="24"/>
        </w:rPr>
        <w:t>ι δυνατόν ένας γιατρός, ο οποίος είναι σε ηλικία πενήντα ένα, πενήντα δύο χρονών να μην μπορεί να ενταχθεί στο Εθνικό Σύστημα Υγείας; Είναι φανερό ότι χρειαζόμαστε τέτοιου είδους ρυθμίσεις, όπως αυτή που ανέφερε ο αγαπητός συνάδελφος κ. Λεωνίδας Γρηγοράκος</w:t>
      </w:r>
      <w:r>
        <w:rPr>
          <w:rFonts w:eastAsia="Times New Roman" w:cs="Times New Roman"/>
          <w:szCs w:val="24"/>
        </w:rPr>
        <w:t>.</w:t>
      </w:r>
    </w:p>
    <w:p w14:paraId="58D030DF"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Η νομοθέτηση, η οποία ήδη είχε γίνει από προηγούμενο άρθρο του ν.4368/2016, πρόβλεπε να υπάρχει αυτή η ρύθμιση για την ο</w:t>
      </w:r>
      <w:r>
        <w:rPr>
          <w:rFonts w:eastAsia="Times New Roman" w:cs="Times New Roman"/>
          <w:szCs w:val="24"/>
        </w:rPr>
        <w:lastRenderedPageBreak/>
        <w:t>ποία εκείνος επιχειρηματολόγησε. Λέει δηλαδή: Δεν πρέπει να δίνουμε κίνητρα σε νέους γιατρούς, σε γιατρούς οι οποίοι είναι έμπειροι κα</w:t>
      </w:r>
      <w:r>
        <w:rPr>
          <w:rFonts w:eastAsia="Times New Roman" w:cs="Times New Roman"/>
          <w:szCs w:val="24"/>
        </w:rPr>
        <w:t>ι δεν μπορούν για τους δικούς τους λόγους αλλά και για τις αδυναμίες του συστήματος υγείας την προηγούμενη περίοδο, καθώς οι περιορισμοί οδηγούσαν έμπειρους γιατρούς να φεύγουν στο εξωτερικό, να μπορέσουν να έρθουν και να διεκδικήσουν θέση επιμελητή Α΄ ή κ</w:t>
      </w:r>
      <w:r>
        <w:rPr>
          <w:rFonts w:eastAsia="Times New Roman" w:cs="Times New Roman"/>
          <w:szCs w:val="24"/>
        </w:rPr>
        <w:t>αι διευθυντή, μετά από δύο και τέσσερα χρόνια αντίστοιχα;</w:t>
      </w:r>
    </w:p>
    <w:p w14:paraId="58D030E0"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Αυτή την πρόβλεψη απλώς την αναφέρει η ρύθμιση την οποία κάνουμε με την τροπολογία. Νομίζω ότι όλη αυτή η επιχειρηματολογία, η οποία θέλει νέους, έμπειρους γιατρούς να έρχονται για να στελεχώσουν το</w:t>
      </w:r>
      <w:r>
        <w:rPr>
          <w:rFonts w:eastAsia="Times New Roman" w:cs="Times New Roman"/>
          <w:szCs w:val="24"/>
        </w:rPr>
        <w:t xml:space="preserve"> σύστημα υγείας της χώρας μας, με τα κενά τα οποία υπάρχουν, με τις ρυθμίσεις τις οποίες κάνουμε εμείς, και τα </w:t>
      </w:r>
      <w:r>
        <w:rPr>
          <w:rFonts w:eastAsia="Times New Roman" w:cs="Times New Roman"/>
          <w:szCs w:val="24"/>
        </w:rPr>
        <w:lastRenderedPageBreak/>
        <w:t>αυτοτελή τμήματα επειγόντων περιστατικών, και για την κάλυψη του πρωτοβάθμιου συστήματος υγείας σε πάρα πολλές περιοχές, να τους δίνει ακριβώς τη</w:t>
      </w:r>
      <w:r>
        <w:rPr>
          <w:rFonts w:eastAsia="Times New Roman" w:cs="Times New Roman"/>
          <w:szCs w:val="24"/>
        </w:rPr>
        <w:t xml:space="preserve"> δυνατότητα να μπορούν να έρθουν και να στελεχώσουν το Εθνικό Σύστημα Υγείας. </w:t>
      </w:r>
    </w:p>
    <w:p w14:paraId="58D030E1"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αυτή η τροπολογία απλά διευκολύνει τα πράγματα, διευκολύνει τη στελέχωση και οφείλουμε να την ξαναδούμε, ώστε να έχει την έγκριση όλων των πτερύγων. </w:t>
      </w:r>
    </w:p>
    <w:p w14:paraId="58D030E2" w14:textId="77777777" w:rsidR="00C565C7" w:rsidRDefault="00DC4690">
      <w:pPr>
        <w:spacing w:after="0"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 πολύ.</w:t>
      </w:r>
    </w:p>
    <w:p w14:paraId="58D030E3" w14:textId="77777777" w:rsidR="00C565C7" w:rsidRDefault="00DC469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8D030E4"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Πάντως, κύριε Παπαδόπουλε, δεν το περιορίζει στις περιοχές που είπατε, είναι γενική. Μπορεί και στον «Ευαγγελισμό» να διεκδικήσει, δεν είναι μόνο για κέντρα υγείας και άγονες περιοχές. Εδώ υπάρχει ένα θέμα. </w:t>
      </w:r>
    </w:p>
    <w:p w14:paraId="58D030E5"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 xml:space="preserve">Όχι, είναι για όλες τις </w:t>
      </w:r>
      <w:r>
        <w:rPr>
          <w:rFonts w:eastAsia="Times New Roman" w:cs="Times New Roman"/>
          <w:szCs w:val="24"/>
        </w:rPr>
        <w:t>περιοχές. Ήδη έχουμε νομοθετήσει…</w:t>
      </w:r>
    </w:p>
    <w:p w14:paraId="58D030E6"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Προχωράμε με την κ</w:t>
      </w:r>
      <w:r>
        <w:rPr>
          <w:rFonts w:eastAsia="Times New Roman" w:cs="Times New Roman"/>
          <w:szCs w:val="24"/>
        </w:rPr>
        <w:t>.</w:t>
      </w:r>
      <w:r>
        <w:rPr>
          <w:rFonts w:eastAsia="Times New Roman" w:cs="Times New Roman"/>
          <w:szCs w:val="24"/>
        </w:rPr>
        <w:t xml:space="preserve"> Αντωνίου. </w:t>
      </w:r>
    </w:p>
    <w:p w14:paraId="58D030E7"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θα ήθελα να υποστηρίξω μία τροπολογία. </w:t>
      </w:r>
    </w:p>
    <w:p w14:paraId="58D030E8"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w:t>
      </w:r>
      <w:r>
        <w:rPr>
          <w:rFonts w:eastAsia="Times New Roman" w:cs="Times New Roman"/>
          <w:szCs w:val="24"/>
        </w:rPr>
        <w:t>να τελειώσουν οι τρεις συνάδελφοι –τρεις είναι όλοι κι όλοι, δύο στην ουσία, γιατί μίλησε ο κ. Παπαδόπουλος- και πριν μιλήσει ο Υπουργός, θα σας δώσω τον λόγο.</w:t>
      </w:r>
    </w:p>
    <w:p w14:paraId="58D030E9"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Αντωνίου, έχετε τον λόγο. </w:t>
      </w:r>
    </w:p>
    <w:p w14:paraId="58D030EA"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Ευχαριστώ, κύριε Πρόεδρε. </w:t>
      </w:r>
    </w:p>
    <w:p w14:paraId="58D030EB" w14:textId="77777777" w:rsidR="00C565C7" w:rsidRDefault="00DC4690">
      <w:pPr>
        <w:tabs>
          <w:tab w:val="left" w:pos="2738"/>
          <w:tab w:val="center" w:pos="4753"/>
          <w:tab w:val="left" w:pos="5723"/>
        </w:tabs>
        <w:spacing w:line="600" w:lineRule="auto"/>
        <w:ind w:firstLine="720"/>
        <w:jc w:val="both"/>
        <w:rPr>
          <w:rFonts w:eastAsia="Times New Roman" w:cs="Times New Roman"/>
          <w:color w:val="000000" w:themeColor="text1"/>
          <w:szCs w:val="24"/>
        </w:rPr>
      </w:pPr>
      <w:r w:rsidRPr="00F37860">
        <w:rPr>
          <w:rFonts w:eastAsia="Times New Roman" w:cs="Times New Roman"/>
          <w:color w:val="000000" w:themeColor="text1"/>
          <w:szCs w:val="24"/>
        </w:rPr>
        <w:lastRenderedPageBreak/>
        <w:t>Θα μου επιτρ</w:t>
      </w:r>
      <w:r w:rsidRPr="00F37860">
        <w:rPr>
          <w:rFonts w:eastAsia="Times New Roman" w:cs="Times New Roman"/>
          <w:color w:val="000000" w:themeColor="text1"/>
          <w:szCs w:val="24"/>
        </w:rPr>
        <w:t xml:space="preserve">έψετε, επειδή εκλέγομαι στην Καστοριά και επειδή ο ένας εκ των δύο αξιωματικών κατάγεται από την εκλογική μου περιφέρεια, την Καστοριά, να κάνω μια πολύ μικρή αναφορά. </w:t>
      </w:r>
    </w:p>
    <w:p w14:paraId="58D030EC"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sidRPr="00BB356E">
        <w:rPr>
          <w:rFonts w:eastAsia="Times New Roman" w:cs="Times New Roman"/>
          <w:b/>
          <w:szCs w:val="24"/>
        </w:rPr>
        <w:t xml:space="preserve">ΠΡΟΕΔΡΕΥΩΝ (Νικήτας Κακλαμάνης): </w:t>
      </w:r>
      <w:r w:rsidRPr="00BB356E">
        <w:rPr>
          <w:rFonts w:eastAsia="Times New Roman" w:cs="Times New Roman"/>
          <w:szCs w:val="24"/>
        </w:rPr>
        <w:t xml:space="preserve">Όλοι το έκαναν, οπότε σας επιτρέπω, κυρία Αντωνίου. </w:t>
      </w:r>
    </w:p>
    <w:p w14:paraId="58D030ED"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sidRPr="00BB356E">
        <w:rPr>
          <w:rFonts w:eastAsia="Times New Roman" w:cs="Times New Roman"/>
          <w:b/>
          <w:szCs w:val="24"/>
        </w:rPr>
        <w:t>Μ</w:t>
      </w:r>
      <w:r w:rsidRPr="00BB356E">
        <w:rPr>
          <w:rFonts w:eastAsia="Times New Roman" w:cs="Times New Roman"/>
          <w:b/>
          <w:szCs w:val="24"/>
        </w:rPr>
        <w:t xml:space="preserve">ΑΡΙΑ ΑΝΤΩΝΙΟΥ: </w:t>
      </w:r>
      <w:r w:rsidRPr="00BB356E">
        <w:rPr>
          <w:rFonts w:eastAsia="Times New Roman" w:cs="Times New Roman"/>
          <w:szCs w:val="24"/>
        </w:rPr>
        <w:t xml:space="preserve">Μετά, λοιπόν, τα </w:t>
      </w:r>
      <w:proofErr w:type="spellStart"/>
      <w:r w:rsidRPr="00BB356E">
        <w:rPr>
          <w:rFonts w:eastAsia="Times New Roman" w:cs="Times New Roman"/>
          <w:szCs w:val="24"/>
        </w:rPr>
        <w:t>τεκταινόμενα</w:t>
      </w:r>
      <w:proofErr w:type="spellEnd"/>
      <w:r w:rsidRPr="00BB356E">
        <w:rPr>
          <w:rFonts w:eastAsia="Times New Roman" w:cs="Times New Roman"/>
          <w:szCs w:val="24"/>
        </w:rPr>
        <w:t xml:space="preserve">, </w:t>
      </w:r>
      <w:r w:rsidRPr="00BB356E">
        <w:rPr>
          <w:rFonts w:eastAsia="Times New Roman" w:cs="Times New Roman"/>
          <w:szCs w:val="24"/>
        </w:rPr>
        <w:t xml:space="preserve">της Δευτέρας </w:t>
      </w:r>
      <w:r w:rsidRPr="00BB356E">
        <w:rPr>
          <w:rFonts w:eastAsia="Times New Roman" w:cs="Times New Roman"/>
          <w:szCs w:val="24"/>
        </w:rPr>
        <w:t>κυρίες και κύριοι συνάδελφοι, θα ήθελα και από το Βήμα της Βουλής, της Ολομέλειας να αναφερθώ στα δύο στελέχη μας</w:t>
      </w:r>
      <w:r w:rsidRPr="00BB356E">
        <w:rPr>
          <w:rFonts w:eastAsia="Times New Roman" w:cs="Times New Roman"/>
          <w:szCs w:val="24"/>
        </w:rPr>
        <w:t xml:space="preserve"> ένα εκ των οποίων, ο εικοσιπεντάχρονος ανθυπολοχαγός, κατάγεται από την εκλογική μου περιφέρεια, την Καστοριά. </w:t>
      </w:r>
    </w:p>
    <w:p w14:paraId="58D030EE"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Ζητάω, λοιπόν, από την Κυβέρνηση και τους αρμόδιους Υπουργούς</w:t>
      </w:r>
      <w:r>
        <w:rPr>
          <w:rFonts w:eastAsia="Times New Roman" w:cs="Times New Roman"/>
          <w:szCs w:val="24"/>
        </w:rPr>
        <w:t>,</w:t>
      </w:r>
      <w:r>
        <w:rPr>
          <w:rFonts w:eastAsia="Times New Roman" w:cs="Times New Roman"/>
          <w:szCs w:val="24"/>
        </w:rPr>
        <w:t xml:space="preserve"> να προβούν σε όλες τις ενέργειες με ένταση, ώστε να </w:t>
      </w:r>
      <w:r>
        <w:rPr>
          <w:rFonts w:eastAsia="Times New Roman" w:cs="Times New Roman"/>
          <w:szCs w:val="24"/>
        </w:rPr>
        <w:lastRenderedPageBreak/>
        <w:t>γυρίσουν αμέσως και ασφαλείς</w:t>
      </w:r>
      <w:r>
        <w:rPr>
          <w:rFonts w:eastAsia="Times New Roman" w:cs="Times New Roman"/>
          <w:szCs w:val="24"/>
        </w:rPr>
        <w:t xml:space="preserve"> στην πατρίδα μας οι δύο Έλληνες αξιωματικοί και να τελειώσει επιτέλους η ανεπίτρεπτη ομηρία τους. </w:t>
      </w:r>
    </w:p>
    <w:p w14:paraId="58D030EF"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Πάμε, λοιπόν, τώρα στο συγκεκριμένο νομοθέτημα του Υπουργείου Παιδείας, στη Σύμβαση της Κυβέρνησης της Ελληνικής Δημοκρατίας, του Ινστιτούτου Παστέρ και του</w:t>
      </w:r>
      <w:r>
        <w:rPr>
          <w:rFonts w:eastAsia="Times New Roman" w:cs="Times New Roman"/>
          <w:szCs w:val="24"/>
        </w:rPr>
        <w:t xml:space="preserve"> Ελληνικού Ινστιτούτου Παστέρ, η οποία υπογράφηκε στις 31 Ιουλίου 2017. Ουσιαστικά αυτή η </w:t>
      </w:r>
      <w:r>
        <w:rPr>
          <w:rFonts w:eastAsia="Times New Roman" w:cs="Times New Roman"/>
          <w:szCs w:val="24"/>
        </w:rPr>
        <w:t>σ</w:t>
      </w:r>
      <w:r>
        <w:rPr>
          <w:rFonts w:eastAsia="Times New Roman" w:cs="Times New Roman"/>
          <w:szCs w:val="24"/>
        </w:rPr>
        <w:t xml:space="preserve">ύμβαση </w:t>
      </w:r>
      <w:proofErr w:type="spellStart"/>
      <w:r>
        <w:rPr>
          <w:rFonts w:eastAsia="Times New Roman" w:cs="Times New Roman"/>
          <w:szCs w:val="24"/>
        </w:rPr>
        <w:t>επικαιροποιεί</w:t>
      </w:r>
      <w:proofErr w:type="spellEnd"/>
      <w:r>
        <w:rPr>
          <w:rFonts w:eastAsia="Times New Roman" w:cs="Times New Roman"/>
          <w:szCs w:val="24"/>
        </w:rPr>
        <w:t xml:space="preserve">, αντικαθιστά δηλαδή την προηγούμενη </w:t>
      </w:r>
      <w:r>
        <w:rPr>
          <w:rFonts w:eastAsia="Times New Roman" w:cs="Times New Roman"/>
          <w:szCs w:val="24"/>
        </w:rPr>
        <w:t>σ</w:t>
      </w:r>
      <w:r>
        <w:rPr>
          <w:rFonts w:eastAsia="Times New Roman" w:cs="Times New Roman"/>
          <w:szCs w:val="24"/>
        </w:rPr>
        <w:t xml:space="preserve">ύμβαση που είχε υπογραφεί τον Μάρτιο του 2008 και που είχε κυρωθεί με τον ν.3733/2009. </w:t>
      </w:r>
    </w:p>
    <w:p w14:paraId="58D030F0"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δύο ως άνω </w:t>
      </w:r>
      <w:r>
        <w:rPr>
          <w:rFonts w:eastAsia="Times New Roman" w:cs="Times New Roman"/>
          <w:szCs w:val="24"/>
        </w:rPr>
        <w:t>σ</w:t>
      </w:r>
      <w:r>
        <w:rPr>
          <w:rFonts w:eastAsia="Times New Roman" w:cs="Times New Roman"/>
          <w:szCs w:val="24"/>
        </w:rPr>
        <w:t>υμβά</w:t>
      </w:r>
      <w:r>
        <w:rPr>
          <w:rFonts w:eastAsia="Times New Roman" w:cs="Times New Roman"/>
          <w:szCs w:val="24"/>
        </w:rPr>
        <w:t xml:space="preserve">σεις αποτελούν συνέχεια της αρχικής </w:t>
      </w:r>
      <w:r>
        <w:rPr>
          <w:rFonts w:eastAsia="Times New Roman" w:cs="Times New Roman"/>
          <w:szCs w:val="24"/>
        </w:rPr>
        <w:t>Ε</w:t>
      </w:r>
      <w:r>
        <w:rPr>
          <w:rFonts w:eastAsia="Times New Roman" w:cs="Times New Roman"/>
          <w:szCs w:val="24"/>
        </w:rPr>
        <w:t xml:space="preserve">λληνογαλλικής </w:t>
      </w:r>
      <w:r>
        <w:rPr>
          <w:rFonts w:eastAsia="Times New Roman" w:cs="Times New Roman"/>
          <w:szCs w:val="24"/>
        </w:rPr>
        <w:t>σ</w:t>
      </w:r>
      <w:r>
        <w:rPr>
          <w:rFonts w:eastAsia="Times New Roman" w:cs="Times New Roman"/>
          <w:szCs w:val="24"/>
        </w:rPr>
        <w:t xml:space="preserve">υμφωνίας, βάσει της οποίας ιδρύθηκε το 1920 το Ελληνικό Ινστιτούτο Παστέρ, το οποίο αποτελεί και το αρχαιότερο ερευνητικό ινστιτούτο στη χώρα μας. Έτσι δεν είναι, κύριε Υπουργέ; </w:t>
      </w:r>
    </w:p>
    <w:p w14:paraId="58D030F1"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δε </w:t>
      </w:r>
      <w:r>
        <w:rPr>
          <w:rFonts w:eastAsia="Times New Roman" w:cs="Times New Roman"/>
          <w:szCs w:val="24"/>
        </w:rPr>
        <w:t>Γ</w:t>
      </w:r>
      <w:r>
        <w:rPr>
          <w:rFonts w:eastAsia="Times New Roman" w:cs="Times New Roman"/>
          <w:szCs w:val="24"/>
        </w:rPr>
        <w:t xml:space="preserve">αλλικό Ινστιτούτο </w:t>
      </w:r>
      <w:r>
        <w:rPr>
          <w:rFonts w:eastAsia="Times New Roman" w:cs="Times New Roman"/>
          <w:szCs w:val="24"/>
        </w:rPr>
        <w:t>Παστέρ το οποίο ιδρύθηκε στο Παρίσι το 1888 από τον μεγάλο ουμανιστή και ιατρό Λουδοβίκο Παστέρ, έχει να επιδείξει τεράστια προσφορά στην εξέλιξη της μικροβιολογίας και στην έρευνα για την ανάπτυξη εμβολίων και ορών, διευθετώντας σήμερα ένα τεράστιο διεθνέ</w:t>
      </w:r>
      <w:r>
        <w:rPr>
          <w:rFonts w:eastAsia="Times New Roman" w:cs="Times New Roman"/>
          <w:szCs w:val="24"/>
        </w:rPr>
        <w:t>ς δίκτυο επιστημονικής έρευνας σε όλο τον κόσμο, στο οποίο συμπεριλαμβάνονται είκοσι εννιά συνεργαζόμενα ινστιτούτα</w:t>
      </w:r>
      <w:r>
        <w:rPr>
          <w:rFonts w:eastAsia="Times New Roman" w:cs="Times New Roman"/>
          <w:szCs w:val="24"/>
        </w:rPr>
        <w:t>,</w:t>
      </w:r>
      <w:r>
        <w:rPr>
          <w:rFonts w:eastAsia="Times New Roman" w:cs="Times New Roman"/>
          <w:szCs w:val="24"/>
        </w:rPr>
        <w:t xml:space="preserve"> διεσπαρμένα σε όλες τις ηπείρους. </w:t>
      </w:r>
    </w:p>
    <w:p w14:paraId="58D030F2"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Εν όψει, λοιπόν, της ιστορικότητας του Ελληνικού Ινστιτούτου Παστέρ, αλλά και της σημαντικής προσφοράς τ</w:t>
      </w:r>
      <w:r>
        <w:rPr>
          <w:rFonts w:eastAsia="Times New Roman" w:cs="Times New Roman"/>
          <w:szCs w:val="24"/>
        </w:rPr>
        <w:t xml:space="preserve">ου στην έρευνα και τη δημόσια υγεία, δεν θα μπορούσαμε παρά να είμαστε θετικοί ως προς την ανανέωση της συνεργασίας του με το Ινστιτούτο Παστέρ και την απρόσκοπτη συνέχιση της λειτουργίας του. </w:t>
      </w:r>
    </w:p>
    <w:p w14:paraId="58D030F3"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Ωστόσο υπάρχουν ορισμένα στοιχεία στη </w:t>
      </w:r>
      <w:r>
        <w:rPr>
          <w:rFonts w:eastAsia="Times New Roman" w:cs="Times New Roman"/>
          <w:szCs w:val="24"/>
        </w:rPr>
        <w:t>σ</w:t>
      </w:r>
      <w:r>
        <w:rPr>
          <w:rFonts w:eastAsia="Times New Roman" w:cs="Times New Roman"/>
          <w:szCs w:val="24"/>
        </w:rPr>
        <w:t>ύμβαση -τα οποία θα επι</w:t>
      </w:r>
      <w:r>
        <w:rPr>
          <w:rFonts w:eastAsia="Times New Roman" w:cs="Times New Roman"/>
          <w:szCs w:val="24"/>
        </w:rPr>
        <w:t xml:space="preserve">σημάνω- που χρήζουν περαιτέρω διευκρινίσεων από τον αρμόδιο Υπουργό, τον κ. </w:t>
      </w:r>
      <w:proofErr w:type="spellStart"/>
      <w:r>
        <w:rPr>
          <w:rFonts w:eastAsia="Times New Roman" w:cs="Times New Roman"/>
          <w:szCs w:val="24"/>
        </w:rPr>
        <w:t>Φωτάκη</w:t>
      </w:r>
      <w:proofErr w:type="spellEnd"/>
      <w:r>
        <w:rPr>
          <w:rFonts w:eastAsia="Times New Roman" w:cs="Times New Roman"/>
          <w:szCs w:val="24"/>
        </w:rPr>
        <w:t>,</w:t>
      </w:r>
      <w:r>
        <w:rPr>
          <w:rFonts w:eastAsia="Times New Roman" w:cs="Times New Roman"/>
          <w:szCs w:val="24"/>
        </w:rPr>
        <w:t xml:space="preserve"> και τα αναφέρω συγκεκριμένα: Πρώτον, προβλέπεται για πρώτη φορά στη νέα </w:t>
      </w:r>
      <w:r>
        <w:rPr>
          <w:rFonts w:eastAsia="Times New Roman" w:cs="Times New Roman"/>
          <w:szCs w:val="24"/>
        </w:rPr>
        <w:t>σ</w:t>
      </w:r>
      <w:r>
        <w:rPr>
          <w:rFonts w:eastAsia="Times New Roman" w:cs="Times New Roman"/>
          <w:szCs w:val="24"/>
        </w:rPr>
        <w:t>ύμβαση που κυρώνουμε σήμερα –άρθρο 2 παράγραφος 2 και 3- η σύσταση και η λειτουργία του Τμήματος Δι</w:t>
      </w:r>
      <w:r>
        <w:rPr>
          <w:rFonts w:eastAsia="Times New Roman" w:cs="Times New Roman"/>
          <w:szCs w:val="24"/>
        </w:rPr>
        <w:t xml:space="preserve">άγνωσης και Κέντρων Αναφοράς στο Ελληνικό Ινστιτούτο Παστέρ, καθώς και η δυνατότητα λειτουργίας υπηρεσιών και γραφείων τους σε άλλες πόλεις της χώρας. </w:t>
      </w:r>
    </w:p>
    <w:p w14:paraId="58D030F4"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κύριε Υπουργέ, δεν αποσαφηνίζεται το θέμα της στελέχωσής τους από νέο προσωπικό. Από ποιους θα στε</w:t>
      </w:r>
      <w:r>
        <w:rPr>
          <w:rFonts w:eastAsia="Times New Roman" w:cs="Times New Roman"/>
          <w:szCs w:val="24"/>
        </w:rPr>
        <w:t xml:space="preserve">λεχωθούν τα τμήματα και τα γραφεία αυτά; Ερωτηθήκατε σχετικά με αυτό το θέμα και στην </w:t>
      </w:r>
      <w:r>
        <w:rPr>
          <w:rFonts w:eastAsia="Times New Roman" w:cs="Times New Roman"/>
          <w:szCs w:val="24"/>
        </w:rPr>
        <w:t>ε</w:t>
      </w:r>
      <w:r>
        <w:rPr>
          <w:rFonts w:eastAsia="Times New Roman" w:cs="Times New Roman"/>
          <w:szCs w:val="24"/>
        </w:rPr>
        <w:t xml:space="preserve">πιτροπή, αλλά δεν δώσατε κάποια απάντηση. </w:t>
      </w:r>
    </w:p>
    <w:p w14:paraId="58D030F5"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Φ</w:t>
      </w:r>
      <w:r>
        <w:rPr>
          <w:rFonts w:eastAsia="Times New Roman" w:cs="Times New Roman"/>
          <w:szCs w:val="24"/>
        </w:rPr>
        <w:t xml:space="preserve">υσικά, δεν υπάρχει καμμία εκτίμηση για τα λειτουργικά έξοδα του νέου </w:t>
      </w:r>
      <w:r>
        <w:rPr>
          <w:rFonts w:eastAsia="Times New Roman" w:cs="Times New Roman"/>
          <w:szCs w:val="24"/>
        </w:rPr>
        <w:t>τ</w:t>
      </w:r>
      <w:r>
        <w:rPr>
          <w:rFonts w:eastAsia="Times New Roman" w:cs="Times New Roman"/>
          <w:szCs w:val="24"/>
        </w:rPr>
        <w:t>μήματος, κύριε Υπουργέ, για το οποίο, σύμφωνα με την έκ</w:t>
      </w:r>
      <w:r>
        <w:rPr>
          <w:rFonts w:eastAsia="Times New Roman" w:cs="Times New Roman"/>
          <w:szCs w:val="24"/>
        </w:rPr>
        <w:t xml:space="preserve">θεση του Γενικού Λογιστηρίου του Κράτους, από ό,τι βλέπουμε, δεν παρασχέθηκαν στοιχεία από τον αρμόδιο Υπουργό. </w:t>
      </w:r>
    </w:p>
    <w:p w14:paraId="58D030F6"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προβλέπεται, επίσης, για πρώτη φορά –άρθρο 2 παράγραφος 2- η δυνατότητα χορήγησης υποτροφιών σε νέους ερευνητές από το Ελληνικό Ινστι</w:t>
      </w:r>
      <w:r>
        <w:rPr>
          <w:rFonts w:eastAsia="Times New Roman" w:cs="Times New Roman"/>
          <w:szCs w:val="24"/>
        </w:rPr>
        <w:t xml:space="preserve">τούτο Παστέρ. Και αυτή η ρύθμιση είναι γενική, αόριστη και μη κοστολογημένη, καθώς και αυτή δεν συνοδεύεται, φυσικά, από την έκθεση του Γενικού Λογιστηρίου του Κράτους, από συγκεκριμένα στοιχεία. </w:t>
      </w:r>
    </w:p>
    <w:p w14:paraId="58D030F7"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διευκρινίζετε, λοιπόν, κύριε Υπουργέ, ούτε σε ποιους θα</w:t>
      </w:r>
      <w:r>
        <w:rPr>
          <w:rFonts w:eastAsia="Times New Roman" w:cs="Times New Roman"/>
          <w:szCs w:val="24"/>
        </w:rPr>
        <w:t xml:space="preserve"> δίνονται υποτροφίες ούτε με ποια κριτήρια θα χορηγούνται ούτε, </w:t>
      </w:r>
      <w:r>
        <w:rPr>
          <w:rFonts w:eastAsia="Times New Roman" w:cs="Times New Roman"/>
          <w:szCs w:val="24"/>
        </w:rPr>
        <w:lastRenderedPageBreak/>
        <w:t xml:space="preserve">φυσικά, καθορίζετε τον αριθμό των υποτρόφων και το ποσό των υποτροφιών. Αυτό είναι το δεύτερο ερώτημα. </w:t>
      </w:r>
    </w:p>
    <w:p w14:paraId="58D030F8" w14:textId="77777777" w:rsidR="00C565C7" w:rsidRDefault="00DC469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Πάμε στο τρίτο. Προβλέπεται ακόμα στις μεταβατικές διατάξεις –άρθρο 17- η υποχρέωση του </w:t>
      </w:r>
      <w:r>
        <w:rPr>
          <w:rFonts w:eastAsia="Times New Roman" w:cs="Times New Roman"/>
          <w:szCs w:val="24"/>
        </w:rPr>
        <w:t>Ελληνικού Ινστιτούτου Παστέρ</w:t>
      </w:r>
      <w:r>
        <w:rPr>
          <w:rFonts w:eastAsia="Times New Roman" w:cs="Times New Roman"/>
          <w:szCs w:val="24"/>
        </w:rPr>
        <w:t>,</w:t>
      </w:r>
      <w:r>
        <w:rPr>
          <w:rFonts w:eastAsia="Times New Roman" w:cs="Times New Roman"/>
          <w:szCs w:val="24"/>
        </w:rPr>
        <w:t xml:space="preserve"> να καταρτίσει εντός ενός έτους –λέτε- από την υπογραφή της παρούσας </w:t>
      </w:r>
      <w:r>
        <w:rPr>
          <w:rFonts w:eastAsia="Times New Roman" w:cs="Times New Roman"/>
          <w:szCs w:val="24"/>
        </w:rPr>
        <w:t>σ</w:t>
      </w:r>
      <w:r>
        <w:rPr>
          <w:rFonts w:eastAsia="Times New Roman" w:cs="Times New Roman"/>
          <w:szCs w:val="24"/>
        </w:rPr>
        <w:t xml:space="preserve">ύμβασης, η οποία νομίζω ότι έγινε στις 31-7-2017, τον </w:t>
      </w:r>
      <w:r>
        <w:rPr>
          <w:rFonts w:eastAsia="Times New Roman" w:cs="Times New Roman"/>
          <w:szCs w:val="24"/>
        </w:rPr>
        <w:t>ο</w:t>
      </w:r>
      <w:r>
        <w:rPr>
          <w:rFonts w:eastAsia="Times New Roman" w:cs="Times New Roman"/>
          <w:szCs w:val="24"/>
        </w:rPr>
        <w:t>ργανισμό και εσωτερικό κανονισμό, σύμφωνα με το άρθρο 19 του ν.4310.</w:t>
      </w:r>
    </w:p>
    <w:p w14:paraId="58D030F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Να σας υπενθυμίσω, κύριε Υπουργέ,</w:t>
      </w:r>
      <w:r>
        <w:rPr>
          <w:rFonts w:eastAsia="Times New Roman" w:cs="Times New Roman"/>
          <w:szCs w:val="24"/>
        </w:rPr>
        <w:t xml:space="preserve"> ότι στο άρθρο 20 του νομοσχεδίου που ψηφίσαμε την προηγούμενη εβδομάδα για το Πανεπιστήμιο Δυτικής Αττικής</w:t>
      </w:r>
      <w:r>
        <w:rPr>
          <w:rFonts w:eastAsia="Times New Roman" w:cs="Times New Roman"/>
          <w:szCs w:val="24"/>
        </w:rPr>
        <w:t>,</w:t>
      </w:r>
      <w:r>
        <w:rPr>
          <w:rFonts w:eastAsia="Times New Roman" w:cs="Times New Roman"/>
          <w:szCs w:val="24"/>
        </w:rPr>
        <w:t xml:space="preserve"> είχατε δώσει μία ακόμα παράταση –ήταν η έκτη, η έβδομη, δεν θυμάμαι- για την κατάρτιση των οργανισμών και των εσωτερικών κανονισμών των ερευνητικών</w:t>
      </w:r>
      <w:r>
        <w:rPr>
          <w:rFonts w:eastAsia="Times New Roman" w:cs="Times New Roman"/>
          <w:szCs w:val="24"/>
        </w:rPr>
        <w:t xml:space="preserve"> κέντρων του </w:t>
      </w:r>
      <w:r>
        <w:rPr>
          <w:rFonts w:eastAsia="Times New Roman" w:cs="Times New Roman"/>
          <w:szCs w:val="24"/>
        </w:rPr>
        <w:lastRenderedPageBreak/>
        <w:t>ν.4310 έως τις 31 Δεκεμβρίου. Στο Ελληνικό Ινστιτούτο Παστέρ τι θα ισχύει; Το άρθρο 20 ή αυτό που φέρνετε σήμερα;</w:t>
      </w:r>
    </w:p>
    <w:p w14:paraId="58D030F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Ελληνικό Ινστιτούτο Παστέρ οφείλει, δηλαδή, να καταρτίσει τον εσωτερικό κανονισμό και οργανισμό του έως τις 31 Ιουλίου του 201</w:t>
      </w:r>
      <w:r>
        <w:rPr>
          <w:rFonts w:eastAsia="Times New Roman" w:cs="Times New Roman"/>
          <w:szCs w:val="24"/>
        </w:rPr>
        <w:t xml:space="preserve">8, όπως προβλέπει η σύμβαση, ή στις 31 Οκτωβρίου του 2018, όπως προβλέπει το άρθρο 20 του νόμου που ψηφίσαμε την προηγούμενη εβδομάδα; </w:t>
      </w:r>
    </w:p>
    <w:p w14:paraId="58D030F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Πολύ φοβάμαι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η ερώτησή μου θα έχει ρητορικό χαρακτήρα, καθώς το πιο πιθανό είναι ότι γρήγορα θα φέρετε ακόμα μία παράταση, όπως μας έχετε συνηθίσει στα τρία χρόνια.</w:t>
      </w:r>
    </w:p>
    <w:p w14:paraId="58D030F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Τέταρτον, μια τελευταία παρατήρηση έχει να κάνει με το προσωρινό πενταμελές διοικητικό συμβούλιο του Ελληνικού Ινστιτούτου </w:t>
      </w:r>
      <w:r>
        <w:rPr>
          <w:rFonts w:eastAsia="Times New Roman" w:cs="Times New Roman"/>
          <w:szCs w:val="24"/>
        </w:rPr>
        <w:lastRenderedPageBreak/>
        <w:t xml:space="preserve">Παστέρ, το οποίο ορίζεται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των Υπουργών Παιδείας, Έρευνας και Θρησκευμάτων και Υγείας. </w:t>
      </w:r>
    </w:p>
    <w:p w14:paraId="58D030F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Και μιας και ευαγγε</w:t>
      </w:r>
      <w:r>
        <w:rPr>
          <w:rFonts w:eastAsia="Times New Roman" w:cs="Times New Roman"/>
          <w:szCs w:val="24"/>
        </w:rPr>
        <w:t xml:space="preserve">λίζεστε, κύριε Υπουργέ, τη διασφάλιση της δημοκρατικής συμμετοχής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ι</w:t>
      </w:r>
      <w:r>
        <w:rPr>
          <w:rFonts w:eastAsia="Times New Roman" w:cs="Times New Roman"/>
          <w:szCs w:val="24"/>
        </w:rPr>
        <w:t xml:space="preserve">νστιτούτου, θα μπορούσατε να είχατε προβλέψει το προσωρινό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 οποίο, </w:t>
      </w:r>
      <w:proofErr w:type="spellStart"/>
      <w:r>
        <w:rPr>
          <w:rFonts w:eastAsia="Times New Roman" w:cs="Times New Roman"/>
          <w:szCs w:val="24"/>
        </w:rPr>
        <w:t>σημειωτέον</w:t>
      </w:r>
      <w:proofErr w:type="spellEnd"/>
      <w:r>
        <w:rPr>
          <w:rFonts w:eastAsia="Times New Roman" w:cs="Times New Roman"/>
          <w:szCs w:val="24"/>
        </w:rPr>
        <w:t xml:space="preserve">, ασκεί όλες τις αρμοδιότητες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ν</w:t>
      </w:r>
      <w:r>
        <w:rPr>
          <w:rFonts w:eastAsia="Times New Roman" w:cs="Times New Roman"/>
          <w:szCs w:val="24"/>
        </w:rPr>
        <w:t xml:space="preserve">α ορίζεται επίσης με πιο δημοκρατικό τρόπο και όχι απευθείας με ΚΥΑ των δύο Υπουργών. Αυτά είναι τα σημεία τα οποία θα πρέπει να δείτε, κύριε Υπουργέ, και να μας δώσετε ανάλογες διευκρινίσεις. </w:t>
      </w:r>
    </w:p>
    <w:p w14:paraId="58D030F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Εμείς, ως υπεύθυνη πολιτική παράταξη, οτιδήποτε προάγει την έρ</w:t>
      </w:r>
      <w:r>
        <w:rPr>
          <w:rFonts w:eastAsia="Times New Roman" w:cs="Times New Roman"/>
          <w:szCs w:val="24"/>
        </w:rPr>
        <w:t>ευνα και διασφαλίζει τη διεθνή συνεργασία των ελληνικών ερευ</w:t>
      </w:r>
      <w:r>
        <w:rPr>
          <w:rFonts w:eastAsia="Times New Roman" w:cs="Times New Roman"/>
          <w:szCs w:val="24"/>
        </w:rPr>
        <w:lastRenderedPageBreak/>
        <w:t>νητικών κέντρων και ινστιτούτων με εξέχοντα ιδρύματα και πανεπιστήμια του εξωτερικού, όπως το Γαλλικό Ινστιτούτο Παστέρ, το υποστηρίζουμε εμπράκτως.</w:t>
      </w:r>
    </w:p>
    <w:p w14:paraId="58D030F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Σας ευχαριστώ.</w:t>
      </w:r>
    </w:p>
    <w:p w14:paraId="58D03100"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58D0310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w:t>
      </w:r>
    </w:p>
    <w:p w14:paraId="58D0310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αν κατάλαβα καλά, θα καλύψετε και την κ. </w:t>
      </w:r>
      <w:proofErr w:type="spellStart"/>
      <w:r>
        <w:rPr>
          <w:rFonts w:eastAsia="Times New Roman" w:cs="Times New Roman"/>
          <w:szCs w:val="24"/>
        </w:rPr>
        <w:t>Γεροβασίλη</w:t>
      </w:r>
      <w:proofErr w:type="spellEnd"/>
      <w:r>
        <w:rPr>
          <w:rFonts w:eastAsia="Times New Roman" w:cs="Times New Roman"/>
          <w:szCs w:val="24"/>
        </w:rPr>
        <w:t>;</w:t>
      </w:r>
    </w:p>
    <w:p w14:paraId="58D0310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Ναι, κύριε Πρόεδρε.</w:t>
      </w:r>
    </w:p>
    <w:p w14:paraId="58D0310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Ένα λεπτό, κύριε Υπου</w:t>
      </w:r>
      <w:r>
        <w:rPr>
          <w:rFonts w:eastAsia="Times New Roman" w:cs="Times New Roman"/>
          <w:szCs w:val="24"/>
        </w:rPr>
        <w:t xml:space="preserve">ργέ, να κάνω μια αναγγελία, γιατί νόμιζα ότι θα έρθει η κ. </w:t>
      </w:r>
      <w:proofErr w:type="spellStart"/>
      <w:r>
        <w:rPr>
          <w:rFonts w:eastAsia="Times New Roman" w:cs="Times New Roman"/>
          <w:szCs w:val="24"/>
        </w:rPr>
        <w:t>Γεροβασίλη</w:t>
      </w:r>
      <w:proofErr w:type="spellEnd"/>
      <w:r>
        <w:rPr>
          <w:rFonts w:eastAsia="Times New Roman" w:cs="Times New Roman"/>
          <w:szCs w:val="24"/>
        </w:rPr>
        <w:t xml:space="preserve"> και θα σας δώσω τον λόγο τώρα, ώστε να ακούσουν και οι συνάδελφοι, μήπως θέλουν να σας ρωτήσουν κάτι.</w:t>
      </w:r>
    </w:p>
    <w:p w14:paraId="58D03105" w14:textId="77777777" w:rsidR="00C565C7" w:rsidRDefault="00DC4690">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t>μας παρακολουθούν από τα άνω δυτικά θεωρεία</w:t>
      </w:r>
      <w:r>
        <w:rPr>
          <w:rFonts w:eastAsia="Times New Roman" w:cs="Times New Roman"/>
        </w:rPr>
        <w:t>,</w:t>
      </w:r>
      <w:r>
        <w:rPr>
          <w:rFonts w:eastAsia="Times New Roman" w:cs="Times New Roman"/>
        </w:rPr>
        <w:t xml:space="preserve"> πενήντα επτά μαθήτριες και μαθητές και τρεις εκπαιδευτικοί συνοδοί τους από το 2</w:t>
      </w:r>
      <w:r w:rsidRPr="007010A9">
        <w:rPr>
          <w:rFonts w:eastAsia="Times New Roman" w:cs="Times New Roman"/>
          <w:vertAlign w:val="superscript"/>
        </w:rPr>
        <w:t xml:space="preserve">ο </w:t>
      </w:r>
      <w:r>
        <w:rPr>
          <w:rFonts w:eastAsia="Times New Roman" w:cs="Times New Roman"/>
        </w:rPr>
        <w:t>Γενικό Λύκειο Γέρακα (</w:t>
      </w:r>
      <w:r>
        <w:rPr>
          <w:rFonts w:eastAsia="Times New Roman" w:cs="Times New Roman"/>
        </w:rPr>
        <w:t>δεύτερο τ</w:t>
      </w:r>
      <w:r>
        <w:rPr>
          <w:rFonts w:eastAsia="Times New Roman" w:cs="Times New Roman"/>
        </w:rPr>
        <w:t xml:space="preserve">μήμα). </w:t>
      </w:r>
    </w:p>
    <w:p w14:paraId="58D03106" w14:textId="77777777" w:rsidR="00C565C7" w:rsidRDefault="00DC4690">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8D03107" w14:textId="77777777" w:rsidR="00C565C7" w:rsidRDefault="00DC4690">
      <w:pPr>
        <w:tabs>
          <w:tab w:val="left" w:pos="6690"/>
        </w:tabs>
        <w:spacing w:line="600" w:lineRule="auto"/>
        <w:ind w:left="360" w:firstLine="360"/>
        <w:jc w:val="center"/>
        <w:rPr>
          <w:rFonts w:eastAsia="Times New Roman" w:cs="Times New Roman"/>
        </w:rPr>
      </w:pPr>
      <w:r>
        <w:rPr>
          <w:rFonts w:eastAsia="Times New Roman" w:cs="Times New Roman"/>
        </w:rPr>
        <w:t>(Χειροκροτήματα απ’ όλες τις πτέρυγες της Βουλής)</w:t>
      </w:r>
    </w:p>
    <w:p w14:paraId="58D0310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έχετε τον λόγο για πέντε λεπτά για να υποστηρίξετε την τροπολογία.</w:t>
      </w:r>
    </w:p>
    <w:p w14:paraId="58D0310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Ευχαριστώ, κύριε Πρόεδρε.</w:t>
      </w:r>
    </w:p>
    <w:p w14:paraId="58D0310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Κατ’ αρχάς να πω ότι κάνουμε αποδεκτή ως Υπουργείο Υγείας την τροπολογία με γενικό αριθμό 1505 και ειδικό 166, που κ</w:t>
      </w:r>
      <w:r>
        <w:rPr>
          <w:rFonts w:eastAsia="Times New Roman" w:cs="Times New Roman"/>
          <w:szCs w:val="24"/>
        </w:rPr>
        <w:t>ατέθεσαν οι Βουλευτές Παπαδόπουλος Αθανάσιος και Μαντάς Χρήστος και την οποία υποστήριξε προηγουμένως ο κ. Παπαδόπουλος στην ομιλία του.</w:t>
      </w:r>
    </w:p>
    <w:p w14:paraId="58D0310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δεύτερη τροπολογία που καλούμαι να υπερασπιστώ</w:t>
      </w:r>
      <w:r>
        <w:rPr>
          <w:rFonts w:eastAsia="Times New Roman" w:cs="Times New Roman"/>
          <w:szCs w:val="24"/>
        </w:rPr>
        <w:t>,</w:t>
      </w:r>
      <w:r>
        <w:rPr>
          <w:rFonts w:eastAsia="Times New Roman" w:cs="Times New Roman"/>
          <w:szCs w:val="24"/>
        </w:rPr>
        <w:t xml:space="preserve"> λόγω της απουσίας της κ. </w:t>
      </w:r>
      <w:proofErr w:type="spellStart"/>
      <w:r>
        <w:rPr>
          <w:rFonts w:eastAsia="Times New Roman" w:cs="Times New Roman"/>
          <w:szCs w:val="24"/>
        </w:rPr>
        <w:t>Γεροβασίλη</w:t>
      </w:r>
      <w:proofErr w:type="spellEnd"/>
      <w:r>
        <w:rPr>
          <w:rFonts w:eastAsia="Times New Roman" w:cs="Times New Roman"/>
          <w:szCs w:val="24"/>
        </w:rPr>
        <w:t>,</w:t>
      </w:r>
      <w:r>
        <w:rPr>
          <w:rFonts w:eastAsia="Times New Roman" w:cs="Times New Roman"/>
          <w:szCs w:val="24"/>
        </w:rPr>
        <w:t xml:space="preserve"> είναι η τροπολογία με γενικό αριθμό 1506 και ειδικό 167.</w:t>
      </w:r>
    </w:p>
    <w:p w14:paraId="58D0310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κύριος Υπουργός έκανε δεκτή την τροπολογία που κατέθεσαν ο κ. Παπαδόπουλος και ο κ. Μαντάς.</w:t>
      </w:r>
    </w:p>
    <w:p w14:paraId="58D0310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Τώρα πάμε στην υπουργική τροπολογία.</w:t>
      </w:r>
    </w:p>
    <w:p w14:paraId="58D0310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w:t>
      </w:r>
      <w:r>
        <w:rPr>
          <w:rFonts w:eastAsia="Times New Roman" w:cs="Times New Roman"/>
          <w:szCs w:val="24"/>
        </w:rPr>
        <w:t>κούστηκε)</w:t>
      </w:r>
    </w:p>
    <w:p w14:paraId="58D0310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Ο κ. </w:t>
      </w:r>
      <w:proofErr w:type="spellStart"/>
      <w:r>
        <w:rPr>
          <w:rFonts w:eastAsia="Times New Roman" w:cs="Times New Roman"/>
          <w:szCs w:val="24"/>
        </w:rPr>
        <w:t>Φωτάκης</w:t>
      </w:r>
      <w:proofErr w:type="spellEnd"/>
      <w:r>
        <w:rPr>
          <w:rFonts w:eastAsia="Times New Roman" w:cs="Times New Roman"/>
          <w:szCs w:val="24"/>
        </w:rPr>
        <w:t xml:space="preserve"> πρέπει να την κάνει δεκτή.</w:t>
      </w:r>
    </w:p>
    <w:p w14:paraId="58D0311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Ναι, ο κ. </w:t>
      </w:r>
      <w:proofErr w:type="spellStart"/>
      <w:r>
        <w:rPr>
          <w:rFonts w:eastAsia="Times New Roman" w:cs="Times New Roman"/>
          <w:szCs w:val="24"/>
        </w:rPr>
        <w:t>Φωτάκης</w:t>
      </w:r>
      <w:proofErr w:type="spellEnd"/>
      <w:r>
        <w:rPr>
          <w:rFonts w:eastAsia="Times New Roman" w:cs="Times New Roman"/>
          <w:szCs w:val="24"/>
        </w:rPr>
        <w:t xml:space="preserve"> πρέπει να την κάνει δεκτή. Απλώς επειδή αφορά θέμα του Υπουργείου Υγείας, κύριε συνάδελφε, εκφράζουμε τη σύμφωνη γνώμη μας.</w:t>
      </w:r>
    </w:p>
    <w:p w14:paraId="58D0311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Φωτάκης</w:t>
      </w:r>
      <w:proofErr w:type="spellEnd"/>
      <w:r>
        <w:rPr>
          <w:rFonts w:eastAsia="Times New Roman" w:cs="Times New Roman"/>
          <w:szCs w:val="24"/>
        </w:rPr>
        <w:t xml:space="preserve"> είναι ο </w:t>
      </w:r>
      <w:proofErr w:type="spellStart"/>
      <w:r>
        <w:rPr>
          <w:rFonts w:eastAsia="Times New Roman" w:cs="Times New Roman"/>
          <w:szCs w:val="24"/>
        </w:rPr>
        <w:t>προσυπογράφων</w:t>
      </w:r>
      <w:proofErr w:type="spellEnd"/>
      <w:r>
        <w:rPr>
          <w:rFonts w:eastAsia="Times New Roman" w:cs="Times New Roman"/>
          <w:szCs w:val="24"/>
        </w:rPr>
        <w:t xml:space="preserve"> Υπουργός. Εάν όμως δεν είχε τη σύμφωνη γνώμη του Υπουργείου Υγείας, δεν θα μπορούσε να προχωρήσει. Αυτό είπε ο κύριος Υπουργός.</w:t>
      </w:r>
    </w:p>
    <w:p w14:paraId="58D0311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Αυτό είπα, </w:t>
      </w:r>
      <w:r>
        <w:rPr>
          <w:rFonts w:eastAsia="Times New Roman" w:cs="Times New Roman"/>
          <w:szCs w:val="24"/>
        </w:rPr>
        <w:t>κύριε Πρόεδρε.</w:t>
      </w:r>
    </w:p>
    <w:p w14:paraId="58D0311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Προχωράμε.</w:t>
      </w:r>
    </w:p>
    <w:p w14:paraId="58D0311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Ο κ. </w:t>
      </w:r>
      <w:proofErr w:type="spellStart"/>
      <w:r>
        <w:rPr>
          <w:rFonts w:eastAsia="Times New Roman" w:cs="Times New Roman"/>
          <w:szCs w:val="24"/>
        </w:rPr>
        <w:t>Φωτάκης</w:t>
      </w:r>
      <w:proofErr w:type="spellEnd"/>
      <w:r>
        <w:rPr>
          <w:rFonts w:eastAsia="Times New Roman" w:cs="Times New Roman"/>
          <w:szCs w:val="24"/>
        </w:rPr>
        <w:t xml:space="preserve"> πρέπει να την κάνει δεκτή.</w:t>
      </w:r>
    </w:p>
    <w:p w14:paraId="58D0311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Αντωνίου, ας μη χάνουμε χρόνο.</w:t>
      </w:r>
    </w:p>
    <w:p w14:paraId="58D0311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Μπορώ, κυρία Αντων</w:t>
      </w:r>
      <w:r>
        <w:rPr>
          <w:rFonts w:eastAsia="Times New Roman" w:cs="Times New Roman"/>
          <w:szCs w:val="24"/>
        </w:rPr>
        <w:t>ίου, να δώσω τη σύμφωνη γνώμη μου</w:t>
      </w:r>
      <w:r>
        <w:rPr>
          <w:rFonts w:eastAsia="Times New Roman" w:cs="Times New Roman"/>
          <w:szCs w:val="24"/>
        </w:rPr>
        <w:t>,</w:t>
      </w:r>
      <w:r>
        <w:rPr>
          <w:rFonts w:eastAsia="Times New Roman" w:cs="Times New Roman"/>
          <w:szCs w:val="24"/>
        </w:rPr>
        <w:t xml:space="preserve"> για να την αποδεχθεί ο κ. </w:t>
      </w:r>
      <w:proofErr w:type="spellStart"/>
      <w:r>
        <w:rPr>
          <w:rFonts w:eastAsia="Times New Roman" w:cs="Times New Roman"/>
          <w:szCs w:val="24"/>
        </w:rPr>
        <w:t>Φωτάκης</w:t>
      </w:r>
      <w:proofErr w:type="spellEnd"/>
      <w:r>
        <w:rPr>
          <w:rFonts w:eastAsia="Times New Roman" w:cs="Times New Roman"/>
          <w:szCs w:val="24"/>
        </w:rPr>
        <w:t>.</w:t>
      </w:r>
    </w:p>
    <w:p w14:paraId="58D0311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Τυπικό είναι το θέμα. Προχωράμε.</w:t>
      </w:r>
    </w:p>
    <w:p w14:paraId="58D0311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Ας μη δημιουργούμε θέμα εκ του μη όντος.</w:t>
      </w:r>
    </w:p>
    <w:p w14:paraId="58D0311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150</w:t>
      </w:r>
      <w:r>
        <w:rPr>
          <w:rFonts w:eastAsia="Times New Roman" w:cs="Times New Roman"/>
          <w:szCs w:val="24"/>
        </w:rPr>
        <w:t xml:space="preserve">6 και ειδικό αριθμό 167 τροποποιεί νόμο του Υπουργείου Διοικητικής Ανασυγκρότησης και γι’ αυτό είναι επισπεύδουσα η κ. </w:t>
      </w:r>
      <w:proofErr w:type="spellStart"/>
      <w:r>
        <w:rPr>
          <w:rFonts w:eastAsia="Times New Roman" w:cs="Times New Roman"/>
          <w:szCs w:val="24"/>
        </w:rPr>
        <w:t>Γεροβασίλη</w:t>
      </w:r>
      <w:proofErr w:type="spellEnd"/>
      <w:r>
        <w:rPr>
          <w:rFonts w:eastAsia="Times New Roman" w:cs="Times New Roman"/>
          <w:szCs w:val="24"/>
        </w:rPr>
        <w:t xml:space="preserve">. Αφορά, όμως, ένα μεγάλο ζήτημα το οποίο υπάρχει στα δημόσια νοσοκομεία και το οποίο έχει να κάνει με την επιλογή μας εδώ και </w:t>
      </w:r>
      <w:r>
        <w:rPr>
          <w:rFonts w:eastAsia="Times New Roman" w:cs="Times New Roman"/>
          <w:szCs w:val="24"/>
        </w:rPr>
        <w:t>δυόμισι χρόνια</w:t>
      </w:r>
      <w:r>
        <w:rPr>
          <w:rFonts w:eastAsia="Times New Roman" w:cs="Times New Roman"/>
          <w:szCs w:val="24"/>
        </w:rPr>
        <w:t>,</w:t>
      </w:r>
      <w:r>
        <w:rPr>
          <w:rFonts w:eastAsia="Times New Roman" w:cs="Times New Roman"/>
          <w:szCs w:val="24"/>
        </w:rPr>
        <w:t xml:space="preserve"> να διώξουμε τα εργολαβικά συνεργεία φύλαξης, σίτισης και καθαριότητας από τα νοσοκομεία και να τα αντικαταστήσουμε με συμβάσεις εργασίας με τους εργαζόμενους που δούλευαν εκεί ή που προσλαμβάνονται μέσα από διαγωνισμούς που προκηρύσσονται κ</w:t>
      </w:r>
      <w:r>
        <w:rPr>
          <w:rFonts w:eastAsia="Times New Roman" w:cs="Times New Roman"/>
          <w:szCs w:val="24"/>
        </w:rPr>
        <w:t xml:space="preserve">αι γίνονται κάτω από την εποπτεία του ΑΣΕΠ και με </w:t>
      </w:r>
      <w:proofErr w:type="spellStart"/>
      <w:r>
        <w:rPr>
          <w:rFonts w:eastAsia="Times New Roman" w:cs="Times New Roman"/>
          <w:szCs w:val="24"/>
        </w:rPr>
        <w:t>μοριοδότηση</w:t>
      </w:r>
      <w:proofErr w:type="spellEnd"/>
      <w:r>
        <w:rPr>
          <w:rFonts w:eastAsia="Times New Roman" w:cs="Times New Roman"/>
          <w:szCs w:val="24"/>
        </w:rPr>
        <w:t xml:space="preserve"> μέσω ΑΣΕΠ.</w:t>
      </w:r>
    </w:p>
    <w:p w14:paraId="58D0311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στιγμή έχουμε καταφέρει να γίνει αυτό σε περίπου εβδομήντα νοσοκομεία από τα περίπου </w:t>
      </w:r>
      <w:proofErr w:type="spellStart"/>
      <w:r>
        <w:rPr>
          <w:rFonts w:eastAsia="Times New Roman" w:cs="Times New Roman"/>
          <w:szCs w:val="24"/>
        </w:rPr>
        <w:t>εκατόν</w:t>
      </w:r>
      <w:proofErr w:type="spellEnd"/>
      <w:r>
        <w:rPr>
          <w:rFonts w:eastAsia="Times New Roman" w:cs="Times New Roman"/>
          <w:szCs w:val="24"/>
        </w:rPr>
        <w:t xml:space="preserve"> τριάντα της χώρας. Πραγματικά δίνεται μια καθημερινή μάχη σε αυτό. Έχουμε δικαστικέ</w:t>
      </w:r>
      <w:r>
        <w:rPr>
          <w:rFonts w:eastAsia="Times New Roman" w:cs="Times New Roman"/>
          <w:szCs w:val="24"/>
        </w:rPr>
        <w:t xml:space="preserve">ς εμπλοκές, έχουμε μια σειρά από προβλήματα, όμως σιγά σιγά κερδίζουμε αυτό το στοίχημα. </w:t>
      </w:r>
    </w:p>
    <w:p w14:paraId="58D0311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Είναι ένα στοίχημα</w:t>
      </w:r>
      <w:r>
        <w:rPr>
          <w:rFonts w:eastAsia="Times New Roman" w:cs="Times New Roman"/>
          <w:szCs w:val="24"/>
        </w:rPr>
        <w:t>,</w:t>
      </w:r>
      <w:r>
        <w:rPr>
          <w:rFonts w:eastAsia="Times New Roman" w:cs="Times New Roman"/>
          <w:szCs w:val="24"/>
        </w:rPr>
        <w:t xml:space="preserve"> που έχει να κάνει τόσο με το συμφέρον των εργαζομένων, οι οποίοι αμείβονται πολύ καλύτερα από ό,τι πριν από τα εργολαβικά συνεργεία και δεύτερον, </w:t>
      </w:r>
      <w:r>
        <w:rPr>
          <w:rFonts w:eastAsia="Times New Roman" w:cs="Times New Roman"/>
          <w:szCs w:val="24"/>
        </w:rPr>
        <w:t>ταυτόχρονα με αυτό, υπάρχει μια πολύ μεγάλη εξοικονόμηση πόρων</w:t>
      </w:r>
      <w:r>
        <w:rPr>
          <w:rFonts w:eastAsia="Times New Roman" w:cs="Times New Roman"/>
          <w:szCs w:val="24"/>
        </w:rPr>
        <w:t>,</w:t>
      </w:r>
      <w:r>
        <w:rPr>
          <w:rFonts w:eastAsia="Times New Roman" w:cs="Times New Roman"/>
          <w:szCs w:val="24"/>
        </w:rPr>
        <w:t xml:space="preserve"> από τα νοσοκομεία που κάνουν αυτό το πράγμα. </w:t>
      </w:r>
    </w:p>
    <w:p w14:paraId="58D0311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Ενδεικτικά μόνο θα σας πω ότι ο «Ευαγγελισμός» με διακόσιες ογδόντα συμβάσεις για την καθαριότητα του </w:t>
      </w:r>
      <w:r>
        <w:rPr>
          <w:rFonts w:eastAsia="Times New Roman" w:cs="Times New Roman"/>
          <w:szCs w:val="24"/>
        </w:rPr>
        <w:t>ν</w:t>
      </w:r>
      <w:r>
        <w:rPr>
          <w:rFonts w:eastAsia="Times New Roman" w:cs="Times New Roman"/>
          <w:szCs w:val="24"/>
        </w:rPr>
        <w:t xml:space="preserve">οσοκομείου, που </w:t>
      </w:r>
      <w:r>
        <w:rPr>
          <w:rFonts w:eastAsia="Times New Roman" w:cs="Times New Roman"/>
          <w:szCs w:val="24"/>
        </w:rPr>
        <w:lastRenderedPageBreak/>
        <w:t>παίρνουν 300 έως 400 ευρώ π</w:t>
      </w:r>
      <w:r>
        <w:rPr>
          <w:rFonts w:eastAsia="Times New Roman" w:cs="Times New Roman"/>
          <w:szCs w:val="24"/>
        </w:rPr>
        <w:t>αραπάνω τον μήνα, εξοικονομεί παραπάνω από 1.000.000 ευρώ τον χρόνο. Αυτό είναι ένα παράδειγμα από τα πολλά</w:t>
      </w:r>
      <w:r>
        <w:rPr>
          <w:rFonts w:eastAsia="Times New Roman" w:cs="Times New Roman"/>
          <w:szCs w:val="24"/>
        </w:rPr>
        <w:t>,</w:t>
      </w:r>
      <w:r>
        <w:rPr>
          <w:rFonts w:eastAsia="Times New Roman" w:cs="Times New Roman"/>
          <w:szCs w:val="24"/>
        </w:rPr>
        <w:t xml:space="preserve"> για το τι έχει συμβεί. </w:t>
      </w:r>
    </w:p>
    <w:p w14:paraId="58D0311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Σε πολλά νοσοκομεία στα οποία ξεκίνησε η εφαρμογή του νόμου του 2016, έχουν δημιουργηθεί κάποια προβλήματα με επιτρόπους το</w:t>
      </w:r>
      <w:r>
        <w:rPr>
          <w:rFonts w:eastAsia="Times New Roman" w:cs="Times New Roman"/>
          <w:szCs w:val="24"/>
        </w:rPr>
        <w:t>υ Ελεγκτικού Συνεδρίου</w:t>
      </w:r>
      <w:r>
        <w:rPr>
          <w:rFonts w:eastAsia="Times New Roman" w:cs="Times New Roman"/>
          <w:szCs w:val="24"/>
        </w:rPr>
        <w:t>,</w:t>
      </w:r>
      <w:r>
        <w:rPr>
          <w:rFonts w:eastAsia="Times New Roman" w:cs="Times New Roman"/>
          <w:szCs w:val="24"/>
        </w:rPr>
        <w:t xml:space="preserve"> διότι, αν θυμάστε, είχαμε ξεκινήσει να κάνουμε συμβάσεις έργου στα νοσοκομεία αυτά, σε μια προσπάθεια να μπορέσουμε να πάρουμε και το προσωπικό που απασχολούσαν οι εργολάβοι πριν, για να μην πούμε «φύγε εσύ, έλα εσύ». </w:t>
      </w:r>
    </w:p>
    <w:p w14:paraId="58D0311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Αυτός ο νόμος</w:t>
      </w:r>
      <w:r>
        <w:rPr>
          <w:rFonts w:eastAsia="Times New Roman" w:cs="Times New Roman"/>
          <w:szCs w:val="24"/>
        </w:rPr>
        <w:t xml:space="preserve"> όμως «κατέπεσε» τον Αύγουστο στο Συμβούλιο της Επικρατείας. </w:t>
      </w:r>
      <w:proofErr w:type="spellStart"/>
      <w:r>
        <w:rPr>
          <w:rFonts w:eastAsia="Times New Roman" w:cs="Times New Roman"/>
          <w:szCs w:val="24"/>
        </w:rPr>
        <w:t>Ξανανομοθετήσαμε</w:t>
      </w:r>
      <w:proofErr w:type="spellEnd"/>
      <w:r>
        <w:rPr>
          <w:rFonts w:eastAsia="Times New Roman" w:cs="Times New Roman"/>
          <w:szCs w:val="24"/>
        </w:rPr>
        <w:t xml:space="preserve"> για τις συμβάσεις εργασίας πια και όχι συμβάσεις έργου και μετατρέψαμε τις συμβάσεις έργου </w:t>
      </w:r>
      <w:r>
        <w:rPr>
          <w:rFonts w:eastAsia="Times New Roman" w:cs="Times New Roman"/>
          <w:szCs w:val="24"/>
        </w:rPr>
        <w:lastRenderedPageBreak/>
        <w:t>σε συμβάσεις εργασίας, προκειμένου να καλυφθούν τα νοσοκομεία</w:t>
      </w:r>
      <w:r>
        <w:rPr>
          <w:rFonts w:eastAsia="Times New Roman" w:cs="Times New Roman"/>
          <w:szCs w:val="24"/>
        </w:rPr>
        <w:t>,</w:t>
      </w:r>
      <w:r>
        <w:rPr>
          <w:rFonts w:eastAsia="Times New Roman" w:cs="Times New Roman"/>
          <w:szCs w:val="24"/>
        </w:rPr>
        <w:t xml:space="preserve"> όπου είχαν συναφθεί αυτο</w:t>
      </w:r>
      <w:r>
        <w:rPr>
          <w:rFonts w:eastAsia="Times New Roman" w:cs="Times New Roman"/>
          <w:szCs w:val="24"/>
        </w:rPr>
        <w:t>ί οι διαγωνισμοί. Στα λίγα νοσοκομεία που ήταν τότε έχει δημιουργηθεί πρόβλημα, επειδή με τη μετατροπή των συμβάσεων έργου σε συμβάσεις εργασίας έχουν αρχίσει κάποιοι επίτροποι να μη θεωρούν τα εντάλματα, γιατί συνυπολογίζουν αθροιστικά και τον χρόνο των σ</w:t>
      </w:r>
      <w:r>
        <w:rPr>
          <w:rFonts w:eastAsia="Times New Roman" w:cs="Times New Roman"/>
          <w:szCs w:val="24"/>
        </w:rPr>
        <w:t xml:space="preserve">υμβάσεων έργου. </w:t>
      </w:r>
    </w:p>
    <w:p w14:paraId="58D0311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Με την παράγραφο 2 αυτού του άρθρου και πατώντας στη νομολογία του Συμβουλίου της Επικρατείας, θεωρούμε ότι δεν θα συνυπολογίζεται η προϋπηρεσία στις συμβάσεις έργου στο σύνολο του </w:t>
      </w:r>
      <w:proofErr w:type="spellStart"/>
      <w:r>
        <w:rPr>
          <w:rFonts w:eastAsia="Times New Roman" w:cs="Times New Roman"/>
          <w:szCs w:val="24"/>
        </w:rPr>
        <w:t>εικοσιτετραμήνου</w:t>
      </w:r>
      <w:proofErr w:type="spellEnd"/>
      <w:r>
        <w:rPr>
          <w:rFonts w:eastAsia="Times New Roman" w:cs="Times New Roman"/>
          <w:szCs w:val="24"/>
        </w:rPr>
        <w:t xml:space="preserve"> για τις συμβάσεις εργασίας, προκειμένου ν</w:t>
      </w:r>
      <w:r>
        <w:rPr>
          <w:rFonts w:eastAsia="Times New Roman" w:cs="Times New Roman"/>
          <w:szCs w:val="24"/>
        </w:rPr>
        <w:t xml:space="preserve">α συμπληρώσουν </w:t>
      </w:r>
      <w:proofErr w:type="spellStart"/>
      <w:r>
        <w:rPr>
          <w:rFonts w:eastAsia="Times New Roman" w:cs="Times New Roman"/>
          <w:szCs w:val="24"/>
        </w:rPr>
        <w:t>εικοσιτετράμηνο</w:t>
      </w:r>
      <w:proofErr w:type="spellEnd"/>
      <w:r>
        <w:rPr>
          <w:rFonts w:eastAsia="Times New Roman" w:cs="Times New Roman"/>
          <w:szCs w:val="24"/>
        </w:rPr>
        <w:t xml:space="preserve"> με τις συμβάσεις εργασίας που έχουν υπογραφεί. </w:t>
      </w:r>
    </w:p>
    <w:p w14:paraId="58D03120" w14:textId="77777777" w:rsidR="00C565C7" w:rsidRDefault="00DC4690">
      <w:pPr>
        <w:tabs>
          <w:tab w:val="left" w:pos="1134"/>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Αναπληρωτή Υπουργού)</w:t>
      </w:r>
    </w:p>
    <w:p w14:paraId="58D0312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Με το πρώτο άρθρο που είναι και το πιο ουσιαστικό, λέμε το εξής: Σε πολλά νοσοκομε</w:t>
      </w:r>
      <w:r>
        <w:rPr>
          <w:rFonts w:eastAsia="Times New Roman" w:cs="Times New Roman"/>
          <w:szCs w:val="24"/>
        </w:rPr>
        <w:t>ία λήγει τώρα το χρονικό διάστημα των πρώτων προσλήψεων που είχαν κάνει. Έχουμε νομοθετήσει δύο φορές γι’ αυτό. Είναι διαδικασία που ελέγχεται από το ΑΣΕΠ. Το σχέδιο της διακήρυξης το ελέγχει το ΑΣΕΠ. Τα μόρια που ακολουθούνται με τις νομοθετήσεις</w:t>
      </w:r>
      <w:r>
        <w:rPr>
          <w:rFonts w:eastAsia="Times New Roman" w:cs="Times New Roman"/>
          <w:szCs w:val="24"/>
        </w:rPr>
        <w:t>,</w:t>
      </w:r>
      <w:r>
        <w:rPr>
          <w:rFonts w:eastAsia="Times New Roman" w:cs="Times New Roman"/>
          <w:szCs w:val="24"/>
        </w:rPr>
        <w:t xml:space="preserve"> είναι </w:t>
      </w:r>
      <w:proofErr w:type="spellStart"/>
      <w:r>
        <w:rPr>
          <w:rFonts w:eastAsia="Times New Roman" w:cs="Times New Roman"/>
          <w:szCs w:val="24"/>
        </w:rPr>
        <w:t>μ</w:t>
      </w:r>
      <w:r>
        <w:rPr>
          <w:rFonts w:eastAsia="Times New Roman" w:cs="Times New Roman"/>
          <w:szCs w:val="24"/>
        </w:rPr>
        <w:t>οριοδότηση</w:t>
      </w:r>
      <w:proofErr w:type="spellEnd"/>
      <w:r>
        <w:rPr>
          <w:rFonts w:eastAsia="Times New Roman" w:cs="Times New Roman"/>
          <w:szCs w:val="24"/>
        </w:rPr>
        <w:t xml:space="preserve"> από το ΑΣΕΠ. Αν υπάρξουν ενστάσεις, εκδικάζονται εκεί. </w:t>
      </w:r>
    </w:p>
    <w:p w14:paraId="58D0312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Ουσιαστικά δίνουμε τη δυνατότητα σε αυτούς που σήμερα υπηρετούν</w:t>
      </w:r>
      <w:r>
        <w:rPr>
          <w:rFonts w:eastAsia="Times New Roman" w:cs="Times New Roman"/>
          <w:szCs w:val="24"/>
        </w:rPr>
        <w:t>,</w:t>
      </w:r>
      <w:r>
        <w:rPr>
          <w:rFonts w:eastAsia="Times New Roman" w:cs="Times New Roman"/>
          <w:szCs w:val="24"/>
        </w:rPr>
        <w:t xml:space="preserve"> να μπορούν να υποβάλουν τα χαρτιά τους, να είναι υποψήφιοι. Δεν είναι σίγουρο ότι θα ξαναπάρουν τους ίδιους, αλλά δεν </w:t>
      </w:r>
      <w:r>
        <w:rPr>
          <w:rFonts w:eastAsia="Times New Roman" w:cs="Times New Roman"/>
          <w:szCs w:val="24"/>
        </w:rPr>
        <w:lastRenderedPageBreak/>
        <w:t>μπορούμε εκ των προτέρων να τους αποκλείσουμε από το να βάλουν υποψηφιότητα</w:t>
      </w:r>
      <w:r>
        <w:rPr>
          <w:rFonts w:eastAsia="Times New Roman" w:cs="Times New Roman"/>
          <w:szCs w:val="24"/>
        </w:rPr>
        <w:t>,</w:t>
      </w:r>
      <w:r>
        <w:rPr>
          <w:rFonts w:eastAsia="Times New Roman" w:cs="Times New Roman"/>
          <w:szCs w:val="24"/>
        </w:rPr>
        <w:t xml:space="preserve"> για να συνεχίσουν να δουλεύουν, γιατί ουσιαστικά θεωρείται ν</w:t>
      </w:r>
      <w:r>
        <w:rPr>
          <w:rFonts w:eastAsia="Times New Roman" w:cs="Times New Roman"/>
          <w:szCs w:val="24"/>
        </w:rPr>
        <w:t xml:space="preserve">έα σύμβαση αυτή που θα υπογραφεί. </w:t>
      </w:r>
    </w:p>
    <w:p w14:paraId="58D0312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Δεν μπορούμε να αφήσουμε τα νοσοκομεία ακάλυπτα. Γιατί -προσέξτε- αν δεν μπορούν να βάλουν αυτοί οι άνθρωποι υποψηφιότητα -και εμείς θέλουμε να προκηρύξουμε τώρα τους διαγωνισμούς- θα πρέπει να σταματήσουμε τη διαδικασία,</w:t>
      </w:r>
      <w:r>
        <w:rPr>
          <w:rFonts w:eastAsia="Times New Roman" w:cs="Times New Roman"/>
          <w:szCs w:val="24"/>
        </w:rPr>
        <w:t xml:space="preserve"> να πάμε σε εργολάβο για κάποιο διάστημα και όταν ολοκληρωθεί η διαδικασία, να ξαναρχίσουμε συμβάσεις εργασίας, κάτι το οποίο δεν θέλουμε. Δεν είναι σωστό και ηθικά για τους ανθρώπους που δουλεύουν. </w:t>
      </w:r>
    </w:p>
    <w:p w14:paraId="58D0312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Οπότε το άρθρο 1 της τροπολογίας</w:t>
      </w:r>
      <w:r>
        <w:rPr>
          <w:rFonts w:eastAsia="Times New Roman" w:cs="Times New Roman"/>
          <w:szCs w:val="24"/>
        </w:rPr>
        <w:t>,</w:t>
      </w:r>
      <w:r>
        <w:rPr>
          <w:rFonts w:eastAsia="Times New Roman" w:cs="Times New Roman"/>
          <w:szCs w:val="24"/>
        </w:rPr>
        <w:t xml:space="preserve"> πρακτικά</w:t>
      </w:r>
      <w:r>
        <w:rPr>
          <w:rFonts w:eastAsia="Times New Roman" w:cs="Times New Roman"/>
          <w:szCs w:val="24"/>
        </w:rPr>
        <w:t>,</w:t>
      </w:r>
      <w:r>
        <w:rPr>
          <w:rFonts w:eastAsia="Times New Roman" w:cs="Times New Roman"/>
          <w:szCs w:val="24"/>
        </w:rPr>
        <w:t xml:space="preserve"> επιτρέπει σε</w:t>
      </w:r>
      <w:r>
        <w:rPr>
          <w:rFonts w:eastAsia="Times New Roman" w:cs="Times New Roman"/>
          <w:szCs w:val="24"/>
        </w:rPr>
        <w:t xml:space="preserve"> αυτούς που υπηρετούν</w:t>
      </w:r>
      <w:r>
        <w:rPr>
          <w:rFonts w:eastAsia="Times New Roman" w:cs="Times New Roman"/>
          <w:szCs w:val="24"/>
        </w:rPr>
        <w:t>,</w:t>
      </w:r>
      <w:r>
        <w:rPr>
          <w:rFonts w:eastAsia="Times New Roman" w:cs="Times New Roman"/>
          <w:szCs w:val="24"/>
        </w:rPr>
        <w:t xml:space="preserve"> να ξαναβάλουν υποψηφιότητα για τις νέες </w:t>
      </w:r>
      <w:r>
        <w:rPr>
          <w:rFonts w:eastAsia="Times New Roman" w:cs="Times New Roman"/>
          <w:szCs w:val="24"/>
        </w:rPr>
        <w:lastRenderedPageBreak/>
        <w:t xml:space="preserve">συμβάσεις που θα φτιαχτούν, χωρίς να μεσολαβεί το τρίμηνο διάστημα που πρέπει να είναι εκτός εργασίας. </w:t>
      </w:r>
    </w:p>
    <w:p w14:paraId="58D0312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άρθρο 2, όπως είπα και στην αρχή, ξεχωρίζει τις συμβάσεις έργου από τις συμβάσεις εργα</w:t>
      </w:r>
      <w:r>
        <w:rPr>
          <w:rFonts w:eastAsia="Times New Roman" w:cs="Times New Roman"/>
          <w:szCs w:val="24"/>
        </w:rPr>
        <w:t xml:space="preserve">σίας με βάση και τη νομολογία του Συμβουλίου της Επικρατείας. Αυτή είναι η τροπολογία. Δίνει λύση σε ένα πολύ μεγάλο πρόβλημα. Μας διευκολύνει να προχωρήσουμε αυτή τη διαδικασία σε διάφορα νοσοκομεία. </w:t>
      </w:r>
    </w:p>
    <w:p w14:paraId="58D0312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Μια τελευταία κουβέντα θα πω και κλείνω. Είναι</w:t>
      </w:r>
      <w:r>
        <w:rPr>
          <w:rFonts w:eastAsia="Times New Roman" w:cs="Times New Roman"/>
          <w:szCs w:val="24"/>
        </w:rPr>
        <w:t>,</w:t>
      </w:r>
      <w:r>
        <w:rPr>
          <w:rFonts w:eastAsia="Times New Roman" w:cs="Times New Roman"/>
          <w:szCs w:val="24"/>
        </w:rPr>
        <w:t xml:space="preserve"> πραγμα</w:t>
      </w:r>
      <w:r>
        <w:rPr>
          <w:rFonts w:eastAsia="Times New Roman" w:cs="Times New Roman"/>
          <w:szCs w:val="24"/>
        </w:rPr>
        <w:t>τικά</w:t>
      </w:r>
      <w:r>
        <w:rPr>
          <w:rFonts w:eastAsia="Times New Roman" w:cs="Times New Roman"/>
          <w:szCs w:val="24"/>
        </w:rPr>
        <w:t>,</w:t>
      </w:r>
      <w:r>
        <w:rPr>
          <w:rFonts w:eastAsia="Times New Roman" w:cs="Times New Roman"/>
          <w:szCs w:val="24"/>
        </w:rPr>
        <w:t xml:space="preserve"> πολύ παράδοξο το πώς σε δύο διπλανά νοσοκομεία, δύο διαφορετικοί δικαστές, με δύο, τρεις μέρες διαφορά διατυπώνουν ένα σκεπτικό που είναι η μέρα με τη νύχτα. Θα το πω με ονόματα. </w:t>
      </w:r>
    </w:p>
    <w:p w14:paraId="58D0312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Νοσοκομείο «Σωτηρία»: Προκηρύσσει διαγωνισμό, καταλήγει στα άτομα και </w:t>
      </w:r>
      <w:r>
        <w:rPr>
          <w:rFonts w:eastAsia="Times New Roman" w:cs="Times New Roman"/>
          <w:szCs w:val="24"/>
        </w:rPr>
        <w:t>ο εργολάβος που ήταν πριν κάνει αίτημα για προσωρινή διαταγή να μην προχωρήσουν. Υπάρχει ένα σκεπτικό από τον δικαστή</w:t>
      </w:r>
      <w:r>
        <w:rPr>
          <w:rFonts w:eastAsia="Times New Roman" w:cs="Times New Roman"/>
          <w:szCs w:val="24"/>
        </w:rPr>
        <w:t>,</w:t>
      </w:r>
      <w:r>
        <w:rPr>
          <w:rFonts w:eastAsia="Times New Roman" w:cs="Times New Roman"/>
          <w:szCs w:val="24"/>
        </w:rPr>
        <w:t xml:space="preserve"> που λέει ότι είναι προς το δημόσιο συμφέρον αυτό που γίνεται, το </w:t>
      </w:r>
      <w:r>
        <w:rPr>
          <w:rFonts w:eastAsia="Times New Roman" w:cs="Times New Roman"/>
          <w:szCs w:val="24"/>
        </w:rPr>
        <w:t>ν</w:t>
      </w:r>
      <w:r>
        <w:rPr>
          <w:rFonts w:eastAsia="Times New Roman" w:cs="Times New Roman"/>
          <w:szCs w:val="24"/>
        </w:rPr>
        <w:t>οσοκομείο εξοικονομεί χρήματα, είναι υπέρ των εργαζομένων. Απορρίπτει τ</w:t>
      </w:r>
      <w:r>
        <w:rPr>
          <w:rFonts w:eastAsia="Times New Roman" w:cs="Times New Roman"/>
          <w:szCs w:val="24"/>
        </w:rPr>
        <w:t xml:space="preserve">ην προσωρινή διαταγή και προχωράμε σε προσλήψεις. </w:t>
      </w:r>
    </w:p>
    <w:p w14:paraId="58D0312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Στο Νοσοκομείο «Γεννηματάς», δίπλα σε άλλο τμήμα ξανά η ίδια διαδικασία. Προσφεύγει ο εργολάβος και βγαίνει ο δικαστής και λέει ότι υπονομεύεται το κέρδος του εργολάβου, άρα κάνω δεκτή την προσωρινή διαταγ</w:t>
      </w:r>
      <w:r>
        <w:rPr>
          <w:rFonts w:eastAsia="Times New Roman" w:cs="Times New Roman"/>
          <w:szCs w:val="24"/>
        </w:rPr>
        <w:t>ή.</w:t>
      </w:r>
    </w:p>
    <w:p w14:paraId="58D0312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Δεν μπορεί να γίνεται αυτό το πράγμα, δεν μπορεί να συμβαίνει αυτό το πράγμα. Δεν μπορεί να είναι η μέρα και η νύχτα η δικονομική κρίση…</w:t>
      </w:r>
    </w:p>
    <w:p w14:paraId="58D0312A"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με αυτό, όμως.</w:t>
      </w:r>
    </w:p>
    <w:p w14:paraId="58D0312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κλείσω, κύριε Πρόεδρε, αλλά πρέπει να πω αυτό το πράγμα.</w:t>
      </w:r>
    </w:p>
    <w:p w14:paraId="58D0312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έχει σχέση με την τροπολογία.</w:t>
      </w:r>
    </w:p>
    <w:p w14:paraId="58D0312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Έχει. Πώς δεν έχει; Διότι αφορά κάποιους ανθρώπους, προφανώς.</w:t>
      </w:r>
    </w:p>
    <w:p w14:paraId="58D0312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Υπάρχει και ακόμη χε</w:t>
      </w:r>
      <w:r>
        <w:rPr>
          <w:rFonts w:eastAsia="Times New Roman" w:cs="Times New Roman"/>
          <w:szCs w:val="24"/>
        </w:rPr>
        <w:t>ιρότερο από αυτό. Υπάρχει αυτό που έγινε με τη φύλαξη στο «</w:t>
      </w:r>
      <w:proofErr w:type="spellStart"/>
      <w:r>
        <w:rPr>
          <w:rFonts w:eastAsia="Times New Roman" w:cs="Times New Roman"/>
          <w:szCs w:val="24"/>
        </w:rPr>
        <w:t>Αττικόν</w:t>
      </w:r>
      <w:proofErr w:type="spellEnd"/>
      <w:r>
        <w:rPr>
          <w:rFonts w:eastAsia="Times New Roman" w:cs="Times New Roman"/>
          <w:szCs w:val="24"/>
        </w:rPr>
        <w:t xml:space="preserve">», όπου οι άνθρωποι ανέλαβαν υπηρεσία και δούλευαν δυο μήνες και βγήκε κάποιο </w:t>
      </w:r>
      <w:r>
        <w:rPr>
          <w:rFonts w:eastAsia="Times New Roman" w:cs="Times New Roman"/>
          <w:szCs w:val="24"/>
        </w:rPr>
        <w:t>τ</w:t>
      </w:r>
      <w:r>
        <w:rPr>
          <w:rFonts w:eastAsia="Times New Roman" w:cs="Times New Roman"/>
          <w:szCs w:val="24"/>
        </w:rPr>
        <w:t>μήμα του Διοικητικού Εφετείου και λέει πρακτικά «απολύστε τους».</w:t>
      </w:r>
    </w:p>
    <w:p w14:paraId="58D0312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κύριε</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κλείστε.</w:t>
      </w:r>
    </w:p>
    <w:p w14:paraId="58D0313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Είναι, λοιπόν, ο απόλυτος παραλογισμός.</w:t>
      </w:r>
    </w:p>
    <w:p w14:paraId="58D0313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58D0313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Για πόσες χιλιάδες άτομα μιλάμε; Για πόσο κόσμο μιλάμε;</w:t>
      </w:r>
    </w:p>
    <w:p w14:paraId="58D0313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Ηρεμία στην Αίθουσα.</w:t>
      </w:r>
    </w:p>
    <w:p w14:paraId="58D0313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Κέλλ</w:t>
      </w:r>
      <w:r>
        <w:rPr>
          <w:rFonts w:eastAsia="Times New Roman" w:cs="Times New Roman"/>
          <w:szCs w:val="24"/>
        </w:rPr>
        <w:t>α</w:t>
      </w:r>
      <w:proofErr w:type="spellEnd"/>
      <w:r>
        <w:rPr>
          <w:rFonts w:eastAsia="Times New Roman" w:cs="Times New Roman"/>
          <w:szCs w:val="24"/>
        </w:rPr>
        <w:t>, σας παρακαλώ.</w:t>
      </w:r>
    </w:p>
    <w:p w14:paraId="58D0313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Μια ερώτηση προς τον Υπουργό, κύριε Πρόεδρε.</w:t>
      </w:r>
    </w:p>
    <w:p w14:paraId="58D0313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κύριε </w:t>
      </w:r>
      <w:proofErr w:type="spellStart"/>
      <w:r>
        <w:rPr>
          <w:rFonts w:eastAsia="Times New Roman" w:cs="Times New Roman"/>
          <w:szCs w:val="24"/>
        </w:rPr>
        <w:t>Κέλλα</w:t>
      </w:r>
      <w:proofErr w:type="spellEnd"/>
      <w:r>
        <w:rPr>
          <w:rFonts w:eastAsia="Times New Roman" w:cs="Times New Roman"/>
          <w:szCs w:val="24"/>
        </w:rPr>
        <w:t>. Την ερώτηση αν θα την κάνετε ή όχι θα το αποφασίσω εγώ, εκτός αν είναι να φύγω –ευχαρίστως- από την Αίθουσα για να την κά</w:t>
      </w:r>
      <w:r>
        <w:rPr>
          <w:rFonts w:eastAsia="Times New Roman" w:cs="Times New Roman"/>
          <w:szCs w:val="24"/>
        </w:rPr>
        <w:t>νετε μόνος σας.</w:t>
      </w:r>
    </w:p>
    <w:p w14:paraId="58D0313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Δεν σας αφήνουμε να φύγετε, κύριε Πρόεδρε!</w:t>
      </w:r>
    </w:p>
    <w:p w14:paraId="58D0313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Πρώτον, θα πάρει τον λόγο ο κ. Γεωργαντάς που τον διακόψαμε. Αμέσως μετά πριν φύγει ο κύριος Υπουργός -του ζήτησα να μείνει πέντε λεπτά- θα πάμε με </w:t>
      </w:r>
      <w:r>
        <w:rPr>
          <w:rFonts w:eastAsia="Times New Roman" w:cs="Times New Roman"/>
          <w:szCs w:val="24"/>
        </w:rPr>
        <w:t>τη σειρά, όποιος θέλει να κάνει διευκρινιστική ερώτηση από το κάθε κόμμα. Θα απαντήσει ο Υπουργός και θα προχωρήσουμε.</w:t>
      </w:r>
    </w:p>
    <w:p w14:paraId="58D0313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Κλείνουμε, λοιπόν, με τον ομιλητή, τον κ. Γεωργαντά και μετά θα πάμε με την κοινοβουλευτική σειρά και ο Υπουργός θα μείνει δέκα λεπτά</w:t>
      </w:r>
      <w:r>
        <w:rPr>
          <w:rFonts w:eastAsia="Times New Roman" w:cs="Times New Roman"/>
          <w:szCs w:val="24"/>
        </w:rPr>
        <w:t>,</w:t>
      </w:r>
      <w:r>
        <w:rPr>
          <w:rFonts w:eastAsia="Times New Roman" w:cs="Times New Roman"/>
          <w:szCs w:val="24"/>
        </w:rPr>
        <w:t xml:space="preserve"> να απαντήσει στις ερωτήσεις.</w:t>
      </w:r>
    </w:p>
    <w:p w14:paraId="58D0313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w:t>
      </w:r>
    </w:p>
    <w:p w14:paraId="58D0313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58D0313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Κύριοι συνάδελφοι, η ιστορία αυτή των συνεχόμενων προσπαθειών του Υπουργείου Υγείας να δημιουργήσει ένα συγκεκριμένο μοντέλο για τη φύλαξη</w:t>
      </w:r>
      <w:r>
        <w:rPr>
          <w:rFonts w:eastAsia="Times New Roman" w:cs="Times New Roman"/>
          <w:szCs w:val="24"/>
        </w:rPr>
        <w:t xml:space="preserve"> και την καθαριότητα των νοσοκομείων</w:t>
      </w:r>
      <w:r>
        <w:rPr>
          <w:rFonts w:eastAsia="Times New Roman" w:cs="Times New Roman"/>
          <w:szCs w:val="24"/>
        </w:rPr>
        <w:t>,</w:t>
      </w:r>
      <w:r>
        <w:rPr>
          <w:rFonts w:eastAsia="Times New Roman" w:cs="Times New Roman"/>
          <w:szCs w:val="24"/>
        </w:rPr>
        <w:t xml:space="preserve"> θα </w:t>
      </w:r>
      <w:r>
        <w:rPr>
          <w:rFonts w:eastAsia="Times New Roman" w:cs="Times New Roman"/>
          <w:szCs w:val="24"/>
        </w:rPr>
        <w:lastRenderedPageBreak/>
        <w:t>μπορούσε να γίνει αποδεκτό από όλους μας, αν δεν είχαμε ανά τακτά διαστήματα συνεχείς νομοθετικές παρεμβάσεις οι οποίες, εκτός του υφιστάμενου νομοθετικού πλαισίου και κατ’ εξαίρεση από κάθε γενική και ειδική διάταξ</w:t>
      </w:r>
      <w:r>
        <w:rPr>
          <w:rFonts w:eastAsia="Times New Roman" w:cs="Times New Roman"/>
          <w:szCs w:val="24"/>
        </w:rPr>
        <w:t>η και πολλές φορές κόντρα σε αποφάσεις δικαστηρίων, έρχονται επίμονα να δημιουργήσουν μια συγκεκριμένη κατάσταση και να εξυπηρετήσουν και μια συγκεκριμένη πολιτική σκοπιμότητα.</w:t>
      </w:r>
    </w:p>
    <w:p w14:paraId="58D0313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Γίνομαι σαφής. Έρχεται το 2016 το Υπουργείο και λέει ακριβώς στο άρθρο 97 του </w:t>
      </w:r>
      <w:r>
        <w:rPr>
          <w:rFonts w:eastAsia="Times New Roman" w:cs="Times New Roman"/>
          <w:szCs w:val="24"/>
        </w:rPr>
        <w:t>ν</w:t>
      </w:r>
      <w:r>
        <w:rPr>
          <w:rFonts w:eastAsia="Times New Roman" w:cs="Times New Roman"/>
          <w:szCs w:val="24"/>
        </w:rPr>
        <w:t>.</w:t>
      </w:r>
      <w:r>
        <w:rPr>
          <w:rFonts w:eastAsia="Times New Roman" w:cs="Times New Roman"/>
          <w:szCs w:val="24"/>
        </w:rPr>
        <w:t>4368 «κατά παρέκκλιση κάθε άλλης γενικής ή ειδικής διάταξης νόμου, οι κεντρικές, οι αποκεντρωμένες και όλες εν γένει υπηρεσίες του Υπουργείου Υγείας, καθώς και τα νομικά πρόσωπα δημοσίου και ιδιωτικού δικαίου ή κατά περίπτωση αρμό</w:t>
      </w:r>
      <w:r>
        <w:rPr>
          <w:rFonts w:eastAsia="Times New Roman" w:cs="Times New Roman"/>
          <w:szCs w:val="24"/>
        </w:rPr>
        <w:lastRenderedPageBreak/>
        <w:t>διου οργάνου δύνανται για</w:t>
      </w:r>
      <w:r>
        <w:rPr>
          <w:rFonts w:eastAsia="Times New Roman" w:cs="Times New Roman"/>
          <w:szCs w:val="24"/>
        </w:rPr>
        <w:t xml:space="preserve"> την καθαριότητα των κτηρίων της ευθύνης και του περιβάλλοντος χώρου αυτών, καθώς και για τις ανάγκες σίτισης και φύλαξής τους, να συνάπτουν ατομικές συμβάσεις έργου».</w:t>
      </w:r>
    </w:p>
    <w:p w14:paraId="58D0313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πάει έτσι το Υπουργείο. Δικαίωμά του να θέλει ίσως να μην υπάρχουν ιδιωτικές εταιρείε</w:t>
      </w:r>
      <w:r>
        <w:rPr>
          <w:rFonts w:eastAsia="Times New Roman" w:cs="Times New Roman"/>
          <w:szCs w:val="24"/>
        </w:rPr>
        <w:t>ς οι οποίες αναλαμβάνουν αυτό το έργο μέσα από μειοδοτικούς διαγωνισμούς. Όμως, υπάρχουν συγκεκριμένοι κανόνες του νόμου οι οποίοι μιλούν για αξιοκρατία, για διαφάνεια, για νομιμότητα και οι οποίοι πρέπει να τηρούνται.</w:t>
      </w:r>
    </w:p>
    <w:p w14:paraId="58D0313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Τι έρχεται και κάνει εδώ ο Υπουργός; </w:t>
      </w:r>
      <w:r>
        <w:rPr>
          <w:rFonts w:eastAsia="Times New Roman" w:cs="Times New Roman"/>
          <w:szCs w:val="24"/>
        </w:rPr>
        <w:t xml:space="preserve">Είναι πολλές φορές που έχει έρθει αυτό το θέμα εδώ, άλλοτε για να θεωρήσουμε νόμιμες δαπάνες οι οποίες είχαν γίνει ήδη και στους οποίους αρνούνταν να πληρωθούν, να θεωρηθούν τα εντάλματα και άλλοτε γιατί είχαμε </w:t>
      </w:r>
      <w:r>
        <w:rPr>
          <w:rFonts w:eastAsia="Times New Roman" w:cs="Times New Roman"/>
          <w:szCs w:val="24"/>
        </w:rPr>
        <w:lastRenderedPageBreak/>
        <w:t>αποφάσεις δικαστηρίων οι οποίες δεν εξυπηρετο</w:t>
      </w:r>
      <w:r>
        <w:rPr>
          <w:rFonts w:eastAsia="Times New Roman" w:cs="Times New Roman"/>
          <w:szCs w:val="24"/>
        </w:rPr>
        <w:t>ύσαν την υφιστάμενη αυτή κατάσταση.</w:t>
      </w:r>
    </w:p>
    <w:p w14:paraId="58D0314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Πρώτον, για το ζήτημα τού τι είναι οικονομικότερο και ποιοτικότερο για την πραγματική παροχή αυτών των υπηρεσιών δεν είμαι σε θέση να το γνωρίζω. Είναι σίγουρα ένα θέμα του οποίου θα θέλαμε τα στοιχεία. Έχει τη σημασία τ</w:t>
      </w:r>
      <w:r>
        <w:rPr>
          <w:rFonts w:eastAsia="Times New Roman" w:cs="Times New Roman"/>
          <w:szCs w:val="24"/>
        </w:rPr>
        <w:t xml:space="preserve">ου για τον Έλληνα φορολογούμενο. Όμως, να μη μπερδεύουμε και κάτι. Άλλο η δαπάνη για την αμοιβή αυτών των ανθρώπων -άλλο η μισθολογική δαπάνη- και άλλο συνολικά η δαπάνη για την καθαριότητα, ας πούμε, που έχει να κάνει και με τα αναλώσιμα. Αυτή την εικόνα </w:t>
      </w:r>
      <w:r>
        <w:rPr>
          <w:rFonts w:eastAsia="Times New Roman" w:cs="Times New Roman"/>
          <w:szCs w:val="24"/>
        </w:rPr>
        <w:t xml:space="preserve">θα ήθελα να την έχω. Δεν θέλω να αμφισβητήσω αυτή τη στιγμή τον Υπουργό, αλλά θα ήθελα να έχω την πλήρη εικόνα και όχι μόνο τη δαπάνη επί του </w:t>
      </w:r>
      <w:r>
        <w:rPr>
          <w:rFonts w:eastAsia="Times New Roman" w:cs="Times New Roman"/>
          <w:szCs w:val="24"/>
        </w:rPr>
        <w:lastRenderedPageBreak/>
        <w:t>μισθολογικού κόστους, αλλά συνολικά για την παροχή της συγκεκριμένης υπηρεσίας.</w:t>
      </w:r>
    </w:p>
    <w:p w14:paraId="58D03141"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Αφού, λοιπόν, δημιουργήθηκε αυτή η</w:t>
      </w:r>
      <w:r>
        <w:rPr>
          <w:rFonts w:eastAsia="Times New Roman" w:cs="Times New Roman"/>
          <w:szCs w:val="24"/>
        </w:rPr>
        <w:t xml:space="preserve"> κατά παρέκκλιση κάθε γενικής και ειδικής διάταξης νέα εργασιακή μορφή, έρχεται τώρα η τροπολογία αυτή -η απαράδεκτη κατ’ εμένα- και λέει πρώτον, για την τρίμηνη παύση συμβάσεων που πρέπει να υπάρχει ανάμεσα στις συμβάσεις ορισμένου χρόνου. Λέμε ότι είναι </w:t>
      </w:r>
      <w:r>
        <w:rPr>
          <w:rFonts w:eastAsia="Times New Roman" w:cs="Times New Roman"/>
          <w:szCs w:val="24"/>
        </w:rPr>
        <w:t xml:space="preserve">ή ορισμένου χρόνου ή αορίστου, γιατί αυτά τα δύο υπάρχουν. Αυτή είναι μία ορισμένου χρόνου, είτε σύμβαση έργου είτε σύμβαση εργασίας και θα πω γι’ αυτό. </w:t>
      </w:r>
    </w:p>
    <w:p w14:paraId="58D03142"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 τη στιγμή, λοιπόν, που είναι ορισμένου χρόνου, υπάρχουν συγκεκριμένες διατάξεις. Υπάρχει συγκεκριμ</w:t>
      </w:r>
      <w:r>
        <w:rPr>
          <w:rFonts w:eastAsia="Times New Roman" w:cs="Times New Roman"/>
          <w:szCs w:val="24"/>
        </w:rPr>
        <w:t xml:space="preserve">ένη διάταξη στο άρθρο </w:t>
      </w:r>
      <w:r>
        <w:rPr>
          <w:rFonts w:eastAsia="Times New Roman" w:cs="Times New Roman"/>
          <w:szCs w:val="24"/>
        </w:rPr>
        <w:lastRenderedPageBreak/>
        <w:t>103 του Συντάγματος, η οποία χωρίς να κάνει κα</w:t>
      </w:r>
      <w:r>
        <w:rPr>
          <w:rFonts w:eastAsia="Times New Roman" w:cs="Times New Roman"/>
          <w:szCs w:val="24"/>
        </w:rPr>
        <w:t>μ</w:t>
      </w:r>
      <w:r>
        <w:rPr>
          <w:rFonts w:eastAsia="Times New Roman" w:cs="Times New Roman"/>
          <w:szCs w:val="24"/>
        </w:rPr>
        <w:t xml:space="preserve">μία διάκριση ανάμεσα στις συμβάσεις εργασίας και στις συμβάσεις έργου -αναφέρεται, μάλιστα, συγκεκριμένα ότι οι ίδιες απαγορεύσεις ισχύουν και για τις συμβάσεις έργου- λέει δύο πράγματα. </w:t>
      </w:r>
      <w:r>
        <w:rPr>
          <w:rFonts w:eastAsia="Times New Roman" w:cs="Times New Roman"/>
          <w:szCs w:val="24"/>
        </w:rPr>
        <w:t>Λέει ότι η μία σύμβαση με την άλλη πρέπει να έχουν ένα τρίμηνο κενό, ακριβώς για να μη δημιουργούνται συνεχείς συμβάσεις παροχής εργασίας έργου και μετά να ζητά ο κάθε εργαζόμενος να μετατραπεί αυτή από τα δικαστήρια από ορισμένου χρόνου σε αορίστου και δε</w:t>
      </w:r>
      <w:r>
        <w:rPr>
          <w:rFonts w:eastAsia="Times New Roman" w:cs="Times New Roman"/>
          <w:szCs w:val="24"/>
        </w:rPr>
        <w:t xml:space="preserve">ύτερον, ότι δεν μπορούν αυτές οι συμβάσεις να υπερβαίνουν τον χρόνο των είκοσι τεσσάρων μηνών. </w:t>
      </w:r>
    </w:p>
    <w:p w14:paraId="58D03143"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Έρχεται τώρα η Κυβέρνηση και λέει, πρώτον, ότι το τρίμηνο καταργείται, άρα πάμε συνεχόμενα. Τα οκτάμηνα που ήταν οι ανώτερες συμβάσεις, όπως έπρεπε να υπάρχουν </w:t>
      </w:r>
      <w:r>
        <w:rPr>
          <w:rFonts w:eastAsia="Times New Roman" w:cs="Times New Roman"/>
          <w:szCs w:val="24"/>
        </w:rPr>
        <w:t xml:space="preserve">-και επαναλαμβάνω </w:t>
      </w:r>
      <w:r>
        <w:rPr>
          <w:rFonts w:eastAsia="Times New Roman" w:cs="Times New Roman"/>
          <w:szCs w:val="24"/>
        </w:rPr>
        <w:lastRenderedPageBreak/>
        <w:t xml:space="preserve">και εργασίας και έργου, το λέει ξεκάθαρα το άρθρο 103 στην τελευταία του όγδοη παράγραφο- καταργούνται. </w:t>
      </w:r>
    </w:p>
    <w:p w14:paraId="58D03144"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κάνουμε και κάτι άλλο. Επειδή ήδη κοντεύουν να συμπληρώσουν είκοσι τέσσερις μήνες αυτοί που μπήκαν το 2016, ερχόμαστε και θεωρο</w:t>
      </w:r>
      <w:r>
        <w:rPr>
          <w:rFonts w:eastAsia="Times New Roman" w:cs="Times New Roman"/>
          <w:szCs w:val="24"/>
        </w:rPr>
        <w:t xml:space="preserve">ύμε ότι αυτή η εργασία την οποία παρείχαν ήταν σύμβαση έργου, για να μη θεωρηθεί ότι έχουμε υπερβεί το </w:t>
      </w:r>
      <w:proofErr w:type="spellStart"/>
      <w:r>
        <w:rPr>
          <w:rFonts w:eastAsia="Times New Roman" w:cs="Times New Roman"/>
          <w:szCs w:val="24"/>
        </w:rPr>
        <w:t>εικοσιτετράμηνο</w:t>
      </w:r>
      <w:proofErr w:type="spellEnd"/>
      <w:r>
        <w:rPr>
          <w:rFonts w:eastAsia="Times New Roman" w:cs="Times New Roman"/>
          <w:szCs w:val="24"/>
        </w:rPr>
        <w:t xml:space="preserve"> συμβάσεων εργασίας που είναι το ανώτερο από τον νόμο και από εδώ και πέρα τις χαρακτηρίζουμε συμβάσεις εργασίας. Δηλαδή, μέχρι τώρα, τις </w:t>
      </w:r>
      <w:r>
        <w:rPr>
          <w:rFonts w:eastAsia="Times New Roman" w:cs="Times New Roman"/>
          <w:szCs w:val="24"/>
        </w:rPr>
        <w:t xml:space="preserve">συμβάσεις των είκοσι τεσσάρων μηνών περίπου τις χαρακτηρίζαμε «συμβάσεις έργου». Τώρα ερχόμαστε και τις χαρακτηρίζουμε «συμβάσεις εργασίας». Το κάνουμε αυτό, για να έχουμε; </w:t>
      </w:r>
    </w:p>
    <w:p w14:paraId="58D03145"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Έπεσε ο νόμος, δεν έχετε δίκιο. </w:t>
      </w:r>
    </w:p>
    <w:p w14:paraId="58D03146"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Συγγνώμη, κύριε </w:t>
      </w:r>
      <w:proofErr w:type="spellStart"/>
      <w:r>
        <w:rPr>
          <w:rFonts w:eastAsia="Times New Roman" w:cs="Times New Roman"/>
          <w:szCs w:val="24"/>
        </w:rPr>
        <w:t>Πολάκη</w:t>
      </w:r>
      <w:proofErr w:type="spellEnd"/>
      <w:r>
        <w:rPr>
          <w:rFonts w:eastAsia="Times New Roman" w:cs="Times New Roman"/>
          <w:szCs w:val="24"/>
        </w:rPr>
        <w:t xml:space="preserve">, αλλά θέλω να ακουστώ. Έχω απόλυτο δίκιο. Τις χαρακτηρίζουμε «συμβάσεις εργασίας». Αυτό είπατε πριν. </w:t>
      </w:r>
    </w:p>
    <w:p w14:paraId="58D03147"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Γράψτε όλοι τις παρατηρήσεις σας και θα δώσω σε όλους τον λόγο στο τέλος. </w:t>
      </w:r>
    </w:p>
    <w:p w14:paraId="58D03148"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ΩΡΓΙΟΣ ΓΕΩΡΓΑΝΤΑΣ: </w:t>
      </w:r>
      <w:r>
        <w:rPr>
          <w:rFonts w:eastAsia="Times New Roman" w:cs="Times New Roman"/>
          <w:szCs w:val="24"/>
        </w:rPr>
        <w:t xml:space="preserve">Τις χαρακτηρίζουμε πλέον συμβάσεις εργασίας, έτσι ώστε να μπορούμε ουσιαστικά να μην έχουμε τον περιορισμό του </w:t>
      </w:r>
      <w:proofErr w:type="spellStart"/>
      <w:r>
        <w:rPr>
          <w:rFonts w:eastAsia="Times New Roman" w:cs="Times New Roman"/>
          <w:szCs w:val="24"/>
        </w:rPr>
        <w:t>εικοσιτετραμήνου</w:t>
      </w:r>
      <w:proofErr w:type="spellEnd"/>
      <w:r>
        <w:rPr>
          <w:rFonts w:eastAsia="Times New Roman" w:cs="Times New Roman"/>
          <w:szCs w:val="24"/>
        </w:rPr>
        <w:t>, να πάμε μέχρι το τέλος του 2018 και στη συνέχεια να δημιουργήσουμε σ’ αυτούς τους ανθρώ</w:t>
      </w:r>
      <w:r>
        <w:rPr>
          <w:rFonts w:eastAsia="Times New Roman" w:cs="Times New Roman"/>
          <w:szCs w:val="24"/>
        </w:rPr>
        <w:lastRenderedPageBreak/>
        <w:t>πους την προσδοκία μο</w:t>
      </w:r>
      <w:r>
        <w:rPr>
          <w:rFonts w:eastAsia="Times New Roman" w:cs="Times New Roman"/>
          <w:szCs w:val="24"/>
        </w:rPr>
        <w:t xml:space="preserve">νιμοποίησης. Αυτή είναι όλη η ιστορία, δηλαδή η προσδοκία μονιμοποίησης κατά παράβαση κάθε γενικής και ειδικής διάταξης του νόμου. </w:t>
      </w:r>
    </w:p>
    <w:p w14:paraId="58D03149"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προεδρικό διάταγμα</w:t>
      </w:r>
      <w:r>
        <w:rPr>
          <w:rFonts w:eastAsia="Times New Roman" w:cs="Times New Roman"/>
          <w:szCs w:val="24"/>
        </w:rPr>
        <w:t xml:space="preserve"> του Παυλόπουλου, το 164/2004, έβαλε αυτές τις δύο δικλίδες ασφαλείας, το τρίμηνο κενό ανάμεσα στις συμ</w:t>
      </w:r>
      <w:r>
        <w:rPr>
          <w:rFonts w:eastAsia="Times New Roman" w:cs="Times New Roman"/>
          <w:szCs w:val="24"/>
        </w:rPr>
        <w:t xml:space="preserve">βάσεις και το </w:t>
      </w:r>
      <w:proofErr w:type="spellStart"/>
      <w:r>
        <w:rPr>
          <w:rFonts w:eastAsia="Times New Roman" w:cs="Times New Roman"/>
          <w:szCs w:val="24"/>
        </w:rPr>
        <w:t>εικοσιτετράμηνο</w:t>
      </w:r>
      <w:proofErr w:type="spellEnd"/>
      <w:r>
        <w:rPr>
          <w:rFonts w:eastAsia="Times New Roman" w:cs="Times New Roman"/>
          <w:szCs w:val="24"/>
        </w:rPr>
        <w:t xml:space="preserve">, ακριβώς για να μην έχουμε </w:t>
      </w:r>
      <w:proofErr w:type="spellStart"/>
      <w:r>
        <w:rPr>
          <w:rFonts w:eastAsia="Times New Roman" w:cs="Times New Roman"/>
          <w:szCs w:val="24"/>
        </w:rPr>
        <w:t>καταχρηστικότητα</w:t>
      </w:r>
      <w:proofErr w:type="spellEnd"/>
      <w:r>
        <w:rPr>
          <w:rFonts w:eastAsia="Times New Roman" w:cs="Times New Roman"/>
          <w:szCs w:val="24"/>
        </w:rPr>
        <w:t xml:space="preserve"> από την πλευρά της </w:t>
      </w:r>
      <w:r>
        <w:rPr>
          <w:rFonts w:eastAsia="Times New Roman" w:cs="Times New Roman"/>
          <w:szCs w:val="24"/>
        </w:rPr>
        <w:t xml:space="preserve">διοίκησης </w:t>
      </w:r>
      <w:r>
        <w:rPr>
          <w:rFonts w:eastAsia="Times New Roman" w:cs="Times New Roman"/>
          <w:szCs w:val="24"/>
        </w:rPr>
        <w:t xml:space="preserve">σε σχέση με αυτό που λέμε «συμβάσεις ορισμένου χρόνου». </w:t>
      </w:r>
    </w:p>
    <w:p w14:paraId="58D0314A"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το επιχείρημα είναι ότι είναι άλλο πράγμα οι συμβάσεις έργου και άλλο οι συμβάσεις εργασί</w:t>
      </w:r>
      <w:r>
        <w:rPr>
          <w:rFonts w:eastAsia="Times New Roman" w:cs="Times New Roman"/>
          <w:szCs w:val="24"/>
        </w:rPr>
        <w:t>ας, διαβάζω ακριβώς την τελευταία παράγραφο, την όγδοη παράγραφο του άρθρου 103 του Συντάγματος, η οποία λέει ότι οι απαγορεύσεις της παραγράφου αυ</w:t>
      </w:r>
      <w:r>
        <w:rPr>
          <w:rFonts w:eastAsia="Times New Roman" w:cs="Times New Roman"/>
          <w:szCs w:val="24"/>
        </w:rPr>
        <w:lastRenderedPageBreak/>
        <w:t>τής ισχύουν και ως προς τους απασχολούμενους με σύμβαση έργου. Και αυτοί που δουλεύουν με σύμβαση έργου έχουν</w:t>
      </w:r>
      <w:r>
        <w:rPr>
          <w:rFonts w:eastAsia="Times New Roman" w:cs="Times New Roman"/>
          <w:szCs w:val="24"/>
        </w:rPr>
        <w:t xml:space="preserve"> το οκτάμηνο με την τρίμηνη παύση και έχουν και το </w:t>
      </w:r>
      <w:proofErr w:type="spellStart"/>
      <w:r>
        <w:rPr>
          <w:rFonts w:eastAsia="Times New Roman" w:cs="Times New Roman"/>
          <w:szCs w:val="24"/>
        </w:rPr>
        <w:t>εικοσιτετράμηνο</w:t>
      </w:r>
      <w:proofErr w:type="spellEnd"/>
      <w:r>
        <w:rPr>
          <w:rFonts w:eastAsia="Times New Roman" w:cs="Times New Roman"/>
          <w:szCs w:val="24"/>
        </w:rPr>
        <w:t xml:space="preserve">. </w:t>
      </w:r>
    </w:p>
    <w:p w14:paraId="58D0314B"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Τι μιλάμε τώρα εδώ; Αυτό είναι αυτονόητο. Το ξέρουν όλοι. Πολύ σωστά, μάλιστα, έρχονται κάποιοι επίτροποι -γιατί κάποιοι άλλοι δεν τολμούν- και αρνούνται τα εντάλματα πληρωμής, γιατί αυτό</w:t>
      </w:r>
      <w:r>
        <w:rPr>
          <w:rFonts w:eastAsia="Times New Roman" w:cs="Times New Roman"/>
          <w:szCs w:val="24"/>
        </w:rPr>
        <w:t xml:space="preserve"> είναι το Σύνταγμά μας. Θέλετε να το αλλάξετε; Θέλετε να καταργήσουμε τελείως τις συμβάσεις ορισμένου χρόνου; Να τα κουβεντιάσουμε όλα. Όμως, το Σύνταγμά μας αυτή τη στιγμή λέει αυτά τα συγκεκριμένα πράγματα. Δεν μπορεί να έρχεται η Βουλή κάθε τρεις μήνες </w:t>
      </w:r>
      <w:r>
        <w:rPr>
          <w:rFonts w:eastAsia="Times New Roman" w:cs="Times New Roman"/>
          <w:szCs w:val="24"/>
        </w:rPr>
        <w:t xml:space="preserve">και να «ξεπλένει» μέσω τροπολογιών τις όποιες αποφάσεις του Υπουργείου. Δεν μπορεί να ερχόμαστε εδώ και να ξεχνάμε τα αυτονόητα ως Βουλή. </w:t>
      </w:r>
    </w:p>
    <w:p w14:paraId="58D0314C"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Υπάρχει κόσμος έξω που είναι άνεργος. Υπάρχει κόσμος που θέλει ένα πράγμα, τη διαφάνεια και την αξιοκρατία σ’ αυτό. Ό</w:t>
      </w:r>
      <w:r>
        <w:rPr>
          <w:rFonts w:eastAsia="Times New Roman" w:cs="Times New Roman"/>
          <w:szCs w:val="24"/>
        </w:rPr>
        <w:t>ποιος δικαιούται τη σύμβαση ορισμένου χρόνου, λέμε «ναι», όποιος δικαιούται την αορίστου χρόνου, λέμε «ναι», μέσα από διάφανες διαδικασίες. Είναι δυνατόν τώρα σε εργασιακές σχέσεις οι οποίες είναι σε εξέλιξη αυτή τη στιγμή, να ερχόμαστε και μ’ αυτόν τον τε</w:t>
      </w:r>
      <w:r>
        <w:rPr>
          <w:rFonts w:eastAsia="Times New Roman" w:cs="Times New Roman"/>
          <w:szCs w:val="24"/>
        </w:rPr>
        <w:t xml:space="preserve">λείως απροκάλυπτο τρόπο να δημιουργούμε τις συνθήκες μονιμοποίησης; </w:t>
      </w:r>
    </w:p>
    <w:p w14:paraId="58D0314D" w14:textId="77777777" w:rsidR="00C565C7" w:rsidRDefault="00DC469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Ξέρετε πολύ καλά ότι αυτό είναι. Αυτό θα κριθεί αύριο στα δικαστήρια. Ο κάθε εργαζόμενος, ο οποίος είναι ο μόνος που δεν μπορεί να κατηγορηθεί, έχει την προσδοκία μονιμοποίησης και θα πάε</w:t>
      </w:r>
      <w:r>
        <w:rPr>
          <w:rFonts w:eastAsia="Times New Roman" w:cs="Times New Roman"/>
          <w:szCs w:val="24"/>
        </w:rPr>
        <w:t>ι στα δικαστήρια και θα πει</w:t>
      </w:r>
      <w:r>
        <w:rPr>
          <w:rFonts w:eastAsia="Times New Roman" w:cs="Times New Roman"/>
          <w:szCs w:val="24"/>
        </w:rPr>
        <w:t>:</w:t>
      </w:r>
      <w:r>
        <w:rPr>
          <w:rFonts w:eastAsia="Times New Roman" w:cs="Times New Roman"/>
          <w:szCs w:val="24"/>
        </w:rPr>
        <w:t xml:space="preserve"> «Εμένα το Υπουργείο με χρειαζόταν και με κράτησε τέσσερα χρόνια. Ξεπέρασα το </w:t>
      </w:r>
      <w:proofErr w:type="spellStart"/>
      <w:r>
        <w:rPr>
          <w:rFonts w:eastAsia="Times New Roman" w:cs="Times New Roman"/>
          <w:szCs w:val="24"/>
        </w:rPr>
        <w:t>εικοσιτετράμηνο</w:t>
      </w:r>
      <w:proofErr w:type="spellEnd"/>
      <w:r>
        <w:rPr>
          <w:rFonts w:eastAsia="Times New Roman" w:cs="Times New Roman"/>
          <w:szCs w:val="24"/>
        </w:rPr>
        <w:t xml:space="preserve"> του </w:t>
      </w:r>
      <w:r>
        <w:rPr>
          <w:rFonts w:eastAsia="Times New Roman" w:cs="Times New Roman"/>
          <w:szCs w:val="24"/>
        </w:rPr>
        <w:lastRenderedPageBreak/>
        <w:t>προεδρικού διατάγματος</w:t>
      </w:r>
      <w:r>
        <w:rPr>
          <w:rFonts w:eastAsia="Times New Roman" w:cs="Times New Roman"/>
          <w:szCs w:val="24"/>
        </w:rPr>
        <w:t>. Αυτή ήταν η βούληση του νομοθέτη» ή «Είναι διαρκής η ανάγκη για την παρουσία μου». Και θα μονιμοποιηθεί. Ό</w:t>
      </w:r>
      <w:r>
        <w:rPr>
          <w:rFonts w:eastAsia="Times New Roman" w:cs="Times New Roman"/>
          <w:szCs w:val="24"/>
        </w:rPr>
        <w:t xml:space="preserve">μως, αυτός που θα μονιμοποιηθεί έχει τα περισσότερα προσόντα από κάποιον άλλο που θα μπορούσε και αυτός να μονιμοποιηθεί, αλλά δεν είχε τη δυνατότητα να έχει αυτές τις συμβάσεις; </w:t>
      </w:r>
    </w:p>
    <w:p w14:paraId="58D0314E"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Νομίζω, κύριε Υπουργέ, ότι πρέπει να τελειώσει αυτό. Πρέπει να τελειώσει. Κα</w:t>
      </w:r>
      <w:r>
        <w:rPr>
          <w:rFonts w:eastAsia="Times New Roman" w:cs="Times New Roman"/>
          <w:szCs w:val="24"/>
        </w:rPr>
        <w:t>ι το Σύνταγμα και το ισχύον πλαίσιο μάς δείχνει ακριβώς τι πρέπει να κάνουμε. Εγώ δεν θέλω να ξαναδώ στη Βουλή να έρχεται νομοθέτημα ξεκινώντας με τη φράση «κατά παρέκκλιση κάθε γενικής και ειδικής διάταξης».</w:t>
      </w:r>
    </w:p>
    <w:p w14:paraId="58D0314F"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w:t>
      </w:r>
    </w:p>
    <w:p w14:paraId="58D03150"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 xml:space="preserve">ΕΩΡΓΙΟΣ ΓΕΩΡΓΑΝΤΑΣ: </w:t>
      </w:r>
      <w:r>
        <w:rPr>
          <w:rFonts w:eastAsia="Times New Roman" w:cs="Times New Roman"/>
          <w:szCs w:val="24"/>
        </w:rPr>
        <w:t>Τελειώνω</w:t>
      </w:r>
      <w:r>
        <w:rPr>
          <w:rFonts w:eastAsia="Times New Roman" w:cs="Times New Roman"/>
          <w:b/>
          <w:szCs w:val="24"/>
        </w:rPr>
        <w:t xml:space="preserve"> </w:t>
      </w:r>
      <w:r>
        <w:rPr>
          <w:rFonts w:eastAsia="Times New Roman" w:cs="Times New Roman"/>
          <w:szCs w:val="24"/>
        </w:rPr>
        <w:t xml:space="preserve">αμέσως, κύριε Πρόεδρε, και ευχαριστώ. </w:t>
      </w:r>
    </w:p>
    <w:p w14:paraId="58D03151"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Αν νομοθετούμε κατά παρέκκλιση κάθε γενικής και ειδικής διάταξης, απαξιώνουμε μόνοι μας τον ρόλο μας και την παρουσία μας εδώ.</w:t>
      </w:r>
    </w:p>
    <w:p w14:paraId="58D03152"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58D03153" w14:textId="77777777" w:rsidR="00C565C7" w:rsidRDefault="00DC4690">
      <w:pPr>
        <w:spacing w:line="600" w:lineRule="auto"/>
        <w:ind w:firstLine="720"/>
        <w:jc w:val="center"/>
        <w:rPr>
          <w:rFonts w:eastAsia="Times New Roman"/>
          <w:bCs/>
        </w:rPr>
      </w:pPr>
      <w:r>
        <w:rPr>
          <w:rFonts w:eastAsia="Times New Roman"/>
          <w:bCs/>
        </w:rPr>
        <w:t xml:space="preserve">(Χειροκροτήματα από την πτέρυγα της Νέας </w:t>
      </w:r>
      <w:r>
        <w:rPr>
          <w:rFonts w:eastAsia="Times New Roman"/>
          <w:bCs/>
        </w:rPr>
        <w:t>Δημοκρατίας)</w:t>
      </w:r>
    </w:p>
    <w:p w14:paraId="58D03154"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κύριος Υπουργός θα γράψει όλες του τις παρατηρήσεις και θα του δώσω τον λόγο να απαντήσει συνολικά στο τέλος. </w:t>
      </w:r>
    </w:p>
    <w:p w14:paraId="58D03155"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Τεχνική συμβουλή σας δίνω. Επειδή είναι καινούργιας τεχνολογίας τα μικρόφωνα, θέλει χαμηλότερο τό</w:t>
      </w:r>
      <w:r>
        <w:rPr>
          <w:rFonts w:eastAsia="Times New Roman" w:cs="Times New Roman"/>
          <w:szCs w:val="24"/>
        </w:rPr>
        <w:t xml:space="preserve">νο φωνής και να μιλάτε πιο μακριά από το μικρόφωνο. Εγώ έχω την εντύπωση ότι τα παλιά ακούγονταν καλύτερα,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Μη μιλάτε κοντά στο μικρόφωνο και με ισχυρή φωνή, γιατί τότε κάπως μπερδεύεται. </w:t>
      </w:r>
    </w:p>
    <w:p w14:paraId="58D03156"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Κύριε Πρόεδρε, είνα</w:t>
      </w:r>
      <w:r>
        <w:rPr>
          <w:rFonts w:eastAsia="Times New Roman" w:cs="Times New Roman"/>
          <w:szCs w:val="24"/>
        </w:rPr>
        <w:t xml:space="preserve">ι η σειρά των Κοινοβουλευτικών </w:t>
      </w:r>
      <w:r>
        <w:rPr>
          <w:rFonts w:eastAsia="Times New Roman" w:cs="Times New Roman"/>
          <w:szCs w:val="24"/>
        </w:rPr>
        <w:t>Εκπροσώπων.</w:t>
      </w:r>
      <w:r>
        <w:rPr>
          <w:rFonts w:eastAsia="Times New Roman" w:cs="Times New Roman"/>
          <w:szCs w:val="24"/>
        </w:rPr>
        <w:t xml:space="preserve"> </w:t>
      </w:r>
    </w:p>
    <w:p w14:paraId="58D03157"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Τζαβάρα, διευκρίνιση, αν θέλετε. Τοποθέτηση θα κάνετε στην ομιλία σας. </w:t>
      </w:r>
    </w:p>
    <w:p w14:paraId="58D03158"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Τοποθέτηση θέλω να κάνω.</w:t>
      </w:r>
    </w:p>
    <w:p w14:paraId="58D03159"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Θα έχετε τον </w:t>
      </w:r>
      <w:r>
        <w:rPr>
          <w:rFonts w:eastAsia="Times New Roman" w:cs="Times New Roman"/>
          <w:szCs w:val="24"/>
        </w:rPr>
        <w:t xml:space="preserve">λόγο. Θα πάμε με τη σειρά. </w:t>
      </w:r>
    </w:p>
    <w:p w14:paraId="58D0315A"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Θα μιλήσει ο κύριος Υπουργός;</w:t>
      </w:r>
    </w:p>
    <w:p w14:paraId="58D0315B"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μείνει να απαντήσει σε διευκρινιστικές ερωτήσεις, αν υπάρχει κάποια ερώτηση, όχι στις τοποθετήσεις σας.</w:t>
      </w:r>
    </w:p>
    <w:p w14:paraId="58D0315C" w14:textId="77777777" w:rsidR="00C565C7" w:rsidRDefault="00DC4690">
      <w:pPr>
        <w:tabs>
          <w:tab w:val="left" w:pos="3873"/>
        </w:tabs>
        <w:spacing w:line="600" w:lineRule="auto"/>
        <w:ind w:firstLine="720"/>
        <w:jc w:val="both"/>
        <w:rPr>
          <w:rFonts w:eastAsia="Times New Roman"/>
          <w:bCs/>
        </w:rPr>
      </w:pPr>
      <w:r>
        <w:rPr>
          <w:rFonts w:eastAsia="Times New Roman" w:cs="Times New Roman"/>
          <w:b/>
          <w:szCs w:val="24"/>
        </w:rPr>
        <w:lastRenderedPageBreak/>
        <w:t xml:space="preserve">ΑΘΑΝΑΣΙΟΣ ΘΕΟΧΑΡΟΠΟΥΛΟΣ: </w:t>
      </w:r>
      <w:r>
        <w:rPr>
          <w:rFonts w:eastAsia="Times New Roman" w:cs="Times New Roman"/>
          <w:szCs w:val="24"/>
        </w:rPr>
        <w:t>Αν και θ</w:t>
      </w:r>
      <w:r>
        <w:rPr>
          <w:rFonts w:eastAsia="Times New Roman" w:cs="Times New Roman"/>
          <w:szCs w:val="24"/>
        </w:rPr>
        <w:t xml:space="preserve">α τοποθετηθώ στην παρέμβασή μου στη συνέχεια, να πω πολύ γρήγορα κάτι το οποίο περιλαμβάνει και ερώτηση </w:t>
      </w:r>
      <w:r>
        <w:rPr>
          <w:rFonts w:eastAsia="Times New Roman"/>
          <w:bCs/>
        </w:rPr>
        <w:t>προς τον κύριο Υπουργό.</w:t>
      </w:r>
    </w:p>
    <w:p w14:paraId="58D0315D" w14:textId="77777777" w:rsidR="00C565C7" w:rsidRDefault="00DC4690">
      <w:pPr>
        <w:tabs>
          <w:tab w:val="left" w:pos="3873"/>
        </w:tabs>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Ρωτήστε τον. Γι’ αυτό μένει.</w:t>
      </w:r>
    </w:p>
    <w:p w14:paraId="58D0315E"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Στην ουσία, κύριε Υπουργέ, αποδεσμεύετε τις διαδοχικές συμβάσεις, για να μη χρειάζεται το τρίμηνο. Αν δεν έχουμε καταλάβει καλά, να μας το πείτε. Όμως, αυτό νομίζω ότι πράττετε. Ταυτοχρόνως δεν ισχύει αυτή η </w:t>
      </w:r>
      <w:r>
        <w:rPr>
          <w:rFonts w:eastAsia="Times New Roman" w:cs="Times New Roman"/>
          <w:bCs/>
          <w:szCs w:val="24"/>
        </w:rPr>
        <w:t>τροπολογία</w:t>
      </w:r>
      <w:r>
        <w:rPr>
          <w:rFonts w:eastAsia="Times New Roman" w:cs="Times New Roman"/>
          <w:szCs w:val="24"/>
        </w:rPr>
        <w:t xml:space="preserve"> -αυτή είναι η ερώτηση- μόνο για το Υπ</w:t>
      </w:r>
      <w:r>
        <w:rPr>
          <w:rFonts w:eastAsia="Times New Roman" w:cs="Times New Roman"/>
          <w:szCs w:val="24"/>
        </w:rPr>
        <w:t xml:space="preserve">ουργείο Υγείας, ισχύει για όλη τη δημόσια διοίκηση. Η κ. </w:t>
      </w:r>
      <w:proofErr w:type="spellStart"/>
      <w:r>
        <w:rPr>
          <w:rFonts w:eastAsia="Times New Roman" w:cs="Times New Roman"/>
          <w:szCs w:val="24"/>
        </w:rPr>
        <w:t>Γεροβασίλη</w:t>
      </w:r>
      <w:proofErr w:type="spellEnd"/>
      <w:r>
        <w:rPr>
          <w:rFonts w:eastAsia="Times New Roman" w:cs="Times New Roman"/>
          <w:szCs w:val="24"/>
        </w:rPr>
        <w:t xml:space="preserve"> έπρεπε να ήταν εδώ. Δεν είναι. Εσείς το υποστηρίξατε μόνο για το Υπουργείο Υγείας, όμως.</w:t>
      </w:r>
    </w:p>
    <w:p w14:paraId="58D0315F"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Δεν μπορούμε να τον εγκαλέσουμε επειδή ήρθε να στηρίξει. Η κ. </w:t>
      </w:r>
      <w:proofErr w:type="spellStart"/>
      <w:r>
        <w:rPr>
          <w:rFonts w:eastAsia="Times New Roman" w:cs="Times New Roman"/>
          <w:szCs w:val="24"/>
        </w:rPr>
        <w:t>Γερο</w:t>
      </w:r>
      <w:r>
        <w:rPr>
          <w:rFonts w:eastAsia="Times New Roman" w:cs="Times New Roman"/>
          <w:szCs w:val="24"/>
        </w:rPr>
        <w:t>βασίλη</w:t>
      </w:r>
      <w:proofErr w:type="spellEnd"/>
      <w:r>
        <w:rPr>
          <w:rFonts w:eastAsia="Times New Roman" w:cs="Times New Roman"/>
          <w:szCs w:val="24"/>
        </w:rPr>
        <w:t xml:space="preserve"> έπρεπε να ήταν.</w:t>
      </w:r>
    </w:p>
    <w:p w14:paraId="58D03160"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Δεν τον εγκαλώ. Λέω προς το Σώμα, κύριε Πρόεδρε, και ως μια ερώτηση, ότι αφορά όλη τη δημόσια διοίκηση η συγκεκριμένη τροπολογία. Να το απαντήσετε θετικά. Συνεπώς, αφού αφορά όλη τη δημόσια διοίκηση και γενικ</w:t>
      </w:r>
      <w:r>
        <w:rPr>
          <w:rFonts w:eastAsia="Times New Roman" w:cs="Times New Roman"/>
          <w:szCs w:val="24"/>
        </w:rPr>
        <w:t xml:space="preserve">εύεται, δεν αφορά μόνο τις συγκεκριμένες περιπτώσεις που μας είπατε. Πώς προστατεύονται όσοι βρίσκονται εκτός εργασίας σε αυτή τη διαδικασία; Είπατε εσείς, για παράδειγμα ότι αν υπάρχει ο διαγωνισμός στη συνέχεια, θα μπουν στη διαγωνιστική διαδικασία. Και </w:t>
      </w:r>
      <w:r>
        <w:rPr>
          <w:rFonts w:eastAsia="Times New Roman" w:cs="Times New Roman"/>
          <w:szCs w:val="24"/>
        </w:rPr>
        <w:t>αν βάλετε εσείς στη διαγωνιστική διαδικασία κριτήριο την προϋπη</w:t>
      </w:r>
      <w:r>
        <w:rPr>
          <w:rFonts w:eastAsia="Times New Roman" w:cs="Times New Roman"/>
          <w:szCs w:val="24"/>
        </w:rPr>
        <w:lastRenderedPageBreak/>
        <w:t>ρεσία, ως μέγιστο κριτήριο την προϋπηρεσία, τους πετάτε έξω όλους. Άρα, εμπαίζετε όχι μόνο τους συμβασιούχους με αυτή τη λογική, αλλά και τους ανέργους.</w:t>
      </w:r>
    </w:p>
    <w:p w14:paraId="58D03161"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w:t>
      </w:r>
      <w:r>
        <w:rPr>
          <w:rFonts w:eastAsia="Times New Roman" w:cs="Times New Roman"/>
          <w:szCs w:val="24"/>
        </w:rPr>
        <w:t>ετε τοποθέτηση.</w:t>
      </w:r>
    </w:p>
    <w:p w14:paraId="58D03162"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Δεν κάνω τοποθέτηση. Ερώτηση έκανα.</w:t>
      </w:r>
    </w:p>
    <w:p w14:paraId="58D03163"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ερώτηση ήταν μία.</w:t>
      </w:r>
    </w:p>
    <w:p w14:paraId="58D03164"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Η ερώτησή μου ήταν συγκεκριμένη: Πώς προστατεύονται οι εκτός εργασίας από τη στιγμή που η διαγωνιστικ</w:t>
      </w:r>
      <w:r>
        <w:rPr>
          <w:rFonts w:eastAsia="Times New Roman" w:cs="Times New Roman"/>
          <w:szCs w:val="24"/>
        </w:rPr>
        <w:t>ή διαδικασία θα περιλαμβάνει αυτό το κριτήριο;</w:t>
      </w:r>
    </w:p>
    <w:p w14:paraId="58D03165" w14:textId="77777777" w:rsidR="00C565C7" w:rsidRDefault="00DC4690">
      <w:pPr>
        <w:tabs>
          <w:tab w:val="left" w:pos="3873"/>
        </w:tabs>
        <w:spacing w:line="600" w:lineRule="auto"/>
        <w:ind w:firstLine="720"/>
        <w:jc w:val="both"/>
        <w:rPr>
          <w:rFonts w:eastAsia="Times New Roman"/>
          <w:bCs/>
        </w:rPr>
      </w:pPr>
      <w:r>
        <w:rPr>
          <w:rFonts w:eastAsia="Times New Roman" w:cs="Times New Roman"/>
          <w:szCs w:val="24"/>
        </w:rPr>
        <w:lastRenderedPageBreak/>
        <w:t>Κύριε Υπουργέ, η συγκεκριμένη τροπολογία είναι προεκλογική, κατά την άποψή μας. Γι’ αυτό πρέπει να απαντήσετε στα ερωτήματα αυτά και να τοποθετηθείτε υπεύθυνα ως Κυβέρνηση. Δεν νομίζω ότι αρκείτε εσείς βέβαια.</w:t>
      </w:r>
      <w:r>
        <w:rPr>
          <w:rFonts w:eastAsia="Times New Roman" w:cs="Times New Roman"/>
          <w:szCs w:val="24"/>
        </w:rPr>
        <w:t xml:space="preserve"> Νομίζω ότι θα έπρεπε να είναι εδώ, κύριε Πρόεδρε, και η αρμόδια Υπουργός, γιατί αφορά όλη τη δημόσια διοίκηση.</w:t>
      </w:r>
    </w:p>
    <w:p w14:paraId="58D03166"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Συμφωνώ ως προς το δεύτερο.</w:t>
      </w:r>
    </w:p>
    <w:p w14:paraId="58D03167"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Θέλετε να ρωτήσ</w:t>
      </w:r>
      <w:r>
        <w:rPr>
          <w:rFonts w:eastAsia="Times New Roman" w:cs="Times New Roman"/>
          <w:szCs w:val="24"/>
        </w:rPr>
        <w:t>ε</w:t>
      </w:r>
      <w:r>
        <w:rPr>
          <w:rFonts w:eastAsia="Times New Roman" w:cs="Times New Roman"/>
          <w:szCs w:val="24"/>
        </w:rPr>
        <w:t xml:space="preserve">τε κάτι, κύριε </w:t>
      </w:r>
      <w:proofErr w:type="spellStart"/>
      <w:r>
        <w:rPr>
          <w:rFonts w:eastAsia="Times New Roman" w:cs="Times New Roman"/>
          <w:szCs w:val="24"/>
        </w:rPr>
        <w:t>Σαρίδη</w:t>
      </w:r>
      <w:proofErr w:type="spellEnd"/>
      <w:r>
        <w:rPr>
          <w:rFonts w:eastAsia="Times New Roman" w:cs="Times New Roman"/>
          <w:szCs w:val="24"/>
        </w:rPr>
        <w:t xml:space="preserve">; </w:t>
      </w:r>
    </w:p>
    <w:p w14:paraId="58D03168"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 κύριε Πρόεδρε.</w:t>
      </w:r>
    </w:p>
    <w:p w14:paraId="58D03169"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το ΚΚΕ δεν θα έχει Κοινοβουλευτικό </w:t>
      </w:r>
      <w:r>
        <w:rPr>
          <w:rFonts w:eastAsia="Times New Roman" w:cs="Times New Roman"/>
          <w:szCs w:val="24"/>
        </w:rPr>
        <w:t xml:space="preserve">Εκπρόσωπο </w:t>
      </w:r>
      <w:r>
        <w:rPr>
          <w:rFonts w:eastAsia="Times New Roman" w:cs="Times New Roman"/>
          <w:szCs w:val="24"/>
        </w:rPr>
        <w:t xml:space="preserve">σήμερα, κύριε </w:t>
      </w:r>
      <w:proofErr w:type="spellStart"/>
      <w:r>
        <w:rPr>
          <w:rFonts w:eastAsia="Times New Roman" w:cs="Times New Roman"/>
          <w:szCs w:val="24"/>
        </w:rPr>
        <w:t>Λαμπρούλη</w:t>
      </w:r>
      <w:proofErr w:type="spellEnd"/>
      <w:r>
        <w:rPr>
          <w:rFonts w:eastAsia="Times New Roman" w:cs="Times New Roman"/>
          <w:szCs w:val="24"/>
        </w:rPr>
        <w:t xml:space="preserve">, θέλετε εσείς να ρωτήσετε κάτι; </w:t>
      </w:r>
    </w:p>
    <w:p w14:paraId="58D0316A"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Στη δευτερολογία μου μετά θα πάρω τον λόγο.</w:t>
      </w:r>
    </w:p>
    <w:p w14:paraId="58D0316B"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Θα τοποθετηθείτε τότε. Εντάξει.</w:t>
      </w:r>
    </w:p>
    <w:p w14:paraId="58D0316C"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Υπουργέ, πάρτε πέντε λεπτά και απαντήστε στις δύο ερωτήσεις, για να πάμε στον κ. </w:t>
      </w:r>
      <w:proofErr w:type="spellStart"/>
      <w:r>
        <w:rPr>
          <w:rFonts w:eastAsia="Times New Roman" w:cs="Times New Roman"/>
          <w:szCs w:val="24"/>
        </w:rPr>
        <w:t>Φωτάκη</w:t>
      </w:r>
      <w:proofErr w:type="spellEnd"/>
      <w:r>
        <w:rPr>
          <w:rFonts w:eastAsia="Times New Roman" w:cs="Times New Roman"/>
          <w:szCs w:val="24"/>
        </w:rPr>
        <w:t xml:space="preserve"> επί του νομοσχεδίου.</w:t>
      </w:r>
    </w:p>
    <w:p w14:paraId="58D0316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olor w:val="000000"/>
          <w:szCs w:val="24"/>
        </w:rPr>
        <w:t>Ευχαριστώ, κύριε Πρόεδρε.</w:t>
      </w:r>
      <w:r>
        <w:rPr>
          <w:rFonts w:eastAsia="Times New Roman" w:cs="Times New Roman"/>
          <w:szCs w:val="24"/>
        </w:rPr>
        <w:t xml:space="preserve"> </w:t>
      </w:r>
    </w:p>
    <w:p w14:paraId="58D0316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Ναι, κύριε Θεοχαρόπουλ</w:t>
      </w:r>
      <w:r>
        <w:rPr>
          <w:rFonts w:eastAsia="Times New Roman" w:cs="Times New Roman"/>
          <w:szCs w:val="24"/>
        </w:rPr>
        <w:t xml:space="preserve">ε, αφορά όλη τη δημόσια διοίκηση προφανώς. Η μεγάλη αναγκαιότητα που προέκυψε αυτή η </w:t>
      </w:r>
      <w:r>
        <w:rPr>
          <w:rFonts w:eastAsia="Times New Roman" w:cs="Times New Roman"/>
          <w:bCs/>
          <w:szCs w:val="24"/>
        </w:rPr>
        <w:t>τροπολογία</w:t>
      </w:r>
      <w:r>
        <w:rPr>
          <w:rFonts w:eastAsia="Times New Roman" w:cs="Times New Roman"/>
          <w:szCs w:val="24"/>
        </w:rPr>
        <w:t xml:space="preserve"> και τα λοιπά αφορά το κομμάτι το οποίο σας είπα. Ξεκαθαρίστε στο μυαλό σας μερικά πράγματα, γιατί υπάρχει το τυπικό και υπάρχει και το ουσιαστικό. </w:t>
      </w:r>
    </w:p>
    <w:p w14:paraId="58D0316F"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Δεύτερον, ότ</w:t>
      </w:r>
      <w:r>
        <w:rPr>
          <w:rFonts w:eastAsia="Times New Roman" w:cs="Times New Roman"/>
          <w:szCs w:val="24"/>
        </w:rPr>
        <w:t xml:space="preserve">αν έχουμε μια υπηρεσία στην οποία έχει εργαστεί ένας άνθρωπος, ουσιαστικά του λέμε «εσύ τώρα για να ξαναβάλεις υποψηφιότητα, πρέπει να έχεις απολυθεί τρεις μήνες». Εγώ μιλάω για το κομμάτι που αφορά τα νοσοκομεία. </w:t>
      </w:r>
    </w:p>
    <w:p w14:paraId="58D03170"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Τι μας λέει τώρα εδώ ο κ. Γεωργαντάς και </w:t>
      </w:r>
      <w:r>
        <w:rPr>
          <w:rFonts w:eastAsia="Times New Roman" w:cs="Times New Roman"/>
          <w:szCs w:val="24"/>
        </w:rPr>
        <w:t xml:space="preserve">οι υπόλοιποι, για να μιλάμε επί του συγκεκριμένου και όχι επί του γενικού; Ακούστε με. Κατ’ αρχάς, ο κ. Γεωργαντάς κάνει κάποιο λάθος. Ο νόμος για τις συμβάσεις έργου κατέπεσε τον Αύγουστο του 2016 στο Συμβούλιο της Επικρατείας. Άρα, δεν ισχύει αυτό </w:t>
      </w:r>
      <w:r>
        <w:rPr>
          <w:rFonts w:eastAsia="Times New Roman" w:cs="Times New Roman"/>
          <w:szCs w:val="24"/>
        </w:rPr>
        <w:t>το οπο</w:t>
      </w:r>
      <w:r>
        <w:rPr>
          <w:rFonts w:eastAsia="Times New Roman" w:cs="Times New Roman"/>
          <w:szCs w:val="24"/>
        </w:rPr>
        <w:t xml:space="preserve">ίο </w:t>
      </w:r>
      <w:r>
        <w:rPr>
          <w:rFonts w:eastAsia="Times New Roman" w:cs="Times New Roman"/>
          <w:szCs w:val="24"/>
        </w:rPr>
        <w:t xml:space="preserve">λέει. Όλος του ο συλλογισμός ότι μετά συνεχίσαμε με συμβάσεις έργου δεν ισχύει. </w:t>
      </w:r>
    </w:p>
    <w:p w14:paraId="58D03171"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Επειδή ήταν πολιτική μας επιλογή να διώξουμε τους εργολάβους από τα νοσοκομεία, νομοθετήσαμε αμέσως ότι θα προκηρύ</w:t>
      </w:r>
      <w:r>
        <w:rPr>
          <w:rFonts w:eastAsia="Times New Roman" w:cs="Times New Roman"/>
          <w:szCs w:val="24"/>
        </w:rPr>
        <w:lastRenderedPageBreak/>
        <w:t>ξουμε διαγωνισμούς για συμβάσεις εξαρτημένης εργασίας. Και</w:t>
      </w:r>
      <w:r>
        <w:rPr>
          <w:rFonts w:eastAsia="Times New Roman" w:cs="Times New Roman"/>
          <w:szCs w:val="24"/>
        </w:rPr>
        <w:t xml:space="preserve"> επειδή </w:t>
      </w:r>
      <w:r>
        <w:rPr>
          <w:rFonts w:eastAsia="Times New Roman" w:cs="Times New Roman"/>
          <w:szCs w:val="24"/>
        </w:rPr>
        <w:t xml:space="preserve">αναφέρεται </w:t>
      </w:r>
      <w:r>
        <w:rPr>
          <w:rFonts w:eastAsia="Times New Roman" w:cs="Times New Roman"/>
          <w:szCs w:val="24"/>
        </w:rPr>
        <w:t>σε άρθρα του Συντάγματος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λέμε ότι το Συμβούλιο της Επικρατείας, που σε άλλες φάσεις το επικαλείται διαρκώς, έχει πει ότι οι συμβάσεις έργου δεν είναι συμβάσεις εξαρτημένης εργασίας. Το έχει διατυπώσει αυτό σε πολλές του αποφάσεις.</w:t>
      </w:r>
    </w:p>
    <w:p w14:paraId="58D03172"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θέλουμε, λοιπόν, με το δεύτερο άρθρο της </w:t>
      </w:r>
      <w:r>
        <w:rPr>
          <w:rFonts w:eastAsia="Times New Roman" w:cs="Times New Roman"/>
          <w:bCs/>
          <w:szCs w:val="24"/>
        </w:rPr>
        <w:t>τροπολογία</w:t>
      </w:r>
      <w:r>
        <w:rPr>
          <w:rFonts w:eastAsia="Times New Roman" w:cs="Times New Roman"/>
          <w:szCs w:val="24"/>
        </w:rPr>
        <w:t>ς να αφαιρέσουμε το επιχείρημα από κάποιους επιτρόπους που δεν υπογράφουν εντάλματα γιατί προσμετρούν και αυτή την ιστορία.</w:t>
      </w:r>
    </w:p>
    <w:p w14:paraId="58D03173"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Διότι από τον Νοέμβριο του 2016 γίνονται διαγωνισμοί υπό την ευθύνη του ΑΣΕΠ</w:t>
      </w:r>
      <w:r>
        <w:rPr>
          <w:rFonts w:eastAsia="Times New Roman" w:cs="Times New Roman"/>
          <w:szCs w:val="24"/>
        </w:rPr>
        <w:t xml:space="preserve">, υπό την έγκριση του ΑΣΕΠ. Και απαντώ και σε εσάς: Και η προϋπηρεσία είναι </w:t>
      </w:r>
      <w:proofErr w:type="spellStart"/>
      <w:r>
        <w:rPr>
          <w:rFonts w:eastAsia="Times New Roman" w:cs="Times New Roman"/>
          <w:szCs w:val="24"/>
        </w:rPr>
        <w:t>μοριοδότηση</w:t>
      </w:r>
      <w:proofErr w:type="spellEnd"/>
      <w:r>
        <w:rPr>
          <w:rFonts w:eastAsia="Times New Roman" w:cs="Times New Roman"/>
          <w:szCs w:val="24"/>
        </w:rPr>
        <w:t xml:space="preserve"> και η ανεργία είναι </w:t>
      </w:r>
      <w:proofErr w:type="spellStart"/>
      <w:r>
        <w:rPr>
          <w:rFonts w:eastAsia="Times New Roman" w:cs="Times New Roman"/>
          <w:szCs w:val="24"/>
        </w:rPr>
        <w:t>μοριοδότηση</w:t>
      </w:r>
      <w:proofErr w:type="spellEnd"/>
      <w:r>
        <w:rPr>
          <w:rFonts w:eastAsia="Times New Roman" w:cs="Times New Roman"/>
          <w:szCs w:val="24"/>
        </w:rPr>
        <w:t>. Δεν βρήκαμε καινούρ</w:t>
      </w:r>
      <w:r>
        <w:rPr>
          <w:rFonts w:eastAsia="Times New Roman" w:cs="Times New Roman"/>
          <w:szCs w:val="24"/>
        </w:rPr>
        <w:t>γ</w:t>
      </w:r>
      <w:r>
        <w:rPr>
          <w:rFonts w:eastAsia="Times New Roman" w:cs="Times New Roman"/>
          <w:szCs w:val="24"/>
        </w:rPr>
        <w:t xml:space="preserve">ια κριτήρια. Αυτά που ισχύουν </w:t>
      </w:r>
      <w:r>
        <w:rPr>
          <w:rFonts w:eastAsia="Times New Roman" w:cs="Times New Roman"/>
          <w:szCs w:val="24"/>
        </w:rPr>
        <w:lastRenderedPageBreak/>
        <w:t>βάζουμε. Άρα, μη μου το παίζετε «πώς προστατεύετε τους απ’ έξω;» Γιατί πάρα πολλοί απ</w:t>
      </w:r>
      <w:r>
        <w:rPr>
          <w:rFonts w:eastAsia="Times New Roman" w:cs="Times New Roman"/>
          <w:szCs w:val="24"/>
        </w:rPr>
        <w:t>ό αυτούς που σήμερα δουλεύουν, έξω ήταν. Δεν ήταν εργαζόμενοι στα παλιά εργολαβικά συνεργεία. Δεν μπήκαν όλοι αυτόματα. Κάποιοι που είχαν προϋπηρεσία μέτρησε, κάποιοι που ήταν άνεργοι μέτρησε, κάποιοι που είχαν πολλά παιδιά μέτρησε, κάποιοι που ήταν μονογο</w:t>
      </w:r>
      <w:r>
        <w:rPr>
          <w:rFonts w:eastAsia="Times New Roman" w:cs="Times New Roman"/>
          <w:szCs w:val="24"/>
        </w:rPr>
        <w:t>νεϊκές οικογένειες μέτρησε. Αυτά είναι τα κριτήρια. Δεν κομίζουμε γλαύκα</w:t>
      </w:r>
      <w:r>
        <w:rPr>
          <w:rFonts w:eastAsia="Times New Roman" w:cs="Times New Roman"/>
          <w:szCs w:val="24"/>
        </w:rPr>
        <w:t>ς</w:t>
      </w:r>
      <w:r>
        <w:rPr>
          <w:rFonts w:eastAsia="Times New Roman" w:cs="Times New Roman"/>
          <w:szCs w:val="24"/>
        </w:rPr>
        <w:t xml:space="preserve"> εις Αθήνας.</w:t>
      </w:r>
    </w:p>
    <w:p w14:paraId="58D0317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πολιτική ουσία της υπόθεσης εδώ και όσον αφορά τα νοσοκομεία είναι η εξής: Εάν δεν συμβεί αυτό, αν δεν ισχύσει αυτό, πρακτικά πρέπει έστω για κάποιο διάστημα να ξαναγυρ</w:t>
      </w:r>
      <w:r>
        <w:rPr>
          <w:rFonts w:eastAsia="Times New Roman" w:cs="Times New Roman"/>
          <w:szCs w:val="24"/>
        </w:rPr>
        <w:t>ίσουν οι εργολάβοι στα νοσοκομεία. Αυτό είναι τώρα η ιερή αγανάκτηση του κ. Γεωργαντά. Και τα στοιχεία είναι συντριπτικά.</w:t>
      </w:r>
    </w:p>
    <w:p w14:paraId="58D0317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 xml:space="preserve">Για τη νομιμότητα ήταν η αγανάκτησή μου. </w:t>
      </w:r>
    </w:p>
    <w:p w14:paraId="58D0317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Όταν είπα εξοικονόμηση, ε</w:t>
      </w:r>
      <w:r>
        <w:rPr>
          <w:rFonts w:eastAsia="Times New Roman" w:cs="Times New Roman"/>
          <w:szCs w:val="24"/>
        </w:rPr>
        <w:t xml:space="preserve">ίναι στο σύνολο, κύριε Γεωργαντά. Δεν είναι μόνο στους μισθούς. Είναι στο σύνολο. </w:t>
      </w:r>
    </w:p>
    <w:p w14:paraId="58D0317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Θα τα δούμε.</w:t>
      </w:r>
    </w:p>
    <w:p w14:paraId="58D0317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Βεβαίως να τα δείτε. Δημοσιευμένα είναι σε αρκετά ΜΜΕ, </w:t>
      </w:r>
      <w:r>
        <w:rPr>
          <w:rFonts w:eastAsia="Times New Roman" w:cs="Times New Roman"/>
          <w:szCs w:val="24"/>
        </w:rPr>
        <w:t xml:space="preserve">τα οποία </w:t>
      </w:r>
      <w:r>
        <w:rPr>
          <w:rFonts w:eastAsia="Times New Roman" w:cs="Times New Roman"/>
          <w:szCs w:val="24"/>
        </w:rPr>
        <w:t xml:space="preserve">μάλλον δεν τα διαβάζετε. Τα έχουμε δώσει αναλυτικότατα. Απλά δεν αναπαράγονται πολύ στα μεγάλα ΜΜΕ, που μάλλον διαβάζετε, γιατί δεν συμφέρει αυτή η εικόνα. </w:t>
      </w:r>
    </w:p>
    <w:p w14:paraId="58D0317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Δεν διαβάζω καθόλου.</w:t>
      </w:r>
    </w:p>
    <w:p w14:paraId="58D0317A"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Δεν ξέρω τι</w:t>
      </w:r>
      <w:r>
        <w:rPr>
          <w:rFonts w:eastAsia="Times New Roman" w:cs="Times New Roman"/>
          <w:szCs w:val="24"/>
        </w:rPr>
        <w:t xml:space="preserve"> διαβάζετε. Διαβάστε τα. Δημοσιευμένα είναι. Τα έχουμε πει πολλές φορές και με παραδείγματα νοσοκομείων το πόσο εξοικονομούν, από τη Χίο μέχρι την Κομοτηνή και από τα νοσοκομεία της Θεσσαλονίκης μέχρι την Κρήτη. Τα έχουμε δώσει πολύ αναλυτικά. Και αυτό έρχ</w:t>
      </w:r>
      <w:r>
        <w:rPr>
          <w:rFonts w:eastAsia="Times New Roman" w:cs="Times New Roman"/>
          <w:szCs w:val="24"/>
        </w:rPr>
        <w:t>εται να λύσει αυτό το πράγμα.</w:t>
      </w:r>
    </w:p>
    <w:p w14:paraId="58D0317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Να σας πω και κάτι άλλο, κύριε Θεοχαρόπουλε, για τον υπόλοιπο δημόσιο τομέα, δηλαδή αν υπάρχει κάποια ανάγκη, η οποία δεν είναι εποχική και στην οποία χρειάζεται κάποια υπηρεσία του δημοσίου; Γιατί ξέρετε κάτι; Μιλάτε και επικ</w:t>
      </w:r>
      <w:r>
        <w:rPr>
          <w:rFonts w:eastAsia="Times New Roman" w:cs="Times New Roman"/>
          <w:szCs w:val="24"/>
        </w:rPr>
        <w:t xml:space="preserve">αλείστε κάποιες συνταγματικές διατάξεις όπως θέλετε, λες και είμαστε μια χώρα υπό κανονικότητα. Είμαστε μια χώρα </w:t>
      </w:r>
      <w:r>
        <w:rPr>
          <w:rFonts w:eastAsia="Times New Roman" w:cs="Times New Roman"/>
          <w:szCs w:val="24"/>
        </w:rPr>
        <w:t>η οποία</w:t>
      </w:r>
      <w:r>
        <w:rPr>
          <w:rFonts w:eastAsia="Times New Roman" w:cs="Times New Roman"/>
          <w:szCs w:val="24"/>
        </w:rPr>
        <w:t xml:space="preserve"> έχει τραβήξει επτά με οκτώ </w:t>
      </w:r>
      <w:r>
        <w:rPr>
          <w:rFonts w:eastAsia="Times New Roman" w:cs="Times New Roman"/>
          <w:szCs w:val="24"/>
        </w:rPr>
        <w:lastRenderedPageBreak/>
        <w:t>χρόνια καταστροφής. Έχει τραβήξει αυτό το πράγμα. Υπάρχει περιορισμός των προσλήψεων. Δηλαδή μας λέτε: Αν μπ</w:t>
      </w:r>
      <w:r>
        <w:rPr>
          <w:rFonts w:eastAsia="Times New Roman" w:cs="Times New Roman"/>
          <w:szCs w:val="24"/>
        </w:rPr>
        <w:t xml:space="preserve">ορούσαμε, αν δεν είχαμε τους περιορισμούς των προσλήψεων, θα κάναμε εξοικονόμηση, θα μιλούσαμε με το Υπουργείο Οικονομικών και θα προκηρύσσαμε. Αυτό ήταν η δική μας επιλογή: μόνιμες θέσεις στα νοσοκομεία για την καθαριότητα. Εσείς τη δεκαετία του 1990 και </w:t>
      </w:r>
      <w:r>
        <w:rPr>
          <w:rFonts w:eastAsia="Times New Roman" w:cs="Times New Roman"/>
          <w:szCs w:val="24"/>
        </w:rPr>
        <w:t>του 2000 -γιατί δεν μπορώ, το παίζετε τώρα λες και πέσατε χθες από τον Άρη- που είχατε τη δυνατότητα να προσλάβετε, τότε γιατί τους διώχνατε όλους με τη συνταξιοδότηση και φέρνατε τους εργολάβους μέσα; Τότε δεν είχατε εμπόδιο. Και κατηγορείτε εμάς που τώρα</w:t>
      </w:r>
      <w:r>
        <w:rPr>
          <w:rFonts w:eastAsia="Times New Roman" w:cs="Times New Roman"/>
          <w:szCs w:val="24"/>
        </w:rPr>
        <w:t xml:space="preserve">, υπό αυτούς τους περιορισμούς, αλλά με σαφή πολιτική επιλογή υπέρ των εργαζομένων και υπέρ του δημοσίου συμφέροντος </w:t>
      </w:r>
      <w:r>
        <w:rPr>
          <w:rFonts w:eastAsia="Times New Roman" w:cs="Times New Roman"/>
          <w:szCs w:val="24"/>
        </w:rPr>
        <w:lastRenderedPageBreak/>
        <w:t>βρίσκουμε αυτή τη μορφή, προκειμένου να υπηρετήσουμε το δημόσιο συμφέρον στα νοσοκομεία και να κάνουμε εξοικονόμηση και παράλληλα να αμείψο</w:t>
      </w:r>
      <w:r>
        <w:rPr>
          <w:rFonts w:eastAsia="Times New Roman" w:cs="Times New Roman"/>
          <w:szCs w:val="24"/>
        </w:rPr>
        <w:t xml:space="preserve">υμε καλύτερα τους εργαζόμενους. </w:t>
      </w:r>
    </w:p>
    <w:p w14:paraId="58D0317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Εσείς, συνάδελφοι της Νέας Δημοκρατίας, ή εσείς συνάδελφοι του ΠΑΣΟΚ, τα προηγούμενα χρόνια από τη δεκαετία του 1990, που ξεκίνησε αυτό, τότε γιατί τους διώχνατε; Ήταν οικονομικότεροι οι εργολάβοι; Ε, δεν ήταν. Γιατί, καθάρ</w:t>
      </w:r>
      <w:r>
        <w:rPr>
          <w:rFonts w:eastAsia="Times New Roman" w:cs="Times New Roman"/>
          <w:szCs w:val="24"/>
        </w:rPr>
        <w:t xml:space="preserve">ιζαν καλύτερα τα νοσοκομεία; Σας προκαλώ να πάτε στα νοσοκομεία, στα οποία έχουν πάει με τις συμβάσεις εργασίας τώρα, να δούμε πότε ήταν καθαρότερα, πριν ή τώρα; </w:t>
      </w:r>
    </w:p>
    <w:p w14:paraId="58D0317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Ολοκληρώστε, κύριε Υπουργέ. </w:t>
      </w:r>
    </w:p>
    <w:p w14:paraId="58D0317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w:t>
      </w:r>
      <w:r>
        <w:rPr>
          <w:rFonts w:eastAsia="Times New Roman" w:cs="Times New Roman"/>
          <w:b/>
          <w:szCs w:val="24"/>
        </w:rPr>
        <w:t xml:space="preserve">τής Υπουργός Υγείας): </w:t>
      </w:r>
      <w:r>
        <w:rPr>
          <w:rFonts w:eastAsia="Times New Roman" w:cs="Times New Roman"/>
          <w:szCs w:val="24"/>
        </w:rPr>
        <w:t xml:space="preserve">Γιατί οι άνθρωποι τιμάνε το ψωμί που παίρνουν, όλοι αυτοί οι άνθρωποι που έχουν προσληφθεί έτσι και έφυγαν από τον εργασιακό μεσαίωνα. Να σας θυμίσω την </w:t>
      </w:r>
      <w:proofErr w:type="spellStart"/>
      <w:r>
        <w:rPr>
          <w:rFonts w:eastAsia="Times New Roman" w:cs="Times New Roman"/>
          <w:szCs w:val="24"/>
        </w:rPr>
        <w:t>Κούνεβα</w:t>
      </w:r>
      <w:proofErr w:type="spellEnd"/>
      <w:r>
        <w:rPr>
          <w:rFonts w:eastAsia="Times New Roman" w:cs="Times New Roman"/>
          <w:szCs w:val="24"/>
        </w:rPr>
        <w:t xml:space="preserve"> και τι είχε τραβήξει; </w:t>
      </w:r>
    </w:p>
    <w:p w14:paraId="58D0317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δε</w:t>
      </w:r>
      <w:r>
        <w:rPr>
          <w:rFonts w:eastAsia="Times New Roman" w:cs="Times New Roman"/>
          <w:szCs w:val="24"/>
        </w:rPr>
        <w:t xml:space="preserve">ν θα αφήσω περαιτέρω χρόνο. Αφήστε την </w:t>
      </w:r>
      <w:proofErr w:type="spellStart"/>
      <w:r>
        <w:rPr>
          <w:rFonts w:eastAsia="Times New Roman" w:cs="Times New Roman"/>
          <w:szCs w:val="24"/>
        </w:rPr>
        <w:t>Κούνεβα</w:t>
      </w:r>
      <w:proofErr w:type="spellEnd"/>
      <w:r>
        <w:rPr>
          <w:rFonts w:eastAsia="Times New Roman" w:cs="Times New Roman"/>
          <w:szCs w:val="24"/>
        </w:rPr>
        <w:t xml:space="preserve">. Κλείσαμε. </w:t>
      </w:r>
    </w:p>
    <w:p w14:paraId="58D0318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Όχι, δεν την αφήνω.</w:t>
      </w:r>
    </w:p>
    <w:p w14:paraId="58D0318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Κλείστε. Επί της τροπολογίας. </w:t>
      </w:r>
    </w:p>
    <w:p w14:paraId="58D03182" w14:textId="77777777" w:rsidR="00C565C7" w:rsidRDefault="00DC4690">
      <w:pPr>
        <w:spacing w:line="600" w:lineRule="auto"/>
        <w:ind w:firstLine="720"/>
        <w:jc w:val="both"/>
        <w:rPr>
          <w:rFonts w:eastAsia="Times New Roman" w:cs="Times New Roman"/>
          <w:b/>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την αφήνω. Γιατί </w:t>
      </w:r>
      <w:r>
        <w:rPr>
          <w:rFonts w:eastAsia="Times New Roman" w:cs="Times New Roman"/>
          <w:szCs w:val="24"/>
        </w:rPr>
        <w:t xml:space="preserve">αυτό που έπαθε η </w:t>
      </w:r>
      <w:r>
        <w:rPr>
          <w:rFonts w:eastAsia="Times New Roman" w:cs="Times New Roman"/>
          <w:szCs w:val="24"/>
        </w:rPr>
        <w:t xml:space="preserve">κ. </w:t>
      </w:r>
      <w:proofErr w:type="spellStart"/>
      <w:r>
        <w:rPr>
          <w:rFonts w:eastAsia="Times New Roman" w:cs="Times New Roman"/>
          <w:szCs w:val="24"/>
        </w:rPr>
        <w:t>Κούνεβα</w:t>
      </w:r>
      <w:proofErr w:type="spellEnd"/>
      <w:r>
        <w:rPr>
          <w:rFonts w:eastAsia="Times New Roman" w:cs="Times New Roman"/>
          <w:szCs w:val="24"/>
        </w:rPr>
        <w:t xml:space="preserve"> ήταν ένας λόγος </w:t>
      </w:r>
      <w:r>
        <w:rPr>
          <w:rFonts w:eastAsia="Times New Roman" w:cs="Times New Roman"/>
          <w:szCs w:val="24"/>
        </w:rPr>
        <w:lastRenderedPageBreak/>
        <w:t>που νομοθετούμε και αυτά σήμερα. Έτσι είναι. Γιατί ανταποκρινόμαστε σε κάποια αιτήματα των ανθρώπων, σε κάποιες καταστάσεις που έχουν δημιουργηθεί.</w:t>
      </w:r>
    </w:p>
    <w:p w14:paraId="58D0318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χρόνος έληξε. Κλείστε. Ολοκλη</w:t>
      </w:r>
      <w:r>
        <w:rPr>
          <w:rFonts w:eastAsia="Times New Roman" w:cs="Times New Roman"/>
          <w:szCs w:val="24"/>
        </w:rPr>
        <w:t xml:space="preserve">ρώστε. </w:t>
      </w:r>
    </w:p>
    <w:p w14:paraId="58D0318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Μισό λεπτό, κύριε Πρόεδρε. </w:t>
      </w:r>
    </w:p>
    <w:p w14:paraId="58D0318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δεν έχει άλλο μισό λεπτό. Ολοκληρώστε. </w:t>
      </w:r>
    </w:p>
    <w:p w14:paraId="58D0318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Μη μας βάζετε, λοιπόν, ιερή αγανάκτηση συνταγματικ</w:t>
      </w:r>
      <w:r>
        <w:rPr>
          <w:rFonts w:eastAsia="Times New Roman" w:cs="Times New Roman"/>
          <w:szCs w:val="24"/>
        </w:rPr>
        <w:t xml:space="preserve">ής επιταγής όταν για είκοσι χρόνια παραδώσατε αυτή την υπηρεσία σε εργολαβικά συμφέροντα… </w:t>
      </w:r>
    </w:p>
    <w:p w14:paraId="58D0318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Ολοκληρώθηκε η τοποθέτηση του κυρίου Υπουργού.</w:t>
      </w:r>
    </w:p>
    <w:p w14:paraId="58D0318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…και ξέρουμε για ποιον λόγο.</w:t>
      </w:r>
    </w:p>
    <w:p w14:paraId="58D0318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πάρα πολύ.</w:t>
      </w:r>
    </w:p>
    <w:p w14:paraId="58D0318A"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Ολοκληρώθηκε η τοποθέτηση του κυρίου Υπουργού.</w:t>
      </w:r>
    </w:p>
    <w:p w14:paraId="58D0318B"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w:t>
      </w:r>
      <w:r>
        <w:rPr>
          <w:rFonts w:eastAsia="Times New Roman"/>
          <w:szCs w:val="24"/>
        </w:rPr>
        <w:t xml:space="preserve">για </w:t>
      </w:r>
      <w:r>
        <w:rPr>
          <w:rFonts w:eastAsia="Times New Roman"/>
          <w:szCs w:val="24"/>
        </w:rPr>
        <w:t>ένα λεπτό μόνο θα ήθελα τον λόγο.</w:t>
      </w:r>
    </w:p>
    <w:p w14:paraId="58D0318C" w14:textId="77777777" w:rsidR="00C565C7" w:rsidRDefault="00DC4690">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Μετά στην τοποθέτησή σας, κύριε Θεοχαρόπουλε, θα πείτε ό,τι θέλετε. Θα σας αφήσω. Δεν υπάρχει περίπτωση, θα απαντήσετε και υπάρχει αντίλογος σε αυτά που είπε.</w:t>
      </w:r>
    </w:p>
    <w:p w14:paraId="58D0318D"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Να απαντήσω για ένα λεπτό, κύριε Πρόεδρε.</w:t>
      </w:r>
    </w:p>
    <w:p w14:paraId="58D0318E"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ς):</w:t>
      </w:r>
      <w:r>
        <w:rPr>
          <w:rFonts w:eastAsia="Times New Roman"/>
          <w:szCs w:val="24"/>
        </w:rPr>
        <w:t xml:space="preserve"> Μην ανοίξουμε τώρα διαπάλη. Θέλω να τελειώσω το νομοσχέδιο.</w:t>
      </w:r>
    </w:p>
    <w:p w14:paraId="58D0318F"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Με ανέφερε ονομαστικά. Ένα λεπτό, κύριε Πρόεδρε.</w:t>
      </w:r>
    </w:p>
    <w:p w14:paraId="58D03190"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ονομαστικά δεν σας ανέφερε.</w:t>
      </w:r>
    </w:p>
    <w:p w14:paraId="58D03191" w14:textId="77777777" w:rsidR="00C565C7" w:rsidRDefault="00DC4690">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Δεν σα</w:t>
      </w:r>
      <w:r>
        <w:rPr>
          <w:rFonts w:eastAsia="Times New Roman"/>
          <w:szCs w:val="24"/>
        </w:rPr>
        <w:t xml:space="preserve">ς </w:t>
      </w:r>
      <w:proofErr w:type="spellStart"/>
      <w:r>
        <w:rPr>
          <w:rFonts w:eastAsia="Times New Roman"/>
          <w:szCs w:val="24"/>
        </w:rPr>
        <w:t>προσέβαλα</w:t>
      </w:r>
      <w:proofErr w:type="spellEnd"/>
      <w:r>
        <w:rPr>
          <w:rFonts w:eastAsia="Times New Roman"/>
          <w:szCs w:val="24"/>
        </w:rPr>
        <w:t>. Το όνομά σας ανέφερα.</w:t>
      </w:r>
    </w:p>
    <w:p w14:paraId="58D03192"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σας έχω πει ότι, όταν είμαι στο Προεδρείο εγώ, θα παίρνετε τον λόγο, αφού μου τον ζητήσετε και σας τον δώσω. Τελεία και παύλα επ’ αυτού.</w:t>
      </w:r>
    </w:p>
    <w:p w14:paraId="58D03193" w14:textId="77777777" w:rsidR="00C565C7" w:rsidRDefault="00DC4690">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w:t>
      </w:r>
      <w:r>
        <w:rPr>
          <w:rFonts w:eastAsia="Times New Roman"/>
          <w:b/>
          <w:szCs w:val="24"/>
        </w:rPr>
        <w:t>Υγείας):</w:t>
      </w:r>
      <w:r>
        <w:rPr>
          <w:rFonts w:eastAsia="Times New Roman"/>
          <w:szCs w:val="24"/>
        </w:rPr>
        <w:t xml:space="preserve"> Εντάξει, κύριε Πρόεδρε. Δεν είπα, όμως, τίποτα προσωπικό.</w:t>
      </w:r>
    </w:p>
    <w:p w14:paraId="58D03194"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Αυτό ήθελα να πω…</w:t>
      </w:r>
    </w:p>
    <w:p w14:paraId="58D03195"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Δεν ζητ</w:t>
      </w:r>
      <w:r>
        <w:rPr>
          <w:rFonts w:eastAsia="Times New Roman"/>
          <w:szCs w:val="24"/>
        </w:rPr>
        <w:t>ώ</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λόγο</w:t>
      </w:r>
      <w:r>
        <w:rPr>
          <w:rFonts w:eastAsia="Times New Roman"/>
          <w:szCs w:val="24"/>
        </w:rPr>
        <w:t xml:space="preserve"> επί προσωπικού.</w:t>
      </w:r>
    </w:p>
    <w:p w14:paraId="58D03196" w14:textId="77777777" w:rsidR="00C565C7" w:rsidRDefault="00DC4690">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Για ένα λεπτό έχετε τον λόγο, κύριε Θεοχαρόπου</w:t>
      </w:r>
      <w:r>
        <w:rPr>
          <w:rFonts w:eastAsia="Times New Roman"/>
          <w:szCs w:val="24"/>
        </w:rPr>
        <w:t xml:space="preserve">λε, και κλείνουμε. Το νομοσχέδιο είναι άλλο. Δεν θα το κάνω ρινγκ σήμερα εδώ. </w:t>
      </w:r>
    </w:p>
    <w:p w14:paraId="58D03197"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δεν ζητ</w:t>
      </w:r>
      <w:r>
        <w:rPr>
          <w:rFonts w:eastAsia="Times New Roman"/>
          <w:szCs w:val="24"/>
        </w:rPr>
        <w:t>ώ</w:t>
      </w:r>
      <w:r>
        <w:rPr>
          <w:rFonts w:eastAsia="Times New Roman"/>
          <w:szCs w:val="24"/>
        </w:rPr>
        <w:t xml:space="preserve"> τον λόγο επί προσωπικού. Ζητ</w:t>
      </w:r>
      <w:r>
        <w:rPr>
          <w:rFonts w:eastAsia="Times New Roman"/>
          <w:szCs w:val="24"/>
        </w:rPr>
        <w:t>ώ</w:t>
      </w:r>
      <w:r>
        <w:rPr>
          <w:rFonts w:eastAsia="Times New Roman"/>
          <w:szCs w:val="24"/>
        </w:rPr>
        <w:t xml:space="preserve"> ένα λεπτό μόνο κι ας μου μειωθεί ο χρόνος από την ομιλία μου ως Κοινοβουλευτικού Εκπροσώπου στη συ</w:t>
      </w:r>
      <w:r>
        <w:rPr>
          <w:rFonts w:eastAsia="Times New Roman"/>
          <w:szCs w:val="24"/>
        </w:rPr>
        <w:t>νέχεια</w:t>
      </w:r>
      <w:r>
        <w:rPr>
          <w:rFonts w:eastAsia="Times New Roman"/>
          <w:szCs w:val="24"/>
        </w:rPr>
        <w:t>.</w:t>
      </w:r>
      <w:r>
        <w:rPr>
          <w:rFonts w:eastAsia="Times New Roman"/>
          <w:szCs w:val="24"/>
        </w:rPr>
        <w:t xml:space="preserve"> Συζητάμε, όμως, σήμερα αυτήν την τροπολογία, ενώ είναι άλλο το νομοσχέδιο. Γιατί ήρθε αυτή η τροπολογία, κύριοι Υπουργοί…</w:t>
      </w:r>
    </w:p>
    <w:p w14:paraId="58D03198"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Πήρατε τον λόγο επί προσωπικού.</w:t>
      </w:r>
    </w:p>
    <w:p w14:paraId="58D03199"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Δεν ζητ</w:t>
      </w:r>
      <w:r>
        <w:rPr>
          <w:rFonts w:eastAsia="Times New Roman"/>
          <w:szCs w:val="24"/>
        </w:rPr>
        <w:t>ώ</w:t>
      </w:r>
      <w:r>
        <w:rPr>
          <w:rFonts w:eastAsia="Times New Roman"/>
          <w:szCs w:val="24"/>
        </w:rPr>
        <w:t xml:space="preserve"> τον λόγο επί προσωπικού. Ζη</w:t>
      </w:r>
      <w:r>
        <w:rPr>
          <w:rFonts w:eastAsia="Times New Roman"/>
          <w:szCs w:val="24"/>
        </w:rPr>
        <w:t>τ</w:t>
      </w:r>
      <w:r>
        <w:rPr>
          <w:rFonts w:eastAsia="Times New Roman"/>
          <w:szCs w:val="24"/>
        </w:rPr>
        <w:t>ώ</w:t>
      </w:r>
      <w:r>
        <w:rPr>
          <w:rFonts w:eastAsia="Times New Roman"/>
          <w:szCs w:val="24"/>
        </w:rPr>
        <w:t xml:space="preserve"> τον λόγο ως Κοινοβουλευτικός Εκπρόσωπος.</w:t>
      </w:r>
    </w:p>
    <w:p w14:paraId="58D0319A" w14:textId="77777777" w:rsidR="00C565C7" w:rsidRDefault="00DC4690">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Πείτε ποιο είναι το προσωπικό</w:t>
      </w:r>
      <w:r>
        <w:rPr>
          <w:rFonts w:eastAsia="Times New Roman"/>
          <w:szCs w:val="24"/>
        </w:rPr>
        <w:t xml:space="preserve"> θέμα</w:t>
      </w:r>
      <w:r>
        <w:rPr>
          <w:rFonts w:eastAsia="Times New Roman"/>
          <w:szCs w:val="24"/>
        </w:rPr>
        <w:t>. Αυτό που λέτε είναι η ουσία του νομοσχεδίου και της τροπολογίας. Θα τα πείτε στην τοποθέτησή σας.</w:t>
      </w:r>
    </w:p>
    <w:p w14:paraId="58D0319B"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Κύριοι Υπουργοί, φέρ</w:t>
      </w:r>
      <w:r>
        <w:rPr>
          <w:rFonts w:eastAsia="Times New Roman"/>
          <w:szCs w:val="24"/>
        </w:rPr>
        <w:t>νετε μια τόσο σοβαρή τροπολογία σε ένα νομοσχέδιο</w:t>
      </w:r>
      <w:r>
        <w:rPr>
          <w:rFonts w:eastAsia="Times New Roman"/>
          <w:szCs w:val="24"/>
        </w:rPr>
        <w:t>,</w:t>
      </w:r>
      <w:r>
        <w:rPr>
          <w:rFonts w:eastAsia="Times New Roman"/>
          <w:szCs w:val="24"/>
        </w:rPr>
        <w:t xml:space="preserve"> που είναι άσχετο, σε μια κύρωση που συζητάτε σε δύο ώρες, όπως συμφωνήσαμε πριν από λίγο μέσα και σε ένα τέτοιο θέμα. Και είπατε πριν από λίγο ότι παραβιάζεται το Σύνταγμα -γιατί αυτό είπατε- και τη συνταγ</w:t>
      </w:r>
      <w:r>
        <w:rPr>
          <w:rFonts w:eastAsia="Times New Roman"/>
          <w:szCs w:val="24"/>
        </w:rPr>
        <w:t>ματική</w:t>
      </w:r>
      <w:r>
        <w:rPr>
          <w:rFonts w:eastAsia="Times New Roman"/>
          <w:szCs w:val="24"/>
        </w:rPr>
        <w:t xml:space="preserve"> πρόβλεψη.</w:t>
      </w:r>
    </w:p>
    <w:p w14:paraId="58D0319C"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Θεοχαρόπουλε, με </w:t>
      </w:r>
      <w:proofErr w:type="spellStart"/>
      <w:r>
        <w:rPr>
          <w:rFonts w:eastAsia="Times New Roman"/>
          <w:szCs w:val="24"/>
        </w:rPr>
        <w:t>συγχωρείτε</w:t>
      </w:r>
      <w:proofErr w:type="spellEnd"/>
      <w:r>
        <w:rPr>
          <w:rFonts w:eastAsia="Times New Roman"/>
          <w:szCs w:val="24"/>
        </w:rPr>
        <w:t>…</w:t>
      </w:r>
    </w:p>
    <w:p w14:paraId="58D0319D"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…για λόγους…</w:t>
      </w:r>
    </w:p>
    <w:p w14:paraId="58D0319E"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Κλείσαμε.</w:t>
      </w:r>
    </w:p>
    <w:p w14:paraId="58D0319F" w14:textId="77777777" w:rsidR="00C565C7" w:rsidRDefault="00DC4690">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Ό,τι θέλετε καταλαβαίνετε.</w:t>
      </w:r>
    </w:p>
    <w:p w14:paraId="58D031A0" w14:textId="77777777" w:rsidR="00C565C7" w:rsidRDefault="00DC4690">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ΘΕΟΧΑΡΟΠΟΥΛΟΣ:</w:t>
      </w:r>
      <w:r>
        <w:rPr>
          <w:rFonts w:eastAsia="Times New Roman"/>
          <w:szCs w:val="24"/>
        </w:rPr>
        <w:t xml:space="preserve"> Αυτό είπατε: Η διάταξη του Συντάγματος ότι παραβιάζεται.</w:t>
      </w:r>
    </w:p>
    <w:p w14:paraId="58D031A1"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μην απαντάτε.</w:t>
      </w:r>
    </w:p>
    <w:p w14:paraId="58D031A2"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Κατά το δοκούν…</w:t>
      </w:r>
    </w:p>
    <w:p w14:paraId="58D031A3" w14:textId="77777777" w:rsidR="00C565C7" w:rsidRDefault="00DC4690">
      <w:pPr>
        <w:spacing w:line="600" w:lineRule="auto"/>
        <w:ind w:firstLine="720"/>
        <w:jc w:val="both"/>
        <w:rPr>
          <w:rFonts w:eastAsia="Times New Roman"/>
          <w:b/>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58D031A4"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w:t>
      </w:r>
      <w:r>
        <w:rPr>
          <w:rFonts w:eastAsia="Times New Roman"/>
          <w:b/>
          <w:szCs w:val="24"/>
        </w:rPr>
        <w:t xml:space="preserve"> Κακλαμάνης):</w:t>
      </w:r>
      <w:r>
        <w:rPr>
          <w:rFonts w:eastAsia="Times New Roman"/>
          <w:szCs w:val="24"/>
        </w:rPr>
        <w:t xml:space="preserve"> Κύριε Θεοχαρόπουλε!</w:t>
      </w:r>
    </w:p>
    <w:p w14:paraId="58D031A5" w14:textId="77777777" w:rsidR="00C565C7" w:rsidRDefault="00DC4690">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…δεν μπορεί να γίνει ανεκτό αυτό από την Αντιπολίτευση…</w:t>
      </w:r>
    </w:p>
    <w:p w14:paraId="58D031A6"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να μη γράφεται τίποτα από ό,τι λέει ο κ. Θεοχαρόπουλος.</w:t>
      </w:r>
    </w:p>
    <w:p w14:paraId="58D031A7" w14:textId="77777777" w:rsidR="00C565C7" w:rsidRDefault="00DC4690">
      <w:pPr>
        <w:spacing w:line="600" w:lineRule="auto"/>
        <w:ind w:firstLine="720"/>
        <w:jc w:val="both"/>
        <w:rPr>
          <w:rFonts w:eastAsia="Times New Roman"/>
          <w:szCs w:val="24"/>
        </w:rPr>
      </w:pPr>
      <w:r>
        <w:rPr>
          <w:rFonts w:eastAsia="Times New Roman"/>
          <w:szCs w:val="24"/>
        </w:rPr>
        <w:t>Ακούστε, κύριε Θεοχαρόπουλε, είμαι παλαιότε</w:t>
      </w:r>
      <w:r>
        <w:rPr>
          <w:rFonts w:eastAsia="Times New Roman"/>
          <w:szCs w:val="24"/>
        </w:rPr>
        <w:t>ρος από εσάς στη Βουλή και οφείλετε να με σέβεστε. Όταν ζητάτε τον λόγο επί προσωπικού, θα μιλάτε επί προσωπικού και όχι τοποθέτηση επί του νομοσχεδίου.</w:t>
      </w:r>
    </w:p>
    <w:p w14:paraId="58D031A8"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Δεν ζήτησα τον λόγο επί προσωπικού. Ο Κανονισμός της Βουλής λέει ότι μετά </w:t>
      </w:r>
      <w:r>
        <w:rPr>
          <w:rFonts w:eastAsia="Times New Roman"/>
          <w:szCs w:val="24"/>
        </w:rPr>
        <w:t xml:space="preserve">από </w:t>
      </w:r>
      <w:r>
        <w:rPr>
          <w:rFonts w:eastAsia="Times New Roman"/>
          <w:szCs w:val="24"/>
        </w:rPr>
        <w:t>κάθε Υπουργό έχει δικαίωμα ο Κοινοβουλευτικός Εκπρόσωπος να παίρνει τον λόγο για δύο λεπτά.</w:t>
      </w:r>
    </w:p>
    <w:p w14:paraId="58D031A9" w14:textId="77777777" w:rsidR="00C565C7" w:rsidRDefault="00DC4690">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πάρα πολύ. Δεν είναι έτσι όπως το λέτε, όταν είναι για τροπολογία.</w:t>
      </w:r>
    </w:p>
    <w:p w14:paraId="58D031AA"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Δεν ζητ</w:t>
      </w:r>
      <w:r>
        <w:rPr>
          <w:rFonts w:eastAsia="Times New Roman"/>
          <w:szCs w:val="24"/>
        </w:rPr>
        <w:t>ώ</w:t>
      </w:r>
      <w:r>
        <w:rPr>
          <w:rFonts w:eastAsia="Times New Roman"/>
          <w:szCs w:val="24"/>
        </w:rPr>
        <w:t xml:space="preserve"> τον λόγο επί προ</w:t>
      </w:r>
      <w:r>
        <w:rPr>
          <w:rFonts w:eastAsia="Times New Roman"/>
          <w:szCs w:val="24"/>
        </w:rPr>
        <w:t>σωπικού.</w:t>
      </w:r>
    </w:p>
    <w:p w14:paraId="58D031AB"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Εγώ επί προσωπικού σ</w:t>
      </w:r>
      <w:r>
        <w:rPr>
          <w:rFonts w:eastAsia="Times New Roman"/>
          <w:szCs w:val="24"/>
        </w:rPr>
        <w:t>ά</w:t>
      </w:r>
      <w:r>
        <w:rPr>
          <w:rFonts w:eastAsia="Times New Roman"/>
          <w:szCs w:val="24"/>
        </w:rPr>
        <w:t xml:space="preserve">ς έδωσα τον λόγο. Εν πάση </w:t>
      </w:r>
      <w:proofErr w:type="spellStart"/>
      <w:r>
        <w:rPr>
          <w:rFonts w:eastAsia="Times New Roman"/>
          <w:szCs w:val="24"/>
        </w:rPr>
        <w:t>περιπτώσει</w:t>
      </w:r>
      <w:proofErr w:type="spellEnd"/>
      <w:r>
        <w:rPr>
          <w:rFonts w:eastAsia="Times New Roman"/>
          <w:szCs w:val="24"/>
        </w:rPr>
        <w:t>, κάνατε την τοποθέτησή σας…</w:t>
      </w:r>
    </w:p>
    <w:p w14:paraId="58D031AC"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Σας παρακαλώ πολύ…</w:t>
      </w:r>
    </w:p>
    <w:p w14:paraId="58D031AD"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σας παρακαλώ πολύ.</w:t>
      </w:r>
    </w:p>
    <w:p w14:paraId="58D031AE"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w:t>
      </w:r>
      <w:r>
        <w:rPr>
          <w:rFonts w:eastAsia="Times New Roman"/>
          <w:szCs w:val="24"/>
        </w:rPr>
        <w:t>…να προφυλάξετε τη διαδικασία.</w:t>
      </w:r>
    </w:p>
    <w:p w14:paraId="58D031AF" w14:textId="77777777" w:rsidR="00C565C7" w:rsidRDefault="00DC4690">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Εγώ σας ρώτησα αν είναι επί προσωπικού και μου είπατε «ναι».</w:t>
      </w:r>
    </w:p>
    <w:p w14:paraId="58D031B0"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Σας είπα ότι ως Κοινοβουλευτικός θέλω να μιλήσω και να μου αφαιρεθούν αυτά τα δύο λεπτά από τον χρόνο.</w:t>
      </w:r>
    </w:p>
    <w:p w14:paraId="58D031B1"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Τελειώσαμε.</w:t>
      </w:r>
    </w:p>
    <w:p w14:paraId="58D031B2" w14:textId="77777777" w:rsidR="00C565C7" w:rsidRDefault="00DC4690">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Προφυλάξτε τη διαδικασία.</w:t>
      </w:r>
    </w:p>
    <w:p w14:paraId="58D031B3"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Τελειώσαμε.</w:t>
      </w:r>
    </w:p>
    <w:p w14:paraId="58D031B4" w14:textId="77777777" w:rsidR="00C565C7" w:rsidRDefault="00DC469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εσείς τελειώσατε.</w:t>
      </w:r>
    </w:p>
    <w:p w14:paraId="58D031B5" w14:textId="77777777" w:rsidR="00C565C7" w:rsidRDefault="00DC4690">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θα ήθελα να πάρω τον λόγο. </w:t>
      </w:r>
    </w:p>
    <w:p w14:paraId="58D031B6" w14:textId="77777777" w:rsidR="00C565C7" w:rsidRDefault="00DC4690">
      <w:pPr>
        <w:spacing w:line="600" w:lineRule="auto"/>
        <w:ind w:firstLine="720"/>
        <w:jc w:val="both"/>
        <w:rPr>
          <w:rFonts w:eastAsia="Times New Roman"/>
          <w:szCs w:val="24"/>
        </w:rPr>
      </w:pPr>
      <w:r>
        <w:rPr>
          <w:rFonts w:eastAsia="Times New Roman"/>
          <w:b/>
          <w:szCs w:val="24"/>
        </w:rPr>
        <w:lastRenderedPageBreak/>
        <w:t>ΠΡΟΕΔΡΕΥΩΝ (Νικήτ</w:t>
      </w:r>
      <w:r>
        <w:rPr>
          <w:rFonts w:eastAsia="Times New Roman"/>
          <w:b/>
          <w:szCs w:val="24"/>
        </w:rPr>
        <w:t>ας Κακλαμάνης):</w:t>
      </w:r>
      <w:r>
        <w:rPr>
          <w:rFonts w:eastAsia="Times New Roman"/>
          <w:szCs w:val="24"/>
        </w:rPr>
        <w:t xml:space="preserve"> Κύριε Τζαβάρα, εσείς τι θέλετε τώρα;</w:t>
      </w:r>
    </w:p>
    <w:p w14:paraId="58D031B7" w14:textId="77777777" w:rsidR="00C565C7" w:rsidRDefault="00DC4690">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Θέλω να τοποθετηθώ ως Κοινοβουλευτικός</w:t>
      </w:r>
      <w:r>
        <w:rPr>
          <w:rFonts w:eastAsia="Times New Roman"/>
          <w:szCs w:val="24"/>
        </w:rPr>
        <w:t xml:space="preserve"> Εκπρόσωπος</w:t>
      </w:r>
      <w:r>
        <w:rPr>
          <w:rFonts w:eastAsia="Times New Roman"/>
          <w:szCs w:val="24"/>
        </w:rPr>
        <w:t>.</w:t>
      </w:r>
    </w:p>
    <w:p w14:paraId="58D031B8" w14:textId="77777777" w:rsidR="00C565C7" w:rsidRDefault="00DC469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Προηγείται ο Υπουργός, κύριε Τζαβάρα, το είπαμε. Αμέσως μετά</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 xml:space="preserve">πρώτος Κοινοβουλευτικός θα </w:t>
      </w:r>
      <w:r>
        <w:rPr>
          <w:rFonts w:eastAsia="Times New Roman"/>
          <w:szCs w:val="24"/>
        </w:rPr>
        <w:t>μιλήσετε εσείς. Ο κύριος Υπουργός υπομονετικά περιμένει. Του ζήτησα τρεις φορές να πάει πίσω τη σειρά του και το δέχτηκε. Αμέσως μετά</w:t>
      </w:r>
      <w:r>
        <w:rPr>
          <w:rFonts w:eastAsia="Times New Roman"/>
          <w:szCs w:val="24"/>
        </w:rPr>
        <w:t>,</w:t>
      </w:r>
      <w:r>
        <w:rPr>
          <w:rFonts w:eastAsia="Times New Roman"/>
          <w:szCs w:val="24"/>
        </w:rPr>
        <w:t xml:space="preserve"> θα μιλήσετε εσείς ως πρώτος Κοινοβουλευτικός.</w:t>
      </w:r>
    </w:p>
    <w:p w14:paraId="58D031B9" w14:textId="77777777" w:rsidR="00C565C7" w:rsidRDefault="00DC4690">
      <w:pPr>
        <w:spacing w:line="600" w:lineRule="auto"/>
        <w:ind w:firstLine="720"/>
        <w:jc w:val="both"/>
        <w:rPr>
          <w:rFonts w:eastAsia="Times New Roman"/>
          <w:szCs w:val="24"/>
        </w:rPr>
      </w:pPr>
      <w:r>
        <w:rPr>
          <w:rFonts w:eastAsia="Times New Roman"/>
          <w:szCs w:val="24"/>
        </w:rPr>
        <w:t xml:space="preserve">Κύριε Υπουργέ, σας βάζω είκοσι λεπτά, γιατί μπορεί να θέλετε να απαντήσετε </w:t>
      </w:r>
      <w:r>
        <w:rPr>
          <w:rFonts w:eastAsia="Times New Roman"/>
          <w:szCs w:val="24"/>
        </w:rPr>
        <w:t>για κάτι.</w:t>
      </w:r>
    </w:p>
    <w:p w14:paraId="58D031BA" w14:textId="77777777" w:rsidR="00C565C7" w:rsidRDefault="00DC4690">
      <w:pPr>
        <w:spacing w:line="600" w:lineRule="auto"/>
        <w:ind w:firstLine="720"/>
        <w:jc w:val="both"/>
        <w:rPr>
          <w:rFonts w:eastAsia="Times New Roman"/>
          <w:szCs w:val="24"/>
        </w:rPr>
      </w:pPr>
      <w:r>
        <w:rPr>
          <w:rFonts w:eastAsia="Times New Roman"/>
          <w:b/>
          <w:szCs w:val="24"/>
        </w:rPr>
        <w:lastRenderedPageBreak/>
        <w:t>ΚΩΝΣΤΑΝΤΙΝΟΣ ΦΩΤΑΚΗΣ (Αναπληρωτής Υπουργός Παιδείας, Έρευνας και Θρησκευμάτων):</w:t>
      </w:r>
      <w:r>
        <w:rPr>
          <w:rFonts w:eastAsia="Times New Roman"/>
          <w:szCs w:val="24"/>
        </w:rPr>
        <w:t xml:space="preserve"> Θα είμαι πολύ πιο σύντομος, κύριε Πρόεδρε.</w:t>
      </w:r>
    </w:p>
    <w:p w14:paraId="58D031BB" w14:textId="77777777" w:rsidR="00C565C7" w:rsidRDefault="00DC4690">
      <w:pPr>
        <w:spacing w:line="600" w:lineRule="auto"/>
        <w:ind w:firstLine="720"/>
        <w:jc w:val="both"/>
        <w:rPr>
          <w:rFonts w:eastAsia="Times New Roman"/>
          <w:szCs w:val="24"/>
        </w:rPr>
      </w:pPr>
      <w:r>
        <w:rPr>
          <w:rFonts w:eastAsia="Times New Roman"/>
          <w:szCs w:val="24"/>
        </w:rPr>
        <w:t xml:space="preserve">Να ξεκινήσω από τις τροπολογίες. Νομίζω ότι ο Αναπληρωτής Υπουργός Υγείας ήταν πειστικός και η τροπολογία με γενικό αριθμό </w:t>
      </w:r>
      <w:r>
        <w:rPr>
          <w:rFonts w:eastAsia="Times New Roman"/>
          <w:szCs w:val="24"/>
        </w:rPr>
        <w:t>1507 και ειδικό 108 γίνεται δεκτή. Επίσης και η προηγούμενη τροπολογία με γενικό αριθμό 1506 και ειδικό 167 γίνεται δεκτή, μετά τις διευκρινίσεις που έδωσε ο κ</w:t>
      </w:r>
      <w:r>
        <w:rPr>
          <w:rFonts w:eastAsia="Times New Roman"/>
          <w:szCs w:val="24"/>
        </w:rPr>
        <w:t>.</w:t>
      </w:r>
      <w:r>
        <w:rPr>
          <w:rFonts w:eastAsia="Times New Roman"/>
          <w:szCs w:val="24"/>
        </w:rPr>
        <w:t xml:space="preserve"> Σκουρλέτης. Το ίδιο ισχύει και για τη βουλευτική τροπολογία με γενικό αριθμό 1505 και ειδικό 16</w:t>
      </w:r>
      <w:r>
        <w:rPr>
          <w:rFonts w:eastAsia="Times New Roman"/>
          <w:szCs w:val="24"/>
        </w:rPr>
        <w:t>6</w:t>
      </w:r>
      <w:r>
        <w:rPr>
          <w:rFonts w:eastAsia="Times New Roman"/>
          <w:szCs w:val="24"/>
        </w:rPr>
        <w:t>,</w:t>
      </w:r>
      <w:r>
        <w:rPr>
          <w:rFonts w:eastAsia="Times New Roman"/>
          <w:szCs w:val="24"/>
        </w:rPr>
        <w:t xml:space="preserve"> μετά την παρουσίαση που έκανε ο κ. Παπαδόπουλος. Επομένως και οι τρεις τροπολογίες, δύο υπουργικές και μία βουλευτική, γίνονται δεκτές.</w:t>
      </w:r>
    </w:p>
    <w:p w14:paraId="58D031BC" w14:textId="77777777" w:rsidR="00C565C7" w:rsidRDefault="00DC4690">
      <w:pPr>
        <w:spacing w:line="600" w:lineRule="auto"/>
        <w:ind w:firstLine="720"/>
        <w:jc w:val="both"/>
        <w:rPr>
          <w:rFonts w:eastAsia="Times New Roman"/>
          <w:szCs w:val="24"/>
        </w:rPr>
      </w:pPr>
      <w:r>
        <w:rPr>
          <w:rFonts w:eastAsia="Times New Roman"/>
          <w:szCs w:val="24"/>
        </w:rPr>
        <w:lastRenderedPageBreak/>
        <w:t>Τώρα</w:t>
      </w:r>
      <w:r>
        <w:rPr>
          <w:rFonts w:eastAsia="Times New Roman"/>
          <w:szCs w:val="24"/>
        </w:rPr>
        <w:t>,</w:t>
      </w:r>
      <w:r>
        <w:rPr>
          <w:rFonts w:eastAsia="Times New Roman"/>
          <w:szCs w:val="24"/>
        </w:rPr>
        <w:t xml:space="preserve"> θα ήθελα να δώσω ορισμένες απαντήσεις στα ερωτήματα που τέθηκαν, ξεκινώντας με την επισήμανση ότι το Ινστιτούτο</w:t>
      </w:r>
      <w:r>
        <w:rPr>
          <w:rFonts w:eastAsia="Times New Roman"/>
          <w:szCs w:val="24"/>
        </w:rPr>
        <w:t xml:space="preserve"> Παστέρ έχει δύο κύριους στόχους. Και οι δύο αυτοί στόχοι εξυπηρετούν το δημόσιο συμφέρον.</w:t>
      </w:r>
    </w:p>
    <w:p w14:paraId="58D031BD" w14:textId="77777777" w:rsidR="00C565C7" w:rsidRDefault="00DC4690">
      <w:pPr>
        <w:spacing w:line="600" w:lineRule="auto"/>
        <w:ind w:firstLine="720"/>
        <w:jc w:val="both"/>
        <w:rPr>
          <w:rFonts w:eastAsia="Times New Roman"/>
          <w:szCs w:val="24"/>
        </w:rPr>
      </w:pPr>
      <w:r>
        <w:rPr>
          <w:rFonts w:eastAsia="Times New Roman"/>
          <w:szCs w:val="24"/>
        </w:rPr>
        <w:t>Ο πρώτος έχει να κάνει με την υλοποίηση ερευνητικών προγραμμάτων και δραστηριοτήτων</w:t>
      </w:r>
      <w:r>
        <w:rPr>
          <w:rFonts w:eastAsia="Times New Roman"/>
          <w:szCs w:val="24"/>
        </w:rPr>
        <w:t>,</w:t>
      </w:r>
      <w:r>
        <w:rPr>
          <w:rFonts w:eastAsia="Times New Roman"/>
          <w:szCs w:val="24"/>
        </w:rPr>
        <w:t xml:space="preserve"> που αναλαμβάνει στον τομέα της </w:t>
      </w:r>
      <w:proofErr w:type="spellStart"/>
      <w:r>
        <w:rPr>
          <w:rFonts w:eastAsia="Times New Roman"/>
          <w:szCs w:val="24"/>
        </w:rPr>
        <w:t>βιοϊατρικής</w:t>
      </w:r>
      <w:proofErr w:type="spellEnd"/>
      <w:r>
        <w:rPr>
          <w:rFonts w:eastAsia="Times New Roman"/>
          <w:szCs w:val="24"/>
        </w:rPr>
        <w:t xml:space="preserve"> και της μεταφραστικής ιατρικής.</w:t>
      </w:r>
    </w:p>
    <w:p w14:paraId="58D031BE"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δεύ</w:t>
      </w:r>
      <w:r>
        <w:rPr>
          <w:rFonts w:eastAsia="Times New Roman" w:cs="Times New Roman"/>
          <w:szCs w:val="24"/>
        </w:rPr>
        <w:t>τερος συνδέεται με την παραγωγή προϊόντων και την παροχή υπηρεσιών στον τομέα της δημόσιας υγείας. Παράδειγμα ως προς αυτό αποτελούν οι τεχνικές διάγνωσης μολυσματικών ασθενειών, η μονάδα εμβολίων</w:t>
      </w:r>
      <w:r>
        <w:rPr>
          <w:rFonts w:eastAsia="Times New Roman" w:cs="Times New Roman"/>
          <w:szCs w:val="24"/>
        </w:rPr>
        <w:t>,</w:t>
      </w:r>
      <w:r>
        <w:rPr>
          <w:rFonts w:eastAsia="Times New Roman" w:cs="Times New Roman"/>
          <w:szCs w:val="24"/>
        </w:rPr>
        <w:t xml:space="preserve"> που διαθέτει</w:t>
      </w:r>
      <w:r>
        <w:rPr>
          <w:rFonts w:eastAsia="Times New Roman" w:cs="Times New Roman"/>
          <w:szCs w:val="24"/>
        </w:rPr>
        <w:t>,</w:t>
      </w:r>
      <w:r>
        <w:rPr>
          <w:rFonts w:eastAsia="Times New Roman" w:cs="Times New Roman"/>
          <w:szCs w:val="24"/>
        </w:rPr>
        <w:t xml:space="preserve"> με έμφαση στις σπάνιες ασθένειες, όπως και τ</w:t>
      </w:r>
      <w:r>
        <w:rPr>
          <w:rFonts w:eastAsia="Times New Roman" w:cs="Times New Roman"/>
          <w:szCs w:val="24"/>
        </w:rPr>
        <w:t xml:space="preserve">α κέντρα αναφοράς για την αντιμετώπιση </w:t>
      </w:r>
      <w:r>
        <w:rPr>
          <w:rFonts w:eastAsia="Times New Roman" w:cs="Times New Roman"/>
          <w:szCs w:val="24"/>
        </w:rPr>
        <w:lastRenderedPageBreak/>
        <w:t>επιδημιών με διαπιστευμένες διαδικασίες. Είναι νομίζω σαφές ότι αυτοί οι στόχοι εξυπηρετούν την ανθρώπινη υγεία</w:t>
      </w:r>
      <w:r>
        <w:rPr>
          <w:rFonts w:eastAsia="Times New Roman" w:cs="Times New Roman"/>
          <w:szCs w:val="24"/>
        </w:rPr>
        <w:t>,</w:t>
      </w:r>
      <w:r>
        <w:rPr>
          <w:rFonts w:eastAsia="Times New Roman" w:cs="Times New Roman"/>
          <w:szCs w:val="24"/>
        </w:rPr>
        <w:t xml:space="preserve"> στο έπακρο.</w:t>
      </w:r>
    </w:p>
    <w:p w14:paraId="58D031BF"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Πώς γίνεται αυτή η δουλειά; Αυτή η δουλειά γίνεται από ένα προσωπικό </w:t>
      </w:r>
      <w:proofErr w:type="spellStart"/>
      <w:r>
        <w:rPr>
          <w:rFonts w:eastAsia="Times New Roman" w:cs="Times New Roman"/>
          <w:szCs w:val="24"/>
        </w:rPr>
        <w:t>εκατόν</w:t>
      </w:r>
      <w:proofErr w:type="spellEnd"/>
      <w:r>
        <w:rPr>
          <w:rFonts w:eastAsia="Times New Roman" w:cs="Times New Roman"/>
          <w:szCs w:val="24"/>
        </w:rPr>
        <w:t xml:space="preserve"> τριάντα ατόμων, </w:t>
      </w:r>
      <w:r>
        <w:rPr>
          <w:rFonts w:eastAsia="Times New Roman" w:cs="Times New Roman"/>
          <w:szCs w:val="24"/>
        </w:rPr>
        <w:t xml:space="preserve">το οποίο περιλαμβάνει αυτήν τη στιγμή τριάντα ερευνητές και είκοσι </w:t>
      </w:r>
      <w:proofErr w:type="spellStart"/>
      <w:r>
        <w:rPr>
          <w:rFonts w:eastAsia="Times New Roman" w:cs="Times New Roman"/>
          <w:szCs w:val="24"/>
        </w:rPr>
        <w:t>μεταδιδάκτορες</w:t>
      </w:r>
      <w:proofErr w:type="spellEnd"/>
      <w:r>
        <w:rPr>
          <w:rFonts w:eastAsia="Times New Roman" w:cs="Times New Roman"/>
          <w:szCs w:val="24"/>
        </w:rPr>
        <w:t>, νέους επιστήμονες.</w:t>
      </w:r>
    </w:p>
    <w:p w14:paraId="58D031C0"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Αναφέρθηκαν διάφορα στοιχεία για τα οικονομικά, χωρίς να δοθούν νούμερα. Εγώ θα ήθελα να δώσω κάποια νούμερα και να μιλήσω για τον τρόπο που λειτουργεί το</w:t>
      </w:r>
      <w:r>
        <w:rPr>
          <w:rFonts w:eastAsia="Times New Roman" w:cs="Times New Roman"/>
          <w:szCs w:val="24"/>
        </w:rPr>
        <w:t xml:space="preserve"> </w:t>
      </w:r>
      <w:r>
        <w:rPr>
          <w:rFonts w:eastAsia="Times New Roman" w:cs="Times New Roman"/>
          <w:szCs w:val="24"/>
        </w:rPr>
        <w:t>Παστέρ</w:t>
      </w:r>
      <w:r>
        <w:rPr>
          <w:rFonts w:eastAsia="Times New Roman" w:cs="Times New Roman"/>
          <w:szCs w:val="24"/>
        </w:rPr>
        <w:t xml:space="preserve">. Θα δώσω κάποια χαρακτηριστικά νούμερα, καθώς ο τακτικός προϋπολογισμός του </w:t>
      </w:r>
      <w:r>
        <w:rPr>
          <w:rFonts w:eastAsia="Times New Roman" w:cs="Times New Roman"/>
          <w:szCs w:val="24"/>
        </w:rPr>
        <w:t>Παστέρ</w:t>
      </w:r>
      <w:r>
        <w:rPr>
          <w:rFonts w:eastAsia="Times New Roman" w:cs="Times New Roman"/>
          <w:szCs w:val="24"/>
        </w:rPr>
        <w:t xml:space="preserve"> το 2014 ήταν 1,34 εκατομμύρι</w:t>
      </w:r>
      <w:r>
        <w:rPr>
          <w:rFonts w:eastAsia="Times New Roman" w:cs="Times New Roman"/>
          <w:szCs w:val="24"/>
        </w:rPr>
        <w:t>ο</w:t>
      </w:r>
      <w:r>
        <w:rPr>
          <w:rFonts w:eastAsia="Times New Roman" w:cs="Times New Roman"/>
          <w:szCs w:val="24"/>
        </w:rPr>
        <w:t xml:space="preserve"> ευρώ και έφθασε τα 2,3 εκατομμύρια ευρώ το 2017, με πρόβλεψη στα 2,5 εκατομμύρια </w:t>
      </w:r>
      <w:r>
        <w:rPr>
          <w:rFonts w:eastAsia="Times New Roman" w:cs="Times New Roman"/>
          <w:szCs w:val="24"/>
        </w:rPr>
        <w:lastRenderedPageBreak/>
        <w:t>ευρώ για το 2018. Υπήρξε, δηλαδή, μια θεαματική αύξηση</w:t>
      </w:r>
      <w:r>
        <w:rPr>
          <w:rFonts w:eastAsia="Times New Roman" w:cs="Times New Roman"/>
          <w:szCs w:val="24"/>
        </w:rPr>
        <w:t xml:space="preserve"> της δημόσιας δαπάνης. Επίσης, το </w:t>
      </w:r>
      <w:r>
        <w:rPr>
          <w:rFonts w:eastAsia="Times New Roman" w:cs="Times New Roman"/>
          <w:szCs w:val="24"/>
        </w:rPr>
        <w:t>ι</w:t>
      </w:r>
      <w:r>
        <w:rPr>
          <w:rFonts w:eastAsia="Times New Roman" w:cs="Times New Roman"/>
          <w:szCs w:val="24"/>
        </w:rPr>
        <w:t>νστιτούτο επιχορηγείται ετησίως με 600</w:t>
      </w:r>
      <w:r>
        <w:rPr>
          <w:rFonts w:eastAsia="Times New Roman" w:cs="Times New Roman"/>
          <w:szCs w:val="24"/>
        </w:rPr>
        <w:t>.000</w:t>
      </w:r>
      <w:r>
        <w:rPr>
          <w:rFonts w:eastAsia="Times New Roman" w:cs="Times New Roman"/>
          <w:szCs w:val="24"/>
        </w:rPr>
        <w:t xml:space="preserve"> από το Υπουργείο Υγείας, για την υποστήριξη των κέντρων αριστείας και των διαδικασιών για την προμήθεια εμβολίων. </w:t>
      </w:r>
    </w:p>
    <w:p w14:paraId="58D031C1"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Κάτι το οποίο πέρασε ίσως απαρατήρητο είναι τα ίδια έσοδα. Το Ι</w:t>
      </w:r>
      <w:r>
        <w:rPr>
          <w:rFonts w:eastAsia="Times New Roman" w:cs="Times New Roman"/>
          <w:szCs w:val="24"/>
        </w:rPr>
        <w:t xml:space="preserve">νστιτούτο </w:t>
      </w:r>
      <w:r>
        <w:rPr>
          <w:rFonts w:eastAsia="Times New Roman" w:cs="Times New Roman"/>
          <w:szCs w:val="24"/>
        </w:rPr>
        <w:t>Παστέρ</w:t>
      </w:r>
      <w:r>
        <w:rPr>
          <w:rFonts w:eastAsia="Times New Roman" w:cs="Times New Roman"/>
          <w:szCs w:val="24"/>
        </w:rPr>
        <w:t xml:space="preserve"> έχει σημαντικά ίδια έσοδα, τα οποία φθάνουν αυτήν τη στιγμή στο 1,78 εκατομμύρια ευρώ. Αυτά τα στοιχεία τα παραθέτω, διότι δίνουν την απάντηση σε αυτό το οποίο τέθηκε από την Αντιπολίτευση. Τέθηκε το θέμα της δημιουργίας υπηρεσιών, γραφείω</w:t>
      </w:r>
      <w:r>
        <w:rPr>
          <w:rFonts w:eastAsia="Times New Roman" w:cs="Times New Roman"/>
          <w:szCs w:val="24"/>
        </w:rPr>
        <w:t xml:space="preserve">ν σε άλλες περιφέρειες, που μπορούν να εξυπηρετούν τους σκοπούς του </w:t>
      </w:r>
      <w:r>
        <w:rPr>
          <w:rFonts w:eastAsia="Times New Roman" w:cs="Times New Roman"/>
          <w:szCs w:val="24"/>
        </w:rPr>
        <w:t>Παστέρ</w:t>
      </w:r>
      <w:r>
        <w:rPr>
          <w:rFonts w:eastAsia="Times New Roman" w:cs="Times New Roman"/>
          <w:szCs w:val="24"/>
        </w:rPr>
        <w:t xml:space="preserve"> και τέθηκε επίσης το θέμα των υποτροφιών, που δίνει το ίδιο το </w:t>
      </w:r>
      <w:r>
        <w:rPr>
          <w:rFonts w:eastAsia="Times New Roman" w:cs="Times New Roman"/>
          <w:szCs w:val="24"/>
        </w:rPr>
        <w:t>ι</w:t>
      </w:r>
      <w:r>
        <w:rPr>
          <w:rFonts w:eastAsia="Times New Roman" w:cs="Times New Roman"/>
          <w:szCs w:val="24"/>
        </w:rPr>
        <w:t>νστιτούτο.</w:t>
      </w:r>
    </w:p>
    <w:p w14:paraId="58D031C2"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Κατ’ αρχάς, αυτό που γίνεται με τη συμφωνία αυτή</w:t>
      </w:r>
      <w:r>
        <w:rPr>
          <w:rFonts w:eastAsia="Times New Roman" w:cs="Times New Roman"/>
          <w:szCs w:val="24"/>
        </w:rPr>
        <w:t>,</w:t>
      </w:r>
      <w:r>
        <w:rPr>
          <w:rFonts w:eastAsia="Times New Roman" w:cs="Times New Roman"/>
          <w:szCs w:val="24"/>
        </w:rPr>
        <w:t xml:space="preserve"> που κυρώνεται σήμερα είναι ότι δίνεται η δυνατότητα να </w:t>
      </w:r>
      <w:r>
        <w:rPr>
          <w:rFonts w:eastAsia="Times New Roman" w:cs="Times New Roman"/>
          <w:szCs w:val="24"/>
        </w:rPr>
        <w:t>υπάρξουν τέτοια γραφεία και βεβαίως, οι υποτροφίες. Πώς θα καλυφθούν αυτά οικονομικά; Θα καλυφθούν από τα ίδια έσοδα. Άλλωστε</w:t>
      </w:r>
      <w:r>
        <w:rPr>
          <w:rFonts w:eastAsia="Times New Roman" w:cs="Times New Roman"/>
          <w:szCs w:val="24"/>
        </w:rPr>
        <w:t>,</w:t>
      </w:r>
      <w:r>
        <w:rPr>
          <w:rFonts w:eastAsia="Times New Roman" w:cs="Times New Roman"/>
          <w:szCs w:val="24"/>
        </w:rPr>
        <w:t xml:space="preserve"> και οι υπηρεσίες στις άλλες περιφέρειες αυτό πρέπει να κάνουν</w:t>
      </w:r>
      <w:r>
        <w:rPr>
          <w:rFonts w:eastAsia="Times New Roman" w:cs="Times New Roman"/>
          <w:szCs w:val="24"/>
        </w:rPr>
        <w:t>, ν</w:t>
      </w:r>
      <w:r>
        <w:rPr>
          <w:rFonts w:eastAsia="Times New Roman" w:cs="Times New Roman"/>
          <w:szCs w:val="24"/>
        </w:rPr>
        <w:t>α εξυπηρετούν τη δημιουργία ίδιων εσόδων. Οπότε, γι’ αυτό δεν δόθ</w:t>
      </w:r>
      <w:r>
        <w:rPr>
          <w:rFonts w:eastAsia="Times New Roman" w:cs="Times New Roman"/>
          <w:szCs w:val="24"/>
        </w:rPr>
        <w:t>ηκαν περαιτέρω στοιχεία και επομένως, δεν υπάρχει κανένα θέμα με το Γενικό Λογιστήριο του Κράτους, αφού μιλάμε για ίδια έσοδα.</w:t>
      </w:r>
    </w:p>
    <w:p w14:paraId="58D031C3"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Τέθηκαν και διάφορα άλλα ζητήματα</w:t>
      </w:r>
      <w:r>
        <w:rPr>
          <w:rFonts w:eastAsia="Times New Roman" w:cs="Times New Roman"/>
          <w:szCs w:val="24"/>
        </w:rPr>
        <w:t xml:space="preserve">, </w:t>
      </w:r>
      <w:r>
        <w:rPr>
          <w:rFonts w:eastAsia="Times New Roman" w:cs="Times New Roman"/>
          <w:szCs w:val="24"/>
        </w:rPr>
        <w:t xml:space="preserve">όπως </w:t>
      </w:r>
      <w:r>
        <w:rPr>
          <w:rFonts w:eastAsia="Times New Roman" w:cs="Times New Roman"/>
          <w:szCs w:val="24"/>
        </w:rPr>
        <w:t xml:space="preserve">είναι </w:t>
      </w:r>
      <w:r>
        <w:rPr>
          <w:rFonts w:eastAsia="Times New Roman" w:cs="Times New Roman"/>
          <w:szCs w:val="24"/>
        </w:rPr>
        <w:t>η ρύθμιση δικαιωμάτων πνευματικής ιδιοκτησίας. Αυτό είναι πράγματι πολύ σοβαρό. Δεν</w:t>
      </w:r>
      <w:r>
        <w:rPr>
          <w:rFonts w:eastAsia="Times New Roman" w:cs="Times New Roman"/>
          <w:szCs w:val="24"/>
        </w:rPr>
        <w:t xml:space="preserve"> αντιμετωπίζεται σε αυτήν τη σύμβαση, γιατί αυτό το ζήτημα της πνευματικής ιδιοκτησίας</w:t>
      </w:r>
      <w:r>
        <w:rPr>
          <w:rFonts w:eastAsia="Times New Roman" w:cs="Times New Roman"/>
          <w:szCs w:val="24"/>
        </w:rPr>
        <w:t>,</w:t>
      </w:r>
      <w:r>
        <w:rPr>
          <w:rFonts w:eastAsia="Times New Roman" w:cs="Times New Roman"/>
          <w:szCs w:val="24"/>
        </w:rPr>
        <w:t xml:space="preserve"> όσον αφορά τα αποτελέσματα της επιστημονικής έρευνας, θα πρέπει να αντιμετωπιστεί γενικά.</w:t>
      </w:r>
    </w:p>
    <w:p w14:paraId="58D031C4"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Κάτι ακόμη. Αναφέρθηκε ποιο είναι το ύψος της επιχορήγησης. Μα, νομίζω η απάντ</w:t>
      </w:r>
      <w:r>
        <w:rPr>
          <w:rFonts w:eastAsia="Times New Roman" w:cs="Times New Roman"/>
          <w:szCs w:val="24"/>
        </w:rPr>
        <w:t>ηση είναι καθαρή από αυτά</w:t>
      </w:r>
      <w:r>
        <w:rPr>
          <w:rFonts w:eastAsia="Times New Roman" w:cs="Times New Roman"/>
          <w:szCs w:val="24"/>
        </w:rPr>
        <w:t>,</w:t>
      </w:r>
      <w:r>
        <w:rPr>
          <w:rFonts w:eastAsia="Times New Roman" w:cs="Times New Roman"/>
          <w:szCs w:val="24"/>
        </w:rPr>
        <w:t xml:space="preserve"> που σας έδωσα</w:t>
      </w:r>
      <w:r>
        <w:rPr>
          <w:rFonts w:eastAsia="Times New Roman" w:cs="Times New Roman"/>
          <w:szCs w:val="24"/>
        </w:rPr>
        <w:t>,</w:t>
      </w:r>
      <w:r>
        <w:rPr>
          <w:rFonts w:eastAsia="Times New Roman" w:cs="Times New Roman"/>
          <w:szCs w:val="24"/>
        </w:rPr>
        <w:t xml:space="preserve"> ως προς τον τακτικό προϋπολογισμό. Και βέβαια, οι κανόνες του τακτικού προϋπολογισμού καθορίζονται από την κείμενη νομοθεσία, όπως αυτή έχει </w:t>
      </w:r>
      <w:proofErr w:type="spellStart"/>
      <w:r>
        <w:rPr>
          <w:rFonts w:eastAsia="Times New Roman" w:cs="Times New Roman"/>
          <w:szCs w:val="24"/>
        </w:rPr>
        <w:t>περιγραφεί</w:t>
      </w:r>
      <w:proofErr w:type="spellEnd"/>
      <w:r>
        <w:rPr>
          <w:rFonts w:eastAsia="Times New Roman" w:cs="Times New Roman"/>
          <w:szCs w:val="24"/>
        </w:rPr>
        <w:t xml:space="preserve"> στο νόμο για την έρευνα.</w:t>
      </w:r>
    </w:p>
    <w:p w14:paraId="58D031C5" w14:textId="77777777" w:rsidR="00C565C7" w:rsidRDefault="00DC4690">
      <w:pPr>
        <w:tabs>
          <w:tab w:val="left" w:pos="3642"/>
          <w:tab w:val="center" w:pos="4753"/>
          <w:tab w:val="left" w:pos="6214"/>
        </w:tabs>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w:t>
      </w:r>
      <w:r>
        <w:rPr>
          <w:rFonts w:eastAsia="Times New Roman" w:cs="Times New Roman"/>
          <w:szCs w:val="24"/>
        </w:rPr>
        <w:t xml:space="preserve">Προεδρική </w:t>
      </w:r>
      <w:r>
        <w:rPr>
          <w:rFonts w:eastAsia="Times New Roman" w:cs="Times New Roman"/>
          <w:szCs w:val="24"/>
        </w:rPr>
        <w:t>Έδρα κ</w:t>
      </w:r>
      <w:r>
        <w:rPr>
          <w:rFonts w:eastAsia="Times New Roman" w:cs="Times New Roman"/>
          <w:szCs w:val="24"/>
        </w:rPr>
        <w:t xml:space="preserve">αταλαμβάνει ο Η΄ Αντιπρόεδρος της Βουλής κ. </w:t>
      </w:r>
      <w:r>
        <w:rPr>
          <w:rFonts w:eastAsia="Times New Roman" w:cs="Times New Roman"/>
          <w:b/>
          <w:szCs w:val="24"/>
        </w:rPr>
        <w:t>ΔΗΜΗΤΡΙΟΣ ΚΑΜΜΕΝΟΣ</w:t>
      </w:r>
      <w:r w:rsidRPr="008A26AD">
        <w:rPr>
          <w:rFonts w:eastAsia="Times New Roman" w:cs="Times New Roman"/>
          <w:szCs w:val="24"/>
        </w:rPr>
        <w:t>)</w:t>
      </w:r>
    </w:p>
    <w:p w14:paraId="58D031C6"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Αναφέρθηκε το ζήτημα της επιλογής των μελών του </w:t>
      </w:r>
      <w:r>
        <w:rPr>
          <w:rFonts w:eastAsia="Times New Roman" w:cs="Times New Roman"/>
          <w:szCs w:val="24"/>
        </w:rPr>
        <w:t>διοικητικού συμβουλίου</w:t>
      </w:r>
      <w:r>
        <w:rPr>
          <w:rFonts w:eastAsia="Times New Roman" w:cs="Times New Roman"/>
          <w:szCs w:val="24"/>
        </w:rPr>
        <w:t>, των προσόντων και όλα αυτά. Αυτό που ήθελα να ξεκαθαρίσω είναι το εξής: Η προσπάθεια που γίνεται με αυτήν τη συμφωνία εί</w:t>
      </w:r>
      <w:r>
        <w:rPr>
          <w:rFonts w:eastAsia="Times New Roman" w:cs="Times New Roman"/>
          <w:szCs w:val="24"/>
        </w:rPr>
        <w:t>ναι το μοντέλο λειτουργίας του Ινστιτούτου Π</w:t>
      </w:r>
      <w:r>
        <w:rPr>
          <w:rFonts w:eastAsia="Times New Roman" w:cs="Times New Roman"/>
          <w:szCs w:val="24"/>
        </w:rPr>
        <w:t>αστέρ</w:t>
      </w:r>
      <w:r>
        <w:rPr>
          <w:rFonts w:eastAsia="Times New Roman" w:cs="Times New Roman"/>
          <w:szCs w:val="24"/>
        </w:rPr>
        <w:t xml:space="preserve"> -που έχει μια ιδιομορφία, εφόσον το συνδέει με το Γαλλικό Ινστιτούτο Π</w:t>
      </w:r>
      <w:r>
        <w:rPr>
          <w:rFonts w:eastAsia="Times New Roman" w:cs="Times New Roman"/>
          <w:szCs w:val="24"/>
        </w:rPr>
        <w:t>αστέρ</w:t>
      </w:r>
      <w:r>
        <w:rPr>
          <w:rFonts w:eastAsia="Times New Roman" w:cs="Times New Roman"/>
          <w:szCs w:val="24"/>
        </w:rPr>
        <w:t xml:space="preserve">- πλησιάζει όσο γίνεται με αυτήν τη σύμβαση στο μοντέλο </w:t>
      </w:r>
      <w:r>
        <w:rPr>
          <w:rFonts w:eastAsia="Times New Roman" w:cs="Times New Roman"/>
          <w:szCs w:val="24"/>
        </w:rPr>
        <w:lastRenderedPageBreak/>
        <w:t xml:space="preserve">διοίκησης των υπόλοιπων ερευνητικών κέντρων, που εποπτεύει η Γενική Έρευνα </w:t>
      </w:r>
      <w:r>
        <w:rPr>
          <w:rFonts w:eastAsia="Times New Roman" w:cs="Times New Roman"/>
          <w:szCs w:val="24"/>
        </w:rPr>
        <w:t>Γραμματείας και Τεχνολογίας. Εκεί</w:t>
      </w:r>
      <w:r>
        <w:rPr>
          <w:rFonts w:eastAsia="Times New Roman" w:cs="Times New Roman"/>
          <w:szCs w:val="24"/>
        </w:rPr>
        <w:t>,</w:t>
      </w:r>
      <w:r>
        <w:rPr>
          <w:rFonts w:eastAsia="Times New Roman" w:cs="Times New Roman"/>
          <w:szCs w:val="24"/>
        </w:rPr>
        <w:t xml:space="preserve"> η επιλογή των μελών του </w:t>
      </w:r>
      <w:r>
        <w:rPr>
          <w:rFonts w:eastAsia="Times New Roman" w:cs="Times New Roman"/>
          <w:szCs w:val="24"/>
        </w:rPr>
        <w:t xml:space="preserve">διοικητικού συμβουλίου </w:t>
      </w:r>
      <w:r>
        <w:rPr>
          <w:rFonts w:eastAsia="Times New Roman" w:cs="Times New Roman"/>
          <w:szCs w:val="24"/>
        </w:rPr>
        <w:t xml:space="preserve">γίνεται από </w:t>
      </w:r>
      <w:r>
        <w:rPr>
          <w:rFonts w:eastAsia="Times New Roman" w:cs="Times New Roman"/>
          <w:szCs w:val="24"/>
        </w:rPr>
        <w:t xml:space="preserve">διεθνείς </w:t>
      </w:r>
      <w:r>
        <w:rPr>
          <w:rFonts w:eastAsia="Times New Roman" w:cs="Times New Roman"/>
          <w:szCs w:val="24"/>
        </w:rPr>
        <w:t>επιτροπές, με βάση αξιοκρατικά κριτήρια και το ίδιο συμβαίνει για ορισμένα μόνο από τα μέλη του διοικητικού συμβουλίου του Π</w:t>
      </w:r>
      <w:r>
        <w:rPr>
          <w:rFonts w:eastAsia="Times New Roman" w:cs="Times New Roman"/>
          <w:szCs w:val="24"/>
        </w:rPr>
        <w:t>αστέρ</w:t>
      </w:r>
      <w:r>
        <w:rPr>
          <w:rFonts w:eastAsia="Times New Roman" w:cs="Times New Roman"/>
          <w:szCs w:val="24"/>
        </w:rPr>
        <w:t>, καθόσον τα υπόλοιπα συ</w:t>
      </w:r>
      <w:r>
        <w:rPr>
          <w:rFonts w:eastAsia="Times New Roman" w:cs="Times New Roman"/>
          <w:szCs w:val="24"/>
        </w:rPr>
        <w:t>νδέονται με επιλογές</w:t>
      </w:r>
      <w:r>
        <w:rPr>
          <w:rFonts w:eastAsia="Times New Roman" w:cs="Times New Roman"/>
          <w:szCs w:val="24"/>
        </w:rPr>
        <w:t>,</w:t>
      </w:r>
      <w:r>
        <w:rPr>
          <w:rFonts w:eastAsia="Times New Roman" w:cs="Times New Roman"/>
          <w:szCs w:val="24"/>
        </w:rPr>
        <w:t xml:space="preserve"> που κάνει η γαλλική πλευρά και τα αρμόδια και συναρμόδια Υπουργεία Υγείας και Παιδείας.</w:t>
      </w:r>
    </w:p>
    <w:p w14:paraId="58D031C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ζήτημα ύπαρξης εσωτερικού κανονισμού θα ακολουθήσει τους γενικούς κανόνες. Εδώ το πρόβλημα</w:t>
      </w:r>
      <w:r>
        <w:rPr>
          <w:rFonts w:eastAsia="Times New Roman" w:cs="Times New Roman"/>
          <w:szCs w:val="24"/>
        </w:rPr>
        <w:t>,</w:t>
      </w:r>
      <w:r>
        <w:rPr>
          <w:rFonts w:eastAsia="Times New Roman" w:cs="Times New Roman"/>
          <w:szCs w:val="24"/>
        </w:rPr>
        <w:t xml:space="preserve"> το οποίο είχε προκύψει, γενικά, ήταν η ύπαρξη οργανογραμμάτων για τα ερευνητικά κέντρα. </w:t>
      </w:r>
      <w:proofErr w:type="spellStart"/>
      <w:r>
        <w:rPr>
          <w:rFonts w:eastAsia="Times New Roman" w:cs="Times New Roman"/>
          <w:szCs w:val="24"/>
        </w:rPr>
        <w:t>Σημειωτέον</w:t>
      </w:r>
      <w:proofErr w:type="spellEnd"/>
      <w:r>
        <w:rPr>
          <w:rFonts w:eastAsia="Times New Roman" w:cs="Times New Roman"/>
          <w:szCs w:val="24"/>
        </w:rPr>
        <w:t xml:space="preserve"> ότι οργανογράμματα δεν υπήρχαν</w:t>
      </w:r>
      <w:r>
        <w:rPr>
          <w:rFonts w:eastAsia="Times New Roman" w:cs="Times New Roman"/>
          <w:szCs w:val="24"/>
        </w:rPr>
        <w:t>,</w:t>
      </w:r>
      <w:r>
        <w:rPr>
          <w:rFonts w:eastAsia="Times New Roman" w:cs="Times New Roman"/>
          <w:szCs w:val="24"/>
        </w:rPr>
        <w:t xml:space="preserve"> εδώ και είκοσι χρόνια. Τώρα γίνονται. Για να υπάρξει εσωτερικός κανονισμός, προφανώς πρέπει να υπάρξουν πρώτα τα οργανογράμμ</w:t>
      </w:r>
      <w:r>
        <w:rPr>
          <w:rFonts w:eastAsia="Times New Roman" w:cs="Times New Roman"/>
          <w:szCs w:val="24"/>
        </w:rPr>
        <w:t xml:space="preserve">ατα. </w:t>
      </w:r>
    </w:p>
    <w:p w14:paraId="58D031C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ο εσωτερικός κανονισμός θα πρέπει να είναι έτοιμος μέχρι το τέλος αυτού του έτους και ήδη, από όσο γνωρίζω, έχει γίνει προεργασία. Είναι σχεδόν έτοιμο το οργανόγραμμα του </w:t>
      </w:r>
      <w:r>
        <w:rPr>
          <w:rFonts w:eastAsia="Times New Roman" w:cs="Times New Roman"/>
          <w:szCs w:val="24"/>
        </w:rPr>
        <w:t>Παστέρ</w:t>
      </w:r>
      <w:r>
        <w:rPr>
          <w:rFonts w:eastAsia="Times New Roman" w:cs="Times New Roman"/>
          <w:szCs w:val="24"/>
        </w:rPr>
        <w:t>.</w:t>
      </w:r>
    </w:p>
    <w:p w14:paraId="58D031C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w:t>
      </w:r>
      <w:proofErr w:type="spellStart"/>
      <w:r>
        <w:rPr>
          <w:rFonts w:eastAsia="Times New Roman" w:cs="Times New Roman"/>
          <w:szCs w:val="24"/>
        </w:rPr>
        <w:t>υποχρηματοδότησης</w:t>
      </w:r>
      <w:proofErr w:type="spellEnd"/>
      <w:r>
        <w:rPr>
          <w:rFonts w:eastAsia="Times New Roman" w:cs="Times New Roman"/>
          <w:szCs w:val="24"/>
        </w:rPr>
        <w:t>,</w:t>
      </w:r>
      <w:r>
        <w:rPr>
          <w:rFonts w:eastAsia="Times New Roman" w:cs="Times New Roman"/>
          <w:szCs w:val="24"/>
        </w:rPr>
        <w:t xml:space="preserve"> που ανέφερε ο κ. Γρηγοράκος</w:t>
      </w:r>
      <w:r>
        <w:rPr>
          <w:rFonts w:eastAsia="Times New Roman" w:cs="Times New Roman"/>
          <w:szCs w:val="24"/>
        </w:rPr>
        <w:t>,</w:t>
      </w:r>
      <w:r>
        <w:rPr>
          <w:rFonts w:eastAsia="Times New Roman" w:cs="Times New Roman"/>
          <w:szCs w:val="24"/>
        </w:rPr>
        <w:t xml:space="preserve"> νομίζω ότι απαντήθηκε. Για το θέμα των θέσεων, μετά από επτά έτη απόλυτης ξηρασίας ως προς τις προσλήψεις -όχι μόνο στο </w:t>
      </w:r>
      <w:r>
        <w:rPr>
          <w:rFonts w:eastAsia="Times New Roman" w:cs="Times New Roman"/>
          <w:szCs w:val="24"/>
        </w:rPr>
        <w:t>Παστέρ</w:t>
      </w:r>
      <w:r>
        <w:rPr>
          <w:rFonts w:eastAsia="Times New Roman" w:cs="Times New Roman"/>
          <w:szCs w:val="24"/>
        </w:rPr>
        <w:t>, αλλά σε όλα τα ερευνητικά κέντρα- για πρώτη φορά πέρ</w:t>
      </w:r>
      <w:r>
        <w:rPr>
          <w:rFonts w:eastAsia="Times New Roman" w:cs="Times New Roman"/>
          <w:szCs w:val="24"/>
        </w:rPr>
        <w:t>υ</w:t>
      </w:r>
      <w:r>
        <w:rPr>
          <w:rFonts w:eastAsia="Times New Roman" w:cs="Times New Roman"/>
          <w:szCs w:val="24"/>
        </w:rPr>
        <w:t>σι δόθηκαν οκτώ θέσεις για ερευνητές και ΕΛΕ.</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ε αυτές </w:t>
      </w:r>
      <w:r>
        <w:rPr>
          <w:rFonts w:eastAsia="Times New Roman" w:cs="Times New Roman"/>
          <w:szCs w:val="24"/>
        </w:rPr>
        <w:t>μάλιστα,</w:t>
      </w:r>
      <w:r>
        <w:rPr>
          <w:rFonts w:eastAsia="Times New Roman" w:cs="Times New Roman"/>
          <w:szCs w:val="24"/>
        </w:rPr>
        <w:t xml:space="preserve"> περιλαμβάνεται και ένας γιατρός. Επομένως, δεν νομίζω ότι μπαίνει τέτοιο ζήτημα. Μακάρι -και προς αυτήν την κατεύθυνση εργαζόμαστε- να έχουμε τη δυνατότητα και για άλλες θέσεις, αλλά </w:t>
      </w:r>
      <w:r>
        <w:rPr>
          <w:rFonts w:eastAsia="Times New Roman" w:cs="Times New Roman"/>
          <w:szCs w:val="24"/>
        </w:rPr>
        <w:lastRenderedPageBreak/>
        <w:t>πραγματικά</w:t>
      </w:r>
      <w:r>
        <w:rPr>
          <w:rFonts w:eastAsia="Times New Roman" w:cs="Times New Roman"/>
          <w:szCs w:val="24"/>
        </w:rPr>
        <w:t>,</w:t>
      </w:r>
      <w:r>
        <w:rPr>
          <w:rFonts w:eastAsia="Times New Roman" w:cs="Times New Roman"/>
          <w:szCs w:val="24"/>
        </w:rPr>
        <w:t xml:space="preserve"> αυτό για πρώτη φορά αντιμετωπίστηκε για τα</w:t>
      </w:r>
      <w:r>
        <w:rPr>
          <w:rFonts w:eastAsia="Times New Roman" w:cs="Times New Roman"/>
          <w:szCs w:val="24"/>
        </w:rPr>
        <w:t xml:space="preserve"> ερευνητικά κέντρα και το </w:t>
      </w:r>
      <w:r>
        <w:rPr>
          <w:rFonts w:eastAsia="Times New Roman" w:cs="Times New Roman"/>
          <w:szCs w:val="24"/>
        </w:rPr>
        <w:t>Παστέρ</w:t>
      </w:r>
      <w:r>
        <w:rPr>
          <w:rFonts w:eastAsia="Times New Roman" w:cs="Times New Roman"/>
          <w:szCs w:val="24"/>
        </w:rPr>
        <w:t>, όπως βέβαια και για τα πανεπιστήμια.</w:t>
      </w:r>
    </w:p>
    <w:p w14:paraId="58D031C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Αναφέρθηκε, επίσης, ότι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έχει αλλάξει δύο φορές. Μα, αυτό δεν είναι καθόλου σωστό.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Παστέρ</w:t>
      </w:r>
      <w:r>
        <w:rPr>
          <w:rFonts w:eastAsia="Times New Roman" w:cs="Times New Roman"/>
          <w:szCs w:val="24"/>
        </w:rPr>
        <w:t xml:space="preserve"> άλλαξε μια φορά μόνο</w:t>
      </w:r>
      <w:r>
        <w:rPr>
          <w:rFonts w:eastAsia="Times New Roman" w:cs="Times New Roman"/>
          <w:szCs w:val="24"/>
        </w:rPr>
        <w:t>,</w:t>
      </w:r>
      <w:r>
        <w:rPr>
          <w:rFonts w:eastAsia="Times New Roman" w:cs="Times New Roman"/>
          <w:szCs w:val="24"/>
        </w:rPr>
        <w:t xml:space="preserve"> εξαιτίας της κακοδιαχείρ</w:t>
      </w:r>
      <w:r>
        <w:rPr>
          <w:rFonts w:eastAsia="Times New Roman" w:cs="Times New Roman"/>
          <w:szCs w:val="24"/>
        </w:rPr>
        <w:t xml:space="preserve">ισης που έκανε εδώ και πολλά χρόνια και εκείνο το οποίο έγινε, επειδή δύο μέλη κατά τη διάρκεια της θητείας τους, από το νέο διοικητικό συμβούλιο, παραιτήθηκαν, απλά αντικαταστάθηκαν. Δεν υπήρξε αλλαγή ολόκληρου του </w:t>
      </w:r>
      <w:r>
        <w:rPr>
          <w:rFonts w:eastAsia="Times New Roman" w:cs="Times New Roman"/>
          <w:szCs w:val="24"/>
        </w:rPr>
        <w:t xml:space="preserve">διοικητικού </w:t>
      </w:r>
      <w:r>
        <w:rPr>
          <w:rFonts w:eastAsia="Times New Roman" w:cs="Times New Roman"/>
          <w:szCs w:val="24"/>
        </w:rPr>
        <w:t>συμβουλίου</w:t>
      </w:r>
      <w:r>
        <w:rPr>
          <w:rFonts w:eastAsia="Times New Roman" w:cs="Times New Roman"/>
          <w:szCs w:val="24"/>
        </w:rPr>
        <w:t>.</w:t>
      </w:r>
    </w:p>
    <w:p w14:paraId="58D031C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Επίσης, θα ήθελα</w:t>
      </w:r>
      <w:r>
        <w:rPr>
          <w:rFonts w:eastAsia="Times New Roman" w:cs="Times New Roman"/>
          <w:szCs w:val="24"/>
        </w:rPr>
        <w:t xml:space="preserve"> να αναφέρω ότι συμφωνώ απόλυτα με τον κ. </w:t>
      </w:r>
      <w:proofErr w:type="spellStart"/>
      <w:r>
        <w:rPr>
          <w:rFonts w:eastAsia="Times New Roman" w:cs="Times New Roman"/>
          <w:szCs w:val="24"/>
        </w:rPr>
        <w:t>Λαμπρούλη</w:t>
      </w:r>
      <w:proofErr w:type="spellEnd"/>
      <w:r>
        <w:rPr>
          <w:rFonts w:eastAsia="Times New Roman" w:cs="Times New Roman"/>
          <w:szCs w:val="24"/>
        </w:rPr>
        <w:t>,</w:t>
      </w:r>
      <w:r>
        <w:rPr>
          <w:rFonts w:eastAsia="Times New Roman" w:cs="Times New Roman"/>
          <w:szCs w:val="24"/>
        </w:rPr>
        <w:t xml:space="preserve"> σε σχέση με το ότι σκοπός της έρευνας θα πρέπει να είναι η βελτίωση της ανθρώπινης ζωής και των λαϊκών αναγκών. Όμως, ο κ </w:t>
      </w:r>
      <w:proofErr w:type="spellStart"/>
      <w:r>
        <w:rPr>
          <w:rFonts w:eastAsia="Times New Roman" w:cs="Times New Roman"/>
          <w:szCs w:val="24"/>
        </w:rPr>
        <w:t>Λαμπρούλης</w:t>
      </w:r>
      <w:proofErr w:type="spellEnd"/>
      <w:r>
        <w:rPr>
          <w:rFonts w:eastAsia="Times New Roman" w:cs="Times New Roman"/>
          <w:szCs w:val="24"/>
        </w:rPr>
        <w:t xml:space="preserve"> ανέφερε –και το ακούμε πολλές φορές από </w:t>
      </w:r>
      <w:r>
        <w:rPr>
          <w:rFonts w:eastAsia="Times New Roman" w:cs="Times New Roman"/>
          <w:szCs w:val="24"/>
        </w:rPr>
        <w:lastRenderedPageBreak/>
        <w:t xml:space="preserve">την πλευρά του Κομμουνιστικού </w:t>
      </w:r>
      <w:r>
        <w:rPr>
          <w:rFonts w:eastAsia="Times New Roman" w:cs="Times New Roman"/>
          <w:szCs w:val="24"/>
        </w:rPr>
        <w:t>Κόμματος</w:t>
      </w:r>
      <w:r>
        <w:rPr>
          <w:rFonts w:eastAsia="Times New Roman" w:cs="Times New Roman"/>
          <w:szCs w:val="24"/>
        </w:rPr>
        <w:t xml:space="preserve"> Ελλάδας </w:t>
      </w:r>
      <w:r>
        <w:rPr>
          <w:rFonts w:eastAsia="Times New Roman" w:cs="Times New Roman"/>
          <w:szCs w:val="24"/>
        </w:rPr>
        <w:t>- ότι σχεδιάζεται μια οικονομία με μέσα και πόρους</w:t>
      </w:r>
      <w:r>
        <w:rPr>
          <w:rFonts w:eastAsia="Times New Roman" w:cs="Times New Roman"/>
          <w:szCs w:val="24"/>
        </w:rPr>
        <w:t>,</w:t>
      </w:r>
      <w:r>
        <w:rPr>
          <w:rFonts w:eastAsia="Times New Roman" w:cs="Times New Roman"/>
          <w:szCs w:val="24"/>
        </w:rPr>
        <w:t xml:space="preserve"> που δεν βρίσκονται στα χέρια του λαού σήμερα. Εγώ θα ήθελα να ρωτήσω με τη σειρά μου: Δηλαδή, τι θα πρέπει να γίνει; Για να σχεδιαστεί οποιαδήποτε παρέμβαση, θα πρέπει να περιμένουμε τη μ</w:t>
      </w:r>
      <w:r>
        <w:rPr>
          <w:rFonts w:eastAsia="Times New Roman" w:cs="Times New Roman"/>
          <w:szCs w:val="24"/>
        </w:rPr>
        <w:t>έρα</w:t>
      </w:r>
      <w:r>
        <w:rPr>
          <w:rFonts w:eastAsia="Times New Roman" w:cs="Times New Roman"/>
          <w:szCs w:val="24"/>
        </w:rPr>
        <w:t>,</w:t>
      </w:r>
      <w:r>
        <w:rPr>
          <w:rFonts w:eastAsia="Times New Roman" w:cs="Times New Roman"/>
          <w:szCs w:val="24"/>
        </w:rPr>
        <w:t xml:space="preserve"> που θα έρθουν οι πόροι και τα μέσα στα χέρια του λαού; Και εντωμεταξύ, να μην συμβαίνει τίποτα; Εμείς σε αυτό απαντάμε, στη σημερινή κατάσταση, χωρίς βέβαια</w:t>
      </w:r>
      <w:r>
        <w:rPr>
          <w:rFonts w:eastAsia="Times New Roman" w:cs="Times New Roman"/>
          <w:szCs w:val="24"/>
        </w:rPr>
        <w:t>,</w:t>
      </w:r>
      <w:r>
        <w:rPr>
          <w:rFonts w:eastAsia="Times New Roman" w:cs="Times New Roman"/>
          <w:szCs w:val="24"/>
        </w:rPr>
        <w:t xml:space="preserve"> αυτό να σημαίνει ότι απεμπολούμε τ</w:t>
      </w:r>
      <w:r>
        <w:rPr>
          <w:rFonts w:eastAsia="Times New Roman" w:cs="Times New Roman"/>
          <w:szCs w:val="24"/>
        </w:rPr>
        <w:t>ην</w:t>
      </w:r>
      <w:r>
        <w:rPr>
          <w:rFonts w:eastAsia="Times New Roman" w:cs="Times New Roman"/>
          <w:szCs w:val="24"/>
        </w:rPr>
        <w:t xml:space="preserve"> ευρύτερη κοινωνική χειραφέτηση.</w:t>
      </w:r>
    </w:p>
    <w:p w14:paraId="58D031C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Νομίζω, κυρίες και κύριοι Βουλευτές, ότι το Ινστιτούτο </w:t>
      </w:r>
      <w:r>
        <w:rPr>
          <w:rFonts w:eastAsia="Times New Roman" w:cs="Times New Roman"/>
          <w:szCs w:val="24"/>
        </w:rPr>
        <w:t>Παστέρ</w:t>
      </w:r>
      <w:r>
        <w:rPr>
          <w:rFonts w:eastAsia="Times New Roman" w:cs="Times New Roman"/>
          <w:szCs w:val="24"/>
        </w:rPr>
        <w:t xml:space="preserve"> επιτελεί έναν πολύ σημαντικό ρόλο. Η προς κύρωση σύμβαση</w:t>
      </w:r>
      <w:r>
        <w:rPr>
          <w:rFonts w:eastAsia="Times New Roman" w:cs="Times New Roman"/>
          <w:szCs w:val="24"/>
        </w:rPr>
        <w:t>,</w:t>
      </w:r>
      <w:r>
        <w:rPr>
          <w:rFonts w:eastAsia="Times New Roman" w:cs="Times New Roman"/>
          <w:szCs w:val="24"/>
        </w:rPr>
        <w:t xml:space="preserve"> πραγματικά θα απελευθερώσει τις δυνάμεις του. Θα δημιουργήσει ένα διοικητικό μοντέλο</w:t>
      </w:r>
      <w:r>
        <w:rPr>
          <w:rFonts w:eastAsia="Times New Roman" w:cs="Times New Roman"/>
          <w:szCs w:val="24"/>
        </w:rPr>
        <w:t>,</w:t>
      </w:r>
      <w:r>
        <w:rPr>
          <w:rFonts w:eastAsia="Times New Roman" w:cs="Times New Roman"/>
          <w:szCs w:val="24"/>
        </w:rPr>
        <w:t xml:space="preserve"> το οποίο θα είναι πιο αποτελεσματικό, </w:t>
      </w:r>
      <w:r>
        <w:rPr>
          <w:rFonts w:eastAsia="Times New Roman" w:cs="Times New Roman"/>
          <w:szCs w:val="24"/>
        </w:rPr>
        <w:lastRenderedPageBreak/>
        <w:t>πράγμα που ε</w:t>
      </w:r>
      <w:r>
        <w:rPr>
          <w:rFonts w:eastAsia="Times New Roman" w:cs="Times New Roman"/>
          <w:szCs w:val="24"/>
        </w:rPr>
        <w:t>πίσης θα βοηθήσει την ανάπτυξη του επιστημονικού έργου</w:t>
      </w:r>
      <w:r>
        <w:rPr>
          <w:rFonts w:eastAsia="Times New Roman" w:cs="Times New Roman"/>
          <w:szCs w:val="24"/>
        </w:rPr>
        <w:t>,</w:t>
      </w:r>
      <w:r>
        <w:rPr>
          <w:rFonts w:eastAsia="Times New Roman" w:cs="Times New Roman"/>
          <w:szCs w:val="24"/>
        </w:rPr>
        <w:t xml:space="preserve"> το οποίο επιτελεί.</w:t>
      </w:r>
    </w:p>
    <w:p w14:paraId="58D031C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Η νέα σύμβαση γενικότερα φέρνει το Ινστιτούτο Παστέρ κοντά στα άλλα ερευνητικά κέντρα. Εκείνο το οποίο εγώ τουλάχιστον θα ευχόμουν</w:t>
      </w:r>
      <w:r>
        <w:rPr>
          <w:rFonts w:eastAsia="Times New Roman" w:cs="Times New Roman"/>
          <w:szCs w:val="24"/>
        </w:rPr>
        <w:t>,</w:t>
      </w:r>
      <w:r>
        <w:rPr>
          <w:rFonts w:eastAsia="Times New Roman" w:cs="Times New Roman"/>
          <w:szCs w:val="24"/>
        </w:rPr>
        <w:t xml:space="preserve"> είναι να υπερψηφιστεί σαν ένα δείγμα ότι -τουλάχι</w:t>
      </w:r>
      <w:r>
        <w:rPr>
          <w:rFonts w:eastAsia="Times New Roman" w:cs="Times New Roman"/>
          <w:szCs w:val="24"/>
        </w:rPr>
        <w:t xml:space="preserve">στον στην περίπτωση αυτή- δεν θα πρέπει να υπάρχει διαίρεση, αφού όλοι νομίζω συμφωνούμε προς τους στόχους και καταλαβαίνουμε ότι αυτό είναι ένα βήμα μπροστά. Αυτή η </w:t>
      </w:r>
      <w:proofErr w:type="spellStart"/>
      <w:r>
        <w:rPr>
          <w:rFonts w:eastAsia="Times New Roman" w:cs="Times New Roman"/>
          <w:szCs w:val="24"/>
        </w:rPr>
        <w:t>επικαιροποιημένη</w:t>
      </w:r>
      <w:proofErr w:type="spellEnd"/>
      <w:r>
        <w:rPr>
          <w:rFonts w:eastAsia="Times New Roman" w:cs="Times New Roman"/>
          <w:szCs w:val="24"/>
        </w:rPr>
        <w:t xml:space="preserve"> αποτύπωση των δραστηριοτήτων του Παστέρ, που θα γίνει με αυτή τη σύμβαση,</w:t>
      </w:r>
      <w:r>
        <w:rPr>
          <w:rFonts w:eastAsia="Times New Roman" w:cs="Times New Roman"/>
          <w:szCs w:val="24"/>
        </w:rPr>
        <w:t xml:space="preserve"> νομίζω ότι θα φέρει τα πράγματα σε ένα πολύ καλύτερο σημείο</w:t>
      </w:r>
      <w:r>
        <w:rPr>
          <w:rFonts w:eastAsia="Times New Roman" w:cs="Times New Roman"/>
          <w:szCs w:val="24"/>
        </w:rPr>
        <w:t>,</w:t>
      </w:r>
      <w:r>
        <w:rPr>
          <w:rFonts w:eastAsia="Times New Roman" w:cs="Times New Roman"/>
          <w:szCs w:val="24"/>
        </w:rPr>
        <w:t xml:space="preserve"> από αυτό που βρίσκονται σήμερα.</w:t>
      </w:r>
    </w:p>
    <w:p w14:paraId="58D031C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Γι’ αυτό, λοιπόν, ζητάμε την υπερψήφισή του.</w:t>
      </w:r>
    </w:p>
    <w:p w14:paraId="58D031C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Σας ευχαριστώ.</w:t>
      </w:r>
    </w:p>
    <w:p w14:paraId="58D031D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Ευχαριστούμε πολύ τον κύριο Υπουργό.</w:t>
      </w:r>
    </w:p>
    <w:p w14:paraId="58D031D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Τον λόγο θα λάβουν οι Κοινοβουλε</w:t>
      </w:r>
      <w:r>
        <w:rPr>
          <w:rFonts w:eastAsia="Times New Roman" w:cs="Times New Roman"/>
          <w:szCs w:val="24"/>
        </w:rPr>
        <w:t xml:space="preserve">υτικοί Εκπρόσωποι. Ξεκινάμε με τον  Κοινοβουλευτικό Εκπρόσωπο της Νέας Δημοκρατίας κ. Κωνσταντίνο Τζαβάρα για δώδεκα λεπτά. </w:t>
      </w:r>
    </w:p>
    <w:p w14:paraId="58D031D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κύριε Πρόεδρε. </w:t>
      </w:r>
    </w:p>
    <w:p w14:paraId="58D031D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Κύριοι συνάδελφοι, συζητάμε ένα νομοσχέδιο</w:t>
      </w:r>
      <w:r>
        <w:rPr>
          <w:rFonts w:eastAsia="Times New Roman" w:cs="Times New Roman"/>
          <w:szCs w:val="24"/>
        </w:rPr>
        <w:t>,</w:t>
      </w:r>
      <w:r>
        <w:rPr>
          <w:rFonts w:eastAsia="Times New Roman" w:cs="Times New Roman"/>
          <w:szCs w:val="24"/>
        </w:rPr>
        <w:t xml:space="preserve"> που ουσιαστικά επικυρώνει μια σύμβαση</w:t>
      </w:r>
      <w:r>
        <w:rPr>
          <w:rFonts w:eastAsia="Times New Roman" w:cs="Times New Roman"/>
          <w:szCs w:val="24"/>
        </w:rPr>
        <w:t>,</w:t>
      </w:r>
      <w:r>
        <w:rPr>
          <w:rFonts w:eastAsia="Times New Roman" w:cs="Times New Roman"/>
          <w:szCs w:val="24"/>
        </w:rPr>
        <w:t xml:space="preserve"> που αφορά ένα πολύ σημαντικό ζήτημα και αναφέρεται στο όνομα και το συμβολικό κεφάλαιο</w:t>
      </w:r>
      <w:r>
        <w:rPr>
          <w:rFonts w:eastAsia="Times New Roman" w:cs="Times New Roman"/>
          <w:szCs w:val="24"/>
        </w:rPr>
        <w:t>,</w:t>
      </w:r>
      <w:r>
        <w:rPr>
          <w:rFonts w:eastAsia="Times New Roman" w:cs="Times New Roman"/>
          <w:szCs w:val="24"/>
        </w:rPr>
        <w:t xml:space="preserve"> που άφησε πίσω του ένας πολύ μεγάλος ερευνητής</w:t>
      </w:r>
      <w:r>
        <w:rPr>
          <w:rFonts w:eastAsia="Times New Roman" w:cs="Times New Roman"/>
          <w:szCs w:val="24"/>
        </w:rPr>
        <w:t>,</w:t>
      </w:r>
      <w:r>
        <w:rPr>
          <w:rFonts w:eastAsia="Times New Roman" w:cs="Times New Roman"/>
          <w:szCs w:val="24"/>
        </w:rPr>
        <w:t xml:space="preserve"> που βοήθησε την ιατρική επιστήμη</w:t>
      </w:r>
      <w:r>
        <w:rPr>
          <w:rFonts w:eastAsia="Times New Roman" w:cs="Times New Roman"/>
          <w:szCs w:val="24"/>
        </w:rPr>
        <w:t>,</w:t>
      </w:r>
      <w:r>
        <w:rPr>
          <w:rFonts w:eastAsia="Times New Roman" w:cs="Times New Roman"/>
          <w:szCs w:val="24"/>
        </w:rPr>
        <w:t xml:space="preserve"> χωρίς να είναι γιατρός. Ήταν εκείνος</w:t>
      </w:r>
      <w:r>
        <w:rPr>
          <w:rFonts w:eastAsia="Times New Roman" w:cs="Times New Roman"/>
          <w:szCs w:val="24"/>
        </w:rPr>
        <w:t>,</w:t>
      </w:r>
      <w:r>
        <w:rPr>
          <w:rFonts w:eastAsia="Times New Roman" w:cs="Times New Roman"/>
          <w:szCs w:val="24"/>
        </w:rPr>
        <w:t xml:space="preserve"> ο οποίος ουσιαστικά αφιέρωσε τη ζωή του στην υ</w:t>
      </w:r>
      <w:r>
        <w:rPr>
          <w:rFonts w:eastAsia="Times New Roman" w:cs="Times New Roman"/>
          <w:szCs w:val="24"/>
        </w:rPr>
        <w:t xml:space="preserve">πηρεσία της προσπάθειας για </w:t>
      </w:r>
      <w:r>
        <w:rPr>
          <w:rFonts w:eastAsia="Times New Roman" w:cs="Times New Roman"/>
          <w:szCs w:val="24"/>
        </w:rPr>
        <w:lastRenderedPageBreak/>
        <w:t>την αναζήτηση της αλήθειας</w:t>
      </w:r>
      <w:r>
        <w:rPr>
          <w:rFonts w:eastAsia="Times New Roman" w:cs="Times New Roman"/>
          <w:szCs w:val="24"/>
        </w:rPr>
        <w:t>,</w:t>
      </w:r>
      <w:r>
        <w:rPr>
          <w:rFonts w:eastAsia="Times New Roman" w:cs="Times New Roman"/>
          <w:szCs w:val="24"/>
        </w:rPr>
        <w:t xml:space="preserve"> άνευ όρων, άνευ προϋποθέσεων</w:t>
      </w:r>
      <w:r>
        <w:rPr>
          <w:rFonts w:eastAsia="Times New Roman" w:cs="Times New Roman"/>
          <w:szCs w:val="24"/>
        </w:rPr>
        <w:t>,</w:t>
      </w:r>
      <w:r>
        <w:rPr>
          <w:rFonts w:eastAsia="Times New Roman" w:cs="Times New Roman"/>
          <w:szCs w:val="24"/>
        </w:rPr>
        <w:t xml:space="preserve"> χωρίς διαχωριστικές γραμμές. Ο Παστέρ θα έπρεπε να είναι σήμερα το τιμώμενο πρόσωπο. Δυστυχώς</w:t>
      </w:r>
      <w:r>
        <w:rPr>
          <w:rFonts w:eastAsia="Times New Roman" w:cs="Times New Roman"/>
          <w:szCs w:val="24"/>
        </w:rPr>
        <w:t>,</w:t>
      </w:r>
      <w:r>
        <w:rPr>
          <w:rFonts w:eastAsia="Times New Roman" w:cs="Times New Roman"/>
          <w:szCs w:val="24"/>
        </w:rPr>
        <w:t xml:space="preserve"> η Κυβέρνηση δεν μας το επιτρέπει αυτό. </w:t>
      </w:r>
    </w:p>
    <w:p w14:paraId="58D031D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Κύριε Πρόεδρε, θα ασχοληθούμε ακόμα</w:t>
      </w:r>
      <w:r>
        <w:rPr>
          <w:rFonts w:eastAsia="Times New Roman" w:cs="Times New Roman"/>
          <w:szCs w:val="24"/>
        </w:rPr>
        <w:t xml:space="preserve"> μια φορά με την πολύ σημαντική μεταρρύθμιση</w:t>
      </w:r>
      <w:r>
        <w:rPr>
          <w:rFonts w:eastAsia="Times New Roman" w:cs="Times New Roman"/>
          <w:szCs w:val="24"/>
        </w:rPr>
        <w:t>,</w:t>
      </w:r>
      <w:r>
        <w:rPr>
          <w:rFonts w:eastAsia="Times New Roman" w:cs="Times New Roman"/>
          <w:szCs w:val="24"/>
        </w:rPr>
        <w:t xml:space="preserve"> που έχει φέρει με τη συμπεριφορά της και τον τρόπο που νομοθετεί αυτή η Κυβέρνηση στο κοινοβουλευτικό έργο. Ή καλύτερα</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την ανατροπή</w:t>
      </w:r>
      <w:r>
        <w:rPr>
          <w:rFonts w:eastAsia="Times New Roman" w:cs="Times New Roman"/>
          <w:szCs w:val="24"/>
        </w:rPr>
        <w:t>,</w:t>
      </w:r>
      <w:r>
        <w:rPr>
          <w:rFonts w:eastAsia="Times New Roman" w:cs="Times New Roman"/>
          <w:szCs w:val="24"/>
        </w:rPr>
        <w:t xml:space="preserve"> που έχει φέρει στα κοινοβουλευτικά δεδομένα αυτού του τόπου, αυτής</w:t>
      </w:r>
      <w:r>
        <w:rPr>
          <w:rFonts w:eastAsia="Times New Roman" w:cs="Times New Roman"/>
          <w:szCs w:val="24"/>
        </w:rPr>
        <w:t xml:space="preserve"> της δημοκρατίας. </w:t>
      </w:r>
    </w:p>
    <w:p w14:paraId="58D031D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ακόμα μια φορά</w:t>
      </w:r>
      <w:r>
        <w:rPr>
          <w:rFonts w:eastAsia="Times New Roman" w:cs="Times New Roman"/>
          <w:szCs w:val="24"/>
        </w:rPr>
        <w:t>,</w:t>
      </w:r>
      <w:r>
        <w:rPr>
          <w:rFonts w:eastAsia="Times New Roman" w:cs="Times New Roman"/>
          <w:szCs w:val="24"/>
        </w:rPr>
        <w:t xml:space="preserve"> βρισκόμαστε αντιμέτωποι με το </w:t>
      </w:r>
      <w:r>
        <w:rPr>
          <w:rFonts w:eastAsia="Times New Roman" w:cs="Times New Roman"/>
          <w:szCs w:val="24"/>
          <w:lang w:val="en-US"/>
        </w:rPr>
        <w:t>modus</w:t>
      </w:r>
      <w:r>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xml:space="preserve"> αυτής της Κυβέρνησης: Να μπορεί μέσα από συγκε</w:t>
      </w:r>
      <w:r>
        <w:rPr>
          <w:rFonts w:eastAsia="Times New Roman" w:cs="Times New Roman"/>
          <w:szCs w:val="24"/>
        </w:rPr>
        <w:lastRenderedPageBreak/>
        <w:t>κριμένες διαδικαστικές πονηρίες</w:t>
      </w:r>
      <w:r>
        <w:rPr>
          <w:rFonts w:eastAsia="Times New Roman" w:cs="Times New Roman"/>
          <w:szCs w:val="24"/>
        </w:rPr>
        <w:t>,</w:t>
      </w:r>
      <w:r>
        <w:rPr>
          <w:rFonts w:eastAsia="Times New Roman" w:cs="Times New Roman"/>
          <w:szCs w:val="24"/>
        </w:rPr>
        <w:t xml:space="preserve"> να τρέπει και να αφανίζει, να καταργεί ουσιαστικά και να ακυρώνει συνταγματικές διατάξεις</w:t>
      </w:r>
      <w:r>
        <w:rPr>
          <w:rFonts w:eastAsia="Times New Roman" w:cs="Times New Roman"/>
          <w:szCs w:val="24"/>
        </w:rPr>
        <w:t xml:space="preserve"> και τον ίδιο τον Κανονισμό της Βουλής. Γιατί φέρνοντας συστηματικά τροπολογίες</w:t>
      </w:r>
      <w:r>
        <w:rPr>
          <w:rFonts w:eastAsia="Times New Roman" w:cs="Times New Roman"/>
          <w:szCs w:val="24"/>
        </w:rPr>
        <w:t>,</w:t>
      </w:r>
      <w:r>
        <w:rPr>
          <w:rFonts w:eastAsia="Times New Roman" w:cs="Times New Roman"/>
          <w:szCs w:val="24"/>
        </w:rPr>
        <w:t xml:space="preserve"> οι οποίες νομοθετούν πολύ σοβαρά ζητήματα</w:t>
      </w:r>
      <w:r>
        <w:rPr>
          <w:rFonts w:eastAsia="Times New Roman" w:cs="Times New Roman"/>
          <w:szCs w:val="24"/>
        </w:rPr>
        <w:t>,</w:t>
      </w:r>
      <w:r>
        <w:rPr>
          <w:rFonts w:eastAsia="Times New Roman" w:cs="Times New Roman"/>
          <w:szCs w:val="24"/>
        </w:rPr>
        <w:t xml:space="preserve"> επιτυγχάνει και φαίνεται -και σ’ αυτό συνίσταται η νομοθετική της πονηρία- να αποφεύγει τον έλεγχο της συνταγματικότητας αυτών των ρ</w:t>
      </w:r>
      <w:r>
        <w:rPr>
          <w:rFonts w:eastAsia="Times New Roman" w:cs="Times New Roman"/>
          <w:szCs w:val="24"/>
        </w:rPr>
        <w:t xml:space="preserve">υθμίσεων. </w:t>
      </w:r>
      <w:r>
        <w:rPr>
          <w:rFonts w:eastAsia="Times New Roman" w:cs="Times New Roman"/>
          <w:szCs w:val="24"/>
        </w:rPr>
        <w:t>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δεν θα μπορούσε και σ’ αυτή την περίπτωση να ξεφύγει από τον εαυτό της. </w:t>
      </w:r>
    </w:p>
    <w:p w14:paraId="58D031D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Εμφανίστηκε σήμερα εδώ ο Αναπληρωτής Υπουργός Υγείας</w:t>
      </w:r>
      <w:r>
        <w:rPr>
          <w:rFonts w:eastAsia="Times New Roman" w:cs="Times New Roman"/>
          <w:szCs w:val="24"/>
        </w:rPr>
        <w:t>,</w:t>
      </w:r>
      <w:r>
        <w:rPr>
          <w:rFonts w:eastAsia="Times New Roman" w:cs="Times New Roman"/>
          <w:szCs w:val="24"/>
        </w:rPr>
        <w:t xml:space="preserve"> για να υποστηρίξει μια τροπολογία</w:t>
      </w:r>
      <w:r>
        <w:rPr>
          <w:rFonts w:eastAsia="Times New Roman" w:cs="Times New Roman"/>
          <w:szCs w:val="24"/>
        </w:rPr>
        <w:t>,</w:t>
      </w:r>
      <w:r>
        <w:rPr>
          <w:rFonts w:eastAsia="Times New Roman" w:cs="Times New Roman"/>
          <w:szCs w:val="24"/>
        </w:rPr>
        <w:t xml:space="preserve"> που υπακούει σ’ αυτόν τον γενετικό κώδικα</w:t>
      </w:r>
      <w:r>
        <w:rPr>
          <w:rFonts w:eastAsia="Times New Roman" w:cs="Times New Roman"/>
          <w:szCs w:val="24"/>
        </w:rPr>
        <w:t>,</w:t>
      </w:r>
      <w:r>
        <w:rPr>
          <w:rFonts w:eastAsia="Times New Roman" w:cs="Times New Roman"/>
          <w:szCs w:val="24"/>
        </w:rPr>
        <w:t xml:space="preserve"> που σας εξέθεσα, να υποστηρίξει α</w:t>
      </w:r>
      <w:r>
        <w:rPr>
          <w:rFonts w:eastAsia="Times New Roman" w:cs="Times New Roman"/>
          <w:szCs w:val="24"/>
        </w:rPr>
        <w:t>υτή τη συγκεκριμένη τροπολογία</w:t>
      </w:r>
      <w:r>
        <w:rPr>
          <w:rFonts w:eastAsia="Times New Roman" w:cs="Times New Roman"/>
          <w:szCs w:val="24"/>
        </w:rPr>
        <w:t xml:space="preserve">, που </w:t>
      </w:r>
      <w:r>
        <w:rPr>
          <w:rFonts w:eastAsia="Times New Roman" w:cs="Times New Roman"/>
          <w:szCs w:val="24"/>
        </w:rPr>
        <w:t>έχει να κάνει με μια ειδική ρύθμιση στον τομέα των σχέσεων</w:t>
      </w:r>
      <w:r>
        <w:rPr>
          <w:rFonts w:eastAsia="Times New Roman" w:cs="Times New Roman"/>
          <w:szCs w:val="24"/>
        </w:rPr>
        <w:t>,</w:t>
      </w:r>
      <w:r>
        <w:rPr>
          <w:rFonts w:eastAsia="Times New Roman" w:cs="Times New Roman"/>
          <w:szCs w:val="24"/>
        </w:rPr>
        <w:t xml:space="preserve"> που διέπουν την εργασία στο δημόσιο. Για την </w:t>
      </w:r>
      <w:r>
        <w:rPr>
          <w:rFonts w:eastAsia="Times New Roman" w:cs="Times New Roman"/>
          <w:szCs w:val="24"/>
        </w:rPr>
        <w:lastRenderedPageBreak/>
        <w:t xml:space="preserve">εργασία στο δημόσιο το άρθρο 103 έχει θέσει ένα πλαίσιο που είναι αξεπέραστο. </w:t>
      </w:r>
    </w:p>
    <w:p w14:paraId="58D031D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Αυτό το πλαίσιο τι λέει; Λέει ότι όσ</w:t>
      </w:r>
      <w:r>
        <w:rPr>
          <w:rFonts w:eastAsia="Times New Roman" w:cs="Times New Roman"/>
          <w:szCs w:val="24"/>
        </w:rPr>
        <w:t>οι απασχολούνται στο δημόσιο, επειδή είναι υπηρέτες του λαού και εκφράζουν την κρατική βούληση, θα πρέπει να είναι πρόσωπα και λειτουργοί</w:t>
      </w:r>
      <w:r>
        <w:rPr>
          <w:rFonts w:eastAsia="Times New Roman" w:cs="Times New Roman"/>
          <w:szCs w:val="24"/>
        </w:rPr>
        <w:t>,</w:t>
      </w:r>
      <w:r>
        <w:rPr>
          <w:rFonts w:eastAsia="Times New Roman" w:cs="Times New Roman"/>
          <w:szCs w:val="24"/>
        </w:rPr>
        <w:t xml:space="preserve"> που θα πρέπει να έχουν συγκεκριμένα προνόμια</w:t>
      </w:r>
      <w:r>
        <w:rPr>
          <w:rFonts w:eastAsia="Times New Roman" w:cs="Times New Roman"/>
          <w:szCs w:val="24"/>
        </w:rPr>
        <w:t>,</w:t>
      </w:r>
      <w:r>
        <w:rPr>
          <w:rFonts w:eastAsia="Times New Roman" w:cs="Times New Roman"/>
          <w:szCs w:val="24"/>
        </w:rPr>
        <w:t xml:space="preserve"> που κατοχυρώνουν τη θέση τους και δημιουργούν ακριβώς μια θωράκιση της </w:t>
      </w:r>
      <w:r>
        <w:rPr>
          <w:rFonts w:eastAsia="Times New Roman" w:cs="Times New Roman"/>
          <w:szCs w:val="24"/>
        </w:rPr>
        <w:t>δημόσιας διοίκησης</w:t>
      </w:r>
      <w:r>
        <w:rPr>
          <w:rFonts w:eastAsia="Times New Roman" w:cs="Times New Roman"/>
          <w:szCs w:val="24"/>
        </w:rPr>
        <w:t>,</w:t>
      </w:r>
      <w:r>
        <w:rPr>
          <w:rFonts w:eastAsia="Times New Roman" w:cs="Times New Roman"/>
          <w:szCs w:val="24"/>
        </w:rPr>
        <w:t xml:space="preserve"> απέναντι στις οποιεσδήποτε ανατροπές ή παρεμβάσεις</w:t>
      </w:r>
      <w:r>
        <w:rPr>
          <w:rFonts w:eastAsia="Times New Roman" w:cs="Times New Roman"/>
          <w:szCs w:val="24"/>
        </w:rPr>
        <w:t>,</w:t>
      </w:r>
      <w:r>
        <w:rPr>
          <w:rFonts w:eastAsia="Times New Roman" w:cs="Times New Roman"/>
          <w:szCs w:val="24"/>
        </w:rPr>
        <w:t xml:space="preserve"> που συντελούνται στην ταραγμένη, κάποιες στιγμές της ιστορίας, πολιτική μας ζωή. </w:t>
      </w:r>
    </w:p>
    <w:p w14:paraId="58D031D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Αυτήν ακριβώς τη βασική διάταξη έρχεται η παράγραφος 2 και η παράγραφος 8 του 103 να την περιορίσουν κ</w:t>
      </w:r>
      <w:r>
        <w:rPr>
          <w:rFonts w:eastAsia="Times New Roman" w:cs="Times New Roman"/>
          <w:szCs w:val="24"/>
        </w:rPr>
        <w:t xml:space="preserve">άτω από έναν και </w:t>
      </w:r>
      <w:r>
        <w:rPr>
          <w:rFonts w:eastAsia="Times New Roman" w:cs="Times New Roman"/>
          <w:szCs w:val="24"/>
        </w:rPr>
        <w:lastRenderedPageBreak/>
        <w:t>μόνον όρο. Ρυθμίζουν και προβλέπουν δηλαδή αυτές οι παράγραφοι τη δυνατότητα, όταν συντρέχουν απρόβλεπτες και επείγουσες ανάγκες, να προσλαμβάνεται προσωπικό</w:t>
      </w:r>
      <w:r>
        <w:rPr>
          <w:rFonts w:eastAsia="Times New Roman" w:cs="Times New Roman"/>
          <w:szCs w:val="24"/>
        </w:rPr>
        <w:t>,</w:t>
      </w:r>
      <w:r>
        <w:rPr>
          <w:rFonts w:eastAsia="Times New Roman" w:cs="Times New Roman"/>
          <w:szCs w:val="24"/>
        </w:rPr>
        <w:t xml:space="preserve"> με βάση συμβάσεις ιδιωτικού δικαίου ορισμένου χρόνου. </w:t>
      </w:r>
    </w:p>
    <w:p w14:paraId="58D031D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Άρα λοιπόν, έχουμε μια εξ</w:t>
      </w:r>
      <w:r>
        <w:rPr>
          <w:rFonts w:eastAsia="Times New Roman" w:cs="Times New Roman"/>
          <w:szCs w:val="24"/>
        </w:rPr>
        <w:t>αιρετική δυνατότητα πρόσληψης προσώπων για να εργαστούν με σύμβαση ορισμένου χρόνου στο δημόσιο, στη διοίκηση όταν συντρέχουν απρόβλεπτες και επείγουσες ανάγκες. Αυτή ακριβώς η συνταγματική πρόβλεψη καθιστά τη δυνατότητα της πρόσληψης προσωπικού με σύμβαση</w:t>
      </w:r>
      <w:r>
        <w:rPr>
          <w:rFonts w:eastAsia="Times New Roman" w:cs="Times New Roman"/>
          <w:szCs w:val="24"/>
        </w:rPr>
        <w:t xml:space="preserve"> ιδιωτικού δικαίου ορισμένου χρόνου πολύ συγκεκριμένη και πολύ περιορισμένη. </w:t>
      </w:r>
    </w:p>
    <w:p w14:paraId="58D031D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Σήμερα, λοιπόν, τι γίνεται; Σήμερα έρχεται εδώ ο Αναπληρωτής Υπουργός Υγείας -που προφανώς δεν ενδιαφέρεται για όλα </w:t>
      </w:r>
      <w:r>
        <w:rPr>
          <w:rFonts w:eastAsia="Times New Roman" w:cs="Times New Roman"/>
          <w:szCs w:val="24"/>
        </w:rPr>
        <w:lastRenderedPageBreak/>
        <w:t>αυτά τα πράγματα, γιατί δεν τον αγγίζουν- και μας λέει εδώ «εμ</w:t>
      </w:r>
      <w:r>
        <w:rPr>
          <w:rFonts w:eastAsia="Times New Roman" w:cs="Times New Roman"/>
          <w:szCs w:val="24"/>
        </w:rPr>
        <w:t xml:space="preserve">είς επειδή είμαστε μια Κυβέρνηση της εργατικής τάξης και επειδή θέλουμε να υλοποιήσουμε τον ιστορικό ρόλο που έχει αναγνωριστεί εδώ και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 σ’ αυτή την εργατική τάξη,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ταξικής ανασυγκρότησης του κράτους, ερχόμαστε και λέμε</w:t>
      </w:r>
      <w:r>
        <w:rPr>
          <w:rFonts w:eastAsia="Times New Roman" w:cs="Times New Roman"/>
          <w:szCs w:val="24"/>
        </w:rPr>
        <w:t xml:space="preserve"> ότι εδώ καταργούμε ό,τι υπάρχει στο Σύνταγμα και λέμε ότι αυτό που αξίζει για τον άνθρωπο που προσλαμβάνεται στο δημόσιο είναι να μην απασχολείται με σύμβαση έργου, αλλά με σύμβαση εργασίας». </w:t>
      </w:r>
    </w:p>
    <w:p w14:paraId="58D031DB" w14:textId="77777777" w:rsidR="00C565C7" w:rsidRDefault="00DC4690">
      <w:pPr>
        <w:spacing w:line="600" w:lineRule="auto"/>
        <w:ind w:firstLine="720"/>
        <w:jc w:val="both"/>
        <w:rPr>
          <w:rFonts w:eastAsia="Times New Roman"/>
          <w:szCs w:val="24"/>
        </w:rPr>
      </w:pPr>
      <w:r>
        <w:rPr>
          <w:rFonts w:eastAsia="Times New Roman"/>
          <w:szCs w:val="24"/>
        </w:rPr>
        <w:t>Έτσι καταξιώνεται η ιδεολογική και πολιτική φυσιογνωμία του κό</w:t>
      </w:r>
      <w:r>
        <w:rPr>
          <w:rFonts w:eastAsia="Times New Roman"/>
          <w:szCs w:val="24"/>
        </w:rPr>
        <w:t xml:space="preserve">μματος που μας κυβερνάει, συνεπικουρούμενου, βέβαια, με ένα </w:t>
      </w:r>
      <w:r>
        <w:rPr>
          <w:rFonts w:eastAsia="Times New Roman"/>
          <w:szCs w:val="24"/>
        </w:rPr>
        <w:lastRenderedPageBreak/>
        <w:t xml:space="preserve">άλλο κόμμα, που Κύριος οίδε αν έχει καταλάβει πώς αυτές οι συγκεκριμένες τροπολογίες επενεργούν μέσα στο συνταγματικά καθορισμένο πλαίσιο ζωής αυτής της πολιτείας. </w:t>
      </w:r>
    </w:p>
    <w:p w14:paraId="58D031DC" w14:textId="77777777" w:rsidR="00C565C7" w:rsidRDefault="00DC4690">
      <w:pPr>
        <w:spacing w:line="600" w:lineRule="auto"/>
        <w:ind w:firstLine="720"/>
        <w:jc w:val="both"/>
        <w:rPr>
          <w:rFonts w:eastAsia="Times New Roman"/>
          <w:szCs w:val="24"/>
        </w:rPr>
      </w:pPr>
      <w:r>
        <w:rPr>
          <w:rFonts w:eastAsia="Times New Roman"/>
          <w:szCs w:val="24"/>
        </w:rPr>
        <w:t>Και εδώ τώρα τι γίνεται; Προσπα</w:t>
      </w:r>
      <w:r>
        <w:rPr>
          <w:rFonts w:eastAsia="Times New Roman"/>
          <w:szCs w:val="24"/>
        </w:rPr>
        <w:t>θούμε εμείς, απαντώντας στον κύριο Υπουργό που δεν μπορεί να καταλάβει άλλα θέματα εκτός από αυτά που έχει στο μυαλό του και που επιθυμεί να κάνει μέσα από αυτού του είδους τις πονηριές, να του πούμε αν είμαστε με τη σύμβαση έργου -δηλαδή με τους εργολάβου</w:t>
      </w:r>
      <w:r>
        <w:rPr>
          <w:rFonts w:eastAsia="Times New Roman"/>
          <w:szCs w:val="24"/>
        </w:rPr>
        <w:t xml:space="preserve">ς, δηλαδή με τα συμφέροντα- ή είμαστε με εκείνες τις δυνάμεις της εργασίας, αυτές δηλαδή τις δυνάμεις που κάποτε θα πάνε στον παράδεισο. </w:t>
      </w:r>
    </w:p>
    <w:p w14:paraId="58D031DD" w14:textId="77777777" w:rsidR="00C565C7" w:rsidRDefault="00DC4690">
      <w:pPr>
        <w:spacing w:line="600" w:lineRule="auto"/>
        <w:ind w:firstLine="720"/>
        <w:jc w:val="both"/>
        <w:rPr>
          <w:rFonts w:eastAsia="Times New Roman"/>
          <w:szCs w:val="24"/>
        </w:rPr>
      </w:pPr>
      <w:r>
        <w:rPr>
          <w:rFonts w:eastAsia="Times New Roman"/>
          <w:szCs w:val="24"/>
        </w:rPr>
        <w:t>Ε, όχι, κύριοι! Πρέπει να το καταλάβετε, ότι εδώ σε αυτήν την Αίθουσα είστε υποχρεωμένοι να σέβεστε το Σύνταγμα και το</w:t>
      </w:r>
      <w:r>
        <w:rPr>
          <w:rFonts w:eastAsia="Times New Roman"/>
          <w:szCs w:val="24"/>
        </w:rPr>
        <w:t xml:space="preserve">υς νόμους. Και εάν υπάρχει ένα προεδρικό διάταγμα το οποίο έρχεστε </w:t>
      </w:r>
      <w:r>
        <w:rPr>
          <w:rFonts w:eastAsia="Times New Roman"/>
          <w:szCs w:val="24"/>
        </w:rPr>
        <w:lastRenderedPageBreak/>
        <w:t>σήμερα εδώ και το κουτσουρεύετε -αυτό το προεδρικό διάταγμα 164/2004 που είναι προϊόν επιστημονικής εργασίας του σημερινού Προέδρου της Δημοκρατίας, τον οποίο τον εμπιστεύεστε, όπως και όλο</w:t>
      </w:r>
      <w:r>
        <w:rPr>
          <w:rFonts w:eastAsia="Times New Roman"/>
          <w:szCs w:val="24"/>
        </w:rPr>
        <w:t xml:space="preserve">ι τον εμπιστευόμαστε και τον αναγνωρίζουμε για την επιστημονική του αξιοσύνη- θα πρέπει να αντιληφθείτε ότι, πριν έρθετε εδώ στη Βουλή, οφείλατε να έχετε διαβάσει το άρθρο 1 αυτού του προεδρικού διατάγματος. </w:t>
      </w:r>
    </w:p>
    <w:p w14:paraId="58D031DE" w14:textId="77777777" w:rsidR="00C565C7" w:rsidRDefault="00DC4690">
      <w:pPr>
        <w:spacing w:line="600" w:lineRule="auto"/>
        <w:ind w:firstLine="720"/>
        <w:jc w:val="both"/>
        <w:rPr>
          <w:rFonts w:eastAsia="Times New Roman"/>
          <w:szCs w:val="24"/>
        </w:rPr>
      </w:pPr>
      <w:r>
        <w:rPr>
          <w:rFonts w:eastAsia="Times New Roman"/>
          <w:szCs w:val="24"/>
        </w:rPr>
        <w:t>Τι λέει αυτό το άρθρο 1, κύριοι συνάδελφοι; Ότι με τις ρυθμίσεις του συγκεκριμένου προεδρικού διατάγματος λαμβάνεται πρόνοια να υιοθετηθούν οι οδηγίες που δίνει το Συμβούλιο Υπουργών της Ευρωπαϊκής Ένωσης στις συγκεκριμένες κανονιστικές οδηγίες που περιλαμ</w:t>
      </w:r>
      <w:r>
        <w:rPr>
          <w:rFonts w:eastAsia="Times New Roman"/>
          <w:szCs w:val="24"/>
        </w:rPr>
        <w:t xml:space="preserve">βάνονται –αν δεν </w:t>
      </w:r>
      <w:proofErr w:type="spellStart"/>
      <w:r>
        <w:rPr>
          <w:rFonts w:eastAsia="Times New Roman"/>
          <w:szCs w:val="24"/>
        </w:rPr>
        <w:t>απατώμαι</w:t>
      </w:r>
      <w:proofErr w:type="spellEnd"/>
      <w:r>
        <w:rPr>
          <w:rFonts w:eastAsia="Times New Roman"/>
          <w:szCs w:val="24"/>
        </w:rPr>
        <w:t xml:space="preserve">- στην υπ’ </w:t>
      </w:r>
      <w:proofErr w:type="spellStart"/>
      <w:r>
        <w:rPr>
          <w:rFonts w:eastAsia="Times New Roman"/>
          <w:szCs w:val="24"/>
        </w:rPr>
        <w:t>αριθμ</w:t>
      </w:r>
      <w:proofErr w:type="spellEnd"/>
      <w:r>
        <w:rPr>
          <w:rFonts w:eastAsia="Times New Roman"/>
          <w:szCs w:val="24"/>
        </w:rPr>
        <w:t xml:space="preserve">. 70/1999 </w:t>
      </w:r>
      <w:r>
        <w:rPr>
          <w:rFonts w:eastAsia="Times New Roman"/>
          <w:szCs w:val="24"/>
        </w:rPr>
        <w:t>ο</w:t>
      </w:r>
      <w:r>
        <w:rPr>
          <w:rFonts w:eastAsia="Times New Roman"/>
          <w:szCs w:val="24"/>
        </w:rPr>
        <w:t>δη</w:t>
      </w:r>
      <w:r>
        <w:rPr>
          <w:rFonts w:eastAsia="Times New Roman"/>
          <w:szCs w:val="24"/>
        </w:rPr>
        <w:lastRenderedPageBreak/>
        <w:t xml:space="preserve">γία του </w:t>
      </w:r>
      <w:r>
        <w:rPr>
          <w:rFonts w:eastAsia="Times New Roman"/>
          <w:szCs w:val="24"/>
        </w:rPr>
        <w:t>σ</w:t>
      </w:r>
      <w:r>
        <w:rPr>
          <w:rFonts w:eastAsia="Times New Roman"/>
          <w:szCs w:val="24"/>
        </w:rPr>
        <w:t xml:space="preserve">υμβουλίου, με την οποία ουσιαστικά </w:t>
      </w:r>
      <w:proofErr w:type="spellStart"/>
      <w:r>
        <w:rPr>
          <w:rFonts w:eastAsia="Times New Roman"/>
          <w:szCs w:val="24"/>
        </w:rPr>
        <w:t>ποιοτικοποιείται</w:t>
      </w:r>
      <w:proofErr w:type="spellEnd"/>
      <w:r>
        <w:rPr>
          <w:rFonts w:eastAsia="Times New Roman"/>
          <w:szCs w:val="24"/>
        </w:rPr>
        <w:t xml:space="preserve"> η παροχή της εργασίας με βάση σύμβαση ιδιωτικού δικαίου ορισμένου χρόνου. Αυτό είναι το μέγα θέμα. </w:t>
      </w:r>
    </w:p>
    <w:p w14:paraId="58D031DF" w14:textId="77777777" w:rsidR="00C565C7" w:rsidRDefault="00DC4690">
      <w:pPr>
        <w:spacing w:line="600" w:lineRule="auto"/>
        <w:ind w:firstLine="720"/>
        <w:jc w:val="both"/>
        <w:rPr>
          <w:rFonts w:eastAsia="Times New Roman"/>
          <w:szCs w:val="24"/>
        </w:rPr>
      </w:pPr>
      <w:r>
        <w:rPr>
          <w:rFonts w:eastAsia="Times New Roman"/>
          <w:szCs w:val="24"/>
        </w:rPr>
        <w:t>Και έρχεστε εδώ σήμερα να μας πείτε ότι α</w:t>
      </w:r>
      <w:r>
        <w:rPr>
          <w:rFonts w:eastAsia="Times New Roman"/>
          <w:szCs w:val="24"/>
        </w:rPr>
        <w:t xml:space="preserve">υτή τη συγκεκριμένη διάσταση </w:t>
      </w:r>
      <w:r>
        <w:rPr>
          <w:rFonts w:eastAsia="Times New Roman"/>
          <w:szCs w:val="24"/>
        </w:rPr>
        <w:t>,</w:t>
      </w:r>
      <w:r>
        <w:rPr>
          <w:rFonts w:eastAsia="Times New Roman"/>
          <w:szCs w:val="24"/>
        </w:rPr>
        <w:t>που έχει το προεδρικό διάταγμα και την οποία εντοπίζει ακριβώς ότι έχει κακοποιηθεί όσον αφορά τις καταχρήσεις</w:t>
      </w:r>
      <w:r>
        <w:rPr>
          <w:rFonts w:eastAsia="Times New Roman"/>
          <w:szCs w:val="24"/>
        </w:rPr>
        <w:t>,</w:t>
      </w:r>
      <w:r>
        <w:rPr>
          <w:rFonts w:eastAsia="Times New Roman"/>
          <w:szCs w:val="24"/>
        </w:rPr>
        <w:t xml:space="preserve"> που είχαν συμβεί στον τομέα της εκτελεστικής εξουσίας με την πρόσληψη προσωπικού, για να εργαστεί επί ορισμένου χρ</w:t>
      </w:r>
      <w:r>
        <w:rPr>
          <w:rFonts w:eastAsia="Times New Roman"/>
          <w:szCs w:val="24"/>
        </w:rPr>
        <w:t>όνου με διαδοχικές συμβάσεις ιδιωτικού δικαίου ορισμένου χρόνου, αυτήν την καταστρατήγηση</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την οποία επέλεξε ο νομοθέτης και την έχει ρυθμίσει, με το να μην αναγνωρίζει δικαίωμα συνέχισης σε όσους δεν έχουν τη δυνατότητα ή δεν έχουν την υποχρέωση, </w:t>
      </w:r>
      <w:r>
        <w:rPr>
          <w:rFonts w:eastAsia="Times New Roman"/>
          <w:szCs w:val="24"/>
        </w:rPr>
        <w:t xml:space="preserve">να μεσολαβεί μεταξύ της μιας και της επόμενης σύμβασης ορισμένου χρόνου, </w:t>
      </w:r>
      <w:r>
        <w:rPr>
          <w:rFonts w:eastAsia="Times New Roman"/>
          <w:szCs w:val="24"/>
        </w:rPr>
        <w:lastRenderedPageBreak/>
        <w:t>τρίμηνο ή για όσους είναι υποχρεωμένοι στη συνολική διάρκεια της προσφοράς της εργασίας τους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ιδιωτικής σύμβασης ορισμένου χρόνου να μην υπερβαίνουν τους είκοσι τέσσερις μή</w:t>
      </w:r>
      <w:r>
        <w:rPr>
          <w:rFonts w:eastAsia="Times New Roman"/>
          <w:szCs w:val="24"/>
        </w:rPr>
        <w:t xml:space="preserve">νες. </w:t>
      </w:r>
    </w:p>
    <w:p w14:paraId="58D031E0" w14:textId="77777777" w:rsidR="00C565C7" w:rsidRDefault="00DC4690">
      <w:pPr>
        <w:spacing w:line="600" w:lineRule="auto"/>
        <w:ind w:firstLine="720"/>
        <w:jc w:val="both"/>
        <w:rPr>
          <w:rFonts w:eastAsia="Times New Roman"/>
          <w:szCs w:val="24"/>
        </w:rPr>
      </w:pPr>
      <w:r>
        <w:rPr>
          <w:rFonts w:eastAsia="Times New Roman"/>
          <w:szCs w:val="24"/>
        </w:rPr>
        <w:t xml:space="preserve">Για όλα αυτά, λοιπόν, που αποτελούν θεμέλια συνταγματικά και κοινοτικά και </w:t>
      </w:r>
      <w:proofErr w:type="spellStart"/>
      <w:r>
        <w:rPr>
          <w:rFonts w:eastAsia="Times New Roman"/>
          <w:szCs w:val="24"/>
        </w:rPr>
        <w:t>ενωσιακά</w:t>
      </w:r>
      <w:proofErr w:type="spellEnd"/>
      <w:r>
        <w:rPr>
          <w:rFonts w:eastAsia="Times New Roman"/>
          <w:szCs w:val="24"/>
        </w:rPr>
        <w:t>, έρχεται σήμερα εδώ ο Αναπληρωτής Υπουργός Υγείας να μας πει</w:t>
      </w:r>
      <w:r>
        <w:rPr>
          <w:rFonts w:eastAsia="Times New Roman"/>
          <w:szCs w:val="24"/>
        </w:rPr>
        <w:t>:</w:t>
      </w:r>
      <w:r>
        <w:rPr>
          <w:rFonts w:eastAsia="Times New Roman"/>
          <w:szCs w:val="24"/>
        </w:rPr>
        <w:t xml:space="preserve"> «Κοιτάξτε να δείτε, εσείς είστε με τα συμφέροντα της Νέας Δημοκρατίας κι εμείς είμαστε με τους ανθρώπους</w:t>
      </w:r>
      <w:r>
        <w:rPr>
          <w:rFonts w:eastAsia="Times New Roman"/>
          <w:szCs w:val="24"/>
        </w:rPr>
        <w:t xml:space="preserve"> της εργασίας». Ε, πάψτε, κύριοι συνάδελφοι. Πάψτε!</w:t>
      </w:r>
    </w:p>
    <w:p w14:paraId="58D031E1" w14:textId="77777777" w:rsidR="00C565C7" w:rsidRDefault="00DC4690">
      <w:pPr>
        <w:spacing w:line="600" w:lineRule="auto"/>
        <w:ind w:firstLine="720"/>
        <w:jc w:val="both"/>
        <w:rPr>
          <w:rFonts w:eastAsia="Times New Roman"/>
          <w:szCs w:val="24"/>
        </w:rPr>
      </w:pPr>
      <w:r>
        <w:rPr>
          <w:rFonts w:eastAsia="Times New Roman"/>
          <w:szCs w:val="24"/>
        </w:rPr>
        <w:t>Πλέον, δεν είστε καθόλου πειστικοί με όλες αυτές τις ανοησίες που μας φέρνετε εδώ, προκειμένου να υποστηρίξετε ρυθμίσεις νομοθετικές. Και βέβαια, είναι σαφές ότι αν θέλει κάποιος να κάνει και μια προσέγγι</w:t>
      </w:r>
      <w:r>
        <w:rPr>
          <w:rFonts w:eastAsia="Times New Roman"/>
          <w:szCs w:val="24"/>
        </w:rPr>
        <w:t xml:space="preserve">ση πιο επιστημονική σε αυτόν τον τρόπο της κοινοβουλευτικής και πολιτικής σας δράσης θα διαπιστώσει αυτό που </w:t>
      </w:r>
      <w:r>
        <w:rPr>
          <w:rFonts w:eastAsia="Times New Roman"/>
          <w:szCs w:val="24"/>
        </w:rPr>
        <w:lastRenderedPageBreak/>
        <w:t>υπάρχει στη ρίζα κάθε εξέλιξης ολοκληρωτισμού στην ιστορία των καθεστώτων. Ποιος είναι αυτός; Είναι αυτό που έχει ονομαστεί –και το ξέρει πολύ καλά</w:t>
      </w:r>
      <w:r>
        <w:rPr>
          <w:rFonts w:eastAsia="Times New Roman"/>
          <w:szCs w:val="24"/>
        </w:rPr>
        <w:t xml:space="preserve"> η κ</w:t>
      </w:r>
      <w:r>
        <w:rPr>
          <w:rFonts w:eastAsia="Times New Roman"/>
          <w:szCs w:val="24"/>
        </w:rPr>
        <w:t>.</w:t>
      </w:r>
      <w:r>
        <w:rPr>
          <w:rFonts w:eastAsia="Times New Roman"/>
          <w:szCs w:val="24"/>
        </w:rPr>
        <w:t xml:space="preserve"> </w:t>
      </w:r>
      <w:proofErr w:type="spellStart"/>
      <w:r>
        <w:rPr>
          <w:rFonts w:eastAsia="Times New Roman"/>
          <w:szCs w:val="24"/>
        </w:rPr>
        <w:t>Βάκη</w:t>
      </w:r>
      <w:proofErr w:type="spellEnd"/>
      <w:r>
        <w:rPr>
          <w:rFonts w:eastAsia="Times New Roman"/>
          <w:szCs w:val="24"/>
        </w:rPr>
        <w:t>- η «αρχή της άτυπης πολιτικής δράσης», της δράσης που δεν δεσμεύεται από θεσμούς παρά μόνο εμφορείται από την επιθυμία να υλοποιηθεί αυτό που κάθε φορά αποτελεί πολιτική βούληση του κυρίαρχου.</w:t>
      </w:r>
    </w:p>
    <w:p w14:paraId="58D031E2" w14:textId="77777777" w:rsidR="00C565C7" w:rsidRDefault="00DC4690">
      <w:pPr>
        <w:spacing w:line="600" w:lineRule="auto"/>
        <w:ind w:firstLine="720"/>
        <w:jc w:val="both"/>
        <w:rPr>
          <w:rFonts w:eastAsia="Times New Roman"/>
          <w:szCs w:val="24"/>
        </w:rPr>
      </w:pPr>
      <w:r>
        <w:rPr>
          <w:rFonts w:eastAsia="Times New Roman"/>
          <w:szCs w:val="24"/>
        </w:rPr>
        <w:t>Αυτήν ακριβώς την παθογένεια των ολοκληρωτικών καθεσ</w:t>
      </w:r>
      <w:r>
        <w:rPr>
          <w:rFonts w:eastAsia="Times New Roman"/>
          <w:szCs w:val="24"/>
        </w:rPr>
        <w:t>τώτων είναι που οι θεσμοί οι συνταγματικοί και ο Κανονισμός της Βουλής προσπαθούν να καταπολεμήσουν και ορθώνουν απέναντί τους αναχώματα.</w:t>
      </w:r>
    </w:p>
    <w:p w14:paraId="58D031E3" w14:textId="77777777" w:rsidR="00C565C7" w:rsidRDefault="00DC4690">
      <w:pPr>
        <w:spacing w:line="600" w:lineRule="auto"/>
        <w:ind w:firstLine="720"/>
        <w:jc w:val="both"/>
        <w:rPr>
          <w:rFonts w:eastAsia="Times New Roman"/>
          <w:szCs w:val="24"/>
        </w:rPr>
      </w:pPr>
      <w:r>
        <w:rPr>
          <w:rFonts w:eastAsia="Times New Roman"/>
          <w:szCs w:val="24"/>
        </w:rPr>
        <w:t>Εσείς, λοιπόν,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αυτής της προσπάθειας του να ακυρώνετε και να ανατρέπετε τους νόμους και την αρχή της νομιμ</w:t>
      </w:r>
      <w:r>
        <w:rPr>
          <w:rFonts w:eastAsia="Times New Roman"/>
          <w:szCs w:val="24"/>
        </w:rPr>
        <w:t xml:space="preserve">ότητας, γιατί έχετε πολύ μεγάλη επιθυμία για εξυπηρέτηση μερικών </w:t>
      </w:r>
      <w:r>
        <w:rPr>
          <w:rFonts w:eastAsia="Times New Roman"/>
          <w:szCs w:val="24"/>
        </w:rPr>
        <w:lastRenderedPageBreak/>
        <w:t xml:space="preserve">συμφερόντων, συντεχνιακών συμφερόντων, συμφερόντων που έχουν φωτογραφικά παρουσιαστεί με τις τροπολογίες σε αυτήν τη Βουλή, αυτήν ακριβώς τη συγκεκριμένη βούλησή σας όταν εμποδίζεται από μια </w:t>
      </w:r>
      <w:r>
        <w:rPr>
          <w:rFonts w:eastAsia="Times New Roman"/>
          <w:szCs w:val="24"/>
        </w:rPr>
        <w:t>συγκεκριμένη δικαστική απόφαση ή από ένα συγκεκριμένο νόμο ή από το ίδιο το Σύνταγμα την κάμπτετε</w:t>
      </w:r>
      <w:r>
        <w:rPr>
          <w:rFonts w:eastAsia="Times New Roman"/>
          <w:szCs w:val="24"/>
        </w:rPr>
        <w:t>,</w:t>
      </w:r>
      <w:r>
        <w:rPr>
          <w:rFonts w:eastAsia="Times New Roman"/>
          <w:szCs w:val="24"/>
        </w:rPr>
        <w:t xml:space="preserve"> ισχυριζόμενοι και επικαλούμενοι τη θεωρία, την οποία πρώτος την έχει διατυπώσει ο Πρωθυπουργός σε αυτήν την χώρα, του θεσμικού εμποδίου.</w:t>
      </w:r>
    </w:p>
    <w:p w14:paraId="58D031E4" w14:textId="77777777" w:rsidR="00C565C7" w:rsidRDefault="00DC4690">
      <w:pPr>
        <w:spacing w:line="600" w:lineRule="auto"/>
        <w:ind w:firstLine="720"/>
        <w:jc w:val="both"/>
        <w:rPr>
          <w:rFonts w:eastAsia="Times New Roman"/>
          <w:szCs w:val="24"/>
        </w:rPr>
      </w:pPr>
      <w:r>
        <w:rPr>
          <w:rFonts w:eastAsia="Times New Roman"/>
          <w:szCs w:val="24"/>
        </w:rPr>
        <w:t>Κύριοι συνάδελφοι, δ</w:t>
      </w:r>
      <w:r>
        <w:rPr>
          <w:rFonts w:eastAsia="Times New Roman"/>
          <w:szCs w:val="24"/>
        </w:rPr>
        <w:t>εν είναι θεσμικά εμπόδια οι νόμοι, δεν είναι θεσμικό εμπόδιο το Σύνταγμα. Δεν μπορείτε να έρχεστε εδώ και να λέτε άλογα και άλαλα ρήματα μόνο και μόνο για να γίνουν δεκτά χωρίς καμ</w:t>
      </w:r>
      <w:r>
        <w:rPr>
          <w:rFonts w:eastAsia="Times New Roman"/>
          <w:szCs w:val="24"/>
        </w:rPr>
        <w:t>μ</w:t>
      </w:r>
      <w:r>
        <w:rPr>
          <w:rFonts w:eastAsia="Times New Roman"/>
          <w:szCs w:val="24"/>
        </w:rPr>
        <w:t>ία λογική, χωρίς κα</w:t>
      </w:r>
      <w:r>
        <w:rPr>
          <w:rFonts w:eastAsia="Times New Roman"/>
          <w:szCs w:val="24"/>
        </w:rPr>
        <w:t>μ</w:t>
      </w:r>
      <w:r>
        <w:rPr>
          <w:rFonts w:eastAsia="Times New Roman"/>
          <w:szCs w:val="24"/>
        </w:rPr>
        <w:t>μία συνταγματική επικάλυψη και στήριξη όλα αυτά που κάν</w:t>
      </w:r>
      <w:r>
        <w:rPr>
          <w:rFonts w:eastAsia="Times New Roman"/>
          <w:szCs w:val="24"/>
        </w:rPr>
        <w:t xml:space="preserve">ετε. </w:t>
      </w:r>
    </w:p>
    <w:p w14:paraId="58D031E5" w14:textId="77777777" w:rsidR="00C565C7" w:rsidRDefault="00DC4690">
      <w:pPr>
        <w:spacing w:line="600" w:lineRule="auto"/>
        <w:ind w:firstLine="720"/>
        <w:jc w:val="both"/>
        <w:rPr>
          <w:rFonts w:eastAsia="Times New Roman"/>
          <w:szCs w:val="24"/>
        </w:rPr>
      </w:pPr>
      <w:r>
        <w:rPr>
          <w:rFonts w:eastAsia="Times New Roman"/>
          <w:szCs w:val="24"/>
        </w:rPr>
        <w:lastRenderedPageBreak/>
        <w:t xml:space="preserve">Γι’ αυτό είμαστε υποχρεωμένοι ακόμα μια φορά να σας πούμε να σταματήσετε αυτόν τον επικίνδυνο δρόμο που έχετε πάρει στη διακυβέρνηση του τόπου, αλλά και στην πολιτική ανάδειξη της φυσιογνωμίας σας της ιδεολογικής, γιατί σε καμία ευνομούμενη χώρα, </w:t>
      </w:r>
      <w:r>
        <w:rPr>
          <w:rFonts w:eastAsia="Times New Roman"/>
          <w:szCs w:val="24"/>
        </w:rPr>
        <w:t>πολιτεία, όπως την έλεγε ο Αριστοτέλης, δεν είναι ανεκτός αυτός ο τρόπος της νομοθετικής και της πολιτικής συμπεριφοράς.</w:t>
      </w:r>
    </w:p>
    <w:p w14:paraId="58D031E6" w14:textId="77777777" w:rsidR="00C565C7" w:rsidRDefault="00DC4690">
      <w:pPr>
        <w:spacing w:line="600" w:lineRule="auto"/>
        <w:ind w:firstLine="720"/>
        <w:jc w:val="both"/>
        <w:rPr>
          <w:rFonts w:eastAsia="Times New Roman"/>
          <w:szCs w:val="24"/>
        </w:rPr>
      </w:pPr>
      <w:r>
        <w:rPr>
          <w:rFonts w:eastAsia="Times New Roman"/>
          <w:szCs w:val="24"/>
        </w:rPr>
        <w:t>Όμως θα ήθελα εγώ να υπογραμμίσω κάτι με πολύ εκτίμηση και πολύ σεβασμό στο ρόλο που έχετε αναλάβει, της κυβέρνησης αυτού του τόπου, στ</w:t>
      </w:r>
      <w:r>
        <w:rPr>
          <w:rFonts w:eastAsia="Times New Roman"/>
          <w:szCs w:val="24"/>
        </w:rPr>
        <w:t xml:space="preserve">ο σημείο που έχουμε φτάσει. Το είπε και χθες ο Πρόεδρος του </w:t>
      </w:r>
      <w:r>
        <w:rPr>
          <w:rFonts w:eastAsia="Times New Roman"/>
          <w:szCs w:val="24"/>
          <w:lang w:val="en-US"/>
        </w:rPr>
        <w:t>ESM</w:t>
      </w:r>
      <w:r>
        <w:rPr>
          <w:rFonts w:eastAsia="Times New Roman"/>
          <w:szCs w:val="24"/>
        </w:rPr>
        <w:t xml:space="preserve">, ο κ. </w:t>
      </w:r>
      <w:proofErr w:type="spellStart"/>
      <w:r>
        <w:rPr>
          <w:rFonts w:eastAsia="Times New Roman"/>
          <w:szCs w:val="24"/>
        </w:rPr>
        <w:t>Ρέγκλινγκ</w:t>
      </w:r>
      <w:proofErr w:type="spellEnd"/>
      <w:r>
        <w:rPr>
          <w:rFonts w:eastAsia="Times New Roman"/>
          <w:szCs w:val="24"/>
        </w:rPr>
        <w:t xml:space="preserve">, στη συνέντευξη που έδωσε, όταν σας είπε ότι δεν πρόκειται μετά τον Αύγουστο να ανοίξουν οι κάνουλες, όπως είπε και υποσχέθηκε ο κ. </w:t>
      </w:r>
      <w:proofErr w:type="spellStart"/>
      <w:r>
        <w:rPr>
          <w:rFonts w:eastAsia="Times New Roman"/>
          <w:szCs w:val="24"/>
        </w:rPr>
        <w:t>Φλαμπουράρης</w:t>
      </w:r>
      <w:proofErr w:type="spellEnd"/>
      <w:r>
        <w:rPr>
          <w:rFonts w:eastAsia="Times New Roman"/>
          <w:szCs w:val="24"/>
        </w:rPr>
        <w:t>, αλλά και μετά τον Αύγουστο είσ</w:t>
      </w:r>
      <w:r>
        <w:rPr>
          <w:rFonts w:eastAsia="Times New Roman"/>
          <w:szCs w:val="24"/>
        </w:rPr>
        <w:t xml:space="preserve">τε υποχρεωμένοι να τηρείτε κανόνες. Και </w:t>
      </w:r>
      <w:r>
        <w:rPr>
          <w:rFonts w:eastAsia="Times New Roman"/>
          <w:szCs w:val="24"/>
        </w:rPr>
        <w:lastRenderedPageBreak/>
        <w:t xml:space="preserve">ο κανόνας είναι αυτό το θεσμικό εμπόδιο στην άκριτη ικανοποίηση της επιθυμίας. </w:t>
      </w:r>
    </w:p>
    <w:p w14:paraId="58D031E7" w14:textId="77777777" w:rsidR="00C565C7" w:rsidRDefault="00DC4690">
      <w:pPr>
        <w:spacing w:line="600" w:lineRule="auto"/>
        <w:ind w:firstLine="720"/>
        <w:jc w:val="both"/>
        <w:rPr>
          <w:rFonts w:eastAsia="Times New Roman"/>
          <w:szCs w:val="24"/>
        </w:rPr>
      </w:pPr>
      <w:r>
        <w:rPr>
          <w:rFonts w:eastAsia="Times New Roman"/>
          <w:szCs w:val="24"/>
        </w:rPr>
        <w:t xml:space="preserve">Υπάρχει μια πολύ ενδιαφέρουσα αλληλογραφία μεταξύ του </w:t>
      </w:r>
      <w:proofErr w:type="spellStart"/>
      <w:r>
        <w:rPr>
          <w:rFonts w:eastAsia="Times New Roman"/>
          <w:szCs w:val="24"/>
        </w:rPr>
        <w:t>Φρόυντ</w:t>
      </w:r>
      <w:proofErr w:type="spellEnd"/>
      <w:r>
        <w:rPr>
          <w:rFonts w:eastAsia="Times New Roman"/>
          <w:szCs w:val="24"/>
        </w:rPr>
        <w:t xml:space="preserve"> και του </w:t>
      </w:r>
      <w:proofErr w:type="spellStart"/>
      <w:r>
        <w:rPr>
          <w:rFonts w:eastAsia="Times New Roman"/>
          <w:szCs w:val="24"/>
        </w:rPr>
        <w:t>Κέλσεν</w:t>
      </w:r>
      <w:proofErr w:type="spellEnd"/>
      <w:r>
        <w:rPr>
          <w:rFonts w:eastAsia="Times New Roman"/>
          <w:szCs w:val="24"/>
        </w:rPr>
        <w:t xml:space="preserve"> το 1921, όπου από εκεί θα μπορούσατε να δείτε και να αναγνωρ</w:t>
      </w:r>
      <w:r>
        <w:rPr>
          <w:rFonts w:eastAsia="Times New Roman"/>
          <w:szCs w:val="24"/>
        </w:rPr>
        <w:t xml:space="preserve">ίσετε τον εαυτό σας μέσα σε αυτά που κάνετε. Δεν μπορεί γυμνή η επιθυμία της εξουσίας να γίνει ο μόνος ρυθμός, να γίνει ο μόνος κανόνας που θα επιβάλει σε αυτόν τον τόπο να βγει από την κρίση. </w:t>
      </w:r>
    </w:p>
    <w:p w14:paraId="58D031E8" w14:textId="77777777" w:rsidR="00C565C7" w:rsidRDefault="00DC4690">
      <w:pPr>
        <w:spacing w:line="600" w:lineRule="auto"/>
        <w:ind w:firstLine="720"/>
        <w:jc w:val="both"/>
        <w:rPr>
          <w:rFonts w:eastAsia="Times New Roman"/>
          <w:szCs w:val="24"/>
        </w:rPr>
      </w:pPr>
      <w:r>
        <w:rPr>
          <w:rFonts w:eastAsia="Times New Roman"/>
          <w:szCs w:val="24"/>
        </w:rPr>
        <w:t>Θα πρέπει, επιτέλους, να αντιληφθείτε ότι αν φτάσαμε στο σημεί</w:t>
      </w:r>
      <w:r>
        <w:rPr>
          <w:rFonts w:eastAsia="Times New Roman"/>
          <w:szCs w:val="24"/>
        </w:rPr>
        <w:t xml:space="preserve">ο της κρίσης της ολόπλευρης που περνάμε, δεν το φτάσαμε, γιατί ήταν κακή η Νέα Δημοκρατία και το ΠΑΣΟΚ, αλλά γιατί το κράτος το νεοελληνικό από τότε που ιδρύθηκε μέχρι τουλάχιστον το </w:t>
      </w:r>
      <w:r>
        <w:rPr>
          <w:rFonts w:eastAsia="Times New Roman"/>
          <w:szCs w:val="24"/>
        </w:rPr>
        <w:lastRenderedPageBreak/>
        <w:t>2008-2009 αυτό που έκανε δεν ήταν τίποτα άλλο από το να ικανοποιεί αιτήμα</w:t>
      </w:r>
      <w:r>
        <w:rPr>
          <w:rFonts w:eastAsia="Times New Roman"/>
          <w:szCs w:val="24"/>
        </w:rPr>
        <w:t>τα μερικά και να μην υποστηρίζει το καθ’ όλου γενικό συμφέρον.</w:t>
      </w:r>
    </w:p>
    <w:p w14:paraId="58D031E9" w14:textId="77777777" w:rsidR="00C565C7" w:rsidRDefault="00DC4690">
      <w:pPr>
        <w:spacing w:line="600" w:lineRule="auto"/>
        <w:ind w:firstLine="720"/>
        <w:jc w:val="both"/>
        <w:rPr>
          <w:rFonts w:eastAsia="Times New Roman"/>
          <w:szCs w:val="24"/>
        </w:rPr>
      </w:pPr>
      <w:r>
        <w:rPr>
          <w:rFonts w:eastAsia="Times New Roman"/>
          <w:szCs w:val="24"/>
        </w:rPr>
        <w:t xml:space="preserve">Αυτό κάνετε και εσείς με τις τροπολογίες. Αυτό κάνετε και εσείς με τις φωτογραφικές διατάξεις. Αυτό κάνετε με όλη αυτήν τη συστηματική πορεία που έχετε να επιδείξετε μέσα σε αυτήν τη Βουλή και </w:t>
      </w:r>
      <w:r>
        <w:rPr>
          <w:rFonts w:eastAsia="Times New Roman"/>
          <w:szCs w:val="24"/>
        </w:rPr>
        <w:t xml:space="preserve">θα μείνετε στην ιστορία </w:t>
      </w:r>
      <w:r>
        <w:rPr>
          <w:rFonts w:eastAsia="Times New Roman"/>
          <w:szCs w:val="24"/>
        </w:rPr>
        <w:t xml:space="preserve">ως </w:t>
      </w:r>
      <w:r>
        <w:rPr>
          <w:rFonts w:eastAsia="Times New Roman"/>
          <w:szCs w:val="24"/>
        </w:rPr>
        <w:t>μνημείο αντισυνταγματικής και αντικοινοβουλευτικής συμπεριφοράς, γιατί είστε παραδομένοι στην άτυπη, στην άνευ όρων ικανοποίηση αυτού που θέλετε να κάνετε έχοντας στην αγκαλιά σας γυμνή την εξουσία και όχι τη δημοκρατία.</w:t>
      </w:r>
    </w:p>
    <w:p w14:paraId="58D031EA" w14:textId="77777777" w:rsidR="00C565C7" w:rsidRDefault="00DC4690">
      <w:pPr>
        <w:spacing w:line="600" w:lineRule="auto"/>
        <w:ind w:firstLine="720"/>
        <w:jc w:val="both"/>
        <w:rPr>
          <w:rFonts w:eastAsia="Times New Roman"/>
          <w:szCs w:val="24"/>
        </w:rPr>
      </w:pPr>
      <w:r>
        <w:rPr>
          <w:rFonts w:eastAsia="Times New Roman"/>
          <w:szCs w:val="24"/>
        </w:rPr>
        <w:t>Ευχαριστ</w:t>
      </w:r>
      <w:r>
        <w:rPr>
          <w:rFonts w:eastAsia="Times New Roman"/>
          <w:szCs w:val="24"/>
        </w:rPr>
        <w:t>ώ πολύ.</w:t>
      </w:r>
    </w:p>
    <w:p w14:paraId="58D031EB"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8D031E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τον κ. Τζαβάρα και για τις αναφορές και για όλα και δώσατε και πάσα στην κυρία </w:t>
      </w:r>
      <w:proofErr w:type="spellStart"/>
      <w:r>
        <w:rPr>
          <w:rFonts w:eastAsia="Times New Roman" w:cs="Times New Roman"/>
          <w:szCs w:val="24"/>
        </w:rPr>
        <w:t>Βάκη</w:t>
      </w:r>
      <w:proofErr w:type="spellEnd"/>
      <w:r>
        <w:rPr>
          <w:rFonts w:eastAsia="Times New Roman" w:cs="Times New Roman"/>
          <w:szCs w:val="24"/>
        </w:rPr>
        <w:t xml:space="preserve"> στο τέλος. </w:t>
      </w:r>
    </w:p>
    <w:p w14:paraId="58D031ED" w14:textId="77777777" w:rsidR="00C565C7" w:rsidRDefault="00DC4690">
      <w:pPr>
        <w:spacing w:line="600" w:lineRule="auto"/>
        <w:ind w:firstLine="720"/>
        <w:jc w:val="both"/>
        <w:rPr>
          <w:rFonts w:eastAsia="Times New Roman" w:cs="Times New Roman"/>
          <w:b/>
          <w:szCs w:val="24"/>
        </w:rPr>
      </w:pPr>
      <w:r>
        <w:rPr>
          <w:rFonts w:eastAsia="Times New Roman" w:cs="Times New Roman"/>
          <w:b/>
          <w:szCs w:val="24"/>
        </w:rPr>
        <w:t xml:space="preserve">ΦΩΤΕΙΝΗ ΒΑΚΗ: </w:t>
      </w:r>
      <w:r>
        <w:rPr>
          <w:rFonts w:eastAsia="Times New Roman" w:cs="Times New Roman"/>
          <w:szCs w:val="24"/>
        </w:rPr>
        <w:t>Κύριε Πρόεδρε, θα ήθελα τον λόγο.</w:t>
      </w:r>
    </w:p>
    <w:p w14:paraId="58D031EE" w14:textId="77777777" w:rsidR="00C565C7" w:rsidRDefault="00DC4690">
      <w:pPr>
        <w:spacing w:line="600" w:lineRule="auto"/>
        <w:ind w:firstLine="720"/>
        <w:jc w:val="both"/>
        <w:rPr>
          <w:rFonts w:eastAsia="Times New Roman"/>
          <w:b/>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Κύριε Πρόεδρε, θα ήθελα τον λόγο για κάποιες διευκριν</w:t>
      </w:r>
      <w:r>
        <w:rPr>
          <w:rFonts w:eastAsia="Times New Roman" w:cs="Times New Roman"/>
          <w:szCs w:val="24"/>
        </w:rPr>
        <w:t>ί</w:t>
      </w:r>
      <w:r>
        <w:rPr>
          <w:rFonts w:eastAsia="Times New Roman" w:cs="Times New Roman"/>
          <w:szCs w:val="24"/>
        </w:rPr>
        <w:t>σεις.</w:t>
      </w:r>
    </w:p>
    <w:p w14:paraId="58D031E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Ορίστε, κύριε Υπουργέ, έχετε τον λόγο για κάποιες διευκριν</w:t>
      </w:r>
      <w:r>
        <w:rPr>
          <w:rFonts w:eastAsia="Times New Roman" w:cs="Times New Roman"/>
          <w:szCs w:val="24"/>
        </w:rPr>
        <w:t>ί</w:t>
      </w:r>
      <w:r>
        <w:rPr>
          <w:rFonts w:eastAsia="Times New Roman" w:cs="Times New Roman"/>
          <w:szCs w:val="24"/>
        </w:rPr>
        <w:t xml:space="preserve">σεις σχετικά με τις </w:t>
      </w:r>
      <w:r>
        <w:rPr>
          <w:rFonts w:eastAsia="Times New Roman" w:cs="Times New Roman"/>
          <w:szCs w:val="24"/>
        </w:rPr>
        <w:t>άλλες διατάξεις.</w:t>
      </w:r>
    </w:p>
    <w:p w14:paraId="58D031F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Για την πολιτική βούληση του κυρίαρχου νομίζω θα μας μιλήσει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Εγώ απλώς ήθελα να πω ότι το ποιος εφαρμόζει το πρόγραμμα αυτό μπορεί να μας το πει και</w:t>
      </w:r>
      <w:r>
        <w:rPr>
          <w:rFonts w:eastAsia="Times New Roman" w:cs="Times New Roman"/>
          <w:szCs w:val="24"/>
        </w:rPr>
        <w:t xml:space="preserve"> η ιστορία.</w:t>
      </w:r>
    </w:p>
    <w:p w14:paraId="58D031F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κάνω </w:t>
      </w:r>
      <w:r>
        <w:rPr>
          <w:rFonts w:eastAsia="Times New Roman" w:cs="Times New Roman"/>
          <w:szCs w:val="24"/>
        </w:rPr>
        <w:t xml:space="preserve">μία </w:t>
      </w:r>
      <w:r>
        <w:rPr>
          <w:rFonts w:eastAsia="Times New Roman" w:cs="Times New Roman"/>
          <w:szCs w:val="24"/>
        </w:rPr>
        <w:t>πολύ σύντομη διευκρίνιση για μ</w:t>
      </w:r>
      <w:r>
        <w:rPr>
          <w:rFonts w:eastAsia="Times New Roman" w:cs="Times New Roman"/>
          <w:szCs w:val="24"/>
        </w:rPr>
        <w:t>ί</w:t>
      </w:r>
      <w:r>
        <w:rPr>
          <w:rFonts w:eastAsia="Times New Roman" w:cs="Times New Roman"/>
          <w:szCs w:val="24"/>
        </w:rPr>
        <w:t xml:space="preserve">α παράλειψη που έκανα προηγουμένως. Μετά την αποδοχή των τροπολογιών ο τίτλος της </w:t>
      </w:r>
      <w:r>
        <w:rPr>
          <w:rFonts w:eastAsia="Times New Roman" w:cs="Times New Roman"/>
          <w:szCs w:val="24"/>
        </w:rPr>
        <w:t>κ</w:t>
      </w:r>
      <w:r>
        <w:rPr>
          <w:rFonts w:eastAsia="Times New Roman" w:cs="Times New Roman"/>
          <w:szCs w:val="24"/>
        </w:rPr>
        <w:t xml:space="preserve">ύρωσης θα πρέπει να περιλάβει τη φράση «… και άλλες διατάξεις». </w:t>
      </w:r>
    </w:p>
    <w:p w14:paraId="58D031F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Και στο ακροτελε</w:t>
      </w:r>
      <w:r>
        <w:rPr>
          <w:rFonts w:eastAsia="Times New Roman" w:cs="Times New Roman"/>
          <w:szCs w:val="24"/>
        </w:rPr>
        <w:t>ύ</w:t>
      </w:r>
      <w:r>
        <w:rPr>
          <w:rFonts w:eastAsia="Times New Roman" w:cs="Times New Roman"/>
          <w:szCs w:val="24"/>
        </w:rPr>
        <w:t>τ</w:t>
      </w:r>
      <w:r>
        <w:rPr>
          <w:rFonts w:eastAsia="Times New Roman" w:cs="Times New Roman"/>
          <w:szCs w:val="24"/>
        </w:rPr>
        <w:t>ιο</w:t>
      </w:r>
      <w:r>
        <w:rPr>
          <w:rFonts w:eastAsia="Times New Roman" w:cs="Times New Roman"/>
          <w:szCs w:val="24"/>
        </w:rPr>
        <w:t xml:space="preserve"> άρθρο, το οποίο ορίζει την έναρξ</w:t>
      </w:r>
      <w:r>
        <w:rPr>
          <w:rFonts w:eastAsia="Times New Roman" w:cs="Times New Roman"/>
          <w:szCs w:val="24"/>
        </w:rPr>
        <w:t>η ισχύος, θα πρέπει να προστεθεί η φράση</w:t>
      </w:r>
      <w:r>
        <w:rPr>
          <w:rFonts w:eastAsia="Times New Roman" w:cs="Times New Roman"/>
          <w:szCs w:val="24"/>
        </w:rPr>
        <w:t>:</w:t>
      </w:r>
      <w:r>
        <w:rPr>
          <w:rFonts w:eastAsia="Times New Roman" w:cs="Times New Roman"/>
          <w:szCs w:val="24"/>
        </w:rPr>
        <w:t xml:space="preserve"> «…εκτός αν ορίζεται διαφορετικά στις επιμέρους διατάξεις». </w:t>
      </w:r>
    </w:p>
    <w:p w14:paraId="58D031F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8D031F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Ευχαριστούμε πολύ τον κύριο Υπουργό. </w:t>
      </w:r>
    </w:p>
    <w:p w14:paraId="58D031F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Κοινοβουλευτικός Εκπρόσωπος του ΣΥΡΙΖΑ κ. Φωτεινή </w:t>
      </w:r>
      <w:proofErr w:type="spellStart"/>
      <w:r>
        <w:rPr>
          <w:rFonts w:eastAsia="Times New Roman" w:cs="Times New Roman"/>
          <w:szCs w:val="24"/>
        </w:rPr>
        <w:t>Βάκη</w:t>
      </w:r>
      <w:proofErr w:type="spellEnd"/>
      <w:r>
        <w:rPr>
          <w:rFonts w:eastAsia="Times New Roman" w:cs="Times New Roman"/>
          <w:szCs w:val="24"/>
        </w:rPr>
        <w:t>,</w:t>
      </w:r>
      <w:r>
        <w:rPr>
          <w:rFonts w:eastAsia="Times New Roman" w:cs="Times New Roman"/>
          <w:szCs w:val="24"/>
        </w:rPr>
        <w:t xml:space="preserve"> για δώδεκα λεπτά. Θα έχουμε ενδιαφέρουσα συζήτηση τώρα με τον κ. Τζαβάρα. </w:t>
      </w:r>
    </w:p>
    <w:p w14:paraId="58D031F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Βουλευτές, με προκαλεί ο κ. Τζαβάρας να απαντήσω. Προφανώς, η αναφορά στο όνομά μου σχετίζεται με την ενασχόλησή μου με τη φιλοσοφία και όχι με τον </w:t>
      </w:r>
      <w:r>
        <w:rPr>
          <w:rFonts w:eastAsia="Times New Roman" w:cs="Times New Roman"/>
          <w:szCs w:val="24"/>
        </w:rPr>
        <w:t xml:space="preserve">πολιτικό χώρο στον οποίο ανήκω, διότι αυτός ο χώρος ασπάζεται τα διαμετρικά αντίθετα απ’ αυτά που αναφέρατε. </w:t>
      </w:r>
    </w:p>
    <w:p w14:paraId="58D031F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Είναι, λοιπόν, προσφιλής η θεωρία της θεμελίωσης του πολιτικού και της αναπαραγωγής του με όρους φίλου και εχθρού, με όρους βούλησης του κυρίαρχου</w:t>
      </w:r>
      <w:r>
        <w:rPr>
          <w:rFonts w:eastAsia="Times New Roman" w:cs="Times New Roman"/>
          <w:szCs w:val="24"/>
        </w:rPr>
        <w:t xml:space="preserve"> αλλά αυτό, η προσφιλής θεωρία του </w:t>
      </w:r>
      <w:r>
        <w:rPr>
          <w:rFonts w:eastAsia="Times New Roman" w:cs="Times New Roman"/>
          <w:szCs w:val="24"/>
          <w:lang w:val="en-US"/>
        </w:rPr>
        <w:lastRenderedPageBreak/>
        <w:t>Carl</w:t>
      </w:r>
      <w:r>
        <w:rPr>
          <w:rFonts w:eastAsia="Times New Roman" w:cs="Times New Roman"/>
          <w:szCs w:val="24"/>
        </w:rPr>
        <w:t xml:space="preserve"> </w:t>
      </w:r>
      <w:r>
        <w:rPr>
          <w:rFonts w:eastAsia="Times New Roman" w:cs="Times New Roman"/>
          <w:szCs w:val="24"/>
          <w:lang w:val="en-US"/>
        </w:rPr>
        <w:t>Schmitt</w:t>
      </w:r>
      <w:r>
        <w:rPr>
          <w:rFonts w:eastAsia="Times New Roman" w:cs="Times New Roman"/>
          <w:szCs w:val="24"/>
        </w:rPr>
        <w:t xml:space="preserve">, προσήκει στο φασισμό, στην ακροδεξιά και όχι βέβαια στον δικό μας πολιτικό χώρο. </w:t>
      </w:r>
    </w:p>
    <w:p w14:paraId="58D031F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Ξέρετε, κύριε Τζαβάρα, στο δικό μας πολιτικό χώρο, στο χώρο της Αριστεράς, η θεωρία δεσμεύεται από αξίες. Δεν είναι αξιολογικ</w:t>
      </w:r>
      <w:r>
        <w:rPr>
          <w:rFonts w:eastAsia="Times New Roman" w:cs="Times New Roman"/>
          <w:szCs w:val="24"/>
        </w:rPr>
        <w:t xml:space="preserve">ά ουδέτερη και δεν </w:t>
      </w:r>
      <w:proofErr w:type="spellStart"/>
      <w:r>
        <w:rPr>
          <w:rFonts w:eastAsia="Times New Roman" w:cs="Times New Roman"/>
          <w:szCs w:val="24"/>
        </w:rPr>
        <w:t>νοηματοδοτείται</w:t>
      </w:r>
      <w:proofErr w:type="spellEnd"/>
      <w:r>
        <w:rPr>
          <w:rFonts w:eastAsia="Times New Roman" w:cs="Times New Roman"/>
          <w:szCs w:val="24"/>
        </w:rPr>
        <w:t xml:space="preserve"> με όρους ενός κυρίαρχου στον οποίο εκχωρούμε τα πάντα, όλα τα δικαιώματα ή με όρους βούλησης για δύναμη. Η δική μας η βούληση είναι βούληση για ελευθερία, για κοινωνική απελευθέρωση, για αλληλεγγύη, για ταξική αμεροληψία.</w:t>
      </w:r>
      <w:r>
        <w:rPr>
          <w:rFonts w:eastAsia="Times New Roman" w:cs="Times New Roman"/>
          <w:szCs w:val="24"/>
        </w:rPr>
        <w:t xml:space="preserve"> Και η δική μας θεωρία δεσμεύεται από τις αξίες της ελευθερίας, της ισότητας, της αδελφότητας, του τρίπτυχου της Γαλλικής Επανάστασης, του γνήσιου αυτού τέκνου του Διαφωτισμού, της αλλη</w:t>
      </w:r>
      <w:r>
        <w:rPr>
          <w:rFonts w:eastAsia="Times New Roman" w:cs="Times New Roman"/>
          <w:szCs w:val="24"/>
        </w:rPr>
        <w:lastRenderedPageBreak/>
        <w:t xml:space="preserve">λεγγύης. </w:t>
      </w:r>
      <w:r>
        <w:rPr>
          <w:rFonts w:eastAsia="Times New Roman" w:cs="Times New Roman"/>
          <w:szCs w:val="24"/>
        </w:rPr>
        <w:t>Η πολιτική</w:t>
      </w:r>
      <w:r>
        <w:rPr>
          <w:rFonts w:eastAsia="Times New Roman" w:cs="Times New Roman"/>
          <w:szCs w:val="24"/>
        </w:rPr>
        <w:t xml:space="preserve"> θεωρία γίνεται επί του πεδίου αυτών των εννοιών, όπ</w:t>
      </w:r>
      <w:r>
        <w:rPr>
          <w:rFonts w:eastAsia="Times New Roman" w:cs="Times New Roman"/>
          <w:szCs w:val="24"/>
        </w:rPr>
        <w:t xml:space="preserve">ως θα έλεγε και ο αείμνηστος δάσκαλός μας, Κοσμάς </w:t>
      </w:r>
      <w:proofErr w:type="spellStart"/>
      <w:r>
        <w:rPr>
          <w:rFonts w:eastAsia="Times New Roman" w:cs="Times New Roman"/>
          <w:szCs w:val="24"/>
        </w:rPr>
        <w:t>Ψυχοπαίδης</w:t>
      </w:r>
      <w:proofErr w:type="spellEnd"/>
      <w:r>
        <w:rPr>
          <w:rFonts w:eastAsia="Times New Roman" w:cs="Times New Roman"/>
          <w:szCs w:val="24"/>
        </w:rPr>
        <w:t xml:space="preserve">. </w:t>
      </w:r>
    </w:p>
    <w:p w14:paraId="58D031F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Αναφερθήκατε, λοιπόν -δεν αμφισβητεί κανείς τη νομική σας παιδεία- στο θέμα του κράτους και της δημόσιας διοίκησης. Αφού, λοιπόν, ξεκινήσαμε με φιλοσοφικές αναφορές, επιτρέψτε μου. Το κράτος εί</w:t>
      </w:r>
      <w:r>
        <w:rPr>
          <w:rFonts w:eastAsia="Times New Roman" w:cs="Times New Roman"/>
          <w:szCs w:val="24"/>
        </w:rPr>
        <w:t>ναι μια κοινωνική σχέση. Είναι η υλική συμπύκνωση ενός συσχετισμού δυνάμεω</w:t>
      </w:r>
      <w:r>
        <w:rPr>
          <w:rFonts w:eastAsia="Times New Roman" w:cs="Times New Roman"/>
          <w:szCs w:val="24"/>
        </w:rPr>
        <w:t>ν</w:t>
      </w:r>
      <w:r>
        <w:rPr>
          <w:rFonts w:eastAsia="Times New Roman" w:cs="Times New Roman"/>
          <w:szCs w:val="24"/>
        </w:rPr>
        <w:t xml:space="preserve"> ανάμεσα σε κοινωνικές τάξεις. Δεν το λέω εγώ αυτό.</w:t>
      </w:r>
      <w:r w:rsidRPr="002B39A1">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έλεγε ο Νίκος </w:t>
      </w:r>
      <w:proofErr w:type="spellStart"/>
      <w:r>
        <w:rPr>
          <w:rFonts w:eastAsia="Times New Roman" w:cs="Times New Roman"/>
          <w:szCs w:val="24"/>
        </w:rPr>
        <w:t>Πουλαντζάς</w:t>
      </w:r>
      <w:proofErr w:type="spellEnd"/>
      <w:r>
        <w:rPr>
          <w:rFonts w:eastAsia="Times New Roman" w:cs="Times New Roman"/>
          <w:szCs w:val="24"/>
        </w:rPr>
        <w:t xml:space="preserve">. </w:t>
      </w:r>
    </w:p>
    <w:p w14:paraId="58D031F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Είπατε, λοιπόν, ότι χαρακτηριζόμαστε από νομοθετική πονηριά και από κοινοβουλευτική </w:t>
      </w:r>
      <w:proofErr w:type="spellStart"/>
      <w:r>
        <w:rPr>
          <w:rFonts w:eastAsia="Times New Roman" w:cs="Times New Roman"/>
          <w:szCs w:val="24"/>
        </w:rPr>
        <w:t>ατυπία</w:t>
      </w:r>
      <w:proofErr w:type="spellEnd"/>
      <w:r>
        <w:rPr>
          <w:rFonts w:eastAsia="Times New Roman" w:cs="Times New Roman"/>
          <w:szCs w:val="24"/>
        </w:rPr>
        <w:t>.</w:t>
      </w:r>
      <w:r>
        <w:rPr>
          <w:rFonts w:eastAsia="Times New Roman" w:cs="Times New Roman"/>
          <w:szCs w:val="24"/>
        </w:rPr>
        <w:t xml:space="preserve"> Δ</w:t>
      </w:r>
      <w:r>
        <w:rPr>
          <w:rFonts w:eastAsia="Times New Roman" w:cs="Times New Roman"/>
          <w:szCs w:val="24"/>
        </w:rPr>
        <w:t>εν κατ</w:t>
      </w:r>
      <w:r>
        <w:rPr>
          <w:rFonts w:eastAsia="Times New Roman" w:cs="Times New Roman"/>
          <w:szCs w:val="24"/>
        </w:rPr>
        <w:t xml:space="preserve">αλαβαίνω σε τι συνίσταται εν προκειμένω η κοινοβουλευτική πονηρία και η παρατυπία. Διότι </w:t>
      </w:r>
      <w:r>
        <w:rPr>
          <w:rFonts w:eastAsia="Times New Roman" w:cs="Times New Roman"/>
          <w:szCs w:val="24"/>
        </w:rPr>
        <w:t xml:space="preserve">για </w:t>
      </w:r>
      <w:r>
        <w:rPr>
          <w:rFonts w:eastAsia="Times New Roman" w:cs="Times New Roman"/>
          <w:szCs w:val="24"/>
        </w:rPr>
        <w:t xml:space="preserve">τη συγκεκριμένη τροπολογία από τη σκοπιά της υγείας, δεν ήρθε </w:t>
      </w:r>
      <w:r>
        <w:rPr>
          <w:rFonts w:eastAsia="Times New Roman" w:cs="Times New Roman"/>
          <w:szCs w:val="24"/>
        </w:rPr>
        <w:lastRenderedPageBreak/>
        <w:t xml:space="preserve">η κυρία Υπουργός, ήρθε ο κ. </w:t>
      </w:r>
      <w:proofErr w:type="spellStart"/>
      <w:r>
        <w:rPr>
          <w:rFonts w:eastAsia="Times New Roman" w:cs="Times New Roman"/>
          <w:szCs w:val="24"/>
        </w:rPr>
        <w:t>Πολάκης</w:t>
      </w:r>
      <w:proofErr w:type="spellEnd"/>
      <w:r>
        <w:rPr>
          <w:rFonts w:eastAsia="Times New Roman" w:cs="Times New Roman"/>
          <w:szCs w:val="24"/>
        </w:rPr>
        <w:t>, εκπροσωπώντας το Υπουργείο Υγείας και τα θέματα εκεί. Σε τι συνί</w:t>
      </w:r>
      <w:r>
        <w:rPr>
          <w:rFonts w:eastAsia="Times New Roman" w:cs="Times New Roman"/>
          <w:szCs w:val="24"/>
        </w:rPr>
        <w:t xml:space="preserve">σταται, λοιπόν, αυτή η φοβερή παρατυπία; Στο ότι προσπαθήσαμε να </w:t>
      </w:r>
      <w:proofErr w:type="spellStart"/>
      <w:r>
        <w:rPr>
          <w:rFonts w:eastAsia="Times New Roman" w:cs="Times New Roman"/>
          <w:szCs w:val="24"/>
        </w:rPr>
        <w:t>αιμοδοτήσουμε</w:t>
      </w:r>
      <w:proofErr w:type="spellEnd"/>
      <w:r>
        <w:rPr>
          <w:rFonts w:eastAsia="Times New Roman" w:cs="Times New Roman"/>
          <w:szCs w:val="24"/>
        </w:rPr>
        <w:t xml:space="preserve"> με προσωπικό τα νοσοκομεία; Στο ότι προσπαθήσαμε να εξοικονομήσουμε </w:t>
      </w:r>
      <w:r>
        <w:rPr>
          <w:rFonts w:eastAsia="Times New Roman" w:cs="Times New Roman"/>
          <w:szCs w:val="24"/>
        </w:rPr>
        <w:t xml:space="preserve">για </w:t>
      </w:r>
      <w:r>
        <w:rPr>
          <w:rFonts w:eastAsia="Times New Roman" w:cs="Times New Roman"/>
          <w:szCs w:val="24"/>
        </w:rPr>
        <w:t xml:space="preserve">το κράτος τριψήφια νούμερα εκατομμυρίων ευρώ από την έξοδο των εργολάβων και από τις ατομικές εργασιακές </w:t>
      </w:r>
      <w:r>
        <w:rPr>
          <w:rFonts w:eastAsia="Times New Roman" w:cs="Times New Roman"/>
          <w:szCs w:val="24"/>
        </w:rPr>
        <w:t xml:space="preserve">συμβάσεις με εργαζόμενους; Πώς θα εξυπηρετούνται αυτές οι ανάγκες σε τυχόν τρίμηνα διαλείμματα;  </w:t>
      </w:r>
    </w:p>
    <w:p w14:paraId="58D031F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Για να μην πάμε και στην πλευρά των ιδίων των εργαζόμενων. Διότι αν κάποτε το κράτος </w:t>
      </w:r>
      <w:r>
        <w:rPr>
          <w:rFonts w:eastAsia="Times New Roman" w:cs="Times New Roman"/>
          <w:szCs w:val="24"/>
        </w:rPr>
        <w:t xml:space="preserve">και η δημόσια διοίκηση </w:t>
      </w:r>
      <w:r>
        <w:rPr>
          <w:rFonts w:eastAsia="Times New Roman" w:cs="Times New Roman"/>
          <w:szCs w:val="24"/>
        </w:rPr>
        <w:t>ήταν το λάφυρο</w:t>
      </w:r>
      <w:r>
        <w:rPr>
          <w:rFonts w:eastAsia="Times New Roman" w:cs="Times New Roman"/>
          <w:szCs w:val="24"/>
        </w:rPr>
        <w:t>,</w:t>
      </w:r>
      <w:r>
        <w:rPr>
          <w:rFonts w:eastAsia="Times New Roman" w:cs="Times New Roman"/>
          <w:szCs w:val="24"/>
        </w:rPr>
        <w:t xml:space="preserve"> το τρόπαιο </w:t>
      </w:r>
      <w:r>
        <w:rPr>
          <w:rFonts w:eastAsia="Times New Roman" w:cs="Times New Roman"/>
          <w:szCs w:val="24"/>
        </w:rPr>
        <w:t xml:space="preserve">με </w:t>
      </w:r>
      <w:r>
        <w:rPr>
          <w:rFonts w:eastAsia="Times New Roman" w:cs="Times New Roman"/>
          <w:szCs w:val="24"/>
        </w:rPr>
        <w:t xml:space="preserve">σήμα κατατεθέν </w:t>
      </w:r>
      <w:r>
        <w:rPr>
          <w:rFonts w:eastAsia="Times New Roman" w:cs="Times New Roman"/>
          <w:szCs w:val="24"/>
        </w:rPr>
        <w:t xml:space="preserve">τις </w:t>
      </w:r>
      <w:r>
        <w:rPr>
          <w:rFonts w:eastAsia="Times New Roman" w:cs="Times New Roman"/>
          <w:szCs w:val="24"/>
        </w:rPr>
        <w:t xml:space="preserve">πελατειακές σχέσεις, το «κάθε χωριό και θέση στο δημόσιο» δυστυχώς, το </w:t>
      </w:r>
      <w:r>
        <w:rPr>
          <w:rFonts w:eastAsia="Times New Roman" w:cs="Times New Roman"/>
          <w:szCs w:val="24"/>
        </w:rPr>
        <w:t xml:space="preserve">πλήρωσε πολύ ακριβά </w:t>
      </w:r>
      <w:r>
        <w:rPr>
          <w:rFonts w:eastAsia="Times New Roman" w:cs="Times New Roman"/>
          <w:szCs w:val="24"/>
        </w:rPr>
        <w:t xml:space="preserve">η ελληνική κοινωνία. Τώρα έχουμε πάει δυστυχώς, στο άλλο άκρο, </w:t>
      </w:r>
      <w:r>
        <w:rPr>
          <w:rFonts w:eastAsia="Times New Roman" w:cs="Times New Roman"/>
          <w:szCs w:val="24"/>
        </w:rPr>
        <w:lastRenderedPageBreak/>
        <w:t>σε εργαζόμενους αναλώσιμους, ανακυκλώσιμους, ευέλικτους, μιας χρήσης. Είναι πολύ σκληρό. Το έχουμε βιώ</w:t>
      </w:r>
      <w:r>
        <w:rPr>
          <w:rFonts w:eastAsia="Times New Roman" w:cs="Times New Roman"/>
          <w:szCs w:val="24"/>
        </w:rPr>
        <w:t xml:space="preserve">σει και κάποιοι στους χώρους μας να κρίνεσαι από μηδενική βάση με </w:t>
      </w:r>
      <w:proofErr w:type="spellStart"/>
      <w:r>
        <w:rPr>
          <w:rFonts w:eastAsia="Times New Roman" w:cs="Times New Roman"/>
          <w:szCs w:val="24"/>
        </w:rPr>
        <w:t>εννιάμηνες</w:t>
      </w:r>
      <w:proofErr w:type="spellEnd"/>
      <w:r>
        <w:rPr>
          <w:rFonts w:eastAsia="Times New Roman" w:cs="Times New Roman"/>
          <w:szCs w:val="24"/>
        </w:rPr>
        <w:t xml:space="preserve"> για παράδειγμα συμβάσεις. </w:t>
      </w:r>
    </w:p>
    <w:p w14:paraId="58D031F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Ας δούμε</w:t>
      </w:r>
      <w:r>
        <w:rPr>
          <w:rFonts w:eastAsia="Times New Roman" w:cs="Times New Roman"/>
          <w:szCs w:val="24"/>
        </w:rPr>
        <w:t>, επομένως,</w:t>
      </w:r>
      <w:r>
        <w:rPr>
          <w:rFonts w:eastAsia="Times New Roman" w:cs="Times New Roman"/>
          <w:szCs w:val="24"/>
        </w:rPr>
        <w:t xml:space="preserve"> αυτήν την τροπολογία ως έναν τρόπο θεραπείας και επούλωσης πληγών, ιδιαίτερα στον ευαίσθητο χώρο των νοσοκομείων και της υγείας,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όπου </w:t>
      </w:r>
      <w:r>
        <w:rPr>
          <w:rFonts w:eastAsia="Times New Roman" w:cs="Times New Roman"/>
          <w:szCs w:val="24"/>
        </w:rPr>
        <w:t>έφυγαν οι εργολάβοι. Θ</w:t>
      </w:r>
      <w:r>
        <w:rPr>
          <w:rFonts w:eastAsia="Times New Roman" w:cs="Times New Roman"/>
          <w:szCs w:val="24"/>
        </w:rPr>
        <w:t xml:space="preserve">εωρώ πολύ σημαντική επιτυχία </w:t>
      </w:r>
      <w:r>
        <w:rPr>
          <w:rFonts w:eastAsia="Times New Roman" w:cs="Times New Roman"/>
          <w:szCs w:val="24"/>
        </w:rPr>
        <w:t xml:space="preserve">το γεγονός </w:t>
      </w:r>
      <w:r>
        <w:rPr>
          <w:rFonts w:eastAsia="Times New Roman" w:cs="Times New Roman"/>
          <w:szCs w:val="24"/>
        </w:rPr>
        <w:t xml:space="preserve">ότι οι εργαζόμενοι υπέγραψαν κάποιες συμβάσεις και από τη λειτουργική σκοπιά της εξοικονόμησης πολλών εκατομμυρίων ευρώ, αλλά και για τις ίδιες τις θέσεις εργασίας που διαμορφώθηκαν. </w:t>
      </w:r>
    </w:p>
    <w:p w14:paraId="58D031FD" w14:textId="77777777" w:rsidR="00C565C7" w:rsidRDefault="00DC4690">
      <w:pPr>
        <w:spacing w:line="600" w:lineRule="auto"/>
        <w:ind w:firstLine="720"/>
        <w:jc w:val="both"/>
        <w:rPr>
          <w:rFonts w:eastAsia="Times New Roman"/>
          <w:szCs w:val="24"/>
        </w:rPr>
      </w:pPr>
      <w:r>
        <w:rPr>
          <w:rFonts w:eastAsia="Times New Roman"/>
          <w:szCs w:val="24"/>
        </w:rPr>
        <w:lastRenderedPageBreak/>
        <w:t>Διότ</w:t>
      </w:r>
      <w:r>
        <w:rPr>
          <w:rFonts w:eastAsia="Times New Roman"/>
          <w:szCs w:val="24"/>
        </w:rPr>
        <w:t xml:space="preserve">ι δεν είναι μόνο </w:t>
      </w:r>
      <w:r>
        <w:rPr>
          <w:rFonts w:eastAsia="Times New Roman"/>
          <w:szCs w:val="24"/>
        </w:rPr>
        <w:t xml:space="preserve">το </w:t>
      </w:r>
      <w:r>
        <w:rPr>
          <w:rFonts w:eastAsia="Times New Roman"/>
          <w:szCs w:val="24"/>
        </w:rPr>
        <w:t xml:space="preserve">ζητούμενο οι θέσεις εργασίας, </w:t>
      </w:r>
      <w:r>
        <w:rPr>
          <w:rFonts w:eastAsia="Times New Roman"/>
          <w:szCs w:val="24"/>
        </w:rPr>
        <w:t xml:space="preserve">είναι </w:t>
      </w:r>
      <w:r>
        <w:rPr>
          <w:rFonts w:eastAsia="Times New Roman"/>
          <w:szCs w:val="24"/>
        </w:rPr>
        <w:t xml:space="preserve">να είναι και αξιοπρεπείς αυτές οι θέσεις εργασίας και να μην βλέπουμε πλέον τον εργαζόμενο ως ένα ανακυκλώσιμο, αναλώσιμο υλικό. </w:t>
      </w:r>
    </w:p>
    <w:p w14:paraId="58D031FE" w14:textId="77777777" w:rsidR="00C565C7" w:rsidRDefault="00DC4690">
      <w:pPr>
        <w:spacing w:line="600" w:lineRule="auto"/>
        <w:ind w:firstLine="720"/>
        <w:jc w:val="both"/>
        <w:rPr>
          <w:rFonts w:eastAsia="Times New Roman"/>
          <w:szCs w:val="24"/>
        </w:rPr>
      </w:pPr>
      <w:r>
        <w:rPr>
          <w:rFonts w:eastAsia="Times New Roman"/>
          <w:szCs w:val="24"/>
        </w:rPr>
        <w:t xml:space="preserve">Από εκεί και πέρα, ας εξηγήσει και η κυρία Υπουργός τα περαιτέρω. Εγώ </w:t>
      </w:r>
      <w:r>
        <w:rPr>
          <w:rFonts w:eastAsia="Times New Roman"/>
          <w:szCs w:val="24"/>
        </w:rPr>
        <w:t xml:space="preserve">αναφέρθηκα σε αυτά που είπε ο κ. </w:t>
      </w:r>
      <w:proofErr w:type="spellStart"/>
      <w:r>
        <w:rPr>
          <w:rFonts w:eastAsia="Times New Roman"/>
          <w:szCs w:val="24"/>
        </w:rPr>
        <w:t>Πολάκης</w:t>
      </w:r>
      <w:proofErr w:type="spellEnd"/>
      <w:r>
        <w:rPr>
          <w:rFonts w:eastAsia="Times New Roman"/>
          <w:szCs w:val="24"/>
        </w:rPr>
        <w:t xml:space="preserve"> και όσον αφορά το θέμα του τομέα της υγείας. </w:t>
      </w:r>
    </w:p>
    <w:p w14:paraId="58D031FF" w14:textId="77777777" w:rsidR="00C565C7" w:rsidRDefault="00DC4690">
      <w:pPr>
        <w:spacing w:line="600" w:lineRule="auto"/>
        <w:ind w:firstLine="720"/>
        <w:jc w:val="both"/>
        <w:rPr>
          <w:rFonts w:eastAsia="Times New Roman"/>
          <w:szCs w:val="24"/>
        </w:rPr>
      </w:pPr>
      <w:r>
        <w:rPr>
          <w:rFonts w:eastAsia="Times New Roman"/>
          <w:szCs w:val="24"/>
        </w:rPr>
        <w:t xml:space="preserve">Θα ήθελα, για να μην αδικήσω τη </w:t>
      </w:r>
      <w:r>
        <w:rPr>
          <w:rFonts w:eastAsia="Times New Roman"/>
          <w:szCs w:val="24"/>
        </w:rPr>
        <w:t>σ</w:t>
      </w:r>
      <w:r>
        <w:rPr>
          <w:rFonts w:eastAsia="Times New Roman"/>
          <w:szCs w:val="24"/>
        </w:rPr>
        <w:t xml:space="preserve">ύμβαση -είναι πραγματικά κρίμα- να πω δυο λόγια </w:t>
      </w:r>
      <w:r>
        <w:rPr>
          <w:rFonts w:eastAsia="Times New Roman"/>
          <w:szCs w:val="24"/>
        </w:rPr>
        <w:t xml:space="preserve">και </w:t>
      </w:r>
      <w:r>
        <w:rPr>
          <w:rFonts w:eastAsia="Times New Roman"/>
          <w:szCs w:val="24"/>
        </w:rPr>
        <w:t>γι’ αυτ</w:t>
      </w:r>
      <w:r>
        <w:rPr>
          <w:rFonts w:eastAsia="Times New Roman"/>
          <w:szCs w:val="24"/>
        </w:rPr>
        <w:t>ό</w:t>
      </w:r>
      <w:r>
        <w:rPr>
          <w:rFonts w:eastAsia="Times New Roman"/>
          <w:szCs w:val="24"/>
        </w:rPr>
        <w:t xml:space="preserve">. Στη </w:t>
      </w:r>
      <w:r>
        <w:rPr>
          <w:rFonts w:eastAsia="Times New Roman"/>
          <w:szCs w:val="24"/>
        </w:rPr>
        <w:t>σ</w:t>
      </w:r>
      <w:r>
        <w:rPr>
          <w:rFonts w:eastAsia="Times New Roman"/>
          <w:szCs w:val="24"/>
        </w:rPr>
        <w:t>ύμβαση</w:t>
      </w:r>
      <w:r>
        <w:rPr>
          <w:rFonts w:eastAsia="Times New Roman"/>
          <w:szCs w:val="24"/>
        </w:rPr>
        <w:t xml:space="preserve"> αυτή που </w:t>
      </w:r>
      <w:r>
        <w:rPr>
          <w:rFonts w:eastAsia="Times New Roman"/>
          <w:szCs w:val="24"/>
        </w:rPr>
        <w:t xml:space="preserve">υπέγραψε το ελληνικό </w:t>
      </w:r>
      <w:r>
        <w:rPr>
          <w:rFonts w:eastAsia="Times New Roman"/>
          <w:szCs w:val="24"/>
        </w:rPr>
        <w:t>δ</w:t>
      </w:r>
      <w:r>
        <w:rPr>
          <w:rFonts w:eastAsia="Times New Roman"/>
          <w:szCs w:val="24"/>
        </w:rPr>
        <w:t xml:space="preserve">ημόσιο με το Διεθνές Ινστιτούτο Παστέρ στις 31 Ιουλίου 2017, αποτυπώνεται και μια άλλη πολιτική της Κυβέρνησης, η πολιτική για έναν ενιαίο χώρο εκπαίδευσης, έρευνας, τεχνολογίας </w:t>
      </w:r>
      <w:r>
        <w:rPr>
          <w:rFonts w:eastAsia="Times New Roman"/>
          <w:szCs w:val="24"/>
        </w:rPr>
        <w:t xml:space="preserve">και </w:t>
      </w:r>
      <w:r>
        <w:rPr>
          <w:rFonts w:eastAsia="Times New Roman"/>
          <w:szCs w:val="24"/>
        </w:rPr>
        <w:t xml:space="preserve">καινοτομίας σε ό,τι αφορά τα ερευνητικά κέντρα.  </w:t>
      </w:r>
    </w:p>
    <w:p w14:paraId="58D03200" w14:textId="77777777" w:rsidR="00C565C7" w:rsidRDefault="00DC4690">
      <w:pPr>
        <w:spacing w:line="600" w:lineRule="auto"/>
        <w:ind w:firstLine="720"/>
        <w:jc w:val="both"/>
        <w:rPr>
          <w:rFonts w:eastAsia="Times New Roman"/>
          <w:szCs w:val="24"/>
        </w:rPr>
      </w:pPr>
      <w:r>
        <w:rPr>
          <w:rFonts w:eastAsia="Times New Roman"/>
          <w:szCs w:val="24"/>
        </w:rPr>
        <w:lastRenderedPageBreak/>
        <w:t>Είναι σαφές, λοιπόν, ότι</w:t>
      </w:r>
      <w:r>
        <w:rPr>
          <w:rFonts w:eastAsia="Times New Roman"/>
          <w:szCs w:val="24"/>
        </w:rPr>
        <w:t xml:space="preserve"> η εν λόγω </w:t>
      </w:r>
      <w:r>
        <w:rPr>
          <w:rFonts w:eastAsia="Times New Roman"/>
          <w:szCs w:val="24"/>
        </w:rPr>
        <w:t>σ</w:t>
      </w:r>
      <w:r>
        <w:rPr>
          <w:rFonts w:eastAsia="Times New Roman"/>
          <w:szCs w:val="24"/>
        </w:rPr>
        <w:t xml:space="preserve">ύμβαση, που είναι και αποτέλεσμα μακράς διαπραγμάτευσης μεταξύ του Υπουργείου Παιδείας, του Υπουργείου Υγείας και του </w:t>
      </w:r>
      <w:r>
        <w:rPr>
          <w:rFonts w:eastAsia="Times New Roman"/>
          <w:szCs w:val="24"/>
        </w:rPr>
        <w:t>Ε</w:t>
      </w:r>
      <w:r>
        <w:rPr>
          <w:rFonts w:eastAsia="Times New Roman"/>
          <w:szCs w:val="24"/>
        </w:rPr>
        <w:t xml:space="preserve">λληνικού </w:t>
      </w:r>
      <w:r>
        <w:rPr>
          <w:rFonts w:eastAsia="Times New Roman"/>
          <w:szCs w:val="24"/>
        </w:rPr>
        <w:t>Ι</w:t>
      </w:r>
      <w:r>
        <w:rPr>
          <w:rFonts w:eastAsia="Times New Roman"/>
          <w:szCs w:val="24"/>
        </w:rPr>
        <w:t>νστιτούτου Παστέρ, καθώς και του Διεθνούς Ινστιτούτου Παστέρ, εντάσσεται σε μία μεταρρυθμιστική προσπάθεια, σε μ</w:t>
      </w:r>
      <w:r>
        <w:rPr>
          <w:rFonts w:eastAsia="Times New Roman"/>
          <w:szCs w:val="24"/>
        </w:rPr>
        <w:t>ί</w:t>
      </w:r>
      <w:r>
        <w:rPr>
          <w:rFonts w:eastAsia="Times New Roman"/>
          <w:szCs w:val="24"/>
        </w:rPr>
        <w:t xml:space="preserve">α </w:t>
      </w:r>
      <w:r>
        <w:rPr>
          <w:rFonts w:eastAsia="Times New Roman"/>
          <w:szCs w:val="24"/>
        </w:rPr>
        <w:t>εθνική στρατηγική της Κυβέρνησης, ώστε να διαμορφωθεί ένα νέο πλαίσιο για την έρευνα, για την τεχνολογική ανάπτυξη, αλλά και για τη διασύνδεση της επιστημονικής γνώσης και της έρευνας με την κοινωνία, με στόχο, μεταξύ άλλων στόχων, και αυτό που διακηρύσσου</w:t>
      </w:r>
      <w:r>
        <w:rPr>
          <w:rFonts w:eastAsia="Times New Roman"/>
          <w:szCs w:val="24"/>
        </w:rPr>
        <w:t>με σε όλους τους τόνους, την παραγωγική ανασυγκρότηση της χώρας.</w:t>
      </w:r>
    </w:p>
    <w:p w14:paraId="58D03201" w14:textId="77777777" w:rsidR="00C565C7" w:rsidRDefault="00DC4690">
      <w:pPr>
        <w:spacing w:line="600" w:lineRule="auto"/>
        <w:ind w:firstLine="720"/>
        <w:jc w:val="both"/>
        <w:rPr>
          <w:rFonts w:eastAsia="Times New Roman"/>
          <w:szCs w:val="24"/>
        </w:rPr>
      </w:pPr>
      <w:r>
        <w:rPr>
          <w:rFonts w:eastAsia="Times New Roman"/>
          <w:szCs w:val="24"/>
        </w:rPr>
        <w:t xml:space="preserve">Βασική αποστολή του Ελληνικού Ινστιτούτου Παστέρ, τα είπαν και η </w:t>
      </w:r>
      <w:r>
        <w:rPr>
          <w:rFonts w:eastAsia="Times New Roman"/>
          <w:szCs w:val="24"/>
        </w:rPr>
        <w:t>ε</w:t>
      </w:r>
      <w:r>
        <w:rPr>
          <w:rFonts w:eastAsia="Times New Roman"/>
          <w:szCs w:val="24"/>
        </w:rPr>
        <w:t xml:space="preserve">ισηγήτρια μας, η κ. Αναγνωστοπούλου, και ο Υπουργός, είναι </w:t>
      </w:r>
      <w:r>
        <w:rPr>
          <w:rFonts w:eastAsia="Times New Roman"/>
          <w:szCs w:val="24"/>
        </w:rPr>
        <w:lastRenderedPageBreak/>
        <w:t>η πρόληψη των μολυσματικών νοσημάτων μέσω της έρευνας, της εκπαίδε</w:t>
      </w:r>
      <w:r>
        <w:rPr>
          <w:rFonts w:eastAsia="Times New Roman"/>
          <w:szCs w:val="24"/>
        </w:rPr>
        <w:t>υσης και της προσφοράς υπηρεσιών στη δημόσια υγεία.</w:t>
      </w:r>
    </w:p>
    <w:p w14:paraId="58D03202" w14:textId="77777777" w:rsidR="00C565C7" w:rsidRDefault="00DC4690">
      <w:pPr>
        <w:spacing w:line="600" w:lineRule="auto"/>
        <w:ind w:firstLine="720"/>
        <w:jc w:val="both"/>
        <w:rPr>
          <w:rFonts w:eastAsia="Times New Roman"/>
          <w:szCs w:val="24"/>
        </w:rPr>
      </w:pPr>
      <w:r>
        <w:rPr>
          <w:rFonts w:eastAsia="Times New Roman"/>
          <w:szCs w:val="24"/>
        </w:rPr>
        <w:t>Παράλληλα</w:t>
      </w:r>
      <w:r w:rsidDel="00A84A50">
        <w:rPr>
          <w:rFonts w:eastAsia="Times New Roman"/>
          <w:szCs w:val="24"/>
        </w:rPr>
        <w:t xml:space="preserve"> </w:t>
      </w:r>
      <w:r>
        <w:rPr>
          <w:rFonts w:eastAsia="Times New Roman"/>
          <w:szCs w:val="24"/>
        </w:rPr>
        <w:t xml:space="preserve">στους στόχους του περιλαμβάνεται η καταπολέμηση και άλλων σοβαρών νοσημάτων, όπως είναι τα </w:t>
      </w:r>
      <w:proofErr w:type="spellStart"/>
      <w:r>
        <w:rPr>
          <w:rFonts w:eastAsia="Times New Roman"/>
          <w:szCs w:val="24"/>
        </w:rPr>
        <w:t>αυτοάνοσα</w:t>
      </w:r>
      <w:proofErr w:type="spellEnd"/>
      <w:r>
        <w:rPr>
          <w:rFonts w:eastAsia="Times New Roman"/>
          <w:szCs w:val="24"/>
        </w:rPr>
        <w:t xml:space="preserve">, τα </w:t>
      </w:r>
      <w:proofErr w:type="spellStart"/>
      <w:r>
        <w:rPr>
          <w:rFonts w:eastAsia="Times New Roman"/>
          <w:szCs w:val="24"/>
        </w:rPr>
        <w:t>νευροεκφυλιστικά</w:t>
      </w:r>
      <w:proofErr w:type="spellEnd"/>
      <w:r>
        <w:rPr>
          <w:rFonts w:eastAsia="Times New Roman"/>
          <w:szCs w:val="24"/>
        </w:rPr>
        <w:t xml:space="preserve">, τα </w:t>
      </w:r>
      <w:proofErr w:type="spellStart"/>
      <w:r>
        <w:rPr>
          <w:rFonts w:eastAsia="Times New Roman"/>
          <w:szCs w:val="24"/>
        </w:rPr>
        <w:t>νευρομυϊκά</w:t>
      </w:r>
      <w:proofErr w:type="spellEnd"/>
      <w:r>
        <w:rPr>
          <w:rFonts w:eastAsia="Times New Roman"/>
          <w:szCs w:val="24"/>
        </w:rPr>
        <w:t xml:space="preserve"> και διάφορες μορφές καρκίνου. Είναι γνωστή η συνεισφορά τ</w:t>
      </w:r>
      <w:r>
        <w:rPr>
          <w:rFonts w:eastAsia="Times New Roman"/>
          <w:szCs w:val="24"/>
        </w:rPr>
        <w:t xml:space="preserve">ου Παστέρ στην παραγωγή εμβολίων για σπάνιες </w:t>
      </w:r>
      <w:r>
        <w:rPr>
          <w:rFonts w:eastAsia="Times New Roman"/>
          <w:szCs w:val="24"/>
        </w:rPr>
        <w:t>ασθένειες</w:t>
      </w:r>
      <w:r>
        <w:rPr>
          <w:rFonts w:eastAsia="Times New Roman"/>
          <w:szCs w:val="24"/>
        </w:rPr>
        <w:t xml:space="preserve">, ενώ είναι άμεσος αποδέκτης </w:t>
      </w:r>
      <w:r>
        <w:rPr>
          <w:rFonts w:eastAsia="Times New Roman"/>
          <w:szCs w:val="24"/>
        </w:rPr>
        <w:t xml:space="preserve">των </w:t>
      </w:r>
      <w:r>
        <w:rPr>
          <w:rFonts w:eastAsia="Times New Roman"/>
          <w:szCs w:val="24"/>
        </w:rPr>
        <w:t xml:space="preserve">οδηγιών για κάλυψη των κρατικών αναγκών στην προμήθεια, παραγωγή, αποθήκευση και διάθεση εμβολίων. </w:t>
      </w:r>
    </w:p>
    <w:p w14:paraId="58D03203" w14:textId="77777777" w:rsidR="00C565C7" w:rsidRDefault="00DC4690">
      <w:pPr>
        <w:spacing w:line="600" w:lineRule="auto"/>
        <w:ind w:firstLine="720"/>
        <w:jc w:val="both"/>
        <w:rPr>
          <w:rFonts w:eastAsia="Times New Roman"/>
          <w:szCs w:val="24"/>
        </w:rPr>
      </w:pPr>
      <w:r>
        <w:rPr>
          <w:rFonts w:eastAsia="Times New Roman"/>
          <w:szCs w:val="24"/>
        </w:rPr>
        <w:t>Πρόκειται για</w:t>
      </w:r>
      <w:r>
        <w:rPr>
          <w:rFonts w:eastAsia="Times New Roman"/>
          <w:szCs w:val="24"/>
        </w:rPr>
        <w:t xml:space="preserve"> υπηρεσίες </w:t>
      </w:r>
      <w:r>
        <w:rPr>
          <w:rFonts w:eastAsia="Times New Roman"/>
          <w:szCs w:val="24"/>
        </w:rPr>
        <w:t xml:space="preserve">που </w:t>
      </w:r>
      <w:r>
        <w:rPr>
          <w:rFonts w:eastAsia="Times New Roman"/>
          <w:szCs w:val="24"/>
        </w:rPr>
        <w:t>προσφέρουν στη δημόσια υγεία, κυριολεκτικ</w:t>
      </w:r>
      <w:r>
        <w:rPr>
          <w:rFonts w:eastAsia="Times New Roman"/>
          <w:szCs w:val="24"/>
        </w:rPr>
        <w:t>ά σώζουν ζωές</w:t>
      </w:r>
      <w:r>
        <w:rPr>
          <w:rFonts w:eastAsia="Times New Roman"/>
          <w:szCs w:val="24"/>
        </w:rPr>
        <w:t>. Η</w:t>
      </w:r>
      <w:r>
        <w:rPr>
          <w:rFonts w:eastAsia="Times New Roman"/>
          <w:szCs w:val="24"/>
        </w:rPr>
        <w:t xml:space="preserve"> κερδοσκοπία </w:t>
      </w:r>
      <w:r>
        <w:rPr>
          <w:rFonts w:eastAsia="Times New Roman"/>
          <w:szCs w:val="24"/>
        </w:rPr>
        <w:t>των</w:t>
      </w:r>
      <w:r>
        <w:rPr>
          <w:rFonts w:eastAsia="Times New Roman"/>
          <w:szCs w:val="24"/>
        </w:rPr>
        <w:t xml:space="preserve"> φαρμακευτικών εταιρειών δεν ασχολείται εύκολα με την αντιμετώπιση και πρόληψη </w:t>
      </w:r>
      <w:r>
        <w:rPr>
          <w:rFonts w:eastAsia="Times New Roman"/>
          <w:szCs w:val="24"/>
        </w:rPr>
        <w:lastRenderedPageBreak/>
        <w:t xml:space="preserve">σπάνιων νοσημάτων. </w:t>
      </w:r>
      <w:r>
        <w:rPr>
          <w:rFonts w:eastAsia="Times New Roman"/>
          <w:szCs w:val="24"/>
        </w:rPr>
        <w:t xml:space="preserve">Έχουμε πολλά </w:t>
      </w:r>
      <w:r>
        <w:rPr>
          <w:rFonts w:eastAsia="Times New Roman"/>
          <w:szCs w:val="24"/>
        </w:rPr>
        <w:t>πρόσφατα παραδείγματα, μονοπωλείται αυτόν</w:t>
      </w:r>
      <w:r>
        <w:rPr>
          <w:rFonts w:eastAsia="Times New Roman"/>
          <w:szCs w:val="24"/>
        </w:rPr>
        <w:t xml:space="preserve"> τον καιρό η συζήτηση για το φάρμακο και τις αμαρτωλές φαρμακευτικές εταιρείες.</w:t>
      </w:r>
    </w:p>
    <w:p w14:paraId="58D03204" w14:textId="77777777" w:rsidR="00C565C7" w:rsidRDefault="00DC4690">
      <w:pPr>
        <w:spacing w:line="600" w:lineRule="auto"/>
        <w:ind w:firstLine="720"/>
        <w:jc w:val="both"/>
        <w:rPr>
          <w:rFonts w:eastAsia="Times New Roman"/>
          <w:szCs w:val="24"/>
        </w:rPr>
      </w:pPr>
      <w:r>
        <w:rPr>
          <w:rFonts w:eastAsia="Times New Roman"/>
          <w:szCs w:val="24"/>
        </w:rPr>
        <w:t xml:space="preserve">Ένας, λοιπόν, από τους λόγους που χαιρετίζουμε ως κορυφαία αυτή τη </w:t>
      </w:r>
      <w:r>
        <w:rPr>
          <w:rFonts w:eastAsia="Times New Roman"/>
          <w:szCs w:val="24"/>
        </w:rPr>
        <w:t>σ</w:t>
      </w:r>
      <w:r>
        <w:rPr>
          <w:rFonts w:eastAsia="Times New Roman"/>
          <w:szCs w:val="24"/>
        </w:rPr>
        <w:t xml:space="preserve">ύμβαση είναι και το ότι θα συμβάλλει σε μία </w:t>
      </w:r>
      <w:proofErr w:type="spellStart"/>
      <w:r>
        <w:rPr>
          <w:rFonts w:eastAsia="Times New Roman"/>
          <w:szCs w:val="24"/>
        </w:rPr>
        <w:t>ανανοηματοδότηση</w:t>
      </w:r>
      <w:proofErr w:type="spellEnd"/>
      <w:r>
        <w:rPr>
          <w:rFonts w:eastAsia="Times New Roman"/>
          <w:szCs w:val="24"/>
        </w:rPr>
        <w:t xml:space="preserve"> και του φαρμάκου και του αγαθού της υγείας ως δ</w:t>
      </w:r>
      <w:r>
        <w:rPr>
          <w:rFonts w:eastAsia="Times New Roman"/>
          <w:szCs w:val="24"/>
        </w:rPr>
        <w:t>ημόσιου αγαθού</w:t>
      </w:r>
      <w:r>
        <w:rPr>
          <w:rFonts w:eastAsia="Times New Roman"/>
          <w:szCs w:val="24"/>
        </w:rPr>
        <w:t>. Σ</w:t>
      </w:r>
      <w:r>
        <w:rPr>
          <w:rFonts w:eastAsia="Times New Roman"/>
          <w:szCs w:val="24"/>
        </w:rPr>
        <w:t>ε μία εποχή, δυστυχώς, πλήρους αποδόμησης της υγείας ως δημόσιου αγαθού και του εκφυλισμού</w:t>
      </w:r>
      <w:r>
        <w:rPr>
          <w:rFonts w:eastAsia="Times New Roman"/>
          <w:szCs w:val="24"/>
        </w:rPr>
        <w:t>,</w:t>
      </w:r>
      <w:r>
        <w:rPr>
          <w:rFonts w:eastAsia="Times New Roman"/>
          <w:szCs w:val="24"/>
        </w:rPr>
        <w:t xml:space="preserve"> της μετάλλαξης του φαρμάκου σε καταναλωτικό προϊόν ή του γιατρού -και το λέω με μεγάλη θλίψη- σε έμπορο, όπως δεικνύεται από αυτή τη σωρεία σκανδάλ</w:t>
      </w:r>
      <w:r>
        <w:rPr>
          <w:rFonts w:eastAsia="Times New Roman"/>
          <w:szCs w:val="24"/>
        </w:rPr>
        <w:t xml:space="preserve">ων που βγαίνουν καθημερινά για τις πρακτικές που μετερχόταν και σε παγκόσμιο επίπεδο η συγκεκριμένη εταιρεία και άλλες, φυσικά.  </w:t>
      </w:r>
    </w:p>
    <w:p w14:paraId="58D03205" w14:textId="77777777" w:rsidR="00C565C7" w:rsidRDefault="00DC4690">
      <w:pPr>
        <w:spacing w:line="600" w:lineRule="auto"/>
        <w:ind w:firstLine="720"/>
        <w:jc w:val="both"/>
        <w:rPr>
          <w:rFonts w:eastAsia="Times New Roman"/>
          <w:szCs w:val="24"/>
        </w:rPr>
      </w:pPr>
      <w:r>
        <w:rPr>
          <w:rFonts w:eastAsia="Times New Roman"/>
          <w:szCs w:val="24"/>
        </w:rPr>
        <w:lastRenderedPageBreak/>
        <w:t xml:space="preserve">Πέραν, όμως, της αποστολή του Ινστιτούτου Παστέρ για την καταπολέμηση σπάνιων ασθενειών, κατέχει </w:t>
      </w:r>
      <w:r>
        <w:rPr>
          <w:rFonts w:eastAsia="Times New Roman"/>
          <w:szCs w:val="24"/>
        </w:rPr>
        <w:t xml:space="preserve">επίσης </w:t>
      </w:r>
      <w:r>
        <w:rPr>
          <w:rFonts w:eastAsia="Times New Roman"/>
          <w:szCs w:val="24"/>
        </w:rPr>
        <w:t>σημαίνουσα θέση στην ε</w:t>
      </w:r>
      <w:r>
        <w:rPr>
          <w:rFonts w:eastAsia="Times New Roman"/>
          <w:szCs w:val="24"/>
        </w:rPr>
        <w:t xml:space="preserve">κπαίδευση νέων επιστημόνων και ερευνητών. </w:t>
      </w:r>
    </w:p>
    <w:p w14:paraId="58D03206" w14:textId="77777777" w:rsidR="00C565C7" w:rsidRDefault="00DC4690">
      <w:pPr>
        <w:spacing w:line="600" w:lineRule="auto"/>
        <w:ind w:firstLine="720"/>
        <w:jc w:val="both"/>
        <w:rPr>
          <w:rFonts w:eastAsia="Times New Roman"/>
          <w:szCs w:val="24"/>
        </w:rPr>
      </w:pPr>
      <w:r>
        <w:rPr>
          <w:rFonts w:eastAsia="Times New Roman"/>
          <w:szCs w:val="24"/>
        </w:rPr>
        <w:t xml:space="preserve">Με το προηγούμενο καθεστώς, που είχε κυρωθεί με τη </w:t>
      </w:r>
      <w:r>
        <w:rPr>
          <w:rFonts w:eastAsia="Times New Roman"/>
          <w:szCs w:val="24"/>
        </w:rPr>
        <w:t>σ</w:t>
      </w:r>
      <w:r>
        <w:rPr>
          <w:rFonts w:eastAsia="Times New Roman"/>
          <w:szCs w:val="24"/>
        </w:rPr>
        <w:t xml:space="preserve">ύμβαση του 2008, προβλεπόταν ότι τα μέλη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του Ελληνικού Ινστιτούτου Παστέρ διορίζονταν με κοινή υπουργική απόφαση των Υπουργείων Υγείας</w:t>
      </w:r>
      <w:r>
        <w:rPr>
          <w:rFonts w:eastAsia="Times New Roman"/>
          <w:szCs w:val="24"/>
        </w:rPr>
        <w:t xml:space="preserve"> και Ανάπτυξης.  </w:t>
      </w:r>
    </w:p>
    <w:p w14:paraId="58D03207" w14:textId="77777777" w:rsidR="00C565C7" w:rsidRDefault="00DC4690">
      <w:pPr>
        <w:spacing w:line="600" w:lineRule="auto"/>
        <w:ind w:firstLine="720"/>
        <w:jc w:val="both"/>
        <w:rPr>
          <w:rFonts w:eastAsia="Times New Roman"/>
          <w:szCs w:val="24"/>
        </w:rPr>
      </w:pPr>
      <w:r>
        <w:rPr>
          <w:rFonts w:eastAsia="Times New Roman"/>
          <w:szCs w:val="24"/>
        </w:rPr>
        <w:t>Αυτό αλλάζει</w:t>
      </w:r>
      <w:r>
        <w:rPr>
          <w:rFonts w:eastAsia="Times New Roman"/>
          <w:szCs w:val="24"/>
        </w:rPr>
        <w:t>. Μ</w:t>
      </w:r>
      <w:r>
        <w:rPr>
          <w:rFonts w:eastAsia="Times New Roman"/>
          <w:szCs w:val="24"/>
        </w:rPr>
        <w:t>ε</w:t>
      </w:r>
      <w:r>
        <w:rPr>
          <w:rFonts w:eastAsia="Times New Roman"/>
          <w:szCs w:val="24"/>
        </w:rPr>
        <w:t xml:space="preserve"> την </w:t>
      </w:r>
      <w:r>
        <w:rPr>
          <w:rFonts w:eastAsia="Times New Roman"/>
          <w:szCs w:val="24"/>
        </w:rPr>
        <w:t xml:space="preserve">υπό </w:t>
      </w:r>
      <w:r>
        <w:rPr>
          <w:rFonts w:eastAsia="Times New Roman"/>
          <w:szCs w:val="24"/>
        </w:rPr>
        <w:t xml:space="preserve">κύρωση </w:t>
      </w:r>
      <w:r>
        <w:rPr>
          <w:rFonts w:eastAsia="Times New Roman"/>
          <w:szCs w:val="24"/>
        </w:rPr>
        <w:t>σ</w:t>
      </w:r>
      <w:r>
        <w:rPr>
          <w:rFonts w:eastAsia="Times New Roman"/>
          <w:szCs w:val="24"/>
        </w:rPr>
        <w:t xml:space="preserve">ύμβαση τα μέλη πλέον διορίζονται με κοινή υπουργική απόφαση των Υπουργείων Παιδείας και Υγείας, Υπουργεία από τα οποία ως Μη Κερδοσκοπικός Οργανισμός Ιδιωτικού Δικαίου εποπτεύεται. </w:t>
      </w:r>
    </w:p>
    <w:p w14:paraId="58D03208" w14:textId="77777777" w:rsidR="00C565C7" w:rsidRDefault="00DC4690">
      <w:pPr>
        <w:spacing w:line="600" w:lineRule="auto"/>
        <w:ind w:firstLine="720"/>
        <w:jc w:val="both"/>
        <w:rPr>
          <w:rFonts w:eastAsia="Times New Roman"/>
          <w:szCs w:val="24"/>
        </w:rPr>
      </w:pPr>
      <w:r>
        <w:rPr>
          <w:rFonts w:eastAsia="Times New Roman"/>
          <w:szCs w:val="24"/>
        </w:rPr>
        <w:t>Πρόκειται, επομένως, γι</w:t>
      </w:r>
      <w:r>
        <w:rPr>
          <w:rFonts w:eastAsia="Times New Roman"/>
          <w:szCs w:val="24"/>
        </w:rPr>
        <w:t xml:space="preserve">α μία θεσμική κατοχύρωσή του ως ερευνητικού κέντρου και για την εναρμόνισή του με την πρόσφατη </w:t>
      </w:r>
      <w:r>
        <w:rPr>
          <w:rFonts w:eastAsia="Times New Roman"/>
          <w:szCs w:val="24"/>
        </w:rPr>
        <w:lastRenderedPageBreak/>
        <w:t xml:space="preserve">νομοθεσία με την πρόσφατη νομοθεσία για την έρευνα, με τον νόμο που είχαμε ψηφίσει το 2016, τον ν.4386.      </w:t>
      </w:r>
    </w:p>
    <w:p w14:paraId="58D0320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Παράλληλα, με τη νέα αυτή σύμβαση εκσυγχρονίζεται κ</w:t>
      </w:r>
      <w:r>
        <w:rPr>
          <w:rFonts w:eastAsia="Times New Roman" w:cs="Times New Roman"/>
          <w:szCs w:val="24"/>
        </w:rPr>
        <w:t xml:space="preserve">αι το πλαίσιο λειτουργίας του  Ινστιτούτου για να </w:t>
      </w:r>
      <w:r>
        <w:rPr>
          <w:rFonts w:eastAsia="Times New Roman" w:cs="Times New Roman"/>
          <w:szCs w:val="24"/>
        </w:rPr>
        <w:t>συνάδει με τις</w:t>
      </w:r>
      <w:r>
        <w:rPr>
          <w:rFonts w:eastAsia="Times New Roman" w:cs="Times New Roman"/>
          <w:szCs w:val="24"/>
        </w:rPr>
        <w:t xml:space="preserve"> σύγχρονες επιστημονικές και ιατρικές εξελίξεις για την προαγωγή της δημόσιας υγείας.</w:t>
      </w:r>
    </w:p>
    <w:p w14:paraId="58D0320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Σε αυτό το σημείο θα ήθελα και εγώ να κάνω μια μικρή αναφορά στην ίδρυση του ελληνικού Ινστιτούτου Παστέρ,</w:t>
      </w:r>
      <w:r>
        <w:rPr>
          <w:rFonts w:eastAsia="Times New Roman" w:cs="Times New Roman"/>
          <w:szCs w:val="24"/>
        </w:rPr>
        <w:t xml:space="preserve"> που σε λιγότερο από ένα χρόνο κλείνει τα εκατό χρόνια ζωής στην Ελλάδα. Το πρώτο  Ινστιτούτο  ιδρύθηκε στο Παρίσι το 1888. Σκοπός του </w:t>
      </w:r>
      <w:r>
        <w:rPr>
          <w:rFonts w:eastAsia="Times New Roman" w:cs="Times New Roman"/>
          <w:szCs w:val="24"/>
        </w:rPr>
        <w:t>ινστιτούτου</w:t>
      </w:r>
      <w:r>
        <w:rPr>
          <w:rFonts w:eastAsia="Times New Roman" w:cs="Times New Roman"/>
          <w:szCs w:val="24"/>
        </w:rPr>
        <w:t xml:space="preserve"> ήταν η μελέτη της νέας </w:t>
      </w:r>
      <w:r>
        <w:rPr>
          <w:rFonts w:eastAsia="Times New Roman" w:cs="Times New Roman"/>
          <w:szCs w:val="24"/>
        </w:rPr>
        <w:t xml:space="preserve">τότε </w:t>
      </w:r>
      <w:r>
        <w:rPr>
          <w:rFonts w:eastAsia="Times New Roman" w:cs="Times New Roman"/>
          <w:szCs w:val="24"/>
        </w:rPr>
        <w:t xml:space="preserve">επιστήμης της μικροβιολογίας, </w:t>
      </w:r>
      <w:r>
        <w:rPr>
          <w:rFonts w:eastAsia="Times New Roman" w:cs="Times New Roman"/>
          <w:szCs w:val="24"/>
        </w:rPr>
        <w:t xml:space="preserve">η </w:t>
      </w:r>
      <w:r>
        <w:rPr>
          <w:rFonts w:eastAsia="Times New Roman" w:cs="Times New Roman"/>
          <w:szCs w:val="24"/>
        </w:rPr>
        <w:t>έρευνα για την ανάπτυξη των εμβολίων και ορών και</w:t>
      </w:r>
      <w:r>
        <w:rPr>
          <w:rFonts w:eastAsia="Times New Roman" w:cs="Times New Roman"/>
          <w:szCs w:val="24"/>
        </w:rPr>
        <w:t xml:space="preserve"> βέβαια η </w:t>
      </w:r>
      <w:r>
        <w:rPr>
          <w:rFonts w:eastAsia="Times New Roman" w:cs="Times New Roman"/>
          <w:szCs w:val="24"/>
        </w:rPr>
        <w:lastRenderedPageBreak/>
        <w:t>εφαρμογή της μικροβιολογίας στην ιατρική, τη δημόσια υγεία, την γεωργία και τη βιομηχανία.</w:t>
      </w:r>
    </w:p>
    <w:p w14:paraId="58D0320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Ακολούθησε η ίδρυση ενός δικτύου Ινστιτούτων Παστέρ εκτός Γαλλίας σε γαλλικές αποικίες, καθώς και σε άλλες χώρες. </w:t>
      </w:r>
      <w:r>
        <w:rPr>
          <w:rFonts w:eastAsia="Times New Roman" w:cs="Times New Roman"/>
          <w:szCs w:val="24"/>
        </w:rPr>
        <w:t>Η</w:t>
      </w:r>
      <w:r>
        <w:rPr>
          <w:rFonts w:eastAsia="Times New Roman" w:cs="Times New Roman"/>
          <w:szCs w:val="24"/>
        </w:rPr>
        <w:t xml:space="preserve"> ίδρυση του ελληνικού Ινστιτούτου Παστέρ</w:t>
      </w:r>
      <w:r>
        <w:rPr>
          <w:rFonts w:eastAsia="Times New Roman" w:cs="Times New Roman"/>
          <w:szCs w:val="24"/>
        </w:rPr>
        <w:t xml:space="preserve"> ακολούθησε μια σειρά γεγονότων κυρίως μετά τον ελληνοτουρκικό πόλεμο του 1897 και την ανάγκη που προέκυψε από τις αρχές του 20ου αιώνα για αναδιοργάνωση του ελληνικού στρατού.</w:t>
      </w:r>
    </w:p>
    <w:p w14:paraId="58D0320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1919 το ελληνικό  Ινστιτούτο Παστέρ, ίδρυμα Ζαχάρωφ, ιδρύθηκε με βασιλικό δι</w:t>
      </w:r>
      <w:r>
        <w:rPr>
          <w:rFonts w:eastAsia="Times New Roman" w:cs="Times New Roman"/>
          <w:szCs w:val="24"/>
        </w:rPr>
        <w:t xml:space="preserve">άταγμα στις 26 Απριλίου. </w:t>
      </w:r>
      <w:r>
        <w:rPr>
          <w:rFonts w:eastAsia="Times New Roman" w:cs="Times New Roman"/>
          <w:szCs w:val="24"/>
        </w:rPr>
        <w:t>Τ</w:t>
      </w:r>
      <w:r>
        <w:rPr>
          <w:rFonts w:eastAsia="Times New Roman" w:cs="Times New Roman"/>
          <w:szCs w:val="24"/>
        </w:rPr>
        <w:t xml:space="preserve">ην ταραγμένη περίοδο της ίδρυσής του, </w:t>
      </w:r>
      <w:r>
        <w:rPr>
          <w:rFonts w:eastAsia="Times New Roman" w:cs="Times New Roman"/>
          <w:szCs w:val="24"/>
        </w:rPr>
        <w:t xml:space="preserve">το ινστιτούτο </w:t>
      </w:r>
      <w:r>
        <w:rPr>
          <w:rFonts w:eastAsia="Times New Roman" w:cs="Times New Roman"/>
          <w:szCs w:val="24"/>
        </w:rPr>
        <w:t>κλήθηκε να αντιμετωπίσει σο</w:t>
      </w:r>
      <w:r>
        <w:rPr>
          <w:rFonts w:eastAsia="Times New Roman" w:cs="Times New Roman"/>
          <w:szCs w:val="24"/>
        </w:rPr>
        <w:lastRenderedPageBreak/>
        <w:t xml:space="preserve">βαρότατα προβλήματα δημόσιας υγείας, όπως ο τύφος και ο κίτρινος πυρετός. Έκτοτε, λοιπόν, αποτελεί σημείο αναφοράς για τη δημόσια υγεία και τη </w:t>
      </w:r>
      <w:proofErr w:type="spellStart"/>
      <w:r>
        <w:rPr>
          <w:rFonts w:eastAsia="Times New Roman" w:cs="Times New Roman"/>
          <w:szCs w:val="24"/>
        </w:rPr>
        <w:t>βιοϊατρι</w:t>
      </w:r>
      <w:r>
        <w:rPr>
          <w:rFonts w:eastAsia="Times New Roman" w:cs="Times New Roman"/>
          <w:szCs w:val="24"/>
        </w:rPr>
        <w:t>κή</w:t>
      </w:r>
      <w:proofErr w:type="spellEnd"/>
      <w:r>
        <w:rPr>
          <w:rFonts w:eastAsia="Times New Roman" w:cs="Times New Roman"/>
          <w:szCs w:val="24"/>
        </w:rPr>
        <w:t xml:space="preserve"> έρευνα στην Ελλάδα.</w:t>
      </w:r>
    </w:p>
    <w:p w14:paraId="58D0320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58D0320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Σε ένα λεπτό τελειώνω, κύριε Πρόεδρε.</w:t>
      </w:r>
    </w:p>
    <w:p w14:paraId="58D0320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Είναι, λοιπόν, πολύ σημαντικό ότι ένα τόσο </w:t>
      </w:r>
      <w:r>
        <w:rPr>
          <w:rFonts w:eastAsia="Times New Roman" w:cs="Times New Roman"/>
          <w:szCs w:val="24"/>
        </w:rPr>
        <w:t>σπουδαίο ινστιτούτο</w:t>
      </w:r>
      <w:r>
        <w:rPr>
          <w:rFonts w:eastAsia="Times New Roman" w:cs="Times New Roman"/>
          <w:szCs w:val="24"/>
        </w:rPr>
        <w:t xml:space="preserve"> εκσυγχρονίζεται θεσμικά αλλά και μπορεί να εξασ</w:t>
      </w:r>
      <w:r>
        <w:rPr>
          <w:rFonts w:eastAsia="Times New Roman" w:cs="Times New Roman"/>
          <w:szCs w:val="24"/>
        </w:rPr>
        <w:t>φαλίσει εκ νέου την εύρυθμη λειτουργία του. Νομίζω ότι ελάχιστοι θα διαφωνήσουν με αυτό, στην αναγκαιότητα της συνεχούς βελτίωσης και στήριξης του ελληνικού Ινστιτούτου Παστέρ και της θεσμικής αναγνώρισής του ως ερευνητικού κέντρου υπό την εποπτεία και της</w:t>
      </w:r>
      <w:r>
        <w:rPr>
          <w:rFonts w:eastAsia="Times New Roman" w:cs="Times New Roman"/>
          <w:szCs w:val="24"/>
        </w:rPr>
        <w:t xml:space="preserve"> Γενικής Γραμματείας Έρευνας και Τεχνολογίας.</w:t>
      </w:r>
    </w:p>
    <w:p w14:paraId="58D0321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Έχω κλείσει με το Ινστιτούτο Παστέρ, επιτρέψτε μου όμως μία τελευταία παρέμβαση αναγκαστικά για την πολιτική επικαιρότητα, επειδή το έθεσε και ο συνάδελφος της Αξιωματικής Αντιπολίτευσης, αλλά νομίζω και ένας ά</w:t>
      </w:r>
      <w:r>
        <w:rPr>
          <w:rFonts w:eastAsia="Times New Roman" w:cs="Times New Roman"/>
          <w:szCs w:val="24"/>
        </w:rPr>
        <w:t xml:space="preserve">λλος συνάδελφος. Έγινε πάρα πολύς λόγος και γι’ αυτή τη θέση στο Γραφείο </w:t>
      </w:r>
      <w:r>
        <w:rPr>
          <w:rFonts w:eastAsia="Times New Roman" w:cs="Times New Roman"/>
          <w:szCs w:val="24"/>
        </w:rPr>
        <w:t>Προϋπολογισμού</w:t>
      </w:r>
      <w:r>
        <w:rPr>
          <w:rFonts w:eastAsia="Times New Roman" w:cs="Times New Roman"/>
          <w:szCs w:val="24"/>
        </w:rPr>
        <w:t xml:space="preserve">. </w:t>
      </w:r>
      <w:r>
        <w:rPr>
          <w:rFonts w:eastAsia="Times New Roman" w:cs="Times New Roman"/>
          <w:szCs w:val="24"/>
        </w:rPr>
        <w:t>Και πάρα πολύ κραυγή και θόρυβος ακούστηκε</w:t>
      </w:r>
      <w:r>
        <w:rPr>
          <w:rFonts w:eastAsia="Times New Roman" w:cs="Times New Roman"/>
          <w:szCs w:val="24"/>
        </w:rPr>
        <w:t>. Ακούσαμε ότι η γυναίκα του Καίσαρα δεν αρκεί μόνο να είναι τίμια, αλλά θα πρέπει να φαίνεται και τίμια.</w:t>
      </w:r>
    </w:p>
    <w:p w14:paraId="58D0321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προκάτοχος του κ. </w:t>
      </w:r>
      <w:proofErr w:type="spellStart"/>
      <w:r>
        <w:rPr>
          <w:rFonts w:eastAsia="Times New Roman" w:cs="Times New Roman"/>
          <w:szCs w:val="24"/>
        </w:rPr>
        <w:t>Κουτεντάκη</w:t>
      </w:r>
      <w:proofErr w:type="spellEnd"/>
      <w:r>
        <w:rPr>
          <w:rFonts w:eastAsia="Times New Roman" w:cs="Times New Roman"/>
          <w:szCs w:val="24"/>
        </w:rPr>
        <w:t xml:space="preserve"> εξ όσων γνωρίζω, </w:t>
      </w:r>
      <w:r>
        <w:rPr>
          <w:rFonts w:eastAsia="Times New Roman" w:cs="Times New Roman"/>
          <w:szCs w:val="24"/>
        </w:rPr>
        <w:t xml:space="preserve">είχε διοριστεί </w:t>
      </w:r>
      <w:r>
        <w:rPr>
          <w:rFonts w:eastAsia="Times New Roman" w:cs="Times New Roman"/>
          <w:szCs w:val="24"/>
        </w:rPr>
        <w:t xml:space="preserve">μέσω μιας </w:t>
      </w:r>
      <w:r>
        <w:rPr>
          <w:rFonts w:eastAsia="Times New Roman" w:cs="Times New Roman"/>
          <w:szCs w:val="24"/>
        </w:rPr>
        <w:t xml:space="preserve">καθαρά </w:t>
      </w:r>
      <w:r>
        <w:rPr>
          <w:rFonts w:eastAsia="Times New Roman" w:cs="Times New Roman"/>
          <w:szCs w:val="24"/>
        </w:rPr>
        <w:t>κομματικής επιλογής στην ίδια θέση, ενώ –διορθώστε με εάν κάνω λάθος- ήταν υποψήφιος Βουλευτής της Νέας Δημοκρατίας.</w:t>
      </w:r>
    </w:p>
    <w:p w14:paraId="58D0321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Κουτεντάκης</w:t>
      </w:r>
      <w:proofErr w:type="spellEnd"/>
      <w:r>
        <w:rPr>
          <w:rFonts w:eastAsia="Times New Roman" w:cs="Times New Roman"/>
          <w:szCs w:val="24"/>
        </w:rPr>
        <w:t xml:space="preserve"> είναι τεχνοκράτης με εξειδίκευση στην οικον</w:t>
      </w:r>
      <w:r>
        <w:rPr>
          <w:rFonts w:eastAsia="Times New Roman" w:cs="Times New Roman"/>
          <w:szCs w:val="24"/>
        </w:rPr>
        <w:t>ομική γνώση. Έχει υπηρετήσει σε θέσεις εφαρμοσμένης οικονομικής πολιτικής. Δεν είναι πολιτικό πρόσωπο. Δεν ήταν υποψήφιος σε κάποιο ψηφοδέλτιο. Επομένως, ας είμαστε λίγο προσεκτικοί όταν κουνάμε το δάχτυλο και με περισσή υποκρισία τελικά καταμαρτυρούμε στο</w:t>
      </w:r>
      <w:r>
        <w:rPr>
          <w:rFonts w:eastAsia="Times New Roman" w:cs="Times New Roman"/>
          <w:szCs w:val="24"/>
        </w:rPr>
        <w:t xml:space="preserve">υς άλλους κάτι το οποίο εφαρμόστηκε από εμάς τους ίδιους. Ας είμαστε και λίγο πιο προσεκτικοί </w:t>
      </w:r>
      <w:r>
        <w:rPr>
          <w:rFonts w:eastAsia="Times New Roman" w:cs="Times New Roman"/>
          <w:szCs w:val="24"/>
        </w:rPr>
        <w:t>αγαπητοί μου συνάδελφοι της αντιπολίτευσης</w:t>
      </w:r>
      <w:r>
        <w:rPr>
          <w:rFonts w:eastAsia="Times New Roman" w:cs="Times New Roman"/>
          <w:szCs w:val="24"/>
        </w:rPr>
        <w:t xml:space="preserve"> και με την έξοδο από την επιτροπεία της χώρας μας τον Αύγουστο του 2018 και να μην κινδυνολογούμε. Και όλα τα στοιχεία </w:t>
      </w:r>
      <w:r>
        <w:rPr>
          <w:rFonts w:eastAsia="Times New Roman" w:cs="Times New Roman"/>
          <w:szCs w:val="24"/>
        </w:rPr>
        <w:t>συντείνουν προς αυτήν την κατεύθυνση. Προφανώς και δεν θα είναι η μετάβαση στον Κήπο της Εδέμ. Προφανώς και δεν θα είναι η μετάβαση στον παράδεισο της ευμάρειας και της ευωχίας.</w:t>
      </w:r>
    </w:p>
    <w:p w14:paraId="58D0321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Ναι, κύριε Τζαβάρα, εποπτεία θα έχουμε. Άλλο, όμως, η επιτροπεία και άλλο η επ</w:t>
      </w:r>
      <w:r>
        <w:rPr>
          <w:rFonts w:eastAsia="Times New Roman" w:cs="Times New Roman"/>
          <w:szCs w:val="24"/>
        </w:rPr>
        <w:t xml:space="preserve">οπτεία. Η εποπτεία, όμως, είναι το αντίτιμο της παραμονής μας στην ευρωζώνη. Και εάν μία Κυβέρνηση σε όλη την Ευρώπη έστειλε ένα μήνυμα για την αρχιτεκτονική και τον τρόπο λειτουργίας της Ευρωζώνης, αυτοί ήμασταν εμείς. Εσείς ήσασταν </w:t>
      </w:r>
      <w:r>
        <w:rPr>
          <w:rFonts w:eastAsia="Times New Roman" w:cs="Times New Roman"/>
          <w:szCs w:val="24"/>
        </w:rPr>
        <w:t xml:space="preserve">οι διαπρύσιοι κήρυκες </w:t>
      </w:r>
      <w:r>
        <w:rPr>
          <w:rFonts w:eastAsia="Times New Roman" w:cs="Times New Roman"/>
          <w:szCs w:val="24"/>
        </w:rPr>
        <w:t>του «μένουμε Ευρώπη»</w:t>
      </w:r>
      <w:r>
        <w:rPr>
          <w:rFonts w:eastAsia="Times New Roman" w:cs="Times New Roman"/>
          <w:szCs w:val="24"/>
        </w:rPr>
        <w:t xml:space="preserve">, όποια Ευρώπη και εάν </w:t>
      </w:r>
      <w:r>
        <w:rPr>
          <w:rFonts w:eastAsia="Times New Roman" w:cs="Times New Roman"/>
          <w:szCs w:val="24"/>
        </w:rPr>
        <w:t xml:space="preserve">είναι </w:t>
      </w:r>
      <w:r>
        <w:rPr>
          <w:rFonts w:eastAsia="Times New Roman" w:cs="Times New Roman"/>
          <w:szCs w:val="24"/>
        </w:rPr>
        <w:t>αυτή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να μη θυμηθώ και τα άλλα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υτούς που σήμερα θέλουν να βάλουν </w:t>
      </w:r>
      <w:r>
        <w:rPr>
          <w:rFonts w:eastAsia="Times New Roman" w:cs="Times New Roman"/>
          <w:szCs w:val="24"/>
        </w:rPr>
        <w:t>την</w:t>
      </w:r>
      <w:r>
        <w:rPr>
          <w:rFonts w:eastAsia="Times New Roman" w:cs="Times New Roman"/>
          <w:szCs w:val="24"/>
        </w:rPr>
        <w:t xml:space="preserve"> προληπτική γραμμή </w:t>
      </w:r>
      <w:r>
        <w:rPr>
          <w:rFonts w:eastAsia="Times New Roman" w:cs="Times New Roman"/>
          <w:szCs w:val="24"/>
        </w:rPr>
        <w:t xml:space="preserve">πίστωσης και ενισχυμένη κιόλας </w:t>
      </w:r>
      <w:r>
        <w:rPr>
          <w:rFonts w:eastAsia="Times New Roman" w:cs="Times New Roman"/>
          <w:szCs w:val="24"/>
        </w:rPr>
        <w:t>και ήταν αυτοί που είχαν φτάσει στο ναδίρ της δουλοπρέπειας με τα «</w:t>
      </w:r>
      <w:r>
        <w:rPr>
          <w:rFonts w:eastAsia="Times New Roman" w:cs="Times New Roman"/>
          <w:szCs w:val="24"/>
          <w:lang w:val="en-US"/>
        </w:rPr>
        <w:t>forget</w:t>
      </w:r>
      <w:r>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xml:space="preserve"> </w:t>
      </w:r>
      <w:r>
        <w:rPr>
          <w:rFonts w:eastAsia="Times New Roman" w:cs="Times New Roman"/>
          <w:szCs w:val="24"/>
        </w:rPr>
        <w:t>Υ</w:t>
      </w:r>
      <w:proofErr w:type="spellStart"/>
      <w:r>
        <w:rPr>
          <w:rFonts w:eastAsia="Times New Roman" w:cs="Times New Roman"/>
          <w:szCs w:val="24"/>
          <w:lang w:val="en-US"/>
        </w:rPr>
        <w:t>ianni</w:t>
      </w:r>
      <w:r>
        <w:rPr>
          <w:rFonts w:eastAsia="Times New Roman" w:cs="Times New Roman"/>
          <w:szCs w:val="24"/>
          <w:lang w:val="en-US"/>
        </w:rPr>
        <w:t>s</w:t>
      </w:r>
      <w:proofErr w:type="spellEnd"/>
      <w:r>
        <w:rPr>
          <w:rFonts w:eastAsia="Times New Roman" w:cs="Times New Roman"/>
          <w:szCs w:val="24"/>
        </w:rPr>
        <w:t>» και άλλα.</w:t>
      </w:r>
    </w:p>
    <w:p w14:paraId="58D0321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Αυτή η Κυβέρνηση έστειλε ένα μήνυμα έξω μιας άλλης Ευρώπης που δεν θα εδράζεται στο δόγμα της λιτότητας</w:t>
      </w:r>
      <w:r>
        <w:rPr>
          <w:rFonts w:eastAsia="Times New Roman" w:cs="Times New Roman"/>
          <w:szCs w:val="24"/>
        </w:rPr>
        <w:t xml:space="preserve"> και δ</w:t>
      </w:r>
      <w:r>
        <w:rPr>
          <w:rFonts w:eastAsia="Times New Roman" w:cs="Times New Roman"/>
          <w:szCs w:val="24"/>
        </w:rPr>
        <w:t>εν θα έχει άρθρο πίστεως τη νεοφιλελεύθερη φτωχοποίηση των λαών.</w:t>
      </w:r>
    </w:p>
    <w:p w14:paraId="58D0321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Επομένως, ναι, η εποπτεία είναι ένα από τα αντίτιμα της ένταξης της χ</w:t>
      </w:r>
      <w:r>
        <w:rPr>
          <w:rFonts w:eastAsia="Times New Roman" w:cs="Times New Roman"/>
          <w:szCs w:val="24"/>
        </w:rPr>
        <w:t>ώρας στον πυρήνα της Ευρωζώνης. Το πώς λειτουργεί η Ευρωζώνη είναι μιας άλλης τάξης συζήτηση εξίσου σημαντική, την οποία όμως εμείς τη βάλαμε στο τραπέζι και εμείς επερωτήσαμε</w:t>
      </w:r>
      <w:r>
        <w:rPr>
          <w:rFonts w:eastAsia="Times New Roman" w:cs="Times New Roman"/>
          <w:szCs w:val="24"/>
        </w:rPr>
        <w:t>, τη δομή και τη λειτουργία της.</w:t>
      </w:r>
    </w:p>
    <w:p w14:paraId="58D0321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8D03217" w14:textId="77777777" w:rsidR="00C565C7" w:rsidRDefault="00DC46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του ΣΥΡΙΖΑ)</w:t>
      </w:r>
    </w:p>
    <w:p w14:paraId="58D03218"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την </w:t>
      </w:r>
      <w:r>
        <w:rPr>
          <w:rFonts w:eastAsia="Times New Roman" w:cs="Times New Roman"/>
          <w:szCs w:val="24"/>
        </w:rPr>
        <w:t xml:space="preserve">κ. </w:t>
      </w:r>
      <w:proofErr w:type="spellStart"/>
      <w:r>
        <w:rPr>
          <w:rFonts w:eastAsia="Times New Roman" w:cs="Times New Roman"/>
          <w:szCs w:val="24"/>
        </w:rPr>
        <w:t>Βάκη</w:t>
      </w:r>
      <w:proofErr w:type="spellEnd"/>
      <w:r>
        <w:rPr>
          <w:rFonts w:eastAsia="Times New Roman" w:cs="Times New Roman"/>
          <w:szCs w:val="24"/>
        </w:rPr>
        <w:t>.</w:t>
      </w:r>
    </w:p>
    <w:p w14:paraId="58D03219"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Παρακαλώ πολύ τον Κοινοβουλευτικό Εκπρόσωπο της Δημοκρατικής Συμπαράταξης κ. Αθανάσιο Θεοχαρόπουλο να λάβει τον λόγο.</w:t>
      </w:r>
    </w:p>
    <w:p w14:paraId="58D0321A"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Κύριε Υπουργέ, κυρίες και κύριοι Βουλευτές, σήμερα συζητάμε ένα σημαντικό νομοσχέδιο, μια </w:t>
      </w:r>
      <w:r>
        <w:rPr>
          <w:rFonts w:eastAsia="Times New Roman" w:cs="Times New Roman"/>
          <w:szCs w:val="24"/>
        </w:rPr>
        <w:t>κύρωση σύμβασης</w:t>
      </w:r>
      <w:r>
        <w:rPr>
          <w:rFonts w:eastAsia="Times New Roman" w:cs="Times New Roman"/>
          <w:szCs w:val="24"/>
        </w:rPr>
        <w:t xml:space="preserve"> για τη λειτουργία του Ελληνικού Ινστιτούτου Παστέρ. Αντιμετωπίζονται δυσλειτουργίες στην οργάνωσή του. Επιδιώκει τη διαμόρφωση ενός πλαισίου αποτελεσ</w:t>
      </w:r>
      <w:r>
        <w:rPr>
          <w:rFonts w:eastAsia="Times New Roman" w:cs="Times New Roman"/>
          <w:szCs w:val="24"/>
        </w:rPr>
        <w:t>ματικότερης λειτουργίας του, τροποποιούνται διαδικασίες που αφορούν στη σύνθεση και τη διαδικασία εκλογής των οργάνων του, γίνεται προσπάθεια αντιμετώπισης θεμάτων διαχειριστικού χαρακτήρα και συγκεκριμένα προβλέπεται τακτικός έλεγχος της οικονομικής διαχε</w:t>
      </w:r>
      <w:r>
        <w:rPr>
          <w:rFonts w:eastAsia="Times New Roman" w:cs="Times New Roman"/>
          <w:szCs w:val="24"/>
        </w:rPr>
        <w:t xml:space="preserve">ίρισης. </w:t>
      </w:r>
    </w:p>
    <w:p w14:paraId="58D0321B"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 αυτό είπαμε και λέμε ότι η προτεινόμενη σύμβαση που είναι προϊόν κοινής επεξεργασίας με τους Γάλλους, εξυπηρετεί αυτούς τους σκοπούς. Γι’ αυτό δίνουμε θετική ψήφο στο νομοσχέδιο. Είναι ένα νομοσχέδιο το οποίο κινείται στη σωστή κατεύθυνση. </w:t>
      </w:r>
    </w:p>
    <w:p w14:paraId="58D0321C"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Βέ</w:t>
      </w:r>
      <w:r>
        <w:rPr>
          <w:rFonts w:eastAsia="Times New Roman" w:cs="Times New Roman"/>
          <w:szCs w:val="24"/>
        </w:rPr>
        <w:t>βαια, έχουμε εντοπίσει τα προβλήματα. Δεν χρειάζεται να τα επαναλάβω, τα είπε ο εισηγητής. Θέλω να πιστεύω ότι θα τα βλέπετε από εδώ και στο εξής, προκειμένου να μπορούν να διορθωθούν ορισμένα θέματα στη διαδικασία λειτουργίας και με βάση τα στενά δημοσιον</w:t>
      </w:r>
      <w:r>
        <w:rPr>
          <w:rFonts w:eastAsia="Times New Roman" w:cs="Times New Roman"/>
          <w:szCs w:val="24"/>
        </w:rPr>
        <w:t xml:space="preserve">ομικά όρια που έχουμε αυτή τη στιγμή ως χώρα. Άρα, πρέπει να λύνουμε προβλήματα την ώρα που δημιουργούνται. </w:t>
      </w:r>
    </w:p>
    <w:p w14:paraId="58D0321D"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Σε κάθε περίπτωση, όμως, δεν μπορούμε παρά να πούμε ότι το Ελληνικό Ίδρυμα Παστέρ είναι μία λογική, θα έλεγα, η οποία πρέπει να συνεχιστεί, όσον αφ</w:t>
      </w:r>
      <w:r>
        <w:rPr>
          <w:rFonts w:eastAsia="Times New Roman" w:cs="Times New Roman"/>
          <w:szCs w:val="24"/>
        </w:rPr>
        <w:t>ορά το έργο το οποίο έχει ξεκινήσει και να μην εμπλέκεται με το έργο άλλων συγκεκριμένων ιδρυμάτων.</w:t>
      </w:r>
    </w:p>
    <w:p w14:paraId="58D0321E"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 αυτό το νομοσχέδιο, όμως, σ’ αυτήν την </w:t>
      </w:r>
      <w:r>
        <w:rPr>
          <w:rFonts w:eastAsia="Times New Roman" w:cs="Times New Roman"/>
          <w:szCs w:val="24"/>
        </w:rPr>
        <w:t>κύρωση σύμβασης</w:t>
      </w:r>
      <w:r>
        <w:rPr>
          <w:rFonts w:eastAsia="Times New Roman" w:cs="Times New Roman"/>
          <w:szCs w:val="24"/>
        </w:rPr>
        <w:t xml:space="preserve"> στην ουσία που αντιμετωπίζουμε με θετική διάθεση, από χθες το απόγευμα είδαμε, δυστυχώς, δύο τροπο</w:t>
      </w:r>
      <w:r>
        <w:rPr>
          <w:rFonts w:eastAsia="Times New Roman" w:cs="Times New Roman"/>
          <w:szCs w:val="24"/>
        </w:rPr>
        <w:t xml:space="preserve">λογίες. Η λέξη «δυστυχώς» </w:t>
      </w:r>
      <w:r>
        <w:rPr>
          <w:rFonts w:eastAsia="Times New Roman" w:cs="Times New Roman"/>
          <w:szCs w:val="24"/>
        </w:rPr>
        <w:lastRenderedPageBreak/>
        <w:t xml:space="preserve">αφορά τη μία τροπολογία, την τροπολογία που έφερε το Υπουργείο Διοικητικής Μεταρρύθμισης και </w:t>
      </w:r>
      <w:r>
        <w:rPr>
          <w:rFonts w:eastAsia="Times New Roman" w:cs="Times New Roman"/>
          <w:szCs w:val="24"/>
        </w:rPr>
        <w:t xml:space="preserve">ήρθε </w:t>
      </w:r>
      <w:r>
        <w:rPr>
          <w:rFonts w:eastAsia="Times New Roman" w:cs="Times New Roman"/>
          <w:szCs w:val="24"/>
        </w:rPr>
        <w:t xml:space="preserve">σήμερα να την υπερασπιστεί ο Υπουργός Υγείας, με μία επιχειρηματολογία όμως που αφορούσε μόνο το Υπουργείο Υγείας, λες και η τροπολογία δεν αφορά όλη τη </w:t>
      </w:r>
      <w:r>
        <w:rPr>
          <w:rFonts w:eastAsia="Times New Roman" w:cs="Times New Roman"/>
          <w:szCs w:val="24"/>
        </w:rPr>
        <w:t>δημόσια διοίκηση</w:t>
      </w:r>
      <w:r>
        <w:rPr>
          <w:rFonts w:eastAsia="Times New Roman" w:cs="Times New Roman"/>
          <w:szCs w:val="24"/>
        </w:rPr>
        <w:t xml:space="preserve">. </w:t>
      </w:r>
    </w:p>
    <w:p w14:paraId="58D0321F"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έχουν γενικευθεί οι διατάξεις οι οποίες ουσιαστικά μας δημιουργούν εύλογες ανησυ</w:t>
      </w:r>
      <w:r>
        <w:rPr>
          <w:rFonts w:eastAsia="Times New Roman" w:cs="Times New Roman"/>
          <w:szCs w:val="24"/>
        </w:rPr>
        <w:t xml:space="preserve">χίες για το τι θέλετε να κάνετε το επόμενο χρονικό διάστημα. Στην ουσία αποδεσμεύετε τις διαδοχικές συμβάσεις. Δεν ισχύει το τρίμηνο και, μάλιστα, όχι μόνο στην υγεία, όπως είπε ο κ. </w:t>
      </w:r>
      <w:proofErr w:type="spellStart"/>
      <w:r>
        <w:rPr>
          <w:rFonts w:eastAsia="Times New Roman" w:cs="Times New Roman"/>
          <w:szCs w:val="24"/>
        </w:rPr>
        <w:t>Πολάκης</w:t>
      </w:r>
      <w:proofErr w:type="spellEnd"/>
      <w:r>
        <w:rPr>
          <w:rFonts w:eastAsia="Times New Roman" w:cs="Times New Roman"/>
          <w:szCs w:val="24"/>
        </w:rPr>
        <w:t xml:space="preserve">, αλλά σε όλη τη </w:t>
      </w:r>
      <w:r>
        <w:rPr>
          <w:rFonts w:eastAsia="Times New Roman" w:cs="Times New Roman"/>
          <w:szCs w:val="24"/>
        </w:rPr>
        <w:t>δημόσια διοίκηση</w:t>
      </w:r>
      <w:r>
        <w:rPr>
          <w:rFonts w:eastAsia="Times New Roman" w:cs="Times New Roman"/>
          <w:szCs w:val="24"/>
        </w:rPr>
        <w:t xml:space="preserve">. Και, βεβαίως, μετά το </w:t>
      </w:r>
      <w:proofErr w:type="spellStart"/>
      <w:r>
        <w:rPr>
          <w:rFonts w:eastAsia="Times New Roman" w:cs="Times New Roman"/>
          <w:szCs w:val="24"/>
        </w:rPr>
        <w:t>εικοσιτετ</w:t>
      </w:r>
      <w:r>
        <w:rPr>
          <w:rFonts w:eastAsia="Times New Roman" w:cs="Times New Roman"/>
          <w:szCs w:val="24"/>
        </w:rPr>
        <w:t>ράμηνο</w:t>
      </w:r>
      <w:proofErr w:type="spellEnd"/>
      <w:r>
        <w:rPr>
          <w:rFonts w:eastAsia="Times New Roman" w:cs="Times New Roman"/>
          <w:szCs w:val="24"/>
        </w:rPr>
        <w:t xml:space="preserve"> είπε ότι μπορεί κατ’ ευθείαν κάποιος να πάει με διαγωνιστική διαδικασία, αλλά εφόσον έχει αφαιρέσει το τρίμηνο, εφόσον γίνονται όλες αυτές οι διαδικασίες και εφόσον στη </w:t>
      </w:r>
      <w:r>
        <w:rPr>
          <w:rFonts w:eastAsia="Times New Roman" w:cs="Times New Roman"/>
          <w:szCs w:val="24"/>
        </w:rPr>
        <w:lastRenderedPageBreak/>
        <w:t xml:space="preserve">διαγωνιστική διαδικασία </w:t>
      </w:r>
      <w:proofErr w:type="spellStart"/>
      <w:r>
        <w:rPr>
          <w:rFonts w:eastAsia="Times New Roman" w:cs="Times New Roman"/>
          <w:szCs w:val="24"/>
        </w:rPr>
        <w:t>προσμετράται</w:t>
      </w:r>
      <w:proofErr w:type="spellEnd"/>
      <w:r>
        <w:rPr>
          <w:rFonts w:eastAsia="Times New Roman" w:cs="Times New Roman"/>
          <w:szCs w:val="24"/>
        </w:rPr>
        <w:t xml:space="preserve"> ως κύριος παράγοντας η προϋπηρεσία.</w:t>
      </w:r>
    </w:p>
    <w:p w14:paraId="58D03220"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Ουσιαστ</w:t>
      </w:r>
      <w:r>
        <w:rPr>
          <w:rFonts w:eastAsia="Times New Roman" w:cs="Times New Roman"/>
          <w:szCs w:val="24"/>
        </w:rPr>
        <w:t>ικά, κατά τη δική μας άποψη, μ’ αυτή τη λογική εμπαίζετε και τους ανέργους και τους συμβασιούχους. Τους συμβασιούχους τους κρατάτε ομήρους. Γι’ αυτό λέμε ότι αυτή είναι μια προεκλογική ρύθμιση. Στους δε ανέργους λέτε ότι δεν έχουν περιθώριο να μπουν ποτέ σ</w:t>
      </w:r>
      <w:r>
        <w:rPr>
          <w:rFonts w:eastAsia="Times New Roman" w:cs="Times New Roman"/>
          <w:szCs w:val="24"/>
        </w:rPr>
        <w:t>τις συγκεκριμένες θέσεις εργασίας.</w:t>
      </w:r>
    </w:p>
    <w:p w14:paraId="58D03221" w14:textId="77777777" w:rsidR="00C565C7" w:rsidRDefault="00DC469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Διευρύνετε, λοιπόν, τα κακώς κείμενα των προηγούμενων ετών. Αυτό κάνετε, κύριε </w:t>
      </w:r>
      <w:proofErr w:type="spellStart"/>
      <w:r>
        <w:rPr>
          <w:rFonts w:eastAsia="Times New Roman" w:cs="Times New Roman"/>
          <w:szCs w:val="24"/>
        </w:rPr>
        <w:t>Πολάκη</w:t>
      </w:r>
      <w:proofErr w:type="spellEnd"/>
      <w:r>
        <w:rPr>
          <w:rFonts w:eastAsia="Times New Roman" w:cs="Times New Roman"/>
          <w:szCs w:val="24"/>
        </w:rPr>
        <w:t>, εσείς που αναφερθήκατε πριν από λίγο στη συγκεκριμένη τροπολογία. Τι κάνετε; Συνεχίζετε τις παθογένειες ενός πελατειακού συστήματος κα</w:t>
      </w:r>
      <w:r>
        <w:rPr>
          <w:rFonts w:eastAsia="Times New Roman" w:cs="Times New Roman"/>
          <w:szCs w:val="24"/>
        </w:rPr>
        <w:t xml:space="preserve">ι με επιχειρηματολογία, μάλιστα. Σας είπαμε ότι η συγκεκριμένη τροπολογία είναι εκτός των </w:t>
      </w:r>
      <w:r>
        <w:rPr>
          <w:rFonts w:eastAsia="Times New Roman" w:cs="Times New Roman"/>
          <w:szCs w:val="24"/>
        </w:rPr>
        <w:lastRenderedPageBreak/>
        <w:t xml:space="preserve">ρυθμίσεων, των προβλέψεων του Συντάγματος, εκτός του </w:t>
      </w:r>
      <w:r>
        <w:rPr>
          <w:rFonts w:eastAsia="Times New Roman" w:cs="Times New Roman"/>
          <w:szCs w:val="24"/>
        </w:rPr>
        <w:t>προεδρικού διατάγματος</w:t>
      </w:r>
      <w:r>
        <w:rPr>
          <w:rFonts w:eastAsia="Times New Roman" w:cs="Times New Roman"/>
          <w:szCs w:val="24"/>
        </w:rPr>
        <w:t>, το οποίο καταστρατηγήθηκε στη συνέχεια και από την ίδια βέβαια τη Νέα Δημοκρατία την πεντ</w:t>
      </w:r>
      <w:r>
        <w:rPr>
          <w:rFonts w:eastAsia="Times New Roman" w:cs="Times New Roman"/>
          <w:szCs w:val="24"/>
        </w:rPr>
        <w:t>αετία της διακυβέρνησης Καραμανλή. Το αποτέλεσμα τότε ήταν να έχουμε έκρηξη των συμβασιούχων και η χώρα να φτάσει στην κρίση και από την έκρηξη μεταξύ άλλων των δημοσίων δαπανών, χωρίς όριο και χωρίς αξιοκρατία. Αυτό είναι το πρόβλημα, διότι δεν λειτουργεί</w:t>
      </w:r>
      <w:r>
        <w:rPr>
          <w:rFonts w:eastAsia="Times New Roman" w:cs="Times New Roman"/>
          <w:szCs w:val="24"/>
        </w:rPr>
        <w:t xml:space="preserve"> εις όφελος του δημοσίου συμφέροντος, όταν δεν υπάρχει αξιοκρατία, όταν δεν τη νιώθουν οι πολίτες</w:t>
      </w:r>
      <w:r>
        <w:rPr>
          <w:rFonts w:eastAsia="Times New Roman" w:cs="Times New Roman"/>
          <w:szCs w:val="24"/>
        </w:rPr>
        <w:t>.</w:t>
      </w:r>
      <w:r>
        <w:rPr>
          <w:rFonts w:eastAsia="Times New Roman" w:cs="Times New Roman"/>
          <w:szCs w:val="24"/>
        </w:rPr>
        <w:t xml:space="preserve"> </w:t>
      </w:r>
    </w:p>
    <w:p w14:paraId="58D03222"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Τι κάνετε εσείς τώρα; Διευρύνετε όλα αυτά τα κακώς κείμενα και προχωράτε σε μια λογική που καταστρατηγείτε και την ίδια τη ρύθμιση του Συντάγματος, εκείνη τ</w:t>
      </w:r>
      <w:r>
        <w:rPr>
          <w:rFonts w:eastAsia="Times New Roman" w:cs="Times New Roman"/>
          <w:szCs w:val="24"/>
        </w:rPr>
        <w:t xml:space="preserve">ου προεδρικού διατάγματος. Μάλιστα λέτε «τι να κάνουμε, είμαστε σε περίοδο κρίσης, συνεπώς, να </w:t>
      </w:r>
      <w:r>
        <w:rPr>
          <w:rFonts w:eastAsia="Times New Roman" w:cs="Times New Roman"/>
          <w:szCs w:val="24"/>
        </w:rPr>
        <w:lastRenderedPageBreak/>
        <w:t xml:space="preserve">μη μας μιλάτε για το Σύνταγμα, δεν μπορούμε να κάνουμε αλλιώς». Αυτό είπατε στην ομιλία σας. Καταστρατηγούμε και εκείνες τις προβλέψεις που </w:t>
      </w:r>
      <w:r>
        <w:rPr>
          <w:rFonts w:eastAsia="Times New Roman" w:cs="Times New Roman"/>
          <w:szCs w:val="24"/>
        </w:rPr>
        <w:t xml:space="preserve">υπήρχαν </w:t>
      </w:r>
      <w:r>
        <w:rPr>
          <w:rFonts w:eastAsia="Times New Roman" w:cs="Times New Roman"/>
          <w:szCs w:val="24"/>
        </w:rPr>
        <w:t>για να μην έχ</w:t>
      </w:r>
      <w:r>
        <w:rPr>
          <w:rFonts w:eastAsia="Times New Roman" w:cs="Times New Roman"/>
          <w:szCs w:val="24"/>
        </w:rPr>
        <w:t xml:space="preserve">ει καταχρηστική δράση η δημόσια διοίκηση. Γιατί για αυτό προβλεπόταν αυτές οι συγκεκριμένες ρυθμίσεις, για να αποτραπεί η καταχρηστική δράση της δημόσιας διοίκησης. </w:t>
      </w:r>
    </w:p>
    <w:p w14:paraId="58D03223"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έρχεται σε κύρωση σύμβασης. Δεν προλάβαμε να τη συζητήσουμε. Αφορά ένα σοβαρό</w:t>
      </w:r>
      <w:r>
        <w:rPr>
          <w:rFonts w:eastAsia="Times New Roman" w:cs="Times New Roman"/>
          <w:szCs w:val="24"/>
        </w:rPr>
        <w:t xml:space="preserve"> θέμα για όλη τη δημόσια διοίκηση. Ήρθε σε κύρωση σύμβασης για το Παστέρ το προηγούμενο βράδυ, κατά παρέκκλιση κάθε γενικής και ειδικής διάταξης. </w:t>
      </w:r>
    </w:p>
    <w:p w14:paraId="58D03224"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Βεβαίως, στην τοποθέτησή του ο Υπουργός αναφέρθηκε, αντί να απαντήσει στα ερωτήματα της Αντιπολίτευσης, επιτι</w:t>
      </w:r>
      <w:r>
        <w:rPr>
          <w:rFonts w:eastAsia="Times New Roman" w:cs="Times New Roman"/>
          <w:szCs w:val="24"/>
        </w:rPr>
        <w:t xml:space="preserve">θέμενος στην Αντιπολίτευση λέγοντας για το τι έχει κάνει η ίδια. Κοιτάξτε, </w:t>
      </w:r>
      <w:r>
        <w:rPr>
          <w:rFonts w:eastAsia="Times New Roman" w:cs="Times New Roman"/>
          <w:szCs w:val="24"/>
        </w:rPr>
        <w:lastRenderedPageBreak/>
        <w:t>εδώ δεν μπορούμε να μιλάμε συνεχώς και να μη λέμε την πραγματικότητα. Ποια είναι η πραγματικότητα; Η πραγματικότητα είναι ότι σήμερα -επειδή αναφερθήκατε στις εργασιακές σχέσεις- οι</w:t>
      </w:r>
      <w:r>
        <w:rPr>
          <w:rFonts w:eastAsia="Times New Roman" w:cs="Times New Roman"/>
          <w:szCs w:val="24"/>
        </w:rPr>
        <w:t xml:space="preserve"> εργασιακές σχέσεις έχουν χειροτερέψει την τελευταία τριετία, οι εργασιακές σχέσεις έχουν φτάσει με ευέλικτες μορφές απασχόλησης που κυριαρχούν παντού, με πολύ χαμηλούς μισθούς, με μισθούς της τάξεως των 300 ευρώ, με όμηρους ουσιαστικά σε πάρα πολλές δουλε</w:t>
      </w:r>
      <w:r>
        <w:rPr>
          <w:rFonts w:eastAsia="Times New Roman" w:cs="Times New Roman"/>
          <w:szCs w:val="24"/>
        </w:rPr>
        <w:t xml:space="preserve">ιές ανθρώπους και ιδιωτικού τομέα και δημόσιου τομέα, με μια κατάσταση που οδηγεί σε απόγνωση τους πολίτες. </w:t>
      </w:r>
    </w:p>
    <w:p w14:paraId="58D03225"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κατάσταση αυτή δεν οδηγεί σε απόγνωση μόνο τους πολίτες στη χώρα μας. Υπάρχουν τέτοια στοιχεία σε όλη την Ευρώπη, </w:t>
      </w:r>
      <w:r>
        <w:rPr>
          <w:rFonts w:eastAsia="Times New Roman" w:cs="Times New Roman"/>
          <w:szCs w:val="24"/>
        </w:rPr>
        <w:t xml:space="preserve">γι’ </w:t>
      </w:r>
      <w:r>
        <w:rPr>
          <w:rFonts w:eastAsia="Times New Roman" w:cs="Times New Roman"/>
          <w:szCs w:val="24"/>
        </w:rPr>
        <w:t xml:space="preserve">αυτό εξάλλου ο </w:t>
      </w:r>
      <w:proofErr w:type="spellStart"/>
      <w:r>
        <w:rPr>
          <w:rFonts w:eastAsia="Times New Roman" w:cs="Times New Roman"/>
          <w:szCs w:val="24"/>
        </w:rPr>
        <w:t>εθνικολαϊκισ</w:t>
      </w:r>
      <w:r>
        <w:rPr>
          <w:rFonts w:eastAsia="Times New Roman" w:cs="Times New Roman"/>
          <w:szCs w:val="24"/>
        </w:rPr>
        <w:t>μός</w:t>
      </w:r>
      <w:proofErr w:type="spellEnd"/>
      <w:r>
        <w:rPr>
          <w:rFonts w:eastAsia="Times New Roman" w:cs="Times New Roman"/>
          <w:szCs w:val="24"/>
        </w:rPr>
        <w:t xml:space="preserve"> παίρνει τα πάνω και πρέπει οι δυνάμεις οι δημοκρατικές, οι δυνάμεις οι προοδευτικές να βρούμε </w:t>
      </w:r>
      <w:r>
        <w:rPr>
          <w:rFonts w:eastAsia="Times New Roman" w:cs="Times New Roman"/>
          <w:szCs w:val="24"/>
        </w:rPr>
        <w:lastRenderedPageBreak/>
        <w:t xml:space="preserve">τρόπο αντίδρασης στον </w:t>
      </w:r>
      <w:proofErr w:type="spellStart"/>
      <w:r>
        <w:rPr>
          <w:rFonts w:eastAsia="Times New Roman" w:cs="Times New Roman"/>
          <w:szCs w:val="24"/>
        </w:rPr>
        <w:t>εθνικολαϊκισμό</w:t>
      </w:r>
      <w:proofErr w:type="spellEnd"/>
      <w:r>
        <w:rPr>
          <w:rFonts w:eastAsia="Times New Roman" w:cs="Times New Roman"/>
          <w:szCs w:val="24"/>
        </w:rPr>
        <w:t>. Πώς θα τον βρούμε τον τρόπο αντίδρασης; Θα τον βρούμε δίνοντας λύσεις στα συγκεκριμένα προβλήματα, όχι θεωρητικά και αόρ</w:t>
      </w:r>
      <w:r>
        <w:rPr>
          <w:rFonts w:eastAsia="Times New Roman" w:cs="Times New Roman"/>
          <w:szCs w:val="24"/>
        </w:rPr>
        <w:t>ιστα.</w:t>
      </w:r>
    </w:p>
    <w:p w14:paraId="58D03226"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Τι έχετε κάνει; Ενώ κυβερνάτε τρία χρόνια, μιλάτε -άκουσα και τον Υπουργό και την Κοινοβουλευτική Εκπρόσωπο του ΣΥΡΙΖΑ- λες και τώρα παραλάβατε την εξουσία, σήμερα, λες και αυτή την τριετία δεν έχουν αυξηθεί όλα αυτά τα προβλήματα στις εργασιακές σχέ</w:t>
      </w:r>
      <w:r>
        <w:rPr>
          <w:rFonts w:eastAsia="Times New Roman" w:cs="Times New Roman"/>
          <w:szCs w:val="24"/>
        </w:rPr>
        <w:t xml:space="preserve">σεις. </w:t>
      </w:r>
    </w:p>
    <w:p w14:paraId="58D03227"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Βεβαίως, για άλλη μια φορά ο Αναπληρωτής Υπουργός Υγείας με μια λογική </w:t>
      </w:r>
      <w:r>
        <w:rPr>
          <w:rFonts w:eastAsia="Times New Roman" w:cs="Times New Roman"/>
          <w:szCs w:val="24"/>
        </w:rPr>
        <w:t>απέναντι στο</w:t>
      </w:r>
      <w:r>
        <w:rPr>
          <w:rFonts w:eastAsia="Times New Roman" w:cs="Times New Roman"/>
          <w:szCs w:val="24"/>
        </w:rPr>
        <w:t xml:space="preserve"> το κράτος δικαίου μίλησε απέναντι στις αποφάσεις του Συντάγματος με την έννοια ότι δεν μπορούμε να μένουμε σε αυτές τις λογικές, δεν μπορούμε να μένουμε στις αποφάσε</w:t>
      </w:r>
      <w:r>
        <w:rPr>
          <w:rFonts w:eastAsia="Times New Roman" w:cs="Times New Roman"/>
          <w:szCs w:val="24"/>
        </w:rPr>
        <w:t xml:space="preserve">ις που προβλέπονται όταν είμαστε σε μια διαδικασία κρίσης. </w:t>
      </w:r>
      <w:r>
        <w:rPr>
          <w:rFonts w:eastAsia="Times New Roman" w:cs="Times New Roman"/>
          <w:szCs w:val="24"/>
        </w:rPr>
        <w:lastRenderedPageBreak/>
        <w:t xml:space="preserve">Μια τέτοια λογική έχουμε δει απέναντι στο Συμβούλιο της Επικρατείας τις προηγούμενες φορές, απέναντι σε ρυθμίσεις τώρα, </w:t>
      </w:r>
      <w:r>
        <w:rPr>
          <w:rFonts w:eastAsia="Times New Roman"/>
          <w:szCs w:val="24"/>
        </w:rPr>
        <w:t>οι οποίες</w:t>
      </w:r>
      <w:r>
        <w:rPr>
          <w:rFonts w:eastAsia="Times New Roman" w:cs="Times New Roman"/>
          <w:szCs w:val="24"/>
        </w:rPr>
        <w:t xml:space="preserve"> έρχονται να καταστρατηγήσουν ουσιαστικά και το ίδιο το Σύνταγμα.</w:t>
      </w:r>
    </w:p>
    <w:p w14:paraId="58D03228"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τά τα θέματα, όμως, δεν είναι ασύνδετα σε σχέση και με την ευρύτερη επικαιρότητα. Μίλησαν πολλοί ομιλητές και η Κοινοβουλευτική Εκπρόσωπος του ΣΥΡΙΖΑ για το Γραφείο Προϋπολογισμού της Βουλής. Πρώτα-πρώτα δεν είναι σωστά τα στοιχεία που είπατε. </w:t>
      </w:r>
    </w:p>
    <w:p w14:paraId="58D03229"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Η προηγούμε</w:t>
      </w:r>
      <w:r>
        <w:rPr>
          <w:rFonts w:eastAsia="Times New Roman" w:cs="Times New Roman"/>
          <w:szCs w:val="24"/>
        </w:rPr>
        <w:t xml:space="preserve">νη σύνθεση του Γραφείου Προϋπολογισμού της Βουλής έγινε με ένα πενταμελές συμβούλιο που υπήρχε από όλα τα κόμματα. Ο κ. </w:t>
      </w:r>
      <w:proofErr w:type="spellStart"/>
      <w:r>
        <w:rPr>
          <w:rFonts w:eastAsia="Times New Roman" w:cs="Times New Roman"/>
          <w:szCs w:val="24"/>
        </w:rPr>
        <w:t>Λαπατσιώρας</w:t>
      </w:r>
      <w:proofErr w:type="spellEnd"/>
      <w:r>
        <w:rPr>
          <w:rFonts w:eastAsia="Times New Roman" w:cs="Times New Roman"/>
          <w:szCs w:val="24"/>
        </w:rPr>
        <w:t xml:space="preserve"> ήταν εκ μέρους του ΣΥΡΙΖΑ. Ήταν ο κ. </w:t>
      </w:r>
      <w:proofErr w:type="spellStart"/>
      <w:r>
        <w:rPr>
          <w:rFonts w:eastAsia="Times New Roman" w:cs="Times New Roman"/>
          <w:szCs w:val="24"/>
        </w:rPr>
        <w:t>Ρηγίνος</w:t>
      </w:r>
      <w:proofErr w:type="spellEnd"/>
      <w:r>
        <w:rPr>
          <w:rFonts w:eastAsia="Times New Roman" w:cs="Times New Roman"/>
          <w:szCs w:val="24"/>
        </w:rPr>
        <w:t xml:space="preserve">, ο κ. </w:t>
      </w:r>
      <w:proofErr w:type="spellStart"/>
      <w:r>
        <w:rPr>
          <w:rFonts w:eastAsia="Times New Roman" w:cs="Times New Roman"/>
          <w:szCs w:val="24"/>
        </w:rPr>
        <w:t>Μαραβέγιας</w:t>
      </w:r>
      <w:proofErr w:type="spellEnd"/>
      <w:r>
        <w:rPr>
          <w:rFonts w:eastAsia="Times New Roman" w:cs="Times New Roman"/>
          <w:szCs w:val="24"/>
        </w:rPr>
        <w:t xml:space="preserve"> -λέω τα ονόματα τα οποία βρισκόταν- με επικεφαλής τον κ. </w:t>
      </w:r>
      <w:proofErr w:type="spellStart"/>
      <w:r>
        <w:rPr>
          <w:rFonts w:eastAsia="Times New Roman" w:cs="Times New Roman"/>
          <w:szCs w:val="24"/>
        </w:rPr>
        <w:t>Λιαργ</w:t>
      </w:r>
      <w:r>
        <w:rPr>
          <w:rFonts w:eastAsia="Times New Roman" w:cs="Times New Roman"/>
          <w:szCs w:val="24"/>
        </w:rPr>
        <w:t>κόβα</w:t>
      </w:r>
      <w:proofErr w:type="spellEnd"/>
      <w:r>
        <w:rPr>
          <w:rFonts w:eastAsia="Times New Roman" w:cs="Times New Roman"/>
          <w:szCs w:val="24"/>
        </w:rPr>
        <w:t xml:space="preserve">. Δεν ισχύει αυτό που ειπώθηκε </w:t>
      </w:r>
      <w:r>
        <w:rPr>
          <w:rFonts w:eastAsia="Times New Roman" w:cs="Times New Roman"/>
          <w:szCs w:val="24"/>
        </w:rPr>
        <w:lastRenderedPageBreak/>
        <w:t xml:space="preserve">προηγουμένως, </w:t>
      </w:r>
      <w:r>
        <w:rPr>
          <w:rFonts w:eastAsia="Times New Roman" w:cs="Times New Roman"/>
          <w:szCs w:val="24"/>
        </w:rPr>
        <w:t xml:space="preserve">έγινε </w:t>
      </w:r>
      <w:r>
        <w:rPr>
          <w:rFonts w:eastAsia="Times New Roman" w:cs="Times New Roman"/>
          <w:szCs w:val="24"/>
        </w:rPr>
        <w:t xml:space="preserve">με διαδικασίες προσπάθειας συναίνεσης, συνεννόησης εκείνη την περίοδο. Ένας </w:t>
      </w:r>
      <w:r>
        <w:rPr>
          <w:rFonts w:eastAsia="Times New Roman" w:cs="Times New Roman"/>
          <w:szCs w:val="24"/>
        </w:rPr>
        <w:t xml:space="preserve">ήταν προτεινόμενος </w:t>
      </w:r>
      <w:r>
        <w:rPr>
          <w:rFonts w:eastAsia="Times New Roman" w:cs="Times New Roman"/>
          <w:szCs w:val="24"/>
        </w:rPr>
        <w:t>από το ΠΑΣΟΚ, ένας προτεινόμενος από τον ΣΥΡΙΖΑ, ένας από τη ΔΗΜΑΡ και από τη Νέα Δημοκρατία. Αυτό ήταν το</w:t>
      </w:r>
      <w:r>
        <w:rPr>
          <w:rFonts w:eastAsia="Times New Roman" w:cs="Times New Roman"/>
          <w:szCs w:val="24"/>
        </w:rPr>
        <w:t xml:space="preserve"> προηγούμενο Γραφείο Προϋπολογισμού της Βουλής.</w:t>
      </w:r>
    </w:p>
    <w:p w14:paraId="58D0322A"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σε γνώση μου -και θα το πω στην Ολομέλεια- ότι ο κ. Σαμαράς, ο προηγούμενος Πρωθυπουργός το 2014, ήταν ενοχλημένος πολλές φορές από την κριτική που έκανε το Γραφείο Προϋπολογισμού της Βουλής. Κινδύνευε </w:t>
      </w:r>
      <w:r>
        <w:rPr>
          <w:rFonts w:eastAsia="Times New Roman" w:cs="Times New Roman"/>
          <w:szCs w:val="24"/>
        </w:rPr>
        <w:t xml:space="preserve">η θέση του κ. </w:t>
      </w:r>
      <w:proofErr w:type="spellStart"/>
      <w:r>
        <w:rPr>
          <w:rFonts w:eastAsia="Times New Roman" w:cs="Times New Roman"/>
          <w:szCs w:val="24"/>
        </w:rPr>
        <w:t>Λιαργκόβα</w:t>
      </w:r>
      <w:proofErr w:type="spellEnd"/>
      <w:r>
        <w:rPr>
          <w:rFonts w:eastAsia="Times New Roman" w:cs="Times New Roman"/>
          <w:szCs w:val="24"/>
        </w:rPr>
        <w:t xml:space="preserve"> τα προηγούμενα χρόνια. Αλλά δεν τόλμησε και κανένας να κάνει αυτό που κάνετε εσείς, να κατηγορείτε μια </w:t>
      </w:r>
      <w:r>
        <w:rPr>
          <w:rFonts w:eastAsia="Times New Roman" w:cs="Times New Roman"/>
          <w:szCs w:val="24"/>
        </w:rPr>
        <w:t>ανεξάρτητη αρχή</w:t>
      </w:r>
      <w:r>
        <w:rPr>
          <w:rFonts w:eastAsia="Times New Roman" w:cs="Times New Roman"/>
          <w:szCs w:val="24"/>
        </w:rPr>
        <w:t xml:space="preserve"> και τα τρία χρόνια αυτά που έχετε αναλάβει και ουσιαστικά να λέτε να τελειώσει η θητεία να τον διώξουμε. Όμως, το</w:t>
      </w:r>
      <w:r>
        <w:rPr>
          <w:rFonts w:eastAsia="Times New Roman" w:cs="Times New Roman"/>
          <w:szCs w:val="24"/>
        </w:rPr>
        <w:t xml:space="preserve"> κάνατε και αυτό. Τελείωσε η </w:t>
      </w:r>
      <w:r>
        <w:rPr>
          <w:rFonts w:eastAsia="Times New Roman" w:cs="Times New Roman"/>
          <w:szCs w:val="24"/>
        </w:rPr>
        <w:lastRenderedPageBreak/>
        <w:t>θητεία. Δικαίωμα είναι όταν τελειώνει η θητεία στο Γραφείο Προϋπολογισμού της Βουλής να προχωράτε σε έναν άλλον επικεφαλής.</w:t>
      </w:r>
    </w:p>
    <w:p w14:paraId="58D0322B" w14:textId="77777777" w:rsidR="00C565C7" w:rsidRDefault="00DC469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Είδαμε προς έκπληξή μας την τοποθέτηση στη θέση του επικεφαλής μιας </w:t>
      </w:r>
      <w:r>
        <w:rPr>
          <w:rFonts w:eastAsia="Times New Roman" w:cs="Times New Roman"/>
          <w:szCs w:val="24"/>
        </w:rPr>
        <w:t>ανεξάρτητης αρχής</w:t>
      </w:r>
      <w:r>
        <w:rPr>
          <w:rFonts w:eastAsia="Times New Roman" w:cs="Times New Roman"/>
          <w:szCs w:val="24"/>
        </w:rPr>
        <w:t xml:space="preserve"> του κράτους, του </w:t>
      </w:r>
      <w:r>
        <w:rPr>
          <w:rFonts w:eastAsia="Times New Roman" w:cs="Times New Roman"/>
          <w:szCs w:val="24"/>
        </w:rPr>
        <w:t xml:space="preserve">Γραφείου Προϋπολογισμού της Βουλής, ενός κυβερνητικού στελέχους, του Γενικού Γραμματέα Δημοσιονομικής Πολιτικής κ. </w:t>
      </w:r>
      <w:proofErr w:type="spellStart"/>
      <w:r>
        <w:rPr>
          <w:rFonts w:eastAsia="Times New Roman" w:cs="Times New Roman"/>
          <w:szCs w:val="24"/>
        </w:rPr>
        <w:t>Κουτεντάκη</w:t>
      </w:r>
      <w:proofErr w:type="spellEnd"/>
      <w:r>
        <w:rPr>
          <w:rFonts w:eastAsia="Times New Roman" w:cs="Times New Roman"/>
          <w:szCs w:val="24"/>
        </w:rPr>
        <w:t xml:space="preserve">. Αυτό για εμάς αποτελεί απροκάλυπτη κίνηση ελέγχου της </w:t>
      </w:r>
      <w:r>
        <w:rPr>
          <w:rFonts w:eastAsia="Times New Roman" w:cs="Times New Roman"/>
          <w:szCs w:val="24"/>
        </w:rPr>
        <w:t>ανεξάρτητης αρχής</w:t>
      </w:r>
      <w:r>
        <w:rPr>
          <w:rFonts w:eastAsia="Times New Roman" w:cs="Times New Roman"/>
          <w:szCs w:val="24"/>
        </w:rPr>
        <w:t>. Δεν χρειάζεται να εξηγήσουμε γιατί. Οι ευθύνες της Κυβέρ</w:t>
      </w:r>
      <w:r>
        <w:rPr>
          <w:rFonts w:eastAsia="Times New Roman" w:cs="Times New Roman"/>
          <w:szCs w:val="24"/>
        </w:rPr>
        <w:t xml:space="preserve">νησης και του ίδιου του Προέδρου της Βουλής είναι τεράστιες, καθώς αυτές οι θέσεις με θητεία επιβάλλουν αναζήτηση ευρύτερων συναινέσεων, όχι επιβολή κυβερνητικών στελεχών από την </w:t>
      </w:r>
      <w:r>
        <w:rPr>
          <w:rFonts w:eastAsia="Times New Roman" w:cs="Times New Roman"/>
          <w:szCs w:val="24"/>
        </w:rPr>
        <w:t>Π</w:t>
      </w:r>
      <w:r>
        <w:rPr>
          <w:rFonts w:eastAsia="Times New Roman" w:cs="Times New Roman"/>
          <w:szCs w:val="24"/>
        </w:rPr>
        <w:t>λειοψηφία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58D0322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Πώς βλέπετε την εθνική συνεννόηση, αγαπητοί συνάδε</w:t>
      </w:r>
      <w:r>
        <w:rPr>
          <w:rFonts w:eastAsia="Times New Roman" w:cs="Times New Roman"/>
          <w:szCs w:val="24"/>
        </w:rPr>
        <w:t xml:space="preserve">λφοι; Πώς την βλέπετε, όταν και στις </w:t>
      </w:r>
      <w:r>
        <w:rPr>
          <w:rFonts w:eastAsia="Times New Roman" w:cs="Times New Roman"/>
          <w:szCs w:val="24"/>
        </w:rPr>
        <w:t>ανεξάρτητες αρχές</w:t>
      </w:r>
      <w:r>
        <w:rPr>
          <w:rFonts w:eastAsia="Times New Roman" w:cs="Times New Roman"/>
          <w:szCs w:val="24"/>
        </w:rPr>
        <w:t xml:space="preserve"> γίνεται με αυτό τον τρόπο από την κυβερνητική πλειοψηφία της επιβολής κυβερνητικών στελεχών στη θέση του επικεφαλής; </w:t>
      </w:r>
    </w:p>
    <w:p w14:paraId="58D0322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Να επισημάνουμε για άλλη μια φορά στους κυβερνώντες ότι το Γραφείο Προϋπολογισμού τ</w:t>
      </w:r>
      <w:r>
        <w:rPr>
          <w:rFonts w:eastAsia="Times New Roman" w:cs="Times New Roman"/>
          <w:szCs w:val="24"/>
        </w:rPr>
        <w:t xml:space="preserve">ης Βουλής δεν είναι παράρτημα της Κυβέρνησης. Είναι </w:t>
      </w:r>
      <w:r>
        <w:rPr>
          <w:rFonts w:eastAsia="Times New Roman" w:cs="Times New Roman"/>
          <w:szCs w:val="24"/>
        </w:rPr>
        <w:t>ανεξάρτητη αρχή</w:t>
      </w:r>
      <w:r>
        <w:rPr>
          <w:rFonts w:eastAsia="Times New Roman" w:cs="Times New Roman"/>
          <w:szCs w:val="24"/>
        </w:rPr>
        <w:t xml:space="preserve">. Γι’ αυτό έβγαζε εκθέσεις τριμηνιαίες, που έλεγε ότι ο μέσος μισθός είναι στα 393 ευρώ, ότι με τα πρωτογενή πλεονάσματα της χώρας για μια πενταετία δεν βγαίνουμε από την κρίση. Γιατί αυτά </w:t>
      </w:r>
      <w:r>
        <w:rPr>
          <w:rFonts w:eastAsia="Times New Roman" w:cs="Times New Roman"/>
          <w:szCs w:val="24"/>
        </w:rPr>
        <w:t xml:space="preserve">θα πρέπει να λέει μια </w:t>
      </w:r>
      <w:r>
        <w:rPr>
          <w:rFonts w:eastAsia="Times New Roman" w:cs="Times New Roman"/>
          <w:szCs w:val="24"/>
        </w:rPr>
        <w:t>ανεξάρτητη αρχή</w:t>
      </w:r>
      <w:r>
        <w:rPr>
          <w:rFonts w:eastAsia="Times New Roman" w:cs="Times New Roman"/>
          <w:szCs w:val="24"/>
        </w:rPr>
        <w:t xml:space="preserve">. Και αν το χειριζόσασταν με πιο δημοκρατικό τρόπο, θα προσπαθούσατε να αξιοποιήσετε αυτά τα στοιχεία προς όφελος της διαπραγμάτευσης της χώρας μας. </w:t>
      </w:r>
    </w:p>
    <w:p w14:paraId="58D0322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Αυτό ακριβώς, λοιπόν, είναι που ενοχλεί την Κυβέρνηση, αλλά και τον ίδιο τον Πρόεδρο της Βουλής δυστυχώς, καθώς από εκεί υπάρχει η πρόταση και ο ορισμός. Εκ του θεσμικού ρόλου θα έπρεπε να εργάζεται για την ενίσχυση της ανεξαρτησίας και όχι για την υπονόμε</w:t>
      </w:r>
      <w:r>
        <w:rPr>
          <w:rFonts w:eastAsia="Times New Roman" w:cs="Times New Roman"/>
          <w:szCs w:val="24"/>
        </w:rPr>
        <w:t xml:space="preserve">υση της ανεξαρτησίας της </w:t>
      </w:r>
      <w:r>
        <w:rPr>
          <w:rFonts w:eastAsia="Times New Roman" w:cs="Times New Roman"/>
          <w:szCs w:val="24"/>
        </w:rPr>
        <w:t>αρχής</w:t>
      </w:r>
      <w:r>
        <w:rPr>
          <w:rFonts w:eastAsia="Times New Roman" w:cs="Times New Roman"/>
          <w:szCs w:val="24"/>
        </w:rPr>
        <w:t xml:space="preserve">. Φαίνεται ότι στην Κυβέρνηση δεν αντέχετε την κριτική όχι μόνο από τα κόμματα της Αντιπολίτευσης, αλλά και από τις </w:t>
      </w:r>
      <w:r>
        <w:rPr>
          <w:rFonts w:eastAsia="Times New Roman" w:cs="Times New Roman"/>
          <w:szCs w:val="24"/>
        </w:rPr>
        <w:t xml:space="preserve">ανεξάρτητες αρχές </w:t>
      </w:r>
      <w:r>
        <w:rPr>
          <w:rFonts w:eastAsia="Times New Roman" w:cs="Times New Roman"/>
          <w:szCs w:val="24"/>
        </w:rPr>
        <w:t xml:space="preserve">του </w:t>
      </w:r>
      <w:r>
        <w:rPr>
          <w:rFonts w:eastAsia="Times New Roman" w:cs="Times New Roman"/>
          <w:szCs w:val="24"/>
        </w:rPr>
        <w:t>κράτους</w:t>
      </w:r>
      <w:r>
        <w:rPr>
          <w:rFonts w:eastAsia="Times New Roman" w:cs="Times New Roman"/>
          <w:szCs w:val="24"/>
        </w:rPr>
        <w:t xml:space="preserve">. Αυτή είναι η πραγματικότητα. </w:t>
      </w:r>
    </w:p>
    <w:p w14:paraId="58D0322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Και μιας που αναφερθήκαμε στην έξοδο από την κρίσ</w:t>
      </w:r>
      <w:r>
        <w:rPr>
          <w:rFonts w:eastAsia="Times New Roman" w:cs="Times New Roman"/>
          <w:szCs w:val="24"/>
        </w:rPr>
        <w:t xml:space="preserve">η, πράγματι έχει δώσει στοιχεία -και είναι σε </w:t>
      </w:r>
      <w:r>
        <w:rPr>
          <w:rFonts w:eastAsia="Times New Roman" w:cs="Times New Roman"/>
          <w:szCs w:val="24"/>
        </w:rPr>
        <w:t xml:space="preserve">εκθέσεις </w:t>
      </w:r>
      <w:r>
        <w:rPr>
          <w:rFonts w:eastAsia="Times New Roman" w:cs="Times New Roman"/>
          <w:szCs w:val="24"/>
        </w:rPr>
        <w:t xml:space="preserve">διαδοχικές- το Γραφείο Προϋπολογισμού της Βουλής για το ότι δεν μπορούμε να βγούμε από την κρίση όταν έχουμε για μια πενταετία 3,5% πρωτογενή πλεονάσματα με </w:t>
      </w:r>
      <w:proofErr w:type="spellStart"/>
      <w:r>
        <w:rPr>
          <w:rFonts w:eastAsia="Times New Roman" w:cs="Times New Roman"/>
          <w:szCs w:val="24"/>
        </w:rPr>
        <w:t>υπερφορολόγηση</w:t>
      </w:r>
      <w:proofErr w:type="spellEnd"/>
      <w:r>
        <w:rPr>
          <w:rFonts w:eastAsia="Times New Roman" w:cs="Times New Roman"/>
          <w:szCs w:val="24"/>
        </w:rPr>
        <w:t xml:space="preserve">. Πώς θα καλύπτονται </w:t>
      </w:r>
      <w:r>
        <w:rPr>
          <w:rFonts w:eastAsia="Times New Roman" w:cs="Times New Roman"/>
          <w:szCs w:val="24"/>
        </w:rPr>
        <w:lastRenderedPageBreak/>
        <w:t>αυτά; Γι’</w:t>
      </w:r>
      <w:r>
        <w:rPr>
          <w:rFonts w:eastAsia="Times New Roman" w:cs="Times New Roman"/>
          <w:szCs w:val="24"/>
        </w:rPr>
        <w:t xml:space="preserve"> αυτό λέμε ότι χρειάζεται αναθεώρηση αυτών των στόχων στο 2%. Και αφού συμφωνείτε σε αυτό, δεν μπορούμε να καταλάβουμε γιατί διαφωνείτε ότι δεν γίνεται έξοδος από την κρίση με αυτά τα στοιχεία, που εσείς έχετε υπογράψει. Δεν γίνεται έξοδος από την κρίση με</w:t>
      </w:r>
      <w:r>
        <w:rPr>
          <w:rFonts w:eastAsia="Times New Roman" w:cs="Times New Roman"/>
          <w:szCs w:val="24"/>
        </w:rPr>
        <w:t xml:space="preserve"> μια συνεχόμενη φτωχοποίηση του κόσμου και με θέσεις εργασίας με 400 ευρώ, με τα οποία δεν μπορεί να ζήσει ο κόσμος. Και δεν γίνεται έξοδος από την κρίση χωρίς μια ουσιαστική αναδιάρθρωση του δημοσίου χρέους, η οποία πρέπει να γίνει, και βέβαια με έναν δαν</w:t>
      </w:r>
      <w:r>
        <w:rPr>
          <w:rFonts w:eastAsia="Times New Roman" w:cs="Times New Roman"/>
          <w:szCs w:val="24"/>
        </w:rPr>
        <w:t xml:space="preserve">εισμό, ο οποίος θα επιτρέψει στη χώρα –με επιτόκια δανεισμού </w:t>
      </w:r>
      <w:r>
        <w:rPr>
          <w:rFonts w:eastAsia="Times New Roman" w:cs="Times New Roman"/>
          <w:szCs w:val="24"/>
        </w:rPr>
        <w:t>λογικά</w:t>
      </w:r>
      <w:r>
        <w:rPr>
          <w:rFonts w:eastAsia="Times New Roman" w:cs="Times New Roman"/>
          <w:szCs w:val="24"/>
        </w:rPr>
        <w:t xml:space="preserve">- να μπορεί να εξυπηρετεί τις ανάγκες της και το χρέος της. </w:t>
      </w:r>
    </w:p>
    <w:p w14:paraId="58D0323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Όλα αυτά τα στοιχεία, λοιπόν, που σας είχε επισημάνει το Γραφείο Προϋπολογισμού, μια </w:t>
      </w:r>
      <w:r>
        <w:rPr>
          <w:rFonts w:eastAsia="Times New Roman" w:cs="Times New Roman"/>
          <w:szCs w:val="24"/>
        </w:rPr>
        <w:t>ανεξάρτητη αρχή</w:t>
      </w:r>
      <w:r>
        <w:rPr>
          <w:rFonts w:eastAsia="Times New Roman" w:cs="Times New Roman"/>
          <w:szCs w:val="24"/>
        </w:rPr>
        <w:t xml:space="preserve">, κατά την άποψη τη </w:t>
      </w:r>
      <w:r>
        <w:rPr>
          <w:rFonts w:eastAsia="Times New Roman" w:cs="Times New Roman"/>
          <w:szCs w:val="24"/>
        </w:rPr>
        <w:lastRenderedPageBreak/>
        <w:t>δική μας, σας οδήγησαν στην τοποθέτηση ενός κυβερνητικού στελέχους στη θέση του επικεφαλής και μάλιστα, μη αποδεχόμενος ο Πρόεδρος της Βουλής στη Διάσκεψη να δώσει τα βιογραφικά των υπολοίπων που ήταν υποψήφιοι για τη συγκεκριμένη θέση,</w:t>
      </w:r>
      <w:r>
        <w:rPr>
          <w:rFonts w:eastAsia="Times New Roman" w:cs="Times New Roman"/>
          <w:szCs w:val="24"/>
        </w:rPr>
        <w:t xml:space="preserve"> για να ψηφίσουν, για να τοποθετηθούν οι αρμόδιοι των κομμάτων. </w:t>
      </w:r>
    </w:p>
    <w:p w14:paraId="58D0323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Χωρίς κράτος δικαίου, χωρίς </w:t>
      </w:r>
      <w:r>
        <w:rPr>
          <w:rFonts w:eastAsia="Times New Roman" w:cs="Times New Roman"/>
          <w:szCs w:val="24"/>
        </w:rPr>
        <w:t>ανεξάρτητες αρχές</w:t>
      </w:r>
      <w:r>
        <w:rPr>
          <w:rFonts w:eastAsia="Times New Roman" w:cs="Times New Roman"/>
          <w:szCs w:val="24"/>
        </w:rPr>
        <w:t>, χωρίς να πούμε την αλήθεια στον ελληνικό λαό για το τι χρειάζεται για να βγούμε πραγματικά από την κρίση και ποιες είναι οι προοδευτικές μεταρρυ</w:t>
      </w:r>
      <w:r>
        <w:rPr>
          <w:rFonts w:eastAsia="Times New Roman" w:cs="Times New Roman"/>
          <w:szCs w:val="24"/>
        </w:rPr>
        <w:t>θμίσεις και τι αλλαγές πρέπει να γίνουν, δυστυχώς θα παραμένουμε στην ίδια οικονομική κατάσταση στη χώρα μας.</w:t>
      </w:r>
    </w:p>
    <w:p w14:paraId="58D0323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Σας ευχαριστώ.</w:t>
      </w:r>
    </w:p>
    <w:p w14:paraId="58D03233" w14:textId="77777777" w:rsidR="00C565C7" w:rsidRDefault="00DC4690">
      <w:pPr>
        <w:spacing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 xml:space="preserve">Ευχαριστούμε πολύ τον κ. Θεοχαρόπουλο και για την εξοικονόμηση του χρόνου. </w:t>
      </w:r>
    </w:p>
    <w:p w14:paraId="58D03234" w14:textId="77777777" w:rsidR="00C565C7" w:rsidRDefault="00DC4690">
      <w:pPr>
        <w:spacing w:line="600" w:lineRule="auto"/>
        <w:ind w:firstLine="720"/>
        <w:jc w:val="both"/>
        <w:rPr>
          <w:rFonts w:eastAsia="Times New Roman"/>
          <w:bCs/>
        </w:rPr>
      </w:pPr>
      <w:r>
        <w:rPr>
          <w:rFonts w:eastAsia="Times New Roman"/>
          <w:bCs/>
        </w:rPr>
        <w:lastRenderedPageBreak/>
        <w:t>Τον λόγο έχει ο Κοινοβ</w:t>
      </w:r>
      <w:r>
        <w:rPr>
          <w:rFonts w:eastAsia="Times New Roman"/>
          <w:bCs/>
        </w:rPr>
        <w:t xml:space="preserve">ουλευτικός Εκπρόσωπος από την Κοινοβουλευτική Ομάδα της Χρυσής Αυγής κ. Παναγιώτης Ηλιόπουλος, για δώδεκα λεπτά. </w:t>
      </w:r>
    </w:p>
    <w:p w14:paraId="58D03235" w14:textId="77777777" w:rsidR="00C565C7" w:rsidRDefault="00DC4690">
      <w:pPr>
        <w:spacing w:line="600" w:lineRule="auto"/>
        <w:ind w:firstLine="720"/>
        <w:jc w:val="both"/>
        <w:rPr>
          <w:rFonts w:eastAsia="Times New Roman"/>
          <w:bCs/>
        </w:rPr>
      </w:pPr>
      <w:r>
        <w:rPr>
          <w:rFonts w:eastAsia="Times New Roman"/>
          <w:b/>
          <w:bCs/>
        </w:rPr>
        <w:t>ΠΑΝΑΓΙΩΤΗΣ ΗΛΙΟΠΟΥΛΟΣ:</w:t>
      </w:r>
      <w:r>
        <w:rPr>
          <w:rFonts w:eastAsia="Times New Roman"/>
          <w:bCs/>
        </w:rPr>
        <w:t xml:space="preserve"> Ευχαριστώ, κύριε Πρόεδρε. </w:t>
      </w:r>
    </w:p>
    <w:p w14:paraId="58D03236" w14:textId="77777777" w:rsidR="00C565C7" w:rsidRDefault="00DC4690">
      <w:pPr>
        <w:spacing w:line="600" w:lineRule="auto"/>
        <w:ind w:firstLine="720"/>
        <w:jc w:val="both"/>
        <w:rPr>
          <w:rFonts w:eastAsia="Times New Roman"/>
          <w:bCs/>
        </w:rPr>
      </w:pPr>
      <w:r>
        <w:rPr>
          <w:rFonts w:eastAsia="Times New Roman"/>
          <w:bCs/>
        </w:rPr>
        <w:t xml:space="preserve">Συζητάμε για ένα </w:t>
      </w:r>
      <w:r>
        <w:rPr>
          <w:rFonts w:eastAsia="Times New Roman"/>
          <w:bCs/>
        </w:rPr>
        <w:t>ινστιτούτο</w:t>
      </w:r>
      <w:r>
        <w:rPr>
          <w:rFonts w:eastAsia="Times New Roman"/>
          <w:bCs/>
        </w:rPr>
        <w:t xml:space="preserve">, το οποίο όντως παράγει έργο όλα αυτά τα χρόνια. Κλείνει και τα </w:t>
      </w:r>
      <w:r>
        <w:rPr>
          <w:rFonts w:eastAsia="Times New Roman"/>
          <w:bCs/>
        </w:rPr>
        <w:t xml:space="preserve">εκατό χρόνια, όπως είπαν οι προηγούμενοι. </w:t>
      </w:r>
    </w:p>
    <w:p w14:paraId="58D03237" w14:textId="77777777" w:rsidR="00C565C7" w:rsidRDefault="00DC4690">
      <w:pPr>
        <w:spacing w:line="600" w:lineRule="auto"/>
        <w:ind w:firstLine="720"/>
        <w:jc w:val="both"/>
        <w:rPr>
          <w:rFonts w:eastAsia="Times New Roman"/>
          <w:bCs/>
        </w:rPr>
      </w:pPr>
      <w:r>
        <w:rPr>
          <w:rFonts w:eastAsia="Times New Roman"/>
          <w:bCs/>
        </w:rPr>
        <w:t xml:space="preserve">Άκουσα, όμως, τον Υπουργό, τον κ. </w:t>
      </w:r>
      <w:proofErr w:type="spellStart"/>
      <w:r>
        <w:rPr>
          <w:rFonts w:eastAsia="Times New Roman"/>
          <w:bCs/>
        </w:rPr>
        <w:t>Πολάκη</w:t>
      </w:r>
      <w:proofErr w:type="spellEnd"/>
      <w:r>
        <w:rPr>
          <w:rFonts w:eastAsia="Times New Roman"/>
          <w:bCs/>
        </w:rPr>
        <w:t xml:space="preserve">, άκουσα την </w:t>
      </w:r>
      <w:r>
        <w:rPr>
          <w:rFonts w:eastAsia="Times New Roman"/>
          <w:bCs/>
        </w:rPr>
        <w:t>κ.</w:t>
      </w:r>
      <w:r>
        <w:rPr>
          <w:rFonts w:eastAsia="Times New Roman"/>
          <w:bCs/>
        </w:rPr>
        <w:t xml:space="preserve"> </w:t>
      </w:r>
      <w:proofErr w:type="spellStart"/>
      <w:r>
        <w:rPr>
          <w:rFonts w:eastAsia="Times New Roman"/>
          <w:bCs/>
        </w:rPr>
        <w:t>Βάκη</w:t>
      </w:r>
      <w:proofErr w:type="spellEnd"/>
      <w:r>
        <w:rPr>
          <w:rFonts w:eastAsia="Times New Roman"/>
          <w:bCs/>
        </w:rPr>
        <w:t xml:space="preserve">, να μιλάνε για οκτώ καταστροφικά χρόνια, για αλλαγή πολιτικής. Δεν ήξερα πού αναφερόντουσαν, πραγματικά αν ζουν σε άλλη χώρα. Μάλλον ο κ. </w:t>
      </w:r>
      <w:proofErr w:type="spellStart"/>
      <w:r>
        <w:rPr>
          <w:rFonts w:eastAsia="Times New Roman"/>
          <w:bCs/>
        </w:rPr>
        <w:t>Πολάκης</w:t>
      </w:r>
      <w:proofErr w:type="spellEnd"/>
      <w:r>
        <w:rPr>
          <w:rFonts w:eastAsia="Times New Roman"/>
          <w:bCs/>
        </w:rPr>
        <w:t xml:space="preserve"> ξεχνάε</w:t>
      </w:r>
      <w:r>
        <w:rPr>
          <w:rFonts w:eastAsia="Times New Roman"/>
          <w:bCs/>
        </w:rPr>
        <w:t xml:space="preserve">ι ότι τα τρία από τα οκτώ χρόνια κυβερνούν αυτοί, ότι συνεχίζουν ακριβώς την ίδια καταστροφική πολιτική με τους προηγούμενους. Δεν ξέρουμε ποιο είναι το κέρδος, </w:t>
      </w:r>
      <w:r>
        <w:rPr>
          <w:rFonts w:eastAsia="Times New Roman"/>
          <w:bCs/>
        </w:rPr>
        <w:lastRenderedPageBreak/>
        <w:t>γιατί από τα οκτώ χρόνια της λιτότητας, της σκληρής, της βάρβαρης, της απάνθρωπης -και δεν τα λ</w:t>
      </w:r>
      <w:r>
        <w:rPr>
          <w:rFonts w:eastAsia="Times New Roman"/>
          <w:bCs/>
        </w:rPr>
        <w:t xml:space="preserve">έω εγώ αυτά, βγείτε να δείτε τι λέει ο κόσμος γι’ αυτά τα οκτώ χρόνια- το μόνο κέρδος ήταν 150 δισεκατομμύρια παραπάνω χρέος. Δεν συζητάμε σε ποσοστό του ΑΕΠ, γιατί το ΑΕΠ πέφτει, αυξάνεται το χρέος, για τι ποσοστό του ΑΕΠ μιλάμε, για ένα δυσθεώρητο ύψος, </w:t>
      </w:r>
      <w:r>
        <w:rPr>
          <w:rFonts w:eastAsia="Times New Roman"/>
          <w:bCs/>
        </w:rPr>
        <w:t xml:space="preserve">το οποίο δεν πρόκειται ποτέ να αποπληρωθεί. </w:t>
      </w:r>
    </w:p>
    <w:p w14:paraId="58D03238" w14:textId="77777777" w:rsidR="00C565C7" w:rsidRDefault="00DC4690">
      <w:pPr>
        <w:spacing w:line="600" w:lineRule="auto"/>
        <w:ind w:firstLine="720"/>
        <w:jc w:val="both"/>
        <w:rPr>
          <w:rFonts w:eastAsia="Times New Roman"/>
          <w:bCs/>
        </w:rPr>
      </w:pPr>
      <w:r>
        <w:rPr>
          <w:rFonts w:eastAsia="Times New Roman"/>
          <w:bCs/>
        </w:rPr>
        <w:t xml:space="preserve">Μας λένε για άλλη πολιτική οι </w:t>
      </w:r>
      <w:proofErr w:type="spellStart"/>
      <w:r>
        <w:rPr>
          <w:rFonts w:eastAsia="Times New Roman"/>
          <w:bCs/>
        </w:rPr>
        <w:t>συριζαίοι</w:t>
      </w:r>
      <w:proofErr w:type="spellEnd"/>
      <w:r>
        <w:rPr>
          <w:rFonts w:eastAsia="Times New Roman"/>
          <w:bCs/>
        </w:rPr>
        <w:t>, ενώ έχουν υπογράψει πρωτογενές πλεόνασμα 3,5% για τα επόμενα χρόνια. Ουσιαστικά έχουν σκλαβώσει την πατρίδα μας. Είναι ένα πλεόνασμα</w:t>
      </w:r>
      <w:r w:rsidRPr="00C50526">
        <w:rPr>
          <w:rFonts w:eastAsia="Times New Roman"/>
          <w:bCs/>
        </w:rPr>
        <w:t>,</w:t>
      </w:r>
      <w:r>
        <w:rPr>
          <w:rFonts w:eastAsia="Times New Roman"/>
          <w:bCs/>
        </w:rPr>
        <w:t xml:space="preserve"> που δεν μπορεί να βγει με αυτό το ΑΕ</w:t>
      </w:r>
      <w:r>
        <w:rPr>
          <w:rFonts w:eastAsia="Times New Roman"/>
          <w:bCs/>
        </w:rPr>
        <w:t>Π. Χρησιμοποιώ ακριβώς την πρόταση της κ</w:t>
      </w:r>
      <w:r>
        <w:rPr>
          <w:rFonts w:eastAsia="Times New Roman"/>
          <w:bCs/>
        </w:rPr>
        <w:t>.</w:t>
      </w:r>
      <w:r>
        <w:rPr>
          <w:rFonts w:eastAsia="Times New Roman"/>
          <w:bCs/>
        </w:rPr>
        <w:t xml:space="preserve"> </w:t>
      </w:r>
      <w:proofErr w:type="spellStart"/>
      <w:r>
        <w:rPr>
          <w:rFonts w:eastAsia="Times New Roman"/>
          <w:bCs/>
        </w:rPr>
        <w:t>Βάκη</w:t>
      </w:r>
      <w:proofErr w:type="spellEnd"/>
      <w:r>
        <w:rPr>
          <w:rFonts w:eastAsia="Times New Roman"/>
          <w:bCs/>
        </w:rPr>
        <w:t xml:space="preserve">: «Δεν θα εδράζεται στο δόγμα της λιτότητας». Δεν ξέρω, πραγματικά. Ζούνε σε άλλη χώρα; Έχουν βγει να δούνε τι γίνεται, </w:t>
      </w:r>
      <w:r>
        <w:rPr>
          <w:rFonts w:eastAsia="Times New Roman"/>
          <w:bCs/>
        </w:rPr>
        <w:lastRenderedPageBreak/>
        <w:t>πώς περνάει ο κόσμος έξω; Ή πιστεύουν ότι με τα επιδόματα των 300 ευρώ και των 400 ευρώ, ό</w:t>
      </w:r>
      <w:r>
        <w:rPr>
          <w:rFonts w:eastAsia="Times New Roman"/>
          <w:bCs/>
        </w:rPr>
        <w:t xml:space="preserve">ποτε θυμάται ο ΣΥΡΙΖΑ, μπορεί να ζει ο Έλληνας; Νομίζουν ότι ο Έλληνας ψάχνει για επιδόματα; Τον έχουν κάνει -θα χρησιμοποιήσω μια έκφραση λαϊκή- ζήτουλα; Εργασία θέλει ο Έλληνας. Ο Έλληνας δεν θέλει να </w:t>
      </w:r>
      <w:proofErr w:type="spellStart"/>
      <w:r>
        <w:rPr>
          <w:rFonts w:eastAsia="Times New Roman"/>
          <w:bCs/>
        </w:rPr>
        <w:t>παρακαλάει</w:t>
      </w:r>
      <w:proofErr w:type="spellEnd"/>
      <w:r>
        <w:rPr>
          <w:rFonts w:eastAsia="Times New Roman"/>
          <w:bCs/>
        </w:rPr>
        <w:t xml:space="preserve"> τον κάθε ΣΥΡΙΖΑ πότε θα δεηθεί να του δώσε</w:t>
      </w:r>
      <w:r>
        <w:rPr>
          <w:rFonts w:eastAsia="Times New Roman"/>
          <w:bCs/>
        </w:rPr>
        <w:t>ι ένα επίδομα.</w:t>
      </w:r>
    </w:p>
    <w:p w14:paraId="58D0323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Πολλά πράγματα συμβαίνουν τις τελευταίες μέρες. Είχαμε την απαγωγή και την αιχμαλωσία δύο Ελλήνων στελεχών, οι οποίοι έχουν πέσει θύματα της ενδοτικής πολιτικής, της εξωτερικής πολιτικής της πατρίδας μας, μιας πολιτικής η οποία δήθεν εδράζετ</w:t>
      </w:r>
      <w:r>
        <w:rPr>
          <w:rFonts w:eastAsia="Times New Roman" w:cs="Times New Roman"/>
          <w:szCs w:val="24"/>
        </w:rPr>
        <w:t>αι στην ελληνοτουρκική φιλία. Βέβαια ελληνοτουρκική φιλία δεν μπορεί να υπάρξει, σε καμμία περίπτωση. Εμείς το απορρίπτουμε αυτό σαν Χρυσή Αυγή.</w:t>
      </w:r>
    </w:p>
    <w:p w14:paraId="58D0323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Το Υπουργείο Εξωτερικών έβγαλε ανακοίνωση, επειδή οι μόνοι που αντέδρασαν σ’ αυτήν τη δήθεν ελληνοτουρκική φιλι</w:t>
      </w:r>
      <w:r>
        <w:rPr>
          <w:rFonts w:eastAsia="Times New Roman" w:cs="Times New Roman"/>
          <w:szCs w:val="24"/>
        </w:rPr>
        <w:t>ά ήταν η Χρυσή Αυγή και η οποία βρέθηκε προχθές στον δρόμο για να φωνάξει με όση δύναμη διαθέτει ότι είμαστε ενάντια σε όλο αυτό το παιχνίδι</w:t>
      </w:r>
      <w:r>
        <w:rPr>
          <w:rFonts w:eastAsia="Times New Roman" w:cs="Times New Roman"/>
          <w:szCs w:val="24"/>
        </w:rPr>
        <w:t>,</w:t>
      </w:r>
      <w:r>
        <w:rPr>
          <w:rFonts w:eastAsia="Times New Roman" w:cs="Times New Roman"/>
          <w:szCs w:val="24"/>
        </w:rPr>
        <w:t xml:space="preserve"> που παίζεται εις βάρος της πατρίδας μας. Εκεί κάηκε μια τουρκική σημαία, αυτή με την ημισέληνο, τη μισητή, που κρα</w:t>
      </w:r>
      <w:r>
        <w:rPr>
          <w:rFonts w:eastAsia="Times New Roman" w:cs="Times New Roman"/>
          <w:szCs w:val="24"/>
        </w:rPr>
        <w:t>τούν αυτοί που ευθύνονται τόσες χιλιάδες χρόνια για τους θανάτους συμπατριωτών μας. Το Υπουργείο Εξωτερικών της Τουρκίας έβγαλε μια ανακοίνωση με την οποία θέλει να επέμβει στα εσωτερικά της πατρίδας μας και ζητάει τη σύλληψη των υπευθύνων του καψίματος τη</w:t>
      </w:r>
      <w:r>
        <w:rPr>
          <w:rFonts w:eastAsia="Times New Roman" w:cs="Times New Roman"/>
          <w:szCs w:val="24"/>
        </w:rPr>
        <w:t xml:space="preserve">ς σημαίας. </w:t>
      </w:r>
    </w:p>
    <w:p w14:paraId="58D0323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Επίσης, είχαμε και άλλα κωμικοτραγικά γεγονότα, τραγικά βασικά είναι. Χθες, σε μια απόρρητη επιτροπή</w:t>
      </w:r>
      <w:r>
        <w:rPr>
          <w:rFonts w:eastAsia="Times New Roman" w:cs="Times New Roman"/>
          <w:szCs w:val="24"/>
        </w:rPr>
        <w:t>,</w:t>
      </w:r>
      <w:r>
        <w:rPr>
          <w:rFonts w:eastAsia="Times New Roman" w:cs="Times New Roman"/>
          <w:szCs w:val="24"/>
        </w:rPr>
        <w:t xml:space="preserve"> που δεν μπορεί κανένας από αυτούς που μας βλέπει σήμερα, ούτε εμείς οι Βουλευτές να δούμε, της Επιτροπής Άμυνας και Εξωτερικών Υποθέσεων, θα υ</w:t>
      </w:r>
      <w:r>
        <w:rPr>
          <w:rFonts w:eastAsia="Times New Roman" w:cs="Times New Roman"/>
          <w:szCs w:val="24"/>
        </w:rPr>
        <w:t>πήρχε μια ενημέρωση από τον Υπουργό κ. Κοτζιά.  Εκεί, λοιπόν, ο ΣΥΡΙΖΑ είχε τη φαεινή ιδέα να στείλει έναν τούρκο πράκτορα, να στείλει έναν βουλευτή, που δεν το λέμε εμείς</w:t>
      </w:r>
      <w:r>
        <w:rPr>
          <w:rFonts w:eastAsia="Times New Roman" w:cs="Times New Roman"/>
          <w:szCs w:val="24"/>
        </w:rPr>
        <w:t xml:space="preserve">. </w:t>
      </w:r>
    </w:p>
    <w:p w14:paraId="58D0323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συνάδελφε, σας παρακαλώ, να μην προβαίνουμε</w:t>
      </w:r>
      <w:r>
        <w:rPr>
          <w:rFonts w:eastAsia="Times New Roman" w:cs="Times New Roman"/>
          <w:szCs w:val="24"/>
        </w:rPr>
        <w:t xml:space="preserve"> σε αυτούς τους χαρακτηρισμούς. Νομίζω ότι το λύσαμε χθες στην </w:t>
      </w:r>
      <w:r>
        <w:rPr>
          <w:rFonts w:eastAsia="Times New Roman" w:cs="Times New Roman"/>
          <w:szCs w:val="24"/>
        </w:rPr>
        <w:t>ε</w:t>
      </w:r>
      <w:r>
        <w:rPr>
          <w:rFonts w:eastAsia="Times New Roman" w:cs="Times New Roman"/>
          <w:szCs w:val="24"/>
        </w:rPr>
        <w:t xml:space="preserve">πιτροπή. Λίγο πιο ήπιους χαρακτηρισμούς για τους συναδέλφους οι οποίοι έχουν ορκιστεί στο Σύνταγμα της χώρας και είναι Έλληνες υπήκοοι. </w:t>
      </w:r>
    </w:p>
    <w:p w14:paraId="58D0323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ΠΑΝΑΓΙΩΤΗΣ ΗΛΙΟΠΟΥΛΟΣ:</w:t>
      </w:r>
      <w:r>
        <w:rPr>
          <w:rFonts w:eastAsia="Times New Roman" w:cs="Times New Roman"/>
          <w:szCs w:val="24"/>
        </w:rPr>
        <w:t xml:space="preserve"> Κύριε Πρόεδρε, δεν θέλω τώρα να οξύνουμε την κουβέντα. </w:t>
      </w:r>
    </w:p>
    <w:p w14:paraId="58D0323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Σας παρακαλώ, να αποφύγουμε τους χαρακτηρισμούς. </w:t>
      </w:r>
    </w:p>
    <w:p w14:paraId="58D0323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Δεν είναι δικός μου ο χαρακτηρισμός. Χρησιμοποιώ τον χαρακτηρισμό του Προέδρου της Τουρκίας, </w:t>
      </w:r>
      <w:r>
        <w:rPr>
          <w:rFonts w:eastAsia="Times New Roman" w:cs="Times New Roman"/>
          <w:szCs w:val="24"/>
        </w:rPr>
        <w:t xml:space="preserve">του </w:t>
      </w:r>
      <w:proofErr w:type="spellStart"/>
      <w:r>
        <w:rPr>
          <w:rFonts w:eastAsia="Times New Roman" w:cs="Times New Roman"/>
          <w:szCs w:val="24"/>
        </w:rPr>
        <w:t>Ερντογάν</w:t>
      </w:r>
      <w:proofErr w:type="spellEnd"/>
      <w:r>
        <w:rPr>
          <w:rFonts w:eastAsia="Times New Roman" w:cs="Times New Roman"/>
          <w:szCs w:val="24"/>
        </w:rPr>
        <w:t xml:space="preserve">, ο οποίος είπε ότι «έχουμε τέσσερις δικούς μας στην </w:t>
      </w:r>
      <w:r>
        <w:rPr>
          <w:rFonts w:eastAsia="Times New Roman" w:cs="Times New Roman"/>
          <w:szCs w:val="24"/>
        </w:rPr>
        <w:t>ε</w:t>
      </w:r>
      <w:r>
        <w:rPr>
          <w:rFonts w:eastAsia="Times New Roman" w:cs="Times New Roman"/>
          <w:szCs w:val="24"/>
        </w:rPr>
        <w:t xml:space="preserve">λληνική Βουλή». Δεν βγήκε κάποιος από αυτούς τους τέσσερις. Μπορεί ο </w:t>
      </w:r>
      <w:proofErr w:type="spellStart"/>
      <w:r>
        <w:rPr>
          <w:rFonts w:eastAsia="Times New Roman" w:cs="Times New Roman"/>
          <w:szCs w:val="24"/>
        </w:rPr>
        <w:t>Ερντογάν</w:t>
      </w:r>
      <w:proofErr w:type="spellEnd"/>
      <w:r>
        <w:rPr>
          <w:rFonts w:eastAsia="Times New Roman" w:cs="Times New Roman"/>
          <w:szCs w:val="24"/>
        </w:rPr>
        <w:t xml:space="preserve"> να εννοούσε εμένα ή κάποιον άλλον Βουλευτή.</w:t>
      </w:r>
    </w:p>
    <w:p w14:paraId="58D0324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Εννοούσε δικούς του στο θρήσκευμα, </w:t>
      </w:r>
      <w:r>
        <w:rPr>
          <w:rFonts w:eastAsia="Times New Roman" w:cs="Times New Roman"/>
          <w:szCs w:val="24"/>
        </w:rPr>
        <w:t xml:space="preserve">αλλά είναι Έλληνες πολίτες. </w:t>
      </w:r>
    </w:p>
    <w:p w14:paraId="58D0324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lastRenderedPageBreak/>
        <w:t>ΠΑΝΑΓΙΩΤΗΣ ΗΛΙΟΠΟΥΛΟΣ:</w:t>
      </w:r>
      <w:r>
        <w:rPr>
          <w:rFonts w:eastAsia="Times New Roman" w:cs="Times New Roman"/>
          <w:szCs w:val="24"/>
        </w:rPr>
        <w:t xml:space="preserve"> Τώρα εάν εσείς δικαιολογείτε τον </w:t>
      </w:r>
      <w:proofErr w:type="spellStart"/>
      <w:r>
        <w:rPr>
          <w:rFonts w:eastAsia="Times New Roman" w:cs="Times New Roman"/>
          <w:szCs w:val="24"/>
        </w:rPr>
        <w:t>Ερντογάν</w:t>
      </w:r>
      <w:proofErr w:type="spellEnd"/>
      <w:r>
        <w:rPr>
          <w:rFonts w:eastAsia="Times New Roman" w:cs="Times New Roman"/>
          <w:szCs w:val="24"/>
        </w:rPr>
        <w:t xml:space="preserve"> και ξέρετε τι εννοούσε, εντάξει, μπορεί να έχετε δίκιο εσείς. Εμείς, λοιπόν, το έχουμε εκλάβει αλλιώς, ότι «έχουμε τέσσερις δικούς μας μέσα στη Βουλή». </w:t>
      </w:r>
    </w:p>
    <w:p w14:paraId="58D0324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Τέλος πάν</w:t>
      </w:r>
      <w:r>
        <w:rPr>
          <w:rFonts w:eastAsia="Times New Roman" w:cs="Times New Roman"/>
          <w:szCs w:val="24"/>
        </w:rPr>
        <w:t xml:space="preserve">των, ο ΣΥΡΙΖΑ έχει </w:t>
      </w:r>
      <w:proofErr w:type="spellStart"/>
      <w:r>
        <w:rPr>
          <w:rFonts w:eastAsia="Times New Roman" w:cs="Times New Roman"/>
          <w:szCs w:val="24"/>
        </w:rPr>
        <w:t>εκατόν</w:t>
      </w:r>
      <w:proofErr w:type="spellEnd"/>
      <w:r>
        <w:rPr>
          <w:rFonts w:eastAsia="Times New Roman" w:cs="Times New Roman"/>
          <w:szCs w:val="24"/>
        </w:rPr>
        <w:t xml:space="preserve"> σαράντα πέντε Βουλευτές. Θα μπορούσε να στείλει κάποιον άλλον και να μην στείλει κάποιον από αυτούς που ο </w:t>
      </w:r>
      <w:proofErr w:type="spellStart"/>
      <w:r>
        <w:rPr>
          <w:rFonts w:eastAsia="Times New Roman" w:cs="Times New Roman"/>
          <w:szCs w:val="24"/>
        </w:rPr>
        <w:t>Ερντογάν</w:t>
      </w:r>
      <w:proofErr w:type="spellEnd"/>
      <w:r>
        <w:rPr>
          <w:rFonts w:eastAsia="Times New Roman" w:cs="Times New Roman"/>
          <w:szCs w:val="24"/>
        </w:rPr>
        <w:t xml:space="preserve">, επαναλαμβάνω, χαρακτήρισε δικούς του. </w:t>
      </w:r>
    </w:p>
    <w:p w14:paraId="58D0324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Συνεχίζοντας, λοιπόν, αυτήν την ενδοτική πολιτική, το μόνο που θα καταφέρει</w:t>
      </w:r>
      <w:r>
        <w:rPr>
          <w:rFonts w:eastAsia="Times New Roman" w:cs="Times New Roman"/>
          <w:szCs w:val="24"/>
        </w:rPr>
        <w:t xml:space="preserve"> η συγκυβέρνηση ΣΥΡΙΖΑ-ΑΝΕΛ είναι από παντού να δεχόμαστε πλήγματα. Όσο μας βλέπουν έτσι, όσο μας βλέ</w:t>
      </w:r>
      <w:r>
        <w:rPr>
          <w:rFonts w:eastAsia="Times New Roman" w:cs="Times New Roman"/>
          <w:szCs w:val="24"/>
        </w:rPr>
        <w:lastRenderedPageBreak/>
        <w:t xml:space="preserve">πουν ενδοτικούς, όσο μας βλέπουν να υποχωρούμε, τόσο θα αυξάνεται η προκλητικότητά τους και τόσο θα αυξάνονται οι απαιτήσεις τους. </w:t>
      </w:r>
    </w:p>
    <w:p w14:paraId="58D0324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Βλέπετε ότι τώρα συνέλα</w:t>
      </w:r>
      <w:r>
        <w:rPr>
          <w:rFonts w:eastAsia="Times New Roman" w:cs="Times New Roman"/>
          <w:szCs w:val="24"/>
        </w:rPr>
        <w:t xml:space="preserve">βαν δύο Έλληνες, ουσιαστικά -και μακάρι να βγω ψεύτης- για να τους ανταλλάξουν με τους οκτώ. Ο </w:t>
      </w:r>
      <w:proofErr w:type="spellStart"/>
      <w:r>
        <w:rPr>
          <w:rFonts w:eastAsia="Times New Roman" w:cs="Times New Roman"/>
          <w:szCs w:val="24"/>
        </w:rPr>
        <w:t>Ερντογάν</w:t>
      </w:r>
      <w:proofErr w:type="spellEnd"/>
      <w:r>
        <w:rPr>
          <w:rFonts w:eastAsia="Times New Roman" w:cs="Times New Roman"/>
          <w:szCs w:val="24"/>
        </w:rPr>
        <w:t xml:space="preserve"> έχει προβλήματα στο εσωτερικό του και θα προσπαθήσει, αυξάνοντας την ένταση στο Αιγαίο, ουσιαστικά να κερδίσει κάποια πράγματα. </w:t>
      </w:r>
    </w:p>
    <w:p w14:paraId="58D0324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Από την άλλη πλευρά, έχ</w:t>
      </w:r>
      <w:r>
        <w:rPr>
          <w:rFonts w:eastAsia="Times New Roman" w:cs="Times New Roman"/>
          <w:szCs w:val="24"/>
        </w:rPr>
        <w:t xml:space="preserve">ουμε κάποιος άλλους, βόρειους γείτονες, ένα κρατίδιο μόρφωμα, του οποίου ο Πρωθυπουργός του ήθελε δήθεν να τα βρει με την </w:t>
      </w:r>
      <w:r>
        <w:rPr>
          <w:rFonts w:eastAsia="Times New Roman" w:cs="Times New Roman"/>
          <w:szCs w:val="24"/>
        </w:rPr>
        <w:t>ε</w:t>
      </w:r>
      <w:r>
        <w:rPr>
          <w:rFonts w:eastAsia="Times New Roman" w:cs="Times New Roman"/>
          <w:szCs w:val="24"/>
        </w:rPr>
        <w:t>λληνική Κυβέρνηση. Χθες μας είπε ότι, όπως θα κοιτάξει και αυτός το Σύνταγμα του, θα πρέπει και εμείς να κοιτάξουμε την αλλαγή του Συ</w:t>
      </w:r>
      <w:r>
        <w:rPr>
          <w:rFonts w:eastAsia="Times New Roman" w:cs="Times New Roman"/>
          <w:szCs w:val="24"/>
        </w:rPr>
        <w:t xml:space="preserve">ντάγματός μας. Είχε τέτοιο </w:t>
      </w:r>
      <w:r>
        <w:rPr>
          <w:rFonts w:eastAsia="Times New Roman" w:cs="Times New Roman"/>
          <w:szCs w:val="24"/>
        </w:rPr>
        <w:lastRenderedPageBreak/>
        <w:t>θράσος! Έχουν φτάσει να αποθρασυνθούν μέχρι και οι Σκοπιανοί. Και επαναλαμβάνω, αυτό το κρατίδιο μόρφωμα, το οποίο αποτελείται από τέσσερις διαφορετικές -ίσως και περισσότερες- εθνολογικές μειονότητες, μας απειλεί και λέει ότι θα</w:t>
      </w:r>
      <w:r>
        <w:rPr>
          <w:rFonts w:eastAsia="Times New Roman" w:cs="Times New Roman"/>
          <w:szCs w:val="24"/>
        </w:rPr>
        <w:t xml:space="preserve"> πρέπει να κοιτάξουμε και εμείς την αλλαγή του Συντάγματός μας.</w:t>
      </w:r>
    </w:p>
    <w:p w14:paraId="58D0324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Ζάεφ</w:t>
      </w:r>
      <w:proofErr w:type="spellEnd"/>
      <w:r>
        <w:rPr>
          <w:rFonts w:eastAsia="Times New Roman" w:cs="Times New Roman"/>
          <w:szCs w:val="24"/>
        </w:rPr>
        <w:t>, λοιπόν, είπε αυτό που λέει η Χρυσή Αυγή από την πρώτη μέρα. Το είπαμε εμείς, αλλά, βέβαια, όταν τα λέει η Χρυσή Αυγή είναι κακή. Είπε, λοιπόν, το αυτονόητο: «Και να αλλάξουμε το Σύνταγ</w:t>
      </w:r>
      <w:r>
        <w:rPr>
          <w:rFonts w:eastAsia="Times New Roman" w:cs="Times New Roman"/>
          <w:szCs w:val="24"/>
        </w:rPr>
        <w:t>μά μας, ένα χαρτί είναι. Μπορούμε μετά να το αλλάξουμε ξανά». Οι άνθρωποι μ</w:t>
      </w:r>
      <w:r>
        <w:rPr>
          <w:rFonts w:eastAsia="Times New Roman" w:cs="Times New Roman"/>
          <w:szCs w:val="24"/>
        </w:rPr>
        <w:t>ά</w:t>
      </w:r>
      <w:r>
        <w:rPr>
          <w:rFonts w:eastAsia="Times New Roman" w:cs="Times New Roman"/>
          <w:szCs w:val="24"/>
        </w:rPr>
        <w:t>ς δουλεύουν κανονικότατα. Δεν έχουμε κάποιον να τους απαντήσει. Δεν έχουμε Υπουργό Εξωτερικών. Έχουμε έναν άνθρωπο</w:t>
      </w:r>
      <w:r>
        <w:rPr>
          <w:rFonts w:eastAsia="Times New Roman" w:cs="Times New Roman"/>
          <w:szCs w:val="24"/>
        </w:rPr>
        <w:t>,</w:t>
      </w:r>
      <w:r>
        <w:rPr>
          <w:rFonts w:eastAsia="Times New Roman" w:cs="Times New Roman"/>
          <w:szCs w:val="24"/>
        </w:rPr>
        <w:t xml:space="preserve"> που κάνει κάποια ταξίδια από δω και από εκεί για δημόσιες σχέσει</w:t>
      </w:r>
      <w:r>
        <w:rPr>
          <w:rFonts w:eastAsia="Times New Roman" w:cs="Times New Roman"/>
          <w:szCs w:val="24"/>
        </w:rPr>
        <w:t xml:space="preserve">ς, αλλά ουσιαστικά δεν παράγει τίποτα από </w:t>
      </w:r>
      <w:r>
        <w:rPr>
          <w:rFonts w:eastAsia="Times New Roman" w:cs="Times New Roman"/>
          <w:szCs w:val="24"/>
        </w:rPr>
        <w:lastRenderedPageBreak/>
        <w:t>εξωτερική πολιτική. Και φτάσαμε στο σημείο να μας ζητάνε και οι Σκοπιανοί την αλλαγή του Συντάγματός μας.</w:t>
      </w:r>
    </w:p>
    <w:p w14:paraId="58D0324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Τα ελληνοτουρκικά είπαμε ότι κάθε μέρα θα εντείνονται. Είδατε ότι οι Τούρκοι μάς εμβολίζουν πλοία, μ</w:t>
      </w:r>
      <w:r>
        <w:rPr>
          <w:rFonts w:eastAsia="Times New Roman" w:cs="Times New Roman"/>
          <w:szCs w:val="24"/>
        </w:rPr>
        <w:t>ά</w:t>
      </w:r>
      <w:r>
        <w:rPr>
          <w:rFonts w:eastAsia="Times New Roman" w:cs="Times New Roman"/>
          <w:szCs w:val="24"/>
        </w:rPr>
        <w:t>ς απαγά</w:t>
      </w:r>
      <w:r>
        <w:rPr>
          <w:rFonts w:eastAsia="Times New Roman" w:cs="Times New Roman"/>
          <w:szCs w:val="24"/>
        </w:rPr>
        <w:t xml:space="preserve">γουν στρατιωτικούς και εμείς δεν μπορούμε να απαντήσουμε σε τίποτα. </w:t>
      </w:r>
    </w:p>
    <w:p w14:paraId="58D03248" w14:textId="77777777" w:rsidR="00C565C7" w:rsidRDefault="00DC4690">
      <w:pPr>
        <w:spacing w:line="600" w:lineRule="auto"/>
        <w:ind w:firstLine="720"/>
        <w:jc w:val="both"/>
        <w:rPr>
          <w:rFonts w:eastAsia="Times New Roman"/>
          <w:szCs w:val="24"/>
        </w:rPr>
      </w:pPr>
      <w:r>
        <w:rPr>
          <w:rFonts w:eastAsia="Times New Roman"/>
          <w:szCs w:val="24"/>
        </w:rPr>
        <w:t xml:space="preserve"> Έχουμε και ένα άλλο θέμα, το οποίο μάλλον θα φέρει ο ΣΥΡΙΖΑ, απ’ ό,τι βλέπουμε. Σήμερα έχει πάρει μεγάλες διαστάσεις. Είναι οι παράνομες </w:t>
      </w:r>
      <w:proofErr w:type="spellStart"/>
      <w:r>
        <w:rPr>
          <w:rFonts w:eastAsia="Times New Roman"/>
          <w:szCs w:val="24"/>
        </w:rPr>
        <w:t>ελληνοποιήσεις</w:t>
      </w:r>
      <w:proofErr w:type="spellEnd"/>
      <w:r>
        <w:rPr>
          <w:rFonts w:eastAsia="Times New Roman"/>
          <w:szCs w:val="24"/>
        </w:rPr>
        <w:t xml:space="preserve"> οκτακοσίων χιλιάδων και πλέον αλλο</w:t>
      </w:r>
      <w:r>
        <w:rPr>
          <w:rFonts w:eastAsia="Times New Roman"/>
          <w:szCs w:val="24"/>
        </w:rPr>
        <w:t>δαπών. Και τα συνδέω όλα αυτά, γιατί αυτοί οι αλλοδαποί είναι μια πέμπτη φάλαγγα μέσα στην πατρίδα μας. Έχουν έρθει παράνομα, όσο κι αν τους βαφτίζετε νόμιμους. Ό,τι κι αν κάνετε, ακόμα και την ελληνική ιθαγένεια να τους δώσετε, αυτοί οι άνθρωποι έχουν εισ</w:t>
      </w:r>
      <w:r>
        <w:rPr>
          <w:rFonts w:eastAsia="Times New Roman"/>
          <w:szCs w:val="24"/>
        </w:rPr>
        <w:t xml:space="preserve">έλθει παράνομα στην πατρίδα μας. Δεν μπορεί η Ελλάδα νόμιμα </w:t>
      </w:r>
      <w:r>
        <w:rPr>
          <w:rFonts w:eastAsia="Times New Roman"/>
          <w:szCs w:val="24"/>
        </w:rPr>
        <w:lastRenderedPageBreak/>
        <w:t>να τους έχει δεχτεί. Θα ήταν αυτοκτονία για την πατρίδα μας είναι είχε δεχτεί νόμιμα να εισέλθουν οκτακόσιες χιλιάδες και πλέον λαθρομετανάστες. Το νούμερο αυτό, οι οκτακόσιες χιλιάδες, είναι αυτο</w:t>
      </w:r>
      <w:r>
        <w:rPr>
          <w:rFonts w:eastAsia="Times New Roman"/>
          <w:szCs w:val="24"/>
        </w:rPr>
        <w:t>ί που εσείς θεωρείτε νόμιμους. Βέβαια, τα νούμερα είναι δύο και τρία εκατομμύρια, σύμφωνα με τη Στατιστική Υπηρεσία. Είναι οκτακόσιες χιλιάδες, οι οποίοι σίγουρα θα σας ανταποδώσουν σε οποιαδήποτε εκλογική αναμέτρηση το επόμενο διάστημα αυτήν τη χάρη που θ</w:t>
      </w:r>
      <w:r>
        <w:rPr>
          <w:rFonts w:eastAsia="Times New Roman"/>
          <w:szCs w:val="24"/>
        </w:rPr>
        <w:t>α τους κάνετε.</w:t>
      </w:r>
    </w:p>
    <w:p w14:paraId="58D03249" w14:textId="77777777" w:rsidR="00C565C7" w:rsidRDefault="00DC4690">
      <w:pPr>
        <w:spacing w:line="600" w:lineRule="auto"/>
        <w:ind w:firstLine="720"/>
        <w:jc w:val="both"/>
        <w:rPr>
          <w:rFonts w:eastAsia="Times New Roman"/>
          <w:szCs w:val="24"/>
        </w:rPr>
      </w:pPr>
      <w:r>
        <w:rPr>
          <w:rFonts w:eastAsia="Times New Roman"/>
          <w:szCs w:val="24"/>
        </w:rPr>
        <w:t>Η ιθαγένεια, που μέχρι τώρα ξέραμε ότι βασίζεται στο αίμα, στην καταγωγή των Ελλήνων, πλέον θα βασίζεται σε είκοσι πανεύκολες ερωτήσεις, όπως τις χαρακτηρίζετε εσείς -λέτε να μην έχουν πρόβλημα οι λαθρομετανάστες-, οι οποίες θα τους δίνουν ι</w:t>
      </w:r>
      <w:r>
        <w:rPr>
          <w:rFonts w:eastAsia="Times New Roman"/>
          <w:szCs w:val="24"/>
        </w:rPr>
        <w:t xml:space="preserve">θαγένεια. </w:t>
      </w:r>
      <w:r>
        <w:rPr>
          <w:rFonts w:eastAsia="Times New Roman"/>
          <w:szCs w:val="24"/>
        </w:rPr>
        <w:lastRenderedPageBreak/>
        <w:t>Αυτό από μόνο του -και έτσι θα κλείσω- είναι ό,τι πιο τραγικό μπορείτε να κάνετε, ό,τι πιο εγκληματικό μπορείτε να κάνετε, δηλαδή οκτακόσιες χιλιάδες παράνομους λαθρομετανάστες να τους κάνετε Έλληνες. Δεν έχετε το δικαίωμα να αλλοιώσετε τον ελλην</w:t>
      </w:r>
      <w:r>
        <w:rPr>
          <w:rFonts w:eastAsia="Times New Roman"/>
          <w:szCs w:val="24"/>
        </w:rPr>
        <w:t xml:space="preserve">ικό πληθυσμό. Δεν σας έχει δώσει κανένας αυτήν την εξουσία. Παρανομείτε, εγκληματείτε εις βάρος της </w:t>
      </w:r>
      <w:proofErr w:type="spellStart"/>
      <w:r>
        <w:rPr>
          <w:rFonts w:eastAsia="Times New Roman"/>
          <w:szCs w:val="24"/>
        </w:rPr>
        <w:t>πατρίδος</w:t>
      </w:r>
      <w:proofErr w:type="spellEnd"/>
      <w:r>
        <w:rPr>
          <w:rFonts w:eastAsia="Times New Roman"/>
          <w:szCs w:val="24"/>
        </w:rPr>
        <w:t xml:space="preserve"> μας.</w:t>
      </w:r>
    </w:p>
    <w:p w14:paraId="58D0324A" w14:textId="77777777" w:rsidR="00C565C7" w:rsidRDefault="00DC4690">
      <w:pPr>
        <w:spacing w:line="600" w:lineRule="auto"/>
        <w:ind w:firstLine="720"/>
        <w:jc w:val="both"/>
        <w:rPr>
          <w:rFonts w:eastAsia="Times New Roman"/>
          <w:szCs w:val="24"/>
        </w:rPr>
      </w:pPr>
      <w:r>
        <w:rPr>
          <w:rFonts w:eastAsia="Times New Roman"/>
          <w:szCs w:val="24"/>
        </w:rPr>
        <w:t>Προσέξτε καλά, γιατί ανοίγετε τ</w:t>
      </w:r>
      <w:r>
        <w:rPr>
          <w:rFonts w:eastAsia="Times New Roman"/>
          <w:szCs w:val="24"/>
        </w:rPr>
        <w:t>ον ασκό</w:t>
      </w:r>
      <w:r>
        <w:rPr>
          <w:rFonts w:eastAsia="Times New Roman"/>
          <w:szCs w:val="24"/>
        </w:rPr>
        <w:t>,</w:t>
      </w:r>
      <w:r>
        <w:rPr>
          <w:rFonts w:eastAsia="Times New Roman"/>
          <w:szCs w:val="24"/>
        </w:rPr>
        <w:t xml:space="preserve"> του Αιόλου. Με όλα αυτά νομίζετε ότι ταΐζοντας τον κροκόδειλο θα σας φάει τελευταίους. Δεν θα σας φάει</w:t>
      </w:r>
      <w:r>
        <w:rPr>
          <w:rFonts w:eastAsia="Times New Roman"/>
          <w:szCs w:val="24"/>
        </w:rPr>
        <w:t xml:space="preserve"> τελευταίους. Ταΐζοντας τον κροκόδειλο, ταΐζοντας κάθε έναν που επιβουλεύεται την πατρίδα μας και λειτουργώντας ουσιαστικά και εσείς εις βάρος της </w:t>
      </w:r>
      <w:proofErr w:type="spellStart"/>
      <w:r>
        <w:rPr>
          <w:rFonts w:eastAsia="Times New Roman"/>
          <w:szCs w:val="24"/>
        </w:rPr>
        <w:t>πατρίδος</w:t>
      </w:r>
      <w:proofErr w:type="spellEnd"/>
      <w:r>
        <w:rPr>
          <w:rFonts w:eastAsia="Times New Roman"/>
          <w:szCs w:val="24"/>
        </w:rPr>
        <w:t xml:space="preserve"> μας, εγκληματείτε. Όλα αυτά δεν θα τα πληρώσουμε μόνο εμείς οι υπόλοιποι. Θα τα πλη</w:t>
      </w:r>
      <w:r>
        <w:rPr>
          <w:rFonts w:eastAsia="Times New Roman"/>
          <w:szCs w:val="24"/>
        </w:rPr>
        <w:lastRenderedPageBreak/>
        <w:t>ρώσετε και εσείς.</w:t>
      </w:r>
      <w:r>
        <w:rPr>
          <w:rFonts w:eastAsia="Times New Roman"/>
          <w:szCs w:val="24"/>
        </w:rPr>
        <w:t xml:space="preserve"> Οι καιροί που έρχονται είναι πολύ δύσκολοι. Κοιτάξτε να σταματήσετε. Αν δεν μπορείτε -το λέμε σε κάθε νομοσχέδιο- να νομοθετήσετε υπέρ της </w:t>
      </w:r>
      <w:proofErr w:type="spellStart"/>
      <w:r>
        <w:rPr>
          <w:rFonts w:eastAsia="Times New Roman"/>
          <w:szCs w:val="24"/>
        </w:rPr>
        <w:t>πατρίδος</w:t>
      </w:r>
      <w:proofErr w:type="spellEnd"/>
      <w:r>
        <w:rPr>
          <w:rFonts w:eastAsia="Times New Roman"/>
          <w:szCs w:val="24"/>
        </w:rPr>
        <w:t xml:space="preserve">, μην νομοθετείτε καθόλου. Αλλά να εγκληματείτε εναντίον της </w:t>
      </w:r>
      <w:proofErr w:type="spellStart"/>
      <w:r>
        <w:rPr>
          <w:rFonts w:eastAsia="Times New Roman"/>
          <w:szCs w:val="24"/>
        </w:rPr>
        <w:t>πατρίδος</w:t>
      </w:r>
      <w:proofErr w:type="spellEnd"/>
      <w:r>
        <w:rPr>
          <w:rFonts w:eastAsia="Times New Roman"/>
          <w:szCs w:val="24"/>
        </w:rPr>
        <w:t xml:space="preserve"> μας και εναντίον των γενεών που έρχοντ</w:t>
      </w:r>
      <w:r>
        <w:rPr>
          <w:rFonts w:eastAsia="Times New Roman"/>
          <w:szCs w:val="24"/>
        </w:rPr>
        <w:t>αι, εναντίον των παιδιών μας, δεν θα σας το επιτρέψουμε.</w:t>
      </w:r>
    </w:p>
    <w:p w14:paraId="58D0324B" w14:textId="77777777" w:rsidR="00C565C7" w:rsidRDefault="00DC4690">
      <w:pPr>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 xml:space="preserve">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8D0324C" w14:textId="77777777" w:rsidR="00C565C7" w:rsidRDefault="00DC4690">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συνάδελφο από τη Χρυσή Αυγή.</w:t>
      </w:r>
    </w:p>
    <w:p w14:paraId="58D0324D" w14:textId="77777777" w:rsidR="00C565C7" w:rsidRDefault="00DC4690">
      <w:pPr>
        <w:spacing w:line="600" w:lineRule="auto"/>
        <w:ind w:firstLine="720"/>
        <w:jc w:val="both"/>
        <w:rPr>
          <w:rFonts w:eastAsia="Times New Roman"/>
          <w:szCs w:val="24"/>
        </w:rPr>
      </w:pPr>
      <w:r>
        <w:rPr>
          <w:rFonts w:eastAsia="Times New Roman"/>
          <w:szCs w:val="24"/>
        </w:rPr>
        <w:t xml:space="preserve">Παρακαλώ τον κ. Ιωάννη </w:t>
      </w:r>
      <w:proofErr w:type="spellStart"/>
      <w:r>
        <w:rPr>
          <w:rFonts w:eastAsia="Times New Roman"/>
          <w:szCs w:val="24"/>
        </w:rPr>
        <w:t>Σαρίδη</w:t>
      </w:r>
      <w:proofErr w:type="spellEnd"/>
      <w:r>
        <w:rPr>
          <w:rFonts w:eastAsia="Times New Roman"/>
          <w:szCs w:val="24"/>
        </w:rPr>
        <w:t xml:space="preserve">, Κοινοβουλευτικό Εκπρόσωπο της </w:t>
      </w:r>
      <w:r>
        <w:rPr>
          <w:rFonts w:eastAsia="Times New Roman"/>
          <w:szCs w:val="24"/>
        </w:rPr>
        <w:t>Ένωσης Κεντρώων, να πάρει τον λόγο.</w:t>
      </w:r>
    </w:p>
    <w:p w14:paraId="58D0324E" w14:textId="77777777" w:rsidR="00C565C7" w:rsidRDefault="00DC4690">
      <w:pPr>
        <w:spacing w:line="600" w:lineRule="auto"/>
        <w:ind w:firstLine="720"/>
        <w:jc w:val="both"/>
        <w:rPr>
          <w:rFonts w:eastAsia="Times New Roman"/>
          <w:szCs w:val="24"/>
        </w:rPr>
      </w:pPr>
      <w:r>
        <w:rPr>
          <w:rFonts w:eastAsia="Times New Roman"/>
          <w:szCs w:val="24"/>
        </w:rPr>
        <w:t xml:space="preserve">Έχετε τον λόγο για δώδεκα λεπτά, κύριε </w:t>
      </w:r>
      <w:proofErr w:type="spellStart"/>
      <w:r>
        <w:rPr>
          <w:rFonts w:eastAsia="Times New Roman"/>
          <w:szCs w:val="24"/>
        </w:rPr>
        <w:t>Σαρίδη</w:t>
      </w:r>
      <w:proofErr w:type="spellEnd"/>
      <w:r>
        <w:rPr>
          <w:rFonts w:eastAsia="Times New Roman"/>
          <w:szCs w:val="24"/>
        </w:rPr>
        <w:t>.</w:t>
      </w:r>
    </w:p>
    <w:p w14:paraId="58D0324F" w14:textId="77777777" w:rsidR="00C565C7" w:rsidRDefault="00DC4690">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58D03250" w14:textId="77777777" w:rsidR="00C565C7" w:rsidRDefault="00DC4690">
      <w:pPr>
        <w:spacing w:line="600" w:lineRule="auto"/>
        <w:ind w:firstLine="720"/>
        <w:jc w:val="both"/>
        <w:rPr>
          <w:rFonts w:eastAsia="Times New Roman"/>
          <w:szCs w:val="24"/>
        </w:rPr>
      </w:pPr>
      <w:r>
        <w:rPr>
          <w:rFonts w:eastAsia="Times New Roman"/>
          <w:szCs w:val="24"/>
        </w:rPr>
        <w:lastRenderedPageBreak/>
        <w:t>Κύριε Υπουργέ, κυρίες και κύριοι συνάδελφοι, υπό την σκιά των πρόσφατων εξελίξεων με την παράνομη κράτηση των Ελλήνων στρατιω</w:t>
      </w:r>
      <w:r>
        <w:rPr>
          <w:rFonts w:eastAsia="Times New Roman"/>
          <w:szCs w:val="24"/>
        </w:rPr>
        <w:t>τικών σε φυλακές υψίστης ασφαλείας στην Τουρκία, με τον τρόπο με τον οποίο αιχμαλωτίστηκαν και οδηγήθηκαν στην τουρκική δικαιοσύνη, υπό τη σκιά των όσων έγιναν εχθές στην Επιτροπή Εξωτερικών και Εθνικής Άμυνας, των όσων κακώς μεταφέρθηκαν στον Τύπο από συν</w:t>
      </w:r>
      <w:r>
        <w:rPr>
          <w:rFonts w:eastAsia="Times New Roman"/>
          <w:szCs w:val="24"/>
        </w:rPr>
        <w:t>αδέλφους</w:t>
      </w:r>
      <w:r>
        <w:rPr>
          <w:rFonts w:eastAsia="Times New Roman"/>
          <w:szCs w:val="24"/>
        </w:rPr>
        <w:t>,</w:t>
      </w:r>
      <w:r>
        <w:rPr>
          <w:rFonts w:eastAsia="Times New Roman"/>
          <w:szCs w:val="24"/>
        </w:rPr>
        <w:t xml:space="preserve"> που συμμετείχαν στη χθεσινή ενημέρωση κεκλεισμένων των θυρών του Υπουργού Εξωτερικών για θέματα</w:t>
      </w:r>
      <w:r>
        <w:rPr>
          <w:rFonts w:eastAsia="Times New Roman"/>
          <w:szCs w:val="24"/>
        </w:rPr>
        <w:t>,</w:t>
      </w:r>
      <w:r>
        <w:rPr>
          <w:rFonts w:eastAsia="Times New Roman"/>
          <w:szCs w:val="24"/>
        </w:rPr>
        <w:t xml:space="preserve"> που αφορούν τις εθνικές μας προκλήσεις, συζητάμε σήμερα την κύρωση σύμβασης για τη λειτουργία του ελληνικού Ινστιτούτου Παστέρ.</w:t>
      </w:r>
    </w:p>
    <w:p w14:paraId="58D03251" w14:textId="77777777" w:rsidR="00C565C7" w:rsidRDefault="00DC4690">
      <w:pPr>
        <w:spacing w:line="600" w:lineRule="auto"/>
        <w:ind w:firstLine="720"/>
        <w:jc w:val="both"/>
        <w:rPr>
          <w:rFonts w:eastAsia="Times New Roman"/>
          <w:szCs w:val="24"/>
        </w:rPr>
      </w:pPr>
      <w:r>
        <w:rPr>
          <w:rFonts w:eastAsia="Times New Roman"/>
          <w:szCs w:val="24"/>
        </w:rPr>
        <w:t xml:space="preserve">Αγαπητοί συνάδελφοι, </w:t>
      </w:r>
      <w:r>
        <w:rPr>
          <w:rFonts w:eastAsia="Times New Roman"/>
          <w:szCs w:val="24"/>
        </w:rPr>
        <w:t>υπάρχουν θέματα</w:t>
      </w:r>
      <w:r>
        <w:rPr>
          <w:rFonts w:eastAsia="Times New Roman"/>
          <w:szCs w:val="24"/>
        </w:rPr>
        <w:t>,</w:t>
      </w:r>
      <w:r>
        <w:rPr>
          <w:rFonts w:eastAsia="Times New Roman"/>
          <w:szCs w:val="24"/>
        </w:rPr>
        <w:t xml:space="preserve"> που ξεπερνούν τον χρονικό ορίζοντα μιας κυβέρνησης. Υπάρχουν πράγματα</w:t>
      </w:r>
      <w:r>
        <w:rPr>
          <w:rFonts w:eastAsia="Times New Roman"/>
          <w:szCs w:val="24"/>
        </w:rPr>
        <w:t>,</w:t>
      </w:r>
      <w:r>
        <w:rPr>
          <w:rFonts w:eastAsia="Times New Roman"/>
          <w:szCs w:val="24"/>
        </w:rPr>
        <w:t xml:space="preserve"> που δεν </w:t>
      </w:r>
      <w:r>
        <w:rPr>
          <w:rFonts w:eastAsia="Times New Roman"/>
          <w:szCs w:val="24"/>
        </w:rPr>
        <w:lastRenderedPageBreak/>
        <w:t>λύνονται με μία απόφαση, που δεν λύνονται με μία διάταξη, με μία νομοθετική ρύθμιση, που δεν λύνονται με μία κύρωση σαν αυτή που συζητάμε σήμερα εδώ. Και αυτά τ</w:t>
      </w:r>
      <w:r>
        <w:rPr>
          <w:rFonts w:eastAsia="Times New Roman"/>
          <w:szCs w:val="24"/>
        </w:rPr>
        <w:t xml:space="preserve">α θέματα είναι τα εθνικά θέματα. Κι αν ο Παστέρ αναζητούσε σε κάθε του κίνηση την αλήθεια, με αγωνία την αναζητούσε, εμείς σήμερα εδώ στην ελληνική Βουλή, στην Ολομέλεια, προσπαθούμε να κρύψουμε τις αλήθειες κάτω από το χαλί, ίσως επειδή δεν τις αντέχουμε </w:t>
      </w:r>
      <w:r>
        <w:rPr>
          <w:rFonts w:eastAsia="Times New Roman"/>
          <w:szCs w:val="24"/>
        </w:rPr>
        <w:t>εμείς οι ίδιοι, ίσως επειδή δεν τις αντέχει ο ίδιος ο λαός.</w:t>
      </w:r>
    </w:p>
    <w:p w14:paraId="58D0325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Θεωρώ μεγάλη υποκρισία, αγαπητοί συνάδελφοι, να συνεχίζουμε να αναρωτιόμαστε εδώ στη Βουλή για το πού θα το πάει τελικά ο Τούρκος. Είναι πλέον τεκμηριωμένη η άποψη πως πρόκειται περί επικίνδυνης α</w:t>
      </w:r>
      <w:r>
        <w:rPr>
          <w:rFonts w:eastAsia="Times New Roman" w:cs="Times New Roman"/>
          <w:szCs w:val="24"/>
        </w:rPr>
        <w:t xml:space="preserve">υταπάτης η άρνηση να αναγνωρίσουμε και </w:t>
      </w:r>
      <w:r>
        <w:rPr>
          <w:rFonts w:eastAsia="Times New Roman" w:cs="Times New Roman"/>
          <w:szCs w:val="24"/>
        </w:rPr>
        <w:lastRenderedPageBreak/>
        <w:t xml:space="preserve">να αποκαλέσουμε με το πραγματικό τους όνομα τις επιθετικές προθέσεις της Τουρκίας. Η Τουρκία θέλει να αρπάξει. Τι δεν μπορούμε να καταλάβουμε εμείς μέσα εδώ στην Αίθουσα του </w:t>
      </w:r>
      <w:r>
        <w:rPr>
          <w:rFonts w:eastAsia="Times New Roman" w:cs="Times New Roman"/>
          <w:szCs w:val="24"/>
        </w:rPr>
        <w:t>ε</w:t>
      </w:r>
      <w:r>
        <w:rPr>
          <w:rFonts w:eastAsia="Times New Roman" w:cs="Times New Roman"/>
          <w:szCs w:val="24"/>
        </w:rPr>
        <w:t>λληνικού Κοινοβουλίου; Όποιος ισχυριστεί τ</w:t>
      </w:r>
      <w:r>
        <w:rPr>
          <w:rFonts w:eastAsia="Times New Roman" w:cs="Times New Roman"/>
          <w:szCs w:val="24"/>
        </w:rPr>
        <w:t>ο αντίθετο θα πρέπει να μπορέσει να αποδείξει κιόλας με επιχειρήματα πράγμα που, κατά την εκτίμησή μου, με τα γεγονότα που έχουν συμβεί, δεν μπορεί να το αποδείξει. Τρία γεγονότα μέσα σε λιγότερο από ενάμιση μήνα, τρεις πολεμικές πράξεις ήταν αυτές που έκα</w:t>
      </w:r>
      <w:r>
        <w:rPr>
          <w:rFonts w:eastAsia="Times New Roman" w:cs="Times New Roman"/>
          <w:szCs w:val="24"/>
        </w:rPr>
        <w:t xml:space="preserve">ναν οι Τούρκοι απέναντι στην Ελλάδα. </w:t>
      </w:r>
    </w:p>
    <w:p w14:paraId="58D0325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Θεωρώ, λοιπόν, απαράδεκτο το γεγονός πως δεν έχει απαντηθεί αρμοδίως, υπευθύνως και με ξεκάθαρο τρόπο το ερώτημα τι μπορεί και τι πρέπει να κάνει η Ελλάδα απέναντι στη τουρκική επιθετική προκλητικότητα. </w:t>
      </w:r>
    </w:p>
    <w:p w14:paraId="58D0325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Η Βουλή συνεχί</w:t>
      </w:r>
      <w:r>
        <w:rPr>
          <w:rFonts w:eastAsia="Times New Roman" w:cs="Times New Roman"/>
          <w:szCs w:val="24"/>
        </w:rPr>
        <w:t>ζει να ψάχνεται για απαντήσεις</w:t>
      </w:r>
      <w:r>
        <w:rPr>
          <w:rFonts w:eastAsia="Times New Roman" w:cs="Times New Roman"/>
          <w:szCs w:val="24"/>
        </w:rPr>
        <w:t>,</w:t>
      </w:r>
      <w:r>
        <w:rPr>
          <w:rFonts w:eastAsia="Times New Roman" w:cs="Times New Roman"/>
          <w:szCs w:val="24"/>
        </w:rPr>
        <w:t xml:space="preserve"> που είναι όμως ήδη γνωστές στους ακρίτες μας στον Έβρο. Τη δική τους προσέγγιση επέλεξα προσωπικά χθες εγώ να μεταφέρω στον Υπουργό Εξωτερικών και με αγωνία να δώσω να καταλάβουν ότι πρέπει επιτέλους σαν Ελλάδα να αναγνωρίσο</w:t>
      </w:r>
      <w:r>
        <w:rPr>
          <w:rFonts w:eastAsia="Times New Roman" w:cs="Times New Roman"/>
          <w:szCs w:val="24"/>
        </w:rPr>
        <w:t xml:space="preserve">υμε αυτές τις προθέσεις και να κινηθούμε αρμοδίως. </w:t>
      </w:r>
    </w:p>
    <w:p w14:paraId="58D0325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Θεωρώ σημαντικό να καταθέσω για άλλη μια φορά τη θέση της Ένωσης Κεντρώων για άμεση σύσταση του Συμβουλίου των Πολιτικών Αρχηγών, ενημέρωση επί όλων των εθνικών θεμάτων, γιατί κρίνουμε επιβεβλημένη τη δημ</w:t>
      </w:r>
      <w:r>
        <w:rPr>
          <w:rFonts w:eastAsia="Times New Roman" w:cs="Times New Roman"/>
          <w:szCs w:val="24"/>
        </w:rPr>
        <w:t xml:space="preserve">ιουργία εικόνας ομοψυχίας. Ακόμα κι αν διαφωνούμε σε πολλά άλλα, πέραν των όποιων αντιμέτρων μπορούμε να πάρουμε απέναντι στην Τουρκία, αυτή είναι η εικόνα </w:t>
      </w:r>
      <w:r>
        <w:rPr>
          <w:rFonts w:eastAsia="Times New Roman" w:cs="Times New Roman"/>
          <w:szCs w:val="24"/>
        </w:rPr>
        <w:lastRenderedPageBreak/>
        <w:t>που θα μπορούσε από μόνη της να συγκρατήσει την επιθετική τουρκική προκλητικότητα.</w:t>
      </w:r>
    </w:p>
    <w:p w14:paraId="58D0325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σήμερα συζητάμε ένα σχέδιο νόμου του Υπουργείου Παιδείας, Έρευνας και Θρησκευμάτων με τίτλο «Κύρωση </w:t>
      </w:r>
      <w:r>
        <w:rPr>
          <w:rFonts w:eastAsia="Times New Roman" w:cs="Times New Roman"/>
          <w:szCs w:val="24"/>
        </w:rPr>
        <w:t>Σύμβασης</w:t>
      </w:r>
      <w:r>
        <w:rPr>
          <w:rFonts w:eastAsia="Times New Roman" w:cs="Times New Roman"/>
          <w:szCs w:val="24"/>
        </w:rPr>
        <w:t xml:space="preserve"> για τη λειτουργία του Ελληνικού Ινστιτούτου Παστέρ». Η συμφωνία υπεγράφη το καλοκαίρι του 2017 μεταξύ της ελληνικής πολιτείας και του </w:t>
      </w:r>
      <w:r>
        <w:rPr>
          <w:rFonts w:eastAsia="Times New Roman" w:cs="Times New Roman"/>
          <w:szCs w:val="24"/>
        </w:rPr>
        <w:t xml:space="preserve">Ελληνικού Ινστιτούτου Παστέρ. </w:t>
      </w:r>
    </w:p>
    <w:p w14:paraId="58D0325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Θα ήθελα να μοιραστώ μαζί σας με αφορμή αυτό το γεγονός κάποιες από τις σκέψεις τιμώντας ουσιαστικά και την πορεία του Ελληνικού Ινστιτούτου Παστέρ. Αυτό το σχέδιο νόμου έρχεται σχεδόν έναν αιώνα μετά από την ίδρυση του Ελλην</w:t>
      </w:r>
      <w:r>
        <w:rPr>
          <w:rFonts w:eastAsia="Times New Roman" w:cs="Times New Roman"/>
          <w:szCs w:val="24"/>
        </w:rPr>
        <w:t xml:space="preserve">ικού Ινστιτούτου </w:t>
      </w:r>
      <w:r>
        <w:rPr>
          <w:rFonts w:eastAsia="Times New Roman" w:cs="Times New Roman"/>
          <w:szCs w:val="24"/>
        </w:rPr>
        <w:lastRenderedPageBreak/>
        <w:t xml:space="preserve">Παστέρ, ένα αιώνα όπου δρα και προσφέρει καθοριστικά στην ελληνική κοινωνία, στην προσπάθεια για την βελτίωση της δημόσιας υγείας. </w:t>
      </w:r>
    </w:p>
    <w:p w14:paraId="58D0325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πρώτο Ινστιτούτο Παστέρ ιδρύθηκε στο Παρίσι το 1888. Τον σκοπό για τον οποίον δημιουργήθηκε τον γνωρίζου</w:t>
      </w:r>
      <w:r>
        <w:rPr>
          <w:rFonts w:eastAsia="Times New Roman" w:cs="Times New Roman"/>
          <w:szCs w:val="24"/>
        </w:rPr>
        <w:t>με όλοι: για να μπορέσει να προχωρήσει στη μελέτη των νέων επιστημών, μικροβιολογίας και εφαρμογών στην ιατρική, δημόσια υγεία, γεωργία. Ακολούθησε η ίδρυση ενός δικτύου Παστέρ ανά τον κόσμο σε όλα τα μέρη του κόσμου</w:t>
      </w:r>
      <w:r>
        <w:rPr>
          <w:rFonts w:eastAsia="Times New Roman" w:cs="Times New Roman"/>
          <w:szCs w:val="24"/>
        </w:rPr>
        <w:t>,</w:t>
      </w:r>
      <w:r>
        <w:rPr>
          <w:rFonts w:eastAsia="Times New Roman" w:cs="Times New Roman"/>
          <w:szCs w:val="24"/>
        </w:rPr>
        <w:t xml:space="preserve"> κυρίως όμως σε γαλλικές αποικίες. Πριν</w:t>
      </w:r>
      <w:r>
        <w:rPr>
          <w:rFonts w:eastAsia="Times New Roman" w:cs="Times New Roman"/>
          <w:szCs w:val="24"/>
        </w:rPr>
        <w:t xml:space="preserve"> από έναν αιώνα σχεδόν δημιουργήθηκε και το Ελληνικό Ινστιτούτο Παστέρ. Το 1911 προτάθηκε από τη γαλλική κυβέρνηση να δημιουργηθεί κι έτσι ξεκίνησαν οι προσπάθειες δημιουργίας του και ολοκλήρωσής του. </w:t>
      </w:r>
    </w:p>
    <w:p w14:paraId="58D0325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lastRenderedPageBreak/>
        <w:t xml:space="preserve">Τότε ακολούθησε και μια πρόταση στον τότε Πρωθυπουργό </w:t>
      </w:r>
      <w:r>
        <w:rPr>
          <w:rFonts w:eastAsia="Times New Roman" w:cs="Times New Roman"/>
          <w:szCs w:val="24"/>
        </w:rPr>
        <w:t>της Ελλάδας τον κ. Βενιζέλο, το 1912. Ο κ. Βενιζέλος υποστήριζε την ίδρυση του Ινστιτούτου στο πλαίσιο της κοινωνικής πολιτικής για τη δημόσια υγεία, όσο όμως και στο πλαίσιο της σύσφιξης των διμερών σχέσεων μεταξύ Ελλάδος και Γαλλίας στην προσπάθειά του γ</w:t>
      </w:r>
      <w:r>
        <w:rPr>
          <w:rFonts w:eastAsia="Times New Roman" w:cs="Times New Roman"/>
          <w:szCs w:val="24"/>
        </w:rPr>
        <w:t xml:space="preserve">ια να μπορέσει να βρει συμμάχους. Θα περάσει όμως αρκετός καιρός από τότε μέχρι να καρποφορήσει το σχέδιο των Γάλλων στρατιωτικών. </w:t>
      </w:r>
    </w:p>
    <w:p w14:paraId="58D0325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 Ελληνικό Ινστιτούτο Παστέρ δημιουργήθηκε για να αντιμετωπίσει τα σοβαρά προβλήματα</w:t>
      </w:r>
      <w:r>
        <w:rPr>
          <w:rFonts w:eastAsia="Times New Roman" w:cs="Times New Roman"/>
          <w:szCs w:val="24"/>
        </w:rPr>
        <w:t>,</w:t>
      </w:r>
      <w:r>
        <w:rPr>
          <w:rFonts w:eastAsia="Times New Roman" w:cs="Times New Roman"/>
          <w:szCs w:val="24"/>
        </w:rPr>
        <w:t xml:space="preserve"> που αφορούσαν τη δημόσια υγεία στη χώ</w:t>
      </w:r>
      <w:r>
        <w:rPr>
          <w:rFonts w:eastAsia="Times New Roman" w:cs="Times New Roman"/>
          <w:szCs w:val="24"/>
        </w:rPr>
        <w:t xml:space="preserve">ρα μας εκείνη την εποχή. Σήμερα είναι διεθνώς αναγνωρισμένο για τη βασική και μεταφραστική του έρευνα που διεξάγει σε πάρα πολλούς κλάδους, στην ανοσολογία, στις </w:t>
      </w:r>
      <w:proofErr w:type="spellStart"/>
      <w:r>
        <w:rPr>
          <w:rFonts w:eastAsia="Times New Roman" w:cs="Times New Roman"/>
          <w:szCs w:val="24"/>
        </w:rPr>
        <w:t>νευροεπιστήμες</w:t>
      </w:r>
      <w:proofErr w:type="spellEnd"/>
      <w:r>
        <w:rPr>
          <w:rFonts w:eastAsia="Times New Roman" w:cs="Times New Roman"/>
          <w:szCs w:val="24"/>
        </w:rPr>
        <w:t xml:space="preserve"> </w:t>
      </w:r>
      <w:r>
        <w:rPr>
          <w:rFonts w:eastAsia="Times New Roman" w:cs="Times New Roman"/>
          <w:szCs w:val="24"/>
        </w:rPr>
        <w:lastRenderedPageBreak/>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Αποτελεί διεθνές κέντρο </w:t>
      </w:r>
      <w:proofErr w:type="spellStart"/>
      <w:r>
        <w:rPr>
          <w:rFonts w:eastAsia="Times New Roman" w:cs="Times New Roman"/>
          <w:szCs w:val="24"/>
        </w:rPr>
        <w:t>βιοϊατρικής</w:t>
      </w:r>
      <w:proofErr w:type="spellEnd"/>
      <w:r>
        <w:rPr>
          <w:rFonts w:eastAsia="Times New Roman" w:cs="Times New Roman"/>
          <w:szCs w:val="24"/>
        </w:rPr>
        <w:t xml:space="preserve"> έρευνας με κοινωνική αποστολή.</w:t>
      </w:r>
    </w:p>
    <w:p w14:paraId="58D0325B" w14:textId="77777777" w:rsidR="00C565C7" w:rsidRDefault="00DC4690">
      <w:pPr>
        <w:spacing w:line="600" w:lineRule="auto"/>
        <w:ind w:firstLine="720"/>
        <w:jc w:val="both"/>
        <w:rPr>
          <w:rFonts w:eastAsia="Times New Roman"/>
          <w:szCs w:val="24"/>
        </w:rPr>
      </w:pPr>
      <w:r>
        <w:rPr>
          <w:rFonts w:eastAsia="Times New Roman"/>
          <w:szCs w:val="24"/>
        </w:rPr>
        <w:t>Η Ένω</w:t>
      </w:r>
      <w:r>
        <w:rPr>
          <w:rFonts w:eastAsia="Times New Roman"/>
          <w:szCs w:val="24"/>
        </w:rPr>
        <w:t xml:space="preserve">ση Κεντρώων πολλές φορές έχει τονίσει ότι η επένδυση στην </w:t>
      </w:r>
      <w:r>
        <w:rPr>
          <w:rFonts w:eastAsia="Times New Roman"/>
          <w:szCs w:val="24"/>
        </w:rPr>
        <w:t>π</w:t>
      </w:r>
      <w:r>
        <w:rPr>
          <w:rFonts w:eastAsia="Times New Roman"/>
          <w:szCs w:val="24"/>
        </w:rPr>
        <w:t>αιδεία, στην επιστημονική έρευνα, είναι αυτή που δίνει μεγαλύτερη προστιθέμενη αξία στον τόπο. Το Ελληνικό Ινστιτούτο Παστέρ με τη σπουδαία επιστημονική του δράση και την κοινωνική του προσφορά επι</w:t>
      </w:r>
      <w:r>
        <w:rPr>
          <w:rFonts w:eastAsia="Times New Roman"/>
          <w:szCs w:val="24"/>
        </w:rPr>
        <w:t>βεβαιώνει την τοποθέτηση της Ένωσης Κεντρώων και την ψήφιση, από την πλευρά της, της συγκεκριμένης κύρωσης.</w:t>
      </w:r>
    </w:p>
    <w:p w14:paraId="58D0325C" w14:textId="77777777" w:rsidR="00C565C7" w:rsidRDefault="00DC4690">
      <w:pPr>
        <w:spacing w:line="600" w:lineRule="auto"/>
        <w:ind w:firstLine="720"/>
        <w:jc w:val="both"/>
        <w:rPr>
          <w:rFonts w:eastAsia="Times New Roman"/>
          <w:szCs w:val="24"/>
        </w:rPr>
      </w:pPr>
      <w:r>
        <w:rPr>
          <w:rFonts w:eastAsia="Times New Roman"/>
          <w:szCs w:val="24"/>
        </w:rPr>
        <w:t xml:space="preserve">Τώρα, θέλω λίγο χρόνο για τις δύο υπουργικές τροπολογίες, οι οποίες κατατέθηκαν σήμερα. Σχετικά με την τροπολογία 1506/167, θέλω να ξεκινήσω με μια </w:t>
      </w:r>
      <w:r>
        <w:rPr>
          <w:rFonts w:eastAsia="Times New Roman"/>
          <w:szCs w:val="24"/>
        </w:rPr>
        <w:t xml:space="preserve">έκφραση, την οποία εμείς στην Ένωση Κεντρώων την έχουμε διατυπώσει πάρα πολλές φορές. Η έκφραση είναι η εξής: «Πελατειακές σχέσεις». Θα μπορούσε να μεταφραστεί </w:t>
      </w:r>
      <w:r>
        <w:rPr>
          <w:rFonts w:eastAsia="Times New Roman"/>
          <w:szCs w:val="24"/>
        </w:rPr>
        <w:lastRenderedPageBreak/>
        <w:t xml:space="preserve">και αλλιώς: «Ομηρία εργαζομένων». Είναι δύο πράγματα αλληλένδετα μεταξύ τους. </w:t>
      </w:r>
    </w:p>
    <w:p w14:paraId="58D0325D" w14:textId="77777777" w:rsidR="00C565C7" w:rsidRDefault="00DC4690">
      <w:pPr>
        <w:spacing w:line="600" w:lineRule="auto"/>
        <w:ind w:firstLine="720"/>
        <w:jc w:val="both"/>
        <w:rPr>
          <w:rFonts w:eastAsia="Times New Roman"/>
          <w:szCs w:val="24"/>
        </w:rPr>
      </w:pPr>
      <w:r>
        <w:rPr>
          <w:rFonts w:eastAsia="Times New Roman"/>
          <w:szCs w:val="24"/>
        </w:rPr>
        <w:t>Η συγκεκριμένη, λ</w:t>
      </w:r>
      <w:r>
        <w:rPr>
          <w:rFonts w:eastAsia="Times New Roman"/>
          <w:szCs w:val="24"/>
        </w:rPr>
        <w:t>οιπόν, τροπολογία προσπαθεί μέσω κάποιων νομικών ακροβατισμών να παρακάμψει τις συναφείς αποφάσεις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αλλά και τη νομολογία διεθνών δικαιοδοτικών οργάνων σχετικά με τις συμβάσεις εργασίας ιδιωτικού δικαίου ορισμένου χρόνου και τη δυνατότητα ανανεώ</w:t>
      </w:r>
      <w:r>
        <w:rPr>
          <w:rFonts w:eastAsia="Times New Roman"/>
          <w:szCs w:val="24"/>
        </w:rPr>
        <w:t>σεώς τους έως και είκοσι τέσσερις μήνες. Η εν λόγω τροπολογία αποτελεί μια προσπάθεια της Κυβέρνησης να υπερκεράσει τα νομικά εμπόδια</w:t>
      </w:r>
      <w:r>
        <w:rPr>
          <w:rFonts w:eastAsia="Times New Roman"/>
          <w:szCs w:val="24"/>
        </w:rPr>
        <w:t>,</w:t>
      </w:r>
      <w:r>
        <w:rPr>
          <w:rFonts w:eastAsia="Times New Roman"/>
          <w:szCs w:val="24"/>
        </w:rPr>
        <w:t xml:space="preserve"> που δημιουργούνται από την προσπάθειά της να ανανεώσει πέραν των είκοσι τεσσάρων μηνών διαδοχικές συμβάσεις εργασίας ορισ</w:t>
      </w:r>
      <w:r>
        <w:rPr>
          <w:rFonts w:eastAsia="Times New Roman"/>
          <w:szCs w:val="24"/>
        </w:rPr>
        <w:t xml:space="preserve">μένου χρόνου. </w:t>
      </w:r>
    </w:p>
    <w:p w14:paraId="58D0325E" w14:textId="77777777" w:rsidR="00C565C7" w:rsidRDefault="00DC4690">
      <w:pPr>
        <w:spacing w:line="600" w:lineRule="auto"/>
        <w:ind w:firstLine="720"/>
        <w:jc w:val="both"/>
        <w:rPr>
          <w:rFonts w:eastAsia="Times New Roman"/>
          <w:szCs w:val="24"/>
        </w:rPr>
      </w:pPr>
      <w:r>
        <w:rPr>
          <w:rFonts w:eastAsia="Times New Roman"/>
          <w:szCs w:val="24"/>
        </w:rPr>
        <w:lastRenderedPageBreak/>
        <w:t>Το πρόβλημα με αυτήν την τροπολογία -και το αναγνωρίζουμε όλοι- είναι ότι ευφυέστατα η ελληνική Κυβέρνηση έφερε τον Υπουργό Υγείας για να την στηρίξει, ενώ είναι μια τροπολογία η οποία αφορά όλη τη δημόσια διοίκηση. Και λέω «ευφυέστατα έφερε</w:t>
      </w:r>
      <w:r>
        <w:rPr>
          <w:rFonts w:eastAsia="Times New Roman"/>
          <w:szCs w:val="24"/>
        </w:rPr>
        <w:t xml:space="preserve"> τον Υπουργό Υγείας», γιατί όπως τοποθέτησε το πρόβλημα ο Υπουργός Υγείας στο δικό του το Υπουργείο δεν έχει την ίδια βαρύτητα με όλη τη δημόσια διοίκηση, αλλά εισήχθη εν </w:t>
      </w:r>
      <w:proofErr w:type="spellStart"/>
      <w:r>
        <w:rPr>
          <w:rFonts w:eastAsia="Times New Roman"/>
          <w:szCs w:val="24"/>
        </w:rPr>
        <w:t>κρυπτώ</w:t>
      </w:r>
      <w:proofErr w:type="spellEnd"/>
      <w:r>
        <w:rPr>
          <w:rFonts w:eastAsia="Times New Roman"/>
          <w:szCs w:val="24"/>
        </w:rPr>
        <w:t xml:space="preserve"> σε ένα άσχετο νομοσχέδιο. Δεν είχαμε τον χρόνο να κάτσουμε να την αξιολογήσουμ</w:t>
      </w:r>
      <w:r>
        <w:rPr>
          <w:rFonts w:eastAsia="Times New Roman"/>
          <w:szCs w:val="24"/>
        </w:rPr>
        <w:t xml:space="preserve">ε χθες το βράδυ. Δεν είχαμε τον χρόνο να έρθουμε σε επαφή με ανθρώπους για να την αξιολογήσουμε, ώστε να μην δημιουργηθούν αντιδράσεις και αποκτήσει δημοσιότητα η συγκεκριμένη τροπολογία. Βασικός της στόχος, λοιπόν, αποτελεί η διατήρηση των </w:t>
      </w:r>
      <w:r>
        <w:rPr>
          <w:rFonts w:eastAsia="Times New Roman"/>
          <w:szCs w:val="24"/>
        </w:rPr>
        <w:lastRenderedPageBreak/>
        <w:t>συμβασιούχων σε</w:t>
      </w:r>
      <w:r>
        <w:rPr>
          <w:rFonts w:eastAsia="Times New Roman"/>
          <w:szCs w:val="24"/>
        </w:rPr>
        <w:t xml:space="preserve"> ομηρία, εν</w:t>
      </w:r>
      <w:r>
        <w:rPr>
          <w:rFonts w:eastAsia="Times New Roman"/>
          <w:szCs w:val="24"/>
        </w:rPr>
        <w:t xml:space="preserve"> </w:t>
      </w:r>
      <w:r>
        <w:rPr>
          <w:rFonts w:eastAsia="Times New Roman"/>
          <w:szCs w:val="24"/>
        </w:rPr>
        <w:t xml:space="preserve">όψει ίσως και της προεκλογικής περιόδου, με την ελπίδα της περαιτέρω ανανέωσης της </w:t>
      </w:r>
      <w:r>
        <w:rPr>
          <w:rFonts w:eastAsia="Times New Roman"/>
          <w:szCs w:val="24"/>
        </w:rPr>
        <w:t>σ</w:t>
      </w:r>
      <w:r>
        <w:rPr>
          <w:rFonts w:eastAsia="Times New Roman"/>
          <w:szCs w:val="24"/>
        </w:rPr>
        <w:t xml:space="preserve">ύμβασης αυτής και της παράκαμψης του σκοπέλου του ανώτατου χρονικού διαστήματος του </w:t>
      </w:r>
      <w:proofErr w:type="spellStart"/>
      <w:r>
        <w:rPr>
          <w:rFonts w:eastAsia="Times New Roman"/>
          <w:szCs w:val="24"/>
        </w:rPr>
        <w:t>εικοσιτετραμήνου</w:t>
      </w:r>
      <w:proofErr w:type="spellEnd"/>
      <w:r>
        <w:rPr>
          <w:rFonts w:eastAsia="Times New Roman"/>
          <w:szCs w:val="24"/>
        </w:rPr>
        <w:t xml:space="preserve">. </w:t>
      </w:r>
    </w:p>
    <w:p w14:paraId="58D0325F" w14:textId="77777777" w:rsidR="00C565C7" w:rsidRDefault="00DC4690">
      <w:pPr>
        <w:spacing w:line="600" w:lineRule="auto"/>
        <w:ind w:firstLine="720"/>
        <w:jc w:val="both"/>
        <w:rPr>
          <w:rFonts w:eastAsia="Times New Roman"/>
          <w:szCs w:val="24"/>
        </w:rPr>
      </w:pPr>
      <w:r>
        <w:rPr>
          <w:rFonts w:eastAsia="Times New Roman"/>
          <w:szCs w:val="24"/>
        </w:rPr>
        <w:t>Θα μου πείτε τώρα, τι; Θα αφήσουμε τη λειτουργία του δημό</w:t>
      </w:r>
      <w:r>
        <w:rPr>
          <w:rFonts w:eastAsia="Times New Roman"/>
          <w:szCs w:val="24"/>
        </w:rPr>
        <w:t>σιου τομέα σε ειδικότητες</w:t>
      </w:r>
      <w:r>
        <w:rPr>
          <w:rFonts w:eastAsia="Times New Roman"/>
          <w:szCs w:val="24"/>
        </w:rPr>
        <w:t>,</w:t>
      </w:r>
      <w:r>
        <w:rPr>
          <w:rFonts w:eastAsia="Times New Roman"/>
          <w:szCs w:val="24"/>
        </w:rPr>
        <w:t xml:space="preserve"> που ουσιαστικά επιβάλλονται να υπάρχουν μέσα; Θα αλλάξουμε τα πράγματα; Θα διώξουμε τους ανθρώπους σε μια τέτοια περίοδο; Εκεί πατάτε, αγαπητοί συνάδελφοι. Εκεί πατάτε. Βλέπετε τους ανθρώπους, επικαλείστε το πρόβλημα εργασίας το </w:t>
      </w:r>
      <w:r>
        <w:rPr>
          <w:rFonts w:eastAsia="Times New Roman"/>
          <w:szCs w:val="24"/>
        </w:rPr>
        <w:t xml:space="preserve">οποίο υπάρχει, για να ανανεώσετε συμβάσεις, βγάζοντας όμως απέξω, μη δίνοντας τη δυνατότητα σε άλλους ανθρώπους οι οποίοι υπάρχουν εκεί έξω να διεκδικήσουν τη θέλησή τους και το δικαίωμά τους για εργασία. </w:t>
      </w:r>
    </w:p>
    <w:p w14:paraId="58D03260" w14:textId="77777777" w:rsidR="00C565C7" w:rsidRDefault="00DC4690">
      <w:pPr>
        <w:spacing w:line="600" w:lineRule="auto"/>
        <w:ind w:firstLine="720"/>
        <w:jc w:val="both"/>
        <w:rPr>
          <w:rFonts w:eastAsia="Times New Roman"/>
          <w:szCs w:val="24"/>
        </w:rPr>
      </w:pPr>
      <w:r>
        <w:rPr>
          <w:rFonts w:eastAsia="Times New Roman"/>
          <w:szCs w:val="24"/>
        </w:rPr>
        <w:t>Άρα, παρ</w:t>
      </w:r>
      <w:r>
        <w:rPr>
          <w:rFonts w:eastAsia="Times New Roman"/>
          <w:szCs w:val="24"/>
        </w:rPr>
        <w:t xml:space="preserve">’ </w:t>
      </w:r>
      <w:r>
        <w:rPr>
          <w:rFonts w:eastAsia="Times New Roman"/>
          <w:szCs w:val="24"/>
        </w:rPr>
        <w:t xml:space="preserve">όλο που θα μπορούσαμε να διαφωνήσουμε </w:t>
      </w:r>
      <w:r>
        <w:rPr>
          <w:rFonts w:eastAsia="Times New Roman"/>
          <w:szCs w:val="24"/>
        </w:rPr>
        <w:t>για τον τρόπο με τον οποίο σκέφτεστε, εμείς θα τοποθετηθούμε με «</w:t>
      </w:r>
      <w:r>
        <w:rPr>
          <w:rFonts w:eastAsia="Times New Roman"/>
          <w:szCs w:val="24"/>
        </w:rPr>
        <w:t>παρών</w:t>
      </w:r>
      <w:r>
        <w:rPr>
          <w:rFonts w:eastAsia="Times New Roman"/>
          <w:szCs w:val="24"/>
        </w:rPr>
        <w:t>» στη συγκεκριμένη τροπολογία, γιατί από τη μία καταλαβαίνουμε την αγωνία των ανθρώπων αυτών, οι οποίοι δουλεύουν με υπαιτιότητα όλων των κυβερνήσεων που πέρασαν -και των δικών σας, όμως</w:t>
      </w:r>
      <w:r>
        <w:rPr>
          <w:rFonts w:eastAsia="Times New Roman"/>
          <w:szCs w:val="24"/>
        </w:rPr>
        <w:t>, γιατί κυβερνάτε τρία χρόνια και δεν έχετε μπορέσει να δώσετε λύση στο συγκεκριμένο θέμα, που είναι ένα πρόβλημα μεγάλο- από την άλλη, όμως, στερείτε το δικαίωμα σε όσους θέλουν να εργαστούν, σε όσους θέλουν να καταθέσουν αιτήσεις, σε όσους έχουν ανάγκη α</w:t>
      </w:r>
      <w:r>
        <w:rPr>
          <w:rFonts w:eastAsia="Times New Roman"/>
          <w:szCs w:val="24"/>
        </w:rPr>
        <w:t>πό δουλειά, για το αύριο. Έτσι λοιπόν λέμε «</w:t>
      </w:r>
      <w:r>
        <w:rPr>
          <w:rFonts w:eastAsia="Times New Roman"/>
          <w:szCs w:val="24"/>
        </w:rPr>
        <w:t>παρών</w:t>
      </w:r>
      <w:r>
        <w:rPr>
          <w:rFonts w:eastAsia="Times New Roman"/>
          <w:szCs w:val="24"/>
        </w:rPr>
        <w:t xml:space="preserve">» στη συγκεκριμένη τροπολογία. </w:t>
      </w:r>
    </w:p>
    <w:p w14:paraId="58D03261" w14:textId="77777777" w:rsidR="00C565C7" w:rsidRDefault="00DC4690">
      <w:pPr>
        <w:spacing w:line="600" w:lineRule="auto"/>
        <w:ind w:firstLine="720"/>
        <w:jc w:val="both"/>
        <w:rPr>
          <w:rFonts w:eastAsia="Times New Roman"/>
          <w:szCs w:val="24"/>
        </w:rPr>
      </w:pPr>
      <w:r>
        <w:rPr>
          <w:rFonts w:eastAsia="Times New Roman"/>
          <w:szCs w:val="24"/>
        </w:rPr>
        <w:t>Τώρα θα αναφερθώ στην τροπολογία 1507/168. Στόχος της τροπολογίας αυτής αποτελεί η διασφάλιση της μετακίνησης όλων των μαθητών πρωτοβάθμιων και δευτεροβάθμιων δημόσιων σχολείω</w:t>
      </w:r>
      <w:r>
        <w:rPr>
          <w:rFonts w:eastAsia="Times New Roman"/>
          <w:szCs w:val="24"/>
        </w:rPr>
        <w:t xml:space="preserve">ν, δεδομένου ότι οι διαγωνιστικές διαδικασίες -σύμφωνα πάντα με την </w:t>
      </w:r>
      <w:r>
        <w:rPr>
          <w:rFonts w:eastAsia="Times New Roman"/>
          <w:szCs w:val="24"/>
        </w:rPr>
        <w:t>α</w:t>
      </w:r>
      <w:r>
        <w:rPr>
          <w:rFonts w:eastAsia="Times New Roman"/>
          <w:szCs w:val="24"/>
        </w:rPr>
        <w:t xml:space="preserve">ιτιολογική </w:t>
      </w:r>
      <w:r>
        <w:rPr>
          <w:rFonts w:eastAsia="Times New Roman"/>
          <w:szCs w:val="24"/>
        </w:rPr>
        <w:t>έ</w:t>
      </w:r>
      <w:r>
        <w:rPr>
          <w:rFonts w:eastAsia="Times New Roman"/>
          <w:szCs w:val="24"/>
        </w:rPr>
        <w:t>κθεση- αποβαίνουν άγονες. Η Ένωση Κεντρώων θα στηρίξει τη συγκεκριμένη τροπολογία και θα πει «</w:t>
      </w:r>
      <w:r>
        <w:rPr>
          <w:rFonts w:eastAsia="Times New Roman"/>
          <w:szCs w:val="24"/>
        </w:rPr>
        <w:t>ναι</w:t>
      </w:r>
      <w:r>
        <w:rPr>
          <w:rFonts w:eastAsia="Times New Roman"/>
          <w:szCs w:val="24"/>
        </w:rPr>
        <w:t xml:space="preserve">». </w:t>
      </w:r>
      <w:r>
        <w:rPr>
          <w:rFonts w:eastAsia="Times New Roman"/>
          <w:szCs w:val="24"/>
        </w:rPr>
        <w:t>Ευελπιστούμε να μην χρειαστεί άλλη επέκταση της προθεσμίας και να κατορθώσο</w:t>
      </w:r>
      <w:r>
        <w:rPr>
          <w:rFonts w:eastAsia="Times New Roman"/>
          <w:szCs w:val="24"/>
        </w:rPr>
        <w:t>υν οι διαφορετικοί φορείς να συντονιστούν.</w:t>
      </w:r>
    </w:p>
    <w:p w14:paraId="58D03262" w14:textId="77777777" w:rsidR="00C565C7" w:rsidRDefault="00DC4690">
      <w:pPr>
        <w:spacing w:line="600" w:lineRule="auto"/>
        <w:ind w:firstLine="720"/>
        <w:jc w:val="both"/>
        <w:rPr>
          <w:rFonts w:eastAsia="Times New Roman"/>
          <w:szCs w:val="24"/>
        </w:rPr>
      </w:pPr>
      <w:r>
        <w:rPr>
          <w:rFonts w:eastAsia="Times New Roman"/>
          <w:szCs w:val="24"/>
        </w:rPr>
        <w:t xml:space="preserve"> Η Ένωση Κεντρώων, λοιπόν, ψηφίζει «</w:t>
      </w:r>
      <w:r>
        <w:rPr>
          <w:rFonts w:eastAsia="Times New Roman"/>
          <w:szCs w:val="24"/>
        </w:rPr>
        <w:t>ναι</w:t>
      </w:r>
      <w:r>
        <w:rPr>
          <w:rFonts w:eastAsia="Times New Roman"/>
          <w:szCs w:val="24"/>
        </w:rPr>
        <w:t>» στην Κύρωση του νομοσχεδίου, «</w:t>
      </w:r>
      <w:r>
        <w:rPr>
          <w:rFonts w:eastAsia="Times New Roman"/>
          <w:szCs w:val="24"/>
        </w:rPr>
        <w:t>παρών</w:t>
      </w:r>
      <w:r>
        <w:rPr>
          <w:rFonts w:eastAsia="Times New Roman"/>
          <w:szCs w:val="24"/>
        </w:rPr>
        <w:t>» στην τροπολογία 1506/167 και «</w:t>
      </w:r>
      <w:r>
        <w:rPr>
          <w:rFonts w:eastAsia="Times New Roman"/>
          <w:szCs w:val="24"/>
        </w:rPr>
        <w:t>ναι</w:t>
      </w:r>
      <w:r>
        <w:rPr>
          <w:rFonts w:eastAsia="Times New Roman"/>
          <w:szCs w:val="24"/>
        </w:rPr>
        <w:t>» στην τροπολογία 1507/168.</w:t>
      </w:r>
    </w:p>
    <w:p w14:paraId="58D03263" w14:textId="77777777" w:rsidR="00C565C7" w:rsidRDefault="00DC4690">
      <w:pPr>
        <w:spacing w:line="600" w:lineRule="auto"/>
        <w:ind w:firstLine="720"/>
        <w:jc w:val="both"/>
        <w:rPr>
          <w:rFonts w:eastAsia="Times New Roman"/>
          <w:szCs w:val="24"/>
        </w:rPr>
      </w:pPr>
      <w:r>
        <w:rPr>
          <w:rFonts w:eastAsia="Times New Roman"/>
          <w:szCs w:val="24"/>
        </w:rPr>
        <w:t>Ευχαριστώ πολύ.</w:t>
      </w:r>
    </w:p>
    <w:p w14:paraId="58D03264" w14:textId="77777777" w:rsidR="00C565C7" w:rsidRDefault="00DC4690">
      <w:pPr>
        <w:spacing w:line="600" w:lineRule="auto"/>
        <w:ind w:firstLine="720"/>
        <w:jc w:val="center"/>
        <w:rPr>
          <w:rFonts w:eastAsia="Times New Roman"/>
          <w:szCs w:val="24"/>
        </w:rPr>
      </w:pPr>
      <w:r>
        <w:rPr>
          <w:rFonts w:eastAsia="Times New Roman" w:cs="Times New Roman"/>
          <w:szCs w:val="24"/>
        </w:rPr>
        <w:t>(Χειροκροτήματα από την πτέρυγα της Ένωσης Κεντρώων)</w:t>
      </w:r>
    </w:p>
    <w:p w14:paraId="58D0326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τον κ. </w:t>
      </w:r>
      <w:proofErr w:type="spellStart"/>
      <w:r>
        <w:rPr>
          <w:rFonts w:eastAsia="Times New Roman" w:cs="Times New Roman"/>
          <w:szCs w:val="24"/>
        </w:rPr>
        <w:t>Σαρίδη</w:t>
      </w:r>
      <w:proofErr w:type="spellEnd"/>
      <w:r>
        <w:rPr>
          <w:rFonts w:eastAsia="Times New Roman" w:cs="Times New Roman"/>
          <w:szCs w:val="24"/>
        </w:rPr>
        <w:t>.</w:t>
      </w:r>
    </w:p>
    <w:p w14:paraId="58D0326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Θα προχωρήσουμε τώρα στις δευτερολογίες. </w:t>
      </w:r>
    </w:p>
    <w:p w14:paraId="58D03267"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Κέλλας</w:t>
      </w:r>
      <w:proofErr w:type="spellEnd"/>
      <w:r>
        <w:rPr>
          <w:rFonts w:eastAsia="Times New Roman" w:cs="Times New Roman"/>
          <w:szCs w:val="24"/>
        </w:rPr>
        <w:t>, για δύο λεπτά.</w:t>
      </w:r>
    </w:p>
    <w:p w14:paraId="58D0326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 δεν θα μακρηγορήσω.</w:t>
      </w:r>
    </w:p>
    <w:p w14:paraId="58D0326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Ερχόμαστε και πάλι για ακόμα μια φορά σε ένα νο</w:t>
      </w:r>
      <w:r>
        <w:rPr>
          <w:rFonts w:eastAsia="Times New Roman" w:cs="Times New Roman"/>
          <w:szCs w:val="24"/>
        </w:rPr>
        <w:t>μοσχέδιο, το οποίο</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αφορά την κύρωση μιας διεθνούς σύμβασης με το Εθνικό Ίδρυμα Παστέρ μόνο για αυτό να μην συζητάμε. Για το νομοσχέδιο εμείς έχουμε τοποθετηθεί. Συμφωνούμε και ήδη έχουμε πει ότι το νομοσχέδιο θα μπορούσε να ήταν πληρέστερο και να</w:t>
      </w:r>
      <w:r>
        <w:rPr>
          <w:rFonts w:eastAsia="Times New Roman" w:cs="Times New Roman"/>
          <w:szCs w:val="24"/>
        </w:rPr>
        <w:t xml:space="preserve"> έχει και περισσότερες λεπτομέρειες.</w:t>
      </w:r>
    </w:p>
    <w:p w14:paraId="58D0326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Θα έρθω όμως και θα αναφερθώ στις τροπολογίες, κύριε Πρόεδρε. Θα ξεκινήσω από τη βουλευτική τροπολογία, τη με αριθμό 1505/166. Διαβάζω λιγάκι τι ακριβώς λέει αυτή η τροπολογία. Τιτλοφορείται «Κατάργηση των ηλικιακών περ</w:t>
      </w:r>
      <w:r>
        <w:rPr>
          <w:rFonts w:eastAsia="Times New Roman" w:cs="Times New Roman"/>
          <w:szCs w:val="24"/>
        </w:rPr>
        <w:t xml:space="preserve">ιορισμών για την κατάληψη θέσης γιατρού ΕΣΥ». Συγκεκριμένα, καταργούνται τα όρια των πενήντα ετών για τον βαθμό του </w:t>
      </w:r>
      <w:r>
        <w:rPr>
          <w:rFonts w:eastAsia="Times New Roman" w:cs="Times New Roman"/>
          <w:szCs w:val="24"/>
        </w:rPr>
        <w:t>ε</w:t>
      </w:r>
      <w:r>
        <w:rPr>
          <w:rFonts w:eastAsia="Times New Roman" w:cs="Times New Roman"/>
          <w:szCs w:val="24"/>
        </w:rPr>
        <w:t xml:space="preserve">πιμελητού Β΄, των πενήντα πέντε ετών για τον βαθμό του </w:t>
      </w:r>
      <w:r>
        <w:rPr>
          <w:rFonts w:eastAsia="Times New Roman" w:cs="Times New Roman"/>
          <w:szCs w:val="24"/>
        </w:rPr>
        <w:t>ε</w:t>
      </w:r>
      <w:r>
        <w:rPr>
          <w:rFonts w:eastAsia="Times New Roman" w:cs="Times New Roman"/>
          <w:szCs w:val="24"/>
        </w:rPr>
        <w:t>πιμελητή Α΄ και των εξήντα  ετών για τον βαθμό του Διευθυντή.</w:t>
      </w:r>
    </w:p>
    <w:p w14:paraId="58D0326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Κύριε Πρόεδρε, είναι </w:t>
      </w:r>
      <w:r>
        <w:rPr>
          <w:rFonts w:eastAsia="Times New Roman" w:cs="Times New Roman"/>
          <w:szCs w:val="24"/>
        </w:rPr>
        <w:t>τουλάχιστον προκλητικό. Έχουμε ψηφίσει ως Βουλή στο παρελθόν, την προηγούμενη διετία, να μην υπάρχουν αυτά τα όρια για άγονες περιοχές, για περιοχές τύπου Α΄, λόγω ελλείψεως ενδιαφερομένων. Το να έρχεται σήμερα η Κυβέρνηση, να έρχεται σήμερα ο αρμόδιος Υπο</w:t>
      </w:r>
      <w:r>
        <w:rPr>
          <w:rFonts w:eastAsia="Times New Roman" w:cs="Times New Roman"/>
          <w:szCs w:val="24"/>
        </w:rPr>
        <w:t>υργός και να κάνει αποδεκτή μια τέτοια βουλευτική τροπολογία, να καταργεί δηλαδή τα όρια τα ηλικιακά για την πρόσληψη γιατρών, είναι τουλάχιστον προκλητικό, αν όχι απαράδεκτο.</w:t>
      </w:r>
    </w:p>
    <w:p w14:paraId="58D0326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Για ποιο λόγο ένας γιατρός εξήντα πέντε χρονών να πάει </w:t>
      </w:r>
      <w:r>
        <w:rPr>
          <w:rFonts w:eastAsia="Times New Roman" w:cs="Times New Roman"/>
          <w:szCs w:val="24"/>
        </w:rPr>
        <w:t xml:space="preserve">επιμελητής </w:t>
      </w:r>
      <w:r>
        <w:rPr>
          <w:rFonts w:eastAsia="Times New Roman" w:cs="Times New Roman"/>
          <w:szCs w:val="24"/>
        </w:rPr>
        <w:t>Β΄; Σας ρωτάω;</w:t>
      </w:r>
      <w:r>
        <w:rPr>
          <w:rFonts w:eastAsia="Times New Roman" w:cs="Times New Roman"/>
          <w:szCs w:val="24"/>
        </w:rPr>
        <w:t xml:space="preserve"> Έχει </w:t>
      </w:r>
      <w:r>
        <w:rPr>
          <w:rFonts w:eastAsia="Times New Roman" w:cs="Times New Roman"/>
          <w:szCs w:val="24"/>
        </w:rPr>
        <w:t xml:space="preserve">κάποιο </w:t>
      </w:r>
      <w:r>
        <w:rPr>
          <w:rFonts w:eastAsia="Times New Roman" w:cs="Times New Roman"/>
          <w:szCs w:val="24"/>
        </w:rPr>
        <w:t xml:space="preserve">λόγο να το κάνει για να πάρει σύνταξη στα εξήντα επτά; </w:t>
      </w:r>
    </w:p>
    <w:p w14:paraId="58D0326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Είναι προκλητικό και από την άλλη μεριά οι ίδιοι λένε ότι έχουμε 18.000 γιατρούς στο εξωτερικό. Ποια είναι τα κίνητρα που δίνουν στους γιατρούς αυτούς να επιστρέψουν στην Ελλάδα, κύριε Πρ</w:t>
      </w:r>
      <w:r>
        <w:rPr>
          <w:rFonts w:eastAsia="Times New Roman" w:cs="Times New Roman"/>
          <w:szCs w:val="24"/>
        </w:rPr>
        <w:t xml:space="preserve">όεδρε; Δυστυχώς, είναι ένα καθαρό αντικίνητρο. Είναι κρίμα. Εμείς είμαστε κατηγορηματικά αντίθετοι </w:t>
      </w:r>
      <w:r>
        <w:rPr>
          <w:rFonts w:eastAsia="Times New Roman" w:cs="Times New Roman"/>
          <w:szCs w:val="24"/>
        </w:rPr>
        <w:t xml:space="preserve">σ’ </w:t>
      </w:r>
      <w:r>
        <w:rPr>
          <w:rFonts w:eastAsia="Times New Roman" w:cs="Times New Roman"/>
          <w:szCs w:val="24"/>
        </w:rPr>
        <w:t>αυτήν την τροπολογία και λέμε «όχι».</w:t>
      </w:r>
    </w:p>
    <w:p w14:paraId="58D0326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Έρχομαι στην υπουργική τροπολογία, η οποία αφορά </w:t>
      </w:r>
      <w:r>
        <w:rPr>
          <w:rFonts w:eastAsia="Times New Roman" w:cs="Times New Roman"/>
          <w:szCs w:val="24"/>
        </w:rPr>
        <w:t>σ</w:t>
      </w:r>
      <w:r>
        <w:rPr>
          <w:rFonts w:eastAsia="Times New Roman" w:cs="Times New Roman"/>
          <w:szCs w:val="24"/>
        </w:rPr>
        <w:t xml:space="preserve">την κατάργηση του τριμήνου κωλύματος συμβάσεων ιδιωτικού δικαίου. </w:t>
      </w:r>
      <w:r>
        <w:rPr>
          <w:rFonts w:eastAsia="Times New Roman" w:cs="Times New Roman"/>
          <w:szCs w:val="24"/>
        </w:rPr>
        <w:t xml:space="preserve">Άκουσα τον κ. </w:t>
      </w:r>
      <w:proofErr w:type="spellStart"/>
      <w:r>
        <w:rPr>
          <w:rFonts w:eastAsia="Times New Roman" w:cs="Times New Roman"/>
          <w:szCs w:val="24"/>
        </w:rPr>
        <w:t>Πολάκη</w:t>
      </w:r>
      <w:proofErr w:type="spellEnd"/>
      <w:r>
        <w:rPr>
          <w:rFonts w:eastAsia="Times New Roman" w:cs="Times New Roman"/>
          <w:szCs w:val="24"/>
        </w:rPr>
        <w:t xml:space="preserve"> εδώ πέρα να υπερασπίζεται τους εργαζόμενους στα νοσοκομεία. Και εμείς μαζί τους είμαστε και βεβαίως τους υπερασπιζόμαστε. Λέει ότι είναι η σύμβαση είκοσι τεσσάρων μηνών και ότι αν δεν πάρουν αυτούς θα πρέπει να προσφύγουν στους εργολάβ</w:t>
      </w:r>
      <w:r>
        <w:rPr>
          <w:rFonts w:eastAsia="Times New Roman" w:cs="Times New Roman"/>
          <w:szCs w:val="24"/>
        </w:rPr>
        <w:t>ους.</w:t>
      </w:r>
    </w:p>
    <w:p w14:paraId="58D0326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Και ερωτώ αφελώς. Κατ’ αρχάς όσον αφορά αυτές τις συμβάσεις ορισμένου χρόνου ιδιωτικού δικαίου γνωρίζει το κάθε Υπουργείο πότε ακριβώς είναι η έναρξη ισχύος της σύμβασης και πότε είναι η λήξη. Γιατί δεν προκήρυξε τις θέσεις αυτές που λήγουν, πριν από </w:t>
      </w:r>
      <w:r>
        <w:rPr>
          <w:rFonts w:eastAsia="Times New Roman" w:cs="Times New Roman"/>
          <w:szCs w:val="24"/>
        </w:rPr>
        <w:t xml:space="preserve">εύλογο χρονικό διάστημα με </w:t>
      </w:r>
      <w:proofErr w:type="spellStart"/>
      <w:r>
        <w:rPr>
          <w:rFonts w:eastAsia="Times New Roman" w:cs="Times New Roman"/>
          <w:szCs w:val="24"/>
        </w:rPr>
        <w:t>μοριοδότηση</w:t>
      </w:r>
      <w:proofErr w:type="spellEnd"/>
      <w:r>
        <w:rPr>
          <w:rFonts w:eastAsia="Times New Roman" w:cs="Times New Roman"/>
          <w:szCs w:val="24"/>
        </w:rPr>
        <w:t xml:space="preserve"> της κάρτας ανεργίας; Σε ποιον τα λέει αυτά; </w:t>
      </w:r>
    </w:p>
    <w:p w14:paraId="58D0327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Βεβαίως και εμείς με τους εργαζόμενους είμαστε, κύριε Πρόεδρε, αλλά είναι δυνατόν σε μια εποχή όπου η ανεργία είναι στα ύψη -επίσημα πάλι προχθές ανακοινώθηκε 20,9%- να έχο</w:t>
      </w:r>
      <w:r>
        <w:rPr>
          <w:rFonts w:eastAsia="Times New Roman" w:cs="Times New Roman"/>
          <w:szCs w:val="24"/>
        </w:rPr>
        <w:t xml:space="preserve">υμε </w:t>
      </w:r>
      <w:r>
        <w:rPr>
          <w:rFonts w:eastAsia="Times New Roman" w:cs="Times New Roman"/>
          <w:szCs w:val="24"/>
        </w:rPr>
        <w:t xml:space="preserve">απ’ </w:t>
      </w:r>
      <w:r>
        <w:rPr>
          <w:rFonts w:eastAsia="Times New Roman" w:cs="Times New Roman"/>
          <w:szCs w:val="24"/>
        </w:rPr>
        <w:t>έξω παιδιά ανέργους, πτυχιούχους, με μεταπτυχιακά, να θέλουν να βρουν δουλειά και εμείς να ανανεώνουμε τη σύμβαση;</w:t>
      </w:r>
    </w:p>
    <w:p w14:paraId="58D0327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Διότι βεβαίως ο σκοπός της Κυβέρνησης δεν είναι η ανανέωση της σύμβασης, δεν είναι να μην επανέλθουν στην εργασία εργαζόμενοι στην κα</w:t>
      </w:r>
      <w:r>
        <w:rPr>
          <w:rFonts w:eastAsia="Times New Roman" w:cs="Times New Roman"/>
          <w:szCs w:val="24"/>
        </w:rPr>
        <w:t>θαριότητα των νοσοκομείων. Δεν είναι αυτός ο σκοπός.</w:t>
      </w:r>
    </w:p>
    <w:p w14:paraId="58D0327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Κατ’ αρχάς η σύμβαση αυτή δεν περιορίζεται μόνο στο Υπουργείο Υγείας. Αφορά όλο τον δημόσιο τομέα, άσχετα εάν εμφανίστηκε εδώ ο κ. </w:t>
      </w:r>
      <w:proofErr w:type="spellStart"/>
      <w:r>
        <w:rPr>
          <w:rFonts w:eastAsia="Times New Roman" w:cs="Times New Roman"/>
          <w:szCs w:val="24"/>
        </w:rPr>
        <w:t>Πολάκης</w:t>
      </w:r>
      <w:proofErr w:type="spellEnd"/>
      <w:r>
        <w:rPr>
          <w:rFonts w:eastAsia="Times New Roman" w:cs="Times New Roman"/>
          <w:szCs w:val="24"/>
        </w:rPr>
        <w:t xml:space="preserve"> και όχι η κυρία </w:t>
      </w:r>
      <w:proofErr w:type="spellStart"/>
      <w:r>
        <w:rPr>
          <w:rFonts w:eastAsia="Times New Roman" w:cs="Times New Roman"/>
          <w:szCs w:val="24"/>
        </w:rPr>
        <w:t>Γεροβασίλη</w:t>
      </w:r>
      <w:proofErr w:type="spellEnd"/>
      <w:r>
        <w:rPr>
          <w:rFonts w:eastAsia="Times New Roman" w:cs="Times New Roman"/>
          <w:szCs w:val="24"/>
        </w:rPr>
        <w:t>.</w:t>
      </w:r>
    </w:p>
    <w:p w14:paraId="58D0327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υτές οι συμβάσεις αφορούν όλο τον δ</w:t>
      </w:r>
      <w:r>
        <w:rPr>
          <w:rFonts w:eastAsia="Times New Roman" w:cs="Times New Roman"/>
          <w:szCs w:val="24"/>
        </w:rPr>
        <w:t xml:space="preserve">ημόσιο τομέα. Ο σκοπός βεβαίως που το κάνει η Κυβέρνηση, το να μην υπάρχει ένα τρίμηνο κενό ανάμεσα στην παράταση και στην προηγούμενη σύμβαση, είναι για να ανοίξει το «παράθυρο» της μονιμοποίησης και να δώσει ελπίδες </w:t>
      </w:r>
      <w:r>
        <w:rPr>
          <w:rFonts w:eastAsia="Times New Roman" w:cs="Times New Roman"/>
          <w:szCs w:val="24"/>
        </w:rPr>
        <w:t xml:space="preserve">σ’ </w:t>
      </w:r>
      <w:r>
        <w:rPr>
          <w:rFonts w:eastAsia="Times New Roman" w:cs="Times New Roman"/>
          <w:szCs w:val="24"/>
        </w:rPr>
        <w:t>αυτόν τον κόσμο να τρέχει στα δικασ</w:t>
      </w:r>
      <w:r>
        <w:rPr>
          <w:rFonts w:eastAsia="Times New Roman" w:cs="Times New Roman"/>
          <w:szCs w:val="24"/>
        </w:rPr>
        <w:t xml:space="preserve">τήρια. Εμείς είμαστε </w:t>
      </w:r>
      <w:r>
        <w:rPr>
          <w:rFonts w:eastAsia="Times New Roman" w:cs="Times New Roman"/>
          <w:szCs w:val="24"/>
        </w:rPr>
        <w:t xml:space="preserve">σ’ </w:t>
      </w:r>
      <w:r>
        <w:rPr>
          <w:rFonts w:eastAsia="Times New Roman" w:cs="Times New Roman"/>
          <w:szCs w:val="24"/>
        </w:rPr>
        <w:t xml:space="preserve">αυτήν την τροπολογία κατηγορηματικά αντίθετοι. </w:t>
      </w:r>
    </w:p>
    <w:p w14:paraId="58D0327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Έρχομαι στην τελευταία τροπολογία του κ. Σκουρλέτη -άκουσα πριν τον κ. Σκουρλέτη- για τη μεταφορά των μαθητών. Έχει δίκιο ο κ. Σκουρλέτης, δεν είναι ευθύνη του Υπουργείου. Είναι, όμως,</w:t>
      </w:r>
      <w:r>
        <w:rPr>
          <w:rFonts w:eastAsia="Times New Roman" w:cs="Times New Roman"/>
          <w:szCs w:val="24"/>
        </w:rPr>
        <w:t xml:space="preserve"> οι ίδιοι και οι ίδιοι περιφερειάρχες, όπως είπε, λίγοι, που κάνουν κατ’ επανάληψη το ίδιο πράγμα. </w:t>
      </w:r>
    </w:p>
    <w:p w14:paraId="58D0327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Επειδή αυτό δεν είναι για πρώτη φορά, είναι η πολλοστή φορά και επειδή βεβαίως εάν δεν περάσει αυτή η τροπολογία θα την πληρώσουν οι μαθητές, πράγμα το οποί</w:t>
      </w:r>
      <w:r>
        <w:rPr>
          <w:rFonts w:eastAsia="Times New Roman" w:cs="Times New Roman"/>
          <w:szCs w:val="24"/>
        </w:rPr>
        <w:t xml:space="preserve">ο βεβαίως επ’ </w:t>
      </w:r>
      <w:proofErr w:type="spellStart"/>
      <w:r>
        <w:rPr>
          <w:rFonts w:eastAsia="Times New Roman" w:cs="Times New Roman"/>
          <w:szCs w:val="24"/>
        </w:rPr>
        <w:t>ουδενί</w:t>
      </w:r>
      <w:proofErr w:type="spellEnd"/>
      <w:r>
        <w:rPr>
          <w:rFonts w:eastAsia="Times New Roman" w:cs="Times New Roman"/>
          <w:szCs w:val="24"/>
        </w:rPr>
        <w:t xml:space="preserve"> λόγο θέλουμε, εμείς θα ψηφίσουμε σε αυτήν την παράταση των εξαιρετικών διατάξεων για μια τελευταία φορά «</w:t>
      </w:r>
      <w:r>
        <w:rPr>
          <w:rFonts w:eastAsia="Times New Roman" w:cs="Times New Roman"/>
          <w:szCs w:val="24"/>
        </w:rPr>
        <w:t>παρών</w:t>
      </w:r>
      <w:r>
        <w:rPr>
          <w:rFonts w:eastAsia="Times New Roman" w:cs="Times New Roman"/>
          <w:szCs w:val="24"/>
        </w:rPr>
        <w:t>».</w:t>
      </w:r>
    </w:p>
    <w:p w14:paraId="58D0327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8D0327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πολύ.</w:t>
      </w:r>
    </w:p>
    <w:p w14:paraId="58D0327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Τον λόγο έχει ο κ. Γρέγος από την Κοινοβουλ</w:t>
      </w:r>
      <w:r>
        <w:rPr>
          <w:rFonts w:eastAsia="Times New Roman" w:cs="Times New Roman"/>
          <w:szCs w:val="24"/>
        </w:rPr>
        <w:t>ευτική Ομάδα της Χρυσής Αυγής.</w:t>
      </w:r>
    </w:p>
    <w:p w14:paraId="58D0327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 </w:t>
      </w:r>
    </w:p>
    <w:p w14:paraId="58D0327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Είδαμε και πάλι τροπολογίες, άσχετες τροπολογίες. Ευτυχώς, δεν ήταν πάρα πολλές, δεν μπορώ να πω ότι ήταν πολλές. Όμως, ήταν άσχετες και εκπρόθεσμες, όπως συνηθίζετε. Και φυσικά οι </w:t>
      </w:r>
      <w:r>
        <w:rPr>
          <w:rFonts w:eastAsia="Times New Roman" w:cs="Times New Roman"/>
          <w:szCs w:val="24"/>
        </w:rPr>
        <w:t xml:space="preserve">βουλευτικές τροπολογίες του ΣΥΡΙΖΑ γίνονται πάντα δεκτές, αλλά αν καταθέσει η Χρυσή Αυγή βουλευτική τροπολογία όσο δίκαιη και να είναι δεν πρόκειται, εντελώς δημοκρατικά και συνταγματικά, να γίνει δεκτή από κανέναν Υπουργό! Έτσι λειτουργεί αυτή η Βουλή. </w:t>
      </w:r>
    </w:p>
    <w:p w14:paraId="58D0327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κούσαμε και ένα μεγάλο ανέκδοτο για σεβασμό στο Σύνταγμα και τους νόμους. Πραγματικά πολύ μεγάλο ανέκδοτο! Το έχουμε βιώσει πολύ καλά εμείς, και </w:t>
      </w:r>
      <w:r>
        <w:rPr>
          <w:rFonts w:eastAsia="Times New Roman" w:cs="Times New Roman"/>
          <w:szCs w:val="24"/>
        </w:rPr>
        <w:t xml:space="preserve">μ’ </w:t>
      </w:r>
      <w:r>
        <w:rPr>
          <w:rFonts w:eastAsia="Times New Roman" w:cs="Times New Roman"/>
          <w:szCs w:val="24"/>
        </w:rPr>
        <w:t>αυτήν την Κυβέρνηση και με την προηγούμενη. Είδαμε και διορισμούς σε εξαρτώμενες ανεξάρτητες αρχές. Και αυτό</w:t>
      </w:r>
      <w:r>
        <w:rPr>
          <w:rFonts w:eastAsia="Times New Roman" w:cs="Times New Roman"/>
          <w:szCs w:val="24"/>
        </w:rPr>
        <w:t xml:space="preserve"> είναι ένα πολύ μεγάλο ανέκδοτο, επίσης. Όπως ανέκδοτο έχει καταντήσει να είναι και αυτή η Κυβέρνηση, η οποία συνεχίζει να κινείται με σταθερό αρνητικό πρόσημο από τα οικονομικά μέχρι τα εθνικά θέματα. </w:t>
      </w:r>
    </w:p>
    <w:p w14:paraId="58D0327C"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Και μιας και είπα για εθνικά θέματα, μαθαίνω ότι γίνε</w:t>
      </w:r>
      <w:r>
        <w:rPr>
          <w:rFonts w:eastAsia="Times New Roman" w:cs="Times New Roman"/>
          <w:szCs w:val="24"/>
        </w:rPr>
        <w:t xml:space="preserve">ται κάποιου είδους εμπάργκο όσον αφορά </w:t>
      </w:r>
      <w:r>
        <w:rPr>
          <w:rFonts w:eastAsia="Times New Roman" w:cs="Times New Roman"/>
          <w:szCs w:val="24"/>
        </w:rPr>
        <w:t xml:space="preserve">στα </w:t>
      </w:r>
      <w:r>
        <w:rPr>
          <w:rFonts w:eastAsia="Times New Roman" w:cs="Times New Roman"/>
          <w:szCs w:val="24"/>
        </w:rPr>
        <w:t xml:space="preserve">προϊόντα της Τουρκίας. Συμφωνούμε φυσικά </w:t>
      </w:r>
      <w:r>
        <w:rPr>
          <w:rFonts w:eastAsia="Times New Roman" w:cs="Times New Roman"/>
          <w:szCs w:val="24"/>
        </w:rPr>
        <w:t xml:space="preserve">μ’ </w:t>
      </w:r>
      <w:r>
        <w:rPr>
          <w:rFonts w:eastAsia="Times New Roman" w:cs="Times New Roman"/>
          <w:szCs w:val="24"/>
        </w:rPr>
        <w:t>αυτό το εμπάργκο και θα μπορούσαμε να επεκτείνουμε και μια κύρωση προς την Τουρκία. Δηλαδή, κατ’ αρχάς να καλέσουμε τους Έλληνες πολίτες να μην πατήσουν το πόδι τους στη</w:t>
      </w:r>
      <w:r>
        <w:rPr>
          <w:rFonts w:eastAsia="Times New Roman" w:cs="Times New Roman"/>
          <w:szCs w:val="24"/>
        </w:rPr>
        <w:t>ν Τουρκία και φυσικά αυτό να επεκταθεί και στους Ευρωπαίους πολίτες. Με μία σχετική οδηγία να πούμε ότι η Τουρκία είναι ένα κράτος - «τρομοκράτης», κανένας Ευρωπαίος πολίτης, κανένας Έλληνας πολίτης να μην πατήσει το πόδι του στην Τουρκία, να μην αφήσει ού</w:t>
      </w:r>
      <w:r>
        <w:rPr>
          <w:rFonts w:eastAsia="Times New Roman" w:cs="Times New Roman"/>
          <w:szCs w:val="24"/>
        </w:rPr>
        <w:t xml:space="preserve">τε ένα ευρώ, τίποτε απολύτως, γιατί αυτά τα χρήματα γίνονται όπλα και σφαίρες εναντίον μας. </w:t>
      </w:r>
    </w:p>
    <w:p w14:paraId="58D0327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8D0327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58D0327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για δύο λεπτά. Θέλετε να πάτε στο διπλανό μικρόφωνο, γιατί αυτό τ</w:t>
      </w:r>
      <w:r>
        <w:rPr>
          <w:rFonts w:eastAsia="Times New Roman" w:cs="Times New Roman"/>
          <w:szCs w:val="24"/>
        </w:rPr>
        <w:t xml:space="preserve">ο βλέπω πράσινο; Δεν κοκκινίζει. </w:t>
      </w:r>
    </w:p>
    <w:p w14:paraId="58D0328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Αν είναι ο κανόνας το κόκκινο, τι να πούμε; </w:t>
      </w:r>
    </w:p>
    <w:p w14:paraId="58D0328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Θα ήθελα για ένα λεπτό μόνο, κύριε Πρόεδρε, να αναφερθώ στην τροπολογία 1506/167. Για το νομοσχέδιο νομίζω ότι τα είπαμε τα περισσότερα. Θα είμαστε θετικοί. </w:t>
      </w:r>
    </w:p>
    <w:p w14:paraId="58D0328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Απλώς, επειδή ακούσαμε και τον κ. </w:t>
      </w:r>
      <w:proofErr w:type="spellStart"/>
      <w:r>
        <w:rPr>
          <w:rFonts w:eastAsia="Times New Roman" w:cs="Times New Roman"/>
          <w:szCs w:val="24"/>
        </w:rPr>
        <w:t>Πολάκη</w:t>
      </w:r>
      <w:proofErr w:type="spellEnd"/>
      <w:r>
        <w:rPr>
          <w:rFonts w:eastAsia="Times New Roman" w:cs="Times New Roman"/>
          <w:szCs w:val="24"/>
        </w:rPr>
        <w:t xml:space="preserve"> με γλαφυρό τρόπο να λέει πόσο σημαντική είναι η συγκεκριμένη τροπολογία για τους εργαζόμενους ιδιωτικού δικαίου ορισμένου χρόνου και αναφέρθηκε στον τομέα του, στη λειτουργία των νοσοκομείων, αν και η συγκεκριμένη τ</w:t>
      </w:r>
      <w:r>
        <w:rPr>
          <w:rFonts w:eastAsia="Times New Roman" w:cs="Times New Roman"/>
          <w:szCs w:val="24"/>
        </w:rPr>
        <w:t xml:space="preserve">ροπολογία αφορά </w:t>
      </w:r>
      <w:r>
        <w:rPr>
          <w:rFonts w:eastAsia="Times New Roman" w:cs="Times New Roman"/>
          <w:szCs w:val="24"/>
        </w:rPr>
        <w:t>σ</w:t>
      </w:r>
      <w:r>
        <w:rPr>
          <w:rFonts w:eastAsia="Times New Roman" w:cs="Times New Roman"/>
          <w:szCs w:val="24"/>
        </w:rPr>
        <w:t xml:space="preserve">το σύνολο του </w:t>
      </w:r>
      <w:r>
        <w:rPr>
          <w:rFonts w:eastAsia="Times New Roman" w:cs="Times New Roman"/>
          <w:szCs w:val="24"/>
        </w:rPr>
        <w:t xml:space="preserve">δημόσιου </w:t>
      </w:r>
      <w:r>
        <w:rPr>
          <w:rFonts w:eastAsia="Times New Roman" w:cs="Times New Roman"/>
          <w:szCs w:val="24"/>
        </w:rPr>
        <w:t xml:space="preserve">τομέα, η απορία μου είναι η εξής: Αν ήταν η τροπολογία αυτή τόσο σημαντική όσο μας είπε ο κ. </w:t>
      </w:r>
      <w:proofErr w:type="spellStart"/>
      <w:r>
        <w:rPr>
          <w:rFonts w:eastAsia="Times New Roman" w:cs="Times New Roman"/>
          <w:szCs w:val="24"/>
        </w:rPr>
        <w:t>Πολάκης</w:t>
      </w:r>
      <w:proofErr w:type="spellEnd"/>
      <w:r>
        <w:rPr>
          <w:rFonts w:eastAsia="Times New Roman" w:cs="Times New Roman"/>
          <w:szCs w:val="24"/>
        </w:rPr>
        <w:t>, γιατί έρχεται παραμονές σε ένα άσχετο νομοσχέδιο, ως τροπολογία στο νομοσχέδιο μάλιστα για το Ινστιτούτο Παστέρ; Ε</w:t>
      </w:r>
      <w:r>
        <w:rPr>
          <w:rFonts w:eastAsia="Times New Roman" w:cs="Times New Roman"/>
          <w:szCs w:val="24"/>
        </w:rPr>
        <w:t xml:space="preserve">κτός αν έχει κάποια συγκεκριμένη σημειολογία περί «παστερίωσης» των προσδοκιών των εργαζομένων για αορίστου χρόνου. Γιατί μια τόσο σημαντική, κατά τη γνώμη του κ. </w:t>
      </w:r>
      <w:proofErr w:type="spellStart"/>
      <w:r>
        <w:rPr>
          <w:rFonts w:eastAsia="Times New Roman" w:cs="Times New Roman"/>
          <w:szCs w:val="24"/>
        </w:rPr>
        <w:t>Πολάκη</w:t>
      </w:r>
      <w:proofErr w:type="spellEnd"/>
      <w:r>
        <w:rPr>
          <w:rFonts w:eastAsia="Times New Roman" w:cs="Times New Roman"/>
          <w:szCs w:val="24"/>
        </w:rPr>
        <w:t>, τροπολογία δεν έρχεται σε ένα νομοσχέδιο, να τη συζητήσουμε κανονικά, να βάλουμε όλες</w:t>
      </w:r>
      <w:r>
        <w:rPr>
          <w:rFonts w:eastAsia="Times New Roman" w:cs="Times New Roman"/>
          <w:szCs w:val="24"/>
        </w:rPr>
        <w:t xml:space="preserve"> τις εναλλακτικές επιλογές που υπάρχουν στο τραπέζι και να επιλέξουμε τη βέλτιστη λύση; </w:t>
      </w:r>
    </w:p>
    <w:p w14:paraId="58D0328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Νομίζω ότι έρχεται έτσι όχι γιατί την πιστεύει τόσο πολύ, όπως μας έλεγε, αλλά περισσότερο για να την κρύψει, να περάσει δηλαδή λίγο λάθρα μία τέτοια τροπολογία που αφ</w:t>
      </w:r>
      <w:r>
        <w:rPr>
          <w:rFonts w:eastAsia="Times New Roman" w:cs="Times New Roman"/>
          <w:szCs w:val="24"/>
        </w:rPr>
        <w:t xml:space="preserve">ορά πολύ κόσμο, έτσι ώστε να παρακαμφθούν οι κανονικές διαδικασίες. </w:t>
      </w:r>
    </w:p>
    <w:p w14:paraId="58D0328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Στο νομοσχέδιο θα είμαστε θετικοί, κύριε Υπουργέ. Άλλωστε τα συζητήσαμε αυτά και στην Επιτροπή Μορφωτικών Υποθέσεων. </w:t>
      </w:r>
    </w:p>
    <w:p w14:paraId="58D0328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Θα ψηφίσουμε κι εμείς την τροπολογία που αφορά </w:t>
      </w:r>
      <w:r>
        <w:rPr>
          <w:rFonts w:eastAsia="Times New Roman" w:cs="Times New Roman"/>
          <w:szCs w:val="24"/>
        </w:rPr>
        <w:t>σ</w:t>
      </w:r>
      <w:r>
        <w:rPr>
          <w:rFonts w:eastAsia="Times New Roman" w:cs="Times New Roman"/>
          <w:szCs w:val="24"/>
        </w:rPr>
        <w:t>τη μεταφορά των μαθητ</w:t>
      </w:r>
      <w:r>
        <w:rPr>
          <w:rFonts w:eastAsia="Times New Roman" w:cs="Times New Roman"/>
          <w:szCs w:val="24"/>
        </w:rPr>
        <w:t xml:space="preserve">ών, πάλι λέγοντας ότι αυτές οι παρατάσεις και όλες αυτές οι διαδικασίες κάποια στιγμή θα πρέπει να σταματήσουν και να τις προγραμματίζουμε. Και θα είμαστε επίσης αρνητικοί στην άλλη, τη βουλευτική τροπολογία. </w:t>
      </w:r>
    </w:p>
    <w:p w14:paraId="58D03286"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8D0328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w:t>
      </w:r>
      <w:r>
        <w:rPr>
          <w:rFonts w:eastAsia="Times New Roman" w:cs="Times New Roman"/>
          <w:b/>
          <w:szCs w:val="24"/>
        </w:rPr>
        <w:t xml:space="preserve">ς): </w:t>
      </w:r>
      <w:r>
        <w:rPr>
          <w:rFonts w:eastAsia="Times New Roman" w:cs="Times New Roman"/>
          <w:szCs w:val="24"/>
        </w:rPr>
        <w:t xml:space="preserve">Ευχαριστώ, κύριε </w:t>
      </w:r>
      <w:proofErr w:type="spellStart"/>
      <w:r>
        <w:rPr>
          <w:rFonts w:eastAsia="Times New Roman" w:cs="Times New Roman"/>
          <w:szCs w:val="24"/>
        </w:rPr>
        <w:t>Μαυρωτά</w:t>
      </w:r>
      <w:proofErr w:type="spellEnd"/>
      <w:r>
        <w:rPr>
          <w:rFonts w:eastAsia="Times New Roman" w:cs="Times New Roman"/>
          <w:szCs w:val="24"/>
        </w:rPr>
        <w:t xml:space="preserve">. </w:t>
      </w:r>
    </w:p>
    <w:p w14:paraId="58D0328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και ΣΤ΄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w:t>
      </w:r>
    </w:p>
    <w:p w14:paraId="58D0328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Κύριε Πρόεδρε, είχα ζητήσει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τη δυνατότητα να πούμε δυο λόγια και για τις τροπολογίες. </w:t>
      </w:r>
    </w:p>
    <w:p w14:paraId="58D0328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w:t>
      </w:r>
      <w:r>
        <w:rPr>
          <w:rFonts w:eastAsia="Times New Roman" w:cs="Times New Roman"/>
          <w:szCs w:val="24"/>
        </w:rPr>
        <w:t>σ</w:t>
      </w:r>
      <w:r>
        <w:rPr>
          <w:rFonts w:eastAsia="Times New Roman" w:cs="Times New Roman"/>
          <w:szCs w:val="24"/>
        </w:rPr>
        <w:t xml:space="preserve">την υπουργική τροπολογία, τη με αριθμό 1507/168, που αφορά </w:t>
      </w:r>
      <w:r>
        <w:rPr>
          <w:rFonts w:eastAsia="Times New Roman" w:cs="Times New Roman"/>
          <w:szCs w:val="24"/>
        </w:rPr>
        <w:t>σ</w:t>
      </w:r>
      <w:r>
        <w:rPr>
          <w:rFonts w:eastAsia="Times New Roman" w:cs="Times New Roman"/>
          <w:szCs w:val="24"/>
        </w:rPr>
        <w:t>την παράταση για τη μεταφορά των μαθητών, την εκ νέου παράτασ</w:t>
      </w:r>
      <w:r>
        <w:rPr>
          <w:rFonts w:eastAsia="Times New Roman" w:cs="Times New Roman"/>
          <w:szCs w:val="24"/>
        </w:rPr>
        <w:t>η, κατ’ αρχάς να πω ότι είναι η πολλοστή φορά -ειπώθηκε και προηγουμένως και κατά τη συζήτηση- που  έρχεται μια τέτοια ρύθμιση για παράταση. Εδώ και τρία χρόνια, αν δεν κάνω λάθος, πάμε συνεχώς με παρατάσεις. Λύση ουσιαστική στο πρόβλημα δεν δίνετε. Αυτή ε</w:t>
      </w:r>
      <w:r>
        <w:rPr>
          <w:rFonts w:eastAsia="Times New Roman" w:cs="Times New Roman"/>
          <w:szCs w:val="24"/>
        </w:rPr>
        <w:t xml:space="preserve">ίναι η πρώτη παρατήρηση. </w:t>
      </w:r>
    </w:p>
    <w:p w14:paraId="58D0328B" w14:textId="77777777" w:rsidR="00C565C7" w:rsidRDefault="00DC4690">
      <w:pPr>
        <w:spacing w:line="600" w:lineRule="auto"/>
        <w:ind w:firstLine="720"/>
        <w:jc w:val="both"/>
        <w:rPr>
          <w:rFonts w:eastAsia="Times New Roman"/>
          <w:szCs w:val="24"/>
        </w:rPr>
      </w:pPr>
      <w:r>
        <w:rPr>
          <w:rFonts w:eastAsia="Times New Roman"/>
          <w:szCs w:val="24"/>
        </w:rPr>
        <w:t>Δεύτερον, ακούσαμε και από τον Υπουργό ότι προγραμματίζει ηλεκτρονικά να διευθετηθεί αυτό το ζήτημα κ</w:t>
      </w:r>
      <w:r>
        <w:rPr>
          <w:rFonts w:eastAsia="Times New Roman"/>
          <w:szCs w:val="24"/>
        </w:rPr>
        <w:t>.</w:t>
      </w:r>
      <w:r>
        <w:rPr>
          <w:rFonts w:eastAsia="Times New Roman"/>
          <w:szCs w:val="24"/>
        </w:rPr>
        <w:t>λπ</w:t>
      </w:r>
      <w:r>
        <w:rPr>
          <w:rFonts w:eastAsia="Times New Roman"/>
          <w:szCs w:val="24"/>
        </w:rPr>
        <w:t>.</w:t>
      </w:r>
      <w:r>
        <w:rPr>
          <w:rFonts w:eastAsia="Times New Roman"/>
          <w:szCs w:val="24"/>
        </w:rPr>
        <w:t>. Πότε; Εντάξει, δίνεται ή προτείνεται μέσω της τροπολογίας η τετράμηνη παράταση. Το καλοκαίρι θα τελειώσει. Δηλαδή μέχρι τότ</w:t>
      </w:r>
      <w:r>
        <w:rPr>
          <w:rFonts w:eastAsia="Times New Roman"/>
          <w:szCs w:val="24"/>
        </w:rPr>
        <w:t>ε θα είναι έτοιμο το όλο σύστημα;</w:t>
      </w:r>
    </w:p>
    <w:p w14:paraId="58D0328C" w14:textId="77777777" w:rsidR="00C565C7" w:rsidRDefault="00DC4690">
      <w:pPr>
        <w:spacing w:line="600" w:lineRule="auto"/>
        <w:ind w:firstLine="720"/>
        <w:jc w:val="both"/>
        <w:rPr>
          <w:rFonts w:eastAsia="Times New Roman"/>
          <w:szCs w:val="24"/>
        </w:rPr>
      </w:pPr>
      <w:r>
        <w:rPr>
          <w:rFonts w:eastAsia="Times New Roman"/>
          <w:szCs w:val="24"/>
        </w:rPr>
        <w:t xml:space="preserve">Βεβαίως και πρέπει να συνεχίσουν. Δεν αντιλέγει </w:t>
      </w:r>
      <w:r>
        <w:rPr>
          <w:rFonts w:eastAsia="Times New Roman"/>
          <w:szCs w:val="24"/>
        </w:rPr>
        <w:t>κάποιος</w:t>
      </w:r>
      <w:r>
        <w:rPr>
          <w:rFonts w:eastAsia="Times New Roman"/>
          <w:szCs w:val="24"/>
        </w:rPr>
        <w:t>. Θα πρέπει να συνεχίσουν να παρέχονται αυτού του είδους οι υπηρεσίες στα παιδιά, στους μαθητές για τη μεταφορά τους από τα χωριά προς τα σχολεία τους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8D0328D" w14:textId="77777777" w:rsidR="00C565C7" w:rsidRDefault="00DC4690">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θα ψηφίσουμε «</w:t>
      </w:r>
      <w:r>
        <w:rPr>
          <w:rFonts w:eastAsia="Times New Roman"/>
          <w:szCs w:val="24"/>
        </w:rPr>
        <w:t>παρών</w:t>
      </w:r>
      <w:r>
        <w:rPr>
          <w:rFonts w:eastAsia="Times New Roman"/>
          <w:szCs w:val="24"/>
        </w:rPr>
        <w:t xml:space="preserve">»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την τροπολογία. </w:t>
      </w:r>
    </w:p>
    <w:p w14:paraId="58D0328E" w14:textId="77777777" w:rsidR="00C565C7" w:rsidRDefault="00DC4690">
      <w:pPr>
        <w:spacing w:line="600" w:lineRule="auto"/>
        <w:ind w:firstLine="720"/>
        <w:jc w:val="both"/>
        <w:rPr>
          <w:rFonts w:eastAsia="Times New Roman"/>
          <w:szCs w:val="24"/>
        </w:rPr>
      </w:pPr>
      <w:r>
        <w:rPr>
          <w:rFonts w:eastAsia="Times New Roman"/>
          <w:szCs w:val="24"/>
        </w:rPr>
        <w:t xml:space="preserve">Σε ό,τι αφορά </w:t>
      </w:r>
      <w:r>
        <w:rPr>
          <w:rFonts w:eastAsia="Times New Roman"/>
          <w:szCs w:val="24"/>
        </w:rPr>
        <w:t>σ</w:t>
      </w:r>
      <w:r>
        <w:rPr>
          <w:rFonts w:eastAsia="Times New Roman"/>
          <w:szCs w:val="24"/>
        </w:rPr>
        <w:t>τη βουλευτική τροπολογία για την κατάργηση των ηλικιακών περιορισμών προκειμένου να υπάρξει κατάληψη θέσης ιατρών στο ΕΣΥ, εμείς συμφωνούμε να μην υπάρχει διάκριση για την πρόσληψη γιατρών στις</w:t>
      </w:r>
      <w:r>
        <w:rPr>
          <w:rFonts w:eastAsia="Times New Roman"/>
          <w:szCs w:val="24"/>
        </w:rPr>
        <w:t xml:space="preserve"> δημόσιες μονάδες υγείας, με εφαρμογή διαφορετικών κριτηρίων στα ηλικιακά όρια. Για παράδειγμα, με κριτήριο να μην εμποδίζονται οι επικουρικοί γιατροί που δουλεύουν </w:t>
      </w:r>
      <w:r>
        <w:rPr>
          <w:rFonts w:eastAsia="Times New Roman"/>
          <w:szCs w:val="24"/>
        </w:rPr>
        <w:t xml:space="preserve">μ’ </w:t>
      </w:r>
      <w:r>
        <w:rPr>
          <w:rFonts w:eastAsia="Times New Roman"/>
          <w:szCs w:val="24"/>
        </w:rPr>
        <w:t>αυτή την εργασιακή σχέση για χρόνια και ξεπερνάνε τα ηλικιακά όρια του νόμου, προκειμένο</w:t>
      </w:r>
      <w:r>
        <w:rPr>
          <w:rFonts w:eastAsia="Times New Roman"/>
          <w:szCs w:val="24"/>
        </w:rPr>
        <w:t xml:space="preserve">υ να διεκδικήσουν μόνιμη θέση στο δημόσιο σύστημα. </w:t>
      </w:r>
    </w:p>
    <w:p w14:paraId="58D0328F" w14:textId="77777777" w:rsidR="00C565C7" w:rsidRDefault="00DC4690">
      <w:pPr>
        <w:spacing w:line="600" w:lineRule="auto"/>
        <w:ind w:firstLine="720"/>
        <w:jc w:val="both"/>
        <w:rPr>
          <w:rFonts w:eastAsia="Times New Roman"/>
          <w:szCs w:val="24"/>
        </w:rPr>
      </w:pPr>
      <w:r>
        <w:rPr>
          <w:rFonts w:eastAsia="Times New Roman"/>
          <w:szCs w:val="24"/>
        </w:rPr>
        <w:t>Το βασικό πρόβλημα, όμως, κατά τη γνώμη μας, είναι η ίδια η πολιτική και της παρούσας Κυβέρνησης, με την οποία οι προσλήψεις γιατρών με μόνιμη σχέση εργασίας είναι ελάχιστες και δεν αρκούν να αντικαταστήσ</w:t>
      </w:r>
      <w:r>
        <w:rPr>
          <w:rFonts w:eastAsia="Times New Roman"/>
          <w:szCs w:val="24"/>
        </w:rPr>
        <w:t xml:space="preserve">ουν ούτε καν τους γιατρούς που συνταξιοδοτούνται. </w:t>
      </w:r>
    </w:p>
    <w:p w14:paraId="58D03290" w14:textId="77777777" w:rsidR="00C565C7" w:rsidRDefault="00DC4690">
      <w:pPr>
        <w:spacing w:line="600" w:lineRule="auto"/>
        <w:ind w:firstLine="720"/>
        <w:jc w:val="both"/>
        <w:rPr>
          <w:rFonts w:eastAsia="Times New Roman"/>
          <w:szCs w:val="24"/>
        </w:rPr>
      </w:pPr>
      <w:r>
        <w:rPr>
          <w:rFonts w:eastAsia="Times New Roman"/>
          <w:szCs w:val="24"/>
        </w:rPr>
        <w:t>Παράλληλα, η Κυβέρνηση δεν προχώρησε σε προσλήψεις μόνιμων γιατρών σε τέτοιο αριθμό που δεν έφταναν και δεν φτάνουν αντίστοιχα σε όσους είχαν τα ηλικιακά όρια που προβλέπει ο νόμος και για να υλοποιηθούν κ</w:t>
      </w:r>
      <w:r>
        <w:rPr>
          <w:rFonts w:eastAsia="Times New Roman"/>
          <w:szCs w:val="24"/>
        </w:rPr>
        <w:t xml:space="preserve">αταργούνται, στην ουσία, αυτά τα όρια. Για παράδειγμα, εξαντλήθηκαν οι ειδικευμένοι γιατροί και οδοντίατροι των τριάντα, σαράντα ή πενήντα ετών και αναζητείται η λύση στους ειδικευμένους γιατρούς, κατ’ επέκταση οδοντίατρους, των πενήντα και άνω ετών. </w:t>
      </w:r>
    </w:p>
    <w:p w14:paraId="58D03291" w14:textId="77777777" w:rsidR="00C565C7" w:rsidRDefault="00DC4690">
      <w:pPr>
        <w:spacing w:line="600" w:lineRule="auto"/>
        <w:ind w:firstLine="720"/>
        <w:jc w:val="both"/>
        <w:rPr>
          <w:rFonts w:eastAsia="Times New Roman"/>
          <w:szCs w:val="24"/>
        </w:rPr>
      </w:pPr>
      <w:r>
        <w:rPr>
          <w:rFonts w:eastAsia="Times New Roman"/>
          <w:szCs w:val="24"/>
        </w:rPr>
        <w:t>Η ισ</w:t>
      </w:r>
      <w:r>
        <w:rPr>
          <w:rFonts w:eastAsia="Times New Roman"/>
          <w:szCs w:val="24"/>
        </w:rPr>
        <w:t xml:space="preserve">ότιμη δε μεταχείριση των γιατρών που επικαλείται η τροπολογία, στην ουσία, κύριε Πρόεδρε, είναι λόγια του αέρα και χωρίς περιεχόμενο, στο πλαίσιο της πολιτικής των περικοπών και των μη προσλήψεων. Και </w:t>
      </w:r>
      <w:r>
        <w:rPr>
          <w:rFonts w:eastAsia="Times New Roman"/>
          <w:szCs w:val="24"/>
        </w:rPr>
        <w:t xml:space="preserve">μ’ </w:t>
      </w:r>
      <w:r>
        <w:rPr>
          <w:rFonts w:eastAsia="Times New Roman"/>
          <w:szCs w:val="24"/>
        </w:rPr>
        <w:t>αυτό το μέτρο δεν πρόκειται να αλλάξει η κατάσταση σ</w:t>
      </w:r>
      <w:r>
        <w:rPr>
          <w:rFonts w:eastAsia="Times New Roman"/>
          <w:szCs w:val="24"/>
        </w:rPr>
        <w:t xml:space="preserve">τα δημόσια νοσοκομεία και στις υπηρεσίες πρωτοβάθμιας φροντίδας υγείας, αφού δεν γίνονται προσλήψεις μόνιμου και αποκλειστικής απασχόλησης προσωπικού, γιατρών κατ’ επέκταση, με στόχο να καλυφθούν οι ανάγκες. </w:t>
      </w:r>
    </w:p>
    <w:p w14:paraId="58D03292" w14:textId="77777777" w:rsidR="00C565C7" w:rsidRDefault="00DC4690">
      <w:pPr>
        <w:spacing w:line="600" w:lineRule="auto"/>
        <w:ind w:firstLine="720"/>
        <w:jc w:val="both"/>
        <w:rPr>
          <w:rFonts w:eastAsia="Times New Roman"/>
          <w:szCs w:val="24"/>
        </w:rPr>
      </w:pPr>
      <w:r>
        <w:rPr>
          <w:rFonts w:eastAsia="Times New Roman"/>
          <w:szCs w:val="24"/>
        </w:rPr>
        <w:t>Παρ’ όλα αυτά, εμείς θα την υπερψηφίσουμε την τ</w:t>
      </w:r>
      <w:r>
        <w:rPr>
          <w:rFonts w:eastAsia="Times New Roman"/>
          <w:szCs w:val="24"/>
        </w:rPr>
        <w:t xml:space="preserve">ροπολογία αυτή. </w:t>
      </w:r>
    </w:p>
    <w:p w14:paraId="58D03293" w14:textId="77777777" w:rsidR="00C565C7" w:rsidRDefault="00DC4690">
      <w:pPr>
        <w:spacing w:line="600" w:lineRule="auto"/>
        <w:ind w:firstLine="720"/>
        <w:jc w:val="both"/>
        <w:rPr>
          <w:rFonts w:eastAsia="Times New Roman"/>
          <w:szCs w:val="24"/>
        </w:rPr>
      </w:pPr>
      <w:r>
        <w:rPr>
          <w:rFonts w:eastAsia="Times New Roman"/>
          <w:szCs w:val="24"/>
        </w:rPr>
        <w:t>Κλείνω με την τρίτη τροπολογία, τη δεύτερη στην ουσία υπουργική, τη με αριθμό 1506/167, την οποία υποστήριξε ο Αναπληρωτής Υπουργός Υγείας. Δεν θα την καταψηφίσουμε. Δείτε, όμως. Είναι αποτέλεσμα της πίεσης που ασκήθηκε από τους εργαζόμενο</w:t>
      </w:r>
      <w:r>
        <w:rPr>
          <w:rFonts w:eastAsia="Times New Roman"/>
          <w:szCs w:val="24"/>
        </w:rPr>
        <w:t xml:space="preserve">υς, από τους γιατρούς, από την </w:t>
      </w:r>
      <w:r>
        <w:rPr>
          <w:rFonts w:eastAsia="Times New Roman"/>
          <w:szCs w:val="24"/>
        </w:rPr>
        <w:t>ο</w:t>
      </w:r>
      <w:r>
        <w:rPr>
          <w:rFonts w:eastAsia="Times New Roman"/>
          <w:szCs w:val="24"/>
        </w:rPr>
        <w:t xml:space="preserve">μοσπονδία των νοσοκομειακών γιατρών ενάντια στις κατά περιόδους αποφάσεις του Ελεγκτικού Συνεδρίου. </w:t>
      </w:r>
    </w:p>
    <w:p w14:paraId="58D03294" w14:textId="77777777" w:rsidR="00C565C7" w:rsidRDefault="00DC4690">
      <w:pPr>
        <w:spacing w:line="600" w:lineRule="auto"/>
        <w:ind w:firstLine="720"/>
        <w:jc w:val="both"/>
        <w:rPr>
          <w:rFonts w:eastAsia="Times New Roman"/>
          <w:szCs w:val="24"/>
        </w:rPr>
      </w:pPr>
      <w:r>
        <w:rPr>
          <w:rFonts w:eastAsia="Times New Roman"/>
          <w:szCs w:val="24"/>
        </w:rPr>
        <w:t>Βεβαίως πρόκειται να εξυπηρετηθεί κόσμος, μια ομάδα εργαζομένων, έτσι όπως μπαίνει στην τροπολογία. Το βασικό, όμως, κατά τ</w:t>
      </w:r>
      <w:r>
        <w:rPr>
          <w:rFonts w:eastAsia="Times New Roman"/>
          <w:szCs w:val="24"/>
        </w:rPr>
        <w:t>η γνώμη μας, είναι ότι και αυτή η τροπολογία στην ουσία συμβάλλει στο να διαιωνίζονται ή να παγιώνονται και να σταθεροποιούνται οι ελαστικές μορφές εργασίας, συμβάσεις έργου δηλαδή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σε βάρος βεβαίως της σταθερής και μόνιμης εργασίας των εργαζομένων </w:t>
      </w:r>
      <w:r>
        <w:rPr>
          <w:rFonts w:eastAsia="Times New Roman"/>
          <w:szCs w:val="24"/>
        </w:rPr>
        <w:t xml:space="preserve">και στο </w:t>
      </w:r>
      <w:r>
        <w:rPr>
          <w:rFonts w:eastAsia="Times New Roman"/>
          <w:szCs w:val="24"/>
        </w:rPr>
        <w:t>δημόσιο σύστημα υγείας</w:t>
      </w:r>
      <w:r>
        <w:rPr>
          <w:rFonts w:eastAsia="Times New Roman"/>
          <w:szCs w:val="24"/>
        </w:rPr>
        <w:t>, νοσοκομεία είτε πρωτοβάθμια φροντίδα υγείας.</w:t>
      </w:r>
    </w:p>
    <w:p w14:paraId="58D03295" w14:textId="77777777" w:rsidR="00C565C7" w:rsidRDefault="00DC4690">
      <w:pPr>
        <w:spacing w:line="600" w:lineRule="auto"/>
        <w:ind w:firstLine="720"/>
        <w:jc w:val="both"/>
        <w:rPr>
          <w:rFonts w:eastAsia="Times New Roman"/>
          <w:szCs w:val="24"/>
        </w:rPr>
      </w:pPr>
      <w:r>
        <w:rPr>
          <w:rFonts w:eastAsia="Times New Roman"/>
          <w:szCs w:val="24"/>
        </w:rPr>
        <w:t xml:space="preserve">Εμείς αυτό που διεκδικούμε -και </w:t>
      </w:r>
      <w:r>
        <w:rPr>
          <w:rFonts w:eastAsia="Times New Roman"/>
          <w:szCs w:val="24"/>
        </w:rPr>
        <w:t xml:space="preserve">σ’ </w:t>
      </w:r>
      <w:r>
        <w:rPr>
          <w:rFonts w:eastAsia="Times New Roman"/>
          <w:szCs w:val="24"/>
        </w:rPr>
        <w:t>αυτή την κατεύθυνση παλεύουμε και αναδεικνύουμε τα ζητήματα και στον χώρο της υγείας- είναι οι προσλήψεις με μόνιμο προσωπικό, με μόνιμη και στα</w:t>
      </w:r>
      <w:r>
        <w:rPr>
          <w:rFonts w:eastAsia="Times New Roman"/>
          <w:szCs w:val="24"/>
        </w:rPr>
        <w:t xml:space="preserve">θερή απασχόληση, με εξασφάλιση όλων των εργασιακών και ασφαλιστικών τους δικαιωμάτων.  </w:t>
      </w:r>
    </w:p>
    <w:p w14:paraId="58D03296" w14:textId="77777777" w:rsidR="00C565C7" w:rsidRDefault="00DC4690">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w:t>
      </w:r>
      <w:proofErr w:type="spellStart"/>
      <w:r>
        <w:rPr>
          <w:rFonts w:eastAsia="Times New Roman"/>
          <w:szCs w:val="24"/>
        </w:rPr>
        <w:t>Λαμπρούλη</w:t>
      </w:r>
      <w:proofErr w:type="spellEnd"/>
      <w:r>
        <w:rPr>
          <w:rFonts w:eastAsia="Times New Roman"/>
          <w:szCs w:val="24"/>
        </w:rPr>
        <w:t xml:space="preserve">. </w:t>
      </w:r>
    </w:p>
    <w:p w14:paraId="58D03297" w14:textId="77777777" w:rsidR="00C565C7" w:rsidRDefault="00DC4690">
      <w:pPr>
        <w:spacing w:line="600" w:lineRule="auto"/>
        <w:ind w:firstLine="720"/>
        <w:jc w:val="both"/>
        <w:rPr>
          <w:rFonts w:eastAsia="Times New Roman"/>
          <w:szCs w:val="24"/>
        </w:rPr>
      </w:pPr>
      <w:r>
        <w:rPr>
          <w:rFonts w:eastAsia="Times New Roman"/>
          <w:szCs w:val="24"/>
        </w:rPr>
        <w:t xml:space="preserve">Τον λόγο έχει η εισηγήτρια του ΣΥΡΙΖΑ κ. Αθανασία Αναγνωστοπούλου, για τη δευτερολογία της. </w:t>
      </w:r>
    </w:p>
    <w:p w14:paraId="58D03298" w14:textId="77777777" w:rsidR="00C565C7" w:rsidRDefault="00DC4690">
      <w:pPr>
        <w:spacing w:line="600" w:lineRule="auto"/>
        <w:ind w:firstLine="720"/>
        <w:jc w:val="both"/>
        <w:rPr>
          <w:rFonts w:eastAsia="Times New Roman"/>
          <w:szCs w:val="24"/>
        </w:rPr>
      </w:pPr>
      <w:r>
        <w:rPr>
          <w:rFonts w:eastAsia="Times New Roman"/>
          <w:b/>
          <w:szCs w:val="24"/>
        </w:rPr>
        <w:t>ΑΘΑΝΑ</w:t>
      </w:r>
      <w:r>
        <w:rPr>
          <w:rFonts w:eastAsia="Times New Roman"/>
          <w:b/>
          <w:szCs w:val="24"/>
        </w:rPr>
        <w:t xml:space="preserve">ΣΙΑ (ΣΙΑ) ΑΝΑΓΝΩΣΤΟΠΟΥΛΟΥ: </w:t>
      </w:r>
      <w:r>
        <w:rPr>
          <w:rFonts w:eastAsia="Times New Roman"/>
          <w:szCs w:val="24"/>
        </w:rPr>
        <w:t>Ευχαριστώ, κύριε Πρόεδρε.</w:t>
      </w:r>
    </w:p>
    <w:p w14:paraId="58D03299" w14:textId="77777777" w:rsidR="00C565C7" w:rsidRDefault="00DC4690">
      <w:pPr>
        <w:spacing w:line="600" w:lineRule="auto"/>
        <w:ind w:firstLine="720"/>
        <w:jc w:val="both"/>
        <w:rPr>
          <w:rFonts w:eastAsia="Times New Roman"/>
          <w:szCs w:val="24"/>
        </w:rPr>
      </w:pPr>
      <w:r>
        <w:rPr>
          <w:rFonts w:eastAsia="Times New Roman"/>
          <w:szCs w:val="24"/>
        </w:rPr>
        <w:t xml:space="preserve">Κλείνει η συζήτηση για ένα νομοσχέδιο το οποίο είναι κύρωση </w:t>
      </w:r>
      <w:r>
        <w:rPr>
          <w:rFonts w:eastAsia="Times New Roman"/>
          <w:szCs w:val="24"/>
        </w:rPr>
        <w:t xml:space="preserve">σύμβασης </w:t>
      </w:r>
      <w:r>
        <w:rPr>
          <w:rFonts w:eastAsia="Times New Roman"/>
          <w:szCs w:val="24"/>
        </w:rPr>
        <w:t xml:space="preserve">για ένα σημαντικό </w:t>
      </w:r>
      <w:r>
        <w:rPr>
          <w:rFonts w:eastAsia="Times New Roman"/>
          <w:szCs w:val="24"/>
        </w:rPr>
        <w:t>ί</w:t>
      </w:r>
      <w:r>
        <w:rPr>
          <w:rFonts w:eastAsia="Times New Roman"/>
          <w:szCs w:val="24"/>
        </w:rPr>
        <w:t xml:space="preserve">δρυμα, ένα ερευνητικό ινστιτούτο, όπως αποφασίσαμε και συμφωνήσαμε όλοι εδώ. </w:t>
      </w:r>
    </w:p>
    <w:p w14:paraId="58D0329A" w14:textId="77777777" w:rsidR="00C565C7" w:rsidRDefault="00DC4690">
      <w:pPr>
        <w:spacing w:line="600" w:lineRule="auto"/>
        <w:ind w:firstLine="720"/>
        <w:jc w:val="both"/>
        <w:rPr>
          <w:rFonts w:eastAsia="Times New Roman"/>
          <w:szCs w:val="24"/>
        </w:rPr>
      </w:pPr>
      <w:r>
        <w:rPr>
          <w:rFonts w:eastAsia="Times New Roman"/>
          <w:szCs w:val="24"/>
        </w:rPr>
        <w:t xml:space="preserve">Θεωρώ ότι ο Υπουργός κ. </w:t>
      </w:r>
      <w:proofErr w:type="spellStart"/>
      <w:r>
        <w:rPr>
          <w:rFonts w:eastAsia="Times New Roman"/>
          <w:szCs w:val="24"/>
        </w:rPr>
        <w:t>Φωτάκης</w:t>
      </w:r>
      <w:proofErr w:type="spellEnd"/>
      <w:r>
        <w:rPr>
          <w:rFonts w:eastAsia="Times New Roman"/>
          <w:szCs w:val="24"/>
        </w:rPr>
        <w:t xml:space="preserve"> έδωσε τις εξηγήσεις στα ερωτήματα που έθεσαν κάποιοι. Έτσι, δεν υπάρχει λόγος να μην ψηφιστεί μία </w:t>
      </w:r>
      <w:r>
        <w:rPr>
          <w:rFonts w:eastAsia="Times New Roman"/>
          <w:szCs w:val="24"/>
        </w:rPr>
        <w:t xml:space="preserve">σύμβαση </w:t>
      </w:r>
      <w:r>
        <w:rPr>
          <w:rFonts w:eastAsia="Times New Roman"/>
          <w:szCs w:val="24"/>
        </w:rPr>
        <w:t xml:space="preserve">που και </w:t>
      </w:r>
      <w:proofErr w:type="spellStart"/>
      <w:r>
        <w:rPr>
          <w:rFonts w:eastAsia="Times New Roman"/>
          <w:szCs w:val="24"/>
        </w:rPr>
        <w:t>εξορθολογίζει</w:t>
      </w:r>
      <w:proofErr w:type="spellEnd"/>
      <w:r>
        <w:rPr>
          <w:rFonts w:eastAsia="Times New Roman"/>
          <w:szCs w:val="24"/>
        </w:rPr>
        <w:t xml:space="preserve"> και διευκολύνει και μάλιστα ενισχύει τη λειτουργία και τις δραστηριότητες ενός </w:t>
      </w:r>
      <w:r>
        <w:rPr>
          <w:rFonts w:eastAsia="Times New Roman"/>
          <w:szCs w:val="24"/>
        </w:rPr>
        <w:t>ι</w:t>
      </w:r>
      <w:r>
        <w:rPr>
          <w:rFonts w:eastAsia="Times New Roman"/>
          <w:szCs w:val="24"/>
        </w:rPr>
        <w:t xml:space="preserve">νστιτούτου πολύ </w:t>
      </w:r>
      <w:r>
        <w:rPr>
          <w:rFonts w:eastAsia="Times New Roman"/>
          <w:szCs w:val="24"/>
        </w:rPr>
        <w:t xml:space="preserve">σημαντικού. Όλοι το παραδεχθήκαμε. </w:t>
      </w:r>
    </w:p>
    <w:p w14:paraId="58D0329B"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Θα πω δύο λόγια μόνο για την τροπολογία κυρίως την οποία υπερασπίστηκε εδώ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Θα μπορούσαμε να κάνουμε ολόκληρη συζήτηση -και την έχουμε κάνει πολλές φορές μέσα </w:t>
      </w:r>
      <w:r>
        <w:rPr>
          <w:rFonts w:eastAsia="Times New Roman" w:cs="Times New Roman"/>
          <w:szCs w:val="24"/>
        </w:rPr>
        <w:t xml:space="preserve">σ’ </w:t>
      </w:r>
      <w:r>
        <w:rPr>
          <w:rFonts w:eastAsia="Times New Roman" w:cs="Times New Roman"/>
          <w:szCs w:val="24"/>
        </w:rPr>
        <w:t>αυτήν την Αίθουσα</w:t>
      </w:r>
      <w:r>
        <w:rPr>
          <w:rFonts w:eastAsia="Times New Roman" w:cs="Times New Roman"/>
          <w:szCs w:val="24"/>
        </w:rPr>
        <w:t>- για το τι συνέβαινε και την περίοδο πριν από την κρίση και την περίοδο μέσα στην κρίση με τις σχέσεις εργασίας των εργαζομένων και τις εργολαβίες. Το ότι έρχεται αυτή η Κυβέρνηση να διορθώσει…</w:t>
      </w:r>
    </w:p>
    <w:p w14:paraId="58D0329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να γίνεται με τροπολογία, όμως. Κανονι</w:t>
      </w:r>
      <w:r>
        <w:rPr>
          <w:rFonts w:eastAsia="Times New Roman" w:cs="Times New Roman"/>
          <w:szCs w:val="24"/>
        </w:rPr>
        <w:t>κά.</w:t>
      </w:r>
    </w:p>
    <w:p w14:paraId="58D0329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Μη με διακόπτετε, γιατί διακόπτετε και τον ειρμό της σκέψης μου. </w:t>
      </w:r>
    </w:p>
    <w:p w14:paraId="58D0329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Έρχεται αυτή η Κυβέρνηση να διορθώσει, μεροληπτώντας ταξικά; Ναι, μεροληπτώντας ταξικά, έχοντας αποδείξει πολλαπλώς ότι οι εργολαβίες στοίχισαν πάρα πολύ </w:t>
      </w:r>
      <w:r>
        <w:rPr>
          <w:rFonts w:eastAsia="Times New Roman" w:cs="Times New Roman"/>
          <w:szCs w:val="24"/>
        </w:rPr>
        <w:t>στα δημόσια ιδρύματα. Και αυτό ήταν ταξική μεροληψία από την πλευρά κάποιων.</w:t>
      </w:r>
    </w:p>
    <w:p w14:paraId="58D0329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Εγώ όμως θα μείνω σε ένα μόνο πράγμα, που ακούστηκε εδώ και χαίρομαι που ακούστηκε, γιατί ήταν για πρώτη φορά μία έμμεση έστω ανάληψη πολιτικής ευθύνης. Ακούστηκε από την πλευρά τ</w:t>
      </w:r>
      <w:r>
        <w:rPr>
          <w:rFonts w:eastAsia="Times New Roman" w:cs="Times New Roman"/>
          <w:szCs w:val="24"/>
        </w:rPr>
        <w:t>ης Νέας Δημοκρατίας ότι μέχρι το 2009 έτσι ήταν το νεοελληνικό κράτος -από ιδρύσεώς του προφανώς μέχρι το 2009-, άρα να μην τα κάνουμε αυτά από εδώ και πέρα. Ήτοι μεθερμηνευόμενο, όλα να τα πληρώσουν οι εργαζόμενοι! Για την κρίση φταίει γενικώς και αορίστω</w:t>
      </w:r>
      <w:r>
        <w:rPr>
          <w:rFonts w:eastAsia="Times New Roman" w:cs="Times New Roman"/>
          <w:szCs w:val="24"/>
        </w:rPr>
        <w:t>ς κάποιος. Από το 2009 και μετά θα τα πληρώσουν οι εργαζόμενοι!</w:t>
      </w:r>
    </w:p>
    <w:p w14:paraId="58D032A0"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Έχουν αλλάξει τα πράγματα. Αυτά τα οποία δεν έγιναν επί πάρα πολλά χρόνια και που οδήγησαν στην κρίση, πρέπει να κατονομαστούν, να αναληφθούν ευθύνες -γι’ αυτό γίνεται συζήτηση τον τελευταίο κ</w:t>
      </w:r>
      <w:r>
        <w:rPr>
          <w:rFonts w:eastAsia="Times New Roman" w:cs="Times New Roman"/>
          <w:szCs w:val="24"/>
        </w:rPr>
        <w:t xml:space="preserve">αιρό- και να μην ξαναγίνουν. Και αυτό το κράτος –που, όπως είπε η κ. </w:t>
      </w:r>
      <w:proofErr w:type="spellStart"/>
      <w:r>
        <w:rPr>
          <w:rFonts w:eastAsia="Times New Roman" w:cs="Times New Roman"/>
          <w:szCs w:val="24"/>
        </w:rPr>
        <w:t>Βάκη</w:t>
      </w:r>
      <w:proofErr w:type="spellEnd"/>
      <w:r>
        <w:rPr>
          <w:rFonts w:eastAsia="Times New Roman" w:cs="Times New Roman"/>
          <w:szCs w:val="24"/>
        </w:rPr>
        <w:t>, είναι πεδίο ταξικών αντιπαραθέσεων, αντιπαραθέσεων κοινωνικών ομάδων- να μπορεί να υποστηρίζει κατ’ αρχάς αυτούς που είναι οι πλέον αδύναμοι και κυρίως και πάνω απ’ όλα το δημόσιο σ</w:t>
      </w:r>
      <w:r>
        <w:rPr>
          <w:rFonts w:eastAsia="Times New Roman" w:cs="Times New Roman"/>
          <w:szCs w:val="24"/>
        </w:rPr>
        <w:t>υμφέρον. Γιατί, ναι, οι εργολάβοι στα νοσοκομεία ή οπουδήποτε αλλού δεν υπερασπίζονται το δημόσιο συμφέρον.</w:t>
      </w:r>
    </w:p>
    <w:p w14:paraId="58D032A1"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είναι κοινό τοις </w:t>
      </w:r>
      <w:proofErr w:type="spellStart"/>
      <w:r>
        <w:rPr>
          <w:rFonts w:eastAsia="Times New Roman" w:cs="Times New Roman"/>
          <w:szCs w:val="24"/>
        </w:rPr>
        <w:t>πάσι</w:t>
      </w:r>
      <w:proofErr w:type="spellEnd"/>
      <w:r>
        <w:rPr>
          <w:rFonts w:eastAsia="Times New Roman" w:cs="Times New Roman"/>
          <w:szCs w:val="24"/>
        </w:rPr>
        <w:t xml:space="preserve"> σε τι ομηρία ήταν οι εργαζόμενοι επί δεκαετίες. Και ας μην έρχεται τώρα η Νέα Δημοκρατία να μας μιλήσει για</w:t>
      </w:r>
      <w:r>
        <w:rPr>
          <w:rFonts w:eastAsia="Times New Roman" w:cs="Times New Roman"/>
          <w:szCs w:val="24"/>
        </w:rPr>
        <w:t xml:space="preserve"> συνταγματικότητα και μη συνταγματικότητα. Και δεν μιλάω μόνο για τα νοσοκομεία. Μιλάω για φορείς του </w:t>
      </w:r>
      <w:r>
        <w:rPr>
          <w:rFonts w:eastAsia="Times New Roman" w:cs="Times New Roman"/>
          <w:szCs w:val="24"/>
        </w:rPr>
        <w:t xml:space="preserve">δημοσίου </w:t>
      </w:r>
      <w:r>
        <w:rPr>
          <w:rFonts w:eastAsia="Times New Roman" w:cs="Times New Roman"/>
          <w:szCs w:val="24"/>
        </w:rPr>
        <w:t>οι οποίοι είχαν πάγιες ανάγκες και αυτές οι πάγιες ανάγκες καλύπτονταν με ομηρία εργαζομένων, που έπρεπε κάθε φορά είτε να ανανεωθεί η σύμβαση εί</w:t>
      </w:r>
      <w:r>
        <w:rPr>
          <w:rFonts w:eastAsia="Times New Roman" w:cs="Times New Roman"/>
          <w:szCs w:val="24"/>
        </w:rPr>
        <w:t>τε να πληρώνονται μέσω εργολάβων είτε οτιδήποτε τέτοιο. Και όλα αυτά φτάνουν στη δική μας εποχή. Δεν είναι πελάτες αυτοί οι άνθρωποι, όπως τους αντιμετώπιζαν. Εργαζόμενοι είναι. Και ας ξεφύγουμε απ’ αυτή</w:t>
      </w:r>
      <w:r>
        <w:rPr>
          <w:rFonts w:eastAsia="Times New Roman" w:cs="Times New Roman"/>
          <w:szCs w:val="24"/>
        </w:rPr>
        <w:t>ν</w:t>
      </w:r>
      <w:r>
        <w:rPr>
          <w:rFonts w:eastAsia="Times New Roman" w:cs="Times New Roman"/>
          <w:szCs w:val="24"/>
        </w:rPr>
        <w:t xml:space="preserve"> τη νοοτροπία των πελατειακών σχέσεων και της δήθεν </w:t>
      </w:r>
      <w:r>
        <w:rPr>
          <w:rFonts w:eastAsia="Times New Roman" w:cs="Times New Roman"/>
          <w:szCs w:val="24"/>
        </w:rPr>
        <w:t>καταπολέμησης της ανεργίας.</w:t>
      </w:r>
    </w:p>
    <w:p w14:paraId="58D032A2"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Πώς καταπολεμάται η ανεργία δηλαδή, αγαπητοί συνάδελφοι; Βγάζω μερικούς άνεργους και </w:t>
      </w:r>
      <w:proofErr w:type="spellStart"/>
      <w:r>
        <w:rPr>
          <w:rFonts w:eastAsia="Times New Roman" w:cs="Times New Roman"/>
          <w:szCs w:val="24"/>
        </w:rPr>
        <w:t>ξαναμπάζω</w:t>
      </w:r>
      <w:proofErr w:type="spellEnd"/>
      <w:r>
        <w:rPr>
          <w:rFonts w:eastAsia="Times New Roman" w:cs="Times New Roman"/>
          <w:szCs w:val="24"/>
        </w:rPr>
        <w:t xml:space="preserve"> κάποιους και κάνω αυτό το πράγμα; Έτσι φτιάχνονται οι πελατειακές σχέσεις. Άνθρωποι που εργάζονται, που καλύπτουν ανάγκες, πρέπει να </w:t>
      </w:r>
      <w:r>
        <w:rPr>
          <w:rFonts w:eastAsia="Times New Roman" w:cs="Times New Roman"/>
          <w:szCs w:val="24"/>
        </w:rPr>
        <w:t xml:space="preserve">έχουν και κατοχυρωμένες εργασιακές σχέσεις. </w:t>
      </w:r>
    </w:p>
    <w:p w14:paraId="58D032A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 xml:space="preserve">Εγώ, λοιπόν, προτείνω να ψηφιστεί κατ’ αρχάς η </w:t>
      </w:r>
      <w:r>
        <w:rPr>
          <w:rFonts w:eastAsia="Times New Roman" w:cs="Times New Roman"/>
          <w:szCs w:val="24"/>
        </w:rPr>
        <w:t xml:space="preserve">σύμβαση </w:t>
      </w:r>
      <w:r>
        <w:rPr>
          <w:rFonts w:eastAsia="Times New Roman" w:cs="Times New Roman"/>
          <w:szCs w:val="24"/>
        </w:rPr>
        <w:t>που έρχεται προς κύρωση σήμερα και δεύτερον και οι τροπολογίες, οι οποίες βγάζουν από την ανασφάλεια ανθρώπους και όχι πελάτες.</w:t>
      </w:r>
    </w:p>
    <w:p w14:paraId="58D032A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Ευχαριστώ.</w:t>
      </w:r>
    </w:p>
    <w:p w14:paraId="58D032A5" w14:textId="77777777" w:rsidR="00C565C7" w:rsidRDefault="00DC4690">
      <w:pPr>
        <w:spacing w:line="600" w:lineRule="auto"/>
        <w:ind w:firstLine="720"/>
        <w:jc w:val="both"/>
        <w:rPr>
          <w:rFonts w:eastAsia="Times New Roman"/>
          <w:bCs/>
          <w:szCs w:val="24"/>
        </w:rPr>
      </w:pPr>
      <w:r>
        <w:rPr>
          <w:rFonts w:eastAsia="Times New Roman"/>
          <w:b/>
          <w:bCs/>
          <w:szCs w:val="24"/>
        </w:rPr>
        <w:t>ΠΡΟΕΔΡΕΥΩΝ (Δημήτ</w:t>
      </w:r>
      <w:r>
        <w:rPr>
          <w:rFonts w:eastAsia="Times New Roman"/>
          <w:b/>
          <w:bCs/>
          <w:szCs w:val="24"/>
        </w:rPr>
        <w:t>ριος Καμμένος):</w:t>
      </w:r>
      <w:r>
        <w:rPr>
          <w:rFonts w:eastAsia="Times New Roman"/>
          <w:bCs/>
          <w:szCs w:val="24"/>
        </w:rPr>
        <w:t xml:space="preserve"> Ευχαριστούμε πολύ την κ. Αναγνωστοπούλου.</w:t>
      </w:r>
    </w:p>
    <w:p w14:paraId="58D032A6" w14:textId="77777777" w:rsidR="00C565C7" w:rsidRDefault="00DC4690">
      <w:pPr>
        <w:spacing w:line="600" w:lineRule="auto"/>
        <w:ind w:firstLine="720"/>
        <w:jc w:val="both"/>
        <w:rPr>
          <w:rFonts w:eastAsia="Times New Roman"/>
          <w:bCs/>
          <w:szCs w:val="24"/>
        </w:rPr>
      </w:pPr>
      <w:r>
        <w:rPr>
          <w:rFonts w:eastAsia="Times New Roman"/>
          <w:bCs/>
          <w:szCs w:val="24"/>
        </w:rPr>
        <w:t>Θα προχωρήσω σε δύο ανακοινώσεις προς το Σώμα.</w:t>
      </w:r>
    </w:p>
    <w:p w14:paraId="58D032A7" w14:textId="77777777" w:rsidR="00C565C7" w:rsidRDefault="00DC4690">
      <w:pPr>
        <w:spacing w:line="600" w:lineRule="auto"/>
        <w:ind w:firstLine="720"/>
        <w:jc w:val="both"/>
        <w:rPr>
          <w:rFonts w:eastAsia="Times New Roman"/>
          <w:bCs/>
          <w:szCs w:val="24"/>
        </w:rPr>
      </w:pPr>
      <w:r>
        <w:rPr>
          <w:rFonts w:eastAsia="Times New Roman"/>
          <w:bCs/>
          <w:szCs w:val="24"/>
        </w:rPr>
        <w:t xml:space="preserve">Η Ειδική Μόνιμη Επιτροπή Κοινοβουλευτικής Δεοντολογίας καταθέτει τις </w:t>
      </w:r>
      <w:r>
        <w:rPr>
          <w:rFonts w:eastAsia="Times New Roman"/>
          <w:bCs/>
          <w:szCs w:val="24"/>
        </w:rPr>
        <w:t xml:space="preserve">εκθέσεις </w:t>
      </w:r>
      <w:r>
        <w:rPr>
          <w:rFonts w:eastAsia="Times New Roman"/>
          <w:bCs/>
          <w:szCs w:val="24"/>
        </w:rPr>
        <w:t xml:space="preserve">της στις αιτήσεις της </w:t>
      </w:r>
      <w:r>
        <w:rPr>
          <w:rFonts w:eastAsia="Times New Roman"/>
          <w:bCs/>
          <w:szCs w:val="24"/>
        </w:rPr>
        <w:t xml:space="preserve">εισαγγελικής αρχής </w:t>
      </w:r>
      <w:r>
        <w:rPr>
          <w:rFonts w:eastAsia="Times New Roman"/>
          <w:bCs/>
          <w:szCs w:val="24"/>
        </w:rPr>
        <w:t>για τη χορήγηση άδειας άσκησης π</w:t>
      </w:r>
      <w:r>
        <w:rPr>
          <w:rFonts w:eastAsia="Times New Roman"/>
          <w:bCs/>
          <w:szCs w:val="24"/>
        </w:rPr>
        <w:t>οινικής δίωξης κατά Βουλευτών.</w:t>
      </w:r>
    </w:p>
    <w:p w14:paraId="58D032A8" w14:textId="77777777" w:rsidR="00C565C7" w:rsidRDefault="00DC4690">
      <w:pPr>
        <w:spacing w:line="600" w:lineRule="auto"/>
        <w:ind w:firstLine="720"/>
        <w:jc w:val="both"/>
        <w:rPr>
          <w:rFonts w:eastAsia="Times New Roman"/>
          <w:bCs/>
          <w:szCs w:val="24"/>
        </w:rPr>
      </w:pPr>
      <w:r>
        <w:rPr>
          <w:rFonts w:eastAsia="Times New Roman"/>
          <w:bCs/>
          <w:szCs w:val="24"/>
        </w:rPr>
        <w:t xml:space="preserve">Επίσης, </w:t>
      </w:r>
      <w:r>
        <w:rPr>
          <w:rFonts w:eastAsia="Times New Roman"/>
          <w:bCs/>
          <w:szCs w:val="24"/>
        </w:rPr>
        <w:t>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06</w:t>
      </w:r>
      <w:r>
        <w:rPr>
          <w:rFonts w:eastAsia="Times New Roman"/>
          <w:bCs/>
          <w:szCs w:val="24"/>
        </w:rPr>
        <w:t>-</w:t>
      </w:r>
      <w:r>
        <w:rPr>
          <w:rFonts w:eastAsia="Times New Roman"/>
          <w:bCs/>
          <w:szCs w:val="24"/>
        </w:rPr>
        <w:t>03</w:t>
      </w:r>
      <w:r>
        <w:rPr>
          <w:rFonts w:eastAsia="Times New Roman"/>
          <w:bCs/>
          <w:szCs w:val="24"/>
        </w:rPr>
        <w:t>-</w:t>
      </w:r>
      <w:r>
        <w:rPr>
          <w:rFonts w:eastAsia="Times New Roman"/>
          <w:bCs/>
          <w:szCs w:val="24"/>
        </w:rPr>
        <w:t xml:space="preserve">2018: Ποινική δικογραφία που αφορά στον Υπουργό Δικαιοσύνης, Διαφάνειας και Ανθρωπίνων Δικαιωμάτων κ. Σταύρο Κοντονή. </w:t>
      </w:r>
    </w:p>
    <w:p w14:paraId="58D032A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 και του συνόλου του σχεδίου νόμ</w:t>
      </w:r>
      <w:r>
        <w:rPr>
          <w:rFonts w:eastAsia="Times New Roman" w:cs="Times New Roman"/>
          <w:szCs w:val="24"/>
        </w:rPr>
        <w:t>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«Κύρωση Σύμβασης για τη λειτουργία του Ελληνικού Ινστιτούτου</w:t>
      </w:r>
      <w:r>
        <w:rPr>
          <w:rFonts w:eastAsia="Times New Roman" w:cs="Times New Roman"/>
          <w:szCs w:val="24"/>
        </w:rPr>
        <w:t xml:space="preserve"> και άλλες διατάξεις</w:t>
      </w:r>
      <w:r>
        <w:rPr>
          <w:rFonts w:eastAsia="Times New Roman" w:cs="Times New Roman"/>
          <w:szCs w:val="24"/>
        </w:rPr>
        <w:t>».</w:t>
      </w:r>
    </w:p>
    <w:p w14:paraId="58D032A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58D032A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Ναι.</w:t>
      </w:r>
    </w:p>
    <w:p w14:paraId="58D032A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Ναι.</w:t>
      </w:r>
    </w:p>
    <w:p w14:paraId="58D032A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Ναι.</w:t>
      </w:r>
    </w:p>
    <w:p w14:paraId="58D032A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58D032A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8D032B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8D032B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8D032B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58D032B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το νομοσχέδιο του Υπουργ</w:t>
      </w:r>
      <w:r>
        <w:rPr>
          <w:rFonts w:eastAsia="Times New Roman" w:cs="Times New Roman"/>
          <w:szCs w:val="24"/>
        </w:rPr>
        <w:t>είου Παιδείας, Έρευνας και Θρησκευμάτων</w:t>
      </w:r>
      <w:r>
        <w:rPr>
          <w:rFonts w:eastAsia="Times New Roman" w:cs="Times New Roman"/>
          <w:szCs w:val="24"/>
        </w:rPr>
        <w:t>:</w:t>
      </w:r>
      <w:r>
        <w:rPr>
          <w:rFonts w:eastAsia="Times New Roman" w:cs="Times New Roman"/>
          <w:szCs w:val="24"/>
        </w:rPr>
        <w:t xml:space="preserve"> «Κύρωση Σύμβασης για τη λειτουργία του Ελληνικού Ινστιτούτου Παστέρ και άλλες διατάξεις» έγινε δεκτό επί της αρχής κατά πλειοψηφία.</w:t>
      </w:r>
    </w:p>
    <w:p w14:paraId="58D032B4"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14:paraId="58D032B5"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πρώτο ως έχει;</w:t>
      </w:r>
    </w:p>
    <w:p w14:paraId="58D032B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Ναι.</w:t>
      </w:r>
    </w:p>
    <w:p w14:paraId="58D032B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Ναι.</w:t>
      </w:r>
    </w:p>
    <w:p w14:paraId="58D032B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Ναι.</w:t>
      </w:r>
    </w:p>
    <w:p w14:paraId="58D032B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58D032BA"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8D032B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8D032B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8D032B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58D032B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το άρθρο πρώτο έγινε δεκτό ως έχει κατά πλειοψηφία.</w:t>
      </w:r>
    </w:p>
    <w:p w14:paraId="58D032BF"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Γίνεται δεκτή η τροπολογία με γενικό αριθμό 1506 και ειδικό 167 ως έχει;</w:t>
      </w:r>
    </w:p>
    <w:p w14:paraId="58D032C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Ναι.</w:t>
      </w:r>
    </w:p>
    <w:p w14:paraId="58D032C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ΚΕΛΛΑΣ: </w:t>
      </w:r>
      <w:r>
        <w:rPr>
          <w:rFonts w:eastAsia="Times New Roman" w:cs="Times New Roman"/>
          <w:szCs w:val="24"/>
        </w:rPr>
        <w:t>Όχι.</w:t>
      </w:r>
    </w:p>
    <w:p w14:paraId="58D032C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Όχι.</w:t>
      </w:r>
    </w:p>
    <w:p w14:paraId="58D032C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58D032C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8D032C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8D032C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58D032C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58D032C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w:t>
      </w:r>
      <w:r>
        <w:rPr>
          <w:rFonts w:eastAsia="Times New Roman" w:cs="Times New Roman"/>
          <w:szCs w:val="24"/>
        </w:rPr>
        <w:t xml:space="preserve"> η τροπολογία με γενικό αριθμό 1506 και ειδικό 167 έγινε δεκτή ως έχει κατά πλειοψηφία και εντάσσεται στο νομοσχέδιο ως ίδιο άρθρο.</w:t>
      </w:r>
    </w:p>
    <w:p w14:paraId="58D032C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Γίνεται δεκτή η τροπολογία με γενικό αριθμό 1507 και ειδικό 168 ως έχει;</w:t>
      </w:r>
    </w:p>
    <w:p w14:paraId="58D032CA"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Ναι.</w:t>
      </w:r>
    </w:p>
    <w:p w14:paraId="58D032C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b/>
          <w:szCs w:val="24"/>
        </w:rPr>
        <w:t xml:space="preserve">: </w:t>
      </w:r>
      <w:r>
        <w:rPr>
          <w:rFonts w:eastAsia="Times New Roman" w:cs="Times New Roman"/>
          <w:szCs w:val="24"/>
        </w:rPr>
        <w:t>Παρών.</w:t>
      </w:r>
    </w:p>
    <w:p w14:paraId="58D032C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Ναι.</w:t>
      </w:r>
    </w:p>
    <w:p w14:paraId="58D032C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58D032C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8D032C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8D032D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8D032D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58D032D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η τροπολογία με</w:t>
      </w:r>
      <w:r>
        <w:rPr>
          <w:rFonts w:eastAsia="Times New Roman" w:cs="Times New Roman"/>
          <w:szCs w:val="24"/>
        </w:rPr>
        <w:t xml:space="preserve"> γενικό αριθμό 1507 και ειδικό 168 έγινε δεκτή ως έχει κατά πλειοψηφία και εντάσσεται στο νομοσχέδιο ως ίδιο άρθρο.</w:t>
      </w:r>
    </w:p>
    <w:p w14:paraId="58D032D3"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Γίνεται δεκτή η τροπολογία με γενικό αριθμό 1505 και ειδικό 166 ως έχει;</w:t>
      </w:r>
    </w:p>
    <w:p w14:paraId="58D032D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Ναι.</w:t>
      </w:r>
    </w:p>
    <w:p w14:paraId="58D032D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Όχι.</w:t>
      </w:r>
    </w:p>
    <w:p w14:paraId="58D032D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Όχι.</w:t>
      </w:r>
    </w:p>
    <w:p w14:paraId="58D032D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58D032D8"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Ναι.</w:t>
      </w:r>
    </w:p>
    <w:p w14:paraId="58D032D9"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8D032DA"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58D032D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58D032D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η τροπολογία με γενικό αριθ</w:t>
      </w:r>
      <w:r>
        <w:rPr>
          <w:rFonts w:eastAsia="Times New Roman" w:cs="Times New Roman"/>
          <w:szCs w:val="24"/>
        </w:rPr>
        <w:t>μό 1505 και ειδικό 166 έγινε δεκτή ως έχει κατά πλειοψηφία και εντάσσεται στο νομοσχέδιο ως ίδιο άρθρο.</w:t>
      </w:r>
    </w:p>
    <w:p w14:paraId="58D032DD"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58D032DE"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όπως τροποποιήθηκε από τον κύριο Υπουργό;</w:t>
      </w:r>
    </w:p>
    <w:p w14:paraId="58D032D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ΑΘΑΝ</w:t>
      </w:r>
      <w:r>
        <w:rPr>
          <w:rFonts w:eastAsia="Times New Roman" w:cs="Times New Roman"/>
          <w:b/>
          <w:szCs w:val="24"/>
        </w:rPr>
        <w:t xml:space="preserve">ΑΣΙΑ (ΣΙΑ) ΑΝΑΓΝΩΣΤΟΠΟΥΛΟΥ: </w:t>
      </w:r>
      <w:r>
        <w:rPr>
          <w:rFonts w:eastAsia="Times New Roman" w:cs="Times New Roman"/>
          <w:szCs w:val="24"/>
        </w:rPr>
        <w:t>Ναι.</w:t>
      </w:r>
    </w:p>
    <w:p w14:paraId="58D032E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Ναι.</w:t>
      </w:r>
    </w:p>
    <w:p w14:paraId="58D032E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Ναι.</w:t>
      </w:r>
    </w:p>
    <w:p w14:paraId="58D032E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58D032E3"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8D032E4"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8D032E5"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8D032E6"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58D032E7"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Το ακροτελεύτιο άρθρο έγινε δεκτό, όπως τροποποιήθηκε από τον κύριο Υπουργό</w:t>
      </w:r>
      <w:r>
        <w:rPr>
          <w:rFonts w:eastAsia="Times New Roman" w:cs="Times New Roman"/>
          <w:szCs w:val="24"/>
        </w:rPr>
        <w:t>,</w:t>
      </w:r>
      <w:r w:rsidRPr="00C04504">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58D032E8"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Παιδείας, Έρευνας και Θρησκευμάτων «Κύρωση Σύμβασης για τη λειτουργία του Ελληνικού Ινστιτού</w:t>
      </w:r>
      <w:r>
        <w:rPr>
          <w:rFonts w:eastAsia="Times New Roman" w:cs="Times New Roman"/>
          <w:szCs w:val="24"/>
        </w:rPr>
        <w:t>του Παστέρ και άλλες διατάξεις» έγινε δεκτό επί της αρχής και επί των άρθρων.</w:t>
      </w:r>
    </w:p>
    <w:p w14:paraId="58D032E9"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58D032EA" w14:textId="77777777" w:rsidR="00C565C7" w:rsidRDefault="00DC4690">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58D032EB"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Ναι.</w:t>
      </w:r>
    </w:p>
    <w:p w14:paraId="58D032EC"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Ναι.</w:t>
      </w:r>
    </w:p>
    <w:p w14:paraId="58D032ED"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ΑΘΑ</w:t>
      </w:r>
      <w:r>
        <w:rPr>
          <w:rFonts w:eastAsia="Times New Roman" w:cs="Times New Roman"/>
          <w:b/>
          <w:szCs w:val="24"/>
        </w:rPr>
        <w:t xml:space="preserve">ΝΑΣΙΟΣ ΘΕΟΧΑΡΟΠΟΥΛΟΣ: </w:t>
      </w:r>
      <w:r>
        <w:rPr>
          <w:rFonts w:eastAsia="Times New Roman" w:cs="Times New Roman"/>
          <w:szCs w:val="24"/>
        </w:rPr>
        <w:t>Ναι.</w:t>
      </w:r>
    </w:p>
    <w:p w14:paraId="58D032EE"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58D032EF"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58D032F0"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8D032F1"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8D032F2" w14:textId="77777777" w:rsidR="00C565C7" w:rsidRDefault="00DC4690">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58D032F3" w14:textId="77777777" w:rsidR="00C565C7" w:rsidRDefault="00DC4690">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(Δημήτριος Καμμένος): </w:t>
      </w:r>
      <w:r>
        <w:rPr>
          <w:rFonts w:eastAsia="Times New Roman"/>
          <w:szCs w:val="24"/>
        </w:rPr>
        <w:t>Συνεπώς</w:t>
      </w:r>
      <w:r>
        <w:rPr>
          <w:rFonts w:eastAsia="Times New Roman"/>
          <w:szCs w:val="24"/>
        </w:rPr>
        <w:t xml:space="preserve"> το νομοσχέδιο του Υπουργείου Παιδείας, Έρευνας και Θρησκευμάτων </w:t>
      </w:r>
      <w:r>
        <w:rPr>
          <w:rFonts w:eastAsia="Times New Roman"/>
          <w:color w:val="000000"/>
          <w:szCs w:val="24"/>
          <w:shd w:val="clear" w:color="auto" w:fill="FFFFFF"/>
        </w:rPr>
        <w:t>«Κύρωση Σύμβασης για τη λειτουργία του Ελληνικού Ινστιτούτου Παστέρ και άλλες διατάξεις»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συνόλου και έχει ως εξής: </w:t>
      </w:r>
    </w:p>
    <w:p w14:paraId="58D032F4" w14:textId="77777777" w:rsidR="00C565C7" w:rsidRDefault="00DC4690">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(Να καταχωριστεί τ</w:t>
      </w:r>
      <w:r>
        <w:rPr>
          <w:rFonts w:eastAsia="Times New Roman"/>
          <w:color w:val="000000"/>
          <w:szCs w:val="24"/>
          <w:shd w:val="clear" w:color="auto" w:fill="FFFFFF"/>
        </w:rPr>
        <w:t>ο</w:t>
      </w:r>
      <w:r>
        <w:rPr>
          <w:rFonts w:eastAsia="Times New Roman"/>
          <w:color w:val="000000"/>
          <w:szCs w:val="24"/>
          <w:shd w:val="clear" w:color="auto" w:fill="FFFFFF"/>
        </w:rPr>
        <w:t xml:space="preserve"> κείμενο του νομοσχεδίου</w:t>
      </w:r>
      <w:r w:rsidRPr="003A703F">
        <w:rPr>
          <w:rFonts w:eastAsia="Times New Roman"/>
          <w:color w:val="000000"/>
          <w:szCs w:val="24"/>
          <w:shd w:val="clear" w:color="auto" w:fill="FFFFFF"/>
        </w:rPr>
        <w:t xml:space="preserve"> </w:t>
      </w:r>
      <w:r>
        <w:rPr>
          <w:rFonts w:eastAsia="Times New Roman"/>
          <w:color w:val="000000"/>
          <w:szCs w:val="24"/>
          <w:shd w:val="clear" w:color="auto" w:fill="FFFFFF"/>
        </w:rPr>
        <w:t>σελ. 177α</w:t>
      </w:r>
      <w:r>
        <w:rPr>
          <w:rFonts w:eastAsia="Times New Roman"/>
          <w:color w:val="000000"/>
          <w:szCs w:val="24"/>
          <w:shd w:val="clear" w:color="auto" w:fill="FFFFFF"/>
        </w:rPr>
        <w:t>)</w:t>
      </w:r>
    </w:p>
    <w:p w14:paraId="58D032F5" w14:textId="77777777" w:rsidR="00C565C7" w:rsidRDefault="00DC4690">
      <w:pPr>
        <w:spacing w:line="600" w:lineRule="auto"/>
        <w:ind w:firstLine="720"/>
        <w:jc w:val="both"/>
        <w:rPr>
          <w:rFonts w:eastAsia="Times New Roman"/>
          <w:szCs w:val="24"/>
        </w:rPr>
      </w:pPr>
      <w:r>
        <w:rPr>
          <w:rFonts w:eastAsia="Times New Roman"/>
          <w:b/>
          <w:color w:val="000000"/>
          <w:szCs w:val="24"/>
          <w:shd w:val="clear" w:color="auto" w:fill="FFFFFF"/>
        </w:rPr>
        <w:t>Π</w:t>
      </w:r>
      <w:r>
        <w:rPr>
          <w:rFonts w:eastAsia="Times New Roman"/>
          <w:b/>
          <w:szCs w:val="24"/>
        </w:rPr>
        <w:t xml:space="preserve">ΡΟΕΔΡΕΥΩΝ (Δημήτριος Καμμένος): </w:t>
      </w:r>
      <w:r>
        <w:rPr>
          <w:rFonts w:eastAsia="Times New Roman"/>
          <w:szCs w:val="24"/>
        </w:rPr>
        <w:t>Κυρίες και κύριοι συνάδελφοι, παρακαλώ το Σώμα να εξουσιοδοτήσει το Προεδρείο για την υπ’ ευθύνη του επικύ</w:t>
      </w:r>
      <w:r>
        <w:rPr>
          <w:rFonts w:eastAsia="Times New Roman"/>
          <w:szCs w:val="24"/>
        </w:rPr>
        <w:t xml:space="preserve">ρωση των Πρακτικών ως προς την ψήφιση στο σύνολο του παραπάνω νομοσχεδίου. </w:t>
      </w:r>
    </w:p>
    <w:p w14:paraId="58D032F6" w14:textId="77777777" w:rsidR="00C565C7" w:rsidRDefault="00DC4690">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 xml:space="preserve">Μάλιστα, μάλιστα. </w:t>
      </w:r>
    </w:p>
    <w:p w14:paraId="58D032F7" w14:textId="77777777" w:rsidR="00C565C7" w:rsidRDefault="00DC4690">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Συνεπώς τ</w:t>
      </w:r>
      <w:r>
        <w:rPr>
          <w:rFonts w:eastAsia="Times New Roman"/>
          <w:szCs w:val="24"/>
        </w:rPr>
        <w:t xml:space="preserve">ο Σώμα παρέσχε τη ζητηθείσα εξουσιοδότηση. </w:t>
      </w:r>
    </w:p>
    <w:p w14:paraId="58D032F8" w14:textId="77777777" w:rsidR="00C565C7" w:rsidRDefault="00DC4690">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w:t>
      </w:r>
      <w:r>
        <w:rPr>
          <w:rFonts w:eastAsia="Times New Roman"/>
          <w:szCs w:val="24"/>
        </w:rPr>
        <w:t xml:space="preserve"> λύσουμε τη συνεδρίαση;</w:t>
      </w:r>
    </w:p>
    <w:p w14:paraId="58D032F9" w14:textId="77777777" w:rsidR="00C565C7" w:rsidRDefault="00DC4690">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58D032FA" w14:textId="77777777" w:rsidR="00C565C7" w:rsidRDefault="00DC4690">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Με τη συναίνεση του Σώματος και ώρα 14.03΄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Πέμπτη 8 Μαρτίου 2018 και ώρα 12.00΄, με αντικείμενο εργασιών του Σώματος</w:t>
      </w:r>
      <w:r>
        <w:rPr>
          <w:rFonts w:eastAsia="Times New Roman"/>
          <w:szCs w:val="24"/>
        </w:rPr>
        <w:t>:</w:t>
      </w:r>
      <w:r>
        <w:rPr>
          <w:rFonts w:eastAsia="Times New Roman"/>
          <w:szCs w:val="24"/>
        </w:rPr>
        <w:t xml:space="preserve"> κοινοβ</w:t>
      </w:r>
      <w:r>
        <w:rPr>
          <w:rFonts w:eastAsia="Times New Roman"/>
          <w:szCs w:val="24"/>
        </w:rPr>
        <w:t xml:space="preserve">ουλευτικό έλεγχο, σύμφωνα με την ειδική ημερήσια διάταξη που θα διανεμηθεί. </w:t>
      </w:r>
    </w:p>
    <w:p w14:paraId="58D032FB" w14:textId="77777777" w:rsidR="00C565C7" w:rsidRDefault="00DC4690">
      <w:pPr>
        <w:spacing w:line="600" w:lineRule="auto"/>
        <w:ind w:firstLine="720"/>
        <w:jc w:val="both"/>
        <w:rPr>
          <w:rFonts w:eastAsia="Times New Roman" w:cs="Times New Roman"/>
          <w:szCs w:val="24"/>
        </w:rPr>
      </w:pPr>
      <w:r>
        <w:rPr>
          <w:rFonts w:eastAsia="Times New Roman"/>
          <w:b/>
          <w:szCs w:val="24"/>
        </w:rPr>
        <w:t>Ο ΠΡΟΕΔΡΟΣ                                                                  ΟΙ ΓΡΑΜΜΑΤΕΙΣ</w:t>
      </w:r>
    </w:p>
    <w:sectPr w:rsidR="00C565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ELHfOOKWygqIXqKe/8ibY8FbFE=" w:salt="9l6n1wWUZqlORNPOc1Ad0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C7"/>
    <w:rsid w:val="00C565C7"/>
    <w:rsid w:val="00DC4690"/>
    <w:rsid w:val="00E60A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2FCB"/>
  <w15:docId w15:val="{3F2E3B9F-EE2D-4791-8F6A-90A8E6D1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040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30403"/>
    <w:rPr>
      <w:rFonts w:ascii="Segoe UI" w:hAnsi="Segoe UI" w:cs="Segoe UI"/>
      <w:sz w:val="18"/>
      <w:szCs w:val="18"/>
    </w:rPr>
  </w:style>
  <w:style w:type="paragraph" w:styleId="a4">
    <w:name w:val="Revision"/>
    <w:hidden/>
    <w:uiPriority w:val="99"/>
    <w:semiHidden/>
    <w:rsid w:val="00EF00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47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597</MetadataID>
    <Session xmlns="641f345b-441b-4b81-9152-adc2e73ba5e1">Γ´</Session>
    <Date xmlns="641f345b-441b-4b81-9152-adc2e73ba5e1">2018-03-06T22:00:00+00:00</Date>
    <Status xmlns="641f345b-441b-4b81-9152-adc2e73ba5e1">
      <Url>http://srv-sp1/praktika/Lists/Incoming_Metadata/EditForm.aspx?ID=597&amp;Source=/praktika/Recordings_Library/Forms/AllItems.aspx</Url>
      <Description>Δημοσιεύτηκε</Description>
    </Status>
    <Meeting xmlns="641f345b-441b-4b81-9152-adc2e73ba5e1">ΠΓ´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D125F8-C410-415F-9F6F-10FC0A1EB6B2}">
  <ds:schemaRefs>
    <ds:schemaRef ds:uri="http://purl.org/dc/terms/"/>
    <ds:schemaRef ds:uri="http://purl.org/dc/elements/1.1/"/>
    <ds:schemaRef ds:uri="http://schemas.microsoft.com/office/2006/documentManagement/types"/>
    <ds:schemaRef ds:uri="http://schemas.microsoft.com/office/2006/metadata/properties"/>
    <ds:schemaRef ds:uri="http://www.w3.org/XML/1998/namespace"/>
    <ds:schemaRef ds:uri="http://purl.org/dc/dcmitype/"/>
    <ds:schemaRef ds:uri="641f345b-441b-4b81-9152-adc2e73ba5e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8B573033-61C1-4554-8D66-E57D8BB3E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28EF70-21C1-4DB5-90BA-49B7A0A491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172</Pages>
  <Words>31062</Words>
  <Characters>167738</Characters>
  <Application>Microsoft Office Word</Application>
  <DocSecurity>0</DocSecurity>
  <Lines>1397</Lines>
  <Paragraphs>396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2018-03-14T11:12:00Z</dcterms:created>
  <dcterms:modified xsi:type="dcterms:W3CDTF">2018-03-14T11:12:00Z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