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626B7" w14:textId="77777777" w:rsidR="00C470DB" w:rsidRPr="00C470DB" w:rsidRDefault="00C470DB" w:rsidP="00C470DB">
      <w:pPr>
        <w:spacing w:after="0" w:line="360" w:lineRule="auto"/>
        <w:rPr>
          <w:ins w:id="0" w:author="Φλούδα Χριστίνα" w:date="2017-11-17T12:01:00Z"/>
          <w:rFonts w:eastAsia="Times New Roman"/>
          <w:szCs w:val="24"/>
          <w:lang w:eastAsia="en-US"/>
        </w:rPr>
      </w:pPr>
      <w:ins w:id="1" w:author="Φλούδα Χριστίνα" w:date="2017-11-17T12:01:00Z">
        <w:r w:rsidRPr="00C470D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DC7EF74" w14:textId="77777777" w:rsidR="00C470DB" w:rsidRPr="00C470DB" w:rsidRDefault="00C470DB" w:rsidP="00C470DB">
      <w:pPr>
        <w:spacing w:after="0" w:line="360" w:lineRule="auto"/>
        <w:rPr>
          <w:ins w:id="2" w:author="Φλούδα Χριστίνα" w:date="2017-11-17T12:01:00Z"/>
          <w:rFonts w:eastAsia="Times New Roman"/>
          <w:szCs w:val="24"/>
          <w:lang w:eastAsia="en-US"/>
        </w:rPr>
      </w:pPr>
    </w:p>
    <w:p w14:paraId="2A3A1F17" w14:textId="77777777" w:rsidR="00C470DB" w:rsidRPr="00C470DB" w:rsidRDefault="00C470DB" w:rsidP="00C470DB">
      <w:pPr>
        <w:spacing w:after="0" w:line="360" w:lineRule="auto"/>
        <w:rPr>
          <w:ins w:id="3" w:author="Φλούδα Χριστίνα" w:date="2017-11-17T12:01:00Z"/>
          <w:rFonts w:eastAsia="Times New Roman"/>
          <w:szCs w:val="24"/>
          <w:lang w:eastAsia="en-US"/>
        </w:rPr>
      </w:pPr>
      <w:ins w:id="4" w:author="Φλούδα Χριστίνα" w:date="2017-11-17T12:01:00Z">
        <w:r w:rsidRPr="00C470DB">
          <w:rPr>
            <w:rFonts w:eastAsia="Times New Roman"/>
            <w:szCs w:val="24"/>
            <w:lang w:eastAsia="en-US"/>
          </w:rPr>
          <w:t>ΠΙΝΑΚΑΣ ΠΕΡΙΕΧΟΜΕΝΩΝ</w:t>
        </w:r>
      </w:ins>
    </w:p>
    <w:p w14:paraId="12C78934" w14:textId="77777777" w:rsidR="00C470DB" w:rsidRPr="00C470DB" w:rsidRDefault="00C470DB" w:rsidP="00C470DB">
      <w:pPr>
        <w:spacing w:after="0" w:line="360" w:lineRule="auto"/>
        <w:rPr>
          <w:ins w:id="5" w:author="Φλούδα Χριστίνα" w:date="2017-11-17T12:01:00Z"/>
          <w:rFonts w:eastAsia="Times New Roman"/>
          <w:szCs w:val="24"/>
          <w:lang w:eastAsia="en-US"/>
        </w:rPr>
      </w:pPr>
      <w:ins w:id="6" w:author="Φλούδα Χριστίνα" w:date="2017-11-17T12:01:00Z">
        <w:r w:rsidRPr="00C470DB">
          <w:rPr>
            <w:rFonts w:eastAsia="Times New Roman"/>
            <w:szCs w:val="24"/>
            <w:lang w:eastAsia="en-US"/>
          </w:rPr>
          <w:t xml:space="preserve">ΙΖ’ ΠΕΡΙΟΔΟΣ </w:t>
        </w:r>
      </w:ins>
    </w:p>
    <w:p w14:paraId="0BE74D2F" w14:textId="77777777" w:rsidR="00C470DB" w:rsidRPr="00C470DB" w:rsidRDefault="00C470DB" w:rsidP="00C470DB">
      <w:pPr>
        <w:spacing w:after="0" w:line="360" w:lineRule="auto"/>
        <w:rPr>
          <w:ins w:id="7" w:author="Φλούδα Χριστίνα" w:date="2017-11-17T12:01:00Z"/>
          <w:rFonts w:eastAsia="Times New Roman"/>
          <w:szCs w:val="24"/>
          <w:lang w:eastAsia="en-US"/>
        </w:rPr>
      </w:pPr>
      <w:ins w:id="8" w:author="Φλούδα Χριστίνα" w:date="2017-11-17T12:01:00Z">
        <w:r w:rsidRPr="00C470DB">
          <w:rPr>
            <w:rFonts w:eastAsia="Times New Roman"/>
            <w:szCs w:val="24"/>
            <w:lang w:eastAsia="en-US"/>
          </w:rPr>
          <w:t>ΠΡΟΕΔΡΕΥΟΜΕΝΗΣ ΚΟΙΝΟΒΟΥΛΕΥΤΙΚΗΣ ΔΗΜΟΚΡΑΤΙΑΣ</w:t>
        </w:r>
      </w:ins>
    </w:p>
    <w:p w14:paraId="4388CDE1" w14:textId="77777777" w:rsidR="00C470DB" w:rsidRPr="00C470DB" w:rsidRDefault="00C470DB" w:rsidP="00C470DB">
      <w:pPr>
        <w:spacing w:after="0" w:line="360" w:lineRule="auto"/>
        <w:rPr>
          <w:ins w:id="9" w:author="Φλούδα Χριστίνα" w:date="2017-11-17T12:01:00Z"/>
          <w:rFonts w:eastAsia="Times New Roman"/>
          <w:szCs w:val="24"/>
          <w:lang w:eastAsia="en-US"/>
        </w:rPr>
      </w:pPr>
      <w:ins w:id="10" w:author="Φλούδα Χριστίνα" w:date="2017-11-17T12:01:00Z">
        <w:r w:rsidRPr="00C470DB">
          <w:rPr>
            <w:rFonts w:eastAsia="Times New Roman"/>
            <w:szCs w:val="24"/>
            <w:lang w:eastAsia="en-US"/>
          </w:rPr>
          <w:t>ΣΥΝΟΔΟΣ Γ΄</w:t>
        </w:r>
      </w:ins>
    </w:p>
    <w:p w14:paraId="724F075A" w14:textId="77777777" w:rsidR="00C470DB" w:rsidRPr="00C470DB" w:rsidRDefault="00C470DB" w:rsidP="00C470DB">
      <w:pPr>
        <w:spacing w:after="0" w:line="360" w:lineRule="auto"/>
        <w:rPr>
          <w:ins w:id="11" w:author="Φλούδα Χριστίνα" w:date="2017-11-17T12:01:00Z"/>
          <w:rFonts w:eastAsia="Times New Roman"/>
          <w:szCs w:val="24"/>
          <w:lang w:eastAsia="en-US"/>
        </w:rPr>
      </w:pPr>
    </w:p>
    <w:p w14:paraId="5CDA06FF" w14:textId="77777777" w:rsidR="00C470DB" w:rsidRPr="00C470DB" w:rsidRDefault="00C470DB" w:rsidP="00C470DB">
      <w:pPr>
        <w:spacing w:after="0" w:line="360" w:lineRule="auto"/>
        <w:rPr>
          <w:ins w:id="12" w:author="Φλούδα Χριστίνα" w:date="2017-11-17T12:01:00Z"/>
          <w:rFonts w:eastAsia="Times New Roman"/>
          <w:szCs w:val="24"/>
          <w:lang w:eastAsia="en-US"/>
        </w:rPr>
      </w:pPr>
      <w:ins w:id="13" w:author="Φλούδα Χριστίνα" w:date="2017-11-17T12:01:00Z">
        <w:r w:rsidRPr="00C470DB">
          <w:rPr>
            <w:rFonts w:eastAsia="Times New Roman"/>
            <w:szCs w:val="24"/>
            <w:lang w:eastAsia="en-US"/>
          </w:rPr>
          <w:t>ΣΥΝΕΔΡΙΑΣΗ ΚΣΤ΄</w:t>
        </w:r>
      </w:ins>
    </w:p>
    <w:p w14:paraId="334B55DB" w14:textId="77777777" w:rsidR="00C470DB" w:rsidRPr="00C470DB" w:rsidRDefault="00C470DB" w:rsidP="00C470DB">
      <w:pPr>
        <w:spacing w:after="0" w:line="360" w:lineRule="auto"/>
        <w:rPr>
          <w:ins w:id="14" w:author="Φλούδα Χριστίνα" w:date="2017-11-17T12:01:00Z"/>
          <w:rFonts w:eastAsia="Times New Roman"/>
          <w:szCs w:val="24"/>
          <w:lang w:eastAsia="en-US"/>
        </w:rPr>
      </w:pPr>
      <w:ins w:id="15" w:author="Φλούδα Χριστίνα" w:date="2017-11-17T12:01:00Z">
        <w:r w:rsidRPr="00C470DB">
          <w:rPr>
            <w:rFonts w:eastAsia="Times New Roman"/>
            <w:szCs w:val="24"/>
            <w:lang w:eastAsia="en-US"/>
          </w:rPr>
          <w:t>Πέμπτη  9 Νοεμβρίου 2017</w:t>
        </w:r>
      </w:ins>
    </w:p>
    <w:p w14:paraId="6C2977A4" w14:textId="77777777" w:rsidR="00C470DB" w:rsidRPr="00C470DB" w:rsidRDefault="00C470DB" w:rsidP="00C470DB">
      <w:pPr>
        <w:spacing w:after="0" w:line="360" w:lineRule="auto"/>
        <w:rPr>
          <w:ins w:id="16" w:author="Φλούδα Χριστίνα" w:date="2017-11-17T12:01:00Z"/>
          <w:rFonts w:eastAsia="Times New Roman"/>
          <w:szCs w:val="24"/>
          <w:lang w:eastAsia="en-US"/>
        </w:rPr>
      </w:pPr>
    </w:p>
    <w:p w14:paraId="0DDFBA8E" w14:textId="77777777" w:rsidR="00C470DB" w:rsidRPr="00C470DB" w:rsidRDefault="00C470DB" w:rsidP="00C470DB">
      <w:pPr>
        <w:spacing w:after="0" w:line="360" w:lineRule="auto"/>
        <w:rPr>
          <w:ins w:id="17" w:author="Φλούδα Χριστίνα" w:date="2017-11-17T12:01:00Z"/>
          <w:rFonts w:eastAsia="Times New Roman"/>
          <w:szCs w:val="24"/>
          <w:lang w:eastAsia="en-US"/>
        </w:rPr>
      </w:pPr>
      <w:ins w:id="18" w:author="Φλούδα Χριστίνα" w:date="2017-11-17T12:01:00Z">
        <w:r w:rsidRPr="00C470DB">
          <w:rPr>
            <w:rFonts w:eastAsia="Times New Roman"/>
            <w:szCs w:val="24"/>
            <w:lang w:eastAsia="en-US"/>
          </w:rPr>
          <w:t>ΘΕΜΑΤΑ</w:t>
        </w:r>
      </w:ins>
    </w:p>
    <w:p w14:paraId="5B048352" w14:textId="77777777" w:rsidR="00C470DB" w:rsidRPr="00C470DB" w:rsidRDefault="00C470DB" w:rsidP="00C470DB">
      <w:pPr>
        <w:spacing w:after="0" w:line="360" w:lineRule="auto"/>
        <w:rPr>
          <w:ins w:id="19" w:author="Φλούδα Χριστίνα" w:date="2017-11-17T12:01:00Z"/>
          <w:rFonts w:eastAsia="Times New Roman"/>
          <w:szCs w:val="24"/>
          <w:lang w:eastAsia="en-US"/>
        </w:rPr>
      </w:pPr>
      <w:ins w:id="20" w:author="Φλούδα Χριστίνα" w:date="2017-11-17T12:01:00Z">
        <w:r w:rsidRPr="00C470DB">
          <w:rPr>
            <w:rFonts w:eastAsia="Times New Roman"/>
            <w:szCs w:val="24"/>
            <w:lang w:eastAsia="en-US"/>
          </w:rPr>
          <w:t xml:space="preserve"> </w:t>
        </w:r>
        <w:r w:rsidRPr="00C470DB">
          <w:rPr>
            <w:rFonts w:eastAsia="Times New Roman"/>
            <w:szCs w:val="24"/>
            <w:lang w:eastAsia="en-US"/>
          </w:rPr>
          <w:br/>
          <w:t xml:space="preserve">Α. ΕΙΔΙΚΑ ΘΕΜΑΤΑ </w:t>
        </w:r>
        <w:r w:rsidRPr="00C470DB">
          <w:rPr>
            <w:rFonts w:eastAsia="Times New Roman"/>
            <w:szCs w:val="24"/>
            <w:lang w:eastAsia="en-US"/>
          </w:rPr>
          <w:br/>
          <w:t xml:space="preserve">1. Επικύρωση Πρακτικών, σελ. </w:t>
        </w:r>
        <w:r w:rsidRPr="00C470DB">
          <w:rPr>
            <w:rFonts w:eastAsia="Times New Roman"/>
            <w:szCs w:val="24"/>
            <w:lang w:eastAsia="en-US"/>
          </w:rPr>
          <w:br/>
          <w:t xml:space="preserve">2.  Άδεια απουσίας των Βουλευτών κ.κ. Θ. Θεοχάρη και Ι. </w:t>
        </w:r>
        <w:proofErr w:type="spellStart"/>
        <w:r w:rsidRPr="00C470DB">
          <w:rPr>
            <w:rFonts w:eastAsia="Times New Roman"/>
            <w:szCs w:val="24"/>
            <w:lang w:eastAsia="en-US"/>
          </w:rPr>
          <w:t>Πλακιωτάκη</w:t>
        </w:r>
        <w:proofErr w:type="spellEnd"/>
        <w:r w:rsidRPr="00C470DB">
          <w:rPr>
            <w:rFonts w:eastAsia="Times New Roman"/>
            <w:szCs w:val="24"/>
            <w:lang w:eastAsia="en-US"/>
          </w:rPr>
          <w:t xml:space="preserve">, σελ. </w:t>
        </w:r>
        <w:r w:rsidRPr="00C470DB">
          <w:rPr>
            <w:rFonts w:eastAsia="Times New Roman"/>
            <w:szCs w:val="24"/>
            <w:lang w:eastAsia="en-US"/>
          </w:rPr>
          <w:br/>
          <w:t xml:space="preserve">3. Ανακοινώνεται ότι τη συνεδρίαση παρακολουθούν μαθητές από το 14ο Δημοτικό Σχολείο Αλίμου, το 49ο Δημοτικό Σχολείο Αθήνας, το 7ο Δημοτικό Σχολείο Αλίμου, το 1ο Δημοτικό Σχολείο Σούδας Χανίων, το ΤΕΕ Ειδικής Αγωγής της Α' Βαθμίδας </w:t>
        </w:r>
        <w:proofErr w:type="spellStart"/>
        <w:r w:rsidRPr="00C470DB">
          <w:rPr>
            <w:rFonts w:eastAsia="Times New Roman"/>
            <w:szCs w:val="24"/>
            <w:lang w:eastAsia="en-US"/>
          </w:rPr>
          <w:t>Κορωπίου</w:t>
        </w:r>
        <w:proofErr w:type="spellEnd"/>
        <w:r w:rsidRPr="00C470DB">
          <w:rPr>
            <w:rFonts w:eastAsia="Times New Roman"/>
            <w:szCs w:val="24"/>
            <w:lang w:eastAsia="en-US"/>
          </w:rPr>
          <w:t xml:space="preserve">, το Αμερικάνικο Κολλέγιο Αθηνών, το 6ο Δημοτικό Σχολείο Πύργου, σπουδαστές από το Ιδιωτικό ΙΕΚ "Νέα Γνώση" με ειδικότητα "Στέλεχος διοίκησης και οικονομίας στον τουρισμό", το 5ο Δημοτικό Σχολείο Βόλου και το Γυμνάσιο Παραλίας Καλαμάτας, σελ. </w:t>
        </w:r>
        <w:r w:rsidRPr="00C470DB">
          <w:rPr>
            <w:rFonts w:eastAsia="Times New Roman"/>
            <w:szCs w:val="24"/>
            <w:lang w:eastAsia="en-US"/>
          </w:rPr>
          <w:br/>
          <w:t xml:space="preserve">4. Επί διαδικαστικού θέματος, σελ. </w:t>
        </w:r>
        <w:r w:rsidRPr="00C470DB">
          <w:rPr>
            <w:rFonts w:eastAsia="Times New Roman"/>
            <w:szCs w:val="24"/>
            <w:lang w:eastAsia="en-US"/>
          </w:rPr>
          <w:br/>
          <w:t xml:space="preserve">5. Επί προσωπικού θέματος, σελ. </w:t>
        </w:r>
        <w:r w:rsidRPr="00C470DB">
          <w:rPr>
            <w:rFonts w:eastAsia="Times New Roman"/>
            <w:szCs w:val="24"/>
            <w:lang w:eastAsia="en-US"/>
          </w:rPr>
          <w:br/>
          <w:t xml:space="preserve">6. Αναφορά στη χορήγηση άδειας εξόδου από τις φυλακές του Δ. </w:t>
        </w:r>
        <w:proofErr w:type="spellStart"/>
        <w:r w:rsidRPr="00C470DB">
          <w:rPr>
            <w:rFonts w:eastAsia="Times New Roman"/>
            <w:szCs w:val="24"/>
            <w:lang w:eastAsia="en-US"/>
          </w:rPr>
          <w:t>Κουφοντίνα</w:t>
        </w:r>
        <w:proofErr w:type="spellEnd"/>
        <w:r w:rsidRPr="00C470DB">
          <w:rPr>
            <w:rFonts w:eastAsia="Times New Roman"/>
            <w:szCs w:val="24"/>
            <w:lang w:eastAsia="en-US"/>
          </w:rPr>
          <w:t xml:space="preserve">, σελ. </w:t>
        </w:r>
        <w:r w:rsidRPr="00C470DB">
          <w:rPr>
            <w:rFonts w:eastAsia="Times New Roman"/>
            <w:szCs w:val="24"/>
            <w:lang w:eastAsia="en-US"/>
          </w:rPr>
          <w:br/>
          <w:t xml:space="preserve"> </w:t>
        </w:r>
        <w:r w:rsidRPr="00C470DB">
          <w:rPr>
            <w:rFonts w:eastAsia="Times New Roman"/>
            <w:szCs w:val="24"/>
            <w:lang w:eastAsia="en-US"/>
          </w:rPr>
          <w:br/>
          <w:t xml:space="preserve">Β. ΚΟΙΝΟΒΟΥΛΕΥΤΙΚΟΣ ΕΛΕΓΧΟΣ </w:t>
        </w:r>
        <w:r w:rsidRPr="00C470DB">
          <w:rPr>
            <w:rFonts w:eastAsia="Times New Roman"/>
            <w:szCs w:val="24"/>
            <w:lang w:eastAsia="en-US"/>
          </w:rPr>
          <w:br/>
          <w:t xml:space="preserve">1. Ανακοίνωση αναφορών, σελ. </w:t>
        </w:r>
        <w:r w:rsidRPr="00C470DB">
          <w:rPr>
            <w:rFonts w:eastAsia="Times New Roman"/>
            <w:szCs w:val="24"/>
            <w:lang w:eastAsia="en-US"/>
          </w:rPr>
          <w:br/>
          <w:t xml:space="preserve">2. Ανακοίνωση του δελτίου επικαίρων ερωτήσεων της Παρασκευής 10 Νοεμβρίου 2017, σελ. </w:t>
        </w:r>
        <w:r w:rsidRPr="00C470DB">
          <w:rPr>
            <w:rFonts w:eastAsia="Times New Roman"/>
            <w:szCs w:val="24"/>
            <w:lang w:eastAsia="en-US"/>
          </w:rPr>
          <w:br/>
          <w:t>3. Συζήτηση επικαίρων ερωτήσεων:</w:t>
        </w:r>
        <w:r w:rsidRPr="00C470DB">
          <w:rPr>
            <w:rFonts w:eastAsia="Times New Roman"/>
            <w:szCs w:val="24"/>
            <w:lang w:eastAsia="en-US"/>
          </w:rPr>
          <w:br/>
          <w:t xml:space="preserve">α) Προς την Υπουργό Εργασίας, Κοινωνικής Ασφάλισης και Κοινωνικής Αλληλεγγύης, με θέμα: "Αριθμός διπλών και τριπλών συντάξεων στη χώρα", σελ. </w:t>
        </w:r>
        <w:r w:rsidRPr="00C470DB">
          <w:rPr>
            <w:rFonts w:eastAsia="Times New Roman"/>
            <w:szCs w:val="24"/>
            <w:lang w:eastAsia="en-US"/>
          </w:rPr>
          <w:br/>
          <w:t>β) Προς τον Υπουργό Υποδομών και Μεταφορών:</w:t>
        </w:r>
        <w:r w:rsidRPr="00C470DB">
          <w:rPr>
            <w:rFonts w:eastAsia="Times New Roman"/>
            <w:szCs w:val="24"/>
            <w:lang w:eastAsia="en-US"/>
          </w:rPr>
          <w:br/>
          <w:t xml:space="preserve">i. με θέμα: " Άμεση αποκατάσταση των ζημιών στις λιμενικές εγκαταστάσεις για την κρουαζιέρα στην Κω", σελ. </w:t>
        </w:r>
        <w:r w:rsidRPr="00C470DB">
          <w:rPr>
            <w:rFonts w:eastAsia="Times New Roman"/>
            <w:szCs w:val="24"/>
            <w:lang w:eastAsia="en-US"/>
          </w:rPr>
          <w:br/>
        </w:r>
        <w:proofErr w:type="spellStart"/>
        <w:r w:rsidRPr="00C470DB">
          <w:rPr>
            <w:rFonts w:eastAsia="Times New Roman"/>
            <w:szCs w:val="24"/>
            <w:lang w:eastAsia="en-US"/>
          </w:rPr>
          <w:t>ii</w:t>
        </w:r>
        <w:proofErr w:type="spellEnd"/>
        <w:r w:rsidRPr="00C470DB">
          <w:rPr>
            <w:rFonts w:eastAsia="Times New Roman"/>
            <w:szCs w:val="24"/>
            <w:lang w:eastAsia="en-US"/>
          </w:rPr>
          <w:t xml:space="preserve">. με θέμα: "Ημιτελές ακόμα και μετά τη λήξη της προθεσμίας παράδοσης το Σχολείο Αρχαγγέλου Ρόδου", σελ. </w:t>
        </w:r>
        <w:r w:rsidRPr="00C470DB">
          <w:rPr>
            <w:rFonts w:eastAsia="Times New Roman"/>
            <w:szCs w:val="24"/>
            <w:lang w:eastAsia="en-US"/>
          </w:rPr>
          <w:br/>
          <w:t xml:space="preserve"> </w:t>
        </w:r>
        <w:r w:rsidRPr="00C470DB">
          <w:rPr>
            <w:rFonts w:eastAsia="Times New Roman"/>
            <w:szCs w:val="24"/>
            <w:lang w:eastAsia="en-US"/>
          </w:rPr>
          <w:br/>
          <w:t xml:space="preserve">Γ. ΝΟΜΟΘΕΤΙΚΗ ΕΡΓΑΣΙΑ </w:t>
        </w:r>
        <w:r w:rsidRPr="00C470DB">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Υγείας: "Εναρμόνιση του ελληνικού δικαίου με την Ευρωπαϊκή Οδηγία 2003/88/ΕΚ του Ευρωπαϊκού Κοινοβουλίου και του Συμβουλίου της 4ης Νοεμβρίου 2003 "σχετικά με ορισμένα στοιχεία της οργάνωσης του χρόνου εργασίας" ως προς την οργάνωση του χρόνου εργασίας των γιατρών και οδοντιάτρων του ΕΣΥ. Ρυθμίσεις θεμάτων γιατρών ΕΣΥ και άλλες διατάξεις", σελ. </w:t>
        </w:r>
        <w:r w:rsidRPr="00C470DB">
          <w:rPr>
            <w:rFonts w:eastAsia="Times New Roman"/>
            <w:szCs w:val="24"/>
            <w:lang w:eastAsia="en-US"/>
          </w:rPr>
          <w:br/>
          <w:t xml:space="preserve"> </w:t>
        </w:r>
        <w:r w:rsidRPr="00C470DB">
          <w:rPr>
            <w:rFonts w:eastAsia="Times New Roman"/>
            <w:szCs w:val="24"/>
            <w:lang w:eastAsia="en-US"/>
          </w:rPr>
          <w:br/>
          <w:t>ΠΡΟΕΔΡΕΥΟΝΤΕΣ</w:t>
        </w:r>
      </w:ins>
    </w:p>
    <w:p w14:paraId="572EC14C" w14:textId="77777777" w:rsidR="00C470DB" w:rsidRPr="00C470DB" w:rsidRDefault="00C470DB" w:rsidP="00C470DB">
      <w:pPr>
        <w:spacing w:after="0" w:line="360" w:lineRule="auto"/>
        <w:rPr>
          <w:ins w:id="21" w:author="Φλούδα Χριστίνα" w:date="2017-11-17T12:01:00Z"/>
          <w:rFonts w:eastAsia="Times New Roman"/>
          <w:szCs w:val="24"/>
          <w:lang w:eastAsia="en-US"/>
        </w:rPr>
      </w:pPr>
    </w:p>
    <w:p w14:paraId="37BA58A7" w14:textId="77777777" w:rsidR="00C470DB" w:rsidRPr="00C470DB" w:rsidRDefault="00C470DB" w:rsidP="00C470DB">
      <w:pPr>
        <w:spacing w:after="0" w:line="360" w:lineRule="auto"/>
        <w:rPr>
          <w:ins w:id="22" w:author="Φλούδα Χριστίνα" w:date="2017-11-17T12:01:00Z"/>
          <w:rFonts w:eastAsia="Times New Roman"/>
          <w:szCs w:val="24"/>
          <w:lang w:eastAsia="en-US"/>
        </w:rPr>
      </w:pPr>
      <w:ins w:id="23" w:author="Φλούδα Χριστίνα" w:date="2017-11-17T12:01:00Z">
        <w:r w:rsidRPr="00C470DB">
          <w:rPr>
            <w:rFonts w:eastAsia="Times New Roman"/>
            <w:szCs w:val="24"/>
            <w:lang w:eastAsia="en-US"/>
          </w:rPr>
          <w:t xml:space="preserve">ΒΑΡΕΜΕΝΟΣ Γ., σελ. </w:t>
        </w:r>
      </w:ins>
    </w:p>
    <w:p w14:paraId="02E7C28F" w14:textId="77777777" w:rsidR="00C470DB" w:rsidRPr="00C470DB" w:rsidRDefault="00C470DB" w:rsidP="00C470DB">
      <w:pPr>
        <w:spacing w:after="0" w:line="360" w:lineRule="auto"/>
        <w:rPr>
          <w:ins w:id="24" w:author="Φλούδα Χριστίνα" w:date="2017-11-17T12:01:00Z"/>
          <w:rFonts w:eastAsia="Times New Roman"/>
          <w:szCs w:val="24"/>
          <w:lang w:eastAsia="en-US"/>
        </w:rPr>
      </w:pPr>
      <w:ins w:id="25" w:author="Φλούδα Χριστίνα" w:date="2017-11-17T12:01:00Z">
        <w:r w:rsidRPr="00C470DB">
          <w:rPr>
            <w:rFonts w:eastAsia="Times New Roman"/>
            <w:szCs w:val="24"/>
            <w:lang w:eastAsia="en-US"/>
          </w:rPr>
          <w:t>ΓΕΩΡΓΙΑΔΗΣ Μ., σελ.</w:t>
        </w:r>
      </w:ins>
    </w:p>
    <w:p w14:paraId="101F8ACB" w14:textId="77777777" w:rsidR="00C470DB" w:rsidRPr="00C470DB" w:rsidRDefault="00C470DB" w:rsidP="00C470DB">
      <w:pPr>
        <w:spacing w:after="0" w:line="360" w:lineRule="auto"/>
        <w:rPr>
          <w:ins w:id="26" w:author="Φλούδα Χριστίνα" w:date="2017-11-17T12:01:00Z"/>
          <w:rFonts w:eastAsia="Times New Roman"/>
          <w:szCs w:val="24"/>
          <w:lang w:eastAsia="en-US"/>
        </w:rPr>
      </w:pPr>
      <w:ins w:id="27" w:author="Φλούδα Χριστίνα" w:date="2017-11-17T12:01:00Z">
        <w:r w:rsidRPr="00C470DB">
          <w:rPr>
            <w:rFonts w:eastAsia="Times New Roman"/>
            <w:szCs w:val="24"/>
            <w:lang w:eastAsia="en-US"/>
          </w:rPr>
          <w:t>ΚΑΜΜΕΝΟΣ Δ., σελ.</w:t>
        </w:r>
      </w:ins>
    </w:p>
    <w:p w14:paraId="251C52FC" w14:textId="77777777" w:rsidR="00C470DB" w:rsidRPr="00C470DB" w:rsidRDefault="00C470DB" w:rsidP="00C470DB">
      <w:pPr>
        <w:spacing w:after="0" w:line="360" w:lineRule="auto"/>
        <w:rPr>
          <w:ins w:id="28" w:author="Φλούδα Χριστίνα" w:date="2017-11-17T12:01:00Z"/>
          <w:rFonts w:eastAsia="Times New Roman"/>
          <w:szCs w:val="24"/>
          <w:lang w:eastAsia="en-US"/>
        </w:rPr>
      </w:pPr>
      <w:ins w:id="29" w:author="Φλούδα Χριστίνα" w:date="2017-11-17T12:01:00Z">
        <w:r w:rsidRPr="00C470DB">
          <w:rPr>
            <w:rFonts w:eastAsia="Times New Roman"/>
            <w:szCs w:val="24"/>
            <w:lang w:eastAsia="en-US"/>
          </w:rPr>
          <w:t>ΛΥΚΟΥΔΗΣ Σ., σελ.</w:t>
        </w:r>
      </w:ins>
    </w:p>
    <w:p w14:paraId="4AA851BB" w14:textId="77777777" w:rsidR="00C470DB" w:rsidRPr="00C470DB" w:rsidRDefault="00C470DB" w:rsidP="00C470DB">
      <w:pPr>
        <w:spacing w:after="0" w:line="360" w:lineRule="auto"/>
        <w:rPr>
          <w:ins w:id="30" w:author="Φλούδα Χριστίνα" w:date="2017-11-17T12:01:00Z"/>
          <w:rFonts w:eastAsia="Times New Roman"/>
          <w:szCs w:val="24"/>
          <w:lang w:eastAsia="en-US"/>
        </w:rPr>
      </w:pPr>
      <w:ins w:id="31" w:author="Φλούδα Χριστίνα" w:date="2017-11-17T12:01:00Z">
        <w:r w:rsidRPr="00C470DB">
          <w:rPr>
            <w:rFonts w:eastAsia="Times New Roman"/>
            <w:szCs w:val="24"/>
            <w:lang w:eastAsia="en-US"/>
          </w:rPr>
          <w:br/>
        </w:r>
      </w:ins>
    </w:p>
    <w:p w14:paraId="36545803" w14:textId="77777777" w:rsidR="00C470DB" w:rsidRPr="00C470DB" w:rsidRDefault="00C470DB" w:rsidP="00C470DB">
      <w:pPr>
        <w:spacing w:after="0" w:line="360" w:lineRule="auto"/>
        <w:rPr>
          <w:ins w:id="32" w:author="Φλούδα Χριστίνα" w:date="2017-11-17T12:01:00Z"/>
          <w:rFonts w:eastAsia="Times New Roman"/>
          <w:szCs w:val="24"/>
          <w:lang w:eastAsia="en-US"/>
        </w:rPr>
      </w:pPr>
      <w:ins w:id="33" w:author="Φλούδα Χριστίνα" w:date="2017-11-17T12:01:00Z">
        <w:r w:rsidRPr="00C470DB">
          <w:rPr>
            <w:rFonts w:eastAsia="Times New Roman"/>
            <w:szCs w:val="24"/>
            <w:lang w:eastAsia="en-US"/>
          </w:rPr>
          <w:t>ΟΜΙΛΗΤΕΣ</w:t>
        </w:r>
      </w:ins>
    </w:p>
    <w:p w14:paraId="5B12835C" w14:textId="5CC14634" w:rsidR="00C470DB" w:rsidRDefault="00C470DB" w:rsidP="00C470DB">
      <w:pPr>
        <w:spacing w:line="600" w:lineRule="auto"/>
        <w:ind w:firstLine="720"/>
        <w:contextualSpacing/>
        <w:jc w:val="center"/>
        <w:rPr>
          <w:ins w:id="34" w:author="Φλούδα Χριστίνα" w:date="2017-11-17T12:01:00Z"/>
          <w:rFonts w:eastAsia="Times New Roman" w:cs="Times New Roman"/>
          <w:szCs w:val="24"/>
        </w:rPr>
      </w:pPr>
      <w:ins w:id="35" w:author="Φλούδα Χριστίνα" w:date="2017-11-17T12:01:00Z">
        <w:r w:rsidRPr="00C470DB">
          <w:rPr>
            <w:rFonts w:eastAsia="Times New Roman"/>
            <w:szCs w:val="24"/>
            <w:lang w:eastAsia="en-US"/>
          </w:rPr>
          <w:br/>
          <w:t>Α. Επί διαδικαστικού θέματος:</w:t>
        </w:r>
        <w:r w:rsidRPr="00C470DB">
          <w:rPr>
            <w:rFonts w:eastAsia="Times New Roman"/>
            <w:szCs w:val="24"/>
            <w:lang w:eastAsia="en-US"/>
          </w:rPr>
          <w:br/>
          <w:t>ΑΜΥΡΑΣ Γ. , σελ.</w:t>
        </w:r>
        <w:r w:rsidRPr="00C470DB">
          <w:rPr>
            <w:rFonts w:eastAsia="Times New Roman"/>
            <w:szCs w:val="24"/>
            <w:lang w:eastAsia="en-US"/>
          </w:rPr>
          <w:br/>
          <w:t>ΑΝΤΩΝΙΟΥ Χ. , σελ.</w:t>
        </w:r>
        <w:r w:rsidRPr="00C470DB">
          <w:rPr>
            <w:rFonts w:eastAsia="Times New Roman"/>
            <w:szCs w:val="24"/>
            <w:lang w:eastAsia="en-US"/>
          </w:rPr>
          <w:br/>
          <w:t>ΒΑΡΕΜΕΝΟΣ Γ. , σελ.</w:t>
        </w:r>
        <w:r w:rsidRPr="00C470DB">
          <w:rPr>
            <w:rFonts w:eastAsia="Times New Roman"/>
            <w:szCs w:val="24"/>
            <w:lang w:eastAsia="en-US"/>
          </w:rPr>
          <w:br/>
          <w:t>ΓΕΩΡΓΙΑΔΗΣ Μ. , σελ.</w:t>
        </w:r>
        <w:r w:rsidRPr="00C470DB">
          <w:rPr>
            <w:rFonts w:eastAsia="Times New Roman"/>
            <w:szCs w:val="24"/>
            <w:lang w:eastAsia="en-US"/>
          </w:rPr>
          <w:br/>
          <w:t>ΗΓΟΥΜΕΝΙΔΗΣ Ν. , σελ.</w:t>
        </w:r>
        <w:r w:rsidRPr="00C470DB">
          <w:rPr>
            <w:rFonts w:eastAsia="Times New Roman"/>
            <w:szCs w:val="24"/>
            <w:lang w:eastAsia="en-US"/>
          </w:rPr>
          <w:br/>
          <w:t>ΚΑΪΣΑΣ Γ. , σελ.</w:t>
        </w:r>
        <w:r w:rsidRPr="00C470DB">
          <w:rPr>
            <w:rFonts w:eastAsia="Times New Roman"/>
            <w:szCs w:val="24"/>
            <w:lang w:eastAsia="en-US"/>
          </w:rPr>
          <w:br/>
          <w:t>ΚΑΜΜΕΝΟΣ Δ. , σελ.</w:t>
        </w:r>
        <w:r w:rsidRPr="00C470DB">
          <w:rPr>
            <w:rFonts w:eastAsia="Times New Roman"/>
            <w:szCs w:val="24"/>
            <w:lang w:eastAsia="en-US"/>
          </w:rPr>
          <w:br/>
          <w:t>ΚΕΦΑΛΟΓΙΑΝΝΗΣ Ι. , σελ.</w:t>
        </w:r>
        <w:r w:rsidRPr="00C470DB">
          <w:rPr>
            <w:rFonts w:eastAsia="Times New Roman"/>
            <w:szCs w:val="24"/>
            <w:lang w:eastAsia="en-US"/>
          </w:rPr>
          <w:br/>
          <w:t>ΚΟΥΤΣΟΥΜΠΑΣ Α. , σελ.</w:t>
        </w:r>
        <w:r w:rsidRPr="00C470DB">
          <w:rPr>
            <w:rFonts w:eastAsia="Times New Roman"/>
            <w:szCs w:val="24"/>
            <w:lang w:eastAsia="en-US"/>
          </w:rPr>
          <w:br/>
          <w:t>ΛΑΜΠΡΟΥΛΗΣ Γ. , σελ.</w:t>
        </w:r>
        <w:r w:rsidRPr="00C470DB">
          <w:rPr>
            <w:rFonts w:eastAsia="Times New Roman"/>
            <w:szCs w:val="24"/>
            <w:lang w:eastAsia="en-US"/>
          </w:rPr>
          <w:br/>
          <w:t>ΛΟΒΕΡΔΟΣ Α. , σελ.</w:t>
        </w:r>
        <w:r w:rsidRPr="00C470DB">
          <w:rPr>
            <w:rFonts w:eastAsia="Times New Roman"/>
            <w:szCs w:val="24"/>
            <w:lang w:eastAsia="en-US"/>
          </w:rPr>
          <w:br/>
          <w:t>ΛΥΚΟΥΔΗΣ Σ. , σελ.</w:t>
        </w:r>
        <w:r w:rsidRPr="00C470DB">
          <w:rPr>
            <w:rFonts w:eastAsia="Times New Roman"/>
            <w:szCs w:val="24"/>
            <w:lang w:eastAsia="en-US"/>
          </w:rPr>
          <w:br/>
          <w:t>ΜΠΑΚΟΓΙΑΝΝΗ Θ. , σελ.</w:t>
        </w:r>
        <w:r w:rsidRPr="00C470DB">
          <w:rPr>
            <w:rFonts w:eastAsia="Times New Roman"/>
            <w:szCs w:val="24"/>
            <w:lang w:eastAsia="en-US"/>
          </w:rPr>
          <w:br/>
          <w:t>ΜΠΟΥΚΩΡΟΣ Χ. , σελ.</w:t>
        </w:r>
        <w:r w:rsidRPr="00C470DB">
          <w:rPr>
            <w:rFonts w:eastAsia="Times New Roman"/>
            <w:szCs w:val="24"/>
            <w:lang w:eastAsia="en-US"/>
          </w:rPr>
          <w:br/>
          <w:t>ΞΑΝΘΟΣ Α. , σελ.</w:t>
        </w:r>
        <w:r w:rsidRPr="00C470DB">
          <w:rPr>
            <w:rFonts w:eastAsia="Times New Roman"/>
            <w:szCs w:val="24"/>
            <w:lang w:eastAsia="en-US"/>
          </w:rPr>
          <w:br/>
          <w:t>ΟΙΚΟΝΟΜΟΥ Β. , σελ.</w:t>
        </w:r>
        <w:r w:rsidRPr="00C470DB">
          <w:rPr>
            <w:rFonts w:eastAsia="Times New Roman"/>
            <w:szCs w:val="24"/>
            <w:lang w:eastAsia="en-US"/>
          </w:rPr>
          <w:br/>
          <w:t>ΠΑΠΑΔΟΠΟΥΛΟΣ Α. , σελ.</w:t>
        </w:r>
        <w:r w:rsidRPr="00C470DB">
          <w:rPr>
            <w:rFonts w:eastAsia="Times New Roman"/>
            <w:szCs w:val="24"/>
            <w:lang w:eastAsia="en-US"/>
          </w:rPr>
          <w:br/>
          <w:t>ΠΑΡΑΣΚΕΥΟΠΟΥΛΟΣ Ν. , σελ.</w:t>
        </w:r>
        <w:r w:rsidRPr="00C470DB">
          <w:rPr>
            <w:rFonts w:eastAsia="Times New Roman"/>
            <w:szCs w:val="24"/>
            <w:lang w:eastAsia="en-US"/>
          </w:rPr>
          <w:br/>
          <w:t>ΠΟΛΑΚΗΣ Π. , σελ.</w:t>
        </w:r>
        <w:r w:rsidRPr="00C470DB">
          <w:rPr>
            <w:rFonts w:eastAsia="Times New Roman"/>
            <w:szCs w:val="24"/>
            <w:lang w:eastAsia="en-US"/>
          </w:rPr>
          <w:br/>
          <w:t>ΤΖΟΥΦΗ Μ. , σελ.</w:t>
        </w:r>
        <w:r w:rsidRPr="00C470DB">
          <w:rPr>
            <w:rFonts w:eastAsia="Times New Roman"/>
            <w:szCs w:val="24"/>
            <w:lang w:eastAsia="en-US"/>
          </w:rPr>
          <w:br/>
          <w:t>ΦΩΤΗΛΑΣ Ι. , σελ.</w:t>
        </w:r>
        <w:r w:rsidRPr="00C470DB">
          <w:rPr>
            <w:rFonts w:eastAsia="Times New Roman"/>
            <w:szCs w:val="24"/>
            <w:lang w:eastAsia="en-US"/>
          </w:rPr>
          <w:br/>
        </w:r>
        <w:r w:rsidRPr="00C470DB">
          <w:rPr>
            <w:rFonts w:eastAsia="Times New Roman"/>
            <w:szCs w:val="24"/>
            <w:lang w:eastAsia="en-US"/>
          </w:rPr>
          <w:br/>
          <w:t>Β. Επί προσωπικού θέματος:</w:t>
        </w:r>
        <w:r w:rsidRPr="00C470DB">
          <w:rPr>
            <w:rFonts w:eastAsia="Times New Roman"/>
            <w:szCs w:val="24"/>
            <w:lang w:eastAsia="en-US"/>
          </w:rPr>
          <w:br/>
          <w:t>ΓΕΩΡΓΙΑΔΗΣ Σ. , σελ.</w:t>
        </w:r>
        <w:r w:rsidRPr="00C470DB">
          <w:rPr>
            <w:rFonts w:eastAsia="Times New Roman"/>
            <w:szCs w:val="24"/>
            <w:lang w:eastAsia="en-US"/>
          </w:rPr>
          <w:br/>
          <w:t>ΗΓΟΥΜΕΝΙΔΗΣ Ν. , σελ.</w:t>
        </w:r>
        <w:r w:rsidRPr="00C470DB">
          <w:rPr>
            <w:rFonts w:eastAsia="Times New Roman"/>
            <w:szCs w:val="24"/>
            <w:lang w:eastAsia="en-US"/>
          </w:rPr>
          <w:br/>
          <w:t>ΚΟΝΤΟΝΗΣ Χ. , σελ.</w:t>
        </w:r>
        <w:r w:rsidRPr="00C470DB">
          <w:rPr>
            <w:rFonts w:eastAsia="Times New Roman"/>
            <w:szCs w:val="24"/>
            <w:lang w:eastAsia="en-US"/>
          </w:rPr>
          <w:br/>
          <w:t>ΜΠΑΚΟΓΙΑΝΝΗ Θ. , σελ.</w:t>
        </w:r>
        <w:r w:rsidRPr="00C470DB">
          <w:rPr>
            <w:rFonts w:eastAsia="Times New Roman"/>
            <w:szCs w:val="24"/>
            <w:lang w:eastAsia="en-US"/>
          </w:rPr>
          <w:br/>
          <w:t>ΠΑΡΑΣΚΕΥΟΠΟΥΛΟΣ Ν. , σελ.</w:t>
        </w:r>
        <w:r w:rsidRPr="00C470DB">
          <w:rPr>
            <w:rFonts w:eastAsia="Times New Roman"/>
            <w:szCs w:val="24"/>
            <w:lang w:eastAsia="en-US"/>
          </w:rPr>
          <w:br/>
        </w:r>
        <w:r w:rsidRPr="00C470DB">
          <w:rPr>
            <w:rFonts w:eastAsia="Times New Roman"/>
            <w:szCs w:val="24"/>
            <w:lang w:eastAsia="en-US"/>
          </w:rPr>
          <w:br/>
          <w:t xml:space="preserve">Γ. Επί της αναφοράς στη χορήγηση άδειας εξόδου από τις φυλακές του Δ. </w:t>
        </w:r>
        <w:proofErr w:type="spellStart"/>
        <w:r w:rsidRPr="00C470DB">
          <w:rPr>
            <w:rFonts w:eastAsia="Times New Roman"/>
            <w:szCs w:val="24"/>
            <w:lang w:eastAsia="en-US"/>
          </w:rPr>
          <w:t>Κουφοντίνα</w:t>
        </w:r>
        <w:proofErr w:type="spellEnd"/>
        <w:r w:rsidRPr="00C470DB">
          <w:rPr>
            <w:rFonts w:eastAsia="Times New Roman"/>
            <w:szCs w:val="24"/>
            <w:lang w:eastAsia="en-US"/>
          </w:rPr>
          <w:t>:</w:t>
        </w:r>
        <w:r w:rsidRPr="00C470DB">
          <w:rPr>
            <w:rFonts w:eastAsia="Times New Roman"/>
            <w:szCs w:val="24"/>
            <w:lang w:eastAsia="en-US"/>
          </w:rPr>
          <w:br/>
          <w:t>ΚΟΝΤΟΝΗΣ Χ. , σελ.</w:t>
        </w:r>
        <w:r w:rsidRPr="00C470DB">
          <w:rPr>
            <w:rFonts w:eastAsia="Times New Roman"/>
            <w:szCs w:val="24"/>
            <w:lang w:eastAsia="en-US"/>
          </w:rPr>
          <w:br/>
          <w:t>ΚΟΥΤΣΟΥΜΠΑΣ Δ. , σελ.</w:t>
        </w:r>
        <w:r w:rsidRPr="00C470DB">
          <w:rPr>
            <w:rFonts w:eastAsia="Times New Roman"/>
            <w:szCs w:val="24"/>
            <w:lang w:eastAsia="en-US"/>
          </w:rPr>
          <w:br/>
          <w:t>ΛΑΖΑΡΙΔΗΣ Γ. , σελ.</w:t>
        </w:r>
        <w:r w:rsidRPr="00C470DB">
          <w:rPr>
            <w:rFonts w:eastAsia="Times New Roman"/>
            <w:szCs w:val="24"/>
            <w:lang w:eastAsia="en-US"/>
          </w:rPr>
          <w:br/>
          <w:t>ΜΑΝΤΑΣ Χ. , σελ.</w:t>
        </w:r>
        <w:r w:rsidRPr="00C470DB">
          <w:rPr>
            <w:rFonts w:eastAsia="Times New Roman"/>
            <w:szCs w:val="24"/>
            <w:lang w:eastAsia="en-US"/>
          </w:rPr>
          <w:br/>
          <w:t>ΜΗΤΣΟΤΑΚΗΣ Κ. , σελ.</w:t>
        </w:r>
        <w:r w:rsidRPr="00C470DB">
          <w:rPr>
            <w:rFonts w:eastAsia="Times New Roman"/>
            <w:szCs w:val="24"/>
            <w:lang w:eastAsia="en-US"/>
          </w:rPr>
          <w:br/>
          <w:t>ΜΠΑΚΟΓΙΑΝΝΗ Θ. , σελ.</w:t>
        </w:r>
        <w:r w:rsidRPr="00C470DB">
          <w:rPr>
            <w:rFonts w:eastAsia="Times New Roman"/>
            <w:szCs w:val="24"/>
            <w:lang w:eastAsia="en-US"/>
          </w:rPr>
          <w:br/>
          <w:t>ΠΟΛΑΚΗΣ Π. , σελ.</w:t>
        </w:r>
        <w:r w:rsidRPr="00C470DB">
          <w:rPr>
            <w:rFonts w:eastAsia="Times New Roman"/>
            <w:szCs w:val="24"/>
            <w:lang w:eastAsia="en-US"/>
          </w:rPr>
          <w:br/>
        </w:r>
        <w:r w:rsidRPr="00C470DB">
          <w:rPr>
            <w:rFonts w:eastAsia="Times New Roman"/>
            <w:szCs w:val="24"/>
            <w:lang w:eastAsia="en-US"/>
          </w:rPr>
          <w:br/>
          <w:t>Δ. Επί των επικαίρων ερωτήσεων:</w:t>
        </w:r>
        <w:r w:rsidRPr="00C470DB">
          <w:rPr>
            <w:rFonts w:eastAsia="Times New Roman"/>
            <w:szCs w:val="24"/>
            <w:lang w:eastAsia="en-US"/>
          </w:rPr>
          <w:br/>
          <w:t>ΚΑΚΛΑΜΑΝΗΣ Ν. , σελ.</w:t>
        </w:r>
        <w:r w:rsidRPr="00C470DB">
          <w:rPr>
            <w:rFonts w:eastAsia="Times New Roman"/>
            <w:szCs w:val="24"/>
            <w:lang w:eastAsia="en-US"/>
          </w:rPr>
          <w:br/>
          <w:t>ΚΟΝΣΟΛΑΣ Ε. , σελ.</w:t>
        </w:r>
        <w:r w:rsidRPr="00C470DB">
          <w:rPr>
            <w:rFonts w:eastAsia="Times New Roman"/>
            <w:szCs w:val="24"/>
            <w:lang w:eastAsia="en-US"/>
          </w:rPr>
          <w:br/>
          <w:t>ΚΡΕΜΑΣΤΙΝΟΣ Δ. , σελ.</w:t>
        </w:r>
        <w:r w:rsidRPr="00C470DB">
          <w:rPr>
            <w:rFonts w:eastAsia="Times New Roman"/>
            <w:szCs w:val="24"/>
            <w:lang w:eastAsia="en-US"/>
          </w:rPr>
          <w:br/>
          <w:t>ΜΑΥΡΑΓΑΝΗΣ Ν. , σελ.</w:t>
        </w:r>
        <w:r w:rsidRPr="00C470DB">
          <w:rPr>
            <w:rFonts w:eastAsia="Times New Roman"/>
            <w:szCs w:val="24"/>
            <w:lang w:eastAsia="en-US"/>
          </w:rPr>
          <w:br/>
          <w:t>ΠΕΤΡΟΠΟΥΛΟΣ Α. , σελ.</w:t>
        </w:r>
        <w:r w:rsidRPr="00C470DB">
          <w:rPr>
            <w:rFonts w:eastAsia="Times New Roman"/>
            <w:szCs w:val="24"/>
            <w:lang w:eastAsia="en-US"/>
          </w:rPr>
          <w:br/>
        </w:r>
        <w:r w:rsidRPr="00C470DB">
          <w:rPr>
            <w:rFonts w:eastAsia="Times New Roman"/>
            <w:szCs w:val="24"/>
            <w:lang w:eastAsia="en-US"/>
          </w:rPr>
          <w:br/>
          <w:t>Ε. Επί του σχεδίου νόμου του Υπουργείου Υγείας:</w:t>
        </w:r>
        <w:r w:rsidRPr="00C470DB">
          <w:rPr>
            <w:rFonts w:eastAsia="Times New Roman"/>
            <w:szCs w:val="24"/>
            <w:lang w:eastAsia="en-US"/>
          </w:rPr>
          <w:br/>
          <w:t>ΑΪΒΑΤΙΔΗΣ Ι. , σελ.</w:t>
        </w:r>
        <w:r w:rsidRPr="00C470DB">
          <w:rPr>
            <w:rFonts w:eastAsia="Times New Roman"/>
            <w:szCs w:val="24"/>
            <w:lang w:eastAsia="en-US"/>
          </w:rPr>
          <w:br/>
          <w:t>ΑΜΥΡΑΣ Γ. , σελ.</w:t>
        </w:r>
        <w:r w:rsidRPr="00C470DB">
          <w:rPr>
            <w:rFonts w:eastAsia="Times New Roman"/>
            <w:szCs w:val="24"/>
            <w:lang w:eastAsia="en-US"/>
          </w:rPr>
          <w:br/>
          <w:t>ΑΧΤΣΙΟΓΛΟΥ Ε. , σελ.</w:t>
        </w:r>
        <w:r w:rsidRPr="00C470DB">
          <w:rPr>
            <w:rFonts w:eastAsia="Times New Roman"/>
            <w:szCs w:val="24"/>
            <w:lang w:eastAsia="en-US"/>
          </w:rPr>
          <w:br/>
          <w:t>ΒΑΓΙΩΝΑΣ Γ. , σελ.</w:t>
        </w:r>
        <w:r w:rsidRPr="00C470DB">
          <w:rPr>
            <w:rFonts w:eastAsia="Times New Roman"/>
            <w:szCs w:val="24"/>
            <w:lang w:eastAsia="en-US"/>
          </w:rPr>
          <w:br/>
          <w:t>ΒΛΑΣΗΣ Κ. , σελ.</w:t>
        </w:r>
        <w:r w:rsidRPr="00C470DB">
          <w:rPr>
            <w:rFonts w:eastAsia="Times New Roman"/>
            <w:szCs w:val="24"/>
            <w:lang w:eastAsia="en-US"/>
          </w:rPr>
          <w:br/>
          <w:t>ΓΕΩΡΓΙΑΔΗΣ Σ. , σελ.</w:t>
        </w:r>
        <w:r w:rsidRPr="00C470DB">
          <w:rPr>
            <w:rFonts w:eastAsia="Times New Roman"/>
            <w:szCs w:val="24"/>
            <w:lang w:eastAsia="en-US"/>
          </w:rPr>
          <w:br/>
          <w:t>ΔΑΝΕΛΛΗΣ Σ. , σελ.</w:t>
        </w:r>
        <w:r w:rsidRPr="00C470DB">
          <w:rPr>
            <w:rFonts w:eastAsia="Times New Roman"/>
            <w:szCs w:val="24"/>
            <w:lang w:eastAsia="en-US"/>
          </w:rPr>
          <w:br/>
          <w:t>ΗΓΟΥΜΕΝΙΔΗΣ Ν. , σελ.</w:t>
        </w:r>
        <w:r w:rsidRPr="00C470DB">
          <w:rPr>
            <w:rFonts w:eastAsia="Times New Roman"/>
            <w:szCs w:val="24"/>
            <w:lang w:eastAsia="en-US"/>
          </w:rPr>
          <w:br/>
          <w:t>ΚΑΪΣΑΣ Γ. , σελ.</w:t>
        </w:r>
        <w:r w:rsidRPr="00C470DB">
          <w:rPr>
            <w:rFonts w:eastAsia="Times New Roman"/>
            <w:szCs w:val="24"/>
            <w:lang w:eastAsia="en-US"/>
          </w:rPr>
          <w:br/>
          <w:t>ΚΑΡΑΘΑΝΑΣΟΠΟΥΛΟΣ Ν. , σελ.</w:t>
        </w:r>
        <w:r w:rsidRPr="00C470DB">
          <w:rPr>
            <w:rFonts w:eastAsia="Times New Roman"/>
            <w:szCs w:val="24"/>
            <w:lang w:eastAsia="en-US"/>
          </w:rPr>
          <w:br/>
          <w:t>ΚΑΤΣΩΤΗΣ Χ. , σελ.</w:t>
        </w:r>
        <w:r w:rsidRPr="00C470DB">
          <w:rPr>
            <w:rFonts w:eastAsia="Times New Roman"/>
            <w:szCs w:val="24"/>
            <w:lang w:eastAsia="en-US"/>
          </w:rPr>
          <w:br/>
          <w:t>ΚΕΦΑΛΟΓΙΑΝΝΗΣ Ι. , σελ.</w:t>
        </w:r>
        <w:r w:rsidRPr="00C470DB">
          <w:rPr>
            <w:rFonts w:eastAsia="Times New Roman"/>
            <w:szCs w:val="24"/>
            <w:lang w:eastAsia="en-US"/>
          </w:rPr>
          <w:br/>
          <w:t>ΚΟΝΤΟΝΗΣ Χ. , σελ.</w:t>
        </w:r>
        <w:r w:rsidRPr="00C470DB">
          <w:rPr>
            <w:rFonts w:eastAsia="Times New Roman"/>
            <w:szCs w:val="24"/>
            <w:lang w:eastAsia="en-US"/>
          </w:rPr>
          <w:br/>
          <w:t>ΚΟΥΤΣΟΥΜΠΑΣ Δ. , σελ.</w:t>
        </w:r>
        <w:r w:rsidRPr="00C470DB">
          <w:rPr>
            <w:rFonts w:eastAsia="Times New Roman"/>
            <w:szCs w:val="24"/>
            <w:lang w:eastAsia="en-US"/>
          </w:rPr>
          <w:br/>
          <w:t>ΛΑΓΟΣ Ι. , σελ.</w:t>
        </w:r>
        <w:r w:rsidRPr="00C470DB">
          <w:rPr>
            <w:rFonts w:eastAsia="Times New Roman"/>
            <w:szCs w:val="24"/>
            <w:lang w:eastAsia="en-US"/>
          </w:rPr>
          <w:br/>
          <w:t>ΛΑΖΑΡΙΔΗΣ Γ. , σελ.</w:t>
        </w:r>
        <w:r w:rsidRPr="00C470DB">
          <w:rPr>
            <w:rFonts w:eastAsia="Times New Roman"/>
            <w:szCs w:val="24"/>
            <w:lang w:eastAsia="en-US"/>
          </w:rPr>
          <w:br/>
          <w:t>ΛΑΜΠΡΟΥΛΗΣ Γ. , σελ.</w:t>
        </w:r>
        <w:r w:rsidRPr="00C470DB">
          <w:rPr>
            <w:rFonts w:eastAsia="Times New Roman"/>
            <w:szCs w:val="24"/>
            <w:lang w:eastAsia="en-US"/>
          </w:rPr>
          <w:br/>
          <w:t>ΛΟΒΕΡΔΟΣ Α. , σελ.</w:t>
        </w:r>
        <w:r w:rsidRPr="00C470DB">
          <w:rPr>
            <w:rFonts w:eastAsia="Times New Roman"/>
            <w:szCs w:val="24"/>
            <w:lang w:eastAsia="en-US"/>
          </w:rPr>
          <w:br/>
          <w:t>ΜΑΝΤΑΣ Χ. , σελ.</w:t>
        </w:r>
        <w:r w:rsidRPr="00C470DB">
          <w:rPr>
            <w:rFonts w:eastAsia="Times New Roman"/>
            <w:szCs w:val="24"/>
            <w:lang w:eastAsia="en-US"/>
          </w:rPr>
          <w:br/>
          <w:t>ΜΕΓΑΛΟΟΙΚΟΝΟΜΟΥ Θ. , σελ.</w:t>
        </w:r>
        <w:r w:rsidRPr="00C470DB">
          <w:rPr>
            <w:rFonts w:eastAsia="Times New Roman"/>
            <w:szCs w:val="24"/>
            <w:lang w:eastAsia="en-US"/>
          </w:rPr>
          <w:br/>
          <w:t>ΜΗΤΣΟΤΑΚΗΣ Κ. , σελ.</w:t>
        </w:r>
        <w:r w:rsidRPr="00C470DB">
          <w:rPr>
            <w:rFonts w:eastAsia="Times New Roman"/>
            <w:szCs w:val="24"/>
            <w:lang w:eastAsia="en-US"/>
          </w:rPr>
          <w:br/>
          <w:t>ΜΙΧΕΛΟΓΙΑΝΝΑΚΗΣ Ι. , σελ.</w:t>
        </w:r>
        <w:r w:rsidRPr="00C470DB">
          <w:rPr>
            <w:rFonts w:eastAsia="Times New Roman"/>
            <w:szCs w:val="24"/>
            <w:lang w:eastAsia="en-US"/>
          </w:rPr>
          <w:br/>
          <w:t>ΜΠΑΛΛΗΣ Σ. , σελ.</w:t>
        </w:r>
        <w:r w:rsidRPr="00C470DB">
          <w:rPr>
            <w:rFonts w:eastAsia="Times New Roman"/>
            <w:szCs w:val="24"/>
            <w:lang w:eastAsia="en-US"/>
          </w:rPr>
          <w:br/>
          <w:t>ΜΠΑΡΓΙΩΤΑΣ Κ. , σελ.</w:t>
        </w:r>
        <w:r w:rsidRPr="00C470DB">
          <w:rPr>
            <w:rFonts w:eastAsia="Times New Roman"/>
            <w:szCs w:val="24"/>
            <w:lang w:eastAsia="en-US"/>
          </w:rPr>
          <w:br/>
          <w:t>ΞΑΝΘΟΣ Α. , σελ.</w:t>
        </w:r>
        <w:r w:rsidRPr="00C470DB">
          <w:rPr>
            <w:rFonts w:eastAsia="Times New Roman"/>
            <w:szCs w:val="24"/>
            <w:lang w:eastAsia="en-US"/>
          </w:rPr>
          <w:br/>
          <w:t>ΟΙΚΟΝΟΜΟΥ Β. , σελ.</w:t>
        </w:r>
        <w:r w:rsidRPr="00C470DB">
          <w:rPr>
            <w:rFonts w:eastAsia="Times New Roman"/>
            <w:szCs w:val="24"/>
            <w:lang w:eastAsia="en-US"/>
          </w:rPr>
          <w:br/>
          <w:t>ΠΑΠΑΔΟΠΟΥΛΟΣ Α. , σελ.</w:t>
        </w:r>
        <w:r w:rsidRPr="00C470DB">
          <w:rPr>
            <w:rFonts w:eastAsia="Times New Roman"/>
            <w:szCs w:val="24"/>
            <w:lang w:eastAsia="en-US"/>
          </w:rPr>
          <w:br/>
          <w:t>ΠΑΠΑΗΛΙΟΥ Γ. , σελ.</w:t>
        </w:r>
        <w:r w:rsidRPr="00C470DB">
          <w:rPr>
            <w:rFonts w:eastAsia="Times New Roman"/>
            <w:szCs w:val="24"/>
            <w:lang w:eastAsia="en-US"/>
          </w:rPr>
          <w:br/>
          <w:t>ΠΑΠΑΧΡΙΣΤΟΠΟΥΛΟΣ Α. , σελ.</w:t>
        </w:r>
        <w:r w:rsidRPr="00C470DB">
          <w:rPr>
            <w:rFonts w:eastAsia="Times New Roman"/>
            <w:szCs w:val="24"/>
            <w:lang w:eastAsia="en-US"/>
          </w:rPr>
          <w:br/>
          <w:t>ΠΑΡΑΣΚΕΥΟΠΟΥΛΟΣ Ν. , σελ.</w:t>
        </w:r>
        <w:r w:rsidRPr="00C470DB">
          <w:rPr>
            <w:rFonts w:eastAsia="Times New Roman"/>
            <w:szCs w:val="24"/>
            <w:lang w:eastAsia="en-US"/>
          </w:rPr>
          <w:br/>
          <w:t>ΠΕΤΡΟΠΟΥΛΟΣ Α. , σελ.</w:t>
        </w:r>
        <w:r w:rsidRPr="00C470DB">
          <w:rPr>
            <w:rFonts w:eastAsia="Times New Roman"/>
            <w:szCs w:val="24"/>
            <w:lang w:eastAsia="en-US"/>
          </w:rPr>
          <w:br/>
          <w:t>ΠΟΛΑΚΗΣ Π. , σελ.</w:t>
        </w:r>
        <w:r w:rsidRPr="00C470DB">
          <w:rPr>
            <w:rFonts w:eastAsia="Times New Roman"/>
            <w:szCs w:val="24"/>
            <w:lang w:eastAsia="en-US"/>
          </w:rPr>
          <w:br/>
          <w:t>ΣΑΡΙΔΗΣ Ι. , σελ.</w:t>
        </w:r>
        <w:r w:rsidRPr="00C470DB">
          <w:rPr>
            <w:rFonts w:eastAsia="Times New Roman"/>
            <w:szCs w:val="24"/>
            <w:lang w:eastAsia="en-US"/>
          </w:rPr>
          <w:br/>
          <w:t>ΤΖΟΥΦΗ Μ. , σελ.</w:t>
        </w:r>
        <w:r w:rsidRPr="00C470DB">
          <w:rPr>
            <w:rFonts w:eastAsia="Times New Roman"/>
            <w:szCs w:val="24"/>
            <w:lang w:eastAsia="en-US"/>
          </w:rPr>
          <w:br/>
          <w:t>ΦΩΚΑΣ Α. , σελ.</w:t>
        </w:r>
        <w:r w:rsidRPr="00C470DB">
          <w:rPr>
            <w:rFonts w:eastAsia="Times New Roman"/>
            <w:szCs w:val="24"/>
            <w:lang w:eastAsia="en-US"/>
          </w:rPr>
          <w:br/>
          <w:t>ΦΩΤΗΛΑΣ Ι. , σελ.</w:t>
        </w:r>
        <w:r w:rsidRPr="00C470DB">
          <w:rPr>
            <w:rFonts w:eastAsia="Times New Roman"/>
            <w:szCs w:val="24"/>
            <w:lang w:eastAsia="en-US"/>
          </w:rPr>
          <w:br/>
        </w:r>
        <w:r w:rsidRPr="00C470DB">
          <w:rPr>
            <w:rFonts w:eastAsia="Times New Roman"/>
            <w:szCs w:val="24"/>
            <w:lang w:eastAsia="en-US"/>
          </w:rPr>
          <w:br/>
          <w:t>ΣΤ. ΠΑΡΕΜΒΑΣΕΙΣ:</w:t>
        </w:r>
        <w:r w:rsidRPr="00C470DB">
          <w:rPr>
            <w:rFonts w:eastAsia="Times New Roman"/>
            <w:szCs w:val="24"/>
            <w:lang w:eastAsia="en-US"/>
          </w:rPr>
          <w:br/>
          <w:t>ΑΘΑΝΑΣΙΟΥ Χ. , σελ.</w:t>
        </w:r>
        <w:r w:rsidRPr="00C470DB">
          <w:rPr>
            <w:rFonts w:eastAsia="Times New Roman"/>
            <w:szCs w:val="24"/>
            <w:lang w:eastAsia="en-US"/>
          </w:rPr>
          <w:br/>
          <w:t>ΒΟΡΙΔΗΣ Μ. , σελ.</w:t>
        </w:r>
        <w:r w:rsidRPr="00C470DB">
          <w:rPr>
            <w:rFonts w:eastAsia="Times New Roman"/>
            <w:szCs w:val="24"/>
            <w:lang w:eastAsia="en-US"/>
          </w:rPr>
          <w:br/>
          <w:t>ΒΡΟΥΤΣΗΣ Ι. , σελ.</w:t>
        </w:r>
        <w:r w:rsidRPr="00C470DB">
          <w:rPr>
            <w:rFonts w:eastAsia="Times New Roman"/>
            <w:szCs w:val="24"/>
            <w:lang w:eastAsia="en-US"/>
          </w:rPr>
          <w:br/>
          <w:t>ΔΑΒΑΚΗΣ Α. , σελ.</w:t>
        </w:r>
        <w:r w:rsidRPr="00C470DB">
          <w:rPr>
            <w:rFonts w:eastAsia="Times New Roman"/>
            <w:szCs w:val="24"/>
            <w:lang w:eastAsia="en-US"/>
          </w:rPr>
          <w:br/>
          <w:t>ΚΟΖΟΜΠΟΛΗ - ΑΜΑΝΑΤΙΔΗ Π. , σελ.</w:t>
        </w:r>
        <w:r w:rsidRPr="00C470DB">
          <w:rPr>
            <w:rFonts w:eastAsia="Times New Roman"/>
            <w:szCs w:val="24"/>
            <w:lang w:eastAsia="en-US"/>
          </w:rPr>
          <w:br/>
          <w:t>ΚΥΡΙΑΖΙΔΗΣ Δ. , σελ.</w:t>
        </w:r>
        <w:r w:rsidRPr="00C470DB">
          <w:rPr>
            <w:rFonts w:eastAsia="Times New Roman"/>
            <w:szCs w:val="24"/>
            <w:lang w:eastAsia="en-US"/>
          </w:rPr>
          <w:br/>
          <w:t>ΜΠΑΚΟΓΙΑΝΝΗ Θ. , σελ.</w:t>
        </w:r>
        <w:r w:rsidRPr="00C470DB">
          <w:rPr>
            <w:rFonts w:eastAsia="Times New Roman"/>
            <w:szCs w:val="24"/>
            <w:lang w:eastAsia="en-US"/>
          </w:rPr>
          <w:br/>
          <w:t>ΜΠΟΥΡΑΣ Α. , σελ.</w:t>
        </w:r>
        <w:r w:rsidRPr="00C470DB">
          <w:rPr>
            <w:rFonts w:eastAsia="Times New Roman"/>
            <w:szCs w:val="24"/>
            <w:lang w:eastAsia="en-US"/>
          </w:rPr>
          <w:br/>
          <w:t>ΡΙΖΟΣ Δ. , σελ.</w:t>
        </w:r>
        <w:r w:rsidRPr="00C470DB">
          <w:rPr>
            <w:rFonts w:eastAsia="Times New Roman"/>
            <w:szCs w:val="24"/>
            <w:lang w:eastAsia="en-US"/>
          </w:rPr>
          <w:br/>
          <w:t>ΤΣΙΑΡΑΣ Κ. , σελ.</w:t>
        </w:r>
        <w:r w:rsidRPr="00C470DB">
          <w:rPr>
            <w:rFonts w:eastAsia="Times New Roman"/>
            <w:szCs w:val="24"/>
            <w:lang w:eastAsia="en-US"/>
          </w:rPr>
          <w:br/>
          <w:t>ΦΟΡΤΣΑΚΗΣ Θ. , σελ.</w:t>
        </w:r>
        <w:r w:rsidRPr="00C470DB">
          <w:rPr>
            <w:rFonts w:eastAsia="Times New Roman"/>
            <w:szCs w:val="24"/>
            <w:lang w:eastAsia="en-US"/>
          </w:rPr>
          <w:br/>
        </w:r>
        <w:bookmarkStart w:id="36" w:name="_GoBack"/>
        <w:bookmarkEnd w:id="36"/>
      </w:ins>
    </w:p>
    <w:p w14:paraId="5FF193A9"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5FF193AA"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 xml:space="preserve">ΙΖ΄ ΠΕΡΙΟΔΟΣ </w:t>
      </w:r>
    </w:p>
    <w:p w14:paraId="5FF193AB"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FF193AC"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ΣΥΝΟΔΟΣ Γ΄</w:t>
      </w:r>
    </w:p>
    <w:p w14:paraId="5FF193AD"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ΣΥΝΕΔΡΙΑΣΗ ΚΣΤ΄</w:t>
      </w:r>
    </w:p>
    <w:p w14:paraId="5FF193AE"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Πέμπτη 9 Νοεμβρίου 2017</w:t>
      </w:r>
    </w:p>
    <w:p w14:paraId="5FF193A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9 Νοεμβρίου 2017, ημέρα Πέμπτη και ώρα 9.36΄</w:t>
      </w:r>
      <w:r w:rsidRPr="00815108">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352BE9">
        <w:rPr>
          <w:rFonts w:eastAsia="Times New Roman" w:cs="Times New Roman"/>
          <w:b/>
          <w:szCs w:val="24"/>
        </w:rPr>
        <w:t>ΣΠΥΡΙΔΩΝ</w:t>
      </w:r>
      <w:r>
        <w:rPr>
          <w:rFonts w:eastAsia="Times New Roman" w:cs="Times New Roman"/>
          <w:b/>
          <w:szCs w:val="24"/>
        </w:rPr>
        <w:t>ΟΣ</w:t>
      </w:r>
      <w:r w:rsidRPr="00352BE9">
        <w:rPr>
          <w:rFonts w:eastAsia="Times New Roman" w:cs="Times New Roman"/>
          <w:b/>
          <w:szCs w:val="24"/>
        </w:rPr>
        <w:t xml:space="preserve"> </w:t>
      </w:r>
      <w:r w:rsidRPr="00352BE9">
        <w:rPr>
          <w:rFonts w:eastAsia="Times New Roman" w:cs="Times New Roman"/>
          <w:b/>
          <w:szCs w:val="24"/>
        </w:rPr>
        <w:t>ΛΥΚΟΥΔΗ</w:t>
      </w:r>
      <w:r>
        <w:rPr>
          <w:rFonts w:eastAsia="Times New Roman" w:cs="Times New Roman"/>
          <w:szCs w:val="24"/>
        </w:rPr>
        <w:t xml:space="preserve">. </w:t>
      </w:r>
    </w:p>
    <w:p w14:paraId="5FF193B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Κυρίες και κύριοι συνάδελφοι, αρχίζει η συνεδρίαση.</w:t>
      </w:r>
    </w:p>
    <w:p w14:paraId="5FF193B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(ΕΠΙΚΥΡΩΣ</w:t>
      </w:r>
      <w:r>
        <w:rPr>
          <w:rFonts w:eastAsia="Times New Roman" w:cs="Times New Roman"/>
          <w:szCs w:val="24"/>
        </w:rPr>
        <w:t>Η ΠΡΑΚΤΙΚΩΝ: Σύμφωνα με την από 8-11-2017</w:t>
      </w:r>
      <w:r>
        <w:rPr>
          <w:rFonts w:eastAsia="Times New Roman" w:cs="Times New Roman"/>
          <w:szCs w:val="24"/>
        </w:rPr>
        <w:t xml:space="preserve"> εξουσιοδότηση του Σώματος </w:t>
      </w:r>
      <w:r>
        <w:rPr>
          <w:rFonts w:eastAsia="Times New Roman" w:cs="Times New Roman"/>
          <w:szCs w:val="24"/>
        </w:rPr>
        <w:t>επικυρώθηκαν με ευθύνη του Προεδρείου τα Πρακτικά της ΚΕ</w:t>
      </w:r>
      <w:r>
        <w:rPr>
          <w:rFonts w:eastAsia="Times New Roman" w:cs="Times New Roman"/>
          <w:szCs w:val="24"/>
        </w:rPr>
        <w:t>΄</w:t>
      </w:r>
      <w:r>
        <w:rPr>
          <w:rFonts w:eastAsia="Times New Roman" w:cs="Times New Roman"/>
          <w:szCs w:val="24"/>
        </w:rPr>
        <w:t xml:space="preserve"> συνεδριάσεώς του, της Τετάρτης 8 Νοεμβρίου 2017</w:t>
      </w:r>
      <w:r>
        <w:rPr>
          <w:rFonts w:eastAsia="Times New Roman" w:cs="Times New Roman"/>
          <w:szCs w:val="24"/>
        </w:rPr>
        <w:t xml:space="preserve"> (μεσημέρι)</w:t>
      </w:r>
      <w:r>
        <w:rPr>
          <w:rFonts w:eastAsia="Times New Roman" w:cs="Times New Roman"/>
          <w:szCs w:val="24"/>
        </w:rPr>
        <w:t>, σε ό</w:t>
      </w:r>
      <w:r>
        <w:rPr>
          <w:rFonts w:eastAsia="Times New Roman" w:cs="Times New Roman"/>
          <w:szCs w:val="24"/>
        </w:rPr>
        <w:t>,</w:t>
      </w:r>
      <w:r>
        <w:rPr>
          <w:rFonts w:eastAsia="Times New Roman" w:cs="Times New Roman"/>
          <w:szCs w:val="24"/>
        </w:rPr>
        <w:t>τι αφορά την ψήφιση στο σύνολο του σχεδίο</w:t>
      </w:r>
      <w:r>
        <w:rPr>
          <w:rFonts w:eastAsia="Times New Roman" w:cs="Times New Roman"/>
          <w:szCs w:val="24"/>
        </w:rPr>
        <w:t>υ</w:t>
      </w:r>
      <w:r>
        <w:rPr>
          <w:rFonts w:eastAsia="Times New Roman" w:cs="Times New Roman"/>
          <w:szCs w:val="24"/>
        </w:rPr>
        <w:t xml:space="preserve"> νόμου: «</w:t>
      </w:r>
      <w:r>
        <w:rPr>
          <w:rFonts w:eastAsia="Times New Roman" w:cs="Times New Roman"/>
          <w:szCs w:val="24"/>
        </w:rPr>
        <w:t>Ά</w:t>
      </w:r>
      <w:r>
        <w:rPr>
          <w:rFonts w:eastAsia="Times New Roman" w:cs="Times New Roman"/>
          <w:szCs w:val="24"/>
        </w:rPr>
        <w:t>σκηση υπαίθρι</w:t>
      </w:r>
      <w:r>
        <w:rPr>
          <w:rFonts w:eastAsia="Times New Roman" w:cs="Times New Roman"/>
          <w:szCs w:val="24"/>
        </w:rPr>
        <w:t xml:space="preserve">ων εμπορικών </w:t>
      </w:r>
      <w:r>
        <w:rPr>
          <w:rFonts w:eastAsia="Times New Roman" w:cs="Times New Roman"/>
          <w:szCs w:val="24"/>
        </w:rPr>
        <w:lastRenderedPageBreak/>
        <w:t xml:space="preserve">δραστηριοτήτων, εκσυγχρονισμός της επιμελητηριακής νομοθεσίας </w:t>
      </w:r>
      <w:r>
        <w:rPr>
          <w:rFonts w:eastAsia="Times New Roman" w:cs="Times New Roman"/>
          <w:szCs w:val="24"/>
        </w:rPr>
        <w:t>και άλλες διατάξεις»)</w:t>
      </w:r>
    </w:p>
    <w:p w14:paraId="5FF193B2"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Παρακαλείται η κυρία Γραμματέας να ανακοινώσει τις αναφορές προς το Σώμα. </w:t>
      </w:r>
    </w:p>
    <w:p w14:paraId="5FF193B3" w14:textId="77777777" w:rsidR="00BA0105" w:rsidRDefault="00C470DB">
      <w:pPr>
        <w:spacing w:line="600" w:lineRule="auto"/>
        <w:ind w:firstLine="720"/>
        <w:contextualSpacing/>
        <w:jc w:val="both"/>
        <w:rPr>
          <w:rFonts w:eastAsia="Times New Roman" w:cs="Times New Roman"/>
          <w:szCs w:val="24"/>
        </w:rPr>
      </w:pPr>
      <w:r>
        <w:rPr>
          <w:rFonts w:eastAsia="Times New Roman"/>
          <w:szCs w:val="24"/>
        </w:rPr>
        <w:t xml:space="preserve">(Ανακοινώνονται προς το Σώμα από τη Γραμματέα της Βουλής κ. Αναστασία </w:t>
      </w:r>
      <w:proofErr w:type="spellStart"/>
      <w:r>
        <w:rPr>
          <w:rFonts w:eastAsia="Times New Roman"/>
          <w:szCs w:val="24"/>
        </w:rPr>
        <w:t>Γκαρά</w:t>
      </w:r>
      <w:proofErr w:type="spellEnd"/>
      <w:r>
        <w:rPr>
          <w:rFonts w:eastAsia="Times New Roman"/>
          <w:szCs w:val="24"/>
        </w:rPr>
        <w:t>, Βουλευτ</w:t>
      </w:r>
      <w:r>
        <w:rPr>
          <w:rFonts w:eastAsia="Times New Roman"/>
          <w:szCs w:val="24"/>
        </w:rPr>
        <w:t>ή Έβρου, τα εξής:</w:t>
      </w:r>
      <w:r>
        <w:rPr>
          <w:rFonts w:eastAsia="Times New Roman" w:cs="Times New Roman"/>
          <w:szCs w:val="24"/>
        </w:rPr>
        <w:t xml:space="preserve"> </w:t>
      </w:r>
    </w:p>
    <w:p w14:paraId="5FF193B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Α. ΚΑΤΑΘΕΣΗ ΑΝΑΦΟΡΩΝ </w:t>
      </w:r>
    </w:p>
    <w:p w14:paraId="5FF193B5" w14:textId="77777777" w:rsidR="00BA0105" w:rsidRDefault="00C470DB">
      <w:pPr>
        <w:spacing w:line="600" w:lineRule="auto"/>
        <w:ind w:firstLine="720"/>
        <w:contextualSpacing/>
        <w:jc w:val="both"/>
        <w:rPr>
          <w:rFonts w:eastAsia="Times New Roman" w:cs="Times New Roman"/>
          <w:color w:val="FF0000"/>
          <w:szCs w:val="24"/>
        </w:rPr>
      </w:pPr>
      <w:r w:rsidRPr="00544D0B">
        <w:rPr>
          <w:rFonts w:eastAsia="Times New Roman" w:cs="Times New Roman"/>
          <w:color w:val="FF0000"/>
          <w:szCs w:val="24"/>
        </w:rPr>
        <w:t>(</w:t>
      </w:r>
      <w:r w:rsidRPr="00544D0B">
        <w:rPr>
          <w:rFonts w:eastAsia="Times New Roman" w:cs="Times New Roman"/>
          <w:color w:val="FF0000"/>
          <w:szCs w:val="24"/>
          <w:lang w:val="en-US"/>
        </w:rPr>
        <w:t>N</w:t>
      </w:r>
      <w:r w:rsidRPr="00544D0B">
        <w:rPr>
          <w:rFonts w:eastAsia="Times New Roman" w:cs="Times New Roman"/>
          <w:color w:val="FF0000"/>
          <w:szCs w:val="24"/>
        </w:rPr>
        <w:t>α μπουν οι σελ. 6α</w:t>
      </w:r>
      <w:r w:rsidRPr="00544D0B">
        <w:rPr>
          <w:rFonts w:eastAsia="Times New Roman" w:cs="Times New Roman"/>
          <w:color w:val="FF0000"/>
          <w:szCs w:val="24"/>
        </w:rPr>
        <w:t xml:space="preserve">  )</w:t>
      </w:r>
    </w:p>
    <w:p w14:paraId="5FF193B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Β. ΑΠΑΝΤΗΣΕΙΣ ΥΠΟΥΡΓΩΝ ΣΕ ΕΡΩΤΗΣΕΙΣ ΒΟΥΛΕΥΤΩΝ</w:t>
      </w:r>
    </w:p>
    <w:p w14:paraId="5FF193B7" w14:textId="77777777" w:rsidR="00BA0105" w:rsidRDefault="00C470DB">
      <w:pPr>
        <w:spacing w:line="600" w:lineRule="auto"/>
        <w:ind w:firstLine="720"/>
        <w:contextualSpacing/>
        <w:jc w:val="both"/>
        <w:rPr>
          <w:rFonts w:eastAsia="Times New Roman" w:cs="Times New Roman"/>
          <w:color w:val="FF0000"/>
          <w:szCs w:val="24"/>
        </w:rPr>
      </w:pPr>
      <w:r w:rsidRPr="00544D0B">
        <w:rPr>
          <w:rFonts w:eastAsia="Times New Roman" w:cs="Times New Roman"/>
          <w:color w:val="FF0000"/>
          <w:szCs w:val="24"/>
        </w:rPr>
        <w:t xml:space="preserve">(Να μπουν οι σελ. </w:t>
      </w:r>
      <w:r w:rsidRPr="00544D0B">
        <w:rPr>
          <w:rFonts w:eastAsia="Times New Roman" w:cs="Times New Roman"/>
          <w:color w:val="FF0000"/>
          <w:szCs w:val="24"/>
        </w:rPr>
        <w:t>6β</w:t>
      </w:r>
      <w:r w:rsidRPr="00544D0B">
        <w:rPr>
          <w:rFonts w:eastAsia="Times New Roman" w:cs="Times New Roman"/>
          <w:color w:val="FF0000"/>
          <w:szCs w:val="24"/>
        </w:rPr>
        <w:t xml:space="preserve">   )</w:t>
      </w:r>
    </w:p>
    <w:p w14:paraId="5FF193B8" w14:textId="77777777" w:rsidR="00BA0105" w:rsidRDefault="00C470DB">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(ΑΛΛΑΓΗ ΣΕΛΙΔΑΣ)</w:t>
      </w:r>
    </w:p>
    <w:p w14:paraId="5FF193B9" w14:textId="77777777" w:rsidR="00BA0105" w:rsidRDefault="00C470DB">
      <w:pPr>
        <w:autoSpaceDN w:val="0"/>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Κυρίες και κύριοι συνάδελφοι, έχω την τιμή να ανακοινώσω στο Σώμα το </w:t>
      </w:r>
      <w:r>
        <w:rPr>
          <w:rFonts w:eastAsia="Times New Roman"/>
          <w:szCs w:val="24"/>
        </w:rPr>
        <w:t>δελτίο επικαίρων ερωτήσεων της Παρασκευής 10 Νοεμβρίου 2017.</w:t>
      </w:r>
    </w:p>
    <w:p w14:paraId="5FF193BA" w14:textId="77777777" w:rsidR="00BA0105" w:rsidRDefault="00C470DB">
      <w:pPr>
        <w:spacing w:after="0" w:line="600" w:lineRule="auto"/>
        <w:ind w:firstLine="720"/>
        <w:contextualSpacing/>
        <w:jc w:val="both"/>
        <w:rPr>
          <w:rFonts w:eastAsia="Times New Roman"/>
          <w:szCs w:val="24"/>
        </w:rPr>
      </w:pPr>
      <w:r>
        <w:rPr>
          <w:rFonts w:eastAsia="Times New Roman"/>
          <w:bCs/>
          <w:szCs w:val="24"/>
        </w:rPr>
        <w:t xml:space="preserve">Α. </w:t>
      </w:r>
      <w:r>
        <w:rPr>
          <w:rFonts w:eastAsia="Times New Roman"/>
          <w:bCs/>
          <w:szCs w:val="24"/>
        </w:rPr>
        <w:t>ΕΠΙΚΑΙΡΕΣ ΕΡΩΤΗΣΕΙΣ</w:t>
      </w:r>
      <w:r>
        <w:rPr>
          <w:rFonts w:eastAsia="Times New Roman"/>
          <w:bCs/>
          <w:szCs w:val="24"/>
        </w:rPr>
        <w:t xml:space="preserve"> 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5FF193BB" w14:textId="77777777" w:rsidR="00BA0105" w:rsidRDefault="00C470DB">
      <w:pPr>
        <w:spacing w:after="0" w:line="600" w:lineRule="auto"/>
        <w:ind w:firstLine="720"/>
        <w:contextualSpacing/>
        <w:jc w:val="both"/>
        <w:rPr>
          <w:rFonts w:eastAsia="Times New Roman"/>
          <w:szCs w:val="24"/>
        </w:rPr>
      </w:pPr>
      <w:r>
        <w:rPr>
          <w:rFonts w:eastAsia="Times New Roman"/>
          <w:szCs w:val="24"/>
        </w:rPr>
        <w:t>1. Η με αριθμό 241/6-11-2017 επίκαιρη ερώτηση της Βουλευτού Β΄ Αθηνών της Νέας Δημοκρατίας κ</w:t>
      </w:r>
      <w:r>
        <w:rPr>
          <w:rFonts w:eastAsia="Times New Roman"/>
          <w:szCs w:val="24"/>
        </w:rPr>
        <w:t>.</w:t>
      </w:r>
      <w:r>
        <w:rPr>
          <w:rFonts w:eastAsia="Times New Roman"/>
          <w:szCs w:val="24"/>
        </w:rPr>
        <w:t xml:space="preserve"> </w:t>
      </w:r>
      <w:r>
        <w:rPr>
          <w:rFonts w:eastAsia="Times New Roman"/>
          <w:bCs/>
          <w:szCs w:val="24"/>
        </w:rPr>
        <w:t>Άννας</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Μισέλ Αση</w:t>
      </w:r>
      <w:r>
        <w:rPr>
          <w:rFonts w:eastAsia="Times New Roman"/>
          <w:bCs/>
          <w:szCs w:val="24"/>
        </w:rPr>
        <w:lastRenderedPageBreak/>
        <w:t xml:space="preserve">μακοπούλου </w:t>
      </w:r>
      <w:r>
        <w:rPr>
          <w:rFonts w:eastAsia="Times New Roman"/>
          <w:szCs w:val="24"/>
        </w:rPr>
        <w:t>προς τον Υπουργό</w:t>
      </w:r>
      <w:r>
        <w:rPr>
          <w:rFonts w:eastAsia="Times New Roman"/>
          <w:bCs/>
          <w:szCs w:val="24"/>
        </w:rPr>
        <w:t xml:space="preserve"> Ψηφιακής Πολιτικής, Τηλεπικοινωνιών και Ενημέρωσης, </w:t>
      </w:r>
      <w:r>
        <w:rPr>
          <w:rFonts w:eastAsia="Times New Roman"/>
          <w:szCs w:val="24"/>
        </w:rPr>
        <w:t xml:space="preserve">με θέμα: «Μέτρα πρόληψης και καταπολέμησης </w:t>
      </w:r>
      <w:proofErr w:type="spellStart"/>
      <w:r>
        <w:rPr>
          <w:rFonts w:eastAsia="Times New Roman"/>
          <w:szCs w:val="24"/>
        </w:rPr>
        <w:t>κυβερνοεπιθέσεων</w:t>
      </w:r>
      <w:proofErr w:type="spellEnd"/>
      <w:r>
        <w:rPr>
          <w:rFonts w:eastAsia="Times New Roman"/>
          <w:szCs w:val="24"/>
        </w:rPr>
        <w:t>».</w:t>
      </w:r>
    </w:p>
    <w:p w14:paraId="5FF193BC" w14:textId="77777777" w:rsidR="00BA0105" w:rsidRDefault="00C470DB">
      <w:pPr>
        <w:spacing w:after="0" w:line="600" w:lineRule="auto"/>
        <w:ind w:firstLine="720"/>
        <w:contextualSpacing/>
        <w:jc w:val="both"/>
        <w:rPr>
          <w:rFonts w:eastAsia="Times New Roman"/>
          <w:szCs w:val="24"/>
        </w:rPr>
      </w:pPr>
      <w:r>
        <w:rPr>
          <w:rFonts w:eastAsia="Times New Roman"/>
          <w:bCs/>
          <w:szCs w:val="24"/>
        </w:rPr>
        <w:t xml:space="preserve">Β. </w:t>
      </w:r>
      <w:r>
        <w:rPr>
          <w:rFonts w:eastAsia="Times New Roman"/>
          <w:bCs/>
          <w:szCs w:val="24"/>
        </w:rPr>
        <w:t>ΕΠΙΚΑΙΡΕΣ ΕΡΩΤΗΣΕΙΣ</w:t>
      </w:r>
      <w:r>
        <w:rPr>
          <w:rFonts w:eastAsia="Times New Roman"/>
          <w:bCs/>
          <w:szCs w:val="24"/>
        </w:rPr>
        <w:t xml:space="preserve">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5FF193BD" w14:textId="77777777" w:rsidR="00BA0105" w:rsidRDefault="00C470DB">
      <w:pPr>
        <w:spacing w:after="0" w:line="600" w:lineRule="auto"/>
        <w:ind w:firstLine="720"/>
        <w:contextualSpacing/>
        <w:jc w:val="both"/>
        <w:rPr>
          <w:rFonts w:eastAsia="Times New Roman"/>
          <w:szCs w:val="24"/>
        </w:rPr>
      </w:pPr>
      <w:r>
        <w:rPr>
          <w:rFonts w:eastAsia="Times New Roman"/>
          <w:szCs w:val="24"/>
        </w:rPr>
        <w:t xml:space="preserve">1. Η με αριθμό 242/6-11-2017 επίκαιρη ερώτηση του Βουλευτή Έβρου της Νέας Δημοκρατίας κ. </w:t>
      </w:r>
      <w:r>
        <w:rPr>
          <w:rFonts w:eastAsia="Times New Roman"/>
          <w:bCs/>
          <w:szCs w:val="24"/>
        </w:rPr>
        <w:t xml:space="preserve">Αναστασίου </w:t>
      </w:r>
      <w:proofErr w:type="spellStart"/>
      <w:r>
        <w:rPr>
          <w:rFonts w:eastAsia="Times New Roman"/>
          <w:bCs/>
          <w:szCs w:val="24"/>
        </w:rPr>
        <w:t>Δημοσχάκη</w:t>
      </w:r>
      <w:proofErr w:type="spellEnd"/>
      <w:r>
        <w:rPr>
          <w:rFonts w:eastAsia="Times New Roman"/>
          <w:szCs w:val="24"/>
        </w:rPr>
        <w:t xml:space="preserve"> προς τον Υπουργό </w:t>
      </w:r>
      <w:r>
        <w:rPr>
          <w:rFonts w:eastAsia="Times New Roman"/>
          <w:bCs/>
          <w:szCs w:val="24"/>
        </w:rPr>
        <w:t xml:space="preserve">Ναυτιλίας και Νησιωτικής Πολιτικής, </w:t>
      </w:r>
      <w:r>
        <w:rPr>
          <w:rFonts w:eastAsia="Times New Roman"/>
          <w:szCs w:val="24"/>
        </w:rPr>
        <w:t>με θέμα: «Η «νέα θαλάσσια Εγνατία» χαράζει ρότα ανάπτυξης και προόδου για τον Έβρο, τη Σαμοθρ</w:t>
      </w:r>
      <w:r>
        <w:rPr>
          <w:rFonts w:eastAsia="Times New Roman"/>
          <w:szCs w:val="24"/>
        </w:rPr>
        <w:t>άκη και την Θράκη».</w:t>
      </w:r>
    </w:p>
    <w:p w14:paraId="5FF193BE" w14:textId="77777777" w:rsidR="00BA0105" w:rsidRDefault="00C470DB">
      <w:pPr>
        <w:spacing w:after="0" w:line="600" w:lineRule="auto"/>
        <w:ind w:firstLine="720"/>
        <w:contextualSpacing/>
        <w:jc w:val="both"/>
        <w:rPr>
          <w:rFonts w:eastAsia="Times New Roman"/>
          <w:szCs w:val="24"/>
        </w:rPr>
      </w:pPr>
      <w:r>
        <w:rPr>
          <w:rFonts w:eastAsia="Times New Roman"/>
          <w:szCs w:val="24"/>
        </w:rPr>
        <w:t xml:space="preserve">2. Η με αριθμό 214/3-11-2017 επίκαιρη ερώτηση του Ανεξάρτητου Βουλευτή Β΄ Αθηνών κ. </w:t>
      </w:r>
      <w:r>
        <w:rPr>
          <w:rFonts w:eastAsia="Times New Roman"/>
          <w:bCs/>
          <w:szCs w:val="24"/>
        </w:rPr>
        <w:t xml:space="preserve">Θεοχάρη </w:t>
      </w:r>
      <w:r>
        <w:rPr>
          <w:rFonts w:eastAsia="Times New Roman"/>
          <w:bCs/>
          <w:szCs w:val="24"/>
        </w:rPr>
        <w:t xml:space="preserve">(Χάρη) </w:t>
      </w:r>
      <w:r>
        <w:rPr>
          <w:rFonts w:eastAsia="Times New Roman"/>
          <w:bCs/>
          <w:szCs w:val="24"/>
        </w:rPr>
        <w:t xml:space="preserve">Θεοχάρη </w:t>
      </w:r>
      <w:r>
        <w:rPr>
          <w:rFonts w:eastAsia="Times New Roman"/>
          <w:szCs w:val="24"/>
        </w:rPr>
        <w:t>προς τον Υπουργό</w:t>
      </w:r>
      <w:r>
        <w:rPr>
          <w:rFonts w:eastAsia="Times New Roman"/>
          <w:bCs/>
          <w:szCs w:val="24"/>
        </w:rPr>
        <w:t xml:space="preserve"> Οικονομίας και Ανάπτυξης, </w:t>
      </w:r>
      <w:r>
        <w:rPr>
          <w:rFonts w:eastAsia="Times New Roman"/>
          <w:szCs w:val="24"/>
        </w:rPr>
        <w:t>με θέμα: «Αδυναμία Απορρόφησης Ευρωπαϊκών Κονδυλίων 1 δισεκατομμυρίου Ευρώ για τη Διαχ</w:t>
      </w:r>
      <w:r>
        <w:rPr>
          <w:rFonts w:eastAsia="Times New Roman"/>
          <w:szCs w:val="24"/>
        </w:rPr>
        <w:t>είριση του Προσφυγικού».</w:t>
      </w:r>
    </w:p>
    <w:p w14:paraId="5FF193BF" w14:textId="77777777" w:rsidR="00BA0105" w:rsidRDefault="00C470DB">
      <w:pPr>
        <w:spacing w:after="0" w:line="600" w:lineRule="auto"/>
        <w:ind w:firstLine="720"/>
        <w:contextualSpacing/>
        <w:jc w:val="both"/>
        <w:rPr>
          <w:rFonts w:eastAsia="Times New Roman"/>
          <w:szCs w:val="24"/>
        </w:rPr>
      </w:pPr>
      <w:r>
        <w:rPr>
          <w:rFonts w:eastAsia="Times New Roman"/>
          <w:szCs w:val="24"/>
        </w:rPr>
        <w:t xml:space="preserve">3. Η με αριθμό 167/30-10-2017 επίκαιρη ερώτηση του Βουλευτή Β΄ Αθηνών της Νέας Δημοκρατίας κ. </w:t>
      </w:r>
      <w:r>
        <w:rPr>
          <w:rFonts w:eastAsia="Times New Roman"/>
          <w:bCs/>
          <w:szCs w:val="24"/>
        </w:rPr>
        <w:t xml:space="preserve">Μιλτιάδη Βαρβιτσιώτη </w:t>
      </w:r>
      <w:r>
        <w:rPr>
          <w:rFonts w:eastAsia="Times New Roman"/>
          <w:szCs w:val="24"/>
        </w:rPr>
        <w:t xml:space="preserve">προς τον Υπουργό </w:t>
      </w:r>
      <w:r>
        <w:rPr>
          <w:rFonts w:eastAsia="Times New Roman"/>
          <w:bCs/>
          <w:szCs w:val="24"/>
        </w:rPr>
        <w:t xml:space="preserve">Μεταναστευτικής Πολιτικής, </w:t>
      </w:r>
      <w:r>
        <w:rPr>
          <w:rFonts w:eastAsia="Times New Roman"/>
          <w:szCs w:val="24"/>
        </w:rPr>
        <w:t>με θέμα: «Πλημμελής η προετοιμασία των δομών φιλοξενίας για τη χειμερινή</w:t>
      </w:r>
      <w:r>
        <w:rPr>
          <w:rFonts w:eastAsia="Times New Roman"/>
          <w:szCs w:val="24"/>
        </w:rPr>
        <w:t xml:space="preserve"> περίοδο».</w:t>
      </w:r>
    </w:p>
    <w:p w14:paraId="5FF193C0" w14:textId="77777777" w:rsidR="00BA0105" w:rsidRDefault="00C470DB">
      <w:pPr>
        <w:spacing w:after="0" w:line="600" w:lineRule="auto"/>
        <w:ind w:firstLine="720"/>
        <w:contextualSpacing/>
        <w:jc w:val="both"/>
        <w:rPr>
          <w:rFonts w:eastAsia="Times New Roman"/>
          <w:szCs w:val="24"/>
        </w:rPr>
      </w:pPr>
      <w:r>
        <w:rPr>
          <w:rFonts w:eastAsia="Times New Roman"/>
          <w:szCs w:val="24"/>
        </w:rPr>
        <w:lastRenderedPageBreak/>
        <w:t xml:space="preserve">4. Η με αριθμό 149/24-10-2017 επίκαιρη ερώτηση του Ζ΄ Αντιπροέδρου της Βουλής και Βουλευτή Α΄ Αθηνών του Ποταμιού κ. </w:t>
      </w:r>
      <w:r>
        <w:rPr>
          <w:rFonts w:eastAsia="Times New Roman"/>
          <w:bCs/>
          <w:szCs w:val="24"/>
        </w:rPr>
        <w:t xml:space="preserve">Σπυρίδωνος Λυκούδη </w:t>
      </w:r>
      <w:r>
        <w:rPr>
          <w:rFonts w:eastAsia="Times New Roman"/>
          <w:szCs w:val="24"/>
        </w:rPr>
        <w:t xml:space="preserve">προς τον Υπουργό </w:t>
      </w:r>
      <w:r>
        <w:rPr>
          <w:rFonts w:eastAsia="Times New Roman"/>
          <w:bCs/>
          <w:szCs w:val="24"/>
        </w:rPr>
        <w:t>Μεταναστευτικής Πολιτικής</w:t>
      </w:r>
      <w:r>
        <w:rPr>
          <w:rFonts w:eastAsia="Times New Roman"/>
          <w:szCs w:val="24"/>
        </w:rPr>
        <w:t xml:space="preserve"> με θέμα: «Αυξανόμενες προσφυγικές ροές».</w:t>
      </w:r>
    </w:p>
    <w:p w14:paraId="5FF193C1" w14:textId="77777777" w:rsidR="00BA0105" w:rsidRDefault="00C470DB">
      <w:pPr>
        <w:spacing w:after="0" w:line="600" w:lineRule="auto"/>
        <w:ind w:firstLine="720"/>
        <w:contextualSpacing/>
        <w:jc w:val="both"/>
        <w:rPr>
          <w:rFonts w:eastAsia="Times New Roman"/>
          <w:szCs w:val="24"/>
        </w:rPr>
      </w:pPr>
      <w:r>
        <w:rPr>
          <w:rFonts w:eastAsia="Times New Roman"/>
          <w:bCs/>
          <w:szCs w:val="24"/>
        </w:rPr>
        <w:t>ΑΝΑΦΟΡΕΣ - ΕΡΩΤΗΣΕΙΣ</w:t>
      </w:r>
      <w:r>
        <w:rPr>
          <w:rFonts w:eastAsia="Times New Roman"/>
          <w:bCs/>
          <w:szCs w:val="24"/>
        </w:rPr>
        <w:t xml:space="preserve"> (Άρθρο 130 παρ</w:t>
      </w:r>
      <w:r>
        <w:rPr>
          <w:rFonts w:eastAsia="Times New Roman"/>
          <w:bCs/>
          <w:szCs w:val="24"/>
        </w:rPr>
        <w:t>άγραφος</w:t>
      </w:r>
      <w:r>
        <w:rPr>
          <w:rFonts w:eastAsia="Times New Roman"/>
          <w:bCs/>
          <w:szCs w:val="24"/>
        </w:rPr>
        <w:t xml:space="preserve"> 5 </w:t>
      </w:r>
      <w:r>
        <w:rPr>
          <w:rFonts w:eastAsia="Times New Roman"/>
          <w:bCs/>
          <w:szCs w:val="24"/>
        </w:rPr>
        <w:t xml:space="preserve">του </w:t>
      </w:r>
      <w:r>
        <w:rPr>
          <w:rFonts w:eastAsia="Times New Roman"/>
          <w:bCs/>
          <w:szCs w:val="24"/>
        </w:rPr>
        <w:t>Καν</w:t>
      </w:r>
      <w:r>
        <w:rPr>
          <w:rFonts w:eastAsia="Times New Roman"/>
          <w:bCs/>
          <w:szCs w:val="24"/>
        </w:rPr>
        <w:t xml:space="preserve">ονισμού της </w:t>
      </w:r>
      <w:r>
        <w:rPr>
          <w:rFonts w:eastAsia="Times New Roman"/>
          <w:bCs/>
          <w:szCs w:val="24"/>
        </w:rPr>
        <w:t>Βουλής)</w:t>
      </w:r>
    </w:p>
    <w:p w14:paraId="5FF193C2" w14:textId="77777777" w:rsidR="00BA0105" w:rsidRDefault="00C470DB">
      <w:pPr>
        <w:spacing w:after="0" w:line="600" w:lineRule="auto"/>
        <w:ind w:firstLine="720"/>
        <w:contextualSpacing/>
        <w:jc w:val="both"/>
        <w:rPr>
          <w:rFonts w:eastAsia="Times New Roman"/>
          <w:szCs w:val="24"/>
        </w:rPr>
      </w:pPr>
      <w:r>
        <w:rPr>
          <w:rFonts w:eastAsia="Times New Roman"/>
          <w:szCs w:val="24"/>
        </w:rPr>
        <w:t>1. Η με αριθμό 36/2-10-2017 ερώτηση του Ανεξάρτητου Βουλευτή Β΄ Αθηνών κ.</w:t>
      </w:r>
      <w:r>
        <w:rPr>
          <w:rFonts w:eastAsia="Times New Roman"/>
          <w:bCs/>
          <w:szCs w:val="24"/>
        </w:rPr>
        <w:t xml:space="preserve"> Γεωργίου</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Δημητρίου Καρρά</w:t>
      </w:r>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Περιβάλλοντος και Ενέργειας, </w:t>
      </w:r>
      <w:r>
        <w:rPr>
          <w:rFonts w:eastAsia="Times New Roman"/>
          <w:szCs w:val="24"/>
        </w:rPr>
        <w:t>με θέμα: «Ανάγκη εισαγωγής σύγχρονου ολοκληρωμένου νομοθε</w:t>
      </w:r>
      <w:r>
        <w:rPr>
          <w:rFonts w:eastAsia="Times New Roman"/>
          <w:szCs w:val="24"/>
        </w:rPr>
        <w:t xml:space="preserve">τικού πλαισίου για τα μέτρα πρόληψης για την αποφυγή εκδήλωσης </w:t>
      </w:r>
      <w:proofErr w:type="spellStart"/>
      <w:r>
        <w:rPr>
          <w:rFonts w:eastAsia="Times New Roman"/>
          <w:szCs w:val="24"/>
        </w:rPr>
        <w:t>αγροδασικών</w:t>
      </w:r>
      <w:proofErr w:type="spellEnd"/>
      <w:r>
        <w:rPr>
          <w:rFonts w:eastAsia="Times New Roman"/>
          <w:szCs w:val="24"/>
        </w:rPr>
        <w:t xml:space="preserve"> πυρκαγιών».</w:t>
      </w:r>
    </w:p>
    <w:p w14:paraId="5FF193C3" w14:textId="77777777" w:rsidR="00BA0105" w:rsidRDefault="00C470DB">
      <w:pPr>
        <w:spacing w:after="0" w:line="600" w:lineRule="auto"/>
        <w:ind w:firstLine="720"/>
        <w:contextualSpacing/>
        <w:jc w:val="center"/>
        <w:rPr>
          <w:rFonts w:eastAsia="Times New Roman"/>
          <w:color w:val="FF0000"/>
          <w:szCs w:val="24"/>
        </w:rPr>
      </w:pPr>
      <w:r w:rsidRPr="00180B64">
        <w:rPr>
          <w:rFonts w:eastAsia="Times New Roman"/>
          <w:color w:val="FF0000"/>
          <w:szCs w:val="24"/>
        </w:rPr>
        <w:t>(ΑΛΛΑΓΗ ΣΕΛΙΔΑΣ)</w:t>
      </w:r>
    </w:p>
    <w:p w14:paraId="5FF193C4" w14:textId="77777777" w:rsidR="00BA0105" w:rsidRDefault="00C470DB">
      <w:pPr>
        <w:spacing w:after="0"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Κυρίες και κύριοι συνάδελφοι, εισερχόμαστε στη συζήτηση των </w:t>
      </w:r>
    </w:p>
    <w:p w14:paraId="5FF193C5" w14:textId="77777777" w:rsidR="00BA0105" w:rsidRDefault="00C470DB">
      <w:pPr>
        <w:spacing w:after="0" w:line="600" w:lineRule="auto"/>
        <w:ind w:firstLine="720"/>
        <w:contextualSpacing/>
        <w:jc w:val="center"/>
        <w:rPr>
          <w:rFonts w:eastAsia="Times New Roman"/>
          <w:b/>
          <w:szCs w:val="24"/>
        </w:rPr>
      </w:pPr>
      <w:r>
        <w:rPr>
          <w:rFonts w:eastAsia="Times New Roman"/>
          <w:b/>
          <w:szCs w:val="24"/>
        </w:rPr>
        <w:t>ΕΠΙΚΑΙΡΩΝ ΕΡΩΤΗΣΕΩΝ</w:t>
      </w:r>
    </w:p>
    <w:p w14:paraId="5FF193C6" w14:textId="77777777" w:rsidR="00BA0105" w:rsidRDefault="00C470DB">
      <w:pPr>
        <w:spacing w:after="0" w:line="600" w:lineRule="auto"/>
        <w:ind w:firstLine="720"/>
        <w:contextualSpacing/>
        <w:jc w:val="both"/>
        <w:rPr>
          <w:rFonts w:eastAsia="Times New Roman"/>
          <w:szCs w:val="24"/>
        </w:rPr>
      </w:pPr>
      <w:r>
        <w:rPr>
          <w:rFonts w:eastAsia="Times New Roman"/>
          <w:szCs w:val="24"/>
        </w:rPr>
        <w:t>Αρχίζουμε με</w:t>
      </w:r>
      <w:r>
        <w:rPr>
          <w:rFonts w:eastAsia="Times New Roman"/>
          <w:szCs w:val="24"/>
        </w:rPr>
        <w:t xml:space="preserve"> </w:t>
      </w:r>
      <w:r>
        <w:rPr>
          <w:rFonts w:eastAsia="Times New Roman"/>
          <w:szCs w:val="24"/>
        </w:rPr>
        <w:t>τ</w:t>
      </w:r>
      <w:r>
        <w:rPr>
          <w:rFonts w:eastAsia="Times New Roman"/>
          <w:szCs w:val="24"/>
        </w:rPr>
        <w:t>η</w:t>
      </w:r>
      <w:r>
        <w:rPr>
          <w:rFonts w:eastAsia="Times New Roman"/>
          <w:szCs w:val="24"/>
        </w:rPr>
        <w:t>ν</w:t>
      </w:r>
      <w:r>
        <w:rPr>
          <w:rFonts w:eastAsia="Times New Roman"/>
          <w:szCs w:val="24"/>
        </w:rPr>
        <w:t xml:space="preserve"> πρώτη </w:t>
      </w:r>
      <w:r>
        <w:rPr>
          <w:rFonts w:eastAsia="Times New Roman"/>
          <w:szCs w:val="24"/>
        </w:rPr>
        <w:t xml:space="preserve">με αριθμό 100/4-10-2017 </w:t>
      </w:r>
      <w:r>
        <w:rPr>
          <w:rFonts w:eastAsia="Times New Roman"/>
          <w:szCs w:val="24"/>
        </w:rPr>
        <w:t xml:space="preserve">ερώτηση του κύκλου </w:t>
      </w:r>
      <w:r>
        <w:rPr>
          <w:rFonts w:eastAsia="Times New Roman"/>
          <w:szCs w:val="24"/>
        </w:rPr>
        <w:t>αναφορών και ερωτήσεω</w:t>
      </w:r>
      <w:r>
        <w:rPr>
          <w:rFonts w:eastAsia="Times New Roman"/>
          <w:szCs w:val="24"/>
        </w:rPr>
        <w:t>ν του Δ΄ Αντιπροέδρου της Βουλής και Βουλευτή Α΄ Αθηνών της Νέας Δημοκρα</w:t>
      </w:r>
      <w:r>
        <w:rPr>
          <w:rFonts w:eastAsia="Times New Roman"/>
          <w:szCs w:val="24"/>
        </w:rPr>
        <w:lastRenderedPageBreak/>
        <w:t xml:space="preserve">τίας κ. </w:t>
      </w:r>
      <w:r>
        <w:rPr>
          <w:rFonts w:eastAsia="Times New Roman"/>
          <w:bCs/>
          <w:szCs w:val="24"/>
        </w:rPr>
        <w:t>Νικήτα Κακλαμάνη</w:t>
      </w:r>
      <w:r>
        <w:rPr>
          <w:rFonts w:eastAsia="Times New Roman"/>
          <w:szCs w:val="24"/>
        </w:rPr>
        <w:t xml:space="preserve"> προς την Υπουργό</w:t>
      </w:r>
      <w:r>
        <w:rPr>
          <w:rFonts w:eastAsia="Times New Roman"/>
          <w:b/>
          <w:bCs/>
          <w:szCs w:val="24"/>
        </w:rPr>
        <w:t xml:space="preserve"> </w:t>
      </w:r>
      <w:r>
        <w:rPr>
          <w:rFonts w:eastAsia="Times New Roman"/>
          <w:bCs/>
          <w:szCs w:val="24"/>
        </w:rPr>
        <w:t xml:space="preserve">Εργασίας, Κοινωνικής Ασφάλισης και Κοινωνικής Αλληλεγγύης </w:t>
      </w:r>
      <w:r>
        <w:rPr>
          <w:rFonts w:eastAsia="Times New Roman"/>
          <w:szCs w:val="24"/>
        </w:rPr>
        <w:t>με θέμα: «Αριθμός δι</w:t>
      </w:r>
      <w:r>
        <w:rPr>
          <w:rFonts w:eastAsia="Times New Roman"/>
          <w:szCs w:val="24"/>
        </w:rPr>
        <w:t>πλών και τριπλών συντάξεων στη χώρα».</w:t>
      </w:r>
    </w:p>
    <w:p w14:paraId="5FF193C7" w14:textId="77777777" w:rsidR="00BA0105" w:rsidRDefault="00C470DB">
      <w:pPr>
        <w:spacing w:after="0" w:line="600" w:lineRule="auto"/>
        <w:ind w:firstLine="720"/>
        <w:contextualSpacing/>
        <w:jc w:val="both"/>
        <w:rPr>
          <w:rFonts w:eastAsia="Times New Roman"/>
          <w:szCs w:val="24"/>
        </w:rPr>
      </w:pPr>
      <w:r>
        <w:rPr>
          <w:rFonts w:eastAsia="Times New Roman"/>
          <w:szCs w:val="24"/>
        </w:rPr>
        <w:t xml:space="preserve">Στην ερώτηση θα απαντήσει ο Υπουργός κ. Αναστάσιος Πετρόπουλος. </w:t>
      </w:r>
    </w:p>
    <w:p w14:paraId="5FF193C8" w14:textId="77777777" w:rsidR="00BA0105" w:rsidRDefault="00C470DB">
      <w:pPr>
        <w:spacing w:after="0" w:line="600" w:lineRule="auto"/>
        <w:ind w:firstLine="720"/>
        <w:contextualSpacing/>
        <w:jc w:val="both"/>
        <w:rPr>
          <w:rFonts w:eastAsia="Times New Roman"/>
          <w:szCs w:val="24"/>
        </w:rPr>
      </w:pPr>
      <w:r>
        <w:rPr>
          <w:rFonts w:eastAsia="Times New Roman"/>
          <w:szCs w:val="24"/>
        </w:rPr>
        <w:t>Παρακαλώ, κύριε Κακλαμάνη</w:t>
      </w:r>
      <w:r>
        <w:rPr>
          <w:rFonts w:eastAsia="Times New Roman"/>
          <w:szCs w:val="24"/>
        </w:rPr>
        <w:t>,</w:t>
      </w:r>
      <w:r>
        <w:rPr>
          <w:rFonts w:eastAsia="Times New Roman"/>
          <w:szCs w:val="24"/>
        </w:rPr>
        <w:t xml:space="preserve"> έχετε τον λόγο.</w:t>
      </w:r>
    </w:p>
    <w:p w14:paraId="5FF193C9"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b/>
          <w:bCs/>
        </w:rPr>
        <w:t>ΝΙΚΗΤΑΣ ΚΑΚΛΑΜΑΝΗΣ (Δ΄ Αντιπρόεδρος της Βουλής):</w:t>
      </w:r>
      <w:r>
        <w:rPr>
          <w:rFonts w:eastAsia="Times New Roman" w:cs="Times New Roman"/>
          <w:szCs w:val="24"/>
        </w:rPr>
        <w:t xml:space="preserve"> Κύριε Πρόεδρε, κύριε Υπουργέ, </w:t>
      </w:r>
      <w:r>
        <w:rPr>
          <w:rFonts w:eastAsia="Times New Roman"/>
          <w:bCs/>
          <w:shd w:val="clear" w:color="auto" w:fill="FFFFFF"/>
        </w:rPr>
        <w:t>επειδή</w:t>
      </w:r>
      <w:r>
        <w:rPr>
          <w:rFonts w:eastAsia="Times New Roman" w:cs="Times New Roman"/>
          <w:bCs/>
          <w:shd w:val="clear" w:color="auto" w:fill="FFFFFF"/>
        </w:rPr>
        <w:t xml:space="preserve"> και εντός Αιθούσης και ε</w:t>
      </w:r>
      <w:r>
        <w:rPr>
          <w:rFonts w:eastAsia="Times New Roman" w:cs="Times New Roman"/>
          <w:bCs/>
          <w:shd w:val="clear" w:color="auto" w:fill="FFFFFF"/>
        </w:rPr>
        <w:t xml:space="preserve">κτός Αιθούσης, </w:t>
      </w:r>
      <w:r>
        <w:rPr>
          <w:rFonts w:eastAsia="Times New Roman"/>
          <w:bCs/>
          <w:shd w:val="clear" w:color="auto" w:fill="FFFFFF"/>
        </w:rPr>
        <w:t>δυστυχώς,</w:t>
      </w:r>
      <w:r>
        <w:rPr>
          <w:rFonts w:eastAsia="Times New Roman" w:cs="Times New Roman"/>
          <w:bCs/>
          <w:shd w:val="clear" w:color="auto" w:fill="FFFFFF"/>
        </w:rPr>
        <w:t xml:space="preserve"> συνάδελφοί </w:t>
      </w:r>
      <w:r>
        <w:rPr>
          <w:rFonts w:eastAsia="Times New Roman" w:cs="Times New Roman"/>
          <w:bCs/>
          <w:shd w:val="clear" w:color="auto" w:fill="FFFFFF"/>
        </w:rPr>
        <w:t>μας -</w:t>
      </w:r>
      <w:r>
        <w:rPr>
          <w:rFonts w:eastAsia="Times New Roman" w:cs="Times New Roman"/>
          <w:bCs/>
          <w:shd w:val="clear" w:color="auto" w:fill="FFFFFF"/>
        </w:rPr>
        <w:t>διότι έτσι πιστεύουν ότι θα προσελκύσουν τη λαϊκή συμπάθεια, άρα και ψήφους</w:t>
      </w:r>
      <w:r>
        <w:rPr>
          <w:rFonts w:eastAsia="Times New Roman" w:cs="Times New Roman"/>
          <w:bCs/>
          <w:shd w:val="clear" w:color="auto" w:fill="FFFFFF"/>
        </w:rPr>
        <w:t>-</w:t>
      </w:r>
      <w:r>
        <w:rPr>
          <w:rFonts w:eastAsia="Times New Roman" w:cs="Times New Roman"/>
          <w:bCs/>
          <w:shd w:val="clear" w:color="auto" w:fill="FFFFFF"/>
        </w:rPr>
        <w:t xml:space="preserve"> λέγουν πράγματα, τα οποία κατά την άποψή μου, δεν ανταποκρίνονται στην πραγματικότητα, έκανα αυτή την ερώτηση και ευχαριστώ τον Υπουργό</w:t>
      </w:r>
      <w:r>
        <w:rPr>
          <w:rFonts w:eastAsia="Times New Roman" w:cs="Times New Roman"/>
          <w:bCs/>
          <w:shd w:val="clear" w:color="auto" w:fill="FFFFFF"/>
        </w:rPr>
        <w:t>,</w:t>
      </w:r>
      <w:r>
        <w:rPr>
          <w:rFonts w:eastAsia="Times New Roman" w:cs="Times New Roman"/>
          <w:bCs/>
          <w:shd w:val="clear" w:color="auto" w:fill="FFFFFF"/>
        </w:rPr>
        <w:t xml:space="preserve"> π</w:t>
      </w:r>
      <w:r>
        <w:rPr>
          <w:rFonts w:eastAsia="Times New Roman" w:cs="Times New Roman"/>
          <w:bCs/>
          <w:shd w:val="clear" w:color="auto" w:fill="FFFFFF"/>
        </w:rPr>
        <w:t xml:space="preserve">ου ήρθε να την απαντήσει. Δεν θα πω το σκεπτικό. Θα μπω μόνο στα τρία ερωτήματα, για να κερδίσω και χρόνο στην </w:t>
      </w:r>
      <w:proofErr w:type="spellStart"/>
      <w:r>
        <w:rPr>
          <w:rFonts w:eastAsia="Times New Roman" w:cs="Times New Roman"/>
          <w:bCs/>
          <w:shd w:val="clear" w:color="auto" w:fill="FFFFFF"/>
        </w:rPr>
        <w:t>πρωτολογία</w:t>
      </w:r>
      <w:proofErr w:type="spellEnd"/>
      <w:r>
        <w:rPr>
          <w:rFonts w:eastAsia="Times New Roman" w:cs="Times New Roman"/>
          <w:bCs/>
          <w:shd w:val="clear" w:color="auto" w:fill="FFFFFF"/>
        </w:rPr>
        <w:t xml:space="preserve"> μου, που ίσως μου </w:t>
      </w:r>
      <w:r>
        <w:rPr>
          <w:rFonts w:eastAsia="Times New Roman"/>
          <w:bCs/>
          <w:shd w:val="clear" w:color="auto" w:fill="FFFFFF"/>
        </w:rPr>
        <w:t>είναι</w:t>
      </w:r>
      <w:r>
        <w:rPr>
          <w:rFonts w:eastAsia="Times New Roman" w:cs="Times New Roman"/>
          <w:bCs/>
          <w:shd w:val="clear" w:color="auto" w:fill="FFFFFF"/>
        </w:rPr>
        <w:t xml:space="preserve"> χρήσιμος στη δευτερολογία. </w:t>
      </w:r>
    </w:p>
    <w:p w14:paraId="5FF193CA"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Θέλω, λοιπόν, κύριε Υπουργέ, να ενημερώσετε τη </w:t>
      </w:r>
      <w:r>
        <w:rPr>
          <w:rFonts w:eastAsia="Times New Roman"/>
          <w:bCs/>
          <w:shd w:val="clear" w:color="auto" w:fill="FFFFFF"/>
        </w:rPr>
        <w:t>Βουλή</w:t>
      </w:r>
      <w:r>
        <w:rPr>
          <w:rFonts w:eastAsia="Times New Roman" w:cs="Times New Roman"/>
          <w:bCs/>
          <w:shd w:val="clear" w:color="auto" w:fill="FFFFFF"/>
        </w:rPr>
        <w:t xml:space="preserve"> και μέσω της </w:t>
      </w:r>
      <w:r>
        <w:rPr>
          <w:rFonts w:eastAsia="Times New Roman"/>
          <w:bCs/>
          <w:shd w:val="clear" w:color="auto" w:fill="FFFFFF"/>
        </w:rPr>
        <w:t>Βουλή</w:t>
      </w:r>
      <w:r>
        <w:rPr>
          <w:rFonts w:eastAsia="Times New Roman" w:cs="Times New Roman"/>
          <w:bCs/>
          <w:shd w:val="clear" w:color="auto" w:fill="FFFFFF"/>
        </w:rPr>
        <w:t>ς τον ελλην</w:t>
      </w:r>
      <w:r>
        <w:rPr>
          <w:rFonts w:eastAsia="Times New Roman" w:cs="Times New Roman"/>
          <w:bCs/>
          <w:shd w:val="clear" w:color="auto" w:fill="FFFFFF"/>
        </w:rPr>
        <w:t>ικό λαό</w:t>
      </w:r>
      <w:r>
        <w:rPr>
          <w:rFonts w:eastAsia="Times New Roman" w:cs="Times New Roman"/>
          <w:bCs/>
          <w:shd w:val="clear" w:color="auto" w:fill="FFFFFF"/>
        </w:rPr>
        <w:t>:</w:t>
      </w:r>
      <w:r>
        <w:rPr>
          <w:rFonts w:eastAsia="Times New Roman" w:cs="Times New Roman"/>
          <w:bCs/>
          <w:shd w:val="clear" w:color="auto" w:fill="FFFFFF"/>
        </w:rPr>
        <w:t xml:space="preserve"> πρώτον, πόσοι συμπολίτες μας λαμβάνουν δύο συντάξεις, σε ποιες κατηγορίες ανήκουν </w:t>
      </w:r>
      <w:r>
        <w:rPr>
          <w:rFonts w:eastAsia="Times New Roman" w:cs="Times New Roman"/>
          <w:bCs/>
          <w:shd w:val="clear" w:color="auto" w:fill="FFFFFF"/>
        </w:rPr>
        <w:lastRenderedPageBreak/>
        <w:t xml:space="preserve">αυτοί οι συμπολίτες μας και αν έχουν καταβάλει τις αντίστοιχες διπλές εισφορές. </w:t>
      </w:r>
    </w:p>
    <w:p w14:paraId="5FF193CB"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Δεύτερον, πόσοι συμπολίτες μας παίρνουν τρεις συντάξεις, σε ποιες κατηγορίες ανήκουν</w:t>
      </w:r>
      <w:r>
        <w:rPr>
          <w:rFonts w:eastAsia="Times New Roman" w:cs="Times New Roman"/>
          <w:bCs/>
          <w:shd w:val="clear" w:color="auto" w:fill="FFFFFF"/>
        </w:rPr>
        <w:t xml:space="preserve"> αυτοί και αν έχουν καταβάλει τις αντίστοιχες τριπλές εισφορές. </w:t>
      </w:r>
    </w:p>
    <w:p w14:paraId="5FF193CC"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τρίτον, εάν </w:t>
      </w:r>
      <w:r>
        <w:rPr>
          <w:rFonts w:eastAsia="Times New Roman"/>
          <w:bCs/>
          <w:shd w:val="clear" w:color="auto" w:fill="FFFFFF"/>
        </w:rPr>
        <w:t>είναι</w:t>
      </w:r>
      <w:r>
        <w:rPr>
          <w:rFonts w:eastAsia="Times New Roman" w:cs="Times New Roman"/>
          <w:bCs/>
          <w:shd w:val="clear" w:color="auto" w:fill="FFFFFF"/>
        </w:rPr>
        <w:t xml:space="preserve"> σύννομο και συνταγματικά κατοχυρωμένο το δικαίωμα διπλής και τριπλής συνταξιοδότησης, εφόσον -επαναλαμβάνω- έχουν καταβληθεί οι ανάλογες ασφαλιστικές εισφορές. </w:t>
      </w:r>
    </w:p>
    <w:p w14:paraId="5FF193CD"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Δεν αναφ</w:t>
      </w:r>
      <w:r>
        <w:rPr>
          <w:rFonts w:eastAsia="Times New Roman" w:cs="Times New Roman"/>
          <w:bCs/>
          <w:shd w:val="clear" w:color="auto" w:fill="FFFFFF"/>
        </w:rPr>
        <w:t>έρομαι στον τελευταίο νόμο</w:t>
      </w:r>
      <w:r>
        <w:rPr>
          <w:rFonts w:eastAsia="Times New Roman" w:cs="Times New Roman"/>
          <w:bCs/>
          <w:shd w:val="clear" w:color="auto" w:fill="FFFFFF"/>
        </w:rPr>
        <w:t>,</w:t>
      </w:r>
      <w:r>
        <w:rPr>
          <w:rFonts w:eastAsia="Times New Roman" w:cs="Times New Roman"/>
          <w:bCs/>
          <w:shd w:val="clear" w:color="auto" w:fill="FFFFFF"/>
        </w:rPr>
        <w:t xml:space="preserve"> που </w:t>
      </w:r>
      <w:r>
        <w:rPr>
          <w:rFonts w:eastAsia="Times New Roman"/>
          <w:bCs/>
          <w:shd w:val="clear" w:color="auto" w:fill="FFFFFF"/>
        </w:rPr>
        <w:t>έχει</w:t>
      </w:r>
      <w:r>
        <w:rPr>
          <w:rFonts w:eastAsia="Times New Roman" w:cs="Times New Roman"/>
          <w:bCs/>
          <w:shd w:val="clear" w:color="auto" w:fill="FFFFFF"/>
        </w:rPr>
        <w:t xml:space="preserve"> μπει πλαφόν 3.000 ευρώ. Αυτό </w:t>
      </w:r>
      <w:r>
        <w:rPr>
          <w:rFonts w:eastAsia="Times New Roman"/>
          <w:bCs/>
          <w:shd w:val="clear" w:color="auto" w:fill="FFFFFF"/>
        </w:rPr>
        <w:t>είναι</w:t>
      </w:r>
      <w:r>
        <w:rPr>
          <w:rFonts w:eastAsia="Times New Roman" w:cs="Times New Roman"/>
          <w:bCs/>
          <w:shd w:val="clear" w:color="auto" w:fill="FFFFFF"/>
        </w:rPr>
        <w:t xml:space="preserve"> άλλο πράγμα. </w:t>
      </w:r>
      <w:r>
        <w:rPr>
          <w:rFonts w:eastAsia="Times New Roman"/>
          <w:bCs/>
          <w:shd w:val="clear" w:color="auto" w:fill="FFFFFF"/>
        </w:rPr>
        <w:t>Είναι</w:t>
      </w:r>
      <w:r>
        <w:rPr>
          <w:rFonts w:eastAsia="Times New Roman" w:cs="Times New Roman"/>
          <w:bCs/>
          <w:shd w:val="clear" w:color="auto" w:fill="FFFFFF"/>
        </w:rPr>
        <w:t xml:space="preserve"> σαφές τι εννοώ και για ποιον λόγο έκανα αυτή την ερώτηση. </w:t>
      </w:r>
    </w:p>
    <w:p w14:paraId="5FF193CE"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cs="Times New Roman"/>
          <w:bCs/>
          <w:shd w:val="clear" w:color="auto" w:fill="FFFFFF"/>
        </w:rPr>
        <w:t>Ευχαριστώ, κύριε Αντιπρόεδρε.</w:t>
      </w:r>
    </w:p>
    <w:p w14:paraId="5FF193CF"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 Κύριε Υπουργέ, έχετε τον λόγο.</w:t>
      </w:r>
    </w:p>
    <w:p w14:paraId="5FF193D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bCs/>
          <w:shd w:val="clear" w:color="auto" w:fill="FFFFFF"/>
        </w:rPr>
        <w:t>ΑΝΑΣΤΑΣΙΟΣ Π</w:t>
      </w:r>
      <w:r>
        <w:rPr>
          <w:rFonts w:eastAsia="Times New Roman" w:cs="Times New Roman"/>
          <w:b/>
          <w:bCs/>
          <w:shd w:val="clear" w:color="auto" w:fill="FFFFFF"/>
        </w:rPr>
        <w:t>ΕΤΡΟΠΟΥΛΟΣ (Υφυπουργός Εργασίας, Κοινωνικής Ασφάλισης και Κοινωνικής Αλληλεγγύης):</w:t>
      </w:r>
      <w:r>
        <w:rPr>
          <w:rFonts w:eastAsia="Times New Roman" w:cs="Times New Roman"/>
          <w:bCs/>
          <w:shd w:val="clear" w:color="auto" w:fill="FFFFFF"/>
        </w:rPr>
        <w:t xml:space="preserve"> </w:t>
      </w:r>
      <w:r>
        <w:rPr>
          <w:rFonts w:eastAsia="Times New Roman" w:cs="Times New Roman"/>
        </w:rPr>
        <w:t>Ευχαριστώ πολύ</w:t>
      </w:r>
      <w:r>
        <w:rPr>
          <w:rFonts w:eastAsia="Times New Roman" w:cs="Times New Roman"/>
          <w:szCs w:val="24"/>
        </w:rPr>
        <w:t>, κύριε Πρόεδρε.</w:t>
      </w:r>
    </w:p>
    <w:p w14:paraId="5FF193D1"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Κύριε Πρόεδρε, κύριε Κακλαμάνη, θυμάμαι πραγματικά, καθώς προεδρεύατε, την αντίδρασή σας, όταν ακούστηκε στην Αίθουσα αυτή ένας εξωφρενικός αρ</w:t>
      </w:r>
      <w:r>
        <w:rPr>
          <w:rFonts w:eastAsia="Times New Roman" w:cs="Times New Roman"/>
          <w:bCs/>
          <w:shd w:val="clear" w:color="auto" w:fill="FFFFFF"/>
        </w:rPr>
        <w:t>ιθμός.</w:t>
      </w:r>
    </w:p>
    <w:p w14:paraId="5FF193D2" w14:textId="77777777" w:rsidR="00BA0105" w:rsidRDefault="00C470DB">
      <w:pPr>
        <w:spacing w:line="600" w:lineRule="auto"/>
        <w:ind w:firstLine="720"/>
        <w:contextualSpacing/>
        <w:jc w:val="both"/>
        <w:rPr>
          <w:rFonts w:eastAsia="Times New Roman" w:cs="Times New Roman"/>
          <w:szCs w:val="24"/>
        </w:rPr>
      </w:pPr>
      <w:r>
        <w:rPr>
          <w:rFonts w:eastAsia="Times New Roman"/>
          <w:b/>
          <w:bCs/>
        </w:rPr>
        <w:t>ΝΙΚΗΤΑΣ ΚΑΚΛΑΜΑΝΗΣ (Δ΄ Αντιπρόεδρος της Βουλής):</w:t>
      </w:r>
      <w:r>
        <w:rPr>
          <w:rFonts w:eastAsia="Times New Roman" w:cs="Times New Roman"/>
          <w:szCs w:val="24"/>
        </w:rPr>
        <w:t xml:space="preserve"> Τετρακόσιες χιλιάδες. </w:t>
      </w:r>
    </w:p>
    <w:p w14:paraId="5FF193D3"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ΑΝΑΣΤΑΣΙΟΣ ΠΕΤΡΟΠΟΥΛΟΣ (Υφυπουργός Εργασίας, Κοινωνικής Ασφάλισης και Κοινωνικής Αλληλεγγύης): </w:t>
      </w:r>
      <w:r>
        <w:rPr>
          <w:rFonts w:eastAsia="Times New Roman" w:cs="Times New Roman"/>
          <w:bCs/>
          <w:shd w:val="clear" w:color="auto" w:fill="FFFFFF"/>
        </w:rPr>
        <w:t xml:space="preserve">Ναι, ότι τετρακόσιες χιλιάδες  παίρνουν τρεις συντάξεις. Κάτι τέτοιο ειπώθηκε. </w:t>
      </w:r>
    </w:p>
    <w:p w14:paraId="5FF193D4"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Έ</w:t>
      </w:r>
      <w:r>
        <w:rPr>
          <w:rFonts w:eastAsia="Times New Roman"/>
          <w:bCs/>
          <w:shd w:val="clear" w:color="auto" w:fill="FFFFFF"/>
        </w:rPr>
        <w:t>χ</w:t>
      </w:r>
      <w:r>
        <w:rPr>
          <w:rFonts w:eastAsia="Times New Roman"/>
          <w:bCs/>
          <w:shd w:val="clear" w:color="auto" w:fill="FFFFFF"/>
        </w:rPr>
        <w:t>ετε</w:t>
      </w:r>
      <w:r>
        <w:rPr>
          <w:rFonts w:eastAsia="Times New Roman" w:cs="Times New Roman"/>
          <w:bCs/>
          <w:shd w:val="clear" w:color="auto" w:fill="FFFFFF"/>
        </w:rPr>
        <w:t xml:space="preserve"> δίκιο</w:t>
      </w:r>
      <w:r w:rsidRPr="0019732D">
        <w:rPr>
          <w:rFonts w:eastAsia="Times New Roman" w:cs="Times New Roman"/>
          <w:bCs/>
          <w:shd w:val="clear" w:color="auto" w:fill="FFFFFF"/>
        </w:rPr>
        <w:t>,</w:t>
      </w:r>
      <w:r>
        <w:rPr>
          <w:rFonts w:eastAsia="Times New Roman" w:cs="Times New Roman"/>
          <w:bCs/>
          <w:shd w:val="clear" w:color="auto" w:fill="FFFFFF"/>
        </w:rPr>
        <w:t xml:space="preserve"> που θέλετε να διευκρινίζονται αυτά τα θέματα και να ακούει ο ελληνικός λαός την αλήθεια. </w:t>
      </w:r>
      <w:r>
        <w:rPr>
          <w:rFonts w:eastAsia="Times New Roman"/>
          <w:bCs/>
          <w:shd w:val="clear" w:color="auto" w:fill="FFFFFF"/>
        </w:rPr>
        <w:t>Είναι</w:t>
      </w:r>
      <w:r>
        <w:rPr>
          <w:rFonts w:eastAsia="Times New Roman" w:cs="Times New Roman"/>
          <w:bCs/>
          <w:shd w:val="clear" w:color="auto" w:fill="FFFFFF"/>
        </w:rPr>
        <w:t xml:space="preserve"> ευαίσθητο το θέμα των συντάξεων και πρέπει όλοι να είμαστε ενωμένοι στην κοινή προσπάθεια για </w:t>
      </w:r>
      <w:r>
        <w:rPr>
          <w:rFonts w:eastAsia="Times New Roman"/>
          <w:bCs/>
          <w:shd w:val="clear" w:color="auto" w:fill="FFFFFF"/>
        </w:rPr>
        <w:t>μια</w:t>
      </w:r>
      <w:r>
        <w:rPr>
          <w:rFonts w:eastAsia="Times New Roman" w:cs="Times New Roman"/>
          <w:bCs/>
          <w:shd w:val="clear" w:color="auto" w:fill="FFFFFF"/>
        </w:rPr>
        <w:t xml:space="preserve"> βελτίωση της δύσκολης κατάστασης</w:t>
      </w:r>
      <w:r w:rsidRPr="0019732D">
        <w:rPr>
          <w:rFonts w:eastAsia="Times New Roman" w:cs="Times New Roman"/>
          <w:bCs/>
          <w:shd w:val="clear" w:color="auto" w:fill="FFFFFF"/>
        </w:rPr>
        <w:t>,</w:t>
      </w:r>
      <w:r>
        <w:rPr>
          <w:rFonts w:eastAsia="Times New Roman" w:cs="Times New Roman"/>
          <w:bCs/>
          <w:shd w:val="clear" w:color="auto" w:fill="FFFFFF"/>
        </w:rPr>
        <w:t xml:space="preserve"> που </w:t>
      </w:r>
      <w:r>
        <w:rPr>
          <w:rFonts w:eastAsia="Times New Roman"/>
          <w:bCs/>
          <w:shd w:val="clear" w:color="auto" w:fill="FFFFFF"/>
        </w:rPr>
        <w:t>υπάρχει σ</w:t>
      </w:r>
      <w:r>
        <w:rPr>
          <w:rFonts w:eastAsia="Times New Roman" w:cs="Times New Roman"/>
          <w:bCs/>
          <w:shd w:val="clear" w:color="auto" w:fill="FFFFFF"/>
        </w:rPr>
        <w:t>το σύ</w:t>
      </w:r>
      <w:r>
        <w:rPr>
          <w:rFonts w:eastAsia="Times New Roman" w:cs="Times New Roman"/>
          <w:bCs/>
          <w:shd w:val="clear" w:color="auto" w:fill="FFFFFF"/>
        </w:rPr>
        <w:t xml:space="preserve">στημα κοινωνικής ασφάλισης. </w:t>
      </w:r>
    </w:p>
    <w:p w14:paraId="5FF193D5"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Καμ</w:t>
      </w:r>
      <w:r>
        <w:rPr>
          <w:rFonts w:eastAsia="Times New Roman" w:cs="Times New Roman"/>
          <w:bCs/>
          <w:shd w:val="clear" w:color="auto" w:fill="FFFFFF"/>
        </w:rPr>
        <w:t>μ</w:t>
      </w:r>
      <w:r>
        <w:rPr>
          <w:rFonts w:eastAsia="Times New Roman" w:cs="Times New Roman"/>
          <w:bCs/>
          <w:shd w:val="clear" w:color="auto" w:fill="FFFFFF"/>
        </w:rPr>
        <w:t xml:space="preserve">ία σύνταξη δεν καταβάλλεται, πλην των τιμητικών, που </w:t>
      </w:r>
      <w:r>
        <w:rPr>
          <w:rFonts w:eastAsia="Times New Roman"/>
          <w:bCs/>
          <w:shd w:val="clear" w:color="auto" w:fill="FFFFFF"/>
        </w:rPr>
        <w:t>είναι</w:t>
      </w:r>
      <w:r>
        <w:rPr>
          <w:rFonts w:eastAsia="Times New Roman" w:cs="Times New Roman"/>
          <w:bCs/>
          <w:shd w:val="clear" w:color="auto" w:fill="FFFFFF"/>
        </w:rPr>
        <w:t xml:space="preserve"> γνωστό πώς καταβάλλονται, χωρίς εισφορές. Καμ</w:t>
      </w:r>
      <w:r>
        <w:rPr>
          <w:rFonts w:eastAsia="Times New Roman" w:cs="Times New Roman"/>
          <w:bCs/>
          <w:shd w:val="clear" w:color="auto" w:fill="FFFFFF"/>
        </w:rPr>
        <w:t>μ</w:t>
      </w:r>
      <w:r>
        <w:rPr>
          <w:rFonts w:eastAsia="Times New Roman" w:cs="Times New Roman"/>
          <w:bCs/>
          <w:shd w:val="clear" w:color="auto" w:fill="FFFFFF"/>
        </w:rPr>
        <w:t>ία. Όλες καταβάλλονται με αντιστοιχία των εισφορών</w:t>
      </w:r>
      <w:r>
        <w:rPr>
          <w:rFonts w:eastAsia="Times New Roman" w:cs="Times New Roman"/>
          <w:bCs/>
          <w:shd w:val="clear" w:color="auto" w:fill="FFFFFF"/>
        </w:rPr>
        <w:t>,</w:t>
      </w:r>
      <w:r>
        <w:rPr>
          <w:rFonts w:eastAsia="Times New Roman" w:cs="Times New Roman"/>
          <w:bCs/>
          <w:shd w:val="clear" w:color="auto" w:fill="FFFFFF"/>
        </w:rPr>
        <w:t xml:space="preserve"> που </w:t>
      </w:r>
      <w:r>
        <w:rPr>
          <w:rFonts w:eastAsia="Times New Roman"/>
          <w:bCs/>
          <w:shd w:val="clear" w:color="auto" w:fill="FFFFFF"/>
        </w:rPr>
        <w:t>έχει</w:t>
      </w:r>
      <w:r>
        <w:rPr>
          <w:rFonts w:eastAsia="Times New Roman" w:cs="Times New Roman"/>
          <w:bCs/>
          <w:shd w:val="clear" w:color="auto" w:fill="FFFFFF"/>
        </w:rPr>
        <w:t xml:space="preserve"> δώσει ο ασφαλισμένος. </w:t>
      </w:r>
    </w:p>
    <w:p w14:paraId="5FF193D6"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Βέβαια, όπως είχε δομηθεί το </w:t>
      </w:r>
      <w:r>
        <w:rPr>
          <w:rFonts w:eastAsia="Times New Roman" w:cs="Times New Roman"/>
          <w:bCs/>
          <w:shd w:val="clear" w:color="auto" w:fill="FFFFFF"/>
        </w:rPr>
        <w:t xml:space="preserve">σύστημα μας με πολλά διαφορετικά ταμεία σε διαφορετικά επαγγέλματα, λογικό ήταν να </w:t>
      </w:r>
      <w:r>
        <w:rPr>
          <w:rFonts w:eastAsia="Times New Roman" w:cs="Times New Roman"/>
          <w:bCs/>
          <w:shd w:val="clear" w:color="auto" w:fill="FFFFFF"/>
        </w:rPr>
        <w:lastRenderedPageBreak/>
        <w:t>προκύπτει το φαινόμενο των διπλών συντάξεων, μερικές φορές και παραπάνω, αλλά αυτό αντιστοιχούσε στη δραστηριότητα</w:t>
      </w:r>
      <w:r>
        <w:rPr>
          <w:rFonts w:eastAsia="Times New Roman" w:cs="Times New Roman"/>
          <w:bCs/>
          <w:shd w:val="clear" w:color="auto" w:fill="FFFFFF"/>
        </w:rPr>
        <w:t>,</w:t>
      </w:r>
      <w:r>
        <w:rPr>
          <w:rFonts w:eastAsia="Times New Roman" w:cs="Times New Roman"/>
          <w:bCs/>
          <w:shd w:val="clear" w:color="auto" w:fill="FFFFFF"/>
        </w:rPr>
        <w:t xml:space="preserve"> για την οποία κατέβαλε ο καθένας. </w:t>
      </w:r>
    </w:p>
    <w:p w14:paraId="5FF193D7"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Για παράδειγμα, ένας π</w:t>
      </w:r>
      <w:r>
        <w:rPr>
          <w:rFonts w:eastAsia="Times New Roman" w:cs="Times New Roman"/>
          <w:bCs/>
          <w:shd w:val="clear" w:color="auto" w:fill="FFFFFF"/>
        </w:rPr>
        <w:t>ολιτικός μηχανικός</w:t>
      </w:r>
      <w:r>
        <w:rPr>
          <w:rFonts w:eastAsia="Times New Roman" w:cs="Times New Roman"/>
          <w:bCs/>
          <w:shd w:val="clear" w:color="auto" w:fill="FFFFFF"/>
        </w:rPr>
        <w:t>,</w:t>
      </w:r>
      <w:r>
        <w:rPr>
          <w:rFonts w:eastAsia="Times New Roman" w:cs="Times New Roman"/>
          <w:bCs/>
          <w:shd w:val="clear" w:color="auto" w:fill="FFFFFF"/>
        </w:rPr>
        <w:t xml:space="preserve"> που ήταν στο ΤΣΜΕΔΕ, αν ήταν και δημόσιος υπάλληλος, ήταν ασφαλισμένος και στο Ταμείο Πολιτικών Υπαλλήλων. Συνεπώς, αν συμπλήρωνε τις προϋποθέσεις, έπαιρνε δύο συντάξεις. Πολλές φορές</w:t>
      </w:r>
      <w:r>
        <w:rPr>
          <w:rFonts w:eastAsia="Times New Roman" w:cs="Times New Roman"/>
          <w:bCs/>
          <w:shd w:val="clear" w:color="auto" w:fill="FFFFFF"/>
        </w:rPr>
        <w:t>,</w:t>
      </w:r>
      <w:r>
        <w:rPr>
          <w:rFonts w:eastAsia="Times New Roman" w:cs="Times New Roman"/>
          <w:bCs/>
          <w:shd w:val="clear" w:color="auto" w:fill="FFFFFF"/>
        </w:rPr>
        <w:t xml:space="preserve"> δεν συμπλήρωνε τις προϋποθέσεις και αντί να παίρνει</w:t>
      </w:r>
      <w:r>
        <w:rPr>
          <w:rFonts w:eastAsia="Times New Roman" w:cs="Times New Roman"/>
          <w:bCs/>
          <w:shd w:val="clear" w:color="auto" w:fill="FFFFFF"/>
        </w:rPr>
        <w:t xml:space="preserve"> δύο, έπαιρνε μία και έχανε τις εισφορές από το άλλο </w:t>
      </w:r>
      <w:r>
        <w:rPr>
          <w:rFonts w:eastAsia="Times New Roman" w:cs="Times New Roman"/>
          <w:bCs/>
          <w:shd w:val="clear" w:color="auto" w:fill="FFFFFF"/>
        </w:rPr>
        <w:t>ταμείο</w:t>
      </w:r>
      <w:r>
        <w:rPr>
          <w:rFonts w:eastAsia="Times New Roman" w:cs="Times New Roman"/>
          <w:bCs/>
          <w:shd w:val="clear" w:color="auto" w:fill="FFFFFF"/>
        </w:rPr>
        <w:t xml:space="preserve">. Αυτό ήταν ένα γενικό φαινόμενο. </w:t>
      </w:r>
    </w:p>
    <w:p w14:paraId="5FF193D8"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Η ενοποίηση των κανόνων λύνει αυτό το </w:t>
      </w:r>
      <w:r>
        <w:rPr>
          <w:rFonts w:eastAsia="Times New Roman"/>
          <w:bCs/>
          <w:shd w:val="clear" w:color="auto" w:fill="FFFFFF"/>
        </w:rPr>
        <w:t>πρόβλημα,</w:t>
      </w:r>
      <w:r>
        <w:rPr>
          <w:rFonts w:eastAsia="Times New Roman" w:cs="Times New Roman"/>
          <w:bCs/>
          <w:shd w:val="clear" w:color="auto" w:fill="FFFFFF"/>
        </w:rPr>
        <w:t xml:space="preserve"> δηλαδή το να χάνει κάποιος τις εισφορές, ενώ τις </w:t>
      </w:r>
      <w:r>
        <w:rPr>
          <w:rFonts w:eastAsia="Times New Roman"/>
          <w:bCs/>
          <w:shd w:val="clear" w:color="auto" w:fill="FFFFFF"/>
        </w:rPr>
        <w:t>έχει</w:t>
      </w:r>
      <w:r>
        <w:rPr>
          <w:rFonts w:eastAsia="Times New Roman" w:cs="Times New Roman"/>
          <w:bCs/>
          <w:shd w:val="clear" w:color="auto" w:fill="FFFFFF"/>
        </w:rPr>
        <w:t xml:space="preserve"> καταβάλει. Διατηρεί, πάντως, τις δύο συντάξεις</w:t>
      </w:r>
      <w:r>
        <w:rPr>
          <w:rFonts w:eastAsia="Times New Roman" w:cs="Times New Roman"/>
          <w:bCs/>
          <w:shd w:val="clear" w:color="auto" w:fill="FFFFFF"/>
        </w:rPr>
        <w:t>,</w:t>
      </w:r>
      <w:r>
        <w:rPr>
          <w:rFonts w:eastAsia="Times New Roman" w:cs="Times New Roman"/>
          <w:bCs/>
          <w:shd w:val="clear" w:color="auto" w:fill="FFFFFF"/>
        </w:rPr>
        <w:t xml:space="preserve"> εκεί που πραγματικά υπήρχαν οι προϋποθέσεις για να συμπληρώνει κανείς πλήρη χρόνο ασφάλισης σε δύο φορείς. </w:t>
      </w:r>
    </w:p>
    <w:p w14:paraId="5FF193D9"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Συνολικά, πάντως, περίπου το 90% του συνόλου των ασφαλισμένων, δηλαδή δύο εκατομμύρια διακόσιες σαράντα χιλιάδες συνταξιούχοι παίρνουν μία σύνταξη.</w:t>
      </w:r>
      <w:r>
        <w:rPr>
          <w:rFonts w:eastAsia="Times New Roman" w:cs="Times New Roman"/>
          <w:bCs/>
          <w:shd w:val="clear" w:color="auto" w:fill="FFFFFF"/>
        </w:rPr>
        <w:t xml:space="preserve"> Το 9,5% παίρνει δύο συντάξεις. Αυτοί </w:t>
      </w:r>
      <w:r>
        <w:rPr>
          <w:rFonts w:eastAsia="Times New Roman"/>
          <w:bCs/>
          <w:shd w:val="clear" w:color="auto" w:fill="FFFFFF"/>
        </w:rPr>
        <w:t>είναι</w:t>
      </w:r>
      <w:r>
        <w:rPr>
          <w:rFonts w:eastAsia="Times New Roman" w:cs="Times New Roman"/>
          <w:bCs/>
          <w:shd w:val="clear" w:color="auto" w:fill="FFFFFF"/>
        </w:rPr>
        <w:t xml:space="preserve"> περίπου διακόσιοι πενήντα μία χιλιάδες </w:t>
      </w:r>
      <w:r>
        <w:rPr>
          <w:rFonts w:eastAsia="Times New Roman" w:cs="Times New Roman"/>
          <w:bCs/>
          <w:shd w:val="clear" w:color="auto" w:fill="FFFFFF"/>
        </w:rPr>
        <w:lastRenderedPageBreak/>
        <w:t xml:space="preserve">συνταξιούχοι, που όπως εξήγησα </w:t>
      </w:r>
      <w:r>
        <w:rPr>
          <w:rFonts w:eastAsia="Times New Roman"/>
          <w:bCs/>
          <w:shd w:val="clear" w:color="auto" w:fill="FFFFFF"/>
        </w:rPr>
        <w:t>είναι</w:t>
      </w:r>
      <w:r>
        <w:rPr>
          <w:rFonts w:eastAsia="Times New Roman" w:cs="Times New Roman"/>
          <w:bCs/>
          <w:shd w:val="clear" w:color="auto" w:fill="FFFFFF"/>
        </w:rPr>
        <w:t xml:space="preserve"> μηχανικοί, γιατροί, δικηγόροι, οι οποίοι ήταν ταυτόχρονα ασφαλισμένοι στο δημόσιο ή μηχανικοί</w:t>
      </w:r>
      <w:r>
        <w:rPr>
          <w:rFonts w:eastAsia="Times New Roman" w:cs="Times New Roman"/>
          <w:bCs/>
          <w:shd w:val="clear" w:color="auto" w:fill="FFFFFF"/>
        </w:rPr>
        <w:t>,</w:t>
      </w:r>
      <w:r>
        <w:rPr>
          <w:rFonts w:eastAsia="Times New Roman" w:cs="Times New Roman"/>
          <w:bCs/>
          <w:shd w:val="clear" w:color="auto" w:fill="FFFFFF"/>
        </w:rPr>
        <w:t xml:space="preserve"> που ήταν ταυτόχρονα ασφαλισμένοι στον ΟΑΕ</w:t>
      </w:r>
      <w:r>
        <w:rPr>
          <w:rFonts w:eastAsia="Times New Roman" w:cs="Times New Roman"/>
          <w:bCs/>
          <w:shd w:val="clear" w:color="auto" w:fill="FFFFFF"/>
        </w:rPr>
        <w:t>Ε και στο ΤΣΜΕΔΕ, διότι έκαναν και εμπορία. Όμως, μέσα σε αυτήν την κατηγορία</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 xml:space="preserve">υπάρχουν </w:t>
      </w:r>
      <w:r>
        <w:rPr>
          <w:rFonts w:eastAsia="Times New Roman" w:cs="Times New Roman"/>
          <w:bCs/>
          <w:shd w:val="clear" w:color="auto" w:fill="FFFFFF"/>
        </w:rPr>
        <w:t>και εκείνοι που έπαιρναν μία σύνταξη, γιατί είχαν ίδιο δικαίωμα ως ασφαλισμένοι, αλλά έπαιρναν και σύνταξη χηρείας. Αυτό μετριέται ως δύο, ενώ στην πραγματικότητα</w:t>
      </w:r>
      <w:r>
        <w:rPr>
          <w:rFonts w:eastAsia="Times New Roman" w:cs="Times New Roman"/>
          <w:bCs/>
          <w:shd w:val="clear" w:color="auto" w:fill="FFFFFF"/>
        </w:rPr>
        <w:t>,</w:t>
      </w:r>
      <w:r>
        <w:rPr>
          <w:rFonts w:eastAsia="Times New Roman" w:cs="Times New Roman"/>
          <w:bCs/>
          <w:shd w:val="clear" w:color="auto" w:fill="FFFFFF"/>
        </w:rPr>
        <w:t xml:space="preserve"> πρόκ</w:t>
      </w:r>
      <w:r>
        <w:rPr>
          <w:rFonts w:eastAsia="Times New Roman" w:cs="Times New Roman"/>
          <w:bCs/>
          <w:shd w:val="clear" w:color="auto" w:fill="FFFFFF"/>
        </w:rPr>
        <w:t xml:space="preserve">ειται για μεταβίβαση δικαιώματος με την κληρονομική διαδοχή. </w:t>
      </w:r>
    </w:p>
    <w:p w14:paraId="5FF193D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Cs/>
          <w:shd w:val="clear" w:color="auto" w:fill="FFFFFF"/>
        </w:rPr>
        <w:t xml:space="preserve">Δεν αποτυπώνεται επακριβώς, όπως σωστά υπονοείτε και στην ερώτησή σας. Καλό θα ήταν να ξέραμε ακριβώς και την πηγή της κάθε μιας από αυτές τις περιπτώσεις. </w:t>
      </w:r>
    </w:p>
    <w:p w14:paraId="5FF193DB"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η πραγματικότητα είναι εντελώς </w:t>
      </w:r>
      <w:r>
        <w:rPr>
          <w:rFonts w:eastAsia="Times New Roman" w:cs="Times New Roman"/>
          <w:szCs w:val="24"/>
        </w:rPr>
        <w:t>διαφορετική από αυτή που κάποιοι προσπαθούν να εμφανίσουν, ότι δηλαδή γίνεται μια σπατάλη σε συντάξεις</w:t>
      </w:r>
      <w:r>
        <w:rPr>
          <w:rFonts w:eastAsia="Times New Roman" w:cs="Times New Roman"/>
          <w:szCs w:val="24"/>
        </w:rPr>
        <w:t>,</w:t>
      </w:r>
      <w:r>
        <w:rPr>
          <w:rFonts w:eastAsia="Times New Roman" w:cs="Times New Roman"/>
          <w:szCs w:val="24"/>
        </w:rPr>
        <w:t xml:space="preserve"> που είναι πάρα πολλές. Το 0,5%, κάτω από το μισό τοις εκατό, παίρνει τρεις συντάξεις. Είναι δέκα χιλιάδες εξακόσιες περιπτώσεις συνταξιούχων</w:t>
      </w:r>
      <w:r>
        <w:rPr>
          <w:rFonts w:eastAsia="Times New Roman" w:cs="Times New Roman"/>
          <w:szCs w:val="24"/>
        </w:rPr>
        <w:t>,</w:t>
      </w:r>
      <w:r>
        <w:rPr>
          <w:rFonts w:eastAsia="Times New Roman" w:cs="Times New Roman"/>
          <w:szCs w:val="24"/>
        </w:rPr>
        <w:t xml:space="preserve"> που παίρνουν τρεις συντάξεις. </w:t>
      </w:r>
    </w:p>
    <w:p w14:paraId="5FF193DC"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σε αυτή την περίπτωση των τριών συντάξεων</w:t>
      </w:r>
      <w:r>
        <w:rPr>
          <w:rFonts w:eastAsia="Times New Roman" w:cs="Times New Roman"/>
          <w:szCs w:val="24"/>
        </w:rPr>
        <w:t>,</w:t>
      </w:r>
      <w:r>
        <w:rPr>
          <w:rFonts w:eastAsia="Times New Roman" w:cs="Times New Roman"/>
          <w:szCs w:val="24"/>
        </w:rPr>
        <w:t xml:space="preserve"> είναι οι κατηγορίες που είπα. Μπορεί να είναι σύνταξη χηρείας, μπορεί να είναι σύνταξη</w:t>
      </w:r>
      <w:r>
        <w:rPr>
          <w:rFonts w:eastAsia="Times New Roman" w:cs="Times New Roman"/>
          <w:szCs w:val="24"/>
        </w:rPr>
        <w:t>,</w:t>
      </w:r>
      <w:r>
        <w:rPr>
          <w:rFonts w:eastAsia="Times New Roman" w:cs="Times New Roman"/>
          <w:szCs w:val="24"/>
        </w:rPr>
        <w:t xml:space="preserve"> επειδή ήταν μηχανικός, γιατρός, ή δικηγόρος </w:t>
      </w:r>
      <w:r>
        <w:rPr>
          <w:rFonts w:eastAsia="Times New Roman" w:cs="Times New Roman"/>
          <w:szCs w:val="24"/>
        </w:rPr>
        <w:lastRenderedPageBreak/>
        <w:t>και μπορεί να είναι και σύνταξη</w:t>
      </w:r>
      <w:r>
        <w:rPr>
          <w:rFonts w:eastAsia="Times New Roman" w:cs="Times New Roman"/>
          <w:szCs w:val="24"/>
        </w:rPr>
        <w:t>,</w:t>
      </w:r>
      <w:r>
        <w:rPr>
          <w:rFonts w:eastAsia="Times New Roman" w:cs="Times New Roman"/>
          <w:szCs w:val="24"/>
        </w:rPr>
        <w:t xml:space="preserve"> γιατί ήταν κ</w:t>
      </w:r>
      <w:r>
        <w:rPr>
          <w:rFonts w:eastAsia="Times New Roman" w:cs="Times New Roman"/>
          <w:szCs w:val="24"/>
        </w:rPr>
        <w:t xml:space="preserve">αι στον ΟΑΕΕ ασφαλισμένος στο </w:t>
      </w:r>
      <w:r>
        <w:rPr>
          <w:rFonts w:eastAsia="Times New Roman" w:cs="Times New Roman"/>
          <w:szCs w:val="24"/>
        </w:rPr>
        <w:t>δ</w:t>
      </w:r>
      <w:r>
        <w:rPr>
          <w:rFonts w:eastAsia="Times New Roman" w:cs="Times New Roman"/>
          <w:szCs w:val="24"/>
        </w:rPr>
        <w:t xml:space="preserve">ημόσιο. Έτσι, λοιπόν, εξηγείται η περίπτωση αυτών των δυο ή τριών συντάξεων. </w:t>
      </w:r>
    </w:p>
    <w:p w14:paraId="5FF193DD"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Τώρα, όμως, με τον ν.4387 αυτό το φαινόμενο θα εκλείψει, διότι η ασφαλιστική εισφορά υπολογίζεται στο εισόδημα που διαμορφώνεται και μελλοντικά θα </w:t>
      </w:r>
      <w:r>
        <w:rPr>
          <w:rFonts w:eastAsia="Times New Roman" w:cs="Times New Roman"/>
          <w:szCs w:val="24"/>
        </w:rPr>
        <w:t>προκύπτει μια σύνταξη</w:t>
      </w:r>
      <w:r>
        <w:rPr>
          <w:rFonts w:eastAsia="Times New Roman" w:cs="Times New Roman"/>
          <w:szCs w:val="24"/>
        </w:rPr>
        <w:t xml:space="preserve">, </w:t>
      </w:r>
      <w:r>
        <w:rPr>
          <w:rFonts w:eastAsia="Times New Roman" w:cs="Times New Roman"/>
          <w:szCs w:val="24"/>
        </w:rPr>
        <w:t xml:space="preserve">με βάση την ανταποδοτικότητα. </w:t>
      </w:r>
    </w:p>
    <w:p w14:paraId="5FF193DE"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FF193DF"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Υπουργέ. </w:t>
      </w:r>
    </w:p>
    <w:p w14:paraId="5FF193E0"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Πρόεδρε, έχετε τον λόγο για τη δευτερολογία σας. </w:t>
      </w:r>
    </w:p>
    <w:p w14:paraId="5FF193E1"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ΝΙΚΗΤΑΣ ΚΑΚΛΑΜΑΝΗΣ (Δ΄ Αντιπρόεδρος της Βουλής): </w:t>
      </w:r>
      <w:r>
        <w:rPr>
          <w:rFonts w:eastAsia="Times New Roman" w:cs="Times New Roman"/>
          <w:szCs w:val="24"/>
        </w:rPr>
        <w:t>Κύριε Υπου</w:t>
      </w:r>
      <w:r>
        <w:rPr>
          <w:rFonts w:eastAsia="Times New Roman" w:cs="Times New Roman"/>
          <w:szCs w:val="24"/>
        </w:rPr>
        <w:t>ργέ, ευχαριστώ πολύ</w:t>
      </w:r>
      <w:r>
        <w:rPr>
          <w:rFonts w:eastAsia="Times New Roman" w:cs="Times New Roman"/>
          <w:szCs w:val="24"/>
        </w:rPr>
        <w:t>,</w:t>
      </w:r>
      <w:r>
        <w:rPr>
          <w:rFonts w:eastAsia="Times New Roman" w:cs="Times New Roman"/>
          <w:szCs w:val="24"/>
        </w:rPr>
        <w:t xml:space="preserve"> που διευκρινίσατε αυτά τα πράγματα. Εγώ κρατάω, κατ’ αρχήν, ότι ούτε το 0,5% δεν είναι με τρεις συντάξεις -απόλυτα νόμιμες- και το 9,5% είναι με δυο συντάξεις, απόλυτα νόμιμες. Υποθέτω, επειδή δεν απαντήσατε το αντίθετο από το τρίτο ερ</w:t>
      </w:r>
      <w:r>
        <w:rPr>
          <w:rFonts w:eastAsia="Times New Roman" w:cs="Times New Roman"/>
          <w:szCs w:val="24"/>
        </w:rPr>
        <w:t xml:space="preserve">ώτημα, ότι αυτό είναι και συνταγματικό δικαίωμα. Δηλαδή, δεν μπορούμε να λέμε ότι πρέπει τώρα σε αυτούς που παίρνουν τρεις συντάξεις, αλλά έχουν πληρώσει ή σε </w:t>
      </w:r>
      <w:r>
        <w:rPr>
          <w:rFonts w:eastAsia="Times New Roman" w:cs="Times New Roman"/>
          <w:szCs w:val="24"/>
        </w:rPr>
        <w:lastRenderedPageBreak/>
        <w:t>αυτούς που παίρνουν δυο –το 9,5%- και έχουν πληρώσει να τους κόψουμε τη μια σύνταξη, χωρίς, μάλισ</w:t>
      </w:r>
      <w:r>
        <w:rPr>
          <w:rFonts w:eastAsia="Times New Roman" w:cs="Times New Roman"/>
          <w:szCs w:val="24"/>
        </w:rPr>
        <w:t xml:space="preserve">τα, να λέμε να επιστραφούν οι καταβληθείσες εισφορές. Διότι εκεί είναι και το συνταγματικό πρόβλημα, που αν βρισκόταν κυβέρνηση που θα το έκανε, νομίζω ότι είναι σίγουρο 100% πως θα εξέπιπτε αυτό στο Συμβούλιο της Επικρατείας. </w:t>
      </w:r>
    </w:p>
    <w:p w14:paraId="5FF193E2"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Κύριε Πρόεδρε, νομίζω ότι πρ</w:t>
      </w:r>
      <w:r>
        <w:rPr>
          <w:rFonts w:eastAsia="Times New Roman" w:cs="Times New Roman"/>
          <w:szCs w:val="24"/>
        </w:rPr>
        <w:t>έπει να είμαστε πολύ προσεκτικοί μέσα σε αυτή την Αίθουσα, όταν για λόγους τους οποίους ανέφερα, για να γίνουμε δημοφιλείς εις έναν λαό που πράγματι χειμάζεται και έχει πρόβλημα –δεν το συζητάει κανείς- λέμε πράγματα</w:t>
      </w:r>
      <w:r>
        <w:rPr>
          <w:rFonts w:eastAsia="Times New Roman" w:cs="Times New Roman"/>
          <w:szCs w:val="24"/>
        </w:rPr>
        <w:t>,</w:t>
      </w:r>
      <w:r>
        <w:rPr>
          <w:rFonts w:eastAsia="Times New Roman" w:cs="Times New Roman"/>
          <w:szCs w:val="24"/>
        </w:rPr>
        <w:t xml:space="preserve"> τα οποία δεν ισχύουν στην πραγματικότη</w:t>
      </w:r>
      <w:r>
        <w:rPr>
          <w:rFonts w:eastAsia="Times New Roman" w:cs="Times New Roman"/>
          <w:szCs w:val="24"/>
        </w:rPr>
        <w:t xml:space="preserve">τα, τα οποία δεν είναι παράνομα, όπως αφήνεται να εννοηθεί κάποιες φορές, μόνο και μόνο για να πάρουμε χειροκροτήματα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ευελπιστούντες και εις συγκομιδή ψήφων την ώρα των εκλογών, όποτε αυτές γίνουν. </w:t>
      </w:r>
    </w:p>
    <w:p w14:paraId="5FF193E3"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Χαίρομαι, λοιπόν, για την απάντησ</w:t>
      </w:r>
      <w:r>
        <w:rPr>
          <w:rFonts w:eastAsia="Times New Roman" w:cs="Times New Roman"/>
          <w:szCs w:val="24"/>
        </w:rPr>
        <w:t>η. Ελπίζω να μην ξανακουστούν τέτοια πράγματα, τουλάχιστον μέσα στην Αίθουσα, γιατί εκτός Αιθούσης καθένας μπορεί να λέει ό,τι θέλει και αναλαμβάνει την ευθύνη των λόγων του. Όμως, μέσα σε αυτή την Αίθουσα</w:t>
      </w:r>
      <w:r>
        <w:rPr>
          <w:rFonts w:eastAsia="Times New Roman" w:cs="Times New Roman"/>
          <w:szCs w:val="24"/>
        </w:rPr>
        <w:t>,</w:t>
      </w:r>
      <w:r>
        <w:rPr>
          <w:rFonts w:eastAsia="Times New Roman" w:cs="Times New Roman"/>
          <w:szCs w:val="24"/>
        </w:rPr>
        <w:t xml:space="preserve"> αν ξανακουστούν και τύχει να προεδρεύω, δεν θα </w:t>
      </w:r>
      <w:r>
        <w:rPr>
          <w:rFonts w:eastAsia="Times New Roman" w:cs="Times New Roman"/>
          <w:szCs w:val="24"/>
        </w:rPr>
        <w:lastRenderedPageBreak/>
        <w:t>με</w:t>
      </w:r>
      <w:r>
        <w:rPr>
          <w:rFonts w:eastAsia="Times New Roman" w:cs="Times New Roman"/>
          <w:szCs w:val="24"/>
        </w:rPr>
        <w:t xml:space="preserve">ίνω </w:t>
      </w:r>
      <w:r>
        <w:rPr>
          <w:rFonts w:eastAsia="Times New Roman" w:cs="Times New Roman"/>
          <w:szCs w:val="24"/>
        </w:rPr>
        <w:t xml:space="preserve">πλέον </w:t>
      </w:r>
      <w:r>
        <w:rPr>
          <w:rFonts w:eastAsia="Times New Roman" w:cs="Times New Roman"/>
          <w:szCs w:val="24"/>
        </w:rPr>
        <w:t>σιωπηλός</w:t>
      </w:r>
      <w:r>
        <w:rPr>
          <w:rFonts w:eastAsia="Times New Roman" w:cs="Times New Roman"/>
          <w:szCs w:val="24"/>
        </w:rPr>
        <w:t>. Θ</w:t>
      </w:r>
      <w:r>
        <w:rPr>
          <w:rFonts w:eastAsia="Times New Roman" w:cs="Times New Roman"/>
          <w:szCs w:val="24"/>
        </w:rPr>
        <w:t>α παρέμβω και θα δώσω την επίσημη απάντηση</w:t>
      </w:r>
      <w:r>
        <w:rPr>
          <w:rFonts w:eastAsia="Times New Roman" w:cs="Times New Roman"/>
          <w:szCs w:val="24"/>
        </w:rPr>
        <w:t>,</w:t>
      </w:r>
      <w:r>
        <w:rPr>
          <w:rFonts w:eastAsia="Times New Roman" w:cs="Times New Roman"/>
          <w:szCs w:val="24"/>
        </w:rPr>
        <w:t xml:space="preserve"> που πήρα από τον κύριο Υπουργό. </w:t>
      </w:r>
    </w:p>
    <w:p w14:paraId="5FF193E4"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Εκεί που ευθύνεται το πολιτικό σύστημα, ας το βάλουμε στο απόσπασμα και να το εκτελέσουμε, αλλά εκεί που δεν ευθύνεται, άνθρωποι που μετέχουν στο πολιτικό σύσ</w:t>
      </w:r>
      <w:r>
        <w:rPr>
          <w:rFonts w:eastAsia="Times New Roman" w:cs="Times New Roman"/>
          <w:szCs w:val="24"/>
        </w:rPr>
        <w:t xml:space="preserve">τημα να το κατηγορούν για πράγματα, τα οποία είναι αυτονόητα και απόλυτα σύννομα και να τα βλέπω να αναπαράγονται κιόλας στα μέσα ηλεκτρονικής δικτύωσης –και όχι μόνο- αυτό πάει πολύ, νομίζω. </w:t>
      </w:r>
    </w:p>
    <w:p w14:paraId="5FF193E5"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5FF193E6"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Ορ</w:t>
      </w:r>
      <w:r>
        <w:rPr>
          <w:rFonts w:eastAsia="Times New Roman" w:cs="Times New Roman"/>
          <w:szCs w:val="24"/>
        </w:rPr>
        <w:t xml:space="preserve">ίστε, κύριε Υπουργέ, έχετε τον λόγο. </w:t>
      </w:r>
    </w:p>
    <w:p w14:paraId="5FF193E7"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Κύριε Πρόεδρε, αυτό που θέλω να συμπληρώσω ως επίλογο των όσων είπατε</w:t>
      </w:r>
      <w:r>
        <w:rPr>
          <w:rFonts w:eastAsia="Times New Roman" w:cs="Times New Roman"/>
          <w:szCs w:val="24"/>
        </w:rPr>
        <w:t>,</w:t>
      </w:r>
      <w:r>
        <w:rPr>
          <w:rFonts w:eastAsia="Times New Roman" w:cs="Times New Roman"/>
          <w:szCs w:val="24"/>
        </w:rPr>
        <w:t xml:space="preserve"> είναι ότι με τον υπολογισμό των συντάξεων</w:t>
      </w:r>
      <w:r>
        <w:rPr>
          <w:rFonts w:eastAsia="Times New Roman" w:cs="Times New Roman"/>
          <w:szCs w:val="24"/>
        </w:rPr>
        <w:t>,</w:t>
      </w:r>
      <w:r>
        <w:rPr>
          <w:rFonts w:eastAsia="Times New Roman" w:cs="Times New Roman"/>
          <w:szCs w:val="24"/>
        </w:rPr>
        <w:t xml:space="preserve"> με βάση τ</w:t>
      </w:r>
      <w:r>
        <w:rPr>
          <w:rFonts w:eastAsia="Times New Roman" w:cs="Times New Roman"/>
          <w:szCs w:val="24"/>
        </w:rPr>
        <w:t>ους νέους κανόνες</w:t>
      </w:r>
      <w:r>
        <w:rPr>
          <w:rFonts w:eastAsia="Times New Roman" w:cs="Times New Roman"/>
          <w:szCs w:val="24"/>
        </w:rPr>
        <w:t>,</w:t>
      </w:r>
      <w:r>
        <w:rPr>
          <w:rFonts w:eastAsia="Times New Roman" w:cs="Times New Roman"/>
          <w:szCs w:val="24"/>
        </w:rPr>
        <w:t xml:space="preserve"> που ενσωματώνει αυτός ο υπολογισμός και με τις εισφορές που καταβλήθηκαν σε συντάξεις</w:t>
      </w:r>
      <w:r>
        <w:rPr>
          <w:rFonts w:eastAsia="Times New Roman" w:cs="Times New Roman"/>
          <w:szCs w:val="24"/>
        </w:rPr>
        <w:t>,</w:t>
      </w:r>
      <w:r>
        <w:rPr>
          <w:rFonts w:eastAsia="Times New Roman" w:cs="Times New Roman"/>
          <w:szCs w:val="24"/>
        </w:rPr>
        <w:t xml:space="preserve"> που δεν αποδόθηκαν</w:t>
      </w:r>
      <w:r>
        <w:rPr>
          <w:rFonts w:eastAsia="Times New Roman" w:cs="Times New Roman"/>
          <w:szCs w:val="24"/>
        </w:rPr>
        <w:t>,</w:t>
      </w:r>
      <w:r>
        <w:rPr>
          <w:rFonts w:eastAsia="Times New Roman" w:cs="Times New Roman"/>
          <w:szCs w:val="24"/>
        </w:rPr>
        <w:t xml:space="preserve"> θα αποδειχθεί ότι πραγματικά</w:t>
      </w:r>
      <w:r>
        <w:rPr>
          <w:rFonts w:eastAsia="Times New Roman" w:cs="Times New Roman"/>
          <w:szCs w:val="24"/>
        </w:rPr>
        <w:t>,</w:t>
      </w:r>
      <w:r>
        <w:rPr>
          <w:rFonts w:eastAsia="Times New Roman" w:cs="Times New Roman"/>
          <w:szCs w:val="24"/>
        </w:rPr>
        <w:t xml:space="preserve"> κινούμαστε απόλυτα εναρμονισμένοι στις συνταγματικές επιταγές, σύμφωνα </w:t>
      </w:r>
      <w:r>
        <w:rPr>
          <w:rFonts w:eastAsia="Times New Roman" w:cs="Times New Roman"/>
          <w:szCs w:val="24"/>
        </w:rPr>
        <w:lastRenderedPageBreak/>
        <w:t>με τις οποίες κάθε συνταξιούχ</w:t>
      </w:r>
      <w:r>
        <w:rPr>
          <w:rFonts w:eastAsia="Times New Roman" w:cs="Times New Roman"/>
          <w:szCs w:val="24"/>
        </w:rPr>
        <w:t>ος πρέπει να παίρνει σύνταξη</w:t>
      </w:r>
      <w:r>
        <w:rPr>
          <w:rFonts w:eastAsia="Times New Roman" w:cs="Times New Roman"/>
          <w:szCs w:val="24"/>
        </w:rPr>
        <w:t>,</w:t>
      </w:r>
      <w:r>
        <w:rPr>
          <w:rFonts w:eastAsia="Times New Roman" w:cs="Times New Roman"/>
          <w:szCs w:val="24"/>
        </w:rPr>
        <w:t xml:space="preserve"> που αντιστοιχεί στην αναλογία των εισφορών</w:t>
      </w:r>
      <w:r>
        <w:rPr>
          <w:rFonts w:eastAsia="Times New Roman" w:cs="Times New Roman"/>
          <w:szCs w:val="24"/>
        </w:rPr>
        <w:t>,</w:t>
      </w:r>
      <w:r>
        <w:rPr>
          <w:rFonts w:eastAsia="Times New Roman" w:cs="Times New Roman"/>
          <w:szCs w:val="24"/>
        </w:rPr>
        <w:t xml:space="preserve"> που έχει καταβάλλει.</w:t>
      </w:r>
    </w:p>
    <w:p w14:paraId="5FF193E8"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Αυτό διορθώνει</w:t>
      </w:r>
      <w:r>
        <w:rPr>
          <w:rFonts w:eastAsia="Times New Roman" w:cs="Times New Roman"/>
          <w:szCs w:val="24"/>
        </w:rPr>
        <w:t>,</w:t>
      </w:r>
      <w:r>
        <w:rPr>
          <w:rFonts w:eastAsia="Times New Roman" w:cs="Times New Roman"/>
          <w:szCs w:val="24"/>
        </w:rPr>
        <w:t xml:space="preserve"> σε έναν βαθμό και εκείνες τις περιπτώσεις</w:t>
      </w:r>
      <w:r>
        <w:rPr>
          <w:rFonts w:eastAsia="Times New Roman" w:cs="Times New Roman"/>
          <w:szCs w:val="24"/>
        </w:rPr>
        <w:t>,</w:t>
      </w:r>
      <w:r>
        <w:rPr>
          <w:rFonts w:eastAsia="Times New Roman" w:cs="Times New Roman"/>
          <w:szCs w:val="24"/>
        </w:rPr>
        <w:t xml:space="preserve"> όπου κατά το παρελθόν, σύμφωνα με τις διατάξεις</w:t>
      </w:r>
      <w:r>
        <w:rPr>
          <w:rFonts w:eastAsia="Times New Roman" w:cs="Times New Roman"/>
          <w:szCs w:val="24"/>
        </w:rPr>
        <w:t>,</w:t>
      </w:r>
      <w:r>
        <w:rPr>
          <w:rFonts w:eastAsia="Times New Roman" w:cs="Times New Roman"/>
          <w:szCs w:val="24"/>
        </w:rPr>
        <w:t xml:space="preserve"> που ίσχυαν σε κάθε φορέα </w:t>
      </w:r>
      <w:r>
        <w:rPr>
          <w:rFonts w:eastAsia="Times New Roman" w:cs="Times New Roman"/>
          <w:szCs w:val="24"/>
        </w:rPr>
        <w:t>-</w:t>
      </w:r>
      <w:r>
        <w:rPr>
          <w:rFonts w:eastAsia="Times New Roman" w:cs="Times New Roman"/>
          <w:szCs w:val="24"/>
        </w:rPr>
        <w:t xml:space="preserve">δεν ήταν ζήτημα μη καλής εφαρμογής των διατάξεων- </w:t>
      </w:r>
      <w:r>
        <w:rPr>
          <w:rFonts w:eastAsia="Times New Roman" w:cs="Times New Roman"/>
          <w:szCs w:val="24"/>
        </w:rPr>
        <w:t xml:space="preserve">δηλαδή </w:t>
      </w:r>
      <w:proofErr w:type="spellStart"/>
      <w:r>
        <w:rPr>
          <w:rFonts w:eastAsia="Times New Roman" w:cs="Times New Roman"/>
          <w:szCs w:val="24"/>
        </w:rPr>
        <w:t>προέκυπτε</w:t>
      </w:r>
      <w:proofErr w:type="spellEnd"/>
      <w:r>
        <w:rPr>
          <w:rFonts w:eastAsia="Times New Roman" w:cs="Times New Roman"/>
          <w:szCs w:val="24"/>
        </w:rPr>
        <w:t>, στην περίπτωση που είχε κάποιος λιγότερα από δεκαπέντε χρόνια ασφάλιση</w:t>
      </w:r>
      <w:r>
        <w:rPr>
          <w:rFonts w:eastAsia="Times New Roman" w:cs="Times New Roman"/>
          <w:szCs w:val="24"/>
        </w:rPr>
        <w:t>ς</w:t>
      </w:r>
      <w:r>
        <w:rPr>
          <w:rFonts w:eastAsia="Times New Roman" w:cs="Times New Roman"/>
          <w:szCs w:val="24"/>
        </w:rPr>
        <w:t xml:space="preserve">, να μην παίρνει τίποτα από τις εισφορές που κατέβαλλε, διότι ποτέ δεν επιστρέφονταν. </w:t>
      </w:r>
    </w:p>
    <w:p w14:paraId="5FF193E9"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Σύμφωνα με την πάγια νομολογία</w:t>
      </w:r>
      <w:r>
        <w:rPr>
          <w:rFonts w:eastAsia="Times New Roman" w:cs="Times New Roman"/>
          <w:szCs w:val="24"/>
        </w:rPr>
        <w:t xml:space="preserve"> των δικαστηρίων μας, αν δεν μπορούσες να πάρεις σύνταξη, οι εισφορές σου δεν επιστρέφονταν</w:t>
      </w:r>
      <w:r>
        <w:rPr>
          <w:rFonts w:eastAsia="Times New Roman" w:cs="Times New Roman"/>
          <w:szCs w:val="24"/>
        </w:rPr>
        <w:t>,</w:t>
      </w:r>
      <w:r>
        <w:rPr>
          <w:rFonts w:eastAsia="Times New Roman" w:cs="Times New Roman"/>
          <w:szCs w:val="24"/>
        </w:rPr>
        <w:t xml:space="preserve"> σε καμμία περίπτωση, ενώ τώρα</w:t>
      </w:r>
      <w:r>
        <w:rPr>
          <w:rFonts w:eastAsia="Times New Roman" w:cs="Times New Roman"/>
          <w:szCs w:val="24"/>
        </w:rPr>
        <w:t>,</w:t>
      </w:r>
      <w:r>
        <w:rPr>
          <w:rFonts w:eastAsia="Times New Roman" w:cs="Times New Roman"/>
          <w:szCs w:val="24"/>
        </w:rPr>
        <w:t xml:space="preserve"> με τον τρόπο που θα υπολογίζεται, θα ενσωματώνεται στη σύνταξη</w:t>
      </w:r>
      <w:r>
        <w:rPr>
          <w:rFonts w:eastAsia="Times New Roman" w:cs="Times New Roman"/>
          <w:szCs w:val="24"/>
        </w:rPr>
        <w:t>,</w:t>
      </w:r>
      <w:r>
        <w:rPr>
          <w:rFonts w:eastAsia="Times New Roman" w:cs="Times New Roman"/>
          <w:szCs w:val="24"/>
        </w:rPr>
        <w:t xml:space="preserve"> που θα λαμβάνει κανείς και η εισφορά που είχε δώσει στο παρελθόν, ακ</w:t>
      </w:r>
      <w:r>
        <w:rPr>
          <w:rFonts w:eastAsia="Times New Roman" w:cs="Times New Roman"/>
          <w:szCs w:val="24"/>
        </w:rPr>
        <w:t>όμα και για συντάξεις</w:t>
      </w:r>
      <w:r>
        <w:rPr>
          <w:rFonts w:eastAsia="Times New Roman" w:cs="Times New Roman"/>
          <w:szCs w:val="24"/>
        </w:rPr>
        <w:t>,</w:t>
      </w:r>
      <w:r>
        <w:rPr>
          <w:rFonts w:eastAsia="Times New Roman" w:cs="Times New Roman"/>
          <w:szCs w:val="24"/>
        </w:rPr>
        <w:t xml:space="preserve"> που δεν είχε λάβει. Θεωρώ ότι είναι διόρθωση μιας κακής εφαρμογής</w:t>
      </w:r>
      <w:r>
        <w:rPr>
          <w:rFonts w:eastAsia="Times New Roman" w:cs="Times New Roman"/>
          <w:szCs w:val="24"/>
        </w:rPr>
        <w:t xml:space="preserve">, </w:t>
      </w:r>
      <w:r>
        <w:rPr>
          <w:rFonts w:eastAsia="Times New Roman" w:cs="Times New Roman"/>
          <w:szCs w:val="24"/>
        </w:rPr>
        <w:t xml:space="preserve">ενός κακού συστήματος, όπως υπήρχε. </w:t>
      </w:r>
    </w:p>
    <w:p w14:paraId="5FF193EA"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ΝΙΚΗΤΑΣ ΚΑΚΛΑΜΑΝΗΣ (Δ΄ Αντιπρόεδρος της Βουλής): </w:t>
      </w:r>
      <w:r>
        <w:rPr>
          <w:rFonts w:eastAsia="Times New Roman" w:cs="Times New Roman"/>
          <w:szCs w:val="24"/>
        </w:rPr>
        <w:t xml:space="preserve">Όχι, όμως, να έχεις σαράντα χρόνια και να σου λένε ότι δεν τη δικαιούσαι. </w:t>
      </w:r>
    </w:p>
    <w:p w14:paraId="5FF193EB"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ΑΝΑΣΤ</w:t>
      </w:r>
      <w:r>
        <w:rPr>
          <w:rFonts w:eastAsia="Times New Roman" w:cs="Times New Roman"/>
          <w:b/>
          <w:szCs w:val="24"/>
        </w:rPr>
        <w:t xml:space="preserve">ΑΣΙΟΣ ΠΕΤΡΟΠΟΥΛΟΣ (Υφυπουργός Εργασίας, Κοινωνικής Ασφάλισης και Κοινωνικής Αλληλεγγύης): </w:t>
      </w:r>
      <w:r>
        <w:rPr>
          <w:rFonts w:eastAsia="Times New Roman" w:cs="Times New Roman"/>
          <w:szCs w:val="24"/>
        </w:rPr>
        <w:t xml:space="preserve">Προφανώς, δεν υπάρχει τέτοιο θέμα και σας ευχαριστώ πολύ για τις σωστές επισημάνσεις που κάνατε. </w:t>
      </w:r>
    </w:p>
    <w:p w14:paraId="5FF193E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Υπουργέ.</w:t>
      </w:r>
    </w:p>
    <w:p w14:paraId="5FF193E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 xml:space="preserve">και κύριοι συνάδελφοι, θα ήθελα να ανακοινώσω δύο αιτήματα αδειών. </w:t>
      </w:r>
    </w:p>
    <w:p w14:paraId="5FF193E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αίτημα αφορά τον κ. Χάρη Θεοχάρη και έχει ως εξής: </w:t>
      </w:r>
    </w:p>
    <w:p w14:paraId="5FF193E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«Αξιότιμε κύριε Πρόεδρε, με την παρούσα σάς ενημερώνω ότι κατά τις ημερομηνίες 13 και 14 Νοεμβρίου 2017 θα χρειαστεί να απουσιά</w:t>
      </w:r>
      <w:r>
        <w:rPr>
          <w:rFonts w:eastAsia="Times New Roman" w:cs="Times New Roman"/>
          <w:szCs w:val="24"/>
        </w:rPr>
        <w:t>σω</w:t>
      </w:r>
      <w:r>
        <w:rPr>
          <w:rFonts w:eastAsia="Times New Roman" w:cs="Times New Roman"/>
          <w:szCs w:val="24"/>
        </w:rPr>
        <w:t>,</w:t>
      </w:r>
      <w:r>
        <w:rPr>
          <w:rFonts w:eastAsia="Times New Roman" w:cs="Times New Roman"/>
          <w:szCs w:val="24"/>
        </w:rPr>
        <w:t xml:space="preserve"> λόγω συμμετοχής μου σε συνέδριο στο Κατάρ. Συνεπώς, αιτούμαι τη σχετική άδεια για τη δικαιολογημένη απουσία μου από το Κοινοβούλιο.</w:t>
      </w:r>
    </w:p>
    <w:p w14:paraId="5FF193F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Με εκτίμηση, Χάρης Θεοχάρης, Ανεξάρτητος Βουλευτής Β΄ Αθηνών».</w:t>
      </w:r>
    </w:p>
    <w:p w14:paraId="5FF193F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Η Βουλή εγκρίνε</w:t>
      </w:r>
      <w:r>
        <w:rPr>
          <w:rFonts w:eastAsia="Times New Roman" w:cs="Times New Roman"/>
          <w:szCs w:val="24"/>
        </w:rPr>
        <w:t xml:space="preserve">ι </w:t>
      </w:r>
      <w:r>
        <w:rPr>
          <w:rFonts w:eastAsia="Times New Roman" w:cs="Times New Roman"/>
          <w:szCs w:val="24"/>
        </w:rPr>
        <w:t>;</w:t>
      </w:r>
    </w:p>
    <w:p w14:paraId="5FF193F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ΒΟΥΛΕΥΤΕΣ: </w:t>
      </w:r>
      <w:r>
        <w:rPr>
          <w:rFonts w:eastAsia="Times New Roman" w:cs="Times New Roman"/>
          <w:szCs w:val="24"/>
        </w:rPr>
        <w:t>Μάλιστα, μάλιστα.</w:t>
      </w:r>
    </w:p>
    <w:p w14:paraId="5FF193F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5FF193F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αίτημα αφορά τον κ. Ιωάννη </w:t>
      </w:r>
      <w:proofErr w:type="spellStart"/>
      <w:r>
        <w:rPr>
          <w:rFonts w:eastAsia="Times New Roman" w:cs="Times New Roman"/>
          <w:szCs w:val="24"/>
        </w:rPr>
        <w:t>Πλακιωτάκη</w:t>
      </w:r>
      <w:proofErr w:type="spellEnd"/>
      <w:r>
        <w:rPr>
          <w:rFonts w:eastAsia="Times New Roman" w:cs="Times New Roman"/>
          <w:szCs w:val="24"/>
        </w:rPr>
        <w:t xml:space="preserve"> και έχει ως εξής:</w:t>
      </w:r>
    </w:p>
    <w:p w14:paraId="5FF193F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«Κύριε Πρόεδρε, παρακαλώ όπως μου χορηγήσετε ολιγοήμερη άδεια για τη μετάβασή μου στο εξωτερικό</w:t>
      </w:r>
      <w:r>
        <w:rPr>
          <w:rFonts w:eastAsia="Times New Roman" w:cs="Times New Roman"/>
          <w:szCs w:val="24"/>
        </w:rPr>
        <w:t>,</w:t>
      </w:r>
      <w:r>
        <w:rPr>
          <w:rFonts w:eastAsia="Times New Roman" w:cs="Times New Roman"/>
          <w:szCs w:val="24"/>
        </w:rPr>
        <w:t xml:space="preserve"> για προσωπικούς</w:t>
      </w:r>
      <w:r>
        <w:rPr>
          <w:rFonts w:eastAsia="Times New Roman" w:cs="Times New Roman"/>
          <w:szCs w:val="24"/>
        </w:rPr>
        <w:t xml:space="preserve"> λόγους κατά τις ημερομηνίες 10 μέχρι και 13 Νοεμβρίου 2017.</w:t>
      </w:r>
    </w:p>
    <w:p w14:paraId="5FF193F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Ιωάννης </w:t>
      </w:r>
      <w:proofErr w:type="spellStart"/>
      <w:r>
        <w:rPr>
          <w:rFonts w:eastAsia="Times New Roman" w:cs="Times New Roman"/>
          <w:szCs w:val="24"/>
        </w:rPr>
        <w:t>Πλακιωτάκης</w:t>
      </w:r>
      <w:proofErr w:type="spellEnd"/>
      <w:r>
        <w:rPr>
          <w:rFonts w:eastAsia="Times New Roman" w:cs="Times New Roman"/>
          <w:szCs w:val="24"/>
        </w:rPr>
        <w:t>, Βουλευτής Λασιθίου Νέας Δημοκρατίας».</w:t>
      </w:r>
    </w:p>
    <w:p w14:paraId="5FF193F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Η Βουλή εγκρίνει;</w:t>
      </w:r>
    </w:p>
    <w:p w14:paraId="5FF193F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μάλιστα.</w:t>
      </w:r>
    </w:p>
    <w:p w14:paraId="5FF193F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5FF193FA" w14:textId="77777777" w:rsidR="00BA0105" w:rsidRDefault="00C470DB">
      <w:pPr>
        <w:spacing w:line="600" w:lineRule="auto"/>
        <w:ind w:firstLine="720"/>
        <w:contextualSpacing/>
        <w:jc w:val="both"/>
        <w:rPr>
          <w:rFonts w:eastAsia="Times New Roman"/>
          <w:color w:val="000000"/>
          <w:szCs w:val="24"/>
        </w:rPr>
      </w:pPr>
      <w:r>
        <w:rPr>
          <w:rFonts w:eastAsia="Times New Roman" w:cs="Times New Roman"/>
          <w:szCs w:val="24"/>
        </w:rPr>
        <w:t xml:space="preserve">Κυρίες και κύριοι συνάδελφοι, θα συζητηθεί η </w:t>
      </w:r>
      <w:r>
        <w:rPr>
          <w:rFonts w:eastAsia="Times New Roman" w:cs="Times New Roman"/>
          <w:szCs w:val="24"/>
        </w:rPr>
        <w:t xml:space="preserve">πρώτη </w:t>
      </w:r>
      <w:r>
        <w:rPr>
          <w:rFonts w:eastAsia="Times New Roman"/>
          <w:color w:val="000000"/>
          <w:szCs w:val="24"/>
        </w:rPr>
        <w:t xml:space="preserve">με αριθμό 240/6-11-2017 επίκαιρη ερώτηση δεύτερου κύκλου του Βουλευτή Δωδεκανήσου της Νέας Δημοκρατίας κ. </w:t>
      </w:r>
      <w:r>
        <w:rPr>
          <w:rFonts w:eastAsia="Times New Roman"/>
          <w:bCs/>
          <w:color w:val="000000"/>
          <w:szCs w:val="24"/>
        </w:rPr>
        <w:t xml:space="preserve">Εμμανουήλ </w:t>
      </w:r>
      <w:proofErr w:type="spellStart"/>
      <w:r>
        <w:rPr>
          <w:rFonts w:eastAsia="Times New Roman"/>
          <w:bCs/>
          <w:color w:val="000000"/>
          <w:szCs w:val="24"/>
        </w:rPr>
        <w:t>Κόνσολα</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Υποδομών και Μεταφορών,</w:t>
      </w:r>
      <w:r>
        <w:rPr>
          <w:rFonts w:eastAsia="Times New Roman"/>
          <w:b/>
          <w:bCs/>
          <w:color w:val="000000"/>
          <w:szCs w:val="24"/>
        </w:rPr>
        <w:t xml:space="preserve"> </w:t>
      </w:r>
      <w:r>
        <w:rPr>
          <w:rFonts w:eastAsia="Times New Roman"/>
          <w:color w:val="000000"/>
          <w:szCs w:val="24"/>
        </w:rPr>
        <w:t xml:space="preserve">με θέμα: «Άμεση αποκατάσταση των ζημιών </w:t>
      </w:r>
      <w:r>
        <w:rPr>
          <w:rFonts w:eastAsia="Times New Roman"/>
          <w:color w:val="000000"/>
          <w:szCs w:val="24"/>
        </w:rPr>
        <w:t>στις λιμενικές εγκαταστάσεις για την κρουαζιέρα στην Κω».</w:t>
      </w:r>
    </w:p>
    <w:p w14:paraId="5FF193FB" w14:textId="77777777" w:rsidR="00BA0105" w:rsidRDefault="00C470DB">
      <w:pPr>
        <w:spacing w:line="600" w:lineRule="auto"/>
        <w:ind w:firstLine="720"/>
        <w:contextualSpacing/>
        <w:jc w:val="both"/>
        <w:rPr>
          <w:rFonts w:eastAsia="Times New Roman"/>
          <w:color w:val="000000"/>
          <w:szCs w:val="24"/>
        </w:rPr>
      </w:pPr>
      <w:r>
        <w:rPr>
          <w:rFonts w:eastAsia="Times New Roman"/>
          <w:color w:val="000000"/>
          <w:szCs w:val="24"/>
        </w:rPr>
        <w:lastRenderedPageBreak/>
        <w:t>Θα απαντήσει ο Υφυπουργός Υποδομών και Μεταφορών κ. Νικόλαος Μαυραγάνης.</w:t>
      </w:r>
    </w:p>
    <w:p w14:paraId="5FF193F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Κόνσολα</w:t>
      </w:r>
      <w:proofErr w:type="spellEnd"/>
      <w:r>
        <w:rPr>
          <w:rFonts w:eastAsia="Times New Roman" w:cs="Times New Roman"/>
          <w:szCs w:val="24"/>
        </w:rPr>
        <w:t>, έχετε τον λόγο.</w:t>
      </w:r>
    </w:p>
    <w:p w14:paraId="5FF193F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Ευχαριστώ, κύριε Πρόεδρε.</w:t>
      </w:r>
    </w:p>
    <w:p w14:paraId="5FF193F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Πρέπει να ευχαριστήσω και τον Υπουργό</w:t>
      </w:r>
      <w:r>
        <w:rPr>
          <w:rFonts w:eastAsia="Times New Roman" w:cs="Times New Roman"/>
          <w:szCs w:val="24"/>
        </w:rPr>
        <w:t>,</w:t>
      </w:r>
      <w:r>
        <w:rPr>
          <w:rFonts w:eastAsia="Times New Roman" w:cs="Times New Roman"/>
          <w:szCs w:val="24"/>
        </w:rPr>
        <w:t xml:space="preserve"> π</w:t>
      </w:r>
      <w:r>
        <w:rPr>
          <w:rFonts w:eastAsia="Times New Roman" w:cs="Times New Roman"/>
          <w:szCs w:val="24"/>
        </w:rPr>
        <w:t>ου έδειξε αντανακλαστικά και είναι σήμερα εδώ, γιατί αυτή η ερώτηση, κύριε Πρόεδρε, κύριε Υπουργέ, δεν έχει χαρακτήρα αντιπολιτευτικό. Αντιθέτως, θα ήθελα και από τη δική μου θέση να προτρέψω κυβερνητικούς μηχανισμούς, αλλά κυρίως εσάς</w:t>
      </w:r>
      <w:r>
        <w:rPr>
          <w:rFonts w:eastAsia="Times New Roman" w:cs="Times New Roman"/>
          <w:szCs w:val="24"/>
        </w:rPr>
        <w:t>,</w:t>
      </w:r>
      <w:r>
        <w:rPr>
          <w:rFonts w:eastAsia="Times New Roman" w:cs="Times New Roman"/>
          <w:szCs w:val="24"/>
        </w:rPr>
        <w:t xml:space="preserve"> προκειμένου να αντι</w:t>
      </w:r>
      <w:r>
        <w:rPr>
          <w:rFonts w:eastAsia="Times New Roman" w:cs="Times New Roman"/>
          <w:szCs w:val="24"/>
        </w:rPr>
        <w:t>μετωπίσετε ένα πολύ σοβαρό θέμα</w:t>
      </w:r>
      <w:r>
        <w:rPr>
          <w:rFonts w:eastAsia="Times New Roman" w:cs="Times New Roman"/>
          <w:szCs w:val="24"/>
        </w:rPr>
        <w:t>,</w:t>
      </w:r>
      <w:r>
        <w:rPr>
          <w:rFonts w:eastAsia="Times New Roman" w:cs="Times New Roman"/>
          <w:szCs w:val="24"/>
        </w:rPr>
        <w:t xml:space="preserve"> που αφορά την περιοχή μας, τα Δωδεκάνησα, αλλά ιδιαίτερα την Κω, μετά από το άσχημο γεγονός του σεισμού</w:t>
      </w:r>
      <w:r>
        <w:rPr>
          <w:rFonts w:eastAsia="Times New Roman" w:cs="Times New Roman"/>
          <w:szCs w:val="24"/>
        </w:rPr>
        <w:t>,</w:t>
      </w:r>
      <w:r>
        <w:rPr>
          <w:rFonts w:eastAsia="Times New Roman" w:cs="Times New Roman"/>
          <w:szCs w:val="24"/>
        </w:rPr>
        <w:t xml:space="preserve"> που εκεί δημιούργησε συσπάσεις</w:t>
      </w:r>
      <w:r>
        <w:rPr>
          <w:rFonts w:eastAsia="Times New Roman" w:cs="Times New Roman"/>
          <w:szCs w:val="24"/>
        </w:rPr>
        <w:t>,</w:t>
      </w:r>
      <w:r>
        <w:rPr>
          <w:rFonts w:eastAsia="Times New Roman" w:cs="Times New Roman"/>
          <w:szCs w:val="24"/>
        </w:rPr>
        <w:t xml:space="preserve"> όχι μόνο στην οικονομία, αλλά και στην κοινωνία και στη λειτουργία του νησιού.</w:t>
      </w:r>
    </w:p>
    <w:p w14:paraId="5FF193F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Κύριε Υ</w:t>
      </w:r>
      <w:r>
        <w:rPr>
          <w:rFonts w:eastAsia="Times New Roman" w:cs="Times New Roman"/>
          <w:szCs w:val="24"/>
        </w:rPr>
        <w:t>πουργέ, γνωρίζετε ότι εκεί δημιουργήθηκαν προβλήματα και σε εκκλησίες και σε σχολεία. Όμως, το σημερινό μας θέμα εστιάζεται κυρίως στο πρόβλημα</w:t>
      </w:r>
      <w:r>
        <w:rPr>
          <w:rFonts w:eastAsia="Times New Roman" w:cs="Times New Roman"/>
          <w:szCs w:val="24"/>
        </w:rPr>
        <w:t>,</w:t>
      </w:r>
      <w:r>
        <w:rPr>
          <w:rFonts w:eastAsia="Times New Roman" w:cs="Times New Roman"/>
          <w:szCs w:val="24"/>
        </w:rPr>
        <w:t xml:space="preserve"> που έχει δημιουργηθεί μετά τον σεισμό στο λιμάνι της Κω, τον τρίτο μεγαλύτερο τουριστικό προορισμό της χώρας, κ</w:t>
      </w:r>
      <w:r>
        <w:rPr>
          <w:rFonts w:eastAsia="Times New Roman" w:cs="Times New Roman"/>
          <w:szCs w:val="24"/>
        </w:rPr>
        <w:t>αθώς δημιουργούνται συσπάσεις</w:t>
      </w:r>
      <w:r>
        <w:rPr>
          <w:rFonts w:eastAsia="Times New Roman" w:cs="Times New Roman"/>
          <w:szCs w:val="24"/>
        </w:rPr>
        <w:t>,</w:t>
      </w:r>
      <w:r>
        <w:rPr>
          <w:rFonts w:eastAsia="Times New Roman" w:cs="Times New Roman"/>
          <w:szCs w:val="24"/>
        </w:rPr>
        <w:t xml:space="preserve"> εξαιτίας της δυσλειτουργίας του λιμανιού.</w:t>
      </w:r>
    </w:p>
    <w:p w14:paraId="5FF1940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Ξέρω ότι έχετε προχωρήσει, κύριε Υπουργέ, σε κάποιες παρεμβάσεις</w:t>
      </w:r>
      <w:r>
        <w:rPr>
          <w:rFonts w:eastAsia="Times New Roman" w:cs="Times New Roman"/>
          <w:szCs w:val="24"/>
        </w:rPr>
        <w:t>,</w:t>
      </w:r>
      <w:r>
        <w:rPr>
          <w:rFonts w:eastAsia="Times New Roman" w:cs="Times New Roman"/>
          <w:szCs w:val="24"/>
        </w:rPr>
        <w:t xml:space="preserve"> προκειμένου να αντιμετωπιστούν κατ’ αρχάς τα άμεσα προβλήματα. Όμως, θα ήθελα να σας θυμίσω ότι η Κως είναι ένας προο</w:t>
      </w:r>
      <w:r>
        <w:rPr>
          <w:rFonts w:eastAsia="Times New Roman" w:cs="Times New Roman"/>
          <w:szCs w:val="24"/>
        </w:rPr>
        <w:t xml:space="preserve">ρισμός και για την κρουαζιέρα και εκτός από το λιμάνι έχουμε προβλήματα στο κτήριο του επιβατικού σταθμού και κυρίως στο κτήριο που χρησιμοποιούσαν τα κρουαζιερόπλοια. </w:t>
      </w:r>
    </w:p>
    <w:p w14:paraId="5FF1940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Το ζήτημα, κύριε Υπουργέ, είναι ότι οι εταιρείες που δραστηριοποιούνται στον χώρο της </w:t>
      </w:r>
      <w:r>
        <w:rPr>
          <w:rFonts w:eastAsia="Times New Roman" w:cs="Times New Roman"/>
          <w:szCs w:val="24"/>
        </w:rPr>
        <w:t>κρουαζιέρας</w:t>
      </w:r>
      <w:r>
        <w:rPr>
          <w:rFonts w:eastAsia="Times New Roman" w:cs="Times New Roman"/>
          <w:szCs w:val="24"/>
        </w:rPr>
        <w:t>,</w:t>
      </w:r>
      <w:r>
        <w:rPr>
          <w:rFonts w:eastAsia="Times New Roman" w:cs="Times New Roman"/>
          <w:szCs w:val="24"/>
        </w:rPr>
        <w:t xml:space="preserve"> βλέποντας ότι δεν ολοκληρώνεται το λιμάνι</w:t>
      </w:r>
      <w:r>
        <w:rPr>
          <w:rFonts w:eastAsia="Times New Roman" w:cs="Times New Roman"/>
          <w:szCs w:val="24"/>
        </w:rPr>
        <w:t>,</w:t>
      </w:r>
      <w:r>
        <w:rPr>
          <w:rFonts w:eastAsia="Times New Roman" w:cs="Times New Roman"/>
          <w:szCs w:val="24"/>
        </w:rPr>
        <w:t xml:space="preserve"> είναι ήδη σε μία διαδικασία ακύρωσης των δρομολογίων. Παρακαλώ πολύ</w:t>
      </w:r>
      <w:r>
        <w:rPr>
          <w:rFonts w:eastAsia="Times New Roman" w:cs="Times New Roman"/>
          <w:szCs w:val="24"/>
        </w:rPr>
        <w:t>,</w:t>
      </w:r>
      <w:r>
        <w:rPr>
          <w:rFonts w:eastAsia="Times New Roman" w:cs="Times New Roman"/>
          <w:szCs w:val="24"/>
        </w:rPr>
        <w:t xml:space="preserve"> αυτό να το συναισθανθείτε. Σας καλώ σήμερα</w:t>
      </w:r>
      <w:r>
        <w:rPr>
          <w:rFonts w:eastAsia="Times New Roman" w:cs="Times New Roman"/>
          <w:szCs w:val="24"/>
        </w:rPr>
        <w:t>,</w:t>
      </w:r>
      <w:r>
        <w:rPr>
          <w:rFonts w:eastAsia="Times New Roman" w:cs="Times New Roman"/>
          <w:szCs w:val="24"/>
        </w:rPr>
        <w:t xml:space="preserve"> απ’ αυτό το </w:t>
      </w:r>
      <w:r>
        <w:rPr>
          <w:rFonts w:eastAsia="Times New Roman" w:cs="Times New Roman"/>
          <w:szCs w:val="24"/>
        </w:rPr>
        <w:t xml:space="preserve">Βήμα, </w:t>
      </w:r>
      <w:r>
        <w:rPr>
          <w:rFonts w:eastAsia="Times New Roman" w:cs="Times New Roman"/>
          <w:szCs w:val="24"/>
        </w:rPr>
        <w:t>να απαντήσετε με παρρησία, γιατί δεν θα απαντήσετε σε μένα, αλλά στην</w:t>
      </w:r>
      <w:r>
        <w:rPr>
          <w:rFonts w:eastAsia="Times New Roman" w:cs="Times New Roman"/>
          <w:szCs w:val="24"/>
        </w:rPr>
        <w:t xml:space="preserve"> κοινωνία της Κω, στους ανθρώπους</w:t>
      </w:r>
      <w:r>
        <w:rPr>
          <w:rFonts w:eastAsia="Times New Roman" w:cs="Times New Roman"/>
          <w:szCs w:val="24"/>
        </w:rPr>
        <w:t>,</w:t>
      </w:r>
      <w:r>
        <w:rPr>
          <w:rFonts w:eastAsia="Times New Roman" w:cs="Times New Roman"/>
          <w:szCs w:val="24"/>
        </w:rPr>
        <w:t xml:space="preserve"> που δραστηριοποιούνται στον τουρισμό. Θέλουν ένα χρονοδιάγραμμα. Και οι άνθρωποι που δραστηριοποιούνται στην κρουαζιέρα</w:t>
      </w:r>
      <w:r>
        <w:rPr>
          <w:rFonts w:eastAsia="Times New Roman" w:cs="Times New Roman"/>
          <w:szCs w:val="24"/>
        </w:rPr>
        <w:t>,</w:t>
      </w:r>
      <w:r>
        <w:rPr>
          <w:rFonts w:eastAsia="Times New Roman" w:cs="Times New Roman"/>
          <w:szCs w:val="24"/>
        </w:rPr>
        <w:t xml:space="preserve"> θέλουν να ξέρουν ότι θα συνεχίσουν τον προγραμματισμό τους για τις αφίξεις των </w:t>
      </w:r>
      <w:proofErr w:type="spellStart"/>
      <w:r>
        <w:rPr>
          <w:rFonts w:eastAsia="Times New Roman" w:cs="Times New Roman"/>
          <w:szCs w:val="24"/>
        </w:rPr>
        <w:t>κρουαζιεροπλοίων</w:t>
      </w:r>
      <w:proofErr w:type="spellEnd"/>
      <w:r>
        <w:rPr>
          <w:rFonts w:eastAsia="Times New Roman" w:cs="Times New Roman"/>
          <w:szCs w:val="24"/>
        </w:rPr>
        <w:t xml:space="preserve"> στην</w:t>
      </w:r>
      <w:r>
        <w:rPr>
          <w:rFonts w:eastAsia="Times New Roman" w:cs="Times New Roman"/>
          <w:szCs w:val="24"/>
        </w:rPr>
        <w:t xml:space="preserve"> Κω ή όχι. </w:t>
      </w:r>
    </w:p>
    <w:p w14:paraId="5FF1940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Επιπρόσθετα, θα ήθελα να σας θυμίσω ότι η Κως έχει πληγεί και από το μεταναστευτικό, το οποίο είναι ένα πρόσθετο πρόβλημα</w:t>
      </w:r>
      <w:r>
        <w:rPr>
          <w:rFonts w:eastAsia="Times New Roman" w:cs="Times New Roman"/>
          <w:szCs w:val="24"/>
        </w:rPr>
        <w:t>,</w:t>
      </w:r>
      <w:r>
        <w:rPr>
          <w:rFonts w:eastAsia="Times New Roman" w:cs="Times New Roman"/>
          <w:szCs w:val="24"/>
        </w:rPr>
        <w:t xml:space="preserve"> που πρέπει να δούμε στη συνέχεια. Νομίζω ότι με τη </w:t>
      </w:r>
      <w:r>
        <w:rPr>
          <w:rFonts w:eastAsia="Times New Roman" w:cs="Times New Roman"/>
          <w:szCs w:val="24"/>
        </w:rPr>
        <w:lastRenderedPageBreak/>
        <w:t>δική σας παρέμβαση, εφ’ όσον βγάλουμε το χρονοδιάγραμμα της διαδικασία</w:t>
      </w:r>
      <w:r>
        <w:rPr>
          <w:rFonts w:eastAsia="Times New Roman" w:cs="Times New Roman"/>
          <w:szCs w:val="24"/>
        </w:rPr>
        <w:t xml:space="preserve">ς, δημοσιευτεί και γίνει γνωστό μέσα από τη συζήτησή μας, θα έχουμε μία καλή εξέλιξη για την επόμενη σεζόν. </w:t>
      </w:r>
    </w:p>
    <w:p w14:paraId="5FF1940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5FF1940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5FF1940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5FF1940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ΝΙΚΟΛΑΟΣ ΜΑΥΡΑΓΑΝΗΣ (Υ</w:t>
      </w:r>
      <w:r>
        <w:rPr>
          <w:rFonts w:eastAsia="Times New Roman" w:cs="Times New Roman"/>
          <w:b/>
          <w:szCs w:val="24"/>
        </w:rPr>
        <w:t xml:space="preserve">φυπουργός Υποδομών και Μεταφορών): </w:t>
      </w:r>
      <w:r>
        <w:rPr>
          <w:rFonts w:eastAsia="Times New Roman" w:cs="Times New Roman"/>
          <w:szCs w:val="24"/>
        </w:rPr>
        <w:t>Κύριε Βουλευτά, ευχαριστώ πάρα πολύ για την ερώτηση.</w:t>
      </w:r>
    </w:p>
    <w:p w14:paraId="5FF1940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Είναι ακριβώς όπως το είπατε. Η Κως είναι ένα νησί</w:t>
      </w:r>
      <w:r>
        <w:rPr>
          <w:rFonts w:eastAsia="Times New Roman" w:cs="Times New Roman"/>
          <w:szCs w:val="24"/>
        </w:rPr>
        <w:t>,</w:t>
      </w:r>
      <w:r>
        <w:rPr>
          <w:rFonts w:eastAsia="Times New Roman" w:cs="Times New Roman"/>
          <w:szCs w:val="24"/>
        </w:rPr>
        <w:t xml:space="preserve"> το οποίο επλήγη σοβαρά από τον </w:t>
      </w:r>
      <w:proofErr w:type="spellStart"/>
      <w:r>
        <w:rPr>
          <w:rFonts w:eastAsia="Times New Roman" w:cs="Times New Roman"/>
          <w:szCs w:val="24"/>
        </w:rPr>
        <w:t>ενσκήψαντα</w:t>
      </w:r>
      <w:proofErr w:type="spellEnd"/>
      <w:r>
        <w:rPr>
          <w:rFonts w:eastAsia="Times New Roman" w:cs="Times New Roman"/>
          <w:szCs w:val="24"/>
        </w:rPr>
        <w:t xml:space="preserve"> σεισμό της 21</w:t>
      </w:r>
      <w:r>
        <w:rPr>
          <w:rFonts w:eastAsia="Times New Roman" w:cs="Times New Roman"/>
          <w:szCs w:val="24"/>
          <w:vertAlign w:val="superscript"/>
        </w:rPr>
        <w:t>ης</w:t>
      </w:r>
      <w:r>
        <w:rPr>
          <w:rFonts w:eastAsia="Times New Roman" w:cs="Times New Roman"/>
          <w:szCs w:val="24"/>
        </w:rPr>
        <w:t xml:space="preserve"> Ιουλίου 2017. Έπρεπε να δείξουμε αντανακλαστικά και τα επι</w:t>
      </w:r>
      <w:r>
        <w:rPr>
          <w:rFonts w:eastAsia="Times New Roman" w:cs="Times New Roman"/>
          <w:szCs w:val="24"/>
        </w:rPr>
        <w:t>δείξαμε, όσον αφορά αυτά που μπορούσαμε να κάνουμε άμεσα, δηλαδή την επισκευή του κρηπιδώματος στον τομέα εκείνο</w:t>
      </w:r>
      <w:r>
        <w:rPr>
          <w:rFonts w:eastAsia="Times New Roman" w:cs="Times New Roman"/>
          <w:szCs w:val="24"/>
        </w:rPr>
        <w:t>,</w:t>
      </w:r>
      <w:r>
        <w:rPr>
          <w:rFonts w:eastAsia="Times New Roman" w:cs="Times New Roman"/>
          <w:szCs w:val="24"/>
        </w:rPr>
        <w:t xml:space="preserve"> που εξυπηρετούσε τα οχηματαγωγά, αλλά και την επιβατική ναυτιλία. </w:t>
      </w:r>
    </w:p>
    <w:p w14:paraId="5FF1940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Στις 21 Ιουλίου ενέσκηψε ο σεισμός. Στις 30 Ιουλίου αναθέσαμε τις μελέτες μ</w:t>
      </w:r>
      <w:r>
        <w:rPr>
          <w:rFonts w:eastAsia="Times New Roman" w:cs="Times New Roman"/>
          <w:szCs w:val="24"/>
        </w:rPr>
        <w:t>ε το σύστημα της κλειστής διαπραγμάτευσης, ακριβώς γιατί η Κως κηρύχθηκε –κι έτσι έπρεπε να γίνει- σε κα</w:t>
      </w:r>
      <w:r>
        <w:rPr>
          <w:rFonts w:eastAsia="Times New Roman" w:cs="Times New Roman"/>
          <w:szCs w:val="24"/>
        </w:rPr>
        <w:lastRenderedPageBreak/>
        <w:t xml:space="preserve">τάσταση εκτάκτου ανάγκης και έπρεπε να ακολουθήσουμε γρήγορη διαδικασία. Στις 13 Αυγούστου 2017, πριν από τον Δεκαπενταύγουστο, παραδόθηκε εν </w:t>
      </w:r>
      <w:proofErr w:type="spellStart"/>
      <w:r>
        <w:rPr>
          <w:rFonts w:eastAsia="Times New Roman" w:cs="Times New Roman"/>
          <w:szCs w:val="24"/>
        </w:rPr>
        <w:t>ετοιμότητι</w:t>
      </w:r>
      <w:proofErr w:type="spellEnd"/>
      <w:r>
        <w:rPr>
          <w:rFonts w:eastAsia="Times New Roman" w:cs="Times New Roman"/>
          <w:szCs w:val="24"/>
        </w:rPr>
        <w:t xml:space="preserve"> αυτό το κομμάτι του λιμενοβραχίονα. </w:t>
      </w:r>
    </w:p>
    <w:p w14:paraId="5FF1940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Όμως, όπως πολύ σωστά είπατε, υπάρχει και το άλλο σκέλος</w:t>
      </w:r>
      <w:r>
        <w:rPr>
          <w:rFonts w:eastAsia="Times New Roman" w:cs="Times New Roman"/>
          <w:szCs w:val="24"/>
        </w:rPr>
        <w:t>,</w:t>
      </w:r>
      <w:r>
        <w:rPr>
          <w:rFonts w:eastAsia="Times New Roman" w:cs="Times New Roman"/>
          <w:szCs w:val="24"/>
        </w:rPr>
        <w:t xml:space="preserve"> που αφορά την κρουαζιέρα, όπως επίσης υπάρχει και το σκέλος εκείνο</w:t>
      </w:r>
      <w:r>
        <w:rPr>
          <w:rFonts w:eastAsia="Times New Roman" w:cs="Times New Roman"/>
          <w:szCs w:val="24"/>
        </w:rPr>
        <w:t>,</w:t>
      </w:r>
      <w:r>
        <w:rPr>
          <w:rFonts w:eastAsia="Times New Roman" w:cs="Times New Roman"/>
          <w:szCs w:val="24"/>
        </w:rPr>
        <w:t xml:space="preserve"> που αφορά το κτήριο του τελωνείου. Όλα αυτά τα έχουμε περιλάβει σε μία γενική πρόνοια, καθώς</w:t>
      </w:r>
      <w:r>
        <w:rPr>
          <w:rFonts w:eastAsia="Times New Roman" w:cs="Times New Roman"/>
          <w:szCs w:val="24"/>
        </w:rPr>
        <w:t xml:space="preserve"> έπρεπε να κάνουμε μελέτες. Αυτές τις αναθέσαμε με το σύστημα της κλειστής διαπραγμάτευσης, ούτως ώστε να πράξουμε γρήγορα. </w:t>
      </w:r>
    </w:p>
    <w:p w14:paraId="5FF1940A" w14:textId="77777777" w:rsidR="00BA0105" w:rsidRDefault="00C470DB">
      <w:pPr>
        <w:spacing w:line="600" w:lineRule="auto"/>
        <w:ind w:firstLine="720"/>
        <w:contextualSpacing/>
        <w:jc w:val="both"/>
        <w:rPr>
          <w:rFonts w:eastAsia="Times New Roman"/>
          <w:szCs w:val="24"/>
        </w:rPr>
      </w:pPr>
      <w:r>
        <w:rPr>
          <w:rFonts w:eastAsia="Times New Roman"/>
          <w:szCs w:val="24"/>
        </w:rPr>
        <w:t>Έχετε πάρα πολύ δίκιο ότι και εκεί πρέπει να κάνουμε έναν αγώνα δρόμου, όπως κάναμε και για το κεντρικό λιμάνι, για να κλείσουμε τη</w:t>
      </w:r>
      <w:r>
        <w:rPr>
          <w:rFonts w:eastAsia="Times New Roman"/>
          <w:szCs w:val="24"/>
        </w:rPr>
        <w:t>ν όλη υποδομή και να δημιουργήσουμε αίσθημα ασφάλειας και στην αγορά και στους πολίτες και στους συνανθρώπους μας εκεί</w:t>
      </w:r>
      <w:r>
        <w:rPr>
          <w:rFonts w:eastAsia="Times New Roman"/>
          <w:szCs w:val="24"/>
        </w:rPr>
        <w:t>,</w:t>
      </w:r>
      <w:r>
        <w:rPr>
          <w:rFonts w:eastAsia="Times New Roman"/>
          <w:szCs w:val="24"/>
        </w:rPr>
        <w:t xml:space="preserve"> ότι η ζωή θα κυλήσει ομαλά. </w:t>
      </w:r>
    </w:p>
    <w:p w14:paraId="5FF1940B" w14:textId="77777777" w:rsidR="00BA0105" w:rsidRDefault="00C470DB">
      <w:pPr>
        <w:spacing w:line="600" w:lineRule="auto"/>
        <w:ind w:firstLine="720"/>
        <w:contextualSpacing/>
        <w:jc w:val="both"/>
        <w:rPr>
          <w:rFonts w:eastAsia="Times New Roman"/>
          <w:szCs w:val="24"/>
        </w:rPr>
      </w:pPr>
      <w:r>
        <w:rPr>
          <w:rFonts w:eastAsia="Times New Roman"/>
          <w:szCs w:val="24"/>
        </w:rPr>
        <w:t>Η διαβεβαίωση που μου έχουν δώσει από τις Κτηριακές Υποδομές, με την πίεση που τους εξασκούμε, είναι ότι θα</w:t>
      </w:r>
      <w:r>
        <w:rPr>
          <w:rFonts w:eastAsia="Times New Roman"/>
          <w:szCs w:val="24"/>
        </w:rPr>
        <w:t xml:space="preserve"> έχουν ολοκληρωθεί οι μελέτες εντός του Φεβρουαρίου του 2018. Μιλάμε για τη γεωτεχνική μελέτη και τη μελέτη αποκατάστασης του λιμένα. Και τον επόμενο ακριβώς μήνα</w:t>
      </w:r>
      <w:r>
        <w:rPr>
          <w:rFonts w:eastAsia="Times New Roman"/>
          <w:szCs w:val="24"/>
        </w:rPr>
        <w:t>,</w:t>
      </w:r>
      <w:r>
        <w:rPr>
          <w:rFonts w:eastAsia="Times New Roman"/>
          <w:szCs w:val="24"/>
        </w:rPr>
        <w:t xml:space="preserve"> τον Μάρτιο με Απρίλιο </w:t>
      </w:r>
      <w:r>
        <w:rPr>
          <w:rFonts w:eastAsia="Times New Roman"/>
          <w:szCs w:val="24"/>
        </w:rPr>
        <w:lastRenderedPageBreak/>
        <w:t>του 2018</w:t>
      </w:r>
      <w:r>
        <w:rPr>
          <w:rFonts w:eastAsia="Times New Roman"/>
          <w:szCs w:val="24"/>
        </w:rPr>
        <w:t>,</w:t>
      </w:r>
      <w:r>
        <w:rPr>
          <w:rFonts w:eastAsia="Times New Roman"/>
          <w:szCs w:val="24"/>
        </w:rPr>
        <w:t xml:space="preserve"> θα έχουν ολοκληρωθεί οι μελέτες όσον αφορά το τελωνείο, για </w:t>
      </w:r>
      <w:r>
        <w:rPr>
          <w:rFonts w:eastAsia="Times New Roman"/>
          <w:szCs w:val="24"/>
        </w:rPr>
        <w:t>να πάμε σε εγκατάσταση εργολάβου</w:t>
      </w:r>
      <w:r>
        <w:rPr>
          <w:rFonts w:eastAsia="Times New Roman"/>
          <w:szCs w:val="24"/>
        </w:rPr>
        <w:t>,</w:t>
      </w:r>
      <w:r>
        <w:rPr>
          <w:rFonts w:eastAsia="Times New Roman"/>
          <w:szCs w:val="24"/>
        </w:rPr>
        <w:t xml:space="preserve"> ακριβώς την άνοιξη του 2018, πάντοτε με γρήγορη διαδικασία κλειστής διαπραγμάτευσης-ανάθεσης, ούτως ώστε να τρέξουμε τη διαδικασία</w:t>
      </w:r>
      <w:r>
        <w:rPr>
          <w:rFonts w:eastAsia="Times New Roman"/>
          <w:szCs w:val="24"/>
        </w:rPr>
        <w:t>,</w:t>
      </w:r>
      <w:r>
        <w:rPr>
          <w:rFonts w:eastAsia="Times New Roman"/>
          <w:szCs w:val="24"/>
        </w:rPr>
        <w:t xml:space="preserve"> όσο πιο γρήγορα γίνεται.</w:t>
      </w:r>
    </w:p>
    <w:p w14:paraId="5FF1940C" w14:textId="77777777" w:rsidR="00BA0105" w:rsidRDefault="00C470DB">
      <w:pPr>
        <w:spacing w:line="600" w:lineRule="auto"/>
        <w:ind w:firstLine="720"/>
        <w:contextualSpacing/>
        <w:jc w:val="both"/>
        <w:rPr>
          <w:rFonts w:eastAsia="Times New Roman"/>
          <w:szCs w:val="24"/>
        </w:rPr>
      </w:pPr>
      <w:r>
        <w:rPr>
          <w:rFonts w:eastAsia="Times New Roman"/>
          <w:szCs w:val="24"/>
        </w:rPr>
        <w:t>Θεωρώ ότι με αυτό το χρονοδιάγραμμα</w:t>
      </w:r>
      <w:r>
        <w:rPr>
          <w:rFonts w:eastAsia="Times New Roman"/>
          <w:szCs w:val="24"/>
        </w:rPr>
        <w:t>,</w:t>
      </w:r>
      <w:r>
        <w:rPr>
          <w:rFonts w:eastAsia="Times New Roman"/>
          <w:szCs w:val="24"/>
        </w:rPr>
        <w:t xml:space="preserve"> το νησί θα επανέλθει σε κανο</w:t>
      </w:r>
      <w:r>
        <w:rPr>
          <w:rFonts w:eastAsia="Times New Roman"/>
          <w:szCs w:val="24"/>
        </w:rPr>
        <w:t xml:space="preserve">νικότητα εντός του 2018 και με τον εγκατεστημένο εργολάβο από την άνοιξη του 2018 πλέον οι </w:t>
      </w:r>
      <w:r>
        <w:rPr>
          <w:rFonts w:eastAsia="Times New Roman"/>
          <w:szCs w:val="24"/>
        </w:rPr>
        <w:t xml:space="preserve">πολίτες, </w:t>
      </w:r>
      <w:r>
        <w:rPr>
          <w:rFonts w:eastAsia="Times New Roman"/>
          <w:szCs w:val="24"/>
        </w:rPr>
        <w:t>οι συνάνθρωποί μας στην Κω, που δοκιμάστηκαν πολύ, θα βλέπουν την προσπάθεια καθημερινά στο νησί τους.</w:t>
      </w:r>
    </w:p>
    <w:p w14:paraId="5FF1940D"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Υπουργέ.</w:t>
      </w:r>
    </w:p>
    <w:p w14:paraId="5FF1940E"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Κόνσολα</w:t>
      </w:r>
      <w:proofErr w:type="spellEnd"/>
      <w:r>
        <w:rPr>
          <w:rFonts w:eastAsia="Times New Roman"/>
          <w:szCs w:val="24"/>
        </w:rPr>
        <w:t>, έχετε τον λόγο για τη δευτερολογία σας.</w:t>
      </w:r>
    </w:p>
    <w:p w14:paraId="5FF1940F" w14:textId="77777777" w:rsidR="00BA0105" w:rsidRDefault="00C470DB">
      <w:pPr>
        <w:spacing w:line="600" w:lineRule="auto"/>
        <w:ind w:firstLine="720"/>
        <w:contextualSpacing/>
        <w:jc w:val="both"/>
        <w:rPr>
          <w:rFonts w:eastAsia="Times New Roman"/>
          <w:szCs w:val="24"/>
        </w:rPr>
      </w:pPr>
      <w:r>
        <w:rPr>
          <w:rFonts w:eastAsia="Times New Roman"/>
          <w:b/>
          <w:szCs w:val="24"/>
        </w:rPr>
        <w:t>ΕΜΜΑΝΟΥΗΛ ΚΟΝΣΟΛΑΣ:</w:t>
      </w:r>
      <w:r>
        <w:rPr>
          <w:rFonts w:eastAsia="Times New Roman"/>
          <w:szCs w:val="24"/>
        </w:rPr>
        <w:t xml:space="preserve"> Ευχαριστώ, κύριε Πρόεδρε.</w:t>
      </w:r>
    </w:p>
    <w:p w14:paraId="5FF19410" w14:textId="77777777" w:rsidR="00BA0105" w:rsidRDefault="00C470DB">
      <w:pPr>
        <w:spacing w:line="600" w:lineRule="auto"/>
        <w:ind w:firstLine="720"/>
        <w:contextualSpacing/>
        <w:jc w:val="both"/>
        <w:rPr>
          <w:rFonts w:eastAsia="Times New Roman"/>
          <w:szCs w:val="24"/>
        </w:rPr>
      </w:pPr>
      <w:r>
        <w:rPr>
          <w:rFonts w:eastAsia="Times New Roman"/>
          <w:szCs w:val="24"/>
        </w:rPr>
        <w:t>Κύριε Υπουργέ, η δέσμευσή σας εδώ στην Εθνική Αντιπροσωπεία έχει καταγραφεί. Θεωρώ εξαιρετικά σημαντικό ότι αναγνωρίζετε το π</w:t>
      </w:r>
      <w:r>
        <w:rPr>
          <w:rFonts w:eastAsia="Times New Roman"/>
          <w:szCs w:val="24"/>
        </w:rPr>
        <w:t xml:space="preserve">ρόβλημα και παράλληλα, φαντάζομαι ότι με την τοποθέτησή σας έχετε απαλλάξει </w:t>
      </w:r>
      <w:r>
        <w:rPr>
          <w:rFonts w:eastAsia="Times New Roman"/>
          <w:szCs w:val="24"/>
        </w:rPr>
        <w:t xml:space="preserve">από </w:t>
      </w:r>
      <w:r>
        <w:rPr>
          <w:rFonts w:eastAsia="Times New Roman"/>
          <w:szCs w:val="24"/>
        </w:rPr>
        <w:t>τις όποιες ευθύνες την αυτοδιοίκηση για την αποκατάσταση των ζημιών και στο λιμάνι</w:t>
      </w:r>
      <w:r>
        <w:rPr>
          <w:rFonts w:eastAsia="Times New Roman"/>
          <w:szCs w:val="24"/>
        </w:rPr>
        <w:t>,</w:t>
      </w:r>
      <w:r>
        <w:rPr>
          <w:rFonts w:eastAsia="Times New Roman"/>
          <w:szCs w:val="24"/>
        </w:rPr>
        <w:t xml:space="preserve"> αλλά και στις λιμενικές υποδομές. Θεωρώ, λοιπόν, αυτονόητο ότι </w:t>
      </w:r>
      <w:r>
        <w:rPr>
          <w:rFonts w:eastAsia="Times New Roman"/>
          <w:szCs w:val="24"/>
        </w:rPr>
        <w:lastRenderedPageBreak/>
        <w:t>οι μελέτες έχουν βαρύνει το Υ</w:t>
      </w:r>
      <w:r>
        <w:rPr>
          <w:rFonts w:eastAsia="Times New Roman"/>
          <w:szCs w:val="24"/>
        </w:rPr>
        <w:t>πουργείο</w:t>
      </w:r>
      <w:r>
        <w:rPr>
          <w:rFonts w:eastAsia="Times New Roman"/>
          <w:szCs w:val="24"/>
        </w:rPr>
        <w:t>,</w:t>
      </w:r>
      <w:r>
        <w:rPr>
          <w:rFonts w:eastAsia="Times New Roman"/>
          <w:szCs w:val="24"/>
        </w:rPr>
        <w:t xml:space="preserve"> για να ολοκληρωθούν και παράλληλα</w:t>
      </w:r>
      <w:r>
        <w:rPr>
          <w:rFonts w:eastAsia="Times New Roman"/>
          <w:szCs w:val="24"/>
        </w:rPr>
        <w:t>,</w:t>
      </w:r>
      <w:r>
        <w:rPr>
          <w:rFonts w:eastAsia="Times New Roman"/>
          <w:szCs w:val="24"/>
        </w:rPr>
        <w:t xml:space="preserve"> μου λέτε ότι και την άνοιξη θα έχει ολοκληρωθεί το λιμάνι. </w:t>
      </w:r>
    </w:p>
    <w:p w14:paraId="5FF19411" w14:textId="77777777" w:rsidR="00BA0105" w:rsidRDefault="00C470DB">
      <w:pPr>
        <w:spacing w:line="600" w:lineRule="auto"/>
        <w:ind w:firstLine="720"/>
        <w:contextualSpacing/>
        <w:jc w:val="both"/>
        <w:rPr>
          <w:rFonts w:eastAsia="Times New Roman"/>
          <w:szCs w:val="24"/>
        </w:rPr>
      </w:pPr>
      <w:r>
        <w:rPr>
          <w:rFonts w:eastAsia="Times New Roman"/>
          <w:szCs w:val="24"/>
        </w:rPr>
        <w:t>Θέλω, λοιπόν, να σας θυμίσω ότι ο προγραμματισμός του 2018…</w:t>
      </w:r>
    </w:p>
    <w:p w14:paraId="5FF19412" w14:textId="77777777" w:rsidR="00BA0105" w:rsidRDefault="00C470DB">
      <w:pPr>
        <w:spacing w:line="600" w:lineRule="auto"/>
        <w:ind w:firstLine="720"/>
        <w:contextualSpacing/>
        <w:jc w:val="both"/>
        <w:rPr>
          <w:rFonts w:eastAsia="Times New Roman"/>
          <w:szCs w:val="24"/>
        </w:rPr>
      </w:pPr>
      <w:r>
        <w:rPr>
          <w:rFonts w:eastAsia="Times New Roman"/>
          <w:b/>
          <w:szCs w:val="24"/>
        </w:rPr>
        <w:t>ΝΙΚΟΛΑΟΣ ΜΑΥΡΑΓΑΝΗΣ (Υφυπουργός Υποδομών και Μεταφορών):</w:t>
      </w:r>
      <w:r>
        <w:rPr>
          <w:rFonts w:eastAsia="Times New Roman"/>
          <w:szCs w:val="24"/>
        </w:rPr>
        <w:t xml:space="preserve"> Η εγκατάσταση του εργολάβου.</w:t>
      </w:r>
    </w:p>
    <w:p w14:paraId="5FF19413" w14:textId="77777777" w:rsidR="00BA0105" w:rsidRDefault="00C470DB">
      <w:pPr>
        <w:spacing w:line="600" w:lineRule="auto"/>
        <w:ind w:firstLine="720"/>
        <w:contextualSpacing/>
        <w:jc w:val="both"/>
        <w:rPr>
          <w:rFonts w:eastAsia="Times New Roman"/>
          <w:szCs w:val="24"/>
        </w:rPr>
      </w:pPr>
      <w:r>
        <w:rPr>
          <w:rFonts w:eastAsia="Times New Roman"/>
          <w:b/>
          <w:szCs w:val="24"/>
        </w:rPr>
        <w:t>ΕΜΜΑΝ</w:t>
      </w:r>
      <w:r>
        <w:rPr>
          <w:rFonts w:eastAsia="Times New Roman"/>
          <w:b/>
          <w:szCs w:val="24"/>
        </w:rPr>
        <w:t>ΟΥΗΛ ΚΟΝΣΟΛΑΣ:</w:t>
      </w:r>
      <w:r>
        <w:rPr>
          <w:rFonts w:eastAsia="Times New Roman"/>
          <w:szCs w:val="24"/>
        </w:rPr>
        <w:t xml:space="preserve"> Δεν ξέρω, κύριε Υπουργέ, αν είναι τόσο χρονοβόρα η διαδικασία των μελετών των περιβαλλοντικών επιπτώσεων και η ολοκλήρωση αυτών των υποδομών. Ουσιαστικά</w:t>
      </w:r>
      <w:r>
        <w:rPr>
          <w:rFonts w:eastAsia="Times New Roman"/>
          <w:szCs w:val="24"/>
        </w:rPr>
        <w:t>,</w:t>
      </w:r>
      <w:r>
        <w:rPr>
          <w:rFonts w:eastAsia="Times New Roman"/>
          <w:szCs w:val="24"/>
        </w:rPr>
        <w:t xml:space="preserve"> με αυτήν την τοποθέτησή σας εξοβελίζουμε ξανά την κρουαζιέρα από την Κω. Γιατί αν δεν ο</w:t>
      </w:r>
      <w:r>
        <w:rPr>
          <w:rFonts w:eastAsia="Times New Roman"/>
          <w:szCs w:val="24"/>
        </w:rPr>
        <w:t>λοκληρωθεί την άνοιξη, ποιος προγραμματισμός μπορεί να γίνει; Εγώ θα ήθελα να σας παρακαλέσω να πιέσετε τους μηχανισμούς, για να ολοκληρωθεί και η μελέτη και η κατασκευή.</w:t>
      </w:r>
    </w:p>
    <w:p w14:paraId="5FF19414" w14:textId="77777777" w:rsidR="00BA0105" w:rsidRDefault="00C470DB">
      <w:pPr>
        <w:spacing w:line="600" w:lineRule="auto"/>
        <w:ind w:firstLine="720"/>
        <w:contextualSpacing/>
        <w:jc w:val="both"/>
        <w:rPr>
          <w:rFonts w:eastAsia="Times New Roman"/>
          <w:szCs w:val="24"/>
        </w:rPr>
      </w:pPr>
      <w:r>
        <w:rPr>
          <w:rFonts w:eastAsia="Times New Roman"/>
          <w:szCs w:val="24"/>
        </w:rPr>
        <w:t>Ν</w:t>
      </w:r>
      <w:r>
        <w:rPr>
          <w:rFonts w:eastAsia="Times New Roman"/>
          <w:szCs w:val="24"/>
        </w:rPr>
        <w:t xml:space="preserve">α σας πω, κύριε Υπουργέ, </w:t>
      </w:r>
      <w:r>
        <w:rPr>
          <w:rFonts w:eastAsia="Times New Roman"/>
          <w:szCs w:val="24"/>
        </w:rPr>
        <w:t xml:space="preserve">ότι </w:t>
      </w:r>
      <w:r>
        <w:rPr>
          <w:rFonts w:eastAsia="Times New Roman"/>
          <w:szCs w:val="24"/>
        </w:rPr>
        <w:t>δεν μπορεί να βαρύνουν αυτά ούτε τον δήμο ούτε την περι</w:t>
      </w:r>
      <w:r>
        <w:rPr>
          <w:rFonts w:eastAsia="Times New Roman"/>
          <w:szCs w:val="24"/>
        </w:rPr>
        <w:t>φέρεια ούτε τους επιχειρηματίες. Πρέπει</w:t>
      </w:r>
      <w:r>
        <w:rPr>
          <w:rFonts w:eastAsia="Times New Roman"/>
          <w:szCs w:val="24"/>
        </w:rPr>
        <w:t>,</w:t>
      </w:r>
      <w:r>
        <w:rPr>
          <w:rFonts w:eastAsia="Times New Roman"/>
          <w:szCs w:val="24"/>
        </w:rPr>
        <w:t xml:space="preserve"> αφ’ ενός, η ακτοπλοΐα να συνεχίσει την προσέγγισή της κανονικά και η κρουαζιέρα να βρει τον ρυθμό της. Γιατί τώρα δεν </w:t>
      </w:r>
      <w:r>
        <w:rPr>
          <w:rFonts w:eastAsia="Times New Roman"/>
          <w:szCs w:val="24"/>
        </w:rPr>
        <w:lastRenderedPageBreak/>
        <w:t>υπάρχει ρυθμός, κύριε Υπουργέ και οι άνθρωποι του τουρισμού είναι σε αγωνία.</w:t>
      </w:r>
    </w:p>
    <w:p w14:paraId="5FF19415" w14:textId="77777777" w:rsidR="00BA0105" w:rsidRDefault="00C470DB">
      <w:pPr>
        <w:spacing w:line="600" w:lineRule="auto"/>
        <w:ind w:firstLine="720"/>
        <w:contextualSpacing/>
        <w:jc w:val="both"/>
        <w:rPr>
          <w:rFonts w:eastAsia="Times New Roman"/>
          <w:szCs w:val="24"/>
        </w:rPr>
      </w:pPr>
      <w:r>
        <w:rPr>
          <w:rFonts w:eastAsia="Times New Roman"/>
          <w:szCs w:val="24"/>
        </w:rPr>
        <w:t>Να σας πω μόνο τούτο</w:t>
      </w:r>
      <w:r>
        <w:rPr>
          <w:rFonts w:eastAsia="Times New Roman"/>
          <w:szCs w:val="24"/>
        </w:rPr>
        <w:t xml:space="preserve"> και επιτρέψτε μου να το καταθέσω για τα Πρακτικά. Χθεσινή δήλωση του Προέδρου </w:t>
      </w:r>
      <w:r>
        <w:rPr>
          <w:rFonts w:eastAsia="Times New Roman"/>
          <w:szCs w:val="24"/>
        </w:rPr>
        <w:t xml:space="preserve">Εφοπλιστών </w:t>
      </w:r>
      <w:r>
        <w:rPr>
          <w:rFonts w:eastAsia="Times New Roman"/>
          <w:szCs w:val="24"/>
        </w:rPr>
        <w:t>Ελληνικών Κρουαζιερόπλοιων, του κ. Κόντε, λέει ότι είναι άμεση η αντιμετώπιση του προσφυγικού</w:t>
      </w:r>
      <w:r>
        <w:rPr>
          <w:rFonts w:eastAsia="Times New Roman"/>
          <w:szCs w:val="24"/>
        </w:rPr>
        <w:t>,</w:t>
      </w:r>
      <w:r>
        <w:rPr>
          <w:rFonts w:eastAsia="Times New Roman"/>
          <w:szCs w:val="24"/>
        </w:rPr>
        <w:t xml:space="preserve"> σε σχέση με την κρουαζιέρα, γιατί θα καταρρεύσει η κρουαζιέρα στα νησιά</w:t>
      </w:r>
      <w:r>
        <w:rPr>
          <w:rFonts w:eastAsia="Times New Roman"/>
          <w:szCs w:val="24"/>
        </w:rPr>
        <w:t xml:space="preserve"> αυτά, όταν μάλιστα ξέρετε πολύ καλά τι συμβαίνει με την προσέγγιση των πλοίων στα νησιά του Βορείου Αιγαίου. Φοβάμαι, όμως, ότι και η Κως θα μετεξελιχθεί σε ένα νησί</w:t>
      </w:r>
      <w:r>
        <w:rPr>
          <w:rFonts w:eastAsia="Times New Roman"/>
          <w:szCs w:val="24"/>
        </w:rPr>
        <w:t>,</w:t>
      </w:r>
      <w:r>
        <w:rPr>
          <w:rFonts w:eastAsia="Times New Roman"/>
          <w:szCs w:val="24"/>
        </w:rPr>
        <w:t xml:space="preserve"> που δεν έχει προορισμό κρουαζιέρα. Γιατί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w:t>
      </w:r>
      <w:r>
        <w:rPr>
          <w:rFonts w:eastAsia="Times New Roman"/>
          <w:szCs w:val="24"/>
        </w:rPr>
        <w:t xml:space="preserve"> πλωτά και προσφυγικό</w:t>
      </w:r>
      <w:r>
        <w:rPr>
          <w:rFonts w:eastAsia="Times New Roman"/>
          <w:szCs w:val="24"/>
        </w:rPr>
        <w:t>,</w:t>
      </w:r>
      <w:r>
        <w:rPr>
          <w:rFonts w:eastAsia="Times New Roman"/>
          <w:szCs w:val="24"/>
        </w:rPr>
        <w:t xml:space="preserve"> με κρουαζιέρα δ</w:t>
      </w:r>
      <w:r>
        <w:rPr>
          <w:rFonts w:eastAsia="Times New Roman"/>
          <w:szCs w:val="24"/>
        </w:rPr>
        <w:t>εν συνάδουν. Αυτά λέει ο κ. Κόντες. Παρακαλώ, το καταθέτω για τα Πρακτικά.</w:t>
      </w:r>
    </w:p>
    <w:p w14:paraId="5FF19416"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Εμμανουήλ </w:t>
      </w:r>
      <w:proofErr w:type="spellStart"/>
      <w:r>
        <w:rPr>
          <w:rFonts w:eastAsia="Times New Roman"/>
          <w:szCs w:val="24"/>
        </w:rPr>
        <w:t>Κόνσολας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w:t>
      </w:r>
      <w:r>
        <w:rPr>
          <w:rFonts w:eastAsia="Times New Roman"/>
          <w:szCs w:val="24"/>
        </w:rPr>
        <w:t>ίας και Πρακτικών της Βουλής)</w:t>
      </w:r>
    </w:p>
    <w:p w14:paraId="5FF19417" w14:textId="77777777" w:rsidR="00BA0105" w:rsidRDefault="00C470DB">
      <w:pPr>
        <w:spacing w:line="600" w:lineRule="auto"/>
        <w:ind w:firstLine="720"/>
        <w:contextualSpacing/>
        <w:jc w:val="both"/>
        <w:rPr>
          <w:rFonts w:eastAsia="Times New Roman"/>
          <w:szCs w:val="24"/>
        </w:rPr>
      </w:pPr>
      <w:r>
        <w:rPr>
          <w:rFonts w:eastAsia="Times New Roman"/>
          <w:szCs w:val="24"/>
        </w:rPr>
        <w:t>Αυτό, λοιπόν, είναι ένα πρόσθετο κίνητρο για εσάς, τουλάχιστον να αμβλύνουμε τα ζητήματα</w:t>
      </w:r>
      <w:r>
        <w:rPr>
          <w:rFonts w:eastAsia="Times New Roman"/>
          <w:szCs w:val="24"/>
        </w:rPr>
        <w:t>,</w:t>
      </w:r>
      <w:r>
        <w:rPr>
          <w:rFonts w:eastAsia="Times New Roman"/>
          <w:szCs w:val="24"/>
        </w:rPr>
        <w:t xml:space="preserve"> που αφορούν τις λιμενικές υποδομές και να σας παρακαλέσω την άνοιξη να ολοκληρωθεί </w:t>
      </w:r>
      <w:r>
        <w:rPr>
          <w:rFonts w:eastAsia="Times New Roman"/>
          <w:szCs w:val="24"/>
        </w:rPr>
        <w:lastRenderedPageBreak/>
        <w:t>αυτή η διαδικασία, γιατί για εμάς είναι πολύ σημαντικ</w:t>
      </w:r>
      <w:r>
        <w:rPr>
          <w:rFonts w:eastAsia="Times New Roman"/>
          <w:szCs w:val="24"/>
        </w:rPr>
        <w:t>ό να μην υπάρχει πλέον απόκλιση απ’ αυτό που έχει συμβεί το προηγούμενο διάστημα, αλλά να υπάρχει σύγκλιση όλων των δυνάμεων στο να μείνει η Κως αταλάντευτη στην πορεία της και να είναι ο τρίτος τουριστικός προορισμός και τα επόμενα χρόνια.</w:t>
      </w:r>
    </w:p>
    <w:p w14:paraId="5FF19418" w14:textId="77777777" w:rsidR="00BA0105" w:rsidRDefault="00C470DB">
      <w:pPr>
        <w:spacing w:line="600" w:lineRule="auto"/>
        <w:ind w:firstLine="720"/>
        <w:contextualSpacing/>
        <w:jc w:val="both"/>
        <w:rPr>
          <w:rFonts w:eastAsia="Times New Roman"/>
          <w:szCs w:val="24"/>
        </w:rPr>
      </w:pPr>
      <w:r>
        <w:rPr>
          <w:rFonts w:eastAsia="Times New Roman"/>
          <w:szCs w:val="24"/>
        </w:rPr>
        <w:t>Ευχαριστώ, κύρι</w:t>
      </w:r>
      <w:r>
        <w:rPr>
          <w:rFonts w:eastAsia="Times New Roman"/>
          <w:szCs w:val="24"/>
        </w:rPr>
        <w:t>ε Υπουργέ.</w:t>
      </w:r>
    </w:p>
    <w:p w14:paraId="5FF19419"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5FF1941A" w14:textId="77777777" w:rsidR="00BA0105" w:rsidRDefault="00C470DB">
      <w:pPr>
        <w:spacing w:line="600" w:lineRule="auto"/>
        <w:ind w:firstLine="720"/>
        <w:contextualSpacing/>
        <w:jc w:val="both"/>
        <w:rPr>
          <w:rFonts w:eastAsia="Times New Roman"/>
          <w:szCs w:val="24"/>
        </w:rPr>
      </w:pPr>
      <w:r>
        <w:rPr>
          <w:rFonts w:eastAsia="Times New Roman"/>
          <w:szCs w:val="24"/>
        </w:rPr>
        <w:t>Κύριε Υπουργέ, έχετε τον λόγο.</w:t>
      </w:r>
    </w:p>
    <w:p w14:paraId="5FF1941B" w14:textId="77777777" w:rsidR="00BA0105" w:rsidRDefault="00C470DB">
      <w:pPr>
        <w:spacing w:line="600" w:lineRule="auto"/>
        <w:ind w:firstLine="720"/>
        <w:contextualSpacing/>
        <w:jc w:val="both"/>
        <w:rPr>
          <w:rFonts w:eastAsia="Times New Roman"/>
          <w:szCs w:val="24"/>
        </w:rPr>
      </w:pPr>
      <w:r>
        <w:rPr>
          <w:rFonts w:eastAsia="Times New Roman"/>
          <w:b/>
          <w:szCs w:val="24"/>
        </w:rPr>
        <w:t>ΝΙΚΟΛΑΟΣ ΜΑΥΡΑΓΑΝΗΣ (Υφυπουργός Υποδομών και Μεταφορών):</w:t>
      </w:r>
      <w:r>
        <w:rPr>
          <w:rFonts w:eastAsia="Times New Roman"/>
          <w:szCs w:val="24"/>
        </w:rPr>
        <w:t xml:space="preserve"> Συμμερίζομαι απόλυτα την αγωνία σας, κύριε Βουλευτά. Πιέζουμε</w:t>
      </w:r>
      <w:r>
        <w:rPr>
          <w:rFonts w:eastAsia="Times New Roman"/>
          <w:szCs w:val="24"/>
        </w:rPr>
        <w:t>,</w:t>
      </w:r>
      <w:r>
        <w:rPr>
          <w:rFonts w:eastAsia="Times New Roman"/>
          <w:szCs w:val="24"/>
        </w:rPr>
        <w:t xml:space="preserve"> όσο μπορούμε</w:t>
      </w:r>
      <w:r>
        <w:rPr>
          <w:rFonts w:eastAsia="Times New Roman"/>
          <w:szCs w:val="24"/>
        </w:rPr>
        <w:t>,</w:t>
      </w:r>
      <w:r>
        <w:rPr>
          <w:rFonts w:eastAsia="Times New Roman"/>
          <w:szCs w:val="24"/>
        </w:rPr>
        <w:t xml:space="preserve"> προς την κατεύθυνση </w:t>
      </w:r>
      <w:r>
        <w:rPr>
          <w:rFonts w:eastAsia="Times New Roman"/>
          <w:szCs w:val="24"/>
        </w:rPr>
        <w:t>της ολοκλήρωσης των μελετών όσο πιο γρήγορα γίνεται.</w:t>
      </w:r>
    </w:p>
    <w:p w14:paraId="5FF1941C"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Θέλω να σας διαβεβαιώσω ότι το πρόβλημα που δημιουργήθηκε από τον, δυστυχώς, </w:t>
      </w:r>
      <w:proofErr w:type="spellStart"/>
      <w:r>
        <w:rPr>
          <w:rFonts w:eastAsia="Times New Roman"/>
          <w:szCs w:val="24"/>
        </w:rPr>
        <w:t>ενσκήψαντα</w:t>
      </w:r>
      <w:proofErr w:type="spellEnd"/>
      <w:r>
        <w:rPr>
          <w:rFonts w:eastAsia="Times New Roman"/>
          <w:szCs w:val="24"/>
        </w:rPr>
        <w:t xml:space="preserve"> σεισμό στις 21 Ιουλίου ήταν πολύ μεγάλο. Υπήρχαν ζητήματα εν δυνάμει </w:t>
      </w:r>
      <w:proofErr w:type="spellStart"/>
      <w:r>
        <w:rPr>
          <w:rFonts w:eastAsia="Times New Roman"/>
          <w:szCs w:val="24"/>
        </w:rPr>
        <w:t>σπηλαιώσεων</w:t>
      </w:r>
      <w:proofErr w:type="spellEnd"/>
      <w:r>
        <w:rPr>
          <w:rFonts w:eastAsia="Times New Roman"/>
          <w:szCs w:val="24"/>
        </w:rPr>
        <w:t xml:space="preserve"> και </w:t>
      </w:r>
      <w:proofErr w:type="spellStart"/>
      <w:r>
        <w:rPr>
          <w:rFonts w:eastAsia="Times New Roman"/>
          <w:szCs w:val="24"/>
        </w:rPr>
        <w:t>ρηγματώσεων</w:t>
      </w:r>
      <w:proofErr w:type="spellEnd"/>
      <w:r>
        <w:rPr>
          <w:rFonts w:eastAsia="Times New Roman"/>
          <w:szCs w:val="24"/>
        </w:rPr>
        <w:t xml:space="preserve"> εσωτερικά </w:t>
      </w:r>
      <w:r>
        <w:rPr>
          <w:rFonts w:eastAsia="Times New Roman"/>
          <w:szCs w:val="24"/>
        </w:rPr>
        <w:t xml:space="preserve">στη θάλασσα, από κάτω δηλαδή </w:t>
      </w:r>
      <w:r>
        <w:rPr>
          <w:rFonts w:eastAsia="Times New Roman"/>
          <w:szCs w:val="24"/>
        </w:rPr>
        <w:t>,</w:t>
      </w:r>
      <w:r>
        <w:rPr>
          <w:rFonts w:eastAsia="Times New Roman"/>
          <w:szCs w:val="24"/>
        </w:rPr>
        <w:t>στις βάσεις των κρηπιδωμάτων. Γι</w:t>
      </w:r>
      <w:r>
        <w:rPr>
          <w:rFonts w:eastAsia="Times New Roman"/>
          <w:szCs w:val="24"/>
        </w:rPr>
        <w:t>’</w:t>
      </w:r>
      <w:r>
        <w:rPr>
          <w:rFonts w:eastAsia="Times New Roman"/>
          <w:szCs w:val="24"/>
        </w:rPr>
        <w:t xml:space="preserve"> αυτόν τον λόγο οι μελέτες είναι διφυείς. Είναι γεωτεχνικές από τη μια πλευρά, αλλά και κατασκευής από την άλλη. </w:t>
      </w:r>
    </w:p>
    <w:p w14:paraId="5FF1941D"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Στις γεωτεχνικές μελέτες, λοιπόν, ουσιαστικά χρησιμοποιούμε υποβρύχια συστήματα</w:t>
      </w:r>
      <w:r>
        <w:rPr>
          <w:rFonts w:eastAsia="Times New Roman"/>
          <w:szCs w:val="24"/>
        </w:rPr>
        <w:t>,</w:t>
      </w:r>
      <w:r>
        <w:rPr>
          <w:rFonts w:eastAsia="Times New Roman"/>
          <w:szCs w:val="24"/>
        </w:rPr>
        <w:t xml:space="preserve"> για να μπορέσουμε να κάνουμε όλη την αξιολόγηση, για να μην έχουμε προβλήματα στο μέλλον. Αυτό δημιουργεί το πρόβλημα. Το τρέχουμε όσο πιο γρήγορα γίνεται. Μας έχουν υποσχεθεί ότι μέχρι Ιανουάριο-Φεβρουάριο θα είναι έτοιμες οι μελέτες για το κυρίως θέμα </w:t>
      </w:r>
      <w:r>
        <w:rPr>
          <w:rFonts w:eastAsia="Times New Roman"/>
          <w:szCs w:val="24"/>
        </w:rPr>
        <w:t>που μας αφορά, δηλαδή τους λιμενοβραχίονες κρουαζιερόπλοιων, γεωτεχνική μελέτη και μελέτη κατασκευής, για να μπορούμε να εγκαταστήσουμε τον εργολάβο. Για το τελωνείο θα είναι έτοιμη έναν μήνα μετά η μελέτη.</w:t>
      </w:r>
    </w:p>
    <w:p w14:paraId="5FF1941E" w14:textId="77777777" w:rsidR="00BA0105" w:rsidRDefault="00C470DB">
      <w:pPr>
        <w:spacing w:line="600" w:lineRule="auto"/>
        <w:ind w:firstLine="720"/>
        <w:contextualSpacing/>
        <w:jc w:val="both"/>
        <w:rPr>
          <w:rFonts w:eastAsia="Times New Roman"/>
          <w:szCs w:val="24"/>
        </w:rPr>
      </w:pPr>
      <w:r>
        <w:rPr>
          <w:rFonts w:eastAsia="Times New Roman"/>
          <w:szCs w:val="24"/>
        </w:rPr>
        <w:t>Όσον αφορά το πρώτο κύριο βήμα, όμως, που αφορά ο</w:t>
      </w:r>
      <w:r>
        <w:rPr>
          <w:rFonts w:eastAsia="Times New Roman"/>
          <w:szCs w:val="24"/>
        </w:rPr>
        <w:t>υσιαστικά τον βραχίονα, η μελέτη θα είναι έτοιμη Ιανουάριο με Φεβρουάριο του 2018. Δεν μπορούμε να το τρέξουμε παραπάνω, διότι από εκεί και πέρα</w:t>
      </w:r>
      <w:r>
        <w:rPr>
          <w:rFonts w:eastAsia="Times New Roman"/>
          <w:szCs w:val="24"/>
        </w:rPr>
        <w:t>,</w:t>
      </w:r>
      <w:r>
        <w:rPr>
          <w:rFonts w:eastAsia="Times New Roman"/>
          <w:szCs w:val="24"/>
        </w:rPr>
        <w:t xml:space="preserve"> θα τους πιέσουμε να μην κάνουν δουλειά και φοβάμαι ότι θα το βρούμε μπροστά μας αυτό.</w:t>
      </w:r>
      <w:r w:rsidDel="001C18B0">
        <w:rPr>
          <w:rFonts w:eastAsia="Times New Roman"/>
          <w:szCs w:val="24"/>
        </w:rPr>
        <w:t xml:space="preserve"> </w:t>
      </w:r>
      <w:r>
        <w:rPr>
          <w:rFonts w:eastAsia="Times New Roman"/>
          <w:szCs w:val="24"/>
        </w:rPr>
        <w:t xml:space="preserve">Εάν, δηλαδή, τους πούμε </w:t>
      </w:r>
      <w:r>
        <w:rPr>
          <w:rFonts w:eastAsia="Times New Roman"/>
          <w:szCs w:val="24"/>
        </w:rPr>
        <w:t>να μην κάνουν γεωτεχνική μελέτη, θα έχουμε πρόβλημα στην κατασκευή μετά. Θα το έχουμε στο νησί, θα το έχετε εσείς, θα το έχουμε εμείς, θα το έχουμε όλοι μας. Γι’ αυτό θέλω, τουλάχιστον, η γεωτεχνική μελέτη να γίνει</w:t>
      </w:r>
      <w:r>
        <w:rPr>
          <w:rFonts w:eastAsia="Times New Roman"/>
          <w:szCs w:val="24"/>
        </w:rPr>
        <w:t>,</w:t>
      </w:r>
      <w:r>
        <w:rPr>
          <w:rFonts w:eastAsia="Times New Roman"/>
          <w:szCs w:val="24"/>
        </w:rPr>
        <w:t xml:space="preserve"> για να μην έχουμε προβλήματα.</w:t>
      </w:r>
    </w:p>
    <w:p w14:paraId="5FF1941F"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Θεωρώ ότι </w:t>
      </w:r>
      <w:r>
        <w:rPr>
          <w:rFonts w:eastAsia="Times New Roman"/>
          <w:szCs w:val="24"/>
        </w:rPr>
        <w:t>αν εγκατασταθεί ο εργολάβος τον Μάρτιο του 2018, θα κάνει τις απαραίτητες εργασίες. Μην ξεχνάτε ότι το άλλο σκέλος του λιμένα αποκαταστάθηκε μέσα σε ένα μήνα. Να δούμε από τη μελέτη τι χρονοδιάγραμμα προβλέπει. Δεν μπορώ να πω αυτήν τη στιγμή χρονοδιάγραμμ</w:t>
      </w:r>
      <w:r>
        <w:rPr>
          <w:rFonts w:eastAsia="Times New Roman"/>
          <w:szCs w:val="24"/>
        </w:rPr>
        <w:t xml:space="preserve">α έργου. Μπορώ να πω χρονοδιάγραμμα μελετών. Και δεν μπορώ να πω χρονοδιάγραμμα έργου, γιατί δεν έχω ολοκληρωμένη τη μελέτη στα χέρια μου. </w:t>
      </w:r>
    </w:p>
    <w:p w14:paraId="5FF19420"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Να δούμε, λοιπόν, τι παρεμβάσεις προτείνουν οι </w:t>
      </w:r>
      <w:proofErr w:type="spellStart"/>
      <w:r>
        <w:rPr>
          <w:rFonts w:eastAsia="Times New Roman"/>
          <w:szCs w:val="24"/>
        </w:rPr>
        <w:t>γεωτέχνες</w:t>
      </w:r>
      <w:proofErr w:type="spellEnd"/>
      <w:r>
        <w:rPr>
          <w:rFonts w:eastAsia="Times New Roman"/>
          <w:szCs w:val="24"/>
        </w:rPr>
        <w:t xml:space="preserve"> και οι εμπειροτέχνες</w:t>
      </w:r>
      <w:r>
        <w:rPr>
          <w:rFonts w:eastAsia="Times New Roman"/>
          <w:szCs w:val="24"/>
        </w:rPr>
        <w:t>,</w:t>
      </w:r>
      <w:r>
        <w:rPr>
          <w:rFonts w:eastAsia="Times New Roman"/>
          <w:szCs w:val="24"/>
        </w:rPr>
        <w:t xml:space="preserve"> που έχουν ασχοληθεί με το θέμα και πι</w:t>
      </w:r>
      <w:r>
        <w:rPr>
          <w:rFonts w:eastAsia="Times New Roman"/>
          <w:szCs w:val="24"/>
        </w:rPr>
        <w:t xml:space="preserve">στεύω, επειδή τους έχουμε τρέξει πάρα πολύ και τους έχουμε πιέσει, αναγνωρίζοντας το τεράστιο πρόβλημα που έχει δημιουργηθεί απ’ αυτόν τον </w:t>
      </w:r>
      <w:proofErr w:type="spellStart"/>
      <w:r>
        <w:rPr>
          <w:rFonts w:eastAsia="Times New Roman"/>
          <w:szCs w:val="24"/>
        </w:rPr>
        <w:t>ενσκήψαντα</w:t>
      </w:r>
      <w:proofErr w:type="spellEnd"/>
      <w:r>
        <w:rPr>
          <w:rFonts w:eastAsia="Times New Roman"/>
          <w:szCs w:val="24"/>
        </w:rPr>
        <w:t xml:space="preserve"> σεισμό, ότι θα ανταποκριθούν και στα χρονοδιαγράμματα του έργου αυτού καθαυτού.</w:t>
      </w:r>
    </w:p>
    <w:p w14:paraId="5FF19421"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Θέλω να πιστεύω ότι θα προ</w:t>
      </w:r>
      <w:r>
        <w:rPr>
          <w:rFonts w:eastAsia="Times New Roman"/>
          <w:szCs w:val="24"/>
        </w:rPr>
        <w:t>φτάσουμε να είμαστε έτοιμοι τη μεγάλη τουριστική περίοδο.</w:t>
      </w:r>
    </w:p>
    <w:p w14:paraId="5FF19422"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Υπουργέ.</w:t>
      </w:r>
    </w:p>
    <w:p w14:paraId="5FF19423" w14:textId="77777777" w:rsidR="00BA0105" w:rsidRDefault="00C470DB">
      <w:pPr>
        <w:tabs>
          <w:tab w:val="left" w:pos="2940"/>
        </w:tabs>
        <w:spacing w:line="600" w:lineRule="auto"/>
        <w:ind w:firstLine="720"/>
        <w:contextualSpacing/>
        <w:jc w:val="both"/>
        <w:rPr>
          <w:rFonts w:eastAsia="Times New Roman" w:cs="Times New Roman"/>
          <w:szCs w:val="24"/>
        </w:rPr>
      </w:pPr>
      <w:r>
        <w:rPr>
          <w:rFonts w:eastAsia="Times New Roman"/>
          <w:szCs w:val="24"/>
        </w:rPr>
        <w:t>Ακολουθεί</w:t>
      </w:r>
      <w:r>
        <w:rPr>
          <w:rFonts w:eastAsia="Times New Roman" w:cs="Times New Roman"/>
          <w:szCs w:val="24"/>
        </w:rPr>
        <w:t xml:space="preserve"> η δεύτερη με αριθμό 213/1-11-2017 επίκαιρη ερώτηση πρώτου κύκλου του Ε΄ Αντιπροέδρου της Βουλής και </w:t>
      </w:r>
      <w:r>
        <w:rPr>
          <w:rFonts w:eastAsia="Times New Roman" w:cs="Times New Roman"/>
          <w:szCs w:val="24"/>
        </w:rPr>
        <w:lastRenderedPageBreak/>
        <w:t>Βουλευτή Δωδεκανήσου της Δημοκ</w:t>
      </w:r>
      <w:r>
        <w:rPr>
          <w:rFonts w:eastAsia="Times New Roman" w:cs="Times New Roman"/>
          <w:szCs w:val="24"/>
        </w:rPr>
        <w:t xml:space="preserve">ρατικής Συμπαράταξης </w:t>
      </w:r>
      <w:r>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b/>
          <w:bCs/>
          <w:szCs w:val="24"/>
        </w:rPr>
        <w:t>,</w:t>
      </w:r>
      <w:r>
        <w:rPr>
          <w:rFonts w:eastAsia="Times New Roman" w:cs="Times New Roman"/>
          <w:szCs w:val="24"/>
        </w:rPr>
        <w:t xml:space="preserve"> με θέμα: «Ημιτελές</w:t>
      </w:r>
      <w:r>
        <w:rPr>
          <w:rFonts w:eastAsia="Times New Roman" w:cs="Times New Roman"/>
          <w:szCs w:val="24"/>
        </w:rPr>
        <w:t>,</w:t>
      </w:r>
      <w:r>
        <w:rPr>
          <w:rFonts w:eastAsia="Times New Roman" w:cs="Times New Roman"/>
          <w:szCs w:val="24"/>
        </w:rPr>
        <w:t xml:space="preserve"> ακόμα και μετά τη λήξη της προθεσμίας παράδοσης</w:t>
      </w:r>
      <w:r>
        <w:rPr>
          <w:rFonts w:eastAsia="Times New Roman" w:cs="Times New Roman"/>
          <w:szCs w:val="24"/>
        </w:rPr>
        <w:t>,</w:t>
      </w:r>
      <w:r>
        <w:rPr>
          <w:rFonts w:eastAsia="Times New Roman" w:cs="Times New Roman"/>
          <w:szCs w:val="24"/>
        </w:rPr>
        <w:t xml:space="preserve"> το Σχολείο Αρχαγγέλου Ρόδου».</w:t>
      </w:r>
    </w:p>
    <w:p w14:paraId="5FF19424" w14:textId="77777777" w:rsidR="00BA0105" w:rsidRDefault="00C470D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Θα απαντήσει ο Υφυπουργός Υποδομών και Μεταφορών κ. Νικό</w:t>
      </w:r>
      <w:r>
        <w:rPr>
          <w:rFonts w:eastAsia="Times New Roman" w:cs="Times New Roman"/>
          <w:szCs w:val="24"/>
        </w:rPr>
        <w:t>λαος Μαυραγάνης.</w:t>
      </w:r>
    </w:p>
    <w:p w14:paraId="5FF19425" w14:textId="77777777" w:rsidR="00BA0105" w:rsidRDefault="00C470D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Κρεμαστινέ</w:t>
      </w:r>
      <w:proofErr w:type="spellEnd"/>
      <w:r>
        <w:rPr>
          <w:rFonts w:eastAsia="Times New Roman" w:cs="Times New Roman"/>
          <w:szCs w:val="24"/>
        </w:rPr>
        <w:t>, έχετε τον λόγο.</w:t>
      </w:r>
    </w:p>
    <w:p w14:paraId="5FF19426" w14:textId="77777777" w:rsidR="00BA0105" w:rsidRDefault="00C470DB">
      <w:pPr>
        <w:tabs>
          <w:tab w:val="left" w:pos="2940"/>
        </w:tabs>
        <w:spacing w:line="600" w:lineRule="auto"/>
        <w:ind w:firstLine="720"/>
        <w:contextualSpacing/>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Κύριε Πρόεδρε και κύριε Υπουργέ, ο λόγος της ερώτησής μου σήμερα είναι προφανής. Είναι μια ιστορία</w:t>
      </w:r>
      <w:r>
        <w:rPr>
          <w:rFonts w:eastAsia="Times New Roman" w:cs="Times New Roman"/>
          <w:szCs w:val="24"/>
        </w:rPr>
        <w:t>,</w:t>
      </w:r>
      <w:r>
        <w:rPr>
          <w:rFonts w:eastAsia="Times New Roman" w:cs="Times New Roman"/>
          <w:szCs w:val="24"/>
        </w:rPr>
        <w:t xml:space="preserve"> την οποία θα μπορούσε να χαρακτηρίσει κανείς</w:t>
      </w:r>
      <w:r>
        <w:rPr>
          <w:rFonts w:eastAsia="Times New Roman" w:cs="Times New Roman"/>
          <w:szCs w:val="24"/>
        </w:rPr>
        <w:t xml:space="preserve"> ως πονεμένη</w:t>
      </w:r>
      <w:r>
        <w:rPr>
          <w:rFonts w:eastAsia="Times New Roman" w:cs="Times New Roman"/>
          <w:szCs w:val="24"/>
        </w:rPr>
        <w:t>,</w:t>
      </w:r>
      <w:r>
        <w:rPr>
          <w:rFonts w:eastAsia="Times New Roman" w:cs="Times New Roman"/>
          <w:szCs w:val="24"/>
        </w:rPr>
        <w:t xml:space="preserve"> χωρίς υπερβολή, διότι αρχίζει από το 2010. </w:t>
      </w:r>
    </w:p>
    <w:p w14:paraId="5FF19427" w14:textId="77777777" w:rsidR="00BA0105" w:rsidRDefault="00C470D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Εδώ είναι και οι σχετικές ερωτήσεις. Το 2010 είχαμε ακύρωση του διαγωνισμού, το 2010 πάλι δεύτερη ακύρωση του διαγωνισμού, μετά για το θέμα των υποδομών καθυστέρηση ανέγερσης το 2012 και 2013, </w:t>
      </w:r>
      <w:r>
        <w:rPr>
          <w:rFonts w:eastAsia="Times New Roman" w:cs="Times New Roman"/>
          <w:szCs w:val="24"/>
        </w:rPr>
        <w:t>καθυστέρηση ξανά το 2013 και τώρα</w:t>
      </w:r>
      <w:r>
        <w:rPr>
          <w:rFonts w:eastAsia="Times New Roman" w:cs="Times New Roman"/>
          <w:szCs w:val="24"/>
        </w:rPr>
        <w:t>,</w:t>
      </w:r>
      <w:r>
        <w:rPr>
          <w:rFonts w:eastAsia="Times New Roman" w:cs="Times New Roman"/>
          <w:szCs w:val="24"/>
        </w:rPr>
        <w:t xml:space="preserve"> το 2017, όπως με ενημερώνει ο Πρόεδρος της Δημοτικής Ένωσης</w:t>
      </w:r>
      <w:r>
        <w:rPr>
          <w:rFonts w:eastAsia="Times New Roman" w:cs="Times New Roman"/>
          <w:szCs w:val="24"/>
        </w:rPr>
        <w:t xml:space="preserve"> </w:t>
      </w:r>
      <w:r>
        <w:rPr>
          <w:rFonts w:eastAsia="Times New Roman" w:cs="Times New Roman"/>
          <w:szCs w:val="24"/>
        </w:rPr>
        <w:t>κ. Αργυρού, έχουν εγκαταλείψει τελείως το έργο και δεν χτίζεται το σχολείο.</w:t>
      </w:r>
    </w:p>
    <w:p w14:paraId="5FF19428" w14:textId="77777777" w:rsidR="00BA0105" w:rsidRDefault="00C470D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lastRenderedPageBreak/>
        <w:t>Εντωμεταξύ, χίλια περίπου παιδιά συνωστίζονται σε παραπήγματα και βεβαίως, αυτή η εγκ</w:t>
      </w:r>
      <w:r>
        <w:rPr>
          <w:rFonts w:eastAsia="Times New Roman" w:cs="Times New Roman"/>
          <w:szCs w:val="24"/>
        </w:rPr>
        <w:t>ατάλειψη σημαίνει ότι κάτι πρέπει να γίνει.</w:t>
      </w:r>
    </w:p>
    <w:p w14:paraId="5FF19429" w14:textId="77777777" w:rsidR="00BA0105" w:rsidRDefault="00C470D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Η πρότασή μου είναι να επέμβει το Υπουργείο και κατά κάποιο τρόπο να υποχρεώσει σε μηνιαία -το επαναλαμβάνω μηναία, αν θέλετε- απολογία ή καταγραφή -όπως θέλετε πείτε το- του έργου από εδώ και μπρος, γιατί σύμφων</w:t>
      </w:r>
      <w:r>
        <w:rPr>
          <w:rFonts w:eastAsia="Times New Roman" w:cs="Times New Roman"/>
          <w:szCs w:val="24"/>
        </w:rPr>
        <w:t>α με τις υποχρεώσεις του κατασκευαστή, έπρεπε να το είχε παραδώσει τον Σεπτέμβριο και να λειτουργεί τώρα.</w:t>
      </w:r>
    </w:p>
    <w:p w14:paraId="5FF1942A" w14:textId="77777777" w:rsidR="00BA0105" w:rsidRDefault="00C470D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Τώρα, λοιπόν, που θα έπρεπε να λειτουργεί, δεν υπάρχουν άνθρωποι για να το προχωρήσουν, δηλαδή εργάτες για να το προχωρήσουν.</w:t>
      </w:r>
    </w:p>
    <w:p w14:paraId="5FF1942B" w14:textId="77777777" w:rsidR="00BA0105" w:rsidRDefault="00C470D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λοιπόν, </w:t>
      </w:r>
      <w:r>
        <w:rPr>
          <w:rFonts w:eastAsia="Times New Roman" w:cs="Times New Roman"/>
          <w:szCs w:val="24"/>
        </w:rPr>
        <w:t>ότι κάτι πρέπει να γίνει και περιμένω πράγματι να ακούσω πώς σκέπτεστε να αντιδράσετε πάνω στ’ αυτό το θέμα.</w:t>
      </w:r>
    </w:p>
    <w:p w14:paraId="5FF1942C" w14:textId="77777777" w:rsidR="00BA0105" w:rsidRDefault="00C470DB">
      <w:pPr>
        <w:tabs>
          <w:tab w:val="left" w:pos="294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5FF1942D" w14:textId="77777777" w:rsidR="00BA0105" w:rsidRDefault="00C470D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5FF1942E" w14:textId="77777777" w:rsidR="00BA0105" w:rsidRDefault="00C470DB">
      <w:pPr>
        <w:tabs>
          <w:tab w:val="left" w:pos="2940"/>
        </w:tabs>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ΜΑΥΡΑΓΑΝΗΣ (Υφυπουργός Υποδομών και Μετ</w:t>
      </w:r>
      <w:r>
        <w:rPr>
          <w:rFonts w:eastAsia="Times New Roman" w:cs="Times New Roman"/>
          <w:b/>
          <w:szCs w:val="24"/>
        </w:rPr>
        <w:t>αφορών):</w:t>
      </w:r>
      <w:r>
        <w:rPr>
          <w:rFonts w:eastAsia="Times New Roman" w:cs="Times New Roman"/>
          <w:szCs w:val="24"/>
        </w:rPr>
        <w:t xml:space="preserve"> Κύριε Αντιπρόεδρε, κύριε Βουλευτά, ευχαριστώ για την ερώτηση, γιατί είναι απολύτως έτσι στο πρώτο σκέλος, όπως το είπατε. Δηλαδή, από το 2010 και εντεύθεν υπήρχε μια πολύ μεγάλη καθυστέρηση με </w:t>
      </w:r>
      <w:proofErr w:type="spellStart"/>
      <w:r>
        <w:rPr>
          <w:rFonts w:eastAsia="Times New Roman" w:cs="Times New Roman"/>
          <w:szCs w:val="24"/>
        </w:rPr>
        <w:t>επανακυρώσεις</w:t>
      </w:r>
      <w:proofErr w:type="spellEnd"/>
      <w:r>
        <w:rPr>
          <w:rFonts w:eastAsia="Times New Roman" w:cs="Times New Roman"/>
          <w:szCs w:val="24"/>
        </w:rPr>
        <w:t xml:space="preserve"> και </w:t>
      </w:r>
      <w:proofErr w:type="spellStart"/>
      <w:r>
        <w:rPr>
          <w:rFonts w:eastAsia="Times New Roman" w:cs="Times New Roman"/>
          <w:szCs w:val="24"/>
        </w:rPr>
        <w:t>επαναδιευθετήσεις</w:t>
      </w:r>
      <w:proofErr w:type="spellEnd"/>
      <w:r>
        <w:rPr>
          <w:rFonts w:eastAsia="Times New Roman" w:cs="Times New Roman"/>
          <w:szCs w:val="24"/>
        </w:rPr>
        <w:t xml:space="preserve"> της διαδικασίας τω</w:t>
      </w:r>
      <w:r>
        <w:rPr>
          <w:rFonts w:eastAsia="Times New Roman" w:cs="Times New Roman"/>
          <w:szCs w:val="24"/>
        </w:rPr>
        <w:t>ν μελετών και φτάσαμε τελικά</w:t>
      </w:r>
      <w:r>
        <w:rPr>
          <w:rFonts w:eastAsia="Times New Roman" w:cs="Times New Roman"/>
          <w:szCs w:val="24"/>
        </w:rPr>
        <w:t>,</w:t>
      </w:r>
      <w:r>
        <w:rPr>
          <w:rFonts w:eastAsia="Times New Roman" w:cs="Times New Roman"/>
          <w:szCs w:val="24"/>
        </w:rPr>
        <w:t xml:space="preserve"> να έχουμε μελέτη και δημοπράτηση του έργου προς το τέλος του 2014 και εντέλει</w:t>
      </w:r>
      <w:r>
        <w:rPr>
          <w:rFonts w:eastAsia="Times New Roman" w:cs="Times New Roman"/>
          <w:szCs w:val="24"/>
        </w:rPr>
        <w:t>,</w:t>
      </w:r>
      <w:r>
        <w:rPr>
          <w:rFonts w:eastAsia="Times New Roman" w:cs="Times New Roman"/>
          <w:szCs w:val="24"/>
        </w:rPr>
        <w:t xml:space="preserve"> να υπογραφεί η σύμβαση στα μέσα περίπου του 2015.</w:t>
      </w:r>
    </w:p>
    <w:p w14:paraId="5FF1942F" w14:textId="77777777" w:rsidR="00BA0105" w:rsidRDefault="00C470D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Κοιτάξτε τι συνέβη. Ξεκίνησε η διαδικασία να εκτελεστεί το έργο. Κάποια στιγμή</w:t>
      </w:r>
      <w:r>
        <w:rPr>
          <w:rFonts w:eastAsia="Times New Roman" w:cs="Times New Roman"/>
          <w:szCs w:val="24"/>
        </w:rPr>
        <w:t>,</w:t>
      </w:r>
      <w:r>
        <w:rPr>
          <w:rFonts w:eastAsia="Times New Roman" w:cs="Times New Roman"/>
          <w:szCs w:val="24"/>
        </w:rPr>
        <w:t xml:space="preserve"> το έργο, λοιπόν, </w:t>
      </w:r>
      <w:r>
        <w:rPr>
          <w:rFonts w:eastAsia="Times New Roman" w:cs="Times New Roman"/>
          <w:szCs w:val="24"/>
        </w:rPr>
        <w:t xml:space="preserve">σταματάει. Γιατί σταμάτησε; Διότι η μελέτη που είχε καθυστερήσει πάρα πολύ, όπως είπατε, να γίνει και να δημοπρατηθεί το έργο -περίπου τέσσερα πέντε χρόνια από το 2010- παρ’ όλα αυτά είχε ελλείψεις. </w:t>
      </w:r>
    </w:p>
    <w:p w14:paraId="5FF19430" w14:textId="77777777" w:rsidR="00BA0105" w:rsidRDefault="00C470D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Ποιες ήταν οι ελλείψεις; Αυτές οι ελλείψεις έχουν δύο σκ</w:t>
      </w:r>
      <w:r>
        <w:rPr>
          <w:rFonts w:eastAsia="Times New Roman" w:cs="Times New Roman"/>
          <w:szCs w:val="24"/>
        </w:rPr>
        <w:t>έλη. Στις εσωτερικές τοιχοποιίες δεν είχε προβλεφθεί ουσιαστικά το εύρος των τοιχοποιιών, ούτως ώστε να υπάρχει ηχομόνωση και θερμομόνωση, κάτι που θα ήταν εις βάρος της ποιότη</w:t>
      </w:r>
      <w:r>
        <w:rPr>
          <w:rFonts w:eastAsia="Times New Roman" w:cs="Times New Roman"/>
          <w:szCs w:val="24"/>
        </w:rPr>
        <w:lastRenderedPageBreak/>
        <w:t xml:space="preserve">τας ουσιαστικά των μαθητευομένων, των μαθητών, της </w:t>
      </w:r>
      <w:proofErr w:type="spellStart"/>
      <w:r>
        <w:rPr>
          <w:rFonts w:eastAsia="Times New Roman" w:cs="Times New Roman"/>
          <w:szCs w:val="24"/>
        </w:rPr>
        <w:t>μαθητιώσας</w:t>
      </w:r>
      <w:proofErr w:type="spellEnd"/>
      <w:r>
        <w:rPr>
          <w:rFonts w:eastAsia="Times New Roman" w:cs="Times New Roman"/>
          <w:szCs w:val="24"/>
        </w:rPr>
        <w:t xml:space="preserve"> νεολαίας, της κοιν</w:t>
      </w:r>
      <w:r>
        <w:rPr>
          <w:rFonts w:eastAsia="Times New Roman" w:cs="Times New Roman"/>
          <w:szCs w:val="24"/>
        </w:rPr>
        <w:t>ότητας, που όλοι θέλουμε τα παιδιά μας να είναι στις καλύτερες δυνατές συνθήκες.</w:t>
      </w:r>
    </w:p>
    <w:p w14:paraId="5FF19431" w14:textId="77777777" w:rsidR="00BA0105" w:rsidRDefault="00C470D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Το δεύτερο σκέλος ήταν ότι δεν προέβλεπε εξωτερικούς χώρους. Τους είχε υποβαθμισμένους. Δεν είχε κονδύλια για τους εξωτερικούς χώρους, για τη διαμόρφωσή τους. Ναι, αλλά θα έπρ</w:t>
      </w:r>
      <w:r>
        <w:rPr>
          <w:rFonts w:eastAsia="Times New Roman" w:cs="Times New Roman"/>
          <w:szCs w:val="24"/>
        </w:rPr>
        <w:t xml:space="preserve">επε κάπου να γυμναστούν, θα έπρεπε κάπου να ψυχαγωγηθούν, θα έπρεπε κάπου να </w:t>
      </w:r>
      <w:proofErr w:type="spellStart"/>
      <w:r>
        <w:rPr>
          <w:rFonts w:eastAsia="Times New Roman" w:cs="Times New Roman"/>
          <w:szCs w:val="24"/>
        </w:rPr>
        <w:t>προαυλιστούν</w:t>
      </w:r>
      <w:proofErr w:type="spellEnd"/>
      <w:r>
        <w:rPr>
          <w:rFonts w:eastAsia="Times New Roman" w:cs="Times New Roman"/>
          <w:szCs w:val="24"/>
        </w:rPr>
        <w:t xml:space="preserve"> τα παιδιά αυτά. Δεν είπαμε να τα κλείσουμε, να είναι έγκλειστα σε μια φυλακή. Αλίμονο!</w:t>
      </w:r>
    </w:p>
    <w:p w14:paraId="5FF19432" w14:textId="77777777" w:rsidR="00BA0105" w:rsidRDefault="00C470DB">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Άρα, έπρεπε να γίνουν κάποιες παρεμβάσεις. Πρότεινε, λοιπόν, η υπηρεσία να γίνο</w:t>
      </w:r>
      <w:r>
        <w:rPr>
          <w:rFonts w:eastAsia="Times New Roman" w:cs="Times New Roman"/>
          <w:szCs w:val="24"/>
        </w:rPr>
        <w:t xml:space="preserve">υν παρεμβάσεις προς την κατεύθυνση, πρώτον, να εγγραφούν και να εξασφαλιστούν κονδύλια για τους εξωτερικούς χώρους και τη διαμόρφωσή τους και, δεύτερον, να διευρυνθεί το πλάτος της τοιχοποιίας από δρομικό σε </w:t>
      </w:r>
      <w:proofErr w:type="spellStart"/>
      <w:r>
        <w:rPr>
          <w:rFonts w:eastAsia="Times New Roman" w:cs="Times New Roman"/>
          <w:szCs w:val="24"/>
        </w:rPr>
        <w:t>μπατικό</w:t>
      </w:r>
      <w:proofErr w:type="spellEnd"/>
      <w:r>
        <w:rPr>
          <w:rFonts w:eastAsia="Times New Roman" w:cs="Times New Roman"/>
          <w:szCs w:val="24"/>
        </w:rPr>
        <w:t>, για να υπάρχει ηχομόνωση και θερμομόνωσ</w:t>
      </w:r>
      <w:r>
        <w:rPr>
          <w:rFonts w:eastAsia="Times New Roman" w:cs="Times New Roman"/>
          <w:szCs w:val="24"/>
        </w:rPr>
        <w:t>η στα παιδιά μας.</w:t>
      </w:r>
    </w:p>
    <w:p w14:paraId="5FF1943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ενώ ξεκίνησε περίπου στο τέλος του 2016, μέχρι να εγκριθεί και να περάσει από ανακεφαλαιωτικό πίνακα εργασιών και έγκριση από το νομικό τμήμα και από το διοικητικό </w:t>
      </w:r>
      <w:r>
        <w:rPr>
          <w:rFonts w:eastAsia="Times New Roman" w:cs="Times New Roman"/>
          <w:szCs w:val="24"/>
        </w:rPr>
        <w:lastRenderedPageBreak/>
        <w:t>συμβούλιο της ΚΤΥΠ, μεσολάβησε μια διαδικασία</w:t>
      </w:r>
      <w:r>
        <w:rPr>
          <w:rFonts w:eastAsia="Times New Roman" w:cs="Times New Roman"/>
          <w:szCs w:val="24"/>
        </w:rPr>
        <w:t>,</w:t>
      </w:r>
      <w:r>
        <w:rPr>
          <w:rFonts w:eastAsia="Times New Roman" w:cs="Times New Roman"/>
          <w:szCs w:val="24"/>
        </w:rPr>
        <w:t xml:space="preserve"> που διαλεκτικά </w:t>
      </w:r>
      <w:r>
        <w:rPr>
          <w:rFonts w:eastAsia="Times New Roman" w:cs="Times New Roman"/>
          <w:szCs w:val="24"/>
        </w:rPr>
        <w:t>μετερχόταν μεταξύ του εργολάβου, των υπηρεσιών και του νομικού τμήματος περίπου για δέκα μήνες. Εγκρίθηκε, μπήκε στη «Δ</w:t>
      </w:r>
      <w:r>
        <w:rPr>
          <w:rFonts w:eastAsia="Times New Roman" w:cs="Times New Roman"/>
          <w:szCs w:val="24"/>
        </w:rPr>
        <w:t>ΙΑΥΓΕΙΑ</w:t>
      </w:r>
      <w:r>
        <w:rPr>
          <w:rFonts w:eastAsia="Times New Roman" w:cs="Times New Roman"/>
          <w:szCs w:val="24"/>
        </w:rPr>
        <w:t xml:space="preserve">» και τώρα πλέον θα συνεχίσουν οι εργασίες. Ζήτησε γι’ αυτόν τον λόγο φυσικά ο εργολάβος παράταση, δεν του δώσαμε </w:t>
      </w:r>
      <w:r>
        <w:rPr>
          <w:rFonts w:eastAsia="Times New Roman" w:cs="Times New Roman"/>
          <w:szCs w:val="24"/>
        </w:rPr>
        <w:t xml:space="preserve">ολόκληρη </w:t>
      </w:r>
      <w:r>
        <w:rPr>
          <w:rFonts w:eastAsia="Times New Roman" w:cs="Times New Roman"/>
          <w:szCs w:val="24"/>
        </w:rPr>
        <w:t>την παρ</w:t>
      </w:r>
      <w:r>
        <w:rPr>
          <w:rFonts w:eastAsia="Times New Roman" w:cs="Times New Roman"/>
          <w:szCs w:val="24"/>
        </w:rPr>
        <w:t xml:space="preserve">άταση που ήθελε εκείνος, την μειώσαμε περίπου κατά σαράντα ημέρες και η καταληκτική ημερομηνία παράδοσης του έργου που μας έχει δώσει είναι τον Μάρτιο ή Απρίλιο του 2018. </w:t>
      </w:r>
    </w:p>
    <w:p w14:paraId="5FF1943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5FF1943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έχετε το</w:t>
      </w:r>
      <w:r>
        <w:rPr>
          <w:rFonts w:eastAsia="Times New Roman" w:cs="Times New Roman"/>
          <w:szCs w:val="24"/>
        </w:rPr>
        <w:t>ν λόγο.</w:t>
      </w:r>
    </w:p>
    <w:p w14:paraId="5FF1943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Δεν αμφισβητώ τίποτα από όσα είπατε, κύριε Μαυραγάνη. Εκείνο, όμως, που πρέπει να σας πω είναι ότι οι τοπικοί άρχοντες -εγώ από εκεί κατάγομαι, από τον Αρχάγγελο- με διαβεβαιώνουν ότι δεν γίνονται</w:t>
      </w:r>
      <w:r>
        <w:rPr>
          <w:rFonts w:eastAsia="Times New Roman" w:cs="Times New Roman"/>
          <w:szCs w:val="24"/>
        </w:rPr>
        <w:t xml:space="preserve"> έργα αυτήν τη στιγμή.</w:t>
      </w:r>
    </w:p>
    <w:p w14:paraId="5FF1943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Από πότε;</w:t>
      </w:r>
    </w:p>
    <w:p w14:paraId="5FF1943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ΚΡΕΜΑΣΤΙΝΟΣ (Ε΄ Αντιπρόεδρος της Βουλής): </w:t>
      </w:r>
      <w:r>
        <w:rPr>
          <w:rFonts w:eastAsia="Times New Roman" w:cs="Times New Roman"/>
          <w:szCs w:val="24"/>
        </w:rPr>
        <w:t>Από το καλοκαίρι και μετά.</w:t>
      </w:r>
    </w:p>
    <w:p w14:paraId="5FF1943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Ο δε κατασκευαστής, ο οποίος με παρακάλεσε να μην κάνω ερώτηση στη Βουλή μου είπε ότι θ</w:t>
      </w:r>
      <w:r>
        <w:rPr>
          <w:rFonts w:eastAsia="Times New Roman" w:cs="Times New Roman"/>
          <w:szCs w:val="24"/>
        </w:rPr>
        <w:t>α είναι συνεπής. Τον πιστεύω. Επειδή όμως συμβαίνουν όλα αυτά που λέτε σε όλες τις κατασκευές, λογικό είναι να υπάρχει μία δυσπιστία.</w:t>
      </w:r>
    </w:p>
    <w:p w14:paraId="5FF1943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Η πρόταση η δική μου, λοιπόν, είναι κάθε μήνα να υπάρχει μια απολογία, μια καταγραφή -όπως θέλετε πείτε το- για το τι έχει</w:t>
      </w:r>
      <w:r>
        <w:rPr>
          <w:rFonts w:eastAsia="Times New Roman" w:cs="Times New Roman"/>
          <w:szCs w:val="24"/>
        </w:rPr>
        <w:t xml:space="preserve"> γίνει τον μήνα που πέρασε, διότι αν περιμένουμε ξαφνικά να φτάσουμε στον Ιούνιο ή στον Σεπτέμβριο του χρόνου</w:t>
      </w:r>
      <w:r>
        <w:rPr>
          <w:rFonts w:eastAsia="Times New Roman" w:cs="Times New Roman"/>
          <w:szCs w:val="24"/>
        </w:rPr>
        <w:t>,</w:t>
      </w:r>
      <w:r>
        <w:rPr>
          <w:rFonts w:eastAsia="Times New Roman" w:cs="Times New Roman"/>
          <w:szCs w:val="24"/>
        </w:rPr>
        <w:t xml:space="preserve"> για να πούμε για οτιδήποτε άλλο, όπως η θερμομόνωση κ.λπ. -όχι από εσάς, από πλευράς κατασκευαστικής- αντιλαμβάνεστε ότι πάμε στο διηνεκές. Οπότε λοιπόν</w:t>
      </w:r>
      <w:r>
        <w:rPr>
          <w:rFonts w:eastAsia="Times New Roman" w:cs="Times New Roman"/>
          <w:szCs w:val="24"/>
        </w:rPr>
        <w:t>,</w:t>
      </w:r>
      <w:r>
        <w:rPr>
          <w:rFonts w:eastAsia="Times New Roman" w:cs="Times New Roman"/>
          <w:szCs w:val="24"/>
        </w:rPr>
        <w:t xml:space="preserve"> και πάλι θα χαρώ πολύ να μας διαβεβαιώσετε ότι το Υπουργείο θα εποπτεύσει την αποπεράτωση του έργου α</w:t>
      </w:r>
      <w:r>
        <w:rPr>
          <w:rFonts w:eastAsia="Times New Roman" w:cs="Times New Roman"/>
          <w:szCs w:val="24"/>
        </w:rPr>
        <w:t>νά μήνα.</w:t>
      </w:r>
    </w:p>
    <w:p w14:paraId="5FF1943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FF1943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και εγώ.</w:t>
      </w:r>
    </w:p>
    <w:p w14:paraId="5FF1943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5FF1943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ΜΑΥΡΑΓΑΝΗΣ (Υφυπουργός Υποδομών και Μεταφορών): </w:t>
      </w:r>
      <w:r>
        <w:rPr>
          <w:rFonts w:eastAsia="Times New Roman" w:cs="Times New Roman"/>
          <w:szCs w:val="24"/>
        </w:rPr>
        <w:t>Έτσι είναι, κύριε Αντιπρόεδρε, κύριε Βουλευτά. Επειδή αυτό είναι ένα πονεμένο έργο</w:t>
      </w:r>
      <w:r>
        <w:rPr>
          <w:rFonts w:eastAsia="Times New Roman" w:cs="Times New Roman"/>
          <w:szCs w:val="24"/>
        </w:rPr>
        <w:t>,</w:t>
      </w:r>
      <w:r>
        <w:rPr>
          <w:rFonts w:eastAsia="Times New Roman" w:cs="Times New Roman"/>
          <w:szCs w:val="24"/>
        </w:rPr>
        <w:t xml:space="preserve"> το οποίο καθυ</w:t>
      </w:r>
      <w:r>
        <w:rPr>
          <w:rFonts w:eastAsia="Times New Roman" w:cs="Times New Roman"/>
          <w:szCs w:val="24"/>
        </w:rPr>
        <w:t>στέρησε πάρα πολύ ειδικά στο πρώτο του σκέλος. Η μελέτη που έγινε</w:t>
      </w:r>
      <w:r>
        <w:rPr>
          <w:rFonts w:eastAsia="Times New Roman" w:cs="Times New Roman"/>
          <w:szCs w:val="24"/>
        </w:rPr>
        <w:t>,</w:t>
      </w:r>
      <w:r>
        <w:rPr>
          <w:rFonts w:eastAsia="Times New Roman" w:cs="Times New Roman"/>
          <w:szCs w:val="24"/>
        </w:rPr>
        <w:t xml:space="preserve"> όπως έγινε, ενώ καθυστέρησε πράγματι</w:t>
      </w:r>
      <w:r>
        <w:rPr>
          <w:rFonts w:eastAsia="Times New Roman" w:cs="Times New Roman"/>
          <w:szCs w:val="24"/>
        </w:rPr>
        <w:t>,</w:t>
      </w:r>
      <w:r>
        <w:rPr>
          <w:rFonts w:eastAsia="Times New Roman" w:cs="Times New Roman"/>
          <w:szCs w:val="24"/>
        </w:rPr>
        <w:t xml:space="preserve"> ήταν και ελλειμματική από την άλλη πλευρά και δεν προέβλεπε όσα έπρεπε να προβλέπει, το έργο αυτό κακοπάθησε και γι’ αυτόν τον λόγο</w:t>
      </w:r>
      <w:r>
        <w:rPr>
          <w:rFonts w:eastAsia="Times New Roman" w:cs="Times New Roman"/>
          <w:szCs w:val="24"/>
        </w:rPr>
        <w:t>,</w:t>
      </w:r>
      <w:r>
        <w:rPr>
          <w:rFonts w:eastAsia="Times New Roman" w:cs="Times New Roman"/>
          <w:szCs w:val="24"/>
        </w:rPr>
        <w:t xml:space="preserve"> πρέπει να το τρέξο</w:t>
      </w:r>
      <w:r>
        <w:rPr>
          <w:rFonts w:eastAsia="Times New Roman" w:cs="Times New Roman"/>
          <w:szCs w:val="24"/>
        </w:rPr>
        <w:t xml:space="preserve">υμε όσο μπορούμε. </w:t>
      </w:r>
    </w:p>
    <w:p w14:paraId="5FF1943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Είναι σωστή η ιδέα σας αυτή και θα ενημερώσω τον διευθύνοντα σύμβουλο της ΚΤΥΠ, ούτως ώστε να παίρνει μηνιαίως τον απολογισμό των εργασιών. Έχετε δίκιο. Είναι αυτό το οποίο είπα πριν, ότι οι εργασίες για ένα διάστημα είχαν σταματήσει, γι</w:t>
      </w:r>
      <w:r>
        <w:rPr>
          <w:rFonts w:eastAsia="Times New Roman" w:cs="Times New Roman"/>
          <w:szCs w:val="24"/>
        </w:rPr>
        <w:t xml:space="preserve">ατί ακριβώς η υπηρεσία είπε: «Εδώ αυτό που κάνετε δεν είναι σωστό. Πρώτον, δεν έχετε περιβάλλοντα χώρο, πού θα πάνε να γυμναστούν, να </w:t>
      </w:r>
      <w:proofErr w:type="spellStart"/>
      <w:r>
        <w:rPr>
          <w:rFonts w:eastAsia="Times New Roman" w:cs="Times New Roman"/>
          <w:szCs w:val="24"/>
        </w:rPr>
        <w:t>προαυλιστούν</w:t>
      </w:r>
      <w:proofErr w:type="spellEnd"/>
      <w:r>
        <w:rPr>
          <w:rFonts w:eastAsia="Times New Roman" w:cs="Times New Roman"/>
          <w:szCs w:val="24"/>
        </w:rPr>
        <w:t xml:space="preserve">, να ψυχαγωγηθούν τα παιδιά. Δεύτερον, δεν έχετε ηχομονώσεις μέσα. Τι κάνετε εδώ;». Για ένα διάστημα, λοιπόν, </w:t>
      </w:r>
      <w:r>
        <w:rPr>
          <w:rFonts w:eastAsia="Times New Roman" w:cs="Times New Roman"/>
          <w:szCs w:val="24"/>
        </w:rPr>
        <w:t xml:space="preserve">μέχρι οι τεχνικές υπηρεσίες να εκπονήσουν την τροποποιητική μελέτη, να γίνει ανακεφαλαιωτικός πίνακας εργασιών, να εγκριθεί από τον εργολάβο και όλο αυτό να πάει στο </w:t>
      </w:r>
      <w:r>
        <w:rPr>
          <w:rFonts w:eastAsia="Times New Roman" w:cs="Times New Roman"/>
          <w:szCs w:val="24"/>
        </w:rPr>
        <w:lastRenderedPageBreak/>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προφανώς οι εργασίες είχαν σταματήσει γι’ αυτό το διάστημα που είπατ</w:t>
      </w:r>
      <w:r>
        <w:rPr>
          <w:rFonts w:eastAsia="Times New Roman" w:cs="Times New Roman"/>
          <w:szCs w:val="24"/>
        </w:rPr>
        <w:t xml:space="preserve">ε. Είναι έτσι όπως το λέτε. </w:t>
      </w:r>
    </w:p>
    <w:p w14:paraId="5FF1944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Οι εργασίες θα ξεκινήσουν και ασφυκτικά πιεστικά από την πλευρά μας θα οδηγήσουμε τον εργολάβο να ολοκληρώσει τις εργασίες</w:t>
      </w:r>
      <w:r>
        <w:rPr>
          <w:rFonts w:eastAsia="Times New Roman" w:cs="Times New Roman"/>
          <w:szCs w:val="24"/>
        </w:rPr>
        <w:t>,</w:t>
      </w:r>
      <w:r>
        <w:rPr>
          <w:rFonts w:eastAsia="Times New Roman" w:cs="Times New Roman"/>
          <w:szCs w:val="24"/>
        </w:rPr>
        <w:t xml:space="preserve"> όπως μας έχει υποσχεθεί, δηλαδή τον Απρίλιο του 2018, ώστε τα παιδιά μας στον Αρχάγγελο της Ρόδου να εί</w:t>
      </w:r>
      <w:r>
        <w:rPr>
          <w:rFonts w:eastAsia="Times New Roman" w:cs="Times New Roman"/>
          <w:szCs w:val="24"/>
        </w:rPr>
        <w:t xml:space="preserve">ναι μέσα σε ένα όμορφο και νεόδμητο σπίτι, με καλή ηχομόνωση και θερμομόνωση και αξιοπρεπείς </w:t>
      </w:r>
      <w:proofErr w:type="spellStart"/>
      <w:r>
        <w:rPr>
          <w:rFonts w:eastAsia="Times New Roman" w:cs="Times New Roman"/>
          <w:szCs w:val="24"/>
        </w:rPr>
        <w:t>περιβάλλοντες</w:t>
      </w:r>
      <w:proofErr w:type="spellEnd"/>
      <w:r>
        <w:rPr>
          <w:rFonts w:eastAsia="Times New Roman" w:cs="Times New Roman"/>
          <w:szCs w:val="24"/>
        </w:rPr>
        <w:t xml:space="preserve"> χώρους. Όλοι θέλουμε για τα παιδιά μας να είναι σε αξιοπρεπείς εγκαταστάσεις και σε μια διαβίωση ποιοτικά αναβαθμισμένη.</w:t>
      </w:r>
    </w:p>
    <w:p w14:paraId="5FF1944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FF1944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(Σπυρίδων Λυκούδης):</w:t>
      </w:r>
      <w:r>
        <w:rPr>
          <w:rFonts w:eastAsia="Times New Roman" w:cs="Times New Roman"/>
          <w:szCs w:val="24"/>
        </w:rPr>
        <w:t xml:space="preserve"> Ευχαριστώ, κύριε Υπουργέ.</w:t>
      </w:r>
    </w:p>
    <w:p w14:paraId="5FF1944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w:t>
      </w:r>
      <w:r>
        <w:rPr>
          <w:rFonts w:eastAsia="Times New Roman" w:cs="Times New Roman"/>
        </w:rPr>
        <w:t xml:space="preserve">ι ενημερώθηκαν για την ιστορία του κτηρίου και τον τρόπο οργάνωσης και λειτουργίας της Βουλής, είκοσι πέντε μαθητές και μαθήτριες και </w:t>
      </w:r>
      <w:r>
        <w:rPr>
          <w:rFonts w:eastAsia="Times New Roman" w:cs="Times New Roman"/>
        </w:rPr>
        <w:lastRenderedPageBreak/>
        <w:t>τέσσερις εκπαιδευτικοί συνοδοί τους από το 14ο Δημοτικό Σχολείο Αλίμου και το 49ο Δημοτικό Σχολείο Αθήνας.</w:t>
      </w:r>
    </w:p>
    <w:p w14:paraId="5FF19444" w14:textId="77777777" w:rsidR="00BA0105" w:rsidRDefault="00C470DB">
      <w:pPr>
        <w:spacing w:line="600" w:lineRule="auto"/>
        <w:ind w:left="360" w:firstLine="360"/>
        <w:contextualSpacing/>
        <w:jc w:val="both"/>
        <w:rPr>
          <w:rFonts w:eastAsia="Times New Roman" w:cs="Times New Roman"/>
        </w:rPr>
      </w:pPr>
      <w:r>
        <w:rPr>
          <w:rFonts w:eastAsia="Times New Roman" w:cs="Times New Roman"/>
        </w:rPr>
        <w:t>Η Βουλή σάς καλ</w:t>
      </w:r>
      <w:r>
        <w:rPr>
          <w:rFonts w:eastAsia="Times New Roman" w:cs="Times New Roman"/>
        </w:rPr>
        <w:t xml:space="preserve">ωσορίζει, παιδιά. </w:t>
      </w:r>
    </w:p>
    <w:p w14:paraId="5FF19445" w14:textId="77777777" w:rsidR="00BA0105" w:rsidRDefault="00C470DB">
      <w:pPr>
        <w:spacing w:line="600" w:lineRule="auto"/>
        <w:ind w:firstLine="709"/>
        <w:contextualSpacing/>
        <w:jc w:val="center"/>
        <w:rPr>
          <w:rFonts w:eastAsia="Times New Roman" w:cs="Times New Roman"/>
        </w:rPr>
      </w:pPr>
      <w:r>
        <w:rPr>
          <w:rFonts w:eastAsia="Times New Roman" w:cs="Times New Roman"/>
        </w:rPr>
        <w:t>(Χειροκροτήματα απ’ όλες τις πτέρυγες της Βουλής)</w:t>
      </w:r>
    </w:p>
    <w:p w14:paraId="5FF1944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Να σας ενημερώσω ότι αυτήν την ώρα που ήρθατε</w:t>
      </w:r>
      <w:r>
        <w:rPr>
          <w:rFonts w:eastAsia="Times New Roman" w:cs="Times New Roman"/>
          <w:szCs w:val="24"/>
        </w:rPr>
        <w:t>,</w:t>
      </w:r>
      <w:r>
        <w:rPr>
          <w:rFonts w:eastAsia="Times New Roman" w:cs="Times New Roman"/>
          <w:szCs w:val="24"/>
        </w:rPr>
        <w:t xml:space="preserve"> υπάρχει μια διαδικασία κοινοβουλευτικού ελέγχου. Οι Βουλευτές</w:t>
      </w:r>
      <w:r>
        <w:rPr>
          <w:rFonts w:eastAsia="Times New Roman" w:cs="Times New Roman"/>
          <w:szCs w:val="24"/>
        </w:rPr>
        <w:t>,</w:t>
      </w:r>
      <w:r>
        <w:rPr>
          <w:rFonts w:eastAsia="Times New Roman" w:cs="Times New Roman"/>
          <w:szCs w:val="24"/>
        </w:rPr>
        <w:t xml:space="preserve"> για θέματα που τους ενδιαφέρουν και για την πορεία αυτών των θεμάτων</w:t>
      </w:r>
      <w:r>
        <w:rPr>
          <w:rFonts w:eastAsia="Times New Roman" w:cs="Times New Roman"/>
          <w:szCs w:val="24"/>
        </w:rPr>
        <w:t>,</w:t>
      </w:r>
      <w:r>
        <w:rPr>
          <w:rFonts w:eastAsia="Times New Roman" w:cs="Times New Roman"/>
          <w:szCs w:val="24"/>
        </w:rPr>
        <w:t xml:space="preserve"> ερωτούν</w:t>
      </w:r>
      <w:r>
        <w:rPr>
          <w:rFonts w:eastAsia="Times New Roman" w:cs="Times New Roman"/>
          <w:szCs w:val="24"/>
        </w:rPr>
        <w:t xml:space="preserve"> τον αρμόδιο Υπουργό και ο Υπουργός τους απαντά. Αυτήν τη διαδικασία παρακολουθείτε τώρα.</w:t>
      </w:r>
    </w:p>
    <w:p w14:paraId="5FF1944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δεύτερη με αριθμό 216/3-11-2017 επίκαιρη ερώτηση δευτέρου κύκλου της Βουλευτού Δράμας της Δημοκρατικής Συμπαράταξης </w:t>
      </w:r>
      <w:r>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Χ</w:t>
      </w:r>
      <w:r>
        <w:rPr>
          <w:rFonts w:eastAsia="Times New Roman" w:cs="Times New Roman"/>
          <w:szCs w:val="24"/>
        </w:rPr>
        <w:t xml:space="preserve">αράς </w:t>
      </w:r>
      <w:proofErr w:type="spellStart"/>
      <w:r>
        <w:rPr>
          <w:rFonts w:eastAsia="Times New Roman" w:cs="Times New Roman"/>
          <w:szCs w:val="24"/>
        </w:rPr>
        <w:t>Κεφαλίδου</w:t>
      </w:r>
      <w:proofErr w:type="spellEnd"/>
      <w:r>
        <w:rPr>
          <w:rFonts w:eastAsia="Times New Roman" w:cs="Times New Roman"/>
          <w:szCs w:val="24"/>
        </w:rPr>
        <w:t xml:space="preserve"> προς την Υπουργό Πολιτισμού και Αθλητισμού, με θέμα: «Κίνδυνος υπολειτουργίας Μουσείου και Αρχαιολογικού τόπου Δελφών», δεν θα συζητηθεί</w:t>
      </w:r>
      <w:r>
        <w:rPr>
          <w:rFonts w:eastAsia="Times New Roman" w:cs="Times New Roman"/>
          <w:szCs w:val="24"/>
        </w:rPr>
        <w:t>,</w:t>
      </w:r>
      <w:r>
        <w:rPr>
          <w:rFonts w:eastAsia="Times New Roman" w:cs="Times New Roman"/>
          <w:szCs w:val="24"/>
        </w:rPr>
        <w:t xml:space="preserve"> λόγω κωλύματος της ερωτώσας Βουλευτού.</w:t>
      </w:r>
    </w:p>
    <w:p w14:paraId="5FF1944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Επίσης η Ειδική Γραμματεία του Προέδρου της Βουλής μας ενημέρωσε</w:t>
      </w:r>
      <w:r>
        <w:rPr>
          <w:rFonts w:eastAsia="Times New Roman" w:cs="Times New Roman"/>
          <w:szCs w:val="24"/>
        </w:rPr>
        <w:t xml:space="preserve"> ότι δεν θα συζητηθούν λόγω κωλύματος των αρμοδίων Υπουργών οι εξής ερωτήσεις</w:t>
      </w:r>
      <w:r>
        <w:rPr>
          <w:rFonts w:eastAsia="Times New Roman" w:cs="Times New Roman"/>
          <w:szCs w:val="24"/>
        </w:rPr>
        <w:t>:</w:t>
      </w:r>
    </w:p>
    <w:p w14:paraId="5FF1944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τρίτη με αριθμό 251/7-11-2017 επίκαιρη ερώτηση δευτέρου κύκλου του Βουλευτή Αχαΐας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Νικολάου </w:t>
      </w:r>
      <w:proofErr w:type="spellStart"/>
      <w:r>
        <w:rPr>
          <w:rFonts w:eastAsia="Times New Roman" w:cs="Times New Roman"/>
          <w:szCs w:val="24"/>
        </w:rPr>
        <w:t>Καραθανασόπουλου</w:t>
      </w:r>
      <w:proofErr w:type="spellEnd"/>
      <w:r>
        <w:rPr>
          <w:rFonts w:eastAsia="Times New Roman" w:cs="Times New Roman"/>
          <w:szCs w:val="24"/>
        </w:rPr>
        <w:t xml:space="preserve"> προς την Υπουργό Εργασίας, </w:t>
      </w:r>
      <w:r>
        <w:rPr>
          <w:rFonts w:eastAsia="Times New Roman" w:cs="Times New Roman"/>
          <w:szCs w:val="24"/>
        </w:rPr>
        <w:t xml:space="preserve">Κοινωνικής Ασφάλισης και Κοινωνικής Αλληλεγγύης, σχετικά με τους εργαζόμενους στο πρακτορείο διανομής Τύπου «Ευρώπη», δεν θα συζητηθεί λόγω ανειλημμένων υποχρεώσεων της Υπουργού Εργασίας, Κοινωνικής Ασφάλισης και Κοινωνικής Αλληλεγγύης κ. Έφης </w:t>
      </w:r>
      <w:proofErr w:type="spellStart"/>
      <w:r>
        <w:rPr>
          <w:rFonts w:eastAsia="Times New Roman" w:cs="Times New Roman"/>
          <w:szCs w:val="24"/>
        </w:rPr>
        <w:t>Αχτσιόγλου</w:t>
      </w:r>
      <w:proofErr w:type="spellEnd"/>
      <w:r>
        <w:rPr>
          <w:rFonts w:eastAsia="Times New Roman" w:cs="Times New Roman"/>
          <w:szCs w:val="24"/>
        </w:rPr>
        <w:t>.</w:t>
      </w:r>
    </w:p>
    <w:p w14:paraId="5FF1944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με αριθμό 250/7-11-2017 επίκαιρη ερώτηση πρώτου κύκλου του Βουλευτή Α΄ Θεσσαλονίκης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Ιωάννη Δελή προς την Υπουργό Εργασίας, Κοινωνικής Ασφάλισης και Κοινωνικής Αλληλεγγύης, σχετικά με τα οξυμένα προβλήματα που </w:t>
      </w:r>
      <w:r>
        <w:rPr>
          <w:rFonts w:eastAsia="Times New Roman" w:cs="Times New Roman"/>
          <w:szCs w:val="24"/>
        </w:rPr>
        <w:t>συναντάνε οι σπουδαστές των δημοσίων ΙΕΚ με το άνοιγμα των σχολών τους, δεν θα συζητηθεί, διότι η Αναπληρώτρια Υπουργός Εργασίας, Κοινωνικής Ασφάλισης και Κοινωνικής Αλληλεγγύης κ. Ουρανία Αντωνοπούλου δεν μπορεί να παραστεί</w:t>
      </w:r>
      <w:r>
        <w:rPr>
          <w:rFonts w:eastAsia="Times New Roman" w:cs="Times New Roman"/>
          <w:szCs w:val="24"/>
        </w:rPr>
        <w:t>,</w:t>
      </w:r>
      <w:r>
        <w:rPr>
          <w:rFonts w:eastAsia="Times New Roman" w:cs="Times New Roman"/>
          <w:szCs w:val="24"/>
        </w:rPr>
        <w:t xml:space="preserve"> λόγω ανειλημμένων υποχρεώσεων.</w:t>
      </w:r>
    </w:p>
    <w:p w14:paraId="5FF1944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η πρώτη με αριθμό 239/6-11-2017 επίκαιρη ερώτηση πρώτου κύκλου του Βουλευτή Αττικής της Νέας Δημοκρατίας κ. Μαυρουδή Βορίδη προς την Υπουργό Διοικητικής Ανασυγκρότησης, με θέμα: «Προκήρυξη θέσεων Γενικών Διευθυντών», δεν θα συζητηθεί λόγω κωλύματος</w:t>
      </w:r>
      <w:r>
        <w:rPr>
          <w:rFonts w:eastAsia="Times New Roman" w:cs="Times New Roman"/>
          <w:szCs w:val="24"/>
        </w:rPr>
        <w:t xml:space="preserve"> της Υπουργού Διοικητικής Ανασυγκρότησης κ. Όλγας </w:t>
      </w:r>
      <w:proofErr w:type="spellStart"/>
      <w:r>
        <w:rPr>
          <w:rFonts w:eastAsia="Times New Roman" w:cs="Times New Roman"/>
          <w:szCs w:val="24"/>
        </w:rPr>
        <w:t>Γεροβασίλη</w:t>
      </w:r>
      <w:proofErr w:type="spellEnd"/>
      <w:r>
        <w:rPr>
          <w:rFonts w:eastAsia="Times New Roman" w:cs="Times New Roman"/>
          <w:szCs w:val="24"/>
        </w:rPr>
        <w:t>, που βρίσκεται σε εκδήλωση της Βουλής.</w:t>
      </w:r>
    </w:p>
    <w:p w14:paraId="5FF1944C" w14:textId="77777777" w:rsidR="00BA0105" w:rsidRDefault="00C470DB">
      <w:pPr>
        <w:spacing w:line="600" w:lineRule="auto"/>
        <w:ind w:firstLine="720"/>
        <w:contextualSpacing/>
        <w:jc w:val="center"/>
        <w:rPr>
          <w:rFonts w:eastAsia="Times New Roman" w:cs="Times New Roman"/>
          <w:color w:val="FF0000"/>
          <w:szCs w:val="24"/>
        </w:rPr>
      </w:pPr>
      <w:r w:rsidRPr="00CC6077">
        <w:rPr>
          <w:rFonts w:eastAsia="Times New Roman" w:cs="Times New Roman"/>
          <w:color w:val="FF0000"/>
          <w:szCs w:val="24"/>
        </w:rPr>
        <w:t>(ΑΛΛΑΓΗ ΣΕΛΙΔΑΣ ΛΟΓΩ ΑΛΛΑΓΗΣ ΘΕΜΑΤΟΣ)</w:t>
      </w:r>
    </w:p>
    <w:p w14:paraId="5FF1944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Κυρίες και κύριοι συνάδελφοι, εισερχόμα</w:t>
      </w:r>
      <w:r>
        <w:rPr>
          <w:rFonts w:eastAsia="Times New Roman" w:cs="Times New Roman"/>
          <w:szCs w:val="24"/>
        </w:rPr>
        <w:t>στε</w:t>
      </w:r>
      <w:r>
        <w:rPr>
          <w:rFonts w:eastAsia="Times New Roman" w:cs="Times New Roman"/>
          <w:szCs w:val="24"/>
        </w:rPr>
        <w:t xml:space="preserve"> στη συμπληρωματική ημερήσια διάταξη της</w:t>
      </w:r>
    </w:p>
    <w:p w14:paraId="5FF1944E" w14:textId="77777777" w:rsidR="00BA0105" w:rsidRDefault="00C470DB">
      <w:pPr>
        <w:spacing w:line="600" w:lineRule="auto"/>
        <w:contextualSpacing/>
        <w:jc w:val="center"/>
        <w:rPr>
          <w:rFonts w:eastAsia="Times New Roman" w:cs="Times New Roman"/>
          <w:b/>
          <w:szCs w:val="24"/>
        </w:rPr>
      </w:pPr>
      <w:r>
        <w:rPr>
          <w:rFonts w:eastAsia="Times New Roman" w:cs="Times New Roman"/>
          <w:b/>
          <w:szCs w:val="24"/>
        </w:rPr>
        <w:t>ΝΟΜ</w:t>
      </w:r>
      <w:r>
        <w:rPr>
          <w:rFonts w:eastAsia="Times New Roman" w:cs="Times New Roman"/>
          <w:b/>
          <w:szCs w:val="24"/>
        </w:rPr>
        <w:t>ΟΘΕΤΙΚΗΣ ΕΡΓΑΣΙΑΣ</w:t>
      </w:r>
    </w:p>
    <w:p w14:paraId="5FF1944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Υγείας</w:t>
      </w:r>
      <w:r>
        <w:rPr>
          <w:rFonts w:eastAsia="Times New Roman" w:cs="Times New Roman"/>
          <w:szCs w:val="24"/>
        </w:rPr>
        <w:t>:</w:t>
      </w:r>
      <w:r>
        <w:rPr>
          <w:rFonts w:eastAsia="Times New Roman" w:cs="Times New Roman"/>
          <w:szCs w:val="24"/>
        </w:rPr>
        <w:t xml:space="preserve"> «Εναρμόνιση του ελληνικού δικαίου με την Ευρωπαϊκή Οδηγία 2003/88/ΕΚ του Ευρωπαϊκού Κοινοβουλίου και του Συμβουλίου της </w:t>
      </w:r>
      <w:r>
        <w:rPr>
          <w:rFonts w:eastAsia="Times New Roman" w:cs="Times New Roman"/>
          <w:szCs w:val="24"/>
        </w:rPr>
        <w:t xml:space="preserve">4ης </w:t>
      </w:r>
      <w:r>
        <w:rPr>
          <w:rFonts w:eastAsia="Times New Roman" w:cs="Times New Roman"/>
          <w:szCs w:val="24"/>
        </w:rPr>
        <w:t>Νοεμβρ</w:t>
      </w:r>
      <w:r>
        <w:rPr>
          <w:rFonts w:eastAsia="Times New Roman" w:cs="Times New Roman"/>
          <w:szCs w:val="24"/>
        </w:rPr>
        <w:t>ίου 2003 “σχετικά με ορισμένα στοιχεία της οργάνωσης του χρόνου εργασίας” ως προς την οργάνωση του χρόνου εργασίας των ιατρών και οδοντιάτρων του Ε</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Ρυθμίσεις θεμάτων ιατρών Ε</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Υ</w:t>
      </w:r>
      <w:r>
        <w:rPr>
          <w:rFonts w:eastAsia="Times New Roman" w:cs="Times New Roman"/>
          <w:szCs w:val="24"/>
        </w:rPr>
        <w:t>.</w:t>
      </w:r>
      <w:r>
        <w:rPr>
          <w:rFonts w:eastAsia="Times New Roman" w:cs="Times New Roman"/>
          <w:szCs w:val="24"/>
        </w:rPr>
        <w:t xml:space="preserve"> και άλλες διατάξεις».</w:t>
      </w:r>
    </w:p>
    <w:p w14:paraId="5FF1945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ανωτέρω σχέδιο νόμου χαρακτηρίστηκε από την </w:t>
      </w:r>
      <w:r>
        <w:rPr>
          <w:rFonts w:eastAsia="Times New Roman" w:cs="Times New Roman"/>
          <w:szCs w:val="24"/>
        </w:rPr>
        <w:t>Κυβέρνηση ως επείγον και η αρμόδια Διαρκής Επιτροπή Κοινωνικών Υποθέσεων αποδέχθηκε κατά πλειοψηφία τον χαρακτηρισμό του ως επείγοντος, σύμφωνα με το άρθρο 110 του Κανονισμού της Βουλής. Η Διάσκεψη των Προέδρων αποφάσισε στη συνεδρίασή της της 7</w:t>
      </w:r>
      <w:r>
        <w:rPr>
          <w:rFonts w:eastAsia="Times New Roman" w:cs="Times New Roman"/>
          <w:szCs w:val="24"/>
          <w:vertAlign w:val="superscript"/>
        </w:rPr>
        <w:t>ης</w:t>
      </w:r>
      <w:r>
        <w:rPr>
          <w:rFonts w:eastAsia="Times New Roman" w:cs="Times New Roman"/>
          <w:szCs w:val="24"/>
        </w:rPr>
        <w:t xml:space="preserve"> Νοεμβρίο</w:t>
      </w:r>
      <w:r>
        <w:rPr>
          <w:rFonts w:eastAsia="Times New Roman" w:cs="Times New Roman"/>
          <w:szCs w:val="24"/>
        </w:rPr>
        <w:t xml:space="preserve">υ 2017 τη συζήτηση του νομοσχεδίου σε μια συνεδρίαση ενιαία επί της αρχής, των άρθρων, των τροπολογιών και του συνόλου. </w:t>
      </w:r>
    </w:p>
    <w:p w14:paraId="5FF1945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14:paraId="5FF1945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5FF1945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w:t>
      </w:r>
    </w:p>
    <w:p w14:paraId="5FF1945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ισηγητής του ΣΥΡΙΖΑ κ. Αθανάσιος Παπαδόπουλος για δώδεκα λεπτά.</w:t>
      </w:r>
    </w:p>
    <w:p w14:paraId="5FF1945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Αγαπητοί συνάδελφοι, η συζήτηση που κάναμε στη Διαρκή Επιτροπή Κοινωνικών Υποθέσεων</w:t>
      </w:r>
      <w:r>
        <w:rPr>
          <w:rFonts w:eastAsia="Times New Roman" w:cs="Times New Roman"/>
          <w:szCs w:val="24"/>
        </w:rPr>
        <w:t>,</w:t>
      </w:r>
      <w:r>
        <w:rPr>
          <w:rFonts w:eastAsia="Times New Roman" w:cs="Times New Roman"/>
          <w:szCs w:val="24"/>
        </w:rPr>
        <w:t xml:space="preserve"> μαζί και με την ακρόαση φορέων</w:t>
      </w:r>
      <w:r>
        <w:rPr>
          <w:rFonts w:eastAsia="Times New Roman" w:cs="Times New Roman"/>
          <w:szCs w:val="24"/>
        </w:rPr>
        <w:t>,</w:t>
      </w:r>
      <w:r>
        <w:rPr>
          <w:rFonts w:eastAsia="Times New Roman" w:cs="Times New Roman"/>
          <w:szCs w:val="24"/>
        </w:rPr>
        <w:t xml:space="preserve"> νομίζω ότι ήταν αποκαλυπτική. Απέδειξε ότι στην ουσ</w:t>
      </w:r>
      <w:r>
        <w:rPr>
          <w:rFonts w:eastAsia="Times New Roman" w:cs="Times New Roman"/>
          <w:szCs w:val="24"/>
        </w:rPr>
        <w:t>ία</w:t>
      </w:r>
      <w:r>
        <w:rPr>
          <w:rFonts w:eastAsia="Times New Roman" w:cs="Times New Roman"/>
          <w:szCs w:val="24"/>
        </w:rPr>
        <w:t>,</w:t>
      </w:r>
      <w:r>
        <w:rPr>
          <w:rFonts w:eastAsia="Times New Roman" w:cs="Times New Roman"/>
          <w:szCs w:val="24"/>
        </w:rPr>
        <w:t xml:space="preserve"> δύο μόνο προτάσεις κατατέθηκαν για τον εξανθρωπισμό του συνολικού ωραρίου εργασίας και εφημερίας των γιατρών του Εθνικού Συστήματος Υγείας, που </w:t>
      </w:r>
      <w:r>
        <w:rPr>
          <w:rFonts w:eastAsia="Times New Roman" w:cs="Times New Roman"/>
          <w:szCs w:val="24"/>
        </w:rPr>
        <w:lastRenderedPageBreak/>
        <w:t>σήμερα φθάνει στις εξήντα έξι ώρες την εβδομάδα για τους ειδικευόμενους γιατρούς που κάνουν εφτά ενεργείς εφ</w:t>
      </w:r>
      <w:r>
        <w:rPr>
          <w:rFonts w:eastAsia="Times New Roman" w:cs="Times New Roman"/>
          <w:szCs w:val="24"/>
        </w:rPr>
        <w:t xml:space="preserve">ημερίες τον μήνα, ενώ για τους επιμελητές στα </w:t>
      </w:r>
      <w:proofErr w:type="spellStart"/>
      <w:r>
        <w:rPr>
          <w:rFonts w:eastAsia="Times New Roman" w:cs="Times New Roman"/>
          <w:szCs w:val="24"/>
        </w:rPr>
        <w:t>υποστελεχωμένα</w:t>
      </w:r>
      <w:proofErr w:type="spellEnd"/>
      <w:r>
        <w:rPr>
          <w:rFonts w:eastAsia="Times New Roman" w:cs="Times New Roman"/>
          <w:szCs w:val="24"/>
        </w:rPr>
        <w:t xml:space="preserve"> τμήματα με τρεις γιατρούς και πολύ χειρότερα</w:t>
      </w:r>
      <w:r>
        <w:rPr>
          <w:rFonts w:eastAsia="Times New Roman" w:cs="Times New Roman"/>
          <w:szCs w:val="24"/>
        </w:rPr>
        <w:t>,</w:t>
      </w:r>
      <w:r>
        <w:rPr>
          <w:rFonts w:eastAsia="Times New Roman" w:cs="Times New Roman"/>
          <w:szCs w:val="24"/>
        </w:rPr>
        <w:t xml:space="preserve"> για εκείνα που έχουν δύο γιατρούς</w:t>
      </w:r>
      <w:r>
        <w:rPr>
          <w:rFonts w:eastAsia="Times New Roman" w:cs="Times New Roman"/>
          <w:szCs w:val="24"/>
        </w:rPr>
        <w:t>,</w:t>
      </w:r>
      <w:r>
        <w:rPr>
          <w:rFonts w:eastAsia="Times New Roman" w:cs="Times New Roman"/>
          <w:szCs w:val="24"/>
        </w:rPr>
        <w:t xml:space="preserve"> μπορεί να φθάνει και στις εβδομήντα πέντε ώρες.</w:t>
      </w:r>
    </w:p>
    <w:p w14:paraId="5FF1945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Αυτό είναι ένα πάρα πολύ κρίσιμο ζήτημα, καθώς εγέρθηκε από ορισμέ</w:t>
      </w:r>
      <w:r>
        <w:rPr>
          <w:rFonts w:eastAsia="Times New Roman" w:cs="Times New Roman"/>
          <w:szCs w:val="24"/>
        </w:rPr>
        <w:t xml:space="preserve">νες πλευρές το </w:t>
      </w:r>
      <w:r>
        <w:rPr>
          <w:rFonts w:eastAsia="Times New Roman" w:cs="Times New Roman"/>
          <w:szCs w:val="24"/>
        </w:rPr>
        <w:t>θέ</w:t>
      </w:r>
      <w:r>
        <w:rPr>
          <w:rFonts w:eastAsia="Times New Roman" w:cs="Times New Roman"/>
          <w:szCs w:val="24"/>
        </w:rPr>
        <w:t xml:space="preserve">μα </w:t>
      </w:r>
      <w:r>
        <w:rPr>
          <w:rFonts w:eastAsia="Times New Roman" w:cs="Times New Roman"/>
          <w:szCs w:val="24"/>
        </w:rPr>
        <w:t>του</w:t>
      </w:r>
      <w:r>
        <w:rPr>
          <w:rFonts w:eastAsia="Times New Roman" w:cs="Times New Roman"/>
          <w:szCs w:val="24"/>
        </w:rPr>
        <w:t xml:space="preserve"> τι κάνουμε με την προσαρμογή στην κοινοτική </w:t>
      </w:r>
      <w:r>
        <w:rPr>
          <w:rFonts w:eastAsia="Times New Roman" w:cs="Times New Roman"/>
          <w:szCs w:val="24"/>
        </w:rPr>
        <w:t>ο</w:t>
      </w:r>
      <w:r>
        <w:rPr>
          <w:rFonts w:eastAsia="Times New Roman" w:cs="Times New Roman"/>
          <w:szCs w:val="24"/>
        </w:rPr>
        <w:t>δηγία, η οποία βοηθάει</w:t>
      </w:r>
      <w:r>
        <w:rPr>
          <w:rFonts w:eastAsia="Times New Roman" w:cs="Times New Roman"/>
          <w:szCs w:val="24"/>
        </w:rPr>
        <w:t>,</w:t>
      </w:r>
      <w:r>
        <w:rPr>
          <w:rFonts w:eastAsia="Times New Roman" w:cs="Times New Roman"/>
          <w:szCs w:val="24"/>
        </w:rPr>
        <w:t xml:space="preserve"> όχι μόνο να ρυθμίζουμε</w:t>
      </w:r>
      <w:r>
        <w:rPr>
          <w:rFonts w:eastAsia="Times New Roman" w:cs="Times New Roman"/>
          <w:szCs w:val="24"/>
        </w:rPr>
        <w:t>,</w:t>
      </w:r>
      <w:r>
        <w:rPr>
          <w:rFonts w:eastAsia="Times New Roman" w:cs="Times New Roman"/>
          <w:szCs w:val="24"/>
        </w:rPr>
        <w:t xml:space="preserve"> με τον καλύτερο δυνατό τρόπο</w:t>
      </w:r>
      <w:r>
        <w:rPr>
          <w:rFonts w:eastAsia="Times New Roman" w:cs="Times New Roman"/>
          <w:szCs w:val="24"/>
        </w:rPr>
        <w:t>,</w:t>
      </w:r>
      <w:r>
        <w:rPr>
          <w:rFonts w:eastAsia="Times New Roman" w:cs="Times New Roman"/>
          <w:szCs w:val="24"/>
        </w:rPr>
        <w:t xml:space="preserve"> τις </w:t>
      </w:r>
      <w:proofErr w:type="spellStart"/>
      <w:r>
        <w:rPr>
          <w:rFonts w:eastAsia="Times New Roman" w:cs="Times New Roman"/>
          <w:szCs w:val="24"/>
        </w:rPr>
        <w:t>εφημεριακές</w:t>
      </w:r>
      <w:proofErr w:type="spellEnd"/>
      <w:r>
        <w:rPr>
          <w:rFonts w:eastAsia="Times New Roman" w:cs="Times New Roman"/>
          <w:szCs w:val="24"/>
        </w:rPr>
        <w:t xml:space="preserve"> υποχρεώσεις των γιατρών</w:t>
      </w:r>
      <w:r>
        <w:rPr>
          <w:rFonts w:eastAsia="Times New Roman" w:cs="Times New Roman"/>
          <w:szCs w:val="24"/>
        </w:rPr>
        <w:t>,</w:t>
      </w:r>
      <w:r>
        <w:rPr>
          <w:rFonts w:eastAsia="Times New Roman" w:cs="Times New Roman"/>
          <w:szCs w:val="24"/>
        </w:rPr>
        <w:t xml:space="preserve"> σε σχέση με το παρόν, το οποίο όντως είναι συνθήκες</w:t>
      </w:r>
      <w:r>
        <w:rPr>
          <w:rFonts w:eastAsia="Times New Roman" w:cs="Times New Roman"/>
          <w:szCs w:val="24"/>
        </w:rPr>
        <w:t>,</w:t>
      </w:r>
      <w:r>
        <w:rPr>
          <w:rFonts w:eastAsia="Times New Roman" w:cs="Times New Roman"/>
          <w:szCs w:val="24"/>
        </w:rPr>
        <w:t xml:space="preserve"> πολλές φορές</w:t>
      </w:r>
      <w:r>
        <w:rPr>
          <w:rFonts w:eastAsia="Times New Roman" w:cs="Times New Roman"/>
          <w:szCs w:val="24"/>
        </w:rPr>
        <w:t>,</w:t>
      </w:r>
      <w:r>
        <w:rPr>
          <w:rFonts w:eastAsia="Times New Roman" w:cs="Times New Roman"/>
          <w:szCs w:val="24"/>
        </w:rPr>
        <w:t xml:space="preserve"> ζ</w:t>
      </w:r>
      <w:r>
        <w:rPr>
          <w:rFonts w:eastAsia="Times New Roman" w:cs="Times New Roman"/>
          <w:szCs w:val="24"/>
        </w:rPr>
        <w:t>ούγκλας, αλλά να μπορούμε να υπολογίζουμε να αποφευχθεί και η τιμωρία της χώρας</w:t>
      </w:r>
      <w:r>
        <w:rPr>
          <w:rFonts w:eastAsia="Times New Roman" w:cs="Times New Roman"/>
          <w:szCs w:val="24"/>
        </w:rPr>
        <w:t>,</w:t>
      </w:r>
      <w:r>
        <w:rPr>
          <w:rFonts w:eastAsia="Times New Roman" w:cs="Times New Roman"/>
          <w:szCs w:val="24"/>
        </w:rPr>
        <w:t xml:space="preserve"> η οποία έχει αποφασιστεί από το Ευρωπαϊκό Δικαστήριο, αν δεν συμμορφωθούμε.</w:t>
      </w:r>
    </w:p>
    <w:p w14:paraId="5FF1945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Δεν είναι λίγη αυτή η τιμωρία. Τα 150 εκατομμύρια ευρώ</w:t>
      </w:r>
      <w:r>
        <w:rPr>
          <w:rFonts w:eastAsia="Times New Roman" w:cs="Times New Roman"/>
          <w:szCs w:val="24"/>
        </w:rPr>
        <w:t>,</w:t>
      </w:r>
      <w:r>
        <w:rPr>
          <w:rFonts w:eastAsia="Times New Roman" w:cs="Times New Roman"/>
          <w:szCs w:val="24"/>
        </w:rPr>
        <w:t xml:space="preserve"> ως απειλή πληρωμής για τη χώρα</w:t>
      </w:r>
      <w:r>
        <w:rPr>
          <w:rFonts w:eastAsia="Times New Roman" w:cs="Times New Roman"/>
          <w:szCs w:val="24"/>
        </w:rPr>
        <w:t>,</w:t>
      </w:r>
      <w:r>
        <w:rPr>
          <w:rFonts w:eastAsia="Times New Roman" w:cs="Times New Roman"/>
          <w:szCs w:val="24"/>
        </w:rPr>
        <w:t xml:space="preserve"> είναι </w:t>
      </w:r>
      <w:proofErr w:type="spellStart"/>
      <w:r>
        <w:rPr>
          <w:rFonts w:eastAsia="Times New Roman" w:cs="Times New Roman"/>
          <w:szCs w:val="24"/>
        </w:rPr>
        <w:t>είναι</w:t>
      </w:r>
      <w:proofErr w:type="spellEnd"/>
      <w:r>
        <w:rPr>
          <w:rFonts w:eastAsia="Times New Roman" w:cs="Times New Roman"/>
          <w:szCs w:val="24"/>
        </w:rPr>
        <w:t xml:space="preserve"> πάρα πολλά για τις συνθήκες που ζούμε. </w:t>
      </w:r>
    </w:p>
    <w:p w14:paraId="5FF1945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πρόταση που κατατέθηκε και περιλαμβάνεται στο σχέδιο νόμου είναι από το Υπουργείο Υγείας. Η δεύτερη </w:t>
      </w:r>
      <w:r>
        <w:rPr>
          <w:rFonts w:eastAsia="Times New Roman" w:cs="Times New Roman"/>
          <w:szCs w:val="24"/>
        </w:rPr>
        <w:lastRenderedPageBreak/>
        <w:t>πρόταση είναι της πλειοψηφίας του Γενικού Συμβουλίου της ΟΕΝΓΕ. Η Πρόεδρος της Ομοσπονδίας στην</w:t>
      </w:r>
      <w:r>
        <w:rPr>
          <w:rFonts w:eastAsia="Times New Roman" w:cs="Times New Roman"/>
          <w:szCs w:val="24"/>
        </w:rPr>
        <w:t xml:space="preserve"> ακρόαση των φορέων δήλωσε ότι η πρόταση τους είναι: </w:t>
      </w:r>
      <w:r>
        <w:rPr>
          <w:rFonts w:eastAsia="Times New Roman" w:cs="Times New Roman"/>
          <w:szCs w:val="24"/>
        </w:rPr>
        <w:t>Σ</w:t>
      </w:r>
      <w:r>
        <w:rPr>
          <w:rFonts w:eastAsia="Times New Roman" w:cs="Times New Roman"/>
          <w:szCs w:val="24"/>
        </w:rPr>
        <w:t>ταθερή πρωινή εργασία, επτάωρη, πενθήμερη και μία ενεργός εφημερία την εβδομάδα για κάθε γιατρό, ειδικευμένο και ειδικευόμενο.</w:t>
      </w:r>
    </w:p>
    <w:p w14:paraId="5FF1945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Τα άρθρα 1, 2 και 3 του σχεδίου νόμου καθορίζουν αναλυτικά όλα τα ζητήματα</w:t>
      </w:r>
      <w:r>
        <w:rPr>
          <w:rFonts w:eastAsia="Times New Roman" w:cs="Times New Roman"/>
          <w:szCs w:val="24"/>
        </w:rPr>
        <w:t>,</w:t>
      </w:r>
      <w:r>
        <w:rPr>
          <w:rFonts w:eastAsia="Times New Roman" w:cs="Times New Roman"/>
          <w:szCs w:val="24"/>
        </w:rPr>
        <w:t xml:space="preserve"> που αφορούν το πρώτο σκέλος της πρότασης. Το τακτικό ωράριο των γιατρών και οδοντιάτρων του ΕΣΥ, περιλαμβανόμενων και των επικουρικών και των γιατρών των δημόσιων μονάδων πρωτοβάθμιας φροντίδας υγείας, του ΕΚΑΒ, του Παπαγεωργίου, του «Ωνάσειο</w:t>
      </w:r>
      <w:r>
        <w:rPr>
          <w:rFonts w:eastAsia="Times New Roman" w:cs="Times New Roman"/>
          <w:szCs w:val="24"/>
        </w:rPr>
        <w:t>υ</w:t>
      </w:r>
      <w:r>
        <w:rPr>
          <w:rFonts w:eastAsia="Times New Roman" w:cs="Times New Roman"/>
          <w:szCs w:val="24"/>
        </w:rPr>
        <w:t>», είναι στα</w:t>
      </w:r>
      <w:r>
        <w:rPr>
          <w:rFonts w:eastAsia="Times New Roman" w:cs="Times New Roman"/>
          <w:szCs w:val="24"/>
        </w:rPr>
        <w:t xml:space="preserve">θερό επτάωρο, από τις 08:00΄ έως τις 15:00΄ και πενθήμερο. </w:t>
      </w:r>
    </w:p>
    <w:p w14:paraId="5FF1945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Ο συνολικός χρόνος εργασίας, μαζί με τις εφημερίες, θα είναι σταδιακά σαράντα οχτώ ώρες την εβδομάδα. Ενώ για διάστημα τριών ετών προβλέπει τη δυνατότητα υπέρβασης του οκταώρου, μέχρι εξήντα ώρες </w:t>
      </w:r>
      <w:r>
        <w:rPr>
          <w:rFonts w:eastAsia="Times New Roman" w:cs="Times New Roman"/>
          <w:szCs w:val="24"/>
        </w:rPr>
        <w:t>εβδομαδιαίως, πάντα όμως με την ελεύθερη σύμφωνη γνώμη του γιατρού.</w:t>
      </w:r>
    </w:p>
    <w:p w14:paraId="5FF1945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Η οργάνωση της εφημερίας δεν μπορεί να γίνει σύμφωνα με την πρόταση της σημερινής πλειοψηφίας της ΟΕΝΓΕ. Κανένα </w:t>
      </w:r>
      <w:r>
        <w:rPr>
          <w:rFonts w:eastAsia="Times New Roman" w:cs="Times New Roman"/>
          <w:szCs w:val="24"/>
        </w:rPr>
        <w:lastRenderedPageBreak/>
        <w:t>νοσοκομείο δεν μπορεί να καλύψει</w:t>
      </w:r>
      <w:r>
        <w:rPr>
          <w:rFonts w:eastAsia="Times New Roman" w:cs="Times New Roman"/>
          <w:szCs w:val="24"/>
        </w:rPr>
        <w:t>,</w:t>
      </w:r>
      <w:r>
        <w:rPr>
          <w:rFonts w:eastAsia="Times New Roman" w:cs="Times New Roman"/>
          <w:szCs w:val="24"/>
        </w:rPr>
        <w:t xml:space="preserve"> στη βάση αυτής της πρότασης</w:t>
      </w:r>
      <w:r>
        <w:rPr>
          <w:rFonts w:eastAsia="Times New Roman" w:cs="Times New Roman"/>
          <w:szCs w:val="24"/>
        </w:rPr>
        <w:t>,</w:t>
      </w:r>
      <w:r>
        <w:rPr>
          <w:rFonts w:eastAsia="Times New Roman" w:cs="Times New Roman"/>
          <w:szCs w:val="24"/>
        </w:rPr>
        <w:t xml:space="preserve"> τις ανάγκες ε</w:t>
      </w:r>
      <w:r>
        <w:rPr>
          <w:rFonts w:eastAsia="Times New Roman" w:cs="Times New Roman"/>
          <w:szCs w:val="24"/>
        </w:rPr>
        <w:t>πειγόντων περιστατικών</w:t>
      </w:r>
      <w:r>
        <w:rPr>
          <w:rFonts w:eastAsia="Times New Roman" w:cs="Times New Roman"/>
          <w:szCs w:val="24"/>
        </w:rPr>
        <w:t>,</w:t>
      </w:r>
      <w:r>
        <w:rPr>
          <w:rFonts w:eastAsia="Times New Roman" w:cs="Times New Roman"/>
          <w:szCs w:val="24"/>
        </w:rPr>
        <w:t xml:space="preserve"> που δέχεται και των ασθενών που νοσηλεύει, ακόμη κι αν γίνει διπλάσιος ο αριθμός των προσλήψεων</w:t>
      </w:r>
      <w:r>
        <w:rPr>
          <w:rFonts w:eastAsia="Times New Roman" w:cs="Times New Roman"/>
          <w:szCs w:val="24"/>
        </w:rPr>
        <w:t>,</w:t>
      </w:r>
      <w:r>
        <w:rPr>
          <w:rFonts w:eastAsia="Times New Roman" w:cs="Times New Roman"/>
          <w:szCs w:val="24"/>
        </w:rPr>
        <w:t xml:space="preserve"> που σχεδιάζει η Κυβέρνηση για τη στελέχωση των τμημάτων επειγόντων περιστατικών των κλινικών, των μονάδων, των εργαστηρίων του. Χρειάζονται τμήματα που εφημερεύουν, που να έχουν μια στελέχωση επτά έως οκτώ γιατρών. Σκεφτείτε λίγο ποια δυνατότητα υπάρχει σ</w:t>
      </w:r>
      <w:r>
        <w:rPr>
          <w:rFonts w:eastAsia="Times New Roman" w:cs="Times New Roman"/>
          <w:szCs w:val="24"/>
        </w:rPr>
        <w:t>τη βάση της πραγματικότητας, ώστε όλα τα εφημερεύοντα τμήματα να έχουν οκτώ γιατρούς.</w:t>
      </w:r>
    </w:p>
    <w:p w14:paraId="5FF1945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η σταδιακή εφαρμογή της </w:t>
      </w:r>
      <w:r>
        <w:rPr>
          <w:rFonts w:eastAsia="Times New Roman" w:cs="Times New Roman"/>
          <w:szCs w:val="24"/>
        </w:rPr>
        <w:t>κ</w:t>
      </w:r>
      <w:r>
        <w:rPr>
          <w:rFonts w:eastAsia="Times New Roman" w:cs="Times New Roman"/>
          <w:szCs w:val="24"/>
        </w:rPr>
        <w:t xml:space="preserve">οινοτικής </w:t>
      </w:r>
      <w:r>
        <w:rPr>
          <w:rFonts w:eastAsia="Times New Roman" w:cs="Times New Roman"/>
          <w:szCs w:val="24"/>
        </w:rPr>
        <w:t>ο</w:t>
      </w:r>
      <w:r>
        <w:rPr>
          <w:rFonts w:eastAsia="Times New Roman" w:cs="Times New Roman"/>
          <w:szCs w:val="24"/>
        </w:rPr>
        <w:t xml:space="preserve">δηγίας 2003/88, στη βάση της δωδεκάωρης ενεργού εφημερίας, της δωδεκάωρης ημερήσιας ανάπαυσης, της εβδομαδιαίας ανάπαυσης </w:t>
      </w:r>
      <w:proofErr w:type="spellStart"/>
      <w:r>
        <w:rPr>
          <w:rFonts w:eastAsia="Times New Roman" w:cs="Times New Roman"/>
          <w:szCs w:val="24"/>
        </w:rPr>
        <w:t>ει</w:t>
      </w:r>
      <w:r>
        <w:rPr>
          <w:rFonts w:eastAsia="Times New Roman" w:cs="Times New Roman"/>
          <w:szCs w:val="24"/>
        </w:rPr>
        <w:t>κοσιτεσσάρων</w:t>
      </w:r>
      <w:proofErr w:type="spellEnd"/>
      <w:r>
        <w:rPr>
          <w:rFonts w:eastAsia="Times New Roman" w:cs="Times New Roman"/>
          <w:szCs w:val="24"/>
        </w:rPr>
        <w:t xml:space="preserve"> τουλάχιστον ωρών χωρίς διακοπή, του ρεπό και της αξιοποίησης και των άλλων μορφών εφημερίας, της ετοιμότητας, της μικτής, δίνει τη δυνατότητα στα νοσοκομεία και στις μονάδες πρωτοβάθμιας φροντίδας υγείας να εξασφαλίζουν σταδιακά ανθρώπινες συν</w:t>
      </w:r>
      <w:r>
        <w:rPr>
          <w:rFonts w:eastAsia="Times New Roman" w:cs="Times New Roman"/>
          <w:szCs w:val="24"/>
        </w:rPr>
        <w:t xml:space="preserve">θήκες εφημέρευσης για τους γιατρούς, οργάνωσης των εκπαιδευτικών προγραμμάτων τους και κάλυψης των λειτουργικών αναγκών των νοσοκομείων. </w:t>
      </w:r>
    </w:p>
    <w:p w14:paraId="5FF1945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βάση της </w:t>
      </w:r>
      <w:r>
        <w:rPr>
          <w:rFonts w:eastAsia="Times New Roman" w:cs="Times New Roman"/>
          <w:szCs w:val="24"/>
        </w:rPr>
        <w:t>ο</w:t>
      </w:r>
      <w:r>
        <w:rPr>
          <w:rFonts w:eastAsia="Times New Roman" w:cs="Times New Roman"/>
          <w:szCs w:val="24"/>
        </w:rPr>
        <w:t xml:space="preserve">δηγίας του Υπουργείου Υγείας, οι υγειονομικές περιφέρειες, οι διοικήσεις των νοσοκομείων και οι γιατροί </w:t>
      </w:r>
      <w:r>
        <w:rPr>
          <w:rFonts w:eastAsia="Times New Roman" w:cs="Times New Roman"/>
          <w:szCs w:val="24"/>
        </w:rPr>
        <w:t>οφείλουν να συνεργαστούν</w:t>
      </w:r>
      <w:r>
        <w:rPr>
          <w:rFonts w:eastAsia="Times New Roman" w:cs="Times New Roman"/>
          <w:szCs w:val="24"/>
        </w:rPr>
        <w:t>,</w:t>
      </w:r>
      <w:r>
        <w:rPr>
          <w:rFonts w:eastAsia="Times New Roman" w:cs="Times New Roman"/>
          <w:szCs w:val="24"/>
        </w:rPr>
        <w:t xml:space="preserve"> για να οργανώσουν</w:t>
      </w:r>
      <w:r>
        <w:rPr>
          <w:rFonts w:eastAsia="Times New Roman" w:cs="Times New Roman"/>
          <w:szCs w:val="24"/>
        </w:rPr>
        <w:t>,</w:t>
      </w:r>
      <w:r>
        <w:rPr>
          <w:rFonts w:eastAsia="Times New Roman" w:cs="Times New Roman"/>
          <w:szCs w:val="24"/>
        </w:rPr>
        <w:t xml:space="preserve"> με τον καλύτερο δυνατό τρόπο</w:t>
      </w:r>
      <w:r>
        <w:rPr>
          <w:rFonts w:eastAsia="Times New Roman" w:cs="Times New Roman"/>
          <w:szCs w:val="24"/>
        </w:rPr>
        <w:t>,</w:t>
      </w:r>
      <w:r>
        <w:rPr>
          <w:rFonts w:eastAsia="Times New Roman" w:cs="Times New Roman"/>
          <w:szCs w:val="24"/>
        </w:rPr>
        <w:t xml:space="preserve"> τα προγράμματα εφημεριών τους.</w:t>
      </w:r>
    </w:p>
    <w:p w14:paraId="5FF1945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Υγείας διευκρίνισε ότι έχει αποκλείσει τα κυλιόμενα προγράμματα εφημερίας και τις προσλήψεις γιατρών με μπλοκάκι ή μόνο για </w:t>
      </w:r>
      <w:proofErr w:type="spellStart"/>
      <w:r>
        <w:rPr>
          <w:rFonts w:eastAsia="Times New Roman" w:cs="Times New Roman"/>
          <w:szCs w:val="24"/>
        </w:rPr>
        <w:t>εφημεριακές</w:t>
      </w:r>
      <w:proofErr w:type="spellEnd"/>
      <w:r>
        <w:rPr>
          <w:rFonts w:eastAsia="Times New Roman" w:cs="Times New Roman"/>
          <w:szCs w:val="24"/>
        </w:rPr>
        <w:t xml:space="preserve"> α</w:t>
      </w:r>
      <w:r>
        <w:rPr>
          <w:rFonts w:eastAsia="Times New Roman" w:cs="Times New Roman"/>
          <w:szCs w:val="24"/>
        </w:rPr>
        <w:t>νάγκες, όπως γίνεται σε αρκετές ευρωπαϊκές χώρες</w:t>
      </w:r>
      <w:r>
        <w:rPr>
          <w:rFonts w:eastAsia="Times New Roman" w:cs="Times New Roman"/>
          <w:szCs w:val="24"/>
        </w:rPr>
        <w:t>,</w:t>
      </w:r>
      <w:r>
        <w:rPr>
          <w:rFonts w:eastAsia="Times New Roman" w:cs="Times New Roman"/>
          <w:szCs w:val="24"/>
        </w:rPr>
        <w:t xml:space="preserve"> που θέλησαν να προσαρμοστούν στην ευρωπαϊκή </w:t>
      </w:r>
      <w:r>
        <w:rPr>
          <w:rFonts w:eastAsia="Times New Roman" w:cs="Times New Roman"/>
          <w:szCs w:val="24"/>
        </w:rPr>
        <w:t>οδηγία</w:t>
      </w:r>
      <w:r>
        <w:rPr>
          <w:rFonts w:eastAsia="Times New Roman" w:cs="Times New Roman"/>
          <w:szCs w:val="24"/>
        </w:rPr>
        <w:t xml:space="preserve">. Οι προσλήψεις που σχεδιάζονται πρέπει να είναι </w:t>
      </w:r>
      <w:proofErr w:type="spellStart"/>
      <w:r>
        <w:rPr>
          <w:rFonts w:eastAsia="Times New Roman" w:cs="Times New Roman"/>
          <w:szCs w:val="24"/>
        </w:rPr>
        <w:t>στοχευμένες</w:t>
      </w:r>
      <w:proofErr w:type="spellEnd"/>
      <w:r>
        <w:rPr>
          <w:rFonts w:eastAsia="Times New Roman" w:cs="Times New Roman"/>
          <w:szCs w:val="24"/>
        </w:rPr>
        <w:t xml:space="preserve"> και επαρκείς</w:t>
      </w:r>
      <w:r>
        <w:rPr>
          <w:rFonts w:eastAsia="Times New Roman" w:cs="Times New Roman"/>
          <w:szCs w:val="24"/>
        </w:rPr>
        <w:t>,</w:t>
      </w:r>
      <w:r>
        <w:rPr>
          <w:rFonts w:eastAsia="Times New Roman" w:cs="Times New Roman"/>
          <w:szCs w:val="24"/>
        </w:rPr>
        <w:t xml:space="preserve"> για να υπάρξει εντός τριών ετών η δυνατότητα να καταργηθεί και το οκτάωρο.</w:t>
      </w:r>
    </w:p>
    <w:p w14:paraId="5FF1945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Το σχέ</w:t>
      </w:r>
      <w:r>
        <w:rPr>
          <w:rFonts w:eastAsia="Times New Roman" w:cs="Times New Roman"/>
          <w:szCs w:val="24"/>
        </w:rPr>
        <w:t xml:space="preserve">διο νόμου καθιερώνει την υποχρεωτική συμμετοχή όλων των γιατρών του ΕΣΥ, περιλαμβανόμενων και των συντονιστών διευθυντών των νοσοκομείων, του κέντρου και των πανεπιστημιακών γιατρών, στα προγράμματα εφημερίας. Η μορφή της συμμετοχής </w:t>
      </w:r>
      <w:r>
        <w:rPr>
          <w:rFonts w:eastAsia="Times New Roman" w:cs="Times New Roman"/>
          <w:szCs w:val="24"/>
        </w:rPr>
        <w:t>τους,</w:t>
      </w:r>
      <w:r>
        <w:rPr>
          <w:rFonts w:eastAsia="Times New Roman" w:cs="Times New Roman"/>
          <w:szCs w:val="24"/>
        </w:rPr>
        <w:t xml:space="preserve"> ασφαλώς θα προσδι</w:t>
      </w:r>
      <w:r>
        <w:rPr>
          <w:rFonts w:eastAsia="Times New Roman" w:cs="Times New Roman"/>
          <w:szCs w:val="24"/>
        </w:rPr>
        <w:t>ορίζεται στην απόφαση εξειδίκευσης</w:t>
      </w:r>
      <w:r>
        <w:rPr>
          <w:rFonts w:eastAsia="Times New Roman" w:cs="Times New Roman"/>
          <w:szCs w:val="24"/>
        </w:rPr>
        <w:t>,</w:t>
      </w:r>
      <w:r>
        <w:rPr>
          <w:rFonts w:eastAsia="Times New Roman" w:cs="Times New Roman"/>
          <w:szCs w:val="24"/>
        </w:rPr>
        <w:t xml:space="preserve"> που θα κάνει ο Υπουργός Υγείας, υπολογίζοντας και τα άλλα καθήκοντά τους, και ειδικά για τους πανεπιστημιακούς γιατρούς και τα εκπαιδευτικά καθήκοντά τους.</w:t>
      </w:r>
    </w:p>
    <w:p w14:paraId="5FF1946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Υπενθυμίζω ότι σε ευρωπαϊκό επίπεδο η συνειδητοποίηση αυτής της </w:t>
      </w:r>
      <w:r>
        <w:rPr>
          <w:rFonts w:eastAsia="Times New Roman" w:cs="Times New Roman"/>
          <w:szCs w:val="24"/>
        </w:rPr>
        <w:t>αναγκαιότητας για ανώτερο όριο εβδομαδιαίας απασχόλησης έγινε στη δεκαετία του ’90, μετά από σωρεία προσφυγών -οι γνωστές υποθέσεις: «ΣΙΜΑΠ» στην Ισπανία, «</w:t>
      </w:r>
      <w:proofErr w:type="spellStart"/>
      <w:r>
        <w:rPr>
          <w:rFonts w:eastAsia="Times New Roman" w:cs="Times New Roman"/>
          <w:szCs w:val="24"/>
        </w:rPr>
        <w:t>Τζίγγερ</w:t>
      </w:r>
      <w:proofErr w:type="spellEnd"/>
      <w:r>
        <w:rPr>
          <w:rFonts w:eastAsia="Times New Roman" w:cs="Times New Roman"/>
          <w:szCs w:val="24"/>
        </w:rPr>
        <w:t>» στη Γερμανία και πολλές άλλες, όπως και προσφυγές πολλών Ελλήνων γιατρών- για αυτήν την κατ</w:t>
      </w:r>
      <w:r>
        <w:rPr>
          <w:rFonts w:eastAsia="Times New Roman" w:cs="Times New Roman"/>
          <w:szCs w:val="24"/>
        </w:rPr>
        <w:t>άσταση, η οποία εξουθενώνει πραγματικά τους γιατρούς και δημιουργεί κινδύνους για τους ασθενείς τους.</w:t>
      </w:r>
    </w:p>
    <w:p w14:paraId="5FF19461"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έγινε και μετά από πολλούς προβληματισμούς για τις συνθήκες υγιεινής και ασφάλειας στην εργασία. Και στη βάση αυτή εκδόθηκαν κοινοτικές </w:t>
      </w:r>
      <w:r>
        <w:rPr>
          <w:rFonts w:eastAsia="Times New Roman" w:cs="Times New Roman"/>
          <w:szCs w:val="24"/>
        </w:rPr>
        <w:t xml:space="preserve">οδηγίες </w:t>
      </w:r>
      <w:r>
        <w:rPr>
          <w:rFonts w:eastAsia="Times New Roman" w:cs="Times New Roman"/>
          <w:szCs w:val="24"/>
        </w:rPr>
        <w:t>γι</w:t>
      </w:r>
      <w:r>
        <w:rPr>
          <w:rFonts w:eastAsia="Times New Roman" w:cs="Times New Roman"/>
          <w:szCs w:val="24"/>
        </w:rPr>
        <w:t xml:space="preserve">α ανώτερο όριο εβδομαδιαίας απασχόλησης, όπως η </w:t>
      </w:r>
      <w:r>
        <w:rPr>
          <w:rFonts w:eastAsia="Times New Roman" w:cs="Times New Roman"/>
          <w:szCs w:val="24"/>
        </w:rPr>
        <w:t xml:space="preserve">οδηγία </w:t>
      </w:r>
      <w:r>
        <w:rPr>
          <w:rFonts w:eastAsia="Times New Roman" w:cs="Times New Roman"/>
          <w:szCs w:val="24"/>
        </w:rPr>
        <w:t xml:space="preserve">1993/104/ΕΕ και η </w:t>
      </w:r>
      <w:r>
        <w:rPr>
          <w:rFonts w:eastAsia="Times New Roman" w:cs="Times New Roman"/>
          <w:szCs w:val="24"/>
        </w:rPr>
        <w:t xml:space="preserve">οδηγία </w:t>
      </w:r>
      <w:r>
        <w:rPr>
          <w:rFonts w:eastAsia="Times New Roman" w:cs="Times New Roman"/>
          <w:szCs w:val="24"/>
        </w:rPr>
        <w:t xml:space="preserve">2000/34/ΕΕ. Η πιο ολοκληρωμένη είναι, ασφαλώς, η </w:t>
      </w:r>
      <w:r>
        <w:rPr>
          <w:rFonts w:eastAsia="Times New Roman" w:cs="Times New Roman"/>
          <w:szCs w:val="24"/>
        </w:rPr>
        <w:t xml:space="preserve">οδηγία </w:t>
      </w:r>
      <w:r>
        <w:rPr>
          <w:rFonts w:eastAsia="Times New Roman" w:cs="Times New Roman"/>
          <w:szCs w:val="24"/>
        </w:rPr>
        <w:t xml:space="preserve">2003/88/ΕΕ, με την οποία θέλουμε να εναρμονιστούμε. </w:t>
      </w:r>
    </w:p>
    <w:p w14:paraId="5FF19462"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Βέβαια, να θυμίσω και πάλι ότι το Ευρωπαϊκό Δικαστήριο στις 23</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w:t>
      </w:r>
      <w:r>
        <w:rPr>
          <w:rFonts w:eastAsia="Times New Roman" w:cs="Times New Roman"/>
          <w:szCs w:val="24"/>
        </w:rPr>
        <w:t>015 προειδοποίησε την Ελληνική Δημοκρατία για όλες αυτές τις ποινές</w:t>
      </w:r>
      <w:r>
        <w:rPr>
          <w:rFonts w:eastAsia="Times New Roman" w:cs="Times New Roman"/>
          <w:szCs w:val="24"/>
        </w:rPr>
        <w:t>,</w:t>
      </w:r>
      <w:r>
        <w:rPr>
          <w:rFonts w:eastAsia="Times New Roman" w:cs="Times New Roman"/>
          <w:szCs w:val="24"/>
        </w:rPr>
        <w:t xml:space="preserve"> στις οποίες θα υποβληθούμε, αν δεν προσαρμοστούμε. </w:t>
      </w:r>
    </w:p>
    <w:p w14:paraId="5FF19463"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Αρκετές ευρωπαϊκές χώρες έχουν προσαρμοστεί απόλυτα στην </w:t>
      </w:r>
      <w:r>
        <w:rPr>
          <w:rFonts w:eastAsia="Times New Roman" w:cs="Times New Roman"/>
          <w:szCs w:val="24"/>
        </w:rPr>
        <w:t xml:space="preserve">οδηγία </w:t>
      </w:r>
      <w:r>
        <w:rPr>
          <w:rFonts w:eastAsia="Times New Roman" w:cs="Times New Roman"/>
          <w:szCs w:val="24"/>
        </w:rPr>
        <w:t>όπως η Δανία, η Ολλανδία, η Σουηδία, η Γερμανία και η Νορβηγία. Διαδικα</w:t>
      </w:r>
      <w:r>
        <w:rPr>
          <w:rFonts w:eastAsia="Times New Roman" w:cs="Times New Roman"/>
          <w:szCs w:val="24"/>
        </w:rPr>
        <w:t xml:space="preserve">σίες προσαρμογής γίνονται σε πολλές άλλες χώρες, με επιτυχία ή και με καθυστερήσεις. </w:t>
      </w:r>
    </w:p>
    <w:p w14:paraId="5FF19464"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Να θυμίσουμε ότι η χώρα μας θεωρητικά επιδίωξε να προσαρμοστεί από το 1999. Εκδόθηκαν τ</w:t>
      </w:r>
      <w:r>
        <w:rPr>
          <w:rFonts w:eastAsia="Times New Roman" w:cs="Times New Roman"/>
          <w:szCs w:val="24"/>
        </w:rPr>
        <w:t>ο</w:t>
      </w:r>
      <w:r>
        <w:rPr>
          <w:rFonts w:eastAsia="Times New Roman" w:cs="Times New Roman"/>
          <w:szCs w:val="24"/>
        </w:rPr>
        <w:t xml:space="preserve"> </w:t>
      </w:r>
      <w:r>
        <w:rPr>
          <w:rFonts w:eastAsia="Times New Roman" w:cs="Times New Roman"/>
          <w:szCs w:val="24"/>
        </w:rPr>
        <w:t>π.δ.</w:t>
      </w:r>
      <w:r>
        <w:rPr>
          <w:rFonts w:eastAsia="Times New Roman" w:cs="Times New Roman"/>
          <w:szCs w:val="24"/>
        </w:rPr>
        <w:t xml:space="preserve">88/1999 και </w:t>
      </w:r>
      <w:r>
        <w:rPr>
          <w:rFonts w:eastAsia="Times New Roman" w:cs="Times New Roman"/>
          <w:szCs w:val="24"/>
        </w:rPr>
        <w:t>το π.δ.</w:t>
      </w:r>
      <w:r>
        <w:rPr>
          <w:rFonts w:eastAsia="Times New Roman" w:cs="Times New Roman"/>
          <w:szCs w:val="24"/>
        </w:rPr>
        <w:t xml:space="preserve">76/2005, τα οποία, όμως, δεν εφαρμόστηκαν. </w:t>
      </w:r>
    </w:p>
    <w:p w14:paraId="5FF19465"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οφείλου</w:t>
      </w:r>
      <w:r>
        <w:rPr>
          <w:rFonts w:eastAsia="Times New Roman" w:cs="Times New Roman"/>
          <w:szCs w:val="24"/>
        </w:rPr>
        <w:t xml:space="preserve">με να εξασφαλίσουμε τις προϋποθέσεις για στελέχωση των νοσοκομείων, που θα διασφαλίζει τη δυνατότητα για σαράντα οκτώ ώρες εργασίας και εφημερίες την εβδομάδα. Ο μέσος όρος για τον υπολογισμό είναι το τετράμηνο. </w:t>
      </w:r>
    </w:p>
    <w:p w14:paraId="5FF19466"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Και επειδή εδώ ακούστηκαν διάφορα πράγματα,</w:t>
      </w:r>
      <w:r>
        <w:rPr>
          <w:rFonts w:eastAsia="Times New Roman" w:cs="Times New Roman"/>
          <w:szCs w:val="24"/>
        </w:rPr>
        <w:t xml:space="preserve"> με το να πάει τις εφημερίες έναν μήνα στις πενήντα δύο ώρες και έναν άλλο μήνα στις σαράντα τέσσερις ώρες δεν νομίζω ότι καταστρατηγεί τη φιλοσοφία. Διότι ακούστηκαν και αρκετά τρελά, ότι μπορεί έναν μήνα να εργάζεται κάποιος εβδομήντα ώρες και τον άλλο μ</w:t>
      </w:r>
      <w:r>
        <w:rPr>
          <w:rFonts w:eastAsia="Times New Roman" w:cs="Times New Roman"/>
          <w:szCs w:val="24"/>
        </w:rPr>
        <w:t xml:space="preserve">ήνα να συμπληρώνει. </w:t>
      </w:r>
    </w:p>
    <w:p w14:paraId="5FF19467"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τη ρύθμιση ότι δεν </w:t>
      </w:r>
      <w:proofErr w:type="spellStart"/>
      <w:r>
        <w:rPr>
          <w:rFonts w:eastAsia="Times New Roman" w:cs="Times New Roman"/>
          <w:szCs w:val="24"/>
        </w:rPr>
        <w:t>προσμετράται</w:t>
      </w:r>
      <w:proofErr w:type="spellEnd"/>
      <w:r>
        <w:rPr>
          <w:rFonts w:eastAsia="Times New Roman" w:cs="Times New Roman"/>
          <w:szCs w:val="24"/>
        </w:rPr>
        <w:t xml:space="preserve"> η ετήσια άδεια και οι άδειες ασθενείας, ότι θα υπάρχει, ασφαλώς, η ημερήσια ανάπαυση των δώδεκα τουλάχιστον ωρών, ότι θα υπάρχει χρόνος </w:t>
      </w:r>
      <w:r>
        <w:rPr>
          <w:rFonts w:eastAsia="Times New Roman" w:cs="Times New Roman"/>
          <w:szCs w:val="24"/>
        </w:rPr>
        <w:lastRenderedPageBreak/>
        <w:t>διαλειμμάτων</w:t>
      </w:r>
      <w:r>
        <w:rPr>
          <w:rFonts w:eastAsia="Times New Roman" w:cs="Times New Roman"/>
          <w:szCs w:val="24"/>
        </w:rPr>
        <w:t>,</w:t>
      </w:r>
      <w:r>
        <w:rPr>
          <w:rFonts w:eastAsia="Times New Roman" w:cs="Times New Roman"/>
          <w:szCs w:val="24"/>
        </w:rPr>
        <w:t xml:space="preserve"> σε περίπτωση παρατεταμένης εργασίας, ότι θα υπάρχει αντισταθμιστικός χρόνος -ρεπό- αμέσως μετά την εφημερία ή εντός δεκατεσσάρων ημερών μετά τον περιορισμό ή την απώλεια της εβδομαδιαίας ανάπαυσης. </w:t>
      </w:r>
    </w:p>
    <w:p w14:paraId="5FF19468"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Θέλω να θυμίσω κάποιες δράσεις</w:t>
      </w:r>
      <w:r>
        <w:rPr>
          <w:rFonts w:eastAsia="Times New Roman" w:cs="Times New Roman"/>
          <w:szCs w:val="24"/>
        </w:rPr>
        <w:t>,</w:t>
      </w:r>
      <w:r>
        <w:rPr>
          <w:rFonts w:eastAsia="Times New Roman" w:cs="Times New Roman"/>
          <w:szCs w:val="24"/>
        </w:rPr>
        <w:t xml:space="preserve"> που κάνει το Υπουργείο Υ</w:t>
      </w:r>
      <w:r>
        <w:rPr>
          <w:rFonts w:eastAsia="Times New Roman" w:cs="Times New Roman"/>
          <w:szCs w:val="24"/>
        </w:rPr>
        <w:t xml:space="preserve">γείας, οι οποίες προσπαθούν να δημιουργήσουν τις προϋποθέσεις της ουσιαστικής εναρμόνισης: </w:t>
      </w:r>
    </w:p>
    <w:p w14:paraId="5FF19469"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Δημιουργία αυτοτελών τμημάτων επειγόντων περιστατικών και άμεση προκήρυξη πεντακοσίων θέσεων στελέχωσής τους. Και όταν λέμε «άμεση» εννοούμε άμεση, ότι έχει οργανωθ</w:t>
      </w:r>
      <w:r>
        <w:rPr>
          <w:rFonts w:eastAsia="Times New Roman" w:cs="Times New Roman"/>
          <w:szCs w:val="24"/>
        </w:rPr>
        <w:t xml:space="preserve">εί η πρόταση και θα προκηρυχθούν οι θέσεις. </w:t>
      </w:r>
    </w:p>
    <w:p w14:paraId="5FF1946A"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Ένα συνολικό σχέδιο προσλήψεων δύο χιλιάδων γιατρών για τα </w:t>
      </w:r>
      <w:proofErr w:type="spellStart"/>
      <w:r>
        <w:rPr>
          <w:rFonts w:eastAsia="Times New Roman" w:cs="Times New Roman"/>
          <w:szCs w:val="24"/>
        </w:rPr>
        <w:t>υποστελεχωμένα</w:t>
      </w:r>
      <w:proofErr w:type="spellEnd"/>
      <w:r>
        <w:rPr>
          <w:rFonts w:eastAsia="Times New Roman" w:cs="Times New Roman"/>
          <w:szCs w:val="24"/>
        </w:rPr>
        <w:t xml:space="preserve"> τμήματα και τα κέντρα υγείας, ώστε να συμβάλλουν στην καλύτερη δυνατή οργάνωση της εφημερίας, μαζί με τους επτακόσιους εξήντα γιατρούς ΕΣ</w:t>
      </w:r>
      <w:r>
        <w:rPr>
          <w:rFonts w:eastAsia="Times New Roman" w:cs="Times New Roman"/>
          <w:szCs w:val="24"/>
        </w:rPr>
        <w:t xml:space="preserve">Υ της προηγούμενης προκήρυξης -πολλοί από τους οποίους έχουν πάει ήδη στα νοσοκομεία και αρκετοί αναμένονται- και τους τετρακόσιους γιατρούς από παλιές προκηρύξεις. </w:t>
      </w:r>
    </w:p>
    <w:p w14:paraId="5FF1946B"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Με τη συνέχιση της προσφοράς των επικουρικών γιατρών, οι οποίοι δεν εμπίπτουν, αγαπητέ συν</w:t>
      </w:r>
      <w:r>
        <w:rPr>
          <w:rFonts w:eastAsia="Times New Roman" w:cs="Times New Roman"/>
          <w:szCs w:val="24"/>
        </w:rPr>
        <w:t xml:space="preserve">άδελφε, κύριε </w:t>
      </w:r>
      <w:proofErr w:type="spellStart"/>
      <w:r>
        <w:rPr>
          <w:rFonts w:eastAsia="Times New Roman" w:cs="Times New Roman"/>
          <w:szCs w:val="24"/>
        </w:rPr>
        <w:t>Λαμπρούλη</w:t>
      </w:r>
      <w:proofErr w:type="spellEnd"/>
      <w:r>
        <w:rPr>
          <w:rFonts w:eastAsia="Times New Roman" w:cs="Times New Roman"/>
          <w:szCs w:val="24"/>
        </w:rPr>
        <w:t xml:space="preserve">, στις διατάξεις για ελαστικές εργασιακές σχέσεις, καθώς όλα τα καθήκοντα των επικουρικών γιατρών ταυτίζονται με εκείνα των μόνιμων γιατρών του Εθνικού Συστήματος Υγείας. Όλα τα καθήκοντά τους! Και μας ακούν. Και ακούν και αυτοί που </w:t>
      </w:r>
      <w:r>
        <w:rPr>
          <w:rFonts w:eastAsia="Times New Roman" w:cs="Times New Roman"/>
          <w:szCs w:val="24"/>
        </w:rPr>
        <w:t xml:space="preserve">ετοιμάζονται, υποτίθεται, να κάνουν κινητοποιήσεις σήμερα. </w:t>
      </w:r>
    </w:p>
    <w:p w14:paraId="5FF1946C"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 xml:space="preserve">ακούστηκε). </w:t>
      </w:r>
    </w:p>
    <w:p w14:paraId="5FF1946D"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Εικοσιτετράωρη εφημερία κέντρων υγείας, που θα καθοριστούν με απόφαση του Υπουργού Υγείας, ώστε και αυ</w:t>
      </w:r>
      <w:r>
        <w:rPr>
          <w:rFonts w:eastAsia="Times New Roman" w:cs="Times New Roman"/>
          <w:szCs w:val="24"/>
        </w:rPr>
        <w:t xml:space="preserve">τό το πρόγραμμα να βοηθάει στην καλύτερη οργάνωση της αντιμετώπισης των μη απειλητικών για τη ζωή εκτάκτων και επειγόντων περιστατικών. </w:t>
      </w:r>
    </w:p>
    <w:p w14:paraId="5FF1946E"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Τη συμμετοχή στην εφημερία όλων και των συντονιστών διευθυντών της Α΄ Ζώνης. </w:t>
      </w:r>
    </w:p>
    <w:p w14:paraId="5FF1946F"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Καθορισμός προτύπου εφημέρευσης ανά υγειο</w:t>
      </w:r>
      <w:r>
        <w:rPr>
          <w:rFonts w:eastAsia="Times New Roman" w:cs="Times New Roman"/>
          <w:szCs w:val="24"/>
        </w:rPr>
        <w:t xml:space="preserve">νομική περιφέρεια, νοσοκομείο, </w:t>
      </w:r>
      <w:r>
        <w:rPr>
          <w:rFonts w:eastAsia="Times New Roman" w:cs="Times New Roman"/>
          <w:szCs w:val="24"/>
        </w:rPr>
        <w:t>μονάδα πρωτοβάθμιας φροντίδας υγείας</w:t>
      </w:r>
      <w:r>
        <w:rPr>
          <w:rFonts w:eastAsia="Times New Roman" w:cs="Times New Roman"/>
          <w:szCs w:val="24"/>
        </w:rPr>
        <w:t xml:space="preserve">.  </w:t>
      </w:r>
    </w:p>
    <w:p w14:paraId="5FF19470"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Κεφάλαιο Β΄ περιλαμβάνει τις ρυθμίσεις για τα Συμβούλια Κρίσης και Επιλογής των γιατρών του ΕΣΥ. Οι ρυθμίσεις συντελούν στην καλύτερη οργάνωση των κρίσεων ανά ΥΠΕ και στην επιτάχυνσή τους. Τα </w:t>
      </w:r>
      <w:r>
        <w:rPr>
          <w:rFonts w:eastAsia="Times New Roman" w:cs="Times New Roman"/>
          <w:szCs w:val="24"/>
        </w:rPr>
        <w:t>σ</w:t>
      </w:r>
      <w:r>
        <w:rPr>
          <w:rFonts w:eastAsia="Times New Roman" w:cs="Times New Roman"/>
          <w:szCs w:val="24"/>
        </w:rPr>
        <w:t>υμβούλια που συγκροτούνται είναι πενταμελή και η σύνθεσή του</w:t>
      </w:r>
      <w:r>
        <w:rPr>
          <w:rFonts w:eastAsia="Times New Roman" w:cs="Times New Roman"/>
          <w:szCs w:val="24"/>
        </w:rPr>
        <w:t xml:space="preserve">ς διασφαλίζει το αμερόληπτο της κρίσης. Εκτός του </w:t>
      </w:r>
      <w:r>
        <w:rPr>
          <w:rFonts w:eastAsia="Times New Roman" w:cs="Times New Roman"/>
          <w:szCs w:val="24"/>
        </w:rPr>
        <w:t>δ</w:t>
      </w:r>
      <w:r>
        <w:rPr>
          <w:rFonts w:eastAsia="Times New Roman" w:cs="Times New Roman"/>
          <w:szCs w:val="24"/>
        </w:rPr>
        <w:t xml:space="preserve">ιοικητή, όταν αφορά σε προσλήψεις στις </w:t>
      </w:r>
      <w:r>
        <w:rPr>
          <w:rFonts w:eastAsia="Times New Roman" w:cs="Times New Roman"/>
          <w:szCs w:val="24"/>
        </w:rPr>
        <w:t xml:space="preserve">μονάδες πρωτοβάθμιας φροντίδας </w:t>
      </w:r>
      <w:r>
        <w:rPr>
          <w:rFonts w:eastAsia="Times New Roman" w:cs="Times New Roman"/>
          <w:szCs w:val="24"/>
        </w:rPr>
        <w:t>-εκείνων της ΥΠΕ- απαρτίζονται από τρεις γιατρούς με βαθμό διευθυντή</w:t>
      </w:r>
      <w:r>
        <w:rPr>
          <w:rFonts w:eastAsia="Times New Roman" w:cs="Times New Roman"/>
          <w:szCs w:val="24"/>
        </w:rPr>
        <w:t>,</w:t>
      </w:r>
      <w:r>
        <w:rPr>
          <w:rFonts w:eastAsia="Times New Roman" w:cs="Times New Roman"/>
          <w:szCs w:val="24"/>
        </w:rPr>
        <w:t xml:space="preserve"> κατόπιν κλήρωσης</w:t>
      </w:r>
      <w:r>
        <w:rPr>
          <w:rFonts w:eastAsia="Times New Roman" w:cs="Times New Roman"/>
          <w:szCs w:val="24"/>
        </w:rPr>
        <w:t>,</w:t>
      </w:r>
      <w:r>
        <w:rPr>
          <w:rFonts w:eastAsia="Times New Roman" w:cs="Times New Roman"/>
          <w:szCs w:val="24"/>
        </w:rPr>
        <w:t xml:space="preserve"> της ίδιας ειδικότητας με τον κρινόμενο και έναν</w:t>
      </w:r>
      <w:r>
        <w:rPr>
          <w:rFonts w:eastAsia="Times New Roman" w:cs="Times New Roman"/>
          <w:szCs w:val="24"/>
        </w:rPr>
        <w:t>,</w:t>
      </w:r>
      <w:r>
        <w:rPr>
          <w:rFonts w:eastAsia="Times New Roman" w:cs="Times New Roman"/>
          <w:szCs w:val="24"/>
        </w:rPr>
        <w:t xml:space="preserve"> που είναι ο Πρόεδρος του Επιστημονικού Συμβουλίου, ο οποίος και αυτός βγαίνει με κλήρωση. Ασφαλώς, αυτή η σύνθεση είναι πολύ προτιμότερη από εκείνη που πρότεινε ο κ. Βλάσης, ώστε να ορίζονται από το Κεντρικό Συμβούλιο Υγείας οι κριτές.</w:t>
      </w:r>
    </w:p>
    <w:p w14:paraId="5FF19471"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w:t>
      </w:r>
      <w:r>
        <w:rPr>
          <w:rFonts w:eastAsia="Times New Roman" w:cs="Times New Roman"/>
          <w:szCs w:val="24"/>
        </w:rPr>
        <w:t>το κουδούνι λήξεως του χρόνου ομιλίας του κυρίου Βουλευτή)</w:t>
      </w:r>
    </w:p>
    <w:p w14:paraId="5FF19472"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Ολοκληρώνω, αγαπητέ Πρόεδρε.</w:t>
      </w:r>
    </w:p>
    <w:p w14:paraId="5FF19473"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Τα κριτήρια επιλογής είναι διαφανή: </w:t>
      </w:r>
      <w:r>
        <w:rPr>
          <w:rFonts w:eastAsia="Times New Roman" w:cs="Times New Roman"/>
          <w:szCs w:val="24"/>
        </w:rPr>
        <w:t>Η</w:t>
      </w:r>
      <w:r>
        <w:rPr>
          <w:rFonts w:eastAsia="Times New Roman" w:cs="Times New Roman"/>
          <w:szCs w:val="24"/>
        </w:rPr>
        <w:t xml:space="preserve"> προϋπηρεσία, η κλινική εμπειρία, το επιστημονικό και εκπαιδευτικό έργο, καθώς και οι διοικητικές ικανότητες για κρίση διευθ</w:t>
      </w:r>
      <w:r>
        <w:rPr>
          <w:rFonts w:eastAsia="Times New Roman" w:cs="Times New Roman"/>
          <w:szCs w:val="24"/>
        </w:rPr>
        <w:t xml:space="preserve">υντών, με </w:t>
      </w:r>
      <w:proofErr w:type="spellStart"/>
      <w:r>
        <w:rPr>
          <w:rFonts w:eastAsia="Times New Roman" w:cs="Times New Roman"/>
          <w:szCs w:val="24"/>
        </w:rPr>
        <w:t>μοριοδότηση</w:t>
      </w:r>
      <w:proofErr w:type="spellEnd"/>
      <w:r>
        <w:rPr>
          <w:rFonts w:eastAsia="Times New Roman" w:cs="Times New Roman"/>
          <w:szCs w:val="24"/>
        </w:rPr>
        <w:t xml:space="preserve"> διαφανή. Κάθε υποψήφιος θα επιλέγει πέντε θέσεις και θα </w:t>
      </w:r>
      <w:r>
        <w:rPr>
          <w:rFonts w:eastAsia="Times New Roman" w:cs="Times New Roman"/>
          <w:szCs w:val="24"/>
        </w:rPr>
        <w:lastRenderedPageBreak/>
        <w:t xml:space="preserve">υπάρχει η δυνατότητα οι πέντε πρώτοι να υποβάλλονται και σε δομημένη συνέντευξη με σαφήνεια </w:t>
      </w:r>
      <w:proofErr w:type="spellStart"/>
      <w:r>
        <w:rPr>
          <w:rFonts w:eastAsia="Times New Roman" w:cs="Times New Roman"/>
          <w:szCs w:val="24"/>
        </w:rPr>
        <w:t>μοριοδότησης</w:t>
      </w:r>
      <w:proofErr w:type="spellEnd"/>
      <w:r>
        <w:rPr>
          <w:rFonts w:eastAsia="Times New Roman" w:cs="Times New Roman"/>
          <w:szCs w:val="24"/>
        </w:rPr>
        <w:t xml:space="preserve">. </w:t>
      </w:r>
    </w:p>
    <w:p w14:paraId="5FF19474"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Ακολουθούν ορισμένα άρθρα</w:t>
      </w:r>
      <w:r>
        <w:rPr>
          <w:rFonts w:eastAsia="Times New Roman" w:cs="Times New Roman"/>
          <w:szCs w:val="24"/>
        </w:rPr>
        <w:t>,</w:t>
      </w:r>
      <w:r>
        <w:rPr>
          <w:rFonts w:eastAsia="Times New Roman" w:cs="Times New Roman"/>
          <w:szCs w:val="24"/>
        </w:rPr>
        <w:t xml:space="preserve"> που αφορούν τη μισθολογική κατάταξη των γιατ</w:t>
      </w:r>
      <w:r>
        <w:rPr>
          <w:rFonts w:eastAsia="Times New Roman" w:cs="Times New Roman"/>
          <w:szCs w:val="24"/>
        </w:rPr>
        <w:t xml:space="preserve">ρών και οδοντιάτρων από τους διοικητές των νοσοκομείων ή των υγειονομικών περιφερειών, που νομίζω ότι βρίσκουν σύμφωνους σχεδόν όλους, την καταβολή του πτητικού επιδόματος στους γιατρούς που κάνουν </w:t>
      </w:r>
      <w:proofErr w:type="spellStart"/>
      <w:r>
        <w:rPr>
          <w:rFonts w:eastAsia="Times New Roman" w:cs="Times New Roman"/>
          <w:szCs w:val="24"/>
        </w:rPr>
        <w:t>αεροδικομιδές</w:t>
      </w:r>
      <w:proofErr w:type="spellEnd"/>
      <w:r>
        <w:rPr>
          <w:rFonts w:eastAsia="Times New Roman" w:cs="Times New Roman"/>
          <w:szCs w:val="24"/>
        </w:rPr>
        <w:t>, τη ρύθμιση για το ιατρικό προσωπικό του Νοσ</w:t>
      </w:r>
      <w:r>
        <w:rPr>
          <w:rFonts w:eastAsia="Times New Roman" w:cs="Times New Roman"/>
          <w:szCs w:val="24"/>
        </w:rPr>
        <w:t xml:space="preserve">οκομείου Καρπάθου, περιλαμβάνοντας και τις θέσεις του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υγείας</w:t>
      </w:r>
      <w:r>
        <w:rPr>
          <w:rFonts w:eastAsia="Times New Roman" w:cs="Times New Roman"/>
          <w:szCs w:val="24"/>
        </w:rPr>
        <w:t>, τη μεταφορά των οργανικών θέσεων του Εθνικού Κέντρου Πρόληψης και Αντιμετώπισης Σακχαρώδους Διαβήτη</w:t>
      </w:r>
      <w:r>
        <w:rPr>
          <w:rFonts w:eastAsia="Times New Roman" w:cs="Times New Roman"/>
          <w:szCs w:val="24"/>
        </w:rPr>
        <w:t>,</w:t>
      </w:r>
      <w:r>
        <w:rPr>
          <w:rFonts w:eastAsia="Times New Roman" w:cs="Times New Roman"/>
          <w:szCs w:val="24"/>
        </w:rPr>
        <w:t xml:space="preserve"> που έχουν μεταφερθεί, σύμφωνα με βελτιωμένη πρόταση που θα κάνει ο Υπουργός Υγείας κα</w:t>
      </w:r>
      <w:r>
        <w:rPr>
          <w:rFonts w:eastAsia="Times New Roman" w:cs="Times New Roman"/>
          <w:szCs w:val="24"/>
        </w:rPr>
        <w:t>ι θα μας την καταθέσει.</w:t>
      </w:r>
    </w:p>
    <w:p w14:paraId="5FF19475"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Θέλω να κλείσω με το εξής: Είναι πάρα πολύ σημαντικό -και αποδεικνύει πως ακούμε- ότι η διαβούλευση που κάνουμε με τους φορείς δεν είναι μια τυπική διαδικασία. Νομίζω ότι έγινε εξαντλητικός διάλογος και πριν και κατά τη διάρκεια της</w:t>
      </w:r>
      <w:r>
        <w:rPr>
          <w:rFonts w:eastAsia="Times New Roman" w:cs="Times New Roman"/>
          <w:szCs w:val="24"/>
        </w:rPr>
        <w:t xml:space="preserve"> δημόσιας διαβούλευσης με τους εκπροσώπους της εγχώριας φαρμακοβιομηχανίας, σχετικά με τις επιστροφές </w:t>
      </w:r>
      <w:r>
        <w:rPr>
          <w:rFonts w:eastAsia="Times New Roman" w:cs="Times New Roman"/>
          <w:szCs w:val="24"/>
        </w:rPr>
        <w:t>-</w:t>
      </w:r>
      <w:proofErr w:type="spellStart"/>
      <w:r>
        <w:rPr>
          <w:rFonts w:eastAsia="Times New Roman" w:cs="Times New Roman"/>
          <w:szCs w:val="24"/>
        </w:rPr>
        <w:t>clawback</w:t>
      </w:r>
      <w:proofErr w:type="spellEnd"/>
      <w:r>
        <w:rPr>
          <w:rFonts w:eastAsia="Times New Roman" w:cs="Times New Roman"/>
          <w:szCs w:val="24"/>
        </w:rPr>
        <w:t xml:space="preserve">, </w:t>
      </w:r>
      <w:proofErr w:type="spellStart"/>
      <w:r>
        <w:rPr>
          <w:rFonts w:eastAsia="Times New Roman" w:cs="Times New Roman"/>
          <w:szCs w:val="24"/>
        </w:rPr>
        <w:t>rebate</w:t>
      </w:r>
      <w:proofErr w:type="spellEnd"/>
      <w:r>
        <w:rPr>
          <w:rFonts w:eastAsia="Times New Roman" w:cs="Times New Roman"/>
          <w:szCs w:val="24"/>
        </w:rPr>
        <w:t xml:space="preserve">- των φαρμακευτικών εταιρειών. Νομίζω ότι η απόσυρση του άρθρου 14, </w:t>
      </w:r>
      <w:r>
        <w:rPr>
          <w:rFonts w:eastAsia="Times New Roman" w:cs="Times New Roman"/>
          <w:szCs w:val="24"/>
        </w:rPr>
        <w:lastRenderedPageBreak/>
        <w:t xml:space="preserve">την οποία μας ανακοίνωσε χθες ο Υπουργός, αποδεικνύει ακριβώς αυτό: </w:t>
      </w:r>
      <w:r>
        <w:rPr>
          <w:rFonts w:eastAsia="Times New Roman" w:cs="Times New Roman"/>
          <w:szCs w:val="24"/>
        </w:rPr>
        <w:t>Ότι αυτά που λέμε για δημόσια διαβούλευση και για διάλογο με τους φορείς, για το ότι ακούμε προτάσεις, περιλαμβάνονται στη συνολική τοποθέτηση των ρυθμίσεων που κάνουμε.</w:t>
      </w:r>
    </w:p>
    <w:p w14:paraId="5FF19476"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FF19477" w14:textId="77777777" w:rsidR="00BA0105" w:rsidRDefault="00C470DB">
      <w:pPr>
        <w:tabs>
          <w:tab w:val="left" w:pos="3642"/>
          <w:tab w:val="center" w:pos="4753"/>
          <w:tab w:val="left" w:pos="6214"/>
        </w:tabs>
        <w:spacing w:line="600" w:lineRule="auto"/>
        <w:ind w:firstLine="709"/>
        <w:contextualSpacing/>
        <w:jc w:val="center"/>
        <w:rPr>
          <w:rFonts w:eastAsia="Times New Roman" w:cs="Times New Roman"/>
          <w:szCs w:val="24"/>
        </w:rPr>
      </w:pPr>
      <w:r>
        <w:rPr>
          <w:rFonts w:eastAsia="Times New Roman" w:cs="Times New Roman"/>
          <w:szCs w:val="24"/>
        </w:rPr>
        <w:t xml:space="preserve">          </w:t>
      </w:r>
      <w:r>
        <w:rPr>
          <w:rFonts w:eastAsia="Times New Roman" w:cs="Times New Roman"/>
          <w:szCs w:val="24"/>
        </w:rPr>
        <w:t xml:space="preserve">(Χειροκροτήματα από </w:t>
      </w:r>
      <w:r>
        <w:rPr>
          <w:rFonts w:eastAsia="Times New Roman" w:cs="Times New Roman"/>
          <w:szCs w:val="24"/>
        </w:rPr>
        <w:t xml:space="preserve">τις πτέρυγες </w:t>
      </w:r>
      <w:r>
        <w:rPr>
          <w:rFonts w:eastAsia="Times New Roman" w:cs="Times New Roman"/>
          <w:szCs w:val="24"/>
        </w:rPr>
        <w:t>του ΣΥΡΙΖΑ και των ΑΝΕΛ)</w:t>
      </w:r>
    </w:p>
    <w:p w14:paraId="5FF19478"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(Σπυρίδων Λυκούδης):</w:t>
      </w:r>
      <w:r>
        <w:rPr>
          <w:rFonts w:eastAsia="Times New Roman" w:cs="Times New Roman"/>
          <w:szCs w:val="24"/>
        </w:rPr>
        <w:t xml:space="preserve"> Ευχαριστώ, κύριε συνάδελφε.</w:t>
      </w:r>
    </w:p>
    <w:p w14:paraId="5FF19479"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 συνάδελφος κ. Κωνσταντίνος Βλάσης από τη Νέα Δημοκρατία έχει τον λόγο.</w:t>
      </w:r>
    </w:p>
    <w:p w14:paraId="5FF1947A"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Κύριε Υπουργέ, κύριε Πρόεδρε, κύριοι Βουλευτές, σήμερα θα ήθελα να ξεκινήσω να μιλάω για το συγκεκριμένο</w:t>
      </w:r>
      <w:r>
        <w:rPr>
          <w:rFonts w:eastAsia="Times New Roman" w:cs="Times New Roman"/>
          <w:szCs w:val="24"/>
        </w:rPr>
        <w:t xml:space="preserve"> νομοσχέδιο, αλλά πραγματικά δεν μπορώ να μην μπω στον πειρασμό να σχολιάσω λίγο την επικαιρότητα. Και αυτό γιατί το λέω; Γιατί μόλις πριν από μία βδομάδα από αυτό εδώ το Βήμα ο Πρωθυπουργός, ο κ. Τσίπρας, απευθυνόμενος -κουνώντας μάλιστα το δάχτυλο- σε εμ</w:t>
      </w:r>
      <w:r>
        <w:rPr>
          <w:rFonts w:eastAsia="Times New Roman" w:cs="Times New Roman"/>
          <w:szCs w:val="24"/>
        </w:rPr>
        <w:t>άς, μάς έλεγε ότι δεν υπάρχει κα</w:t>
      </w:r>
      <w:r>
        <w:rPr>
          <w:rFonts w:eastAsia="Times New Roman" w:cs="Times New Roman"/>
          <w:szCs w:val="24"/>
        </w:rPr>
        <w:t>μ</w:t>
      </w:r>
      <w:r>
        <w:rPr>
          <w:rFonts w:eastAsia="Times New Roman" w:cs="Times New Roman"/>
          <w:szCs w:val="24"/>
        </w:rPr>
        <w:t xml:space="preserve">μία ανομία –«πού τη βλέπουμε;», ότι τη φανταζόμαστε. </w:t>
      </w:r>
    </w:p>
    <w:p w14:paraId="5FF1947B"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Δεν πέρασαν λίγα εικοσιτετράωρα και ο πρώην Υπουργός του, ο οποίος με τον συγκεκριμένο νόμο έβγαλε χιλιάδες φυλακισμένους έξω, βγήκε και είπε ότι αυτός ήταν ένας νόμος π</w:t>
      </w:r>
      <w:r>
        <w:rPr>
          <w:rFonts w:eastAsia="Times New Roman" w:cs="Times New Roman"/>
          <w:szCs w:val="24"/>
        </w:rPr>
        <w:t xml:space="preserve">ου τελικά δεν χρειαζόμασταν. Περιμένουμε, βέβαια, να απολογηθεί σε όλες αυτές τις οικογένειες, οι οποίες ήδη σε αυτό το διάστημα θρήνησαν και θύματα από κάποιους που βγήκαν με αυτό τον νόμο. Και, βέβαια, σήμερα βλέπουμε τον κ. </w:t>
      </w:r>
      <w:proofErr w:type="spellStart"/>
      <w:r>
        <w:rPr>
          <w:rFonts w:eastAsia="Times New Roman" w:cs="Times New Roman"/>
          <w:szCs w:val="24"/>
        </w:rPr>
        <w:t>Κουφοντίνα</w:t>
      </w:r>
      <w:proofErr w:type="spellEnd"/>
      <w:r>
        <w:rPr>
          <w:rFonts w:eastAsia="Times New Roman" w:cs="Times New Roman"/>
          <w:szCs w:val="24"/>
        </w:rPr>
        <w:t xml:space="preserve"> να παίρνει άδεια γ</w:t>
      </w:r>
      <w:r>
        <w:rPr>
          <w:rFonts w:eastAsia="Times New Roman" w:cs="Times New Roman"/>
          <w:szCs w:val="24"/>
        </w:rPr>
        <w:t xml:space="preserve">ια να βγει από τη φυλακή. Πρωτάκουστο! </w:t>
      </w:r>
    </w:p>
    <w:p w14:paraId="5FF1947C"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Ξέρετε κάτι; Ακούτε τι λέει ο κόσμος; Γιατί λέτε ότι ακούτε τι λέει κάτω ο κόσμος. Ο απλός λαός λέει ότι η Αστυνομία κάνει καλά τη δουλειά της, τους βάζει μέσα και εσείς τους βγάζετε. </w:t>
      </w:r>
    </w:p>
    <w:p w14:paraId="5FF1947D"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Πιστεύω να υπάρχει μια πειστική</w:t>
      </w:r>
      <w:r>
        <w:rPr>
          <w:rFonts w:eastAsia="Times New Roman" w:cs="Times New Roman"/>
          <w:szCs w:val="24"/>
        </w:rPr>
        <w:t xml:space="preserve"> απάντηση και από τον Πρωθυπουργό. </w:t>
      </w:r>
    </w:p>
    <w:p w14:paraId="5FF1947E" w14:textId="77777777" w:rsidR="00BA0105" w:rsidRDefault="00C470DB">
      <w:pPr>
        <w:spacing w:line="600" w:lineRule="auto"/>
        <w:contextualSpacing/>
        <w:jc w:val="both"/>
        <w:rPr>
          <w:rFonts w:eastAsia="Times New Roman" w:cs="Times New Roman"/>
          <w:szCs w:val="24"/>
        </w:rPr>
      </w:pPr>
      <w:r>
        <w:rPr>
          <w:rFonts w:eastAsia="Times New Roman" w:cs="Times New Roman"/>
          <w:szCs w:val="24"/>
        </w:rPr>
        <w:t>Και, βέβαια, να σχολιάσω και κάτι που άκουσα χθες στην Κοινοβουλευτική σας Ομάδα.</w:t>
      </w:r>
      <w:r>
        <w:rPr>
          <w:rFonts w:eastAsia="Times New Roman" w:cs="Times New Roman"/>
          <w:szCs w:val="24"/>
        </w:rPr>
        <w:t xml:space="preserve"> </w:t>
      </w:r>
      <w:r>
        <w:rPr>
          <w:rFonts w:eastAsia="Times New Roman" w:cs="Times New Roman"/>
          <w:szCs w:val="24"/>
        </w:rPr>
        <w:t>Είπε ο κ. Τσίπρας ότι είναι αθεράπευτα αισιόδοξος και πως η τρίτη αξιολόγηση θα κλείσει. Και καλά θα κάνει. Δεν μας είπε, όμως, πόσο πιέζο</w:t>
      </w:r>
      <w:r>
        <w:rPr>
          <w:rFonts w:eastAsia="Times New Roman" w:cs="Times New Roman"/>
          <w:szCs w:val="24"/>
        </w:rPr>
        <w:t>υν οι ξένοι -οι κακοί πριν και καλοί τώρα- οι οποίοι είπαν ότι πρέπει άμεσα να προχωρήσουν οι πλειστηριασμοί. Χωρίς πλειστηριασμούς δεν θα κλείσει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τρίτη αξιολόγηση. Τι θα πείτε γι’ αυτό; </w:t>
      </w:r>
    </w:p>
    <w:p w14:paraId="5FF1947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 του παρόντος: Νομοσχέδιο εξπρές. Διαδικασία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Φ</w:t>
      </w:r>
      <w:r>
        <w:rPr>
          <w:rFonts w:eastAsia="Times New Roman" w:cs="Times New Roman"/>
          <w:szCs w:val="24"/>
        </w:rPr>
        <w:t xml:space="preserve">έρατε με τη μορφή του επείγοντος ένα νομοσχέδιο που και καλά είναι μια εναρμόνιση κοινοτικής </w:t>
      </w:r>
      <w:r>
        <w:rPr>
          <w:rFonts w:eastAsia="Times New Roman" w:cs="Times New Roman"/>
          <w:szCs w:val="24"/>
        </w:rPr>
        <w:t>ο</w:t>
      </w:r>
      <w:r>
        <w:rPr>
          <w:rFonts w:eastAsia="Times New Roman" w:cs="Times New Roman"/>
          <w:szCs w:val="24"/>
        </w:rPr>
        <w:t xml:space="preserve">δηγίας με το ελληνικό δίκαιο. Επί της ουσίας, όμως, η πλειονότητα των άρθρων δεν αφορά αυτό. Το φέρατε νύχτα για να μην προλάβουμε να το μελετήσουμε. Νομοθετείτε </w:t>
      </w:r>
      <w:r>
        <w:rPr>
          <w:rFonts w:eastAsia="Times New Roman" w:cs="Times New Roman"/>
          <w:szCs w:val="24"/>
        </w:rPr>
        <w:t xml:space="preserve">πρόχειρα και αποσπασματικά. </w:t>
      </w:r>
    </w:p>
    <w:p w14:paraId="5FF1948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Να σας πω και κάτι άλλο; Δεν δίνετε λύσεις. Αν δίνατε λύσεις, θα έλεγα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πράβο, φέρατε κάτι επειγόντως, αλλά λύνετε και ένα χρόνιο πρόβλημα στην </w:t>
      </w:r>
      <w:r>
        <w:rPr>
          <w:rFonts w:eastAsia="Times New Roman" w:cs="Times New Roman"/>
          <w:szCs w:val="24"/>
        </w:rPr>
        <w:t>υ</w:t>
      </w:r>
      <w:r>
        <w:rPr>
          <w:rFonts w:eastAsia="Times New Roman" w:cs="Times New Roman"/>
          <w:szCs w:val="24"/>
        </w:rPr>
        <w:t xml:space="preserve">γεία». </w:t>
      </w:r>
    </w:p>
    <w:p w14:paraId="5FF1948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Η ουσία είναι ότι με το επείγον του χαρακτήρα το μόνο που κάνετε είναι ν</w:t>
      </w:r>
      <w:r>
        <w:rPr>
          <w:rFonts w:eastAsia="Times New Roman" w:cs="Times New Roman"/>
          <w:szCs w:val="24"/>
        </w:rPr>
        <w:t xml:space="preserve">α προσβάλλετε όχι εμάς -εμάς μας βάζω στην άκρη- αλλά τους γιατρούς κατά πρώτον και βέβαια τον ελληνικό λαό, ο οποίος έρχεται και αντιμετωπίζει όλα αυτά τα προβλήματα της </w:t>
      </w:r>
      <w:r>
        <w:rPr>
          <w:rFonts w:eastAsia="Times New Roman" w:cs="Times New Roman"/>
          <w:szCs w:val="24"/>
        </w:rPr>
        <w:t>υ</w:t>
      </w:r>
      <w:r>
        <w:rPr>
          <w:rFonts w:eastAsia="Times New Roman" w:cs="Times New Roman"/>
          <w:szCs w:val="24"/>
        </w:rPr>
        <w:t xml:space="preserve">γείας. </w:t>
      </w:r>
    </w:p>
    <w:p w14:paraId="5FF1948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Οι φορείς, ο ΟΕΝΓΕ, η ΕΙΝΑΠ, η ΙΣΑ, τι λένε όλες αυτές τις μέρες; «Απύθμενο </w:t>
      </w:r>
      <w:r>
        <w:rPr>
          <w:rFonts w:eastAsia="Times New Roman" w:cs="Times New Roman"/>
          <w:szCs w:val="24"/>
        </w:rPr>
        <w:t>θράσος». «Νομοσχέδιο έκτρωμα». «Το φέρνετε σαν κλέφτες στη Βουλή». Ούτε αυτό σας ένοιαξε. Εμείς δεν χρησιμοποιούμε τέτοιες φράσεις. Δεν το κάναμε ποτέ. Εσείς, όπως θυμάστε πολύ καλά, πριν το 2015 το κάνατε καθημερινά. Ο ΣΦΕΕ τι είπε; Πέντε μέρες πριν συζητ</w:t>
      </w:r>
      <w:r>
        <w:rPr>
          <w:rFonts w:eastAsia="Times New Roman" w:cs="Times New Roman"/>
          <w:szCs w:val="24"/>
        </w:rPr>
        <w:t xml:space="preserve">ούσαμε άλλα, μας είπαν </w:t>
      </w:r>
      <w:r>
        <w:rPr>
          <w:rFonts w:eastAsia="Times New Roman" w:cs="Times New Roman"/>
          <w:szCs w:val="24"/>
        </w:rPr>
        <w:lastRenderedPageBreak/>
        <w:t xml:space="preserve">ότι δεν υπάρχει τίποτα το οποίο θα μας φέρετε και δυο μέρες μετά ακούμε άλλα. Πλήρως αναξιόπιστοι! Τα ψέματά σας είναι καθημερινά, αλλά έχουμε μάθει να ζούμε με αυτά. </w:t>
      </w:r>
    </w:p>
    <w:p w14:paraId="5FF1948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Πλήθος άσχετων άρθρων. Και εκεί ακριβώς είναι ο πυρήνας του νομοσ</w:t>
      </w:r>
      <w:r>
        <w:rPr>
          <w:rFonts w:eastAsia="Times New Roman" w:cs="Times New Roman"/>
          <w:szCs w:val="24"/>
        </w:rPr>
        <w:t xml:space="preserve">χεδίου. Γιατί σαφώς την εναρμόνιση του ευρωπαϊκού δικαίου με το ελληνικό δίκαιο δεν μπορούμε να την αποφύγουμε. Κι εμείς </w:t>
      </w:r>
      <w:r>
        <w:rPr>
          <w:rFonts w:eastAsia="Times New Roman" w:cs="Times New Roman"/>
          <w:szCs w:val="24"/>
        </w:rPr>
        <w:t>ως</w:t>
      </w:r>
      <w:r>
        <w:rPr>
          <w:rFonts w:eastAsia="Times New Roman" w:cs="Times New Roman"/>
          <w:szCs w:val="24"/>
        </w:rPr>
        <w:t xml:space="preserve"> κόμμα ευρωπαϊκό, θα το κάνουμε. Και στο παρελθόν, όμως, έχουμε δείξει ότι κρατάμε τέτοια γραμμή. Ολιγωρίες και ανεπάρκειες οφείλουμε</w:t>
      </w:r>
      <w:r>
        <w:rPr>
          <w:rFonts w:eastAsia="Times New Roman" w:cs="Times New Roman"/>
          <w:szCs w:val="24"/>
        </w:rPr>
        <w:t xml:space="preserve"> εμείς να πληρώσουμε σήμερα. Δεν υπάρχει τίποτα στη δημόσια διαβούλευση, στο «</w:t>
      </w:r>
      <w:proofErr w:type="spellStart"/>
      <w:r>
        <w:rPr>
          <w:rFonts w:eastAsia="Times New Roman" w:cs="Times New Roman"/>
          <w:szCs w:val="24"/>
          <w:lang w:val="en-US"/>
        </w:rPr>
        <w:t>OpenGov</w:t>
      </w:r>
      <w:proofErr w:type="spellEnd"/>
      <w:r>
        <w:rPr>
          <w:rFonts w:eastAsia="Times New Roman" w:cs="Times New Roman"/>
          <w:szCs w:val="24"/>
        </w:rPr>
        <w:t>». Φέρατε τον νόμο χωρίς να γίνει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συζήτηση, με τη διαδικασία «ψεκάστε, σκουπίστε, τελειώσατε». Κι όχι τίποτα άλλο, αλλά προσπαθείτε και βάζετε κάποια κοινωνικά προσ</w:t>
      </w:r>
      <w:r>
        <w:rPr>
          <w:rFonts w:eastAsia="Times New Roman" w:cs="Times New Roman"/>
          <w:szCs w:val="24"/>
        </w:rPr>
        <w:t xml:space="preserve">χήματα που δεν τα βλέπουμε πουθενά. </w:t>
      </w:r>
    </w:p>
    <w:p w14:paraId="5FF1948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την ωραιοποιημένη εικόνα του Υπουργού και του </w:t>
      </w:r>
      <w:r>
        <w:rPr>
          <w:rFonts w:eastAsia="Times New Roman" w:cs="Times New Roman"/>
          <w:szCs w:val="24"/>
        </w:rPr>
        <w:t>Α</w:t>
      </w:r>
      <w:r>
        <w:rPr>
          <w:rFonts w:eastAsia="Times New Roman" w:cs="Times New Roman"/>
          <w:szCs w:val="24"/>
        </w:rPr>
        <w:t>ναπληρωτή Υπουργού δεν χρειάζεται νομίζω να τη</w:t>
      </w:r>
      <w:r>
        <w:rPr>
          <w:rFonts w:eastAsia="Times New Roman" w:cs="Times New Roman"/>
          <w:szCs w:val="24"/>
        </w:rPr>
        <w:t xml:space="preserve"> σχολιάσουμε εμείς. Τη βλέπει ο κόσμος καθημερινά. Τη βλέπει στις ουρές που στήνονται στα νοσοκομεία, στα ραντεβού που καθυστερούν, στα χειρουργεία που δεν γίνονται γιατί οι προϋπολογισμοί σε πολλά νοσοκομεία έχουν τελειώσει καιρό πριν. Και, βέβαια, οι </w:t>
      </w:r>
      <w:r>
        <w:rPr>
          <w:rFonts w:eastAsia="Times New Roman" w:cs="Times New Roman"/>
          <w:szCs w:val="24"/>
        </w:rPr>
        <w:lastRenderedPageBreak/>
        <w:t>για</w:t>
      </w:r>
      <w:r>
        <w:rPr>
          <w:rFonts w:eastAsia="Times New Roman" w:cs="Times New Roman"/>
          <w:szCs w:val="24"/>
        </w:rPr>
        <w:t xml:space="preserve">τροί κάνουν ό,τι περνάει από το χέρι τους. Όμως με τι όπλα; Αυτή την εικόνα θέλετε στην </w:t>
      </w:r>
      <w:r>
        <w:rPr>
          <w:rFonts w:eastAsia="Times New Roman" w:cs="Times New Roman"/>
          <w:szCs w:val="24"/>
        </w:rPr>
        <w:t>υ</w:t>
      </w:r>
      <w:r>
        <w:rPr>
          <w:rFonts w:eastAsia="Times New Roman" w:cs="Times New Roman"/>
          <w:szCs w:val="24"/>
        </w:rPr>
        <w:t xml:space="preserve">γεία; Είστε υπερήφανοι γι’ αυτήν; Νομίζω ότι αυτή η εικόνα μας προσβάλλει. </w:t>
      </w:r>
    </w:p>
    <w:p w14:paraId="5FF1948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Από τα επίσημα χείλη του </w:t>
      </w:r>
      <w:r>
        <w:rPr>
          <w:rFonts w:eastAsia="Times New Roman" w:cs="Times New Roman"/>
          <w:szCs w:val="24"/>
        </w:rPr>
        <w:t>Α</w:t>
      </w:r>
      <w:r>
        <w:rPr>
          <w:rFonts w:eastAsia="Times New Roman" w:cs="Times New Roman"/>
          <w:szCs w:val="24"/>
        </w:rPr>
        <w:t>ναπληρωτή Υπουργού ακούμε ότι το 80% των γιατρών τα παίρνει. Πραγ</w:t>
      </w:r>
      <w:r>
        <w:rPr>
          <w:rFonts w:eastAsia="Times New Roman" w:cs="Times New Roman"/>
          <w:szCs w:val="24"/>
        </w:rPr>
        <w:t xml:space="preserve">ματικά, κύριε </w:t>
      </w:r>
      <w:proofErr w:type="spellStart"/>
      <w:r>
        <w:rPr>
          <w:rFonts w:eastAsia="Times New Roman" w:cs="Times New Roman"/>
          <w:szCs w:val="24"/>
        </w:rPr>
        <w:t>Πολάκη</w:t>
      </w:r>
      <w:proofErr w:type="spellEnd"/>
      <w:r>
        <w:rPr>
          <w:rFonts w:eastAsia="Times New Roman" w:cs="Times New Roman"/>
          <w:szCs w:val="24"/>
        </w:rPr>
        <w:t xml:space="preserve">, με όλη την καλή διάθεση, πώς θα τους δείτε στα μάτια αύριο; Το πιστεύετε πραγματικά αυτό; </w:t>
      </w:r>
    </w:p>
    <w:p w14:paraId="5FF1948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Απάντησα, νομίζω. Δεν ακούσατε την απάντηση;</w:t>
      </w:r>
    </w:p>
    <w:p w14:paraId="5FF1948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 xml:space="preserve">Την άκουσα. Δεν με κάλυψε η απάντηση, κύριε Υπουργέ. </w:t>
      </w:r>
    </w:p>
    <w:p w14:paraId="5FF1948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Αυτό είναι δικό σας πρόβλημα.</w:t>
      </w:r>
    </w:p>
    <w:p w14:paraId="5FF1948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 xml:space="preserve">Όμως δεν σημαίνει τίποτα το ότι δεν κάλυψε εμένα. Δεν κάλυψε τους συναδέλφους γιατρούς, οι οποίοι δίνουν </w:t>
      </w:r>
      <w:r>
        <w:rPr>
          <w:rFonts w:eastAsia="Times New Roman" w:cs="Times New Roman"/>
          <w:szCs w:val="24"/>
        </w:rPr>
        <w:t>καθημερινά μάχη μέσα στα νοσοκομεία. Και μέχρι πριν τρία χρόνια τη δίνατε κι εσείς αυτή τη μάχη μαζί τους, ενώ σήμερα έχετε πάει στο απέναντι μέρος του πεζοδρομίου. Αντί, όμως, να ζητήσετε μία συγνώμη, έχετε το θράσος και συνεχίζετε πάνω στο ίδιο παιχνίδι.</w:t>
      </w:r>
    </w:p>
    <w:p w14:paraId="5FF1948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Θα σας απαντήσω ξανά, λοιπόν. Επανάληψη μήτηρ πάσης μαθήσεως. </w:t>
      </w:r>
    </w:p>
    <w:p w14:paraId="5FF1948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 xml:space="preserve">Επί της ουσίας. Τα πρώτα έξι άρθρα ήρθαν για ποιο λόγο; Γιατί θέλουμε να αποφύγουμε ένα πρόστιμο που έπεσε από την Ευρωπαϊκή </w:t>
      </w:r>
      <w:r>
        <w:rPr>
          <w:rFonts w:eastAsia="Times New Roman" w:cs="Times New Roman"/>
          <w:szCs w:val="24"/>
        </w:rPr>
        <w:t xml:space="preserve">Ένωση και αφορούσε αυτή την εναρμόνιση της κοινοτικής </w:t>
      </w:r>
      <w:r>
        <w:rPr>
          <w:rFonts w:eastAsia="Times New Roman" w:cs="Times New Roman"/>
          <w:szCs w:val="24"/>
        </w:rPr>
        <w:t>ο</w:t>
      </w:r>
      <w:r>
        <w:rPr>
          <w:rFonts w:eastAsia="Times New Roman" w:cs="Times New Roman"/>
          <w:szCs w:val="24"/>
        </w:rPr>
        <w:t>δηγίας με το ελληνικό δίκαιο.</w:t>
      </w:r>
    </w:p>
    <w:p w14:paraId="5FF1948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καταδικαστική απόφαση το 2015 επί Κυβερνήσεώς σας. Βέβαια, να θυμίσουμε ότι τότε, το 2015, προσπαθούσατε να λύσετε τα δικά σας εσωτερικά θέματα, γιατί θυμάμαι ότι </w:t>
      </w:r>
      <w:r>
        <w:rPr>
          <w:rFonts w:eastAsia="Times New Roman" w:cs="Times New Roman"/>
          <w:szCs w:val="24"/>
        </w:rPr>
        <w:t>τότε πίσω μου καθόταν η κ. Κωνσταντοπούλου, η οποία βέβαια τώρα δεν ξέρω τι λέει. Όλο αυτό το διάστημα δεν επιταχύνατε προσλήψεις, παρ</w:t>
      </w:r>
      <w:r>
        <w:rPr>
          <w:rFonts w:eastAsia="Times New Roman" w:cs="Times New Roman"/>
          <w:szCs w:val="24"/>
        </w:rPr>
        <w:t xml:space="preserve">’ </w:t>
      </w:r>
      <w:r>
        <w:rPr>
          <w:rFonts w:eastAsia="Times New Roman" w:cs="Times New Roman"/>
          <w:szCs w:val="24"/>
        </w:rPr>
        <w:t>ότι η Κυβέρνηση της Νέας Δημοκρατίας τα προηγούμενα τρία χρόνια είχε εξασφαλίσει με τη διαδικασία του 1:10 χιλιάδες θέσε</w:t>
      </w:r>
      <w:r>
        <w:rPr>
          <w:rFonts w:eastAsia="Times New Roman" w:cs="Times New Roman"/>
          <w:szCs w:val="24"/>
        </w:rPr>
        <w:t xml:space="preserve">ις εργασίας, τις οποίες δεν αξιοποιήσατε. Δεν στηρίξατε την πρωτοβάθμια φροντίδα υγείας και βέβαια, το μυαλό σας ήταν αλλού. </w:t>
      </w:r>
    </w:p>
    <w:p w14:paraId="5FF1948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Το μόνο, λοιπόν, που κάνετε τώρα με τα έξι πρώτα άρθρα είναι να εισάγετε την έννοια του </w:t>
      </w:r>
      <w:r>
        <w:rPr>
          <w:rFonts w:eastAsia="Times New Roman" w:cs="Times New Roman"/>
          <w:szCs w:val="24"/>
          <w:lang w:val="en-GB"/>
        </w:rPr>
        <w:t>opt</w:t>
      </w:r>
      <w:r>
        <w:rPr>
          <w:rFonts w:eastAsia="Times New Roman" w:cs="Times New Roman"/>
          <w:szCs w:val="24"/>
        </w:rPr>
        <w:t>-</w:t>
      </w:r>
      <w:r>
        <w:rPr>
          <w:rFonts w:eastAsia="Times New Roman" w:cs="Times New Roman"/>
          <w:szCs w:val="24"/>
          <w:lang w:val="en-GB"/>
        </w:rPr>
        <w:t>out</w:t>
      </w:r>
      <w:r>
        <w:rPr>
          <w:rFonts w:eastAsia="Times New Roman" w:cs="Times New Roman"/>
          <w:szCs w:val="24"/>
        </w:rPr>
        <w:t xml:space="preserve">, το οποίο ως διά μαγείας </w:t>
      </w:r>
      <w:r>
        <w:rPr>
          <w:rFonts w:eastAsia="Times New Roman" w:cs="Times New Roman"/>
          <w:szCs w:val="24"/>
        </w:rPr>
        <w:lastRenderedPageBreak/>
        <w:t>σήμερα το</w:t>
      </w:r>
      <w:r>
        <w:rPr>
          <w:rFonts w:eastAsia="Times New Roman" w:cs="Times New Roman"/>
          <w:szCs w:val="24"/>
        </w:rPr>
        <w:t xml:space="preserve"> πρωί έχει εξαφανιστεί. Έχει μείνει όλο το υπόλοιπο άρθρο, όπως ακριβώς ήταν και έχει βγει η λέξη </w:t>
      </w:r>
      <w:r>
        <w:rPr>
          <w:rFonts w:eastAsia="Times New Roman" w:cs="Times New Roman"/>
          <w:szCs w:val="24"/>
          <w:lang w:val="en-GB"/>
        </w:rPr>
        <w:t>opt</w:t>
      </w:r>
      <w:r>
        <w:rPr>
          <w:rFonts w:eastAsia="Times New Roman" w:cs="Times New Roman"/>
          <w:szCs w:val="24"/>
        </w:rPr>
        <w:t>-</w:t>
      </w:r>
      <w:r>
        <w:rPr>
          <w:rFonts w:eastAsia="Times New Roman" w:cs="Times New Roman"/>
          <w:szCs w:val="24"/>
          <w:lang w:val="en-GB"/>
        </w:rPr>
        <w:t>out</w:t>
      </w:r>
      <w:r>
        <w:rPr>
          <w:rFonts w:eastAsia="Times New Roman" w:cs="Times New Roman"/>
          <w:szCs w:val="24"/>
        </w:rPr>
        <w:t xml:space="preserve">. Και βέβαια να πούμε ότι το </w:t>
      </w:r>
      <w:r>
        <w:rPr>
          <w:rFonts w:eastAsia="Times New Roman" w:cs="Times New Roman"/>
          <w:szCs w:val="24"/>
          <w:lang w:val="en-GB"/>
        </w:rPr>
        <w:t>opt</w:t>
      </w:r>
      <w:r>
        <w:rPr>
          <w:rFonts w:eastAsia="Times New Roman" w:cs="Times New Roman"/>
          <w:szCs w:val="24"/>
        </w:rPr>
        <w:t>-</w:t>
      </w:r>
      <w:r>
        <w:rPr>
          <w:rFonts w:eastAsia="Times New Roman" w:cs="Times New Roman"/>
          <w:szCs w:val="24"/>
          <w:lang w:val="en-GB"/>
        </w:rPr>
        <w:t>out</w:t>
      </w:r>
      <w:r>
        <w:rPr>
          <w:rFonts w:eastAsia="Times New Roman" w:cs="Times New Roman"/>
          <w:szCs w:val="24"/>
        </w:rPr>
        <w:t xml:space="preserve"> δεν είναι υποχρέωση που πηγάζει από την </w:t>
      </w:r>
      <w:r>
        <w:rPr>
          <w:rFonts w:eastAsia="Times New Roman" w:cs="Times New Roman"/>
          <w:szCs w:val="24"/>
        </w:rPr>
        <w:t>ο</w:t>
      </w:r>
      <w:r>
        <w:rPr>
          <w:rFonts w:eastAsia="Times New Roman" w:cs="Times New Roman"/>
          <w:szCs w:val="24"/>
        </w:rPr>
        <w:t>δηγία. Ουσιαστικά την επιλέγετε εσείς, για να αποφύγετε το πρόστιμο. Το κ</w:t>
      </w:r>
      <w:r>
        <w:rPr>
          <w:rFonts w:eastAsia="Times New Roman" w:cs="Times New Roman"/>
          <w:szCs w:val="24"/>
        </w:rPr>
        <w:t xml:space="preserve">αταλαβαίνουμε. Ποιος, όμως, μας εγγυάται ότι το </w:t>
      </w:r>
      <w:r>
        <w:rPr>
          <w:rFonts w:eastAsia="Times New Roman" w:cs="Times New Roman"/>
          <w:szCs w:val="24"/>
          <w:lang w:val="en-GB"/>
        </w:rPr>
        <w:t>opt</w:t>
      </w:r>
      <w:r>
        <w:rPr>
          <w:rFonts w:eastAsia="Times New Roman" w:cs="Times New Roman"/>
          <w:szCs w:val="24"/>
        </w:rPr>
        <w:t>-</w:t>
      </w:r>
      <w:r>
        <w:rPr>
          <w:rFonts w:eastAsia="Times New Roman" w:cs="Times New Roman"/>
          <w:szCs w:val="24"/>
          <w:lang w:val="en-GB"/>
        </w:rPr>
        <w:t>out</w:t>
      </w:r>
      <w:r>
        <w:rPr>
          <w:rFonts w:eastAsia="Times New Roman" w:cs="Times New Roman"/>
          <w:szCs w:val="24"/>
        </w:rPr>
        <w:t xml:space="preserve"> θα λήξει σε τρία χρόνια από τώρα, όπως λέτε; Ποιος μας εγγυάται ότι οποιεσδήποτε ελαστικές εργασίες ή τρόπος εργασίας θα πάψει να υφίσταται; </w:t>
      </w:r>
    </w:p>
    <w:p w14:paraId="5FF1948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Δεν μας μιλάτε για μεταρρυθμίσεις, δεν μας μιλάτε για </w:t>
      </w:r>
      <w:proofErr w:type="spellStart"/>
      <w:r>
        <w:rPr>
          <w:rFonts w:eastAsia="Times New Roman" w:cs="Times New Roman"/>
          <w:szCs w:val="24"/>
        </w:rPr>
        <w:t>εξορ</w:t>
      </w:r>
      <w:r>
        <w:rPr>
          <w:rFonts w:eastAsia="Times New Roman" w:cs="Times New Roman"/>
          <w:szCs w:val="24"/>
        </w:rPr>
        <w:t>θολογισμό</w:t>
      </w:r>
      <w:proofErr w:type="spellEnd"/>
      <w:r>
        <w:rPr>
          <w:rFonts w:eastAsia="Times New Roman" w:cs="Times New Roman"/>
          <w:szCs w:val="24"/>
        </w:rPr>
        <w:t xml:space="preserve"> των δομών, δεν μιλάτε για το πώς θα εφημερεύουν τα νοσοκομεία και ειδικά τα νοσοκομεία της επαρχίας, που είναι ακόμη περισσότερο </w:t>
      </w:r>
      <w:proofErr w:type="spellStart"/>
      <w:r>
        <w:rPr>
          <w:rFonts w:eastAsia="Times New Roman" w:cs="Times New Roman"/>
          <w:szCs w:val="24"/>
        </w:rPr>
        <w:t>υποστελεχωμένα</w:t>
      </w:r>
      <w:proofErr w:type="spellEnd"/>
      <w:r>
        <w:rPr>
          <w:rFonts w:eastAsia="Times New Roman" w:cs="Times New Roman"/>
          <w:szCs w:val="24"/>
        </w:rPr>
        <w:t xml:space="preserve"> και νομοθετείτε ουσιαστικά για ποιον λόγο; Για να νομιμοποιήσετε μια παρανομία. </w:t>
      </w:r>
    </w:p>
    <w:p w14:paraId="5FF1948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Να σας πω κάτι; Ακούσ</w:t>
      </w:r>
      <w:r>
        <w:rPr>
          <w:rFonts w:eastAsia="Times New Roman" w:cs="Times New Roman"/>
          <w:szCs w:val="24"/>
        </w:rPr>
        <w:t xml:space="preserve">αμε την ΠΟΣΔΕΠ και χαίρομαι που ο εισηγητής σας, ο κ. Παπαδόπουλος, είπε ότι θα δούμε πώς θα προσαρμόσουμε και τα θέματα των πανεπιστημιακών σ’ αυτήν την </w:t>
      </w:r>
      <w:r>
        <w:rPr>
          <w:rFonts w:eastAsia="Times New Roman" w:cs="Times New Roman"/>
          <w:szCs w:val="24"/>
        </w:rPr>
        <w:t>ο</w:t>
      </w:r>
      <w:r>
        <w:rPr>
          <w:rFonts w:eastAsia="Times New Roman" w:cs="Times New Roman"/>
          <w:szCs w:val="24"/>
        </w:rPr>
        <w:t xml:space="preserve">δηγία. Όμως ξέρετε, εδώ συζητάμε και στο διά ταύτα δεν βλέπουμε τίποτα. </w:t>
      </w:r>
    </w:p>
    <w:p w14:paraId="5FF1949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για να κλείσω το κομμάτι</w:t>
      </w:r>
      <w:r>
        <w:rPr>
          <w:rFonts w:eastAsia="Times New Roman" w:cs="Times New Roman"/>
          <w:szCs w:val="24"/>
        </w:rPr>
        <w:t xml:space="preserve"> των πανεπιστημιακών –και χαίρομαι, γιατί υπάρχει και πανεπιστημιακός στην Κοινοβουλευτική σας Ομάδα- πρέπει να ξεκαθαριστεί ότι η κάθε ομάδα πρέπει να αντιμετωπίζεται ιδιαίτερα. Όπως οι πανεπιστημιακοί έχουν το ερευνητικό και το διδακτικό τους έργο και βέ</w:t>
      </w:r>
      <w:r>
        <w:rPr>
          <w:rFonts w:eastAsia="Times New Roman" w:cs="Times New Roman"/>
          <w:szCs w:val="24"/>
        </w:rPr>
        <w:t xml:space="preserve">βαια αυτό πρέπει να μπει ταυτόχρονα με το κλινικό –δεν είπε κανείς να δουλεύουν λιγότερο, ίσα-ίσα που δουλεύουν περισσότερο και νομίζω ότι αυτό δεν το αμφισβητεί κανείς- έτσι πρέπει και να αναγνωρίζεται εγγράφως και όχι μόνο στα λόγια. </w:t>
      </w:r>
    </w:p>
    <w:p w14:paraId="5FF1949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εν</w:t>
      </w:r>
      <w:r>
        <w:rPr>
          <w:rFonts w:eastAsia="Times New Roman" w:cs="Times New Roman"/>
          <w:szCs w:val="24"/>
        </w:rPr>
        <w:t xml:space="preserve">διαφέρεται και για το ωράριο των γιατρών και το θεωρεί ιδιαίτερα σημαντικό και φυσικά θέλει να επαναφέρει και την υγεία τους και την ασφάλειά τους, όπως βέβαια μας ενδιαφέρει και το επίπεδο των παρεχόμενων υπηρεσιών υγείας. Μόλις προχθές, από τα Γιάννενα, </w:t>
      </w:r>
      <w:r>
        <w:rPr>
          <w:rFonts w:eastAsia="Times New Roman" w:cs="Times New Roman"/>
          <w:szCs w:val="24"/>
        </w:rPr>
        <w:t>ο κ. Μητσοτάκης έκανε και συγκεκριμένες προτάσεις όσον αφορά και την πρωτοβάθμια φροντίδα υγείας, με ένα μοντέλο όμως διαφορετικό, όχι αυτό το πανάκριβο μοντέλο που λέτε εσείς και το οποίο στηρίζεται πάρα πολύ και σε ευρωπαϊκά κονδύλια, τα οποία ενδεχομένω</w:t>
      </w:r>
      <w:r>
        <w:rPr>
          <w:rFonts w:eastAsia="Times New Roman" w:cs="Times New Roman"/>
          <w:szCs w:val="24"/>
        </w:rPr>
        <w:t>ς αύριο δεν θα υπάρχουν. Και βέβαια, προτείναμε και συγκεκριμένα μέ</w:t>
      </w:r>
      <w:r>
        <w:rPr>
          <w:rFonts w:eastAsia="Times New Roman" w:cs="Times New Roman"/>
          <w:szCs w:val="24"/>
        </w:rPr>
        <w:lastRenderedPageBreak/>
        <w:t xml:space="preserve">τρα που δεν έχουν δημοσιονομικό κόστος και αφορούν την πρόληψη, τον ηλεκτρονικό φάκελο, τη διανομή κατ’ </w:t>
      </w:r>
      <w:proofErr w:type="spellStart"/>
      <w:r>
        <w:rPr>
          <w:rFonts w:eastAsia="Times New Roman" w:cs="Times New Roman"/>
          <w:szCs w:val="24"/>
        </w:rPr>
        <w:t>οίκον</w:t>
      </w:r>
      <w:proofErr w:type="spellEnd"/>
      <w:r>
        <w:rPr>
          <w:rFonts w:eastAsia="Times New Roman" w:cs="Times New Roman"/>
          <w:szCs w:val="24"/>
        </w:rPr>
        <w:t xml:space="preserve"> φαρμάκων σε καρδιοπαθείς, τη διάρκεια των επαναλαμβανόμενων συνταγών μέχρι και </w:t>
      </w:r>
      <w:r>
        <w:rPr>
          <w:rFonts w:eastAsia="Times New Roman" w:cs="Times New Roman"/>
          <w:szCs w:val="24"/>
        </w:rPr>
        <w:t>ετήσια για να αποφεύγεται συνέχεια η επαφή του ασθενή με το νοσοκομείο. Όλα αυτά είναι πράγματα τα οποία μπορείτε να κάνετε, αλλά δυστυχώς, αγκυλωμένοι στις ιδεοληψίες σας, μένουν απ’ έξω.</w:t>
      </w:r>
    </w:p>
    <w:p w14:paraId="5FF1949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Έρχομαι τώρα στον πυρήνα του νομοσχεδίου, που είναι τα συμβούλια κρ</w:t>
      </w:r>
      <w:r>
        <w:rPr>
          <w:rFonts w:eastAsia="Times New Roman" w:cs="Times New Roman"/>
          <w:szCs w:val="24"/>
        </w:rPr>
        <w:t xml:space="preserve">ίσης. Τι κάνετε; Το μόνο που καταφέρνετε είναι να ενισχύετε τη αδιαφάνεια. Που ακούστηκε εν </w:t>
      </w:r>
      <w:proofErr w:type="spellStart"/>
      <w:r>
        <w:rPr>
          <w:rFonts w:eastAsia="Times New Roman" w:cs="Times New Roman"/>
          <w:szCs w:val="24"/>
        </w:rPr>
        <w:t>έτει</w:t>
      </w:r>
      <w:proofErr w:type="spellEnd"/>
      <w:r>
        <w:rPr>
          <w:rFonts w:eastAsia="Times New Roman" w:cs="Times New Roman"/>
          <w:szCs w:val="24"/>
        </w:rPr>
        <w:t xml:space="preserve"> 2017 να γίνονται κληρώσεις για αυτούς οι οποίοι θα αποφασίζουν ποιος θα είναι καινούργιος επιμελητής ή διευθυντής σε ένα νοσοκομείο. Εσείς, κύριε Υπουργέ, θέλε</w:t>
      </w:r>
      <w:r>
        <w:rPr>
          <w:rFonts w:eastAsia="Times New Roman" w:cs="Times New Roman"/>
          <w:szCs w:val="24"/>
        </w:rPr>
        <w:t xml:space="preserve">τε με κλήρωση να αποφασιστεί ποιος γιατρός θα σας χειρουργήσει; Πού ακούστηκε η λέξη κλήρωση; </w:t>
      </w:r>
    </w:p>
    <w:p w14:paraId="5FF1949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Εγώ να συμφωνήσω ότι και ο προηγούμενος τρόπος επιλογής γιατρών για το ΕΣΥ είχε τις αδυναμίες του. Τώρα φέρνετε τι; Φέρνετε μια διαδικασία, η οποία είναι πλήρως </w:t>
      </w:r>
      <w:r>
        <w:rPr>
          <w:rFonts w:eastAsia="Times New Roman" w:cs="Times New Roman"/>
          <w:szCs w:val="24"/>
        </w:rPr>
        <w:t xml:space="preserve">αδιαφανής. Αυτό κάνετε. </w:t>
      </w:r>
    </w:p>
    <w:p w14:paraId="5FF1949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λοιπόν, δεν μπορούμε να δεχθούμε ούτε αυτά που αναφέρατε -και ακόμη δεν βλέπουμε να έχουν βγει από το νομοσχέδιο- περί συμμετοχής στην πενταμελή επιτροπή κρίσης μέλους διοικητικού προσωπικού. Περιμένουμε ότι θα βγει αυτό, κύ</w:t>
      </w:r>
      <w:r>
        <w:rPr>
          <w:rFonts w:eastAsia="Times New Roman" w:cs="Times New Roman"/>
          <w:szCs w:val="24"/>
        </w:rPr>
        <w:t>ριε Υπουργέ.</w:t>
      </w:r>
    </w:p>
    <w:p w14:paraId="5FF1949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Το αναφέρω, γιατί και κάποιες τροπολογίες που ήρθαν χθες καταφέρατε και τις βάλατε μέσα, αλλά αυτό δεν έχει βγει ακόμα. </w:t>
      </w:r>
    </w:p>
    <w:p w14:paraId="5FF1949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Αυτό είναι νομοτεχνική βελτίωση.</w:t>
      </w:r>
    </w:p>
    <w:p w14:paraId="5FF1949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Ναι, αλλά πάντως η τροπολογία μπήκ</w:t>
      </w:r>
      <w:r>
        <w:rPr>
          <w:rFonts w:eastAsia="Times New Roman" w:cs="Times New Roman"/>
          <w:szCs w:val="24"/>
        </w:rPr>
        <w:t xml:space="preserve">ε ήδη μέσα. </w:t>
      </w:r>
    </w:p>
    <w:p w14:paraId="5FF1949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Έτσι γίνεται, κύριε συνάδελφε.</w:t>
      </w:r>
    </w:p>
    <w:p w14:paraId="5FF1949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Ναι, Υπουργέ μου, εντάξει, εσείς τα κάνετε όλα καλά. Δεν διαφωνούμε πουθενά.</w:t>
      </w:r>
    </w:p>
    <w:p w14:paraId="5FF1949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Η τροπολογία εντάσσεται ως άρθρο. </w:t>
      </w:r>
    </w:p>
    <w:p w14:paraId="5FF1949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έχετε ώρα για να απαντήσετε, μην διακόπτετε συνεχώς. </w:t>
      </w:r>
    </w:p>
    <w:p w14:paraId="5FF1949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Η τροπολογία εντάσσεται ως άρθρο. Η νομοτεχνική βελτίωση κατατίθεται την ώ</w:t>
      </w:r>
      <w:r>
        <w:rPr>
          <w:rFonts w:eastAsia="Times New Roman" w:cs="Times New Roman"/>
          <w:szCs w:val="24"/>
        </w:rPr>
        <w:t>ρα της συνεδρίασης στην Ολομέλεια.</w:t>
      </w:r>
    </w:p>
    <w:p w14:paraId="5FF1949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 xml:space="preserve">Υπουργέ μου, καταλαβαίνω τη δύσκολη θέση που είσαι, μπορείς να πεις ό,τι θες μετά. </w:t>
      </w:r>
    </w:p>
    <w:p w14:paraId="5FF1949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FF1949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Βλάση, ολοκληρώστε, γιατί δεν θα μας βγάλει ο χρόνος έτσι.</w:t>
      </w:r>
    </w:p>
    <w:p w14:paraId="5FF194A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Δυο λεπτά ακόμα, κύριε Πρόεδρε.</w:t>
      </w:r>
    </w:p>
    <w:p w14:paraId="5FF194A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Θεωρούμε –γιατί η Νέα Δημοκρατία δεν έρχεται μόνο για να διαφωνήσει σε κάτι, αλλά για να κάνει προτάσεις- ότι το πενταμελές συμβούλιο κρίσ</w:t>
      </w:r>
      <w:r>
        <w:rPr>
          <w:rFonts w:eastAsia="Times New Roman" w:cs="Times New Roman"/>
          <w:szCs w:val="24"/>
        </w:rPr>
        <w:t xml:space="preserve">ης πρέπει να λαμβάνει υπ’ </w:t>
      </w:r>
      <w:proofErr w:type="spellStart"/>
      <w:r>
        <w:rPr>
          <w:rFonts w:eastAsia="Times New Roman" w:cs="Times New Roman"/>
          <w:szCs w:val="24"/>
        </w:rPr>
        <w:t>όψιν</w:t>
      </w:r>
      <w:proofErr w:type="spellEnd"/>
      <w:r>
        <w:rPr>
          <w:rFonts w:eastAsia="Times New Roman" w:cs="Times New Roman"/>
          <w:szCs w:val="24"/>
        </w:rPr>
        <w:t xml:space="preserve"> και το τι θέλει το νοσοκομείο, τι θέλει και η κλινική, κάτι το οποίο έχετε βγάλει απ’ έξω, που σημαίνει ότι πρέπει να συμμετέχει και ο διοικητής του νοσοκομείου, όπως είπατε, να συμμετέχει και ο διευθυντής της επιστημονικής υ</w:t>
      </w:r>
      <w:r>
        <w:rPr>
          <w:rFonts w:eastAsia="Times New Roman" w:cs="Times New Roman"/>
          <w:szCs w:val="24"/>
        </w:rPr>
        <w:t xml:space="preserve">πηρεσίας του νοσοκομείου, να συμμετέχει και ο διευθυντής της κλινικής ή καλύτερα, ο τομεάρχης για τη θέση την οποία απευθύνεται. Βέβαια, όταν λέμε ότι θα υπάρχει </w:t>
      </w:r>
      <w:r>
        <w:rPr>
          <w:rFonts w:eastAsia="Times New Roman" w:cs="Times New Roman"/>
          <w:szCs w:val="24"/>
        </w:rPr>
        <w:lastRenderedPageBreak/>
        <w:t>και κάποιος διευθυντής μέλος του πενταμελούς, θα πρέπει αυτός να μπει όχι με τη διαδικασία της</w:t>
      </w:r>
      <w:r>
        <w:rPr>
          <w:rFonts w:eastAsia="Times New Roman" w:cs="Times New Roman"/>
          <w:szCs w:val="24"/>
        </w:rPr>
        <w:t xml:space="preserve"> κρίσεως, γιατί αυτή τη στιγμή εσείς βάζετε σε ένα καλάθι και τους συντονιστές διευθυντές, οι οποίοι έχουν περάσει από κάποια κρίση και τους διευθυντές, οι οποίοι απλώς βρίσκονται σ’ αυτή τη θέση με τη διαδικασία της χρονικής εξέλιξης.</w:t>
      </w:r>
    </w:p>
    <w:p w14:paraId="5FF194A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Βάλτε κριτήρια. </w:t>
      </w:r>
      <w:r>
        <w:rPr>
          <w:rFonts w:eastAsia="Times New Roman" w:cs="Times New Roman"/>
          <w:szCs w:val="24"/>
        </w:rPr>
        <w:t>Βεβαίως, τα κριτήρια για το πώς θα εκλέγεται κάποιος επιμελητής σε ένα νοσοκομείο είναι ακόμη ασαφή. Δεχόμαστε καλόβουλα ότι θα μας ενημερώσετε και ότι τη συγκεκριμένη διάταξη θα τη φέρετε σε διαβούλευση και θα συμφωνήσουμε κάπου. Αφήστε μας, όμως, να έχου</w:t>
      </w:r>
      <w:r>
        <w:rPr>
          <w:rFonts w:eastAsia="Times New Roman" w:cs="Times New Roman"/>
          <w:szCs w:val="24"/>
        </w:rPr>
        <w:t>με τις ενστάσεις μας, γιατί βλέπουμε τον τρόπο με τον οποίο νομοθετείτε όλο αυτό το διάστημα.</w:t>
      </w:r>
    </w:p>
    <w:p w14:paraId="5FF194A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Θα τελειώσω με μια τροπολογία που φέρατε μόλις χθες και αφορά τον συμψηφισμό του </w:t>
      </w:r>
      <w:proofErr w:type="spellStart"/>
      <w:r>
        <w:rPr>
          <w:rFonts w:eastAsia="Times New Roman" w:cs="Times New Roman"/>
          <w:szCs w:val="24"/>
          <w:lang w:val="en-US"/>
        </w:rPr>
        <w:t>cl</w:t>
      </w:r>
      <w:r>
        <w:rPr>
          <w:rFonts w:eastAsia="Times New Roman" w:cs="Times New Roman"/>
          <w:szCs w:val="24"/>
          <w:lang w:val="en-US"/>
        </w:rPr>
        <w:t>a</w:t>
      </w:r>
      <w:r>
        <w:rPr>
          <w:rFonts w:eastAsia="Times New Roman" w:cs="Times New Roman"/>
          <w:szCs w:val="24"/>
          <w:lang w:val="en-US"/>
        </w:rPr>
        <w:t>wback</w:t>
      </w:r>
      <w:proofErr w:type="spellEnd"/>
      <w:r>
        <w:rPr>
          <w:rFonts w:eastAsia="Times New Roman" w:cs="Times New Roman"/>
          <w:szCs w:val="24"/>
        </w:rPr>
        <w:t xml:space="preserve">. Να σας υπενθυμίσω ότι είναι η τρίτη φορά που κάνετε νομοθετική ρύθμιση </w:t>
      </w:r>
      <w:r>
        <w:rPr>
          <w:rFonts w:eastAsia="Times New Roman" w:cs="Times New Roman"/>
          <w:szCs w:val="24"/>
        </w:rPr>
        <w:t>για το ίδιο θέμα. Όταν εμείς το λέμε εδώ και τρία χρόνια, εσείς αλλού τυρβάζατε. Μετά από τρία χρόνια, λοιπόν, φέρνετε μια τροπολογία που επί τη βάσει της είναι σωστή, που πρέπει…</w:t>
      </w:r>
    </w:p>
    <w:p w14:paraId="5FF194A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w:t>
      </w:r>
      <w:r>
        <w:rPr>
          <w:rFonts w:eastAsia="Times New Roman" w:cs="Times New Roman"/>
          <w:szCs w:val="24"/>
        </w:rPr>
        <w:t>υλευτή)</w:t>
      </w:r>
    </w:p>
    <w:p w14:paraId="5FF194A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Βλάση, ολοκληρώστε. Μιλάτε ήδη δεκαπέντε λεπτά και προκαλείτε και συζήτηση.</w:t>
      </w:r>
    </w:p>
    <w:p w14:paraId="5FF194A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 xml:space="preserve">Είναι καλός αυτός ο συμψηφισμός με το </w:t>
      </w:r>
      <w:proofErr w:type="spellStart"/>
      <w:r>
        <w:rPr>
          <w:rFonts w:eastAsia="Times New Roman" w:cs="Times New Roman"/>
          <w:szCs w:val="24"/>
          <w:lang w:val="en-US"/>
        </w:rPr>
        <w:t>cl</w:t>
      </w:r>
      <w:r>
        <w:rPr>
          <w:rFonts w:eastAsia="Times New Roman" w:cs="Times New Roman"/>
          <w:szCs w:val="24"/>
          <w:lang w:val="en-US"/>
        </w:rPr>
        <w:t>a</w:t>
      </w:r>
      <w:r>
        <w:rPr>
          <w:rFonts w:eastAsia="Times New Roman" w:cs="Times New Roman"/>
          <w:szCs w:val="24"/>
          <w:lang w:val="en-US"/>
        </w:rPr>
        <w:t>wback</w:t>
      </w:r>
      <w:proofErr w:type="spellEnd"/>
      <w:r>
        <w:rPr>
          <w:rFonts w:eastAsia="Times New Roman" w:cs="Times New Roman"/>
          <w:szCs w:val="24"/>
        </w:rPr>
        <w:t>. Βεβαίως, θεωρώ ότι πρέπει να είναι λίγο πιο ξεκάθαρο ότι θα αφορά</w:t>
      </w:r>
      <w:r>
        <w:rPr>
          <w:rFonts w:eastAsia="Times New Roman" w:cs="Times New Roman"/>
          <w:szCs w:val="24"/>
        </w:rPr>
        <w:t xml:space="preserve"> και τις δυο διαδικασίες, και τη διαδικασία δηλαδή που ο </w:t>
      </w:r>
      <w:proofErr w:type="spellStart"/>
      <w:r>
        <w:rPr>
          <w:rFonts w:eastAsia="Times New Roman" w:cs="Times New Roman"/>
          <w:szCs w:val="24"/>
        </w:rPr>
        <w:t>πάροχος</w:t>
      </w:r>
      <w:proofErr w:type="spellEnd"/>
      <w:r>
        <w:rPr>
          <w:rFonts w:eastAsia="Times New Roman" w:cs="Times New Roman"/>
          <w:szCs w:val="24"/>
        </w:rPr>
        <w:t xml:space="preserve"> υπέγραψε και τη διαδικασία που τώρα φαίνεται χωρίς την υπογραφή του </w:t>
      </w:r>
      <w:proofErr w:type="spellStart"/>
      <w:r>
        <w:rPr>
          <w:rFonts w:eastAsia="Times New Roman" w:cs="Times New Roman"/>
          <w:szCs w:val="24"/>
        </w:rPr>
        <w:t>παρόχου</w:t>
      </w:r>
      <w:proofErr w:type="spellEnd"/>
      <w:r>
        <w:rPr>
          <w:rFonts w:eastAsia="Times New Roman" w:cs="Times New Roman"/>
          <w:szCs w:val="24"/>
        </w:rPr>
        <w:t xml:space="preserve"> και θα έχετε τη σύμφωνη γνώμη μας σ’ αυτό.</w:t>
      </w:r>
    </w:p>
    <w:p w14:paraId="5FF194A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ξεκαθαρίζω ότι δεν είναι 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ο πυρήνας του νομοσχε</w:t>
      </w:r>
      <w:r>
        <w:rPr>
          <w:rFonts w:eastAsia="Times New Roman" w:cs="Times New Roman"/>
          <w:szCs w:val="24"/>
        </w:rPr>
        <w:t>δίου, την οποία εμείς θα την ψηφίσουμε, επί της αρχής λέμε «όχι» και θα τοποθετηθούμε και επί των άρθρων.</w:t>
      </w:r>
    </w:p>
    <w:p w14:paraId="5FF194A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5FF194A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Μακάρι, να μπορούσαμε να πούμε σε όλα «ναι», όπως θα πούμε «ναι» σ</w:t>
      </w:r>
      <w:r>
        <w:rPr>
          <w:rFonts w:eastAsia="Times New Roman" w:cs="Times New Roman"/>
          <w:szCs w:val="24"/>
        </w:rPr>
        <w:t xml:space="preserve">’ αυτά που συμφωνούμε, γιατί η Νέα Δημοκρατία είναι μια δύναμη η οποία ποτέ δεν </w:t>
      </w:r>
      <w:r>
        <w:rPr>
          <w:rFonts w:eastAsia="Times New Roman" w:cs="Times New Roman"/>
          <w:szCs w:val="24"/>
        </w:rPr>
        <w:lastRenderedPageBreak/>
        <w:t xml:space="preserve">κρυβόταν πίσω από το «όχι» και ποτέ δεν έκανε αντιπολίτευση απλώς για να την κάνει. </w:t>
      </w:r>
    </w:p>
    <w:p w14:paraId="5FF194A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FF194AB"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FF194A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w:t>
      </w:r>
      <w:r>
        <w:rPr>
          <w:rFonts w:eastAsia="Times New Roman" w:cs="Times New Roman"/>
          <w:b/>
          <w:szCs w:val="24"/>
        </w:rPr>
        <w:t xml:space="preserve">υκούδης): </w:t>
      </w:r>
      <w:r>
        <w:rPr>
          <w:rFonts w:eastAsia="Times New Roman" w:cs="Times New Roman"/>
          <w:szCs w:val="24"/>
        </w:rPr>
        <w:t>Ευχαριστούμε, κύριε συνάδελφε.</w:t>
      </w:r>
    </w:p>
    <w:p w14:paraId="5FF194A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Κωνσταντίνος </w:t>
      </w:r>
      <w:proofErr w:type="spellStart"/>
      <w:r>
        <w:rPr>
          <w:rFonts w:eastAsia="Times New Roman" w:cs="Times New Roman"/>
          <w:szCs w:val="24"/>
        </w:rPr>
        <w:t>Μπαργιώτας</w:t>
      </w:r>
      <w:proofErr w:type="spellEnd"/>
      <w:r>
        <w:rPr>
          <w:rFonts w:eastAsia="Times New Roman" w:cs="Times New Roman"/>
          <w:szCs w:val="24"/>
        </w:rPr>
        <w:t xml:space="preserve"> από τη Δημοκρατική Συμπαράταξη έχει τον λόγο.</w:t>
      </w:r>
    </w:p>
    <w:p w14:paraId="5FF194A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Ευχαριστώ, κύριε Πρόεδρε.</w:t>
      </w:r>
    </w:p>
    <w:p w14:paraId="5FF194A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Συζητούμε ελάχιστοι σήμερα και αυτό έχει τη σημασία του, μόλις την τρίτη ημερο</w:t>
      </w:r>
      <w:r>
        <w:rPr>
          <w:rFonts w:eastAsia="Times New Roman" w:cs="Times New Roman"/>
          <w:szCs w:val="24"/>
        </w:rPr>
        <w:t>λογιακή ημέρα από την κατάθεση ενός νομοσχεδίου, για το οποίο δεν ήξερε -απ’ ό,τι αποδεικνύεται- κανείς τίποτα και οφείλω να ομολογήσω ότι προχθές, που πρωτοείδα το νομοσχέδιο, υπέπεσα στο αμάρτημα της συνωμοσιολογίας. Φαντάστηκα ότι είτε έχει σχέση με αυτ</w:t>
      </w:r>
      <w:r>
        <w:rPr>
          <w:rFonts w:eastAsia="Times New Roman" w:cs="Times New Roman"/>
          <w:szCs w:val="24"/>
        </w:rPr>
        <w:t xml:space="preserve">ό το απαράδεκτο άρθρο 14, που τελικώς καλώς αποσύρθηκε από την Κυβέρνηση, που αφορούσε το </w:t>
      </w:r>
      <w:proofErr w:type="spellStart"/>
      <w:r>
        <w:rPr>
          <w:rFonts w:eastAsia="Times New Roman" w:cs="Times New Roman"/>
          <w:szCs w:val="24"/>
          <w:lang w:val="en-US"/>
        </w:rPr>
        <w:t>cl</w:t>
      </w:r>
      <w:r>
        <w:rPr>
          <w:rFonts w:eastAsia="Times New Roman" w:cs="Times New Roman"/>
          <w:szCs w:val="24"/>
          <w:lang w:val="en-US"/>
        </w:rPr>
        <w:t>a</w:t>
      </w:r>
      <w:r>
        <w:rPr>
          <w:rFonts w:eastAsia="Times New Roman" w:cs="Times New Roman"/>
          <w:szCs w:val="24"/>
          <w:lang w:val="en-US"/>
        </w:rPr>
        <w:t>wback</w:t>
      </w:r>
      <w:proofErr w:type="spellEnd"/>
      <w:r>
        <w:rPr>
          <w:rFonts w:eastAsia="Times New Roman" w:cs="Times New Roman"/>
          <w:szCs w:val="24"/>
        </w:rPr>
        <w:t xml:space="preserve"> και την ενσωμάτωση του </w:t>
      </w:r>
      <w:proofErr w:type="spellStart"/>
      <w:r>
        <w:rPr>
          <w:rFonts w:eastAsia="Times New Roman" w:cs="Times New Roman"/>
          <w:szCs w:val="24"/>
          <w:lang w:val="en-US"/>
        </w:rPr>
        <w:t>cl</w:t>
      </w:r>
      <w:r>
        <w:rPr>
          <w:rFonts w:eastAsia="Times New Roman" w:cs="Times New Roman"/>
          <w:szCs w:val="24"/>
          <w:lang w:val="en-US"/>
        </w:rPr>
        <w:t>a</w:t>
      </w:r>
      <w:r>
        <w:rPr>
          <w:rFonts w:eastAsia="Times New Roman" w:cs="Times New Roman"/>
          <w:szCs w:val="24"/>
          <w:lang w:val="en-US"/>
        </w:rPr>
        <w:t>wback</w:t>
      </w:r>
      <w:proofErr w:type="spellEnd"/>
      <w:r>
        <w:rPr>
          <w:rFonts w:eastAsia="Times New Roman" w:cs="Times New Roman"/>
          <w:szCs w:val="24"/>
        </w:rPr>
        <w:t xml:space="preserve">, είτε με κάποια </w:t>
      </w:r>
      <w:proofErr w:type="spellStart"/>
      <w:r>
        <w:rPr>
          <w:rFonts w:eastAsia="Times New Roman" w:cs="Times New Roman"/>
          <w:szCs w:val="24"/>
        </w:rPr>
        <w:t>μνημονιακή</w:t>
      </w:r>
      <w:proofErr w:type="spellEnd"/>
      <w:r>
        <w:rPr>
          <w:rFonts w:eastAsia="Times New Roman" w:cs="Times New Roman"/>
          <w:szCs w:val="24"/>
        </w:rPr>
        <w:t xml:space="preserve"> επιταγή επείγουσα ή οτιδήποτε άλλο.</w:t>
      </w:r>
      <w:r>
        <w:rPr>
          <w:rFonts w:eastAsia="Times New Roman" w:cs="Times New Roman"/>
          <w:szCs w:val="24"/>
        </w:rPr>
        <w:t xml:space="preserve"> Τελικά, </w:t>
      </w:r>
      <w:r>
        <w:rPr>
          <w:rFonts w:eastAsia="Times New Roman" w:cs="Times New Roman"/>
          <w:szCs w:val="24"/>
        </w:rPr>
        <w:lastRenderedPageBreak/>
        <w:t>αποδεικνύεται από τον τρόπο με τον οποίο εξελίχθηκε και η ακρόαση των φορέων -νύχτα και όσο πιο γρήγορα γινόταν- και από τις αντιδράσεις που αρχίζουν να διαφαίνονται –γιατί δεν πρόλαβαν να καταγραφούν- από τον ιατρικό κόσμο ότι απλώς είναι μια πρά</w:t>
      </w:r>
      <w:r>
        <w:rPr>
          <w:rFonts w:eastAsia="Times New Roman" w:cs="Times New Roman"/>
          <w:szCs w:val="24"/>
        </w:rPr>
        <w:t>ξη –θα το πω, λυπάμαι- πολιτικής δειλίας.</w:t>
      </w:r>
    </w:p>
    <w:p w14:paraId="5FF194B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Πάμε να πνίξουμε ένα σημαντικότατο θέμα με τον λιγότερο δυνατό διάλογο, κυρίως για να μην προλάβουν να καταγραφούν οι αντιδράσεις που </w:t>
      </w:r>
      <w:r>
        <w:rPr>
          <w:rFonts w:eastAsia="Times New Roman" w:cs="Times New Roman"/>
          <w:bCs/>
          <w:shd w:val="clear" w:color="auto" w:fill="FFFFFF"/>
        </w:rPr>
        <w:t>υπάρχουν</w:t>
      </w:r>
      <w:r>
        <w:rPr>
          <w:rFonts w:eastAsia="Times New Roman" w:cs="Times New Roman"/>
          <w:szCs w:val="24"/>
        </w:rPr>
        <w:t xml:space="preserve">, καθώς, εκτός του ότι δημιουργεί διάφορα </w:t>
      </w:r>
      <w:r>
        <w:rPr>
          <w:rFonts w:eastAsia="Times New Roman"/>
          <w:bCs/>
          <w:shd w:val="clear" w:color="auto" w:fill="FFFFFF"/>
        </w:rPr>
        <w:t>προβλήματα,</w:t>
      </w:r>
      <w:r>
        <w:rPr>
          <w:rFonts w:eastAsia="Times New Roman" w:cs="Times New Roman"/>
          <w:szCs w:val="24"/>
        </w:rPr>
        <w:t xml:space="preserve"> τα οποία θα αναλύσ</w:t>
      </w:r>
      <w:r>
        <w:rPr>
          <w:rFonts w:eastAsia="Times New Roman" w:cs="Times New Roman"/>
          <w:szCs w:val="24"/>
        </w:rPr>
        <w:t xml:space="preserve">ουμε στη συνέχεια, υπάρχει μεγάλη αντίθεση, </w:t>
      </w:r>
      <w:r>
        <w:rPr>
          <w:rFonts w:eastAsia="Times New Roman"/>
          <w:bCs/>
        </w:rPr>
        <w:t>είναι</w:t>
      </w:r>
      <w:r>
        <w:rPr>
          <w:rFonts w:eastAsia="Times New Roman" w:cs="Times New Roman"/>
          <w:szCs w:val="24"/>
        </w:rPr>
        <w:t xml:space="preserve"> αποσπασματικό και πολύ φοβάμαι ότι θα δημιουργήσει πολλά </w:t>
      </w:r>
      <w:r>
        <w:rPr>
          <w:rFonts w:eastAsia="Times New Roman"/>
          <w:szCs w:val="24"/>
        </w:rPr>
        <w:t xml:space="preserve">πρόβλημα </w:t>
      </w:r>
      <w:r>
        <w:rPr>
          <w:rFonts w:eastAsia="Times New Roman" w:cs="Times New Roman"/>
          <w:szCs w:val="24"/>
        </w:rPr>
        <w:t xml:space="preserve"> στην πορεία. </w:t>
      </w:r>
    </w:p>
    <w:p w14:paraId="5FF194B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για να μπορεί ο κ. </w:t>
      </w:r>
      <w:proofErr w:type="spellStart"/>
      <w:r>
        <w:rPr>
          <w:rFonts w:eastAsia="Times New Roman" w:cs="Times New Roman"/>
          <w:szCs w:val="24"/>
        </w:rPr>
        <w:t>Πολάκης</w:t>
      </w:r>
      <w:proofErr w:type="spellEnd"/>
      <w:r>
        <w:rPr>
          <w:rFonts w:eastAsia="Times New Roman" w:cs="Times New Roman"/>
          <w:szCs w:val="24"/>
        </w:rPr>
        <w:t xml:space="preserve"> να λέει χθες ότι «καμιά σαρανταριά μωρέ ήταν στο Υπουργείο» και για να μην προλάβει </w:t>
      </w:r>
      <w:r>
        <w:rPr>
          <w:rFonts w:eastAsia="Times New Roman" w:cs="Times New Roman"/>
          <w:szCs w:val="24"/>
        </w:rPr>
        <w:t xml:space="preserve">η ΟΕΝΓΕ να δώσει συνεντεύξεις Τύπου, να βγει ο κ. </w:t>
      </w:r>
      <w:proofErr w:type="spellStart"/>
      <w:r>
        <w:rPr>
          <w:rFonts w:eastAsia="Times New Roman" w:cs="Times New Roman"/>
          <w:szCs w:val="24"/>
        </w:rPr>
        <w:t>Σιώρας</w:t>
      </w:r>
      <w:proofErr w:type="spellEnd"/>
      <w:r>
        <w:rPr>
          <w:rFonts w:eastAsia="Times New Roman" w:cs="Times New Roman"/>
          <w:szCs w:val="24"/>
        </w:rPr>
        <w:t xml:space="preserve"> στα κανάλια, όπως κάνει συνήθως, και να καταγραφούν οι αντιδράσεις, το περάσαμε σε δυόμισι μέρες και όλα καλά. Από αύριο, </w:t>
      </w:r>
      <w:r>
        <w:rPr>
          <w:rFonts w:eastAsia="Times New Roman" w:cs="Times New Roman"/>
          <w:bCs/>
          <w:shd w:val="clear" w:color="auto" w:fill="FFFFFF"/>
        </w:rPr>
        <w:t>όμως</w:t>
      </w:r>
      <w:r>
        <w:rPr>
          <w:rFonts w:eastAsia="Times New Roman" w:cs="Times New Roman"/>
          <w:szCs w:val="24"/>
        </w:rPr>
        <w:t xml:space="preserve">, θα φανεί ότι αυτοί που ξέρουν και κατάλαβαν με τη </w:t>
      </w:r>
      <w:r>
        <w:rPr>
          <w:rFonts w:eastAsia="Times New Roman"/>
          <w:bCs/>
          <w:shd w:val="clear" w:color="auto" w:fill="FFFFFF"/>
        </w:rPr>
        <w:t>μια</w:t>
      </w:r>
      <w:r>
        <w:rPr>
          <w:rFonts w:eastAsia="Times New Roman" w:cs="Times New Roman"/>
          <w:szCs w:val="24"/>
        </w:rPr>
        <w:t xml:space="preserve"> τι ακριβώς κάνει </w:t>
      </w:r>
      <w:r>
        <w:rPr>
          <w:rFonts w:eastAsia="Times New Roman" w:cs="Times New Roman"/>
          <w:szCs w:val="24"/>
        </w:rPr>
        <w:t xml:space="preserve">το νομοσχέδιο, έχουν καταλάβει ήδη και τι πρόκειται να γίνει και τι θα γίνει. </w:t>
      </w:r>
    </w:p>
    <w:p w14:paraId="5FF194B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Αν θέλουμε να είμαστε ειλικρινείς, πρέπει να αρχίσουμε από λίγο παλαιότερα. Οφείλω να ομολογήσω ότι το 2008 και το 2009, εν μέσω μεγάλων κινητοποιήσεων που διεκδικούσαν αυξήσεις</w:t>
      </w:r>
      <w:r>
        <w:rPr>
          <w:rFonts w:eastAsia="Times New Roman" w:cs="Times New Roman"/>
          <w:szCs w:val="24"/>
        </w:rPr>
        <w:t xml:space="preserve"> και εφημερίες, για πρώτη φορά έκατσα και είδα πώς ήταν δομημένες οι εφημερίες στο νοσοκομείο μου. Δεν ήταν καθόλου εύκολο. Υπήρχε αδιαφάνεια. Δεν μπορούσες να το βρεις. </w:t>
      </w:r>
    </w:p>
    <w:p w14:paraId="5FF194B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Διαπίστωσα κι εκείνη τη φάμπρικα των πλασματικών εφημεριών, που δεν την έβλεπε κανένα</w:t>
      </w:r>
      <w:r>
        <w:rPr>
          <w:rFonts w:eastAsia="Times New Roman" w:cs="Times New Roman"/>
          <w:szCs w:val="24"/>
        </w:rPr>
        <w:t xml:space="preserve">ς. Κύριε </w:t>
      </w:r>
      <w:proofErr w:type="spellStart"/>
      <w:r>
        <w:rPr>
          <w:rFonts w:eastAsia="Times New Roman" w:cs="Times New Roman"/>
          <w:szCs w:val="24"/>
        </w:rPr>
        <w:t>Πολάκη</w:t>
      </w:r>
      <w:proofErr w:type="spellEnd"/>
      <w:r>
        <w:rPr>
          <w:rFonts w:eastAsia="Times New Roman" w:cs="Times New Roman"/>
          <w:szCs w:val="24"/>
        </w:rPr>
        <w:t>, ήταν η εποχή που και εσείς ήσασταν εκεί, κι εγώ ήμουν εκεί. Κανένας δεν ήθελε να δει τι γινόταν με τις πλασματικές. Υπήρχαν συνάδελφοι που έπαιρναν ακόμα έναν μισθό και αυτό δεν είχε καμ</w:t>
      </w:r>
      <w:r>
        <w:rPr>
          <w:rFonts w:eastAsia="Times New Roman" w:cs="Times New Roman"/>
          <w:szCs w:val="24"/>
        </w:rPr>
        <w:t>μ</w:t>
      </w:r>
      <w:r>
        <w:rPr>
          <w:rFonts w:eastAsia="Times New Roman" w:cs="Times New Roman"/>
          <w:szCs w:val="24"/>
        </w:rPr>
        <w:t>ία σχέση ούτε με το έργο που πρόσφεραν ούτε με την ε</w:t>
      </w:r>
      <w:r>
        <w:rPr>
          <w:rFonts w:eastAsia="Times New Roman" w:cs="Times New Roman"/>
          <w:szCs w:val="24"/>
        </w:rPr>
        <w:t xml:space="preserve">ιδικότητα που είχαν ούτε με το νοσοκομείο. Είχε να κάνει με έναν τρόπο </w:t>
      </w:r>
      <w:r>
        <w:rPr>
          <w:rFonts w:eastAsia="Times New Roman"/>
          <w:bCs/>
        </w:rPr>
        <w:t>συγκεκριμένο,</w:t>
      </w:r>
      <w:r>
        <w:rPr>
          <w:rFonts w:eastAsia="Times New Roman" w:cs="Times New Roman"/>
          <w:szCs w:val="24"/>
        </w:rPr>
        <w:t xml:space="preserve"> που και αδιαφανής ήταν και ανορθολογικός και αμαρτωλός. </w:t>
      </w:r>
    </w:p>
    <w:p w14:paraId="5FF194B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Έτσι μπήκαμε στην κρίση. Μέχρι τότε δεν το έβλεπε κανένας. Ήταν όλα μια χαρά με τις πλασματικές εφημερίες, τις οπο</w:t>
      </w:r>
      <w:r>
        <w:rPr>
          <w:rFonts w:eastAsia="Times New Roman" w:cs="Times New Roman"/>
          <w:szCs w:val="24"/>
        </w:rPr>
        <w:t>ίες πληρώσαμε πάρα πολύ ακριβά σαν κλάδος. Γιατί οι γιατροί του ΕΣΥ είμαστε ο κλάδος των εργαζομένων του δημοσίου ο οποίος πλήρωσε τις μεγαλύτερες και οξύτερες περικοπές πλήρων απο</w:t>
      </w:r>
      <w:r>
        <w:rPr>
          <w:rFonts w:eastAsia="Times New Roman" w:cs="Times New Roman"/>
          <w:szCs w:val="24"/>
        </w:rPr>
        <w:lastRenderedPageBreak/>
        <w:t>δοχών, για τον απλούστατο λόγο ότι οι μισές και πλέον ήταν πλασματικές εφημε</w:t>
      </w:r>
      <w:r>
        <w:rPr>
          <w:rFonts w:eastAsia="Times New Roman" w:cs="Times New Roman"/>
          <w:szCs w:val="24"/>
        </w:rPr>
        <w:t xml:space="preserve">ρίες, οι οποίες έφυγαν με τη μία μαζί με την περικοπή των μισθών. </w:t>
      </w:r>
    </w:p>
    <w:p w14:paraId="5FF194B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Αυτό ήταν το αποτέλεσμα μιας πρακτικής, την οποία είχαμε υιοθετήσει όλοι -πρέπει να είμαστε ειλικρινείς- που λεγόταν πλασματικές εφημερίες με τη διατήρηση ενός αδιαφανούς μη ορθολογικού συσ</w:t>
      </w:r>
      <w:r>
        <w:rPr>
          <w:rFonts w:eastAsia="Times New Roman" w:cs="Times New Roman"/>
          <w:szCs w:val="24"/>
        </w:rPr>
        <w:t xml:space="preserve">τήματος. </w:t>
      </w:r>
    </w:p>
    <w:p w14:paraId="5FF194B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Υπενθυμίζω ότι τότε προσπαθούσα να πείσω και την </w:t>
      </w:r>
      <w:r>
        <w:rPr>
          <w:rFonts w:eastAsia="Times New Roman" w:cs="Times New Roman"/>
          <w:szCs w:val="24"/>
        </w:rPr>
        <w:t>ο</w:t>
      </w:r>
      <w:r>
        <w:rPr>
          <w:rFonts w:eastAsia="Times New Roman" w:cs="Times New Roman"/>
          <w:szCs w:val="24"/>
        </w:rPr>
        <w:t xml:space="preserve">μοσπονδία να βάλει ένα </w:t>
      </w:r>
      <w:proofErr w:type="spellStart"/>
      <w:r>
        <w:rPr>
          <w:rFonts w:eastAsia="Times New Roman" w:cs="Times New Roman"/>
          <w:szCs w:val="24"/>
        </w:rPr>
        <w:t>εφημεριακό</w:t>
      </w:r>
      <w:proofErr w:type="spellEnd"/>
      <w:r>
        <w:rPr>
          <w:rFonts w:eastAsia="Times New Roman" w:cs="Times New Roman"/>
          <w:szCs w:val="24"/>
        </w:rPr>
        <w:t xml:space="preserve"> πρότυπο, να βάλει </w:t>
      </w:r>
      <w:r>
        <w:rPr>
          <w:rFonts w:eastAsia="Times New Roman" w:cs="Times New Roman"/>
        </w:rPr>
        <w:t>δηλαδή</w:t>
      </w:r>
      <w:r>
        <w:rPr>
          <w:rFonts w:eastAsia="Times New Roman" w:cs="Times New Roman"/>
          <w:szCs w:val="24"/>
        </w:rPr>
        <w:t xml:space="preserve"> έναν ορθολογικό αλγόριθμο, ο οποίος τουλάχιστον θα μπορούσε να περιορίσει αυτό το μπάχαλο, γιατί ήταν εμφανές πλέον τι ερχόταν. </w:t>
      </w:r>
    </w:p>
    <w:p w14:paraId="5FF194B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Με αυτόν</w:t>
      </w:r>
      <w:r>
        <w:rPr>
          <w:rFonts w:eastAsia="Times New Roman" w:cs="Times New Roman"/>
          <w:szCs w:val="24"/>
        </w:rPr>
        <w:t xml:space="preserve"> τον τρόπο λοιπόν εξακολουθούμε λίγο-πολύ να παράγουμε εφημερίες. Κανένας δεν ξέρει ούτε ποιος κάνει πρόσθετες ούτε γιατί κάνει πρόσθετες ούτε πώς παράγονται οι πρόσθετες ούτε τι </w:t>
      </w:r>
      <w:r>
        <w:rPr>
          <w:rFonts w:eastAsia="Times New Roman" w:cs="Times New Roman"/>
        </w:rPr>
        <w:t>ανάγκες</w:t>
      </w:r>
      <w:r>
        <w:rPr>
          <w:rFonts w:eastAsia="Times New Roman" w:cs="Times New Roman"/>
          <w:szCs w:val="24"/>
        </w:rPr>
        <w:t xml:space="preserve"> καλύπτουν. </w:t>
      </w:r>
    </w:p>
    <w:p w14:paraId="5FF194B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Ξανακοίταξα σχετικά πρόσφατα τους πίνακες που υποτίθεται </w:t>
      </w:r>
      <w:r>
        <w:rPr>
          <w:rFonts w:eastAsia="Times New Roman" w:cs="Times New Roman"/>
          <w:szCs w:val="24"/>
        </w:rPr>
        <w:t xml:space="preserve">ότι πρέπει να αναρτώνται στους </w:t>
      </w:r>
      <w:proofErr w:type="spellStart"/>
      <w:r>
        <w:rPr>
          <w:rFonts w:eastAsia="Times New Roman" w:cs="Times New Roman"/>
          <w:szCs w:val="24"/>
        </w:rPr>
        <w:t>ιστότοπους</w:t>
      </w:r>
      <w:proofErr w:type="spellEnd"/>
      <w:r>
        <w:rPr>
          <w:rFonts w:eastAsia="Times New Roman" w:cs="Times New Roman"/>
          <w:szCs w:val="24"/>
        </w:rPr>
        <w:t xml:space="preserve"> των νοσοκομείων και των ΔΥΠΕ. Όλοι «ξεχνάνε» να αναρτήσουν </w:t>
      </w:r>
      <w:proofErr w:type="spellStart"/>
      <w:r>
        <w:rPr>
          <w:rFonts w:eastAsia="Times New Roman" w:cs="Times New Roman"/>
          <w:szCs w:val="24"/>
        </w:rPr>
        <w:t>εφημεριακά</w:t>
      </w:r>
      <w:proofErr w:type="spellEnd"/>
      <w:r>
        <w:rPr>
          <w:rFonts w:eastAsia="Times New Roman" w:cs="Times New Roman"/>
          <w:szCs w:val="24"/>
        </w:rPr>
        <w:t xml:space="preserve"> προγράμματα. </w:t>
      </w:r>
      <w:r>
        <w:rPr>
          <w:rFonts w:eastAsia="Times New Roman" w:cs="Times New Roman"/>
          <w:bCs/>
          <w:shd w:val="clear" w:color="auto" w:fill="FFFFFF"/>
        </w:rPr>
        <w:t>Υπάρχουν</w:t>
      </w:r>
      <w:r>
        <w:rPr>
          <w:rFonts w:eastAsia="Times New Roman" w:cs="Times New Roman"/>
          <w:szCs w:val="24"/>
        </w:rPr>
        <w:t xml:space="preserve"> κενά. Η εικόνα δεν </w:t>
      </w:r>
      <w:r>
        <w:rPr>
          <w:rFonts w:eastAsia="Times New Roman"/>
          <w:bCs/>
        </w:rPr>
        <w:t>είναι</w:t>
      </w:r>
      <w:r>
        <w:rPr>
          <w:rFonts w:eastAsia="Times New Roman" w:cs="Times New Roman"/>
          <w:szCs w:val="24"/>
        </w:rPr>
        <w:t xml:space="preserve"> ίδια σε όλη τη </w:t>
      </w:r>
      <w:r>
        <w:rPr>
          <w:rFonts w:eastAsia="Times New Roman" w:cs="Times New Roman"/>
          <w:szCs w:val="24"/>
        </w:rPr>
        <w:lastRenderedPageBreak/>
        <w:t xml:space="preserve">χώρα, </w:t>
      </w:r>
      <w:r>
        <w:rPr>
          <w:rFonts w:eastAsia="Times New Roman" w:cs="Times New Roman"/>
          <w:bCs/>
          <w:shd w:val="clear" w:color="auto" w:fill="FFFFFF"/>
        </w:rPr>
        <w:t>υπάρχουν</w:t>
      </w:r>
      <w:r>
        <w:rPr>
          <w:rFonts w:eastAsia="Times New Roman" w:cs="Times New Roman"/>
          <w:szCs w:val="24"/>
        </w:rPr>
        <w:t xml:space="preserve"> διαφοροποιήσεις. Κανένας δεν </w:t>
      </w:r>
      <w:r>
        <w:rPr>
          <w:rFonts w:eastAsia="Times New Roman"/>
          <w:bCs/>
        </w:rPr>
        <w:t>έχει</w:t>
      </w:r>
      <w:r>
        <w:rPr>
          <w:rFonts w:eastAsia="Times New Roman" w:cs="Times New Roman"/>
          <w:szCs w:val="24"/>
        </w:rPr>
        <w:t xml:space="preserve"> αναρτημένα </w:t>
      </w:r>
      <w:proofErr w:type="spellStart"/>
      <w:r>
        <w:rPr>
          <w:rFonts w:eastAsia="Times New Roman" w:cs="Times New Roman"/>
          <w:szCs w:val="24"/>
        </w:rPr>
        <w:t>εφημεριακά</w:t>
      </w:r>
      <w:proofErr w:type="spellEnd"/>
      <w:r>
        <w:rPr>
          <w:rFonts w:eastAsia="Times New Roman" w:cs="Times New Roman"/>
          <w:szCs w:val="24"/>
        </w:rPr>
        <w:t xml:space="preserve"> πρότυπα, γι</w:t>
      </w:r>
      <w:r>
        <w:rPr>
          <w:rFonts w:eastAsia="Times New Roman" w:cs="Times New Roman"/>
          <w:szCs w:val="24"/>
        </w:rPr>
        <w:t xml:space="preserve">α τον απλούστατο λόγο ότι δεν </w:t>
      </w:r>
      <w:r>
        <w:rPr>
          <w:rFonts w:eastAsia="Times New Roman" w:cs="Times New Roman"/>
          <w:bCs/>
          <w:shd w:val="clear" w:color="auto" w:fill="FFFFFF"/>
        </w:rPr>
        <w:t>υπάρχουν</w:t>
      </w:r>
      <w:r>
        <w:rPr>
          <w:rFonts w:eastAsia="Times New Roman" w:cs="Times New Roman"/>
          <w:szCs w:val="24"/>
        </w:rPr>
        <w:t xml:space="preserve">. Κανένας δεν εξηγεί, για παράδειγμα, γιατί τη μια να εφημερεύουν τρεις ορθοπεδικοί στο νοσοκομείο και την άλλη πέντε. Δεν </w:t>
      </w:r>
      <w:r>
        <w:rPr>
          <w:rFonts w:eastAsia="Times New Roman" w:cs="Times New Roman"/>
          <w:bCs/>
          <w:shd w:val="clear" w:color="auto" w:fill="FFFFFF"/>
        </w:rPr>
        <w:t>υπάρχουν</w:t>
      </w:r>
      <w:r>
        <w:rPr>
          <w:rFonts w:eastAsia="Times New Roman" w:cs="Times New Roman"/>
          <w:szCs w:val="24"/>
        </w:rPr>
        <w:t xml:space="preserve"> τέτοιες λογικές. </w:t>
      </w:r>
    </w:p>
    <w:p w14:paraId="5FF194B9"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szCs w:val="24"/>
        </w:rPr>
        <w:t xml:space="preserve">Εξακολουθεί το σύστημα να </w:t>
      </w:r>
      <w:r>
        <w:rPr>
          <w:rFonts w:eastAsia="Times New Roman"/>
          <w:bCs/>
        </w:rPr>
        <w:t>είναι</w:t>
      </w:r>
      <w:r>
        <w:rPr>
          <w:rFonts w:eastAsia="Times New Roman" w:cs="Times New Roman"/>
          <w:szCs w:val="24"/>
        </w:rPr>
        <w:t xml:space="preserve"> και ανορθολογικό και αδιάφανο και αυτή την εποχή </w:t>
      </w:r>
      <w:r>
        <w:rPr>
          <w:rFonts w:eastAsia="Times New Roman"/>
          <w:bCs/>
        </w:rPr>
        <w:t>είναι</w:t>
      </w:r>
      <w:r>
        <w:rPr>
          <w:rFonts w:eastAsia="Times New Roman" w:cs="Times New Roman"/>
          <w:szCs w:val="24"/>
        </w:rPr>
        <w:t xml:space="preserve"> και τζάμπα. Οι γιατροί εφημερεύουν πλέον </w:t>
      </w:r>
      <w:r>
        <w:rPr>
          <w:rFonts w:eastAsia="Times New Roman" w:cs="Times New Roman"/>
          <w:bCs/>
          <w:shd w:val="clear" w:color="auto" w:fill="FFFFFF"/>
        </w:rPr>
        <w:t xml:space="preserve">αντί πινακίου φακής, χωρίς κανένας να ξέρει γιατί, πώς και με ποιον τρόπο παράγονται οι εφημερίες. </w:t>
      </w:r>
    </w:p>
    <w:p w14:paraId="5FF194B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Cs/>
          <w:shd w:val="clear" w:color="auto" w:fill="FFFFFF"/>
        </w:rPr>
        <w:t xml:space="preserve">Είπα και προχθές -και θα το ξαναπώ- ότι,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όλο που ο κ</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Κρεμαστινός διένειμε δύο </w:t>
      </w:r>
      <w:r>
        <w:rPr>
          <w:rFonts w:eastAsia="Times New Roman"/>
          <w:szCs w:val="24"/>
        </w:rPr>
        <w:t>άρθρα</w:t>
      </w:r>
      <w:r>
        <w:rPr>
          <w:rFonts w:eastAsia="Times New Roman" w:cs="Times New Roman"/>
          <w:szCs w:val="24"/>
        </w:rPr>
        <w:t xml:space="preserve"> που έχουν συντριπτικά στοιχεία για το τι κάνει στην υγεία των γιατρών η υπερβολή και οι υπερβολικές εφημερίες, τα δύο σερί σαρανταοκτάωρα και οι εβδομήντα δύο ώρες σερί στο νοσοκομείο- </w:t>
      </w:r>
      <w:r>
        <w:rPr>
          <w:rFonts w:eastAsia="Times New Roman" w:cs="Times New Roman"/>
          <w:bCs/>
          <w:shd w:val="clear" w:color="auto" w:fill="FFFFFF"/>
        </w:rPr>
        <w:t>ασφ</w:t>
      </w:r>
      <w:r>
        <w:rPr>
          <w:rFonts w:eastAsia="Times New Roman" w:cs="Times New Roman"/>
          <w:szCs w:val="24"/>
        </w:rPr>
        <w:t>αλής εφημέρευση σημαίνει κυρίως ασφάλ</w:t>
      </w:r>
      <w:r>
        <w:rPr>
          <w:rFonts w:eastAsia="Times New Roman" w:cs="Times New Roman"/>
          <w:szCs w:val="24"/>
        </w:rPr>
        <w:t xml:space="preserve">εια για τους ασθενείς. Ο γιατρός που </w:t>
      </w:r>
      <w:r>
        <w:rPr>
          <w:rFonts w:eastAsia="Times New Roman"/>
          <w:bCs/>
        </w:rPr>
        <w:t>είναι</w:t>
      </w:r>
      <w:r>
        <w:rPr>
          <w:rFonts w:eastAsia="Times New Roman" w:cs="Times New Roman"/>
          <w:szCs w:val="24"/>
        </w:rPr>
        <w:t xml:space="preserve"> σαράντα οκτώ ώρες στο χειρουργείο </w:t>
      </w:r>
      <w:r>
        <w:rPr>
          <w:rFonts w:eastAsia="Times New Roman"/>
          <w:bCs/>
        </w:rPr>
        <w:t>είναι</w:t>
      </w:r>
      <w:r>
        <w:rPr>
          <w:rFonts w:eastAsia="Times New Roman" w:cs="Times New Roman"/>
          <w:szCs w:val="24"/>
        </w:rPr>
        <w:t xml:space="preserve"> επικίνδυνος γιατρός. </w:t>
      </w:r>
    </w:p>
    <w:p w14:paraId="5FF194B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Άρα ο πρώτος λόγος για τον οποίο πρέπει να καθαρίσουμε αυτό το σύστημα και να κάνουμε ένα καινούριο σύστημα εφημεριών </w:t>
      </w:r>
      <w:r>
        <w:rPr>
          <w:rFonts w:eastAsia="Times New Roman"/>
          <w:bCs/>
        </w:rPr>
        <w:t>είναι</w:t>
      </w:r>
      <w:r>
        <w:rPr>
          <w:rFonts w:eastAsia="Times New Roman" w:cs="Times New Roman"/>
          <w:szCs w:val="24"/>
        </w:rPr>
        <w:t xml:space="preserve"> πρώτα η ασφάλεια των ασθενώ</w:t>
      </w:r>
      <w:r>
        <w:rPr>
          <w:rFonts w:eastAsia="Times New Roman" w:cs="Times New Roman"/>
          <w:szCs w:val="24"/>
        </w:rPr>
        <w:t xml:space="preserve">ν και έπειτα τα εργασιακά </w:t>
      </w:r>
      <w:r>
        <w:rPr>
          <w:rFonts w:eastAsia="Times New Roman" w:cs="Times New Roman"/>
          <w:bCs/>
          <w:shd w:val="clear" w:color="auto" w:fill="FFFFFF"/>
        </w:rPr>
        <w:t>δικαιώματα</w:t>
      </w:r>
      <w:r>
        <w:rPr>
          <w:rFonts w:eastAsia="Times New Roman" w:cs="Times New Roman"/>
          <w:szCs w:val="24"/>
        </w:rPr>
        <w:t xml:space="preserve"> και η ασφάλεια των γιατρών φυσικά.</w:t>
      </w:r>
    </w:p>
    <w:p w14:paraId="5FF194BC" w14:textId="77777777" w:rsidR="00BA0105" w:rsidRDefault="00C470DB">
      <w:pPr>
        <w:spacing w:line="600" w:lineRule="auto"/>
        <w:ind w:firstLine="720"/>
        <w:contextualSpacing/>
        <w:jc w:val="both"/>
        <w:rPr>
          <w:rFonts w:eastAsia="Times New Roman"/>
          <w:bCs/>
        </w:rPr>
      </w:pPr>
      <w:r>
        <w:rPr>
          <w:rFonts w:eastAsia="Times New Roman" w:cs="Times New Roman"/>
          <w:szCs w:val="24"/>
        </w:rPr>
        <w:lastRenderedPageBreak/>
        <w:t xml:space="preserve">Παρά, λοιπόν, που ο κ. </w:t>
      </w:r>
      <w:proofErr w:type="spellStart"/>
      <w:r>
        <w:rPr>
          <w:rFonts w:eastAsia="Times New Roman" w:cs="Times New Roman"/>
          <w:szCs w:val="24"/>
        </w:rPr>
        <w:t>Πολάκης</w:t>
      </w:r>
      <w:proofErr w:type="spellEnd"/>
      <w:r>
        <w:rPr>
          <w:rFonts w:eastAsia="Times New Roman" w:cs="Times New Roman"/>
          <w:szCs w:val="24"/>
        </w:rPr>
        <w:t xml:space="preserve"> όντως απάντησε στο 80%, έχω να κάνω </w:t>
      </w:r>
      <w:r>
        <w:rPr>
          <w:rFonts w:eastAsia="Times New Roman"/>
          <w:bCs/>
          <w:shd w:val="clear" w:color="auto" w:fill="FFFFFF"/>
        </w:rPr>
        <w:t>μια</w:t>
      </w:r>
      <w:r>
        <w:rPr>
          <w:rFonts w:eastAsia="Times New Roman" w:cs="Times New Roman"/>
          <w:szCs w:val="24"/>
        </w:rPr>
        <w:t xml:space="preserve"> παρατήρηση. Εκεί ήμαστε όλοι. Ξέρουμε όλοι τι γινόταν. Ξέρουμε ότι υπήρχε διαφθορά. Ξέρουμε ότι υπήρχε φακελάκι. Κάναμε πως δεν το βλέπουμε. Σας θυμίζω ότι η ΟΕΝΓΕ διαχρονικά το πιο έξυπνο που βρήκε να πει για το φακελάκι </w:t>
      </w:r>
      <w:r>
        <w:rPr>
          <w:rFonts w:eastAsia="Times New Roman"/>
          <w:bCs/>
        </w:rPr>
        <w:t>ήταν εκείνη η απαράδεκτη αφίσα</w:t>
      </w:r>
      <w:r>
        <w:rPr>
          <w:rFonts w:eastAsia="Times New Roman"/>
          <w:bCs/>
        </w:rPr>
        <w:t>:</w:t>
      </w:r>
      <w:r>
        <w:rPr>
          <w:rFonts w:eastAsia="Times New Roman"/>
          <w:bCs/>
        </w:rPr>
        <w:t xml:space="preserve"> «</w:t>
      </w:r>
      <w:r>
        <w:rPr>
          <w:rFonts w:eastAsia="Times New Roman"/>
          <w:bCs/>
        </w:rPr>
        <w:t>Αν σου ζητήσουν φακελάκι, δώσε ένα άδειο». Να το κάνει αυτό και ο ασθενής. Δηλαδή, ο συγγενής του ασθενούς που ήταν στην εφημερία με σπασμένο πόδι, για παράδειγμα, να επωμιστεί και το βάρος της κάθαρσης του συστήματος. Αν είναι δυνατόν!</w:t>
      </w:r>
    </w:p>
    <w:p w14:paraId="5FF194BD" w14:textId="77777777" w:rsidR="00BA0105" w:rsidRDefault="00C470DB">
      <w:pPr>
        <w:spacing w:line="600" w:lineRule="auto"/>
        <w:ind w:firstLine="720"/>
        <w:contextualSpacing/>
        <w:jc w:val="both"/>
        <w:rPr>
          <w:rFonts w:eastAsia="Times New Roman" w:cs="Times New Roman"/>
          <w:szCs w:val="24"/>
        </w:rPr>
      </w:pPr>
      <w:r>
        <w:rPr>
          <w:rFonts w:eastAsia="Times New Roman"/>
          <w:bCs/>
          <w:shd w:val="clear" w:color="auto" w:fill="FFFFFF"/>
        </w:rPr>
        <w:t>Όμως</w:t>
      </w:r>
      <w:r>
        <w:rPr>
          <w:rFonts w:eastAsia="Times New Roman"/>
          <w:bCs/>
        </w:rPr>
        <w:t xml:space="preserve"> κύριε </w:t>
      </w:r>
      <w:proofErr w:type="spellStart"/>
      <w:r>
        <w:rPr>
          <w:rFonts w:eastAsia="Times New Roman"/>
          <w:bCs/>
        </w:rPr>
        <w:t>Πολάκη</w:t>
      </w:r>
      <w:proofErr w:type="spellEnd"/>
      <w:r>
        <w:rPr>
          <w:rFonts w:eastAsia="Times New Roman"/>
          <w:bCs/>
        </w:rPr>
        <w:t xml:space="preserve">, </w:t>
      </w:r>
      <w:r>
        <w:rPr>
          <w:rFonts w:eastAsia="Times New Roman"/>
          <w:bCs/>
        </w:rPr>
        <w:t xml:space="preserve">κάνετε κάτι το οποίο δεν σας τιμά. Από τότε που άρχισε η κρίση, κάθε φορά που υπήρχε η </w:t>
      </w:r>
      <w:r>
        <w:rPr>
          <w:rFonts w:eastAsia="Times New Roman"/>
          <w:bCs/>
          <w:shd w:val="clear" w:color="auto" w:fill="FFFFFF"/>
        </w:rPr>
        <w:t>ανάγκη</w:t>
      </w:r>
      <w:r>
        <w:rPr>
          <w:rFonts w:eastAsia="Times New Roman"/>
          <w:bCs/>
        </w:rPr>
        <w:t xml:space="preserve"> να περάσει κάτι, υπήρχε επίθεση εναντίον των γιατρών. </w:t>
      </w:r>
    </w:p>
    <w:p w14:paraId="5FF194BE"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Τι για φοροφυγάδες του Κολωνακίου ακούσαμε. Τι για άσπρες μπλούζες που έχουν χρεοκοπήσει τη χώρα ακούσαμε. </w:t>
      </w:r>
      <w:r>
        <w:rPr>
          <w:rFonts w:eastAsia="Times New Roman" w:cs="Times New Roman"/>
          <w:szCs w:val="24"/>
        </w:rPr>
        <w:t>Κάθε φορά που μυρίζεται κάτι εκάστοτε Υπουργός –και σε αυτό δεν διαφέρετε με κανέναν προηγούμενο, μην κρύβεστε- σηκώνεται και ανακαλύπτει ότι στο σύστημα υπήρχε διαφθορά. Ευχαριστώ πολύ. Υπήρχε. Και τώρα υπάρχει. Αυτό αλλάζει με θεσμικές παρεμβάσεις. Δεν α</w:t>
      </w:r>
      <w:r>
        <w:rPr>
          <w:rFonts w:eastAsia="Times New Roman" w:cs="Times New Roman"/>
          <w:szCs w:val="24"/>
        </w:rPr>
        <w:t xml:space="preserve">λλάζει με από καθ’ έδρας δηλώσεις. Αυτά τα </w:t>
      </w:r>
      <w:r>
        <w:rPr>
          <w:rFonts w:eastAsia="Times New Roman" w:cs="Times New Roman"/>
          <w:szCs w:val="24"/>
        </w:rPr>
        <w:lastRenderedPageBreak/>
        <w:t>ξέρουμε. Τα 20%, τα 40%, τα 80% μπορούμε να τα λέμε μέχρι αύριο. Αυτό δεν προσφέρει τίποτα. Αλλάξτε το σύστημα. Κάντε διαφανείς προμήθειες. Κάντε διαφανή τρόπο λειτουργίας να σταματήσει αυτό. Εδώ είμαστε, να σας β</w:t>
      </w:r>
      <w:r>
        <w:rPr>
          <w:rFonts w:eastAsia="Times New Roman" w:cs="Times New Roman"/>
          <w:szCs w:val="24"/>
        </w:rPr>
        <w:t xml:space="preserve">οηθήσουμε. Ας κάνουμε μια σύσκεψη στην Επιτροπή Κοινωνικών Υποθέσεων, εν πάση </w:t>
      </w:r>
      <w:proofErr w:type="spellStart"/>
      <w:r>
        <w:rPr>
          <w:rFonts w:eastAsia="Times New Roman" w:cs="Times New Roman"/>
          <w:szCs w:val="24"/>
        </w:rPr>
        <w:t>περιπτώσει</w:t>
      </w:r>
      <w:proofErr w:type="spellEnd"/>
      <w:r>
        <w:rPr>
          <w:rFonts w:eastAsia="Times New Roman" w:cs="Times New Roman"/>
          <w:szCs w:val="24"/>
        </w:rPr>
        <w:t>, να συζητήσουμε το θέμα της διαφθοράς. Έχουμε όλοι προτάσεις που μπορούμε να τις βάλουμε μπροστά και να πάρουμε αποφάσεις με ομοψυχία και με συναίνεση. Γιατί δεν το κά</w:t>
      </w:r>
      <w:r>
        <w:rPr>
          <w:rFonts w:eastAsia="Times New Roman" w:cs="Times New Roman"/>
          <w:szCs w:val="24"/>
        </w:rPr>
        <w:t>νουμε; Γιατί θέλουμε να κάνουμε αυτό: κάθε φορά που μας βολεύει, να θυμόμαστε τα παραμύθια και να αρχίζουμε να λέμε, «ναι, εσείς το πέντε, το τέσσερα και το σαράντα δύο». Όλοι είχαμε και έχουμε ευθύνες, καθένας από την πλευρά του και σίγουρα καθένας με την</w:t>
      </w:r>
      <w:r>
        <w:rPr>
          <w:rFonts w:eastAsia="Times New Roman" w:cs="Times New Roman"/>
          <w:szCs w:val="24"/>
        </w:rPr>
        <w:t xml:space="preserve"> αναλογία που του ανήκει.  </w:t>
      </w:r>
    </w:p>
    <w:p w14:paraId="5FF194BF"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Αν θέλουμε λοιπόν να τα βάλουμε με τη διαφθορά, υπάρχει τρόπος. Θέλουμε ένα καινούριο πλαίσιο για τις εφημερίες; Εγώ λέω ότι θέλουμε. Θέλουμε ένα καινούριο πλαίσιο και μια καινούρια λογική, η οποία περιλαμβάνει πολλά. Θα έπρεπε </w:t>
      </w:r>
      <w:r>
        <w:rPr>
          <w:rFonts w:eastAsia="Times New Roman" w:cs="Times New Roman"/>
          <w:szCs w:val="24"/>
        </w:rPr>
        <w:t xml:space="preserve">να συζητήσουμε αν θέλουμε να κάνουμε ένα καινούριο πλαίσιο. Ενδεχομένως να πρέπει να διαχωρίσουμε –δεν έχω άποψη- και την αποσύνδεση της ιατρικής αμοιβής του συνολικού μισθού από τις </w:t>
      </w:r>
      <w:r>
        <w:rPr>
          <w:rFonts w:eastAsia="Times New Roman" w:cs="Times New Roman"/>
          <w:szCs w:val="24"/>
        </w:rPr>
        <w:lastRenderedPageBreak/>
        <w:t>εφημερίες, από την κάλυψη του νοσοκομείου. Θα έπρεπε να το συζητήσουμε κα</w:t>
      </w:r>
      <w:r>
        <w:rPr>
          <w:rFonts w:eastAsia="Times New Roman" w:cs="Times New Roman"/>
          <w:szCs w:val="24"/>
        </w:rPr>
        <w:t xml:space="preserve">ι αυτό. Θα πρέπει να εξετάσουμε και τις ελαστικές σχέσεις εργασίας. Και θα πω ένα παράδειγμα σε λίγο. Και πολλά άλλα πράγματα θα πρέπει να δούμε. Μήπως πρέπει να συζητήσουμε χωρίς ιδεολογικά γυαλιά για το τι πρέπει να κάνουμε στα νοσοκομεία; </w:t>
      </w:r>
    </w:p>
    <w:p w14:paraId="5FF194C0"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Έχω πάει καιρ</w:t>
      </w:r>
      <w:r>
        <w:rPr>
          <w:rFonts w:eastAsia="Times New Roman" w:cs="Times New Roman"/>
          <w:szCs w:val="24"/>
        </w:rPr>
        <w:t>ό τώρα, πριν από έναν χρόνο περίπου –δεν ξέρω την κατάσταση που επικρατεί σήμερα- σε ένα νοσοκομείο της χώρας, σε μια σχετικά ορεινή πόλη, το οποίο δεν είχε –δεν υπήρχε κανένας γιατρός, είχε κλείσει- παθολογική κλινική. Μπορεί τώρα να έχει. Παθολογική κλιν</w:t>
      </w:r>
      <w:r>
        <w:rPr>
          <w:rFonts w:eastAsia="Times New Roman" w:cs="Times New Roman"/>
          <w:szCs w:val="24"/>
        </w:rPr>
        <w:t xml:space="preserve">ική δεν υπήρχε. Και όπως καταλαβαίνετε, χωρίς παθολογική κλινική δεν υπήρχε νοσοκομείο. Το 80% των περιστατικών έμπαιναν στα ασθενοφόρα και πήγαιναν ενενήντα ή </w:t>
      </w:r>
      <w:proofErr w:type="spellStart"/>
      <w:r>
        <w:rPr>
          <w:rFonts w:eastAsia="Times New Roman" w:cs="Times New Roman"/>
          <w:szCs w:val="24"/>
        </w:rPr>
        <w:t>εκατό</w:t>
      </w:r>
      <w:r>
        <w:rPr>
          <w:rFonts w:eastAsia="Times New Roman" w:cs="Times New Roman"/>
          <w:szCs w:val="24"/>
        </w:rPr>
        <w:t>ν</w:t>
      </w:r>
      <w:proofErr w:type="spellEnd"/>
      <w:r>
        <w:rPr>
          <w:rFonts w:eastAsia="Times New Roman" w:cs="Times New Roman"/>
          <w:szCs w:val="24"/>
        </w:rPr>
        <w:t xml:space="preserve"> δέκα χιλιόμετρα μακριά από ορεινούς δρόμους. Η ίδια η πόλη είχε δεκαεπτά ειδικευμένους πα</w:t>
      </w:r>
      <w:r>
        <w:rPr>
          <w:rFonts w:eastAsia="Times New Roman" w:cs="Times New Roman"/>
          <w:szCs w:val="24"/>
        </w:rPr>
        <w:t xml:space="preserve">θολόγους να δουλεύουν. Κανένας από αυτούς δεν έκανε αίτηση για να πάει στο νοσοκομείο. Κανένας δεν ήθελε να πάει στο νοσοκομείο, γιατί έπρεπε να κλείσει το ιατρείο του. Μήπως πρέπει να το συζητήσουμε και αυτό; Μήπως υπάρχουν περιπτώσεις στις οποίες </w:t>
      </w:r>
      <w:r>
        <w:rPr>
          <w:rFonts w:eastAsia="Times New Roman" w:cs="Times New Roman"/>
          <w:szCs w:val="24"/>
        </w:rPr>
        <w:lastRenderedPageBreak/>
        <w:t>η εμμον</w:t>
      </w:r>
      <w:r>
        <w:rPr>
          <w:rFonts w:eastAsia="Times New Roman" w:cs="Times New Roman"/>
          <w:szCs w:val="24"/>
        </w:rPr>
        <w:t>ή στην πλήρη και αποκλειστική απασχόληση καταστρέφει τα νοσοκομεία και μειώνει τις δυνατότητες που θα είχε ενδεχομένως το σύστημα να αντιμετωπίσει προβλήματα; Μήπως πρέπει να ξεφύγουμε από μπετόν αρμέ ιδεολογικές τοποθετήσεις και να πάμε σε μια πιο ρεαλιστ</w:t>
      </w:r>
      <w:r>
        <w:rPr>
          <w:rFonts w:eastAsia="Times New Roman" w:cs="Times New Roman"/>
          <w:szCs w:val="24"/>
        </w:rPr>
        <w:t xml:space="preserve">ική προσέγγιση; Μήπως, σε ορισμένες περιπτώσεις, γιατροί ειδικευμένοι με συμβόλαια ορισμένου χρόνου θα μπορούσαν να κάνουν καλύτερη δουλειά από αυτή που κάνουν σε ορισμένες περιπτώσεις οι επικουρικοί; Μήπως πρέπει να το ανοίξουμε το θέμα και να πάψουμε να </w:t>
      </w:r>
      <w:r>
        <w:rPr>
          <w:rFonts w:eastAsia="Times New Roman" w:cs="Times New Roman"/>
          <w:szCs w:val="24"/>
        </w:rPr>
        <w:t xml:space="preserve">κολλάμε σε ιδεολογικά θέσφατα, σε τσιτάτα και σε δογματισμούς της περασμένης εικοσαετίας, τα οποία υποστηρίζουμε άκριτα και χωρίς να τα έχουμε συζητήσει έκτοτε; </w:t>
      </w:r>
    </w:p>
    <w:p w14:paraId="5FF194C1"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Έχω ξαναπεί –για να γυρίσω στο νομοσχέδιο- ότι το νομοσχέδιο είναι ουσιαστικά μια </w:t>
      </w:r>
      <w:proofErr w:type="spellStart"/>
      <w:r>
        <w:rPr>
          <w:rFonts w:eastAsia="Times New Roman" w:cs="Times New Roman"/>
          <w:szCs w:val="24"/>
        </w:rPr>
        <w:t>τρίπλα</w:t>
      </w:r>
      <w:proofErr w:type="spellEnd"/>
      <w:r>
        <w:rPr>
          <w:rFonts w:eastAsia="Times New Roman" w:cs="Times New Roman"/>
          <w:szCs w:val="24"/>
        </w:rPr>
        <w:t xml:space="preserve"> προς </w:t>
      </w:r>
      <w:r>
        <w:rPr>
          <w:rFonts w:eastAsia="Times New Roman" w:cs="Times New Roman"/>
          <w:szCs w:val="24"/>
        </w:rPr>
        <w:t>την Ευρωπαϊκή Επιτροπή και προς τους γιατρούς. Εξήγησα κι εχθές ότι οι εφημερίες έχουν ξεχειλώσει –είναι γνωστό- με τα χρήματα τα πρόσθετα από τους διοικητές μέσα στο νοσοκομείο. Δεν έχει αλλάξει τίποτα στη διοίκηση των νοσοκομείων. Οι ίδιες πελατειακές σχ</w:t>
      </w:r>
      <w:r>
        <w:rPr>
          <w:rFonts w:eastAsia="Times New Roman" w:cs="Times New Roman"/>
          <w:szCs w:val="24"/>
        </w:rPr>
        <w:t>έσεις υπάρχουν και οι ίδιες εξαρτήσεις. Οι πρόσθετες εφημερίες κανείς δεν ξέρει γιατί υπάρχου</w:t>
      </w:r>
      <w:r>
        <w:rPr>
          <w:rFonts w:eastAsia="Times New Roman" w:cs="Times New Roman"/>
          <w:szCs w:val="24"/>
        </w:rPr>
        <w:t>ν</w:t>
      </w:r>
      <w:r>
        <w:rPr>
          <w:rFonts w:eastAsia="Times New Roman" w:cs="Times New Roman"/>
          <w:szCs w:val="24"/>
        </w:rPr>
        <w:t xml:space="preserve"> και αν είναι πραγματικά αναγκαίες. </w:t>
      </w:r>
    </w:p>
    <w:p w14:paraId="5FF194C2"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προσπαθεί λοιπόν να κάνει το Υπουργείο είναι να μαζέψει μια οικονομική δαπάνη που το ίδιο άνοιξε, επιτρέποντας ουσια</w:t>
      </w:r>
      <w:r>
        <w:rPr>
          <w:rFonts w:eastAsia="Times New Roman" w:cs="Times New Roman"/>
          <w:szCs w:val="24"/>
        </w:rPr>
        <w:t xml:space="preserve">στικά στους διοικητές των νοσοκομείων να δίνουν χρήματα από τον προϋπολογισμό. </w:t>
      </w:r>
    </w:p>
    <w:p w14:paraId="5FF194C3"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Εξηγήσαμε όλοι –και δεν θα το ξαναπώ- τι είναι ανέφικτο. Και το παραδέχεται και το Υπουργείο. Το σαρανταοκτάωρο είναι ανέφικτο. Πέντε ειδικούς, κύριε Υπουργέ, χρειάζεται το σύσ</w:t>
      </w:r>
      <w:r>
        <w:rPr>
          <w:rFonts w:eastAsia="Times New Roman" w:cs="Times New Roman"/>
          <w:szCs w:val="24"/>
        </w:rPr>
        <w:t xml:space="preserve">τημα για να βγει με </w:t>
      </w:r>
      <w:proofErr w:type="spellStart"/>
      <w:r>
        <w:rPr>
          <w:rFonts w:eastAsia="Times New Roman" w:cs="Times New Roman"/>
          <w:szCs w:val="24"/>
        </w:rPr>
        <w:t>εξηντάωρο</w:t>
      </w:r>
      <w:proofErr w:type="spellEnd"/>
      <w:r>
        <w:rPr>
          <w:rFonts w:eastAsia="Times New Roman" w:cs="Times New Roman"/>
          <w:szCs w:val="24"/>
        </w:rPr>
        <w:t>, όχι με σαρανταοκτάωρο. Με σαρανταοχτάωρο χρειάζεται οκτώ. Δεν υπάρχει σχεδόν κα</w:t>
      </w:r>
      <w:r>
        <w:rPr>
          <w:rFonts w:eastAsia="Times New Roman" w:cs="Times New Roman"/>
          <w:szCs w:val="24"/>
        </w:rPr>
        <w:t>μ</w:t>
      </w:r>
      <w:r>
        <w:rPr>
          <w:rFonts w:eastAsia="Times New Roman" w:cs="Times New Roman"/>
          <w:szCs w:val="24"/>
        </w:rPr>
        <w:t xml:space="preserve">μία κλινική στην επαρχεία να τους έχει. Ενδεχομένως, να τους έχουν κάποιες πολύ μεγάλες κλινικές στο κέντρο. </w:t>
      </w:r>
    </w:p>
    <w:p w14:paraId="5FF194C4"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Εξήγησα επίσης ότι είναι βασικό –γι</w:t>
      </w:r>
      <w:r>
        <w:rPr>
          <w:rFonts w:eastAsia="Times New Roman" w:cs="Times New Roman"/>
          <w:szCs w:val="24"/>
        </w:rPr>
        <w:t xml:space="preserve">ατί η </w:t>
      </w:r>
      <w:proofErr w:type="spellStart"/>
      <w:r>
        <w:rPr>
          <w:rFonts w:eastAsia="Times New Roman" w:cs="Times New Roman"/>
          <w:szCs w:val="24"/>
        </w:rPr>
        <w:t>τρίπλα</w:t>
      </w:r>
      <w:proofErr w:type="spellEnd"/>
      <w:r>
        <w:rPr>
          <w:rFonts w:eastAsia="Times New Roman" w:cs="Times New Roman"/>
          <w:szCs w:val="24"/>
        </w:rPr>
        <w:t xml:space="preserve"> είναι για την Ευρωπαϊκή Ένωση- δικαίωμα του γιατρού να αρνείται το </w:t>
      </w:r>
      <w:proofErr w:type="spellStart"/>
      <w:r>
        <w:rPr>
          <w:rFonts w:eastAsia="Times New Roman" w:cs="Times New Roman"/>
          <w:szCs w:val="24"/>
        </w:rPr>
        <w:t>εξηντάωρο</w:t>
      </w:r>
      <w:proofErr w:type="spellEnd"/>
      <w:r>
        <w:rPr>
          <w:rFonts w:eastAsia="Times New Roman" w:cs="Times New Roman"/>
          <w:szCs w:val="24"/>
        </w:rPr>
        <w:t xml:space="preserve">. Αυτός είναι ο τρόπος που είναι διατυπωμένο. Κανείς δεν θα αρνηθεί το </w:t>
      </w:r>
      <w:proofErr w:type="spellStart"/>
      <w:r>
        <w:rPr>
          <w:rFonts w:eastAsia="Times New Roman" w:cs="Times New Roman"/>
          <w:szCs w:val="24"/>
        </w:rPr>
        <w:t>εξηντάωρο</w:t>
      </w:r>
      <w:proofErr w:type="spellEnd"/>
      <w:r>
        <w:rPr>
          <w:rFonts w:eastAsia="Times New Roman" w:cs="Times New Roman"/>
          <w:szCs w:val="24"/>
        </w:rPr>
        <w:t xml:space="preserve">. Διότι όποιος αρνηθεί το </w:t>
      </w:r>
      <w:proofErr w:type="spellStart"/>
      <w:r>
        <w:rPr>
          <w:rFonts w:eastAsia="Times New Roman" w:cs="Times New Roman"/>
          <w:szCs w:val="24"/>
        </w:rPr>
        <w:t>εξηντάωρο</w:t>
      </w:r>
      <w:proofErr w:type="spellEnd"/>
      <w:r>
        <w:rPr>
          <w:rFonts w:eastAsia="Times New Roman" w:cs="Times New Roman"/>
          <w:szCs w:val="24"/>
        </w:rPr>
        <w:t xml:space="preserve"> θα βρεθεί να πληρώνεται για τις ίδιες ώρες εφημερία</w:t>
      </w:r>
      <w:r>
        <w:rPr>
          <w:rFonts w:eastAsia="Times New Roman" w:cs="Times New Roman"/>
          <w:szCs w:val="24"/>
        </w:rPr>
        <w:t xml:space="preserve">ς με λιγότερα λεφτά. Κανένας δεν έχει λόγο να αρνηθεί το </w:t>
      </w:r>
      <w:proofErr w:type="spellStart"/>
      <w:r>
        <w:rPr>
          <w:rFonts w:eastAsia="Times New Roman" w:cs="Times New Roman"/>
          <w:szCs w:val="24"/>
        </w:rPr>
        <w:t>εξηντάωρο</w:t>
      </w:r>
      <w:proofErr w:type="spellEnd"/>
      <w:r>
        <w:rPr>
          <w:rFonts w:eastAsia="Times New Roman" w:cs="Times New Roman"/>
          <w:szCs w:val="24"/>
        </w:rPr>
        <w:t xml:space="preserve">. Θα συνεχίσουμε όπως είμαστε. </w:t>
      </w:r>
    </w:p>
    <w:p w14:paraId="5FF194C5"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lastRenderedPageBreak/>
        <w:t>Θα συνεχίσουμε, επίσης, να έχουμε ετοιμότητες. Δεν απαντήσατε σε αυτό, κύριε Υπουργέ. Δεν βάζει στοιχειώδεις δικλείδες το νομοσχέδιο, γιατί είναι βιαστικό και πρόχειρο. Υπάρχει πιθανότητα, ένας γιατρός να εφημερεύει έναν ολόκληρο μήνα ετοιμότητα. Δεν υπάρχ</w:t>
      </w:r>
      <w:r>
        <w:rPr>
          <w:rFonts w:eastAsia="Times New Roman" w:cs="Times New Roman"/>
          <w:szCs w:val="24"/>
        </w:rPr>
        <w:t>ει κανένας περιορισμός. Ας πληρώνεται. Εγώ δεν λέω ότι θα είναι απλήρωτες. Πληρώνονται δηλαδή ετοιμότητες πολύ λιγότερες από τις κανονικές. Μπορεί όμως να έχει εμπλοκή τέσσερα σερί Σαββατοκύριακα. Να είναι επί τέσσερα Σαββατοκύριακα, κάποια στιγμή, κρεμασμ</w:t>
      </w:r>
      <w:r>
        <w:rPr>
          <w:rFonts w:eastAsia="Times New Roman" w:cs="Times New Roman"/>
          <w:szCs w:val="24"/>
        </w:rPr>
        <w:t xml:space="preserve">ένος και να πρέπει να είναι γύρω από το νοσοκομείο. Δεν υπήρξε λύση σε αυτό. </w:t>
      </w:r>
    </w:p>
    <w:p w14:paraId="5FF194C6"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Δεν απαντήσατε σε αυτό, γιατί δεν έχει το νομοσχέδιο κα</w:t>
      </w:r>
      <w:r>
        <w:rPr>
          <w:rFonts w:eastAsia="Times New Roman"/>
          <w:szCs w:val="24"/>
        </w:rPr>
        <w:t>μ</w:t>
      </w:r>
      <w:r>
        <w:rPr>
          <w:rFonts w:eastAsia="Times New Roman"/>
          <w:szCs w:val="24"/>
        </w:rPr>
        <w:t>μία ρύθμιση για τις εργασιακές θέσεις και για την προστασία των δικαιωμάτων των γιατρών. Λέμε ότι θα κάνουμε ένα σαρανταοκ</w:t>
      </w:r>
      <w:r>
        <w:rPr>
          <w:rFonts w:eastAsia="Times New Roman"/>
          <w:szCs w:val="24"/>
        </w:rPr>
        <w:t>τάωρο όταν και αν μπορέσουμε, αλλά μέχρι τότε δεν βάζουμε κα</w:t>
      </w:r>
      <w:r>
        <w:rPr>
          <w:rFonts w:eastAsia="Times New Roman"/>
          <w:szCs w:val="24"/>
        </w:rPr>
        <w:t>μ</w:t>
      </w:r>
      <w:r>
        <w:rPr>
          <w:rFonts w:eastAsia="Times New Roman"/>
          <w:szCs w:val="24"/>
        </w:rPr>
        <w:t xml:space="preserve">μία ρήτρα. </w:t>
      </w:r>
    </w:p>
    <w:p w14:paraId="5FF194C7"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Ουσιαστικά ανοίγουμε το σύστημα για να καλύπτεται με λιγότερα λεφτά. Τίποτα άλλο. Και γι’ αυτό αντιδρούν οι γιατροί. Το καταλαβαίνουν, το ξέρουν. Ξέρουν ότι από αύριο σε πολλές περιπτ</w:t>
      </w:r>
      <w:r>
        <w:rPr>
          <w:rFonts w:eastAsia="Times New Roman"/>
          <w:szCs w:val="24"/>
        </w:rPr>
        <w:t xml:space="preserve">ώσεις θα παίρνουν λιγότερα λεφτά, κακώς, γιατί παίρνουν ελάχιστα, κακά τα ψέματα, για να κάνουν το ίδιο </w:t>
      </w:r>
      <w:proofErr w:type="spellStart"/>
      <w:r>
        <w:rPr>
          <w:rFonts w:eastAsia="Times New Roman"/>
          <w:szCs w:val="24"/>
        </w:rPr>
        <w:t>εφημεριακό</w:t>
      </w:r>
      <w:proofErr w:type="spellEnd"/>
      <w:r>
        <w:rPr>
          <w:rFonts w:eastAsia="Times New Roman"/>
          <w:szCs w:val="24"/>
        </w:rPr>
        <w:t xml:space="preserve"> έργο </w:t>
      </w:r>
      <w:r>
        <w:rPr>
          <w:rFonts w:eastAsia="Times New Roman"/>
          <w:szCs w:val="24"/>
        </w:rPr>
        <w:lastRenderedPageBreak/>
        <w:t xml:space="preserve">και σε πολλές περιπτώσεις χειρότερο, γιατί η κατάσταση είναι τέτοια και δεν μπορεί να λυθεί. Αλλά δεν συζητάμε για τίποτα από όλα αυτά. </w:t>
      </w:r>
    </w:p>
    <w:p w14:paraId="5FF194C8"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Πολύ σύντομα, τα είπα για τα συμβούλια κρίσης. Δεν αλλάζουν τίποτα στην ουσία. Παρουσιάζουν και αποτυπώνουν τον συγκεντρωτισμό στη νοοτροπία του Υπουργείου, το οποίο πρέπει κάποια στιγμή να το παραδεχτεί ότι «</w:t>
      </w:r>
      <w:r>
        <w:rPr>
          <w:rFonts w:eastAsia="Times New Roman"/>
          <w:szCs w:val="24"/>
        </w:rPr>
        <w:t>Θ</w:t>
      </w:r>
      <w:r>
        <w:rPr>
          <w:rFonts w:eastAsia="Times New Roman"/>
          <w:szCs w:val="24"/>
        </w:rPr>
        <w:t>έλω να κάνω μια κεντρική υπηρεσία απολύτως συ</w:t>
      </w:r>
      <w:r>
        <w:rPr>
          <w:rFonts w:eastAsia="Times New Roman"/>
          <w:szCs w:val="24"/>
        </w:rPr>
        <w:t>γκεντρωτική. Δεν με ενδιαφέρει η δομή του συστήματος υγείας όπως είναι τώρα. Θέλω να την αλλάξω».</w:t>
      </w:r>
    </w:p>
    <w:p w14:paraId="5FF194C9"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Αποτυπώνεται, όμως, παντού ακόμη-ακόμη και στο γεγονός ότι πήρατε από τα επιστημονικά συμβούλια την ευθύνη της κατάρτισης του προγράμματος εφημεριών στο Υπουρ</w:t>
      </w:r>
      <w:r>
        <w:rPr>
          <w:rFonts w:eastAsia="Times New Roman"/>
          <w:szCs w:val="24"/>
        </w:rPr>
        <w:t>γείου, παίρνετε τα συμβούλια κρίσης στις ΔΥΠΕ και κάνετε μια λογική δημόσιας υπηρεσίας που σύντομα θα καταλήξει σε πίνακες αναπληρωτών, όπως έχει το Υπουργείο Παιδείας, που είναι μια διαφορετική νοοτροπία, με την οποία εγώ διαφωνώ. Αλλά στην ουσία το συμβο</w:t>
      </w:r>
      <w:r>
        <w:rPr>
          <w:rFonts w:eastAsia="Times New Roman"/>
          <w:szCs w:val="24"/>
        </w:rPr>
        <w:t xml:space="preserve">ύλιο κρίσης δεν αλλάζει σε τίποτα. Το είπα και χθες. </w:t>
      </w:r>
    </w:p>
    <w:p w14:paraId="5FF194CA"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Υπάρχει μία </w:t>
      </w:r>
      <w:proofErr w:type="spellStart"/>
      <w:r>
        <w:rPr>
          <w:rFonts w:eastAsia="Times New Roman"/>
          <w:szCs w:val="24"/>
        </w:rPr>
        <w:t>ιατροκεντρικότατη</w:t>
      </w:r>
      <w:proofErr w:type="spellEnd"/>
      <w:r>
        <w:rPr>
          <w:rFonts w:eastAsia="Times New Roman"/>
          <w:szCs w:val="24"/>
        </w:rPr>
        <w:t xml:space="preserve"> αντίληψη, μια πλειοψηφία γιατρών που έχουν την τάση -και το ξέρουμε όλοι- να αναπαράγονται όχι μόνο με κομματικά κριτήρια, αλλά και με κομματικά κριτήρια, η οποία αν δεν μπ</w:t>
      </w:r>
      <w:r>
        <w:rPr>
          <w:rFonts w:eastAsia="Times New Roman"/>
          <w:szCs w:val="24"/>
        </w:rPr>
        <w:t xml:space="preserve">ουν δικλείδες ασφαλείας, αν δεν μπει ένα δευτεροβάθμιο όργανο που να ελέγχει τα κριτήρια και την πλήρωση θέσεων, θα συνεχίσει να γίνεται με τον ίδιο ανενόχλητο τρόπο που γινόταν μια ζωή. </w:t>
      </w:r>
    </w:p>
    <w:p w14:paraId="5FF194CB"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Έτσι, λοιπόν, αυτό νομίζω ότι πρέπει να το ξαναδείτε και να το συζητ</w:t>
      </w:r>
      <w:r>
        <w:rPr>
          <w:rFonts w:eastAsia="Times New Roman"/>
          <w:szCs w:val="24"/>
        </w:rPr>
        <w:t xml:space="preserve">ήσουμε. Είπα ήδη ότι η συγκέντρωση όλων στο Υπουργείο δημιουργεί τεράστια προβλήματα. </w:t>
      </w:r>
    </w:p>
    <w:p w14:paraId="5FF194C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FF194CD"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Θα μου δώσετε, κύριε Πρόεδρε, ένα λεπτό για ένα σχόλιο μόνο για κάτι που έθιξε ο κ. Ξ</w:t>
      </w:r>
      <w:r>
        <w:rPr>
          <w:rFonts w:eastAsia="Times New Roman"/>
          <w:szCs w:val="24"/>
        </w:rPr>
        <w:t>ανθός χθες προς μεγάλη μου έκπληξη. Αυτά που έλεγα, όταν πέρασε ο νόμος για τους ανασφάλιστους, τα είπατε χθες. Χαίρομαι. Είναι όντως μια ρύθμιση καλή αυτή, που εμπεριέχει τους στρατηγικούς κακοπληρωτές, αυτούς που δεν θέλουν κι αυτούς που έχουν ανάγκη φυσ</w:t>
      </w:r>
      <w:r>
        <w:rPr>
          <w:rFonts w:eastAsia="Times New Roman"/>
          <w:szCs w:val="24"/>
        </w:rPr>
        <w:t xml:space="preserve">ικά, προς Θεού, αλλά δημιουργεί μια τάση η οποία, αν μη τι άλλο, ενθαρρύνει την </w:t>
      </w:r>
      <w:r>
        <w:rPr>
          <w:rFonts w:eastAsia="Times New Roman"/>
          <w:szCs w:val="24"/>
        </w:rPr>
        <w:lastRenderedPageBreak/>
        <w:t xml:space="preserve">εισφοροδιαφυγή. Είναι αντικίνητρο για κάποιον να πληρώσει. Το είπατε χθες. Συμφωνώ. </w:t>
      </w:r>
    </w:p>
    <w:p w14:paraId="5FF194CE"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Προς Θεού, δεν μπορούμε να συνεχίσουμε με τέτοιες λογικές. Αν είναι υποχρέωσή μας -και είνα</w:t>
      </w:r>
      <w:r>
        <w:rPr>
          <w:rFonts w:eastAsia="Times New Roman"/>
          <w:szCs w:val="24"/>
        </w:rPr>
        <w:t>ι- να καλύψουμε τους ανασφάλιστους, το να υπονομεύουμε το ασφαλιστικό σύστημα μακροπρόθεσμα και μεσοπρόθεσμα και να δημιουργούμε πρόσθετα κόστη σε αυτούς που πληρώνουν και κανένας δεν πληρώνει εύκολα, υπάρχουν αυτοί που δεν μπορούν, αυτοί που δεν θέλουν κι</w:t>
      </w:r>
      <w:r>
        <w:rPr>
          <w:rFonts w:eastAsia="Times New Roman"/>
          <w:szCs w:val="24"/>
        </w:rPr>
        <w:t xml:space="preserve"> αυτοί που πληρώνουν με αίμα, αυτές είναι οι τρεις κύριες κατηγορίες στη χώρα, δεν μπορούμε, λοιπόν, στους τρίτους να τα φορτώνουμε όλα, είναι ίσως εποχή, αφού το παραδέχεστε τώρα, να το ξαναδούμε από καινούργια βάση και να το ξανασυζητήσουμε. </w:t>
      </w:r>
    </w:p>
    <w:p w14:paraId="5FF194CF"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Πρέπει να μ</w:t>
      </w:r>
      <w:r>
        <w:rPr>
          <w:rFonts w:eastAsia="Times New Roman"/>
          <w:szCs w:val="24"/>
        </w:rPr>
        <w:t>πουν κριτήρια εισοδηματικά και κριτήρια επαγγελματικά. Δεν μπορεί ένας επαγγελματίας ο οποίος συνεχίζει να επιχειρεί ή ένας αγρότης που συνεχίζει να εισπράττει επιδοτήσεις για τα προϊόντα που παράγει μαζί με τις τιμές που εισπράττει, να συνεχίσει να θεωρεί</w:t>
      </w:r>
      <w:r>
        <w:rPr>
          <w:rFonts w:eastAsia="Times New Roman"/>
          <w:szCs w:val="24"/>
        </w:rPr>
        <w:t xml:space="preserve">ται ανασφάλιστος, γιατί δεν είναι. Είναι άλλο πράγμα. </w:t>
      </w:r>
    </w:p>
    <w:p w14:paraId="5FF194D0"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Υπάρχουν ενδιάμεσες καταστάσεις, να τις δούμε. Υπάρχουν γκρίζες ζώνες, να τις συζητήσουμε. Αλλά επί της αρχής αυτό το πράγμα κάποια στιγμή προσθέτει μεγάλο κόστος στο σύστημα υγείας, δίνοντας ένα σήμα </w:t>
      </w:r>
      <w:r>
        <w:rPr>
          <w:rFonts w:eastAsia="Times New Roman"/>
          <w:szCs w:val="24"/>
        </w:rPr>
        <w:t xml:space="preserve">προς την κοινωνία που συνεχίζει να λέει αυτό το περίφημο «δεν πληρώνω», που κόστισε στη χώρα τεράστια προβλήματα. </w:t>
      </w:r>
    </w:p>
    <w:p w14:paraId="5FF194D1"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Τελειώνω με αυτό, ένα σχόλιο μόνο για τη μία τροπολογία, για τις υπόλοιπες θα τα πούμε στη συνέχεια. Ελπίζω με δεδομένη τη συναίνεση των δημο</w:t>
      </w:r>
      <w:r>
        <w:rPr>
          <w:rFonts w:eastAsia="Times New Roman"/>
          <w:szCs w:val="24"/>
        </w:rPr>
        <w:t>σιογράφων στη λύση που δίνεται στο ΕΔΟΕΑΠ και με δεδομένες τις επιφυλάξεις σχετικά με τη μακροπρόθεσμη βιωσιμότητα του ταμείου και αν αυτό θα δώσει μια οριστική λύση, παρ</w:t>
      </w:r>
      <w:r>
        <w:rPr>
          <w:rFonts w:eastAsia="Times New Roman"/>
          <w:szCs w:val="24"/>
        </w:rPr>
        <w:t xml:space="preserve">’ </w:t>
      </w:r>
      <w:r>
        <w:rPr>
          <w:rFonts w:eastAsia="Times New Roman"/>
          <w:szCs w:val="24"/>
        </w:rPr>
        <w:t>όλο που εκφράστηκαν βάσιμες επιφυλάξεις για το μακροπρόθεσμο του θέματος, δεν υπάρχε</w:t>
      </w:r>
      <w:r>
        <w:rPr>
          <w:rFonts w:eastAsia="Times New Roman"/>
          <w:szCs w:val="24"/>
        </w:rPr>
        <w:t xml:space="preserve">ι αναλογιστική μελέτη κι αυτό είναι ένα μεγάλο πρόβλημα, θα στηρίξουμε αυτή την τροπολογία, καθώς φαίνεται ότι βγάζει το ταμείο από το οξύ αδιέξοδο στο οποίο έχει περιέλθει εξαιτίας του νόμου </w:t>
      </w:r>
      <w:proofErr w:type="spellStart"/>
      <w:r>
        <w:rPr>
          <w:rFonts w:eastAsia="Times New Roman"/>
          <w:szCs w:val="24"/>
        </w:rPr>
        <w:t>Κατρούγκαλου</w:t>
      </w:r>
      <w:proofErr w:type="spellEnd"/>
      <w:r>
        <w:rPr>
          <w:rFonts w:eastAsia="Times New Roman"/>
          <w:szCs w:val="24"/>
        </w:rPr>
        <w:t xml:space="preserve"> πριν από ενάμιση χρόνο και της αδράνειας ενδιάμεσα </w:t>
      </w:r>
      <w:r>
        <w:rPr>
          <w:rFonts w:eastAsia="Times New Roman"/>
          <w:szCs w:val="24"/>
        </w:rPr>
        <w:t>της Κυβέρνησης, διατηρώντας, όμως, τις επιφυλάξεις μας για το μακροπρόθεσμο. Πρέπει να βρεθεί μια οριστική λύση.</w:t>
      </w:r>
    </w:p>
    <w:p w14:paraId="5FF194D2"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Ευχαριστώ.</w:t>
      </w:r>
    </w:p>
    <w:p w14:paraId="5FF194D3" w14:textId="77777777" w:rsidR="00BA0105" w:rsidRDefault="00C470DB">
      <w:pPr>
        <w:tabs>
          <w:tab w:val="left" w:pos="2820"/>
        </w:tabs>
        <w:spacing w:line="600" w:lineRule="auto"/>
        <w:ind w:firstLine="720"/>
        <w:contextualSpacing/>
        <w:jc w:val="center"/>
        <w:rPr>
          <w:rFonts w:eastAsia="Times New Roman"/>
          <w:szCs w:val="24"/>
        </w:rPr>
      </w:pPr>
      <w:r>
        <w:rPr>
          <w:rFonts w:eastAsia="Times New Roman" w:cs="Times New Roman"/>
          <w:szCs w:val="24"/>
        </w:rPr>
        <w:lastRenderedPageBreak/>
        <w:t>(Χειροκροτήματα)</w:t>
      </w:r>
    </w:p>
    <w:p w14:paraId="5FF194D4"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πολύ.</w:t>
      </w:r>
    </w:p>
    <w:p w14:paraId="5FF194D5"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έχω την τιμή να ανακοινώσω στο </w:t>
      </w:r>
      <w:r>
        <w:rPr>
          <w:rFonts w:eastAsia="Times New Roman"/>
          <w:szCs w:val="24"/>
        </w:rPr>
        <w:t xml:space="preserve">Σώμα ότι τη συνεδρίασή μας παρακολουθούν από τα άνω δυτικά θεωρεία, αφού </w:t>
      </w:r>
      <w:r>
        <w:rPr>
          <w:rFonts w:eastAsia="Times New Roman"/>
          <w:szCs w:val="24"/>
        </w:rPr>
        <w:t xml:space="preserve">προηγουμένως </w:t>
      </w:r>
      <w:r>
        <w:rPr>
          <w:rFonts w:eastAsia="Times New Roman"/>
          <w:szCs w:val="24"/>
        </w:rPr>
        <w:t>συμμετείχαν στο εκπαιδευτικό πρόγραμμα «Εργαστήρι Δημοκρατίας» που οργανώνει το Ίδρυμα της Βουλής, είκοσι πέντε μαθήτριες και μαθητές και ένας συνοδός</w:t>
      </w:r>
      <w:r>
        <w:rPr>
          <w:rFonts w:eastAsia="Times New Roman"/>
          <w:szCs w:val="24"/>
        </w:rPr>
        <w:t xml:space="preserve"> </w:t>
      </w:r>
      <w:r>
        <w:rPr>
          <w:rFonts w:eastAsia="Times New Roman"/>
          <w:szCs w:val="24"/>
        </w:rPr>
        <w:t>εκπαιδευτικός από τ</w:t>
      </w:r>
      <w:r>
        <w:rPr>
          <w:rFonts w:eastAsia="Times New Roman"/>
          <w:szCs w:val="24"/>
        </w:rPr>
        <w:t>ο 7</w:t>
      </w:r>
      <w:r>
        <w:rPr>
          <w:rFonts w:eastAsia="Times New Roman"/>
          <w:szCs w:val="24"/>
          <w:vertAlign w:val="superscript"/>
        </w:rPr>
        <w:t>ο</w:t>
      </w:r>
      <w:r>
        <w:rPr>
          <w:rFonts w:eastAsia="Times New Roman"/>
          <w:szCs w:val="24"/>
        </w:rPr>
        <w:t xml:space="preserve"> Δημοτικό Σχολείο Αλίμου.</w:t>
      </w:r>
    </w:p>
    <w:p w14:paraId="5FF194D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5FF194D7"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5FF194D8"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Επίσης, </w:t>
      </w:r>
      <w:r>
        <w:rPr>
          <w:rFonts w:eastAsia="Times New Roman"/>
          <w:szCs w:val="24"/>
        </w:rPr>
        <w:t>κ</w:t>
      </w:r>
      <w:r>
        <w:rPr>
          <w:rFonts w:eastAsia="Times New Roman"/>
          <w:szCs w:val="24"/>
        </w:rPr>
        <w:t>υρίες και κύριοι συνάδελφοι, έχω την τιμή να ανακοινώσω στο Σώμα ότι τη συνεδρίασή μας παρακολουθούν από τα άνω δυτικά θεωρεία, αφού προηγουμ</w:t>
      </w:r>
      <w:r>
        <w:rPr>
          <w:rFonts w:eastAsia="Times New Roman"/>
          <w:szCs w:val="24"/>
        </w:rPr>
        <w:t xml:space="preserve">ένως ξεναγήθηκαν στην έκθεση της </w:t>
      </w:r>
      <w:r>
        <w:rPr>
          <w:rFonts w:eastAsia="Times New Roman"/>
          <w:szCs w:val="24"/>
        </w:rPr>
        <w:t>α</w:t>
      </w:r>
      <w:r>
        <w:rPr>
          <w:rFonts w:eastAsia="Times New Roman"/>
          <w:szCs w:val="24"/>
        </w:rPr>
        <w:t>ίθουσας «</w:t>
      </w:r>
      <w:r>
        <w:rPr>
          <w:rFonts w:eastAsia="Times New Roman"/>
          <w:szCs w:val="24"/>
        </w:rPr>
        <w:t>ΕΛΕΥΘΕΡΙΟΣ ΒΕΝΙΖΕΛΟΣ</w:t>
      </w:r>
      <w:r>
        <w:rPr>
          <w:rFonts w:eastAsia="Times New Roman"/>
          <w:szCs w:val="24"/>
        </w:rPr>
        <w:t>» και ενημερώθηκαν για την ιστορία του κτιρίου και τον τρόπο οργάνωσης και λειτουργίας της Βουλής, είκοσι έξι μαθήτριες και μαθητές και τρεις συνοδοί</w:t>
      </w:r>
      <w:r>
        <w:rPr>
          <w:rFonts w:eastAsia="Times New Roman"/>
          <w:szCs w:val="24"/>
        </w:rPr>
        <w:t xml:space="preserve"> </w:t>
      </w:r>
      <w:r>
        <w:rPr>
          <w:rFonts w:eastAsia="Times New Roman"/>
          <w:szCs w:val="24"/>
        </w:rPr>
        <w:t>εκπαιδευτικοί από το 1</w:t>
      </w:r>
      <w:r>
        <w:rPr>
          <w:rFonts w:eastAsia="Times New Roman"/>
          <w:szCs w:val="24"/>
          <w:vertAlign w:val="superscript"/>
        </w:rPr>
        <w:t>ο</w:t>
      </w:r>
      <w:r>
        <w:rPr>
          <w:rFonts w:eastAsia="Times New Roman"/>
          <w:szCs w:val="24"/>
        </w:rPr>
        <w:t xml:space="preserve"> Δημοτικό Σχολείο Σούδας Χανίων.</w:t>
      </w:r>
    </w:p>
    <w:p w14:paraId="5FF194D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5FF194DA"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5FF194DB" w14:textId="77777777" w:rsidR="00BA0105" w:rsidRDefault="00C470DB">
      <w:pPr>
        <w:tabs>
          <w:tab w:val="left" w:pos="2608"/>
        </w:tabs>
        <w:spacing w:line="600" w:lineRule="auto"/>
        <w:ind w:firstLine="720"/>
        <w:contextualSpacing/>
        <w:jc w:val="both"/>
        <w:rPr>
          <w:rFonts w:eastAsia="Times New Roman"/>
          <w:szCs w:val="24"/>
        </w:rPr>
      </w:pPr>
      <w:r>
        <w:rPr>
          <w:rFonts w:eastAsia="Times New Roman"/>
          <w:szCs w:val="24"/>
        </w:rPr>
        <w:t xml:space="preserve">Τον λόγο έχει ο κ. Ιωάννης </w:t>
      </w:r>
      <w:proofErr w:type="spellStart"/>
      <w:r>
        <w:rPr>
          <w:rFonts w:eastAsia="Times New Roman"/>
          <w:szCs w:val="24"/>
        </w:rPr>
        <w:t>Αϊβατίδης</w:t>
      </w:r>
      <w:proofErr w:type="spellEnd"/>
      <w:r>
        <w:rPr>
          <w:rFonts w:eastAsia="Times New Roman"/>
          <w:szCs w:val="24"/>
        </w:rPr>
        <w:t xml:space="preserve"> από τη Χρυσή Αυγή.</w:t>
      </w:r>
    </w:p>
    <w:p w14:paraId="5FF194DC"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Ευχαριστώ, κύριε Πρόεδρε.</w:t>
      </w:r>
    </w:p>
    <w:p w14:paraId="5FF194DD"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Το εισαχθέν σχέδιο νόμου συνιστά μια εναρμόνισ</w:t>
      </w:r>
      <w:r>
        <w:rPr>
          <w:rFonts w:eastAsia="Times New Roman"/>
          <w:szCs w:val="24"/>
        </w:rPr>
        <w:t xml:space="preserve">η του ελληνικού </w:t>
      </w:r>
      <w:r>
        <w:rPr>
          <w:rFonts w:eastAsia="Times New Roman"/>
          <w:szCs w:val="24"/>
        </w:rPr>
        <w:t>δ</w:t>
      </w:r>
      <w:r>
        <w:rPr>
          <w:rFonts w:eastAsia="Times New Roman"/>
          <w:szCs w:val="24"/>
        </w:rPr>
        <w:t xml:space="preserve">ικαίου με την ευρωπαϊκή οδηγία 88 του έτους 2003. </w:t>
      </w:r>
    </w:p>
    <w:p w14:paraId="5FF194DE"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Θα ήθελα στην αρχή να κάνω μια σύντομη αναφορά στο νομικό σύστημα της Ευρωπαϊκής Ένωσης. Οι οδηγίες είναι δεσμευτικές για τα μέλη-κράτη μόνο όσον αφορά στην επίτευξη του στόχου τους. Δηλαδ</w:t>
      </w:r>
      <w:r>
        <w:rPr>
          <w:rFonts w:eastAsia="Times New Roman"/>
          <w:szCs w:val="24"/>
        </w:rPr>
        <w:t xml:space="preserve">ή, δίδεται στα μέλη-κράτη ή έχουν τη διακριτική ευχέρεια να προβούν σε τροποποιήσεις ανάλογα με τις εθνικές περιστάσεις, προκειμένου αυτό να οδηγηθεί σε κάτι που θα είναι επ’ </w:t>
      </w:r>
      <w:proofErr w:type="spellStart"/>
      <w:r>
        <w:rPr>
          <w:rFonts w:eastAsia="Times New Roman"/>
          <w:szCs w:val="24"/>
        </w:rPr>
        <w:t>ωφελεία</w:t>
      </w:r>
      <w:proofErr w:type="spellEnd"/>
      <w:r>
        <w:rPr>
          <w:rFonts w:eastAsia="Times New Roman"/>
          <w:szCs w:val="24"/>
        </w:rPr>
        <w:t xml:space="preserve"> του κράτους-μέλους.</w:t>
      </w:r>
    </w:p>
    <w:p w14:paraId="5FF194DF"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Την 23</w:t>
      </w:r>
      <w:r>
        <w:rPr>
          <w:rFonts w:eastAsia="Times New Roman"/>
          <w:szCs w:val="24"/>
          <w:vertAlign w:val="superscript"/>
        </w:rPr>
        <w:t>η</w:t>
      </w:r>
      <w:r>
        <w:rPr>
          <w:rFonts w:eastAsia="Times New Roman"/>
          <w:szCs w:val="24"/>
        </w:rPr>
        <w:t xml:space="preserve"> Δεκεμβρίου 2015 εκδόθηκε μια απόφαση καταδικα</w:t>
      </w:r>
      <w:r>
        <w:rPr>
          <w:rFonts w:eastAsia="Times New Roman"/>
          <w:szCs w:val="24"/>
        </w:rPr>
        <w:t xml:space="preserve">στική σε βάρος της χώρας μας, που αφορούσε σε ασυμβατότητες του νομικού πλαισίου που διέπει το εθνικό μας </w:t>
      </w:r>
      <w:r>
        <w:rPr>
          <w:rFonts w:eastAsia="Times New Roman"/>
          <w:szCs w:val="24"/>
        </w:rPr>
        <w:t>δ</w:t>
      </w:r>
      <w:r>
        <w:rPr>
          <w:rFonts w:eastAsia="Times New Roman"/>
          <w:szCs w:val="24"/>
        </w:rPr>
        <w:t>ίκαιο με την οδηγία 88 του έτους 2003. Σύμφωνα, λοιπόν, με την ηγεσία του Υπουργείου, επαπειλείται τιμωρία και επικρέμεται ένα μεγάλο χρηματικό πρόστ</w:t>
      </w:r>
      <w:r>
        <w:rPr>
          <w:rFonts w:eastAsia="Times New Roman"/>
          <w:szCs w:val="24"/>
        </w:rPr>
        <w:t>ιμο.</w:t>
      </w:r>
    </w:p>
    <w:p w14:paraId="5FF194E0"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lastRenderedPageBreak/>
        <w:t>Θεωρούμε, λοιπόν, ότι αυτή η αναφορά συνιστά μόνο μια πρόφαση. Πράγματι, το σχέδιο αυτό νόμου εισήχθη μ’ έναν αιφνιδιαστικό τρόπο υπό τη μορφή του επείγοντος. Επειδή, με βάση τα μέχρι τώρα στοιχεία, δεν μπορώ -και θέλω να το δηλώσω αυτό ευθαρσώς- να π</w:t>
      </w:r>
      <w:r>
        <w:rPr>
          <w:rFonts w:eastAsia="Times New Roman"/>
          <w:szCs w:val="24"/>
        </w:rPr>
        <w:t xml:space="preserve">ροσάψω αβελτηρία στους δύο Υπουργούς, οι οποίοι τυγχάνουν, μάλιστα, συνάδελφοι ιατροί, οδηγούμαι στο συμπέρασμα ότι αυτός ο αιφνιδιασμός ήταν ο σκοπός και η όλη ενέργεια στο σύνολό της είναι μια ενέργεια με δόλιο χαρακτήρα, προκειμένου ακριβώς να επιτύχει </w:t>
      </w:r>
      <w:r>
        <w:rPr>
          <w:rFonts w:eastAsia="Times New Roman"/>
          <w:szCs w:val="24"/>
        </w:rPr>
        <w:t>αιφνιδιασμό του ιατρικού κόσμου και της Βουλής ακόμη.</w:t>
      </w:r>
    </w:p>
    <w:p w14:paraId="5FF194E1"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Θεωρώ ότι, πράγματι, έλαβε χώρα αιφνιδιασμός. Αρκετοί από τους φορείς που κλήθηκαν στις επιτροπές δεν προσήλθαν και, από την άλλη, με το επείγον του πράγματος, τον αιφνιδιασμό αυτόν, απέφυγε η ηγεσία το</w:t>
      </w:r>
      <w:r>
        <w:rPr>
          <w:rFonts w:eastAsia="Times New Roman"/>
          <w:szCs w:val="24"/>
        </w:rPr>
        <w:t>υ Υπουργείου παρατεταμένες αντιδράσεις και κινητοποιήσεις από πλευράς του ιατρικού κόσμου.</w:t>
      </w:r>
    </w:p>
    <w:p w14:paraId="5FF194E2"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Πάγια θέση της Χρυσής Αυγής -και θα έπρεπε να είναι και πάγια θέση όλων των </w:t>
      </w:r>
      <w:r>
        <w:rPr>
          <w:rFonts w:eastAsia="Times New Roman"/>
          <w:szCs w:val="24"/>
        </w:rPr>
        <w:t>κ</w:t>
      </w:r>
      <w:r>
        <w:rPr>
          <w:rFonts w:eastAsia="Times New Roman"/>
          <w:szCs w:val="24"/>
        </w:rPr>
        <w:t>ομμάτων- είναι ότι ο τομέας της υγείας θα έπρεπε να εξαιρείται από τα μνημόνια και τις ό</w:t>
      </w:r>
      <w:r>
        <w:rPr>
          <w:rFonts w:eastAsia="Times New Roman"/>
          <w:szCs w:val="24"/>
        </w:rPr>
        <w:t xml:space="preserve">ποιες εφαρμοσμένες </w:t>
      </w:r>
      <w:proofErr w:type="spellStart"/>
      <w:r>
        <w:rPr>
          <w:rFonts w:eastAsia="Times New Roman"/>
          <w:szCs w:val="24"/>
        </w:rPr>
        <w:t>μνημονιακές</w:t>
      </w:r>
      <w:proofErr w:type="spellEnd"/>
      <w:r>
        <w:rPr>
          <w:rFonts w:eastAsia="Times New Roman"/>
          <w:szCs w:val="24"/>
        </w:rPr>
        <w:t xml:space="preserve"> πολιτικές.</w:t>
      </w:r>
    </w:p>
    <w:p w14:paraId="5FF194E3"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lastRenderedPageBreak/>
        <w:t>Η Συγκυβέρνηση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Ανεξαρτήτων Ελλήνων έχει καταστεί </w:t>
      </w:r>
      <w:proofErr w:type="spellStart"/>
      <w:r>
        <w:rPr>
          <w:rFonts w:eastAsia="Times New Roman"/>
          <w:szCs w:val="24"/>
        </w:rPr>
        <w:t>μνημονιακότερη</w:t>
      </w:r>
      <w:proofErr w:type="spellEnd"/>
      <w:r>
        <w:rPr>
          <w:rFonts w:eastAsia="Times New Roman"/>
          <w:szCs w:val="24"/>
        </w:rPr>
        <w:t xml:space="preserve"> των </w:t>
      </w:r>
      <w:proofErr w:type="spellStart"/>
      <w:r>
        <w:rPr>
          <w:rFonts w:eastAsia="Times New Roman"/>
          <w:szCs w:val="24"/>
        </w:rPr>
        <w:t>μνημονιακών</w:t>
      </w:r>
      <w:proofErr w:type="spellEnd"/>
      <w:r>
        <w:rPr>
          <w:rFonts w:eastAsia="Times New Roman"/>
          <w:szCs w:val="24"/>
        </w:rPr>
        <w:t xml:space="preserve"> και, πραγματικά, αυτό επιβεβαιώνει την παλαιά ρήση του τέως Αντιπροέδρου της Βουλής, του κ</w:t>
      </w:r>
      <w:r>
        <w:rPr>
          <w:rFonts w:eastAsia="Times New Roman"/>
          <w:szCs w:val="24"/>
        </w:rPr>
        <w:t>.</w:t>
      </w:r>
      <w:r>
        <w:rPr>
          <w:rFonts w:eastAsia="Times New Roman"/>
          <w:szCs w:val="24"/>
        </w:rPr>
        <w:t xml:space="preserve"> Μητρόπουλου, περί ερμαφρόδιτης πο</w:t>
      </w:r>
      <w:r>
        <w:rPr>
          <w:rFonts w:eastAsia="Times New Roman"/>
          <w:szCs w:val="24"/>
        </w:rPr>
        <w:t>λιτικής της Συγκυβέρνησης.</w:t>
      </w:r>
    </w:p>
    <w:p w14:paraId="5FF194E4"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Από την άλλη πλευρά, το πεδίο της υγείας δεν προσφέρεται για οξεία πολιτική αντιπαράθεση, δεν προσφέρεται για ιδεολογικό θυμό ή για έκφραση ενός συμπλέγματος ιδεολογικής κατωτερότητας.</w:t>
      </w:r>
    </w:p>
    <w:p w14:paraId="5FF194E5" w14:textId="77777777" w:rsidR="00BA0105" w:rsidRDefault="00C470DB">
      <w:pPr>
        <w:spacing w:line="600" w:lineRule="auto"/>
        <w:ind w:firstLine="720"/>
        <w:contextualSpacing/>
        <w:jc w:val="both"/>
        <w:rPr>
          <w:rFonts w:eastAsia="Times New Roman"/>
          <w:szCs w:val="24"/>
        </w:rPr>
      </w:pPr>
      <w:r>
        <w:rPr>
          <w:rFonts w:eastAsia="Times New Roman"/>
          <w:szCs w:val="24"/>
        </w:rPr>
        <w:t>Αναφέρομαι, βεβαίως, στο ζήτημα ότι οι κύριοι Υπουργοί δεν απαντούν στα ερωτήματα τα οποία θέτουν για ζητήματα της υγείας οι Βουλευτές της Χρυσής Αυγής. Αυτό, είτε αποτελεί έναν ιδεολογικό θυμό είτε μια πρόφαση, είναι πράγματι -κι αυτό πιστεύω- μια έκφανση</w:t>
      </w:r>
      <w:r>
        <w:rPr>
          <w:rFonts w:eastAsia="Times New Roman"/>
          <w:szCs w:val="24"/>
        </w:rPr>
        <w:t xml:space="preserve"> ενός συμπλέγματος ιδεολογικής κατωτερότητας των κυρίων Υπουργών.</w:t>
      </w:r>
    </w:p>
    <w:p w14:paraId="5FF194E6"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Για λόγους αρχής, θα καταψηφίσουμε το εισαχθέν νομοσχέδιο. Εκτός, όμως, αυτού, δηλαδή ότι είναι ένα </w:t>
      </w:r>
      <w:proofErr w:type="spellStart"/>
      <w:r>
        <w:rPr>
          <w:rFonts w:eastAsia="Times New Roman"/>
          <w:szCs w:val="24"/>
        </w:rPr>
        <w:t>μνημονιακό</w:t>
      </w:r>
      <w:proofErr w:type="spellEnd"/>
      <w:r>
        <w:rPr>
          <w:rFonts w:eastAsia="Times New Roman"/>
          <w:szCs w:val="24"/>
        </w:rPr>
        <w:t xml:space="preserve"> στην πράξη νομοσχέδιο, πρακτικά είναι ανεφάρμοστο, διότι υπάρχουν τεράστια κενά</w:t>
      </w:r>
      <w:r>
        <w:rPr>
          <w:rFonts w:eastAsia="Times New Roman"/>
          <w:szCs w:val="24"/>
        </w:rPr>
        <w:t xml:space="preserve"> στο σύστημα υγείας. Υπάρχει μία πιθα</w:t>
      </w:r>
      <w:r>
        <w:rPr>
          <w:rFonts w:eastAsia="Times New Roman"/>
          <w:szCs w:val="24"/>
        </w:rPr>
        <w:lastRenderedPageBreak/>
        <w:t>νότητα να καταστεί εφαρμόσιμο, μόνο εάν τα κενά αυτά πληρωθούν, δηλαδή εάν υπάρχουν αθρόες, θα έλεγα και μαζικές, προσλήψεις στο Εθνικό Σύστημα Υγείας, κάτι το οποίο πρέπει να γίνει και το ευχόμαστε.</w:t>
      </w:r>
    </w:p>
    <w:p w14:paraId="5FF194E7" w14:textId="77777777" w:rsidR="00BA0105" w:rsidRDefault="00C470DB">
      <w:pPr>
        <w:spacing w:line="600" w:lineRule="auto"/>
        <w:ind w:firstLine="720"/>
        <w:contextualSpacing/>
        <w:jc w:val="both"/>
        <w:rPr>
          <w:rFonts w:eastAsia="Times New Roman"/>
          <w:szCs w:val="24"/>
        </w:rPr>
      </w:pPr>
      <w:r>
        <w:rPr>
          <w:rFonts w:eastAsia="Times New Roman"/>
          <w:szCs w:val="24"/>
        </w:rPr>
        <w:t>Εισερχόμενος στα άρ</w:t>
      </w:r>
      <w:r>
        <w:rPr>
          <w:rFonts w:eastAsia="Times New Roman"/>
          <w:szCs w:val="24"/>
        </w:rPr>
        <w:t xml:space="preserve">θρα, θα έλεγα ότι κομβικής σημασίας είναι η θέσπιση της ρήτρας εξαίρεσης, της δυνατότητας δηλαδή του </w:t>
      </w:r>
      <w:r>
        <w:rPr>
          <w:rFonts w:eastAsia="Times New Roman"/>
          <w:szCs w:val="24"/>
          <w:lang w:val="en-US"/>
        </w:rPr>
        <w:t>opt</w:t>
      </w:r>
      <w:r>
        <w:rPr>
          <w:rFonts w:eastAsia="Times New Roman"/>
          <w:szCs w:val="24"/>
        </w:rPr>
        <w:t xml:space="preserve"> </w:t>
      </w:r>
      <w:r>
        <w:rPr>
          <w:rFonts w:eastAsia="Times New Roman"/>
          <w:szCs w:val="24"/>
          <w:lang w:val="en-US"/>
        </w:rPr>
        <w:t>out</w:t>
      </w:r>
      <w:r>
        <w:rPr>
          <w:rFonts w:eastAsia="Times New Roman"/>
          <w:szCs w:val="24"/>
        </w:rPr>
        <w:t xml:space="preserve"> ή </w:t>
      </w:r>
      <w:r>
        <w:rPr>
          <w:rFonts w:eastAsia="Times New Roman"/>
          <w:szCs w:val="24"/>
          <w:lang w:val="en-US"/>
        </w:rPr>
        <w:t>opt</w:t>
      </w:r>
      <w:r>
        <w:rPr>
          <w:rFonts w:eastAsia="Times New Roman"/>
          <w:szCs w:val="24"/>
        </w:rPr>
        <w:t xml:space="preserve"> </w:t>
      </w:r>
      <w:r>
        <w:rPr>
          <w:rFonts w:eastAsia="Times New Roman"/>
          <w:szCs w:val="24"/>
          <w:lang w:val="en-US"/>
        </w:rPr>
        <w:t>in</w:t>
      </w:r>
      <w:r>
        <w:rPr>
          <w:rFonts w:eastAsia="Times New Roman"/>
          <w:szCs w:val="24"/>
        </w:rPr>
        <w:t xml:space="preserve"> των γιατρών για μία τριετία, δηλαδή της υπέρβασης του εβδομαδιαίου ορίου χρόνου εργασίας μέχρι και τις εξήντα ώρες.</w:t>
      </w:r>
    </w:p>
    <w:p w14:paraId="5FF194E8"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Όμως αυτό, το </w:t>
      </w:r>
      <w:r>
        <w:rPr>
          <w:rFonts w:eastAsia="Times New Roman"/>
          <w:szCs w:val="24"/>
          <w:lang w:val="en-US"/>
        </w:rPr>
        <w:t>opt</w:t>
      </w:r>
      <w:r>
        <w:rPr>
          <w:rFonts w:eastAsia="Times New Roman"/>
          <w:szCs w:val="24"/>
        </w:rPr>
        <w:t xml:space="preserve"> </w:t>
      </w:r>
      <w:r>
        <w:rPr>
          <w:rFonts w:eastAsia="Times New Roman"/>
          <w:szCs w:val="24"/>
          <w:lang w:val="en-US"/>
        </w:rPr>
        <w:t>out</w:t>
      </w:r>
      <w:r>
        <w:rPr>
          <w:rFonts w:eastAsia="Times New Roman"/>
          <w:szCs w:val="24"/>
        </w:rPr>
        <w:t>,</w:t>
      </w:r>
      <w:r>
        <w:rPr>
          <w:rFonts w:eastAsia="Times New Roman"/>
          <w:szCs w:val="24"/>
        </w:rPr>
        <w:t xml:space="preserve"> η ρήτρα εξαίρεσης, εμπεριέχει θα έλεγα μια διάκριση. Είναι δυνατόν να δημιουργηθούν ιατροί δύο ταχυτήτων. Δηλαδή, να είναι οι ιατροί οι οποίοι θα μπορέσουν, με τη θέλησή τους, εθελούσια, να εμπλακούν σε αυτήν την υπέρβαση, μέχρι και τις εξήντα ώρες εργασί</w:t>
      </w:r>
      <w:r>
        <w:rPr>
          <w:rFonts w:eastAsia="Times New Roman"/>
          <w:szCs w:val="24"/>
        </w:rPr>
        <w:t xml:space="preserve">ας, υπό την έννοια ότι οπωσδήποτε θα έχει και κάποια οικονομική ωφέλεια αυτό. Όμως υπάρχουν ιατροί οι οποίοι έχουν -όπως και πάρα πολλοί πολίτες βέβαια- ιδιαίτερα αυξημένες οικογενειακές υποχρεώσεις, μπορεί να είναι πολύτεκνοι, να έχουν ανήλικα παιδιά, να </w:t>
      </w:r>
      <w:r>
        <w:rPr>
          <w:rFonts w:eastAsia="Times New Roman"/>
          <w:szCs w:val="24"/>
        </w:rPr>
        <w:t xml:space="preserve">έχουν υπέργηρους ή ανήμπορους γονείς και είναι λογικό να μην μπορούν να </w:t>
      </w:r>
      <w:r>
        <w:rPr>
          <w:rFonts w:eastAsia="Times New Roman"/>
          <w:szCs w:val="24"/>
        </w:rPr>
        <w:lastRenderedPageBreak/>
        <w:t xml:space="preserve">ανταποκριθούν σε αυτό το </w:t>
      </w:r>
      <w:r>
        <w:rPr>
          <w:rFonts w:eastAsia="Times New Roman"/>
          <w:szCs w:val="24"/>
          <w:lang w:val="en-US"/>
        </w:rPr>
        <w:t>opt</w:t>
      </w:r>
      <w:r>
        <w:rPr>
          <w:rFonts w:eastAsia="Times New Roman"/>
          <w:szCs w:val="24"/>
        </w:rPr>
        <w:t xml:space="preserve"> </w:t>
      </w:r>
      <w:r>
        <w:rPr>
          <w:rFonts w:eastAsia="Times New Roman"/>
          <w:szCs w:val="24"/>
          <w:lang w:val="en-US"/>
        </w:rPr>
        <w:t>out</w:t>
      </w:r>
      <w:r>
        <w:rPr>
          <w:rFonts w:eastAsia="Times New Roman"/>
          <w:szCs w:val="24"/>
        </w:rPr>
        <w:t>, με αποτέλεσμα ουσιαστικά να οδηγηθούν σε μία περικοπή του εισοδήματός τους.</w:t>
      </w:r>
    </w:p>
    <w:p w14:paraId="5FF194E9"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Το δεύτερο που θα ήθελα να αναφέρω -και έχει σημασία- είναι ότι θεωρώ πως </w:t>
      </w:r>
      <w:r>
        <w:rPr>
          <w:rFonts w:eastAsia="Times New Roman"/>
          <w:szCs w:val="24"/>
        </w:rPr>
        <w:t xml:space="preserve">η θέσπιση της ρήτρας εξαίρεσης είναι κομβικό σημείο στο σχέδιο νόμου και δεν υπάρχει στη σχετική </w:t>
      </w:r>
      <w:r>
        <w:rPr>
          <w:rFonts w:eastAsia="Times New Roman"/>
          <w:szCs w:val="24"/>
        </w:rPr>
        <w:t>ο</w:t>
      </w:r>
      <w:r>
        <w:rPr>
          <w:rFonts w:eastAsia="Times New Roman"/>
          <w:szCs w:val="24"/>
        </w:rPr>
        <w:t xml:space="preserve">δηγία. Με αυτήν τη θέσπιση υπερακοντίζεται η ουσία της </w:t>
      </w:r>
      <w:r>
        <w:rPr>
          <w:rFonts w:eastAsia="Times New Roman"/>
          <w:szCs w:val="24"/>
        </w:rPr>
        <w:t>ο</w:t>
      </w:r>
      <w:r>
        <w:rPr>
          <w:rFonts w:eastAsia="Times New Roman"/>
          <w:szCs w:val="24"/>
        </w:rPr>
        <w:t>δηγίας αυτής καθαυτής. Δηλαδή, πάλι θα επιβαρυνθούν οι ιατροί οι οποίοι πράγματι στα νοσοκομεία δίνουν</w:t>
      </w:r>
      <w:r>
        <w:rPr>
          <w:rFonts w:eastAsia="Times New Roman"/>
          <w:szCs w:val="24"/>
        </w:rPr>
        <w:t xml:space="preserve"> έναν τιτάνιο αγώνα καθημερινά -όλοι το γνωρίζουμε αυτό- με ένα σύστημα υγείας το οποίο είναι επιβαρυμένο από τις ροές των μεταναστών, κατά μείζονα λόγο, των ελαχίστων προσφύγων –αυτό είναι ένα δεδομένο. Θεωρούμε ότι αυτό το </w:t>
      </w:r>
      <w:r>
        <w:rPr>
          <w:rFonts w:eastAsia="Times New Roman"/>
          <w:szCs w:val="24"/>
          <w:lang w:val="en-US"/>
        </w:rPr>
        <w:t>opt</w:t>
      </w:r>
      <w:r>
        <w:rPr>
          <w:rFonts w:eastAsia="Times New Roman"/>
          <w:szCs w:val="24"/>
        </w:rPr>
        <w:t xml:space="preserve"> </w:t>
      </w:r>
      <w:r>
        <w:rPr>
          <w:rFonts w:eastAsia="Times New Roman"/>
          <w:szCs w:val="24"/>
          <w:lang w:val="en-US"/>
        </w:rPr>
        <w:t>out</w:t>
      </w:r>
      <w:r>
        <w:rPr>
          <w:rFonts w:eastAsia="Times New Roman"/>
          <w:szCs w:val="24"/>
        </w:rPr>
        <w:t xml:space="preserve"> ουσιαστικά είναι ένα τέ</w:t>
      </w:r>
      <w:r>
        <w:rPr>
          <w:rFonts w:eastAsia="Times New Roman"/>
          <w:szCs w:val="24"/>
        </w:rPr>
        <w:t xml:space="preserve">χνασμα για να υπερακοντιστεί αυτή καθαυτή η </w:t>
      </w:r>
      <w:r>
        <w:rPr>
          <w:rFonts w:eastAsia="Times New Roman"/>
          <w:szCs w:val="24"/>
        </w:rPr>
        <w:t>ο</w:t>
      </w:r>
      <w:r>
        <w:rPr>
          <w:rFonts w:eastAsia="Times New Roman"/>
          <w:szCs w:val="24"/>
        </w:rPr>
        <w:t>δηγία και να επιβαρυνθούν και πάλι οι ιατροί, οι υπηρετούντες στο Εθνικό Σύστημα Υγείας.</w:t>
      </w:r>
    </w:p>
    <w:p w14:paraId="5FF194EA" w14:textId="77777777" w:rsidR="00BA0105" w:rsidRDefault="00C470DB">
      <w:pPr>
        <w:spacing w:line="600" w:lineRule="auto"/>
        <w:ind w:firstLine="720"/>
        <w:contextualSpacing/>
        <w:jc w:val="both"/>
        <w:rPr>
          <w:rFonts w:eastAsia="Times New Roman"/>
          <w:szCs w:val="24"/>
        </w:rPr>
      </w:pPr>
      <w:r>
        <w:rPr>
          <w:rFonts w:eastAsia="Times New Roman"/>
          <w:szCs w:val="24"/>
        </w:rPr>
        <w:t>Στο όλο σκεπτικό του σχεδίου νόμου φαίνεται ή θα έλεγα ότι αποκαλύπτεται η ολοκληρωτική προσέγγιση που διέπει το νομοθετικ</w:t>
      </w:r>
      <w:r>
        <w:rPr>
          <w:rFonts w:eastAsia="Times New Roman"/>
          <w:szCs w:val="24"/>
        </w:rPr>
        <w:t>ό έργο και την ηγεσία του Υπουργείου. Θα αναφερθώ σε μια λεπτομέρεια, ίσως όμως είναι σημαντική. Προβλέπεται ένα διάλειμμα δεκαπέντε λεπτών μετά από έξι συνεχόμενες ώρες εργασίας του γιατρού.</w:t>
      </w:r>
    </w:p>
    <w:p w14:paraId="5FF194EB"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Πιστεύουμε ότι θα πρέπει να αυξηθεί τουλάχιστον στο ημίωρο, διότ</w:t>
      </w:r>
      <w:r>
        <w:rPr>
          <w:rFonts w:eastAsia="Times New Roman" w:cs="Times New Roman"/>
          <w:szCs w:val="24"/>
        </w:rPr>
        <w:t>ι και οι κύριοι Υπουργοί ως ιατροί γνωρίζουν πάρα πολύ καλά ότι δεκαπέντε λεπτά δεν αρκούν μετά από ένα χειρουργείο έξι ωρών, επί παραδείγματι, για έναν χειρουργό ορθοπεδικό, για να ξεκουραστεί μέσα στην ημέρα και να συνεχίσει την εργασία του στο τμήμα επε</w:t>
      </w:r>
      <w:r>
        <w:rPr>
          <w:rFonts w:eastAsia="Times New Roman" w:cs="Times New Roman"/>
          <w:szCs w:val="24"/>
        </w:rPr>
        <w:t xml:space="preserve">ιγόντων περιστατικών. Άρα λοιπόν, αυτό το δεκαπεντάλεπτο –της αναπαύσεως εννοώ- θα πρέπει να αυξηθεί τουλάχιστον στο ημίωρο. </w:t>
      </w:r>
    </w:p>
    <w:p w14:paraId="5FF194EC"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Από την αρχική μελέτη του σχεδίου νόμου φάνηκε ότι υφέρπει μια διαδικασία μη αποζημίωσης των εφημεριών ετοιμότητας για τους ιατρού</w:t>
      </w:r>
      <w:r>
        <w:rPr>
          <w:rFonts w:eastAsia="Times New Roman" w:cs="Times New Roman"/>
          <w:szCs w:val="24"/>
        </w:rPr>
        <w:t xml:space="preserve">ς. Με ικανοποίηση ακούσαμε τον κύριο Υπουργό να διαβεβαιώνει ότι οι εφημερίες ετοιμότητας θα αποζημιώνονται. </w:t>
      </w:r>
    </w:p>
    <w:p w14:paraId="5FF194ED"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Όσον αφορά στα λοιπά άρθρα, μετά το έκτο και ξεκινώντας από το έβδομο άρθρο και τα Συμβούλια Κρίσης και Επιλογής των Ιατρών του Εθνικού Συστήματος</w:t>
      </w:r>
      <w:r>
        <w:rPr>
          <w:rFonts w:eastAsia="Times New Roman" w:cs="Times New Roman"/>
          <w:szCs w:val="24"/>
        </w:rPr>
        <w:t xml:space="preserve"> Υγείας, το άρθρο 7 προβλέπει ότι στο Συμβούλιο Κρίσης και Επιλογής των Ιατρών του ΕΣΥ θα συμμετέχουν τρία μέλη με τον βαθμό του διευθυντή ή του συντονιστή διευθυντή, που θα επιλέγονται όχι από το Υπουργείο και όχι από κάποιον άλλο φορέα, αλλά με κλήρωση. </w:t>
      </w:r>
      <w:r>
        <w:rPr>
          <w:rFonts w:eastAsia="Times New Roman" w:cs="Times New Roman"/>
          <w:szCs w:val="24"/>
        </w:rPr>
        <w:t xml:space="preserve">Αυτό εμείς δεν </w:t>
      </w:r>
      <w:r>
        <w:rPr>
          <w:rFonts w:eastAsia="Times New Roman" w:cs="Times New Roman"/>
          <w:szCs w:val="24"/>
        </w:rPr>
        <w:lastRenderedPageBreak/>
        <w:t xml:space="preserve">μπορούμε να το δεχθούμε και θα το καταψηφίσουμε, γιατί θα έλεγα ότι ενθυμίζει και λίγο την κατάπτυστη διάταξη για την κλήρωση για τον σημαιοφόρο στα σχολεία. </w:t>
      </w:r>
    </w:p>
    <w:p w14:paraId="5FF194EE"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άρθρο 8, το οποίο προβλέπει τη δομημένη συνέντευξη, θα πρέπει σε κάθε περίπτωσ</w:t>
      </w:r>
      <w:r>
        <w:rPr>
          <w:rFonts w:eastAsia="Times New Roman" w:cs="Times New Roman"/>
          <w:szCs w:val="24"/>
        </w:rPr>
        <w:t>η να προσδιοριστεί με αυστηρό τρόπο το πλαίσιο της δομημένης συνέντευξης, δηλαδή να αφορά μόνο σε επιστημονικά και όχι ιδεολογικά θέματα. Διότι υφέρπει μια τάση εύνοιας σε ιδεολογικούς ή κομματικούς ημετέρους αυτή η δομημένη συνέντευξη, όπως και κάποια άλλ</w:t>
      </w:r>
      <w:r>
        <w:rPr>
          <w:rFonts w:eastAsia="Times New Roman" w:cs="Times New Roman"/>
          <w:szCs w:val="24"/>
        </w:rPr>
        <w:t xml:space="preserve">α από τα άρθρα. </w:t>
      </w:r>
    </w:p>
    <w:p w14:paraId="5FF194EF"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άρθρο 10 για την καταβολή του πτητικού επιδόματος σε ιατρικό προσωπικό που εκτελεί </w:t>
      </w:r>
      <w:proofErr w:type="spellStart"/>
      <w:r>
        <w:rPr>
          <w:rFonts w:eastAsia="Times New Roman" w:cs="Times New Roman"/>
          <w:szCs w:val="24"/>
        </w:rPr>
        <w:t>αεροδιακομιδές</w:t>
      </w:r>
      <w:proofErr w:type="spellEnd"/>
      <w:r>
        <w:rPr>
          <w:rFonts w:eastAsia="Times New Roman" w:cs="Times New Roman"/>
          <w:szCs w:val="24"/>
        </w:rPr>
        <w:t xml:space="preserve"> ασθενών, η Χρυσή Αυγή θα το υπερψηφίσει, γιατί είναι πράγματι θετικό. </w:t>
      </w:r>
    </w:p>
    <w:p w14:paraId="5FF194F0"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Σχετικώς με το άρθρο 15 και την κατάργηση των εκκρεμών δικών, όπου </w:t>
      </w:r>
      <w:r>
        <w:rPr>
          <w:rFonts w:eastAsia="Times New Roman" w:cs="Times New Roman"/>
          <w:szCs w:val="24"/>
        </w:rPr>
        <w:t>νοσοκομεία ή άλλοι φορείς παροχής υπηρεσιών υγείας διεκδικούν δικαστικά από πολίτες οι οποίοι ήταν ανασφάλιστοι, τα χρηματικά ποσά που αφορούν στις νοσηλείες, δυστυχώς, η ηγεσία του Υπουργείου δεν έφερε τα στοιχεία τα οποία ζητήσαμε. Αυτά τα οποία ζητήσαμε</w:t>
      </w:r>
      <w:r>
        <w:rPr>
          <w:rFonts w:eastAsia="Times New Roman" w:cs="Times New Roman"/>
          <w:szCs w:val="24"/>
        </w:rPr>
        <w:t xml:space="preserve"> είναι πολύ συγκεκριμένα. Εάν </w:t>
      </w:r>
      <w:r>
        <w:rPr>
          <w:rFonts w:eastAsia="Times New Roman" w:cs="Times New Roman"/>
          <w:szCs w:val="24"/>
        </w:rPr>
        <w:lastRenderedPageBreak/>
        <w:t xml:space="preserve">αφορούν αλλοδαπούς, ποιο είναι το ποσοστό που αφορά σε αλλοδαπούς οφειλέτες; Ποιο είναι το ακριβώς ποσό και σε τι βάθος χρόνου; Το Υπουργείο επέλεξε να μην φέρει τα σχετικά στοιχεία, οπότε δεν θα είμαστε θετικοί. </w:t>
      </w:r>
    </w:p>
    <w:p w14:paraId="5FF194F1"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Συμπερασματι</w:t>
      </w:r>
      <w:r>
        <w:rPr>
          <w:rFonts w:eastAsia="Times New Roman" w:cs="Times New Roman"/>
          <w:szCs w:val="24"/>
        </w:rPr>
        <w:t xml:space="preserve">κά, καταψηφίζουμε το συγκεκριμένο σχέδιο νόμου. Καταγγέλλουμε τη συγκυβέρνηση και εν προκειμένω την ηγεσία του Υπουργείου Υγείας ότι έχει ένα </w:t>
      </w:r>
      <w:proofErr w:type="spellStart"/>
      <w:r>
        <w:rPr>
          <w:rFonts w:eastAsia="Times New Roman" w:cs="Times New Roman"/>
          <w:szCs w:val="24"/>
        </w:rPr>
        <w:t>μνημονιακό</w:t>
      </w:r>
      <w:proofErr w:type="spellEnd"/>
      <w:r>
        <w:rPr>
          <w:rFonts w:eastAsia="Times New Roman" w:cs="Times New Roman"/>
          <w:szCs w:val="24"/>
        </w:rPr>
        <w:t xml:space="preserve"> </w:t>
      </w:r>
      <w:r>
        <w:rPr>
          <w:rFonts w:eastAsia="Times New Roman" w:cs="Times New Roman"/>
          <w:szCs w:val="24"/>
          <w:lang w:val="en-US"/>
        </w:rPr>
        <w:t>modus</w:t>
      </w:r>
      <w:r>
        <w:rPr>
          <w:rFonts w:eastAsia="Times New Roman" w:cs="Times New Roman"/>
          <w:szCs w:val="24"/>
        </w:rPr>
        <w:t xml:space="preserve"> </w:t>
      </w:r>
      <w:r>
        <w:rPr>
          <w:rFonts w:eastAsia="Times New Roman" w:cs="Times New Roman"/>
          <w:szCs w:val="24"/>
          <w:lang w:val="en-US"/>
        </w:rPr>
        <w:t>vivendi</w:t>
      </w:r>
      <w:r>
        <w:rPr>
          <w:rFonts w:eastAsia="Times New Roman" w:cs="Times New Roman"/>
          <w:szCs w:val="24"/>
        </w:rPr>
        <w:t xml:space="preserve"> και ένα </w:t>
      </w:r>
      <w:r>
        <w:rPr>
          <w:rFonts w:eastAsia="Times New Roman" w:cs="Times New Roman"/>
          <w:szCs w:val="24"/>
          <w:lang w:val="en-US"/>
        </w:rPr>
        <w:t>modus</w:t>
      </w:r>
      <w:r>
        <w:rPr>
          <w:rFonts w:eastAsia="Times New Roman" w:cs="Times New Roman"/>
          <w:szCs w:val="24"/>
        </w:rPr>
        <w:t xml:space="preserve"> </w:t>
      </w:r>
      <w:r>
        <w:rPr>
          <w:rFonts w:eastAsia="Times New Roman" w:cs="Times New Roman"/>
          <w:szCs w:val="24"/>
          <w:lang w:val="en-US"/>
        </w:rPr>
        <w:t>operandi</w:t>
      </w:r>
      <w:r>
        <w:rPr>
          <w:rFonts w:eastAsia="Times New Roman" w:cs="Times New Roman"/>
          <w:szCs w:val="24"/>
        </w:rPr>
        <w:t xml:space="preserve"> ακροαριστερό με ψήγματα πατριωτικού λαϊκισμού και γενικότερα μια ε</w:t>
      </w:r>
      <w:r>
        <w:rPr>
          <w:rFonts w:eastAsia="Times New Roman" w:cs="Times New Roman"/>
          <w:szCs w:val="24"/>
        </w:rPr>
        <w:t xml:space="preserve">ρμαφρόδιτη πράγματι πολιτική στην υγεία, αλλά και συνολικά. </w:t>
      </w:r>
    </w:p>
    <w:p w14:paraId="5FF194F2"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Χρυσή Αυγή θα συνεχίσει απτόητη τη μάχη για μια εθνική προσέγγιση στην υγεία, για ένα εθνικό σύστημα υγείας, πράγματι εθνικό, υπέρ της υγείας του Έλληνα πολίτη. </w:t>
      </w:r>
    </w:p>
    <w:p w14:paraId="5FF194F3"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FF194F4" w14:textId="77777777" w:rsidR="00BA0105" w:rsidRDefault="00C470DB">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w:t>
      </w:r>
      <w:r>
        <w:rPr>
          <w:rFonts w:eastAsia="Times New Roman" w:cs="Times New Roman"/>
          <w:szCs w:val="24"/>
        </w:rPr>
        <w:t xml:space="preserve"> την πτέρυγα της Χρυσής Αυγής)</w:t>
      </w:r>
    </w:p>
    <w:p w14:paraId="5FF194F5"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5FF194F6"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Γεώργιος </w:t>
      </w:r>
      <w:proofErr w:type="spellStart"/>
      <w:r>
        <w:rPr>
          <w:rFonts w:eastAsia="Times New Roman" w:cs="Times New Roman"/>
          <w:szCs w:val="24"/>
        </w:rPr>
        <w:t>Λαμπρούλης</w:t>
      </w:r>
      <w:proofErr w:type="spellEnd"/>
      <w:r>
        <w:rPr>
          <w:rFonts w:eastAsia="Times New Roman" w:cs="Times New Roman"/>
          <w:szCs w:val="24"/>
        </w:rPr>
        <w:t xml:space="preserve"> από το Κομμουνιστικό Κόμμα Ελλάδ</w:t>
      </w:r>
      <w:r>
        <w:rPr>
          <w:rFonts w:eastAsia="Times New Roman" w:cs="Times New Roman"/>
          <w:szCs w:val="24"/>
        </w:rPr>
        <w:t>α</w:t>
      </w:r>
      <w:r>
        <w:rPr>
          <w:rFonts w:eastAsia="Times New Roman" w:cs="Times New Roman"/>
          <w:szCs w:val="24"/>
        </w:rPr>
        <w:t xml:space="preserve">ς έχει τον λόγο. </w:t>
      </w:r>
    </w:p>
    <w:p w14:paraId="5FF194F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Ευχαριστώ, κύριε Πρόεδρε.</w:t>
      </w:r>
    </w:p>
    <w:p w14:paraId="5FF194F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ενσωμάτωση της αντεργατικής </w:t>
      </w:r>
      <w:r>
        <w:rPr>
          <w:rFonts w:eastAsia="Times New Roman" w:cs="Times New Roman"/>
          <w:szCs w:val="24"/>
        </w:rPr>
        <w:t>ο</w:t>
      </w:r>
      <w:r>
        <w:rPr>
          <w:rFonts w:eastAsia="Times New Roman" w:cs="Times New Roman"/>
          <w:szCs w:val="24"/>
        </w:rPr>
        <w:t xml:space="preserve">δηγίας της Ευρωπαϊκής Ένωσης στο νομοσχέδιο που συζητούμε </w:t>
      </w:r>
      <w:proofErr w:type="spellStart"/>
      <w:r>
        <w:rPr>
          <w:rFonts w:eastAsia="Times New Roman" w:cs="Times New Roman"/>
          <w:szCs w:val="24"/>
        </w:rPr>
        <w:t>ελαστικοποιείται</w:t>
      </w:r>
      <w:proofErr w:type="spellEnd"/>
      <w:r>
        <w:rPr>
          <w:rFonts w:eastAsia="Times New Roman" w:cs="Times New Roman"/>
          <w:szCs w:val="24"/>
        </w:rPr>
        <w:t xml:space="preserve"> παραπέρα ο χρόνος εργασίας των γιατρών, σμπαραλιάζεται κάθε κανονικότητα στο ωράριο και απορρυθμίζεται κυριολεκτικά η ζωή των γιατρών. Αποτελεί π</w:t>
      </w:r>
      <w:r>
        <w:rPr>
          <w:rFonts w:eastAsia="Times New Roman" w:cs="Times New Roman"/>
          <w:szCs w:val="24"/>
        </w:rPr>
        <w:t>ρόκληση από την πλευρά της Κυβέρνησης την ίδια ώρα που διατηρεί ανέπαφο όλο το αντεργατικό πλαίσιο που παρέλαβε από τη Νέα Δημοκρατία και το ΠΑΣΟΚ, προετοιμάζοντας παράλληλα νέα επίθεση το επόμενο διάστημα απέναντι στα εργατικά δικαιώματα, να φέρνει στη Βο</w:t>
      </w:r>
      <w:r>
        <w:rPr>
          <w:rFonts w:eastAsia="Times New Roman" w:cs="Times New Roman"/>
          <w:szCs w:val="24"/>
        </w:rPr>
        <w:t xml:space="preserve">υλή άλλο ένα αντεργατικό έκτρωμα που αφορά στην </w:t>
      </w:r>
      <w:proofErr w:type="spellStart"/>
      <w:r>
        <w:rPr>
          <w:rFonts w:eastAsia="Times New Roman" w:cs="Times New Roman"/>
          <w:szCs w:val="24"/>
        </w:rPr>
        <w:t>ελαστικοποίηση</w:t>
      </w:r>
      <w:proofErr w:type="spellEnd"/>
      <w:r>
        <w:rPr>
          <w:rFonts w:eastAsia="Times New Roman" w:cs="Times New Roman"/>
          <w:szCs w:val="24"/>
        </w:rPr>
        <w:t xml:space="preserve"> του χρόνου εργασίας των νοσοκομειακών γιατρών, όταν λίγες μέρες μόλις πριν, ο Πρωθυπουργός με περίσσιο θράσος μιλούσε για την προστασία των εργασιακών δικαιωμάτων.</w:t>
      </w:r>
    </w:p>
    <w:p w14:paraId="5FF194F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Το νομοσχέδιο αποτελεί μια επ</w:t>
      </w:r>
      <w:r>
        <w:rPr>
          <w:rFonts w:eastAsia="Times New Roman" w:cs="Times New Roman"/>
          <w:szCs w:val="24"/>
        </w:rPr>
        <w:t>ικίνδυνη εξέλιξη και δεν αφορά μόνο τους γιατρούς, αλλά συνολικά τους εργαζόμενους. Εξάλλου, υπάρχει και η εμπειρία σε επίπεδο Ευρωπαϊκής Ένωσης, όπως στη Γερμανία, όπου και εκεί το ξήλωμα του σταθερού ημερήσιου χρόνου εργασίας και η ευελιξία ξεκίνησαν από</w:t>
      </w:r>
      <w:r>
        <w:rPr>
          <w:rFonts w:eastAsia="Times New Roman" w:cs="Times New Roman"/>
          <w:szCs w:val="24"/>
        </w:rPr>
        <w:t xml:space="preserve"> τους </w:t>
      </w:r>
      <w:r>
        <w:rPr>
          <w:rFonts w:eastAsia="Times New Roman" w:cs="Times New Roman"/>
          <w:szCs w:val="24"/>
        </w:rPr>
        <w:lastRenderedPageBreak/>
        <w:t>γιατρούς και επεκτάθηκαν παντού. Έτσι, μπορεί το νομοσχέδιο να αφορά και να ξεκινάει από τους γιατρούς, όμως ανοίγει τον δρόμο για αντιδραστικές αλλαγές και σε άλλους κλάδους γενικότερα.</w:t>
      </w:r>
    </w:p>
    <w:p w14:paraId="5FF194F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Μάλιστα, η Κυβέρνηση βάζει τα δυνατά της προκειμένου να εξαπατή</w:t>
      </w:r>
      <w:r>
        <w:rPr>
          <w:rFonts w:eastAsia="Times New Roman" w:cs="Times New Roman"/>
          <w:szCs w:val="24"/>
        </w:rPr>
        <w:t>σει τους γιατρούς και τους άλλους εργαζόμενους, παρουσιάζοντας πως αυτό το αντεργατικό μέτρο δήθεν διασφαλίζει τον σεβασμό των εργασιακών δικαιωμάτων των γιατρών   -όπως αναφέρεται και στην αιτιολογική έκθεση- και παράλληλα την ασφαλή και ποιοτική φροντίδα</w:t>
      </w:r>
      <w:r>
        <w:rPr>
          <w:rFonts w:eastAsia="Times New Roman" w:cs="Times New Roman"/>
          <w:szCs w:val="24"/>
        </w:rPr>
        <w:t xml:space="preserve"> των ασθενών.</w:t>
      </w:r>
    </w:p>
    <w:p w14:paraId="5FF194F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Έτσι, σύμφωνα με τις </w:t>
      </w:r>
      <w:proofErr w:type="spellStart"/>
      <w:r>
        <w:rPr>
          <w:rFonts w:eastAsia="Times New Roman" w:cs="Times New Roman"/>
          <w:szCs w:val="24"/>
        </w:rPr>
        <w:t>ευρωενωσιακές</w:t>
      </w:r>
      <w:proofErr w:type="spellEnd"/>
      <w:r>
        <w:rPr>
          <w:rFonts w:eastAsia="Times New Roman" w:cs="Times New Roman"/>
          <w:szCs w:val="24"/>
        </w:rPr>
        <w:t xml:space="preserve"> </w:t>
      </w:r>
      <w:r>
        <w:rPr>
          <w:rFonts w:eastAsia="Times New Roman" w:cs="Times New Roman"/>
          <w:szCs w:val="24"/>
        </w:rPr>
        <w:t>ο</w:t>
      </w:r>
      <w:r>
        <w:rPr>
          <w:rFonts w:eastAsia="Times New Roman" w:cs="Times New Roman"/>
          <w:szCs w:val="24"/>
        </w:rPr>
        <w:t>δηγίες που η Κυβέρνηση προωθεί, ο υπολογισμός του εργάσιμου χρόνου δεν θα γίνεται με βάση το σταθερό ημερήσιο επτάωρο, αλλά με βάση τον μέσο όρο των εβδομαδιαίων ωρών εργασίας σε διάστημα τεσσάρων μηνών, ο οποίος δεν πρέπει να ξεπερνά τις σαράντα οκτώ ώρες</w:t>
      </w:r>
      <w:r>
        <w:rPr>
          <w:rFonts w:eastAsia="Times New Roman" w:cs="Times New Roman"/>
          <w:szCs w:val="24"/>
        </w:rPr>
        <w:t xml:space="preserve"> την εβδομάδα μαζί με τις υπερωρίες. Έτσι, οι σαράντα οκτώ ώρες δεν είναι ο ανώτερος επιτρεπτός εβδομαδιαίος χρόνος εργασίας, αλλά ο μέσος όρος. Έτσι, επιτυγχάνεται τι; Η διευθέτηση, </w:t>
      </w:r>
      <w:proofErr w:type="spellStart"/>
      <w:r>
        <w:rPr>
          <w:rFonts w:eastAsia="Times New Roman" w:cs="Times New Roman"/>
          <w:szCs w:val="24"/>
        </w:rPr>
        <w:t>ελαστικοποίηση</w:t>
      </w:r>
      <w:proofErr w:type="spellEnd"/>
      <w:r>
        <w:rPr>
          <w:rFonts w:eastAsia="Times New Roman" w:cs="Times New Roman"/>
          <w:szCs w:val="24"/>
        </w:rPr>
        <w:t xml:space="preserve"> του χρόνου εργασίας στο τετράμηνο, που μέσω του </w:t>
      </w:r>
      <w:r>
        <w:rPr>
          <w:rFonts w:eastAsia="Times New Roman" w:cs="Times New Roman"/>
          <w:szCs w:val="24"/>
          <w:lang w:val="en-US"/>
        </w:rPr>
        <w:t>opt</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τ</w:t>
      </w:r>
      <w:r>
        <w:rPr>
          <w:rFonts w:eastAsia="Times New Roman" w:cs="Times New Roman"/>
          <w:szCs w:val="24"/>
        </w:rPr>
        <w:t xml:space="preserve">ης ρήτρας εξαίρεσης, που προϋποθέτει την ατομική </w:t>
      </w:r>
      <w:r>
        <w:rPr>
          <w:rFonts w:eastAsia="Times New Roman" w:cs="Times New Roman"/>
          <w:szCs w:val="24"/>
        </w:rPr>
        <w:lastRenderedPageBreak/>
        <w:t>συναίνεση του γιατρού και που για πρώτη φορά νομοθετείται, αυξάνεται ο μέσος εβδομαδιαίος χρόνος εργασίας από τις σαράντα οκτώ στις εξήντα ώρες.</w:t>
      </w:r>
    </w:p>
    <w:p w14:paraId="5FF194F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Μόνο, λοιπόν, ως κακόγουστο αστείο μπορεί να εκληφθεί η δυνατότητα της ελεύθερης συναίνεσης του γιατρού με δεδομένα τα προβλήματα από την </w:t>
      </w:r>
      <w:proofErr w:type="spellStart"/>
      <w:r>
        <w:rPr>
          <w:rFonts w:eastAsia="Times New Roman" w:cs="Times New Roman"/>
          <w:szCs w:val="24"/>
        </w:rPr>
        <w:t>υποστελέχωση</w:t>
      </w:r>
      <w:proofErr w:type="spellEnd"/>
      <w:r>
        <w:rPr>
          <w:rFonts w:eastAsia="Times New Roman" w:cs="Times New Roman"/>
          <w:szCs w:val="24"/>
        </w:rPr>
        <w:t xml:space="preserve"> σε γιατρούς των δομών υγείας, την απειλή της αξιολόγησης, τα φαινόμενα αυταρχισμού και αυθαιρεσίας, τα </w:t>
      </w:r>
      <w:proofErr w:type="spellStart"/>
      <w:r>
        <w:rPr>
          <w:rFonts w:eastAsia="Times New Roman" w:cs="Times New Roman"/>
          <w:szCs w:val="24"/>
        </w:rPr>
        <w:t>εν</w:t>
      </w:r>
      <w:r>
        <w:rPr>
          <w:rFonts w:eastAsia="Times New Roman" w:cs="Times New Roman"/>
          <w:szCs w:val="24"/>
        </w:rPr>
        <w:t>τέλλεσθαι</w:t>
      </w:r>
      <w:proofErr w:type="spellEnd"/>
      <w:r>
        <w:rPr>
          <w:rFonts w:eastAsia="Times New Roman" w:cs="Times New Roman"/>
          <w:szCs w:val="24"/>
        </w:rPr>
        <w:t xml:space="preserve"> που δίνουν και παίρνουν, τις πιέσεις διευθυντών και διοικήσεων. Έτσι το </w:t>
      </w:r>
      <w:proofErr w:type="spellStart"/>
      <w:r>
        <w:rPr>
          <w:rFonts w:eastAsia="Times New Roman" w:cs="Times New Roman"/>
          <w:szCs w:val="24"/>
        </w:rPr>
        <w:t>εξηντάωρο</w:t>
      </w:r>
      <w:proofErr w:type="spellEnd"/>
      <w:r>
        <w:rPr>
          <w:rFonts w:eastAsia="Times New Roman" w:cs="Times New Roman"/>
          <w:szCs w:val="24"/>
        </w:rPr>
        <w:t xml:space="preserve"> θα γίνει κανόνας και γι’ αυτούς που θα συμφωνήσουν και γι’ αυτούς που δεν θα συμφωνήσουν. Το δε πλεονέκτημα που εξασφαλίζει -και αναφέρεται και στην αιτιολογική- τη</w:t>
      </w:r>
      <w:r>
        <w:rPr>
          <w:rFonts w:eastAsia="Times New Roman" w:cs="Times New Roman"/>
          <w:szCs w:val="24"/>
        </w:rPr>
        <w:t>ς αύξησης του εισοδήματος, όπως αναφέρεται στο νομοσχέδιο, για όσους συναινούν να δουλεύουν εξήντα ώρες, μόνο ως πρόκληση μπορεί να εκληφθεί και βέβαια, αποτελεί το τυράκι στη φάκα.</w:t>
      </w:r>
    </w:p>
    <w:p w14:paraId="5FF194F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Ο ισχυρισμός της Κυβέρνησης πως η εξαίρεση, το </w:t>
      </w:r>
      <w:proofErr w:type="spellStart"/>
      <w:r>
        <w:rPr>
          <w:rFonts w:eastAsia="Times New Roman" w:cs="Times New Roman"/>
          <w:szCs w:val="24"/>
        </w:rPr>
        <w:t>εξηντάωρο</w:t>
      </w:r>
      <w:proofErr w:type="spellEnd"/>
      <w:r>
        <w:rPr>
          <w:rFonts w:eastAsia="Times New Roman" w:cs="Times New Roman"/>
          <w:szCs w:val="24"/>
        </w:rPr>
        <w:t>, θα ισχύσει για τ</w:t>
      </w:r>
      <w:r>
        <w:rPr>
          <w:rFonts w:eastAsia="Times New Roman" w:cs="Times New Roman"/>
          <w:szCs w:val="24"/>
        </w:rPr>
        <w:t xml:space="preserve">ρία χρόνια, μέχρι να γίνουν οι απαιτούμενες προσλήψεις, είναι πέρα για πέρα υποκριτικός, με δεδομένα τα </w:t>
      </w:r>
      <w:r>
        <w:rPr>
          <w:rFonts w:eastAsia="Times New Roman" w:cs="Times New Roman"/>
          <w:szCs w:val="24"/>
        </w:rPr>
        <w:lastRenderedPageBreak/>
        <w:t>μνημόνια διαρκείας, τους στόχους για τα πρωτογενή πλεονάσματα, που απαιτούν τη μείωση των δαπανών για υγεία, παιδεία, πρόνοια κ.λπ</w:t>
      </w:r>
      <w:r>
        <w:rPr>
          <w:rFonts w:eastAsia="Times New Roman" w:cs="Times New Roman"/>
          <w:szCs w:val="24"/>
        </w:rPr>
        <w:t>.</w:t>
      </w:r>
      <w:r>
        <w:rPr>
          <w:rFonts w:eastAsia="Times New Roman" w:cs="Times New Roman"/>
          <w:szCs w:val="24"/>
        </w:rPr>
        <w:t>.</w:t>
      </w:r>
    </w:p>
    <w:p w14:paraId="5FF194F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Μέσω των ορισμών τη</w:t>
      </w:r>
      <w:r>
        <w:rPr>
          <w:rFonts w:eastAsia="Times New Roman" w:cs="Times New Roman"/>
          <w:szCs w:val="24"/>
        </w:rPr>
        <w:t xml:space="preserve">ς ενεργούς εφημερίας και εφημερίας ετοιμότητας σε συνδυασμό και με τον ορισμό του χρόνου εργασίας, ως εργάσιμος θεωρείται μόνο ο χρόνος κατά τον οποίο ο γιατρός θα βρίσκεται στον χώρο εργασίας του. Έτσι εισάγεται η έννοια του ανενεργού χρόνου εργασίας και </w:t>
      </w:r>
      <w:r>
        <w:rPr>
          <w:rFonts w:eastAsia="Times New Roman" w:cs="Times New Roman"/>
          <w:szCs w:val="24"/>
        </w:rPr>
        <w:t xml:space="preserve">από αυτό προκύπτει ότι ο χρόνος της εφημερίας σε ετοιμότητα δεν θεωρείται εργάσιμος χρόνος και δεν </w:t>
      </w:r>
      <w:proofErr w:type="spellStart"/>
      <w:r>
        <w:rPr>
          <w:rFonts w:eastAsia="Times New Roman" w:cs="Times New Roman"/>
          <w:szCs w:val="24"/>
        </w:rPr>
        <w:t>προσμετράται</w:t>
      </w:r>
      <w:proofErr w:type="spellEnd"/>
      <w:r>
        <w:rPr>
          <w:rFonts w:eastAsia="Times New Roman" w:cs="Times New Roman"/>
          <w:szCs w:val="24"/>
        </w:rPr>
        <w:t xml:space="preserve"> στο τετράμηνο, στη βάση του οποίου θα υπολογίζεται ο μέσος εβδομαδιαίος χρόνος εργασίας, αφήνοντας παράλληλο ανοικτό και το ενδεχόμενο αυτού του</w:t>
      </w:r>
      <w:r>
        <w:rPr>
          <w:rFonts w:eastAsia="Times New Roman" w:cs="Times New Roman"/>
          <w:szCs w:val="24"/>
        </w:rPr>
        <w:t xml:space="preserve"> τύπου οι εφημερίες να μην πληρώνονται, παρά μόνο αν ο γιατρός κληθεί στο νοσοκομείο και παράσχει υπηρεσίες.</w:t>
      </w:r>
    </w:p>
    <w:p w14:paraId="5FF194F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Έτσι ανοίγει ο δρόμος όχι μόνο να μην πληρώνεται η ετοιμότητα εκτός του χώρου εργασίας -και αυτή είναι η πρώτη συνέπεια της διάκρισης ενεργού-ανενε</w:t>
      </w:r>
      <w:r>
        <w:rPr>
          <w:rFonts w:eastAsia="Times New Roman" w:cs="Times New Roman"/>
          <w:szCs w:val="24"/>
        </w:rPr>
        <w:t xml:space="preserve">ργού χρόνου εργασίας- αλλά προοπτικά και εντός νοσοκομείου, όταν ο γιατρός δεν παρέχει υπηρεσία ή να μην πληρώνεται ολόκληρο τον χρόνο αυτόν, που </w:t>
      </w:r>
      <w:r>
        <w:rPr>
          <w:rFonts w:eastAsia="Times New Roman" w:cs="Times New Roman"/>
          <w:szCs w:val="24"/>
        </w:rPr>
        <w:lastRenderedPageBreak/>
        <w:t xml:space="preserve">είναι η δεύτερη συνέπεια της διάκρισης. Η σημασία αυτής της αντεργατικής </w:t>
      </w:r>
      <w:r>
        <w:rPr>
          <w:rFonts w:eastAsia="Times New Roman" w:cs="Times New Roman"/>
          <w:szCs w:val="24"/>
        </w:rPr>
        <w:t>ο</w:t>
      </w:r>
      <w:r>
        <w:rPr>
          <w:rFonts w:eastAsia="Times New Roman" w:cs="Times New Roman"/>
          <w:szCs w:val="24"/>
        </w:rPr>
        <w:t>δηγίας στο σύνολό της τούτου του νομ</w:t>
      </w:r>
      <w:r>
        <w:rPr>
          <w:rFonts w:eastAsia="Times New Roman" w:cs="Times New Roman"/>
          <w:szCs w:val="24"/>
        </w:rPr>
        <w:t>οσχεδίου είναι τεράστια και το τονίζουμε για το σύνολο της εργατικής τάξης, με αιχμή σε κλάδους, όπως μεταφορές, ενέργεια, ξενοδοχεία, εμπόριο, αλλά και σε άλλους στον ιδιωτικό και δημόσιο τομέα, όπου υπάρχει η υπηρεσία ετοιμότητας.</w:t>
      </w:r>
    </w:p>
    <w:p w14:paraId="5FF1950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Έτσι οι εργοδότες -είτε</w:t>
      </w:r>
      <w:r>
        <w:rPr>
          <w:rFonts w:eastAsia="Times New Roman" w:cs="Times New Roman"/>
          <w:szCs w:val="24"/>
        </w:rPr>
        <w:t xml:space="preserve"> είναι οι επιχειρηματίες είτε είναι το ίδιο το αστικό κράτος- εξασφαλίζουν ακόμα φθηνότερο εργατικό κόστος, αφού κατανέμουν τον χρόνο εργασίας όταν, όπου και για όσο εκτιμούν ότι τους συμφέρει, σμπαραλιάζοντας τους όρους δουλειάς και ζωής των εργαζομένων. </w:t>
      </w:r>
      <w:r>
        <w:rPr>
          <w:rFonts w:eastAsia="Times New Roman" w:cs="Times New Roman"/>
          <w:szCs w:val="24"/>
        </w:rPr>
        <w:t>Έτσι μπορούν με τον ίδιο αριθμό εργαζομένων ή και λιγότερους να διασφαλίζουν ότι θα βγαίνει περισσότερη δουλειά και συνεπώς περισσότερα κέρδη, ακόμα και αν δώσουν ως κίνητρο κάποιο επιπλέον ποσό ως αμοιβή, ακόμα και αν μειώσουν το συνολικό, αλλά διευθετημέ</w:t>
      </w:r>
      <w:r>
        <w:rPr>
          <w:rFonts w:eastAsia="Times New Roman" w:cs="Times New Roman"/>
          <w:szCs w:val="24"/>
        </w:rPr>
        <w:t xml:space="preserve">νο όμως χρόνο εργασίας. </w:t>
      </w:r>
    </w:p>
    <w:p w14:paraId="5FF1950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νομοσχέδιο – έκτρωμα το απορρίπτουμε, το καταψηφίζουμε και καλούμε τους γιατρούς, συνολικά τους εργαζόμενους να το απορρίψουν και να το καταστήσουν ανενεργό στην </w:t>
      </w:r>
      <w:r>
        <w:rPr>
          <w:rFonts w:eastAsia="Times New Roman" w:cs="Times New Roman"/>
          <w:szCs w:val="24"/>
        </w:rPr>
        <w:lastRenderedPageBreak/>
        <w:t>πράξη και παράλληλα να εντείνουν τον αγώνα τους για την υπερά</w:t>
      </w:r>
      <w:r>
        <w:rPr>
          <w:rFonts w:eastAsia="Times New Roman" w:cs="Times New Roman"/>
          <w:szCs w:val="24"/>
        </w:rPr>
        <w:t>σπιση του σταθερού ημερήσιου χρόνου εργασίας, χωρίς κα</w:t>
      </w:r>
      <w:r>
        <w:rPr>
          <w:rFonts w:eastAsia="Times New Roman" w:cs="Times New Roman"/>
          <w:szCs w:val="24"/>
        </w:rPr>
        <w:t>μ</w:t>
      </w:r>
      <w:r>
        <w:rPr>
          <w:rFonts w:eastAsia="Times New Roman" w:cs="Times New Roman"/>
          <w:szCs w:val="24"/>
        </w:rPr>
        <w:t xml:space="preserve">μία μορφή διευθέτησης, ενάντια σε </w:t>
      </w:r>
      <w:proofErr w:type="spellStart"/>
      <w:r>
        <w:rPr>
          <w:rFonts w:eastAsia="Times New Roman" w:cs="Times New Roman"/>
          <w:szCs w:val="24"/>
        </w:rPr>
        <w:t>ευρωενωσιακές</w:t>
      </w:r>
      <w:proofErr w:type="spellEnd"/>
      <w:r>
        <w:rPr>
          <w:rFonts w:eastAsia="Times New Roman" w:cs="Times New Roman"/>
          <w:szCs w:val="24"/>
        </w:rPr>
        <w:t xml:space="preserve"> οδηγίες και προεδρικά διατάγματα. </w:t>
      </w:r>
    </w:p>
    <w:p w14:paraId="5FF1950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Σήμερα, με την ύπαρξη ενός πολυάριθμου και εκπαιδευμένου εργατικού δυναμικού και επιστημόνων όλων των κλάδων, με τις δ</w:t>
      </w:r>
      <w:r>
        <w:rPr>
          <w:rFonts w:eastAsia="Times New Roman" w:cs="Times New Roman"/>
          <w:szCs w:val="24"/>
        </w:rPr>
        <w:t>υνατότητες που παρέχει η πρόοδος της τεχνολογίας και της παραγωγικότητας, είναι ώριμο και αναγκαίο να καθιερωθεί λιγότερος και σταθερός χρόνος εργασίας και ταυτόχρονα να ικανοποιούνται σε μεγάλο βαθμό οι σύγχρονες λαϊκές ανάγκες, ανάμεσα σε αυτές και σε υπ</w:t>
      </w:r>
      <w:r>
        <w:rPr>
          <w:rFonts w:eastAsia="Times New Roman" w:cs="Times New Roman"/>
          <w:szCs w:val="24"/>
        </w:rPr>
        <w:t xml:space="preserve">ηρεσίες υγείας. </w:t>
      </w:r>
    </w:p>
    <w:p w14:paraId="5FF1950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Η πρότασή μας για σταθερό εξάωρο, πενθήμερο, </w:t>
      </w:r>
      <w:proofErr w:type="spellStart"/>
      <w:r>
        <w:rPr>
          <w:rFonts w:eastAsia="Times New Roman" w:cs="Times New Roman"/>
          <w:szCs w:val="24"/>
        </w:rPr>
        <w:t>τριαντάωρο</w:t>
      </w:r>
      <w:proofErr w:type="spellEnd"/>
      <w:r>
        <w:rPr>
          <w:rFonts w:eastAsia="Times New Roman" w:cs="Times New Roman"/>
          <w:szCs w:val="24"/>
        </w:rPr>
        <w:t xml:space="preserve"> την εβδομάδα με μία εφημερία την εβδομάδα, με ρεπό την επόμενη μέρα, με λήψη όλων των αναγκαίων μέτρων για την προστασία της υγείας των γιατρών, την ένταξη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τ</w:t>
      </w:r>
      <w:r>
        <w:rPr>
          <w:rFonts w:eastAsia="Times New Roman" w:cs="Times New Roman"/>
          <w:szCs w:val="24"/>
        </w:rPr>
        <w:t>ις μαζικές προσλήψεις μόνιμων γιατρών πλήρους και αποκλειστικής απασχόλησης και όχι επικουρικών, με μονιμοποίηση όλων των επικουρικών γιατρών και κατάργηση των ελαστικών εργασιακών σχέσεων στα νοσοκομεία, είναι άρρηκτα συνδεδεμένη με τη θέση μας για την αν</w:t>
      </w:r>
      <w:r>
        <w:rPr>
          <w:rFonts w:eastAsia="Times New Roman" w:cs="Times New Roman"/>
          <w:szCs w:val="24"/>
        </w:rPr>
        <w:t xml:space="preserve">άπτυξη αποκλειστικά δωρεάν </w:t>
      </w:r>
      <w:r>
        <w:rPr>
          <w:rFonts w:eastAsia="Times New Roman" w:cs="Times New Roman"/>
          <w:szCs w:val="24"/>
        </w:rPr>
        <w:lastRenderedPageBreak/>
        <w:t>κρατικού συστήματος υγείας – πρόνοιας σε όλα τα επίπεδα, πρωτοβάθμιο, δευτεροβάθμιο, τριτοβάθμιο. Είναι η μοναδική πρόταση που ανταποκρίνεται συνδυασμένα τόσο στις ανάγκες των γιατρών για ανθρώπινα ωράρια και αξιοπρεπείς συνθήκες</w:t>
      </w:r>
      <w:r>
        <w:rPr>
          <w:rFonts w:eastAsia="Times New Roman" w:cs="Times New Roman"/>
          <w:szCs w:val="24"/>
        </w:rPr>
        <w:t xml:space="preserve"> δουλειάς, όσο και στις ανάγκες των ασθενών για υψηλού επιπέδου, σύγχρονες και απολύτως δωρεάν υπηρεσίες υγείας για όλο τον λαό.</w:t>
      </w:r>
    </w:p>
    <w:p w14:paraId="5FF1950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Αυτή η πρόταση έρχεται ακριβώς και δένει με το άρθρο 7 όπου η όποια αντιπαράθεση, αν θέλετε, υπήρξε και στην </w:t>
      </w:r>
      <w:r>
        <w:rPr>
          <w:rFonts w:eastAsia="Times New Roman" w:cs="Times New Roman"/>
          <w:szCs w:val="24"/>
        </w:rPr>
        <w:t>ε</w:t>
      </w:r>
      <w:r>
        <w:rPr>
          <w:rFonts w:eastAsia="Times New Roman" w:cs="Times New Roman"/>
          <w:szCs w:val="24"/>
        </w:rPr>
        <w:t>πιτροπή, οι όποιε</w:t>
      </w:r>
      <w:r>
        <w:rPr>
          <w:rFonts w:eastAsia="Times New Roman" w:cs="Times New Roman"/>
          <w:szCs w:val="24"/>
        </w:rPr>
        <w:t>ς διαφορετικές απόψεις που εκφράστηκαν, εκφράστηκαν μόνο στο επίπεδο της σύνθεσης των συμβουλίων, στα κριτήρια επιλογής του προσωπικού, των γιατρών δηλαδή, και σε άλλα που αφορούν –επιτρέψτε μου τον όρο- το διαδικαστικό.</w:t>
      </w:r>
    </w:p>
    <w:p w14:paraId="5FF1950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Για εμάς το κύριο ζήτημα είναι ότι,</w:t>
      </w:r>
      <w:r>
        <w:rPr>
          <w:rFonts w:eastAsia="Times New Roman" w:cs="Times New Roman"/>
          <w:szCs w:val="24"/>
        </w:rPr>
        <w:t xml:space="preserve"> παρά τις τεράστιες ανάγκες που υπάρχουν σε όλες τις δημόσιες δομές υγείας για γιατρούς όλων των ειδικοτήτων, οι προσλήψεις γίνονται με το σταγονόμετρο και δεν είναι καλυμμένες ούτε καν οι </w:t>
      </w:r>
      <w:proofErr w:type="spellStart"/>
      <w:r>
        <w:rPr>
          <w:rFonts w:eastAsia="Times New Roman" w:cs="Times New Roman"/>
          <w:szCs w:val="24"/>
        </w:rPr>
        <w:t>εξίμισι</w:t>
      </w:r>
      <w:proofErr w:type="spellEnd"/>
      <w:r>
        <w:rPr>
          <w:rFonts w:eastAsia="Times New Roman" w:cs="Times New Roman"/>
          <w:szCs w:val="24"/>
        </w:rPr>
        <w:t xml:space="preserve"> χιλιάδες κενές θέσεις των ψαλιδισμένων οργανισμών των δημόσ</w:t>
      </w:r>
      <w:r>
        <w:rPr>
          <w:rFonts w:eastAsia="Times New Roman" w:cs="Times New Roman"/>
          <w:szCs w:val="24"/>
        </w:rPr>
        <w:t xml:space="preserve">ιων νοσοκομείων και μονάδων πρωτοβάθμιας φροντίδας υγείας. </w:t>
      </w:r>
    </w:p>
    <w:p w14:paraId="5FF1950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Το επιχείρημα που επικαλείται η Κυβέρνηση είναι χιλιοειπωμένο και από τις προηγούμενες κυβερνήσεις και στο διά ταύτα μένουμε στα ίδια. Για τη σημερινή Κυβέρνηση, όπως και για τις προηγούμενες, προ</w:t>
      </w:r>
      <w:r>
        <w:rPr>
          <w:rFonts w:eastAsia="Times New Roman" w:cs="Times New Roman"/>
          <w:szCs w:val="24"/>
        </w:rPr>
        <w:t>τεραιότητες είναι οι δημοσιονομικοί στόχοι, που περνάνε μέσα από τη μείωση των προσλήψεων στον ευαίσθητο χώρο της υγείας. Και όσο και αν επιταχυνθούν οι διαδικασίες που προβλέπονται στα άρθρα 7 και 8, στο τέλος της διαδρομής θα είναι και πάλι μια από τα ίδ</w:t>
      </w:r>
      <w:r>
        <w:rPr>
          <w:rFonts w:eastAsia="Times New Roman" w:cs="Times New Roman"/>
          <w:szCs w:val="24"/>
        </w:rPr>
        <w:t>ια, να μην βρίσκουν οι ασθενείς γιατρούς όλες τις ημέρες του μήνα, να υπάρχει εντατικοποίηση και εξουθένωση των υπηρετούντων γιατρών.</w:t>
      </w:r>
    </w:p>
    <w:p w14:paraId="5FF1950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Αλήθεια, με τα κριτήρια που μπαίνουν, δεν θα αποκλείεται ένα μέρος γιατρών, κυρίως όμως νέων; Πώς θα αποκτήσουν, για παράδ</w:t>
      </w:r>
      <w:r>
        <w:rPr>
          <w:rFonts w:eastAsia="Times New Roman" w:cs="Times New Roman"/>
          <w:szCs w:val="24"/>
        </w:rPr>
        <w:t>ειγμα, εργασιακή εμπειρία –ένα από τα κριτήρια που η βαρύτητά του θα ενισχυθεί στις αξιολογήσεις και στις κρίσεις για τις θέσεις- αν δεν εργαστούν;</w:t>
      </w:r>
    </w:p>
    <w:p w14:paraId="5FF1950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Από όλα αυτά που ειπώθηκαν αυτό που επιβεβαιώνεται είναι ότι με διαφανή και αξιοκρατικό τρόπο θα συνεχίζεται</w:t>
      </w:r>
      <w:r>
        <w:rPr>
          <w:rFonts w:eastAsia="Times New Roman" w:cs="Times New Roman"/>
          <w:szCs w:val="24"/>
        </w:rPr>
        <w:t xml:space="preserve"> η </w:t>
      </w:r>
      <w:proofErr w:type="spellStart"/>
      <w:r>
        <w:rPr>
          <w:rFonts w:eastAsia="Times New Roman" w:cs="Times New Roman"/>
          <w:szCs w:val="24"/>
        </w:rPr>
        <w:t>υποστελέχωση</w:t>
      </w:r>
      <w:proofErr w:type="spellEnd"/>
      <w:r>
        <w:rPr>
          <w:rFonts w:eastAsia="Times New Roman" w:cs="Times New Roman"/>
          <w:szCs w:val="24"/>
        </w:rPr>
        <w:t xml:space="preserve"> των μονάδων υγείας!</w:t>
      </w:r>
    </w:p>
    <w:p w14:paraId="5FF1950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ρωτήσω ευθέως τον κύριο Υπουργό –ρωτήσαμε και χθ</w:t>
      </w:r>
      <w:r>
        <w:rPr>
          <w:rFonts w:eastAsia="Times New Roman" w:cs="Times New Roman"/>
          <w:szCs w:val="24"/>
        </w:rPr>
        <w:t>ε</w:t>
      </w:r>
      <w:r>
        <w:rPr>
          <w:rFonts w:eastAsia="Times New Roman" w:cs="Times New Roman"/>
          <w:szCs w:val="24"/>
        </w:rPr>
        <w:t xml:space="preserve">ς, αλλά απάντηση δεν πήραμε- το εξής: Μέσα </w:t>
      </w:r>
      <w:r>
        <w:rPr>
          <w:rFonts w:eastAsia="Times New Roman" w:cs="Times New Roman"/>
          <w:szCs w:val="24"/>
        </w:rPr>
        <w:lastRenderedPageBreak/>
        <w:t>στο άρθρο 6 καταργείται το τρίτο εδάφιο του άρθρου 1 του ν.3754/2009. Εκείνο το άρθρο ανέφερε –το διαβάζω, για</w:t>
      </w:r>
      <w:r>
        <w:rPr>
          <w:rFonts w:eastAsia="Times New Roman" w:cs="Times New Roman"/>
          <w:szCs w:val="24"/>
        </w:rPr>
        <w:t xml:space="preserve"> να καταγραφεί στα Πρακτικά- «Για τις ανάγκες κατάρτισης του προγράμματος εφημεριών και ομαλής λειτουργίας των νοσοκομείων και των κέντρων υγείας, δεν εφαρμόζονται ελαστικά ωράρια και ελαστικές σχέσεις εργασίας».</w:t>
      </w:r>
    </w:p>
    <w:p w14:paraId="5FF1950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Αυτό γιατί το καταργείτε; Σας το ρωτώ ευθέω</w:t>
      </w:r>
      <w:r>
        <w:rPr>
          <w:rFonts w:eastAsia="Times New Roman" w:cs="Times New Roman"/>
          <w:szCs w:val="24"/>
        </w:rPr>
        <w:t>ς. Θέλουμε μία απάντηση.</w:t>
      </w:r>
    </w:p>
    <w:p w14:paraId="5FF1950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Κύριε Πρόεδρε, σε ό,τι αφορά τις τροπολογίες, θα τοποθετηθούμε στη δευτερολογία που προφανώς θα έχουμε προς το τέλος της συνεδρίασης. Περιμένουμε και από τον αντίστοιχο Υπουργό να έρθει να υποστηρίξει την τροπολογία για τον ΕΔΟΕΑΠ.</w:t>
      </w:r>
    </w:p>
    <w:p w14:paraId="5FF1950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FF1950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w:t>
      </w:r>
      <w:proofErr w:type="spellStart"/>
      <w:r>
        <w:rPr>
          <w:rFonts w:eastAsia="Times New Roman" w:cs="Times New Roman"/>
          <w:szCs w:val="24"/>
        </w:rPr>
        <w:t>Λαμπρούλη</w:t>
      </w:r>
      <w:proofErr w:type="spellEnd"/>
      <w:r>
        <w:rPr>
          <w:rFonts w:eastAsia="Times New Roman" w:cs="Times New Roman"/>
          <w:szCs w:val="24"/>
        </w:rPr>
        <w:t>.</w:t>
      </w:r>
    </w:p>
    <w:p w14:paraId="5FF1950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από τους Ανεξάρτητους Έλληνες έχει τον λόγο.</w:t>
      </w:r>
    </w:p>
    <w:p w14:paraId="5FF1950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 κύριε Πρόεδρε.</w:t>
      </w:r>
    </w:p>
    <w:p w14:paraId="5FF1951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να ξεκινήσω με τη διαπίστωση</w:t>
      </w:r>
      <w:r>
        <w:rPr>
          <w:rFonts w:eastAsia="Times New Roman" w:cs="Times New Roman"/>
          <w:szCs w:val="24"/>
        </w:rPr>
        <w:t xml:space="preserve"> ότι ένα μεγάλο κομμάτι των Ελλήνων πολιτών, το 30%-35%, είναι στα όρια της φτώχειας. Θέλω να ξεκαθαρίσουμε από την αρχή ότι έχει μεγάλη σημασία πως η υγεία –και κυρίως η δημόσια υγεία- είναι υποχρέωση της όποιας πολιτείας στους πολίτες της. </w:t>
      </w:r>
    </w:p>
    <w:p w14:paraId="5FF1951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Κάποιοι σ’ αυ</w:t>
      </w:r>
      <w:r>
        <w:rPr>
          <w:rFonts w:eastAsia="Times New Roman" w:cs="Times New Roman"/>
          <w:szCs w:val="24"/>
        </w:rPr>
        <w:t xml:space="preserve">τήν την Αίθουσα –και δεν είναι χωρίς αιτία αυτό που λέω- είναι με το ένα πόδι στην ιδιωτική πρωτοβουλία και με το άλλο πόδι στη δημόσια υγεία. </w:t>
      </w:r>
    </w:p>
    <w:p w14:paraId="5FF1951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Εγώ δεν είμαι κατά της ιδιωτικής πρωτοβουλίας με κανόνες –και πιστεύω ούτε η Κυβέρνηση- αλλά σ’ αυτή τη φάση όπο</w:t>
      </w:r>
      <w:r>
        <w:rPr>
          <w:rFonts w:eastAsia="Times New Roman" w:cs="Times New Roman"/>
          <w:szCs w:val="24"/>
        </w:rPr>
        <w:t xml:space="preserve">υ πραγματικά ένα μεγάλο κόμματι των Ελλήνων πολιτών βιώνει την κρίση, έχουμε ανάγκη από ένα καλά οριοθετημένο εθνικό σύστημα υγείας. </w:t>
      </w:r>
    </w:p>
    <w:p w14:paraId="5FF1951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Αυτό δεν συνέβη την τελευταία δεκαετία και το ξέρετε όλοι πολύ καλά. Χρεωκόπησε η χώρα. Δεν είναι ώρα να πούμε το γιατί. Ε</w:t>
      </w:r>
      <w:r>
        <w:rPr>
          <w:rFonts w:eastAsia="Times New Roman" w:cs="Times New Roman"/>
          <w:szCs w:val="24"/>
        </w:rPr>
        <w:t xml:space="preserve">πειδή, μάλιστα, έχω ζήσει και από τις δύο πλευρές αυτό το σύστημα, θέλω απλώς να θυμίσω ότι ένα μεγάλο κόμματι Ελλήνων πολιτών, ειδικά πριν καταργηθεί η καταβολή των 5 ευρώ, αναγκαζόταν να πηγαίνει σε ιδιωτικές δομές, δηλαδή σε κέντρα </w:t>
      </w:r>
      <w:r>
        <w:rPr>
          <w:rFonts w:eastAsia="Times New Roman" w:cs="Times New Roman"/>
          <w:szCs w:val="24"/>
        </w:rPr>
        <w:lastRenderedPageBreak/>
        <w:t>που λειτουργούσαν εθε</w:t>
      </w:r>
      <w:r>
        <w:rPr>
          <w:rFonts w:eastAsia="Times New Roman" w:cs="Times New Roman"/>
          <w:szCs w:val="24"/>
        </w:rPr>
        <w:t>λοντικά, γιατί εκεί μπορούσε να έχει δωρεάν περίθαλψη και να παίρνει δωρεάν κάποια φάρμακα.</w:t>
      </w:r>
    </w:p>
    <w:p w14:paraId="5FF1951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Όλα αυτά –και αυτό έχει μεγάλη σημασία- έχουν ατονήσει από τότε που καταργήθηκε η καταβολή των 5 ευρώ. Μάλιστα, τότε κάποιοι το είχαν χλευάσει και έλεγαν ότι δεν έπ</w:t>
      </w:r>
      <w:r>
        <w:rPr>
          <w:rFonts w:eastAsia="Times New Roman" w:cs="Times New Roman"/>
          <w:szCs w:val="24"/>
        </w:rPr>
        <w:t>ρεπε να γίνει,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Ξεχνούν, όμως, ότι ηλικιωμένα άτομα ή άτομα με χρόνιες παθήσεις δεν πηγαίνουν στον γιατρό μια και δυο φορές τον μήνα, αλλά πολύ περισσότερες μέσα στον χρόνο.</w:t>
      </w:r>
    </w:p>
    <w:p w14:paraId="5FF1951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λέω, γιατί ένα άλλο κομμάτι σ’ αυτήν την Αίθουσα κάνει επαναστατική </w:t>
      </w:r>
      <w:r>
        <w:rPr>
          <w:rFonts w:eastAsia="Times New Roman" w:cs="Times New Roman"/>
          <w:szCs w:val="24"/>
        </w:rPr>
        <w:t>γυμναστική, λες και δεν έχουμε περάσει κρίση, λες και δεν είχαν σταματήσει οι προσλήψεις για πολλά χρόνια. Ξέρετε πάρα πολύ καλά ότι υπήρχε ένας τρόμος στους εργαζόμενους στην υγεία, καθώς συνταξιοδοτήθηκε πολύς κόσμος με τον φόβο τι θα κάνει με τη σύνταξη</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Επομένως, υπήρξαν τεράστια κενά. Το σύστημα είχε φθάσει στα πρόθυρα της κατάρρευσης –κι αυτό δεν είναι υπερβολή- και για χρόνια αντιμετωπίζαμε συγκεκριμένα προβλήματα. Τα δημόσια νοσοκομεία είχαν σχεδόν αφεθεί στην τύχη τους. Τα ιδιωτικά φύτρωναν σ</w:t>
      </w:r>
      <w:r>
        <w:rPr>
          <w:rFonts w:eastAsia="Times New Roman" w:cs="Times New Roman"/>
          <w:szCs w:val="24"/>
        </w:rPr>
        <w:t xml:space="preserve">αν τα μανιτάρια. Τα </w:t>
      </w:r>
      <w:r>
        <w:rPr>
          <w:rFonts w:eastAsia="Times New Roman" w:cs="Times New Roman"/>
          <w:szCs w:val="24"/>
        </w:rPr>
        <w:t>τ</w:t>
      </w:r>
      <w:r>
        <w:rPr>
          <w:rFonts w:eastAsia="Times New Roman" w:cs="Times New Roman"/>
          <w:szCs w:val="24"/>
        </w:rPr>
        <w:t xml:space="preserve">μήματα </w:t>
      </w:r>
      <w:r>
        <w:rPr>
          <w:rFonts w:eastAsia="Times New Roman" w:cs="Times New Roman"/>
          <w:szCs w:val="24"/>
        </w:rPr>
        <w:t>ε</w:t>
      </w:r>
      <w:r>
        <w:rPr>
          <w:rFonts w:eastAsia="Times New Roman" w:cs="Times New Roman"/>
          <w:szCs w:val="24"/>
        </w:rPr>
        <w:t xml:space="preserve">πειγόντων </w:t>
      </w:r>
      <w:r>
        <w:rPr>
          <w:rFonts w:eastAsia="Times New Roman" w:cs="Times New Roman"/>
          <w:szCs w:val="24"/>
        </w:rPr>
        <w:t>π</w:t>
      </w:r>
      <w:r>
        <w:rPr>
          <w:rFonts w:eastAsia="Times New Roman" w:cs="Times New Roman"/>
          <w:szCs w:val="24"/>
        </w:rPr>
        <w:t xml:space="preserve">εριστατικών ήταν κανονικά μία εμπόλεμη ζώνη. Επικρατούσε ένα απίστευτο θέαμα. </w:t>
      </w:r>
    </w:p>
    <w:p w14:paraId="5FF1951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Κανείς δεν ενδιαφέρθηκε ποτέ για την πρωτοβάθμια φροντίδα υγείας. Πώς θα δούλευαν σωστά τα δημόσια νοσοκομεία; Κανείς δεν άγγιζε το θέμα </w:t>
      </w:r>
      <w:r>
        <w:rPr>
          <w:rFonts w:eastAsia="Times New Roman" w:cs="Times New Roman"/>
          <w:szCs w:val="24"/>
        </w:rPr>
        <w:t>της πρωτοβάθμιας φροντίδας για έναν απλό λόγο, γιατί δεν συνέφερε κάποιους.</w:t>
      </w:r>
    </w:p>
    <w:p w14:paraId="5FF1951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Δεν τα λέω με κακία. Οι ιδιώτες γιατροί έχουν προσφέρει. Πολλοί από αυτούς έκαναν και πολύ σοβαρή δουλειά. Δεν είναι λόγος, όμως, αυτός να συνωστίζονται κάθε μέρα στον «Ευαγγελισμό</w:t>
      </w:r>
      <w:r>
        <w:rPr>
          <w:rFonts w:eastAsia="Times New Roman" w:cs="Times New Roman"/>
          <w:szCs w:val="24"/>
        </w:rPr>
        <w:t xml:space="preserve">» και στο «Γεννηματά» χιλιάδες άνθρωποι που θα μπορούσαν να έχουν εξυπηρετηθεί κάπου αλλού. </w:t>
      </w:r>
    </w:p>
    <w:p w14:paraId="5FF1951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Τι γίνεται σήμερα δομικά; Είμαι από αυτούς που την εμπόλεμη ζώνη που γινόταν στα δημόσια νοσοκομεία, την είχα καταγγείλει πολλές φορές. Η αυτόνομη ύπαρξη των </w:t>
      </w:r>
      <w:r>
        <w:rPr>
          <w:rFonts w:eastAsia="Times New Roman" w:cs="Times New Roman"/>
          <w:szCs w:val="24"/>
        </w:rPr>
        <w:t>τ</w:t>
      </w:r>
      <w:r>
        <w:rPr>
          <w:rFonts w:eastAsia="Times New Roman" w:cs="Times New Roman"/>
          <w:szCs w:val="24"/>
        </w:rPr>
        <w:t xml:space="preserve">μημάτων </w:t>
      </w:r>
      <w:r>
        <w:rPr>
          <w:rFonts w:eastAsia="Times New Roman" w:cs="Times New Roman"/>
          <w:szCs w:val="24"/>
        </w:rPr>
        <w:t>ε</w:t>
      </w:r>
      <w:r>
        <w:rPr>
          <w:rFonts w:eastAsia="Times New Roman" w:cs="Times New Roman"/>
          <w:szCs w:val="24"/>
        </w:rPr>
        <w:t xml:space="preserve">πειγόντων </w:t>
      </w:r>
      <w:r>
        <w:rPr>
          <w:rFonts w:eastAsia="Times New Roman" w:cs="Times New Roman"/>
          <w:szCs w:val="24"/>
        </w:rPr>
        <w:t>π</w:t>
      </w:r>
      <w:r>
        <w:rPr>
          <w:rFonts w:eastAsia="Times New Roman" w:cs="Times New Roman"/>
          <w:szCs w:val="24"/>
        </w:rPr>
        <w:t xml:space="preserve">εριστατικών είναι γεγονός σήμερα. Ενισχύεται. Δεν είναι μόνο οι πεντακόσιες θέσεις, που πολύ σύντομα θα επανδρωθούν. Αυτό είναι σημαντικό για την ποιότητα προσφερόμενης υγείας σε μια πολύ δύσκολη στιγμή. </w:t>
      </w:r>
    </w:p>
    <w:p w14:paraId="5FF1951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Δεν πάει κανείς σε ένα δημόσιο </w:t>
      </w:r>
      <w:r>
        <w:rPr>
          <w:rFonts w:eastAsia="Times New Roman" w:cs="Times New Roman"/>
          <w:szCs w:val="24"/>
        </w:rPr>
        <w:t xml:space="preserve">νοσοκομεία για πλάκα. Τουλάχιστον στα επείγοντα πάει γιατί έχει κάποιο πρόβλημα. Είναι κρίμα γιατί αυτή η εμπειρία ανεξίτηλα χαραζόταν στη ζωή του. </w:t>
      </w:r>
      <w:r>
        <w:rPr>
          <w:rFonts w:eastAsia="Times New Roman" w:cs="Times New Roman"/>
          <w:szCs w:val="24"/>
        </w:rPr>
        <w:lastRenderedPageBreak/>
        <w:t>Ήταν μια απίστευτη εμπειρία που ανάγκαζε και τον πιο φτωχό ακόμα να πει: «να πάει στα κομμάτια, δεν μπορώ να</w:t>
      </w:r>
      <w:r>
        <w:rPr>
          <w:rFonts w:eastAsia="Times New Roman" w:cs="Times New Roman"/>
          <w:szCs w:val="24"/>
        </w:rPr>
        <w:t xml:space="preserve"> περιμένω στην ουρά, θα πάω να δώσω τα όποια χρήματα». Αυτό σταμάτησε. Σταματάει σιγά</w:t>
      </w:r>
      <w:r>
        <w:rPr>
          <w:rFonts w:eastAsia="Times New Roman" w:cs="Times New Roman"/>
          <w:szCs w:val="24"/>
        </w:rPr>
        <w:t>-</w:t>
      </w:r>
      <w:r>
        <w:rPr>
          <w:rFonts w:eastAsia="Times New Roman" w:cs="Times New Roman"/>
          <w:szCs w:val="24"/>
        </w:rPr>
        <w:t xml:space="preserve">σιγά. Κάποιοι δεν θέλουν να το καταλάβουν. </w:t>
      </w:r>
    </w:p>
    <w:p w14:paraId="5FF1951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Κάτι δεύτερο είναι η πρωτοβάθμια φροντίδα υγείας. Εδώ μέσα σε αυτή την Αίθουσα έχουν ακουστεί τα εξής: «Τι πάτε να κάνετε;», «</w:t>
      </w:r>
      <w:r>
        <w:rPr>
          <w:rFonts w:eastAsia="Times New Roman" w:cs="Times New Roman"/>
          <w:szCs w:val="24"/>
        </w:rPr>
        <w:t>Πώς θα χρηματοδοτήσετε;». Για όνομα του Θεού! Είναι ένα βήμα απαραίτητο για να λειτουργήσουν σωστά τα νοσοκομεία. Έγινε; Όχι. Θα γίνει σιγά σιγά, σταδιακά. Πληρώνονται σωστά οι γιατροί; Όχι. Είναι δυνατόν σε μια χώρα που βρίσκεται σε κρίση και έχουν μειωθε</w:t>
      </w:r>
      <w:r>
        <w:rPr>
          <w:rFonts w:eastAsia="Times New Roman" w:cs="Times New Roman"/>
          <w:szCs w:val="24"/>
        </w:rPr>
        <w:t xml:space="preserve">ί τα πάντα, που σε όλους τους εργαζόμενοι έκοψαν δώδεκα φορές τις συντάξεις -και εμείς κάνα δύο φορές, το παραδέχομαι- οι γιατροί να μείνουν στο απυρόβλητο; Όχι. </w:t>
      </w:r>
    </w:p>
    <w:p w14:paraId="5FF1951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Ζούσαμε δε ένα απίστευτο πάρτι στα δημόσια νοσοκομεία. Έχω ζήσει εγώ. Ήμουν </w:t>
      </w:r>
      <w:r>
        <w:rPr>
          <w:rFonts w:eastAsia="Times New Roman" w:cs="Times New Roman"/>
          <w:szCs w:val="24"/>
        </w:rPr>
        <w:t>δ</w:t>
      </w:r>
      <w:r>
        <w:rPr>
          <w:rFonts w:eastAsia="Times New Roman" w:cs="Times New Roman"/>
          <w:szCs w:val="24"/>
        </w:rPr>
        <w:t>ιοικητής στη Νίκ</w:t>
      </w:r>
      <w:r>
        <w:rPr>
          <w:rFonts w:eastAsia="Times New Roman" w:cs="Times New Roman"/>
          <w:szCs w:val="24"/>
        </w:rPr>
        <w:t>αια και πληρώναμε τους βηματοδότες 3.000 ευρώ και 4.000 ευρώ, όταν η ίδια εταιρεία τους ίδιους βηματοδότες σε άλλο κράτος, στην Κύπρο για παράδειγμα, τους είχε 500 ευρώ και 600 ευρώ. Δεν ενδιαφερόταν κανείς για αυτά τα πράγματα, ούτε για τις τιμές των φαρμ</w:t>
      </w:r>
      <w:r>
        <w:rPr>
          <w:rFonts w:eastAsia="Times New Roman" w:cs="Times New Roman"/>
          <w:szCs w:val="24"/>
        </w:rPr>
        <w:t xml:space="preserve">άκων και για το πώς λειτουργούσαν οι βιομηχανίες. Μιλάμε για ένα </w:t>
      </w:r>
      <w:r>
        <w:rPr>
          <w:rFonts w:eastAsia="Times New Roman" w:cs="Times New Roman"/>
          <w:szCs w:val="24"/>
        </w:rPr>
        <w:lastRenderedPageBreak/>
        <w:t xml:space="preserve">απίστευτο πάρτι που έφτανε την ετήσια δαπάνη στα 9 δισεκατομμύρια ευρώ. Δεν μίλαγε κανείς. Και βλέπουμε τώρα μια επανάσταση φοβερή. </w:t>
      </w:r>
    </w:p>
    <w:p w14:paraId="5FF1951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Όχι, ρε παιδιά, δεν είπαμε ότι τα κάνουμε όλα ωραία. Πολλά</w:t>
      </w:r>
      <w:r>
        <w:rPr>
          <w:rFonts w:eastAsia="Times New Roman" w:cs="Times New Roman"/>
          <w:szCs w:val="24"/>
        </w:rPr>
        <w:t xml:space="preserve"> έχουμε να κάνουμε ακόμα. Όμως, η πραγματικότητα είναι αυτή. Είμαστε υποχρεωμένοι να τη δούμε στα μάτια, σε μια εποχή που το 1/3 των Ελλήνων είναι όντως στο όριο της φτώχειας. Εγώ δεν το αρνούμαι. Μπορεί τα μακροοικονομικά να πηγαίνουν καλά, αλλά στη μικρο</w:t>
      </w:r>
      <w:r>
        <w:rPr>
          <w:rFonts w:eastAsia="Times New Roman" w:cs="Times New Roman"/>
          <w:szCs w:val="24"/>
        </w:rPr>
        <w:t xml:space="preserve">οικονομία, στην καθημερινότητα θα εισπραχθούν σε οχτώ, σε εννιά, σε δέκα μήνες. Δεν θριαμβολογούμε. Ένα μεγάλο κομμάτι του κόσμου υποφέρει πράγματι. </w:t>
      </w:r>
    </w:p>
    <w:p w14:paraId="5FF1951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Επιτρέπεται, λοιπόν, στο κομμάτι της υγείας να αδρανούμε; Όχι. Τα πιο σημαντικά είναι η υγεία και η παιδεί</w:t>
      </w:r>
      <w:r>
        <w:rPr>
          <w:rFonts w:eastAsia="Times New Roman" w:cs="Times New Roman"/>
          <w:szCs w:val="24"/>
        </w:rPr>
        <w:t xml:space="preserve">α. Τι έκαναν εδώ πέρα; Θυμάμαι χρόνια με πλάγιους τρόπους μίλαγαν για κυκλικό ωράριο -που δεν το θέλανε-, για ειδικούς γιατρούς και λοιπά. Δεν γίνεται τίποτα από όλα αυτά. Επτάωρο κανονικό. Δώδεκα ώρες συνεχόμενες; Υποχρεωτικό ρεπό. </w:t>
      </w:r>
    </w:p>
    <w:p w14:paraId="5FF1951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Χάρηκα που είδα για πρ</w:t>
      </w:r>
      <w:r>
        <w:rPr>
          <w:rFonts w:eastAsia="Times New Roman" w:cs="Times New Roman"/>
          <w:szCs w:val="24"/>
        </w:rPr>
        <w:t xml:space="preserve">ώτη φορά -το ζητάμε χρόνια- ανάρτηση στο διαδίκτυο, η </w:t>
      </w:r>
      <w:proofErr w:type="spellStart"/>
      <w:r>
        <w:rPr>
          <w:rFonts w:eastAsia="Times New Roman" w:cs="Times New Roman"/>
          <w:szCs w:val="24"/>
        </w:rPr>
        <w:t>μοριοδότηση</w:t>
      </w:r>
      <w:proofErr w:type="spellEnd"/>
      <w:r>
        <w:rPr>
          <w:rFonts w:eastAsia="Times New Roman" w:cs="Times New Roman"/>
          <w:szCs w:val="24"/>
        </w:rPr>
        <w:t xml:space="preserve"> που γίνεται στα ΣΚΕΠ, </w:t>
      </w:r>
      <w:r>
        <w:rPr>
          <w:rFonts w:eastAsia="Times New Roman" w:cs="Times New Roman"/>
          <w:szCs w:val="24"/>
        </w:rPr>
        <w:lastRenderedPageBreak/>
        <w:t>που γινόταν ο χαμός: ενστάσεις, να διορίζεται ένας, να μην πηγαίνει να διοριστεί και πάει λέγοντας. Με τι κίνητρα να πάει γιατρός σε ένα μικρό μέρος, να δουλέψει δηλαδή</w:t>
      </w:r>
      <w:r>
        <w:rPr>
          <w:rFonts w:eastAsia="Times New Roman" w:cs="Times New Roman"/>
          <w:szCs w:val="24"/>
        </w:rPr>
        <w:t xml:space="preserve"> και το νοσοκομείο της επαρχίας; </w:t>
      </w:r>
    </w:p>
    <w:p w14:paraId="5FF1951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επίσης, που τόσο πολύ λοιδορήθηκαν, βλέπω ότι θα λύσουν ένα σημαντικό πρόβλημα. Εφημερεύουν πια όλοι οι γιατροί, σε εικοσιτετράωρη βάση.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θα απορροφήσουν. </w:t>
      </w:r>
    </w:p>
    <w:p w14:paraId="5FF1952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Τι θέλω να πω; Επειδή ακούω υπερ</w:t>
      </w:r>
      <w:r>
        <w:rPr>
          <w:rFonts w:eastAsia="Times New Roman" w:cs="Times New Roman"/>
          <w:szCs w:val="24"/>
        </w:rPr>
        <w:t>βολές, ανέβασα και εγώ τους τόνους, γιατί δεν μπορώ να ακούω ανθρώπους που υποκρίνονται. Δεν μιλάω για Βουλευτές. Μου έκανε αλγεινή εντύπωση το τι έγινε με τους φορείς. Μου έκανε αλγεινή εντύπωση, γιατί ξέρω πρόσωπα και πράγματα. Δουλεύω τριάντα πέντε χρόν</w:t>
      </w:r>
      <w:r>
        <w:rPr>
          <w:rFonts w:eastAsia="Times New Roman" w:cs="Times New Roman"/>
          <w:szCs w:val="24"/>
        </w:rPr>
        <w:t>ια στον δημόσιο τομέα και είμαι σε θέση να ξέρω. Πολλοί από εσάς, καλοπροαίρετα το λέω, δεν ξέρετε. Αυτός που μιλάει δεν ξέρετε τι λέει, τι είναι, τι πορεία έχει κάνει. Εγώ την ξέρω. Την ξέρω, γιατί είναι γιατροί που υπηρέτησαν το Εθνικό Σύστημα Υγείας ανι</w:t>
      </w:r>
      <w:r>
        <w:rPr>
          <w:rFonts w:eastAsia="Times New Roman" w:cs="Times New Roman"/>
          <w:szCs w:val="24"/>
        </w:rPr>
        <w:t>διοτελώς. Δεν εξαρτήθηκαν από αυτό.</w:t>
      </w:r>
    </w:p>
    <w:p w14:paraId="5FF1952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Έγινε και παρεξήγηση για τα φακελάκια. </w:t>
      </w:r>
      <w:r>
        <w:rPr>
          <w:rFonts w:eastAsia="Times New Roman" w:cs="Times New Roman"/>
          <w:szCs w:val="24"/>
        </w:rPr>
        <w:t xml:space="preserve">Θέλετε να σας πω κάτι; Πρέπει να είσαι διευθυντικό στέλεχος, να έχεις άρχουσα </w:t>
      </w:r>
      <w:r>
        <w:rPr>
          <w:rFonts w:eastAsia="Times New Roman" w:cs="Times New Roman"/>
          <w:szCs w:val="24"/>
        </w:rPr>
        <w:lastRenderedPageBreak/>
        <w:t xml:space="preserve">θέση σε ένα νοσοκομείο, και να έχεις και χειρουργική ειδικότητα για να πάρεις φακελάκι. Ένας παθολόγος </w:t>
      </w:r>
      <w:r>
        <w:rPr>
          <w:rFonts w:eastAsia="Times New Roman" w:cs="Times New Roman"/>
          <w:szCs w:val="24"/>
        </w:rPr>
        <w:t xml:space="preserve">ή ένας εργαστηριακός γιατρός, ένας ακτινολόγος, τι φακελάκι να πάρει; Το ίδιο και ένας ειδικευόμενος. Δεν γίνονται αυτά τα πράγματα. </w:t>
      </w:r>
    </w:p>
    <w:p w14:paraId="5FF19522"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Αυτούς τους ανθρώπους εγώ δεν τους κακίζω -ειλικρινά σας το λέω- γιατί παίρνουν μισθούς πείνας. Δεν έπρεπε, όμως, να τελει</w:t>
      </w:r>
      <w:r>
        <w:rPr>
          <w:rFonts w:eastAsia="Times New Roman" w:cs="Times New Roman"/>
          <w:szCs w:val="24"/>
        </w:rPr>
        <w:t xml:space="preserve">ώσει κάποτε αυτή η ιστορία; Δεν πρέπει να την πούμε; Να κρυβόμαστε πίσω από τα δάχτυλό μας, επειδή είναι συντεχνιακό πλεονέκτημα και δεν θα μας ψηφίσουν στις επόμενες εκλογές; Όχι. Δεν είναι έτσι. </w:t>
      </w:r>
    </w:p>
    <w:p w14:paraId="5FF19523"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Εγώ πιστεύω ότι αυτό το νομοσχέδιο βάζει τις βάσεις -πέρα </w:t>
      </w:r>
      <w:r>
        <w:rPr>
          <w:rFonts w:eastAsia="Times New Roman" w:cs="Times New Roman"/>
          <w:szCs w:val="24"/>
        </w:rPr>
        <w:t xml:space="preserve">από το πρόστιμο των 150 εκατομμυρίων, που δεν μπορεί να το αγνοήσει κανείς σε περίοδο κρίσης- για να ξεκινήσουμε κάτι σωστό. </w:t>
      </w:r>
    </w:p>
    <w:p w14:paraId="5FF19524"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Σε όλα τα άρθρα ένα προς ένα θα αναδείξω ξανά το θέμα των </w:t>
      </w:r>
      <w:proofErr w:type="spellStart"/>
      <w:r>
        <w:rPr>
          <w:rFonts w:eastAsia="Times New Roman" w:cs="Times New Roman"/>
          <w:szCs w:val="24"/>
        </w:rPr>
        <w:t>εκκρεμουσών</w:t>
      </w:r>
      <w:proofErr w:type="spellEnd"/>
      <w:r>
        <w:rPr>
          <w:rFonts w:eastAsia="Times New Roman" w:cs="Times New Roman"/>
          <w:szCs w:val="24"/>
        </w:rPr>
        <w:t xml:space="preserve"> δικαστικών αποφάσεων. Είναι χειροπιαστή απόδειξη ότι αυτή η </w:t>
      </w:r>
      <w:r>
        <w:rPr>
          <w:rFonts w:eastAsia="Times New Roman" w:cs="Times New Roman"/>
          <w:szCs w:val="24"/>
        </w:rPr>
        <w:t xml:space="preserve">Κυβέρνηση ενδιαφέρεται γι’ αυτούς που έχουν πρόβλημα. Ακόμα και για δίκες που εκκρεμούν, γιατί οι άνθρωποι ήταν ανασφάλιστοι και δεν μπορούσαν να πληρώσουν, τώρα εδώ το άρθρο 15 πιάνει όσους δεν έπιασε το άρθρο 73. </w:t>
      </w:r>
    </w:p>
    <w:p w14:paraId="5FF19525"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Θα το ξαναπώ: Μην εκτίθεστε γιατί 18 εκα</w:t>
      </w:r>
      <w:r>
        <w:rPr>
          <w:rFonts w:eastAsia="Times New Roman" w:cs="Times New Roman"/>
          <w:szCs w:val="24"/>
        </w:rPr>
        <w:t xml:space="preserve">τομμύρια ευρώ ήταν βεβαιωμένα στις εφορίες και 150 εκατομμύρια ήταν έτοιμα να τα ζητήσουν τα λογιστήρια από τους ανασφάλιστους Έλληνες πολίτες. Αυτό το είχαμε κάνει και εμείς. Με γεια σας, με χαρά σας, βρε παιδιά! Όμως, πώς βρέθηκαν τόσα πολλά λεφτά να τα </w:t>
      </w:r>
      <w:r>
        <w:rPr>
          <w:rFonts w:eastAsia="Times New Roman" w:cs="Times New Roman"/>
          <w:szCs w:val="24"/>
        </w:rPr>
        <w:t xml:space="preserve">χρωστάνε, αφού το κάνατε; Πώς το κάνατε; Χαίρομαι, γιατί ακόμα και τώρα, με το άρθρο 15, όπου εκκρεμούν δικαστικές αποφάσεις σβήνονται.  </w:t>
      </w:r>
    </w:p>
    <w:p w14:paraId="5FF19526"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Εγώ δεν θέλω να σπαταλήσω άλλο χρόνο και θέλω να ζητήσω και συγγνώμη, γιατί την τελευταία φορά ανέβασα πολύ τους τόνου</w:t>
      </w:r>
      <w:r>
        <w:rPr>
          <w:rFonts w:eastAsia="Times New Roman" w:cs="Times New Roman"/>
          <w:szCs w:val="24"/>
        </w:rPr>
        <w:t xml:space="preserve">ς στην </w:t>
      </w:r>
      <w:r>
        <w:rPr>
          <w:rFonts w:eastAsia="Times New Roman" w:cs="Times New Roman"/>
          <w:szCs w:val="24"/>
        </w:rPr>
        <w:t>ε</w:t>
      </w:r>
      <w:r>
        <w:rPr>
          <w:rFonts w:eastAsia="Times New Roman" w:cs="Times New Roman"/>
          <w:szCs w:val="24"/>
        </w:rPr>
        <w:t xml:space="preserve">πιτροπή και δεν μου πάει. </w:t>
      </w:r>
    </w:p>
    <w:p w14:paraId="5FF19527"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ξαναλέω, όμως, ότι αυτά που ζούσαμε -γιατί έχω ζήσει και από τις δύο πλευρές-, και αυτά που γινόταν στο τμήμα προμηθειών στα δημόσια νοσοκομεία ήταν απίστευτα πράγματα και δεν θέλω να τα θυμάμαι. Και δεν ενδιαφερόταν </w:t>
      </w:r>
      <w:r>
        <w:rPr>
          <w:rFonts w:eastAsia="Times New Roman" w:cs="Times New Roman"/>
          <w:szCs w:val="24"/>
        </w:rPr>
        <w:t xml:space="preserve">κανένας! Και βλέπω κάποιους να κάνουν επαναστατική «γυμναστική» σήμερα από τη μία και κάποιους άλλους να έχουν το μυαλό τους να επενδύσουν στον ιδιωτικό τομέα, με τον οποίο δεν έχω τίποτα. </w:t>
      </w:r>
    </w:p>
    <w:p w14:paraId="5FF19528"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Θέλω να σας αναφέρω και ένα παράδειγμα μιας χώρας</w:t>
      </w:r>
      <w:r>
        <w:rPr>
          <w:rFonts w:eastAsia="Times New Roman" w:cs="Times New Roman"/>
          <w:szCs w:val="24"/>
        </w:rPr>
        <w:t>,</w:t>
      </w:r>
      <w:r>
        <w:rPr>
          <w:rFonts w:eastAsia="Times New Roman" w:cs="Times New Roman"/>
          <w:szCs w:val="24"/>
        </w:rPr>
        <w:t xml:space="preserve"> που εγώ την έχω</w:t>
      </w:r>
      <w:r>
        <w:rPr>
          <w:rFonts w:eastAsia="Times New Roman" w:cs="Times New Roman"/>
          <w:szCs w:val="24"/>
        </w:rPr>
        <w:t xml:space="preserve"> ζήσει από κοντά, της Ολλανδίας. Εκεί υπάρχει </w:t>
      </w:r>
      <w:r>
        <w:rPr>
          <w:rFonts w:eastAsia="Times New Roman" w:cs="Times New Roman"/>
          <w:szCs w:val="24"/>
        </w:rPr>
        <w:lastRenderedPageBreak/>
        <w:t xml:space="preserve">ασθενοφόρο ιδιωτικό και δημόσιο. Σας πληροφορώ ότι δεν έχει διαφορά. Λειτουργούν με κανόνες, όμως, εκεί. Η ιδιωτική πρωτοβουλία λειτουργεί με κανόνες αυστηρούς. </w:t>
      </w:r>
    </w:p>
    <w:p w14:paraId="5FF19529"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Τους τάσσουμε και εμείς. Εγώ δεν έχω αντίρρηση. </w:t>
      </w:r>
      <w:r>
        <w:rPr>
          <w:rFonts w:eastAsia="Times New Roman" w:cs="Times New Roman"/>
          <w:szCs w:val="24"/>
        </w:rPr>
        <w:t xml:space="preserve">Μέχρι τότε, όμως, και σε περίοδο κρίσης πρέπει να πέσει βάρος στον δημόσιο τομέα υγείας και πιστεύω ότι αυτό το νομοσχέδιο βάζει τις βάσεις, αν και δεν λύνει οριστικά το πρόβλημα. </w:t>
      </w:r>
    </w:p>
    <w:p w14:paraId="5FF1952A"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Νομίζω ότι αυτή η αντιπαράθεση δεν ωφελεί. Εγώ άκουσα και σωστές προτάσεις.</w:t>
      </w:r>
      <w:r>
        <w:rPr>
          <w:rFonts w:eastAsia="Times New Roman" w:cs="Times New Roman"/>
          <w:szCs w:val="24"/>
        </w:rPr>
        <w:t xml:space="preserve"> Και τον κ. </w:t>
      </w:r>
      <w:proofErr w:type="spellStart"/>
      <w:r>
        <w:rPr>
          <w:rFonts w:eastAsia="Times New Roman" w:cs="Times New Roman"/>
          <w:szCs w:val="24"/>
        </w:rPr>
        <w:t>Μπαργιώτα</w:t>
      </w:r>
      <w:proofErr w:type="spellEnd"/>
      <w:r>
        <w:rPr>
          <w:rFonts w:eastAsia="Times New Roman" w:cs="Times New Roman"/>
          <w:szCs w:val="24"/>
        </w:rPr>
        <w:t xml:space="preserve"> τον άκουσα και τον </w:t>
      </w:r>
      <w:r>
        <w:rPr>
          <w:rFonts w:eastAsia="Times New Roman" w:cs="Times New Roman"/>
          <w:szCs w:val="24"/>
        </w:rPr>
        <w:t>α</w:t>
      </w:r>
      <w:r>
        <w:rPr>
          <w:rFonts w:eastAsia="Times New Roman" w:cs="Times New Roman"/>
          <w:szCs w:val="24"/>
        </w:rPr>
        <w:t xml:space="preserve">γορητή της Νέας Δημοκρατίας. Μερικά από αυτά να τα δούμε και να τα ξαναδούμε. Όχι άρνηση, όμως. Αυτές οι υπερβολές, τα «μου, σου, του», δεν κολλάνε. Πιστεύω ότι είναι άδικες. </w:t>
      </w:r>
    </w:p>
    <w:p w14:paraId="5FF1952B"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FF1952C"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w:t>
      </w:r>
      <w:r>
        <w:rPr>
          <w:rFonts w:eastAsia="Times New Roman" w:cs="Times New Roman"/>
          <w:b/>
          <w:szCs w:val="24"/>
        </w:rPr>
        <w:t>δης):</w:t>
      </w:r>
      <w:r>
        <w:rPr>
          <w:rFonts w:eastAsia="Times New Roman" w:cs="Times New Roman"/>
          <w:szCs w:val="24"/>
        </w:rPr>
        <w:t xml:space="preserve"> Ευχαριστώ, κύριε συνάδελφε. </w:t>
      </w:r>
    </w:p>
    <w:p w14:paraId="5FF1952D"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Ο συνάδελφος κ. Αριστείδης Φωκάς από την Ένωση Κεντρώων έχει το λόγο. </w:t>
      </w:r>
    </w:p>
    <w:p w14:paraId="5FF1952E"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Ευχαριστώ, κύριε Πρόεδρε. </w:t>
      </w:r>
    </w:p>
    <w:p w14:paraId="5FF1952F"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δεν είναι δυνατόν να επιτρέψουμε οι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της Κυβέρνησης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να εξοντώσουν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 xml:space="preserve">γείας. </w:t>
      </w:r>
    </w:p>
    <w:p w14:paraId="5FF19530" w14:textId="77777777" w:rsidR="00BA0105" w:rsidRDefault="00C470DB">
      <w:pPr>
        <w:tabs>
          <w:tab w:val="left" w:pos="3642"/>
          <w:tab w:val="center" w:pos="4753"/>
          <w:tab w:val="left" w:pos="6214"/>
        </w:tabs>
        <w:spacing w:line="600" w:lineRule="auto"/>
        <w:ind w:firstLine="709"/>
        <w:contextualSpacing/>
        <w:jc w:val="both"/>
        <w:rPr>
          <w:rFonts w:eastAsia="Times New Roman" w:cs="Times New Roman"/>
          <w:szCs w:val="24"/>
        </w:rPr>
      </w:pPr>
      <w:r>
        <w:rPr>
          <w:rFonts w:eastAsia="Times New Roman" w:cs="Times New Roman"/>
          <w:szCs w:val="24"/>
        </w:rPr>
        <w:t>Χωρίς κα</w:t>
      </w:r>
      <w:r>
        <w:rPr>
          <w:rFonts w:eastAsia="Times New Roman" w:cs="Times New Roman"/>
          <w:szCs w:val="24"/>
        </w:rPr>
        <w:t>μ</w:t>
      </w:r>
      <w:r>
        <w:rPr>
          <w:rFonts w:eastAsia="Times New Roman" w:cs="Times New Roman"/>
          <w:szCs w:val="24"/>
        </w:rPr>
        <w:t>μία ντροπή, χωρίς ενοχές, φέρνουν προς ψήφιση ένα νομοσχέδιο</w:t>
      </w:r>
      <w:r>
        <w:rPr>
          <w:rFonts w:eastAsia="Times New Roman" w:cs="Times New Roman"/>
          <w:szCs w:val="24"/>
        </w:rPr>
        <w:t>,</w:t>
      </w:r>
      <w:r>
        <w:rPr>
          <w:rFonts w:eastAsia="Times New Roman" w:cs="Times New Roman"/>
          <w:szCs w:val="24"/>
        </w:rPr>
        <w:t xml:space="preserve"> που θα πλήξει την καρδιά του συστήματος υγείας. Τους γιατρούς, που σήμερα εργάζονται αμέτρητες ώρες στα νοσοκομεία για να προσδώσουν την όποια αξιοπρέπεια στον χώρο της υγείας, ο οποίος παραπαίει από τις τραγικές ελλείψεις προσωπικού. Αυτούς τους γιατρούς</w:t>
      </w:r>
      <w:r>
        <w:rPr>
          <w:rFonts w:eastAsia="Times New Roman" w:cs="Times New Roman"/>
          <w:szCs w:val="24"/>
        </w:rPr>
        <w:t xml:space="preserve"> ερχόμαστε σήμερα να τους αναγκάσετε, όχι μόνο να δουλεύουν παραπάνω, αλλά τους αναγκάζετε παράλληλα να σας δίνουν άλλοθι υπογράφοντας ατομικές συμβάσεις εξαίρεσης και αναλαμβάνοντας οι ίδιοι όλη την ευθύνη για τις υπερωρίες τους, για την εξόντωσή τους και</w:t>
      </w:r>
      <w:r>
        <w:rPr>
          <w:rFonts w:eastAsia="Times New Roman" w:cs="Times New Roman"/>
          <w:szCs w:val="24"/>
        </w:rPr>
        <w:t xml:space="preserve">, φυσικά, για τα όποια λάθη επέλθουν κατά τη διάρκεια αυτών των υπερωριών. Προσπαθείτε να ξεγελάσετε όχι μόνο τους γιατρούς, αλλά και την κοινωνία ολόκληρη αναφέροντας στο νομοσχέδιο πως δίνετε στους λειτουργούς της υγείας που θα συναινέσουν στην </w:t>
      </w:r>
      <w:proofErr w:type="spellStart"/>
      <w:r>
        <w:rPr>
          <w:rFonts w:eastAsia="Times New Roman" w:cs="Times New Roman"/>
          <w:szCs w:val="24"/>
        </w:rPr>
        <w:t>εξηντάωρη</w:t>
      </w:r>
      <w:proofErr w:type="spellEnd"/>
      <w:r>
        <w:rPr>
          <w:rFonts w:eastAsia="Times New Roman" w:cs="Times New Roman"/>
          <w:szCs w:val="24"/>
        </w:rPr>
        <w:t xml:space="preserve"> εργασία το πλεονέκτημα αύξησης των εισοδημάτων τους. </w:t>
      </w:r>
    </w:p>
    <w:p w14:paraId="5FF19531" w14:textId="77777777" w:rsidR="00BA0105" w:rsidRDefault="00C470DB">
      <w:pPr>
        <w:tabs>
          <w:tab w:val="left" w:pos="3642"/>
          <w:tab w:val="center" w:pos="4753"/>
          <w:tab w:val="left" w:pos="6214"/>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Ίσως σας διαφεύγει, αλλά για πρώτη φορά η φιλεργατική </w:t>
      </w:r>
      <w:r>
        <w:rPr>
          <w:rFonts w:eastAsia="Times New Roman" w:cs="Times New Roman"/>
          <w:szCs w:val="24"/>
        </w:rPr>
        <w:t>Κ</w:t>
      </w:r>
      <w:r>
        <w:rPr>
          <w:rFonts w:eastAsia="Times New Roman" w:cs="Times New Roman"/>
          <w:szCs w:val="24"/>
        </w:rPr>
        <w:t>υβέρνησή σας έρχεται να καθιερώσει ατομικές συμβάσεις και μάλιστα για εθελοντικές υπερωρίες. Βάζετε και όριο τριετίας, μέχρι δηλαδή να γίνουν οι α</w:t>
      </w:r>
      <w:r>
        <w:rPr>
          <w:rFonts w:eastAsia="Times New Roman" w:cs="Times New Roman"/>
          <w:szCs w:val="24"/>
        </w:rPr>
        <w:t xml:space="preserve">παιτούμενες προσλήψεις, αν φυσικά γίνουν ποτέ. </w:t>
      </w:r>
    </w:p>
    <w:p w14:paraId="5FF19532" w14:textId="77777777" w:rsidR="00BA0105" w:rsidRDefault="00C470DB">
      <w:pPr>
        <w:tabs>
          <w:tab w:val="left" w:pos="567"/>
          <w:tab w:val="left" w:pos="3642"/>
          <w:tab w:val="center" w:pos="4753"/>
          <w:tab w:val="left" w:pos="6214"/>
        </w:tabs>
        <w:spacing w:after="0" w:line="600" w:lineRule="auto"/>
        <w:ind w:firstLine="720"/>
        <w:contextualSpacing/>
        <w:jc w:val="both"/>
        <w:rPr>
          <w:rFonts w:eastAsia="Times New Roman" w:cs="Times New Roman"/>
          <w:szCs w:val="24"/>
        </w:rPr>
      </w:pPr>
      <w:r>
        <w:rPr>
          <w:rFonts w:eastAsia="Times New Roman" w:cs="Times New Roman"/>
          <w:szCs w:val="24"/>
        </w:rPr>
        <w:t xml:space="preserve"> Οι γιατροί μιλούν για εργασιακή αιχμαλωσία, για νομοσχέδιο εξόντωσης, τονίζοντας μάλιστα πως η σημερινή Κυβέρνηση όχι μόνο αριστερή δεν είναι, αλλά ούτε καν ανθρώπινη. Ήδη ξεκίνησαν οι κινητοποιήσεις τους, ε</w:t>
      </w:r>
      <w:r>
        <w:rPr>
          <w:rFonts w:eastAsia="Times New Roman" w:cs="Times New Roman"/>
          <w:szCs w:val="24"/>
        </w:rPr>
        <w:t>πισημαίνοντας πως εξετάζουν ακόμα και το ενδεχόμενο να απέχουν από τα νέα προγράμματα εφημεριών. Είναι χαρακτηριστικό αυτό</w:t>
      </w:r>
      <w:r>
        <w:rPr>
          <w:rFonts w:eastAsia="Times New Roman" w:cs="Times New Roman"/>
          <w:szCs w:val="24"/>
        </w:rPr>
        <w:t>,</w:t>
      </w:r>
      <w:r>
        <w:rPr>
          <w:rFonts w:eastAsia="Times New Roman" w:cs="Times New Roman"/>
          <w:szCs w:val="24"/>
        </w:rPr>
        <w:t xml:space="preserve"> που μου είπαν οι γιατροί στη Θεσσαλονίκη, οι οποίοι ανέφεραν πως με το νέο νομοσχέδιο ή θα εξοντωθούν ή θα παραιτηθούν. </w:t>
      </w:r>
    </w:p>
    <w:p w14:paraId="5FF19533" w14:textId="77777777" w:rsidR="00BA0105" w:rsidRDefault="00C470DB">
      <w:pPr>
        <w:tabs>
          <w:tab w:val="left" w:pos="567"/>
          <w:tab w:val="left" w:pos="3642"/>
          <w:tab w:val="center" w:pos="4753"/>
          <w:tab w:val="left" w:pos="6214"/>
        </w:tabs>
        <w:spacing w:after="0" w:line="600" w:lineRule="auto"/>
        <w:ind w:firstLine="720"/>
        <w:contextualSpacing/>
        <w:jc w:val="both"/>
        <w:rPr>
          <w:rFonts w:eastAsia="Times New Roman" w:cs="Times New Roman"/>
          <w:szCs w:val="24"/>
        </w:rPr>
      </w:pPr>
      <w:r>
        <w:rPr>
          <w:rFonts w:eastAsia="Times New Roman" w:cs="Times New Roman"/>
          <w:szCs w:val="24"/>
        </w:rPr>
        <w:t>Δυστυχώς, δ</w:t>
      </w:r>
      <w:r>
        <w:rPr>
          <w:rFonts w:eastAsia="Times New Roman" w:cs="Times New Roman"/>
          <w:szCs w:val="24"/>
        </w:rPr>
        <w:t xml:space="preserve">εν ξέρω εάν αντιλαμβάνεστε καν το μέγεθος της καταστροφής που θα επιφέρετε στα νοσοκομεία. Το εβδομαδιαίο σαρανταοκτάωρο, που υπολογίζεται ως μέσος όρος σε χρονικό διάστημα </w:t>
      </w:r>
      <w:proofErr w:type="spellStart"/>
      <w:r>
        <w:rPr>
          <w:rFonts w:eastAsia="Times New Roman" w:cs="Times New Roman"/>
          <w:szCs w:val="24"/>
        </w:rPr>
        <w:t>τετραμήνου</w:t>
      </w:r>
      <w:proofErr w:type="spellEnd"/>
      <w:r>
        <w:rPr>
          <w:rFonts w:eastAsia="Times New Roman" w:cs="Times New Roman"/>
          <w:szCs w:val="24"/>
        </w:rPr>
        <w:t xml:space="preserve">, η δωδεκάωρη εργασία, το εθελοντικό </w:t>
      </w:r>
      <w:proofErr w:type="spellStart"/>
      <w:r>
        <w:rPr>
          <w:rFonts w:eastAsia="Times New Roman" w:cs="Times New Roman"/>
          <w:szCs w:val="24"/>
        </w:rPr>
        <w:t>εξηντάωρο</w:t>
      </w:r>
      <w:proofErr w:type="spellEnd"/>
      <w:r>
        <w:rPr>
          <w:rFonts w:eastAsia="Times New Roman" w:cs="Times New Roman"/>
          <w:szCs w:val="24"/>
        </w:rPr>
        <w:t xml:space="preserve"> είναι μέτρα που μάλλον θα </w:t>
      </w:r>
      <w:r>
        <w:rPr>
          <w:rFonts w:eastAsia="Times New Roman" w:cs="Times New Roman"/>
          <w:szCs w:val="24"/>
        </w:rPr>
        <w:t>εντείνουν το φαινό</w:t>
      </w:r>
      <w:r>
        <w:rPr>
          <w:rFonts w:eastAsia="Times New Roman" w:cs="Times New Roman"/>
          <w:szCs w:val="24"/>
        </w:rPr>
        <w:lastRenderedPageBreak/>
        <w:t>μενο της πολύωρης παραμονής στα νοσοκομεία και το εργασιακό στρες των γιατρών που, όπως λέτε, θέλετε δήθεν να καταπολεμήσετε.</w:t>
      </w:r>
    </w:p>
    <w:p w14:paraId="5FF19534"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Οι γιατροί, έχοντας στοιχεία στα χέρια τους από τα συστήματα υγείας σε Αγγλία και Γαλλία, κρούουν τον κώδωνα του</w:t>
      </w:r>
      <w:r>
        <w:rPr>
          <w:rFonts w:eastAsia="Times New Roman" w:cs="Times New Roman"/>
          <w:szCs w:val="24"/>
        </w:rPr>
        <w:t xml:space="preserve"> κινδύνου και καταγγέλλουν πως ανοίγετε τον δρόμο για ακόμη χειρότερες συνθήκες εργασίας, για στροφή σε ιδιώτες γιατρούς</w:t>
      </w:r>
      <w:r>
        <w:rPr>
          <w:rFonts w:eastAsia="Times New Roman" w:cs="Times New Roman"/>
          <w:szCs w:val="24"/>
        </w:rPr>
        <w:t>,</w:t>
      </w:r>
      <w:r>
        <w:rPr>
          <w:rFonts w:eastAsia="Times New Roman" w:cs="Times New Roman"/>
          <w:szCs w:val="24"/>
        </w:rPr>
        <w:t xml:space="preserve"> που θα χρησιμοποιούνται μόνο για να καλύπτουν τα κενά σε εφημερίες και για γιατρούς που θα αναγκάζονται να έρχονται από την πρωτοβάθμι</w:t>
      </w:r>
      <w:r>
        <w:rPr>
          <w:rFonts w:eastAsia="Times New Roman" w:cs="Times New Roman"/>
          <w:szCs w:val="24"/>
        </w:rPr>
        <w:t xml:space="preserve">α υγεία στα νοσοκομεία για να καλύψουν κενά κυρίως σε βαριά τμήματα, όπως επείγοντα και χειρουργικές κλινικές, κάτι που σήμερα γίνεται. Όμως, εκτιμούν πως θα ενταθεί μετά την εφαρμογή του νέου ωραρίου εργασίας. </w:t>
      </w:r>
    </w:p>
    <w:p w14:paraId="5FF19535"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Οι ρυθμίσεις του νομοσχεδίου αυτού θα έχουν </w:t>
      </w:r>
      <w:r>
        <w:rPr>
          <w:rFonts w:eastAsia="Times New Roman" w:cs="Times New Roman"/>
          <w:szCs w:val="24"/>
        </w:rPr>
        <w:t>ως αποτέλεσμα σε κάθε υπηρεσία να παραμένει πλέον το 1/3 των γιατρών σε σύγκριση με σήμερα, το οποίο φυσικά θα καλείται να ανταπεξέλθει σε πολλαπλάσια δουλειά. Θα υπάρχουν τμήματα με έναν και μοναδικό γιατρό ανά εφημερία. Τι να προλάβει να κάνει ένας άνθρω</w:t>
      </w:r>
      <w:r>
        <w:rPr>
          <w:rFonts w:eastAsia="Times New Roman" w:cs="Times New Roman"/>
          <w:szCs w:val="24"/>
        </w:rPr>
        <w:t xml:space="preserve">πος; Τι είδους φροντίδα θα παρέχει στον ασθενή που θα </w:t>
      </w:r>
      <w:r>
        <w:rPr>
          <w:rFonts w:eastAsia="Times New Roman" w:cs="Times New Roman"/>
          <w:szCs w:val="24"/>
        </w:rPr>
        <w:lastRenderedPageBreak/>
        <w:t>έχει στα χέρια του; Αυτό είναι το σύστημα υγείας που θέλετε για τη χώρα μας;</w:t>
      </w:r>
    </w:p>
    <w:p w14:paraId="5FF19536"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Ενδεικτικά θα αναφέρω ότι σήμερα στη Θεσσαλονίκη είναι πολύ μεγάλη η έλλειψη αναισθησιολόγων, με αποτέλεσμα να μειώνεται ο αρ</w:t>
      </w:r>
      <w:r>
        <w:rPr>
          <w:rFonts w:eastAsia="Times New Roman" w:cs="Times New Roman"/>
          <w:szCs w:val="24"/>
        </w:rPr>
        <w:t>ιθμός των χειρουργείων</w:t>
      </w:r>
      <w:r>
        <w:rPr>
          <w:rFonts w:eastAsia="Times New Roman" w:cs="Times New Roman"/>
          <w:szCs w:val="24"/>
        </w:rPr>
        <w:t>,</w:t>
      </w:r>
      <w:r>
        <w:rPr>
          <w:rFonts w:eastAsia="Times New Roman" w:cs="Times New Roman"/>
          <w:szCs w:val="24"/>
        </w:rPr>
        <w:t xml:space="preserve"> που γίνονται σε καθημερινή βάση. Αυτό το καταγγέλλουν οι ίδιοι οι γιατροί. Όταν ο αριθμός των αναισθησιολόγων μειωθεί ακόμη περισσότερο λόγω του νέου ωραρίου εργασίας και της καθιέρωσης των νέων εφημεριών, μπορείτε να φανταστείτε τι</w:t>
      </w:r>
      <w:r>
        <w:rPr>
          <w:rFonts w:eastAsia="Times New Roman" w:cs="Times New Roman"/>
          <w:szCs w:val="24"/>
        </w:rPr>
        <w:t xml:space="preserve"> συνθήκες θα δημιουργηθούν στα ελληνικά νοσοκομεία; Άμα μειωθούν ακόμα περισσότερο οι αναισθησιολόγοι και ίσως ακόμα περισσότερο και οι χειρουργοί, θα δημιουργηθούν λίστες με ασθενείς</w:t>
      </w:r>
      <w:r>
        <w:rPr>
          <w:rFonts w:eastAsia="Times New Roman" w:cs="Times New Roman"/>
          <w:szCs w:val="24"/>
        </w:rPr>
        <w:t>,</w:t>
      </w:r>
      <w:r>
        <w:rPr>
          <w:rFonts w:eastAsia="Times New Roman" w:cs="Times New Roman"/>
          <w:szCs w:val="24"/>
        </w:rPr>
        <w:t xml:space="preserve"> που κυριολεκτικά θα </w:t>
      </w:r>
      <w:proofErr w:type="spellStart"/>
      <w:r>
        <w:rPr>
          <w:rFonts w:eastAsia="Times New Roman" w:cs="Times New Roman"/>
          <w:szCs w:val="24"/>
        </w:rPr>
        <w:t>παρακαλάνε</w:t>
      </w:r>
      <w:proofErr w:type="spellEnd"/>
      <w:r>
        <w:rPr>
          <w:rFonts w:eastAsia="Times New Roman" w:cs="Times New Roman"/>
          <w:szCs w:val="24"/>
        </w:rPr>
        <w:t xml:space="preserve"> για να έρθει η σειρά τους. </w:t>
      </w:r>
    </w:p>
    <w:p w14:paraId="5FF19537"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Το μείζον πρ</w:t>
      </w:r>
      <w:r>
        <w:rPr>
          <w:rFonts w:eastAsia="Times New Roman" w:cs="Times New Roman"/>
          <w:szCs w:val="24"/>
        </w:rPr>
        <w:t>όβλημα είναι η έλλειψη προσωπικού. Και μέχρι να αποφασίσετε να φερθείτε σαν Κυβέρνηση και να βρείτε πραγματικές λύσεις, αυτό το πρόβλημα θα παραμένει μπροστά μας.</w:t>
      </w:r>
    </w:p>
    <w:p w14:paraId="5FF1953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Είμαι σίγουρος πως ξέρετε τα νούμερα της ντροπής, αλλά θα τα επαναλάβω και πάλι. Υπενθυμίζω π</w:t>
      </w:r>
      <w:r>
        <w:rPr>
          <w:rFonts w:eastAsia="Times New Roman" w:cs="Times New Roman"/>
          <w:szCs w:val="24"/>
        </w:rPr>
        <w:t>ως αυτή τη στιγμή υ</w:t>
      </w:r>
      <w:r>
        <w:rPr>
          <w:rFonts w:eastAsia="Times New Roman" w:cs="Times New Roman"/>
          <w:szCs w:val="24"/>
        </w:rPr>
        <w:lastRenderedPageBreak/>
        <w:t xml:space="preserve">πάρχουν σε πανελλαδικό επίπεδο έξι χιλιάδες ελλείψεις σε οργανικές θέσεις στον χώρο της υγείας. Με το πρόστιμο των 150.000.000 ευρώ για μη εναρμόνιση της χώρας με την ευρωπαϊκή </w:t>
      </w:r>
      <w:r>
        <w:rPr>
          <w:rFonts w:eastAsia="Times New Roman" w:cs="Times New Roman"/>
          <w:szCs w:val="24"/>
        </w:rPr>
        <w:t>ο</w:t>
      </w:r>
      <w:r>
        <w:rPr>
          <w:rFonts w:eastAsia="Times New Roman" w:cs="Times New Roman"/>
          <w:szCs w:val="24"/>
        </w:rPr>
        <w:t xml:space="preserve">δηγία που συνεχώς επικαλείστε θα μπορούσατε να προχωρήσετε </w:t>
      </w:r>
      <w:r>
        <w:rPr>
          <w:rFonts w:eastAsia="Times New Roman" w:cs="Times New Roman"/>
          <w:szCs w:val="24"/>
        </w:rPr>
        <w:t xml:space="preserve">σε περίπου πέντε χιλιάδες προσλήψεις. Ούτε </w:t>
      </w:r>
      <w:proofErr w:type="spellStart"/>
      <w:r>
        <w:rPr>
          <w:rFonts w:eastAsia="Times New Roman" w:cs="Times New Roman"/>
          <w:szCs w:val="24"/>
        </w:rPr>
        <w:t>εξηντάωρα</w:t>
      </w:r>
      <w:proofErr w:type="spellEnd"/>
      <w:r>
        <w:rPr>
          <w:rFonts w:eastAsia="Times New Roman" w:cs="Times New Roman"/>
          <w:szCs w:val="24"/>
        </w:rPr>
        <w:t>, ούτε ατομικές συμβάσεις, ούτε εξοντωτικά ωράρια. Απλά βούληση από μια Κυβέρνηση</w:t>
      </w:r>
      <w:r w:rsidRPr="00AD6086">
        <w:rPr>
          <w:rStyle w:val="1Char"/>
        </w:rPr>
        <w:t>,</w:t>
      </w:r>
      <w:r>
        <w:rPr>
          <w:rFonts w:eastAsia="Times New Roman" w:cs="Times New Roman"/>
          <w:szCs w:val="24"/>
        </w:rPr>
        <w:t xml:space="preserve"> που φαίνεται πως ποτέ δεν την είχε. </w:t>
      </w:r>
    </w:p>
    <w:p w14:paraId="5FF1953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Λύσεις υπάρχουν. Αρκεί να υλοποιήσετε την υπόσχεση του Πρωθυπουργού στη Διεθνή Έκθεσ</w:t>
      </w:r>
      <w:r>
        <w:rPr>
          <w:rFonts w:eastAsia="Times New Roman" w:cs="Times New Roman"/>
          <w:szCs w:val="24"/>
        </w:rPr>
        <w:t>η Θεσσαλονίκης. Τότε ο Πρωθυπουργός είχε υποσχεθεί ότι οι οφειλές των ελεύθερων επαγγελματιών θα παγώσουν και θα πάνε στην ώρα της σύνταξης για τον κάθε ασφαλισμένο. Θα δινόταν μια ευκαιρία τεράστια στους ελεύθερους επαγγελματίες. Μιλάμε για τετρακόσιες χι</w:t>
      </w:r>
      <w:r>
        <w:rPr>
          <w:rFonts w:eastAsia="Times New Roman" w:cs="Times New Roman"/>
          <w:szCs w:val="24"/>
        </w:rPr>
        <w:t xml:space="preserve">λιάδες ελεύθερους επαγγελματίες οι οποίοι δεν συνεισφέρουν σήμερα στο ασφαλιστικό ταμείο. Θα δινόταν αυτή η τεράστια ευκαιρία να μπορέσουν να συνεισφέρουν κι αυτοί σήμερα στο ασφαλιστικό σύστημα. </w:t>
      </w:r>
    </w:p>
    <w:p w14:paraId="5FF1953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Έχετε αποδείξει ότι δεν θέλετε τους ελεύθερους επαγγελματίε</w:t>
      </w:r>
      <w:r>
        <w:rPr>
          <w:rFonts w:eastAsia="Times New Roman" w:cs="Times New Roman"/>
          <w:szCs w:val="24"/>
        </w:rPr>
        <w:t xml:space="preserve">ς. Το έχετε αποδείξει με πράξεις διότι κυβερνάτε τρία χρόνια. </w:t>
      </w:r>
      <w:r>
        <w:rPr>
          <w:rFonts w:eastAsia="Times New Roman" w:cs="Times New Roman"/>
          <w:szCs w:val="24"/>
        </w:rPr>
        <w:lastRenderedPageBreak/>
        <w:t>Έχετε αποδείξει ότι τους διώχνετε καθημερινά. Διώχνετε επιχειρήσεις στα Βαλκάνια, στα Σκόπια, στην Αλβανία, στη Βουλγαρία. Πάνε εκεί για να γλιτώσουν, για να σώσουν τις οικογένειές τους. Δεν θέλ</w:t>
      </w:r>
      <w:r>
        <w:rPr>
          <w:rFonts w:eastAsia="Times New Roman" w:cs="Times New Roman"/>
          <w:szCs w:val="24"/>
        </w:rPr>
        <w:t>ετε τους ελεύθερους επαγγελματίες. Αυτό το έχετε αποδείξει με το πρόγραμμα ΕΣΠΑ που από τον Ιανουάριο του 2015 μέχρι και σήμερα όποιο πρόγραμμα κι αν έχει τρέξει, ο ελεύθερος επαγγελματίες δεν έχει πάρει ούτε ένα ευρώ επιχορήγηση. Έχει ολοκληρώσει τις επεν</w:t>
      </w:r>
      <w:r>
        <w:rPr>
          <w:rFonts w:eastAsia="Times New Roman" w:cs="Times New Roman"/>
          <w:szCs w:val="24"/>
        </w:rPr>
        <w:t xml:space="preserve">δύσεις, έχει πληρώσει ΦΠΑ στα τιμολόγια και δεν έχει πάρει ένα ευρώ επιχορήγηση. </w:t>
      </w:r>
    </w:p>
    <w:p w14:paraId="5FF1953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Έχετε αποδείξει ότι δεν θέλετε τους ελεύθερους επαγγελματίες για τα κόκκινα δάνεια. Το έχει αποδείξει και αυτό. Έχετε βγάλει έναν εξωδικαστικό συμβιβασμό ο οποίος δεν λειτουρ</w:t>
      </w:r>
      <w:r>
        <w:rPr>
          <w:rFonts w:eastAsia="Times New Roman" w:cs="Times New Roman"/>
          <w:szCs w:val="24"/>
        </w:rPr>
        <w:t>γεί στην πράξη -και αυτό το έχετε κάνει εσκεμμένα-, έχετε έναν αναπτυξιακό νόμο ο οποίος είχε δυόμισι χρόνια να έρθει και από τη στιγμή που ήρθε δεν είναι καθόλου λειτουργικός και κρατάτε σε ομηρία τετρακόσιες χιλιάδες ελεύθερους επαγγελματίες γιατί δεν το</w:t>
      </w:r>
      <w:r>
        <w:rPr>
          <w:rFonts w:eastAsia="Times New Roman" w:cs="Times New Roman"/>
          <w:szCs w:val="24"/>
        </w:rPr>
        <w:t xml:space="preserve">υς θέλετε. Αυτό το πληρώνει και ο χώρος της υγείας. Το πληρώνει με αυτό το νομοσχέδιο. </w:t>
      </w:r>
    </w:p>
    <w:p w14:paraId="5FF1953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Σας καλώ να κάνετε πράξη την υπόσχεση του Πρωθυπουργού και να παγώσουν οι οφειλές των ασφαλισμένων προς </w:t>
      </w:r>
      <w:r>
        <w:rPr>
          <w:rFonts w:eastAsia="Times New Roman" w:cs="Times New Roman"/>
          <w:szCs w:val="24"/>
        </w:rPr>
        <w:lastRenderedPageBreak/>
        <w:t xml:space="preserve">το ταμείο. Αν προχωρήσετε σ’ αυτή την υπόσχεση του Πρωθυπουργού </w:t>
      </w:r>
      <w:r>
        <w:rPr>
          <w:rFonts w:eastAsia="Times New Roman" w:cs="Times New Roman"/>
          <w:szCs w:val="24"/>
        </w:rPr>
        <w:t>και μπορέσουν να μπουν πλέον στο σύστημα της υγείας οι διακόσιες χιλιάδες ελεύθερων επαγγελματιών από τις τετρακόσιες χιλιάδες -ακόμα και με τις χαμηλότερες εισφορές, που είναι 167 ευρώ τον μήνα-, θα μαζευτούν 400.000.000 τον χρόνο και δεν θα χρειάζονται ο</w:t>
      </w:r>
      <w:r>
        <w:rPr>
          <w:rFonts w:eastAsia="Times New Roman" w:cs="Times New Roman"/>
          <w:szCs w:val="24"/>
        </w:rPr>
        <w:t>ι ανασφάλιστοι ελεύθεροι επαγγελματίες</w:t>
      </w:r>
      <w:r>
        <w:rPr>
          <w:rFonts w:eastAsia="Times New Roman" w:cs="Times New Roman"/>
          <w:szCs w:val="24"/>
        </w:rPr>
        <w:t>,</w:t>
      </w:r>
      <w:r>
        <w:rPr>
          <w:rFonts w:eastAsia="Times New Roman" w:cs="Times New Roman"/>
          <w:szCs w:val="24"/>
        </w:rPr>
        <w:t xml:space="preserve"> που τους κρατάτε σε ομηρία να πηγαίνουν στα νοσοκομεία ως ανασφάλιστοι και να περνάνε αυτό το μαρτύριο. </w:t>
      </w:r>
    </w:p>
    <w:p w14:paraId="5FF1953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Το νομοσχέδιό σας δυστυχώς θα είναι ταφόπλακα για το πλέον μάχιμο κομμάτι στον χώρο της υγείας. Να ξέρετε πως ό</w:t>
      </w:r>
      <w:r>
        <w:rPr>
          <w:rFonts w:eastAsia="Times New Roman" w:cs="Times New Roman"/>
          <w:szCs w:val="24"/>
        </w:rPr>
        <w:t>ταν αποτύχετε, δεν θα έχετε να λογοδοτήσετε μόνο στους εξοντωμένους γιατρούς, αλλά και στους πολίτες αυτής της χώρας</w:t>
      </w:r>
      <w:r>
        <w:rPr>
          <w:rFonts w:eastAsia="Times New Roman" w:cs="Times New Roman"/>
          <w:szCs w:val="24"/>
        </w:rPr>
        <w:t>,</w:t>
      </w:r>
      <w:r>
        <w:rPr>
          <w:rFonts w:eastAsia="Times New Roman" w:cs="Times New Roman"/>
          <w:szCs w:val="24"/>
        </w:rPr>
        <w:t xml:space="preserve"> που θα τους έχετε στερήσει το πιο πολύτιμο αγαθό, την υγεία τους. </w:t>
      </w:r>
    </w:p>
    <w:p w14:paraId="5FF1953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FF1953F"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FF1954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5FF1954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Σπύρος </w:t>
      </w:r>
      <w:proofErr w:type="spellStart"/>
      <w:r>
        <w:rPr>
          <w:rFonts w:eastAsia="Times New Roman" w:cs="Times New Roman"/>
          <w:szCs w:val="24"/>
        </w:rPr>
        <w:t>Δανέλλης</w:t>
      </w:r>
      <w:proofErr w:type="spellEnd"/>
      <w:r>
        <w:rPr>
          <w:rFonts w:eastAsia="Times New Roman" w:cs="Times New Roman"/>
          <w:szCs w:val="24"/>
        </w:rPr>
        <w:t xml:space="preserve"> από το Ποτάμι έχει τον λόγο.</w:t>
      </w:r>
    </w:p>
    <w:p w14:paraId="5FF1954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 ΔΑΝΕΛΛΗΣ: </w:t>
      </w:r>
      <w:r>
        <w:rPr>
          <w:rFonts w:eastAsia="Times New Roman" w:cs="Times New Roman"/>
          <w:szCs w:val="24"/>
        </w:rPr>
        <w:t>Ευχαριστώ, κύριε Πρόεδρε.</w:t>
      </w:r>
    </w:p>
    <w:p w14:paraId="5FF1954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ερχόμαστε για πολλοστή φορά να συζητήσουμε ένα σχέδιο νόμου με τη διαδικασία του επείγοντος. </w:t>
      </w:r>
    </w:p>
    <w:p w14:paraId="5FF1954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Αντιλαμβανόμαστε, βεβαίως, την ανάγκη, καθώς υφίσταται από 23</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καταδικαστική απόφαση από το Ευρωπαϊκό Δικαστήριο, σχετικά με </w:t>
      </w:r>
      <w:r>
        <w:rPr>
          <w:rFonts w:eastAsia="Times New Roman" w:cs="Times New Roman"/>
          <w:szCs w:val="24"/>
        </w:rPr>
        <w:t xml:space="preserve">τη μη εναρμόνιση της εθνικής μας νομοθεσίας με την ευρωπαϊκή </w:t>
      </w:r>
      <w:r>
        <w:rPr>
          <w:rFonts w:eastAsia="Times New Roman" w:cs="Times New Roman"/>
          <w:szCs w:val="24"/>
        </w:rPr>
        <w:t>ο</w:t>
      </w:r>
      <w:r>
        <w:rPr>
          <w:rFonts w:eastAsia="Times New Roman" w:cs="Times New Roman"/>
          <w:szCs w:val="24"/>
        </w:rPr>
        <w:t>δηγία 2003/88.</w:t>
      </w:r>
    </w:p>
    <w:p w14:paraId="5FF1954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Ο κύριος Υπουργός μάς ενημέρωσε στην </w:t>
      </w:r>
      <w:r>
        <w:rPr>
          <w:rFonts w:eastAsia="Times New Roman" w:cs="Times New Roman"/>
          <w:szCs w:val="24"/>
        </w:rPr>
        <w:t>ε</w:t>
      </w:r>
      <w:r>
        <w:rPr>
          <w:rFonts w:eastAsia="Times New Roman" w:cs="Times New Roman"/>
          <w:szCs w:val="24"/>
        </w:rPr>
        <w:t>πιτροπή πως μετά την καταδίκη υφίστατο δεκαοκτάμηνη περίοδος προσαρμογής, η οποία δυστυχώς παρήλθε άπρακτη. Μας είπε, επίσης, πως έγινε συνεν</w:t>
      </w:r>
      <w:r>
        <w:rPr>
          <w:rFonts w:eastAsia="Times New Roman" w:cs="Times New Roman"/>
          <w:szCs w:val="24"/>
        </w:rPr>
        <w:t xml:space="preserve">νόηση με τις υπηρεσίες της Ευρωπαϊκής Ένωσης προς τις οποίες υπήρχε δέσμευση της ελληνικής πλευράς ότι μέχρι τα τέλη Σεπτεμβρίου θα είχαμε καταφέρει να νομοθετήσουμε και να ενσωματώσουμε επιτέλους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ίκαιο την </w:t>
      </w:r>
      <w:r>
        <w:rPr>
          <w:rFonts w:eastAsia="Times New Roman" w:cs="Times New Roman"/>
          <w:szCs w:val="24"/>
        </w:rPr>
        <w:t>ο</w:t>
      </w:r>
      <w:r>
        <w:rPr>
          <w:rFonts w:eastAsia="Times New Roman" w:cs="Times New Roman"/>
          <w:szCs w:val="24"/>
        </w:rPr>
        <w:t>δηγία.</w:t>
      </w:r>
    </w:p>
    <w:p w14:paraId="5FF1954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Το Υπουργείο δεν κατάφερε ν</w:t>
      </w:r>
      <w:r>
        <w:rPr>
          <w:rFonts w:eastAsia="Times New Roman" w:cs="Times New Roman"/>
          <w:szCs w:val="24"/>
        </w:rPr>
        <w:t xml:space="preserve">α φέρει αυτό προς νομοθέτηση ούτε εντός της παράτασης. Γιατί; Για διάφορους λόγους μας είπε ο κύριος Υπουργός. Για διάφορους λόγους πήγε λίγο πίσω </w:t>
      </w:r>
      <w:r>
        <w:rPr>
          <w:rFonts w:eastAsia="Times New Roman" w:cs="Times New Roman"/>
          <w:szCs w:val="24"/>
        </w:rPr>
        <w:lastRenderedPageBreak/>
        <w:t>και τώρα δυστυχώς δεν έχουμε κανένα περιθώριο καθυστέρησης. Αυτοί οι απροσδιόριστοι λόγοι συνιστούν την ελλην</w:t>
      </w:r>
      <w:r>
        <w:rPr>
          <w:rFonts w:eastAsia="Times New Roman" w:cs="Times New Roman"/>
          <w:szCs w:val="24"/>
        </w:rPr>
        <w:t>ική παθογένεια. Βεβαίως, αυτό δεν είναι καινούργιο, δεν είναι μοναδικό, δεν είναι τωρινό, κύριε Υπουργέ.</w:t>
      </w:r>
    </w:p>
    <w:p w14:paraId="5FF1954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Επικρέμεται, λοιπόν, πρόστιμο της τάξης των 150.000.000 ευρώ και το Υπουργείο πιέζεται να νομοθετήσει άμεσα, ώστε η Κομισιόν να εισηγηθεί τη μη επιβολή</w:t>
      </w:r>
      <w:r>
        <w:rPr>
          <w:rFonts w:eastAsia="Times New Roman" w:cs="Times New Roman"/>
          <w:szCs w:val="24"/>
        </w:rPr>
        <w:t xml:space="preserve"> του. Δεκτό. Αυτό, όμως, που επίσης είναι αδιανόητο είναι ότι κατά μια πάγια προσφιλή τακτική, δίπλα σε κάποιες διατάξεις επείγοντος χαρακτήρα, έρχονται διατάξεις ατάκτως </w:t>
      </w:r>
      <w:proofErr w:type="spellStart"/>
      <w:r>
        <w:rPr>
          <w:rFonts w:eastAsia="Times New Roman" w:cs="Times New Roman"/>
          <w:szCs w:val="24"/>
        </w:rPr>
        <w:t>ερημένες</w:t>
      </w:r>
      <w:proofErr w:type="spellEnd"/>
      <w:r>
        <w:rPr>
          <w:rFonts w:eastAsia="Times New Roman" w:cs="Times New Roman"/>
          <w:szCs w:val="24"/>
        </w:rPr>
        <w:t xml:space="preserve">. Κάποιες σωστές, κάποιες προβληματικές. </w:t>
      </w:r>
    </w:p>
    <w:p w14:paraId="5FF1954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Πραγματικά το ορθό ή μη της κατεύθυ</w:t>
      </w:r>
      <w:r>
        <w:rPr>
          <w:rFonts w:eastAsia="Times New Roman" w:cs="Times New Roman"/>
          <w:szCs w:val="24"/>
        </w:rPr>
        <w:t>νσης των ρυθμίσεων με τέτοιες προϋποθέσεις έρχεται σε δεύτερο πλάνο, επισκιαζόμενο από την ανορθόδοξη διαδικασία, που σε πολλές περιπτώσεις η διαδικασία είναι και ουσία.</w:t>
      </w:r>
    </w:p>
    <w:p w14:paraId="5FF1954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Για να μην παρουσιάζουμε, όμως, μόνο τα προβληματικά, θα ήθελα να επισημάνω πως επικρο</w:t>
      </w:r>
      <w:r>
        <w:rPr>
          <w:rFonts w:eastAsia="Times New Roman" w:cs="Times New Roman"/>
          <w:szCs w:val="24"/>
        </w:rPr>
        <w:t xml:space="preserve">τούμε την απόφαση του κυρίου Υπουργού να αποσύρει το άρθρο 14, μετά τις βάσιμες αντιδράσεις τόσο των εκπροσώπων της φαρμακοβιομηχανίας, όσο </w:t>
      </w:r>
      <w:r>
        <w:rPr>
          <w:rFonts w:eastAsia="Times New Roman" w:cs="Times New Roman"/>
          <w:szCs w:val="24"/>
        </w:rPr>
        <w:lastRenderedPageBreak/>
        <w:t xml:space="preserve">και των κομμάτων της Αντιπολίτευσης. Πιστεύουμε πως η ουσιαστική και αναλυτική διαβούλευση αποτελεί </w:t>
      </w:r>
      <w:proofErr w:type="spellStart"/>
      <w:r>
        <w:rPr>
          <w:rFonts w:eastAsia="Times New Roman" w:cs="Times New Roman"/>
          <w:szCs w:val="24"/>
        </w:rPr>
        <w:t>προαπαιτούμενο</w:t>
      </w:r>
      <w:proofErr w:type="spellEnd"/>
      <w:r>
        <w:rPr>
          <w:rFonts w:eastAsia="Times New Roman" w:cs="Times New Roman"/>
          <w:szCs w:val="24"/>
        </w:rPr>
        <w:t xml:space="preserve"> τ</w:t>
      </w:r>
      <w:r>
        <w:rPr>
          <w:rFonts w:eastAsia="Times New Roman" w:cs="Times New Roman"/>
          <w:szCs w:val="24"/>
        </w:rPr>
        <w:t>ης νομοθετικής διαδικασίας, της ορθής νομοθετικής διαδικασίας και θα θέλαμε η επιλογή του κ. Ξανθού και να μην αποδειχθεί περιστασιακή, αλλά και να παραδειγματίσει και άλλους Υπουργούς της Κυβέρνησης, ώστε να αποφεύγουν τους αιφνιδιασμούς και τις μονομερεί</w:t>
      </w:r>
      <w:r>
        <w:rPr>
          <w:rFonts w:eastAsia="Times New Roman" w:cs="Times New Roman"/>
          <w:szCs w:val="24"/>
        </w:rPr>
        <w:t xml:space="preserve">ς πρωτοβουλίες. </w:t>
      </w:r>
    </w:p>
    <w:p w14:paraId="5FF1954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Ο διάλογος εξάλλου αποτελεί ουσιαστικό στοιχείο της δημοκρατίας και βεβαίως δεν σημαίνει έκπτωση στις αποφασιστικές αρμοδιότητες των Υπουργών. </w:t>
      </w:r>
    </w:p>
    <w:p w14:paraId="5FF1954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Τώρα ας περάσουμε στην ουσία των ρυθμίσεων. Καταγράψαμε κατά τη σχετική ακρόαση στην </w:t>
      </w:r>
      <w:r>
        <w:rPr>
          <w:rFonts w:eastAsia="Times New Roman" w:cs="Times New Roman"/>
          <w:szCs w:val="24"/>
        </w:rPr>
        <w:t>ε</w:t>
      </w:r>
      <w:r>
        <w:rPr>
          <w:rFonts w:eastAsia="Times New Roman" w:cs="Times New Roman"/>
          <w:szCs w:val="24"/>
        </w:rPr>
        <w:t>πιτροπή σ</w:t>
      </w:r>
      <w:r>
        <w:rPr>
          <w:rFonts w:eastAsia="Times New Roman" w:cs="Times New Roman"/>
          <w:szCs w:val="24"/>
        </w:rPr>
        <w:t>ημαντικές αντιδράσεις φορέων που εκλήθησαν να ακουστούν, όχι πάντα όμως μέσα στα πλαίσια του ορθολογισμού και του δικαίου.</w:t>
      </w:r>
    </w:p>
    <w:p w14:paraId="5FF1954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Ακούσαμε την εκπρόσωπο, όμως, της ΟΕΝΓΕ να αποδοκιμάζει το σχέδιο νόμου χαρακτηρίζοντάς το ως έκτρωμα. Θέλουμε να ελπίζουμε, κύριε Υπ</w:t>
      </w:r>
      <w:r>
        <w:rPr>
          <w:rFonts w:eastAsia="Times New Roman" w:cs="Times New Roman"/>
          <w:szCs w:val="24"/>
        </w:rPr>
        <w:t>ουργέ -και το ελπίζουμε- πως η πράξη δεν θα δικαιώσει μια τέτοια φοβική αντίληψη.</w:t>
      </w:r>
    </w:p>
    <w:p w14:paraId="5FF1954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Ακούσαμε τον εκπρόσωπο της ΠΟΣΔΕΠ να χαρακτηρίζει ισοπεδωτική τη διαδικασία κληρώσεων</w:t>
      </w:r>
      <w:r>
        <w:rPr>
          <w:rFonts w:eastAsia="Times New Roman" w:cs="Times New Roman"/>
          <w:szCs w:val="24"/>
        </w:rPr>
        <w:t>,</w:t>
      </w:r>
      <w:r>
        <w:rPr>
          <w:rFonts w:eastAsia="Times New Roman" w:cs="Times New Roman"/>
          <w:szCs w:val="24"/>
        </w:rPr>
        <w:t xml:space="preserve"> που εισάγετε και να επιμένει στην ανάγκη συμμετοχής στα συμβούλια κρίσης και επιλογής ι</w:t>
      </w:r>
      <w:r>
        <w:rPr>
          <w:rFonts w:eastAsia="Times New Roman" w:cs="Times New Roman"/>
          <w:szCs w:val="24"/>
        </w:rPr>
        <w:t>ατρών ΕΣΥ, μελών που γνωρίζουν τις ανάγκες σε λεπτομέρειες. Θα κριθεί και αυτό στην πράξη γρήγορα και θα δούμε αν όντως το νέο σύστημα θα περπατήσει ομαλά ή θα δημιουργήσει ζητήματα.</w:t>
      </w:r>
    </w:p>
    <w:p w14:paraId="5FF1954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Στο Κεφάλαιο Α΄, τα άρθρα 1 έως 6 αποτελούν βεβαίως το άλλοθι του χαρακτη</w:t>
      </w:r>
      <w:r>
        <w:rPr>
          <w:rFonts w:eastAsia="Times New Roman" w:cs="Times New Roman"/>
          <w:szCs w:val="24"/>
        </w:rPr>
        <w:t xml:space="preserve">ρισμού ως «επείγοντος». </w:t>
      </w:r>
    </w:p>
    <w:p w14:paraId="5FF1954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Όσον αφορά τα άρθρα 7 και 8 για τις διαδικασίες κρίσης και επιλογών ιατρών ΕΣΥ, κριτήρια επιλογής αποτελούν η προϋπηρεσία, η κλινική εμπειρία, το επιστημονικό και εκπαιδευτικό έργο και οι διοικητικές ικανότητες στην περίπτωση που κ</w:t>
      </w:r>
      <w:r>
        <w:rPr>
          <w:rFonts w:eastAsia="Times New Roman" w:cs="Times New Roman"/>
          <w:szCs w:val="24"/>
        </w:rPr>
        <w:t>ρίνονται διευθυντές.</w:t>
      </w:r>
    </w:p>
    <w:p w14:paraId="5FF1955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Οι συντελεστές της βαρύτητας, σύμφωνα με την παράγραφο 8,  προβλέπεται να καθοριστούν με υπουργική απόφαση. </w:t>
      </w:r>
    </w:p>
    <w:p w14:paraId="5FF1955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πολύ σημαντικό να υλοποιηθεί η διαδικασία δημόσιας διαβούλευσης στην οποία αναφερθήκατε, κύριε Υπουργέ, έτσι ώστε να </w:t>
      </w:r>
      <w:r>
        <w:rPr>
          <w:rFonts w:eastAsia="Times New Roman" w:cs="Times New Roman"/>
          <w:szCs w:val="24"/>
        </w:rPr>
        <w:t>καταγραφούν οι θέσεις και τα επιχειρήματα των εμπλεκομένων.</w:t>
      </w:r>
    </w:p>
    <w:p w14:paraId="5FF1955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Πολύ σημαντικός είναι και ο ρόλος της δομημένης συνέντευξης, που θα αντιστοιχεί σε ποσοστό 20%, αν δεν κάνω λάθος και καλό θα ήταν να είναι μαγνητοφωνημένη, ώστε να διασφαλίζεται η διαφάνεια.</w:t>
      </w:r>
    </w:p>
    <w:p w14:paraId="5FF1955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Εδώ </w:t>
      </w:r>
      <w:r>
        <w:rPr>
          <w:rFonts w:eastAsia="Times New Roman" w:cs="Times New Roman"/>
          <w:szCs w:val="24"/>
        </w:rPr>
        <w:t>να πούμε πως η διαδικασία ενστάσεων με την παρούσα μορφή της δεν περιλαμβάνει τη συνέντευξη. Και έχουμε καταγράψει περιστατικά πλήρους ανατροπής της κατάταξης. Τέτοιο παράδειγμα αποτελεί η περίπτωση επιλογής των διευθυντών των σχολείων, όπου πολλές περιπτώ</w:t>
      </w:r>
      <w:r>
        <w:rPr>
          <w:rFonts w:eastAsia="Times New Roman" w:cs="Times New Roman"/>
          <w:szCs w:val="24"/>
        </w:rPr>
        <w:t>σεις έχουν οδηγηθεί και στη δικαιοσύνη. Αυτά πρέπει να αποφευχθούν.</w:t>
      </w:r>
    </w:p>
    <w:p w14:paraId="5FF1955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Θα ήταν καλό, λοιπόν, για να εξαλειφθεί η οποιαδήποτε υπόνοια ευνοιοκρατίας, να υπάρξει μια δευτεροβάθμια διαδικασία ενστάσεων και μετά τη συνέντευξη. Με τη δομημένη συνέντευξη και τα μαγν</w:t>
      </w:r>
      <w:r>
        <w:rPr>
          <w:rFonts w:eastAsia="Times New Roman" w:cs="Times New Roman"/>
          <w:szCs w:val="24"/>
        </w:rPr>
        <w:t xml:space="preserve">ητοφωνημένα πρακτικά θα μπορεί γρήγορα αυτή η επιτροπή να αποφασίζει. </w:t>
      </w:r>
    </w:p>
    <w:p w14:paraId="5FF1955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Δεν μπορούμε παρά να σταθούμε θετικά έναντι της ρύθμισης του άρθρου 10, για την εκ νέου καταβολή του πτητικού επιδόματος στο προσωπικό</w:t>
      </w:r>
      <w:r>
        <w:rPr>
          <w:rFonts w:eastAsia="Times New Roman" w:cs="Times New Roman"/>
          <w:szCs w:val="24"/>
        </w:rPr>
        <w:t>,</w:t>
      </w:r>
      <w:r>
        <w:rPr>
          <w:rFonts w:eastAsia="Times New Roman" w:cs="Times New Roman"/>
          <w:szCs w:val="24"/>
        </w:rPr>
        <w:t xml:space="preserve"> που εκτελεί </w:t>
      </w:r>
      <w:proofErr w:type="spellStart"/>
      <w:r>
        <w:rPr>
          <w:rFonts w:eastAsia="Times New Roman" w:cs="Times New Roman"/>
          <w:szCs w:val="24"/>
        </w:rPr>
        <w:t>αεροδιακομιδές</w:t>
      </w:r>
      <w:proofErr w:type="spellEnd"/>
      <w:r>
        <w:rPr>
          <w:rFonts w:eastAsia="Times New Roman" w:cs="Times New Roman"/>
          <w:szCs w:val="24"/>
        </w:rPr>
        <w:t xml:space="preserve"> ασθενών. </w:t>
      </w:r>
      <w:r>
        <w:rPr>
          <w:rFonts w:eastAsia="Times New Roman" w:cs="Times New Roman"/>
          <w:szCs w:val="24"/>
        </w:rPr>
        <w:lastRenderedPageBreak/>
        <w:t>Η καταβολή το</w:t>
      </w:r>
      <w:r>
        <w:rPr>
          <w:rFonts w:eastAsia="Times New Roman" w:cs="Times New Roman"/>
          <w:szCs w:val="24"/>
        </w:rPr>
        <w:t>υ επιδόματος δεν είναι παρά μια ελάχιστη αναγνώριση του έργου</w:t>
      </w:r>
      <w:r>
        <w:rPr>
          <w:rFonts w:eastAsia="Times New Roman" w:cs="Times New Roman"/>
          <w:szCs w:val="24"/>
        </w:rPr>
        <w:t>,</w:t>
      </w:r>
      <w:r>
        <w:rPr>
          <w:rFonts w:eastAsia="Times New Roman" w:cs="Times New Roman"/>
          <w:szCs w:val="24"/>
        </w:rPr>
        <w:t xml:space="preserve"> που παρέχουν οι συγκεκριμένοι λειτουργοί, ενίοτε και με κίνδυνο της ζωής τους. </w:t>
      </w:r>
    </w:p>
    <w:p w14:paraId="5FF1955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Η μεταφορά ορισμένων οργανικών θέσεων ειδικοτήτων του προσωπικού του </w:t>
      </w:r>
      <w:proofErr w:type="spellStart"/>
      <w:r>
        <w:rPr>
          <w:rFonts w:eastAsia="Times New Roman" w:cs="Times New Roman"/>
          <w:szCs w:val="24"/>
        </w:rPr>
        <w:t>καταργηθέντος</w:t>
      </w:r>
      <w:proofErr w:type="spellEnd"/>
      <w:r>
        <w:rPr>
          <w:rFonts w:eastAsia="Times New Roman" w:cs="Times New Roman"/>
          <w:szCs w:val="24"/>
        </w:rPr>
        <w:t xml:space="preserve"> ΕΚΕΔΙ σε οργανισμούς εκτός Υπο</w:t>
      </w:r>
      <w:r>
        <w:rPr>
          <w:rFonts w:eastAsia="Times New Roman" w:cs="Times New Roman"/>
          <w:szCs w:val="24"/>
        </w:rPr>
        <w:t xml:space="preserve">υργείου Υγείας, καθώς σύμφωνα με τον οργανισμό του τελευταίου δεν μπορούν να </w:t>
      </w:r>
      <w:proofErr w:type="spellStart"/>
      <w:r>
        <w:rPr>
          <w:rFonts w:eastAsia="Times New Roman" w:cs="Times New Roman"/>
          <w:szCs w:val="24"/>
        </w:rPr>
        <w:t>απορροφηθούν</w:t>
      </w:r>
      <w:proofErr w:type="spellEnd"/>
      <w:r>
        <w:rPr>
          <w:rFonts w:eastAsia="Times New Roman" w:cs="Times New Roman"/>
          <w:szCs w:val="24"/>
        </w:rPr>
        <w:t xml:space="preserve"> εκεί, μας βρίσκει σύμφωνους, καθώς βέβαια δεν θα υποστηρίζαμε την απόλυση των εργαζομένων. </w:t>
      </w:r>
    </w:p>
    <w:p w14:paraId="5FF19557" w14:textId="77777777" w:rsidR="00BA0105" w:rsidRDefault="00C470DB">
      <w:pPr>
        <w:spacing w:line="600" w:lineRule="auto"/>
        <w:ind w:firstLine="720"/>
        <w:contextualSpacing/>
        <w:jc w:val="both"/>
        <w:rPr>
          <w:rFonts w:eastAsia="Times New Roman" w:cs="Times New Roman"/>
          <w:szCs w:val="24"/>
        </w:rPr>
      </w:pPr>
      <w:proofErr w:type="spellStart"/>
      <w:r>
        <w:rPr>
          <w:rFonts w:eastAsia="Times New Roman" w:cs="Times New Roman"/>
          <w:szCs w:val="24"/>
        </w:rPr>
        <w:t>Διερωτώμαστε</w:t>
      </w:r>
      <w:proofErr w:type="spellEnd"/>
      <w:r>
        <w:rPr>
          <w:rFonts w:eastAsia="Times New Roman" w:cs="Times New Roman"/>
          <w:szCs w:val="24"/>
        </w:rPr>
        <w:t>, όμως -και νομίζω ότι αυτό συμβαίνει λόγω ελλιπούς διαβούλευσ</w:t>
      </w:r>
      <w:r>
        <w:rPr>
          <w:rFonts w:eastAsia="Times New Roman" w:cs="Times New Roman"/>
          <w:szCs w:val="24"/>
        </w:rPr>
        <w:t xml:space="preserve">ης- εάν η μεταφορά τους στο ΕΚΕΑ αποτελεί τη βέλτιστη λύση του προβλήματος. Θέλουμε να ελπίζουμε πως έχουν διερευνηθεί οι πιθανές λύσεις και έχει γίνει η αποτελεσματικότερη επιλογή τόσο για τους εργαζόμενους όσο και για τους πιθανούς φορείς υποδοχής. </w:t>
      </w:r>
    </w:p>
    <w:p w14:paraId="5FF1955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Μετά</w:t>
      </w:r>
      <w:r>
        <w:rPr>
          <w:rFonts w:eastAsia="Times New Roman" w:cs="Times New Roman"/>
          <w:szCs w:val="24"/>
        </w:rPr>
        <w:t xml:space="preserve"> την απάντηση του κυρίου Υπουργού στις αιτιάσεις του συναδέλφου </w:t>
      </w:r>
      <w:proofErr w:type="spellStart"/>
      <w:r>
        <w:rPr>
          <w:rFonts w:eastAsia="Times New Roman" w:cs="Times New Roman"/>
          <w:szCs w:val="24"/>
        </w:rPr>
        <w:t>Μαυρωτά</w:t>
      </w:r>
      <w:proofErr w:type="spellEnd"/>
      <w:r>
        <w:rPr>
          <w:rFonts w:eastAsia="Times New Roman" w:cs="Times New Roman"/>
          <w:szCs w:val="24"/>
        </w:rPr>
        <w:t xml:space="preserve"> κατά την τελευταία συνεδρίαση της </w:t>
      </w:r>
      <w:r>
        <w:rPr>
          <w:rFonts w:eastAsia="Times New Roman" w:cs="Times New Roman"/>
          <w:szCs w:val="24"/>
        </w:rPr>
        <w:t>ε</w:t>
      </w:r>
      <w:r>
        <w:rPr>
          <w:rFonts w:eastAsia="Times New Roman" w:cs="Times New Roman"/>
          <w:szCs w:val="24"/>
        </w:rPr>
        <w:t>πιτροπής, τις εξηγήσεις περί αντικειμενικής αδυναμίας, είμαστε θετικοί στο άρθρο 15. Θα ήταν καλό, όμως, να έχουμε στη διάθεσή μας πληρέστερα στοιχεί</w:t>
      </w:r>
      <w:r>
        <w:rPr>
          <w:rFonts w:eastAsia="Times New Roman" w:cs="Times New Roman"/>
          <w:szCs w:val="24"/>
        </w:rPr>
        <w:t xml:space="preserve">α κάθε φορά. Ακόμη και η έκθεση </w:t>
      </w:r>
      <w:r>
        <w:rPr>
          <w:rFonts w:eastAsia="Times New Roman" w:cs="Times New Roman"/>
          <w:szCs w:val="24"/>
        </w:rPr>
        <w:lastRenderedPageBreak/>
        <w:t>του Γενικού Λογιστηρίου του Κράτους δεν ήταν σε θέση να δώσει στοιχεία παρά μόνο για το «ΠΑΠΑΓΕΩΡΓΙΟΥ».</w:t>
      </w:r>
    </w:p>
    <w:p w14:paraId="5FF1955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Η΄ Αντιπρόεδρος της Βουλής κ. </w:t>
      </w:r>
      <w:r w:rsidRPr="00457F19">
        <w:rPr>
          <w:rFonts w:eastAsia="Times New Roman" w:cs="Times New Roman"/>
          <w:b/>
          <w:szCs w:val="24"/>
        </w:rPr>
        <w:t>ΔΗΜΗΤΡΙΟΣ ΚΑΜΜΕΝΟΣ</w:t>
      </w:r>
      <w:r>
        <w:rPr>
          <w:rFonts w:eastAsia="Times New Roman" w:cs="Times New Roman"/>
          <w:szCs w:val="24"/>
        </w:rPr>
        <w:t>)</w:t>
      </w:r>
    </w:p>
    <w:p w14:paraId="5FF1955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θα έλεγα, </w:t>
      </w:r>
      <w:r>
        <w:rPr>
          <w:rFonts w:eastAsia="Times New Roman" w:cs="Times New Roman"/>
          <w:szCs w:val="24"/>
        </w:rPr>
        <w:t xml:space="preserve">ιδεολογικά αντίθετοι σε ρυθμίσεις του τύπου του άρθρου 16. Έχουμε πει πολλές φορές σ’ αυτήν την Αίθουσα ότι η φράση «κατά παρέκκλιση των διατάξεων», και ειδικότερα η φράση «κατά παρέκκλιση των διατάξεων των άρθρων 66 και 68 του ν.4270/2014 και του </w:t>
      </w:r>
      <w:r>
        <w:rPr>
          <w:rFonts w:eastAsia="Times New Roman" w:cs="Times New Roman"/>
          <w:szCs w:val="24"/>
        </w:rPr>
        <w:t>π.</w:t>
      </w:r>
      <w:r>
        <w:rPr>
          <w:rFonts w:eastAsia="Times New Roman" w:cs="Times New Roman"/>
          <w:szCs w:val="24"/>
        </w:rPr>
        <w:t xml:space="preserve"> </w:t>
      </w:r>
      <w:r>
        <w:rPr>
          <w:rFonts w:eastAsia="Times New Roman" w:cs="Times New Roman"/>
          <w:szCs w:val="24"/>
        </w:rPr>
        <w:t>δ.</w:t>
      </w:r>
      <w:r>
        <w:rPr>
          <w:rFonts w:eastAsia="Times New Roman" w:cs="Times New Roman"/>
          <w:szCs w:val="24"/>
        </w:rPr>
        <w:t>113</w:t>
      </w:r>
      <w:r>
        <w:rPr>
          <w:rFonts w:eastAsia="Times New Roman" w:cs="Times New Roman"/>
          <w:szCs w:val="24"/>
        </w:rPr>
        <w:t xml:space="preserve">/2010» και γενικότερα αυτή η αντίληψη δημιουργεί δυστυχώς πολλά προβλήματα και θα θέλαμε στη θέση αυτών των διακανονισμών να δούμε επιτέλους την εύρυθμη λειτουργία της κρατικής μηχανής. </w:t>
      </w:r>
    </w:p>
    <w:p w14:paraId="5FF1955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Όσον αφορά το άρθρο 17, περιμένουμε κάποιες απαντήσεις στα θέματα</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έθεσε ο συνάδελφος </w:t>
      </w:r>
      <w:proofErr w:type="spellStart"/>
      <w:r>
        <w:rPr>
          <w:rFonts w:eastAsia="Times New Roman" w:cs="Times New Roman"/>
          <w:szCs w:val="24"/>
        </w:rPr>
        <w:t>Μαυρωτάς</w:t>
      </w:r>
      <w:proofErr w:type="spellEnd"/>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πιτροπή. Περιμένουμε ποσοτικά και ποιοτικά στοιχεία. Πόσους υπαλλήλους αφορά αυτή η ρύθμιση; Ποιο το είδος των μετακινήσεων; Είναι χωρικές αυτές οι μετακινήσεις, αφορούν σε αλλαγές καθηκόντων; Θέλουμε να κατανοήσουμε εάν</w:t>
      </w:r>
      <w:r>
        <w:rPr>
          <w:rFonts w:eastAsia="Times New Roman" w:cs="Times New Roman"/>
          <w:szCs w:val="24"/>
        </w:rPr>
        <w:t xml:space="preserve"> αυτές οι μετακινήσεις εξυπηρετούν λειτουργικές ανάγκες, να δούμε εάν σύμφωνα </w:t>
      </w:r>
      <w:r>
        <w:rPr>
          <w:rFonts w:eastAsia="Times New Roman" w:cs="Times New Roman"/>
          <w:szCs w:val="24"/>
        </w:rPr>
        <w:lastRenderedPageBreak/>
        <w:t>με τα αναφερόμενα στην αιτιολογική έκθεση οι σχετικές θέσεις αναμένεται να καλυφθούν με την ολοκλήρωση εν εξελίξει διαδικασιών διορισμού, οπότε και οι μετακινηθέντες λογικά θα επ</w:t>
      </w:r>
      <w:r>
        <w:rPr>
          <w:rFonts w:eastAsia="Times New Roman" w:cs="Times New Roman"/>
          <w:szCs w:val="24"/>
        </w:rPr>
        <w:t xml:space="preserve">ιστρέψουν στις οργανικές τους θέσεις. </w:t>
      </w:r>
    </w:p>
    <w:p w14:paraId="5FF1955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αναφέρομαι στη σχετική διάταξη για μετακινήσεις που, όπως αναφέρεται, έχουν λήξει ή λήγουν μέχρι την έναρξη ισχύος του παρόντος και δεν καταλαβαίνουμε πώς έχουν θέση σ’ αυτό το νομοθέτημα. Μας καλείτε, λοιπόν, να υπερψηφίσουμε την παράτασ</w:t>
      </w:r>
      <w:r>
        <w:rPr>
          <w:rFonts w:eastAsia="Times New Roman" w:cs="Times New Roman"/>
          <w:szCs w:val="24"/>
        </w:rPr>
        <w:t>η μετακινήσεων, οι οποίες έχουν ήδη λήξει. Έτσι δεν είναι; Και διερωτώμαι: Πού βρίσκονται αυτοί οι υπάλληλοι σήμερα; Ο νόμος αυτός ακόμα δεν ισχύει, αφού δεν τον ψηφίσαμε. Έχουν επιστρέψει στις οργανικές τους θέσεις ή όχι; Αυτά είναι κάποια ερωτήματα που π</w:t>
      </w:r>
      <w:r>
        <w:rPr>
          <w:rFonts w:eastAsia="Times New Roman" w:cs="Times New Roman"/>
          <w:szCs w:val="24"/>
        </w:rPr>
        <w:t xml:space="preserve">ρέπει να απαντηθούν, προκειμένου και να αποφασίσουμε για την τελική μας στάση. </w:t>
      </w:r>
    </w:p>
    <w:p w14:paraId="5FF1955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5FF1955E"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Ποταμιού)</w:t>
      </w:r>
    </w:p>
    <w:p w14:paraId="5FF1955F" w14:textId="77777777" w:rsidR="00BA0105" w:rsidRDefault="00C470DB">
      <w:pPr>
        <w:spacing w:line="600" w:lineRule="auto"/>
        <w:ind w:firstLine="720"/>
        <w:contextualSpacing/>
        <w:jc w:val="both"/>
        <w:rPr>
          <w:rFonts w:eastAsia="Times New Roman" w:cs="Times New Roman"/>
        </w:rPr>
      </w:pPr>
      <w:r>
        <w:rPr>
          <w:rFonts w:eastAsia="Times New Roman"/>
          <w:b/>
          <w:bCs/>
        </w:rPr>
        <w:t>ΠΡΟΕΔΡΕΥΩΝ (Δημήτριος Καμμένος):</w:t>
      </w:r>
      <w:r>
        <w:rPr>
          <w:rFonts w:eastAsia="Times New Roman" w:cs="Times New Roman"/>
          <w:szCs w:val="24"/>
        </w:rPr>
        <w:t xml:space="preserve"> </w:t>
      </w:r>
      <w:r>
        <w:rPr>
          <w:rFonts w:eastAsia="Times New Roman" w:cs="Times New Roman"/>
        </w:rPr>
        <w:t xml:space="preserve">Ευχαριστούμε τον κ. </w:t>
      </w:r>
      <w:proofErr w:type="spellStart"/>
      <w:r>
        <w:rPr>
          <w:rFonts w:eastAsia="Times New Roman" w:cs="Times New Roman"/>
        </w:rPr>
        <w:t>Δανέλλη</w:t>
      </w:r>
      <w:proofErr w:type="spellEnd"/>
      <w:r>
        <w:rPr>
          <w:rFonts w:eastAsia="Times New Roman" w:cs="Times New Roman"/>
        </w:rPr>
        <w:t>.</w:t>
      </w:r>
    </w:p>
    <w:p w14:paraId="5FF19560" w14:textId="77777777" w:rsidR="00BA0105" w:rsidRDefault="00C470DB">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w:t>
      </w:r>
      <w:r>
        <w:rPr>
          <w:rFonts w:eastAsia="Times New Roman" w:cs="Times New Roman"/>
        </w:rPr>
        <w:t xml:space="preserve">νακοινώσω στο Σώμα ότι τη συνεδρίασή μας παρακολουθούν από τα </w:t>
      </w:r>
      <w:r>
        <w:rPr>
          <w:rFonts w:eastAsia="Times New Roman" w:cs="Times New Roman"/>
        </w:rPr>
        <w:lastRenderedPageBreak/>
        <w:t>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cs="Times New Roman"/>
        </w:rPr>
        <w:t xml:space="preserve"> τριάντα ένας μαθητές και μαθήτριες και δεκατρείς εκπαιδευτικοί συνοδοί τους από το ΤΕΕ Ειδικής Αγωγής της Α΄ Βαθμίδας </w:t>
      </w:r>
      <w:proofErr w:type="spellStart"/>
      <w:r>
        <w:rPr>
          <w:rFonts w:eastAsia="Times New Roman" w:cs="Times New Roman"/>
        </w:rPr>
        <w:t>Κορωπίου</w:t>
      </w:r>
      <w:proofErr w:type="spellEnd"/>
      <w:r>
        <w:rPr>
          <w:rFonts w:eastAsia="Times New Roman" w:cs="Times New Roman"/>
        </w:rPr>
        <w:t xml:space="preserve">. </w:t>
      </w:r>
    </w:p>
    <w:p w14:paraId="5FF19561" w14:textId="77777777" w:rsidR="00BA0105" w:rsidRDefault="00C470DB">
      <w:pPr>
        <w:spacing w:line="600" w:lineRule="auto"/>
        <w:ind w:firstLine="720"/>
        <w:contextualSpacing/>
        <w:jc w:val="both"/>
        <w:rPr>
          <w:rFonts w:eastAsia="Times New Roman" w:cs="Times New Roman"/>
        </w:rPr>
      </w:pPr>
      <w:r>
        <w:rPr>
          <w:rFonts w:eastAsia="Times New Roman" w:cs="Times New Roman"/>
        </w:rPr>
        <w:t xml:space="preserve">Η Βουλή σάς καλωσορίζει. </w:t>
      </w:r>
    </w:p>
    <w:p w14:paraId="5FF19562" w14:textId="77777777" w:rsidR="00BA0105" w:rsidRDefault="00C470DB">
      <w:pPr>
        <w:spacing w:line="600" w:lineRule="auto"/>
        <w:ind w:firstLine="720"/>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5FF19563" w14:textId="77777777" w:rsidR="00BA0105" w:rsidRDefault="00C470DB">
      <w:pPr>
        <w:spacing w:line="600" w:lineRule="auto"/>
        <w:ind w:firstLine="720"/>
        <w:contextualSpacing/>
        <w:jc w:val="both"/>
        <w:rPr>
          <w:rFonts w:eastAsia="Times New Roman" w:cs="Times New Roman"/>
        </w:rPr>
      </w:pPr>
      <w:r>
        <w:rPr>
          <w:rFonts w:eastAsia="Times New Roman" w:cs="Times New Roman"/>
        </w:rPr>
        <w:t xml:space="preserve">Κύριε </w:t>
      </w:r>
      <w:proofErr w:type="spellStart"/>
      <w:r>
        <w:rPr>
          <w:rFonts w:eastAsia="Times New Roman" w:cs="Times New Roman"/>
        </w:rPr>
        <w:t>Πολάκη</w:t>
      </w:r>
      <w:proofErr w:type="spellEnd"/>
      <w:r>
        <w:rPr>
          <w:rFonts w:eastAsia="Times New Roman" w:cs="Times New Roman"/>
        </w:rPr>
        <w:t>, έχετε τον λόγο για δώδεκα λεπτά.</w:t>
      </w:r>
    </w:p>
    <w:p w14:paraId="5FF19564" w14:textId="77777777" w:rsidR="00BA0105" w:rsidRDefault="00C470DB">
      <w:pPr>
        <w:spacing w:line="600" w:lineRule="auto"/>
        <w:ind w:firstLine="720"/>
        <w:contextualSpacing/>
        <w:jc w:val="both"/>
        <w:rPr>
          <w:rFonts w:eastAsia="Times New Roman" w:cs="Times New Roman"/>
        </w:rPr>
      </w:pPr>
      <w:r>
        <w:rPr>
          <w:rFonts w:eastAsia="Times New Roman" w:cs="Times New Roman"/>
          <w:b/>
        </w:rPr>
        <w:t>ΒΑΣ</w:t>
      </w:r>
      <w:r>
        <w:rPr>
          <w:rFonts w:eastAsia="Times New Roman" w:cs="Times New Roman"/>
          <w:b/>
        </w:rPr>
        <w:t>ΙΛΕΙΟΣ ΟΙΚΟΝΟΜΟΥ:</w:t>
      </w:r>
      <w:r>
        <w:rPr>
          <w:rFonts w:eastAsia="Times New Roman" w:cs="Times New Roman"/>
        </w:rPr>
        <w:t xml:space="preserve"> Ο Υπουργός δεν θέλει να μας ακούσει πρώτα; </w:t>
      </w:r>
    </w:p>
    <w:p w14:paraId="5FF19565" w14:textId="77777777" w:rsidR="00BA0105" w:rsidRDefault="00C470DB">
      <w:pPr>
        <w:spacing w:line="600" w:lineRule="auto"/>
        <w:ind w:firstLine="720"/>
        <w:contextualSpacing/>
        <w:jc w:val="both"/>
        <w:rPr>
          <w:rFonts w:eastAsia="Times New Roman" w:cs="Times New Roman"/>
        </w:rPr>
      </w:pPr>
      <w:r>
        <w:rPr>
          <w:rFonts w:eastAsia="Times New Roman" w:cs="Times New Roman"/>
          <w:b/>
        </w:rPr>
        <w:t>ΠΑΥΛΟΣ ΠΟΛΑΚΗΣ (Αναπληρωτής Υπουργός Υγείας):</w:t>
      </w:r>
      <w:r>
        <w:rPr>
          <w:rFonts w:eastAsia="Times New Roman" w:cs="Times New Roman"/>
        </w:rPr>
        <w:t xml:space="preserve"> </w:t>
      </w:r>
      <w:proofErr w:type="spellStart"/>
      <w:r>
        <w:rPr>
          <w:rFonts w:eastAsia="Times New Roman" w:cs="Times New Roman"/>
        </w:rPr>
        <w:t>Πρωτομιλία</w:t>
      </w:r>
      <w:proofErr w:type="spellEnd"/>
      <w:r>
        <w:rPr>
          <w:rFonts w:eastAsia="Times New Roman" w:cs="Times New Roman"/>
        </w:rPr>
        <w:t xml:space="preserve"> είναι αυτή, συνάδελφε. Θα ακολουθήσει και </w:t>
      </w:r>
      <w:proofErr w:type="spellStart"/>
      <w:r>
        <w:rPr>
          <w:rFonts w:eastAsia="Times New Roman" w:cs="Times New Roman"/>
        </w:rPr>
        <w:t>δευτερομιλία</w:t>
      </w:r>
      <w:proofErr w:type="spellEnd"/>
      <w:r>
        <w:rPr>
          <w:rFonts w:eastAsia="Times New Roman" w:cs="Times New Roman"/>
        </w:rPr>
        <w:t xml:space="preserve">. </w:t>
      </w:r>
    </w:p>
    <w:p w14:paraId="5FF19566" w14:textId="77777777" w:rsidR="00BA0105" w:rsidRDefault="00C470DB">
      <w:pPr>
        <w:spacing w:line="600" w:lineRule="auto"/>
        <w:ind w:firstLine="720"/>
        <w:contextualSpacing/>
        <w:jc w:val="both"/>
        <w:rPr>
          <w:rFonts w:eastAsia="Times New Roman" w:cs="Times New Roman"/>
        </w:rPr>
      </w:pPr>
      <w:r>
        <w:rPr>
          <w:rFonts w:eastAsia="Times New Roman"/>
          <w:b/>
          <w:bCs/>
        </w:rPr>
        <w:t>ΠΡΟΕΔΡΕΥΩΝ (Δημήτριος Καμμένος):</w:t>
      </w:r>
      <w:r>
        <w:rPr>
          <w:rFonts w:eastAsia="Times New Roman" w:cs="Times New Roman"/>
          <w:szCs w:val="24"/>
        </w:rPr>
        <w:t xml:space="preserve"> Ορίστε, κύριε Υπουργέ, έ</w:t>
      </w:r>
      <w:r>
        <w:rPr>
          <w:rFonts w:eastAsia="Times New Roman" w:cs="Times New Roman"/>
        </w:rPr>
        <w:t>χετε τον λόγο.</w:t>
      </w:r>
    </w:p>
    <w:p w14:paraId="5FF19567" w14:textId="77777777" w:rsidR="00BA0105" w:rsidRDefault="00C470DB">
      <w:pPr>
        <w:spacing w:line="600" w:lineRule="auto"/>
        <w:ind w:firstLine="720"/>
        <w:contextualSpacing/>
        <w:jc w:val="both"/>
        <w:rPr>
          <w:rFonts w:eastAsia="Times New Roman" w:cs="Times New Roman"/>
        </w:rPr>
      </w:pPr>
      <w:r>
        <w:rPr>
          <w:rFonts w:eastAsia="Times New Roman" w:cs="Times New Roman"/>
          <w:b/>
        </w:rPr>
        <w:t>ΠΑΥΛΟΣ Π</w:t>
      </w:r>
      <w:r>
        <w:rPr>
          <w:rFonts w:eastAsia="Times New Roman" w:cs="Times New Roman"/>
          <w:b/>
        </w:rPr>
        <w:t>ΟΛΑΚΗΣ (Αναπληρωτής Υπουργός Υγείας):</w:t>
      </w:r>
      <w:r>
        <w:rPr>
          <w:rFonts w:eastAsia="Times New Roman" w:cs="Times New Roman"/>
        </w:rPr>
        <w:t xml:space="preserve"> Ευχαριστώ, κύριε Πρόεδρε. </w:t>
      </w:r>
    </w:p>
    <w:p w14:paraId="5FF19568" w14:textId="77777777" w:rsidR="00BA0105" w:rsidRDefault="00C470DB">
      <w:pPr>
        <w:spacing w:line="600" w:lineRule="auto"/>
        <w:ind w:firstLine="720"/>
        <w:contextualSpacing/>
        <w:jc w:val="both"/>
        <w:rPr>
          <w:rFonts w:eastAsia="Times New Roman" w:cs="Times New Roman"/>
        </w:rPr>
      </w:pPr>
      <w:r>
        <w:rPr>
          <w:rFonts w:eastAsia="Times New Roman" w:cs="Times New Roman"/>
        </w:rPr>
        <w:t xml:space="preserve">Κύριοι συνάδελφοι, θα ξεκινήσω την ομιλία μου με μια ιστορική αναφορά, γιατί νομίζω ότι δεν έχουμε πιει εδώ μέσα το </w:t>
      </w:r>
      <w:r>
        <w:rPr>
          <w:rFonts w:eastAsia="Times New Roman" w:cs="Times New Roman"/>
        </w:rPr>
        <w:lastRenderedPageBreak/>
        <w:t>ποτό της λησμονιάς, για να ξεχάσουμε πώς κάποια πράγματα έφθασαν μέχρι εδώ.</w:t>
      </w:r>
      <w:r>
        <w:rPr>
          <w:rFonts w:eastAsia="Times New Roman" w:cs="Times New Roman"/>
        </w:rPr>
        <w:t xml:space="preserve"> </w:t>
      </w:r>
    </w:p>
    <w:p w14:paraId="5FF19569" w14:textId="77777777" w:rsidR="00BA0105" w:rsidRDefault="00C470DB">
      <w:pPr>
        <w:spacing w:line="600" w:lineRule="auto"/>
        <w:ind w:firstLine="720"/>
        <w:contextualSpacing/>
        <w:jc w:val="both"/>
        <w:rPr>
          <w:rFonts w:eastAsia="Times New Roman" w:cs="Times New Roman"/>
        </w:rPr>
      </w:pPr>
      <w:r>
        <w:rPr>
          <w:rFonts w:eastAsia="Times New Roman" w:cs="Times New Roman"/>
        </w:rPr>
        <w:t xml:space="preserve">Γίνεται μια κριτική από την Αντιπολίτευση, βοηθούντων και των αποφάσεων κάποιων συνδικαλιστικών φορέων, η οποία έχει μέσα της μια </w:t>
      </w:r>
      <w:proofErr w:type="spellStart"/>
      <w:r>
        <w:rPr>
          <w:rFonts w:eastAsia="Times New Roman" w:cs="Times New Roman"/>
        </w:rPr>
        <w:t>καταστροφολογική</w:t>
      </w:r>
      <w:proofErr w:type="spellEnd"/>
      <w:r>
        <w:rPr>
          <w:rFonts w:eastAsia="Times New Roman" w:cs="Times New Roman"/>
        </w:rPr>
        <w:t xml:space="preserve"> οπτική περί νομοσχεδίου «εκτρώματος», που εξαθλιώνει τους γιατρούς, που διαλύει τις εργασιακές σχέσεις και </w:t>
      </w:r>
      <w:r>
        <w:rPr>
          <w:rFonts w:eastAsia="Times New Roman" w:cs="Times New Roman"/>
        </w:rPr>
        <w:t xml:space="preserve">τον οικογενειακό προγραμματισμό και άλλα τέτοια νόστιμα. </w:t>
      </w:r>
    </w:p>
    <w:p w14:paraId="5FF1956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Δεκέμβριος 1993: Δεν έχω αποφασίσει αν θα συνεχίσω τη γενική χειρουργική και ξεκίνησα </w:t>
      </w:r>
      <w:proofErr w:type="spellStart"/>
      <w:r>
        <w:rPr>
          <w:rFonts w:eastAsia="Times New Roman" w:cs="Times New Roman"/>
          <w:szCs w:val="24"/>
        </w:rPr>
        <w:t>θωρακοχειρουργική</w:t>
      </w:r>
      <w:proofErr w:type="spellEnd"/>
      <w:r>
        <w:rPr>
          <w:rFonts w:eastAsia="Times New Roman" w:cs="Times New Roman"/>
          <w:szCs w:val="24"/>
        </w:rPr>
        <w:t xml:space="preserve"> στη Νίκαια. Από 1</w:t>
      </w:r>
      <w:r w:rsidRPr="00D737A7">
        <w:rPr>
          <w:rFonts w:eastAsia="Times New Roman" w:cs="Times New Roman"/>
          <w:szCs w:val="24"/>
          <w:vertAlign w:val="superscript"/>
        </w:rPr>
        <w:t>η</w:t>
      </w:r>
      <w:r>
        <w:rPr>
          <w:rFonts w:eastAsia="Times New Roman" w:cs="Times New Roman"/>
          <w:szCs w:val="24"/>
        </w:rPr>
        <w:t xml:space="preserve"> έως 13 Δεκεμβρίου του 1993, λόγω των αναγκών της κλινικής, εφημέρευσα δεκατ</w:t>
      </w:r>
      <w:r>
        <w:rPr>
          <w:rFonts w:eastAsia="Times New Roman" w:cs="Times New Roman"/>
          <w:szCs w:val="24"/>
        </w:rPr>
        <w:t xml:space="preserve">ρείς μέρες συνέχεια ενεργό εφημερία -τη μια μέρα γενική την άλλη εσωτερική κ.λπ.- βοηθούντος και ενός επιμελητή, που έπαιζε τον ρόλο του διευθυντή τότε, ο οποίος εφημέρευσε τις επτά μέρες από αυτές. </w:t>
      </w:r>
    </w:p>
    <w:p w14:paraId="5FF1956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Πότε υπήρχε εργασιακή εξαθλίωση, κύριοι συνάδελφοι; Αυτό</w:t>
      </w:r>
      <w:r>
        <w:rPr>
          <w:rFonts w:eastAsia="Times New Roman" w:cs="Times New Roman"/>
          <w:szCs w:val="24"/>
        </w:rPr>
        <w:t xml:space="preserve"> τι ήταν; Αυτή δεν ήταν η αιτία -και </w:t>
      </w:r>
      <w:r>
        <w:rPr>
          <w:rFonts w:eastAsia="Times New Roman"/>
          <w:bCs/>
        </w:rPr>
        <w:t>είναι</w:t>
      </w:r>
      <w:r>
        <w:rPr>
          <w:rFonts w:eastAsia="Times New Roman" w:cs="Times New Roman"/>
          <w:szCs w:val="24"/>
        </w:rPr>
        <w:t xml:space="preserve"> ένα από τα χιλιάδες επεισόδια, τα οποία έχουμε ζήσει τα προηγούμενα χρόνια- που ώθησε τους συνδικαλιστικούς φορείς των γιατρών τη δεκαετία </w:t>
      </w:r>
      <w:r>
        <w:rPr>
          <w:rFonts w:eastAsia="Times New Roman" w:cs="Times New Roman"/>
          <w:szCs w:val="24"/>
        </w:rPr>
        <w:lastRenderedPageBreak/>
        <w:t>του 2000 να πουν ότι, επιτέλους πρέπει να δουλέψουμε με διαφορετικά ωράρια</w:t>
      </w:r>
      <w:r>
        <w:rPr>
          <w:rFonts w:eastAsia="Times New Roman" w:cs="Times New Roman"/>
          <w:szCs w:val="24"/>
        </w:rPr>
        <w:t xml:space="preserve"> και με ανθρώπινους όρους εργασίας; Από τις </w:t>
      </w:r>
      <w:r>
        <w:rPr>
          <w:rFonts w:eastAsia="Times New Roman" w:cs="Times New Roman"/>
          <w:szCs w:val="24"/>
        </w:rPr>
        <w:t>ε</w:t>
      </w:r>
      <w:r>
        <w:rPr>
          <w:rFonts w:eastAsia="Times New Roman" w:cs="Times New Roman"/>
          <w:szCs w:val="24"/>
        </w:rPr>
        <w:t xml:space="preserve">νώσεις των </w:t>
      </w:r>
      <w:r>
        <w:rPr>
          <w:rFonts w:eastAsia="Times New Roman" w:cs="Times New Roman"/>
          <w:szCs w:val="24"/>
        </w:rPr>
        <w:t>ν</w:t>
      </w:r>
      <w:r>
        <w:rPr>
          <w:rFonts w:eastAsia="Times New Roman" w:cs="Times New Roman"/>
          <w:szCs w:val="24"/>
        </w:rPr>
        <w:t xml:space="preserve">οσοκομειακών </w:t>
      </w:r>
      <w:r>
        <w:rPr>
          <w:rFonts w:eastAsia="Times New Roman" w:cs="Times New Roman"/>
          <w:szCs w:val="24"/>
        </w:rPr>
        <w:t>γ</w:t>
      </w:r>
      <w:r>
        <w:rPr>
          <w:rFonts w:eastAsia="Times New Roman" w:cs="Times New Roman"/>
          <w:szCs w:val="24"/>
        </w:rPr>
        <w:t xml:space="preserve">ιατρών δεν ξεκίνησε η </w:t>
      </w:r>
      <w:r>
        <w:rPr>
          <w:rFonts w:eastAsia="Times New Roman"/>
          <w:szCs w:val="24"/>
        </w:rPr>
        <w:t>διαδικασία</w:t>
      </w:r>
      <w:r>
        <w:rPr>
          <w:rFonts w:eastAsia="Times New Roman" w:cs="Times New Roman"/>
          <w:szCs w:val="24"/>
        </w:rPr>
        <w:t xml:space="preserve"> της προσφυγής προς τα ευρωπαϊκά </w:t>
      </w:r>
      <w:r>
        <w:rPr>
          <w:rFonts w:eastAsia="Times New Roman" w:cs="Times New Roman"/>
          <w:szCs w:val="24"/>
        </w:rPr>
        <w:t>.</w:t>
      </w:r>
      <w:proofErr w:type="spellStart"/>
      <w:r>
        <w:rPr>
          <w:rFonts w:eastAsia="Times New Roman" w:cs="Times New Roman"/>
          <w:szCs w:val="24"/>
        </w:rPr>
        <w:t>ο</w:t>
      </w:r>
      <w:r>
        <w:rPr>
          <w:rFonts w:eastAsia="Times New Roman" w:cs="Times New Roman"/>
          <w:szCs w:val="24"/>
        </w:rPr>
        <w:t>ργανα</w:t>
      </w:r>
      <w:proofErr w:type="spellEnd"/>
      <w:r>
        <w:rPr>
          <w:rFonts w:eastAsia="Times New Roman" w:cs="Times New Roman"/>
          <w:szCs w:val="24"/>
        </w:rPr>
        <w:t xml:space="preserve"> μετά την έκδοση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 xml:space="preserve">δηγίας για το 48ωρο, που έλεγε να εναρμονιστεί αυτό το πράγμα και ο τρόπος που δουλεύουν οι γιατροί στη χώρα, στην Ελλάδα, με βάση αυτά που συμβαίνουν σε άλλες χώρες; Από εκεί δεν ξεκίνησε; </w:t>
      </w:r>
    </w:p>
    <w:p w14:paraId="5FF1956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Δεν </w:t>
      </w:r>
      <w:r>
        <w:rPr>
          <w:rFonts w:eastAsia="Times New Roman"/>
          <w:bCs/>
        </w:rPr>
        <w:t>έ</w:t>
      </w:r>
      <w:r>
        <w:rPr>
          <w:rFonts w:eastAsia="Times New Roman" w:cs="Times New Roman"/>
          <w:szCs w:val="24"/>
        </w:rPr>
        <w:t>χουμε στα χέρια μας, μετά την απόφαση του Ευρωπαϊκού Δικαστη</w:t>
      </w:r>
      <w:r>
        <w:rPr>
          <w:rFonts w:eastAsia="Times New Roman" w:cs="Times New Roman"/>
          <w:szCs w:val="24"/>
        </w:rPr>
        <w:t xml:space="preserve">ρίου, κείμενο υπογεγραμμένο από τον </w:t>
      </w:r>
      <w:r>
        <w:rPr>
          <w:rFonts w:eastAsia="Times New Roman" w:cs="Times New Roman"/>
          <w:szCs w:val="24"/>
        </w:rPr>
        <w:t>π</w:t>
      </w:r>
      <w:r>
        <w:rPr>
          <w:rFonts w:eastAsia="Times New Roman" w:cs="Times New Roman"/>
          <w:szCs w:val="24"/>
        </w:rPr>
        <w:t xml:space="preserve">ρόεδρο και τον </w:t>
      </w:r>
      <w:r>
        <w:rPr>
          <w:rFonts w:eastAsia="Times New Roman" w:cs="Times New Roman"/>
          <w:szCs w:val="24"/>
        </w:rPr>
        <w:t>γ</w:t>
      </w:r>
      <w:r>
        <w:rPr>
          <w:rFonts w:eastAsia="Times New Roman" w:cs="Times New Roman"/>
          <w:szCs w:val="24"/>
        </w:rPr>
        <w:t xml:space="preserve">ραμματέα της Ομοσπονδίας Ενώσεων Νοσοκομειακών Γιατρών, το οποίο εγκαλεί την </w:t>
      </w:r>
      <w:r>
        <w:rPr>
          <w:rFonts w:eastAsia="Times New Roman"/>
          <w:bCs/>
        </w:rPr>
        <w:t>κυβέρνηση</w:t>
      </w:r>
      <w:r>
        <w:rPr>
          <w:rFonts w:eastAsia="Times New Roman"/>
          <w:bCs/>
        </w:rPr>
        <w:t>:</w:t>
      </w:r>
      <w:r>
        <w:rPr>
          <w:rFonts w:eastAsia="Times New Roman" w:cs="Times New Roman"/>
          <w:szCs w:val="24"/>
        </w:rPr>
        <w:t xml:space="preserve"> «Εφαρμόστε την απόφαση του </w:t>
      </w:r>
      <w:r>
        <w:rPr>
          <w:rFonts w:eastAsia="Times New Roman" w:cs="Times New Roman"/>
          <w:szCs w:val="24"/>
        </w:rPr>
        <w:t>δ</w:t>
      </w:r>
      <w:r>
        <w:rPr>
          <w:rFonts w:eastAsia="Times New Roman" w:cs="Times New Roman"/>
          <w:szCs w:val="24"/>
        </w:rPr>
        <w:t xml:space="preserve">ικαστηρίου, αλλιώς θα προσφύγουμε εμείς εκεί, για να καταβληθεί το πρόστιμο;». </w:t>
      </w:r>
    </w:p>
    <w:p w14:paraId="5FF1956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Κοιτάξτ</w:t>
      </w:r>
      <w:r>
        <w:rPr>
          <w:rFonts w:eastAsia="Times New Roman" w:cs="Times New Roman"/>
          <w:szCs w:val="24"/>
        </w:rPr>
        <w:t xml:space="preserve">ε, για να μην λέμε κουβέντες του αέρα για </w:t>
      </w:r>
      <w:r>
        <w:rPr>
          <w:rFonts w:eastAsia="Times New Roman" w:cs="Times New Roman"/>
        </w:rPr>
        <w:t>ανάγκες</w:t>
      </w:r>
      <w:r>
        <w:rPr>
          <w:rFonts w:eastAsia="Times New Roman" w:cs="Times New Roman"/>
          <w:szCs w:val="24"/>
        </w:rPr>
        <w:t xml:space="preserve"> αντιπολιτευτικές, από τη στιγμή που έβγαλε το Ευρωπαϊκό Δικαστήριο αυτή την απόφαση, είχαμε μπροστά μας τέσσερις επιλογές. </w:t>
      </w:r>
    </w:p>
    <w:p w14:paraId="5FF1956E"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szCs w:val="24"/>
        </w:rPr>
        <w:t>Η μια λύση ήταν να πληρώσουμε το πρόστιμο, δ</w:t>
      </w:r>
      <w:r>
        <w:rPr>
          <w:rFonts w:eastAsia="Times New Roman" w:cs="Times New Roman"/>
        </w:rPr>
        <w:t>ηλαδή</w:t>
      </w:r>
      <w:r>
        <w:rPr>
          <w:rFonts w:eastAsia="Times New Roman" w:cs="Times New Roman"/>
          <w:szCs w:val="24"/>
        </w:rPr>
        <w:t xml:space="preserve"> να δώσουμε 150 </w:t>
      </w:r>
      <w:r>
        <w:rPr>
          <w:rFonts w:eastAsia="Times New Roman" w:cs="Times New Roman"/>
        </w:rPr>
        <w:t>εκατομμύρια ευρώ</w:t>
      </w:r>
      <w:r>
        <w:rPr>
          <w:rFonts w:eastAsia="Times New Roman" w:cs="Times New Roman"/>
          <w:szCs w:val="24"/>
        </w:rPr>
        <w:t>,</w:t>
      </w:r>
      <w:r>
        <w:rPr>
          <w:rFonts w:eastAsia="Times New Roman" w:cs="Times New Roman"/>
          <w:szCs w:val="24"/>
        </w:rPr>
        <w:t xml:space="preserve"> να δώσουμε, δηλαδή, το μισό </w:t>
      </w:r>
      <w:r>
        <w:rPr>
          <w:rFonts w:eastAsia="Times New Roman" w:cs="Times New Roman"/>
          <w:szCs w:val="24"/>
        </w:rPr>
        <w:lastRenderedPageBreak/>
        <w:t xml:space="preserve">της αύξησης που έχουμε δώσει τα τελευταία δύο, τρία χρόνια από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bCs/>
          <w:shd w:val="clear" w:color="auto" w:fill="FFFFFF"/>
        </w:rPr>
        <w:t xml:space="preserve">ροϋπολογισμό τον χρόνο στα δημόσια νοσοκομεία. </w:t>
      </w:r>
    </w:p>
    <w:p w14:paraId="5FF1956F"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Η δεύτερη λύση θα ήταν να κάνουμε αυτό το οποίο είχε προτείνει ο κ. Βορίδης, πάλι για να ανακαλέσω στη </w:t>
      </w:r>
      <w:r>
        <w:rPr>
          <w:rFonts w:eastAsia="Times New Roman" w:cs="Times New Roman"/>
          <w:bCs/>
          <w:shd w:val="clear" w:color="auto" w:fill="FFFFFF"/>
        </w:rPr>
        <w:t>μνήμη μερικών κάποια πράγματα, δηλαδή</w:t>
      </w:r>
      <w:r>
        <w:rPr>
          <w:rFonts w:eastAsia="Times New Roman" w:cs="Times New Roman"/>
          <w:bCs/>
          <w:shd w:val="clear" w:color="auto" w:fill="FFFFFF"/>
        </w:rPr>
        <w:t>,</w:t>
      </w:r>
      <w:r>
        <w:rPr>
          <w:rFonts w:eastAsia="Times New Roman" w:cs="Times New Roman"/>
          <w:bCs/>
          <w:shd w:val="clear" w:color="auto" w:fill="FFFFFF"/>
        </w:rPr>
        <w:t xml:space="preserve"> να εφαρμόσουμε κυκλικό ωράριο. Να πούμε, δηλαδή, ότι και οι γιατροί πρέπει να δουλεύουν με κυκλικό ωράριο, με οκτάωρο. Αυτό δεν </w:t>
      </w:r>
      <w:r>
        <w:rPr>
          <w:rFonts w:eastAsia="Times New Roman"/>
          <w:bCs/>
          <w:shd w:val="clear" w:color="auto" w:fill="FFFFFF"/>
        </w:rPr>
        <w:t>είναι</w:t>
      </w:r>
      <w:r>
        <w:rPr>
          <w:rFonts w:eastAsia="Times New Roman" w:cs="Times New Roman"/>
          <w:bCs/>
          <w:shd w:val="clear" w:color="auto" w:fill="FFFFFF"/>
        </w:rPr>
        <w:t xml:space="preserve"> αποδιοργάνωση της ζωής των ανθρώπων και των γιατρών; </w:t>
      </w:r>
    </w:p>
    <w:p w14:paraId="5FF19570"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Η τρίτη λύση θα ήταν να κάνου</w:t>
      </w:r>
      <w:r>
        <w:rPr>
          <w:rFonts w:eastAsia="Times New Roman" w:cs="Times New Roman"/>
          <w:bCs/>
          <w:shd w:val="clear" w:color="auto" w:fill="FFFFFF"/>
        </w:rPr>
        <w:t>με αυτό</w:t>
      </w:r>
      <w:r>
        <w:rPr>
          <w:rFonts w:eastAsia="Times New Roman" w:cs="Times New Roman"/>
          <w:bCs/>
          <w:shd w:val="clear" w:color="auto" w:fill="FFFFFF"/>
        </w:rPr>
        <w:t>,</w:t>
      </w:r>
      <w:r>
        <w:rPr>
          <w:rFonts w:eastAsia="Times New Roman" w:cs="Times New Roman"/>
          <w:bCs/>
          <w:shd w:val="clear" w:color="auto" w:fill="FFFFFF"/>
        </w:rPr>
        <w:t xml:space="preserve"> που κάνουν μια σειρά από άλλες χώρες, το οποίο έχουν καταδικάσει οι πάντες πιστεύω, εκτός από μερικούς που άκουσα και σήμερα, δηλαδή</w:t>
      </w:r>
      <w:r>
        <w:rPr>
          <w:rFonts w:eastAsia="Times New Roman" w:cs="Times New Roman"/>
          <w:bCs/>
          <w:shd w:val="clear" w:color="auto" w:fill="FFFFFF"/>
        </w:rPr>
        <w:t>,</w:t>
      </w:r>
      <w:r>
        <w:rPr>
          <w:rFonts w:eastAsia="Times New Roman" w:cs="Times New Roman"/>
          <w:bCs/>
          <w:shd w:val="clear" w:color="auto" w:fill="FFFFFF"/>
        </w:rPr>
        <w:t xml:space="preserve"> να προσλάβουμε </w:t>
      </w:r>
      <w:r>
        <w:rPr>
          <w:rFonts w:eastAsia="Times New Roman" w:cs="Times New Roman"/>
          <w:bCs/>
          <w:shd w:val="clear" w:color="auto" w:fill="FFFFFF"/>
        </w:rPr>
        <w:t>«</w:t>
      </w:r>
      <w:proofErr w:type="spellStart"/>
      <w:r>
        <w:rPr>
          <w:rFonts w:eastAsia="Times New Roman" w:cs="Times New Roman"/>
          <w:bCs/>
          <w:shd w:val="clear" w:color="auto" w:fill="FFFFFF"/>
        </w:rPr>
        <w:t>εφημεριατζήδες</w:t>
      </w:r>
      <w:proofErr w:type="spellEnd"/>
      <w:r>
        <w:rPr>
          <w:rFonts w:eastAsia="Times New Roman" w:cs="Times New Roman"/>
          <w:bCs/>
          <w:shd w:val="clear" w:color="auto" w:fill="FFFFFF"/>
        </w:rPr>
        <w:t>»</w:t>
      </w:r>
      <w:r>
        <w:rPr>
          <w:rFonts w:eastAsia="Times New Roman" w:cs="Times New Roman"/>
          <w:bCs/>
          <w:shd w:val="clear" w:color="auto" w:fill="FFFFFF"/>
        </w:rPr>
        <w:t xml:space="preserve">. Να πούμε, δηλαδή, ότι υπάρχει το μόνιμο προσωπικό των νοσοκομείων και ότι προκειμένου να εκπληρωθούν τα κριτήρια και οι όροι που βάζει το Ευρωπαϊκό Δικαστήριο, θα προσλάβουμε ανθρώπους, συναδέλφους γιατρούς, οι οποίοι θα κάνουν μόνο εφημερίες. Αυτά ήταν </w:t>
      </w:r>
      <w:r>
        <w:rPr>
          <w:rFonts w:eastAsia="Times New Roman" w:cs="Times New Roman"/>
          <w:bCs/>
          <w:shd w:val="clear" w:color="auto" w:fill="FFFFFF"/>
        </w:rPr>
        <w:t xml:space="preserve">τα τρία πρώτα σενάρια. </w:t>
      </w:r>
    </w:p>
    <w:p w14:paraId="5FF19571"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Εμείς δεν επιλέξαμε κανένα από τα τρία. Ανταποκρινόμενοι σε αυτά για τα οποία είχαμε παλέψει τα προηγούμενα χρόνια </w:t>
      </w:r>
      <w:r>
        <w:rPr>
          <w:rFonts w:eastAsia="Times New Roman" w:cs="Times New Roman"/>
          <w:bCs/>
          <w:shd w:val="clear" w:color="auto" w:fill="FFFFFF"/>
        </w:rPr>
        <w:lastRenderedPageBreak/>
        <w:t xml:space="preserve">και που τώρα φαίνεται ότι κάποιοι, </w:t>
      </w:r>
      <w:r>
        <w:rPr>
          <w:rFonts w:eastAsia="Times New Roman"/>
          <w:bCs/>
          <w:shd w:val="clear" w:color="auto" w:fill="FFFFFF"/>
        </w:rPr>
        <w:t>επειδή</w:t>
      </w:r>
      <w:r>
        <w:rPr>
          <w:rFonts w:eastAsia="Times New Roman" w:cs="Times New Roman"/>
          <w:bCs/>
          <w:shd w:val="clear" w:color="auto" w:fill="FFFFFF"/>
        </w:rPr>
        <w:t xml:space="preserve"> θέλουν και πρέπει σώνει και καλά να κάνουν αντιπολίτευση, τα ξεχνάνε, κρατή</w:t>
      </w:r>
      <w:r>
        <w:rPr>
          <w:rFonts w:eastAsia="Times New Roman" w:cs="Times New Roman"/>
          <w:bCs/>
          <w:shd w:val="clear" w:color="auto" w:fill="FFFFFF"/>
        </w:rPr>
        <w:t>σαμε τον σταθερό πυρήνα των εργασιακών σχέσεων</w:t>
      </w:r>
      <w:r>
        <w:rPr>
          <w:rFonts w:eastAsia="Times New Roman" w:cs="Times New Roman"/>
          <w:bCs/>
          <w:shd w:val="clear" w:color="auto" w:fill="FFFFFF"/>
        </w:rPr>
        <w:t>,</w:t>
      </w:r>
      <w:r>
        <w:rPr>
          <w:rFonts w:eastAsia="Times New Roman" w:cs="Times New Roman"/>
          <w:bCs/>
          <w:shd w:val="clear" w:color="auto" w:fill="FFFFFF"/>
        </w:rPr>
        <w:t xml:space="preserve"> που μιλάει για επτάωρο, πενθήμερο συνεχές ωράριο στην πρωινή λειτουργία των νοσοκομείων. Ένα το κρατούμενο. </w:t>
      </w:r>
    </w:p>
    <w:p w14:paraId="5FF19572"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ΒΑΣΙΛΕΙΟΣ ΟΙΚΟΝΟΜΟΥ:</w:t>
      </w:r>
      <w:r>
        <w:rPr>
          <w:rFonts w:eastAsia="Times New Roman" w:cs="Times New Roman"/>
          <w:bCs/>
          <w:shd w:val="clear" w:color="auto" w:fill="FFFFFF"/>
        </w:rPr>
        <w:t xml:space="preserve"> Τα </w:t>
      </w:r>
      <w:proofErr w:type="spellStart"/>
      <w:r>
        <w:rPr>
          <w:rFonts w:eastAsia="Times New Roman" w:cs="Times New Roman"/>
          <w:bCs/>
          <w:shd w:val="clear" w:color="auto" w:fill="FFFFFF"/>
        </w:rPr>
        <w:t>συνεταιράκια</w:t>
      </w:r>
      <w:proofErr w:type="spellEnd"/>
      <w:r>
        <w:rPr>
          <w:rFonts w:eastAsia="Times New Roman" w:cs="Times New Roman"/>
          <w:bCs/>
          <w:shd w:val="clear" w:color="auto" w:fill="FFFFFF"/>
        </w:rPr>
        <w:t xml:space="preserve"> σας. </w:t>
      </w:r>
    </w:p>
    <w:p w14:paraId="5FF19573"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ΠΑΥΛΟΣ ΠΟΛΑΚΗΣ (Αναπληρωτής Υπουργός Υγείας):</w:t>
      </w:r>
      <w:r>
        <w:rPr>
          <w:rFonts w:eastAsia="Times New Roman" w:cs="Times New Roman"/>
          <w:bCs/>
          <w:shd w:val="clear" w:color="auto" w:fill="FFFFFF"/>
        </w:rPr>
        <w:t xml:space="preserve">  Μην πετάγ</w:t>
      </w:r>
      <w:r>
        <w:rPr>
          <w:rFonts w:eastAsia="Times New Roman" w:cs="Times New Roman"/>
          <w:bCs/>
          <w:shd w:val="clear" w:color="auto" w:fill="FFFFFF"/>
        </w:rPr>
        <w:t xml:space="preserve">εστε όμως, κύριε Οικονόμου, συνέχεια. Καταντάει κουραστικό από ένα σημείο και πέρα. </w:t>
      </w:r>
    </w:p>
    <w:p w14:paraId="5FF19574"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Κρατήσαμε, λοιπόν, τον βασικό πυρήνα των εργασιακών σχέσεων και από εκεί και πέρα προσαρμόζουμε τη </w:t>
      </w:r>
      <w:r>
        <w:rPr>
          <w:rFonts w:eastAsia="Times New Roman"/>
          <w:bCs/>
          <w:shd w:val="clear" w:color="auto" w:fill="FFFFFF"/>
        </w:rPr>
        <w:t>διαδικασία</w:t>
      </w:r>
      <w:r>
        <w:rPr>
          <w:rFonts w:eastAsia="Times New Roman" w:cs="Times New Roman"/>
          <w:bCs/>
          <w:shd w:val="clear" w:color="auto" w:fill="FFFFFF"/>
        </w:rPr>
        <w:t xml:space="preserve"> με </w:t>
      </w:r>
      <w:r>
        <w:rPr>
          <w:rFonts w:eastAsia="Times New Roman"/>
          <w:bCs/>
          <w:shd w:val="clear" w:color="auto" w:fill="FFFFFF"/>
        </w:rPr>
        <w:t>μια</w:t>
      </w:r>
      <w:r>
        <w:rPr>
          <w:rFonts w:eastAsia="Times New Roman" w:cs="Times New Roman"/>
          <w:bCs/>
          <w:shd w:val="clear" w:color="auto" w:fill="FFFFFF"/>
        </w:rPr>
        <w:t xml:space="preserve"> μεγάλη αλλαγή, ότι, δηλαδή,  δεν μπορεί κάποιος να δου</w:t>
      </w:r>
      <w:r>
        <w:rPr>
          <w:rFonts w:eastAsia="Times New Roman" w:cs="Times New Roman"/>
          <w:bCs/>
          <w:shd w:val="clear" w:color="auto" w:fill="FFFFFF"/>
        </w:rPr>
        <w:t xml:space="preserve">λεύει συνεχόμενα πάνω από δώδεκα ώρες. Πρέπει να μεσολαβεί ανάπαυση. Και αυτό κατοχυρώνεται. </w:t>
      </w:r>
    </w:p>
    <w:p w14:paraId="5FF19575"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Αυτό δεν </w:t>
      </w:r>
      <w:r>
        <w:rPr>
          <w:rFonts w:eastAsia="Times New Roman"/>
          <w:bCs/>
          <w:shd w:val="clear" w:color="auto" w:fill="FFFFFF"/>
        </w:rPr>
        <w:t>είναι</w:t>
      </w:r>
      <w:r>
        <w:rPr>
          <w:rFonts w:eastAsia="Times New Roman" w:cs="Times New Roman"/>
          <w:bCs/>
          <w:shd w:val="clear" w:color="auto" w:fill="FFFFFF"/>
        </w:rPr>
        <w:t xml:space="preserve"> εργασιακή εξόντωση. Αυτό </w:t>
      </w:r>
      <w:r>
        <w:rPr>
          <w:rFonts w:eastAsia="Times New Roman"/>
          <w:bCs/>
          <w:shd w:val="clear" w:color="auto" w:fill="FFFFFF"/>
        </w:rPr>
        <w:t>είναι</w:t>
      </w:r>
      <w:r>
        <w:rPr>
          <w:rFonts w:eastAsia="Times New Roman" w:cs="Times New Roman"/>
          <w:bCs/>
          <w:shd w:val="clear" w:color="auto" w:fill="FFFFFF"/>
        </w:rPr>
        <w:t xml:space="preserve"> εργασιακή και ανθρώπινη διευκόλυνση. Πώς να το κάνουμε; Δεν το καταλαβαίνετε; Πόσο πιο λιανά να πούμε αυτό το πράγμα</w:t>
      </w:r>
      <w:r>
        <w:rPr>
          <w:rFonts w:eastAsia="Times New Roman" w:cs="Times New Roman"/>
          <w:bCs/>
          <w:shd w:val="clear" w:color="auto" w:fill="FFFFFF"/>
        </w:rPr>
        <w:t xml:space="preserve">; </w:t>
      </w:r>
    </w:p>
    <w:p w14:paraId="5FF19576" w14:textId="77777777" w:rsidR="00BA0105" w:rsidRDefault="00C470DB">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Δεύτερον, κατοχυρώνουμε την ιστορία με το ρεπό. </w:t>
      </w:r>
    </w:p>
    <w:p w14:paraId="5FF19577" w14:textId="77777777" w:rsidR="00BA0105" w:rsidRDefault="00C470DB">
      <w:pPr>
        <w:tabs>
          <w:tab w:val="left" w:pos="1494"/>
        </w:tabs>
        <w:spacing w:after="0" w:line="600" w:lineRule="auto"/>
        <w:ind w:firstLine="720"/>
        <w:contextualSpacing/>
        <w:jc w:val="both"/>
        <w:rPr>
          <w:rFonts w:eastAsia="Times New Roman" w:cs="Times New Roman"/>
          <w:szCs w:val="24"/>
        </w:rPr>
      </w:pPr>
      <w:r>
        <w:rPr>
          <w:rFonts w:eastAsia="Times New Roman" w:cs="Times New Roman"/>
          <w:bCs/>
          <w:shd w:val="clear" w:color="auto" w:fill="FFFFFF"/>
        </w:rPr>
        <w:t xml:space="preserve">Τρίτον -και ερχόμαστε τώρα στην άλλη κριτική- </w:t>
      </w:r>
      <w:r>
        <w:rPr>
          <w:rFonts w:eastAsia="Times New Roman"/>
          <w:bCs/>
          <w:shd w:val="clear" w:color="auto" w:fill="FFFFFF"/>
        </w:rPr>
        <w:t>είναι</w:t>
      </w:r>
      <w:r>
        <w:rPr>
          <w:rFonts w:eastAsia="Times New Roman" w:cs="Times New Roman"/>
          <w:bCs/>
          <w:shd w:val="clear" w:color="auto" w:fill="FFFFFF"/>
        </w:rPr>
        <w:t xml:space="preserve"> προφανές ότι για να εφαρμοστεί στην ολότητά του αυτό το σχέδιο, </w:t>
      </w:r>
      <w:r>
        <w:rPr>
          <w:rFonts w:eastAsia="Times New Roman" w:cs="Times New Roman"/>
          <w:bCs/>
          <w:shd w:val="clear" w:color="auto" w:fill="FFFFFF"/>
        </w:rPr>
        <w:lastRenderedPageBreak/>
        <w:t xml:space="preserve">χρειάζονται παραπάνω άνθρωποι μέσα στο σύστημα από αυτούς που υπάρχουν σήμερα. </w:t>
      </w:r>
      <w:r>
        <w:rPr>
          <w:rFonts w:eastAsia="Times New Roman" w:cs="Times New Roman"/>
          <w:szCs w:val="24"/>
        </w:rPr>
        <w:t xml:space="preserve">Και αυτό κάνουμε εδώ και δύο χρόνια. Γι’ αυτό λέμε ότι η εφαρμογή αυτού του νομοσχεδίου θα είναι σταδιακή, θα είναι και κατά τόπους, με βάση το πώς θα επιλέγει και η συγκεκριμένη υγειονομική περιφέρεια και θα εκτιμάται από τις διοικήσεις και τους γιατρούς </w:t>
      </w:r>
      <w:r>
        <w:rPr>
          <w:rFonts w:eastAsia="Times New Roman" w:cs="Times New Roman"/>
          <w:szCs w:val="24"/>
        </w:rPr>
        <w:t xml:space="preserve">των νοσοκομείων αν μπορεί αυτό το πράγμα να εφαρμοστεί στην ολότητά του. Έτσι θα γίνει. Δεν γυρίζεις ένα κουμπί αύριο το πρωί και εφαρμόζεις αυτό το νομοσχέδιο. </w:t>
      </w:r>
    </w:p>
    <w:p w14:paraId="5FF19578"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Πάλι φέρνω στη μνήμη μερικά πράγματα: Τα τελευταία δύο χρόνια έχουμε ενεργοποιήσει εξακόσιες π</w:t>
      </w:r>
      <w:r>
        <w:rPr>
          <w:rFonts w:eastAsia="Times New Roman" w:cs="Times New Roman"/>
          <w:szCs w:val="24"/>
        </w:rPr>
        <w:t>αλιές κρίσεις με πιστώσεις αντίστοιχες, από τους οποίους ήδη έχουν αναλάβει υπηρεσία τριακόσιοι γιατροί με παγωμένες κρίσεις ακόμη και από το 2006 και το 2007. Έχουν ήδη προσληφθεί από την προκήρυξη του 2016 πάνω από τετρακόσιοι γιατροί. Και η διαδικασία σ</w:t>
      </w:r>
      <w:r>
        <w:rPr>
          <w:rFonts w:eastAsia="Times New Roman" w:cs="Times New Roman"/>
          <w:szCs w:val="24"/>
        </w:rPr>
        <w:t xml:space="preserve">υνεχίζεται. </w:t>
      </w:r>
    </w:p>
    <w:p w14:paraId="5FF19579"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Με την πράξη του </w:t>
      </w:r>
      <w:r>
        <w:rPr>
          <w:rFonts w:eastAsia="Times New Roman" w:cs="Times New Roman"/>
          <w:szCs w:val="24"/>
        </w:rPr>
        <w:t>υ</w:t>
      </w:r>
      <w:r>
        <w:rPr>
          <w:rFonts w:eastAsia="Times New Roman" w:cs="Times New Roman"/>
          <w:szCs w:val="24"/>
        </w:rPr>
        <w:t xml:space="preserve">πουργικού </w:t>
      </w:r>
      <w:r>
        <w:rPr>
          <w:rFonts w:eastAsia="Times New Roman" w:cs="Times New Roman"/>
          <w:szCs w:val="24"/>
        </w:rPr>
        <w:t>σ</w:t>
      </w:r>
      <w:r>
        <w:rPr>
          <w:rFonts w:eastAsia="Times New Roman" w:cs="Times New Roman"/>
          <w:szCs w:val="24"/>
        </w:rPr>
        <w:t>υμβουλίου από την παρτίδα των δύο χιλιάδων μόνιμων γιατρών έχουν προκηρυχθεί, μαζί με την προκήρυξη των ΤΕΠ</w:t>
      </w:r>
      <w:r>
        <w:rPr>
          <w:rFonts w:eastAsia="Times New Roman" w:cs="Times New Roman"/>
          <w:szCs w:val="24"/>
        </w:rPr>
        <w:t>,</w:t>
      </w:r>
      <w:r>
        <w:rPr>
          <w:rFonts w:eastAsia="Times New Roman" w:cs="Times New Roman"/>
          <w:szCs w:val="24"/>
        </w:rPr>
        <w:t xml:space="preserve"> που βγαίνει μέσα στις επόμενες </w:t>
      </w:r>
      <w:r>
        <w:rPr>
          <w:rFonts w:eastAsia="Times New Roman" w:cs="Times New Roman"/>
          <w:szCs w:val="24"/>
        </w:rPr>
        <w:lastRenderedPageBreak/>
        <w:t>μέρες στον αέρα, σχεδόν χίλιοι γιατροί. Αυτό είναι μια μεγάλη ένεση προσωπ</w:t>
      </w:r>
      <w:r>
        <w:rPr>
          <w:rFonts w:eastAsia="Times New Roman" w:cs="Times New Roman"/>
          <w:szCs w:val="24"/>
        </w:rPr>
        <w:t xml:space="preserve">ικού στο σύστημα </w:t>
      </w:r>
      <w:r>
        <w:rPr>
          <w:rFonts w:eastAsia="Times New Roman" w:cs="Times New Roman"/>
          <w:szCs w:val="24"/>
        </w:rPr>
        <w:t>υ</w:t>
      </w:r>
      <w:r>
        <w:rPr>
          <w:rFonts w:eastAsia="Times New Roman" w:cs="Times New Roman"/>
          <w:szCs w:val="24"/>
        </w:rPr>
        <w:t xml:space="preserve">γείας, το οποίο θα ολοκληρωθεί και με το μεγάλο κομμάτι των τετρακοσίων πενήντα ατόμων που θα πάνε προς την </w:t>
      </w:r>
      <w:r>
        <w:rPr>
          <w:rFonts w:eastAsia="Times New Roman" w:cs="Times New Roman"/>
          <w:szCs w:val="24"/>
        </w:rPr>
        <w:t>π</w:t>
      </w:r>
      <w:r>
        <w:rPr>
          <w:rFonts w:eastAsia="Times New Roman" w:cs="Times New Roman"/>
          <w:szCs w:val="24"/>
        </w:rPr>
        <w:t xml:space="preserve">ρωτοβάθμια και με τους υπόλοιπους οι οποίοι θα ενισχύσουν τα κενά που θα υπάρχουν στα νοσοκομεία. </w:t>
      </w:r>
    </w:p>
    <w:p w14:paraId="5FF1957A"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μεγαλύτερη ένεση </w:t>
      </w:r>
      <w:r>
        <w:rPr>
          <w:rFonts w:eastAsia="Times New Roman" w:cs="Times New Roman"/>
          <w:szCs w:val="24"/>
        </w:rPr>
        <w:t xml:space="preserve">προσωπικού στο δημόσιο σύστημα </w:t>
      </w:r>
      <w:r>
        <w:rPr>
          <w:rFonts w:eastAsia="Times New Roman" w:cs="Times New Roman"/>
          <w:szCs w:val="24"/>
        </w:rPr>
        <w:t>υ</w:t>
      </w:r>
      <w:r>
        <w:rPr>
          <w:rFonts w:eastAsia="Times New Roman" w:cs="Times New Roman"/>
          <w:szCs w:val="24"/>
        </w:rPr>
        <w:t xml:space="preserve">γείας από τότε που φτιάχτηκε. Αυτό είναι πραγματικότητα. Δεν είναι λόγια του αέρα. </w:t>
      </w:r>
    </w:p>
    <w:p w14:paraId="5FF1957B"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Ξέχασα να πω ότι το σύστημα ενισχύθηκε από τον Οκτώβριο του 2015 μέχρι τον Μάη του 2016 με χίλιους πεντακόσιους επικουρικούς γιατρούς επιπλέ</w:t>
      </w:r>
      <w:r>
        <w:rPr>
          <w:rFonts w:eastAsia="Times New Roman" w:cs="Times New Roman"/>
          <w:szCs w:val="24"/>
        </w:rPr>
        <w:t>ον αυτών</w:t>
      </w:r>
      <w:r>
        <w:rPr>
          <w:rFonts w:eastAsia="Times New Roman" w:cs="Times New Roman"/>
          <w:szCs w:val="24"/>
        </w:rPr>
        <w:t>,</w:t>
      </w:r>
      <w:r>
        <w:rPr>
          <w:rFonts w:eastAsia="Times New Roman" w:cs="Times New Roman"/>
          <w:szCs w:val="24"/>
        </w:rPr>
        <w:t xml:space="preserve"> που υπηρετούσαν μέχρι τότε, που ήταν περίπου πεντακόσιοι. Αλλιώς, δεν θα ισορροπούσε το σύστημα. Αλλιώς, δεν θα μιλούσαμε για σύστημα σήμερα. </w:t>
      </w:r>
    </w:p>
    <w:p w14:paraId="5FF1957C"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Με την ολοκλήρωση, λοιπόν, αυτών των προσλήψεων, θα μπορεί να αρχίσει να εφαρμόζεται σταδιακά αυτό</w:t>
      </w:r>
      <w:r>
        <w:rPr>
          <w:rFonts w:eastAsia="Times New Roman" w:cs="Times New Roman"/>
          <w:szCs w:val="24"/>
        </w:rPr>
        <w:t>,</w:t>
      </w:r>
      <w:r>
        <w:rPr>
          <w:rFonts w:eastAsia="Times New Roman" w:cs="Times New Roman"/>
          <w:szCs w:val="24"/>
        </w:rPr>
        <w:t xml:space="preserve"> που περιγράφει το νομοσχέδιο για το νέο τρόπο εργασίας και το νέο ωράριο εργασίας. Αλλιώς, δεν γίνεται. </w:t>
      </w:r>
    </w:p>
    <w:p w14:paraId="5FF1957D"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Μια κεντρική παρέμβαση αυτού του χαρακτήρα εκεί που πονούν τα νοσοκομεία, εκεί που όλοι το λέμε τόσα χρόνια αλλά </w:t>
      </w:r>
      <w:r>
        <w:rPr>
          <w:rFonts w:eastAsia="Times New Roman" w:cs="Times New Roman"/>
          <w:szCs w:val="24"/>
        </w:rPr>
        <w:lastRenderedPageBreak/>
        <w:t>κανείς δεν έκανε τίποτα τα προηγούμεν</w:t>
      </w:r>
      <w:r>
        <w:rPr>
          <w:rFonts w:eastAsia="Times New Roman" w:cs="Times New Roman"/>
          <w:szCs w:val="24"/>
        </w:rPr>
        <w:t xml:space="preserve">α χρόνια -και τώρα θα γίνει- είναι η μαζική παρέμβαση για την πρόσληψη πεντακοσίων θέσεων σε </w:t>
      </w:r>
      <w:r>
        <w:rPr>
          <w:rFonts w:eastAsia="Times New Roman" w:cs="Times New Roman"/>
          <w:szCs w:val="24"/>
        </w:rPr>
        <w:t>τ</w:t>
      </w:r>
      <w:r>
        <w:rPr>
          <w:rFonts w:eastAsia="Times New Roman" w:cs="Times New Roman"/>
          <w:szCs w:val="24"/>
        </w:rPr>
        <w:t xml:space="preserve">μήματα </w:t>
      </w:r>
      <w:r>
        <w:rPr>
          <w:rFonts w:eastAsia="Times New Roman" w:cs="Times New Roman"/>
          <w:szCs w:val="24"/>
        </w:rPr>
        <w:t>ε</w:t>
      </w:r>
      <w:r>
        <w:rPr>
          <w:rFonts w:eastAsia="Times New Roman" w:cs="Times New Roman"/>
          <w:szCs w:val="24"/>
        </w:rPr>
        <w:t xml:space="preserve">πειγόντων </w:t>
      </w:r>
      <w:r>
        <w:rPr>
          <w:rFonts w:eastAsia="Times New Roman" w:cs="Times New Roman"/>
          <w:szCs w:val="24"/>
        </w:rPr>
        <w:t>π</w:t>
      </w:r>
      <w:r>
        <w:rPr>
          <w:rFonts w:eastAsia="Times New Roman" w:cs="Times New Roman"/>
          <w:szCs w:val="24"/>
        </w:rPr>
        <w:t>εριστατικών. Έχετε ακούσει πάρα πολλές φορές στο παρελθόν για την αναγκαιότητα των αυτόνομων ΤΕΠ κ.λπ., ότι εκεί πονάει το σύστημα, εκεί βασανί</w:t>
      </w:r>
      <w:r>
        <w:rPr>
          <w:rFonts w:eastAsia="Times New Roman" w:cs="Times New Roman"/>
          <w:szCs w:val="24"/>
        </w:rPr>
        <w:t>ζεται ο άρρωστος, εκεί δημιουργούνται τα προβλήματα, οι φασαρίες, οι καθυστερήσεις, η αγανάκτηση του κόσμου. Αυτό υπήρχε χρόνια. Γιατί δεν γινόταν; Διότι δεν προβλέπονταν στους οργανισμούς των νοσοκομείων -και τους πρώτους και τους κουτσουρεμένους τα χρόνι</w:t>
      </w:r>
      <w:r>
        <w:rPr>
          <w:rFonts w:eastAsia="Times New Roman" w:cs="Times New Roman"/>
          <w:szCs w:val="24"/>
        </w:rPr>
        <w:t>α των μνημονίων- οργανικές θέσεις για να προκηρυχθούν. Συστήσαμε με νομοθετική διάταξη τετρακόσιες εξήντα πέντε τέτοιες θέσεις, οι οποίες προστέθηκαν στις πενήντα μόνο</w:t>
      </w:r>
      <w:r>
        <w:rPr>
          <w:rFonts w:eastAsia="Times New Roman" w:cs="Times New Roman"/>
          <w:szCs w:val="24"/>
        </w:rPr>
        <w:t>,</w:t>
      </w:r>
      <w:r>
        <w:rPr>
          <w:rFonts w:eastAsia="Times New Roman" w:cs="Times New Roman"/>
          <w:szCs w:val="24"/>
        </w:rPr>
        <w:t xml:space="preserve"> που υπήρχαν στους οργανισμούς των νοσοκομείων, είτε τους παλαιότερους είτε τους </w:t>
      </w:r>
      <w:proofErr w:type="spellStart"/>
      <w:r>
        <w:rPr>
          <w:rFonts w:eastAsia="Times New Roman" w:cs="Times New Roman"/>
          <w:szCs w:val="24"/>
        </w:rPr>
        <w:t>μνημονι</w:t>
      </w:r>
      <w:r>
        <w:rPr>
          <w:rFonts w:eastAsia="Times New Roman" w:cs="Times New Roman"/>
          <w:szCs w:val="24"/>
        </w:rPr>
        <w:t>ακά</w:t>
      </w:r>
      <w:proofErr w:type="spellEnd"/>
      <w:r>
        <w:rPr>
          <w:rFonts w:eastAsia="Times New Roman" w:cs="Times New Roman"/>
          <w:szCs w:val="24"/>
        </w:rPr>
        <w:t xml:space="preserve"> κουτσουρεμένους. Οπότε τώρα έχουμε έναν αριθμό που μοιράζοντάς τον στα μεγάλα νοσοκομεία της χώρας κυρίως, μπορεί να είναι η βάση για να οργανωθεί η λειτουργία των αυτόνομων ΤΕΠ, του πιο επείγοντος κομματιού της λειτουργίας των νοσοκομείων, το οποίο θα</w:t>
      </w:r>
      <w:r>
        <w:rPr>
          <w:rFonts w:eastAsia="Times New Roman" w:cs="Times New Roman"/>
          <w:szCs w:val="24"/>
        </w:rPr>
        <w:t xml:space="preserve"> έχει πολλαπλασιαστικές συνέπειες σε όλες τις ανάγκες εφημέρευσης των νοσοκομείων. Είναι τόσο δύσκολο να το καταλάβετε αυτό; </w:t>
      </w:r>
    </w:p>
    <w:p w14:paraId="5FF1957E"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η παρέμβαση για τις ΜΕΘ. Αυτή τη στιγμή, δεν υπάρχει ούτε μία κενή οργανική θέση στις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 της χώρα</w:t>
      </w:r>
      <w:r>
        <w:rPr>
          <w:rFonts w:eastAsia="Times New Roman" w:cs="Times New Roman"/>
          <w:szCs w:val="24"/>
        </w:rPr>
        <w:t xml:space="preserve">ς -που κι εκεί έχουν μεγάλες ανάγκες εφημερίας- που να μην έχει προκηρυχθεί. </w:t>
      </w:r>
      <w:proofErr w:type="spellStart"/>
      <w:r>
        <w:rPr>
          <w:rFonts w:eastAsia="Times New Roman" w:cs="Times New Roman"/>
          <w:szCs w:val="24"/>
        </w:rPr>
        <w:t>Εκατόν</w:t>
      </w:r>
      <w:proofErr w:type="spellEnd"/>
      <w:r>
        <w:rPr>
          <w:rFonts w:eastAsia="Times New Roman" w:cs="Times New Roman"/>
          <w:szCs w:val="24"/>
        </w:rPr>
        <w:t xml:space="preserve"> ογδόντα πέντε μαζικά δόθηκαν σε έγκριση, στην προκήρυξη και είναι αυτή τη στιγμή στον αέρα. Σε κάποιες γίνονται και οι κρίσεις. Πρακτικά, καλύπτουμε τις ανάγκες για ιατρικό</w:t>
      </w:r>
      <w:r>
        <w:rPr>
          <w:rFonts w:eastAsia="Times New Roman" w:cs="Times New Roman"/>
          <w:szCs w:val="24"/>
        </w:rPr>
        <w:t xml:space="preserve">, επιστημονικό δυναμικό στα δύο πιο σημαντικά -όλα σημαντικά είναι- στα δύο πιο βαριά τμήματα των νοσοκομείων. Αυτό δεν το βλέπετε; Αυτό δεν αντανακλάται στην όλη λειτουργία των νοσοκομείων; </w:t>
      </w:r>
    </w:p>
    <w:p w14:paraId="5FF1957F"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Τελειώνω με αυτά. Περισσότερες λεπτομέρειες θα σας αναφέρει ο κ.</w:t>
      </w:r>
      <w:r>
        <w:rPr>
          <w:rFonts w:eastAsia="Times New Roman" w:cs="Times New Roman"/>
          <w:szCs w:val="24"/>
        </w:rPr>
        <w:t xml:space="preserve"> Ξανθός σε σχέση με τις ρυθμίσεις του νομοσχεδίου. Εγώ θέλω να σταθώ σε δυο-τρία άλλα πράγματα, πάλι για να μην ξεχνιόμαστε. </w:t>
      </w:r>
    </w:p>
    <w:p w14:paraId="5FF19580" w14:textId="77777777" w:rsidR="00BA0105" w:rsidRDefault="00C470DB">
      <w:pPr>
        <w:tabs>
          <w:tab w:val="left" w:pos="1494"/>
        </w:tabs>
        <w:spacing w:after="0" w:line="600" w:lineRule="auto"/>
        <w:ind w:firstLine="720"/>
        <w:contextualSpacing/>
        <w:jc w:val="both"/>
        <w:rPr>
          <w:rFonts w:eastAsia="Times New Roman" w:cs="Times New Roman"/>
          <w:szCs w:val="24"/>
        </w:rPr>
      </w:pPr>
      <w:r>
        <w:rPr>
          <w:rFonts w:eastAsia="Times New Roman" w:cs="Times New Roman"/>
          <w:szCs w:val="24"/>
        </w:rPr>
        <w:t>Μας κάνατε μια κριτική για το δεύτερο τμήμα του νομοσχεδίου. Λέτε</w:t>
      </w:r>
      <w:r>
        <w:rPr>
          <w:rFonts w:eastAsia="Times New Roman" w:cs="Times New Roman"/>
          <w:szCs w:val="24"/>
        </w:rPr>
        <w:t>:</w:t>
      </w:r>
      <w:r>
        <w:rPr>
          <w:rFonts w:eastAsia="Times New Roman" w:cs="Times New Roman"/>
          <w:szCs w:val="24"/>
        </w:rPr>
        <w:t xml:space="preserve"> «Μα, τους επιλέγετε με κλήρωση τους κριτές». </w:t>
      </w:r>
    </w:p>
    <w:p w14:paraId="5FF19581" w14:textId="77777777" w:rsidR="00BA0105" w:rsidRDefault="00C470DB">
      <w:pPr>
        <w:tabs>
          <w:tab w:val="left" w:pos="2820"/>
        </w:tabs>
        <w:spacing w:after="0" w:line="600" w:lineRule="auto"/>
        <w:ind w:firstLine="720"/>
        <w:contextualSpacing/>
        <w:jc w:val="both"/>
        <w:rPr>
          <w:rFonts w:eastAsia="Times New Roman"/>
          <w:szCs w:val="24"/>
        </w:rPr>
      </w:pPr>
      <w:r>
        <w:rPr>
          <w:rFonts w:eastAsia="Times New Roman"/>
          <w:szCs w:val="24"/>
        </w:rPr>
        <w:t>Σήμερα δεν επιλέγ</w:t>
      </w:r>
      <w:r>
        <w:rPr>
          <w:rFonts w:eastAsia="Times New Roman"/>
          <w:szCs w:val="24"/>
        </w:rPr>
        <w:t xml:space="preserve">ονται με κλήρωση η εισηγητές-κριτές στα </w:t>
      </w:r>
      <w:r>
        <w:rPr>
          <w:rFonts w:eastAsia="Times New Roman"/>
          <w:szCs w:val="24"/>
        </w:rPr>
        <w:t>σ</w:t>
      </w:r>
      <w:r>
        <w:rPr>
          <w:rFonts w:eastAsia="Times New Roman"/>
          <w:szCs w:val="24"/>
        </w:rPr>
        <w:t xml:space="preserve">υμβούλια </w:t>
      </w:r>
      <w:r>
        <w:rPr>
          <w:rFonts w:eastAsia="Times New Roman"/>
          <w:szCs w:val="24"/>
        </w:rPr>
        <w:t>κ</w:t>
      </w:r>
      <w:r>
        <w:rPr>
          <w:rFonts w:eastAsia="Times New Roman"/>
          <w:szCs w:val="24"/>
        </w:rPr>
        <w:t>ρίσης που γίνονται ανά νοσοκομείο; Με τι γίνονται μέχρι τώρα;</w:t>
      </w:r>
    </w:p>
    <w:p w14:paraId="5FF19582" w14:textId="77777777" w:rsidR="00BA0105" w:rsidRDefault="00C470DB">
      <w:pPr>
        <w:tabs>
          <w:tab w:val="left" w:pos="2820"/>
        </w:tabs>
        <w:spacing w:after="0" w:line="600" w:lineRule="auto"/>
        <w:ind w:firstLine="720"/>
        <w:contextualSpacing/>
        <w:jc w:val="both"/>
        <w:rPr>
          <w:rFonts w:eastAsia="Times New Roman"/>
          <w:szCs w:val="24"/>
        </w:rPr>
      </w:pPr>
      <w:r>
        <w:rPr>
          <w:rFonts w:eastAsia="Times New Roman"/>
          <w:b/>
          <w:szCs w:val="24"/>
        </w:rPr>
        <w:t>ΒΑΣΙΛΕΙΟΣ ΟΙΚΟΝΟΜΟΥ:</w:t>
      </w:r>
      <w:r>
        <w:rPr>
          <w:rFonts w:eastAsia="Times New Roman"/>
          <w:szCs w:val="24"/>
        </w:rPr>
        <w:t xml:space="preserve"> Δεν παρακολουθείτε τι λέμε.</w:t>
      </w:r>
    </w:p>
    <w:p w14:paraId="5FF19583" w14:textId="77777777" w:rsidR="00BA0105" w:rsidRDefault="00C470DB">
      <w:pPr>
        <w:tabs>
          <w:tab w:val="left" w:pos="2820"/>
        </w:tabs>
        <w:spacing w:after="0" w:line="600" w:lineRule="auto"/>
        <w:ind w:firstLine="720"/>
        <w:contextualSpacing/>
        <w:jc w:val="both"/>
        <w:rPr>
          <w:rFonts w:eastAsia="Times New Roman"/>
          <w:szCs w:val="24"/>
        </w:rPr>
      </w:pPr>
      <w:r>
        <w:rPr>
          <w:rFonts w:eastAsia="Times New Roman" w:cs="Times New Roman"/>
          <w:b/>
          <w:shd w:val="clear" w:color="auto" w:fill="FFFFFF"/>
        </w:rPr>
        <w:lastRenderedPageBreak/>
        <w:t xml:space="preserve">ΠΑΥΛΟΣ ΠΟΛΑΚΗΣ (Αναπληρωτής Υπουργός Υγείας): </w:t>
      </w:r>
      <w:r>
        <w:rPr>
          <w:rFonts w:eastAsia="Times New Roman" w:cs="Times New Roman"/>
          <w:shd w:val="clear" w:color="auto" w:fill="FFFFFF"/>
        </w:rPr>
        <w:t>Δ</w:t>
      </w:r>
      <w:r>
        <w:rPr>
          <w:rFonts w:eastAsia="Times New Roman"/>
          <w:szCs w:val="24"/>
        </w:rPr>
        <w:t>εύτερον, θυμάμαι τα χρόνια</w:t>
      </w:r>
      <w:r>
        <w:rPr>
          <w:rFonts w:eastAsia="Times New Roman"/>
          <w:szCs w:val="24"/>
        </w:rPr>
        <w:t>,</w:t>
      </w:r>
      <w:r>
        <w:rPr>
          <w:rFonts w:eastAsia="Times New Roman"/>
          <w:szCs w:val="24"/>
        </w:rPr>
        <w:t xml:space="preserve"> που έκανα εγώ αιτήσ</w:t>
      </w:r>
      <w:r>
        <w:rPr>
          <w:rFonts w:eastAsia="Times New Roman"/>
          <w:szCs w:val="24"/>
        </w:rPr>
        <w:t xml:space="preserve">εις στο ΕΣΥ από το 2000 μέχρι το 2005, που τότε υπήρχαν </w:t>
      </w:r>
      <w:r>
        <w:rPr>
          <w:rFonts w:eastAsia="Times New Roman"/>
          <w:szCs w:val="24"/>
        </w:rPr>
        <w:t>σ</w:t>
      </w:r>
      <w:r>
        <w:rPr>
          <w:rFonts w:eastAsia="Times New Roman"/>
          <w:szCs w:val="24"/>
        </w:rPr>
        <w:t xml:space="preserve">υμβούλια </w:t>
      </w:r>
      <w:r>
        <w:rPr>
          <w:rFonts w:eastAsia="Times New Roman"/>
          <w:szCs w:val="24"/>
        </w:rPr>
        <w:t>κ</w:t>
      </w:r>
      <w:r>
        <w:rPr>
          <w:rFonts w:eastAsia="Times New Roman"/>
          <w:szCs w:val="24"/>
        </w:rPr>
        <w:t>ρίσης τα οποία δεν ήταν ανά νοσοκομείο -το πρώτο ειδικά διάστημα, μετά άλλαξε αυτό- αλλά ήταν ανά ομάδα νοσοκομείων ή ανά υγειονομική περιφέρεια. Ποιος όριζε τότε, κύριοι συνάδελφοι, τη σύν</w:t>
      </w:r>
      <w:r>
        <w:rPr>
          <w:rFonts w:eastAsia="Times New Roman"/>
          <w:szCs w:val="24"/>
        </w:rPr>
        <w:t xml:space="preserve">θεση των συμβουλίων; Γινόταν με τη διαδικασία που περιγράφει το νομοσχέδιο, που λέει το </w:t>
      </w:r>
      <w:r>
        <w:rPr>
          <w:rFonts w:eastAsia="Times New Roman"/>
          <w:szCs w:val="24"/>
        </w:rPr>
        <w:t>δ</w:t>
      </w:r>
      <w:r>
        <w:rPr>
          <w:rFonts w:eastAsia="Times New Roman"/>
          <w:szCs w:val="24"/>
        </w:rPr>
        <w:t xml:space="preserve">ιοικητή, τρεις συντονιστές </w:t>
      </w:r>
      <w:r>
        <w:rPr>
          <w:rFonts w:eastAsia="Times New Roman"/>
          <w:szCs w:val="24"/>
        </w:rPr>
        <w:t>δ</w:t>
      </w:r>
      <w:r>
        <w:rPr>
          <w:rFonts w:eastAsia="Times New Roman"/>
          <w:szCs w:val="24"/>
        </w:rPr>
        <w:t xml:space="preserve">ιευθυντές που επιλέγονται με κλήρωση από την ειδικότητα από τα νοσοκομεία της περιοχής, τον </w:t>
      </w:r>
      <w:r>
        <w:rPr>
          <w:rFonts w:eastAsia="Times New Roman"/>
          <w:szCs w:val="24"/>
        </w:rPr>
        <w:t>π</w:t>
      </w:r>
      <w:r>
        <w:rPr>
          <w:rFonts w:eastAsia="Times New Roman"/>
          <w:szCs w:val="24"/>
        </w:rPr>
        <w:t xml:space="preserve">ρόεδρο του </w:t>
      </w:r>
      <w:r>
        <w:rPr>
          <w:rFonts w:eastAsia="Times New Roman"/>
          <w:szCs w:val="24"/>
        </w:rPr>
        <w:t>ε</w:t>
      </w:r>
      <w:r>
        <w:rPr>
          <w:rFonts w:eastAsia="Times New Roman"/>
          <w:szCs w:val="24"/>
        </w:rPr>
        <w:t xml:space="preserve">πιστημονικού </w:t>
      </w:r>
      <w:r>
        <w:rPr>
          <w:rFonts w:eastAsia="Times New Roman"/>
          <w:szCs w:val="24"/>
        </w:rPr>
        <w:t>σ</w:t>
      </w:r>
      <w:r>
        <w:rPr>
          <w:rFonts w:eastAsia="Times New Roman"/>
          <w:szCs w:val="24"/>
        </w:rPr>
        <w:t>υμβουλίου ενός νοσοκ</w:t>
      </w:r>
      <w:r>
        <w:rPr>
          <w:rFonts w:eastAsia="Times New Roman"/>
          <w:szCs w:val="24"/>
        </w:rPr>
        <w:t xml:space="preserve">ομείου κ.λπ.; Τι γινόταν τότε; Μήπως να θυμηθούμε; Εγώ ξέρω τι γινόταν και το έζησα και στο πετσί μου. Από το γραφείο του Υπουργού βγαίναν τα ονόματα του </w:t>
      </w:r>
      <w:r>
        <w:rPr>
          <w:rFonts w:eastAsia="Times New Roman"/>
          <w:szCs w:val="24"/>
        </w:rPr>
        <w:t>σ</w:t>
      </w:r>
      <w:r>
        <w:rPr>
          <w:rFonts w:eastAsia="Times New Roman"/>
          <w:szCs w:val="24"/>
        </w:rPr>
        <w:t xml:space="preserve">υμβούλιου </w:t>
      </w:r>
      <w:r>
        <w:rPr>
          <w:rFonts w:eastAsia="Times New Roman"/>
          <w:szCs w:val="24"/>
        </w:rPr>
        <w:t>κ</w:t>
      </w:r>
      <w:r>
        <w:rPr>
          <w:rFonts w:eastAsia="Times New Roman"/>
          <w:szCs w:val="24"/>
        </w:rPr>
        <w:t>ρίσης -είτε ΠΑΣΟΚ είτε Νέα Δημοκρατία- και έμπαινες μέσα μόνο αν προσκύναγες. Δεκατρείς αι</w:t>
      </w:r>
      <w:r>
        <w:rPr>
          <w:rFonts w:eastAsia="Times New Roman"/>
          <w:szCs w:val="24"/>
        </w:rPr>
        <w:t xml:space="preserve">τήσεις έκανα στο ΕΣΥ και όλο δεύτερο και τρίτο με βγάζανε εκείνα τα </w:t>
      </w:r>
      <w:r>
        <w:rPr>
          <w:rFonts w:eastAsia="Times New Roman"/>
          <w:szCs w:val="24"/>
        </w:rPr>
        <w:t>σ</w:t>
      </w:r>
      <w:r>
        <w:rPr>
          <w:rFonts w:eastAsia="Times New Roman"/>
          <w:szCs w:val="24"/>
        </w:rPr>
        <w:t xml:space="preserve">υμβούλια </w:t>
      </w:r>
      <w:r>
        <w:rPr>
          <w:rFonts w:eastAsia="Times New Roman"/>
          <w:szCs w:val="24"/>
        </w:rPr>
        <w:t>κ</w:t>
      </w:r>
      <w:r>
        <w:rPr>
          <w:rFonts w:eastAsia="Times New Roman"/>
          <w:szCs w:val="24"/>
        </w:rPr>
        <w:t>ρίσης, τα ακομμάτιστα, τα επιστημονικά και τα δεν ξέρω κι εγώ τι. Για να μην ξεχνιόμαστε πώς γίνονταν οι κρίσεις και οι προσλήψεις!</w:t>
      </w:r>
    </w:p>
    <w:p w14:paraId="5FF19584"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b/>
          <w:szCs w:val="24"/>
        </w:rPr>
        <w:t xml:space="preserve">ΒΑΣΙΛΕΙΟΣ ΟΙΚΟΝΟΜΟΥ: </w:t>
      </w:r>
      <w:r>
        <w:rPr>
          <w:rFonts w:eastAsia="Times New Roman"/>
          <w:szCs w:val="24"/>
        </w:rPr>
        <w:t>Και ψηλά σε είχαν.</w:t>
      </w:r>
    </w:p>
    <w:p w14:paraId="5FF19585"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Τον ακάθιστο έχεις, κύριε Οικονόμου; Τι έχεις πάθει;</w:t>
      </w:r>
    </w:p>
    <w:p w14:paraId="5FF19586"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Αν σήμερα κάναμε αυτό που κάνατε εσείς τότε, τι θα λέγατε; Τι θα κάνατε, αν κάναμε το αντίστοιχο; Θα λέγατε: «Ο ΣΥΡΙΖΑ φτιάχνει κομματικό κράτος. Θα βάλει το</w:t>
      </w:r>
      <w:r>
        <w:rPr>
          <w:rFonts w:eastAsia="Times New Roman"/>
          <w:szCs w:val="24"/>
        </w:rPr>
        <w:t xml:space="preserve">υς δικούς του για αν επιλέξει μόνο </w:t>
      </w:r>
      <w:proofErr w:type="spellStart"/>
      <w:r>
        <w:rPr>
          <w:rFonts w:eastAsia="Times New Roman"/>
          <w:szCs w:val="24"/>
        </w:rPr>
        <w:t>Συριζαίους</w:t>
      </w:r>
      <w:proofErr w:type="spellEnd"/>
      <w:r>
        <w:rPr>
          <w:rFonts w:eastAsia="Times New Roman"/>
          <w:szCs w:val="24"/>
        </w:rPr>
        <w:t xml:space="preserve"> να μπουν στα νοσοκομεία». Αυτό δεν θα λέγατε; Τώρα που βλέπετε ότι κάτι τέτοιο δεν συμβαίνει, λέτε «Α, με κλήρωση θα τους βρείτε». Αυτό δεν είναι αντιπολίτευση. Αυτό είναι </w:t>
      </w:r>
      <w:r>
        <w:rPr>
          <w:rFonts w:eastAsia="Times New Roman"/>
          <w:szCs w:val="24"/>
        </w:rPr>
        <w:t>«</w:t>
      </w:r>
      <w:proofErr w:type="spellStart"/>
      <w:r>
        <w:rPr>
          <w:rFonts w:eastAsia="Times New Roman"/>
          <w:szCs w:val="24"/>
        </w:rPr>
        <w:t>κουκουρούκου</w:t>
      </w:r>
      <w:proofErr w:type="spellEnd"/>
      <w:r>
        <w:rPr>
          <w:rFonts w:eastAsia="Times New Roman"/>
          <w:szCs w:val="24"/>
        </w:rPr>
        <w:t>»</w:t>
      </w:r>
      <w:r>
        <w:rPr>
          <w:rFonts w:eastAsia="Times New Roman"/>
          <w:szCs w:val="24"/>
        </w:rPr>
        <w:t>. Κυριολεκτικά δηλαδή. Α</w:t>
      </w:r>
      <w:r>
        <w:rPr>
          <w:rFonts w:eastAsia="Times New Roman"/>
          <w:szCs w:val="24"/>
        </w:rPr>
        <w:t>πό δω δεν σας πιάνει, από κει δεν σας πιάνει. Δεν μπορώ να καταλάβω τελικά τι θέλετε; Ο τρόπος που αντιπολιτεύεστε είναι: Λέμε άλφα; Θα πείτε ωμέγα. Λέμε ωμέγα; Θα πείτε άλφα. Αυτό είναι.</w:t>
      </w:r>
    </w:p>
    <w:p w14:paraId="5FF19587"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Και μια κουβέντα για να τελειώσω, γιατί επαναλάβατε την κριτική που </w:t>
      </w:r>
      <w:r>
        <w:rPr>
          <w:rFonts w:eastAsia="Times New Roman"/>
          <w:szCs w:val="24"/>
        </w:rPr>
        <w:t xml:space="preserve">κάνατε προχθές σε μια προσπάθεια προσεταιρισμού -να το πω έτσι- του σώματος των νοσοκομειακών γιατρών σε σχέση με αυτά που είπα σε μια συνέντευξη μου την προηγούμενη βδομάδα και τον τρόπο που εμφανίστηκαν σε κάποια ΜΜΕ. </w:t>
      </w:r>
    </w:p>
    <w:p w14:paraId="5FF19588"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Ακούστε να δείτε. Επαναλαμβάνω….</w:t>
      </w:r>
    </w:p>
    <w:p w14:paraId="5FF19589"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b/>
          <w:szCs w:val="24"/>
        </w:rPr>
        <w:t xml:space="preserve">ΒΑΣΙΛΕΙΟΣ ΟΙΚΟΝΟΜΟΥ: </w:t>
      </w:r>
      <w:r>
        <w:rPr>
          <w:rFonts w:eastAsia="Times New Roman"/>
          <w:szCs w:val="24"/>
        </w:rPr>
        <w:t>Μαζέψτε τα τώρα.</w:t>
      </w:r>
    </w:p>
    <w:p w14:paraId="5FF1958A"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Σταθεροποιηθείτε κάπου, κύριε Οικονόμου. Μην κουνιέστε συνέχεια.</w:t>
      </w:r>
    </w:p>
    <w:p w14:paraId="5FF1958B"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Επαναλαμβάνω ότι αυτά που είπα και που δεν τα αλλάζω ούτε σε μία λέξη, είναι μια ανάλυση η οποία το ξέρω ότ</w:t>
      </w:r>
      <w:r>
        <w:rPr>
          <w:rFonts w:eastAsia="Times New Roman"/>
          <w:szCs w:val="24"/>
        </w:rPr>
        <w:t>ι σας πειράζει, γιατί ήταν το προηγούμενο κοινωνικό συμβόλαιο. Από το 1996 μέχρι το 2004 -τα ξαναείπα και θα τα ξαναπώ- διαχύθηκε η παραοικονομία κι έγινε νόμος κίνησης όλης της κοινωνίας η μίζα και το «μαύρο» χρήμα. Αυτό έγινε και στα νοσοκομεία. Δεν κινε</w:t>
      </w:r>
      <w:r>
        <w:rPr>
          <w:rFonts w:eastAsia="Times New Roman"/>
          <w:szCs w:val="24"/>
        </w:rPr>
        <w:t>ίτο τίποτα αν δεν υπήρχε αντίτιμο. Και το κοινωνικό συμβόλαιο εκείνης της περιόδου με το οποίο αποσπούσατε -είτε η Νέα Δημοκρατία είτε το ΠΑΣΟΚ- κοινωνική συναίνεση σε κάποια πράγματα, ήταν το εξής: Δεν σε πληρώνω με βάση αυτό που αξίζει αυτό που κάνεις, α</w:t>
      </w:r>
      <w:r>
        <w:rPr>
          <w:rFonts w:eastAsia="Times New Roman"/>
          <w:szCs w:val="24"/>
        </w:rPr>
        <w:t xml:space="preserve">λλά σου επιτρέπω να παίρνεις κομμάτι από αυτό που χρησιμοποιείς, υλικό, φάρμακο, αντιδραστήριο, κ.λπ.. Αυτό δεν γινόταν; Δεν το ξέρετε; Πώς μαζεύτηκαν 85 δισεκατομμύρια ευρώ «μαύρο» χρήμα στον χώρο της </w:t>
      </w:r>
      <w:r>
        <w:rPr>
          <w:rFonts w:eastAsia="Times New Roman"/>
          <w:szCs w:val="24"/>
        </w:rPr>
        <w:t>υ</w:t>
      </w:r>
      <w:r>
        <w:rPr>
          <w:rFonts w:eastAsia="Times New Roman"/>
          <w:szCs w:val="24"/>
        </w:rPr>
        <w:t>γείας; Έτσι. Με αυτόν τον τρόπο.</w:t>
      </w:r>
    </w:p>
    <w:p w14:paraId="5FF1958C"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b/>
          <w:szCs w:val="24"/>
        </w:rPr>
        <w:t>ΒΑΣΙΛΕΙΟΣ ΟΙΚΟΝΟΜΟΥ:</w:t>
      </w:r>
      <w:r>
        <w:rPr>
          <w:rFonts w:eastAsia="Times New Roman"/>
          <w:b/>
          <w:szCs w:val="24"/>
        </w:rPr>
        <w:t xml:space="preserve"> </w:t>
      </w:r>
      <w:r>
        <w:rPr>
          <w:rFonts w:eastAsia="Times New Roman"/>
          <w:szCs w:val="24"/>
        </w:rPr>
        <w:t>Συμφωνεί ο κ. Παπαδόπουλος με αυτά που λέτε;</w:t>
      </w:r>
    </w:p>
    <w:p w14:paraId="5FF1958D"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Μπορείτε να μην πετάγεστε, κύριε Οικονόμου;</w:t>
      </w:r>
    </w:p>
    <w:p w14:paraId="5FF1958E"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Αυτό δεν το ξέρετε; Αυτό χρεοκόπησε τη χώρα και είναι προφανές. Και είπα κάποια πράγματα. Και εμείς πάμε για άλλο κοινων</w:t>
      </w:r>
      <w:r>
        <w:rPr>
          <w:rFonts w:eastAsia="Times New Roman"/>
          <w:szCs w:val="24"/>
        </w:rPr>
        <w:t xml:space="preserve">ικό συμβόλαιο. Δεν πάμε να υπηρετήσουμε με άλλο τρόπο το δικό σας. Και οι χαμηλότερες βαθμίδες των νοσοκομειακών γιατρών ξέρουν πολύ καλά ποιος είναι με ποιον, με ποιους είστε εσείς και με ποιους είμαστε εμείς. </w:t>
      </w:r>
    </w:p>
    <w:p w14:paraId="5FF1958F"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b/>
          <w:szCs w:val="24"/>
        </w:rPr>
        <w:t>ΒΑΣΙΛΕΙΟΣ ΟΙΚΟΝΟΜΟΥ:</w:t>
      </w:r>
      <w:r>
        <w:rPr>
          <w:rFonts w:eastAsia="Times New Roman"/>
          <w:szCs w:val="24"/>
        </w:rPr>
        <w:t xml:space="preserve"> Ακριβώς. Το ξέρουν.</w:t>
      </w:r>
    </w:p>
    <w:p w14:paraId="5FF19590"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b/>
          <w:szCs w:val="24"/>
        </w:rPr>
        <w:t>ΠΑΥ</w:t>
      </w:r>
      <w:r>
        <w:rPr>
          <w:rFonts w:eastAsia="Times New Roman"/>
          <w:b/>
          <w:szCs w:val="24"/>
        </w:rPr>
        <w:t>ΛΟΣ ΠΟΛΑΚΗΣ (Αναπληρωτής Υπουργός Υγείας):</w:t>
      </w:r>
      <w:r>
        <w:rPr>
          <w:rFonts w:eastAsia="Times New Roman"/>
          <w:szCs w:val="24"/>
        </w:rPr>
        <w:t xml:space="preserve"> Τα ξέρουμε κι έτσι είναι. </w:t>
      </w:r>
    </w:p>
    <w:p w14:paraId="5FF19591"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Υπάρχει ένα ποσοστό γιατρών το οποίο δεν τα πιάνει από πουθενά και με κανέναν τρόπο. Κι εγώ το εκτιμώ -και τόσο είναι- στο 20%. Και μιλάω τώρα μόνο για ειδικευμένους γιατρούς. Δεν μιλάω </w:t>
      </w:r>
      <w:r>
        <w:rPr>
          <w:rFonts w:eastAsia="Times New Roman"/>
          <w:szCs w:val="24"/>
        </w:rPr>
        <w:t>για ειδικευόμενους.</w:t>
      </w:r>
    </w:p>
    <w:p w14:paraId="5FF19592" w14:textId="77777777" w:rsidR="00BA0105" w:rsidRDefault="00C470DB">
      <w:pPr>
        <w:tabs>
          <w:tab w:val="left" w:pos="2608"/>
        </w:tabs>
        <w:spacing w:line="600" w:lineRule="auto"/>
        <w:ind w:firstLine="720"/>
        <w:contextualSpacing/>
        <w:jc w:val="both"/>
        <w:rPr>
          <w:rFonts w:eastAsia="Times New Roman"/>
          <w:szCs w:val="24"/>
        </w:rPr>
      </w:pPr>
      <w:r>
        <w:rPr>
          <w:rFonts w:eastAsia="Times New Roman"/>
          <w:b/>
          <w:szCs w:val="24"/>
        </w:rPr>
        <w:t>ΚΩΝΣΤΑΝΤΙΝΟΣ ΒΛΑΣΗΣ:</w:t>
      </w:r>
      <w:r>
        <w:rPr>
          <w:rFonts w:eastAsia="Times New Roman"/>
          <w:szCs w:val="24"/>
        </w:rPr>
        <w:t xml:space="preserve"> Έχετε στοιχεία;</w:t>
      </w:r>
    </w:p>
    <w:p w14:paraId="5FF19593"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ΑΘΑΝΑΣΙΟΣ ΠΑΠΑΔΟΠΟΥΛΟΣ:</w:t>
      </w:r>
      <w:r>
        <w:rPr>
          <w:rFonts w:eastAsia="Times New Roman"/>
          <w:szCs w:val="24"/>
        </w:rPr>
        <w:t xml:space="preserve"> Παραπάνω.</w:t>
      </w:r>
    </w:p>
    <w:p w14:paraId="5FF19594"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ΒΑΣΙΛΕΙΟΣ ΟΙΚΟΝΟΜΟΥ:</w:t>
      </w:r>
      <w:r>
        <w:rPr>
          <w:rFonts w:eastAsia="Times New Roman"/>
          <w:szCs w:val="24"/>
        </w:rPr>
        <w:t xml:space="preserve"> Λέει ότι είναι παραπάνω.</w:t>
      </w:r>
    </w:p>
    <w:p w14:paraId="5FF19595"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ΙΩΑΝΝΗΣ ΚΕΦΑΛΟΓΙΑΝΝΗΣ:</w:t>
      </w:r>
      <w:r>
        <w:rPr>
          <w:rFonts w:eastAsia="Times New Roman"/>
          <w:szCs w:val="24"/>
        </w:rPr>
        <w:t xml:space="preserve"> Αποφασίστε.</w:t>
      </w:r>
    </w:p>
    <w:p w14:paraId="5FF19596" w14:textId="77777777" w:rsidR="00BA0105" w:rsidRDefault="00C470DB">
      <w:pPr>
        <w:tabs>
          <w:tab w:val="left" w:pos="2940"/>
        </w:tabs>
        <w:spacing w:line="600" w:lineRule="auto"/>
        <w:ind w:firstLine="720"/>
        <w:contextualSpacing/>
        <w:jc w:val="both"/>
        <w:rPr>
          <w:rFonts w:eastAsia="Times New Roman"/>
          <w:b/>
          <w:szCs w:val="24"/>
        </w:rPr>
      </w:pPr>
      <w:r>
        <w:rPr>
          <w:rFonts w:eastAsia="Times New Roman"/>
          <w:b/>
          <w:szCs w:val="24"/>
        </w:rPr>
        <w:lastRenderedPageBreak/>
        <w:t xml:space="preserve">ΠΑΥΛΟΣ ΠΟΛΑΚΗΣ (Αναπληρωτής Υπουργός Υγείας): </w:t>
      </w:r>
      <w:r>
        <w:rPr>
          <w:rFonts w:eastAsia="Times New Roman"/>
          <w:szCs w:val="24"/>
        </w:rPr>
        <w:t>Επαναλαμβάνω, δεν τα πιάνει από πουθεν</w:t>
      </w:r>
      <w:r>
        <w:rPr>
          <w:rFonts w:eastAsia="Times New Roman"/>
          <w:szCs w:val="24"/>
        </w:rPr>
        <w:t>ά και με κανέναν τρόπο.</w:t>
      </w:r>
      <w:r>
        <w:rPr>
          <w:rFonts w:eastAsia="Times New Roman"/>
          <w:b/>
          <w:szCs w:val="24"/>
        </w:rPr>
        <w:t xml:space="preserve"> </w:t>
      </w:r>
    </w:p>
    <w:p w14:paraId="5FF19597"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Αυτοί οι άνθρωποι, λοιπόν, είναι αυτοί που στηρίξαν το σύστημα. Υπάρχει ένα κομμάτι -και το ξέρετε και βγαίνει συνέχεια και έχουμε στείλει και αρκετούς το τελευταίο διάστημα στον </w:t>
      </w:r>
      <w:r>
        <w:rPr>
          <w:rFonts w:eastAsia="Times New Roman"/>
          <w:szCs w:val="24"/>
        </w:rPr>
        <w:t>ε</w:t>
      </w:r>
      <w:r>
        <w:rPr>
          <w:rFonts w:eastAsia="Times New Roman"/>
          <w:szCs w:val="24"/>
        </w:rPr>
        <w:t xml:space="preserve">ισαγγελέα και τους έχουμε κάνει άρση της υπηρεσίας </w:t>
      </w:r>
      <w:r>
        <w:rPr>
          <w:rFonts w:eastAsia="Times New Roman"/>
          <w:szCs w:val="24"/>
        </w:rPr>
        <w:t xml:space="preserve">τους κ.λπ.- το οποίο δεν σε ακουμπά αν δεν τα «πιάσει», που εκβιάζει και το οποίο είναι στις ανώτερες βαθμίδες. Και υπάρχει ένα κομμάτι ενδιάμεσο, μεγάλο, το οποίο θα τα πάρει αν του τα δώσουν. Αυτή δεν είναι η πραγματικότητα; Λέω κάτι διαφορετικό από την </w:t>
      </w:r>
      <w:r>
        <w:rPr>
          <w:rFonts w:eastAsia="Times New Roman"/>
          <w:szCs w:val="24"/>
        </w:rPr>
        <w:t>πραγματικότητα;</w:t>
      </w:r>
    </w:p>
    <w:p w14:paraId="5FF19598"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Εμείς, λοιπόν, λέμε το εξής: Αυτό που οραματιζόμαστε να γίνει, δεν εμπεριέχει μια νέα εκδοχή του τρόπου με τον οποίον είχατε κάνει το κοινωνικό συμβόλαιο εσείς τα προηγούμενα χρόνια. Εμείς λέμε ότι ο γιατρός πρέπει να αμείβεται με βάση την </w:t>
      </w:r>
      <w:r>
        <w:rPr>
          <w:rFonts w:eastAsia="Times New Roman"/>
          <w:szCs w:val="24"/>
        </w:rPr>
        <w:t>αξία αυτού</w:t>
      </w:r>
      <w:r>
        <w:rPr>
          <w:rFonts w:eastAsia="Times New Roman"/>
          <w:szCs w:val="24"/>
        </w:rPr>
        <w:t>,</w:t>
      </w:r>
      <w:r>
        <w:rPr>
          <w:rFonts w:eastAsia="Times New Roman"/>
          <w:szCs w:val="24"/>
        </w:rPr>
        <w:t xml:space="preserve"> που κάνει και το οποίο έκανε δεκαπέντε και είκοσι χρόνια να μάθει να το κάνει. </w:t>
      </w:r>
    </w:p>
    <w:p w14:paraId="5FF19599"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lastRenderedPageBreak/>
        <w:t>Άρα, πρέπει με την έξοδο της χώρας από τα μνημόνια να υπάρξει μια δραστική αύξηση των μισθών και των αμοιβών γενικά του ιατρικού προσωπικού, το οποίο να μη χρειάζετ</w:t>
      </w:r>
      <w:r>
        <w:rPr>
          <w:rFonts w:eastAsia="Times New Roman"/>
          <w:szCs w:val="24"/>
        </w:rPr>
        <w:t xml:space="preserve">αι είτε την άμεση καταβολή από τους ασθενείς ή να την εκβιάζει ή να τη δέχεται ή τη συνεισφορά των εταιρειών σε είδος ή σε χρήμα, προκειμένου να μορφωθεί ή να συμπληρώσει το εισόδημά του, διότι ο </w:t>
      </w:r>
      <w:r>
        <w:rPr>
          <w:rFonts w:eastAsia="Times New Roman"/>
          <w:szCs w:val="24"/>
        </w:rPr>
        <w:t>κ</w:t>
      </w:r>
      <w:r>
        <w:rPr>
          <w:rFonts w:eastAsia="Times New Roman"/>
          <w:szCs w:val="24"/>
        </w:rPr>
        <w:t xml:space="preserve">ρατικός </w:t>
      </w:r>
      <w:r>
        <w:rPr>
          <w:rFonts w:eastAsia="Times New Roman"/>
          <w:szCs w:val="24"/>
        </w:rPr>
        <w:t>π</w:t>
      </w:r>
      <w:r>
        <w:rPr>
          <w:rFonts w:eastAsia="Times New Roman"/>
          <w:szCs w:val="24"/>
        </w:rPr>
        <w:t>ροϋπολογισμός και τα ασφαλιστικά ταμεία τελικά τις</w:t>
      </w:r>
      <w:r>
        <w:rPr>
          <w:rFonts w:eastAsia="Times New Roman"/>
          <w:szCs w:val="24"/>
        </w:rPr>
        <w:t xml:space="preserve"> πληρώνουν αυτές τις παροχές. Τα </w:t>
      </w:r>
      <w:proofErr w:type="spellStart"/>
      <w:r>
        <w:rPr>
          <w:rFonts w:eastAsia="Times New Roman"/>
          <w:szCs w:val="24"/>
        </w:rPr>
        <w:t>υπερτιμολογημένα</w:t>
      </w:r>
      <w:proofErr w:type="spellEnd"/>
      <w:r>
        <w:rPr>
          <w:rFonts w:eastAsia="Times New Roman"/>
          <w:szCs w:val="24"/>
        </w:rPr>
        <w:t xml:space="preserve"> φάρμακα των εταιρειών, που δεν έγινε ποτέ διαπραγμάτευση στη χώρα, έδιναν τη δυνατότητα στις εταιρείες να δίνουν αυτό το «αντίδωρο» σε είδος ή σε χρήμα στους γιατρούς.</w:t>
      </w:r>
    </w:p>
    <w:p w14:paraId="5FF1959A"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Εμείς δεν θέλουμε αυτό. Εμείς θέλουμε </w:t>
      </w:r>
      <w:r>
        <w:rPr>
          <w:rFonts w:eastAsia="Times New Roman"/>
          <w:szCs w:val="24"/>
        </w:rPr>
        <w:t>να αμειφθούν οι άνθρωποι με βάση αυτό που αξίζουν, να αμειφθεί η ζωντανή εργασία και όχι η νεκρή εργασία. Σε αυτό το μοντέλο θα «βάλουμε πλάτη». Αυτό το νόημα έχει όλη αυτή η κριτική. Δεν είναι κυνήγι μαγισσών. Και αυτήν τη στιγμή έχουμε στείλει πολλούς απ</w:t>
      </w:r>
      <w:r>
        <w:rPr>
          <w:rFonts w:eastAsia="Times New Roman"/>
          <w:szCs w:val="24"/>
        </w:rPr>
        <w:t xml:space="preserve">ό τους μεγάλους εκεί που πρέπει να τους στείλουμε και περιμένουμε να δούμε τι θα κάνει η </w:t>
      </w:r>
      <w:r>
        <w:rPr>
          <w:rFonts w:eastAsia="Times New Roman"/>
          <w:szCs w:val="24"/>
        </w:rPr>
        <w:t>δ</w:t>
      </w:r>
      <w:r>
        <w:rPr>
          <w:rFonts w:eastAsia="Times New Roman"/>
          <w:szCs w:val="24"/>
        </w:rPr>
        <w:t xml:space="preserve">ικαιοσύνη. </w:t>
      </w:r>
    </w:p>
    <w:p w14:paraId="5FF1959B"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Εμάς το δικό μας κοινωνικό συμβόλαιο είναι ότι πρέπει να υπάρξει μια μεταστροφή των πόρων από την αγορά υλικών, φαρμάκων και αντιδραστηρίων, που είναι </w:t>
      </w:r>
      <w:proofErr w:type="spellStart"/>
      <w:r>
        <w:rPr>
          <w:rFonts w:eastAsia="Times New Roman"/>
          <w:szCs w:val="24"/>
        </w:rPr>
        <w:t>υπερτιμολογημένα</w:t>
      </w:r>
      <w:proofErr w:type="spellEnd"/>
      <w:r>
        <w:rPr>
          <w:rFonts w:eastAsia="Times New Roman"/>
          <w:szCs w:val="24"/>
        </w:rPr>
        <w:t>, σε νέες προσλήψεις και σε βελτίωση των αμοιβών του δυναμικού που στηρίζει το σύστημα, α</w:t>
      </w:r>
      <w:r>
        <w:rPr>
          <w:rFonts w:eastAsia="Times New Roman"/>
          <w:szCs w:val="24"/>
        </w:rPr>
        <w:t xml:space="preserve">κριβώς για να έχουμε ένα δημόσιο σύστημα </w:t>
      </w:r>
      <w:r>
        <w:rPr>
          <w:rFonts w:eastAsia="Times New Roman"/>
          <w:szCs w:val="24"/>
        </w:rPr>
        <w:t>υ</w:t>
      </w:r>
      <w:r>
        <w:rPr>
          <w:rFonts w:eastAsia="Times New Roman"/>
          <w:szCs w:val="24"/>
        </w:rPr>
        <w:t>γείας, που να παρέχει υψηλής ποιότητας, έγκαιρη, αποτελεσματική και δωρεάν κάλυψη στον ελληνικό πληθυσμό.</w:t>
      </w:r>
    </w:p>
    <w:p w14:paraId="5FF1959C"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Αυτό είναι το δικό μας κοινωνικό συμβόλαιο και δεν το διαστρεβλώνετε με οτιδήποτε και να προσπαθείτε να πείτ</w:t>
      </w:r>
      <w:r>
        <w:rPr>
          <w:rFonts w:eastAsia="Times New Roman"/>
          <w:szCs w:val="24"/>
        </w:rPr>
        <w:t>ε.</w:t>
      </w:r>
    </w:p>
    <w:p w14:paraId="5FF1959D"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Υπουργέ, ολοκληρώστε παρακαλώ.</w:t>
      </w:r>
    </w:p>
    <w:p w14:paraId="5FF1959E"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Σε αυτό τοποθετηθείτε, στο ποια προοπτική εσείς επιλέγετε και αφήστε τα υπόλοιπα τώρα, όπως το ότι μοιάζουμε εμείς με τους προηγούμενους </w:t>
      </w:r>
      <w:r>
        <w:rPr>
          <w:rFonts w:eastAsia="Times New Roman"/>
          <w:szCs w:val="24"/>
        </w:rPr>
        <w:t>κ.λπ.. Αν μοιάζαμε εμείς με τους προηγούμενους, θα ήμασταν σαν εσάς, δεν θα είμαστε αυτό που τραβήξαμε στη ζωή μας. Θα είχαμε λύσει το πρόβλημά μας αλλιώς, άλλα χρόνια.</w:t>
      </w:r>
    </w:p>
    <w:p w14:paraId="5FF1959F"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Ευχαριστώ πολύ.</w:t>
      </w:r>
    </w:p>
    <w:p w14:paraId="5FF195A0" w14:textId="77777777" w:rsidR="00BA0105" w:rsidRDefault="00C470DB">
      <w:pPr>
        <w:tabs>
          <w:tab w:val="left" w:pos="2940"/>
        </w:tabs>
        <w:spacing w:line="600" w:lineRule="auto"/>
        <w:ind w:firstLine="720"/>
        <w:contextualSpacing/>
        <w:jc w:val="center"/>
        <w:rPr>
          <w:rFonts w:eastAsia="Times New Roman"/>
          <w:szCs w:val="24"/>
        </w:rPr>
      </w:pPr>
      <w:r>
        <w:rPr>
          <w:rFonts w:eastAsia="Times New Roman"/>
          <w:szCs w:val="24"/>
        </w:rPr>
        <w:lastRenderedPageBreak/>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5FF195A1"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 xml:space="preserve">ΠΡΟΕΔΡΕΥΩΝ </w:t>
      </w:r>
      <w:r>
        <w:rPr>
          <w:rFonts w:eastAsia="Times New Roman"/>
          <w:b/>
          <w:szCs w:val="24"/>
        </w:rPr>
        <w:t>(Δημήτριος Καμμένος):</w:t>
      </w:r>
      <w:r>
        <w:rPr>
          <w:rFonts w:eastAsia="Times New Roman"/>
          <w:szCs w:val="24"/>
        </w:rPr>
        <w:t xml:space="preserve"> Περνάμε στον κατάλογο των ομιλητών.</w:t>
      </w:r>
    </w:p>
    <w:p w14:paraId="5FF195A2"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Μιχελογιαννάκης</w:t>
      </w:r>
      <w:proofErr w:type="spellEnd"/>
      <w:r>
        <w:rPr>
          <w:rFonts w:eastAsia="Times New Roman"/>
          <w:szCs w:val="24"/>
        </w:rPr>
        <w:t xml:space="preserve"> έχει τον λόγο για πέντε λεπτά.</w:t>
      </w:r>
    </w:p>
    <w:p w14:paraId="5FF195A3"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ΙΩΑΝΝΗΣ ΚΕΦΑΛΟΓΙΑΝΝΗΣ:</w:t>
      </w:r>
      <w:r>
        <w:rPr>
          <w:rFonts w:eastAsia="Times New Roman"/>
          <w:szCs w:val="24"/>
        </w:rPr>
        <w:t xml:space="preserve"> Είναι λίγα τα πέντε λεπτά, κύριε Πρόεδρε. Είναι λίγοι οι ομιλητές. Δώστε τους λίγο χρόνο παραπάνω για να μιλήσουν.</w:t>
      </w:r>
    </w:p>
    <w:p w14:paraId="5FF195A4"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ΠΡΟΕΔΡΕΥ</w:t>
      </w:r>
      <w:r>
        <w:rPr>
          <w:rFonts w:eastAsia="Times New Roman"/>
          <w:b/>
          <w:szCs w:val="24"/>
        </w:rPr>
        <w:t>ΩΝ (Δημήτριος Καμμένος):</w:t>
      </w:r>
      <w:r>
        <w:rPr>
          <w:rFonts w:eastAsia="Times New Roman"/>
          <w:szCs w:val="24"/>
        </w:rPr>
        <w:t xml:space="preserve"> Είναι διαδικασία επείγοντος. Έχουμε έντεκα ομιλητές. Θα υπάρξει ανοχή. Ας μη χάνουμε, όμως, χρόνο.</w:t>
      </w:r>
    </w:p>
    <w:p w14:paraId="5FF195A5"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Μιχελογιαννάκη</w:t>
      </w:r>
      <w:proofErr w:type="spellEnd"/>
      <w:r>
        <w:rPr>
          <w:rFonts w:eastAsia="Times New Roman"/>
          <w:szCs w:val="24"/>
        </w:rPr>
        <w:t>, έχετε τον λόγο, για έξι λεπτά. Έβαλα την ανοχή.</w:t>
      </w:r>
    </w:p>
    <w:p w14:paraId="5FF195A6"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ΙΩΑΝΝΗΣ ΜΙΧΕΛΟΓΙΑΝΝΑΚΗΣ:</w:t>
      </w:r>
      <w:r>
        <w:rPr>
          <w:rFonts w:eastAsia="Times New Roman"/>
          <w:szCs w:val="24"/>
        </w:rPr>
        <w:t xml:space="preserve"> Ευχαριστώ, κύριε Πρόεδρε.</w:t>
      </w:r>
    </w:p>
    <w:p w14:paraId="5FF195A7"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w:t>
      </w:r>
      <w:r>
        <w:rPr>
          <w:rFonts w:eastAsia="Times New Roman"/>
          <w:szCs w:val="24"/>
        </w:rPr>
        <w:t xml:space="preserve">  αν δεν γινόταν η εναρμόνιση αυτή, η οποία προσπαθούμε να κάνουμε σήμερα, όπως καλά είπε ο Υπουργός,  θα είχαμε ένα πρόστιμο ύψους 150 εκατομμυρίων ευρώ. Έχουμε δεδομένο το Ευρωπαϊκό Δικαστήριο, που καλεί την </w:t>
      </w:r>
      <w:r>
        <w:rPr>
          <w:rFonts w:eastAsia="Times New Roman"/>
          <w:szCs w:val="24"/>
        </w:rPr>
        <w:t>ε</w:t>
      </w:r>
      <w:r>
        <w:rPr>
          <w:rFonts w:eastAsia="Times New Roman"/>
          <w:szCs w:val="24"/>
        </w:rPr>
        <w:t xml:space="preserve">λληνική </w:t>
      </w:r>
      <w:r>
        <w:rPr>
          <w:rFonts w:eastAsia="Times New Roman"/>
          <w:szCs w:val="24"/>
        </w:rPr>
        <w:t>δ</w:t>
      </w:r>
      <w:r>
        <w:rPr>
          <w:rFonts w:eastAsia="Times New Roman"/>
          <w:szCs w:val="24"/>
        </w:rPr>
        <w:t>ημοκρατία να προβεί σε διορθώσεις.</w:t>
      </w:r>
    </w:p>
    <w:p w14:paraId="5FF195A8"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lastRenderedPageBreak/>
        <w:t>Ε</w:t>
      </w:r>
      <w:r>
        <w:rPr>
          <w:rFonts w:eastAsia="Times New Roman"/>
          <w:szCs w:val="24"/>
        </w:rPr>
        <w:t>ίναι αλήθεια ότι στα χρόνια του 2015, του 2016, του 2017 δώσαμε παραπάνω από τα προϋπολογισθέντα, 1,1 δισεκατομμύρι</w:t>
      </w:r>
      <w:r>
        <w:rPr>
          <w:rFonts w:eastAsia="Times New Roman"/>
          <w:szCs w:val="24"/>
        </w:rPr>
        <w:t>ο</w:t>
      </w:r>
      <w:r>
        <w:rPr>
          <w:rFonts w:eastAsia="Times New Roman"/>
          <w:szCs w:val="24"/>
        </w:rPr>
        <w:t>. Έχουμε πάρει περίπου δέκα χιλιάδες πεντακόσια άτομα</w:t>
      </w:r>
      <w:r>
        <w:rPr>
          <w:rFonts w:eastAsia="Times New Roman"/>
          <w:szCs w:val="24"/>
        </w:rPr>
        <w:t>,</w:t>
      </w:r>
      <w:r>
        <w:rPr>
          <w:rFonts w:eastAsia="Times New Roman"/>
          <w:szCs w:val="24"/>
        </w:rPr>
        <w:t xml:space="preserve"> που δουλεύουν και θα γίνουν άλλες τόσες περίπου προσλήψεις. Υπάρχει έγκριση για δύο χ</w:t>
      </w:r>
      <w:r>
        <w:rPr>
          <w:rFonts w:eastAsia="Times New Roman"/>
          <w:szCs w:val="24"/>
        </w:rPr>
        <w:t>ιλιάδες μόνιμες προσλήψεις. Έχουν ήδη προκηρυχθεί τετρακόσιες πενήντα από αυτές. Βγαίνουν οι πεντακόσιες περίπου θέσεις για τα ΤΕΠ. Έχουν προκηρυχθεί επτακόσιες εξήντα τέσσερις από πέρσι και ήδη έχουν αναλάβει εκεί τετρακόσια άτομα. Είχαμε και τις εξακόσιε</w:t>
      </w:r>
      <w:r>
        <w:rPr>
          <w:rFonts w:eastAsia="Times New Roman"/>
          <w:szCs w:val="24"/>
        </w:rPr>
        <w:t>ς εξήντα τις παλιές</w:t>
      </w:r>
      <w:r>
        <w:rPr>
          <w:rFonts w:eastAsia="Times New Roman"/>
          <w:szCs w:val="24"/>
        </w:rPr>
        <w:t>,</w:t>
      </w:r>
      <w:r>
        <w:rPr>
          <w:rFonts w:eastAsia="Times New Roman"/>
          <w:szCs w:val="24"/>
        </w:rPr>
        <w:t xml:space="preserve"> που είχαν «παγώσει». Από αυτές έχουν αναλάβει περίπου τριακόσιοι. Υπάρχει, δηλαδή, ένα πακέτο από τρεισήμισι χιλιάδες περίπου προσλήψεις, οι οποίες βρίσκονται σε εξέλιξη.</w:t>
      </w:r>
    </w:p>
    <w:p w14:paraId="5FF195A9" w14:textId="77777777" w:rsidR="00BA0105" w:rsidRDefault="00C470DB">
      <w:pPr>
        <w:spacing w:line="600" w:lineRule="auto"/>
        <w:ind w:firstLine="720"/>
        <w:contextualSpacing/>
        <w:jc w:val="both"/>
        <w:rPr>
          <w:rFonts w:eastAsia="Times New Roman"/>
          <w:szCs w:val="24"/>
        </w:rPr>
      </w:pPr>
      <w:r>
        <w:rPr>
          <w:rFonts w:eastAsia="Times New Roman"/>
          <w:szCs w:val="24"/>
        </w:rPr>
        <w:t>Το 2014 το ποσό για τις εφημερίες ήταν 297,5 εκατομμύρια, το 201</w:t>
      </w:r>
      <w:r>
        <w:rPr>
          <w:rFonts w:eastAsia="Times New Roman"/>
          <w:szCs w:val="24"/>
        </w:rPr>
        <w:t>5 έγιναν τριακόσια τριάντα πέντε, συνεχίστηκε το 2016 και άλλα 10 εκατομμύρια το 2017, για να καλύψουν την αύξηση των εφημεριών 6% με το ιατρικό μισθολόγιο, συν την αύξηση 10% στα νυχτερινά και εξαιρέσιμα στο υπόλοιπο προσωπικό για το διάστημα</w:t>
      </w:r>
      <w:r>
        <w:rPr>
          <w:rFonts w:eastAsia="Times New Roman"/>
          <w:szCs w:val="24"/>
        </w:rPr>
        <w:t>,</w:t>
      </w:r>
      <w:r>
        <w:rPr>
          <w:rFonts w:eastAsia="Times New Roman"/>
          <w:szCs w:val="24"/>
        </w:rPr>
        <w:t xml:space="preserve"> που αυτό ισ</w:t>
      </w:r>
      <w:r>
        <w:rPr>
          <w:rFonts w:eastAsia="Times New Roman"/>
          <w:szCs w:val="24"/>
        </w:rPr>
        <w:t xml:space="preserve">χύει. Είναι, λοιπόν, 345 εκατομμύρια και 25 εκατομμύρια περίπου από τα </w:t>
      </w:r>
      <w:r>
        <w:rPr>
          <w:rFonts w:eastAsia="Times New Roman"/>
          <w:szCs w:val="24"/>
        </w:rPr>
        <w:t>κ</w:t>
      </w:r>
      <w:r>
        <w:rPr>
          <w:rFonts w:eastAsia="Times New Roman"/>
          <w:szCs w:val="24"/>
        </w:rPr>
        <w:t xml:space="preserve">λειστά </w:t>
      </w:r>
      <w:r>
        <w:rPr>
          <w:rFonts w:eastAsia="Times New Roman"/>
          <w:szCs w:val="24"/>
        </w:rPr>
        <w:t>ε</w:t>
      </w:r>
      <w:r>
        <w:rPr>
          <w:rFonts w:eastAsia="Times New Roman"/>
          <w:szCs w:val="24"/>
        </w:rPr>
        <w:t xml:space="preserve">νοποιημένα </w:t>
      </w:r>
      <w:r>
        <w:rPr>
          <w:rFonts w:eastAsia="Times New Roman"/>
          <w:szCs w:val="24"/>
        </w:rPr>
        <w:t>ν</w:t>
      </w:r>
      <w:r>
        <w:rPr>
          <w:rFonts w:eastAsia="Times New Roman"/>
          <w:szCs w:val="24"/>
        </w:rPr>
        <w:t xml:space="preserve">οσήλια </w:t>
      </w:r>
      <w:r>
        <w:rPr>
          <w:rFonts w:eastAsia="Times New Roman"/>
          <w:szCs w:val="24"/>
        </w:rPr>
        <w:lastRenderedPageBreak/>
        <w:t>που εισπράττει ο ΕΟΠΥΥ, ένα σύνολο, δηλαδή, περίπου 360 εκατομμυρίων.</w:t>
      </w:r>
    </w:p>
    <w:p w14:paraId="5FF195AA" w14:textId="77777777" w:rsidR="00BA0105" w:rsidRDefault="00C470DB">
      <w:pPr>
        <w:spacing w:line="600" w:lineRule="auto"/>
        <w:ind w:firstLine="720"/>
        <w:contextualSpacing/>
        <w:jc w:val="both"/>
        <w:rPr>
          <w:rFonts w:eastAsia="Times New Roman"/>
          <w:szCs w:val="24"/>
        </w:rPr>
      </w:pPr>
      <w:r>
        <w:rPr>
          <w:rFonts w:eastAsia="Times New Roman"/>
          <w:szCs w:val="24"/>
        </w:rPr>
        <w:t>Με το νομοσχέδιο εξασφαλίζουμε τις σαράντα οκτώ ώρες εργασίας την εβδομάδα στους γιατρο</w:t>
      </w:r>
      <w:r>
        <w:rPr>
          <w:rFonts w:eastAsia="Times New Roman"/>
          <w:szCs w:val="24"/>
        </w:rPr>
        <w:t xml:space="preserve">ύς και τον </w:t>
      </w:r>
      <w:proofErr w:type="spellStart"/>
      <w:r>
        <w:rPr>
          <w:rFonts w:eastAsia="Times New Roman"/>
          <w:szCs w:val="24"/>
        </w:rPr>
        <w:t>εφημεριακό</w:t>
      </w:r>
      <w:proofErr w:type="spellEnd"/>
      <w:r>
        <w:rPr>
          <w:rFonts w:eastAsia="Times New Roman"/>
          <w:szCs w:val="24"/>
        </w:rPr>
        <w:t xml:space="preserve"> χρόνο σε δωδεκάωρη, αντί εικοσιτετράωρη, βάση. Υπάρχει η ημερήσια ανάπαυση έντεκα ωρών χωρίς διακοπή, η εβδομαδιαία ανάπαυση </w:t>
      </w:r>
      <w:proofErr w:type="spellStart"/>
      <w:r>
        <w:rPr>
          <w:rFonts w:eastAsia="Times New Roman"/>
          <w:szCs w:val="24"/>
        </w:rPr>
        <w:t>εικοσιτεσσάρων</w:t>
      </w:r>
      <w:proofErr w:type="spellEnd"/>
      <w:r>
        <w:rPr>
          <w:rFonts w:eastAsia="Times New Roman"/>
          <w:szCs w:val="24"/>
        </w:rPr>
        <w:t xml:space="preserve"> ωρών, ο αντισταθμιστικός χρόνος για ρεπό αμέσως μετά την εφημερία ή εντός δεκατεσσάρων ωρών με</w:t>
      </w:r>
      <w:r>
        <w:rPr>
          <w:rFonts w:eastAsia="Times New Roman"/>
          <w:szCs w:val="24"/>
        </w:rPr>
        <w:t>τά τον περιορισμό ή την απώλεια της εβδομαδιαίας ανάπαυσης.</w:t>
      </w:r>
    </w:p>
    <w:p w14:paraId="5FF195AB" w14:textId="77777777" w:rsidR="00BA0105" w:rsidRDefault="00C470DB">
      <w:pPr>
        <w:spacing w:line="600" w:lineRule="auto"/>
        <w:ind w:firstLine="720"/>
        <w:contextualSpacing/>
        <w:jc w:val="both"/>
        <w:rPr>
          <w:rFonts w:eastAsia="Times New Roman"/>
          <w:szCs w:val="24"/>
        </w:rPr>
      </w:pPr>
      <w:r>
        <w:rPr>
          <w:rFonts w:eastAsia="Times New Roman"/>
          <w:szCs w:val="24"/>
        </w:rPr>
        <w:t>Εφημερία θα κάνουν και συντονιστές διευθυντές</w:t>
      </w:r>
      <w:r>
        <w:rPr>
          <w:rFonts w:eastAsia="Times New Roman"/>
          <w:szCs w:val="24"/>
        </w:rPr>
        <w:t>,</w:t>
      </w:r>
      <w:r>
        <w:rPr>
          <w:rFonts w:eastAsia="Times New Roman"/>
          <w:szCs w:val="24"/>
        </w:rPr>
        <w:t xml:space="preserve"> που μέχρι τώρα έπαιρναν επίδομα. Όλοι οι άλλοι γιατροί κάνουν την ενεργό εφημερία, τη μικτή και της ετοιμότητας. Οι ειδικευόμενοι κάνουν την ενεργό ε</w:t>
      </w:r>
      <w:r>
        <w:rPr>
          <w:rFonts w:eastAsia="Times New Roman"/>
          <w:szCs w:val="24"/>
        </w:rPr>
        <w:t xml:space="preserve">φημερία. Θα υπάρξει περίοδος μετάβασης, όπως είπε και ο </w:t>
      </w:r>
      <w:r>
        <w:rPr>
          <w:rFonts w:eastAsia="Times New Roman"/>
          <w:szCs w:val="24"/>
        </w:rPr>
        <w:t>ε</w:t>
      </w:r>
      <w:r>
        <w:rPr>
          <w:rFonts w:eastAsia="Times New Roman"/>
          <w:szCs w:val="24"/>
        </w:rPr>
        <w:t xml:space="preserve">ισηγητής μας, μέσω ατομικής δυνατότητας, που θα εξαιρεθεί κάποιος στην πορεία από το σαρανταοκτάωρο στο </w:t>
      </w:r>
      <w:proofErr w:type="spellStart"/>
      <w:r>
        <w:rPr>
          <w:rFonts w:eastAsia="Times New Roman"/>
          <w:szCs w:val="24"/>
        </w:rPr>
        <w:t>εξηντάωρο</w:t>
      </w:r>
      <w:proofErr w:type="spellEnd"/>
      <w:r>
        <w:rPr>
          <w:rFonts w:eastAsia="Times New Roman"/>
          <w:szCs w:val="24"/>
        </w:rPr>
        <w:t>.</w:t>
      </w:r>
    </w:p>
    <w:p w14:paraId="5FF195AC"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Τώρα, οι αλλαγές στα </w:t>
      </w:r>
      <w:r>
        <w:rPr>
          <w:rFonts w:eastAsia="Times New Roman"/>
          <w:szCs w:val="24"/>
        </w:rPr>
        <w:t>σ</w:t>
      </w:r>
      <w:r>
        <w:rPr>
          <w:rFonts w:eastAsia="Times New Roman"/>
          <w:szCs w:val="24"/>
        </w:rPr>
        <w:t xml:space="preserve">υμβούλια </w:t>
      </w:r>
      <w:r>
        <w:rPr>
          <w:rFonts w:eastAsia="Times New Roman"/>
          <w:szCs w:val="24"/>
        </w:rPr>
        <w:t>κ</w:t>
      </w:r>
      <w:r>
        <w:rPr>
          <w:rFonts w:eastAsia="Times New Roman"/>
          <w:szCs w:val="24"/>
        </w:rPr>
        <w:t>ρίσης δεν γίνονται μόνο για έναν σκοπό, για να επιτα</w:t>
      </w:r>
      <w:r>
        <w:rPr>
          <w:rFonts w:eastAsia="Times New Roman"/>
          <w:szCs w:val="24"/>
        </w:rPr>
        <w:t xml:space="preserve">χυνθούν οι κρίσεις και να γίνουν πιο </w:t>
      </w:r>
      <w:r>
        <w:rPr>
          <w:rFonts w:eastAsia="Times New Roman"/>
          <w:szCs w:val="24"/>
        </w:rPr>
        <w:lastRenderedPageBreak/>
        <w:t xml:space="preserve">σωστές, πιο άρτιες. Αυτά τα </w:t>
      </w:r>
      <w:r>
        <w:rPr>
          <w:rFonts w:eastAsia="Times New Roman"/>
          <w:szCs w:val="24"/>
        </w:rPr>
        <w:t>σ</w:t>
      </w:r>
      <w:r>
        <w:rPr>
          <w:rFonts w:eastAsia="Times New Roman"/>
          <w:szCs w:val="24"/>
        </w:rPr>
        <w:t xml:space="preserve">υμβούλια </w:t>
      </w:r>
      <w:r>
        <w:rPr>
          <w:rFonts w:eastAsia="Times New Roman"/>
          <w:szCs w:val="24"/>
        </w:rPr>
        <w:t>κ</w:t>
      </w:r>
      <w:r>
        <w:rPr>
          <w:rFonts w:eastAsia="Times New Roman"/>
          <w:szCs w:val="24"/>
        </w:rPr>
        <w:t xml:space="preserve">ρίσης θα είναι πενταμελή, συμβούλια επιλογής ανά υγειονομική περιφέρεια. Θα είναι περίπου τέσσερις γιατροί, με κλήρωση. Με κλήρωση θα είναι και ο </w:t>
      </w:r>
      <w:r>
        <w:rPr>
          <w:rFonts w:eastAsia="Times New Roman"/>
          <w:szCs w:val="24"/>
        </w:rPr>
        <w:t>δ</w:t>
      </w:r>
      <w:r>
        <w:rPr>
          <w:rFonts w:eastAsia="Times New Roman"/>
          <w:szCs w:val="24"/>
        </w:rPr>
        <w:t xml:space="preserve">ιευθυντής του </w:t>
      </w:r>
      <w:r>
        <w:rPr>
          <w:rFonts w:eastAsia="Times New Roman"/>
          <w:szCs w:val="24"/>
        </w:rPr>
        <w:t>ε</w:t>
      </w:r>
      <w:r>
        <w:rPr>
          <w:rFonts w:eastAsia="Times New Roman"/>
          <w:szCs w:val="24"/>
        </w:rPr>
        <w:t xml:space="preserve">πιστημονικού </w:t>
      </w:r>
      <w:r>
        <w:rPr>
          <w:rFonts w:eastAsia="Times New Roman"/>
          <w:szCs w:val="24"/>
        </w:rPr>
        <w:t>σ</w:t>
      </w:r>
      <w:r>
        <w:rPr>
          <w:rFonts w:eastAsia="Times New Roman"/>
          <w:szCs w:val="24"/>
        </w:rPr>
        <w:t>υμβουλίου από τα νοσοκομεία που ανήκουν στην περιφέρεια. Οι συνάδελφοι θα υποβάλλουν πέντε αιτήσεις στην υγειονομική τους περιφέρεια, για την πρώτη και τη δεύτερη με ενιαία πρόταση, όπως και στην τρίτη και τέταρτη. Η τελική κατάταξη των πρώτων θα γίνει αφο</w:t>
      </w:r>
      <w:r>
        <w:rPr>
          <w:rFonts w:eastAsia="Times New Roman"/>
          <w:szCs w:val="24"/>
        </w:rPr>
        <w:t xml:space="preserve">ύ γίνει η ακρόασή τους, ώστε να μπορούν να εξαντληθούν όλοι οι τρόποι σωστής αξιολόγησης. Άρα, ουσιαστικά υπάρχει </w:t>
      </w:r>
      <w:proofErr w:type="spellStart"/>
      <w:r>
        <w:rPr>
          <w:rFonts w:eastAsia="Times New Roman"/>
          <w:szCs w:val="24"/>
        </w:rPr>
        <w:t>μοριοδότηση</w:t>
      </w:r>
      <w:proofErr w:type="spellEnd"/>
      <w:r>
        <w:rPr>
          <w:rFonts w:eastAsia="Times New Roman"/>
          <w:szCs w:val="24"/>
        </w:rPr>
        <w:t xml:space="preserve"> και δυνατότητα ένστασης.</w:t>
      </w:r>
    </w:p>
    <w:p w14:paraId="5FF195AD"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Επίσης, ρυθμίζεται η μισθολογική κατάταξη και εξέλιξη με απόφαση του </w:t>
      </w:r>
      <w:r>
        <w:rPr>
          <w:rFonts w:eastAsia="Times New Roman"/>
          <w:szCs w:val="24"/>
        </w:rPr>
        <w:t>δ</w:t>
      </w:r>
      <w:r>
        <w:rPr>
          <w:rFonts w:eastAsia="Times New Roman"/>
          <w:szCs w:val="24"/>
        </w:rPr>
        <w:t xml:space="preserve">ιοικητή του νοσοκομείου, του </w:t>
      </w:r>
      <w:r>
        <w:rPr>
          <w:rFonts w:eastAsia="Times New Roman"/>
          <w:szCs w:val="24"/>
        </w:rPr>
        <w:t>δ</w:t>
      </w:r>
      <w:r>
        <w:rPr>
          <w:rFonts w:eastAsia="Times New Roman"/>
          <w:szCs w:val="24"/>
        </w:rPr>
        <w:t>ιοικη</w:t>
      </w:r>
      <w:r>
        <w:rPr>
          <w:rFonts w:eastAsia="Times New Roman"/>
          <w:szCs w:val="24"/>
        </w:rPr>
        <w:t xml:space="preserve">τή της </w:t>
      </w:r>
      <w:r>
        <w:rPr>
          <w:rFonts w:eastAsia="Times New Roman"/>
          <w:szCs w:val="24"/>
        </w:rPr>
        <w:t>υ</w:t>
      </w:r>
      <w:r>
        <w:rPr>
          <w:rFonts w:eastAsia="Times New Roman"/>
          <w:szCs w:val="24"/>
        </w:rPr>
        <w:t xml:space="preserve">γειονομικής </w:t>
      </w:r>
      <w:r>
        <w:rPr>
          <w:rFonts w:eastAsia="Times New Roman"/>
          <w:szCs w:val="24"/>
        </w:rPr>
        <w:t>π</w:t>
      </w:r>
      <w:r>
        <w:rPr>
          <w:rFonts w:eastAsia="Times New Roman"/>
          <w:szCs w:val="24"/>
        </w:rPr>
        <w:t xml:space="preserve">εριφέρειας. Ρυθμίζεται το πτητικό επίδομα στις </w:t>
      </w:r>
      <w:proofErr w:type="spellStart"/>
      <w:r>
        <w:rPr>
          <w:rFonts w:eastAsia="Times New Roman"/>
          <w:szCs w:val="24"/>
        </w:rPr>
        <w:t>αεροδιακομιδές</w:t>
      </w:r>
      <w:proofErr w:type="spellEnd"/>
      <w:r>
        <w:rPr>
          <w:rFonts w:eastAsia="Times New Roman"/>
          <w:szCs w:val="24"/>
        </w:rPr>
        <w:t xml:space="preserve">, ρυθμίζεται η στελέχωση του Νοσοκομείου της Καρπάθου, όπως είπε ο </w:t>
      </w:r>
      <w:r>
        <w:rPr>
          <w:rFonts w:eastAsia="Times New Roman"/>
          <w:szCs w:val="24"/>
        </w:rPr>
        <w:t>ε</w:t>
      </w:r>
      <w:r>
        <w:rPr>
          <w:rFonts w:eastAsia="Times New Roman"/>
          <w:szCs w:val="24"/>
        </w:rPr>
        <w:t>ισηγητής, ρυθμίζεται η μεταφορά οργανικών θέσεων από το ΕΚΕΔΙ, ρυθμίζονται οι απαιτήσεις των νοσοκομείων κ</w:t>
      </w:r>
      <w:r>
        <w:rPr>
          <w:rFonts w:eastAsia="Times New Roman"/>
          <w:szCs w:val="24"/>
        </w:rPr>
        <w:t>ατά δικαιούχων, ρυθμίζονται οι δαπάνες της κεντρικής υπηρεσίας και εποπτευομένων φορέων του Υπουργείου Υγείας.</w:t>
      </w:r>
    </w:p>
    <w:p w14:paraId="5FF195AE"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Τι πετυχαίνουμε, λοιπόν, με αυτό το νομοσχέδιο, για να είμαι και συνεπής στον χρόνο μου; Πετυχαίνουμε πρώτον, τις επιπλέον προσλήψεις, δεύτερον τ</w:t>
      </w:r>
      <w:r>
        <w:rPr>
          <w:rFonts w:eastAsia="Times New Roman"/>
          <w:szCs w:val="24"/>
        </w:rPr>
        <w:t>ην αυτονομία των ΤΕΠ, τρίτον τη στελέχωση της πρωτοβάθμιας φροντίδας και τέταρτον την αναστροφή του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w:t>
      </w:r>
    </w:p>
    <w:p w14:paraId="5FF195AF" w14:textId="77777777" w:rsidR="00BA0105" w:rsidRDefault="00C470DB">
      <w:pPr>
        <w:spacing w:line="600" w:lineRule="auto"/>
        <w:ind w:firstLine="720"/>
        <w:contextualSpacing/>
        <w:jc w:val="both"/>
        <w:rPr>
          <w:rFonts w:eastAsia="Times New Roman"/>
          <w:szCs w:val="24"/>
        </w:rPr>
      </w:pPr>
      <w:r>
        <w:rPr>
          <w:rFonts w:eastAsia="Times New Roman"/>
          <w:szCs w:val="24"/>
        </w:rPr>
        <w:t>Ευχαριστώ.</w:t>
      </w:r>
    </w:p>
    <w:p w14:paraId="5FF195B0" w14:textId="77777777" w:rsidR="00BA0105" w:rsidRDefault="00C470DB">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5FF195B1"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και για τη συνέπεια τ</w:t>
      </w:r>
      <w:r>
        <w:rPr>
          <w:rFonts w:eastAsia="Times New Roman"/>
          <w:szCs w:val="24"/>
        </w:rPr>
        <w:t>ου χρόνου, κύριε συνάδελφε.</w:t>
      </w:r>
    </w:p>
    <w:p w14:paraId="5FF195B2"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Παρακαλώ τον επόμενο ομιλητή κ. Γεώργιο </w:t>
      </w:r>
      <w:proofErr w:type="spellStart"/>
      <w:r>
        <w:rPr>
          <w:rFonts w:eastAsia="Times New Roman"/>
          <w:szCs w:val="24"/>
        </w:rPr>
        <w:t>Βαγιωνά</w:t>
      </w:r>
      <w:proofErr w:type="spellEnd"/>
      <w:r>
        <w:rPr>
          <w:rFonts w:eastAsia="Times New Roman"/>
          <w:szCs w:val="24"/>
        </w:rPr>
        <w:t xml:space="preserve"> από τη Νέα Δημοκρατία να λάβει τον λόγο.</w:t>
      </w:r>
    </w:p>
    <w:p w14:paraId="5FF195B3" w14:textId="77777777" w:rsidR="00BA0105" w:rsidRDefault="00C470DB">
      <w:pPr>
        <w:spacing w:line="600" w:lineRule="auto"/>
        <w:ind w:firstLine="720"/>
        <w:contextualSpacing/>
        <w:jc w:val="both"/>
        <w:rPr>
          <w:rFonts w:eastAsia="Times New Roman"/>
          <w:szCs w:val="24"/>
        </w:rPr>
      </w:pPr>
      <w:r>
        <w:rPr>
          <w:rFonts w:eastAsia="Times New Roman"/>
          <w:b/>
          <w:szCs w:val="24"/>
        </w:rPr>
        <w:t>ΓΕΩΡΓΙΟΣ ΒΑΓΙΩΝΑΣ:</w:t>
      </w:r>
      <w:r>
        <w:rPr>
          <w:rFonts w:eastAsia="Times New Roman"/>
          <w:szCs w:val="24"/>
        </w:rPr>
        <w:t xml:space="preserve"> Κύριε Πρόεδρε, αγαπητοί συνάδελφοι, κανονικά έπρεπε να μιλήσω από τη θέση μου, αφού ο χρόνος είναι έξι λεπτά. Όταν είναι</w:t>
      </w:r>
      <w:r>
        <w:rPr>
          <w:rFonts w:eastAsia="Times New Roman"/>
          <w:szCs w:val="24"/>
        </w:rPr>
        <w:t xml:space="preserve"> πάνω από οκτώ, τότε ανεβαίνει κάποιος στο Βήμα. Αυτή είναι η πραγματικότητα, εκτός αν το αλλάξατε κι αυτό.</w:t>
      </w:r>
    </w:p>
    <w:p w14:paraId="5FF195B4"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Λυπάμαι που έφυγε ο κ. </w:t>
      </w:r>
      <w:proofErr w:type="spellStart"/>
      <w:r>
        <w:rPr>
          <w:rFonts w:eastAsia="Times New Roman"/>
          <w:szCs w:val="24"/>
        </w:rPr>
        <w:t>Πολάκης</w:t>
      </w:r>
      <w:proofErr w:type="spellEnd"/>
      <w:r>
        <w:rPr>
          <w:rFonts w:eastAsia="Times New Roman"/>
          <w:szCs w:val="24"/>
        </w:rPr>
        <w:t xml:space="preserve">. Θα με ακούσει, όμως, ο κ. Ξανθός. Και δεν έχω να πω μόνο κακά, αλλά και καλά. </w:t>
      </w:r>
    </w:p>
    <w:p w14:paraId="5FF195B5" w14:textId="77777777" w:rsidR="00BA0105" w:rsidRDefault="00C470DB">
      <w:pPr>
        <w:spacing w:line="600" w:lineRule="auto"/>
        <w:ind w:firstLine="720"/>
        <w:contextualSpacing/>
        <w:jc w:val="both"/>
        <w:rPr>
          <w:rFonts w:eastAsia="Times New Roman"/>
          <w:color w:val="000000" w:themeColor="text1"/>
          <w:szCs w:val="24"/>
        </w:rPr>
      </w:pPr>
      <w:r>
        <w:rPr>
          <w:rFonts w:eastAsia="Times New Roman"/>
          <w:szCs w:val="24"/>
        </w:rPr>
        <w:lastRenderedPageBreak/>
        <w:t xml:space="preserve">Ο κ. </w:t>
      </w:r>
      <w:proofErr w:type="spellStart"/>
      <w:r>
        <w:rPr>
          <w:rFonts w:eastAsia="Times New Roman"/>
          <w:szCs w:val="24"/>
        </w:rPr>
        <w:t>Πολάκης</w:t>
      </w:r>
      <w:proofErr w:type="spellEnd"/>
      <w:r>
        <w:rPr>
          <w:rFonts w:eastAsia="Times New Roman"/>
          <w:szCs w:val="24"/>
        </w:rPr>
        <w:t xml:space="preserve"> έμεινε δεκαεπτά μέρες στ</w:t>
      </w:r>
      <w:r>
        <w:rPr>
          <w:rFonts w:eastAsia="Times New Roman"/>
          <w:szCs w:val="24"/>
        </w:rPr>
        <w:t>ο νοσοκομείο το 1993 αμειβόμενος. Υπήρχαν συνάδελφοι, όμως, που το 1970 -όπως ο ομιλών- κάθονταν είκοσι πέντε μέρες στο νοσοκομείο και μάλιστα τον Αύγουστο. Ο ομιλών εκεί κοιμόταν, εκεί έτρωγε, που δεν δικαιούτο φαγητό, γιατί ήταν άμισθος. Προσέξτε τις περ</w:t>
      </w:r>
      <w:r>
        <w:rPr>
          <w:rFonts w:eastAsia="Times New Roman"/>
          <w:szCs w:val="24"/>
        </w:rPr>
        <w:t xml:space="preserve">ιόδους. Τώρα, λοιπόν, έρχεται και λέει ότι αναγκαστήκαμε να κόψουμε αυτά τα </w:t>
      </w:r>
      <w:proofErr w:type="spellStart"/>
      <w:r>
        <w:rPr>
          <w:rFonts w:eastAsia="Times New Roman"/>
          <w:szCs w:val="24"/>
        </w:rPr>
        <w:t>εκατόν</w:t>
      </w:r>
      <w:proofErr w:type="spellEnd"/>
      <w:r>
        <w:rPr>
          <w:rFonts w:eastAsia="Times New Roman"/>
          <w:szCs w:val="24"/>
        </w:rPr>
        <w:t xml:space="preserve"> τόσα εκατομμύρια, διότι είναι </w:t>
      </w:r>
      <w:proofErr w:type="spellStart"/>
      <w:r>
        <w:rPr>
          <w:rFonts w:eastAsia="Times New Roman"/>
          <w:szCs w:val="24"/>
        </w:rPr>
        <w:t>μνημονιακή</w:t>
      </w:r>
      <w:proofErr w:type="spellEnd"/>
      <w:r>
        <w:rPr>
          <w:rFonts w:eastAsia="Times New Roman"/>
          <w:szCs w:val="24"/>
        </w:rPr>
        <w:t xml:space="preserve"> υποχρέωση.</w:t>
      </w:r>
    </w:p>
    <w:p w14:paraId="5FF195B6" w14:textId="77777777" w:rsidR="00BA0105" w:rsidRDefault="00C470DB">
      <w:pPr>
        <w:tabs>
          <w:tab w:val="left" w:pos="2738"/>
          <w:tab w:val="center" w:pos="4753"/>
          <w:tab w:val="left" w:pos="5466"/>
        </w:tabs>
        <w:spacing w:line="600" w:lineRule="auto"/>
        <w:ind w:firstLine="720"/>
        <w:contextualSpacing/>
        <w:jc w:val="both"/>
        <w:rPr>
          <w:rFonts w:eastAsia="Times New Roman" w:cs="Times New Roman"/>
          <w:szCs w:val="24"/>
        </w:rPr>
      </w:pPr>
      <w:r>
        <w:rPr>
          <w:rFonts w:eastAsia="Times New Roman" w:cs="Times New Roman"/>
          <w:szCs w:val="24"/>
        </w:rPr>
        <w:t xml:space="preserve">Και σας ερωτώ, κύριε Υπουργέ, πριν από δυο, τρεις μήνες φέρατε τις ΤΟΜΥ, οι οποίες επιδοτούνται. Παίρνετε κάποια χρήματα από την Ευρώπη. Γιατί δεν το φέρνατε τότε, ή δεν το ξέρατε; Από τις αρχές του 2015 είναι γνωστή η απόφαση του Ευρωπαϊκού Δικαστηρίου. </w:t>
      </w:r>
    </w:p>
    <w:p w14:paraId="5FF195B7" w14:textId="77777777" w:rsidR="00BA0105" w:rsidRDefault="00C470DB">
      <w:pPr>
        <w:tabs>
          <w:tab w:val="left" w:pos="2738"/>
          <w:tab w:val="center" w:pos="4753"/>
          <w:tab w:val="left" w:pos="5466"/>
        </w:tabs>
        <w:spacing w:line="600" w:lineRule="auto"/>
        <w:ind w:firstLine="720"/>
        <w:contextualSpacing/>
        <w:jc w:val="both"/>
        <w:rPr>
          <w:rFonts w:eastAsia="Times New Roman" w:cs="Times New Roman"/>
          <w:szCs w:val="24"/>
        </w:rPr>
      </w:pPr>
      <w:r>
        <w:rPr>
          <w:rFonts w:eastAsia="Times New Roman" w:cs="Times New Roman"/>
          <w:szCs w:val="24"/>
        </w:rPr>
        <w:t xml:space="preserve">Δεν θα ήθελα να πληρώνομαι, αλλά μου έκανε έναν λογιστικό υπολογισμό ο κ. </w:t>
      </w:r>
      <w:proofErr w:type="spellStart"/>
      <w:r>
        <w:rPr>
          <w:rFonts w:eastAsia="Times New Roman" w:cs="Times New Roman"/>
          <w:szCs w:val="24"/>
        </w:rPr>
        <w:t>Πολάκης</w:t>
      </w:r>
      <w:proofErr w:type="spellEnd"/>
      <w:r>
        <w:rPr>
          <w:rFonts w:eastAsia="Times New Roman" w:cs="Times New Roman"/>
          <w:szCs w:val="24"/>
        </w:rPr>
        <w:t>. Πώς πληρώνονται οι γιατροί σε όλη την Ευρώπη; Ξέρετε; Πληρώνεται κανείς με ενεργ</w:t>
      </w:r>
      <w:r>
        <w:rPr>
          <w:rFonts w:eastAsia="Times New Roman" w:cs="Times New Roman"/>
          <w:szCs w:val="24"/>
        </w:rPr>
        <w:t>έ</w:t>
      </w:r>
      <w:r>
        <w:rPr>
          <w:rFonts w:eastAsia="Times New Roman" w:cs="Times New Roman"/>
          <w:szCs w:val="24"/>
        </w:rPr>
        <w:t>ς ή μη ενεργ</w:t>
      </w:r>
      <w:r>
        <w:rPr>
          <w:rFonts w:eastAsia="Times New Roman" w:cs="Times New Roman"/>
          <w:szCs w:val="24"/>
        </w:rPr>
        <w:t>έ</w:t>
      </w:r>
      <w:r>
        <w:rPr>
          <w:rFonts w:eastAsia="Times New Roman" w:cs="Times New Roman"/>
          <w:szCs w:val="24"/>
        </w:rPr>
        <w:t xml:space="preserve">ς εφημερίες; Πληρώνεται με τον βαθμό του, υπάρχει βαθμολόγιο, </w:t>
      </w:r>
      <w:proofErr w:type="spellStart"/>
      <w:r>
        <w:rPr>
          <w:rFonts w:eastAsia="Times New Roman" w:cs="Times New Roman"/>
          <w:szCs w:val="24"/>
        </w:rPr>
        <w:t>καθηκοντολόγιο</w:t>
      </w:r>
      <w:proofErr w:type="spellEnd"/>
      <w:r>
        <w:rPr>
          <w:rFonts w:eastAsia="Times New Roman" w:cs="Times New Roman"/>
          <w:szCs w:val="24"/>
        </w:rPr>
        <w:t>. Α</w:t>
      </w:r>
      <w:r>
        <w:rPr>
          <w:rFonts w:eastAsia="Times New Roman" w:cs="Times New Roman"/>
          <w:szCs w:val="24"/>
        </w:rPr>
        <w:t>υτός είναι διευθυντής, παίρνει αυτά τα χρήματα, έχει αυτές τις υποχρεώσεις. Ο επιμελητής πληρώνεται ανάλογα,</w:t>
      </w:r>
      <w:r>
        <w:rPr>
          <w:rFonts w:eastAsia="Times New Roman" w:cs="Times New Roman"/>
          <w:szCs w:val="24"/>
        </w:rPr>
        <w:t xml:space="preserve"> όπως και</w:t>
      </w:r>
      <w:r>
        <w:rPr>
          <w:rFonts w:eastAsia="Times New Roman" w:cs="Times New Roman"/>
          <w:szCs w:val="24"/>
        </w:rPr>
        <w:t xml:space="preserve"> ο βοηθός</w:t>
      </w:r>
      <w:r>
        <w:rPr>
          <w:rFonts w:eastAsia="Times New Roman" w:cs="Times New Roman"/>
          <w:szCs w:val="24"/>
        </w:rPr>
        <w:t xml:space="preserve"> και </w:t>
      </w:r>
      <w:r>
        <w:rPr>
          <w:rFonts w:eastAsia="Times New Roman" w:cs="Times New Roman"/>
          <w:szCs w:val="24"/>
        </w:rPr>
        <w:t xml:space="preserve">ο ειδικευόμενος . Και εν πάση </w:t>
      </w:r>
      <w:proofErr w:type="spellStart"/>
      <w:r>
        <w:rPr>
          <w:rFonts w:eastAsia="Times New Roman" w:cs="Times New Roman"/>
          <w:szCs w:val="24"/>
        </w:rPr>
        <w:lastRenderedPageBreak/>
        <w:t>περιπτώσει</w:t>
      </w:r>
      <w:proofErr w:type="spellEnd"/>
      <w:r>
        <w:rPr>
          <w:rFonts w:eastAsia="Times New Roman" w:cs="Times New Roman"/>
          <w:szCs w:val="24"/>
        </w:rPr>
        <w:t>, τότε πληρώνονταν μόνο λίγοι ειδικευόμενοι. Οι άμισθοι, που ήταν οι περισσότεροι, όπ</w:t>
      </w:r>
      <w:r>
        <w:rPr>
          <w:rFonts w:eastAsia="Times New Roman" w:cs="Times New Roman"/>
          <w:szCs w:val="24"/>
        </w:rPr>
        <w:t xml:space="preserve">ως ήμουν εγώ, δεν πληρώνονταν. Και πώς ζούσαν, θα με ρωτήσετε. Ζούσαν γιατί δούλευαν το βράδυ ως νυκτερινοί γιατροί σε κλινικές. </w:t>
      </w:r>
    </w:p>
    <w:p w14:paraId="5FF195B8" w14:textId="77777777" w:rsidR="00BA0105" w:rsidRDefault="00C470DB">
      <w:pPr>
        <w:tabs>
          <w:tab w:val="left" w:pos="2738"/>
          <w:tab w:val="center" w:pos="4753"/>
          <w:tab w:val="left" w:pos="5466"/>
        </w:tabs>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κύριε Ξανθέ, έχετε μια φοβία –για να μην πω μια αηδία- ως προς τον ιδιωτικό τομέα. Ο τόπος αυτός είναι πλούσιος, </w:t>
      </w:r>
      <w:r>
        <w:rPr>
          <w:rFonts w:eastAsia="Times New Roman" w:cs="Times New Roman"/>
          <w:szCs w:val="24"/>
        </w:rPr>
        <w:t xml:space="preserve">το 30% είναι ιδιωτικός τομέας. Τον απορρίπτετε μετά βδελυγμίας, αν θέλετε να είμαστε ειλικρινείς. </w:t>
      </w:r>
    </w:p>
    <w:p w14:paraId="5FF195B9" w14:textId="77777777" w:rsidR="00BA0105" w:rsidRDefault="00C470DB">
      <w:pPr>
        <w:tabs>
          <w:tab w:val="left" w:pos="2738"/>
          <w:tab w:val="center" w:pos="4753"/>
          <w:tab w:val="left" w:pos="5466"/>
        </w:tabs>
        <w:spacing w:line="600" w:lineRule="auto"/>
        <w:ind w:firstLine="720"/>
        <w:contextualSpacing/>
        <w:jc w:val="both"/>
        <w:rPr>
          <w:rFonts w:eastAsia="Times New Roman" w:cs="Times New Roman"/>
          <w:szCs w:val="24"/>
        </w:rPr>
      </w:pPr>
      <w:r>
        <w:rPr>
          <w:rFonts w:eastAsia="Times New Roman" w:cs="Times New Roman"/>
          <w:szCs w:val="24"/>
        </w:rPr>
        <w:t xml:space="preserve">Επομένως, ή θα κάνουμε σωστή ιατρική ή δεν θα κάνουμε. Και επειδή δεν θέλω να μπαίνω σε μικρολεπτομέρειες, θα σας πω τι πρέπει να κάνουμε. </w:t>
      </w:r>
    </w:p>
    <w:p w14:paraId="5FF195BA" w14:textId="77777777" w:rsidR="00BA0105" w:rsidRDefault="00C470DB">
      <w:pPr>
        <w:tabs>
          <w:tab w:val="left" w:pos="2738"/>
          <w:tab w:val="center" w:pos="4753"/>
          <w:tab w:val="left" w:pos="5466"/>
        </w:tabs>
        <w:spacing w:line="600" w:lineRule="auto"/>
        <w:ind w:firstLine="720"/>
        <w:contextualSpacing/>
        <w:jc w:val="both"/>
        <w:rPr>
          <w:rFonts w:eastAsia="Times New Roman" w:cs="Times New Roman"/>
          <w:szCs w:val="24"/>
        </w:rPr>
      </w:pPr>
      <w:r>
        <w:rPr>
          <w:rFonts w:eastAsia="Times New Roman" w:cs="Times New Roman"/>
          <w:szCs w:val="24"/>
        </w:rPr>
        <w:t>Το υπαινίχθηκα σε</w:t>
      </w:r>
      <w:r>
        <w:rPr>
          <w:rFonts w:eastAsia="Times New Roman" w:cs="Times New Roman"/>
          <w:szCs w:val="24"/>
        </w:rPr>
        <w:t xml:space="preserve"> μια </w:t>
      </w:r>
      <w:r>
        <w:rPr>
          <w:rFonts w:eastAsia="Times New Roman" w:cs="Times New Roman"/>
          <w:szCs w:val="24"/>
        </w:rPr>
        <w:t>ε</w:t>
      </w:r>
      <w:r>
        <w:rPr>
          <w:rFonts w:eastAsia="Times New Roman" w:cs="Times New Roman"/>
          <w:szCs w:val="24"/>
        </w:rPr>
        <w:t>πιτροπή πριν από λίγο καιρό σε εσάς. Είστε Κρητικός, θέλετε τουρισμό, έχετε γεωργικά προϊόντα. Αυτά πρέπει να τα αξιοποιήσετε. Και πού κολλάει η υγεία; Σήμερα αν δεν έχει εξασφαλίσει ο τουρίστας την υγειονομική κάλυψη της περιοχής, δεν έρχεται στον τ</w:t>
      </w:r>
      <w:r>
        <w:rPr>
          <w:rFonts w:eastAsia="Times New Roman" w:cs="Times New Roman"/>
          <w:szCs w:val="24"/>
        </w:rPr>
        <w:t>όπο. Ξέρετε ότι η Κρήτη έχει εξακόσιες χιλιάδες κατοίκους -και αν κάνω λάθος, διορθώστε με- αλλά έχει περίπου και δυο, δυόμισι και τρία εκατομμύρια -λέγεται- σε τουριστικές περιόδους. Πρέπει να εφημερεύουν όλα τα νοσοκο</w:t>
      </w:r>
      <w:r>
        <w:rPr>
          <w:rFonts w:eastAsia="Times New Roman" w:cs="Times New Roman"/>
          <w:szCs w:val="24"/>
        </w:rPr>
        <w:lastRenderedPageBreak/>
        <w:t>μεία; Ή πρέπει να εφημερεύει στις ομα</w:t>
      </w:r>
      <w:r>
        <w:rPr>
          <w:rFonts w:eastAsia="Times New Roman" w:cs="Times New Roman"/>
          <w:szCs w:val="24"/>
        </w:rPr>
        <w:t xml:space="preserve">λές συνθήκες ένα, πραγματική εφημερία, όμως, με όλες τις ειδικότητες; Έχετε πανεπιστήμιο. </w:t>
      </w:r>
    </w:p>
    <w:p w14:paraId="5FF195BB" w14:textId="77777777" w:rsidR="00BA0105" w:rsidRDefault="00C470DB">
      <w:pPr>
        <w:tabs>
          <w:tab w:val="left" w:pos="2738"/>
          <w:tab w:val="center" w:pos="4753"/>
          <w:tab w:val="left" w:pos="5466"/>
        </w:tabs>
        <w:spacing w:line="600" w:lineRule="auto"/>
        <w:ind w:firstLine="720"/>
        <w:contextualSpacing/>
        <w:jc w:val="both"/>
        <w:rPr>
          <w:rFonts w:eastAsia="Times New Roman" w:cs="Times New Roman"/>
          <w:szCs w:val="24"/>
        </w:rPr>
      </w:pPr>
      <w:r>
        <w:rPr>
          <w:rFonts w:eastAsia="Times New Roman" w:cs="Times New Roman"/>
          <w:szCs w:val="24"/>
        </w:rPr>
        <w:t>Άρα, σε όλες τις περιφέρειες που έχουν πανεπιστήμιο –επειδή τα πανεπιστημιακά έχουν όλες σχεδόν τις ειδικότητες- πρέπει να είναι εφημερεύοντα τα πανεπιστημιακά</w:t>
      </w:r>
      <w:r>
        <w:rPr>
          <w:rFonts w:eastAsia="Times New Roman" w:cs="Times New Roman"/>
          <w:szCs w:val="24"/>
        </w:rPr>
        <w:t xml:space="preserve"> νοσοκ</w:t>
      </w:r>
      <w:r>
        <w:rPr>
          <w:rFonts w:eastAsia="Times New Roman" w:cs="Times New Roman"/>
          <w:szCs w:val="24"/>
        </w:rPr>
        <w:t>ομεία</w:t>
      </w:r>
      <w:r>
        <w:rPr>
          <w:rFonts w:eastAsia="Times New Roman" w:cs="Times New Roman"/>
          <w:szCs w:val="24"/>
        </w:rPr>
        <w:t xml:space="preserve">. Πρέπει να εφημερεύουν </w:t>
      </w:r>
      <w:proofErr w:type="spellStart"/>
      <w:r>
        <w:rPr>
          <w:rFonts w:eastAsia="Times New Roman" w:cs="Times New Roman"/>
          <w:szCs w:val="24"/>
        </w:rPr>
        <w:t>εκατόν</w:t>
      </w:r>
      <w:proofErr w:type="spellEnd"/>
      <w:r>
        <w:rPr>
          <w:rFonts w:eastAsia="Times New Roman" w:cs="Times New Roman"/>
          <w:szCs w:val="24"/>
        </w:rPr>
        <w:t xml:space="preserve"> είκοσι νοσοκομεία με πλασματικές και με ό,τι άλλες μπορεί να φανταστεί κανείς εφημερίες; </w:t>
      </w:r>
    </w:p>
    <w:p w14:paraId="5FF195BC" w14:textId="77777777" w:rsidR="00BA0105" w:rsidRDefault="00C470DB">
      <w:pPr>
        <w:tabs>
          <w:tab w:val="left" w:pos="2738"/>
          <w:tab w:val="center" w:pos="4753"/>
          <w:tab w:val="left" w:pos="5466"/>
        </w:tabs>
        <w:spacing w:line="600" w:lineRule="auto"/>
        <w:ind w:firstLine="720"/>
        <w:contextualSpacing/>
        <w:jc w:val="both"/>
        <w:rPr>
          <w:rFonts w:eastAsia="Times New Roman" w:cs="Times New Roman"/>
          <w:szCs w:val="24"/>
        </w:rPr>
      </w:pPr>
      <w:r>
        <w:rPr>
          <w:rFonts w:eastAsia="Times New Roman" w:cs="Times New Roman"/>
          <w:szCs w:val="24"/>
        </w:rPr>
        <w:t xml:space="preserve">Αλλάξτε το σύστημα! Αν δεν αλλάξετε το σύστημα, δεν μπορείτε να προχωρήσετε. </w:t>
      </w:r>
    </w:p>
    <w:p w14:paraId="5FF195BD" w14:textId="77777777" w:rsidR="00BA0105" w:rsidRDefault="00C470DB">
      <w:pPr>
        <w:tabs>
          <w:tab w:val="left" w:pos="2738"/>
          <w:tab w:val="center" w:pos="4753"/>
          <w:tab w:val="left" w:pos="5466"/>
        </w:tabs>
        <w:spacing w:line="600" w:lineRule="auto"/>
        <w:ind w:firstLine="720"/>
        <w:contextualSpacing/>
        <w:jc w:val="both"/>
        <w:rPr>
          <w:rFonts w:eastAsia="Times New Roman" w:cs="Times New Roman"/>
          <w:szCs w:val="24"/>
        </w:rPr>
      </w:pPr>
      <w:r>
        <w:rPr>
          <w:rFonts w:eastAsia="Times New Roman" w:cs="Times New Roman"/>
          <w:szCs w:val="24"/>
        </w:rPr>
        <w:t xml:space="preserve">Και πάνω από όλα -ιδιαίτερα για την Κρήτη- </w:t>
      </w:r>
      <w:r>
        <w:rPr>
          <w:rFonts w:eastAsia="Times New Roman" w:cs="Times New Roman"/>
          <w:szCs w:val="24"/>
        </w:rPr>
        <w:t xml:space="preserve">δικαιολογώ κάποιες </w:t>
      </w:r>
      <w:proofErr w:type="spellStart"/>
      <w:r>
        <w:rPr>
          <w:rFonts w:eastAsia="Times New Roman" w:cs="Times New Roman"/>
          <w:szCs w:val="24"/>
        </w:rPr>
        <w:t>αεροδιακομιδές</w:t>
      </w:r>
      <w:proofErr w:type="spellEnd"/>
      <w:r>
        <w:rPr>
          <w:rFonts w:eastAsia="Times New Roman" w:cs="Times New Roman"/>
          <w:szCs w:val="24"/>
        </w:rPr>
        <w:t xml:space="preserve"> σε νησιά, δεν δικαιολογώ, όμως, </w:t>
      </w:r>
      <w:proofErr w:type="spellStart"/>
      <w:r>
        <w:rPr>
          <w:rFonts w:eastAsia="Times New Roman" w:cs="Times New Roman"/>
          <w:szCs w:val="24"/>
        </w:rPr>
        <w:t>αεροδιακομιδή</w:t>
      </w:r>
      <w:proofErr w:type="spellEnd"/>
      <w:r>
        <w:rPr>
          <w:rFonts w:eastAsia="Times New Roman" w:cs="Times New Roman"/>
          <w:szCs w:val="24"/>
        </w:rPr>
        <w:t xml:space="preserve"> από τη Χαλκιδική. Υπάρχει και ένα νησί. Αν ήταν νησί, θα το δικαιολογούσα, την Αμμουλιανή. Όμως, </w:t>
      </w:r>
      <w:proofErr w:type="spellStart"/>
      <w:r>
        <w:rPr>
          <w:rFonts w:eastAsia="Times New Roman" w:cs="Times New Roman"/>
          <w:szCs w:val="24"/>
        </w:rPr>
        <w:t>αεροδιακομιδές</w:t>
      </w:r>
      <w:proofErr w:type="spellEnd"/>
      <w:r>
        <w:rPr>
          <w:rFonts w:eastAsia="Times New Roman" w:cs="Times New Roman"/>
          <w:szCs w:val="24"/>
        </w:rPr>
        <w:t xml:space="preserve"> εκατό χιλιόμετρα από τη Θεσσαλονίκη; Τόσα λεφτά περισσεύουν; Η ε</w:t>
      </w:r>
      <w:r>
        <w:rPr>
          <w:rFonts w:eastAsia="Times New Roman" w:cs="Times New Roman"/>
          <w:szCs w:val="24"/>
        </w:rPr>
        <w:t xml:space="preserve">λάχιστη </w:t>
      </w:r>
      <w:proofErr w:type="spellStart"/>
      <w:r>
        <w:rPr>
          <w:rFonts w:eastAsia="Times New Roman" w:cs="Times New Roman"/>
          <w:szCs w:val="24"/>
        </w:rPr>
        <w:t>αεροδιακομιδή</w:t>
      </w:r>
      <w:proofErr w:type="spellEnd"/>
      <w:r>
        <w:rPr>
          <w:rFonts w:eastAsia="Times New Roman" w:cs="Times New Roman"/>
          <w:szCs w:val="24"/>
        </w:rPr>
        <w:t xml:space="preserve"> κοστίζει 3.500 ευρώ και 7.000 ευρώ η υψηλότερη. Δείτε τα αυτά τα πράγματα.</w:t>
      </w:r>
    </w:p>
    <w:p w14:paraId="5FF195BE" w14:textId="77777777" w:rsidR="00BA0105" w:rsidRDefault="00C470DB">
      <w:pPr>
        <w:tabs>
          <w:tab w:val="left" w:pos="2738"/>
          <w:tab w:val="center" w:pos="4753"/>
          <w:tab w:val="left" w:pos="5466"/>
        </w:tabs>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το ΕΚΑΒ είναι απαραίτητο. Οργανώστε το σωστά! Περίμενα, αντί να ψηφίζουμε τέτοια νομοσχέδια, ένα νομοσχέδιο πραγματικό της υγείας, υπό την έννοια </w:t>
      </w:r>
      <w:r>
        <w:rPr>
          <w:rFonts w:eastAsia="Times New Roman" w:cs="Times New Roman"/>
          <w:szCs w:val="24"/>
        </w:rPr>
        <w:t xml:space="preserve">«πόσο ΕΚΑΒ </w:t>
      </w:r>
      <w:r>
        <w:rPr>
          <w:rFonts w:eastAsia="Times New Roman" w:cs="Times New Roman"/>
          <w:szCs w:val="24"/>
        </w:rPr>
        <w:lastRenderedPageBreak/>
        <w:t xml:space="preserve">χρειάζεται η Κρήτη;». Χρειάζεται διακόσιους </w:t>
      </w:r>
      <w:proofErr w:type="spellStart"/>
      <w:r>
        <w:rPr>
          <w:rFonts w:eastAsia="Times New Roman" w:cs="Times New Roman"/>
          <w:szCs w:val="24"/>
        </w:rPr>
        <w:t>ΕΚΑΒίτες</w:t>
      </w:r>
      <w:proofErr w:type="spellEnd"/>
      <w:r>
        <w:rPr>
          <w:rFonts w:eastAsia="Times New Roman" w:cs="Times New Roman"/>
          <w:szCs w:val="24"/>
        </w:rPr>
        <w:t>, διακόσιους είκοσι; Πιλοτικά το πρόγραμμα να λειτουργήσει για δυο χρόνια, πιλοτικά ένα εφημερεύον νοσοκομείο τις χαμηλότερες πληθυσμιακ</w:t>
      </w:r>
      <w:r>
        <w:rPr>
          <w:rFonts w:eastAsia="Times New Roman" w:cs="Times New Roman"/>
          <w:szCs w:val="24"/>
        </w:rPr>
        <w:t>ά</w:t>
      </w:r>
      <w:r>
        <w:rPr>
          <w:rFonts w:eastAsia="Times New Roman" w:cs="Times New Roman"/>
          <w:szCs w:val="24"/>
        </w:rPr>
        <w:t xml:space="preserve"> περιόδους στην Κρήτη και δυο νοσοκομεία στο αποκορύφωμα</w:t>
      </w:r>
      <w:r>
        <w:rPr>
          <w:rFonts w:eastAsia="Times New Roman" w:cs="Times New Roman"/>
          <w:szCs w:val="24"/>
        </w:rPr>
        <w:t>. Και το Νοσοκομείο των Χανίων είναι μεγάλο νοσοκομείο. Πρέπει να έχουμε και στο Λασίθι και στον Άγιο Νικόλαο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Εφημερεύοντα νοσοκομεία επί </w:t>
      </w:r>
      <w:proofErr w:type="spellStart"/>
      <w:r>
        <w:rPr>
          <w:rFonts w:eastAsia="Times New Roman" w:cs="Times New Roman"/>
          <w:szCs w:val="24"/>
        </w:rPr>
        <w:t>εικοσιτετραώρου</w:t>
      </w:r>
      <w:proofErr w:type="spellEnd"/>
      <w:r>
        <w:rPr>
          <w:rFonts w:eastAsia="Times New Roman" w:cs="Times New Roman"/>
          <w:szCs w:val="24"/>
        </w:rPr>
        <w:t xml:space="preserve"> βάσεως; Όχι μόνο δώδεκα με δεκατέσσερις ώρες την ημέρα</w:t>
      </w:r>
    </w:p>
    <w:p w14:paraId="5FF195BF" w14:textId="77777777" w:rsidR="00BA0105" w:rsidRDefault="00C470DB">
      <w:pPr>
        <w:tabs>
          <w:tab w:val="left" w:pos="2738"/>
          <w:tab w:val="center" w:pos="4753"/>
          <w:tab w:val="left" w:pos="5466"/>
        </w:tabs>
        <w:spacing w:line="600" w:lineRule="auto"/>
        <w:ind w:firstLine="720"/>
        <w:contextualSpacing/>
        <w:jc w:val="both"/>
        <w:rPr>
          <w:rFonts w:eastAsia="Times New Roman" w:cs="Times New Roman"/>
          <w:szCs w:val="24"/>
        </w:rPr>
      </w:pPr>
      <w:r>
        <w:rPr>
          <w:rFonts w:eastAsia="Times New Roman" w:cs="Times New Roman"/>
          <w:szCs w:val="24"/>
        </w:rPr>
        <w:t xml:space="preserve">Χρησιμοποιήστε όλες τις υποδομές! Οι υποδομές </w:t>
      </w:r>
      <w:r>
        <w:rPr>
          <w:rFonts w:eastAsia="Times New Roman" w:cs="Times New Roman"/>
          <w:szCs w:val="24"/>
        </w:rPr>
        <w:t>της υγείας είναι πολύ περισσότερες από αυτές που χρειάζονται. Και κάνετε σύμπραξη δημόσιου και ιδιωτικού τομέα, για να κερδίσετε και χρήματα. Εκεί θα τα βρείτε τα χρήματα, δεν θα τα βρείτε με την περικοπή της μισθοδοσίας στον εφημερεύοντα γιατρό. Αυτό είνα</w:t>
      </w:r>
      <w:r>
        <w:rPr>
          <w:rFonts w:eastAsia="Times New Roman" w:cs="Times New Roman"/>
          <w:szCs w:val="24"/>
        </w:rPr>
        <w:t xml:space="preserve">ι επιεικώς απαράδεκτο, κατά τη δική μου άποψη. Δεν διεκδικώ το αλάθητο, αλλά διεκδικώ το σωστό και το δίκαιο. </w:t>
      </w:r>
    </w:p>
    <w:p w14:paraId="5FF195C0" w14:textId="77777777" w:rsidR="00BA0105" w:rsidRDefault="00C470DB">
      <w:pPr>
        <w:tabs>
          <w:tab w:val="left" w:pos="2738"/>
          <w:tab w:val="center" w:pos="4753"/>
          <w:tab w:val="left" w:pos="5466"/>
        </w:tabs>
        <w:spacing w:line="600" w:lineRule="auto"/>
        <w:ind w:firstLine="720"/>
        <w:contextualSpacing/>
        <w:jc w:val="both"/>
        <w:rPr>
          <w:rFonts w:eastAsia="Times New Roman" w:cs="Times New Roman"/>
          <w:szCs w:val="24"/>
        </w:rPr>
      </w:pPr>
      <w:r>
        <w:rPr>
          <w:rFonts w:eastAsia="Times New Roman" w:cs="Times New Roman"/>
          <w:szCs w:val="24"/>
        </w:rPr>
        <w:t xml:space="preserve">Και πρέπει, λοιπόν, να καταλάβετε ότι οι ιδιώτες δεν είναι παρίες ούτε παρείσακτα της κοινωνίας. Δουλεύουν σκληρά, σωστά και πολύ πιο φθηνά. </w:t>
      </w:r>
    </w:p>
    <w:p w14:paraId="5FF195C1" w14:textId="77777777" w:rsidR="00BA0105" w:rsidRDefault="00C470DB">
      <w:pPr>
        <w:tabs>
          <w:tab w:val="left" w:pos="2738"/>
          <w:tab w:val="center" w:pos="4753"/>
          <w:tab w:val="left" w:pos="5466"/>
        </w:tabs>
        <w:spacing w:line="600" w:lineRule="auto"/>
        <w:ind w:firstLine="720"/>
        <w:contextualSpacing/>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ευχαριστώ πολύ, κύριε Πρόεδρε.  </w:t>
      </w:r>
    </w:p>
    <w:p w14:paraId="5FF195C2" w14:textId="77777777" w:rsidR="00BA0105" w:rsidRDefault="00C470DB">
      <w:pPr>
        <w:spacing w:line="600" w:lineRule="auto"/>
        <w:ind w:firstLine="709"/>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5FF195C3"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 ΠΡΟΕΔΡΕΥΩΝ (Δημήτριος Καμμένος): </w:t>
      </w:r>
      <w:r>
        <w:rPr>
          <w:rFonts w:eastAsia="Times New Roman" w:cs="Times New Roman"/>
          <w:szCs w:val="24"/>
        </w:rPr>
        <w:t xml:space="preserve">Ευχαριστούμε πολύ τον κ. </w:t>
      </w:r>
      <w:proofErr w:type="spellStart"/>
      <w:r>
        <w:rPr>
          <w:rFonts w:eastAsia="Times New Roman" w:cs="Times New Roman"/>
          <w:szCs w:val="24"/>
        </w:rPr>
        <w:t>Βαγιωνά</w:t>
      </w:r>
      <w:proofErr w:type="spellEnd"/>
      <w:r>
        <w:rPr>
          <w:rFonts w:eastAsia="Times New Roman" w:cs="Times New Roman"/>
          <w:szCs w:val="24"/>
        </w:rPr>
        <w:t xml:space="preserve">. </w:t>
      </w:r>
    </w:p>
    <w:p w14:paraId="5FF195C4"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Παρακαλώ τον επόμενο ομιλητή από το Κομμουνιστικό Κόμμα Ελλάδ</w:t>
      </w:r>
      <w:r>
        <w:rPr>
          <w:rFonts w:eastAsia="Times New Roman" w:cs="Times New Roman"/>
          <w:szCs w:val="24"/>
        </w:rPr>
        <w:t>α</w:t>
      </w:r>
      <w:r>
        <w:rPr>
          <w:rFonts w:eastAsia="Times New Roman" w:cs="Times New Roman"/>
          <w:szCs w:val="24"/>
        </w:rPr>
        <w:t xml:space="preserve">ς, τον κ. </w:t>
      </w:r>
      <w:proofErr w:type="spellStart"/>
      <w:r>
        <w:rPr>
          <w:rFonts w:eastAsia="Times New Roman" w:cs="Times New Roman"/>
          <w:szCs w:val="24"/>
        </w:rPr>
        <w:t>Κατσώτη</w:t>
      </w:r>
      <w:proofErr w:type="spellEnd"/>
      <w:r>
        <w:rPr>
          <w:rFonts w:eastAsia="Times New Roman" w:cs="Times New Roman"/>
          <w:szCs w:val="24"/>
        </w:rPr>
        <w:t>, να προσέλθει στο Β</w:t>
      </w:r>
      <w:r>
        <w:rPr>
          <w:rFonts w:eastAsia="Times New Roman" w:cs="Times New Roman"/>
          <w:szCs w:val="24"/>
        </w:rPr>
        <w:t xml:space="preserve">ήμα. </w:t>
      </w:r>
    </w:p>
    <w:p w14:paraId="5FF195C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w:t>
      </w:r>
    </w:p>
    <w:p w14:paraId="5FF195C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παρουσιάζει την </w:t>
      </w:r>
      <w:r>
        <w:rPr>
          <w:rFonts w:eastAsia="Times New Roman" w:cs="Times New Roman"/>
          <w:szCs w:val="24"/>
        </w:rPr>
        <w:t>ο</w:t>
      </w:r>
      <w:r>
        <w:rPr>
          <w:rFonts w:eastAsia="Times New Roman" w:cs="Times New Roman"/>
          <w:szCs w:val="24"/>
        </w:rPr>
        <w:t>δηγία</w:t>
      </w:r>
      <w:r>
        <w:rPr>
          <w:rFonts w:eastAsia="Times New Roman" w:cs="Times New Roman"/>
          <w:szCs w:val="24"/>
        </w:rPr>
        <w:t>,</w:t>
      </w:r>
      <w:r>
        <w:rPr>
          <w:rFonts w:eastAsia="Times New Roman" w:cs="Times New Roman"/>
          <w:szCs w:val="24"/>
        </w:rPr>
        <w:t xml:space="preserve"> που ενσωματώνει σ’ αυτό το νομοσχέδιο, ως την καλύτερη λύση για την οργάνωση του χρόνου εργασίας των γιατρών. Επιδιώκει για άλλη μία φορά να εξαπατήσει τους εργαζόμενους </w:t>
      </w:r>
      <w:r>
        <w:rPr>
          <w:rFonts w:eastAsia="Times New Roman" w:cs="Times New Roman"/>
          <w:szCs w:val="24"/>
        </w:rPr>
        <w:t xml:space="preserve">και τον λαό, παρουσιάζοντας τις συνέπειες ακριβώς από την ανάποδη πλευρά, όπως έκανε εξάλλου με όλα όσα έχει νομοθετήσει ως τώρα, δηλαδή μνημόνια, ασφαλιστικό </w:t>
      </w:r>
      <w:proofErr w:type="spellStart"/>
      <w:r>
        <w:rPr>
          <w:rFonts w:eastAsia="Times New Roman" w:cs="Times New Roman"/>
          <w:szCs w:val="24"/>
        </w:rPr>
        <w:t>Κατρούγκαλου</w:t>
      </w:r>
      <w:proofErr w:type="spellEnd"/>
      <w:r>
        <w:rPr>
          <w:rFonts w:eastAsia="Times New Roman" w:cs="Times New Roman"/>
          <w:szCs w:val="24"/>
        </w:rPr>
        <w:t>, εργασιακά, φορολογικά, κατασχέσεις και άλλα που έχουν ισοπεδώσει τη ζωή των εργαζομ</w:t>
      </w:r>
      <w:r>
        <w:rPr>
          <w:rFonts w:eastAsia="Times New Roman" w:cs="Times New Roman"/>
          <w:szCs w:val="24"/>
        </w:rPr>
        <w:t>ένων και του λαού.</w:t>
      </w:r>
    </w:p>
    <w:p w14:paraId="5FF195C7"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Ποια ανάγκη οδήγησε σ’ αυτήν την </w:t>
      </w:r>
      <w:r>
        <w:rPr>
          <w:rFonts w:eastAsia="Times New Roman" w:cs="Times New Roman"/>
          <w:szCs w:val="24"/>
        </w:rPr>
        <w:t>ο</w:t>
      </w:r>
      <w:r>
        <w:rPr>
          <w:rFonts w:eastAsia="Times New Roman" w:cs="Times New Roman"/>
          <w:szCs w:val="24"/>
        </w:rPr>
        <w:t>δηγία, καθώς και στις άλλες παρεμβάσεις της Ευρωπαϊκής Ένωσης για τη διευθέτηση του χρόνου εργασίας</w:t>
      </w:r>
      <w:r>
        <w:rPr>
          <w:rFonts w:eastAsia="Times New Roman" w:cs="Times New Roman"/>
          <w:szCs w:val="24"/>
        </w:rPr>
        <w:t>,</w:t>
      </w:r>
      <w:r>
        <w:rPr>
          <w:rFonts w:eastAsia="Times New Roman" w:cs="Times New Roman"/>
          <w:szCs w:val="24"/>
        </w:rPr>
        <w:t xml:space="preserve"> που δεν αναφέρονται μόνο στο ιατρικό προσωπικό, αλλά στο σύνολο των μισθωτών; Είναι η ανάγκη να </w:t>
      </w:r>
      <w:r>
        <w:rPr>
          <w:rFonts w:eastAsia="Times New Roman" w:cs="Times New Roman"/>
          <w:szCs w:val="24"/>
        </w:rPr>
        <w:lastRenderedPageBreak/>
        <w:t>ικανοπ</w:t>
      </w:r>
      <w:r>
        <w:rPr>
          <w:rFonts w:eastAsia="Times New Roman" w:cs="Times New Roman"/>
          <w:szCs w:val="24"/>
        </w:rPr>
        <w:t>οιήσει τις απαιτήσεις των μονοπωλιακών και επιχειρηματικών ομίλων για οργάνωση του χρόνου εργασίας χωρίς τη δέσμευση του σταθερού ημερήσιου χρόνου και να προσαρμόζει τις ώρες της ημερήσιας εργασίας με βάση τις ανάγκες της επιχείρησης χωρίς κανέναν περιορισ</w:t>
      </w:r>
      <w:r>
        <w:rPr>
          <w:rFonts w:eastAsia="Times New Roman" w:cs="Times New Roman"/>
          <w:szCs w:val="24"/>
        </w:rPr>
        <w:t>μό.</w:t>
      </w:r>
    </w:p>
    <w:p w14:paraId="5FF195C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Αυτήν την </w:t>
      </w:r>
      <w:r>
        <w:rPr>
          <w:rFonts w:eastAsia="Times New Roman" w:cs="Times New Roman"/>
          <w:szCs w:val="24"/>
        </w:rPr>
        <w:t>ο</w:t>
      </w:r>
      <w:r>
        <w:rPr>
          <w:rFonts w:eastAsia="Times New Roman" w:cs="Times New Roman"/>
          <w:szCs w:val="24"/>
        </w:rPr>
        <w:t xml:space="preserve">δηγία φέρνει η Κυβέρνηση. Την ενσωματώνει και ρυθμίζει τον χρόνο εργασίας των γιατρών, ανατρέποντας –και με τον νόμο πλέον- τον σταθερό ημερήσιο και εβδομαδιαίο χρόνο εργασίας που αποτελεί την πιο σημαντική κατάκτηση του εργατικού κινήματος </w:t>
      </w:r>
      <w:r>
        <w:rPr>
          <w:rFonts w:eastAsia="Times New Roman" w:cs="Times New Roman"/>
          <w:szCs w:val="24"/>
        </w:rPr>
        <w:t>από το Σικάγο ακόμα το 1886.</w:t>
      </w:r>
    </w:p>
    <w:p w14:paraId="5FF195C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Η επιβεβαίωση των ισχυρισμών μας είναι το άρθρο 6</w:t>
      </w:r>
      <w:r>
        <w:rPr>
          <w:rFonts w:eastAsia="Times New Roman" w:cs="Times New Roman"/>
          <w:szCs w:val="24"/>
        </w:rPr>
        <w:t>,</w:t>
      </w:r>
      <w:r>
        <w:rPr>
          <w:rFonts w:eastAsia="Times New Roman" w:cs="Times New Roman"/>
          <w:szCs w:val="24"/>
        </w:rPr>
        <w:t xml:space="preserve"> που προβλέπει ποιες προηγούμενες διατάξεις του νόμου που ισχύει, καταργούνται. Καταργεί τη διάταξη του ισχύοντος νόμου, του ν.3754/2009, που προβλέπει ότι για τις ανάγκες κατάρ</w:t>
      </w:r>
      <w:r>
        <w:rPr>
          <w:rFonts w:eastAsia="Times New Roman" w:cs="Times New Roman"/>
          <w:szCs w:val="24"/>
        </w:rPr>
        <w:t xml:space="preserve">τισης του προγράμματος εφημεριών και ομαλής λειτουργίας των νοσοκομείων και των κέντρων υγείας δεν εφαρμόζονται τα ελαστικά ωράρια και οι ελαστικές σχέσεις εργασίας. </w:t>
      </w:r>
    </w:p>
    <w:p w14:paraId="5FF195C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Προϋπόθεση, λοιπόν, για τη διευθέτηση είναι τα ελαστικά ωράρια και οι ελαστικές εργασιακές σχέσεις. Γι’ αυτό και η Κυβέρνηση καταργεί τη συγκεκριμένη δέσμευση του νόμου. Ορίζει </w:t>
      </w:r>
      <w:r>
        <w:rPr>
          <w:rFonts w:eastAsia="Times New Roman" w:cs="Times New Roman"/>
          <w:szCs w:val="24"/>
        </w:rPr>
        <w:lastRenderedPageBreak/>
        <w:t>τις σαράντα οκτώ ώρες όχι ως μέγιστο επιτρεπτό εβδομαδιαίο χρόνο εργασίας, αλλά</w:t>
      </w:r>
      <w:r>
        <w:rPr>
          <w:rFonts w:eastAsia="Times New Roman" w:cs="Times New Roman"/>
          <w:szCs w:val="24"/>
        </w:rPr>
        <w:t xml:space="preserve"> ως μέσο όρο εβδομαδιαίας εργασίας, με περίοδο αναφοράς το τετράμηνο, σύμφωνα με την </w:t>
      </w:r>
      <w:r>
        <w:rPr>
          <w:rFonts w:eastAsia="Times New Roman" w:cs="Times New Roman"/>
          <w:szCs w:val="24"/>
        </w:rPr>
        <w:t>ο</w:t>
      </w:r>
      <w:r>
        <w:rPr>
          <w:rFonts w:eastAsia="Times New Roman" w:cs="Times New Roman"/>
          <w:szCs w:val="24"/>
        </w:rPr>
        <w:t>δηγία της Ευρωπαϊκής Ένωσης.</w:t>
      </w:r>
    </w:p>
    <w:p w14:paraId="5FF195C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Καθιερώνει τη ρήτρα εξαίρεσης, το «</w:t>
      </w:r>
      <w:r>
        <w:rPr>
          <w:rFonts w:eastAsia="Times New Roman" w:cs="Times New Roman"/>
          <w:szCs w:val="24"/>
          <w:lang w:val="en-US"/>
        </w:rPr>
        <w:t>opt</w:t>
      </w:r>
      <w:r>
        <w:rPr>
          <w:rFonts w:eastAsia="Times New Roman" w:cs="Times New Roman"/>
          <w:szCs w:val="24"/>
        </w:rPr>
        <w:t>-</w:t>
      </w:r>
      <w:r>
        <w:rPr>
          <w:rFonts w:eastAsia="Times New Roman" w:cs="Times New Roman"/>
          <w:szCs w:val="24"/>
          <w:lang w:val="en-US"/>
        </w:rPr>
        <w:t>out</w:t>
      </w:r>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τη δυνατότητα να ανεβαίνει ο εβδομαδιαίος χρόνος εργασίας στις εξήντα ώρες. Υποτίθεται ότι αυτό θα γίνεται με τη συναίνεση του γιατρού. Όμως, μέσα στις συνθήκες της </w:t>
      </w:r>
      <w:proofErr w:type="spellStart"/>
      <w:r>
        <w:rPr>
          <w:rFonts w:eastAsia="Times New Roman" w:cs="Times New Roman"/>
          <w:szCs w:val="24"/>
        </w:rPr>
        <w:t>υποστελέχωσης</w:t>
      </w:r>
      <w:proofErr w:type="spellEnd"/>
      <w:r>
        <w:rPr>
          <w:rFonts w:eastAsia="Times New Roman" w:cs="Times New Roman"/>
          <w:szCs w:val="24"/>
        </w:rPr>
        <w:t xml:space="preserve"> των νοσοκομείων, της εντεινόμενης αυθαιρεσίας και αυταρχισμού από διοικήσεις</w:t>
      </w:r>
      <w:r>
        <w:rPr>
          <w:rFonts w:eastAsia="Times New Roman" w:cs="Times New Roman"/>
          <w:szCs w:val="24"/>
        </w:rPr>
        <w:t xml:space="preserve"> και διευθυντές, το εξάωρο θα γίνει κανόνας. Κανένας δεν πρέπει να έχει αμφιβολίες ότι αυτό θα συμβεί.</w:t>
      </w:r>
    </w:p>
    <w:p w14:paraId="5FF195C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Προβλέπει ότι σε περίπτωση μείωσης ή απώλειας της προβλεπόμενης εβδομαδιαίας ανάπαυσης λόγω υπερωρίας, χορηγείται ισοδύναμος αντισταθμιστικός χρόνος μέσα</w:t>
      </w:r>
      <w:r>
        <w:rPr>
          <w:rFonts w:eastAsia="Times New Roman" w:cs="Times New Roman"/>
          <w:szCs w:val="24"/>
        </w:rPr>
        <w:t xml:space="preserve"> στις επόμενες δεκατέσσερις ημέρες, με ό,τι σημαίνει αυτό για την υγεία των γιατρών. Με την αντιμετώπιση της εφημερίας-ετοιμότητας ως μη εργάσιμου χρόνου, βάζει από το παράθυρο την εφαρμογή του αντεργατικού σχεδίου περί ενεργού και ανενεργού χρόνου εργασία</w:t>
      </w:r>
      <w:r>
        <w:rPr>
          <w:rFonts w:eastAsia="Times New Roman" w:cs="Times New Roman"/>
          <w:szCs w:val="24"/>
        </w:rPr>
        <w:t>ς.</w:t>
      </w:r>
    </w:p>
    <w:p w14:paraId="5FF195C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εισηγητής του ΣΥΡΙΖΑ στην </w:t>
      </w:r>
      <w:r>
        <w:rPr>
          <w:rFonts w:eastAsia="Times New Roman" w:cs="Times New Roman"/>
          <w:szCs w:val="24"/>
        </w:rPr>
        <w:t>ε</w:t>
      </w:r>
      <w:r>
        <w:rPr>
          <w:rFonts w:eastAsia="Times New Roman" w:cs="Times New Roman"/>
          <w:szCs w:val="24"/>
        </w:rPr>
        <w:t xml:space="preserve">πιτροπή έθεσε το ερώτημα «Με την </w:t>
      </w:r>
      <w:r>
        <w:rPr>
          <w:rFonts w:eastAsia="Times New Roman" w:cs="Times New Roman"/>
          <w:szCs w:val="24"/>
        </w:rPr>
        <w:t>ο</w:t>
      </w:r>
      <w:r>
        <w:rPr>
          <w:rFonts w:eastAsia="Times New Roman" w:cs="Times New Roman"/>
          <w:szCs w:val="24"/>
        </w:rPr>
        <w:t>δηγία που ενσωματώνει η Κυβέρνηση βελτιώνεται ή όχι η κατάσταση με τα ωράρια των γιατρών;». Επίσης, οι αρμόδιοι Υπουργοί ισχυρίζονται ότι με το νομοσχέδιο αντιμετωπίζουν το πρόβλημα με τα εξ</w:t>
      </w:r>
      <w:r>
        <w:rPr>
          <w:rFonts w:eastAsia="Times New Roman" w:cs="Times New Roman"/>
          <w:szCs w:val="24"/>
        </w:rPr>
        <w:t>ουθενωτικά ωράρια των γιατρών και ότι τάχα προστατεύουν τα εργασιακά τους δικαιώματα.</w:t>
      </w:r>
    </w:p>
    <w:p w14:paraId="5FF195C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Τεκμηριώνουμε ότι θα συμβεί ακριβώς το αντίθετο. Η Κυβέρνηση με το νομοσχέδιο νομιμοποιεί όλες τις αυθαιρεσίες σε βάρος των εργαζομένων στην υγεία. Τώρα, τα εξαντλητικά ω</w:t>
      </w:r>
      <w:r>
        <w:rPr>
          <w:rFonts w:eastAsia="Times New Roman" w:cs="Times New Roman"/>
          <w:szCs w:val="24"/>
        </w:rPr>
        <w:t xml:space="preserve">ράρια, ακόμα και τα </w:t>
      </w:r>
      <w:proofErr w:type="spellStart"/>
      <w:r>
        <w:rPr>
          <w:rFonts w:eastAsia="Times New Roman" w:cs="Times New Roman"/>
          <w:szCs w:val="24"/>
        </w:rPr>
        <w:t>εξηντάωρα</w:t>
      </w:r>
      <w:proofErr w:type="spellEnd"/>
      <w:r>
        <w:rPr>
          <w:rFonts w:eastAsia="Times New Roman" w:cs="Times New Roman"/>
          <w:szCs w:val="24"/>
        </w:rPr>
        <w:t xml:space="preserve">, θα εφαρμόζονται με τη βούλα του νόμου και θα δημιουργείται το υπόστρωμα για το επόμενο βήμα, την παραπέρα </w:t>
      </w:r>
      <w:proofErr w:type="spellStart"/>
      <w:r>
        <w:rPr>
          <w:rFonts w:eastAsia="Times New Roman" w:cs="Times New Roman"/>
          <w:szCs w:val="24"/>
        </w:rPr>
        <w:t>ελαστικοποίηση</w:t>
      </w:r>
      <w:proofErr w:type="spellEnd"/>
      <w:r>
        <w:rPr>
          <w:rFonts w:eastAsia="Times New Roman" w:cs="Times New Roman"/>
          <w:szCs w:val="24"/>
        </w:rPr>
        <w:t xml:space="preserve"> των σχέσεων και του χρόνου εργασίας, την παραπέρα ιδιωτικοποίηση της δουλειάς με τη ζωή των γιατρών να χ</w:t>
      </w:r>
      <w:r>
        <w:rPr>
          <w:rFonts w:eastAsia="Times New Roman" w:cs="Times New Roman"/>
          <w:szCs w:val="24"/>
        </w:rPr>
        <w:t xml:space="preserve">ειροτερεύει. Κατ’ επέκταση, βέβαια, το ίδιο θα συμβεί με την ποιότητα των προσφερόμενων υπηρεσιών υγείας στους ασθενείς που θα χειροτερεύει. </w:t>
      </w:r>
    </w:p>
    <w:p w14:paraId="5FF195C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Αλήθεια, ποιος γιατρός με δώδεκα ώρες εργασίας μπορεί να αντέξει; Υπάρχει ανάγκη ο γιατρός να μελετά διαρκώς; Ποιο</w:t>
      </w:r>
      <w:r>
        <w:rPr>
          <w:rFonts w:eastAsia="Times New Roman" w:cs="Times New Roman"/>
          <w:szCs w:val="24"/>
        </w:rPr>
        <w:t xml:space="preserve">ν χρόνο του αφήνετε με τέτοια εξαντλητικά ωράρια; Η διάγνωση, η θεραπεία, η επέμβαση και κάθε άλλη υπηρεσία θα είναι ίδια με </w:t>
      </w:r>
      <w:r>
        <w:rPr>
          <w:rFonts w:eastAsia="Times New Roman" w:cs="Times New Roman"/>
          <w:szCs w:val="24"/>
        </w:rPr>
        <w:lastRenderedPageBreak/>
        <w:t>την εξάωρη εργασία που απαιτούν οι νοσοκομειακοί γιατροί ή με τη δωδεκάωρη που εσείς θεσπίζετε;</w:t>
      </w:r>
    </w:p>
    <w:p w14:paraId="5FF195D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προειδοποι</w:t>
      </w:r>
      <w:r>
        <w:rPr>
          <w:rFonts w:eastAsia="Times New Roman" w:cs="Times New Roman"/>
          <w:szCs w:val="24"/>
        </w:rPr>
        <w:t>ητικά το κουδούνι λήξεως του χρόνου ομιλίας του κυρίου Βουλευτή)</w:t>
      </w:r>
    </w:p>
    <w:p w14:paraId="5FF195D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Κύριοι, έρχεστε να καλύψετε τις αυξημένες ανάγκες λόγω των μεγάλων ελλείψεων γιατρών και νοσηλευτικού προσωπικού με την οργάνωση του χρόνου εργασίας όπως πριν το 1886.</w:t>
      </w:r>
    </w:p>
    <w:p w14:paraId="5FF195D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Είστε αδίστακτοι. Τι άλ</w:t>
      </w:r>
      <w:r>
        <w:rPr>
          <w:rFonts w:eastAsia="Times New Roman" w:cs="Times New Roman"/>
          <w:szCs w:val="24"/>
        </w:rPr>
        <w:t>λο μένει να κάνετε; Δεν έχετε αφήσει τίποτα για τη Νέα Δημοκρατία. Σε κάθε αίτημα των επιχειρηματικών ομίλων ανταποκρίνεστε με μεγάλη προθυμία. Τους έχετε καταπλήξει. Δεν περίμεναν τέτοια προθυμία. Οι εργαζόμενοι ό,τι και αν ψήφισαν, ό,τι θεό και αν πιστεύ</w:t>
      </w:r>
      <w:r>
        <w:rPr>
          <w:rFonts w:eastAsia="Times New Roman" w:cs="Times New Roman"/>
          <w:szCs w:val="24"/>
        </w:rPr>
        <w:t xml:space="preserve">ουν, ζουν τις συνέπειες της πολιτικής σας. Ζουν τις συνέπειες της δίκαιης ανάπτυξης που επικαλείστε. Ζουν τις συνέπειες των βέλτιστων πρακτικών της Ευρωπαϊκής Ένωσης, του συλλογικού εκφραστή του μεγάλου κεφαλαίου. Ζουν την άγρια </w:t>
      </w:r>
      <w:proofErr w:type="spellStart"/>
      <w:r>
        <w:rPr>
          <w:rFonts w:eastAsia="Times New Roman" w:cs="Times New Roman"/>
          <w:szCs w:val="24"/>
        </w:rPr>
        <w:t>φοροληστεία</w:t>
      </w:r>
      <w:proofErr w:type="spellEnd"/>
      <w:r>
        <w:rPr>
          <w:rFonts w:eastAsia="Times New Roman" w:cs="Times New Roman"/>
          <w:szCs w:val="24"/>
        </w:rPr>
        <w:t xml:space="preserve">, την εργασιακή </w:t>
      </w:r>
      <w:r>
        <w:rPr>
          <w:rFonts w:eastAsia="Times New Roman" w:cs="Times New Roman"/>
          <w:szCs w:val="24"/>
        </w:rPr>
        <w:t>ζούγκλα, την κατάργηση κάθε δικαιώματος, που μονιμοποιούνται, σταθεροποιούνται για την καπιταλιστική ανάπτυξη και την κερδοφορία των επιχειρηματικών ομίλων.</w:t>
      </w:r>
    </w:p>
    <w:p w14:paraId="5FF195D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Μονόδρομος για τους εργαζόμενους, τους αυτοαπασχολούμενους, τους φτωχούς αγρότες είναι η οργάνωση τ</w:t>
      </w:r>
      <w:r>
        <w:rPr>
          <w:rFonts w:eastAsia="Times New Roman" w:cs="Times New Roman"/>
          <w:szCs w:val="24"/>
        </w:rPr>
        <w:t>ης πάλης για την ανατροπή της αντιλαϊκής πολιτικής και των φορέων της, για διεκδίκηση των απωλειών που είχαν όλα αυτά τα χρόνια της κρίσης, για σταθερό ημερήσιο χρόνο εργασίας με μία εφημερία την εβδομάδα και εξάωρο, πενθήμερο για τους γιατρούς και για όσο</w:t>
      </w:r>
      <w:r>
        <w:rPr>
          <w:rFonts w:eastAsia="Times New Roman" w:cs="Times New Roman"/>
          <w:szCs w:val="24"/>
        </w:rPr>
        <w:t xml:space="preserve">υς είναι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με επτάωρο πενθήμερο για όλους τους άλλους εργαζόμενους, για τις συλλογικές συμβάσεις εργασίας με αυξήσεις στους μισθούς, για καλύτερο μισθό 751 ευρώ, για αποκατάσταση των συντάξεων με κατάργηση του «νόμου </w:t>
      </w:r>
      <w:proofErr w:type="spellStart"/>
      <w:r>
        <w:rPr>
          <w:rFonts w:eastAsia="Times New Roman" w:cs="Times New Roman"/>
          <w:szCs w:val="24"/>
        </w:rPr>
        <w:t>Κατρούγκαλου</w:t>
      </w:r>
      <w:proofErr w:type="spellEnd"/>
      <w:r>
        <w:rPr>
          <w:rFonts w:eastAsia="Times New Roman" w:cs="Times New Roman"/>
          <w:szCs w:val="24"/>
        </w:rPr>
        <w:t>» κ</w:t>
      </w:r>
      <w:r>
        <w:rPr>
          <w:rFonts w:eastAsia="Times New Roman" w:cs="Times New Roman"/>
          <w:szCs w:val="24"/>
        </w:rPr>
        <w:t xml:space="preserve">αι επαναφορά της δέκατης τρίτης σύνταξης, το δώρο των γιορτών. </w:t>
      </w:r>
    </w:p>
    <w:p w14:paraId="5FF195D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Το σημερινό συλλαλητήριο σε όλα αυτά απαντά και αυτά διεκδικεί. Αποτελεί προετοιμασία για καθολική απάντηση στα μέτρα-φωτιά που ετοιμάζει να φέρει η Κυβέρνηση για την τρίτη αξιολόγηση. </w:t>
      </w:r>
    </w:p>
    <w:p w14:paraId="5FF195D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Ένα εί</w:t>
      </w:r>
      <w:r>
        <w:rPr>
          <w:rFonts w:eastAsia="Times New Roman" w:cs="Times New Roman"/>
          <w:szCs w:val="24"/>
        </w:rPr>
        <w:t xml:space="preserve">ναι βέβαιο, ότι η εργατική τάξη αργά ή γρήγορα θα σαρώσει αυτή τη βαρβαρότητα του καπιταλισμού και τα στηρίγματά τους. Θα συμπορευθούν με το ΚΚΕ για την οικοδόμηση της </w:t>
      </w:r>
      <w:r>
        <w:rPr>
          <w:rFonts w:eastAsia="Times New Roman" w:cs="Times New Roman"/>
          <w:szCs w:val="24"/>
        </w:rPr>
        <w:lastRenderedPageBreak/>
        <w:t xml:space="preserve">νέας σοσιαλιστικής κοινωνίας που οριστικά, μόνιμα θα ικανοποιεί τις ανάγκες του λαού. </w:t>
      </w:r>
    </w:p>
    <w:p w14:paraId="5FF195D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rPr>
        <w:t>Στο σημείο αυτό κτυπάει το κουδούνι λήξεως του χρόνου ομιλίας του κυρίου Βουλευτή)</w:t>
      </w:r>
    </w:p>
    <w:p w14:paraId="5FF195D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Ευχαριστώ και για την ανοχή σας.</w:t>
      </w:r>
    </w:p>
    <w:p w14:paraId="5FF195D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Η λύση που δίνει η Κυβέρνηση στον ΕΔΟΕΑΠ είναι σύμφωνη με τις οδηγίες της Ευρωπαϊκής Ένωσης για σύστημα προκαθορισμ</w:t>
      </w:r>
      <w:r>
        <w:rPr>
          <w:rFonts w:eastAsia="Times New Roman" w:cs="Times New Roman"/>
          <w:szCs w:val="24"/>
        </w:rPr>
        <w:t>ένων εισφορών και όχι παροχών. Η ασφάλιση «ατομική μερίδα με ατομικό λογαριασμό» σημαίνει κατάργηση των χαρακτηριστικών της κοινωνικής ασφάλισης, της αλληλεγγύης, του αναδιανεμητικού χαρακτήρα και όλων αυτών που δημιουργούν την ασφάλεια και την αξιοπρεπή δ</w:t>
      </w:r>
      <w:r>
        <w:rPr>
          <w:rFonts w:eastAsia="Times New Roman" w:cs="Times New Roman"/>
          <w:szCs w:val="24"/>
        </w:rPr>
        <w:t xml:space="preserve">ιαβίωση των εργαζομένων. </w:t>
      </w:r>
    </w:p>
    <w:p w14:paraId="5FF195D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Η λύση που δίνει η Κυβέρνηση είναι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w:t>
      </w:r>
      <w:proofErr w:type="spellStart"/>
      <w:r>
        <w:rPr>
          <w:rFonts w:eastAsia="Times New Roman" w:cs="Times New Roman"/>
          <w:szCs w:val="24"/>
        </w:rPr>
        <w:t>κεφαλαιοποιητικού</w:t>
      </w:r>
      <w:proofErr w:type="spellEnd"/>
      <w:r>
        <w:rPr>
          <w:rFonts w:eastAsia="Times New Roman" w:cs="Times New Roman"/>
          <w:szCs w:val="24"/>
        </w:rPr>
        <w:t xml:space="preserve"> συστήματος, όπως και στην ιδιωτική ασφάλιση. Η </w:t>
      </w:r>
      <w:r>
        <w:rPr>
          <w:rFonts w:eastAsia="Times New Roman" w:cs="Times New Roman"/>
          <w:bCs/>
          <w:szCs w:val="24"/>
        </w:rPr>
        <w:t>τροπολογία</w:t>
      </w:r>
      <w:r>
        <w:rPr>
          <w:rFonts w:eastAsia="Times New Roman" w:cs="Times New Roman"/>
          <w:szCs w:val="24"/>
        </w:rPr>
        <w:t xml:space="preserve"> δεν αποτελεί λύση για τον ΕΔΟΕΑΠ, γι’ αυτό δεν θα την ψηφίσουμε. </w:t>
      </w:r>
    </w:p>
    <w:p w14:paraId="5FF195D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Καλούμε τους εργαζόμενους να συνεχίσο</w:t>
      </w:r>
      <w:r>
        <w:rPr>
          <w:rFonts w:eastAsia="Times New Roman" w:cs="Times New Roman"/>
          <w:szCs w:val="24"/>
        </w:rPr>
        <w:t>υν τον αγώνα τους για ενιαίο υποχρεωτικό, αποκλειστικά δημόσιο και δωρεάν καθολικό σύστημα κοινωνικής ασφάλισης</w:t>
      </w:r>
      <w:r>
        <w:rPr>
          <w:rFonts w:eastAsia="Times New Roman" w:cs="Times New Roman"/>
          <w:szCs w:val="24"/>
        </w:rPr>
        <w:t>,</w:t>
      </w:r>
      <w:r>
        <w:rPr>
          <w:rFonts w:eastAsia="Times New Roman" w:cs="Times New Roman"/>
          <w:szCs w:val="24"/>
        </w:rPr>
        <w:t xml:space="preserve"> που θα εξασφαλίζει </w:t>
      </w:r>
      <w:r>
        <w:rPr>
          <w:rFonts w:eastAsia="Times New Roman" w:cs="Times New Roman"/>
          <w:szCs w:val="24"/>
        </w:rPr>
        <w:lastRenderedPageBreak/>
        <w:t xml:space="preserve">τις συντάξεις και όλες τις άλλες παροχές για όλους τους εργαζόμενους, αντίστοιχες των αναγκών. </w:t>
      </w:r>
    </w:p>
    <w:p w14:paraId="5FF195D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Οι γιατροί σήμερα απαντούν σ</w:t>
      </w:r>
      <w:r>
        <w:rPr>
          <w:rFonts w:eastAsia="Times New Roman" w:cs="Times New Roman"/>
          <w:szCs w:val="24"/>
        </w:rPr>
        <w:t xml:space="preserve">το κοινωνικό συμβόλαιο, που είπε ο κ. </w:t>
      </w:r>
      <w:proofErr w:type="spellStart"/>
      <w:r>
        <w:rPr>
          <w:rFonts w:eastAsia="Times New Roman" w:cs="Times New Roman"/>
          <w:szCs w:val="24"/>
        </w:rPr>
        <w:t>Πολάκης</w:t>
      </w:r>
      <w:proofErr w:type="spellEnd"/>
      <w:r>
        <w:rPr>
          <w:rFonts w:eastAsia="Times New Roman" w:cs="Times New Roman"/>
          <w:szCs w:val="24"/>
        </w:rPr>
        <w:t>, της Κυβέρνησης, με την απεργία τους και τη διαδήλωση. Χαιρετίζουμε τη στάση τους. Καλούμε όλους τους εργαζόμενους να δυναμώσουν τον αγώνα.</w:t>
      </w:r>
    </w:p>
    <w:p w14:paraId="5FF195D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Ευχαριστούμε πολύ τον κ. </w:t>
      </w:r>
      <w:proofErr w:type="spellStart"/>
      <w:r>
        <w:rPr>
          <w:rFonts w:eastAsia="Times New Roman" w:cs="Times New Roman"/>
          <w:szCs w:val="24"/>
        </w:rPr>
        <w:t>Κατσώτη</w:t>
      </w:r>
      <w:proofErr w:type="spellEnd"/>
      <w:r>
        <w:rPr>
          <w:rFonts w:eastAsia="Times New Roman" w:cs="Times New Roman"/>
          <w:szCs w:val="24"/>
        </w:rPr>
        <w:t>.</w:t>
      </w:r>
    </w:p>
    <w:p w14:paraId="5FF195D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Παρ</w:t>
      </w:r>
      <w:r>
        <w:rPr>
          <w:rFonts w:eastAsia="Times New Roman" w:cs="Times New Roman"/>
          <w:szCs w:val="24"/>
        </w:rPr>
        <w:t>ακαλώ τον Υπουργό τον κ. Ξανθό να παρέμβει για νομοτεχνικές βελτιώσεις.</w:t>
      </w:r>
    </w:p>
    <w:p w14:paraId="5FF195D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Καταθέτουμε ένα σώμα νομοτεχνικών αλλαγών και βελτιώσεων. Την ουσία την παρουσιάσαμε χθες στην </w:t>
      </w:r>
      <w:r>
        <w:rPr>
          <w:rFonts w:eastAsia="Times New Roman" w:cs="Times New Roman"/>
          <w:szCs w:val="24"/>
        </w:rPr>
        <w:t>ε</w:t>
      </w:r>
      <w:r>
        <w:rPr>
          <w:rFonts w:eastAsia="Times New Roman" w:cs="Times New Roman"/>
          <w:szCs w:val="24"/>
        </w:rPr>
        <w:t>πιτροπή. Αφορά την απάλειψη του άρθρου 14 για να υπάρξ</w:t>
      </w:r>
      <w:r>
        <w:rPr>
          <w:rFonts w:eastAsia="Times New Roman" w:cs="Times New Roman"/>
          <w:szCs w:val="24"/>
        </w:rPr>
        <w:t xml:space="preserve">ει ένας επαρκής χρόνος διαβούλευσης με τη φαρμακοβιομηχανία και να φέρουμε μια κοινά συμφωνημένη πρόταση για τη δικαιότερη κατανομή του </w:t>
      </w:r>
      <w:proofErr w:type="spellStart"/>
      <w:r>
        <w:rPr>
          <w:rFonts w:eastAsia="Times New Roman" w:cs="Times New Roman"/>
          <w:szCs w:val="24"/>
          <w:lang w:val="en-US"/>
        </w:rPr>
        <w:t>clawback</w:t>
      </w:r>
      <w:proofErr w:type="spellEnd"/>
      <w:r>
        <w:rPr>
          <w:rFonts w:eastAsia="Times New Roman" w:cs="Times New Roman"/>
          <w:szCs w:val="24"/>
        </w:rPr>
        <w:t>.</w:t>
      </w:r>
    </w:p>
    <w:p w14:paraId="5FF195D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αλλάζουμε τη σύνθεση των συμβουλίων επιλογής των γιατρών του ΕΣΥ, αφαιρώντας την πρόβλεψη για ΠΕ </w:t>
      </w:r>
      <w:r>
        <w:rPr>
          <w:rFonts w:eastAsia="Times New Roman" w:cs="Times New Roman"/>
          <w:szCs w:val="24"/>
        </w:rPr>
        <w:lastRenderedPageBreak/>
        <w:t>διο</w:t>
      </w:r>
      <w:r>
        <w:rPr>
          <w:rFonts w:eastAsia="Times New Roman" w:cs="Times New Roman"/>
          <w:szCs w:val="24"/>
        </w:rPr>
        <w:t>ικητικό, ο οποίος συμμετέχει και στη θέση του μπαίνει πρόεδρος επιστημονικού συμβουλίου από τα όμορα νοσοκομεία, ο οποίος επιλέγεται με κλήρωση.</w:t>
      </w:r>
    </w:p>
    <w:p w14:paraId="5FF195E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υπάρχει μια αλλαγή στο θέμα της κατανομής των οργανικών θέσεων, των θέσεων απασχόλησης που υπήρχαν στο </w:t>
      </w:r>
      <w:r>
        <w:rPr>
          <w:rFonts w:eastAsia="Times New Roman" w:cs="Times New Roman"/>
          <w:szCs w:val="24"/>
        </w:rPr>
        <w:t>ΕΚΕΔΙ, το οποίο καταργήθηκε. Περιλαμβάνουμε στην κατανομή αυτή και το «Αττικό</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οσοκομείο, στο οποίο κάποιοι από αυτούς τους εργαζόμενους ήδη εργάζονταν και στήριζαν τα εργαστήριά του.</w:t>
      </w:r>
    </w:p>
    <w:p w14:paraId="5FF195E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Θα τις δείτε σε λεπτομέρειες. Αν θέλετε κάποια διευκρίνιση, μπορούμε να σας τη δώσουμε. </w:t>
      </w:r>
    </w:p>
    <w:p w14:paraId="5FF195E2" w14:textId="77777777" w:rsidR="00BA0105" w:rsidRDefault="00C470DB">
      <w:pPr>
        <w:spacing w:line="600" w:lineRule="auto"/>
        <w:ind w:firstLine="720"/>
        <w:contextualSpacing/>
        <w:jc w:val="both"/>
        <w:rPr>
          <w:rFonts w:eastAsia="Times New Roman"/>
          <w:szCs w:val="24"/>
        </w:rPr>
      </w:pPr>
      <w:r>
        <w:rPr>
          <w:rFonts w:eastAsia="Times New Roman"/>
          <w:szCs w:val="24"/>
        </w:rPr>
        <w:t>(Στο σημείο αυτό ο Υπουργός κ. Ανδρέας Ξανθός καταθέτει για τα Πρακτικά τις προαναφερθείσες νομοτεχνικές βελτιώσεις, οι οποίες έχουν ως εξής:</w:t>
      </w:r>
    </w:p>
    <w:p w14:paraId="5FF195E3" w14:textId="77777777" w:rsidR="00BA0105" w:rsidRDefault="00C470DB">
      <w:pPr>
        <w:contextualSpacing/>
        <w:jc w:val="center"/>
        <w:rPr>
          <w:rFonts w:eastAsia="Times New Roman"/>
          <w:color w:val="FF0000"/>
          <w:szCs w:val="24"/>
        </w:rPr>
      </w:pPr>
      <w:r w:rsidRPr="00C202B0">
        <w:rPr>
          <w:rFonts w:eastAsia="Times New Roman"/>
          <w:color w:val="FF0000"/>
          <w:szCs w:val="24"/>
        </w:rPr>
        <w:t>ΑΛΛΑΓΗ ΣΕΛΙΔΑΣ</w:t>
      </w:r>
    </w:p>
    <w:p w14:paraId="5FF195E4" w14:textId="77777777" w:rsidR="00BA0105" w:rsidRDefault="00C470DB">
      <w:pPr>
        <w:contextualSpacing/>
        <w:jc w:val="center"/>
        <w:rPr>
          <w:rFonts w:eastAsia="Times New Roman"/>
          <w:szCs w:val="24"/>
        </w:rPr>
      </w:pPr>
      <w:r>
        <w:rPr>
          <w:rFonts w:eastAsia="Times New Roman"/>
          <w:szCs w:val="24"/>
        </w:rPr>
        <w:t xml:space="preserve">(Να μπουν </w:t>
      </w:r>
      <w:r>
        <w:rPr>
          <w:rFonts w:eastAsia="Times New Roman"/>
          <w:szCs w:val="24"/>
        </w:rPr>
        <w:t>οι σελίδες 146-150)</w:t>
      </w:r>
    </w:p>
    <w:p w14:paraId="5FF195E5" w14:textId="77777777" w:rsidR="00BA0105" w:rsidRDefault="00C470DB">
      <w:pPr>
        <w:contextualSpacing/>
        <w:jc w:val="center"/>
        <w:rPr>
          <w:rFonts w:eastAsia="Times New Roman"/>
          <w:color w:val="FF0000"/>
          <w:szCs w:val="24"/>
        </w:rPr>
      </w:pPr>
      <w:r w:rsidRPr="00C202B0">
        <w:rPr>
          <w:rFonts w:eastAsia="Times New Roman"/>
          <w:color w:val="FF0000"/>
          <w:szCs w:val="24"/>
        </w:rPr>
        <w:t>ΑΛΛΑΓΗ ΣΕΛΙΔΑΣ</w:t>
      </w:r>
    </w:p>
    <w:p w14:paraId="5FF195E6" w14:textId="77777777" w:rsidR="00BA0105" w:rsidRDefault="00BA0105">
      <w:pPr>
        <w:contextualSpacing/>
        <w:jc w:val="center"/>
        <w:rPr>
          <w:rFonts w:eastAsia="Times New Roman"/>
          <w:color w:val="FF0000"/>
          <w:szCs w:val="24"/>
        </w:rPr>
      </w:pPr>
    </w:p>
    <w:p w14:paraId="5FF195E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b/>
          <w:szCs w:val="24"/>
        </w:rPr>
        <w:t xml:space="preserve"> </w:t>
      </w:r>
      <w:r>
        <w:rPr>
          <w:rFonts w:eastAsia="Times New Roman" w:cs="Times New Roman"/>
          <w:szCs w:val="24"/>
        </w:rPr>
        <w:t>Αυτό το οποίο θέλω επιπρόσθετα να τονίσω είναι το θέμα το οποίο έθεσαν οι συνάδελφοι από το Κομμουνιστικό Κόμμα για το άρθρο 6 και την πρόβλεψη που είχε να καταργηθεί μια διάταξη του ν.</w:t>
      </w:r>
      <w:r>
        <w:rPr>
          <w:rFonts w:eastAsia="Times New Roman" w:cs="Times New Roman"/>
          <w:szCs w:val="24"/>
        </w:rPr>
        <w:t>3754.</w:t>
      </w:r>
    </w:p>
    <w:p w14:paraId="5FF195E8"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Αγαπητοί συνάδελφοι, εμείς θεωρούμε ότι η διατύπωση που υπάρχει στον νόμο, ότι «το τακτικό ωράριο των νοσοκομειακών γιατρών είναι επτάωρο, συνεχές, πρωινό και πενθήμερο, από Δευτέρα ως Παρασκευή, από τις 08.00΄ ως τις 15.00΄» είναι απολύτως σαφής και</w:t>
      </w:r>
      <w:r>
        <w:rPr>
          <w:rFonts w:eastAsia="Times New Roman" w:cs="Times New Roman"/>
          <w:szCs w:val="24"/>
        </w:rPr>
        <w:t xml:space="preserve"> δεν αφήνει την παραμικρή δυνατότητα παρερμηνείας ότι προωθούμε ελαστικού τύπου σχέσεις εργασίας. </w:t>
      </w:r>
    </w:p>
    <w:p w14:paraId="5FF195E9"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μην υπάρχει, όμως, και η παραμικρή βάση αυτού του τύπου της κριτικής, απαλείφουμε, με νομοτεχνική βελτίωση, αυτή την πρόβλεψη για το τρίτο εδάφιο. </w:t>
      </w:r>
    </w:p>
    <w:p w14:paraId="5FF195EA"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ΓΕ</w:t>
      </w:r>
      <w:r>
        <w:rPr>
          <w:rFonts w:eastAsia="Times New Roman" w:cs="Times New Roman"/>
          <w:b/>
          <w:szCs w:val="24"/>
        </w:rPr>
        <w:t xml:space="preserve">ΩΡΓΙΟΣ ΛΑΜΠΡΟΥΛΗΣ: </w:t>
      </w:r>
      <w:r>
        <w:rPr>
          <w:rFonts w:eastAsia="Times New Roman" w:cs="Times New Roman"/>
          <w:szCs w:val="24"/>
        </w:rPr>
        <w:t xml:space="preserve">Απόσυρση; </w:t>
      </w:r>
    </w:p>
    <w:p w14:paraId="5FF195EB"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Απόσυρση, βεβαίως. </w:t>
      </w:r>
    </w:p>
    <w:p w14:paraId="5FF195EC"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Περιλαμβάνεται στη νομοτεχνική βελτίωση, για να μην υπάρχει η παραμικρή βάση κριτικής ότι εδώ λάθρα προσπαθούμε να περάσουμε μια οποιουδήποτε τύπου </w:t>
      </w:r>
      <w:proofErr w:type="spellStart"/>
      <w:r>
        <w:rPr>
          <w:rFonts w:eastAsia="Times New Roman" w:cs="Times New Roman"/>
          <w:szCs w:val="24"/>
        </w:rPr>
        <w:t>ελαστικοποίηση</w:t>
      </w:r>
      <w:proofErr w:type="spellEnd"/>
      <w:r>
        <w:rPr>
          <w:rFonts w:eastAsia="Times New Roman" w:cs="Times New Roman"/>
          <w:szCs w:val="24"/>
        </w:rPr>
        <w:t xml:space="preserve"> των εργασ</w:t>
      </w:r>
      <w:r>
        <w:rPr>
          <w:rFonts w:eastAsia="Times New Roman" w:cs="Times New Roman"/>
          <w:szCs w:val="24"/>
        </w:rPr>
        <w:t xml:space="preserve">ιακών σχέσεων. Το τακτικό ωράριο παραμένει σταθερό και οτιδήποτε πέραν αυτού είναι υπερωριακή εργασία, η οποία αμείβεται σε όλες τις μορφές της. </w:t>
      </w:r>
    </w:p>
    <w:p w14:paraId="5FF195ED" w14:textId="77777777" w:rsidR="00BA0105" w:rsidRDefault="00C470DB">
      <w:pPr>
        <w:spacing w:after="0"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FF195EE"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szCs w:val="24"/>
        </w:rPr>
        <w:t xml:space="preserve"> Ευχαριστούμε πολύ τον κύριο Υπουρ</w:t>
      </w:r>
      <w:r>
        <w:rPr>
          <w:rFonts w:eastAsia="Times New Roman" w:cs="Times New Roman"/>
          <w:szCs w:val="24"/>
        </w:rPr>
        <w:t xml:space="preserve">γό και για τη δημιουργική παρέμβαση στη νομοθετική βελτίωση. </w:t>
      </w:r>
    </w:p>
    <w:p w14:paraId="5FF195EF"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παρακαλούσα την Υπουργό κ. </w:t>
      </w:r>
      <w:proofErr w:type="spellStart"/>
      <w:r>
        <w:rPr>
          <w:rFonts w:eastAsia="Times New Roman" w:cs="Times New Roman"/>
          <w:szCs w:val="24"/>
        </w:rPr>
        <w:t>Αχτσιόγλου</w:t>
      </w:r>
      <w:proofErr w:type="spellEnd"/>
      <w:r>
        <w:rPr>
          <w:rFonts w:eastAsia="Times New Roman" w:cs="Times New Roman"/>
          <w:szCs w:val="24"/>
        </w:rPr>
        <w:t xml:space="preserve">, αν θέλει, να παρέμβει για την τροπολογία της. </w:t>
      </w:r>
    </w:p>
    <w:p w14:paraId="5FF195F0"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 έχετε το</w:t>
      </w:r>
      <w:r>
        <w:rPr>
          <w:rFonts w:eastAsia="Times New Roman" w:cs="Times New Roman"/>
          <w:szCs w:val="24"/>
        </w:rPr>
        <w:t>ν</w:t>
      </w:r>
      <w:r>
        <w:rPr>
          <w:rFonts w:eastAsia="Times New Roman" w:cs="Times New Roman"/>
          <w:szCs w:val="24"/>
        </w:rPr>
        <w:t xml:space="preserve"> λόγο για επτά λεπτά. </w:t>
      </w:r>
    </w:p>
    <w:p w14:paraId="5FF195F1"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ΕΦΗ ΑΧΤΣΙΟΓΛΟΥ (Υπουργός Εργασίας, Κοινωνικής Ασφάλισης κα</w:t>
      </w:r>
      <w:r>
        <w:rPr>
          <w:rFonts w:eastAsia="Times New Roman" w:cs="Times New Roman"/>
          <w:b/>
          <w:szCs w:val="24"/>
        </w:rPr>
        <w:t xml:space="preserve">ι Κοινωνικής Αλληλεγγύης): </w:t>
      </w:r>
      <w:r>
        <w:rPr>
          <w:rFonts w:eastAsia="Times New Roman" w:cs="Times New Roman"/>
          <w:szCs w:val="24"/>
        </w:rPr>
        <w:t xml:space="preserve">Κυρίες και κύριοι Βουλευτές, σας έχει διανεμηθεί η τροπολογία για τις ρυθμίσεις του ΕΔΟΕΑΠ. Μερικά βασικά σημεία για να την κατανοήσουμε πλήρως είναι τα εξής: </w:t>
      </w:r>
    </w:p>
    <w:p w14:paraId="5FF195F2"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Πρώτο σημείο. Ο ΕΔΟΕΑΠ αποτελεί ένα νομικό πρόσωπο ιδιωτικού δικαίου,</w:t>
      </w:r>
      <w:r>
        <w:rPr>
          <w:rFonts w:eastAsia="Times New Roman" w:cs="Times New Roman"/>
          <w:szCs w:val="24"/>
        </w:rPr>
        <w:t xml:space="preserve"> που παρέχει υγειονομική περίθαλψη, επικουρική και εφάπαξ. </w:t>
      </w:r>
    </w:p>
    <w:p w14:paraId="5FF195F3"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Δεύτερο και πολύ σημαντικό σημείο. Με αποφάσεις των ανώτατων δικαστηρίων της χώρας αναγνωρίστηκε ότι ο ΕΔΟΕΑΠ ασκεί κατά παραχώρηση δημόσια εξουσία στον τομέα της κοινωνικής ασφάλισης. Λειτουργεί,</w:t>
      </w:r>
      <w:r>
        <w:rPr>
          <w:rFonts w:eastAsia="Times New Roman" w:cs="Times New Roman"/>
          <w:szCs w:val="24"/>
        </w:rPr>
        <w:t xml:space="preserve"> δηλαδή, </w:t>
      </w:r>
      <w:r>
        <w:rPr>
          <w:rFonts w:eastAsia="Times New Roman" w:cs="Times New Roman"/>
          <w:szCs w:val="24"/>
        </w:rPr>
        <w:t xml:space="preserve">καθ’ </w:t>
      </w:r>
      <w:r>
        <w:rPr>
          <w:rFonts w:eastAsia="Times New Roman" w:cs="Times New Roman"/>
          <w:szCs w:val="24"/>
        </w:rPr>
        <w:t xml:space="preserve">υποκατάσταση δημόσιου οργανισμού κοινωνικής ασφάλισης. </w:t>
      </w:r>
    </w:p>
    <w:p w14:paraId="5FF195F4"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Τρίτο σημείο, μη νομικό, αλλά πραγματικό. Ο ΕΟΔΕΑΠ διαθέτει ένα εκτεταμένο δίκτυο παροχών υγείας. Έχει δύο πολύ σημαντικές αυτόνομες μονάδες υγείας. Έχει ένα εκτεταμένο δίκτυο για την πα</w:t>
      </w:r>
      <w:r>
        <w:rPr>
          <w:rFonts w:eastAsia="Times New Roman" w:cs="Times New Roman"/>
          <w:szCs w:val="24"/>
        </w:rPr>
        <w:t xml:space="preserve">ροχή υπηρεσιών υγείας. Έχει ειδική μέριμνα και για τους χίλιους περίπου ανασφάλιστους άνεργους δημοσιογράφους και τις οικογένειές τους. </w:t>
      </w:r>
    </w:p>
    <w:p w14:paraId="5FF195F5"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Ήταν πολιτική απόφαση αυτής της Κυβέρνησης αυτές οι δομές να παραμείνουν ζωντανές. Θα ήταν εντελώς παράλογο σε μια περί</w:t>
      </w:r>
      <w:r>
        <w:rPr>
          <w:rFonts w:eastAsia="Times New Roman" w:cs="Times New Roman"/>
          <w:szCs w:val="24"/>
        </w:rPr>
        <w:t xml:space="preserve">οδο οικονομικής κρίσης, που το δημόσιο σύστημα υγείας κάνει τεράστιες προσπάθειες για να </w:t>
      </w:r>
      <w:r>
        <w:rPr>
          <w:rFonts w:eastAsia="Times New Roman" w:cs="Times New Roman"/>
          <w:szCs w:val="24"/>
        </w:rPr>
        <w:t xml:space="preserve">σταθεί </w:t>
      </w:r>
      <w:r>
        <w:rPr>
          <w:rFonts w:eastAsia="Times New Roman" w:cs="Times New Roman"/>
          <w:szCs w:val="24"/>
        </w:rPr>
        <w:t xml:space="preserve">στα πόδια του, να μην κάναμε ό,τι ήταν δυνατό προκειμένου αυτές οι μονάδες να μείνουν ζωντανές και αυτές οι παροχές υγείας να συνεχίσουν να υπάρχουν. </w:t>
      </w:r>
    </w:p>
    <w:p w14:paraId="5FF195F6"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Μάλιστα, </w:t>
      </w:r>
      <w:r>
        <w:rPr>
          <w:rFonts w:eastAsia="Times New Roman" w:cs="Times New Roman"/>
          <w:szCs w:val="24"/>
        </w:rPr>
        <w:t>βρισκόμαστε και σε μια διαρκή επικοινωνία με τον ΕΟΠΥΥ, που στόχο έχει να μπορέσουν να ανοίξουν αυτές οι μονάδες και να παρέχουν φροντίδες υγείας και στους υπόλοιπους ασφαλισμένους της χώρας. Επομένως, αυτή ήταν πολιτική μας απόφαση.</w:t>
      </w:r>
    </w:p>
    <w:p w14:paraId="5FF195F7"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τον τελευταίο </w:t>
      </w:r>
      <w:r>
        <w:rPr>
          <w:rFonts w:eastAsia="Times New Roman" w:cs="Times New Roman"/>
          <w:szCs w:val="24"/>
        </w:rPr>
        <w:t xml:space="preserve">ενάμιση χρόνο περίπου βρισκόμαστε σε διαρκείς διαβουλεύσεις και με τα δύο μέρη, με τους εργοδότες και τους εργαζόμενους, προκειμένου να βρεθεί η λύση αυτή η οποία θα διασφάλιζε τη βιωσιμότητα του ταμείου και τη συνέχεια της λειτουργίας του. </w:t>
      </w:r>
    </w:p>
    <w:p w14:paraId="5FF195F8"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Τέταρτο σημείο</w:t>
      </w:r>
      <w:r>
        <w:rPr>
          <w:rFonts w:eastAsia="Times New Roman" w:cs="Times New Roman"/>
          <w:szCs w:val="24"/>
        </w:rPr>
        <w:t xml:space="preserve">, πολύ σημαντικό. Σε ό,τι αφορά </w:t>
      </w:r>
      <w:r>
        <w:rPr>
          <w:rFonts w:eastAsia="Times New Roman" w:cs="Times New Roman"/>
          <w:szCs w:val="24"/>
        </w:rPr>
        <w:t>σ</w:t>
      </w:r>
      <w:r>
        <w:rPr>
          <w:rFonts w:eastAsia="Times New Roman" w:cs="Times New Roman"/>
          <w:szCs w:val="24"/>
        </w:rPr>
        <w:t xml:space="preserve">το ζήτημα των εισφορών, ο ΕΔΟΕΑΠ ήταν ένα σχεδόν αρρύθμιστο τοπίο. Οι εργοδοτικές εισφορές ήταν μηδενικές. Στην πλειονότητά τους οι εργοδότες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πλήρωναν μηδενικές εργοδοτικές εισφορές και για την υγεία και για την επικουρική ασφάλιση, τη στιγμή που στον υπόλοιπο κόσμο η εργοδοτική εισφορά είναι περίπου 8% και η εισφορά των εργαζομένων είναι περίπου 10% για υγεία και επικουρική ασφάλιση. </w:t>
      </w:r>
    </w:p>
    <w:p w14:paraId="5FF195F9"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Επομένως, με τις ρυθμίσεις που φέρνουμε σήμερα στη Βουλή επιβάλλονται οι ίδιοι κανόνες για τις εισφορές που ισχύουν για όλους τους εργοδότες και τους εργαζόμενους της χώρας: 2,5% στους εργαζόμενους και 4,5% στους εργοδότες για την υγεία, 3,5% και 3,5% και</w:t>
      </w:r>
      <w:r>
        <w:rPr>
          <w:rFonts w:eastAsia="Times New Roman" w:cs="Times New Roman"/>
          <w:szCs w:val="24"/>
        </w:rPr>
        <w:t xml:space="preserve"> στους εργοδότες και στους εργαζόμενους για την επικουρική ασφάλιση. </w:t>
      </w:r>
    </w:p>
    <w:p w14:paraId="5FF195FA"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Οι ίδιοι κανόνες που υπάρχουν για όλους τους ασφαλισμένους της χώρας θα ισχύουν και για τους ασφαλισμένους του ΕΔΟΕΑΠ και το πιο σημαντικό είναι ότι επιτέλους θεσμοθετείται εργοδοτική ει</w:t>
      </w:r>
      <w:r>
        <w:rPr>
          <w:rFonts w:eastAsia="Times New Roman" w:cs="Times New Roman"/>
          <w:szCs w:val="24"/>
        </w:rPr>
        <w:t xml:space="preserve">σφορά, που μέχρι χθες δεν υπήρχε. </w:t>
      </w:r>
    </w:p>
    <w:p w14:paraId="5FF195FB" w14:textId="77777777" w:rsidR="00BA0105" w:rsidRDefault="00C470DB">
      <w:pPr>
        <w:spacing w:line="600" w:lineRule="auto"/>
        <w:ind w:firstLine="709"/>
        <w:contextualSpacing/>
        <w:jc w:val="both"/>
        <w:rPr>
          <w:rFonts w:eastAsia="Times New Roman" w:cs="Times New Roman"/>
          <w:szCs w:val="24"/>
        </w:rPr>
      </w:pPr>
      <w:r>
        <w:rPr>
          <w:rFonts w:eastAsia="Times New Roman" w:cs="Times New Roman"/>
          <w:szCs w:val="24"/>
        </w:rPr>
        <w:t xml:space="preserve">Πέμπτο σημείο, το οποίο προέκυψε από τις εκτεταμένες διαβουλεύσεις ενάμιση χρόνο τώρα. Ο ΕΔΟΕΑΠ, για να παραμείνει βιώσιμος, είχε ανάγκη ενός επιπλέον πόρου, καθώς τα έξοδά του, οι δαπάνες του, ιδίως σε ό,τι αφορά </w:t>
      </w:r>
      <w:r>
        <w:rPr>
          <w:rFonts w:eastAsia="Times New Roman" w:cs="Times New Roman"/>
          <w:szCs w:val="24"/>
        </w:rPr>
        <w:t>σ</w:t>
      </w:r>
      <w:r>
        <w:rPr>
          <w:rFonts w:eastAsia="Times New Roman" w:cs="Times New Roman"/>
          <w:szCs w:val="24"/>
        </w:rPr>
        <w:t xml:space="preserve">την </w:t>
      </w:r>
      <w:r>
        <w:rPr>
          <w:rFonts w:eastAsia="Times New Roman" w:cs="Times New Roman"/>
          <w:szCs w:val="24"/>
        </w:rPr>
        <w:t xml:space="preserve">υγεία, ήταν υψηλότερες από αυτές που μπορούσαν να του διασφαλίσουν ακόμα και οι ίδιοι οι κανόνες των εισφορών. Επομένως, υπήρχε εκτεταμένη διαβούλευση μεταξύ των μερών για τη θεσμοθέτηση μιας επιπλέον εργοδοτικής εισφοράς, αυτό που βλέπετε στην τροπολογία </w:t>
      </w:r>
      <w:r>
        <w:rPr>
          <w:rFonts w:eastAsia="Times New Roman" w:cs="Times New Roman"/>
          <w:szCs w:val="24"/>
        </w:rPr>
        <w:t xml:space="preserve">ως 2% επί του κύκλου εργασιών. </w:t>
      </w:r>
    </w:p>
    <w:p w14:paraId="5FF195F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Θεσμοθετείται, λοιπόν, μια επιπλέον εργοδοτική εισφορά 2% επί του κύκλου εργασιών του κάθε εργοδότη, προκειμένου να διασφαλιστούν εκείνα τα έσοδα που είναι αναγκαία για τη διατήρηση της βιωσιμότητας του </w:t>
      </w:r>
      <w:r>
        <w:rPr>
          <w:rFonts w:eastAsia="Times New Roman" w:cs="Times New Roman"/>
          <w:szCs w:val="24"/>
        </w:rPr>
        <w:t>ταμείου</w:t>
      </w:r>
      <w:r>
        <w:rPr>
          <w:rFonts w:eastAsia="Times New Roman" w:cs="Times New Roman"/>
          <w:szCs w:val="24"/>
        </w:rPr>
        <w:t>. Όπως σας είπ</w:t>
      </w:r>
      <w:r>
        <w:rPr>
          <w:rFonts w:eastAsia="Times New Roman" w:cs="Times New Roman"/>
          <w:szCs w:val="24"/>
        </w:rPr>
        <w:t>α, υπήρξαν εκτεταμένες διαβουλεύσεις</w:t>
      </w:r>
      <w:r>
        <w:rPr>
          <w:rFonts w:eastAsia="Times New Roman" w:cs="Times New Roman"/>
          <w:szCs w:val="24"/>
        </w:rPr>
        <w:t>,</w:t>
      </w:r>
      <w:r>
        <w:rPr>
          <w:rFonts w:eastAsia="Times New Roman" w:cs="Times New Roman"/>
          <w:szCs w:val="24"/>
        </w:rPr>
        <w:t xml:space="preserve"> περίπου εδώ και ενάμισι χρόνο</w:t>
      </w:r>
      <w:r>
        <w:rPr>
          <w:rFonts w:eastAsia="Times New Roman" w:cs="Times New Roman"/>
          <w:szCs w:val="24"/>
        </w:rPr>
        <w:t>,</w:t>
      </w:r>
      <w:r>
        <w:rPr>
          <w:rFonts w:eastAsia="Times New Roman" w:cs="Times New Roman"/>
          <w:szCs w:val="24"/>
        </w:rPr>
        <w:t xml:space="preserve"> για το ύψος ακριβώς αυτής της επιπρόσθετης εισφοράς. Κάποια στιγμή οι συζητήσεις ήταν για μια θεσμοθέτηση κοντά στο 4%. Εν </w:t>
      </w:r>
      <w:r>
        <w:rPr>
          <w:rFonts w:eastAsia="Times New Roman" w:cs="Times New Roman"/>
          <w:szCs w:val="24"/>
        </w:rPr>
        <w:lastRenderedPageBreak/>
        <w:t>τέλει, ως σημείο ισορροπίας διαφάνηκε αυτό το 2%, που έρχεται με</w:t>
      </w:r>
      <w:r>
        <w:rPr>
          <w:rFonts w:eastAsia="Times New Roman" w:cs="Times New Roman"/>
          <w:szCs w:val="24"/>
        </w:rPr>
        <w:t xml:space="preserve"> τις ρυθμίσεις ως επιπλέον εργοδοτική εισφορά.</w:t>
      </w:r>
    </w:p>
    <w:p w14:paraId="5FF195F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Χθες η καταστατική γενική συνέλευση του ΕΔΟΕΑΠ με την ψηφοφορία που είχε -ψήφισαν πάνω από 6.100 μέλη και σε ένα ποσοστό περίπου 92%- αποφάσισε την τροποποίηση του καταστατικού. Στην ουσία εμείς σήμερα φέρνουμ</w:t>
      </w:r>
      <w:r>
        <w:rPr>
          <w:rFonts w:eastAsia="Times New Roman" w:cs="Times New Roman"/>
          <w:szCs w:val="24"/>
        </w:rPr>
        <w:t xml:space="preserve">ε στη Βουλή τις ρυθμίσεις, οι οποίες επικυρώνουν, εγκρίνουν αυτή την τροποποίηση του καταστατικού που με την συντριπτική τους πλειονότητα αποφάσισαν τα μέλη του ΕΔΟΕΑΠ. </w:t>
      </w:r>
    </w:p>
    <w:p w14:paraId="5FF195F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Νομίζω πως είμαστε σε ένα σημείο ουσιαστικής τομής στον τρόπο λειτουργίας των επιχειρή</w:t>
      </w:r>
      <w:r>
        <w:rPr>
          <w:rFonts w:eastAsia="Times New Roman" w:cs="Times New Roman"/>
          <w:szCs w:val="24"/>
        </w:rPr>
        <w:t xml:space="preserve">σεων του Τύπου, χωρίς διακρίσεις στα </w:t>
      </w:r>
      <w:r>
        <w:rPr>
          <w:rFonts w:eastAsia="Times New Roman" w:cs="Times New Roman"/>
          <w:szCs w:val="24"/>
        </w:rPr>
        <w:t>μέσα</w:t>
      </w:r>
      <w:r>
        <w:rPr>
          <w:rFonts w:eastAsia="Times New Roman" w:cs="Times New Roman"/>
          <w:szCs w:val="24"/>
        </w:rPr>
        <w:t xml:space="preserve">, χωρίς διακρίσεις στους εργοδότες, χωρίς διακρίσεις στις επαγγελματικές κατηγορίες, ανεξάρτητα του είδους του </w:t>
      </w:r>
      <w:r>
        <w:rPr>
          <w:rFonts w:eastAsia="Times New Roman" w:cs="Times New Roman"/>
          <w:szCs w:val="24"/>
        </w:rPr>
        <w:t>μέσου</w:t>
      </w:r>
      <w:r>
        <w:rPr>
          <w:rFonts w:eastAsia="Times New Roman" w:cs="Times New Roman"/>
          <w:szCs w:val="24"/>
        </w:rPr>
        <w:t xml:space="preserve">, ανεξάρτητα της προέλευσης των εργαζομένων. Όλοι θα </w:t>
      </w:r>
      <w:proofErr w:type="spellStart"/>
      <w:r>
        <w:rPr>
          <w:rFonts w:eastAsia="Times New Roman" w:cs="Times New Roman"/>
          <w:szCs w:val="24"/>
        </w:rPr>
        <w:t>διέπονται</w:t>
      </w:r>
      <w:proofErr w:type="spellEnd"/>
      <w:r>
        <w:rPr>
          <w:rFonts w:eastAsia="Times New Roman" w:cs="Times New Roman"/>
          <w:szCs w:val="24"/>
        </w:rPr>
        <w:t xml:space="preserve"> από τους ίδιους κανόνες, διαφανείς κ</w:t>
      </w:r>
      <w:r>
        <w:rPr>
          <w:rFonts w:eastAsia="Times New Roman" w:cs="Times New Roman"/>
          <w:szCs w:val="24"/>
        </w:rPr>
        <w:t>αι ισότιμους, βάζοντας ένα τέρμα στους συντεχνιακούς διαχωρισμούς.</w:t>
      </w:r>
    </w:p>
    <w:p w14:paraId="5FF195F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 Σας ευχαριστώ πολύ.</w:t>
      </w:r>
    </w:p>
    <w:p w14:paraId="5FF19600"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FF1960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την κυρία Υπουργό.</w:t>
      </w:r>
    </w:p>
    <w:p w14:paraId="5FF1960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Παρακαλώ τον Κοινοβουλευτικό Εκπρόσωπο της Δημοκρατική</w:t>
      </w:r>
      <w:r>
        <w:rPr>
          <w:rFonts w:eastAsia="Times New Roman" w:cs="Times New Roman"/>
          <w:szCs w:val="24"/>
        </w:rPr>
        <w:t>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szCs w:val="24"/>
        </w:rPr>
        <w:t xml:space="preserve">Ανδρέα </w:t>
      </w:r>
      <w:r>
        <w:rPr>
          <w:rFonts w:eastAsia="Times New Roman" w:cs="Times New Roman"/>
          <w:szCs w:val="24"/>
        </w:rPr>
        <w:t>Λοβέρδο να πάρει τον λόγο για δώδεκα λεπτά.</w:t>
      </w:r>
    </w:p>
    <w:p w14:paraId="5FF1960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κυρίες και κύριοι Βουλευτές, θα ήταν αδύνατον σε αυτή</w:t>
      </w:r>
      <w:r>
        <w:rPr>
          <w:rFonts w:eastAsia="Times New Roman" w:cs="Times New Roman"/>
          <w:szCs w:val="24"/>
        </w:rPr>
        <w:t>ν</w:t>
      </w:r>
      <w:r>
        <w:rPr>
          <w:rFonts w:eastAsia="Times New Roman" w:cs="Times New Roman"/>
          <w:szCs w:val="24"/>
        </w:rPr>
        <w:t xml:space="preserve"> την πολιτική συγκυρία να μιλήσει ένας Κοινοβουλευτικός Εκπρόσωπος μόνο για το θέμα το</w:t>
      </w:r>
      <w:r>
        <w:rPr>
          <w:rFonts w:eastAsia="Times New Roman" w:cs="Times New Roman"/>
          <w:szCs w:val="24"/>
        </w:rPr>
        <w:t xml:space="preserve">υ σχεδίου νόμου. Βοηθάει, επίσης, και η Κυβέρνηση τους Κοινοβουλευτικούς Εκπροσώπους με τις τροπολογίες. Όσα, όμως, συμβαίνουν στη χώρα αυτή δημιουργούν εύκολα την εντύπωση ότι έχουμε εδώ ένα μπουλούκι –δίκην των </w:t>
      </w:r>
      <w:proofErr w:type="spellStart"/>
      <w:r>
        <w:rPr>
          <w:rFonts w:eastAsia="Times New Roman" w:cs="Times New Roman"/>
          <w:szCs w:val="24"/>
        </w:rPr>
        <w:t>μπουλουκίων</w:t>
      </w:r>
      <w:proofErr w:type="spellEnd"/>
      <w:r>
        <w:rPr>
          <w:rFonts w:eastAsia="Times New Roman" w:cs="Times New Roman"/>
          <w:szCs w:val="24"/>
        </w:rPr>
        <w:t xml:space="preserve"> που με πολύ χαρακτηριστικό και </w:t>
      </w:r>
      <w:r>
        <w:rPr>
          <w:rFonts w:eastAsia="Times New Roman" w:cs="Times New Roman"/>
          <w:szCs w:val="24"/>
        </w:rPr>
        <w:t xml:space="preserve">ανάγλυφο τρόπο ο αείμνηστος Αγγελόπουλος έδειχνε στα έργα του- που υποδύεται την Κυβέρνηση. Και δεν μπορεί </w:t>
      </w:r>
      <w:r>
        <w:rPr>
          <w:rFonts w:eastAsia="Times New Roman" w:cs="Times New Roman"/>
          <w:szCs w:val="24"/>
        </w:rPr>
        <w:t>κάποιος</w:t>
      </w:r>
      <w:r>
        <w:rPr>
          <w:rFonts w:eastAsia="Times New Roman" w:cs="Times New Roman"/>
          <w:szCs w:val="24"/>
        </w:rPr>
        <w:t xml:space="preserve"> να μου πει ότι υπερβάλω ή ότι είμαι προσβλητικός, αν το παράδειγμά μου είναι η συγκεκριμένη νομοθετική διαδικασία.</w:t>
      </w:r>
    </w:p>
    <w:p w14:paraId="5FF1960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Είμαι στη Διάσκεψη Προέδρω</w:t>
      </w:r>
      <w:r>
        <w:rPr>
          <w:rFonts w:eastAsia="Times New Roman" w:cs="Times New Roman"/>
          <w:szCs w:val="24"/>
        </w:rPr>
        <w:t xml:space="preserve">ν, κύριε Υπουργέ, όπου ακούω τον κ. </w:t>
      </w:r>
      <w:proofErr w:type="spellStart"/>
      <w:r>
        <w:rPr>
          <w:rFonts w:eastAsia="Times New Roman" w:cs="Times New Roman"/>
          <w:szCs w:val="24"/>
        </w:rPr>
        <w:t>Βούτση</w:t>
      </w:r>
      <w:proofErr w:type="spellEnd"/>
      <w:r>
        <w:rPr>
          <w:rFonts w:eastAsia="Times New Roman" w:cs="Times New Roman"/>
          <w:szCs w:val="24"/>
        </w:rPr>
        <w:t xml:space="preserve"> να λέει: «Φέρνουμε επειγόντως ένα σχέδιο νόμου του Υπουργείου Υγείας. Πέρασε από τη Διαρκή Επιτροπή» -ήμουν και εκεί- «αλλά δεσμεύεται το Υπουργείο ότι δεν θα υπάρχουν τροπολογίες». Εκφράζουμε την αντίρρησή μας γι</w:t>
      </w:r>
      <w:r>
        <w:rPr>
          <w:rFonts w:eastAsia="Times New Roman" w:cs="Times New Roman"/>
          <w:szCs w:val="24"/>
        </w:rPr>
        <w:t xml:space="preserve">α </w:t>
      </w:r>
      <w:r>
        <w:rPr>
          <w:rFonts w:eastAsia="Times New Roman" w:cs="Times New Roman"/>
          <w:szCs w:val="24"/>
        </w:rPr>
        <w:lastRenderedPageBreak/>
        <w:t xml:space="preserve">τη διαδικασία αυτή. Κατανοούμε αν το </w:t>
      </w:r>
      <w:r>
        <w:rPr>
          <w:rFonts w:eastAsia="Times New Roman" w:cs="Times New Roman"/>
          <w:szCs w:val="24"/>
        </w:rPr>
        <w:t>Υ</w:t>
      </w:r>
      <w:r>
        <w:rPr>
          <w:rFonts w:eastAsia="Times New Roman" w:cs="Times New Roman"/>
          <w:szCs w:val="24"/>
        </w:rPr>
        <w:t>πουργείο έχει μια κάποια επείγουσα ανάγκη να περάσει τα θέματα των υπερωριών, αλλά πρόσθεσε και άλλες τροπολογίες. Το μεγαλύτερο μέρος του σχεδίου νόμου σας έχει άλλα πράγματα μέσα. Τα υπόλοιπα, τουλάχιστον, θα μπορο</w:t>
      </w:r>
      <w:r>
        <w:rPr>
          <w:rFonts w:eastAsia="Times New Roman" w:cs="Times New Roman"/>
          <w:szCs w:val="24"/>
        </w:rPr>
        <w:t xml:space="preserve">ύσαν να έχουν έρθει με άλλο σχέδιο νόμου. </w:t>
      </w:r>
    </w:p>
    <w:p w14:paraId="5FF1960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Σωστά, λάθος, δεν ξέρω. </w:t>
      </w:r>
      <w:r>
        <w:rPr>
          <w:rFonts w:eastAsia="Times New Roman" w:cs="Times New Roman"/>
          <w:szCs w:val="24"/>
        </w:rPr>
        <w:t>Εκθέτετε τον</w:t>
      </w:r>
      <w:r>
        <w:rPr>
          <w:rFonts w:eastAsia="Times New Roman" w:cs="Times New Roman"/>
          <w:szCs w:val="24"/>
        </w:rPr>
        <w:t xml:space="preserve"> Πρόεδρο της Βουλής. Είπε ότι δεν θα υπάρχουν τροπολογίες. Η </w:t>
      </w:r>
      <w:proofErr w:type="spellStart"/>
      <w:r>
        <w:rPr>
          <w:rFonts w:eastAsia="Times New Roman" w:cs="Times New Roman"/>
          <w:szCs w:val="24"/>
        </w:rPr>
        <w:t>προλαλήσασα</w:t>
      </w:r>
      <w:proofErr w:type="spellEnd"/>
      <w:r>
        <w:rPr>
          <w:rFonts w:eastAsia="Times New Roman" w:cs="Times New Roman"/>
          <w:szCs w:val="24"/>
        </w:rPr>
        <w:t xml:space="preserve"> συνάδελφός σας εξήγησε και παρουσίασε μια μεγάλη τροπολογία, που και αυτή σχέδιο νόμου είναι. Και ενώ έχ</w:t>
      </w:r>
      <w:r>
        <w:rPr>
          <w:rFonts w:eastAsia="Times New Roman" w:cs="Times New Roman"/>
          <w:szCs w:val="24"/>
        </w:rPr>
        <w:t xml:space="preserve">ουμε αυτά, αποσύρετε και το άρθρο 14 για το </w:t>
      </w:r>
      <w:proofErr w:type="spellStart"/>
      <w:r>
        <w:rPr>
          <w:rFonts w:eastAsia="Times New Roman" w:cs="Times New Roman"/>
          <w:szCs w:val="24"/>
        </w:rPr>
        <w:t>clawback</w:t>
      </w:r>
      <w:proofErr w:type="spellEnd"/>
      <w:r>
        <w:rPr>
          <w:rFonts w:eastAsia="Times New Roman" w:cs="Times New Roman"/>
          <w:szCs w:val="24"/>
        </w:rPr>
        <w:t xml:space="preserve">. Εγώ, όμως, θα τοποθετηθώ για το </w:t>
      </w:r>
      <w:proofErr w:type="spellStart"/>
      <w:r>
        <w:rPr>
          <w:rFonts w:eastAsia="Times New Roman" w:cs="Times New Roman"/>
          <w:szCs w:val="24"/>
        </w:rPr>
        <w:t>clawback</w:t>
      </w:r>
      <w:proofErr w:type="spellEnd"/>
      <w:r>
        <w:rPr>
          <w:rFonts w:eastAsia="Times New Roman" w:cs="Times New Roman"/>
          <w:szCs w:val="24"/>
        </w:rPr>
        <w:t>, γιατί είχα την ατυχία να το έχω φέρει εγώ στη Βουλή το 2012 και να θυμάμαι τι μου έλεγε η Βουλή και τι της έλεγα εγώ. Θα τα θυμίσω στη συνέχεια. Αλλά όλο αυτό π</w:t>
      </w:r>
      <w:r>
        <w:rPr>
          <w:rFonts w:eastAsia="Times New Roman" w:cs="Times New Roman"/>
          <w:szCs w:val="24"/>
        </w:rPr>
        <w:t xml:space="preserve">ου καταγράφω δείχνει το </w:t>
      </w:r>
      <w:r>
        <w:rPr>
          <w:rFonts w:eastAsia="Times New Roman" w:cs="Times New Roman"/>
          <w:szCs w:val="24"/>
        </w:rPr>
        <w:t xml:space="preserve">πως </w:t>
      </w:r>
      <w:r>
        <w:rPr>
          <w:rFonts w:eastAsia="Times New Roman" w:cs="Times New Roman"/>
          <w:szCs w:val="24"/>
        </w:rPr>
        <w:t xml:space="preserve">σκέφτεται το μυαλό σας κοινοβουλευτικά. Δεν τη συμπαθείτε τη Βουλή. Την περιφρονείτε. Εμβρόντητος μένει </w:t>
      </w:r>
      <w:r>
        <w:rPr>
          <w:rFonts w:eastAsia="Times New Roman" w:cs="Times New Roman"/>
          <w:szCs w:val="24"/>
        </w:rPr>
        <w:t>κάποιος</w:t>
      </w:r>
      <w:r>
        <w:rPr>
          <w:rFonts w:eastAsia="Times New Roman" w:cs="Times New Roman"/>
          <w:szCs w:val="24"/>
        </w:rPr>
        <w:t xml:space="preserve"> όταν ακούει τον Πρόεδρο της Βουλής να δεσμεύεται για κάτι και τον εκθέτετε για δεύτερη φορά εσείς.</w:t>
      </w:r>
    </w:p>
    <w:p w14:paraId="5FF1960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Πάμε, όμως, στον </w:t>
      </w:r>
      <w:r>
        <w:rPr>
          <w:rFonts w:eastAsia="Times New Roman" w:cs="Times New Roman"/>
          <w:szCs w:val="24"/>
        </w:rPr>
        <w:t xml:space="preserve">ΕΔΟΕΑΠ, γιατί θέλω να είναι εδώ και οι δύο Υπουργοί του Υπουργείου Εργασίας. </w:t>
      </w:r>
    </w:p>
    <w:p w14:paraId="5FF1960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Όταν σας λέγαμε το 2016 ότι είναι λάθος η ρύθμιση, ο κ. </w:t>
      </w:r>
      <w:proofErr w:type="spellStart"/>
      <w:r>
        <w:rPr>
          <w:rFonts w:eastAsia="Times New Roman" w:cs="Times New Roman"/>
          <w:szCs w:val="24"/>
        </w:rPr>
        <w:t>Κατρούγκαλος</w:t>
      </w:r>
      <w:proofErr w:type="spellEnd"/>
      <w:r>
        <w:rPr>
          <w:rFonts w:eastAsia="Times New Roman" w:cs="Times New Roman"/>
          <w:szCs w:val="24"/>
        </w:rPr>
        <w:t xml:space="preserve"> και οι συνεργάτες του -σήμερα παρόντες εδώ, παρών και παρούσα- δεν φέρνατε αντιρρήσεις -όλα καλά ήταν- διότι </w:t>
      </w:r>
      <w:r>
        <w:rPr>
          <w:rFonts w:eastAsia="Times New Roman" w:cs="Times New Roman"/>
          <w:szCs w:val="24"/>
        </w:rPr>
        <w:t xml:space="preserve">ήταν η λάθος γραμμή του ενός ταμείου. </w:t>
      </w:r>
    </w:p>
    <w:p w14:paraId="5FF1960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Πέρασε καιρός, πέρασαν μήνες. Καταργήσατε έναν πόρο του ΕΔΟΕΑΠ που είχαν οι δημοσιογράφοι. Μιλώ μετά λόγου γνώσεως</w:t>
      </w:r>
      <w:r>
        <w:rPr>
          <w:rFonts w:eastAsia="Times New Roman" w:cs="Times New Roman"/>
          <w:szCs w:val="24"/>
        </w:rPr>
        <w:t>,</w:t>
      </w:r>
      <w:r>
        <w:rPr>
          <w:rFonts w:eastAsia="Times New Roman" w:cs="Times New Roman"/>
          <w:szCs w:val="24"/>
        </w:rPr>
        <w:t xml:space="preserve"> ως δικηγόρος επί πολλά έτη πριν γίνω πολιτικός. Γνωρίζω τον </w:t>
      </w:r>
      <w:r>
        <w:rPr>
          <w:rFonts w:eastAsia="Times New Roman" w:cs="Times New Roman"/>
          <w:szCs w:val="24"/>
        </w:rPr>
        <w:t>οργανισμό</w:t>
      </w:r>
      <w:r>
        <w:rPr>
          <w:rFonts w:eastAsia="Times New Roman" w:cs="Times New Roman"/>
          <w:szCs w:val="24"/>
        </w:rPr>
        <w:t xml:space="preserve">. Του ρίχνετε ένα </w:t>
      </w:r>
      <w:proofErr w:type="spellStart"/>
      <w:r>
        <w:rPr>
          <w:rFonts w:eastAsia="Times New Roman" w:cs="Times New Roman"/>
          <w:szCs w:val="24"/>
        </w:rPr>
        <w:t>κατακέφαλο</w:t>
      </w:r>
      <w:proofErr w:type="spellEnd"/>
      <w:r>
        <w:rPr>
          <w:rFonts w:eastAsia="Times New Roman" w:cs="Times New Roman"/>
          <w:szCs w:val="24"/>
        </w:rPr>
        <w:t>. Το</w:t>
      </w:r>
      <w:r>
        <w:rPr>
          <w:rFonts w:eastAsia="Times New Roman" w:cs="Times New Roman"/>
          <w:szCs w:val="24"/>
        </w:rPr>
        <w:t>ν σκοτώνετε. Σας λέει η Βουλή «μην το κάνετε αυτό». Σας μιλούν πρώην Υπουργοί που δεν δέχθηκαν αυτές τις παραινέσεις των συνομιλητών δανειστών μας, της τρόικας. Λέγαμε όχι. Εγώ</w:t>
      </w:r>
      <w:r>
        <w:rPr>
          <w:rFonts w:eastAsia="Times New Roman" w:cs="Times New Roman"/>
          <w:szCs w:val="24"/>
        </w:rPr>
        <w:t>,</w:t>
      </w:r>
      <w:r>
        <w:rPr>
          <w:rFonts w:eastAsia="Times New Roman" w:cs="Times New Roman"/>
          <w:szCs w:val="24"/>
        </w:rPr>
        <w:t xml:space="preserve"> τουλάχιστον το 2010</w:t>
      </w:r>
      <w:r>
        <w:rPr>
          <w:rFonts w:eastAsia="Times New Roman" w:cs="Times New Roman"/>
          <w:szCs w:val="24"/>
        </w:rPr>
        <w:t>,</w:t>
      </w:r>
      <w:r>
        <w:rPr>
          <w:rFonts w:eastAsia="Times New Roman" w:cs="Times New Roman"/>
          <w:szCs w:val="24"/>
        </w:rPr>
        <w:t xml:space="preserve"> είχα όλα τα στοιχεία που θεμελίωναν το «όχι» μου. Αλλά κα</w:t>
      </w:r>
      <w:r>
        <w:rPr>
          <w:rFonts w:eastAsia="Times New Roman" w:cs="Times New Roman"/>
          <w:szCs w:val="24"/>
        </w:rPr>
        <w:t xml:space="preserve">ι οι επόμενοι Υπουργοί το ίδιο έκαναν. Και ο πρώτος δικός σας. Έρχεται μετά ο </w:t>
      </w:r>
      <w:proofErr w:type="spellStart"/>
      <w:r>
        <w:rPr>
          <w:rFonts w:eastAsia="Times New Roman" w:cs="Times New Roman"/>
          <w:szCs w:val="24"/>
        </w:rPr>
        <w:t>διασώστης</w:t>
      </w:r>
      <w:proofErr w:type="spellEnd"/>
      <w:r>
        <w:rPr>
          <w:rFonts w:eastAsia="Times New Roman" w:cs="Times New Roman"/>
          <w:szCs w:val="24"/>
        </w:rPr>
        <w:t xml:space="preserve"> κ. </w:t>
      </w:r>
      <w:proofErr w:type="spellStart"/>
      <w:r>
        <w:rPr>
          <w:rFonts w:eastAsia="Times New Roman" w:cs="Times New Roman"/>
          <w:szCs w:val="24"/>
        </w:rPr>
        <w:t>Κατρούγκαλος</w:t>
      </w:r>
      <w:proofErr w:type="spellEnd"/>
      <w:r>
        <w:rPr>
          <w:rFonts w:eastAsia="Times New Roman" w:cs="Times New Roman"/>
          <w:szCs w:val="24"/>
        </w:rPr>
        <w:t>. Θα ήθελα, για λόγους τουλάχιστον δικής του πολιτικής τιμής, να έρθει εδώ και να πει «συγ</w:t>
      </w:r>
      <w:r>
        <w:rPr>
          <w:rFonts w:eastAsia="Times New Roman" w:cs="Times New Roman"/>
          <w:szCs w:val="24"/>
        </w:rPr>
        <w:t>γ</w:t>
      </w:r>
      <w:r>
        <w:rPr>
          <w:rFonts w:eastAsia="Times New Roman" w:cs="Times New Roman"/>
          <w:szCs w:val="24"/>
        </w:rPr>
        <w:t xml:space="preserve">νώμη, έκανα λάθος». </w:t>
      </w:r>
    </w:p>
    <w:p w14:paraId="5FF1960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τώρα να προσπαθήσετε να </w:t>
      </w:r>
      <w:r>
        <w:rPr>
          <w:rFonts w:eastAsia="Times New Roman" w:cs="Times New Roman"/>
          <w:szCs w:val="24"/>
        </w:rPr>
        <w:t>περισώσετε το επικουρικό αυτό ταμείο. Χθες</w:t>
      </w:r>
      <w:r>
        <w:rPr>
          <w:rFonts w:eastAsia="Times New Roman" w:cs="Times New Roman"/>
          <w:szCs w:val="24"/>
        </w:rPr>
        <w:t>,</w:t>
      </w:r>
      <w:r>
        <w:rPr>
          <w:rFonts w:eastAsia="Times New Roman" w:cs="Times New Roman"/>
          <w:szCs w:val="24"/>
        </w:rPr>
        <w:t xml:space="preserve"> περίπου έξι χιλιάδες εκατό δημοσιογράφοι ψήφισαν υπέρ της ρύθμισης. Είναι μια αλήθεια. Εγώ είχα την ευκαιρία να μπορώ να μιλώ με τον κ. Αθανασίου σε πρώτο </w:t>
      </w:r>
      <w:r>
        <w:rPr>
          <w:rFonts w:eastAsia="Times New Roman" w:cs="Times New Roman"/>
          <w:szCs w:val="24"/>
        </w:rPr>
        <w:lastRenderedPageBreak/>
        <w:t>πρόσωπο και χωρίς επιφυλάξεις και να μου πει ότι η ρύθμισ</w:t>
      </w:r>
      <w:r>
        <w:rPr>
          <w:rFonts w:eastAsia="Times New Roman" w:cs="Times New Roman"/>
          <w:szCs w:val="24"/>
        </w:rPr>
        <w:t>η είναι καλή. Είχα μετά την ευκαιρία, όταν λήφθηκε η απόφαση από τους δημοσιογράφους, να μιλήσω με πολλούς εξ αυτών. Υπάρχουν φωνές που λένε ότι ο ΕΔΟΕΑΠ πέθανε με τη ρύθμιση αυτή ή τουλάχιστον δεν βοηθιέται. Υπάρχουν κι άλλοι που μας στέλνουν τροπολογίες,</w:t>
      </w:r>
      <w:r>
        <w:rPr>
          <w:rFonts w:eastAsia="Times New Roman" w:cs="Times New Roman"/>
          <w:szCs w:val="24"/>
        </w:rPr>
        <w:t xml:space="preserve"> γιατί είναι σε σωστή κατεύθυνση λένε, αλλά όχι αυτός που πρέπει. </w:t>
      </w:r>
    </w:p>
    <w:p w14:paraId="5FF1960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Εμείς τι πρόβλημα έχουμε ως κόμμα της Αντιπολίτευσης; Πρώτη μας ανάγκη και βασική, παρ</w:t>
      </w:r>
      <w:r>
        <w:rPr>
          <w:rFonts w:eastAsia="Times New Roman" w:cs="Times New Roman"/>
          <w:szCs w:val="24"/>
        </w:rPr>
        <w:t xml:space="preserve">' </w:t>
      </w:r>
      <w:r>
        <w:rPr>
          <w:rFonts w:eastAsia="Times New Roman" w:cs="Times New Roman"/>
          <w:szCs w:val="24"/>
        </w:rPr>
        <w:t>ότι είναι ημίμετρα αυτά</w:t>
      </w:r>
      <w:r>
        <w:rPr>
          <w:rFonts w:eastAsia="Times New Roman" w:cs="Times New Roman"/>
          <w:szCs w:val="24"/>
        </w:rPr>
        <w:t>,</w:t>
      </w:r>
      <w:r>
        <w:rPr>
          <w:rFonts w:eastAsia="Times New Roman" w:cs="Times New Roman"/>
          <w:szCs w:val="24"/>
        </w:rPr>
        <w:t xml:space="preserve"> να μην τα αγνοήσουμε. Γιατί αν τα αγνοήσουμε, αγαπητέ συνάδελφε, ενόψει μιας</w:t>
      </w:r>
      <w:r>
        <w:rPr>
          <w:rFonts w:eastAsia="Times New Roman" w:cs="Times New Roman"/>
          <w:szCs w:val="24"/>
        </w:rPr>
        <w:t xml:space="preserve"> καλύτερης λύσης -που έχετε δίκιο σ’ αυτό- τι θα μείνει στην καθημερινή ζωή; Δηλαδή, αύριο το πρωί τι θα κάνουν αυτοί; Σε όλα τα κόμματα της Αντιπολίτευσης, ασχέτως αν δεν διαμορφώνουμε εμείς την πλειοψηφία, τίθεται το ερώτημα: Ωραία, το καταψηφίζουμε. Και</w:t>
      </w:r>
      <w:r>
        <w:rPr>
          <w:rFonts w:eastAsia="Times New Roman" w:cs="Times New Roman"/>
          <w:szCs w:val="24"/>
        </w:rPr>
        <w:t xml:space="preserve"> μετά; Αύριο το πρωί δηλαδή, είμαστε κι εμείς </w:t>
      </w:r>
      <w:proofErr w:type="spellStart"/>
      <w:r>
        <w:rPr>
          <w:rFonts w:eastAsia="Times New Roman" w:cs="Times New Roman"/>
          <w:szCs w:val="24"/>
        </w:rPr>
        <w:t>Κατρούγκαλοι</w:t>
      </w:r>
      <w:proofErr w:type="spellEnd"/>
      <w:r>
        <w:rPr>
          <w:rFonts w:eastAsia="Times New Roman" w:cs="Times New Roman"/>
          <w:szCs w:val="24"/>
        </w:rPr>
        <w:t xml:space="preserve">, συνυπεύθυνοι να παραμείνουν τα πράγματα όπως ο </w:t>
      </w:r>
      <w:proofErr w:type="spellStart"/>
      <w:r>
        <w:rPr>
          <w:rFonts w:eastAsia="Times New Roman" w:cs="Times New Roman"/>
          <w:szCs w:val="24"/>
        </w:rPr>
        <w:t>Κατρούγκαλος</w:t>
      </w:r>
      <w:proofErr w:type="spellEnd"/>
      <w:r>
        <w:rPr>
          <w:rFonts w:eastAsia="Times New Roman" w:cs="Times New Roman"/>
          <w:szCs w:val="24"/>
        </w:rPr>
        <w:t xml:space="preserve"> τα διαμόρφωσε; Δεν είναι σωστό αυτό. Άρα, εμείς θα στηρίξουμε. </w:t>
      </w:r>
    </w:p>
    <w:p w14:paraId="5FF1960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Το ζητούμενο όμως είναι ένα. Οι πόροι αρκούν; Μπορώ, έχω δικαίωμα και ως</w:t>
      </w:r>
      <w:r>
        <w:rPr>
          <w:rFonts w:eastAsia="Times New Roman" w:cs="Times New Roman"/>
          <w:szCs w:val="24"/>
        </w:rPr>
        <w:t xml:space="preserve"> πρώην Υπουργός Εργασίας να μιλήσω σε </w:t>
      </w:r>
      <w:r>
        <w:rPr>
          <w:rFonts w:eastAsia="Times New Roman" w:cs="Times New Roman"/>
          <w:szCs w:val="24"/>
        </w:rPr>
        <w:lastRenderedPageBreak/>
        <w:t xml:space="preserve">Υπουργό σας και να του λέω για πόρους και για λεφτά; Δεν έχω. Πρέπει να είμαι συγκρατημένος. Κόμμα </w:t>
      </w:r>
      <w:r>
        <w:rPr>
          <w:rFonts w:eastAsia="Times New Roman" w:cs="Times New Roman"/>
          <w:szCs w:val="24"/>
        </w:rPr>
        <w:t>αντιπολίτευσης</w:t>
      </w:r>
      <w:r>
        <w:rPr>
          <w:rFonts w:eastAsia="Times New Roman" w:cs="Times New Roman"/>
          <w:szCs w:val="24"/>
        </w:rPr>
        <w:t xml:space="preserve"> που δεν έχει ασκήσει κυβερνητικό έργο και δεν έχει επίγνωση των δυσκολιών, μπορεί να το λέει. Εμείς δεν </w:t>
      </w:r>
      <w:r>
        <w:rPr>
          <w:rFonts w:eastAsia="Times New Roman" w:cs="Times New Roman"/>
          <w:szCs w:val="24"/>
        </w:rPr>
        <w:t xml:space="preserve">μπορούμε να το πούμε. Αλλά μπορούμε να θέσουμε μια ερώτηση. Είναι πραγματική. Επί λόγω τιμής δεν το ρωτώ ρητορικά. Το ρωτώ για να το καταλάβω. </w:t>
      </w:r>
    </w:p>
    <w:p w14:paraId="5FF1960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τροπολογία τη φέρατε νύχτα. Κύριε Υπουργέ Υγείας, αν είχατε κάνει μια κανονική διαδικασία δεν θα είχατ</w:t>
      </w:r>
      <w:r>
        <w:rPr>
          <w:rFonts w:eastAsia="Times New Roman" w:cs="Times New Roman"/>
          <w:szCs w:val="24"/>
        </w:rPr>
        <w:t>ε μόνο πέντε φορείς στον διάλογο με τους φορείς. Κι αν ήταν και ενσωματωμένη η τροπολογία αυτή θα ήταν και οι άνθρωποι που τους αφορά το θέμα για να τους ακούσουμε. Επομένως, ρωτάω αυτό που θα έπρεπε να ρωτήσω τον Υπουργό και τους φορείς</w:t>
      </w:r>
      <w:r>
        <w:rPr>
          <w:rFonts w:eastAsia="Times New Roman" w:cs="Times New Roman"/>
          <w:szCs w:val="24"/>
        </w:rPr>
        <w:t>,</w:t>
      </w:r>
      <w:r>
        <w:rPr>
          <w:rFonts w:eastAsia="Times New Roman" w:cs="Times New Roman"/>
          <w:szCs w:val="24"/>
        </w:rPr>
        <w:t xml:space="preserve"> μαζί με τους φορε</w:t>
      </w:r>
      <w:r>
        <w:rPr>
          <w:rFonts w:eastAsia="Times New Roman" w:cs="Times New Roman"/>
          <w:szCs w:val="24"/>
        </w:rPr>
        <w:t xml:space="preserve">ίς: Ποιος είναι ο κρατικός φόρος που μεταφέρεται εδώ για να στηρίξει αυτόν τον επικουρικό </w:t>
      </w:r>
      <w:r>
        <w:rPr>
          <w:rFonts w:eastAsia="Times New Roman" w:cs="Times New Roman"/>
          <w:szCs w:val="24"/>
        </w:rPr>
        <w:t>οργανισμό</w:t>
      </w:r>
      <w:r>
        <w:rPr>
          <w:rFonts w:eastAsia="Times New Roman" w:cs="Times New Roman"/>
          <w:szCs w:val="24"/>
        </w:rPr>
        <w:t>; Δεν το</w:t>
      </w:r>
      <w:r>
        <w:rPr>
          <w:rFonts w:eastAsia="Times New Roman" w:cs="Times New Roman"/>
          <w:szCs w:val="24"/>
        </w:rPr>
        <w:t>ν</w:t>
      </w:r>
      <w:r>
        <w:rPr>
          <w:rFonts w:eastAsia="Times New Roman" w:cs="Times New Roman"/>
          <w:szCs w:val="24"/>
        </w:rPr>
        <w:t xml:space="preserve"> έχω δει. Αν μου πείτε ότι είναι ο τάδε θα το δεχθώ. Αλλά πρέπει να το</w:t>
      </w:r>
      <w:r>
        <w:rPr>
          <w:rFonts w:eastAsia="Times New Roman" w:cs="Times New Roman"/>
          <w:szCs w:val="24"/>
        </w:rPr>
        <w:t>ν</w:t>
      </w:r>
      <w:r>
        <w:rPr>
          <w:rFonts w:eastAsia="Times New Roman" w:cs="Times New Roman"/>
          <w:szCs w:val="24"/>
        </w:rPr>
        <w:t xml:space="preserve"> δω και μέσα στη ρύθμιση. Αν δεν το</w:t>
      </w:r>
      <w:r>
        <w:rPr>
          <w:rFonts w:eastAsia="Times New Roman" w:cs="Times New Roman"/>
          <w:szCs w:val="24"/>
        </w:rPr>
        <w:t>ν</w:t>
      </w:r>
      <w:r>
        <w:rPr>
          <w:rFonts w:eastAsia="Times New Roman" w:cs="Times New Roman"/>
          <w:szCs w:val="24"/>
        </w:rPr>
        <w:t xml:space="preserve"> έχετε, έχετε χρόνο να το</w:t>
      </w:r>
      <w:r>
        <w:rPr>
          <w:rFonts w:eastAsia="Times New Roman" w:cs="Times New Roman"/>
          <w:szCs w:val="24"/>
        </w:rPr>
        <w:t>ν</w:t>
      </w:r>
      <w:r>
        <w:rPr>
          <w:rFonts w:eastAsia="Times New Roman" w:cs="Times New Roman"/>
          <w:szCs w:val="24"/>
        </w:rPr>
        <w:t xml:space="preserve"> προσθέσετε; Αν</w:t>
      </w:r>
      <w:r>
        <w:rPr>
          <w:rFonts w:eastAsia="Times New Roman" w:cs="Times New Roman"/>
          <w:szCs w:val="24"/>
        </w:rPr>
        <w:t xml:space="preserve"> θέλετε να το</w:t>
      </w:r>
      <w:r>
        <w:rPr>
          <w:rFonts w:eastAsia="Times New Roman" w:cs="Times New Roman"/>
          <w:szCs w:val="24"/>
        </w:rPr>
        <w:t>ν</w:t>
      </w:r>
      <w:r>
        <w:rPr>
          <w:rFonts w:eastAsia="Times New Roman" w:cs="Times New Roman"/>
          <w:szCs w:val="24"/>
        </w:rPr>
        <w:t xml:space="preserve"> προσθέσετε έχετε και δικαίωμα να το κάνετε; Δεν το γνωρίζω. Δεν είμαι εγώ στον διάλογο. Εσείς είστε στον διάλογο με τους δανειστές.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εγώ θέλω να έχετε τον πόρο αυτόν, να μας τον δείξετε. Άρα, η ψήφος </w:t>
      </w:r>
      <w:r>
        <w:rPr>
          <w:rFonts w:eastAsia="Times New Roman" w:cs="Times New Roman"/>
          <w:szCs w:val="24"/>
        </w:rPr>
        <w:lastRenderedPageBreak/>
        <w:t>μας κάπου να θεμε</w:t>
      </w:r>
      <w:r>
        <w:rPr>
          <w:rFonts w:eastAsia="Times New Roman" w:cs="Times New Roman"/>
          <w:szCs w:val="24"/>
        </w:rPr>
        <w:t>λιώνει μια απάντηση στους κριτές σας δημοσιογράφους ότι αυτό που λένε για τον θάνατο το ΕΔΟΕΑΠ μάλλον δεν είναι απολύτως έτσι. Του δίνουμε μια πνοή. Γι’ αυτό και ψηφίζουμε.</w:t>
      </w:r>
    </w:p>
    <w:p w14:paraId="5FF1960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Να γυρίσω σε θέματα που φεύγουν από το Υπουργείο Παιδείας, αλλά είναι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της πα</w:t>
      </w:r>
      <w:r>
        <w:rPr>
          <w:rFonts w:eastAsia="Times New Roman" w:cs="Times New Roman"/>
          <w:szCs w:val="24"/>
        </w:rPr>
        <w:t>ρούσας πολιτικής συγκυρίας. Θα ξαναγυρίσω στα θέματα του Υπουργείου.</w:t>
      </w:r>
    </w:p>
    <w:p w14:paraId="5FF1960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Έχουμε την πραγματική ανάγκη ένας Υπουργός να πάρει τον λόγο εδώ και να μιλήσει σε εμάς ως ΠΑΣΟΚ. Στα γραφεία του ΠΑΣΟΚ έχουν γίνει τα όσα δεν έχουν γίνει ποτέ τα τελευταία χρόνια. Δεν λέ</w:t>
      </w:r>
      <w:r>
        <w:rPr>
          <w:rFonts w:eastAsia="Times New Roman" w:cs="Times New Roman"/>
          <w:szCs w:val="24"/>
        </w:rPr>
        <w:t>ω ότι δεν είχαμε τρομοκρατικές επιθέσεις ή επιθέσεις στο παρελθόν. Όποιος το λέει αυτό εκτίθεται. Λέω όμως ότι αυτής της έντασης και της συχνότητας δεν είχαμε ποτέ. Και δεν είχαμε ποτέ αστυνομικό να μας λέει ότι δεν έχει άδεια να μπει ένα τετράγωνο παρακάτ</w:t>
      </w:r>
      <w:r>
        <w:rPr>
          <w:rFonts w:eastAsia="Times New Roman" w:cs="Times New Roman"/>
          <w:szCs w:val="24"/>
        </w:rPr>
        <w:t xml:space="preserve">ω για να δει ποιος έχει κάνει την επίθεση. Βλέπουμε από τη δημοσιογραφική κάλυψη τις σφαίρες να έχουν χτυπήσει στο ύψος </w:t>
      </w:r>
      <w:r>
        <w:rPr>
          <w:rFonts w:eastAsia="Times New Roman" w:cs="Times New Roman"/>
          <w:szCs w:val="24"/>
        </w:rPr>
        <w:t xml:space="preserve">του </w:t>
      </w:r>
      <w:r>
        <w:rPr>
          <w:rFonts w:eastAsia="Times New Roman" w:cs="Times New Roman"/>
          <w:szCs w:val="24"/>
        </w:rPr>
        <w:t>κεφαλιού. Δηλαδή, είναι δολοφονική η επίθεση.</w:t>
      </w:r>
    </w:p>
    <w:p w14:paraId="5FF1960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Είναι σωστό να βγαίνει </w:t>
      </w:r>
      <w:r>
        <w:rPr>
          <w:rFonts w:eastAsia="Times New Roman" w:cs="Times New Roman"/>
          <w:szCs w:val="24"/>
          <w:lang w:val="en-US"/>
        </w:rPr>
        <w:t>paper</w:t>
      </w:r>
      <w:r>
        <w:rPr>
          <w:rFonts w:eastAsia="Times New Roman" w:cs="Times New Roman"/>
          <w:szCs w:val="24"/>
        </w:rPr>
        <w:t xml:space="preserve"> του Μαξίμου την ίδια ημέρα το βράδυ και να μιλά για παρακ</w:t>
      </w:r>
      <w:r>
        <w:rPr>
          <w:rFonts w:eastAsia="Times New Roman" w:cs="Times New Roman"/>
          <w:szCs w:val="24"/>
        </w:rPr>
        <w:t xml:space="preserve">ράτος; Το κράτος είστε εσείς. Ποιο </w:t>
      </w:r>
      <w:r>
        <w:rPr>
          <w:rFonts w:eastAsia="Times New Roman" w:cs="Times New Roman"/>
          <w:szCs w:val="24"/>
        </w:rPr>
        <w:lastRenderedPageBreak/>
        <w:t xml:space="preserve">είναι το παρακράτος σας; Δεύτερον, είναι σωστό να μιλά για προβοκάτσια, τάχα μου, για να κρυφτούν τα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apers</w:t>
      </w:r>
      <w:r>
        <w:rPr>
          <w:rFonts w:eastAsia="Times New Roman" w:cs="Times New Roman"/>
          <w:szCs w:val="24"/>
        </w:rPr>
        <w:t>, λες και δεν υπήρχε επόμενη μέρα; Ποιος λέει αυτές τις ανοησίες, που βγαίνουν οι Βουλευτές σας την επομέ</w:t>
      </w:r>
      <w:r>
        <w:rPr>
          <w:rFonts w:eastAsia="Times New Roman" w:cs="Times New Roman"/>
          <w:szCs w:val="24"/>
        </w:rPr>
        <w:t xml:space="preserve">νη και τις υποστηρίζουν; Ευτυχώς, τη </w:t>
      </w:r>
      <w:proofErr w:type="spellStart"/>
      <w:r>
        <w:rPr>
          <w:rFonts w:eastAsia="Times New Roman" w:cs="Times New Roman"/>
          <w:szCs w:val="24"/>
        </w:rPr>
        <w:t>μεθεπομένη</w:t>
      </w:r>
      <w:proofErr w:type="spellEnd"/>
      <w:r>
        <w:rPr>
          <w:rFonts w:eastAsia="Times New Roman" w:cs="Times New Roman"/>
          <w:szCs w:val="24"/>
        </w:rPr>
        <w:t xml:space="preserve"> κάποιοι βγήκαν και πήραν αποστάσεις και τους τιμά αυτό. </w:t>
      </w:r>
    </w:p>
    <w:p w14:paraId="5FF1961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Ποιος λέει αυτές τις ανοησίες, ότι ήθελαν να κρύψουν οι τρομοκράτες τα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apers</w:t>
      </w:r>
      <w:r>
        <w:rPr>
          <w:rFonts w:eastAsia="Times New Roman" w:cs="Times New Roman"/>
          <w:szCs w:val="24"/>
        </w:rPr>
        <w:t>; Τα γεγονότα με τον δήθεν εκπρόσωπο της Σαουδικής Αραβίας δεν ήθ</w:t>
      </w:r>
      <w:r>
        <w:rPr>
          <w:rFonts w:eastAsia="Times New Roman" w:cs="Times New Roman"/>
          <w:szCs w:val="24"/>
        </w:rPr>
        <w:t xml:space="preserve">ελαν να </w:t>
      </w:r>
      <w:r>
        <w:rPr>
          <w:rFonts w:eastAsia="Times New Roman" w:cs="Times New Roman"/>
          <w:szCs w:val="24"/>
        </w:rPr>
        <w:t xml:space="preserve">τα </w:t>
      </w:r>
      <w:r>
        <w:rPr>
          <w:rFonts w:eastAsia="Times New Roman" w:cs="Times New Roman"/>
          <w:szCs w:val="24"/>
        </w:rPr>
        <w:t>κρύψουν, που εκείνο το βράδυ δεν παίχτηκε στις ειδήσεις γιατί κυριάρχησε η τρομοκρατία; Την επόμενη μέρα βγήκαν όλα. Και σήμερα καταθέσαμε ένα πιστοποιητικό, από το οποίο προκύπτει ότι ο τελευταίος ισολογισμός ζημιογόνος αυτής της εταιρείας κατα</w:t>
      </w:r>
      <w:r>
        <w:rPr>
          <w:rFonts w:eastAsia="Times New Roman" w:cs="Times New Roman"/>
          <w:szCs w:val="24"/>
        </w:rPr>
        <w:t>τέθηκε το 2013 και δημοσιεύθηκε στο ΦΕΚ το 2014. Έκτοτε, κανένας. Τι είναι αυτά που λέτε; Ποιος κρύβει την αλήθεια; Κρύφτηκε ένα βράδυ στα δελτία; Θα παιχτεί την επομένη!</w:t>
      </w:r>
    </w:p>
    <w:p w14:paraId="5FF1961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Όμως, ήταν μια μέθοδος </w:t>
      </w:r>
      <w:proofErr w:type="spellStart"/>
      <w:r>
        <w:rPr>
          <w:rFonts w:eastAsia="Times New Roman" w:cs="Times New Roman"/>
          <w:szCs w:val="24"/>
        </w:rPr>
        <w:t>άμυνάς</w:t>
      </w:r>
      <w:proofErr w:type="spellEnd"/>
      <w:r>
        <w:rPr>
          <w:rFonts w:eastAsia="Times New Roman" w:cs="Times New Roman"/>
          <w:szCs w:val="24"/>
        </w:rPr>
        <w:t xml:space="preserve"> σας αυτή. Είστε διατεθειμένοι να πάρετε μέτρα; </w:t>
      </w:r>
    </w:p>
    <w:p w14:paraId="5FF1961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Ο Βουλε</w:t>
      </w:r>
      <w:r>
        <w:rPr>
          <w:rFonts w:eastAsia="Times New Roman" w:cs="Times New Roman"/>
          <w:szCs w:val="24"/>
        </w:rPr>
        <w:t xml:space="preserve">υτής Γιώργος </w:t>
      </w:r>
      <w:proofErr w:type="spellStart"/>
      <w:r>
        <w:rPr>
          <w:rFonts w:eastAsia="Times New Roman" w:cs="Times New Roman"/>
          <w:szCs w:val="24"/>
        </w:rPr>
        <w:t>Αρβανιτίδης</w:t>
      </w:r>
      <w:proofErr w:type="spellEnd"/>
      <w:r>
        <w:rPr>
          <w:rFonts w:eastAsia="Times New Roman" w:cs="Times New Roman"/>
          <w:szCs w:val="24"/>
        </w:rPr>
        <w:t xml:space="preserve"> της Κοινοβουλευτικής Ομάδας της ΔΗΣΥ, λόγω του ότι υπήρξε τερματοφύλακας –δεν </w:t>
      </w:r>
      <w:r>
        <w:rPr>
          <w:rFonts w:eastAsia="Times New Roman" w:cs="Times New Roman"/>
          <w:szCs w:val="24"/>
        </w:rPr>
        <w:lastRenderedPageBreak/>
        <w:t xml:space="preserve">αστειεύομαι- έκανε </w:t>
      </w:r>
      <w:proofErr w:type="spellStart"/>
      <w:r>
        <w:rPr>
          <w:rFonts w:eastAsia="Times New Roman" w:cs="Times New Roman"/>
          <w:szCs w:val="24"/>
        </w:rPr>
        <w:t>μ</w:t>
      </w:r>
      <w:r>
        <w:rPr>
          <w:rFonts w:eastAsia="Times New Roman" w:cs="Times New Roman"/>
          <w:szCs w:val="24"/>
        </w:rPr>
        <w:t>πλονζόν</w:t>
      </w:r>
      <w:proofErr w:type="spellEnd"/>
      <w:r>
        <w:rPr>
          <w:rFonts w:eastAsia="Times New Roman" w:cs="Times New Roman"/>
          <w:szCs w:val="24"/>
        </w:rPr>
        <w:t xml:space="preserve"> και δεν έπεσε πάνω του η μολότοφ. Θα τον έκαιγε πριν από ενάμιση χρόνο. Αυτά δεν σας αφύπνισαν; Έπρεπε να σας είχαν αφυπνίσει</w:t>
      </w:r>
      <w:r>
        <w:rPr>
          <w:rFonts w:eastAsia="Times New Roman" w:cs="Times New Roman"/>
          <w:szCs w:val="24"/>
        </w:rPr>
        <w:t>.</w:t>
      </w:r>
    </w:p>
    <w:p w14:paraId="5FF1961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Να γυρίσουμε τώρα στην υγεία. Κυρίες και κύριοι Βουλευτές, επιχειρήθηκε να τροποποιηθεί με το άρθρο 14 του νόμου που είναι σήμερα εδώ, να διευρυνθεί, όχι να μειωθεί, το λεγόμενο </w:t>
      </w:r>
      <w:proofErr w:type="spellStart"/>
      <w:r>
        <w:rPr>
          <w:rFonts w:eastAsia="Times New Roman" w:cs="Times New Roman"/>
          <w:szCs w:val="24"/>
          <w:lang w:val="en-GB"/>
        </w:rPr>
        <w:t>clowback</w:t>
      </w:r>
      <w:proofErr w:type="spellEnd"/>
      <w:r>
        <w:rPr>
          <w:rFonts w:eastAsia="Times New Roman" w:cs="Times New Roman"/>
          <w:szCs w:val="24"/>
        </w:rPr>
        <w:t xml:space="preserve">, δηλαδή η δαγκάνα η οποία μαγκώνει τα υπερβάλλοντα έξοδα, τις </w:t>
      </w:r>
      <w:r>
        <w:rPr>
          <w:rFonts w:eastAsia="Times New Roman" w:cs="Times New Roman"/>
          <w:szCs w:val="24"/>
        </w:rPr>
        <w:t>δαπάνες στον τομέα της υγείας.</w:t>
      </w:r>
    </w:p>
    <w:p w14:paraId="5FF1961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Είχα φέρει τη ρύθμιση τον Μάρτιο του 2012 </w:t>
      </w:r>
      <w:r>
        <w:rPr>
          <w:rFonts w:eastAsia="Times New Roman" w:cs="Times New Roman"/>
          <w:szCs w:val="24"/>
        </w:rPr>
        <w:t xml:space="preserve">γι’ αυτό το θέμα. Ήταν από τα μέτρα που είχα πάρει το πιο άδικο, διότι έλεγε με κλειστά μάτια «τόσα λεφτά έχω για τα φάρμακα, όσα παραπάνω </w:t>
      </w:r>
      <w:proofErr w:type="spellStart"/>
      <w:r>
        <w:rPr>
          <w:rFonts w:eastAsia="Times New Roman" w:cs="Times New Roman"/>
          <w:szCs w:val="24"/>
        </w:rPr>
        <w:t>συνταγογραφηθούν</w:t>
      </w:r>
      <w:proofErr w:type="spellEnd"/>
      <w:r>
        <w:rPr>
          <w:rFonts w:eastAsia="Times New Roman" w:cs="Times New Roman"/>
          <w:szCs w:val="24"/>
        </w:rPr>
        <w:t xml:space="preserve"> δεν τα πληρώνω». Μα, το τάδε φάρμακο ορθά </w:t>
      </w:r>
      <w:proofErr w:type="spellStart"/>
      <w:r>
        <w:rPr>
          <w:rFonts w:eastAsia="Times New Roman" w:cs="Times New Roman"/>
          <w:szCs w:val="24"/>
        </w:rPr>
        <w:t>συνταγογραφήθηκε</w:t>
      </w:r>
      <w:proofErr w:type="spellEnd"/>
      <w:r>
        <w:rPr>
          <w:rFonts w:eastAsia="Times New Roman" w:cs="Times New Roman"/>
          <w:szCs w:val="24"/>
        </w:rPr>
        <w:t>, αυτό όμως όχι. Πώς και για το δίκαιο και</w:t>
      </w:r>
      <w:r>
        <w:rPr>
          <w:rFonts w:eastAsia="Times New Roman" w:cs="Times New Roman"/>
          <w:szCs w:val="24"/>
        </w:rPr>
        <w:t xml:space="preserve"> για το άδικο το ίδιο; Ναι, γιατί δεν υπήρχαν λεφτά. Και υποσχέθηκα στους διαμαρτυρόμενους Βουλευτές, με πρώτο τον κ. Λεωνίδα Γρηγοράκο, τον </w:t>
      </w:r>
      <w:r>
        <w:rPr>
          <w:rFonts w:eastAsia="Times New Roman" w:cs="Times New Roman"/>
          <w:szCs w:val="24"/>
        </w:rPr>
        <w:t>καθηγητή</w:t>
      </w:r>
      <w:r>
        <w:rPr>
          <w:rFonts w:eastAsia="Times New Roman" w:cs="Times New Roman"/>
          <w:szCs w:val="24"/>
        </w:rPr>
        <w:t xml:space="preserve"> Λεωνίδα Γρηγοράκο και σύντροφό μου, που είναι και σήμερα στην Εθνική Αντιπροσωπεία, ότι αυτό είναι για δυο</w:t>
      </w:r>
      <w:r>
        <w:rPr>
          <w:rFonts w:eastAsia="Times New Roman" w:cs="Times New Roman"/>
          <w:szCs w:val="24"/>
        </w:rPr>
        <w:t xml:space="preserve"> με τρία χρόνια, για να καλυφθούν οι ελλειμματικοί προϋπολογισμοί μας, να χτυπήσουμε οριζόντια γιατί δεν προλαβαίναμε το αντίθετο και θα το καταργήσουμε.</w:t>
      </w:r>
    </w:p>
    <w:p w14:paraId="5FF1961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Ήρθατε εσείς, οι δήθεν αριστεροί, το διευρύνατε και σε άλλες μορφές επί παροχής υπηρεσιών και σήμερα τ</w:t>
      </w:r>
      <w:r>
        <w:rPr>
          <w:rFonts w:eastAsia="Times New Roman" w:cs="Times New Roman"/>
          <w:szCs w:val="24"/>
        </w:rPr>
        <w:t>ο μεγαλώνετε κιόλας. Και αφού το κάνετε αυτό, κύριε Ξανθέ, το παίρνετε και πίσω.</w:t>
      </w:r>
    </w:p>
    <w:p w14:paraId="5FF1961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Πώς το μεγαλώνουμε;</w:t>
      </w:r>
    </w:p>
    <w:p w14:paraId="5FF1961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πήρατε πίσω…</w:t>
      </w:r>
    </w:p>
    <w:p w14:paraId="5FF1961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Δεν έχετε καταλάβει τίποτα, κύριε Λοβέρδο!</w:t>
      </w:r>
    </w:p>
    <w:p w14:paraId="5FF1961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ΑΝΔΡΕΑΣ ΛΟ</w:t>
      </w:r>
      <w:r>
        <w:rPr>
          <w:rFonts w:eastAsia="Times New Roman" w:cs="Times New Roman"/>
          <w:b/>
          <w:szCs w:val="24"/>
        </w:rPr>
        <w:t>ΒΕΡΔΟΣ:</w:t>
      </w:r>
      <w:r>
        <w:rPr>
          <w:rFonts w:eastAsia="Times New Roman" w:cs="Times New Roman"/>
          <w:szCs w:val="24"/>
        </w:rPr>
        <w:t xml:space="preserve"> Εάν δεν προκαλούσατε ζημία και δεν προκαλούσατε αντιδράσεις, δεν θα το παίρνατε πίσω. Το πήρατε πίσω και είστε ένοχος γι’ αυτήν την ακαταστασία που σας αφορά. </w:t>
      </w:r>
    </w:p>
    <w:p w14:paraId="5FF1961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Ήσασταν και Υπουργός Υγείας και δεν έχετε καταλάβει τί</w:t>
      </w:r>
      <w:r>
        <w:rPr>
          <w:rFonts w:eastAsia="Times New Roman" w:cs="Times New Roman"/>
          <w:szCs w:val="24"/>
        </w:rPr>
        <w:t>ποτα!</w:t>
      </w:r>
    </w:p>
    <w:p w14:paraId="5FF1961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Ή το φέρνετε γιατί είναι σωστό και δεν δημιουργεί προβλήματα και το υπερασπίζεστε και σας το λέμε εμείς άστοχα ή εύστοχα, θα το κρίνετε εσείς, αλλά και το Σώμα και οι άνθρωποι και οι ενδιαφερόμενοι. Ή είναι έτσι ή είναι </w:t>
      </w:r>
      <w:r>
        <w:rPr>
          <w:rFonts w:eastAsia="Times New Roman" w:cs="Times New Roman"/>
          <w:szCs w:val="24"/>
        </w:rPr>
        <w:lastRenderedPageBreak/>
        <w:t>λάθος, γιατί</w:t>
      </w:r>
      <w:r>
        <w:rPr>
          <w:rFonts w:eastAsia="Times New Roman" w:cs="Times New Roman"/>
          <w:szCs w:val="24"/>
        </w:rPr>
        <w:t xml:space="preserve"> δημιουργεί προβλήματα σε κάποιους που διαμαρτύρονται και αναδιπλώνεστε. Δεν μπορεί και τα δυο. Η λογική δεν επιτρέπει να ισχύουν και τα δύο. </w:t>
      </w:r>
    </w:p>
    <w:p w14:paraId="5FF1961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Προτελευταίο θέμα. Αφορά στην οικονομία. Απευθύνομαι σε «φίλους του λαού». Πώς είναι δυνατόν η ΕΛΣΤΑΤ, η έγκυρη π</w:t>
      </w:r>
      <w:r>
        <w:rPr>
          <w:rFonts w:eastAsia="Times New Roman" w:cs="Times New Roman"/>
          <w:szCs w:val="24"/>
        </w:rPr>
        <w:t>ια ΕΛΣΤΑΤ, που από το 2010 τα προϊόντα της τα σεβόμαστε όλοι, να δίνει μια διαφοροποίηση της σχέσης άμεσων και έμμεσων φόρων σε βάρος των άμεσων και να είστε αριστεροί; Πώς γίνεται για πρώτη φορά μετά το 2010 να αλλάζει η ισορροπία, σας το λέει η ΕΛΣΤΑΤ αυ</w:t>
      </w:r>
      <w:r>
        <w:rPr>
          <w:rFonts w:eastAsia="Times New Roman" w:cs="Times New Roman"/>
          <w:szCs w:val="24"/>
        </w:rPr>
        <w:t>τό. Πώς γίνεται να γίνεται αυτό και να είστε ταυτοχρόνως και οι φίλοι του λαού, όταν οι έμμεσοι φόροι –</w:t>
      </w:r>
      <w:proofErr w:type="spellStart"/>
      <w:r>
        <w:rPr>
          <w:rFonts w:eastAsia="Times New Roman" w:cs="Times New Roman"/>
          <w:szCs w:val="24"/>
        </w:rPr>
        <w:t>πανθομολογείται</w:t>
      </w:r>
      <w:proofErr w:type="spellEnd"/>
      <w:r>
        <w:rPr>
          <w:rFonts w:eastAsia="Times New Roman" w:cs="Times New Roman"/>
          <w:szCs w:val="24"/>
        </w:rPr>
        <w:t xml:space="preserve"> εδώ, δεν υπάρχει ένας να λέει το αντίθετο- είναι άδικοι φόροι; </w:t>
      </w:r>
    </w:p>
    <w:p w14:paraId="5FF1961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κυρίες και κύριοι Βουλευτές, με ένα θέμα που αφορά </w:t>
      </w:r>
      <w:r>
        <w:rPr>
          <w:rFonts w:eastAsia="Times New Roman" w:cs="Times New Roman"/>
          <w:szCs w:val="24"/>
        </w:rPr>
        <w:t>σ</w:t>
      </w:r>
      <w:r>
        <w:rPr>
          <w:rFonts w:eastAsia="Times New Roman" w:cs="Times New Roman"/>
          <w:szCs w:val="24"/>
        </w:rPr>
        <w:t>την υποτι</w:t>
      </w:r>
      <w:r>
        <w:rPr>
          <w:rFonts w:eastAsia="Times New Roman" w:cs="Times New Roman"/>
          <w:szCs w:val="24"/>
        </w:rPr>
        <w:t xml:space="preserve">θέμενη αρχή του νομοσχεδίου, που έχει να κάνει με τις υπερωρίες στα νοσοκομεία μας. </w:t>
      </w:r>
    </w:p>
    <w:p w14:paraId="5FF1961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Ο κ. Βαρνάβας πού είναι; Τον έχετε μαζί σας; Σας βοηθά; Δεν υπήρχε, κυρίες και κύριοι Βουλευτές, πρωινό που να μην έχυνε δηλητήριο σε βάρος των προηγούμενων Υπουργών, να τ</w:t>
      </w:r>
      <w:r>
        <w:rPr>
          <w:rFonts w:eastAsia="Times New Roman" w:cs="Times New Roman"/>
          <w:szCs w:val="24"/>
        </w:rPr>
        <w:t>α αρνείται όλα</w:t>
      </w:r>
      <w:r>
        <w:rPr>
          <w:rFonts w:eastAsia="Times New Roman" w:cs="Times New Roman"/>
          <w:szCs w:val="24"/>
        </w:rPr>
        <w:t>,</w:t>
      </w:r>
      <w:r>
        <w:rPr>
          <w:rFonts w:eastAsia="Times New Roman" w:cs="Times New Roman"/>
          <w:szCs w:val="24"/>
        </w:rPr>
        <w:t xml:space="preserve"> μαζί με αυτούς που σας καταγγέλλουν σήμερα.</w:t>
      </w:r>
    </w:p>
    <w:p w14:paraId="5FF1961F"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Εγώ είδα τα πρόσωπα. Δεν ξέρω όλα τα ονόματα, αλλά είδα χθες και σήμερα στις τηλεοράσεις να σας καταγγέλλουν.</w:t>
      </w:r>
    </w:p>
    <w:p w14:paraId="5FF19620"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Πολλές φορές τα πρόσωπα μου δήλωναν ότι αυτά που λένε είναι άδικα και εναντίον σας. Πο</w:t>
      </w:r>
      <w:r>
        <w:rPr>
          <w:rFonts w:eastAsia="Times New Roman" w:cs="Times New Roman"/>
          <w:szCs w:val="24"/>
        </w:rPr>
        <w:t xml:space="preserve">λλές φορές, όμως, τα πρόσωπα μου θύμιζαν τον κ. Βαρνάβα και τους συντρόφους του. Ίσως και σας, αλλά σε άλλες πόλεις. Για σας, δεν έχω αντίρρηση, σας έχω και </w:t>
      </w:r>
      <w:proofErr w:type="spellStart"/>
      <w:r>
        <w:rPr>
          <w:rFonts w:eastAsia="Times New Roman" w:cs="Times New Roman"/>
          <w:szCs w:val="24"/>
        </w:rPr>
        <w:t>βιντεάκι</w:t>
      </w:r>
      <w:proofErr w:type="spellEnd"/>
      <w:r>
        <w:rPr>
          <w:rFonts w:eastAsia="Times New Roman" w:cs="Times New Roman"/>
          <w:szCs w:val="24"/>
        </w:rPr>
        <w:t xml:space="preserve"> να φωνάζετε «κάτω η χούντα του Λοβέρδου». Εγώ δεν σας είπα ποτέ χούντα, όμως. </w:t>
      </w:r>
    </w:p>
    <w:p w14:paraId="5FF19621"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ΑΝΔΡΕΑΣ ΞΑΝ</w:t>
      </w:r>
      <w:r>
        <w:rPr>
          <w:rFonts w:eastAsia="Times New Roman" w:cs="Times New Roman"/>
          <w:b/>
          <w:szCs w:val="24"/>
        </w:rPr>
        <w:t>ΘΟΣ (Υπουργός Υγείας):</w:t>
      </w:r>
      <w:r>
        <w:rPr>
          <w:rFonts w:eastAsia="Times New Roman" w:cs="Times New Roman"/>
          <w:szCs w:val="24"/>
        </w:rPr>
        <w:t xml:space="preserve"> Κάτω η χούντα του Λοβέρδου;</w:t>
      </w:r>
    </w:p>
    <w:p w14:paraId="5FF1962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Βεβαίως, εσείς.</w:t>
      </w:r>
    </w:p>
    <w:p w14:paraId="5FF19623"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Εγώ το φώναζα;</w:t>
      </w:r>
    </w:p>
    <w:p w14:paraId="5FF1962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Βεβαίως.</w:t>
      </w:r>
    </w:p>
    <w:p w14:paraId="5FF19625"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Είστε ψεύτης συνειδητά.</w:t>
      </w:r>
    </w:p>
    <w:p w14:paraId="5FF1962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Καλά, καλά. Έχω </w:t>
      </w:r>
      <w:proofErr w:type="spellStart"/>
      <w:r>
        <w:rPr>
          <w:rFonts w:eastAsia="Times New Roman" w:cs="Times New Roman"/>
          <w:szCs w:val="24"/>
        </w:rPr>
        <w:t>βιν</w:t>
      </w:r>
      <w:r>
        <w:rPr>
          <w:rFonts w:eastAsia="Times New Roman" w:cs="Times New Roman"/>
          <w:szCs w:val="24"/>
        </w:rPr>
        <w:t>τεάκι</w:t>
      </w:r>
      <w:proofErr w:type="spellEnd"/>
      <w:r>
        <w:rPr>
          <w:rFonts w:eastAsia="Times New Roman" w:cs="Times New Roman"/>
          <w:szCs w:val="24"/>
        </w:rPr>
        <w:t>, το έχει δει όλος ο κόσμος…</w:t>
      </w:r>
    </w:p>
    <w:p w14:paraId="5FF19627"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Είστε ψεύτης, αυτό είστε.</w:t>
      </w:r>
    </w:p>
    <w:p w14:paraId="5FF1962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Καθήστε κάτω και να προσέχετε τα λόγια σας. Το </w:t>
      </w:r>
      <w:proofErr w:type="spellStart"/>
      <w:r>
        <w:rPr>
          <w:rFonts w:eastAsia="Times New Roman" w:cs="Times New Roman"/>
          <w:szCs w:val="24"/>
        </w:rPr>
        <w:t>βιντεάκι</w:t>
      </w:r>
      <w:proofErr w:type="spellEnd"/>
      <w:r>
        <w:rPr>
          <w:rFonts w:eastAsia="Times New Roman" w:cs="Times New Roman"/>
          <w:szCs w:val="24"/>
        </w:rPr>
        <w:t xml:space="preserve"> το έχει δει όλος ο κόσμος και έχει δει να παίρνετε τη μάνικα από τα ΜΑΤ και να την στρέφ</w:t>
      </w:r>
      <w:r>
        <w:rPr>
          <w:rFonts w:eastAsia="Times New Roman" w:cs="Times New Roman"/>
          <w:szCs w:val="24"/>
        </w:rPr>
        <w:t>ετε εναντίον των πολιτών. Και αυτό το έχει δει ο κόσμος, στο ίδιο βίντεο.</w:t>
      </w:r>
    </w:p>
    <w:p w14:paraId="5FF19629"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Το </w:t>
      </w:r>
      <w:proofErr w:type="spellStart"/>
      <w:r>
        <w:rPr>
          <w:rFonts w:eastAsia="Times New Roman" w:cs="Times New Roman"/>
          <w:szCs w:val="24"/>
        </w:rPr>
        <w:t>βιντεάκι</w:t>
      </w:r>
      <w:proofErr w:type="spellEnd"/>
      <w:r>
        <w:rPr>
          <w:rFonts w:eastAsia="Times New Roman" w:cs="Times New Roman"/>
          <w:szCs w:val="24"/>
        </w:rPr>
        <w:t xml:space="preserve"> που έχει δει ο κόσμος είναι να ψεκάζετε σε διαδήλωση…</w:t>
      </w:r>
    </w:p>
    <w:p w14:paraId="5FF1962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Εγώ</w:t>
      </w:r>
      <w:r>
        <w:rPr>
          <w:rFonts w:eastAsia="Times New Roman" w:cs="Times New Roman"/>
          <w:szCs w:val="24"/>
        </w:rPr>
        <w:t>,</w:t>
      </w:r>
      <w:r>
        <w:rPr>
          <w:rFonts w:eastAsia="Times New Roman" w:cs="Times New Roman"/>
          <w:szCs w:val="24"/>
        </w:rPr>
        <w:t xml:space="preserve"> ψεύτη</w:t>
      </w:r>
      <w:r>
        <w:rPr>
          <w:rFonts w:eastAsia="Times New Roman" w:cs="Times New Roman"/>
          <w:szCs w:val="24"/>
        </w:rPr>
        <w:t>,</w:t>
      </w:r>
      <w:r>
        <w:rPr>
          <w:rFonts w:eastAsia="Times New Roman" w:cs="Times New Roman"/>
          <w:szCs w:val="24"/>
        </w:rPr>
        <w:t xml:space="preserve"> δεν σας είπα πάντως. Εγώ σας κάνω κριτική και να μάθ</w:t>
      </w:r>
      <w:r>
        <w:rPr>
          <w:rFonts w:eastAsia="Times New Roman" w:cs="Times New Roman"/>
          <w:szCs w:val="24"/>
        </w:rPr>
        <w:t xml:space="preserve">ετε να την ακούτε. Πού τον έχετε τον κ. Βαρνάβα; </w:t>
      </w:r>
    </w:p>
    <w:p w14:paraId="5FF1962B"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…με το νοσοκομείο Χανίων.</w:t>
      </w:r>
    </w:p>
    <w:p w14:paraId="5FF1962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Πείτε μας πού τον έχετε τον κ. Βαρνάβα;</w:t>
      </w:r>
    </w:p>
    <w:p w14:paraId="5FF1962D"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Λοβέρδο…</w:t>
      </w:r>
    </w:p>
    <w:p w14:paraId="5FF1962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ΑΝΔΡΕΑΣ ΛΟΒΕΡΔΟΣ:</w:t>
      </w:r>
      <w:r>
        <w:rPr>
          <w:rFonts w:eastAsia="Times New Roman" w:cs="Times New Roman"/>
          <w:szCs w:val="24"/>
        </w:rPr>
        <w:t xml:space="preserve"> Κυρίες και κύριοι Βουλευτές, εσάς που θα ψηφίσετε θα πρέπει να σας έχει διαβεβαιώσει ότι ο τρόπος που διαρρυθμίζονται οι υπερωρίες λόγω της έλλειψης </w:t>
      </w:r>
      <w:r>
        <w:rPr>
          <w:rFonts w:eastAsia="Times New Roman" w:cs="Times New Roman"/>
          <w:szCs w:val="24"/>
        </w:rPr>
        <w:lastRenderedPageBreak/>
        <w:t>προσωπικού δεν οδηγεί κατ’ ανάγκη στη συγχώνευση νοσοκομείων για την οποία φωνάζετε. Να σας διαβεβαιώσει γ</w:t>
      </w:r>
      <w:r>
        <w:rPr>
          <w:rFonts w:eastAsia="Times New Roman" w:cs="Times New Roman"/>
          <w:szCs w:val="24"/>
        </w:rPr>
        <w:t>ι’ αυτό και μετά να ψηφίσετε ό,τι ψηφίσετε.</w:t>
      </w:r>
    </w:p>
    <w:p w14:paraId="5FF1962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Εσείς, λοιπόν, με ηγήτορα τον κ. Βαρνάβα, πού τον έχετε κρυμμένο σήμερα; Πού τον έχετε κρύψει σήμερα; </w:t>
      </w:r>
    </w:p>
    <w:p w14:paraId="5FF1963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Ο κ. Βαρνάβας έχει κάνει μία δήλωση. Να καταγραφεί στα Πρακτικά.</w:t>
      </w:r>
    </w:p>
    <w:p w14:paraId="5FF1963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Εγώ λέω το </w:t>
      </w:r>
      <w:r>
        <w:rPr>
          <w:rFonts w:eastAsia="Times New Roman" w:cs="Times New Roman"/>
          <w:szCs w:val="24"/>
        </w:rPr>
        <w:t>εξής: Λέω</w:t>
      </w:r>
      <w:r>
        <w:rPr>
          <w:rFonts w:eastAsia="Times New Roman" w:cs="Times New Roman"/>
          <w:szCs w:val="24"/>
        </w:rPr>
        <w:t>,</w:t>
      </w:r>
      <w:r>
        <w:rPr>
          <w:rFonts w:eastAsia="Times New Roman" w:cs="Times New Roman"/>
          <w:szCs w:val="24"/>
        </w:rPr>
        <w:t xml:space="preserve"> τους συντρόφους σας να μην τους κρύβετε, να μην ντρέπεστε γι’ αυτούς, να τους έχετε στην πρώτη γραμμή όπως ήταν. Όχι άλλα τη μια μέρα και άλλα την άλλη, ανάλογα με το αν κυβερνάμε. </w:t>
      </w:r>
    </w:p>
    <w:p w14:paraId="5FF1963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Λέω, λοιπόν: Είναι δυνατόν να βγαίνει με τις παρούσες συνθήκες </w:t>
      </w:r>
      <w:r>
        <w:rPr>
          <w:rFonts w:eastAsia="Times New Roman" w:cs="Times New Roman"/>
          <w:szCs w:val="24"/>
        </w:rPr>
        <w:t>και μια πιο ανθρώπινη διαρρύθμιση των θεμάτων που σχετίζονται με τις υπερωρίες των γιατρών -που πολλές φορές είναι βάρβαρη, σωστό είναι αυτό- αλλά και με την αριθμητική κατάσταση και τις δυνατότητες του ΕΣΥ αυτή τη στιγμή; Το πρωί που ήμουν σε ένα νοσοκομε</w:t>
      </w:r>
      <w:r>
        <w:rPr>
          <w:rFonts w:eastAsia="Times New Roman" w:cs="Times New Roman"/>
          <w:szCs w:val="24"/>
        </w:rPr>
        <w:t xml:space="preserve">ίο και ρωτούσα, αυτήν την αντίφαση μου επεσήμαναν. Εκτός εάν η τριετία είναι η μπάλα στην κερκίδα. Θα πρέπει να το εξηγήσετε αυτό. Αν ο λόγος απαιτήσεων, όπως θα </w:t>
      </w:r>
      <w:r>
        <w:rPr>
          <w:rFonts w:eastAsia="Times New Roman" w:cs="Times New Roman"/>
          <w:szCs w:val="24"/>
        </w:rPr>
        <w:lastRenderedPageBreak/>
        <w:t xml:space="preserve">διαρρυθμιστούν, υπαρχουσών δομών και υπάρχοντος προσωπικού μπορεί να οδηγήσει σε μια εφαρμογή </w:t>
      </w:r>
      <w:r>
        <w:rPr>
          <w:rFonts w:eastAsia="Times New Roman" w:cs="Times New Roman"/>
          <w:szCs w:val="24"/>
        </w:rPr>
        <w:t xml:space="preserve">της ρύθμισης αυτής. Αν όχι, έχουμε πρόβλημα. </w:t>
      </w:r>
    </w:p>
    <w:p w14:paraId="5FF19633"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Αγαπητέ κύριε Λοβέρδο, σας παρακαλώ…</w:t>
      </w:r>
    </w:p>
    <w:p w14:paraId="5FF1963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σε αυτό το μεγάλο θέμα, καλείστε να δώσετε πλήρεις εξηγήσεις.</w:t>
      </w:r>
    </w:p>
    <w:p w14:paraId="5FF1963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FF19636"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w:t>
      </w:r>
      <w:r>
        <w:rPr>
          <w:rFonts w:eastAsia="Times New Roman" w:cs="Times New Roman"/>
          <w:szCs w:val="24"/>
        </w:rPr>
        <w:t xml:space="preserve"> πολύ.</w:t>
      </w:r>
    </w:p>
    <w:p w14:paraId="5FF19637"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 </w:t>
      </w:r>
      <w:proofErr w:type="spellStart"/>
      <w:r>
        <w:rPr>
          <w:rFonts w:eastAsia="Times New Roman" w:cs="Times New Roman"/>
          <w:szCs w:val="24"/>
        </w:rPr>
        <w:t>Αχτσιόγλου</w:t>
      </w:r>
      <w:proofErr w:type="spellEnd"/>
      <w:r>
        <w:rPr>
          <w:rFonts w:eastAsia="Times New Roman" w:cs="Times New Roman"/>
          <w:szCs w:val="24"/>
        </w:rPr>
        <w:t xml:space="preserve"> έχει ζητήσει τον λόγο για να κάνει μία παρέμβαση.</w:t>
      </w:r>
    </w:p>
    <w:p w14:paraId="5FF19638"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Αχτσιόγλου</w:t>
      </w:r>
      <w:proofErr w:type="spellEnd"/>
      <w:r>
        <w:rPr>
          <w:rFonts w:eastAsia="Times New Roman" w:cs="Times New Roman"/>
          <w:szCs w:val="24"/>
        </w:rPr>
        <w:t>, έχετε τον λόγο.</w:t>
      </w:r>
    </w:p>
    <w:p w14:paraId="5FF19639"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ΕΦΗ </w:t>
      </w:r>
      <w:r>
        <w:rPr>
          <w:rFonts w:eastAsia="Times New Roman" w:cs="Times New Roman"/>
          <w:b/>
          <w:szCs w:val="24"/>
        </w:rPr>
        <w:t xml:space="preserve">ΑΧΤΣΙΟΓΛΟΥ (Υπουργός Εργασίας, Κοινωνικής Ασφάλισης και Κοινωνικής Αλληλεγγύης): </w:t>
      </w:r>
      <w:r>
        <w:rPr>
          <w:rFonts w:eastAsia="Times New Roman" w:cs="Times New Roman"/>
          <w:szCs w:val="24"/>
        </w:rPr>
        <w:t>Θα ήθελα να τοποθετηθώ, γιατί ο κ. Λοβέρδος αναφέρθηκε σ</w:t>
      </w:r>
      <w:r>
        <w:rPr>
          <w:rFonts w:eastAsia="Times New Roman" w:cs="Times New Roman"/>
          <w:szCs w:val="24"/>
        </w:rPr>
        <w:t>την κατάργηση του αγγελιοσήμου ως μια πολιτική πρωτοβουλία της δικής μας Κυβέρνησης.</w:t>
      </w:r>
    </w:p>
    <w:p w14:paraId="5FF1963A"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Τον Απρίλιο του 2014</w:t>
      </w:r>
      <w:r>
        <w:rPr>
          <w:rFonts w:eastAsia="Times New Roman" w:cs="Times New Roman"/>
          <w:szCs w:val="24"/>
          <w:vertAlign w:val="superscript"/>
        </w:rPr>
        <w:t xml:space="preserve"> </w:t>
      </w:r>
      <w:r>
        <w:rPr>
          <w:rFonts w:eastAsia="Times New Roman" w:cs="Times New Roman"/>
          <w:szCs w:val="24"/>
        </w:rPr>
        <w:t>η Κομισιόν δημοσιεύει το έγγραφο για την τέταρτη αξιολόγηση του δεύτερου προγράμματος οικονομικής προσαρμογής. Στο έγγραφό της, το οποίο είναι δημόσιο</w:t>
      </w:r>
      <w:r>
        <w:rPr>
          <w:rFonts w:eastAsia="Times New Roman" w:cs="Times New Roman"/>
          <w:szCs w:val="24"/>
        </w:rPr>
        <w:t xml:space="preserve"> –θα το καταθέσω και στα Πρακτικά- λέει επί λέξει ότι η τότε Κυβέρνηση δεσμεύεται να νομοθετήσει για την κατάργηση όλων των κοινωνικών πόρων που χρηματοδοτούν κύριες συντάξεις, όλων των κοινωνικών πόρων που χρηματοδοτούν επικουρικές συντάξεις, καθώς επίσης</w:t>
      </w:r>
      <w:r>
        <w:rPr>
          <w:rFonts w:eastAsia="Times New Roman" w:cs="Times New Roman"/>
          <w:szCs w:val="24"/>
        </w:rPr>
        <w:t xml:space="preserve"> και για την κατάργηση όλων των πόρων που περιλαμβάνουν και τους διαφημιστικούς κοινωνικούς πόρους. Να νομοθετήσει μέχρι τον Νοέμβριο του 2014 την κατάργηση δηλαδή του αγγελιοσήμου. Σαφές, σαφέστατο, ρητό, στα έγγραφα της Κομισιόν στην αξιολόγηση του προγρ</w:t>
      </w:r>
      <w:r>
        <w:rPr>
          <w:rFonts w:eastAsia="Times New Roman" w:cs="Times New Roman"/>
          <w:szCs w:val="24"/>
        </w:rPr>
        <w:t xml:space="preserve">άμματος. </w:t>
      </w:r>
    </w:p>
    <w:p w14:paraId="5FF1963B"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Υπουργός κ. </w:t>
      </w:r>
      <w:r>
        <w:rPr>
          <w:rFonts w:eastAsia="Times New Roman" w:cs="Times New Roman"/>
          <w:szCs w:val="24"/>
        </w:rPr>
        <w:t xml:space="preserve">Έφη </w:t>
      </w:r>
      <w:proofErr w:type="spellStart"/>
      <w:r>
        <w:rPr>
          <w:rFonts w:eastAsia="Times New Roman" w:cs="Times New Roman"/>
          <w:szCs w:val="24"/>
        </w:rPr>
        <w:t>Αχτσιόγλου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FF1963C"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Ήταν μια δέσμευση της δικής σας κυβέρνησ</w:t>
      </w:r>
      <w:r>
        <w:rPr>
          <w:rFonts w:eastAsia="Times New Roman" w:cs="Times New Roman"/>
          <w:szCs w:val="24"/>
        </w:rPr>
        <w:t xml:space="preserve">ης, αυτές από τις πολλές που αναλάβατε και τις οποίες μετά κουβαλούσαμε εμείς, προσπαθώντας να κάνουμε συζητήσεις με τους δανειστές. </w:t>
      </w:r>
      <w:r>
        <w:rPr>
          <w:rFonts w:eastAsia="Times New Roman" w:cs="Times New Roman"/>
          <w:szCs w:val="24"/>
        </w:rPr>
        <w:lastRenderedPageBreak/>
        <w:t>Αυτά σε σχέση με την αποκατάσταση της αλήθειας για το αγγελιόσημο.</w:t>
      </w:r>
    </w:p>
    <w:p w14:paraId="5FF1963D"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Σε ό,τι αφορά τον κρατικό πόρο που ψάχνετε να βρείτε μέσ</w:t>
      </w:r>
      <w:r>
        <w:rPr>
          <w:rFonts w:eastAsia="Times New Roman" w:cs="Times New Roman"/>
          <w:szCs w:val="24"/>
        </w:rPr>
        <w:t xml:space="preserve">α στη ρύθμιση και δεν τον βρίσκετε, κανείς δεν είπε ότι υπάρχει κρατικός πόρος στη ρύθμιση για τη διάσωση του ΕΔΟΕΑΠ. Κανείς δεν είπε κάτι τέτοιο. Αυτό που είπαμε και για το οποίο υπάρχει συμφωνία που βεβαιώθηκε με 92% των </w:t>
      </w:r>
      <w:proofErr w:type="spellStart"/>
      <w:r>
        <w:rPr>
          <w:rFonts w:eastAsia="Times New Roman" w:cs="Times New Roman"/>
          <w:szCs w:val="24"/>
        </w:rPr>
        <w:t>ψηφισάντων</w:t>
      </w:r>
      <w:proofErr w:type="spellEnd"/>
      <w:r>
        <w:rPr>
          <w:rFonts w:eastAsia="Times New Roman" w:cs="Times New Roman"/>
          <w:szCs w:val="24"/>
        </w:rPr>
        <w:t xml:space="preserve"> μελών χθες, ήταν μία π</w:t>
      </w:r>
      <w:r>
        <w:rPr>
          <w:rFonts w:eastAsia="Times New Roman" w:cs="Times New Roman"/>
          <w:szCs w:val="24"/>
        </w:rPr>
        <w:t xml:space="preserve">ρόσθετη εργοδοτική εισφορά 2% για τη διασφάλιση της βιωσιμότητας του </w:t>
      </w:r>
      <w:r>
        <w:rPr>
          <w:rFonts w:eastAsia="Times New Roman" w:cs="Times New Roman"/>
          <w:szCs w:val="24"/>
        </w:rPr>
        <w:t>ταμείου</w:t>
      </w:r>
      <w:r>
        <w:rPr>
          <w:rFonts w:eastAsia="Times New Roman" w:cs="Times New Roman"/>
          <w:szCs w:val="24"/>
        </w:rPr>
        <w:t>. Κανένας κρατικός πόρος δεν υπάρχει στη νομοθετική ρύθμιση.</w:t>
      </w:r>
    </w:p>
    <w:p w14:paraId="5FF1963E" w14:textId="77777777" w:rsidR="00BA0105" w:rsidRDefault="00C470DB">
      <w:pPr>
        <w:tabs>
          <w:tab w:val="left" w:pos="3642"/>
          <w:tab w:val="center" w:pos="4753"/>
          <w:tab w:val="left" w:pos="6214"/>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FF1963F"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την κυρία Υπουρ</w:t>
      </w:r>
      <w:r>
        <w:rPr>
          <w:rFonts w:eastAsia="Times New Roman" w:cs="Times New Roman"/>
          <w:szCs w:val="24"/>
        </w:rPr>
        <w:t>γό.</w:t>
      </w:r>
    </w:p>
    <w:p w14:paraId="5FF19640"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τον </w:t>
      </w:r>
      <w:r>
        <w:rPr>
          <w:rFonts w:eastAsia="Times New Roman" w:cs="Times New Roman"/>
          <w:szCs w:val="24"/>
        </w:rPr>
        <w:t xml:space="preserve">λόγο </w:t>
      </w:r>
      <w:r>
        <w:rPr>
          <w:rFonts w:eastAsia="Times New Roman" w:cs="Times New Roman"/>
          <w:szCs w:val="24"/>
        </w:rPr>
        <w:t>παρακαλώ.</w:t>
      </w:r>
    </w:p>
    <w:p w14:paraId="5FF19641"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Όχι, όχι, θα προχωρήσω στους ομιλητές για να μην καθυστερήσουμε.</w:t>
      </w:r>
    </w:p>
    <w:p w14:paraId="5FF19642"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διευκρινιστικά κάτι για την τροπολογία, γιατί μπορεί να μην την έχω δια</w:t>
      </w:r>
      <w:r>
        <w:rPr>
          <w:rFonts w:eastAsia="Times New Roman" w:cs="Times New Roman"/>
          <w:szCs w:val="24"/>
        </w:rPr>
        <w:t>βάσει σωστά.</w:t>
      </w:r>
    </w:p>
    <w:p w14:paraId="5FF1964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 οι εισφορές για τους εργαζόμενους με τη νέα ρύθμιση της τροπολογίας θα ισχύσουν από 1-1-2017 αναδρομικά και για τους εργοδότες από τον Οκτώβριο του 2017, εκτός εάν διαβάζω κάτι λάθος. Μπορείτε να μου το εξηγήσετε παρακαλώ, εάν υ</w:t>
      </w:r>
      <w:r>
        <w:rPr>
          <w:rFonts w:eastAsia="Times New Roman" w:cs="Times New Roman"/>
          <w:szCs w:val="24"/>
        </w:rPr>
        <w:t xml:space="preserve">πάρχει χρόνος; </w:t>
      </w:r>
    </w:p>
    <w:p w14:paraId="5FF1964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FF19645" w14:textId="77777777" w:rsidR="00BA0105" w:rsidRDefault="00C470DB">
      <w:pPr>
        <w:spacing w:line="600" w:lineRule="auto"/>
        <w:ind w:firstLine="720"/>
        <w:contextualSpacing/>
        <w:jc w:val="both"/>
        <w:rPr>
          <w:rFonts w:eastAsia="Times New Roman" w:cs="Times New Roman"/>
          <w:szCs w:val="24"/>
        </w:rPr>
      </w:pPr>
      <w:r>
        <w:rPr>
          <w:rFonts w:eastAsia="Times New Roman"/>
          <w:b/>
          <w:bCs/>
          <w:shd w:val="clear" w:color="auto" w:fill="FFFFFF"/>
        </w:rPr>
        <w:t xml:space="preserve">ΠΡΟΕΔΡΕΥΩΝ (Δημήτριος Καμμένος): </w:t>
      </w:r>
      <w:r>
        <w:rPr>
          <w:rFonts w:eastAsia="Times New Roman" w:cs="Times New Roman"/>
          <w:szCs w:val="24"/>
        </w:rPr>
        <w:t xml:space="preserve">Ευχαριστούμε. </w:t>
      </w:r>
    </w:p>
    <w:p w14:paraId="5FF1964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w:t>
      </w:r>
    </w:p>
    <w:p w14:paraId="5FF1964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ΕΦΗ </w:t>
      </w:r>
      <w:r>
        <w:rPr>
          <w:rFonts w:eastAsia="Times New Roman" w:cs="Times New Roman"/>
          <w:b/>
          <w:szCs w:val="24"/>
        </w:rPr>
        <w:t>ΑΧΤΣΙΟΓΛΟΥ (Υπουργός Εργασίας, Κοινωνικής Ασφάλισης και Κοινωνικής Αλληλεγγύης):</w:t>
      </w:r>
      <w:r>
        <w:rPr>
          <w:rFonts w:eastAsia="Times New Roman" w:cs="Times New Roman"/>
          <w:szCs w:val="24"/>
        </w:rPr>
        <w:t xml:space="preserve"> Οι εισφορές, που </w:t>
      </w:r>
      <w:r>
        <w:rPr>
          <w:rFonts w:eastAsia="Times New Roman"/>
          <w:bCs/>
        </w:rPr>
        <w:t>είναι</w:t>
      </w:r>
      <w:r>
        <w:rPr>
          <w:rFonts w:eastAsia="Times New Roman" w:cs="Times New Roman"/>
          <w:szCs w:val="24"/>
        </w:rPr>
        <w:t xml:space="preserve"> για όλους οι ίδιες πλέον -εργοδοτικές και εργαζομένων- θα ισχύουν από 1-1-2017. Ο πρόσθετος πόρος, η πρόσθετη επιβάρυνση του 2% επί του τζίρου, θα </w:t>
      </w:r>
      <w:r>
        <w:rPr>
          <w:rFonts w:eastAsia="Times New Roman"/>
          <w:bCs/>
        </w:rPr>
        <w:t>είναι</w:t>
      </w:r>
      <w:r>
        <w:rPr>
          <w:rFonts w:eastAsia="Times New Roman" w:cs="Times New Roman"/>
          <w:szCs w:val="24"/>
        </w:rPr>
        <w:t xml:space="preserve"> από τον Οκτώβρη και μετά. Νομίζω </w:t>
      </w:r>
      <w:r>
        <w:rPr>
          <w:rFonts w:eastAsia="Times New Roman"/>
          <w:bCs/>
        </w:rPr>
        <w:t>είναι</w:t>
      </w:r>
      <w:r>
        <w:rPr>
          <w:rFonts w:eastAsia="Times New Roman" w:cs="Times New Roman"/>
          <w:szCs w:val="24"/>
        </w:rPr>
        <w:t xml:space="preserve"> λογικό σε </w:t>
      </w:r>
      <w:r>
        <w:rPr>
          <w:rFonts w:eastAsia="Times New Roman"/>
          <w:bCs/>
          <w:shd w:val="clear" w:color="auto" w:fill="FFFFFF"/>
        </w:rPr>
        <w:t>μια</w:t>
      </w:r>
      <w:r>
        <w:rPr>
          <w:rFonts w:eastAsia="Times New Roman" w:cs="Times New Roman"/>
          <w:szCs w:val="24"/>
        </w:rPr>
        <w:t xml:space="preserve"> στάθμιση συμφερόντων να μην επιβάλεις αναδρομικά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επιπλέον επιβάρυνση. </w:t>
      </w:r>
    </w:p>
    <w:p w14:paraId="5FF19648" w14:textId="77777777" w:rsidR="00BA0105" w:rsidRDefault="00C470DB">
      <w:pPr>
        <w:spacing w:line="600" w:lineRule="auto"/>
        <w:ind w:firstLine="720"/>
        <w:contextualSpacing/>
        <w:jc w:val="both"/>
        <w:rPr>
          <w:rFonts w:eastAsia="Times New Roman" w:cs="Times New Roman"/>
          <w:szCs w:val="24"/>
        </w:rPr>
      </w:pPr>
      <w:r>
        <w:rPr>
          <w:rFonts w:eastAsia="Times New Roman"/>
          <w:b/>
          <w:bCs/>
          <w:shd w:val="clear" w:color="auto" w:fill="FFFFFF"/>
        </w:rPr>
        <w:t xml:space="preserve">ΠΡΟΕΔΡΕΥΩΝ (Δημήτριος Καμμένος): </w:t>
      </w:r>
      <w:r>
        <w:rPr>
          <w:rFonts w:eastAsia="Times New Roman" w:cs="Times New Roman"/>
          <w:szCs w:val="24"/>
        </w:rPr>
        <w:t xml:space="preserve">Κύριε </w:t>
      </w:r>
      <w:proofErr w:type="spellStart"/>
      <w:r>
        <w:rPr>
          <w:rFonts w:eastAsia="Times New Roman" w:cs="Times New Roman"/>
          <w:szCs w:val="24"/>
        </w:rPr>
        <w:t>Ηγουμενίδη</w:t>
      </w:r>
      <w:proofErr w:type="spellEnd"/>
      <w:r>
        <w:rPr>
          <w:rFonts w:eastAsia="Times New Roman" w:cs="Times New Roman"/>
          <w:szCs w:val="24"/>
        </w:rPr>
        <w:t xml:space="preserve">, παρακαλώ, έχετε τον λόγο για έξι λεπτά. </w:t>
      </w:r>
    </w:p>
    <w:p w14:paraId="5FF1964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w:t>
      </w:r>
      <w:r>
        <w:rPr>
          <w:rFonts w:eastAsia="Times New Roman" w:cs="Times New Roman"/>
        </w:rPr>
        <w:t xml:space="preserve">Ευχαριστώ, κύριε Πρόεδρε. </w:t>
      </w:r>
      <w:r>
        <w:rPr>
          <w:rFonts w:eastAsia="Times New Roman" w:cs="Times New Roman"/>
          <w:szCs w:val="24"/>
        </w:rPr>
        <w:t xml:space="preserve"> </w:t>
      </w:r>
    </w:p>
    <w:p w14:paraId="5FF1964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και κύριοι Υπουργοί, </w:t>
      </w:r>
      <w:r>
        <w:rPr>
          <w:rFonts w:eastAsia="Times New Roman"/>
          <w:szCs w:val="24"/>
        </w:rPr>
        <w:t>κυρίες και κύριοι συνάδελφοι</w:t>
      </w:r>
      <w:r>
        <w:rPr>
          <w:rFonts w:eastAsia="Times New Roman" w:cs="Times New Roman"/>
          <w:szCs w:val="24"/>
        </w:rPr>
        <w:t>, παρακολούθησα με ενδιαφέρ</w:t>
      </w:r>
      <w:r>
        <w:rPr>
          <w:rFonts w:eastAsia="Times New Roman" w:cs="Times New Roman"/>
          <w:szCs w:val="24"/>
        </w:rPr>
        <w:t xml:space="preserve">ον και σε ορισμένες περιπτώσεις με αποτροπιασμό τη </w:t>
      </w:r>
      <w:r>
        <w:rPr>
          <w:rFonts w:eastAsia="Times New Roman"/>
          <w:szCs w:val="24"/>
        </w:rPr>
        <w:t>συζήτηση</w:t>
      </w:r>
      <w:r>
        <w:rPr>
          <w:rFonts w:eastAsia="Times New Roman" w:cs="Times New Roman"/>
          <w:szCs w:val="24"/>
        </w:rPr>
        <w:t xml:space="preserve"> στις </w:t>
      </w:r>
      <w:r>
        <w:rPr>
          <w:rFonts w:eastAsia="Times New Roman" w:cs="Times New Roman"/>
          <w:szCs w:val="24"/>
        </w:rPr>
        <w:t>επιτροπές</w:t>
      </w:r>
      <w:r>
        <w:rPr>
          <w:rFonts w:eastAsia="Times New Roman" w:cs="Times New Roman"/>
          <w:szCs w:val="24"/>
        </w:rPr>
        <w:t xml:space="preserve">, πριν τη </w:t>
      </w:r>
      <w:r>
        <w:rPr>
          <w:rFonts w:eastAsia="Times New Roman"/>
          <w:szCs w:val="24"/>
        </w:rPr>
        <w:t>συζήτηση</w:t>
      </w:r>
      <w:r>
        <w:rPr>
          <w:rFonts w:eastAsia="Times New Roman" w:cs="Times New Roman"/>
          <w:szCs w:val="24"/>
        </w:rPr>
        <w:t xml:space="preserve"> σήμερα στην Ολομέλεια. Από ό,τι φαίνεται, </w:t>
      </w:r>
      <w:r>
        <w:rPr>
          <w:rFonts w:eastAsia="Times New Roman" w:cs="Times New Roman"/>
          <w:bCs/>
          <w:shd w:val="clear" w:color="auto" w:fill="FFFFFF"/>
        </w:rPr>
        <w:t>υπάρχουν</w:t>
      </w:r>
      <w:r>
        <w:rPr>
          <w:rFonts w:eastAsia="Times New Roman" w:cs="Times New Roman"/>
          <w:szCs w:val="24"/>
        </w:rPr>
        <w:t xml:space="preserve"> άνθρωποι, </w:t>
      </w:r>
      <w:r>
        <w:rPr>
          <w:rFonts w:eastAsia="Times New Roman" w:cs="Times New Roman"/>
          <w:bCs/>
          <w:shd w:val="clear" w:color="auto" w:fill="FFFFFF"/>
        </w:rPr>
        <w:t>υπάρχουν</w:t>
      </w:r>
      <w:r>
        <w:rPr>
          <w:rFonts w:eastAsia="Times New Roman" w:cs="Times New Roman"/>
          <w:szCs w:val="24"/>
        </w:rPr>
        <w:t xml:space="preserve"> στελέχη, που δεν μπορούν να ξεφύγουν από το σάπιο πολιτικό κατεστημένο που οδήγησε τη χώρα στ</w:t>
      </w:r>
      <w:r>
        <w:rPr>
          <w:rFonts w:eastAsia="Times New Roman" w:cs="Times New Roman"/>
          <w:szCs w:val="24"/>
        </w:rPr>
        <w:t xml:space="preserve">α βράχια. Αποτελούν εικόνα και ομοίωση αυτού του συστήματος και μετέφεραν αυτή την εικόνα και στη </w:t>
      </w:r>
      <w:r>
        <w:rPr>
          <w:rFonts w:eastAsia="Times New Roman"/>
          <w:szCs w:val="24"/>
        </w:rPr>
        <w:t>συζήτηση</w:t>
      </w:r>
      <w:r>
        <w:rPr>
          <w:rFonts w:eastAsia="Times New Roman" w:cs="Times New Roman"/>
          <w:szCs w:val="24"/>
        </w:rPr>
        <w:t xml:space="preserve"> στη </w:t>
      </w:r>
      <w:r>
        <w:rPr>
          <w:rFonts w:eastAsia="Times New Roman"/>
          <w:bCs/>
        </w:rPr>
        <w:t>Βουλή</w:t>
      </w:r>
      <w:r>
        <w:rPr>
          <w:rFonts w:eastAsia="Times New Roman" w:cs="Times New Roman"/>
          <w:szCs w:val="24"/>
        </w:rPr>
        <w:t xml:space="preserve">. Έχω στο μυαλό μου πρώτα από όλα και κυρίως τον ίδιο τον υποτιθέμενο εκπρόσωπο του Ιατρικού Συλλόγου της Αθήνας. </w:t>
      </w:r>
    </w:p>
    <w:p w14:paraId="5FF1964B" w14:textId="77777777" w:rsidR="00BA0105" w:rsidRDefault="00C470DB">
      <w:pPr>
        <w:spacing w:line="600" w:lineRule="auto"/>
        <w:ind w:firstLine="720"/>
        <w:contextualSpacing/>
        <w:jc w:val="both"/>
        <w:rPr>
          <w:rFonts w:eastAsia="Times New Roman" w:cs="Times New Roman"/>
        </w:rPr>
      </w:pPr>
      <w:r>
        <w:rPr>
          <w:rFonts w:eastAsia="Times New Roman" w:cs="Times New Roman"/>
          <w:szCs w:val="24"/>
        </w:rPr>
        <w:t>Πέρα από τη σκόνη που σηκ</w:t>
      </w:r>
      <w:r>
        <w:rPr>
          <w:rFonts w:eastAsia="Times New Roman" w:cs="Times New Roman"/>
          <w:szCs w:val="24"/>
        </w:rPr>
        <w:t xml:space="preserve">ώνεται τεχνητά με τις παρεμβάσεις σας, προκειμένου να κρύψετε τη γύμνια της πολιτικής σας -και θα έρθουμε σε αυτό λίγο αργότερα, συνάδελφοι της </w:t>
      </w:r>
      <w:r>
        <w:rPr>
          <w:rFonts w:eastAsia="Times New Roman" w:cs="Times New Roman"/>
        </w:rPr>
        <w:t xml:space="preserve">Νέας Δημοκρατίας- το βασικό σας επιχείρημα </w:t>
      </w:r>
      <w:r>
        <w:rPr>
          <w:rFonts w:eastAsia="Times New Roman"/>
          <w:bCs/>
        </w:rPr>
        <w:t>είναι</w:t>
      </w:r>
      <w:r>
        <w:rPr>
          <w:rFonts w:eastAsia="Times New Roman" w:cs="Times New Roman"/>
        </w:rPr>
        <w:t xml:space="preserve"> ότι οι εργαζόμενοι στα νοσοκομεία βρίσκονται σε </w:t>
      </w:r>
      <w:r>
        <w:rPr>
          <w:rFonts w:eastAsia="Times New Roman"/>
          <w:bCs/>
          <w:shd w:val="clear" w:color="auto" w:fill="FFFFFF"/>
        </w:rPr>
        <w:t>μια</w:t>
      </w:r>
      <w:r>
        <w:rPr>
          <w:rFonts w:eastAsia="Times New Roman" w:cs="Times New Roman"/>
        </w:rPr>
        <w:t xml:space="preserve"> καλή κατάστ</w:t>
      </w:r>
      <w:r>
        <w:rPr>
          <w:rFonts w:eastAsia="Times New Roman" w:cs="Times New Roman"/>
        </w:rPr>
        <w:t xml:space="preserve">αση εργασιακή και έρχεστε εσείς, οι ανίκανοι του ΣΥΡΙΖΑ, να θεσμοθετήσετε έναν νόμο, με τον οποίο διαλύετε τις εργασιακές σχέσεις και με τον οποίο βάζετε </w:t>
      </w:r>
      <w:r>
        <w:rPr>
          <w:rFonts w:eastAsia="Times New Roman"/>
          <w:bCs/>
          <w:shd w:val="clear" w:color="auto" w:fill="FFFFFF"/>
        </w:rPr>
        <w:t>μια</w:t>
      </w:r>
      <w:r>
        <w:rPr>
          <w:rFonts w:eastAsia="Times New Roman" w:cs="Times New Roman"/>
        </w:rPr>
        <w:t xml:space="preserve"> βόμβα στα θεμέλια του δημόσιου συστήματος υγείας. </w:t>
      </w:r>
    </w:p>
    <w:p w14:paraId="5FF1964C" w14:textId="77777777" w:rsidR="00BA0105" w:rsidRDefault="00C470DB">
      <w:pPr>
        <w:spacing w:line="600" w:lineRule="auto"/>
        <w:ind w:firstLine="720"/>
        <w:contextualSpacing/>
        <w:jc w:val="both"/>
        <w:rPr>
          <w:rFonts w:eastAsia="Times New Roman" w:cs="Times New Roman"/>
        </w:rPr>
      </w:pPr>
      <w:r>
        <w:rPr>
          <w:rFonts w:eastAsia="Times New Roman" w:cs="Times New Roman"/>
        </w:rPr>
        <w:lastRenderedPageBreak/>
        <w:t>Σχετικά με αυτό σας το επιχείρημα έχω να θέσω τ</w:t>
      </w:r>
      <w:r>
        <w:rPr>
          <w:rFonts w:eastAsia="Times New Roman" w:cs="Times New Roman"/>
        </w:rPr>
        <w:t xml:space="preserve">ρία ερωτήματα. </w:t>
      </w:r>
    </w:p>
    <w:p w14:paraId="5FF1964D" w14:textId="77777777" w:rsidR="00BA0105" w:rsidRDefault="00C470DB">
      <w:pPr>
        <w:spacing w:line="600" w:lineRule="auto"/>
        <w:ind w:firstLine="720"/>
        <w:contextualSpacing/>
        <w:jc w:val="both"/>
        <w:rPr>
          <w:rFonts w:eastAsia="Times New Roman"/>
          <w:bCs/>
          <w:shd w:val="clear" w:color="auto" w:fill="FFFFFF"/>
        </w:rPr>
      </w:pPr>
      <w:r>
        <w:rPr>
          <w:rFonts w:eastAsia="Times New Roman" w:cs="Times New Roman"/>
        </w:rPr>
        <w:t xml:space="preserve">Ερώτημα πρώτο: Πιστεύει </w:t>
      </w:r>
      <w:r>
        <w:rPr>
          <w:rFonts w:eastAsia="Times New Roman" w:cs="Times New Roman"/>
        </w:rPr>
        <w:t xml:space="preserve">κάποιος </w:t>
      </w:r>
      <w:r>
        <w:rPr>
          <w:rFonts w:eastAsia="Times New Roman" w:cs="Times New Roman"/>
        </w:rPr>
        <w:t>στα σοβαρά ότι η Νέα Δημοκρατία, που όπως είπε και ο Αντιπρόεδρός της και τότε Υπουργός Υγείας, «</w:t>
      </w:r>
      <w:r>
        <w:rPr>
          <w:rFonts w:eastAsia="Times New Roman" w:cs="Times New Roman"/>
        </w:rPr>
        <w:t xml:space="preserve">αν </w:t>
      </w:r>
      <w:r>
        <w:rPr>
          <w:rFonts w:eastAsia="Times New Roman" w:cs="Times New Roman"/>
        </w:rPr>
        <w:t>δεν είχαμε τρόικα, έπρεπε να την εφεύρουμε», η Νέα Δημοκρατία</w:t>
      </w:r>
      <w:r>
        <w:rPr>
          <w:rFonts w:eastAsia="Times New Roman" w:cs="Times New Roman"/>
        </w:rPr>
        <w:t>,</w:t>
      </w:r>
      <w:r>
        <w:rPr>
          <w:rFonts w:eastAsia="Times New Roman" w:cs="Times New Roman"/>
        </w:rPr>
        <w:t xml:space="preserve"> δηλαδή</w:t>
      </w:r>
      <w:r>
        <w:rPr>
          <w:rFonts w:eastAsia="Times New Roman" w:cs="Times New Roman"/>
        </w:rPr>
        <w:t>,</w:t>
      </w:r>
      <w:r>
        <w:rPr>
          <w:rFonts w:eastAsia="Times New Roman" w:cs="Times New Roman"/>
        </w:rPr>
        <w:t xml:space="preserve"> που </w:t>
      </w:r>
      <w:r>
        <w:rPr>
          <w:rFonts w:eastAsia="Times New Roman"/>
          <w:bCs/>
          <w:shd w:val="clear" w:color="auto" w:fill="FFFFFF"/>
        </w:rPr>
        <w:t xml:space="preserve">χρησιμοποιεί τις όποιες </w:t>
      </w:r>
      <w:proofErr w:type="spellStart"/>
      <w:r>
        <w:rPr>
          <w:rFonts w:eastAsia="Times New Roman"/>
          <w:bCs/>
          <w:shd w:val="clear" w:color="auto" w:fill="FFFFFF"/>
        </w:rPr>
        <w:t>μνημονιακές</w:t>
      </w:r>
      <w:proofErr w:type="spellEnd"/>
      <w:r>
        <w:rPr>
          <w:rFonts w:eastAsia="Times New Roman"/>
          <w:bCs/>
          <w:shd w:val="clear" w:color="auto" w:fill="FFFFFF"/>
        </w:rPr>
        <w:t xml:space="preserve"> υποχρεώσεις και δεσμεύσεις της χώρας, για να εφαρμόσει την πολιτική της επιλογή ενάντια στο δημόσιο σύστημα υγείας, ενδιαφέρεται για το δημόσιο σύστημα υγείας; </w:t>
      </w:r>
    </w:p>
    <w:p w14:paraId="5FF1964E"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Πριν </w:t>
      </w:r>
      <w:r>
        <w:rPr>
          <w:rFonts w:eastAsia="Times New Roman"/>
          <w:bCs/>
          <w:shd w:val="clear" w:color="auto" w:fill="FFFFFF"/>
        </w:rPr>
        <w:t>από</w:t>
      </w:r>
      <w:r>
        <w:rPr>
          <w:rFonts w:eastAsia="Times New Roman"/>
          <w:bCs/>
          <w:shd w:val="clear" w:color="auto" w:fill="FFFFFF"/>
        </w:rPr>
        <w:t xml:space="preserve"> το δεύτερο ερώτημα, θα κάνω μια μικρή αναφορά. Έχο</w:t>
      </w:r>
      <w:r>
        <w:rPr>
          <w:rFonts w:eastAsia="Times New Roman"/>
          <w:bCs/>
          <w:shd w:val="clear" w:color="auto" w:fill="FFFFFF"/>
        </w:rPr>
        <w:t>υμε δηλώσει επανειλημμένα ότι το δημόσιο σύστημα υγείας, παρά την επίθεση που δέχτηκε, κυρίως την περίοδο 2010-2014, στηρίχτηκε στο φιλότιμο</w:t>
      </w:r>
      <w:r>
        <w:rPr>
          <w:rFonts w:eastAsia="Times New Roman"/>
          <w:bCs/>
          <w:shd w:val="clear" w:color="auto" w:fill="FFFFFF"/>
        </w:rPr>
        <w:t xml:space="preserve"> και </w:t>
      </w:r>
      <w:r>
        <w:rPr>
          <w:rFonts w:eastAsia="Times New Roman"/>
          <w:bCs/>
          <w:shd w:val="clear" w:color="auto" w:fill="FFFFFF"/>
        </w:rPr>
        <w:t>την αυταπάρνηση των εργαζομένων, οι οποίοι στην κυριολεξία, θα έλεγα ματώνοντας κάτω από άσχημες συνθήκες, προσ</w:t>
      </w:r>
      <w:r>
        <w:rPr>
          <w:rFonts w:eastAsia="Times New Roman"/>
          <w:bCs/>
          <w:shd w:val="clear" w:color="auto" w:fill="FFFFFF"/>
        </w:rPr>
        <w:t xml:space="preserve">πάθησαν να στηρίξουν το σύστημα. </w:t>
      </w:r>
    </w:p>
    <w:p w14:paraId="5FF1964F"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Έζησα συναδέλφους, ανθρώπους από το νοσηλευτικό προσωπικό και το υπόλοιπο προσωπικό, στους οποίους οφείλονται χιλιάδες ώρες ρεπό. Έζησα συναδέλφους</w:t>
      </w:r>
      <w:r>
        <w:rPr>
          <w:rFonts w:eastAsia="Times New Roman"/>
          <w:bCs/>
          <w:shd w:val="clear" w:color="auto" w:fill="FFFFFF"/>
        </w:rPr>
        <w:t>,</w:t>
      </w:r>
      <w:r>
        <w:rPr>
          <w:rFonts w:eastAsia="Times New Roman"/>
          <w:bCs/>
          <w:shd w:val="clear" w:color="auto" w:fill="FFFFFF"/>
        </w:rPr>
        <w:t xml:space="preserve"> εργαζόμενους από το λεγόμενο «λοιπό προσωπικό», οι οποίοι επειδή ακριβώς </w:t>
      </w:r>
      <w:r>
        <w:rPr>
          <w:rFonts w:eastAsia="Times New Roman"/>
          <w:bCs/>
          <w:shd w:val="clear" w:color="auto" w:fill="FFFFFF"/>
        </w:rPr>
        <w:lastRenderedPageBreak/>
        <w:t xml:space="preserve">είχαμε ελλείψεις στο σύστημα υγείας, δεν μπορούσαν να πάρουν άδεια. </w:t>
      </w:r>
    </w:p>
    <w:p w14:paraId="5FF19650"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Για να μην αναφερθώ μόνο σε αυτά, να σας πάω τριάντα χρόνια πίσω. Το 1989 ανοίγει το </w:t>
      </w:r>
      <w:r>
        <w:rPr>
          <w:rFonts w:eastAsia="Times New Roman"/>
          <w:bCs/>
          <w:shd w:val="clear" w:color="auto" w:fill="FFFFFF"/>
        </w:rPr>
        <w:t>κ</w:t>
      </w:r>
      <w:r>
        <w:rPr>
          <w:rFonts w:eastAsia="Times New Roman"/>
          <w:bCs/>
          <w:shd w:val="clear" w:color="auto" w:fill="FFFFFF"/>
        </w:rPr>
        <w:t xml:space="preserve">έντρο </w:t>
      </w:r>
      <w:r>
        <w:rPr>
          <w:rFonts w:eastAsia="Times New Roman"/>
          <w:bCs/>
          <w:shd w:val="clear" w:color="auto" w:fill="FFFFFF"/>
        </w:rPr>
        <w:t>υ</w:t>
      </w:r>
      <w:r>
        <w:rPr>
          <w:rFonts w:eastAsia="Times New Roman"/>
          <w:bCs/>
          <w:shd w:val="clear" w:color="auto" w:fill="FFFFFF"/>
        </w:rPr>
        <w:t xml:space="preserve">γείας στο χωριό μου. Από τη στιγμή που ανοίγει το </w:t>
      </w:r>
      <w:r>
        <w:rPr>
          <w:rFonts w:eastAsia="Times New Roman"/>
          <w:bCs/>
          <w:shd w:val="clear" w:color="auto" w:fill="FFFFFF"/>
        </w:rPr>
        <w:t>κ</w:t>
      </w:r>
      <w:r>
        <w:rPr>
          <w:rFonts w:eastAsia="Times New Roman"/>
          <w:bCs/>
          <w:shd w:val="clear" w:color="auto" w:fill="FFFFFF"/>
        </w:rPr>
        <w:t xml:space="preserve">έντρο </w:t>
      </w:r>
      <w:r>
        <w:rPr>
          <w:rFonts w:eastAsia="Times New Roman"/>
          <w:bCs/>
          <w:shd w:val="clear" w:color="auto" w:fill="FFFFFF"/>
        </w:rPr>
        <w:t>υ</w:t>
      </w:r>
      <w:r>
        <w:rPr>
          <w:rFonts w:eastAsia="Times New Roman"/>
          <w:bCs/>
          <w:shd w:val="clear" w:color="auto" w:fill="FFFFFF"/>
        </w:rPr>
        <w:t>γείας, απαγορεύεται να κλείσει, ούτε</w:t>
      </w:r>
      <w:r>
        <w:rPr>
          <w:rFonts w:eastAsia="Times New Roman"/>
          <w:bCs/>
          <w:shd w:val="clear" w:color="auto" w:fill="FFFFFF"/>
        </w:rPr>
        <w:t xml:space="preserve"> για ένα δευτερόλεπτο. Δεν φαντάζομαι να το αμφισβητεί </w:t>
      </w:r>
      <w:r>
        <w:rPr>
          <w:rFonts w:eastAsia="Times New Roman"/>
          <w:bCs/>
          <w:shd w:val="clear" w:color="auto" w:fill="FFFFFF"/>
        </w:rPr>
        <w:t>κάποιος</w:t>
      </w:r>
      <w:r>
        <w:rPr>
          <w:rFonts w:eastAsia="Times New Roman"/>
          <w:bCs/>
          <w:shd w:val="clear" w:color="auto" w:fill="FFFFFF"/>
        </w:rPr>
        <w:t xml:space="preserve">. </w:t>
      </w:r>
    </w:p>
    <w:p w14:paraId="5FF19651"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Οι εφημερίες τον Αύγουστο του ‘89 δείχνουν ένα όνομα: </w:t>
      </w:r>
      <w:proofErr w:type="spellStart"/>
      <w:r>
        <w:rPr>
          <w:rFonts w:eastAsia="Times New Roman"/>
          <w:bCs/>
          <w:shd w:val="clear" w:color="auto" w:fill="FFFFFF"/>
        </w:rPr>
        <w:t>Χριστοφορίδης</w:t>
      </w:r>
      <w:proofErr w:type="spellEnd"/>
      <w:r>
        <w:rPr>
          <w:rFonts w:eastAsia="Times New Roman"/>
          <w:bCs/>
          <w:shd w:val="clear" w:color="auto" w:fill="FFFFFF"/>
        </w:rPr>
        <w:t xml:space="preserve">, </w:t>
      </w:r>
      <w:proofErr w:type="spellStart"/>
      <w:r>
        <w:rPr>
          <w:rFonts w:eastAsia="Times New Roman"/>
          <w:bCs/>
          <w:shd w:val="clear" w:color="auto" w:fill="FFFFFF"/>
        </w:rPr>
        <w:t>Χριστοφορίδης</w:t>
      </w:r>
      <w:proofErr w:type="spellEnd"/>
      <w:r>
        <w:rPr>
          <w:rFonts w:eastAsia="Times New Roman"/>
          <w:bCs/>
          <w:shd w:val="clear" w:color="auto" w:fill="FFFFFF"/>
        </w:rPr>
        <w:t xml:space="preserve">, </w:t>
      </w:r>
      <w:proofErr w:type="spellStart"/>
      <w:r>
        <w:rPr>
          <w:rFonts w:eastAsia="Times New Roman"/>
          <w:bCs/>
          <w:shd w:val="clear" w:color="auto" w:fill="FFFFFF"/>
        </w:rPr>
        <w:t>Χριστοφορίδης</w:t>
      </w:r>
      <w:proofErr w:type="spellEnd"/>
      <w:r>
        <w:rPr>
          <w:rFonts w:eastAsia="Times New Roman"/>
          <w:bCs/>
          <w:shd w:val="clear" w:color="auto" w:fill="FFFFFF"/>
        </w:rPr>
        <w:t>. Θα το καταθέσω στα Πρακτικά. Τις λευκές γραμμές τις έσβηνε η διοίκηση του «</w:t>
      </w:r>
      <w:proofErr w:type="spellStart"/>
      <w:r>
        <w:rPr>
          <w:rFonts w:eastAsia="Times New Roman"/>
          <w:bCs/>
          <w:shd w:val="clear" w:color="auto" w:fill="FFFFFF"/>
        </w:rPr>
        <w:t>Βενιζελείου</w:t>
      </w:r>
      <w:proofErr w:type="spellEnd"/>
      <w:r>
        <w:rPr>
          <w:rFonts w:eastAsia="Times New Roman"/>
          <w:bCs/>
          <w:shd w:val="clear" w:color="auto" w:fill="FFFFFF"/>
        </w:rPr>
        <w:t>», στο</w:t>
      </w:r>
      <w:r>
        <w:rPr>
          <w:rFonts w:eastAsia="Times New Roman"/>
          <w:bCs/>
          <w:shd w:val="clear" w:color="auto" w:fill="FFFFFF"/>
        </w:rPr>
        <w:t xml:space="preserve"> οποίο υπαγόταν τότε το </w:t>
      </w:r>
      <w:r>
        <w:rPr>
          <w:rFonts w:eastAsia="Times New Roman"/>
          <w:bCs/>
          <w:shd w:val="clear" w:color="auto" w:fill="FFFFFF"/>
        </w:rPr>
        <w:t>κ</w:t>
      </w:r>
      <w:r>
        <w:rPr>
          <w:rFonts w:eastAsia="Times New Roman"/>
          <w:bCs/>
          <w:shd w:val="clear" w:color="auto" w:fill="FFFFFF"/>
        </w:rPr>
        <w:t xml:space="preserve">έντρο </w:t>
      </w:r>
      <w:r>
        <w:rPr>
          <w:rFonts w:eastAsia="Times New Roman"/>
          <w:bCs/>
          <w:shd w:val="clear" w:color="auto" w:fill="FFFFFF"/>
        </w:rPr>
        <w:t>υ</w:t>
      </w:r>
      <w:r>
        <w:rPr>
          <w:rFonts w:eastAsia="Times New Roman"/>
          <w:bCs/>
          <w:shd w:val="clear" w:color="auto" w:fill="FFFFFF"/>
        </w:rPr>
        <w:t xml:space="preserve">γείας. Τριάντα μέρες ήταν ο γιατρός εκεί. </w:t>
      </w:r>
    </w:p>
    <w:p w14:paraId="5FF19652"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Τον Αύγουστο του ’89 διορίστηκα και έτσι βγήκαν οι εφημερίες του Σεπτεμβρίου. Αναγράφονται δύο ονόματα: </w:t>
      </w:r>
      <w:proofErr w:type="spellStart"/>
      <w:r>
        <w:rPr>
          <w:rFonts w:eastAsia="Times New Roman"/>
          <w:bCs/>
          <w:shd w:val="clear" w:color="auto" w:fill="FFFFFF"/>
        </w:rPr>
        <w:t>Χριστοφορίδης</w:t>
      </w:r>
      <w:proofErr w:type="spellEnd"/>
      <w:r>
        <w:rPr>
          <w:rFonts w:eastAsia="Times New Roman"/>
          <w:bCs/>
          <w:shd w:val="clear" w:color="auto" w:fill="FFFFFF"/>
        </w:rPr>
        <w:t xml:space="preserve">, </w:t>
      </w:r>
      <w:proofErr w:type="spellStart"/>
      <w:r>
        <w:rPr>
          <w:rFonts w:eastAsia="Times New Roman"/>
          <w:bCs/>
          <w:shd w:val="clear" w:color="auto" w:fill="FFFFFF"/>
        </w:rPr>
        <w:t>Ηγουμενίδης</w:t>
      </w:r>
      <w:proofErr w:type="spellEnd"/>
      <w:r>
        <w:rPr>
          <w:rFonts w:eastAsia="Times New Roman"/>
          <w:bCs/>
          <w:shd w:val="clear" w:color="auto" w:fill="FFFFFF"/>
        </w:rPr>
        <w:t>. Τις λευκές γραμμές τις έσβησε η διοίκηση. Δεν σημ</w:t>
      </w:r>
      <w:r>
        <w:rPr>
          <w:rFonts w:eastAsia="Times New Roman"/>
          <w:bCs/>
          <w:shd w:val="clear" w:color="auto" w:fill="FFFFFF"/>
        </w:rPr>
        <w:t xml:space="preserve">αίνει ότι έκλεινε το Κέντρο Υγείας. </w:t>
      </w:r>
    </w:p>
    <w:p w14:paraId="5FF19653"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Το ίδιο υπάρχει και τον Οκτώβριο και φτάσαμε στον Νοέμβρη, που δεν έχουμε λευκή γραμμή, δεν έχουμε όμως παντού </w:t>
      </w:r>
      <w:r>
        <w:rPr>
          <w:rFonts w:eastAsia="Times New Roman"/>
          <w:bCs/>
          <w:shd w:val="clear" w:color="auto" w:fill="FFFFFF"/>
        </w:rPr>
        <w:lastRenderedPageBreak/>
        <w:t xml:space="preserve">δεύτερο όνομα -πάλι θα έσβηνε η διοίκηση. Τριάντα μέρες ήμασταν στο </w:t>
      </w:r>
      <w:r>
        <w:rPr>
          <w:rFonts w:eastAsia="Times New Roman"/>
          <w:bCs/>
          <w:shd w:val="clear" w:color="auto" w:fill="FFFFFF"/>
        </w:rPr>
        <w:t>κ</w:t>
      </w:r>
      <w:r>
        <w:rPr>
          <w:rFonts w:eastAsia="Times New Roman"/>
          <w:bCs/>
          <w:shd w:val="clear" w:color="auto" w:fill="FFFFFF"/>
        </w:rPr>
        <w:t xml:space="preserve">έντρο </w:t>
      </w:r>
      <w:r>
        <w:rPr>
          <w:rFonts w:eastAsia="Times New Roman"/>
          <w:bCs/>
          <w:shd w:val="clear" w:color="auto" w:fill="FFFFFF"/>
        </w:rPr>
        <w:t>υ</w:t>
      </w:r>
      <w:r>
        <w:rPr>
          <w:rFonts w:eastAsia="Times New Roman"/>
          <w:bCs/>
          <w:shd w:val="clear" w:color="auto" w:fill="FFFFFF"/>
        </w:rPr>
        <w:t>γείας. Προφανώς δεν τα πληρωθήκα</w:t>
      </w:r>
      <w:r>
        <w:rPr>
          <w:rFonts w:eastAsia="Times New Roman"/>
          <w:bCs/>
          <w:shd w:val="clear" w:color="auto" w:fill="FFFFFF"/>
        </w:rPr>
        <w:t xml:space="preserve">με, πέρα από όλα τα άλλα. </w:t>
      </w:r>
    </w:p>
    <w:p w14:paraId="5FF19654" w14:textId="77777777" w:rsidR="00BA0105" w:rsidRDefault="00C470DB">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Νικόλαος </w:t>
      </w:r>
      <w:proofErr w:type="spellStart"/>
      <w:r>
        <w:rPr>
          <w:rFonts w:eastAsia="Times New Roman" w:cs="Times New Roman"/>
        </w:rPr>
        <w:t>Ηγουμενίδης</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FF19655" w14:textId="77777777" w:rsidR="00BA0105" w:rsidRDefault="00C470DB">
      <w:pPr>
        <w:spacing w:line="600" w:lineRule="auto"/>
        <w:ind w:firstLine="720"/>
        <w:contextualSpacing/>
        <w:jc w:val="both"/>
        <w:rPr>
          <w:rFonts w:eastAsia="Times New Roman" w:cs="Times New Roman"/>
          <w:szCs w:val="24"/>
        </w:rPr>
      </w:pPr>
      <w:r>
        <w:rPr>
          <w:rFonts w:eastAsia="Times New Roman"/>
          <w:bCs/>
          <w:shd w:val="clear" w:color="auto" w:fill="FFFFFF"/>
        </w:rPr>
        <w:t>Φεύγω από τη</w:t>
      </w:r>
      <w:r>
        <w:rPr>
          <w:rFonts w:eastAsia="Times New Roman"/>
          <w:bCs/>
          <w:shd w:val="clear" w:color="auto" w:fill="FFFFFF"/>
        </w:rPr>
        <w:t xml:space="preserve">ν πρωτοβάθμια, ξεκίνησα ειδικότητα και δούλεψα στο «ΠΑΓΝΗ», ως καρδιολόγος. </w:t>
      </w:r>
    </w:p>
    <w:p w14:paraId="5FF19656" w14:textId="77777777" w:rsidR="00BA0105" w:rsidRDefault="00C470DB">
      <w:pPr>
        <w:tabs>
          <w:tab w:val="left" w:pos="1494"/>
        </w:tabs>
        <w:spacing w:line="600" w:lineRule="auto"/>
        <w:contextualSpacing/>
        <w:jc w:val="both"/>
        <w:rPr>
          <w:rFonts w:eastAsia="Times New Roman" w:cs="Times New Roman"/>
          <w:szCs w:val="24"/>
        </w:rPr>
      </w:pPr>
      <w:r>
        <w:rPr>
          <w:rFonts w:eastAsia="Times New Roman" w:cs="Times New Roman"/>
          <w:szCs w:val="24"/>
        </w:rPr>
        <w:t>Υπήρξαν μέρες, βδομάδες –ο πληθυντικός δεν μου ξέφυγε- όπου έφευγα το πρωί της Δευτέρας για το νοσοκομείο για εφημερία, γυρνούσα Τρίτη απόγευμα σπίτι μου για ύπνο. Εφημέρευα Τετάρ</w:t>
      </w:r>
      <w:r>
        <w:rPr>
          <w:rFonts w:eastAsia="Times New Roman" w:cs="Times New Roman"/>
          <w:szCs w:val="24"/>
        </w:rPr>
        <w:t>τη κι έφευγα Τετάρτη στο νοσοκομείο για εφημερία. Γυρνούσα Πέμπτη απόγευμα για ύπνο. Από Δευτέρα μέχρι Παρασκευή μεσημέρι, πότε πήγαινα σπίτι; Την Τρίτη και την Πέμπτη απόγευμα για ύπνο. Ήταν ή όχι συνθήκες γαλέρας αυτές; Και δεν ήμουν ο μόνος. Ήμασταν μια</w:t>
      </w:r>
      <w:r>
        <w:rPr>
          <w:rFonts w:eastAsia="Times New Roman" w:cs="Times New Roman"/>
          <w:szCs w:val="24"/>
        </w:rPr>
        <w:t xml:space="preserve"> σειρά συνάδελφοι, οι οποίο πραγματικά είχαμε κάνει το σπίτι μας δεύτερό μας σπίτι, όντας πρώτο σπίτι το νοσοκομείο. Διότι δεν γινόταν αλλιώς. </w:t>
      </w:r>
    </w:p>
    <w:p w14:paraId="5FF1965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14:paraId="5FF19658"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Παρακαλώ, την ανοχή σας, κύ</w:t>
      </w:r>
      <w:r>
        <w:rPr>
          <w:rFonts w:eastAsia="Times New Roman" w:cs="Times New Roman"/>
          <w:szCs w:val="24"/>
        </w:rPr>
        <w:t xml:space="preserve">ριε Πρόεδρε. Δεν θα καθυστερήσω ιδιαίτερα. </w:t>
      </w:r>
    </w:p>
    <w:p w14:paraId="5FF19659"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Μπορεί να ακούει </w:t>
      </w:r>
      <w:r>
        <w:rPr>
          <w:rFonts w:eastAsia="Times New Roman" w:cs="Times New Roman"/>
          <w:szCs w:val="24"/>
        </w:rPr>
        <w:t xml:space="preserve">κάποιος </w:t>
      </w:r>
      <w:r>
        <w:rPr>
          <w:rFonts w:eastAsia="Times New Roman" w:cs="Times New Roman"/>
          <w:szCs w:val="24"/>
        </w:rPr>
        <w:t xml:space="preserve">ότι υπάρχει ένα </w:t>
      </w:r>
      <w:proofErr w:type="spellStart"/>
      <w:r>
        <w:rPr>
          <w:rFonts w:eastAsia="Times New Roman" w:cs="Times New Roman"/>
          <w:szCs w:val="24"/>
        </w:rPr>
        <w:t>αιμοδυναμικό</w:t>
      </w:r>
      <w:proofErr w:type="spellEnd"/>
      <w:r>
        <w:rPr>
          <w:rFonts w:eastAsia="Times New Roman" w:cs="Times New Roman"/>
          <w:szCs w:val="24"/>
        </w:rPr>
        <w:t xml:space="preserve"> εργαστήριο στο </w:t>
      </w:r>
      <w:r>
        <w:rPr>
          <w:rFonts w:eastAsia="Times New Roman" w:cs="Times New Roman"/>
          <w:szCs w:val="24"/>
        </w:rPr>
        <w:t>«</w:t>
      </w:r>
      <w:r>
        <w:rPr>
          <w:rFonts w:eastAsia="Times New Roman" w:cs="Times New Roman"/>
          <w:szCs w:val="24"/>
        </w:rPr>
        <w:t>ΠΑΓΝΗ</w:t>
      </w:r>
      <w:r>
        <w:rPr>
          <w:rFonts w:eastAsia="Times New Roman" w:cs="Times New Roman"/>
          <w:szCs w:val="24"/>
        </w:rPr>
        <w:t>»</w:t>
      </w:r>
      <w:r>
        <w:rPr>
          <w:rFonts w:eastAsia="Times New Roman" w:cs="Times New Roman"/>
          <w:szCs w:val="24"/>
        </w:rPr>
        <w:t xml:space="preserve">, το οποίο καλύπτει την Κρήτη και το Νότιο Αιγαίο, αλλά τρεις ή τέσσερις γιατροί ήμασταν. Υπήρχε περίπτωση να υπάρξει εφημερία; Ετοιμότητας ήταν όλες. Υπήρχε περίπτωση να υπάρξει από την Κρήτη και το Νότιο Αιγαίο μέρα χωρίς έμφραγμα; </w:t>
      </w:r>
    </w:p>
    <w:p w14:paraId="5FF1965A"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Να ξεκαθαρίσω το εξής</w:t>
      </w:r>
      <w:r>
        <w:rPr>
          <w:rFonts w:eastAsia="Times New Roman" w:cs="Times New Roman"/>
          <w:szCs w:val="24"/>
        </w:rPr>
        <w:t xml:space="preserve">: Ποτέ δεν βαρυγκωμήσαμε γι’ αυτή μας τη δραστηριότητα και γι’ αυτή μας την προσφορά στο δημόσιο σύστημα υγείας. </w:t>
      </w:r>
    </w:p>
    <w:p w14:paraId="5FF1965B"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Σε αυτές τις συνθήκες –κάνω μια παρένθεση- προτείναμε για να μην ταλαιπωρούνται οι κάτοικοι των Χανίων, να πάμε στα Χανιά να κάνουμε </w:t>
      </w:r>
      <w:proofErr w:type="spellStart"/>
      <w:r>
        <w:rPr>
          <w:rFonts w:eastAsia="Times New Roman" w:cs="Times New Roman"/>
          <w:szCs w:val="24"/>
        </w:rPr>
        <w:t>στεφανιογ</w:t>
      </w:r>
      <w:r>
        <w:rPr>
          <w:rFonts w:eastAsia="Times New Roman" w:cs="Times New Roman"/>
          <w:szCs w:val="24"/>
        </w:rPr>
        <w:t>ραφίες</w:t>
      </w:r>
      <w:proofErr w:type="spellEnd"/>
      <w:r>
        <w:rPr>
          <w:rFonts w:eastAsia="Times New Roman" w:cs="Times New Roman"/>
          <w:szCs w:val="24"/>
        </w:rPr>
        <w:t xml:space="preserve"> στους αντίστοιχους πολίτες του </w:t>
      </w:r>
      <w:r>
        <w:rPr>
          <w:rFonts w:eastAsia="Times New Roman" w:cs="Times New Roman"/>
          <w:szCs w:val="24"/>
        </w:rPr>
        <w:t xml:space="preserve">νομού </w:t>
      </w:r>
      <w:r>
        <w:rPr>
          <w:rFonts w:eastAsia="Times New Roman" w:cs="Times New Roman"/>
          <w:szCs w:val="24"/>
        </w:rPr>
        <w:t xml:space="preserve">των Χανίων. Γιατί το προτείναμε; Γιατί στα υπόγεια του νοσοκομείου υπήρχε μηχάνημα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για </w:t>
      </w:r>
      <w:proofErr w:type="spellStart"/>
      <w:r>
        <w:rPr>
          <w:rFonts w:eastAsia="Times New Roman" w:cs="Times New Roman"/>
          <w:szCs w:val="24"/>
        </w:rPr>
        <w:t>στεφανιογραφίες</w:t>
      </w:r>
      <w:proofErr w:type="spellEnd"/>
      <w:r>
        <w:rPr>
          <w:rFonts w:eastAsia="Times New Roman" w:cs="Times New Roman"/>
          <w:szCs w:val="24"/>
        </w:rPr>
        <w:t xml:space="preserve"> που αγόρασαν οι δικές σας διοικήσεις, καλύτερο από το μηχάνημα που είχαμε στο </w:t>
      </w:r>
      <w:r>
        <w:rPr>
          <w:rFonts w:eastAsia="Times New Roman" w:cs="Times New Roman"/>
          <w:szCs w:val="24"/>
        </w:rPr>
        <w:t>«</w:t>
      </w:r>
      <w:r>
        <w:rPr>
          <w:rFonts w:eastAsia="Times New Roman" w:cs="Times New Roman"/>
          <w:szCs w:val="24"/>
        </w:rPr>
        <w:t>ΠΑΓΝΗ</w:t>
      </w:r>
      <w:r>
        <w:rPr>
          <w:rFonts w:eastAsia="Times New Roman" w:cs="Times New Roman"/>
          <w:szCs w:val="24"/>
        </w:rPr>
        <w:t>»</w:t>
      </w:r>
      <w:r>
        <w:rPr>
          <w:rFonts w:eastAsia="Times New Roman" w:cs="Times New Roman"/>
          <w:szCs w:val="24"/>
        </w:rPr>
        <w:t xml:space="preserve"> και ήταν </w:t>
      </w:r>
      <w:r>
        <w:rPr>
          <w:rFonts w:eastAsia="Times New Roman" w:cs="Times New Roman"/>
          <w:szCs w:val="24"/>
        </w:rPr>
        <w:t xml:space="preserve">σε αχρηστία. Είναι </w:t>
      </w:r>
      <w:r>
        <w:rPr>
          <w:rFonts w:eastAsia="Times New Roman" w:cs="Times New Roman"/>
          <w:szCs w:val="24"/>
        </w:rPr>
        <w:lastRenderedPageBreak/>
        <w:t xml:space="preserve">τυχαίο ότι το </w:t>
      </w:r>
      <w:proofErr w:type="spellStart"/>
      <w:r>
        <w:rPr>
          <w:rFonts w:eastAsia="Times New Roman" w:cs="Times New Roman"/>
          <w:szCs w:val="24"/>
        </w:rPr>
        <w:t>αιμοδυναμικό</w:t>
      </w:r>
      <w:proofErr w:type="spellEnd"/>
      <w:r>
        <w:rPr>
          <w:rFonts w:eastAsia="Times New Roman" w:cs="Times New Roman"/>
          <w:szCs w:val="24"/>
        </w:rPr>
        <w:t xml:space="preserve"> των Χανίων άνοιξε πριν από δύο μήνες; Υπήρχε συνάδελφος που πηγαινοερχόταν στα Χανιά και έλεγχε τους </w:t>
      </w:r>
      <w:proofErr w:type="spellStart"/>
      <w:r>
        <w:rPr>
          <w:rFonts w:eastAsia="Times New Roman" w:cs="Times New Roman"/>
          <w:szCs w:val="24"/>
        </w:rPr>
        <w:t>βηματοδοτηθέντες</w:t>
      </w:r>
      <w:proofErr w:type="spellEnd"/>
      <w:r>
        <w:rPr>
          <w:rFonts w:eastAsia="Times New Roman" w:cs="Times New Roman"/>
          <w:szCs w:val="24"/>
        </w:rPr>
        <w:t xml:space="preserve"> ασθενείς. Ο κ. Χρυσοστομάκης από την καρδιολογική του </w:t>
      </w:r>
      <w:r>
        <w:rPr>
          <w:rFonts w:eastAsia="Times New Roman" w:cs="Times New Roman"/>
          <w:szCs w:val="24"/>
        </w:rPr>
        <w:t>«</w:t>
      </w:r>
      <w:r>
        <w:rPr>
          <w:rFonts w:eastAsia="Times New Roman" w:cs="Times New Roman"/>
          <w:szCs w:val="24"/>
        </w:rPr>
        <w:t>ΠΑΓΝΗ</w:t>
      </w:r>
      <w:r>
        <w:rPr>
          <w:rFonts w:eastAsia="Times New Roman" w:cs="Times New Roman"/>
          <w:szCs w:val="24"/>
        </w:rPr>
        <w:t>»</w:t>
      </w:r>
      <w:r>
        <w:rPr>
          <w:rFonts w:eastAsia="Times New Roman" w:cs="Times New Roman"/>
          <w:szCs w:val="24"/>
        </w:rPr>
        <w:t xml:space="preserve"> με δική του ευθύνη, με δικά το</w:t>
      </w:r>
      <w:r>
        <w:rPr>
          <w:rFonts w:eastAsia="Times New Roman" w:cs="Times New Roman"/>
          <w:szCs w:val="24"/>
        </w:rPr>
        <w:t xml:space="preserve">υ έξοδα, που σε ενδεχόμενη εμπλοκή σε τροχαίο, έπρεπε να απολογηθεί κιόλας γιατί ήταν αδικαιολογήτως απών από την υπηρεσία του στο </w:t>
      </w:r>
      <w:r>
        <w:rPr>
          <w:rFonts w:eastAsia="Times New Roman" w:cs="Times New Roman"/>
          <w:szCs w:val="24"/>
        </w:rPr>
        <w:t>«</w:t>
      </w:r>
      <w:r>
        <w:rPr>
          <w:rFonts w:eastAsia="Times New Roman" w:cs="Times New Roman"/>
          <w:szCs w:val="24"/>
        </w:rPr>
        <w:t>ΠΑΓΝΗ</w:t>
      </w:r>
      <w:r>
        <w:rPr>
          <w:rFonts w:eastAsia="Times New Roman" w:cs="Times New Roman"/>
          <w:szCs w:val="24"/>
        </w:rPr>
        <w:t>»</w:t>
      </w:r>
      <w:r>
        <w:rPr>
          <w:rFonts w:eastAsia="Times New Roman" w:cs="Times New Roman"/>
          <w:szCs w:val="24"/>
        </w:rPr>
        <w:t>. Επαναλαμβάνω ότι κανένας γιατρός από τα παραδείγματα που ανέφερα δεν βαρυγκώμησε για την προσφορά του. Ήταν συνθήκες</w:t>
      </w:r>
      <w:r>
        <w:rPr>
          <w:rFonts w:eastAsia="Times New Roman" w:cs="Times New Roman"/>
          <w:szCs w:val="24"/>
        </w:rPr>
        <w:t xml:space="preserve"> γαλέρας;</w:t>
      </w:r>
    </w:p>
    <w:p w14:paraId="5FF1965C"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Κι έρχομαι τώρα στο δεύτερο ερώτημα: Γι’ αυτές τις συνθήκες γαλέρας πότε μιλήσατε; Θα μπορούσατε εύκολα να ξεγελάσετε κάποιον και να πείτε: Μιλήσαμε, αλλά δεν τα άκουσες, γιατί δούλευες κι εσύ και οι συνάδελφοί σου. Δεν μιλήσατε ποτέ όμως –και το λέω με αυ</w:t>
      </w:r>
      <w:r>
        <w:rPr>
          <w:rFonts w:eastAsia="Times New Roman" w:cs="Times New Roman"/>
          <w:szCs w:val="24"/>
        </w:rPr>
        <w:t xml:space="preserve">τήν τη σιγουριά- γιατί δεν σας ενδιαφέρει πολιτικά η ποιότητα της ζωής των εργαζομένων στο δημόσιο σύστημα υγείας. </w:t>
      </w:r>
    </w:p>
    <w:p w14:paraId="5FF1965D"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Έρχομαι και στο τρίτο ερώτημα, με το οποίο θα κλείσω, κύριε Πρόεδρε. Αφήστε το ’89 και πάμε οχτώ χρόνια μπροστά, στο 1997. Από τότε ήρθε η </w:t>
      </w:r>
      <w:r>
        <w:rPr>
          <w:rFonts w:eastAsia="Times New Roman" w:cs="Times New Roman"/>
          <w:szCs w:val="24"/>
        </w:rPr>
        <w:t>ο</w:t>
      </w:r>
      <w:r>
        <w:rPr>
          <w:rFonts w:eastAsia="Times New Roman" w:cs="Times New Roman"/>
          <w:szCs w:val="24"/>
        </w:rPr>
        <w:t>δηγία</w:t>
      </w:r>
      <w:r>
        <w:rPr>
          <w:rFonts w:eastAsia="Times New Roman" w:cs="Times New Roman"/>
          <w:szCs w:val="24"/>
        </w:rPr>
        <w:t xml:space="preserve"> προσαρμογής του ωραρίου. </w:t>
      </w:r>
      <w:r>
        <w:rPr>
          <w:rFonts w:eastAsia="Times New Roman" w:cs="Times New Roman"/>
          <w:szCs w:val="24"/>
        </w:rPr>
        <w:lastRenderedPageBreak/>
        <w:t>Τι κάνετε από το ’97; Πέραν του ότι μιλήσατε για τις συνθήκες εργασίας των γιατρών, τι προτείνετε για την αλλαγή, την προσαρμογή του ωραρίου και των εργασιακών σχέσεων των γιατρών; Κακά τα ψέματα, κύριοι της Νέας Δημοκρατίας.</w:t>
      </w:r>
      <w:r>
        <w:rPr>
          <w:rFonts w:eastAsia="Times New Roman" w:cs="Times New Roman"/>
          <w:szCs w:val="24"/>
        </w:rPr>
        <w:t xml:space="preserve"> Όποιο θέμα της υγείας και αν πιάσουμε, από κάτω, πίσω από τις φωνές σας, κρύβεται η γύμνια της πολιτικής σας. </w:t>
      </w:r>
    </w:p>
    <w:p w14:paraId="5FF1965E"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Δεν μπορώ να αντιληφθώ λύση στο θέμα, παρά μόνο </w:t>
      </w:r>
      <w:r>
        <w:rPr>
          <w:rFonts w:eastAsia="Times New Roman" w:cs="Times New Roman"/>
          <w:szCs w:val="24"/>
        </w:rPr>
        <w:t xml:space="preserve">στο πλαίσιο </w:t>
      </w:r>
      <w:r>
        <w:rPr>
          <w:rFonts w:eastAsia="Times New Roman" w:cs="Times New Roman"/>
          <w:szCs w:val="24"/>
        </w:rPr>
        <w:t>μιας συνολικής προσπάθειας στήριξης του δημόσιου συστήματος υγείας. Αυτήν την προσπά</w:t>
      </w:r>
      <w:r>
        <w:rPr>
          <w:rFonts w:eastAsia="Times New Roman" w:cs="Times New Roman"/>
          <w:szCs w:val="24"/>
        </w:rPr>
        <w:t>θεια πολεμάτε και υπονομεύετε. Δεν μπορώ να αντιληφθώ λύση στο θέμα του ωραρίου των γιατρών αποκομμένη από την ενίσχυση με δυναμικό του δημόσιου συστήματος υγείας, μία ενίσχυση που τα πεπραγμένα των απολύσεων δείχνουν πόσο τη θέλετε. Εδώ, είμαστε με τους ε</w:t>
      </w:r>
      <w:r>
        <w:rPr>
          <w:rFonts w:eastAsia="Times New Roman" w:cs="Times New Roman"/>
          <w:szCs w:val="24"/>
        </w:rPr>
        <w:t xml:space="preserve">ργαζόμενους και ενδεχόμενους προβληματισμούς ή ενστάσεις να τα συζητήσουμε και να τα θεραπεύσουμε. </w:t>
      </w:r>
    </w:p>
    <w:p w14:paraId="5FF1965F"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FF19660" w14:textId="77777777" w:rsidR="00BA0105" w:rsidRDefault="00C470DB">
      <w:pPr>
        <w:tabs>
          <w:tab w:val="left" w:pos="1494"/>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FF1966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Σας ευχαριστώ πολύ, αγαπητέ συνάδελφε. </w:t>
      </w:r>
    </w:p>
    <w:p w14:paraId="5FF1966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w:t>
      </w:r>
      <w:r>
        <w:rPr>
          <w:rFonts w:eastAsia="Times New Roman" w:cs="Times New Roman"/>
          <w:szCs w:val="24"/>
        </w:rPr>
        <w:t xml:space="preserve"> έχει ο Αντιπρόεδρος της Νέας Δημοκρατίας κ. Σπυρίδων</w:t>
      </w:r>
      <w:r>
        <w:rPr>
          <w:rFonts w:eastAsia="Times New Roman" w:cs="Times New Roman"/>
          <w:szCs w:val="24"/>
        </w:rPr>
        <w:t xml:space="preserve"> </w:t>
      </w:r>
      <w:r>
        <w:rPr>
          <w:rFonts w:eastAsia="Times New Roman" w:cs="Times New Roman"/>
          <w:szCs w:val="24"/>
        </w:rPr>
        <w:t xml:space="preserve">- Άδωνις Γεωργιάδης για έξι λεπτά. </w:t>
      </w:r>
    </w:p>
    <w:p w14:paraId="5FF1966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Ευχαριστώ, κύριε Πρόεδρε. </w:t>
      </w:r>
    </w:p>
    <w:p w14:paraId="5FF1966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κύριε συνάδελφε </w:t>
      </w:r>
      <w:proofErr w:type="spellStart"/>
      <w:r>
        <w:rPr>
          <w:rFonts w:eastAsia="Times New Roman" w:cs="Times New Roman"/>
          <w:szCs w:val="24"/>
        </w:rPr>
        <w:t>προλαλήσαντα</w:t>
      </w:r>
      <w:proofErr w:type="spellEnd"/>
      <w:r>
        <w:rPr>
          <w:rFonts w:eastAsia="Times New Roman" w:cs="Times New Roman"/>
          <w:szCs w:val="24"/>
        </w:rPr>
        <w:t xml:space="preserve">, κύριε </w:t>
      </w:r>
      <w:proofErr w:type="spellStart"/>
      <w:r>
        <w:rPr>
          <w:rFonts w:eastAsia="Times New Roman" w:cs="Times New Roman"/>
          <w:szCs w:val="24"/>
        </w:rPr>
        <w:t>Ηγουμενίδη</w:t>
      </w:r>
      <w:proofErr w:type="spellEnd"/>
      <w:r>
        <w:rPr>
          <w:rFonts w:eastAsia="Times New Roman" w:cs="Times New Roman"/>
          <w:szCs w:val="24"/>
        </w:rPr>
        <w:t>, ξεκινήσατε με πολύ στόμφο λέγοντας: «Η απόδειξη τ</w:t>
      </w:r>
      <w:r>
        <w:rPr>
          <w:rFonts w:eastAsia="Times New Roman" w:cs="Times New Roman"/>
          <w:szCs w:val="24"/>
        </w:rPr>
        <w:t xml:space="preserve">ου ποιοι είστε ήταν η ρήση του Αντιπροέδρου σας» -φαντάζομαι αναφερόσασταν σε εμένα- «ότι αν δεν υπήρχε το μνημόνιο, θα έπρεπε να το εφεύρουμε». Έτσι, δεν ξεκίνησε, κύριε Υπουργέ, ο κ. </w:t>
      </w:r>
      <w:proofErr w:type="spellStart"/>
      <w:r>
        <w:rPr>
          <w:rFonts w:eastAsia="Times New Roman" w:cs="Times New Roman"/>
          <w:szCs w:val="24"/>
        </w:rPr>
        <w:t>Ηγουμενίδης</w:t>
      </w:r>
      <w:proofErr w:type="spellEnd"/>
      <w:r>
        <w:rPr>
          <w:rFonts w:eastAsia="Times New Roman" w:cs="Times New Roman"/>
          <w:szCs w:val="24"/>
        </w:rPr>
        <w:t xml:space="preserve">; </w:t>
      </w:r>
    </w:p>
    <w:p w14:paraId="5FF19665"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Σας το δείχνω, αν και είναι εύκολο με ένα απλό </w:t>
      </w:r>
      <w:r>
        <w:rPr>
          <w:rFonts w:eastAsia="Times New Roman"/>
          <w:szCs w:val="24"/>
          <w:lang w:val="en-US"/>
        </w:rPr>
        <w:t>search</w:t>
      </w:r>
      <w:r>
        <w:rPr>
          <w:rFonts w:eastAsia="Times New Roman"/>
          <w:szCs w:val="24"/>
        </w:rPr>
        <w:t xml:space="preserve"> στο</w:t>
      </w:r>
      <w:r>
        <w:rPr>
          <w:rFonts w:eastAsia="Times New Roman"/>
          <w:szCs w:val="24"/>
        </w:rPr>
        <w:t xml:space="preserve"> </w:t>
      </w:r>
      <w:r>
        <w:rPr>
          <w:rFonts w:eastAsia="Times New Roman"/>
          <w:szCs w:val="24"/>
        </w:rPr>
        <w:t>«</w:t>
      </w:r>
      <w:r>
        <w:rPr>
          <w:rFonts w:eastAsia="Times New Roman"/>
          <w:szCs w:val="24"/>
          <w:lang w:val="en-US"/>
        </w:rPr>
        <w:t>GOOGLE</w:t>
      </w:r>
      <w:r>
        <w:rPr>
          <w:rFonts w:eastAsia="Times New Roman"/>
          <w:szCs w:val="24"/>
        </w:rPr>
        <w:t>»</w:t>
      </w:r>
      <w:r>
        <w:rPr>
          <w:rFonts w:eastAsia="Times New Roman"/>
          <w:szCs w:val="24"/>
        </w:rPr>
        <w:t xml:space="preserve"> να το βρείτε και μόνοι σας, αλλά δεν είστε πολύ δυνατοί σε αυτά: «</w:t>
      </w:r>
      <w:proofErr w:type="spellStart"/>
      <w:r>
        <w:rPr>
          <w:rFonts w:eastAsia="Times New Roman"/>
          <w:szCs w:val="24"/>
        </w:rPr>
        <w:t>Σιμορέλης</w:t>
      </w:r>
      <w:proofErr w:type="spellEnd"/>
      <w:r>
        <w:rPr>
          <w:rFonts w:eastAsia="Times New Roman"/>
          <w:szCs w:val="24"/>
        </w:rPr>
        <w:t xml:space="preserve">: Και να μην υπήρχε μνημόνιο, θα έπρεπε να το εφεύρουμε». Τον ξέρετε τον κ. </w:t>
      </w:r>
      <w:proofErr w:type="spellStart"/>
      <w:r>
        <w:rPr>
          <w:rFonts w:eastAsia="Times New Roman"/>
          <w:szCs w:val="24"/>
        </w:rPr>
        <w:t>Σιμορέλη</w:t>
      </w:r>
      <w:proofErr w:type="spellEnd"/>
      <w:r>
        <w:rPr>
          <w:rFonts w:eastAsia="Times New Roman"/>
          <w:szCs w:val="24"/>
        </w:rPr>
        <w:t xml:space="preserve">; Τον έχει γνωρίσει </w:t>
      </w:r>
      <w:r>
        <w:rPr>
          <w:rFonts w:eastAsia="Times New Roman"/>
          <w:szCs w:val="24"/>
        </w:rPr>
        <w:t xml:space="preserve">κάποιος </w:t>
      </w:r>
      <w:r>
        <w:rPr>
          <w:rFonts w:eastAsia="Times New Roman"/>
          <w:szCs w:val="24"/>
        </w:rPr>
        <w:t>από εσάς; Είναι Βουλευτής εδώ του ΣΥΡΙΖΑ.</w:t>
      </w:r>
    </w:p>
    <w:p w14:paraId="5FF19666"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Ηγουμενίδη</w:t>
      </w:r>
      <w:proofErr w:type="spellEnd"/>
      <w:r>
        <w:rPr>
          <w:rFonts w:eastAsia="Times New Roman"/>
          <w:szCs w:val="24"/>
        </w:rPr>
        <w:t xml:space="preserve">, συγγνώμη, αν σας ενοχλεί η ρήση του Αντιπροέδρου της Νέας Δημοκρατίας κ. Γεωργιάδη, αλλά σοβαρά μπορείτε να μου εξηγήσετε γιατί δεν σας ενοχλεί η ρήση του κ. </w:t>
      </w:r>
      <w:proofErr w:type="spellStart"/>
      <w:r>
        <w:rPr>
          <w:rFonts w:eastAsia="Times New Roman"/>
          <w:szCs w:val="24"/>
        </w:rPr>
        <w:t>Σιμορέλη</w:t>
      </w:r>
      <w:proofErr w:type="spellEnd"/>
      <w:r>
        <w:rPr>
          <w:rFonts w:eastAsia="Times New Roman"/>
          <w:szCs w:val="24"/>
        </w:rPr>
        <w:t>; Και αν η δική μου ρήση σημαίνει ότι ήμασταν αυτοί οι κακοί άνθρωποι πο</w:t>
      </w:r>
      <w:r>
        <w:rPr>
          <w:rFonts w:eastAsia="Times New Roman"/>
          <w:szCs w:val="24"/>
        </w:rPr>
        <w:t xml:space="preserve">υ περιγράψατε, τότε η ρήση του κ. </w:t>
      </w:r>
      <w:proofErr w:type="spellStart"/>
      <w:r>
        <w:rPr>
          <w:rFonts w:eastAsia="Times New Roman"/>
          <w:szCs w:val="24"/>
        </w:rPr>
        <w:t>Σιμορέλη</w:t>
      </w:r>
      <w:proofErr w:type="spellEnd"/>
      <w:r>
        <w:rPr>
          <w:rFonts w:eastAsia="Times New Roman"/>
          <w:szCs w:val="24"/>
        </w:rPr>
        <w:t xml:space="preserve"> </w:t>
      </w:r>
      <w:r>
        <w:rPr>
          <w:rFonts w:eastAsia="Times New Roman"/>
          <w:szCs w:val="24"/>
        </w:rPr>
        <w:lastRenderedPageBreak/>
        <w:t xml:space="preserve">τι λέει για εσάς, κύριε </w:t>
      </w:r>
      <w:proofErr w:type="spellStart"/>
      <w:r>
        <w:rPr>
          <w:rFonts w:eastAsia="Times New Roman"/>
          <w:szCs w:val="24"/>
        </w:rPr>
        <w:t>Ηγουμενίδη</w:t>
      </w:r>
      <w:proofErr w:type="spellEnd"/>
      <w:r>
        <w:rPr>
          <w:rFonts w:eastAsia="Times New Roman"/>
          <w:szCs w:val="24"/>
        </w:rPr>
        <w:t xml:space="preserve">; Σκύβετε το κεφάλι τώρα και χαμογελάτε, γιατί σας πιάσαμε να έχετε πει ουρανομήκη ανοησία στο Κοινοβούλιο. </w:t>
      </w:r>
    </w:p>
    <w:p w14:paraId="5FF19667"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Και είναι καλό το ότι σας πιάσαμε. Ξέρετε γιατί; Γιατί έχετε γίνει, κυ</w:t>
      </w:r>
      <w:r>
        <w:rPr>
          <w:rFonts w:eastAsia="Times New Roman"/>
          <w:szCs w:val="24"/>
        </w:rPr>
        <w:t xml:space="preserve">ρίες και κύριοι συνάδελφοι, οι </w:t>
      </w:r>
      <w:proofErr w:type="spellStart"/>
      <w:r>
        <w:rPr>
          <w:rFonts w:eastAsia="Times New Roman"/>
          <w:szCs w:val="24"/>
        </w:rPr>
        <w:t>μνημονιακότεροι</w:t>
      </w:r>
      <w:proofErr w:type="spellEnd"/>
      <w:r>
        <w:rPr>
          <w:rFonts w:eastAsia="Times New Roman"/>
          <w:szCs w:val="24"/>
        </w:rPr>
        <w:t xml:space="preserve"> των </w:t>
      </w:r>
      <w:proofErr w:type="spellStart"/>
      <w:r>
        <w:rPr>
          <w:rFonts w:eastAsia="Times New Roman"/>
          <w:szCs w:val="24"/>
        </w:rPr>
        <w:t>μνημονιακών</w:t>
      </w:r>
      <w:proofErr w:type="spellEnd"/>
      <w:r>
        <w:rPr>
          <w:rFonts w:eastAsia="Times New Roman"/>
          <w:szCs w:val="24"/>
        </w:rPr>
        <w:t xml:space="preserve">. Γιατί έχει φτάσει ο κ. </w:t>
      </w:r>
      <w:proofErr w:type="spellStart"/>
      <w:r>
        <w:rPr>
          <w:rFonts w:eastAsia="Times New Roman"/>
          <w:szCs w:val="24"/>
        </w:rPr>
        <w:t>Πολάκης</w:t>
      </w:r>
      <w:proofErr w:type="spellEnd"/>
      <w:r>
        <w:rPr>
          <w:rFonts w:eastAsia="Times New Roman"/>
          <w:szCs w:val="24"/>
        </w:rPr>
        <w:t xml:space="preserve"> την ημέρα των γενεθλίων μου να μου εύχεται να πάω να αυτοκτονήσω, γιατί η γερμανική «</w:t>
      </w:r>
      <w:proofErr w:type="spellStart"/>
      <w:r>
        <w:rPr>
          <w:rFonts w:eastAsia="Times New Roman"/>
          <w:szCs w:val="24"/>
        </w:rPr>
        <w:t>Handelsblatt</w:t>
      </w:r>
      <w:proofErr w:type="spellEnd"/>
      <w:r>
        <w:rPr>
          <w:rFonts w:eastAsia="Times New Roman"/>
          <w:szCs w:val="24"/>
        </w:rPr>
        <w:t>» έγραψε στην πρώτη παράγραφο πέντε καλές κουβέντες για την Κυβέ</w:t>
      </w:r>
      <w:r>
        <w:rPr>
          <w:rFonts w:eastAsia="Times New Roman"/>
          <w:szCs w:val="24"/>
        </w:rPr>
        <w:t xml:space="preserve">ρνηση ΣΥΡΙΖΑ. Βέβαια, στην τελευταία παράγραφο του άρθρου -δεν διαβάσατε- έλεγε ότι δυστυχώς δεν θα καταφέρει να βγάλει την Ελλάδα από το μνημόνιο, αλλά το προσπερνάω. Εγώ προτιμώ να μείνω στην πρώτη παράγραφο και στη χαρά του κ. </w:t>
      </w:r>
      <w:proofErr w:type="spellStart"/>
      <w:r>
        <w:rPr>
          <w:rFonts w:eastAsia="Times New Roman"/>
          <w:szCs w:val="24"/>
        </w:rPr>
        <w:t>Πολάκη</w:t>
      </w:r>
      <w:proofErr w:type="spellEnd"/>
      <w:r>
        <w:rPr>
          <w:rFonts w:eastAsia="Times New Roman"/>
          <w:szCs w:val="24"/>
        </w:rPr>
        <w:t xml:space="preserve"> για το ότι οι Γερμα</w:t>
      </w:r>
      <w:r>
        <w:rPr>
          <w:rFonts w:eastAsia="Times New Roman"/>
          <w:szCs w:val="24"/>
        </w:rPr>
        <w:t xml:space="preserve">νοί λένε καλές κουβέντες για την Κυβέρνηση ΣΥΡΙΖΑ. Θερμά συγχαρητήρια! </w:t>
      </w:r>
    </w:p>
    <w:p w14:paraId="5FF19668"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Αυτός ο </w:t>
      </w:r>
      <w:proofErr w:type="spellStart"/>
      <w:r>
        <w:rPr>
          <w:rFonts w:eastAsia="Times New Roman"/>
          <w:szCs w:val="24"/>
        </w:rPr>
        <w:t>Πολάκης</w:t>
      </w:r>
      <w:proofErr w:type="spellEnd"/>
      <w:r>
        <w:rPr>
          <w:rFonts w:eastAsia="Times New Roman"/>
          <w:szCs w:val="24"/>
        </w:rPr>
        <w:t xml:space="preserve"> πολύ μου αρέσει κι ας μου ευχήθηκε να πάω να αυτοκτονήσω! Δεν μου θυμίζει εκείνον τον παλιό </w:t>
      </w:r>
      <w:proofErr w:type="spellStart"/>
      <w:r>
        <w:rPr>
          <w:rFonts w:eastAsia="Times New Roman"/>
          <w:szCs w:val="24"/>
        </w:rPr>
        <w:t>Πολάκη</w:t>
      </w:r>
      <w:proofErr w:type="spellEnd"/>
      <w:r>
        <w:rPr>
          <w:rFonts w:eastAsia="Times New Roman"/>
          <w:szCs w:val="24"/>
        </w:rPr>
        <w:t xml:space="preserve"> που θα έβαζε μπροστά το κορμί του για να σώσει το αεροδρόμιο των Χανί</w:t>
      </w:r>
      <w:r>
        <w:rPr>
          <w:rFonts w:eastAsia="Times New Roman"/>
          <w:szCs w:val="24"/>
        </w:rPr>
        <w:t xml:space="preserve">ων. Αυτός ήταν ο παλιός </w:t>
      </w:r>
      <w:proofErr w:type="spellStart"/>
      <w:r>
        <w:rPr>
          <w:rFonts w:eastAsia="Times New Roman"/>
          <w:szCs w:val="24"/>
        </w:rPr>
        <w:t>Πολάκης</w:t>
      </w:r>
      <w:proofErr w:type="spellEnd"/>
      <w:r>
        <w:rPr>
          <w:rFonts w:eastAsia="Times New Roman"/>
          <w:szCs w:val="24"/>
        </w:rPr>
        <w:t xml:space="preserve"> που πήγαινε μαζί με </w:t>
      </w:r>
      <w:r>
        <w:rPr>
          <w:rFonts w:eastAsia="Times New Roman"/>
          <w:szCs w:val="24"/>
        </w:rPr>
        <w:lastRenderedPageBreak/>
        <w:t>τα μεγάλα «</w:t>
      </w:r>
      <w:r>
        <w:rPr>
          <w:rFonts w:eastAsia="Times New Roman"/>
          <w:szCs w:val="24"/>
        </w:rPr>
        <w:t>ό</w:t>
      </w:r>
      <w:r>
        <w:rPr>
          <w:rFonts w:eastAsia="Times New Roman"/>
          <w:szCs w:val="24"/>
        </w:rPr>
        <w:t xml:space="preserve">χι» και τις κότες, αν θυμάστε. Τώρα είναι ο καινούργιος </w:t>
      </w:r>
      <w:proofErr w:type="spellStart"/>
      <w:r>
        <w:rPr>
          <w:rFonts w:eastAsia="Times New Roman"/>
          <w:szCs w:val="24"/>
        </w:rPr>
        <w:t>Πολάκης</w:t>
      </w:r>
      <w:proofErr w:type="spellEnd"/>
      <w:r>
        <w:rPr>
          <w:rFonts w:eastAsia="Times New Roman"/>
          <w:szCs w:val="24"/>
        </w:rPr>
        <w:t xml:space="preserve"> που διαβάζει «</w:t>
      </w:r>
      <w:proofErr w:type="spellStart"/>
      <w:r>
        <w:rPr>
          <w:rFonts w:eastAsia="Times New Roman"/>
          <w:szCs w:val="24"/>
        </w:rPr>
        <w:t>Handelsblatt</w:t>
      </w:r>
      <w:proofErr w:type="spellEnd"/>
      <w:r>
        <w:rPr>
          <w:rFonts w:eastAsia="Times New Roman"/>
          <w:szCs w:val="24"/>
        </w:rPr>
        <w:t>» και χαίρεται για τα καλά λόγια του Σόιμπλε.</w:t>
      </w:r>
    </w:p>
    <w:p w14:paraId="5FF19669"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Πάμε, λοιπόν, στο νομοσχέδιο. </w:t>
      </w:r>
    </w:p>
    <w:p w14:paraId="5FF1966A"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Πολάκη</w:t>
      </w:r>
      <w:proofErr w:type="spellEnd"/>
      <w:r>
        <w:rPr>
          <w:rFonts w:eastAsia="Times New Roman"/>
          <w:szCs w:val="24"/>
        </w:rPr>
        <w:t xml:space="preserve">, </w:t>
      </w:r>
      <w:proofErr w:type="spellStart"/>
      <w:r>
        <w:rPr>
          <w:rFonts w:eastAsia="Times New Roman"/>
          <w:szCs w:val="24"/>
        </w:rPr>
        <w:t>μνημονιακέ</w:t>
      </w:r>
      <w:proofErr w:type="spellEnd"/>
      <w:r>
        <w:rPr>
          <w:rFonts w:eastAsia="Times New Roman"/>
          <w:szCs w:val="24"/>
        </w:rPr>
        <w:t xml:space="preserve"> </w:t>
      </w:r>
      <w:r>
        <w:rPr>
          <w:rFonts w:eastAsia="Times New Roman"/>
          <w:szCs w:val="24"/>
        </w:rPr>
        <w:t xml:space="preserve">κι εσείς, όπως κι εγώ, συνάδελφε εν τω </w:t>
      </w:r>
      <w:proofErr w:type="spellStart"/>
      <w:r>
        <w:rPr>
          <w:rFonts w:eastAsia="Times New Roman"/>
          <w:szCs w:val="24"/>
        </w:rPr>
        <w:t>μνημονίω</w:t>
      </w:r>
      <w:proofErr w:type="spellEnd"/>
      <w:r>
        <w:rPr>
          <w:rFonts w:eastAsia="Times New Roman"/>
          <w:szCs w:val="24"/>
        </w:rPr>
        <w:t xml:space="preserve">, για να το πούμε διαφορετικά, φαντάζεστε να έφερνε ο Υπουργός Υγείας -δεν λέω ο Άδωνις Γεωργιάδης, αλλά ο Μάκης Βορίδης- τη σημερινή </w:t>
      </w:r>
      <w:r>
        <w:rPr>
          <w:rFonts w:eastAsia="Times New Roman"/>
          <w:szCs w:val="24"/>
        </w:rPr>
        <w:t xml:space="preserve">οδηγία </w:t>
      </w:r>
      <w:r>
        <w:rPr>
          <w:rFonts w:eastAsia="Times New Roman"/>
          <w:szCs w:val="24"/>
        </w:rPr>
        <w:t>στη Βουλή και να είναι η ΟΕΝΓΕ και η ΕΙΝΑΠ αντίθετες, όπως είναι σήμ</w:t>
      </w:r>
      <w:r>
        <w:rPr>
          <w:rFonts w:eastAsia="Times New Roman"/>
          <w:szCs w:val="24"/>
        </w:rPr>
        <w:t>ερα;</w:t>
      </w:r>
    </w:p>
    <w:p w14:paraId="5FF1966B"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Τώρα σοβαρά και στ’ αλήθεια, κύριε Παπαδόπουλε, πού θα ήταν, πιστεύετε, ο Ξανθός και ο </w:t>
      </w:r>
      <w:proofErr w:type="spellStart"/>
      <w:r>
        <w:rPr>
          <w:rFonts w:eastAsia="Times New Roman"/>
          <w:szCs w:val="24"/>
        </w:rPr>
        <w:t>Πολάκης</w:t>
      </w:r>
      <w:proofErr w:type="spellEnd"/>
      <w:r>
        <w:rPr>
          <w:rFonts w:eastAsia="Times New Roman"/>
          <w:szCs w:val="24"/>
        </w:rPr>
        <w:t xml:space="preserve"> μ</w:t>
      </w:r>
      <w:r>
        <w:rPr>
          <w:rFonts w:eastAsia="Times New Roman"/>
          <w:szCs w:val="24"/>
        </w:rPr>
        <w:t xml:space="preserve">ε την εφαρμογή της κοινοτικής </w:t>
      </w:r>
      <w:r>
        <w:rPr>
          <w:rFonts w:eastAsia="Times New Roman"/>
          <w:szCs w:val="24"/>
        </w:rPr>
        <w:t xml:space="preserve">οδηγίας </w:t>
      </w:r>
      <w:r>
        <w:rPr>
          <w:rFonts w:eastAsia="Times New Roman"/>
          <w:szCs w:val="24"/>
        </w:rPr>
        <w:t xml:space="preserve">που συζητάμε και με τόσο πάθος υπερασπίζεστε ή με την ΟΕΝΓΕ και την ΕΙΝΑΠ; Σαν πού ψυχανεμίζεστε να ήταν; Δεν μου </w:t>
      </w:r>
      <w:proofErr w:type="spellStart"/>
      <w:r>
        <w:rPr>
          <w:rFonts w:eastAsia="Times New Roman"/>
          <w:szCs w:val="24"/>
        </w:rPr>
        <w:t>πολ</w:t>
      </w:r>
      <w:r>
        <w:rPr>
          <w:rFonts w:eastAsia="Times New Roman"/>
          <w:szCs w:val="24"/>
        </w:rPr>
        <w:t>υφαίνεται</w:t>
      </w:r>
      <w:proofErr w:type="spellEnd"/>
      <w:r>
        <w:rPr>
          <w:rFonts w:eastAsia="Times New Roman"/>
          <w:szCs w:val="24"/>
        </w:rPr>
        <w:t xml:space="preserve"> να ήταν με την ευρωπαϊκή </w:t>
      </w:r>
      <w:r>
        <w:rPr>
          <w:rFonts w:eastAsia="Times New Roman"/>
          <w:szCs w:val="24"/>
        </w:rPr>
        <w:t xml:space="preserve">οδηγία </w:t>
      </w:r>
      <w:r>
        <w:rPr>
          <w:rFonts w:eastAsia="Times New Roman"/>
          <w:szCs w:val="24"/>
        </w:rPr>
        <w:t>πάντως. Κι αυτό καλό!</w:t>
      </w:r>
    </w:p>
    <w:p w14:paraId="5FF1966C"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Εμένα μ’ αρέσει που έρχεστε στην εξουσία και πήζει το μυαλό σας. Είναι καλό αυτό. Διότι αυτή όλη η κουβέντα περί του ΣΥΡΙΖΑ που ωριμάζει είναι μια πολύ χρήσιμη συζήτηση. Γιατί τι σημαίνει αυτή</w:t>
      </w:r>
      <w:r>
        <w:rPr>
          <w:rFonts w:eastAsia="Times New Roman"/>
          <w:szCs w:val="24"/>
        </w:rPr>
        <w:t xml:space="preserve"> η συζήτηση; Ότι ο προηγούμενος ΣΥΡΙΖΑ ήταν ανώριμος, δηλαδή ανόητος. Αυτό θα πει «ανώριμος». Αν τώρα ο </w:t>
      </w:r>
      <w:r>
        <w:rPr>
          <w:rFonts w:eastAsia="Times New Roman"/>
          <w:szCs w:val="24"/>
        </w:rPr>
        <w:lastRenderedPageBreak/>
        <w:t>ΣΥΡΙΖΑ ωριμάζει -και το λέτε ως καλό αυτό-, σημαίνει ότι αποδέχεστε ότι όλη η προηγούμενή σας πορεία ήταν η πορεία στην ανοησία. Κι αυτό καλό να το παρα</w:t>
      </w:r>
      <w:r>
        <w:rPr>
          <w:rFonts w:eastAsia="Times New Roman"/>
          <w:szCs w:val="24"/>
        </w:rPr>
        <w:t>δέχεστε, χρήσιμο για τη μάχιμη ιδεολογική ηγεμονία της Αριστεράς.</w:t>
      </w:r>
    </w:p>
    <w:p w14:paraId="5FF1966D"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Πάμε τώρα στο άρθρο 14. Το άρθρο 14 έχει πολύ μεγάλο ενδιαφέρον. Χαίρομαι που το αποσύρατε. Γενικά ως προς το </w:t>
      </w:r>
      <w:proofErr w:type="spellStart"/>
      <w:r>
        <w:rPr>
          <w:rFonts w:eastAsia="Times New Roman"/>
          <w:szCs w:val="24"/>
          <w:lang w:val="en-US"/>
        </w:rPr>
        <w:t>clawback</w:t>
      </w:r>
      <w:proofErr w:type="spellEnd"/>
      <w:r>
        <w:rPr>
          <w:rFonts w:eastAsia="Times New Roman"/>
          <w:szCs w:val="24"/>
        </w:rPr>
        <w:t>, έναν νόμο που υπενθυμίζω ότι ο τότε ΣΥΡΙΖΑ -ο ανώριμος, δηλαδή ο ανόητ</w:t>
      </w:r>
      <w:r>
        <w:rPr>
          <w:rFonts w:eastAsia="Times New Roman"/>
          <w:szCs w:val="24"/>
        </w:rPr>
        <w:t xml:space="preserve">ος- είχε καταψηφίσει, και μάλιστα δεσμευόσασταν σε όλους τους τόνους και με όλους τους τρόπους ότι θα τον καταργούσατε όταν θα ερχόσασταν στην εξουσία -εντάξει, είπατε και μια κουβέντα παραπάνω, δεν χάλασε ο κόσμος- το πρόβλημα είναι ότι το </w:t>
      </w:r>
      <w:proofErr w:type="spellStart"/>
      <w:r>
        <w:rPr>
          <w:rFonts w:eastAsia="Times New Roman"/>
          <w:szCs w:val="24"/>
          <w:lang w:val="en-US"/>
        </w:rPr>
        <w:t>clawback</w:t>
      </w:r>
      <w:proofErr w:type="spellEnd"/>
      <w:r>
        <w:rPr>
          <w:rFonts w:eastAsia="Times New Roman"/>
          <w:szCs w:val="24"/>
        </w:rPr>
        <w:t xml:space="preserve"> σας έχ</w:t>
      </w:r>
      <w:r>
        <w:rPr>
          <w:rFonts w:eastAsia="Times New Roman"/>
          <w:szCs w:val="24"/>
        </w:rPr>
        <w:t xml:space="preserve">ει ξεφύγει εντελώς. Ουδέποτε στο παρελθόν υπήρχε τόσο μεγάλο </w:t>
      </w:r>
      <w:proofErr w:type="spellStart"/>
      <w:r>
        <w:rPr>
          <w:rFonts w:eastAsia="Times New Roman"/>
          <w:szCs w:val="24"/>
          <w:lang w:val="en-US"/>
        </w:rPr>
        <w:t>clawback</w:t>
      </w:r>
      <w:proofErr w:type="spellEnd"/>
      <w:r>
        <w:rPr>
          <w:rFonts w:eastAsia="Times New Roman"/>
          <w:szCs w:val="24"/>
        </w:rPr>
        <w:t xml:space="preserve"> στην Ελλάδα. </w:t>
      </w:r>
    </w:p>
    <w:p w14:paraId="5FF1966E"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Πρώτα από όλα να το ξεκαθαρίσω, εμείς ουδέποτε θεσπίσαμε νοσοκομειακό </w:t>
      </w:r>
      <w:proofErr w:type="spellStart"/>
      <w:r>
        <w:rPr>
          <w:rFonts w:eastAsia="Times New Roman"/>
          <w:szCs w:val="24"/>
          <w:lang w:val="en-US"/>
        </w:rPr>
        <w:t>clawback</w:t>
      </w:r>
      <w:proofErr w:type="spellEnd"/>
      <w:r>
        <w:rPr>
          <w:rFonts w:eastAsia="Times New Roman"/>
          <w:szCs w:val="24"/>
        </w:rPr>
        <w:t xml:space="preserve">. Εγώ το είχα αρνηθεί από την τρόικα. Το θεωρώ πολύ μεγάλο μεταρρυθμιστικό λάθος. Το </w:t>
      </w:r>
      <w:proofErr w:type="spellStart"/>
      <w:r>
        <w:rPr>
          <w:rFonts w:eastAsia="Times New Roman"/>
          <w:szCs w:val="24"/>
          <w:lang w:val="en-US"/>
        </w:rPr>
        <w:t>clawback</w:t>
      </w:r>
      <w:proofErr w:type="spellEnd"/>
      <w:r>
        <w:rPr>
          <w:rFonts w:eastAsia="Times New Roman"/>
          <w:szCs w:val="24"/>
        </w:rPr>
        <w:t xml:space="preserve"> </w:t>
      </w:r>
      <w:r>
        <w:rPr>
          <w:rFonts w:eastAsia="Times New Roman"/>
          <w:szCs w:val="24"/>
        </w:rPr>
        <w:t xml:space="preserve">το </w:t>
      </w:r>
      <w:proofErr w:type="spellStart"/>
      <w:r>
        <w:rPr>
          <w:rFonts w:eastAsia="Times New Roman"/>
          <w:szCs w:val="24"/>
        </w:rPr>
        <w:t>εξω</w:t>
      </w:r>
      <w:proofErr w:type="spellEnd"/>
      <w:r>
        <w:rPr>
          <w:rFonts w:eastAsia="Times New Roman"/>
          <w:szCs w:val="24"/>
        </w:rPr>
        <w:t xml:space="preserve">-νοσοκομειακό πιέζει την αγορά να προσαρμοστεί. Το </w:t>
      </w:r>
      <w:proofErr w:type="spellStart"/>
      <w:r>
        <w:rPr>
          <w:rFonts w:eastAsia="Times New Roman"/>
          <w:szCs w:val="24"/>
          <w:lang w:val="en-US"/>
        </w:rPr>
        <w:t>clawback</w:t>
      </w:r>
      <w:proofErr w:type="spellEnd"/>
      <w:r>
        <w:rPr>
          <w:rFonts w:eastAsia="Times New Roman"/>
          <w:szCs w:val="24"/>
        </w:rPr>
        <w:t xml:space="preserve"> το </w:t>
      </w:r>
      <w:proofErr w:type="spellStart"/>
      <w:r>
        <w:rPr>
          <w:rFonts w:eastAsia="Times New Roman"/>
          <w:szCs w:val="24"/>
        </w:rPr>
        <w:t>ενδο</w:t>
      </w:r>
      <w:proofErr w:type="spellEnd"/>
      <w:r>
        <w:rPr>
          <w:rFonts w:eastAsia="Times New Roman"/>
          <w:szCs w:val="24"/>
        </w:rPr>
        <w:t>-νοσοκομειακό πιέζει τους διοικητές των νοσοκομείων και τους γιατρούς να γράφουν ακριβά φάρμακα, επειδή δεν έχουν ευθύνη. Άρα είναι λάθος μέτρο.</w:t>
      </w:r>
    </w:p>
    <w:p w14:paraId="5FF1966F"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Εν πάση </w:t>
      </w:r>
      <w:proofErr w:type="spellStart"/>
      <w:r>
        <w:rPr>
          <w:rFonts w:eastAsia="Times New Roman"/>
          <w:szCs w:val="24"/>
        </w:rPr>
        <w:t>περιπτώσει</w:t>
      </w:r>
      <w:proofErr w:type="spellEnd"/>
      <w:r>
        <w:rPr>
          <w:rFonts w:eastAsia="Times New Roman"/>
          <w:szCs w:val="24"/>
        </w:rPr>
        <w:t>, επειδή δεν έχετε ε</w:t>
      </w:r>
      <w:r>
        <w:rPr>
          <w:rFonts w:eastAsia="Times New Roman"/>
          <w:szCs w:val="24"/>
        </w:rPr>
        <w:t>φαρμόσει μέχρι σήμερα κανένα διαρθρωτικό μέτρο, ήμουν σε μια εκπομπή με τον κ. Παπαδόπουλο, σαν τώρα το θυμάμαι, στο «</w:t>
      </w:r>
      <w:r>
        <w:rPr>
          <w:rFonts w:eastAsia="Times New Roman"/>
          <w:szCs w:val="24"/>
          <w:lang w:val="en-US"/>
        </w:rPr>
        <w:t>ACTION</w:t>
      </w:r>
      <w:r>
        <w:rPr>
          <w:rFonts w:eastAsia="Times New Roman"/>
          <w:szCs w:val="24"/>
        </w:rPr>
        <w:t xml:space="preserve"> 24». Το θυμάστε; Είχατε δεσμευτεί ότι το πολύ μέχρι τον Ιούνιο του 2017 θα έχει εφαρμοστεί ο ηλεκτρονικός φάκελος ασθενούς, τα </w:t>
      </w:r>
      <w:r>
        <w:rPr>
          <w:rFonts w:eastAsia="Times New Roman"/>
          <w:szCs w:val="24"/>
          <w:lang w:val="en-US"/>
        </w:rPr>
        <w:t>regi</w:t>
      </w:r>
      <w:r>
        <w:rPr>
          <w:rFonts w:eastAsia="Times New Roman"/>
          <w:szCs w:val="24"/>
          <w:lang w:val="en-US"/>
        </w:rPr>
        <w:t>stries</w:t>
      </w:r>
      <w:r>
        <w:rPr>
          <w:rFonts w:eastAsia="Times New Roman"/>
          <w:szCs w:val="24"/>
        </w:rPr>
        <w:t xml:space="preserve"> και τα θεραπευτικά πρωτόκολλα. Τα θυμάστε; Ξέρετε τι έχει εφαρμοστεί από όλα αυτά μέχρι σήμερα; Μια κουλούρα! </w:t>
      </w:r>
    </w:p>
    <w:p w14:paraId="5FF19670"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Μην σου πω πώς αισθάνεσαι εσύ, κύριε Παπαδόπουλε, ως Βουλευτής που πήγες στην τηλεόραση και είπες «</w:t>
      </w:r>
      <w:r>
        <w:rPr>
          <w:rFonts w:eastAsia="Times New Roman"/>
          <w:szCs w:val="24"/>
        </w:rPr>
        <w:t xml:space="preserve">δεσμεύομαι </w:t>
      </w:r>
      <w:r>
        <w:rPr>
          <w:rFonts w:eastAsia="Times New Roman"/>
          <w:szCs w:val="24"/>
        </w:rPr>
        <w:t>ότι μέχρι τον Ιούνιο θα έχου</w:t>
      </w:r>
      <w:r>
        <w:rPr>
          <w:rFonts w:eastAsia="Times New Roman"/>
          <w:szCs w:val="24"/>
        </w:rPr>
        <w:t xml:space="preserve">ν εφαρμοστεί αυτές οι μεταρρυθμίσεις» κι έρχεσαι σήμερα και ψηφίζεις το άρθρο για το </w:t>
      </w:r>
      <w:proofErr w:type="spellStart"/>
      <w:r>
        <w:rPr>
          <w:rFonts w:eastAsia="Times New Roman"/>
          <w:szCs w:val="24"/>
          <w:lang w:val="en-US"/>
        </w:rPr>
        <w:t>clawback</w:t>
      </w:r>
      <w:proofErr w:type="spellEnd"/>
      <w:r>
        <w:rPr>
          <w:rFonts w:eastAsia="Times New Roman"/>
          <w:szCs w:val="24"/>
        </w:rPr>
        <w:t>, γιατί δεν έχουν εφαρμόσει κα</w:t>
      </w:r>
      <w:r>
        <w:rPr>
          <w:rFonts w:eastAsia="Times New Roman"/>
          <w:szCs w:val="24"/>
        </w:rPr>
        <w:t>μ</w:t>
      </w:r>
      <w:r>
        <w:rPr>
          <w:rFonts w:eastAsia="Times New Roman"/>
          <w:szCs w:val="24"/>
        </w:rPr>
        <w:t>μία μεταρρύθμιση. Άστο γιατί είμαστε στο Κοινοβούλιο!</w:t>
      </w:r>
    </w:p>
    <w:p w14:paraId="5FF19671"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Επανέρχομαι, λοιπόν. Τίποτα δεν έχετε κάνει με τα διαρθρωτικά μέτρα. Σας ξέφυγε το </w:t>
      </w:r>
      <w:proofErr w:type="spellStart"/>
      <w:r>
        <w:rPr>
          <w:rFonts w:eastAsia="Times New Roman"/>
          <w:szCs w:val="24"/>
          <w:lang w:val="en-US"/>
        </w:rPr>
        <w:t>clawback</w:t>
      </w:r>
      <w:proofErr w:type="spellEnd"/>
      <w:r>
        <w:rPr>
          <w:rFonts w:eastAsia="Times New Roman"/>
          <w:szCs w:val="24"/>
        </w:rPr>
        <w:t xml:space="preserve">. Έχει πάει στον Θεό. </w:t>
      </w:r>
    </w:p>
    <w:p w14:paraId="5FF19672"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Τι πήγατε, όμως, να κάνετε σήμερα; Και το κάνατε και βιαστικά. Το πήρατε πίσω. Καλά κάνατε. Σήμερα το πρωί είχαμε δικαστήριο με τον </w:t>
      </w:r>
      <w:proofErr w:type="spellStart"/>
      <w:r>
        <w:rPr>
          <w:rFonts w:eastAsia="Times New Roman"/>
          <w:szCs w:val="24"/>
        </w:rPr>
        <w:t>Βαξεβάνη</w:t>
      </w:r>
      <w:proofErr w:type="spellEnd"/>
      <w:r>
        <w:rPr>
          <w:rFonts w:eastAsia="Times New Roman"/>
          <w:szCs w:val="24"/>
        </w:rPr>
        <w:t xml:space="preserve">, </w:t>
      </w:r>
      <w:r>
        <w:rPr>
          <w:rFonts w:eastAsia="Times New Roman"/>
          <w:szCs w:val="24"/>
        </w:rPr>
        <w:t xml:space="preserve">γιατί είχε κάνει ένα πρωτοσέλιδο σε μένα που έλεγε ότι θα κάνει ένα δωράκι στη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Ο μέ</w:t>
      </w:r>
      <w:r>
        <w:rPr>
          <w:rFonts w:eastAsia="Times New Roman"/>
          <w:szCs w:val="24"/>
        </w:rPr>
        <w:lastRenderedPageBreak/>
        <w:t xml:space="preserve">γας </w:t>
      </w:r>
      <w:proofErr w:type="spellStart"/>
      <w:r>
        <w:rPr>
          <w:rFonts w:eastAsia="Times New Roman"/>
          <w:szCs w:val="24"/>
        </w:rPr>
        <w:t>Βαξεβάνης</w:t>
      </w:r>
      <w:proofErr w:type="spellEnd"/>
      <w:r>
        <w:rPr>
          <w:rFonts w:eastAsia="Times New Roman"/>
          <w:szCs w:val="24"/>
        </w:rPr>
        <w:t>, ο γενναίος, ήρθε στο δικαστήριο και ζήτησε, βέβαια,  αναβολή. Το δικαστήριο του έδωσε μια αναβολή ενός μηνός. Σ’ ένα μήνα θα έρθει ξανά. Δεν τη γλ</w:t>
      </w:r>
      <w:r>
        <w:rPr>
          <w:rFonts w:eastAsia="Times New Roman"/>
          <w:szCs w:val="24"/>
        </w:rPr>
        <w:t xml:space="preserve">υτώνει. Αναρωτιέμαι αν την Κυριακή θα γράψει ο Κώστας </w:t>
      </w:r>
      <w:proofErr w:type="spellStart"/>
      <w:r>
        <w:rPr>
          <w:rFonts w:eastAsia="Times New Roman"/>
          <w:szCs w:val="24"/>
        </w:rPr>
        <w:t>Βαξεβάνης</w:t>
      </w:r>
      <w:proofErr w:type="spellEnd"/>
      <w:r>
        <w:rPr>
          <w:rFonts w:eastAsia="Times New Roman"/>
          <w:szCs w:val="24"/>
        </w:rPr>
        <w:t xml:space="preserve"> </w:t>
      </w:r>
      <w:r>
        <w:rPr>
          <w:rFonts w:eastAsia="Times New Roman"/>
          <w:szCs w:val="24"/>
        </w:rPr>
        <w:t>-</w:t>
      </w:r>
      <w:r>
        <w:rPr>
          <w:rFonts w:eastAsia="Times New Roman"/>
          <w:szCs w:val="24"/>
        </w:rPr>
        <w:t>για να δείξει την αντικειμενικότητά του</w:t>
      </w:r>
      <w:r>
        <w:rPr>
          <w:rFonts w:eastAsia="Times New Roman"/>
          <w:szCs w:val="24"/>
        </w:rPr>
        <w:t>-</w:t>
      </w:r>
      <w:r>
        <w:rPr>
          <w:rFonts w:eastAsia="Times New Roman"/>
          <w:szCs w:val="24"/>
        </w:rPr>
        <w:t xml:space="preserve"> ότι σήμερα πήγατε να κάνετε ένα δωράκι 70 εκατομμυρίων στις πολυεθνικές, τις οποίες, μάλιστα πολεμάτε. </w:t>
      </w:r>
    </w:p>
    <w:p w14:paraId="5FF19673"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w:t>
      </w:r>
      <w:r>
        <w:rPr>
          <w:rFonts w:eastAsia="Times New Roman"/>
          <w:szCs w:val="24"/>
        </w:rPr>
        <w:t>υ χρόνου ομιλίας του κυρίου Βουλευτή)</w:t>
      </w:r>
    </w:p>
    <w:p w14:paraId="5FF19674"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Γιατί ξέρετε πολύ καλά ότι αυτό που αποσύρατε μετέφερε 60 με 70 εκατομμύρια τον χρόνο από το </w:t>
      </w:r>
      <w:proofErr w:type="spellStart"/>
      <w:r>
        <w:rPr>
          <w:rFonts w:eastAsia="Times New Roman"/>
          <w:szCs w:val="24"/>
          <w:lang w:val="en-US"/>
        </w:rPr>
        <w:t>clawback</w:t>
      </w:r>
      <w:proofErr w:type="spellEnd"/>
      <w:r>
        <w:rPr>
          <w:rFonts w:eastAsia="Times New Roman"/>
          <w:szCs w:val="24"/>
        </w:rPr>
        <w:t xml:space="preserve"> του </w:t>
      </w:r>
      <w:r>
        <w:rPr>
          <w:rFonts w:eastAsia="Times New Roman"/>
          <w:szCs w:val="24"/>
        </w:rPr>
        <w:t>ν.</w:t>
      </w:r>
      <w:r>
        <w:rPr>
          <w:rFonts w:eastAsia="Times New Roman"/>
          <w:szCs w:val="24"/>
        </w:rPr>
        <w:t>3816 σε όλη την υπόλοιπη αγορά. Αυτό κάνατε.</w:t>
      </w:r>
    </w:p>
    <w:p w14:paraId="5FF19675"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Στην οποία συμμετέχουν και οι π</w:t>
      </w:r>
      <w:r>
        <w:rPr>
          <w:rFonts w:eastAsia="Times New Roman"/>
          <w:szCs w:val="24"/>
        </w:rPr>
        <w:t>ολυεθνικές.</w:t>
      </w:r>
    </w:p>
    <w:p w14:paraId="5FF19676"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Τα 3816 είναι κατά βάση οι πολυεθνικές. Το 99% είναι πολυεθνικές. Δεν πάνε οι ελληνικές στα 3816.</w:t>
      </w:r>
    </w:p>
    <w:p w14:paraId="5FF19677"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Στο 1,945 δις δεν συμμετέχουν οι πολυεθνικές;</w:t>
      </w:r>
    </w:p>
    <w:p w14:paraId="5FF19678"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lastRenderedPageBreak/>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Στα 3816 που αναφέρθηκα, στα φάρμακα υψηλού κόστους είναι…</w:t>
      </w:r>
    </w:p>
    <w:p w14:paraId="5FF19679"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Κύριε Γεωργιάδη, μη λέτε πράγματα που δεν ισχύουν.</w:t>
      </w:r>
    </w:p>
    <w:p w14:paraId="5FF1967A"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Μη με διακόπτετε και μην εκνευρίζεστε. </w:t>
      </w:r>
    </w:p>
    <w:p w14:paraId="5FF1967B"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Να ακούσει ο ελληνικός λαός σε ποιες εται</w:t>
      </w:r>
      <w:r>
        <w:rPr>
          <w:rFonts w:eastAsia="Times New Roman"/>
          <w:szCs w:val="24"/>
        </w:rPr>
        <w:t xml:space="preserve">ρείες πήγατε σήμερα να κάνετε δωράκι: στη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στη </w:t>
      </w:r>
      <w:r>
        <w:rPr>
          <w:rFonts w:eastAsia="Times New Roman"/>
          <w:szCs w:val="24"/>
        </w:rPr>
        <w:t>«</w:t>
      </w:r>
      <w:r>
        <w:rPr>
          <w:rFonts w:eastAsia="Times New Roman"/>
          <w:szCs w:val="24"/>
          <w:lang w:val="en-US"/>
        </w:rPr>
        <w:t>ROCHE</w:t>
      </w:r>
      <w:r>
        <w:rPr>
          <w:rFonts w:eastAsia="Times New Roman"/>
          <w:szCs w:val="24"/>
        </w:rPr>
        <w:t>»</w:t>
      </w:r>
      <w:r>
        <w:rPr>
          <w:rFonts w:eastAsia="Times New Roman"/>
          <w:szCs w:val="24"/>
        </w:rPr>
        <w:t xml:space="preserve">, που πολεμάει ο </w:t>
      </w:r>
      <w:proofErr w:type="spellStart"/>
      <w:r>
        <w:rPr>
          <w:rFonts w:eastAsia="Times New Roman"/>
          <w:szCs w:val="24"/>
        </w:rPr>
        <w:t>Πολάκης</w:t>
      </w:r>
      <w:proofErr w:type="spellEnd"/>
      <w:r>
        <w:rPr>
          <w:rFonts w:eastAsia="Times New Roman"/>
          <w:szCs w:val="24"/>
        </w:rPr>
        <w:t xml:space="preserve"> υποτίθεται, στην </w:t>
      </w:r>
      <w:r>
        <w:rPr>
          <w:rFonts w:eastAsia="Times New Roman"/>
          <w:szCs w:val="24"/>
        </w:rPr>
        <w:t>«</w:t>
      </w:r>
      <w:r>
        <w:rPr>
          <w:rFonts w:eastAsia="Times New Roman"/>
          <w:szCs w:val="24"/>
          <w:lang w:val="en-US"/>
        </w:rPr>
        <w:t>GLAXO</w:t>
      </w:r>
      <w:r>
        <w:rPr>
          <w:rFonts w:eastAsia="Times New Roman"/>
          <w:szCs w:val="24"/>
        </w:rPr>
        <w:t>»</w:t>
      </w:r>
      <w:r>
        <w:rPr>
          <w:rFonts w:eastAsia="Times New Roman"/>
          <w:szCs w:val="24"/>
        </w:rPr>
        <w:t xml:space="preserve">,  στην </w:t>
      </w:r>
      <w:r>
        <w:rPr>
          <w:rFonts w:eastAsia="Times New Roman"/>
          <w:szCs w:val="24"/>
        </w:rPr>
        <w:t>«</w:t>
      </w:r>
      <w:r>
        <w:rPr>
          <w:rFonts w:eastAsia="Times New Roman"/>
          <w:szCs w:val="24"/>
          <w:lang w:val="en-US"/>
        </w:rPr>
        <w:t>PFIZER</w:t>
      </w:r>
      <w:r>
        <w:rPr>
          <w:rFonts w:eastAsia="Times New Roman"/>
          <w:szCs w:val="24"/>
        </w:rPr>
        <w:t>»</w:t>
      </w:r>
      <w:r>
        <w:rPr>
          <w:rFonts w:eastAsia="Times New Roman"/>
          <w:szCs w:val="24"/>
        </w:rPr>
        <w:t>. Γι’ αυτού του μεγέθους εταιρείες μιλάμε. Αυτές οι εταιρείες σήμερα πήγαν να πάρουν από εσάς ένα δωράκι 60 εκατομμύρια. Το πή</w:t>
      </w:r>
      <w:r>
        <w:rPr>
          <w:rFonts w:eastAsia="Times New Roman"/>
          <w:szCs w:val="24"/>
        </w:rPr>
        <w:t>ρατε πίσω. Θα δούμε τη συνέχεια.</w:t>
      </w:r>
    </w:p>
    <w:p w14:paraId="5FF1967C"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Κλείνω με το άρθρο 5 που κάνατε για την </w:t>
      </w:r>
      <w:proofErr w:type="spellStart"/>
      <w:r>
        <w:rPr>
          <w:rFonts w:eastAsia="Times New Roman"/>
          <w:szCs w:val="24"/>
        </w:rPr>
        <w:t>υποχρεωτικότητα</w:t>
      </w:r>
      <w:proofErr w:type="spellEnd"/>
      <w:r>
        <w:rPr>
          <w:rFonts w:eastAsia="Times New Roman"/>
          <w:szCs w:val="24"/>
        </w:rPr>
        <w:t xml:space="preserve"> της εφαρμογής του </w:t>
      </w:r>
      <w:proofErr w:type="spellStart"/>
      <w:r>
        <w:rPr>
          <w:rFonts w:eastAsia="Times New Roman"/>
          <w:szCs w:val="24"/>
          <w:lang w:val="en-US"/>
        </w:rPr>
        <w:t>clawback</w:t>
      </w:r>
      <w:proofErr w:type="spellEnd"/>
      <w:r>
        <w:rPr>
          <w:rFonts w:eastAsia="Times New Roman"/>
          <w:szCs w:val="24"/>
        </w:rPr>
        <w:t xml:space="preserve"> για το </w:t>
      </w:r>
      <w:r>
        <w:rPr>
          <w:rFonts w:eastAsia="Times New Roman"/>
          <w:szCs w:val="24"/>
        </w:rPr>
        <w:t>’</w:t>
      </w:r>
      <w:r>
        <w:rPr>
          <w:rFonts w:eastAsia="Times New Roman"/>
          <w:szCs w:val="24"/>
        </w:rPr>
        <w:t>13.</w:t>
      </w:r>
    </w:p>
    <w:p w14:paraId="5FF1967D"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Για να μην μας το παίζετε σπουδαίοι, κύριε Ξανθέ και κύριε </w:t>
      </w:r>
      <w:proofErr w:type="spellStart"/>
      <w:r>
        <w:rPr>
          <w:rFonts w:eastAsia="Times New Roman"/>
          <w:szCs w:val="24"/>
        </w:rPr>
        <w:t>Πολάκη</w:t>
      </w:r>
      <w:proofErr w:type="spellEnd"/>
      <w:r>
        <w:rPr>
          <w:rFonts w:eastAsia="Times New Roman"/>
          <w:szCs w:val="24"/>
        </w:rPr>
        <w:t xml:space="preserve"> –γιατί εγώ παρακολουθώ την υγεία από επαγγελματική διαστροφή- </w:t>
      </w:r>
      <w:r>
        <w:rPr>
          <w:rFonts w:eastAsia="Times New Roman"/>
          <w:szCs w:val="24"/>
        </w:rPr>
        <w:t xml:space="preserve">θα σας πω τι κάνατε για να ξέρει ο ελληνικός λαός! Ζητήσατε απ’ όλους τους </w:t>
      </w:r>
      <w:proofErr w:type="spellStart"/>
      <w:r>
        <w:rPr>
          <w:rFonts w:eastAsia="Times New Roman"/>
          <w:szCs w:val="24"/>
        </w:rPr>
        <w:t>παρόχους</w:t>
      </w:r>
      <w:proofErr w:type="spellEnd"/>
      <w:r>
        <w:rPr>
          <w:rFonts w:eastAsia="Times New Roman"/>
          <w:szCs w:val="24"/>
        </w:rPr>
        <w:t xml:space="preserve"> να υπογράψουν δήλωση ότι παραιτούνται απ’ όλα τα ένδικα μέσα κατά του </w:t>
      </w:r>
      <w:proofErr w:type="spellStart"/>
      <w:r>
        <w:rPr>
          <w:rFonts w:eastAsia="Times New Roman"/>
          <w:szCs w:val="24"/>
          <w:lang w:val="en-US"/>
        </w:rPr>
        <w:t>clawback</w:t>
      </w:r>
      <w:proofErr w:type="spellEnd"/>
      <w:r>
        <w:rPr>
          <w:rFonts w:eastAsia="Times New Roman"/>
          <w:szCs w:val="24"/>
        </w:rPr>
        <w:t xml:space="preserve"> για να τους πληρώσετε. Οι </w:t>
      </w:r>
      <w:proofErr w:type="spellStart"/>
      <w:r>
        <w:rPr>
          <w:rFonts w:eastAsia="Times New Roman"/>
          <w:szCs w:val="24"/>
        </w:rPr>
        <w:t>πάροχοι</w:t>
      </w:r>
      <w:proofErr w:type="spellEnd"/>
      <w:r>
        <w:rPr>
          <w:rFonts w:eastAsia="Times New Roman"/>
          <w:szCs w:val="24"/>
        </w:rPr>
        <w:t xml:space="preserve"> δεν «τσιμπήσαν», κατά το </w:t>
      </w:r>
      <w:r>
        <w:rPr>
          <w:rFonts w:eastAsia="Times New Roman"/>
          <w:szCs w:val="24"/>
        </w:rPr>
        <w:lastRenderedPageBreak/>
        <w:t>κοινώς λεγόμενο και τώρα το κάνετε</w:t>
      </w:r>
      <w:r>
        <w:rPr>
          <w:rFonts w:eastAsia="Times New Roman"/>
          <w:szCs w:val="24"/>
        </w:rPr>
        <w:t xml:space="preserve"> με νόμο και τους πληρώνετε για να διατηρούν αυτό το δικαίωμα να πάνε στα δικαστήρια για το </w:t>
      </w:r>
      <w:proofErr w:type="spellStart"/>
      <w:r>
        <w:rPr>
          <w:rFonts w:eastAsia="Times New Roman"/>
          <w:szCs w:val="24"/>
          <w:lang w:val="en-US"/>
        </w:rPr>
        <w:t>clawback</w:t>
      </w:r>
      <w:proofErr w:type="spellEnd"/>
      <w:r>
        <w:rPr>
          <w:rFonts w:eastAsia="Times New Roman"/>
          <w:szCs w:val="24"/>
        </w:rPr>
        <w:t>.</w:t>
      </w:r>
    </w:p>
    <w:p w14:paraId="5FF1967E"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Άρα, στην πραγματικότητα το άρθρο σας τι κάνει; Έρχεται να υποχωρήσετε εσείς στην πίεση αυτών που δεν υπέγραψαν. Αυτό έγινε! Γιατί στις δηλώσεις είστε σαν</w:t>
      </w:r>
      <w:r>
        <w:rPr>
          <w:rFonts w:eastAsia="Times New Roman"/>
          <w:szCs w:val="24"/>
        </w:rPr>
        <w:t xml:space="preserve"> τον Ριχάρδο τον Λεοντόκαρδο, στη Βουλή έρχεστε με τις ρυθμίσεις που ανέφερα.</w:t>
      </w:r>
    </w:p>
    <w:p w14:paraId="5FF1967F"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Κλείνω απευθυνόμενος στον κ. Κοντονή. Θα ήθελα την ανοχή σας για δευτερόλεπτα, κύριε Πρόεδρε.</w:t>
      </w:r>
    </w:p>
    <w:p w14:paraId="5FF19680"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Χθες έγινε μια δημόσια αντιδικία. Δεν προέκυψε από εμένα η αλήθεια, όπως μου το χρεώ</w:t>
      </w:r>
      <w:r>
        <w:rPr>
          <w:rFonts w:eastAsia="Times New Roman"/>
          <w:szCs w:val="24"/>
        </w:rPr>
        <w:t>σατε, το θέμα του αν βγήκε ο δολοφόνος της δύστυχης αυτής γυναίκας με τον νόμο Παρασκευόπουλου, της γυναίκας που σκοτώθηκε, της Δώρας, στο νεκροταφείο. Σπεύσατε, όμως, όλος ο ΣΥΡΙΖΑ να το χρεώσει σ’ εμένα. Καμμία αντίρρηση! Εγώ δέχομαι όλα τα βέλη. Το είχε</w:t>
      </w:r>
      <w:r>
        <w:rPr>
          <w:rFonts w:eastAsia="Times New Roman"/>
          <w:szCs w:val="24"/>
        </w:rPr>
        <w:t xml:space="preserve"> γράψει όλο το διαδίκτυο. Είναι γνωστό ότι για όλα φταίει ο Άδωνις.</w:t>
      </w:r>
    </w:p>
    <w:p w14:paraId="5FF19681"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Έχω, όμως, ένα ερώτημα, γιατί ομολογώ ότι από χθες το ψάχνω πολύ. Και μου φαίνεται, κύριε Υπουργέ της Δικαιοσύνης -ελπίζω να κάνω λάθος- ότι έχετε κάνει μια πολύ μεθοδευμένη και έξυπνη εξα</w:t>
      </w:r>
      <w:r>
        <w:rPr>
          <w:rFonts w:eastAsia="Times New Roman"/>
          <w:szCs w:val="24"/>
        </w:rPr>
        <w:t>πάτηση του Κοινοβουλίου.</w:t>
      </w:r>
    </w:p>
    <w:p w14:paraId="5FF19682"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Η ανακοίνωσή σας γράφει ότι ο συγκεκριμένος δολοφόνος πληρούσε τις προϋποθέσεις αποφυλάκισης με τον παλαιότερο του </w:t>
      </w:r>
      <w:r>
        <w:rPr>
          <w:rFonts w:eastAsia="Times New Roman"/>
          <w:szCs w:val="24"/>
        </w:rPr>
        <w:t xml:space="preserve">κ. </w:t>
      </w:r>
      <w:r>
        <w:rPr>
          <w:rFonts w:eastAsia="Times New Roman"/>
          <w:szCs w:val="24"/>
        </w:rPr>
        <w:t>Παρασκευόπουλου νόμο. Ναι, τις πληρούσε. Ο παλιότερος νόμος, όμως, προϋπέθετε απόφαση του Συμβουλίου Πλημμελειοδι</w:t>
      </w:r>
      <w:r>
        <w:rPr>
          <w:rFonts w:eastAsia="Times New Roman"/>
          <w:szCs w:val="24"/>
        </w:rPr>
        <w:t>κών. Αν δεν υπάρχει απόφαση του Συμβουλίου Πλημμελειοδικών και βγήκε αυτόματα, τότε καίτοι πληρούσε τις προϋποθέσεις του προηγούμενου νόμου, αυτός βγήκε με τον νόμο Παρασκευόπουλου.</w:t>
      </w:r>
    </w:p>
    <w:p w14:paraId="5FF19683"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w:t>
      </w:r>
      <w:r>
        <w:rPr>
          <w:rFonts w:eastAsia="Times New Roman"/>
          <w:b/>
          <w:szCs w:val="24"/>
        </w:rPr>
        <w:t>των):</w:t>
      </w:r>
      <w:r>
        <w:rPr>
          <w:rFonts w:eastAsia="Times New Roman"/>
          <w:szCs w:val="24"/>
        </w:rPr>
        <w:t xml:space="preserve"> Τυπικό είναι.</w:t>
      </w:r>
    </w:p>
    <w:p w14:paraId="5FF19684"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Όχι, δεν είναι τυπικό αυτό. Δεν είναι καθόλου τυπικό.</w:t>
      </w:r>
    </w:p>
    <w:p w14:paraId="5FF19685" w14:textId="77777777" w:rsidR="00BA0105" w:rsidRDefault="00C470DB">
      <w:pPr>
        <w:tabs>
          <w:tab w:val="left" w:pos="2940"/>
        </w:tabs>
        <w:spacing w:line="600" w:lineRule="auto"/>
        <w:ind w:firstLine="720"/>
        <w:contextualSpacing/>
        <w:jc w:val="center"/>
        <w:rPr>
          <w:rFonts w:eastAsia="Times New Roman"/>
          <w:szCs w:val="24"/>
        </w:rPr>
      </w:pPr>
      <w:r>
        <w:rPr>
          <w:rFonts w:eastAsia="Times New Roman"/>
          <w:szCs w:val="24"/>
        </w:rPr>
        <w:t>(Θόρυβος στην Αίθουσα)</w:t>
      </w:r>
    </w:p>
    <w:p w14:paraId="5FF19686"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Άρα, δεν υπάρχει απόφαση του Συμβουλίου Πλημμελειοδικών. Τώρα συνεννοηθήκαμε.</w:t>
      </w:r>
    </w:p>
    <w:p w14:paraId="5FF19687"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Άρα, ο δολοφόνος της Δώρας -να ακούσει ο ελληνικός </w:t>
      </w:r>
      <w:r>
        <w:rPr>
          <w:rFonts w:eastAsia="Times New Roman"/>
          <w:szCs w:val="24"/>
        </w:rPr>
        <w:t xml:space="preserve">λαός- κατά παραδοχή του κυρίου Κοντονή -για τυπικούς λόγους είπε ο κ. Κοντονής- εξήλθε της φυλακής λόγω του νόμου Παρασκευόπουλου. Θα μπορούσε να είχε εξέλθει της φυλακής, εάν </w:t>
      </w:r>
      <w:r>
        <w:rPr>
          <w:rFonts w:eastAsia="Times New Roman"/>
          <w:szCs w:val="24"/>
        </w:rPr>
        <w:lastRenderedPageBreak/>
        <w:t>είχε πάει στο Συμβούλιο Πλημμελειοδικών, που δεν πήγε. Και δεν πήγε, γιατί είχατ</w:t>
      </w:r>
      <w:r>
        <w:rPr>
          <w:rFonts w:eastAsia="Times New Roman"/>
          <w:szCs w:val="24"/>
        </w:rPr>
        <w:t>ε ψηφίσει τον νόμο Παρασκευόπουλου.</w:t>
      </w:r>
    </w:p>
    <w:p w14:paraId="5FF19688" w14:textId="77777777" w:rsidR="00BA0105" w:rsidRDefault="00C470DB">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FF19689"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Άρα, «</w:t>
      </w:r>
      <w:r>
        <w:rPr>
          <w:rFonts w:eastAsia="Times New Roman"/>
          <w:szCs w:val="24"/>
          <w:lang w:val="en-US"/>
        </w:rPr>
        <w:t>fake</w:t>
      </w:r>
      <w:r>
        <w:rPr>
          <w:rFonts w:eastAsia="Times New Roman"/>
          <w:szCs w:val="24"/>
        </w:rPr>
        <w:t xml:space="preserve"> </w:t>
      </w:r>
      <w:r>
        <w:rPr>
          <w:rFonts w:eastAsia="Times New Roman"/>
          <w:szCs w:val="24"/>
          <w:lang w:val="en-US"/>
        </w:rPr>
        <w:t>news</w:t>
      </w:r>
      <w:r>
        <w:rPr>
          <w:rFonts w:eastAsia="Times New Roman"/>
          <w:szCs w:val="24"/>
        </w:rPr>
        <w:t>» ήταν η ανακοίνωση του Μεγάρου Μαξίμου και όχι η ανακοίνωση του Αντιπροέδρου της Νέας Δημοκρατίας. Μάλιστα! Πολύ ωραία!</w:t>
      </w:r>
    </w:p>
    <w:p w14:paraId="5FF1968A"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ΑΜΑΝΑΤΙΔΗ:</w:t>
      </w:r>
      <w:r>
        <w:rPr>
          <w:rFonts w:eastAsia="Times New Roman"/>
          <w:szCs w:val="24"/>
        </w:rPr>
        <w:t xml:space="preserve"> Κρίμα!</w:t>
      </w:r>
    </w:p>
    <w:p w14:paraId="5FF1968B"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Και μιας και είστε εδώ, γιατί για τον </w:t>
      </w:r>
      <w:proofErr w:type="spellStart"/>
      <w:r>
        <w:rPr>
          <w:rFonts w:eastAsia="Times New Roman"/>
          <w:szCs w:val="24"/>
        </w:rPr>
        <w:t>Κουφοντίνα</w:t>
      </w:r>
      <w:proofErr w:type="spellEnd"/>
      <w:r>
        <w:rPr>
          <w:rFonts w:eastAsia="Times New Roman"/>
          <w:szCs w:val="24"/>
        </w:rPr>
        <w:t xml:space="preserve"> θα μιλήσει άλλος καλύτερος από εμένα, θα ήθελα να πω και κάτι άλλο.</w:t>
      </w:r>
    </w:p>
    <w:p w14:paraId="5FF1968C"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Πριν από λίγες ημέρες ο κ. Παρασκευόπουλος σας έκανε μια δημόσια έκκληση εδώ από το </w:t>
      </w:r>
      <w:r>
        <w:rPr>
          <w:rFonts w:eastAsia="Times New Roman"/>
          <w:szCs w:val="24"/>
        </w:rPr>
        <w:t xml:space="preserve">κανάλι </w:t>
      </w:r>
      <w:r>
        <w:rPr>
          <w:rFonts w:eastAsia="Times New Roman"/>
          <w:szCs w:val="24"/>
        </w:rPr>
        <w:t>της Βουλής. Δεν είναι από τα «</w:t>
      </w:r>
      <w:proofErr w:type="spellStart"/>
      <w:r>
        <w:rPr>
          <w:rFonts w:eastAsia="Times New Roman"/>
          <w:szCs w:val="24"/>
        </w:rPr>
        <w:t>βοθροκάναλα</w:t>
      </w:r>
      <w:proofErr w:type="spellEnd"/>
      <w:r>
        <w:rPr>
          <w:rFonts w:eastAsia="Times New Roman"/>
          <w:szCs w:val="24"/>
        </w:rPr>
        <w:t xml:space="preserve">» που έλεγε ο </w:t>
      </w:r>
      <w:proofErr w:type="spellStart"/>
      <w:r>
        <w:rPr>
          <w:rFonts w:eastAsia="Times New Roman"/>
          <w:szCs w:val="24"/>
        </w:rPr>
        <w:t>Πολάκης</w:t>
      </w:r>
      <w:proofErr w:type="spellEnd"/>
      <w:r>
        <w:rPr>
          <w:rFonts w:eastAsia="Times New Roman"/>
          <w:szCs w:val="24"/>
        </w:rPr>
        <w:t xml:space="preserve">. Ήταν το </w:t>
      </w:r>
      <w:r>
        <w:rPr>
          <w:rFonts w:eastAsia="Times New Roman"/>
          <w:szCs w:val="24"/>
        </w:rPr>
        <w:t>κανάλι</w:t>
      </w:r>
      <w:r>
        <w:rPr>
          <w:rFonts w:eastAsia="Times New Roman"/>
          <w:szCs w:val="24"/>
        </w:rPr>
        <w:t xml:space="preserve"> της Βουλής. Μάλιστα. Τι σας είπε; Ακούστε φράση Παρασκευόπουλου «</w:t>
      </w:r>
      <w:r>
        <w:rPr>
          <w:rFonts w:eastAsia="Times New Roman"/>
          <w:szCs w:val="24"/>
          <w:lang w:val="en-US"/>
        </w:rPr>
        <w:t>mot</w:t>
      </w:r>
      <w:r>
        <w:rPr>
          <w:rFonts w:eastAsia="Times New Roman"/>
          <w:szCs w:val="24"/>
        </w:rPr>
        <w:t xml:space="preserve"> </w:t>
      </w:r>
      <w:r>
        <w:rPr>
          <w:rFonts w:eastAsia="Times New Roman"/>
          <w:szCs w:val="24"/>
          <w:lang w:val="en-US"/>
        </w:rPr>
        <w:t>a</w:t>
      </w:r>
      <w:r>
        <w:rPr>
          <w:rFonts w:eastAsia="Times New Roman"/>
          <w:szCs w:val="24"/>
        </w:rPr>
        <w:t xml:space="preserve"> </w:t>
      </w:r>
      <w:r>
        <w:rPr>
          <w:rFonts w:eastAsia="Times New Roman"/>
          <w:szCs w:val="24"/>
          <w:lang w:val="en-US"/>
        </w:rPr>
        <w:t>mot</w:t>
      </w:r>
      <w:r>
        <w:rPr>
          <w:rFonts w:eastAsia="Times New Roman"/>
          <w:szCs w:val="24"/>
        </w:rPr>
        <w:t>». Βίντεο υπάρχει: «Έχει δίκιο ο Μητσοτάκης. Ο νόμος μου πρέπει να καταργηθεί». Εκεί είναι ο κ. Παρασκε</w:t>
      </w:r>
      <w:r>
        <w:rPr>
          <w:rFonts w:eastAsia="Times New Roman"/>
          <w:szCs w:val="24"/>
        </w:rPr>
        <w:t>υόπουλος. Να πάτε να τον ρωτήσετε.</w:t>
      </w:r>
    </w:p>
    <w:p w14:paraId="5FF1968D"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Κύριε Κοντονή, αφού ο πρώην Υπουργός Δικαιοσύνης </w:t>
      </w:r>
      <w:r>
        <w:rPr>
          <w:rFonts w:eastAsia="Times New Roman"/>
          <w:szCs w:val="24"/>
        </w:rPr>
        <w:t xml:space="preserve">σάς </w:t>
      </w:r>
      <w:r>
        <w:rPr>
          <w:rFonts w:eastAsia="Times New Roman"/>
          <w:szCs w:val="24"/>
        </w:rPr>
        <w:t xml:space="preserve">είπε ότι έχει δίκιο ο Κυριάκος Μητσοτάκης, δεν αναλαμβάνετε </w:t>
      </w:r>
      <w:r>
        <w:rPr>
          <w:rFonts w:eastAsia="Times New Roman"/>
          <w:szCs w:val="24"/>
        </w:rPr>
        <w:lastRenderedPageBreak/>
        <w:t>μία πρωτοβουλία</w:t>
      </w:r>
      <w:r>
        <w:rPr>
          <w:rFonts w:eastAsia="Times New Roman"/>
          <w:szCs w:val="24"/>
        </w:rPr>
        <w:t xml:space="preserve"> -</w:t>
      </w:r>
      <w:r>
        <w:rPr>
          <w:rFonts w:eastAsia="Times New Roman"/>
          <w:szCs w:val="24"/>
        </w:rPr>
        <w:t>ενώ μας λέγατε μέχρι την περασμένη εβδομάδα εδώ ότι θα επεκτείνετε τον νόμο Παρασκευόπουλου</w:t>
      </w:r>
      <w:r>
        <w:rPr>
          <w:rFonts w:eastAsia="Times New Roman"/>
          <w:szCs w:val="24"/>
        </w:rPr>
        <w:t xml:space="preserve"> και θα τον πάτε και σε μεγαλύτερη χρονική διάρκεια και θα φέρετε και καινούργιο, περισσότερο </w:t>
      </w:r>
      <w:proofErr w:type="spellStart"/>
      <w:r>
        <w:rPr>
          <w:rFonts w:eastAsia="Times New Roman"/>
          <w:szCs w:val="24"/>
        </w:rPr>
        <w:t>αποσυμφορητικό</w:t>
      </w:r>
      <w:proofErr w:type="spellEnd"/>
      <w:r>
        <w:rPr>
          <w:rFonts w:eastAsia="Times New Roman"/>
          <w:szCs w:val="24"/>
        </w:rPr>
        <w:t xml:space="preserve">, </w:t>
      </w:r>
      <w:r>
        <w:rPr>
          <w:rFonts w:eastAsia="Times New Roman"/>
          <w:szCs w:val="24"/>
        </w:rPr>
        <w:t>αυτά λέγατε, τώρα, επαναλαμβάνω, που ο κ. Παρασκευόπουλος είπε τα ανάποδα και είπε ότι έχει δίκιο ο Κυριάκος Μητσοτάκης, δεν παίρνετε μια ωραία πρ</w:t>
      </w:r>
      <w:r>
        <w:rPr>
          <w:rFonts w:eastAsia="Times New Roman"/>
          <w:szCs w:val="24"/>
        </w:rPr>
        <w:t>ωτοβουλία</w:t>
      </w:r>
      <w:r>
        <w:rPr>
          <w:rFonts w:eastAsia="Times New Roman"/>
          <w:szCs w:val="24"/>
        </w:rPr>
        <w:t>-</w:t>
      </w:r>
      <w:r>
        <w:rPr>
          <w:rFonts w:eastAsia="Times New Roman"/>
          <w:szCs w:val="24"/>
        </w:rPr>
        <w:t xml:space="preserve">, να βάλετε και εισηγητή τον Παρασκευόπουλο, να ψηφίσουμε κι εμείς την κατάργηση του νόμου Παρασκευόπουλου, να πείτε κι ένα μπράβο και στον Κυριάκο Μητσοτάκη και να πάμε παρακάτω; </w:t>
      </w:r>
    </w:p>
    <w:p w14:paraId="5FF1968E" w14:textId="77777777" w:rsidR="00BA0105" w:rsidRDefault="00C470DB">
      <w:pPr>
        <w:spacing w:line="600" w:lineRule="auto"/>
        <w:ind w:firstLine="720"/>
        <w:contextualSpacing/>
        <w:jc w:val="both"/>
        <w:rPr>
          <w:rFonts w:eastAsia="Times New Roman"/>
          <w:szCs w:val="24"/>
        </w:rPr>
      </w:pPr>
      <w:r>
        <w:rPr>
          <w:rFonts w:eastAsia="Times New Roman"/>
          <w:szCs w:val="24"/>
        </w:rPr>
        <w:t>Τουλάχιστον αναγνωρίστε, κύριε Υπουργέ. Μπορεί να είχατε τις αγαθ</w:t>
      </w:r>
      <w:r>
        <w:rPr>
          <w:rFonts w:eastAsia="Times New Roman"/>
          <w:szCs w:val="24"/>
        </w:rPr>
        <w:t>ότερες των προθέσεων με τον νόμο Παρασκευόπουλου. Εγώ να δεχτώ ότι είχατε τις αγαθότερες των προθέσεων. Δεν το πιστεύω, βέβαια, το λέω για λόγους ρητορικούς, να το ξεκαθαρίσουμε. Για ιδεολογικούς λόγους το κάνατε, αλλά τουλάχιστον αναγνωρίστε ότι έγιναν πρ</w:t>
      </w:r>
      <w:r>
        <w:rPr>
          <w:rFonts w:eastAsia="Times New Roman"/>
          <w:szCs w:val="24"/>
        </w:rPr>
        <w:t>αγματικές τραγωδίες από αυτόν τον νόμο.</w:t>
      </w:r>
    </w:p>
    <w:p w14:paraId="5FF1968F" w14:textId="77777777" w:rsidR="00BA0105" w:rsidRDefault="00C470DB">
      <w:pPr>
        <w:spacing w:line="600" w:lineRule="auto"/>
        <w:ind w:firstLine="720"/>
        <w:contextualSpacing/>
        <w:jc w:val="both"/>
        <w:rPr>
          <w:rFonts w:eastAsia="Times New Roman"/>
          <w:b/>
          <w:szCs w:val="24"/>
        </w:rPr>
      </w:pPr>
      <w:r>
        <w:rPr>
          <w:rFonts w:eastAsia="Times New Roman"/>
          <w:b/>
          <w:szCs w:val="24"/>
        </w:rPr>
        <w:t>ΠΡΟΕΔΡΕΥΩΝ (Δημήτριος Καμμένος):</w:t>
      </w:r>
      <w:r>
        <w:rPr>
          <w:rFonts w:eastAsia="Times New Roman"/>
          <w:szCs w:val="24"/>
        </w:rPr>
        <w:t xml:space="preserve"> Κύριε Γεωργιάδη, παρακαλώ συντομεύστε.</w:t>
      </w:r>
    </w:p>
    <w:p w14:paraId="5FF19690" w14:textId="77777777" w:rsidR="00BA0105" w:rsidRDefault="00C470DB">
      <w:pPr>
        <w:spacing w:line="600" w:lineRule="auto"/>
        <w:ind w:firstLine="720"/>
        <w:contextualSpacing/>
        <w:jc w:val="both"/>
        <w:rPr>
          <w:rFonts w:eastAsia="Times New Roman"/>
          <w:szCs w:val="24"/>
        </w:rPr>
      </w:pPr>
      <w:r>
        <w:rPr>
          <w:rFonts w:eastAsia="Times New Roman"/>
          <w:b/>
          <w:szCs w:val="24"/>
        </w:rPr>
        <w:lastRenderedPageBreak/>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Υπήρξαν πραγματικά εγκλήματα απ’ αυτόν τον νόμο κι έχει έρθει η ώρα να ζητήσετε ένα μεγάλο συγγνώμη από τον ελληνι</w:t>
      </w:r>
      <w:r>
        <w:rPr>
          <w:rFonts w:eastAsia="Times New Roman"/>
          <w:szCs w:val="24"/>
        </w:rPr>
        <w:t>κό λαό γι’ αυτόν τον νόμο.</w:t>
      </w:r>
    </w:p>
    <w:p w14:paraId="5FF19691" w14:textId="77777777" w:rsidR="00BA0105" w:rsidRDefault="00C470DB">
      <w:pPr>
        <w:spacing w:line="600" w:lineRule="auto"/>
        <w:ind w:firstLine="720"/>
        <w:contextualSpacing/>
        <w:jc w:val="both"/>
        <w:rPr>
          <w:rFonts w:eastAsia="Times New Roman"/>
          <w:szCs w:val="24"/>
        </w:rPr>
      </w:pPr>
      <w:r>
        <w:rPr>
          <w:rFonts w:eastAsia="Times New Roman"/>
          <w:szCs w:val="24"/>
        </w:rPr>
        <w:t>Ευχαριστώ πολύ.</w:t>
      </w:r>
    </w:p>
    <w:p w14:paraId="5FF19692" w14:textId="77777777" w:rsidR="00BA0105" w:rsidRDefault="00C470DB">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FF19693"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Ο κ. Λοβέρδος, ως Κοινοβουλευτικός Εκπρόσωπος, έχει ζητήσει τον λόγο για μία ερώτηση.</w:t>
      </w:r>
    </w:p>
    <w:p w14:paraId="5FF19694" w14:textId="77777777" w:rsidR="00BA0105" w:rsidRDefault="00C470DB">
      <w:pPr>
        <w:spacing w:line="600" w:lineRule="auto"/>
        <w:ind w:firstLine="720"/>
        <w:contextualSpacing/>
        <w:jc w:val="center"/>
        <w:rPr>
          <w:rFonts w:eastAsia="Times New Roman"/>
          <w:szCs w:val="24"/>
        </w:rPr>
      </w:pPr>
      <w:r>
        <w:rPr>
          <w:rFonts w:eastAsia="Times New Roman"/>
          <w:szCs w:val="24"/>
        </w:rPr>
        <w:t>(Διαμαρτυρίες στην Αίθουσα)</w:t>
      </w:r>
    </w:p>
    <w:p w14:paraId="5FF19695" w14:textId="77777777" w:rsidR="00BA0105" w:rsidRDefault="00C470DB">
      <w:pPr>
        <w:spacing w:line="600" w:lineRule="auto"/>
        <w:ind w:firstLine="720"/>
        <w:contextualSpacing/>
        <w:jc w:val="both"/>
        <w:rPr>
          <w:rFonts w:eastAsia="Times New Roman"/>
          <w:szCs w:val="24"/>
        </w:rPr>
      </w:pPr>
      <w:r>
        <w:rPr>
          <w:rFonts w:eastAsia="Times New Roman"/>
          <w:szCs w:val="24"/>
        </w:rPr>
        <w:t>Κύριε Λοβέρδ</w:t>
      </w:r>
      <w:r>
        <w:rPr>
          <w:rFonts w:eastAsia="Times New Roman"/>
          <w:szCs w:val="24"/>
        </w:rPr>
        <w:t>ο, έχετε τον λόγο αυστηρά για ένα λεπτό.</w:t>
      </w:r>
    </w:p>
    <w:p w14:paraId="5FF19696" w14:textId="77777777" w:rsidR="00BA0105" w:rsidRDefault="00C470DB">
      <w:pPr>
        <w:spacing w:line="600" w:lineRule="auto"/>
        <w:ind w:firstLine="720"/>
        <w:contextualSpacing/>
        <w:jc w:val="both"/>
        <w:rPr>
          <w:rFonts w:eastAsia="Times New Roman"/>
          <w:szCs w:val="24"/>
        </w:rPr>
      </w:pPr>
      <w:r>
        <w:rPr>
          <w:rFonts w:eastAsia="Times New Roman"/>
          <w:b/>
          <w:szCs w:val="24"/>
        </w:rPr>
        <w:t>ΝΙΚΟΛΑΟΣ ΗΓΟΥΜΕΝΙΔΗΣ:</w:t>
      </w:r>
      <w:r>
        <w:rPr>
          <w:rFonts w:eastAsia="Times New Roman"/>
          <w:szCs w:val="24"/>
        </w:rPr>
        <w:t xml:space="preserve"> Κύριε Πρόεδρε, θα ήθελα τον λόγο επί προσωπικού.</w:t>
      </w:r>
    </w:p>
    <w:p w14:paraId="5FF19697"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Μετά έχει ζητήσει τον λόγο ο κ. Κοντονής και ο κ. Παρασκευόπουλος.</w:t>
      </w:r>
    </w:p>
    <w:p w14:paraId="5FF19698" w14:textId="77777777" w:rsidR="00BA0105" w:rsidRDefault="00C470DB">
      <w:pPr>
        <w:spacing w:line="600" w:lineRule="auto"/>
        <w:ind w:firstLine="720"/>
        <w:contextualSpacing/>
        <w:jc w:val="both"/>
        <w:rPr>
          <w:rFonts w:eastAsia="Times New Roman"/>
          <w:szCs w:val="24"/>
        </w:rPr>
      </w:pPr>
      <w:r>
        <w:rPr>
          <w:rFonts w:eastAsia="Times New Roman"/>
          <w:b/>
          <w:szCs w:val="24"/>
        </w:rPr>
        <w:t>ΝΙΚΟΛΑΟΣ ΗΓΟΥΜΕΝΙΔΗΣ:</w:t>
      </w:r>
      <w:r>
        <w:rPr>
          <w:rFonts w:eastAsia="Times New Roman"/>
          <w:szCs w:val="24"/>
        </w:rPr>
        <w:t xml:space="preserve"> Κύριε Πρόεδρε, επί προσωπικού είναι.</w:t>
      </w:r>
    </w:p>
    <w:p w14:paraId="5FF19699" w14:textId="77777777" w:rsidR="00BA0105" w:rsidRDefault="00C470DB">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Κύριε συνάδελφε, μία ερώτηση θέλω να κάνω.</w:t>
      </w:r>
    </w:p>
    <w:p w14:paraId="5FF1969A" w14:textId="77777777" w:rsidR="00BA0105" w:rsidRDefault="00C470DB">
      <w:pPr>
        <w:spacing w:line="600" w:lineRule="auto"/>
        <w:ind w:firstLine="720"/>
        <w:contextualSpacing/>
        <w:jc w:val="both"/>
        <w:rPr>
          <w:rFonts w:eastAsia="Times New Roman"/>
          <w:szCs w:val="24"/>
        </w:rPr>
      </w:pPr>
      <w:r>
        <w:rPr>
          <w:rFonts w:eastAsia="Times New Roman"/>
          <w:b/>
          <w:szCs w:val="24"/>
        </w:rPr>
        <w:lastRenderedPageBreak/>
        <w:t>ΠΡΟΕΔΡΕΥΩΝ (Δημήτριος Καμμένος):</w:t>
      </w:r>
      <w:r>
        <w:rPr>
          <w:rFonts w:eastAsia="Times New Roman"/>
          <w:szCs w:val="24"/>
        </w:rPr>
        <w:t xml:space="preserve"> Να κάνει μια ερώτηση ο κ. Λοβέρδος και να κλείσει το θέμα.</w:t>
      </w:r>
    </w:p>
    <w:p w14:paraId="5FF1969B" w14:textId="77777777" w:rsidR="00BA0105" w:rsidRDefault="00C470DB">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Ούτε μισό δευτερόλεπτο, κύριε Πρόεδρε.</w:t>
      </w:r>
    </w:p>
    <w:p w14:paraId="5FF1969C" w14:textId="77777777" w:rsidR="00BA0105" w:rsidRDefault="00C470DB">
      <w:pPr>
        <w:spacing w:line="600" w:lineRule="auto"/>
        <w:ind w:firstLine="720"/>
        <w:contextualSpacing/>
        <w:jc w:val="both"/>
        <w:rPr>
          <w:rFonts w:eastAsia="Times New Roman"/>
          <w:szCs w:val="24"/>
        </w:rPr>
      </w:pPr>
      <w:r>
        <w:rPr>
          <w:rFonts w:eastAsia="Times New Roman"/>
          <w:szCs w:val="24"/>
        </w:rPr>
        <w:t>Έτσι όπω</w:t>
      </w:r>
      <w:r>
        <w:rPr>
          <w:rFonts w:eastAsia="Times New Roman"/>
          <w:szCs w:val="24"/>
        </w:rPr>
        <w:t xml:space="preserve">ς ήρθε η τροπολογία, κυρία </w:t>
      </w:r>
      <w:proofErr w:type="spellStart"/>
      <w:r>
        <w:rPr>
          <w:rFonts w:eastAsia="Times New Roman"/>
          <w:szCs w:val="24"/>
        </w:rPr>
        <w:t>Αχτσιόγλου</w:t>
      </w:r>
      <w:proofErr w:type="spellEnd"/>
      <w:r>
        <w:rPr>
          <w:rFonts w:eastAsia="Times New Roman"/>
          <w:szCs w:val="24"/>
        </w:rPr>
        <w:t>, δεν επιτρέπει ούτε διάλογο ούτε ακρόαση φορέων. Συνεπώς, ανταλλάσσουμε πολιτικά επιχειρήματα. Το δεδομένο είναι ότι την κατάργηση του αγγελιοσήμου την κάνατε εσείς. Η αλήθεια δεν αλλάζει.</w:t>
      </w:r>
    </w:p>
    <w:p w14:paraId="5FF1969D" w14:textId="77777777" w:rsidR="00BA0105" w:rsidRDefault="00C470DB">
      <w:pPr>
        <w:spacing w:line="600" w:lineRule="auto"/>
        <w:ind w:firstLine="720"/>
        <w:contextualSpacing/>
        <w:jc w:val="both"/>
        <w:rPr>
          <w:rFonts w:eastAsia="Times New Roman"/>
          <w:szCs w:val="24"/>
        </w:rPr>
      </w:pPr>
      <w:r>
        <w:rPr>
          <w:rFonts w:eastAsia="Times New Roman"/>
          <w:szCs w:val="24"/>
        </w:rPr>
        <w:t>Πάμε τώρα να δούμε πώς μπορού</w:t>
      </w:r>
      <w:r>
        <w:rPr>
          <w:rFonts w:eastAsia="Times New Roman"/>
          <w:szCs w:val="24"/>
        </w:rPr>
        <w:t>με να βοηθήσουμε στη λύση. Αν είχαμε κάνει διάλογο, κοινοβουλευτικό, θα σας ρωτούσαμε: «Έχετε αναλογιστική μελέτη;». Αν δεν έχετε, πώς μπορείτε να αντιτάξετε επιχείρημα στο επιχείρημά μου ότι δεν βγαίνουν με τους πόρους αυτούς τα πράγματα. Άντε να πάρετε κ</w:t>
      </w:r>
      <w:r>
        <w:rPr>
          <w:rFonts w:eastAsia="Times New Roman"/>
          <w:szCs w:val="24"/>
        </w:rPr>
        <w:t>αμμιά εικοσαριά εκατομμύρια, ενώ χρειάζεστε εξήντα. Αν είναι αλήθεια αυτό που λέω -μακάρι να μην είναι, αλλά ρωτάμε και συνεννοούμαστε και συζητάμε, συζητάμε κατ</w:t>
      </w:r>
      <w:r>
        <w:rPr>
          <w:rFonts w:eastAsia="Times New Roman"/>
          <w:szCs w:val="24"/>
        </w:rPr>
        <w:t xml:space="preserve">’ </w:t>
      </w:r>
      <w:r>
        <w:rPr>
          <w:rFonts w:eastAsia="Times New Roman"/>
          <w:szCs w:val="24"/>
        </w:rPr>
        <w:t>αρχάς με τους ίδιους-, έχετε βρει κάποια λύση γι’ αυτό αν σας προκύψει σε δύο μήνες; Ή θα ξαν</w:t>
      </w:r>
      <w:r>
        <w:rPr>
          <w:rFonts w:eastAsia="Times New Roman"/>
          <w:szCs w:val="24"/>
        </w:rPr>
        <w:t>αέρχεστε στη Βουλή, ζητώντας τροποποίηση και υποστηριζόμενοι από τους Βουλευτές σας, που ό,τι κι αν τους λέτε, το ψηφίζουν;</w:t>
      </w:r>
    </w:p>
    <w:p w14:paraId="5FF1969E"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Και δεύτερο ερώτημα, έχετε σκεφτεί ότι με αυτό που κάνετε, ειδικά για αυτούς που είναι έντιμοι και πληρώνουν εισφορές, που τους επεκ</w:t>
      </w:r>
      <w:r>
        <w:rPr>
          <w:rFonts w:eastAsia="Times New Roman"/>
          <w:szCs w:val="24"/>
        </w:rPr>
        <w:t>τείνετε την υποχρέωσή τους να πληρώσουν εισφορές, ότι μπορεί να πάνε να κάνουν απολύσεις ή μειώσεις μισθών; Έχετε βρει έναν τρόπο να επιμεριστεί η ζημία; Αυτό είναι ένα ερώτημα πραγματικό και το συνοψίζω: Η αναλογιστική μελέτη τι σας δείχνει; Μια άλλη μελέ</w:t>
      </w:r>
      <w:r>
        <w:rPr>
          <w:rFonts w:eastAsia="Times New Roman"/>
          <w:szCs w:val="24"/>
        </w:rPr>
        <w:t>τη, έστω πράξεις…</w:t>
      </w:r>
    </w:p>
    <w:p w14:paraId="5FF1969F"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Λοβέρδο, κλείστε παρακαλώ.</w:t>
      </w:r>
    </w:p>
    <w:p w14:paraId="5FF196A0" w14:textId="77777777" w:rsidR="00BA0105" w:rsidRDefault="00C470DB">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Και δεύτερον, έχετε συνεννοηθεί για ισοβαρή καταμερισμό της δαπάνης;</w:t>
      </w:r>
    </w:p>
    <w:p w14:paraId="5FF196A1"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Ο κ. </w:t>
      </w:r>
      <w:proofErr w:type="spellStart"/>
      <w:r>
        <w:rPr>
          <w:rFonts w:eastAsia="Times New Roman"/>
          <w:szCs w:val="24"/>
        </w:rPr>
        <w:t>Ηγουμενίδης</w:t>
      </w:r>
      <w:proofErr w:type="spellEnd"/>
      <w:r>
        <w:rPr>
          <w:rFonts w:eastAsia="Times New Roman"/>
          <w:szCs w:val="24"/>
        </w:rPr>
        <w:t xml:space="preserve"> έχει τον λόγο επί προσωπικού, μετά </w:t>
      </w:r>
      <w:r>
        <w:rPr>
          <w:rFonts w:eastAsia="Times New Roman"/>
          <w:szCs w:val="24"/>
        </w:rPr>
        <w:t>είναι ο κ. Υπουργός και μετά ο κ. Παρασκευόπουλος.</w:t>
      </w:r>
    </w:p>
    <w:p w14:paraId="5FF196A2" w14:textId="77777777" w:rsidR="00BA0105" w:rsidRDefault="00C470DB">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Κύριε Πρόεδρε, να απαντήσω πρώτα;</w:t>
      </w:r>
    </w:p>
    <w:p w14:paraId="5FF196A3"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Παρακαλώ, απαντήστε.</w:t>
      </w:r>
    </w:p>
    <w:p w14:paraId="5FF196A4" w14:textId="77777777" w:rsidR="00BA0105" w:rsidRDefault="00C470DB">
      <w:pPr>
        <w:spacing w:line="600" w:lineRule="auto"/>
        <w:ind w:firstLine="720"/>
        <w:contextualSpacing/>
        <w:jc w:val="both"/>
        <w:rPr>
          <w:rFonts w:eastAsia="Times New Roman"/>
          <w:szCs w:val="24"/>
        </w:rPr>
      </w:pPr>
      <w:r>
        <w:rPr>
          <w:rFonts w:eastAsia="Times New Roman"/>
          <w:b/>
          <w:szCs w:val="24"/>
        </w:rPr>
        <w:lastRenderedPageBreak/>
        <w:t>ΑΝΑΣΤΑΣΙΟΣ ΠΕΤΡΟΠΟΥΛΟΣ</w:t>
      </w:r>
      <w:r>
        <w:rPr>
          <w:rFonts w:eastAsia="Times New Roman"/>
          <w:b/>
          <w:szCs w:val="24"/>
        </w:rPr>
        <w:t xml:space="preserve"> (Υφυπουργός Εργασίας, Κοινωνικής Ασφάλισης και Κοινωνικής Αλληλεγγύης):</w:t>
      </w:r>
      <w:r>
        <w:rPr>
          <w:rFonts w:eastAsia="Times New Roman"/>
          <w:szCs w:val="24"/>
        </w:rPr>
        <w:t xml:space="preserve"> Επειδή ετέθη ερώτηση, κύριε Λοβέρδο, θα ήθελα να σας πω ότι είναι μια συζήτηση που διεξάγεται πάνω από ένα έτος τώρα μεταξύ των ενδιαφερομένων που εμπλέκονται στο ΕΔΟΕΑΠ, εργοδοτών κα</w:t>
      </w:r>
      <w:r>
        <w:rPr>
          <w:rFonts w:eastAsia="Times New Roman"/>
          <w:szCs w:val="24"/>
        </w:rPr>
        <w:t xml:space="preserve">ι εργαζομένων. Αν δεν κάνω λάθος, έχουν γίνει πάνω από δεκαπέντε συναντήσεις και με τήρηση πρακτικών στο μεγαλύτερο μέρος αυτών. </w:t>
      </w:r>
    </w:p>
    <w:p w14:paraId="5FF196A5" w14:textId="77777777" w:rsidR="00BA0105" w:rsidRDefault="00C470DB">
      <w:pPr>
        <w:spacing w:line="600" w:lineRule="auto"/>
        <w:ind w:firstLine="720"/>
        <w:contextualSpacing/>
        <w:jc w:val="both"/>
        <w:rPr>
          <w:rFonts w:eastAsia="Times New Roman"/>
          <w:szCs w:val="24"/>
        </w:rPr>
      </w:pPr>
      <w:r>
        <w:rPr>
          <w:rFonts w:eastAsia="Times New Roman"/>
          <w:szCs w:val="24"/>
        </w:rPr>
        <w:t>Οι ίδιοι είχαν συμφωνήσει, στην αφετηρία αυτής της συζήτησης, τον τρόπο προσδιορισμού της σχετικής δαπάνης που χρειάζεται να κ</w:t>
      </w:r>
      <w:r>
        <w:rPr>
          <w:rFonts w:eastAsia="Times New Roman"/>
          <w:szCs w:val="24"/>
        </w:rPr>
        <w:t>αλύπτεται. Έγινε μια προμελέτη. Ανατέθηκε με κοινή συμφωνία σε μια εταιρεία -δεν θυμάμαι τώρα ποια και δεν έχει και νόημα να αναφέρω- και εν συνεχεία, έγινε μια εξαντλητική, λεπτομερής αναλογιστική μελέτη. Έχουν γίνει αυτά.</w:t>
      </w:r>
    </w:p>
    <w:p w14:paraId="5FF196A6" w14:textId="77777777" w:rsidR="00BA0105" w:rsidRDefault="00C470DB">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Γιατί δεν μας </w:t>
      </w:r>
      <w:r>
        <w:rPr>
          <w:rFonts w:eastAsia="Times New Roman"/>
          <w:szCs w:val="24"/>
        </w:rPr>
        <w:t>τα φέρατε;</w:t>
      </w:r>
    </w:p>
    <w:p w14:paraId="5FF196A7" w14:textId="77777777" w:rsidR="00BA0105" w:rsidRDefault="00C470DB">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Θα εξηγήσω.</w:t>
      </w:r>
    </w:p>
    <w:p w14:paraId="5FF196A8"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Λοβέρδο, παρακαλώ μην διακόπτετε.</w:t>
      </w:r>
    </w:p>
    <w:p w14:paraId="5FF196A9" w14:textId="77777777" w:rsidR="00BA0105" w:rsidRDefault="00C470DB">
      <w:pPr>
        <w:spacing w:line="600" w:lineRule="auto"/>
        <w:ind w:firstLine="720"/>
        <w:contextualSpacing/>
        <w:jc w:val="both"/>
        <w:rPr>
          <w:rFonts w:eastAsia="Times New Roman"/>
          <w:szCs w:val="24"/>
        </w:rPr>
      </w:pPr>
      <w:r>
        <w:rPr>
          <w:rFonts w:eastAsia="Times New Roman"/>
          <w:b/>
          <w:szCs w:val="24"/>
        </w:rPr>
        <w:lastRenderedPageBreak/>
        <w:t>ΑΝΑΣΤΑΣΙΟΣ ΠΕΤΡΟΠΟΥΛΟΣ (Υφυπουργός Εργασίας, Κοινωνικής Ασφάλισης</w:t>
      </w:r>
      <w:r>
        <w:rPr>
          <w:rFonts w:eastAsia="Times New Roman"/>
          <w:b/>
          <w:szCs w:val="24"/>
        </w:rPr>
        <w:t xml:space="preserve"> και Κοινωνικής Αλληλεγγύης):</w:t>
      </w:r>
      <w:r>
        <w:rPr>
          <w:rFonts w:eastAsia="Times New Roman"/>
          <w:szCs w:val="24"/>
        </w:rPr>
        <w:t xml:space="preserve"> Όπως έχουμε πει, είναι μια υπόθεση  -και επειδή επικαλεστήκατε τη δικηγορική σας ιδιότητα-, η οποία στο παρελθόν σας ενέπλεξε με τα θέματα του ΕΔΟΕΑΠ. </w:t>
      </w:r>
    </w:p>
    <w:p w14:paraId="5FF196AA" w14:textId="77777777" w:rsidR="00BA0105" w:rsidRDefault="00C470DB">
      <w:pPr>
        <w:spacing w:line="600" w:lineRule="auto"/>
        <w:ind w:firstLine="720"/>
        <w:contextualSpacing/>
        <w:jc w:val="both"/>
        <w:rPr>
          <w:rFonts w:eastAsia="Times New Roman"/>
          <w:szCs w:val="24"/>
        </w:rPr>
      </w:pPr>
      <w:r>
        <w:rPr>
          <w:rFonts w:eastAsia="Times New Roman"/>
          <w:szCs w:val="24"/>
        </w:rPr>
        <w:t>Επομένως, ξέρετε ότι εκ του νόμου είναι ένα ιδιότυπο νομικό πρόσωπο που λε</w:t>
      </w:r>
      <w:r>
        <w:rPr>
          <w:rFonts w:eastAsia="Times New Roman"/>
          <w:szCs w:val="24"/>
        </w:rPr>
        <w:t xml:space="preserve">ιτουργεί, που δεν είναι ούτε σωματείο ούτε νομικό πρόσωπο δημοσίου δικαίου. Έχει μια ιδιαιτερότητα εκ του νόμου και ο νόμος προσδιορίζει ακριβώς τους όρους υπό τους οποίους λειτουργεί ο ΕΔΟΕΑΠ. </w:t>
      </w:r>
    </w:p>
    <w:p w14:paraId="5FF196AB"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w:t>
      </w:r>
      <w:r>
        <w:rPr>
          <w:rFonts w:eastAsia="Times New Roman"/>
          <w:szCs w:val="24"/>
        </w:rPr>
        <w:t>ς του κυρίου Υφυπουργού)</w:t>
      </w:r>
    </w:p>
    <w:p w14:paraId="5FF196AC" w14:textId="77777777" w:rsidR="00BA0105" w:rsidRDefault="00C470DB">
      <w:pPr>
        <w:spacing w:line="600" w:lineRule="auto"/>
        <w:ind w:firstLine="720"/>
        <w:contextualSpacing/>
        <w:jc w:val="both"/>
        <w:rPr>
          <w:rFonts w:eastAsia="Times New Roman"/>
          <w:szCs w:val="24"/>
        </w:rPr>
      </w:pPr>
      <w:r>
        <w:rPr>
          <w:rFonts w:eastAsia="Times New Roman"/>
          <w:szCs w:val="24"/>
        </w:rPr>
        <w:t>Λέει με τροποποίηση του καταστατικού του, κατά τις γνωστές διατάξεις που προβλέπονται για τροποποίηση καταστατικού, ορίζονται τα σχετικά θέματα των εισφορών, όλα τα σχετικά θέματα που όριζε ο ιδρυτικός νόμος του ΕΔΟΕΑΠ. Κι αυτό συν</w:t>
      </w:r>
      <w:r>
        <w:rPr>
          <w:rFonts w:eastAsia="Times New Roman"/>
          <w:szCs w:val="24"/>
        </w:rPr>
        <w:t>έβη. Χθες ολοκληρώθηκε η διαδικασία και γι’ αυτό εμείς τελούσαμε σε αναμονή της ίδιας της διαδικασίας που ο νόμος προβλέπει για τα σχετικά ζητήματα το</w:t>
      </w:r>
      <w:r>
        <w:rPr>
          <w:rFonts w:eastAsia="Times New Roman"/>
          <w:szCs w:val="24"/>
        </w:rPr>
        <w:t>υ</w:t>
      </w:r>
      <w:r>
        <w:rPr>
          <w:rFonts w:eastAsia="Times New Roman"/>
          <w:szCs w:val="24"/>
        </w:rPr>
        <w:t xml:space="preserve"> ΕΔΟΕΑΠ, να αποφασίσουν οι </w:t>
      </w:r>
      <w:r>
        <w:rPr>
          <w:rFonts w:eastAsia="Times New Roman"/>
          <w:szCs w:val="24"/>
        </w:rPr>
        <w:lastRenderedPageBreak/>
        <w:t>ίδιοι οι ενδιαφερόμενοι τι είναι αυτό που σύμφωνα με τον νόμο πρέπει να συμβεί</w:t>
      </w:r>
      <w:r>
        <w:rPr>
          <w:rFonts w:eastAsia="Times New Roman"/>
          <w:szCs w:val="24"/>
        </w:rPr>
        <w:t>.</w:t>
      </w:r>
    </w:p>
    <w:p w14:paraId="5FF196AD"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Καταθέτω για τα Πρακτικά απόσπασμα πρακτικών της Καταστατικής Γενικής Συνέλευσης με τα αποτελέσματα της ψηφοφορίας για την τροποποίηση του </w:t>
      </w:r>
      <w:r>
        <w:rPr>
          <w:rFonts w:eastAsia="Times New Roman"/>
          <w:szCs w:val="24"/>
        </w:rPr>
        <w:t xml:space="preserve">καταστατικού </w:t>
      </w:r>
      <w:r>
        <w:rPr>
          <w:rFonts w:eastAsia="Times New Roman"/>
          <w:szCs w:val="24"/>
        </w:rPr>
        <w:t xml:space="preserve">του </w:t>
      </w:r>
      <w:r>
        <w:rPr>
          <w:rFonts w:eastAsia="Times New Roman"/>
          <w:szCs w:val="24"/>
        </w:rPr>
        <w:t>οργανισμού</w:t>
      </w:r>
      <w:r>
        <w:rPr>
          <w:rFonts w:eastAsia="Times New Roman"/>
          <w:szCs w:val="24"/>
        </w:rPr>
        <w:t xml:space="preserve">. </w:t>
      </w:r>
    </w:p>
    <w:p w14:paraId="5FF196AE" w14:textId="77777777" w:rsidR="00BA0105" w:rsidRDefault="00C470DB">
      <w:pPr>
        <w:spacing w:line="600" w:lineRule="auto"/>
        <w:ind w:firstLine="720"/>
        <w:contextualSpacing/>
        <w:jc w:val="both"/>
        <w:rPr>
          <w:rFonts w:eastAsia="Times New Roman"/>
          <w:szCs w:val="24"/>
        </w:rPr>
      </w:pPr>
      <w:r>
        <w:rPr>
          <w:rFonts w:eastAsia="Times New Roman"/>
          <w:szCs w:val="24"/>
        </w:rPr>
        <w:t>(Στο σημείο αυτό ο Υφυπουργός κ. Αναστάσιος Πετρόπουλος</w:t>
      </w:r>
      <w:r>
        <w:rPr>
          <w:rFonts w:eastAsia="Times New Roman"/>
          <w:b/>
          <w:szCs w:val="24"/>
        </w:rPr>
        <w:t xml:space="preserve"> </w:t>
      </w:r>
      <w:r>
        <w:rPr>
          <w:rFonts w:eastAsia="Times New Roman"/>
          <w:szCs w:val="24"/>
        </w:rPr>
        <w:t xml:space="preserve">καταθέτει για τα Πρακτικά το </w:t>
      </w:r>
      <w:r>
        <w:rPr>
          <w:rFonts w:eastAsia="Times New Roman"/>
          <w:szCs w:val="24"/>
        </w:rPr>
        <w:t xml:space="preserve">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5FF196AF"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διαδικασία τηρήθηκε, όπως προέβλεπε ο ιδρυτικός νόμος του ΕΔΟΕΑΠ, και η διαδικασία ολοκληρώθηκε. Αυτά που όρισαν εργοδότες </w:t>
      </w:r>
      <w:r>
        <w:rPr>
          <w:rFonts w:eastAsia="Times New Roman" w:cs="Times New Roman"/>
          <w:szCs w:val="24"/>
        </w:rPr>
        <w:t xml:space="preserve">και εργαζόμενοι στο πλαίσιο των δικών τους συμφωνιών τηρήθηκαν. </w:t>
      </w:r>
    </w:p>
    <w:p w14:paraId="5FF196B0"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Συμφωνούν όλοι σε αυτό; </w:t>
      </w:r>
    </w:p>
    <w:p w14:paraId="5FF196B1"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Βεβαίως, συμφωνήθηκε κατά τη διάρκεια των διαπραγματεύσεων με πολλούς τρόπους αυτό το πλαίσιο και αποτυπώθηκε στις σχετικές μελέτες. </w:t>
      </w:r>
    </w:p>
    <w:p w14:paraId="5FF196B2"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Εμείς ήρθαμε νομοθετικά να επικυρώσουμε ό,τι προέβλεπε ο ιδρυτικός νόμος ως διαδικασία. Οι ίδιοι οι ενδιαφερόμενοι με έναν</w:t>
      </w:r>
      <w:r>
        <w:rPr>
          <w:rFonts w:eastAsia="Times New Roman" w:cs="Times New Roman"/>
          <w:szCs w:val="24"/>
        </w:rPr>
        <w:t xml:space="preserve"> πανηγυρικό τρόπο το ψήφισαν. Νομίζω ότι κανείς δεν έχει αμφιβολία και δεν είναι δυνατόν κανείς σε αυτή την Αίθουσα να το αντικρούσει, όταν έξι χιλιάδες </w:t>
      </w:r>
      <w:proofErr w:type="spellStart"/>
      <w:r>
        <w:rPr>
          <w:rFonts w:eastAsia="Times New Roman" w:cs="Times New Roman"/>
          <w:szCs w:val="24"/>
        </w:rPr>
        <w:t>εκατόν</w:t>
      </w:r>
      <w:proofErr w:type="spellEnd"/>
      <w:r>
        <w:rPr>
          <w:rFonts w:eastAsia="Times New Roman" w:cs="Times New Roman"/>
          <w:szCs w:val="24"/>
        </w:rPr>
        <w:t xml:space="preserve"> είκοσι πέντε ψηφίζουν από τους δέκα χιλιάδες και όταν περίπου το 93% των συμμετεχόντων ψήφισαν α</w:t>
      </w:r>
      <w:r>
        <w:rPr>
          <w:rFonts w:eastAsia="Times New Roman" w:cs="Times New Roman"/>
          <w:szCs w:val="24"/>
        </w:rPr>
        <w:t xml:space="preserve">υτό το πλαίσιο. </w:t>
      </w:r>
    </w:p>
    <w:p w14:paraId="5FF196B3"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Φ</w:t>
      </w:r>
      <w:r>
        <w:rPr>
          <w:rFonts w:eastAsia="Times New Roman" w:cs="Times New Roman"/>
          <w:szCs w:val="24"/>
        </w:rPr>
        <w:t xml:space="preserve">αντάζομαι ότι το ίδιο ισχύει και για τη Νέα Δημοκρατία, η οποία δεν τοποθετήθηκε προς το παρόν. Χθες ο κ. </w:t>
      </w:r>
      <w:proofErr w:type="spellStart"/>
      <w:r>
        <w:rPr>
          <w:rFonts w:eastAsia="Times New Roman" w:cs="Times New Roman"/>
          <w:szCs w:val="24"/>
        </w:rPr>
        <w:t>Βρούτσης</w:t>
      </w:r>
      <w:proofErr w:type="spellEnd"/>
      <w:r>
        <w:rPr>
          <w:rFonts w:eastAsia="Times New Roman" w:cs="Times New Roman"/>
          <w:szCs w:val="24"/>
        </w:rPr>
        <w:t xml:space="preserve"> έλεγε διάφορα, ότι κοστίζουν αυτά στους εργοδότες και ότι δεν τους ρωτήσαμε. Υπάρχει ένα τέτοιο ενδιαφέρον. Άλλοτε δηλώνετα</w:t>
      </w:r>
      <w:r>
        <w:rPr>
          <w:rFonts w:eastAsia="Times New Roman" w:cs="Times New Roman"/>
          <w:szCs w:val="24"/>
        </w:rPr>
        <w:t>ι με κραυγαλέο τρόπο, άλλοτε δειλά. Φαντάζομαι ότι δεν είστε με την άποψη αυτή. Άλλωστε, θα ψηφίσετε και θα ψηφίσει και η Νέα Δημοκρατία, όπως είχε προαναγγείλει. Είναι μ</w:t>
      </w:r>
      <w:r>
        <w:rPr>
          <w:rFonts w:eastAsia="Times New Roman" w:cs="Times New Roman"/>
          <w:szCs w:val="24"/>
        </w:rPr>
        <w:t>ί</w:t>
      </w:r>
      <w:r>
        <w:rPr>
          <w:rFonts w:eastAsia="Times New Roman" w:cs="Times New Roman"/>
          <w:szCs w:val="24"/>
        </w:rPr>
        <w:t xml:space="preserve">α δέσμευση η οποία προκύπτει εκ του νόμου, ο οποίος τόσα χρόνια τηρήθηκε και από την </w:t>
      </w:r>
      <w:r>
        <w:rPr>
          <w:rFonts w:eastAsia="Times New Roman" w:cs="Times New Roman"/>
          <w:szCs w:val="24"/>
        </w:rPr>
        <w:t xml:space="preserve">ίδια τη Νέα Δημοκρατία. Αυτή είναι η απάντηση συνολικά. </w:t>
      </w:r>
    </w:p>
    <w:p w14:paraId="5FF196B4"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Εμείς δεν παρεμβαίνουμε και δεν παρεμβήκαμε -και για αυτόν τον λόγο προχωρήσαμε σε αυτή τη διαδικασία- στα σχετικά θέματα που ο ιδρυτικός νόμος του ΕΔΟΕΑΠ έχει ορίσει.</w:t>
      </w:r>
    </w:p>
    <w:p w14:paraId="5FF196B5"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b/>
          <w:szCs w:val="24"/>
        </w:rPr>
        <w:t xml:space="preserve">: </w:t>
      </w:r>
      <w:r>
        <w:rPr>
          <w:rFonts w:eastAsia="Times New Roman" w:cs="Times New Roman"/>
          <w:szCs w:val="24"/>
        </w:rPr>
        <w:t xml:space="preserve">Ευχαριστούμε πολύ, κύριε Υπουργέ. </w:t>
      </w:r>
    </w:p>
    <w:p w14:paraId="5FF196B6"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Ηγουμενίδης</w:t>
      </w:r>
      <w:proofErr w:type="spellEnd"/>
      <w:r>
        <w:rPr>
          <w:rFonts w:eastAsia="Times New Roman" w:cs="Times New Roman"/>
          <w:szCs w:val="24"/>
        </w:rPr>
        <w:t xml:space="preserve"> έχει ζητήσει τον λόγο επί προσωπικού. </w:t>
      </w:r>
      <w:r>
        <w:rPr>
          <w:rFonts w:eastAsia="Times New Roman" w:cs="Times New Roman"/>
          <w:szCs w:val="24"/>
        </w:rPr>
        <w:t>Ο</w:t>
      </w:r>
      <w:r>
        <w:rPr>
          <w:rFonts w:eastAsia="Times New Roman" w:cs="Times New Roman"/>
          <w:szCs w:val="24"/>
        </w:rPr>
        <w:t xml:space="preserve"> κ. Κοντονής και ο κ. Παρασκευόπουλος έχουν, επίσης, ζητήσει τον λόγο. </w:t>
      </w:r>
    </w:p>
    <w:p w14:paraId="5FF196B7"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Ηγουμενίδη</w:t>
      </w:r>
      <w:proofErr w:type="spellEnd"/>
      <w:r>
        <w:rPr>
          <w:rFonts w:eastAsia="Times New Roman" w:cs="Times New Roman"/>
          <w:szCs w:val="24"/>
        </w:rPr>
        <w:t xml:space="preserve">, έχετε τον λόγο. </w:t>
      </w:r>
    </w:p>
    <w:p w14:paraId="5FF196B8"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Ευχαριστώ, κύριε Πρόεδρε. </w:t>
      </w:r>
    </w:p>
    <w:p w14:paraId="5FF196B9"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Ήθελα να πω ότι, πρώτον, ανέκαθεν, η Αριστερά -και έχει υπογράψει αυτές τις θέσεις με τους αγώνες της- ήταν ταγμένη με ένα δημόσιο σύστημα υγείας που θα εξασφαλίζει στον κάθε πολίτη που έχει ανάγκη ό,τι υπηρεσίες υγείας έχει ανάγκη, χωρίς…</w:t>
      </w:r>
    </w:p>
    <w:p w14:paraId="5FF196BA"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w:t>
      </w:r>
      <w:r>
        <w:rPr>
          <w:rFonts w:eastAsia="Times New Roman" w:cs="Times New Roman"/>
          <w:b/>
          <w:szCs w:val="24"/>
        </w:rPr>
        <w:t xml:space="preserve">ήτριος Καμμένος): </w:t>
      </w:r>
      <w:r>
        <w:rPr>
          <w:rFonts w:eastAsia="Times New Roman" w:cs="Times New Roman"/>
          <w:szCs w:val="24"/>
        </w:rPr>
        <w:t xml:space="preserve">Επί προσωπικού, κύριε συνάδελφε. Πείτε μας το </w:t>
      </w:r>
      <w:proofErr w:type="spellStart"/>
      <w:r>
        <w:rPr>
          <w:rFonts w:eastAsia="Times New Roman" w:cs="Times New Roman"/>
          <w:szCs w:val="24"/>
        </w:rPr>
        <w:t>προσωπικόν</w:t>
      </w:r>
      <w:proofErr w:type="spellEnd"/>
      <w:r>
        <w:rPr>
          <w:rFonts w:eastAsia="Times New Roman" w:cs="Times New Roman"/>
          <w:szCs w:val="24"/>
        </w:rPr>
        <w:t>!</w:t>
      </w:r>
    </w:p>
    <w:p w14:paraId="5FF196BB"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Ολοκληρώνω σε ένα λεπτό. Θα είχα τελειώσει, αν…</w:t>
      </w:r>
    </w:p>
    <w:p w14:paraId="5FF196BC"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Μα, αν είχατε τελειώσει, δεν θα είχατε πει το προσωπικό.</w:t>
      </w:r>
    </w:p>
    <w:p w14:paraId="5FF196BD"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Φωτήλα, σας παρακαλώ. </w:t>
      </w:r>
    </w:p>
    <w:p w14:paraId="5FF196BE"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Παρακαλώ, τελειώνετε, κύριε </w:t>
      </w:r>
      <w:proofErr w:type="spellStart"/>
      <w:r>
        <w:rPr>
          <w:rFonts w:eastAsia="Times New Roman" w:cs="Times New Roman"/>
          <w:szCs w:val="24"/>
        </w:rPr>
        <w:t>Ηγουμενίδη</w:t>
      </w:r>
      <w:proofErr w:type="spellEnd"/>
      <w:r>
        <w:rPr>
          <w:rFonts w:eastAsia="Times New Roman" w:cs="Times New Roman"/>
          <w:szCs w:val="24"/>
        </w:rPr>
        <w:t xml:space="preserve">. </w:t>
      </w:r>
    </w:p>
    <w:p w14:paraId="5FF196BF"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Η διαφορά μας, λοιπόν, είναι ότι εμείς τασσόμαστε με ένα τέτοιο σύστημα υγείας που παρέχει υπηρεσίες υγείας χωρίς να διακρίνει τους πολίτες κατά την οικονομική κατά</w:t>
      </w:r>
      <w:r>
        <w:rPr>
          <w:rFonts w:eastAsia="Times New Roman" w:cs="Times New Roman"/>
          <w:szCs w:val="24"/>
        </w:rPr>
        <w:t xml:space="preserve">σταση, κατά το χρώμα του δέρματος, ή κατά την εθνικότητα. </w:t>
      </w:r>
    </w:p>
    <w:p w14:paraId="5FF196C0"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Απέναντί μας είναι η πολιτική της Νέας Δημοκρατίας, η οποία ανακηρύσσει την οικονομική πολιτική…</w:t>
      </w:r>
    </w:p>
    <w:p w14:paraId="5FF196C1" w14:textId="77777777" w:rsidR="00BA0105" w:rsidRDefault="00C470DB">
      <w:pPr>
        <w:spacing w:line="600" w:lineRule="auto"/>
        <w:ind w:firstLine="709"/>
        <w:contextualSpacing/>
        <w:jc w:val="center"/>
        <w:rPr>
          <w:rFonts w:eastAsia="Times New Roman" w:cs="Times New Roman"/>
          <w:szCs w:val="24"/>
        </w:rPr>
      </w:pPr>
      <w:r>
        <w:rPr>
          <w:rFonts w:eastAsia="Times New Roman" w:cs="Times New Roman"/>
          <w:szCs w:val="24"/>
        </w:rPr>
        <w:t>(Θόρυβος στην Αίθουσα)</w:t>
      </w:r>
    </w:p>
    <w:p w14:paraId="5FF196C2"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Αυτό είναι διάγγελμα!</w:t>
      </w:r>
    </w:p>
    <w:p w14:paraId="5FF196C3"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Είναι προσωπικό</w:t>
      </w:r>
      <w:r>
        <w:rPr>
          <w:rFonts w:eastAsia="Times New Roman" w:cs="Times New Roman"/>
          <w:szCs w:val="24"/>
        </w:rPr>
        <w:t xml:space="preserve"> τώρα αυτό; </w:t>
      </w:r>
    </w:p>
    <w:p w14:paraId="5FF196C4"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Να ολοκληρώσω. Ενοχλεί…</w:t>
      </w:r>
    </w:p>
    <w:p w14:paraId="5FF196C5"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Δεν βλέπω προσωπικό θέμα. Δεν το αναγνωρίζουμε. Περιμένουν οι κύριοι Υπουργοί να μιλήσουν. </w:t>
      </w:r>
    </w:p>
    <w:p w14:paraId="5FF196C6"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συνάδελφοι της Νέας Δημοκρατίας, διευθύνω τη συζήτηση. </w:t>
      </w:r>
    </w:p>
    <w:p w14:paraId="5FF196C7"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Πε</w:t>
      </w:r>
      <w:r>
        <w:rPr>
          <w:rFonts w:eastAsia="Times New Roman" w:cs="Times New Roman"/>
          <w:szCs w:val="24"/>
        </w:rPr>
        <w:t xml:space="preserve">ριμένουν οι κύριοι Υπουργοί, επειδή υπάρχει σοβαρό θέμα που έχει τεθεί. </w:t>
      </w:r>
    </w:p>
    <w:p w14:paraId="5FF196C8"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ΗΓΟΥΜΕΝΙΔΗΣ: </w:t>
      </w:r>
      <w:r>
        <w:rPr>
          <w:rFonts w:eastAsia="Times New Roman" w:cs="Times New Roman"/>
          <w:szCs w:val="24"/>
        </w:rPr>
        <w:t xml:space="preserve">Θα είχα τελειώσει, κύριε Πρόεδρε. </w:t>
      </w:r>
    </w:p>
    <w:p w14:paraId="5FF196C9"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Ευχαριστώ.</w:t>
      </w:r>
    </w:p>
    <w:p w14:paraId="5FF196CA"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Εδώ είναι, λοιπόν, η διαφορά. Γνωρίζω τη διαδρομή και είναι </w:t>
      </w:r>
      <w:r>
        <w:rPr>
          <w:rFonts w:eastAsia="Times New Roman" w:cs="Times New Roman"/>
          <w:szCs w:val="24"/>
        </w:rPr>
        <w:t xml:space="preserve">γνωστή η διαδρομή όλων μας εδώ μέσα. Τιμώ τη διαδρομή όλων των συντρόφων μου στην Κοινοβουλευτική Ομάδα του ΣΥΡΙΖΑ. </w:t>
      </w:r>
      <w:r>
        <w:rPr>
          <w:rFonts w:eastAsia="Times New Roman" w:cs="Times New Roman"/>
          <w:szCs w:val="24"/>
        </w:rPr>
        <w:t>Θ</w:t>
      </w:r>
      <w:r>
        <w:rPr>
          <w:rFonts w:eastAsia="Times New Roman" w:cs="Times New Roman"/>
          <w:szCs w:val="24"/>
        </w:rPr>
        <w:t xml:space="preserve">υμάμαι ότι δεν είναι η πρώτη φορά που ο κ. Γεωργιάδης χρησιμοποίησε το κινητό του και φωτογραφίες από το κινητό του. </w:t>
      </w:r>
    </w:p>
    <w:p w14:paraId="5FF196CB"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δεν παίρνω πίσω ούτε ένα κόμμα από την ομιλία που έκανα. </w:t>
      </w:r>
    </w:p>
    <w:p w14:paraId="5FF196CC"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FF196CD"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w:t>
      </w:r>
    </w:p>
    <w:p w14:paraId="5FF196CE"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κ. Παρασκευόπουλος έχει τον λόγο, αν δεν έχει αντίρρηση ο κ. Κοντονής. </w:t>
      </w:r>
    </w:p>
    <w:p w14:paraId="5FF196CF"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Ευχαριστώ, κύριε Πρ</w:t>
      </w:r>
      <w:r>
        <w:rPr>
          <w:rFonts w:eastAsia="Times New Roman" w:cs="Times New Roman"/>
          <w:szCs w:val="24"/>
        </w:rPr>
        <w:t xml:space="preserve">όεδρε. </w:t>
      </w:r>
    </w:p>
    <w:p w14:paraId="5FF196D0"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στοχοποίηση</w:t>
      </w:r>
      <w:proofErr w:type="spellEnd"/>
      <w:r>
        <w:rPr>
          <w:rFonts w:eastAsia="Times New Roman" w:cs="Times New Roman"/>
          <w:szCs w:val="24"/>
        </w:rPr>
        <w:t xml:space="preserve">, την οποία επιχείρησε προηγουμένως ο κ. Γεωργιάδης στο πρόσωπό μου, δεν είναι καθόλου καινούργιο </w:t>
      </w:r>
      <w:r>
        <w:rPr>
          <w:rFonts w:eastAsia="Times New Roman" w:cs="Times New Roman"/>
          <w:szCs w:val="24"/>
        </w:rPr>
        <w:lastRenderedPageBreak/>
        <w:t xml:space="preserve">φαινόμενο. Όπως γνωρίζετε όλοι, εδώ και μέρες </w:t>
      </w:r>
      <w:proofErr w:type="spellStart"/>
      <w:r>
        <w:rPr>
          <w:rFonts w:eastAsia="Times New Roman" w:cs="Times New Roman"/>
          <w:szCs w:val="24"/>
        </w:rPr>
        <w:t>στοχοποιούμαι</w:t>
      </w:r>
      <w:proofErr w:type="spellEnd"/>
      <w:r>
        <w:rPr>
          <w:rFonts w:eastAsia="Times New Roman" w:cs="Times New Roman"/>
          <w:szCs w:val="24"/>
        </w:rPr>
        <w:t xml:space="preserve"> με τον πιο βίαιο, βάναυσο τρόπο ως ο άνθρωπος που έχει βάψει τα χέρια του με </w:t>
      </w:r>
      <w:r>
        <w:rPr>
          <w:rFonts w:eastAsia="Times New Roman" w:cs="Times New Roman"/>
          <w:szCs w:val="24"/>
        </w:rPr>
        <w:t xml:space="preserve">αίμα και λοιπά. </w:t>
      </w:r>
    </w:p>
    <w:p w14:paraId="5FF196D1"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υπομονή εγώ θα σας εξηγήσω και πάλι πώς έχουν τα πράγματα. Να σας πω ότι από το 2005 η χώρα μας έχει </w:t>
      </w:r>
      <w:proofErr w:type="spellStart"/>
      <w:r>
        <w:rPr>
          <w:rFonts w:eastAsia="Times New Roman" w:cs="Times New Roman"/>
          <w:szCs w:val="24"/>
        </w:rPr>
        <w:t>αποσυμφορητικούς</w:t>
      </w:r>
      <w:proofErr w:type="spellEnd"/>
      <w:r>
        <w:rPr>
          <w:rFonts w:eastAsia="Times New Roman" w:cs="Times New Roman"/>
          <w:szCs w:val="24"/>
        </w:rPr>
        <w:t xml:space="preserve"> νόμους και ότι δυνάμει των </w:t>
      </w:r>
      <w:proofErr w:type="spellStart"/>
      <w:r>
        <w:rPr>
          <w:rFonts w:eastAsia="Times New Roman" w:cs="Times New Roman"/>
          <w:szCs w:val="24"/>
        </w:rPr>
        <w:t>αποσυμφορητικών</w:t>
      </w:r>
      <w:proofErr w:type="spellEnd"/>
      <w:r>
        <w:rPr>
          <w:rFonts w:eastAsia="Times New Roman" w:cs="Times New Roman"/>
          <w:szCs w:val="24"/>
        </w:rPr>
        <w:t xml:space="preserve"> νόμων γίνεται το σύνολο των απολύσεων από τις φυλακές από το 2005 μέχρι σήμ</w:t>
      </w:r>
      <w:r>
        <w:rPr>
          <w:rFonts w:eastAsia="Times New Roman" w:cs="Times New Roman"/>
          <w:szCs w:val="24"/>
        </w:rPr>
        <w:t xml:space="preserve">ερα. </w:t>
      </w:r>
    </w:p>
    <w:p w14:paraId="5FF196D2"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Δυστυχώς, στη χώρα μας, όπως σε όλες τις χώρες του κόσμου, όπως σε όλες τις εποχές και σε όλες τις ηπείρους, υπάρχει μετά το έγκλημα υποτροπή. Το γεγονός ότι υπάρχει υποτροπή δεν σημαίνει ότι φταίει ο νόμος για τις απολύσεις. </w:t>
      </w:r>
    </w:p>
    <w:p w14:paraId="5FF196D3"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Τα πρωτοφανή εδώ είναι </w:t>
      </w:r>
      <w:r>
        <w:rPr>
          <w:rFonts w:eastAsia="Times New Roman" w:cs="Times New Roman"/>
          <w:szCs w:val="24"/>
        </w:rPr>
        <w:t>δύο: Το ένα είναι ότι στην τελευταία περίοδο των τελευταίων ετών η εγκληματικότητα -και μάλιστα η βαριά και μάλιστα οι ανθρωποκτονίες- έχει μειωθεί. Αν, λοιπόν, κάποια επίδραση μπορεί να αποδοθεί -αν και το πράγμα είναι έμμεσο, για αυτό δεν είναι σωστό- κα</w:t>
      </w:r>
      <w:r>
        <w:rPr>
          <w:rFonts w:eastAsia="Times New Roman" w:cs="Times New Roman"/>
          <w:szCs w:val="24"/>
        </w:rPr>
        <w:t xml:space="preserve">ι στις ρυθμίσεις για την αποφυλάκιση, επειδή ένα μερίδιο της εγκληματικότητας είναι και η δευτερογενής, αυτή είναι η επίδραση της μείωσης του αριθμού ακόμη και των ανθρωποκτονιών.  </w:t>
      </w:r>
    </w:p>
    <w:p w14:paraId="5FF196D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ότι είναι σαφές ότι τη στιγμή που ούτως ή άλλως η εγκληματικότητα δυστυχώς υπάρχει -και η δευτερογενής δυστυχώς υπάρχει- η απομόνωση των πιο αποκρουστικών ή ειδεχθών περιπτώσεων και η απόδοσή τους σε ένα πρόσωπο και μόνο είναι όχι απλώς λαϊκισμός, α</w:t>
      </w:r>
      <w:r>
        <w:rPr>
          <w:rFonts w:eastAsia="Times New Roman" w:cs="Times New Roman"/>
          <w:szCs w:val="24"/>
        </w:rPr>
        <w:t>λλά από την πλευρά μου πιστεύω ότι είναι μία αξιόποινη συμπεριφορά συκοφαντικής δυσφήμισης κατ’ εξακολούθηση, απολύτως αβάσιμη, η οποία πιστεύω ότι θα αρχίσει να γίνεται αντιληπτή.</w:t>
      </w:r>
    </w:p>
    <w:p w14:paraId="5FF196D5"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FF196D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b/>
          <w:szCs w:val="24"/>
        </w:rPr>
        <w:t xml:space="preserve">: </w:t>
      </w:r>
      <w:r>
        <w:rPr>
          <w:rFonts w:eastAsia="Times New Roman" w:cs="Times New Roman"/>
          <w:szCs w:val="24"/>
        </w:rPr>
        <w:t>Ευχαριστούμε πολύ τον Υπουργό κ. Παρασκευόπουλο.</w:t>
      </w:r>
    </w:p>
    <w:p w14:paraId="5FF196D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Κύριε Πρόεδρε, θα μπορούσα να έχω τον λόγο για μία παρέμβαση;</w:t>
      </w:r>
    </w:p>
    <w:p w14:paraId="5FF196D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Ο κ. Κοντονής έχει τον λόγο, γ</w:t>
      </w:r>
      <w:r>
        <w:rPr>
          <w:rFonts w:eastAsia="Times New Roman" w:cs="Times New Roman"/>
          <w:szCs w:val="24"/>
        </w:rPr>
        <w:t>ια να κάνει μία παρέμβαση.</w:t>
      </w:r>
    </w:p>
    <w:p w14:paraId="5FF196D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Ευχαριστώ, κύριε Πρόεδρε.</w:t>
      </w:r>
    </w:p>
    <w:p w14:paraId="5FF196D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Θα περίμενα ο κ. Γεωργιάδης, μετά το «κάζο» με το κινητό και την εμφάνιση διαφόρων ως συνομιλητών Υπουργών της Κυβέρνησης σ</w:t>
      </w:r>
      <w:r>
        <w:rPr>
          <w:rFonts w:eastAsia="Times New Roman" w:cs="Times New Roman"/>
          <w:szCs w:val="24"/>
        </w:rPr>
        <w:t xml:space="preserve">την τηλεόραση του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 να είναι λίγο πιο προσεκτικός όταν έρχεται στη Βουλή με το κινητό του και όταν προβαίνει σε αποκαλύψεις.</w:t>
      </w:r>
    </w:p>
    <w:p w14:paraId="5FF196D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Για να βάζουμε τα πράγματα στη θέση τους, κυρίες και κύριοι Βουλευτές, ας πούμε ότι ο ΣΥΡΙΖΑ δεν είχε εκλεγεί κυβέρνηση και δ</w:t>
      </w:r>
      <w:r>
        <w:rPr>
          <w:rFonts w:eastAsia="Times New Roman" w:cs="Times New Roman"/>
          <w:szCs w:val="24"/>
        </w:rPr>
        <w:t>εν είχε πάρει τα μέτρα αποσυμφόρησης των φυλακών με τις δύο νομοθετικές πρωτοβουλίες του 2015 και του 2016. Θα ίσχυαν αυτά που είχατε ψηφίσει εσείς από το 2005 και βεβαίως θα ίσχυε η διάταξη του άρθρου 105</w:t>
      </w:r>
      <w:r>
        <w:rPr>
          <w:rFonts w:eastAsia="Times New Roman" w:cs="Times New Roman"/>
          <w:szCs w:val="24"/>
        </w:rPr>
        <w:t xml:space="preserve"> και</w:t>
      </w:r>
      <w:r>
        <w:rPr>
          <w:rFonts w:eastAsia="Times New Roman" w:cs="Times New Roman"/>
          <w:szCs w:val="24"/>
        </w:rPr>
        <w:t xml:space="preserve"> επόμενα του Ποινικού Κώδικα, η οποία ισχύει απ</w:t>
      </w:r>
      <w:r>
        <w:rPr>
          <w:rFonts w:eastAsia="Times New Roman" w:cs="Times New Roman"/>
          <w:szCs w:val="24"/>
        </w:rPr>
        <w:t xml:space="preserve">ό το 1950. </w:t>
      </w:r>
    </w:p>
    <w:p w14:paraId="5FF196D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Βλέπω, κύριε Γεωργιάδη, ότι συμβουλεύεστε και τον νομικό σας σύμβουλο, τον κ. Βορίδη. </w:t>
      </w:r>
    </w:p>
    <w:p w14:paraId="5FF196D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Πάντοτε!</w:t>
      </w:r>
    </w:p>
    <w:p w14:paraId="5FF196D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Ενδιαφέρον! Καλό είναι να έρχεστε στη </w:t>
      </w:r>
      <w:r>
        <w:rPr>
          <w:rFonts w:eastAsia="Times New Roman" w:cs="Times New Roman"/>
          <w:szCs w:val="24"/>
        </w:rPr>
        <w:t>Βουλή με τον συνήγορό σας!</w:t>
      </w:r>
    </w:p>
    <w:p w14:paraId="5FF196D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λοιπόν, να πω το εξής: Ας πούμε ότι δεν υπήρχε ο ΣΥΡΙΖΑ ούτε οι </w:t>
      </w:r>
      <w:proofErr w:type="spellStart"/>
      <w:r>
        <w:rPr>
          <w:rFonts w:eastAsia="Times New Roman" w:cs="Times New Roman"/>
          <w:szCs w:val="24"/>
        </w:rPr>
        <w:t>αποσυμφορητικοί</w:t>
      </w:r>
      <w:proofErr w:type="spellEnd"/>
      <w:r>
        <w:rPr>
          <w:rFonts w:eastAsia="Times New Roman" w:cs="Times New Roman"/>
          <w:szCs w:val="24"/>
        </w:rPr>
        <w:t xml:space="preserve"> νόμοι. Ο συγκεκριμένος καταδικασθείς θα είχε εξέλθει των φυλακών μετά το δευτεροβάθμιο δικαστήριο;</w:t>
      </w:r>
    </w:p>
    <w:p w14:paraId="5FF196E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Όχι. </w:t>
      </w:r>
    </w:p>
    <w:p w14:paraId="5FF196E1" w14:textId="77777777" w:rsidR="00BA0105" w:rsidRDefault="00C470DB">
      <w:pPr>
        <w:spacing w:line="600" w:lineRule="auto"/>
        <w:ind w:firstLine="720"/>
        <w:contextualSpacing/>
        <w:jc w:val="both"/>
        <w:rPr>
          <w:rFonts w:eastAsia="Times New Roman" w:cs="Times New Roman"/>
          <w:b/>
          <w:szCs w:val="24"/>
        </w:rPr>
      </w:pPr>
      <w:r>
        <w:rPr>
          <w:rFonts w:eastAsia="Times New Roman" w:cs="Times New Roman"/>
          <w:b/>
          <w:szCs w:val="24"/>
        </w:rPr>
        <w:t>ΜΑΥΡΟΥΔΗ</w:t>
      </w:r>
      <w:r>
        <w:rPr>
          <w:rFonts w:eastAsia="Times New Roman" w:cs="Times New Roman"/>
          <w:b/>
          <w:szCs w:val="24"/>
        </w:rPr>
        <w:t xml:space="preserve">Σ ΒΟΡΙΔΗΣ: </w:t>
      </w:r>
      <w:r>
        <w:rPr>
          <w:rFonts w:eastAsia="Times New Roman" w:cs="Times New Roman"/>
          <w:szCs w:val="24"/>
        </w:rPr>
        <w:t>Δεν το ξέρουμε.</w:t>
      </w:r>
      <w:r>
        <w:rPr>
          <w:rFonts w:eastAsia="Times New Roman" w:cs="Times New Roman"/>
          <w:b/>
          <w:szCs w:val="24"/>
        </w:rPr>
        <w:t xml:space="preserve"> </w:t>
      </w:r>
    </w:p>
    <w:p w14:paraId="5FF196E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Θα είχε εξέλθει, διότι…</w:t>
      </w:r>
    </w:p>
    <w:p w14:paraId="5FF196E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Κύριοι συνάδελφοι, σας παρακαλώ να μην κάνουμε διάλογο.</w:t>
      </w:r>
    </w:p>
    <w:p w14:paraId="5FF196E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Μην κάνετε εξυπνάδες και μη λέτε πράγματα τα οποία δεν έχουν κα</w:t>
      </w:r>
      <w:r>
        <w:rPr>
          <w:rFonts w:eastAsia="Times New Roman" w:cs="Times New Roman"/>
          <w:szCs w:val="24"/>
        </w:rPr>
        <w:t>μ</w:t>
      </w:r>
      <w:r>
        <w:rPr>
          <w:rFonts w:eastAsia="Times New Roman" w:cs="Times New Roman"/>
          <w:szCs w:val="24"/>
        </w:rPr>
        <w:t>μία βάση.</w:t>
      </w:r>
    </w:p>
    <w:p w14:paraId="5FF196E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Οποιοδήποτε όργανο ήταν αρμόδιο να αποφασίσει, θα έκανε τη διαπίστωση ότι ο συγκεκριμένος κρατούμενος </w:t>
      </w:r>
      <w:r>
        <w:rPr>
          <w:rFonts w:eastAsia="Times New Roman" w:cs="Times New Roman"/>
          <w:szCs w:val="24"/>
        </w:rPr>
        <w:t xml:space="preserve">είχε εκτίσει τα </w:t>
      </w:r>
      <w:r>
        <w:rPr>
          <w:rFonts w:eastAsia="Times New Roman" w:cs="Times New Roman"/>
          <w:szCs w:val="24"/>
        </w:rPr>
        <w:t xml:space="preserve">τρία </w:t>
      </w:r>
      <w:proofErr w:type="spellStart"/>
      <w:r>
        <w:rPr>
          <w:rFonts w:eastAsia="Times New Roman" w:cs="Times New Roman"/>
          <w:szCs w:val="24"/>
        </w:rPr>
        <w:t>πέπτα</w:t>
      </w:r>
      <w:proofErr w:type="spellEnd"/>
      <w:r>
        <w:rPr>
          <w:rFonts w:eastAsia="Times New Roman" w:cs="Times New Roman"/>
          <w:szCs w:val="24"/>
        </w:rPr>
        <w:t xml:space="preserve"> της ποινής που προβλέπει το άρθρο 105 και επόμενα του Ποινικού Κώδικα και θα είχε αφεθεί ελεύθερος. Επαναλαμβάνω ότι η κρίση είναι…</w:t>
      </w:r>
    </w:p>
    <w:p w14:paraId="5FF196E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Έχει πρόσθετα απαιτούμενα το άρθρο 105 για να εφαρμοστεί; Εξατομικεύει την κρί</w:t>
      </w:r>
      <w:r>
        <w:rPr>
          <w:rFonts w:eastAsia="Times New Roman" w:cs="Times New Roman"/>
          <w:szCs w:val="24"/>
        </w:rPr>
        <w:t>ση…</w:t>
      </w:r>
    </w:p>
    <w:p w14:paraId="5FF196E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Εξατομικεύει και κάνει διαπιστώσεις, κύριε Βορίδη. </w:t>
      </w:r>
    </w:p>
    <w:p w14:paraId="5FF196E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Δεν νομίζω…</w:t>
      </w:r>
    </w:p>
    <w:p w14:paraId="5FF196E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Όχι. Εδώ </w:t>
      </w:r>
      <w:r>
        <w:rPr>
          <w:rFonts w:eastAsia="Times New Roman" w:cs="Times New Roman"/>
          <w:szCs w:val="24"/>
        </w:rPr>
        <w:t xml:space="preserve">κάνετε λάθος. </w:t>
      </w:r>
      <w:r>
        <w:rPr>
          <w:rFonts w:eastAsia="Times New Roman" w:cs="Times New Roman"/>
          <w:szCs w:val="24"/>
        </w:rPr>
        <w:t>Όταν διαπιστωθεί από το όργανο ότι κάποιος έχει συμπληρώσει</w:t>
      </w:r>
      <w:r>
        <w:rPr>
          <w:rFonts w:eastAsia="Times New Roman" w:cs="Times New Roman"/>
          <w:szCs w:val="24"/>
        </w:rPr>
        <w:t xml:space="preserve"> τα </w:t>
      </w:r>
      <w:r>
        <w:rPr>
          <w:rFonts w:eastAsia="Times New Roman" w:cs="Times New Roman"/>
          <w:szCs w:val="24"/>
        </w:rPr>
        <w:t>τρία πέμπτα</w:t>
      </w:r>
      <w:r>
        <w:rPr>
          <w:rFonts w:eastAsia="Times New Roman" w:cs="Times New Roman"/>
          <w:szCs w:val="24"/>
        </w:rPr>
        <w:t xml:space="preserve"> της ποινής</w:t>
      </w:r>
      <w:r>
        <w:rPr>
          <w:rFonts w:eastAsia="Times New Roman" w:cs="Times New Roman"/>
          <w:szCs w:val="24"/>
        </w:rPr>
        <w:t xml:space="preserve"> του</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προβλέπει ο νόμος, θα αφεθεί ελεύθερος.</w:t>
      </w:r>
    </w:p>
    <w:p w14:paraId="5FF196E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Τώρα, ειλικρινώς σας λέω ότι η </w:t>
      </w:r>
      <w:r>
        <w:rPr>
          <w:rFonts w:eastAsia="Times New Roman" w:cs="Times New Roman"/>
          <w:szCs w:val="24"/>
        </w:rPr>
        <w:t>υ</w:t>
      </w:r>
      <w:r>
        <w:rPr>
          <w:rFonts w:eastAsia="Times New Roman" w:cs="Times New Roman"/>
          <w:szCs w:val="24"/>
        </w:rPr>
        <w:t>πηρεσία με ενημέρωσε εδώ ότι ο συγκεκριμένος κατηγορούμενος είχε εκτίσει τ</w:t>
      </w:r>
      <w:r>
        <w:rPr>
          <w:rFonts w:eastAsia="Times New Roman" w:cs="Times New Roman"/>
          <w:szCs w:val="24"/>
        </w:rPr>
        <w:t xml:space="preserve">α </w:t>
      </w:r>
      <w:r>
        <w:rPr>
          <w:rFonts w:eastAsia="Times New Roman" w:cs="Times New Roman"/>
          <w:szCs w:val="24"/>
        </w:rPr>
        <w:t>τρία πέμπτα</w:t>
      </w:r>
      <w:r>
        <w:rPr>
          <w:rFonts w:eastAsia="Times New Roman" w:cs="Times New Roman"/>
          <w:szCs w:val="24"/>
        </w:rPr>
        <w:t xml:space="preserve"> της ποινής, δηλαδή έξι χρόνια πραγματικά και τρία χρόνια πλασματικά διότι είχε εκτελέσει πάνω από χίλια ημερομίσθια στις φυλακές. Ως εκ τούτου, πληρούσε τις προϋποθέσεις του νόμου για να αφεθεί ελεύθερος. Ειλικρινώς σας λέω, δεν ξέρω με ποια </w:t>
      </w:r>
      <w:r>
        <w:rPr>
          <w:rFonts w:eastAsia="Times New Roman" w:cs="Times New Roman"/>
          <w:szCs w:val="24"/>
        </w:rPr>
        <w:t>διάταξη και αν ίσχυε το μείζον ή το έλασσον, διότι αν ίσχυε το μείζον, δηλαδή αυτό που σας λέω εγώ, πολύ περισσότερο ίσχυε</w:t>
      </w:r>
      <w:r>
        <w:rPr>
          <w:rFonts w:eastAsia="Times New Roman" w:cs="Times New Roman"/>
          <w:szCs w:val="24"/>
        </w:rPr>
        <w:t xml:space="preserve"> και</w:t>
      </w:r>
      <w:r>
        <w:rPr>
          <w:rFonts w:eastAsia="Times New Roman" w:cs="Times New Roman"/>
          <w:szCs w:val="24"/>
        </w:rPr>
        <w:t xml:space="preserve"> το έλασσον. Ο συγκεκριμένος αφέθηκε ελεύθερος. </w:t>
      </w:r>
    </w:p>
    <w:p w14:paraId="5FF196E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το σημαντικό είναι να πούμε στην ελληνική κοινωνία ότι αυτοί οι κρατούμενοι</w:t>
      </w:r>
      <w:r>
        <w:rPr>
          <w:rFonts w:eastAsia="Times New Roman" w:cs="Times New Roman"/>
          <w:szCs w:val="24"/>
        </w:rPr>
        <w:t xml:space="preserve">, είτε υπήρχαν οι νόμοι του Παρασκευόπουλου, είτε ήταν ο ΣΥΡΙΖΑ κυβέρνηση, θα είχαν βγει από τη φυλακή, γιατί αυτά τα προβλέπει ο Ποινικός Κώδικας από το 1950. </w:t>
      </w:r>
    </w:p>
    <w:p w14:paraId="5FF196E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5FF196E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Αυτό, λοιπό</w:t>
      </w:r>
      <w:r>
        <w:rPr>
          <w:rFonts w:eastAsia="Times New Roman" w:cs="Times New Roman"/>
          <w:szCs w:val="24"/>
        </w:rPr>
        <w:t>ν, το φαρμάκι σπέρνετε στην ελληνική κοινωνία και τους λέτε «Ο ΣΥΡΙΖΑ αποφυλακίζει εγκληματίες», ενώ εσείς γνωρίζετε. Εδώ είναι και το δόλιο των ισχυρισμών σας, ότι δηλαδή αυτοί οι κρατούμενοι σε λίγο χρονικό διάστημα ή συγχρόνως θα έβγαιναν γιατί πληρούσα</w:t>
      </w:r>
      <w:r>
        <w:rPr>
          <w:rFonts w:eastAsia="Times New Roman" w:cs="Times New Roman"/>
          <w:szCs w:val="24"/>
        </w:rPr>
        <w:t>ν προϋποθέσεις του νόμου, ο οποίος ισχύει από το 1950.</w:t>
      </w:r>
    </w:p>
    <w:p w14:paraId="5FF196E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Γ</w:t>
      </w:r>
      <w:r>
        <w:rPr>
          <w:rFonts w:eastAsia="Times New Roman" w:cs="Times New Roman"/>
          <w:szCs w:val="24"/>
        </w:rPr>
        <w:t>ιατί δεν τον αλλάξατε;</w:t>
      </w:r>
    </w:p>
    <w:p w14:paraId="5FF196E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Δεν αλλάξαμε απολύτως τίποτα. </w:t>
      </w:r>
    </w:p>
    <w:p w14:paraId="5FF196F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Αυτά ήθελα να πω, όσον αφορά το θέμα της </w:t>
      </w:r>
      <w:r>
        <w:rPr>
          <w:rFonts w:eastAsia="Times New Roman" w:cs="Times New Roman"/>
          <w:szCs w:val="24"/>
        </w:rPr>
        <w:t>αποφυλάκισης, για να συνεννοούμαστε.</w:t>
      </w:r>
    </w:p>
    <w:p w14:paraId="5FF196F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κύριε Γεωργιάδη, θέλω σε αυτή την Αίθουσα, ακόμα και όταν διαφωνούμε, να </w:t>
      </w:r>
      <w:r>
        <w:rPr>
          <w:rFonts w:eastAsia="Times New Roman" w:cs="Times New Roman"/>
          <w:szCs w:val="24"/>
        </w:rPr>
        <w:t>συνεννοούμαστε ως προς</w:t>
      </w:r>
      <w:r>
        <w:rPr>
          <w:rFonts w:eastAsia="Times New Roman" w:cs="Times New Roman"/>
          <w:szCs w:val="24"/>
        </w:rPr>
        <w:t xml:space="preserve"> το πού βρίσκεται η διαφωνία. Το είπατε και εσείς σε μ</w:t>
      </w:r>
      <w:r>
        <w:rPr>
          <w:rFonts w:eastAsia="Times New Roman" w:cs="Times New Roman"/>
          <w:szCs w:val="24"/>
        </w:rPr>
        <w:t>ί</w:t>
      </w:r>
      <w:r>
        <w:rPr>
          <w:rFonts w:eastAsia="Times New Roman" w:cs="Times New Roman"/>
          <w:szCs w:val="24"/>
        </w:rPr>
        <w:t>α επιστολή σας στην «Εφημερίδα των Συντακτών», όταν σας κατηγορο</w:t>
      </w:r>
      <w:r>
        <w:rPr>
          <w:rFonts w:eastAsia="Times New Roman" w:cs="Times New Roman"/>
          <w:szCs w:val="24"/>
        </w:rPr>
        <w:t xml:space="preserve">ύσαν για τη συμμετοχή του τέως μονάρχη στον αντιδικτατορικό αγώνα. </w:t>
      </w:r>
    </w:p>
    <w:p w14:paraId="5FF196F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Ήθελα, μια και το έφερε η κουβέντα, γιατί κατηγορήσατε τον κ. Παρασκευόπουλο, να σας πω ότι εσείς, κύριε Γεωργιάδη, πάλι στο κανάλι της Βουλής για τη νομική ταυτότητα φύλου κάνατε την εξής</w:t>
      </w:r>
      <w:r>
        <w:rPr>
          <w:rFonts w:eastAsia="Times New Roman" w:cs="Times New Roman"/>
          <w:szCs w:val="24"/>
        </w:rPr>
        <w:t xml:space="preserve"> αναφορά. Είπατε ότι νομοθέτησε η κυβερνητική </w:t>
      </w:r>
      <w:r>
        <w:rPr>
          <w:rFonts w:eastAsia="Times New Roman" w:cs="Times New Roman"/>
          <w:szCs w:val="24"/>
        </w:rPr>
        <w:t>π</w:t>
      </w:r>
      <w:r>
        <w:rPr>
          <w:rFonts w:eastAsia="Times New Roman" w:cs="Times New Roman"/>
          <w:szCs w:val="24"/>
        </w:rPr>
        <w:t xml:space="preserve">λειοψηφία, αλλά και άλλα κόμματα τα οποία δεν ανήκουν στην κυβερνητική </w:t>
      </w:r>
      <w:r>
        <w:rPr>
          <w:rFonts w:eastAsia="Times New Roman" w:cs="Times New Roman"/>
          <w:szCs w:val="24"/>
        </w:rPr>
        <w:t>π</w:t>
      </w:r>
      <w:r>
        <w:rPr>
          <w:rFonts w:eastAsia="Times New Roman" w:cs="Times New Roman"/>
          <w:szCs w:val="24"/>
        </w:rPr>
        <w:t>λειοψηφία, δεκαπεντάχρονα να πηγαίνουν στο ΚΕΠ και με μ</w:t>
      </w:r>
      <w:r>
        <w:rPr>
          <w:rFonts w:eastAsia="Times New Roman" w:cs="Times New Roman"/>
          <w:szCs w:val="24"/>
        </w:rPr>
        <w:t>ί</w:t>
      </w:r>
      <w:r>
        <w:rPr>
          <w:rFonts w:eastAsia="Times New Roman" w:cs="Times New Roman"/>
          <w:szCs w:val="24"/>
        </w:rPr>
        <w:t>α δήλωση να αλλάζουν φύλο. Αυτά είπατε στο κανάλι της Βουλής, κύριε Γεωργιάδη.</w:t>
      </w:r>
    </w:p>
    <w:p w14:paraId="5FF196F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Επ</w:t>
      </w:r>
      <w:r>
        <w:rPr>
          <w:rFonts w:eastAsia="Times New Roman" w:cs="Times New Roman"/>
          <w:szCs w:val="24"/>
        </w:rPr>
        <w:t>ομένως θέλω να σας πω ότι το σωστό είναι να συνεννοούμαστε, ακόμα και όταν διαφωνούμε, να ξέρουμε πού είναι η διαφωνία. Στο συγκεκριμένο, λοιπόν, ζήτημα να συμφωνήσουμε ότι ο συγκεκριμένος κρατούμενος είχε εκτίσει, όχι τα προβλεπόμενα από τον νόμο Παρασκευ</w:t>
      </w:r>
      <w:r>
        <w:rPr>
          <w:rFonts w:eastAsia="Times New Roman" w:cs="Times New Roman"/>
          <w:szCs w:val="24"/>
        </w:rPr>
        <w:t xml:space="preserve">όπουλου, αλλά από τον Ποινικό Κώδικα, το άρθρο 105 επόμενα, ο οποίος ισχύει από το 1950, τα </w:t>
      </w:r>
      <w:r>
        <w:rPr>
          <w:rFonts w:eastAsia="Times New Roman" w:cs="Times New Roman"/>
          <w:szCs w:val="24"/>
        </w:rPr>
        <w:lastRenderedPageBreak/>
        <w:t>τρία πέμπτα της ποινής και ως εκ τούτου η αποφυλάκισή του ήταν βεβαία.</w:t>
      </w:r>
    </w:p>
    <w:p w14:paraId="5FF196F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Το δεύτερο που θέλω να σας πω είναι το εξής</w:t>
      </w:r>
      <w:r>
        <w:rPr>
          <w:rFonts w:eastAsia="Times New Roman" w:cs="Times New Roman"/>
          <w:szCs w:val="24"/>
        </w:rPr>
        <w:t>:</w:t>
      </w:r>
      <w:r>
        <w:rPr>
          <w:rFonts w:eastAsia="Times New Roman" w:cs="Times New Roman"/>
          <w:szCs w:val="24"/>
        </w:rPr>
        <w:t xml:space="preserve"> Κύριε Γεωργιάδη, αναφερθήκατε σε κάτι που είπε ο</w:t>
      </w:r>
      <w:r>
        <w:rPr>
          <w:rFonts w:eastAsia="Times New Roman" w:cs="Times New Roman"/>
          <w:szCs w:val="24"/>
        </w:rPr>
        <w:t xml:space="preserve"> κ. Παρασκευόπουλος. Είπε ο κ. Παρασκευόπουλος στη Βουλή και υπερασπίστηκε κάτι, το οποίο το είχα πει και εγώ στη συζήτηση της συγκεκριμένης δι</w:t>
      </w:r>
      <w:r>
        <w:rPr>
          <w:rFonts w:eastAsia="Times New Roman" w:cs="Times New Roman"/>
          <w:szCs w:val="24"/>
        </w:rPr>
        <w:t>άταξης</w:t>
      </w:r>
      <w:r>
        <w:rPr>
          <w:rFonts w:eastAsia="Times New Roman" w:cs="Times New Roman"/>
          <w:szCs w:val="24"/>
        </w:rPr>
        <w:t xml:space="preserve"> που συζητήσαμε τον Σεπτέμβριο για την αποσυμφόρηση των φυλακών. Είπε ότι αυτοί οι νόμοι είναι έκτακτοι νόμοι και έχουν αφενός μεν περιορισμένη χρονική ισχύ, ισχύουν</w:t>
      </w:r>
      <w:r>
        <w:rPr>
          <w:rFonts w:eastAsia="Times New Roman" w:cs="Times New Roman"/>
          <w:szCs w:val="24"/>
        </w:rPr>
        <w:t xml:space="preserve"> δηλαδή</w:t>
      </w:r>
      <w:r>
        <w:rPr>
          <w:rFonts w:eastAsia="Times New Roman" w:cs="Times New Roman"/>
          <w:szCs w:val="24"/>
        </w:rPr>
        <w:t xml:space="preserve"> για ένα</w:t>
      </w:r>
      <w:r>
        <w:rPr>
          <w:rFonts w:eastAsia="Times New Roman" w:cs="Times New Roman"/>
          <w:szCs w:val="24"/>
        </w:rPr>
        <w:t>ν</w:t>
      </w:r>
      <w:r>
        <w:rPr>
          <w:rFonts w:eastAsia="Times New Roman" w:cs="Times New Roman"/>
          <w:szCs w:val="24"/>
        </w:rPr>
        <w:t xml:space="preserve"> χρόνο</w:t>
      </w:r>
      <w:r>
        <w:rPr>
          <w:rFonts w:eastAsia="Times New Roman" w:cs="Times New Roman"/>
          <w:szCs w:val="24"/>
        </w:rPr>
        <w:t>,</w:t>
      </w:r>
      <w:r>
        <w:rPr>
          <w:rFonts w:eastAsia="Times New Roman" w:cs="Times New Roman"/>
          <w:szCs w:val="24"/>
        </w:rPr>
        <w:t xml:space="preserve"> και αν</w:t>
      </w:r>
      <w:r>
        <w:rPr>
          <w:rFonts w:eastAsia="Times New Roman" w:cs="Times New Roman"/>
          <w:szCs w:val="24"/>
        </w:rPr>
        <w:t xml:space="preserve"> εξακολουθεί να</w:t>
      </w:r>
      <w:r>
        <w:rPr>
          <w:rFonts w:eastAsia="Times New Roman" w:cs="Times New Roman"/>
          <w:szCs w:val="24"/>
        </w:rPr>
        <w:t xml:space="preserve"> υφίσταται το πρόβλημα του υπερπληθυσμού των φ</w:t>
      </w:r>
      <w:r>
        <w:rPr>
          <w:rFonts w:eastAsia="Times New Roman" w:cs="Times New Roman"/>
          <w:szCs w:val="24"/>
        </w:rPr>
        <w:t>υλακών αναγκαστικά παρατείνονται πάλι για μικρό χρονικό διάστημα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ε κάθε περίπτωση δεν είναι μόνιμ</w:t>
      </w:r>
      <w:r>
        <w:rPr>
          <w:rFonts w:eastAsia="Times New Roman" w:cs="Times New Roman"/>
          <w:szCs w:val="24"/>
        </w:rPr>
        <w:t>οι νόμοι</w:t>
      </w:r>
      <w:r>
        <w:rPr>
          <w:rFonts w:eastAsia="Times New Roman" w:cs="Times New Roman"/>
          <w:szCs w:val="24"/>
        </w:rPr>
        <w:t xml:space="preserve"> και κάποια στιγμή θα σταματήσουν να υφίστανται </w:t>
      </w:r>
      <w:r>
        <w:rPr>
          <w:rFonts w:eastAsia="Times New Roman" w:cs="Times New Roman"/>
          <w:szCs w:val="24"/>
        </w:rPr>
        <w:t>τέτοιου είδους νόμοι των οποίων</w:t>
      </w:r>
      <w:r>
        <w:rPr>
          <w:rFonts w:eastAsia="Times New Roman" w:cs="Times New Roman"/>
          <w:szCs w:val="24"/>
        </w:rPr>
        <w:t xml:space="preserve">, εσείς έχετε την πατρότητά, γιατί εσείς τους είχατε φέρει πρώτη φορά </w:t>
      </w:r>
      <w:r>
        <w:rPr>
          <w:rFonts w:eastAsia="Times New Roman" w:cs="Times New Roman"/>
          <w:szCs w:val="24"/>
        </w:rPr>
        <w:t>στη Βουλή για να αντιμετωπίσετε το πρόβλημα του υπερπληθυσμού στις φυλακές. Να τα ξέρετε και εσείς, αν δεν τα γνωρίζετε. Να τα ξέρει και ο ελληνικός λαός.</w:t>
      </w:r>
    </w:p>
    <w:p w14:paraId="5FF196F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Είχα πει, λοιπόν, τότε ότι, με βάση τη συνολική εικόνα που έχουμε σήμερα στις φυλακές και τις σοβαρές</w:t>
      </w:r>
      <w:r>
        <w:rPr>
          <w:rFonts w:eastAsia="Times New Roman" w:cs="Times New Roman"/>
          <w:szCs w:val="24"/>
        </w:rPr>
        <w:t xml:space="preserve"> μεταρρυθμίσεις που </w:t>
      </w:r>
      <w:r>
        <w:rPr>
          <w:rFonts w:eastAsia="Times New Roman" w:cs="Times New Roman"/>
          <w:szCs w:val="24"/>
        </w:rPr>
        <w:lastRenderedPageBreak/>
        <w:t xml:space="preserve">θα γίνουν με τον νέο Ποινικό Κώδικα και με τον νέο Κώδικα Ποινικής Δικονομίας, ευελπιστούμε -εγώ εκφράζω και τη βεβαιότητα, αλλά για να μην πω τη βεβαιότητα, τη βάσιμη </w:t>
      </w:r>
      <w:proofErr w:type="spellStart"/>
      <w:r>
        <w:rPr>
          <w:rFonts w:eastAsia="Times New Roman" w:cs="Times New Roman"/>
          <w:szCs w:val="24"/>
        </w:rPr>
        <w:t>πιθανολόγηση</w:t>
      </w:r>
      <w:proofErr w:type="spellEnd"/>
      <w:r>
        <w:rPr>
          <w:rFonts w:eastAsia="Times New Roman" w:cs="Times New Roman"/>
          <w:szCs w:val="24"/>
        </w:rPr>
        <w:t xml:space="preserve"> κάνω- ότι δεν θα χρειαστεί άλλος </w:t>
      </w:r>
      <w:proofErr w:type="spellStart"/>
      <w:r>
        <w:rPr>
          <w:rFonts w:eastAsia="Times New Roman" w:cs="Times New Roman"/>
          <w:szCs w:val="24"/>
        </w:rPr>
        <w:t>αποσυμφορητικός</w:t>
      </w:r>
      <w:proofErr w:type="spellEnd"/>
      <w:r>
        <w:rPr>
          <w:rFonts w:eastAsia="Times New Roman" w:cs="Times New Roman"/>
          <w:szCs w:val="24"/>
        </w:rPr>
        <w:t xml:space="preserve"> νόμος </w:t>
      </w:r>
      <w:r>
        <w:rPr>
          <w:rFonts w:eastAsia="Times New Roman" w:cs="Times New Roman"/>
          <w:szCs w:val="24"/>
        </w:rPr>
        <w:t xml:space="preserve">να έρθει στη Βουλή διότι και οι θέσεις των κρατουμένων έχουν αυξηθεί την τελευταία περίοδο και η κατάσταση στις φυλακές έχει ομαλοποιηθεί και ο αριθμός των κρατουμένων είναι απολύτως </w:t>
      </w:r>
      <w:proofErr w:type="spellStart"/>
      <w:r>
        <w:rPr>
          <w:rFonts w:eastAsia="Times New Roman" w:cs="Times New Roman"/>
          <w:szCs w:val="24"/>
        </w:rPr>
        <w:t>διαχειρ</w:t>
      </w:r>
      <w:r>
        <w:rPr>
          <w:rFonts w:eastAsia="Times New Roman" w:cs="Times New Roman"/>
          <w:szCs w:val="24"/>
        </w:rPr>
        <w:t>ί</w:t>
      </w:r>
      <w:r>
        <w:rPr>
          <w:rFonts w:eastAsia="Times New Roman" w:cs="Times New Roman"/>
          <w:szCs w:val="24"/>
        </w:rPr>
        <w:t>σιμος</w:t>
      </w:r>
      <w:proofErr w:type="spellEnd"/>
      <w:r>
        <w:rPr>
          <w:rFonts w:eastAsia="Times New Roman" w:cs="Times New Roman"/>
          <w:szCs w:val="24"/>
        </w:rPr>
        <w:t xml:space="preserve">. Εάν υπάρξει πρόβλημα, θα το αντιμετωπίσουμε. Τον Αύγουστο </w:t>
      </w:r>
      <w:r>
        <w:rPr>
          <w:rFonts w:eastAsia="Times New Roman" w:cs="Times New Roman"/>
          <w:szCs w:val="24"/>
        </w:rPr>
        <w:t>αυτά.</w:t>
      </w:r>
    </w:p>
    <w:p w14:paraId="5FF196F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Γεωργιάδη, αν κατάλαβα καλά, ζητήσατε σήμερα και εσείς -και το ζήτησε και ο κ. Μητσοτάκης- να καταργηθεί ο νόμος Παρασκευόπουλου. Αναφέρεστε φαντάζομαι στη διάταξη την </w:t>
      </w:r>
      <w:proofErr w:type="spellStart"/>
      <w:r>
        <w:rPr>
          <w:rFonts w:eastAsia="Times New Roman" w:cs="Times New Roman"/>
          <w:szCs w:val="24"/>
        </w:rPr>
        <w:t>αποσυμφορητική</w:t>
      </w:r>
      <w:proofErr w:type="spellEnd"/>
      <w:r>
        <w:rPr>
          <w:rFonts w:eastAsia="Times New Roman" w:cs="Times New Roman"/>
          <w:szCs w:val="24"/>
        </w:rPr>
        <w:t xml:space="preserve">. Μα, δεν το ξέρετε ούτε εσείς ούτε ο κ. Μητσοτάκης ότι </w:t>
      </w:r>
      <w:r>
        <w:rPr>
          <w:rFonts w:eastAsia="Times New Roman" w:cs="Times New Roman"/>
          <w:szCs w:val="24"/>
        </w:rPr>
        <w:t xml:space="preserve">αυτή η διάταξη </w:t>
      </w:r>
      <w:proofErr w:type="spellStart"/>
      <w:r>
        <w:rPr>
          <w:rFonts w:eastAsia="Times New Roman" w:cs="Times New Roman"/>
          <w:szCs w:val="24"/>
        </w:rPr>
        <w:t>ετελεύτησε</w:t>
      </w:r>
      <w:proofErr w:type="spellEnd"/>
      <w:r>
        <w:rPr>
          <w:rFonts w:eastAsia="Times New Roman" w:cs="Times New Roman"/>
          <w:szCs w:val="24"/>
        </w:rPr>
        <w:t xml:space="preserve"> το ζην την 31</w:t>
      </w:r>
      <w:r>
        <w:rPr>
          <w:rFonts w:eastAsia="Times New Roman" w:cs="Times New Roman"/>
          <w:szCs w:val="24"/>
          <w:vertAlign w:val="superscript"/>
        </w:rPr>
        <w:t>η</w:t>
      </w:r>
      <w:r>
        <w:rPr>
          <w:rFonts w:eastAsia="Times New Roman" w:cs="Times New Roman"/>
          <w:szCs w:val="24"/>
        </w:rPr>
        <w:t xml:space="preserve"> Αυγούστου του τρέχοντος έτους 2017; </w:t>
      </w:r>
    </w:p>
    <w:p w14:paraId="5FF196F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Δεν ξέρετε ότι τον Σεπτέμβριο ψηφίσαμε νέα διάταξη, η οποία έχει αρκετές διαφοροποιήσεις από την προηγούμενη, γιατί είχαμε τη δυνατότητα να περιορίσουμε πάρα πολλά αδικήματα και </w:t>
      </w:r>
      <w:r>
        <w:rPr>
          <w:rFonts w:eastAsia="Times New Roman" w:cs="Times New Roman"/>
          <w:szCs w:val="24"/>
        </w:rPr>
        <w:t xml:space="preserve">να βάλουμε και άλλες ασφαλιστικές δικλίδες; Δεν το ξέρετε; </w:t>
      </w:r>
      <w:r>
        <w:rPr>
          <w:rFonts w:eastAsia="Times New Roman" w:cs="Times New Roman"/>
          <w:szCs w:val="24"/>
        </w:rPr>
        <w:lastRenderedPageBreak/>
        <w:t xml:space="preserve">Και ζητάει η Αξιωματική Αντιπολίτευση την κατάργηση ενός νόμου, μιας διάταξης, η οποία έχει καταργηθεί και έχουμε ψηφίσει και </w:t>
      </w:r>
      <w:r>
        <w:rPr>
          <w:rFonts w:eastAsia="Times New Roman" w:cs="Times New Roman"/>
          <w:szCs w:val="24"/>
        </w:rPr>
        <w:t>νέα</w:t>
      </w:r>
      <w:r>
        <w:rPr>
          <w:rFonts w:eastAsia="Times New Roman" w:cs="Times New Roman"/>
          <w:szCs w:val="24"/>
        </w:rPr>
        <w:t>! Μα, ζείτε σε αυτόν τον κόσμο; Ζείτε σε αυτό το Κοινοβούλιο; Πού επ</w:t>
      </w:r>
      <w:r>
        <w:rPr>
          <w:rFonts w:eastAsia="Times New Roman" w:cs="Times New Roman"/>
          <w:szCs w:val="24"/>
        </w:rPr>
        <w:t>ιτέλους βρισκόσαστε;</w:t>
      </w:r>
    </w:p>
    <w:p w14:paraId="5FF196F8" w14:textId="77777777" w:rsidR="00BA0105" w:rsidRDefault="00C470DB">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5FF196F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w:t>
      </w:r>
      <w:r>
        <w:rPr>
          <w:rFonts w:eastAsia="Times New Roman"/>
          <w:szCs w:val="24"/>
        </w:rPr>
        <w:t>Ευχαριστώ πολύ.</w:t>
      </w:r>
      <w:r>
        <w:rPr>
          <w:rFonts w:eastAsia="Times New Roman" w:cs="Times New Roman"/>
          <w:szCs w:val="24"/>
        </w:rPr>
        <w:t xml:space="preserve"> </w:t>
      </w:r>
    </w:p>
    <w:p w14:paraId="5FF196FA" w14:textId="77777777" w:rsidR="00BA0105" w:rsidRDefault="00C470DB">
      <w:pPr>
        <w:spacing w:line="600" w:lineRule="auto"/>
        <w:ind w:firstLine="720"/>
        <w:contextualSpacing/>
        <w:jc w:val="both"/>
        <w:rPr>
          <w:rFonts w:eastAsia="Times New Roman" w:cs="Times New Roman"/>
          <w:szCs w:val="24"/>
        </w:rPr>
      </w:pPr>
      <w:r w:rsidRPr="00E80C6A">
        <w:rPr>
          <w:rFonts w:eastAsia="Times New Roman" w:cs="Times New Roman"/>
          <w:b/>
          <w:szCs w:val="24"/>
        </w:rPr>
        <w:t>ΣΠΥΡΙΔΩΝ</w:t>
      </w:r>
      <w:r>
        <w:rPr>
          <w:rFonts w:eastAsia="Times New Roman" w:cs="Times New Roman"/>
          <w:b/>
          <w:szCs w:val="24"/>
        </w:rPr>
        <w:t xml:space="preserve"> </w:t>
      </w:r>
      <w:r w:rsidRPr="00E80C6A">
        <w:rPr>
          <w:rFonts w:eastAsia="Times New Roman" w:cs="Times New Roman"/>
          <w:b/>
          <w:szCs w:val="24"/>
        </w:rPr>
        <w:t>- ΑΔΩΝΙΣ ΓΕΩΡΓΙΑΔΗΣ</w:t>
      </w:r>
      <w:r>
        <w:rPr>
          <w:rFonts w:eastAsia="Times New Roman" w:cs="Times New Roman"/>
          <w:b/>
          <w:szCs w:val="24"/>
        </w:rPr>
        <w:t xml:space="preserve">: </w:t>
      </w:r>
      <w:r>
        <w:rPr>
          <w:rFonts w:eastAsia="Times New Roman" w:cs="Times New Roman"/>
          <w:szCs w:val="24"/>
        </w:rPr>
        <w:t>Κύριε Πρόεδρε!</w:t>
      </w:r>
    </w:p>
    <w:p w14:paraId="5FF196FB" w14:textId="77777777" w:rsidR="00BA0105" w:rsidRDefault="00C470DB">
      <w:pPr>
        <w:spacing w:line="600" w:lineRule="auto"/>
        <w:ind w:firstLine="720"/>
        <w:contextualSpacing/>
        <w:jc w:val="both"/>
        <w:rPr>
          <w:rFonts w:eastAsia="Times New Roman" w:cs="Times New Roman"/>
          <w:szCs w:val="24"/>
        </w:rPr>
      </w:pPr>
      <w:r w:rsidRPr="00E80C6A">
        <w:rPr>
          <w:rFonts w:eastAsia="Times New Roman" w:cs="Times New Roman"/>
          <w:b/>
          <w:szCs w:val="24"/>
        </w:rPr>
        <w:t>ΠΡΟΕΔΡΕΥΩΝ</w:t>
      </w:r>
      <w:r>
        <w:rPr>
          <w:rFonts w:eastAsia="Times New Roman" w:cs="Times New Roman"/>
          <w:b/>
          <w:szCs w:val="24"/>
        </w:rPr>
        <w:t xml:space="preserve"> </w:t>
      </w:r>
      <w:r w:rsidRPr="00E80C6A">
        <w:rPr>
          <w:rFonts w:eastAsia="Times New Roman" w:cs="Times New Roman"/>
          <w:b/>
          <w:szCs w:val="24"/>
        </w:rPr>
        <w:t>(Δημήτριος Καμμένος):</w:t>
      </w:r>
      <w:r>
        <w:rPr>
          <w:rFonts w:eastAsia="Times New Roman" w:cs="Times New Roman"/>
          <w:b/>
          <w:szCs w:val="24"/>
        </w:rPr>
        <w:t xml:space="preserve"> </w:t>
      </w:r>
      <w:r>
        <w:rPr>
          <w:rFonts w:eastAsia="Times New Roman" w:cs="Times New Roman"/>
          <w:szCs w:val="24"/>
        </w:rPr>
        <w:t>Κύριε Γεωργιάδη, θα μου κάνετε τη χάρη για δύο δευτερόλεπτα, επ</w:t>
      </w:r>
      <w:r>
        <w:rPr>
          <w:rFonts w:eastAsia="Times New Roman" w:cs="Times New Roman"/>
          <w:szCs w:val="24"/>
        </w:rPr>
        <w:t>ειδή είναι τα σχολεία και πρέπει να αποχωρήσουν -είναι εδώ πολλή ώρα λόγω της συζήτησης- να κάνω τις ανακοινώσεις.</w:t>
      </w:r>
    </w:p>
    <w:p w14:paraId="5FF196FC" w14:textId="77777777" w:rsidR="00BA0105" w:rsidRDefault="00C470DB">
      <w:pPr>
        <w:spacing w:after="0"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w:t>
      </w:r>
      <w:r>
        <w:rPr>
          <w:rFonts w:eastAsia="Times New Roman" w:cs="Times New Roman"/>
        </w:rPr>
        <w:t>μένως συμμετείχαν στο εκπαιδευτικό πρόγραμμα</w:t>
      </w:r>
      <w:r>
        <w:rPr>
          <w:rFonts w:eastAsia="Times New Roman" w:cs="Times New Roman"/>
        </w:rPr>
        <w:t>:</w:t>
      </w:r>
      <w:r>
        <w:rPr>
          <w:rFonts w:eastAsia="Times New Roman" w:cs="Times New Roman"/>
        </w:rPr>
        <w:t xml:space="preserve"> «Ερευνάμε και συζητάμε για τον Κυβερνήτη Ιωάννη Καποδίστρια» που οργανώνει το Ίδρυμα της Βουλής, είκοσι επτά μαθήτριες και μαθητές και δύο εκπαιδευτικοί συνοδοί από το Αμερικάνικο Κολλέγιο Αθηνών.  </w:t>
      </w:r>
    </w:p>
    <w:p w14:paraId="5FF196FD" w14:textId="77777777" w:rsidR="00BA0105" w:rsidRDefault="00C470DB">
      <w:pPr>
        <w:spacing w:after="0" w:line="600" w:lineRule="auto"/>
        <w:ind w:firstLine="720"/>
        <w:contextualSpacing/>
        <w:jc w:val="both"/>
        <w:rPr>
          <w:rFonts w:eastAsia="Times New Roman" w:cs="Times New Roman"/>
        </w:rPr>
      </w:pPr>
      <w:r>
        <w:rPr>
          <w:rFonts w:eastAsia="Times New Roman" w:cs="Times New Roman"/>
        </w:rPr>
        <w:t xml:space="preserve">Σάς </w:t>
      </w:r>
      <w:r>
        <w:rPr>
          <w:rFonts w:eastAsia="Times New Roman" w:cs="Times New Roman"/>
        </w:rPr>
        <w:t xml:space="preserve">καλωσορίζουμε, παιδιά. </w:t>
      </w:r>
    </w:p>
    <w:p w14:paraId="5FF196FE" w14:textId="77777777" w:rsidR="00BA0105" w:rsidRDefault="00C470DB">
      <w:pPr>
        <w:spacing w:after="0" w:line="600" w:lineRule="auto"/>
        <w:ind w:firstLine="720"/>
        <w:contextualSpacing/>
        <w:jc w:val="center"/>
        <w:rPr>
          <w:rFonts w:eastAsia="Times New Roman" w:cs="Times New Roman"/>
        </w:rPr>
      </w:pPr>
      <w:r>
        <w:rPr>
          <w:rFonts w:eastAsia="Times New Roman" w:cs="Times New Roman"/>
        </w:rPr>
        <w:lastRenderedPageBreak/>
        <w:t>(Χειροκροτήματα απ</w:t>
      </w:r>
      <w:r>
        <w:rPr>
          <w:rFonts w:eastAsia="Times New Roman" w:cs="Times New Roman"/>
        </w:rPr>
        <w:t>’</w:t>
      </w:r>
      <w:r>
        <w:rPr>
          <w:rFonts w:eastAsia="Times New Roman" w:cs="Times New Roman"/>
        </w:rPr>
        <w:t xml:space="preserve"> όλες τις πτέρυγες της Βουλής)</w:t>
      </w:r>
    </w:p>
    <w:p w14:paraId="5FF196FF" w14:textId="77777777" w:rsidR="00BA0105" w:rsidRDefault="00C470DB">
      <w:pPr>
        <w:spacing w:after="0" w:line="600" w:lineRule="auto"/>
        <w:ind w:firstLine="720"/>
        <w:contextualSpacing/>
        <w:jc w:val="both"/>
        <w:rPr>
          <w:rFonts w:eastAsia="Times New Roman" w:cs="Times New Roman"/>
        </w:rPr>
      </w:pPr>
      <w:r>
        <w:rPr>
          <w:rFonts w:eastAsia="Times New Roman" w:cs="Times New Roman"/>
        </w:rPr>
        <w:t>Ενδιαφέρουσα η συζήτηση η σημερινή.</w:t>
      </w:r>
    </w:p>
    <w:p w14:paraId="5FF19700" w14:textId="77777777" w:rsidR="00BA0105" w:rsidRDefault="00C470DB">
      <w:pPr>
        <w:spacing w:after="0" w:line="600" w:lineRule="auto"/>
        <w:ind w:firstLine="720"/>
        <w:contextualSpacing/>
        <w:jc w:val="both"/>
        <w:rPr>
          <w:rFonts w:eastAsia="Times New Roman" w:cs="Times New Roman"/>
        </w:rPr>
      </w:pPr>
      <w:r>
        <w:rPr>
          <w:rFonts w:eastAsia="Times New Roman" w:cs="Times New Roman"/>
        </w:rPr>
        <w:t>Επίσης, έχω την τιμή να ανακοινώσω στο Σώμα ότι τη συνεδρίασή μας παρακολουθούν από τα άνω δυτικά θεωρεία, αφού προηγουμένως ξεναγήθηκαν στην έκθε</w:t>
      </w:r>
      <w:r>
        <w:rPr>
          <w:rFonts w:eastAsia="Times New Roman" w:cs="Times New Roman"/>
        </w:rPr>
        <w:t>ση της αίθουσας «ΕΛΕΥΘΕΡΙΟΣ ΒΕΝΙΖΕΛΟΣ» και ενημερώθηκαν για την ιστορία του κτηρίου και τον τρόπο οργάνωσης και λειτουργίας της Βουλής, σαράντα πέντε μαθήτριες και μαθητές και τρεις εκπαιδευτικοί συνοδοί τους από το 6</w:t>
      </w:r>
      <w:r>
        <w:rPr>
          <w:rFonts w:eastAsia="Times New Roman" w:cs="Times New Roman"/>
          <w:vertAlign w:val="superscript"/>
        </w:rPr>
        <w:t>ο</w:t>
      </w:r>
      <w:r>
        <w:rPr>
          <w:rFonts w:eastAsia="Times New Roman" w:cs="Times New Roman"/>
        </w:rPr>
        <w:t xml:space="preserve"> Δημοτικό Σχολείο Πύργου. </w:t>
      </w:r>
    </w:p>
    <w:p w14:paraId="5FF19701" w14:textId="77777777" w:rsidR="00BA0105" w:rsidRDefault="00C470DB">
      <w:pPr>
        <w:spacing w:after="0" w:line="600" w:lineRule="auto"/>
        <w:ind w:firstLine="720"/>
        <w:contextualSpacing/>
        <w:jc w:val="both"/>
        <w:rPr>
          <w:rFonts w:eastAsia="Times New Roman" w:cs="Times New Roman"/>
        </w:rPr>
      </w:pPr>
      <w:r>
        <w:rPr>
          <w:rFonts w:eastAsia="Times New Roman" w:cs="Times New Roman"/>
        </w:rPr>
        <w:t>Η Βουλή τού</w:t>
      </w:r>
      <w:r>
        <w:rPr>
          <w:rFonts w:eastAsia="Times New Roman" w:cs="Times New Roman"/>
        </w:rPr>
        <w:t xml:space="preserve">ς καλωσορίζει. </w:t>
      </w:r>
    </w:p>
    <w:p w14:paraId="5FF19702" w14:textId="77777777" w:rsidR="00BA0105" w:rsidRDefault="00C470DB">
      <w:pPr>
        <w:spacing w:after="0" w:line="600" w:lineRule="auto"/>
        <w:ind w:firstLine="709"/>
        <w:contextualSpacing/>
        <w:jc w:val="center"/>
        <w:rPr>
          <w:rFonts w:eastAsia="Times New Roman" w:cs="Times New Roman"/>
        </w:rPr>
      </w:pPr>
      <w:r>
        <w:rPr>
          <w:rFonts w:eastAsia="Times New Roman" w:cs="Times New Roman"/>
        </w:rPr>
        <w:t>(Χειροκροτήματα απ’ όλες τις πτέρυγες της Βουλής)</w:t>
      </w:r>
    </w:p>
    <w:p w14:paraId="5FF19703"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Γεωργιάδη, έχετε τον λόγο. Φαντάζομαι ότι τον ζητάτε επί προσωπικού. </w:t>
      </w:r>
    </w:p>
    <w:p w14:paraId="5FF19704"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Μάλιστα, κύριε Πρόεδρε, αλλά δεν θα μιλήσω πάνω από ένα λεπτό. </w:t>
      </w:r>
    </w:p>
    <w:p w14:paraId="5FF19705"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Κοντονή, </w:t>
      </w:r>
      <w:r>
        <w:rPr>
          <w:rFonts w:eastAsia="Times New Roman" w:cs="Times New Roman"/>
          <w:szCs w:val="24"/>
        </w:rPr>
        <w:t xml:space="preserve">πραγματικά σας είχα καταλάβει και από τις συζητήσεις για τις συνομιλίες </w:t>
      </w:r>
      <w:proofErr w:type="spellStart"/>
      <w:r>
        <w:rPr>
          <w:rFonts w:eastAsia="Times New Roman" w:cs="Times New Roman"/>
          <w:szCs w:val="24"/>
        </w:rPr>
        <w:t>Γιαννουσάκη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Καμμένου. Είστε τρομερός θεατρίνος, με την καλή έννοια. Στο δικαστήριο θα είστε πραγματικά πολύ καλός. Το παραδέχομαι. </w:t>
      </w:r>
    </w:p>
    <w:p w14:paraId="5FF19706"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szCs w:val="24"/>
        </w:rPr>
        <w:t xml:space="preserve"> Κύριε Γεωργιάδη, </w:t>
      </w:r>
      <w:r>
        <w:rPr>
          <w:rFonts w:eastAsia="Times New Roman" w:cs="Times New Roman"/>
          <w:szCs w:val="24"/>
        </w:rPr>
        <w:t xml:space="preserve">σας παρακαλώ να προσέχετε τις εκφράσεις σας. </w:t>
      </w:r>
    </w:p>
    <w:p w14:paraId="5FF19707"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Το λέω με την καλή έννοια. </w:t>
      </w:r>
    </w:p>
    <w:p w14:paraId="5FF19708" w14:textId="77777777" w:rsidR="00BA0105" w:rsidRDefault="00C470DB">
      <w:pPr>
        <w:spacing w:after="0" w:line="600" w:lineRule="auto"/>
        <w:contextualSpacing/>
        <w:jc w:val="center"/>
        <w:rPr>
          <w:rFonts w:eastAsia="Times New Roman" w:cs="Times New Roman"/>
          <w:szCs w:val="24"/>
        </w:rPr>
      </w:pPr>
      <w:r>
        <w:rPr>
          <w:rFonts w:eastAsia="Times New Roman" w:cs="Times New Roman"/>
          <w:szCs w:val="24"/>
        </w:rPr>
        <w:t>(Θόρυβος από την πτέρυγα του ΣΥΡΙΖΑ)</w:t>
      </w:r>
    </w:p>
    <w:p w14:paraId="5FF19709"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Ακούστε γιατί. Με στόμφο, κύριε Πρόεδρε, είπε: «Μα, ο κ. Γεωργιάδης και ο κ. Μητσοτάκης ζήτησαν την κατάργηση του ν</w:t>
      </w:r>
      <w:r>
        <w:rPr>
          <w:rFonts w:eastAsia="Times New Roman" w:cs="Times New Roman"/>
          <w:szCs w:val="24"/>
        </w:rPr>
        <w:t xml:space="preserve">όμου Παρασκευόπουλου και δεν ξέρουν ότι ο νόμος έχει λήξει;». </w:t>
      </w:r>
      <w:r>
        <w:rPr>
          <w:rFonts w:eastAsia="Times New Roman" w:cs="Times New Roman"/>
          <w:szCs w:val="24"/>
        </w:rPr>
        <w:t>Τ</w:t>
      </w:r>
      <w:r>
        <w:rPr>
          <w:rFonts w:eastAsia="Times New Roman" w:cs="Times New Roman"/>
          <w:szCs w:val="24"/>
        </w:rPr>
        <w:t xml:space="preserve">ο είπατε –σας αισθάνθηκα- με δίκαιη οργή. </w:t>
      </w:r>
    </w:p>
    <w:p w14:paraId="5FF1970A"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Εδώ, το πρόβλημα είναι ότι εγώ χρησιμοποίησα τη ρήση του κ. Παρασκευόπουλου, ο οποίος είπε ότι πρέπει να καταργηθεί ο νόμος Παρασκευόπουλου. Άρα αν δε</w:t>
      </w:r>
      <w:r>
        <w:rPr>
          <w:rFonts w:eastAsia="Times New Roman" w:cs="Times New Roman"/>
          <w:szCs w:val="24"/>
        </w:rPr>
        <w:t xml:space="preserve">ν το γνώριζαν ο Μητσοτάκης και ο Γεωργιάδης, πώς θα το γνώριζαν, κύριε Πρόεδρε, αφού δεν το γνωρίζει ούτε ο Παρασκευόπουλος; </w:t>
      </w:r>
    </w:p>
    <w:p w14:paraId="5FF1970B"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Άρα προφανώς, κύριε Υπουργέ, αυτό που είπατε ήταν ένα καλό ρητορικό τέχνασμα, αλλά, επειδή σας είπα ότι ο Παρασκευόπουλος είπε ότι</w:t>
      </w:r>
      <w:r>
        <w:rPr>
          <w:rFonts w:eastAsia="Times New Roman" w:cs="Times New Roman"/>
          <w:szCs w:val="24"/>
        </w:rPr>
        <w:t xml:space="preserve"> «έχει δίκιο ο Μητσοτάκης, πρέπει να καταργηθεί ο νόμος μου», πάρτε τον ένα τηλέφωνο για να συνεννοηθείτε, αντί να παίζετε θέατρο στη Βουλή. </w:t>
      </w:r>
    </w:p>
    <w:p w14:paraId="5FF1970C"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φαντάζομαι, επειδή έκανα ένα λάθος στον ΣΚΑΪ, που το διόρθωσα μόνος μου, γιατί δεν έτυχε να γνωρίζω τον </w:t>
      </w:r>
      <w:r>
        <w:rPr>
          <w:rFonts w:eastAsia="Times New Roman" w:cs="Times New Roman"/>
          <w:szCs w:val="24"/>
        </w:rPr>
        <w:t xml:space="preserve">κ. </w:t>
      </w:r>
      <w:proofErr w:type="spellStart"/>
      <w:r>
        <w:rPr>
          <w:rFonts w:eastAsia="Times New Roman" w:cs="Times New Roman"/>
          <w:szCs w:val="24"/>
        </w:rPr>
        <w:t>Μπαμπάτση</w:t>
      </w:r>
      <w:proofErr w:type="spellEnd"/>
      <w:r>
        <w:rPr>
          <w:rFonts w:eastAsia="Times New Roman" w:cs="Times New Roman"/>
          <w:szCs w:val="24"/>
        </w:rPr>
        <w:t xml:space="preserve">, δεν θα μου απαγορεύσετε να χρησιμοποιώ και το </w:t>
      </w:r>
      <w:r>
        <w:rPr>
          <w:rFonts w:eastAsia="Times New Roman" w:cs="Times New Roman"/>
          <w:szCs w:val="24"/>
          <w:lang w:val="en-US"/>
        </w:rPr>
        <w:t>google</w:t>
      </w:r>
      <w:r>
        <w:rPr>
          <w:rFonts w:eastAsia="Times New Roman" w:cs="Times New Roman"/>
          <w:szCs w:val="24"/>
        </w:rPr>
        <w:t xml:space="preserve">. Έτσι δεν είναι; </w:t>
      </w:r>
    </w:p>
    <w:p w14:paraId="5FF1970D"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Εγώ, λοιπόν, αναφέρθηκα σε ένα πραγματικό περιστατικό του κ. </w:t>
      </w:r>
      <w:proofErr w:type="spellStart"/>
      <w:r>
        <w:rPr>
          <w:rFonts w:eastAsia="Times New Roman" w:cs="Times New Roman"/>
          <w:szCs w:val="24"/>
        </w:rPr>
        <w:t>Σιμορέλη</w:t>
      </w:r>
      <w:proofErr w:type="spellEnd"/>
      <w:r>
        <w:rPr>
          <w:rFonts w:eastAsia="Times New Roman" w:cs="Times New Roman"/>
          <w:szCs w:val="24"/>
        </w:rPr>
        <w:t>, ο οποίος εκ μέρους του ΣΥΡΙΖΑ ότι αν δεν υπήρχε το μνημόνιο, θα έπρεπε να το έχουμε εφεύρει. Άρα αφή</w:t>
      </w:r>
      <w:r>
        <w:rPr>
          <w:rFonts w:eastAsia="Times New Roman" w:cs="Times New Roman"/>
          <w:szCs w:val="24"/>
        </w:rPr>
        <w:t xml:space="preserve">στε τις πλάκες σε εμένα. </w:t>
      </w:r>
    </w:p>
    <w:p w14:paraId="5FF1970E"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Τρίτον και τελευταίο. Κύριε Υπουργέ, επειδή θα ζητήσετε τον λόγο, θα ήθελα να μιλήσουμε λίγο λακωνικά. Μία ερώτηση θα σας κάνω και θέλω μία λακωνική απάντηση, όχι πάλι το θεατρικό το προηγούμενο. </w:t>
      </w:r>
    </w:p>
    <w:p w14:paraId="5FF1970F"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Ο δολοφόνος της Δώρας ποιον νόμο </w:t>
      </w:r>
      <w:r>
        <w:rPr>
          <w:rFonts w:eastAsia="Times New Roman" w:cs="Times New Roman"/>
          <w:szCs w:val="24"/>
        </w:rPr>
        <w:t xml:space="preserve">χρησιμοποίησε για να αποφυλακιστεί, τον νόμο Παρασκευόπουλου ή τον προηγούμενο; Αν χρησιμοποίησε τον προηγούμενο που αναφέρατε, θα μας παρουσιάσετε σήμερα στη Βουλή αντίγραφο της αποφάσεως του Συμβουλίου Πλημμελειοδικών που κατ’ </w:t>
      </w:r>
      <w:proofErr w:type="spellStart"/>
      <w:r>
        <w:rPr>
          <w:rFonts w:eastAsia="Times New Roman" w:cs="Times New Roman"/>
          <w:szCs w:val="24"/>
        </w:rPr>
        <w:t>εφαρμογήν</w:t>
      </w:r>
      <w:proofErr w:type="spellEnd"/>
      <w:r>
        <w:rPr>
          <w:rFonts w:eastAsia="Times New Roman" w:cs="Times New Roman"/>
          <w:szCs w:val="24"/>
        </w:rPr>
        <w:t xml:space="preserve"> του προηγούμενου </w:t>
      </w:r>
      <w:r>
        <w:rPr>
          <w:rFonts w:eastAsia="Times New Roman" w:cs="Times New Roman"/>
          <w:szCs w:val="24"/>
        </w:rPr>
        <w:t>νόμου του έδωσε την άδεια να βγει από τη φυλακή. Διότι αυτό που δεν είπατε είναι ότι ο προηγούμενος νόμος…</w:t>
      </w:r>
    </w:p>
    <w:p w14:paraId="5FF19710"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 xml:space="preserve">Ο Ποινικός Κώδικας. </w:t>
      </w:r>
    </w:p>
    <w:p w14:paraId="5FF19711"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Ο Ποινικός Κώδικας</w:t>
      </w:r>
      <w:r>
        <w:rPr>
          <w:rFonts w:eastAsia="Times New Roman" w:cs="Times New Roman"/>
          <w:szCs w:val="24"/>
        </w:rPr>
        <w:t>, κύριε Υπουργέ της Υγείας, πράγματι, ο οποίος προέβλεπε απόφαση του Συμβουλίου Πλημμελειοδικών</w:t>
      </w:r>
      <w:r>
        <w:rPr>
          <w:rFonts w:eastAsia="Times New Roman" w:cs="Times New Roman"/>
          <w:szCs w:val="24"/>
        </w:rPr>
        <w:t>,</w:t>
      </w:r>
      <w:r>
        <w:rPr>
          <w:rFonts w:eastAsia="Times New Roman" w:cs="Times New Roman"/>
          <w:szCs w:val="24"/>
        </w:rPr>
        <w:t xml:space="preserve"> για ποιον λόγο; Διότι δεν ήταν αυτόματη η αποφυλάκιση, όπως στον </w:t>
      </w:r>
      <w:proofErr w:type="spellStart"/>
      <w:r>
        <w:rPr>
          <w:rFonts w:eastAsia="Times New Roman" w:cs="Times New Roman"/>
          <w:szCs w:val="24"/>
        </w:rPr>
        <w:t>αποσυμφορητικό</w:t>
      </w:r>
      <w:proofErr w:type="spellEnd"/>
      <w:r>
        <w:rPr>
          <w:rFonts w:eastAsia="Times New Roman" w:cs="Times New Roman"/>
          <w:szCs w:val="24"/>
        </w:rPr>
        <w:t xml:space="preserve"> νόμο Παρασκευόπουλου, αλλά ήταν εξατομικευμένη. </w:t>
      </w:r>
      <w:r>
        <w:rPr>
          <w:rFonts w:eastAsia="Times New Roman" w:cs="Times New Roman"/>
          <w:szCs w:val="24"/>
        </w:rPr>
        <w:t>Ε</w:t>
      </w:r>
      <w:r>
        <w:rPr>
          <w:rFonts w:eastAsia="Times New Roman" w:cs="Times New Roman"/>
          <w:szCs w:val="24"/>
        </w:rPr>
        <w:t xml:space="preserve">κεί θα μπορούσε το </w:t>
      </w:r>
      <w:r>
        <w:rPr>
          <w:rFonts w:eastAsia="Times New Roman" w:cs="Times New Roman"/>
          <w:szCs w:val="24"/>
        </w:rPr>
        <w:t>σ</w:t>
      </w:r>
      <w:r>
        <w:rPr>
          <w:rFonts w:eastAsia="Times New Roman" w:cs="Times New Roman"/>
          <w:szCs w:val="24"/>
        </w:rPr>
        <w:t>υμβούλιο ν</w:t>
      </w:r>
      <w:r>
        <w:rPr>
          <w:rFonts w:eastAsia="Times New Roman" w:cs="Times New Roman"/>
          <w:szCs w:val="24"/>
        </w:rPr>
        <w:t xml:space="preserve">α πει ότι ο συγκεκριμένος παραμένει επικίνδυνος και δεν βγαίνει. Ενώ κάνοντας χρήση του νόμου Παρασκευόπουλου, βγήκε κατευθείαν, αυτόματα, χωρίς κανένα Συμβούλιο Πλημμελειοδικών. </w:t>
      </w:r>
    </w:p>
    <w:p w14:paraId="5FF19712"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ρωτώ, λοιπόν, αλλά θέλω μία φράση να μου πείτε. Υπάρχει απόφαση του </w:t>
      </w:r>
      <w:r>
        <w:rPr>
          <w:rFonts w:eastAsia="Times New Roman" w:cs="Times New Roman"/>
          <w:szCs w:val="24"/>
        </w:rPr>
        <w:t>σ</w:t>
      </w:r>
      <w:r>
        <w:rPr>
          <w:rFonts w:eastAsia="Times New Roman" w:cs="Times New Roman"/>
          <w:szCs w:val="24"/>
        </w:rPr>
        <w:t>υμβ</w:t>
      </w:r>
      <w:r>
        <w:rPr>
          <w:rFonts w:eastAsia="Times New Roman" w:cs="Times New Roman"/>
          <w:szCs w:val="24"/>
        </w:rPr>
        <w:t xml:space="preserve">ουλίου ή δεν υπάρχει; Αν υπάρχει, πήγε με τον προηγούμενο. Αν δεν υπάρχει, πήγε με του Παρασκευόπουλου. Αυτό θέλουμε να μας πείτε. </w:t>
      </w:r>
    </w:p>
    <w:p w14:paraId="5FF19713"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FF19714"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Υπουργέ, έχετε τον λόγο. </w:t>
      </w:r>
    </w:p>
    <w:p w14:paraId="5FF19715"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w:t>
      </w:r>
      <w:r>
        <w:rPr>
          <w:rFonts w:eastAsia="Times New Roman" w:cs="Times New Roman"/>
          <w:b/>
          <w:szCs w:val="24"/>
        </w:rPr>
        <w:t xml:space="preserve">αφάνειας και Ανθρωπίνων Δικαιωμάτων): </w:t>
      </w:r>
      <w:r>
        <w:rPr>
          <w:rFonts w:eastAsia="Times New Roman" w:cs="Times New Roman"/>
          <w:szCs w:val="24"/>
        </w:rPr>
        <w:t xml:space="preserve">Ευχαριστώ, κύριε Πρόεδρε. </w:t>
      </w:r>
    </w:p>
    <w:p w14:paraId="5FF19716"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Εν </w:t>
      </w:r>
      <w:proofErr w:type="spellStart"/>
      <w:r>
        <w:rPr>
          <w:rFonts w:eastAsia="Times New Roman" w:cs="Times New Roman"/>
          <w:szCs w:val="24"/>
        </w:rPr>
        <w:t>πρώτοις</w:t>
      </w:r>
      <w:proofErr w:type="spellEnd"/>
      <w:r>
        <w:rPr>
          <w:rFonts w:eastAsia="Times New Roman" w:cs="Times New Roman"/>
          <w:szCs w:val="24"/>
        </w:rPr>
        <w:t xml:space="preserve">, θέλω να πω, κυρίες και κύριοι συνάδελφοι, να μην παραποιούμε αυτά τα οποία ακούγονται. </w:t>
      </w:r>
    </w:p>
    <w:p w14:paraId="5FF19717"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Πράγματι, ο κ. Παρασκευόπουλος είχε κάνει μία δήλωση. Όμως, αυτή τη δήλωσή του –το είπε ο ά</w:t>
      </w:r>
      <w:r>
        <w:rPr>
          <w:rFonts w:eastAsia="Times New Roman" w:cs="Times New Roman"/>
          <w:szCs w:val="24"/>
        </w:rPr>
        <w:t xml:space="preserve">νθρωπος- είχε την έννοια και την αιτιολόγησε με βάση αυτό που σας είχα πει εγώ στη Βουλή. Όμως, δεν τα παρακολουθείτε. </w:t>
      </w:r>
    </w:p>
    <w:p w14:paraId="5FF19718"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είχαμε πει ότι οι </w:t>
      </w:r>
      <w:proofErr w:type="spellStart"/>
      <w:r>
        <w:rPr>
          <w:rFonts w:eastAsia="Times New Roman" w:cs="Times New Roman"/>
          <w:szCs w:val="24"/>
        </w:rPr>
        <w:t>αποσυμφορητικοί</w:t>
      </w:r>
      <w:proofErr w:type="spellEnd"/>
      <w:r>
        <w:rPr>
          <w:rFonts w:eastAsia="Times New Roman" w:cs="Times New Roman"/>
          <w:szCs w:val="24"/>
        </w:rPr>
        <w:t xml:space="preserve"> νόμοι είναι έκτακτοι νόμοι, οι οποίοι θα πάψουν κάποια στιγμή να ισχύουν. Τους αρχίσατε εσείς, η Ν</w:t>
      </w:r>
      <w:r>
        <w:rPr>
          <w:rFonts w:eastAsia="Times New Roman" w:cs="Times New Roman"/>
          <w:szCs w:val="24"/>
        </w:rPr>
        <w:t xml:space="preserve">έα Δημοκρατία. Και, βεβαίως, επειδή είχε φτάσει η κατάσταση στο μη περαιτέρω, με δώδεκα χιλιάδες κρατούμενους, είχε πάρει η Κυβέρνηση κάποια μέτρα για να μην πληρώνει η ελληνική πολιτεία πρόστιμα και καταδίκες και γινόμαστε ρεζίλι διεθνώς. </w:t>
      </w:r>
    </w:p>
    <w:p w14:paraId="5FF1971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Αυτό, λοιπόν, π</w:t>
      </w:r>
      <w:r>
        <w:rPr>
          <w:rFonts w:eastAsia="Times New Roman" w:cs="Times New Roman"/>
          <w:szCs w:val="24"/>
        </w:rPr>
        <w:t>ου σας είπε ο άνθρωπος ήταν το αυτονόητο. Το έχουμε πει και εμείς. Είπε, λοιπόν, ότι οι αυτοί οι νόμοι κάποια στιγμή θα πάψουν να ισχύουν.  Σ</w:t>
      </w:r>
      <w:r>
        <w:rPr>
          <w:rFonts w:eastAsia="Times New Roman" w:cs="Times New Roman"/>
          <w:szCs w:val="24"/>
        </w:rPr>
        <w:t xml:space="preserve">ας το είπα και πριν ένα μήνα στη Βουλή -σας το λέω και σήμερα- ότι καλώς εχόντων των </w:t>
      </w:r>
      <w:r>
        <w:rPr>
          <w:rFonts w:eastAsia="Times New Roman" w:cs="Times New Roman"/>
          <w:szCs w:val="24"/>
        </w:rPr>
        <w:lastRenderedPageBreak/>
        <w:t>πραγμάτων και υπό αυτές τις συ</w:t>
      </w:r>
      <w:r>
        <w:rPr>
          <w:rFonts w:eastAsia="Times New Roman" w:cs="Times New Roman"/>
          <w:szCs w:val="24"/>
        </w:rPr>
        <w:t xml:space="preserve">νθήκες άλλος </w:t>
      </w:r>
      <w:proofErr w:type="spellStart"/>
      <w:r>
        <w:rPr>
          <w:rFonts w:eastAsia="Times New Roman" w:cs="Times New Roman"/>
          <w:szCs w:val="24"/>
        </w:rPr>
        <w:t>αποσυμφορητικός</w:t>
      </w:r>
      <w:proofErr w:type="spellEnd"/>
      <w:r>
        <w:rPr>
          <w:rFonts w:eastAsia="Times New Roman" w:cs="Times New Roman"/>
          <w:szCs w:val="24"/>
        </w:rPr>
        <w:t xml:space="preserve"> νόμος δεν θα έρθει στη Βουλή. Διότι ο αριθμός των κρατουμένων είναι απολύτως </w:t>
      </w:r>
      <w:proofErr w:type="spellStart"/>
      <w:r>
        <w:rPr>
          <w:rFonts w:eastAsia="Times New Roman" w:cs="Times New Roman"/>
          <w:szCs w:val="24"/>
        </w:rPr>
        <w:t>διαχειρίσιμος</w:t>
      </w:r>
      <w:proofErr w:type="spellEnd"/>
      <w:r>
        <w:rPr>
          <w:rFonts w:eastAsia="Times New Roman" w:cs="Times New Roman"/>
          <w:szCs w:val="24"/>
        </w:rPr>
        <w:t xml:space="preserve"> αυτή τη στιγμή. Εάν</w:t>
      </w:r>
      <w:r>
        <w:rPr>
          <w:rFonts w:eastAsia="Times New Roman" w:cs="Times New Roman"/>
          <w:szCs w:val="24"/>
        </w:rPr>
        <w:t xml:space="preserve"> όμως</w:t>
      </w:r>
      <w:r>
        <w:rPr>
          <w:rFonts w:eastAsia="Times New Roman" w:cs="Times New Roman"/>
          <w:szCs w:val="24"/>
        </w:rPr>
        <w:t xml:space="preserve"> προκύψει ζήτημα, θα το εξετάσουμε και θα εισηγηθούμε αναλόγως στη Βουλή. </w:t>
      </w:r>
    </w:p>
    <w:p w14:paraId="5FF1971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Το ξεκαθαρίσαμε, λοιπόν, αυτό το ζήτη</w:t>
      </w:r>
      <w:r>
        <w:rPr>
          <w:rFonts w:eastAsia="Times New Roman" w:cs="Times New Roman"/>
          <w:szCs w:val="24"/>
        </w:rPr>
        <w:t>μα; Ο</w:t>
      </w:r>
      <w:r>
        <w:rPr>
          <w:rFonts w:eastAsia="Times New Roman" w:cs="Times New Roman"/>
          <w:szCs w:val="24"/>
        </w:rPr>
        <w:t xml:space="preserve"> κ.</w:t>
      </w:r>
      <w:r>
        <w:rPr>
          <w:rFonts w:eastAsia="Times New Roman" w:cs="Times New Roman"/>
          <w:szCs w:val="24"/>
        </w:rPr>
        <w:t xml:space="preserve"> Παρασκευόπουλος πολύ καλά τα είπε. </w:t>
      </w:r>
      <w:r>
        <w:rPr>
          <w:rFonts w:eastAsia="Times New Roman" w:cs="Times New Roman"/>
          <w:szCs w:val="24"/>
        </w:rPr>
        <w:t>εσείς είναι καλό</w:t>
      </w:r>
      <w:r>
        <w:rPr>
          <w:rFonts w:eastAsia="Times New Roman" w:cs="Times New Roman"/>
          <w:szCs w:val="24"/>
        </w:rPr>
        <w:t xml:space="preserve"> να μην υποβάλετε αιτήματα, τα οποία δεν έχουν κα</w:t>
      </w:r>
      <w:r>
        <w:rPr>
          <w:rFonts w:eastAsia="Times New Roman" w:cs="Times New Roman"/>
          <w:szCs w:val="24"/>
        </w:rPr>
        <w:t>μ</w:t>
      </w:r>
      <w:r>
        <w:rPr>
          <w:rFonts w:eastAsia="Times New Roman" w:cs="Times New Roman"/>
          <w:szCs w:val="24"/>
        </w:rPr>
        <w:t xml:space="preserve">μία σχέση με την πραγματικότητα για έναν νόμο ο οποίος έχει καταργηθεί και έχει ψηφιστεί άλλος από τις 20 Σεπτεμβρίου. </w:t>
      </w:r>
    </w:p>
    <w:p w14:paraId="5FF1971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Δεύτερον: Κύριε Γεωργιάδη,</w:t>
      </w:r>
      <w:r>
        <w:rPr>
          <w:rFonts w:eastAsia="Times New Roman" w:cs="Times New Roman"/>
          <w:szCs w:val="24"/>
        </w:rPr>
        <w:t xml:space="preserve"> επανέρχεστε εκ νέου σε ένα ζήτημα, το οποίο είναι ήσσονος σημασίας. Σας το είπα και σας το τονίζω. </w:t>
      </w:r>
    </w:p>
    <w:p w14:paraId="5FF1971C" w14:textId="77777777" w:rsidR="00BA0105" w:rsidRDefault="00C470DB">
      <w:pPr>
        <w:spacing w:line="600" w:lineRule="auto"/>
        <w:ind w:firstLine="720"/>
        <w:contextualSpacing/>
        <w:jc w:val="center"/>
        <w:rPr>
          <w:rFonts w:eastAsia="Times New Roman"/>
          <w:bCs/>
        </w:rPr>
      </w:pPr>
      <w:r>
        <w:rPr>
          <w:rFonts w:eastAsia="Times New Roman"/>
          <w:bCs/>
        </w:rPr>
        <w:t>(Θόρυβος από την πτέρυγα της Νέας Δημοκρατίας)</w:t>
      </w:r>
    </w:p>
    <w:p w14:paraId="5FF1971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ακραία υποκρισία να θέλετε εδώ να πείτε ότι ένας άνθρωπος, ένας κρατούμενος, ο οποίος υπέπεσε κατά την αποφυλάκισή του σε νέο αδίκημα -όπως ακριβώς συμβαίνει σε αρκετές περιπτώσεις, ακόμα και σε κράτη </w:t>
      </w:r>
      <w:r>
        <w:rPr>
          <w:rFonts w:eastAsia="Times New Roman" w:cs="Times New Roman"/>
          <w:szCs w:val="24"/>
        </w:rPr>
        <w:t>που</w:t>
      </w:r>
      <w:r>
        <w:rPr>
          <w:rFonts w:eastAsia="Times New Roman" w:cs="Times New Roman"/>
          <w:szCs w:val="24"/>
        </w:rPr>
        <w:t xml:space="preserve"> δεν έχουν </w:t>
      </w:r>
      <w:proofErr w:type="spellStart"/>
      <w:r>
        <w:rPr>
          <w:rFonts w:eastAsia="Times New Roman" w:cs="Times New Roman"/>
          <w:szCs w:val="24"/>
        </w:rPr>
        <w:t>αποσυμφορητικούς</w:t>
      </w:r>
      <w:proofErr w:type="spellEnd"/>
      <w:r>
        <w:rPr>
          <w:rFonts w:eastAsia="Times New Roman" w:cs="Times New Roman"/>
          <w:szCs w:val="24"/>
        </w:rPr>
        <w:t xml:space="preserve"> νόμους</w:t>
      </w:r>
      <w:r>
        <w:rPr>
          <w:rFonts w:eastAsia="Times New Roman" w:cs="Times New Roman"/>
          <w:szCs w:val="24"/>
        </w:rPr>
        <w:t>, επανέρχοντ</w:t>
      </w:r>
      <w:r>
        <w:rPr>
          <w:rFonts w:eastAsia="Times New Roman" w:cs="Times New Roman"/>
          <w:szCs w:val="24"/>
        </w:rPr>
        <w:t xml:space="preserve">αι κάποιοι στην εγκληματικότητα- ότι ευθύνεται για αυτό ένας νόμος που ψήφισε η Κυβέρνηση. </w:t>
      </w:r>
    </w:p>
    <w:p w14:paraId="5FF1971E" w14:textId="77777777" w:rsidR="00BA0105" w:rsidRDefault="00C470DB">
      <w:pPr>
        <w:spacing w:line="600" w:lineRule="auto"/>
        <w:ind w:firstLine="720"/>
        <w:contextualSpacing/>
        <w:jc w:val="center"/>
        <w:rPr>
          <w:rFonts w:eastAsia="Times New Roman"/>
          <w:bCs/>
        </w:rPr>
      </w:pPr>
      <w:r>
        <w:rPr>
          <w:rFonts w:eastAsia="Times New Roman"/>
          <w:bCs/>
        </w:rPr>
        <w:lastRenderedPageBreak/>
        <w:t>(Θόρυβος από την πτέρυγα της Νέας Δημοκρατίας)</w:t>
      </w:r>
    </w:p>
    <w:p w14:paraId="5FF1971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Σας ξαναλέω, λοιπόν, κύριε Γεωργιάδη, γιατί βλέπω ότι μιλάτε, το πολύ απλό: Να είσαστε ειλικρινής και εσείς και το κό</w:t>
      </w:r>
      <w:r>
        <w:rPr>
          <w:rFonts w:eastAsia="Times New Roman" w:cs="Times New Roman"/>
          <w:szCs w:val="24"/>
        </w:rPr>
        <w:t xml:space="preserve">μμα σας. </w:t>
      </w:r>
      <w:r>
        <w:rPr>
          <w:rFonts w:eastAsia="Times New Roman" w:cs="Times New Roman"/>
          <w:szCs w:val="24"/>
        </w:rPr>
        <w:t>Ν</w:t>
      </w:r>
      <w:r>
        <w:rPr>
          <w:rFonts w:eastAsia="Times New Roman" w:cs="Times New Roman"/>
          <w:szCs w:val="24"/>
        </w:rPr>
        <w:t xml:space="preserve">α πείτε στον ελληνικό λαό ότι, είτε υπήρχε είτε δεν υπήρχε ο νόμος Παρασκευόπουλου, αυτός ο άνθρωπος θα είχε βγει την ίδια μέρα, διότι πληρούσε τις προϋποθέσεις του άρθρου 105 του Ποινικού Κώδικα…. </w:t>
      </w:r>
    </w:p>
    <w:p w14:paraId="5FF19720" w14:textId="77777777" w:rsidR="00BA0105" w:rsidRDefault="00C470DB">
      <w:pPr>
        <w:spacing w:line="600" w:lineRule="auto"/>
        <w:ind w:firstLine="720"/>
        <w:contextualSpacing/>
        <w:jc w:val="center"/>
        <w:rPr>
          <w:rFonts w:eastAsia="Times New Roman"/>
          <w:bCs/>
        </w:rPr>
      </w:pPr>
      <w:r>
        <w:rPr>
          <w:rFonts w:eastAsia="Times New Roman"/>
          <w:bCs/>
        </w:rPr>
        <w:t>(Θόρυβος από την πτέρυγα της Νέας Δημοκρατίας)</w:t>
      </w:r>
    </w:p>
    <w:p w14:paraId="5FF19721" w14:textId="77777777" w:rsidR="00BA0105" w:rsidRDefault="00C470DB">
      <w:pPr>
        <w:spacing w:line="600" w:lineRule="auto"/>
        <w:ind w:firstLine="720"/>
        <w:contextualSpacing/>
        <w:jc w:val="both"/>
        <w:rPr>
          <w:rFonts w:eastAsia="Times New Roman"/>
          <w:bCs/>
        </w:rPr>
      </w:pPr>
      <w:r>
        <w:rPr>
          <w:rFonts w:eastAsia="Times New Roman"/>
          <w:bCs/>
        </w:rPr>
        <w:t xml:space="preserve">Αυτή είναι η πραγματικότητα, με την οποία δεν μπορείτε να συμβιβαστείτε. Λέτε ψέματα στον ελληνικό λαό. Σπέρνετε τον φόβο, σπέρνετε το δηλητήριο αυτής της κατάστασης. Δεν θα περάσει. Η αλήθεια θα λάμψει. Και η αλήθεια είναι ότι ο συγκεκριμένος κρατούμενος </w:t>
      </w:r>
      <w:r>
        <w:rPr>
          <w:rFonts w:eastAsia="Times New Roman"/>
          <w:bCs/>
        </w:rPr>
        <w:t xml:space="preserve">θα είχε απολυθεί σε κάθε περίπτωση, αφού είχε εκτίσει τα </w:t>
      </w:r>
      <w:r>
        <w:rPr>
          <w:rFonts w:eastAsia="Times New Roman"/>
          <w:bCs/>
        </w:rPr>
        <w:t>τρία πέμπτα</w:t>
      </w:r>
      <w:r>
        <w:rPr>
          <w:rFonts w:eastAsia="Times New Roman"/>
          <w:bCs/>
        </w:rPr>
        <w:t xml:space="preserve"> της ποινής του. Είτε το καταλαβαίνετε είτε δεν το καταλαβαίνετε, αυτή είναι η αλήθεια, αυτή είναι η πραγματικότητα. Συγκρουστείτε με την πραγματικότητα. Θα σπάσετε για άλλη μια φορά το κεφάλι σας!</w:t>
      </w:r>
    </w:p>
    <w:p w14:paraId="5FF19722" w14:textId="77777777" w:rsidR="00BA0105" w:rsidRDefault="00C470DB">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5FF19723" w14:textId="77777777" w:rsidR="00BA0105" w:rsidRDefault="00C470DB">
      <w:pPr>
        <w:spacing w:line="600" w:lineRule="auto"/>
        <w:ind w:firstLine="720"/>
        <w:contextualSpacing/>
        <w:jc w:val="both"/>
        <w:rPr>
          <w:rFonts w:eastAsia="Times New Roman"/>
          <w:bCs/>
        </w:rPr>
      </w:pPr>
      <w:r>
        <w:rPr>
          <w:rFonts w:eastAsia="Times New Roman"/>
          <w:b/>
          <w:bCs/>
        </w:rPr>
        <w:t>ΠΡΟΕΔΡΕΥΩΝ (Δη</w:t>
      </w:r>
      <w:r>
        <w:rPr>
          <w:rFonts w:eastAsia="Times New Roman"/>
          <w:b/>
          <w:bCs/>
        </w:rPr>
        <w:t>μήτριος Καμμένος):</w:t>
      </w:r>
      <w:r>
        <w:rPr>
          <w:rFonts w:eastAsia="Times New Roman"/>
          <w:bCs/>
        </w:rPr>
        <w:t xml:space="preserve"> Ευχαριστούμε πολύ. </w:t>
      </w:r>
    </w:p>
    <w:p w14:paraId="5FF19724" w14:textId="77777777" w:rsidR="00BA0105" w:rsidRDefault="00C470DB">
      <w:pPr>
        <w:spacing w:line="600" w:lineRule="auto"/>
        <w:ind w:firstLine="720"/>
        <w:contextualSpacing/>
        <w:jc w:val="both"/>
        <w:rPr>
          <w:rFonts w:eastAsia="Times New Roman"/>
          <w:bCs/>
        </w:rPr>
      </w:pPr>
      <w:r>
        <w:rPr>
          <w:rFonts w:eastAsia="Times New Roman"/>
          <w:b/>
          <w:bCs/>
        </w:rPr>
        <w:lastRenderedPageBreak/>
        <w:t>ΝΙΚΟΛΑΟΣ ΠΑΡΑΣΚΕΥΟΠΟΥΛΟΣ:</w:t>
      </w:r>
      <w:r>
        <w:rPr>
          <w:rFonts w:eastAsia="Times New Roman"/>
          <w:bCs/>
        </w:rPr>
        <w:t xml:space="preserve"> Κύριε Πρόεδρε, θα ήθελα τον λόγο. </w:t>
      </w:r>
    </w:p>
    <w:p w14:paraId="5FF19725" w14:textId="77777777" w:rsidR="00BA0105" w:rsidRDefault="00C470DB">
      <w:pPr>
        <w:spacing w:line="600" w:lineRule="auto"/>
        <w:ind w:firstLine="720"/>
        <w:contextualSpacing/>
        <w:jc w:val="both"/>
        <w:rPr>
          <w:rFonts w:eastAsia="Times New Roman"/>
          <w:bCs/>
        </w:rPr>
      </w:pPr>
      <w:r>
        <w:rPr>
          <w:rFonts w:eastAsia="Times New Roman"/>
          <w:b/>
          <w:bCs/>
        </w:rPr>
        <w:t>ΠΡΟΕΔΡΕΥΩΝ (Δημήτριος Καμμένος):</w:t>
      </w:r>
      <w:r>
        <w:rPr>
          <w:rFonts w:eastAsia="Times New Roman"/>
          <w:bCs/>
        </w:rPr>
        <w:t xml:space="preserve"> Κύριε Παρασκευόπουλε, για ποιον λόγο; </w:t>
      </w:r>
    </w:p>
    <w:p w14:paraId="5FF19726" w14:textId="77777777" w:rsidR="00BA0105" w:rsidRDefault="00C470DB">
      <w:pPr>
        <w:spacing w:line="600" w:lineRule="auto"/>
        <w:ind w:firstLine="720"/>
        <w:contextualSpacing/>
        <w:jc w:val="both"/>
        <w:rPr>
          <w:rFonts w:eastAsia="Times New Roman"/>
          <w:bCs/>
        </w:rPr>
      </w:pPr>
      <w:r>
        <w:rPr>
          <w:rFonts w:eastAsia="Times New Roman"/>
          <w:b/>
          <w:bCs/>
        </w:rPr>
        <w:t>ΝΙΚΟΛΑΟΣ ΠΑΡΑΣΚΕΥΟΠΟΥΛΟΣ:</w:t>
      </w:r>
      <w:r>
        <w:rPr>
          <w:rFonts w:eastAsia="Times New Roman"/>
          <w:bCs/>
        </w:rPr>
        <w:t xml:space="preserve"> Επί προσωπικού, κύριε Πρόεδρε. </w:t>
      </w:r>
    </w:p>
    <w:p w14:paraId="5FF19727" w14:textId="77777777" w:rsidR="00BA0105" w:rsidRDefault="00C470DB">
      <w:pPr>
        <w:spacing w:line="600" w:lineRule="auto"/>
        <w:ind w:firstLine="720"/>
        <w:contextualSpacing/>
        <w:jc w:val="both"/>
        <w:rPr>
          <w:rFonts w:eastAsia="Times New Roman"/>
          <w:bCs/>
        </w:rPr>
      </w:pPr>
      <w:r>
        <w:rPr>
          <w:rFonts w:eastAsia="Times New Roman"/>
          <w:b/>
          <w:bCs/>
        </w:rPr>
        <w:t>ΠΡΟΕΔΡΕΥΩΝ (Δημήτριος Καμμ</w:t>
      </w:r>
      <w:r>
        <w:rPr>
          <w:rFonts w:eastAsia="Times New Roman"/>
          <w:b/>
          <w:bCs/>
        </w:rPr>
        <w:t>ένος):</w:t>
      </w:r>
      <w:r>
        <w:rPr>
          <w:rFonts w:eastAsia="Times New Roman"/>
          <w:bCs/>
        </w:rPr>
        <w:t xml:space="preserve"> Δεν υπάρχει. </w:t>
      </w:r>
    </w:p>
    <w:p w14:paraId="5FF19728" w14:textId="77777777" w:rsidR="00BA0105" w:rsidRDefault="00C470DB">
      <w:pPr>
        <w:spacing w:line="600" w:lineRule="auto"/>
        <w:ind w:firstLine="720"/>
        <w:contextualSpacing/>
        <w:jc w:val="center"/>
        <w:rPr>
          <w:rFonts w:eastAsia="Times New Roman"/>
          <w:bCs/>
        </w:rPr>
      </w:pPr>
      <w:r>
        <w:rPr>
          <w:rFonts w:eastAsia="Times New Roman"/>
          <w:bCs/>
        </w:rPr>
        <w:t>(Θόρυβος από την πτέρυγα του ΣΥΡΙΖΑ)</w:t>
      </w:r>
    </w:p>
    <w:p w14:paraId="5FF19729" w14:textId="77777777" w:rsidR="00BA0105" w:rsidRDefault="00C470DB">
      <w:pPr>
        <w:spacing w:line="600" w:lineRule="auto"/>
        <w:ind w:firstLine="720"/>
        <w:contextualSpacing/>
        <w:jc w:val="both"/>
        <w:rPr>
          <w:rFonts w:eastAsia="Times New Roman"/>
          <w:bCs/>
        </w:rPr>
      </w:pPr>
      <w:r>
        <w:rPr>
          <w:rFonts w:eastAsia="Times New Roman"/>
          <w:bCs/>
        </w:rPr>
        <w:t xml:space="preserve">Σας παρακαλώ, αγαπητοί συνάδελφοι. Είναι πολύ σοβαρό το ζήτημα. </w:t>
      </w:r>
    </w:p>
    <w:p w14:paraId="5FF1972A" w14:textId="77777777" w:rsidR="00BA0105" w:rsidRDefault="00C470DB">
      <w:pPr>
        <w:spacing w:line="600" w:lineRule="auto"/>
        <w:ind w:firstLine="720"/>
        <w:contextualSpacing/>
        <w:jc w:val="both"/>
        <w:rPr>
          <w:rFonts w:eastAsia="Times New Roman"/>
          <w:bCs/>
        </w:rPr>
      </w:pPr>
      <w:r>
        <w:rPr>
          <w:rFonts w:eastAsia="Times New Roman"/>
          <w:bCs/>
        </w:rPr>
        <w:t>Κύριε Παρασκευόπουλε, ορίστε, έχετε τον λόγο για ένα λεπτό.</w:t>
      </w:r>
    </w:p>
    <w:p w14:paraId="5FF1972B" w14:textId="77777777" w:rsidR="00BA0105" w:rsidRDefault="00C470DB">
      <w:pPr>
        <w:spacing w:line="600" w:lineRule="auto"/>
        <w:ind w:firstLine="720"/>
        <w:contextualSpacing/>
        <w:jc w:val="both"/>
        <w:rPr>
          <w:rFonts w:eastAsia="Times New Roman"/>
          <w:bCs/>
        </w:rPr>
      </w:pPr>
      <w:r>
        <w:rPr>
          <w:rFonts w:eastAsia="Times New Roman"/>
          <w:b/>
          <w:bCs/>
        </w:rPr>
        <w:t>ΝΙΚΟΛΑΟΣ ΠΑΡΑΣΚΕΥΟΠΟΥΛΟΣ:</w:t>
      </w:r>
      <w:r>
        <w:rPr>
          <w:rFonts w:eastAsia="Times New Roman"/>
          <w:bCs/>
        </w:rPr>
        <w:t xml:space="preserve"> Ευχαριστώ, κύριε Πρόεδρε. </w:t>
      </w:r>
    </w:p>
    <w:p w14:paraId="5FF1972C" w14:textId="77777777" w:rsidR="00BA0105" w:rsidRDefault="00C470DB">
      <w:pPr>
        <w:spacing w:line="600" w:lineRule="auto"/>
        <w:ind w:firstLine="720"/>
        <w:contextualSpacing/>
        <w:jc w:val="both"/>
        <w:rPr>
          <w:rFonts w:eastAsia="Times New Roman"/>
          <w:bCs/>
        </w:rPr>
      </w:pPr>
      <w:r>
        <w:rPr>
          <w:rFonts w:eastAsia="Times New Roman"/>
          <w:bCs/>
        </w:rPr>
        <w:t>Επειδή ο κ. Γεωργιάδ</w:t>
      </w:r>
      <w:r>
        <w:rPr>
          <w:rFonts w:eastAsia="Times New Roman"/>
          <w:bCs/>
        </w:rPr>
        <w:t xml:space="preserve">ης είναι μέγας θεατρίνος, με την καλή την έννοια, παριστάνει ότι δεν άκουσε αυτό που είπα προηγουμένως. Ότι το σύνολο των κρατουμένων που απολύονται από τη χώρα γίνεται επί τη βάσει του </w:t>
      </w:r>
      <w:proofErr w:type="spellStart"/>
      <w:r>
        <w:rPr>
          <w:rFonts w:eastAsia="Times New Roman"/>
          <w:bCs/>
        </w:rPr>
        <w:t>αποσυμφορητικού</w:t>
      </w:r>
      <w:proofErr w:type="spellEnd"/>
      <w:r>
        <w:rPr>
          <w:rFonts w:eastAsia="Times New Roman"/>
          <w:bCs/>
        </w:rPr>
        <w:t xml:space="preserve"> νόμου που εκάστοτε ισχύει: το 2005, το 2006, το 2014, </w:t>
      </w:r>
      <w:r>
        <w:rPr>
          <w:rFonts w:eastAsia="Times New Roman"/>
          <w:bCs/>
        </w:rPr>
        <w:t xml:space="preserve">το 2015, το 2016. Εάν </w:t>
      </w:r>
      <w:r>
        <w:rPr>
          <w:rFonts w:eastAsia="Times New Roman"/>
          <w:bCs/>
        </w:rPr>
        <w:lastRenderedPageBreak/>
        <w:t>στην πράξη της απόλυσης μνημονεύεται ο ισχύων νόμος, είναι κάτι το οποίο…</w:t>
      </w:r>
    </w:p>
    <w:p w14:paraId="5FF1972D" w14:textId="77777777" w:rsidR="00BA0105" w:rsidRDefault="00C470DB">
      <w:pPr>
        <w:spacing w:line="600" w:lineRule="auto"/>
        <w:ind w:firstLine="720"/>
        <w:contextualSpacing/>
        <w:jc w:val="center"/>
        <w:rPr>
          <w:rFonts w:eastAsia="Times New Roman"/>
          <w:bCs/>
        </w:rPr>
      </w:pPr>
      <w:r>
        <w:rPr>
          <w:rFonts w:eastAsia="Times New Roman"/>
          <w:bCs/>
        </w:rPr>
        <w:t>(Θόρυβος από την πτέρυγα της Νέας Δημοκρατίας)</w:t>
      </w:r>
    </w:p>
    <w:p w14:paraId="5FF1972E" w14:textId="77777777" w:rsidR="00BA0105" w:rsidRDefault="00C470DB">
      <w:pPr>
        <w:spacing w:line="600" w:lineRule="auto"/>
        <w:ind w:firstLine="720"/>
        <w:contextualSpacing/>
        <w:jc w:val="both"/>
        <w:rPr>
          <w:rFonts w:eastAsia="Times New Roman"/>
          <w:bCs/>
        </w:rPr>
      </w:pPr>
      <w:r>
        <w:rPr>
          <w:rFonts w:eastAsia="Times New Roman"/>
          <w:b/>
          <w:bCs/>
        </w:rPr>
        <w:t>ΠΡΟΕΔΡΕΥΩΝ (Δημήτριος Καμμένος):</w:t>
      </w:r>
      <w:r>
        <w:rPr>
          <w:rFonts w:eastAsia="Times New Roman"/>
          <w:bCs/>
        </w:rPr>
        <w:t xml:space="preserve"> Αγαπητοί συνάδελφοι, σας παρακαλώ, να τελειώσουμε. Να κλείσει ο κ. Παρασκευόπουλ</w:t>
      </w:r>
      <w:r>
        <w:rPr>
          <w:rFonts w:eastAsia="Times New Roman"/>
          <w:bCs/>
        </w:rPr>
        <w:t xml:space="preserve">ος γιατί έρθει και ο Πρόεδρος της Κοινοβουλευτικής σας Ομάδας. </w:t>
      </w:r>
    </w:p>
    <w:p w14:paraId="5FF1972F" w14:textId="77777777" w:rsidR="00BA0105" w:rsidRDefault="00C470DB">
      <w:pPr>
        <w:spacing w:line="600" w:lineRule="auto"/>
        <w:ind w:firstLine="720"/>
        <w:contextualSpacing/>
        <w:jc w:val="both"/>
        <w:rPr>
          <w:rFonts w:eastAsia="Times New Roman"/>
          <w:bCs/>
        </w:rPr>
      </w:pPr>
      <w:r>
        <w:rPr>
          <w:rFonts w:eastAsia="Times New Roman"/>
          <w:bCs/>
        </w:rPr>
        <w:t>Παρακαλώ, κύριε Παρασκευόπουλε, συνεχίστε.</w:t>
      </w:r>
    </w:p>
    <w:p w14:paraId="5FF19730" w14:textId="77777777" w:rsidR="00BA0105" w:rsidRDefault="00C470DB">
      <w:pPr>
        <w:spacing w:line="600" w:lineRule="auto"/>
        <w:ind w:firstLine="720"/>
        <w:contextualSpacing/>
        <w:jc w:val="both"/>
        <w:rPr>
          <w:rFonts w:eastAsia="Times New Roman"/>
          <w:bCs/>
        </w:rPr>
      </w:pPr>
      <w:r>
        <w:rPr>
          <w:rFonts w:eastAsia="Times New Roman"/>
          <w:b/>
          <w:bCs/>
        </w:rPr>
        <w:t xml:space="preserve">ΝΙΚΟΛΑΟΣ ΠΑΡΑΣΚΕΥΟΠΟΥΛΟΣ: </w:t>
      </w:r>
      <w:r>
        <w:rPr>
          <w:rFonts w:eastAsia="Times New Roman"/>
          <w:bCs/>
        </w:rPr>
        <w:t xml:space="preserve">Ευχαριστώ, κύριε Πρόεδρε. </w:t>
      </w:r>
    </w:p>
    <w:p w14:paraId="5FF19731" w14:textId="77777777" w:rsidR="00BA0105" w:rsidRDefault="00C470DB">
      <w:pPr>
        <w:spacing w:line="600" w:lineRule="auto"/>
        <w:ind w:firstLine="720"/>
        <w:contextualSpacing/>
        <w:jc w:val="both"/>
        <w:rPr>
          <w:rFonts w:eastAsia="Times New Roman"/>
          <w:bCs/>
        </w:rPr>
      </w:pPr>
      <w:r>
        <w:rPr>
          <w:rFonts w:eastAsia="Times New Roman"/>
          <w:bCs/>
        </w:rPr>
        <w:t xml:space="preserve">Ήθελα απλώς να πω ότι το σύνολο των απολύσεων γίνεται με βάση τον εκάστοτε ισχύοντα </w:t>
      </w:r>
      <w:proofErr w:type="spellStart"/>
      <w:r>
        <w:rPr>
          <w:rFonts w:eastAsia="Times New Roman"/>
          <w:bCs/>
        </w:rPr>
        <w:t>αποσυμφορητι</w:t>
      </w:r>
      <w:r>
        <w:rPr>
          <w:rFonts w:eastAsia="Times New Roman"/>
          <w:bCs/>
        </w:rPr>
        <w:t>κό</w:t>
      </w:r>
      <w:proofErr w:type="spellEnd"/>
      <w:r>
        <w:rPr>
          <w:rFonts w:eastAsia="Times New Roman"/>
          <w:bCs/>
        </w:rPr>
        <w:t xml:space="preserve"> νόμο. Επομένως, η μνεία το 2015 ή το 2016 του ν.4322 δεν σημαίνει τίποτα, όπως δεν σήμαινε τίποτε η αντίστοιχη μνεία το 2014 ή το 2013 ή το 2005, ή όπως δεν θα σημαίνει το 2017. Όλες οι απολύσεις έτσι γίνονται. </w:t>
      </w:r>
    </w:p>
    <w:p w14:paraId="5FF19732" w14:textId="77777777" w:rsidR="00BA0105" w:rsidRDefault="00C470DB">
      <w:pPr>
        <w:spacing w:line="600" w:lineRule="auto"/>
        <w:ind w:firstLine="720"/>
        <w:contextualSpacing/>
        <w:jc w:val="both"/>
        <w:rPr>
          <w:rFonts w:eastAsia="Times New Roman"/>
          <w:bCs/>
        </w:rPr>
      </w:pPr>
      <w:r>
        <w:rPr>
          <w:rFonts w:eastAsia="Times New Roman"/>
          <w:bCs/>
        </w:rPr>
        <w:t xml:space="preserve">Ευχαριστώ. </w:t>
      </w:r>
    </w:p>
    <w:p w14:paraId="5FF19733" w14:textId="77777777" w:rsidR="00BA0105" w:rsidRDefault="00C470DB">
      <w:pPr>
        <w:spacing w:line="600" w:lineRule="auto"/>
        <w:ind w:firstLine="720"/>
        <w:contextualSpacing/>
        <w:jc w:val="both"/>
        <w:rPr>
          <w:rFonts w:eastAsia="Times New Roman"/>
          <w:bCs/>
        </w:rPr>
      </w:pPr>
      <w:r>
        <w:rPr>
          <w:rFonts w:eastAsia="Times New Roman"/>
          <w:b/>
          <w:bCs/>
        </w:rPr>
        <w:t>ΠΡΟΕΔΡΕΥΩΝ (Δημήτριος Καμμένο</w:t>
      </w:r>
      <w:r>
        <w:rPr>
          <w:rFonts w:eastAsia="Times New Roman"/>
          <w:b/>
          <w:bCs/>
        </w:rPr>
        <w:t>ς):</w:t>
      </w:r>
      <w:r>
        <w:rPr>
          <w:rFonts w:eastAsia="Times New Roman"/>
          <w:bCs/>
        </w:rPr>
        <w:t xml:space="preserve"> Ευχαριστούμε πολύ.</w:t>
      </w:r>
    </w:p>
    <w:p w14:paraId="5FF19734" w14:textId="77777777" w:rsidR="00BA0105" w:rsidRDefault="00C470DB">
      <w:pPr>
        <w:spacing w:line="600" w:lineRule="auto"/>
        <w:ind w:firstLine="720"/>
        <w:contextualSpacing/>
        <w:jc w:val="both"/>
        <w:rPr>
          <w:rFonts w:eastAsia="Times New Roman"/>
          <w:bCs/>
        </w:rPr>
      </w:pPr>
      <w:r>
        <w:rPr>
          <w:rFonts w:eastAsia="Times New Roman"/>
          <w:bCs/>
        </w:rPr>
        <w:lastRenderedPageBreak/>
        <w:t xml:space="preserve">Καλώ στο Βήμα τον Πρόεδρο της Κοινοβουλευτικής Ομάδας της Νέας Δημοκρατίας, τον κ. Κυριάκο Μητσοτάκη. </w:t>
      </w:r>
    </w:p>
    <w:p w14:paraId="5FF19735" w14:textId="77777777" w:rsidR="00BA0105" w:rsidRDefault="00C470DB">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5FF19736" w14:textId="77777777" w:rsidR="00BA0105" w:rsidRDefault="00C470DB">
      <w:pPr>
        <w:spacing w:line="600" w:lineRule="auto"/>
        <w:ind w:firstLine="720"/>
        <w:contextualSpacing/>
        <w:jc w:val="both"/>
        <w:rPr>
          <w:rFonts w:eastAsia="Times New Roman"/>
          <w:bCs/>
        </w:rPr>
      </w:pPr>
      <w:r>
        <w:rPr>
          <w:rFonts w:eastAsia="Times New Roman"/>
          <w:bCs/>
        </w:rPr>
        <w:t xml:space="preserve">Κύριε Πρόεδρε, έχετε τον λόγο για δώδεκα λεπτά με σχετική ανοχή, όπως όλοι σήμερα. </w:t>
      </w:r>
    </w:p>
    <w:p w14:paraId="5FF19737" w14:textId="77777777" w:rsidR="00BA0105" w:rsidRDefault="00C470DB">
      <w:pPr>
        <w:spacing w:line="600" w:lineRule="auto"/>
        <w:ind w:firstLine="720"/>
        <w:contextualSpacing/>
        <w:jc w:val="both"/>
        <w:rPr>
          <w:rFonts w:eastAsia="Times New Roman"/>
          <w:bCs/>
        </w:rPr>
      </w:pPr>
      <w:r>
        <w:rPr>
          <w:rFonts w:eastAsia="Times New Roman"/>
          <w:b/>
          <w:bCs/>
        </w:rPr>
        <w:t>ΚΥΡΙΑΚΟΣ ΜΗΤΣΟΤΑΚΗΣ (Πρόεδρος της Νέας Δημοκρατίας):</w:t>
      </w:r>
      <w:r>
        <w:rPr>
          <w:rFonts w:eastAsia="Times New Roman"/>
          <w:bCs/>
        </w:rPr>
        <w:t xml:space="preserve"> Ευχαριστώ, κύριε Πρόεδρε. </w:t>
      </w:r>
    </w:p>
    <w:p w14:paraId="5FF19738" w14:textId="77777777" w:rsidR="00BA0105" w:rsidRDefault="00C470DB">
      <w:pPr>
        <w:spacing w:line="600" w:lineRule="auto"/>
        <w:ind w:firstLine="720"/>
        <w:contextualSpacing/>
        <w:jc w:val="both"/>
        <w:rPr>
          <w:rFonts w:eastAsia="Times New Roman" w:cs="Times New Roman"/>
          <w:szCs w:val="24"/>
        </w:rPr>
      </w:pPr>
      <w:r>
        <w:rPr>
          <w:rFonts w:eastAsia="Times New Roman"/>
          <w:bCs/>
        </w:rPr>
        <w:t>Κυρίες και κύριοι Βουλευτές, τα λίγα λόγια τα οποία θα πω σήμερα απηχούν τις απόψεις της μεγ</w:t>
      </w:r>
      <w:r>
        <w:rPr>
          <w:rFonts w:eastAsia="Times New Roman"/>
          <w:bCs/>
        </w:rPr>
        <w:t xml:space="preserve">άλης, της συντριπτικής πλειοψηφίας της ελληνικής κοινωνίας. </w:t>
      </w:r>
    </w:p>
    <w:p w14:paraId="5FF1973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Δεν μιλώ σήμερα μόνο ως Αρχηγός της Αξιωματικής Αντιπολίτευσης ούτε ως συγγενής θύματος τρομοκρατίας. Μιλώ ως ένας σοκαρισμένος πολίτης που παρακολουθεί σήμερα τον μεγαλύτερο τρομοκράτη στη χώρα </w:t>
      </w:r>
      <w:r>
        <w:rPr>
          <w:rFonts w:eastAsia="Times New Roman" w:cs="Times New Roman"/>
          <w:szCs w:val="24"/>
        </w:rPr>
        <w:t>μας, έναν αμετανόητο δολοφόνο, το πιστόλι της 17</w:t>
      </w:r>
      <w:r>
        <w:rPr>
          <w:rFonts w:eastAsia="Times New Roman" w:cs="Times New Roman"/>
          <w:szCs w:val="24"/>
          <w:vertAlign w:val="superscript"/>
        </w:rPr>
        <w:t xml:space="preserve">ης </w:t>
      </w:r>
      <w:r>
        <w:rPr>
          <w:rFonts w:eastAsia="Times New Roman" w:cs="Times New Roman"/>
          <w:szCs w:val="24"/>
        </w:rPr>
        <w:t xml:space="preserve">Νοέμβρη, να βγαίνει με άδεια από τη φυλακή. Να απολαμβάνει ένα προνόμιο της ελληνικής πολιτείας την οποία ο ίδιος συνεχίζει να τραυματίζει όχι τόσο με τις πράξεις του αλλά με τον γεμάτο μίσος λόγο του. </w:t>
      </w:r>
    </w:p>
    <w:p w14:paraId="5FF1973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Γε</w:t>
      </w:r>
      <w:r>
        <w:rPr>
          <w:rFonts w:eastAsia="Times New Roman" w:cs="Times New Roman"/>
          <w:szCs w:val="24"/>
        </w:rPr>
        <w:t xml:space="preserve">ννιέται ένα ερώτημα νομικό, πολιτικό, φιλοσοφικό. Δικαιούται άδεια ο </w:t>
      </w:r>
      <w:proofErr w:type="spellStart"/>
      <w:r>
        <w:rPr>
          <w:rFonts w:eastAsia="Times New Roman" w:cs="Times New Roman"/>
          <w:szCs w:val="24"/>
        </w:rPr>
        <w:t>Κουφοντίνας</w:t>
      </w:r>
      <w:proofErr w:type="spellEnd"/>
      <w:r>
        <w:rPr>
          <w:rFonts w:eastAsia="Times New Roman" w:cs="Times New Roman"/>
          <w:szCs w:val="24"/>
        </w:rPr>
        <w:t>; Κατ</w:t>
      </w:r>
      <w:r>
        <w:rPr>
          <w:rFonts w:eastAsia="Times New Roman" w:cs="Times New Roman"/>
          <w:szCs w:val="24"/>
        </w:rPr>
        <w:t xml:space="preserve">’ </w:t>
      </w:r>
      <w:r>
        <w:rPr>
          <w:rFonts w:eastAsia="Times New Roman" w:cs="Times New Roman"/>
          <w:szCs w:val="24"/>
        </w:rPr>
        <w:t>αρχάς πρέπει να σας πω επί της αρχής και εγώ και η παράταξη την οποία έχω την τιμή να εκπροσωπώ είμαστε υπέρ της λογικής των αδειών υπό την προϋπόθεση ότι πληρούνται όχι</w:t>
      </w:r>
      <w:r>
        <w:rPr>
          <w:rFonts w:eastAsia="Times New Roman" w:cs="Times New Roman"/>
          <w:szCs w:val="24"/>
        </w:rPr>
        <w:t xml:space="preserve"> μόνο οι τυπικές αλλά και οι ουσιαστικές προϋποθέσεις για την χορήγηση μιας τέτοιας άδειας. </w:t>
      </w:r>
    </w:p>
    <w:p w14:paraId="5FF1973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Ποια είναι η ουσιαστική προϋπόθεση για να πάρει ένας κρατούμενος άδεια; Να έχει δείξει δείγματα μεταμέλειας, συμμόρφωσης και διάθεση ομαλής κοινωνικής επανένταξης.</w:t>
      </w:r>
      <w:r>
        <w:rPr>
          <w:rFonts w:eastAsia="Times New Roman" w:cs="Times New Roman"/>
          <w:szCs w:val="24"/>
        </w:rPr>
        <w:t xml:space="preserve"> </w:t>
      </w:r>
    </w:p>
    <w:p w14:paraId="5FF1973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Στην περίπτωση, λοιπόν, του Δημήτρη </w:t>
      </w:r>
      <w:proofErr w:type="spellStart"/>
      <w:r>
        <w:rPr>
          <w:rFonts w:eastAsia="Times New Roman" w:cs="Times New Roman"/>
          <w:szCs w:val="24"/>
        </w:rPr>
        <w:t>Κουφοντίνα</w:t>
      </w:r>
      <w:proofErr w:type="spellEnd"/>
      <w:r>
        <w:rPr>
          <w:rFonts w:eastAsia="Times New Roman" w:cs="Times New Roman"/>
          <w:szCs w:val="24"/>
        </w:rPr>
        <w:t xml:space="preserve">, η ουσιαστική αυτή προϋπόθεση απλά δεν υπάρχει. Ο </w:t>
      </w:r>
      <w:proofErr w:type="spellStart"/>
      <w:r>
        <w:rPr>
          <w:rFonts w:eastAsia="Times New Roman" w:cs="Times New Roman"/>
          <w:szCs w:val="24"/>
        </w:rPr>
        <w:t>Κουφοντίνας</w:t>
      </w:r>
      <w:proofErr w:type="spellEnd"/>
      <w:r>
        <w:rPr>
          <w:rFonts w:eastAsia="Times New Roman" w:cs="Times New Roman"/>
          <w:szCs w:val="24"/>
        </w:rPr>
        <w:t xml:space="preserve"> μέσα από τον δημόσιο λόγο του όλα αυτά τα χρόνια δηλώνει ότι παραμένει αμετανόητος. Δεν μετανοεί για τίποτα απ’ όλα όσα έκανε. Λειτουργεί και μέσ</w:t>
      </w:r>
      <w:r>
        <w:rPr>
          <w:rFonts w:eastAsia="Times New Roman" w:cs="Times New Roman"/>
          <w:szCs w:val="24"/>
        </w:rPr>
        <w:t>α από τη φυλακή ως ο ουσιαστικός ιδεολογικός καθοδηγητής μιας νέας γενιάς τρομοκρατών. Ουσιαστικά καλεί με τις δημόσιες παρεμβάσεις του νέους ανθρώπους να ακολουθήσουν τον δρόμο του, να γίνουν κι αυτοί δολοφόνοι. Δείχνει αυτή η συμπεριφορά άνθρωπο που θέλε</w:t>
      </w:r>
      <w:r>
        <w:rPr>
          <w:rFonts w:eastAsia="Times New Roman" w:cs="Times New Roman"/>
          <w:szCs w:val="24"/>
        </w:rPr>
        <w:t xml:space="preserve">ι να επανενταχθεί ομαλά στην κοινωνία; Αυτό ακριβώς επιβραβεύουμε σήμερα; </w:t>
      </w:r>
    </w:p>
    <w:p w14:paraId="5FF1973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Ζητώ από την Κυβέρνηση, μια και είναι εδώ ο αρμόδιος Υπουργός, μ</w:t>
      </w:r>
      <w:r>
        <w:rPr>
          <w:rFonts w:eastAsia="Times New Roman" w:cs="Times New Roman"/>
          <w:szCs w:val="24"/>
        </w:rPr>
        <w:t>ί</w:t>
      </w:r>
      <w:r>
        <w:rPr>
          <w:rFonts w:eastAsia="Times New Roman" w:cs="Times New Roman"/>
          <w:szCs w:val="24"/>
        </w:rPr>
        <w:t>α ξεκάθαρη τοποθέτηση για το θέμα. Να μην μας πείτε πάλι ότι δεν σχολιάζετε αποφάσεις της δικαιοσύνης. Εδώ δεν μιλάμ</w:t>
      </w:r>
      <w:r>
        <w:rPr>
          <w:rFonts w:eastAsia="Times New Roman" w:cs="Times New Roman"/>
          <w:szCs w:val="24"/>
        </w:rPr>
        <w:t>ε για δικαστική απόφαση. Μιλάμε για μια απόφαση διοικητικού χαρακτήρα. Μην μας πείτε πάλι ότι και ο Χριστόδουλος Ξηρός είχε βγει με άδεια. Κακώς βγήκε. Θυμόμαστε ότι παραβίασε τους όρους και μετά τον ψάχναμε. Μέχρι να συλληφθεί είχε διαπράξει κι άλλα αδική</w:t>
      </w:r>
      <w:r>
        <w:rPr>
          <w:rFonts w:eastAsia="Times New Roman" w:cs="Times New Roman"/>
          <w:szCs w:val="24"/>
        </w:rPr>
        <w:t xml:space="preserve">ματα. </w:t>
      </w:r>
    </w:p>
    <w:p w14:paraId="5FF1973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Υπάρχει όμως και μ</w:t>
      </w:r>
      <w:r>
        <w:rPr>
          <w:rFonts w:eastAsia="Times New Roman" w:cs="Times New Roman"/>
          <w:szCs w:val="24"/>
        </w:rPr>
        <w:t>ί</w:t>
      </w:r>
      <w:r>
        <w:rPr>
          <w:rFonts w:eastAsia="Times New Roman" w:cs="Times New Roman"/>
          <w:szCs w:val="24"/>
        </w:rPr>
        <w:t>α άλλη διάσταση την οποία σύντομα θέλω να αναφέρω. Πότε ακριβώς παίρνεται αυτή η απόφαση; Στη χειρότερη δυνατή συγκυρία. Την ώρα που η οργανωμένη βία και ανομία είναι σε έξαρση. Πριν από τρεις μέρες κάποια νέα παιδιά, Έλληνες αστυ</w:t>
      </w:r>
      <w:r>
        <w:rPr>
          <w:rFonts w:eastAsia="Times New Roman" w:cs="Times New Roman"/>
          <w:szCs w:val="24"/>
        </w:rPr>
        <w:t>νομικοί που έκαναν τη δουλειά τους, δέχθηκαν πυροβολισμούς έξω από τα γραφεία του ΠΑΣΟΚ. Αυτό έγινε μετά τη συζήτηση που είχαμε στη Βουλή. Την ώρα που στα Εξάρχεια δημιουργείται μια νέα γενιά τρομοκρατών με διασυνδέσεις με το κοινό ποινικό έγκλημα. Αυτή τη</w:t>
      </w:r>
      <w:r>
        <w:rPr>
          <w:rFonts w:eastAsia="Times New Roman" w:cs="Times New Roman"/>
          <w:szCs w:val="24"/>
        </w:rPr>
        <w:t xml:space="preserve">ν τραγική πραγματικότητα κάποιοι και μέσα σ’ αυτή την Αίθουσα προσπαθούν συστηματικά να την απαξιώσουν, να την παρουσιάσουν ως μια δήθεν εμμονή της </w:t>
      </w:r>
      <w:r>
        <w:rPr>
          <w:rFonts w:eastAsia="Times New Roman" w:cs="Times New Roman"/>
          <w:szCs w:val="24"/>
        </w:rPr>
        <w:lastRenderedPageBreak/>
        <w:t>Νέας Δημοκρατίας αλλά και των υπόλοιπων κομμάτων που αγωνίζονται μονίμως να αναδείξουν αυτό το θέμα στην επι</w:t>
      </w:r>
      <w:r>
        <w:rPr>
          <w:rFonts w:eastAsia="Times New Roman" w:cs="Times New Roman"/>
          <w:szCs w:val="24"/>
        </w:rPr>
        <w:t>καιρότητα. Είναι ένας υπαρκτός κίνδυνος για τον οποίον δεν θα πάψουμε ποτέ να προειδοποιούμε. Την ώρα που ομάδες τραμπούκων που κινούνται συστηματικά εκτός της νομιμότητας με την ανοχή της Κυβέρνησης απειλούν και κομπάζουν.</w:t>
      </w:r>
    </w:p>
    <w:p w14:paraId="5FF1973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κυρίες και κύριοι συνάδελφοι, πως χαρακτήρισε ο αρχηγός του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 xml:space="preserve"> με δημόσια ανάρτησή του σήμερα το πρωί τον </w:t>
      </w:r>
      <w:proofErr w:type="spellStart"/>
      <w:r>
        <w:rPr>
          <w:rFonts w:eastAsia="Times New Roman" w:cs="Times New Roman"/>
          <w:szCs w:val="24"/>
        </w:rPr>
        <w:t>Κουφοντίνα</w:t>
      </w:r>
      <w:proofErr w:type="spellEnd"/>
      <w:r>
        <w:rPr>
          <w:rFonts w:eastAsia="Times New Roman" w:cs="Times New Roman"/>
          <w:szCs w:val="24"/>
        </w:rPr>
        <w:t>; Το γνωρίζετε; Ως τον μεγαλύτερο Έλληνα επαναστάτη. Μάλιστα. Έχουμε τρελαθεί τελείως σ’ αυτή τη χώρα; Ως πότε θα συνεχίσετ</w:t>
      </w:r>
      <w:r>
        <w:rPr>
          <w:rFonts w:eastAsia="Times New Roman" w:cs="Times New Roman"/>
          <w:szCs w:val="24"/>
        </w:rPr>
        <w:t xml:space="preserve">ε όλοι εσείς να αγνοείτε το πρόβλημα, να υποβαθμίζετε τη δράση αυτών των ομάδων και να αγνοείτε τους συμβολισμούς πίσω από κάθε πράξη και πίσω από κάθε λόγο. </w:t>
      </w:r>
    </w:p>
    <w:p w14:paraId="5FF1974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Σας το λέω για άλλη μ</w:t>
      </w:r>
      <w:r>
        <w:rPr>
          <w:rFonts w:eastAsia="Times New Roman" w:cs="Times New Roman"/>
          <w:szCs w:val="24"/>
        </w:rPr>
        <w:t>ί</w:t>
      </w:r>
      <w:r>
        <w:rPr>
          <w:rFonts w:eastAsia="Times New Roman" w:cs="Times New Roman"/>
          <w:szCs w:val="24"/>
        </w:rPr>
        <w:t xml:space="preserve">α φορά -επιμένετε να κάνετε πως δεν το ακούτε- κανείς δεν έπιασε απευθείας </w:t>
      </w:r>
      <w:r>
        <w:rPr>
          <w:rFonts w:eastAsia="Times New Roman" w:cs="Times New Roman"/>
          <w:szCs w:val="24"/>
        </w:rPr>
        <w:t xml:space="preserve">το πιστόλι. Πρώτα ξεκινάς από τα μυαλά, από τα πρότυπα, από τις ιδέες, περνάς στις μολότοφ και κάποια στιγμή κάποιοι θα καταλήξουν στο </w:t>
      </w:r>
      <w:proofErr w:type="spellStart"/>
      <w:r>
        <w:rPr>
          <w:rFonts w:eastAsia="Times New Roman" w:cs="Times New Roman"/>
          <w:szCs w:val="24"/>
        </w:rPr>
        <w:t>καλάσνικοφ</w:t>
      </w:r>
      <w:proofErr w:type="spellEnd"/>
      <w:r>
        <w:rPr>
          <w:rFonts w:eastAsia="Times New Roman" w:cs="Times New Roman"/>
          <w:szCs w:val="24"/>
        </w:rPr>
        <w:t xml:space="preserve"> και στα </w:t>
      </w:r>
      <w:proofErr w:type="spellStart"/>
      <w:r>
        <w:rPr>
          <w:rFonts w:eastAsia="Times New Roman" w:cs="Times New Roman"/>
          <w:szCs w:val="24"/>
        </w:rPr>
        <w:t>σαρανταπεντάρια</w:t>
      </w:r>
      <w:proofErr w:type="spellEnd"/>
      <w:r>
        <w:rPr>
          <w:rFonts w:eastAsia="Times New Roman" w:cs="Times New Roman"/>
          <w:szCs w:val="24"/>
        </w:rPr>
        <w:t xml:space="preserve">. </w:t>
      </w:r>
    </w:p>
    <w:p w14:paraId="5FF1974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Ως πότε θα θεωρείτε επιτέλους αυτά τα πρώτα στάδια ακίνδυνα και τι συμβολισμοί είναι</w:t>
      </w:r>
      <w:r>
        <w:rPr>
          <w:rFonts w:eastAsia="Times New Roman" w:cs="Times New Roman"/>
          <w:szCs w:val="24"/>
        </w:rPr>
        <w:t xml:space="preserve"> αυτοί; Δυστυχώς, δεν είναι ο μόνος συμβολισμός τον οποίο θέλω να σχολιάσω. </w:t>
      </w:r>
    </w:p>
    <w:p w14:paraId="5FF1974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Πριν από δυο μέρες ο Υπουργός Παιδείας –προσέξτε- εγκάλεσε δημόσια έναν πρύτανη ελληνικού πανεπιστημίου, επειδή –λέει- καλεί την Αστυνομία στο πανεπιστήμιο, λες και εχθρός του παν</w:t>
      </w:r>
      <w:r>
        <w:rPr>
          <w:rFonts w:eastAsia="Times New Roman" w:cs="Times New Roman"/>
          <w:szCs w:val="24"/>
        </w:rPr>
        <w:t xml:space="preserve">επιστημίου είναι η Αστυνομία και όχι ο κάθε λογής εγκληματίας, που το χρησιμοποιεί ως ορμητήριο ή οι έμποροι ναρκωτικών που κυκλοφορούν ελεύθερα στους χώρους του. </w:t>
      </w:r>
    </w:p>
    <w:p w14:paraId="5FF1974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Τι μηνύματα είναι αυτά και τι σόι Κυβέρνηση και κυβερνητική πλειοψηφία είναι αυτή που ανέχετ</w:t>
      </w:r>
      <w:r>
        <w:rPr>
          <w:rFonts w:eastAsia="Times New Roman" w:cs="Times New Roman"/>
          <w:szCs w:val="24"/>
        </w:rPr>
        <w:t>αι σήμερα τους «</w:t>
      </w:r>
      <w:proofErr w:type="spellStart"/>
      <w:r>
        <w:rPr>
          <w:rFonts w:eastAsia="Times New Roman" w:cs="Times New Roman"/>
          <w:szCs w:val="24"/>
        </w:rPr>
        <w:t>ρουβίκωνες</w:t>
      </w:r>
      <w:proofErr w:type="spellEnd"/>
      <w:r>
        <w:rPr>
          <w:rFonts w:eastAsia="Times New Roman" w:cs="Times New Roman"/>
          <w:szCs w:val="24"/>
        </w:rPr>
        <w:t xml:space="preserve">», κύριε Κοντονή, να εγκωμιάζουν τη δράση του </w:t>
      </w:r>
      <w:proofErr w:type="spellStart"/>
      <w:r>
        <w:rPr>
          <w:rFonts w:eastAsia="Times New Roman" w:cs="Times New Roman"/>
          <w:szCs w:val="24"/>
        </w:rPr>
        <w:t>Κουφοντίνα</w:t>
      </w:r>
      <w:proofErr w:type="spellEnd"/>
      <w:r>
        <w:rPr>
          <w:rFonts w:eastAsia="Times New Roman" w:cs="Times New Roman"/>
          <w:szCs w:val="24"/>
        </w:rPr>
        <w:t xml:space="preserve"> και την ίδια ώρα καταγγέλλει πρυτάνεις, επειδή προσφεύγουν στην Αστυνομία για να προστατεύσουν εγκληματίες και τραμπούκους.</w:t>
      </w:r>
    </w:p>
    <w:p w14:paraId="5FF1974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Φοβάμαι ότι έχετε χάσει κάθε  μέτρο και κάθε λογι</w:t>
      </w:r>
      <w:r>
        <w:rPr>
          <w:rFonts w:eastAsia="Times New Roman" w:cs="Times New Roman"/>
          <w:szCs w:val="24"/>
        </w:rPr>
        <w:t>κή. Κάντε επιτέλους αυτό που πρέπει απέναντι στο οργανωμένο έγκλημα. Η κοινωνία απαιτεί μηδενική ανοχή, όχι μόνο απέναντι στις πράξεις τρομοκρατίας, αλλά και απέναντι σε αυτούς που εγκωμιάζουν με τα λόγια τους τις πράξεις  τρομοκρατίας.</w:t>
      </w:r>
    </w:p>
    <w:p w14:paraId="5FF19745"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w:t>
      </w:r>
      <w:r>
        <w:rPr>
          <w:rFonts w:eastAsia="Times New Roman" w:cs="Times New Roman"/>
          <w:szCs w:val="24"/>
        </w:rPr>
        <w:t xml:space="preserve"> την πτέρυγα της Νέας Δημοκρατίας)</w:t>
      </w:r>
    </w:p>
    <w:p w14:paraId="5FF1974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την ώρα που ο κ. </w:t>
      </w:r>
      <w:proofErr w:type="spellStart"/>
      <w:r>
        <w:rPr>
          <w:rFonts w:eastAsia="Times New Roman" w:cs="Times New Roman"/>
          <w:szCs w:val="24"/>
        </w:rPr>
        <w:t>Κουφοντίνας</w:t>
      </w:r>
      <w:proofErr w:type="spellEnd"/>
      <w:r>
        <w:rPr>
          <w:rFonts w:eastAsia="Times New Roman" w:cs="Times New Roman"/>
          <w:szCs w:val="24"/>
        </w:rPr>
        <w:t xml:space="preserve"> θα κυκλοφορεί μαζί με διάφορους θαυμαστές του που είδα ότι τον υποδέχθηκαν έξω από τις φυλακές και τον αποθεώνουν, η δική μας σκέψη και πιστεύω η σκέψη της μεγάλη</w:t>
      </w:r>
      <w:r>
        <w:rPr>
          <w:rFonts w:eastAsia="Times New Roman" w:cs="Times New Roman"/>
          <w:szCs w:val="24"/>
        </w:rPr>
        <w:t xml:space="preserve">ς πλειοψηφίας της ελληνικής κοινωνίας, είναι στη μνήμη αλλά και στους συγγενείς, στις μητέρες, στις συζύγους, στα αδέλφια, στα παιδιά, στους φίλους… </w:t>
      </w:r>
    </w:p>
    <w:p w14:paraId="5FF19747"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FF1974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…του Θάνου </w:t>
      </w:r>
      <w:proofErr w:type="spellStart"/>
      <w:r>
        <w:rPr>
          <w:rFonts w:eastAsia="Times New Roman" w:cs="Times New Roman"/>
          <w:szCs w:val="24"/>
        </w:rPr>
        <w:t>Αξαρλιάν</w:t>
      </w:r>
      <w:proofErr w:type="spellEnd"/>
      <w:r>
        <w:rPr>
          <w:rFonts w:eastAsia="Times New Roman" w:cs="Times New Roman"/>
          <w:szCs w:val="24"/>
        </w:rPr>
        <w:t>, του Νίκου Μομφεράτου, του Παναγ</w:t>
      </w:r>
      <w:r>
        <w:rPr>
          <w:rFonts w:eastAsia="Times New Roman" w:cs="Times New Roman"/>
          <w:szCs w:val="24"/>
        </w:rPr>
        <w:t xml:space="preserve">ιώτη </w:t>
      </w:r>
      <w:proofErr w:type="spellStart"/>
      <w:r>
        <w:rPr>
          <w:rFonts w:eastAsia="Times New Roman" w:cs="Times New Roman"/>
          <w:szCs w:val="24"/>
        </w:rPr>
        <w:t>Ρουσέτη</w:t>
      </w:r>
      <w:proofErr w:type="spellEnd"/>
      <w:r>
        <w:rPr>
          <w:rFonts w:eastAsia="Times New Roman" w:cs="Times New Roman"/>
          <w:szCs w:val="24"/>
        </w:rPr>
        <w:t>, του Δημήτρη Αγγελόπουλου, του Αλέξανδρου Αθανασιάδη-</w:t>
      </w:r>
      <w:proofErr w:type="spellStart"/>
      <w:r>
        <w:rPr>
          <w:rFonts w:eastAsia="Times New Roman" w:cs="Times New Roman"/>
          <w:szCs w:val="24"/>
        </w:rPr>
        <w:t>Μποδοσάκη</w:t>
      </w:r>
      <w:proofErr w:type="spellEnd"/>
      <w:r>
        <w:rPr>
          <w:rFonts w:eastAsia="Times New Roman" w:cs="Times New Roman"/>
          <w:szCs w:val="24"/>
        </w:rPr>
        <w:t xml:space="preserve">, του Ουίλιαμ </w:t>
      </w:r>
      <w:proofErr w:type="spellStart"/>
      <w:r>
        <w:rPr>
          <w:rFonts w:eastAsia="Times New Roman" w:cs="Times New Roman"/>
          <w:szCs w:val="24"/>
        </w:rPr>
        <w:t>Νορντίν</w:t>
      </w:r>
      <w:proofErr w:type="spellEnd"/>
      <w:r>
        <w:rPr>
          <w:rFonts w:eastAsia="Times New Roman" w:cs="Times New Roman"/>
          <w:szCs w:val="24"/>
        </w:rPr>
        <w:t xml:space="preserve">, του Παύλου Μπακογιάννη, του Ρόναλντ Στιούαρτ, του </w:t>
      </w:r>
      <w:proofErr w:type="spellStart"/>
      <w:r>
        <w:rPr>
          <w:rFonts w:eastAsia="Times New Roman" w:cs="Times New Roman"/>
          <w:szCs w:val="24"/>
        </w:rPr>
        <w:t>Τσετίν</w:t>
      </w:r>
      <w:proofErr w:type="spellEnd"/>
      <w:r>
        <w:rPr>
          <w:rFonts w:eastAsia="Times New Roman" w:cs="Times New Roman"/>
          <w:szCs w:val="24"/>
        </w:rPr>
        <w:t xml:space="preserve"> </w:t>
      </w:r>
      <w:proofErr w:type="spellStart"/>
      <w:r>
        <w:rPr>
          <w:rFonts w:eastAsia="Times New Roman" w:cs="Times New Roman"/>
          <w:szCs w:val="24"/>
        </w:rPr>
        <w:t>Γιοργκού</w:t>
      </w:r>
      <w:proofErr w:type="spellEnd"/>
      <w:r>
        <w:rPr>
          <w:rFonts w:eastAsia="Times New Roman" w:cs="Times New Roman"/>
          <w:szCs w:val="24"/>
        </w:rPr>
        <w:t xml:space="preserve">, του Μιχάλη </w:t>
      </w:r>
      <w:proofErr w:type="spellStart"/>
      <w:r>
        <w:rPr>
          <w:rFonts w:eastAsia="Times New Roman" w:cs="Times New Roman"/>
          <w:szCs w:val="24"/>
        </w:rPr>
        <w:t>Βρανόπουλου</w:t>
      </w:r>
      <w:proofErr w:type="spellEnd"/>
      <w:r>
        <w:rPr>
          <w:rFonts w:eastAsia="Times New Roman" w:cs="Times New Roman"/>
          <w:szCs w:val="24"/>
        </w:rPr>
        <w:t xml:space="preserve">, του </w:t>
      </w:r>
      <w:proofErr w:type="spellStart"/>
      <w:r>
        <w:rPr>
          <w:rFonts w:eastAsia="Times New Roman" w:cs="Times New Roman"/>
          <w:szCs w:val="24"/>
        </w:rPr>
        <w:t>Ομέρ</w:t>
      </w:r>
      <w:proofErr w:type="spellEnd"/>
      <w:r>
        <w:rPr>
          <w:rFonts w:eastAsia="Times New Roman" w:cs="Times New Roman"/>
          <w:szCs w:val="24"/>
        </w:rPr>
        <w:t xml:space="preserve"> </w:t>
      </w:r>
      <w:proofErr w:type="spellStart"/>
      <w:r>
        <w:rPr>
          <w:rFonts w:eastAsia="Times New Roman" w:cs="Times New Roman"/>
          <w:szCs w:val="24"/>
        </w:rPr>
        <w:t>Σιπαχίογλου</w:t>
      </w:r>
      <w:proofErr w:type="spellEnd"/>
      <w:r>
        <w:rPr>
          <w:rFonts w:eastAsia="Times New Roman" w:cs="Times New Roman"/>
          <w:szCs w:val="24"/>
        </w:rPr>
        <w:t xml:space="preserve">, του Κωστή </w:t>
      </w:r>
      <w:proofErr w:type="spellStart"/>
      <w:r>
        <w:rPr>
          <w:rFonts w:eastAsia="Times New Roman" w:cs="Times New Roman"/>
          <w:szCs w:val="24"/>
        </w:rPr>
        <w:t>Περατικού</w:t>
      </w:r>
      <w:proofErr w:type="spellEnd"/>
      <w:r>
        <w:rPr>
          <w:rFonts w:eastAsia="Times New Roman" w:cs="Times New Roman"/>
          <w:szCs w:val="24"/>
        </w:rPr>
        <w:t xml:space="preserve">, του Στίβεν </w:t>
      </w:r>
      <w:proofErr w:type="spellStart"/>
      <w:r>
        <w:rPr>
          <w:rFonts w:eastAsia="Times New Roman" w:cs="Times New Roman"/>
          <w:szCs w:val="24"/>
        </w:rPr>
        <w:t>Σόντερς</w:t>
      </w:r>
      <w:proofErr w:type="spellEnd"/>
      <w:r>
        <w:rPr>
          <w:rFonts w:eastAsia="Times New Roman" w:cs="Times New Roman"/>
          <w:szCs w:val="24"/>
        </w:rPr>
        <w:t xml:space="preserve">. </w:t>
      </w:r>
    </w:p>
    <w:p w14:paraId="5FF1974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Κυρ</w:t>
      </w:r>
      <w:r>
        <w:rPr>
          <w:rFonts w:eastAsia="Times New Roman" w:cs="Times New Roman"/>
          <w:szCs w:val="24"/>
        </w:rPr>
        <w:t xml:space="preserve">ίες και κύριοι συνάδελφοι, η δημοκρατία δεν εκδικείται. Όμως, η δημοκρατία αμύνεται. Ανεκτική δημοκρατία, ναι, αδύναμη δημοκρατία, όχι. </w:t>
      </w:r>
      <w:r>
        <w:rPr>
          <w:rFonts w:eastAsia="Times New Roman" w:cs="Times New Roman"/>
          <w:szCs w:val="24"/>
        </w:rPr>
        <w:t>Α</w:t>
      </w:r>
      <w:r>
        <w:rPr>
          <w:rFonts w:eastAsia="Times New Roman" w:cs="Times New Roman"/>
          <w:szCs w:val="24"/>
        </w:rPr>
        <w:t xml:space="preserve">νοχή σε όλους όσοι εξακολουθούν να </w:t>
      </w:r>
      <w:r>
        <w:rPr>
          <w:rFonts w:eastAsia="Times New Roman" w:cs="Times New Roman"/>
          <w:szCs w:val="24"/>
        </w:rPr>
        <w:lastRenderedPageBreak/>
        <w:t>δηλώνουν εχθροί της δημοκρατίας και εργάζονται συστηματικά εις βάρος της πρέπει να ε</w:t>
      </w:r>
      <w:r>
        <w:rPr>
          <w:rFonts w:eastAsia="Times New Roman" w:cs="Times New Roman"/>
          <w:szCs w:val="24"/>
        </w:rPr>
        <w:t xml:space="preserve">ίναι μηδενική. </w:t>
      </w:r>
    </w:p>
    <w:p w14:paraId="5FF1974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Στη μνήμη των θυμάτων της τρομοκρατίας και με σεβασμό στην αξιοπρέπεια των οικογενειών τους οφείλουμε να φωνάξουμε δυνατά από κοινού ένα βροντερό «Ως εδώ!». </w:t>
      </w:r>
    </w:p>
    <w:p w14:paraId="5FF1974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FF1974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w:t>
      </w:r>
      <w:r>
        <w:rPr>
          <w:rFonts w:eastAsia="Times New Roman" w:cs="Times New Roman"/>
          <w:szCs w:val="24"/>
        </w:rPr>
        <w:t>αι παρατεταμένα)</w:t>
      </w:r>
    </w:p>
    <w:p w14:paraId="5FF1974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τον Πρόεδρο της Κοινοβουλευτικής Ομάδας της Νέας Δημοκρατίας, τον κ. Μητσοτάκη.</w:t>
      </w:r>
    </w:p>
    <w:p w14:paraId="5FF1974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Ο Υπουργός Δικαιοσύνης, Διαφάνειας και Ανθρωπίνων Δικαιωμάτων κ. Κοντονής έχει τον λόγο.</w:t>
      </w:r>
    </w:p>
    <w:p w14:paraId="5FF1974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 xml:space="preserve">ΝΑΣ ΦΩΤΗΛΑΣ: </w:t>
      </w:r>
      <w:r>
        <w:rPr>
          <w:rFonts w:eastAsia="Times New Roman" w:cs="Times New Roman"/>
          <w:szCs w:val="24"/>
        </w:rPr>
        <w:t>Κύ</w:t>
      </w:r>
      <w:r>
        <w:rPr>
          <w:rFonts w:eastAsia="Times New Roman" w:cs="Times New Roman"/>
          <w:szCs w:val="24"/>
        </w:rPr>
        <w:t>ριε Πρόεδρε, επί της διαδικασίας…</w:t>
      </w:r>
    </w:p>
    <w:p w14:paraId="5FF1975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Όχι τώρα, κύριε Φωτήλα.</w:t>
      </w:r>
    </w:p>
    <w:p w14:paraId="5FF1975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 xml:space="preserve">ΝΑΣ ΦΩΤΗΛΑΣ: </w:t>
      </w:r>
      <w:r>
        <w:rPr>
          <w:rFonts w:eastAsia="Times New Roman" w:cs="Times New Roman"/>
          <w:szCs w:val="24"/>
        </w:rPr>
        <w:t xml:space="preserve">Νομίζω ότι είναι δικαίωμά μου. </w:t>
      </w:r>
    </w:p>
    <w:p w14:paraId="5FF1975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Έχω δώσει τον λόγο…</w:t>
      </w:r>
    </w:p>
    <w:p w14:paraId="5FF1975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 xml:space="preserve">ΝΑΣ ΦΩΤΗΛΑΣ: </w:t>
      </w:r>
      <w:r>
        <w:rPr>
          <w:rFonts w:eastAsia="Times New Roman" w:cs="Times New Roman"/>
          <w:szCs w:val="24"/>
        </w:rPr>
        <w:t>Ε, μην τον κάνουμε κουρελόχαρτο τον Κανονισμό.</w:t>
      </w:r>
    </w:p>
    <w:p w14:paraId="5FF1975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Μα, δεν είναι κουρελόχαρτο. Μίλησε ο Πρόεδρός σας, πρέπει να μιλήσει ο κύριος Υπουργός. </w:t>
      </w:r>
    </w:p>
    <w:p w14:paraId="5FF1975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 xml:space="preserve">ΝΑΣ ΦΩΤΗΛΑΣ: </w:t>
      </w:r>
      <w:r>
        <w:rPr>
          <w:rFonts w:eastAsia="Times New Roman" w:cs="Times New Roman"/>
          <w:szCs w:val="24"/>
        </w:rPr>
        <w:t>Εγώ απλά να σας πω για είκοσι δευτερόλεπτα ότι η ώρα έχει πάει 14.15΄. Ξεκίνησε στις 10.00΄ η συνεδρίαση και έχουν μ</w:t>
      </w:r>
      <w:r>
        <w:rPr>
          <w:rFonts w:eastAsia="Times New Roman" w:cs="Times New Roman"/>
          <w:szCs w:val="24"/>
        </w:rPr>
        <w:t>ιλήσει τέσσερις ομιλητές. Αυτή είναι η αλήθεια.</w:t>
      </w:r>
    </w:p>
    <w:p w14:paraId="5FF1975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Το γνωρίζω. Δεν έχουμε να κάνουμε κάποια κρίση. Έχουμε παρακολουθήσει όλοι πως έχει προχωρήσει η συζήτηση. </w:t>
      </w:r>
    </w:p>
    <w:p w14:paraId="5FF1975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Ο κ. Κοντονής έχει τον λόγο. </w:t>
      </w:r>
    </w:p>
    <w:p w14:paraId="5FF1975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w:t>
      </w:r>
      <w:r>
        <w:rPr>
          <w:rFonts w:eastAsia="Times New Roman" w:cs="Times New Roman"/>
          <w:b/>
          <w:szCs w:val="24"/>
        </w:rPr>
        <w:t>ς, Διαφάνειας και Ανθρωπίνων Δικαιωμάτων):</w:t>
      </w:r>
      <w:r>
        <w:rPr>
          <w:rFonts w:eastAsia="Times New Roman" w:cs="Times New Roman"/>
          <w:szCs w:val="24"/>
        </w:rPr>
        <w:t xml:space="preserve"> Ευχαριστώ, κύριε Πρόεδρε.</w:t>
      </w:r>
    </w:p>
    <w:p w14:paraId="5FF1975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εξεπλάγην πραγματικά με όσα άκουσα από τον Αρχηγό της Αξιωματικής Αντιπολίτευσης, τον Πρόεδρο της Νέας Δημοκρατίας. Ξεκίνησε με τη σαρανταο</w:t>
      </w:r>
      <w:r>
        <w:rPr>
          <w:rFonts w:eastAsia="Times New Roman" w:cs="Times New Roman"/>
          <w:szCs w:val="24"/>
        </w:rPr>
        <w:lastRenderedPageBreak/>
        <w:t xml:space="preserve">κτάωρη άδεια, που πέτυχε μέσω της νόμιμης διαδικασίας ο συγκεκριμένος κρατούμενος, για </w:t>
      </w:r>
      <w:r>
        <w:rPr>
          <w:rFonts w:eastAsia="Times New Roman" w:cs="Times New Roman"/>
          <w:szCs w:val="24"/>
        </w:rPr>
        <w:t xml:space="preserve">να διανθίσει τα </w:t>
      </w:r>
      <w:r>
        <w:rPr>
          <w:rFonts w:eastAsia="Times New Roman" w:cs="Times New Roman"/>
          <w:szCs w:val="24"/>
        </w:rPr>
        <w:t>δύο τρίτα</w:t>
      </w:r>
      <w:r>
        <w:rPr>
          <w:rFonts w:eastAsia="Times New Roman" w:cs="Times New Roman"/>
          <w:szCs w:val="24"/>
        </w:rPr>
        <w:t xml:space="preserve"> της ομιλίας του με τη δράση του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 xml:space="preserve"> και τα όσα απαράδεκτα συμβαίνουν κατά καιρούς από τη δράση αυτής της συλλογικότητας. Το λέω έτσι, για να μην χρησιμοποιήσω κάποια έκφραση πιο βαριά. </w:t>
      </w:r>
    </w:p>
    <w:p w14:paraId="5FF1975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Εγώ θεωρώ, κύριοι συνάδελφοι, ότι πρ</w:t>
      </w:r>
      <w:r>
        <w:rPr>
          <w:rFonts w:eastAsia="Times New Roman" w:cs="Times New Roman"/>
          <w:szCs w:val="24"/>
        </w:rPr>
        <w:t>έπει να βάλουμε τα πράγματα σε μια τάξη και να συνεννοηθούμε. Πρώτα και κύρια, ο συγκεκριμένος κρατούμενος, ο οποίος έχει καταδικαστεί από τα ελληνικά δικαστήρια σε πολλές φορές ισόβια…</w:t>
      </w:r>
    </w:p>
    <w:p w14:paraId="5FF1975B"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FF1975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Ησυχία, παρακα</w:t>
      </w:r>
      <w:r>
        <w:rPr>
          <w:rFonts w:eastAsia="Times New Roman" w:cs="Times New Roman"/>
          <w:szCs w:val="24"/>
        </w:rPr>
        <w:t>λώ.</w:t>
      </w:r>
    </w:p>
    <w:p w14:paraId="5FF1975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Δεν είναι συλλογικότητα, τρομοκρατική οργάνωση είναι.</w:t>
      </w:r>
    </w:p>
    <w:p w14:paraId="5FF1975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Γιατί διαμαρτύρεστε;</w:t>
      </w:r>
    </w:p>
    <w:p w14:paraId="5FF1975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Γιατί είναι τρομοκρατική οργάνωση και δεν είναι συλλ</w:t>
      </w:r>
      <w:r>
        <w:rPr>
          <w:rFonts w:eastAsia="Times New Roman" w:cs="Times New Roman"/>
          <w:szCs w:val="24"/>
        </w:rPr>
        <w:t>ογικότητα, γι’ αυτό! Έλεος!</w:t>
      </w:r>
    </w:p>
    <w:p w14:paraId="5FF19760"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στην Αίθουσα)</w:t>
      </w:r>
    </w:p>
    <w:p w14:paraId="5FF1976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Αγαπητοί συνάδελφοι, παρακαλώ, ησυχία.</w:t>
      </w:r>
    </w:p>
    <w:p w14:paraId="5FF1976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Τρομοκρατική οργάνωση είναι, όχι συλλογικότητα. Συνάδελφοί μας έχουν δολοφονηθεί από την «17 Νοέμβρη».</w:t>
      </w:r>
    </w:p>
    <w:p w14:paraId="5FF1976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(Δημήτριος Καμμένος): </w:t>
      </w:r>
      <w:r>
        <w:rPr>
          <w:rFonts w:eastAsia="Times New Roman" w:cs="Times New Roman"/>
          <w:szCs w:val="24"/>
        </w:rPr>
        <w:t>Κύριε Δαβάκη, παρακαλώ!</w:t>
      </w:r>
    </w:p>
    <w:p w14:paraId="5FF1976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Μα, δεν μίλησα για την «17 Νοέμβρη».</w:t>
      </w:r>
    </w:p>
    <w:p w14:paraId="5FF1976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Μα, δεν μίλησε για την «17 Νοέμβρη».</w:t>
      </w:r>
    </w:p>
    <w:p w14:paraId="5FF1976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w:t>
      </w:r>
      <w:r>
        <w:rPr>
          <w:rFonts w:eastAsia="Times New Roman" w:cs="Times New Roman"/>
          <w:b/>
          <w:szCs w:val="24"/>
        </w:rPr>
        <w:t>γός Δικαιοσύνης, Διαφάνειας και Ανθρωπίνων Δικαιωμάτων):</w:t>
      </w:r>
      <w:r>
        <w:rPr>
          <w:rFonts w:eastAsia="Times New Roman" w:cs="Times New Roman"/>
          <w:szCs w:val="24"/>
        </w:rPr>
        <w:t xml:space="preserve"> Δεν μίλησα για την «17 Νοέμβρη», μίλησα για τον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 xml:space="preserve">. Ξεχωρίστε τα πράγματα. </w:t>
      </w:r>
    </w:p>
    <w:p w14:paraId="5FF19767"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FF1976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Για τον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 xml:space="preserve"> μίλησε. Σας παρακαλώ! </w:t>
      </w:r>
    </w:p>
    <w:p w14:paraId="5FF1976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w:t>
      </w:r>
      <w:r>
        <w:rPr>
          <w:rFonts w:eastAsia="Times New Roman" w:cs="Times New Roman"/>
          <w:b/>
          <w:szCs w:val="24"/>
        </w:rPr>
        <w:t>Σ (Υπουργός Δικαιοσύνης, Διαφάνειας και Ανθρωπίνων Δικαιωμάτων):</w:t>
      </w:r>
      <w:r>
        <w:rPr>
          <w:rFonts w:eastAsia="Times New Roman" w:cs="Times New Roman"/>
          <w:szCs w:val="24"/>
        </w:rPr>
        <w:t xml:space="preserve"> Παρακολουθήστε κάπως. Είπα ότι χρησιμοποιώ αυτήν την έκφραση, για να μην πω κάτι πιο βαρύ για τις παράνομες ενέργειες στις οποίες προβαίνει.</w:t>
      </w:r>
    </w:p>
    <w:p w14:paraId="5FF1976A"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FF1976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Καμμένος):</w:t>
      </w:r>
      <w:r>
        <w:rPr>
          <w:rFonts w:eastAsia="Times New Roman" w:cs="Times New Roman"/>
          <w:szCs w:val="24"/>
        </w:rPr>
        <w:t xml:space="preserve"> Ησυχία, σας παρακαλώ! Μια παρεξήγηση έγινε, δεν εννοούσε αυτό ο Υπουργός. </w:t>
      </w:r>
    </w:p>
    <w:p w14:paraId="5FF1976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Κύριε Πρόεδρε, δεν θα μπορεί να μιλήσει ο κύριος Υπουργός;</w:t>
      </w:r>
    </w:p>
    <w:p w14:paraId="5FF1976D"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FF1976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Κάντε λίγη ησυχία. Έχουμε ξεφύγει στη δι</w:t>
      </w:r>
      <w:r>
        <w:rPr>
          <w:rFonts w:eastAsia="Times New Roman" w:cs="Times New Roman"/>
          <w:szCs w:val="24"/>
        </w:rPr>
        <w:t>αδικασία και στους χρόνους.</w:t>
      </w:r>
    </w:p>
    <w:p w14:paraId="5FF1976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κάνω διακοπή στον χρόνο σας. </w:t>
      </w:r>
    </w:p>
    <w:p w14:paraId="5FF1977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Συνάδελφοι, μπορούμε να κάνουμε ησυχία; Έχει «ξεχειλώσει» ο χρόνος, είναι ενδιαφέρουσα η συζήτηση, αλλά παρακαλώ να σεβαστούμε λίγο τον χρόνο και τους συναδέλφους που δεν έχουν μιλήσε</w:t>
      </w:r>
      <w:r>
        <w:rPr>
          <w:rFonts w:eastAsia="Times New Roman" w:cs="Times New Roman"/>
          <w:szCs w:val="24"/>
        </w:rPr>
        <w:t>ι.</w:t>
      </w:r>
    </w:p>
    <w:p w14:paraId="5FF1977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Κύριε Υπουργέ, συνεχίστε.</w:t>
      </w:r>
    </w:p>
    <w:p w14:paraId="5FF1977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Θέλω, λοιπόν, κατά πρώτον, να τονίσω ότι σε μ</w:t>
      </w:r>
      <w:r>
        <w:rPr>
          <w:rFonts w:eastAsia="Times New Roman" w:cs="Times New Roman"/>
          <w:szCs w:val="24"/>
        </w:rPr>
        <w:t>ί</w:t>
      </w:r>
      <w:r>
        <w:rPr>
          <w:rFonts w:eastAsia="Times New Roman" w:cs="Times New Roman"/>
          <w:szCs w:val="24"/>
        </w:rPr>
        <w:t xml:space="preserve">α ευνομούμενη πολιτεία, σε ένα κράτος δικαίου, λειτουργούν οι νόμοι και οι θεσμοί έναντι πάντων. </w:t>
      </w:r>
    </w:p>
    <w:p w14:paraId="5FF1977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Ο Πρόεδρος της Νέας Δημοκρατίας σήμερα, εάν κατάλαβα καλά, μας είπε, «υπάρχει νομοθετικό πλαίσιο, είμαστε υπέρ του θεσμού των αδειών, αλλά για κάποιους δεν πρέπει να ισχύει αυτό το νομοθετικό πλαίσιο». Οι ρυθμίσεις του νόμου για κάποιους δεν θα ισχύουν, δι</w:t>
      </w:r>
      <w:r>
        <w:rPr>
          <w:rFonts w:eastAsia="Times New Roman" w:cs="Times New Roman"/>
          <w:szCs w:val="24"/>
        </w:rPr>
        <w:t xml:space="preserve">ότι έχουμε διαφορές, έχουμε διαφωνίες. </w:t>
      </w:r>
    </w:p>
    <w:p w14:paraId="5FF1977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Το Συμβούλιο. Δεν ντρέπεσαι λίγο;</w:t>
      </w:r>
    </w:p>
    <w:p w14:paraId="5FF1977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Μην ξαναμιλήσετε έτσι, κυρία Μπακογιάννη, γιατί σέβομαι ότι είσαστε γυναίκα. Θα π</w:t>
      </w:r>
      <w:r>
        <w:rPr>
          <w:rFonts w:eastAsia="Times New Roman" w:cs="Times New Roman"/>
          <w:szCs w:val="24"/>
        </w:rPr>
        <w:t>είτε «δεν ντρέπεσαι»; Να ντρέπεσαι εσύ!</w:t>
      </w:r>
    </w:p>
    <w:p w14:paraId="5FF19776"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FF1977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Σας παρακαλώ, κύριοι συνάδελφοι!</w:t>
      </w:r>
    </w:p>
    <w:p w14:paraId="5FF1977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Να ντρέπεσαι εσύ για την πορεία σου και για τη </w:t>
      </w:r>
      <w:r>
        <w:rPr>
          <w:rFonts w:eastAsia="Times New Roman" w:cs="Times New Roman"/>
          <w:szCs w:val="24"/>
        </w:rPr>
        <w:t>διαδρομή σου!</w:t>
      </w:r>
    </w:p>
    <w:p w14:paraId="5FF1977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Υπερασπίσου τον τρομοκράτη!</w:t>
      </w:r>
    </w:p>
    <w:p w14:paraId="5FF1977A"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FF1977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Αγαπητοί συνάδελφοι, σας παρακαλώ!</w:t>
      </w:r>
    </w:p>
    <w:p w14:paraId="5FF1977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Σας λέμε, λοιπόν, ότι εί</w:t>
      </w:r>
      <w:r>
        <w:rPr>
          <w:rFonts w:eastAsia="Times New Roman" w:cs="Times New Roman"/>
          <w:szCs w:val="24"/>
        </w:rPr>
        <w:t>τε συμφωνούμε είτε διαφωνούμε με μ</w:t>
      </w:r>
      <w:r>
        <w:rPr>
          <w:rFonts w:eastAsia="Times New Roman" w:cs="Times New Roman"/>
          <w:szCs w:val="24"/>
        </w:rPr>
        <w:t>ί</w:t>
      </w:r>
      <w:r>
        <w:rPr>
          <w:rFonts w:eastAsia="Times New Roman" w:cs="Times New Roman"/>
          <w:szCs w:val="24"/>
        </w:rPr>
        <w:t>α απόφαση, είτε αυτή είναι δικαστηρίου είτε είναι μεικτού οργάνου, όπως είναι το συγκεκριμένο, θα πρέπει να δούμε εάν αυτή η απόφαση κινήθηκε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νόμου.</w:t>
      </w:r>
    </w:p>
    <w:p w14:paraId="5FF1977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Για τις ουσιαστικές προϋποθέσεις μ</w:t>
      </w:r>
      <w:r>
        <w:rPr>
          <w:rFonts w:eastAsia="Times New Roman" w:cs="Times New Roman"/>
          <w:szCs w:val="24"/>
        </w:rPr>
        <w:t xml:space="preserve">ίλησε, όχι για τις τυπικές. Ήταν ξεκάθαρος ο Πρόεδρος. </w:t>
      </w:r>
    </w:p>
    <w:p w14:paraId="5FF1977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Αθανασίου, σας παρακαλώ, διευκολύνετε λίγο τη συζήτηση.</w:t>
      </w:r>
    </w:p>
    <w:p w14:paraId="5FF1977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Πρώτον, το νομοθετικό πλα</w:t>
      </w:r>
      <w:r>
        <w:rPr>
          <w:rFonts w:eastAsia="Times New Roman" w:cs="Times New Roman"/>
          <w:szCs w:val="24"/>
        </w:rPr>
        <w:t xml:space="preserve">ίσιο που ισχύει έχει για πρώτη φορά ψηφιστεί το 1989. Αναθεωρήθηκε το 1999 και κάνατε και εσείς κάποιες τροποποιήσεις. Ο κ. </w:t>
      </w:r>
      <w:proofErr w:type="spellStart"/>
      <w:r>
        <w:rPr>
          <w:rFonts w:eastAsia="Times New Roman" w:cs="Times New Roman"/>
          <w:szCs w:val="24"/>
        </w:rPr>
        <w:t>Δένδιας</w:t>
      </w:r>
      <w:proofErr w:type="spellEnd"/>
      <w:r>
        <w:rPr>
          <w:rFonts w:eastAsia="Times New Roman" w:cs="Times New Roman"/>
          <w:szCs w:val="24"/>
        </w:rPr>
        <w:t xml:space="preserve"> τροποποίησε το συγκεκριμένο νομοθετικό πλαίσιο και προέβλεψε στις τροποποιήσεις που έκανε ότι κανένας δεν μπορεί να πάρει άδ</w:t>
      </w:r>
      <w:r>
        <w:rPr>
          <w:rFonts w:eastAsia="Times New Roman" w:cs="Times New Roman"/>
          <w:szCs w:val="24"/>
        </w:rPr>
        <w:t>εια από το Συμβούλιο των Φυλακών, εάν δεν υπάρχει και σύμφωνη γνώμη του εντεταλμένου Αντιεισαγγελέα Εφετών, ο οποίος προΐσταται του συγκεκριμένου οργάνου.</w:t>
      </w:r>
    </w:p>
    <w:p w14:paraId="5FF1978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Ακριβώς.</w:t>
      </w:r>
    </w:p>
    <w:p w14:paraId="5FF1978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w:t>
      </w:r>
      <w:r>
        <w:rPr>
          <w:rFonts w:eastAsia="Times New Roman" w:cs="Times New Roman"/>
          <w:b/>
          <w:szCs w:val="24"/>
        </w:rPr>
        <w:t>ωμάτων):</w:t>
      </w:r>
      <w:r>
        <w:rPr>
          <w:rFonts w:eastAsia="Times New Roman" w:cs="Times New Roman"/>
          <w:szCs w:val="24"/>
        </w:rPr>
        <w:t xml:space="preserve"> Εσείς το νομοθετήσατε. Εμείς αλλάξαμε κάτι από το νομοθετικό πλαίσιο που παραλάβαμε;</w:t>
      </w:r>
    </w:p>
    <w:p w14:paraId="5FF1978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Τον Εισαγγελέα.</w:t>
      </w:r>
    </w:p>
    <w:p w14:paraId="5FF1978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Απολύτως τίποτα. Τι λέτε, κυρία Μπακογιάννη; </w:t>
      </w:r>
      <w:r>
        <w:rPr>
          <w:rFonts w:eastAsia="Times New Roman" w:cs="Times New Roman"/>
          <w:szCs w:val="24"/>
        </w:rPr>
        <w:t xml:space="preserve">Τι τερατολογίες είναι αυτά που λέτε; </w:t>
      </w:r>
    </w:p>
    <w:p w14:paraId="5FF1978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ΘΕΟΔΩΡΑ ΜΠΑΚΟΓΙΑΝΝΗ:</w:t>
      </w:r>
      <w:r>
        <w:rPr>
          <w:rFonts w:eastAsia="Times New Roman" w:cs="Times New Roman"/>
          <w:szCs w:val="24"/>
        </w:rPr>
        <w:t xml:space="preserve"> Κύριε Πρόεδρε, παρακαλώ τον λόγο.</w:t>
      </w:r>
    </w:p>
    <w:p w14:paraId="5FF1978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Εμείς κάναμε τροποποίηση στην τροποποίηση του 2009; Τι είναι αυτά που λέτε; Μόνο με</w:t>
      </w:r>
      <w:r>
        <w:rPr>
          <w:rFonts w:eastAsia="Times New Roman" w:cs="Times New Roman"/>
          <w:szCs w:val="24"/>
        </w:rPr>
        <w:t xml:space="preserve"> ομόφωνη απόφαση. Εκτίθεστε, κυρία Μπακογιάννη και γελοιοποιήστε! Δεν ξέρετε τον νόμο και πετάγεστε.</w:t>
      </w:r>
    </w:p>
    <w:p w14:paraId="5FF1978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Τώρα, θα τα πούμε.</w:t>
      </w:r>
    </w:p>
    <w:p w14:paraId="5FF19787"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FF1978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Ησυχία, κύριοι συνάδελφοι.</w:t>
      </w:r>
    </w:p>
    <w:p w14:paraId="5FF1978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ΔΗΜΗΤΡΙΟΣ ΚΟΥΤΣΟΥΜΠΑΣ (Γενικός Γ</w:t>
      </w:r>
      <w:r>
        <w:rPr>
          <w:rFonts w:eastAsia="Times New Roman" w:cs="Times New Roman"/>
          <w:b/>
          <w:szCs w:val="24"/>
        </w:rPr>
        <w:t xml:space="preserve">ραμματέας της Κεντρικής Επιτροπής του Κομμουνιστικού Κόμματος Ελλάδας): </w:t>
      </w:r>
      <w:r>
        <w:rPr>
          <w:rFonts w:eastAsia="Times New Roman" w:cs="Times New Roman"/>
          <w:szCs w:val="24"/>
        </w:rPr>
        <w:t xml:space="preserve">Έτσι θα πάμε τώρα, κύριε Πρόεδρε; </w:t>
      </w:r>
    </w:p>
    <w:p w14:paraId="5FF1978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Παρακαλώ, ησυχία!</w:t>
      </w:r>
    </w:p>
    <w:p w14:paraId="5FF1978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w:t>
      </w:r>
      <w:r>
        <w:rPr>
          <w:rFonts w:eastAsia="Times New Roman" w:cs="Times New Roman"/>
          <w:b/>
          <w:szCs w:val="24"/>
        </w:rPr>
        <w:t>δας):</w:t>
      </w:r>
      <w:r>
        <w:rPr>
          <w:rFonts w:eastAsia="Times New Roman" w:cs="Times New Roman"/>
          <w:szCs w:val="24"/>
        </w:rPr>
        <w:t xml:space="preserve"> Σε εμάς το λέτε, κύριε Πρόεδρε; </w:t>
      </w:r>
    </w:p>
    <w:p w14:paraId="5FF1978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Ησυχία! </w:t>
      </w:r>
    </w:p>
    <w:p w14:paraId="5FF1978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Κύριε Υπουργέ, συνεχίστε.</w:t>
      </w:r>
    </w:p>
    <w:p w14:paraId="5FF1978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Με βάση το υφιστάμενο πλαίσιο που ψηφίσατε εσείς, χωρίς κα</w:t>
      </w:r>
      <w:r>
        <w:rPr>
          <w:rFonts w:eastAsia="Times New Roman" w:cs="Times New Roman"/>
          <w:szCs w:val="24"/>
        </w:rPr>
        <w:t>μ</w:t>
      </w:r>
      <w:r>
        <w:rPr>
          <w:rFonts w:eastAsia="Times New Roman" w:cs="Times New Roman"/>
          <w:szCs w:val="24"/>
        </w:rPr>
        <w:t>μία αλλαγή</w:t>
      </w:r>
      <w:r>
        <w:rPr>
          <w:rFonts w:eastAsia="Times New Roman" w:cs="Times New Roman"/>
          <w:szCs w:val="24"/>
        </w:rPr>
        <w:t xml:space="preserve"> από τη δική μας Κυβέρνηση, επελήφθη το Συμβούλιο και αποφάσισε ομόφωνα.</w:t>
      </w:r>
    </w:p>
    <w:p w14:paraId="5FF1978F"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Συμφωνεί κάποιος με την απόφασή του; Μπορεί κάποιος να πει «συμφωνώ» και κάποιος άλλος να πει «διαφωνώ». Όμως το νομοθετικό…</w:t>
      </w:r>
    </w:p>
    <w:p w14:paraId="5FF19790" w14:textId="77777777" w:rsidR="00BA0105" w:rsidRDefault="00C470DB">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ΘΕΟΔΩΡΟΣ ΦΟΡΤΣΑΚΗΣ: </w:t>
      </w:r>
      <w:r>
        <w:rPr>
          <w:rFonts w:eastAsia="Times New Roman"/>
          <w:bCs/>
          <w:shd w:val="clear" w:color="auto" w:fill="FFFFFF"/>
        </w:rPr>
        <w:t>Λέτε ψέματα!</w:t>
      </w:r>
    </w:p>
    <w:p w14:paraId="5FF19791" w14:textId="77777777" w:rsidR="00BA0105" w:rsidRDefault="00C470DB">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ΧΡΗΣΤΟΣ ΜΠΟΥΚΩΡΟΣ: </w:t>
      </w:r>
      <w:r>
        <w:rPr>
          <w:rFonts w:eastAsia="Times New Roman"/>
          <w:bCs/>
          <w:shd w:val="clear" w:color="auto" w:fill="FFFFFF"/>
        </w:rPr>
        <w:t xml:space="preserve">Εσείς </w:t>
      </w:r>
      <w:r>
        <w:rPr>
          <w:rFonts w:eastAsia="Times New Roman"/>
          <w:bCs/>
          <w:shd w:val="clear" w:color="auto" w:fill="FFFFFF"/>
        </w:rPr>
        <w:t>καταργήσατε τις φυλακές τύπου Γ΄.</w:t>
      </w:r>
    </w:p>
    <w:p w14:paraId="5FF19792" w14:textId="77777777" w:rsidR="00BA0105" w:rsidRDefault="00C470DB">
      <w:pPr>
        <w:spacing w:line="600" w:lineRule="auto"/>
        <w:ind w:firstLine="709"/>
        <w:contextualSpacing/>
        <w:jc w:val="center"/>
        <w:rPr>
          <w:rFonts w:eastAsia="Times New Roman" w:cs="Times New Roman"/>
        </w:rPr>
      </w:pPr>
      <w:r>
        <w:rPr>
          <w:rFonts w:eastAsia="Times New Roman" w:cs="Times New Roman"/>
        </w:rPr>
        <w:t xml:space="preserve">(Διαμαρτυρίες - </w:t>
      </w:r>
      <w:r>
        <w:rPr>
          <w:rFonts w:eastAsia="Times New Roman" w:cs="Times New Roman"/>
        </w:rPr>
        <w:t>θ</w:t>
      </w:r>
      <w:r>
        <w:rPr>
          <w:rFonts w:eastAsia="Times New Roman" w:cs="Times New Roman"/>
        </w:rPr>
        <w:t>όρυβος από την πτέρυγα της Νέας Δημοκρατίας)</w:t>
      </w:r>
    </w:p>
    <w:p w14:paraId="5FF19793" w14:textId="77777777" w:rsidR="00BA0105" w:rsidRDefault="00C470DB">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ΠΡΟΕΔΡΕΥΩΝ (Δημήτριος Καμμένος): </w:t>
      </w:r>
      <w:r>
        <w:rPr>
          <w:rFonts w:eastAsia="Times New Roman"/>
          <w:bCs/>
          <w:shd w:val="clear" w:color="auto" w:fill="FFFFFF"/>
        </w:rPr>
        <w:t xml:space="preserve">Γιατί γίνεται αυτό τώρα; Διακόπτω τον χρόνο. Γιατί συμβαίνει αυτό; </w:t>
      </w:r>
    </w:p>
    <w:p w14:paraId="5FF19794" w14:textId="77777777" w:rsidR="00BA0105" w:rsidRDefault="00C470DB">
      <w:pPr>
        <w:spacing w:line="600" w:lineRule="auto"/>
        <w:ind w:firstLine="720"/>
        <w:contextualSpacing/>
        <w:jc w:val="both"/>
        <w:rPr>
          <w:rFonts w:eastAsia="Times New Roman"/>
          <w:bCs/>
          <w:shd w:val="clear" w:color="auto" w:fill="FFFFFF"/>
        </w:rPr>
      </w:pPr>
      <w:r>
        <w:rPr>
          <w:rFonts w:eastAsia="Times New Roman"/>
          <w:b/>
          <w:bCs/>
          <w:shd w:val="clear" w:color="auto" w:fill="FFFFFF"/>
        </w:rPr>
        <w:t>ΣΤΑΥΡΟΣ ΚΟΝΤΟΝΗΣ (Υπουργός Δικαιοσύνης, Διαφάνειας και Ανθρ</w:t>
      </w:r>
      <w:r>
        <w:rPr>
          <w:rFonts w:eastAsia="Times New Roman"/>
          <w:b/>
          <w:bCs/>
          <w:shd w:val="clear" w:color="auto" w:fill="FFFFFF"/>
        </w:rPr>
        <w:t xml:space="preserve">ωπίνων Δικαιωμάτων): </w:t>
      </w:r>
      <w:r>
        <w:rPr>
          <w:rFonts w:eastAsia="Times New Roman"/>
          <w:bCs/>
          <w:shd w:val="clear" w:color="auto" w:fill="FFFFFF"/>
        </w:rPr>
        <w:t>Γιατί δεν αντέχετε να ακούτε!</w:t>
      </w:r>
    </w:p>
    <w:p w14:paraId="5FF19795" w14:textId="77777777" w:rsidR="00BA0105" w:rsidRDefault="00C470DB">
      <w:pPr>
        <w:spacing w:line="600" w:lineRule="auto"/>
        <w:ind w:firstLine="720"/>
        <w:contextualSpacing/>
        <w:jc w:val="both"/>
        <w:rPr>
          <w:rFonts w:eastAsia="Times New Roman"/>
          <w:bCs/>
          <w:shd w:val="clear" w:color="auto" w:fill="FFFFFF"/>
        </w:rPr>
      </w:pPr>
      <w:r>
        <w:rPr>
          <w:rFonts w:eastAsia="Times New Roman"/>
          <w:b/>
          <w:bCs/>
          <w:shd w:val="clear" w:color="auto" w:fill="FFFFFF"/>
        </w:rPr>
        <w:lastRenderedPageBreak/>
        <w:t xml:space="preserve">ΘΕΟΔΩΡΟΣ ΦΟΡΤΣΑΚΗΣ: </w:t>
      </w:r>
      <w:r>
        <w:rPr>
          <w:rFonts w:eastAsia="Times New Roman"/>
          <w:bCs/>
          <w:shd w:val="clear" w:color="auto" w:fill="FFFFFF"/>
        </w:rPr>
        <w:t xml:space="preserve">Όχι, γιατί αυτό που λέτε είναι ανακριβές. </w:t>
      </w:r>
    </w:p>
    <w:p w14:paraId="5FF19796" w14:textId="77777777" w:rsidR="00BA0105" w:rsidRDefault="00C470DB">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ΠΡΟΕΔΡΕΥΩΝ (Δημήτριος Καμμένος): </w:t>
      </w:r>
      <w:r>
        <w:rPr>
          <w:rFonts w:eastAsia="Times New Roman"/>
          <w:bCs/>
          <w:shd w:val="clear" w:color="auto" w:fill="FFFFFF"/>
        </w:rPr>
        <w:t>Αγαπητοί συνάδελφοι, να σας ενημερώσω ότι η κ</w:t>
      </w:r>
      <w:r>
        <w:rPr>
          <w:rFonts w:eastAsia="Times New Roman"/>
          <w:bCs/>
          <w:shd w:val="clear" w:color="auto" w:fill="FFFFFF"/>
        </w:rPr>
        <w:t>.</w:t>
      </w:r>
      <w:r>
        <w:rPr>
          <w:rFonts w:eastAsia="Times New Roman"/>
          <w:bCs/>
          <w:shd w:val="clear" w:color="auto" w:fill="FFFFFF"/>
        </w:rPr>
        <w:t xml:space="preserve"> Μπακογιάννη έχει ζητήσει τον λόγο επί προσωπικού. Θα πάρει τον</w:t>
      </w:r>
      <w:r>
        <w:rPr>
          <w:rFonts w:eastAsia="Times New Roman"/>
          <w:bCs/>
          <w:shd w:val="clear" w:color="auto" w:fill="FFFFFF"/>
        </w:rPr>
        <w:t xml:space="preserve"> λόγο μετά να απαντήσει. Παρακαλώ, ησυχία. </w:t>
      </w:r>
    </w:p>
    <w:p w14:paraId="5FF19797" w14:textId="77777777" w:rsidR="00BA0105" w:rsidRDefault="00C470DB">
      <w:pPr>
        <w:spacing w:line="600" w:lineRule="auto"/>
        <w:ind w:firstLine="709"/>
        <w:contextualSpacing/>
        <w:jc w:val="center"/>
        <w:rPr>
          <w:rFonts w:eastAsia="Times New Roman" w:cs="Times New Roman"/>
        </w:rPr>
      </w:pPr>
      <w:r>
        <w:rPr>
          <w:rFonts w:eastAsia="Times New Roman" w:cs="Times New Roman"/>
        </w:rPr>
        <w:t xml:space="preserve">(Διαμαρτυρίες - </w:t>
      </w:r>
      <w:r>
        <w:rPr>
          <w:rFonts w:eastAsia="Times New Roman" w:cs="Times New Roman"/>
        </w:rPr>
        <w:t>θ</w:t>
      </w:r>
      <w:r>
        <w:rPr>
          <w:rFonts w:eastAsia="Times New Roman" w:cs="Times New Roman"/>
        </w:rPr>
        <w:t>όρυβος από την πτέρυγα της Νέας Δημοκρατίας)</w:t>
      </w:r>
    </w:p>
    <w:p w14:paraId="5FF19798"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Σας παρακαλώ. Ας αποφύγουμε χαρακτηρισμούς. Λίγη ησυχία. </w:t>
      </w:r>
    </w:p>
    <w:p w14:paraId="5FF19799" w14:textId="77777777" w:rsidR="00BA0105" w:rsidRDefault="00C470DB">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ΣΤΑΥΡΟΣ ΚΟΝΤΟΝΗΣ (Υπουργός Δικαιοσύνης, Διαφάνειας και Ανθρωπίνων Δικαιωμάτων): </w:t>
      </w:r>
      <w:r>
        <w:rPr>
          <w:rFonts w:eastAsia="Times New Roman"/>
          <w:bCs/>
          <w:shd w:val="clear" w:color="auto" w:fill="FFFFFF"/>
        </w:rPr>
        <w:t>Σας λέμε, λο</w:t>
      </w:r>
      <w:r>
        <w:rPr>
          <w:rFonts w:eastAsia="Times New Roman"/>
          <w:bCs/>
          <w:shd w:val="clear" w:color="auto" w:fill="FFFFFF"/>
        </w:rPr>
        <w:t>ιπόν, ότι  για να δοθεί αυτή η άδεια…</w:t>
      </w:r>
    </w:p>
    <w:p w14:paraId="5FF1979A" w14:textId="77777777" w:rsidR="00BA0105" w:rsidRDefault="00C470DB">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ΘΕΟΔΩΡΟΣ ΦΟΡΤΣΑΚΗΣ: </w:t>
      </w:r>
      <w:r>
        <w:rPr>
          <w:rFonts w:eastAsia="Times New Roman"/>
          <w:bCs/>
          <w:shd w:val="clear" w:color="auto" w:fill="FFFFFF"/>
        </w:rPr>
        <w:t>Οι φυλακές τύπου Γ΄ από ποιον καταργήθηκαν; Από εσάς δεν καταργήθηκαν;</w:t>
      </w:r>
    </w:p>
    <w:p w14:paraId="5FF1979B" w14:textId="77777777" w:rsidR="00BA0105" w:rsidRDefault="00C470DB">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ΠΡΟΕΔΡΕΥΩΝ (Δημήτριος Καμμένος): </w:t>
      </w:r>
      <w:r>
        <w:rPr>
          <w:rFonts w:eastAsia="Times New Roman"/>
          <w:bCs/>
          <w:shd w:val="clear" w:color="auto" w:fill="FFFFFF"/>
        </w:rPr>
        <w:t xml:space="preserve">Κύριε </w:t>
      </w:r>
      <w:proofErr w:type="spellStart"/>
      <w:r>
        <w:rPr>
          <w:rFonts w:eastAsia="Times New Roman"/>
          <w:bCs/>
          <w:shd w:val="clear" w:color="auto" w:fill="FFFFFF"/>
        </w:rPr>
        <w:t>Φορτσάκη</w:t>
      </w:r>
      <w:proofErr w:type="spellEnd"/>
      <w:r>
        <w:rPr>
          <w:rFonts w:eastAsia="Times New Roman"/>
          <w:bCs/>
          <w:shd w:val="clear" w:color="auto" w:fill="FFFFFF"/>
        </w:rPr>
        <w:t xml:space="preserve">, διευκολύνετε, σας παρακαλώ. </w:t>
      </w:r>
    </w:p>
    <w:p w14:paraId="5FF1979C" w14:textId="77777777" w:rsidR="00BA0105" w:rsidRDefault="00C470DB">
      <w:pPr>
        <w:spacing w:line="600" w:lineRule="auto"/>
        <w:ind w:firstLine="720"/>
        <w:contextualSpacing/>
        <w:jc w:val="both"/>
        <w:rPr>
          <w:rFonts w:eastAsia="Times New Roman"/>
          <w:bCs/>
          <w:shd w:val="clear" w:color="auto" w:fill="FFFFFF"/>
        </w:rPr>
      </w:pPr>
      <w:r>
        <w:rPr>
          <w:rFonts w:eastAsia="Times New Roman"/>
          <w:b/>
          <w:bCs/>
          <w:shd w:val="clear" w:color="auto" w:fill="FFFFFF"/>
        </w:rPr>
        <w:t>ΣΤΑΥΡΟΣ ΚΟΝΤΟΝΗΣ (Υπουργός Δικαιοσύνης, Διαφάνεια</w:t>
      </w:r>
      <w:r>
        <w:rPr>
          <w:rFonts w:eastAsia="Times New Roman"/>
          <w:b/>
          <w:bCs/>
          <w:shd w:val="clear" w:color="auto" w:fill="FFFFFF"/>
        </w:rPr>
        <w:t xml:space="preserve">ς και Ανθρωπίνων Δικαιωμάτων): </w:t>
      </w:r>
      <w:r>
        <w:rPr>
          <w:rFonts w:eastAsia="Times New Roman"/>
          <w:bCs/>
          <w:shd w:val="clear" w:color="auto" w:fill="FFFFFF"/>
        </w:rPr>
        <w:t xml:space="preserve">Δεν μπορώ, κύριε Πρόεδρε, να καταλάβω γιατί αυτή η αντίδραση. </w:t>
      </w:r>
    </w:p>
    <w:p w14:paraId="5FF1979D" w14:textId="77777777" w:rsidR="00BA0105" w:rsidRDefault="00C470DB">
      <w:pPr>
        <w:spacing w:line="600" w:lineRule="auto"/>
        <w:ind w:firstLine="720"/>
        <w:contextualSpacing/>
        <w:jc w:val="both"/>
        <w:rPr>
          <w:rFonts w:eastAsia="Times New Roman"/>
          <w:bCs/>
          <w:shd w:val="clear" w:color="auto" w:fill="FFFFFF"/>
        </w:rPr>
      </w:pPr>
      <w:r>
        <w:rPr>
          <w:rFonts w:eastAsia="Times New Roman"/>
          <w:b/>
          <w:bCs/>
          <w:shd w:val="clear" w:color="auto" w:fill="FFFFFF"/>
        </w:rPr>
        <w:lastRenderedPageBreak/>
        <w:t xml:space="preserve">ΘΕΟΔΩΡΟΣ ΦΟΡΤΣΑΚΗΣ: </w:t>
      </w:r>
      <w:r>
        <w:rPr>
          <w:rFonts w:eastAsia="Times New Roman"/>
          <w:bCs/>
          <w:shd w:val="clear" w:color="auto" w:fill="FFFFFF"/>
        </w:rPr>
        <w:t xml:space="preserve">Πού ήταν οι τρομοκράτες πριν; Εκεί δεν ήταν; </w:t>
      </w:r>
    </w:p>
    <w:p w14:paraId="5FF1979E" w14:textId="77777777" w:rsidR="00BA0105" w:rsidRDefault="00C470DB">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ΣΤΑΥΡΟΣ ΚΟΝΤΟΝΗΣ (Υπουργός Δικαιοσύνης, Διαφάνειας και Ανθρωπίνων Δικαιωμάτων): </w:t>
      </w:r>
      <w:r>
        <w:rPr>
          <w:rFonts w:eastAsia="Times New Roman"/>
          <w:bCs/>
          <w:shd w:val="clear" w:color="auto" w:fill="FFFFFF"/>
        </w:rPr>
        <w:t xml:space="preserve">Τι λέτε τώρα, κύριε </w:t>
      </w:r>
      <w:proofErr w:type="spellStart"/>
      <w:r>
        <w:rPr>
          <w:rFonts w:eastAsia="Times New Roman"/>
          <w:bCs/>
          <w:shd w:val="clear" w:color="auto" w:fill="FFFFFF"/>
        </w:rPr>
        <w:t>Φορτσάκη</w:t>
      </w:r>
      <w:proofErr w:type="spellEnd"/>
      <w:r>
        <w:rPr>
          <w:rFonts w:eastAsia="Times New Roman"/>
          <w:bCs/>
          <w:shd w:val="clear" w:color="auto" w:fill="FFFFFF"/>
        </w:rPr>
        <w:t xml:space="preserve">; Λυπάμαι για λογαριασμό σας. </w:t>
      </w:r>
    </w:p>
    <w:p w14:paraId="5FF1979F" w14:textId="77777777" w:rsidR="00BA0105" w:rsidRDefault="00C470DB">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ΠΡΟΕΔΡΕΥΩΝ (Δημήτριος Καμμένος): </w:t>
      </w:r>
      <w:r>
        <w:rPr>
          <w:rFonts w:eastAsia="Times New Roman"/>
          <w:bCs/>
          <w:shd w:val="clear" w:color="auto" w:fill="FFFFFF"/>
        </w:rPr>
        <w:t xml:space="preserve">Κύριε </w:t>
      </w:r>
      <w:proofErr w:type="spellStart"/>
      <w:r>
        <w:rPr>
          <w:rFonts w:eastAsia="Times New Roman"/>
          <w:bCs/>
          <w:shd w:val="clear" w:color="auto" w:fill="FFFFFF"/>
        </w:rPr>
        <w:t>Φορτσάκη</w:t>
      </w:r>
      <w:proofErr w:type="spellEnd"/>
      <w:r>
        <w:rPr>
          <w:rFonts w:eastAsia="Times New Roman"/>
          <w:bCs/>
          <w:shd w:val="clear" w:color="auto" w:fill="FFFFFF"/>
        </w:rPr>
        <w:t xml:space="preserve">, παρακαλώ! Ο χρόνος δεν τρέχει. Δεν κερδίσουμε κάτι. Κύριε </w:t>
      </w:r>
      <w:proofErr w:type="spellStart"/>
      <w:r>
        <w:rPr>
          <w:rFonts w:eastAsia="Times New Roman"/>
          <w:bCs/>
          <w:shd w:val="clear" w:color="auto" w:fill="FFFFFF"/>
        </w:rPr>
        <w:t>Φορτσάκη</w:t>
      </w:r>
      <w:proofErr w:type="spellEnd"/>
      <w:r>
        <w:rPr>
          <w:rFonts w:eastAsia="Times New Roman"/>
          <w:bCs/>
          <w:shd w:val="clear" w:color="auto" w:fill="FFFFFF"/>
        </w:rPr>
        <w:t>, ο Κοινοβουλευτικός σας Εκπρόσωπος μπορεί να παρέμβει. Συνεννοηθείτε μαζί του. Σα</w:t>
      </w:r>
      <w:r>
        <w:rPr>
          <w:rFonts w:eastAsia="Times New Roman"/>
          <w:bCs/>
          <w:shd w:val="clear" w:color="auto" w:fill="FFFFFF"/>
        </w:rPr>
        <w:t xml:space="preserve">ς παρακαλώ, διευκολύνετε. </w:t>
      </w:r>
    </w:p>
    <w:p w14:paraId="5FF197A0"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Κύριε Υπουργέ, συνεχίστε παρακαλώ. </w:t>
      </w:r>
    </w:p>
    <w:p w14:paraId="5FF197A1" w14:textId="77777777" w:rsidR="00BA0105" w:rsidRDefault="00C470DB">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ΣΤΑΥΡΟΣ ΚΟΝΤΟΝΗΣ (Υπουργός Δικαιοσύνης, Διαφάνειας και Ανθρωπίνων Δικαιωμάτων): </w:t>
      </w:r>
      <w:r>
        <w:rPr>
          <w:rFonts w:eastAsia="Times New Roman"/>
          <w:bCs/>
          <w:shd w:val="clear" w:color="auto" w:fill="FFFFFF"/>
        </w:rPr>
        <w:t>Θέλω, λοιπόν, να σας πω ότι, παρά το γεγονός ότι η Κυβέρνηση δέχτηκε πιέσεις και διαμαρτυρίες -στο σπίτι μου έχου</w:t>
      </w:r>
      <w:r>
        <w:rPr>
          <w:rFonts w:eastAsia="Times New Roman"/>
          <w:bCs/>
          <w:shd w:val="clear" w:color="auto" w:fill="FFFFFF"/>
        </w:rPr>
        <w:t>ν έρθει δύο φορές για να διαμαρτυρηθούν να αρθεί το βέτο του Εισαγγελέα, το ίδιο και στο σπίτι του κ. Παρασκευόπουλου- η Κυβέρνηση δεν προέβη σε κα</w:t>
      </w:r>
      <w:r>
        <w:rPr>
          <w:rFonts w:eastAsia="Times New Roman"/>
          <w:bCs/>
          <w:shd w:val="clear" w:color="auto" w:fill="FFFFFF"/>
        </w:rPr>
        <w:t>μ</w:t>
      </w:r>
      <w:r>
        <w:rPr>
          <w:rFonts w:eastAsia="Times New Roman"/>
          <w:bCs/>
          <w:shd w:val="clear" w:color="auto" w:fill="FFFFFF"/>
        </w:rPr>
        <w:t xml:space="preserve">μία αλλαγή της ρύθμισης και παρέμεινε εν ισχύ αυτό που εσείς είχατε εισηγηθεί και εσείς είχατε ψηφίσει, ότι </w:t>
      </w:r>
      <w:r>
        <w:rPr>
          <w:rFonts w:eastAsia="Times New Roman"/>
          <w:bCs/>
          <w:shd w:val="clear" w:color="auto" w:fill="FFFFFF"/>
        </w:rPr>
        <w:t>μόνο με ομόφωνη απόφαση</w:t>
      </w:r>
      <w:r>
        <w:rPr>
          <w:rFonts w:eastAsia="Times New Roman"/>
          <w:bCs/>
          <w:shd w:val="clear" w:color="auto" w:fill="FFFFFF"/>
        </w:rPr>
        <w:t>,</w:t>
      </w:r>
      <w:r>
        <w:rPr>
          <w:rFonts w:eastAsia="Times New Roman"/>
          <w:bCs/>
          <w:shd w:val="clear" w:color="auto" w:fill="FFFFFF"/>
        </w:rPr>
        <w:t xml:space="preserve"> κάποιος κρατούμενος μπορεί να αποφυλακιστεί. </w:t>
      </w:r>
    </w:p>
    <w:p w14:paraId="5FF197A2"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Στη συγκεκριμένη περίπτωση του συγκεκριμένου κρατούμενου έπρεπε να είχε εκτίσει τουλάχιστον οκτώ χρόνια φυλακή και να μην έχει υποπέσει σε οποιαδήποτε παράβαση του πειθαρχικού δικαίου του καταστήματος κράτησης. </w:t>
      </w:r>
    </w:p>
    <w:p w14:paraId="5FF197A3"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Το </w:t>
      </w:r>
      <w:r>
        <w:rPr>
          <w:rFonts w:eastAsia="Times New Roman"/>
          <w:bCs/>
          <w:shd w:val="clear" w:color="auto" w:fill="FFFFFF"/>
        </w:rPr>
        <w:t>σ</w:t>
      </w:r>
      <w:r>
        <w:rPr>
          <w:rFonts w:eastAsia="Times New Roman"/>
          <w:bCs/>
          <w:shd w:val="clear" w:color="auto" w:fill="FFFFFF"/>
        </w:rPr>
        <w:t>υμβούλιο, λοιπόν, κυρίες και κύριοι συνά</w:t>
      </w:r>
      <w:r>
        <w:rPr>
          <w:rFonts w:eastAsia="Times New Roman"/>
          <w:bCs/>
          <w:shd w:val="clear" w:color="auto" w:fill="FFFFFF"/>
        </w:rPr>
        <w:t xml:space="preserve">δελφοι, αποφάσισε ομόφωνα με πρώτον και καλύτερο τον Αντιεισαγγελέα των Εφετών, που προΐστατο του </w:t>
      </w:r>
      <w:r>
        <w:rPr>
          <w:rFonts w:eastAsia="Times New Roman"/>
          <w:bCs/>
          <w:shd w:val="clear" w:color="auto" w:fill="FFFFFF"/>
        </w:rPr>
        <w:t>σ</w:t>
      </w:r>
      <w:r>
        <w:rPr>
          <w:rFonts w:eastAsia="Times New Roman"/>
          <w:bCs/>
          <w:shd w:val="clear" w:color="auto" w:fill="FFFFFF"/>
        </w:rPr>
        <w:t xml:space="preserve">υμβουλίου. Διότι μέχρι τώρα ο Αντιεισαγγελέας δεν συμφωνούσε και </w:t>
      </w:r>
      <w:r>
        <w:rPr>
          <w:rFonts w:eastAsia="Times New Roman"/>
          <w:bCs/>
          <w:shd w:val="clear" w:color="auto" w:fill="FFFFFF"/>
        </w:rPr>
        <w:t>έτσι</w:t>
      </w:r>
      <w:r>
        <w:rPr>
          <w:rFonts w:eastAsia="Times New Roman"/>
          <w:bCs/>
          <w:shd w:val="clear" w:color="auto" w:fill="FFFFFF"/>
        </w:rPr>
        <w:t xml:space="preserve"> </w:t>
      </w:r>
      <w:r>
        <w:rPr>
          <w:rFonts w:eastAsia="Times New Roman"/>
          <w:bCs/>
          <w:shd w:val="clear" w:color="auto" w:fill="FFFFFF"/>
        </w:rPr>
        <w:t>δεν έπαιρνε άδεια ο συγκεκριμένος κρατούμενος</w:t>
      </w:r>
      <w:r>
        <w:rPr>
          <w:rFonts w:eastAsia="Times New Roman"/>
          <w:bCs/>
          <w:shd w:val="clear" w:color="auto" w:fill="FFFFFF"/>
        </w:rPr>
        <w:t>, παρά το γεγονός ότι  είχε τις τυπικές πρ</w:t>
      </w:r>
      <w:r>
        <w:rPr>
          <w:rFonts w:eastAsia="Times New Roman"/>
          <w:bCs/>
          <w:shd w:val="clear" w:color="auto" w:fill="FFFFFF"/>
        </w:rPr>
        <w:t xml:space="preserve">οϋποθέσεις εξέτασης του αιτήματός του. </w:t>
      </w:r>
    </w:p>
    <w:p w14:paraId="5FF197A4"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Θα πρέπει, λοιπόν, να συνεννοηθούμε, κυρίες και κύριοι συνάδελφοι, και να πούμε όλοι ότι στοιχείο ενός κράτους δικαίου είναι η εφαρμογή των νόμων έναντι όλων. Διαφορετικά δεν έχουμε κράτος δικαίου. Δεν έχουμε ευνομού</w:t>
      </w:r>
      <w:r>
        <w:rPr>
          <w:rFonts w:eastAsia="Times New Roman"/>
          <w:bCs/>
          <w:shd w:val="clear" w:color="auto" w:fill="FFFFFF"/>
        </w:rPr>
        <w:t>μενη πολιτεία. Ο καθένας ανάλογα με τις ιδεολογίες του,</w:t>
      </w:r>
      <w:r>
        <w:rPr>
          <w:rFonts w:eastAsia="Times New Roman"/>
          <w:bCs/>
          <w:shd w:val="clear" w:color="auto" w:fill="FFFFFF"/>
        </w:rPr>
        <w:t xml:space="preserve"> ανάλογα με</w:t>
      </w:r>
      <w:r>
        <w:rPr>
          <w:rFonts w:eastAsia="Times New Roman"/>
          <w:bCs/>
          <w:shd w:val="clear" w:color="auto" w:fill="FFFFFF"/>
        </w:rPr>
        <w:t xml:space="preserve"> αυτό που έχει περάσει και που μπορεί να είναι σοβαρό, μπορεί να βάλλει κατά ενός οποιουδήποτε και να λέει «εσύ θα εξαιρεθείς». Μα πώς θα εξαιρεθεί κάποιος, όταν δεν το προβλέπει ο νόμος; </w:t>
      </w:r>
    </w:p>
    <w:p w14:paraId="5FF197A5"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Α</w:t>
      </w:r>
      <w:r>
        <w:rPr>
          <w:rFonts w:eastAsia="Times New Roman"/>
          <w:bCs/>
          <w:shd w:val="clear" w:color="auto" w:fill="FFFFFF"/>
        </w:rPr>
        <w:t xml:space="preserve">ν ο νόμος είναι κακός, κυρίες και κύριοι συνάδελφοι, ακούμε απόψεις, αλλά εσείς που κυβερνήσατε τόσα χρόνια δεν τον </w:t>
      </w:r>
      <w:r>
        <w:rPr>
          <w:rFonts w:eastAsia="Times New Roman"/>
          <w:bCs/>
          <w:shd w:val="clear" w:color="auto" w:fill="FFFFFF"/>
        </w:rPr>
        <w:lastRenderedPageBreak/>
        <w:t xml:space="preserve">αλλάξατε. Η τροποποίηση του 2009 ήταν δικιά σας τροποποίηση, του κ. </w:t>
      </w:r>
      <w:proofErr w:type="spellStart"/>
      <w:r>
        <w:rPr>
          <w:rFonts w:eastAsia="Times New Roman"/>
          <w:bCs/>
          <w:shd w:val="clear" w:color="auto" w:fill="FFFFFF"/>
        </w:rPr>
        <w:t>Δένδια</w:t>
      </w:r>
      <w:proofErr w:type="spellEnd"/>
      <w:r>
        <w:rPr>
          <w:rFonts w:eastAsia="Times New Roman"/>
          <w:bCs/>
          <w:shd w:val="clear" w:color="auto" w:fill="FFFFFF"/>
        </w:rPr>
        <w:t>. Εάν θέλατε κάτι άλλο, ας το λέγατε τότε. Ας το πείτε και τώρα. Α</w:t>
      </w:r>
      <w:r>
        <w:rPr>
          <w:rFonts w:eastAsia="Times New Roman"/>
          <w:bCs/>
          <w:shd w:val="clear" w:color="auto" w:fill="FFFFFF"/>
        </w:rPr>
        <w:t xml:space="preserve">λλά η λογική ότι  ο νόμος το προβλέπει, αλλά ο νόμος δεν θα ισχύσει για κάποιους, των οποίων η δράση, η παρουσία, τα έργα δεν τα εγκρίνουμε, αυτό δεν μπορεί να μπει στη συζήτηση. </w:t>
      </w:r>
    </w:p>
    <w:p w14:paraId="5FF197A6"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Το επόμενο που ήθελα να σας πω είναι το εξής. Πρώτον, ο συγκεκριμένος κρατού</w:t>
      </w:r>
      <w:r>
        <w:rPr>
          <w:rFonts w:eastAsia="Times New Roman"/>
          <w:bCs/>
          <w:shd w:val="clear" w:color="auto" w:fill="FFFFFF"/>
        </w:rPr>
        <w:t xml:space="preserve">μενος δεν αποφυλακίζεται. Δεύτερον, δεν επανακρίνεται η καταδίκη του. Το </w:t>
      </w:r>
      <w:r>
        <w:rPr>
          <w:rFonts w:eastAsia="Times New Roman"/>
          <w:bCs/>
          <w:shd w:val="clear" w:color="auto" w:fill="FFFFFF"/>
        </w:rPr>
        <w:t>σ</w:t>
      </w:r>
      <w:r>
        <w:rPr>
          <w:rFonts w:eastAsia="Times New Roman"/>
          <w:bCs/>
          <w:shd w:val="clear" w:color="auto" w:fill="FFFFFF"/>
        </w:rPr>
        <w:t xml:space="preserve">υμβούλιο ούτε τον αποφυλακίζει ούτε </w:t>
      </w:r>
      <w:proofErr w:type="spellStart"/>
      <w:r>
        <w:rPr>
          <w:rFonts w:eastAsia="Times New Roman"/>
          <w:bCs/>
          <w:shd w:val="clear" w:color="auto" w:fill="FFFFFF"/>
        </w:rPr>
        <w:t>επανακρίνει</w:t>
      </w:r>
      <w:proofErr w:type="spellEnd"/>
      <w:r>
        <w:rPr>
          <w:rFonts w:eastAsia="Times New Roman"/>
          <w:bCs/>
          <w:shd w:val="clear" w:color="auto" w:fill="FFFFFF"/>
        </w:rPr>
        <w:t xml:space="preserve"> τις πράξεις του. Οι πράξεις του κρίθηκαν και καταδικάστηκε. Και βεβαίως η χορήγηση αδείας για οποιονδήποτε κρατούμενο δεν είναι επιδοκ</w:t>
      </w:r>
      <w:r>
        <w:rPr>
          <w:rFonts w:eastAsia="Times New Roman"/>
          <w:bCs/>
          <w:shd w:val="clear" w:color="auto" w:fill="FFFFFF"/>
        </w:rPr>
        <w:t xml:space="preserve">ιμασία των πράξεων που τέλεσε και για τις οποίες καταδικάστηκε, ούτε είναι ανοχή για οτιδήποτε. Για αυτά πρέπει να συνεννοούμεθα. </w:t>
      </w:r>
    </w:p>
    <w:p w14:paraId="5FF197A7" w14:textId="77777777" w:rsidR="00BA0105" w:rsidRDefault="00C470DB">
      <w:pPr>
        <w:spacing w:line="600" w:lineRule="auto"/>
        <w:ind w:firstLine="720"/>
        <w:contextualSpacing/>
        <w:jc w:val="both"/>
        <w:rPr>
          <w:rFonts w:eastAsia="Times New Roman" w:cs="Times New Roman"/>
          <w:szCs w:val="24"/>
        </w:rPr>
      </w:pPr>
      <w:r>
        <w:rPr>
          <w:rFonts w:eastAsia="Times New Roman"/>
          <w:bCs/>
          <w:shd w:val="clear" w:color="auto" w:fill="FFFFFF"/>
        </w:rPr>
        <w:t>Σ</w:t>
      </w:r>
      <w:r>
        <w:rPr>
          <w:rFonts w:eastAsia="Times New Roman"/>
          <w:bCs/>
          <w:shd w:val="clear" w:color="auto" w:fill="FFFFFF"/>
        </w:rPr>
        <w:t xml:space="preserve">ε τελευταία ανάλυση, ζητούνται εξηγήσεις από την Κυβέρνηση. Η Κυβέρνηση πήρε αυτή την απόφαση, κυρίες και κύριοι Βουλευτές; </w:t>
      </w:r>
      <w:r>
        <w:rPr>
          <w:rFonts w:eastAsia="Times New Roman"/>
          <w:bCs/>
          <w:shd w:val="clear" w:color="auto" w:fill="FFFFFF"/>
        </w:rPr>
        <w:t xml:space="preserve">Πήρε η Κυβέρνηση αυτή την απόφαση, για να δώσει εξηγήσεις; Γιατί αν την έπαιρνε η Κυβέρνηση, εδώ θα ήμασταν να δώσουμε ό,τι εξηγήσεις θέλετε. </w:t>
      </w:r>
    </w:p>
    <w:p w14:paraId="5FF197A8"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lastRenderedPageBreak/>
        <w:t>Να ζητάτε, όμως, εξηγήσεις από την Κυβέρνηση για ένα όργανο, το οποίο εσείς νομοθετήσατε για να αποδίδει «δικαιοσ</w:t>
      </w:r>
      <w:r>
        <w:rPr>
          <w:rFonts w:eastAsia="Times New Roman" w:cs="Times New Roman"/>
          <w:szCs w:val="24"/>
        </w:rPr>
        <w:t>ύνη» -</w:t>
      </w:r>
      <w:proofErr w:type="spellStart"/>
      <w:r>
        <w:rPr>
          <w:rFonts w:eastAsia="Times New Roman" w:cs="Times New Roman"/>
          <w:szCs w:val="24"/>
        </w:rPr>
        <w:t>οιονεί</w:t>
      </w:r>
      <w:proofErr w:type="spellEnd"/>
      <w:r>
        <w:rPr>
          <w:rFonts w:eastAsia="Times New Roman" w:cs="Times New Roman"/>
          <w:szCs w:val="24"/>
        </w:rPr>
        <w:t xml:space="preserve"> δικαιοσύνη στο συγκεκριμένο ζήτημα- αυτό ξεπερνάει τα όρια. </w:t>
      </w:r>
    </w:p>
    <w:p w14:paraId="5FF197A9"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Ά</w:t>
      </w:r>
      <w:r>
        <w:rPr>
          <w:rFonts w:eastAsia="Times New Roman" w:cs="Times New Roman"/>
          <w:szCs w:val="24"/>
        </w:rPr>
        <w:t>κουσα και κάτι άλλο, κυρίες και κύριοι Βουλευτές, από τον αξιότιμο Προέδρο της Νέας Δημοκρατίας. Αναφέρθηκε σε κάτι το οποίο εγώ τουλάχιστον μπορώ να το χαρακτηρίσω επικίνδυνο. Είπε</w:t>
      </w:r>
      <w:r>
        <w:rPr>
          <w:rFonts w:eastAsia="Times New Roman" w:cs="Times New Roman"/>
          <w:szCs w:val="24"/>
        </w:rPr>
        <w:t xml:space="preserve"> ότι ο συγκεκριμένος κρατούμενος δεν θα έπρεπε να λάβει άδεια, διότι δεν έχει μετανοήσει για τις πράξεις του. </w:t>
      </w:r>
    </w:p>
    <w:p w14:paraId="5FF197AA"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Και είναι κακό αυτό; </w:t>
      </w:r>
    </w:p>
    <w:p w14:paraId="5FF197A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Κοιτάξτε, εάν εσείς θεωρ</w:t>
      </w:r>
      <w:r>
        <w:rPr>
          <w:rFonts w:eastAsia="Times New Roman" w:cs="Times New Roman"/>
          <w:szCs w:val="24"/>
        </w:rPr>
        <w:t>είτε ότι για την παροχή αδείας ή για την καταδίκη ενός ανθρώπου έχουν να κάνουν οι ιδεολογίες, από τις οποίες εμφορείται ή οι σκέψεις του για διάφορα ζητήματα, σας λέμε ότι βρίσκεστε εκτός νομικού πλαισίου. Δεν καταδικάζει κανένας στον πολιτισμένο κόσμο τι</w:t>
      </w:r>
      <w:r>
        <w:rPr>
          <w:rFonts w:eastAsia="Times New Roman" w:cs="Times New Roman"/>
          <w:szCs w:val="24"/>
        </w:rPr>
        <w:t xml:space="preserve">ς αντιλήψεις που μπορεί να έχει κάποιος για διάφορα θέματα. </w:t>
      </w:r>
    </w:p>
    <w:p w14:paraId="5FF197AC"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ιαμαρτυρίες από την πτέρυγα της Νέας Δημοκρατίας)</w:t>
      </w:r>
    </w:p>
    <w:p w14:paraId="5FF197A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Σας παρακαλώ, αγαπητοί συνάδελφοι της Νέας Δημοκρατίας!</w:t>
      </w:r>
    </w:p>
    <w:p w14:paraId="5FF197A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w:t>
      </w:r>
      <w:r>
        <w:rPr>
          <w:rFonts w:eastAsia="Times New Roman" w:cs="Times New Roman"/>
          <w:b/>
          <w:szCs w:val="24"/>
        </w:rPr>
        <w:t xml:space="preserve">άνειας και Ανθρωπίνων Δικαιωμάτων): </w:t>
      </w:r>
      <w:r>
        <w:rPr>
          <w:rFonts w:eastAsia="Times New Roman" w:cs="Times New Roman"/>
          <w:szCs w:val="24"/>
        </w:rPr>
        <w:t>Ο νόμος στον πολιτισμένο κόσμο καταδικάζει πράξεις και όχι τις γενικότερες αντιλήψεις. Γι</w:t>
      </w:r>
      <w:r>
        <w:rPr>
          <w:rFonts w:eastAsia="Times New Roman" w:cs="Times New Roman"/>
          <w:szCs w:val="24"/>
        </w:rPr>
        <w:t>α τις πράξεις του</w:t>
      </w:r>
      <w:r>
        <w:rPr>
          <w:rFonts w:eastAsia="Times New Roman" w:cs="Times New Roman"/>
          <w:szCs w:val="24"/>
        </w:rPr>
        <w:t xml:space="preserve"> καταδικάστηκε. </w:t>
      </w:r>
    </w:p>
    <w:p w14:paraId="5FF197AF"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ιαμαρτυρίες από την πτέρυγα της Νέας Δημοκρατίας)</w:t>
      </w:r>
    </w:p>
    <w:p w14:paraId="5FF197B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Δεν καταγράφεται και στα Πρακτικά κάτι.</w:t>
      </w:r>
    </w:p>
    <w:p w14:paraId="5FF197B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Τι παρανοϊκά και παράλογα πράγματα πετάγεστε και εκστομίζετε; Αυτά είναι πρωτοφανή. </w:t>
      </w:r>
    </w:p>
    <w:p w14:paraId="5FF197B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Αυτό, όμως, που έκανε εντύπωση είναι ότι ενώ δεν το</w:t>
      </w:r>
      <w:r>
        <w:rPr>
          <w:rFonts w:eastAsia="Times New Roman" w:cs="Times New Roman"/>
          <w:szCs w:val="24"/>
        </w:rPr>
        <w:t xml:space="preserve"> προβλέπει ο νόμος </w:t>
      </w:r>
      <w:r>
        <w:rPr>
          <w:rFonts w:eastAsia="Times New Roman" w:cs="Times New Roman"/>
          <w:szCs w:val="24"/>
        </w:rPr>
        <w:t>που εσείς ψηφίσατε</w:t>
      </w:r>
      <w:r>
        <w:rPr>
          <w:rFonts w:eastAsia="Times New Roman" w:cs="Times New Roman"/>
          <w:szCs w:val="24"/>
        </w:rPr>
        <w:t xml:space="preserve">, ο Πρόεδρος της Νέας Δημοκρατίας ζήτησε ως </w:t>
      </w:r>
      <w:proofErr w:type="spellStart"/>
      <w:r>
        <w:rPr>
          <w:rFonts w:eastAsia="Times New Roman" w:cs="Times New Roman"/>
          <w:szCs w:val="24"/>
        </w:rPr>
        <w:t>προαπαιτούμενο</w:t>
      </w:r>
      <w:proofErr w:type="spellEnd"/>
      <w:r>
        <w:rPr>
          <w:rFonts w:eastAsia="Times New Roman" w:cs="Times New Roman"/>
          <w:szCs w:val="24"/>
        </w:rPr>
        <w:t>, για τον συγκεκριμένο όμως κατηγορούμενο, να έχει μετανοήσει για τις πράξεις του. Πέραν του γεγονότος ότι αυτό είναι εκτός νομικού πολιτισμού και</w:t>
      </w:r>
      <w:r>
        <w:rPr>
          <w:rFonts w:eastAsia="Times New Roman" w:cs="Times New Roman"/>
          <w:szCs w:val="24"/>
        </w:rPr>
        <w:t xml:space="preserve"> επιπλέον</w:t>
      </w:r>
      <w:r>
        <w:rPr>
          <w:rFonts w:eastAsia="Times New Roman" w:cs="Times New Roman"/>
          <w:szCs w:val="24"/>
        </w:rPr>
        <w:t xml:space="preserve"> απαρά</w:t>
      </w:r>
      <w:r>
        <w:rPr>
          <w:rFonts w:eastAsia="Times New Roman" w:cs="Times New Roman"/>
          <w:szCs w:val="24"/>
        </w:rPr>
        <w:t xml:space="preserve">δεκτο να λες αν και δεν το προβλέπει ο νόμος, </w:t>
      </w:r>
      <w:r>
        <w:rPr>
          <w:rFonts w:eastAsia="Times New Roman" w:cs="Times New Roman"/>
          <w:szCs w:val="24"/>
        </w:rPr>
        <w:lastRenderedPageBreak/>
        <w:t xml:space="preserve">για κάποιον «εγώ το απαιτώ να ήταν μέρος της κρίσης του δικαστηρίου», έρχεται σε σύγκρουση, κυρίες και κύριοι Βουλευτές, και με αποφάσεις ανεξαρτήτων αρχών. </w:t>
      </w:r>
    </w:p>
    <w:p w14:paraId="5FF197B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Εσείς εδώ έρχεστε κατ’ επανάληψη και εγκαλείτε την Κ</w:t>
      </w:r>
      <w:r>
        <w:rPr>
          <w:rFonts w:eastAsia="Times New Roman" w:cs="Times New Roman"/>
          <w:szCs w:val="24"/>
        </w:rPr>
        <w:t>υβέρνηση ότι δεν αποδέχεται τις αποφάσεις των ανεξάρτητων αρχών και ότι συγκρούεται με τις ανεξάρτητες αρχές. Μάλιστα, ένας συνάδελφος τον οποίο είχα ακούσει, είχε πει ότι έχουμε σοβαρό πρόβλημα με τις ανεξάρτητες αρχές και είμαστε σε συνεχή σύγκρουση μαζί</w:t>
      </w:r>
      <w:r>
        <w:rPr>
          <w:rFonts w:eastAsia="Times New Roman" w:cs="Times New Roman"/>
          <w:szCs w:val="24"/>
        </w:rPr>
        <w:t xml:space="preserve"> τους. </w:t>
      </w:r>
    </w:p>
    <w:p w14:paraId="5FF197B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Α</w:t>
      </w:r>
      <w:r>
        <w:rPr>
          <w:rFonts w:eastAsia="Times New Roman" w:cs="Times New Roman"/>
          <w:szCs w:val="24"/>
        </w:rPr>
        <w:t>ρχή λοιπόν που λέγεται Συνήγορος του Πολίτη από το 2008, πάλι επί κυβερνήσεων δικών σας, στην ειδική έκθεση του 2008 είχε αναφέρει ότι η απαίτηση μετάνοιας του κρατουμένου δεν είναι νόμιμη. Εσείς λοιπόν τι μας λέτε; Προσέξτε, σε τι κατήφορο μπαί</w:t>
      </w:r>
      <w:r>
        <w:rPr>
          <w:rFonts w:eastAsia="Times New Roman" w:cs="Times New Roman"/>
          <w:szCs w:val="24"/>
        </w:rPr>
        <w:t xml:space="preserve">νετε. </w:t>
      </w:r>
    </w:p>
    <w:p w14:paraId="5FF197B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Κύριε Υπουργέ …</w:t>
      </w:r>
    </w:p>
    <w:p w14:paraId="5FF197B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Σταματήστε, κύριε Αθανασίου, επιτέλους. </w:t>
      </w:r>
    </w:p>
    <w:p w14:paraId="5FF197B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Κύριε Αθανασίου, διευκολύνετε την κατάσταση. Τελειώνει ο κύριος Υπουργός. </w:t>
      </w:r>
    </w:p>
    <w:p w14:paraId="5FF197B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Εσείς, λοιπόν, μας λέτε δύο πράγματα, τα οποία είναι επικίνδυνα: Πρώτον, για έναν συγκεκριμένο κρατού</w:t>
      </w:r>
      <w:r>
        <w:rPr>
          <w:rFonts w:eastAsia="Times New Roman" w:cs="Times New Roman"/>
          <w:szCs w:val="24"/>
        </w:rPr>
        <w:t xml:space="preserve">μενο να ληφθούν υπόψη προϋποθέσεις που δεν διαλαμβάνονται στον νόμο. Δεύτερον -και εξίσου επικίνδυνο- αυτές οι προϋποθέσεις έχουν κριθεί ότι αν υπήρχαν στον νόμο, </w:t>
      </w:r>
      <w:r>
        <w:rPr>
          <w:rFonts w:eastAsia="Times New Roman" w:cs="Times New Roman"/>
          <w:szCs w:val="24"/>
        </w:rPr>
        <w:t xml:space="preserve">δεν θα </w:t>
      </w:r>
      <w:r>
        <w:rPr>
          <w:rFonts w:eastAsia="Times New Roman" w:cs="Times New Roman"/>
          <w:szCs w:val="24"/>
        </w:rPr>
        <w:t xml:space="preserve">ήταν νόμιμες. Αυτό μας λέτε. </w:t>
      </w:r>
    </w:p>
    <w:p w14:paraId="5FF197B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Εγώ, κυρίες και κύριοι συνάδελφοι, θέλω να σας πω ότι τα</w:t>
      </w:r>
      <w:r>
        <w:rPr>
          <w:rFonts w:eastAsia="Times New Roman" w:cs="Times New Roman"/>
          <w:szCs w:val="24"/>
        </w:rPr>
        <w:t xml:space="preserve"> ειδεχθή εγκλήματα στα οποία είχε υποπέσει ο συγκεκριμένος κρατούμενος κρίθηκαν από τη Δικαιοσύνη και δεν αλλάζει ο χαρακτήρας τους. </w:t>
      </w:r>
      <w:r>
        <w:rPr>
          <w:rFonts w:eastAsia="Times New Roman" w:cs="Times New Roman"/>
          <w:szCs w:val="24"/>
        </w:rPr>
        <w:t>Δ</w:t>
      </w:r>
      <w:r>
        <w:rPr>
          <w:rFonts w:eastAsia="Times New Roman" w:cs="Times New Roman"/>
          <w:szCs w:val="24"/>
        </w:rPr>
        <w:t>εν αλλάζει και η απαξία αυτών των πράξεων με τη χορήγηση της άδειας, για την οποία, σας ξαναλέω, μπορεί κάποιος να συμφωνε</w:t>
      </w:r>
      <w:r>
        <w:rPr>
          <w:rFonts w:eastAsia="Times New Roman" w:cs="Times New Roman"/>
          <w:szCs w:val="24"/>
        </w:rPr>
        <w:t xml:space="preserve">ί, μπορεί κάποιος άλλος να διαφωνεί. </w:t>
      </w:r>
    </w:p>
    <w:p w14:paraId="5FF197B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Υπήρξαν μάλιστα αυτό το πολύ σύντομο χρονικό διάστημα απόψεις, όπως της Ομοσπονδίας Σωφρονιστικών Υπαλλήλων, την οποία καταθέτω και στα Πρακτικά για να τη λάβετε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που είναι υπέρ της χορήγησης της άδειας. </w:t>
      </w:r>
    </w:p>
    <w:p w14:paraId="5FF197B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Υπουργός κ. Σταύρος Κοντονής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FF197BC"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Υ</w:t>
      </w:r>
      <w:r>
        <w:rPr>
          <w:rFonts w:eastAsia="Times New Roman"/>
          <w:szCs w:val="24"/>
        </w:rPr>
        <w:t>πάρχουν απόψεις</w:t>
      </w:r>
      <w:r>
        <w:rPr>
          <w:rFonts w:eastAsia="Times New Roman"/>
          <w:szCs w:val="24"/>
        </w:rPr>
        <w:t xml:space="preserve"> και</w:t>
      </w:r>
      <w:r>
        <w:rPr>
          <w:rFonts w:eastAsia="Times New Roman"/>
          <w:szCs w:val="24"/>
        </w:rPr>
        <w:t xml:space="preserve"> άλλων και πολιτικών παραγ</w:t>
      </w:r>
      <w:r>
        <w:rPr>
          <w:rFonts w:eastAsia="Times New Roman"/>
          <w:szCs w:val="24"/>
        </w:rPr>
        <w:t xml:space="preserve">όντων και του </w:t>
      </w:r>
      <w:proofErr w:type="spellStart"/>
      <w:r>
        <w:rPr>
          <w:rFonts w:eastAsia="Times New Roman"/>
          <w:szCs w:val="24"/>
        </w:rPr>
        <w:t>Π</w:t>
      </w:r>
      <w:r>
        <w:rPr>
          <w:rFonts w:eastAsia="Times New Roman"/>
          <w:szCs w:val="24"/>
        </w:rPr>
        <w:t>ροεδρεύοντος</w:t>
      </w:r>
      <w:proofErr w:type="spellEnd"/>
      <w:r>
        <w:rPr>
          <w:rFonts w:eastAsia="Times New Roman"/>
          <w:szCs w:val="24"/>
        </w:rPr>
        <w:t xml:space="preserve"> αυτήν την ώρα, ο οποίος δεν συμφωνεί. </w:t>
      </w:r>
    </w:p>
    <w:p w14:paraId="5FF197BD"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Σας λέω, λοιπόν, ότι εγώ ελπίζω ο συγκεκριμένος κρατούμενος να έχει αναλογιστεί και να έχει μετανιώσει γι’ αυτό το κακό που έκανε πρώτα και κύρια στα θύματα των </w:t>
      </w:r>
      <w:proofErr w:type="spellStart"/>
      <w:r>
        <w:rPr>
          <w:rFonts w:eastAsia="Times New Roman"/>
          <w:szCs w:val="24"/>
        </w:rPr>
        <w:t>πράξεών</w:t>
      </w:r>
      <w:proofErr w:type="spellEnd"/>
      <w:r>
        <w:rPr>
          <w:rFonts w:eastAsia="Times New Roman"/>
          <w:szCs w:val="24"/>
        </w:rPr>
        <w:t xml:space="preserve"> του και στις οικογέν</w:t>
      </w:r>
      <w:r>
        <w:rPr>
          <w:rFonts w:eastAsia="Times New Roman"/>
          <w:szCs w:val="24"/>
        </w:rPr>
        <w:t>ειές του</w:t>
      </w:r>
      <w:r>
        <w:rPr>
          <w:rFonts w:eastAsia="Times New Roman"/>
          <w:szCs w:val="24"/>
        </w:rPr>
        <w:t>ς</w:t>
      </w:r>
      <w:r>
        <w:rPr>
          <w:rFonts w:eastAsia="Times New Roman"/>
          <w:szCs w:val="24"/>
        </w:rPr>
        <w:t xml:space="preserve">, να έχει αναλογιστεί το κακό που έκανε στους ανθρώπους που στρατολογούσε σε αυτή τη διαδικασία εξόντωσης και θανάτου. Ελπίζω και αυτό να το αναλογιστεί. </w:t>
      </w:r>
      <w:r>
        <w:rPr>
          <w:rFonts w:eastAsia="Times New Roman"/>
          <w:szCs w:val="24"/>
        </w:rPr>
        <w:t>Ε</w:t>
      </w:r>
      <w:r>
        <w:rPr>
          <w:rFonts w:eastAsia="Times New Roman"/>
          <w:szCs w:val="24"/>
        </w:rPr>
        <w:t>λπίζω να αναλογιστεί και το κακό που έκανε στη χώρα όλα αυτά τα χρόνια με αυτή τη δράση, που</w:t>
      </w:r>
      <w:r>
        <w:rPr>
          <w:rFonts w:eastAsia="Times New Roman"/>
          <w:szCs w:val="24"/>
        </w:rPr>
        <w:t xml:space="preserve"> σκότωναν ανθρώπους πισώπλατα, επειδή</w:t>
      </w:r>
      <w:r>
        <w:rPr>
          <w:rFonts w:eastAsia="Times New Roman"/>
          <w:szCs w:val="24"/>
        </w:rPr>
        <w:t xml:space="preserve"> είχαν μαζί τους</w:t>
      </w:r>
      <w:r>
        <w:rPr>
          <w:rFonts w:eastAsia="Times New Roman"/>
          <w:szCs w:val="24"/>
        </w:rPr>
        <w:t xml:space="preserve"> πολιτικές ή ιδεολογικές διαφωνίες. </w:t>
      </w:r>
    </w:p>
    <w:p w14:paraId="5FF197BE"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Επαναλαμβάνω, λοιπόν, ότι οι πράξεις παραμένουν ειδεχθείς. Κανένας δεν </w:t>
      </w:r>
      <w:proofErr w:type="spellStart"/>
      <w:r>
        <w:rPr>
          <w:rFonts w:eastAsia="Times New Roman"/>
          <w:szCs w:val="24"/>
        </w:rPr>
        <w:t>επανακρίνει</w:t>
      </w:r>
      <w:proofErr w:type="spellEnd"/>
      <w:r>
        <w:rPr>
          <w:rFonts w:eastAsia="Times New Roman"/>
          <w:szCs w:val="24"/>
        </w:rPr>
        <w:t xml:space="preserve"> κάτι και η χορήγηση της άδειας δεν σημαίνει απολύτως τίποτα όσον αφορά </w:t>
      </w:r>
      <w:r>
        <w:rPr>
          <w:rFonts w:eastAsia="Times New Roman"/>
          <w:szCs w:val="24"/>
        </w:rPr>
        <w:t>τόσο</w:t>
      </w:r>
      <w:r>
        <w:rPr>
          <w:rFonts w:eastAsia="Times New Roman"/>
          <w:szCs w:val="24"/>
        </w:rPr>
        <w:t xml:space="preserve"> τις πρά</w:t>
      </w:r>
      <w:r>
        <w:rPr>
          <w:rFonts w:eastAsia="Times New Roman"/>
          <w:szCs w:val="24"/>
        </w:rPr>
        <w:t>ξεις που εκτέλεσε</w:t>
      </w:r>
      <w:r>
        <w:rPr>
          <w:rFonts w:eastAsia="Times New Roman"/>
          <w:szCs w:val="24"/>
        </w:rPr>
        <w:t>, όσο</w:t>
      </w:r>
      <w:r>
        <w:rPr>
          <w:rFonts w:eastAsia="Times New Roman"/>
          <w:szCs w:val="24"/>
        </w:rPr>
        <w:t xml:space="preserve"> και το αποτέλεσμα της δίκης.</w:t>
      </w:r>
    </w:p>
    <w:p w14:paraId="5FF197BF"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θέλω να σας πω το εξής, για να είμαστε ειλικρινείς: Κυβέρνηση ήταν η συγκυβέρνηση ΠΑΣΟΚ και Νέας Δημοκρατίας όταν στον Χριστόδουλο Ξηρό είχε χορηγηθεί άδεια. Όταν ο Χριστόδου</w:t>
      </w:r>
      <w:r>
        <w:rPr>
          <w:rFonts w:eastAsia="Times New Roman"/>
          <w:szCs w:val="24"/>
        </w:rPr>
        <w:t xml:space="preserve">λος Ξηρός, κύριοι συνάδελφοι, παραβίασε την άδεια, </w:t>
      </w:r>
      <w:r>
        <w:rPr>
          <w:rFonts w:eastAsia="Times New Roman"/>
          <w:szCs w:val="24"/>
        </w:rPr>
        <w:t>που</w:t>
      </w:r>
      <w:r>
        <w:rPr>
          <w:rFonts w:eastAsia="Times New Roman"/>
          <w:szCs w:val="24"/>
        </w:rPr>
        <w:t xml:space="preserve"> του είχε χορηγηθεί, δεν ήρθε εδώ ο ΣΥΡΙΖΑ να ζητήσει εξηγήσεις από την </w:t>
      </w:r>
      <w:r>
        <w:rPr>
          <w:rFonts w:eastAsia="Times New Roman"/>
          <w:szCs w:val="24"/>
        </w:rPr>
        <w:t>κ</w:t>
      </w:r>
      <w:r>
        <w:rPr>
          <w:rFonts w:eastAsia="Times New Roman"/>
          <w:szCs w:val="24"/>
        </w:rPr>
        <w:t>υβέρνηση, διότι εμείς έχουμε θεσμική παιδεία και δεν μπορούμε να ζητάμε εξηγήσεις από την Κυβέρνηση για ένα θέμα το οποίο δεν είν</w:t>
      </w:r>
      <w:r>
        <w:rPr>
          <w:rFonts w:eastAsia="Times New Roman"/>
          <w:szCs w:val="24"/>
        </w:rPr>
        <w:t>αι κυβερνητική απόφαση. Εμείς</w:t>
      </w:r>
      <w:r>
        <w:rPr>
          <w:rFonts w:eastAsia="Times New Roman"/>
          <w:szCs w:val="24"/>
        </w:rPr>
        <w:t>, λοιπόν</w:t>
      </w:r>
      <w:r>
        <w:rPr>
          <w:rFonts w:eastAsia="Times New Roman"/>
          <w:szCs w:val="24"/>
        </w:rPr>
        <w:t xml:space="preserve">, δείξαμε σοβαρότητα και μέτρο απέναντι στο πρόβλημα </w:t>
      </w:r>
      <w:r>
        <w:rPr>
          <w:rFonts w:eastAsia="Times New Roman"/>
          <w:szCs w:val="24"/>
        </w:rPr>
        <w:t>που</w:t>
      </w:r>
      <w:r>
        <w:rPr>
          <w:rFonts w:eastAsia="Times New Roman"/>
          <w:szCs w:val="24"/>
        </w:rPr>
        <w:t xml:space="preserve"> είχε προκύψει. </w:t>
      </w:r>
    </w:p>
    <w:p w14:paraId="5FF197C0"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Επί των ημερών σας </w:t>
      </w:r>
      <w:r>
        <w:rPr>
          <w:rFonts w:eastAsia="Times New Roman"/>
          <w:szCs w:val="24"/>
        </w:rPr>
        <w:t>κάποιο</w:t>
      </w:r>
      <w:r>
        <w:rPr>
          <w:rFonts w:eastAsia="Times New Roman"/>
          <w:szCs w:val="24"/>
        </w:rPr>
        <w:t xml:space="preserve"> άλλο συμβούλιο είχε αποφανθεί για </w:t>
      </w:r>
      <w:r>
        <w:rPr>
          <w:rFonts w:eastAsia="Times New Roman"/>
          <w:szCs w:val="24"/>
        </w:rPr>
        <w:t>να δοθεί</w:t>
      </w:r>
      <w:r>
        <w:rPr>
          <w:rFonts w:eastAsia="Times New Roman"/>
          <w:szCs w:val="24"/>
        </w:rPr>
        <w:t xml:space="preserve"> άδεια σε έναν κρατούμενο. Δεν ήρθαμε εμείς να πούμε ότι φταίει η κυβέρνηση. </w:t>
      </w:r>
      <w:r>
        <w:rPr>
          <w:rFonts w:eastAsia="Times New Roman"/>
          <w:szCs w:val="24"/>
        </w:rPr>
        <w:t>Μ</w:t>
      </w:r>
      <w:r>
        <w:rPr>
          <w:rFonts w:eastAsia="Times New Roman"/>
          <w:szCs w:val="24"/>
        </w:rPr>
        <w:t xml:space="preserve">άλιστα επί των ημερών σας παραβίασε την άδεια και προέβη σε παράνομες πράξεις, συνελήφθη κάποια στιγμή και οδηγήθηκε στη φυλακή, </w:t>
      </w:r>
      <w:r>
        <w:rPr>
          <w:rFonts w:eastAsia="Times New Roman"/>
          <w:szCs w:val="24"/>
        </w:rPr>
        <w:t>ό</w:t>
      </w:r>
      <w:r>
        <w:rPr>
          <w:rFonts w:eastAsia="Times New Roman"/>
          <w:szCs w:val="24"/>
        </w:rPr>
        <w:t>που</w:t>
      </w:r>
      <w:r>
        <w:rPr>
          <w:rFonts w:eastAsia="Times New Roman"/>
          <w:szCs w:val="24"/>
        </w:rPr>
        <w:t xml:space="preserve"> και</w:t>
      </w:r>
      <w:r>
        <w:rPr>
          <w:rFonts w:eastAsia="Times New Roman"/>
          <w:szCs w:val="24"/>
        </w:rPr>
        <w:t xml:space="preserve"> πάλι ο νόμος ισχύει. </w:t>
      </w:r>
    </w:p>
    <w:p w14:paraId="5FF197C1"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b/>
          <w:szCs w:val="24"/>
        </w:rPr>
        <w:t>ΚΩΝΣΤΑΝΤΙΝΟΣ ΤΣΙΑΡΑΣ:</w:t>
      </w:r>
      <w:r>
        <w:rPr>
          <w:rFonts w:eastAsia="Times New Roman"/>
          <w:szCs w:val="24"/>
        </w:rPr>
        <w:t xml:space="preserve"> Δεν είναι μάθημα αυτό για όλους;</w:t>
      </w:r>
    </w:p>
    <w:p w14:paraId="5FF197C2"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cs="Times New Roman"/>
          <w:b/>
          <w:szCs w:val="24"/>
        </w:rPr>
        <w:lastRenderedPageBreak/>
        <w:t>ΣΤΑΥΡΟΣ ΚΟΝΤΟΝΗΣ (Υπουργός Δικαιοσύνης, Δ</w:t>
      </w:r>
      <w:r>
        <w:rPr>
          <w:rFonts w:eastAsia="Times New Roman" w:cs="Times New Roman"/>
          <w:b/>
          <w:szCs w:val="24"/>
        </w:rPr>
        <w:t xml:space="preserve">ιαφάνειας και Ανθρωπίνων Δικαιωμάτων): </w:t>
      </w:r>
      <w:r>
        <w:rPr>
          <w:rFonts w:eastAsia="Times New Roman"/>
          <w:szCs w:val="24"/>
        </w:rPr>
        <w:t xml:space="preserve">Αυτό βεβαίως και είναι μάθημα, κύριε συνάδελφε, </w:t>
      </w:r>
      <w:r>
        <w:rPr>
          <w:rFonts w:eastAsia="Times New Roman"/>
          <w:szCs w:val="24"/>
        </w:rPr>
        <w:t>και</w:t>
      </w:r>
      <w:r>
        <w:rPr>
          <w:rFonts w:eastAsia="Times New Roman"/>
          <w:szCs w:val="24"/>
        </w:rPr>
        <w:t xml:space="preserve"> συμφωνώ με αυτό που λέτε. Εάν</w:t>
      </w:r>
      <w:r>
        <w:rPr>
          <w:rFonts w:eastAsia="Times New Roman"/>
          <w:szCs w:val="24"/>
        </w:rPr>
        <w:t xml:space="preserve"> όμως</w:t>
      </w:r>
      <w:r>
        <w:rPr>
          <w:rFonts w:eastAsia="Times New Roman"/>
          <w:szCs w:val="24"/>
        </w:rPr>
        <w:t xml:space="preserve"> έτσι </w:t>
      </w:r>
      <w:r>
        <w:rPr>
          <w:rFonts w:eastAsia="Times New Roman"/>
          <w:szCs w:val="24"/>
        </w:rPr>
        <w:t>έχουν</w:t>
      </w:r>
      <w:r>
        <w:rPr>
          <w:rFonts w:eastAsia="Times New Roman"/>
          <w:szCs w:val="24"/>
        </w:rPr>
        <w:t xml:space="preserve"> τα πράγματα, θα έπρεπε εσείς να πείτε κάτι άλλο όσον αφορά το νομοθετικό πλαίσιο. Το νομοθετικό πλαίσιο, ισχύει έναντι </w:t>
      </w:r>
      <w:r>
        <w:rPr>
          <w:rFonts w:eastAsia="Times New Roman"/>
          <w:szCs w:val="24"/>
        </w:rPr>
        <w:t xml:space="preserve">όλων. Αυτός είναι κανόνας του Συντάγματος. Έτσι εμπεδώνεται η ισονομία. Εάν εσείς θέλετε να υπάρχουν εξαιρέσεις στον νόμο, τότε ξεφεύγουμε από κάθε μέτρο και κάθε σοβαρή συζήτηση σε αυτήν εδώ την Αίθουσα. </w:t>
      </w:r>
    </w:p>
    <w:p w14:paraId="5FF197C3"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Θέλω, λοιπόν, να πω, κυρίες και κύριοι συνάδελφοι,</w:t>
      </w:r>
      <w:r>
        <w:rPr>
          <w:rFonts w:eastAsia="Times New Roman"/>
          <w:szCs w:val="24"/>
        </w:rPr>
        <w:t xml:space="preserve"> ότι είναι καλή η ακροδεξιά ρητορεία από τη Νέα Δημοκρατία, καλή η παραπληροφόρηση, ό,τι θέλετε μπορείτε να λέτε, αλλά σε θέματα θεσμικά και σε θέματα εφαρμογής του νόμου, ας δείξετε μία σοβαρότητα επιτέλους. Μην εγκαλείτε την Κυβέρνηση για νόμους που ψηφί</w:t>
      </w:r>
      <w:r>
        <w:rPr>
          <w:rFonts w:eastAsia="Times New Roman"/>
          <w:szCs w:val="24"/>
        </w:rPr>
        <w:t>σατε εσείς. Μην εγκαλείτε την Κυβέρνηση για αποφάσεις που έχουν πάρει μεικτά όργανα τα οποία αποτελούνται από εισαγγελικούς λειτουργούς και δημόσιους λειτουργούς.</w:t>
      </w:r>
    </w:p>
    <w:p w14:paraId="5FF197C4"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Υπουργέ, επειδή έχει ζητήσει τον λόγο και ο κ. </w:t>
      </w:r>
      <w:proofErr w:type="spellStart"/>
      <w:r>
        <w:rPr>
          <w:rFonts w:eastAsia="Times New Roman"/>
          <w:szCs w:val="24"/>
        </w:rPr>
        <w:t>Κουτσού</w:t>
      </w:r>
      <w:r>
        <w:rPr>
          <w:rFonts w:eastAsia="Times New Roman"/>
          <w:szCs w:val="24"/>
        </w:rPr>
        <w:t>μπας</w:t>
      </w:r>
      <w:proofErr w:type="spellEnd"/>
      <w:r>
        <w:rPr>
          <w:rFonts w:eastAsia="Times New Roman"/>
          <w:szCs w:val="24"/>
        </w:rPr>
        <w:t xml:space="preserve"> και η </w:t>
      </w:r>
      <w:r>
        <w:rPr>
          <w:rFonts w:eastAsia="Times New Roman"/>
          <w:szCs w:val="24"/>
        </w:rPr>
        <w:t>κ.</w:t>
      </w:r>
      <w:r>
        <w:rPr>
          <w:rFonts w:eastAsia="Times New Roman"/>
          <w:szCs w:val="24"/>
        </w:rPr>
        <w:t xml:space="preserve"> Μπακογιάννη…</w:t>
      </w:r>
    </w:p>
    <w:p w14:paraId="5FF197C5"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b/>
          <w:szCs w:val="24"/>
        </w:rPr>
        <w:lastRenderedPageBreak/>
        <w:t>ΣΤΑΥΡΟΣ ΚΟΝΤΟΝΗΣ (Υπουργός Δικαιοσύνης, Διαφάνειας και Ανθρωπίνων Δικαιωμάτων):</w:t>
      </w:r>
      <w:r>
        <w:rPr>
          <w:rFonts w:eastAsia="Times New Roman"/>
          <w:szCs w:val="24"/>
        </w:rPr>
        <w:t xml:space="preserve"> Τελειώνω.</w:t>
      </w:r>
    </w:p>
    <w:p w14:paraId="5FF197C6"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Θέλω, λοιπόν, τελειώνοντας να πω, για να ενημερωθεί και η Βουλή, ότι αυτή είναι η απόφαση του Συμβουλίου. Κάτι ίσως που δεν ξέρει η κοινή γ</w:t>
      </w:r>
      <w:r>
        <w:rPr>
          <w:rFonts w:eastAsia="Times New Roman"/>
          <w:szCs w:val="24"/>
        </w:rPr>
        <w:t xml:space="preserve">νώμη είναι ότι επέβαλε και περιοριστικούς λόγους για αυτό το σαρανταοκτάωρο. Εγώ λέω ότι ως σοβαρό ζήτημα το αντιμετώπισε αυτή η </w:t>
      </w:r>
      <w:r>
        <w:rPr>
          <w:rFonts w:eastAsia="Times New Roman"/>
          <w:szCs w:val="24"/>
        </w:rPr>
        <w:t>ε</w:t>
      </w:r>
      <w:r>
        <w:rPr>
          <w:rFonts w:eastAsia="Times New Roman"/>
          <w:szCs w:val="24"/>
        </w:rPr>
        <w:t xml:space="preserve">πιτροπή. Ας κρατήσουμε την ψυχραιμία μας. Ας μην </w:t>
      </w:r>
      <w:r>
        <w:rPr>
          <w:rFonts w:eastAsia="Times New Roman"/>
          <w:szCs w:val="24"/>
        </w:rPr>
        <w:t>ενημερωθούμε</w:t>
      </w:r>
      <w:r>
        <w:rPr>
          <w:rFonts w:eastAsia="Times New Roman"/>
          <w:szCs w:val="24"/>
        </w:rPr>
        <w:t xml:space="preserve"> με λόγο λαϊκίστικο και λόγο φοβικό. </w:t>
      </w:r>
    </w:p>
    <w:p w14:paraId="5FF197C7"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Η Ελλάδα δεν μπορεί να ζήσε</w:t>
      </w:r>
      <w:r>
        <w:rPr>
          <w:rFonts w:eastAsia="Times New Roman"/>
          <w:szCs w:val="24"/>
        </w:rPr>
        <w:t>ι, κυρίες και κύριοι συνάδελφοι, με τα φαντάσματα του παρελθόντος. Αν εσείς έχετε αποφασίσει να σκιαμαχείτε με τα φαντάσματα του παρελθόντος, είναι δικαίωμά σας. Η Κυβέρνηση έχει αποφασίσει να αντιπαρατίθεται με τα προβλήματα του παρόντος. Κι επειδή βλέπετ</w:t>
      </w:r>
      <w:r>
        <w:rPr>
          <w:rFonts w:eastAsia="Times New Roman"/>
          <w:szCs w:val="24"/>
        </w:rPr>
        <w:t>ε ότι αυτά τα προβλήματα μέρα με την ημέρα λύνονται, γι’ αυτό παρεκτρέπεστε.</w:t>
      </w:r>
    </w:p>
    <w:p w14:paraId="5FF197C8" w14:textId="77777777" w:rsidR="00BA0105" w:rsidRDefault="00C470DB">
      <w:pPr>
        <w:tabs>
          <w:tab w:val="left" w:pos="2940"/>
        </w:tabs>
        <w:spacing w:line="600" w:lineRule="auto"/>
        <w:ind w:firstLine="964"/>
        <w:contextualSpacing/>
        <w:jc w:val="both"/>
        <w:rPr>
          <w:rFonts w:eastAsia="Times New Roman"/>
          <w:szCs w:val="24"/>
        </w:rPr>
      </w:pPr>
      <w:r>
        <w:rPr>
          <w:rFonts w:eastAsia="Times New Roman"/>
          <w:szCs w:val="24"/>
        </w:rPr>
        <w:t>Να παρεκτρέπεστε σε μ</w:t>
      </w:r>
      <w:r>
        <w:rPr>
          <w:rFonts w:eastAsia="Times New Roman"/>
          <w:szCs w:val="24"/>
        </w:rPr>
        <w:t>ί</w:t>
      </w:r>
      <w:r>
        <w:rPr>
          <w:rFonts w:eastAsia="Times New Roman"/>
          <w:szCs w:val="24"/>
        </w:rPr>
        <w:t>α πολιτική αντιπαράθεση το καταλαβαίνω. Να παρεκτρέπεστε, όμως, σε θέματα θεσμικά, αυτό είναι απολύτως απαράδεκτο και καταδικαστέο.</w:t>
      </w:r>
    </w:p>
    <w:p w14:paraId="5FF197C9" w14:textId="77777777" w:rsidR="00BA0105" w:rsidRDefault="00C470DB">
      <w:pPr>
        <w:tabs>
          <w:tab w:val="left" w:pos="2940"/>
        </w:tabs>
        <w:spacing w:line="600" w:lineRule="auto"/>
        <w:ind w:firstLine="720"/>
        <w:contextualSpacing/>
        <w:jc w:val="center"/>
        <w:rPr>
          <w:rFonts w:eastAsia="Times New Roman"/>
          <w:szCs w:val="24"/>
        </w:rPr>
      </w:pPr>
      <w:r>
        <w:rPr>
          <w:rFonts w:eastAsia="Times New Roman"/>
          <w:szCs w:val="24"/>
        </w:rPr>
        <w:lastRenderedPageBreak/>
        <w:t>(Χειροκροτήματα από τις π</w:t>
      </w:r>
      <w:r>
        <w:rPr>
          <w:rFonts w:eastAsia="Times New Roman"/>
          <w:szCs w:val="24"/>
        </w:rPr>
        <w:t>τέρυγες των ΣΥΡΙΖΑ και των ΑΝΕΛ)</w:t>
      </w:r>
    </w:p>
    <w:p w14:paraId="5FF197CA"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κύριε Υπουργέ.</w:t>
      </w:r>
    </w:p>
    <w:p w14:paraId="5FF197CB"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ΘΕΟΔΩΡΑ ΜΠΑΚΟΓΙΑΝΝΗ:</w:t>
      </w:r>
      <w:r>
        <w:rPr>
          <w:rFonts w:eastAsia="Times New Roman"/>
          <w:szCs w:val="24"/>
        </w:rPr>
        <w:t xml:space="preserve"> Κύριε Πρόεδρε, θα ήθελα τον λόγο επί προσωπικού.</w:t>
      </w:r>
    </w:p>
    <w:p w14:paraId="5FF197CC"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w:t>
      </w:r>
      <w:proofErr w:type="spellStart"/>
      <w:r>
        <w:rPr>
          <w:rFonts w:eastAsia="Times New Roman"/>
          <w:szCs w:val="24"/>
        </w:rPr>
        <w:t>Κουτσούμπα</w:t>
      </w:r>
      <w:proofErr w:type="spellEnd"/>
      <w:r>
        <w:rPr>
          <w:rFonts w:eastAsia="Times New Roman"/>
          <w:szCs w:val="24"/>
        </w:rPr>
        <w:t xml:space="preserve">, εγώ παίρνω την ευθύνη για ένα λεπτό να δώσω τον λόγο, γιατί είναι επί προσωπικού, στην </w:t>
      </w:r>
      <w:r>
        <w:rPr>
          <w:rFonts w:eastAsia="Times New Roman"/>
          <w:szCs w:val="24"/>
        </w:rPr>
        <w:t xml:space="preserve">κ. </w:t>
      </w:r>
      <w:r>
        <w:rPr>
          <w:rFonts w:eastAsia="Times New Roman"/>
          <w:szCs w:val="24"/>
        </w:rPr>
        <w:t>Μπακογιάννη. Λόγω της ιδιάζουσας περίπτωσης θα απαντήσει για ένα λεπτό. Θα παρακαλέσω να μη γίνει διάλογος, όμως.</w:t>
      </w:r>
    </w:p>
    <w:p w14:paraId="5FF197CD"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ΔΗΜΗΤΡΙΟΣ ΚΟΥΤΣΟΥΜΠΑΣ (Γενικός Γρ</w:t>
      </w:r>
      <w:r>
        <w:rPr>
          <w:rFonts w:eastAsia="Times New Roman"/>
          <w:b/>
          <w:szCs w:val="24"/>
        </w:rPr>
        <w:t>αμματέας της Κεντρικής Επιτροπής του Κομμουνιστικού Κόμματος Ελλάδας):</w:t>
      </w:r>
      <w:r>
        <w:rPr>
          <w:rFonts w:eastAsia="Times New Roman"/>
          <w:szCs w:val="24"/>
        </w:rPr>
        <w:t xml:space="preserve"> Δεν είναι ούτε μισό λεπτό ούτε ένα λεπτό. Είναι τρία τέταρτα που καθυστερεί αυτή διαδικασία.</w:t>
      </w:r>
    </w:p>
    <w:p w14:paraId="5FF197CE"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Δυστυχώς, ήταν πολύ μεγάλη συζήτηση.</w:t>
      </w:r>
    </w:p>
    <w:p w14:paraId="5FF197CF"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Κυρία Μπακογιάννη, </w:t>
      </w:r>
      <w:r>
        <w:rPr>
          <w:rFonts w:eastAsia="Times New Roman"/>
          <w:szCs w:val="24"/>
        </w:rPr>
        <w:t>έχετε τον λόγο για ένα λεπτό.</w:t>
      </w:r>
    </w:p>
    <w:p w14:paraId="5FF197D0"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 xml:space="preserve">ΘΕΟΔΩΡΑ ΜΠΑΚΟΓΙΑΝΝΗ: </w:t>
      </w:r>
      <w:r>
        <w:rPr>
          <w:rFonts w:eastAsia="Times New Roman"/>
          <w:szCs w:val="24"/>
        </w:rPr>
        <w:t xml:space="preserve">Κύριε Κοντονή, καταλήξατε θλιβερός απολογητής του </w:t>
      </w:r>
      <w:proofErr w:type="spellStart"/>
      <w:r>
        <w:rPr>
          <w:rFonts w:eastAsia="Times New Roman"/>
          <w:szCs w:val="24"/>
        </w:rPr>
        <w:t>Κουφοντίνα</w:t>
      </w:r>
      <w:proofErr w:type="spellEnd"/>
      <w:r>
        <w:rPr>
          <w:rFonts w:eastAsia="Times New Roman"/>
          <w:szCs w:val="24"/>
        </w:rPr>
        <w:t>.</w:t>
      </w:r>
    </w:p>
    <w:p w14:paraId="5FF197D1" w14:textId="77777777" w:rsidR="00BA0105" w:rsidRDefault="00C470DB">
      <w:pPr>
        <w:tabs>
          <w:tab w:val="left" w:pos="2940"/>
        </w:tabs>
        <w:spacing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της Νέας Δημοκρατίας)</w:t>
      </w:r>
    </w:p>
    <w:p w14:paraId="5FF197D2"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Σήμερα αυτή η παρουσία σας εδώ προβλημάτισε πάρα πολύ, διότι το να παριστάνετε πως δεν ξέ</w:t>
      </w:r>
      <w:r>
        <w:rPr>
          <w:rFonts w:eastAsia="Times New Roman"/>
          <w:szCs w:val="24"/>
        </w:rPr>
        <w:t>ρετε</w:t>
      </w:r>
      <w:r>
        <w:rPr>
          <w:rFonts w:eastAsia="Times New Roman"/>
          <w:szCs w:val="24"/>
        </w:rPr>
        <w:t>,</w:t>
      </w:r>
      <w:r>
        <w:rPr>
          <w:rFonts w:eastAsia="Times New Roman"/>
          <w:szCs w:val="24"/>
        </w:rPr>
        <w:t xml:space="preserve"> δεν το δικαιούστε. </w:t>
      </w:r>
    </w:p>
    <w:p w14:paraId="5FF197D3"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Εγώ, κυρίες και κύριοι συνάδελφοι, δεν είμαι νομικός, ούτε θα μιλήσω για κανένα νομικό πλαίσιο και για κανέναν νομικό πολιτισμό. Είμαι μ</w:t>
      </w:r>
      <w:r>
        <w:rPr>
          <w:rFonts w:eastAsia="Times New Roman"/>
          <w:szCs w:val="24"/>
        </w:rPr>
        <w:t>ί</w:t>
      </w:r>
      <w:r>
        <w:rPr>
          <w:rFonts w:eastAsia="Times New Roman"/>
          <w:szCs w:val="24"/>
        </w:rPr>
        <w:t xml:space="preserve">α απλή Βουλευτής, η οποία αναρωτιέται: Τι άλλαξε, κύριε Κοντονή, από τότε που ο </w:t>
      </w:r>
      <w:proofErr w:type="spellStart"/>
      <w:r>
        <w:rPr>
          <w:rFonts w:eastAsia="Times New Roman"/>
          <w:szCs w:val="24"/>
        </w:rPr>
        <w:t>Κουφοντίνας</w:t>
      </w:r>
      <w:proofErr w:type="spellEnd"/>
      <w:r>
        <w:rPr>
          <w:rFonts w:eastAsia="Times New Roman"/>
          <w:szCs w:val="24"/>
        </w:rPr>
        <w:t xml:space="preserve"> ζ</w:t>
      </w:r>
      <w:r>
        <w:rPr>
          <w:rFonts w:eastAsia="Times New Roman"/>
          <w:szCs w:val="24"/>
        </w:rPr>
        <w:t xml:space="preserve">ητάει άδειες και δεν του δινόντουσαν με το ίδιο νομοθετικό πλαίσιο; Τι άλλαξε; </w:t>
      </w:r>
    </w:p>
    <w:p w14:paraId="5FF197D4"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Γιατί ρωτάτε εμένα;</w:t>
      </w:r>
    </w:p>
    <w:p w14:paraId="5FF197D5"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 xml:space="preserve">ΘΕΟΔΩΡΑ ΜΠΑΚΟΓΙΑΝΝΗ: </w:t>
      </w:r>
      <w:r>
        <w:rPr>
          <w:rFonts w:eastAsia="Times New Roman"/>
          <w:szCs w:val="24"/>
        </w:rPr>
        <w:t>Ηρεμήστε, κύριε Κοντονή.</w:t>
      </w:r>
    </w:p>
    <w:p w14:paraId="5FF197D6"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ΣΤΑΥΡΟΣ ΚΟΝΤΟΝΗΣ (Υπουργός Δικ</w:t>
      </w:r>
      <w:r>
        <w:rPr>
          <w:rFonts w:eastAsia="Times New Roman"/>
          <w:b/>
          <w:szCs w:val="24"/>
        </w:rPr>
        <w:t>αιοσύνης, Διαφάνειας και Ανθρωπίνων Δικαιωμάτων):</w:t>
      </w:r>
      <w:r>
        <w:rPr>
          <w:rFonts w:eastAsia="Times New Roman"/>
          <w:szCs w:val="24"/>
        </w:rPr>
        <w:t xml:space="preserve"> Γιατί ρωτάτε εμένα γι’ αυτό το πράγμα; </w:t>
      </w:r>
    </w:p>
    <w:p w14:paraId="5FF197D7"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 xml:space="preserve">ΘΕΟΔΩΡΑ ΜΠΑΚΟΓΙΑΝΝΗ: </w:t>
      </w:r>
      <w:r>
        <w:rPr>
          <w:rFonts w:eastAsia="Times New Roman"/>
          <w:szCs w:val="24"/>
        </w:rPr>
        <w:t>Ηρεμήστε. Η Ζάκυνθος συνήθως έβγαζε πολιτισμένους ανθρώπους, αλλά βλέπω και εξαιρέσεις.</w:t>
      </w:r>
    </w:p>
    <w:p w14:paraId="5FF197D8"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lastRenderedPageBreak/>
        <w:t>ΣΤΑΥΡΟΣ ΚΟΝΤΟΝΗΣ (Υπουργός Δικαιοσύνης, Διαφάνειας και Αν</w:t>
      </w:r>
      <w:r>
        <w:rPr>
          <w:rFonts w:eastAsia="Times New Roman"/>
          <w:b/>
          <w:szCs w:val="24"/>
        </w:rPr>
        <w:t>θρωπίνων Δικαιωμάτων):</w:t>
      </w:r>
      <w:r>
        <w:rPr>
          <w:rFonts w:eastAsia="Times New Roman"/>
          <w:szCs w:val="24"/>
        </w:rPr>
        <w:t xml:space="preserve"> Γιατί ρωτάτε την Κυβέρνηση;</w:t>
      </w:r>
    </w:p>
    <w:p w14:paraId="5FF197D9"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 xml:space="preserve">ΘΕΟΔΩΡΑ ΜΠΑΚΟΓΙΑΝΝΗ: </w:t>
      </w:r>
      <w:r>
        <w:rPr>
          <w:rFonts w:eastAsia="Times New Roman"/>
          <w:szCs w:val="24"/>
        </w:rPr>
        <w:t>Θα σας ρωτήσω, ναι, γιατί έχω λόγο για τον οποίον σας ρωτώ, κύριε Κοντονή.</w:t>
      </w:r>
    </w:p>
    <w:p w14:paraId="5FF197DA"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Όταν, λοιπόν, αυτό το ίδιο νομοθετικό πλαίσιο υπήρχε, την άδεια στον </w:t>
      </w:r>
      <w:proofErr w:type="spellStart"/>
      <w:r>
        <w:rPr>
          <w:rFonts w:eastAsia="Times New Roman"/>
          <w:szCs w:val="24"/>
        </w:rPr>
        <w:t>Κουφοντίνα</w:t>
      </w:r>
      <w:proofErr w:type="spellEnd"/>
      <w:r>
        <w:rPr>
          <w:rFonts w:eastAsia="Times New Roman"/>
          <w:szCs w:val="24"/>
        </w:rPr>
        <w:t xml:space="preserve"> την είχαν αρνηθεί. Δεν ήταν ο</w:t>
      </w:r>
      <w:r>
        <w:rPr>
          <w:rFonts w:eastAsia="Times New Roman"/>
          <w:szCs w:val="24"/>
        </w:rPr>
        <w:t xml:space="preserve"> ίδιος </w:t>
      </w:r>
      <w:proofErr w:type="spellStart"/>
      <w:r>
        <w:rPr>
          <w:rFonts w:eastAsia="Times New Roman"/>
          <w:szCs w:val="24"/>
        </w:rPr>
        <w:t>Κουφοντίνας</w:t>
      </w:r>
      <w:proofErr w:type="spellEnd"/>
      <w:r>
        <w:rPr>
          <w:rFonts w:eastAsia="Times New Roman"/>
          <w:szCs w:val="24"/>
        </w:rPr>
        <w:t xml:space="preserve">; Δεν ήταν ίδιος ο νόμος; Δεν είχε βγάλει ο κ. </w:t>
      </w:r>
      <w:proofErr w:type="spellStart"/>
      <w:r>
        <w:rPr>
          <w:rFonts w:eastAsia="Times New Roman"/>
          <w:szCs w:val="24"/>
        </w:rPr>
        <w:t>Κουφοντίνας</w:t>
      </w:r>
      <w:proofErr w:type="spellEnd"/>
      <w:r>
        <w:rPr>
          <w:rFonts w:eastAsia="Times New Roman"/>
          <w:szCs w:val="24"/>
        </w:rPr>
        <w:t xml:space="preserve"> το βιβλίο, κυρίες και κύριοι συνάδελφοι, στο οποίο έλεγε πως το βράδυ που δολοφόνησε πισώπλατα τον Παύλο Μπακογιάννη είχε πάει σε τραπέζι, σε ταβέρνα</w:t>
      </w:r>
      <w:r>
        <w:rPr>
          <w:rFonts w:eastAsia="Times New Roman"/>
          <w:szCs w:val="24"/>
        </w:rPr>
        <w:t>,</w:t>
      </w:r>
      <w:r>
        <w:rPr>
          <w:rFonts w:eastAsia="Times New Roman"/>
          <w:szCs w:val="24"/>
        </w:rPr>
        <w:t xml:space="preserve"> και έπινε και χαιρόταν για τ</w:t>
      </w:r>
      <w:r>
        <w:rPr>
          <w:rFonts w:eastAsia="Times New Roman"/>
          <w:szCs w:val="24"/>
        </w:rPr>
        <w:t>η μέγιστη επιτυχία του φόνου;</w:t>
      </w:r>
    </w:p>
    <w:p w14:paraId="5FF197DB"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ΧΡΗΣΤΟΣ ΑΝΤΩΝΙΟΥ:</w:t>
      </w:r>
      <w:r>
        <w:rPr>
          <w:rFonts w:eastAsia="Times New Roman"/>
          <w:szCs w:val="24"/>
        </w:rPr>
        <w:t xml:space="preserve"> Τι σχέση έχει τώρα αυτό;</w:t>
      </w:r>
    </w:p>
    <w:p w14:paraId="5FF197DC"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b/>
          <w:szCs w:val="24"/>
        </w:rPr>
        <w:t xml:space="preserve">ΘΕΟΔΩΡΑ ΜΠΑΚΟΓΙΑΝΝΗ: </w:t>
      </w:r>
      <w:r>
        <w:rPr>
          <w:rFonts w:eastAsia="Times New Roman"/>
          <w:szCs w:val="24"/>
        </w:rPr>
        <w:t>Όταν θα καταλάβεις, συνάδελφε, τη σχέση</w:t>
      </w:r>
      <w:r>
        <w:rPr>
          <w:rFonts w:eastAsia="Times New Roman"/>
          <w:szCs w:val="24"/>
        </w:rPr>
        <w:t>,</w:t>
      </w:r>
      <w:r>
        <w:rPr>
          <w:rFonts w:eastAsia="Times New Roman"/>
          <w:szCs w:val="24"/>
        </w:rPr>
        <w:t xml:space="preserve"> θα είναι αργά, διότι υπάρχει.</w:t>
      </w:r>
    </w:p>
    <w:p w14:paraId="5FF197DD"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Όσο το θέμα, κυρίες και κύριοι συνάδελφοι, αφορά άλλους, είμαστε έτοιμοι να βγάλουμε μεγάλο</w:t>
      </w:r>
      <w:r>
        <w:rPr>
          <w:rFonts w:eastAsia="Times New Roman"/>
          <w:szCs w:val="24"/>
        </w:rPr>
        <w:t xml:space="preserve">υς λόγους και είναι και θρασύς ο συνάδελφος. </w:t>
      </w:r>
    </w:p>
    <w:p w14:paraId="5FF197DE"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Όμως, πολύ πριν από εσάς, κύριε συνάδελφε, είχε πει πρώτος ο </w:t>
      </w:r>
      <w:proofErr w:type="spellStart"/>
      <w:r>
        <w:rPr>
          <w:rFonts w:eastAsia="Times New Roman"/>
          <w:szCs w:val="24"/>
        </w:rPr>
        <w:t>Μπρεχτ</w:t>
      </w:r>
      <w:proofErr w:type="spellEnd"/>
      <w:r>
        <w:rPr>
          <w:rFonts w:eastAsia="Times New Roman"/>
          <w:szCs w:val="24"/>
        </w:rPr>
        <w:t xml:space="preserve"> –αξίζει να τον διαβάσετε- ότι κάποτε μιλούσαμε </w:t>
      </w:r>
      <w:r>
        <w:rPr>
          <w:rFonts w:eastAsia="Times New Roman"/>
          <w:szCs w:val="24"/>
        </w:rPr>
        <w:lastRenderedPageBreak/>
        <w:t xml:space="preserve">για τους άλλους και δεν μας αφορούσε. Κάποια στιγμή έφθασε να μας αφορά προσωπικώς. Διότι τότε </w:t>
      </w:r>
      <w:r>
        <w:rPr>
          <w:rFonts w:eastAsia="Times New Roman"/>
          <w:szCs w:val="24"/>
        </w:rPr>
        <w:t>θα καταλάβατε το μέγεθος της ζημιάς, το οποίο έχει γίνει σήμερα.</w:t>
      </w:r>
    </w:p>
    <w:p w14:paraId="5FF197DF"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Κ</w:t>
      </w:r>
      <w:r>
        <w:rPr>
          <w:rFonts w:eastAsia="Times New Roman"/>
          <w:szCs w:val="24"/>
        </w:rPr>
        <w:t xml:space="preserve">ύριε Κοντονή, εμένα αυτό που με </w:t>
      </w:r>
      <w:proofErr w:type="spellStart"/>
      <w:r>
        <w:rPr>
          <w:rFonts w:eastAsia="Times New Roman"/>
          <w:szCs w:val="24"/>
        </w:rPr>
        <w:t>στεναχωρεί</w:t>
      </w:r>
      <w:proofErr w:type="spellEnd"/>
      <w:r>
        <w:rPr>
          <w:rFonts w:eastAsia="Times New Roman"/>
          <w:szCs w:val="24"/>
        </w:rPr>
        <w:t xml:space="preserve"> περισσότερο απ’ όλα είναι η επιλεκτική σας ευαισθησία. Εσείς ως Υπουργός Δικαιοσύνης, κύριε Κοντονή, όταν βγήκε η απόφαση για την </w:t>
      </w:r>
      <w:proofErr w:type="spellStart"/>
      <w:r>
        <w:rPr>
          <w:rFonts w:eastAsia="Times New Roman"/>
          <w:szCs w:val="24"/>
        </w:rPr>
        <w:t>Ηριάννα</w:t>
      </w:r>
      <w:proofErr w:type="spellEnd"/>
      <w:r>
        <w:rPr>
          <w:rFonts w:eastAsia="Times New Roman"/>
          <w:szCs w:val="24"/>
        </w:rPr>
        <w:t>, θεωρήσατ</w:t>
      </w:r>
      <w:r>
        <w:rPr>
          <w:rFonts w:eastAsia="Times New Roman"/>
          <w:szCs w:val="24"/>
        </w:rPr>
        <w:t>ε καθήκον σας να τη στηλιτεύσετε. Δεν ήταν δικαστική απόφαση τότε;</w:t>
      </w:r>
    </w:p>
    <w:p w14:paraId="5FF197E0" w14:textId="77777777" w:rsidR="00BA0105" w:rsidRDefault="00C470DB">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FF197E1"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Περίμενα τουλάχιστον από εσάς σήμερα να σηκωθείτε πάνω και να πείτε: «Λυπούμαστε, δεν συμφωνούμε</w:t>
      </w:r>
      <w:r>
        <w:rPr>
          <w:rFonts w:eastAsia="Times New Roman"/>
          <w:szCs w:val="24"/>
        </w:rPr>
        <w:t>.</w:t>
      </w:r>
      <w:r>
        <w:rPr>
          <w:rFonts w:eastAsia="Times New Roman"/>
          <w:szCs w:val="24"/>
        </w:rPr>
        <w:t>». Έτσι λέει ο νόμος, βγήκε γιατί τηρο</w:t>
      </w:r>
      <w:r>
        <w:rPr>
          <w:rFonts w:eastAsia="Times New Roman"/>
          <w:szCs w:val="24"/>
        </w:rPr>
        <w:t xml:space="preserve">ύμε τον νόμο, αλλά εμείς πολιτικά καταδικάζουμε. </w:t>
      </w:r>
    </w:p>
    <w:p w14:paraId="5FF197E2"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Όμως, δεν έχετε τα κότσια να το κάνετε, κύριε Κοντονή μου, διότι όλο το </w:t>
      </w:r>
      <w:proofErr w:type="spellStart"/>
      <w:r>
        <w:rPr>
          <w:rFonts w:eastAsia="Times New Roman"/>
          <w:szCs w:val="24"/>
        </w:rPr>
        <w:t>παρεάκι</w:t>
      </w:r>
      <w:proofErr w:type="spellEnd"/>
      <w:r>
        <w:rPr>
          <w:rFonts w:eastAsia="Times New Roman"/>
          <w:szCs w:val="24"/>
        </w:rPr>
        <w:t xml:space="preserve"> –συλλογικότητες άλφα, </w:t>
      </w:r>
      <w:r>
        <w:rPr>
          <w:rFonts w:eastAsia="Times New Roman"/>
          <w:szCs w:val="24"/>
        </w:rPr>
        <w:t>«</w:t>
      </w:r>
      <w:proofErr w:type="spellStart"/>
      <w:r>
        <w:rPr>
          <w:rFonts w:eastAsia="Times New Roman"/>
          <w:szCs w:val="24"/>
        </w:rPr>
        <w:t>Ρουβίκωνας</w:t>
      </w:r>
      <w:proofErr w:type="spellEnd"/>
      <w:r>
        <w:rPr>
          <w:rFonts w:eastAsia="Times New Roman"/>
          <w:szCs w:val="24"/>
        </w:rPr>
        <w:t>»</w:t>
      </w:r>
      <w:r>
        <w:rPr>
          <w:rFonts w:eastAsia="Times New Roman"/>
          <w:szCs w:val="24"/>
        </w:rPr>
        <w:t>, συλλογικότητες βήτα- είμαστε ένα και το αυτό και όταν θέλουμε να τους καλύψουμε, είμαστε π</w:t>
      </w:r>
      <w:r>
        <w:rPr>
          <w:rFonts w:eastAsia="Times New Roman"/>
          <w:szCs w:val="24"/>
        </w:rPr>
        <w:t xml:space="preserve">ρώτοι στις καταδίκες. </w:t>
      </w:r>
    </w:p>
    <w:p w14:paraId="5FF197E3"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lastRenderedPageBreak/>
        <w:t>Όταν πρόκειται να καλύψετε ή να καταδικάσετε έναν δολοφόνο που σκότωσε έντεκα ανθρώπους, κρύβεστε, κύριε Κοντονή. Αίσχος!</w:t>
      </w:r>
    </w:p>
    <w:p w14:paraId="5FF197E4" w14:textId="77777777" w:rsidR="00BA0105" w:rsidRDefault="00C470DB">
      <w:pPr>
        <w:tabs>
          <w:tab w:val="left" w:pos="2940"/>
        </w:tabs>
        <w:spacing w:line="600" w:lineRule="auto"/>
        <w:ind w:firstLine="709"/>
        <w:contextualSpacing/>
        <w:jc w:val="center"/>
        <w:rPr>
          <w:rFonts w:eastAsia="Times New Roman"/>
          <w:szCs w:val="24"/>
        </w:rPr>
      </w:pPr>
      <w:r>
        <w:rPr>
          <w:rFonts w:eastAsia="Times New Roman"/>
          <w:szCs w:val="24"/>
        </w:rPr>
        <w:t>(Χειροκροτήματα από την πτέρυγα της Νέας Δημοκρατίας)</w:t>
      </w:r>
    </w:p>
    <w:p w14:paraId="5FF197E5" w14:textId="77777777" w:rsidR="00BA0105" w:rsidRDefault="00C470DB">
      <w:pPr>
        <w:tabs>
          <w:tab w:val="left" w:pos="2940"/>
        </w:tabs>
        <w:spacing w:line="600" w:lineRule="auto"/>
        <w:ind w:firstLine="680"/>
        <w:contextualSpacing/>
        <w:jc w:val="both"/>
        <w:rPr>
          <w:rFonts w:eastAsia="Times New Roman"/>
          <w:szCs w:val="24"/>
        </w:rPr>
      </w:pPr>
      <w:r>
        <w:rPr>
          <w:rFonts w:eastAsia="Times New Roman"/>
          <w:b/>
          <w:szCs w:val="24"/>
        </w:rPr>
        <w:t xml:space="preserve">ΣΤΑΥΡΟΣ ΚΟΝΤΟΝΗΣ (Υπουργός Δικαιοσύνης, Διαφάνειας και </w:t>
      </w:r>
      <w:r>
        <w:rPr>
          <w:rFonts w:eastAsia="Times New Roman"/>
          <w:b/>
          <w:szCs w:val="24"/>
        </w:rPr>
        <w:t>Ανθρωπίνων Δικαιωμάτων):</w:t>
      </w:r>
      <w:r>
        <w:rPr>
          <w:rFonts w:eastAsia="Times New Roman"/>
          <w:szCs w:val="24"/>
        </w:rPr>
        <w:t xml:space="preserve"> Κύριε Πρόεδρε, θα ήθελα τον λόγο.</w:t>
      </w:r>
    </w:p>
    <w:p w14:paraId="5FF197E6" w14:textId="77777777" w:rsidR="00BA0105" w:rsidRDefault="00C470DB">
      <w:pPr>
        <w:tabs>
          <w:tab w:val="left" w:pos="2940"/>
        </w:tabs>
        <w:spacing w:line="600" w:lineRule="auto"/>
        <w:ind w:firstLine="68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Κοντονή, όχι. Πρέπει να σεβαστούμε τον Πρόεδρο, τον κ. </w:t>
      </w:r>
      <w:proofErr w:type="spellStart"/>
      <w:r>
        <w:rPr>
          <w:rFonts w:eastAsia="Times New Roman"/>
          <w:szCs w:val="24"/>
        </w:rPr>
        <w:t>Κουτσούμπα</w:t>
      </w:r>
      <w:proofErr w:type="spellEnd"/>
      <w:r>
        <w:rPr>
          <w:rFonts w:eastAsia="Times New Roman"/>
          <w:szCs w:val="24"/>
        </w:rPr>
        <w:t xml:space="preserve">. Σας παρακαλώ. Περιμένει είκοσι λεπτά ο κύριος Πρόεδρος. </w:t>
      </w:r>
    </w:p>
    <w:p w14:paraId="5FF197E7" w14:textId="77777777" w:rsidR="00BA0105" w:rsidRDefault="00C470DB">
      <w:pPr>
        <w:tabs>
          <w:tab w:val="left" w:pos="2940"/>
        </w:tabs>
        <w:spacing w:line="600" w:lineRule="auto"/>
        <w:ind w:firstLine="680"/>
        <w:contextualSpacing/>
        <w:jc w:val="center"/>
        <w:rPr>
          <w:rFonts w:eastAsia="Times New Roman"/>
          <w:szCs w:val="24"/>
        </w:rPr>
      </w:pPr>
      <w:r>
        <w:rPr>
          <w:rFonts w:eastAsia="Times New Roman"/>
          <w:szCs w:val="24"/>
        </w:rPr>
        <w:t>(Θόρυβος στην Αίθουσα)</w:t>
      </w:r>
    </w:p>
    <w:p w14:paraId="5FF197E8" w14:textId="77777777" w:rsidR="00BA0105" w:rsidRDefault="00C470DB">
      <w:pPr>
        <w:tabs>
          <w:tab w:val="left" w:pos="2940"/>
        </w:tabs>
        <w:spacing w:line="600" w:lineRule="auto"/>
        <w:ind w:firstLine="680"/>
        <w:contextualSpacing/>
        <w:jc w:val="both"/>
        <w:rPr>
          <w:rFonts w:eastAsia="Times New Roman"/>
          <w:szCs w:val="24"/>
        </w:rPr>
      </w:pPr>
      <w:r>
        <w:rPr>
          <w:rFonts w:eastAsia="Times New Roman"/>
          <w:b/>
          <w:szCs w:val="24"/>
        </w:rPr>
        <w:t xml:space="preserve">ΣΤΑΥΡΟΣ </w:t>
      </w:r>
      <w:r>
        <w:rPr>
          <w:rFonts w:eastAsia="Times New Roman"/>
          <w:b/>
          <w:szCs w:val="24"/>
        </w:rPr>
        <w:t>ΚΟΝΤΟΝΗΣ (Υπουργός Δικαιοσύνης, Διαφάνειας και Ανθρωπίνων Δικαιωμάτων):</w:t>
      </w:r>
      <w:r>
        <w:rPr>
          <w:rFonts w:eastAsia="Times New Roman"/>
          <w:szCs w:val="24"/>
        </w:rPr>
        <w:t xml:space="preserve"> Όχι, κύριε Πρόεδρε, η κ</w:t>
      </w:r>
      <w:r>
        <w:rPr>
          <w:rFonts w:eastAsia="Times New Roman"/>
          <w:szCs w:val="24"/>
        </w:rPr>
        <w:t xml:space="preserve">. </w:t>
      </w:r>
      <w:r>
        <w:rPr>
          <w:rFonts w:eastAsia="Times New Roman"/>
          <w:szCs w:val="24"/>
        </w:rPr>
        <w:t>Μπακογιάννη απευθύνθηκε σε μένα προσωπικά με απρεπείς εκφράσεις. Θα απαντήσω. Έχω το δικαίωμα.</w:t>
      </w:r>
    </w:p>
    <w:p w14:paraId="5FF197E9" w14:textId="77777777" w:rsidR="00BA0105" w:rsidRDefault="00C470DB">
      <w:pPr>
        <w:tabs>
          <w:tab w:val="left" w:pos="2940"/>
        </w:tabs>
        <w:spacing w:line="600" w:lineRule="auto"/>
        <w:ind w:firstLine="68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w:t>
      </w:r>
      <w:proofErr w:type="spellStart"/>
      <w:r>
        <w:rPr>
          <w:rFonts w:eastAsia="Times New Roman"/>
          <w:szCs w:val="24"/>
        </w:rPr>
        <w:t>Κουτσούμπα</w:t>
      </w:r>
      <w:proofErr w:type="spellEnd"/>
      <w:r>
        <w:rPr>
          <w:rFonts w:eastAsia="Times New Roman"/>
          <w:szCs w:val="24"/>
        </w:rPr>
        <w:t>, θα συγχωρήσετ</w:t>
      </w:r>
      <w:r>
        <w:rPr>
          <w:rFonts w:eastAsia="Times New Roman"/>
          <w:szCs w:val="24"/>
        </w:rPr>
        <w:t>ε εμένα. Σήμερα είναι δύσκολη η ημέρα.</w:t>
      </w:r>
    </w:p>
    <w:p w14:paraId="5FF197EA" w14:textId="77777777" w:rsidR="00BA0105" w:rsidRDefault="00C470DB">
      <w:pPr>
        <w:tabs>
          <w:tab w:val="left" w:pos="2940"/>
        </w:tabs>
        <w:spacing w:line="600" w:lineRule="auto"/>
        <w:ind w:firstLine="680"/>
        <w:contextualSpacing/>
        <w:jc w:val="center"/>
        <w:rPr>
          <w:rFonts w:eastAsia="Times New Roman"/>
          <w:szCs w:val="24"/>
        </w:rPr>
      </w:pPr>
      <w:r>
        <w:rPr>
          <w:rFonts w:eastAsia="Times New Roman"/>
          <w:szCs w:val="24"/>
        </w:rPr>
        <w:t>(Θόρυβος στην Αίθουσα)</w:t>
      </w:r>
    </w:p>
    <w:p w14:paraId="5FF197EB" w14:textId="77777777" w:rsidR="00BA0105" w:rsidRDefault="00C470DB">
      <w:pPr>
        <w:tabs>
          <w:tab w:val="left" w:pos="2940"/>
        </w:tabs>
        <w:spacing w:line="600" w:lineRule="auto"/>
        <w:ind w:firstLine="680"/>
        <w:contextualSpacing/>
        <w:jc w:val="both"/>
        <w:rPr>
          <w:rFonts w:eastAsia="Times New Roman"/>
          <w:szCs w:val="24"/>
        </w:rPr>
      </w:pPr>
      <w:r>
        <w:rPr>
          <w:rFonts w:eastAsia="Times New Roman"/>
          <w:szCs w:val="24"/>
        </w:rPr>
        <w:lastRenderedPageBreak/>
        <w:t>Σας παρακαλώ, ησυχία!</w:t>
      </w:r>
    </w:p>
    <w:p w14:paraId="5FF197EC" w14:textId="77777777" w:rsidR="00BA0105" w:rsidRDefault="00C470DB">
      <w:pPr>
        <w:tabs>
          <w:tab w:val="left" w:pos="2940"/>
        </w:tabs>
        <w:spacing w:line="600" w:lineRule="auto"/>
        <w:ind w:firstLine="680"/>
        <w:contextualSpacing/>
        <w:jc w:val="both"/>
        <w:rPr>
          <w:rFonts w:eastAsia="Times New Roman"/>
          <w:szCs w:val="24"/>
        </w:rPr>
      </w:pPr>
      <w:r>
        <w:rPr>
          <w:rFonts w:eastAsia="Times New Roman"/>
          <w:szCs w:val="24"/>
        </w:rPr>
        <w:t>Κύριε Κοντονή, σας παρακαλώ, να σεβαστούμε λίγο τον Πρόεδρο. Είναι μισή ώρα που περιμένει.</w:t>
      </w:r>
    </w:p>
    <w:p w14:paraId="5FF197ED" w14:textId="77777777" w:rsidR="00BA0105" w:rsidRDefault="00C470DB">
      <w:pPr>
        <w:tabs>
          <w:tab w:val="left" w:pos="2940"/>
        </w:tabs>
        <w:spacing w:line="600" w:lineRule="auto"/>
        <w:ind w:firstLine="68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Τ</w:t>
      </w:r>
      <w:r>
        <w:rPr>
          <w:rFonts w:eastAsia="Times New Roman"/>
          <w:szCs w:val="24"/>
        </w:rPr>
        <w:t xml:space="preserve">ι να σεβαστώ, κύριε Πρόεδρε; Μίλησε για αίσχος και ότι το </w:t>
      </w:r>
      <w:proofErr w:type="spellStart"/>
      <w:r>
        <w:rPr>
          <w:rFonts w:eastAsia="Times New Roman"/>
          <w:szCs w:val="24"/>
        </w:rPr>
        <w:t>παρεάκι</w:t>
      </w:r>
      <w:proofErr w:type="spellEnd"/>
      <w:r>
        <w:rPr>
          <w:rFonts w:eastAsia="Times New Roman"/>
          <w:szCs w:val="24"/>
        </w:rPr>
        <w:t xml:space="preserve"> κάνει συμφωνίες. Μα, τι είναι αυτά τα πράγματα; Και μου λέτε να μη μιλήσω, κύριε Πρόεδρε;</w:t>
      </w:r>
    </w:p>
    <w:p w14:paraId="5FF197EE" w14:textId="77777777" w:rsidR="00BA0105" w:rsidRDefault="00C470DB">
      <w:pPr>
        <w:spacing w:line="600" w:lineRule="auto"/>
        <w:ind w:firstLine="720"/>
        <w:contextualSpacing/>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w:t>
      </w:r>
      <w:r>
        <w:rPr>
          <w:rFonts w:eastAsia="Times New Roman"/>
          <w:szCs w:val="24"/>
        </w:rPr>
        <w:t xml:space="preserve"> Κύριε Πρόεδρε, έχει μιλήσει σαράντα λεπτά! </w:t>
      </w:r>
    </w:p>
    <w:p w14:paraId="5FF197EF" w14:textId="77777777" w:rsidR="00BA0105" w:rsidRDefault="00C470DB">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w:t>
      </w:r>
      <w:r>
        <w:rPr>
          <w:rFonts w:eastAsia="Times New Roman"/>
          <w:b/>
          <w:szCs w:val="24"/>
        </w:rPr>
        <w:t xml:space="preserve"> Διαφάνειας και Ανθρωπίνων Δικαιωμάτων):</w:t>
      </w:r>
      <w:r>
        <w:rPr>
          <w:rFonts w:eastAsia="Times New Roman"/>
          <w:szCs w:val="24"/>
        </w:rPr>
        <w:t xml:space="preserve"> Κύριε Πρόεδρε, σας παρακαλώ!</w:t>
      </w:r>
    </w:p>
    <w:p w14:paraId="5FF197F0" w14:textId="77777777" w:rsidR="00BA0105" w:rsidRDefault="00C470DB">
      <w:pPr>
        <w:spacing w:line="600" w:lineRule="auto"/>
        <w:ind w:firstLine="720"/>
        <w:contextualSpacing/>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στην Αίθουσα)</w:t>
      </w:r>
    </w:p>
    <w:p w14:paraId="5FF197F1" w14:textId="77777777" w:rsidR="00BA0105" w:rsidRDefault="00C470DB">
      <w:pPr>
        <w:spacing w:line="600" w:lineRule="auto"/>
        <w:ind w:firstLine="720"/>
        <w:contextualSpacing/>
        <w:jc w:val="both"/>
        <w:rPr>
          <w:rFonts w:eastAsia="Times New Roman"/>
          <w:szCs w:val="24"/>
        </w:rPr>
      </w:pPr>
      <w:r>
        <w:rPr>
          <w:rFonts w:eastAsia="Times New Roman"/>
          <w:szCs w:val="24"/>
        </w:rPr>
        <w:t>Κύριε Πρόεδρε, έχω ζητήσει τον λόγο. Από τον Κανονισμό τον δικαιούμαι.</w:t>
      </w:r>
    </w:p>
    <w:p w14:paraId="5FF197F2" w14:textId="77777777" w:rsidR="00BA0105" w:rsidRDefault="00C470DB">
      <w:pPr>
        <w:spacing w:line="600" w:lineRule="auto"/>
        <w:ind w:firstLine="720"/>
        <w:contextualSpacing/>
        <w:jc w:val="both"/>
        <w:rPr>
          <w:rFonts w:eastAsia="Times New Roman"/>
          <w:szCs w:val="24"/>
        </w:rPr>
      </w:pPr>
      <w:r>
        <w:rPr>
          <w:rFonts w:eastAsia="Times New Roman"/>
          <w:b/>
          <w:szCs w:val="24"/>
        </w:rPr>
        <w:t xml:space="preserve">ΛΙΑΝΑ ΚΑΝΕΛΛΗ: </w:t>
      </w:r>
      <w:r>
        <w:rPr>
          <w:rFonts w:eastAsia="Times New Roman"/>
          <w:szCs w:val="24"/>
        </w:rPr>
        <w:t>Να παίξετε μονομαχίες έξω.</w:t>
      </w:r>
    </w:p>
    <w:p w14:paraId="5FF197F3"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Δε</w:t>
      </w:r>
      <w:r>
        <w:rPr>
          <w:rFonts w:eastAsia="Times New Roman"/>
          <w:szCs w:val="24"/>
        </w:rPr>
        <w:t>ν θα τελειώσουμε ποτέ κατ’ αυτόν τον τρόπο. Πρέπει να σεβαστούμε τον Πρόεδρο.</w:t>
      </w:r>
    </w:p>
    <w:p w14:paraId="5FF197F4" w14:textId="77777777" w:rsidR="00BA0105" w:rsidRDefault="00C470DB">
      <w:pPr>
        <w:spacing w:line="600" w:lineRule="auto"/>
        <w:ind w:firstLine="720"/>
        <w:contextualSpacing/>
        <w:jc w:val="both"/>
        <w:rPr>
          <w:rFonts w:eastAsia="Times New Roman"/>
          <w:szCs w:val="24"/>
        </w:rPr>
      </w:pPr>
      <w:r>
        <w:rPr>
          <w:rFonts w:eastAsia="Times New Roman"/>
          <w:b/>
          <w:szCs w:val="24"/>
        </w:rPr>
        <w:lastRenderedPageBreak/>
        <w:t>ΣΤΑΥΡΟΣ ΚΟΝΤΟΝΗΣ (Υπουργός Δικαιοσύνης, Διαφάνειας και Ανθρωπίνων Δικαιωμάτων):</w:t>
      </w:r>
      <w:r>
        <w:rPr>
          <w:rFonts w:eastAsia="Times New Roman"/>
          <w:szCs w:val="24"/>
        </w:rPr>
        <w:t xml:space="preserve"> Κύριε Πρόεδρε, για δύο λεπτά.</w:t>
      </w:r>
    </w:p>
    <w:p w14:paraId="5FF197F5"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Όχι για δύο λεπτά. Για ένα λεπτό και ζητάω εγώ συγγνώμη από τον κ. </w:t>
      </w:r>
      <w:proofErr w:type="spellStart"/>
      <w:r>
        <w:rPr>
          <w:rFonts w:eastAsia="Times New Roman"/>
          <w:szCs w:val="24"/>
        </w:rPr>
        <w:t>Κουτσούμπα</w:t>
      </w:r>
      <w:proofErr w:type="spellEnd"/>
      <w:r>
        <w:rPr>
          <w:rFonts w:eastAsia="Times New Roman"/>
          <w:szCs w:val="24"/>
        </w:rPr>
        <w:t>. Ένα λεπτό αυστηρά. Μετά θα κλείσω τα μικρόφωνα. Ένα λεπτό αυστηρά.</w:t>
      </w:r>
    </w:p>
    <w:p w14:paraId="5FF197F6" w14:textId="77777777" w:rsidR="00BA0105" w:rsidRDefault="00C470DB">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Κύριε Πρόεδρε, κύριοι συνάδελ</w:t>
      </w:r>
      <w:r>
        <w:rPr>
          <w:rFonts w:eastAsia="Times New Roman"/>
          <w:szCs w:val="24"/>
        </w:rPr>
        <w:t>φοι, λυπάμαι γι’ αυτή την τοποθέτηση της συναδέλφου, διότι εμείς ουδέποτε επιδοκιμάσαμε δολοφονικές ενέργειες -το είπα προηγουμένως από το Βήμα- και ουδέποτε στέρξαμε συμπαραστάτες σε τέτοιες καταστάσεις. Ουδέποτε!</w:t>
      </w:r>
    </w:p>
    <w:p w14:paraId="5FF197F7" w14:textId="77777777" w:rsidR="00BA0105" w:rsidRDefault="00C470DB">
      <w:pPr>
        <w:spacing w:line="600" w:lineRule="auto"/>
        <w:ind w:firstLine="720"/>
        <w:contextualSpacing/>
        <w:jc w:val="both"/>
        <w:rPr>
          <w:rFonts w:eastAsia="Times New Roman"/>
          <w:szCs w:val="24"/>
        </w:rPr>
      </w:pPr>
      <w:r>
        <w:rPr>
          <w:rFonts w:eastAsia="Times New Roman"/>
          <w:b/>
          <w:szCs w:val="24"/>
        </w:rPr>
        <w:t xml:space="preserve">ΜΙΛΤΙΑΔΗΣ ΒΑΡΒΙΤΣΙΩΤΗΣ: </w:t>
      </w:r>
      <w:r>
        <w:rPr>
          <w:rFonts w:eastAsia="Times New Roman"/>
          <w:szCs w:val="24"/>
        </w:rPr>
        <w:t>…(</w:t>
      </w:r>
      <w:r>
        <w:rPr>
          <w:rFonts w:eastAsia="Times New Roman"/>
          <w:szCs w:val="24"/>
        </w:rPr>
        <w:t xml:space="preserve">δεν </w:t>
      </w:r>
      <w:r>
        <w:rPr>
          <w:rFonts w:eastAsia="Times New Roman"/>
          <w:szCs w:val="24"/>
        </w:rPr>
        <w:t>ακούστηκε)</w:t>
      </w:r>
    </w:p>
    <w:p w14:paraId="5FF197F8" w14:textId="77777777" w:rsidR="00BA0105" w:rsidRDefault="00C470DB">
      <w:pPr>
        <w:spacing w:line="600" w:lineRule="auto"/>
        <w:ind w:firstLine="720"/>
        <w:contextualSpacing/>
        <w:jc w:val="center"/>
        <w:rPr>
          <w:rFonts w:eastAsia="Times New Roman"/>
          <w:szCs w:val="24"/>
        </w:rPr>
      </w:pPr>
      <w:r>
        <w:rPr>
          <w:rFonts w:eastAsia="Times New Roman"/>
          <w:szCs w:val="24"/>
        </w:rPr>
        <w:t>(Θόρυβος στην Αίθουσα)</w:t>
      </w:r>
    </w:p>
    <w:p w14:paraId="5FF197F9"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Τώρα γιατί γίνεται αυτό; Δεν είναι σωστό.</w:t>
      </w:r>
    </w:p>
    <w:p w14:paraId="5FF197FA" w14:textId="77777777" w:rsidR="00BA0105" w:rsidRDefault="00C470DB">
      <w:pPr>
        <w:spacing w:line="600" w:lineRule="auto"/>
        <w:ind w:firstLine="720"/>
        <w:contextualSpacing/>
        <w:jc w:val="both"/>
        <w:rPr>
          <w:rFonts w:eastAsia="Times New Roman"/>
          <w:szCs w:val="24"/>
        </w:rPr>
      </w:pPr>
      <w:r>
        <w:rPr>
          <w:rFonts w:eastAsia="Times New Roman"/>
          <w:szCs w:val="24"/>
        </w:rPr>
        <w:t>Κύριε Βαρβιτσιώτη, σας παρακαλώ.</w:t>
      </w:r>
    </w:p>
    <w:p w14:paraId="5FF197FB" w14:textId="77777777" w:rsidR="00BA0105" w:rsidRDefault="00C470DB">
      <w:pPr>
        <w:spacing w:line="600" w:lineRule="auto"/>
        <w:ind w:firstLine="720"/>
        <w:contextualSpacing/>
        <w:jc w:val="both"/>
        <w:rPr>
          <w:rFonts w:eastAsia="Times New Roman"/>
          <w:szCs w:val="24"/>
        </w:rPr>
      </w:pPr>
      <w:r>
        <w:rPr>
          <w:rFonts w:eastAsia="Times New Roman"/>
          <w:b/>
          <w:szCs w:val="24"/>
        </w:rPr>
        <w:lastRenderedPageBreak/>
        <w:t>ΣΤΑΥΡΟΣ ΚΟΝΤΟΝΗΣ (Υπουργός Δικαιοσύνης, Διαφάνειας και Ανθρωπίνων Δικαιωμάτων):</w:t>
      </w:r>
      <w:r>
        <w:rPr>
          <w:rFonts w:eastAsia="Times New Roman"/>
          <w:szCs w:val="24"/>
        </w:rPr>
        <w:t xml:space="preserve"> Καταδικάζαμε πάντα αυτές τις ενέργειες κι αυτ</w:t>
      </w:r>
      <w:r>
        <w:rPr>
          <w:rFonts w:eastAsia="Times New Roman"/>
          <w:szCs w:val="24"/>
        </w:rPr>
        <w:t>ά τα ειδεχθή εγκλήματα. Λέτε, λοιπόν, απολύτως…</w:t>
      </w:r>
    </w:p>
    <w:p w14:paraId="5FF197FC" w14:textId="77777777" w:rsidR="00BA0105" w:rsidRDefault="00C470DB">
      <w:pPr>
        <w:spacing w:line="600" w:lineRule="auto"/>
        <w:ind w:firstLine="720"/>
        <w:contextualSpacing/>
        <w:jc w:val="both"/>
        <w:rPr>
          <w:rFonts w:eastAsia="Times New Roman"/>
          <w:szCs w:val="24"/>
        </w:rPr>
      </w:pPr>
      <w:r>
        <w:rPr>
          <w:rFonts w:eastAsia="Times New Roman"/>
          <w:b/>
          <w:szCs w:val="24"/>
        </w:rPr>
        <w:t xml:space="preserve">ΘΕΟΔΩΡΑ ΜΠΑΚΟΓΙΑΝΝΗ: </w:t>
      </w:r>
      <w:r>
        <w:rPr>
          <w:rFonts w:eastAsia="Times New Roman"/>
          <w:szCs w:val="24"/>
        </w:rPr>
        <w:t xml:space="preserve">Με όλους τους μάρτυρες υπεράσπισης του ΣΥΡΙΖΑ εκεί! </w:t>
      </w:r>
    </w:p>
    <w:p w14:paraId="5FF197FD" w14:textId="77777777" w:rsidR="00BA0105" w:rsidRDefault="00C470DB">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…ανακρίβειες και ψέματα στη Βουλή, κυρία Μπακογιάννη</w:t>
      </w:r>
      <w:r>
        <w:rPr>
          <w:rFonts w:eastAsia="Times New Roman"/>
          <w:szCs w:val="24"/>
        </w:rPr>
        <w:t>,</w:t>
      </w:r>
      <w:r>
        <w:rPr>
          <w:rFonts w:eastAsia="Times New Roman"/>
          <w:szCs w:val="24"/>
        </w:rPr>
        <w:t xml:space="preserve"> και μάλιστα διανθίζετε τον λόγο σας ότι δήθεν εμείς υποστηρίζουμε και στέργουμε σε ενέργειες άλλων των οποίων έχουμε πέσει θύματα.</w:t>
      </w:r>
    </w:p>
    <w:p w14:paraId="5FF197FE" w14:textId="77777777" w:rsidR="00BA0105" w:rsidRDefault="00C470DB">
      <w:pPr>
        <w:spacing w:line="600" w:lineRule="auto"/>
        <w:ind w:firstLine="720"/>
        <w:contextualSpacing/>
        <w:jc w:val="both"/>
        <w:rPr>
          <w:rFonts w:eastAsia="Times New Roman"/>
          <w:szCs w:val="24"/>
        </w:rPr>
      </w:pPr>
      <w:r>
        <w:rPr>
          <w:rFonts w:eastAsia="Times New Roman"/>
          <w:szCs w:val="24"/>
        </w:rPr>
        <w:t>Κυρία Μπακογιάννη, όταν ήρθαν στο σπίτι του κ. Παρασκευόπουλου ή στο σπίτι μου κατ’ επανάληψη και διεκδικούσαν αυτοί οι κύρι</w:t>
      </w:r>
      <w:r>
        <w:rPr>
          <w:rFonts w:eastAsia="Times New Roman"/>
          <w:szCs w:val="24"/>
        </w:rPr>
        <w:t>οι να αλλάξει το νομοθετικό πλαίσιο για την παροχή των αδειών, η Κυβέρνηση δεν έστερξε σε αυτά τα αιτήματα.</w:t>
      </w:r>
    </w:p>
    <w:p w14:paraId="5FF197FF" w14:textId="77777777" w:rsidR="00BA0105" w:rsidRDefault="00C470DB">
      <w:pPr>
        <w:spacing w:line="600" w:lineRule="auto"/>
        <w:ind w:firstLine="720"/>
        <w:contextualSpacing/>
        <w:jc w:val="both"/>
        <w:rPr>
          <w:rFonts w:eastAsia="Times New Roman"/>
          <w:szCs w:val="24"/>
        </w:rPr>
      </w:pPr>
      <w:r>
        <w:rPr>
          <w:rFonts w:eastAsia="Times New Roman"/>
          <w:b/>
          <w:szCs w:val="24"/>
        </w:rPr>
        <w:t xml:space="preserve">ΛΙΑΝΑ ΚΑΝΕΛΛΗ: </w:t>
      </w:r>
      <w:r>
        <w:rPr>
          <w:rFonts w:eastAsia="Times New Roman"/>
          <w:szCs w:val="24"/>
        </w:rPr>
        <w:t>Έλεος!</w:t>
      </w:r>
    </w:p>
    <w:p w14:paraId="5FF19800" w14:textId="77777777" w:rsidR="00BA0105" w:rsidRDefault="00C470DB">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Παρέμεινε το νομοθετικό πλαίσιο, όπως ακριβώς </w:t>
      </w:r>
      <w:r>
        <w:rPr>
          <w:rFonts w:eastAsia="Times New Roman"/>
          <w:szCs w:val="24"/>
        </w:rPr>
        <w:t>το αφήσατε εσείς.</w:t>
      </w:r>
    </w:p>
    <w:p w14:paraId="5FF19801" w14:textId="77777777" w:rsidR="00BA0105" w:rsidRDefault="00C470DB">
      <w:pPr>
        <w:spacing w:line="600" w:lineRule="auto"/>
        <w:ind w:firstLine="720"/>
        <w:contextualSpacing/>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στην Αίθουσα)</w:t>
      </w:r>
    </w:p>
    <w:p w14:paraId="5FF19802" w14:textId="77777777" w:rsidR="00BA0105" w:rsidRDefault="00C470DB">
      <w:pPr>
        <w:spacing w:line="600" w:lineRule="auto"/>
        <w:ind w:firstLine="720"/>
        <w:contextualSpacing/>
        <w:jc w:val="both"/>
        <w:rPr>
          <w:rFonts w:eastAsia="Times New Roman"/>
          <w:szCs w:val="24"/>
        </w:rPr>
      </w:pPr>
      <w:r>
        <w:rPr>
          <w:rFonts w:eastAsia="Times New Roman"/>
          <w:b/>
          <w:szCs w:val="24"/>
        </w:rPr>
        <w:lastRenderedPageBreak/>
        <w:t>ΠΡΟΕΔΡΕΥΩΝ (Δημήτριος Καμμένος):</w:t>
      </w:r>
      <w:r>
        <w:rPr>
          <w:rFonts w:eastAsia="Times New Roman"/>
          <w:szCs w:val="24"/>
        </w:rPr>
        <w:t xml:space="preserve"> Κύριε Υπουργέ, ευχαριστούμε.</w:t>
      </w:r>
    </w:p>
    <w:p w14:paraId="5FF19803" w14:textId="77777777" w:rsidR="00BA0105" w:rsidRDefault="00C470DB">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Επομένως όλα αυτά που είπατε σας τα επιστρέφουμε.</w:t>
      </w:r>
    </w:p>
    <w:p w14:paraId="5FF19804"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w:t>
      </w:r>
      <w:r>
        <w:rPr>
          <w:rFonts w:eastAsia="Times New Roman"/>
          <w:b/>
          <w:szCs w:val="24"/>
        </w:rPr>
        <w:t>ΩΝ (Δημήτριος Καμμένος):</w:t>
      </w:r>
      <w:r>
        <w:rPr>
          <w:rFonts w:eastAsia="Times New Roman"/>
          <w:szCs w:val="24"/>
        </w:rPr>
        <w:t xml:space="preserve"> Σας παρακαλώ, κύριε Υπουργέ, να σεβαστούμε τον κ. </w:t>
      </w:r>
      <w:proofErr w:type="spellStart"/>
      <w:r>
        <w:rPr>
          <w:rFonts w:eastAsia="Times New Roman"/>
          <w:szCs w:val="24"/>
        </w:rPr>
        <w:t>Κουτσούμπα</w:t>
      </w:r>
      <w:proofErr w:type="spellEnd"/>
      <w:r>
        <w:rPr>
          <w:rFonts w:eastAsia="Times New Roman"/>
          <w:szCs w:val="24"/>
        </w:rPr>
        <w:t>. Σήμερα τον έχουμε ταλαιπωρήσει.</w:t>
      </w:r>
    </w:p>
    <w:p w14:paraId="5FF19805" w14:textId="77777777" w:rsidR="00BA0105" w:rsidRDefault="00C470DB">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w:t>
      </w:r>
      <w:r>
        <w:rPr>
          <w:rFonts w:eastAsia="Times New Roman"/>
          <w:szCs w:val="24"/>
        </w:rPr>
        <w:t>Ε</w:t>
      </w:r>
      <w:r>
        <w:rPr>
          <w:rFonts w:eastAsia="Times New Roman"/>
          <w:szCs w:val="24"/>
        </w:rPr>
        <w:t xml:space="preserve">ίναι κρίμα για ένα τέτοιο ζήτημα εσείς να εκτρέπεστε σε </w:t>
      </w:r>
      <w:r>
        <w:rPr>
          <w:rFonts w:eastAsia="Times New Roman"/>
          <w:szCs w:val="24"/>
        </w:rPr>
        <w:t>τέτοιους χαρακτηρισμούς</w:t>
      </w:r>
      <w:r>
        <w:rPr>
          <w:rFonts w:eastAsia="Times New Roman"/>
          <w:szCs w:val="24"/>
        </w:rPr>
        <w:t>,</w:t>
      </w:r>
      <w:r>
        <w:rPr>
          <w:rFonts w:eastAsia="Times New Roman"/>
          <w:szCs w:val="24"/>
        </w:rPr>
        <w:t xml:space="preserve"> που δεν σας τιμ</w:t>
      </w:r>
      <w:r>
        <w:rPr>
          <w:rFonts w:eastAsia="Times New Roman"/>
          <w:szCs w:val="24"/>
        </w:rPr>
        <w:t>ούν</w:t>
      </w:r>
      <w:r>
        <w:rPr>
          <w:rFonts w:eastAsia="Times New Roman"/>
          <w:szCs w:val="24"/>
        </w:rPr>
        <w:t>.</w:t>
      </w:r>
    </w:p>
    <w:p w14:paraId="5FF19806"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Υπουργέ, σας ευχαριστώ.</w:t>
      </w:r>
    </w:p>
    <w:p w14:paraId="5FF19807"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Κουτσούμπα</w:t>
      </w:r>
      <w:proofErr w:type="spellEnd"/>
      <w:r>
        <w:rPr>
          <w:rFonts w:eastAsia="Times New Roman"/>
          <w:szCs w:val="24"/>
        </w:rPr>
        <w:t>, σας ζητάω συγγνώμη. Παρακαλώ, έχετε τον λόγο.</w:t>
      </w:r>
    </w:p>
    <w:p w14:paraId="5FF19808" w14:textId="77777777" w:rsidR="00BA0105" w:rsidRDefault="00C470DB">
      <w:pPr>
        <w:spacing w:line="600" w:lineRule="auto"/>
        <w:ind w:firstLine="720"/>
        <w:contextualSpacing/>
        <w:jc w:val="both"/>
        <w:rPr>
          <w:rFonts w:eastAsia="Times New Roman"/>
          <w:szCs w:val="24"/>
        </w:rPr>
      </w:pPr>
      <w:r>
        <w:rPr>
          <w:rFonts w:eastAsia="Times New Roman"/>
          <w:b/>
          <w:szCs w:val="24"/>
        </w:rPr>
        <w:t>ΔΗΜΗΤΡΙΟΣ ΚΟΥΤΣΟΥΜΠΑΣ (Γενικός Γραμματέας της Κεντρικής Επιτροπής του Κομμουνιστικού</w:t>
      </w:r>
      <w:r>
        <w:rPr>
          <w:rFonts w:eastAsia="Times New Roman"/>
          <w:b/>
          <w:szCs w:val="24"/>
        </w:rPr>
        <w:t xml:space="preserve"> Κόμματος Ελλάδας):</w:t>
      </w:r>
      <w:r>
        <w:rPr>
          <w:rFonts w:eastAsia="Times New Roman"/>
          <w:szCs w:val="24"/>
        </w:rPr>
        <w:t xml:space="preserve"> Ευτυχώς που οι κάμερες του καναλιού της Βουλής είναι ανοικτές και μπορεί να βλέπει ο ελληνικός λαός αυτό το χάλι </w:t>
      </w:r>
      <w:r>
        <w:rPr>
          <w:rFonts w:eastAsia="Times New Roman"/>
          <w:szCs w:val="24"/>
        </w:rPr>
        <w:lastRenderedPageBreak/>
        <w:t>και της Κυβέρνησης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και της Αξιωματικής Αντιπολίτευσης, της Νέας Δημοκρατίας, αλλά και του Προεδρείου, κύρ</w:t>
      </w:r>
      <w:r>
        <w:rPr>
          <w:rFonts w:eastAsia="Times New Roman"/>
          <w:szCs w:val="24"/>
        </w:rPr>
        <w:t xml:space="preserve">ιε </w:t>
      </w:r>
      <w:proofErr w:type="spellStart"/>
      <w:r>
        <w:rPr>
          <w:rFonts w:eastAsia="Times New Roman"/>
          <w:szCs w:val="24"/>
        </w:rPr>
        <w:t>Προεδρεύοντα</w:t>
      </w:r>
      <w:proofErr w:type="spellEnd"/>
      <w:r>
        <w:rPr>
          <w:rFonts w:eastAsia="Times New Roman"/>
          <w:szCs w:val="24"/>
        </w:rPr>
        <w:t xml:space="preserve">, για το πώς τηρεί τις διαδικασίες σε αυτή εδώ την Αίθουσα. </w:t>
      </w:r>
      <w:r>
        <w:rPr>
          <w:rFonts w:eastAsia="Times New Roman"/>
          <w:szCs w:val="24"/>
        </w:rPr>
        <w:t>Μ</w:t>
      </w:r>
      <w:r>
        <w:rPr>
          <w:rFonts w:eastAsia="Times New Roman"/>
          <w:szCs w:val="24"/>
        </w:rPr>
        <w:t>ας βλέπουν και μαθητές που έρχονται να διδαχτούν, υποτίθεται, από τη λειτουργία της Βουλής, αυτού του κορυφαίου, πάλι υποτίθεται, στοιχείου, θεσμού της ελληνικής πολιτείας, της δημ</w:t>
      </w:r>
      <w:r>
        <w:rPr>
          <w:rFonts w:eastAsia="Times New Roman"/>
          <w:szCs w:val="24"/>
        </w:rPr>
        <w:t>οκρατίας και μπορούν έτσι να βγάλουν τα συμπεράσματά τους.</w:t>
      </w:r>
    </w:p>
    <w:p w14:paraId="5FF19809"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(Στο σημείο αυτό την </w:t>
      </w:r>
      <w:r>
        <w:rPr>
          <w:rFonts w:eastAsia="Times New Roman"/>
          <w:szCs w:val="24"/>
        </w:rPr>
        <w:t>Π</w:t>
      </w:r>
      <w:r>
        <w:rPr>
          <w:rFonts w:eastAsia="Times New Roman"/>
          <w:szCs w:val="24"/>
        </w:rPr>
        <w:t xml:space="preserve">ροεδρική </w:t>
      </w:r>
      <w:r>
        <w:rPr>
          <w:rFonts w:eastAsia="Times New Roman"/>
          <w:szCs w:val="24"/>
        </w:rPr>
        <w:t>Έ</w:t>
      </w:r>
      <w:r>
        <w:rPr>
          <w:rFonts w:eastAsia="Times New Roman"/>
          <w:szCs w:val="24"/>
        </w:rPr>
        <w:t xml:space="preserve">δρα καταλαμβάνει ο Θ΄ Αντιπρόεδρος της Βουλής κ. </w:t>
      </w:r>
      <w:r w:rsidRPr="00777310">
        <w:rPr>
          <w:rFonts w:eastAsia="Times New Roman"/>
          <w:b/>
          <w:szCs w:val="24"/>
        </w:rPr>
        <w:t>ΜΑΡΙΟΣ ΓΕΩΡΓΙΑΔΗΣ</w:t>
      </w:r>
      <w:r>
        <w:rPr>
          <w:rFonts w:eastAsia="Times New Roman"/>
          <w:szCs w:val="24"/>
        </w:rPr>
        <w:t>)</w:t>
      </w:r>
    </w:p>
    <w:p w14:paraId="5FF1980A" w14:textId="77777777" w:rsidR="00BA0105" w:rsidRDefault="00C470DB">
      <w:pPr>
        <w:spacing w:line="600" w:lineRule="auto"/>
        <w:ind w:firstLine="720"/>
        <w:contextualSpacing/>
        <w:jc w:val="both"/>
        <w:rPr>
          <w:rFonts w:eastAsia="Times New Roman"/>
          <w:szCs w:val="24"/>
        </w:rPr>
      </w:pPr>
      <w:r>
        <w:rPr>
          <w:rFonts w:eastAsia="Times New Roman"/>
          <w:szCs w:val="24"/>
        </w:rPr>
        <w:t>Η Κυβέρνηση του ΣΥΡΙΖΑ με τους συνεταίρους της των ΑΝΕΛ και η Αξιωματική Αντιπολίτευση της Νέας Δ</w:t>
      </w:r>
      <w:r>
        <w:rPr>
          <w:rFonts w:eastAsia="Times New Roman"/>
          <w:szCs w:val="24"/>
        </w:rPr>
        <w:t>ημοκρατίας δεν χάνετε αφορμή για να οξύνετε μια εντελώς γελοία και αποπροσανατολιστική αντιπαράθεση, πάνω βέβαια σε υπαρκτά προβλήματα -αλλά που όμως δεν είναι τα κρίσιμα προβλήματα που απασχολούν τον εργαζόμενο λαό μας-, που απασχολούν τους Έλληνες πολίτε</w:t>
      </w:r>
      <w:r>
        <w:rPr>
          <w:rFonts w:eastAsia="Times New Roman"/>
          <w:szCs w:val="24"/>
        </w:rPr>
        <w:t xml:space="preserve">ς απ’ άκρη σ’ άκρη στην Ελλάδα, που στενάζουν κάτω απ’ αυτή τη βάρβαρη πολιτική, που και οι δύο σας όλα αυτά </w:t>
      </w:r>
      <w:r>
        <w:rPr>
          <w:rFonts w:eastAsia="Times New Roman"/>
          <w:szCs w:val="24"/>
        </w:rPr>
        <w:lastRenderedPageBreak/>
        <w:t xml:space="preserve">τα χρόνια έχετε υλοποιήσει και συνεχίζετε, σαν καλοί μαθητές, </w:t>
      </w:r>
      <w:r>
        <w:rPr>
          <w:rFonts w:eastAsia="Times New Roman"/>
          <w:szCs w:val="24"/>
        </w:rPr>
        <w:t>εσείς,</w:t>
      </w:r>
      <w:r>
        <w:rPr>
          <w:rFonts w:eastAsia="Times New Roman"/>
          <w:szCs w:val="24"/>
        </w:rPr>
        <w:t xml:space="preserve"> κύριοι</w:t>
      </w:r>
      <w:r>
        <w:rPr>
          <w:rFonts w:eastAsia="Times New Roman"/>
          <w:szCs w:val="24"/>
        </w:rPr>
        <w:t>,</w:t>
      </w:r>
      <w:r>
        <w:rPr>
          <w:rFonts w:eastAsia="Times New Roman"/>
          <w:szCs w:val="24"/>
        </w:rPr>
        <w:t xml:space="preserve"> στα κυβερνητικά </w:t>
      </w:r>
      <w:r>
        <w:rPr>
          <w:rFonts w:eastAsia="Times New Roman"/>
          <w:szCs w:val="24"/>
        </w:rPr>
        <w:t>έ</w:t>
      </w:r>
      <w:r>
        <w:rPr>
          <w:rFonts w:eastAsia="Times New Roman"/>
          <w:szCs w:val="24"/>
        </w:rPr>
        <w:t>δρανα, να την υλοποιείτε από εδώ και πέρα.</w:t>
      </w:r>
    </w:p>
    <w:p w14:paraId="5FF1980B" w14:textId="77777777" w:rsidR="00BA0105" w:rsidRDefault="00C470DB">
      <w:pPr>
        <w:spacing w:line="600" w:lineRule="auto"/>
        <w:ind w:firstLine="720"/>
        <w:contextualSpacing/>
        <w:jc w:val="both"/>
        <w:rPr>
          <w:rFonts w:eastAsia="Times New Roman"/>
          <w:szCs w:val="24"/>
        </w:rPr>
      </w:pPr>
      <w:r>
        <w:rPr>
          <w:rFonts w:eastAsia="Times New Roman"/>
          <w:szCs w:val="24"/>
        </w:rPr>
        <w:t>Σε αντίθεσ</w:t>
      </w:r>
      <w:r>
        <w:rPr>
          <w:rFonts w:eastAsia="Times New Roman"/>
          <w:szCs w:val="24"/>
        </w:rPr>
        <w:t>η, λοιπόν, με όλους εσάς, γι’ αυτά τα κρίσιμα ζητήματα, για τα οποία διαμαρτύρονται νοσηλευτές, γιατροί, υγειονομικοί και άλλοι εργαζόμενοι, το απόγευμα υπάρχει συλλαλητήριο έξω από τη Βουλή, στο Σύνταγμα. Το σημερινό νομοσχέδιο, λοιπόν, είναι τέτοιο κρίσι</w:t>
      </w:r>
      <w:r>
        <w:rPr>
          <w:rFonts w:eastAsia="Times New Roman"/>
          <w:szCs w:val="24"/>
        </w:rPr>
        <w:t xml:space="preserve">μο ζήτημα </w:t>
      </w:r>
      <w:r>
        <w:rPr>
          <w:rFonts w:eastAsia="Times New Roman"/>
          <w:szCs w:val="24"/>
        </w:rPr>
        <w:t>κ</w:t>
      </w:r>
      <w:r>
        <w:rPr>
          <w:rFonts w:eastAsia="Times New Roman"/>
          <w:szCs w:val="24"/>
        </w:rPr>
        <w:t>αι γι’ αυτό σταθερά το ΚΚΕ θα μιλήσει. Αυτό θα είναι και το περιεχόμενο της ομιλίας μου κι όχι όλα αυτά τα αποπροσανατολιστικά και ταυτόχρονα υποκριτικά.</w:t>
      </w:r>
    </w:p>
    <w:p w14:paraId="5FF1980C"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Άλλωστε, για το συγκεκριμένο ζήτημα για το οποίο συζητάτε όλοι σας πάνω από μια ώρα τώρα υπάρχουν τοποθετήσεις των πολιτικών κομμάτων, υπάρχει η τοποθέτηση του ΚΚΕ. Μπορεί η ελληνική κοινωνία, το κίνημά </w:t>
      </w:r>
      <w:r>
        <w:rPr>
          <w:rFonts w:eastAsia="Times New Roman"/>
          <w:szCs w:val="24"/>
        </w:rPr>
        <w:t>της,</w:t>
      </w:r>
      <w:r>
        <w:rPr>
          <w:rFonts w:eastAsia="Times New Roman"/>
          <w:szCs w:val="24"/>
        </w:rPr>
        <w:t xml:space="preserve"> να κρίνει. Γιατί το ίδιο το εργατικό λαϊκό κίνημ</w:t>
      </w:r>
      <w:r>
        <w:rPr>
          <w:rFonts w:eastAsia="Times New Roman"/>
          <w:szCs w:val="24"/>
        </w:rPr>
        <w:t>α έχει υποφέρει κι από τέτοιες ενέργειες των διαφόρων που τώρα παίρνουν άδεια και βγαίνουν αλλά και από τις πολιτικές αποφάσεις τις δικές σας και ορισμένες αποφάσεις της αδέσμευτης -υποτίθεται- δικαιοσύνης.</w:t>
      </w:r>
    </w:p>
    <w:p w14:paraId="5FF1980D" w14:textId="77777777" w:rsidR="00BA0105" w:rsidRDefault="00C470DB">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lastRenderedPageBreak/>
        <w:t xml:space="preserve">Κυρίες και κύριοι Βουλευτές, με το νομοσχέδιο </w:t>
      </w:r>
      <w:r>
        <w:rPr>
          <w:rFonts w:eastAsia="Times New Roman"/>
          <w:szCs w:val="24"/>
        </w:rPr>
        <w:t>αυτό η Κυβέρνηση κάνει άλλο ένα πολιτικό στριπτίζ, που αποκαλύπτει ότι οι αντιλαϊκές τ</w:t>
      </w:r>
      <w:r>
        <w:rPr>
          <w:rFonts w:eastAsia="Times New Roman"/>
          <w:szCs w:val="24"/>
        </w:rPr>
        <w:t>η</w:t>
      </w:r>
      <w:r>
        <w:rPr>
          <w:rFonts w:eastAsia="Times New Roman"/>
          <w:szCs w:val="24"/>
        </w:rPr>
        <w:t xml:space="preserve">ς δεσμεύσεις απέναντι στο μεγάλο κεφάλαιο δεν έχουν τελειωμό. Στην κυριολεξία προσπαθούν να γεμίσουν ένα βαρέλι που δεν έχει πάτο. </w:t>
      </w:r>
    </w:p>
    <w:p w14:paraId="5FF1980E"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 τρόπος που έφερε η Κυβέρνηση αυτό τ</w:t>
      </w:r>
      <w:r>
        <w:rPr>
          <w:rFonts w:eastAsia="Times New Roman" w:cs="Times New Roman"/>
          <w:szCs w:val="24"/>
        </w:rPr>
        <w:t>ο νομοσχέδιο, με τη μορφή μάλιστα του επείγοντος, σαν τον κλέφτη, αποσκοπεί στον αιφνιδιασμό των γιατρών. Θέλει να προλάβει δικαιολογημένες αντιδράσεις</w:t>
      </w:r>
      <w:r>
        <w:rPr>
          <w:rFonts w:eastAsia="Times New Roman" w:cs="Times New Roman"/>
          <w:szCs w:val="24"/>
        </w:rPr>
        <w:t>,</w:t>
      </w:r>
      <w:r>
        <w:rPr>
          <w:rFonts w:eastAsia="Times New Roman" w:cs="Times New Roman"/>
          <w:szCs w:val="24"/>
        </w:rPr>
        <w:t xml:space="preserve"> που ήδη υπάρχουν</w:t>
      </w:r>
      <w:r>
        <w:rPr>
          <w:rFonts w:eastAsia="Times New Roman" w:cs="Times New Roman"/>
          <w:szCs w:val="24"/>
        </w:rPr>
        <w:t>,</w:t>
      </w:r>
      <w:r>
        <w:rPr>
          <w:rFonts w:eastAsia="Times New Roman" w:cs="Times New Roman"/>
          <w:szCs w:val="24"/>
        </w:rPr>
        <w:t xml:space="preserve"> από την Ομοσπονδία Ενώσεων Νοσοκομειακών Γιατρών Ελλάδας αλλά και από άλλες συνδικαλι</w:t>
      </w:r>
      <w:r>
        <w:rPr>
          <w:rFonts w:eastAsia="Times New Roman" w:cs="Times New Roman"/>
          <w:szCs w:val="24"/>
        </w:rPr>
        <w:t xml:space="preserve">στικές οργανώσεις των εργαζομένων. </w:t>
      </w:r>
    </w:p>
    <w:p w14:paraId="5FF1980F"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Κυβέρνησης, το σαρανταοκτάωρο που επικαλείστε ότι καθιερώνετε είναι σκέτη απάτη, όπως επίσης απάτη είναι ότι βελτιώνεται ο χρόνος εργασίας των γιατρών. </w:t>
      </w:r>
    </w:p>
    <w:p w14:paraId="5FF19810"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εξαπάτηση που επιχειρείται ξεκινάει ακόμα και από τον </w:t>
      </w:r>
      <w:r>
        <w:rPr>
          <w:rFonts w:eastAsia="Times New Roman" w:cs="Times New Roman"/>
          <w:szCs w:val="24"/>
        </w:rPr>
        <w:t xml:space="preserve">τίτλο του νομοσχεδίου. Βαφτίζετε σαν οργάνωση του χρόνου εργασίας των γιατρών την ουσιαστική και πλήρη αποδιοργάνωσή του, η οποία φυσικά έρχεται να προστεθεί στο υπάρχον σμπαράλιασμα, γιατί και τέτοιο υπάρχει. </w:t>
      </w:r>
    </w:p>
    <w:p w14:paraId="5FF19811"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Ενσωματώνοντας όλες τις αντιδραστικές ευρωπαϊ</w:t>
      </w:r>
      <w:r>
        <w:rPr>
          <w:rFonts w:eastAsia="Times New Roman" w:cs="Times New Roman"/>
          <w:szCs w:val="24"/>
        </w:rPr>
        <w:t xml:space="preserve">κές οδηγίες, οδηγείτε σε </w:t>
      </w:r>
      <w:proofErr w:type="spellStart"/>
      <w:r>
        <w:rPr>
          <w:rFonts w:eastAsia="Times New Roman" w:cs="Times New Roman"/>
          <w:szCs w:val="24"/>
        </w:rPr>
        <w:t>ελαστικοποίηση</w:t>
      </w:r>
      <w:proofErr w:type="spellEnd"/>
      <w:r>
        <w:rPr>
          <w:rFonts w:eastAsia="Times New Roman" w:cs="Times New Roman"/>
          <w:szCs w:val="24"/>
        </w:rPr>
        <w:t xml:space="preserve"> του ωραρίου. Πρόκειται για την πλήρη</w:t>
      </w:r>
      <w:r>
        <w:rPr>
          <w:rFonts w:eastAsia="Times New Roman" w:cs="Times New Roman"/>
          <w:szCs w:val="24"/>
        </w:rPr>
        <w:t>,</w:t>
      </w:r>
      <w:r>
        <w:rPr>
          <w:rFonts w:eastAsia="Times New Roman" w:cs="Times New Roman"/>
          <w:szCs w:val="24"/>
        </w:rPr>
        <w:t xml:space="preserve"> αμάσητη</w:t>
      </w:r>
      <w:r>
        <w:rPr>
          <w:rFonts w:eastAsia="Times New Roman" w:cs="Times New Roman"/>
          <w:szCs w:val="24"/>
        </w:rPr>
        <w:t>,</w:t>
      </w:r>
      <w:r>
        <w:rPr>
          <w:rFonts w:eastAsia="Times New Roman" w:cs="Times New Roman"/>
          <w:szCs w:val="24"/>
        </w:rPr>
        <w:t xml:space="preserve"> εφαρμογή της </w:t>
      </w:r>
      <w:r>
        <w:rPr>
          <w:rFonts w:eastAsia="Times New Roman" w:cs="Times New Roman"/>
          <w:szCs w:val="24"/>
        </w:rPr>
        <w:t>έ</w:t>
      </w:r>
      <w:r>
        <w:rPr>
          <w:rFonts w:eastAsia="Times New Roman" w:cs="Times New Roman"/>
          <w:szCs w:val="24"/>
        </w:rPr>
        <w:t xml:space="preserve">κθεσης </w:t>
      </w:r>
      <w:proofErr w:type="spellStart"/>
      <w:r>
        <w:rPr>
          <w:rFonts w:eastAsia="Times New Roman" w:cs="Times New Roman"/>
          <w:szCs w:val="24"/>
        </w:rPr>
        <w:t>Σέρκας</w:t>
      </w:r>
      <w:proofErr w:type="spellEnd"/>
      <w:r>
        <w:rPr>
          <w:rFonts w:eastAsia="Times New Roman" w:cs="Times New Roman"/>
          <w:szCs w:val="24"/>
        </w:rPr>
        <w:t>, που από το 2008 είχε μείνει στην άκρη κάτω από την κατακραυγή των εργαζομένων, αφού περιλαμβάνει ό,τι πιο νοσηρό σκέφ</w:t>
      </w:r>
      <w:r>
        <w:rPr>
          <w:rFonts w:eastAsia="Times New Roman" w:cs="Times New Roman"/>
          <w:szCs w:val="24"/>
        </w:rPr>
        <w:t>τ</w:t>
      </w:r>
      <w:r>
        <w:rPr>
          <w:rFonts w:eastAsia="Times New Roman" w:cs="Times New Roman"/>
          <w:szCs w:val="24"/>
        </w:rPr>
        <w:t>ηκαν οι «εγκέφαλοι» στ</w:t>
      </w:r>
      <w:r>
        <w:rPr>
          <w:rFonts w:eastAsia="Times New Roman" w:cs="Times New Roman"/>
          <w:szCs w:val="24"/>
        </w:rPr>
        <w:t xml:space="preserve">ην Ευρωπαϊκή Ένωση, όπως τη δυνατότητα της επιχείρησης να χωρίσει τον ημερήσιο εργάσιμο χρόνο σε ενεργό και ανενεργό, όπως τη διευθέτηση του εργάσιμου χρόνου. </w:t>
      </w:r>
    </w:p>
    <w:p w14:paraId="5FF19812"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εδώ αναλαμβάνει να διεκπεραιώσει τη «βρώμικη» δουλειά που δεν μπόρ</w:t>
      </w:r>
      <w:r>
        <w:rPr>
          <w:rFonts w:eastAsia="Times New Roman" w:cs="Times New Roman"/>
          <w:szCs w:val="24"/>
        </w:rPr>
        <w:t xml:space="preserve">εσαν οι προηγούμενοι. </w:t>
      </w:r>
    </w:p>
    <w:p w14:paraId="5FF19813"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Αξιοποιείτε το σημερινό απαράδεκτο καθεστώς ωραρίων και εφημεριών. Αντί να λύσετε το πρόβλημα με τον μόνο τρόπο που υπάρχει, δηλαδή τις απαραίτητες προσλήψεις γιατρών και υγειονομικών με σταθερές εργασιακές σχέσεις, χρησιμοποιείτε μι</w:t>
      </w:r>
      <w:r>
        <w:rPr>
          <w:rFonts w:eastAsia="Times New Roman" w:cs="Times New Roman"/>
          <w:szCs w:val="24"/>
        </w:rPr>
        <w:t xml:space="preserve">α κατάσταση που μαζί με τους προηγούμενους </w:t>
      </w:r>
      <w:proofErr w:type="spellStart"/>
      <w:r>
        <w:rPr>
          <w:rFonts w:eastAsia="Times New Roman" w:cs="Times New Roman"/>
          <w:szCs w:val="24"/>
        </w:rPr>
        <w:t>συνδιαμορφώσατε</w:t>
      </w:r>
      <w:proofErr w:type="spellEnd"/>
      <w:r>
        <w:rPr>
          <w:rFonts w:eastAsia="Times New Roman" w:cs="Times New Roman"/>
          <w:szCs w:val="24"/>
        </w:rPr>
        <w:t xml:space="preserve"> σαν άλλοθι, για να υλοποιηθεί άλλη μια φορά ακόμα μια πιο αντιλαϊκή αναδιάρθρωση του χρόνου εργασίας των γιατρών. </w:t>
      </w:r>
    </w:p>
    <w:p w14:paraId="5FF19814"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Βέβαια, τηρουμένων των αναλογιών, τα ίδια κάνετε και για άλλα ζητήματα, τα ίδια κά</w:t>
      </w:r>
      <w:r>
        <w:rPr>
          <w:rFonts w:eastAsia="Times New Roman" w:cs="Times New Roman"/>
          <w:szCs w:val="24"/>
        </w:rPr>
        <w:t>νετε και με τον ΕΔΟΕΑΠ, με τους δημοσιογράφους. Από τη μια οδηγήσατε μαζί με τους προηγούμενους πάλι τα ταμεία σε αδιέξοδο και από την άλλη φέρνετε τροπολογία σήμερα, λέγοντας στους εργαζόμενους «μπρος γκρεμός και πίσω ρέμα» και αυξάνετε ταυτόχρονα και τις</w:t>
      </w:r>
      <w:r>
        <w:rPr>
          <w:rFonts w:eastAsia="Times New Roman" w:cs="Times New Roman"/>
          <w:szCs w:val="24"/>
        </w:rPr>
        <w:t xml:space="preserve"> εισφορές των εργαζομένων. </w:t>
      </w:r>
    </w:p>
    <w:p w14:paraId="5FF19815"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άλιστα, το κάνετε αυτό, διαστρεβλώνοντας και τις θέσεις και παρεμβάσεις του ΚΚΕ, όπως επιχειρήσατε να κάνετε χθες και προχθές στην </w:t>
      </w:r>
      <w:r>
        <w:rPr>
          <w:rFonts w:eastAsia="Times New Roman" w:cs="Times New Roman"/>
          <w:szCs w:val="24"/>
        </w:rPr>
        <w:t>ε</w:t>
      </w:r>
      <w:r>
        <w:rPr>
          <w:rFonts w:eastAsia="Times New Roman" w:cs="Times New Roman"/>
          <w:szCs w:val="24"/>
        </w:rPr>
        <w:t>πιτροπή της Βουλής για τα ζητήματα των γιατρών, του χρόνου εργασίας, της διευθέτησης και όλα αυ</w:t>
      </w:r>
      <w:r>
        <w:rPr>
          <w:rFonts w:eastAsia="Times New Roman" w:cs="Times New Roman"/>
          <w:szCs w:val="24"/>
        </w:rPr>
        <w:t xml:space="preserve">τά για τα οποία μίλησαν υπεύθυνα οι εκπρόσωποι του ΚΚΕ. </w:t>
      </w:r>
    </w:p>
    <w:p w14:paraId="5FF19816"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κόμμα μας έχει επισημάνει ότι αυτό το τερατούργημα δεν αφορά μόνο τους γιατρούς. Είναι προμήνυμα για το τι επιφυλάσσεται και σε άλλους κλάδους εργαζομένων, προκειμένου να επιτευχθεί η μέγιστη εκμε</w:t>
      </w:r>
      <w:r>
        <w:rPr>
          <w:rFonts w:eastAsia="Times New Roman" w:cs="Times New Roman"/>
          <w:szCs w:val="24"/>
        </w:rPr>
        <w:t xml:space="preserve">τάλλευση των εργαζομένων. </w:t>
      </w:r>
    </w:p>
    <w:p w14:paraId="5FF19817"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Αυτό το νομοσχέδιο προβλέπει ρυθμίσεις που μόλις πρόσφατα έθεσε και ο ΣΕΒ ως επείγουσα προτεραιότητα, όπως είναι η παραπέρα ευελιξία των εργασιακών σχέσεων, επισημαίνοντας </w:t>
      </w:r>
      <w:r>
        <w:rPr>
          <w:rFonts w:eastAsia="Times New Roman" w:cs="Times New Roman"/>
          <w:szCs w:val="24"/>
        </w:rPr>
        <w:lastRenderedPageBreak/>
        <w:t>μάλιστα ότι στον τομέα της δημόσιας υγείας ο βαθμός ευελι</w:t>
      </w:r>
      <w:r>
        <w:rPr>
          <w:rFonts w:eastAsia="Times New Roman" w:cs="Times New Roman"/>
          <w:szCs w:val="24"/>
        </w:rPr>
        <w:t xml:space="preserve">ξίας πρέπει να ανέβει. </w:t>
      </w:r>
    </w:p>
    <w:p w14:paraId="5FF19818"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σείς, βέβαια, σπεύδετε και με αυτό και αργότερα με άλλα νομοσχέδια -που θα τα δούμε στην πορεία, τους επόμενους μήνες, να έρχονται- να υλοποιήσετε αυτές τις αξιώσεις των μεγαλοβιομηχάνων. </w:t>
      </w:r>
    </w:p>
    <w:p w14:paraId="5FF19819"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Δίκαια έχετε ανακηρυχθεί από τον ελληνικό </w:t>
      </w:r>
      <w:r>
        <w:rPr>
          <w:rFonts w:eastAsia="Times New Roman" w:cs="Times New Roman"/>
          <w:szCs w:val="24"/>
        </w:rPr>
        <w:t>λαό, τουλάχιστον από τους ανθρώπους που έχουν μάθει να σκέφτονται, αφού ζουν καθημερινά όλα αυτά τα προβλήματα, σαν τα παιδιά για όλες τις δουλειές, κυρίως τις «βρώμικες» δουλειές</w:t>
      </w:r>
      <w:r>
        <w:rPr>
          <w:rFonts w:eastAsia="Times New Roman" w:cs="Times New Roman"/>
          <w:szCs w:val="24"/>
        </w:rPr>
        <w:t>,</w:t>
      </w:r>
      <w:r>
        <w:rPr>
          <w:rFonts w:eastAsia="Times New Roman" w:cs="Times New Roman"/>
          <w:szCs w:val="24"/>
        </w:rPr>
        <w:t xml:space="preserve"> που και οι προηγούμενοι από εσάς μπορεί να δυσκολεύονταν να κάνουν -όχι ότι</w:t>
      </w:r>
      <w:r>
        <w:rPr>
          <w:rFonts w:eastAsia="Times New Roman" w:cs="Times New Roman"/>
          <w:szCs w:val="24"/>
        </w:rPr>
        <w:t xml:space="preserve"> δεν ήθελαν, βέβαια, εκείνοι- ή δεν πρόλαβαν πιθανόν να υλοποιήσουν. </w:t>
      </w:r>
    </w:p>
    <w:p w14:paraId="5FF1981A"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φήστε τώρα την υποκρισία και τη δήθεν κόντρα με τη Νέα Δημοκρατία, αφού μαζί ψηφίζετε την </w:t>
      </w:r>
      <w:r>
        <w:rPr>
          <w:rFonts w:eastAsia="Times New Roman" w:cs="Times New Roman"/>
          <w:szCs w:val="24"/>
        </w:rPr>
        <w:t>ο</w:t>
      </w:r>
      <w:r>
        <w:rPr>
          <w:rFonts w:eastAsia="Times New Roman" w:cs="Times New Roman"/>
          <w:szCs w:val="24"/>
        </w:rPr>
        <w:t xml:space="preserve">δηγία σήμερα, </w:t>
      </w:r>
      <w:r>
        <w:rPr>
          <w:rFonts w:eastAsia="Times New Roman" w:cs="Times New Roman"/>
          <w:szCs w:val="24"/>
        </w:rPr>
        <w:t>τους</w:t>
      </w:r>
      <w:r>
        <w:rPr>
          <w:rFonts w:eastAsia="Times New Roman" w:cs="Times New Roman"/>
          <w:szCs w:val="24"/>
        </w:rPr>
        <w:t xml:space="preserve"> και μια σειρά άλλα κρίσιμα </w:t>
      </w:r>
      <w:proofErr w:type="spellStart"/>
      <w:r>
        <w:rPr>
          <w:rFonts w:eastAsia="Times New Roman" w:cs="Times New Roman"/>
          <w:szCs w:val="24"/>
        </w:rPr>
        <w:t>ζητήμ</w:t>
      </w:r>
      <w:r>
        <w:rPr>
          <w:rFonts w:eastAsia="Times New Roman" w:cs="Times New Roman"/>
          <w:szCs w:val="24"/>
        </w:rPr>
        <w:t>τους</w:t>
      </w:r>
      <w:proofErr w:type="spellEnd"/>
      <w:r>
        <w:rPr>
          <w:rFonts w:eastAsia="Times New Roman" w:cs="Times New Roman"/>
          <w:szCs w:val="24"/>
        </w:rPr>
        <w:t xml:space="preserve"> τις προηγούμενες </w:t>
      </w:r>
      <w:proofErr w:type="spellStart"/>
      <w:r>
        <w:rPr>
          <w:rFonts w:eastAsia="Times New Roman" w:cs="Times New Roman"/>
          <w:szCs w:val="24"/>
        </w:rPr>
        <w:t>τους</w:t>
      </w:r>
      <w:r>
        <w:rPr>
          <w:rFonts w:eastAsia="Times New Roman" w:cs="Times New Roman"/>
          <w:szCs w:val="24"/>
        </w:rPr>
        <w:t>ς</w:t>
      </w:r>
      <w:proofErr w:type="spellEnd"/>
      <w:r>
        <w:rPr>
          <w:rFonts w:eastAsia="Times New Roman" w:cs="Times New Roman"/>
          <w:szCs w:val="24"/>
        </w:rPr>
        <w:t xml:space="preserve">, τους προηγούμενες μήνες και χρόνια, αρχής γενομένης από το τρίτο μνημόνιο και τα άλλα που δήθεν θα καταργούσατε με έναν νόμο. </w:t>
      </w:r>
    </w:p>
    <w:p w14:paraId="5FF1981B"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ανθυγιεινό, αντεργατικό αυτό έκτρωμα που φέρατε καταργεί τον σταθερό</w:t>
      </w:r>
      <w:r>
        <w:rPr>
          <w:rFonts w:eastAsia="Times New Roman" w:cs="Times New Roman"/>
          <w:szCs w:val="24"/>
        </w:rPr>
        <w:t>,</w:t>
      </w:r>
      <w:r>
        <w:rPr>
          <w:rFonts w:eastAsia="Times New Roman" w:cs="Times New Roman"/>
          <w:szCs w:val="24"/>
        </w:rPr>
        <w:t xml:space="preserve"> ημερήσιο και εβδομαδιαίο χρόνο εργασίας </w:t>
      </w:r>
      <w:r>
        <w:rPr>
          <w:rFonts w:eastAsia="Times New Roman" w:cs="Times New Roman"/>
          <w:szCs w:val="24"/>
        </w:rPr>
        <w:lastRenderedPageBreak/>
        <w:t xml:space="preserve">των γιατρών. </w:t>
      </w:r>
      <w:r>
        <w:rPr>
          <w:rFonts w:eastAsia="Times New Roman" w:cs="Times New Roman"/>
          <w:szCs w:val="24"/>
        </w:rPr>
        <w:t>Οι σαράντα οκτώ ώρες δεν είναι ο μέγιστος επιτρεπτός εβδομαδιαίος χρόνος εργασίας, αλλά ο μέσος όρος</w:t>
      </w:r>
      <w:r>
        <w:rPr>
          <w:rFonts w:eastAsia="Times New Roman" w:cs="Times New Roman"/>
          <w:szCs w:val="24"/>
        </w:rPr>
        <w:t>,</w:t>
      </w:r>
      <w:r>
        <w:rPr>
          <w:rFonts w:eastAsia="Times New Roman" w:cs="Times New Roman"/>
          <w:szCs w:val="24"/>
        </w:rPr>
        <w:t xml:space="preserve"> με περίοδο αναφοράς το τετράμηνο. </w:t>
      </w:r>
    </w:p>
    <w:p w14:paraId="5FF1981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Θα μπορούν έτσι να εφημερεύουν και όλες τις καθημερινές δωδεκάωρα για πάνω από έναν μήνα. Είναι τεράστια πρόκληση. Είνα</w:t>
      </w:r>
      <w:r>
        <w:rPr>
          <w:rFonts w:eastAsia="Times New Roman" w:cs="Times New Roman"/>
          <w:szCs w:val="24"/>
        </w:rPr>
        <w:t>ι θράσος αυτό της Κυβέρνησης. Δώδεκα ώρες δουλειά, δώδεκα ώρες ανάπαυση και αυτό υπό αίρεση, αφού, όπως χαρακτηριστικά αναφέρει η αιτιολογική έκθεση, επιτρέπεται και παρέκκλιση</w:t>
      </w:r>
      <w:r>
        <w:rPr>
          <w:rFonts w:eastAsia="Times New Roman" w:cs="Times New Roman"/>
          <w:szCs w:val="24"/>
        </w:rPr>
        <w:t>,</w:t>
      </w:r>
      <w:r>
        <w:rPr>
          <w:rFonts w:eastAsia="Times New Roman" w:cs="Times New Roman"/>
          <w:szCs w:val="24"/>
        </w:rPr>
        <w:t xml:space="preserve"> για λόγους υπηρεσιακών αναγκών και διασφάλισης της καλής λειτουργίας των δημοσ</w:t>
      </w:r>
      <w:r>
        <w:rPr>
          <w:rFonts w:eastAsia="Times New Roman" w:cs="Times New Roman"/>
          <w:szCs w:val="24"/>
        </w:rPr>
        <w:t>ίων μονάδων υγείας. Με εξουθενωμένους γιατρούς θα διασφαλίζετε μήπως την εύρυθμη λειτουργία των νοσοκομείων; Τόσο αναίσθητοι είστε να μην καταλαβαίνετε ότι με αυτόν τον τρόπο πολλαπλασιάζονται οι πιθανότητες τραγικών παραλείψεων, λαθών σε βάρος της υγείας,</w:t>
      </w:r>
      <w:r>
        <w:rPr>
          <w:rFonts w:eastAsia="Times New Roman" w:cs="Times New Roman"/>
          <w:szCs w:val="24"/>
        </w:rPr>
        <w:t xml:space="preserve"> ακόμη και της ίδιας της ζωής των ασθενών;</w:t>
      </w:r>
    </w:p>
    <w:p w14:paraId="5FF1981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Το έκτρωμα-νομοθέτημά σας καθιερώνει το </w:t>
      </w:r>
      <w:r>
        <w:rPr>
          <w:rFonts w:eastAsia="Times New Roman" w:cs="Times New Roman"/>
          <w:szCs w:val="24"/>
          <w:lang w:val="en-US"/>
        </w:rPr>
        <w:t>opt</w:t>
      </w:r>
      <w:r>
        <w:rPr>
          <w:rFonts w:eastAsia="Times New Roman" w:cs="Times New Roman"/>
          <w:szCs w:val="24"/>
        </w:rPr>
        <w:t>-</w:t>
      </w:r>
      <w:r>
        <w:rPr>
          <w:rFonts w:eastAsia="Times New Roman" w:cs="Times New Roman"/>
          <w:szCs w:val="24"/>
          <w:lang w:val="en-US"/>
        </w:rPr>
        <w:t>out</w:t>
      </w:r>
      <w:r>
        <w:rPr>
          <w:rFonts w:eastAsia="Times New Roman" w:cs="Times New Roman"/>
          <w:szCs w:val="24"/>
        </w:rPr>
        <w:t>, δηλαδή με ατομική συναίνεση του γιατρού ο μέσος εβδομαδιαίος χρόνος εργασίας θα μπορεί να αυξάνεται από σαράντα οκτώ στις εξήντα ώρες. Με τα τεράστια κενά, που όλοι</w:t>
      </w:r>
      <w:r>
        <w:rPr>
          <w:rFonts w:eastAsia="Times New Roman" w:cs="Times New Roman"/>
          <w:szCs w:val="24"/>
        </w:rPr>
        <w:t xml:space="preserve"> γνωρίζουμε ότι υπάρχουν, με το ουσιαστικό πάγωμα των προσλήψεων, τα περί </w:t>
      </w:r>
      <w:r>
        <w:rPr>
          <w:rFonts w:eastAsia="Times New Roman" w:cs="Times New Roman"/>
          <w:szCs w:val="24"/>
        </w:rPr>
        <w:lastRenderedPageBreak/>
        <w:t xml:space="preserve">ελεύθερης συναίνεσης του γιατρού είναι απροκάλυπτη κοροϊδία, σας ξαναλέμε, καθαρή πρόκληση. Το </w:t>
      </w:r>
      <w:proofErr w:type="spellStart"/>
      <w:r>
        <w:rPr>
          <w:rFonts w:eastAsia="Times New Roman" w:cs="Times New Roman"/>
          <w:szCs w:val="24"/>
        </w:rPr>
        <w:t>εξηντάωρο</w:t>
      </w:r>
      <w:proofErr w:type="spellEnd"/>
      <w:r>
        <w:rPr>
          <w:rFonts w:eastAsia="Times New Roman" w:cs="Times New Roman"/>
          <w:szCs w:val="24"/>
        </w:rPr>
        <w:t xml:space="preserve"> θα είναι ο κανόνας και όχι η εξαίρεση. Εδώ είμαστε όλοι και θα τα δούμε και θ</w:t>
      </w:r>
      <w:r>
        <w:rPr>
          <w:rFonts w:eastAsia="Times New Roman" w:cs="Times New Roman"/>
          <w:szCs w:val="24"/>
        </w:rPr>
        <w:t>α τα λέμε και τους επόμενους μήνες, το επόμενο διάστημα.</w:t>
      </w:r>
    </w:p>
    <w:p w14:paraId="5FF1981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Καθιερώνεται, επίσης, η έννοια του ενεργού και ανενεργού χρόνου. Σαν εργάσιμος θεωρείται μόνο ο χρόνος κατά τον οποίο ο γιατρός βρίσκεται στον χώρο εργασίας του. Συνεπώς ο χρόνος της εφημερίας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ετοι</w:t>
      </w:r>
      <w:r>
        <w:rPr>
          <w:rFonts w:eastAsia="Times New Roman" w:cs="Times New Roman"/>
          <w:szCs w:val="24"/>
        </w:rPr>
        <w:t>μότητας δεν θεωρείται εργάσιμος χρόνος, αλλά σαν χρόνος ανάπαυσης, αφήνοντας επίσης παράλληλα ανοικτό το ενδεχόμενο αυτού του τύπου οι εφημερίες να μην πληρώνονται</w:t>
      </w:r>
      <w:r>
        <w:rPr>
          <w:rFonts w:eastAsia="Times New Roman" w:cs="Times New Roman"/>
          <w:szCs w:val="24"/>
        </w:rPr>
        <w:t>,</w:t>
      </w:r>
      <w:r>
        <w:rPr>
          <w:rFonts w:eastAsia="Times New Roman" w:cs="Times New Roman"/>
          <w:szCs w:val="24"/>
        </w:rPr>
        <w:t xml:space="preserve"> παρά μόνο αν ο γιατρός κληθεί στο νοσοκομείο και παράσχει υπηρεσίες. Η ερμηνεία αυτή προκύπ</w:t>
      </w:r>
      <w:r>
        <w:rPr>
          <w:rFonts w:eastAsia="Times New Roman" w:cs="Times New Roman"/>
          <w:szCs w:val="24"/>
        </w:rPr>
        <w:t>τει από τα σχετικά άρθρα που ορίζουν ποιες είναι οι αμειβόμενες υπερωρίες, όπου ρητά σαν τέτοιες ορίζονται μόνο όσες είναι με παρουσία στον χώρο εργασίας.</w:t>
      </w:r>
    </w:p>
    <w:p w14:paraId="5FF1981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Η Κυβέρνηση κάνει πως δεν καταλαβαίνει τι σημαίνει για την κοινωνική ζωή και την υγεία των εργαζομένω</w:t>
      </w:r>
      <w:r>
        <w:rPr>
          <w:rFonts w:eastAsia="Times New Roman" w:cs="Times New Roman"/>
          <w:szCs w:val="24"/>
        </w:rPr>
        <w:t xml:space="preserve">ν με όλα αυτά τα ωράρια-λάστιχο, όταν και οι πρωτοετείς φοιτητές της Ιατρικής γνωρίζουν -αλλά προκύπτει και από την κοινή λογική, δεν χρειάζεται να πας στην Ιατρική γι’ αυτό- ότι η τεράστια καταπόνηση του </w:t>
      </w:r>
      <w:r>
        <w:rPr>
          <w:rFonts w:eastAsia="Times New Roman" w:cs="Times New Roman"/>
          <w:szCs w:val="24"/>
        </w:rPr>
        <w:lastRenderedPageBreak/>
        <w:t>ανθρώπινου οργανισμού από τέτοια εξοντωτική συνεχόμ</w:t>
      </w:r>
      <w:r>
        <w:rPr>
          <w:rFonts w:eastAsia="Times New Roman" w:cs="Times New Roman"/>
          <w:szCs w:val="24"/>
        </w:rPr>
        <w:t>ενη καθημερινή εργασία δεν μπορεί να αναπληρωθεί από το γεγονός ότι στη συνέχεια θα εργάζεται σχετικά λιγότερες ώρες.</w:t>
      </w:r>
    </w:p>
    <w:p w14:paraId="5FF1982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Πολύ καλά το έχουμε καταλάβει, κύριοι της Κυβέρνησης και κύριοι Βουλευτές του κυβερνώντος κόμματος. Από τη μια μεριά, η Κυβέρνηση προπαγαν</w:t>
      </w:r>
      <w:r>
        <w:rPr>
          <w:rFonts w:eastAsia="Times New Roman" w:cs="Times New Roman"/>
          <w:szCs w:val="24"/>
        </w:rPr>
        <w:t>δίζει ότι η οργάνωση του χρόνου εργασίας των γιατρών αποσκοπεί στην προστασία της υγείας και των εργασιακών δικαιωμάτων τους και από την άλλη το</w:t>
      </w:r>
      <w:r>
        <w:rPr>
          <w:rFonts w:eastAsia="Times New Roman" w:cs="Times New Roman"/>
          <w:szCs w:val="24"/>
        </w:rPr>
        <w:t>ύ</w:t>
      </w:r>
      <w:r>
        <w:rPr>
          <w:rFonts w:eastAsia="Times New Roman" w:cs="Times New Roman"/>
          <w:szCs w:val="24"/>
        </w:rPr>
        <w:t>ς καλεί -εθελοντικά, μάλιστα- να το απεμπολούν. Η Κυβέρνηση ισχυρίζεται ότι αυτή η εξαίρεση είναι προσωρινή, γι</w:t>
      </w:r>
      <w:r>
        <w:rPr>
          <w:rFonts w:eastAsia="Times New Roman" w:cs="Times New Roman"/>
          <w:szCs w:val="24"/>
        </w:rPr>
        <w:t>α τρία χρόνια, μέχρι να γίνουν οι αναγκαίες προσλήψεις. Καλά, τώρα ποιους νομίζετε ότι κοροϊδεύετε; Εδώ έχετε συμφωνήσει για την τήρηση των δημοσιονομικών στόχων και των ματωμένων πρωτογενών πλεονασμάτων μέχρι το 2060, που είναι σε αντίθεση με όλα αυτά που</w:t>
      </w:r>
      <w:r>
        <w:rPr>
          <w:rFonts w:eastAsia="Times New Roman" w:cs="Times New Roman"/>
          <w:szCs w:val="24"/>
        </w:rPr>
        <w:t xml:space="preserve"> λέτε για τις προσλήψεις. Στο προσχέδιο του κρατικού προϋπολογισμού η δαπάνη για τα νοσοκομεία είναι μειωμένη κατά 350 εκατομμύρια ευρώ.</w:t>
      </w:r>
    </w:p>
    <w:p w14:paraId="5FF1982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Όσο και αν προσπαθείτε να φιλοτεχνήσετε ένα δήθεν πιο φιλολαϊκό πρόσωπο, δεν σας βγαίνει ακριβώς. Είστε πολλαπλά εκτεθε</w:t>
      </w:r>
      <w:r>
        <w:rPr>
          <w:rFonts w:eastAsia="Times New Roman" w:cs="Times New Roman"/>
          <w:szCs w:val="24"/>
        </w:rPr>
        <w:t xml:space="preserve">ιμένοι. Εφαρμόσατε τον </w:t>
      </w:r>
      <w:proofErr w:type="spellStart"/>
      <w:r>
        <w:rPr>
          <w:rFonts w:eastAsia="Times New Roman" w:cs="Times New Roman"/>
          <w:szCs w:val="24"/>
        </w:rPr>
        <w:t>αντιασφαλιστικό</w:t>
      </w:r>
      <w:proofErr w:type="spellEnd"/>
      <w:r>
        <w:rPr>
          <w:rFonts w:eastAsia="Times New Roman" w:cs="Times New Roman"/>
          <w:szCs w:val="24"/>
        </w:rPr>
        <w:t xml:space="preserve"> νόμο-λαιμητόμο, </w:t>
      </w:r>
      <w:r>
        <w:rPr>
          <w:rFonts w:eastAsia="Times New Roman" w:cs="Times New Roman"/>
          <w:szCs w:val="24"/>
        </w:rPr>
        <w:lastRenderedPageBreak/>
        <w:t>καταργήσατε τις συλλογικές συμβάσεις εργασίας, επεκτείνατε τις ελαστικές σχέσεις εργασίας, λεηλατήσατε μισθούς και συντάξεις, περικόψατε ό,τι έχει σχέση με τις κοινωνικές παροχές. Έχετε διαμορφώσει χωρ</w:t>
      </w:r>
      <w:r>
        <w:rPr>
          <w:rFonts w:eastAsia="Times New Roman" w:cs="Times New Roman"/>
          <w:szCs w:val="24"/>
        </w:rPr>
        <w:t xml:space="preserve">ίς υπερβολή μια εργασιακή ζούγκλα από κοινού, </w:t>
      </w:r>
      <w:r>
        <w:rPr>
          <w:rFonts w:eastAsia="Times New Roman" w:cs="Times New Roman"/>
          <w:szCs w:val="24"/>
        </w:rPr>
        <w:t>σ</w:t>
      </w:r>
      <w:r>
        <w:rPr>
          <w:rFonts w:eastAsia="Times New Roman" w:cs="Times New Roman"/>
          <w:szCs w:val="24"/>
        </w:rPr>
        <w:t xml:space="preserve">υγκυβέρνηση και Αξιωματική Αντιπολίτευση και ορισμένα άλλα κόμματα εδώ μέσα. Τώρα έρχεστε και χτυπάτε την καρδιά των εργατικών κατακτήσεων με την κατάργηση του σταθερού χρόνου εργασίας. Είναι προμήνυμα για το </w:t>
      </w:r>
      <w:r>
        <w:rPr>
          <w:rFonts w:eastAsia="Times New Roman" w:cs="Times New Roman"/>
          <w:szCs w:val="24"/>
        </w:rPr>
        <w:t>τι έχετε συμφωνήσει με τους συνδαιτ</w:t>
      </w:r>
      <w:r>
        <w:rPr>
          <w:rFonts w:eastAsia="Times New Roman" w:cs="Times New Roman"/>
          <w:szCs w:val="24"/>
        </w:rPr>
        <w:t>υ</w:t>
      </w:r>
      <w:r>
        <w:rPr>
          <w:rFonts w:eastAsia="Times New Roman" w:cs="Times New Roman"/>
          <w:szCs w:val="24"/>
        </w:rPr>
        <w:t>μόνες σας, με τους μεγάλους ομίλους</w:t>
      </w:r>
      <w:r>
        <w:rPr>
          <w:rFonts w:eastAsia="Times New Roman" w:cs="Times New Roman"/>
          <w:szCs w:val="24"/>
        </w:rPr>
        <w:t>,</w:t>
      </w:r>
      <w:r>
        <w:rPr>
          <w:rFonts w:eastAsia="Times New Roman" w:cs="Times New Roman"/>
          <w:szCs w:val="24"/>
        </w:rPr>
        <w:t xml:space="preserve"> σχετικά με τις ανατροπές στην εργασιακή νομοθεσία και το παραπέρα χτύπημα και του δικαιώματος της απεργίας.</w:t>
      </w:r>
    </w:p>
    <w:p w14:paraId="5FF1982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κρατάτε επτασφράγιστο μυστικό όλες αυτές τις συμφωνίες. Γι</w:t>
      </w:r>
      <w:r>
        <w:rPr>
          <w:rFonts w:eastAsia="Times New Roman" w:cs="Times New Roman"/>
          <w:szCs w:val="24"/>
        </w:rPr>
        <w:t>α</w:t>
      </w:r>
      <w:r>
        <w:rPr>
          <w:rFonts w:eastAsia="Times New Roman" w:cs="Times New Roman"/>
          <w:szCs w:val="24"/>
        </w:rPr>
        <w:t xml:space="preserve"> αυτό κ</w:t>
      </w:r>
      <w:r>
        <w:rPr>
          <w:rFonts w:eastAsia="Times New Roman" w:cs="Times New Roman"/>
          <w:szCs w:val="24"/>
        </w:rPr>
        <w:t>αι τα σχετικά νομοσχέδια θα τα φέρετε πάλι αιφνιδιαστικά</w:t>
      </w:r>
      <w:r>
        <w:rPr>
          <w:rFonts w:eastAsia="Times New Roman" w:cs="Times New Roman"/>
          <w:szCs w:val="24"/>
        </w:rPr>
        <w:t>,</w:t>
      </w:r>
      <w:r>
        <w:rPr>
          <w:rFonts w:eastAsia="Times New Roman" w:cs="Times New Roman"/>
          <w:szCs w:val="24"/>
        </w:rPr>
        <w:t xml:space="preserve"> σαν τους κλέφτες. Το έχετε μάθει το μάθημα πολύ καλά από τους δασκάλους σας, τους προηγούμενους</w:t>
      </w:r>
      <w:r>
        <w:rPr>
          <w:rFonts w:eastAsia="Times New Roman" w:cs="Times New Roman"/>
          <w:szCs w:val="24"/>
        </w:rPr>
        <w:t>,</w:t>
      </w:r>
      <w:r>
        <w:rPr>
          <w:rFonts w:eastAsia="Times New Roman" w:cs="Times New Roman"/>
          <w:szCs w:val="24"/>
        </w:rPr>
        <w:t xml:space="preserve"> και ήδη τους ξεπερνάτε κατά πολύ.</w:t>
      </w:r>
    </w:p>
    <w:p w14:paraId="5FF1982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το ΚΚΕ στηρίζει τα αιτήματα των νοσοκομειακών γι</w:t>
      </w:r>
      <w:r>
        <w:rPr>
          <w:rFonts w:eastAsia="Times New Roman" w:cs="Times New Roman"/>
          <w:szCs w:val="24"/>
        </w:rPr>
        <w:t xml:space="preserve">ατρών. Αυτό που είναι προς όφελος των γιατρών και των ασθενών είναι μόνο οι μαζικές προσλήψεις γιατρών, άλλων υγειονομικών, με πλήρη και αποκλειστική απασχόληση, με </w:t>
      </w:r>
      <w:r>
        <w:rPr>
          <w:rFonts w:eastAsia="Times New Roman" w:cs="Times New Roman"/>
          <w:szCs w:val="24"/>
        </w:rPr>
        <w:lastRenderedPageBreak/>
        <w:t>σταθερό ημερήσιο και εβδομαδιαίο χρόνο εργασίας, με πεντάωρο κανονικά -εκεί πρέπει να φθάσο</w:t>
      </w:r>
      <w:r>
        <w:rPr>
          <w:rFonts w:eastAsia="Times New Roman" w:cs="Times New Roman"/>
          <w:szCs w:val="24"/>
        </w:rPr>
        <w:t xml:space="preserve">υμε, στο </w:t>
      </w:r>
      <w:proofErr w:type="spellStart"/>
      <w:r>
        <w:rPr>
          <w:rFonts w:eastAsia="Times New Roman" w:cs="Times New Roman"/>
          <w:szCs w:val="24"/>
        </w:rPr>
        <w:t>τριαντάωρο</w:t>
      </w:r>
      <w:proofErr w:type="spellEnd"/>
      <w:r>
        <w:rPr>
          <w:rFonts w:eastAsia="Times New Roman" w:cs="Times New Roman"/>
          <w:szCs w:val="24"/>
        </w:rPr>
        <w:t xml:space="preserve"> και με μία εφημερία την εβδομάδα-</w:t>
      </w:r>
      <w:r>
        <w:rPr>
          <w:rFonts w:eastAsia="Times New Roman" w:cs="Times New Roman"/>
          <w:szCs w:val="24"/>
        </w:rPr>
        <w:t>,</w:t>
      </w:r>
      <w:r>
        <w:rPr>
          <w:rFonts w:eastAsia="Times New Roman" w:cs="Times New Roman"/>
          <w:szCs w:val="24"/>
        </w:rPr>
        <w:t xml:space="preserve"> με ουσιαστικές αυξήσεις στους μισθούς, με κατάργηση όλων των αντεργατικών και </w:t>
      </w:r>
      <w:proofErr w:type="spellStart"/>
      <w:r>
        <w:rPr>
          <w:rFonts w:eastAsia="Times New Roman" w:cs="Times New Roman"/>
          <w:szCs w:val="24"/>
        </w:rPr>
        <w:t>αντιασφαλιστικών</w:t>
      </w:r>
      <w:proofErr w:type="spellEnd"/>
      <w:r>
        <w:rPr>
          <w:rFonts w:eastAsia="Times New Roman" w:cs="Times New Roman"/>
          <w:szCs w:val="24"/>
        </w:rPr>
        <w:t xml:space="preserve"> νόμων, της </w:t>
      </w:r>
      <w:proofErr w:type="spellStart"/>
      <w:r>
        <w:rPr>
          <w:rFonts w:eastAsia="Times New Roman" w:cs="Times New Roman"/>
          <w:szCs w:val="24"/>
        </w:rPr>
        <w:t>φοροληστείας</w:t>
      </w:r>
      <w:proofErr w:type="spellEnd"/>
      <w:r>
        <w:rPr>
          <w:rFonts w:eastAsia="Times New Roman" w:cs="Times New Roman"/>
          <w:szCs w:val="24"/>
        </w:rPr>
        <w:t xml:space="preserve"> και με ουσιαστικά μέτρα για την υγεία και την ασφάλεια των εργαζομένων και των ασθ</w:t>
      </w:r>
      <w:r>
        <w:rPr>
          <w:rFonts w:eastAsia="Times New Roman" w:cs="Times New Roman"/>
          <w:szCs w:val="24"/>
        </w:rPr>
        <w:t>ενών. Δεν θα υποστείλουμε τη σημαία του αγώνα μέχρι να φθάσουμε σε ένα αποκλειστικά δημόσιο, σύγχρονο, δωρεάν σύστημα υγείας</w:t>
      </w:r>
      <w:r>
        <w:rPr>
          <w:rFonts w:eastAsia="Times New Roman" w:cs="Times New Roman"/>
          <w:szCs w:val="24"/>
        </w:rPr>
        <w:t>,</w:t>
      </w:r>
      <w:r>
        <w:rPr>
          <w:rFonts w:eastAsia="Times New Roman" w:cs="Times New Roman"/>
          <w:szCs w:val="24"/>
        </w:rPr>
        <w:t xml:space="preserve"> που να ανταποκρίνεται στις σύγχρονες πραγματικές ανάγκες του λαού μας, στην πρόληψη, τη θεραπεία και την αποκατάσταση της υγείας. </w:t>
      </w:r>
    </w:p>
    <w:p w14:paraId="5FF1982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Καλούμε και απ’ αυτό το Βήμα τους γιατρούς, τους νοσηλευτές, όλους τους εργαζόμενους στα νοσοκομεία, σε όλον τον τομέα της υγείας και της πρόνοιας να βρεθούν μαζί με τους υπόλοιπους εργατοϋπαλλήλους στον λαό που υποφέρει και σήμερα στα συλλαλητήρια που κα</w:t>
      </w:r>
      <w:r>
        <w:rPr>
          <w:rFonts w:eastAsia="Times New Roman" w:cs="Times New Roman"/>
          <w:szCs w:val="24"/>
        </w:rPr>
        <w:t>λεί το ΠΑΜΕ σε όλη τη χώρα και εδώ στην Αθήνα, έξω στο Σύνταγμα στις 18.30΄ η ώρα, αλλά και να συνεχίσουν τον αγώνα τους σε καθημερινή βάση.</w:t>
      </w:r>
    </w:p>
    <w:p w14:paraId="5FF1982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να πω και μία κουβέντα ακόμα, να κάνω ένα σχόλιο για ένα σκάνδαλο που μάλλον θα σκάσει. Ενώ έχει περάσει π</w:t>
      </w:r>
      <w:r>
        <w:rPr>
          <w:rFonts w:eastAsia="Times New Roman" w:cs="Times New Roman"/>
          <w:szCs w:val="24"/>
        </w:rPr>
        <w:t xml:space="preserve">ερίπου ένας χρόνος αφότου έγινε η πρώτη καταγγελία του κόμματός μας για τις συνακροάσεις στο τηλεφωνικό κέντρο του και οκτώ μήνες από τη δεύτερη, διαβάσαμε στον Τύπο χθες και σήμερα ότι η αρμόδια εισαγγελική </w:t>
      </w:r>
      <w:r>
        <w:rPr>
          <w:rFonts w:eastAsia="Times New Roman" w:cs="Times New Roman"/>
          <w:szCs w:val="24"/>
        </w:rPr>
        <w:t>α</w:t>
      </w:r>
      <w:r>
        <w:rPr>
          <w:rFonts w:eastAsia="Times New Roman" w:cs="Times New Roman"/>
          <w:szCs w:val="24"/>
        </w:rPr>
        <w:t xml:space="preserve">ρχή προτείνει να τεθεί ο φάκελος της </w:t>
      </w:r>
      <w:r>
        <w:rPr>
          <w:rFonts w:eastAsia="Times New Roman" w:cs="Times New Roman"/>
          <w:szCs w:val="24"/>
        </w:rPr>
        <w:t>δικογραφίας στο αρχείο, σαν να μη συνέβη απολύτως τίποτα και, μάλιστα, με το πρωτοφανές γεγονός η εισαγγελέας της υπόθεσης να μη θεωρεί καν απαραίτητο να ενημερώσει το κόμμα το οποίο υπήρξε θύμα τέτοιων συνακροάσεων, δηλαδή υποκλοπών.</w:t>
      </w:r>
    </w:p>
    <w:p w14:paraId="5FF1982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είναι απαράδεκτη η καθυστέρηση. Είναι απαράδεκτη η αδράνεια με την οποία λειτούργησαν οι συναρμόδιες αρχές και υπηρεσίες, οι οποίες</w:t>
      </w:r>
      <w:r>
        <w:rPr>
          <w:rFonts w:eastAsia="Times New Roman" w:cs="Times New Roman"/>
          <w:szCs w:val="24"/>
        </w:rPr>
        <w:t>,</w:t>
      </w:r>
      <w:r>
        <w:rPr>
          <w:rFonts w:eastAsia="Times New Roman" w:cs="Times New Roman"/>
          <w:szCs w:val="24"/>
        </w:rPr>
        <w:t xml:space="preserve"> ενώ υπήρχαν σημαντικά και αξιοποιήσιμα στοιχεία τα οποία όφειλαν να διερευνήσουν σε βάθος, απ’ ό,τι προκύπτει δεν έκαναν τ</w:t>
      </w:r>
      <w:r>
        <w:rPr>
          <w:rFonts w:eastAsia="Times New Roman" w:cs="Times New Roman"/>
          <w:szCs w:val="24"/>
        </w:rPr>
        <w:t>ίποτα. Γι</w:t>
      </w:r>
      <w:r>
        <w:rPr>
          <w:rFonts w:eastAsia="Times New Roman" w:cs="Times New Roman"/>
          <w:szCs w:val="24"/>
        </w:rPr>
        <w:t>α</w:t>
      </w:r>
      <w:r>
        <w:rPr>
          <w:rFonts w:eastAsia="Times New Roman" w:cs="Times New Roman"/>
          <w:szCs w:val="24"/>
        </w:rPr>
        <w:t xml:space="preserve"> αυτό, συνολικά λέμε ότι αυτό αφορά και την Κρατική Ασφάλεια, την Αστυνομία, αλλά και τις δικαστικές αρχές, δηλαδή παραπέμπουν ευθέως στο </w:t>
      </w:r>
      <w:r>
        <w:rPr>
          <w:rFonts w:eastAsia="Times New Roman" w:cs="Times New Roman"/>
          <w:szCs w:val="24"/>
        </w:rPr>
        <w:lastRenderedPageBreak/>
        <w:t>κράτος, στην Κυβέρνησή σας. Εκτός και αν η Κυβέρνησή σας αρχίζει και μιλά πάλι γενικά και αφηρημένα περί κάπ</w:t>
      </w:r>
      <w:r>
        <w:rPr>
          <w:rFonts w:eastAsia="Times New Roman" w:cs="Times New Roman"/>
          <w:szCs w:val="24"/>
        </w:rPr>
        <w:t>οιου παρακράτους μέσα στο κράτος!</w:t>
      </w:r>
    </w:p>
    <w:p w14:paraId="5FF1982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και με τις εκθέσεις και τα πορίσματα της ΑΔΑΕ τα οποία έχουμε υπ’ </w:t>
      </w:r>
      <w:proofErr w:type="spellStart"/>
      <w:r>
        <w:rPr>
          <w:rFonts w:eastAsia="Times New Roman" w:cs="Times New Roman"/>
          <w:szCs w:val="24"/>
        </w:rPr>
        <w:t>όψιν</w:t>
      </w:r>
      <w:proofErr w:type="spellEnd"/>
      <w:r>
        <w:rPr>
          <w:rFonts w:eastAsia="Times New Roman" w:cs="Times New Roman"/>
          <w:szCs w:val="24"/>
        </w:rPr>
        <w:t xml:space="preserve"> μας, πέραν των δεκάδων κλήσεων που έχουν διενεργηθεί από διαφορετικές χώρες του εξωτερικού με χρήση της τεχνικής παραποίησης προέλευσης τηλεφων</w:t>
      </w:r>
      <w:r>
        <w:rPr>
          <w:rFonts w:eastAsia="Times New Roman" w:cs="Times New Roman"/>
          <w:szCs w:val="24"/>
        </w:rPr>
        <w:t>ημάτων, επιπλέον έχουν γίνει κλήσεις επίσης από το εξωτερικό όχι μέσω του διαδικτύου, αλλά μέσω τηλεφωνικού κέντρου, οι οποίες είναι δυνατόν κατόπιν σχετικής και συγκεκριμένης έρευνας να διαπιστωθεί από πού ακριβώς προέρχονται και ακριβώς έτσι να ζητηθεί η</w:t>
      </w:r>
      <w:r>
        <w:rPr>
          <w:rFonts w:eastAsia="Times New Roman" w:cs="Times New Roman"/>
          <w:szCs w:val="24"/>
        </w:rPr>
        <w:t xml:space="preserve"> αποκάλυψή τους.</w:t>
      </w:r>
    </w:p>
    <w:p w14:paraId="5FF1982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Εύλογα προκύπτει το ερώτημα γιατί πηγαίνει στο αρχείο αυτή η τόσο σοβαρή υπόθεση, η οποία δεν έχει σχέση με τα διάφορα </w:t>
      </w:r>
      <w:proofErr w:type="spellStart"/>
      <w:r>
        <w:rPr>
          <w:rFonts w:eastAsia="Times New Roman" w:cs="Times New Roman"/>
          <w:szCs w:val="24"/>
        </w:rPr>
        <w:t>παιχνιδάκια</w:t>
      </w:r>
      <w:proofErr w:type="spellEnd"/>
      <w:r>
        <w:rPr>
          <w:rFonts w:eastAsia="Times New Roman" w:cs="Times New Roman"/>
          <w:szCs w:val="24"/>
        </w:rPr>
        <w:t xml:space="preserve"> που παίζουν τα παιδάκια, σαν κάτι καλόπαιδα εδώ που γυρνάνε και μέσα στους χώρους της Βουλής, γνωστοί και γι</w:t>
      </w:r>
      <w:r>
        <w:rPr>
          <w:rFonts w:eastAsia="Times New Roman" w:cs="Times New Roman"/>
          <w:szCs w:val="24"/>
        </w:rPr>
        <w:t>α το παρελθόν και για παρόν και για το μέλλον τους, με τη ναζιστική ιδεολογία και το μυαλό που κουβαλάνε. Η υπόθεση, όμως, συνδέεται με το απόρρητο των επικοινωνιών και πηγαίνει και αυτή στο αρχείο.</w:t>
      </w:r>
    </w:p>
    <w:p w14:paraId="5FF1982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λοιπόν, είναι πολύ σοβαρή υπόθεση και εύλογα προκύπτ</w:t>
      </w:r>
      <w:r>
        <w:rPr>
          <w:rFonts w:eastAsia="Times New Roman" w:cs="Times New Roman"/>
          <w:szCs w:val="24"/>
        </w:rPr>
        <w:t>ουν αυτά τα ερωτήματα. Μιλώ αργά, μήπως και τα εμπεδώσετε κάποια στιγμή.</w:t>
      </w:r>
    </w:p>
    <w:p w14:paraId="5FF1982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είναι </w:t>
      </w:r>
      <w:proofErr w:type="spellStart"/>
      <w:r>
        <w:rPr>
          <w:rFonts w:eastAsia="Times New Roman" w:cs="Times New Roman"/>
          <w:szCs w:val="24"/>
        </w:rPr>
        <w:t>υπόλογη</w:t>
      </w:r>
      <w:proofErr w:type="spellEnd"/>
      <w:r>
        <w:rPr>
          <w:rFonts w:eastAsia="Times New Roman" w:cs="Times New Roman"/>
          <w:szCs w:val="24"/>
        </w:rPr>
        <w:t>. Πρέπει επιτέλους να αναλάβει τις ευθύνες της, ώστε να μην τεθεί ο φάκελος στο αρχείο και να προχωρήσουν περαιτέρω οι έρευνες</w:t>
      </w:r>
      <w:r>
        <w:rPr>
          <w:rFonts w:eastAsia="Times New Roman" w:cs="Times New Roman"/>
          <w:szCs w:val="24"/>
        </w:rPr>
        <w:t>,</w:t>
      </w:r>
      <w:r>
        <w:rPr>
          <w:rFonts w:eastAsia="Times New Roman" w:cs="Times New Roman"/>
          <w:szCs w:val="24"/>
        </w:rPr>
        <w:t xml:space="preserve"> για να αποκαλυφθούν ποιοι μηχα</w:t>
      </w:r>
      <w:r>
        <w:rPr>
          <w:rFonts w:eastAsia="Times New Roman" w:cs="Times New Roman"/>
          <w:szCs w:val="24"/>
        </w:rPr>
        <w:t>νισμοί κρύβονται πίσω από αυτή την υπόθεση. Αλλιώς αναλαμβάνετε συγκεκριμένες, τεράστιες πολιτικές ευθύνες για το ποιους ακριβώς θέλετε να συγκαλύψετε. Τα λέμε καθαρά και ξάστερα.</w:t>
      </w:r>
    </w:p>
    <w:p w14:paraId="5FF1982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Ευχαριστούμε τον κύριο Πρόεδρο της Κοινοβουλ</w:t>
      </w:r>
      <w:r>
        <w:rPr>
          <w:rFonts w:eastAsia="Times New Roman" w:cs="Times New Roman"/>
          <w:szCs w:val="24"/>
        </w:rPr>
        <w:t>ευτικής Ομάδας του ΚΚΕ.</w:t>
      </w:r>
    </w:p>
    <w:p w14:paraId="5FF1982C" w14:textId="77777777" w:rsidR="00BA0105" w:rsidRDefault="00C470DB">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w:t>
      </w:r>
      <w:r>
        <w:rPr>
          <w:rFonts w:eastAsia="Times New Roman" w:cs="Times New Roman"/>
        </w:rPr>
        <w:t>ιστορία του κτηρίου και τον τρόπο οργάνωσης και λειτουργίας της Βουλής, εννέα σπουδαστές και ένας συνοδός τους από το ιδιωτικό ΙΕΚ «</w:t>
      </w:r>
      <w:r>
        <w:rPr>
          <w:rFonts w:eastAsia="Times New Roman" w:cs="Times New Roman"/>
        </w:rPr>
        <w:t>ΝΕΑ ΓΝΩΣΗ</w:t>
      </w:r>
      <w:r>
        <w:rPr>
          <w:rFonts w:eastAsia="Times New Roman" w:cs="Times New Roman"/>
        </w:rPr>
        <w:t xml:space="preserve">», με ειδικότητα «Στέλεχος διοίκησης και οικονομίας στον τουρισμό». </w:t>
      </w:r>
    </w:p>
    <w:p w14:paraId="5FF1982D" w14:textId="77777777" w:rsidR="00BA0105" w:rsidRDefault="00C470DB">
      <w:pPr>
        <w:spacing w:line="600" w:lineRule="auto"/>
        <w:ind w:firstLine="720"/>
        <w:contextualSpacing/>
        <w:jc w:val="both"/>
        <w:rPr>
          <w:rFonts w:eastAsia="Times New Roman" w:cs="Times New Roman"/>
        </w:rPr>
      </w:pPr>
      <w:r>
        <w:rPr>
          <w:rFonts w:eastAsia="Times New Roman" w:cs="Times New Roman"/>
        </w:rPr>
        <w:lastRenderedPageBreak/>
        <w:t xml:space="preserve">Η Βουλή σάς καλωσορίζει. </w:t>
      </w:r>
    </w:p>
    <w:p w14:paraId="5FF1982E" w14:textId="77777777" w:rsidR="00BA0105" w:rsidRDefault="00C470DB">
      <w:pPr>
        <w:spacing w:line="600" w:lineRule="auto"/>
        <w:ind w:firstLine="720"/>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w:t>
      </w:r>
      <w:r>
        <w:rPr>
          <w:rFonts w:eastAsia="Times New Roman" w:cs="Times New Roman"/>
        </w:rPr>
        <w:t>όλες τις πτέρυγες της Βουλής)</w:t>
      </w:r>
    </w:p>
    <w:p w14:paraId="5FF1982F"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Επί της διαδικασίας τώρα, θα δώσω τον λόγο στον Υπουργό κ. Πετρόπουλο, για να ενημερώσει το Σώμα για κάποιες νομοτεχνικές βελτιώσεις. </w:t>
      </w:r>
    </w:p>
    <w:p w14:paraId="5FF19830" w14:textId="77777777" w:rsidR="00BA0105" w:rsidRDefault="00C470DB">
      <w:pPr>
        <w:spacing w:line="600" w:lineRule="auto"/>
        <w:ind w:firstLine="720"/>
        <w:contextualSpacing/>
        <w:jc w:val="both"/>
        <w:rPr>
          <w:rFonts w:eastAsia="Times New Roman"/>
          <w:szCs w:val="24"/>
        </w:rPr>
      </w:pPr>
      <w:r>
        <w:rPr>
          <w:rFonts w:eastAsia="Times New Roman"/>
          <w:szCs w:val="24"/>
        </w:rPr>
        <w:t>Απομένουν επτά Βουλευτές. Θα μιλήσουν δύο εξ αυτών. Μετά θα μιλήσει ο κ. Λαγός ως Κοινοβουλ</w:t>
      </w:r>
      <w:r>
        <w:rPr>
          <w:rFonts w:eastAsia="Times New Roman"/>
          <w:szCs w:val="24"/>
        </w:rPr>
        <w:t>ευτικός Εκπρόσωπος, γιατί δεν έχει μιλήσει κανένας άλλος Κοινοβουλευτικός Εκπρόσωπος</w:t>
      </w:r>
      <w:r>
        <w:rPr>
          <w:rFonts w:eastAsia="Times New Roman"/>
          <w:szCs w:val="24"/>
        </w:rPr>
        <w:t>,</w:t>
      </w:r>
      <w:r>
        <w:rPr>
          <w:rFonts w:eastAsia="Times New Roman"/>
          <w:szCs w:val="24"/>
        </w:rPr>
        <w:t xml:space="preserve"> εκτός του κ. Λοβέρδου. Οπότε θα ήθελα λίγο την ανοχή, όσον αφορά τον χρόνο. Στον χρόνο να είστε όσο πιο τυπικοί μπορείτε.</w:t>
      </w:r>
    </w:p>
    <w:p w14:paraId="5FF19831" w14:textId="77777777" w:rsidR="00BA0105" w:rsidRDefault="00C470DB">
      <w:pPr>
        <w:spacing w:line="600" w:lineRule="auto"/>
        <w:ind w:firstLine="720"/>
        <w:contextualSpacing/>
        <w:jc w:val="both"/>
        <w:rPr>
          <w:rFonts w:eastAsia="Times New Roman"/>
          <w:szCs w:val="24"/>
        </w:rPr>
      </w:pPr>
      <w:r>
        <w:rPr>
          <w:rFonts w:eastAsia="Times New Roman"/>
          <w:szCs w:val="24"/>
        </w:rPr>
        <w:t>Ορίστε, κύριε Πετρόπουλε, έχετε τον λόγο.</w:t>
      </w:r>
    </w:p>
    <w:p w14:paraId="5FF1983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ΑΝΑΣΤΑ</w:t>
      </w:r>
      <w:r>
        <w:rPr>
          <w:rFonts w:eastAsia="Times New Roman" w:cs="Times New Roman"/>
          <w:b/>
          <w:szCs w:val="24"/>
        </w:rPr>
        <w:t xml:space="preserve">ΣΙΟΣ ΠΕΤΡΟΠΟΥΛΟΣ (Υφυπουργός Εργασίας, Κοινωνικής Ασφάλισης και Κοινωνικής Αλληλεγγύης): </w:t>
      </w:r>
      <w:r>
        <w:rPr>
          <w:rFonts w:eastAsia="Times New Roman" w:cs="Times New Roman"/>
          <w:szCs w:val="24"/>
        </w:rPr>
        <w:t xml:space="preserve">Θα είμαι πολύ σύντομος, κύριε Πρόεδρε, για να ετοιμάσουν οι υπηρεσίες της Βουλής το σχετικό κείμενο. </w:t>
      </w:r>
    </w:p>
    <w:p w14:paraId="5FF1983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Στο πρώτο άρθρο της προτεινόμενης </w:t>
      </w:r>
      <w:r>
        <w:rPr>
          <w:rFonts w:eastAsia="Times New Roman" w:cs="Times New Roman"/>
          <w:bCs/>
          <w:szCs w:val="24"/>
        </w:rPr>
        <w:t>τροπολογία</w:t>
      </w:r>
      <w:r>
        <w:rPr>
          <w:rFonts w:eastAsia="Times New Roman" w:cs="Times New Roman"/>
          <w:szCs w:val="24"/>
        </w:rPr>
        <w:t>ς συμπληρώνεται η φρά</w:t>
      </w:r>
      <w:r>
        <w:rPr>
          <w:rFonts w:eastAsia="Times New Roman" w:cs="Times New Roman"/>
          <w:szCs w:val="24"/>
        </w:rPr>
        <w:t>ση «κατόπιν αιτήσεώς τους». Αφορά εκεί</w:t>
      </w:r>
      <w:r>
        <w:rPr>
          <w:rFonts w:eastAsia="Times New Roman" w:cs="Times New Roman"/>
          <w:szCs w:val="24"/>
        </w:rPr>
        <w:lastRenderedPageBreak/>
        <w:t>νους τους ιδιοκτήτες που εντάσσονται στο ΕΔΟΕΑΠ. Επειδή επιλέγουν μεταξύ τους ποιοι θα είναι, πρέπει να μπει κατ’ ανάγκη αυτή η νομοτεχνική βελτίωση.</w:t>
      </w:r>
    </w:p>
    <w:p w14:paraId="5FF1983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Υπάρχουν άλλες έξι διατυπώσεις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νομοτεχνικές βελτιώσεις. Να πω για </w:t>
      </w:r>
      <w:r>
        <w:rPr>
          <w:rFonts w:eastAsia="Times New Roman" w:cs="Times New Roman"/>
          <w:szCs w:val="24"/>
        </w:rPr>
        <w:t xml:space="preserve">τον κύκλο εργασιών της ΕΡΤ, όπως αυτός αποτυπώνεται στον οριστικό απολογισμό χρήσης της ΕΡΤ. Πρέπει να είναι αυτό διευκρινισμένο. </w:t>
      </w:r>
    </w:p>
    <w:p w14:paraId="5FF1983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υπάρχει μια διατύπωση νομοτεχνικής βελτίωσης για το 2% επί των υπηρεσιών διαφήμισης και σε προϊόντα </w:t>
      </w:r>
      <w:proofErr w:type="spellStart"/>
      <w:r>
        <w:rPr>
          <w:rFonts w:eastAsia="Times New Roman" w:cs="Times New Roman"/>
          <w:szCs w:val="24"/>
        </w:rPr>
        <w:t>ιντερνετικά</w:t>
      </w:r>
      <w:proofErr w:type="spellEnd"/>
      <w:r>
        <w:rPr>
          <w:rFonts w:eastAsia="Times New Roman" w:cs="Times New Roman"/>
          <w:szCs w:val="24"/>
        </w:rPr>
        <w:t>. Πρέπε</w:t>
      </w:r>
      <w:r>
        <w:rPr>
          <w:rFonts w:eastAsia="Times New Roman" w:cs="Times New Roman"/>
          <w:szCs w:val="24"/>
        </w:rPr>
        <w:t xml:space="preserve">ι να κάνουμε μια σαφή διατύπωση εκεί. Τη διαδικασία την ορίζει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του ΕΔΟΕΑΠ</w:t>
      </w:r>
      <w:r>
        <w:rPr>
          <w:rFonts w:eastAsia="Times New Roman" w:cs="Times New Roman"/>
          <w:szCs w:val="24"/>
        </w:rPr>
        <w:t xml:space="preserve"> κ</w:t>
      </w:r>
      <w:r>
        <w:rPr>
          <w:rFonts w:eastAsia="Times New Roman" w:cs="Times New Roman"/>
          <w:szCs w:val="24"/>
        </w:rPr>
        <w:t xml:space="preserve">αι κάθε τέτοια διαδικασία που υπάρχει στον κανονισμό κυρώνεται με απόφαση του Υπουργού Εργασίας και Κοινωνικών Ασφαλίσεων. Αυτά είναι τα σημεία και τα </w:t>
      </w:r>
      <w:r>
        <w:rPr>
          <w:rFonts w:eastAsia="Times New Roman" w:cs="Times New Roman"/>
          <w:szCs w:val="24"/>
        </w:rPr>
        <w:t>ανέφερα συνοπτικά.</w:t>
      </w:r>
    </w:p>
    <w:p w14:paraId="5FF1983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Τα καταθέτω για τα Πρακτικά.</w:t>
      </w:r>
    </w:p>
    <w:p w14:paraId="5FF19837" w14:textId="77777777" w:rsidR="00BA0105" w:rsidRDefault="00C470DB">
      <w:pPr>
        <w:spacing w:line="600" w:lineRule="auto"/>
        <w:ind w:firstLine="720"/>
        <w:contextualSpacing/>
        <w:jc w:val="both"/>
        <w:rPr>
          <w:rFonts w:eastAsia="Times New Roman" w:cs="Times New Roman"/>
          <w:szCs w:val="24"/>
        </w:rPr>
      </w:pPr>
      <w:r>
        <w:rPr>
          <w:rFonts w:eastAsia="Times New Roman"/>
          <w:szCs w:val="24"/>
        </w:rPr>
        <w:t xml:space="preserve">(Στο σημείο αυτό ο </w:t>
      </w:r>
      <w:r>
        <w:rPr>
          <w:rFonts w:eastAsia="Times New Roman" w:cs="Times New Roman"/>
          <w:szCs w:val="24"/>
        </w:rPr>
        <w:t xml:space="preserve">Υφυπουργός </w:t>
      </w:r>
      <w:r>
        <w:rPr>
          <w:rFonts w:eastAsia="Times New Roman"/>
          <w:szCs w:val="24"/>
        </w:rPr>
        <w:t xml:space="preserve">κ. </w:t>
      </w:r>
      <w:r>
        <w:rPr>
          <w:rFonts w:eastAsia="Times New Roman" w:cs="Times New Roman"/>
          <w:szCs w:val="24"/>
        </w:rPr>
        <w:t>Αναστάσιος Πετρόπουλος</w:t>
      </w:r>
      <w:r>
        <w:rPr>
          <w:rFonts w:eastAsia="Times New Roman"/>
          <w:szCs w:val="24"/>
        </w:rPr>
        <w:t xml:space="preserve"> καταθέτει για τα Πρακτικά τις προαναφερθείσες νομοτεχνικές βελτιώσεις, οι οποίες έχουν ως εξής:</w:t>
      </w:r>
    </w:p>
    <w:p w14:paraId="5FF19838" w14:textId="77777777" w:rsidR="00BA0105" w:rsidRDefault="00C470DB">
      <w:pPr>
        <w:spacing w:line="600" w:lineRule="auto"/>
        <w:ind w:firstLine="720"/>
        <w:contextualSpacing/>
        <w:jc w:val="center"/>
        <w:rPr>
          <w:rFonts w:eastAsia="Times New Roman" w:cs="Times New Roman"/>
          <w:color w:val="FF0000"/>
          <w:szCs w:val="24"/>
        </w:rPr>
      </w:pPr>
      <w:r w:rsidRPr="0099659E">
        <w:rPr>
          <w:rFonts w:eastAsia="Times New Roman" w:cs="Times New Roman"/>
          <w:color w:val="FF0000"/>
          <w:szCs w:val="24"/>
        </w:rPr>
        <w:t>(ΑΛΛΑΓΗ ΣΕΛΙΔΑΣ</w:t>
      </w:r>
      <w:r>
        <w:rPr>
          <w:rFonts w:eastAsia="Times New Roman" w:cs="Times New Roman"/>
          <w:color w:val="FF0000"/>
          <w:szCs w:val="24"/>
        </w:rPr>
        <w:t>)</w:t>
      </w:r>
    </w:p>
    <w:p w14:paraId="5FF19839" w14:textId="77777777" w:rsidR="00BA0105" w:rsidRDefault="00C470DB">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(ΝΑ ΜΠΟΥΝ ΟΙ ΣΕΛΙΔΕΣ 266-267)</w:t>
      </w:r>
    </w:p>
    <w:p w14:paraId="5FF1983A" w14:textId="77777777" w:rsidR="00BA0105" w:rsidRDefault="00C470DB">
      <w:pPr>
        <w:spacing w:line="600" w:lineRule="auto"/>
        <w:ind w:firstLine="720"/>
        <w:contextualSpacing/>
        <w:jc w:val="center"/>
        <w:rPr>
          <w:rFonts w:eastAsia="Times New Roman" w:cs="Times New Roman"/>
          <w:b/>
          <w:bCs/>
          <w:szCs w:val="24"/>
        </w:rPr>
      </w:pPr>
      <w:r>
        <w:rPr>
          <w:rFonts w:eastAsia="Times New Roman" w:cs="Times New Roman"/>
          <w:color w:val="FF0000"/>
          <w:szCs w:val="24"/>
        </w:rPr>
        <w:lastRenderedPageBreak/>
        <w:t>(ΑΛΛΑΓΗ Σ</w:t>
      </w:r>
      <w:r>
        <w:rPr>
          <w:rFonts w:eastAsia="Times New Roman" w:cs="Times New Roman"/>
          <w:color w:val="FF0000"/>
          <w:szCs w:val="24"/>
        </w:rPr>
        <w:t>ΕΛΙΔΑΣ)</w:t>
      </w:r>
    </w:p>
    <w:p w14:paraId="5FF1983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Ευχαριστούμε για τη συντομία στον χρόνο, κύριε Υπουργέ.</w:t>
      </w:r>
    </w:p>
    <w:p w14:paraId="5FF1983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Καΐσας</w:t>
      </w:r>
      <w:proofErr w:type="spellEnd"/>
      <w:r>
        <w:rPr>
          <w:rFonts w:eastAsia="Times New Roman" w:cs="Times New Roman"/>
          <w:szCs w:val="24"/>
        </w:rPr>
        <w:t xml:space="preserve"> από την Κοινοβουλευτική Ομάδα του ΣΥΡΙΖΑ για πέντε λεπτά. Κύριε συνάδελφε, σας παρακαλώ να είστε συνεπής στον χρόνο σας και εσείς, για</w:t>
      </w:r>
      <w:r>
        <w:rPr>
          <w:rFonts w:eastAsia="Times New Roman" w:cs="Times New Roman"/>
          <w:szCs w:val="24"/>
        </w:rPr>
        <w:t xml:space="preserve"> να μπορέσουμε να ολοκληρώσουμε.</w:t>
      </w:r>
    </w:p>
    <w:p w14:paraId="5FF1983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ΚΑΪΣΑΣ: </w:t>
      </w:r>
      <w:r>
        <w:rPr>
          <w:rFonts w:eastAsia="Times New Roman" w:cs="Times New Roman"/>
          <w:szCs w:val="24"/>
        </w:rPr>
        <w:t>Κύριε Πρόεδρε, δεν δικαιούμαι έξι λεπτά;</w:t>
      </w:r>
    </w:p>
    <w:p w14:paraId="5FF1983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Επειδή έχει ξεφύγει ο χρόνος τελείως, το πήγαμε στην αρχική διαδικασία</w:t>
      </w:r>
      <w:r>
        <w:rPr>
          <w:rFonts w:eastAsia="Times New Roman" w:cs="Times New Roman"/>
          <w:szCs w:val="24"/>
        </w:rPr>
        <w:t>,</w:t>
      </w:r>
      <w:r>
        <w:rPr>
          <w:rFonts w:eastAsia="Times New Roman" w:cs="Times New Roman"/>
          <w:szCs w:val="24"/>
        </w:rPr>
        <w:t xml:space="preserve"> που είναι τα πέντε λεπτά. Κάποιος να ειδοποιήσει τον κ. Φωτήλ</w:t>
      </w:r>
      <w:r>
        <w:rPr>
          <w:rFonts w:eastAsia="Times New Roman" w:cs="Times New Roman"/>
          <w:szCs w:val="24"/>
        </w:rPr>
        <w:t>α ότι είναι ο επόμενος.</w:t>
      </w:r>
    </w:p>
    <w:p w14:paraId="5FF1983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ΚΑΪΣΑΣ: </w:t>
      </w:r>
      <w:r>
        <w:rPr>
          <w:rFonts w:eastAsia="Times New Roman"/>
          <w:color w:val="000000"/>
          <w:szCs w:val="24"/>
        </w:rPr>
        <w:t>Ευχαριστώ, κύριε Πρόεδρε.</w:t>
      </w:r>
      <w:r>
        <w:rPr>
          <w:rFonts w:eastAsia="Times New Roman" w:cs="Times New Roman"/>
          <w:szCs w:val="24"/>
        </w:rPr>
        <w:t xml:space="preserve"> </w:t>
      </w:r>
    </w:p>
    <w:p w14:paraId="5FF1984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νομοσχέδιο αυτό ήρθε με τη διαδικασία του επείγοντος και πιστεύω ότι θα τελειώσει, θα ψηφιστεί, θα προλάβει. Το λέω αυτό γιατί παρ</w:t>
      </w:r>
      <w:r>
        <w:rPr>
          <w:rFonts w:eastAsia="Times New Roman" w:cs="Times New Roman"/>
          <w:szCs w:val="24"/>
        </w:rPr>
        <w:t>εμ</w:t>
      </w:r>
      <w:r>
        <w:rPr>
          <w:rFonts w:eastAsia="Times New Roman" w:cs="Times New Roman"/>
          <w:szCs w:val="24"/>
        </w:rPr>
        <w:t xml:space="preserve">βλήθηκαν άλλα ζητήματα, τα οποία όχι μόνο δεν βοήθησαν να το συζητήσουμε, αλλά το συσκότισαν και άλλο. </w:t>
      </w:r>
    </w:p>
    <w:p w14:paraId="5FF1984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Τι έρχεται να επιλύσει αυτό το νομοσχέδιο; Για να απαντήσει κάποιος σε αυτό το ερώτημα, πρέπει να περιγράψει ποια είναι η σημερινή κατάσταση. Αρκετοί συ</w:t>
      </w:r>
      <w:r>
        <w:rPr>
          <w:rFonts w:eastAsia="Times New Roman" w:cs="Times New Roman"/>
          <w:szCs w:val="24"/>
        </w:rPr>
        <w:t>νάδελφοι προηγούμενα μίλησαν για το πώς ήταν η κατάσταση και το ’77 και το ’97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Θα αποφύγω να το κάνω και εγώ, αν και έχω υπηρετήσει στην υπηρεσία τριάντα επτά χρόνια.</w:t>
      </w:r>
    </w:p>
    <w:p w14:paraId="5FF1984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Μέχρι σήμερα, λοιπόν, που μιλάμε οι γιατροί εφημερεύουν είκοσι τέσσερις ώρες το εικοσιτετράωρο. Αναλαμβάνουν υπηρεσία ώρα 8.00΄ το πρωί και τελειώνει η εφημερία τους την άλλη μέρα 8.00΄ το πρωί πάλι. Είναι κανένας που πιστεύει ότι μπορεί να συνεχιστεί αυτό</w:t>
      </w:r>
      <w:r>
        <w:rPr>
          <w:rFonts w:eastAsia="Times New Roman" w:cs="Times New Roman"/>
          <w:szCs w:val="24"/>
        </w:rPr>
        <w:t xml:space="preserve">; Και όμως κρατάει σαράντα τόσα χρόνια. Είναι κανένας που πιστεύει ότι δεν πρέπει να διορθωθεί; Υπάρχουν αντιρρήσεις από αρκετούς που δεν ξέρουν τι τραβάνε αυτοί οι άνθρωποι. </w:t>
      </w:r>
    </w:p>
    <w:p w14:paraId="5FF1984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Δεν είναι μόνο η καταπόνηση των γιατρών, που σίγουρα είναι ένα μεγάλο ζήτημα, αλ</w:t>
      </w:r>
      <w:r>
        <w:rPr>
          <w:rFonts w:eastAsia="Times New Roman" w:cs="Times New Roman"/>
          <w:szCs w:val="24"/>
        </w:rPr>
        <w:t>λά είναι τέτοια η κούραση</w:t>
      </w:r>
      <w:r>
        <w:rPr>
          <w:rFonts w:eastAsia="Times New Roman" w:cs="Times New Roman"/>
          <w:szCs w:val="24"/>
        </w:rPr>
        <w:t>,</w:t>
      </w:r>
      <w:r>
        <w:rPr>
          <w:rFonts w:eastAsia="Times New Roman" w:cs="Times New Roman"/>
          <w:szCs w:val="24"/>
        </w:rPr>
        <w:t xml:space="preserve"> που στο τέλος την πληρώνουν οι ασθενείς. Είναι λογικό να γίνονται λάθη και παραλείψεις και να υπάρχει κούραση υπερβολική. Μετά το εικοσιτετράωρο αυτό συνεχίζουν να δουλεύουν για το κανονικό τους ωράριο. </w:t>
      </w:r>
    </w:p>
    <w:p w14:paraId="5FF19844"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Πόσες εφημερίες κάνουν το</w:t>
      </w:r>
      <w:r>
        <w:rPr>
          <w:rFonts w:eastAsia="Times New Roman" w:cs="Times New Roman"/>
          <w:szCs w:val="24"/>
        </w:rPr>
        <w:t>ν μήνα; Διότι ανά μήνα βγαίνει το πρόγραμμα. Οκτώ με δέκα, στις καλές περιπτώσεις. Στα επαρχιακά νοσοκομεία</w:t>
      </w:r>
      <w:r>
        <w:rPr>
          <w:rFonts w:eastAsia="Times New Roman" w:cs="Times New Roman"/>
          <w:szCs w:val="24"/>
        </w:rPr>
        <w:t>,</w:t>
      </w:r>
      <w:r>
        <w:rPr>
          <w:rFonts w:eastAsia="Times New Roman" w:cs="Times New Roman"/>
          <w:szCs w:val="24"/>
        </w:rPr>
        <w:t xml:space="preserve"> αναφέρθηκαν και μερικά παραδείγματα όπου είναι δύο γιατροί, εφημερεύουν δεκαπέντε ημέρες τον μήνα. </w:t>
      </w:r>
    </w:p>
    <w:p w14:paraId="5FF19845"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Όσο παράξενο και να σας φαίνεται αυτό, συμβαίνε</w:t>
      </w:r>
      <w:r>
        <w:rPr>
          <w:rFonts w:eastAsia="Times New Roman" w:cs="Times New Roman"/>
          <w:szCs w:val="24"/>
        </w:rPr>
        <w:t>ι και σε μερικές περιπτώσεις συμβαίνουν και ακόμα χειρότερα. Δεν θέλω, όμως, να συνεχίσω λέγοντας ποια είναι η κατάσταση. Την ξέρουν όλοι οι γιατροί που υπηρετούν αυτή τη στιγμή στο σύστημα. Ευτυχώς που ήρθε το πρόστιμο των 150 εκατομμυρίων και ταρακουνήθη</w:t>
      </w:r>
      <w:r>
        <w:rPr>
          <w:rFonts w:eastAsia="Times New Roman" w:cs="Times New Roman"/>
          <w:szCs w:val="24"/>
        </w:rPr>
        <w:t xml:space="preserve">κε κάπως το σύστημα και δεν θα συνεχίσουμε έτσι. </w:t>
      </w:r>
    </w:p>
    <w:p w14:paraId="5FF19846"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Τι προβλέπει το νομοσχέδιο; Θα διαβάσω επί λέξει μία παράγραφο: «Το τακτικό ωράριο των νοσοκομειακών γιατρών είναι επτάωρο, συνεχές, πρωινό και πενθήμερο, από Δευτέρα ως Παρασκευή, από τις 8.00΄ ως τις 15.0</w:t>
      </w:r>
      <w:r>
        <w:rPr>
          <w:rFonts w:eastAsia="Times New Roman" w:cs="Times New Roman"/>
          <w:szCs w:val="24"/>
        </w:rPr>
        <w:t>0΄</w:t>
      </w:r>
      <w:r>
        <w:rPr>
          <w:rFonts w:eastAsia="Times New Roman" w:cs="Times New Roman"/>
          <w:szCs w:val="24"/>
        </w:rPr>
        <w:t>.</w:t>
      </w:r>
      <w:r>
        <w:rPr>
          <w:rFonts w:eastAsia="Times New Roman" w:cs="Times New Roman"/>
          <w:szCs w:val="24"/>
        </w:rPr>
        <w:t>».</w:t>
      </w:r>
    </w:p>
    <w:p w14:paraId="5FF19847"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είναι ελαστικές εργασιακές σχέσεις; Αυτό δεν είναι κανονικό ωράριο υπαλλήλων; Ακούσαμε διάφορα εδώ και κοντεύουμε να τρελαθούμε. Αυτό λέει το άρθρο 3 παράγραφος 1. </w:t>
      </w:r>
    </w:p>
    <w:p w14:paraId="5FF19848"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Το αποσύραμε αυτό. </w:t>
      </w:r>
    </w:p>
    <w:p w14:paraId="5FF19849"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ΓΕΩΡΓΙΟΣ ΚΑΪΣΑΣ:</w:t>
      </w:r>
      <w:r>
        <w:rPr>
          <w:rFonts w:eastAsia="Times New Roman" w:cs="Times New Roman"/>
          <w:szCs w:val="24"/>
        </w:rPr>
        <w:t xml:space="preserve"> Το αποσύραμε. </w:t>
      </w:r>
    </w:p>
    <w:p w14:paraId="5FF1984A"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Υποχρε</w:t>
      </w:r>
      <w:r>
        <w:rPr>
          <w:rFonts w:eastAsia="Times New Roman" w:cs="Times New Roman"/>
          <w:szCs w:val="24"/>
        </w:rPr>
        <w:t>ώνει τον γιατρό να δουλεύει σαράντα οκτώ ώρες την εβδομάδα, δηλαδή τριάντα πέντε τακτικές που δουλεύει, και άλλη μία εφημερία, άλλες δώδεκα ώρες. Αυτό είναι το σαρανταοκτάωρο. Σήμερα, δεν υπάρχει κανένας γιατρός που να δουλεύει με τέτοιο ωράριο, δεν βρίσκε</w:t>
      </w:r>
      <w:r>
        <w:rPr>
          <w:rFonts w:eastAsia="Times New Roman" w:cs="Times New Roman"/>
          <w:szCs w:val="24"/>
        </w:rPr>
        <w:t xml:space="preserve">ται. Δεν υπάρχει πουθενά σε κανένα νοσοκομείο, όσο μεγάλο και να είναι. Δίνει τη δυνατότητα, με τη συγκατάθεση του γιατρού, να πάει στις δύο εφημερίες, δύο δωδεκάωρες, όπως θα εξηγήσω. Με τη συγκατάθεσή του πάντα! </w:t>
      </w:r>
    </w:p>
    <w:p w14:paraId="5FF1984B"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Με το καινούργιο νομοσχέδιο εφημερεύουν ό</w:t>
      </w:r>
      <w:r>
        <w:rPr>
          <w:rFonts w:eastAsia="Times New Roman" w:cs="Times New Roman"/>
          <w:szCs w:val="24"/>
        </w:rPr>
        <w:t xml:space="preserve">λοι οι γιατροί. Για όσους δεν ξέρουν, οι πανεπιστημιακοί γιατροί πάνω από μία ορισμένη βαθμίδα δεν εφημερεύουν αυτή τη στιγμή και είναι τεράστιο πρόβλημα για τους υπόλοιπους γιατρούς. </w:t>
      </w:r>
    </w:p>
    <w:p w14:paraId="5FF1984C"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εικοσιτετράωρη η εφημερία, λοιπόν, γίνεται δωδεκάωρη. Άρα, λοιπόν, </w:t>
      </w:r>
      <w:r>
        <w:rPr>
          <w:rFonts w:eastAsia="Times New Roman" w:cs="Times New Roman"/>
          <w:szCs w:val="24"/>
        </w:rPr>
        <w:t>δεν θεωρείται ότι μειώνεται; Μπορεί να εφαρμοστεί αυτό το σύστημα; Όχι. Είμαστε κατηγορηματικοί. Πρέπει να υπάρξουν προϋποθέσεις. Ποιες; ΤΕΠ αυτόνομα, αυτό που έχουν εξαγγείλει οι Υπουργοί και θα προχωρήσει, νέες προσλήψεις, όπου επίσης έχει οριστεί ο αριθ</w:t>
      </w:r>
      <w:r>
        <w:rPr>
          <w:rFonts w:eastAsia="Times New Roman" w:cs="Times New Roman"/>
          <w:szCs w:val="24"/>
        </w:rPr>
        <w:t xml:space="preserve">μός, δημιουργία πρωτοβάθμιας φροντίδας υγείας, με την οποία θα ελαφρύνουν πάρα πολύ </w:t>
      </w:r>
      <w:r>
        <w:rPr>
          <w:rFonts w:eastAsia="Times New Roman" w:cs="Times New Roman"/>
          <w:szCs w:val="24"/>
        </w:rPr>
        <w:lastRenderedPageBreak/>
        <w:t>τα νοσοκομεία. Φυσικά αυτά δεν μπορούν να γίνουν από τη μία ημέρα στην άλλη</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α γίνουν σε τρία χρόνια. </w:t>
      </w:r>
    </w:p>
    <w:p w14:paraId="5FF1984D"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w:t>
      </w:r>
      <w:r>
        <w:rPr>
          <w:rFonts w:eastAsia="Times New Roman" w:cs="Times New Roman"/>
          <w:szCs w:val="24"/>
        </w:rPr>
        <w:t>υρίου Βουλευτή)</w:t>
      </w:r>
    </w:p>
    <w:p w14:paraId="5FF1984E"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Θα ήθελα να πω μία κουβέντα μόνο για τα Συμβούλια Κρίσης, μια</w:t>
      </w:r>
      <w:r>
        <w:rPr>
          <w:rFonts w:eastAsia="Times New Roman" w:cs="Times New Roman"/>
          <w:szCs w:val="24"/>
        </w:rPr>
        <w:t>ς</w:t>
      </w:r>
      <w:r>
        <w:rPr>
          <w:rFonts w:eastAsia="Times New Roman" w:cs="Times New Roman"/>
          <w:szCs w:val="24"/>
        </w:rPr>
        <w:t xml:space="preserve"> και δεν έχω χρόνο. Όλοι ξέρουμε πώς ορίζονταν οι κριτές. Από τον Υπουργό Υγείας κατευθείαν! Όλοι ξέρουμε τι γινόταν όλα αυτά τα χρόνια από το 1985, τουλάχιστον, που εφαρμόστηκε </w:t>
      </w:r>
      <w:r>
        <w:rPr>
          <w:rFonts w:eastAsia="Times New Roman" w:cs="Times New Roman"/>
          <w:szCs w:val="24"/>
        </w:rPr>
        <w:t xml:space="preserve">το ΕΣΥ, μέχρι και σήμερα. Τώρα που θα επιλέγονται με κριτήριο την τύχη, θα κληρώνονται δηλαδή, τώρα θα γίνει το κομματικό κράτος; Γιατί το ακούσαμε και αυτό. </w:t>
      </w:r>
    </w:p>
    <w:p w14:paraId="5FF1984F"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Καλώ όλους τους Βουλευτές να υπερψηφίσουν αυτό το νομοσχέδιο, γιατί επιλύει χρόνια προβλήματα των</w:t>
      </w:r>
      <w:r>
        <w:rPr>
          <w:rFonts w:eastAsia="Times New Roman" w:cs="Times New Roman"/>
          <w:szCs w:val="24"/>
        </w:rPr>
        <w:t xml:space="preserve"> γιατρών και των νοσοκομείων. </w:t>
      </w:r>
      <w:r>
        <w:rPr>
          <w:rFonts w:eastAsia="Times New Roman" w:cs="Times New Roman"/>
          <w:szCs w:val="24"/>
        </w:rPr>
        <w:t>Σ</w:t>
      </w:r>
      <w:r>
        <w:rPr>
          <w:rFonts w:eastAsia="Times New Roman" w:cs="Times New Roman"/>
          <w:szCs w:val="24"/>
        </w:rPr>
        <w:t xml:space="preserve">ας τα λέει αυτά ένας γιατρός ο οποίος επί τριάντα επτά χρόνια υπηρέτησε το σύστημα. </w:t>
      </w:r>
    </w:p>
    <w:p w14:paraId="5FF19850"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FF19851" w14:textId="77777777" w:rsidR="00BA0105" w:rsidRDefault="00C470DB">
      <w:pPr>
        <w:spacing w:after="0"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FF19852"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συνάδελφο. </w:t>
      </w:r>
    </w:p>
    <w:p w14:paraId="5FF19853"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w:t>
      </w:r>
      <w:r>
        <w:rPr>
          <w:rFonts w:eastAsia="Times New Roman" w:cs="Times New Roman"/>
          <w:szCs w:val="24"/>
        </w:rPr>
        <w:t xml:space="preserve"> ο κ. Φωτήλας για πέντε λεπτά. </w:t>
      </w:r>
    </w:p>
    <w:p w14:paraId="5FF19854"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Ευχαριστώ, κύριε Πρόεδρε. </w:t>
      </w:r>
    </w:p>
    <w:p w14:paraId="5FF19855"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αντιλαμβάνομαι, βέβαια, γιατί μειώσατε τον χρόνο. </w:t>
      </w:r>
    </w:p>
    <w:p w14:paraId="5FF19856"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Βάσει του Κανονισμού, που έχει αλλάξει, στα επείγοντα νομοσχέδια ο χρόνος είναι πέντε λεπτά. </w:t>
      </w:r>
      <w:r>
        <w:rPr>
          <w:rFonts w:eastAsia="Times New Roman" w:cs="Times New Roman"/>
          <w:szCs w:val="24"/>
        </w:rPr>
        <w:t xml:space="preserve">Βλέπετε ότι υπάρχει ανοχή. Αν σας πω ότι έχετε έξι λεπτά, κύριε Φωτήλα, θα μιλήσετε οκτώ. </w:t>
      </w:r>
    </w:p>
    <w:p w14:paraId="5FF19857"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Έτσι το δέχομαι.</w:t>
      </w:r>
    </w:p>
    <w:p w14:paraId="5FF19858"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προφανές ότι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βρίσκεται σε απόγνωση. Στους λίγους μήνες που της απομένουν κάνει οτιδήποτε μπορεί για να παραμείνει γαντζωμένη στην εξουσία. </w:t>
      </w:r>
    </w:p>
    <w:p w14:paraId="5FF19859" w14:textId="77777777" w:rsidR="00BA0105" w:rsidRDefault="00C470DB">
      <w:pPr>
        <w:spacing w:after="0" w:line="600" w:lineRule="auto"/>
        <w:ind w:firstLine="709"/>
        <w:contextualSpacing/>
        <w:jc w:val="center"/>
        <w:rPr>
          <w:rFonts w:eastAsia="Times New Roman" w:cs="Times New Roman"/>
          <w:szCs w:val="24"/>
        </w:rPr>
      </w:pPr>
      <w:r>
        <w:rPr>
          <w:rFonts w:eastAsia="Times New Roman" w:cs="Times New Roman"/>
          <w:szCs w:val="24"/>
        </w:rPr>
        <w:t>(Θόρυβος από την πτέρυγα του ΣΥΡΙΖΑ)</w:t>
      </w:r>
    </w:p>
    <w:p w14:paraId="5FF1985A" w14:textId="77777777" w:rsidR="00BA0105" w:rsidRDefault="00C470DB">
      <w:pPr>
        <w:spacing w:after="0" w:line="600" w:lineRule="auto"/>
        <w:ind w:firstLine="720"/>
        <w:contextualSpacing/>
        <w:rPr>
          <w:rFonts w:eastAsia="Times New Roman" w:cs="Times New Roman"/>
          <w:szCs w:val="24"/>
        </w:rPr>
      </w:pPr>
      <w:r>
        <w:rPr>
          <w:rFonts w:eastAsia="Times New Roman" w:cs="Times New Roman"/>
          <w:szCs w:val="24"/>
        </w:rPr>
        <w:t xml:space="preserve">Θα με αφήσετε να μιλήσω; </w:t>
      </w:r>
    </w:p>
    <w:p w14:paraId="5FF1985B"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Κύριοι συνάδελφοι, σεβαστείτε</w:t>
      </w:r>
      <w:r>
        <w:rPr>
          <w:rFonts w:eastAsia="Times New Roman" w:cs="Times New Roman"/>
          <w:szCs w:val="24"/>
        </w:rPr>
        <w:t xml:space="preserve"> τον ομιλούντα. </w:t>
      </w:r>
    </w:p>
    <w:p w14:paraId="5FF1985C"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Φέρνει νομοσχέδια, όπως το σημερινό, με διαδικασίες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χωρίς κα</w:t>
      </w:r>
      <w:r>
        <w:rPr>
          <w:rFonts w:eastAsia="Times New Roman" w:cs="Times New Roman"/>
          <w:szCs w:val="24"/>
        </w:rPr>
        <w:t>μ</w:t>
      </w:r>
      <w:r>
        <w:rPr>
          <w:rFonts w:eastAsia="Times New Roman" w:cs="Times New Roman"/>
          <w:szCs w:val="24"/>
        </w:rPr>
        <w:t xml:space="preserve">μία διαβούλευση. </w:t>
      </w:r>
    </w:p>
    <w:p w14:paraId="5FF1985D"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Μας ζητήθηκε να καλέσουμε φορείς. Ακούστε, κύριε </w:t>
      </w:r>
      <w:proofErr w:type="spellStart"/>
      <w:r>
        <w:rPr>
          <w:rFonts w:eastAsia="Times New Roman" w:cs="Times New Roman"/>
          <w:szCs w:val="24"/>
        </w:rPr>
        <w:t>Αμυρά</w:t>
      </w:r>
      <w:proofErr w:type="spellEnd"/>
      <w:r>
        <w:rPr>
          <w:rFonts w:eastAsia="Times New Roman" w:cs="Times New Roman"/>
          <w:szCs w:val="24"/>
        </w:rPr>
        <w:t>. Όταν διαμαρτυρηθήκαμε ότι δεν μπορούμε να καλέσουμε φορείς από όλη την Ελλά</w:t>
      </w:r>
      <w:r>
        <w:rPr>
          <w:rFonts w:eastAsia="Times New Roman" w:cs="Times New Roman"/>
          <w:szCs w:val="24"/>
        </w:rPr>
        <w:t xml:space="preserve">δα, ώστε να βρίσκονται στη Βουλή μέσα </w:t>
      </w:r>
      <w:r>
        <w:rPr>
          <w:rFonts w:eastAsia="Times New Roman" w:cs="Times New Roman"/>
          <w:szCs w:val="24"/>
        </w:rPr>
        <w:lastRenderedPageBreak/>
        <w:t>σε τρεις ώρες -γιατί αυτό μας ζητήθηκε-</w:t>
      </w:r>
      <w:r>
        <w:rPr>
          <w:rFonts w:eastAsia="Times New Roman" w:cs="Times New Roman"/>
          <w:szCs w:val="24"/>
        </w:rPr>
        <w:t>,</w:t>
      </w:r>
      <w:r>
        <w:rPr>
          <w:rFonts w:eastAsia="Times New Roman" w:cs="Times New Roman"/>
          <w:szCs w:val="24"/>
        </w:rPr>
        <w:t xml:space="preserve"> ξέρετε ποια ήταν η απάντηση του </w:t>
      </w:r>
      <w:r>
        <w:rPr>
          <w:rFonts w:eastAsia="Times New Roman" w:cs="Times New Roman"/>
          <w:szCs w:val="24"/>
        </w:rPr>
        <w:t>ε</w:t>
      </w:r>
      <w:r>
        <w:rPr>
          <w:rFonts w:eastAsia="Times New Roman" w:cs="Times New Roman"/>
          <w:szCs w:val="24"/>
        </w:rPr>
        <w:t>ισηγητή του ΣΥΡΙΖΑ; Μα, όσοι χρειάζονται, έχουν ήδη ενημερωθεί. Ο απόλυτος ευτελισμός του Κοινοβουλίου!</w:t>
      </w:r>
    </w:p>
    <w:p w14:paraId="5FF1985E"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Εν τοιαύτη </w:t>
      </w:r>
      <w:proofErr w:type="spellStart"/>
      <w:r>
        <w:rPr>
          <w:rFonts w:eastAsia="Times New Roman" w:cs="Times New Roman"/>
          <w:szCs w:val="24"/>
        </w:rPr>
        <w:t>περιπτώσει</w:t>
      </w:r>
      <w:proofErr w:type="spellEnd"/>
      <w:r>
        <w:rPr>
          <w:rFonts w:eastAsia="Times New Roman" w:cs="Times New Roman"/>
          <w:szCs w:val="24"/>
        </w:rPr>
        <w:t>, κύριοι συνάδελφοι</w:t>
      </w:r>
      <w:r>
        <w:rPr>
          <w:rFonts w:eastAsia="Times New Roman" w:cs="Times New Roman"/>
          <w:szCs w:val="24"/>
        </w:rPr>
        <w:t xml:space="preserve">, μην τα φέρνετε στις </w:t>
      </w:r>
      <w:r>
        <w:rPr>
          <w:rFonts w:eastAsia="Times New Roman" w:cs="Times New Roman"/>
          <w:szCs w:val="24"/>
        </w:rPr>
        <w:t>ε</w:t>
      </w:r>
      <w:r>
        <w:rPr>
          <w:rFonts w:eastAsia="Times New Roman" w:cs="Times New Roman"/>
          <w:szCs w:val="24"/>
        </w:rPr>
        <w:t xml:space="preserve">πιτροπές. Να πάμε κατευθείαν στην Ολομέλεια, να τελειώσει η υπόθεση, άμα είναι έτσι τα νομοσχέδια. </w:t>
      </w:r>
    </w:p>
    <w:p w14:paraId="5FF1985F"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Την ίδια ώρα, με το νομοσχέδιο κοροϊδεύει και προσβάλλει τον χώρο της υγείας. Λέει, μάλιστα, ότι έχει γνήσιο ενδιαφέρον για τους ιατρ</w:t>
      </w:r>
      <w:r>
        <w:rPr>
          <w:rFonts w:eastAsia="Times New Roman" w:cs="Times New Roman"/>
          <w:szCs w:val="24"/>
        </w:rPr>
        <w:t xml:space="preserve">ούς και τις εφημερίες τους. </w:t>
      </w:r>
      <w:r>
        <w:rPr>
          <w:rFonts w:eastAsia="Times New Roman" w:cs="Times New Roman"/>
          <w:szCs w:val="24"/>
        </w:rPr>
        <w:t>Π</w:t>
      </w:r>
      <w:r>
        <w:rPr>
          <w:rFonts w:eastAsia="Times New Roman" w:cs="Times New Roman"/>
          <w:szCs w:val="24"/>
        </w:rPr>
        <w:t xml:space="preserve">οιος το λέει αυτό; Ο κ. </w:t>
      </w:r>
      <w:proofErr w:type="spellStart"/>
      <w:r>
        <w:rPr>
          <w:rFonts w:eastAsia="Times New Roman" w:cs="Times New Roman"/>
          <w:szCs w:val="24"/>
        </w:rPr>
        <w:t>Πολάκης</w:t>
      </w:r>
      <w:proofErr w:type="spellEnd"/>
      <w:r>
        <w:rPr>
          <w:rFonts w:eastAsia="Times New Roman" w:cs="Times New Roman"/>
          <w:szCs w:val="24"/>
        </w:rPr>
        <w:t xml:space="preserve">, που συνεχίζει να υβρίζει τη συντριπτική πλειοψηφία των γιατρών, δηλώνοντας ευθαρσώς ότι είναι διεφθαρμένοι. </w:t>
      </w:r>
      <w:r>
        <w:rPr>
          <w:rFonts w:eastAsia="Times New Roman" w:cs="Times New Roman"/>
          <w:szCs w:val="24"/>
        </w:rPr>
        <w:t>Τ</w:t>
      </w:r>
      <w:r>
        <w:rPr>
          <w:rFonts w:eastAsia="Times New Roman" w:cs="Times New Roman"/>
          <w:szCs w:val="24"/>
        </w:rPr>
        <w:t xml:space="preserve">ώρα κόπτεται για τις εφημερίες των διεφθαρμένων, όπως λέει. </w:t>
      </w:r>
      <w:r>
        <w:rPr>
          <w:rFonts w:eastAsia="Times New Roman" w:cs="Times New Roman"/>
          <w:szCs w:val="24"/>
        </w:rPr>
        <w:t>Β</w:t>
      </w:r>
      <w:r>
        <w:rPr>
          <w:rFonts w:eastAsia="Times New Roman" w:cs="Times New Roman"/>
          <w:szCs w:val="24"/>
        </w:rPr>
        <w:t xml:space="preserve">έβαια, δεν περίμενα από </w:t>
      </w:r>
      <w:r>
        <w:rPr>
          <w:rFonts w:eastAsia="Times New Roman" w:cs="Times New Roman"/>
          <w:szCs w:val="24"/>
        </w:rPr>
        <w:t xml:space="preserve">τις δηλώσεις του κ. </w:t>
      </w:r>
      <w:proofErr w:type="spellStart"/>
      <w:r>
        <w:rPr>
          <w:rFonts w:eastAsia="Times New Roman" w:cs="Times New Roman"/>
          <w:szCs w:val="24"/>
        </w:rPr>
        <w:t>Πολάκη</w:t>
      </w:r>
      <w:proofErr w:type="spellEnd"/>
      <w:r>
        <w:rPr>
          <w:rFonts w:eastAsia="Times New Roman" w:cs="Times New Roman"/>
          <w:szCs w:val="24"/>
        </w:rPr>
        <w:t xml:space="preserve">, κάτι άλλο. Ήξερα ποιο είναι το επίπεδο. Άλλωστε, κύριε </w:t>
      </w:r>
      <w:proofErr w:type="spellStart"/>
      <w:r>
        <w:rPr>
          <w:rFonts w:eastAsia="Times New Roman" w:cs="Times New Roman"/>
          <w:szCs w:val="24"/>
        </w:rPr>
        <w:t>Πολάκη</w:t>
      </w:r>
      <w:proofErr w:type="spellEnd"/>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έ</w:t>
      </w:r>
      <w:r>
        <w:rPr>
          <w:rFonts w:eastAsia="Times New Roman" w:cs="Times New Roman"/>
          <w:szCs w:val="24"/>
        </w:rPr>
        <w:t>ξεστι</w:t>
      </w:r>
      <w:proofErr w:type="spellEnd"/>
      <w:r>
        <w:rPr>
          <w:rFonts w:eastAsia="Times New Roman" w:cs="Times New Roman"/>
          <w:szCs w:val="24"/>
        </w:rPr>
        <w:t xml:space="preserve"> </w:t>
      </w:r>
      <w:proofErr w:type="spellStart"/>
      <w:r>
        <w:rPr>
          <w:rFonts w:eastAsia="Times New Roman" w:cs="Times New Roman"/>
          <w:szCs w:val="24"/>
        </w:rPr>
        <w:t>Κλαζομενίοις</w:t>
      </w:r>
      <w:proofErr w:type="spellEnd"/>
      <w:r>
        <w:rPr>
          <w:rFonts w:eastAsia="Times New Roman" w:cs="Times New Roman"/>
          <w:szCs w:val="24"/>
        </w:rPr>
        <w:t xml:space="preserve"> </w:t>
      </w:r>
      <w:proofErr w:type="spellStart"/>
      <w:r>
        <w:rPr>
          <w:rFonts w:eastAsia="Times New Roman" w:cs="Times New Roman"/>
          <w:szCs w:val="24"/>
        </w:rPr>
        <w:t>ασχημονείν</w:t>
      </w:r>
      <w:proofErr w:type="spellEnd"/>
      <w:r>
        <w:rPr>
          <w:rFonts w:eastAsia="Times New Roman" w:cs="Times New Roman"/>
          <w:szCs w:val="24"/>
        </w:rPr>
        <w:t xml:space="preserve">». Μην το </w:t>
      </w:r>
      <w:r>
        <w:rPr>
          <w:rFonts w:eastAsia="Times New Roman" w:cs="Times New Roman"/>
          <w:szCs w:val="24"/>
        </w:rPr>
        <w:t>ψάχνετε</w:t>
      </w:r>
      <w:r>
        <w:rPr>
          <w:rFonts w:eastAsia="Times New Roman" w:cs="Times New Roman"/>
          <w:szCs w:val="24"/>
        </w:rPr>
        <w:t xml:space="preserve"> στο αγγλικό λεξικό, είναι ελληνικά.</w:t>
      </w:r>
    </w:p>
    <w:p w14:paraId="5FF19860"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Θα σας συνιστούσα, όπως και σε όλη την Κυβέρνηση, τους τελευταίους αυτούς μήνες </w:t>
      </w:r>
      <w:r>
        <w:rPr>
          <w:rFonts w:eastAsia="Times New Roman" w:cs="Times New Roman"/>
          <w:szCs w:val="24"/>
        </w:rPr>
        <w:t xml:space="preserve">που θα παραμείνετε στην εξουσία να ασχοληθείτε με τα πραγματικά προβλήματα του χώρου της υγείας και να μην προκαλείτε, προσβάλλοντας τους γιατρούς, που </w:t>
      </w:r>
      <w:r>
        <w:rPr>
          <w:rFonts w:eastAsia="Times New Roman" w:cs="Times New Roman"/>
          <w:szCs w:val="24"/>
        </w:rPr>
        <w:lastRenderedPageBreak/>
        <w:t xml:space="preserve">στη συντριπτική τους πλειοψηφία δίνουν τον καλύτερό τους εαυτό για να διατηρηθεί όρθιο το ΕΣΥ. </w:t>
      </w:r>
    </w:p>
    <w:p w14:paraId="5FF19861"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πειδή μ</w:t>
      </w:r>
      <w:r>
        <w:rPr>
          <w:rFonts w:eastAsia="Times New Roman" w:cs="Times New Roman"/>
          <w:szCs w:val="24"/>
        </w:rPr>
        <w:t xml:space="preserve">ίλησα για τα πραγματικά προβλήματα της υγείας, είδατε την επιστολή του </w:t>
      </w:r>
      <w:r>
        <w:rPr>
          <w:rFonts w:eastAsia="Times New Roman" w:cs="Times New Roman"/>
          <w:szCs w:val="24"/>
        </w:rPr>
        <w:t>Δ</w:t>
      </w:r>
      <w:r>
        <w:rPr>
          <w:rFonts w:eastAsia="Times New Roman" w:cs="Times New Roman"/>
          <w:szCs w:val="24"/>
        </w:rPr>
        <w:t xml:space="preserve">ιοικητή του </w:t>
      </w:r>
      <w:r>
        <w:rPr>
          <w:rFonts w:eastAsia="Times New Roman" w:cs="Times New Roman"/>
          <w:szCs w:val="24"/>
        </w:rPr>
        <w:t xml:space="preserve">Λαϊκού </w:t>
      </w:r>
      <w:r>
        <w:rPr>
          <w:rFonts w:eastAsia="Times New Roman" w:cs="Times New Roman"/>
          <w:szCs w:val="24"/>
        </w:rPr>
        <w:t>Νοσοκομείου</w:t>
      </w:r>
      <w:r>
        <w:rPr>
          <w:rFonts w:eastAsia="Times New Roman" w:cs="Times New Roman"/>
          <w:szCs w:val="24"/>
        </w:rPr>
        <w:t>,</w:t>
      </w:r>
      <w:r>
        <w:rPr>
          <w:rFonts w:eastAsia="Times New Roman" w:cs="Times New Roman"/>
          <w:szCs w:val="24"/>
        </w:rPr>
        <w:t xml:space="preserve"> που αναγκάζει τους ασθενείς να υπογράφουν ότι εν γνώσει τους παραμένουν στις λίστες αναμονής στο χειρουργείο, γιατί δεν πρόκειται να χειρουργηθούν πριν </w:t>
      </w:r>
      <w:r>
        <w:rPr>
          <w:rFonts w:eastAsia="Times New Roman" w:cs="Times New Roman"/>
          <w:szCs w:val="24"/>
        </w:rPr>
        <w:t>από τον Φεβρουάριο του 2018; Αυτά είναι τα πραγματικά προβλήματα της δημόσιας υγείας. Αυτά θα έπρεπε να κοιτάτε και όχι να μας φέρνετε τσαπατσούλικα κείμενα, χωρίς κα</w:t>
      </w:r>
      <w:r>
        <w:rPr>
          <w:rFonts w:eastAsia="Times New Roman" w:cs="Times New Roman"/>
          <w:szCs w:val="24"/>
        </w:rPr>
        <w:t>μ</w:t>
      </w:r>
      <w:r>
        <w:rPr>
          <w:rFonts w:eastAsia="Times New Roman" w:cs="Times New Roman"/>
          <w:szCs w:val="24"/>
        </w:rPr>
        <w:t>μία τεκμηρίωση και χωρίς καμ</w:t>
      </w:r>
      <w:r>
        <w:rPr>
          <w:rFonts w:eastAsia="Times New Roman" w:cs="Times New Roman"/>
          <w:szCs w:val="24"/>
        </w:rPr>
        <w:t>μ</w:t>
      </w:r>
      <w:r>
        <w:rPr>
          <w:rFonts w:eastAsia="Times New Roman" w:cs="Times New Roman"/>
          <w:szCs w:val="24"/>
        </w:rPr>
        <w:t>ία διαβούλευση.</w:t>
      </w:r>
    </w:p>
    <w:p w14:paraId="5FF19862"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Μένει, όμως, το ερώτημα, γιατί φέρνετε αυτές τις ρυθμίσεις τώρα έτσι «</w:t>
      </w:r>
      <w:proofErr w:type="spellStart"/>
      <w:r>
        <w:rPr>
          <w:rFonts w:eastAsia="Times New Roman" w:cs="Times New Roman"/>
          <w:szCs w:val="24"/>
        </w:rPr>
        <w:t>πατ</w:t>
      </w:r>
      <w:proofErr w:type="spellEnd"/>
      <w:r>
        <w:rPr>
          <w:rFonts w:eastAsia="Times New Roman" w:cs="Times New Roman"/>
          <w:szCs w:val="24"/>
        </w:rPr>
        <w:t xml:space="preserve"> </w:t>
      </w:r>
      <w:proofErr w:type="spellStart"/>
      <w:r>
        <w:rPr>
          <w:rFonts w:eastAsia="Times New Roman" w:cs="Times New Roman"/>
          <w:szCs w:val="24"/>
        </w:rPr>
        <w:t>κιουτ</w:t>
      </w:r>
      <w:proofErr w:type="spellEnd"/>
      <w:r>
        <w:rPr>
          <w:rFonts w:eastAsia="Times New Roman" w:cs="Times New Roman"/>
          <w:szCs w:val="24"/>
        </w:rPr>
        <w:t>»; Διότι προφανώς θέλετε να τακτοποιήσετε δικό σας κόσμο, μέσω μιας πρωτοφανούς διαδικασίας για τις κρίσεις και την επιλογή των γιατρών του ΕΣΥ. Αλήθεια, πού αλλού γίνεται παγκο</w:t>
      </w:r>
      <w:r>
        <w:rPr>
          <w:rFonts w:eastAsia="Times New Roman" w:cs="Times New Roman"/>
          <w:szCs w:val="24"/>
        </w:rPr>
        <w:t xml:space="preserve">σμίως διαδικασία κλήρωσης; </w:t>
      </w:r>
    </w:p>
    <w:p w14:paraId="5FF19863"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Έχετε πραγματικά μια εμμονή στην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με τις κληρώσεις και αναρωτιέμαι γιατί; Μήπως γιατί μαγειρεύονται εύκολα; Αφήστε δε αυτή τη δομημένη συνέντευξη</w:t>
      </w:r>
      <w:r>
        <w:rPr>
          <w:rFonts w:eastAsia="Times New Roman" w:cs="Times New Roman"/>
          <w:szCs w:val="24"/>
        </w:rPr>
        <w:t>,</w:t>
      </w:r>
      <w:r>
        <w:rPr>
          <w:rFonts w:eastAsia="Times New Roman" w:cs="Times New Roman"/>
          <w:szCs w:val="24"/>
        </w:rPr>
        <w:t xml:space="preserve"> που θα μπορεί να φέρνει τον πέμπτο πρώτο. Αρκεί δηλαδή ο «</w:t>
      </w:r>
      <w:r>
        <w:rPr>
          <w:rFonts w:eastAsia="Times New Roman" w:cs="Times New Roman"/>
          <w:szCs w:val="24"/>
        </w:rPr>
        <w:t xml:space="preserve">δικός μας» να είναι μέσα στους πέντε πρώτους. Το μόνο που με </w:t>
      </w:r>
      <w:proofErr w:type="spellStart"/>
      <w:r>
        <w:rPr>
          <w:rFonts w:eastAsia="Times New Roman" w:cs="Times New Roman"/>
          <w:szCs w:val="24"/>
        </w:rPr>
        <w:lastRenderedPageBreak/>
        <w:t>παρηγορεί</w:t>
      </w:r>
      <w:proofErr w:type="spellEnd"/>
      <w:r>
        <w:rPr>
          <w:rFonts w:eastAsia="Times New Roman" w:cs="Times New Roman"/>
          <w:szCs w:val="24"/>
        </w:rPr>
        <w:t xml:space="preserve"> είναι ότι οι «δικοί σας» συνήθως δεν είναι μέσα στους πέντε πρώτους. </w:t>
      </w:r>
    </w:p>
    <w:p w14:paraId="5FF19864"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Τι να πούμε δε για την τροπολογία που ενσωματώθηκε στο άρθρο 20; Επιχειρείτε την εκβιαστική απόσπαση υπογραφής από </w:t>
      </w:r>
      <w:r>
        <w:rPr>
          <w:rFonts w:eastAsia="Times New Roman" w:cs="Times New Roman"/>
          <w:szCs w:val="24"/>
        </w:rPr>
        <w:t>τους γιατρούς για παραίτηση από κάθε νόμιμο δικαίωμά τους. Πρόκειται για μια μονομερή ενέργεια</w:t>
      </w:r>
      <w:r>
        <w:rPr>
          <w:rFonts w:eastAsia="Times New Roman" w:cs="Times New Roman"/>
          <w:szCs w:val="24"/>
        </w:rPr>
        <w:t>,</w:t>
      </w:r>
      <w:r>
        <w:rPr>
          <w:rFonts w:eastAsia="Times New Roman" w:cs="Times New Roman"/>
          <w:szCs w:val="24"/>
        </w:rPr>
        <w:t xml:space="preserve"> που από τη μια θα φέρει μεγάλο πλήγμα στην εξυπηρέτηση των πολιτών και από την άλλη θα κλείσει τα ιδιωτικά εργαστήρια, τα διαγνωστικά κέντρα και τα </w:t>
      </w:r>
      <w:proofErr w:type="spellStart"/>
      <w:r>
        <w:rPr>
          <w:rFonts w:eastAsia="Times New Roman" w:cs="Times New Roman"/>
          <w:szCs w:val="24"/>
        </w:rPr>
        <w:t>κλινικοεργασ</w:t>
      </w:r>
      <w:r>
        <w:rPr>
          <w:rFonts w:eastAsia="Times New Roman" w:cs="Times New Roman"/>
          <w:szCs w:val="24"/>
        </w:rPr>
        <w:t>τήρια</w:t>
      </w:r>
      <w:proofErr w:type="spellEnd"/>
      <w:r>
        <w:rPr>
          <w:rFonts w:eastAsia="Times New Roman" w:cs="Times New Roman"/>
          <w:szCs w:val="24"/>
        </w:rPr>
        <w:t xml:space="preserve"> του ΕΟΠΥΥ, αφού καλούνται να πληρώσουν τα ελλείμματα του προϋπολογισμού του ΕΟΠΥΥ.</w:t>
      </w:r>
    </w:p>
    <w:p w14:paraId="5FF19865"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Ολοκληρώνοντας, επιτρέψτε μου δύο σχόλια για την πολιτική επικαιρότητα. Το πρώτο αφορά τον Υπουργό Παιδείας και την απίστευτη ανακοίνωση που έβγαλε κατά του Πρύτανη το</w:t>
      </w:r>
      <w:r>
        <w:rPr>
          <w:rFonts w:eastAsia="Times New Roman" w:cs="Times New Roman"/>
          <w:szCs w:val="24"/>
        </w:rPr>
        <w:t xml:space="preserve">υ Πανεπιστημίου Μακεδονίας. Το να εγκαλεί ο Υπουργός μιας δημοκρατικής χώρας έναν πανεπιστημιακό δάσκαλο, τον Πρύτανη, επειδή απευθύνθηκε στους φοιτητές του, για να τους μιλήσει για αξιοπρέπεια, αξιοκρατία και σεβασμό, ξεπερνάει </w:t>
      </w:r>
      <w:r>
        <w:rPr>
          <w:rFonts w:eastAsia="Times New Roman" w:cs="Times New Roman"/>
          <w:szCs w:val="24"/>
        </w:rPr>
        <w:t>τα</w:t>
      </w:r>
      <w:r>
        <w:rPr>
          <w:rFonts w:eastAsia="Times New Roman" w:cs="Times New Roman"/>
          <w:szCs w:val="24"/>
        </w:rPr>
        <w:t xml:space="preserve"> </w:t>
      </w:r>
      <w:proofErr w:type="spellStart"/>
      <w:r>
        <w:rPr>
          <w:rFonts w:eastAsia="Times New Roman" w:cs="Times New Roman"/>
          <w:szCs w:val="24"/>
        </w:rPr>
        <w:t>εσκαμμέν</w:t>
      </w:r>
      <w:r>
        <w:rPr>
          <w:rFonts w:eastAsia="Times New Roman" w:cs="Times New Roman"/>
          <w:szCs w:val="24"/>
        </w:rPr>
        <w:t>α</w:t>
      </w:r>
      <w:proofErr w:type="spellEnd"/>
      <w:r>
        <w:rPr>
          <w:rFonts w:eastAsia="Times New Roman" w:cs="Times New Roman"/>
          <w:szCs w:val="24"/>
        </w:rPr>
        <w:t xml:space="preserve">. </w:t>
      </w:r>
    </w:p>
    <w:p w14:paraId="5FF19866"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Μιλάμε για έ</w:t>
      </w:r>
      <w:r>
        <w:rPr>
          <w:rFonts w:eastAsia="Times New Roman" w:cs="Times New Roman"/>
          <w:szCs w:val="24"/>
        </w:rPr>
        <w:t xml:space="preserve">ναν Υπουργό, τον κ. </w:t>
      </w:r>
      <w:proofErr w:type="spellStart"/>
      <w:r>
        <w:rPr>
          <w:rFonts w:eastAsia="Times New Roman" w:cs="Times New Roman"/>
          <w:szCs w:val="24"/>
        </w:rPr>
        <w:t>Γαβρόγλου</w:t>
      </w:r>
      <w:proofErr w:type="spellEnd"/>
      <w:r>
        <w:rPr>
          <w:rFonts w:eastAsia="Times New Roman" w:cs="Times New Roman"/>
          <w:szCs w:val="24"/>
        </w:rPr>
        <w:t xml:space="preserve">, που δεν έχει βρει να πει έστω και μία λέξη για όλη αυτή την αθλιότητα που παρατηρείται καθημερινά στους πανεπιστημιακούς χώρους. Είναι </w:t>
      </w:r>
      <w:r>
        <w:rPr>
          <w:rFonts w:eastAsia="Times New Roman" w:cs="Times New Roman"/>
          <w:szCs w:val="24"/>
        </w:rPr>
        <w:lastRenderedPageBreak/>
        <w:t xml:space="preserve">αυτονόητο, κύριε </w:t>
      </w:r>
      <w:proofErr w:type="spellStart"/>
      <w:r>
        <w:rPr>
          <w:rFonts w:eastAsia="Times New Roman" w:cs="Times New Roman"/>
          <w:szCs w:val="24"/>
        </w:rPr>
        <w:t>Γαβρόγλου</w:t>
      </w:r>
      <w:proofErr w:type="spellEnd"/>
      <w:r>
        <w:rPr>
          <w:rFonts w:eastAsia="Times New Roman" w:cs="Times New Roman"/>
          <w:szCs w:val="24"/>
        </w:rPr>
        <w:t xml:space="preserve">, αν με ακούτε, ότι θα είστε ηθικός αυτουργός αν κάτι συμβεί το </w:t>
      </w:r>
      <w:r>
        <w:rPr>
          <w:rFonts w:eastAsia="Times New Roman" w:cs="Times New Roman"/>
          <w:szCs w:val="24"/>
        </w:rPr>
        <w:t>επόμενο διάστημα στον συγκεκριμένο πανεπιστημιακό.</w:t>
      </w:r>
    </w:p>
    <w:p w14:paraId="5FF19867"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Το δεύτερο σχόλιο θα το κάνω ως νομικός για τα όσα πρωτοφανή ακούω αυτές τις μέρες από τους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τον κ. Παρασκευόπουλο για τον διαβόητο νόμο που εισηγήθηκε και ψηφίσατε, κυρίες και κύριοι της </w:t>
      </w:r>
      <w:r>
        <w:rPr>
          <w:rFonts w:eastAsia="Times New Roman" w:cs="Times New Roman"/>
          <w:szCs w:val="24"/>
        </w:rPr>
        <w:t xml:space="preserve">Συμπολίτευσης, το 2015. </w:t>
      </w:r>
    </w:p>
    <w:p w14:paraId="5FF19868" w14:textId="77777777" w:rsidR="00BA0105" w:rsidRDefault="00C470DB">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Πριν από λίγες μέρες, την Παρασκευή</w:t>
      </w:r>
      <w:r>
        <w:rPr>
          <w:rFonts w:eastAsia="Times New Roman" w:cs="Times New Roman"/>
          <w:szCs w:val="24"/>
        </w:rPr>
        <w:t>,</w:t>
      </w:r>
      <w:r>
        <w:rPr>
          <w:rFonts w:eastAsia="Times New Roman" w:cs="Times New Roman"/>
          <w:szCs w:val="24"/>
        </w:rPr>
        <w:t xml:space="preserve"> ο Πρωθυπουργός διαρρήγνυε τα ιμάτιά του γι’ αυτόν τον νόμο, λέγοντας τι καλός που είναι και ότι πρέπει να παραμείνει.</w:t>
      </w:r>
    </w:p>
    <w:p w14:paraId="5FF1986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Προχθές, ο ίδιος ο κ. Παρασκευόπουλος τον «άδειασε» τον Πρωθυπουργό του και </w:t>
      </w:r>
      <w:r>
        <w:rPr>
          <w:rFonts w:eastAsia="Times New Roman" w:cs="Times New Roman"/>
          <w:szCs w:val="24"/>
        </w:rPr>
        <w:t xml:space="preserve">δήλωσε ευθαρσώς ότι πρέπει να καταργηθεί αυτός ο νόμος, γιατί ήταν, λέει, προσωρινός. </w:t>
      </w:r>
      <w:r>
        <w:rPr>
          <w:rFonts w:eastAsia="Times New Roman" w:cs="Times New Roman"/>
          <w:szCs w:val="24"/>
        </w:rPr>
        <w:t>Α</w:t>
      </w:r>
      <w:r>
        <w:rPr>
          <w:rFonts w:eastAsia="Times New Roman" w:cs="Times New Roman"/>
          <w:szCs w:val="24"/>
        </w:rPr>
        <w:t>ναρωτιέμαι: Υπάρχει όριο στη θρασύτητα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Αυτά τα περί προσωρινού γιατί δεν τα έλεγε ο πρώην Υπουργός το 2015, όταν του λέγαμε ότι ο νόμος αφορά την αποσ</w:t>
      </w:r>
      <w:r>
        <w:rPr>
          <w:rFonts w:eastAsia="Times New Roman" w:cs="Times New Roman"/>
          <w:szCs w:val="24"/>
        </w:rPr>
        <w:t>υμφόρηση των φυλακών και τίποτε άλλο και αυτός πανηγύριζε, όπως και όλοι σας, κυρίες και κύριοι της Κυβέρνησης, για τη δήθεν μεγάλη μεταρρύθμιση του Ποινικού Κώδικα;</w:t>
      </w:r>
    </w:p>
    <w:p w14:paraId="5FF1986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Άλλωστε, το ίδιο το νομοσχέδιο έτσι επιγραφόταν. Το θυμάστε ή το ξεχάσατε; Δεν έλεγε πουθε</w:t>
      </w:r>
      <w:r>
        <w:rPr>
          <w:rFonts w:eastAsia="Times New Roman" w:cs="Times New Roman"/>
          <w:szCs w:val="24"/>
        </w:rPr>
        <w:t xml:space="preserve">νά στον τίτλο του «νόμος για την αποσυμφόρηση των φυλακών». </w:t>
      </w:r>
    </w:p>
    <w:p w14:paraId="5FF1986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FF1986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Φωτήλα, ολοκληρώστε, παρακαλώ.</w:t>
      </w:r>
    </w:p>
    <w:p w14:paraId="5FF1986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Σε ένα λεπτό το πολύ, </w:t>
      </w:r>
      <w:r>
        <w:rPr>
          <w:rFonts w:eastAsia="Times New Roman" w:cs="Times New Roman"/>
          <w:szCs w:val="24"/>
        </w:rPr>
        <w:t>κύριε Πρόεδρε.</w:t>
      </w:r>
    </w:p>
    <w:p w14:paraId="5FF1986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Ξέρετε τι είπε επί της ουσίας ο κ. Παρασκευόπουλος; Αφού βγάλαμε όσους θέλαμε, καταργούμε τον νόμο και</w:t>
      </w:r>
      <w:r>
        <w:rPr>
          <w:rFonts w:eastAsia="Times New Roman" w:cs="Times New Roman"/>
          <w:szCs w:val="24"/>
        </w:rPr>
        <w:t>,</w:t>
      </w:r>
      <w:r>
        <w:rPr>
          <w:rFonts w:eastAsia="Times New Roman" w:cs="Times New Roman"/>
          <w:szCs w:val="24"/>
        </w:rPr>
        <w:t xml:space="preserve"> εάν ξαναμπούν μέσα, θα τον </w:t>
      </w:r>
      <w:proofErr w:type="spellStart"/>
      <w:r>
        <w:rPr>
          <w:rFonts w:eastAsia="Times New Roman" w:cs="Times New Roman"/>
          <w:szCs w:val="24"/>
        </w:rPr>
        <w:t>ξαναενεργοποιήσουμε</w:t>
      </w:r>
      <w:proofErr w:type="spellEnd"/>
      <w:r>
        <w:rPr>
          <w:rFonts w:eastAsia="Times New Roman" w:cs="Times New Roman"/>
          <w:szCs w:val="24"/>
        </w:rPr>
        <w:t xml:space="preserve"> και θα τους ξαναβγάλουμε. Δηλαδή, αυτοί στη φυλακή δεν πρόκειται να μείνουν με τίποτα, έτσι και αλλιώς.</w:t>
      </w:r>
    </w:p>
    <w:p w14:paraId="5FF1986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της Συμπολίτευσης, έχετε διαλύσει πραγματικά τη χώρα. Στην ο</w:t>
      </w:r>
      <w:r>
        <w:rPr>
          <w:rFonts w:eastAsia="Times New Roman" w:cs="Times New Roman"/>
          <w:szCs w:val="24"/>
        </w:rPr>
        <w:t xml:space="preserve">ικονομία ομολογήσατε ότι δολοφονήσατε τη μεσαία τάξη. Στην παιδεία παίζετε με την αγωνία μαθητών και γονέων και ταυτόχρονα με την ασφάλεια πανεπιστημιακών και φοιτητών. </w:t>
      </w:r>
    </w:p>
    <w:p w14:paraId="5FF1987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Στη δημόσια ασφάλεια γεμίσατε τους δρόμους εγκληματίες. Έχετε μια σχέση στοργής και αγ</w:t>
      </w:r>
      <w:r>
        <w:rPr>
          <w:rFonts w:eastAsia="Times New Roman" w:cs="Times New Roman"/>
          <w:szCs w:val="24"/>
        </w:rPr>
        <w:t>άπης με κάθε λογής «</w:t>
      </w:r>
      <w:proofErr w:type="spellStart"/>
      <w:r>
        <w:rPr>
          <w:rFonts w:eastAsia="Times New Roman" w:cs="Times New Roman"/>
          <w:szCs w:val="24"/>
        </w:rPr>
        <w:t>μπαχαλάκηδες</w:t>
      </w:r>
      <w:proofErr w:type="spellEnd"/>
      <w:r>
        <w:rPr>
          <w:rFonts w:eastAsia="Times New Roman" w:cs="Times New Roman"/>
          <w:szCs w:val="24"/>
        </w:rPr>
        <w:t xml:space="preserve">» και προωθείτε αιτήματα αδειών σε αμετανόητους δολοφόνους. </w:t>
      </w:r>
      <w:r>
        <w:rPr>
          <w:rFonts w:eastAsia="Times New Roman" w:cs="Times New Roman"/>
          <w:szCs w:val="24"/>
        </w:rPr>
        <w:t>Μ</w:t>
      </w:r>
      <w:r>
        <w:rPr>
          <w:rFonts w:eastAsia="Times New Roman" w:cs="Times New Roman"/>
          <w:szCs w:val="24"/>
        </w:rPr>
        <w:t>η μου πείτε ότι δεν έχει κα</w:t>
      </w:r>
      <w:r>
        <w:rPr>
          <w:rFonts w:eastAsia="Times New Roman" w:cs="Times New Roman"/>
          <w:szCs w:val="24"/>
        </w:rPr>
        <w:t>μ</w:t>
      </w:r>
      <w:r>
        <w:rPr>
          <w:rFonts w:eastAsia="Times New Roman" w:cs="Times New Roman"/>
          <w:szCs w:val="24"/>
        </w:rPr>
        <w:t>μία σχέση η Κυβέρνηση, γιατί θα σας θυμίσω ότι κουμάντο κάνει ο κ. Λάμπρου. Είστε ανίκανοι και αδίστακτοι. Ευτυχώς, σύντομα ελπίζουμε ό</w:t>
      </w:r>
      <w:r>
        <w:rPr>
          <w:rFonts w:eastAsia="Times New Roman" w:cs="Times New Roman"/>
          <w:szCs w:val="24"/>
        </w:rPr>
        <w:t xml:space="preserve">τι θα είστε και παρελθόν. </w:t>
      </w:r>
    </w:p>
    <w:p w14:paraId="5FF1987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FF19872"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FF1987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 Φωτήλα.</w:t>
      </w:r>
    </w:p>
    <w:p w14:paraId="5FF1987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Ο Κοινοβουλευτικός Εκπρόσωπος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 Ιωάννης Λαγός έχει τον λόγο για δ</w:t>
      </w:r>
      <w:r>
        <w:rPr>
          <w:rFonts w:eastAsia="Times New Roman" w:cs="Times New Roman"/>
          <w:szCs w:val="24"/>
        </w:rPr>
        <w:t>ώδεκα λεπτά.</w:t>
      </w:r>
    </w:p>
    <w:p w14:paraId="5FF1987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Ευχαριστώ, κύριε Πρόεδρε.</w:t>
      </w:r>
    </w:p>
    <w:p w14:paraId="5FF1987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ξεκινήσουμε, λέγοντας ότι είναι απύθμενο το θράσος της </w:t>
      </w:r>
      <w:r>
        <w:rPr>
          <w:rFonts w:eastAsia="Times New Roman" w:cs="Times New Roman"/>
          <w:szCs w:val="24"/>
        </w:rPr>
        <w:t>σ</w:t>
      </w:r>
      <w:r>
        <w:rPr>
          <w:rFonts w:eastAsia="Times New Roman" w:cs="Times New Roman"/>
          <w:szCs w:val="24"/>
        </w:rPr>
        <w:t>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η οποία μπήκε σήμερα εδώ με τον νυν Υπουργό Δικαιοσύνης Κοντονή και με τον προηγούμενο Υπουργό Δικαιοσύνης, τον Παρ</w:t>
      </w:r>
      <w:r>
        <w:rPr>
          <w:rFonts w:eastAsia="Times New Roman" w:cs="Times New Roman"/>
          <w:szCs w:val="24"/>
        </w:rPr>
        <w:t xml:space="preserve">ασκευόπουλο και τολμούσε </w:t>
      </w:r>
      <w:r>
        <w:rPr>
          <w:rFonts w:eastAsia="Times New Roman" w:cs="Times New Roman"/>
          <w:szCs w:val="24"/>
        </w:rPr>
        <w:lastRenderedPageBreak/>
        <w:t>να μας μαλώσει κιόλας γιατί είπαμε ότι οι εγκληματίες βγαίνουν έξω και σκοτώνουν κόσμο. Αυτό ήταν το πρόβλημα, λοιπόν, και υπερασπίζονται αυτή την άποψη και την ιδέα τους, γιατί ακριβώς αυτές είναι οι ιδέες τους, αυτές είναι οι αντ</w:t>
      </w:r>
      <w:r>
        <w:rPr>
          <w:rFonts w:eastAsia="Times New Roman" w:cs="Times New Roman"/>
          <w:szCs w:val="24"/>
        </w:rPr>
        <w:t>ιλήψεις τους.</w:t>
      </w:r>
    </w:p>
    <w:p w14:paraId="5FF1987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Ακούσαμε τον κ. Παρασκευόπουλο προηγουμένως να λέει «μη μου επιτίθεστε, δεν είναι ζήτημα ενός ατόμου, ενός προσώπου». Μα, σίγουρα δεν είναι θέμα ενός προσώπου ή ενός ατόμου, είναι όλη η ιδεολογία που έχει ο ΣΥΡΙΖΑ. Αυτή την ιδεολογία έχει και</w:t>
      </w:r>
      <w:r>
        <w:rPr>
          <w:rFonts w:eastAsia="Times New Roman" w:cs="Times New Roman"/>
          <w:szCs w:val="24"/>
        </w:rPr>
        <w:t xml:space="preserve"> αυτή πρεσβεύει. </w:t>
      </w:r>
    </w:p>
    <w:p w14:paraId="5FF1987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ν σήμερα μέσα σ’ αυτή την Αίθουσα και από τους δέκτες των τηλεοράσεων ακούει ο κόσμος παράπονα που κάνουν κάποιοι, δικαιολογημένα παράπονα ίσως που κάνουν κάποιοι, γιατί αφέθηκε ένας δολοφόνος ελεύθερος με την σαρανταοκτάωρη άδεια που πή</w:t>
      </w:r>
      <w:r>
        <w:rPr>
          <w:rFonts w:eastAsia="Times New Roman" w:cs="Times New Roman"/>
          <w:szCs w:val="24"/>
        </w:rPr>
        <w:t>ρε και κάποιοι διαμαρτύρονται γιατί έχουν τη δυνατότητα να διαμαρτυρηθούν, θέλω να σας κάνω μια ερώτηση: Οι γονείς, οι συγγενείς και οι φίλοι όλων όσ</w:t>
      </w:r>
      <w:r>
        <w:rPr>
          <w:rFonts w:eastAsia="Times New Roman" w:cs="Times New Roman"/>
          <w:szCs w:val="24"/>
        </w:rPr>
        <w:t>οι</w:t>
      </w:r>
      <w:r>
        <w:rPr>
          <w:rFonts w:eastAsia="Times New Roman" w:cs="Times New Roman"/>
          <w:szCs w:val="24"/>
        </w:rPr>
        <w:t xml:space="preserve"> δεν είναι επώνυμοι, αλλά είναι ανώνυμοι και έχουν χάσει τη ζωή τους από τις ορδές των αλητών και εγκλημα</w:t>
      </w:r>
      <w:r>
        <w:rPr>
          <w:rFonts w:eastAsia="Times New Roman" w:cs="Times New Roman"/>
          <w:szCs w:val="24"/>
        </w:rPr>
        <w:t>τιών που έχετε αφήσει ελεύθερους και πηγαίνουν και σκοτώνουν στα σπίτια των ανθρώπων</w:t>
      </w:r>
      <w:r>
        <w:rPr>
          <w:rFonts w:eastAsia="Times New Roman" w:cs="Times New Roman"/>
          <w:szCs w:val="24"/>
        </w:rPr>
        <w:t>,</w:t>
      </w:r>
      <w:r>
        <w:rPr>
          <w:rFonts w:eastAsia="Times New Roman" w:cs="Times New Roman"/>
          <w:szCs w:val="24"/>
        </w:rPr>
        <w:t xml:space="preserve"> πώς μπορούν να ακουστούν; </w:t>
      </w:r>
    </w:p>
    <w:p w14:paraId="5FF1987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βουβός ο πόνος αυτών των ανθρώπων</w:t>
      </w:r>
      <w:r>
        <w:rPr>
          <w:rFonts w:eastAsia="Times New Roman" w:cs="Times New Roman"/>
          <w:szCs w:val="24"/>
        </w:rPr>
        <w:t>,</w:t>
      </w:r>
      <w:r>
        <w:rPr>
          <w:rFonts w:eastAsia="Times New Roman" w:cs="Times New Roman"/>
          <w:szCs w:val="24"/>
        </w:rPr>
        <w:t xml:space="preserve"> που δεν τους ακούει κανείς. Είναι βουβός ο πόνος αυτών των ανθρώπων</w:t>
      </w:r>
      <w:r>
        <w:rPr>
          <w:rFonts w:eastAsia="Times New Roman" w:cs="Times New Roman"/>
          <w:szCs w:val="24"/>
        </w:rPr>
        <w:t>,</w:t>
      </w:r>
      <w:r>
        <w:rPr>
          <w:rFonts w:eastAsia="Times New Roman" w:cs="Times New Roman"/>
          <w:szCs w:val="24"/>
        </w:rPr>
        <w:t xml:space="preserve"> που δεν έχουν κάπου να στηριχθούν</w:t>
      </w:r>
      <w:r>
        <w:rPr>
          <w:rFonts w:eastAsia="Times New Roman" w:cs="Times New Roman"/>
          <w:szCs w:val="24"/>
        </w:rPr>
        <w:t xml:space="preserve"> και μένουν μόνοι τους το βράδυ στο σπίτι, κλαίγοντας για τους ανθρώπους που έχουν χάσει. Είναι ο πόνος αυτών των ανθρώπων, που μπαίνουν Γεωργιανοί, αδίστακτοι εγκληματίες, Αλβανοί, Πακιστανοί -και δεν ξέρω και εγώ ποιοι άλλοι- και σκοτώνουν, σιδερώνουν, β</w:t>
      </w:r>
      <w:r>
        <w:rPr>
          <w:rFonts w:eastAsia="Times New Roman" w:cs="Times New Roman"/>
          <w:szCs w:val="24"/>
        </w:rPr>
        <w:t xml:space="preserve">ιάζουν και λεηλατούν. Σιδερώνουν τα πρόσωπα υπερήλικων. Αυτή είναι η κατάντια μας. </w:t>
      </w:r>
    </w:p>
    <w:p w14:paraId="5FF1987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Βλέπουμε ότι αυτοί οι άνθρωποι θα έπρεπε να είναι μέσα και να σαπίσουν στη φυλακή, γιατί εκεί είναι η θέση των συγκεκριμένων ανθρώπων</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αντί να είναι είκοσι και είκοσι </w:t>
      </w:r>
      <w:r>
        <w:rPr>
          <w:rFonts w:eastAsia="Times New Roman" w:cs="Times New Roman"/>
          <w:szCs w:val="24"/>
        </w:rPr>
        <w:t xml:space="preserve">πέντε χρόνια στη φυλακή, όπως θα έπρεπε, τους βλέπουμε να είναι έξω σε δυο και τρία χρόνια και να κάνουν τα ίδια και χειρότερα. </w:t>
      </w:r>
    </w:p>
    <w:p w14:paraId="5FF1987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Τον πόνο αυτών των ανθρώπων δεν μπόρεσε κανείς να τον ακούσει. Εμείς, η Χρυσή Αυγή, είμαστε αυτοί που θα κοιτάξουμε να μεταφέρο</w:t>
      </w:r>
      <w:r>
        <w:rPr>
          <w:rFonts w:eastAsia="Times New Roman" w:cs="Times New Roman"/>
          <w:szCs w:val="24"/>
        </w:rPr>
        <w:t>υμε τον πόνο αυτών των ανθρώπων και μέσα στο Κοινοβούλιο και σε όλη την ελληνική κοινωνία.</w:t>
      </w:r>
    </w:p>
    <w:p w14:paraId="5FF1987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λοιπόν, περισπούδαστες κουβέντες από τον κ. Παρασκευόπουλο, να μας λέει ότι έπρεπε να ψηφιστεί αυτός ο </w:t>
      </w:r>
      <w:r>
        <w:rPr>
          <w:rFonts w:eastAsia="Times New Roman" w:cs="Times New Roman"/>
          <w:szCs w:val="24"/>
        </w:rPr>
        <w:lastRenderedPageBreak/>
        <w:t>νόμος, για να γίνει, λέει, η αποσυμφόρηση των φυλακώ</w:t>
      </w:r>
      <w:r>
        <w:rPr>
          <w:rFonts w:eastAsia="Times New Roman" w:cs="Times New Roman"/>
          <w:szCs w:val="24"/>
        </w:rPr>
        <w:t>ν. Μάλιστα, αποσυμφόρηση φυλακών. Από ποιους, όμως, έγινε η συμφόρηση των φυλακών; Μήπως ήταν από χιλιάδες λαθρομετανάστες που εμφανίστηκαν και έκαναν ό,τι ήθελαν στην Ελλάδα; Μήπως το 75% περίπου μέχρι τον νόμο Παρασκευόπουλου, το οποίο ήταν στις φυλακές,</w:t>
      </w:r>
      <w:r>
        <w:rPr>
          <w:rFonts w:eastAsia="Times New Roman" w:cs="Times New Roman"/>
          <w:szCs w:val="24"/>
        </w:rPr>
        <w:t xml:space="preserve"> ήταν λαθρομετανάστες; </w:t>
      </w:r>
    </w:p>
    <w:p w14:paraId="5FF1987D"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Ήταν και το ξέρει όλη η ελληνική κοινωνία και το ξέρουμε και εμείς στο </w:t>
      </w:r>
      <w:r>
        <w:rPr>
          <w:rFonts w:eastAsia="Times New Roman"/>
          <w:bCs/>
          <w:shd w:val="clear" w:color="auto" w:fill="FFFFFF"/>
        </w:rPr>
        <w:t>ε</w:t>
      </w:r>
      <w:r>
        <w:rPr>
          <w:rFonts w:eastAsia="Times New Roman"/>
          <w:bCs/>
          <w:shd w:val="clear" w:color="auto" w:fill="FFFFFF"/>
        </w:rPr>
        <w:t>λληνικό Κοινοβούλιο. Έχουμε κάνει ερωτήσεις και έχουμε λάβει απαντήσεις. Ήταν, λοιπόν, λαθρομετανάστες, οι οποίοι μπήκαν μέσα, δολοφόνοι, εγκληματίες. Φυσικά κα</w:t>
      </w:r>
      <w:r>
        <w:rPr>
          <w:rFonts w:eastAsia="Times New Roman"/>
          <w:bCs/>
          <w:shd w:val="clear" w:color="auto" w:fill="FFFFFF"/>
        </w:rPr>
        <w:t>ι δεν είναι όλοι έτσι. Μην το πάρετε ότι λέει άλλα η Χρυσή Αυγή. Δεν είμαστε ποτέ της συλλογικής ευθύνης εμείς. Όμως, είναι η πλειοψηφία όλων όσ</w:t>
      </w:r>
      <w:r>
        <w:rPr>
          <w:rFonts w:eastAsia="Times New Roman"/>
          <w:bCs/>
          <w:shd w:val="clear" w:color="auto" w:fill="FFFFFF"/>
        </w:rPr>
        <w:t>οι</w:t>
      </w:r>
      <w:r>
        <w:rPr>
          <w:rFonts w:eastAsia="Times New Roman"/>
          <w:bCs/>
          <w:shd w:val="clear" w:color="auto" w:fill="FFFFFF"/>
        </w:rPr>
        <w:t xml:space="preserve"> έχουν μπει. Είναι κάποια ανθρώπινα κατακάθια, τα οποία έχουν έρθει και αφαιρούν ανθρώπινες ζωές και γελοιοποιούν πράγματα στην πατρίδα μας. </w:t>
      </w:r>
    </w:p>
    <w:p w14:paraId="5FF1987E"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Εκεί, λοιπόν, βλέπουμε να υπάρχει μεγάλη ευθιξία για όλους αυτούς που είναι στη φυλακή. Βλέπουμε να σεβόμαστε τα α</w:t>
      </w:r>
      <w:r>
        <w:rPr>
          <w:rFonts w:eastAsia="Times New Roman"/>
          <w:bCs/>
          <w:shd w:val="clear" w:color="auto" w:fill="FFFFFF"/>
        </w:rPr>
        <w:t>νθρώπινα δικαιώματά τους. Όμως δεν σεβόμαστε τα ανθρώπινα δικαιώματα αυτών που είναι έξω από τη φυλακή, των αθώων ανθρώπων</w:t>
      </w:r>
      <w:r>
        <w:rPr>
          <w:rFonts w:eastAsia="Times New Roman"/>
          <w:bCs/>
          <w:shd w:val="clear" w:color="auto" w:fill="FFFFFF"/>
        </w:rPr>
        <w:t xml:space="preserve">, </w:t>
      </w:r>
      <w:r>
        <w:rPr>
          <w:rFonts w:eastAsia="Times New Roman"/>
          <w:bCs/>
          <w:shd w:val="clear" w:color="auto" w:fill="FFFFFF"/>
        </w:rPr>
        <w:t>οι οποίοι έτσι όπως καταντήσατε την Ελλάδα</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lastRenderedPageBreak/>
        <w:t xml:space="preserve">εσείς οι </w:t>
      </w:r>
      <w:proofErr w:type="spellStart"/>
      <w:r>
        <w:rPr>
          <w:rFonts w:eastAsia="Times New Roman"/>
          <w:bCs/>
          <w:shd w:val="clear" w:color="auto" w:fill="FFFFFF"/>
        </w:rPr>
        <w:t>μνημονιακοί</w:t>
      </w:r>
      <w:proofErr w:type="spellEnd"/>
      <w:r>
        <w:rPr>
          <w:rFonts w:eastAsia="Times New Roman"/>
          <w:bCs/>
          <w:shd w:val="clear" w:color="auto" w:fill="FFFFFF"/>
        </w:rPr>
        <w:t>, ψάχνουν να τα βγάλουν πέρα για ένα μεροκάματο</w:t>
      </w:r>
      <w:r>
        <w:rPr>
          <w:rFonts w:eastAsia="Times New Roman"/>
          <w:bCs/>
          <w:shd w:val="clear" w:color="auto" w:fill="FFFFFF"/>
        </w:rPr>
        <w:t>,</w:t>
      </w:r>
      <w:r>
        <w:rPr>
          <w:rFonts w:eastAsia="Times New Roman"/>
          <w:bCs/>
          <w:shd w:val="clear" w:color="auto" w:fill="FFFFFF"/>
        </w:rPr>
        <w:t xml:space="preserve"> των ανθρώπων οι οπο</w:t>
      </w:r>
      <w:r>
        <w:rPr>
          <w:rFonts w:eastAsia="Times New Roman"/>
          <w:bCs/>
          <w:shd w:val="clear" w:color="auto" w:fill="FFFFFF"/>
        </w:rPr>
        <w:t xml:space="preserve">ίοι πληρώνουν φόρους, αυτοί, οι οικογένειές τους, οι πατεράδες τους, οι γονείς τους, που θέλουν απλά να έχουν το στοιχειώδες αίσθημα ασφάλειας στο σπίτι τους. Όμως δεν μπορούν να το βρουν, γιατί εσείς, οι «ευαίσθητοι» αριστεριστές μαζί με τους «πατριώτες» </w:t>
      </w:r>
      <w:r>
        <w:rPr>
          <w:rFonts w:eastAsia="Times New Roman"/>
          <w:bCs/>
          <w:shd w:val="clear" w:color="auto" w:fill="FFFFFF"/>
        </w:rPr>
        <w:t>των ΑΝΕΛ</w:t>
      </w:r>
      <w:r>
        <w:rPr>
          <w:rFonts w:eastAsia="Times New Roman"/>
          <w:bCs/>
          <w:shd w:val="clear" w:color="auto" w:fill="FFFFFF"/>
        </w:rPr>
        <w:t>,</w:t>
      </w:r>
      <w:r>
        <w:rPr>
          <w:rFonts w:eastAsia="Times New Roman"/>
          <w:bCs/>
          <w:shd w:val="clear" w:color="auto" w:fill="FFFFFF"/>
        </w:rPr>
        <w:t xml:space="preserve"> έχετε φροντίσει να προστατεύετε όλους </w:t>
      </w:r>
      <w:r>
        <w:rPr>
          <w:rFonts w:eastAsia="Times New Roman"/>
          <w:bCs/>
          <w:shd w:val="clear" w:color="auto" w:fill="FFFFFF"/>
        </w:rPr>
        <w:t>της</w:t>
      </w:r>
      <w:r>
        <w:rPr>
          <w:rFonts w:eastAsia="Times New Roman"/>
          <w:bCs/>
          <w:shd w:val="clear" w:color="auto" w:fill="FFFFFF"/>
        </w:rPr>
        <w:t xml:space="preserve"> παράτυπους λαθρομετανάστες. Εδώ, λοιπόν, είναι το μεγάλο ζήτημα. </w:t>
      </w:r>
    </w:p>
    <w:p w14:paraId="5FF1987F"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Ακούσαμε τον Κοντονή προηγουμένως, ο οποίος απουσιάζει, που είχε ανέβει στο Βήμα </w:t>
      </w:r>
      <w:r>
        <w:rPr>
          <w:rFonts w:eastAsia="Times New Roman"/>
          <w:bCs/>
          <w:shd w:val="clear" w:color="auto" w:fill="FFFFFF"/>
        </w:rPr>
        <w:t>της</w:t>
      </w:r>
      <w:r>
        <w:rPr>
          <w:rFonts w:eastAsia="Times New Roman"/>
          <w:bCs/>
          <w:shd w:val="clear" w:color="auto" w:fill="FFFFFF"/>
        </w:rPr>
        <w:t xml:space="preserve"> της Βουλής και προσπαθούσε να χαρακτηρίσει τον </w:t>
      </w:r>
      <w:r>
        <w:rPr>
          <w:rFonts w:eastAsia="Times New Roman"/>
          <w:bCs/>
          <w:shd w:val="clear" w:color="auto" w:fill="FFFFFF"/>
        </w:rPr>
        <w:t>«</w:t>
      </w:r>
      <w:proofErr w:type="spellStart"/>
      <w:r>
        <w:rPr>
          <w:rFonts w:eastAsia="Times New Roman"/>
          <w:bCs/>
          <w:shd w:val="clear" w:color="auto" w:fill="FFFFFF"/>
        </w:rPr>
        <w:t>Ρουβί</w:t>
      </w:r>
      <w:r>
        <w:rPr>
          <w:rFonts w:eastAsia="Times New Roman"/>
          <w:bCs/>
          <w:shd w:val="clear" w:color="auto" w:fill="FFFFFF"/>
        </w:rPr>
        <w:t>κωνα</w:t>
      </w:r>
      <w:proofErr w:type="spellEnd"/>
      <w:r>
        <w:rPr>
          <w:rFonts w:eastAsia="Times New Roman"/>
          <w:bCs/>
          <w:shd w:val="clear" w:color="auto" w:fill="FFFFFF"/>
        </w:rPr>
        <w:t>»</w:t>
      </w:r>
      <w:r>
        <w:rPr>
          <w:rFonts w:eastAsia="Times New Roman"/>
          <w:bCs/>
          <w:shd w:val="clear" w:color="auto" w:fill="FFFFFF"/>
        </w:rPr>
        <w:t>. Είπε</w:t>
      </w:r>
      <w:r>
        <w:rPr>
          <w:rFonts w:eastAsia="Times New Roman"/>
          <w:bCs/>
          <w:shd w:val="clear" w:color="auto" w:fill="FFFFFF"/>
        </w:rPr>
        <w:t>:</w:t>
      </w:r>
      <w:r>
        <w:rPr>
          <w:rFonts w:eastAsia="Times New Roman"/>
          <w:bCs/>
          <w:shd w:val="clear" w:color="auto" w:fill="FFFFFF"/>
        </w:rPr>
        <w:t xml:space="preserve"> «Είναι μια συλλογικότητα ο </w:t>
      </w:r>
      <w:r>
        <w:rPr>
          <w:rFonts w:eastAsia="Times New Roman"/>
          <w:bCs/>
          <w:shd w:val="clear" w:color="auto" w:fill="FFFFFF"/>
        </w:rPr>
        <w:t>«</w:t>
      </w:r>
      <w:proofErr w:type="spellStart"/>
      <w:r>
        <w:rPr>
          <w:rFonts w:eastAsia="Times New Roman"/>
          <w:bCs/>
          <w:shd w:val="clear" w:color="auto" w:fill="FFFFFF"/>
        </w:rPr>
        <w:t>Ρουβίκωνας</w:t>
      </w:r>
      <w:proofErr w:type="spellEnd"/>
      <w:r>
        <w:rPr>
          <w:rFonts w:eastAsia="Times New Roman"/>
          <w:bCs/>
          <w:shd w:val="clear" w:color="auto" w:fill="FFFFFF"/>
        </w:rPr>
        <w:t>»</w:t>
      </w:r>
      <w:r>
        <w:rPr>
          <w:rFonts w:eastAsia="Times New Roman"/>
          <w:bCs/>
          <w:shd w:val="clear" w:color="auto" w:fill="FFFFFF"/>
        </w:rPr>
        <w:t>. Δεν θέλω να πω κάτι άλλο</w:t>
      </w:r>
      <w:r>
        <w:rPr>
          <w:rFonts w:eastAsia="Times New Roman"/>
          <w:bCs/>
          <w:shd w:val="clear" w:color="auto" w:fill="FFFFFF"/>
        </w:rPr>
        <w:t>.</w:t>
      </w:r>
      <w:r>
        <w:rPr>
          <w:rFonts w:eastAsia="Times New Roman"/>
          <w:bCs/>
          <w:shd w:val="clear" w:color="auto" w:fill="FFFFFF"/>
        </w:rPr>
        <w:t xml:space="preserve">». </w:t>
      </w:r>
    </w:p>
    <w:p w14:paraId="5FF19880"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Μα γιατί να μην πεις κάτι άλλο, Κοντονή; Πες τον </w:t>
      </w:r>
      <w:r>
        <w:rPr>
          <w:rFonts w:eastAsia="Times New Roman"/>
          <w:bCs/>
          <w:shd w:val="clear" w:color="auto" w:fill="FFFFFF"/>
        </w:rPr>
        <w:t>«</w:t>
      </w:r>
      <w:proofErr w:type="spellStart"/>
      <w:r>
        <w:rPr>
          <w:rFonts w:eastAsia="Times New Roman"/>
          <w:bCs/>
          <w:shd w:val="clear" w:color="auto" w:fill="FFFFFF"/>
        </w:rPr>
        <w:t>Ρουβίκωνα</w:t>
      </w:r>
      <w:proofErr w:type="spellEnd"/>
      <w:r>
        <w:rPr>
          <w:rFonts w:eastAsia="Times New Roman"/>
          <w:bCs/>
          <w:shd w:val="clear" w:color="auto" w:fill="FFFFFF"/>
        </w:rPr>
        <w:t>»</w:t>
      </w:r>
      <w:r>
        <w:rPr>
          <w:rFonts w:eastAsia="Times New Roman"/>
          <w:bCs/>
          <w:shd w:val="clear" w:color="auto" w:fill="FFFFFF"/>
        </w:rPr>
        <w:t xml:space="preserve"> αυτό που ακριβώς είναι. Σύντροφοι. Πες τους «συντρόφους», Κοντονή. Αυτό είναι τα μέλη του </w:t>
      </w:r>
      <w:r>
        <w:rPr>
          <w:rFonts w:eastAsia="Times New Roman"/>
          <w:bCs/>
          <w:shd w:val="clear" w:color="auto" w:fill="FFFFFF"/>
        </w:rPr>
        <w:t>«</w:t>
      </w:r>
      <w:proofErr w:type="spellStart"/>
      <w:r>
        <w:rPr>
          <w:rFonts w:eastAsia="Times New Roman"/>
          <w:bCs/>
          <w:shd w:val="clear" w:color="auto" w:fill="FFFFFF"/>
        </w:rPr>
        <w:t>Ρουβίκωνα</w:t>
      </w:r>
      <w:proofErr w:type="spellEnd"/>
      <w:r>
        <w:rPr>
          <w:rFonts w:eastAsia="Times New Roman"/>
          <w:bCs/>
          <w:shd w:val="clear" w:color="auto" w:fill="FFFFFF"/>
        </w:rPr>
        <w:t>»</w:t>
      </w:r>
      <w:r>
        <w:rPr>
          <w:rFonts w:eastAsia="Times New Roman"/>
          <w:bCs/>
          <w:shd w:val="clear" w:color="auto" w:fill="FFFFFF"/>
        </w:rPr>
        <w:t>. Αυτοί είν</w:t>
      </w:r>
      <w:r>
        <w:rPr>
          <w:rFonts w:eastAsia="Times New Roman"/>
          <w:bCs/>
          <w:shd w:val="clear" w:color="auto" w:fill="FFFFFF"/>
        </w:rPr>
        <w:t xml:space="preserve">αι οι αριστεριστές που καλύπτετε, που εμφανίζονται μέσα στη Βουλή, κάνουν ό,τι θέλουν και εν συνεχεία παίρνει ο Πρόεδρος της Βουλής, ο Νίκος ο </w:t>
      </w:r>
      <w:proofErr w:type="spellStart"/>
      <w:r>
        <w:rPr>
          <w:rFonts w:eastAsia="Times New Roman"/>
          <w:bCs/>
          <w:shd w:val="clear" w:color="auto" w:fill="FFFFFF"/>
        </w:rPr>
        <w:t>Βούτσης</w:t>
      </w:r>
      <w:proofErr w:type="spellEnd"/>
      <w:r>
        <w:rPr>
          <w:rFonts w:eastAsia="Times New Roman"/>
          <w:bCs/>
          <w:shd w:val="clear" w:color="auto" w:fill="FFFFFF"/>
        </w:rPr>
        <w:t>, και δίνει εντολή στην Αστυνομία να τους αφήσει ελεύθερους. Αυτή είναι η πραγματικότητα και αυτά πρέπει ν</w:t>
      </w:r>
      <w:r>
        <w:rPr>
          <w:rFonts w:eastAsia="Times New Roman"/>
          <w:bCs/>
          <w:shd w:val="clear" w:color="auto" w:fill="FFFFFF"/>
        </w:rPr>
        <w:t xml:space="preserve">α τα λέμε. </w:t>
      </w:r>
    </w:p>
    <w:p w14:paraId="5FF19881"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Είπε προηγουμένως, επίσης, ο Κοντονής ότι δεν θα χρειαστεί άλλος </w:t>
      </w:r>
      <w:proofErr w:type="spellStart"/>
      <w:r>
        <w:rPr>
          <w:rFonts w:eastAsia="Times New Roman"/>
          <w:bCs/>
          <w:shd w:val="clear" w:color="auto" w:fill="FFFFFF"/>
        </w:rPr>
        <w:t>αποσυμφορητικός</w:t>
      </w:r>
      <w:proofErr w:type="spellEnd"/>
      <w:r>
        <w:rPr>
          <w:rFonts w:eastAsia="Times New Roman"/>
          <w:bCs/>
          <w:shd w:val="clear" w:color="auto" w:fill="FFFFFF"/>
        </w:rPr>
        <w:t xml:space="preserve"> νόμος στις φυλακές. Βεβαίως, έτσι όπως πάει, δεν θα χρειαστεί. Τους έβγαλαν όλους έξω. Κάτι ταλαίπωρους έχετε αφήσει μέσα, κάτι Έλληνες οι οποίοι χρωστάνε και δεν </w:t>
      </w:r>
      <w:r>
        <w:rPr>
          <w:rFonts w:eastAsia="Times New Roman"/>
          <w:bCs/>
          <w:shd w:val="clear" w:color="auto" w:fill="FFFFFF"/>
        </w:rPr>
        <w:t xml:space="preserve">έχουν να πληρώσουν. Αυτή τη στιγμή, αυτούς κοιτάνε να είναι μέσα στις φυλακές και κοιτάνε πώς θα βγουν έξω οι λαθρομετανάστες εγκληματίες, που πρέπει να κάτσουν ισόβια. </w:t>
      </w:r>
    </w:p>
    <w:p w14:paraId="5FF19882"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Γιατί στην Ελλάδα υπάρχει ένα άλλο παραμύθι, ότι υπάρχει μεγάλο ποσοστό κρατουμένων στ</w:t>
      </w:r>
      <w:r>
        <w:rPr>
          <w:rFonts w:eastAsia="Times New Roman"/>
          <w:bCs/>
          <w:shd w:val="clear" w:color="auto" w:fill="FFFFFF"/>
        </w:rPr>
        <w:t>ις φυλακές, οι οποίοι χαρακτηρίζονται ισοβίτες. Ναι, είναι μεγάλο το ποσοστό. Ξέρετε, όμως, γιατί; Γιατί ποτέ δεν εφαρμόζονται τα ισόβια στην Ελλάδα. Γιατί όλοι αυτοί οι άνθρωποι στα έξι, στα επτά, στα οκτώ, στα δέκα χρόνια είναι όλοι έξω, ασχέτως αν έχουν</w:t>
      </w:r>
      <w:r>
        <w:rPr>
          <w:rFonts w:eastAsia="Times New Roman"/>
          <w:bCs/>
          <w:shd w:val="clear" w:color="auto" w:fill="FFFFFF"/>
        </w:rPr>
        <w:t xml:space="preserve"> διαπράξει ειδεχθή εγκλήματα. Αυτή είναι η κατάντια μας. </w:t>
      </w:r>
    </w:p>
    <w:p w14:paraId="5FF19883"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Π</w:t>
      </w:r>
      <w:r>
        <w:rPr>
          <w:rFonts w:eastAsia="Times New Roman"/>
          <w:bCs/>
          <w:shd w:val="clear" w:color="auto" w:fill="FFFFFF"/>
        </w:rPr>
        <w:t>άμε σε ένα άλλο ζήτημα τώρα. Πάμε σε ένα εθνικό ζήτημα που έχει προκύψει, γιατί για τη Χρυσή Αυγή πάντα τα εθνικά ζητήματα παίζουν μεγάλο ρόλο. Εδώ θα ξεμπροστιάσουμε για άλλη μια φορά αυτόν που πα</w:t>
      </w:r>
      <w:r>
        <w:rPr>
          <w:rFonts w:eastAsia="Times New Roman"/>
          <w:bCs/>
          <w:shd w:val="clear" w:color="auto" w:fill="FFFFFF"/>
        </w:rPr>
        <w:t xml:space="preserve">ριστάνει τον Υπουργό Εθνικής Αμύνης, τον Πάνο Καμμένο. </w:t>
      </w:r>
    </w:p>
    <w:p w14:paraId="5FF19884"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Υπάρχει στην περιοχή της Θράκης μας, εκεί που ψηφίζετε κάτι νομοσχέδια τώρα που αναγνωρίζονται κάτι –εντός εισαγωγικών- «τουρκικές» μειονότητες, ένας άνθρωπος, μια γυναίκα, η οποία έχει δώσει τεράστιο</w:t>
      </w:r>
      <w:r>
        <w:rPr>
          <w:rFonts w:eastAsia="Times New Roman"/>
          <w:bCs/>
          <w:shd w:val="clear" w:color="auto" w:fill="FFFFFF"/>
        </w:rPr>
        <w:t xml:space="preserve">υς αγώνες όλα αυτά τα χρόνια και νομίζω ότι υπάρχει σεβασμός από όλους μας προς το πρόσωπό της. Είναι η Χαρά η Νικοπούλου. </w:t>
      </w:r>
    </w:p>
    <w:p w14:paraId="5FF19885"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Η Χαρά η Νικοπούλου, λοιπόν, είχε ζητήσει κι είχε λάβει πριν από περίπου δύο χρόνια μια έκταση, ένα εγκαταλελειμμένο φυλάκιο στην πε</w:t>
      </w:r>
      <w:r>
        <w:rPr>
          <w:rFonts w:eastAsia="Times New Roman"/>
          <w:bCs/>
          <w:shd w:val="clear" w:color="auto" w:fill="FFFFFF"/>
        </w:rPr>
        <w:t xml:space="preserve">ριοχή της Ροδόπης, τον Ακρίτα, και φρόντισε εκεί να βάλει κάποια παιδάκια μέσα, τα οποία δεν είχαν οικογένειες, που τα είχαν αφήσει, που μπορεί να ήταν και </w:t>
      </w:r>
      <w:proofErr w:type="spellStart"/>
      <w:r>
        <w:rPr>
          <w:rFonts w:eastAsia="Times New Roman"/>
          <w:bCs/>
          <w:shd w:val="clear" w:color="auto" w:fill="FFFFFF"/>
        </w:rPr>
        <w:t>μουσουλμανάκια</w:t>
      </w:r>
      <w:proofErr w:type="spellEnd"/>
      <w:r>
        <w:rPr>
          <w:rFonts w:eastAsia="Times New Roman"/>
          <w:bCs/>
          <w:shd w:val="clear" w:color="auto" w:fill="FFFFFF"/>
        </w:rPr>
        <w:t xml:space="preserve"> και </w:t>
      </w:r>
      <w:proofErr w:type="spellStart"/>
      <w:r>
        <w:rPr>
          <w:rFonts w:eastAsia="Times New Roman"/>
          <w:bCs/>
          <w:shd w:val="clear" w:color="auto" w:fill="FFFFFF"/>
        </w:rPr>
        <w:t>χριστιανόπουλα</w:t>
      </w:r>
      <w:proofErr w:type="spellEnd"/>
      <w:r>
        <w:rPr>
          <w:rFonts w:eastAsia="Times New Roman"/>
          <w:bCs/>
          <w:shd w:val="clear" w:color="auto" w:fill="FFFFFF"/>
        </w:rPr>
        <w:t xml:space="preserve"> -τα πάντα- και τα πρόσεχε. Τα είχε βάλει σε αυτόν τον χώρο μέσα, π</w:t>
      </w:r>
      <w:r>
        <w:rPr>
          <w:rFonts w:eastAsia="Times New Roman"/>
          <w:bCs/>
          <w:shd w:val="clear" w:color="auto" w:fill="FFFFFF"/>
        </w:rPr>
        <w:t xml:space="preserve">ροκειμένου εκείνο το κομμάτι της ελληνικής γης να το κρατάει ελληνικό σε δύσκολες στιγμές και σε δύσκολες συνθήκες. </w:t>
      </w:r>
    </w:p>
    <w:p w14:paraId="5FF19886"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Πριν από περίπου δυο, τρεις μήνες, πήγε ένα έγγραφο από τον Ελληνικό Στρατό</w:t>
      </w:r>
      <w:r>
        <w:rPr>
          <w:rFonts w:eastAsia="Times New Roman"/>
          <w:bCs/>
          <w:shd w:val="clear" w:color="auto" w:fill="FFFFFF"/>
        </w:rPr>
        <w:t>,</w:t>
      </w:r>
      <w:r>
        <w:rPr>
          <w:rFonts w:eastAsia="Times New Roman"/>
          <w:bCs/>
          <w:shd w:val="clear" w:color="auto" w:fill="FFFFFF"/>
        </w:rPr>
        <w:t xml:space="preserve"> που λέει ότι ανακαλείται η παραχώρηση της χρήσης εγκαταστάσεων, προκειμένου το φυλάκιο να αξιοποιηθεί επιχειρησιακά από τη Στρατιωτική Υπηρεσία. </w:t>
      </w:r>
    </w:p>
    <w:p w14:paraId="5FF19887"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Αυτό είναι </w:t>
      </w:r>
      <w:proofErr w:type="spellStart"/>
      <w:r>
        <w:rPr>
          <w:rFonts w:eastAsia="Times New Roman"/>
          <w:bCs/>
          <w:shd w:val="clear" w:color="auto" w:fill="FFFFFF"/>
        </w:rPr>
        <w:t>ψευδέστατο</w:t>
      </w:r>
      <w:proofErr w:type="spellEnd"/>
      <w:r>
        <w:rPr>
          <w:rFonts w:eastAsia="Times New Roman"/>
          <w:bCs/>
          <w:shd w:val="clear" w:color="auto" w:fill="FFFFFF"/>
        </w:rPr>
        <w:t>. Ο λόγος που έγινε η εκδίωξη της Χαράς της Νικοπούλου έχει να κάνει μόνο με ένα γεγονός</w:t>
      </w:r>
      <w:r>
        <w:rPr>
          <w:rFonts w:eastAsia="Times New Roman"/>
          <w:bCs/>
          <w:shd w:val="clear" w:color="auto" w:fill="FFFFFF"/>
        </w:rPr>
        <w:t>:</w:t>
      </w:r>
      <w:r>
        <w:rPr>
          <w:rFonts w:eastAsia="Times New Roman"/>
          <w:bCs/>
          <w:shd w:val="clear" w:color="auto" w:fill="FFFFFF"/>
        </w:rPr>
        <w:t xml:space="preserve"> ότι μετά από χρόνια η συγκεκριμένη κυρία πήρε απόσπαση στη Χρυσή Αυγή. Γιατί έκρινε, μετά από χρόνια, ότι μόνο η Χρυσή Αυγή είναι αυτή που προσπαθεί και μάχεται για τα ελληνικά ιδεώδη και για τον αγώνα της πατρίδας μας, για τη δικαιοσύνη. </w:t>
      </w:r>
    </w:p>
    <w:p w14:paraId="5FF19888" w14:textId="77777777" w:rsidR="00BA0105" w:rsidRDefault="00C470DB">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Εκεί, λοιπόν, </w:t>
      </w:r>
      <w:r>
        <w:rPr>
          <w:rFonts w:eastAsia="Times New Roman"/>
          <w:bCs/>
          <w:shd w:val="clear" w:color="auto" w:fill="FFFFFF"/>
        </w:rPr>
        <w:t>έγινε μια κουβέντα με τον Υπουργό, τον Πάνο τον Καμμένο</w:t>
      </w:r>
      <w:r>
        <w:rPr>
          <w:rFonts w:eastAsia="Times New Roman"/>
          <w:bCs/>
          <w:shd w:val="clear" w:color="auto" w:fill="FFFFFF"/>
        </w:rPr>
        <w:t>,</w:t>
      </w:r>
      <w:r>
        <w:rPr>
          <w:rFonts w:eastAsia="Times New Roman"/>
          <w:bCs/>
          <w:shd w:val="clear" w:color="auto" w:fill="FFFFFF"/>
        </w:rPr>
        <w:t xml:space="preserve"> και του ζητήσαμε, χωρίς να ακουστεί ποια πολιτικά κόμματα έχουν ασχοληθεί και χωρίς να το βάλουμε αυτό πάνω από όλα, αλλά βάζοντας το εθνικό καλό και το εθνικό συμφέρον, να ακυρωθεί αυτή η απόφαση κα</w:t>
      </w:r>
      <w:r>
        <w:rPr>
          <w:rFonts w:eastAsia="Times New Roman"/>
          <w:bCs/>
          <w:shd w:val="clear" w:color="auto" w:fill="FFFFFF"/>
        </w:rPr>
        <w:t>ι να παραμείνει ο χώρος στη Χαρά τη Νικοπούλου, η οποία είναι ένα διαμάντι της ελληνικής κοινωνίας και έχει κυνηγηθεί και έχει χτυπηθεί από ανθρώπους, οι οποίοι δηλώνουν Τούρκοι μέσα στη Θράκη μας και τους οποίους το ελληνικό κράτος το</w:t>
      </w:r>
      <w:r>
        <w:rPr>
          <w:rFonts w:eastAsia="Times New Roman"/>
          <w:bCs/>
          <w:shd w:val="clear" w:color="auto" w:fill="FFFFFF"/>
        </w:rPr>
        <w:t>ύς</w:t>
      </w:r>
      <w:r>
        <w:rPr>
          <w:rFonts w:eastAsia="Times New Roman"/>
          <w:bCs/>
          <w:shd w:val="clear" w:color="auto" w:fill="FFFFFF"/>
        </w:rPr>
        <w:t xml:space="preserve"> χαϊδεύει. </w:t>
      </w:r>
    </w:p>
    <w:p w14:paraId="5FF19889"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Η απάντ</w:t>
      </w:r>
      <w:r>
        <w:rPr>
          <w:rFonts w:eastAsia="Times New Roman" w:cs="Times New Roman"/>
          <w:szCs w:val="24"/>
        </w:rPr>
        <w:t>ηση του Υπουργού ήταν ότι έδωσε τον λόγο του. Τέτοιοι άντρες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φυσικά και δεν έχουν λόγο. Τέτοιοι άντρες είναι μόνο </w:t>
      </w:r>
      <w:proofErr w:type="spellStart"/>
      <w:r>
        <w:rPr>
          <w:rFonts w:eastAsia="Times New Roman" w:cs="Times New Roman"/>
          <w:szCs w:val="24"/>
        </w:rPr>
        <w:t>παρτάκηδες</w:t>
      </w:r>
      <w:proofErr w:type="spellEnd"/>
      <w:r>
        <w:rPr>
          <w:rFonts w:eastAsia="Times New Roman" w:cs="Times New Roman"/>
          <w:szCs w:val="24"/>
        </w:rPr>
        <w:t xml:space="preserve">. Είπε αυτός ο άνθρωπος, λοιπόν, ότι βέβαια επιτελεί εθνικό έργο η Χαρά Νικοπούλου και θα τον κρατήσει τον χώρο αυτό. </w:t>
      </w:r>
    </w:p>
    <w:p w14:paraId="5FF1988A"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lastRenderedPageBreak/>
        <w:t>Εν συν</w:t>
      </w:r>
      <w:r>
        <w:rPr>
          <w:rFonts w:eastAsia="Times New Roman" w:cs="Times New Roman"/>
          <w:szCs w:val="24"/>
        </w:rPr>
        <w:t>εχεία και μη κάνοντας κα</w:t>
      </w:r>
      <w:r>
        <w:rPr>
          <w:rFonts w:eastAsia="Times New Roman" w:cs="Times New Roman"/>
          <w:szCs w:val="24"/>
        </w:rPr>
        <w:t>μ</w:t>
      </w:r>
      <w:r>
        <w:rPr>
          <w:rFonts w:eastAsia="Times New Roman" w:cs="Times New Roman"/>
          <w:szCs w:val="24"/>
        </w:rPr>
        <w:t xml:space="preserve">μία ενέργεια από όλες αυτές, σε τηλεφωνική επικοινωνία που είχε η ίδια η κ. Χαρά Νικοπούλου, της είπε ότι ναι, μεν το είχε υποσχεθεί αυτό, αλλά «δεν ήξερα ότι είσαι αποσπασμένη στη Χρυσή Αυγή». </w:t>
      </w:r>
      <w:r>
        <w:rPr>
          <w:rFonts w:eastAsia="Times New Roman" w:cs="Times New Roman"/>
          <w:szCs w:val="24"/>
        </w:rPr>
        <w:t>Υ</w:t>
      </w:r>
      <w:r>
        <w:rPr>
          <w:rFonts w:eastAsia="Times New Roman" w:cs="Times New Roman"/>
          <w:szCs w:val="24"/>
        </w:rPr>
        <w:t>πάρχει τηλεφωνική επικοινωνία, γιατί</w:t>
      </w:r>
      <w:r>
        <w:rPr>
          <w:rFonts w:eastAsia="Times New Roman" w:cs="Times New Roman"/>
          <w:szCs w:val="24"/>
        </w:rPr>
        <w:t xml:space="preserve"> ο Καμμένος το έχει το κουσούρι αυτό και καταγράφονται πολλά στα τηλέφωνά του. </w:t>
      </w:r>
      <w:r>
        <w:rPr>
          <w:rFonts w:eastAsia="Times New Roman" w:cs="Times New Roman"/>
          <w:szCs w:val="24"/>
        </w:rPr>
        <w:t>Ό</w:t>
      </w:r>
      <w:r>
        <w:rPr>
          <w:rFonts w:eastAsia="Times New Roman" w:cs="Times New Roman"/>
          <w:szCs w:val="24"/>
        </w:rPr>
        <w:t>σο είναι Υπουργός θα τον καλύπτετε</w:t>
      </w:r>
      <w:r>
        <w:rPr>
          <w:rFonts w:eastAsia="Times New Roman" w:cs="Times New Roman"/>
          <w:szCs w:val="24"/>
        </w:rPr>
        <w:t>,</w:t>
      </w:r>
      <w:r>
        <w:rPr>
          <w:rFonts w:eastAsia="Times New Roman" w:cs="Times New Roman"/>
          <w:szCs w:val="24"/>
        </w:rPr>
        <w:t xml:space="preserve"> οι σύντροφοι Αριστεράς και εθνικιστικής Δεξιάς</w:t>
      </w:r>
      <w:r>
        <w:rPr>
          <w:rFonts w:eastAsia="Times New Roman" w:cs="Times New Roman"/>
          <w:szCs w:val="24"/>
        </w:rPr>
        <w:t>,</w:t>
      </w:r>
      <w:r>
        <w:rPr>
          <w:rFonts w:eastAsia="Times New Roman" w:cs="Times New Roman"/>
          <w:szCs w:val="24"/>
        </w:rPr>
        <w:t xml:space="preserve"> και δεν θα μαθαίνονται αυτά, αλλά</w:t>
      </w:r>
      <w:r>
        <w:rPr>
          <w:rFonts w:eastAsia="Times New Roman" w:cs="Times New Roman"/>
          <w:szCs w:val="24"/>
        </w:rPr>
        <w:t>,</w:t>
      </w:r>
      <w:r>
        <w:rPr>
          <w:rFonts w:eastAsia="Times New Roman" w:cs="Times New Roman"/>
          <w:szCs w:val="24"/>
        </w:rPr>
        <w:t xml:space="preserve"> όταν γίνει κάποια στιγμή άρση τηλεφωνικού απορρήτου για π</w:t>
      </w:r>
      <w:r>
        <w:rPr>
          <w:rFonts w:eastAsia="Times New Roman" w:cs="Times New Roman"/>
          <w:szCs w:val="24"/>
        </w:rPr>
        <w:t xml:space="preserve">ολλά ζητήματα που έχουν γίνει, τότε θα ακουστούν πάρα πολλά. </w:t>
      </w:r>
    </w:p>
    <w:p w14:paraId="5FF1988B"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Εκεί, λοιπόν, υπάρχει ο διάλογος αυτός. Μάλιστα, λέει η Νικοπούλου στον Καμμένο: «Εάν φύγω</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από τη Χρυσή Αυγή, ο χώρος θα παραμείνει;». Και γυρίζει ο Καμμένος και της λέει: «Ναι, φύγε κα</w:t>
      </w:r>
      <w:r>
        <w:rPr>
          <w:rFonts w:eastAsia="Times New Roman" w:cs="Times New Roman"/>
          <w:szCs w:val="24"/>
        </w:rPr>
        <w:t>ι ο χώρος θα παραμείνει σε εσένα</w:t>
      </w:r>
      <w:r>
        <w:rPr>
          <w:rFonts w:eastAsia="Times New Roman" w:cs="Times New Roman"/>
          <w:szCs w:val="24"/>
        </w:rPr>
        <w:t>.</w:t>
      </w:r>
      <w:r>
        <w:rPr>
          <w:rFonts w:eastAsia="Times New Roman" w:cs="Times New Roman"/>
          <w:szCs w:val="24"/>
        </w:rPr>
        <w:t xml:space="preserve">». Αυτός είναι ο εξευτελισμένος Υπουργός Εθνικής Άμυνας, ο οποίος βάζει το κομματικό και προσωπικό του συμφέρον μόνο πάνω από το εθνικό καλό. </w:t>
      </w:r>
    </w:p>
    <w:p w14:paraId="5FF1988C"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που μας κυβερνάει αυτή τη στιγμή, οι οπο</w:t>
      </w:r>
      <w:r>
        <w:rPr>
          <w:rFonts w:eastAsia="Times New Roman" w:cs="Times New Roman"/>
          <w:szCs w:val="24"/>
        </w:rPr>
        <w:t xml:space="preserve">ίοι δεν σκέφτονται τίποτε άλλο, παρά την προσωπική τους επιβίωση με οποιοδήποτε κόστος. </w:t>
      </w:r>
      <w:r>
        <w:rPr>
          <w:rFonts w:eastAsia="Times New Roman" w:cs="Times New Roman"/>
          <w:szCs w:val="24"/>
        </w:rPr>
        <w:lastRenderedPageBreak/>
        <w:t>Αυτά είναι τα αίσχη που γίνονται. Γι</w:t>
      </w:r>
      <w:r>
        <w:rPr>
          <w:rFonts w:eastAsia="Times New Roman" w:cs="Times New Roman"/>
          <w:szCs w:val="24"/>
        </w:rPr>
        <w:t>α</w:t>
      </w:r>
      <w:r>
        <w:rPr>
          <w:rFonts w:eastAsia="Times New Roman" w:cs="Times New Roman"/>
          <w:szCs w:val="24"/>
        </w:rPr>
        <w:t xml:space="preserve"> αυτό είναι τόσο μεγάλος ο πόλεμος εις βάρος της Χρυσής Αυγής, γιατί είμαστε αυτοί που βγαίνουμε και μαχόμαστε για τέτοια ζητήματα.</w:t>
      </w:r>
      <w:r>
        <w:rPr>
          <w:rFonts w:eastAsia="Times New Roman" w:cs="Times New Roman"/>
          <w:szCs w:val="24"/>
        </w:rPr>
        <w:t xml:space="preserve"> </w:t>
      </w:r>
    </w:p>
    <w:p w14:paraId="5FF1988D"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Σας το έχουμε πει κι άλλες φορές. Είμαστε αποφασισμένοι να τραβήξουμε το σταυρό του μαρτυρίου που μας αναλογεί και να υποστούμε οποιαδήποτε συνέπεια. Διότι για εμάς, υπάρχει Ελλάδα. Διότι για εμάς, υπάρχει ορθοδοξία και γιατί εμείς αγωνιζόμαστε για ιδεώδ</w:t>
      </w:r>
      <w:r>
        <w:rPr>
          <w:rFonts w:eastAsia="Times New Roman" w:cs="Times New Roman"/>
          <w:szCs w:val="24"/>
        </w:rPr>
        <w:t xml:space="preserve">η που τα έχουμε μέσα μας. </w:t>
      </w:r>
    </w:p>
    <w:p w14:paraId="5FF1988E"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Έτσι, λοιπόν, βλέπουμε ότι κινείται ο πολιτικός κόσμος στην πατρίδα μας, με νομικούς μαζί οι οποίοι αποφασίζουν για διάφορα πράγματα, για σκάνδαλα που έχουν γίνει, για υποθέσεις που πρέπει να εξαφανίζονται και για δικογραφίες που</w:t>
      </w:r>
      <w:r>
        <w:rPr>
          <w:rFonts w:eastAsia="Times New Roman" w:cs="Times New Roman"/>
          <w:szCs w:val="24"/>
        </w:rPr>
        <w:t xml:space="preserve"> έρχονται μέσα στην </w:t>
      </w:r>
      <w:r>
        <w:rPr>
          <w:rFonts w:eastAsia="Times New Roman" w:cs="Times New Roman"/>
          <w:szCs w:val="24"/>
        </w:rPr>
        <w:t>ε</w:t>
      </w:r>
      <w:r>
        <w:rPr>
          <w:rFonts w:eastAsia="Times New Roman" w:cs="Times New Roman"/>
          <w:szCs w:val="24"/>
        </w:rPr>
        <w:t xml:space="preserve">λληνική Βουλή και περιλαμβάνουν μεγάλα ονόματα Βουλευτών, πρώην Υπουργών, πρώην Πρωθυπουργών και κανείς δεν θέλει ποτέ να τα βάλει πάνω στο τραπέζι. </w:t>
      </w:r>
    </w:p>
    <w:p w14:paraId="5FF1988F"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Όποιος έρχεται στην εξουσία κρατάει αυτά τα χαρτιά που έχει σε ένα συρτάρι. Δεν τον ε</w:t>
      </w:r>
      <w:r>
        <w:rPr>
          <w:rFonts w:eastAsia="Times New Roman" w:cs="Times New Roman"/>
          <w:szCs w:val="24"/>
        </w:rPr>
        <w:t xml:space="preserve">νδιαφέρει να τιμωρηθούν οι ένοχοι. Τον ενδιαφέρει μόνο να κρατήσει όμηρους αυτούς οι οποίοι είναι στην </w:t>
      </w:r>
      <w:r>
        <w:rPr>
          <w:rFonts w:eastAsia="Times New Roman" w:cs="Times New Roman"/>
          <w:szCs w:val="24"/>
        </w:rPr>
        <w:t>α</w:t>
      </w:r>
      <w:r>
        <w:rPr>
          <w:rFonts w:eastAsia="Times New Roman" w:cs="Times New Roman"/>
          <w:szCs w:val="24"/>
        </w:rPr>
        <w:t xml:space="preserve">ντιπολίτευση και δεν μπορούν να μιλήσουν. </w:t>
      </w:r>
      <w:r>
        <w:rPr>
          <w:rFonts w:eastAsia="Times New Roman" w:cs="Times New Roman"/>
          <w:szCs w:val="24"/>
        </w:rPr>
        <w:t>Τ</w:t>
      </w:r>
      <w:r>
        <w:rPr>
          <w:rFonts w:eastAsia="Times New Roman" w:cs="Times New Roman"/>
          <w:szCs w:val="24"/>
        </w:rPr>
        <w:t xml:space="preserve">ο παιχνίδι αυτό εναλλάσσεται εδώ και σαράντα πέντε χρόνια. </w:t>
      </w:r>
    </w:p>
    <w:p w14:paraId="5FF19890"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lastRenderedPageBreak/>
        <w:t>Εμείς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σας υποσχόμαστε ότι θα συνεχίσουμε τον αγώνα αυτό με οποιοδήποτε κόστος. Τέτοια πράγματα θα τα βγάζουμε συνεχώς στη δημοσιότητα, με αυτά τα λίγα, τα ελάχιστα μέσα που έχουμε. Ο ελληνικός λαός μ</w:t>
      </w:r>
      <w:r>
        <w:rPr>
          <w:rFonts w:eastAsia="Times New Roman" w:cs="Times New Roman"/>
          <w:szCs w:val="24"/>
        </w:rPr>
        <w:t>ά</w:t>
      </w:r>
      <w:r>
        <w:rPr>
          <w:rFonts w:eastAsia="Times New Roman" w:cs="Times New Roman"/>
          <w:szCs w:val="24"/>
        </w:rPr>
        <w:t>ς έχει φέρει στη Βουλή, μας έχει δώσει τη δύναμη να μιλάμε. Ό</w:t>
      </w:r>
      <w:r>
        <w:rPr>
          <w:rFonts w:eastAsia="Times New Roman" w:cs="Times New Roman"/>
          <w:szCs w:val="24"/>
        </w:rPr>
        <w:t>λοι οι υπόλοιποι μας έχουν αποκλείσει, όλα τα μεγάλα μέσα μαζικής ενημέρωσης. Δεν ξέρω τι άλλο θα κάνετε σε λίγο καιρό. Μπορεί να σταματήσετε να μας δίνετε το δικαίωμα να μιλήσουμε. Όσο όμως έχουμε έστω αυτό το Βήμα της Βουλής και</w:t>
      </w:r>
      <w:r>
        <w:rPr>
          <w:rFonts w:eastAsia="Times New Roman" w:cs="Times New Roman"/>
          <w:szCs w:val="24"/>
        </w:rPr>
        <w:t>,</w:t>
      </w:r>
      <w:r>
        <w:rPr>
          <w:rFonts w:eastAsia="Times New Roman" w:cs="Times New Roman"/>
          <w:szCs w:val="24"/>
        </w:rPr>
        <w:t xml:space="preserve"> κυρίως, όσο είμαστε δυνα</w:t>
      </w:r>
      <w:r>
        <w:rPr>
          <w:rFonts w:eastAsia="Times New Roman" w:cs="Times New Roman"/>
          <w:szCs w:val="24"/>
        </w:rPr>
        <w:t>τοί και υπάρχουμε σε δρόμους, σε πλατείες, σε χωριά</w:t>
      </w:r>
      <w:r>
        <w:rPr>
          <w:rFonts w:eastAsia="Times New Roman" w:cs="Times New Roman"/>
          <w:szCs w:val="24"/>
        </w:rPr>
        <w:t>,</w:t>
      </w:r>
      <w:r>
        <w:rPr>
          <w:rFonts w:eastAsia="Times New Roman" w:cs="Times New Roman"/>
          <w:szCs w:val="24"/>
        </w:rPr>
        <w:t xml:space="preserve"> θα αγωνιζόμαστε για την ελευθερία της πατρίδας μας, διότι η πατρίδα μας είναι σκλαβωμένη. </w:t>
      </w:r>
    </w:p>
    <w:p w14:paraId="5FF19891" w14:textId="77777777" w:rsidR="00BA0105" w:rsidRDefault="00C470DB">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Θα συμφωνήσω σε κάτι που είπε προηγουμένως ο Αντιπρόεδρος της Νέας Δημοκρατίας, απευθυνόμενος σε Υπουργούς του Σ</w:t>
      </w:r>
      <w:r>
        <w:rPr>
          <w:rFonts w:eastAsia="Times New Roman" w:cs="Times New Roman"/>
          <w:szCs w:val="24"/>
        </w:rPr>
        <w:t xml:space="preserve">ΥΡΙΖΑ. Του λέει: «Τι φωνάζετε τώρα; Κι εσείς </w:t>
      </w:r>
      <w:proofErr w:type="spellStart"/>
      <w:r>
        <w:rPr>
          <w:rFonts w:eastAsia="Times New Roman" w:cs="Times New Roman"/>
          <w:szCs w:val="24"/>
        </w:rPr>
        <w:t>μνημονιακοί</w:t>
      </w:r>
      <w:proofErr w:type="spellEnd"/>
      <w:r>
        <w:rPr>
          <w:rFonts w:eastAsia="Times New Roman" w:cs="Times New Roman"/>
          <w:szCs w:val="24"/>
        </w:rPr>
        <w:t xml:space="preserve"> είστε τώρα. Όλοι μαζί είμαστε</w:t>
      </w:r>
      <w:r>
        <w:rPr>
          <w:rFonts w:eastAsia="Times New Roman" w:cs="Times New Roman"/>
          <w:szCs w:val="24"/>
        </w:rPr>
        <w:t>.</w:t>
      </w:r>
      <w:r>
        <w:rPr>
          <w:rFonts w:eastAsia="Times New Roman" w:cs="Times New Roman"/>
          <w:szCs w:val="24"/>
        </w:rPr>
        <w:t xml:space="preserve">». Ακριβώς, είχε δίκιο ο Γεωργιάδης. Όλοι μαζί είστε, υποτακτικοί, </w:t>
      </w:r>
      <w:proofErr w:type="spellStart"/>
      <w:r>
        <w:rPr>
          <w:rFonts w:eastAsia="Times New Roman" w:cs="Times New Roman"/>
          <w:szCs w:val="24"/>
        </w:rPr>
        <w:t>μνημονιακοί</w:t>
      </w:r>
      <w:proofErr w:type="spellEnd"/>
      <w:r>
        <w:rPr>
          <w:rFonts w:eastAsia="Times New Roman" w:cs="Times New Roman"/>
          <w:szCs w:val="24"/>
        </w:rPr>
        <w:t xml:space="preserve">, υπόδουλοι στους ξένους τοκογλύφους. </w:t>
      </w:r>
    </w:p>
    <w:p w14:paraId="5FF19892" w14:textId="77777777" w:rsidR="00BA0105" w:rsidRDefault="00C470DB">
      <w:pPr>
        <w:tabs>
          <w:tab w:val="left" w:pos="1494"/>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FF1989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ΠΡ</w:t>
      </w:r>
      <w:r>
        <w:rPr>
          <w:rFonts w:eastAsia="Times New Roman" w:cs="Times New Roman"/>
          <w:b/>
          <w:szCs w:val="24"/>
        </w:rPr>
        <w:t xml:space="preserve">ΟΕΔΡΕΥΩΝ (Μάριος Γεωργιάδης): </w:t>
      </w:r>
      <w:r>
        <w:rPr>
          <w:rFonts w:eastAsia="Times New Roman" w:cs="Times New Roman"/>
          <w:szCs w:val="24"/>
        </w:rPr>
        <w:t>Ευχαριστούμε πολύ τον κ. Λαγό</w:t>
      </w:r>
      <w:r>
        <w:rPr>
          <w:rFonts w:eastAsia="Times New Roman" w:cs="Times New Roman"/>
          <w:szCs w:val="24"/>
        </w:rPr>
        <w:t>,</w:t>
      </w:r>
      <w:r>
        <w:rPr>
          <w:rFonts w:eastAsia="Times New Roman" w:cs="Times New Roman"/>
          <w:szCs w:val="24"/>
        </w:rPr>
        <w:t xml:space="preserve"> για την ακρίβεια στο</w:t>
      </w:r>
      <w:r>
        <w:rPr>
          <w:rFonts w:eastAsia="Times New Roman" w:cs="Times New Roman"/>
          <w:szCs w:val="24"/>
        </w:rPr>
        <w:t>ν</w:t>
      </w:r>
      <w:r>
        <w:rPr>
          <w:rFonts w:eastAsia="Times New Roman" w:cs="Times New Roman"/>
          <w:szCs w:val="24"/>
        </w:rPr>
        <w:t xml:space="preserve"> χρόνο κυρίως. </w:t>
      </w:r>
    </w:p>
    <w:p w14:paraId="5FF1989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Μπαλλής</w:t>
      </w:r>
      <w:proofErr w:type="spellEnd"/>
      <w:r>
        <w:rPr>
          <w:rFonts w:eastAsia="Times New Roman" w:cs="Times New Roman"/>
          <w:szCs w:val="24"/>
        </w:rPr>
        <w:t xml:space="preserve"> για πέντε λεπτά. </w:t>
      </w:r>
    </w:p>
    <w:p w14:paraId="5FF1989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Μετά, θα παρέμβει ο κύριος Υπουργός, ο κ. Πετρόπουλος</w:t>
      </w:r>
      <w:r>
        <w:rPr>
          <w:rFonts w:eastAsia="Times New Roman" w:cs="Times New Roman"/>
          <w:szCs w:val="24"/>
        </w:rPr>
        <w:t>,</w:t>
      </w:r>
      <w:r>
        <w:rPr>
          <w:rFonts w:eastAsia="Times New Roman" w:cs="Times New Roman"/>
          <w:szCs w:val="24"/>
        </w:rPr>
        <w:t xml:space="preserve"> που θέλει να λάβει τον λόγο για πέντε λεπτά κι εκείνος με </w:t>
      </w:r>
      <w:r>
        <w:rPr>
          <w:rFonts w:eastAsia="Times New Roman" w:cs="Times New Roman"/>
          <w:szCs w:val="24"/>
        </w:rPr>
        <w:t xml:space="preserve">τη σειρά του. Στη συνέχεια, θα ακολουθήσει ο κ. </w:t>
      </w:r>
      <w:proofErr w:type="spellStart"/>
      <w:r>
        <w:rPr>
          <w:rFonts w:eastAsia="Times New Roman" w:cs="Times New Roman"/>
          <w:szCs w:val="24"/>
        </w:rPr>
        <w:t>Αμυράς</w:t>
      </w:r>
      <w:proofErr w:type="spellEnd"/>
      <w:r>
        <w:rPr>
          <w:rFonts w:eastAsia="Times New Roman" w:cs="Times New Roman"/>
          <w:szCs w:val="24"/>
        </w:rPr>
        <w:t xml:space="preserve"> ως Κοινοβουλευτικός Εκπρόσωπος. </w:t>
      </w:r>
    </w:p>
    <w:p w14:paraId="5FF1989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Μπαλλή</w:t>
      </w:r>
      <w:proofErr w:type="spellEnd"/>
      <w:r>
        <w:rPr>
          <w:rFonts w:eastAsia="Times New Roman" w:cs="Times New Roman"/>
          <w:szCs w:val="24"/>
        </w:rPr>
        <w:t xml:space="preserve">, έχετε τον λόγο. </w:t>
      </w:r>
    </w:p>
    <w:p w14:paraId="5FF1989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(ΜΑΚΗΣ)</w:t>
      </w:r>
      <w:r>
        <w:rPr>
          <w:rFonts w:eastAsia="Times New Roman" w:cs="Times New Roman"/>
          <w:b/>
          <w:szCs w:val="24"/>
        </w:rPr>
        <w:t xml:space="preserve"> ΜΠΑΛΛΗΣ: </w:t>
      </w:r>
      <w:r>
        <w:rPr>
          <w:rFonts w:eastAsia="Times New Roman" w:cs="Times New Roman"/>
          <w:szCs w:val="24"/>
        </w:rPr>
        <w:t>Κυρίες και κύριοι συνάδελφοι, για το νομοσχέδιο νομίζω έχουν γίνει τοποθετήσεις που αναλύουν σε βάθος όλε</w:t>
      </w:r>
      <w:r>
        <w:rPr>
          <w:rFonts w:eastAsia="Times New Roman" w:cs="Times New Roman"/>
          <w:szCs w:val="24"/>
        </w:rPr>
        <w:t xml:space="preserve">ς τις πλευρές του. Θα μου επιτρέψετε να τοποθετηθώ σε ένα διαφορετικό θέμα, στην τροπολογία που έχει φέρει το Υπουργείο Εργασίας, σχετικά με τα βήματα που πρέπει να γίνουν για τη σωτηρία του ΕΔΟΕΑΠ. </w:t>
      </w:r>
    </w:p>
    <w:p w14:paraId="5FF1989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Επιτέλους, γίνεται ένα αποφασιστικό πρώτο βήμα –γίνεται </w:t>
      </w:r>
      <w:r>
        <w:rPr>
          <w:rFonts w:eastAsia="Times New Roman" w:cs="Times New Roman"/>
          <w:szCs w:val="24"/>
        </w:rPr>
        <w:t xml:space="preserve">όμως ένα βήμα- για να σωθεί το ταμείο αυτό, το οποίο από λανθασμένες επιλογές, λανθασμένες αποφάσεις οδηγείτο με ακρίβεια προς την καταστροφή, αφήνοντας σε απόγνωση τους χιλιάδες ασφαλισμένους και τους πολύ περισσότερους δικαιούχους του. </w:t>
      </w:r>
      <w:r>
        <w:rPr>
          <w:rFonts w:eastAsia="Times New Roman" w:cs="Times New Roman"/>
          <w:szCs w:val="24"/>
        </w:rPr>
        <w:t>Ε</w:t>
      </w:r>
      <w:r>
        <w:rPr>
          <w:rFonts w:eastAsia="Times New Roman" w:cs="Times New Roman"/>
          <w:szCs w:val="24"/>
        </w:rPr>
        <w:t xml:space="preserve">ίναι ένα θέμα το </w:t>
      </w:r>
      <w:r>
        <w:rPr>
          <w:rFonts w:eastAsia="Times New Roman" w:cs="Times New Roman"/>
          <w:szCs w:val="24"/>
        </w:rPr>
        <w:t xml:space="preserve">οποίο απαιτεί την προσοχή όλων μας </w:t>
      </w: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κυρίως, τη σύνθεση των απόψεών μας και τη σύμπλευση</w:t>
      </w:r>
      <w:r>
        <w:rPr>
          <w:rFonts w:eastAsia="Times New Roman" w:cs="Times New Roman"/>
          <w:szCs w:val="24"/>
        </w:rPr>
        <w:t>,</w:t>
      </w:r>
      <w:r>
        <w:rPr>
          <w:rFonts w:eastAsia="Times New Roman" w:cs="Times New Roman"/>
          <w:szCs w:val="24"/>
        </w:rPr>
        <w:t xml:space="preserve"> για να μπορέσουμε να βρούμε τον καλύτερο τρόπο για την επιβίωση αυτού του ταμείου και γενικά των ταμείων στο</w:t>
      </w:r>
      <w:r>
        <w:rPr>
          <w:rFonts w:eastAsia="Times New Roman" w:cs="Times New Roman"/>
          <w:szCs w:val="24"/>
        </w:rPr>
        <w:t>ν</w:t>
      </w:r>
      <w:r>
        <w:rPr>
          <w:rFonts w:eastAsia="Times New Roman" w:cs="Times New Roman"/>
          <w:szCs w:val="24"/>
        </w:rPr>
        <w:t xml:space="preserve"> χώρο του Τύπου.</w:t>
      </w:r>
    </w:p>
    <w:p w14:paraId="5FF19899"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Δυστυχώς, όμως, είδα ότι περίσσεψε η </w:t>
      </w:r>
      <w:r>
        <w:rPr>
          <w:rFonts w:eastAsia="Times New Roman"/>
          <w:szCs w:val="24"/>
        </w:rPr>
        <w:t xml:space="preserve">υποκρισία σε τοποθετήσεις συναδέλφων από την </w:t>
      </w:r>
      <w:r>
        <w:rPr>
          <w:rFonts w:eastAsia="Times New Roman"/>
          <w:szCs w:val="24"/>
        </w:rPr>
        <w:t>Α</w:t>
      </w:r>
      <w:r>
        <w:rPr>
          <w:rFonts w:eastAsia="Times New Roman"/>
          <w:szCs w:val="24"/>
        </w:rPr>
        <w:t>ντιπολίτευση επί του συγκεκριμένου θέματος, διότι</w:t>
      </w:r>
      <w:r>
        <w:rPr>
          <w:rFonts w:eastAsia="Times New Roman"/>
          <w:szCs w:val="24"/>
        </w:rPr>
        <w:t>,</w:t>
      </w:r>
      <w:r>
        <w:rPr>
          <w:rFonts w:eastAsia="Times New Roman"/>
          <w:szCs w:val="24"/>
        </w:rPr>
        <w:t xml:space="preserve"> αν θέλουμε να πούμε την αλήθεια</w:t>
      </w:r>
      <w:r>
        <w:rPr>
          <w:rFonts w:eastAsia="Times New Roman"/>
          <w:szCs w:val="24"/>
        </w:rPr>
        <w:t>,</w:t>
      </w:r>
      <w:r>
        <w:rPr>
          <w:rFonts w:eastAsia="Times New Roman"/>
          <w:szCs w:val="24"/>
        </w:rPr>
        <w:t xml:space="preserve"> θα πρέπει να παραδεχτούμε όλες οι πλευρές και </w:t>
      </w:r>
      <w:r>
        <w:rPr>
          <w:rFonts w:eastAsia="Times New Roman"/>
          <w:szCs w:val="24"/>
        </w:rPr>
        <w:t>ιδ</w:t>
      </w:r>
      <w:r>
        <w:rPr>
          <w:rFonts w:eastAsia="Times New Roman"/>
          <w:szCs w:val="24"/>
        </w:rPr>
        <w:t>ίως εκείνες οι πλευρές που κυρίως τους αφορά το θέμα του προβλήματος, πότε δημ</w:t>
      </w:r>
      <w:r>
        <w:rPr>
          <w:rFonts w:eastAsia="Times New Roman"/>
          <w:szCs w:val="24"/>
        </w:rPr>
        <w:t xml:space="preserve">ιουργήθηκε, όχι μόνο για τον ΕΔΟΕΑΠ, όχι μόνο για τα ασφαλιστικά ταμεία του Τύπου, αλλά για όλα τα ασφαλιστικά ταμεία. </w:t>
      </w:r>
    </w:p>
    <w:p w14:paraId="5FF1989A"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Ξεχνάνε τα τσεκούρια, το ψαλίδι με το </w:t>
      </w:r>
      <w:r>
        <w:rPr>
          <w:rFonts w:eastAsia="Times New Roman"/>
          <w:szCs w:val="24"/>
          <w:lang w:val="en-US"/>
        </w:rPr>
        <w:t>PSI</w:t>
      </w:r>
      <w:r>
        <w:rPr>
          <w:rFonts w:eastAsia="Times New Roman"/>
          <w:szCs w:val="24"/>
        </w:rPr>
        <w:t>. Ξεχνάνε ότι τα 155 εκατομμύρια που είχε στη</w:t>
      </w:r>
      <w:r>
        <w:rPr>
          <w:rFonts w:eastAsia="Times New Roman"/>
          <w:szCs w:val="24"/>
        </w:rPr>
        <w:t>ν</w:t>
      </w:r>
      <w:r>
        <w:rPr>
          <w:rFonts w:eastAsia="Times New Roman"/>
          <w:szCs w:val="24"/>
        </w:rPr>
        <w:t xml:space="preserve"> πάντα ο ΕΔΟΕΑΠ γίνανε περίπου 48, αν θυμάμαι </w:t>
      </w:r>
      <w:r>
        <w:rPr>
          <w:rFonts w:eastAsia="Times New Roman"/>
          <w:szCs w:val="24"/>
        </w:rPr>
        <w:t>καλά, σε ονομαστική αξία και</w:t>
      </w:r>
      <w:r>
        <w:rPr>
          <w:rFonts w:eastAsia="Times New Roman"/>
          <w:szCs w:val="24"/>
        </w:rPr>
        <w:t>,</w:t>
      </w:r>
      <w:r>
        <w:rPr>
          <w:rFonts w:eastAsia="Times New Roman"/>
          <w:szCs w:val="24"/>
        </w:rPr>
        <w:t xml:space="preserve"> όταν χρειάστηκε να γίνει μια ρευστοποίηση, αποδείχτηκε ότι η πραγματική αξία ήταν μόλις 5 εκατομμύρια ευρώ στις 31 Ιουλίου, προς τα μέσα του 2012, σύμφωνα με τα στοιχεία της Εθνικής Τράπεζας.</w:t>
      </w:r>
    </w:p>
    <w:p w14:paraId="5FF1989B"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Ακούω κατηγορίες κατά της Κυβέρνησ</w:t>
      </w:r>
      <w:r>
        <w:rPr>
          <w:rFonts w:eastAsia="Times New Roman"/>
          <w:szCs w:val="24"/>
        </w:rPr>
        <w:t>ης για το αγγελιόσημο. Ξαφνικά</w:t>
      </w:r>
      <w:r>
        <w:rPr>
          <w:rFonts w:eastAsia="Times New Roman"/>
          <w:szCs w:val="24"/>
        </w:rPr>
        <w:t>,</w:t>
      </w:r>
      <w:r>
        <w:rPr>
          <w:rFonts w:eastAsia="Times New Roman"/>
          <w:szCs w:val="24"/>
        </w:rPr>
        <w:t xml:space="preserve"> δηλαδή, κάποιες πλευρές της </w:t>
      </w:r>
      <w:r>
        <w:rPr>
          <w:rFonts w:eastAsia="Times New Roman"/>
          <w:szCs w:val="24"/>
        </w:rPr>
        <w:t>Α</w:t>
      </w:r>
      <w:r>
        <w:rPr>
          <w:rFonts w:eastAsia="Times New Roman"/>
          <w:szCs w:val="24"/>
        </w:rPr>
        <w:t xml:space="preserve">ντιπολίτευσης ανακάλυψαν ότι κοβόταν και κόπηκε, καταργήθηκε το αγγελιόσημο </w:t>
      </w:r>
      <w:r>
        <w:rPr>
          <w:rFonts w:eastAsia="Times New Roman"/>
          <w:szCs w:val="24"/>
        </w:rPr>
        <w:lastRenderedPageBreak/>
        <w:t xml:space="preserve">το Σεπτέμβριο του 2016; Δεν γνωρίζουν ή δεν θυμούνται ότι η κατάργηση του αγγελιοσήμου ήταν ένα από τα απαιτούμενα, τα </w:t>
      </w:r>
      <w:r>
        <w:rPr>
          <w:rFonts w:eastAsia="Times New Roman"/>
          <w:szCs w:val="24"/>
        </w:rPr>
        <w:t xml:space="preserve">διακόσια πενήντα, στη λίστα που είχε επιδώσει ο ΣΕΒ στον τότε Υπουργό Ανάπτυξης κ. Χρυσοχοΐδη, για να αναπτυχθεί η επιχειρηματικότητα στην Ελλάδα; Ξεχνούν ότι αυτή η λίστα, αυτούσια σχεδόν, ενσωματώθηκε μέσα στη λεγόμενη εργαλειοθήκη του ΟΟΣΑ; </w:t>
      </w:r>
    </w:p>
    <w:p w14:paraId="5FF1989C"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Ξεχνούν ότι το 2013 και το 2014 από την τρόικα είχε μπει επιτακτικά ότι τελειώνει το αγγελιόσημο και ότι τότε είχε δοθεί ένας χρόνος παράταση από την τότε </w:t>
      </w:r>
      <w:r>
        <w:rPr>
          <w:rFonts w:eastAsia="Times New Roman"/>
          <w:szCs w:val="24"/>
        </w:rPr>
        <w:t>κ</w:t>
      </w:r>
      <w:r>
        <w:rPr>
          <w:rFonts w:eastAsia="Times New Roman"/>
          <w:szCs w:val="24"/>
        </w:rPr>
        <w:t>υβέρνηση; Εκλογές έρχονταν, δεν θα μπορούσαν να είχαν μπροστά τους ένα ταμείο υπό διάλυση και κυρίως</w:t>
      </w:r>
      <w:r>
        <w:rPr>
          <w:rFonts w:eastAsia="Times New Roman"/>
          <w:szCs w:val="24"/>
        </w:rPr>
        <w:t xml:space="preserve"> έναν κλάδο, τον δημοσιογραφικό κλάδο, επί ξύλου κρεμάμενο. </w:t>
      </w:r>
    </w:p>
    <w:p w14:paraId="5FF1989D"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Όλα αυτά δεν λένε τίποτα στην </w:t>
      </w:r>
      <w:r>
        <w:rPr>
          <w:rFonts w:eastAsia="Times New Roman"/>
          <w:szCs w:val="24"/>
        </w:rPr>
        <w:t>Α</w:t>
      </w:r>
      <w:r>
        <w:rPr>
          <w:rFonts w:eastAsia="Times New Roman"/>
          <w:szCs w:val="24"/>
        </w:rPr>
        <w:t xml:space="preserve">ντιπολίτευση; </w:t>
      </w:r>
    </w:p>
    <w:p w14:paraId="5FF1989E"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Τι δεν έκανε τότε; Έκρυψε κάτω από το χαλί τη δρομολογημένη κατάργηση του </w:t>
      </w:r>
      <w:proofErr w:type="spellStart"/>
      <w:r>
        <w:rPr>
          <w:rFonts w:eastAsia="Times New Roman"/>
          <w:szCs w:val="24"/>
        </w:rPr>
        <w:t>αγγελιόσημου</w:t>
      </w:r>
      <w:proofErr w:type="spellEnd"/>
      <w:r>
        <w:rPr>
          <w:rFonts w:eastAsia="Times New Roman"/>
          <w:szCs w:val="24"/>
        </w:rPr>
        <w:t xml:space="preserve">. Δεν φρόντισε από τότε για την αναπλήρωσή του. Δεν ασχολήθηκε </w:t>
      </w:r>
      <w:r>
        <w:rPr>
          <w:rFonts w:eastAsia="Times New Roman"/>
          <w:szCs w:val="24"/>
        </w:rPr>
        <w:t xml:space="preserve">με την επιβίωση των ταμείων του Τύπου. Δεν ασχολήθηκε με την αναπλήρωση του </w:t>
      </w:r>
      <w:proofErr w:type="spellStart"/>
      <w:r>
        <w:rPr>
          <w:rFonts w:eastAsia="Times New Roman"/>
          <w:szCs w:val="24"/>
        </w:rPr>
        <w:t>αγγελιόσημου</w:t>
      </w:r>
      <w:proofErr w:type="spellEnd"/>
      <w:r>
        <w:rPr>
          <w:rFonts w:eastAsia="Times New Roman"/>
          <w:szCs w:val="24"/>
        </w:rPr>
        <w:t xml:space="preserve">, που είπα πριν, διότι θα έπρεπε τότε να πληρώσουν εισφορές οι </w:t>
      </w:r>
      <w:proofErr w:type="spellStart"/>
      <w:r>
        <w:rPr>
          <w:rFonts w:eastAsia="Times New Roman"/>
          <w:szCs w:val="24"/>
        </w:rPr>
        <w:t>καναλάρχες</w:t>
      </w:r>
      <w:proofErr w:type="spellEnd"/>
      <w:r>
        <w:rPr>
          <w:rFonts w:eastAsia="Times New Roman"/>
          <w:szCs w:val="24"/>
        </w:rPr>
        <w:t xml:space="preserve"> και οι εργοδότες στον Τύπο, που δεν </w:t>
      </w:r>
      <w:r>
        <w:rPr>
          <w:rFonts w:eastAsia="Times New Roman"/>
          <w:szCs w:val="24"/>
        </w:rPr>
        <w:lastRenderedPageBreak/>
        <w:t>πλήρωναν. Διότι ευθύνη της τότε Κυβέρνησης ήταν ότι το αγγ</w:t>
      </w:r>
      <w:r>
        <w:rPr>
          <w:rFonts w:eastAsia="Times New Roman"/>
          <w:szCs w:val="24"/>
        </w:rPr>
        <w:t xml:space="preserve">ελιόσημο από </w:t>
      </w:r>
      <w:proofErr w:type="spellStart"/>
      <w:r>
        <w:rPr>
          <w:rFonts w:eastAsia="Times New Roman"/>
          <w:szCs w:val="24"/>
        </w:rPr>
        <w:t>οιωνεί</w:t>
      </w:r>
      <w:proofErr w:type="spellEnd"/>
      <w:r>
        <w:rPr>
          <w:rFonts w:eastAsia="Times New Roman"/>
          <w:szCs w:val="24"/>
        </w:rPr>
        <w:t xml:space="preserve"> εργοδοτική εισφορά, όπως ήταν χαρακτηρισμένο</w:t>
      </w:r>
      <w:r>
        <w:rPr>
          <w:rFonts w:eastAsia="Times New Roman"/>
          <w:szCs w:val="24"/>
        </w:rPr>
        <w:t>,</w:t>
      </w:r>
      <w:r>
        <w:rPr>
          <w:rFonts w:eastAsia="Times New Roman"/>
          <w:szCs w:val="24"/>
        </w:rPr>
        <w:t xml:space="preserve"> και είχε ένα πέπλο προστασίας, μετονομάστηκε και αναγνωρίστηκε ως κοινωνικός πόρος υπέρ τρίτων και γι’ αυτό κόπηκε.</w:t>
      </w:r>
    </w:p>
    <w:p w14:paraId="5FF1989F"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 xml:space="preserve">Δρομολογήθηκε από τότε η περικοπή του και η κατάργησή του. Έσκασε σε εμάς </w:t>
      </w:r>
      <w:r>
        <w:rPr>
          <w:rFonts w:eastAsia="Times New Roman"/>
          <w:szCs w:val="24"/>
        </w:rPr>
        <w:t>η «βόμβα» αυτή. Καταφέραμε και κερδίσαμε δύο παρατάσεις μέχρι το</w:t>
      </w:r>
      <w:r>
        <w:rPr>
          <w:rFonts w:eastAsia="Times New Roman"/>
          <w:szCs w:val="24"/>
        </w:rPr>
        <w:t>ν</w:t>
      </w:r>
      <w:r>
        <w:rPr>
          <w:rFonts w:eastAsia="Times New Roman"/>
          <w:szCs w:val="24"/>
        </w:rPr>
        <w:t xml:space="preserve"> Σεπτέμβρη του 2016, προκειμένου να υπάρξει μια συμφωνία με τους εργοδότες για την αναπλήρωση του πόρου που θα χανόταν για τα ασφαλιστικά ταμεία στο χώρο του Τύπου. Οι εργοδότες και τότε, όπω</w:t>
      </w:r>
      <w:r>
        <w:rPr>
          <w:rFonts w:eastAsia="Times New Roman"/>
          <w:szCs w:val="24"/>
        </w:rPr>
        <w:t>ς και τώρα, αντιδρούσαν και αντιδρούν</w:t>
      </w:r>
      <w:r>
        <w:rPr>
          <w:rFonts w:eastAsia="Times New Roman"/>
          <w:szCs w:val="24"/>
        </w:rPr>
        <w:t>,</w:t>
      </w:r>
      <w:r>
        <w:rPr>
          <w:rFonts w:eastAsia="Times New Roman"/>
          <w:szCs w:val="24"/>
        </w:rPr>
        <w:t xml:space="preserve"> γιατί είχαν μάθει στο τσάμπα. Εμείς το τσάμπα το τελειώσαμε. Αυτό πρέπει να γίνει γνωστό και κατανοητό. </w:t>
      </w:r>
    </w:p>
    <w:p w14:paraId="5FF198A0"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Πιο συγκεκριμένα τώρα, κι επειδή ο χρόνος πιέζει</w:t>
      </w:r>
      <w:r>
        <w:rPr>
          <w:rFonts w:eastAsia="Times New Roman"/>
          <w:szCs w:val="24"/>
        </w:rPr>
        <w:t>,</w:t>
      </w:r>
      <w:r>
        <w:rPr>
          <w:rFonts w:eastAsia="Times New Roman"/>
          <w:szCs w:val="24"/>
        </w:rPr>
        <w:t xml:space="preserve"> μιας και </w:t>
      </w:r>
      <w:proofErr w:type="spellStart"/>
      <w:r>
        <w:rPr>
          <w:rFonts w:eastAsia="Times New Roman"/>
          <w:szCs w:val="24"/>
        </w:rPr>
        <w:t>περικόπηκε</w:t>
      </w:r>
      <w:proofErr w:type="spellEnd"/>
      <w:r>
        <w:rPr>
          <w:rFonts w:eastAsia="Times New Roman"/>
          <w:szCs w:val="24"/>
        </w:rPr>
        <w:t>, θα μου επιτρέψετε να κάνω μερικές παρατηρ</w:t>
      </w:r>
      <w:r>
        <w:rPr>
          <w:rFonts w:eastAsia="Times New Roman"/>
          <w:szCs w:val="24"/>
        </w:rPr>
        <w:t xml:space="preserve">ήσεις, κύριε Υπουργέ, επί της τροπολογίας. Γνωρίζετε κι εσείς πάρα πολύ καλά ότι η κατάργηση του </w:t>
      </w:r>
      <w:proofErr w:type="spellStart"/>
      <w:r>
        <w:rPr>
          <w:rFonts w:eastAsia="Times New Roman"/>
          <w:szCs w:val="24"/>
        </w:rPr>
        <w:t>αγγελιόσημου</w:t>
      </w:r>
      <w:proofErr w:type="spellEnd"/>
      <w:r>
        <w:rPr>
          <w:rFonts w:eastAsia="Times New Roman"/>
          <w:szCs w:val="24"/>
        </w:rPr>
        <w:t xml:space="preserve"> δεν είχε βλαπτικές επιπτώσεις μόνο στον ΕΔΟΕΑΠ, είχε και στα δύο επαρχιακά ταμεία της </w:t>
      </w:r>
      <w:r>
        <w:rPr>
          <w:rFonts w:eastAsia="Times New Roman"/>
          <w:szCs w:val="24"/>
        </w:rPr>
        <w:t>π</w:t>
      </w:r>
      <w:r>
        <w:rPr>
          <w:rFonts w:eastAsia="Times New Roman"/>
          <w:szCs w:val="24"/>
        </w:rPr>
        <w:t>εριφέρειας, τα λεγόμενα ΕΤΑΣ και ΤΕΑΣ, που είναι τα επικουρ</w:t>
      </w:r>
      <w:r>
        <w:rPr>
          <w:rFonts w:eastAsia="Times New Roman"/>
          <w:szCs w:val="24"/>
        </w:rPr>
        <w:t xml:space="preserve">ικά ταμεία των </w:t>
      </w:r>
      <w:r>
        <w:rPr>
          <w:rFonts w:eastAsia="Times New Roman"/>
          <w:szCs w:val="24"/>
        </w:rPr>
        <w:t>Ε</w:t>
      </w:r>
      <w:r>
        <w:rPr>
          <w:rFonts w:eastAsia="Times New Roman"/>
          <w:szCs w:val="24"/>
        </w:rPr>
        <w:t xml:space="preserve">νώσεων </w:t>
      </w:r>
      <w:r>
        <w:rPr>
          <w:rFonts w:eastAsia="Times New Roman"/>
          <w:szCs w:val="24"/>
        </w:rPr>
        <w:t>Σ</w:t>
      </w:r>
      <w:r>
        <w:rPr>
          <w:rFonts w:eastAsia="Times New Roman"/>
          <w:szCs w:val="24"/>
        </w:rPr>
        <w:t xml:space="preserve">υντακτών Θεσσαλίας, Στερεάς </w:t>
      </w:r>
      <w:r>
        <w:rPr>
          <w:rFonts w:eastAsia="Times New Roman"/>
          <w:szCs w:val="24"/>
        </w:rPr>
        <w:lastRenderedPageBreak/>
        <w:t xml:space="preserve">Ελλάδας και Εύβοιας και Πελοποννήσου, Ηπείρου και Νήσων, δηλαδή η μισή Ελλάδα. </w:t>
      </w:r>
      <w:r>
        <w:rPr>
          <w:rFonts w:eastAsia="Times New Roman"/>
          <w:szCs w:val="24"/>
        </w:rPr>
        <w:t>Α</w:t>
      </w:r>
      <w:r>
        <w:rPr>
          <w:rFonts w:eastAsia="Times New Roman"/>
          <w:szCs w:val="24"/>
        </w:rPr>
        <w:t xml:space="preserve">υτά τα ταμεία της </w:t>
      </w:r>
      <w:r>
        <w:rPr>
          <w:rFonts w:eastAsia="Times New Roman"/>
          <w:szCs w:val="24"/>
        </w:rPr>
        <w:t>π</w:t>
      </w:r>
      <w:r>
        <w:rPr>
          <w:rFonts w:eastAsia="Times New Roman"/>
          <w:szCs w:val="24"/>
        </w:rPr>
        <w:t xml:space="preserve">εριφέρειας έχουν πρόβλημα επιβίωσης μετά την κατάργηση του </w:t>
      </w:r>
      <w:proofErr w:type="spellStart"/>
      <w:r>
        <w:rPr>
          <w:rFonts w:eastAsia="Times New Roman"/>
          <w:szCs w:val="24"/>
        </w:rPr>
        <w:t>αγγελιόσημου</w:t>
      </w:r>
      <w:proofErr w:type="spellEnd"/>
      <w:r>
        <w:rPr>
          <w:rFonts w:eastAsia="Times New Roman"/>
          <w:szCs w:val="24"/>
        </w:rPr>
        <w:t xml:space="preserve">. </w:t>
      </w:r>
    </w:p>
    <w:p w14:paraId="5FF198A1"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Το αντιμετωπίσατε σωστά και λέτ</w:t>
      </w:r>
      <w:r>
        <w:rPr>
          <w:rFonts w:eastAsia="Times New Roman"/>
          <w:szCs w:val="24"/>
        </w:rPr>
        <w:t>ε ότι από τον πόρο του 2%</w:t>
      </w:r>
      <w:r>
        <w:rPr>
          <w:rFonts w:eastAsia="Times New Roman"/>
          <w:szCs w:val="24"/>
        </w:rPr>
        <w:t>,</w:t>
      </w:r>
      <w:r>
        <w:rPr>
          <w:rFonts w:eastAsia="Times New Roman"/>
          <w:szCs w:val="24"/>
        </w:rPr>
        <w:t xml:space="preserve"> που μπαίνει στον τζίρο των ΜΜΕ, μια αναλογία αντίστοιχη του αριθμού των ασφαλισμένων θα πηγαίνει στα ΤΕΑΣ και ΕΤΑΣ. </w:t>
      </w:r>
    </w:p>
    <w:p w14:paraId="5FF198A2"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Για να αποφύγουμε τον κίνδυνο κάποιας πλασματικής και μη δίκαιης κατανομής, θα σας πρότεινα, κύριε Υπουργέ, να π</w:t>
      </w:r>
      <w:r>
        <w:rPr>
          <w:rFonts w:eastAsia="Times New Roman"/>
          <w:szCs w:val="24"/>
        </w:rPr>
        <w:t xml:space="preserve">ροσδιορίσουμε ότι θα είναι κατ’ </w:t>
      </w:r>
      <w:proofErr w:type="spellStart"/>
      <w:r>
        <w:rPr>
          <w:rFonts w:eastAsia="Times New Roman"/>
          <w:szCs w:val="24"/>
        </w:rPr>
        <w:t>αναλογίαν</w:t>
      </w:r>
      <w:proofErr w:type="spellEnd"/>
      <w:r>
        <w:rPr>
          <w:rFonts w:eastAsia="Times New Roman"/>
          <w:szCs w:val="24"/>
        </w:rPr>
        <w:t xml:space="preserve"> των άμεσα ασφαλισμένων και όχι συνολικά των δικαιούχων σε όλα τα ταμεία. Δηλαδή, ανάλογα με τον αριθμό των άμεσα ασφαλισμένων να γίνεται αυτή η κατανομή, για να υπάρχει κάποια δικαιότερη αντιμετώπιση του θέματος. </w:t>
      </w:r>
    </w:p>
    <w:p w14:paraId="5FF198A3" w14:textId="77777777" w:rsidR="00BA0105" w:rsidRDefault="00C470DB">
      <w:pPr>
        <w:tabs>
          <w:tab w:val="left" w:pos="2608"/>
        </w:tabs>
        <w:spacing w:line="600" w:lineRule="auto"/>
        <w:ind w:firstLine="720"/>
        <w:contextualSpacing/>
        <w:jc w:val="both"/>
        <w:rPr>
          <w:rFonts w:eastAsia="Times New Roman"/>
          <w:szCs w:val="24"/>
        </w:rPr>
      </w:pPr>
      <w:r>
        <w:rPr>
          <w:rFonts w:eastAsia="Times New Roman"/>
          <w:szCs w:val="24"/>
        </w:rPr>
        <w:t xml:space="preserve">Θα λειτουργήσει αυτό το σύστημα; Εμείς ελπίζουμε πως ναι. Ας κάνουμε, εγώ λέω, το πρώτο βήμα. Ας αφήσουμε τον νέο τρόπο λειτουργίας στην πράξη να τον δούμε, να τον μελετήσουμε και στην πορεία θα έχουμε τον χρόνο και να προσθέσουμε, αλλά και να διορθώσουμε </w:t>
      </w:r>
      <w:r>
        <w:rPr>
          <w:rFonts w:eastAsia="Times New Roman"/>
          <w:szCs w:val="24"/>
        </w:rPr>
        <w:t>τυχόν ατέλειες που θα προσδιοριστούν.</w:t>
      </w:r>
    </w:p>
    <w:p w14:paraId="5FF198A4" w14:textId="77777777" w:rsidR="00BA0105" w:rsidRDefault="00C470DB">
      <w:pPr>
        <w:tabs>
          <w:tab w:val="left" w:pos="2608"/>
        </w:tabs>
        <w:spacing w:line="600" w:lineRule="auto"/>
        <w:ind w:firstLine="720"/>
        <w:contextualSpacing/>
        <w:jc w:val="both"/>
        <w:rPr>
          <w:rFonts w:eastAsia="Times New Roman"/>
          <w:szCs w:val="24"/>
        </w:rPr>
      </w:pPr>
      <w:r>
        <w:rPr>
          <w:rFonts w:eastAsia="Times New Roman"/>
          <w:szCs w:val="24"/>
        </w:rPr>
        <w:t>Σας ευχαριστώ.</w:t>
      </w:r>
    </w:p>
    <w:p w14:paraId="5FF198A5" w14:textId="77777777" w:rsidR="00BA0105" w:rsidRDefault="00C470DB">
      <w:pPr>
        <w:tabs>
          <w:tab w:val="left" w:pos="2820"/>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5FF198A6"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Ευχαριστούμε τον κ. </w:t>
      </w:r>
      <w:proofErr w:type="spellStart"/>
      <w:r>
        <w:rPr>
          <w:rFonts w:eastAsia="Times New Roman"/>
          <w:szCs w:val="24"/>
        </w:rPr>
        <w:t>Μπαλλή</w:t>
      </w:r>
      <w:proofErr w:type="spellEnd"/>
      <w:r>
        <w:rPr>
          <w:rFonts w:eastAsia="Times New Roman"/>
          <w:szCs w:val="24"/>
        </w:rPr>
        <w:t>.</w:t>
      </w:r>
    </w:p>
    <w:p w14:paraId="5FF198A7"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Τον λόγο έχει ζητήσει ο Υπουργός κ. Πετρόπουλος για κάποιες διευκρινίσεις.</w:t>
      </w:r>
    </w:p>
    <w:p w14:paraId="5FF198A8" w14:textId="77777777" w:rsidR="00BA0105" w:rsidRDefault="00C470DB">
      <w:pPr>
        <w:tabs>
          <w:tab w:val="left" w:pos="2820"/>
        </w:tabs>
        <w:spacing w:line="600" w:lineRule="auto"/>
        <w:ind w:firstLine="720"/>
        <w:contextualSpacing/>
        <w:jc w:val="both"/>
        <w:rPr>
          <w:rFonts w:eastAsia="Times New Roman"/>
          <w:szCs w:val="24"/>
        </w:rPr>
      </w:pPr>
      <w:r>
        <w:rPr>
          <w:rFonts w:eastAsia="Times New Roman"/>
          <w:szCs w:val="24"/>
        </w:rPr>
        <w:t>Κύριε Υπουργέ, έχετε τον</w:t>
      </w:r>
      <w:r>
        <w:rPr>
          <w:rFonts w:eastAsia="Times New Roman"/>
          <w:szCs w:val="24"/>
        </w:rPr>
        <w:t xml:space="preserve"> λόγο για πέντε λεπτά και παρακαλώ να μην </w:t>
      </w:r>
      <w:r w:rsidRPr="00DC619D">
        <w:rPr>
          <w:rFonts w:eastAsia="Times New Roman"/>
          <w:szCs w:val="24"/>
        </w:rPr>
        <w:t>υπερβείτε κι εσείς τον χρόνο.</w:t>
      </w:r>
    </w:p>
    <w:p w14:paraId="5FF198A9" w14:textId="77777777" w:rsidR="00BA0105" w:rsidRDefault="00C470DB">
      <w:pPr>
        <w:tabs>
          <w:tab w:val="left" w:pos="2940"/>
        </w:tabs>
        <w:spacing w:line="600" w:lineRule="auto"/>
        <w:ind w:firstLine="720"/>
        <w:contextualSpacing/>
        <w:jc w:val="both"/>
        <w:rPr>
          <w:rFonts w:eastAsia="Times New Roman"/>
          <w:color w:val="000000" w:themeColor="text1"/>
          <w:szCs w:val="24"/>
        </w:rPr>
      </w:pPr>
      <w:r w:rsidRPr="00093B14">
        <w:rPr>
          <w:rFonts w:eastAsia="Times New Roman"/>
          <w:b/>
          <w:color w:val="000000" w:themeColor="text1"/>
          <w:szCs w:val="24"/>
        </w:rPr>
        <w:t>ΑΝΑΣΤΑΣΙΟΣ ΠΕΤΡΟΠΟΥΛΟΣ (Υφυπουργός Εργασίας, Κοινωνικής Ασφάλισης και Κοινωνικής Αλληλεγγύης):</w:t>
      </w:r>
      <w:r w:rsidRPr="00093B14">
        <w:rPr>
          <w:rFonts w:eastAsia="Times New Roman"/>
          <w:color w:val="000000" w:themeColor="text1"/>
          <w:szCs w:val="24"/>
        </w:rPr>
        <w:t xml:space="preserve"> Ευχαριστώ, κύριε Πρόεδρε. </w:t>
      </w:r>
    </w:p>
    <w:p w14:paraId="5FF198AA" w14:textId="77777777" w:rsidR="00BA0105" w:rsidRDefault="00C470DB">
      <w:pPr>
        <w:tabs>
          <w:tab w:val="left" w:pos="2940"/>
        </w:tabs>
        <w:spacing w:line="600" w:lineRule="auto"/>
        <w:ind w:firstLine="720"/>
        <w:contextualSpacing/>
        <w:jc w:val="both"/>
        <w:rPr>
          <w:rFonts w:eastAsia="Times New Roman"/>
          <w:color w:val="000000" w:themeColor="text1"/>
          <w:szCs w:val="24"/>
        </w:rPr>
      </w:pPr>
      <w:r w:rsidRPr="00093B14">
        <w:rPr>
          <w:rFonts w:eastAsia="Times New Roman"/>
          <w:color w:val="000000" w:themeColor="text1"/>
          <w:szCs w:val="24"/>
        </w:rPr>
        <w:t>Με διευκολύνει η τοποθέτηση του κ</w:t>
      </w:r>
      <w:r>
        <w:rPr>
          <w:rFonts w:eastAsia="Times New Roman"/>
          <w:color w:val="000000" w:themeColor="text1"/>
          <w:szCs w:val="24"/>
        </w:rPr>
        <w:t>.</w:t>
      </w:r>
      <w:r w:rsidRPr="00093B14">
        <w:rPr>
          <w:rFonts w:eastAsia="Times New Roman"/>
          <w:color w:val="000000" w:themeColor="text1"/>
          <w:szCs w:val="24"/>
        </w:rPr>
        <w:t xml:space="preserve"> </w:t>
      </w:r>
      <w:proofErr w:type="spellStart"/>
      <w:r w:rsidRPr="00093B14">
        <w:rPr>
          <w:rFonts w:eastAsia="Times New Roman"/>
          <w:color w:val="000000" w:themeColor="text1"/>
          <w:szCs w:val="24"/>
        </w:rPr>
        <w:t>Μπαλλή</w:t>
      </w:r>
      <w:proofErr w:type="spellEnd"/>
      <w:r w:rsidRPr="00093B14">
        <w:rPr>
          <w:rFonts w:eastAsia="Times New Roman"/>
          <w:color w:val="000000" w:themeColor="text1"/>
          <w:szCs w:val="24"/>
        </w:rPr>
        <w:t xml:space="preserve"> για να εξηγήσω μερικά πράγματα. </w:t>
      </w:r>
    </w:p>
    <w:p w14:paraId="5FF198AB" w14:textId="77777777" w:rsidR="00BA0105" w:rsidRDefault="00C470DB">
      <w:pPr>
        <w:tabs>
          <w:tab w:val="left" w:pos="2940"/>
        </w:tabs>
        <w:spacing w:line="600" w:lineRule="auto"/>
        <w:ind w:firstLine="720"/>
        <w:contextualSpacing/>
        <w:jc w:val="both"/>
        <w:rPr>
          <w:rFonts w:eastAsia="Times New Roman"/>
          <w:szCs w:val="24"/>
        </w:rPr>
      </w:pPr>
      <w:r w:rsidRPr="00093B14">
        <w:rPr>
          <w:rFonts w:eastAsia="Times New Roman"/>
          <w:color w:val="000000" w:themeColor="text1"/>
          <w:szCs w:val="24"/>
        </w:rPr>
        <w:t xml:space="preserve">Κατ’ αρχάς να δηλώσω ότι ο Ενιαίος Δημοσιογραφικός Οργανισμός </w:t>
      </w:r>
      <w:r>
        <w:rPr>
          <w:rFonts w:eastAsia="Times New Roman"/>
          <w:szCs w:val="24"/>
        </w:rPr>
        <w:t>Επικουρικής Ασφάλισης και Περίθαλψης ιδρύεται σήμερα. Ιδρύθηκε χθες με την προσέλευση των χιλιάδων μελών του ΕΔΟΕΑΠ να ψηφίσουν αυτές τις αλλαγές. Για πρ</w:t>
      </w:r>
      <w:r>
        <w:rPr>
          <w:rFonts w:eastAsia="Times New Roman"/>
          <w:szCs w:val="24"/>
        </w:rPr>
        <w:t>ώτη φορά δημιουργούνται συνθήκες πραγματικής, ενιαίας ένταξης όλων των ασφαλισμένων στον ΕΔΟΕΑΠ, διότι όλα</w:t>
      </w:r>
      <w:r>
        <w:rPr>
          <w:rFonts w:eastAsia="Times New Roman"/>
          <w:szCs w:val="24"/>
        </w:rPr>
        <w:t xml:space="preserve"> </w:t>
      </w:r>
      <w:r>
        <w:rPr>
          <w:rFonts w:eastAsia="Times New Roman"/>
          <w:szCs w:val="24"/>
        </w:rPr>
        <w:t>τα προηγούμενα χρόνια δεν υπήρχε αυτό το χαρακτηριστικό. Προφανώς με τον ίδιον τρόπο πρέπει να γίνει αντιληπτή και η διαχείριση του θέματος</w:t>
      </w:r>
      <w:r>
        <w:rPr>
          <w:rFonts w:eastAsia="Times New Roman"/>
          <w:szCs w:val="24"/>
        </w:rPr>
        <w:t>,</w:t>
      </w:r>
      <w:r>
        <w:rPr>
          <w:rFonts w:eastAsia="Times New Roman"/>
          <w:szCs w:val="24"/>
        </w:rPr>
        <w:t xml:space="preserve"> όσον αφο</w:t>
      </w:r>
      <w:r>
        <w:rPr>
          <w:rFonts w:eastAsia="Times New Roman"/>
          <w:szCs w:val="24"/>
        </w:rPr>
        <w:t>ρά τα δύο ταμεία των περιφερειακών ενώσεων.</w:t>
      </w:r>
    </w:p>
    <w:p w14:paraId="5FF198AC"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lastRenderedPageBreak/>
        <w:t>Πρέπει να πω ότι όλοι μέσα από την ενότητα, που έχει τις προϋποθέσεις πια να υπάρξει, έχουν την υποχρέωση, θα έλεγα είναι καταδικασμένοι να βρίσκουν λύσεις, γιατί η εξέλιξη του ΕΔΟΕΑΠ θα είναι εξέλιξη που είναι σ</w:t>
      </w:r>
      <w:r>
        <w:rPr>
          <w:rFonts w:eastAsia="Times New Roman"/>
          <w:szCs w:val="24"/>
        </w:rPr>
        <w:t>τα χέρια απολύτως όλων αυτών που εμπλέκονται. Και πρέπει να υπάρχει και δικαιοσύνη και ίση μεταχείριση μεταξύ όλων ό</w:t>
      </w:r>
      <w:r>
        <w:rPr>
          <w:rFonts w:eastAsia="Times New Roman"/>
          <w:szCs w:val="24"/>
        </w:rPr>
        <w:t>σοι</w:t>
      </w:r>
      <w:r>
        <w:rPr>
          <w:rFonts w:eastAsia="Times New Roman"/>
          <w:szCs w:val="24"/>
        </w:rPr>
        <w:t xml:space="preserve"> εμπλέκονται. Γι’ αυτόν τον λόγο, κύριε </w:t>
      </w:r>
      <w:proofErr w:type="spellStart"/>
      <w:r>
        <w:rPr>
          <w:rFonts w:eastAsia="Times New Roman"/>
          <w:szCs w:val="24"/>
        </w:rPr>
        <w:t>Μπαλλή</w:t>
      </w:r>
      <w:proofErr w:type="spellEnd"/>
      <w:r>
        <w:rPr>
          <w:rFonts w:eastAsia="Times New Roman"/>
          <w:szCs w:val="24"/>
        </w:rPr>
        <w:t>, προφανώς δέχομαι απόλυτα ως σωστή την προσέγγιση που κάνετε, η κατανομή στα δύο ταμεία να</w:t>
      </w:r>
      <w:r>
        <w:rPr>
          <w:rFonts w:eastAsia="Times New Roman"/>
          <w:szCs w:val="24"/>
        </w:rPr>
        <w:t xml:space="preserve"> είναι με βάση τα άμεσα μέλη και όχι με αμφίβολους και πλασματικούς υπολογισμούς.</w:t>
      </w:r>
    </w:p>
    <w:p w14:paraId="5FF198AD"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Έ</w:t>
      </w:r>
      <w:r>
        <w:rPr>
          <w:rFonts w:eastAsia="Times New Roman"/>
          <w:szCs w:val="24"/>
        </w:rPr>
        <w:t>δωσ</w:t>
      </w:r>
      <w:r>
        <w:rPr>
          <w:rFonts w:eastAsia="Times New Roman"/>
          <w:szCs w:val="24"/>
        </w:rPr>
        <w:t>α νωρίτερα μερικές νομοτεχνικές βελτιώσεις και πρέπει να δώσω και μερικές εξηγήσεις. Μέσα στον ίδιον τον νόμο εμπεριέχονται οι ασφαλιστικές δικλίδες για την ορθότερη λειτ</w:t>
      </w:r>
      <w:r>
        <w:rPr>
          <w:rFonts w:eastAsia="Times New Roman"/>
          <w:szCs w:val="24"/>
        </w:rPr>
        <w:t xml:space="preserve">ουργία του ΕΔΟΕΑΠ, για να επιλύονται θέματα και δυσαρμονίες, που πολλές φορές, όταν κάνεις τόσο μεγάλες τομές, μπορεί να αλλάξουν. </w:t>
      </w:r>
    </w:p>
    <w:p w14:paraId="5FF198AE"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Προβλέπεται ότι το ίδιο το διοικητικό συμβούλιο του ΕΔΟΕΑΠ διαμορφώνει τους όρους ενός κανονισμού για την είσπραξη όλων αυτώ</w:t>
      </w:r>
      <w:r>
        <w:rPr>
          <w:rFonts w:eastAsia="Times New Roman"/>
          <w:szCs w:val="24"/>
        </w:rPr>
        <w:t xml:space="preserve">ν των εισφορών, οι οποίοι πλέον ενδυναμώνονται ως </w:t>
      </w:r>
      <w:r>
        <w:rPr>
          <w:rFonts w:eastAsia="Times New Roman"/>
          <w:szCs w:val="24"/>
        </w:rPr>
        <w:lastRenderedPageBreak/>
        <w:t>διαδικασία με τις προβλέψεις του Κώδικα Εισπράξεως Δημοσίων Εσόδων και εισπράττονται μέσα από τον μηχανισμό του ΚΕΑΟ. Άρα αυτές οι διαδικασίες</w:t>
      </w:r>
      <w:r>
        <w:rPr>
          <w:rFonts w:eastAsia="Times New Roman"/>
          <w:szCs w:val="24"/>
        </w:rPr>
        <w:t>,</w:t>
      </w:r>
      <w:r>
        <w:rPr>
          <w:rFonts w:eastAsia="Times New Roman"/>
          <w:szCs w:val="24"/>
        </w:rPr>
        <w:t xml:space="preserve"> όσον αφορά μερικά ζητήματα εισπράξεων</w:t>
      </w:r>
      <w:r>
        <w:rPr>
          <w:rFonts w:eastAsia="Times New Roman"/>
          <w:szCs w:val="24"/>
        </w:rPr>
        <w:t>,</w:t>
      </w:r>
      <w:r>
        <w:rPr>
          <w:rFonts w:eastAsia="Times New Roman"/>
          <w:szCs w:val="24"/>
        </w:rPr>
        <w:t xml:space="preserve"> θα πρέπει να διακανονισ</w:t>
      </w:r>
      <w:r>
        <w:rPr>
          <w:rFonts w:eastAsia="Times New Roman"/>
          <w:szCs w:val="24"/>
        </w:rPr>
        <w:t>τούν με την απόφαση του Διοικητικού Συμβουλίου του ΕΔΟΕΑΠ, που σε κάθε περίπτωση κυρώνεται με απόφαση του Υπουργού Εργασίας και Κοινωνικών Ασφαλίσεων, καθώς και από το κωδικοποιημένο καταστατικό πλέον, όταν ενταχθούν και αυτές οι σημερινές ρυθμίσεις μετά τ</w:t>
      </w:r>
      <w:r>
        <w:rPr>
          <w:rFonts w:eastAsia="Times New Roman"/>
          <w:szCs w:val="24"/>
        </w:rPr>
        <w:t xml:space="preserve">ην ψήφιση που θα ακολουθήσει. </w:t>
      </w:r>
    </w:p>
    <w:p w14:paraId="5FF198AF"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Φαντάζομαι ότι όλες οι πτέρυγες θα υιοθετήσουν τη σχετική τροπολογία, για να δώσουμε πλέον και με την όλη νομοτεχνική κατάστρωση του καταστατικού μια βάση ασφαλή και σαφή για όλους τους εμπλεκόμενους.</w:t>
      </w:r>
    </w:p>
    <w:p w14:paraId="5FF198B0"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Έχει μεγάλη σημασία και </w:t>
      </w:r>
      <w:r>
        <w:rPr>
          <w:rFonts w:eastAsia="Times New Roman"/>
          <w:szCs w:val="24"/>
        </w:rPr>
        <w:t>δεν αγνοώ καθόλου τα θέματα της είσπραξης. Γι’ αυτόν τον λόγο βάζουμε μια δεκάμηνη τμηματική καταβολή των παλιών εισφορών που οφείλονταν. Λογικό ήταν να δεχθούμε τις παρατηρήσεις εργοδοτικών φορέων, που είπαν ότι αν δεν βάλουμε από τώρα, από την έναρξη ισχ</w:t>
      </w:r>
      <w:r>
        <w:rPr>
          <w:rFonts w:eastAsia="Times New Roman"/>
          <w:szCs w:val="24"/>
        </w:rPr>
        <w:t xml:space="preserve">ύος του νόμου τη δική τους εισφορά, την αμιγώς εργοδοτική εισφορά, εκ του κύκλου εργασιών και όχι επί της οφειλόμενης, τότε θα τους </w:t>
      </w:r>
      <w:r>
        <w:rPr>
          <w:rFonts w:eastAsia="Times New Roman"/>
          <w:szCs w:val="24"/>
        </w:rPr>
        <w:lastRenderedPageBreak/>
        <w:t>είχαμε αιφνιδιάσει και θα είχαν δίκιο να παραπονούνται. Γι’ αυτόν τον λόγο υιοθετήσαμε στη διάταξη στην προτεινόμενη τροπολο</w:t>
      </w:r>
      <w:r>
        <w:rPr>
          <w:rFonts w:eastAsia="Times New Roman"/>
          <w:szCs w:val="24"/>
        </w:rPr>
        <w:t>γία η επιπλέον της οφειλόμενης εργοδοτικής πρόσθετη εισφορά του 2% του κύκλου εργασιών να προσδιοριστεί, να αρχίσει να καταβάλλεται και να υπολογίζεται από την έναρξη ισχύος του νόμου.</w:t>
      </w:r>
    </w:p>
    <w:p w14:paraId="5FF198B1"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Τα σχετικά θέματα και τις λεπτομέρειες για την είσπραξη των εισφορών </w:t>
      </w:r>
      <w:r>
        <w:rPr>
          <w:rFonts w:eastAsia="Times New Roman"/>
          <w:szCs w:val="24"/>
        </w:rPr>
        <w:t>πρέπει να τα δούμε με ευελιξία στον κανονισμό που θα κάνουμε.</w:t>
      </w:r>
    </w:p>
    <w:p w14:paraId="5FF198B2"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Συνεπώς υπάρχουν ζητήματα που αφορούν ιδιαιτερότητες ως προς τα μέσα και θέματα που πρέπει να ξεκαθαριστούν. Ήδη έβαλα μια τροπολογία για την ΕΡΤ, που λέει επί του τελικού αποτελέσματος που θα υ</w:t>
      </w:r>
      <w:r>
        <w:rPr>
          <w:rFonts w:eastAsia="Times New Roman"/>
          <w:szCs w:val="24"/>
        </w:rPr>
        <w:t xml:space="preserve">πάρξει, διότι υπάρχουν και δημοσιονομικές υποχρεώσεις και άλλα ζητήματα, τα οποία δεν ήταν δυνατόν να λογίζονται ως έσοδα. Αντίστοιχα, θα πρέπει να δούμε ώστε τέτοιες </w:t>
      </w:r>
      <w:proofErr w:type="spellStart"/>
      <w:r>
        <w:rPr>
          <w:rFonts w:eastAsia="Times New Roman"/>
          <w:szCs w:val="24"/>
        </w:rPr>
        <w:t>περιπτώσει</w:t>
      </w:r>
      <w:proofErr w:type="spellEnd"/>
      <w:r>
        <w:rPr>
          <w:rFonts w:eastAsia="Times New Roman"/>
          <w:szCs w:val="24"/>
        </w:rPr>
        <w:t>, στις οποίες</w:t>
      </w:r>
      <w:r>
        <w:rPr>
          <w:rFonts w:eastAsia="Times New Roman"/>
          <w:szCs w:val="24"/>
        </w:rPr>
        <w:t xml:space="preserve"> μπορεί να υπάρχουν δυσαρμονίες</w:t>
      </w:r>
      <w:r>
        <w:rPr>
          <w:rFonts w:eastAsia="Times New Roman"/>
          <w:szCs w:val="24"/>
        </w:rPr>
        <w:t>,</w:t>
      </w:r>
      <w:r>
        <w:rPr>
          <w:rFonts w:eastAsia="Times New Roman"/>
          <w:szCs w:val="24"/>
        </w:rPr>
        <w:t xml:space="preserve"> να επιλυθούν με τον κανονισμό είσ</w:t>
      </w:r>
      <w:r>
        <w:rPr>
          <w:rFonts w:eastAsia="Times New Roman"/>
          <w:szCs w:val="24"/>
        </w:rPr>
        <w:t>πραξης.</w:t>
      </w:r>
    </w:p>
    <w:p w14:paraId="5FF198B3" w14:textId="77777777" w:rsidR="00BA0105" w:rsidRDefault="00C470DB">
      <w:pPr>
        <w:tabs>
          <w:tab w:val="left" w:pos="2940"/>
        </w:tabs>
        <w:spacing w:line="600" w:lineRule="auto"/>
        <w:ind w:firstLine="720"/>
        <w:contextualSpacing/>
        <w:jc w:val="both"/>
        <w:rPr>
          <w:rFonts w:eastAsia="Times New Roman"/>
          <w:szCs w:val="24"/>
        </w:rPr>
      </w:pPr>
      <w:r>
        <w:rPr>
          <w:rFonts w:eastAsia="Times New Roman"/>
          <w:szCs w:val="24"/>
        </w:rPr>
        <w:t xml:space="preserve">Είναι βέβαιο -και θέλω να το τονίσω και για την ερμηνευτική ανάγκη των δηλώσεών μου- ότι όλοι όσοι εντάσσονται στον ΕΔΟΕΑΠ και για την εφάπαξ παροχή αλλά και για τις επικουρικές </w:t>
      </w:r>
      <w:r>
        <w:rPr>
          <w:rFonts w:eastAsia="Times New Roman"/>
          <w:szCs w:val="24"/>
        </w:rPr>
        <w:lastRenderedPageBreak/>
        <w:t xml:space="preserve">συντάξεις, </w:t>
      </w:r>
      <w:proofErr w:type="spellStart"/>
      <w:r>
        <w:rPr>
          <w:rFonts w:eastAsia="Times New Roman"/>
          <w:szCs w:val="24"/>
        </w:rPr>
        <w:t>διέπονται</w:t>
      </w:r>
      <w:proofErr w:type="spellEnd"/>
      <w:r>
        <w:rPr>
          <w:rFonts w:eastAsia="Times New Roman"/>
          <w:szCs w:val="24"/>
        </w:rPr>
        <w:t xml:space="preserve"> από τους κανόνες της διαδοχικής ασφάλισης.</w:t>
      </w:r>
    </w:p>
    <w:p w14:paraId="5FF198B4" w14:textId="77777777" w:rsidR="00BA0105" w:rsidRDefault="00C470DB">
      <w:pPr>
        <w:spacing w:line="600" w:lineRule="auto"/>
        <w:ind w:firstLine="720"/>
        <w:contextualSpacing/>
        <w:jc w:val="both"/>
        <w:rPr>
          <w:rFonts w:eastAsia="Times New Roman"/>
          <w:szCs w:val="24"/>
        </w:rPr>
      </w:pPr>
      <w:r>
        <w:rPr>
          <w:rFonts w:eastAsia="Times New Roman"/>
          <w:szCs w:val="24"/>
        </w:rPr>
        <w:t>Συνεπώ</w:t>
      </w:r>
      <w:r>
        <w:rPr>
          <w:rFonts w:eastAsia="Times New Roman"/>
          <w:szCs w:val="24"/>
        </w:rPr>
        <w:t xml:space="preserve">ς κανείς δεν θα </w:t>
      </w:r>
      <w:proofErr w:type="spellStart"/>
      <w:r>
        <w:rPr>
          <w:rFonts w:eastAsia="Times New Roman"/>
          <w:szCs w:val="24"/>
        </w:rPr>
        <w:t>απολέσει</w:t>
      </w:r>
      <w:proofErr w:type="spellEnd"/>
      <w:r>
        <w:rPr>
          <w:rFonts w:eastAsia="Times New Roman"/>
          <w:szCs w:val="24"/>
        </w:rPr>
        <w:t xml:space="preserve"> δικαίωμα με βάση τις διατάξεις που ήταν ασφαλισμένος, κανείς δεν πρόκειται να </w:t>
      </w:r>
      <w:proofErr w:type="spellStart"/>
      <w:r>
        <w:rPr>
          <w:rFonts w:eastAsia="Times New Roman"/>
          <w:szCs w:val="24"/>
        </w:rPr>
        <w:t>απολέσει</w:t>
      </w:r>
      <w:proofErr w:type="spellEnd"/>
      <w:r>
        <w:rPr>
          <w:rFonts w:eastAsia="Times New Roman"/>
          <w:szCs w:val="24"/>
        </w:rPr>
        <w:t xml:space="preserve"> δικαιώματα με βάση μελλοντικές εξελίξεις στο δίκαιο της κοινωνικής ασφάλισης. Όλοι μπορεί να είναι ασφαλείς με τη διατύπωση αυτή που υπάρχει για</w:t>
      </w:r>
      <w:r>
        <w:rPr>
          <w:rFonts w:eastAsia="Times New Roman"/>
          <w:szCs w:val="24"/>
        </w:rPr>
        <w:t xml:space="preserve"> τη διαδοχική ασφάλιση.</w:t>
      </w:r>
    </w:p>
    <w:p w14:paraId="5FF198B5" w14:textId="77777777" w:rsidR="00BA0105" w:rsidRDefault="00C470DB">
      <w:pPr>
        <w:spacing w:line="600" w:lineRule="auto"/>
        <w:ind w:firstLine="720"/>
        <w:contextualSpacing/>
        <w:jc w:val="both"/>
        <w:rPr>
          <w:rFonts w:eastAsia="Times New Roman"/>
          <w:szCs w:val="24"/>
        </w:rPr>
      </w:pPr>
      <w:r>
        <w:rPr>
          <w:rFonts w:eastAsia="Times New Roman"/>
          <w:szCs w:val="24"/>
        </w:rPr>
        <w:t>Ευχαριστώ πολύ, κύριε Πρόεδρε.</w:t>
      </w:r>
    </w:p>
    <w:p w14:paraId="5FF198B6" w14:textId="77777777" w:rsidR="00BA0105" w:rsidRDefault="00C470DB">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5FF198B7"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Ευχαριστώ, κύριε Υπουργέ, για την ακρίβεια στον χρόνο.</w:t>
      </w:r>
    </w:p>
    <w:p w14:paraId="5FF198B8" w14:textId="77777777" w:rsidR="00BA0105" w:rsidRDefault="00C470DB">
      <w:pPr>
        <w:spacing w:line="600" w:lineRule="auto"/>
        <w:ind w:firstLine="720"/>
        <w:contextualSpacing/>
        <w:jc w:val="both"/>
        <w:rPr>
          <w:rFonts w:eastAsia="Times New Roman"/>
          <w:szCs w:val="24"/>
        </w:rPr>
      </w:pPr>
      <w:r>
        <w:rPr>
          <w:rFonts w:eastAsia="Times New Roman"/>
          <w:szCs w:val="24"/>
        </w:rPr>
        <w:t>Τον λόγο έχει ο Κοινοβουλευτικός Εκπρόσωπος του Ποταμιού για δώδεκα λε</w:t>
      </w:r>
      <w:r>
        <w:rPr>
          <w:rFonts w:eastAsia="Times New Roman"/>
          <w:szCs w:val="24"/>
        </w:rPr>
        <w:t xml:space="preserve">πτά. Ελάτε, κύριε </w:t>
      </w:r>
      <w:proofErr w:type="spellStart"/>
      <w:r>
        <w:rPr>
          <w:rFonts w:eastAsia="Times New Roman"/>
          <w:szCs w:val="24"/>
        </w:rPr>
        <w:t>Αμυρά</w:t>
      </w:r>
      <w:proofErr w:type="spellEnd"/>
      <w:r>
        <w:rPr>
          <w:rFonts w:eastAsia="Times New Roman"/>
          <w:szCs w:val="24"/>
        </w:rPr>
        <w:t xml:space="preserve">. </w:t>
      </w:r>
    </w:p>
    <w:p w14:paraId="5FF198B9" w14:textId="77777777" w:rsidR="00BA0105" w:rsidRDefault="00C470DB">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 Πρόεδρε.</w:t>
      </w:r>
    </w:p>
    <w:p w14:paraId="5FF198BA"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Κύριε Υπουργέ, κύριε Πετρόπουλε, για να μείνω λίγο κι εγώ στο θέμα του ΕΔΟΕΑΠ, είναι </w:t>
      </w:r>
      <w:r>
        <w:rPr>
          <w:rFonts w:eastAsia="Times New Roman"/>
          <w:szCs w:val="24"/>
        </w:rPr>
        <w:t xml:space="preserve">βεβαίως </w:t>
      </w:r>
      <w:r>
        <w:rPr>
          <w:rFonts w:eastAsia="Times New Roman"/>
          <w:szCs w:val="24"/>
        </w:rPr>
        <w:t>μια ρύθμιση</w:t>
      </w:r>
      <w:r>
        <w:rPr>
          <w:rFonts w:eastAsia="Times New Roman"/>
          <w:szCs w:val="24"/>
        </w:rPr>
        <w:t xml:space="preserve"> </w:t>
      </w:r>
      <w:r>
        <w:rPr>
          <w:rFonts w:eastAsia="Times New Roman"/>
          <w:szCs w:val="24"/>
        </w:rPr>
        <w:t xml:space="preserve">σωτηρίας </w:t>
      </w:r>
      <w:r>
        <w:rPr>
          <w:rFonts w:eastAsia="Times New Roman"/>
          <w:szCs w:val="24"/>
        </w:rPr>
        <w:t>-</w:t>
      </w:r>
      <w:r>
        <w:rPr>
          <w:rFonts w:eastAsia="Times New Roman"/>
          <w:szCs w:val="24"/>
        </w:rPr>
        <w:t>δεν το συζητάμε</w:t>
      </w:r>
      <w:r>
        <w:rPr>
          <w:rFonts w:eastAsia="Times New Roman"/>
          <w:szCs w:val="24"/>
        </w:rPr>
        <w:t>-</w:t>
      </w:r>
      <w:r>
        <w:rPr>
          <w:rFonts w:eastAsia="Times New Roman"/>
          <w:szCs w:val="24"/>
        </w:rPr>
        <w:t xml:space="preserve"> και με πολλές δυσκολίες. Αφορά ένα </w:t>
      </w:r>
      <w:r>
        <w:rPr>
          <w:rFonts w:eastAsia="Times New Roman"/>
          <w:szCs w:val="24"/>
        </w:rPr>
        <w:t>τ</w:t>
      </w:r>
      <w:r>
        <w:rPr>
          <w:rFonts w:eastAsia="Times New Roman"/>
          <w:szCs w:val="24"/>
        </w:rPr>
        <w:t xml:space="preserve">αμείο που ήταν διφυές. Δεν πλήρωναν οι εργοδότες. Πλήρωναν στη θέση των εργοδοτών οι καταναλωτές, οι πολίτες, άπαντες. Αυτά </w:t>
      </w:r>
      <w:r>
        <w:rPr>
          <w:rFonts w:eastAsia="Times New Roman"/>
          <w:szCs w:val="24"/>
        </w:rPr>
        <w:lastRenderedPageBreak/>
        <w:t>ήταν συντεχνιακά. Εγώ ως δημοσιογράφος πάντως το αναγνωρίζω και χαίρομαι που αυτό το καθεστώς πλέον τελειώνει. Ούτως ή άλλως είχε τε</w:t>
      </w:r>
      <w:r>
        <w:rPr>
          <w:rFonts w:eastAsia="Times New Roman"/>
          <w:szCs w:val="24"/>
        </w:rPr>
        <w:t xml:space="preserve">λειώσει, εδώ που τα λέμε, μια που είχε φαλιρίσει το </w:t>
      </w:r>
      <w:r>
        <w:rPr>
          <w:rFonts w:eastAsia="Times New Roman"/>
          <w:szCs w:val="24"/>
        </w:rPr>
        <w:t>τ</w:t>
      </w:r>
      <w:r>
        <w:rPr>
          <w:rFonts w:eastAsia="Times New Roman"/>
          <w:szCs w:val="24"/>
        </w:rPr>
        <w:t>αμείο.</w:t>
      </w:r>
    </w:p>
    <w:p w14:paraId="5FF198BB"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Όμως η κ. </w:t>
      </w:r>
      <w:proofErr w:type="spellStart"/>
      <w:r>
        <w:rPr>
          <w:rFonts w:eastAsia="Times New Roman"/>
          <w:szCs w:val="24"/>
        </w:rPr>
        <w:t>Μεγαλοοικονόμου</w:t>
      </w:r>
      <w:proofErr w:type="spellEnd"/>
      <w:r>
        <w:rPr>
          <w:rFonts w:eastAsia="Times New Roman"/>
          <w:szCs w:val="24"/>
        </w:rPr>
        <w:t xml:space="preserve"> έχει καταθέσει μια τροπολογία και βλέπω ότι έχει εστιάσει στην αύξηση των δόσεων από δέκα να πάνε σε είκοσι, είκοσι τέσσερις, αν άκουσα καλά. Δεν ξέρω αν βγαίνουν με τις </w:t>
      </w:r>
      <w:r>
        <w:rPr>
          <w:rFonts w:eastAsia="Times New Roman"/>
          <w:szCs w:val="24"/>
        </w:rPr>
        <w:t>μελέτες τα στοιχεία, αλλά δείτε το. Κυρίως σκέφτομαι τους εργαζόμενους, οι οποίοι αναδρομικά θα πρέπει τώρα να αρχίσουν να καταβάλλουν. Τα έχουν αυτά τα χρήματα; Δεν τα έχουν; Οπότε παρακαλώ, βάλτε κι αυτό στον ορίζοντά σας.</w:t>
      </w:r>
    </w:p>
    <w:p w14:paraId="5FF198BC" w14:textId="77777777" w:rsidR="00BA0105" w:rsidRDefault="00C470DB">
      <w:pPr>
        <w:spacing w:line="600" w:lineRule="auto"/>
        <w:ind w:firstLine="720"/>
        <w:contextualSpacing/>
        <w:jc w:val="both"/>
        <w:rPr>
          <w:rFonts w:eastAsia="Times New Roman"/>
          <w:szCs w:val="24"/>
        </w:rPr>
      </w:pPr>
      <w:r>
        <w:rPr>
          <w:rFonts w:eastAsia="Times New Roman"/>
          <w:szCs w:val="24"/>
        </w:rPr>
        <w:t>Κυρίες και κύριοι συνάδελφοι, τ</w:t>
      </w:r>
      <w:r>
        <w:rPr>
          <w:rFonts w:eastAsia="Times New Roman"/>
          <w:szCs w:val="24"/>
        </w:rPr>
        <w:t>ην ίδια ώρα που η Κυβέρνηση επεξεργάζεται το μεγαλόπνοο σχέδιό της για το κοινωνικό μέρισμα, ένας στους δύο Έλληνες χρωστάει στην εφορία, ένας στους δύο δανειολήπτες έχει «κόκκινο» δάνειο, μόνον ένας στους δέκα Έλληνες μπορεί και αποταμιεύει και τετρακόσιε</w:t>
      </w:r>
      <w:r>
        <w:rPr>
          <w:rFonts w:eastAsia="Times New Roman"/>
          <w:szCs w:val="24"/>
        </w:rPr>
        <w:t xml:space="preserve">ς δέκα χιλιάδες Έλληνες και Ελληνίδες τον Σεπτέμβριο </w:t>
      </w:r>
      <w:r>
        <w:rPr>
          <w:rFonts w:eastAsia="Times New Roman"/>
          <w:szCs w:val="24"/>
        </w:rPr>
        <w:t>-</w:t>
      </w:r>
      <w:r>
        <w:rPr>
          <w:rFonts w:eastAsia="Times New Roman"/>
          <w:szCs w:val="24"/>
        </w:rPr>
        <w:t>μόλις πρόσφατα</w:t>
      </w:r>
      <w:r>
        <w:rPr>
          <w:rFonts w:eastAsia="Times New Roman"/>
          <w:szCs w:val="24"/>
        </w:rPr>
        <w:t>-</w:t>
      </w:r>
      <w:r>
        <w:rPr>
          <w:rFonts w:eastAsia="Times New Roman"/>
          <w:szCs w:val="24"/>
        </w:rPr>
        <w:t xml:space="preserve"> δεν μπόρεσαν να πληρώσουν τις ληξιπρόθεσμες οφειλές τους προς την εφορία. Γιατί τα λέω αυτά; Για να δείξω ότι το κλίμα </w:t>
      </w:r>
      <w:r>
        <w:rPr>
          <w:rFonts w:eastAsia="Times New Roman"/>
          <w:szCs w:val="24"/>
        </w:rPr>
        <w:lastRenderedPageBreak/>
        <w:t xml:space="preserve">και η προσπάθεια να φιλοτεχνηθεί, από το Μαξίμου δηλαδή, η ιστορία </w:t>
      </w:r>
      <w:r>
        <w:rPr>
          <w:rFonts w:eastAsia="Times New Roman"/>
          <w:szCs w:val="24"/>
        </w:rPr>
        <w:t xml:space="preserve">του αριστερού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συνθλίβεται από την ίδια την πραγματικότητα, καμμιά φορά συνθλίβεται και από τα λόγια συντρόφων εντός ΣΥΡΙΖΑ, όπως του κ. Φίλη, ο οποίος πρόσφατα στην Κεντρική Επιτροπή είπε ότι «δεν βγαίνουμε από επιτροπείες».</w:t>
      </w:r>
    </w:p>
    <w:p w14:paraId="5FF198BD" w14:textId="77777777" w:rsidR="00BA0105" w:rsidRDefault="00C470DB">
      <w:pPr>
        <w:spacing w:line="600" w:lineRule="auto"/>
        <w:ind w:firstLine="720"/>
        <w:contextualSpacing/>
        <w:jc w:val="both"/>
        <w:rPr>
          <w:rFonts w:eastAsia="Times New Roman"/>
          <w:szCs w:val="24"/>
        </w:rPr>
      </w:pPr>
      <w:r>
        <w:rPr>
          <w:rFonts w:eastAsia="Times New Roman"/>
          <w:szCs w:val="24"/>
        </w:rPr>
        <w:t>Βγαίνουμε από το</w:t>
      </w:r>
      <w:r>
        <w:rPr>
          <w:rFonts w:eastAsia="Times New Roman"/>
          <w:szCs w:val="24"/>
        </w:rPr>
        <w:t xml:space="preserve"> </w:t>
      </w:r>
      <w:r>
        <w:rPr>
          <w:rFonts w:eastAsia="Times New Roman"/>
          <w:szCs w:val="24"/>
        </w:rPr>
        <w:t>μ</w:t>
      </w:r>
      <w:r>
        <w:rPr>
          <w:rFonts w:eastAsia="Times New Roman"/>
          <w:szCs w:val="24"/>
        </w:rPr>
        <w:t xml:space="preserve">νημόνιο τον Αύγουστο του 2018; Εάν βγαίνουμε από το </w:t>
      </w:r>
      <w:r>
        <w:rPr>
          <w:rFonts w:eastAsia="Times New Roman"/>
          <w:szCs w:val="24"/>
        </w:rPr>
        <w:t>μ</w:t>
      </w:r>
      <w:r>
        <w:rPr>
          <w:rFonts w:eastAsia="Times New Roman"/>
          <w:szCs w:val="24"/>
        </w:rPr>
        <w:t>νημόνιο τον Αύγουστο του 2018, τότε γιατί από 1</w:t>
      </w:r>
      <w:r w:rsidRPr="00FC1BB4">
        <w:rPr>
          <w:rFonts w:eastAsia="Times New Roman"/>
          <w:szCs w:val="24"/>
          <w:vertAlign w:val="superscript"/>
        </w:rPr>
        <w:t>ης</w:t>
      </w:r>
      <w:r>
        <w:rPr>
          <w:rFonts w:eastAsia="Times New Roman"/>
          <w:szCs w:val="24"/>
        </w:rPr>
        <w:t xml:space="preserve"> Ιανουαρίου του 2019 θα έχουμε κι άλλες μειώσεις έως 18% στις συντάξεις; Τότε γιατί θα πέσει το αφορολόγητο στα 5.600 ευρώ κι ένας μισθωτός των 500 ευρώ</w:t>
      </w:r>
      <w:r>
        <w:rPr>
          <w:rFonts w:eastAsia="Times New Roman"/>
          <w:szCs w:val="24"/>
        </w:rPr>
        <w:t xml:space="preserve"> τον μήνα θα πρέπει να δώσει τη μεθεπόμενη χρονιά ένα μηνιάτικο στην εφορία; Τότε για ποιον λόγο δεσμεύτηκε η χώρα με το </w:t>
      </w:r>
      <w:r>
        <w:rPr>
          <w:rFonts w:eastAsia="Times New Roman"/>
          <w:szCs w:val="24"/>
        </w:rPr>
        <w:t>μ</w:t>
      </w:r>
      <w:r>
        <w:rPr>
          <w:rFonts w:eastAsia="Times New Roman"/>
          <w:szCs w:val="24"/>
        </w:rPr>
        <w:t>νημόνιο Τσίπρα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Καμμένου για πρωτογενή πλεονάσματα τρεισήμισι μονάδες έως το 2022 και μετά για άλλες δύο μονάδες έως το 2060; Και δεν</w:t>
      </w:r>
      <w:r>
        <w:rPr>
          <w:rFonts w:eastAsia="Times New Roman"/>
          <w:szCs w:val="24"/>
        </w:rPr>
        <w:t xml:space="preserve"> είναι μνημόνιο όταν η χώρα έως το 2116 </w:t>
      </w:r>
      <w:r>
        <w:rPr>
          <w:rFonts w:eastAsia="Times New Roman"/>
          <w:szCs w:val="24"/>
        </w:rPr>
        <w:t>-</w:t>
      </w:r>
      <w:r>
        <w:rPr>
          <w:rFonts w:eastAsia="Times New Roman"/>
          <w:szCs w:val="24"/>
        </w:rPr>
        <w:t xml:space="preserve">σχεδόν για έναν αιώνα παρά δύο έτη- θα έχει υποθηκευμένη την ακίνητη περιουσία της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υπέρ των ξένων και με το κοινωνικό μέρισμα, που το 2014 εσείς, </w:t>
      </w:r>
      <w:r>
        <w:rPr>
          <w:rFonts w:eastAsia="Times New Roman"/>
          <w:szCs w:val="24"/>
        </w:rPr>
        <w:t xml:space="preserve">δηλαδή </w:t>
      </w:r>
      <w:r>
        <w:rPr>
          <w:rFonts w:eastAsia="Times New Roman"/>
          <w:szCs w:val="24"/>
        </w:rPr>
        <w:t>οι Βουλευτές του ΣΥΡΙΖΑ και των ΑΝΕΛ, το κατηγο</w:t>
      </w:r>
      <w:r>
        <w:rPr>
          <w:rFonts w:eastAsia="Times New Roman"/>
          <w:szCs w:val="24"/>
        </w:rPr>
        <w:t xml:space="preserve">ρούσατε; Όταν είχε δώσει τότε ο Σαμαράς στους άνεργους </w:t>
      </w:r>
      <w:r>
        <w:rPr>
          <w:rFonts w:eastAsia="Times New Roman"/>
          <w:szCs w:val="24"/>
        </w:rPr>
        <w:lastRenderedPageBreak/>
        <w:t xml:space="preserve">και στους στρατιωτικούς το κοινωνικό μέρισμα, λέγατε ότι είναι μια φτηνή κατάσταση και το χαρακτηρίζατε ντροπή. Το βλέπω. Τα έλεγε ο κ. Τσίπρας το 2014. Τώρα είναι δείγμα, δηλαδή, κοινωνικής πολιτικής </w:t>
      </w:r>
      <w:r>
        <w:rPr>
          <w:rFonts w:eastAsia="Times New Roman"/>
          <w:szCs w:val="24"/>
        </w:rPr>
        <w:t xml:space="preserve">να μοιράζεις ένα μέρισμα που έχει βγει σε συνθήκες ύφεσης της οικονομίας από την </w:t>
      </w:r>
      <w:proofErr w:type="spellStart"/>
      <w:r>
        <w:rPr>
          <w:rFonts w:eastAsia="Times New Roman"/>
          <w:szCs w:val="24"/>
        </w:rPr>
        <w:t>υπερφορολόγηση</w:t>
      </w:r>
      <w:proofErr w:type="spellEnd"/>
      <w:r>
        <w:rPr>
          <w:rFonts w:eastAsia="Times New Roman"/>
          <w:szCs w:val="24"/>
        </w:rPr>
        <w:t xml:space="preserve"> όλων, την άμεση ή την έμμεση; Άρα από την </w:t>
      </w:r>
      <w:proofErr w:type="spellStart"/>
      <w:r>
        <w:rPr>
          <w:rFonts w:eastAsia="Times New Roman"/>
          <w:szCs w:val="24"/>
        </w:rPr>
        <w:t>υπερφορολόγηση</w:t>
      </w:r>
      <w:proofErr w:type="spellEnd"/>
      <w:r>
        <w:rPr>
          <w:rFonts w:eastAsia="Times New Roman"/>
          <w:szCs w:val="24"/>
        </w:rPr>
        <w:t xml:space="preserve"> κυρίως εκείνων που δεν έχουν την οικονομική δυνατότητα να σταθούν στη σημερινή εποχή;</w:t>
      </w:r>
    </w:p>
    <w:p w14:paraId="5FF198BE" w14:textId="77777777" w:rsidR="00BA0105" w:rsidRDefault="00C470DB">
      <w:pPr>
        <w:spacing w:line="600" w:lineRule="auto"/>
        <w:ind w:firstLine="720"/>
        <w:contextualSpacing/>
        <w:jc w:val="both"/>
        <w:rPr>
          <w:rFonts w:eastAsia="Times New Roman"/>
          <w:szCs w:val="24"/>
        </w:rPr>
      </w:pPr>
      <w:r>
        <w:rPr>
          <w:rFonts w:eastAsia="Times New Roman"/>
          <w:szCs w:val="24"/>
        </w:rPr>
        <w:t>Μύθος, λοιπόν, τα</w:t>
      </w:r>
      <w:r>
        <w:rPr>
          <w:rFonts w:eastAsia="Times New Roman"/>
          <w:szCs w:val="24"/>
        </w:rPr>
        <w:t xml:space="preserve"> περί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αριστερού αυτή τη φορά. Αλλά αυτό είναι ένα θέμα.</w:t>
      </w:r>
    </w:p>
    <w:p w14:paraId="5FF198BF" w14:textId="77777777" w:rsidR="00BA0105" w:rsidRDefault="00C470DB">
      <w:pPr>
        <w:spacing w:line="600" w:lineRule="auto"/>
        <w:ind w:firstLine="720"/>
        <w:contextualSpacing/>
        <w:jc w:val="both"/>
        <w:rPr>
          <w:rFonts w:eastAsia="Times New Roman"/>
          <w:szCs w:val="24"/>
        </w:rPr>
      </w:pPr>
      <w:r>
        <w:rPr>
          <w:rFonts w:eastAsia="Times New Roman"/>
          <w:szCs w:val="24"/>
        </w:rPr>
        <w:t>Η χώρα υφίσταται επιπτώσεις απ’ αυτή την περίεργη στάση του ΣΥΡΙΖΑ άλλα να λέει στο εξωτερικό, άλλα να λέει στο εσωτερικό, άλλα να λένε μεταξύ τους, άλλα να λέει ένας Υπουργός σε έναν άλ</w:t>
      </w:r>
      <w:r>
        <w:rPr>
          <w:rFonts w:eastAsia="Times New Roman"/>
          <w:szCs w:val="24"/>
        </w:rPr>
        <w:t>λο</w:t>
      </w:r>
      <w:r>
        <w:rPr>
          <w:rFonts w:eastAsia="Times New Roman"/>
          <w:szCs w:val="24"/>
        </w:rPr>
        <w:t>ν</w:t>
      </w:r>
      <w:r>
        <w:rPr>
          <w:rFonts w:eastAsia="Times New Roman"/>
          <w:szCs w:val="24"/>
        </w:rPr>
        <w:t xml:space="preserve"> Υπουργό και άλλα σε εμάς. Φάσκει και αντιφάσκει διαρκώς η Κυβέρνηση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Ανακαλύπτει εχθρούς και καταγγέλλει όσα ως </w:t>
      </w:r>
      <w:r>
        <w:rPr>
          <w:rFonts w:eastAsia="Times New Roman"/>
          <w:szCs w:val="24"/>
        </w:rPr>
        <w:t>α</w:t>
      </w:r>
      <w:r>
        <w:rPr>
          <w:rFonts w:eastAsia="Times New Roman"/>
          <w:szCs w:val="24"/>
        </w:rPr>
        <w:t>ντιπολίτευση είχε κάνει «σημαία». Πλέον τα καταρρίπτει και τα απορρίπτει. Να θυμίσω, για παράδειγμα, τη «σημαία» του «</w:t>
      </w:r>
      <w:r>
        <w:rPr>
          <w:rFonts w:eastAsia="Times New Roman"/>
          <w:szCs w:val="24"/>
        </w:rPr>
        <w:t>κ</w:t>
      </w:r>
      <w:r>
        <w:rPr>
          <w:rFonts w:eastAsia="Times New Roman"/>
          <w:szCs w:val="24"/>
        </w:rPr>
        <w:t>αν</w:t>
      </w:r>
      <w:r>
        <w:rPr>
          <w:rFonts w:eastAsia="Times New Roman"/>
          <w:szCs w:val="24"/>
        </w:rPr>
        <w:t>ένα σπίτι στα χέρια τραπεζίτη»; Πόσοι και πόσες Βουλευτές και σημερινοί Υπουργοί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έκαναν καριέρα έξω από τα ειρηνοδικεία, για να </w:t>
      </w:r>
      <w:r>
        <w:rPr>
          <w:rFonts w:eastAsia="Times New Roman"/>
          <w:szCs w:val="24"/>
        </w:rPr>
        <w:lastRenderedPageBreak/>
        <w:t>μη γίνονται πλειστηριασμοί, με αυτό το σύνθημα «</w:t>
      </w:r>
      <w:r>
        <w:rPr>
          <w:rFonts w:eastAsia="Times New Roman"/>
          <w:szCs w:val="24"/>
        </w:rPr>
        <w:t>κ</w:t>
      </w:r>
      <w:r>
        <w:rPr>
          <w:rFonts w:eastAsia="Times New Roman"/>
          <w:szCs w:val="24"/>
        </w:rPr>
        <w:t>ανένα σπίτι στα χέρια τραπεζίτη»;</w:t>
      </w:r>
    </w:p>
    <w:p w14:paraId="5FF198C0"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Χθες ο κ. </w:t>
      </w:r>
      <w:proofErr w:type="spellStart"/>
      <w:r>
        <w:rPr>
          <w:rFonts w:eastAsia="Times New Roman" w:cs="Times New Roman"/>
          <w:szCs w:val="24"/>
        </w:rPr>
        <w:t>Τσακαλώτος</w:t>
      </w:r>
      <w:proofErr w:type="spellEnd"/>
      <w:r>
        <w:rPr>
          <w:rFonts w:eastAsia="Times New Roman" w:cs="Times New Roman"/>
          <w:szCs w:val="24"/>
        </w:rPr>
        <w:t xml:space="preserve"> έκανε αυστηρή σύσταση να επιταχυνθούν οι πλειστηριασμοί, για να αποφευχθεί μια νέα </w:t>
      </w:r>
      <w:proofErr w:type="spellStart"/>
      <w:r>
        <w:rPr>
          <w:rFonts w:eastAsia="Times New Roman" w:cs="Times New Roman"/>
          <w:szCs w:val="24"/>
        </w:rPr>
        <w:t>ανακεφαλαιοποίηση</w:t>
      </w:r>
      <w:proofErr w:type="spellEnd"/>
      <w:r>
        <w:rPr>
          <w:rFonts w:eastAsia="Times New Roman" w:cs="Times New Roman"/>
          <w:szCs w:val="24"/>
        </w:rPr>
        <w:t xml:space="preserve"> τραπεζών. «Να μην τολμήσουν να διανοηθούν να προχωρήσουν σε πλειστηριασμούς» είχε πει ο κ. Τσίπρας. </w:t>
      </w:r>
    </w:p>
    <w:p w14:paraId="5FF198C1"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Εθνικός στόχος είναι η επιστροφή </w:t>
      </w:r>
      <w:r>
        <w:rPr>
          <w:rFonts w:eastAsia="Times New Roman" w:cs="Times New Roman"/>
          <w:szCs w:val="24"/>
        </w:rPr>
        <w:t>των νέων στην πατρίδα. Μισό εκατομμύριο νέοι άνθρωποι -προφανώς τα πιο ανήσυχα και τα πιο, θα έλεγα, δημιουργικά μυαλά αυτής της γενιάς- βρίσκονται στο εξωτερικό. Προσφέρουν τις υπηρεσίες τους στο εξωτερικό. Βρίσκουν δουλειά εκεί, σπουδάζουν εκεί, εξελίσσο</w:t>
      </w:r>
      <w:r>
        <w:rPr>
          <w:rFonts w:eastAsia="Times New Roman" w:cs="Times New Roman"/>
          <w:szCs w:val="24"/>
        </w:rPr>
        <w:t xml:space="preserve">νται ως προσωπικότητες εκεί. Πώς θα γυρίσουν στην Ελλάδα; Πού θα εργαστούν; Και αν θέλετε, πού θα σπουδάσουν; Σε ποια πανεπιστήμια; Στα πανεπιστήμια που έχουν μετατραπεί σε λημέρια κακοποιών στοιχείων; </w:t>
      </w:r>
    </w:p>
    <w:p w14:paraId="5FF198C2"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είναι φοβερό ότι όποιος αμφισβητεί την εικονική π</w:t>
      </w:r>
      <w:r>
        <w:rPr>
          <w:rFonts w:eastAsia="Times New Roman" w:cs="Times New Roman"/>
          <w:szCs w:val="24"/>
        </w:rPr>
        <w:t xml:space="preserve">ραγματικότητά σας γίνεται αυτομάτως εχθρός σας, όπως ο </w:t>
      </w:r>
      <w:r>
        <w:rPr>
          <w:rFonts w:eastAsia="Times New Roman" w:cs="Times New Roman"/>
          <w:szCs w:val="24"/>
        </w:rPr>
        <w:t>π</w:t>
      </w:r>
      <w:r>
        <w:rPr>
          <w:rFonts w:eastAsia="Times New Roman" w:cs="Times New Roman"/>
          <w:szCs w:val="24"/>
        </w:rPr>
        <w:t xml:space="preserve">ρύτανης του Πανεπιστημίου της Μακεδονίας. </w:t>
      </w:r>
    </w:p>
    <w:p w14:paraId="5FF198C3"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ανακοίνωση του Υπουργείου Παιδείας και του κ. </w:t>
      </w:r>
      <w:proofErr w:type="spellStart"/>
      <w:r>
        <w:rPr>
          <w:rFonts w:eastAsia="Times New Roman" w:cs="Times New Roman"/>
          <w:szCs w:val="24"/>
        </w:rPr>
        <w:t>Γαβρόγλου</w:t>
      </w:r>
      <w:proofErr w:type="spellEnd"/>
      <w:r>
        <w:rPr>
          <w:rFonts w:eastAsia="Times New Roman" w:cs="Times New Roman"/>
          <w:szCs w:val="24"/>
        </w:rPr>
        <w:t xml:space="preserve"> -θα το πω ευθαρσώς από το Βήμα- είναι μια γελοία ανακοίνωση. Θα έπρεπε εσείς πρώτοι, που είστε ιδια</w:t>
      </w:r>
      <w:r>
        <w:rPr>
          <w:rFonts w:eastAsia="Times New Roman" w:cs="Times New Roman"/>
          <w:szCs w:val="24"/>
        </w:rPr>
        <w:t xml:space="preserve">ιτέρως ευαισθητοποιημένοι με τα θέματα παιδείας –και αναφέρομαι στους συναδέλφους του ΣΥΡΙΖΑ- να πείτε στον Υπουργό να την αποσύρει. </w:t>
      </w:r>
    </w:p>
    <w:p w14:paraId="5FF198C4"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Έχει, μάλιστα, το </w:t>
      </w:r>
      <w:r>
        <w:rPr>
          <w:rFonts w:eastAsia="Times New Roman" w:cs="Times New Roman"/>
          <w:szCs w:val="24"/>
          <w:lang w:val="en-US"/>
        </w:rPr>
        <w:t>site</w:t>
      </w:r>
      <w:r>
        <w:rPr>
          <w:rFonts w:eastAsia="Times New Roman" w:cs="Times New Roman"/>
          <w:szCs w:val="24"/>
        </w:rPr>
        <w:t xml:space="preserve"> του Υπουργείου Παιδείας και μια παράγραφο, μια ενότητα, μια κατηγορία που φέρει τον τίτλο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w:t>
      </w:r>
      <w:r>
        <w:rPr>
          <w:rFonts w:eastAsia="Times New Roman" w:cs="Times New Roman"/>
          <w:szCs w:val="24"/>
          <w:lang w:val="en-US"/>
        </w:rPr>
        <w:t>s</w:t>
      </w:r>
      <w:r>
        <w:rPr>
          <w:rFonts w:eastAsia="Times New Roman" w:cs="Times New Roman"/>
          <w:szCs w:val="24"/>
        </w:rPr>
        <w:t xml:space="preserve">». Πολύ έξυπνη ιδέα και καλά έκανε ο Υπουργός, μόνο που έχει παραλείψει ο κ. </w:t>
      </w:r>
      <w:proofErr w:type="spellStart"/>
      <w:r>
        <w:rPr>
          <w:rFonts w:eastAsia="Times New Roman" w:cs="Times New Roman"/>
          <w:szCs w:val="24"/>
        </w:rPr>
        <w:t>Γαβρόγλου</w:t>
      </w:r>
      <w:proofErr w:type="spellEnd"/>
      <w:r>
        <w:rPr>
          <w:rFonts w:eastAsia="Times New Roman" w:cs="Times New Roman"/>
          <w:szCs w:val="24"/>
        </w:rPr>
        <w:t xml:space="preserve"> στα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να βάλει τις συνεντεύξεις του για την κατάργηση των πανελλαδικών, για την ελεύθερη πρόσβαση των μαθητών στα πανεπιστήμια, για χίλια δυο πράγματα που έχε</w:t>
      </w:r>
      <w:r>
        <w:rPr>
          <w:rFonts w:eastAsia="Times New Roman" w:cs="Times New Roman"/>
          <w:szCs w:val="24"/>
        </w:rPr>
        <w:t>ι πει και αποδεικνύονται, δυστυχώς,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w:t>
      </w:r>
    </w:p>
    <w:p w14:paraId="5FF198C5"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Στην οικονομία η 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ανακάλυψε άλλον εχθρό</w:t>
      </w:r>
      <w:r>
        <w:rPr>
          <w:rFonts w:eastAsia="Times New Roman" w:cs="Times New Roman"/>
          <w:szCs w:val="24"/>
        </w:rPr>
        <w:t>:</w:t>
      </w:r>
      <w:r>
        <w:rPr>
          <w:rFonts w:eastAsia="Times New Roman" w:cs="Times New Roman"/>
          <w:szCs w:val="24"/>
        </w:rPr>
        <w:t xml:space="preserve"> το Γραφείο Προϋπολογισμού της Βουλής και τον κ. </w:t>
      </w:r>
      <w:proofErr w:type="spellStart"/>
      <w:r>
        <w:rPr>
          <w:rFonts w:eastAsia="Times New Roman" w:cs="Times New Roman"/>
          <w:szCs w:val="24"/>
        </w:rPr>
        <w:t>Λιαργκόβα</w:t>
      </w:r>
      <w:proofErr w:type="spellEnd"/>
      <w:r>
        <w:rPr>
          <w:rFonts w:eastAsia="Times New Roman" w:cs="Times New Roman"/>
          <w:szCs w:val="24"/>
        </w:rPr>
        <w:t>, ασχέτως βεβαίως εάν ως το 2014 είχε κάνει «σημαία» η κυβερνώσα σημερινή παράταξ</w:t>
      </w:r>
      <w:r>
        <w:rPr>
          <w:rFonts w:eastAsia="Times New Roman" w:cs="Times New Roman"/>
          <w:szCs w:val="24"/>
        </w:rPr>
        <w:t xml:space="preserve">η τα συμπεράσματα και τις εκθέσεις του Γραφείου του Προϋπολογισμού της Βουλής. </w:t>
      </w:r>
    </w:p>
    <w:p w14:paraId="5FF198C6"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έκανε λάθος ο κ. </w:t>
      </w:r>
      <w:proofErr w:type="spellStart"/>
      <w:r>
        <w:rPr>
          <w:rFonts w:eastAsia="Times New Roman" w:cs="Times New Roman"/>
          <w:szCs w:val="24"/>
        </w:rPr>
        <w:t>Λιαργκόβας</w:t>
      </w:r>
      <w:proofErr w:type="spellEnd"/>
      <w:r>
        <w:rPr>
          <w:rFonts w:eastAsia="Times New Roman" w:cs="Times New Roman"/>
          <w:szCs w:val="24"/>
        </w:rPr>
        <w:t xml:space="preserve">; Βεβαίως, έκανε λάθος, ναι, γιατί δεν χρησιμοποίησε τα </w:t>
      </w:r>
      <w:proofErr w:type="spellStart"/>
      <w:r>
        <w:rPr>
          <w:rFonts w:eastAsia="Times New Roman" w:cs="Times New Roman"/>
          <w:szCs w:val="24"/>
        </w:rPr>
        <w:t>επικαιροποιημένα</w:t>
      </w:r>
      <w:proofErr w:type="spellEnd"/>
      <w:r>
        <w:rPr>
          <w:rFonts w:eastAsia="Times New Roman" w:cs="Times New Roman"/>
          <w:szCs w:val="24"/>
        </w:rPr>
        <w:t xml:space="preserve"> στοιχεία, </w:t>
      </w:r>
      <w:r>
        <w:rPr>
          <w:rFonts w:eastAsia="Times New Roman" w:cs="Times New Roman"/>
          <w:szCs w:val="24"/>
        </w:rPr>
        <w:lastRenderedPageBreak/>
        <w:t>αλλά η ουσία δεν αλλάζει. Η ουσία, σύμφωνα με τον ίδιο, είνα</w:t>
      </w:r>
      <w:r>
        <w:rPr>
          <w:rFonts w:eastAsia="Times New Roman" w:cs="Times New Roman"/>
          <w:szCs w:val="24"/>
        </w:rPr>
        <w:t xml:space="preserve">ι ότι το χρέος πρέπει να ρυθμιστεί για να επιβιώσει η χώρα. </w:t>
      </w:r>
    </w:p>
    <w:p w14:paraId="5FF198C7"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έχει εγκαταλείψει αυτόν τον στόχο; Από τη διαγραφή του χρέους πήγατε στο «κούρεμα», μετά στην αναδιάρθρωση. Ωραία λόγια, για να καλύπτετε αυτό που πραγματικά πιστεύετε. Ή δεν το πιστεύετε; Το θέμα, όμως, είναι ποιος σας πιστεύει με τόσες ανακολουθίες.</w:t>
      </w:r>
      <w:r>
        <w:rPr>
          <w:rFonts w:eastAsia="Times New Roman" w:cs="Times New Roman"/>
          <w:szCs w:val="24"/>
        </w:rPr>
        <w:t xml:space="preserve"> </w:t>
      </w:r>
    </w:p>
    <w:p w14:paraId="5FF198C8"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άλλωστε, δεν είχε πέσει έξω στις προβλέψεις του για τον </w:t>
      </w:r>
      <w:r>
        <w:rPr>
          <w:rFonts w:eastAsia="Times New Roman" w:cs="Times New Roman"/>
          <w:szCs w:val="24"/>
        </w:rPr>
        <w:t>π</w:t>
      </w:r>
      <w:r>
        <w:rPr>
          <w:rFonts w:eastAsia="Times New Roman" w:cs="Times New Roman"/>
          <w:szCs w:val="24"/>
        </w:rPr>
        <w:t>ροϋπολογισμό του 2017; Είχε πέσει κατά 50%. Τον Μάιο που μας πέρασε είχε ανακοινώσει πρόβλεψη ότι το ΑΕΠ θα φθάσει στο 2,7%, μετά από λίγους μήνες το προσγείωσε στο 1,6% και εάν τε</w:t>
      </w:r>
      <w:r>
        <w:rPr>
          <w:rFonts w:eastAsia="Times New Roman" w:cs="Times New Roman"/>
          <w:szCs w:val="24"/>
        </w:rPr>
        <w:t xml:space="preserve">λικώς κλείσει πάνω από το 1%, θα πρέπει να είμαστε και ευχαριστημένοι. </w:t>
      </w:r>
    </w:p>
    <w:p w14:paraId="5FF198C9"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Μόνο που όταν υποβαθμίζονται οι στόχοι για την αύξηση του εθνικού πλούτου, επηρεάζεται και το χρέος, πολύ περισσότερο από το λάθος του κ. </w:t>
      </w:r>
      <w:proofErr w:type="spellStart"/>
      <w:r>
        <w:rPr>
          <w:rFonts w:eastAsia="Times New Roman" w:cs="Times New Roman"/>
          <w:szCs w:val="24"/>
        </w:rPr>
        <w:t>Λιαργκόβα</w:t>
      </w:r>
      <w:proofErr w:type="spellEnd"/>
      <w:r>
        <w:rPr>
          <w:rFonts w:eastAsia="Times New Roman" w:cs="Times New Roman"/>
          <w:szCs w:val="24"/>
        </w:rPr>
        <w:t xml:space="preserve">. </w:t>
      </w:r>
    </w:p>
    <w:p w14:paraId="5FF198CA"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Αντί, λοιπόν, να αναζητείτε τη σύν</w:t>
      </w:r>
      <w:r>
        <w:rPr>
          <w:rFonts w:eastAsia="Times New Roman" w:cs="Times New Roman"/>
          <w:szCs w:val="24"/>
        </w:rPr>
        <w:t>θεση, αντί, λοιπόν, να αναζητείτε μια κουλτούρα άλλου πολιτικού -και όχι μόνο- πολιτι</w:t>
      </w:r>
      <w:r>
        <w:rPr>
          <w:rFonts w:eastAsia="Times New Roman" w:cs="Times New Roman"/>
          <w:szCs w:val="24"/>
        </w:rPr>
        <w:lastRenderedPageBreak/>
        <w:t>σμού, προσπαθείτε και σε έναν βαθμό διχάζετε τον κόσμο. Διαρκώς ανακαλύπτετε -εγώ θα έλεγα σε κάποιον βαθμό κατασκευάζετε- εχθρούς, για να κρύβετε τα προβλήματα κάτω από τ</w:t>
      </w:r>
      <w:r>
        <w:rPr>
          <w:rFonts w:eastAsia="Times New Roman" w:cs="Times New Roman"/>
          <w:szCs w:val="24"/>
        </w:rPr>
        <w:t xml:space="preserve">ο χαλί. </w:t>
      </w:r>
    </w:p>
    <w:p w14:paraId="5FF198CB"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Αντί να δείξετε αποφασιστικότητα στην ανομία, σε αυτό το μπάχαλο της παραβατικότητας που υπάρχει στα πανεπιστήμια, λοιδορείτε όσους δείχνουν το πρόβλημα, όπως έγινε, όπως σας είπα και με την περίπτωση του </w:t>
      </w:r>
      <w:r>
        <w:rPr>
          <w:rFonts w:eastAsia="Times New Roman" w:cs="Times New Roman"/>
          <w:szCs w:val="24"/>
        </w:rPr>
        <w:t>π</w:t>
      </w:r>
      <w:r>
        <w:rPr>
          <w:rFonts w:eastAsia="Times New Roman" w:cs="Times New Roman"/>
          <w:szCs w:val="24"/>
        </w:rPr>
        <w:t xml:space="preserve">ρύτανη του Πανεπιστημίου Μακεδονίας. </w:t>
      </w:r>
    </w:p>
    <w:p w14:paraId="5FF198CC"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Προ</w:t>
      </w:r>
      <w:r>
        <w:rPr>
          <w:rFonts w:eastAsia="Times New Roman" w:cs="Times New Roman"/>
          <w:szCs w:val="24"/>
        </w:rPr>
        <w:t xml:space="preserve">σπαθείτε να είστε με όλους, αλλά τελικά δεν είστε με κανέναν. Η κοινωνία, όμως, έχει άλλες προτεραιότητες, λέει «ως εδώ με την </w:t>
      </w:r>
      <w:proofErr w:type="spellStart"/>
      <w:r>
        <w:rPr>
          <w:rFonts w:eastAsia="Times New Roman" w:cs="Times New Roman"/>
          <w:szCs w:val="24"/>
        </w:rPr>
        <w:t>υπερφορολόγηση</w:t>
      </w:r>
      <w:proofErr w:type="spellEnd"/>
      <w:r>
        <w:rPr>
          <w:rFonts w:eastAsia="Times New Roman" w:cs="Times New Roman"/>
          <w:szCs w:val="24"/>
        </w:rPr>
        <w:t>, ως εδώ με την ανομία, ως εδώ με τη συγκάλυψη της πραγματικότητας, ως εδώ με την κατασκευή εχθρών, ως εδώ με την ε</w:t>
      </w:r>
      <w:r>
        <w:rPr>
          <w:rFonts w:eastAsia="Times New Roman" w:cs="Times New Roman"/>
          <w:szCs w:val="24"/>
        </w:rPr>
        <w:t xml:space="preserve">υνοϊκή μεταχείριση αμετανόητων τρομοκρατών, όπως του </w:t>
      </w:r>
      <w:proofErr w:type="spellStart"/>
      <w:r>
        <w:rPr>
          <w:rFonts w:eastAsia="Times New Roman" w:cs="Times New Roman"/>
          <w:szCs w:val="24"/>
        </w:rPr>
        <w:t>Κουφοντίνα</w:t>
      </w:r>
      <w:proofErr w:type="spellEnd"/>
      <w:r>
        <w:rPr>
          <w:rFonts w:eastAsia="Times New Roman" w:cs="Times New Roman"/>
          <w:szCs w:val="24"/>
        </w:rPr>
        <w:t xml:space="preserve">». </w:t>
      </w:r>
    </w:p>
    <w:p w14:paraId="5FF198CD"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w:t>
      </w:r>
      <w:r>
        <w:rPr>
          <w:rFonts w:eastAsia="Times New Roman" w:cs="Times New Roman"/>
          <w:szCs w:val="24"/>
        </w:rPr>
        <w:t>ημοκρατία δεν φοβάται, φυσικά, κανέναν, αλλά δεν έχει πάθει και αμνησία, δεν έχει καρούμπαλο στο κεφάλι και δεν μπορεί να θυμηθεί ποιος σήκωνε το κουμπούρι και σκότωνε πισώπλατα έντεκα α</w:t>
      </w:r>
      <w:r>
        <w:rPr>
          <w:rFonts w:eastAsia="Times New Roman" w:cs="Times New Roman"/>
          <w:szCs w:val="24"/>
        </w:rPr>
        <w:t xml:space="preserve">νθρώπους. </w:t>
      </w:r>
    </w:p>
    <w:p w14:paraId="5FF198CE" w14:textId="77777777" w:rsidR="00BA0105" w:rsidRDefault="00C470D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Μια ερώτηση θα απευθύνω τώρα, επίσης, προς την ηγεσία του Υπουργείου Υγείας. Θέλω να θέσω το ζήτημα </w:t>
      </w:r>
      <w:r>
        <w:rPr>
          <w:rFonts w:eastAsia="Times New Roman" w:cs="Times New Roman"/>
          <w:szCs w:val="24"/>
        </w:rPr>
        <w:t xml:space="preserve">της καρδιοχειρουργικής κλινικής στο </w:t>
      </w:r>
      <w:r>
        <w:rPr>
          <w:rFonts w:eastAsia="Times New Roman" w:cs="Times New Roman"/>
          <w:szCs w:val="24"/>
        </w:rPr>
        <w:t>Π</w:t>
      </w:r>
      <w:r>
        <w:rPr>
          <w:rFonts w:eastAsia="Times New Roman" w:cs="Times New Roman"/>
          <w:szCs w:val="24"/>
        </w:rPr>
        <w:t xml:space="preserve">ανεπιστημιακό </w:t>
      </w:r>
      <w:r>
        <w:rPr>
          <w:rFonts w:eastAsia="Times New Roman" w:cs="Times New Roman"/>
          <w:szCs w:val="24"/>
        </w:rPr>
        <w:t>Ν</w:t>
      </w:r>
      <w:r>
        <w:rPr>
          <w:rFonts w:eastAsia="Times New Roman" w:cs="Times New Roman"/>
          <w:szCs w:val="24"/>
        </w:rPr>
        <w:t xml:space="preserve">οσοκομείο </w:t>
      </w:r>
      <w:r>
        <w:rPr>
          <w:rFonts w:eastAsia="Times New Roman" w:cs="Times New Roman"/>
          <w:szCs w:val="24"/>
        </w:rPr>
        <w:t xml:space="preserve">στην </w:t>
      </w:r>
      <w:r>
        <w:rPr>
          <w:rFonts w:eastAsia="Times New Roman" w:cs="Times New Roman"/>
          <w:szCs w:val="24"/>
        </w:rPr>
        <w:t xml:space="preserve">Πάτρα, η οποία είναι από τον Απρίλιο κλειστή.  </w:t>
      </w:r>
    </w:p>
    <w:p w14:paraId="5FF198C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Η Αχαΐα, λοιπόν, δεν </w:t>
      </w:r>
      <w:r>
        <w:rPr>
          <w:rFonts w:eastAsia="Times New Roman" w:cs="Times New Roman"/>
          <w:szCs w:val="24"/>
        </w:rPr>
        <w:t>καλύπτεται σε αυτόν τον τομέα. Διακομίζονται οι ασθενείς είτε στην Αθήνα είτε στα Γιάννενα. Έλα όμως που και στα Γιάννενα υπάρχει πρόβλημα. Δύο νοσοκομεία υπάρχουν εκεί, το Πανεπιστημιακό Νοσοκομείο και βεβαίως το «</w:t>
      </w:r>
      <w:proofErr w:type="spellStart"/>
      <w:r>
        <w:rPr>
          <w:rFonts w:eastAsia="Times New Roman" w:cs="Times New Roman"/>
          <w:szCs w:val="24"/>
        </w:rPr>
        <w:t>Χατζηκώστα</w:t>
      </w:r>
      <w:proofErr w:type="spellEnd"/>
      <w:r>
        <w:rPr>
          <w:rFonts w:eastAsia="Times New Roman" w:cs="Times New Roman"/>
          <w:szCs w:val="24"/>
        </w:rPr>
        <w:t>». Το «</w:t>
      </w:r>
      <w:proofErr w:type="spellStart"/>
      <w:r>
        <w:rPr>
          <w:rFonts w:eastAsia="Times New Roman" w:cs="Times New Roman"/>
          <w:szCs w:val="24"/>
        </w:rPr>
        <w:t>Χατζηκώστα</w:t>
      </w:r>
      <w:proofErr w:type="spellEnd"/>
      <w:r>
        <w:rPr>
          <w:rFonts w:eastAsia="Times New Roman" w:cs="Times New Roman"/>
          <w:szCs w:val="24"/>
        </w:rPr>
        <w:t>» δεν έχει αρι</w:t>
      </w:r>
      <w:r>
        <w:rPr>
          <w:rFonts w:eastAsia="Times New Roman" w:cs="Times New Roman"/>
          <w:szCs w:val="24"/>
        </w:rPr>
        <w:t>θμό καρδιοχειρουργικών επεμβάσεων. Κλειστό και εκεί. Στο Πανεπιστημιακό Νοσοκομείο Ιωαννίνων είχαν γίνει πέρσι</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πενήντα μία</w:t>
      </w:r>
      <w:r>
        <w:rPr>
          <w:rFonts w:eastAsia="Times New Roman" w:cs="Times New Roman"/>
          <w:szCs w:val="24"/>
        </w:rPr>
        <w:t xml:space="preserve"> καρδιοχειρουργικές επεμβάσεις αλλά έφτασε σε ένα όριο κορεσμού. Έτσι οι ασθενείς φεύγουν από τα Γιάννενα για τη Θεσσαλονίκη ή </w:t>
      </w:r>
      <w:r>
        <w:rPr>
          <w:rFonts w:eastAsia="Times New Roman" w:cs="Times New Roman"/>
          <w:szCs w:val="24"/>
        </w:rPr>
        <w:t>τη Λάρισα. Πώς να νιώθει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ένας πολίτης που ζει στην Αχαΐα και στην Ήπειρο; </w:t>
      </w:r>
    </w:p>
    <w:p w14:paraId="5FF198D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Εμείς θέλουμε να το δείτε το θέμα και να μας δώσετε τις απαντήσεις διότι δεν αρκεί να είναι τροχονόμος ένα νοσοκομείο και να παραπέμπει περιστατικά σε ένα άλλο</w:t>
      </w:r>
      <w:r>
        <w:rPr>
          <w:rFonts w:eastAsia="Times New Roman" w:cs="Times New Roman"/>
          <w:szCs w:val="24"/>
        </w:rPr>
        <w:t>,</w:t>
      </w:r>
      <w:r>
        <w:rPr>
          <w:rFonts w:eastAsia="Times New Roman" w:cs="Times New Roman"/>
          <w:szCs w:val="24"/>
        </w:rPr>
        <w:t xml:space="preserve"> το οποίο ότ</w:t>
      </w:r>
      <w:r>
        <w:rPr>
          <w:rFonts w:eastAsia="Times New Roman" w:cs="Times New Roman"/>
          <w:szCs w:val="24"/>
        </w:rPr>
        <w:t xml:space="preserve">αν φθάνει σε ένα σημείο κορεσμού τα παραπέμπει αλλού. Αφήστε δε τις </w:t>
      </w:r>
      <w:r>
        <w:rPr>
          <w:rFonts w:eastAsia="Times New Roman" w:cs="Times New Roman"/>
          <w:szCs w:val="24"/>
        </w:rPr>
        <w:lastRenderedPageBreak/>
        <w:t>συνθήκες εργασίας των γιατρών και του επιστημονικού προσωπικού, που είναι και η ουσία του νομοσχεδίου! Οι γιατροί του Πανεπιστημιακού Νοσοκομείου Ιωαννίνων κάνουν τις εφημερίες τους τις μο</w:t>
      </w:r>
      <w:r>
        <w:rPr>
          <w:rFonts w:eastAsia="Times New Roman" w:cs="Times New Roman"/>
          <w:szCs w:val="24"/>
        </w:rPr>
        <w:t xml:space="preserve">νές ημέρες. </w:t>
      </w:r>
    </w:p>
    <w:p w14:paraId="5FF198D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Περιμένουμε απαντήσεις. Ο κ. </w:t>
      </w:r>
      <w:proofErr w:type="spellStart"/>
      <w:r>
        <w:rPr>
          <w:rFonts w:eastAsia="Times New Roman" w:cs="Times New Roman"/>
          <w:szCs w:val="24"/>
        </w:rPr>
        <w:t>Δανέλλης</w:t>
      </w:r>
      <w:proofErr w:type="spellEnd"/>
      <w:r>
        <w:rPr>
          <w:rFonts w:eastAsia="Times New Roman" w:cs="Times New Roman"/>
          <w:szCs w:val="24"/>
        </w:rPr>
        <w:t xml:space="preserve"> τοποθετήθηκε για την ουσία του νομοσχεδίου. Εγώ σας μίλησα περισσότερο για πολιτικά θέματα. Άκουσα τον κ. Κοντονή -το είπε φαντάζομαι εν τη ρύμη του λόγου του- μιλώντας για το θέμα του </w:t>
      </w:r>
      <w:proofErr w:type="spellStart"/>
      <w:r>
        <w:rPr>
          <w:rFonts w:eastAsia="Times New Roman" w:cs="Times New Roman"/>
          <w:szCs w:val="24"/>
        </w:rPr>
        <w:t>Κουφοντίνα</w:t>
      </w:r>
      <w:proofErr w:type="spellEnd"/>
      <w:r>
        <w:rPr>
          <w:rFonts w:eastAsia="Times New Roman" w:cs="Times New Roman"/>
          <w:szCs w:val="24"/>
        </w:rPr>
        <w:t xml:space="preserve"> και της γ</w:t>
      </w:r>
      <w:r>
        <w:rPr>
          <w:rFonts w:eastAsia="Times New Roman" w:cs="Times New Roman"/>
          <w:szCs w:val="24"/>
        </w:rPr>
        <w:t>ενικότερης αυτής κατάστασης, να λέει ότι «εμείς ποτέ δεν επιδοκιμάσαμε ούτε μία δολοφονία». Ε, αυτό έλειπε! Αυτό είναι το θέμα μας; Αν θα έπρεπε ή όχι να επιδοκιμάσει μία δολοφονία από τους τρομοκράτες; Το θέμα είναι να τις αποδοκιμάζεις και όχι μόνο στα λ</w:t>
      </w:r>
      <w:r>
        <w:rPr>
          <w:rFonts w:eastAsia="Times New Roman" w:cs="Times New Roman"/>
          <w:szCs w:val="24"/>
        </w:rPr>
        <w:t>όγια αλλά και στην πράξη</w:t>
      </w:r>
      <w:r>
        <w:rPr>
          <w:rFonts w:eastAsia="Times New Roman" w:cs="Times New Roman"/>
          <w:szCs w:val="24"/>
        </w:rPr>
        <w:t>!</w:t>
      </w:r>
    </w:p>
    <w:p w14:paraId="5FF198D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FF198D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Αμυρά</w:t>
      </w:r>
      <w:proofErr w:type="spellEnd"/>
      <w:r>
        <w:rPr>
          <w:rFonts w:eastAsia="Times New Roman" w:cs="Times New Roman"/>
          <w:szCs w:val="24"/>
        </w:rPr>
        <w:t>.</w:t>
      </w:r>
    </w:p>
    <w:p w14:paraId="5FF198D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Απομένουν τέσσερις συνάδελφοι ομιλητές: ο κ. Παπαηλιού, ο κ. Μαντάς, ο κ. Οικονόμου και η κ. </w:t>
      </w:r>
      <w:proofErr w:type="spellStart"/>
      <w:r>
        <w:rPr>
          <w:rFonts w:eastAsia="Times New Roman" w:cs="Times New Roman"/>
          <w:szCs w:val="24"/>
        </w:rPr>
        <w:t>Μεγαλοοικονόμου</w:t>
      </w:r>
      <w:proofErr w:type="spellEnd"/>
      <w:r>
        <w:rPr>
          <w:rFonts w:eastAsia="Times New Roman" w:cs="Times New Roman"/>
          <w:szCs w:val="24"/>
        </w:rPr>
        <w:t xml:space="preserve"> για να ολοκληρώσουμε τον κατάλογο των ομιλητών. Δεν</w:t>
      </w:r>
      <w:r>
        <w:rPr>
          <w:rFonts w:eastAsia="Times New Roman" w:cs="Times New Roman"/>
          <w:szCs w:val="24"/>
        </w:rPr>
        <w:t xml:space="preserve"> έχουν μιλή</w:t>
      </w:r>
      <w:r>
        <w:rPr>
          <w:rFonts w:eastAsia="Times New Roman" w:cs="Times New Roman"/>
          <w:szCs w:val="24"/>
        </w:rPr>
        <w:lastRenderedPageBreak/>
        <w:t>σει κάποιοι Κοινοβουλευτικοί Εκπρόσωποι. Παρακαλώ τις Κοινοβουλευτικές Ομάδες να ενημερώσουν τους Κοινοβουλευτικούς Εκπροσώπους του ΣΥΡΙΖΑ, της Νέας Δημοκρατίας, του ΚΚΕ και των Ανεξαρτήτων Ελλήνων να ετοιμάζονται αν θέλουν να τοποθετηθούν, γιατ</w:t>
      </w:r>
      <w:r>
        <w:rPr>
          <w:rFonts w:eastAsia="Times New Roman" w:cs="Times New Roman"/>
          <w:szCs w:val="24"/>
        </w:rPr>
        <w:t>ί αλλιώς θα προχωρήσουμε στη λήξη της διαδικασίας.</w:t>
      </w:r>
    </w:p>
    <w:p w14:paraId="5FF198D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Παπαηλιού από την Κοινοβουλευτική Ομάδα του ΣΥΡΙΖΑ για πέντε λεπτά και ακολουθεί ο κ. </w:t>
      </w:r>
      <w:proofErr w:type="spellStart"/>
      <w:r>
        <w:rPr>
          <w:rFonts w:eastAsia="Times New Roman" w:cs="Times New Roman"/>
          <w:szCs w:val="24"/>
        </w:rPr>
        <w:t>Σαρίδης</w:t>
      </w:r>
      <w:proofErr w:type="spellEnd"/>
      <w:r>
        <w:rPr>
          <w:rFonts w:eastAsia="Times New Roman" w:cs="Times New Roman"/>
          <w:szCs w:val="24"/>
        </w:rPr>
        <w:t>, ο Κοινοβουλευτικός Εκπρόσωπος της Ένωσης Κεντρώων. Θα τοποθετείται ένας Βουλευτής, ένας Κοι</w:t>
      </w:r>
      <w:r>
        <w:rPr>
          <w:rFonts w:eastAsia="Times New Roman" w:cs="Times New Roman"/>
          <w:szCs w:val="24"/>
        </w:rPr>
        <w:t>νοβουλευτικός Εκπρόσωπος εναλλάξ, για να μπορέσουμε να μοιράσουμε τον χρόνο.</w:t>
      </w:r>
    </w:p>
    <w:p w14:paraId="5FF198D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κύριε Παπαηλιού.</w:t>
      </w:r>
    </w:p>
    <w:p w14:paraId="5FF198D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λόγω χρόνου θα περιοριστώ στο τμήμα του νομοσχεδίου που αφορά τις τροποπο</w:t>
      </w:r>
      <w:r>
        <w:rPr>
          <w:rFonts w:eastAsia="Times New Roman" w:cs="Times New Roman"/>
          <w:szCs w:val="24"/>
        </w:rPr>
        <w:t>ιήσεις στην οργάνωση του χρόνου εργασίας των ιατρών και οδοντιάτρων του ΕΣΥ.</w:t>
      </w:r>
    </w:p>
    <w:p w14:paraId="5FF198D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τροποποιήσεις έχουν σκοπό την προαγωγή της υγείας και της ασφάλειας των γιατρών κατά την παροχή των υπηρεσιών τους και την εισαγωγή κανόνων προστασίας κατά της </w:t>
      </w:r>
      <w:r>
        <w:rPr>
          <w:rFonts w:eastAsia="Times New Roman" w:cs="Times New Roman"/>
          <w:szCs w:val="24"/>
        </w:rPr>
        <w:lastRenderedPageBreak/>
        <w:t>επαγγελματ</w:t>
      </w:r>
      <w:r>
        <w:rPr>
          <w:rFonts w:eastAsia="Times New Roman" w:cs="Times New Roman"/>
          <w:szCs w:val="24"/>
        </w:rPr>
        <w:t xml:space="preserve">ικής εξουθένωσής τους. Μέσω της νομοθετικής αυτής παρέμβασης επιχειρείται η εναρμόνιση της ελληνικής νομοθεσίας με την ευρωπαϊκή </w:t>
      </w:r>
      <w:r>
        <w:rPr>
          <w:rFonts w:eastAsia="Times New Roman" w:cs="Times New Roman"/>
          <w:szCs w:val="24"/>
        </w:rPr>
        <w:t>ο</w:t>
      </w:r>
      <w:r>
        <w:rPr>
          <w:rFonts w:eastAsia="Times New Roman" w:cs="Times New Roman"/>
          <w:szCs w:val="24"/>
        </w:rPr>
        <w:t>δηγία 2003/88, η απαλλαγή της Ελλάδας από την επιβολή υψηλού χρηματικού προστίμου και η</w:t>
      </w:r>
      <w:r>
        <w:rPr>
          <w:rFonts w:eastAsia="Times New Roman" w:cs="Times New Roman"/>
          <w:szCs w:val="24"/>
        </w:rPr>
        <w:t xml:space="preserve"> αναδιάρθρωση </w:t>
      </w:r>
      <w:r>
        <w:rPr>
          <w:rFonts w:eastAsia="Times New Roman" w:cs="Times New Roman"/>
          <w:szCs w:val="24"/>
        </w:rPr>
        <w:t>του χρόνου εργασίας, έτσι</w:t>
      </w:r>
      <w:r>
        <w:rPr>
          <w:rFonts w:eastAsia="Times New Roman" w:cs="Times New Roman"/>
          <w:szCs w:val="24"/>
        </w:rPr>
        <w:t xml:space="preserve"> ώστε να υπάρξουν βελτιώσεις στο σημερινό σύστημα εφημεριών των νοσοκομειακών γιατρών και, επομένως, και στην περίθαλψη των ασθενών. </w:t>
      </w:r>
    </w:p>
    <w:p w14:paraId="5FF198D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Ο νέος τρόπος οργάνωσης </w:t>
      </w:r>
      <w:r>
        <w:rPr>
          <w:rFonts w:eastAsia="Times New Roman" w:cs="Times New Roman"/>
          <w:szCs w:val="24"/>
        </w:rPr>
        <w:t>του χρόνου εργασίας των γιατρών τούς προφυλάσσει από προβλήματα</w:t>
      </w:r>
      <w:r>
        <w:rPr>
          <w:rFonts w:eastAsia="Times New Roman" w:cs="Times New Roman"/>
          <w:szCs w:val="24"/>
        </w:rPr>
        <w:t>,</w:t>
      </w:r>
      <w:r>
        <w:rPr>
          <w:rFonts w:eastAsia="Times New Roman" w:cs="Times New Roman"/>
          <w:szCs w:val="24"/>
        </w:rPr>
        <w:t xml:space="preserve"> που προκαλούνται στην υγεία τους </w:t>
      </w:r>
      <w:r>
        <w:rPr>
          <w:rFonts w:eastAsia="Times New Roman" w:cs="Times New Roman"/>
          <w:szCs w:val="24"/>
        </w:rPr>
        <w:t>και που οφείλονται στη μακροχρόνια πολύωρη παραμονή και παροχή υπηρεσιών υγείας σε ένα εργασιακό περιβάλλον έντασης εργασίας και στρες, ιδίως στα ΤΕΠ, στα τμήματα επειγόντων περιστατικών των νοσοκομείων, αλλά και σε άλλες μονάδες υγείας. Παράλληλα, τους θω</w:t>
      </w:r>
      <w:r>
        <w:rPr>
          <w:rFonts w:eastAsia="Times New Roman" w:cs="Times New Roman"/>
          <w:szCs w:val="24"/>
        </w:rPr>
        <w:t>ρακίζει έναντι ιατρικών λαθών ή έναντι ατυχημάτων</w:t>
      </w:r>
      <w:r>
        <w:rPr>
          <w:rFonts w:eastAsia="Times New Roman" w:cs="Times New Roman"/>
          <w:szCs w:val="24"/>
        </w:rPr>
        <w:t>,</w:t>
      </w:r>
      <w:r>
        <w:rPr>
          <w:rFonts w:eastAsia="Times New Roman" w:cs="Times New Roman"/>
          <w:szCs w:val="24"/>
        </w:rPr>
        <w:t xml:space="preserve"> τόσο των ιδίων όσο και τρίτων, καθώς εξασφαλίζει ημερήσια και εβδομαδιαία ανάπαυση που λειτουργεί προληπτικά ως παράγοντας ασφαλείας. </w:t>
      </w:r>
    </w:p>
    <w:p w14:paraId="5FF198D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λοιπόν, αποτελεί ένα δίχτυ ασφαλείας για τους ίδι</w:t>
      </w:r>
      <w:r>
        <w:rPr>
          <w:rFonts w:eastAsia="Times New Roman" w:cs="Times New Roman"/>
          <w:szCs w:val="24"/>
        </w:rPr>
        <w:t xml:space="preserve">ους τους γιατρούς και τους ασθενείς και παράγει </w:t>
      </w:r>
      <w:r>
        <w:rPr>
          <w:rFonts w:eastAsia="Times New Roman" w:cs="Times New Roman"/>
          <w:szCs w:val="24"/>
        </w:rPr>
        <w:lastRenderedPageBreak/>
        <w:t>πολλαπλασιαστικά οφέλη που επιδρούν θετικά στην καλή λειτουργία των νοσοκομείων και των άλλων ιατρικών μονάδων και εν τέλει βελτιώνει το σύστημα υγείας.</w:t>
      </w:r>
    </w:p>
    <w:p w14:paraId="5FF198D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Επομένως το σχέδιο νόμου, με τις αλλαγές που επιχειρεί,</w:t>
      </w:r>
      <w:r>
        <w:rPr>
          <w:rFonts w:eastAsia="Times New Roman" w:cs="Times New Roman"/>
          <w:szCs w:val="24"/>
        </w:rPr>
        <w:t xml:space="preserve"> διασφαλίζει τον σεβασμό των εργασιακών δικαιωμάτων των γιατρών και σε αυτό το πλαίσιο τη ρύθμιση όλων των μορφών εφημερίας. Διασφαλίζει την ασφαλή και ποιοτική φροντίδα των ασθενών, δεν θίγει τα εισοδήματα των ιατρών, αφού ο ετήσιος προϋπολογισμός για τις</w:t>
      </w:r>
      <w:r>
        <w:rPr>
          <w:rFonts w:eastAsia="Times New Roman" w:cs="Times New Roman"/>
          <w:szCs w:val="24"/>
        </w:rPr>
        <w:t xml:space="preserve"> εφημερίες όχι μόνο διατηρείται, αλλά και ενισχύεται λόγω της αύξησης της ωριαίας αποζημίωσης ανά βαθμίδα κατά 6%. </w:t>
      </w:r>
    </w:p>
    <w:p w14:paraId="5FF198D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Τέλος, σε συνδυασμό με τη λειτουργική ενίσχυση του ΕΣΥ και τη μεταρρύθμιση στην πρωτοβάθμια φροντίδα υγείας, το νομοσχέδιο αναμένεται να συμ</w:t>
      </w:r>
      <w:r>
        <w:rPr>
          <w:rFonts w:eastAsia="Times New Roman" w:cs="Times New Roman"/>
          <w:szCs w:val="24"/>
        </w:rPr>
        <w:t>βάλει στη βελτίωση των παρεχόμενων υπηρεσιών και στην επίτευξη του στόχου της καθολικής, ισότιμης και αποτελεσματικής κάλυψης των υγειονομικών αναγκών των πολιτών.</w:t>
      </w:r>
    </w:p>
    <w:p w14:paraId="5FF198D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Με τις ρυθμίσεις του νομοσχεδίου αναδεικνύεται η κατεύθυνση και προσδίδεται η αναγκαία ευελι</w:t>
      </w:r>
      <w:r>
        <w:rPr>
          <w:rFonts w:eastAsia="Times New Roman" w:cs="Times New Roman"/>
          <w:szCs w:val="24"/>
        </w:rPr>
        <w:t>ξία στο σύστημα για στα</w:t>
      </w:r>
      <w:r>
        <w:rPr>
          <w:rFonts w:eastAsia="Times New Roman" w:cs="Times New Roman"/>
          <w:szCs w:val="24"/>
        </w:rPr>
        <w:lastRenderedPageBreak/>
        <w:t>διακή προσαρμογή σε αυτές τις ρυθμίσεις, έτσι ώστε να μη διαταραχθεί η εύρυθμη λειτουργία των δημοσίων μονάδων παροχής υπηρεσιών υγείας.</w:t>
      </w:r>
    </w:p>
    <w:p w14:paraId="5FF198D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Λόγω χρόνου, δ</w:t>
      </w:r>
      <w:r>
        <w:rPr>
          <w:rFonts w:eastAsia="Times New Roman" w:cs="Times New Roman"/>
          <w:szCs w:val="24"/>
        </w:rPr>
        <w:t>εν θα υπεισέλθω σε άλλες λεπτομέρειες. Θέλω μόνο να τονίσω ότι η νομοθετική παρέμβ</w:t>
      </w:r>
      <w:r>
        <w:rPr>
          <w:rFonts w:eastAsia="Times New Roman" w:cs="Times New Roman"/>
          <w:szCs w:val="24"/>
        </w:rPr>
        <w:t xml:space="preserve">αση για την οργάνωση του χρόνου εργασίας των νοσοκομειακών γιατρών αποτελεί μέρος ενός συνόλου ευρύτερων παρεμβάσεων για τη βελτίωση του δημόσιου συστήματος υγείας που ήδη έχουν θεσπιστεί, όπως </w:t>
      </w:r>
      <w:proofErr w:type="spellStart"/>
      <w:r>
        <w:rPr>
          <w:rFonts w:eastAsia="Times New Roman" w:cs="Times New Roman"/>
          <w:szCs w:val="24"/>
        </w:rPr>
        <w:t>στοχευμένες</w:t>
      </w:r>
      <w:proofErr w:type="spellEnd"/>
      <w:r>
        <w:rPr>
          <w:rFonts w:eastAsia="Times New Roman" w:cs="Times New Roman"/>
          <w:szCs w:val="24"/>
        </w:rPr>
        <w:t xml:space="preserve"> προσλήψεις μόνιμου ιατρικού προσωπικού, δρομολόγησ</w:t>
      </w:r>
      <w:r>
        <w:rPr>
          <w:rFonts w:eastAsia="Times New Roman" w:cs="Times New Roman"/>
          <w:szCs w:val="24"/>
        </w:rPr>
        <w:t xml:space="preserve">η άλλων προσλήψεων με εξειδίκευση στην επείγουσα ιατρική που θα στελεχώσουν τα </w:t>
      </w:r>
      <w:r>
        <w:rPr>
          <w:rFonts w:eastAsia="Times New Roman" w:cs="Times New Roman"/>
          <w:szCs w:val="24"/>
        </w:rPr>
        <w:t xml:space="preserve">τμήματα επειγόντων περιστατικών </w:t>
      </w:r>
      <w:r>
        <w:rPr>
          <w:rFonts w:eastAsia="Times New Roman" w:cs="Times New Roman"/>
          <w:szCs w:val="24"/>
        </w:rPr>
        <w:t>των νοσοκομείων και η επί νέας βάσης οργάνωση και λειτουργία της πρωτοβάθμιας φροντίδας υγείας με τη θέσπιση των ΤΟΜΥ κ.λπ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 παρόν νομοσχέδιο </w:t>
      </w:r>
      <w:r>
        <w:rPr>
          <w:rFonts w:eastAsia="Times New Roman" w:cs="Times New Roman"/>
          <w:szCs w:val="24"/>
        </w:rPr>
        <w:t>συνιστά θεσμική</w:t>
      </w:r>
      <w:r>
        <w:rPr>
          <w:rFonts w:eastAsia="Times New Roman" w:cs="Times New Roman"/>
          <w:szCs w:val="24"/>
        </w:rPr>
        <w:t xml:space="preserve"> αλλαγή στο πλαίσιο της οργάνωσης του χρόνου εργασίας</w:t>
      </w:r>
      <w:r>
        <w:rPr>
          <w:rFonts w:eastAsia="Times New Roman" w:cs="Times New Roman"/>
          <w:szCs w:val="24"/>
        </w:rPr>
        <w:t>. Α</w:t>
      </w:r>
      <w:r>
        <w:rPr>
          <w:rFonts w:eastAsia="Times New Roman" w:cs="Times New Roman"/>
          <w:szCs w:val="24"/>
        </w:rPr>
        <w:t>πευθύνεται</w:t>
      </w:r>
      <w:r>
        <w:rPr>
          <w:rFonts w:eastAsia="Times New Roman" w:cs="Times New Roman"/>
          <w:szCs w:val="24"/>
        </w:rPr>
        <w:t>,</w:t>
      </w:r>
      <w:r>
        <w:rPr>
          <w:rFonts w:eastAsia="Times New Roman" w:cs="Times New Roman"/>
          <w:szCs w:val="24"/>
        </w:rPr>
        <w:t xml:space="preserve"> τόσο στους γιατρούς, </w:t>
      </w:r>
      <w:proofErr w:type="spellStart"/>
      <w:r>
        <w:rPr>
          <w:rFonts w:eastAsia="Times New Roman" w:cs="Times New Roman"/>
          <w:szCs w:val="24"/>
        </w:rPr>
        <w:t>εξορθολογίζοντας</w:t>
      </w:r>
      <w:proofErr w:type="spellEnd"/>
      <w:r>
        <w:rPr>
          <w:rFonts w:eastAsia="Times New Roman" w:cs="Times New Roman"/>
          <w:szCs w:val="24"/>
        </w:rPr>
        <w:t xml:space="preserve"> το ωράριό τους και κατά συνέπεια προστατεύοντας την υγεία τους, όσο και τους ασθενείς</w:t>
      </w:r>
      <w:r>
        <w:rPr>
          <w:rFonts w:eastAsia="Times New Roman" w:cs="Times New Roman"/>
          <w:szCs w:val="24"/>
        </w:rPr>
        <w:t>,</w:t>
      </w:r>
      <w:r>
        <w:rPr>
          <w:rFonts w:eastAsia="Times New Roman" w:cs="Times New Roman"/>
          <w:szCs w:val="24"/>
        </w:rPr>
        <w:t xml:space="preserve"> προς τους οποίους παρέχονται οι υπηρεσίες υγείας</w:t>
      </w:r>
      <w:r>
        <w:rPr>
          <w:rFonts w:eastAsia="Times New Roman" w:cs="Times New Roman"/>
          <w:szCs w:val="24"/>
        </w:rPr>
        <w:t xml:space="preserve"> από γιατρούς υγιείς και χωρίς να επιβαρύνονται με υπερβολική κόπωση και άγχος.</w:t>
      </w:r>
    </w:p>
    <w:p w14:paraId="5FF198D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προφανές ότι αυτές οι ρυθμίσεις, κυρίες και κύριοι συνάδελφοι, είναι ανοιχτές σε προσαρμογή ανάλογα με την περιοχή που προσφέρονται οι υπηρεσίες υγείας αλλά και με τις ιδ</w:t>
      </w:r>
      <w:r>
        <w:rPr>
          <w:rFonts w:eastAsia="Times New Roman" w:cs="Times New Roman"/>
          <w:szCs w:val="24"/>
        </w:rPr>
        <w:t>ιαίτερες συνθήκες απασχόλησης όλων των κατηγοριών ιατρών. Και</w:t>
      </w:r>
      <w:r>
        <w:rPr>
          <w:rFonts w:eastAsia="Times New Roman" w:cs="Times New Roman"/>
          <w:szCs w:val="24"/>
        </w:rPr>
        <w:t>,</w:t>
      </w:r>
      <w:r>
        <w:rPr>
          <w:rFonts w:eastAsia="Times New Roman" w:cs="Times New Roman"/>
          <w:szCs w:val="24"/>
        </w:rPr>
        <w:t xml:space="preserve"> βέβαια, σε αυτό το πλαίσιο η πρόσληψη και άλλων γιατρών είναι προϋπόθεση για την ολοκληρωμένη εφαρμογή του συστήματος.</w:t>
      </w:r>
    </w:p>
    <w:p w14:paraId="5FF198E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Και κάτι τελευταίο, πολιτικό. Με τη σημερινή παρουσία της η Νέα Δημοκρατία</w:t>
      </w:r>
      <w:r>
        <w:rPr>
          <w:rFonts w:eastAsia="Times New Roman" w:cs="Times New Roman"/>
          <w:szCs w:val="24"/>
        </w:rPr>
        <w:t xml:space="preserve"> αποδεικνύει ότι μετά τις συνεχόμενες διαψεύσεις των αφηγημάτων </w:t>
      </w:r>
      <w:r>
        <w:rPr>
          <w:rFonts w:eastAsia="Times New Roman" w:cs="Times New Roman"/>
          <w:szCs w:val="24"/>
        </w:rPr>
        <w:t xml:space="preserve">της </w:t>
      </w:r>
      <w:r>
        <w:rPr>
          <w:rFonts w:eastAsia="Times New Roman" w:cs="Times New Roman"/>
          <w:szCs w:val="24"/>
        </w:rPr>
        <w:t>συνεχίζει να λειτουργεί υποκριτικά και αποπροσανατολιστικά σε σχέση με τα καθημερινά ζέοντα προβλήματα του πολίτη, κάποια εκ των οποίων στον τομέα της υγείας προσπαθεί το νομοσχέδιο να αντ</w:t>
      </w:r>
      <w:r>
        <w:rPr>
          <w:rFonts w:eastAsia="Times New Roman" w:cs="Times New Roman"/>
          <w:szCs w:val="24"/>
        </w:rPr>
        <w:t>ιμετωπίσει</w:t>
      </w:r>
      <w:r>
        <w:rPr>
          <w:rFonts w:eastAsia="Times New Roman" w:cs="Times New Roman"/>
          <w:szCs w:val="24"/>
        </w:rPr>
        <w:t xml:space="preserve"> και να επιλύσει</w:t>
      </w:r>
      <w:r>
        <w:rPr>
          <w:rFonts w:eastAsia="Times New Roman" w:cs="Times New Roman"/>
          <w:szCs w:val="24"/>
        </w:rPr>
        <w:t>.</w:t>
      </w:r>
    </w:p>
    <w:p w14:paraId="5FF198E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Αυτό γίνεται από εσάς, κύριοι της Νέας Δημοκρατίας, που</w:t>
      </w:r>
      <w:r>
        <w:rPr>
          <w:rFonts w:eastAsia="Times New Roman" w:cs="Times New Roman"/>
          <w:szCs w:val="24"/>
        </w:rPr>
        <w:t xml:space="preserve">, δήθεν, </w:t>
      </w:r>
      <w:r>
        <w:rPr>
          <w:rFonts w:eastAsia="Times New Roman" w:cs="Times New Roman"/>
          <w:szCs w:val="24"/>
        </w:rPr>
        <w:t xml:space="preserve">κόπτεσθε για </w:t>
      </w:r>
      <w:r>
        <w:rPr>
          <w:rFonts w:eastAsia="Times New Roman" w:cs="Times New Roman"/>
          <w:szCs w:val="24"/>
        </w:rPr>
        <w:t xml:space="preserve">την καθημερινότητα </w:t>
      </w:r>
      <w:r>
        <w:rPr>
          <w:rFonts w:eastAsia="Times New Roman" w:cs="Times New Roman"/>
          <w:szCs w:val="24"/>
        </w:rPr>
        <w:t>τ</w:t>
      </w:r>
      <w:r>
        <w:rPr>
          <w:rFonts w:eastAsia="Times New Roman" w:cs="Times New Roman"/>
          <w:szCs w:val="24"/>
        </w:rPr>
        <w:t>ων πολιτών. Ταυτόχρονα δε,</w:t>
      </w:r>
      <w:r>
        <w:rPr>
          <w:rFonts w:eastAsia="Times New Roman" w:cs="Times New Roman"/>
          <w:szCs w:val="24"/>
        </w:rPr>
        <w:t xml:space="preserve"> επιμένετε σε μια ατζέντα</w:t>
      </w:r>
      <w:r>
        <w:rPr>
          <w:rFonts w:eastAsia="Times New Roman" w:cs="Times New Roman"/>
          <w:szCs w:val="24"/>
        </w:rPr>
        <w:t>,</w:t>
      </w:r>
      <w:r>
        <w:rPr>
          <w:rFonts w:eastAsia="Times New Roman" w:cs="Times New Roman"/>
          <w:szCs w:val="24"/>
        </w:rPr>
        <w:t xml:space="preserve"> που αναδεικνύει κλίμα φόβου και </w:t>
      </w:r>
      <w:r>
        <w:rPr>
          <w:rFonts w:eastAsia="Times New Roman" w:cs="Times New Roman"/>
          <w:szCs w:val="24"/>
        </w:rPr>
        <w:t>ενσταλάζ</w:t>
      </w:r>
      <w:r>
        <w:rPr>
          <w:rFonts w:eastAsia="Times New Roman" w:cs="Times New Roman"/>
          <w:szCs w:val="24"/>
        </w:rPr>
        <w:t xml:space="preserve">ει </w:t>
      </w:r>
      <w:r>
        <w:rPr>
          <w:rFonts w:eastAsia="Times New Roman" w:cs="Times New Roman"/>
          <w:szCs w:val="24"/>
        </w:rPr>
        <w:t>μίσος</w:t>
      </w:r>
      <w:r>
        <w:rPr>
          <w:rFonts w:eastAsia="Times New Roman" w:cs="Times New Roman"/>
          <w:szCs w:val="24"/>
        </w:rPr>
        <w:t xml:space="preserve"> στην κοινωνία</w:t>
      </w:r>
      <w:r>
        <w:rPr>
          <w:rFonts w:eastAsia="Times New Roman" w:cs="Times New Roman"/>
          <w:szCs w:val="24"/>
        </w:rPr>
        <w:t>.</w:t>
      </w:r>
    </w:p>
    <w:p w14:paraId="5FF198E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FF198E3" w14:textId="77777777" w:rsidR="00BA0105" w:rsidRDefault="00C470DB">
      <w:pPr>
        <w:spacing w:line="600" w:lineRule="auto"/>
        <w:contextualSpacing/>
        <w:jc w:val="center"/>
        <w:rPr>
          <w:rFonts w:eastAsia="Times New Roman"/>
          <w:bCs/>
        </w:rPr>
      </w:pPr>
      <w:r>
        <w:rPr>
          <w:rFonts w:eastAsia="Times New Roman"/>
          <w:bCs/>
        </w:rPr>
        <w:t>(Χειροκροτήματα από την πτέρυγα του ΣΥΡΙΖΑ)</w:t>
      </w:r>
    </w:p>
    <w:p w14:paraId="5FF198E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τον κ. Παπαηλιού.</w:t>
      </w:r>
    </w:p>
    <w:p w14:paraId="5FF198E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 xml:space="preserve">για δώδεκα λεπτά </w:t>
      </w:r>
      <w:r>
        <w:rPr>
          <w:rFonts w:eastAsia="Times New Roman" w:cs="Times New Roman"/>
          <w:szCs w:val="24"/>
        </w:rPr>
        <w:t xml:space="preserve">ο Κοινοβουλευτικός Εκπρόσωπος της Ένωσης Κεντρώων κ. </w:t>
      </w:r>
      <w:proofErr w:type="spellStart"/>
      <w:r>
        <w:rPr>
          <w:rFonts w:eastAsia="Times New Roman" w:cs="Times New Roman"/>
          <w:szCs w:val="24"/>
        </w:rPr>
        <w:t>Σαρίδης</w:t>
      </w:r>
      <w:proofErr w:type="spellEnd"/>
      <w:r>
        <w:rPr>
          <w:rFonts w:eastAsia="Times New Roman" w:cs="Times New Roman"/>
          <w:szCs w:val="24"/>
        </w:rPr>
        <w:t xml:space="preserve">. Μετά τον κ. </w:t>
      </w:r>
      <w:proofErr w:type="spellStart"/>
      <w:r>
        <w:rPr>
          <w:rFonts w:eastAsia="Times New Roman" w:cs="Times New Roman"/>
          <w:szCs w:val="24"/>
        </w:rPr>
        <w:t>Σαρίδη</w:t>
      </w:r>
      <w:proofErr w:type="spellEnd"/>
      <w:r>
        <w:rPr>
          <w:rFonts w:eastAsia="Times New Roman" w:cs="Times New Roman"/>
          <w:szCs w:val="24"/>
        </w:rPr>
        <w:t xml:space="preserve"> ακολουθεί ο κ. Μαντάς και μετά ένας </w:t>
      </w:r>
      <w:r>
        <w:rPr>
          <w:rFonts w:eastAsia="Times New Roman" w:cs="Times New Roman"/>
          <w:szCs w:val="24"/>
        </w:rPr>
        <w:t xml:space="preserve">Κοινοβουλευτικός Εκπρόσωπος. Βλέπω την κ. </w:t>
      </w:r>
      <w:proofErr w:type="spellStart"/>
      <w:r>
        <w:rPr>
          <w:rFonts w:eastAsia="Times New Roman" w:cs="Times New Roman"/>
          <w:szCs w:val="24"/>
        </w:rPr>
        <w:t>Τζούφη</w:t>
      </w:r>
      <w:proofErr w:type="spellEnd"/>
      <w:r>
        <w:rPr>
          <w:rFonts w:eastAsia="Times New Roman" w:cs="Times New Roman"/>
          <w:szCs w:val="24"/>
        </w:rPr>
        <w:t xml:space="preserve">, η οποία πιθανότατα </w:t>
      </w:r>
      <w:r>
        <w:rPr>
          <w:rFonts w:eastAsia="Times New Roman" w:cs="Times New Roman"/>
          <w:szCs w:val="24"/>
        </w:rPr>
        <w:t>θ</w:t>
      </w:r>
      <w:r>
        <w:rPr>
          <w:rFonts w:eastAsia="Times New Roman" w:cs="Times New Roman"/>
          <w:szCs w:val="24"/>
        </w:rPr>
        <w:t>α θέλει να τοποθετηθεί.</w:t>
      </w:r>
    </w:p>
    <w:p w14:paraId="5FF198E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Σαρίδη</w:t>
      </w:r>
      <w:proofErr w:type="spellEnd"/>
      <w:r>
        <w:rPr>
          <w:rFonts w:eastAsia="Times New Roman" w:cs="Times New Roman"/>
          <w:szCs w:val="24"/>
        </w:rPr>
        <w:t>, έχετε τον λόγο.</w:t>
      </w:r>
    </w:p>
    <w:p w14:paraId="5FF198E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5FF198E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η Ένωση Κεντρώων θα ψηφίσει «</w:t>
      </w:r>
      <w:r>
        <w:rPr>
          <w:rFonts w:eastAsia="Times New Roman" w:cs="Times New Roman"/>
          <w:szCs w:val="24"/>
        </w:rPr>
        <w:t>πα</w:t>
      </w:r>
      <w:r>
        <w:rPr>
          <w:rFonts w:eastAsia="Times New Roman" w:cs="Times New Roman"/>
          <w:szCs w:val="24"/>
        </w:rPr>
        <w:t>ρών</w:t>
      </w:r>
      <w:r>
        <w:rPr>
          <w:rFonts w:eastAsia="Times New Roman" w:cs="Times New Roman"/>
          <w:szCs w:val="24"/>
        </w:rPr>
        <w:t>» στο σημερινό νομοσχέδιο. Είναι μονόδρομος για εμάς. Δεν μας αφήνετε άλλη επιλογή. Δυστυχώς, όπως αποδεικνύεται σήμερα, δεν έχουμε αφήσει πίσω μας την κακή πρακτική νομοθέτησης με επείγουσες, κατεπείγουσες διαδικασίες, ούτε έχουμε ξεπεράσει ως Κοινοβού</w:t>
      </w:r>
      <w:r>
        <w:rPr>
          <w:rFonts w:eastAsia="Times New Roman" w:cs="Times New Roman"/>
          <w:szCs w:val="24"/>
        </w:rPr>
        <w:t>λιο, έπειτα από σχεδόν τρία χρόνια διακυβέρνησης ΣΥΡΙΖΑ, τη συνήθεια να επιτρέπουμε να καθορίζουν το χρονοδιάγραμμα σύμφωνα με το οποίο νομοθετούμε ο φόβος και η απειλή επιβολής των ευρωπαϊκών προστίμων.</w:t>
      </w:r>
    </w:p>
    <w:p w14:paraId="5FF198E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Πόσες φορές έχουμε νομοθετήσει μέσα σε αυτή την </w:t>
      </w:r>
      <w:r>
        <w:rPr>
          <w:rFonts w:eastAsia="Times New Roman" w:cs="Times New Roman"/>
          <w:szCs w:val="24"/>
        </w:rPr>
        <w:t>Αίθουσα υπό αυτή την απειλή! Παραδείγματα θα μπορούσα να σας πω για τα νωπά προϊόντα, για τα σκουπίδια. Κάτω από αυτή την απειλή νομοθετούμε, κάτω από τα πρόστιμα που πληρώνουμε. Θα έπρεπε να είχε το θάρρος και η Αξιωματική Αντιπολίτευση και το ΠΑΣΟΚ, αλλά</w:t>
      </w:r>
      <w:r>
        <w:rPr>
          <w:rFonts w:eastAsia="Times New Roman" w:cs="Times New Roman"/>
          <w:szCs w:val="24"/>
        </w:rPr>
        <w:t xml:space="preserve"> και εσείς ως Κυβέρνηση να εξηγήσετε στον ελληνικό λαό γιατί πληρώνει όλα αυτά τα πρόστιμα.</w:t>
      </w:r>
    </w:p>
    <w:p w14:paraId="5FF198E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Όμως, ανεξαρτήτως του τρόπου που νομοθετούμε, η ουσία παραμένει πως αυτά που νομοθετούμε επηρεάζουν άμεσα και πολλές φορές δραματικά την πραγματικότητα των συμπολιτ</w:t>
      </w:r>
      <w:r>
        <w:rPr>
          <w:rFonts w:eastAsia="Times New Roman" w:cs="Times New Roman"/>
          <w:szCs w:val="24"/>
        </w:rPr>
        <w:t>ών μας, ενώ διαμορφώνουν και καθορίζουν την καθημερινότητά τους. Ταυτόχρονα, επιβάλλουν τις συνθήκες κάτω από τις οποίες ζουν αυτοί οι άνθρωποι. Τους λέτε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ας κόβουμε τις συντάξεις. Ζήσε» ή «Σας κόβουμε τους μισθούς. Ζήσε» ή «Δεν μας ενδιαφέρει αν τα δάν</w:t>
      </w:r>
      <w:r>
        <w:rPr>
          <w:rFonts w:eastAsia="Times New Roman" w:cs="Times New Roman"/>
          <w:szCs w:val="24"/>
        </w:rPr>
        <w:t xml:space="preserve">ειά σας από </w:t>
      </w:r>
      <w:r>
        <w:rPr>
          <w:rFonts w:eastAsia="Times New Roman"/>
          <w:szCs w:val="24"/>
        </w:rPr>
        <w:t>"</w:t>
      </w:r>
      <w:r>
        <w:rPr>
          <w:rFonts w:eastAsia="Times New Roman" w:cs="Times New Roman"/>
          <w:szCs w:val="24"/>
        </w:rPr>
        <w:t>πράσινα</w:t>
      </w:r>
      <w:r>
        <w:rPr>
          <w:rFonts w:eastAsia="Times New Roman"/>
          <w:szCs w:val="24"/>
        </w:rPr>
        <w:t>"</w:t>
      </w:r>
      <w:r>
        <w:rPr>
          <w:rFonts w:eastAsia="Times New Roman" w:cs="Times New Roman"/>
          <w:szCs w:val="24"/>
        </w:rPr>
        <w:t xml:space="preserve"> γίνουν </w:t>
      </w:r>
      <w:r>
        <w:rPr>
          <w:rFonts w:eastAsia="Times New Roman"/>
          <w:szCs w:val="24"/>
        </w:rPr>
        <w:t>"</w:t>
      </w:r>
      <w:r>
        <w:rPr>
          <w:rFonts w:eastAsia="Times New Roman" w:cs="Times New Roman"/>
          <w:szCs w:val="24"/>
        </w:rPr>
        <w:t>κόκκινα</w:t>
      </w:r>
      <w:r>
        <w:rPr>
          <w:rFonts w:eastAsia="Times New Roman"/>
          <w:szCs w:val="24"/>
        </w:rPr>
        <w:t>"</w:t>
      </w:r>
      <w:r>
        <w:rPr>
          <w:rFonts w:eastAsia="Times New Roman" w:cs="Times New Roman"/>
          <w:szCs w:val="24"/>
        </w:rPr>
        <w:t>. Ζήσε». Μα, πώς θα ζήσουν αυτοί οι άνθρωποι; Ποια είναι η αξιοπρεπής ζωή που προσφέρουμε αυτή τη στιγμή από εδώ μέσα εμείς στους Έλληνες πολίτες;</w:t>
      </w:r>
    </w:p>
    <w:p w14:paraId="5FF198E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Αντί, λοιπόν, να επιμείνω για άλλη μία φορά να τονίζω και να επισημαίνω</w:t>
      </w:r>
      <w:r>
        <w:rPr>
          <w:rFonts w:eastAsia="Times New Roman" w:cs="Times New Roman"/>
          <w:szCs w:val="24"/>
        </w:rPr>
        <w:t xml:space="preserve"> απ’ αυτό το Βήμα τους κινδύνους που γεννά η </w:t>
      </w:r>
      <w:r>
        <w:rPr>
          <w:rFonts w:eastAsia="Times New Roman" w:cs="Times New Roman"/>
          <w:szCs w:val="24"/>
        </w:rPr>
        <w:lastRenderedPageBreak/>
        <w:t xml:space="preserve">κατά παρέκκλιση νομοθέτηση η οποία ενισχύει την απαξίωση του κοινοβουλευτισμού στη συνείδηση των συμπολιτών μας, θα προσπαθήσω να διατυπώσω τις βάσιμες ανησυχίες μας για τα όσα παρακολουθούμε να συμβαίνουν γύρω </w:t>
      </w:r>
      <w:r>
        <w:rPr>
          <w:rFonts w:eastAsia="Times New Roman" w:cs="Times New Roman"/>
          <w:szCs w:val="24"/>
        </w:rPr>
        <w:t>από τον τομέα της υγείας.</w:t>
      </w:r>
    </w:p>
    <w:p w14:paraId="5FF198E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αυτή τη στιγμή που μιλάμε και νομοθετούμε εδώ βρίσκεται σε εξέλιξη μία πολύ </w:t>
      </w:r>
      <w:r>
        <w:rPr>
          <w:rFonts w:eastAsia="Times New Roman" w:cs="Times New Roman"/>
          <w:szCs w:val="24"/>
        </w:rPr>
        <w:t xml:space="preserve">σημαντική εξεταστική επιτροπή </w:t>
      </w:r>
      <w:r>
        <w:rPr>
          <w:rFonts w:eastAsia="Times New Roman" w:cs="Times New Roman"/>
          <w:szCs w:val="24"/>
        </w:rPr>
        <w:t>για τα σκάνδαλα στον χώρο της υγείας. Αυτό το γεγονός από μόνο του προσδίδει μία ιδιαίτερη βαρ</w:t>
      </w:r>
      <w:r>
        <w:rPr>
          <w:rFonts w:eastAsia="Times New Roman" w:cs="Times New Roman"/>
          <w:szCs w:val="24"/>
        </w:rPr>
        <w:t>ύτητα σε όλες τις νομοθετικές πρωτοβουλίες του Υπουργείου Υγείας. Αυτό ισχύει γιατί, αν και τελούμε εν αναμονή του πορίσματός της, εν τούτοις παρακολουθούμε κι εμείς μαζί με τους πολίτες τις δημόσιες συνεδριάσεις και όλοι λίγο-πολύ έχουμε βγάλει τα συμπερά</w:t>
      </w:r>
      <w:r>
        <w:rPr>
          <w:rFonts w:eastAsia="Times New Roman" w:cs="Times New Roman"/>
          <w:szCs w:val="24"/>
        </w:rPr>
        <w:t xml:space="preserve">σματά μας. </w:t>
      </w:r>
    </w:p>
    <w:p w14:paraId="5FF198E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Το σίγουρο είναι πως κανείς δεν αμφισβητεί πως υπήρξε κακοδιαχείριση, προχειρότητα, επιπολαιότητα, ανευθυνότητα. Να ξέρετε πως η εκτίμηση του κόσμου δεν είναι λανθασμένη. Μόνο που εμείς εδώ οφείλουμε να δώσουμε στον κόσμο στοιχεία και όχι να κά</w:t>
      </w:r>
      <w:r>
        <w:rPr>
          <w:rFonts w:eastAsia="Times New Roman" w:cs="Times New Roman"/>
          <w:szCs w:val="24"/>
        </w:rPr>
        <w:t xml:space="preserve">νουμε εκτιμήσεις ή να αφήνουμε τις εκτιμήσεις για τον κόσμο. Αυτό που διερευνούμε είναι αν έγιναν όλα αυτά τα </w:t>
      </w:r>
      <w:r>
        <w:rPr>
          <w:rFonts w:eastAsia="Times New Roman" w:cs="Times New Roman"/>
          <w:szCs w:val="24"/>
        </w:rPr>
        <w:lastRenderedPageBreak/>
        <w:t xml:space="preserve">πράγματα εσκεμμένα, δηλαδή, αν υπήρξε δόλος. Δεν αναρωτιόμαστε, όμως, για το αν όλα πήγαιναν με σταθερό ρυθμό –και μάλιστα μπροστά στα μάτια μας- </w:t>
      </w:r>
      <w:r>
        <w:rPr>
          <w:rFonts w:eastAsia="Times New Roman" w:cs="Times New Roman"/>
          <w:szCs w:val="24"/>
        </w:rPr>
        <w:t>από το κακό στο χειρότερο, χωρίς τελικά να κάνει κανείς κάτι για να σταματήσει αυτή την πορεία.</w:t>
      </w:r>
    </w:p>
    <w:p w14:paraId="5FF198E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Λαμβάνοντας υπ’ </w:t>
      </w:r>
      <w:proofErr w:type="spellStart"/>
      <w:r>
        <w:rPr>
          <w:rFonts w:eastAsia="Times New Roman" w:cs="Times New Roman"/>
          <w:szCs w:val="24"/>
        </w:rPr>
        <w:t>όψιν</w:t>
      </w:r>
      <w:proofErr w:type="spellEnd"/>
      <w:r>
        <w:rPr>
          <w:rFonts w:eastAsia="Times New Roman" w:cs="Times New Roman"/>
          <w:szCs w:val="24"/>
        </w:rPr>
        <w:t xml:space="preserve"> το συγκρουσιακό περιβάλλον ανταλλαγής ύβρεων, μηνύσεων, λάσπης και το σχεδόν πολεμικό κλίμα που έχουν δημιουργήσει ανάμεσά τους η Κυβέρνηση</w:t>
      </w:r>
      <w:r>
        <w:rPr>
          <w:rFonts w:eastAsia="Times New Roman" w:cs="Times New Roman"/>
          <w:szCs w:val="24"/>
        </w:rPr>
        <w:t xml:space="preserve"> και η Αξιωματική Αντιπολίτευση, είναι πολύ δύσκολο να πιστέψει κ</w:t>
      </w:r>
      <w:r>
        <w:rPr>
          <w:rFonts w:eastAsia="Times New Roman" w:cs="Times New Roman"/>
          <w:szCs w:val="24"/>
        </w:rPr>
        <w:t>άποιος</w:t>
      </w:r>
      <w:r>
        <w:rPr>
          <w:rFonts w:eastAsia="Times New Roman" w:cs="Times New Roman"/>
          <w:szCs w:val="24"/>
        </w:rPr>
        <w:t>, όσο αφελής και αν είναι, ότι η πρώτη προτεραιότητα μέσα σ’ αυτή την Αίθουσα είναι το κοινό καλό και η διασφάλιση του δημοσίου συμφέροντος. Η διχόνοια και το δίλημμα «</w:t>
      </w:r>
      <w:r>
        <w:rPr>
          <w:rFonts w:eastAsia="Times New Roman" w:cs="Times New Roman"/>
          <w:szCs w:val="24"/>
        </w:rPr>
        <w:t>ή</w:t>
      </w:r>
      <w:r>
        <w:rPr>
          <w:rFonts w:eastAsia="Times New Roman" w:cs="Times New Roman"/>
          <w:szCs w:val="24"/>
        </w:rPr>
        <w:t xml:space="preserve"> είσαι μαζί μας </w:t>
      </w:r>
      <w:r>
        <w:rPr>
          <w:rFonts w:eastAsia="Times New Roman" w:cs="Times New Roman"/>
          <w:szCs w:val="24"/>
        </w:rPr>
        <w:t xml:space="preserve">ή είσαι με τους άλλους» κυριαρχούν, δυστυχώς, το 2017 στον δημόσιο διάλογο, μετά από επτά χρόνια </w:t>
      </w:r>
      <w:proofErr w:type="spellStart"/>
      <w:r>
        <w:rPr>
          <w:rFonts w:eastAsia="Times New Roman" w:cs="Times New Roman"/>
          <w:szCs w:val="24"/>
        </w:rPr>
        <w:t>μνημονιακής</w:t>
      </w:r>
      <w:proofErr w:type="spellEnd"/>
      <w:r>
        <w:rPr>
          <w:rFonts w:eastAsia="Times New Roman" w:cs="Times New Roman"/>
          <w:szCs w:val="24"/>
        </w:rPr>
        <w:t xml:space="preserve"> κρίσης, εκεί που έχει φθάσει ο ελληνικός λαός. Τοποθετήσεις από αρμόδια πρόσωπα, όπως η πρόσφατη δήλωση, η δημόσια εκτίμηση του Υπουργού κ. </w:t>
      </w:r>
      <w:proofErr w:type="spellStart"/>
      <w:r>
        <w:rPr>
          <w:rFonts w:eastAsia="Times New Roman" w:cs="Times New Roman"/>
          <w:szCs w:val="24"/>
        </w:rPr>
        <w:t>Πολάκη</w:t>
      </w:r>
      <w:proofErr w:type="spellEnd"/>
      <w:r>
        <w:rPr>
          <w:rFonts w:eastAsia="Times New Roman" w:cs="Times New Roman"/>
          <w:szCs w:val="24"/>
        </w:rPr>
        <w:t xml:space="preserve"> </w:t>
      </w:r>
      <w:r>
        <w:rPr>
          <w:rFonts w:eastAsia="Times New Roman" w:cs="Times New Roman"/>
          <w:szCs w:val="24"/>
        </w:rPr>
        <w:t xml:space="preserve">για τα ποσοστά των γιατρών που απαιτούν «φακελάκι» σε σχέση με εκείνους που δεν λένε «όχι», αν τους δοθεί το «φακελάκι», και σε σύγκριση με εκείνους που δεν το έχουν πάρει ποτέ και δεν πρόκειται να το δεχθούν ποτέ, </w:t>
      </w:r>
      <w:r>
        <w:rPr>
          <w:rFonts w:eastAsia="Times New Roman" w:cs="Times New Roman"/>
          <w:szCs w:val="24"/>
        </w:rPr>
        <w:lastRenderedPageBreak/>
        <w:t>θέτουν σε δοκιμασία τις αντοχές της κοινω</w:t>
      </w:r>
      <w:r>
        <w:rPr>
          <w:rFonts w:eastAsia="Times New Roman" w:cs="Times New Roman"/>
          <w:szCs w:val="24"/>
        </w:rPr>
        <w:t>νικής συνοχής στη χώρα μας.</w:t>
      </w:r>
    </w:p>
    <w:p w14:paraId="5FF198E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Το ίδιο ισχύει κάθε φορά που δύο θεσμοί αλληλοκατηγορούνται για χρήση</w:t>
      </w:r>
      <w:r>
        <w:rPr>
          <w:rFonts w:eastAsia="Times New Roman" w:cs="Times New Roman"/>
          <w:szCs w:val="24"/>
        </w:rPr>
        <w:t>,</w:t>
      </w:r>
      <w:r>
        <w:rPr>
          <w:rFonts w:eastAsia="Times New Roman" w:cs="Times New Roman"/>
          <w:szCs w:val="24"/>
        </w:rPr>
        <w:t xml:space="preserve"> ενδεχομένως</w:t>
      </w:r>
      <w:r>
        <w:rPr>
          <w:rFonts w:eastAsia="Times New Roman" w:cs="Times New Roman"/>
          <w:szCs w:val="24"/>
        </w:rPr>
        <w:t>,</w:t>
      </w:r>
      <w:r>
        <w:rPr>
          <w:rFonts w:eastAsia="Times New Roman" w:cs="Times New Roman"/>
          <w:szCs w:val="24"/>
        </w:rPr>
        <w:t xml:space="preserve"> πλαστών στοιχείων. Πλήττεται η δημοκρατία κάθε φορά που το πολιτικό σύστημα ολισθαίνει και χάνει την αξιοπιστία του. Δεν υπάρχει νούμερο, αριθμό</w:t>
      </w:r>
      <w:r>
        <w:rPr>
          <w:rFonts w:eastAsia="Times New Roman" w:cs="Times New Roman"/>
          <w:szCs w:val="24"/>
        </w:rPr>
        <w:t>ς, στοιχείο, τίποτα σ’ αυτή τη χώρα ή εδώ μέσα, το οποίο να μην έχει δύο ή τρεις τουλάχιστον αναγνώσεις που να μην παρουσιάζονται σε πολλαπλά αφηγήματα, ανάλογα πάντα με την κομματική ταυτότητα του ομιλητή που το παρουσιάζει.</w:t>
      </w:r>
    </w:p>
    <w:p w14:paraId="5FF198F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θλιβερό πλαίσιο </w:t>
      </w:r>
      <w:r>
        <w:rPr>
          <w:rFonts w:eastAsia="Times New Roman" w:cs="Times New Roman"/>
          <w:szCs w:val="24"/>
        </w:rPr>
        <w:t>μέσα στο οποίο καλείτε, κύριε Υπουργέ της Υγείας, να στηρίξουμε την επείγουσα νομοθετική σας πρωτοβουλία, χωρίς όμως να έχετε φροντίσει πρώτα να μας απαντήσετε ικανοποιητικά και με επιχειρήματα σε ερωτήματα ή προβληματισμούς που απευθύνθηκαν σε σας. Δεν απ</w:t>
      </w:r>
      <w:r>
        <w:rPr>
          <w:rFonts w:eastAsia="Times New Roman" w:cs="Times New Roman"/>
          <w:szCs w:val="24"/>
        </w:rPr>
        <w:t>αντήσατε σε κα</w:t>
      </w:r>
      <w:r>
        <w:rPr>
          <w:rFonts w:eastAsia="Times New Roman" w:cs="Times New Roman"/>
          <w:szCs w:val="24"/>
        </w:rPr>
        <w:t>μ</w:t>
      </w:r>
      <w:r>
        <w:rPr>
          <w:rFonts w:eastAsia="Times New Roman" w:cs="Times New Roman"/>
          <w:szCs w:val="24"/>
        </w:rPr>
        <w:t xml:space="preserve">μία από τις τεκμηριωμένες ενστάσεις μας. </w:t>
      </w:r>
    </w:p>
    <w:p w14:paraId="5FF198F1" w14:textId="77777777" w:rsidR="00BA0105" w:rsidRDefault="00C470DB">
      <w:pPr>
        <w:spacing w:line="600" w:lineRule="auto"/>
        <w:ind w:firstLine="720"/>
        <w:contextualSpacing/>
        <w:jc w:val="both"/>
        <w:rPr>
          <w:rFonts w:eastAsia="Times New Roman"/>
          <w:szCs w:val="24"/>
        </w:rPr>
      </w:pPr>
      <w:r>
        <w:rPr>
          <w:rFonts w:eastAsia="Times New Roman"/>
          <w:szCs w:val="24"/>
        </w:rPr>
        <w:t>Δεν γνωρίζει κανείς ποιες θα είναι ακριβώς οι συνέπειες και οι επιπτώσεις του σημερινού νομοσχεδίου στη λειτουργία των νοσοκομείων της χώρας. Το μέλλον θα δείξει τι ακριβώς κά</w:t>
      </w:r>
      <w:r>
        <w:rPr>
          <w:rFonts w:eastAsia="Times New Roman"/>
          <w:szCs w:val="24"/>
        </w:rPr>
        <w:lastRenderedPageBreak/>
        <w:t>νουμε νόμο του κράτους σ</w:t>
      </w:r>
      <w:r>
        <w:rPr>
          <w:rFonts w:eastAsia="Times New Roman"/>
          <w:szCs w:val="24"/>
        </w:rPr>
        <w:t xml:space="preserve">ήμερα εδώ μέσα. Το μόνο σίγουρο, θετικό, φυσικά, και σωστό είναι η πρόβλεψη του άρθρου 10 για την καταβολή του πτητικού επιδόματος σε όσους συμμετέχουν στις </w:t>
      </w:r>
      <w:proofErr w:type="spellStart"/>
      <w:r>
        <w:rPr>
          <w:rFonts w:eastAsia="Times New Roman"/>
          <w:szCs w:val="24"/>
        </w:rPr>
        <w:t>αεροδιακομιδές</w:t>
      </w:r>
      <w:proofErr w:type="spellEnd"/>
      <w:r>
        <w:rPr>
          <w:rFonts w:eastAsia="Times New Roman"/>
          <w:szCs w:val="24"/>
        </w:rPr>
        <w:t xml:space="preserve">. </w:t>
      </w:r>
    </w:p>
    <w:p w14:paraId="5FF198F2" w14:textId="77777777" w:rsidR="00BA0105" w:rsidRDefault="00C470DB">
      <w:pPr>
        <w:spacing w:line="600" w:lineRule="auto"/>
        <w:ind w:firstLine="720"/>
        <w:contextualSpacing/>
        <w:jc w:val="both"/>
        <w:rPr>
          <w:rFonts w:eastAsia="Times New Roman"/>
          <w:szCs w:val="24"/>
        </w:rPr>
      </w:pPr>
      <w:r>
        <w:rPr>
          <w:rFonts w:eastAsia="Times New Roman"/>
          <w:szCs w:val="24"/>
        </w:rPr>
        <w:t>Κλείνω την τοποθέτησή μου με δυο κουβέντες σχετικά με την τροπολογία για τον ΕΔΟΕΑ</w:t>
      </w:r>
      <w:r>
        <w:rPr>
          <w:rFonts w:eastAsia="Times New Roman"/>
          <w:szCs w:val="24"/>
        </w:rPr>
        <w:t>Π. Αυτό που θα ήθελα να σχολιάσω είναι πως η ομοφωνία που συνοδεύει αυτή την τροπολογία μ</w:t>
      </w:r>
      <w:r>
        <w:rPr>
          <w:rFonts w:eastAsia="Times New Roman"/>
          <w:szCs w:val="24"/>
        </w:rPr>
        <w:t>ά</w:t>
      </w:r>
      <w:r>
        <w:rPr>
          <w:rFonts w:eastAsia="Times New Roman"/>
          <w:szCs w:val="24"/>
        </w:rPr>
        <w:t>ς επιτρέπει να αισιοδοξούμε, καθώς αυτή η συναίνεση από μόνη της συνιστά μια πολύ σημαντική νίκη στον δύσκολο αγώνα επιβίωσης που δίνει η δημοσιογραφική κοινότητα, με</w:t>
      </w:r>
      <w:r>
        <w:rPr>
          <w:rFonts w:eastAsia="Times New Roman"/>
          <w:szCs w:val="24"/>
        </w:rPr>
        <w:t xml:space="preserve"> σκοπό να ανακτήσει την ανεξαρτησία της και ως εκ τούτου να διατηρήσει την αξιοπιστία της. </w:t>
      </w:r>
    </w:p>
    <w:p w14:paraId="5FF198F3"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Υπεύθυνος πολίτης είναι ο χρήσιμος πολίτης. Χρήσιμος πολίτης στη δημοκρατία είναι όμως ο ενημερωμένος πολίτης. Χωρίς ισχυρή και ανεξάρτητη δημοσιογραφία η χώρα δεν </w:t>
      </w:r>
      <w:r>
        <w:rPr>
          <w:rFonts w:eastAsia="Times New Roman"/>
          <w:szCs w:val="24"/>
        </w:rPr>
        <w:t>θα μπορέσει ποτέ να προκόψει. Θα στηρίξουμε την εν λόγω τροπολογία με την ψήφο μας.</w:t>
      </w:r>
    </w:p>
    <w:p w14:paraId="5FF198F4"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Και μια τελευταία επισήμανση: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της Κυβέρνησης στην οικονομία, κατά την άποψη της Ένωσης Κε</w:t>
      </w:r>
      <w:r>
        <w:rPr>
          <w:rFonts w:eastAsia="Times New Roman"/>
          <w:szCs w:val="24"/>
        </w:rPr>
        <w:lastRenderedPageBreak/>
        <w:t>ντρώων, έχει αρχίσει να καταρρέει. Επενδύσεις δεν βλέπουμε. Ανάπτυ</w:t>
      </w:r>
      <w:r>
        <w:rPr>
          <w:rFonts w:eastAsia="Times New Roman"/>
          <w:szCs w:val="24"/>
        </w:rPr>
        <w:t xml:space="preserve">ξη δεν βλέπουμε. Κατήφεια βλέπουμε, απογοήτευση βλέπουμε, αδιέξοδα βλέπουμε. Μεγάλο κομμάτι του ελληνικού λαού αδυνατεί να </w:t>
      </w:r>
      <w:proofErr w:type="spellStart"/>
      <w:r>
        <w:rPr>
          <w:rFonts w:eastAsia="Times New Roman"/>
          <w:szCs w:val="24"/>
        </w:rPr>
        <w:t>αντεπεξέλθει</w:t>
      </w:r>
      <w:proofErr w:type="spellEnd"/>
      <w:r>
        <w:rPr>
          <w:rFonts w:eastAsia="Times New Roman"/>
          <w:szCs w:val="24"/>
        </w:rPr>
        <w:t xml:space="preserve"> στους φόρους. Τα δε όνειρα περί προστασίας των δανειοληπτών καταρρέουν, αφού οι ξένοι αξιώνουν μέχρι τέλος του 2018 να έ</w:t>
      </w:r>
      <w:r>
        <w:rPr>
          <w:rFonts w:eastAsia="Times New Roman"/>
          <w:szCs w:val="24"/>
        </w:rPr>
        <w:t xml:space="preserve">χουν ολοκληρωθεί οι πλειστηριασμοί και να έχει λήξει το ζήτημα για όλα τα είδη των δανείων. </w:t>
      </w:r>
    </w:p>
    <w:p w14:paraId="5FF198F5"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Πολύ φοβάμαι δε πως θα υπάρχει κίνδυνος για μία νέα </w:t>
      </w:r>
      <w:proofErr w:type="spellStart"/>
      <w:r>
        <w:rPr>
          <w:rFonts w:eastAsia="Times New Roman"/>
          <w:szCs w:val="24"/>
        </w:rPr>
        <w:t>ανακεφαλαιοποίηση</w:t>
      </w:r>
      <w:proofErr w:type="spellEnd"/>
      <w:r>
        <w:rPr>
          <w:rFonts w:eastAsia="Times New Roman"/>
          <w:szCs w:val="24"/>
        </w:rPr>
        <w:t xml:space="preserve"> των τραπεζών εν όψει των επικείμενων </w:t>
      </w:r>
      <w:r>
        <w:rPr>
          <w:rFonts w:eastAsia="Times New Roman"/>
          <w:szCs w:val="24"/>
          <w:lang w:val="en-US"/>
        </w:rPr>
        <w:t>stress</w:t>
      </w:r>
      <w:r>
        <w:rPr>
          <w:rFonts w:eastAsia="Times New Roman"/>
          <w:szCs w:val="24"/>
        </w:rPr>
        <w:t xml:space="preserve"> </w:t>
      </w:r>
      <w:r>
        <w:rPr>
          <w:rFonts w:eastAsia="Times New Roman"/>
          <w:szCs w:val="24"/>
          <w:lang w:val="en-US"/>
        </w:rPr>
        <w:t>test</w:t>
      </w:r>
      <w:r>
        <w:rPr>
          <w:rFonts w:eastAsia="Times New Roman"/>
          <w:szCs w:val="24"/>
        </w:rPr>
        <w:t>. Εύχομαι να διαψευστώ.</w:t>
      </w:r>
    </w:p>
    <w:p w14:paraId="5FF198F6"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Θα επιμείνω στην πρόταση </w:t>
      </w:r>
      <w:r>
        <w:rPr>
          <w:rFonts w:eastAsia="Times New Roman"/>
          <w:szCs w:val="24"/>
        </w:rPr>
        <w:t>-</w:t>
      </w:r>
      <w:r>
        <w:rPr>
          <w:rFonts w:eastAsia="Times New Roman"/>
          <w:szCs w:val="24"/>
        </w:rPr>
        <w:t xml:space="preserve">έχει ακουστεί πολλές φορές από αυτό το Βήμα και όχι μόνο από την Ένωση Κεντρώων- να μπορούν οι δανειολήπτες να αποπληρώσουν τα δάνεια τους σε τιμές ανάλογες με αυτές των ξένων </w:t>
      </w:r>
      <w:r>
        <w:rPr>
          <w:rFonts w:eastAsia="Times New Roman"/>
          <w:szCs w:val="24"/>
          <w:lang w:val="en-US"/>
        </w:rPr>
        <w:t>funds</w:t>
      </w:r>
      <w:r>
        <w:rPr>
          <w:rFonts w:eastAsia="Times New Roman"/>
          <w:szCs w:val="24"/>
        </w:rPr>
        <w:t xml:space="preserve"> μέσα σε ένα εύλογο χρονικό διάστημα, τουλάχιστον</w:t>
      </w:r>
      <w:r>
        <w:rPr>
          <w:rFonts w:eastAsia="Times New Roman"/>
          <w:szCs w:val="24"/>
        </w:rPr>
        <w:t xml:space="preserve"> σε επίπεδο πρώτης κατοικίας χωρίς την ύπαρξη άλλων περιουσιακών στοιχείων. Αυτό η Κυβέρνηση οφείλει, έχει την ευθύνη, έχει την υποχρέωση να το δει.</w:t>
      </w:r>
    </w:p>
    <w:p w14:paraId="5FF198F7" w14:textId="77777777" w:rsidR="00BA0105" w:rsidRDefault="00C470DB">
      <w:pPr>
        <w:spacing w:line="600" w:lineRule="auto"/>
        <w:ind w:firstLine="720"/>
        <w:contextualSpacing/>
        <w:jc w:val="both"/>
        <w:rPr>
          <w:rFonts w:eastAsia="Times New Roman"/>
          <w:szCs w:val="24"/>
        </w:rPr>
      </w:pPr>
      <w:r>
        <w:rPr>
          <w:rFonts w:eastAsia="Times New Roman"/>
          <w:szCs w:val="24"/>
        </w:rPr>
        <w:t>Ευχαριστώ πολύ.</w:t>
      </w:r>
    </w:p>
    <w:p w14:paraId="5FF198F8"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κι εμείς, κύριε </w:t>
      </w:r>
      <w:proofErr w:type="spellStart"/>
      <w:r>
        <w:rPr>
          <w:rFonts w:eastAsia="Times New Roman"/>
          <w:szCs w:val="24"/>
        </w:rPr>
        <w:t>Σαρίδη</w:t>
      </w:r>
      <w:proofErr w:type="spellEnd"/>
      <w:r>
        <w:rPr>
          <w:rFonts w:eastAsia="Times New Roman"/>
          <w:szCs w:val="24"/>
        </w:rPr>
        <w:t xml:space="preserve"> και για την οικονομία σ</w:t>
      </w:r>
      <w:r>
        <w:rPr>
          <w:rFonts w:eastAsia="Times New Roman"/>
          <w:szCs w:val="24"/>
        </w:rPr>
        <w:t>τον χρόνο.</w:t>
      </w:r>
    </w:p>
    <w:p w14:paraId="5FF198F9"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Τον λόγο έχει τώρα ο κ. Μαντάς για πέντε λεπτά από την Κοινοβουλευτική Ομάδα του ΣΥΡΙΖΑ.</w:t>
      </w:r>
    </w:p>
    <w:p w14:paraId="5FF198FA" w14:textId="77777777" w:rsidR="00BA0105" w:rsidRDefault="00C470DB">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Θα ξεκινήσω με μία έκκληση, κυρίες και κύριοι συνάδελφοι. </w:t>
      </w:r>
    </w:p>
    <w:p w14:paraId="5FF198FB" w14:textId="77777777" w:rsidR="00BA0105" w:rsidRDefault="00C470DB">
      <w:pPr>
        <w:spacing w:line="600" w:lineRule="auto"/>
        <w:ind w:firstLine="720"/>
        <w:contextualSpacing/>
        <w:jc w:val="both"/>
        <w:rPr>
          <w:rFonts w:eastAsia="Times New Roman"/>
          <w:szCs w:val="24"/>
        </w:rPr>
      </w:pPr>
      <w:r>
        <w:rPr>
          <w:rFonts w:eastAsia="Times New Roman"/>
          <w:szCs w:val="24"/>
        </w:rPr>
        <w:t>Σε αυτή</w:t>
      </w:r>
      <w:r>
        <w:rPr>
          <w:rFonts w:eastAsia="Times New Roman"/>
          <w:szCs w:val="24"/>
        </w:rPr>
        <w:t xml:space="preserve"> την Αίθουσα για το συγκεκριμένο νομοσχέδιο ακούστηκαν τόσες υπερβολές και ανακρίβειες που</w:t>
      </w:r>
      <w:r>
        <w:rPr>
          <w:rFonts w:eastAsia="Times New Roman"/>
          <w:szCs w:val="24"/>
        </w:rPr>
        <w:t>,</w:t>
      </w:r>
      <w:r>
        <w:rPr>
          <w:rFonts w:eastAsia="Times New Roman"/>
          <w:szCs w:val="24"/>
        </w:rPr>
        <w:t xml:space="preserve"> ειλικρινά</w:t>
      </w:r>
      <w:r>
        <w:rPr>
          <w:rFonts w:eastAsia="Times New Roman"/>
          <w:szCs w:val="24"/>
        </w:rPr>
        <w:t>,</w:t>
      </w:r>
      <w:r>
        <w:rPr>
          <w:rFonts w:eastAsia="Times New Roman"/>
          <w:szCs w:val="24"/>
        </w:rPr>
        <w:t xml:space="preserve"> εγώ δεν έχω μετρήσει τόσες πολλές για συγκεκριμένο νομοσχέδιο άλλες φορές. Και το λέω ειλικρινά και πάρα πολύ σοβαρά.</w:t>
      </w:r>
    </w:p>
    <w:p w14:paraId="5FF198FC" w14:textId="77777777" w:rsidR="00BA0105" w:rsidRDefault="00C470DB">
      <w:pPr>
        <w:spacing w:line="600" w:lineRule="auto"/>
        <w:ind w:firstLine="720"/>
        <w:contextualSpacing/>
        <w:jc w:val="both"/>
        <w:rPr>
          <w:rFonts w:eastAsia="Times New Roman"/>
          <w:szCs w:val="24"/>
        </w:rPr>
      </w:pPr>
      <w:r>
        <w:rPr>
          <w:rFonts w:eastAsia="Times New Roman"/>
          <w:szCs w:val="24"/>
        </w:rPr>
        <w:t>Νομίζω πως δεν βοηθούν αυτά στην αξ</w:t>
      </w:r>
      <w:r>
        <w:rPr>
          <w:rFonts w:eastAsia="Times New Roman"/>
          <w:szCs w:val="24"/>
        </w:rPr>
        <w:t>ιοπιστία του διαλόγου που διεξάγεται στο Κοινοβούλιο. Καθόλου δεν βοηθούν, ιδιαίτερα όταν εκφράζονται και από Αρχηγούς κομμάτων. Δεν βοηθούν στον ψύχραιμο διάλογο, στο να μπορέσουμε να βρούμε λύσεις και απαντήσεις, εκεί που πράγματι μπορούν να υπάρχουν λύσ</w:t>
      </w:r>
      <w:r>
        <w:rPr>
          <w:rFonts w:eastAsia="Times New Roman"/>
          <w:szCs w:val="24"/>
        </w:rPr>
        <w:t xml:space="preserve">εις και απαντήσεις. Διότι το να λέμε από το πρωί ως το βράδυ τι θα μπορούσε να γίνει γενικώς, ότι ξαφνικά, για παράδειγμα, θα κάνουμε μαζικές προσλήψεις στα νοσοκομεία, ενώ ξέρουμε πάρα πολύ καλά ότι αυτή την περίοδο εδώ και δεκαετίες γίνεται η πιο μαζική </w:t>
      </w:r>
      <w:r>
        <w:rPr>
          <w:rFonts w:eastAsia="Times New Roman"/>
          <w:szCs w:val="24"/>
        </w:rPr>
        <w:t xml:space="preserve">ένεση στο </w:t>
      </w:r>
      <w:r>
        <w:rPr>
          <w:rFonts w:eastAsia="Times New Roman"/>
          <w:szCs w:val="24"/>
        </w:rPr>
        <w:t>δ</w:t>
      </w:r>
      <w:r>
        <w:rPr>
          <w:rFonts w:eastAsia="Times New Roman"/>
          <w:szCs w:val="24"/>
        </w:rPr>
        <w:t xml:space="preserve">ημόσιο σύστημα υγείας, αν το πετάμε αυτό έτσι, νομίζω ότι δεν βοηθάει στο να κάνουμε έναν ψύχραιμο διάλογο. </w:t>
      </w:r>
    </w:p>
    <w:p w14:paraId="5FF198FD"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 xml:space="preserve">Ποια είναι η γενική εικόνα; Σήμερα επιχειρήθηκε αυτή η γενική εικόνα, που διατρέχει από άκρη σε άκρη όλον τον κόσμο, να συσκοτιστεί -θα </w:t>
      </w:r>
      <w:r>
        <w:rPr>
          <w:rFonts w:eastAsia="Times New Roman"/>
          <w:szCs w:val="24"/>
        </w:rPr>
        <w:t xml:space="preserve">έλεγα- με την περίφημη έξοδο για διήμερη άδεια με πάρα πολλούς περιορισμούς του κ. </w:t>
      </w:r>
      <w:proofErr w:type="spellStart"/>
      <w:r>
        <w:rPr>
          <w:rFonts w:eastAsia="Times New Roman"/>
          <w:szCs w:val="24"/>
        </w:rPr>
        <w:t>Κουφοντίνα</w:t>
      </w:r>
      <w:proofErr w:type="spellEnd"/>
      <w:r>
        <w:rPr>
          <w:rFonts w:eastAsia="Times New Roman"/>
          <w:szCs w:val="24"/>
        </w:rPr>
        <w:t xml:space="preserve">. Επιχειρήθηκε να πέσει ένα πέπλο συσκότισης, με αφορμή αυτό το γεγονός -σοβαρό κατά τα άλλα- αλλά με ορισμένα όρια.  </w:t>
      </w:r>
    </w:p>
    <w:p w14:paraId="5FF198F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Θα έλεγα ότι πρώτα είναι τα όρια της τήρησης</w:t>
      </w:r>
      <w:r>
        <w:rPr>
          <w:rFonts w:eastAsia="Times New Roman" w:cs="Times New Roman"/>
          <w:szCs w:val="24"/>
        </w:rPr>
        <w:t xml:space="preserve"> των διαδικασιών του κράτους δικαίου. Αυτό σε κάθε περίπτωση πρέπει και όλους μας εδώ και τον δημόσιο λόγο μας να εκφράζει. Αυτό οριοθετεί τα πράγματα.</w:t>
      </w:r>
    </w:p>
    <w:p w14:paraId="5FF198F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το παγκόσμιο γεγονός; Φυσικά είναι τα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Αυτό το παγκόσμιο γεγονός που διατρέχε</w:t>
      </w:r>
      <w:r>
        <w:rPr>
          <w:rFonts w:eastAsia="Times New Roman" w:cs="Times New Roman"/>
          <w:szCs w:val="24"/>
        </w:rPr>
        <w:t>ι απ’ άκρη σε άκρη όλον τον κόσμο, διότι έχει μια «πυρηνική αποκάλυψη». Και ανάμεσα σε αυτούς είναι και κάποια ελληνικά ονόματα και όλος αυτός ο θόρυβος για τα «περί άλλων» νομίζω ότι αυτό ακριβώς το ζήτημα προσπαθεί να το συσκοτίσει.</w:t>
      </w:r>
    </w:p>
    <w:p w14:paraId="5FF1990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Τι περιλαμβάνει αυτό;</w:t>
      </w:r>
      <w:r>
        <w:rPr>
          <w:rFonts w:eastAsia="Times New Roman" w:cs="Times New Roman"/>
          <w:szCs w:val="24"/>
        </w:rPr>
        <w:t xml:space="preserve"> Τι αποκαλύπτει; Θα μου πείτε: «Δεν το ξέραμε;» Εντάξει, πάρα πολύς κόσμος δεν το ξέρει. Δεν το αντιλαμβάνεται ίσως τόσο πρακτικά. Αποκαλύπτει ότι μία ελίτ, με ένα πολύ συγκεκριμένο τρόπο, νομότυπο και νομιμοφανή, την </w:t>
      </w:r>
      <w:r>
        <w:rPr>
          <w:rFonts w:eastAsia="Times New Roman" w:cs="Times New Roman"/>
          <w:szCs w:val="24"/>
        </w:rPr>
        <w:lastRenderedPageBreak/>
        <w:t>ώρα που χιλιάδες άνθρωποι, εκατομμύρια</w:t>
      </w:r>
      <w:r>
        <w:rPr>
          <w:rFonts w:eastAsia="Times New Roman" w:cs="Times New Roman"/>
          <w:szCs w:val="24"/>
        </w:rPr>
        <w:t xml:space="preserve"> άνθρωποι, δεκάδες εκατομμύρια, εκατοντάδες εκατομμύρια άνθρωποι σε όλον τον κόσμο πεινούν, δεν μπορούν να βρουν νερό, τροφή, χάνουν τη ζωή τους από ασθένειες που είναι του περασμένου και του προπερασμένου αιώνα, αυτή η πολύ μικρή ελίτ βρίσκει τον τρόπο </w:t>
      </w:r>
      <w:r>
        <w:rPr>
          <w:rFonts w:eastAsia="Times New Roman" w:cs="Times New Roman"/>
          <w:szCs w:val="24"/>
        </w:rPr>
        <w:t>-</w:t>
      </w:r>
      <w:r>
        <w:rPr>
          <w:rFonts w:eastAsia="Times New Roman" w:cs="Times New Roman"/>
          <w:szCs w:val="24"/>
        </w:rPr>
        <w:t>ξ</w:t>
      </w:r>
      <w:r>
        <w:rPr>
          <w:rFonts w:eastAsia="Times New Roman" w:cs="Times New Roman"/>
          <w:szCs w:val="24"/>
        </w:rPr>
        <w:t>αναλέω, νομιμοφανή, νομότυπο, δεν ξέρω πώς αλλιώς να το πω- να φοροδιαφεύγει και να πλουτίζει ασύστολα σε βάρος της συντριπτικής πλειοψηφίας της κοινωνίας. Αυτό είναι το «μεγάλο» το σημερινό.</w:t>
      </w:r>
    </w:p>
    <w:p w14:paraId="5FF1990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Πάω τώρα κατευθείαν στο νομοσχέδιο.</w:t>
      </w:r>
    </w:p>
    <w:p w14:paraId="5FF1990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Τι ακριβώς κάνει αυτό το νομ</w:t>
      </w:r>
      <w:r>
        <w:rPr>
          <w:rFonts w:eastAsia="Times New Roman" w:cs="Times New Roman"/>
          <w:szCs w:val="24"/>
        </w:rPr>
        <w:t>οσχέδιο; Γιατί εδώ έχουμε χάσει και κάθε έννοια αριθμητικής. Λέει: Είχαμε εικοσιτετράωρη εφημερία, με αυτούς τους γιατρούς που έχουμε τώρα και με αυτή την προσπάθεια της πολύ σημαντικής ένεσης που έχουμε κάνει στο δημόσιο σύστημα υγείας. Όλοι όσοι στοιχειω</w:t>
      </w:r>
      <w:r>
        <w:rPr>
          <w:rFonts w:eastAsia="Times New Roman" w:cs="Times New Roman"/>
          <w:szCs w:val="24"/>
        </w:rPr>
        <w:t xml:space="preserve">δώς </w:t>
      </w:r>
      <w:r>
        <w:rPr>
          <w:rFonts w:eastAsia="Times New Roman" w:cs="Times New Roman"/>
          <w:szCs w:val="24"/>
        </w:rPr>
        <w:t>-</w:t>
      </w:r>
      <w:r>
        <w:rPr>
          <w:rFonts w:eastAsia="Times New Roman" w:cs="Times New Roman"/>
          <w:szCs w:val="24"/>
        </w:rPr>
        <w:t>είναι αστοιχείωτοι αυτοί που λένε διαφορετικά πράγματα- ξέρουμε ότι τραβάγαμε και τραβάνε ακόμη συνάδελφοι εφημερίες όχι ενός εικοσιτετράωρου αλλά και δύο εικοσιτετράωρων και ένα πρωινό ωράριο. Αντί, λοιπόν, να συνεχίζεται αυτή η πρακτική, τώρα τι λέε</w:t>
      </w:r>
      <w:r>
        <w:rPr>
          <w:rFonts w:eastAsia="Times New Roman" w:cs="Times New Roman"/>
          <w:szCs w:val="24"/>
        </w:rPr>
        <w:t xml:space="preserve">ι; Λέει ότι πάνω από δώδεκα ώρες εφημερία δεν μπορείς να </w:t>
      </w:r>
      <w:r>
        <w:rPr>
          <w:rFonts w:eastAsia="Times New Roman" w:cs="Times New Roman"/>
          <w:szCs w:val="24"/>
        </w:rPr>
        <w:lastRenderedPageBreak/>
        <w:t>κάνεις, διότι δεν είσαι ασφαλής για τον εαυτό σου και για τις υπηρεσίες που προσφέρεις.</w:t>
      </w:r>
    </w:p>
    <w:p w14:paraId="5FF1990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Είναι αυτό έκτρωμα; Έχουμε, δηλαδή, χάσει κάθε έννοια σοβαρού, ρεαλιστικού διαλόγου μέσα στα συγκεκριμένα πράγμ</w:t>
      </w:r>
      <w:r>
        <w:rPr>
          <w:rFonts w:eastAsia="Times New Roman" w:cs="Times New Roman"/>
          <w:szCs w:val="24"/>
        </w:rPr>
        <w:t xml:space="preserve">ατα που λέει; Να λένε ότι διαλύει και </w:t>
      </w:r>
      <w:proofErr w:type="spellStart"/>
      <w:r>
        <w:rPr>
          <w:rFonts w:eastAsia="Times New Roman" w:cs="Times New Roman"/>
          <w:szCs w:val="24"/>
        </w:rPr>
        <w:t>ελαστικοποιεί</w:t>
      </w:r>
      <w:proofErr w:type="spellEnd"/>
      <w:r>
        <w:rPr>
          <w:rFonts w:eastAsia="Times New Roman" w:cs="Times New Roman"/>
          <w:szCs w:val="24"/>
        </w:rPr>
        <w:t xml:space="preserve"> και τις εργασιακές σχέσεις; </w:t>
      </w:r>
    </w:p>
    <w:p w14:paraId="5FF1990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Εγώ ακούω με πάρα πολύ μεγάλη προσοχή ειδικά την κριτική από τα Αριστερά από ανθρώπους που έχουμε συμπορευτεί στους αγώνες πολλά χρόνια μαζί. Προσπαθώ να δω. Το διαβάζω, το ξα</w:t>
      </w:r>
      <w:r>
        <w:rPr>
          <w:rFonts w:eastAsia="Times New Roman" w:cs="Times New Roman"/>
          <w:szCs w:val="24"/>
        </w:rPr>
        <w:t xml:space="preserve">ναδιαβάζω, το </w:t>
      </w:r>
      <w:proofErr w:type="spellStart"/>
      <w:r>
        <w:rPr>
          <w:rFonts w:eastAsia="Times New Roman" w:cs="Times New Roman"/>
          <w:szCs w:val="24"/>
        </w:rPr>
        <w:t>ματαδιαβάζω</w:t>
      </w:r>
      <w:proofErr w:type="spellEnd"/>
      <w:r>
        <w:rPr>
          <w:rFonts w:eastAsia="Times New Roman" w:cs="Times New Roman"/>
          <w:szCs w:val="24"/>
        </w:rPr>
        <w:t>, το βλέπω από εδώ, το βλέπω από εκεί. Δεν ξέρω πόσο ηλίθιος είμαι να μην μπορώ να καταλάβω πού</w:t>
      </w:r>
      <w:r>
        <w:rPr>
          <w:rFonts w:eastAsia="Times New Roman" w:cs="Times New Roman"/>
          <w:szCs w:val="24"/>
        </w:rPr>
        <w:t xml:space="preserve"> -στην ευχή- </w:t>
      </w:r>
      <w:proofErr w:type="spellStart"/>
      <w:r>
        <w:rPr>
          <w:rFonts w:eastAsia="Times New Roman" w:cs="Times New Roman"/>
          <w:szCs w:val="24"/>
        </w:rPr>
        <w:t>ελαστικοποιούμε</w:t>
      </w:r>
      <w:proofErr w:type="spellEnd"/>
      <w:r>
        <w:rPr>
          <w:rFonts w:eastAsia="Times New Roman" w:cs="Times New Roman"/>
          <w:szCs w:val="24"/>
        </w:rPr>
        <w:t xml:space="preserve"> τις εργασιακές σχέσεις και ξαφνικά από το εικοσιτετράωρο, ενώ πάμε στο δωδεκάωρο, εξοντώνουμε τους γιατρούς</w:t>
      </w:r>
      <w:r>
        <w:rPr>
          <w:rFonts w:eastAsia="Times New Roman" w:cs="Times New Roman"/>
          <w:szCs w:val="24"/>
        </w:rPr>
        <w:t>. Πλάκα κάνουμε; Κάνουμε πλάκα, δηλαδή. Δεν μπορούμε να συζητήσουμε σοβαρά με τέτοιους όρους.</w:t>
      </w:r>
    </w:p>
    <w:p w14:paraId="5FF1990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Να πούμε χίλιες φορές ότι το σύστημα δεν μπορεί σε όλη του την έκταση να εφαρμόσει από αύριο αυτή τη σοβαρή τομή, που υποστηρίζει και την ανάγκη από την άλλη να ε</w:t>
      </w:r>
      <w:r>
        <w:rPr>
          <w:rFonts w:eastAsia="Times New Roman" w:cs="Times New Roman"/>
          <w:szCs w:val="24"/>
        </w:rPr>
        <w:t xml:space="preserve">νισχύσουμε το </w:t>
      </w:r>
      <w:r>
        <w:rPr>
          <w:rFonts w:eastAsia="Times New Roman" w:cs="Times New Roman"/>
          <w:szCs w:val="24"/>
        </w:rPr>
        <w:lastRenderedPageBreak/>
        <w:t xml:space="preserve">δημόσιο σύστημα με μόνιμες προσλήψεις. Ναι, πρέπει να το εκμεταλλευτούμε και το εκμεταλλευόμαστε, πολιτικά εννοώ. Είναι επιχείρημά μας αυτό. Όμως, το να λέμε </w:t>
      </w:r>
      <w:r>
        <w:rPr>
          <w:rFonts w:eastAsia="Times New Roman" w:cs="Times New Roman"/>
          <w:szCs w:val="24"/>
        </w:rPr>
        <w:t>-</w:t>
      </w:r>
      <w:r>
        <w:rPr>
          <w:rFonts w:eastAsia="Times New Roman" w:cs="Times New Roman"/>
          <w:szCs w:val="24"/>
        </w:rPr>
        <w:t xml:space="preserve">και τελειώνω αμέσως, κύριε Πρόεδρε- επιχειρήματα ότι το δωδεκάωρο είναι στην ουσία </w:t>
      </w:r>
      <w:r>
        <w:rPr>
          <w:rFonts w:eastAsia="Times New Roman" w:cs="Times New Roman"/>
          <w:szCs w:val="24"/>
        </w:rPr>
        <w:t>μεγαλύτερο από το εικοσιτετράωρο, αυτό δεν υπάρχει. Πώς θα το κάνουμε, δηλαδή!</w:t>
      </w:r>
    </w:p>
    <w:p w14:paraId="5FF1990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Ας κάτσουμε κάτω να δούμε όλα τα προγράμματα, όπου θέλετε, με όποια σύνθεση θέλετε, να δούμε τι συμβαίνει σήμερα και τι μπορεί να συμβεί με αυτό το νομοσχέδιο την επόμενη μέρα κ</w:t>
      </w:r>
      <w:r>
        <w:rPr>
          <w:rFonts w:eastAsia="Times New Roman" w:cs="Times New Roman"/>
          <w:szCs w:val="24"/>
        </w:rPr>
        <w:t>αι να παλέψουμε όλοι μαζί για να ενισχύσουμε το δημόσιο σύστημα υγείας.</w:t>
      </w:r>
    </w:p>
    <w:p w14:paraId="5FF19907" w14:textId="77777777" w:rsidR="00BA0105" w:rsidRDefault="00C470DB">
      <w:pPr>
        <w:spacing w:line="600" w:lineRule="auto"/>
        <w:ind w:firstLine="720"/>
        <w:contextualSpacing/>
        <w:jc w:val="both"/>
        <w:rPr>
          <w:rFonts w:eastAsia="Times New Roman"/>
          <w:szCs w:val="24"/>
        </w:rPr>
      </w:pPr>
      <w:r>
        <w:rPr>
          <w:rFonts w:eastAsia="Times New Roman"/>
          <w:szCs w:val="24"/>
        </w:rPr>
        <w:t>Τέλος, ένα μεγάλο μπράβο -και το λέω ειλικρινά, γιατί το έζησα από κοντά- στην πολιτική ηγεσία του Υπουργείου Εργασίας</w:t>
      </w:r>
      <w:r>
        <w:rPr>
          <w:rFonts w:eastAsia="Times New Roman"/>
          <w:szCs w:val="24"/>
        </w:rPr>
        <w:t>,</w:t>
      </w:r>
      <w:r>
        <w:rPr>
          <w:rFonts w:eastAsia="Times New Roman"/>
          <w:szCs w:val="24"/>
        </w:rPr>
        <w:t xml:space="preserve"> που μπόρεσε και έφερε αυτή τη</w:t>
      </w:r>
      <w:r>
        <w:rPr>
          <w:rFonts w:eastAsia="Times New Roman"/>
          <w:szCs w:val="24"/>
        </w:rPr>
        <w:t xml:space="preserve"> λύση στον ΕΔΟΕΑΠ. Ήταν μια δύσκολη προσπάθεια που νομίζω ότι κατέληξε σε σημαντικό αποτέλεσμα που επιβραβεύθηκε με συντριπτική πλειοψηφία από τον χώρο των εργαζομένων του Τύπου.</w:t>
      </w:r>
    </w:p>
    <w:p w14:paraId="5FF19908" w14:textId="77777777" w:rsidR="00BA0105" w:rsidRDefault="00C470DB">
      <w:pPr>
        <w:spacing w:line="600" w:lineRule="auto"/>
        <w:ind w:firstLine="720"/>
        <w:contextualSpacing/>
        <w:jc w:val="both"/>
        <w:rPr>
          <w:rFonts w:eastAsia="Times New Roman"/>
          <w:szCs w:val="24"/>
        </w:rPr>
      </w:pPr>
      <w:r>
        <w:rPr>
          <w:rFonts w:eastAsia="Times New Roman"/>
          <w:szCs w:val="24"/>
        </w:rPr>
        <w:t>Ευχαριστώ.</w:t>
      </w:r>
    </w:p>
    <w:p w14:paraId="5FF19909"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FF1990A" w14:textId="77777777" w:rsidR="00BA0105" w:rsidRDefault="00C470DB">
      <w:pPr>
        <w:spacing w:line="600" w:lineRule="auto"/>
        <w:ind w:firstLine="720"/>
        <w:contextualSpacing/>
        <w:jc w:val="both"/>
        <w:rPr>
          <w:rFonts w:eastAsia="Times New Roman" w:cs="Times New Roman"/>
          <w:b/>
          <w:szCs w:val="24"/>
        </w:rPr>
      </w:pPr>
      <w:r>
        <w:rPr>
          <w:rFonts w:eastAsia="Times New Roman" w:cs="Times New Roman"/>
          <w:b/>
          <w:szCs w:val="24"/>
        </w:rPr>
        <w:lastRenderedPageBreak/>
        <w:t>ΠΡΟΕΔΡΕΥ</w:t>
      </w:r>
      <w:r>
        <w:rPr>
          <w:rFonts w:eastAsia="Times New Roman" w:cs="Times New Roman"/>
          <w:b/>
          <w:szCs w:val="24"/>
        </w:rPr>
        <w:t xml:space="preserve">ΩΝ (Μάριος Γεωργιάδης): </w:t>
      </w:r>
      <w:r>
        <w:rPr>
          <w:rFonts w:eastAsia="Times New Roman" w:cs="Times New Roman"/>
          <w:szCs w:val="24"/>
        </w:rPr>
        <w:t>Ευχαριστούμε τον κ. Μαντά.</w:t>
      </w:r>
    </w:p>
    <w:p w14:paraId="5FF1990B" w14:textId="77777777" w:rsidR="00BA0105" w:rsidRDefault="00C470DB">
      <w:pPr>
        <w:spacing w:line="600" w:lineRule="auto"/>
        <w:ind w:firstLine="720"/>
        <w:contextualSpacing/>
        <w:jc w:val="both"/>
        <w:rPr>
          <w:rFonts w:eastAsia="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w:t>
      </w:r>
      <w:r>
        <w:rPr>
          <w:rFonts w:eastAsia="Times New Roman" w:cs="Times New Roman"/>
        </w:rPr>
        <w:t>» και ενημερώθηκαν για την ιστορία του κτηρίου και τον τρόπο οργάνωσης και λειτουργίας της Βουλής, σαράντα μαθητές και μαθήτριες και τρε</w:t>
      </w:r>
      <w:r>
        <w:rPr>
          <w:rFonts w:eastAsia="Times New Roman" w:cs="Times New Roman"/>
        </w:rPr>
        <w:t>ι</w:t>
      </w:r>
      <w:r>
        <w:rPr>
          <w:rFonts w:eastAsia="Times New Roman" w:cs="Times New Roman"/>
        </w:rPr>
        <w:t>ς εκπαιδευτικοί συνοδοί τους από το 5</w:t>
      </w:r>
      <w:r>
        <w:rPr>
          <w:rFonts w:eastAsia="Times New Roman" w:cs="Times New Roman"/>
          <w:vertAlign w:val="superscript"/>
        </w:rPr>
        <w:t>ο</w:t>
      </w:r>
      <w:r>
        <w:rPr>
          <w:rFonts w:eastAsia="Times New Roman" w:cs="Times New Roman"/>
        </w:rPr>
        <w:t xml:space="preserve"> Δημοτικό Σχολείο Βόλου. </w:t>
      </w:r>
    </w:p>
    <w:p w14:paraId="5FF1990C" w14:textId="77777777" w:rsidR="00BA0105" w:rsidRDefault="00C470DB">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5FF1990D" w14:textId="77777777" w:rsidR="00BA0105" w:rsidRDefault="00C470DB">
      <w:pPr>
        <w:spacing w:line="600" w:lineRule="auto"/>
        <w:ind w:left="360"/>
        <w:contextualSpacing/>
        <w:jc w:val="center"/>
        <w:rPr>
          <w:rFonts w:eastAsia="Times New Roman" w:cs="Times New Roman"/>
        </w:rPr>
      </w:pPr>
      <w:r>
        <w:rPr>
          <w:rFonts w:eastAsia="Times New Roman" w:cs="Times New Roman"/>
        </w:rPr>
        <w:t>(Χειροκροτήματα απ’ όλες τις</w:t>
      </w:r>
      <w:r>
        <w:rPr>
          <w:rFonts w:eastAsia="Times New Roman" w:cs="Times New Roman"/>
        </w:rPr>
        <w:t xml:space="preserve"> πτέρυγες της Βουλής)</w:t>
      </w:r>
    </w:p>
    <w:p w14:paraId="5FF1990E" w14:textId="77777777" w:rsidR="00BA0105" w:rsidRDefault="00C470DB">
      <w:pPr>
        <w:spacing w:line="600" w:lineRule="auto"/>
        <w:ind w:left="360" w:firstLine="360"/>
        <w:contextualSpacing/>
        <w:jc w:val="both"/>
        <w:rPr>
          <w:rFonts w:eastAsia="Times New Roman" w:cs="Times New Roman"/>
        </w:rPr>
      </w:pPr>
      <w:r>
        <w:rPr>
          <w:rFonts w:eastAsia="Times New Roman" w:cs="Times New Roman"/>
        </w:rPr>
        <w:t>Κύριε Οικονόμου, έχετε τον λόγο για πέντε λεπτά με ανοχή.</w:t>
      </w:r>
    </w:p>
    <w:p w14:paraId="5FF1990F" w14:textId="77777777" w:rsidR="00BA0105" w:rsidRDefault="00C470DB">
      <w:pPr>
        <w:spacing w:line="600" w:lineRule="auto"/>
        <w:ind w:firstLine="720"/>
        <w:contextualSpacing/>
        <w:jc w:val="both"/>
        <w:rPr>
          <w:rFonts w:eastAsia="Times New Roman" w:cs="Times New Roman"/>
          <w:b/>
        </w:rPr>
      </w:pPr>
      <w:r>
        <w:rPr>
          <w:rFonts w:eastAsia="Times New Roman" w:cs="Times New Roman"/>
          <w:b/>
        </w:rPr>
        <w:t xml:space="preserve">ΒΑΣΙΛΕΙΟΣ ΟΙΚΟΝΟΜΟΥ: </w:t>
      </w:r>
      <w:r>
        <w:rPr>
          <w:rFonts w:eastAsia="Times New Roman" w:cs="Times New Roman"/>
        </w:rPr>
        <w:t>Πάντα από εσάς.</w:t>
      </w:r>
    </w:p>
    <w:p w14:paraId="5FF19910" w14:textId="77777777" w:rsidR="00BA0105" w:rsidRDefault="00C470DB">
      <w:pPr>
        <w:spacing w:line="600" w:lineRule="auto"/>
        <w:ind w:firstLine="720"/>
        <w:contextualSpacing/>
        <w:jc w:val="both"/>
        <w:rPr>
          <w:rFonts w:eastAsia="Times New Roman"/>
          <w:szCs w:val="24"/>
        </w:rPr>
      </w:pPr>
      <w:r>
        <w:rPr>
          <w:rFonts w:eastAsia="Times New Roman" w:cs="Times New Roman"/>
        </w:rPr>
        <w:t>Λοιπόν, όταν άκουσα ότι θα έρθει αυτό το νομοσχέδιο με τη μορφή του επείγοντος, πραγματικά, αναρωτήθηκα τι θα είχε ως περιεχόμενο. Επείγουσ</w:t>
      </w:r>
      <w:r>
        <w:rPr>
          <w:rFonts w:eastAsia="Times New Roman" w:cs="Times New Roman"/>
        </w:rPr>
        <w:t>α πρωτοβουλία της Κυβέρνησης για την υγεία; Υπήρχαν πολλά θέματα που έχω υπ</w:t>
      </w:r>
      <w:r>
        <w:rPr>
          <w:rFonts w:eastAsia="Times New Roman" w:cs="Times New Roman"/>
        </w:rPr>
        <w:t xml:space="preserve">’ </w:t>
      </w:r>
      <w:proofErr w:type="spellStart"/>
      <w:r>
        <w:rPr>
          <w:rFonts w:eastAsia="Times New Roman" w:cs="Times New Roman"/>
        </w:rPr>
        <w:t>όψ</w:t>
      </w:r>
      <w:r>
        <w:rPr>
          <w:rFonts w:eastAsia="Times New Roman" w:cs="Times New Roman"/>
        </w:rPr>
        <w:t>ιν</w:t>
      </w:r>
      <w:proofErr w:type="spellEnd"/>
      <w:r>
        <w:rPr>
          <w:rFonts w:eastAsia="Times New Roman" w:cs="Times New Roman"/>
        </w:rPr>
        <w:t xml:space="preserve"> μου ότι θα έπρεπε να ήταν το </w:t>
      </w:r>
      <w:r>
        <w:rPr>
          <w:rFonts w:eastAsia="Times New Roman"/>
          <w:szCs w:val="24"/>
        </w:rPr>
        <w:t>περιεχόμενο αυτού του νομοσχεδίου.</w:t>
      </w:r>
    </w:p>
    <w:p w14:paraId="5FF19911"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 xml:space="preserve">Μάλιστα, οι πρόσφατες επισκέψεις στα δημόσια νοσοκομεία του τομέα υγείας υπό τη δικιά μου ευθύνη και του </w:t>
      </w:r>
      <w:proofErr w:type="spellStart"/>
      <w:r>
        <w:rPr>
          <w:rFonts w:eastAsia="Times New Roman"/>
          <w:szCs w:val="24"/>
        </w:rPr>
        <w:t>Ιάσον</w:t>
      </w:r>
      <w:r>
        <w:rPr>
          <w:rFonts w:eastAsia="Times New Roman"/>
          <w:szCs w:val="24"/>
        </w:rPr>
        <w:t>α</w:t>
      </w:r>
      <w:proofErr w:type="spellEnd"/>
      <w:r>
        <w:rPr>
          <w:rFonts w:eastAsia="Times New Roman"/>
          <w:szCs w:val="24"/>
        </w:rPr>
        <w:t xml:space="preserve"> Φωτήλα νομίζω ότι θα έδιναν τέτοια αφορμή για πολλές τέτοιες πρωτοβουλίες όχι σε εμάς αλλά στον καθένα και πάνω από όλα στην πολιτική ηγεσία</w:t>
      </w:r>
      <w:r>
        <w:rPr>
          <w:rFonts w:eastAsia="Times New Roman"/>
          <w:szCs w:val="24"/>
        </w:rPr>
        <w:t>,</w:t>
      </w:r>
      <w:r>
        <w:rPr>
          <w:rFonts w:eastAsia="Times New Roman"/>
          <w:szCs w:val="24"/>
        </w:rPr>
        <w:t xml:space="preserve"> που είχε την ευθύνη των κακών καταστάσεων που συναντάμε κάθε εβδομάδα πηγαίνοντας στα δημόσια νοσοκομεία. </w:t>
      </w:r>
    </w:p>
    <w:p w14:paraId="5FF19912"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Πιστεύω, δηλαδή, ότι η απαίσια αυτή πρωτοβουλία του </w:t>
      </w:r>
      <w:r>
        <w:rPr>
          <w:rFonts w:eastAsia="Times New Roman"/>
          <w:szCs w:val="24"/>
        </w:rPr>
        <w:t>δ</w:t>
      </w:r>
      <w:r>
        <w:rPr>
          <w:rFonts w:eastAsia="Times New Roman"/>
          <w:szCs w:val="24"/>
        </w:rPr>
        <w:t xml:space="preserve">ιοικητού του </w:t>
      </w:r>
      <w:r>
        <w:rPr>
          <w:rFonts w:eastAsia="Times New Roman"/>
          <w:szCs w:val="24"/>
        </w:rPr>
        <w:t>«</w:t>
      </w:r>
      <w:r>
        <w:rPr>
          <w:rFonts w:eastAsia="Times New Roman"/>
          <w:szCs w:val="24"/>
        </w:rPr>
        <w:t>Λαϊκού</w:t>
      </w:r>
      <w:r>
        <w:rPr>
          <w:rFonts w:eastAsia="Times New Roman"/>
          <w:szCs w:val="24"/>
        </w:rPr>
        <w:t>»</w:t>
      </w:r>
      <w:r>
        <w:rPr>
          <w:rFonts w:eastAsia="Times New Roman"/>
          <w:szCs w:val="24"/>
        </w:rPr>
        <w:t xml:space="preserve"> να πει ότι τα επόμενα χειρουργεία, αγαπητέ μου κύριε Παπαδόπουλε, θα γίνουν τον Μάρτιο του 2018 θα ήταν για εσάς μια πολύ καλή αφορμή να φέρετε </w:t>
      </w:r>
      <w:r>
        <w:rPr>
          <w:rFonts w:eastAsia="Times New Roman"/>
          <w:szCs w:val="24"/>
        </w:rPr>
        <w:t xml:space="preserve">ως </w:t>
      </w:r>
      <w:r>
        <w:rPr>
          <w:rFonts w:eastAsia="Times New Roman"/>
          <w:szCs w:val="24"/>
        </w:rPr>
        <w:t>κατεπείγον ένα νομοσχέδιο, το οποί</w:t>
      </w:r>
      <w:r>
        <w:rPr>
          <w:rFonts w:eastAsia="Times New Roman"/>
          <w:szCs w:val="24"/>
        </w:rPr>
        <w:t xml:space="preserve">ο να εξετάζει και να ρυθμίζει αυτές τις τεράστιες αναμονές στα χειρουργεία του ΕΣΥ. </w:t>
      </w:r>
    </w:p>
    <w:p w14:paraId="5FF19913"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Και μη νομίζετε ότι είναι μόνο το </w:t>
      </w:r>
      <w:r>
        <w:rPr>
          <w:rFonts w:eastAsia="Times New Roman"/>
          <w:szCs w:val="24"/>
        </w:rPr>
        <w:t>«</w:t>
      </w:r>
      <w:r>
        <w:rPr>
          <w:rFonts w:eastAsia="Times New Roman"/>
          <w:szCs w:val="24"/>
        </w:rPr>
        <w:t>Λαϊκό</w:t>
      </w:r>
      <w:r>
        <w:rPr>
          <w:rFonts w:eastAsia="Times New Roman"/>
          <w:szCs w:val="24"/>
        </w:rPr>
        <w:t>»</w:t>
      </w:r>
      <w:r>
        <w:rPr>
          <w:rFonts w:eastAsia="Times New Roman"/>
          <w:szCs w:val="24"/>
        </w:rPr>
        <w:t xml:space="preserve"> αλλά</w:t>
      </w:r>
      <w:r>
        <w:rPr>
          <w:rFonts w:eastAsia="Times New Roman"/>
          <w:szCs w:val="24"/>
        </w:rPr>
        <w:t>,</w:t>
      </w:r>
      <w:r>
        <w:rPr>
          <w:rFonts w:eastAsia="Times New Roman"/>
          <w:szCs w:val="24"/>
        </w:rPr>
        <w:t xml:space="preserve"> τέλος πάντων</w:t>
      </w:r>
      <w:r>
        <w:rPr>
          <w:rFonts w:eastAsia="Times New Roman"/>
          <w:szCs w:val="24"/>
        </w:rPr>
        <w:t>,</w:t>
      </w:r>
      <w:r>
        <w:rPr>
          <w:rFonts w:eastAsia="Times New Roman"/>
          <w:szCs w:val="24"/>
        </w:rPr>
        <w:t xml:space="preserve"> το </w:t>
      </w:r>
      <w:r>
        <w:rPr>
          <w:rFonts w:eastAsia="Times New Roman"/>
          <w:szCs w:val="24"/>
        </w:rPr>
        <w:t>«</w:t>
      </w:r>
      <w:r>
        <w:rPr>
          <w:rFonts w:eastAsia="Times New Roman"/>
          <w:szCs w:val="24"/>
        </w:rPr>
        <w:t>Λαϊκό</w:t>
      </w:r>
      <w:r>
        <w:rPr>
          <w:rFonts w:eastAsia="Times New Roman"/>
          <w:szCs w:val="24"/>
        </w:rPr>
        <w:t>»</w:t>
      </w:r>
      <w:r>
        <w:rPr>
          <w:rFonts w:eastAsia="Times New Roman"/>
          <w:szCs w:val="24"/>
        </w:rPr>
        <w:t xml:space="preserve"> μ</w:t>
      </w:r>
      <w:r>
        <w:rPr>
          <w:rFonts w:eastAsia="Times New Roman"/>
          <w:szCs w:val="24"/>
        </w:rPr>
        <w:t>ά</w:t>
      </w:r>
      <w:r>
        <w:rPr>
          <w:rFonts w:eastAsia="Times New Roman"/>
          <w:szCs w:val="24"/>
        </w:rPr>
        <w:t xml:space="preserve">ς καταγγέλθηκε και ήταν ένα ζήτημα, το οποίο φέραμε και στον κοινοβουλευτικό έλεγχο. Νομίζω ότι τέτοια θέματα, όπως και τα ζητήματα των εντατικών υπάρχουν. </w:t>
      </w:r>
    </w:p>
    <w:p w14:paraId="5FF19914" w14:textId="77777777" w:rsidR="00BA0105" w:rsidRDefault="00C470DB">
      <w:pPr>
        <w:spacing w:line="600" w:lineRule="auto"/>
        <w:ind w:firstLine="720"/>
        <w:contextualSpacing/>
        <w:jc w:val="both"/>
        <w:rPr>
          <w:rFonts w:eastAsia="Times New Roman"/>
          <w:szCs w:val="24"/>
        </w:rPr>
      </w:pPr>
      <w:r>
        <w:rPr>
          <w:rFonts w:eastAsia="Times New Roman"/>
          <w:szCs w:val="24"/>
        </w:rPr>
        <w:t>Άκουσα τον Υπουργό προηγουμένως που είπε ότι έχουν καλυφθεί όλα τα θέματα. Εμείς γιατί όταν συζητήσ</w:t>
      </w:r>
      <w:r>
        <w:rPr>
          <w:rFonts w:eastAsia="Times New Roman"/>
          <w:szCs w:val="24"/>
        </w:rPr>
        <w:t xml:space="preserve">αμε με τον Σύλλογο των </w:t>
      </w:r>
      <w:proofErr w:type="spellStart"/>
      <w:r>
        <w:rPr>
          <w:rFonts w:eastAsia="Times New Roman"/>
          <w:szCs w:val="24"/>
        </w:rPr>
        <w:t>Εργατολόγων</w:t>
      </w:r>
      <w:proofErr w:type="spellEnd"/>
      <w:r>
        <w:rPr>
          <w:rFonts w:eastAsia="Times New Roman"/>
          <w:szCs w:val="24"/>
        </w:rPr>
        <w:t xml:space="preserve"> πήραν μια τελείως διαφορετική εικόνα </w:t>
      </w:r>
      <w:r>
        <w:rPr>
          <w:rFonts w:eastAsia="Times New Roman"/>
          <w:szCs w:val="24"/>
        </w:rPr>
        <w:lastRenderedPageBreak/>
        <w:t>για τις ΜΕΘ αυτή τη στιγμή, για τις ΜΑΘ</w:t>
      </w:r>
      <w:r>
        <w:rPr>
          <w:rFonts w:eastAsia="Times New Roman"/>
          <w:szCs w:val="24"/>
        </w:rPr>
        <w:t>,</w:t>
      </w:r>
      <w:r>
        <w:rPr>
          <w:rFonts w:eastAsia="Times New Roman"/>
          <w:szCs w:val="24"/>
        </w:rPr>
        <w:t xml:space="preserve"> οι οποίες φυσικά δεν υπάρχουν, δεν λειτουργούν.</w:t>
      </w:r>
    </w:p>
    <w:p w14:paraId="5FF19915"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Άρα λέω ότι μάλλον θα θέλει να αντιμετωπίσει τα </w:t>
      </w:r>
      <w:proofErr w:type="spellStart"/>
      <w:r>
        <w:rPr>
          <w:rFonts w:eastAsia="Times New Roman"/>
          <w:szCs w:val="24"/>
        </w:rPr>
        <w:t>εκατόν</w:t>
      </w:r>
      <w:proofErr w:type="spellEnd"/>
      <w:r>
        <w:rPr>
          <w:rFonts w:eastAsia="Times New Roman"/>
          <w:szCs w:val="24"/>
        </w:rPr>
        <w:t xml:space="preserve"> είκοσι έξι κενά, τα οποία αυτή τη στιγμή</w:t>
      </w:r>
      <w:r>
        <w:rPr>
          <w:rFonts w:eastAsia="Times New Roman"/>
          <w:szCs w:val="24"/>
        </w:rPr>
        <w:t xml:space="preserve"> έχουν οι εντατικές στη χώρα. Ούτε αυτό</w:t>
      </w:r>
      <w:r>
        <w:rPr>
          <w:rFonts w:eastAsia="Times New Roman"/>
          <w:szCs w:val="24"/>
        </w:rPr>
        <w:t>,</w:t>
      </w:r>
      <w:r>
        <w:rPr>
          <w:rFonts w:eastAsia="Times New Roman"/>
          <w:szCs w:val="24"/>
        </w:rPr>
        <w:t xml:space="preserve"> ούτε το ένα</w:t>
      </w:r>
      <w:r>
        <w:rPr>
          <w:rFonts w:eastAsia="Times New Roman"/>
          <w:szCs w:val="24"/>
        </w:rPr>
        <w:t>,</w:t>
      </w:r>
      <w:r>
        <w:rPr>
          <w:rFonts w:eastAsia="Times New Roman"/>
          <w:szCs w:val="24"/>
        </w:rPr>
        <w:t xml:space="preserve"> ούτε το άλλο. </w:t>
      </w:r>
    </w:p>
    <w:p w14:paraId="5FF19916"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Τελικά μαθαίνουμε ως επείγον θέμα την </w:t>
      </w:r>
      <w:r>
        <w:rPr>
          <w:rFonts w:eastAsia="Times New Roman"/>
          <w:szCs w:val="24"/>
        </w:rPr>
        <w:t xml:space="preserve">κοινοτική οδηγία </w:t>
      </w:r>
      <w:r>
        <w:rPr>
          <w:rFonts w:eastAsia="Times New Roman"/>
          <w:szCs w:val="24"/>
        </w:rPr>
        <w:t xml:space="preserve">ως αποτέλεσμα μιας, όπως και εσείς ομολογήσατε στην Επιτροπή των Κοινωνικών Υποθέσεων, αβλεψίας, αμηχανίας, αδυναμίας, ανεπάρκειας. </w:t>
      </w:r>
      <w:r>
        <w:rPr>
          <w:rFonts w:eastAsia="Times New Roman"/>
          <w:szCs w:val="24"/>
        </w:rPr>
        <w:t xml:space="preserve">Δεν ξέρω τώρα τι μπορεί να είναι εκεί πέρα, λίγο από όλα υποπτεύομαι όπου από το 2015, φτάσαμε στο τέλος του 2017 να μην έχετε λύσει αυτό το ζήτημα, το οποίο ισχυρίζεστε ότι είναι από το 2005 παλιά ιστορία, την οποία την ακούσαμε με πολύ γλαφυρό τρόπο έως </w:t>
      </w:r>
      <w:r>
        <w:rPr>
          <w:rFonts w:eastAsia="Times New Roman"/>
          <w:szCs w:val="24"/>
        </w:rPr>
        <w:t xml:space="preserve">συγκινητικό θα έλεγα από διαφόρους συναδέλφους και του ΣΥΡΙΖΑ να μας περιγράφει ο καθένας την περιπέτειά του και την προϊστορία του στον χώρο του Εθνικού Συστήματος Υγείας, τι πέρασε ο καθένας σε </w:t>
      </w:r>
      <w:r>
        <w:rPr>
          <w:rFonts w:eastAsia="Times New Roman"/>
          <w:szCs w:val="24"/>
        </w:rPr>
        <w:t>ένα κέντρο υγείας</w:t>
      </w:r>
      <w:r>
        <w:rPr>
          <w:rFonts w:eastAsia="Times New Roman"/>
          <w:szCs w:val="24"/>
        </w:rPr>
        <w:t>, τι μεγάλες δοκιμασίες υπέστη και πραγματι</w:t>
      </w:r>
      <w:r>
        <w:rPr>
          <w:rFonts w:eastAsia="Times New Roman"/>
          <w:szCs w:val="24"/>
        </w:rPr>
        <w:t>κά τις υπέστη, εγώ δεν λέω ότι είπαν ψέματα οι άνθρωποι.</w:t>
      </w:r>
    </w:p>
    <w:p w14:paraId="5FF19917"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Ποτέ, όμως, εγώ ένας κεντρώος πολιτικός δεν φανταζόμουν ότι θα έρθει η Αριστερά και θα εφαρμόσει τώρα τις πολιτικές </w:t>
      </w:r>
      <w:r>
        <w:rPr>
          <w:rFonts w:eastAsia="Times New Roman"/>
          <w:szCs w:val="24"/>
        </w:rPr>
        <w:lastRenderedPageBreak/>
        <w:t>για να λύσει αυτό το μεγάλο πρόβλημα που διαιωνίζεται επί σειρά ετών, δεκαετιών και</w:t>
      </w:r>
      <w:r>
        <w:rPr>
          <w:rFonts w:eastAsia="Times New Roman"/>
          <w:szCs w:val="24"/>
        </w:rPr>
        <w:t xml:space="preserve"> θα πρέπει να πάρουν την επιφοίτηση της τρόικας και της ευρωπαϊκής νομενκλατούρας, η οποία θα έρθει να μας πει με ποιον τρόπο θα λύσουμε το ωράριο των γιατρών. </w:t>
      </w:r>
    </w:p>
    <w:p w14:paraId="5FF19918" w14:textId="77777777" w:rsidR="00BA0105" w:rsidRDefault="00C470DB">
      <w:pPr>
        <w:spacing w:line="600" w:lineRule="auto"/>
        <w:ind w:firstLine="720"/>
        <w:contextualSpacing/>
        <w:jc w:val="both"/>
        <w:rPr>
          <w:rFonts w:eastAsia="Times New Roman"/>
          <w:szCs w:val="24"/>
        </w:rPr>
      </w:pPr>
      <w:r>
        <w:rPr>
          <w:rFonts w:eastAsia="Times New Roman"/>
          <w:szCs w:val="24"/>
        </w:rPr>
        <w:t>Δεν σας αδικεί τουλάχιστον αυτή η υπόθεση να την ισχυρίζεστε εδώ πέρα στο Κοινοβούλιο και να λέ</w:t>
      </w:r>
      <w:r>
        <w:rPr>
          <w:rFonts w:eastAsia="Times New Roman"/>
          <w:szCs w:val="24"/>
        </w:rPr>
        <w:t xml:space="preserve">τε ότι όλο αυτό που οι παλιές, κακές κυβερνήσεις δημιουργήσαν και το υπέστησαν χιλιάδες γιατροί σε όλες αυτές τις δεκαετίες θα έρθει </w:t>
      </w:r>
      <w:r>
        <w:rPr>
          <w:rFonts w:eastAsia="Times New Roman"/>
          <w:szCs w:val="24"/>
        </w:rPr>
        <w:t xml:space="preserve">μια ευρωπαϊκή οδηγία </w:t>
      </w:r>
      <w:r>
        <w:rPr>
          <w:rFonts w:eastAsia="Times New Roman"/>
          <w:szCs w:val="24"/>
        </w:rPr>
        <w:t>που θα δώσει τη λύση την τελική και την οποία μάλιστα τη φέρνετε με καθυστέρηση;</w:t>
      </w:r>
    </w:p>
    <w:p w14:paraId="5FF19919" w14:textId="77777777" w:rsidR="00BA0105" w:rsidRDefault="00C470DB">
      <w:pPr>
        <w:spacing w:line="600" w:lineRule="auto"/>
        <w:ind w:firstLine="720"/>
        <w:contextualSpacing/>
        <w:jc w:val="both"/>
        <w:rPr>
          <w:rFonts w:eastAsia="Times New Roman"/>
          <w:szCs w:val="24"/>
        </w:rPr>
      </w:pPr>
      <w:r>
        <w:rPr>
          <w:rFonts w:eastAsia="Times New Roman"/>
          <w:szCs w:val="24"/>
        </w:rPr>
        <w:t>Εγώ σας είπα και στην</w:t>
      </w:r>
      <w:r>
        <w:rPr>
          <w:rFonts w:eastAsia="Times New Roman"/>
          <w:szCs w:val="24"/>
        </w:rPr>
        <w:t xml:space="preserve"> </w:t>
      </w:r>
      <w:r>
        <w:rPr>
          <w:rFonts w:eastAsia="Times New Roman"/>
          <w:szCs w:val="24"/>
        </w:rPr>
        <w:t>ε</w:t>
      </w:r>
      <w:r>
        <w:rPr>
          <w:rFonts w:eastAsia="Times New Roman"/>
          <w:szCs w:val="24"/>
        </w:rPr>
        <w:t xml:space="preserve">πιτροπή το επείγον δεν νομίζω ότι ήταν η </w:t>
      </w:r>
      <w:r>
        <w:rPr>
          <w:rFonts w:eastAsia="Times New Roman"/>
          <w:szCs w:val="24"/>
        </w:rPr>
        <w:t>ο</w:t>
      </w:r>
      <w:r>
        <w:rPr>
          <w:rFonts w:eastAsia="Times New Roman"/>
          <w:szCs w:val="24"/>
        </w:rPr>
        <w:t xml:space="preserve">δηγία, η </w:t>
      </w:r>
      <w:r>
        <w:rPr>
          <w:rFonts w:eastAsia="Times New Roman"/>
          <w:szCs w:val="24"/>
        </w:rPr>
        <w:t>ο</w:t>
      </w:r>
      <w:r>
        <w:rPr>
          <w:rFonts w:eastAsia="Times New Roman"/>
          <w:szCs w:val="24"/>
        </w:rPr>
        <w:t>δηγία ήταν η πρόφαση. Έπρεπε</w:t>
      </w:r>
      <w:r>
        <w:rPr>
          <w:rFonts w:eastAsia="Times New Roman"/>
          <w:szCs w:val="24"/>
        </w:rPr>
        <w:t>,</w:t>
      </w:r>
      <w:r>
        <w:rPr>
          <w:rFonts w:eastAsia="Times New Roman"/>
          <w:szCs w:val="24"/>
        </w:rPr>
        <w:t xml:space="preserve"> τέλος πάντων</w:t>
      </w:r>
      <w:r>
        <w:rPr>
          <w:rFonts w:eastAsia="Times New Roman"/>
          <w:szCs w:val="24"/>
        </w:rPr>
        <w:t>,</w:t>
      </w:r>
      <w:r>
        <w:rPr>
          <w:rFonts w:eastAsia="Times New Roman"/>
          <w:szCs w:val="24"/>
        </w:rPr>
        <w:t xml:space="preserve"> την </w:t>
      </w:r>
      <w:r>
        <w:rPr>
          <w:rFonts w:eastAsia="Times New Roman"/>
          <w:szCs w:val="24"/>
        </w:rPr>
        <w:t>ο</w:t>
      </w:r>
      <w:r>
        <w:rPr>
          <w:rFonts w:eastAsia="Times New Roman"/>
          <w:szCs w:val="24"/>
        </w:rPr>
        <w:t>δηγία να τη βάλετε σε λειτουργία, να την εξελίξετε και αυτό το ζήτημα έπρεπε να γίνει ούτως ή άλλως, έστω και με τις δικές σας ανεπάρκειες και αδυναμίες.</w:t>
      </w:r>
    </w:p>
    <w:p w14:paraId="5FF1991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ήταν το δεύτερο σημείο του νομοσχεδίου, οι κρίσεις. Ακούστε να δείτε, ο </w:t>
      </w:r>
      <w:proofErr w:type="spellStart"/>
      <w:r>
        <w:rPr>
          <w:rFonts w:eastAsia="Times New Roman" w:cs="Times New Roman"/>
          <w:szCs w:val="24"/>
        </w:rPr>
        <w:t>Πολάκης</w:t>
      </w:r>
      <w:proofErr w:type="spellEnd"/>
      <w:r>
        <w:rPr>
          <w:rFonts w:eastAsia="Times New Roman" w:cs="Times New Roman"/>
          <w:szCs w:val="24"/>
        </w:rPr>
        <w:t xml:space="preserve"> ουσιαστικά το αποκάλυψε λέγοντας το εξής: «Έχω στα ΤΕΠ να κάνω κάποιους διορισμούς και πρέπει να έχω το εργαλείο και τον τρόπο με τον οποίο θα κάνω τους διορισμούς αυτ</w:t>
      </w:r>
      <w:r>
        <w:rPr>
          <w:rFonts w:eastAsia="Times New Roman" w:cs="Times New Roman"/>
          <w:szCs w:val="24"/>
        </w:rPr>
        <w:t xml:space="preserve">ούς, τις προσλήψεις των γιατρών». Το </w:t>
      </w:r>
      <w:r>
        <w:rPr>
          <w:rFonts w:eastAsia="Times New Roman" w:cs="Times New Roman"/>
          <w:szCs w:val="24"/>
        </w:rPr>
        <w:lastRenderedPageBreak/>
        <w:t>φέρατε εδώ. Βέβαια, είστε πολύ ωραίοι και κλασικοί στο να παραποιείτε τα λόγια και να δημιουργείτε μια προπαγανδιστική προμετωπίδα στα ζητήματα. Δεν σας έ</w:t>
      </w:r>
      <w:r>
        <w:rPr>
          <w:rFonts w:eastAsia="Times New Roman" w:cs="Times New Roman"/>
          <w:szCs w:val="24"/>
        </w:rPr>
        <w:t>θεσ</w:t>
      </w:r>
      <w:r>
        <w:rPr>
          <w:rFonts w:eastAsia="Times New Roman" w:cs="Times New Roman"/>
          <w:szCs w:val="24"/>
        </w:rPr>
        <w:t>ε κανείς από τη Νέα Δημοκρατία το θέμα της κληρώσεως. Και κατα</w:t>
      </w:r>
      <w:r>
        <w:rPr>
          <w:rFonts w:eastAsia="Times New Roman" w:cs="Times New Roman"/>
          <w:szCs w:val="24"/>
        </w:rPr>
        <w:t xml:space="preserve">λάβατε τι σας </w:t>
      </w:r>
      <w:r>
        <w:rPr>
          <w:rFonts w:eastAsia="Times New Roman" w:cs="Times New Roman"/>
          <w:szCs w:val="24"/>
        </w:rPr>
        <w:t>θέσ</w:t>
      </w:r>
      <w:r>
        <w:rPr>
          <w:rFonts w:eastAsia="Times New Roman" w:cs="Times New Roman"/>
          <w:szCs w:val="24"/>
        </w:rPr>
        <w:t xml:space="preserve">αμε. Δηλαδή, ο </w:t>
      </w:r>
      <w:r>
        <w:rPr>
          <w:rFonts w:eastAsia="Times New Roman" w:cs="Times New Roman"/>
          <w:szCs w:val="24"/>
        </w:rPr>
        <w:t>ε</w:t>
      </w:r>
      <w:r>
        <w:rPr>
          <w:rFonts w:eastAsia="Times New Roman" w:cs="Times New Roman"/>
          <w:szCs w:val="24"/>
        </w:rPr>
        <w:t>ισηγητής μας, Κώστας Βλάσης, σας είπε</w:t>
      </w:r>
      <w:r>
        <w:rPr>
          <w:rFonts w:eastAsia="Times New Roman" w:cs="Times New Roman"/>
          <w:szCs w:val="24"/>
        </w:rPr>
        <w:t>:</w:t>
      </w:r>
      <w:r>
        <w:rPr>
          <w:rFonts w:eastAsia="Times New Roman" w:cs="Times New Roman"/>
          <w:szCs w:val="24"/>
        </w:rPr>
        <w:t xml:space="preserve"> «Δεν πάει να βάλεις στον ίδιο κουβά τον συντονιστή με τον διευθυντή; Επειδή έχουμε λίγους συντονιστές και δεκάδες, μην πω χιλιάδες, διευθυντές, ό,τι τραβήξεις θα είναι διευθυντής». Άρα</w:t>
      </w:r>
      <w:r>
        <w:rPr>
          <w:rFonts w:eastAsia="Times New Roman" w:cs="Times New Roman"/>
          <w:szCs w:val="24"/>
        </w:rPr>
        <w:t xml:space="preserve">, λοιπόν, ουσιαστικά αποκλείεις τους συντονιστές. Αυτό σας είπε. Σας είπε κάτι πολύ συγκεκριμένο. Εσείς κάνατε ότι δεν το ακούσατε, όχι, όμως, ότι δεν το ακούσατε, γιατί έχετε μια κασέτα κι ένα παρατράγουδο να πείτε κι αυτό το παρατράγουδο λέει ότι εμείς </w:t>
      </w:r>
      <w:r>
        <w:rPr>
          <w:rFonts w:eastAsia="Times New Roman" w:cs="Times New Roman"/>
          <w:szCs w:val="24"/>
        </w:rPr>
        <w:t>θ</w:t>
      </w:r>
      <w:r>
        <w:rPr>
          <w:rFonts w:eastAsia="Times New Roman" w:cs="Times New Roman"/>
          <w:szCs w:val="24"/>
        </w:rPr>
        <w:t>έσ</w:t>
      </w:r>
      <w:r>
        <w:rPr>
          <w:rFonts w:eastAsia="Times New Roman" w:cs="Times New Roman"/>
          <w:szCs w:val="24"/>
        </w:rPr>
        <w:t xml:space="preserve">αμε θέμα κληρώσεως. Το θέμα της κληρώσεως πραγματικά το </w:t>
      </w:r>
      <w:r>
        <w:rPr>
          <w:rFonts w:eastAsia="Times New Roman" w:cs="Times New Roman"/>
          <w:szCs w:val="24"/>
        </w:rPr>
        <w:t>θέσ</w:t>
      </w:r>
      <w:r>
        <w:rPr>
          <w:rFonts w:eastAsia="Times New Roman" w:cs="Times New Roman"/>
          <w:szCs w:val="24"/>
        </w:rPr>
        <w:t xml:space="preserve">αμε για τον σημαιοφόρο στο σχολείο. Όμως, μην μπερδεύεστε, δεν το </w:t>
      </w:r>
      <w:r>
        <w:rPr>
          <w:rFonts w:eastAsia="Times New Roman" w:cs="Times New Roman"/>
          <w:szCs w:val="24"/>
        </w:rPr>
        <w:t>θέσ</w:t>
      </w:r>
      <w:r>
        <w:rPr>
          <w:rFonts w:eastAsia="Times New Roman" w:cs="Times New Roman"/>
          <w:szCs w:val="24"/>
        </w:rPr>
        <w:t xml:space="preserve">αμε και για εδώ. Εμείς εδώ </w:t>
      </w:r>
      <w:r>
        <w:rPr>
          <w:rFonts w:eastAsia="Times New Roman" w:cs="Times New Roman"/>
          <w:szCs w:val="24"/>
        </w:rPr>
        <w:t xml:space="preserve">είπαμε </w:t>
      </w:r>
      <w:r>
        <w:rPr>
          <w:rFonts w:eastAsia="Times New Roman" w:cs="Times New Roman"/>
          <w:szCs w:val="24"/>
        </w:rPr>
        <w:t xml:space="preserve">ότι δεν μπορείς να εξομοιώνεις τον συντονιστή διευθυντή με τον </w:t>
      </w:r>
      <w:proofErr w:type="spellStart"/>
      <w:r>
        <w:rPr>
          <w:rFonts w:eastAsia="Times New Roman" w:cs="Times New Roman"/>
          <w:szCs w:val="24"/>
        </w:rPr>
        <w:t>συνδιευθυντή</w:t>
      </w:r>
      <w:proofErr w:type="spellEnd"/>
      <w:r>
        <w:rPr>
          <w:rFonts w:eastAsia="Times New Roman" w:cs="Times New Roman"/>
          <w:szCs w:val="24"/>
        </w:rPr>
        <w:t>,</w:t>
      </w:r>
      <w:r>
        <w:rPr>
          <w:rFonts w:eastAsia="Times New Roman" w:cs="Times New Roman"/>
          <w:szCs w:val="24"/>
        </w:rPr>
        <w:t xml:space="preserve"> που εκεί να τα </w:t>
      </w:r>
      <w:r>
        <w:rPr>
          <w:rFonts w:eastAsia="Times New Roman" w:cs="Times New Roman"/>
          <w:szCs w:val="24"/>
        </w:rPr>
        <w:t xml:space="preserve">βγάζεις διά της κληρώσεως. Δεν υπάρχει εισηγητής μέσα στο σχήμα αυτό. </w:t>
      </w:r>
    </w:p>
    <w:p w14:paraId="5FF1991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Τέλος πάντως, με δυο λόγια εμείς σας κατηγορούμε και ισχυριζόμαστε ότι προσπαθείτε να ελέγξετε τις επόμενες </w:t>
      </w:r>
      <w:r>
        <w:rPr>
          <w:rFonts w:eastAsia="Times New Roman" w:cs="Times New Roman"/>
          <w:szCs w:val="24"/>
        </w:rPr>
        <w:t>-</w:t>
      </w:r>
      <w:r>
        <w:rPr>
          <w:rFonts w:eastAsia="Times New Roman" w:cs="Times New Roman"/>
          <w:szCs w:val="24"/>
        </w:rPr>
        <w:t xml:space="preserve">εν όψει </w:t>
      </w:r>
      <w:r>
        <w:rPr>
          <w:rFonts w:eastAsia="Times New Roman" w:cs="Times New Roman"/>
          <w:szCs w:val="24"/>
        </w:rPr>
        <w:lastRenderedPageBreak/>
        <w:t>εκλογών</w:t>
      </w:r>
      <w:r>
        <w:rPr>
          <w:rFonts w:eastAsia="Times New Roman" w:cs="Times New Roman"/>
          <w:szCs w:val="24"/>
        </w:rPr>
        <w:t>-</w:t>
      </w:r>
      <w:r>
        <w:rPr>
          <w:rFonts w:eastAsia="Times New Roman" w:cs="Times New Roman"/>
          <w:szCs w:val="24"/>
        </w:rPr>
        <w:t xml:space="preserve"> προκηρύξεις των ιατρών, τις λίγες αυτές που πάτε να προκηρύξετε, είτε στα ΤΕΠ είτε στα νοσοκομεία και πάτε να τις ελέγξετε για να βάλετε και κανέναν δικό σας άνθρωπο. Αυτή είναι η δική μας κατηγορία. Αυτή την κατηγορία θα την υποστείτε και θα την ακούσετε</w:t>
      </w:r>
      <w:r>
        <w:rPr>
          <w:rFonts w:eastAsia="Times New Roman" w:cs="Times New Roman"/>
          <w:szCs w:val="24"/>
        </w:rPr>
        <w:t xml:space="preserve">. </w:t>
      </w:r>
    </w:p>
    <w:p w14:paraId="5FF1991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Όταν σας έλεγα πριν έναν χρόνο στην Επιτροπή Κοινωνικών Υποθέσεων ότι «κάντε συμψηφισμούς και τελειώστε τους συμψηφισμούς του </w:t>
      </w:r>
      <w:proofErr w:type="spellStart"/>
      <w:r>
        <w:rPr>
          <w:rFonts w:eastAsia="Times New Roman" w:cs="Times New Roman"/>
          <w:szCs w:val="24"/>
          <w:lang w:val="en-US"/>
        </w:rPr>
        <w:t>clawback</w:t>
      </w:r>
      <w:proofErr w:type="spellEnd"/>
      <w:r>
        <w:rPr>
          <w:rFonts w:eastAsia="Times New Roman" w:cs="Times New Roman"/>
          <w:szCs w:val="24"/>
        </w:rPr>
        <w:t xml:space="preserve"> από τον ΕΟΠΠΥ», έβγαινε ο Μπερσίμης και μάζευε την επόμενη μέρα όλον τον κόσμο στον ΕΟΠΥΥ. </w:t>
      </w:r>
    </w:p>
    <w:p w14:paraId="5FF1991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Κύριε Ξανθέ, πήρατε τώρα κ</w:t>
      </w:r>
      <w:r>
        <w:rPr>
          <w:rFonts w:eastAsia="Times New Roman" w:cs="Times New Roman"/>
          <w:szCs w:val="24"/>
        </w:rPr>
        <w:t xml:space="preserve">αι την αρμοδιότητα ουσιαστικά αυτού του </w:t>
      </w:r>
      <w:r>
        <w:rPr>
          <w:rFonts w:eastAsia="Times New Roman" w:cs="Times New Roman"/>
          <w:szCs w:val="24"/>
        </w:rPr>
        <w:t>οργανισμού με το προεδρικό διάταγμα</w:t>
      </w:r>
      <w:r>
        <w:rPr>
          <w:rFonts w:eastAsia="Times New Roman" w:cs="Times New Roman"/>
          <w:szCs w:val="24"/>
        </w:rPr>
        <w:t>. Όταν μπούμε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στην επερώτηση για τον ΕΟΠΥΥ</w:t>
      </w:r>
      <w:r>
        <w:rPr>
          <w:rFonts w:eastAsia="Times New Roman" w:cs="Times New Roman"/>
          <w:szCs w:val="24"/>
        </w:rPr>
        <w:t>,</w:t>
      </w:r>
      <w:r>
        <w:rPr>
          <w:rFonts w:eastAsia="Times New Roman" w:cs="Times New Roman"/>
          <w:szCs w:val="24"/>
        </w:rPr>
        <w:t xml:space="preserve"> που φέρνουμε εδώ</w:t>
      </w:r>
      <w:r>
        <w:rPr>
          <w:rFonts w:eastAsia="Times New Roman" w:cs="Times New Roman"/>
          <w:szCs w:val="24"/>
        </w:rPr>
        <w:t>,</w:t>
      </w:r>
      <w:r>
        <w:rPr>
          <w:rFonts w:eastAsia="Times New Roman" w:cs="Times New Roman"/>
          <w:szCs w:val="24"/>
        </w:rPr>
        <w:t xml:space="preserve"> θα γίνει εκτενής συζήτηση. </w:t>
      </w:r>
    </w:p>
    <w:p w14:paraId="5FF1991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Όταν σας τα λέγαμε αυτά, μαζεύατε τους </w:t>
      </w:r>
      <w:proofErr w:type="spellStart"/>
      <w:r>
        <w:rPr>
          <w:rFonts w:eastAsia="Times New Roman" w:cs="Times New Roman"/>
          <w:szCs w:val="24"/>
        </w:rPr>
        <w:t>παρόχους</w:t>
      </w:r>
      <w:proofErr w:type="spellEnd"/>
      <w:r>
        <w:rPr>
          <w:rFonts w:eastAsia="Times New Roman" w:cs="Times New Roman"/>
          <w:szCs w:val="24"/>
        </w:rPr>
        <w:t xml:space="preserve"> την επόμενη μέρα και λέγατε: «Βγάλτε</w:t>
      </w:r>
      <w:r>
        <w:rPr>
          <w:rFonts w:eastAsia="Times New Roman" w:cs="Times New Roman"/>
          <w:szCs w:val="24"/>
        </w:rPr>
        <w:t xml:space="preserve"> ανακοινώσεις για τον «κακό» Οικονόμου και την «κακή» Νέα Δημοκρατία που θέλει να σας μαζέψει το </w:t>
      </w:r>
      <w:proofErr w:type="spellStart"/>
      <w:r>
        <w:rPr>
          <w:rFonts w:eastAsia="Times New Roman" w:cs="Times New Roman"/>
          <w:szCs w:val="24"/>
          <w:lang w:val="en-US"/>
        </w:rPr>
        <w:t>clawback</w:t>
      </w:r>
      <w:proofErr w:type="spellEnd"/>
      <w:r>
        <w:rPr>
          <w:rFonts w:eastAsia="Times New Roman" w:cs="Times New Roman"/>
          <w:szCs w:val="24"/>
        </w:rPr>
        <w:t xml:space="preserve">. Εγώ δεν θέλω να σας μαζέψω το </w:t>
      </w:r>
      <w:proofErr w:type="spellStart"/>
      <w:r>
        <w:rPr>
          <w:rFonts w:eastAsia="Times New Roman" w:cs="Times New Roman"/>
          <w:szCs w:val="24"/>
          <w:lang w:val="en-US"/>
        </w:rPr>
        <w:t>clawback</w:t>
      </w:r>
      <w:proofErr w:type="spellEnd"/>
      <w:r>
        <w:rPr>
          <w:rFonts w:eastAsia="Times New Roman" w:cs="Times New Roman"/>
          <w:szCs w:val="24"/>
        </w:rPr>
        <w:t>». Και λέγατε και ψέματα</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ότι εγώ έλεγα να το μαζέψετε να </w:t>
      </w:r>
      <w:r>
        <w:rPr>
          <w:rFonts w:eastAsia="Times New Roman" w:cs="Times New Roman"/>
          <w:szCs w:val="24"/>
        </w:rPr>
        <w:lastRenderedPageBreak/>
        <w:t>το εισπράξετε άμεσα. Λες και δεν ξέρουμε όλο</w:t>
      </w:r>
      <w:r>
        <w:rPr>
          <w:rFonts w:eastAsia="Times New Roman" w:cs="Times New Roman"/>
          <w:szCs w:val="24"/>
        </w:rPr>
        <w:t xml:space="preserve">ι τι γίνεται με τους συμψηφισμούς. Λέγατε και ψέματα. </w:t>
      </w:r>
    </w:p>
    <w:p w14:paraId="5FF1991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Τώρα, ήρθε ο καιρός τα θέματα να ωριμάσουν. Μαζεύτηκε πολύ </w:t>
      </w:r>
      <w:proofErr w:type="spellStart"/>
      <w:r>
        <w:rPr>
          <w:rFonts w:eastAsia="Times New Roman" w:cs="Times New Roman"/>
          <w:szCs w:val="24"/>
          <w:lang w:val="en-US"/>
        </w:rPr>
        <w:t>clawback</w:t>
      </w:r>
      <w:proofErr w:type="spellEnd"/>
      <w:r>
        <w:rPr>
          <w:rFonts w:eastAsia="Times New Roman" w:cs="Times New Roman"/>
          <w:szCs w:val="24"/>
        </w:rPr>
        <w:t xml:space="preserve">, μαζεύτηκαν πολλές εκκρεμότητες. Τελείωσε η εποχή που κάνατε και πουλάγατε μια ωραία </w:t>
      </w:r>
      <w:proofErr w:type="spellStart"/>
      <w:r>
        <w:rPr>
          <w:rFonts w:eastAsia="Times New Roman" w:cs="Times New Roman"/>
          <w:szCs w:val="24"/>
        </w:rPr>
        <w:t>φιλοεπιχειρηματική</w:t>
      </w:r>
      <w:proofErr w:type="spellEnd"/>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διάθεση. </w:t>
      </w:r>
    </w:p>
    <w:p w14:paraId="5FF1992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(Μάριος Γεωργιάδης): </w:t>
      </w:r>
      <w:r>
        <w:rPr>
          <w:rFonts w:eastAsia="Times New Roman" w:cs="Times New Roman"/>
          <w:szCs w:val="24"/>
        </w:rPr>
        <w:t xml:space="preserve">Κύριε Οικονόμου, παρακαλώ ολοκληρώνετε. </w:t>
      </w:r>
    </w:p>
    <w:p w14:paraId="5FF1992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Τελειώνω, κύριε Πρόεδρε. </w:t>
      </w:r>
    </w:p>
    <w:p w14:paraId="5FF1992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Τώρα φορτώνετε προηγούμενων ετών και μελλοντικών ετών. Έτσι δεν είναι, κύριε Βλάση; Είναι και για τα επόμενα έτη. </w:t>
      </w:r>
      <w:r>
        <w:rPr>
          <w:rFonts w:eastAsia="Times New Roman" w:cs="Times New Roman"/>
          <w:szCs w:val="24"/>
        </w:rPr>
        <w:t>εσείς,</w:t>
      </w:r>
      <w:r>
        <w:rPr>
          <w:rFonts w:eastAsia="Times New Roman" w:cs="Times New Roman"/>
          <w:szCs w:val="24"/>
        </w:rPr>
        <w:t xml:space="preserve"> λοιπόν, έχετε προβλέψει </w:t>
      </w:r>
      <w:r>
        <w:rPr>
          <w:rFonts w:eastAsia="Times New Roman" w:cs="Times New Roman"/>
          <w:szCs w:val="24"/>
        </w:rPr>
        <w:t xml:space="preserve">το </w:t>
      </w:r>
      <w:proofErr w:type="spellStart"/>
      <w:r>
        <w:rPr>
          <w:rFonts w:eastAsia="Times New Roman" w:cs="Times New Roman"/>
          <w:szCs w:val="24"/>
          <w:lang w:val="en-US"/>
        </w:rPr>
        <w:t>clawback</w:t>
      </w:r>
      <w:proofErr w:type="spellEnd"/>
      <w:r>
        <w:rPr>
          <w:rFonts w:eastAsia="Times New Roman" w:cs="Times New Roman"/>
          <w:szCs w:val="24"/>
        </w:rPr>
        <w:t xml:space="preserve"> και για τα επόμενα έτη. Και μέσα σε τρεις μέρες θα υπογράψουν όλοι οι </w:t>
      </w:r>
      <w:proofErr w:type="spellStart"/>
      <w:r>
        <w:rPr>
          <w:rFonts w:eastAsia="Times New Roman" w:cs="Times New Roman"/>
          <w:szCs w:val="24"/>
        </w:rPr>
        <w:t>πάροχοι</w:t>
      </w:r>
      <w:proofErr w:type="spellEnd"/>
      <w:r>
        <w:rPr>
          <w:rFonts w:eastAsia="Times New Roman" w:cs="Times New Roman"/>
          <w:szCs w:val="24"/>
        </w:rPr>
        <w:t>. Έχει πέσει μεγάλο κλάμα στην αγορά. Τώρα κι αυτοί που έτρεξαν να υπογράψουν ανακοινώσεις που τους βάλατε μπροστά εναντίον μου κι εναντίον της Νέας Δημοκρατίας πιθανό</w:t>
      </w:r>
      <w:r>
        <w:rPr>
          <w:rFonts w:eastAsia="Times New Roman" w:cs="Times New Roman"/>
          <w:szCs w:val="24"/>
        </w:rPr>
        <w:t xml:space="preserve">ν να το έχουν μετανιώσει. Όμως, δεν πειράζει. Επειδή ο </w:t>
      </w:r>
      <w:r>
        <w:rPr>
          <w:rFonts w:eastAsia="Times New Roman" w:cs="Times New Roman"/>
          <w:szCs w:val="24"/>
        </w:rPr>
        <w:t>θ</w:t>
      </w:r>
      <w:r>
        <w:rPr>
          <w:rFonts w:eastAsia="Times New Roman" w:cs="Times New Roman"/>
          <w:szCs w:val="24"/>
        </w:rPr>
        <w:t>εός αγαπά τον κλέφτη αλλά αγαπάει και τον νοικοκύρη</w:t>
      </w:r>
      <w:r>
        <w:rPr>
          <w:rFonts w:eastAsia="Times New Roman" w:cs="Times New Roman"/>
          <w:szCs w:val="24"/>
        </w:rPr>
        <w:t>, για</w:t>
      </w:r>
      <w:r>
        <w:rPr>
          <w:rFonts w:eastAsia="Times New Roman" w:cs="Times New Roman"/>
          <w:szCs w:val="24"/>
        </w:rPr>
        <w:t xml:space="preserve"> όλα τα πράγματα έρχονται οι ώρες και οι στιγμές που αποκαλύπτονται. </w:t>
      </w:r>
    </w:p>
    <w:p w14:paraId="5FF1992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τελειώσω και να πω ότι τα ζητήματα</w:t>
      </w:r>
      <w:r>
        <w:rPr>
          <w:rFonts w:eastAsia="Times New Roman" w:cs="Times New Roman"/>
          <w:szCs w:val="24"/>
        </w:rPr>
        <w:t>,</w:t>
      </w:r>
      <w:r>
        <w:rPr>
          <w:rFonts w:eastAsia="Times New Roman" w:cs="Times New Roman"/>
          <w:szCs w:val="24"/>
        </w:rPr>
        <w:t xml:space="preserve"> τα οποία είναι ανοιχτά αυτή τη</w:t>
      </w:r>
      <w:r>
        <w:rPr>
          <w:rFonts w:eastAsia="Times New Roman" w:cs="Times New Roman"/>
          <w:szCs w:val="24"/>
        </w:rPr>
        <w:t xml:space="preserve"> στιγμή για την υγεία, είναι πάρα πολλά. Για παράδειγμα, το ζήτημα το οποίο έχει προκύψει με τα φάρμακα, θα ήταν ίσως ένα νομοσχέδιο επείγουσας σημασίας, διότι έρχονται και μας καταγγέλλουν σύλλογοι ασθενών. </w:t>
      </w:r>
    </w:p>
    <w:p w14:paraId="5FF1992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Αφήστε τη </w:t>
      </w:r>
      <w:r>
        <w:rPr>
          <w:rFonts w:eastAsia="Times New Roman" w:cs="Times New Roman"/>
          <w:szCs w:val="24"/>
        </w:rPr>
        <w:t>«</w:t>
      </w:r>
      <w:r>
        <w:rPr>
          <w:rFonts w:eastAsia="Times New Roman" w:cs="Times New Roman"/>
          <w:szCs w:val="24"/>
          <w:lang w:val="en-US"/>
        </w:rPr>
        <w:t>ROCHE</w:t>
      </w:r>
      <w:r>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 xml:space="preserve">α είπε πολύ ωραία ο Γεωργιάδης και περιμένω να δω πώς θα απαντήσετε στην κατηγορία ότι τα 60 εκατομμύρια από το </w:t>
      </w:r>
      <w:proofErr w:type="spellStart"/>
      <w:r>
        <w:rPr>
          <w:rFonts w:eastAsia="Times New Roman" w:cs="Times New Roman"/>
          <w:szCs w:val="24"/>
          <w:lang w:val="en-US"/>
        </w:rPr>
        <w:t>clawback</w:t>
      </w:r>
      <w:proofErr w:type="spellEnd"/>
      <w:r>
        <w:rPr>
          <w:rFonts w:eastAsia="Times New Roman" w:cs="Times New Roman"/>
          <w:szCs w:val="24"/>
        </w:rPr>
        <w:t xml:space="preserve"> του νοσοκομείου θα πήγαιναν -γιατί το βγάλατε το άρθρο 14- στο </w:t>
      </w:r>
      <w:proofErr w:type="spellStart"/>
      <w:r>
        <w:rPr>
          <w:rFonts w:eastAsia="Times New Roman" w:cs="Times New Roman"/>
          <w:szCs w:val="24"/>
          <w:lang w:val="en-US"/>
        </w:rPr>
        <w:t>clawback</w:t>
      </w:r>
      <w:proofErr w:type="spellEnd"/>
      <w:r>
        <w:rPr>
          <w:rFonts w:eastAsia="Times New Roman" w:cs="Times New Roman"/>
          <w:szCs w:val="24"/>
        </w:rPr>
        <w:t xml:space="preserve"> του ΕΟΠΥΥ. Όμως, η πρόθεσή σας ήταν συγκεκριμένη και καταγεγραμ</w:t>
      </w:r>
      <w:r>
        <w:rPr>
          <w:rFonts w:eastAsia="Times New Roman" w:cs="Times New Roman"/>
          <w:szCs w:val="24"/>
        </w:rPr>
        <w:t xml:space="preserve">μένη. </w:t>
      </w:r>
    </w:p>
    <w:p w14:paraId="5FF1992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Τελειώστε με αυτό, κύριε Οικονόμου. </w:t>
      </w:r>
    </w:p>
    <w:p w14:paraId="5FF1992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Εγώ, όμως, θέλω να ρωτήσω όταν φάρμακα</w:t>
      </w:r>
      <w:r>
        <w:rPr>
          <w:rFonts w:eastAsia="Times New Roman" w:cs="Times New Roman"/>
          <w:szCs w:val="24"/>
        </w:rPr>
        <w:t>,</w:t>
      </w:r>
      <w:r>
        <w:rPr>
          <w:rFonts w:eastAsia="Times New Roman" w:cs="Times New Roman"/>
          <w:szCs w:val="24"/>
        </w:rPr>
        <w:t xml:space="preserve"> για τα οποία έρχεται μια εταιρεία και λέει «εγώ πλέον δεν τα κυκλοφορώ», σε αυτόν τον κόσμο, ο οποίος περιμένει με αγων</w:t>
      </w:r>
      <w:r>
        <w:rPr>
          <w:rFonts w:eastAsia="Times New Roman" w:cs="Times New Roman"/>
          <w:szCs w:val="24"/>
        </w:rPr>
        <w:t>ία, γιατί έχει μεγάλο πρόβλημα υγείας και ξαφνικά δεν θα έχει τη φαρμακευτική κάλυψη, την οποία έχει ένας μέσος Ευρωπαίος πολίτης</w:t>
      </w:r>
      <w:r>
        <w:rPr>
          <w:rFonts w:eastAsia="Times New Roman" w:cs="Times New Roman"/>
          <w:szCs w:val="24"/>
        </w:rPr>
        <w:t>,</w:t>
      </w:r>
      <w:r>
        <w:rPr>
          <w:rFonts w:eastAsia="Times New Roman" w:cs="Times New Roman"/>
          <w:szCs w:val="24"/>
        </w:rPr>
        <w:t xml:space="preserve"> μέσα από τις δικές σας πολιτικές, για πείτε μου τι θα έρθετε να του πείτε σε λίγο καιρό; Διότι μπορεί να ήταν </w:t>
      </w:r>
      <w:r>
        <w:rPr>
          <w:rFonts w:eastAsia="Times New Roman" w:cs="Times New Roman"/>
          <w:szCs w:val="24"/>
        </w:rPr>
        <w:lastRenderedPageBreak/>
        <w:t>το πρώτο κρούσμ</w:t>
      </w:r>
      <w:r>
        <w:rPr>
          <w:rFonts w:eastAsia="Times New Roman" w:cs="Times New Roman"/>
          <w:szCs w:val="24"/>
        </w:rPr>
        <w:t xml:space="preserve">α η ιστορία της </w:t>
      </w:r>
      <w:r>
        <w:rPr>
          <w:rFonts w:eastAsia="Times New Roman" w:cs="Times New Roman"/>
          <w:szCs w:val="24"/>
        </w:rPr>
        <w:t>«</w:t>
      </w:r>
      <w:r>
        <w:rPr>
          <w:rFonts w:eastAsia="Times New Roman" w:cs="Times New Roman"/>
          <w:szCs w:val="24"/>
          <w:lang w:val="en-US"/>
        </w:rPr>
        <w:t>ROCHE</w:t>
      </w:r>
      <w:r>
        <w:rPr>
          <w:rFonts w:eastAsia="Times New Roman" w:cs="Times New Roman"/>
          <w:szCs w:val="24"/>
        </w:rPr>
        <w:t>»</w:t>
      </w:r>
      <w:r>
        <w:rPr>
          <w:rFonts w:eastAsia="Times New Roman" w:cs="Times New Roman"/>
          <w:szCs w:val="24"/>
        </w:rPr>
        <w:t xml:space="preserve">, αλλά έχουμε την εικόνα και ακούμε και συζητάμε και βλέπουμε. Βλέπουμε τα θεσμικά όργανα των εταιρειών του φαρμάκου και μας λένε ότι αυτό θα είναι μια αλυσίδα εξελίξεων. </w:t>
      </w:r>
    </w:p>
    <w:p w14:paraId="5FF1992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Πώς εσείς σκέφτεστε να αντιμετωπίσετε αυτά τα ζητήματα;</w:t>
      </w:r>
    </w:p>
    <w:p w14:paraId="5FF1992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Και ό</w:t>
      </w:r>
      <w:r>
        <w:rPr>
          <w:rFonts w:eastAsia="Times New Roman" w:cs="Times New Roman"/>
          <w:szCs w:val="24"/>
        </w:rPr>
        <w:t xml:space="preserve">ταν, λοιπόν, είπαμε για </w:t>
      </w:r>
      <w:proofErr w:type="spellStart"/>
      <w:r>
        <w:rPr>
          <w:rFonts w:eastAsia="Times New Roman" w:cs="Times New Roman"/>
          <w:szCs w:val="24"/>
        </w:rPr>
        <w:t>υπερεπείγουσα</w:t>
      </w:r>
      <w:proofErr w:type="spellEnd"/>
      <w:r>
        <w:rPr>
          <w:rFonts w:eastAsia="Times New Roman" w:cs="Times New Roman"/>
          <w:szCs w:val="24"/>
        </w:rPr>
        <w:t xml:space="preserve"> διαδικασία νομοσχεδίου για την υγεία, λέω ότι προφανώς αυτά τα θέματα θέλει να αντιμετωπίσει η Κυβέρνηση, να προλάβει το κακό. Και όχι μόνο αυτό δεν είδαμε, αλλά είδαμε μια διευθέτηση ζητημάτων, τα οποία εσείς με τη δι</w:t>
      </w:r>
      <w:r>
        <w:rPr>
          <w:rFonts w:eastAsia="Times New Roman" w:cs="Times New Roman"/>
          <w:szCs w:val="24"/>
        </w:rPr>
        <w:t xml:space="preserve">κή σας ευθύνη τρία χρόνια σχεδόν -γιατί φτάνετε τρία χρόνια πλάκα-πλάκα- τα έχετε αφήσει. </w:t>
      </w:r>
    </w:p>
    <w:p w14:paraId="5FF1992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Οικονόμου, μη με κάνετε να σας διακόψω σας παρακαλώ πάρα πολύ</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οντεύετε δέκα λεπτά. </w:t>
      </w:r>
    </w:p>
    <w:p w14:paraId="5FF1992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Κλείνω, κύριε Πρόεδρ</w:t>
      </w:r>
      <w:r>
        <w:rPr>
          <w:rFonts w:eastAsia="Times New Roman" w:cs="Times New Roman"/>
          <w:szCs w:val="24"/>
        </w:rPr>
        <w:t xml:space="preserve">ε. </w:t>
      </w:r>
    </w:p>
    <w:p w14:paraId="5FF1992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αυτή η πολιτική, την οποία ασκείτε είναι μια πολιτική καταστροφική. Σας το έχουμε ξαναπεί. Εμείς αυτό το δίδυμο της πολιτικής ηγεσίας του Υπουργείου Υγείας θεωρούμε ότι κινείται καταστροφικά για την υγεία, είναι επικίνδυνο δίδυμο, </w:t>
      </w:r>
      <w:r>
        <w:rPr>
          <w:rFonts w:eastAsia="Times New Roman" w:cs="Times New Roman"/>
          <w:szCs w:val="24"/>
        </w:rPr>
        <w:lastRenderedPageBreak/>
        <w:t>πρέπει ν</w:t>
      </w:r>
      <w:r>
        <w:rPr>
          <w:rFonts w:eastAsia="Times New Roman" w:cs="Times New Roman"/>
          <w:szCs w:val="24"/>
        </w:rPr>
        <w:t xml:space="preserve">α φύγει εδώ και τώρα, βέβαια μαζί με την Κυβέρνηση πακέτο. Πακέτο μαζί με την Κυβέρνηση, βέβαια. </w:t>
      </w:r>
    </w:p>
    <w:p w14:paraId="5FF1992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κύριε Οικονόμου. </w:t>
      </w:r>
    </w:p>
    <w:p w14:paraId="5FF1992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Μαζί με τον…</w:t>
      </w:r>
    </w:p>
    <w:p w14:paraId="5FF1992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Μη γελάς. Θα το δεις και αυτό, όπως είδαμε και εσένα με τον </w:t>
      </w:r>
      <w:proofErr w:type="spellStart"/>
      <w:r>
        <w:rPr>
          <w:rFonts w:eastAsia="Times New Roman" w:cs="Times New Roman"/>
          <w:szCs w:val="24"/>
        </w:rPr>
        <w:t>Πολάκη</w:t>
      </w:r>
      <w:proofErr w:type="spellEnd"/>
      <w:r>
        <w:rPr>
          <w:rFonts w:eastAsia="Times New Roman" w:cs="Times New Roman"/>
          <w:szCs w:val="24"/>
        </w:rPr>
        <w:t xml:space="preserve"> Υπουργούς</w:t>
      </w:r>
      <w:r>
        <w:rPr>
          <w:rFonts w:eastAsia="Times New Roman" w:cs="Times New Roman"/>
          <w:szCs w:val="24"/>
        </w:rPr>
        <w:t>!</w:t>
      </w:r>
      <w:r>
        <w:rPr>
          <w:rFonts w:eastAsia="Times New Roman" w:cs="Times New Roman"/>
          <w:szCs w:val="24"/>
        </w:rPr>
        <w:t xml:space="preserve"> </w:t>
      </w:r>
    </w:p>
    <w:p w14:paraId="5FF1992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Οικονόμου, σας παρακαλώ. Ολοκληρώσατε. </w:t>
      </w:r>
    </w:p>
    <w:p w14:paraId="5FF19930" w14:textId="77777777" w:rsidR="00BA0105" w:rsidRDefault="00C470DB">
      <w:pPr>
        <w:spacing w:line="600" w:lineRule="auto"/>
        <w:ind w:firstLine="720"/>
        <w:contextualSpacing/>
        <w:jc w:val="center"/>
        <w:rPr>
          <w:rFonts w:eastAsia="Times New Roman"/>
          <w:bCs/>
        </w:rPr>
      </w:pPr>
      <w:r>
        <w:rPr>
          <w:rFonts w:eastAsia="Times New Roman"/>
          <w:bCs/>
        </w:rPr>
        <w:t>(Θόρυβος στην Αίθουσα)</w:t>
      </w:r>
    </w:p>
    <w:p w14:paraId="5FF1993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Είσαι θρασύτατος και άσχετος! </w:t>
      </w:r>
    </w:p>
    <w:p w14:paraId="5FF1993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Ρε, άσε μας τώρα </w:t>
      </w:r>
      <w:r>
        <w:rPr>
          <w:rFonts w:eastAsia="Times New Roman" w:cs="Times New Roman"/>
          <w:szCs w:val="24"/>
        </w:rPr>
        <w:t>από ’</w:t>
      </w:r>
      <w:proofErr w:type="spellStart"/>
      <w:r>
        <w:rPr>
          <w:rFonts w:eastAsia="Times New Roman" w:cs="Times New Roman"/>
          <w:szCs w:val="24"/>
        </w:rPr>
        <w:t>δώ</w:t>
      </w:r>
      <w:proofErr w:type="spellEnd"/>
      <w:r>
        <w:rPr>
          <w:rFonts w:eastAsia="Times New Roman" w:cs="Times New Roman"/>
          <w:szCs w:val="24"/>
        </w:rPr>
        <w:t>!</w:t>
      </w:r>
      <w:r>
        <w:rPr>
          <w:rFonts w:eastAsia="Times New Roman" w:cs="Times New Roman"/>
          <w:szCs w:val="24"/>
        </w:rPr>
        <w:t xml:space="preserve"> Εσύ είσαι ντροπή</w:t>
      </w:r>
      <w:r>
        <w:rPr>
          <w:rFonts w:eastAsia="Times New Roman" w:cs="Times New Roman"/>
          <w:szCs w:val="24"/>
        </w:rPr>
        <w:t>,</w:t>
      </w:r>
      <w:r>
        <w:rPr>
          <w:rFonts w:eastAsia="Times New Roman" w:cs="Times New Roman"/>
          <w:szCs w:val="24"/>
        </w:rPr>
        <w:t xml:space="preserve"> που από συνδικαλιστής της πλάκας, κάνεις τον Υπουργό και δεν ντρέπεσαι</w:t>
      </w:r>
      <w:r>
        <w:rPr>
          <w:rFonts w:eastAsia="Times New Roman" w:cs="Times New Roman"/>
          <w:szCs w:val="24"/>
        </w:rPr>
        <w:t>!</w:t>
      </w:r>
      <w:r>
        <w:rPr>
          <w:rFonts w:eastAsia="Times New Roman" w:cs="Times New Roman"/>
          <w:szCs w:val="24"/>
        </w:rPr>
        <w:t xml:space="preserve"> </w:t>
      </w:r>
    </w:p>
    <w:p w14:paraId="5FF1993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Υπουργέ, σας παρακαλώ πολύ! Μην αρχίσετε τώρα τους καβγάδες!</w:t>
      </w:r>
    </w:p>
    <w:p w14:paraId="5FF1993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ΔΗΜΗΤΡΙΟΣ ΡΙΖΟΣ:</w:t>
      </w:r>
      <w:r>
        <w:rPr>
          <w:rFonts w:eastAsia="Times New Roman" w:cs="Times New Roman"/>
          <w:szCs w:val="24"/>
        </w:rPr>
        <w:t xml:space="preserve"> Ήρ</w:t>
      </w:r>
      <w:r>
        <w:rPr>
          <w:rFonts w:eastAsia="Times New Roman" w:cs="Times New Roman"/>
          <w:szCs w:val="24"/>
        </w:rPr>
        <w:t xml:space="preserve">ωας! </w:t>
      </w:r>
    </w:p>
    <w:p w14:paraId="5FF1993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Δεν ξέρω τι λες </w:t>
      </w:r>
      <w:r>
        <w:rPr>
          <w:rFonts w:eastAsia="Times New Roman" w:cs="Times New Roman"/>
          <w:szCs w:val="24"/>
        </w:rPr>
        <w:t xml:space="preserve">εσύ </w:t>
      </w:r>
      <w:r>
        <w:rPr>
          <w:rFonts w:eastAsia="Times New Roman" w:cs="Times New Roman"/>
          <w:szCs w:val="24"/>
        </w:rPr>
        <w:t xml:space="preserve">εκεί στο βάθος. Εγώ τα λέω μπροστά. Είναι η πραγματικότητα. </w:t>
      </w:r>
    </w:p>
    <w:p w14:paraId="5FF1993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ΡΙΖΟΣ:</w:t>
      </w:r>
      <w:r>
        <w:rPr>
          <w:rFonts w:eastAsia="Times New Roman" w:cs="Times New Roman"/>
          <w:szCs w:val="24"/>
        </w:rPr>
        <w:t xml:space="preserve"> Δεκαπέντε Υπουργούς Υγείας έχουμε ζήσει, φτάνει. </w:t>
      </w:r>
    </w:p>
    <w:p w14:paraId="5FF19937" w14:textId="77777777" w:rsidR="00BA0105" w:rsidRDefault="00C470DB">
      <w:pPr>
        <w:spacing w:line="600" w:lineRule="auto"/>
        <w:ind w:firstLine="720"/>
        <w:contextualSpacing/>
        <w:jc w:val="center"/>
        <w:rPr>
          <w:rFonts w:eastAsia="Times New Roman"/>
          <w:bCs/>
        </w:rPr>
      </w:pPr>
      <w:r>
        <w:rPr>
          <w:rFonts w:eastAsia="Times New Roman"/>
          <w:bCs/>
        </w:rPr>
        <w:t>(Θόρυβος στην Αίθουσα)</w:t>
      </w:r>
    </w:p>
    <w:p w14:paraId="5FF1993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Κύριοι συνάδελφοι, δεν ακο</w:t>
      </w:r>
      <w:r>
        <w:rPr>
          <w:rFonts w:eastAsia="Times New Roman" w:cs="Times New Roman"/>
          <w:szCs w:val="24"/>
        </w:rPr>
        <w:t>ύγεστε! Το ξέρετε; Μπορείτε να σταματήσετε το</w:t>
      </w:r>
      <w:r>
        <w:rPr>
          <w:rFonts w:eastAsia="Times New Roman" w:cs="Times New Roman"/>
          <w:szCs w:val="24"/>
        </w:rPr>
        <w:t>ν</w:t>
      </w:r>
      <w:r>
        <w:rPr>
          <w:rFonts w:eastAsia="Times New Roman" w:cs="Times New Roman"/>
          <w:szCs w:val="24"/>
        </w:rPr>
        <w:t xml:space="preserve"> διάλογο; Το ξέρετε ότι δεν ακούγεστε και ακούγεστε μόνο μεταξύ σας. Ούτε η κάμερα σας καταγράφει ούτε από τα μικρόφωνα ακούγεστε. Δεν χρειάζεται να κάνετε τώρα σόου. Έχουμε μια ομαλή διαδικασία, φτάνουμε προς </w:t>
      </w:r>
      <w:r>
        <w:rPr>
          <w:rFonts w:eastAsia="Times New Roman" w:cs="Times New Roman"/>
          <w:szCs w:val="24"/>
        </w:rPr>
        <w:t>το τέλος. Εάν είναι ποτέ δυνατόν να δημιουργείτε θέματα.</w:t>
      </w:r>
    </w:p>
    <w:p w14:paraId="5FF19939" w14:textId="77777777" w:rsidR="00BA0105" w:rsidRDefault="00C470DB">
      <w:pPr>
        <w:spacing w:line="600" w:lineRule="auto"/>
        <w:ind w:firstLine="720"/>
        <w:contextualSpacing/>
        <w:jc w:val="center"/>
        <w:rPr>
          <w:rFonts w:eastAsia="Times New Roman"/>
          <w:bCs/>
        </w:rPr>
      </w:pPr>
      <w:r>
        <w:rPr>
          <w:rFonts w:eastAsia="Times New Roman"/>
          <w:bCs/>
        </w:rPr>
        <w:t>(Θόρυβος στην Αίθουσα)</w:t>
      </w:r>
    </w:p>
    <w:p w14:paraId="5FF1993A" w14:textId="77777777" w:rsidR="00BA0105" w:rsidRDefault="00C470DB">
      <w:pPr>
        <w:spacing w:line="600" w:lineRule="auto"/>
        <w:ind w:firstLine="720"/>
        <w:contextualSpacing/>
        <w:rPr>
          <w:rFonts w:eastAsia="Times New Roman"/>
          <w:bCs/>
        </w:rPr>
      </w:pPr>
      <w:r>
        <w:rPr>
          <w:rFonts w:eastAsia="Times New Roman" w:cs="Times New Roman"/>
          <w:b/>
          <w:szCs w:val="24"/>
        </w:rPr>
        <w:t xml:space="preserve">ΑΝΔΡΕΑΣ ΛΟΒΕΡΔΟΣ: </w:t>
      </w:r>
      <w:r>
        <w:rPr>
          <w:rFonts w:eastAsia="Times New Roman" w:cs="Times New Roman"/>
          <w:szCs w:val="24"/>
        </w:rPr>
        <w:t>Κύριε Πρόεδρε, θα ήθελα να λάβω το</w:t>
      </w:r>
      <w:r>
        <w:rPr>
          <w:rFonts w:eastAsia="Times New Roman" w:cs="Times New Roman"/>
          <w:szCs w:val="24"/>
        </w:rPr>
        <w:t>ν</w:t>
      </w:r>
      <w:r>
        <w:rPr>
          <w:rFonts w:eastAsia="Times New Roman" w:cs="Times New Roman"/>
          <w:szCs w:val="24"/>
        </w:rPr>
        <w:t xml:space="preserve"> λόγο.</w:t>
      </w:r>
    </w:p>
    <w:p w14:paraId="5FF1993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Λοβέρδο, ξέρετε ότι δεν δικαιούστε τον λόγο. Πείτε μου τι θα θέλατε; </w:t>
      </w:r>
    </w:p>
    <w:p w14:paraId="5FF1993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w:t>
      </w:r>
      <w:r>
        <w:rPr>
          <w:rFonts w:eastAsia="Times New Roman" w:cs="Times New Roman"/>
          <w:b/>
          <w:szCs w:val="24"/>
        </w:rPr>
        <w:t>ΛΟΒΕΡΔΟΣ:</w:t>
      </w:r>
      <w:r>
        <w:rPr>
          <w:rFonts w:eastAsia="Times New Roman" w:cs="Times New Roman"/>
          <w:szCs w:val="24"/>
        </w:rPr>
        <w:t xml:space="preserve"> Τον δικαιούμαι όχι για δευτερολογία, γιατί έχουμε συμφωνήσει να μην έχουμε δευτερολογίες. </w:t>
      </w:r>
    </w:p>
    <w:p w14:paraId="5FF1993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Στο επείγον δεν υπάρχουν δευτερολογίες. Γι’ αυτόν τον λόγο. </w:t>
      </w:r>
    </w:p>
    <w:p w14:paraId="5FF1993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Βεβαίως, ούτε θα υπάρξει. </w:t>
      </w:r>
    </w:p>
    <w:p w14:paraId="5FF1993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(Μάριο</w:t>
      </w:r>
      <w:r>
        <w:rPr>
          <w:rFonts w:eastAsia="Times New Roman" w:cs="Times New Roman"/>
          <w:b/>
          <w:szCs w:val="24"/>
        </w:rPr>
        <w:t>ς Γεωργιάδης):</w:t>
      </w:r>
      <w:r>
        <w:rPr>
          <w:rFonts w:eastAsia="Times New Roman" w:cs="Times New Roman"/>
          <w:szCs w:val="24"/>
        </w:rPr>
        <w:t xml:space="preserve"> Σας παρακαλώ σε ένα λεπτό μόνο, πολύ σύντομα. Μη με αναγκάσετε να διακόψω και εγώ εσάς. </w:t>
      </w:r>
    </w:p>
    <w:p w14:paraId="5FF1994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Ορίστε, κύριε Λοβέρδο, έχετε τον λόγο.</w:t>
      </w:r>
    </w:p>
    <w:p w14:paraId="5FF1994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w:t>
      </w:r>
      <w:proofErr w:type="spellStart"/>
      <w:r>
        <w:rPr>
          <w:rFonts w:eastAsia="Times New Roman" w:cs="Times New Roman"/>
          <w:szCs w:val="24"/>
        </w:rPr>
        <w:t>τριτολόγησε</w:t>
      </w:r>
      <w:proofErr w:type="spellEnd"/>
      <w:r>
        <w:rPr>
          <w:rFonts w:eastAsia="Times New Roman" w:cs="Times New Roman"/>
          <w:szCs w:val="24"/>
        </w:rPr>
        <w:t xml:space="preserve"> το Υπουργείο Εργασίας σχετικά με την τροπολογία ΕΔΟΕΑΠ</w:t>
      </w:r>
      <w:r>
        <w:rPr>
          <w:rFonts w:eastAsia="Times New Roman" w:cs="Times New Roman"/>
          <w:szCs w:val="24"/>
        </w:rPr>
        <w:t>,</w:t>
      </w:r>
      <w:r>
        <w:rPr>
          <w:rFonts w:eastAsia="Times New Roman" w:cs="Times New Roman"/>
          <w:szCs w:val="24"/>
        </w:rPr>
        <w:t xml:space="preserve"> την οποία εμ</w:t>
      </w:r>
      <w:r>
        <w:rPr>
          <w:rFonts w:eastAsia="Times New Roman" w:cs="Times New Roman"/>
          <w:szCs w:val="24"/>
        </w:rPr>
        <w:t xml:space="preserve">είς έχουμε πει ότι θα ψηφίσουμε και δεν αλλάζουμε θέση. </w:t>
      </w:r>
    </w:p>
    <w:p w14:paraId="5FF1994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Αλλά η αντίδρασή μου στην </w:t>
      </w:r>
      <w:proofErr w:type="spellStart"/>
      <w:r>
        <w:rPr>
          <w:rFonts w:eastAsia="Times New Roman" w:cs="Times New Roman"/>
          <w:szCs w:val="24"/>
        </w:rPr>
        <w:t>τριτολογία</w:t>
      </w:r>
      <w:proofErr w:type="spellEnd"/>
      <w:r>
        <w:rPr>
          <w:rFonts w:eastAsia="Times New Roman" w:cs="Times New Roman"/>
          <w:szCs w:val="24"/>
        </w:rPr>
        <w:t xml:space="preserve"> του Υπουργείου Εργασίας είναι πάρα πολύ συγκεκριμένη και απλή. Μας είπε ο Υπουργός ότι υπάρχει μια μελέτη όχι αναλογιστική, αλλά μελέτη. Μαθαίνω ότι τη μελέτη την</w:t>
      </w:r>
      <w:r>
        <w:rPr>
          <w:rFonts w:eastAsia="Times New Roman" w:cs="Times New Roman"/>
          <w:szCs w:val="24"/>
        </w:rPr>
        <w:t xml:space="preserve"> έχει συντάξει ο κ. </w:t>
      </w:r>
      <w:proofErr w:type="spellStart"/>
      <w:r>
        <w:rPr>
          <w:rFonts w:eastAsia="Times New Roman" w:cs="Times New Roman"/>
          <w:szCs w:val="24"/>
        </w:rPr>
        <w:t>Ρομπόλης</w:t>
      </w:r>
      <w:proofErr w:type="spellEnd"/>
      <w:r>
        <w:rPr>
          <w:rFonts w:eastAsia="Times New Roman" w:cs="Times New Roman"/>
          <w:szCs w:val="24"/>
        </w:rPr>
        <w:t xml:space="preserve"> και ο κ. </w:t>
      </w:r>
      <w:proofErr w:type="spellStart"/>
      <w:r>
        <w:rPr>
          <w:rFonts w:eastAsia="Times New Roman" w:cs="Times New Roman"/>
          <w:szCs w:val="24"/>
        </w:rPr>
        <w:t>Μαργιός</w:t>
      </w:r>
      <w:proofErr w:type="spellEnd"/>
      <w:r>
        <w:rPr>
          <w:rFonts w:eastAsia="Times New Roman" w:cs="Times New Roman"/>
          <w:szCs w:val="24"/>
        </w:rPr>
        <w:t xml:space="preserve">. Για όποιον ξέρει τα θέματα, καταλαβαίνει ότι οι άνθρωποι αυτοί είναι πάρα πολύ έγκυροι. Το γεγονός ότι έχει συνταχθεί μια τέτοια μελέτη, δεν σημαίνει τίποτα για τη Βουλή των Ελλήνων, εάν δεν προσκομιστεί. Και </w:t>
      </w:r>
      <w:r>
        <w:rPr>
          <w:rFonts w:eastAsia="Times New Roman" w:cs="Times New Roman"/>
          <w:szCs w:val="24"/>
        </w:rPr>
        <w:t>η αιτιολογία ότι την έχω εγώ και δεν χρειάζεται να την έχετε εσείς είναι πάρα πολύ ατυχής. Θέλουμε</w:t>
      </w:r>
      <w:r>
        <w:rPr>
          <w:rFonts w:eastAsia="Times New Roman" w:cs="Times New Roman"/>
          <w:szCs w:val="24"/>
        </w:rPr>
        <w:t>,</w:t>
      </w:r>
      <w:r>
        <w:rPr>
          <w:rFonts w:eastAsia="Times New Roman" w:cs="Times New Roman"/>
          <w:szCs w:val="24"/>
        </w:rPr>
        <w:t xml:space="preserve"> λοιπόν, τη μελέτη αυτή. </w:t>
      </w:r>
    </w:p>
    <w:p w14:paraId="5FF1994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προλαβαίνω κάτι που είπα και στις ομιλίες μου προηγουμένως. Η μελέτη αυτή μαθαίνουμε καταδεικνύει ότι και </w:t>
      </w:r>
      <w:r>
        <w:rPr>
          <w:rFonts w:eastAsia="Times New Roman" w:cs="Times New Roman"/>
          <w:szCs w:val="24"/>
        </w:rPr>
        <w:lastRenderedPageBreak/>
        <w:t xml:space="preserve">με αυτές τις </w:t>
      </w:r>
      <w:r>
        <w:rPr>
          <w:rFonts w:eastAsia="Times New Roman" w:cs="Times New Roman"/>
          <w:szCs w:val="24"/>
        </w:rPr>
        <w:t>πηγές της χρηματοδότησης, που θα οδηγήσουν σε απολύσεις ή σε οριζόντιες περικοπές, δεν βγαίνει το ταμείο, δεν βγαίνει ο ΕΔΟΕΑΠ. Και ψηφίζουμε μια διάταξη με σκοπό να βελτιώσει τα πράγματα. Εάν μας πουν ότι με τη διάταξη αυτή δίνεται μια ανάσα, για ένα</w:t>
      </w:r>
      <w:r>
        <w:rPr>
          <w:rFonts w:eastAsia="Times New Roman" w:cs="Times New Roman"/>
          <w:szCs w:val="24"/>
        </w:rPr>
        <w:t>ν</w:t>
      </w:r>
      <w:r>
        <w:rPr>
          <w:rFonts w:eastAsia="Times New Roman" w:cs="Times New Roman"/>
          <w:szCs w:val="24"/>
        </w:rPr>
        <w:t xml:space="preserve"> μήν</w:t>
      </w:r>
      <w:r>
        <w:rPr>
          <w:rFonts w:eastAsia="Times New Roman" w:cs="Times New Roman"/>
          <w:szCs w:val="24"/>
        </w:rPr>
        <w:t>α, παρ</w:t>
      </w:r>
      <w:r>
        <w:rPr>
          <w:rFonts w:eastAsia="Times New Roman" w:cs="Times New Roman"/>
          <w:szCs w:val="24"/>
        </w:rPr>
        <w:t xml:space="preserve">’ </w:t>
      </w:r>
      <w:r>
        <w:rPr>
          <w:rFonts w:eastAsia="Times New Roman" w:cs="Times New Roman"/>
          <w:szCs w:val="24"/>
        </w:rPr>
        <w:t xml:space="preserve">ότι κάνει κακό σε πολλούς δημοσιογράφους, να το ακούσουμε. Αλλά δεν μπορούν να λένε, κύριε Πρόεδρε, ότι αυτή είναι μια μακρόπνοη ρύθμιση, που δεν θα χρειαστούν παρεμβάσεις αμέσως μετά και να βασίζονται σε μια μελέτη που δεν τη φέρνει στη Βουλή. Τι </w:t>
      </w:r>
      <w:r>
        <w:rPr>
          <w:rFonts w:eastAsia="Times New Roman" w:cs="Times New Roman"/>
          <w:szCs w:val="24"/>
        </w:rPr>
        <w:t>θα πάθει δηλαδή; Ό,τι ξέρει, θα το μάθουμε και εμείς.</w:t>
      </w:r>
    </w:p>
    <w:p w14:paraId="5FF1994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Είναι ξεκάθαρο, κύριε Λοβέρδο. </w:t>
      </w:r>
    </w:p>
    <w:p w14:paraId="5FF1994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Στο Βήμα να έρθει η κ. </w:t>
      </w:r>
      <w:proofErr w:type="spellStart"/>
      <w:r>
        <w:rPr>
          <w:rFonts w:eastAsia="Times New Roman" w:cs="Times New Roman"/>
          <w:szCs w:val="24"/>
        </w:rPr>
        <w:t>Μεγαλοοικονόμου</w:t>
      </w:r>
      <w:proofErr w:type="spellEnd"/>
      <w:r>
        <w:rPr>
          <w:rFonts w:eastAsia="Times New Roman" w:cs="Times New Roman"/>
          <w:szCs w:val="24"/>
        </w:rPr>
        <w:t xml:space="preserve">, η </w:t>
      </w:r>
      <w:r>
        <w:rPr>
          <w:rFonts w:eastAsia="Times New Roman" w:cs="Times New Roman"/>
          <w:szCs w:val="24"/>
        </w:rPr>
        <w:t>Α</w:t>
      </w:r>
      <w:r>
        <w:rPr>
          <w:rFonts w:eastAsia="Times New Roman" w:cs="Times New Roman"/>
          <w:szCs w:val="24"/>
        </w:rPr>
        <w:t xml:space="preserve">νεξάρτητη Βουλευτής. </w:t>
      </w:r>
    </w:p>
    <w:p w14:paraId="5FF19946" w14:textId="77777777" w:rsidR="00BA0105" w:rsidRDefault="00C470DB">
      <w:pPr>
        <w:spacing w:line="600" w:lineRule="auto"/>
        <w:ind w:firstLine="720"/>
        <w:contextualSpacing/>
        <w:jc w:val="both"/>
        <w:rPr>
          <w:rFonts w:eastAsia="Times New Roman"/>
          <w:szCs w:val="24"/>
        </w:rPr>
      </w:pPr>
      <w:r>
        <w:rPr>
          <w:rFonts w:eastAsia="Times New Roman"/>
          <w:szCs w:val="24"/>
        </w:rPr>
        <w:t>Ολοκληρώνεται η λίστα των ομιλητών. Απομένουν οι Κοινοβουλευτικοί Εκπρόσω</w:t>
      </w:r>
      <w:r>
        <w:rPr>
          <w:rFonts w:eastAsia="Times New Roman"/>
          <w:szCs w:val="24"/>
        </w:rPr>
        <w:t xml:space="preserve">ποι και οι δευτερολογίες των </w:t>
      </w:r>
      <w:r>
        <w:rPr>
          <w:rFonts w:eastAsia="Times New Roman"/>
          <w:szCs w:val="24"/>
        </w:rPr>
        <w:t>ε</w:t>
      </w:r>
      <w:r>
        <w:rPr>
          <w:rFonts w:eastAsia="Times New Roman"/>
          <w:szCs w:val="24"/>
        </w:rPr>
        <w:t xml:space="preserve">ισηγητών και ο Υπουργός, βέβαια.   </w:t>
      </w:r>
    </w:p>
    <w:p w14:paraId="5FF1994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Μεγαλοοικονόμου</w:t>
      </w:r>
      <w:proofErr w:type="spellEnd"/>
      <w:r>
        <w:rPr>
          <w:rFonts w:eastAsia="Times New Roman" w:cs="Times New Roman"/>
          <w:szCs w:val="24"/>
        </w:rPr>
        <w:t>, έχετε τον λόγο για πέντε λεπτά.</w:t>
      </w:r>
    </w:p>
    <w:p w14:paraId="5FF19948" w14:textId="77777777" w:rsidR="00BA0105" w:rsidRDefault="00C470DB">
      <w:pPr>
        <w:spacing w:line="600" w:lineRule="auto"/>
        <w:ind w:firstLine="720"/>
        <w:contextualSpacing/>
        <w:jc w:val="both"/>
        <w:rPr>
          <w:rFonts w:eastAsia="Times New Roman"/>
          <w:szCs w:val="24"/>
        </w:rPr>
      </w:pPr>
      <w:r>
        <w:rPr>
          <w:rFonts w:eastAsia="Times New Roman"/>
          <w:b/>
          <w:szCs w:val="24"/>
        </w:rPr>
        <w:lastRenderedPageBreak/>
        <w:t xml:space="preserve"> </w:t>
      </w:r>
      <w:r>
        <w:rPr>
          <w:rFonts w:eastAsia="Times New Roman"/>
          <w:b/>
          <w:szCs w:val="24"/>
        </w:rPr>
        <w:t xml:space="preserve">ΘΕΟΔΩΡΑ ΜΕΓΑΛΟΟΙΚΟΝΟΜΟΥ: </w:t>
      </w:r>
      <w:r>
        <w:rPr>
          <w:rFonts w:eastAsia="Times New Roman"/>
          <w:szCs w:val="24"/>
        </w:rPr>
        <w:t>Ευχαριστώ, κύριε Πρόεδρε.</w:t>
      </w:r>
    </w:p>
    <w:p w14:paraId="5FF19949"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Κύριε Υπουργέ, κατέθεσα μία τροπολογία πάνω στο θέμα του ΕΔΟΕΑΠ. Ξέρουμε ότι το ΕΔΟΕΑΠ είχε προβλήματα </w:t>
      </w:r>
      <w:proofErr w:type="spellStart"/>
      <w:r>
        <w:rPr>
          <w:rFonts w:eastAsia="Times New Roman"/>
          <w:szCs w:val="24"/>
        </w:rPr>
        <w:t>ρευστότητος</w:t>
      </w:r>
      <w:proofErr w:type="spellEnd"/>
      <w:r>
        <w:rPr>
          <w:rFonts w:eastAsia="Times New Roman"/>
          <w:szCs w:val="24"/>
        </w:rPr>
        <w:t>, μετά την κατάργηση του αγγελιοσήμου. Η κίνηση αυτή, απ’ όλες τις πλευρές, και από την Κυβέρνηση, θεωρώ ότι ήταν πάρα πολύ σωστή -και ίσως να</w:t>
      </w:r>
      <w:r>
        <w:rPr>
          <w:rFonts w:eastAsia="Times New Roman"/>
          <w:szCs w:val="24"/>
        </w:rPr>
        <w:t xml:space="preserve"> έγινε και καθυστερημένα- προκειμένου να διασωθεί το </w:t>
      </w:r>
      <w:r>
        <w:rPr>
          <w:rFonts w:eastAsia="Times New Roman"/>
          <w:szCs w:val="24"/>
        </w:rPr>
        <w:t>τ</w:t>
      </w:r>
      <w:r>
        <w:rPr>
          <w:rFonts w:eastAsia="Times New Roman"/>
          <w:szCs w:val="24"/>
        </w:rPr>
        <w:t xml:space="preserve">αμείο. Δεν είναι εποχή να εγκαταλείπουμε τους εργαζόμενους στην τύχη τους και να μην τους βοηθάμε. </w:t>
      </w:r>
    </w:p>
    <w:p w14:paraId="5FF1994A"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Άλλωστε, στην ψηφοφορία που έγινε, μεταξύ δέκα χιλιάδων ενεργών δημοσιογράφων, έξι χιλιάδες </w:t>
      </w:r>
      <w:proofErr w:type="spellStart"/>
      <w:r>
        <w:rPr>
          <w:rFonts w:eastAsia="Times New Roman"/>
          <w:szCs w:val="24"/>
        </w:rPr>
        <w:t>εκατόν</w:t>
      </w:r>
      <w:proofErr w:type="spellEnd"/>
      <w:r>
        <w:rPr>
          <w:rFonts w:eastAsia="Times New Roman"/>
          <w:szCs w:val="24"/>
        </w:rPr>
        <w:t xml:space="preserve"> είκ</w:t>
      </w:r>
      <w:r>
        <w:rPr>
          <w:rFonts w:eastAsia="Times New Roman"/>
          <w:szCs w:val="24"/>
        </w:rPr>
        <w:t>οσι επτά, το 92% περίπου, ψήφισ</w:t>
      </w:r>
      <w:r>
        <w:rPr>
          <w:rFonts w:eastAsia="Times New Roman"/>
          <w:szCs w:val="24"/>
        </w:rPr>
        <w:t>ε</w:t>
      </w:r>
      <w:r>
        <w:rPr>
          <w:rFonts w:eastAsia="Times New Roman"/>
          <w:szCs w:val="24"/>
        </w:rPr>
        <w:t xml:space="preserve"> υπέρ της αλλαγής του καταστατικού του </w:t>
      </w:r>
      <w:r>
        <w:rPr>
          <w:rFonts w:eastAsia="Times New Roman"/>
          <w:szCs w:val="24"/>
        </w:rPr>
        <w:t>τ</w:t>
      </w:r>
      <w:r>
        <w:rPr>
          <w:rFonts w:eastAsia="Times New Roman"/>
          <w:szCs w:val="24"/>
        </w:rPr>
        <w:t xml:space="preserve">αμείου τους. Το </w:t>
      </w:r>
      <w:r>
        <w:rPr>
          <w:rFonts w:eastAsia="Times New Roman"/>
          <w:szCs w:val="24"/>
        </w:rPr>
        <w:t>τ</w:t>
      </w:r>
      <w:r>
        <w:rPr>
          <w:rFonts w:eastAsia="Times New Roman"/>
          <w:szCs w:val="24"/>
        </w:rPr>
        <w:t xml:space="preserve">αμείο ήταν ήδη υπό κατάρρευση και είχε φτάσει στα όριά του. Οπότε, συμφωνώ με τη σημερινή τροπολογία με γενικό αριθμό 1334 και ειδικό 101. </w:t>
      </w:r>
    </w:p>
    <w:p w14:paraId="5FF1994B" w14:textId="77777777" w:rsidR="00BA0105" w:rsidRDefault="00C470DB">
      <w:pPr>
        <w:spacing w:line="600" w:lineRule="auto"/>
        <w:ind w:firstLine="720"/>
        <w:contextualSpacing/>
        <w:jc w:val="both"/>
        <w:rPr>
          <w:rFonts w:eastAsia="Times New Roman"/>
          <w:szCs w:val="24"/>
        </w:rPr>
      </w:pPr>
      <w:r>
        <w:rPr>
          <w:rFonts w:eastAsia="Times New Roman"/>
          <w:szCs w:val="24"/>
        </w:rPr>
        <w:t>Εγώ ζήτησα να κάνετε μία δι</w:t>
      </w:r>
      <w:r>
        <w:rPr>
          <w:rFonts w:eastAsia="Times New Roman"/>
          <w:szCs w:val="24"/>
        </w:rPr>
        <w:t xml:space="preserve">όρθωση στην τροπολογία. Στην καταβολή των δέκα δόσεων στις αναδρομικές εισφορές θεωρώ ότι είναι λίγος χρόνος για τους δημοσιογράφους. Δεν μιλώ για τους </w:t>
      </w:r>
      <w:proofErr w:type="spellStart"/>
      <w:r>
        <w:rPr>
          <w:rFonts w:eastAsia="Times New Roman"/>
          <w:szCs w:val="24"/>
        </w:rPr>
        <w:t>μεγαλοδημοσιογράφους</w:t>
      </w:r>
      <w:proofErr w:type="spellEnd"/>
      <w:r>
        <w:rPr>
          <w:rFonts w:eastAsia="Times New Roman"/>
          <w:szCs w:val="24"/>
        </w:rPr>
        <w:t>, οι οποίοι μπορεί και σε άλλες εποχές να έπαιρναν τεράστια ποσά για μερικές εμφανίσ</w:t>
      </w:r>
      <w:r>
        <w:rPr>
          <w:rFonts w:eastAsia="Times New Roman"/>
          <w:szCs w:val="24"/>
        </w:rPr>
        <w:t xml:space="preserve">εις τους. </w:t>
      </w:r>
      <w:r>
        <w:rPr>
          <w:rFonts w:eastAsia="Times New Roman"/>
          <w:szCs w:val="24"/>
        </w:rPr>
        <w:lastRenderedPageBreak/>
        <w:t>Τη σημερινή εποχή, όμως, οι μικροί δημοσιογράφοι που τρέχουν όλη μέρα να καλύψουν ρεπορτάζ σε όλη την Ελλάδα, μετά από μία έρευνα που έκανα, είδα ότι πληρώνονται 600 και 700 ευρώ. Είναι ανθρωπίνως αδύνατο να καλύψουν τις τρέχουσες και τις αναδρομ</w:t>
      </w:r>
      <w:r>
        <w:rPr>
          <w:rFonts w:eastAsia="Times New Roman"/>
          <w:szCs w:val="24"/>
        </w:rPr>
        <w:t xml:space="preserve">ικές εισφορές σε δέκα μόλις δόσεις. Δεν μπορούν ταυτοχρόνως να καλύπτουν και τις αναδρομικές εισφορές τους και τις τρέχουσες με αυτά τα χρήματα που παίρνουν. </w:t>
      </w:r>
    </w:p>
    <w:p w14:paraId="5FF1994C"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Τώρα θα μου πείτε πώς το </w:t>
      </w:r>
      <w:r>
        <w:rPr>
          <w:rFonts w:eastAsia="Times New Roman"/>
          <w:szCs w:val="24"/>
        </w:rPr>
        <w:t>τ</w:t>
      </w:r>
      <w:r>
        <w:rPr>
          <w:rFonts w:eastAsia="Times New Roman"/>
          <w:szCs w:val="24"/>
        </w:rPr>
        <w:t>αμείο, αφού είναι υπό κατάρρευση, θα καλύψει και πώς θα δώσει τις συντά</w:t>
      </w:r>
      <w:r>
        <w:rPr>
          <w:rFonts w:eastAsia="Times New Roman"/>
          <w:szCs w:val="24"/>
        </w:rPr>
        <w:t xml:space="preserve">ξεις του ή τα φάρμακα; Υπάρχουν δημοσιογράφοι που έχουν πολλά προβλήματα υγείας και οι συνάδελφοί τους εισφέρουν καλοπροαίρετα δικά τους χρήματα για να τους καλύψουν.  </w:t>
      </w:r>
    </w:p>
    <w:p w14:paraId="5FF1994D"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Σκέφτηκα και κάτι άλλο. Η Κυβέρνηση εξαγγέλλει τις </w:t>
      </w:r>
      <w:proofErr w:type="spellStart"/>
      <w:r>
        <w:rPr>
          <w:rFonts w:eastAsia="Times New Roman"/>
          <w:szCs w:val="24"/>
        </w:rPr>
        <w:t>εκατόν</w:t>
      </w:r>
      <w:proofErr w:type="spellEnd"/>
      <w:r>
        <w:rPr>
          <w:rFonts w:eastAsia="Times New Roman"/>
          <w:szCs w:val="24"/>
        </w:rPr>
        <w:t xml:space="preserve"> είκοσι δόσεις σε οφειλέτες το</w:t>
      </w:r>
      <w:r>
        <w:rPr>
          <w:rFonts w:eastAsia="Times New Roman"/>
          <w:szCs w:val="24"/>
        </w:rPr>
        <w:t xml:space="preserve">υ </w:t>
      </w:r>
      <w:r>
        <w:rPr>
          <w:rFonts w:eastAsia="Times New Roman"/>
          <w:szCs w:val="24"/>
        </w:rPr>
        <w:t>δ</w:t>
      </w:r>
      <w:r>
        <w:rPr>
          <w:rFonts w:eastAsia="Times New Roman"/>
          <w:szCs w:val="24"/>
        </w:rPr>
        <w:t xml:space="preserve">ημοσίου ή των </w:t>
      </w:r>
      <w:r>
        <w:rPr>
          <w:rFonts w:eastAsia="Times New Roman"/>
          <w:szCs w:val="24"/>
        </w:rPr>
        <w:t>τ</w:t>
      </w:r>
      <w:r>
        <w:rPr>
          <w:rFonts w:eastAsia="Times New Roman"/>
          <w:szCs w:val="24"/>
        </w:rPr>
        <w:t xml:space="preserve">αμείων. Θεωρώ ότι μόνο είκοσι τέσσερις δόσεις θα ήταν μια μικρή ανάσα γι’ αυτούς τους ανθρώπους, τουλάχιστον στις αναδρομικές εισφορές τους. Τώρα θα μου πείτε </w:t>
      </w:r>
      <w:r>
        <w:rPr>
          <w:rFonts w:eastAsia="Times New Roman"/>
          <w:szCs w:val="24"/>
        </w:rPr>
        <w:t>-</w:t>
      </w:r>
      <w:r>
        <w:rPr>
          <w:rFonts w:eastAsia="Times New Roman"/>
          <w:szCs w:val="24"/>
        </w:rPr>
        <w:t xml:space="preserve">το έψαξα κι αυτό- ότι θα αφορά και τους επιχειρηματίες. </w:t>
      </w:r>
    </w:p>
    <w:p w14:paraId="5FF1994E" w14:textId="77777777" w:rsidR="00BA0105" w:rsidRDefault="00C470DB">
      <w:pPr>
        <w:spacing w:line="600" w:lineRule="auto"/>
        <w:ind w:firstLine="720"/>
        <w:contextualSpacing/>
        <w:jc w:val="both"/>
        <w:rPr>
          <w:rFonts w:eastAsia="Times New Roman"/>
          <w:szCs w:val="24"/>
        </w:rPr>
      </w:pPr>
      <w:r>
        <w:rPr>
          <w:rFonts w:eastAsia="Times New Roman"/>
          <w:szCs w:val="24"/>
        </w:rPr>
        <w:t>Κάνοντας μία σκέψη αν</w:t>
      </w:r>
      <w:r>
        <w:rPr>
          <w:rFonts w:eastAsia="Times New Roman"/>
          <w:szCs w:val="24"/>
        </w:rPr>
        <w:t xml:space="preserve">άλογη, θεωρώ ότι στους εργοδότες χαρίσατε αναδρομικότητα το 2% της πρώτης εισφοράς επί </w:t>
      </w:r>
      <w:r>
        <w:rPr>
          <w:rFonts w:eastAsia="Times New Roman"/>
          <w:szCs w:val="24"/>
        </w:rPr>
        <w:lastRenderedPageBreak/>
        <w:t>του κύκλου εργασιών. Κύριε Υπουργέ, χαρίσατε στους εργοδότες το 2% της πρώτης εισφοράς επί του κύκλου εργασιών τους; Οπότε, τουλάχιστον βάλτε τους εργοδότες να πληρώσουν</w:t>
      </w:r>
      <w:r>
        <w:rPr>
          <w:rFonts w:eastAsia="Times New Roman"/>
          <w:szCs w:val="24"/>
        </w:rPr>
        <w:t xml:space="preserve"> σε τέσσερις δόσεις τις εισφορές τους και δώστε την ευκαιρία στους δημοσιογράφους να εξοφλήσουν τις αναδρομικές τους εισφορές σε είκοσι τέσσερις δόσεις. Μπορεί να γίνει έναρξη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2017, αν και θεωρώ ότι θα μπορούσατε να τους κάνετε ένα δώρο και το κ</w:t>
      </w:r>
      <w:r>
        <w:rPr>
          <w:rFonts w:eastAsia="Times New Roman"/>
          <w:szCs w:val="24"/>
        </w:rPr>
        <w:t>άνετε στις 31</w:t>
      </w:r>
      <w:r>
        <w:rPr>
          <w:rFonts w:eastAsia="Times New Roman"/>
          <w:szCs w:val="24"/>
        </w:rPr>
        <w:t>-</w:t>
      </w:r>
      <w:r>
        <w:rPr>
          <w:rFonts w:eastAsia="Times New Roman"/>
          <w:szCs w:val="24"/>
        </w:rPr>
        <w:t>1</w:t>
      </w:r>
      <w:r>
        <w:rPr>
          <w:rFonts w:eastAsia="Times New Roman"/>
          <w:szCs w:val="24"/>
        </w:rPr>
        <w:t>-</w:t>
      </w:r>
      <w:r>
        <w:rPr>
          <w:rFonts w:eastAsia="Times New Roman"/>
          <w:szCs w:val="24"/>
        </w:rPr>
        <w:t>2018, αλλά φοβάμαι μη με κυνηγήσ</w:t>
      </w:r>
      <w:r>
        <w:rPr>
          <w:rFonts w:eastAsia="Times New Roman"/>
          <w:szCs w:val="24"/>
        </w:rPr>
        <w:t>ε</w:t>
      </w:r>
      <w:r>
        <w:rPr>
          <w:rFonts w:eastAsia="Times New Roman"/>
          <w:szCs w:val="24"/>
        </w:rPr>
        <w:t>τε</w:t>
      </w:r>
      <w:r>
        <w:rPr>
          <w:rFonts w:eastAsia="Times New Roman"/>
          <w:szCs w:val="24"/>
        </w:rPr>
        <w:t>.</w:t>
      </w:r>
      <w:r>
        <w:rPr>
          <w:rFonts w:eastAsia="Times New Roman"/>
          <w:szCs w:val="24"/>
        </w:rPr>
        <w:t xml:space="preserve"> </w:t>
      </w:r>
    </w:p>
    <w:p w14:paraId="5FF1994F"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Δώστε τους τουλάχιστον μια ανάσα ανακούφισης και δείξτε, τουλάχιστον, το ανθρώπινό σας πρόσωπο. Θεωρώ ότι έχετε αυτή τη δυνατότητα. Εξετάστε το ξανά και αν μπορείτε κάντε το δεκτό. </w:t>
      </w:r>
    </w:p>
    <w:p w14:paraId="5FF19950"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Ευχαριστώ.     </w:t>
      </w:r>
    </w:p>
    <w:p w14:paraId="5FF19951" w14:textId="77777777" w:rsidR="00BA0105" w:rsidRDefault="00C470DB">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κι εμείς για την ακρίβεια του χρόνου την κ. </w:t>
      </w:r>
      <w:proofErr w:type="spellStart"/>
      <w:r>
        <w:rPr>
          <w:rFonts w:eastAsia="Times New Roman"/>
          <w:szCs w:val="24"/>
        </w:rPr>
        <w:t>Μεγαλοοικονόμου</w:t>
      </w:r>
      <w:proofErr w:type="spellEnd"/>
      <w:r>
        <w:rPr>
          <w:rFonts w:eastAsia="Times New Roman"/>
          <w:szCs w:val="24"/>
        </w:rPr>
        <w:t xml:space="preserve">. </w:t>
      </w:r>
    </w:p>
    <w:p w14:paraId="5FF19952" w14:textId="77777777" w:rsidR="00BA0105" w:rsidRDefault="00C470DB">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Μπορώ να έχω τον λόγο για δύο λεπτά, για να απαντήσω; </w:t>
      </w:r>
    </w:p>
    <w:p w14:paraId="5FF19953" w14:textId="77777777" w:rsidR="00BA0105" w:rsidRDefault="00C470DB">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Κύριε Υπουργέ, να μην ανοίξουμε διάλογο όμως. Έχετε τον λόγο για ένα λεπτό. </w:t>
      </w:r>
    </w:p>
    <w:p w14:paraId="5FF19954" w14:textId="77777777" w:rsidR="00BA0105" w:rsidRDefault="00C470DB">
      <w:pPr>
        <w:spacing w:line="600" w:lineRule="auto"/>
        <w:ind w:firstLine="720"/>
        <w:contextualSpacing/>
        <w:jc w:val="both"/>
        <w:rPr>
          <w:rFonts w:eastAsia="Times New Roman"/>
          <w:szCs w:val="24"/>
        </w:rPr>
      </w:pPr>
      <w:r>
        <w:rPr>
          <w:rFonts w:eastAsia="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szCs w:val="24"/>
        </w:rPr>
        <w:t xml:space="preserve"> Για τρία λεπτά, κύριε Πρόεδρε. Θα είμαι πολύ σύντομ</w:t>
      </w:r>
      <w:r>
        <w:rPr>
          <w:rFonts w:eastAsia="Times New Roman"/>
          <w:szCs w:val="24"/>
        </w:rPr>
        <w:t>ος. Άλλωστε δεν επεκτάθηκα πολύ στην ομιλία μου.</w:t>
      </w:r>
    </w:p>
    <w:p w14:paraId="5FF19955"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Μεγαλοοικονόμου</w:t>
      </w:r>
      <w:proofErr w:type="spellEnd"/>
      <w:r>
        <w:rPr>
          <w:rFonts w:eastAsia="Times New Roman"/>
          <w:szCs w:val="24"/>
        </w:rPr>
        <w:t>, πρέπει όλοι να στηρίξουμε αυτή την προσπάθεια. Οι ίδιοι που είναι εμπλεκόμενοι στο θέμα του ΕΔΟΕΑΠ στήριξαν απόλυτα αυτή την επιλογή, την οποία εμείς σεβαστήκαμε. Το κοινοβούλιο πρέπει</w:t>
      </w:r>
      <w:r>
        <w:rPr>
          <w:rFonts w:eastAsia="Times New Roman"/>
          <w:szCs w:val="24"/>
        </w:rPr>
        <w:t xml:space="preserve"> να στοιχηθεί σε αυτή την απόφαση. </w:t>
      </w:r>
    </w:p>
    <w:p w14:paraId="5FF19956" w14:textId="77777777" w:rsidR="00BA0105" w:rsidRDefault="00C470DB">
      <w:pPr>
        <w:spacing w:line="600" w:lineRule="auto"/>
        <w:ind w:firstLine="720"/>
        <w:contextualSpacing/>
        <w:jc w:val="both"/>
        <w:rPr>
          <w:rFonts w:eastAsia="Times New Roman"/>
          <w:szCs w:val="24"/>
        </w:rPr>
      </w:pPr>
      <w:r>
        <w:rPr>
          <w:rFonts w:eastAsia="Times New Roman"/>
          <w:szCs w:val="24"/>
        </w:rPr>
        <w:t>Όσον αφορά την πρότασή σας, εάν δείτε τις διατάξεις, υπάρχουν εκείνες οι προβλέψεις μέσα στην ίδια τη διαδικασία λειτουργίας του ΕΔΟΕΑΠ</w:t>
      </w:r>
      <w:r>
        <w:rPr>
          <w:rFonts w:eastAsia="Times New Roman"/>
          <w:szCs w:val="24"/>
        </w:rPr>
        <w:t>,</w:t>
      </w:r>
      <w:r>
        <w:rPr>
          <w:rFonts w:eastAsia="Times New Roman"/>
          <w:szCs w:val="24"/>
        </w:rPr>
        <w:t xml:space="preserve"> που δίνει την ευχέρεια να δώσει τέτοιες λύσεις σε αυτές τις περιπτώσεις. Δηλαδή, το</w:t>
      </w:r>
      <w:r>
        <w:rPr>
          <w:rFonts w:eastAsia="Times New Roman"/>
          <w:szCs w:val="24"/>
        </w:rPr>
        <w:t xml:space="preserve">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υμβούλιο του ΕΔΟΕΑΠ μπορεί να κάνει ρύθμιση τέτοιων ζητημάτων οφειλών, δηλαδή, σε πόσες δόσεις θα είναι κ.λπ</w:t>
      </w:r>
      <w:r>
        <w:rPr>
          <w:rFonts w:eastAsia="Times New Roman"/>
          <w:szCs w:val="24"/>
        </w:rPr>
        <w:t>.</w:t>
      </w:r>
      <w:r>
        <w:rPr>
          <w:rFonts w:eastAsia="Times New Roman"/>
          <w:szCs w:val="24"/>
        </w:rPr>
        <w:t>. Και μπορεί να το κάνει. Εδώ το κάνει ο ΕΦΚΑ για μια σειρά ζητήματα. Δεν θα μπορεί να το κάνει ο ΕΔΟΕΑΠ; Είναι προφανές ότι μπορεί κα</w:t>
      </w:r>
      <w:r>
        <w:rPr>
          <w:rFonts w:eastAsia="Times New Roman"/>
          <w:szCs w:val="24"/>
        </w:rPr>
        <w:t xml:space="preserve">ι προβλέπεται κανονισμός. Άρα η δική σας πρόταση είμαι βέβαιος ότι θα εισακουστεί από το διοικητικό συμβούλιο. Δεν χρειάζεται να το βάλουμε στην τροπολογία, να μη διαταράσσουμε τώρα τη </w:t>
      </w:r>
      <w:r>
        <w:rPr>
          <w:rFonts w:eastAsia="Times New Roman"/>
          <w:szCs w:val="24"/>
        </w:rPr>
        <w:lastRenderedPageBreak/>
        <w:t>συμφωνία που έχει επιτευχθεί στο κοινοβούλιο απ’ όλες τις πτέρυγες εκτό</w:t>
      </w:r>
      <w:r>
        <w:rPr>
          <w:rFonts w:eastAsia="Times New Roman"/>
          <w:szCs w:val="24"/>
        </w:rPr>
        <w:t xml:space="preserve">ς </w:t>
      </w:r>
      <w:r>
        <w:rPr>
          <w:rFonts w:eastAsia="Times New Roman"/>
          <w:szCs w:val="24"/>
        </w:rPr>
        <w:t>-</w:t>
      </w:r>
      <w:r>
        <w:rPr>
          <w:rFonts w:eastAsia="Times New Roman"/>
          <w:szCs w:val="24"/>
        </w:rPr>
        <w:t>νομίζω- της Χρυσής Αυγής.</w:t>
      </w:r>
    </w:p>
    <w:p w14:paraId="5FF19957" w14:textId="77777777" w:rsidR="00BA0105" w:rsidRDefault="00C470DB">
      <w:pPr>
        <w:spacing w:line="600" w:lineRule="auto"/>
        <w:ind w:firstLine="720"/>
        <w:contextualSpacing/>
        <w:jc w:val="both"/>
        <w:rPr>
          <w:rFonts w:eastAsia="Times New Roman"/>
          <w:szCs w:val="24"/>
        </w:rPr>
      </w:pPr>
      <w:r>
        <w:rPr>
          <w:rFonts w:eastAsia="Times New Roman"/>
          <w:szCs w:val="24"/>
        </w:rPr>
        <w:t>Όσο αφορά το θέμα και την αγωνία του κ. Λοβέρδου για την αναλογιστική μελέτη, ο ΕΔΟΕΑΠ πράγματι αυτή τη στιγμή έχει τρέχουσες οφειλές, δηλαδή τις συνήθεις οφειλές προς τους προμηθευτές. Η περιουσία του επαρκεί και καλύπτει όλες</w:t>
      </w:r>
      <w:r>
        <w:rPr>
          <w:rFonts w:eastAsia="Times New Roman"/>
          <w:szCs w:val="24"/>
        </w:rPr>
        <w:t xml:space="preserve"> τις υποχρεώσεις που έχει απέναντι σε όλους. Είναι ένας φορέας που πιστοποιείται η υγιής του βάση για να μπορεί να συνεχίσει. </w:t>
      </w:r>
    </w:p>
    <w:p w14:paraId="5FF19958" w14:textId="77777777" w:rsidR="00BA0105" w:rsidRDefault="00C470DB">
      <w:pPr>
        <w:spacing w:line="600" w:lineRule="auto"/>
        <w:ind w:firstLine="720"/>
        <w:contextualSpacing/>
        <w:jc w:val="both"/>
        <w:rPr>
          <w:rFonts w:eastAsia="Times New Roman"/>
          <w:szCs w:val="24"/>
        </w:rPr>
      </w:pPr>
      <w:r>
        <w:rPr>
          <w:rFonts w:eastAsia="Times New Roman"/>
          <w:szCs w:val="24"/>
        </w:rPr>
        <w:t>Από εκεί και πέρα, όπως θα δείτε, στις διατάξεις προβλέπεται κατ’ έτος αναλογιστική μελέτη και επομένως θα πρέπει ο ίδιος ο ΕΔΟΕΑ</w:t>
      </w:r>
      <w:r>
        <w:rPr>
          <w:rFonts w:eastAsia="Times New Roman"/>
          <w:szCs w:val="24"/>
        </w:rPr>
        <w:t>Π να βρίσκει τις λύσεις όσο</w:t>
      </w:r>
      <w:r>
        <w:rPr>
          <w:rFonts w:eastAsia="Times New Roman"/>
          <w:szCs w:val="24"/>
        </w:rPr>
        <w:t>ν</w:t>
      </w:r>
      <w:r>
        <w:rPr>
          <w:rFonts w:eastAsia="Times New Roman"/>
          <w:szCs w:val="24"/>
        </w:rPr>
        <w:t xml:space="preserve"> αφορά τις παροχές αυτές</w:t>
      </w:r>
      <w:r>
        <w:rPr>
          <w:rFonts w:eastAsia="Times New Roman"/>
          <w:szCs w:val="24"/>
        </w:rPr>
        <w:t>,</w:t>
      </w:r>
      <w:r>
        <w:rPr>
          <w:rFonts w:eastAsia="Times New Roman"/>
          <w:szCs w:val="24"/>
        </w:rPr>
        <w:t xml:space="preserve"> οι οποίες είναι καλύτερες και παραπάνω από αυτές που ήδη καταβάλλονται στους άλλους φορείς. </w:t>
      </w:r>
    </w:p>
    <w:p w14:paraId="5FF19959"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Προφανώς αυτή η εξέλιξη πάντα θα παρακολουθείται. Έτσι και αλλιώς πρέπει κάθε φορέας κοινωνικής ασφάλισης να </w:t>
      </w:r>
      <w:r>
        <w:rPr>
          <w:rFonts w:eastAsia="Times New Roman"/>
          <w:szCs w:val="24"/>
        </w:rPr>
        <w:t xml:space="preserve">παρακολουθεί τις δυνατότητές του με μία τάση καλυτέρευσης και βελτίωσης των παροχών. Αυτό προβλέπω να είναι δυνατόν να συμβεί. Μια βελτίωση θα μπορεί να υπάρξει. </w:t>
      </w:r>
    </w:p>
    <w:p w14:paraId="5FF1995A"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Διότι το 2015 είχαμε 20 εκατομμύρια εισπράξεις. Μέσα σε τρία χρόνια οι εισπράξεις του ΕΔΟΕΑΠ </w:t>
      </w:r>
      <w:r>
        <w:rPr>
          <w:rFonts w:eastAsia="Times New Roman"/>
          <w:szCs w:val="24"/>
        </w:rPr>
        <w:t xml:space="preserve">έφτασαν στο μισό σχεδόν </w:t>
      </w:r>
      <w:r>
        <w:rPr>
          <w:rFonts w:eastAsia="Times New Roman"/>
          <w:szCs w:val="24"/>
        </w:rPr>
        <w:lastRenderedPageBreak/>
        <w:t>σε σχέση με αυτές που εισπράττονταν πριν με το αγγελιόσημο. Ήδη η κατάσταση ήταν σε μια πορεία πάρα πολύ δύσκολης επιβίωσης και με τους όρους που έχουν τεθεί όχι μόνο θα ανασάνει αλλά θα βελτιώσει κατά πολύ και τον ορίζοντα της βιωσ</w:t>
      </w:r>
      <w:r>
        <w:rPr>
          <w:rFonts w:eastAsia="Times New Roman"/>
          <w:szCs w:val="24"/>
        </w:rPr>
        <w:t>ιμότητάς του. Μέσα στον μηχανισμό του άλλωστε έχει τα ίδια τα στοιχεία που χρειάζεται για να λειτουργεί αυτοδυνάμως και να διορθώνει ό,τι χρειάζεται να διορθώνει.</w:t>
      </w:r>
    </w:p>
    <w:p w14:paraId="5FF1995B" w14:textId="77777777" w:rsidR="00BA0105" w:rsidRDefault="00C470DB">
      <w:pPr>
        <w:spacing w:line="600" w:lineRule="auto"/>
        <w:ind w:firstLine="720"/>
        <w:contextualSpacing/>
        <w:jc w:val="both"/>
        <w:rPr>
          <w:rFonts w:eastAsia="Times New Roman"/>
          <w:szCs w:val="24"/>
        </w:rPr>
      </w:pPr>
      <w:r>
        <w:rPr>
          <w:rFonts w:eastAsia="Times New Roman"/>
          <w:szCs w:val="24"/>
        </w:rPr>
        <w:t>Σας ευχαριστώ.</w:t>
      </w:r>
    </w:p>
    <w:p w14:paraId="5FF1995C" w14:textId="77777777" w:rsidR="00BA0105" w:rsidRDefault="00C470DB">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κύριε Υπουργέ.</w:t>
      </w:r>
    </w:p>
    <w:p w14:paraId="5FF1995D" w14:textId="77777777" w:rsidR="00BA0105" w:rsidRDefault="00C470DB">
      <w:pPr>
        <w:spacing w:line="600" w:lineRule="auto"/>
        <w:ind w:firstLine="720"/>
        <w:contextualSpacing/>
        <w:jc w:val="both"/>
        <w:rPr>
          <w:rFonts w:eastAsia="Times New Roman"/>
          <w:bCs/>
          <w:szCs w:val="24"/>
        </w:rPr>
      </w:pPr>
      <w:r>
        <w:rPr>
          <w:rFonts w:eastAsia="Times New Roman"/>
          <w:bCs/>
          <w:szCs w:val="24"/>
        </w:rPr>
        <w:t>Τον λόγο έχει ο κ</w:t>
      </w:r>
      <w:r>
        <w:rPr>
          <w:rFonts w:eastAsia="Times New Roman"/>
          <w:bCs/>
          <w:szCs w:val="24"/>
        </w:rPr>
        <w:t xml:space="preserve">. Κεφαλογιάννης. Κύριε Κεφαλογιάννη να σας ενημερώσω ότι επειδή έχει τοποθετηθεί ο Πρόεδρος της </w:t>
      </w:r>
      <w:r>
        <w:rPr>
          <w:rFonts w:eastAsia="Times New Roman"/>
          <w:bCs/>
          <w:szCs w:val="24"/>
        </w:rPr>
        <w:t>Κ</w:t>
      </w:r>
      <w:r>
        <w:rPr>
          <w:rFonts w:eastAsia="Times New Roman"/>
          <w:bCs/>
          <w:szCs w:val="24"/>
        </w:rPr>
        <w:t xml:space="preserve">οινοβουλευτικής σας </w:t>
      </w:r>
      <w:r>
        <w:rPr>
          <w:rFonts w:eastAsia="Times New Roman"/>
          <w:bCs/>
          <w:szCs w:val="24"/>
        </w:rPr>
        <w:t>Ο</w:t>
      </w:r>
      <w:r>
        <w:rPr>
          <w:rFonts w:eastAsia="Times New Roman"/>
          <w:bCs/>
          <w:szCs w:val="24"/>
        </w:rPr>
        <w:t xml:space="preserve">μάδας κ. Μητσοτάκης, κανονικά δικαιούστε έξι λεπτά. Θα σας δώσω οκτώ. Και το ίδιο θα κάνω και για τον κ. </w:t>
      </w:r>
      <w:proofErr w:type="spellStart"/>
      <w:r>
        <w:rPr>
          <w:rFonts w:eastAsia="Times New Roman"/>
          <w:bCs/>
          <w:szCs w:val="24"/>
        </w:rPr>
        <w:t>Καραθανασόπουλο</w:t>
      </w:r>
      <w:proofErr w:type="spellEnd"/>
      <w:r>
        <w:rPr>
          <w:rFonts w:eastAsia="Times New Roman"/>
          <w:bCs/>
          <w:szCs w:val="24"/>
        </w:rPr>
        <w:t>, γιατί μίλησαν οι</w:t>
      </w:r>
      <w:r>
        <w:rPr>
          <w:rFonts w:eastAsia="Times New Roman"/>
          <w:bCs/>
          <w:szCs w:val="24"/>
        </w:rPr>
        <w:t xml:space="preserve"> Πρόεδροι των </w:t>
      </w:r>
      <w:r>
        <w:rPr>
          <w:rFonts w:eastAsia="Times New Roman"/>
          <w:bCs/>
          <w:szCs w:val="24"/>
        </w:rPr>
        <w:t>Κ</w:t>
      </w:r>
      <w:r>
        <w:rPr>
          <w:rFonts w:eastAsia="Times New Roman"/>
          <w:bCs/>
          <w:szCs w:val="24"/>
        </w:rPr>
        <w:t xml:space="preserve">οινοβουλευτικών τους </w:t>
      </w:r>
      <w:r>
        <w:rPr>
          <w:rFonts w:eastAsia="Times New Roman"/>
          <w:bCs/>
          <w:szCs w:val="24"/>
        </w:rPr>
        <w:t>Ο</w:t>
      </w:r>
      <w:r>
        <w:rPr>
          <w:rFonts w:eastAsia="Times New Roman"/>
          <w:bCs/>
          <w:szCs w:val="24"/>
        </w:rPr>
        <w:t>μάδων.</w:t>
      </w:r>
    </w:p>
    <w:p w14:paraId="5FF1995E" w14:textId="77777777" w:rsidR="00BA0105" w:rsidRDefault="00C470DB">
      <w:pPr>
        <w:spacing w:line="600" w:lineRule="auto"/>
        <w:ind w:firstLine="720"/>
        <w:contextualSpacing/>
        <w:jc w:val="both"/>
        <w:rPr>
          <w:rFonts w:eastAsia="Times New Roman"/>
          <w:bCs/>
          <w:szCs w:val="24"/>
        </w:rPr>
      </w:pPr>
      <w:r>
        <w:rPr>
          <w:rFonts w:eastAsia="Times New Roman"/>
          <w:bCs/>
          <w:szCs w:val="24"/>
        </w:rPr>
        <w:t>Ορίστε, έχετε τον λόγο, κύριε Κεφαλογιάννη.</w:t>
      </w:r>
    </w:p>
    <w:p w14:paraId="5FF1995F" w14:textId="77777777" w:rsidR="00BA0105" w:rsidRDefault="00C470DB">
      <w:pPr>
        <w:spacing w:line="600" w:lineRule="auto"/>
        <w:ind w:firstLine="720"/>
        <w:contextualSpacing/>
        <w:jc w:val="both"/>
        <w:rPr>
          <w:rFonts w:eastAsia="Times New Roman"/>
          <w:bCs/>
          <w:szCs w:val="24"/>
        </w:rPr>
      </w:pPr>
      <w:r>
        <w:rPr>
          <w:rFonts w:eastAsia="Times New Roman"/>
          <w:b/>
          <w:bCs/>
          <w:szCs w:val="24"/>
        </w:rPr>
        <w:t>ΙΩΑΝΝΗΣ ΚΕΦΑΛΟΓΙΑΝΝΗΣ:</w:t>
      </w:r>
      <w:r>
        <w:rPr>
          <w:rFonts w:eastAsia="Times New Roman"/>
          <w:bCs/>
          <w:szCs w:val="24"/>
        </w:rPr>
        <w:t xml:space="preserve"> Μια μικρή ανοχή, κύριε Πρόεδρε.</w:t>
      </w:r>
    </w:p>
    <w:p w14:paraId="5FF19960" w14:textId="77777777" w:rsidR="00BA0105" w:rsidRDefault="00C470DB">
      <w:pPr>
        <w:spacing w:line="600" w:lineRule="auto"/>
        <w:ind w:firstLine="720"/>
        <w:contextualSpacing/>
        <w:jc w:val="both"/>
        <w:rPr>
          <w:rFonts w:eastAsia="Times New Roman"/>
          <w:bCs/>
          <w:szCs w:val="24"/>
        </w:rPr>
      </w:pPr>
      <w:r>
        <w:rPr>
          <w:rFonts w:eastAsia="Times New Roman"/>
          <w:bCs/>
          <w:szCs w:val="24"/>
        </w:rPr>
        <w:t>Ευχαριστώ πολύ.</w:t>
      </w:r>
    </w:p>
    <w:p w14:paraId="5FF19961" w14:textId="77777777" w:rsidR="00BA0105" w:rsidRDefault="00C470DB">
      <w:pPr>
        <w:spacing w:line="600" w:lineRule="auto"/>
        <w:ind w:firstLine="720"/>
        <w:contextualSpacing/>
        <w:jc w:val="both"/>
        <w:rPr>
          <w:rFonts w:eastAsia="Times New Roman"/>
          <w:bCs/>
          <w:szCs w:val="24"/>
        </w:rPr>
      </w:pPr>
      <w:r>
        <w:rPr>
          <w:rFonts w:eastAsia="Times New Roman"/>
          <w:bCs/>
          <w:szCs w:val="24"/>
        </w:rPr>
        <w:lastRenderedPageBreak/>
        <w:t>Κυρίες και κύριοι συνάδελφοι, δεν μπορώ και εγώ να μην ξεκινήσω με το θέμα της επικαιρότητας. Και</w:t>
      </w:r>
      <w:r>
        <w:rPr>
          <w:rFonts w:eastAsia="Times New Roman"/>
          <w:bCs/>
          <w:szCs w:val="24"/>
        </w:rPr>
        <w:t>,</w:t>
      </w:r>
      <w:r>
        <w:rPr>
          <w:rFonts w:eastAsia="Times New Roman"/>
          <w:bCs/>
          <w:szCs w:val="24"/>
        </w:rPr>
        <w:t xml:space="preserve"> δυστυχώς</w:t>
      </w:r>
      <w:r>
        <w:rPr>
          <w:rFonts w:eastAsia="Times New Roman"/>
          <w:bCs/>
          <w:szCs w:val="24"/>
        </w:rPr>
        <w:t>,</w:t>
      </w:r>
      <w:r>
        <w:rPr>
          <w:rFonts w:eastAsia="Times New Roman"/>
          <w:bCs/>
          <w:szCs w:val="24"/>
        </w:rPr>
        <w:t xml:space="preserve"> το θέμα της επικαιρότητας τις τελευταίες ώρες, από χθες</w:t>
      </w:r>
      <w:r>
        <w:rPr>
          <w:rFonts w:eastAsia="Times New Roman"/>
          <w:bCs/>
          <w:szCs w:val="24"/>
        </w:rPr>
        <w:t>,</w:t>
      </w:r>
      <w:r>
        <w:rPr>
          <w:rFonts w:eastAsia="Times New Roman"/>
          <w:bCs/>
          <w:szCs w:val="24"/>
        </w:rPr>
        <w:t xml:space="preserve"> είναι το θέμα του κ. </w:t>
      </w:r>
      <w:proofErr w:type="spellStart"/>
      <w:r>
        <w:rPr>
          <w:rFonts w:eastAsia="Times New Roman"/>
          <w:bCs/>
          <w:szCs w:val="24"/>
        </w:rPr>
        <w:t>Κουφοντίνα</w:t>
      </w:r>
      <w:proofErr w:type="spellEnd"/>
      <w:r>
        <w:rPr>
          <w:rFonts w:eastAsia="Times New Roman"/>
          <w:bCs/>
          <w:szCs w:val="24"/>
        </w:rPr>
        <w:t>, ο οποίος αιτήθηκε και έλαβε άδεια από τις φυλακές.</w:t>
      </w:r>
    </w:p>
    <w:p w14:paraId="5FF19962" w14:textId="77777777" w:rsidR="00BA0105" w:rsidRDefault="00C470DB">
      <w:pPr>
        <w:spacing w:line="600" w:lineRule="auto"/>
        <w:ind w:firstLine="720"/>
        <w:contextualSpacing/>
        <w:jc w:val="both"/>
        <w:rPr>
          <w:rFonts w:eastAsia="Times New Roman"/>
          <w:bCs/>
          <w:szCs w:val="24"/>
        </w:rPr>
      </w:pPr>
      <w:r>
        <w:rPr>
          <w:rFonts w:eastAsia="Times New Roman"/>
          <w:bCs/>
          <w:szCs w:val="24"/>
        </w:rPr>
        <w:t>Ακούσαμε πριν από λίγες ώρες έναν διαξιφισμό μεταξύ του κ. Κοντονή και συναδέλφων από την Αξιωματική Αν</w:t>
      </w:r>
      <w:r>
        <w:rPr>
          <w:rFonts w:eastAsia="Times New Roman"/>
          <w:bCs/>
          <w:szCs w:val="24"/>
        </w:rPr>
        <w:t xml:space="preserve">τιπολίτευση. Και θα έλεγα ότι προσπάθησε ο κύριος Υπουργός της Δικαιοσύνης με έναν –αν θέλετε- έξυπνο τρόπο να πει ότι ο κ. </w:t>
      </w:r>
      <w:proofErr w:type="spellStart"/>
      <w:r>
        <w:rPr>
          <w:rFonts w:eastAsia="Times New Roman"/>
          <w:bCs/>
          <w:szCs w:val="24"/>
        </w:rPr>
        <w:t>Κουφοντίνας</w:t>
      </w:r>
      <w:proofErr w:type="spellEnd"/>
      <w:r>
        <w:rPr>
          <w:rFonts w:eastAsia="Times New Roman"/>
          <w:bCs/>
          <w:szCs w:val="24"/>
        </w:rPr>
        <w:t xml:space="preserve"> στην ουσία χρησιμοποίησ</w:t>
      </w:r>
      <w:r>
        <w:rPr>
          <w:rFonts w:eastAsia="Times New Roman"/>
          <w:bCs/>
          <w:szCs w:val="24"/>
        </w:rPr>
        <w:t>ε</w:t>
      </w:r>
      <w:r>
        <w:rPr>
          <w:rFonts w:eastAsia="Times New Roman"/>
          <w:bCs/>
          <w:szCs w:val="24"/>
        </w:rPr>
        <w:t xml:space="preserve"> το νομικό πλαίσιο και άρα έλαβε την άδεια που δικαιούται κάθε Έλληνας πολίτης.</w:t>
      </w:r>
    </w:p>
    <w:p w14:paraId="5FF19963" w14:textId="77777777" w:rsidR="00BA0105" w:rsidRDefault="00C470DB">
      <w:pPr>
        <w:spacing w:line="600" w:lineRule="auto"/>
        <w:ind w:firstLine="720"/>
        <w:contextualSpacing/>
        <w:jc w:val="both"/>
        <w:rPr>
          <w:rFonts w:eastAsia="Times New Roman"/>
          <w:bCs/>
          <w:szCs w:val="24"/>
        </w:rPr>
      </w:pPr>
      <w:r>
        <w:rPr>
          <w:rFonts w:eastAsia="Times New Roman"/>
          <w:bCs/>
          <w:szCs w:val="24"/>
        </w:rPr>
        <w:t xml:space="preserve">Δεν θα πάω στο </w:t>
      </w:r>
      <w:r>
        <w:rPr>
          <w:rFonts w:eastAsia="Times New Roman"/>
          <w:bCs/>
          <w:szCs w:val="24"/>
        </w:rPr>
        <w:t>ηθικό το</w:t>
      </w:r>
      <w:r>
        <w:rPr>
          <w:rFonts w:eastAsia="Times New Roman"/>
          <w:bCs/>
          <w:szCs w:val="24"/>
        </w:rPr>
        <w:t>ύ</w:t>
      </w:r>
      <w:r>
        <w:rPr>
          <w:rFonts w:eastAsia="Times New Roman"/>
          <w:bCs/>
          <w:szCs w:val="24"/>
        </w:rPr>
        <w:t xml:space="preserve"> πράγματος, που νομίζω </w:t>
      </w:r>
      <w:r>
        <w:rPr>
          <w:rFonts w:eastAsia="Times New Roman"/>
          <w:bCs/>
          <w:szCs w:val="24"/>
        </w:rPr>
        <w:t xml:space="preserve">ότι </w:t>
      </w:r>
      <w:r>
        <w:rPr>
          <w:rFonts w:eastAsia="Times New Roman"/>
          <w:bCs/>
          <w:szCs w:val="24"/>
        </w:rPr>
        <w:t>στη συνείδηση της συντριπτικής πλειοψηφίας του ελληνικού λαού έχει καταδικαστεί</w:t>
      </w:r>
      <w:r>
        <w:rPr>
          <w:rFonts w:eastAsia="Times New Roman"/>
          <w:bCs/>
          <w:szCs w:val="24"/>
        </w:rPr>
        <w:t>, θ</w:t>
      </w:r>
      <w:r>
        <w:rPr>
          <w:rFonts w:eastAsia="Times New Roman"/>
          <w:bCs/>
          <w:szCs w:val="24"/>
        </w:rPr>
        <w:t>α πάω στο νομικό. Κάτι το οποίο τεχνηέντως απέκρυψε ο κύριος Υπουργός της Δικαιοσύνης, κυρίες και κύριοι συνάδελφοι, είναι ότι με το άρθρο</w:t>
      </w:r>
      <w:r>
        <w:rPr>
          <w:rFonts w:eastAsia="Times New Roman"/>
          <w:bCs/>
          <w:szCs w:val="24"/>
        </w:rPr>
        <w:t xml:space="preserve"> 1 του ν.4322/2015 –ένας άλλος νόμος του κ. Παρασκευόπουλου, που κατήργησε τις φυλακές τύπου </w:t>
      </w:r>
      <w:r>
        <w:rPr>
          <w:rFonts w:eastAsia="Times New Roman"/>
          <w:bCs/>
          <w:szCs w:val="24"/>
        </w:rPr>
        <w:t>Γ΄</w:t>
      </w:r>
      <w:r>
        <w:rPr>
          <w:rFonts w:eastAsia="Times New Roman"/>
          <w:bCs/>
          <w:szCs w:val="24"/>
        </w:rPr>
        <w:t xml:space="preserve">- καταργείται μεταξύ άλλων το άρθρο 1 παράγραφος 11 του ν.4274/2014, το οποίο τι έλεγε; Δεν χορηγούνται άδειες σε </w:t>
      </w:r>
      <w:r>
        <w:rPr>
          <w:rFonts w:eastAsia="Times New Roman"/>
          <w:bCs/>
          <w:szCs w:val="24"/>
        </w:rPr>
        <w:lastRenderedPageBreak/>
        <w:t>κρατούμενους που βρίσκονται σε καταστήματα κράτ</w:t>
      </w:r>
      <w:r>
        <w:rPr>
          <w:rFonts w:eastAsia="Times New Roman"/>
          <w:bCs/>
          <w:szCs w:val="24"/>
        </w:rPr>
        <w:t xml:space="preserve">ησης τύπου </w:t>
      </w:r>
      <w:r>
        <w:rPr>
          <w:rFonts w:eastAsia="Times New Roman"/>
          <w:bCs/>
          <w:szCs w:val="24"/>
        </w:rPr>
        <w:t>Γ΄</w:t>
      </w:r>
      <w:r>
        <w:rPr>
          <w:rFonts w:eastAsia="Times New Roman"/>
          <w:bCs/>
          <w:szCs w:val="24"/>
        </w:rPr>
        <w:t xml:space="preserve"> ή σε αυτοτελή τμήματα τύπου </w:t>
      </w:r>
      <w:r>
        <w:rPr>
          <w:rFonts w:eastAsia="Times New Roman"/>
          <w:bCs/>
          <w:szCs w:val="24"/>
        </w:rPr>
        <w:t>Γ΄</w:t>
      </w:r>
      <w:r>
        <w:rPr>
          <w:rFonts w:eastAsia="Times New Roman"/>
          <w:bCs/>
          <w:szCs w:val="24"/>
        </w:rPr>
        <w:t xml:space="preserve">. </w:t>
      </w:r>
    </w:p>
    <w:p w14:paraId="5FF19964" w14:textId="77777777" w:rsidR="00BA0105" w:rsidRDefault="00C470DB">
      <w:pPr>
        <w:spacing w:line="600" w:lineRule="auto"/>
        <w:ind w:firstLine="720"/>
        <w:contextualSpacing/>
        <w:jc w:val="both"/>
        <w:rPr>
          <w:rFonts w:eastAsia="Times New Roman"/>
          <w:szCs w:val="24"/>
        </w:rPr>
      </w:pPr>
      <w:r>
        <w:rPr>
          <w:rFonts w:eastAsia="Times New Roman"/>
          <w:bCs/>
          <w:szCs w:val="24"/>
        </w:rPr>
        <w:t xml:space="preserve">Ποιο ήταν από τα πρώτα νομοθετήματα της Κυβέρνησης ΣΥΡΙΖΑ και Ανεξάρτητων Ελλήνων όταν ανέλαβαν την εξουσία; Να καταργήσει τις φυλακές τύπου </w:t>
      </w:r>
      <w:r>
        <w:rPr>
          <w:rFonts w:eastAsia="Times New Roman"/>
          <w:bCs/>
          <w:szCs w:val="24"/>
        </w:rPr>
        <w:t>Γ΄</w:t>
      </w:r>
      <w:r>
        <w:rPr>
          <w:rFonts w:eastAsia="Times New Roman"/>
          <w:bCs/>
          <w:szCs w:val="24"/>
        </w:rPr>
        <w:t xml:space="preserve"> και στην ουσία να αλλάξει το νομικό πλαίσιο</w:t>
      </w:r>
      <w:r>
        <w:rPr>
          <w:rFonts w:eastAsia="Times New Roman"/>
          <w:bCs/>
          <w:szCs w:val="24"/>
        </w:rPr>
        <w:t>,</w:t>
      </w:r>
      <w:r>
        <w:rPr>
          <w:rFonts w:eastAsia="Times New Roman"/>
          <w:bCs/>
          <w:szCs w:val="24"/>
        </w:rPr>
        <w:t xml:space="preserve"> ώστε ακόμα και τρομο</w:t>
      </w:r>
      <w:r>
        <w:rPr>
          <w:rFonts w:eastAsia="Times New Roman"/>
          <w:bCs/>
          <w:szCs w:val="24"/>
        </w:rPr>
        <w:t xml:space="preserve">κράτες, κοινοί δολοφόνοι, όπως ο κ. </w:t>
      </w:r>
      <w:proofErr w:type="spellStart"/>
      <w:r>
        <w:rPr>
          <w:rFonts w:eastAsia="Times New Roman"/>
          <w:bCs/>
          <w:szCs w:val="24"/>
        </w:rPr>
        <w:t>Κουφοντίνας</w:t>
      </w:r>
      <w:proofErr w:type="spellEnd"/>
      <w:r>
        <w:rPr>
          <w:rFonts w:eastAsia="Times New Roman"/>
          <w:bCs/>
          <w:szCs w:val="24"/>
        </w:rPr>
        <w:t>, να μπορεί να έχει το δικαίωμα να αιτηθεί της άδειας.</w:t>
      </w:r>
    </w:p>
    <w:p w14:paraId="5FF1996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Καλώ και από το Βήμα, δημόσια</w:t>
      </w:r>
      <w:r>
        <w:rPr>
          <w:rFonts w:eastAsia="Times New Roman" w:cs="Times New Roman"/>
          <w:szCs w:val="24"/>
        </w:rPr>
        <w:t>,</w:t>
      </w:r>
      <w:r>
        <w:rPr>
          <w:rFonts w:eastAsia="Times New Roman" w:cs="Times New Roman"/>
          <w:szCs w:val="24"/>
        </w:rPr>
        <w:t xml:space="preserve"> τον κ. Κοντονή να με διαψεύσει. Δεν μπορεί, λοιπόν, να έρχεται και να λέει ότι χρησιμοποίησε το νομικό πλαίσιο όταν η Κυβέρ</w:t>
      </w:r>
      <w:r>
        <w:rPr>
          <w:rFonts w:eastAsia="Times New Roman" w:cs="Times New Roman"/>
          <w:szCs w:val="24"/>
        </w:rPr>
        <w:t xml:space="preserve">νηση, μέλος της οποίας είναι ο ίδιος, στην ουσία άλλαξε το νομικό πλαίσιο, για να μπορούν στη συνέχεια τρομοκράτες, όπως ο κ. </w:t>
      </w:r>
      <w:proofErr w:type="spellStart"/>
      <w:r>
        <w:rPr>
          <w:rFonts w:eastAsia="Times New Roman" w:cs="Times New Roman"/>
          <w:szCs w:val="24"/>
        </w:rPr>
        <w:t>Κουφοντίνας</w:t>
      </w:r>
      <w:proofErr w:type="spellEnd"/>
      <w:r>
        <w:rPr>
          <w:rFonts w:eastAsia="Times New Roman" w:cs="Times New Roman"/>
          <w:szCs w:val="24"/>
        </w:rPr>
        <w:t xml:space="preserve"> και πολλοί άλλοι, να αιτηθούν τις άδειες και εξεταστεί το αίτημά τους. </w:t>
      </w:r>
    </w:p>
    <w:p w14:paraId="5FF1996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Άρα από εκεί και πέρα θα πρέπει να δούμε και ν</w:t>
      </w:r>
      <w:r>
        <w:rPr>
          <w:rFonts w:eastAsia="Times New Roman" w:cs="Times New Roman"/>
          <w:szCs w:val="24"/>
        </w:rPr>
        <w:t>α αποφασίσουμε τελικά σε αυτή την Αίθουσα πραγματικά με ποιους είμαστε. Και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είδαμε και από την τοποθέτηση του κ. Κοντονή να μην καταδικάζει απερίφραστα κάποια γεγονότα. Δεν αναφέρομαι στο θέμα της τρομοκρατίας αλλά, όπως για παρά</w:t>
      </w:r>
      <w:r>
        <w:rPr>
          <w:rFonts w:eastAsia="Times New Roman" w:cs="Times New Roman"/>
          <w:szCs w:val="24"/>
        </w:rPr>
        <w:lastRenderedPageBreak/>
        <w:t>δειγμα, όταν ανα</w:t>
      </w:r>
      <w:r>
        <w:rPr>
          <w:rFonts w:eastAsia="Times New Roman" w:cs="Times New Roman"/>
          <w:szCs w:val="24"/>
        </w:rPr>
        <w:t xml:space="preserve">φέρθηκε σε συλλογικότητες </w:t>
      </w:r>
      <w:r>
        <w:rPr>
          <w:rFonts w:eastAsia="Times New Roman" w:cs="Times New Roman"/>
          <w:szCs w:val="24"/>
        </w:rPr>
        <w:t xml:space="preserve">όπως </w:t>
      </w:r>
      <w:r>
        <w:rPr>
          <w:rFonts w:eastAsia="Times New Roman" w:cs="Times New Roman"/>
          <w:szCs w:val="24"/>
        </w:rPr>
        <w:t xml:space="preserve">του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 xml:space="preserve">, που για εμάς στην ουσία αποτελεί μία εγκληματική οργάνωση και </w:t>
      </w:r>
      <w:r>
        <w:rPr>
          <w:rFonts w:eastAsia="Times New Roman" w:cs="Times New Roman"/>
          <w:szCs w:val="24"/>
        </w:rPr>
        <w:t xml:space="preserve">προφανώς </w:t>
      </w:r>
      <w:r>
        <w:rPr>
          <w:rFonts w:eastAsia="Times New Roman" w:cs="Times New Roman"/>
          <w:szCs w:val="24"/>
        </w:rPr>
        <w:t xml:space="preserve">όχι συλλογικότητα. Αυτό είναι άλλο ένα εφεύρημα του δημοσίου λόγου. </w:t>
      </w:r>
    </w:p>
    <w:p w14:paraId="5FF1996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 θα πρέπει να τοποθετηθεί και ο κ. Κοντονής εν τέλει, </w:t>
      </w:r>
      <w:r>
        <w:rPr>
          <w:rFonts w:eastAsia="Times New Roman" w:cs="Times New Roman"/>
          <w:szCs w:val="24"/>
        </w:rPr>
        <w:t>γιατί τον έχουμε δει πολλές φορές να σχολιάζει μέχρι και αποφάσεις ειρηνοδικείων, αν τελικ</w:t>
      </w:r>
      <w:r>
        <w:rPr>
          <w:rFonts w:eastAsia="Times New Roman" w:cs="Times New Roman"/>
          <w:szCs w:val="24"/>
        </w:rPr>
        <w:t>ά,</w:t>
      </w:r>
      <w:r>
        <w:rPr>
          <w:rFonts w:eastAsia="Times New Roman" w:cs="Times New Roman"/>
          <w:szCs w:val="24"/>
        </w:rPr>
        <w:t xml:space="preserve"> καλώς ή κακώς</w:t>
      </w:r>
      <w:r>
        <w:rPr>
          <w:rFonts w:eastAsia="Times New Roman" w:cs="Times New Roman"/>
          <w:szCs w:val="24"/>
        </w:rPr>
        <w:t>,</w:t>
      </w:r>
      <w:r>
        <w:rPr>
          <w:rFonts w:eastAsia="Times New Roman" w:cs="Times New Roman"/>
          <w:szCs w:val="24"/>
        </w:rPr>
        <w:t xml:space="preserve"> βγήκε ο κ. </w:t>
      </w:r>
      <w:proofErr w:type="spellStart"/>
      <w:r>
        <w:rPr>
          <w:rFonts w:eastAsia="Times New Roman" w:cs="Times New Roman"/>
          <w:szCs w:val="24"/>
        </w:rPr>
        <w:t>Κουφοντίνας</w:t>
      </w:r>
      <w:proofErr w:type="spellEnd"/>
      <w:r>
        <w:rPr>
          <w:rFonts w:eastAsia="Times New Roman" w:cs="Times New Roman"/>
          <w:szCs w:val="24"/>
        </w:rPr>
        <w:t xml:space="preserve"> χθες. Στην αντίστοιχη περίπτωση της </w:t>
      </w:r>
      <w:proofErr w:type="spellStart"/>
      <w:r>
        <w:rPr>
          <w:rFonts w:eastAsia="Times New Roman" w:cs="Times New Roman"/>
          <w:szCs w:val="24"/>
        </w:rPr>
        <w:t>Ηριάννας</w:t>
      </w:r>
      <w:proofErr w:type="spellEnd"/>
      <w:r>
        <w:rPr>
          <w:rFonts w:eastAsia="Times New Roman" w:cs="Times New Roman"/>
          <w:szCs w:val="24"/>
        </w:rPr>
        <w:t xml:space="preserve">, που είχε γίνει ολόκληρο σίριαλ σε αυτή την Αίθουσα, </w:t>
      </w:r>
      <w:r w:rsidRPr="00997482">
        <w:rPr>
          <w:rFonts w:eastAsia="Times New Roman" w:cs="Times New Roman"/>
          <w:color w:val="000000" w:themeColor="text1"/>
          <w:szCs w:val="24"/>
        </w:rPr>
        <w:t>επί μέρες ο κ. Κοντονής τοπ</w:t>
      </w:r>
      <w:r w:rsidRPr="00997482">
        <w:rPr>
          <w:rFonts w:eastAsia="Times New Roman" w:cs="Times New Roman"/>
          <w:color w:val="000000" w:themeColor="text1"/>
          <w:szCs w:val="24"/>
        </w:rPr>
        <w:t>οθετούνταν δημόσια, είχε τη δική του γνώμη, αλλά σε κάθε περίπτωση, ως Υπουργός Δικαιοσύνης τότε, κακώς βεβαίως, είχε τοποθετηθεί. Βλέπουμε, λοιπόν, σε μία αντίστοιχη περίπτωση, όπως τη σημερινή, να κάνει ένα νομικό κατασκεύασμα, αλλά επί της ουσίας να μην</w:t>
      </w:r>
      <w:r w:rsidRPr="00997482">
        <w:rPr>
          <w:rFonts w:eastAsia="Times New Roman" w:cs="Times New Roman"/>
          <w:color w:val="000000" w:themeColor="text1"/>
          <w:szCs w:val="24"/>
        </w:rPr>
        <w:t xml:space="preserve"> τοποθετείται. Τον καλώ, λοιπόν, </w:t>
      </w:r>
      <w:r w:rsidRPr="00997482">
        <w:rPr>
          <w:rFonts w:eastAsia="Times New Roman" w:cs="Times New Roman"/>
          <w:color w:val="000000" w:themeColor="text1"/>
          <w:szCs w:val="24"/>
        </w:rPr>
        <w:t xml:space="preserve">και </w:t>
      </w:r>
      <w:r w:rsidRPr="00997482">
        <w:rPr>
          <w:rFonts w:eastAsia="Times New Roman" w:cs="Times New Roman"/>
          <w:color w:val="000000" w:themeColor="text1"/>
          <w:szCs w:val="24"/>
        </w:rPr>
        <w:t xml:space="preserve">από το Βήμα αυτό με μία δημόσια τοποθέτηση να μας πει στην ουσία του πράγματος αν καλώς ή κακώς ο κ. </w:t>
      </w:r>
      <w:proofErr w:type="spellStart"/>
      <w:r w:rsidRPr="00997482">
        <w:rPr>
          <w:rFonts w:eastAsia="Times New Roman" w:cs="Times New Roman"/>
          <w:color w:val="000000" w:themeColor="text1"/>
          <w:szCs w:val="24"/>
        </w:rPr>
        <w:t>Κουφοντίνας</w:t>
      </w:r>
      <w:proofErr w:type="spellEnd"/>
      <w:r w:rsidRPr="00997482">
        <w:rPr>
          <w:rFonts w:eastAsia="Times New Roman" w:cs="Times New Roman"/>
          <w:color w:val="000000" w:themeColor="text1"/>
          <w:szCs w:val="24"/>
        </w:rPr>
        <w:t xml:space="preserve"> βγήκε από τη φυλακή </w:t>
      </w:r>
      <w:r w:rsidRPr="00997482">
        <w:rPr>
          <w:rFonts w:eastAsia="Times New Roman" w:cs="Times New Roman"/>
          <w:color w:val="000000" w:themeColor="text1"/>
          <w:szCs w:val="24"/>
        </w:rPr>
        <w:t>ε</w:t>
      </w:r>
      <w:r w:rsidRPr="00997482">
        <w:rPr>
          <w:rFonts w:eastAsia="Times New Roman" w:cs="Times New Roman"/>
          <w:color w:val="000000" w:themeColor="text1"/>
          <w:szCs w:val="24"/>
        </w:rPr>
        <w:t>χθ</w:t>
      </w:r>
      <w:r w:rsidRPr="00997482">
        <w:rPr>
          <w:rFonts w:eastAsia="Times New Roman" w:cs="Times New Roman"/>
          <w:color w:val="000000" w:themeColor="text1"/>
          <w:szCs w:val="24"/>
        </w:rPr>
        <w:t>έ</w:t>
      </w:r>
      <w:r w:rsidRPr="00997482">
        <w:rPr>
          <w:rFonts w:eastAsia="Times New Roman" w:cs="Times New Roman"/>
          <w:color w:val="000000" w:themeColor="text1"/>
          <w:szCs w:val="24"/>
        </w:rPr>
        <w:t xml:space="preserve">ς. </w:t>
      </w:r>
    </w:p>
    <w:p w14:paraId="5FF19968" w14:textId="77777777" w:rsidR="00BA0105" w:rsidRDefault="00C470DB">
      <w:pPr>
        <w:spacing w:line="600" w:lineRule="auto"/>
        <w:ind w:firstLine="720"/>
        <w:contextualSpacing/>
        <w:jc w:val="both"/>
        <w:rPr>
          <w:rFonts w:eastAsia="Times New Roman" w:cs="Times New Roman"/>
          <w:szCs w:val="24"/>
        </w:rPr>
      </w:pPr>
      <w:r w:rsidRPr="006A70FF">
        <w:rPr>
          <w:rFonts w:eastAsia="Times New Roman" w:cs="Times New Roman"/>
          <w:szCs w:val="24"/>
        </w:rPr>
        <w:t>Όσον αφορά το αν πληρούνται οι συγκεκριμένες άδειες</w:t>
      </w:r>
      <w:r w:rsidRPr="006A70FF">
        <w:rPr>
          <w:rFonts w:eastAsia="Times New Roman" w:cs="Times New Roman"/>
          <w:szCs w:val="24"/>
        </w:rPr>
        <w:t>,</w:t>
      </w:r>
      <w:r w:rsidRPr="006A70FF">
        <w:rPr>
          <w:rFonts w:eastAsia="Times New Roman" w:cs="Times New Roman"/>
          <w:szCs w:val="24"/>
        </w:rPr>
        <w:t xml:space="preserve"> έκανε κάτι έξυπνο, επίσης</w:t>
      </w:r>
      <w:r w:rsidRPr="006A70FF">
        <w:rPr>
          <w:rFonts w:eastAsia="Times New Roman" w:cs="Times New Roman"/>
          <w:szCs w:val="24"/>
        </w:rPr>
        <w:t>, ο κ. Κοντονής, δηλαδή αναφέρθηκε στις τυπικές προϋποθέσεις αιτήσεως της άδειας</w:t>
      </w:r>
      <w:r w:rsidRPr="006A70FF">
        <w:rPr>
          <w:rFonts w:eastAsia="Times New Roman" w:cs="Times New Roman"/>
          <w:szCs w:val="24"/>
        </w:rPr>
        <w:t>,</w:t>
      </w:r>
      <w:r w:rsidRPr="006A70FF">
        <w:rPr>
          <w:rFonts w:eastAsia="Times New Roman" w:cs="Times New Roman"/>
          <w:szCs w:val="24"/>
        </w:rPr>
        <w:t xml:space="preserve"> αφού όπως </w:t>
      </w:r>
      <w:r w:rsidRPr="006A70FF">
        <w:rPr>
          <w:rFonts w:eastAsia="Times New Roman" w:cs="Times New Roman"/>
          <w:szCs w:val="24"/>
        </w:rPr>
        <w:lastRenderedPageBreak/>
        <w:t xml:space="preserve">σας είπα προηγουμένως, κυρίες και κύριοι συνάδελφοι, είχατε προλάβει και είχατε αλλάξει το νομικό πλαίσιο. Μπορεί κάποιοι από εσάς να μην το είχατε καταλάβει, αλλά </w:t>
      </w:r>
      <w:r w:rsidRPr="006A70FF">
        <w:rPr>
          <w:rFonts w:eastAsia="Times New Roman" w:cs="Times New Roman"/>
          <w:szCs w:val="24"/>
        </w:rPr>
        <w:t>αυτό</w:t>
      </w:r>
      <w:r w:rsidRPr="006A70FF">
        <w:rPr>
          <w:rFonts w:eastAsia="Times New Roman" w:cs="Times New Roman"/>
          <w:szCs w:val="24"/>
        </w:rPr>
        <w:t>,</w:t>
      </w:r>
      <w:r w:rsidRPr="006A70FF">
        <w:rPr>
          <w:rFonts w:eastAsia="Times New Roman" w:cs="Times New Roman"/>
          <w:szCs w:val="24"/>
        </w:rPr>
        <w:t xml:space="preserve"> πράγματι</w:t>
      </w:r>
      <w:r w:rsidRPr="006A70FF">
        <w:rPr>
          <w:rFonts w:eastAsia="Times New Roman" w:cs="Times New Roman"/>
          <w:szCs w:val="24"/>
        </w:rPr>
        <w:t>,</w:t>
      </w:r>
      <w:r w:rsidRPr="006A70FF">
        <w:rPr>
          <w:rFonts w:eastAsia="Times New Roman" w:cs="Times New Roman"/>
          <w:szCs w:val="24"/>
        </w:rPr>
        <w:t xml:space="preserve"> έγινε. </w:t>
      </w:r>
      <w:r>
        <w:rPr>
          <w:rFonts w:eastAsia="Times New Roman" w:cs="Times New Roman"/>
          <w:szCs w:val="24"/>
        </w:rPr>
        <w:t>Ξέρετε πολύ καλά όσοι νομικοί μας παρακολουθούν εδώ ότι είναι άλλο διαφορετικό ζήτημα το να πληρούνται οι τυπικές προϋποθέσεις και άλλο το να υπάρχει μια ουσιαστική και εις βάθος από την πλευρά του αντίστοιχου οργάνου εξέταση του συγ</w:t>
      </w:r>
      <w:r>
        <w:rPr>
          <w:rFonts w:eastAsia="Times New Roman" w:cs="Times New Roman"/>
          <w:szCs w:val="24"/>
        </w:rPr>
        <w:t>κεκριμένου αιτήματος. Είναι κάτι το οποίο νομίζω το αφήνουμε και στην κρίση του ελληνικού λαού. Νομίζω και ότι και τα ερωτήματα τα οποία έθεσα είναι συγκεκριμένα και θα πρέπει το Υπουργείο Δικαιοσύνης να τοποθετηθεί.</w:t>
      </w:r>
    </w:p>
    <w:p w14:paraId="5FF1996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Περνάω στα του νομοσχεδίου πολύ σύντομα</w:t>
      </w:r>
      <w:r>
        <w:rPr>
          <w:rFonts w:eastAsia="Times New Roman" w:cs="Times New Roman"/>
          <w:szCs w:val="24"/>
        </w:rPr>
        <w:t>.</w:t>
      </w:r>
    </w:p>
    <w:p w14:paraId="5FF1996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να ξεκινήσω λίγο με τα εισαγωγικά με το θέμα του επείγοντος του νομοσχεδίου. Σας το είπε και εισηγητής μας, το είπαν και στις </w:t>
      </w:r>
      <w:r>
        <w:rPr>
          <w:rFonts w:eastAsia="Times New Roman" w:cs="Times New Roman"/>
          <w:szCs w:val="24"/>
        </w:rPr>
        <w:t>ε</w:t>
      </w:r>
      <w:r>
        <w:rPr>
          <w:rFonts w:eastAsia="Times New Roman" w:cs="Times New Roman"/>
          <w:szCs w:val="24"/>
        </w:rPr>
        <w:t xml:space="preserve">πιτροπές. </w:t>
      </w:r>
      <w:r>
        <w:rPr>
          <w:rFonts w:eastAsia="Times New Roman" w:cs="Times New Roman"/>
          <w:szCs w:val="24"/>
        </w:rPr>
        <w:t>Νομίζω</w:t>
      </w:r>
      <w:r>
        <w:rPr>
          <w:rFonts w:eastAsia="Times New Roman" w:cs="Times New Roman"/>
          <w:szCs w:val="24"/>
        </w:rPr>
        <w:t xml:space="preserve"> δεν εξηγήθηκε από πλευράς Υπουργείου</w:t>
      </w:r>
      <w:r>
        <w:rPr>
          <w:rFonts w:eastAsia="Times New Roman" w:cs="Times New Roman"/>
          <w:szCs w:val="24"/>
        </w:rPr>
        <w:t>,</w:t>
      </w:r>
      <w:r>
        <w:rPr>
          <w:rFonts w:eastAsia="Times New Roman" w:cs="Times New Roman"/>
          <w:szCs w:val="24"/>
        </w:rPr>
        <w:t xml:space="preserve"> για ποιον λόγο το συγκεκριμένο νομοσχέδιο έπρεπε να έρθει</w:t>
      </w:r>
      <w:r>
        <w:rPr>
          <w:rFonts w:eastAsia="Times New Roman" w:cs="Times New Roman"/>
          <w:szCs w:val="24"/>
        </w:rPr>
        <w:t xml:space="preserve"> με τη διαδικασία του επείγοντος, δηλαδή να μη δοθεί ο επαρκής χρόνος στους κυρίους και στις κυρίες Βουλευτές</w:t>
      </w:r>
      <w:r>
        <w:rPr>
          <w:rFonts w:eastAsia="Times New Roman" w:cs="Times New Roman"/>
          <w:szCs w:val="24"/>
        </w:rPr>
        <w:t>,</w:t>
      </w:r>
      <w:r>
        <w:rPr>
          <w:rFonts w:eastAsia="Times New Roman" w:cs="Times New Roman"/>
          <w:szCs w:val="24"/>
        </w:rPr>
        <w:t xml:space="preserve"> να τοποθετηθούν τόσο στην </w:t>
      </w:r>
      <w:r>
        <w:rPr>
          <w:rFonts w:eastAsia="Times New Roman" w:cs="Times New Roman"/>
          <w:szCs w:val="24"/>
        </w:rPr>
        <w:t>ε</w:t>
      </w:r>
      <w:r>
        <w:rPr>
          <w:rFonts w:eastAsia="Times New Roman" w:cs="Times New Roman"/>
          <w:szCs w:val="24"/>
        </w:rPr>
        <w:t xml:space="preserve">πιτροπή σε διάφορες συνεδριάσεις, αλλά και στην Ολομέλεια. Νομίζω είναι κάτι που πρέπει </w:t>
      </w:r>
      <w:r>
        <w:rPr>
          <w:rFonts w:eastAsia="Times New Roman" w:cs="Times New Roman"/>
          <w:szCs w:val="24"/>
        </w:rPr>
        <w:lastRenderedPageBreak/>
        <w:t xml:space="preserve">να το πείτε και στην ομιλία </w:t>
      </w:r>
      <w:r>
        <w:rPr>
          <w:rFonts w:eastAsia="Times New Roman" w:cs="Times New Roman"/>
          <w:szCs w:val="24"/>
        </w:rPr>
        <w:t>σα</w:t>
      </w:r>
      <w:r>
        <w:rPr>
          <w:rFonts w:eastAsia="Times New Roman" w:cs="Times New Roman"/>
          <w:szCs w:val="24"/>
        </w:rPr>
        <w:t>ς,</w:t>
      </w:r>
      <w:r>
        <w:rPr>
          <w:rFonts w:eastAsia="Times New Roman" w:cs="Times New Roman"/>
          <w:szCs w:val="24"/>
        </w:rPr>
        <w:t xml:space="preserve"> για ποιον λόγο το παρόν νομοσχέδιο έπρεπε να έρθει με αυτή τη διαδικασία. </w:t>
      </w:r>
    </w:p>
    <w:p w14:paraId="5FF1996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Όπως, επίσης, νομίζω πρέπει να αναφερθώ στο γεγονός ότι είναι μόνο κατ’ όνομα ενσωμάτωση της συγκεκριμέν</w:t>
      </w:r>
      <w:r>
        <w:rPr>
          <w:rFonts w:eastAsia="Times New Roman" w:cs="Times New Roman"/>
          <w:szCs w:val="24"/>
        </w:rPr>
        <w:t>η</w:t>
      </w:r>
      <w:r>
        <w:rPr>
          <w:rFonts w:eastAsia="Times New Roman" w:cs="Times New Roman"/>
          <w:szCs w:val="24"/>
        </w:rPr>
        <w:t xml:space="preserve">ς </w:t>
      </w:r>
      <w:r>
        <w:rPr>
          <w:rFonts w:eastAsia="Times New Roman" w:cs="Times New Roman"/>
          <w:szCs w:val="24"/>
        </w:rPr>
        <w:t>ο</w:t>
      </w:r>
      <w:r>
        <w:rPr>
          <w:rFonts w:eastAsia="Times New Roman" w:cs="Times New Roman"/>
          <w:szCs w:val="24"/>
        </w:rPr>
        <w:t>δηγίας</w:t>
      </w:r>
      <w:r>
        <w:rPr>
          <w:rFonts w:eastAsia="Times New Roman" w:cs="Times New Roman"/>
          <w:szCs w:val="24"/>
        </w:rPr>
        <w:t>,</w:t>
      </w:r>
      <w:r>
        <w:rPr>
          <w:rFonts w:eastAsia="Times New Roman" w:cs="Times New Roman"/>
          <w:szCs w:val="24"/>
        </w:rPr>
        <w:t xml:space="preserve"> καθώς αφορά μόνο τα έξι από τα είκοσι άρθρα του νομοσχεδίου. Τα υπόλοιπα δεκατέσσερα, δηλαδή</w:t>
      </w:r>
      <w:r>
        <w:rPr>
          <w:rFonts w:eastAsia="Times New Roman" w:cs="Times New Roman"/>
          <w:szCs w:val="24"/>
        </w:rPr>
        <w:t>,</w:t>
      </w:r>
      <w:r>
        <w:rPr>
          <w:rFonts w:eastAsia="Times New Roman" w:cs="Times New Roman"/>
          <w:szCs w:val="24"/>
        </w:rPr>
        <w:t xml:space="preserve"> τα </w:t>
      </w:r>
      <w:r>
        <w:rPr>
          <w:rFonts w:eastAsia="Times New Roman" w:cs="Times New Roman"/>
          <w:szCs w:val="24"/>
        </w:rPr>
        <w:t xml:space="preserve">2/3 </w:t>
      </w:r>
      <w:r>
        <w:rPr>
          <w:rFonts w:eastAsia="Times New Roman" w:cs="Times New Roman"/>
          <w:szCs w:val="24"/>
        </w:rPr>
        <w:t>του νομοσχεδίου, στην ουσία αφορούν διάφορες διατάξεις</w:t>
      </w:r>
      <w:r>
        <w:rPr>
          <w:rFonts w:eastAsia="Times New Roman" w:cs="Times New Roman"/>
          <w:szCs w:val="24"/>
        </w:rPr>
        <w:t>,</w:t>
      </w:r>
      <w:r>
        <w:rPr>
          <w:rFonts w:eastAsia="Times New Roman" w:cs="Times New Roman"/>
          <w:szCs w:val="24"/>
        </w:rPr>
        <w:t xml:space="preserve"> τις οποίες έχετε βάλει μέσα στο νομοσχέδιο.</w:t>
      </w:r>
    </w:p>
    <w:p w14:paraId="5FF1996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Παρ’ όλα αυτά, όμως, δεν μπορώ και εγώ να μην αναφερθώ</w:t>
      </w:r>
      <w:r>
        <w:rPr>
          <w:rFonts w:eastAsia="Times New Roman" w:cs="Times New Roman"/>
          <w:szCs w:val="24"/>
        </w:rPr>
        <w:t xml:space="preserve"> στο γεγονός ότι τα πρώτα έξι άρθρα του νομοσχέδιου, που αφορούν στην ουσία στην ενσωμάτωση αυτής της </w:t>
      </w:r>
      <w:r>
        <w:rPr>
          <w:rFonts w:eastAsia="Times New Roman" w:cs="Times New Roman"/>
          <w:szCs w:val="24"/>
        </w:rPr>
        <w:t>ο</w:t>
      </w:r>
      <w:r>
        <w:rPr>
          <w:rFonts w:eastAsia="Times New Roman" w:cs="Times New Roman"/>
          <w:szCs w:val="24"/>
        </w:rPr>
        <w:t>δηγίας, έρχονται κατόπιν της καταδικαστικής απόφασης</w:t>
      </w:r>
      <w:r>
        <w:rPr>
          <w:rFonts w:eastAsia="Times New Roman" w:cs="Times New Roman"/>
          <w:szCs w:val="24"/>
        </w:rPr>
        <w:t>,</w:t>
      </w:r>
      <w:r>
        <w:rPr>
          <w:rFonts w:eastAsia="Times New Roman" w:cs="Times New Roman"/>
          <w:szCs w:val="24"/>
        </w:rPr>
        <w:t xml:space="preserve"> που ελήφθη στις 23 Δεκεμβρίου του 2015 -προφανώς κατά τη διάρκεια της δικής σας διακυβέρνησης- για </w:t>
      </w:r>
      <w:r>
        <w:rPr>
          <w:rFonts w:eastAsia="Times New Roman" w:cs="Times New Roman"/>
          <w:szCs w:val="24"/>
        </w:rPr>
        <w:t xml:space="preserve">το γεγονός ότι υπήρξαν καθυστερήσεις και όχι σωστή παρακολούθηση της διαδικασίας από πλευράς του Υπουργείου. Άρα το πρόστιμο ή καλύτερα η </w:t>
      </w:r>
      <w:r>
        <w:rPr>
          <w:rFonts w:eastAsia="Times New Roman" w:cs="Times New Roman"/>
          <w:szCs w:val="24"/>
        </w:rPr>
        <w:t xml:space="preserve">απειλή </w:t>
      </w:r>
      <w:r>
        <w:rPr>
          <w:rFonts w:eastAsia="Times New Roman" w:cs="Times New Roman"/>
          <w:szCs w:val="24"/>
        </w:rPr>
        <w:t>του προστίμου συνέβη</w:t>
      </w:r>
      <w:r>
        <w:rPr>
          <w:rFonts w:eastAsia="Times New Roman" w:cs="Times New Roman"/>
          <w:szCs w:val="24"/>
        </w:rPr>
        <w:t>,</w:t>
      </w:r>
      <w:r>
        <w:rPr>
          <w:rFonts w:eastAsia="Times New Roman" w:cs="Times New Roman"/>
          <w:szCs w:val="24"/>
        </w:rPr>
        <w:t xml:space="preserve"> γιατί</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η διοίκηση του τότε Υπουργείου Υγείας μεταξύ άλλων δεν είχε κάνει τις απ</w:t>
      </w:r>
      <w:r>
        <w:rPr>
          <w:rFonts w:eastAsia="Times New Roman" w:cs="Times New Roman"/>
          <w:szCs w:val="24"/>
        </w:rPr>
        <w:t xml:space="preserve">αραίτητες </w:t>
      </w:r>
      <w:r>
        <w:rPr>
          <w:rFonts w:eastAsia="Times New Roman" w:cs="Times New Roman"/>
          <w:szCs w:val="24"/>
        </w:rPr>
        <w:lastRenderedPageBreak/>
        <w:t>ενέργειες</w:t>
      </w:r>
      <w:r>
        <w:rPr>
          <w:rFonts w:eastAsia="Times New Roman" w:cs="Times New Roman"/>
          <w:szCs w:val="24"/>
        </w:rPr>
        <w:t>,</w:t>
      </w:r>
      <w:r>
        <w:rPr>
          <w:rFonts w:eastAsia="Times New Roman" w:cs="Times New Roman"/>
          <w:szCs w:val="24"/>
        </w:rPr>
        <w:t xml:space="preserve"> προκειμένου να ενσωματωθούν αυτές οι </w:t>
      </w:r>
      <w:r>
        <w:rPr>
          <w:rFonts w:eastAsia="Times New Roman" w:cs="Times New Roman"/>
          <w:szCs w:val="24"/>
        </w:rPr>
        <w:t>ο</w:t>
      </w:r>
      <w:r>
        <w:rPr>
          <w:rFonts w:eastAsia="Times New Roman" w:cs="Times New Roman"/>
          <w:szCs w:val="24"/>
        </w:rPr>
        <w:t xml:space="preserve">δηγίες ή ενδεχομένως να ακολουθηθούν αυτές οι διαδικασίες από το δικό μας </w:t>
      </w:r>
      <w:r>
        <w:rPr>
          <w:rFonts w:eastAsia="Times New Roman" w:cs="Times New Roman"/>
          <w:szCs w:val="24"/>
        </w:rPr>
        <w:t>Δ</w:t>
      </w:r>
      <w:r>
        <w:rPr>
          <w:rFonts w:eastAsia="Times New Roman" w:cs="Times New Roman"/>
          <w:szCs w:val="24"/>
        </w:rPr>
        <w:t>ίκαιο.</w:t>
      </w:r>
    </w:p>
    <w:p w14:paraId="5FF1996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δε ότι υπήρχε ένα προεδρικό διάταγμα, το </w:t>
      </w:r>
      <w:r>
        <w:rPr>
          <w:rFonts w:eastAsia="Times New Roman" w:cs="Times New Roman"/>
          <w:szCs w:val="24"/>
        </w:rPr>
        <w:t>π. δ.</w:t>
      </w:r>
      <w:r>
        <w:rPr>
          <w:rFonts w:eastAsia="Times New Roman" w:cs="Times New Roman"/>
          <w:szCs w:val="24"/>
        </w:rPr>
        <w:t>76/2005,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αναφερόταν εκεί και είχε προχωρήσει</w:t>
      </w:r>
      <w:r>
        <w:rPr>
          <w:rFonts w:eastAsia="Times New Roman" w:cs="Times New Roman"/>
          <w:szCs w:val="24"/>
        </w:rPr>
        <w:t xml:space="preserve"> σε συγκεκριμένες σωστές κατευθύνσεις</w:t>
      </w:r>
      <w:r>
        <w:rPr>
          <w:rFonts w:eastAsia="Times New Roman" w:cs="Times New Roman"/>
          <w:szCs w:val="24"/>
        </w:rPr>
        <w:t>,</w:t>
      </w:r>
      <w:r>
        <w:rPr>
          <w:rFonts w:eastAsia="Times New Roman" w:cs="Times New Roman"/>
          <w:szCs w:val="24"/>
        </w:rPr>
        <w:t xml:space="preserve"> όσον αφορά τη διευθέτηση του χρόνου εργασίας των ιατρών </w:t>
      </w:r>
      <w:r>
        <w:rPr>
          <w:rFonts w:eastAsia="Times New Roman" w:cs="Times New Roman"/>
          <w:szCs w:val="24"/>
        </w:rPr>
        <w:t>κ</w:t>
      </w:r>
      <w:r>
        <w:rPr>
          <w:rFonts w:eastAsia="Times New Roman" w:cs="Times New Roman"/>
          <w:szCs w:val="24"/>
        </w:rPr>
        <w:t>αι μπορεί να μην ακολουθήθηκε πλήρως τα επόμενα χρόνια, αλλά είχε θέσει τις βάσεις που</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κάποιες από τις ηγεσίες του Υπουργείου Υγείας δεν ακολούθησαν.</w:t>
      </w:r>
    </w:p>
    <w:p w14:paraId="5FF1996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Έρχομαι πολύ σύντομα στο άρθρο 7, κύριε Υπουργέ. Σας λέμε από τώρα ότι υπάρχει μεγάλος κίνδυνος να βγει αντισυνταγματικό. Σας το λέει και η αρμόδια Επιστημονική Επιτροπή της Βουλής. Διαβάζω συγκεκριμένα επί του άρθρου 7: «Επισημαίνεται ότι η αρχή της αξιο</w:t>
      </w:r>
      <w:r>
        <w:rPr>
          <w:rFonts w:eastAsia="Times New Roman" w:cs="Times New Roman"/>
          <w:szCs w:val="24"/>
        </w:rPr>
        <w:t xml:space="preserve">κρατίας τόσο κατά την επιλογή του προσωπικού της </w:t>
      </w:r>
      <w:r>
        <w:rPr>
          <w:rFonts w:eastAsia="Times New Roman" w:cs="Times New Roman"/>
          <w:szCs w:val="24"/>
        </w:rPr>
        <w:t>δ</w:t>
      </w:r>
      <w:r>
        <w:rPr>
          <w:rFonts w:eastAsia="Times New Roman" w:cs="Times New Roman"/>
          <w:szCs w:val="24"/>
        </w:rPr>
        <w:t xml:space="preserve">ημοσίας </w:t>
      </w:r>
      <w:r>
        <w:rPr>
          <w:rFonts w:eastAsia="Times New Roman" w:cs="Times New Roman"/>
          <w:szCs w:val="24"/>
        </w:rPr>
        <w:t>δ</w:t>
      </w:r>
      <w:r>
        <w:rPr>
          <w:rFonts w:eastAsia="Times New Roman" w:cs="Times New Roman"/>
          <w:szCs w:val="24"/>
        </w:rPr>
        <w:t>ιοίκησης όσο και κατά την υπηρεσιακή εξέλιξή του</w:t>
      </w:r>
      <w:r>
        <w:rPr>
          <w:rFonts w:eastAsia="Times New Roman" w:cs="Times New Roman"/>
          <w:szCs w:val="24"/>
        </w:rPr>
        <w:t>,</w:t>
      </w:r>
      <w:r>
        <w:rPr>
          <w:rFonts w:eastAsia="Times New Roman" w:cs="Times New Roman"/>
          <w:szCs w:val="24"/>
        </w:rPr>
        <w:t xml:space="preserve"> έχει ευθεία συνταγματική κατοχύρωση στο άρθρο 103 παρ</w:t>
      </w:r>
      <w:r>
        <w:rPr>
          <w:rFonts w:eastAsia="Times New Roman" w:cs="Times New Roman"/>
          <w:szCs w:val="24"/>
        </w:rPr>
        <w:t xml:space="preserve">άγραφος </w:t>
      </w:r>
      <w:r>
        <w:rPr>
          <w:rFonts w:eastAsia="Times New Roman" w:cs="Times New Roman"/>
          <w:szCs w:val="24"/>
        </w:rPr>
        <w:t>7 εδ</w:t>
      </w:r>
      <w:r>
        <w:rPr>
          <w:rFonts w:eastAsia="Times New Roman" w:cs="Times New Roman"/>
          <w:szCs w:val="24"/>
        </w:rPr>
        <w:t>άφιο</w:t>
      </w:r>
      <w:r>
        <w:rPr>
          <w:rFonts w:eastAsia="Times New Roman" w:cs="Times New Roman"/>
          <w:szCs w:val="24"/>
        </w:rPr>
        <w:t xml:space="preserve"> β</w:t>
      </w:r>
      <w:r>
        <w:rPr>
          <w:rFonts w:eastAsia="Times New Roman" w:cs="Times New Roman"/>
          <w:szCs w:val="24"/>
        </w:rPr>
        <w:t>΄</w:t>
      </w:r>
      <w:r>
        <w:rPr>
          <w:rFonts w:eastAsia="Times New Roman" w:cs="Times New Roman"/>
          <w:szCs w:val="24"/>
        </w:rPr>
        <w:t xml:space="preserve"> του Συντάγματος».</w:t>
      </w:r>
    </w:p>
    <w:p w14:paraId="5FF1996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Καταλήγει, τέλος, η παρατήρηση της Επιστημονικής Επιτροπ</w:t>
      </w:r>
      <w:r>
        <w:rPr>
          <w:rFonts w:eastAsia="Times New Roman" w:cs="Times New Roman"/>
          <w:szCs w:val="24"/>
        </w:rPr>
        <w:t xml:space="preserve">ής της Βουλής μεταξύ άλλων, «Υπό το φως των ανωτέρω </w:t>
      </w:r>
      <w:r>
        <w:rPr>
          <w:rFonts w:eastAsia="Times New Roman" w:cs="Times New Roman"/>
          <w:szCs w:val="24"/>
        </w:rPr>
        <w:lastRenderedPageBreak/>
        <w:t>εγείρεται προβληματισμός</w:t>
      </w:r>
      <w:r>
        <w:rPr>
          <w:rFonts w:eastAsia="Times New Roman" w:cs="Times New Roman"/>
          <w:szCs w:val="24"/>
        </w:rPr>
        <w:t>,</w:t>
      </w:r>
      <w:r>
        <w:rPr>
          <w:rFonts w:eastAsia="Times New Roman" w:cs="Times New Roman"/>
          <w:szCs w:val="24"/>
        </w:rPr>
        <w:t xml:space="preserve"> ως προς το εάν η μείωση του αριθμού των ιατρών που συμμετέχουν στα ανωτέρω συμβούλια, ιδίως για τη συμμετοχή στη σχετική κρίση διοικητικού υπαλλήλου» -αυτό βεβαίως το διορθώσατε-</w:t>
      </w:r>
      <w:r>
        <w:rPr>
          <w:rFonts w:eastAsia="Times New Roman" w:cs="Times New Roman"/>
          <w:szCs w:val="24"/>
        </w:rPr>
        <w:t xml:space="preserve"> «χωρίς πτυχίο ιατρικής και εκτός της ιατρικής υπηρεσίας εξυπηρετεί την αρχή της αξιοκρατίας και επομένως το δημόσιο συμφέρον». </w:t>
      </w:r>
    </w:p>
    <w:p w14:paraId="5FF1997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Το λέμε αυτό, κύριε Υπουργέ, για να μην εκπλαγείτε στη συνέχεια</w:t>
      </w:r>
      <w:r>
        <w:rPr>
          <w:rFonts w:eastAsia="Times New Roman" w:cs="Times New Roman"/>
          <w:szCs w:val="24"/>
        </w:rPr>
        <w:t>,</w:t>
      </w:r>
      <w:r>
        <w:rPr>
          <w:rFonts w:eastAsia="Times New Roman" w:cs="Times New Roman"/>
          <w:szCs w:val="24"/>
        </w:rPr>
        <w:t xml:space="preserve"> αν αυτό καταπέσει ως αντισυνταγματικό. Δεν θα σας φταίει ούτε </w:t>
      </w:r>
      <w:r>
        <w:rPr>
          <w:rFonts w:eastAsia="Times New Roman" w:cs="Times New Roman"/>
          <w:szCs w:val="24"/>
        </w:rPr>
        <w:t xml:space="preserve">η δικαιοσύνη ούτε οι αποφάσεις των δικαστηρίων. Σας το επισημαίνω από τώρα, σας το επισημαίνει και η Επιστημονική Επιτροπή της Βουλής. </w:t>
      </w:r>
    </w:p>
    <w:p w14:paraId="5FF1997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Αυτό τροποποιήθηκε, άλλαξε. </w:t>
      </w:r>
    </w:p>
    <w:p w14:paraId="5FF1997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Τροποποιήθηκε όσον αφορά τον διοικητικό υπάλληλο, δεν τροποποιήθηκε όσον αφορά τον αριθμό των ιατρών. Αυτό σας λέει μέσα η </w:t>
      </w:r>
      <w:r>
        <w:rPr>
          <w:rFonts w:eastAsia="Times New Roman" w:cs="Times New Roman"/>
          <w:szCs w:val="24"/>
        </w:rPr>
        <w:t>ε</w:t>
      </w:r>
      <w:r>
        <w:rPr>
          <w:rFonts w:eastAsia="Times New Roman" w:cs="Times New Roman"/>
          <w:szCs w:val="24"/>
        </w:rPr>
        <w:t xml:space="preserve">πιτροπή. Διαβάστε το, κύριε Υπουργέ, πιο προσεκτικά. </w:t>
      </w:r>
    </w:p>
    <w:p w14:paraId="5FF1997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Ο ίδιος αριθμός…</w:t>
      </w:r>
    </w:p>
    <w:p w14:paraId="5FF19974" w14:textId="77777777" w:rsidR="00BA0105" w:rsidRDefault="00C470DB">
      <w:pPr>
        <w:spacing w:line="600" w:lineRule="auto"/>
        <w:ind w:firstLine="720"/>
        <w:contextualSpacing/>
        <w:jc w:val="both"/>
        <w:rPr>
          <w:rFonts w:eastAsia="Times New Roman"/>
          <w:bCs/>
          <w:szCs w:val="24"/>
        </w:rPr>
      </w:pPr>
      <w:r>
        <w:rPr>
          <w:rFonts w:eastAsia="Times New Roman"/>
          <w:b/>
          <w:bCs/>
          <w:szCs w:val="24"/>
        </w:rPr>
        <w:lastRenderedPageBreak/>
        <w:t>ΠΡΟΕΔΡΕΥΩΝ (Μάριος Γεωργιά</w:t>
      </w:r>
      <w:r>
        <w:rPr>
          <w:rFonts w:eastAsia="Times New Roman"/>
          <w:b/>
          <w:bCs/>
          <w:szCs w:val="24"/>
        </w:rPr>
        <w:t xml:space="preserve">δης): </w:t>
      </w:r>
      <w:r>
        <w:rPr>
          <w:rFonts w:eastAsia="Times New Roman"/>
          <w:bCs/>
          <w:szCs w:val="24"/>
        </w:rPr>
        <w:t xml:space="preserve">Παρακαλώ, μην κάνετε διάλογο γιατί δεν ακούγεστε. </w:t>
      </w:r>
    </w:p>
    <w:p w14:paraId="5FF19975" w14:textId="77777777" w:rsidR="00BA0105" w:rsidRDefault="00C470DB">
      <w:pPr>
        <w:spacing w:line="600" w:lineRule="auto"/>
        <w:ind w:firstLine="720"/>
        <w:contextualSpacing/>
        <w:jc w:val="both"/>
        <w:rPr>
          <w:rFonts w:eastAsia="Times New Roman"/>
          <w:bCs/>
          <w:szCs w:val="24"/>
        </w:rPr>
      </w:pPr>
      <w:r>
        <w:rPr>
          <w:rFonts w:eastAsia="Times New Roman"/>
          <w:bCs/>
          <w:szCs w:val="24"/>
        </w:rPr>
        <w:t xml:space="preserve">Συνεχίστε, κύριε Κεφαλογιάννη. </w:t>
      </w:r>
    </w:p>
    <w:p w14:paraId="5FF1997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Δείτε το και όταν θα πάρετε τον λόγο</w:t>
      </w:r>
      <w:r>
        <w:rPr>
          <w:rFonts w:eastAsia="Times New Roman" w:cs="Times New Roman"/>
          <w:szCs w:val="24"/>
        </w:rPr>
        <w:t>,</w:t>
      </w:r>
      <w:r>
        <w:rPr>
          <w:rFonts w:eastAsia="Times New Roman" w:cs="Times New Roman"/>
          <w:szCs w:val="24"/>
        </w:rPr>
        <w:t xml:space="preserve"> μπορείτε να απαντήσετε. </w:t>
      </w:r>
    </w:p>
    <w:p w14:paraId="5FF19977" w14:textId="77777777" w:rsidR="00BA0105" w:rsidRDefault="00C470DB">
      <w:pPr>
        <w:spacing w:line="600" w:lineRule="auto"/>
        <w:ind w:firstLine="720"/>
        <w:contextualSpacing/>
        <w:jc w:val="both"/>
        <w:rPr>
          <w:rFonts w:eastAsia="Times New Roman" w:cs="Times New Roman"/>
          <w:szCs w:val="24"/>
        </w:rPr>
      </w:pPr>
      <w:r>
        <w:rPr>
          <w:rFonts w:eastAsia="Times New Roman"/>
          <w:b/>
          <w:bCs/>
          <w:color w:val="242424"/>
          <w:szCs w:val="24"/>
        </w:rPr>
        <w:t>ΑΝΔΡΕΑΣ ΞΑΝΘΟΣ (Υπουργός Υγείας):</w:t>
      </w:r>
      <w:r>
        <w:rPr>
          <w:rFonts w:eastAsia="Times New Roman" w:cs="Times New Roman"/>
          <w:szCs w:val="24"/>
        </w:rPr>
        <w:t xml:space="preserve"> Δεν ισχύει αυτό. </w:t>
      </w:r>
    </w:p>
    <w:p w14:paraId="5FF1997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Προχωρ</w:t>
      </w:r>
      <w:r>
        <w:rPr>
          <w:rFonts w:eastAsia="Times New Roman" w:cs="Times New Roman"/>
          <w:szCs w:val="24"/>
        </w:rPr>
        <w:t>ώ στο άρθρο 15. Κάνετε μία πρόβλεψη, κύριε Υπουργέ, για το άρθρο 15, στην ουσία το να παύσουν οι διαδικασίες που είναι στα δικαστήρια, κάτι το οποίο εμείς</w:t>
      </w:r>
      <w:r>
        <w:rPr>
          <w:rFonts w:eastAsia="Times New Roman" w:cs="Times New Roman"/>
          <w:szCs w:val="24"/>
        </w:rPr>
        <w:t>-</w:t>
      </w:r>
      <w:r>
        <w:rPr>
          <w:rFonts w:eastAsia="Times New Roman" w:cs="Times New Roman"/>
          <w:szCs w:val="24"/>
        </w:rPr>
        <w:t xml:space="preserve"> επί της αρχής</w:t>
      </w:r>
      <w:r>
        <w:rPr>
          <w:rFonts w:eastAsia="Times New Roman" w:cs="Times New Roman"/>
          <w:szCs w:val="24"/>
        </w:rPr>
        <w:t>,</w:t>
      </w:r>
      <w:r>
        <w:rPr>
          <w:rFonts w:eastAsia="Times New Roman" w:cs="Times New Roman"/>
          <w:szCs w:val="24"/>
        </w:rPr>
        <w:t xml:space="preserve"> δηλαδή, στο να παρεμβαίνει η νομοθετική εξουσία στο κομμάτι της δικαστικής- είμαστε α</w:t>
      </w:r>
      <w:r>
        <w:rPr>
          <w:rFonts w:eastAsia="Times New Roman" w:cs="Times New Roman"/>
          <w:szCs w:val="24"/>
        </w:rPr>
        <w:t xml:space="preserve">ντίθετοι. </w:t>
      </w:r>
    </w:p>
    <w:p w14:paraId="5FF1997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Επί της ουσίας όμως, πράγματι</w:t>
      </w:r>
      <w:r>
        <w:rPr>
          <w:rFonts w:eastAsia="Times New Roman" w:cs="Times New Roman"/>
          <w:szCs w:val="24"/>
        </w:rPr>
        <w:t>,</w:t>
      </w:r>
      <w:r>
        <w:rPr>
          <w:rFonts w:eastAsia="Times New Roman" w:cs="Times New Roman"/>
          <w:szCs w:val="24"/>
        </w:rPr>
        <w:t xml:space="preserve"> θα πρέπει να δούμε αυτό το γεγονός και να το αντιμετωπίσουμε. Βέβαια να σας πω ότι έχετε βάλει –αν θέλετε και στο μέτρο της υπερβολής- στην αιτιολογική έκθεση ότι για πρώτη φορά αντιμετωπίστηκε το φαινόμενο αυτό. </w:t>
      </w:r>
    </w:p>
    <w:p w14:paraId="5FF1997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FF1997B" w14:textId="77777777" w:rsidR="00BA0105" w:rsidRDefault="00C470DB">
      <w:pPr>
        <w:spacing w:line="600" w:lineRule="auto"/>
        <w:ind w:firstLine="720"/>
        <w:contextualSpacing/>
        <w:jc w:val="both"/>
        <w:rPr>
          <w:rFonts w:eastAsia="Times New Roman"/>
          <w:bCs/>
          <w:szCs w:val="24"/>
        </w:rPr>
      </w:pPr>
      <w:r>
        <w:rPr>
          <w:rFonts w:eastAsia="Times New Roman"/>
          <w:bCs/>
          <w:szCs w:val="24"/>
        </w:rPr>
        <w:t xml:space="preserve">Ολοκληρώνω, κύριε Πρόεδρε. </w:t>
      </w:r>
    </w:p>
    <w:p w14:paraId="5FF1997C" w14:textId="77777777" w:rsidR="00BA0105" w:rsidRDefault="00C470DB">
      <w:pPr>
        <w:spacing w:line="600" w:lineRule="auto"/>
        <w:ind w:firstLine="720"/>
        <w:contextualSpacing/>
        <w:jc w:val="both"/>
        <w:rPr>
          <w:rFonts w:eastAsia="Times New Roman"/>
          <w:bCs/>
          <w:szCs w:val="24"/>
        </w:rPr>
      </w:pPr>
      <w:r>
        <w:rPr>
          <w:rFonts w:eastAsia="Times New Roman"/>
          <w:bCs/>
          <w:szCs w:val="24"/>
        </w:rPr>
        <w:lastRenderedPageBreak/>
        <w:t>Να σας θυμίσω ότι και πριν από τη δική σας υπουργία και από την προηγούμενη διακυβέρνηση</w:t>
      </w:r>
      <w:r>
        <w:rPr>
          <w:rFonts w:eastAsia="Times New Roman"/>
          <w:bCs/>
          <w:szCs w:val="24"/>
        </w:rPr>
        <w:t>,</w:t>
      </w:r>
      <w:r>
        <w:rPr>
          <w:rFonts w:eastAsia="Times New Roman"/>
          <w:bCs/>
          <w:szCs w:val="24"/>
        </w:rPr>
        <w:t xml:space="preserve"> οι ανασφάλιστοι μπορούσαν να πάνε μέσα και να μην πληρ</w:t>
      </w:r>
      <w:r>
        <w:rPr>
          <w:rFonts w:eastAsia="Times New Roman"/>
          <w:bCs/>
          <w:szCs w:val="24"/>
        </w:rPr>
        <w:t xml:space="preserve">ώσουν αντίτιμο. </w:t>
      </w:r>
      <w:r>
        <w:rPr>
          <w:rFonts w:eastAsia="Times New Roman"/>
          <w:bCs/>
          <w:szCs w:val="24"/>
        </w:rPr>
        <w:t>Α</w:t>
      </w:r>
      <w:r>
        <w:rPr>
          <w:rFonts w:eastAsia="Times New Roman"/>
          <w:bCs/>
          <w:szCs w:val="24"/>
        </w:rPr>
        <w:t>υτό</w:t>
      </w:r>
      <w:r>
        <w:rPr>
          <w:rFonts w:eastAsia="Times New Roman"/>
          <w:bCs/>
          <w:szCs w:val="24"/>
        </w:rPr>
        <w:t>,</w:t>
      </w:r>
      <w:r>
        <w:rPr>
          <w:rFonts w:eastAsia="Times New Roman"/>
          <w:bCs/>
          <w:szCs w:val="24"/>
        </w:rPr>
        <w:t xml:space="preserve"> δυστυχώς</w:t>
      </w:r>
      <w:r>
        <w:rPr>
          <w:rFonts w:eastAsia="Times New Roman"/>
          <w:bCs/>
          <w:szCs w:val="24"/>
        </w:rPr>
        <w:t>,</w:t>
      </w:r>
      <w:r>
        <w:rPr>
          <w:rFonts w:eastAsia="Times New Roman"/>
          <w:bCs/>
          <w:szCs w:val="24"/>
        </w:rPr>
        <w:t xml:space="preserve"> προσπαθείτε συνεχώς με συγκεκριμένο τρόπο, να το παραχαράξετε όχι εσείς προσωπικά αλλά γενικά η Κυβέρνησή σας. </w:t>
      </w:r>
    </w:p>
    <w:p w14:paraId="5FF1997D" w14:textId="77777777" w:rsidR="00BA0105" w:rsidRDefault="00C470DB">
      <w:pPr>
        <w:spacing w:line="600" w:lineRule="auto"/>
        <w:ind w:firstLine="720"/>
        <w:contextualSpacing/>
        <w:jc w:val="both"/>
        <w:rPr>
          <w:rFonts w:eastAsia="Times New Roman"/>
          <w:bCs/>
          <w:szCs w:val="24"/>
        </w:rPr>
      </w:pPr>
      <w:r>
        <w:rPr>
          <w:rFonts w:eastAsia="Times New Roman"/>
          <w:bCs/>
          <w:szCs w:val="24"/>
        </w:rPr>
        <w:t>Το μόνο που προστέθηκε επί της διακυβέρνησης ΣΥΡΙΖΑ και Ανεξάρτητων Ελλήνων</w:t>
      </w:r>
      <w:r>
        <w:rPr>
          <w:rFonts w:eastAsia="Times New Roman"/>
          <w:bCs/>
          <w:szCs w:val="24"/>
        </w:rPr>
        <w:t>,</w:t>
      </w:r>
      <w:r>
        <w:rPr>
          <w:rFonts w:eastAsia="Times New Roman"/>
          <w:bCs/>
          <w:szCs w:val="24"/>
        </w:rPr>
        <w:t xml:space="preserve"> είναι ότι απλώς οι παράνομοι μετανά</w:t>
      </w:r>
      <w:r>
        <w:rPr>
          <w:rFonts w:eastAsia="Times New Roman"/>
          <w:bCs/>
          <w:szCs w:val="24"/>
        </w:rPr>
        <w:t xml:space="preserve">στες μπορούν στην ουσία να πηγαίνουν στα νοσοκομειακά ιδρύματα και να περιθάλπονται χωρίς να πληρώνουν το οτιδήποτε. Όμως δείτε το νομοθετικό πλαίσιο, κύριε Υπουργέ, με πολύ προσοχή και νομίζω ότι σε αυτό θα συμφωνήσουμε. </w:t>
      </w:r>
    </w:p>
    <w:p w14:paraId="5FF1997E" w14:textId="77777777" w:rsidR="00BA0105" w:rsidRDefault="00C470DB">
      <w:pPr>
        <w:spacing w:line="600" w:lineRule="auto"/>
        <w:ind w:firstLine="720"/>
        <w:contextualSpacing/>
        <w:jc w:val="both"/>
        <w:rPr>
          <w:rFonts w:eastAsia="Times New Roman"/>
          <w:bCs/>
          <w:szCs w:val="24"/>
        </w:rPr>
      </w:pPr>
      <w:r>
        <w:rPr>
          <w:rFonts w:eastAsia="Times New Roman"/>
          <w:bCs/>
          <w:szCs w:val="24"/>
        </w:rPr>
        <w:t>Εγώ όμως θα σας το αντιστρέψω</w:t>
      </w:r>
      <w:r>
        <w:rPr>
          <w:rFonts w:eastAsia="Times New Roman"/>
          <w:bCs/>
          <w:szCs w:val="24"/>
        </w:rPr>
        <w:t>.</w:t>
      </w:r>
      <w:r>
        <w:rPr>
          <w:rFonts w:eastAsia="Times New Roman"/>
          <w:bCs/>
          <w:szCs w:val="24"/>
        </w:rPr>
        <w:t xml:space="preserve"> Υπ</w:t>
      </w:r>
      <w:r>
        <w:rPr>
          <w:rFonts w:eastAsia="Times New Roman"/>
          <w:bCs/>
          <w:szCs w:val="24"/>
        </w:rPr>
        <w:t>άρχει εικόνα αυτή τη στιγμή από πλευράς της Κυβέρνησης</w:t>
      </w:r>
      <w:r>
        <w:rPr>
          <w:rFonts w:eastAsia="Times New Roman"/>
          <w:bCs/>
          <w:szCs w:val="24"/>
        </w:rPr>
        <w:t>,</w:t>
      </w:r>
      <w:r>
        <w:rPr>
          <w:rFonts w:eastAsia="Times New Roman"/>
          <w:bCs/>
          <w:szCs w:val="24"/>
        </w:rPr>
        <w:t xml:space="preserve"> για τι ποσό μιλάμε; Γιατί εγώ</w:t>
      </w:r>
      <w:r>
        <w:rPr>
          <w:rFonts w:eastAsia="Times New Roman"/>
          <w:bCs/>
          <w:szCs w:val="24"/>
        </w:rPr>
        <w:t>,</w:t>
      </w:r>
      <w:r>
        <w:rPr>
          <w:rFonts w:eastAsia="Times New Roman"/>
          <w:bCs/>
          <w:szCs w:val="24"/>
        </w:rPr>
        <w:t xml:space="preserve"> τουλάχιστον</w:t>
      </w:r>
      <w:r>
        <w:rPr>
          <w:rFonts w:eastAsia="Times New Roman"/>
          <w:bCs/>
          <w:szCs w:val="24"/>
        </w:rPr>
        <w:t>,</w:t>
      </w:r>
      <w:r>
        <w:rPr>
          <w:rFonts w:eastAsia="Times New Roman"/>
          <w:bCs/>
          <w:szCs w:val="24"/>
        </w:rPr>
        <w:t xml:space="preserve"> διαβάζοντας την αιτιολογική έκθεση</w:t>
      </w:r>
      <w:r>
        <w:rPr>
          <w:rFonts w:eastAsia="Times New Roman"/>
          <w:bCs/>
          <w:szCs w:val="24"/>
        </w:rPr>
        <w:t>,</w:t>
      </w:r>
      <w:r>
        <w:rPr>
          <w:rFonts w:eastAsia="Times New Roman"/>
          <w:bCs/>
          <w:szCs w:val="24"/>
        </w:rPr>
        <w:t xml:space="preserve"> το μόνο που είδα</w:t>
      </w:r>
      <w:r>
        <w:rPr>
          <w:rFonts w:eastAsia="Times New Roman"/>
          <w:bCs/>
          <w:szCs w:val="24"/>
        </w:rPr>
        <w:t>,</w:t>
      </w:r>
      <w:r>
        <w:rPr>
          <w:rFonts w:eastAsia="Times New Roman"/>
          <w:bCs/>
          <w:szCs w:val="24"/>
        </w:rPr>
        <w:t xml:space="preserve"> ήταν ένα ποσό </w:t>
      </w:r>
      <w:r>
        <w:rPr>
          <w:rFonts w:eastAsia="Times New Roman"/>
          <w:bCs/>
          <w:szCs w:val="24"/>
        </w:rPr>
        <w:t xml:space="preserve">264.000 </w:t>
      </w:r>
      <w:r>
        <w:rPr>
          <w:rFonts w:eastAsia="Times New Roman"/>
          <w:bCs/>
          <w:szCs w:val="24"/>
        </w:rPr>
        <w:t>που αναφέρεται για το «Π</w:t>
      </w:r>
      <w:r>
        <w:rPr>
          <w:rFonts w:eastAsia="Times New Roman"/>
          <w:bCs/>
          <w:szCs w:val="24"/>
        </w:rPr>
        <w:t>απαγεωργίου</w:t>
      </w:r>
      <w:r>
        <w:rPr>
          <w:rFonts w:eastAsia="Times New Roman"/>
          <w:bCs/>
          <w:szCs w:val="24"/>
        </w:rPr>
        <w:t xml:space="preserve">». </w:t>
      </w:r>
      <w:r>
        <w:rPr>
          <w:rFonts w:eastAsia="Times New Roman"/>
          <w:bCs/>
          <w:szCs w:val="24"/>
        </w:rPr>
        <w:t>Ως Υ</w:t>
      </w:r>
      <w:r>
        <w:rPr>
          <w:rFonts w:eastAsia="Times New Roman"/>
          <w:bCs/>
          <w:szCs w:val="24"/>
        </w:rPr>
        <w:t xml:space="preserve">πουργείο έχετε εικόνα για τι ύψος ποσού μιλάμε; Γιατί εδώ στην Ολομέλεια θα πρέπει να μιλάμε για συγκεκριμένα ποσά. Είναι κάποιες εκατοντάδες χιλιάδες ευρώ, είναι κάποια εκατομμύρια; </w:t>
      </w:r>
    </w:p>
    <w:p w14:paraId="5FF1997F" w14:textId="77777777" w:rsidR="00BA0105" w:rsidRDefault="00C470DB">
      <w:pPr>
        <w:spacing w:line="600" w:lineRule="auto"/>
        <w:ind w:firstLine="720"/>
        <w:contextualSpacing/>
        <w:jc w:val="both"/>
        <w:rPr>
          <w:rFonts w:eastAsia="Times New Roman"/>
          <w:bCs/>
          <w:szCs w:val="24"/>
        </w:rPr>
      </w:pPr>
      <w:r>
        <w:rPr>
          <w:rFonts w:eastAsia="Times New Roman"/>
          <w:bCs/>
          <w:szCs w:val="24"/>
        </w:rPr>
        <w:lastRenderedPageBreak/>
        <w:t>Θ</w:t>
      </w:r>
      <w:r>
        <w:rPr>
          <w:rFonts w:eastAsia="Times New Roman"/>
          <w:bCs/>
          <w:szCs w:val="24"/>
        </w:rPr>
        <w:t>α σας κάνω και μία πρόταση</w:t>
      </w:r>
      <w:r>
        <w:rPr>
          <w:rFonts w:eastAsia="Times New Roman"/>
          <w:bCs/>
          <w:szCs w:val="24"/>
        </w:rPr>
        <w:t>.</w:t>
      </w:r>
      <w:r>
        <w:rPr>
          <w:rFonts w:eastAsia="Times New Roman"/>
          <w:bCs/>
          <w:szCs w:val="24"/>
        </w:rPr>
        <w:t xml:space="preserve"> Αντί να παρεμβαίνει η νομοθετική εξουσία στη δικαστική και στην ουσία να διακόπτετε τις δίκες και να φαίνεται ότι </w:t>
      </w:r>
      <w:r>
        <w:rPr>
          <w:rFonts w:eastAsia="Times New Roman"/>
          <w:bCs/>
          <w:szCs w:val="24"/>
        </w:rPr>
        <w:t xml:space="preserve">ως </w:t>
      </w:r>
      <w:r>
        <w:rPr>
          <w:rFonts w:eastAsia="Times New Roman"/>
          <w:bCs/>
          <w:szCs w:val="24"/>
        </w:rPr>
        <w:t>Βουλή εμείς παρεμβαίνουμε, καλώς ή κακώς, στο θέμα της δικαιοσύνης, γιατί δεν προβλέπετε, αν αυτό το κονδύλι είναι μικρό –γιατί από ό,τι φ</w:t>
      </w:r>
      <w:r>
        <w:rPr>
          <w:rFonts w:eastAsia="Times New Roman"/>
          <w:bCs/>
          <w:szCs w:val="24"/>
        </w:rPr>
        <w:t>αίνεται τουλάχιστον δεν μιλάμε για εκατομμύρια, μιλάμε για ένα πολύ συγκεκριμένο ποσό- να το περιλάβετε στο περίφημο πλεόνασμα</w:t>
      </w:r>
      <w:r>
        <w:rPr>
          <w:rFonts w:eastAsia="Times New Roman"/>
          <w:bCs/>
          <w:szCs w:val="24"/>
        </w:rPr>
        <w:t>,</w:t>
      </w:r>
      <w:r>
        <w:rPr>
          <w:rFonts w:eastAsia="Times New Roman"/>
          <w:bCs/>
          <w:szCs w:val="24"/>
        </w:rPr>
        <w:t xml:space="preserve"> το οποίο θα παρουσιάσετε </w:t>
      </w:r>
      <w:r>
        <w:rPr>
          <w:rFonts w:eastAsia="Times New Roman"/>
          <w:bCs/>
          <w:szCs w:val="24"/>
        </w:rPr>
        <w:t xml:space="preserve">ως </w:t>
      </w:r>
      <w:r>
        <w:rPr>
          <w:rFonts w:eastAsia="Times New Roman"/>
          <w:bCs/>
          <w:szCs w:val="24"/>
        </w:rPr>
        <w:t xml:space="preserve">Κυβέρνηση, να το βάλετε μέσα; Μιλάω για τους ασθενέστερους συμπολίτες μας. </w:t>
      </w:r>
    </w:p>
    <w:p w14:paraId="5FF19980" w14:textId="77777777" w:rsidR="00BA0105" w:rsidRDefault="00C470DB">
      <w:pPr>
        <w:spacing w:line="600" w:lineRule="auto"/>
        <w:ind w:firstLine="720"/>
        <w:contextualSpacing/>
        <w:jc w:val="both"/>
        <w:rPr>
          <w:rFonts w:eastAsia="Times New Roman"/>
          <w:bCs/>
          <w:szCs w:val="24"/>
        </w:rPr>
      </w:pPr>
      <w:r>
        <w:rPr>
          <w:rFonts w:eastAsia="Times New Roman"/>
          <w:bCs/>
          <w:szCs w:val="24"/>
        </w:rPr>
        <w:t xml:space="preserve">Αν μιλάμε για ένα μικρό </w:t>
      </w:r>
      <w:r>
        <w:rPr>
          <w:rFonts w:eastAsia="Times New Roman"/>
          <w:bCs/>
          <w:szCs w:val="24"/>
        </w:rPr>
        <w:t>ποσό, ας αφαιρεθεί από το πλεόνασμα και αυτοί οι άνθρωποι αντί να πληρώσουν τα χρήματα αυτά, να πάει από τον κρατικό προϋπολογισμό και τα νοσοκομεία να μην έχουν και ελλείμματα. Είναι κάτι</w:t>
      </w:r>
      <w:r>
        <w:rPr>
          <w:rFonts w:eastAsia="Times New Roman"/>
          <w:bCs/>
          <w:szCs w:val="24"/>
        </w:rPr>
        <w:t>,</w:t>
      </w:r>
      <w:r>
        <w:rPr>
          <w:rFonts w:eastAsia="Times New Roman"/>
          <w:bCs/>
          <w:szCs w:val="24"/>
        </w:rPr>
        <w:t xml:space="preserve"> το οποίο νομίζω ότι μπορείτε να το δείτε, αρκεί να παρεμβαίνετε στ</w:t>
      </w:r>
      <w:r>
        <w:rPr>
          <w:rFonts w:eastAsia="Times New Roman"/>
          <w:bCs/>
          <w:szCs w:val="24"/>
        </w:rPr>
        <w:t xml:space="preserve">ο έργο της δικαιοσύνης και στην ουσία να προλαμβάνετε δικαστικές αποφάσεις. </w:t>
      </w:r>
    </w:p>
    <w:p w14:paraId="5FF19981" w14:textId="77777777" w:rsidR="00BA0105" w:rsidRDefault="00C470DB">
      <w:pPr>
        <w:spacing w:line="600" w:lineRule="auto"/>
        <w:ind w:firstLine="720"/>
        <w:contextualSpacing/>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 xml:space="preserve">Παρακαλώ, ολοκληρώσετε, κύριε Κεφαλογιάννη. Έχετε φτάσει τα δέκα λεπτά. </w:t>
      </w:r>
    </w:p>
    <w:p w14:paraId="5FF1998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Ολοκληρώνω στην ουσία, κύριε Πρόεδρε. </w:t>
      </w:r>
    </w:p>
    <w:p w14:paraId="5FF1998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w:t>
      </w:r>
      <w:r>
        <w:rPr>
          <w:rFonts w:eastAsia="Times New Roman" w:cs="Times New Roman"/>
          <w:szCs w:val="24"/>
        </w:rPr>
        <w:t>ην υπόλοιπη επικαιρότητα, νομίζω ότι θα χρειαζόμασταν ώρες στην ουσία για να σχολιάσουμε. Απλώς νομίζω –και θα κλείσω με αυτό, κύριε Πρόεδρε</w:t>
      </w:r>
      <w:r>
        <w:rPr>
          <w:rFonts w:eastAsia="Times New Roman" w:cs="Times New Roman"/>
          <w:szCs w:val="24"/>
        </w:rPr>
        <w:t>,</w:t>
      </w:r>
      <w:r>
        <w:rPr>
          <w:rFonts w:eastAsia="Times New Roman" w:cs="Times New Roman"/>
          <w:szCs w:val="24"/>
        </w:rPr>
        <w:t xml:space="preserve"> ότι το να ακούω από αυτή την Κυβέρνηση</w:t>
      </w:r>
      <w:r>
        <w:rPr>
          <w:rFonts w:eastAsia="Times New Roman" w:cs="Times New Roman"/>
          <w:szCs w:val="24"/>
        </w:rPr>
        <w:t>,</w:t>
      </w:r>
      <w:r>
        <w:rPr>
          <w:rFonts w:eastAsia="Times New Roman" w:cs="Times New Roman"/>
          <w:szCs w:val="24"/>
        </w:rPr>
        <w:t xml:space="preserve"> να μιλάει στην ουσία περί ηθικής, όταν έχουν αφήσει πάρα πολλά μεγάλα, ανα</w:t>
      </w:r>
      <w:r>
        <w:rPr>
          <w:rFonts w:eastAsia="Times New Roman" w:cs="Times New Roman"/>
          <w:szCs w:val="24"/>
        </w:rPr>
        <w:t>πάντητα ερωτήματα –άκουσα με πολλή προσοχή τον αξιότιμο κ. Μαντά</w:t>
      </w:r>
      <w:r>
        <w:rPr>
          <w:rFonts w:eastAsia="Times New Roman" w:cs="Times New Roman"/>
          <w:szCs w:val="24"/>
        </w:rPr>
        <w:t>,</w:t>
      </w:r>
      <w:r>
        <w:rPr>
          <w:rFonts w:eastAsia="Times New Roman" w:cs="Times New Roman"/>
          <w:szCs w:val="24"/>
        </w:rPr>
        <w:t xml:space="preserve"> προηγουμένως</w:t>
      </w:r>
      <w:r>
        <w:rPr>
          <w:rFonts w:eastAsia="Times New Roman" w:cs="Times New Roman"/>
          <w:szCs w:val="24"/>
        </w:rPr>
        <w:t>,</w:t>
      </w:r>
      <w:r>
        <w:rPr>
          <w:rFonts w:eastAsia="Times New Roman" w:cs="Times New Roman"/>
          <w:szCs w:val="24"/>
        </w:rPr>
        <w:t xml:space="preserve"> να αναφέρεται στα </w:t>
      </w:r>
      <w:r>
        <w:rPr>
          <w:rFonts w:eastAsia="Times New Roman" w:cs="Times New Roman"/>
          <w:szCs w:val="24"/>
          <w:lang w:val="en-US"/>
        </w:rPr>
        <w:t>P</w:t>
      </w:r>
      <w:r>
        <w:rPr>
          <w:rFonts w:eastAsia="Times New Roman" w:cs="Times New Roman"/>
          <w:szCs w:val="24"/>
          <w:lang w:val="en-US"/>
        </w:rPr>
        <w:t>aradise</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apers</w:t>
      </w:r>
      <w:r>
        <w:rPr>
          <w:rFonts w:eastAsia="Times New Roman" w:cs="Times New Roman"/>
          <w:szCs w:val="24"/>
        </w:rPr>
        <w:t xml:space="preserve"> και τις </w:t>
      </w:r>
      <w:r>
        <w:rPr>
          <w:rFonts w:eastAsia="Times New Roman" w:cs="Times New Roman"/>
          <w:szCs w:val="24"/>
          <w:lang w:val="en-US"/>
        </w:rPr>
        <w:t>offshore</w:t>
      </w:r>
      <w:r>
        <w:rPr>
          <w:rFonts w:eastAsia="Times New Roman" w:cs="Times New Roman"/>
          <w:szCs w:val="24"/>
        </w:rPr>
        <w:t xml:space="preserve"> κ.λπ.- όταν υπάρχει αναπάντητο ερώτημα για παράδειγμα του κομματικού οργάνου, της εφημερίδας «</w:t>
      </w:r>
      <w:r>
        <w:rPr>
          <w:rFonts w:eastAsia="Times New Roman" w:cs="Times New Roman"/>
          <w:szCs w:val="24"/>
        </w:rPr>
        <w:t>ΑΥΓΗΣ</w:t>
      </w:r>
      <w:r>
        <w:rPr>
          <w:rFonts w:eastAsia="Times New Roman" w:cs="Times New Roman"/>
          <w:szCs w:val="24"/>
        </w:rPr>
        <w:t>», που εδώ και μήνες ρωτάμ</w:t>
      </w:r>
      <w:r>
        <w:rPr>
          <w:rFonts w:eastAsia="Times New Roman" w:cs="Times New Roman"/>
          <w:szCs w:val="24"/>
        </w:rPr>
        <w:t xml:space="preserve">ε ποια είναι η </w:t>
      </w:r>
      <w:r>
        <w:rPr>
          <w:rFonts w:eastAsia="Times New Roman" w:cs="Times New Roman"/>
          <w:szCs w:val="24"/>
          <w:lang w:val="en-US"/>
        </w:rPr>
        <w:t>offshore</w:t>
      </w:r>
      <w:r>
        <w:rPr>
          <w:rFonts w:eastAsia="Times New Roman" w:cs="Times New Roman"/>
          <w:szCs w:val="24"/>
        </w:rPr>
        <w:t xml:space="preserve"> που βρίσκεται από πίσω και δεν υπάρχει απάντηση, όταν</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υπάρχουν αναπάντητα πολλά ερωτήματα που έχουμε θέσει, νομίζω ότι είναι λίγο υπερβολή</w:t>
      </w:r>
      <w:r>
        <w:rPr>
          <w:rFonts w:eastAsia="Times New Roman" w:cs="Times New Roman"/>
          <w:szCs w:val="24"/>
        </w:rPr>
        <w:t>,</w:t>
      </w:r>
      <w:r>
        <w:rPr>
          <w:rFonts w:eastAsia="Times New Roman" w:cs="Times New Roman"/>
          <w:szCs w:val="24"/>
        </w:rPr>
        <w:t xml:space="preserve"> το να δείχνετε προς την πλευρά μας και να λέτε ότι στην ουσία εμείς προσπαθούμε ν</w:t>
      </w:r>
      <w:r>
        <w:rPr>
          <w:rFonts w:eastAsia="Times New Roman" w:cs="Times New Roman"/>
          <w:szCs w:val="24"/>
        </w:rPr>
        <w:t xml:space="preserve">α αλλάξουμε την επικαιρότητα και δεν συζητάμε για το νομοσχέδιο αλλά συζητάμε για άσχετα θέματα. </w:t>
      </w:r>
    </w:p>
    <w:p w14:paraId="5FF1998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FF19985" w14:textId="77777777" w:rsidR="00BA0105" w:rsidRDefault="00C470DB">
      <w:pPr>
        <w:spacing w:line="600" w:lineRule="auto"/>
        <w:ind w:firstLine="720"/>
        <w:contextualSpacing/>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 xml:space="preserve">Ευχαριστούμε τον κ. Κεφαλογιάννη. </w:t>
      </w:r>
    </w:p>
    <w:p w14:paraId="5FF19986" w14:textId="77777777" w:rsidR="00BA0105" w:rsidRDefault="00C470DB">
      <w:pPr>
        <w:spacing w:line="600" w:lineRule="auto"/>
        <w:ind w:firstLine="720"/>
        <w:contextualSpacing/>
        <w:jc w:val="both"/>
        <w:rPr>
          <w:rFonts w:eastAsia="Times New Roman"/>
          <w:bCs/>
          <w:szCs w:val="24"/>
        </w:rPr>
      </w:pPr>
      <w:r>
        <w:rPr>
          <w:rFonts w:eastAsia="Times New Roman"/>
          <w:bCs/>
          <w:szCs w:val="24"/>
        </w:rPr>
        <w:lastRenderedPageBreak/>
        <w:t>Τον λόγο έχει η Κοινοβουλευτική Εκπρόσωπος από τον ΣΥΡΙΖΑ</w:t>
      </w:r>
      <w:r>
        <w:rPr>
          <w:rFonts w:eastAsia="Times New Roman"/>
          <w:bCs/>
          <w:szCs w:val="24"/>
        </w:rPr>
        <w:t>,</w:t>
      </w:r>
      <w:r>
        <w:rPr>
          <w:rFonts w:eastAsia="Times New Roman"/>
          <w:bCs/>
          <w:szCs w:val="24"/>
        </w:rPr>
        <w:t xml:space="preserve"> κ. Μερόπη </w:t>
      </w:r>
      <w:proofErr w:type="spellStart"/>
      <w:r>
        <w:rPr>
          <w:rFonts w:eastAsia="Times New Roman"/>
          <w:bCs/>
          <w:szCs w:val="24"/>
        </w:rPr>
        <w:t>Τζούφη</w:t>
      </w:r>
      <w:proofErr w:type="spellEnd"/>
      <w:r>
        <w:rPr>
          <w:rFonts w:eastAsia="Times New Roman"/>
          <w:bCs/>
          <w:szCs w:val="24"/>
        </w:rPr>
        <w:t>,</w:t>
      </w:r>
      <w:r>
        <w:rPr>
          <w:rFonts w:eastAsia="Times New Roman"/>
          <w:bCs/>
          <w:szCs w:val="24"/>
        </w:rPr>
        <w:t xml:space="preserve"> για δώδεκα λεπτά και ακολουθεί ο κ. </w:t>
      </w:r>
      <w:proofErr w:type="spellStart"/>
      <w:r>
        <w:rPr>
          <w:rFonts w:eastAsia="Times New Roman"/>
          <w:bCs/>
          <w:szCs w:val="24"/>
        </w:rPr>
        <w:t>Καραθανασόπουλος</w:t>
      </w:r>
      <w:proofErr w:type="spellEnd"/>
      <w:r>
        <w:rPr>
          <w:rFonts w:eastAsia="Times New Roman"/>
          <w:bCs/>
          <w:szCs w:val="24"/>
        </w:rPr>
        <w:t xml:space="preserve"> από το ΚΚΕ.</w:t>
      </w:r>
    </w:p>
    <w:p w14:paraId="5FF19987" w14:textId="77777777" w:rsidR="00BA0105" w:rsidRDefault="00C470DB">
      <w:pPr>
        <w:spacing w:line="600" w:lineRule="auto"/>
        <w:ind w:firstLine="720"/>
        <w:contextualSpacing/>
        <w:jc w:val="both"/>
        <w:rPr>
          <w:rFonts w:eastAsia="Times New Roman"/>
          <w:bCs/>
          <w:szCs w:val="24"/>
        </w:rPr>
      </w:pPr>
      <w:r>
        <w:rPr>
          <w:rFonts w:eastAsia="Times New Roman"/>
          <w:bCs/>
          <w:szCs w:val="24"/>
        </w:rPr>
        <w:t xml:space="preserve">Κυρία </w:t>
      </w:r>
      <w:proofErr w:type="spellStart"/>
      <w:r>
        <w:rPr>
          <w:rFonts w:eastAsia="Times New Roman"/>
          <w:bCs/>
          <w:szCs w:val="24"/>
        </w:rPr>
        <w:t>Τζούφη</w:t>
      </w:r>
      <w:proofErr w:type="spellEnd"/>
      <w:r>
        <w:rPr>
          <w:rFonts w:eastAsia="Times New Roman"/>
          <w:bCs/>
          <w:szCs w:val="24"/>
        </w:rPr>
        <w:t>, έχετε τον λόγο.</w:t>
      </w:r>
    </w:p>
    <w:p w14:paraId="5FF19988" w14:textId="77777777" w:rsidR="00BA0105" w:rsidRDefault="00C470DB">
      <w:pPr>
        <w:spacing w:line="600" w:lineRule="auto"/>
        <w:ind w:firstLine="720"/>
        <w:contextualSpacing/>
        <w:jc w:val="both"/>
        <w:rPr>
          <w:rFonts w:eastAsia="Times New Roman"/>
          <w:bCs/>
          <w:szCs w:val="24"/>
        </w:rPr>
      </w:pPr>
      <w:r>
        <w:rPr>
          <w:rFonts w:eastAsia="Times New Roman"/>
          <w:b/>
          <w:bCs/>
          <w:szCs w:val="24"/>
        </w:rPr>
        <w:t>ΜΕΡΟΠΗ ΤΖΟΥΦΗ:</w:t>
      </w:r>
      <w:r>
        <w:rPr>
          <w:rFonts w:eastAsia="Times New Roman"/>
          <w:bCs/>
          <w:szCs w:val="24"/>
        </w:rPr>
        <w:t xml:space="preserve"> Κύριοι Υπουργοί, κύριε Πρόεδρε, αγαπητοί συνάδελφοι, ακούσαμε -και πριν από λίγο το έπραξε και ο ευγενής εισηγητής της Νέας Δημ</w:t>
      </w:r>
      <w:r>
        <w:rPr>
          <w:rFonts w:eastAsia="Times New Roman"/>
          <w:bCs/>
          <w:szCs w:val="24"/>
        </w:rPr>
        <w:t>οκρατίας αλλά και τα πρωτοκλασάτα στελέχη της, συμπεριλαμβανομένου του Αρχηγού της- για την επικαιρότητα της Νέας Δημοκρατίας. Η Νέα Δημοκρατία</w:t>
      </w:r>
      <w:r>
        <w:rPr>
          <w:rFonts w:eastAsia="Times New Roman"/>
          <w:bCs/>
          <w:szCs w:val="24"/>
        </w:rPr>
        <w:t>,</w:t>
      </w:r>
      <w:r>
        <w:rPr>
          <w:rFonts w:eastAsia="Times New Roman"/>
          <w:bCs/>
          <w:szCs w:val="24"/>
        </w:rPr>
        <w:t xml:space="preserve"> επιλέγει για την ανάγνωση της επικαιρότητας, θα έλεγα, την επιλεκτική αμνησία, αφού η επικαιρότητα για την οποί</w:t>
      </w:r>
      <w:r>
        <w:rPr>
          <w:rFonts w:eastAsia="Times New Roman"/>
          <w:bCs/>
          <w:szCs w:val="24"/>
        </w:rPr>
        <w:t>α συζητάει όλος ο κόσμος</w:t>
      </w:r>
      <w:r>
        <w:rPr>
          <w:rFonts w:eastAsia="Times New Roman"/>
          <w:bCs/>
          <w:szCs w:val="24"/>
        </w:rPr>
        <w:t>,</w:t>
      </w:r>
      <w:r>
        <w:rPr>
          <w:rFonts w:eastAsia="Times New Roman"/>
          <w:bCs/>
          <w:szCs w:val="24"/>
        </w:rPr>
        <w:t xml:space="preserve"> είναι οι αποκαλύψεις που προέκυψαν από τα «παραδείσια χαρτιά». </w:t>
      </w:r>
    </w:p>
    <w:p w14:paraId="5FF1998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Καταλαβαίνω </w:t>
      </w:r>
      <w:r>
        <w:rPr>
          <w:rFonts w:eastAsia="Times New Roman" w:cs="Times New Roman"/>
          <w:szCs w:val="24"/>
        </w:rPr>
        <w:t>ως</w:t>
      </w:r>
      <w:r>
        <w:rPr>
          <w:rFonts w:eastAsia="Times New Roman" w:cs="Times New Roman"/>
          <w:szCs w:val="24"/>
        </w:rPr>
        <w:t xml:space="preserve"> γιατρός, ότι είναι λογικός ο μηχανισμός της άρνησης, αφού οι ελληνικές προεκτάσεις περιλαμβάνουν τη στενή εμπλοκή κάποιων του χώρου της και οι απαντήσε</w:t>
      </w:r>
      <w:r>
        <w:rPr>
          <w:rFonts w:eastAsia="Times New Roman" w:cs="Times New Roman"/>
          <w:szCs w:val="24"/>
        </w:rPr>
        <w:t xml:space="preserve">ις που μπορούν να δώσουν, όπως και αυτή που ειπώθηκε πριν για 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-όπου έχουν δοθεί στα επίσημα όργανα οι πλήρεις απαντήσεις- τους αφήνουν έκθετους στην ηθική, στην κοινωνία αλλά επιτρέψτε μου να πω, και στην κοινή λογική. </w:t>
      </w:r>
    </w:p>
    <w:p w14:paraId="5FF1998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Η Νέα Δημοκρατία, δυστυχώ</w:t>
      </w:r>
      <w:r>
        <w:rPr>
          <w:rFonts w:eastAsia="Times New Roman" w:cs="Times New Roman"/>
          <w:szCs w:val="24"/>
        </w:rPr>
        <w:t>ς, αποκομμένη από την κοινωνική πραγματικότητα, εχθρική σε κάθε ιδέα και βήμα προόδου, στηριγμένη, βεβαίως</w:t>
      </w:r>
      <w:r>
        <w:rPr>
          <w:rFonts w:eastAsia="Times New Roman" w:cs="Times New Roman"/>
          <w:szCs w:val="24"/>
        </w:rPr>
        <w:t>,</w:t>
      </w:r>
      <w:r>
        <w:rPr>
          <w:rFonts w:eastAsia="Times New Roman" w:cs="Times New Roman"/>
          <w:szCs w:val="24"/>
        </w:rPr>
        <w:t xml:space="preserve"> σε ισχυρές δυνάμεις του ντόπιου οικονομικού κατεστημένου αλλά και των φίλιων μέσων μαζικής ενημέρωσης, φτιάχνει τη δική της επικαιρότητα, ανίκανη να</w:t>
      </w:r>
      <w:r>
        <w:rPr>
          <w:rFonts w:eastAsia="Times New Roman" w:cs="Times New Roman"/>
          <w:szCs w:val="24"/>
        </w:rPr>
        <w:t xml:space="preserve"> αντιληφθεί τις καθοριστικές της ευθύνες για την κατάσταση στη χώρα και</w:t>
      </w:r>
      <w:r>
        <w:rPr>
          <w:rFonts w:eastAsia="Times New Roman" w:cs="Times New Roman"/>
          <w:szCs w:val="24"/>
        </w:rPr>
        <w:t>,</w:t>
      </w:r>
      <w:r>
        <w:rPr>
          <w:rFonts w:eastAsia="Times New Roman" w:cs="Times New Roman"/>
          <w:szCs w:val="24"/>
        </w:rPr>
        <w:t xml:space="preserve"> δυστυχώς, εξαντλεί το ρόλο της σε μια </w:t>
      </w:r>
      <w:proofErr w:type="spellStart"/>
      <w:r>
        <w:rPr>
          <w:rFonts w:eastAsia="Times New Roman" w:cs="Times New Roman"/>
          <w:szCs w:val="24"/>
        </w:rPr>
        <w:t>τρομολαγνική</w:t>
      </w:r>
      <w:proofErr w:type="spellEnd"/>
      <w:r>
        <w:rPr>
          <w:rFonts w:eastAsia="Times New Roman" w:cs="Times New Roman"/>
          <w:szCs w:val="24"/>
        </w:rPr>
        <w:t xml:space="preserve"> τακτική. </w:t>
      </w:r>
    </w:p>
    <w:p w14:paraId="5FF1998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Περιγράφει και διαφημίζει από τα μέσα μια Ελλάδα χάους, βίας, ανασφάλειας, ανομίας και εγκληματικότητας. Επιχειρεί να χτίσ</w:t>
      </w:r>
      <w:r>
        <w:rPr>
          <w:rFonts w:eastAsia="Times New Roman" w:cs="Times New Roman"/>
          <w:szCs w:val="24"/>
        </w:rPr>
        <w:t xml:space="preserve">ει πάνω σε αυτή την άμμο μια αντιπολιτευτική γραμμή με κραυγές συκοφαντίας και διχασμού. Αφόρητος λαϊκισμός, λάσπη, ψεύδη, υπερπαραγωγές μονταζιέρας, εκμετάλλευση κάθε πραγματικής τραγωδίας. Δυστυχώς αυτό γίνεται απόλυτα συνειδητά, ασύστολα, συκοφαντικά, </w:t>
      </w:r>
      <w:proofErr w:type="spellStart"/>
      <w:r>
        <w:rPr>
          <w:rFonts w:eastAsia="Times New Roman" w:cs="Times New Roman"/>
          <w:szCs w:val="24"/>
        </w:rPr>
        <w:t>σ</w:t>
      </w:r>
      <w:r>
        <w:rPr>
          <w:rFonts w:eastAsia="Times New Roman" w:cs="Times New Roman"/>
          <w:szCs w:val="24"/>
        </w:rPr>
        <w:t>τοχευμένα</w:t>
      </w:r>
      <w:proofErr w:type="spellEnd"/>
      <w:r>
        <w:rPr>
          <w:rFonts w:eastAsia="Times New Roman" w:cs="Times New Roman"/>
          <w:szCs w:val="24"/>
        </w:rPr>
        <w:t xml:space="preserve">, με στόχο την ηθική απαξίωση των πολιτικών της αντιπάλων. </w:t>
      </w:r>
    </w:p>
    <w:p w14:paraId="5FF1998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Δυστυχώς σήμερα εδώ είδαμε μια παράλληλη τακτική</w:t>
      </w:r>
      <w:r>
        <w:rPr>
          <w:rFonts w:eastAsia="Times New Roman" w:cs="Times New Roman"/>
          <w:szCs w:val="24"/>
        </w:rPr>
        <w:t>,</w:t>
      </w:r>
      <w:r>
        <w:rPr>
          <w:rFonts w:eastAsia="Times New Roman" w:cs="Times New Roman"/>
          <w:szCs w:val="24"/>
        </w:rPr>
        <w:t xml:space="preserve"> να ακολουθεί και ο εκπρόσωπος της Δημοκρατικής Συμπαράταξης, ο οποίος στην αρχή επέλεξε να μιλήσει για ένα αποσυρθέν άρθρο, αφού για αυτό</w:t>
      </w:r>
      <w:r>
        <w:rPr>
          <w:rFonts w:eastAsia="Times New Roman" w:cs="Times New Roman"/>
          <w:szCs w:val="24"/>
        </w:rPr>
        <w:t xml:space="preserve"> είχε προετοιμαστεί και μάλιστα το συνόδευσε με μια </w:t>
      </w:r>
      <w:proofErr w:type="spellStart"/>
      <w:r>
        <w:rPr>
          <w:rFonts w:eastAsia="Times New Roman" w:cs="Times New Roman"/>
          <w:szCs w:val="24"/>
        </w:rPr>
        <w:t>εσάνς</w:t>
      </w:r>
      <w:proofErr w:type="spellEnd"/>
      <w:r>
        <w:rPr>
          <w:rFonts w:eastAsia="Times New Roman" w:cs="Times New Roman"/>
          <w:szCs w:val="24"/>
        </w:rPr>
        <w:t xml:space="preserve"> ψευδολογίας και αλλεργίας προς προηγούμενους </w:t>
      </w:r>
      <w:r>
        <w:rPr>
          <w:rFonts w:eastAsia="Times New Roman" w:cs="Times New Roman"/>
          <w:szCs w:val="24"/>
        </w:rPr>
        <w:lastRenderedPageBreak/>
        <w:t>κινητοποιούμενους. Προσπάθησε μάλιστα να τους απαξιώσει και προσωπικά τον Υπουργό αλλά και τον εκπρόσωπο του χώρου, τον κ. Βαρνάβα, λέγοντας ότι είναι άφ</w:t>
      </w:r>
      <w:r>
        <w:rPr>
          <w:rFonts w:eastAsia="Times New Roman" w:cs="Times New Roman"/>
          <w:szCs w:val="24"/>
        </w:rPr>
        <w:t xml:space="preserve">αντος και για αυτό είπα πριν και καταθέτω και τώρα τη δήλωσή του, η οποία υπάρχει, σχετικά με το νομοσχέδιο που αυτή τη στιγμή καταθέτει η Κυβέρνηση και που σε λίγο θα αποτελέσει και νόμο. </w:t>
      </w:r>
    </w:p>
    <w:p w14:paraId="5FF1998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Βουλευτής κ. Μερόπη </w:t>
      </w:r>
      <w:proofErr w:type="spellStart"/>
      <w:r>
        <w:rPr>
          <w:rFonts w:eastAsia="Times New Roman" w:cs="Times New Roman"/>
          <w:szCs w:val="24"/>
        </w:rPr>
        <w:t>Τζούφη</w:t>
      </w:r>
      <w:proofErr w:type="spellEnd"/>
      <w:r>
        <w:rPr>
          <w:rFonts w:eastAsia="Times New Roman" w:cs="Times New Roman"/>
          <w:szCs w:val="24"/>
        </w:rPr>
        <w:t xml:space="preserve"> καταθέτει για τα Πρα</w:t>
      </w:r>
      <w:r>
        <w:rPr>
          <w:rFonts w:eastAsia="Times New Roman" w:cs="Times New Roman"/>
          <w:szCs w:val="24"/>
        </w:rPr>
        <w:t xml:space="preserve">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FF1998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Θα έλεγα ότι επέλεξε και μια ακραία, </w:t>
      </w:r>
      <w:proofErr w:type="spellStart"/>
      <w:r>
        <w:rPr>
          <w:rFonts w:eastAsia="Times New Roman" w:cs="Times New Roman"/>
          <w:szCs w:val="24"/>
        </w:rPr>
        <w:t>απαξιωτική</w:t>
      </w:r>
      <w:proofErr w:type="spellEnd"/>
      <w:r>
        <w:rPr>
          <w:rFonts w:eastAsia="Times New Roman" w:cs="Times New Roman"/>
          <w:szCs w:val="24"/>
        </w:rPr>
        <w:t xml:space="preserve"> συμπεριφορά προς τους επίγονους του θεωρούμενου θρόνου του στο Υπουρ</w:t>
      </w:r>
      <w:r>
        <w:rPr>
          <w:rFonts w:eastAsia="Times New Roman" w:cs="Times New Roman"/>
          <w:szCs w:val="24"/>
        </w:rPr>
        <w:t xml:space="preserve">γείο Υγείας, λέγοντάς μας συλλήβδην ότι πρόκειται για ένα μπουλούκι. Επαναλαμβάνω ότι ψυχολογικά το αντιλαμβάνομαι ως βαρύ και αξεπέραστο τραύμα αυτής της απώλειας. </w:t>
      </w:r>
    </w:p>
    <w:p w14:paraId="5FF1998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Προχωρώ, λοιπόν, σε αυτό καθαυτό το νομοσχέδιο και θα πω εδώ προς τον κ. Κεφαλογιάννη, ο ο</w:t>
      </w:r>
      <w:r>
        <w:rPr>
          <w:rFonts w:eastAsia="Times New Roman" w:cs="Times New Roman"/>
          <w:szCs w:val="24"/>
        </w:rPr>
        <w:t>ποίος είπε «μα γιατί δεν τα κάνατε;», ότι ουσιαστικά ήμασταν υποχρεωμένοι</w:t>
      </w:r>
      <w:r>
        <w:rPr>
          <w:rFonts w:eastAsia="Times New Roman" w:cs="Times New Roman"/>
          <w:szCs w:val="24"/>
        </w:rPr>
        <w:t>,</w:t>
      </w:r>
      <w:r>
        <w:rPr>
          <w:rFonts w:eastAsia="Times New Roman" w:cs="Times New Roman"/>
          <w:szCs w:val="24"/>
        </w:rPr>
        <w:t xml:space="preserve"> να εναρμονίσουμε την ιατρική νομοθεσία της χώρας μας ήδη από το 2003, κύριε Κεφαλογιάννη. </w:t>
      </w:r>
    </w:p>
    <w:p w14:paraId="5FF1999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τη στιγμή τι καλούμαστε να κάνουμε; Να απαλλάξουμε τη χώρα μας από την επιβολή αυτού </w:t>
      </w:r>
      <w:r>
        <w:rPr>
          <w:rFonts w:eastAsia="Times New Roman" w:cs="Times New Roman"/>
          <w:szCs w:val="24"/>
        </w:rPr>
        <w:t>του υψηλού χρηματικού προστίμου, όμως χρησιμοποιούμε αυτή τη δύσκολη συγκυρία, γιατί όλοι συμφωνούμε ότι το σημερινό σύστημα</w:t>
      </w:r>
      <w:r>
        <w:rPr>
          <w:rFonts w:eastAsia="Times New Roman" w:cs="Times New Roman"/>
          <w:szCs w:val="24"/>
        </w:rPr>
        <w:t>,</w:t>
      </w:r>
      <w:r>
        <w:rPr>
          <w:rFonts w:eastAsia="Times New Roman" w:cs="Times New Roman"/>
          <w:szCs w:val="24"/>
        </w:rPr>
        <w:t xml:space="preserve"> είναι εξαιρετικά επιβαρυντικό και για τους γιατρούς και για τους ασθενείς και, τηρουμένων των δυσκολιών, προσπαθούμε να κάνουμε μι</w:t>
      </w:r>
      <w:r>
        <w:rPr>
          <w:rFonts w:eastAsia="Times New Roman" w:cs="Times New Roman"/>
          <w:szCs w:val="24"/>
        </w:rPr>
        <w:t xml:space="preserve">α καλύτερη αναδιοργάνωση. </w:t>
      </w:r>
    </w:p>
    <w:p w14:paraId="5FF1999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αυτό θα έχει οπωσδήποτε μια σταδιακή προσαρμογή, διότι αλλιώς είναι βέβαιο ότι θα διαταραχθεί έτι περαιτέρω η λειτουργία των δημόσιων μονάδων παροχής υπηρεσιών υγείας. </w:t>
      </w:r>
    </w:p>
    <w:p w14:paraId="5FF1999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Όμως θα πρέπει να πω για μια ακόμη φορά ότι δεν αλλάζ</w:t>
      </w:r>
      <w:r>
        <w:rPr>
          <w:rFonts w:eastAsia="Times New Roman" w:cs="Times New Roman"/>
          <w:szCs w:val="24"/>
        </w:rPr>
        <w:t>ει τίποτα σε ό,τι αφορά το εργασιακό κεκτημένο των νοσοκομειακών γιατρών και δεν τεκμηριώνεται η κριτική για αντεργατικό νομοθέτημα. Δεν αυξάνεται ο χρόνος εργασίας. Δεν προβλέπονται ατομικές συμβάσεις και ελαστικές σχέσεις εργασίας, που τις είχαν προγραμμ</w:t>
      </w:r>
      <w:r>
        <w:rPr>
          <w:rFonts w:eastAsia="Times New Roman" w:cs="Times New Roman"/>
          <w:szCs w:val="24"/>
        </w:rPr>
        <w:t xml:space="preserve">ατίσει οι προηγούμενοι, όπως είναι το </w:t>
      </w:r>
      <w:r>
        <w:rPr>
          <w:rFonts w:eastAsia="Times New Roman" w:cs="Times New Roman"/>
          <w:szCs w:val="24"/>
          <w:lang w:val="en-US"/>
        </w:rPr>
        <w:t>locum</w:t>
      </w:r>
      <w:r>
        <w:rPr>
          <w:rFonts w:eastAsia="Times New Roman" w:cs="Times New Roman"/>
          <w:b/>
          <w:szCs w:val="24"/>
        </w:rPr>
        <w:t>,</w:t>
      </w:r>
      <w:r>
        <w:rPr>
          <w:rFonts w:eastAsia="Times New Roman" w:cs="Times New Roman"/>
          <w:szCs w:val="24"/>
        </w:rPr>
        <w:t xml:space="preserve"> οι κυκλικές βάρδιες, οι συμβάσεις έργου. Δεν πρόκειται να υπάρξει </w:t>
      </w:r>
      <w:r>
        <w:rPr>
          <w:rFonts w:eastAsia="Times New Roman" w:cs="Times New Roman"/>
          <w:szCs w:val="24"/>
        </w:rPr>
        <w:lastRenderedPageBreak/>
        <w:t xml:space="preserve">απλήρωτη εργασία και διατηρείται στο ακέραιο ο προϋπολογισμός των εφημεριών. Πιο συγκεκριμένα αναφέρθηκε και ο κ. Μαντάς σ’ αυτό. </w:t>
      </w:r>
    </w:p>
    <w:p w14:paraId="5FF1999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Οργανώνεται σε</w:t>
      </w:r>
      <w:r>
        <w:rPr>
          <w:rFonts w:eastAsia="Times New Roman" w:cs="Times New Roman"/>
          <w:szCs w:val="24"/>
        </w:rPr>
        <w:t xml:space="preserve"> δωδεκάωρη βάση ο χρόνος εφημερίας, με προσπάθεια να καταργηθούν σταδιακά οι εικοσιτετράωρες εφημερίες. </w:t>
      </w:r>
      <w:r>
        <w:rPr>
          <w:rFonts w:eastAsia="Times New Roman" w:cs="Times New Roman"/>
          <w:szCs w:val="24"/>
        </w:rPr>
        <w:t>Ε</w:t>
      </w:r>
      <w:r>
        <w:rPr>
          <w:rFonts w:eastAsia="Times New Roman" w:cs="Times New Roman"/>
          <w:szCs w:val="24"/>
        </w:rPr>
        <w:t>δώ θα καταθέσω και την προσωπική μου εμπειρία. Απετέλεσε δίκαιο, διαχρονικό αίτημα όλων ημών, που κάναμε ενεργές εφημερίες, να μπορούμε να εφημερεύουμε</w:t>
      </w:r>
      <w:r>
        <w:rPr>
          <w:rFonts w:eastAsia="Times New Roman" w:cs="Times New Roman"/>
          <w:szCs w:val="24"/>
        </w:rPr>
        <w:t xml:space="preserve"> για δώδεκα ώρες και να πληρωνόμαστε για είκοσι τέσσερις. Όσοι συνάδελφοί μου με ακούν, είναι προφανές ότι καταλαβαίνουν ότι αυτό είναι ένα βήμα, που πάει τα πράγματα μπροστά. </w:t>
      </w:r>
    </w:p>
    <w:p w14:paraId="5FF19994"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Είπα και πριν ότι διατηρείται το τακτικό ωράριο των νοσοκομειακών γιατρών και δ</w:t>
      </w:r>
      <w:r>
        <w:rPr>
          <w:rFonts w:eastAsia="Times New Roman" w:cs="Times New Roman"/>
          <w:szCs w:val="24"/>
        </w:rPr>
        <w:t>εν εφαρμόζεται κυκλικό ωράριο. Όμως ένα πράγμα που είναι πάρα πολύ σημαντικό και νομίζω ότι δεν τονίστηκε</w:t>
      </w:r>
      <w:r>
        <w:rPr>
          <w:rFonts w:eastAsia="Times New Roman" w:cs="Times New Roman"/>
          <w:szCs w:val="24"/>
        </w:rPr>
        <w:t>,</w:t>
      </w:r>
      <w:r>
        <w:rPr>
          <w:rFonts w:eastAsia="Times New Roman" w:cs="Times New Roman"/>
          <w:szCs w:val="24"/>
        </w:rPr>
        <w:t xml:space="preserve"> είναι ότι οφείλουμε στην εφημερία να συμμετέχουμε όλοι οι ειδικευόμενοι</w:t>
      </w:r>
      <w:r>
        <w:rPr>
          <w:rFonts w:eastAsia="Times New Roman" w:cs="Times New Roman"/>
          <w:szCs w:val="24"/>
        </w:rPr>
        <w:t xml:space="preserve"> αλλά και οι ειδικευμένοι γιατροί όλων των βαθμίδων. Είναι μία ρύθμιση δίκαια, ασφαλής για τον ασθενή αλλά και αίτημα όλων των νεότερων συναδέλφων. </w:t>
      </w:r>
    </w:p>
    <w:p w14:paraId="5FF19995"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Είναι ένας από τους λόγους, μαζί με άλλες προσπάθειες που κάνουμε, για να ενισχύσουμε τη δουλειά των νεότερ</w:t>
      </w:r>
      <w:r>
        <w:rPr>
          <w:rFonts w:eastAsia="Times New Roman" w:cs="Times New Roman"/>
          <w:szCs w:val="24"/>
        </w:rPr>
        <w:t>ων συναδέλφων, ώστε να αποτρέψουμε αυτό που ονομάζουμε «αναχώρησή» τους σε άλλες χώρες της Ευρώπης. Βεβαίως δεν μπορούμε να μιλήσουμε για καλύτερους μισθούς, όμως νομίζω ότι κάνουμε το πρώτο βήμα για τη βελτίωση των εργασιακών συνθηκών και είναι ανοιχτό πρ</w:t>
      </w:r>
      <w:r>
        <w:rPr>
          <w:rFonts w:eastAsia="Times New Roman" w:cs="Times New Roman"/>
          <w:szCs w:val="24"/>
        </w:rPr>
        <w:t>ος συζήτηση</w:t>
      </w:r>
      <w:r>
        <w:rPr>
          <w:rFonts w:eastAsia="Times New Roman" w:cs="Times New Roman"/>
          <w:szCs w:val="24"/>
        </w:rPr>
        <w:t>,</w:t>
      </w:r>
      <w:r>
        <w:rPr>
          <w:rFonts w:eastAsia="Times New Roman" w:cs="Times New Roman"/>
          <w:szCs w:val="24"/>
        </w:rPr>
        <w:t xml:space="preserve"> το πώς θα βελτιώσουμε και το εκπαιδευτικό τους πλαίσιο. </w:t>
      </w:r>
    </w:p>
    <w:p w14:paraId="5FF19996"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Από την άλλη μεριά, η ρήτρα εξαίρεσης, την οποία είναι υποχρεωμένοι να δηλώσουν οι γιατροί, εφόσον εργάζονται πάνω από σαράντα οκτώ ώρες, η οποία θα έχει μία μεταβατικότητα, βάζει ανώτερ</w:t>
      </w:r>
      <w:r>
        <w:rPr>
          <w:rFonts w:eastAsia="Times New Roman" w:cs="Times New Roman"/>
          <w:szCs w:val="24"/>
        </w:rPr>
        <w:t xml:space="preserve">ο όριο. Υπήρχε, αγαπητοί συνάδελφοι, μέχρι τώρα ανώτερο όριο, που έπρεπε κανείς να εργάζεται; </w:t>
      </w:r>
    </w:p>
    <w:p w14:paraId="5FF19997"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Επομένως βάζει ανώτερο όριο στην υπερεργασία, όμως λαμβάνει υπ’ </w:t>
      </w:r>
      <w:proofErr w:type="spellStart"/>
      <w:r>
        <w:rPr>
          <w:rFonts w:eastAsia="Times New Roman" w:cs="Times New Roman"/>
          <w:szCs w:val="24"/>
        </w:rPr>
        <w:t>όψιν</w:t>
      </w:r>
      <w:proofErr w:type="spellEnd"/>
      <w:r>
        <w:rPr>
          <w:rFonts w:eastAsia="Times New Roman" w:cs="Times New Roman"/>
          <w:szCs w:val="24"/>
        </w:rPr>
        <w:t xml:space="preserve"> της και το γεγονός ότι λόγω των χαμηλών μισθών που υπάρχουν στα δημόσια νοσοκομεία, μπορεί μ</w:t>
      </w:r>
      <w:r>
        <w:rPr>
          <w:rFonts w:eastAsia="Times New Roman" w:cs="Times New Roman"/>
          <w:szCs w:val="24"/>
        </w:rPr>
        <w:t xml:space="preserve">ε αυτόν τον τρόπο να υπάρξει μία ισχνή ενίσχυση και να διατηρηθούν τα σημερινά εισοδήματα των γιατρών. </w:t>
      </w:r>
    </w:p>
    <w:p w14:paraId="5FF19998"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Οι εφημερίες ετοιμότητας αποζημιώνονται. Αυτό που δεν μπορεί να γίνει</w:t>
      </w:r>
      <w:r>
        <w:rPr>
          <w:rFonts w:eastAsia="Times New Roman" w:cs="Times New Roman"/>
          <w:szCs w:val="24"/>
        </w:rPr>
        <w:t>,</w:t>
      </w:r>
      <w:r>
        <w:rPr>
          <w:rFonts w:eastAsia="Times New Roman" w:cs="Times New Roman"/>
          <w:szCs w:val="24"/>
        </w:rPr>
        <w:t xml:space="preserve"> είναι εάν κάποιος βρίσκεται σε εφημερία ετοιμότητας και έρθει στο νοσοκομείο</w:t>
      </w:r>
      <w:r>
        <w:rPr>
          <w:rFonts w:eastAsia="Times New Roman" w:cs="Times New Roman"/>
          <w:szCs w:val="24"/>
        </w:rPr>
        <w:t>,</w:t>
      </w:r>
      <w:r>
        <w:rPr>
          <w:rFonts w:eastAsia="Times New Roman" w:cs="Times New Roman"/>
          <w:szCs w:val="24"/>
        </w:rPr>
        <w:t xml:space="preserve"> θα </w:t>
      </w:r>
      <w:r>
        <w:rPr>
          <w:rFonts w:eastAsia="Times New Roman" w:cs="Times New Roman"/>
          <w:szCs w:val="24"/>
        </w:rPr>
        <w:t xml:space="preserve">αμειφθεί εφόσον θα κάνει ενεργό εφημερία. </w:t>
      </w:r>
      <w:r>
        <w:rPr>
          <w:rFonts w:eastAsia="Times New Roman" w:cs="Times New Roman"/>
          <w:szCs w:val="24"/>
        </w:rPr>
        <w:t>Β</w:t>
      </w:r>
      <w:r>
        <w:rPr>
          <w:rFonts w:eastAsia="Times New Roman" w:cs="Times New Roman"/>
          <w:szCs w:val="24"/>
        </w:rPr>
        <w:t xml:space="preserve">εβαίως εάν ξεπεράσει τις δώδεκα ώρες, θα έχει και αντισταθμιστικό χρόνο. </w:t>
      </w:r>
    </w:p>
    <w:p w14:paraId="5FF19999"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μπορεί για έναν γιατρό, ο οποίος βρίσκεται στο σπίτι του και δεν έχει πάει στο νοσοκομείο και βρίσκεται σε ετοιμότητα, να ζητάμε αυτός ο χρόνος να συνοδεύεται από ρεπό σαν αντισταθμιστικό μέτρο. </w:t>
      </w:r>
      <w:r>
        <w:rPr>
          <w:rFonts w:eastAsia="Times New Roman" w:cs="Times New Roman"/>
          <w:szCs w:val="24"/>
        </w:rPr>
        <w:t>Φ</w:t>
      </w:r>
      <w:r>
        <w:rPr>
          <w:rFonts w:eastAsia="Times New Roman" w:cs="Times New Roman"/>
          <w:szCs w:val="24"/>
        </w:rPr>
        <w:t xml:space="preserve">υσικά δεν καταργείται το ρεπό. Αντίθετα είναι υποχρέωση </w:t>
      </w:r>
      <w:r>
        <w:rPr>
          <w:rFonts w:eastAsia="Times New Roman" w:cs="Times New Roman"/>
          <w:szCs w:val="24"/>
        </w:rPr>
        <w:t xml:space="preserve">μετά τη βραδινή βάρδια και τη νυχτερινή εφημερία και το Σαββατοκύριακο να χορηγείται. </w:t>
      </w:r>
    </w:p>
    <w:p w14:paraId="5FF1999A"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Αυτή τη στιγμή να ξέρετε ότι πολλοί συνάδελφοι που κάνουν αυτή τη δουλειά, δεν έπαιρναν το ρεπό την επόμενη ημέρα. Επέλεγαν είτε μέσα στην εβδομάδα είτε να μαζεύουν αργό</w:t>
      </w:r>
      <w:r>
        <w:rPr>
          <w:rFonts w:eastAsia="Times New Roman" w:cs="Times New Roman"/>
          <w:szCs w:val="24"/>
        </w:rPr>
        <w:t xml:space="preserve">τερα τα ρεπό. Τώρα αυτό γίνεται με έναν υποχρεωτικό τρόπο και εξασφαλίζει και τα ζητήματα υγείας του γιατρού που εφημερεύει αλλά και των ασθενών τους οποίους καλείται να διακονήσει. </w:t>
      </w:r>
    </w:p>
    <w:p w14:paraId="5FF1999B"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Επομένως θέλω να πω ότι με αυτές τις ρυθμίσεις, εκείνο που προσπαθούμε να</w:t>
      </w:r>
      <w:r>
        <w:rPr>
          <w:rFonts w:eastAsia="Times New Roman" w:cs="Times New Roman"/>
          <w:szCs w:val="24"/>
        </w:rPr>
        <w:t xml:space="preserve"> κάνουμε</w:t>
      </w:r>
      <w:r>
        <w:rPr>
          <w:rFonts w:eastAsia="Times New Roman" w:cs="Times New Roman"/>
          <w:szCs w:val="24"/>
        </w:rPr>
        <w:t>,</w:t>
      </w:r>
      <w:r>
        <w:rPr>
          <w:rFonts w:eastAsia="Times New Roman" w:cs="Times New Roman"/>
          <w:szCs w:val="24"/>
        </w:rPr>
        <w:t xml:space="preserve"> είναι ένα πρώτο βήμα στη βελτίωση της καθημερινότητας των συναδέλφων </w:t>
      </w:r>
      <w:r>
        <w:rPr>
          <w:rFonts w:eastAsia="Times New Roman" w:cs="Times New Roman"/>
          <w:szCs w:val="24"/>
        </w:rPr>
        <w:t>μας,</w:t>
      </w:r>
      <w:r>
        <w:rPr>
          <w:rFonts w:eastAsia="Times New Roman" w:cs="Times New Roman"/>
          <w:szCs w:val="24"/>
        </w:rPr>
        <w:t xml:space="preserve"> που βρίσκονται μέσα στα μεγάλα νοσοκομεία. </w:t>
      </w:r>
    </w:p>
    <w:p w14:paraId="5FF1999C"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Χρειάζονται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γίνουν πολύ περισσότερα πράγματα. Η δική μου αγωνία είναι</w:t>
      </w:r>
      <w:r>
        <w:rPr>
          <w:rFonts w:eastAsia="Times New Roman" w:cs="Times New Roman"/>
          <w:szCs w:val="24"/>
        </w:rPr>
        <w:t>,</w:t>
      </w:r>
      <w:r>
        <w:rPr>
          <w:rFonts w:eastAsia="Times New Roman" w:cs="Times New Roman"/>
          <w:szCs w:val="24"/>
        </w:rPr>
        <w:t xml:space="preserve"> πώς είναι δυνατόν να υλοποιηθούν τα πράγματα</w:t>
      </w:r>
      <w:r>
        <w:rPr>
          <w:rFonts w:eastAsia="Times New Roman" w:cs="Times New Roman"/>
          <w:szCs w:val="24"/>
        </w:rPr>
        <w:t xml:space="preserve"> την επόμενη ημέρα. Πρέπει να υπάρξει ένας ανοιχτός διάλογος, ο οποίος να περιλαμβάνει τις τοπικές συνθήκες, τους ανθρώπους που αναμένεται να υποστηρίξουν το σύστημα</w:t>
      </w:r>
      <w:r>
        <w:rPr>
          <w:rFonts w:eastAsia="Times New Roman" w:cs="Times New Roman"/>
          <w:szCs w:val="24"/>
        </w:rPr>
        <w:t>,</w:t>
      </w:r>
      <w:r>
        <w:rPr>
          <w:rFonts w:eastAsia="Times New Roman" w:cs="Times New Roman"/>
          <w:szCs w:val="24"/>
        </w:rPr>
        <w:t xml:space="preserve"> ώστε να βρούμε τις βέλτιστες λύσεις. </w:t>
      </w:r>
    </w:p>
    <w:p w14:paraId="5FF1999D" w14:textId="77777777" w:rsidR="00BA0105" w:rsidRDefault="00C470DB">
      <w:pPr>
        <w:spacing w:after="0" w:line="600" w:lineRule="auto"/>
        <w:ind w:firstLine="720"/>
        <w:contextualSpacing/>
        <w:jc w:val="both"/>
        <w:rPr>
          <w:rFonts w:eastAsia="Times New Roman" w:cs="Times New Roman"/>
          <w:szCs w:val="24"/>
        </w:rPr>
      </w:pPr>
      <w:r w:rsidRPr="00FD115C">
        <w:rPr>
          <w:rFonts w:eastAsia="Times New Roman" w:cs="Times New Roman"/>
          <w:szCs w:val="24"/>
        </w:rPr>
        <w:t>Β</w:t>
      </w:r>
      <w:r>
        <w:rPr>
          <w:rFonts w:eastAsia="Times New Roman" w:cs="Times New Roman"/>
          <w:szCs w:val="24"/>
        </w:rPr>
        <w:t>εβαίως για να υλοποιηθεί, απαραίτητη προϋπόθεση εί</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να συνεχιστούν οι προσλήψεις προσωπικού που έχουν ξεκινήσει τα τελευταία δύο χρόνια. Έχουν δρομολογηθεί τρεις χιλιάδες πεντακόσιες προσλήψεις μόνιμου προσωπικού. Μιλήσαμε για μόνιμες προσλήψεις στα ΤΕΠ και ήδη έχουμε προσλάβει προσωπικό στην πρωτοβάθμ</w:t>
      </w:r>
      <w:r>
        <w:rPr>
          <w:rFonts w:eastAsia="Times New Roman" w:cs="Times New Roman"/>
          <w:szCs w:val="24"/>
        </w:rPr>
        <w:t xml:space="preserve">ια φροντίδα υγείας, όπου μπορούν και εκεί να ξεκινήσουν -και έχουν ξεκινήσει- δομές να μπαίνουν σε εικοσιτετράωρη λειτουργία, γεγονός που θα συμβάλει στην αποσυμφόρηση της εφημερίας του μεγάλου δημόσιου νοσοκομείου. </w:t>
      </w:r>
    </w:p>
    <w:p w14:paraId="5FF1999E"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Επομένως σε αυτό το σύνθετο πρόβλημα το</w:t>
      </w:r>
      <w:r>
        <w:rPr>
          <w:rFonts w:eastAsia="Times New Roman" w:cs="Times New Roman"/>
          <w:szCs w:val="24"/>
        </w:rPr>
        <w:t xml:space="preserve"> οποίο έχει και τη νομική διάσταση, δηλαδή την ενσωμάτωση της </w:t>
      </w:r>
      <w:r>
        <w:rPr>
          <w:rFonts w:eastAsia="Times New Roman" w:cs="Times New Roman"/>
          <w:szCs w:val="24"/>
        </w:rPr>
        <w:t>οδηγίας</w:t>
      </w:r>
      <w:r>
        <w:rPr>
          <w:rFonts w:eastAsia="Times New Roman" w:cs="Times New Roman"/>
          <w:szCs w:val="24"/>
        </w:rPr>
        <w:t xml:space="preserve"> στο </w:t>
      </w:r>
      <w:r>
        <w:rPr>
          <w:rFonts w:eastAsia="Times New Roman" w:cs="Times New Roman"/>
          <w:szCs w:val="24"/>
        </w:rPr>
        <w:t>Εθνικό Δ</w:t>
      </w:r>
      <w:r>
        <w:rPr>
          <w:rFonts w:eastAsia="Times New Roman" w:cs="Times New Roman"/>
          <w:szCs w:val="24"/>
        </w:rPr>
        <w:t>ίκαιο αλλά και την πρακτική διάσταση, νομίζω ότι το κρίσιμο θα είναι η επόμενη ημέρα των υπουργικών αποφάσεων, έτσι ώστε να μπορέσουμε να καταρτίσουμε τα πιο ασφαλή και πιο α</w:t>
      </w:r>
      <w:r>
        <w:rPr>
          <w:rFonts w:eastAsia="Times New Roman" w:cs="Times New Roman"/>
          <w:szCs w:val="24"/>
        </w:rPr>
        <w:t>νθρώπινα προγράμματα εφημερίας</w:t>
      </w:r>
      <w:r>
        <w:rPr>
          <w:rFonts w:eastAsia="Times New Roman" w:cs="Times New Roman"/>
          <w:szCs w:val="24"/>
        </w:rPr>
        <w:t>,</w:t>
      </w:r>
      <w:r>
        <w:rPr>
          <w:rFonts w:eastAsia="Times New Roman" w:cs="Times New Roman"/>
          <w:szCs w:val="24"/>
        </w:rPr>
        <w:t xml:space="preserve"> που να ανταποκρίνονται και στις τοπικές συνθήκες. </w:t>
      </w:r>
    </w:p>
    <w:p w14:paraId="5FF1999F"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Κατανοώ τις ανησυχίες</w:t>
      </w:r>
      <w:r>
        <w:rPr>
          <w:rFonts w:eastAsia="Times New Roman" w:cs="Times New Roman"/>
          <w:szCs w:val="24"/>
        </w:rPr>
        <w:t>,</w:t>
      </w:r>
      <w:r>
        <w:rPr>
          <w:rFonts w:eastAsia="Times New Roman" w:cs="Times New Roman"/>
          <w:szCs w:val="24"/>
        </w:rPr>
        <w:t xml:space="preserve"> κάθε φορά που πάμε να αλλάξουμε ένα πλαίσιο και του μοντέλου εργασίας και των εφημεριών, αλλά αυτό σε κα</w:t>
      </w:r>
      <w:r>
        <w:rPr>
          <w:rFonts w:eastAsia="Times New Roman" w:cs="Times New Roman"/>
          <w:szCs w:val="24"/>
        </w:rPr>
        <w:t>μ</w:t>
      </w:r>
      <w:r>
        <w:rPr>
          <w:rFonts w:eastAsia="Times New Roman" w:cs="Times New Roman"/>
          <w:szCs w:val="24"/>
        </w:rPr>
        <w:t>μία περίπτωση δεν μπορεί να δικαιολογήσει την</w:t>
      </w:r>
      <w:r>
        <w:rPr>
          <w:rFonts w:eastAsia="Times New Roman" w:cs="Times New Roman"/>
          <w:szCs w:val="24"/>
        </w:rPr>
        <w:t xml:space="preserve"> κινδυνολογία και την καταστροφολογία και μάλιστα σε μία περίοδο που το σύστημα υγείας όχι μόνο δεν συρρικνώνεται, αλλά καταβάλλεται αγωνιώδης και συνεχής προσπάθεια ενίσχυσης και σταθεροποίησης. </w:t>
      </w:r>
    </w:p>
    <w:p w14:paraId="5FF199A0"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Βεβαίως το ανθρώπινο δυναμικό του συστήματος θέλει εχέγγυα </w:t>
      </w:r>
      <w:r>
        <w:rPr>
          <w:rFonts w:eastAsia="Times New Roman" w:cs="Times New Roman"/>
          <w:szCs w:val="24"/>
        </w:rPr>
        <w:t>ότι δεν θα επιδεινωθεί η μισθολογική του κατάσταση</w:t>
      </w:r>
      <w:r>
        <w:rPr>
          <w:rFonts w:eastAsia="Times New Roman" w:cs="Times New Roman"/>
          <w:szCs w:val="24"/>
        </w:rPr>
        <w:t>-</w:t>
      </w:r>
      <w:r>
        <w:rPr>
          <w:rFonts w:eastAsia="Times New Roman" w:cs="Times New Roman"/>
          <w:szCs w:val="24"/>
        </w:rPr>
        <w:t xml:space="preserve"> που είναι ήδη πολύ συμπιεσμένη</w:t>
      </w:r>
      <w:r>
        <w:rPr>
          <w:rFonts w:eastAsia="Times New Roman" w:cs="Times New Roman"/>
          <w:szCs w:val="24"/>
        </w:rPr>
        <w:t>-</w:t>
      </w:r>
      <w:r>
        <w:rPr>
          <w:rFonts w:eastAsia="Times New Roman" w:cs="Times New Roman"/>
          <w:szCs w:val="24"/>
        </w:rPr>
        <w:t xml:space="preserve"> ότι δεν θα ανατραπεί η καθημερινότητά του ότι θα βρεθεί η βέλτιστη δυνατή λύση</w:t>
      </w:r>
      <w:r>
        <w:rPr>
          <w:rFonts w:eastAsia="Times New Roman" w:cs="Times New Roman"/>
          <w:szCs w:val="24"/>
        </w:rPr>
        <w:t>,</w:t>
      </w:r>
      <w:r>
        <w:rPr>
          <w:rFonts w:eastAsia="Times New Roman" w:cs="Times New Roman"/>
          <w:szCs w:val="24"/>
        </w:rPr>
        <w:t xml:space="preserve"> για να μπορέσουμε να το εφαρμόσουμε. </w:t>
      </w:r>
    </w:p>
    <w:p w14:paraId="5FF199A1"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Θα πω και κάτι προσωπικό. Συζητήθηκε το θέμα των πανεπ</w:t>
      </w:r>
      <w:r>
        <w:rPr>
          <w:rFonts w:eastAsia="Times New Roman"/>
          <w:szCs w:val="24"/>
        </w:rPr>
        <w:t>ιστημιακών γιατρών και των πανεπιστημιακών κλινικών. Η Κυβέρνηση αυτή δεν έχει ανοίξει μάχη με τις πανεπιστημιακές κλινικές. Αντιλαμβάνεται πολύ καλά</w:t>
      </w:r>
      <w:r>
        <w:rPr>
          <w:rFonts w:eastAsia="Times New Roman"/>
          <w:szCs w:val="24"/>
        </w:rPr>
        <w:t>,</w:t>
      </w:r>
      <w:r>
        <w:rPr>
          <w:rFonts w:eastAsia="Times New Roman"/>
          <w:szCs w:val="24"/>
        </w:rPr>
        <w:t xml:space="preserve"> τα πιο ειδικά καθήκοντα που έχουν οι συνάδελφοι πανεπιστημιακοί. Μάλιστα</w:t>
      </w:r>
      <w:r>
        <w:rPr>
          <w:rFonts w:eastAsia="Times New Roman"/>
          <w:szCs w:val="24"/>
        </w:rPr>
        <w:t xml:space="preserve"> έχει δώσει και θέση στις ιατρικές σχολές</w:t>
      </w:r>
      <w:r>
        <w:rPr>
          <w:rFonts w:eastAsia="Times New Roman"/>
          <w:szCs w:val="24"/>
        </w:rPr>
        <w:t>,</w:t>
      </w:r>
      <w:r>
        <w:rPr>
          <w:rFonts w:eastAsia="Times New Roman"/>
          <w:szCs w:val="24"/>
        </w:rPr>
        <w:t xml:space="preserve"> για να μπορέσουν τα πράγματα να πάνε παρακάτω. Έχει κάνει κοινές </w:t>
      </w:r>
      <w:r>
        <w:rPr>
          <w:rFonts w:eastAsia="Times New Roman"/>
          <w:szCs w:val="24"/>
        </w:rPr>
        <w:t>ε</w:t>
      </w:r>
      <w:r>
        <w:rPr>
          <w:rFonts w:eastAsia="Times New Roman"/>
          <w:szCs w:val="24"/>
        </w:rPr>
        <w:t>πιτροπές</w:t>
      </w:r>
      <w:r>
        <w:rPr>
          <w:rFonts w:eastAsia="Times New Roman"/>
          <w:szCs w:val="24"/>
        </w:rPr>
        <w:t>,</w:t>
      </w:r>
      <w:r>
        <w:rPr>
          <w:rFonts w:eastAsia="Times New Roman"/>
          <w:szCs w:val="24"/>
        </w:rPr>
        <w:t xml:space="preserve"> για να συζητούν για τη συνύπαρξη των πανεπιστημιακών και των γιατρών του ΕΣΥ, έτσι ώστε να υπάρξει μια ισορροπία, αλλά επιπλέον για να μπ</w:t>
      </w:r>
      <w:r>
        <w:rPr>
          <w:rFonts w:eastAsia="Times New Roman"/>
          <w:szCs w:val="24"/>
        </w:rPr>
        <w:t>ορούν οι συνάδελφοι αυτοί να δώσουν τη μάχη για την εκπαίδευση των νεότερων γιατρών, που είναι κάτι πάρα πολύ σημαντικό.</w:t>
      </w:r>
    </w:p>
    <w:p w14:paraId="5FF199A2" w14:textId="77777777" w:rsidR="00BA0105" w:rsidRDefault="00C470DB">
      <w:pPr>
        <w:spacing w:line="600" w:lineRule="auto"/>
        <w:ind w:firstLine="720"/>
        <w:contextualSpacing/>
        <w:jc w:val="both"/>
        <w:rPr>
          <w:rFonts w:eastAsia="Times New Roman"/>
          <w:szCs w:val="24"/>
        </w:rPr>
      </w:pPr>
      <w:r>
        <w:rPr>
          <w:rFonts w:eastAsia="Times New Roman"/>
          <w:szCs w:val="24"/>
        </w:rPr>
        <w:t>Επομένως οι συνάδελφοί μου και οι άνθρωποι που δουλεύουν στο σύστημα υγείας</w:t>
      </w:r>
      <w:r>
        <w:rPr>
          <w:rFonts w:eastAsia="Times New Roman"/>
          <w:szCs w:val="24"/>
        </w:rPr>
        <w:t>,</w:t>
      </w:r>
      <w:r>
        <w:rPr>
          <w:rFonts w:eastAsia="Times New Roman"/>
          <w:szCs w:val="24"/>
        </w:rPr>
        <w:t xml:space="preserve"> νομίζω ότι αυτή τη στιγμή έχουν απόλυτη γνώση τού τι συμβα</w:t>
      </w:r>
      <w:r>
        <w:rPr>
          <w:rFonts w:eastAsia="Times New Roman"/>
          <w:szCs w:val="24"/>
        </w:rPr>
        <w:t>ίνει. Θεωρώ ότι είναι λανθασμένη η προσπάθεια που γίνεται εδώ στη Βουλή να μιλήσουμε για κινδυνολογία, για καταστροφολογία και μερικές φορές θα έλεγα ότι προσβάλλεται και η νοημοσύνη μας και είναι κρίμα να πηγαίνουμε σ’ αυτή την κατεύθυνση.</w:t>
      </w:r>
    </w:p>
    <w:p w14:paraId="5FF199A3"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Για μένα το σχέ</w:t>
      </w:r>
      <w:r>
        <w:rPr>
          <w:rFonts w:eastAsia="Times New Roman"/>
          <w:szCs w:val="24"/>
        </w:rPr>
        <w:t xml:space="preserve">διο νόμου μπορεί να χρησιμοποιηθεί ως ένα αρχικό δίχτυ ασφαλείας και για τους γιατρούς και για τους ασθενείς και μαζί με τη λειτουργική ενίσχυση του ΕΣΥ και τη μεταρρύθμιση στην </w:t>
      </w:r>
      <w:r>
        <w:rPr>
          <w:rFonts w:eastAsia="Times New Roman"/>
          <w:szCs w:val="24"/>
        </w:rPr>
        <w:t>π</w:t>
      </w:r>
      <w:r>
        <w:rPr>
          <w:rFonts w:eastAsia="Times New Roman"/>
          <w:szCs w:val="24"/>
        </w:rPr>
        <w:t xml:space="preserve">ρωτοβάθμια </w:t>
      </w:r>
      <w:r>
        <w:rPr>
          <w:rFonts w:eastAsia="Times New Roman"/>
          <w:szCs w:val="24"/>
        </w:rPr>
        <w:t>φ</w:t>
      </w:r>
      <w:r>
        <w:rPr>
          <w:rFonts w:eastAsia="Times New Roman"/>
          <w:szCs w:val="24"/>
        </w:rPr>
        <w:t xml:space="preserve">ροντίδα </w:t>
      </w:r>
      <w:r>
        <w:rPr>
          <w:rFonts w:eastAsia="Times New Roman"/>
          <w:szCs w:val="24"/>
        </w:rPr>
        <w:t>υ</w:t>
      </w:r>
      <w:r>
        <w:rPr>
          <w:rFonts w:eastAsia="Times New Roman"/>
          <w:szCs w:val="24"/>
        </w:rPr>
        <w:t>γείας νομίζω ότι μπορεί να συμβάλει στη βελτίωση των παρ</w:t>
      </w:r>
      <w:r>
        <w:rPr>
          <w:rFonts w:eastAsia="Times New Roman"/>
          <w:szCs w:val="24"/>
        </w:rPr>
        <w:t>εχόμενων υπηρεσιών και στον στόχο της καθολικής, ισότιμης και αποτελεσματικής κάλυψης των υγειονομικών αναγκών των πολιτών.</w:t>
      </w:r>
    </w:p>
    <w:p w14:paraId="5FF199A4" w14:textId="77777777" w:rsidR="00BA0105" w:rsidRDefault="00C470DB">
      <w:pPr>
        <w:spacing w:line="600" w:lineRule="auto"/>
        <w:ind w:firstLine="720"/>
        <w:contextualSpacing/>
        <w:jc w:val="both"/>
        <w:rPr>
          <w:rFonts w:eastAsia="Times New Roman"/>
          <w:szCs w:val="24"/>
        </w:rPr>
      </w:pPr>
      <w:r>
        <w:rPr>
          <w:rFonts w:eastAsia="Times New Roman"/>
          <w:szCs w:val="24"/>
        </w:rPr>
        <w:t>Σχετικά με το δεύτερο θέμα, το θέμα των συμβουλίων της κρίσης, έχουν ειπωθεί πάρα πολλά πράγματα. Θα ήθελα να αναφέρω εδώ σαν παράδε</w:t>
      </w:r>
      <w:r>
        <w:rPr>
          <w:rFonts w:eastAsia="Times New Roman"/>
          <w:szCs w:val="24"/>
        </w:rPr>
        <w:t>ιγμα ότι η κριτική που μας γίνεται</w:t>
      </w:r>
      <w:r>
        <w:rPr>
          <w:rFonts w:eastAsia="Times New Roman"/>
          <w:szCs w:val="24"/>
        </w:rPr>
        <w:t>,</w:t>
      </w:r>
      <w:r>
        <w:rPr>
          <w:rFonts w:eastAsia="Times New Roman"/>
          <w:szCs w:val="24"/>
        </w:rPr>
        <w:t xml:space="preserve"> ουσιαστικά είχε γίνει και στο προηγούμενο νομοσχέδιο για την </w:t>
      </w:r>
      <w:r>
        <w:rPr>
          <w:rFonts w:eastAsia="Times New Roman"/>
          <w:szCs w:val="24"/>
        </w:rPr>
        <w:t>π</w:t>
      </w:r>
      <w:r>
        <w:rPr>
          <w:rFonts w:eastAsia="Times New Roman"/>
          <w:szCs w:val="24"/>
        </w:rPr>
        <w:t xml:space="preserve">ρωτοβάθμια </w:t>
      </w:r>
      <w:r>
        <w:rPr>
          <w:rFonts w:eastAsia="Times New Roman"/>
          <w:szCs w:val="24"/>
        </w:rPr>
        <w:t>φ</w:t>
      </w:r>
      <w:r>
        <w:rPr>
          <w:rFonts w:eastAsia="Times New Roman"/>
          <w:szCs w:val="24"/>
        </w:rPr>
        <w:t xml:space="preserve">ροντίδα </w:t>
      </w:r>
      <w:r>
        <w:rPr>
          <w:rFonts w:eastAsia="Times New Roman"/>
          <w:szCs w:val="24"/>
        </w:rPr>
        <w:t>υ</w:t>
      </w:r>
      <w:r>
        <w:rPr>
          <w:rFonts w:eastAsia="Times New Roman"/>
          <w:szCs w:val="24"/>
        </w:rPr>
        <w:t xml:space="preserve">γείας. Εκεί, αν θυμάστε, μας έλεγαν ότι φτιάχνουμε κομματικούς στρατούς. </w:t>
      </w:r>
    </w:p>
    <w:p w14:paraId="5FF199A5"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Έχουν λήξει αυτές οι κρίσεις και προφανώς απαντούν με αρνητικό </w:t>
      </w:r>
      <w:r>
        <w:rPr>
          <w:rFonts w:eastAsia="Times New Roman"/>
          <w:szCs w:val="24"/>
        </w:rPr>
        <w:t>τρόπο</w:t>
      </w:r>
      <w:r>
        <w:rPr>
          <w:rFonts w:eastAsia="Times New Roman"/>
          <w:szCs w:val="24"/>
        </w:rPr>
        <w:t>,</w:t>
      </w:r>
      <w:r>
        <w:rPr>
          <w:rFonts w:eastAsia="Times New Roman"/>
          <w:szCs w:val="24"/>
        </w:rPr>
        <w:t xml:space="preserve"> σ’ όλους αυτούς που νομίζουν ότι εμείς έχουμε οποιαδήποτε διάθεση ή πρόθεση και μάλιστα αυτό γίνεται πάρα πολύ σαφές</w:t>
      </w:r>
      <w:r>
        <w:rPr>
          <w:rFonts w:eastAsia="Times New Roman"/>
          <w:szCs w:val="24"/>
        </w:rPr>
        <w:t>,</w:t>
      </w:r>
      <w:r>
        <w:rPr>
          <w:rFonts w:eastAsia="Times New Roman"/>
          <w:szCs w:val="24"/>
        </w:rPr>
        <w:t xml:space="preserve"> με τον τρόπο που συγκροτούνται τα συμβούλια αλλά</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με το γεγονός ότι ο Υπουργός είπε ότι η </w:t>
      </w:r>
      <w:proofErr w:type="spellStart"/>
      <w:r>
        <w:rPr>
          <w:rFonts w:eastAsia="Times New Roman"/>
          <w:szCs w:val="24"/>
        </w:rPr>
        <w:t>μοριοδό</w:t>
      </w:r>
      <w:r>
        <w:rPr>
          <w:rFonts w:eastAsia="Times New Roman"/>
          <w:szCs w:val="24"/>
        </w:rPr>
        <w:lastRenderedPageBreak/>
        <w:t>τηση</w:t>
      </w:r>
      <w:proofErr w:type="spellEnd"/>
      <w:r>
        <w:rPr>
          <w:rFonts w:eastAsia="Times New Roman"/>
          <w:szCs w:val="24"/>
        </w:rPr>
        <w:t xml:space="preserve"> θα μπει σε δημόσια δι</w:t>
      </w:r>
      <w:r>
        <w:rPr>
          <w:rFonts w:eastAsia="Times New Roman"/>
          <w:szCs w:val="24"/>
        </w:rPr>
        <w:t>αβούλευση και θα υπάρχει πολύ μεγάλη συζήτηση σ’ αυτή την κατεύθυνση, ενώ οι περισσότεροι επικρότησαν και το θέμα της δομημένης συνέντευξης.</w:t>
      </w:r>
    </w:p>
    <w:p w14:paraId="5FF199A6" w14:textId="77777777" w:rsidR="00BA0105" w:rsidRDefault="00C470DB">
      <w:pPr>
        <w:spacing w:line="600" w:lineRule="auto"/>
        <w:ind w:firstLine="720"/>
        <w:contextualSpacing/>
        <w:jc w:val="both"/>
        <w:rPr>
          <w:rFonts w:eastAsia="Times New Roman"/>
          <w:szCs w:val="24"/>
        </w:rPr>
      </w:pPr>
      <w:r>
        <w:rPr>
          <w:rFonts w:eastAsia="Times New Roman"/>
          <w:szCs w:val="24"/>
        </w:rPr>
        <w:t>Κλείνω λέγοντας το εξής: Θεωρούμε ότι βρισκόμαστε σε μια αποφασιστική καμπή και για την πορεία της οικονομίας και γ</w:t>
      </w:r>
      <w:r>
        <w:rPr>
          <w:rFonts w:eastAsia="Times New Roman"/>
          <w:szCs w:val="24"/>
        </w:rPr>
        <w:t xml:space="preserve">ια την πορεία της χώρας αλλά και για την πορεία της διακυβέρνησης. Υπάρχουν ακόμα πολλά και μεγάλα μέτωπα ανοικτά. Έχουμε διανύσει μια δύσκολη πορεία. Απομένουν τα τελευταία μέτρα. </w:t>
      </w:r>
    </w:p>
    <w:p w14:paraId="5FF199A7"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Οφείλουμε να ανταποκριθούμε πιο σκληραγωγημένοι σήμερα, πιο υποψιασμένοι, </w:t>
      </w:r>
      <w:r>
        <w:rPr>
          <w:rFonts w:eastAsia="Times New Roman"/>
          <w:szCs w:val="24"/>
        </w:rPr>
        <w:t xml:space="preserve">πιο έμπειροι, πιθανώς και πιο κουρασμένοι στις απαιτήσεις της συγκυρίας και με τη μέγιστη δυνατή επάρκεια αλλά και την καλύτερη δυνατή αποτελεσματικότητα να δώσουμε τη μάχη και θα έλεγα ότι αυτό αφορά τον καθένα μας, απ’ όποια θέση και αν υπηρετεί σ’ αυτή </w:t>
      </w:r>
      <w:r>
        <w:rPr>
          <w:rFonts w:eastAsia="Times New Roman"/>
          <w:szCs w:val="24"/>
        </w:rPr>
        <w:t>την υπόθεση.</w:t>
      </w:r>
    </w:p>
    <w:p w14:paraId="5FF199A8" w14:textId="77777777" w:rsidR="00BA0105" w:rsidRDefault="00C470DB">
      <w:pPr>
        <w:spacing w:line="600" w:lineRule="auto"/>
        <w:ind w:firstLine="720"/>
        <w:contextualSpacing/>
        <w:jc w:val="both"/>
        <w:rPr>
          <w:rFonts w:eastAsia="Times New Roman"/>
          <w:szCs w:val="24"/>
        </w:rPr>
      </w:pPr>
      <w:r>
        <w:rPr>
          <w:rFonts w:eastAsia="Times New Roman"/>
          <w:szCs w:val="24"/>
        </w:rPr>
        <w:t>Ευχαριστώ πολύ.</w:t>
      </w:r>
    </w:p>
    <w:p w14:paraId="5FF199A9" w14:textId="77777777" w:rsidR="00BA0105" w:rsidRDefault="00C470DB">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5FF199AA"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πολύ την κ</w:t>
      </w:r>
      <w:r>
        <w:rPr>
          <w:rFonts w:eastAsia="Times New Roman"/>
          <w:szCs w:val="24"/>
        </w:rPr>
        <w:t>.</w:t>
      </w:r>
      <w:r>
        <w:rPr>
          <w:rFonts w:eastAsia="Times New Roman"/>
          <w:szCs w:val="24"/>
        </w:rPr>
        <w:t xml:space="preserve"> </w:t>
      </w:r>
      <w:proofErr w:type="spellStart"/>
      <w:r>
        <w:rPr>
          <w:rFonts w:eastAsia="Times New Roman"/>
          <w:szCs w:val="24"/>
        </w:rPr>
        <w:t>Τζούφη</w:t>
      </w:r>
      <w:proofErr w:type="spellEnd"/>
      <w:r>
        <w:rPr>
          <w:rFonts w:eastAsia="Times New Roman"/>
          <w:szCs w:val="24"/>
        </w:rPr>
        <w:t>.</w:t>
      </w:r>
    </w:p>
    <w:p w14:paraId="5FF199AB" w14:textId="77777777" w:rsidR="00BA0105" w:rsidRDefault="00C470DB">
      <w:pPr>
        <w:spacing w:line="600" w:lineRule="auto"/>
        <w:ind w:firstLine="720"/>
        <w:contextualSpacing/>
        <w:jc w:val="both"/>
        <w:rPr>
          <w:rFonts w:eastAsia="Times New Roman"/>
          <w:szCs w:val="24"/>
        </w:rPr>
      </w:pPr>
      <w:r>
        <w:rPr>
          <w:rFonts w:eastAsia="Times New Roman"/>
          <w:b/>
          <w:bCs/>
          <w:color w:val="242424"/>
          <w:szCs w:val="24"/>
        </w:rPr>
        <w:lastRenderedPageBreak/>
        <w:t>ΑΝΔΡΕΑΣ ΞΑΝΘΟΣ (Υπουργός Υγείας):</w:t>
      </w:r>
      <w:r>
        <w:rPr>
          <w:rFonts w:eastAsia="Times New Roman"/>
          <w:szCs w:val="24"/>
        </w:rPr>
        <w:t xml:space="preserve"> Κύριε Πρόεδρε, θα ήθελα τον λόγο. </w:t>
      </w:r>
    </w:p>
    <w:p w14:paraId="5FF199AC" w14:textId="77777777" w:rsidR="00BA0105" w:rsidRDefault="00C470DB">
      <w:pPr>
        <w:spacing w:line="600" w:lineRule="auto"/>
        <w:ind w:firstLine="720"/>
        <w:contextualSpacing/>
        <w:jc w:val="both"/>
        <w:rPr>
          <w:rFonts w:eastAsia="Times New Roman"/>
          <w:szCs w:val="24"/>
        </w:rPr>
      </w:pPr>
      <w:r>
        <w:rPr>
          <w:rFonts w:eastAsia="Times New Roman"/>
          <w:b/>
          <w:bCs/>
        </w:rPr>
        <w:t>ΠΡΟΕΔΡΕΥΩΝ (Μάριος Γεωργιάδης):</w:t>
      </w:r>
      <w:r>
        <w:rPr>
          <w:rFonts w:eastAsia="Times New Roman"/>
          <w:szCs w:val="24"/>
        </w:rPr>
        <w:t xml:space="preserve"> Τον λόγο έχει ο κ</w:t>
      </w:r>
      <w:r>
        <w:rPr>
          <w:rFonts w:eastAsia="Times New Roman"/>
          <w:szCs w:val="24"/>
        </w:rPr>
        <w:t>ύριος Υπουργός για ένα λεπτό</w:t>
      </w:r>
      <w:r>
        <w:rPr>
          <w:rFonts w:eastAsia="Times New Roman"/>
          <w:szCs w:val="24"/>
        </w:rPr>
        <w:t>,</w:t>
      </w:r>
      <w:r>
        <w:rPr>
          <w:rFonts w:eastAsia="Times New Roman"/>
          <w:szCs w:val="24"/>
        </w:rPr>
        <w:t xml:space="preserve"> για να κάνει μία παρέμβαση σχετικά με δύο τροπολογίες.</w:t>
      </w:r>
    </w:p>
    <w:p w14:paraId="5FF199AD" w14:textId="77777777" w:rsidR="00BA0105" w:rsidRDefault="00C470DB">
      <w:pPr>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Ευχαριστώ, κύριε Πρόεδρε.</w:t>
      </w:r>
    </w:p>
    <w:p w14:paraId="5FF199AE" w14:textId="77777777" w:rsidR="00BA0105" w:rsidRDefault="00C470DB">
      <w:pPr>
        <w:spacing w:line="600" w:lineRule="auto"/>
        <w:ind w:firstLine="720"/>
        <w:contextualSpacing/>
        <w:jc w:val="both"/>
        <w:rPr>
          <w:rFonts w:eastAsia="Times New Roman"/>
          <w:szCs w:val="24"/>
        </w:rPr>
      </w:pPr>
      <w:r>
        <w:rPr>
          <w:rFonts w:eastAsia="Times New Roman"/>
          <w:szCs w:val="24"/>
        </w:rPr>
        <w:t>Κάνουμε αποδεκτή την τροπολογία με γενικό αριθμό 1334 και ειδικό 101 του Υπουργείου Εργασίας για το θέμα του ΕΔ</w:t>
      </w:r>
      <w:r>
        <w:rPr>
          <w:rFonts w:eastAsia="Times New Roman"/>
          <w:szCs w:val="24"/>
        </w:rPr>
        <w:t>ΟΕΑΠ.</w:t>
      </w:r>
    </w:p>
    <w:p w14:paraId="5FF199AF" w14:textId="77777777" w:rsidR="00BA0105" w:rsidRDefault="00C470DB">
      <w:pPr>
        <w:spacing w:line="600" w:lineRule="auto"/>
        <w:ind w:firstLine="720"/>
        <w:contextualSpacing/>
        <w:jc w:val="both"/>
        <w:rPr>
          <w:rFonts w:eastAsia="Times New Roman"/>
          <w:szCs w:val="24"/>
        </w:rPr>
      </w:pPr>
      <w:r>
        <w:rPr>
          <w:rFonts w:eastAsia="Times New Roman"/>
          <w:szCs w:val="24"/>
        </w:rPr>
        <w:t>Επίσης κάνουμε αποδεκτή μία βουλευτική τροπολογία μόνο, την με γενικό αριθμό 1339 και ειδικό 104, που αφορά στην καταβολή απλήρωτων εφημεριών του 2015 στο Νοσοκομείο Σερρών</w:t>
      </w:r>
      <w:r>
        <w:rPr>
          <w:rFonts w:eastAsia="Times New Roman"/>
          <w:szCs w:val="24"/>
        </w:rPr>
        <w:t>,</w:t>
      </w:r>
      <w:r>
        <w:rPr>
          <w:rFonts w:eastAsia="Times New Roman"/>
          <w:szCs w:val="24"/>
        </w:rPr>
        <w:t xml:space="preserve"> που εκ παραδρομής δεν είχε συμπεριληφθεί σε προηγούμενες ρυθμίσεις που είχαμ</w:t>
      </w:r>
      <w:r>
        <w:rPr>
          <w:rFonts w:eastAsia="Times New Roman"/>
          <w:szCs w:val="24"/>
        </w:rPr>
        <w:t>ε κάνει για τα υπόλοιπα νοσοκομεία της χώρας.</w:t>
      </w:r>
    </w:p>
    <w:p w14:paraId="5FF199B0" w14:textId="77777777" w:rsidR="00BA0105" w:rsidRDefault="00C470DB">
      <w:pPr>
        <w:spacing w:line="600" w:lineRule="auto"/>
        <w:ind w:firstLine="720"/>
        <w:contextualSpacing/>
        <w:jc w:val="both"/>
        <w:rPr>
          <w:rFonts w:eastAsia="Times New Roman"/>
          <w:szCs w:val="24"/>
        </w:rPr>
      </w:pPr>
      <w:r>
        <w:rPr>
          <w:rFonts w:eastAsia="Times New Roman"/>
          <w:szCs w:val="24"/>
        </w:rPr>
        <w:t>Ευχαριστώ.</w:t>
      </w:r>
    </w:p>
    <w:p w14:paraId="5FF199B1"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κύριο Υπουργό.</w:t>
      </w:r>
    </w:p>
    <w:p w14:paraId="5FF199B2"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 xml:space="preserve">Τον λόγο έχει ο κ. </w:t>
      </w:r>
      <w:proofErr w:type="spellStart"/>
      <w:r>
        <w:rPr>
          <w:rFonts w:eastAsia="Times New Roman"/>
          <w:szCs w:val="24"/>
        </w:rPr>
        <w:t>Καραθανασόπουλος</w:t>
      </w:r>
      <w:proofErr w:type="spellEnd"/>
      <w:r>
        <w:rPr>
          <w:rFonts w:eastAsia="Times New Roman"/>
          <w:szCs w:val="24"/>
        </w:rPr>
        <w:t xml:space="preserve">, Κοινοβουλευτικός Εκπρόσωπος του ΚΚΕ. Κανονικά έχετε έξι λεπτά. Θα σας δώσω οκτώ, κύριε συνάδελφε, </w:t>
      </w:r>
      <w:r>
        <w:rPr>
          <w:rFonts w:eastAsia="Times New Roman"/>
          <w:szCs w:val="24"/>
        </w:rPr>
        <w:t>και διαχειριστείτε εσείς τον χρόνο αντίστοιχα.</w:t>
      </w:r>
    </w:p>
    <w:p w14:paraId="5FF199B3" w14:textId="77777777" w:rsidR="00BA0105" w:rsidRDefault="00C470DB">
      <w:pPr>
        <w:spacing w:line="600" w:lineRule="auto"/>
        <w:ind w:firstLine="720"/>
        <w:contextualSpacing/>
        <w:jc w:val="both"/>
        <w:rPr>
          <w:rFonts w:eastAsia="Times New Roman"/>
          <w:szCs w:val="24"/>
        </w:rPr>
      </w:pPr>
      <w:r>
        <w:rPr>
          <w:rFonts w:eastAsia="Times New Roman"/>
          <w:b/>
          <w:szCs w:val="24"/>
        </w:rPr>
        <w:t>ΝΙΚΟΛΑΟΣ ΚΑΡΑΘΑΝΑΣΟΠΟΥΛΟΣ:</w:t>
      </w:r>
      <w:r>
        <w:rPr>
          <w:rFonts w:eastAsia="Times New Roman"/>
          <w:szCs w:val="24"/>
        </w:rPr>
        <w:t xml:space="preserve"> Ευχαριστώ, κύριε Πρόεδρε.</w:t>
      </w:r>
    </w:p>
    <w:p w14:paraId="5FF199B4" w14:textId="77777777" w:rsidR="00BA0105" w:rsidRDefault="00C470DB">
      <w:pPr>
        <w:spacing w:line="600" w:lineRule="auto"/>
        <w:ind w:firstLine="720"/>
        <w:contextualSpacing/>
        <w:jc w:val="both"/>
        <w:rPr>
          <w:rFonts w:eastAsia="Times New Roman"/>
          <w:szCs w:val="24"/>
        </w:rPr>
      </w:pPr>
      <w:r>
        <w:rPr>
          <w:rFonts w:eastAsia="Times New Roman"/>
          <w:szCs w:val="24"/>
        </w:rPr>
        <w:t>Μεγάλη η διαπάλη για το θέμα της επικαιρότητας, όμως συσκοτίζετε και οι δύο -και η Κυβέρνηση και η Αξιωματική Αντιπολίτευση- την επικαιρότητα. Επικαιρότητα,</w:t>
      </w:r>
      <w:r>
        <w:rPr>
          <w:rFonts w:eastAsia="Times New Roman"/>
          <w:szCs w:val="24"/>
        </w:rPr>
        <w:t xml:space="preserve"> για παράδειγμα, στον χώρο της υγείας είναι η κατάσταση που βιώνει ο κόσμος</w:t>
      </w:r>
      <w:r>
        <w:rPr>
          <w:rFonts w:eastAsia="Times New Roman"/>
          <w:szCs w:val="24"/>
        </w:rPr>
        <w:t>,</w:t>
      </w:r>
      <w:r>
        <w:rPr>
          <w:rFonts w:eastAsia="Times New Roman"/>
          <w:szCs w:val="24"/>
        </w:rPr>
        <w:t xml:space="preserve"> όταν αναγκάζεται να πάει στο νοσοκομείο. Είναι η κατάσταση που βιώνουν το ιατρικό και το νοσηλευτικό προσωπικό. Αυτή είναι η πραγματικότητα, η οποία είναι έργο και των δύο κυβερνή</w:t>
      </w:r>
      <w:r>
        <w:rPr>
          <w:rFonts w:eastAsia="Times New Roman"/>
          <w:szCs w:val="24"/>
        </w:rPr>
        <w:t xml:space="preserve">σεων, και των προηγούμενων αλλά και της σημερινής Κυβέρνησης. </w:t>
      </w:r>
    </w:p>
    <w:p w14:paraId="5FF199B5" w14:textId="77777777" w:rsidR="00BA0105" w:rsidRDefault="00C470DB">
      <w:pPr>
        <w:spacing w:line="600" w:lineRule="auto"/>
        <w:ind w:firstLine="720"/>
        <w:contextualSpacing/>
        <w:jc w:val="both"/>
        <w:rPr>
          <w:rFonts w:eastAsia="Times New Roman"/>
          <w:szCs w:val="24"/>
        </w:rPr>
      </w:pPr>
      <w:r>
        <w:rPr>
          <w:rFonts w:eastAsia="Times New Roman"/>
          <w:szCs w:val="24"/>
        </w:rPr>
        <w:t>Απέναντι σ’ αυτή την πραγματικότητα, επειδή συμφωνείτε επί της ουσίας του νομοσχεδίου που συζητάμε -τα έξι πρώτα άρθρα, που είναι ο πυρήνας του, τα ψηφίζει και η Νέα Δημοκρατία και εσείς- δεν θ</w:t>
      </w:r>
      <w:r>
        <w:rPr>
          <w:rFonts w:eastAsia="Times New Roman"/>
          <w:szCs w:val="24"/>
        </w:rPr>
        <w:t xml:space="preserve">έλετε να πείτε κουβέντα, γι’ αυτό προσπαθείτε να </w:t>
      </w:r>
      <w:r>
        <w:rPr>
          <w:rFonts w:eastAsia="Times New Roman"/>
          <w:szCs w:val="24"/>
        </w:rPr>
        <w:lastRenderedPageBreak/>
        <w:t>ανακαλύψετε τεράστιες υποτιθέμενες διαφορές</w:t>
      </w:r>
      <w:r>
        <w:rPr>
          <w:rFonts w:eastAsia="Times New Roman"/>
          <w:szCs w:val="24"/>
        </w:rPr>
        <w:t>,</w:t>
      </w:r>
      <w:r>
        <w:rPr>
          <w:rFonts w:eastAsia="Times New Roman"/>
          <w:szCs w:val="24"/>
        </w:rPr>
        <w:t xml:space="preserve"> για να συγκαλύψετε την ουσία πάνω στις στρατηγικές επιλογές που κάνετε και τις οποίες στρατηγικές επιλογές τις πληρώνει πολύ ακριβά ο λαός, η εργατική τάξη.</w:t>
      </w:r>
    </w:p>
    <w:p w14:paraId="5FF199B6" w14:textId="77777777" w:rsidR="00BA0105" w:rsidRDefault="00C470D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Α</w:t>
      </w:r>
      <w:r>
        <w:rPr>
          <w:rFonts w:eastAsia="Times New Roman"/>
          <w:szCs w:val="24"/>
        </w:rPr>
        <w:t xml:space="preserve">υτό </w:t>
      </w:r>
      <w:r>
        <w:rPr>
          <w:rFonts w:eastAsia="Times New Roman"/>
          <w:szCs w:val="24"/>
        </w:rPr>
        <w:t>γιατί είναι οι επιλογές που εξυπηρετούν τις ανάγκες του μεγάλου κεφαλαίου, την ανταγωνιστικότητα και την κερδοφορία του, εξυπηρετούν τις στρατηγικές επιλογές της αστικής τάξης στην πολιτική της Ευρωπαϊκής Ένωσης. Αυτό το οποίο συζητάμε σήμερα στο νομοσχέδι</w:t>
      </w:r>
      <w:r>
        <w:rPr>
          <w:rFonts w:eastAsia="Times New Roman"/>
          <w:szCs w:val="24"/>
        </w:rPr>
        <w:t>ο</w:t>
      </w:r>
      <w:r>
        <w:rPr>
          <w:rFonts w:eastAsia="Times New Roman"/>
          <w:szCs w:val="24"/>
        </w:rPr>
        <w:t>,</w:t>
      </w:r>
      <w:r>
        <w:rPr>
          <w:rFonts w:eastAsia="Times New Roman"/>
          <w:szCs w:val="24"/>
        </w:rPr>
        <w:t xml:space="preserve"> είναι, λέει, η διευθέτηση του χρόνου εργασίας. </w:t>
      </w:r>
    </w:p>
    <w:p w14:paraId="5FF199B7" w14:textId="77777777" w:rsidR="00BA0105" w:rsidRDefault="00C470D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Άρα, λοιπόν, αν μόνο και μόνο από τον τίτλο δεν υπονοεί, κύριε Υπουργέ, ότι πάμε σε μια πιο ευέλικτη μορφή οργάνωσης του χρόνου εργασίας του ιατρικού προσωπικού, τότε τι άλλο μπορεί να εννοήσει; Αλλιώς η δ</w:t>
      </w:r>
      <w:r>
        <w:rPr>
          <w:rFonts w:eastAsia="Times New Roman"/>
          <w:szCs w:val="24"/>
        </w:rPr>
        <w:t xml:space="preserve">ιατύπωση θα ήταν πάρα πολύ απλή. Επτάωρο θέλετε; Εξάωρο ζητούν οι γιατροί. Θα υπάρχει επτάωρο πενθήμερο σε εβδομαδιαία βάση. Τελεία. Αυτό σημαίνει σταθερός χρόνος εργασίας. </w:t>
      </w:r>
    </w:p>
    <w:p w14:paraId="5FF199B8" w14:textId="77777777" w:rsidR="00BA0105" w:rsidRDefault="00C470D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(Στο σημείο αυτό την Προεδρική Έδρα καταλαμβάνει ο Β</w:t>
      </w:r>
      <w:r>
        <w:rPr>
          <w:rFonts w:eastAsia="Times New Roman"/>
          <w:szCs w:val="24"/>
        </w:rPr>
        <w:t>΄</w:t>
      </w:r>
      <w:r>
        <w:rPr>
          <w:rFonts w:eastAsia="Times New Roman"/>
          <w:szCs w:val="24"/>
        </w:rPr>
        <w:t xml:space="preserve"> Αντιπρόεδρος της Βουλής κ. </w:t>
      </w:r>
      <w:r w:rsidRPr="00CE2531">
        <w:rPr>
          <w:rFonts w:eastAsia="Times New Roman"/>
          <w:b/>
          <w:szCs w:val="24"/>
        </w:rPr>
        <w:t>Γ</w:t>
      </w:r>
      <w:r w:rsidRPr="00CE2531">
        <w:rPr>
          <w:rFonts w:eastAsia="Times New Roman"/>
          <w:b/>
          <w:szCs w:val="24"/>
        </w:rPr>
        <w:t>ΕΩΡΓΙΟΣ ΒΑΡΕΜΕΝΟΣ</w:t>
      </w:r>
      <w:r>
        <w:rPr>
          <w:rFonts w:eastAsia="Times New Roman"/>
          <w:szCs w:val="24"/>
        </w:rPr>
        <w:t>)</w:t>
      </w:r>
    </w:p>
    <w:p w14:paraId="5FF199B9" w14:textId="77777777" w:rsidR="00BA0105" w:rsidRDefault="00C470D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Εσείς δεν κάνετε, όμως, αυτό. Τι λέτε; Θα είναι σαράντα οκτώ ώρες η εβδομαδιαία απασχόληση, η οποία όμως θα ορίζεται ως μέσος όρος, όχι καν του μήνα αλλά του τετράμηνου. Άρα, λοιπόν, ανοίγει αμέσως το έδαφος</w:t>
      </w:r>
      <w:r>
        <w:rPr>
          <w:rFonts w:eastAsia="Times New Roman"/>
          <w:szCs w:val="24"/>
        </w:rPr>
        <w:t>,</w:t>
      </w:r>
      <w:r>
        <w:rPr>
          <w:rFonts w:eastAsia="Times New Roman"/>
          <w:szCs w:val="24"/>
        </w:rPr>
        <w:t xml:space="preserve"> να φαλκιδευτεί η σταθερή εργ</w:t>
      </w:r>
      <w:r>
        <w:rPr>
          <w:rFonts w:eastAsia="Times New Roman"/>
          <w:szCs w:val="24"/>
        </w:rPr>
        <w:t xml:space="preserve">ασία, ο σταθερός ημερήσιος χρόνος εργασίας. Ανοίγει το έδαφος. Τι άλλο κάνει; Αλλιώς η διατύπωση θα ήταν πάρα πολύ ρητή. Σε εβδομαδιαία βάση μετριέται ο χρόνος εργασίας και όχι ως μέσος όρος στο τετράμηνο, στο εξάμηνο, στον χρόνο θα πάει αργότερα. </w:t>
      </w:r>
    </w:p>
    <w:p w14:paraId="5FF199BA" w14:textId="77777777" w:rsidR="00BA0105" w:rsidRDefault="00C470D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Έχουμε,</w:t>
      </w:r>
      <w:r>
        <w:rPr>
          <w:rFonts w:eastAsia="Times New Roman"/>
          <w:szCs w:val="24"/>
        </w:rPr>
        <w:t xml:space="preserve"> λοιπόν, ευελιξία όσον αφορά το ωράριο των γιατρών στο δημόσιο σύστημα υγείας </w:t>
      </w:r>
      <w:r>
        <w:rPr>
          <w:rFonts w:eastAsia="Times New Roman"/>
          <w:szCs w:val="24"/>
        </w:rPr>
        <w:t>κ</w:t>
      </w:r>
      <w:r>
        <w:rPr>
          <w:rFonts w:eastAsia="Times New Roman"/>
          <w:szCs w:val="24"/>
        </w:rPr>
        <w:t>αι μάλιστα βάζετε και ρήτρα εξαίρεσης. «Εθελοντικά» λέτε</w:t>
      </w:r>
      <w:r>
        <w:rPr>
          <w:rFonts w:eastAsia="Times New Roman"/>
          <w:szCs w:val="24"/>
        </w:rPr>
        <w:t>,</w:t>
      </w:r>
      <w:r>
        <w:rPr>
          <w:rFonts w:eastAsia="Times New Roman"/>
          <w:szCs w:val="24"/>
        </w:rPr>
        <w:t xml:space="preserve"> μπορεί να γίνει μέχρι εξήντα ώρες τη βδομάδα. Αφήστε, πολύ περισσότερο, που επί της ουσίας αυτή η </w:t>
      </w:r>
      <w:r>
        <w:rPr>
          <w:rFonts w:eastAsia="Times New Roman"/>
          <w:szCs w:val="24"/>
        </w:rPr>
        <w:t>ο</w:t>
      </w:r>
      <w:r>
        <w:rPr>
          <w:rFonts w:eastAsia="Times New Roman"/>
          <w:szCs w:val="24"/>
        </w:rPr>
        <w:t>δηγία τι είναι; Είνα</w:t>
      </w:r>
      <w:r>
        <w:rPr>
          <w:rFonts w:eastAsia="Times New Roman"/>
          <w:szCs w:val="24"/>
        </w:rPr>
        <w:t>ι</w:t>
      </w:r>
      <w:r>
        <w:rPr>
          <w:rFonts w:eastAsia="Times New Roman"/>
          <w:szCs w:val="24"/>
        </w:rPr>
        <w:t>,</w:t>
      </w:r>
      <w:r>
        <w:rPr>
          <w:rFonts w:eastAsia="Times New Roman"/>
          <w:szCs w:val="24"/>
        </w:rPr>
        <w:t xml:space="preserve"> ακριβώς</w:t>
      </w:r>
      <w:r>
        <w:rPr>
          <w:rFonts w:eastAsia="Times New Roman"/>
          <w:szCs w:val="24"/>
        </w:rPr>
        <w:t>,</w:t>
      </w:r>
      <w:r>
        <w:rPr>
          <w:rFonts w:eastAsia="Times New Roman"/>
          <w:szCs w:val="24"/>
        </w:rPr>
        <w:t xml:space="preserve"> η ανατροπή στον σταθερό χρόνο εργασίας συνολικά των εργαζομένων σε επίπεδο Ευρωπαϊκής Ένωσης. </w:t>
      </w:r>
    </w:p>
    <w:p w14:paraId="5FF199BB" w14:textId="77777777" w:rsidR="00BA0105" w:rsidRDefault="00C470D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Μ</w:t>
      </w:r>
      <w:r>
        <w:rPr>
          <w:rFonts w:eastAsia="Times New Roman"/>
          <w:szCs w:val="24"/>
        </w:rPr>
        <w:t xml:space="preserve">άλιστα ενσωματώνετε, επί της ουσίας, μέσα από τις διατάξεις του νομοσχεδίου και την έκθεση της </w:t>
      </w:r>
      <w:proofErr w:type="spellStart"/>
      <w:r w:rsidRPr="00CE2531">
        <w:rPr>
          <w:rFonts w:eastAsia="Times New Roman"/>
          <w:szCs w:val="24"/>
        </w:rPr>
        <w:t>Σ</w:t>
      </w:r>
      <w:r>
        <w:rPr>
          <w:rFonts w:eastAsia="Times New Roman"/>
          <w:szCs w:val="24"/>
        </w:rPr>
        <w:t>έ</w:t>
      </w:r>
      <w:r w:rsidRPr="00CE2531">
        <w:rPr>
          <w:rFonts w:eastAsia="Times New Roman"/>
          <w:szCs w:val="24"/>
        </w:rPr>
        <w:t>ρκας</w:t>
      </w:r>
      <w:proofErr w:type="spellEnd"/>
      <w:r>
        <w:rPr>
          <w:rFonts w:eastAsia="Times New Roman"/>
          <w:szCs w:val="24"/>
        </w:rPr>
        <w:t xml:space="preserve"> για τον ενεργό και ανενεργό χρόνο εργασίας. Γι</w:t>
      </w:r>
      <w:r>
        <w:rPr>
          <w:rFonts w:eastAsia="Times New Roman"/>
          <w:szCs w:val="24"/>
        </w:rPr>
        <w:t>ατί τι άλλο μπορεί να σημαίνει η εφημερία ετοιμότητας, η οποία δεν θα πληρώνεται</w:t>
      </w:r>
      <w:r>
        <w:rPr>
          <w:rFonts w:eastAsia="Times New Roman"/>
          <w:szCs w:val="24"/>
        </w:rPr>
        <w:t>,</w:t>
      </w:r>
      <w:r>
        <w:rPr>
          <w:rFonts w:eastAsia="Times New Roman"/>
          <w:szCs w:val="24"/>
        </w:rPr>
        <w:t xml:space="preserve"> αν ο γιατρός </w:t>
      </w:r>
      <w:r>
        <w:rPr>
          <w:rFonts w:eastAsia="Times New Roman"/>
          <w:szCs w:val="24"/>
        </w:rPr>
        <w:lastRenderedPageBreak/>
        <w:t>δεν αναγκάζεται να πάει στο νοσοκομείο; Σημαίνει ανενεργός χρόνος εργασίας άρα απλήρωτος χρόνος εργασίας.</w:t>
      </w:r>
    </w:p>
    <w:p w14:paraId="5FF199BC" w14:textId="77777777" w:rsidR="00BA0105" w:rsidRDefault="00C470D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Αφού θα πληρώνεται! </w:t>
      </w:r>
    </w:p>
    <w:p w14:paraId="5FF199BD" w14:textId="77777777" w:rsidR="00BA0105" w:rsidRDefault="00C470D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ΝΙΚΟΛΑΟΣ ΚΑΡΑΘΑΝΑΣΟ</w:t>
      </w:r>
      <w:r>
        <w:rPr>
          <w:rFonts w:eastAsia="Times New Roman"/>
          <w:b/>
          <w:szCs w:val="24"/>
        </w:rPr>
        <w:t>ΠΟΥΛΟΣ:</w:t>
      </w:r>
      <w:r>
        <w:rPr>
          <w:rFonts w:eastAsia="Times New Roman"/>
          <w:szCs w:val="24"/>
        </w:rPr>
        <w:t xml:space="preserve"> </w:t>
      </w:r>
      <w:r>
        <w:rPr>
          <w:rFonts w:eastAsia="Times New Roman"/>
          <w:szCs w:val="24"/>
        </w:rPr>
        <w:t>Α</w:t>
      </w:r>
      <w:r>
        <w:rPr>
          <w:rFonts w:eastAsia="Times New Roman"/>
          <w:szCs w:val="24"/>
        </w:rPr>
        <w:t xml:space="preserve">υτό είναι το ζητούμενο. </w:t>
      </w:r>
      <w:proofErr w:type="spellStart"/>
      <w:r>
        <w:rPr>
          <w:rFonts w:eastAsia="Times New Roman"/>
          <w:szCs w:val="24"/>
        </w:rPr>
        <w:t>Ελαστικοποίηση</w:t>
      </w:r>
      <w:proofErr w:type="spellEnd"/>
      <w:r>
        <w:rPr>
          <w:rFonts w:eastAsia="Times New Roman"/>
          <w:szCs w:val="24"/>
        </w:rPr>
        <w:t xml:space="preserve"> σημαίνει </w:t>
      </w:r>
      <w:proofErr w:type="spellStart"/>
      <w:r>
        <w:rPr>
          <w:rFonts w:eastAsia="Times New Roman"/>
          <w:szCs w:val="24"/>
        </w:rPr>
        <w:t>ελαστικοποίηση</w:t>
      </w:r>
      <w:proofErr w:type="spellEnd"/>
      <w:r>
        <w:rPr>
          <w:rFonts w:eastAsia="Times New Roman"/>
          <w:szCs w:val="24"/>
        </w:rPr>
        <w:t xml:space="preserve"> επί της ουσίας του χρόνου εργασίας. Μεγαλύτερη, δηλαδή, ευελιξία </w:t>
      </w:r>
      <w:r>
        <w:rPr>
          <w:rFonts w:eastAsia="Times New Roman"/>
          <w:szCs w:val="24"/>
        </w:rPr>
        <w:t>κ</w:t>
      </w:r>
      <w:r>
        <w:rPr>
          <w:rFonts w:eastAsia="Times New Roman"/>
          <w:szCs w:val="24"/>
        </w:rPr>
        <w:t>αι πού οδηγεί αυτό; Οδηγεί σε εργασιακές σχέσεις-λάστιχο, σε απάνθρωπο ωράριο εργασίας, σε εντατικοποίηση της εργασίας</w:t>
      </w:r>
      <w:r>
        <w:rPr>
          <w:rFonts w:eastAsia="Times New Roman"/>
          <w:szCs w:val="24"/>
        </w:rPr>
        <w:t xml:space="preserve"> και μιλάμε τώρα για έναν ιδιαίτερα ευαίσθητο τομέα, όπως είναι το ιατρικό προσωπικό, το οποίο έχει να κάνει με ανθρώπινες ζωές. </w:t>
      </w:r>
    </w:p>
    <w:p w14:paraId="5FF199BE" w14:textId="77777777" w:rsidR="00BA0105" w:rsidRDefault="00C470D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Α</w:t>
      </w:r>
      <w:r>
        <w:rPr>
          <w:rFonts w:eastAsia="Times New Roman"/>
          <w:szCs w:val="24"/>
        </w:rPr>
        <w:t>πό αυτή την άποψη, αυτό τι εξυπηρετεί; Είναι πολύ απλό. Εξυπηρετεί στο να έχουμε ένα πολύ πιο φθηνό εργατικό δυναμικό, στο να</w:t>
      </w:r>
      <w:r>
        <w:rPr>
          <w:rFonts w:eastAsia="Times New Roman"/>
          <w:szCs w:val="24"/>
        </w:rPr>
        <w:t xml:space="preserve"> καλυφθούν τα κενά, τα τεράστια κενά που υπάρχουν σε ιατρικό προσωπικό στις νοσηλευτικές μονάδες μέσα από αυτή τη διαδικασία της διευθέτησης -όπως την ονομάζετε- του χρόνου εργασίας, με το να κάνετε, επί της ουσίας, σμπαράλια τη ζωή των γιατρών, των εργαζό</w:t>
      </w:r>
      <w:r>
        <w:rPr>
          <w:rFonts w:eastAsia="Times New Roman"/>
          <w:szCs w:val="24"/>
        </w:rPr>
        <w:t xml:space="preserve">μενων, να μην έχουν ελεύθερο χρόνο, να μην μπορούν να αναπληρώσουν την εργατική τους δύναμη. </w:t>
      </w:r>
    </w:p>
    <w:p w14:paraId="5FF199BF" w14:textId="77777777" w:rsidR="00BA0105" w:rsidRDefault="00C470D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Υπήρχε, όχι τυχαία, το άρθρο 6</w:t>
      </w:r>
      <w:r>
        <w:rPr>
          <w:rFonts w:eastAsia="Times New Roman"/>
          <w:szCs w:val="24"/>
        </w:rPr>
        <w:t>,</w:t>
      </w:r>
      <w:r>
        <w:rPr>
          <w:rFonts w:eastAsia="Times New Roman"/>
          <w:szCs w:val="24"/>
        </w:rPr>
        <w:t xml:space="preserve"> το οποίο καταργούσε, στην αρχική του έκφραση, το εδάφιο 3 του άρθρου 1 του ν.337/1954</w:t>
      </w:r>
      <w:r>
        <w:rPr>
          <w:rFonts w:eastAsia="Times New Roman"/>
          <w:szCs w:val="24"/>
        </w:rPr>
        <w:t>,</w:t>
      </w:r>
      <w:r>
        <w:rPr>
          <w:rFonts w:eastAsia="Times New Roman"/>
          <w:szCs w:val="24"/>
        </w:rPr>
        <w:t xml:space="preserve"> που έλεγε ότι στα προγράμματα εφημερίας και</w:t>
      </w:r>
      <w:r>
        <w:rPr>
          <w:rFonts w:eastAsia="Times New Roman"/>
          <w:szCs w:val="24"/>
        </w:rPr>
        <w:t xml:space="preserve"> ομαλής λειτουργίας του νοσοκομείου δεν εφαρμόζονται ελαστικά ωράρια και ελαστικές σχέσεις εργασίας </w:t>
      </w:r>
      <w:r>
        <w:rPr>
          <w:rFonts w:eastAsia="Times New Roman"/>
          <w:szCs w:val="24"/>
        </w:rPr>
        <w:t>κ</w:t>
      </w:r>
      <w:r>
        <w:rPr>
          <w:rFonts w:eastAsia="Times New Roman"/>
          <w:szCs w:val="24"/>
        </w:rPr>
        <w:t>αι αυτό το καταργούσατε. Βεβαίως μετά την αντίδρασή μας αναγκαστήκατε να το πάρετε πίσω, γιατί εκεί ακριβώς ήταν και η ουσία. Και εδώ αυτό δεν αλλάζει. Δεν</w:t>
      </w:r>
      <w:r>
        <w:rPr>
          <w:rFonts w:eastAsia="Times New Roman"/>
          <w:szCs w:val="24"/>
        </w:rPr>
        <w:t xml:space="preserve"> ωραιοποιεί την κατάσταση. Απλώς θα έρθει το επόμενο διάστημα δι</w:t>
      </w:r>
      <w:r>
        <w:rPr>
          <w:rFonts w:eastAsia="Times New Roman"/>
          <w:szCs w:val="24"/>
        </w:rPr>
        <w:t>ά</w:t>
      </w:r>
      <w:r>
        <w:rPr>
          <w:rFonts w:eastAsia="Times New Roman"/>
          <w:szCs w:val="24"/>
        </w:rPr>
        <w:t xml:space="preserve"> της διολισθήσεως. </w:t>
      </w:r>
    </w:p>
    <w:p w14:paraId="5FF199C0" w14:textId="77777777" w:rsidR="00BA0105" w:rsidRDefault="00C470D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Όπως για παράδειγμα οι επικουρικοί γιατροί τι είναι; Είναι κατάργηση της σταθερής απασχόλησης, της μόνιμης και αποκλειστικής απασχόλησης. Εκεί, λοιπόν, θα φτάσουμε και στο</w:t>
      </w:r>
      <w:r>
        <w:rPr>
          <w:rFonts w:eastAsia="Times New Roman"/>
          <w:szCs w:val="24"/>
        </w:rPr>
        <w:t>υς γιατρούς. Είναι το τελευταίο που έχει εναπομείνει, καθώς το νοσηλευτικό προσωπικό έχει ελαστικές σχέσεις εργασίας, τα υπόλοιπα τεχνικά προσωπικά στα νοσοκομεία έχουν ελαστικές σχέσεις εργασίας και δεν μιλάμε για το διοικητικό και το υπόλοιπο προσωπικό</w:t>
      </w:r>
      <w:r>
        <w:rPr>
          <w:rFonts w:eastAsia="Times New Roman"/>
          <w:szCs w:val="24"/>
        </w:rPr>
        <w:t>,</w:t>
      </w:r>
      <w:r>
        <w:rPr>
          <w:rFonts w:eastAsia="Times New Roman"/>
          <w:szCs w:val="24"/>
        </w:rPr>
        <w:t xml:space="preserve"> </w:t>
      </w:r>
      <w:r>
        <w:rPr>
          <w:rFonts w:eastAsia="Times New Roman"/>
          <w:szCs w:val="24"/>
        </w:rPr>
        <w:t xml:space="preserve"> το οποίο είναι απαραίτητο για τη λειτουργία ενός νοσοκομείου. </w:t>
      </w:r>
    </w:p>
    <w:p w14:paraId="5FF199C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Άρα από αυτή την άποψη αυτό το οποίο κάνετε</w:t>
      </w:r>
      <w:r>
        <w:rPr>
          <w:rFonts w:eastAsia="Times New Roman" w:cs="Times New Roman"/>
          <w:szCs w:val="24"/>
        </w:rPr>
        <w:t>,</w:t>
      </w:r>
      <w:r>
        <w:rPr>
          <w:rFonts w:eastAsia="Times New Roman" w:cs="Times New Roman"/>
          <w:szCs w:val="24"/>
        </w:rPr>
        <w:t xml:space="preserve"> είναι να προχωρείτε σε ακόμα μεγαλύτερη </w:t>
      </w:r>
      <w:proofErr w:type="spellStart"/>
      <w:r>
        <w:rPr>
          <w:rFonts w:eastAsia="Times New Roman" w:cs="Times New Roman"/>
          <w:szCs w:val="24"/>
        </w:rPr>
        <w:t>ελαστικοποίηση</w:t>
      </w:r>
      <w:proofErr w:type="spellEnd"/>
      <w:r>
        <w:rPr>
          <w:rFonts w:eastAsia="Times New Roman" w:cs="Times New Roman"/>
          <w:szCs w:val="24"/>
        </w:rPr>
        <w:t xml:space="preserve"> και ευελιξία </w:t>
      </w:r>
      <w:r>
        <w:rPr>
          <w:rFonts w:eastAsia="Times New Roman" w:cs="Times New Roman"/>
          <w:szCs w:val="24"/>
        </w:rPr>
        <w:lastRenderedPageBreak/>
        <w:t>του ωραρίου εργασίας. Αντίθετα αυτό το οποίο χρειάζονται σήμερα τα νοσοκομεία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είναι μαζικές προσλήψεις ιατρικού και νοσηλευτικού αλλά και παραϊατρικού προσωπικού, με μόνιμη, σταθερή και αποκλειστική απασχόληση, με εξάωρο και πενθήμερο, όπως ζητάνε οι νοσοκομειακοί γιατροί, και με αύξηση των αποδοχών τους, για να αλλάξει η κατάσταση </w:t>
      </w:r>
      <w:r>
        <w:rPr>
          <w:rFonts w:eastAsia="Times New Roman" w:cs="Times New Roman"/>
          <w:szCs w:val="24"/>
        </w:rPr>
        <w:t>στα νοσοκομεία και να βελτιωθεί η θέση τους.</w:t>
      </w:r>
    </w:p>
    <w:p w14:paraId="5FF199C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Το δεύτερο ζήτημα στο οποίο θα θέλαμε να αναφερθούμε σε αυτή τη σύντομη παρέμβαση -αναφέρθηκε άλλωστε αναλυτικά για τα ζητήματα του νομοσχεδίου και ο εισηγητής του ΚΚΕ, αλλά και ο ίδιος ο Γενικός Γραμματέας, ο Δ</w:t>
      </w:r>
      <w:r>
        <w:rPr>
          <w:rFonts w:eastAsia="Times New Roman" w:cs="Times New Roman"/>
          <w:szCs w:val="24"/>
        </w:rPr>
        <w:t xml:space="preserve">ημήτρης </w:t>
      </w:r>
      <w:proofErr w:type="spellStart"/>
      <w:r>
        <w:rPr>
          <w:rFonts w:eastAsia="Times New Roman" w:cs="Times New Roman"/>
          <w:szCs w:val="24"/>
        </w:rPr>
        <w:t>Κουτσούμπας</w:t>
      </w:r>
      <w:proofErr w:type="spellEnd"/>
      <w:r>
        <w:rPr>
          <w:rFonts w:eastAsia="Times New Roman" w:cs="Times New Roman"/>
          <w:szCs w:val="24"/>
        </w:rPr>
        <w:t xml:space="preserve">- είναι το εξής. Αφορά την τροπολογία του ΕΔΟΕΑΠ, ενός Ταμείου το οποίο έχει οδηγηθεί στη χρεοκοπία. </w:t>
      </w:r>
      <w:r>
        <w:rPr>
          <w:rFonts w:eastAsia="Times New Roman" w:cs="Times New Roman"/>
          <w:szCs w:val="24"/>
        </w:rPr>
        <w:t>Έ</w:t>
      </w:r>
      <w:r>
        <w:rPr>
          <w:rFonts w:eastAsia="Times New Roman" w:cs="Times New Roman"/>
          <w:szCs w:val="24"/>
        </w:rPr>
        <w:t xml:space="preserve">χει οδηγηθεί το </w:t>
      </w:r>
      <w:r>
        <w:rPr>
          <w:rFonts w:eastAsia="Times New Roman" w:cs="Times New Roman"/>
          <w:szCs w:val="24"/>
        </w:rPr>
        <w:t>τ</w:t>
      </w:r>
      <w:r>
        <w:rPr>
          <w:rFonts w:eastAsia="Times New Roman" w:cs="Times New Roman"/>
          <w:szCs w:val="24"/>
        </w:rPr>
        <w:t>αμείο αυτό στη χρεοκοπία εξαιτίας των πολιτικών επιλογών και των προηγούμενων κυβερνήσεων και της σημερινής Κυβέρνησης</w:t>
      </w:r>
      <w:r>
        <w:rPr>
          <w:rFonts w:eastAsia="Times New Roman" w:cs="Times New Roman"/>
          <w:szCs w:val="24"/>
        </w:rPr>
        <w:t xml:space="preserve">. Το αγγελιόσημο 20% η σημερινή Κυβέρνηση το κατάργησε. </w:t>
      </w:r>
      <w:r>
        <w:rPr>
          <w:rFonts w:eastAsia="Times New Roman" w:cs="Times New Roman"/>
          <w:szCs w:val="24"/>
        </w:rPr>
        <w:t>Σ</w:t>
      </w:r>
      <w:r>
        <w:rPr>
          <w:rFonts w:eastAsia="Times New Roman" w:cs="Times New Roman"/>
          <w:szCs w:val="24"/>
        </w:rPr>
        <w:t xml:space="preserve">ήμερα έρχεστε για έναν φορέα, ένα ασφαλιστικό ταμείο το οποίο το έχετε οδηγήσει στη χρεοκοπία, να πείτε ότι θα αντιμετωπίσετε τα προβλήματά του. Πώς; Θα του επιστρέψετε μήπως τα κλεμμένα, </w:t>
      </w:r>
      <w:r>
        <w:rPr>
          <w:rFonts w:eastAsia="Times New Roman" w:cs="Times New Roman"/>
          <w:szCs w:val="24"/>
        </w:rPr>
        <w:lastRenderedPageBreak/>
        <w:t xml:space="preserve">από το </w:t>
      </w:r>
      <w:r>
        <w:rPr>
          <w:rFonts w:eastAsia="Times New Roman" w:cs="Times New Roman"/>
          <w:szCs w:val="24"/>
          <w:lang w:val="en-US"/>
        </w:rPr>
        <w:t>PSI</w:t>
      </w:r>
      <w:r>
        <w:rPr>
          <w:rFonts w:eastAsia="Times New Roman" w:cs="Times New Roman"/>
          <w:szCs w:val="24"/>
        </w:rPr>
        <w:t xml:space="preserve"> </w:t>
      </w:r>
      <w:r>
        <w:rPr>
          <w:rFonts w:eastAsia="Times New Roman" w:cs="Times New Roman"/>
          <w:szCs w:val="24"/>
        </w:rPr>
        <w:t xml:space="preserve">και από μια σειρά άλλα ζητήματα; Καμμία επιστροφή των κλεμμένων. </w:t>
      </w:r>
    </w:p>
    <w:p w14:paraId="5FF199C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θα υποχρεώσετε τους εργοδότες, σημερινούς και χθεσινούς, να πληρώσουν τις εισφορές τις οποίες έχουν παρακρατήσει από τους εργαζόμενους και δεν έχουν καταβάλει τα τεράστια χρέη που </w:t>
      </w:r>
      <w:r>
        <w:rPr>
          <w:rFonts w:eastAsia="Times New Roman" w:cs="Times New Roman"/>
          <w:szCs w:val="24"/>
        </w:rPr>
        <w:t>έχουν προς το Ταμείο; Κα</w:t>
      </w:r>
      <w:r>
        <w:rPr>
          <w:rFonts w:eastAsia="Times New Roman" w:cs="Times New Roman"/>
          <w:szCs w:val="24"/>
        </w:rPr>
        <w:t>μ</w:t>
      </w:r>
      <w:r>
        <w:rPr>
          <w:rFonts w:eastAsia="Times New Roman" w:cs="Times New Roman"/>
          <w:szCs w:val="24"/>
        </w:rPr>
        <w:t>μία υποχρέωση. «</w:t>
      </w:r>
      <w:proofErr w:type="spellStart"/>
      <w:r>
        <w:rPr>
          <w:rFonts w:eastAsia="Times New Roman" w:cs="Times New Roman"/>
          <w:szCs w:val="24"/>
        </w:rPr>
        <w:t>Σβου</w:t>
      </w:r>
      <w:proofErr w:type="spellEnd"/>
      <w:r>
        <w:rPr>
          <w:rFonts w:eastAsia="Times New Roman" w:cs="Times New Roman"/>
          <w:szCs w:val="24"/>
        </w:rPr>
        <w:t>» επί της ουσίας σε αυτά τα ζητήματα! Και τι έρχεστε και κάνετε; Αυξάνετε τις εισφορές των εργαζόμενων, από 3% το πάτε στο 7,05%. Κόβετε το εφάπαξ από τους νεοασφαλισμένους, από αυτούς που θα ασφαλιστούν μετά τη</w:t>
      </w:r>
      <w:r>
        <w:rPr>
          <w:rFonts w:eastAsia="Times New Roman" w:cs="Times New Roman"/>
          <w:szCs w:val="24"/>
        </w:rPr>
        <w:t>ν ψήφιση της τροπολογίας. Το εφάπαξ θα το βάζετε συνεχώς μειούμενο</w:t>
      </w:r>
      <w:r>
        <w:rPr>
          <w:rFonts w:eastAsia="Times New Roman" w:cs="Times New Roman"/>
          <w:szCs w:val="24"/>
        </w:rPr>
        <w:t>,</w:t>
      </w:r>
      <w:r>
        <w:rPr>
          <w:rFonts w:eastAsia="Times New Roman" w:cs="Times New Roman"/>
          <w:szCs w:val="24"/>
        </w:rPr>
        <w:t xml:space="preserve"> με βάση τον νέο τύπο που έχετε βάλει εκεί μέσα. Οι συνταξιούχοι του ΕΔΟΕΑΠ θα κληθούν να πληρώσουν εισφορά 5%, που μέχρι τώρα δεν πλήρωναν. Οι άνεργοι δεν αναφέρονται πουθενά, τι μέλλει γε</w:t>
      </w:r>
      <w:r>
        <w:rPr>
          <w:rFonts w:eastAsia="Times New Roman" w:cs="Times New Roman"/>
          <w:szCs w:val="24"/>
        </w:rPr>
        <w:t xml:space="preserve">νέσθαι, όσον αφορά το </w:t>
      </w:r>
      <w:r>
        <w:rPr>
          <w:rFonts w:eastAsia="Times New Roman" w:cs="Times New Roman"/>
          <w:szCs w:val="24"/>
        </w:rPr>
        <w:t>τ</w:t>
      </w:r>
      <w:r>
        <w:rPr>
          <w:rFonts w:eastAsia="Times New Roman" w:cs="Times New Roman"/>
          <w:szCs w:val="24"/>
        </w:rPr>
        <w:t xml:space="preserve">αμείο. </w:t>
      </w:r>
    </w:p>
    <w:p w14:paraId="5FF199C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το βασικό είναι ότι αλλάζετε τη φιλοσοφία στο </w:t>
      </w:r>
      <w:r>
        <w:rPr>
          <w:rFonts w:eastAsia="Times New Roman" w:cs="Times New Roman"/>
          <w:szCs w:val="24"/>
        </w:rPr>
        <w:t>τ</w:t>
      </w:r>
      <w:r>
        <w:rPr>
          <w:rFonts w:eastAsia="Times New Roman" w:cs="Times New Roman"/>
          <w:szCs w:val="24"/>
        </w:rPr>
        <w:t>αμείο. Ποια είναι η φιλοσοφία; Μετατρέπετε τον ΕΔΟΕΑΠ, η ασφάλιση να γίνεται σε ατομική μερίδα -αυτό λέει το άρθρο 3 β</w:t>
      </w:r>
      <w:r>
        <w:rPr>
          <w:rFonts w:eastAsia="Times New Roman" w:cs="Times New Roman"/>
          <w:szCs w:val="24"/>
        </w:rPr>
        <w:t>΄</w:t>
      </w:r>
      <w:r>
        <w:rPr>
          <w:rFonts w:eastAsia="Times New Roman" w:cs="Times New Roman"/>
          <w:szCs w:val="24"/>
        </w:rPr>
        <w:t>-, που σημαίνει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ότι εγκαταλείπεται η αλληλ</w:t>
      </w:r>
      <w:r>
        <w:rPr>
          <w:rFonts w:eastAsia="Times New Roman" w:cs="Times New Roman"/>
          <w:szCs w:val="24"/>
        </w:rPr>
        <w:t>εγγύη και οι όποιες παροχές θα γίνονται με βάση τις ατομικές εισφορές.</w:t>
      </w:r>
    </w:p>
    <w:p w14:paraId="5FF199C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από εκεί που υπήρχε μια κοινωνική ασφάλιση με διασφαλισμένες παροχές, τώρα πού πάτε; Σε μία ασφάλιση -γιατί δεν είναι κοινωνική ασφάλιση αυτό, καταργείται ο χαρακτήρας της κοινωνική</w:t>
      </w:r>
      <w:r>
        <w:rPr>
          <w:rFonts w:eastAsia="Times New Roman" w:cs="Times New Roman"/>
          <w:szCs w:val="24"/>
        </w:rPr>
        <w:t xml:space="preserve">ς ασφάλισης και της αλληλεγγύης- όπου οι όποιες παροχές θα εξαρτώνται από τη βιωσιμότητα του </w:t>
      </w:r>
      <w:r>
        <w:rPr>
          <w:rFonts w:eastAsia="Times New Roman" w:cs="Times New Roman"/>
          <w:szCs w:val="24"/>
        </w:rPr>
        <w:t>τ</w:t>
      </w:r>
      <w:r>
        <w:rPr>
          <w:rFonts w:eastAsia="Times New Roman" w:cs="Times New Roman"/>
          <w:szCs w:val="24"/>
        </w:rPr>
        <w:t xml:space="preserve">αμείου και από τις ατομικές εισφορές του καθενός. Άρα συμπίεση, μείωση των παρεχόμενων υπηρεσιών του </w:t>
      </w:r>
      <w:r>
        <w:rPr>
          <w:rFonts w:eastAsia="Times New Roman" w:cs="Times New Roman"/>
          <w:szCs w:val="24"/>
        </w:rPr>
        <w:t>τ</w:t>
      </w:r>
      <w:r>
        <w:rPr>
          <w:rFonts w:eastAsia="Times New Roman" w:cs="Times New Roman"/>
          <w:szCs w:val="24"/>
        </w:rPr>
        <w:t>αμεί</w:t>
      </w:r>
      <w:r>
        <w:rPr>
          <w:rFonts w:eastAsia="Times New Roman" w:cs="Times New Roman"/>
          <w:szCs w:val="24"/>
        </w:rPr>
        <w:t>ου</w:t>
      </w:r>
      <w:r>
        <w:rPr>
          <w:rFonts w:eastAsia="Times New Roman" w:cs="Times New Roman"/>
          <w:szCs w:val="24"/>
        </w:rPr>
        <w:t xml:space="preserve">, μείωση των συντάξεων, μείωση των παροχών που δίνουν </w:t>
      </w:r>
      <w:r>
        <w:rPr>
          <w:rFonts w:eastAsia="Times New Roman" w:cs="Times New Roman"/>
          <w:szCs w:val="24"/>
        </w:rPr>
        <w:t xml:space="preserve">στους ασφαλισμένους. Από αυτή την άποψη, λοιπόν, όχι μόνον δεν διασφαλίζει και δεν εφησυχάζει η κατάσταση, αλλά ο ετήσιος έλεγχος που έχετε βάλει στα έσοδα-έξοδα του ΕΔΟΕΑΠ, για να είναι βιώσιμο το </w:t>
      </w:r>
      <w:r>
        <w:rPr>
          <w:rFonts w:eastAsia="Times New Roman" w:cs="Times New Roman"/>
          <w:szCs w:val="24"/>
        </w:rPr>
        <w:t>τ</w:t>
      </w:r>
      <w:r>
        <w:rPr>
          <w:rFonts w:eastAsia="Times New Roman" w:cs="Times New Roman"/>
          <w:szCs w:val="24"/>
        </w:rPr>
        <w:t>αμείο, προμηνύει νέες μειώσεις, νέες περικοπές στις παροχ</w:t>
      </w:r>
      <w:r>
        <w:rPr>
          <w:rFonts w:eastAsia="Times New Roman" w:cs="Times New Roman"/>
          <w:szCs w:val="24"/>
        </w:rPr>
        <w:t xml:space="preserve">ές </w:t>
      </w:r>
      <w:r>
        <w:rPr>
          <w:rFonts w:eastAsia="Times New Roman" w:cs="Times New Roman"/>
          <w:szCs w:val="24"/>
        </w:rPr>
        <w:t>κ</w:t>
      </w:r>
      <w:r>
        <w:rPr>
          <w:rFonts w:eastAsia="Times New Roman" w:cs="Times New Roman"/>
          <w:szCs w:val="24"/>
        </w:rPr>
        <w:t xml:space="preserve">αι όλο αυτό λέτε ότι θα λειτουργεί με βάση το </w:t>
      </w:r>
      <w:proofErr w:type="spellStart"/>
      <w:r>
        <w:rPr>
          <w:rFonts w:eastAsia="Times New Roman" w:cs="Times New Roman"/>
          <w:szCs w:val="24"/>
        </w:rPr>
        <w:t>κεφαλαιοποιητικό</w:t>
      </w:r>
      <w:proofErr w:type="spellEnd"/>
      <w:r>
        <w:rPr>
          <w:rFonts w:eastAsia="Times New Roman" w:cs="Times New Roman"/>
          <w:szCs w:val="24"/>
        </w:rPr>
        <w:t xml:space="preserve"> σύστημα, λες και δεν έχουμε γνωρίσει τα άλλα ασφαλιστικά ταμεία και τα </w:t>
      </w:r>
      <w:proofErr w:type="spellStart"/>
      <w:r>
        <w:rPr>
          <w:rFonts w:eastAsia="Times New Roman" w:cs="Times New Roman"/>
          <w:szCs w:val="24"/>
        </w:rPr>
        <w:t>κεφαλαιοποιητικά</w:t>
      </w:r>
      <w:proofErr w:type="spellEnd"/>
      <w:r>
        <w:rPr>
          <w:rFonts w:eastAsia="Times New Roman" w:cs="Times New Roman"/>
          <w:szCs w:val="24"/>
        </w:rPr>
        <w:t xml:space="preserve"> συστήματα που τα οδήγησαν στη χρεοκοπία.</w:t>
      </w:r>
    </w:p>
    <w:p w14:paraId="5FF199C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Από αυτή την άποψη, λοιπόν, εμείς το λέμε καθαρά: «η τροπολο</w:t>
      </w:r>
      <w:r>
        <w:rPr>
          <w:rFonts w:eastAsia="Times New Roman" w:cs="Times New Roman"/>
          <w:szCs w:val="24"/>
        </w:rPr>
        <w:t>γία την οποία φέρνετε είναι βαθιά αντεργατική. Είναι κομμένη και ραμμένη στα μέτρα και της Κυβέρνησης αλλά και της εργοδοσίας.</w:t>
      </w:r>
    </w:p>
    <w:p w14:paraId="5FF199C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Καραθανασόπουλε</w:t>
      </w:r>
      <w:proofErr w:type="spellEnd"/>
      <w:r>
        <w:rPr>
          <w:rFonts w:eastAsia="Times New Roman" w:cs="Times New Roman"/>
          <w:szCs w:val="24"/>
        </w:rPr>
        <w:t>, ολοκληρώστε.</w:t>
      </w:r>
    </w:p>
    <w:p w14:paraId="5FF199C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Τελειώνω, κύριε Πρόεδρε, σε ένα λ</w:t>
      </w:r>
      <w:r>
        <w:rPr>
          <w:rFonts w:eastAsia="Times New Roman" w:cs="Times New Roman"/>
          <w:szCs w:val="24"/>
        </w:rPr>
        <w:t>επτό.</w:t>
      </w:r>
    </w:p>
    <w:p w14:paraId="5FF199C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Δεν είναι τυχαία τα παζάρια που έχει κάνει η Κυβέρνηση με τους εργοδότες στον χώρο του Τύπου, του έντυπου και του ηλεκτρονικού, για να υπάρχει αυτή η τροπολογία, με την οποία επί της ουσίας δεν κάνετε τίποτε άλλο</w:t>
      </w:r>
      <w:r>
        <w:rPr>
          <w:rFonts w:eastAsia="Times New Roman" w:cs="Times New Roman"/>
          <w:szCs w:val="24"/>
        </w:rPr>
        <w:t>,</w:t>
      </w:r>
      <w:r>
        <w:rPr>
          <w:rFonts w:eastAsia="Times New Roman" w:cs="Times New Roman"/>
          <w:szCs w:val="24"/>
        </w:rPr>
        <w:t xml:space="preserve"> παρά να υπόσχεστε νέα προνόμια και ε</w:t>
      </w:r>
      <w:r>
        <w:rPr>
          <w:rFonts w:eastAsia="Times New Roman" w:cs="Times New Roman"/>
          <w:szCs w:val="24"/>
        </w:rPr>
        <w:t xml:space="preserve">νισχύσεις στους εργοδότες. Είναι αντεργατικό και αντιλαϊκό, γιατί αυξάνονται οι εισφορές των εργαζόμενων, υπερδιπλασιάζονται, ανοίγει πολύμορφα ο δρόμος για δραστικές μειώσεις σε παροχές, ανοίγει ο δρόμος στην εφαρμογή της ανταποδοτικότητας, φορτώνετε τις </w:t>
      </w:r>
      <w:r>
        <w:rPr>
          <w:rFonts w:eastAsia="Times New Roman" w:cs="Times New Roman"/>
          <w:szCs w:val="24"/>
        </w:rPr>
        <w:t>εισφορές στους συνταξιούχους.</w:t>
      </w:r>
    </w:p>
    <w:p w14:paraId="5FF199C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τι προτείνουμε ως ΚΚΕ; Το ασφαλιστικό συνδέεται άμεσα με τις εργασιακές σχέσεις, συνδέεται άμεσα με τις συλλογικές συμβάσεις και τους μισθούς. Από 300 ευρώ μισθό τι εισφορές και τι βιωσιμότητα ταμείου θα υπάρχει; Έτσι, </w:t>
      </w:r>
      <w:r>
        <w:rPr>
          <w:rFonts w:eastAsia="Times New Roman" w:cs="Times New Roman"/>
          <w:szCs w:val="24"/>
        </w:rPr>
        <w:t xml:space="preserve">λοιπόν, η τροπολογία μπορεί να ψηφιστεί, αλλά οι εργαζόμενοι θα βρίσκονται </w:t>
      </w:r>
      <w:r>
        <w:rPr>
          <w:rFonts w:eastAsia="Times New Roman" w:cs="Times New Roman"/>
          <w:szCs w:val="24"/>
        </w:rPr>
        <w:lastRenderedPageBreak/>
        <w:t xml:space="preserve">σε ολοένα και πιο ζοφερή πραγματικότητα, αφού θα χάνουν συνέχεια ασφαλιστικά δικαιώματα σε ιατροφαρμακευτική περίθαλψη και </w:t>
      </w:r>
      <w:proofErr w:type="spellStart"/>
      <w:r>
        <w:rPr>
          <w:rFonts w:eastAsia="Times New Roman" w:cs="Times New Roman"/>
          <w:szCs w:val="24"/>
        </w:rPr>
        <w:t>επικούρηση</w:t>
      </w:r>
      <w:proofErr w:type="spellEnd"/>
      <w:r>
        <w:rPr>
          <w:rFonts w:eastAsia="Times New Roman" w:cs="Times New Roman"/>
          <w:szCs w:val="24"/>
        </w:rPr>
        <w:t>.</w:t>
      </w:r>
    </w:p>
    <w:p w14:paraId="5FF199CB" w14:textId="77777777" w:rsidR="00BA0105" w:rsidRDefault="00C470DB">
      <w:pPr>
        <w:spacing w:line="600" w:lineRule="auto"/>
        <w:ind w:firstLine="720"/>
        <w:contextualSpacing/>
        <w:jc w:val="both"/>
        <w:rPr>
          <w:rFonts w:eastAsia="Times New Roman"/>
          <w:szCs w:val="24"/>
        </w:rPr>
      </w:pPr>
      <w:r>
        <w:rPr>
          <w:rFonts w:eastAsia="Times New Roman"/>
          <w:szCs w:val="24"/>
        </w:rPr>
        <w:t>Αντικειμενικά εμείς λέμε ότι για όλους τους ερ</w:t>
      </w:r>
      <w:r>
        <w:rPr>
          <w:rFonts w:eastAsia="Times New Roman"/>
          <w:szCs w:val="24"/>
        </w:rPr>
        <w:t>γαζόμενους και για τον χώρο των μέσων μαζικής ενημέρωσης και τους συνταξιούχους ένας δρόμος υπάρχει, ο συνεχής αγώνας για ενιαίο, υποχρεωτικά ασφαλιστικό, δημόσιο και δωρεάν, καθολικό σύστημα ασφάλισης, που να εξασφαλίζει σύνταξη και άλλες παροχές για όλου</w:t>
      </w:r>
      <w:r>
        <w:rPr>
          <w:rFonts w:eastAsia="Times New Roman"/>
          <w:szCs w:val="24"/>
        </w:rPr>
        <w:t>ς αντίστοιχες των αναγκών. Αυτό σημαίνει εντελώς δωρεάν παροχές όλων των υπηρεσιών ιατροφαρμακευτικής περίθαλψης σε όλους, να πληρώσει το κράτος και η εργοδοσία, οι εισφορές τους να βρίσκονται στο ύψος που να πληρούν τουλάχιστον τις σημερινές παροχές, υπογ</w:t>
      </w:r>
      <w:r>
        <w:rPr>
          <w:rFonts w:eastAsia="Times New Roman"/>
          <w:szCs w:val="24"/>
        </w:rPr>
        <w:t>ραφή συλλογικής σύμβασης εργασίας με αυξήσεις στους μισθούς, με γνώμονα τις ανάγκες των εργαζόμενων, να μην αυξηθούν οι εισφορές των εργαζόμενων, αντίθετα να βαίνουν συνεχώς μειούμενες ως την πλήρη κατάργησή τους, να μην τεθούν εκτός του ΕΔΟΕΑΠ οι άνεργοι,</w:t>
      </w:r>
      <w:r>
        <w:rPr>
          <w:rFonts w:eastAsia="Times New Roman"/>
          <w:szCs w:val="24"/>
        </w:rPr>
        <w:t xml:space="preserve"> να επιστραφούν όλα τα «κλεμμένα» από το «κούρεμα» και όλα τα </w:t>
      </w:r>
      <w:proofErr w:type="spellStart"/>
      <w:r>
        <w:rPr>
          <w:rFonts w:eastAsia="Times New Roman"/>
          <w:szCs w:val="24"/>
        </w:rPr>
        <w:t>χρωστούμενα</w:t>
      </w:r>
      <w:proofErr w:type="spellEnd"/>
      <w:r>
        <w:rPr>
          <w:rFonts w:eastAsia="Times New Roman"/>
          <w:szCs w:val="24"/>
        </w:rPr>
        <w:t xml:space="preserve"> των εργοδοτών στον ΕΔΟΕΑΠ και να μην υπάρχουν εργοδότες στο </w:t>
      </w:r>
      <w:r>
        <w:rPr>
          <w:rFonts w:eastAsia="Times New Roman"/>
          <w:szCs w:val="24"/>
        </w:rPr>
        <w:t>δ.</w:t>
      </w:r>
      <w:r>
        <w:rPr>
          <w:rFonts w:eastAsia="Times New Roman"/>
          <w:szCs w:val="24"/>
        </w:rPr>
        <w:t xml:space="preserve"> </w:t>
      </w:r>
      <w:r>
        <w:rPr>
          <w:rFonts w:eastAsia="Times New Roman"/>
          <w:szCs w:val="24"/>
        </w:rPr>
        <w:t>σ</w:t>
      </w:r>
      <w:r>
        <w:rPr>
          <w:rFonts w:eastAsia="Times New Roman"/>
          <w:szCs w:val="24"/>
        </w:rPr>
        <w:t>.</w:t>
      </w:r>
    </w:p>
    <w:p w14:paraId="5FF199CC"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Από αυτή την άποψη, κύριε Πρόεδρε -και ολοκληρώνω με αυτό- το ΚΚΕ ψηφίζει «</w:t>
      </w:r>
      <w:r>
        <w:rPr>
          <w:rFonts w:eastAsia="Times New Roman"/>
          <w:szCs w:val="24"/>
        </w:rPr>
        <w:t>π</w:t>
      </w:r>
      <w:r>
        <w:rPr>
          <w:rFonts w:eastAsia="Times New Roman"/>
          <w:szCs w:val="24"/>
        </w:rPr>
        <w:t xml:space="preserve">αρών», γιατί είμαστε αντίθετοι στο </w:t>
      </w:r>
      <w:r>
        <w:rPr>
          <w:rFonts w:eastAsia="Times New Roman"/>
          <w:szCs w:val="24"/>
        </w:rPr>
        <w:t>σημερινό καθεστώς και είμαστε αντίθετοι και σε αυτό που πάτε να δημιουργήσετε. Και το «</w:t>
      </w:r>
      <w:r>
        <w:rPr>
          <w:rFonts w:eastAsia="Times New Roman"/>
          <w:szCs w:val="24"/>
        </w:rPr>
        <w:t>π</w:t>
      </w:r>
      <w:r>
        <w:rPr>
          <w:rFonts w:eastAsia="Times New Roman"/>
          <w:szCs w:val="24"/>
        </w:rPr>
        <w:t>αρών» το δικό μας σημαίνει ναι στην πρόταση που καταθέτει το ΚΚΕ, που μπορεί</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να απαντήσει στις ανάγκες των εργαζόμενων</w:t>
      </w:r>
      <w:r>
        <w:rPr>
          <w:rFonts w:eastAsia="Times New Roman"/>
          <w:szCs w:val="24"/>
        </w:rPr>
        <w:t>,</w:t>
      </w:r>
      <w:r>
        <w:rPr>
          <w:rFonts w:eastAsia="Times New Roman"/>
          <w:szCs w:val="24"/>
        </w:rPr>
        <w:t xml:space="preserve"> όσον αφορά την θωράκιση των ασφαλισ</w:t>
      </w:r>
      <w:r>
        <w:rPr>
          <w:rFonts w:eastAsia="Times New Roman"/>
          <w:szCs w:val="24"/>
        </w:rPr>
        <w:t>τικών και συνταξιοδοτικών τους δικαιωμάτων.</w:t>
      </w:r>
    </w:p>
    <w:p w14:paraId="5FF199CD" w14:textId="77777777" w:rsidR="00BA0105" w:rsidRDefault="00C470DB">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w:t>
      </w:r>
      <w:r>
        <w:rPr>
          <w:rFonts w:eastAsia="Times New Roman" w:cs="Times New Roman"/>
        </w:rPr>
        <w:t xml:space="preserve">υσας «ΕΛΕΥΘΕΡΙΟΣ ΒΕΝΙΖΕΛΟΣ» και ενημερώθηκαν για την ιστορία του κτηρίου και τον τρόπο οργάνωσης και λειτουργίας της Βουλής, σαράντα τέσσερις μαθήτριες και μαθητές και δύο εκπαιδευτικοί συνοδοί τους από το Γυμνάσιο Παραλίας Καλαμάτας. </w:t>
      </w:r>
    </w:p>
    <w:p w14:paraId="5FF199CE" w14:textId="77777777" w:rsidR="00BA0105" w:rsidRDefault="00C470DB">
      <w:pPr>
        <w:spacing w:line="600" w:lineRule="auto"/>
        <w:ind w:left="360" w:firstLine="360"/>
        <w:contextualSpacing/>
        <w:jc w:val="both"/>
        <w:rPr>
          <w:rFonts w:eastAsia="Times New Roman" w:cs="Times New Roman"/>
        </w:rPr>
      </w:pPr>
      <w:r>
        <w:rPr>
          <w:rFonts w:eastAsia="Times New Roman" w:cs="Times New Roman"/>
        </w:rPr>
        <w:t>Η Βουλή τούς καλωσορ</w:t>
      </w:r>
      <w:r>
        <w:rPr>
          <w:rFonts w:eastAsia="Times New Roman" w:cs="Times New Roman"/>
        </w:rPr>
        <w:t xml:space="preserve">ίζει. </w:t>
      </w:r>
    </w:p>
    <w:p w14:paraId="5FF199CF" w14:textId="77777777" w:rsidR="00BA0105" w:rsidRDefault="00C470DB">
      <w:pPr>
        <w:spacing w:line="600" w:lineRule="auto"/>
        <w:ind w:firstLine="709"/>
        <w:contextualSpacing/>
        <w:jc w:val="center"/>
        <w:rPr>
          <w:rFonts w:eastAsia="Times New Roman" w:cs="Times New Roman"/>
        </w:rPr>
      </w:pPr>
      <w:r>
        <w:rPr>
          <w:rFonts w:eastAsia="Times New Roman" w:cs="Times New Roman"/>
        </w:rPr>
        <w:t>(Χειροκροτήματα απ’ όλες τις πτέρυγες της Βουλής)</w:t>
      </w:r>
    </w:p>
    <w:p w14:paraId="5FF199D0" w14:textId="77777777" w:rsidR="00BA0105" w:rsidRDefault="00C470DB">
      <w:pPr>
        <w:spacing w:line="600" w:lineRule="auto"/>
        <w:ind w:left="360" w:firstLine="360"/>
        <w:contextualSpacing/>
        <w:jc w:val="both"/>
        <w:rPr>
          <w:rFonts w:eastAsia="Times New Roman" w:cs="Times New Roman"/>
        </w:rPr>
      </w:pPr>
      <w:r>
        <w:rPr>
          <w:rFonts w:eastAsia="Times New Roman" w:cs="Times New Roman"/>
        </w:rPr>
        <w:t>Τον λόγο έχει ο κ. Λαζαρίδης.</w:t>
      </w:r>
    </w:p>
    <w:p w14:paraId="5FF199D1" w14:textId="77777777" w:rsidR="00BA0105" w:rsidRDefault="00C470DB">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Σας ευχαριστώ, κύριε Πρόεδρε.</w:t>
      </w:r>
    </w:p>
    <w:p w14:paraId="5FF199D2"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Η Αντιπολίτευση για άλλη μια φορά στη γνωστή τακτική της, αντιπολίτευση για την αντιπολίτευση, χωρίς καμμία διάθεση για</w:t>
      </w:r>
      <w:r>
        <w:rPr>
          <w:rFonts w:eastAsia="Times New Roman"/>
          <w:szCs w:val="24"/>
        </w:rPr>
        <w:t xml:space="preserve"> γόνιμη κριτική και διάλογο. Βέβαια τώρα τελεί και κάτω από μια κατάσταση πανικού, γιατί βλέπετε αποκαλύπτονται διάφορα πράγματα. </w:t>
      </w:r>
    </w:p>
    <w:p w14:paraId="5FF199D3" w14:textId="77777777" w:rsidR="00BA0105" w:rsidRDefault="00C470DB">
      <w:pPr>
        <w:spacing w:line="600" w:lineRule="auto"/>
        <w:ind w:firstLine="720"/>
        <w:contextualSpacing/>
        <w:jc w:val="both"/>
        <w:rPr>
          <w:rFonts w:eastAsia="Times New Roman"/>
          <w:szCs w:val="24"/>
        </w:rPr>
      </w:pPr>
      <w:r>
        <w:rPr>
          <w:rFonts w:eastAsia="Times New Roman"/>
          <w:szCs w:val="24"/>
        </w:rPr>
        <w:t>Συγκεκριμένα αποκαλύπτονται τώρα</w:t>
      </w:r>
      <w:r>
        <w:rPr>
          <w:rFonts w:eastAsia="Times New Roman"/>
          <w:szCs w:val="24"/>
        </w:rPr>
        <w:t>,</w:t>
      </w:r>
      <w:r>
        <w:rPr>
          <w:rFonts w:eastAsia="Times New Roman"/>
          <w:szCs w:val="24"/>
        </w:rPr>
        <w:t xml:space="preserve"> ποια πρόσωπα είναι σε μεγάλες </w:t>
      </w:r>
      <w:r>
        <w:rPr>
          <w:rFonts w:eastAsia="Times New Roman"/>
          <w:szCs w:val="24"/>
          <w:lang w:val="en-US"/>
        </w:rPr>
        <w:t>offshore</w:t>
      </w:r>
      <w:r>
        <w:rPr>
          <w:rFonts w:eastAsia="Times New Roman"/>
          <w:szCs w:val="24"/>
        </w:rPr>
        <w:t xml:space="preserve"> εταιρείες με στόχο την αποφυγή των φορολογικών υποχρ</w:t>
      </w:r>
      <w:r>
        <w:rPr>
          <w:rFonts w:eastAsia="Times New Roman"/>
          <w:szCs w:val="24"/>
        </w:rPr>
        <w:t>εώσεων επιχειρηματιών και -ω του θαύματος- μέσα σε όλες τις λίστες φιγουράρουν προβεβλημένα πρόσωπα της Αντιπολίτευσης και κυρίως της Αξιωματικής Αντιπολίτευσης. Οπότε σου λέει: «Τώρα τι να κάνουμε; Να αρχίσουμε τα πυρά αντιπερισπασμού, να πιάσουμε το θέμα</w:t>
      </w:r>
      <w:r>
        <w:rPr>
          <w:rFonts w:eastAsia="Times New Roman"/>
          <w:szCs w:val="24"/>
        </w:rPr>
        <w:t xml:space="preserve"> </w:t>
      </w:r>
      <w:proofErr w:type="spellStart"/>
      <w:r>
        <w:rPr>
          <w:rFonts w:eastAsia="Times New Roman"/>
          <w:szCs w:val="24"/>
        </w:rPr>
        <w:t>Κουφοντίνα</w:t>
      </w:r>
      <w:proofErr w:type="spellEnd"/>
      <w:r>
        <w:rPr>
          <w:rFonts w:eastAsia="Times New Roman"/>
          <w:szCs w:val="24"/>
        </w:rPr>
        <w:t>, οπότε να αποπροσανατολίσουμε την κοινή γνώμη».</w:t>
      </w:r>
    </w:p>
    <w:p w14:paraId="5FF199D4" w14:textId="77777777" w:rsidR="00BA0105" w:rsidRDefault="00C470DB">
      <w:pPr>
        <w:spacing w:line="600" w:lineRule="auto"/>
        <w:ind w:firstLine="720"/>
        <w:contextualSpacing/>
        <w:jc w:val="both"/>
        <w:rPr>
          <w:rFonts w:eastAsia="Times New Roman"/>
          <w:szCs w:val="24"/>
        </w:rPr>
      </w:pPr>
      <w:r>
        <w:rPr>
          <w:rFonts w:eastAsia="Times New Roman"/>
          <w:szCs w:val="24"/>
        </w:rPr>
        <w:t>Εγώ προσωπικά και το κόμμα μου, όπως δήλωσε ο Πρόεδρός μας, πολιτικά διαφωνούμε. Βεβαίως. Αλλά το νομικό πλαίσιο...</w:t>
      </w:r>
    </w:p>
    <w:p w14:paraId="5FF199D5" w14:textId="77777777" w:rsidR="00BA0105" w:rsidRDefault="00C470DB">
      <w:pPr>
        <w:spacing w:line="600" w:lineRule="auto"/>
        <w:ind w:firstLine="720"/>
        <w:contextualSpacing/>
        <w:jc w:val="both"/>
        <w:rPr>
          <w:rFonts w:eastAsia="Times New Roman"/>
          <w:b/>
          <w:szCs w:val="24"/>
        </w:rPr>
      </w:pPr>
      <w:r>
        <w:rPr>
          <w:rFonts w:eastAsia="Times New Roman"/>
          <w:b/>
          <w:szCs w:val="24"/>
        </w:rPr>
        <w:t xml:space="preserve">ΙΩΑΝΝΗΣ ΒΡΟΥΤΣΗΣ: </w:t>
      </w:r>
      <w:r>
        <w:rPr>
          <w:rFonts w:eastAsia="Times New Roman"/>
          <w:szCs w:val="24"/>
        </w:rPr>
        <w:t xml:space="preserve">Υπέρ του </w:t>
      </w:r>
      <w:proofErr w:type="spellStart"/>
      <w:r>
        <w:rPr>
          <w:rFonts w:eastAsia="Times New Roman"/>
          <w:szCs w:val="24"/>
        </w:rPr>
        <w:t>Κουφοντίνα</w:t>
      </w:r>
      <w:proofErr w:type="spellEnd"/>
      <w:r>
        <w:rPr>
          <w:rFonts w:eastAsia="Times New Roman"/>
          <w:szCs w:val="24"/>
        </w:rPr>
        <w:t xml:space="preserve"> είστε!</w:t>
      </w:r>
    </w:p>
    <w:p w14:paraId="5FF199D6" w14:textId="77777777" w:rsidR="00BA0105" w:rsidRDefault="00C470DB">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Δεν διέκοψα εγώ</w:t>
      </w:r>
      <w:r>
        <w:rPr>
          <w:rFonts w:eastAsia="Times New Roman"/>
          <w:szCs w:val="24"/>
        </w:rPr>
        <w:t xml:space="preserve"> κανέναν.</w:t>
      </w:r>
    </w:p>
    <w:p w14:paraId="5FF199D7"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Κύριε συνάδελφε, επιβεβαιώνετε αυτό που είπα προηγουμένως για πανικό. Έχετε τη δυνατότητα, εάν νιώθετε ότι σας προσβάλλω, να ζητήσετε τον λόγο στη συνέχεια και να απαντήσετε. Αυτό δείχνει πανικό. Επιβεβαιώνει αυτό που είπα προηγουμένως. Σας ευχαρ</w:t>
      </w:r>
      <w:r>
        <w:rPr>
          <w:rFonts w:eastAsia="Times New Roman"/>
          <w:szCs w:val="24"/>
        </w:rPr>
        <w:t>ιστώ για την επιβεβαίωση.</w:t>
      </w:r>
    </w:p>
    <w:p w14:paraId="5FF199D8"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Όσον αφορά για την άδεια του </w:t>
      </w:r>
      <w:proofErr w:type="spellStart"/>
      <w:r>
        <w:rPr>
          <w:rFonts w:eastAsia="Times New Roman"/>
          <w:szCs w:val="24"/>
        </w:rPr>
        <w:t>Κουφοντίνα</w:t>
      </w:r>
      <w:proofErr w:type="spellEnd"/>
      <w:r>
        <w:rPr>
          <w:rFonts w:eastAsia="Times New Roman"/>
          <w:szCs w:val="24"/>
        </w:rPr>
        <w:t>,</w:t>
      </w:r>
      <w:r>
        <w:rPr>
          <w:rFonts w:eastAsia="Times New Roman"/>
          <w:szCs w:val="24"/>
        </w:rPr>
        <w:t xml:space="preserve"> δεν αποφασίζει η Κυβέρνηση για το ποιος θα πάρει άδεια. Το ξέρετε πολύ καλά ότι αποφασίζει το </w:t>
      </w:r>
      <w:r>
        <w:rPr>
          <w:rFonts w:eastAsia="Times New Roman"/>
          <w:szCs w:val="24"/>
        </w:rPr>
        <w:t>δ</w:t>
      </w:r>
      <w:r>
        <w:rPr>
          <w:rFonts w:eastAsia="Times New Roman"/>
          <w:szCs w:val="24"/>
        </w:rPr>
        <w:t xml:space="preserve">ικαστικό </w:t>
      </w:r>
      <w:r>
        <w:rPr>
          <w:rFonts w:eastAsia="Times New Roman"/>
          <w:szCs w:val="24"/>
        </w:rPr>
        <w:t>σ</w:t>
      </w:r>
      <w:r>
        <w:rPr>
          <w:rFonts w:eastAsia="Times New Roman"/>
          <w:szCs w:val="24"/>
        </w:rPr>
        <w:t>υμβούλιο των φυλακών. Δηλαδή τι θέλετε; Να παρέμβει η Κυβέρνηση; Από τη μια μιλάμε γ</w:t>
      </w:r>
      <w:r>
        <w:rPr>
          <w:rFonts w:eastAsia="Times New Roman"/>
          <w:szCs w:val="24"/>
        </w:rPr>
        <w:t xml:space="preserve">ια την ανεξαρτησία της </w:t>
      </w:r>
      <w:r>
        <w:rPr>
          <w:rFonts w:eastAsia="Times New Roman"/>
          <w:szCs w:val="24"/>
        </w:rPr>
        <w:t>δ</w:t>
      </w:r>
      <w:r>
        <w:rPr>
          <w:rFonts w:eastAsia="Times New Roman"/>
          <w:szCs w:val="24"/>
        </w:rPr>
        <w:t>ικαιοσύνης και από την άλλη εσείς ζητάτε να παρέμβει η Κυβέρνηση;</w:t>
      </w:r>
    </w:p>
    <w:p w14:paraId="5FF199D9" w14:textId="77777777" w:rsidR="00BA0105" w:rsidRDefault="00C470DB">
      <w:pPr>
        <w:spacing w:line="600" w:lineRule="auto"/>
        <w:ind w:firstLine="720"/>
        <w:contextualSpacing/>
        <w:jc w:val="both"/>
        <w:rPr>
          <w:rFonts w:eastAsia="Times New Roman"/>
          <w:szCs w:val="24"/>
        </w:rPr>
      </w:pPr>
      <w:r>
        <w:rPr>
          <w:rFonts w:eastAsia="Times New Roman"/>
          <w:szCs w:val="24"/>
        </w:rPr>
        <w:t>Φαίνεται ότι αυτά κάνατε εσείς, δηλαδή</w:t>
      </w:r>
      <w:r>
        <w:rPr>
          <w:rFonts w:eastAsia="Times New Roman"/>
          <w:szCs w:val="24"/>
        </w:rPr>
        <w:t>,</w:t>
      </w:r>
      <w:r>
        <w:rPr>
          <w:rFonts w:eastAsia="Times New Roman"/>
          <w:szCs w:val="24"/>
        </w:rPr>
        <w:t xml:space="preserve"> όταν μιλούσατε για ανεξαρτησία της </w:t>
      </w:r>
      <w:r>
        <w:rPr>
          <w:rFonts w:eastAsia="Times New Roman"/>
          <w:szCs w:val="24"/>
        </w:rPr>
        <w:t>δ</w:t>
      </w:r>
      <w:r>
        <w:rPr>
          <w:rFonts w:eastAsia="Times New Roman"/>
          <w:szCs w:val="24"/>
        </w:rPr>
        <w:t>ικαιοσύνης αυτό εννοούσατε, τις όποιες παρεμβάσεις κάνατε εσείς. Αυτή η Κυβέρνηση δεν παρε</w:t>
      </w:r>
      <w:r>
        <w:rPr>
          <w:rFonts w:eastAsia="Times New Roman"/>
          <w:szCs w:val="24"/>
        </w:rPr>
        <w:t xml:space="preserve">μβαίνει στη </w:t>
      </w:r>
      <w:r>
        <w:rPr>
          <w:rFonts w:eastAsia="Times New Roman"/>
          <w:szCs w:val="24"/>
        </w:rPr>
        <w:t>δ</w:t>
      </w:r>
      <w:r>
        <w:rPr>
          <w:rFonts w:eastAsia="Times New Roman"/>
          <w:szCs w:val="24"/>
        </w:rPr>
        <w:t xml:space="preserve">ικαιοσύνη, σέβεται την ανεξαρτησία της </w:t>
      </w:r>
      <w:r>
        <w:rPr>
          <w:rFonts w:eastAsia="Times New Roman"/>
          <w:szCs w:val="24"/>
        </w:rPr>
        <w:t>δ</w:t>
      </w:r>
      <w:r>
        <w:rPr>
          <w:rFonts w:eastAsia="Times New Roman"/>
          <w:szCs w:val="24"/>
        </w:rPr>
        <w:t xml:space="preserve">ικαιοσύνης και αυτή είναι που αποφάσισε ότι δικαιούται άδεια ο </w:t>
      </w:r>
      <w:proofErr w:type="spellStart"/>
      <w:r>
        <w:rPr>
          <w:rFonts w:eastAsia="Times New Roman"/>
          <w:szCs w:val="24"/>
        </w:rPr>
        <w:t>Κουφοντίνας</w:t>
      </w:r>
      <w:proofErr w:type="spellEnd"/>
      <w:r>
        <w:rPr>
          <w:rFonts w:eastAsia="Times New Roman"/>
          <w:szCs w:val="24"/>
        </w:rPr>
        <w:t>.</w:t>
      </w:r>
    </w:p>
    <w:p w14:paraId="5FF199DA"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Μάλιστα -εδώ τώρα έχω και ένα στοιχείο επιπλέον, που μου ήρθε πριν λίγο-υπήρξε ομόφωνη απόφαση στο </w:t>
      </w:r>
      <w:r>
        <w:rPr>
          <w:rFonts w:eastAsia="Times New Roman"/>
          <w:szCs w:val="24"/>
        </w:rPr>
        <w:t>α</w:t>
      </w:r>
      <w:r>
        <w:rPr>
          <w:rFonts w:eastAsia="Times New Roman"/>
          <w:szCs w:val="24"/>
        </w:rPr>
        <w:t xml:space="preserve">ρμόδιο </w:t>
      </w:r>
      <w:r>
        <w:rPr>
          <w:rFonts w:eastAsia="Times New Roman"/>
          <w:szCs w:val="24"/>
        </w:rPr>
        <w:t>σ</w:t>
      </w:r>
      <w:r>
        <w:rPr>
          <w:rFonts w:eastAsia="Times New Roman"/>
          <w:szCs w:val="24"/>
        </w:rPr>
        <w:t xml:space="preserve">υμβούλιο των </w:t>
      </w:r>
      <w:r>
        <w:rPr>
          <w:rFonts w:eastAsia="Times New Roman"/>
          <w:szCs w:val="24"/>
        </w:rPr>
        <w:t>φ</w:t>
      </w:r>
      <w:r>
        <w:rPr>
          <w:rFonts w:eastAsia="Times New Roman"/>
          <w:szCs w:val="24"/>
        </w:rPr>
        <w:t xml:space="preserve">υλακών Κορυδαλλού και με τη σύμφωνη γνώμη του συμμετέχοντος σε αυτό </w:t>
      </w:r>
      <w:r>
        <w:rPr>
          <w:rFonts w:eastAsia="Times New Roman"/>
          <w:szCs w:val="24"/>
        </w:rPr>
        <w:t>α</w:t>
      </w:r>
      <w:r>
        <w:rPr>
          <w:rFonts w:eastAsia="Times New Roman"/>
          <w:szCs w:val="24"/>
        </w:rPr>
        <w:t xml:space="preserve">ντιεισαγγελέα </w:t>
      </w:r>
      <w:r>
        <w:rPr>
          <w:rFonts w:eastAsia="Times New Roman"/>
          <w:szCs w:val="24"/>
        </w:rPr>
        <w:t>ε</w:t>
      </w:r>
      <w:r>
        <w:rPr>
          <w:rFonts w:eastAsia="Times New Roman"/>
          <w:szCs w:val="24"/>
        </w:rPr>
        <w:t xml:space="preserve">φετών. Δηλαδή εσείς </w:t>
      </w:r>
      <w:r>
        <w:rPr>
          <w:rFonts w:eastAsia="Times New Roman"/>
          <w:szCs w:val="24"/>
        </w:rPr>
        <w:lastRenderedPageBreak/>
        <w:t xml:space="preserve">είστε εναντίον αυτών των ανθρώπων. Δηλαδή, τι έπρεπε; Να παρέμβει η Κυβέρνηση; Είναι δυνατόν; Τι είναι αυτά που λέτε; </w:t>
      </w:r>
    </w:p>
    <w:p w14:paraId="5FF199DB" w14:textId="77777777" w:rsidR="00BA0105" w:rsidRDefault="00C470DB">
      <w:pPr>
        <w:spacing w:line="600" w:lineRule="auto"/>
        <w:ind w:firstLine="720"/>
        <w:contextualSpacing/>
        <w:jc w:val="both"/>
        <w:rPr>
          <w:rFonts w:eastAsia="Times New Roman"/>
          <w:b/>
          <w:szCs w:val="24"/>
        </w:rPr>
      </w:pPr>
      <w:r>
        <w:rPr>
          <w:rFonts w:eastAsia="Times New Roman"/>
          <w:szCs w:val="24"/>
        </w:rPr>
        <w:t xml:space="preserve">Έχω άλλη δήλωση τώρα. Ο </w:t>
      </w:r>
      <w:proofErr w:type="spellStart"/>
      <w:r>
        <w:rPr>
          <w:rFonts w:eastAsia="Times New Roman"/>
          <w:szCs w:val="24"/>
        </w:rPr>
        <w:t>Κουφοντίν</w:t>
      </w:r>
      <w:r>
        <w:rPr>
          <w:rFonts w:eastAsia="Times New Roman"/>
          <w:szCs w:val="24"/>
        </w:rPr>
        <w:t>ας</w:t>
      </w:r>
      <w:proofErr w:type="spellEnd"/>
      <w:r>
        <w:rPr>
          <w:rFonts w:eastAsia="Times New Roman"/>
          <w:szCs w:val="24"/>
        </w:rPr>
        <w:t xml:space="preserve"> δικαιούται άδεια, λέει η Ομοσπονδία Σωφρονιστικών Υπαλλήλων Ελλάδος. </w:t>
      </w:r>
    </w:p>
    <w:p w14:paraId="5FF199D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Λ</w:t>
      </w:r>
      <w:r>
        <w:rPr>
          <w:rFonts w:eastAsia="Times New Roman" w:cs="Times New Roman"/>
          <w:szCs w:val="24"/>
        </w:rPr>
        <w:t xml:space="preserve">έει μάλιστα η </w:t>
      </w:r>
      <w:r>
        <w:rPr>
          <w:rFonts w:eastAsia="Times New Roman" w:cs="Times New Roman"/>
          <w:szCs w:val="24"/>
        </w:rPr>
        <w:t>ο</w:t>
      </w:r>
      <w:r>
        <w:rPr>
          <w:rFonts w:eastAsia="Times New Roman" w:cs="Times New Roman"/>
          <w:szCs w:val="24"/>
        </w:rPr>
        <w:t xml:space="preserve">μοσπονδία, σας το διαβάζω αυτολεξεί: «Ο Δημήτρης </w:t>
      </w:r>
      <w:proofErr w:type="spellStart"/>
      <w:r>
        <w:rPr>
          <w:rFonts w:eastAsia="Times New Roman" w:cs="Times New Roman"/>
          <w:szCs w:val="24"/>
        </w:rPr>
        <w:t>Κουφοντίνας</w:t>
      </w:r>
      <w:proofErr w:type="spellEnd"/>
      <w:r>
        <w:rPr>
          <w:rFonts w:eastAsia="Times New Roman" w:cs="Times New Roman"/>
          <w:szCs w:val="24"/>
        </w:rPr>
        <w:t xml:space="preserve"> πήρε μία άδεια την οποία δικαιούται». Αυτό αναφέρει σε ανακοίνωσή της η Ομοσπονδία Σωφρονιστικών Υπαλλήλων</w:t>
      </w:r>
      <w:r>
        <w:rPr>
          <w:rFonts w:eastAsia="Times New Roman" w:cs="Times New Roman"/>
          <w:szCs w:val="24"/>
        </w:rPr>
        <w:t xml:space="preserve"> Ελλάδας, σημειώνοντας, προσέξτε εδώ, κύριοι συνάδελφοι, ότι θα την είχε πάρει νωρίτερα</w:t>
      </w:r>
      <w:r>
        <w:rPr>
          <w:rFonts w:eastAsia="Times New Roman" w:cs="Times New Roman"/>
          <w:szCs w:val="24"/>
        </w:rPr>
        <w:t>,</w:t>
      </w:r>
      <w:r>
        <w:rPr>
          <w:rFonts w:eastAsia="Times New Roman" w:cs="Times New Roman"/>
          <w:szCs w:val="24"/>
        </w:rPr>
        <w:t xml:space="preserve"> εάν δεν είχε παραβιάσει την άδειά του ο Χριστόδουλος Ξηρός. Αυτό είναι το νομικό πλαίσιο το οποίο εσείς είχατε διαμορφώσει και πήρε και ο Ξηρός άδεια και παίρνει τώρα </w:t>
      </w:r>
      <w:r>
        <w:rPr>
          <w:rFonts w:eastAsia="Times New Roman" w:cs="Times New Roman"/>
          <w:szCs w:val="24"/>
        </w:rPr>
        <w:t xml:space="preserve">άδεια και ο </w:t>
      </w:r>
      <w:proofErr w:type="spellStart"/>
      <w:r>
        <w:rPr>
          <w:rFonts w:eastAsia="Times New Roman" w:cs="Times New Roman"/>
          <w:szCs w:val="24"/>
        </w:rPr>
        <w:t>Κουφοντίνας</w:t>
      </w:r>
      <w:proofErr w:type="spellEnd"/>
      <w:r>
        <w:rPr>
          <w:rFonts w:eastAsia="Times New Roman" w:cs="Times New Roman"/>
          <w:szCs w:val="24"/>
        </w:rPr>
        <w:t>.</w:t>
      </w:r>
    </w:p>
    <w:p w14:paraId="5FF199D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Συνεχίζω τώρα. Έχω χρόνο, θα μιλήσω για το νομοσχέδιο, κύριε Πρόεδρε. Κυρίες και κύριοι συνάδελφοι, με την εφαρμογή της κοινοτικής </w:t>
      </w:r>
      <w:r>
        <w:rPr>
          <w:rFonts w:eastAsia="Times New Roman" w:cs="Times New Roman"/>
          <w:szCs w:val="24"/>
        </w:rPr>
        <w:t>ο</w:t>
      </w:r>
      <w:r>
        <w:rPr>
          <w:rFonts w:eastAsia="Times New Roman" w:cs="Times New Roman"/>
          <w:szCs w:val="24"/>
        </w:rPr>
        <w:t xml:space="preserve">δηγίας 88/2003, στη βάση της δωδεκάωρης ενεργού εφημερίας, της δωδεκάωρης ημερήσιας ανάπαυσης, της </w:t>
      </w:r>
      <w:r>
        <w:rPr>
          <w:rFonts w:eastAsia="Times New Roman" w:cs="Times New Roman"/>
          <w:szCs w:val="24"/>
        </w:rPr>
        <w:t xml:space="preserve">εβδομαδιαίας ανάπαυσης είκοσι τεσσάρων τουλάχιστον ωρών χωρίς διακοπή ή του ρεπό και της αξιοποίησης και των άλλων μορφών εφημερίας, της ετοιμότητας της μεικτής, δίνεται η δυνατότητα στα νοσοκομεία και στις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lastRenderedPageBreak/>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γείας</w:t>
      </w:r>
      <w:r>
        <w:rPr>
          <w:rFonts w:eastAsia="Times New Roman" w:cs="Times New Roman"/>
          <w:szCs w:val="24"/>
        </w:rPr>
        <w:t>,</w:t>
      </w:r>
      <w:r>
        <w:rPr>
          <w:rFonts w:eastAsia="Times New Roman" w:cs="Times New Roman"/>
          <w:szCs w:val="24"/>
        </w:rPr>
        <w:t xml:space="preserve"> να εξασφαλ</w:t>
      </w:r>
      <w:r>
        <w:rPr>
          <w:rFonts w:eastAsia="Times New Roman" w:cs="Times New Roman"/>
          <w:szCs w:val="24"/>
        </w:rPr>
        <w:t xml:space="preserve">ίσουν σταδιακά ανθρώπινες συνθήκες εφημέρευσης για τους γιατρούς, οργάνωση των εκπαιδευτικών προγραμμάτων τους και κάλυψη των λειτουργικών αναγκών τους. </w:t>
      </w:r>
    </w:p>
    <w:p w14:paraId="5FF199D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Ασκείτε κριτική ότι έγινε καθυστερημένα, αλλά ήταν μια μεγάλη εκκρεμότητα την οποία η χώρα μας δεν είχ</w:t>
      </w:r>
      <w:r>
        <w:rPr>
          <w:rFonts w:eastAsia="Times New Roman" w:cs="Times New Roman"/>
          <w:szCs w:val="24"/>
        </w:rPr>
        <w:t>ε αντιμετωπίσει εδώ και πάρα πολλά χρόνια, την εναρμόνιση</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του νομοθετικού μας πλαισίου σε ένα καθεστώς το οποίο προστατεύει την εργασία και βάζει ανώτατο όριο εβδομαδιαίας εργασίας, ειδικά για τους γιατρούς, γιατί αναγνωρίζουν και τα ευρωπαϊκά όργ</w:t>
      </w:r>
      <w:r>
        <w:rPr>
          <w:rFonts w:eastAsia="Times New Roman" w:cs="Times New Roman"/>
          <w:szCs w:val="24"/>
        </w:rPr>
        <w:t>ανα και το Ευρωπαϊκό Δικαστήριο ότι είναι μια επαγγελματική ομάδα</w:t>
      </w:r>
      <w:r>
        <w:rPr>
          <w:rFonts w:eastAsia="Times New Roman" w:cs="Times New Roman"/>
          <w:szCs w:val="24"/>
        </w:rPr>
        <w:t>,</w:t>
      </w:r>
      <w:r>
        <w:rPr>
          <w:rFonts w:eastAsia="Times New Roman" w:cs="Times New Roman"/>
          <w:szCs w:val="24"/>
        </w:rPr>
        <w:t xml:space="preserve"> η οποία καταπονείται κατά την άσκηση του έργου τους. Άρα κρίνεται ως αναγκαία η επείγουσα νομοθέτηση. </w:t>
      </w:r>
    </w:p>
    <w:p w14:paraId="5FF199D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Το παρόν σχέδιο νόμου αποσκοπεί σε νομοθετικές ρυθμίσεις εναρμόνισης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σε κ</w:t>
      </w:r>
      <w:r>
        <w:rPr>
          <w:rFonts w:eastAsia="Times New Roman" w:cs="Times New Roman"/>
          <w:szCs w:val="24"/>
        </w:rPr>
        <w:t xml:space="preserve">υβερνητικές παρεμβάσεις υλοποίησης των προϋποθέσεων για την εφαρμογή της </w:t>
      </w:r>
      <w:r>
        <w:rPr>
          <w:rFonts w:eastAsia="Times New Roman" w:cs="Times New Roman"/>
          <w:szCs w:val="24"/>
        </w:rPr>
        <w:t>ο</w:t>
      </w:r>
      <w:r>
        <w:rPr>
          <w:rFonts w:eastAsia="Times New Roman" w:cs="Times New Roman"/>
          <w:szCs w:val="24"/>
        </w:rPr>
        <w:t xml:space="preserve">δηγίας στο πρόγραμμα εφημεριών όλων των νοσοκομείων της χώρας και των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γείας. Αφορούν στη στελέχωση των νοσοκομείων, που θα εξασφαλίζει τη δυνατότητα γ</w:t>
      </w:r>
      <w:r>
        <w:rPr>
          <w:rFonts w:eastAsia="Times New Roman" w:cs="Times New Roman"/>
          <w:szCs w:val="24"/>
        </w:rPr>
        <w:t xml:space="preserve">ια σαράντα οχτώ ώρες εργασίας την εβδομάδα των γιατρών του </w:t>
      </w:r>
      <w:r>
        <w:rPr>
          <w:rFonts w:eastAsia="Times New Roman" w:cs="Times New Roman"/>
          <w:szCs w:val="24"/>
        </w:rPr>
        <w:lastRenderedPageBreak/>
        <w:t>ΕΣΥ, αλλά και των πανεπιστημιακών, των γιατρών υπηρεσίας υπαίθρου, των ειδικευόμενων γιατρών και των οδοντιάτρων, που με οποιαδήποτε σχέση προσφέρουν υπηρεσίες στα νοσοκομεία του ΕΣΥ και στις δημόσ</w:t>
      </w:r>
      <w:r>
        <w:rPr>
          <w:rFonts w:eastAsia="Times New Roman" w:cs="Times New Roman"/>
          <w:szCs w:val="24"/>
        </w:rPr>
        <w:t xml:space="preserve">ιες μονάδες πρωτοβάθμιας φροντίδας υγείας, των γιατρών του ΕΚΑΒ, του </w:t>
      </w:r>
      <w:r>
        <w:rPr>
          <w:rFonts w:eastAsia="Times New Roman" w:cs="Times New Roman"/>
          <w:szCs w:val="24"/>
        </w:rPr>
        <w:t>«</w:t>
      </w:r>
      <w:r>
        <w:rPr>
          <w:rFonts w:eastAsia="Times New Roman" w:cs="Times New Roman"/>
          <w:szCs w:val="24"/>
        </w:rPr>
        <w:t>Π</w:t>
      </w:r>
      <w:r>
        <w:rPr>
          <w:rFonts w:eastAsia="Times New Roman" w:cs="Times New Roman"/>
          <w:szCs w:val="24"/>
        </w:rPr>
        <w:t>απαγεωργίου»</w:t>
      </w:r>
      <w:r>
        <w:rPr>
          <w:rFonts w:eastAsia="Times New Roman" w:cs="Times New Roman"/>
          <w:szCs w:val="24"/>
        </w:rPr>
        <w:t xml:space="preserve">, του </w:t>
      </w:r>
      <w:r>
        <w:rPr>
          <w:rFonts w:eastAsia="Times New Roman" w:cs="Times New Roman"/>
          <w:szCs w:val="24"/>
        </w:rPr>
        <w:t>«</w:t>
      </w:r>
      <w:r>
        <w:rPr>
          <w:rFonts w:eastAsia="Times New Roman" w:cs="Times New Roman"/>
          <w:szCs w:val="24"/>
        </w:rPr>
        <w:t>Ω</w:t>
      </w:r>
      <w:r>
        <w:rPr>
          <w:rFonts w:eastAsia="Times New Roman" w:cs="Times New Roman"/>
          <w:szCs w:val="24"/>
        </w:rPr>
        <w:t>νασείου»</w:t>
      </w:r>
      <w:r>
        <w:rPr>
          <w:rFonts w:eastAsia="Times New Roman" w:cs="Times New Roman"/>
          <w:szCs w:val="24"/>
        </w:rPr>
        <w:t xml:space="preserve">. </w:t>
      </w:r>
    </w:p>
    <w:p w14:paraId="5FF199E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Στη βάση της </w:t>
      </w:r>
      <w:r>
        <w:rPr>
          <w:rFonts w:eastAsia="Times New Roman" w:cs="Times New Roman"/>
          <w:szCs w:val="24"/>
        </w:rPr>
        <w:t>ο</w:t>
      </w:r>
      <w:r>
        <w:rPr>
          <w:rFonts w:eastAsia="Times New Roman" w:cs="Times New Roman"/>
          <w:szCs w:val="24"/>
        </w:rPr>
        <w:t xml:space="preserve">δηγίας το Υπουργείο Υγείας, οι </w:t>
      </w:r>
      <w:r>
        <w:rPr>
          <w:rFonts w:eastAsia="Times New Roman" w:cs="Times New Roman"/>
          <w:szCs w:val="24"/>
        </w:rPr>
        <w:t>υ</w:t>
      </w:r>
      <w:r>
        <w:rPr>
          <w:rFonts w:eastAsia="Times New Roman" w:cs="Times New Roman"/>
          <w:szCs w:val="24"/>
        </w:rPr>
        <w:t xml:space="preserve">γειονομικές </w:t>
      </w:r>
      <w:r>
        <w:rPr>
          <w:rFonts w:eastAsia="Times New Roman" w:cs="Times New Roman"/>
          <w:szCs w:val="24"/>
        </w:rPr>
        <w:t>π</w:t>
      </w:r>
      <w:r>
        <w:rPr>
          <w:rFonts w:eastAsia="Times New Roman" w:cs="Times New Roman"/>
          <w:szCs w:val="24"/>
        </w:rPr>
        <w:t>εριφέρειες, οι διοικήσεις των νοσοκομείων και οι γιατροί, οφείλουν να συνεργαστούν για να οργαν</w:t>
      </w:r>
      <w:r>
        <w:rPr>
          <w:rFonts w:eastAsia="Times New Roman" w:cs="Times New Roman"/>
          <w:szCs w:val="24"/>
        </w:rPr>
        <w:t xml:space="preserve">ώσουν με τον καλύτερο δυνατό τρόπο τα προγράμματα εφημεριών τους και από τον ειδικό αγορητή μας αναφέρθηκαν οι λόγοι στήριξης του νομοσχεδίου και των διατάξεων που φέρνει. </w:t>
      </w:r>
    </w:p>
    <w:p w14:paraId="5FF199E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Στην Αντιπολίτευση να πούμε ότι καλό θα ήταν να στηρίξει τον πολύ σημαντικό ρόλο τη</w:t>
      </w:r>
      <w:r>
        <w:rPr>
          <w:rFonts w:eastAsia="Times New Roman" w:cs="Times New Roman"/>
          <w:szCs w:val="24"/>
        </w:rPr>
        <w:t>ς, με έλεγχο της νομοθετικής διαδικασίας και προτάσεις ουσιαστικές. Βέβαια τις καλύτερες προτάσεις τις κάνει κάποιος</w:t>
      </w:r>
      <w:r>
        <w:rPr>
          <w:rFonts w:eastAsia="Times New Roman" w:cs="Times New Roman"/>
          <w:szCs w:val="24"/>
        </w:rPr>
        <w:t>,</w:t>
      </w:r>
      <w:r>
        <w:rPr>
          <w:rFonts w:eastAsia="Times New Roman" w:cs="Times New Roman"/>
          <w:szCs w:val="24"/>
        </w:rPr>
        <w:t xml:space="preserve"> όταν έχει περάσει πρώτα από τη διαδικασία της αυτοκριτικής, </w:t>
      </w:r>
      <w:proofErr w:type="spellStart"/>
      <w:r>
        <w:rPr>
          <w:rFonts w:eastAsia="Times New Roman" w:cs="Times New Roman"/>
          <w:szCs w:val="24"/>
        </w:rPr>
        <w:t>πόσω</w:t>
      </w:r>
      <w:proofErr w:type="spellEnd"/>
      <w:r>
        <w:rPr>
          <w:rFonts w:eastAsia="Times New Roman" w:cs="Times New Roman"/>
          <w:szCs w:val="24"/>
        </w:rPr>
        <w:t xml:space="preserve"> μάλλον τη στιγμή που τα αποτελέσματα της διαφθοράς στον κλάδο είναι γνωστά και είναι αποτέλεσμα δικό τους. </w:t>
      </w:r>
    </w:p>
    <w:p w14:paraId="5FF199E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Η εκτίναξη των δαπανών των νοσοκομείων την τελευταία δεκαετία, κυρίες και κύριοι, θα έπρεπε να σας απασχολεί, όπως απασχολεί τους χρόνια ταλαιπωρημένους συμπολίτες μας. Το γνωστό όργιο υπερτιμολόγησης των φαρμάκων και των υλικών, που είχαν φθάσει το 600% τ</w:t>
      </w:r>
      <w:r>
        <w:rPr>
          <w:rFonts w:eastAsia="Times New Roman" w:cs="Times New Roman"/>
          <w:szCs w:val="24"/>
        </w:rPr>
        <w:t>ων τιμών των αντίστοιχων ειδών στις ευρωπαϊκές χώρες, θα έπρεπε να σας απασχολεί. Είναι βέβαια και αντικείμενο σχετικής εξεταστικής επιτροπής, αλλά δεν θα επιτρέψουμε τη συνέχιση μιας τακτικής, που έχει γίνει γενικός κανόνας, να παρέχετε κάλυψη στις εκάστο</w:t>
      </w:r>
      <w:r>
        <w:rPr>
          <w:rFonts w:eastAsia="Times New Roman" w:cs="Times New Roman"/>
          <w:szCs w:val="24"/>
        </w:rPr>
        <w:t xml:space="preserve">τε ηγεσίες υγείας και να αποφεύγετε να τοποθετείστε. </w:t>
      </w:r>
    </w:p>
    <w:p w14:paraId="5FF199E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Μπορεί να μην είναι της παρούσης και σχετικό με το σχέδιο νόμου, όμως οι πολιτικές σας έχουν προκαλέσει πληθώρα δυσλειτουργιών, που η σημερινή Κυβέρνηση καλείται να δώσει λύσεις. Θα πρότεινα γόνιμη και </w:t>
      </w:r>
      <w:r>
        <w:rPr>
          <w:rFonts w:eastAsia="Times New Roman" w:cs="Times New Roman"/>
          <w:szCs w:val="24"/>
        </w:rPr>
        <w:t xml:space="preserve">δημιουργική κριτική και περισσότερη αυτοκριτική από εσάς. </w:t>
      </w:r>
    </w:p>
    <w:p w14:paraId="5FF199E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ν θέλετε</w:t>
      </w:r>
      <w:r>
        <w:rPr>
          <w:rFonts w:eastAsia="Times New Roman" w:cs="Times New Roman"/>
          <w:szCs w:val="24"/>
        </w:rPr>
        <w:t>,</w:t>
      </w:r>
      <w:r>
        <w:rPr>
          <w:rFonts w:eastAsia="Times New Roman" w:cs="Times New Roman"/>
          <w:szCs w:val="24"/>
        </w:rPr>
        <w:t xml:space="preserve"> πραγματικά, να ασχοληθείτε και λίγο με τη διερεύνηση ύποπτων συναλλαγών προσώπων, που είχαν ως αποτέλεσμα τον παράνομο πλουτισμό συγκεκριμένων ομάδων και σαφή ζημία σε περιουσιακά στοιχε</w:t>
      </w:r>
      <w:r>
        <w:rPr>
          <w:rFonts w:eastAsia="Times New Roman" w:cs="Times New Roman"/>
          <w:szCs w:val="24"/>
        </w:rPr>
        <w:t xml:space="preserve">ία μονάδων υγείας, με κυρίαρχη την περίπτωση του «Ερρίκος Ντυνάν» και άλλων. </w:t>
      </w:r>
    </w:p>
    <w:p w14:paraId="5FF199E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Εάν έπρεπε, λοιπόν, να απαντήσουμε</w:t>
      </w:r>
      <w:r>
        <w:rPr>
          <w:rFonts w:eastAsia="Times New Roman" w:cs="Times New Roman"/>
          <w:szCs w:val="24"/>
        </w:rPr>
        <w:t>,</w:t>
      </w:r>
      <w:r>
        <w:rPr>
          <w:rFonts w:eastAsia="Times New Roman" w:cs="Times New Roman"/>
          <w:szCs w:val="24"/>
        </w:rPr>
        <w:t xml:space="preserve"> γιατί η νομοθέτηση αυτή έρχεται σήμερα, θεωρούμε ότι είναι επειδή οι συνθήκες το επιτρέπουν πια. Ο συνολικός χρόνος εργασίας και εφημερίας των</w:t>
      </w:r>
      <w:r>
        <w:rPr>
          <w:rFonts w:eastAsia="Times New Roman" w:cs="Times New Roman"/>
          <w:szCs w:val="24"/>
        </w:rPr>
        <w:t xml:space="preserve"> γιατρών του Εθνικού Συστήματος Υγείας μπορεί να εξεταστεί σήμερα, κυρίες και κύριοι, που δεν παρουσιάζεται κίνδυνος κλεισίματος κάποιου νοσοκομείου λόγω έλλειψης υλικών ή ανθρώπινου δυναμικού. </w:t>
      </w:r>
    </w:p>
    <w:p w14:paraId="5FF199E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Οι Ανεξάρτητοι Έλληνες στηρίζουμε τη νομοθετική πρόταση του Υ</w:t>
      </w:r>
      <w:r>
        <w:rPr>
          <w:rFonts w:eastAsia="Times New Roman" w:cs="Times New Roman"/>
          <w:szCs w:val="24"/>
        </w:rPr>
        <w:t xml:space="preserve">πουργείου Υγείας. </w:t>
      </w:r>
    </w:p>
    <w:p w14:paraId="5FF199E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FF199E8"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των </w:t>
      </w:r>
      <w:r>
        <w:rPr>
          <w:rFonts w:eastAsia="Times New Roman" w:cs="Times New Roman"/>
          <w:szCs w:val="24"/>
        </w:rPr>
        <w:t>ΑΝΕΛ</w:t>
      </w:r>
      <w:r>
        <w:rPr>
          <w:rFonts w:eastAsia="Times New Roman" w:cs="Times New Roman"/>
          <w:szCs w:val="24"/>
        </w:rPr>
        <w:t>)</w:t>
      </w:r>
    </w:p>
    <w:p w14:paraId="5FF199E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Υπουργέ, έχετε τον λόγο. </w:t>
      </w:r>
    </w:p>
    <w:p w14:paraId="5FF199E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Αγαπητοί συνάδελφοι, κλείνουμε αυτή τη συζήτηση, η οποία όντως έγινε με </w:t>
      </w:r>
      <w:r>
        <w:rPr>
          <w:rFonts w:eastAsia="Times New Roman" w:cs="Times New Roman"/>
          <w:szCs w:val="24"/>
        </w:rPr>
        <w:t>σύντμηση χρόνου, αλλά νομίζω ότι είχαμε το περιθώριο αυτές τις τρεις μέρες</w:t>
      </w:r>
      <w:r>
        <w:rPr>
          <w:rFonts w:eastAsia="Times New Roman" w:cs="Times New Roman"/>
          <w:szCs w:val="24"/>
        </w:rPr>
        <w:t>,</w:t>
      </w:r>
      <w:r>
        <w:rPr>
          <w:rFonts w:eastAsia="Times New Roman" w:cs="Times New Roman"/>
          <w:szCs w:val="24"/>
        </w:rPr>
        <w:t xml:space="preserve"> να κάνουμε μια αναλυτική αναφορά στα ουσιαστικά και κρίσιμα θέματα τα οποία θίγει το νομοσχέδιο. </w:t>
      </w:r>
    </w:p>
    <w:p w14:paraId="5FF199E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Ασκήθηκε μια κριτική περί αιφνιδιασμού. Δεν υπάρχει κανένας αιφνιδιασμός. Η εκκρεμ</w:t>
      </w:r>
      <w:r>
        <w:rPr>
          <w:rFonts w:eastAsia="Times New Roman" w:cs="Times New Roman"/>
          <w:szCs w:val="24"/>
        </w:rPr>
        <w:t xml:space="preserve">ότητα αυτή ήταν γνωστή. Υπήρχε </w:t>
      </w:r>
      <w:r>
        <w:rPr>
          <w:rFonts w:eastAsia="Times New Roman" w:cs="Times New Roman"/>
          <w:szCs w:val="24"/>
        </w:rPr>
        <w:lastRenderedPageBreak/>
        <w:t xml:space="preserve">καταδικαστική απόφαση. Διαπραγματευτήκαμε με την Κομισιόν. Οι διαπραγματεύσεις έληξαν τον Απρίλιο. </w:t>
      </w:r>
      <w:r>
        <w:rPr>
          <w:rFonts w:eastAsia="Times New Roman" w:cs="Times New Roman"/>
          <w:szCs w:val="24"/>
          <w:lang w:val="en-US"/>
        </w:rPr>
        <w:t>T</w:t>
      </w:r>
      <w:r>
        <w:rPr>
          <w:rFonts w:eastAsia="Times New Roman" w:cs="Times New Roman"/>
          <w:szCs w:val="24"/>
        </w:rPr>
        <w:t xml:space="preserve">ον Μάιο ετοιμάσαμε νομοτεχνικά τη ρύθμιση. </w:t>
      </w:r>
      <w:r>
        <w:rPr>
          <w:rFonts w:eastAsia="Times New Roman" w:cs="Times New Roman"/>
          <w:szCs w:val="24"/>
          <w:lang w:val="en-US"/>
        </w:rPr>
        <w:t>T</w:t>
      </w:r>
      <w:r>
        <w:rPr>
          <w:rFonts w:eastAsia="Times New Roman" w:cs="Times New Roman"/>
          <w:szCs w:val="24"/>
        </w:rPr>
        <w:t>ον Ιούνιο τη δώσαμε στην Ομοσπονδία Νοσοκομειακών Γιατρών, κάναμε διαβούλευση μαζ</w:t>
      </w:r>
      <w:r>
        <w:rPr>
          <w:rFonts w:eastAsia="Times New Roman" w:cs="Times New Roman"/>
          <w:szCs w:val="24"/>
        </w:rPr>
        <w:t xml:space="preserve">ί της δύο φορές. Δεν υπήρχε πεδίο συνεννόησης, διότι η εκτίμηση της </w:t>
      </w:r>
      <w:r>
        <w:rPr>
          <w:rFonts w:eastAsia="Times New Roman" w:cs="Times New Roman"/>
          <w:szCs w:val="24"/>
        </w:rPr>
        <w:t>ο</w:t>
      </w:r>
      <w:r>
        <w:rPr>
          <w:rFonts w:eastAsia="Times New Roman" w:cs="Times New Roman"/>
          <w:szCs w:val="24"/>
        </w:rPr>
        <w:t>μοσπονδίας είναι πως ό,τι νομοθετούμε αυτή την περίοδο</w:t>
      </w:r>
      <w:r>
        <w:rPr>
          <w:rFonts w:eastAsia="Times New Roman" w:cs="Times New Roman"/>
          <w:szCs w:val="24"/>
        </w:rPr>
        <w:t>,</w:t>
      </w:r>
      <w:r>
        <w:rPr>
          <w:rFonts w:eastAsia="Times New Roman" w:cs="Times New Roman"/>
          <w:szCs w:val="24"/>
        </w:rPr>
        <w:t xml:space="preserve"> είναι σε αντιδραστική κατεύθυνση και υπηρετεί το κεφάλαιο. Υπήρξε μια δυσκολία τον πρώτο μήνα του φθινοπώρου να προχωρήσουμε όπως ε</w:t>
      </w:r>
      <w:r>
        <w:rPr>
          <w:rFonts w:eastAsia="Times New Roman" w:cs="Times New Roman"/>
          <w:szCs w:val="24"/>
        </w:rPr>
        <w:t>ίχαμε συμφωνήσει και τώρα διακινδυνεύαμε, επειδή υπάρχουν και άλλα νομοσχέδια και υπάρχει φόρτος κοινοβουλευτικός, να υπήρχε μια μεγάλη καθυστέρηση και πραγματικά να επιβαλλόταν ένα πολύ δυσβάσταχτο πρόστιμο από το Ευρωπαϊκό Δικαστήριο. Δεν μπορούσαμε, λοι</w:t>
      </w:r>
      <w:r>
        <w:rPr>
          <w:rFonts w:eastAsia="Times New Roman" w:cs="Times New Roman"/>
          <w:szCs w:val="24"/>
        </w:rPr>
        <w:t xml:space="preserve">πόν, να ρισκάρουμε αυτή την πιθανότητα και αποφασίσαμε να κάνουμε αυτή την εσπευσμένη κατά κάποιο τρόπο συζήτηση, χωρίς αυτό να εμποδίσει όλους τους βασικούς εμπλεκόμενους φορείς να πουν την άποψή τους. </w:t>
      </w:r>
      <w:r>
        <w:rPr>
          <w:rFonts w:eastAsia="Times New Roman" w:cs="Times New Roman"/>
          <w:szCs w:val="24"/>
        </w:rPr>
        <w:t>Σ</w:t>
      </w:r>
      <w:r>
        <w:rPr>
          <w:rFonts w:eastAsia="Times New Roman" w:cs="Times New Roman"/>
          <w:szCs w:val="24"/>
        </w:rPr>
        <w:t xml:space="preserve">την Επιτροπή Κοινωνικών Υποθέσεων κλήθηκαν όλοι που </w:t>
      </w:r>
      <w:r>
        <w:rPr>
          <w:rFonts w:eastAsia="Times New Roman" w:cs="Times New Roman"/>
          <w:szCs w:val="24"/>
        </w:rPr>
        <w:t xml:space="preserve">είχαν λόγο. Για διαφορετικούς λόγους </w:t>
      </w:r>
      <w:r>
        <w:rPr>
          <w:rFonts w:eastAsia="Times New Roman" w:cs="Times New Roman"/>
          <w:szCs w:val="24"/>
        </w:rPr>
        <w:t xml:space="preserve">ένας </w:t>
      </w:r>
      <w:r>
        <w:rPr>
          <w:rFonts w:eastAsia="Times New Roman" w:cs="Times New Roman"/>
          <w:szCs w:val="24"/>
        </w:rPr>
        <w:t xml:space="preserve">δύο φορείς δεν μπόρεσαν να εκπροσωπηθούν, αλλά επί της ουσίας και οι νοσοκομειακοί γιατροί και οι ελευθεροεπαγγελματίες γιατροί και </w:t>
      </w:r>
      <w:r>
        <w:rPr>
          <w:rFonts w:eastAsia="Times New Roman" w:cs="Times New Roman"/>
          <w:szCs w:val="24"/>
        </w:rPr>
        <w:lastRenderedPageBreak/>
        <w:t xml:space="preserve">η εγχώρια και η </w:t>
      </w:r>
      <w:proofErr w:type="spellStart"/>
      <w:r>
        <w:rPr>
          <w:rFonts w:eastAsia="Times New Roman" w:cs="Times New Roman"/>
          <w:szCs w:val="24"/>
        </w:rPr>
        <w:t>εξωχώρια</w:t>
      </w:r>
      <w:proofErr w:type="spellEnd"/>
      <w:r>
        <w:rPr>
          <w:rFonts w:eastAsia="Times New Roman" w:cs="Times New Roman"/>
          <w:szCs w:val="24"/>
        </w:rPr>
        <w:t xml:space="preserve"> βιομηχανία εκπροσωπήθηκαν και είπαν την άποψή τους. </w:t>
      </w:r>
    </w:p>
    <w:p w14:paraId="5FF199E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όσον αφορά την ουσία. Ξεκαθαρίσαμε στη συζήτηση στις </w:t>
      </w:r>
      <w:r>
        <w:rPr>
          <w:rFonts w:eastAsia="Times New Roman" w:cs="Times New Roman"/>
          <w:szCs w:val="24"/>
        </w:rPr>
        <w:t>ε</w:t>
      </w:r>
      <w:r>
        <w:rPr>
          <w:rFonts w:eastAsia="Times New Roman" w:cs="Times New Roman"/>
          <w:szCs w:val="24"/>
        </w:rPr>
        <w:t>πιτροπές ότι προφανώς είναι μια ρύθμιση</w:t>
      </w:r>
      <w:r>
        <w:rPr>
          <w:rFonts w:eastAsia="Times New Roman" w:cs="Times New Roman"/>
          <w:szCs w:val="24"/>
        </w:rPr>
        <w:t>,</w:t>
      </w:r>
      <w:r>
        <w:rPr>
          <w:rFonts w:eastAsia="Times New Roman" w:cs="Times New Roman"/>
          <w:szCs w:val="24"/>
        </w:rPr>
        <w:t xml:space="preserve"> η οποία για να υλοποιηθεί με πληρότητα και με καθολικότητα</w:t>
      </w:r>
      <w:r>
        <w:rPr>
          <w:rFonts w:eastAsia="Times New Roman" w:cs="Times New Roman"/>
          <w:szCs w:val="24"/>
        </w:rPr>
        <w:t>,</w:t>
      </w:r>
      <w:r>
        <w:rPr>
          <w:rFonts w:eastAsia="Times New Roman" w:cs="Times New Roman"/>
          <w:szCs w:val="24"/>
        </w:rPr>
        <w:t xml:space="preserve"> απαιτεί ορισμένες κρίσιμες προϋποθέσεις. Μια από αυτές, κομβική, είναι το να ολοκληρωθεί η δέσμη προ</w:t>
      </w:r>
      <w:r>
        <w:rPr>
          <w:rFonts w:eastAsia="Times New Roman" w:cs="Times New Roman"/>
          <w:szCs w:val="24"/>
        </w:rPr>
        <w:t>σλήψεων</w:t>
      </w:r>
      <w:r>
        <w:rPr>
          <w:rFonts w:eastAsia="Times New Roman" w:cs="Times New Roman"/>
          <w:szCs w:val="24"/>
        </w:rPr>
        <w:t>,</w:t>
      </w:r>
      <w:r>
        <w:rPr>
          <w:rFonts w:eastAsia="Times New Roman" w:cs="Times New Roman"/>
          <w:szCs w:val="24"/>
        </w:rPr>
        <w:t xml:space="preserve"> που έχουμε δρομολογήσει ήδη στο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γείας. Αναφέρθηκαν και οι προηγούμενοι συνάδελφοι σε αυτό το σχέδιο. Είναι σε εξέλιξη μια «ένεση» ανθρώπινου δυναμικού, ιατρικού δυναμικού, ειδικευμένων γιατρών του ΕΣΥ, μονίμων γιατρών του ΕΣΥ, η οποία αθρ</w:t>
      </w:r>
      <w:r>
        <w:rPr>
          <w:rFonts w:eastAsia="Times New Roman" w:cs="Times New Roman"/>
          <w:szCs w:val="24"/>
        </w:rPr>
        <w:t>οιστικά φτάνει περίπου στ</w:t>
      </w:r>
      <w:r>
        <w:rPr>
          <w:rFonts w:eastAsia="Times New Roman" w:cs="Times New Roman"/>
          <w:szCs w:val="24"/>
        </w:rPr>
        <w:t>ι</w:t>
      </w:r>
      <w:r>
        <w:rPr>
          <w:rFonts w:eastAsia="Times New Roman" w:cs="Times New Roman"/>
          <w:szCs w:val="24"/>
        </w:rPr>
        <w:t xml:space="preserve">ς </w:t>
      </w:r>
      <w:r>
        <w:rPr>
          <w:rFonts w:eastAsia="Times New Roman" w:cs="Times New Roman"/>
          <w:szCs w:val="24"/>
        </w:rPr>
        <w:t xml:space="preserve">τρεισήμισι χιλιάδες </w:t>
      </w:r>
      <w:r>
        <w:rPr>
          <w:rFonts w:eastAsia="Times New Roman" w:cs="Times New Roman"/>
          <w:szCs w:val="24"/>
        </w:rPr>
        <w:t xml:space="preserve">γιατρούς. Επειδή αυτή η διαδικασία είναι αρκετά χρονοβόρα, γι’ αυτόν τον λόγο στις περίπου </w:t>
      </w:r>
      <w:r>
        <w:rPr>
          <w:rFonts w:eastAsia="Times New Roman" w:cs="Times New Roman"/>
          <w:szCs w:val="24"/>
        </w:rPr>
        <w:t xml:space="preserve">χίλιες πεντακόσιες πενήντα </w:t>
      </w:r>
      <w:r>
        <w:rPr>
          <w:rFonts w:eastAsia="Times New Roman" w:cs="Times New Roman"/>
          <w:szCs w:val="24"/>
        </w:rPr>
        <w:t>προσλήψεις που έχουμε περιθώριο ακόμη να προκηρύξουμε στο αμέσως επόμενο διάστημα, κρίναμε</w:t>
      </w:r>
      <w:r>
        <w:rPr>
          <w:rFonts w:eastAsia="Times New Roman" w:cs="Times New Roman"/>
          <w:szCs w:val="24"/>
        </w:rPr>
        <w:t xml:space="preserve"> ότι θα έπρεπε να πάμε με ένα πιο ευέλικτο και ταχείας διεκπεραίωσης σύστημα επιλογής. Γι’ αυτό και κάναμε αυτή την πρόταση, θεωρώντας ότι παράλληλα διασφαλίζουμε και τη διαφάνεια και την αξιοκρατία. Και δεν κάνουμε  επ’ </w:t>
      </w:r>
      <w:proofErr w:type="spellStart"/>
      <w:r>
        <w:rPr>
          <w:rFonts w:eastAsia="Times New Roman" w:cs="Times New Roman"/>
          <w:szCs w:val="24"/>
        </w:rPr>
        <w:t>ουδενί</w:t>
      </w:r>
      <w:proofErr w:type="spellEnd"/>
      <w:r>
        <w:rPr>
          <w:rFonts w:eastAsia="Times New Roman" w:cs="Times New Roman"/>
          <w:szCs w:val="24"/>
        </w:rPr>
        <w:t xml:space="preserve"> εκπτώσεις επ’ αυτού. Η μία π</w:t>
      </w:r>
      <w:r>
        <w:rPr>
          <w:rFonts w:eastAsia="Times New Roman" w:cs="Times New Roman"/>
          <w:szCs w:val="24"/>
        </w:rPr>
        <w:t xml:space="preserve">ροϋπόθεση, λοιπόν, είναι οι προσλήψεις. </w:t>
      </w:r>
    </w:p>
    <w:p w14:paraId="5FF199E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δεύτερη προϋπόθεση είναι η οργάνωση των ΤΕΠ. Σε αυτή έχουμε κάνει πολύ συγκεκριμένα βήματα και το ξέρετε. Είναι η πρώτη φορά που γίνεται μια μαζική προκήρυξη μονίμων θέσεων, </w:t>
      </w:r>
      <w:proofErr w:type="spellStart"/>
      <w:r>
        <w:rPr>
          <w:rFonts w:eastAsia="Times New Roman" w:cs="Times New Roman"/>
          <w:szCs w:val="24"/>
        </w:rPr>
        <w:t>στοχευμένα</w:t>
      </w:r>
      <w:proofErr w:type="spellEnd"/>
      <w:r>
        <w:rPr>
          <w:rFonts w:eastAsia="Times New Roman" w:cs="Times New Roman"/>
          <w:szCs w:val="24"/>
        </w:rPr>
        <w:t xml:space="preserve">, στα </w:t>
      </w:r>
      <w:r>
        <w:rPr>
          <w:rFonts w:eastAsia="Times New Roman" w:cs="Times New Roman"/>
          <w:szCs w:val="24"/>
        </w:rPr>
        <w:t>τ</w:t>
      </w:r>
      <w:r>
        <w:rPr>
          <w:rFonts w:eastAsia="Times New Roman" w:cs="Times New Roman"/>
          <w:szCs w:val="24"/>
        </w:rPr>
        <w:t xml:space="preserve">μήματα </w:t>
      </w:r>
      <w:r>
        <w:rPr>
          <w:rFonts w:eastAsia="Times New Roman" w:cs="Times New Roman"/>
          <w:szCs w:val="24"/>
        </w:rPr>
        <w:t>ε</w:t>
      </w:r>
      <w:r>
        <w:rPr>
          <w:rFonts w:eastAsia="Times New Roman" w:cs="Times New Roman"/>
          <w:szCs w:val="24"/>
        </w:rPr>
        <w:t xml:space="preserve">πειγόντων </w:t>
      </w:r>
      <w:r>
        <w:rPr>
          <w:rFonts w:eastAsia="Times New Roman" w:cs="Times New Roman"/>
          <w:szCs w:val="24"/>
        </w:rPr>
        <w:t>π</w:t>
      </w:r>
      <w:r>
        <w:rPr>
          <w:rFonts w:eastAsia="Times New Roman" w:cs="Times New Roman"/>
          <w:szCs w:val="24"/>
        </w:rPr>
        <w:t>ερι</w:t>
      </w:r>
      <w:r>
        <w:rPr>
          <w:rFonts w:eastAsia="Times New Roman" w:cs="Times New Roman"/>
          <w:szCs w:val="24"/>
        </w:rPr>
        <w:t xml:space="preserve">στατικών όλης της χώρας, περίπου </w:t>
      </w:r>
      <w:r>
        <w:rPr>
          <w:rFonts w:eastAsia="Times New Roman" w:cs="Times New Roman"/>
          <w:szCs w:val="24"/>
        </w:rPr>
        <w:t>πεντακοσίων</w:t>
      </w:r>
      <w:r>
        <w:rPr>
          <w:rFonts w:eastAsia="Times New Roman" w:cs="Times New Roman"/>
          <w:szCs w:val="24"/>
        </w:rPr>
        <w:t xml:space="preserve"> θέσεων. </w:t>
      </w:r>
    </w:p>
    <w:p w14:paraId="5FF199EE"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Αυτό είναι σημαντική αναβάθμιση του πιο κρίσιμου τμήματος, με την έννοια της πρώτης επαφής, της πρώτης γραμμής άμυνας του </w:t>
      </w:r>
      <w:r>
        <w:rPr>
          <w:rFonts w:eastAsia="Times New Roman"/>
          <w:szCs w:val="24"/>
        </w:rPr>
        <w:t>σ</w:t>
      </w:r>
      <w:r>
        <w:rPr>
          <w:rFonts w:eastAsia="Times New Roman"/>
          <w:szCs w:val="24"/>
        </w:rPr>
        <w:t xml:space="preserve">υστήματος </w:t>
      </w:r>
      <w:r>
        <w:rPr>
          <w:rFonts w:eastAsia="Times New Roman"/>
          <w:szCs w:val="24"/>
        </w:rPr>
        <w:t>υ</w:t>
      </w:r>
      <w:r>
        <w:rPr>
          <w:rFonts w:eastAsia="Times New Roman"/>
          <w:szCs w:val="24"/>
        </w:rPr>
        <w:t xml:space="preserve">γείας. </w:t>
      </w:r>
    </w:p>
    <w:p w14:paraId="5FF199EF"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Θα υπάρξει και η εξειδίκευση στην επείγουσα ιατρική. Τα </w:t>
      </w:r>
      <w:r>
        <w:rPr>
          <w:rFonts w:eastAsia="Times New Roman"/>
          <w:szCs w:val="24"/>
        </w:rPr>
        <w:t>έχουμε πει αυτά. Συνολικά οι άνθρωποι ειδικά που ασχολούνται με την επείγουσα ιατρική</w:t>
      </w:r>
      <w:r>
        <w:rPr>
          <w:rFonts w:eastAsia="Times New Roman"/>
          <w:szCs w:val="24"/>
        </w:rPr>
        <w:t>,</w:t>
      </w:r>
      <w:r>
        <w:rPr>
          <w:rFonts w:eastAsia="Times New Roman"/>
          <w:szCs w:val="24"/>
        </w:rPr>
        <w:t xml:space="preserve"> καταλαβαίνουν ότι είναι μία κρίσιμη παρέμβαση</w:t>
      </w:r>
      <w:r>
        <w:rPr>
          <w:rFonts w:eastAsia="Times New Roman"/>
          <w:szCs w:val="24"/>
        </w:rPr>
        <w:t>,</w:t>
      </w:r>
      <w:r>
        <w:rPr>
          <w:rFonts w:eastAsia="Times New Roman"/>
          <w:szCs w:val="24"/>
        </w:rPr>
        <w:t xml:space="preserve"> που συμπληρώνει και την αναβάθμιση που έχει γίνει και τη στελέχωση που έχει προχωρήσει στις ΜΕΘ και την προσπάθεια να ενισ</w:t>
      </w:r>
      <w:r>
        <w:rPr>
          <w:rFonts w:eastAsia="Times New Roman"/>
          <w:szCs w:val="24"/>
        </w:rPr>
        <w:t xml:space="preserve">χυθεί η </w:t>
      </w:r>
      <w:proofErr w:type="spellStart"/>
      <w:r>
        <w:rPr>
          <w:rFonts w:eastAsia="Times New Roman"/>
          <w:szCs w:val="24"/>
        </w:rPr>
        <w:t>προνοσοκομειακή</w:t>
      </w:r>
      <w:proofErr w:type="spellEnd"/>
      <w:r>
        <w:rPr>
          <w:rFonts w:eastAsia="Times New Roman"/>
          <w:szCs w:val="24"/>
        </w:rPr>
        <w:t xml:space="preserve"> περίθαλψη, με την αναβάθμιση του ΕΚΑΒ και τη βελτίωση της ανταπόκρισής του είτε με τα επίγεια είτε με τα εναέρια μέσα στη διακομιδή επειγόντων περιστατικών.  </w:t>
      </w:r>
    </w:p>
    <w:p w14:paraId="5FF199F0" w14:textId="77777777" w:rsidR="00BA0105" w:rsidRDefault="00C470DB">
      <w:pPr>
        <w:spacing w:line="600" w:lineRule="auto"/>
        <w:ind w:firstLine="720"/>
        <w:contextualSpacing/>
        <w:jc w:val="both"/>
        <w:rPr>
          <w:rFonts w:eastAsia="Times New Roman"/>
          <w:szCs w:val="24"/>
        </w:rPr>
      </w:pPr>
      <w:r>
        <w:rPr>
          <w:rFonts w:eastAsia="Times New Roman"/>
          <w:szCs w:val="24"/>
        </w:rPr>
        <w:t>Τρίτη κρίσιμη προϋπόθεση</w:t>
      </w:r>
      <w:r>
        <w:rPr>
          <w:rFonts w:eastAsia="Times New Roman"/>
          <w:szCs w:val="24"/>
        </w:rPr>
        <w:t>,</w:t>
      </w:r>
      <w:r>
        <w:rPr>
          <w:rFonts w:eastAsia="Times New Roman"/>
          <w:szCs w:val="24"/>
        </w:rPr>
        <w:t xml:space="preserve"> είναι η </w:t>
      </w:r>
      <w:r>
        <w:rPr>
          <w:rFonts w:eastAsia="Times New Roman"/>
          <w:szCs w:val="24"/>
        </w:rPr>
        <w:t>π</w:t>
      </w:r>
      <w:r>
        <w:rPr>
          <w:rFonts w:eastAsia="Times New Roman"/>
          <w:szCs w:val="24"/>
        </w:rPr>
        <w:t xml:space="preserve">ρωτοβάθμια </w:t>
      </w:r>
      <w:r>
        <w:rPr>
          <w:rFonts w:eastAsia="Times New Roman"/>
          <w:szCs w:val="24"/>
        </w:rPr>
        <w:t>φ</w:t>
      </w:r>
      <w:r>
        <w:rPr>
          <w:rFonts w:eastAsia="Times New Roman"/>
          <w:szCs w:val="24"/>
        </w:rPr>
        <w:t>ροντίδα, εκεί που υπήρχε έ</w:t>
      </w:r>
      <w:r>
        <w:rPr>
          <w:rFonts w:eastAsia="Times New Roman"/>
          <w:szCs w:val="24"/>
        </w:rPr>
        <w:t xml:space="preserve">να τοπίο αποδιοργανωμένο, με συνειδητό τρόπο, από το 2014. Αρχίζουμε σιγά σιγά και επενδύουμε </w:t>
      </w:r>
      <w:r>
        <w:rPr>
          <w:rFonts w:eastAsia="Times New Roman"/>
          <w:szCs w:val="24"/>
        </w:rPr>
        <w:lastRenderedPageBreak/>
        <w:t xml:space="preserve">σε αυτό το πεδίο. Ήταν το μεγάλο έλλειμμα του </w:t>
      </w:r>
      <w:r>
        <w:rPr>
          <w:rFonts w:eastAsia="Times New Roman"/>
          <w:szCs w:val="24"/>
        </w:rPr>
        <w:t>σ</w:t>
      </w:r>
      <w:r>
        <w:rPr>
          <w:rFonts w:eastAsia="Times New Roman"/>
          <w:szCs w:val="24"/>
        </w:rPr>
        <w:t xml:space="preserve">υστήματος, το ξέρουμε όλοι. Φτιάχνουμε νέες δομές, στηρίζουμε τις υπάρχουσες, </w:t>
      </w:r>
      <w:proofErr w:type="spellStart"/>
      <w:r>
        <w:rPr>
          <w:rFonts w:eastAsia="Times New Roman"/>
          <w:szCs w:val="24"/>
        </w:rPr>
        <w:t>κεντρικοποιούμε</w:t>
      </w:r>
      <w:proofErr w:type="spellEnd"/>
      <w:r>
        <w:rPr>
          <w:rFonts w:eastAsia="Times New Roman"/>
          <w:szCs w:val="24"/>
        </w:rPr>
        <w:t xml:space="preserve"> τα εργαστήριά τους, α</w:t>
      </w:r>
      <w:r>
        <w:rPr>
          <w:rFonts w:eastAsia="Times New Roman"/>
          <w:szCs w:val="24"/>
        </w:rPr>
        <w:t xml:space="preserve">υξάνουμε τη δυνατότητά τους να καλύψουν περισσότερες ανάγκες πολιτών. </w:t>
      </w:r>
    </w:p>
    <w:p w14:paraId="5FF199F1" w14:textId="77777777" w:rsidR="00BA0105" w:rsidRDefault="00C470DB">
      <w:pPr>
        <w:spacing w:line="600" w:lineRule="auto"/>
        <w:ind w:firstLine="720"/>
        <w:contextualSpacing/>
        <w:jc w:val="both"/>
        <w:rPr>
          <w:rFonts w:eastAsia="Times New Roman"/>
          <w:szCs w:val="24"/>
        </w:rPr>
      </w:pPr>
      <w:r>
        <w:rPr>
          <w:rFonts w:eastAsia="Times New Roman"/>
          <w:szCs w:val="24"/>
        </w:rPr>
        <w:t>Τέταρτη κρίσιμη προϋπόθεση</w:t>
      </w:r>
      <w:r>
        <w:rPr>
          <w:rFonts w:eastAsia="Times New Roman"/>
          <w:szCs w:val="24"/>
        </w:rPr>
        <w:t>,</w:t>
      </w:r>
      <w:r>
        <w:rPr>
          <w:rFonts w:eastAsia="Times New Roman"/>
          <w:szCs w:val="24"/>
        </w:rPr>
        <w:t xml:space="preserve"> είναι να περιορίσουμε τη διαρροή νέων γιατρών και ιδιαίτερα ειδικευόμενων γιατρών προς το εξωτερικό, αναβαθμίζοντας την εκπαίδευσή τους και βελτιώνοντας τις </w:t>
      </w:r>
      <w:r>
        <w:rPr>
          <w:rFonts w:eastAsia="Times New Roman"/>
          <w:szCs w:val="24"/>
        </w:rPr>
        <w:t>εργασιακές τους συνθήκες. Αυτό επιτυγχάνεται σε πολύ μεγάλο βαθμό με αυτό το νομοσχέδιο, διότι αυτοί που θα ωφεληθούν, πρωτίστως, είναι οι γιατροί, που</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προσφέρουν συνεχή, πολύωρη, εξαντλητική και εξουθενωτική εργασία σήμερα στο </w:t>
      </w:r>
      <w:r>
        <w:rPr>
          <w:rFonts w:eastAsia="Times New Roman"/>
          <w:szCs w:val="24"/>
        </w:rPr>
        <w:t>σ</w:t>
      </w:r>
      <w:r>
        <w:rPr>
          <w:rFonts w:eastAsia="Times New Roman"/>
          <w:szCs w:val="24"/>
        </w:rPr>
        <w:t xml:space="preserve">ύστημα </w:t>
      </w:r>
      <w:r>
        <w:rPr>
          <w:rFonts w:eastAsia="Times New Roman"/>
          <w:szCs w:val="24"/>
        </w:rPr>
        <w:t>υ</w:t>
      </w:r>
      <w:r>
        <w:rPr>
          <w:rFonts w:eastAsia="Times New Roman"/>
          <w:szCs w:val="24"/>
        </w:rPr>
        <w:t>γείας.</w:t>
      </w:r>
    </w:p>
    <w:p w14:paraId="5FF199F2" w14:textId="77777777" w:rsidR="00BA0105" w:rsidRDefault="00C470DB">
      <w:pPr>
        <w:spacing w:line="600" w:lineRule="auto"/>
        <w:ind w:firstLine="720"/>
        <w:contextualSpacing/>
        <w:jc w:val="both"/>
        <w:rPr>
          <w:rFonts w:eastAsia="Times New Roman"/>
          <w:szCs w:val="24"/>
        </w:rPr>
      </w:pPr>
      <w:r>
        <w:rPr>
          <w:rFonts w:eastAsia="Times New Roman"/>
          <w:szCs w:val="24"/>
        </w:rPr>
        <w:t>Φ</w:t>
      </w:r>
      <w:r>
        <w:rPr>
          <w:rFonts w:eastAsia="Times New Roman"/>
          <w:szCs w:val="24"/>
        </w:rPr>
        <w:t xml:space="preserve">υσικά υπάρχει ένα θέμα αναδιοργάνωσης του </w:t>
      </w:r>
      <w:proofErr w:type="spellStart"/>
      <w:r>
        <w:rPr>
          <w:rFonts w:eastAsia="Times New Roman"/>
          <w:szCs w:val="24"/>
        </w:rPr>
        <w:t>εφημεριακού</w:t>
      </w:r>
      <w:proofErr w:type="spellEnd"/>
      <w:r>
        <w:rPr>
          <w:rFonts w:eastAsia="Times New Roman"/>
          <w:szCs w:val="24"/>
        </w:rPr>
        <w:t xml:space="preserve"> μοντέλου στο Λεκανοπέδιο, κυρίως, και στη Θεσσαλονίκη, για να υπάρχει μια πιο ισόρροπη κατανομή του φόρτου εργασίας στην εφημερία. Υπάρχει, λοιπόν, ένα κρίσιμο ερώτημα</w:t>
      </w:r>
      <w:r>
        <w:rPr>
          <w:rFonts w:eastAsia="Times New Roman"/>
          <w:szCs w:val="24"/>
        </w:rPr>
        <w:t>.</w:t>
      </w:r>
      <w:r>
        <w:rPr>
          <w:rFonts w:eastAsia="Times New Roman"/>
          <w:szCs w:val="24"/>
        </w:rPr>
        <w:t xml:space="preserve"> Υπερασπίζεται κανείς τη σημεριν</w:t>
      </w:r>
      <w:r>
        <w:rPr>
          <w:rFonts w:eastAsia="Times New Roman"/>
          <w:szCs w:val="24"/>
        </w:rPr>
        <w:t xml:space="preserve">ή πραγματικότητα στο </w:t>
      </w:r>
      <w:r>
        <w:rPr>
          <w:rFonts w:eastAsia="Times New Roman"/>
          <w:szCs w:val="24"/>
        </w:rPr>
        <w:t>σ</w:t>
      </w:r>
      <w:r>
        <w:rPr>
          <w:rFonts w:eastAsia="Times New Roman"/>
          <w:szCs w:val="24"/>
        </w:rPr>
        <w:t xml:space="preserve">ύστημα; Φαίνεται ότι κάποιοι την υπερασπίζονται και περίπου μας λένε ότι σήμερα έχουμε μία κανονικότητα, την οποία έρχεται να διαταράξει </w:t>
      </w:r>
      <w:r>
        <w:rPr>
          <w:rFonts w:eastAsia="Times New Roman"/>
          <w:szCs w:val="24"/>
        </w:rPr>
        <w:lastRenderedPageBreak/>
        <w:t>αυτό το νομοσχέδιο. Ε, λοιπόν, αυτή η κανονικότητα που ισχυρίζονται κάποιοι</w:t>
      </w:r>
      <w:r>
        <w:rPr>
          <w:rFonts w:eastAsia="Times New Roman"/>
          <w:szCs w:val="24"/>
        </w:rPr>
        <w:t>,</w:t>
      </w:r>
      <w:r>
        <w:rPr>
          <w:rFonts w:eastAsia="Times New Roman"/>
          <w:szCs w:val="24"/>
        </w:rPr>
        <w:t xml:space="preserve"> είναι ο ορισμός της </w:t>
      </w:r>
      <w:r>
        <w:rPr>
          <w:rFonts w:eastAsia="Times New Roman"/>
          <w:szCs w:val="24"/>
        </w:rPr>
        <w:t>εργασιακής βαρβαρότητας. Η υποχρέωση συνεχούς εικοσιτετράωρης εφημερίας, συνεχούς εικοσιτετράωρης εργασίας στο νοσοκομείο, πολλές φορές και σαρανταοκτάωρης, όπως ήδη ειπώθηκε, στην επαρχία και με τη συνέχεια της υποχρέωσης να είσαι και στο πρωινό ωράριο τη</w:t>
      </w:r>
      <w:r>
        <w:rPr>
          <w:rFonts w:eastAsia="Times New Roman"/>
          <w:szCs w:val="24"/>
        </w:rPr>
        <w:t xml:space="preserve">ς επομένης μέρας, είναι ο ορισμός της εργασιακής ζούγκλας. </w:t>
      </w:r>
      <w:r>
        <w:rPr>
          <w:rFonts w:eastAsia="Times New Roman"/>
          <w:szCs w:val="24"/>
        </w:rPr>
        <w:t>Α</w:t>
      </w:r>
      <w:r>
        <w:rPr>
          <w:rFonts w:eastAsia="Times New Roman"/>
          <w:szCs w:val="24"/>
        </w:rPr>
        <w:t xml:space="preserve">υτό, αγαπητοί φίλοι και αγαπητοί συνάδελφοι, καταργείται. Μπαίνει όριο. </w:t>
      </w:r>
    </w:p>
    <w:p w14:paraId="5FF199F3"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Υπάρχουν, λοιπόν, δύο κρίσιμες πτυχές: Πρώτον, βάζουμε ανώτατο όριο στον εβδομαδιαίο χρόνο εργασίας. Σαρανταοκτάωρο λέει η </w:t>
      </w:r>
      <w:r>
        <w:rPr>
          <w:rFonts w:eastAsia="Times New Roman"/>
          <w:szCs w:val="24"/>
        </w:rPr>
        <w:t>ο</w:t>
      </w:r>
      <w:r>
        <w:rPr>
          <w:rFonts w:eastAsia="Times New Roman"/>
          <w:szCs w:val="24"/>
        </w:rPr>
        <w:t xml:space="preserve">δηγία. Ακριβώς για να έχουμε το περιθώριο να λειτουργήσει η ενίσχυση του </w:t>
      </w:r>
      <w:r>
        <w:rPr>
          <w:rFonts w:eastAsia="Times New Roman"/>
          <w:szCs w:val="24"/>
        </w:rPr>
        <w:t>σ</w:t>
      </w:r>
      <w:r>
        <w:rPr>
          <w:rFonts w:eastAsia="Times New Roman"/>
          <w:szCs w:val="24"/>
        </w:rPr>
        <w:t>υστήματος με γιατρούς, δίνουμε τη δυνατότητα για μια τριετία</w:t>
      </w:r>
      <w:r>
        <w:rPr>
          <w:rFonts w:eastAsia="Times New Roman"/>
          <w:szCs w:val="24"/>
        </w:rPr>
        <w:t>,</w:t>
      </w:r>
      <w:r>
        <w:rPr>
          <w:rFonts w:eastAsia="Times New Roman"/>
          <w:szCs w:val="24"/>
        </w:rPr>
        <w:t xml:space="preserve"> να υπάρχει, με τη συναίνεση των γιατρών, μετακίνηση αυτού του ορίου μέχρι τις εξήντα ώρες. Μέχρι τώρα δεν υπήρχε όριο. </w:t>
      </w:r>
      <w:r>
        <w:rPr>
          <w:rFonts w:eastAsia="Times New Roman"/>
          <w:szCs w:val="24"/>
        </w:rPr>
        <w:t xml:space="preserve">Υπήρχε η κλαδική συμφωνία του 2009, αλλά όριο δεν υπήρχε. Υπήρχε </w:t>
      </w:r>
      <w:proofErr w:type="spellStart"/>
      <w:r>
        <w:rPr>
          <w:rFonts w:eastAsia="Times New Roman"/>
          <w:szCs w:val="24"/>
        </w:rPr>
        <w:t>υπερεκμετάλλευση</w:t>
      </w:r>
      <w:proofErr w:type="spellEnd"/>
      <w:r>
        <w:rPr>
          <w:rFonts w:eastAsia="Times New Roman"/>
          <w:szCs w:val="24"/>
        </w:rPr>
        <w:t xml:space="preserve"> και αυτό αφορούσε</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τους ειδικευόμενους γιατρούς, ιδιαίτερα στα πανεπιστημιακά νοσοκομεία, ιδιαίτερα στα μεγάλα νοσοκομεία, όπου πολλές φορές γινόταν και κατάχρηση και</w:t>
      </w:r>
      <w:r>
        <w:rPr>
          <w:rFonts w:eastAsia="Times New Roman"/>
          <w:szCs w:val="24"/>
        </w:rPr>
        <w:t xml:space="preserve"> επιβολή από την </w:t>
      </w:r>
      <w:r>
        <w:rPr>
          <w:rFonts w:eastAsia="Times New Roman"/>
          <w:szCs w:val="24"/>
        </w:rPr>
        <w:lastRenderedPageBreak/>
        <w:t xml:space="preserve">πλευρά </w:t>
      </w:r>
      <w:r>
        <w:rPr>
          <w:rFonts w:eastAsia="Times New Roman"/>
          <w:szCs w:val="24"/>
        </w:rPr>
        <w:t>δ</w:t>
      </w:r>
      <w:r>
        <w:rPr>
          <w:rFonts w:eastAsia="Times New Roman"/>
          <w:szCs w:val="24"/>
        </w:rPr>
        <w:t xml:space="preserve">ιευθυντών, </w:t>
      </w:r>
      <w:r>
        <w:rPr>
          <w:rFonts w:eastAsia="Times New Roman"/>
          <w:szCs w:val="24"/>
        </w:rPr>
        <w:t>κ</w:t>
      </w:r>
      <w:r>
        <w:rPr>
          <w:rFonts w:eastAsia="Times New Roman"/>
          <w:szCs w:val="24"/>
        </w:rPr>
        <w:t>αθηγητών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r>
        <w:rPr>
          <w:rFonts w:eastAsia="Times New Roman"/>
          <w:szCs w:val="24"/>
        </w:rPr>
        <w:t>Φ</w:t>
      </w:r>
      <w:r>
        <w:rPr>
          <w:rFonts w:eastAsia="Times New Roman"/>
          <w:szCs w:val="24"/>
        </w:rPr>
        <w:t xml:space="preserve">υσικά αφορούσε και κατώτερες βαθμίδες του </w:t>
      </w:r>
      <w:r>
        <w:rPr>
          <w:rFonts w:eastAsia="Times New Roman"/>
          <w:szCs w:val="24"/>
        </w:rPr>
        <w:t>σ</w:t>
      </w:r>
      <w:r>
        <w:rPr>
          <w:rFonts w:eastAsia="Times New Roman"/>
          <w:szCs w:val="24"/>
        </w:rPr>
        <w:t xml:space="preserve">υστήματος. </w:t>
      </w:r>
    </w:p>
    <w:p w14:paraId="5FF199F4"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Το ένα, λοιπόν, είναι το ανώτατο όριο </w:t>
      </w:r>
      <w:r>
        <w:rPr>
          <w:rFonts w:eastAsia="Times New Roman"/>
          <w:szCs w:val="24"/>
        </w:rPr>
        <w:t>κ</w:t>
      </w:r>
      <w:r>
        <w:rPr>
          <w:rFonts w:eastAsia="Times New Roman"/>
          <w:szCs w:val="24"/>
        </w:rPr>
        <w:t xml:space="preserve">αι το δεύτερο, ένας κρίσιμος όρος της </w:t>
      </w:r>
      <w:r>
        <w:rPr>
          <w:rFonts w:eastAsia="Times New Roman"/>
          <w:szCs w:val="24"/>
        </w:rPr>
        <w:t>ο</w:t>
      </w:r>
      <w:r>
        <w:rPr>
          <w:rFonts w:eastAsia="Times New Roman"/>
          <w:szCs w:val="24"/>
        </w:rPr>
        <w:t xml:space="preserve">δηγίας, είναι ότι μετά από </w:t>
      </w:r>
      <w:proofErr w:type="spellStart"/>
      <w:r>
        <w:rPr>
          <w:rFonts w:eastAsia="Times New Roman"/>
          <w:szCs w:val="24"/>
        </w:rPr>
        <w:t>δεκατριάωρη</w:t>
      </w:r>
      <w:proofErr w:type="spellEnd"/>
      <w:r>
        <w:rPr>
          <w:rFonts w:eastAsia="Times New Roman"/>
          <w:szCs w:val="24"/>
        </w:rPr>
        <w:t xml:space="preserve"> συνεχή εργασία, επιβάλλεται υπ</w:t>
      </w:r>
      <w:r>
        <w:rPr>
          <w:rFonts w:eastAsia="Times New Roman"/>
          <w:szCs w:val="24"/>
        </w:rPr>
        <w:t xml:space="preserve">οχρεωτικά </w:t>
      </w:r>
      <w:proofErr w:type="spellStart"/>
      <w:r>
        <w:rPr>
          <w:rFonts w:eastAsia="Times New Roman"/>
          <w:szCs w:val="24"/>
        </w:rPr>
        <w:t>ενδεκάωρη</w:t>
      </w:r>
      <w:proofErr w:type="spellEnd"/>
      <w:r>
        <w:rPr>
          <w:rFonts w:eastAsia="Times New Roman"/>
          <w:szCs w:val="24"/>
        </w:rPr>
        <w:t xml:space="preserve"> ανάπαυση. Αυτό λέει η ευρωπαϊκή </w:t>
      </w:r>
      <w:r>
        <w:rPr>
          <w:rFonts w:eastAsia="Times New Roman"/>
          <w:szCs w:val="24"/>
        </w:rPr>
        <w:t>ο</w:t>
      </w:r>
      <w:r>
        <w:rPr>
          <w:rFonts w:eastAsia="Times New Roman"/>
          <w:szCs w:val="24"/>
        </w:rPr>
        <w:t xml:space="preserve">δηγία. Εμείς λέμε ότι μετά από δωδεκάωρη εργασία επιβάλλεται δωδεκάωρη ανάπαυση. Αυτό είναι αρνητική εξέλιξη για την καθημερινότητα των γιατρών, για τις εργασιακές τους σχέσεις, για τη λειτουργία του </w:t>
      </w:r>
      <w:r>
        <w:rPr>
          <w:rFonts w:eastAsia="Times New Roman"/>
          <w:szCs w:val="24"/>
        </w:rPr>
        <w:t>σ</w:t>
      </w:r>
      <w:r>
        <w:rPr>
          <w:rFonts w:eastAsia="Times New Roman"/>
          <w:szCs w:val="24"/>
        </w:rPr>
        <w:t>υσ</w:t>
      </w:r>
      <w:r>
        <w:rPr>
          <w:rFonts w:eastAsia="Times New Roman"/>
          <w:szCs w:val="24"/>
        </w:rPr>
        <w:t xml:space="preserve">τήματος </w:t>
      </w:r>
      <w:proofErr w:type="spellStart"/>
      <w:r>
        <w:rPr>
          <w:rFonts w:eastAsia="Times New Roman"/>
          <w:szCs w:val="24"/>
        </w:rPr>
        <w:t>τυ</w:t>
      </w:r>
      <w:r>
        <w:rPr>
          <w:rFonts w:eastAsia="Times New Roman"/>
          <w:szCs w:val="24"/>
        </w:rPr>
        <w:t>γείας</w:t>
      </w:r>
      <w:proofErr w:type="spellEnd"/>
      <w:r>
        <w:rPr>
          <w:rFonts w:eastAsia="Times New Roman"/>
          <w:szCs w:val="24"/>
        </w:rPr>
        <w:t xml:space="preserve">; Νομίζω ότι είναι εντελώς αβάσιμη αυτή η κριτική. </w:t>
      </w:r>
    </w:p>
    <w:p w14:paraId="5FF199F5" w14:textId="77777777" w:rsidR="00BA0105" w:rsidRDefault="00C470DB">
      <w:pPr>
        <w:spacing w:line="600" w:lineRule="auto"/>
        <w:ind w:firstLine="720"/>
        <w:contextualSpacing/>
        <w:jc w:val="both"/>
        <w:rPr>
          <w:rFonts w:eastAsia="Times New Roman"/>
          <w:szCs w:val="24"/>
        </w:rPr>
      </w:pPr>
      <w:r>
        <w:rPr>
          <w:rFonts w:eastAsia="Times New Roman"/>
          <w:szCs w:val="24"/>
        </w:rPr>
        <w:t>Εμείς, λοιπόν, βάζουμε δύο κρίσιμους περιορισμούς</w:t>
      </w:r>
      <w:r>
        <w:rPr>
          <w:rFonts w:eastAsia="Times New Roman"/>
          <w:szCs w:val="24"/>
        </w:rPr>
        <w:t>,</w:t>
      </w:r>
      <w:r>
        <w:rPr>
          <w:rFonts w:eastAsia="Times New Roman"/>
          <w:szCs w:val="24"/>
        </w:rPr>
        <w:t xml:space="preserve"> οι οποίοι επιτρέπουν, πραγματικά, να υπάρχει ένας στοιχειώδης εξανθρωπισμός του ωραρίου εργασίας, το οποίο είναι πάρα πολύ υπεύθυνο, πολύ </w:t>
      </w:r>
      <w:proofErr w:type="spellStart"/>
      <w:r>
        <w:rPr>
          <w:rFonts w:eastAsia="Times New Roman"/>
          <w:szCs w:val="24"/>
        </w:rPr>
        <w:t>στρεσογόνο</w:t>
      </w:r>
      <w:proofErr w:type="spellEnd"/>
      <w:r>
        <w:rPr>
          <w:rFonts w:eastAsia="Times New Roman"/>
          <w:szCs w:val="24"/>
        </w:rPr>
        <w:t xml:space="preserve">, πολύ πιεστικό και το ξέρουν πάρα πολύ καλά οι άνθρωποι που έχουν δουλέψει στα δημόσια νοσοκομεία. </w:t>
      </w:r>
    </w:p>
    <w:p w14:paraId="5FF199F6" w14:textId="77777777" w:rsidR="00BA0105" w:rsidRDefault="00C470DB">
      <w:pPr>
        <w:spacing w:line="600" w:lineRule="auto"/>
        <w:ind w:firstLine="720"/>
        <w:contextualSpacing/>
        <w:jc w:val="both"/>
        <w:rPr>
          <w:rFonts w:eastAsia="Times New Roman"/>
          <w:szCs w:val="24"/>
        </w:rPr>
      </w:pPr>
      <w:r>
        <w:rPr>
          <w:rFonts w:eastAsia="Times New Roman"/>
          <w:szCs w:val="24"/>
        </w:rPr>
        <w:t>Θεωρώ, λοιπόν, ότι ούτε η κατάργηση του πρωινού ωραρίου, τακτικού ωραρίου, έχει βάση. Αυτή η κριτική από την πλευρά του ΚΚΕ είναι τελείως αβάσιμη</w:t>
      </w:r>
      <w:r>
        <w:rPr>
          <w:rFonts w:eastAsia="Times New Roman"/>
          <w:szCs w:val="24"/>
        </w:rPr>
        <w:t>.</w:t>
      </w:r>
    </w:p>
    <w:p w14:paraId="5FF199F7"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Το ΚΚΕ</w:t>
      </w:r>
      <w:r>
        <w:rPr>
          <w:rFonts w:eastAsia="Times New Roman"/>
          <w:szCs w:val="24"/>
        </w:rPr>
        <w:t>,</w:t>
      </w:r>
      <w:r>
        <w:rPr>
          <w:rFonts w:eastAsia="Times New Roman"/>
          <w:szCs w:val="24"/>
        </w:rPr>
        <w:t xml:space="preserve"> μπορεί να έχει κάθε δικαίωμα να κριτικάρει μέτρα τα οποία έρχονται από την Ευρωπαϊκή Ένωση κ.λπ.</w:t>
      </w:r>
      <w:r>
        <w:rPr>
          <w:rFonts w:eastAsia="Times New Roman"/>
          <w:szCs w:val="24"/>
        </w:rPr>
        <w:t>.</w:t>
      </w:r>
      <w:r>
        <w:rPr>
          <w:rFonts w:eastAsia="Times New Roman"/>
          <w:szCs w:val="24"/>
        </w:rPr>
        <w:t xml:space="preserve"> Στο νομοσχέδιο αυτό δεν έχει καθόλου δίκιο. Εμείς σεβόμαστε πάρα πολύ την κριτική που γίνεται από τα αριστερά, από τη σκοπιά των κοινωνικών αγώνων. Μπορεί να διαφωνούμε με αυτή την κριτική αλλά</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θεωρούμε ότι σε αυτό το θέμα δεν έχει κα</w:t>
      </w:r>
      <w:r>
        <w:rPr>
          <w:rFonts w:eastAsia="Times New Roman"/>
          <w:szCs w:val="24"/>
        </w:rPr>
        <w:t>μ</w:t>
      </w:r>
      <w:r>
        <w:rPr>
          <w:rFonts w:eastAsia="Times New Roman"/>
          <w:szCs w:val="24"/>
        </w:rPr>
        <w:t>μία βάσ</w:t>
      </w:r>
      <w:r>
        <w:rPr>
          <w:rFonts w:eastAsia="Times New Roman"/>
          <w:szCs w:val="24"/>
        </w:rPr>
        <w:t>η.</w:t>
      </w:r>
    </w:p>
    <w:p w14:paraId="5FF199F8"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Δεν υπάρχει ούτε κατάργηση, λοιπόν, του πρωινού τακτικού ωραρίου ούτε ατομικές συμβάσεις εργασίας. Ειπώθηκε και αυτό, επειδή δίνουμε τη δυνατότητα να υπάρξει το </w:t>
      </w:r>
      <w:r>
        <w:rPr>
          <w:rFonts w:eastAsia="Times New Roman"/>
          <w:szCs w:val="24"/>
          <w:lang w:val="en-US"/>
        </w:rPr>
        <w:t>opt</w:t>
      </w:r>
      <w:r>
        <w:rPr>
          <w:rFonts w:eastAsia="Times New Roman"/>
          <w:szCs w:val="24"/>
        </w:rPr>
        <w:t xml:space="preserve"> </w:t>
      </w:r>
      <w:r>
        <w:rPr>
          <w:rFonts w:eastAsia="Times New Roman"/>
          <w:szCs w:val="24"/>
          <w:lang w:val="en-US"/>
        </w:rPr>
        <w:t>out</w:t>
      </w:r>
      <w:r>
        <w:rPr>
          <w:rFonts w:eastAsia="Times New Roman"/>
          <w:szCs w:val="24"/>
        </w:rPr>
        <w:t>, το οποίο είναι κάτι νομοθετημένο σε όλες τις χώρες της Ευρώπης. Είναι κομβικό στοιχ</w:t>
      </w:r>
      <w:r>
        <w:rPr>
          <w:rFonts w:eastAsia="Times New Roman"/>
          <w:szCs w:val="24"/>
        </w:rPr>
        <w:t xml:space="preserve">είο της ευρωπαϊκής </w:t>
      </w:r>
      <w:r>
        <w:rPr>
          <w:rFonts w:eastAsia="Times New Roman"/>
          <w:szCs w:val="24"/>
        </w:rPr>
        <w:t>ο</w:t>
      </w:r>
      <w:r>
        <w:rPr>
          <w:rFonts w:eastAsia="Times New Roman"/>
          <w:szCs w:val="24"/>
        </w:rPr>
        <w:t>δηγίας. Δεν υπάρχει ούτε εξουθένωση των γιατρών. Είναι σαφές ότι μειώνεται το περιθώριο εξουθένωσης και άρα καλύτερης παροχής υπηρεσιών προς τον κόσμο. Ούτε σμπαράλιασμα των εργασιακών σχέσεων υπάρχει ούτε διάλυση των κλινικών και αποδι</w:t>
      </w:r>
      <w:r>
        <w:rPr>
          <w:rFonts w:eastAsia="Times New Roman"/>
          <w:szCs w:val="24"/>
        </w:rPr>
        <w:t xml:space="preserve">οργάνωση του ΕΣΥ ούτε εισοδηματική εξαθλίωση των γιατρών. </w:t>
      </w:r>
    </w:p>
    <w:p w14:paraId="5FF199F9" w14:textId="77777777" w:rsidR="00BA0105" w:rsidRDefault="00C470DB">
      <w:pPr>
        <w:spacing w:line="600" w:lineRule="auto"/>
        <w:ind w:firstLine="720"/>
        <w:contextualSpacing/>
        <w:jc w:val="both"/>
        <w:rPr>
          <w:rFonts w:eastAsia="Times New Roman"/>
          <w:szCs w:val="24"/>
        </w:rPr>
      </w:pPr>
      <w:r>
        <w:rPr>
          <w:rFonts w:eastAsia="Times New Roman"/>
          <w:szCs w:val="24"/>
        </w:rPr>
        <w:t>Είπαμε ότι το κονδύλι των εφημεριών έχει ενισχυθεί τα προηγούμενα δύο χρόνια και θα ενισχυθεί και φέτος. Ενισχύθηκε ήδη στη διάρκεια του 2017</w:t>
      </w:r>
      <w:r>
        <w:rPr>
          <w:rFonts w:eastAsia="Times New Roman"/>
          <w:szCs w:val="24"/>
        </w:rPr>
        <w:t>,</w:t>
      </w:r>
      <w:r>
        <w:rPr>
          <w:rFonts w:eastAsia="Times New Roman"/>
          <w:szCs w:val="24"/>
        </w:rPr>
        <w:t xml:space="preserve"> για να καλύψουμε από το δεύτερο </w:t>
      </w:r>
      <w:r>
        <w:rPr>
          <w:rFonts w:eastAsia="Times New Roman"/>
          <w:szCs w:val="24"/>
        </w:rPr>
        <w:lastRenderedPageBreak/>
        <w:t>εξάμηνο την προσαύξηση</w:t>
      </w:r>
      <w:r>
        <w:rPr>
          <w:rFonts w:eastAsia="Times New Roman"/>
          <w:szCs w:val="24"/>
        </w:rPr>
        <w:t>. Θα υπάρξει αντίστοιχη πρόβλεψη για τον προϋπολογισμό του 2018. Δεν υπάρχει, λοιπόν, ούτε οικονομική εξαθλίωση και φυσικά δεν είναι ούτε αντιλαϊκό και αντεργατικό έκτρωμα.</w:t>
      </w:r>
    </w:p>
    <w:p w14:paraId="5FF199FA" w14:textId="77777777" w:rsidR="00BA0105" w:rsidRDefault="00C470DB">
      <w:pPr>
        <w:spacing w:line="600" w:lineRule="auto"/>
        <w:ind w:firstLine="720"/>
        <w:contextualSpacing/>
        <w:jc w:val="both"/>
        <w:rPr>
          <w:rFonts w:eastAsia="Times New Roman"/>
          <w:szCs w:val="24"/>
        </w:rPr>
      </w:pPr>
      <w:r>
        <w:rPr>
          <w:rFonts w:eastAsia="Times New Roman"/>
          <w:szCs w:val="24"/>
        </w:rPr>
        <w:t>Νομίζω, λοιπόν, ότι το κρίσιμο ερώτημα για εμάς</w:t>
      </w:r>
      <w:r>
        <w:rPr>
          <w:rFonts w:eastAsia="Times New Roman"/>
          <w:szCs w:val="24"/>
        </w:rPr>
        <w:t>,</w:t>
      </w:r>
      <w:r>
        <w:rPr>
          <w:rFonts w:eastAsia="Times New Roman"/>
          <w:szCs w:val="24"/>
        </w:rPr>
        <w:t xml:space="preserve"> είναι εάν όντως υπάρχει η βούληση </w:t>
      </w:r>
      <w:r>
        <w:rPr>
          <w:rFonts w:eastAsia="Times New Roman"/>
          <w:szCs w:val="24"/>
        </w:rPr>
        <w:t xml:space="preserve">να εξανθρωπιστεί το ωράριο και να υλοποιηθεί η ευρωπαϊκή </w:t>
      </w:r>
      <w:r>
        <w:rPr>
          <w:rFonts w:eastAsia="Times New Roman"/>
          <w:szCs w:val="24"/>
        </w:rPr>
        <w:t>ο</w:t>
      </w:r>
      <w:r>
        <w:rPr>
          <w:rFonts w:eastAsia="Times New Roman"/>
          <w:szCs w:val="24"/>
        </w:rPr>
        <w:t xml:space="preserve">δηγία. Από την πλευρά του ΚΚΕ καταλάβαμε ότι υπάρχει άρνηση. Βλέπουμε μια αντίφαση από την πλευρά της </w:t>
      </w:r>
      <w:r>
        <w:rPr>
          <w:rFonts w:eastAsia="Times New Roman"/>
          <w:szCs w:val="24"/>
        </w:rPr>
        <w:t>ο</w:t>
      </w:r>
      <w:r>
        <w:rPr>
          <w:rFonts w:eastAsia="Times New Roman"/>
          <w:szCs w:val="24"/>
        </w:rPr>
        <w:t>μοσπονδίας. Ενώ λέει ότι αυτό είναι μια αντιλαϊκή, αντεργατική, εκτρωματική παρέμβαση και διάφο</w:t>
      </w:r>
      <w:r>
        <w:rPr>
          <w:rFonts w:eastAsia="Times New Roman"/>
          <w:szCs w:val="24"/>
        </w:rPr>
        <w:t xml:space="preserve">ρα άλλα κοσμητικά επίθετα, ταυτόχρονα έχουμε παρουσιάσει στις </w:t>
      </w:r>
      <w:r>
        <w:rPr>
          <w:rFonts w:eastAsia="Times New Roman"/>
          <w:szCs w:val="24"/>
        </w:rPr>
        <w:t>ε</w:t>
      </w:r>
      <w:r>
        <w:rPr>
          <w:rFonts w:eastAsia="Times New Roman"/>
          <w:szCs w:val="24"/>
        </w:rPr>
        <w:t xml:space="preserve">πιτροπές εξώδικο της </w:t>
      </w:r>
      <w:r>
        <w:rPr>
          <w:rFonts w:eastAsia="Times New Roman"/>
          <w:szCs w:val="24"/>
        </w:rPr>
        <w:t>ο</w:t>
      </w:r>
      <w:r>
        <w:rPr>
          <w:rFonts w:eastAsia="Times New Roman"/>
          <w:szCs w:val="24"/>
        </w:rPr>
        <w:t>μοσπονδίας</w:t>
      </w:r>
      <w:r>
        <w:rPr>
          <w:rFonts w:eastAsia="Times New Roman"/>
          <w:szCs w:val="24"/>
        </w:rPr>
        <w:t>,</w:t>
      </w:r>
      <w:r>
        <w:rPr>
          <w:rFonts w:eastAsia="Times New Roman"/>
          <w:szCs w:val="24"/>
        </w:rPr>
        <w:t xml:space="preserve"> που ζητά να εφαρμοστεί η ευρωπαϊκή </w:t>
      </w:r>
      <w:r>
        <w:rPr>
          <w:rFonts w:eastAsia="Times New Roman"/>
          <w:szCs w:val="24"/>
        </w:rPr>
        <w:t>ο</w:t>
      </w:r>
      <w:r>
        <w:rPr>
          <w:rFonts w:eastAsia="Times New Roman"/>
          <w:szCs w:val="24"/>
        </w:rPr>
        <w:t>δηγία και απειλεί ότι θα παρέμβει στην Κομισιόν, για να μας επιβληθεί πρόστιμο. Αυτή τη δομική αντίφαση δεν μπορούμε να την</w:t>
      </w:r>
      <w:r>
        <w:rPr>
          <w:rFonts w:eastAsia="Times New Roman"/>
          <w:szCs w:val="24"/>
        </w:rPr>
        <w:t xml:space="preserve"> καταλάβουμε και δεν μας την εξήγησαν αυτές τις τρεις μέρες</w:t>
      </w:r>
      <w:r>
        <w:rPr>
          <w:rFonts w:eastAsia="Times New Roman"/>
          <w:szCs w:val="24"/>
        </w:rPr>
        <w:t>,</w:t>
      </w:r>
      <w:r>
        <w:rPr>
          <w:rFonts w:eastAsia="Times New Roman"/>
          <w:szCs w:val="24"/>
        </w:rPr>
        <w:t xml:space="preserve"> οι συνάδελφοι που μίλησαν απ’ αυτή την πλευρά.</w:t>
      </w:r>
    </w:p>
    <w:p w14:paraId="5FF199FB"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Από την πλευρά της </w:t>
      </w:r>
      <w:r>
        <w:rPr>
          <w:rFonts w:eastAsia="Times New Roman"/>
          <w:szCs w:val="24"/>
        </w:rPr>
        <w:t>Α</w:t>
      </w:r>
      <w:r>
        <w:rPr>
          <w:rFonts w:eastAsia="Times New Roman"/>
          <w:szCs w:val="24"/>
        </w:rPr>
        <w:t>ντιπολίτευσης, επίσης, δεν μπορώ να αντιληφθώ μία λογική που λέει ότι εμείς είμαστε με την Ευρώπη, είναι καλές οι ευρωπαϊκές ρυθ</w:t>
      </w:r>
      <w:r>
        <w:rPr>
          <w:rFonts w:eastAsia="Times New Roman"/>
          <w:szCs w:val="24"/>
        </w:rPr>
        <w:t xml:space="preserve">μίσεις εν γένει, αλλά επειδή αυτή τη ρύθμιση τη φέρνει η κακή Κυβέρνηση, δεν την ψηφίζουμε. </w:t>
      </w:r>
      <w:r>
        <w:rPr>
          <w:rFonts w:eastAsia="Times New Roman"/>
          <w:szCs w:val="24"/>
        </w:rPr>
        <w:lastRenderedPageBreak/>
        <w:t>Νομίζω ότι αδικεί τη σοβαρότητα του θέματος και τα όποια περιθώρια ουσιαστικής κριτικής μπορούν να υπάρξουν.</w:t>
      </w:r>
    </w:p>
    <w:p w14:paraId="5FF199FC"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 xml:space="preserve">τυπάει το κουδούνι λήξεως του χρόνου </w:t>
      </w:r>
      <w:r>
        <w:rPr>
          <w:rFonts w:eastAsia="Times New Roman"/>
          <w:szCs w:val="24"/>
        </w:rPr>
        <w:t>ομιλίας του κυρίου Υπουργού)</w:t>
      </w:r>
    </w:p>
    <w:p w14:paraId="5FF199FD" w14:textId="77777777" w:rsidR="00BA0105" w:rsidRDefault="00C470DB">
      <w:pPr>
        <w:spacing w:line="600" w:lineRule="auto"/>
        <w:ind w:firstLine="720"/>
        <w:contextualSpacing/>
        <w:jc w:val="both"/>
        <w:rPr>
          <w:rFonts w:eastAsia="Times New Roman"/>
          <w:szCs w:val="24"/>
        </w:rPr>
      </w:pPr>
      <w:r>
        <w:rPr>
          <w:rFonts w:eastAsia="Times New Roman"/>
          <w:szCs w:val="24"/>
        </w:rPr>
        <w:t>Κύριε Πρόεδρε, επιτρέψτε μου λίγο.</w:t>
      </w:r>
    </w:p>
    <w:p w14:paraId="5FF199FE" w14:textId="77777777" w:rsidR="00BA0105" w:rsidRDefault="00C470DB">
      <w:pPr>
        <w:spacing w:line="600" w:lineRule="auto"/>
        <w:ind w:firstLine="720"/>
        <w:contextualSpacing/>
        <w:jc w:val="both"/>
        <w:rPr>
          <w:rFonts w:eastAsia="Times New Roman"/>
          <w:szCs w:val="24"/>
        </w:rPr>
      </w:pPr>
      <w:r>
        <w:rPr>
          <w:rFonts w:eastAsia="Times New Roman"/>
          <w:szCs w:val="24"/>
        </w:rPr>
        <w:t>Εμείς, λοιπόν, έχουμε δώσει δείγματα γραφής. Πρώτον, ξεκαθαρίσαμε ότι δεν αλλάζει τίποτα όσο αφορά την κατηγοριοποίηση των εφημεριών. Οι εφημερίες είναι ενεργείς, μικτές και ετοιμότητας. Συνεχ</w:t>
      </w:r>
      <w:r>
        <w:rPr>
          <w:rFonts w:eastAsia="Times New Roman"/>
          <w:szCs w:val="24"/>
        </w:rPr>
        <w:t xml:space="preserve">ίζουν να αμείβονται με τον ίδιο τρόπο. </w:t>
      </w:r>
      <w:r>
        <w:rPr>
          <w:rFonts w:eastAsia="Times New Roman"/>
          <w:szCs w:val="24"/>
        </w:rPr>
        <w:t>Γ</w:t>
      </w:r>
      <w:r>
        <w:rPr>
          <w:rFonts w:eastAsia="Times New Roman"/>
          <w:szCs w:val="24"/>
        </w:rPr>
        <w:t>ια την εφημερία ετοιμότητας αυτό το οποίο λέμε</w:t>
      </w:r>
      <w:r>
        <w:rPr>
          <w:rFonts w:eastAsia="Times New Roman"/>
          <w:szCs w:val="24"/>
        </w:rPr>
        <w:t>,</w:t>
      </w:r>
      <w:r>
        <w:rPr>
          <w:rFonts w:eastAsia="Times New Roman"/>
          <w:szCs w:val="24"/>
        </w:rPr>
        <w:t xml:space="preserve"> είναι ότι δεν είναι δυνατόν ο χρόνος της εφημερίας ετοιμότητας, που δεν καλείται ο γιατρός να προσφέρει υπηρεσία στο νοσοκομείο, να συμπεριλαμβάνεται στο σαρανταοκτάωρο</w:t>
      </w:r>
      <w:r>
        <w:rPr>
          <w:rFonts w:eastAsia="Times New Roman"/>
          <w:szCs w:val="24"/>
        </w:rPr>
        <w:t xml:space="preserve"> και άρα να χρειάζεται αντισταθμιστικό χρόνο και ρεπό. Αυτό θεωρούμε ότι είναι μη λογικό.</w:t>
      </w:r>
    </w:p>
    <w:p w14:paraId="5FF199FF"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Επίσης στην </w:t>
      </w:r>
      <w:proofErr w:type="spellStart"/>
      <w:r>
        <w:rPr>
          <w:rFonts w:eastAsia="Times New Roman"/>
          <w:szCs w:val="24"/>
        </w:rPr>
        <w:t>εφαρμοστική</w:t>
      </w:r>
      <w:proofErr w:type="spellEnd"/>
      <w:r>
        <w:rPr>
          <w:rFonts w:eastAsia="Times New Roman"/>
          <w:szCs w:val="24"/>
        </w:rPr>
        <w:t xml:space="preserve"> απόφαση που θα βγάλουμε, στο πλαίσιο, δηλαδή, το </w:t>
      </w:r>
      <w:proofErr w:type="spellStart"/>
      <w:r>
        <w:rPr>
          <w:rFonts w:eastAsia="Times New Roman"/>
          <w:szCs w:val="24"/>
        </w:rPr>
        <w:t>εφημεριακό</w:t>
      </w:r>
      <w:proofErr w:type="spellEnd"/>
      <w:r>
        <w:rPr>
          <w:rFonts w:eastAsia="Times New Roman"/>
          <w:szCs w:val="24"/>
        </w:rPr>
        <w:t xml:space="preserve"> το οποίο θα εξειδικευτεί σε κάθε νοσοκομείο, θα υπάρχουν οι πρόνοιες, έτσι ώστε να</w:t>
      </w:r>
      <w:r>
        <w:rPr>
          <w:rFonts w:eastAsia="Times New Roman"/>
          <w:szCs w:val="24"/>
        </w:rPr>
        <w:t xml:space="preserve"> τεθεί και όριο στη δυνατότητα ενός γιατρού, ενός τμήματος να δουλεύει με εφημερίες ετοιμότητας. Δεν θέλουμε, λοιπόν, να πάμε σε μία λογική που διαστέλλει αυτή τη δυνατότητα και πιέζει τον γιατρό </w:t>
      </w:r>
      <w:r>
        <w:rPr>
          <w:rFonts w:eastAsia="Times New Roman"/>
          <w:szCs w:val="24"/>
        </w:rPr>
        <w:lastRenderedPageBreak/>
        <w:t>να είναι δεσμευμένος έστω και εκτός νοσοκομείου για προσφορά</w:t>
      </w:r>
      <w:r>
        <w:rPr>
          <w:rFonts w:eastAsia="Times New Roman"/>
          <w:szCs w:val="24"/>
        </w:rPr>
        <w:t xml:space="preserve"> υπηρεσίας.</w:t>
      </w:r>
    </w:p>
    <w:p w14:paraId="5FF19A00"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Επίσης έχουμε δώσει δείγματα γραφής στην εργασιακή πραγματικότητα του συστήματος υγείας και έχουμε προχωρήσει όλες αυτές τις παρεμβάσεις στήριξης και ενίσχυσης του συστήματος. </w:t>
      </w:r>
      <w:r>
        <w:rPr>
          <w:rFonts w:eastAsia="Times New Roman"/>
          <w:szCs w:val="24"/>
        </w:rPr>
        <w:t>Α</w:t>
      </w:r>
      <w:r>
        <w:rPr>
          <w:rFonts w:eastAsia="Times New Roman"/>
          <w:szCs w:val="24"/>
        </w:rPr>
        <w:t>υτή είναι η ειδοποιός διαφορά αυτής της παρέμβασης. Αυτή η παρέμβασ</w:t>
      </w:r>
      <w:r>
        <w:rPr>
          <w:rFonts w:eastAsia="Times New Roman"/>
          <w:szCs w:val="24"/>
        </w:rPr>
        <w:t>η εντάσσεται σε ένα πολιτικό σχέδιο στήριξης και αναβάθμισης του ΕΣΥ και όχι συρρίκνωσης, αποδιοργάνωσης και εγκατάλειψης όπως ήταν οι προηγούμενες περίοδοι.</w:t>
      </w:r>
    </w:p>
    <w:p w14:paraId="5FF19A0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Τότε υπήρχαν, βεβαίως, κινητοποιήσεις και τότε διεκδικούσαμε να μην κλείσουν νοσοκομεία, να μη συγ</w:t>
      </w:r>
      <w:r>
        <w:rPr>
          <w:rFonts w:eastAsia="Times New Roman" w:cs="Times New Roman"/>
          <w:szCs w:val="24"/>
        </w:rPr>
        <w:t>χωνευθούν νοσοκομεία, να μην καταργηθούν οργανικές κλίνες, να μην καταργηθούν κλινικές. Αυτό ήταν το επίδικο την περίοδο της υπουργίας του κ. Λοβέρδου και για αυτό υπήρχαν μαζικές κινητοποιήσεις εκείνη την περίοδο των νοσοκομειακών ιατρών.</w:t>
      </w:r>
    </w:p>
    <w:p w14:paraId="5FF19A0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δώ να πω ότι εμ</w:t>
      </w:r>
      <w:r>
        <w:rPr>
          <w:rFonts w:eastAsia="Times New Roman" w:cs="Times New Roman"/>
          <w:szCs w:val="24"/>
        </w:rPr>
        <w:t xml:space="preserve">είς δεν </w:t>
      </w:r>
      <w:proofErr w:type="spellStart"/>
      <w:r>
        <w:rPr>
          <w:rFonts w:eastAsia="Times New Roman" w:cs="Times New Roman"/>
          <w:szCs w:val="24"/>
        </w:rPr>
        <w:t>επιχαίρουμε</w:t>
      </w:r>
      <w:proofErr w:type="spellEnd"/>
      <w:r>
        <w:rPr>
          <w:rFonts w:eastAsia="Times New Roman" w:cs="Times New Roman"/>
          <w:szCs w:val="24"/>
        </w:rPr>
        <w:t xml:space="preserve"> για τις ισχνές κινητοποιήσεις και την ισχνή συμμετοχή στα συλλαλητήρια διαμαρτυρίας αυτή την περίοδο. Έχει κρίση το συνδικαλιστικό κίνημα και δεν </w:t>
      </w:r>
      <w:proofErr w:type="spellStart"/>
      <w:r>
        <w:rPr>
          <w:rFonts w:eastAsia="Times New Roman" w:cs="Times New Roman"/>
          <w:szCs w:val="24"/>
        </w:rPr>
        <w:t>επιχαίρουμε</w:t>
      </w:r>
      <w:proofErr w:type="spellEnd"/>
      <w:r>
        <w:rPr>
          <w:rFonts w:eastAsia="Times New Roman" w:cs="Times New Roman"/>
          <w:szCs w:val="24"/>
        </w:rPr>
        <w:t xml:space="preserve"> για αυτό, δεν είναι υγιές στοιχείο. Υπάρχει κρίση στην κοινωνική και στην πολι</w:t>
      </w:r>
      <w:r>
        <w:rPr>
          <w:rFonts w:eastAsia="Times New Roman" w:cs="Times New Roman"/>
          <w:szCs w:val="24"/>
        </w:rPr>
        <w:t xml:space="preserve">τική εκπροσώπηση στη χώρα και </w:t>
      </w:r>
      <w:r>
        <w:rPr>
          <w:rFonts w:eastAsia="Times New Roman" w:cs="Times New Roman"/>
          <w:szCs w:val="24"/>
        </w:rPr>
        <w:lastRenderedPageBreak/>
        <w:t>αυτό δεν είναι υγιές και πρέπει να κάνουμε μια σοβαρή συζήτηση. Όμως είναι και ενδεικτικό</w:t>
      </w:r>
      <w:r>
        <w:rPr>
          <w:rFonts w:eastAsia="Times New Roman" w:cs="Times New Roman"/>
          <w:szCs w:val="24"/>
        </w:rPr>
        <w:t>.</w:t>
      </w:r>
      <w:r>
        <w:rPr>
          <w:rFonts w:eastAsia="Times New Roman" w:cs="Times New Roman"/>
          <w:szCs w:val="24"/>
        </w:rPr>
        <w:t xml:space="preserve"> Υπάρχουν χαμηλές προσδοκίες, υπάρχει πραγματική δυσκολία. </w:t>
      </w:r>
    </w:p>
    <w:p w14:paraId="5FF19A0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Εμείς δεν αμφισβητούμε ότι τα πράγματα, προφανώς, δεν είναι ρόδινα, αλλά αυτ</w:t>
      </w:r>
      <w:r>
        <w:rPr>
          <w:rFonts w:eastAsia="Times New Roman" w:cs="Times New Roman"/>
          <w:szCs w:val="24"/>
        </w:rPr>
        <w:t xml:space="preserve">ό που αμφισβητούμε είναι την ισοπεδωτική και την </w:t>
      </w:r>
      <w:proofErr w:type="spellStart"/>
      <w:r>
        <w:rPr>
          <w:rFonts w:eastAsia="Times New Roman" w:cs="Times New Roman"/>
          <w:szCs w:val="24"/>
        </w:rPr>
        <w:t>καταστροφολογική</w:t>
      </w:r>
      <w:proofErr w:type="spellEnd"/>
      <w:r>
        <w:rPr>
          <w:rFonts w:eastAsia="Times New Roman" w:cs="Times New Roman"/>
          <w:szCs w:val="24"/>
        </w:rPr>
        <w:t xml:space="preserve"> κριτική ότι τα πράγματα πάνε διαρκώς από το κακό στο χειρότερο. Αυτό δεν ισχύει. Το ξέρουν οι πολίτες που έχουν μεγαλύτερο δικαίωμα πρόσβασης σήμερα στο σύστημα υγείας με καθολικό τρόπο </w:t>
      </w:r>
      <w:r>
        <w:rPr>
          <w:rFonts w:eastAsia="Times New Roman" w:cs="Times New Roman"/>
          <w:szCs w:val="24"/>
        </w:rPr>
        <w:t>κ</w:t>
      </w:r>
      <w:r>
        <w:rPr>
          <w:rFonts w:eastAsia="Times New Roman" w:cs="Times New Roman"/>
          <w:szCs w:val="24"/>
        </w:rPr>
        <w:t xml:space="preserve">αι </w:t>
      </w:r>
      <w:r>
        <w:rPr>
          <w:rFonts w:eastAsia="Times New Roman" w:cs="Times New Roman"/>
          <w:szCs w:val="24"/>
        </w:rPr>
        <w:t>τις ουρές αυτής της παρέμβασης τις κλείνουμε σιγά-σιγά</w:t>
      </w:r>
      <w:r>
        <w:rPr>
          <w:rFonts w:eastAsia="Times New Roman" w:cs="Times New Roman"/>
          <w:szCs w:val="24"/>
        </w:rPr>
        <w:t>,</w:t>
      </w:r>
      <w:r>
        <w:rPr>
          <w:rFonts w:eastAsia="Times New Roman" w:cs="Times New Roman"/>
          <w:szCs w:val="24"/>
        </w:rPr>
        <w:t xml:space="preserve"> με τις ρυθμίσεις των χρεών που είχαν βεβαιωθεί στις ΔΟΥ ή είχαν κινηθεί τα νοσοκομεία –προσέξτε- δικαστικά. Αυτό πάμε να καταργήσουμε. </w:t>
      </w:r>
    </w:p>
    <w:p w14:paraId="5FF19A0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Η διαγραφή των χρεών έχει γίνει. Αυτό που καταργούμε είναι, σε π</w:t>
      </w:r>
      <w:r>
        <w:rPr>
          <w:rFonts w:eastAsia="Times New Roman" w:cs="Times New Roman"/>
          <w:szCs w:val="24"/>
        </w:rPr>
        <w:t>εριπτώσεις που δεν έχει προχωρήσει η δικαστική διαδικασία, να σταματήσει το νοσοκομείο να απαιτεί από πολίτες, που προφανώς δεν είχαν τα χρήματα, δικαστικά να τους τα πάρει πίσω. Είναι το άρθρο 15.</w:t>
      </w:r>
    </w:p>
    <w:p w14:paraId="5FF19A0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Υπάρχει, λοιπόν, μια εύλογη ανησυχία, υπάρχει μια ισορροπί</w:t>
      </w:r>
      <w:r>
        <w:rPr>
          <w:rFonts w:eastAsia="Times New Roman" w:cs="Times New Roman"/>
          <w:szCs w:val="24"/>
        </w:rPr>
        <w:t xml:space="preserve">α τρόμου, επιτρέψετε μου να πω, που έχει βρεθεί αυτά τα </w:t>
      </w:r>
      <w:r>
        <w:rPr>
          <w:rFonts w:eastAsia="Times New Roman" w:cs="Times New Roman"/>
          <w:szCs w:val="24"/>
        </w:rPr>
        <w:lastRenderedPageBreak/>
        <w:t>χρόνια και μπορεί κάποιοι εύλογα να αναρωτιούνται</w:t>
      </w:r>
      <w:r>
        <w:rPr>
          <w:rFonts w:eastAsia="Times New Roman" w:cs="Times New Roman"/>
          <w:szCs w:val="24"/>
        </w:rPr>
        <w:t>,</w:t>
      </w:r>
      <w:r>
        <w:rPr>
          <w:rFonts w:eastAsia="Times New Roman" w:cs="Times New Roman"/>
          <w:szCs w:val="24"/>
        </w:rPr>
        <w:t xml:space="preserve"> πώς θα είναι το νέο τοπίο. Αυτό, λοιπόν, το οποίο θέλουμε να ξεκαθαρίσουμε</w:t>
      </w:r>
      <w:r>
        <w:rPr>
          <w:rFonts w:eastAsia="Times New Roman" w:cs="Times New Roman"/>
          <w:szCs w:val="24"/>
        </w:rPr>
        <w:t>,</w:t>
      </w:r>
      <w:r>
        <w:rPr>
          <w:rFonts w:eastAsia="Times New Roman" w:cs="Times New Roman"/>
          <w:szCs w:val="24"/>
        </w:rPr>
        <w:t xml:space="preserve"> είναι ότι δεν πάμε σε μία βίαιη και αυταρχική παρέμβαση. Πάμε σε μία ρύθμιση, σε μια εναρμόνιση που έχει μέσα το στοιχείο της κανονικότητας και της ευστάθειας του συστήματος </w:t>
      </w:r>
      <w:r>
        <w:rPr>
          <w:rFonts w:eastAsia="Times New Roman" w:cs="Times New Roman"/>
          <w:szCs w:val="24"/>
        </w:rPr>
        <w:t>κ</w:t>
      </w:r>
      <w:r>
        <w:rPr>
          <w:rFonts w:eastAsia="Times New Roman" w:cs="Times New Roman"/>
          <w:szCs w:val="24"/>
        </w:rPr>
        <w:t>αι αυτό θα το κάνουμε με σεβασμό και στις ανάγκες των ιατρών και στην ανάγκη λει</w:t>
      </w:r>
      <w:r>
        <w:rPr>
          <w:rFonts w:eastAsia="Times New Roman" w:cs="Times New Roman"/>
          <w:szCs w:val="24"/>
        </w:rPr>
        <w:t>τουργίας των τμημάτων και των κλινικών, αλλά κυρίως με σεβασμό και με απόλυτη προτεραιότητα στις ανάγκες, στην αξιοπρέπεια και στα δικαιώματα των ασθενών. Τη δική τους ασφάλεια πρέπει να διασφαλίζει οπωσδήποτε η πολιτεία με τις παρεμβάσεις της.</w:t>
      </w:r>
    </w:p>
    <w:p w14:paraId="5FF19A0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α προσπαθή</w:t>
      </w:r>
      <w:r>
        <w:rPr>
          <w:rFonts w:eastAsia="Times New Roman" w:cs="Times New Roman"/>
          <w:szCs w:val="24"/>
        </w:rPr>
        <w:t>σω να κλείσω λέγοντας το εξής: Θεωρώ ότι είναι σαφές ότι από την πλευρά της Αντιπολίτευσης δεν υπάρχει εναλλακτικό πολιτικό σχέδιο για τον χώρο της υγείας. Το μόνο που έχουν καταφέρει να ψελλίσουν, και το είπε πριν από λίγες ημέρες πολύ εμφατικά ο κ. Μητσο</w:t>
      </w:r>
      <w:r>
        <w:rPr>
          <w:rFonts w:eastAsia="Times New Roman" w:cs="Times New Roman"/>
          <w:szCs w:val="24"/>
        </w:rPr>
        <w:t xml:space="preserve">τάκης στα Γιάννενα, είναι ότι θέλουν να ενισχύσουν τον ανταγωνισμό ανάμεσα στον δημόσιο και στον ιδιωτικό τομέα, δηλαδή, να δώσουν μια προτεραιότητα και να δώσουν ζωτικό χώρο στον ιδιωτικό τομέα, αυτό πρακτικά σημαίνει. </w:t>
      </w:r>
    </w:p>
    <w:p w14:paraId="5FF19A0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ακριβώς κινούμαστε στην αντίθ</w:t>
      </w:r>
      <w:r>
        <w:rPr>
          <w:rFonts w:eastAsia="Times New Roman" w:cs="Times New Roman"/>
          <w:szCs w:val="24"/>
        </w:rPr>
        <w:t xml:space="preserve">ετη λογική. Το έχουμε ξεκαθαρίσει ότι στηρίζουμε κατά προτεραιότητα το δημόσιο σύστημα, αυξάνουμε την χωρητικότητά του, το </w:t>
      </w:r>
      <w:r>
        <w:rPr>
          <w:rFonts w:eastAsia="Times New Roman" w:cs="Times New Roman"/>
          <w:szCs w:val="24"/>
          <w:lang w:val="en-US"/>
        </w:rPr>
        <w:t>capacity</w:t>
      </w:r>
      <w:r>
        <w:rPr>
          <w:rFonts w:eastAsia="Times New Roman" w:cs="Times New Roman"/>
          <w:szCs w:val="24"/>
        </w:rPr>
        <w:t xml:space="preserve">, και αναζητούμε με τον ιδιωτικό τομέα μια καθαρή και συμπληρωματική συνεργασία. </w:t>
      </w:r>
    </w:p>
    <w:p w14:paraId="5FF19A0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Το δεύτερο που είπ</w:t>
      </w:r>
      <w:r>
        <w:rPr>
          <w:rFonts w:eastAsia="Times New Roman" w:cs="Times New Roman"/>
          <w:szCs w:val="24"/>
        </w:rPr>
        <w:t>α,</w:t>
      </w:r>
      <w:r>
        <w:rPr>
          <w:rFonts w:eastAsia="Times New Roman" w:cs="Times New Roman"/>
          <w:szCs w:val="24"/>
        </w:rPr>
        <w:t xml:space="preserve"> είναι ότι θα πάει η πρ</w:t>
      </w:r>
      <w:r>
        <w:rPr>
          <w:rFonts w:eastAsia="Times New Roman" w:cs="Times New Roman"/>
          <w:szCs w:val="24"/>
        </w:rPr>
        <w:t>ωτοβάθμια φροντίδα στην ευθύνη τη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Αντιλαμβάνεστε όλοι, με τα σοβαρά προβλήματα που έχει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αυτή την περίοδο, τι σημαίνει να μεταθέσουμε την ευθύνη της λειτουργίας ενός τόσο κρίσιμου τομέα, που πρέπει να επενδύσουμ</w:t>
      </w:r>
      <w:r>
        <w:rPr>
          <w:rFonts w:eastAsia="Times New Roman" w:cs="Times New Roman"/>
          <w:szCs w:val="24"/>
        </w:rPr>
        <w:t xml:space="preserve">ε σε ανθρώπινο δυναμικό και σε πόρους,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Δεν μπορούν οι ΟΤΑ να κάνουν πολιτική υγείας σε αυτή την φάση, είναι απολύτως σαφές. Αυτό που χρειάζεται είναι συνεργασία και υπάρχει ευτυχώς. </w:t>
      </w:r>
    </w:p>
    <w:p w14:paraId="5FF19A0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Εμείς θα επιδιώξουμε και στην πρωτοβάθμια φροντ</w:t>
      </w:r>
      <w:r>
        <w:rPr>
          <w:rFonts w:eastAsia="Times New Roman" w:cs="Times New Roman"/>
          <w:szCs w:val="24"/>
        </w:rPr>
        <w:t xml:space="preserve">ίδα μια δικτύωση ανάμεσα στις δομές του συστήματος υγείας, δομές πρωτοβάθμιας ψυχικής υγείας, αντιμετώπισης των εξαρτήσεων και στις κοινωνικές δομές της </w:t>
      </w:r>
      <w:r>
        <w:rPr>
          <w:rFonts w:eastAsia="Times New Roman" w:cs="Times New Roman"/>
          <w:szCs w:val="24"/>
        </w:rPr>
        <w:t>α</w:t>
      </w:r>
      <w:r>
        <w:rPr>
          <w:rFonts w:eastAsia="Times New Roman" w:cs="Times New Roman"/>
          <w:szCs w:val="24"/>
        </w:rPr>
        <w:t>υτοδιοίκησης.</w:t>
      </w:r>
    </w:p>
    <w:p w14:paraId="5FF19A0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ίναι και κάτι πολύ ενδιαφέρον που είπε επίσης ο κ. Μητσοτάκης. «Δεν χρειαζόμαστε» –λέει</w:t>
      </w:r>
      <w:r>
        <w:rPr>
          <w:rFonts w:eastAsia="Times New Roman" w:cs="Times New Roman"/>
          <w:szCs w:val="24"/>
        </w:rPr>
        <w:t xml:space="preserve">- «κατ’ ανάγκην περισσότερους γιατρούς». Έτσι ακριβώς το έχει πει. Λέει ότι χρειαζόμαστε περισσότερους νοσηλευτές. Αλλά προσέξτε, «Δεν χρειαζόμαστε κατ’ ανάγκην περισσότερους γιατρούς». </w:t>
      </w:r>
    </w:p>
    <w:p w14:paraId="5FF19A0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Πώς λοιπόν, αγαπητοί συνάδελφοι της Νέας Δημοκρατίας, θα εξανθρωπίσετ</w:t>
      </w:r>
      <w:r>
        <w:rPr>
          <w:rFonts w:eastAsia="Times New Roman" w:cs="Times New Roman"/>
          <w:szCs w:val="24"/>
        </w:rPr>
        <w:t xml:space="preserve">ε το ωράριο των γιατρών; Πώς θα τα κάνετε όλα αυτά; Τη μαγική λύση, την τροχιοδεικτική βολή, την έχει δώσει ο κ. Στουρνάρας: Ένα μεγάλο ΣΔΙΤ, αυτό θέλει η υγεία. Να δώσουμε, λοιπόν, χώρο στον ιδιωτικό τομέα, να αγοράσουμε υπηρεσίες από τον ιδιωτικό τομέα, </w:t>
      </w:r>
      <w:r>
        <w:rPr>
          <w:rFonts w:eastAsia="Times New Roman" w:cs="Times New Roman"/>
          <w:szCs w:val="24"/>
        </w:rPr>
        <w:t xml:space="preserve">που ξέρουμε πάρα πολύ καλά ότι έχει μέσα του το γονίδιο της </w:t>
      </w:r>
      <w:proofErr w:type="spellStart"/>
      <w:r>
        <w:rPr>
          <w:rFonts w:eastAsia="Times New Roman" w:cs="Times New Roman"/>
          <w:szCs w:val="24"/>
        </w:rPr>
        <w:t>προκλητής</w:t>
      </w:r>
      <w:proofErr w:type="spellEnd"/>
      <w:r>
        <w:rPr>
          <w:rFonts w:eastAsia="Times New Roman" w:cs="Times New Roman"/>
          <w:szCs w:val="24"/>
        </w:rPr>
        <w:t xml:space="preserve"> ζήτησης, της σπατάλης και συχνά της διαφθοράς. Όχι ότι δεν το έχει και το σύστημα υγείας, για να είμαστε απολύτως σαφείς, αλλά εκεί διαχρονικά τα πράγματα ήταν απολύτως ασύδοτα και ανεξέ</w:t>
      </w:r>
      <w:r>
        <w:rPr>
          <w:rFonts w:eastAsia="Times New Roman" w:cs="Times New Roman"/>
          <w:szCs w:val="24"/>
        </w:rPr>
        <w:t xml:space="preserve">λεγκτα. </w:t>
      </w:r>
    </w:p>
    <w:p w14:paraId="5FF19A0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Εμείς, λοιπόν, πραγματικά θεωρούμε ότι η υγεία είναι μία τεράστια υπόθεση, που έχει σχέση με την αξιοπρέπεια των ανθρώπων, έχει σχέση με την κοινωνική συνοχή, έχει σχέση με την ευημερία, έχει σχέση σε τελευταία ανάλυση με αυτό που λέμε «δί</w:t>
      </w:r>
      <w:r>
        <w:rPr>
          <w:rFonts w:eastAsia="Times New Roman" w:cs="Times New Roman"/>
          <w:szCs w:val="24"/>
        </w:rPr>
        <w:lastRenderedPageBreak/>
        <w:t>καιη και</w:t>
      </w:r>
      <w:r>
        <w:rPr>
          <w:rFonts w:eastAsia="Times New Roman" w:cs="Times New Roman"/>
          <w:szCs w:val="24"/>
        </w:rPr>
        <w:t xml:space="preserve"> βιώσιμη ανάπτυξη». </w:t>
      </w:r>
      <w:r>
        <w:rPr>
          <w:rFonts w:eastAsia="Times New Roman" w:cs="Times New Roman"/>
          <w:szCs w:val="24"/>
        </w:rPr>
        <w:t>Γ</w:t>
      </w:r>
      <w:r>
        <w:rPr>
          <w:rFonts w:eastAsia="Times New Roman" w:cs="Times New Roman"/>
          <w:szCs w:val="24"/>
        </w:rPr>
        <w:t xml:space="preserve">ι’ αυτό και στα αναπτυξιακά συνέδρια αυτή την περίοδο, σε συνεννόηση με τις </w:t>
      </w:r>
      <w:r>
        <w:rPr>
          <w:rFonts w:eastAsia="Times New Roman" w:cs="Times New Roman"/>
          <w:szCs w:val="24"/>
        </w:rPr>
        <w:t>π</w:t>
      </w:r>
      <w:r>
        <w:rPr>
          <w:rFonts w:eastAsia="Times New Roman" w:cs="Times New Roman"/>
          <w:szCs w:val="24"/>
        </w:rPr>
        <w:t xml:space="preserve">εριφέρειες, έχουμε ενσωματώσει μία θεματική που αφορά τον τομέα της υγείας. </w:t>
      </w:r>
    </w:p>
    <w:p w14:paraId="5FF19A0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Πιστεύουμε ότι πραγματικά η επένδυση στην υγεία, η μεταφορά ανθρώπινων και υλικών</w:t>
      </w:r>
      <w:r>
        <w:rPr>
          <w:rFonts w:eastAsia="Times New Roman" w:cs="Times New Roman"/>
          <w:szCs w:val="24"/>
        </w:rPr>
        <w:t xml:space="preserve"> πόρων σε αυτόν τον τομέα</w:t>
      </w:r>
      <w:r>
        <w:rPr>
          <w:rFonts w:eastAsia="Times New Roman" w:cs="Times New Roman"/>
          <w:szCs w:val="24"/>
        </w:rPr>
        <w:t>,</w:t>
      </w:r>
      <w:r>
        <w:rPr>
          <w:rFonts w:eastAsia="Times New Roman" w:cs="Times New Roman"/>
          <w:szCs w:val="24"/>
        </w:rPr>
        <w:t xml:space="preserve"> δεν είναι προφανώς ένα πεδίο ρουσφετολογικής, πελατειακής αξιοποίησης, όπως κάνατε όλα τα προηγούμενα χρόνια και γι’ αυτό έχετε τη μύγα και μυγιάζεστε, όταν ακούτε για προσλήψεις. Γιατί παλιά οι προσλήψεις γίνονταν με τέτοιου τύπ</w:t>
      </w:r>
      <w:r>
        <w:rPr>
          <w:rFonts w:eastAsia="Times New Roman" w:cs="Times New Roman"/>
          <w:szCs w:val="24"/>
        </w:rPr>
        <w:t>ου παρεμβάσεις και είναι πολύ χαρακτηριστικό ότι στη ρύθμιση που κάνουμε</w:t>
      </w:r>
      <w:r>
        <w:rPr>
          <w:rFonts w:eastAsia="Times New Roman" w:cs="Times New Roman"/>
          <w:szCs w:val="24"/>
        </w:rPr>
        <w:t>,</w:t>
      </w:r>
      <w:r>
        <w:rPr>
          <w:rFonts w:eastAsia="Times New Roman" w:cs="Times New Roman"/>
          <w:szCs w:val="24"/>
        </w:rPr>
        <w:t xml:space="preserve"> είναι απολύτως μη ελεγχόμενα τα συμβούλια επιλογής, με την ελίτ του συστήματος υγείας, τους συντονιστές-διευθυντές και τους διευθυντές όλων των τμημάτων και όλων των κλινικών, οι οπο</w:t>
      </w:r>
      <w:r>
        <w:rPr>
          <w:rFonts w:eastAsia="Times New Roman" w:cs="Times New Roman"/>
          <w:szCs w:val="24"/>
        </w:rPr>
        <w:t xml:space="preserve">ίοι προφανώς αφού δηλώσουν τη διαθεσιμότητά τους, μέσα από μια διαδικασία κλήρωσης θα επιλέγονται για να κάνουν την αξιολόγηση των </w:t>
      </w:r>
      <w:proofErr w:type="spellStart"/>
      <w:r>
        <w:rPr>
          <w:rFonts w:eastAsia="Times New Roman" w:cs="Times New Roman"/>
          <w:szCs w:val="24"/>
        </w:rPr>
        <w:t>μοριοδοτημένων</w:t>
      </w:r>
      <w:proofErr w:type="spellEnd"/>
      <w:r>
        <w:rPr>
          <w:rFonts w:eastAsia="Times New Roman" w:cs="Times New Roman"/>
          <w:szCs w:val="24"/>
        </w:rPr>
        <w:t xml:space="preserve"> κριτηρίων και των προσόντων των υποψήφιων γιατρών. </w:t>
      </w:r>
    </w:p>
    <w:p w14:paraId="5FF19A0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Εσείς περίπου μας είπατε, αφήσατε να εννοηθεί έτσι, ψαρεύο</w:t>
      </w:r>
      <w:r>
        <w:rPr>
          <w:rFonts w:eastAsia="Times New Roman" w:cs="Times New Roman"/>
          <w:szCs w:val="24"/>
        </w:rPr>
        <w:t xml:space="preserve">ντας στα θολά νερά ότι πάμε να προσλαμβάνουμε τους γιατρούς του ΕΣΥ με κλήρωση! Αυτό αφήνατε να εννοηθεί αυτές τις </w:t>
      </w:r>
      <w:r>
        <w:rPr>
          <w:rFonts w:eastAsia="Times New Roman" w:cs="Times New Roman"/>
          <w:szCs w:val="24"/>
        </w:rPr>
        <w:lastRenderedPageBreak/>
        <w:t xml:space="preserve">μέρες! «Όπως» -λέει- «βάζετε και τους σημαιοφόρους στο </w:t>
      </w:r>
      <w:r>
        <w:rPr>
          <w:rFonts w:eastAsia="Times New Roman" w:cs="Times New Roman"/>
          <w:szCs w:val="24"/>
        </w:rPr>
        <w:t>δ</w:t>
      </w:r>
      <w:r>
        <w:rPr>
          <w:rFonts w:eastAsia="Times New Roman" w:cs="Times New Roman"/>
          <w:szCs w:val="24"/>
        </w:rPr>
        <w:t>ημοτικό</w:t>
      </w:r>
      <w:r>
        <w:rPr>
          <w:rFonts w:eastAsia="Times New Roman" w:cs="Times New Roman"/>
          <w:szCs w:val="24"/>
        </w:rPr>
        <w:t>,</w:t>
      </w:r>
      <w:r>
        <w:rPr>
          <w:rFonts w:eastAsia="Times New Roman" w:cs="Times New Roman"/>
          <w:szCs w:val="24"/>
        </w:rPr>
        <w:t xml:space="preserve"> να κρατάνε τη σημαία». Είναι ντροπή να λέγονται αυτά τα πράγματα, είναι προσ</w:t>
      </w:r>
      <w:r>
        <w:rPr>
          <w:rFonts w:eastAsia="Times New Roman" w:cs="Times New Roman"/>
          <w:szCs w:val="24"/>
        </w:rPr>
        <w:t xml:space="preserve">βολή στη νοημοσύνη των συναδέλφων, των ανθρώπων του συστήματος υγείας! </w:t>
      </w:r>
    </w:p>
    <w:p w14:paraId="5FF19A0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Όμως ξέρετε –είμαι σίγουρος γι’ αυτό- δεν σας νοιάζουν αυτοί, δεν απευθύνεστε σε αυτούς. Έχουν καταλάβει αυτοί οι άνθρωποι την προσπάθεια, την υπερπροσπάθεια που έχουμε κάνει όλον αυτό</w:t>
      </w:r>
      <w:r>
        <w:rPr>
          <w:rFonts w:eastAsia="Times New Roman" w:cs="Times New Roman"/>
          <w:szCs w:val="24"/>
        </w:rPr>
        <w:t>ν τον καιρό, έχουν καταλάβει 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υπάρχει </w:t>
      </w:r>
      <w:proofErr w:type="spellStart"/>
      <w:r>
        <w:rPr>
          <w:rFonts w:eastAsia="Times New Roman" w:cs="Times New Roman"/>
          <w:szCs w:val="24"/>
        </w:rPr>
        <w:t>νοιάξιμο</w:t>
      </w:r>
      <w:proofErr w:type="spellEnd"/>
      <w:r>
        <w:rPr>
          <w:rFonts w:eastAsia="Times New Roman" w:cs="Times New Roman"/>
          <w:szCs w:val="24"/>
        </w:rPr>
        <w:t>, υπάρχει φροντίδα να μην υπάρχει απλήρωτη εργασία. Έχουν να γίνουν δυόμισι χρόνια επισχέσεις εργασίας στο σύστημα υγείας.</w:t>
      </w:r>
    </w:p>
    <w:p w14:paraId="5FF19A1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Γιατί, αγαπητοί συνάδελφοι; Επειδή είναι φίλοι μας οι συνάδελφοι στα νο</w:t>
      </w:r>
      <w:r>
        <w:rPr>
          <w:rFonts w:eastAsia="Times New Roman" w:cs="Times New Roman"/>
          <w:szCs w:val="24"/>
        </w:rPr>
        <w:t>σοκομεία; Όχι βέβαια. Επειδή έχουμε φροντίσει από την πρώτη μέρα που αναλάβαμε</w:t>
      </w:r>
      <w:r>
        <w:rPr>
          <w:rFonts w:eastAsia="Times New Roman" w:cs="Times New Roman"/>
          <w:szCs w:val="24"/>
        </w:rPr>
        <w:t>,</w:t>
      </w:r>
      <w:r>
        <w:rPr>
          <w:rFonts w:eastAsia="Times New Roman" w:cs="Times New Roman"/>
          <w:szCs w:val="24"/>
        </w:rPr>
        <w:t xml:space="preserve"> να υπάρχει μια κανονικότητα στις πληρωμές και αυτά τα λίγα λεφτά που μπορούμε να δώσουμε να τα δίνουμε στην ώρα τους και όπου υπάρχουν προβλήματα προσπαθούμε, ασχολούμαστε προσ</w:t>
      </w:r>
      <w:r>
        <w:rPr>
          <w:rFonts w:eastAsia="Times New Roman" w:cs="Times New Roman"/>
          <w:szCs w:val="24"/>
        </w:rPr>
        <w:t xml:space="preserve">ωπικά, παρεμβαίνουμε για να τα επιλύουμε. Αυτή είναι, λοιπόν, η διαφορά. </w:t>
      </w:r>
    </w:p>
    <w:p w14:paraId="5FF19A1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θέλω –και θα κλείσω με αυτό- να πω το εξής: Δεν γίνεται, αγαπητοί συνάδελφοι –κι αυτό αφορά κυρίως τη Νέα Δημοκρατία- να ζητάς καλά νοσοκομεία, περισσότερους γιατρούς, καλές παρο</w:t>
      </w:r>
      <w:r>
        <w:rPr>
          <w:rFonts w:eastAsia="Times New Roman" w:cs="Times New Roman"/>
          <w:szCs w:val="24"/>
        </w:rPr>
        <w:t xml:space="preserve">χές υγείας από τον ΕΟΠΥΥ, αναβαθμισμένο κοινωνικό κράτος και ταυτόχρονα να ζητάς χαμηλές ασφαλιστικές εισφορές, χαμηλή φορολογία και ενδεχομένως να καλύπτεις και τις υποθέσεις φοροδιαφυγής, βλέπε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γιατί οι άνθρωποί σου εμπλέκονται σε αυτές.</w:t>
      </w:r>
      <w:r>
        <w:rPr>
          <w:rFonts w:eastAsia="Times New Roman" w:cs="Times New Roman"/>
          <w:szCs w:val="24"/>
        </w:rPr>
        <w:t xml:space="preserve"> Κοροϊδεύεις τον κόσμο, πολύ απλά. Δεν γίνεται να τα έχουμε όλα σε αυτή τη χώρα. Αν θέλουμε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ένα αξιόπιστο δημόσιο σύστημα υγείας κι ένα σοβαρό κοινωνικό κράτος, πρέπει φυσικά με δίκαιο τρόπο</w:t>
      </w:r>
      <w:r>
        <w:rPr>
          <w:rFonts w:eastAsia="Times New Roman" w:cs="Times New Roman"/>
          <w:szCs w:val="24"/>
        </w:rPr>
        <w:t>,</w:t>
      </w:r>
      <w:r>
        <w:rPr>
          <w:rFonts w:eastAsia="Times New Roman" w:cs="Times New Roman"/>
          <w:szCs w:val="24"/>
        </w:rPr>
        <w:t xml:space="preserve"> να επιζητούμε τα μέγιστα δυνατά φορολογικά έσοδα, τα οποία, όμως, βεβαίως οφείλουν να έχουν κοινωνική ανταποδοτικότητα. </w:t>
      </w:r>
    </w:p>
    <w:p w14:paraId="5FF19A1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πω ότι στον τομέα της υγείας αυτό το πράγμα έχει γίνει πράξη. Τα χρήματα, τα οποία εισπράττονται από τους πολίτες, εί</w:t>
      </w:r>
      <w:r>
        <w:rPr>
          <w:rFonts w:eastAsia="Times New Roman" w:cs="Times New Roman"/>
          <w:szCs w:val="24"/>
        </w:rPr>
        <w:t xml:space="preserve">τε ως ασφαλιστικές εισφορές υγείας είτε ως φορολογικά έσοδα, επενδύονται με διαφανή τρόπο, πρωτοφανή για τα χρονικά της διαχείρισης του συστήματος υγείας και πραγματικά, μας ενοχλεί πάρα πολύ η κριτική που ακούστηκε ακόμη </w:t>
      </w:r>
      <w:r>
        <w:rPr>
          <w:rFonts w:eastAsia="Times New Roman" w:cs="Times New Roman"/>
          <w:szCs w:val="24"/>
        </w:rPr>
        <w:lastRenderedPageBreak/>
        <w:t>και από το Γενικό Γραμματέα του ΚΚ</w:t>
      </w:r>
      <w:r>
        <w:rPr>
          <w:rFonts w:eastAsia="Times New Roman" w:cs="Times New Roman"/>
          <w:szCs w:val="24"/>
        </w:rPr>
        <w:t xml:space="preserve">Ε, ότι πάμε να κάνουμε τη βρώμικη δουλειά. </w:t>
      </w:r>
    </w:p>
    <w:p w14:paraId="5FF19A1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Εμείς, συνάδελφοι, ξεβρωμίζουμε το σύστημα υγείας και δεν ήρθαμε σαν κλέφτες εδώ πέρα, αλλά ήρθαμε ως οργανικά στοιχεία του συστήματος, ξέροντας τους ανθρώπους του, ξέροντας τις ανάγκες του, ξέροντας τις αγωνίες,</w:t>
      </w:r>
      <w:r>
        <w:rPr>
          <w:rFonts w:eastAsia="Times New Roman" w:cs="Times New Roman"/>
          <w:szCs w:val="24"/>
        </w:rPr>
        <w:t xml:space="preserve"> για να σφυρηλατήσουμε ένα κλίμα συνεργασίας, εμπιστοσύνης και αξιοπιστίας!</w:t>
      </w:r>
    </w:p>
    <w:p w14:paraId="5FF19A14" w14:textId="77777777" w:rsidR="00BA0105" w:rsidRDefault="00C470DB">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5FF19A1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Αυτό, λοιπόν, κάνουμε. Προφανώς, τα πράγματα είναι δύσκολα. Προφανώς, πρέπει να υπερβούμε τη λιτότητα προοπτικά μετά την ο</w:t>
      </w:r>
      <w:r>
        <w:rPr>
          <w:rFonts w:eastAsia="Times New Roman" w:cs="Times New Roman"/>
          <w:szCs w:val="24"/>
        </w:rPr>
        <w:t xml:space="preserve">λοκλήρωση της </w:t>
      </w:r>
      <w:proofErr w:type="spellStart"/>
      <w:r>
        <w:rPr>
          <w:rFonts w:eastAsia="Times New Roman" w:cs="Times New Roman"/>
          <w:szCs w:val="24"/>
        </w:rPr>
        <w:t>μνημονιακής</w:t>
      </w:r>
      <w:proofErr w:type="spellEnd"/>
      <w:r>
        <w:rPr>
          <w:rFonts w:eastAsia="Times New Roman" w:cs="Times New Roman"/>
          <w:szCs w:val="24"/>
        </w:rPr>
        <w:t xml:space="preserve"> φάσης, για να έχουμε τον δημοσιονομικό χώρο να έχουμε ένα σοβαρό σύστημα υγείας. Προφανώς, χρειάζονται κίνητρα για την αξιοπρεπή και έντιμη εργασία, τα οποία πρέπει να τα βρούμε και να τα αποφασίσουμε. Είμαστε αφοσιωμένοι σε αυτή </w:t>
      </w:r>
      <w:r>
        <w:rPr>
          <w:rFonts w:eastAsia="Times New Roman" w:cs="Times New Roman"/>
          <w:szCs w:val="24"/>
        </w:rPr>
        <w:t xml:space="preserve">την προσπάθεια και πιστεύουμε ότι θα τα καταφέρουμε. Να είστε καλά! </w:t>
      </w:r>
    </w:p>
    <w:p w14:paraId="5FF19A16" w14:textId="77777777" w:rsidR="00BA0105" w:rsidRDefault="00C470DB">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5FF19A1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 xml:space="preserve">, έχετε τον λόγο για να δευτερολογήσετε. </w:t>
      </w:r>
    </w:p>
    <w:p w14:paraId="5FF19A1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ΣΤ</w:t>
      </w:r>
      <w:r>
        <w:rPr>
          <w:rFonts w:eastAsia="Times New Roman" w:cs="Times New Roman"/>
          <w:b/>
          <w:szCs w:val="24"/>
        </w:rPr>
        <w:t xml:space="preserve">΄ Αντιπρόεδρος </w:t>
      </w:r>
      <w:r>
        <w:rPr>
          <w:rFonts w:eastAsia="Times New Roman" w:cs="Times New Roman"/>
          <w:b/>
          <w:szCs w:val="24"/>
        </w:rPr>
        <w:t>της Βουλής):</w:t>
      </w:r>
      <w:r>
        <w:rPr>
          <w:rFonts w:eastAsia="Times New Roman" w:cs="Times New Roman"/>
          <w:szCs w:val="24"/>
        </w:rPr>
        <w:t xml:space="preserve"> Κύριε Πρόεδρε, προφανώς μπήκαμε στη διαδικασία των δευτερολογιών. </w:t>
      </w:r>
    </w:p>
    <w:p w14:paraId="5FF19A1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Στην τοποθέτησή μας, και εμού του ιδίου αλλά και του Γενικού Γραμματέα μας και του Νίκου </w:t>
      </w:r>
      <w:proofErr w:type="spellStart"/>
      <w:r>
        <w:rPr>
          <w:rFonts w:eastAsia="Times New Roman" w:cs="Times New Roman"/>
          <w:szCs w:val="24"/>
        </w:rPr>
        <w:t>Καραθανασόπουλου</w:t>
      </w:r>
      <w:proofErr w:type="spellEnd"/>
      <w:r>
        <w:rPr>
          <w:rFonts w:eastAsia="Times New Roman" w:cs="Times New Roman"/>
          <w:szCs w:val="24"/>
        </w:rPr>
        <w:t xml:space="preserve"> αλλά και του συντρόφου του Χρήστου </w:t>
      </w:r>
      <w:proofErr w:type="spellStart"/>
      <w:r>
        <w:rPr>
          <w:rFonts w:eastAsia="Times New Roman" w:cs="Times New Roman"/>
          <w:szCs w:val="24"/>
        </w:rPr>
        <w:t>Κατσώτη</w:t>
      </w:r>
      <w:proofErr w:type="spellEnd"/>
      <w:r>
        <w:rPr>
          <w:rFonts w:eastAsia="Times New Roman" w:cs="Times New Roman"/>
          <w:szCs w:val="24"/>
        </w:rPr>
        <w:t xml:space="preserve"> και εδώ και στις </w:t>
      </w:r>
      <w:r>
        <w:rPr>
          <w:rFonts w:eastAsia="Times New Roman" w:cs="Times New Roman"/>
          <w:szCs w:val="24"/>
        </w:rPr>
        <w:t>επιτροπές</w:t>
      </w:r>
      <w:r>
        <w:rPr>
          <w:rFonts w:eastAsia="Times New Roman" w:cs="Times New Roman"/>
          <w:szCs w:val="24"/>
        </w:rPr>
        <w:t>,</w:t>
      </w:r>
      <w:r>
        <w:rPr>
          <w:rFonts w:eastAsia="Times New Roman" w:cs="Times New Roman"/>
          <w:szCs w:val="24"/>
        </w:rPr>
        <w:t xml:space="preserve"> εμείς αναδείξαμε τον αντεργατικό, αντιλαϊκό χαρακτήρα αυτής της </w:t>
      </w:r>
      <w:r>
        <w:rPr>
          <w:rFonts w:eastAsia="Times New Roman" w:cs="Times New Roman"/>
          <w:szCs w:val="24"/>
        </w:rPr>
        <w:t>οδηγίας</w:t>
      </w:r>
      <w:r>
        <w:rPr>
          <w:rFonts w:eastAsia="Times New Roman" w:cs="Times New Roman"/>
          <w:szCs w:val="24"/>
        </w:rPr>
        <w:t xml:space="preserve">. Μάλιστα πρωτοπορείτε και δεν είναι μόνο εδώ στην Ελλάδα. </w:t>
      </w:r>
    </w:p>
    <w:p w14:paraId="5FF19A1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Ν</w:t>
      </w:r>
      <w:r>
        <w:rPr>
          <w:rFonts w:eastAsia="Times New Roman" w:cs="Times New Roman"/>
          <w:szCs w:val="24"/>
        </w:rPr>
        <w:t>α σας πω και κάτι, κύριε Υπουργέ; Εμείς δεν στηρίξαμε ποτέ την εργασιακή ζούγκλα και την αντιπαλεύουμε χρόνια -και το ξέρετ</w:t>
      </w:r>
      <w:r>
        <w:rPr>
          <w:rFonts w:eastAsia="Times New Roman" w:cs="Times New Roman"/>
          <w:szCs w:val="24"/>
        </w:rPr>
        <w:t>ε πολύ καλά- ακόμα και μέσα από τις συνδικαλιστικές ενώσεις, μέσα από τη συνδικαλιστική δράση και το κίνημα των νοσοκομειακών γιατρών και ξέρετε τα αιτήματα και τις θέσεις μας. Μην τα παραποιείτε αυτά και μην πετάτε στον αέρα κουβέντες, για να πέφτει το αν</w:t>
      </w:r>
      <w:r>
        <w:rPr>
          <w:rFonts w:eastAsia="Times New Roman" w:cs="Times New Roman"/>
          <w:szCs w:val="24"/>
        </w:rPr>
        <w:t xml:space="preserve">άθεμα σε όλους. </w:t>
      </w:r>
    </w:p>
    <w:p w14:paraId="5FF19A1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Εμείς ήμασταν ξεκάθαροι εδώ και πάρα πολλά χρόνια για το ΕΣΥ, τι ΕΣΥ θέλουμε, τι εθνικό σύστημα, τι σύστημα υγείας, με </w:t>
      </w:r>
      <w:r>
        <w:rPr>
          <w:rFonts w:eastAsia="Times New Roman" w:cs="Times New Roman"/>
          <w:szCs w:val="24"/>
        </w:rPr>
        <w:lastRenderedPageBreak/>
        <w:t>δημόσιο -λέμε εμείς-, κρατικό σύστημα υγείας, που να καλύπτει όλες τις ανάγκες, να είναι πλήρως επανδρωμένο, στελεχωμένο</w:t>
      </w:r>
      <w:r>
        <w:rPr>
          <w:rFonts w:eastAsia="Times New Roman" w:cs="Times New Roman"/>
          <w:szCs w:val="24"/>
        </w:rPr>
        <w:t xml:space="preserve">, με υποδομές, πράγμα, το οποίο δεν έγινε ποτέ, όπως θα έπρεπε να είναι και να απολαμβάνει ο λαός μας με βάση τον πλούτο που παράγει και τις αντίστοιχες υπηρεσίες υγείας. </w:t>
      </w:r>
    </w:p>
    <w:p w14:paraId="5FF19A1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Υπενθυμίζω αυτό που είπαμε, ότι αυτή η </w:t>
      </w:r>
      <w:r>
        <w:rPr>
          <w:rFonts w:eastAsia="Times New Roman" w:cs="Times New Roman"/>
          <w:szCs w:val="24"/>
        </w:rPr>
        <w:t xml:space="preserve">οδηγία </w:t>
      </w:r>
      <w:r>
        <w:rPr>
          <w:rFonts w:eastAsia="Times New Roman" w:cs="Times New Roman"/>
          <w:szCs w:val="24"/>
        </w:rPr>
        <w:t>ή αλλιώς η ενσωμάτωση αυτή</w:t>
      </w:r>
      <w:r>
        <w:rPr>
          <w:rFonts w:eastAsia="Times New Roman" w:cs="Times New Roman"/>
          <w:szCs w:val="24"/>
        </w:rPr>
        <w:t>ς</w:t>
      </w:r>
      <w:r>
        <w:rPr>
          <w:rFonts w:eastAsia="Times New Roman" w:cs="Times New Roman"/>
          <w:szCs w:val="24"/>
        </w:rPr>
        <w:t xml:space="preserve"> της </w:t>
      </w:r>
      <w:r>
        <w:rPr>
          <w:rFonts w:eastAsia="Times New Roman" w:cs="Times New Roman"/>
          <w:szCs w:val="24"/>
        </w:rPr>
        <w:t>οδηγία</w:t>
      </w:r>
      <w:r>
        <w:rPr>
          <w:rFonts w:eastAsia="Times New Roman" w:cs="Times New Roman"/>
          <w:szCs w:val="24"/>
        </w:rPr>
        <w:t xml:space="preserve">ς </w:t>
      </w:r>
      <w:r>
        <w:rPr>
          <w:rFonts w:eastAsia="Times New Roman" w:cs="Times New Roman"/>
          <w:szCs w:val="24"/>
        </w:rPr>
        <w:t>ανοίγει το</w:t>
      </w:r>
      <w:r>
        <w:rPr>
          <w:rFonts w:eastAsia="Times New Roman" w:cs="Times New Roman"/>
          <w:szCs w:val="24"/>
        </w:rPr>
        <w:t>ν</w:t>
      </w:r>
      <w:r>
        <w:rPr>
          <w:rFonts w:eastAsia="Times New Roman" w:cs="Times New Roman"/>
          <w:szCs w:val="24"/>
        </w:rPr>
        <w:t xml:space="preserve"> δρόμο για όλους τους εργαζόμενους, είτε σας αρέσει είτε όχι. Τα παραδείγματα είναι και από την Ευρωπαϊκή Ένωση, σε μια σειρά από χώρες και όχι μόνο –και το τονίζω αυτό- στους νοσοκομειακούς γιατρούς ή, αν θέλετε, στα νοσοκομεία, είτε αφορά το</w:t>
      </w:r>
      <w:r>
        <w:rPr>
          <w:rFonts w:eastAsia="Times New Roman" w:cs="Times New Roman"/>
          <w:szCs w:val="24"/>
        </w:rPr>
        <w:t xml:space="preserve">ν δημόσιο τομέα είτε αφορά τον ιδιωτικό τομέα. </w:t>
      </w:r>
    </w:p>
    <w:p w14:paraId="5FF19A1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κάνετε την βρώμικη δουλειά ως Κυβέρνηση. Ό,τι δεν μπόρεσε να κάνει η Νέα Δημοκρατία με το ΠΑΣΟΚ, το προχωρήσατε εσείς και από το πρώτο μνημόνιο και από το δεύτερο μνημόνιο, αφού μαζί ψηφίσατε και το </w:t>
      </w:r>
      <w:r>
        <w:rPr>
          <w:rFonts w:eastAsia="Times New Roman" w:cs="Times New Roman"/>
          <w:szCs w:val="24"/>
        </w:rPr>
        <w:t>τρίτο μνημόνιο. Και τώρα προετοιμάζετε, εν όψει της τρίτης αξιολόγησης, νέα επίθεση στα εργατικά δικαιώματα, συνδικαλιστικούς νόμους, απεργία και πάει λέγοντας.</w:t>
      </w:r>
    </w:p>
    <w:p w14:paraId="5FF19A1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Όλα αυτά που λέγατε, ότι θα καταργούσατε με ένα νόμο όλα τα μνημόνια, ότι θα παίρνατε πίσω όλα </w:t>
      </w:r>
      <w:r>
        <w:rPr>
          <w:rFonts w:eastAsia="Times New Roman" w:cs="Times New Roman"/>
          <w:szCs w:val="24"/>
        </w:rPr>
        <w:t xml:space="preserve">τα αντιλαϊκά και αντεργατικά μέτρα που νομοθέτησε η Νέα Δημοκρατία και το ΠΑΣΟΚ είτε χωριστά είτε και μαζί, τα πήρατε πίσω; Τα παραλάβατε, τα κληρονομήσατε και τα συνεχίζετε και τσακίζετε τον λαό ακόμη πιο πολύ. Και με τα μνημόνια και με τις συμφωνίες που </w:t>
      </w:r>
      <w:r>
        <w:rPr>
          <w:rFonts w:eastAsia="Times New Roman" w:cs="Times New Roman"/>
          <w:szCs w:val="24"/>
        </w:rPr>
        <w:t>έχετε κάνει, έχετε δέσει χειροπόδαρα το</w:t>
      </w:r>
      <w:r>
        <w:rPr>
          <w:rFonts w:eastAsia="Times New Roman" w:cs="Times New Roman"/>
          <w:szCs w:val="24"/>
        </w:rPr>
        <w:t>ν</w:t>
      </w:r>
      <w:r>
        <w:rPr>
          <w:rFonts w:eastAsia="Times New Roman" w:cs="Times New Roman"/>
          <w:szCs w:val="24"/>
        </w:rPr>
        <w:t xml:space="preserve"> λαό μέχρι το 2060. Και έχετε το σθένος να εγκαλείτε το ΚΚΕ, που σας λέει ότι κάνετε τη βρώμικη δουλειά; </w:t>
      </w:r>
    </w:p>
    <w:p w14:paraId="5FF19A1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 σας παρακαλώ να επικεντρωθείτε στο νομοσχέδιο.</w:t>
      </w:r>
    </w:p>
    <w:p w14:paraId="5FF19A2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w:t>
      </w:r>
      <w:r>
        <w:rPr>
          <w:rFonts w:eastAsia="Times New Roman" w:cs="Times New Roman"/>
          <w:b/>
          <w:szCs w:val="24"/>
        </w:rPr>
        <w:t>ΡΟΥΛΗΣ (</w:t>
      </w:r>
      <w:r>
        <w:rPr>
          <w:rFonts w:eastAsia="Times New Roman" w:cs="Times New Roman"/>
          <w:b/>
          <w:szCs w:val="24"/>
        </w:rPr>
        <w:t>ΣΤ</w:t>
      </w:r>
      <w:r>
        <w:rPr>
          <w:rFonts w:eastAsia="Times New Roman" w:cs="Times New Roman"/>
          <w:b/>
          <w:szCs w:val="24"/>
        </w:rPr>
        <w:t>΄ Αντιπρόεδρος της Βουλής):</w:t>
      </w:r>
      <w:r>
        <w:rPr>
          <w:rFonts w:eastAsia="Times New Roman" w:cs="Times New Roman"/>
          <w:szCs w:val="24"/>
        </w:rPr>
        <w:t xml:space="preserve"> Βεβαίως, για το σύστημα κάνετε τη βρώμικη δουλειά υπέρ του συστήματος και κατά του λαού! Και μην μας πείτε τώρα εσείς ότι ως Κυβέρνηση ασκείτε φιλολαϊκή πολιτική! </w:t>
      </w:r>
    </w:p>
    <w:p w14:paraId="5FF19A2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ξεκάθαρα και αυτό βάζουμε στον κόσμο και </w:t>
      </w:r>
      <w:r>
        <w:rPr>
          <w:rFonts w:eastAsia="Times New Roman" w:cs="Times New Roman"/>
          <w:szCs w:val="24"/>
        </w:rPr>
        <w:t xml:space="preserve">στο κίνημα ότι είναι ζήτημα του κινήματος αυτό, και να το διεκδικήσει και να το κατακτήσει, εννοώ σε ό,τι αφορά στους νοσοκομειακούς </w:t>
      </w:r>
      <w:r>
        <w:rPr>
          <w:rFonts w:eastAsia="Times New Roman" w:cs="Times New Roman"/>
          <w:szCs w:val="24"/>
        </w:rPr>
        <w:lastRenderedPageBreak/>
        <w:t>γιατρούς: Εξάωρη εργασία, πενθήμερο, τριάντα ώρες την εβδομάδα με μία εφημερία. Ξεκάθαρα πράγματα! Και δεν το λέμε τώρα, το</w:t>
      </w:r>
      <w:r>
        <w:rPr>
          <w:rFonts w:eastAsia="Times New Roman" w:cs="Times New Roman"/>
          <w:szCs w:val="24"/>
        </w:rPr>
        <w:t xml:space="preserve"> λέμε χρόνια.</w:t>
      </w:r>
    </w:p>
    <w:p w14:paraId="5FF19A22"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Έτσι, λοιπόν, όταν απευθύνεστε σε εμάς να απευθύνεστε στη βάση αυτών των αιτημάτων και των θέσεων που εκφράζουμε και μέσα από το συνδικαλιστικό κίνημα και όχι μόνο, αλλά και ως κόμμα. </w:t>
      </w:r>
    </w:p>
    <w:p w14:paraId="5FF19A23"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Γιατί με βάση την ανάπτυξη που υπάρχει σήμερα, τις δυνατό</w:t>
      </w:r>
      <w:r>
        <w:rPr>
          <w:rFonts w:eastAsia="Times New Roman" w:cs="Times New Roman"/>
          <w:szCs w:val="24"/>
        </w:rPr>
        <w:t>τητες που προσφέρει η επιστήμη, η τεχνολογία, το έμπειρο εργατικό και επιστημονικό, βεβαίως, κυρίως προσωπικό σε ό,τι αφορά τον χώρο της υγείας, να στερείται ο λαός μας όλα αυτά τα επιτεύγματα ή τις δυνατότητες;</w:t>
      </w:r>
    </w:p>
    <w:p w14:paraId="5FF19A24"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w:t>
      </w:r>
      <w:r>
        <w:rPr>
          <w:rFonts w:eastAsia="Times New Roman" w:cs="Times New Roman"/>
          <w:szCs w:val="24"/>
        </w:rPr>
        <w:t>του χρόνου ομιλίας του ΣΤ΄ Αντιπροέδρου της Βουλής)</w:t>
      </w:r>
    </w:p>
    <w:p w14:paraId="5FF19A25"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Γιατί αυτό το σύστημα, ειδικά την περίοδο της κρίσης, θέλει συνεχώς τον λαό να ματώνει, το κράτος συνεχώς να κόβει δαπάνες, να φορολογεί τον κόσμο, προκειμένου να μπουκώνει με δισεκατομμύρια, με πακτωλό χ</w:t>
      </w:r>
      <w:r>
        <w:rPr>
          <w:rFonts w:eastAsia="Times New Roman" w:cs="Times New Roman"/>
          <w:szCs w:val="24"/>
        </w:rPr>
        <w:t xml:space="preserve">ρημάτων, μέσω των αναπτυξιακών νόμων, μέσω </w:t>
      </w:r>
      <w:proofErr w:type="spellStart"/>
      <w:r>
        <w:rPr>
          <w:rFonts w:eastAsia="Times New Roman" w:cs="Times New Roman"/>
          <w:szCs w:val="24"/>
        </w:rPr>
        <w:t>εισφοροαπαλλαγών</w:t>
      </w:r>
      <w:proofErr w:type="spellEnd"/>
      <w:r>
        <w:rPr>
          <w:rFonts w:eastAsia="Times New Roman" w:cs="Times New Roman"/>
          <w:szCs w:val="24"/>
        </w:rPr>
        <w:t xml:space="preserve"> και φοροαπαλλαγών, ποιους; Τους μεγάλους επιχειρηματίες!</w:t>
      </w:r>
    </w:p>
    <w:p w14:paraId="5FF19A26"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γίνεται. Αυτούς υπηρετείτε. Και βέβαια για τον λαό θα είναι τα ψίχουλα. Τον τσακίζετε στη φορολογία, τον βάζετε να πληρώνει εισφορές. </w:t>
      </w:r>
      <w:r>
        <w:rPr>
          <w:rFonts w:eastAsia="Times New Roman" w:cs="Times New Roman"/>
          <w:szCs w:val="24"/>
        </w:rPr>
        <w:t>Να μην το πάμε τώρα περαιτέρω. Και βέβαια, το τι πληρώνει για την υγεία του, αυτό το λέμε; Το τι του προσφέρει το κράτος και οι κυβερνήσεις, η πρώην και η παρούσα, μέσω ακόμα και των ασφαλιστικών ταμείων, πόσες περικοπές έχουν γίνει και πόσες παροχές έχουν</w:t>
      </w:r>
      <w:r>
        <w:rPr>
          <w:rFonts w:eastAsia="Times New Roman" w:cs="Times New Roman"/>
          <w:szCs w:val="24"/>
        </w:rPr>
        <w:t xml:space="preserve"> </w:t>
      </w:r>
      <w:r>
        <w:rPr>
          <w:rFonts w:eastAsia="Times New Roman" w:cs="Times New Roman"/>
          <w:szCs w:val="24"/>
        </w:rPr>
        <w:t xml:space="preserve">ψαλιδιστεί </w:t>
      </w:r>
      <w:r>
        <w:rPr>
          <w:rFonts w:eastAsia="Times New Roman" w:cs="Times New Roman"/>
          <w:szCs w:val="24"/>
        </w:rPr>
        <w:t>μέσω των ασφαλιστικών ταμείων; Ουκ έστιν αριθμός!</w:t>
      </w:r>
    </w:p>
    <w:p w14:paraId="5FF19A27"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Δεν βάζει ο λαός το χέρι στην τσέπη βαθιά για υπηρεσίες υγείας; Δεν στήνεται στις ουρές στα νοσοκομεία;</w:t>
      </w:r>
    </w:p>
    <w:p w14:paraId="5FF19A28"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ιατί είναι ανεπίκαιρο σήμερα, για παράδειγμα, να επανδρωθούν με βάση τη δική μας πρόταση </w:t>
      </w:r>
      <w:r>
        <w:rPr>
          <w:rFonts w:eastAsia="Times New Roman" w:cs="Times New Roman"/>
          <w:szCs w:val="24"/>
        </w:rPr>
        <w:t xml:space="preserve">για το ωράριο, τα νοσοκομεία με προσωπικό; Και όχι επαρκές με βάση τους πετσοκομμένους οργανισμούς ούτε και με τους παλιούς, αλλά με βάση τις ανάγκες του κάθε νοσοκομείου, της κάθε περιοχής σε εξειδικευμένο, ειδικευμένο κ.λπ. προσωπικό. </w:t>
      </w:r>
    </w:p>
    <w:p w14:paraId="5FF19A29"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Δεν θα μας έφταναν</w:t>
      </w:r>
      <w:r>
        <w:rPr>
          <w:rFonts w:eastAsia="Times New Roman" w:cs="Times New Roman"/>
          <w:szCs w:val="24"/>
        </w:rPr>
        <w:t xml:space="preserve"> οι γιατροί, όχι δεν θα είχαμε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Δεν θα μας έφταναν οι γιατροί που παράγονται εδώ στη χώρα μας, για να προσφέρουν υπηρεσίες για να είναι ενταγμένοι </w:t>
      </w:r>
      <w:r>
        <w:rPr>
          <w:rFonts w:eastAsia="Times New Roman" w:cs="Times New Roman"/>
          <w:szCs w:val="24"/>
        </w:rPr>
        <w:lastRenderedPageBreak/>
        <w:t>σε ένα εθνικό –κρατικό λέμε εμείς- δημόσιο σύστημα υγείας. Όμως, αυτό μέσα σε αυτό το σύστημα δεν</w:t>
      </w:r>
      <w:r>
        <w:rPr>
          <w:rFonts w:eastAsia="Times New Roman" w:cs="Times New Roman"/>
          <w:szCs w:val="24"/>
        </w:rPr>
        <w:t xml:space="preserve"> μπορεί ποτέ να υπάρξει. </w:t>
      </w:r>
    </w:p>
    <w:p w14:paraId="5FF19A2A"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Αυτό λέμε! Και σε αυτή την κατεύθυνση, πέρα από την πάλη, πέρα από τη διεκδίκηση των εργαζομένων και του λαού και για υπηρεσίες υγείας προς όφελός του, εμείς λέμε ότι αυτός ο αγώνας θα πρέπει να συνδυάζεται και με ριζικότερες κοιν</w:t>
      </w:r>
      <w:r>
        <w:rPr>
          <w:rFonts w:eastAsia="Times New Roman" w:cs="Times New Roman"/>
          <w:szCs w:val="24"/>
        </w:rPr>
        <w:t xml:space="preserve">ωνικοπολιτικές αλλαγές στο ίδιο το σύστημα, ούτως ώστε και στο ζήτημα της υγείας να απολαύσει αυτά που μπορεί να του προσφέρει σήμερα η επιστήμη και η πρόοδος. </w:t>
      </w:r>
    </w:p>
    <w:p w14:paraId="5FF19A2B"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Βεβαίως και θα διαφωνείτε. Δεν έχουμε κα</w:t>
      </w:r>
      <w:r>
        <w:rPr>
          <w:rFonts w:eastAsia="Times New Roman" w:cs="Times New Roman"/>
          <w:szCs w:val="24"/>
        </w:rPr>
        <w:t>μ</w:t>
      </w:r>
      <w:r>
        <w:rPr>
          <w:rFonts w:eastAsia="Times New Roman" w:cs="Times New Roman"/>
          <w:szCs w:val="24"/>
        </w:rPr>
        <w:t>μία αντίρρηση σε αυτό. Εσείς όλοι είστε από τη μία πλε</w:t>
      </w:r>
      <w:r>
        <w:rPr>
          <w:rFonts w:eastAsia="Times New Roman" w:cs="Times New Roman"/>
          <w:szCs w:val="24"/>
        </w:rPr>
        <w:t xml:space="preserve">υρά και αυτό φανερώνεται σήμερα και στο νομοσχέδιο. Την </w:t>
      </w:r>
      <w:r>
        <w:rPr>
          <w:rFonts w:eastAsia="Times New Roman" w:cs="Times New Roman"/>
          <w:szCs w:val="24"/>
        </w:rPr>
        <w:t xml:space="preserve">οδηγία </w:t>
      </w:r>
      <w:r>
        <w:rPr>
          <w:rFonts w:eastAsia="Times New Roman" w:cs="Times New Roman"/>
          <w:szCs w:val="24"/>
        </w:rPr>
        <w:t xml:space="preserve">της Ευρωπαϊκής Ένωσης σήμερα θα την ψηφίσετε όλοι, είτε ανοιχτά είτε συγκεκαλυμμένα. </w:t>
      </w:r>
    </w:p>
    <w:p w14:paraId="5FF19A2C"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Σώπα!</w:t>
      </w:r>
    </w:p>
    <w:p w14:paraId="5FF19A2D"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Βεβαίως, κύριε Μαντά! Αφήστε τα «σ</w:t>
      </w:r>
      <w:r>
        <w:rPr>
          <w:rFonts w:eastAsia="Times New Roman" w:cs="Times New Roman"/>
          <w:szCs w:val="24"/>
        </w:rPr>
        <w:t>ώπα». Εγώ δεν διέκοψα κανέναν. Σας παρακαλώ!</w:t>
      </w:r>
    </w:p>
    <w:p w14:paraId="5FF19A2E"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 xml:space="preserve">, βάλτε μία τελεία. </w:t>
      </w:r>
    </w:p>
    <w:p w14:paraId="5FF19A2F"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Σας παρακαλώ, κύριε Μαντά!</w:t>
      </w:r>
    </w:p>
    <w:p w14:paraId="5FF19A30"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Θα τελειώσω, κύριε Πρόεδρε. Θα πω δύο κουβέντες και για τις τροπολογίες. </w:t>
      </w:r>
    </w:p>
    <w:p w14:paraId="5FF19A31"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Σε ό,τι αφορά την τελευταία τροπολογία που είπε ο Υπουργός, την με αριθμό 1339, που αφορά την πληρωμή των εφημεριών του 2015, εμείς θα είμαστε υπέρ. Αλίμονο, δεν το συζητάμε αυτό!</w:t>
      </w:r>
    </w:p>
    <w:p w14:paraId="5FF19A32"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ατί κουνάτε το κεφάλι; Δεν πρέπει να πληρωθούν;</w:t>
      </w:r>
    </w:p>
    <w:p w14:paraId="5FF19A33"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Συνεχίστε, κύριε </w:t>
      </w:r>
      <w:proofErr w:type="spellStart"/>
      <w:r>
        <w:rPr>
          <w:rFonts w:eastAsia="Times New Roman" w:cs="Times New Roman"/>
          <w:szCs w:val="24"/>
        </w:rPr>
        <w:t>Λαμπρούλη</w:t>
      </w:r>
      <w:proofErr w:type="spellEnd"/>
      <w:r>
        <w:rPr>
          <w:rFonts w:eastAsia="Times New Roman" w:cs="Times New Roman"/>
          <w:szCs w:val="24"/>
        </w:rPr>
        <w:t xml:space="preserve">. </w:t>
      </w:r>
    </w:p>
    <w:p w14:paraId="5FF19A34"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Εμείς, όμως, ζητούμε να πληρωθούν, όπως προβλέπεται από την τροπολογία και σε κάθε περίπτωση η </w:t>
      </w:r>
      <w:r>
        <w:rPr>
          <w:rFonts w:eastAsia="Times New Roman" w:cs="Times New Roman"/>
          <w:szCs w:val="24"/>
        </w:rPr>
        <w:t xml:space="preserve">πληρωμή να γίνεται με αύξηση από τον κρατικό προϋπολογισμό. </w:t>
      </w:r>
    </w:p>
    <w:p w14:paraId="5FF19A35"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εδώ είναι ένα ζήτημα, για παράδειγμα, εάν υπάρχει περίσσευμα από τα κονδύλια του 2017 για την πληρωμή των εφημεριών στο συγκεκριμένο νοσοκομείο. </w:t>
      </w:r>
    </w:p>
    <w:p w14:paraId="5FF19A36" w14:textId="77777777" w:rsidR="00BA0105" w:rsidRDefault="00C470D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την τροπολογία με αριθμό 1337, </w:t>
      </w:r>
      <w:r>
        <w:rPr>
          <w:rFonts w:eastAsia="Times New Roman" w:cs="Times New Roman"/>
          <w:szCs w:val="24"/>
        </w:rPr>
        <w:t xml:space="preserve">που αφορά τους οδοντιάτρους και τους φυσικοθεραπευτές, θα την καταψηφίσουμε. Είναι όντως εφαρμογή των </w:t>
      </w:r>
      <w:r>
        <w:rPr>
          <w:rFonts w:eastAsia="Times New Roman" w:cs="Times New Roman"/>
          <w:szCs w:val="24"/>
        </w:rPr>
        <w:t xml:space="preserve">οδηγιών </w:t>
      </w:r>
      <w:r>
        <w:rPr>
          <w:rFonts w:eastAsia="Times New Roman" w:cs="Times New Roman"/>
          <w:szCs w:val="24"/>
        </w:rPr>
        <w:t>του ΟΟΣΑ περί ανάπτυξης της ανταγωνιστικότητας και στους οδοντιάτρους αλλά και στους φυσικοθεραπευτές.</w:t>
      </w:r>
    </w:p>
    <w:p w14:paraId="5FF19A37" w14:textId="77777777" w:rsidR="00BA0105" w:rsidRDefault="00C470DB">
      <w:pPr>
        <w:spacing w:after="0" w:line="600" w:lineRule="auto"/>
        <w:ind w:firstLine="720"/>
        <w:contextualSpacing/>
        <w:jc w:val="both"/>
        <w:rPr>
          <w:rFonts w:eastAsia="Times New Roman"/>
          <w:szCs w:val="24"/>
        </w:rPr>
      </w:pPr>
      <w:r>
        <w:rPr>
          <w:rFonts w:eastAsia="Times New Roman"/>
          <w:szCs w:val="24"/>
        </w:rPr>
        <w:t>Βεβαίως, λέμε ότι οι ρυθμίσεις αυτές τίποτε</w:t>
      </w:r>
      <w:r>
        <w:rPr>
          <w:rFonts w:eastAsia="Times New Roman"/>
          <w:szCs w:val="24"/>
        </w:rPr>
        <w:t xml:space="preserve"> άλλο δεν κάνουν από το να θεσμοθετούν και με τη βούλα του νόμου τον κανόνα της ίδιας της οικονομίας που υπηρετείτε εσείς, της καπιταλιστικής οικονομίας και ανάπτυξης όπου το μεγάλο ψάρι τρώει το μικρό. Βεβαίως, οι μικροί –να το πω έτσι- αυτοαπασχολούμενοι</w:t>
      </w:r>
      <w:r>
        <w:rPr>
          <w:rFonts w:eastAsia="Times New Roman"/>
          <w:szCs w:val="24"/>
        </w:rPr>
        <w:t xml:space="preserve"> οδοντίατροι και φυσικοθεραπευτές δεν πρόκειται να ωφεληθούν απ’ αυτήν την εξέλιξη, πολύ δε περισσότεροι οι ίδιοι οι ασθενείς που –</w:t>
      </w:r>
      <w:proofErr w:type="spellStart"/>
      <w:r>
        <w:rPr>
          <w:rFonts w:eastAsia="Times New Roman"/>
          <w:szCs w:val="24"/>
        </w:rPr>
        <w:t>ειρήσθω</w:t>
      </w:r>
      <w:proofErr w:type="spellEnd"/>
      <w:r>
        <w:rPr>
          <w:rFonts w:eastAsia="Times New Roman"/>
          <w:szCs w:val="24"/>
        </w:rPr>
        <w:t xml:space="preserve"> εν </w:t>
      </w:r>
      <w:proofErr w:type="spellStart"/>
      <w:r>
        <w:rPr>
          <w:rFonts w:eastAsia="Times New Roman"/>
          <w:szCs w:val="24"/>
        </w:rPr>
        <w:t>παρόδω</w:t>
      </w:r>
      <w:proofErr w:type="spellEnd"/>
      <w:r>
        <w:rPr>
          <w:rFonts w:eastAsia="Times New Roman"/>
          <w:szCs w:val="24"/>
        </w:rPr>
        <w:t>- πληρώνουν τα μαλλιοκέφαλά τους, αν έχουν, για να φτιάξουν τα δόντια τους, γιατί δεν τους καλύπτουν τα ασφα</w:t>
      </w:r>
      <w:r>
        <w:rPr>
          <w:rFonts w:eastAsia="Times New Roman"/>
          <w:szCs w:val="24"/>
        </w:rPr>
        <w:t>λιστικά ταμεία.</w:t>
      </w:r>
    </w:p>
    <w:p w14:paraId="5FF19A38" w14:textId="77777777" w:rsidR="00BA0105" w:rsidRDefault="00C470DB">
      <w:pPr>
        <w:spacing w:line="600" w:lineRule="auto"/>
        <w:ind w:firstLine="720"/>
        <w:contextualSpacing/>
        <w:jc w:val="both"/>
        <w:rPr>
          <w:rFonts w:eastAsia="Times New Roman"/>
          <w:szCs w:val="24"/>
        </w:rPr>
      </w:pPr>
      <w:r>
        <w:rPr>
          <w:rFonts w:eastAsia="Times New Roman"/>
          <w:szCs w:val="24"/>
        </w:rPr>
        <w:t>Ευχαριστώ, κύριε Πρόεδρε.</w:t>
      </w:r>
    </w:p>
    <w:p w14:paraId="5FF19A39" w14:textId="77777777" w:rsidR="00BA0105" w:rsidRDefault="00C470DB">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ευχαριστούμε.</w:t>
      </w:r>
    </w:p>
    <w:p w14:paraId="5FF19A3A" w14:textId="77777777" w:rsidR="00BA0105" w:rsidRDefault="00C470DB">
      <w:pPr>
        <w:spacing w:line="600" w:lineRule="auto"/>
        <w:ind w:firstLine="720"/>
        <w:contextualSpacing/>
        <w:jc w:val="both"/>
        <w:rPr>
          <w:rFonts w:eastAsia="Times New Roman"/>
          <w:szCs w:val="24"/>
        </w:rPr>
      </w:pPr>
      <w:r>
        <w:rPr>
          <w:rFonts w:eastAsia="Times New Roman"/>
          <w:b/>
          <w:szCs w:val="24"/>
        </w:rPr>
        <w:t>ΑΘΑΝΑΣΙΟΣ ΠΑΠΑΔΟΠΟΥΛΟΣ:</w:t>
      </w:r>
      <w:r>
        <w:rPr>
          <w:rFonts w:eastAsia="Times New Roman"/>
          <w:szCs w:val="24"/>
        </w:rPr>
        <w:t xml:space="preserve"> Κύριε Πρόεδρε, διεκδικώ κι εγώ το δικαίωμα να κλείσω, γιατί ο κ. </w:t>
      </w:r>
      <w:proofErr w:type="spellStart"/>
      <w:r>
        <w:rPr>
          <w:rFonts w:eastAsia="Times New Roman"/>
          <w:szCs w:val="24"/>
        </w:rPr>
        <w:t>Λαμπρούλης</w:t>
      </w:r>
      <w:proofErr w:type="spellEnd"/>
      <w:r>
        <w:rPr>
          <w:rFonts w:eastAsia="Times New Roman"/>
          <w:szCs w:val="24"/>
        </w:rPr>
        <w:t xml:space="preserve"> μετά </w:t>
      </w:r>
      <w:r>
        <w:rPr>
          <w:rFonts w:eastAsia="Times New Roman"/>
          <w:szCs w:val="24"/>
        </w:rPr>
        <w:lastRenderedPageBreak/>
        <w:t>την ομιλία του Υπουργού θέλησε εκ μέρους του ΚΚΕ να έχει τον τελευταίο λόγο. Δεν θα τον έχει.</w:t>
      </w:r>
    </w:p>
    <w:p w14:paraId="5FF19A3B" w14:textId="77777777" w:rsidR="00BA0105" w:rsidRDefault="00C470DB">
      <w:pPr>
        <w:spacing w:line="600" w:lineRule="auto"/>
        <w:ind w:firstLine="720"/>
        <w:contextualSpacing/>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Δεν ζήτησα εγώ τον τελευταίο </w:t>
      </w:r>
      <w:r>
        <w:rPr>
          <w:rFonts w:eastAsia="Times New Roman"/>
          <w:szCs w:val="24"/>
        </w:rPr>
        <w:t>λόγο.</w:t>
      </w:r>
    </w:p>
    <w:p w14:paraId="5FF19A3C"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Παπαδόπουλε, δεν ήταν στην Αίθουσα, γι’ αυτό του έδωσα τον λόγο.</w:t>
      </w:r>
    </w:p>
    <w:p w14:paraId="5FF19A3D" w14:textId="77777777" w:rsidR="00BA0105" w:rsidRDefault="00C470DB">
      <w:pPr>
        <w:spacing w:line="600" w:lineRule="auto"/>
        <w:ind w:firstLine="720"/>
        <w:contextualSpacing/>
        <w:jc w:val="both"/>
        <w:rPr>
          <w:rFonts w:eastAsia="Times New Roman"/>
          <w:szCs w:val="24"/>
        </w:rPr>
      </w:pPr>
      <w:r>
        <w:rPr>
          <w:rFonts w:eastAsia="Times New Roman"/>
          <w:b/>
          <w:szCs w:val="24"/>
        </w:rPr>
        <w:t xml:space="preserve">ΑΘΑΝΑΣΙΟΣ ΠΑΠΑΔΟΠΟΥΛΟΣ: </w:t>
      </w:r>
      <w:r>
        <w:rPr>
          <w:rFonts w:eastAsia="Times New Roman"/>
          <w:szCs w:val="24"/>
        </w:rPr>
        <w:t>Διεκδικώ το δικαίωμα της δευτερολογίας, όπως έκανε κι εκείνος, γιατί πρέπει να διευκρινιστούν και μετά την ομιλία του ορισ</w:t>
      </w:r>
      <w:r>
        <w:rPr>
          <w:rFonts w:eastAsia="Times New Roman"/>
          <w:szCs w:val="24"/>
        </w:rPr>
        <w:t>μένα πράγματα.</w:t>
      </w:r>
    </w:p>
    <w:p w14:paraId="5FF19A3E"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Περιμένετε λίγο, κύριε συνάδελφε.</w:t>
      </w:r>
    </w:p>
    <w:p w14:paraId="5FF19A3F" w14:textId="77777777" w:rsidR="00BA0105" w:rsidRDefault="00C470DB">
      <w:pPr>
        <w:spacing w:line="600" w:lineRule="auto"/>
        <w:ind w:firstLine="720"/>
        <w:contextualSpacing/>
        <w:jc w:val="both"/>
        <w:rPr>
          <w:rFonts w:eastAsia="Times New Roman"/>
          <w:szCs w:val="24"/>
        </w:rPr>
      </w:pPr>
      <w:r>
        <w:rPr>
          <w:rFonts w:eastAsia="Times New Roman"/>
          <w:szCs w:val="24"/>
        </w:rPr>
        <w:t>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w:t>
      </w:r>
      <w:r>
        <w:rPr>
          <w:rFonts w:eastAsia="Times New Roman"/>
          <w:szCs w:val="24"/>
        </w:rPr>
        <w:t xml:space="preserve">ρώθηκαν για την ιστορία του κτηρίου και τον τρόπο οργάνωσης και λειτουργίας της Βουλής, σαράντα δύο μαθήτριες και μαθητές και τρεις </w:t>
      </w:r>
      <w:r>
        <w:rPr>
          <w:rFonts w:eastAsia="Times New Roman"/>
          <w:szCs w:val="24"/>
        </w:rPr>
        <w:t>συνοδοί-</w:t>
      </w:r>
      <w:r>
        <w:rPr>
          <w:rFonts w:eastAsia="Times New Roman"/>
          <w:szCs w:val="24"/>
        </w:rPr>
        <w:t>εκπαιδευτικοί από το Γυμνάσιο Παραλίας Καλαμάτας. Αυτό είναι το δεύτερο τμήμα. Το πρώτο ήλθε προηγουμένως.</w:t>
      </w:r>
    </w:p>
    <w:p w14:paraId="5FF19A40" w14:textId="77777777" w:rsidR="00BA0105" w:rsidRDefault="00C470DB">
      <w:pPr>
        <w:spacing w:line="600" w:lineRule="auto"/>
        <w:ind w:firstLine="720"/>
        <w:contextualSpacing/>
        <w:jc w:val="both"/>
        <w:rPr>
          <w:rFonts w:eastAsia="Times New Roman"/>
          <w:szCs w:val="24"/>
        </w:rPr>
      </w:pPr>
      <w:r>
        <w:rPr>
          <w:rFonts w:eastAsia="Times New Roman"/>
          <w:szCs w:val="24"/>
        </w:rPr>
        <w:t>Η Βουλή τ</w:t>
      </w:r>
      <w:r>
        <w:rPr>
          <w:rFonts w:eastAsia="Times New Roman"/>
          <w:szCs w:val="24"/>
        </w:rPr>
        <w:t>ούς καλωσορίζει.</w:t>
      </w:r>
    </w:p>
    <w:p w14:paraId="5FF19A41" w14:textId="77777777" w:rsidR="00BA0105" w:rsidRDefault="00C470DB">
      <w:pPr>
        <w:spacing w:line="600" w:lineRule="auto"/>
        <w:ind w:firstLine="709"/>
        <w:contextualSpacing/>
        <w:jc w:val="center"/>
        <w:rPr>
          <w:rFonts w:eastAsia="Times New Roman"/>
          <w:szCs w:val="24"/>
        </w:rPr>
      </w:pPr>
      <w:r>
        <w:rPr>
          <w:rFonts w:eastAsia="Times New Roman"/>
          <w:szCs w:val="24"/>
        </w:rPr>
        <w:lastRenderedPageBreak/>
        <w:t>(Χειροκροτήματα απ’ όλες τις πτέρυγες της Βουλής)</w:t>
      </w:r>
    </w:p>
    <w:p w14:paraId="5FF19A42"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Τον λόγο έχει ο κ. </w:t>
      </w:r>
      <w:proofErr w:type="spellStart"/>
      <w:r>
        <w:rPr>
          <w:rFonts w:eastAsia="Times New Roman"/>
          <w:szCs w:val="24"/>
        </w:rPr>
        <w:t>Αϊβατίδης</w:t>
      </w:r>
      <w:proofErr w:type="spellEnd"/>
      <w:r>
        <w:rPr>
          <w:rFonts w:eastAsia="Times New Roman"/>
          <w:szCs w:val="24"/>
        </w:rPr>
        <w:t>.</w:t>
      </w:r>
    </w:p>
    <w:p w14:paraId="5FF19A43" w14:textId="77777777" w:rsidR="00BA0105" w:rsidRDefault="00C470DB">
      <w:pPr>
        <w:spacing w:line="600" w:lineRule="auto"/>
        <w:ind w:firstLine="720"/>
        <w:contextualSpacing/>
        <w:jc w:val="both"/>
        <w:rPr>
          <w:rFonts w:eastAsia="Times New Roman"/>
          <w:szCs w:val="24"/>
        </w:rPr>
      </w:pPr>
      <w:r>
        <w:rPr>
          <w:rFonts w:eastAsia="Times New Roman"/>
          <w:b/>
          <w:szCs w:val="24"/>
        </w:rPr>
        <w:t>ΙΩΑΝΝΗΣ ΑΪΒΑΤΙΔΗΣ:</w:t>
      </w:r>
      <w:r>
        <w:rPr>
          <w:rFonts w:eastAsia="Times New Roman"/>
          <w:szCs w:val="24"/>
        </w:rPr>
        <w:t xml:space="preserve"> Ευχαριστώ, κύριε Πρόεδρε.</w:t>
      </w:r>
    </w:p>
    <w:p w14:paraId="5FF19A44"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Η Χρυσή Αυγή θα καταψηφίσει ανενδοίαστα, όπως </w:t>
      </w:r>
      <w:proofErr w:type="spellStart"/>
      <w:r>
        <w:rPr>
          <w:rFonts w:eastAsia="Times New Roman"/>
          <w:szCs w:val="24"/>
        </w:rPr>
        <w:t>προείπα</w:t>
      </w:r>
      <w:proofErr w:type="spellEnd"/>
      <w:r>
        <w:rPr>
          <w:rFonts w:eastAsia="Times New Roman"/>
          <w:szCs w:val="24"/>
        </w:rPr>
        <w:t>, επί της αρχής το συγκεκριμένο σχέδιο νόμου, αλλά και την συ</w:t>
      </w:r>
      <w:r>
        <w:rPr>
          <w:rFonts w:eastAsia="Times New Roman"/>
          <w:szCs w:val="24"/>
        </w:rPr>
        <w:t xml:space="preserve">ντριπτική πλειοψηφία των εμπεριεχομένων άρθρων σ’ αυτό για έναν βασικό λόγο αρχής: Πέραν του ότι έχει </w:t>
      </w:r>
      <w:proofErr w:type="spellStart"/>
      <w:r>
        <w:rPr>
          <w:rFonts w:eastAsia="Times New Roman"/>
          <w:szCs w:val="24"/>
        </w:rPr>
        <w:t>μνημονιακή</w:t>
      </w:r>
      <w:proofErr w:type="spellEnd"/>
      <w:r>
        <w:rPr>
          <w:rFonts w:eastAsia="Times New Roman"/>
          <w:szCs w:val="24"/>
        </w:rPr>
        <w:t xml:space="preserve"> συνιστώσα το συγκεκριμένο σχέδιο νόμου, εκχωρείται και εθνική κυριαρχία και αυτό αφορά στο σύστημα δικαίου, διότι η εκχώρηση εθνικής κυριαρχίας</w:t>
      </w:r>
      <w:r>
        <w:rPr>
          <w:rFonts w:eastAsia="Times New Roman"/>
          <w:szCs w:val="24"/>
        </w:rPr>
        <w:t xml:space="preserve"> δεν αφορά μόνο στα σύνορα. Αφορά και στο σύστημα δικαίου της χώρας. Η οδηγία αυτή, λοιπόν, η υπ’ αριθμόν 88 του έτους 2003, κινείται ακριβώς σ’ αυτό το πλαίσιο. Εκχωρείται εθνική κυριαρχία.</w:t>
      </w:r>
    </w:p>
    <w:p w14:paraId="5FF19A45" w14:textId="77777777" w:rsidR="00BA0105" w:rsidRDefault="00C470DB">
      <w:pPr>
        <w:spacing w:line="600" w:lineRule="auto"/>
        <w:ind w:firstLine="720"/>
        <w:contextualSpacing/>
        <w:jc w:val="both"/>
        <w:rPr>
          <w:rFonts w:eastAsia="Times New Roman"/>
          <w:szCs w:val="24"/>
        </w:rPr>
      </w:pPr>
      <w:r>
        <w:rPr>
          <w:rFonts w:eastAsia="Times New Roman"/>
          <w:szCs w:val="24"/>
        </w:rPr>
        <w:t>Εν κατακλείδι, με βάση αυτά που άκουσα, κύριε Πρόεδρε, και με βάσ</w:t>
      </w:r>
      <w:r>
        <w:rPr>
          <w:rFonts w:eastAsia="Times New Roman"/>
          <w:szCs w:val="24"/>
        </w:rPr>
        <w:t>η τις θέσεις των φορέων όχι μόνο από τις συνεδριάσεις για το εν λόγω νομοσχέδιο, αλλά και από άλλες συνεδριάσεις που αφορούσαν σε άλλα νομοσχέδια, έχω αντιληφθεί ότι</w:t>
      </w:r>
      <w:r w:rsidRPr="00F35CC4">
        <w:rPr>
          <w:rFonts w:eastAsia="Times New Roman"/>
          <w:szCs w:val="24"/>
        </w:rPr>
        <w:t>,</w:t>
      </w:r>
      <w:r>
        <w:rPr>
          <w:rFonts w:eastAsia="Times New Roman"/>
          <w:szCs w:val="24"/>
        </w:rPr>
        <w:t xml:space="preserve"> καίτοι ιατροί και οι δύο Υπουργοί Υγείας αποφασίζουν για τους ιατρούς ερήμην των ιατρών. </w:t>
      </w:r>
      <w:r>
        <w:rPr>
          <w:rFonts w:eastAsia="Times New Roman"/>
          <w:szCs w:val="24"/>
        </w:rPr>
        <w:t xml:space="preserve">Αυτό είναι κατακριτέο. </w:t>
      </w:r>
    </w:p>
    <w:p w14:paraId="5FF19A46"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 xml:space="preserve">Κύριε Πρόεδρε, είμαι στη δυσάρεστη θέση –γιατί απουσιάζει ο κ. Κοντονής- να αναφερθώ στην τραγική πραγματικά εμφάνισή του. Με κυνισμό και με προπέτεια και χωρίς ψήγμα συμπάθειας αντιμετώπισε μ’ έναν κατακριτέο τρόπο την </w:t>
      </w:r>
      <w:r>
        <w:rPr>
          <w:rFonts w:eastAsia="Times New Roman"/>
          <w:szCs w:val="24"/>
        </w:rPr>
        <w:t xml:space="preserve">κ. </w:t>
      </w:r>
      <w:r>
        <w:rPr>
          <w:rFonts w:eastAsia="Times New Roman"/>
          <w:szCs w:val="24"/>
        </w:rPr>
        <w:t>Μπακογιάννη. Δεν είμαι υπερασπιστής της, όμως νομίζω ότι όλοι εκείνη την χρονική περίοδο είχαμε συγκλονιστεί από εκείνο το έγκλημα. Βεβαίως και η Χρυσή Αυγή έχει θύματα πολιτικής τρομοκρατίας.</w:t>
      </w:r>
    </w:p>
    <w:p w14:paraId="5FF19A47"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Δεν </w:t>
      </w:r>
      <w:proofErr w:type="spellStart"/>
      <w:r>
        <w:rPr>
          <w:rFonts w:eastAsia="Times New Roman"/>
          <w:szCs w:val="24"/>
        </w:rPr>
        <w:t>εκπλησσόμεθα</w:t>
      </w:r>
      <w:proofErr w:type="spellEnd"/>
      <w:r>
        <w:rPr>
          <w:rFonts w:eastAsia="Times New Roman"/>
          <w:szCs w:val="24"/>
        </w:rPr>
        <w:t xml:space="preserve"> βέβαια ως Χρυσή Αυγή από την εμφάνιση και τη σ</w:t>
      </w:r>
      <w:r>
        <w:rPr>
          <w:rFonts w:eastAsia="Times New Roman"/>
          <w:szCs w:val="24"/>
        </w:rPr>
        <w:t xml:space="preserve">τάση του κ. Κοντονή. Ο κ. Κοντονής ανερυθρίαστα δήλωσε, ίσως και ευθαρσώς, όπως ο ίδιος νομίζει, ότι είναι θιασώτης, αν όχι υμνητής του Λένιν. Μάλιστα, χαρακτήρισε τον Στάλιν ως μία δεξιά απόκλιση. Πρωτάκουστο, αλλά </w:t>
      </w:r>
      <w:proofErr w:type="spellStart"/>
      <w:r>
        <w:rPr>
          <w:rFonts w:eastAsia="Times New Roman"/>
          <w:szCs w:val="24"/>
        </w:rPr>
        <w:t>ελέχθη</w:t>
      </w:r>
      <w:proofErr w:type="spellEnd"/>
      <w:r>
        <w:rPr>
          <w:rFonts w:eastAsia="Times New Roman"/>
          <w:szCs w:val="24"/>
        </w:rPr>
        <w:t xml:space="preserve">. </w:t>
      </w:r>
    </w:p>
    <w:p w14:paraId="5FF19A48"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Έχω επανειλημμένως τονίσει ότι </w:t>
      </w:r>
      <w:r>
        <w:rPr>
          <w:rFonts w:eastAsia="Times New Roman"/>
          <w:szCs w:val="24"/>
        </w:rPr>
        <w:t xml:space="preserve">δυστυχώς με διάφορα τεχνάσματα εισάγονται στο νομικό σύστημα, στο δίκαιο της χώρας, ιδεολογήματα του αναρχισμού. Αυτό αφορά και το θέμα της ταυτότητας φύλου, αλλά και τις εν γένει αποφυλακίσεις. </w:t>
      </w:r>
    </w:p>
    <w:p w14:paraId="5FF19A49"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Γιατί το λέω αυτό; Διότι υπάρχει ένα ιδεολογικό κομμάτι του </w:t>
      </w:r>
      <w:r>
        <w:rPr>
          <w:rFonts w:eastAsia="Times New Roman"/>
          <w:szCs w:val="24"/>
        </w:rPr>
        <w:t xml:space="preserve">αναρχισμού που λέει ότι όλοι οι κρατούμενοι είναι πολιτικοί κρατούμενοι. </w:t>
      </w:r>
    </w:p>
    <w:p w14:paraId="5FF19A4A"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 xml:space="preserve">Δεν συγκλονίζομαι, βέβαια, από τη στάση του κ. Κοντονή, του θιασώτη του Λένιν, διότι ο Λένιν την εποχή της κόκκινης τρομοκρατίας είχε αποφυλακίσει </w:t>
      </w:r>
      <w:proofErr w:type="spellStart"/>
      <w:r>
        <w:rPr>
          <w:rFonts w:eastAsia="Times New Roman"/>
          <w:szCs w:val="24"/>
        </w:rPr>
        <w:t>βαρείς</w:t>
      </w:r>
      <w:proofErr w:type="spellEnd"/>
      <w:r>
        <w:rPr>
          <w:rFonts w:eastAsia="Times New Roman"/>
          <w:szCs w:val="24"/>
        </w:rPr>
        <w:t xml:space="preserve"> ποινικούς που η μυστική αστυ</w:t>
      </w:r>
      <w:r>
        <w:rPr>
          <w:rFonts w:eastAsia="Times New Roman"/>
          <w:szCs w:val="24"/>
        </w:rPr>
        <w:t xml:space="preserve">νομία των Μπολσεβίκων, η ΤΣΕΚΑ, είχε χρησιμοποιήσει εναντίον των ιδεολογικών αντιπάλων -των τσαρικών, δηλαδή- και μάλιστα προέβησαν σε ακρότητες. </w:t>
      </w:r>
    </w:p>
    <w:p w14:paraId="5FF19A4B" w14:textId="77777777" w:rsidR="00BA0105" w:rsidRDefault="00C470DB">
      <w:pPr>
        <w:spacing w:line="600" w:lineRule="auto"/>
        <w:ind w:firstLine="720"/>
        <w:contextualSpacing/>
        <w:jc w:val="both"/>
        <w:rPr>
          <w:rFonts w:eastAsia="Times New Roman"/>
          <w:szCs w:val="24"/>
        </w:rPr>
      </w:pPr>
      <w:r>
        <w:rPr>
          <w:rFonts w:eastAsia="Times New Roman"/>
          <w:szCs w:val="24"/>
        </w:rPr>
        <w:t>Κλείνοντας, κύριε Πρόεδρε, θα ήθελα να τονίσω ότι η Νέα Δημοκρατία φέρει βαρύτατη ιστορική ευθύνη για δύο πρά</w:t>
      </w:r>
      <w:r>
        <w:rPr>
          <w:rFonts w:eastAsia="Times New Roman"/>
          <w:szCs w:val="24"/>
        </w:rPr>
        <w:t xml:space="preserve">γματα: Πρώτον, για τη σκευωρία που στήθηκε σε βάρος της Χρυσής Αυγής και δεύτερον, διότι αυτήν τη στιγμή υπάρχουν άνθρωποι στην Κυβέρνηση που είναι στην κυριολεξία </w:t>
      </w:r>
      <w:proofErr w:type="spellStart"/>
      <w:r>
        <w:rPr>
          <w:rFonts w:eastAsia="Times New Roman"/>
          <w:szCs w:val="24"/>
        </w:rPr>
        <w:t>νεομπολσεβίκοι</w:t>
      </w:r>
      <w:proofErr w:type="spellEnd"/>
      <w:r>
        <w:rPr>
          <w:rFonts w:eastAsia="Times New Roman"/>
          <w:szCs w:val="24"/>
        </w:rPr>
        <w:t xml:space="preserve"> και η πολιτική της Νέας Δημοκρατίας κατά μείζονα λόγο τους οδήγησε στην εξουσ</w:t>
      </w:r>
      <w:r>
        <w:rPr>
          <w:rFonts w:eastAsia="Times New Roman"/>
          <w:szCs w:val="24"/>
        </w:rPr>
        <w:t xml:space="preserve">ία. </w:t>
      </w:r>
    </w:p>
    <w:p w14:paraId="5FF19A4C" w14:textId="77777777" w:rsidR="00BA0105" w:rsidRDefault="00C470DB">
      <w:pPr>
        <w:spacing w:line="600" w:lineRule="auto"/>
        <w:ind w:firstLine="720"/>
        <w:contextualSpacing/>
        <w:jc w:val="both"/>
        <w:rPr>
          <w:rFonts w:eastAsia="Times New Roman"/>
          <w:szCs w:val="24"/>
        </w:rPr>
      </w:pPr>
      <w:r>
        <w:rPr>
          <w:rFonts w:eastAsia="Times New Roman"/>
          <w:szCs w:val="24"/>
        </w:rPr>
        <w:t>Ευχαριστώ.</w:t>
      </w:r>
    </w:p>
    <w:p w14:paraId="5FF19A4D"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Παπαδόπουλε, έχετε τον λόγο και τελειώνουμε.</w:t>
      </w:r>
    </w:p>
    <w:p w14:paraId="5FF19A4E" w14:textId="77777777" w:rsidR="00BA0105" w:rsidRDefault="00C470DB">
      <w:pPr>
        <w:spacing w:line="600" w:lineRule="auto"/>
        <w:ind w:firstLine="720"/>
        <w:contextualSpacing/>
        <w:jc w:val="both"/>
        <w:rPr>
          <w:rFonts w:eastAsia="Times New Roman"/>
          <w:szCs w:val="24"/>
        </w:rPr>
      </w:pPr>
      <w:r>
        <w:rPr>
          <w:rFonts w:eastAsia="Times New Roman"/>
          <w:b/>
          <w:szCs w:val="24"/>
        </w:rPr>
        <w:t>ΑΘΑΝΑΣΙΟΣ ΠΑΠΑΔΟΠΟΥΛΟΣ:</w:t>
      </w:r>
      <w:r>
        <w:rPr>
          <w:rFonts w:eastAsia="Times New Roman"/>
          <w:szCs w:val="24"/>
        </w:rPr>
        <w:t xml:space="preserve"> Νομίζω ότι συμφωνήσαμε όλοι στην αλλαγή μιας τραγικής πραγματικότητας που υπάρχει ακόμη στο Εθνικό Σύστημα Υγείας. Το όραμα είναι έν</w:t>
      </w:r>
      <w:r>
        <w:rPr>
          <w:rFonts w:eastAsia="Times New Roman"/>
          <w:szCs w:val="24"/>
        </w:rPr>
        <w:t xml:space="preserve">α ποιοτικό, αποτελεσματικό, δωρεάν δημόσιο σύστημα υγείας. Τα </w:t>
      </w:r>
      <w:r>
        <w:rPr>
          <w:rFonts w:eastAsia="Times New Roman"/>
          <w:szCs w:val="24"/>
        </w:rPr>
        <w:lastRenderedPageBreak/>
        <w:t>βήματα είναι εκείνα τα οποία συζητάμε με αφορμή ένα νομοσχέδιο προσαρμογής στο ανώτερο όριο εβδομαδιαίας απασχόλησης των νοσοκομειακών γιατρών και των άλλων γιατρών που συμβά</w:t>
      </w:r>
      <w:r>
        <w:rPr>
          <w:rFonts w:eastAsia="Times New Roman"/>
          <w:szCs w:val="24"/>
        </w:rPr>
        <w:t>λ</w:t>
      </w:r>
      <w:r>
        <w:rPr>
          <w:rFonts w:eastAsia="Times New Roman"/>
          <w:szCs w:val="24"/>
        </w:rPr>
        <w:t xml:space="preserve">λουν στο </w:t>
      </w:r>
      <w:r>
        <w:rPr>
          <w:rFonts w:eastAsia="Times New Roman"/>
          <w:szCs w:val="24"/>
        </w:rPr>
        <w:t>«</w:t>
      </w:r>
      <w:proofErr w:type="spellStart"/>
      <w:r>
        <w:rPr>
          <w:rFonts w:eastAsia="Times New Roman"/>
          <w:szCs w:val="24"/>
        </w:rPr>
        <w:t>εφημεριακ</w:t>
      </w:r>
      <w:r>
        <w:rPr>
          <w:rFonts w:eastAsia="Times New Roman"/>
          <w:szCs w:val="24"/>
        </w:rPr>
        <w:t>ό</w:t>
      </w:r>
      <w:proofErr w:type="spellEnd"/>
      <w:r>
        <w:rPr>
          <w:rFonts w:eastAsia="Times New Roman"/>
          <w:szCs w:val="24"/>
        </w:rPr>
        <w:t>»</w:t>
      </w:r>
      <w:r>
        <w:rPr>
          <w:rFonts w:eastAsia="Times New Roman"/>
          <w:szCs w:val="24"/>
        </w:rPr>
        <w:t xml:space="preserve"> πρότυπο νοσοκομείων και κέντρων υγείας που θα δώσει τη δυνατότητα για εξανθρωπισμό της σημερινής πραγματικότητας. </w:t>
      </w:r>
    </w:p>
    <w:p w14:paraId="5FF19A4F" w14:textId="77777777" w:rsidR="00BA0105" w:rsidRDefault="00C470DB">
      <w:pPr>
        <w:spacing w:line="600" w:lineRule="auto"/>
        <w:ind w:firstLine="720"/>
        <w:contextualSpacing/>
        <w:jc w:val="both"/>
        <w:rPr>
          <w:rFonts w:eastAsia="Times New Roman"/>
          <w:szCs w:val="24"/>
        </w:rPr>
      </w:pPr>
      <w:r>
        <w:rPr>
          <w:rFonts w:eastAsia="Times New Roman"/>
          <w:szCs w:val="24"/>
        </w:rPr>
        <w:t>Ξεκαθαρίσαμε ότι δύο τρόποι υπάρχουν. Ο ένας είναι η πρόταση του Κομμουνιστικού Κόμματος Ελλάδας, την οποία υιοθετεί η πλειοψηφία της Ομοσ</w:t>
      </w:r>
      <w:r>
        <w:rPr>
          <w:rFonts w:eastAsia="Times New Roman"/>
          <w:szCs w:val="24"/>
        </w:rPr>
        <w:t>πονδίας Νοσοκομειακών Γιατρών και ο δεύτερος αυτός που κάνουμε εμείς: Μία εφημερία την εβδομάδα και όλα τα άλλα, στα οποία δίνει απόλυτες απαντήσεις το σχέδιο νόμου –πρωινό, επτάωρο, συνεχές, τακτικό- με κα</w:t>
      </w:r>
      <w:r>
        <w:rPr>
          <w:rFonts w:eastAsia="Times New Roman"/>
          <w:szCs w:val="24"/>
        </w:rPr>
        <w:t>μ</w:t>
      </w:r>
      <w:r>
        <w:rPr>
          <w:rFonts w:eastAsia="Times New Roman"/>
          <w:szCs w:val="24"/>
        </w:rPr>
        <w:t>μία πιθανότητα κυκλικού ωραρίου, με κα</w:t>
      </w:r>
      <w:r>
        <w:rPr>
          <w:rFonts w:eastAsia="Times New Roman"/>
          <w:szCs w:val="24"/>
        </w:rPr>
        <w:t>μ</w:t>
      </w:r>
      <w:r>
        <w:rPr>
          <w:rFonts w:eastAsia="Times New Roman"/>
          <w:szCs w:val="24"/>
        </w:rPr>
        <w:t>μία πιθανό</w:t>
      </w:r>
      <w:r>
        <w:rPr>
          <w:rFonts w:eastAsia="Times New Roman"/>
          <w:szCs w:val="24"/>
        </w:rPr>
        <w:t xml:space="preserve">τητα ελαστικότητας. </w:t>
      </w:r>
    </w:p>
    <w:p w14:paraId="5FF19A50" w14:textId="77777777" w:rsidR="00BA0105" w:rsidRDefault="00C470DB">
      <w:pPr>
        <w:spacing w:line="600" w:lineRule="auto"/>
        <w:ind w:firstLine="720"/>
        <w:contextualSpacing/>
        <w:jc w:val="both"/>
        <w:rPr>
          <w:rFonts w:eastAsia="Times New Roman"/>
          <w:szCs w:val="24"/>
        </w:rPr>
      </w:pPr>
      <w:r>
        <w:rPr>
          <w:rFonts w:eastAsia="Times New Roman"/>
          <w:szCs w:val="24"/>
        </w:rPr>
        <w:t>Σκεφτείτε λίγο. Θέλουμε να κάνουμε πάρα πολλές προσλήψεις στο χρονικό διάστημα της προσαρμογής για να μπορέσουμε να φτάσουμε στο ποιοτικό πρόγραμμα εφημερίας που θέλουμε, που να καλύπτει επείγουσες ανάγκες, ανάγκες κλινικών τμημάτων κα</w:t>
      </w:r>
      <w:r>
        <w:rPr>
          <w:rFonts w:eastAsia="Times New Roman"/>
          <w:szCs w:val="24"/>
        </w:rPr>
        <w:t xml:space="preserve">ι ούτω καθ’ εξής. Σε αυτό συμφωνούμε. </w:t>
      </w:r>
    </w:p>
    <w:p w14:paraId="5FF19A51"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 xml:space="preserve">Με ποιον τρόπο; Με την πρόταση για μία εφημερία τη βδομάδα; Σκεφτείτε λίγο. Νοσοκομείο Τρικάλων. Για να μην σας πάω μακριά, σας πάω στο δικό μου. Η </w:t>
      </w:r>
      <w:r>
        <w:rPr>
          <w:rFonts w:eastAsia="Times New Roman"/>
          <w:szCs w:val="24"/>
        </w:rPr>
        <w:t>ουρολογική</w:t>
      </w:r>
      <w:r>
        <w:rPr>
          <w:rFonts w:eastAsia="Times New Roman"/>
          <w:szCs w:val="24"/>
        </w:rPr>
        <w:t xml:space="preserve">, η </w:t>
      </w:r>
      <w:r>
        <w:rPr>
          <w:rFonts w:eastAsia="Times New Roman"/>
          <w:szCs w:val="24"/>
        </w:rPr>
        <w:t xml:space="preserve">οφθαλμολογική </w:t>
      </w:r>
      <w:r>
        <w:rPr>
          <w:rFonts w:eastAsia="Times New Roman"/>
          <w:szCs w:val="24"/>
        </w:rPr>
        <w:t xml:space="preserve">και η ΩΡΛ </w:t>
      </w:r>
      <w:r>
        <w:rPr>
          <w:rFonts w:eastAsia="Times New Roman"/>
          <w:szCs w:val="24"/>
        </w:rPr>
        <w:t xml:space="preserve">κλινική </w:t>
      </w:r>
      <w:r>
        <w:rPr>
          <w:rFonts w:eastAsia="Times New Roman"/>
          <w:szCs w:val="24"/>
        </w:rPr>
        <w:t xml:space="preserve">για να πραγματοποιούν μια εφημερία την εβδομάδα θέλουν οκτώ γιατρούς. Το </w:t>
      </w:r>
      <w:r>
        <w:rPr>
          <w:rFonts w:eastAsia="Times New Roman"/>
          <w:szCs w:val="24"/>
        </w:rPr>
        <w:t xml:space="preserve">δερματολογικό τμήμα </w:t>
      </w:r>
      <w:r>
        <w:rPr>
          <w:rFonts w:eastAsia="Times New Roman"/>
          <w:szCs w:val="24"/>
        </w:rPr>
        <w:t>πρέπει να έχει οκτώ γιατρούς. Πρέπει να έχουμε και οκτώ γαστρεντερολόγους για να κάνουμε εφημερία. Σκεφτείτε λίγο και όλα τα άλλα τμήματα τα οποία πρέπει να οργανώ</w:t>
      </w:r>
      <w:r>
        <w:rPr>
          <w:rFonts w:eastAsia="Times New Roman"/>
          <w:szCs w:val="24"/>
        </w:rPr>
        <w:t xml:space="preserve">σουμε. Το </w:t>
      </w:r>
      <w:r>
        <w:rPr>
          <w:rFonts w:eastAsia="Times New Roman"/>
          <w:szCs w:val="24"/>
        </w:rPr>
        <w:t xml:space="preserve">αναισθησιολογικό </w:t>
      </w:r>
      <w:r>
        <w:rPr>
          <w:rFonts w:eastAsia="Times New Roman"/>
          <w:szCs w:val="24"/>
        </w:rPr>
        <w:t>τμήμα</w:t>
      </w:r>
      <w:r>
        <w:rPr>
          <w:rFonts w:eastAsia="Times New Roman"/>
          <w:szCs w:val="24"/>
        </w:rPr>
        <w:t xml:space="preserve"> που πρέπει να έχει δύο εφημερεύοντες, για να υπακούσει στο μοντέλο αυτό το οποίο λέτε, πρέπει να έχει τουλάχιστον δεκαπέντε αναισθησιολόγους. </w:t>
      </w:r>
    </w:p>
    <w:p w14:paraId="5FF19A52" w14:textId="77777777" w:rsidR="00BA0105" w:rsidRDefault="00C470DB">
      <w:pPr>
        <w:spacing w:line="600" w:lineRule="auto"/>
        <w:ind w:firstLine="720"/>
        <w:contextualSpacing/>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Δεν μιλάμε για το μοντέλο του</w:t>
      </w:r>
      <w:r>
        <w:rPr>
          <w:rFonts w:eastAsia="Times New Roman"/>
          <w:szCs w:val="24"/>
        </w:rPr>
        <w:t xml:space="preserve"> ΚΚΕ. Για το δικό σας μοντέλο συζητάμε σήμερα. Τα μπερδέψατε. Δεν θα ξέρουμε τι να ψηφίσουμε στο τέλος, κύριε Πρόεδρε.</w:t>
      </w:r>
    </w:p>
    <w:p w14:paraId="5FF19A53" w14:textId="77777777" w:rsidR="00BA0105" w:rsidRDefault="00C470DB">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Τι να κάνω; Εσείς καλύψατε όλη την εποχή των μνημονίων, κύριε </w:t>
      </w:r>
      <w:proofErr w:type="spellStart"/>
      <w:r>
        <w:rPr>
          <w:rFonts w:eastAsia="Times New Roman"/>
          <w:szCs w:val="24"/>
        </w:rPr>
        <w:t>Λαμπρούλη</w:t>
      </w:r>
      <w:proofErr w:type="spellEnd"/>
      <w:r>
        <w:rPr>
          <w:rFonts w:eastAsia="Times New Roman"/>
          <w:szCs w:val="24"/>
        </w:rPr>
        <w:t xml:space="preserve">. </w:t>
      </w:r>
    </w:p>
    <w:p w14:paraId="5FF19A54" w14:textId="77777777" w:rsidR="00BA0105" w:rsidRDefault="00C470DB">
      <w:pPr>
        <w:spacing w:line="600" w:lineRule="auto"/>
        <w:ind w:firstLine="720"/>
        <w:contextualSpacing/>
        <w:jc w:val="both"/>
        <w:rPr>
          <w:rFonts w:eastAsia="Times New Roman"/>
          <w:szCs w:val="24"/>
        </w:rPr>
      </w:pPr>
      <w:r>
        <w:rPr>
          <w:rFonts w:eastAsia="Times New Roman"/>
          <w:b/>
          <w:szCs w:val="24"/>
        </w:rPr>
        <w:t>ΓΕΩΡΓΙΟΣ ΛΑΜΠΡΟΥΛΗΣ (ΣΤ΄ Αντιπ</w:t>
      </w:r>
      <w:r>
        <w:rPr>
          <w:rFonts w:eastAsia="Times New Roman"/>
          <w:b/>
          <w:szCs w:val="24"/>
        </w:rPr>
        <w:t xml:space="preserve">ρόεδρος της Βουλής): </w:t>
      </w:r>
      <w:r>
        <w:rPr>
          <w:rFonts w:eastAsia="Times New Roman"/>
          <w:szCs w:val="24"/>
        </w:rPr>
        <w:t>Αφού τα εφαρμόζετε.</w:t>
      </w:r>
    </w:p>
    <w:p w14:paraId="5FF19A55" w14:textId="77777777" w:rsidR="00BA0105" w:rsidRDefault="00C470DB">
      <w:pPr>
        <w:spacing w:line="600" w:lineRule="auto"/>
        <w:ind w:firstLine="720"/>
        <w:contextualSpacing/>
        <w:jc w:val="both"/>
        <w:rPr>
          <w:rFonts w:eastAsia="Times New Roman"/>
          <w:szCs w:val="24"/>
        </w:rPr>
      </w:pPr>
      <w:r>
        <w:rPr>
          <w:rFonts w:eastAsia="Times New Roman"/>
          <w:b/>
          <w:szCs w:val="24"/>
        </w:rPr>
        <w:lastRenderedPageBreak/>
        <w:t>ΑΘΑΝΑΣΙΟΣ ΠΑΠΑΔΟΠΟΥΛΟΣ:</w:t>
      </w:r>
      <w:r>
        <w:rPr>
          <w:rFonts w:eastAsia="Times New Roman"/>
          <w:szCs w:val="24"/>
        </w:rPr>
        <w:t xml:space="preserve"> Όσοι κατανοούν ότι έχουμε έναν σχεδιασμό ο οποίος αξιοποιεί τα αυτοτελή τμήματα επειγόντων περιστατικών, την ενίσχυση </w:t>
      </w:r>
      <w:proofErr w:type="spellStart"/>
      <w:r>
        <w:rPr>
          <w:rFonts w:eastAsia="Times New Roman"/>
          <w:szCs w:val="24"/>
        </w:rPr>
        <w:t>υποστελεχωμένων</w:t>
      </w:r>
      <w:proofErr w:type="spellEnd"/>
      <w:r>
        <w:rPr>
          <w:rFonts w:eastAsia="Times New Roman"/>
          <w:szCs w:val="24"/>
        </w:rPr>
        <w:t xml:space="preserve"> τμημάτων μονάδων εντατικής θεραπείας, τη δυνατότητα να έχ</w:t>
      </w:r>
      <w:r>
        <w:rPr>
          <w:rFonts w:eastAsia="Times New Roman"/>
          <w:szCs w:val="24"/>
        </w:rPr>
        <w:t>ουμε εικοσιτετράωρη εφημερία αρκετών κέντρων υγείας με απόφαση που θα πάρει ο Υπουργός και τη δυνατότητα να αξιοποιήσουμε τις τρεισήμισι χιλιάδες θέσεις γιατρών που έχουν μπει στη δυνατότητα υλοποίησής τους -έχουν ξεκινήσει, συνεχίζονται, η επόμενη προκήρυ</w:t>
      </w:r>
      <w:r>
        <w:rPr>
          <w:rFonts w:eastAsia="Times New Roman"/>
          <w:szCs w:val="24"/>
        </w:rPr>
        <w:t xml:space="preserve">ξη θα γίνει εντός ημερών για τα τμήματα επειγόντων περιστατικών και ακολουθεί αυτή για τα κέντρα υγείας, για τα </w:t>
      </w:r>
      <w:proofErr w:type="spellStart"/>
      <w:r>
        <w:rPr>
          <w:rFonts w:eastAsia="Times New Roman"/>
          <w:szCs w:val="24"/>
        </w:rPr>
        <w:t>υποστελεχωμένα</w:t>
      </w:r>
      <w:proofErr w:type="spellEnd"/>
      <w:r>
        <w:rPr>
          <w:rFonts w:eastAsia="Times New Roman"/>
          <w:szCs w:val="24"/>
        </w:rPr>
        <w:t xml:space="preserve"> τμήματα συνεχίζονται- θα δώσει τη δυνατότητα μιας σαφούς βελτίωσης. </w:t>
      </w:r>
    </w:p>
    <w:p w14:paraId="5FF19A5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Τι άλλο μένει; Ακούσαμε και μια πρόταση από την Ένωση Κεντρώ</w:t>
      </w:r>
      <w:r>
        <w:rPr>
          <w:rFonts w:eastAsia="Times New Roman" w:cs="Times New Roman"/>
          <w:szCs w:val="24"/>
        </w:rPr>
        <w:t>ων. Χρησιμοποιήστε -λέει- τα 150 εκατομμύρια, αγαπητοί Υπουργοί, τα οποία εξοικονομούμε αν δεν τα πληρώσουμε για να πάρουμε έξι χιλιάδες θέσεις γιατρών Εθνικού Συστήματος Υγείας. Μακάρι να γινόταν αυτό, αλλά δεν γίνεται.</w:t>
      </w:r>
    </w:p>
    <w:p w14:paraId="5FF19A5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αναγκασμένοι, στη βάση της </w:t>
      </w:r>
      <w:r>
        <w:rPr>
          <w:rFonts w:eastAsia="Times New Roman" w:cs="Times New Roman"/>
          <w:szCs w:val="24"/>
        </w:rPr>
        <w:t xml:space="preserve">πραγματικότητας, να κινηθούμε με κάθε τρόπο προς το ποιοτικό πρότυπο εφημέρευσης το οποίο –και με αυτό θέλω να κλείσω- το κουβεντιάζουμε </w:t>
      </w:r>
      <w:r>
        <w:rPr>
          <w:rFonts w:eastAsia="Times New Roman" w:cs="Times New Roman"/>
          <w:szCs w:val="24"/>
        </w:rPr>
        <w:lastRenderedPageBreak/>
        <w:t>στην Ομοσπονδία Ενώσεως Νοσοκομειακών Γιατρών σε όλη την περίοδο από το 1993. Σκεφτείτε το λίγο, είκοσι τρία χρόνια κου</w:t>
      </w:r>
      <w:r>
        <w:rPr>
          <w:rFonts w:eastAsia="Times New Roman" w:cs="Times New Roman"/>
          <w:szCs w:val="24"/>
        </w:rPr>
        <w:t>βεντιάζουμε για πρότυπο εφημέρευσης. Αυτό που κατατίθεται σήμερα στο σχέδιο νόμου είναι η δυνατότητα αυτό το μοντέλο, το οποίο σκεφτόμασταν ανά νοσοκομείο, ανά κέντρο υγείας, ανά υγειονομική περιφέρεια, ανά τμήματα, ανά μονάδες να έχει τη δυνατότητα της πρ</w:t>
      </w:r>
      <w:r>
        <w:rPr>
          <w:rFonts w:eastAsia="Times New Roman" w:cs="Times New Roman"/>
          <w:szCs w:val="24"/>
        </w:rPr>
        <w:t>οσαρμογής με μια ουσιαστική αλλαγή. Εσείς λέτε να συνεχίζουμε με εικοσιτετράωρες εφημερίες. Εμείς λέμε με δωδεκάωρη και ανάπαυση. Τι είναι προτιμότερο για τους γιατρούς που μας ακούνε; Να συνεχίζουμε με εικοσιτετράωρες εφημερίες.</w:t>
      </w:r>
    </w:p>
    <w:p w14:paraId="5FF19A5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Νομίζω, λοιπόν, ότι οδηγού</w:t>
      </w:r>
      <w:r>
        <w:rPr>
          <w:rFonts w:eastAsia="Times New Roman" w:cs="Times New Roman"/>
          <w:szCs w:val="24"/>
        </w:rPr>
        <w:t>μαστε στη βάση του οράματος σε μια συζήτηση με τους γιατρούς σε κάθε περιοχή για το πώς θα μπορέσουμε όλον αυτόν τον όγκο προσλήψεων, που θα έχουμε και τις περισσότερες που διεκδικούμε, να μπορέσουμε να τις βάλουμε σε ένα ποιοτικό πρόγραμμα, το οποίο να υλ</w:t>
      </w:r>
      <w:r>
        <w:rPr>
          <w:rFonts w:eastAsia="Times New Roman" w:cs="Times New Roman"/>
          <w:szCs w:val="24"/>
        </w:rPr>
        <w:t>οποιεί και την προσαρμογή αλλά και την υλοποίηση του συστήματος υγείας, όπως το ονειρευόμαστε.</w:t>
      </w:r>
    </w:p>
    <w:p w14:paraId="5FF19A5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Θα είναι, κύριε </w:t>
      </w:r>
      <w:proofErr w:type="spellStart"/>
      <w:r>
        <w:rPr>
          <w:rFonts w:eastAsia="Times New Roman" w:cs="Times New Roman"/>
          <w:szCs w:val="24"/>
        </w:rPr>
        <w:t>Λαμπρούλη</w:t>
      </w:r>
      <w:proofErr w:type="spellEnd"/>
      <w:r>
        <w:rPr>
          <w:rFonts w:eastAsia="Times New Roman" w:cs="Times New Roman"/>
          <w:szCs w:val="24"/>
        </w:rPr>
        <w:t>, και ολοκληρωμένο και ποιοτικό και δωρεάν, γιατί έτσι εμείς τη θέλουμε την υγεία, να υλοποιεί το δικαίωμα στην υγεία με τον καλύτερο δυ</w:t>
      </w:r>
      <w:r>
        <w:rPr>
          <w:rFonts w:eastAsia="Times New Roman" w:cs="Times New Roman"/>
          <w:szCs w:val="24"/>
        </w:rPr>
        <w:t>νατό τρόπο.</w:t>
      </w:r>
    </w:p>
    <w:p w14:paraId="5FF19A5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14:paraId="5FF19A5B" w14:textId="77777777" w:rsidR="00BA0105" w:rsidRDefault="00C470D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FF19A5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Κύριε Πρόεδρε, θα μπορούσαμε να έχουμε τον λόγο εγώ και ο κ. </w:t>
      </w:r>
      <w:proofErr w:type="spellStart"/>
      <w:r>
        <w:rPr>
          <w:rFonts w:eastAsia="Times New Roman" w:cs="Times New Roman"/>
          <w:szCs w:val="24"/>
        </w:rPr>
        <w:t>Πολάκης</w:t>
      </w:r>
      <w:proofErr w:type="spellEnd"/>
      <w:r>
        <w:rPr>
          <w:rFonts w:eastAsia="Times New Roman" w:cs="Times New Roman"/>
          <w:szCs w:val="24"/>
        </w:rPr>
        <w:t xml:space="preserve"> για δυο σύντομες δευτερολογίες;</w:t>
      </w:r>
    </w:p>
    <w:p w14:paraId="5FF19A5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w:t>
      </w:r>
    </w:p>
    <w:p w14:paraId="5FF19A5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ΠΑΥΛΟΣ</w:t>
      </w:r>
      <w:r>
        <w:rPr>
          <w:rFonts w:eastAsia="Times New Roman" w:cs="Times New Roman"/>
          <w:b/>
          <w:szCs w:val="24"/>
        </w:rPr>
        <w:t xml:space="preserve"> ΠΟΛΑΚΗΣ (Αναπληρωτής Υπουργός Υγείας):</w:t>
      </w:r>
      <w:r>
        <w:rPr>
          <w:rFonts w:eastAsia="Times New Roman" w:cs="Times New Roman"/>
          <w:szCs w:val="24"/>
        </w:rPr>
        <w:t xml:space="preserve"> Ευχαριστώ, κύριε Πρόεδρε.</w:t>
      </w:r>
    </w:p>
    <w:p w14:paraId="5FF19A5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Έχουμε ακούσει πολλά όλη μέρα και κρατιόμαστε πολύ. Δεν θα αναφερθώ σε πολλές λεπτομέρειες. Σε δύο πράγματα θέλω να απαντήσω τα οποία ακούστηκαν και τα οποία χρειάζονται μια απάντηση.</w:t>
      </w:r>
    </w:p>
    <w:p w14:paraId="5FF19A6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πρώτο αφορά τον κ. Κυριάκο Μητσοτάκη. Θα διαβάσω κάτι σε σχέση με αυτά που είπε, διότι καταλαβαίνω και τη θλίψη και τον πόνο των ανθρώπων, αλλά δεν μπορώ να δεχτώ με τίποτα μια λογική η οποία λέει ότι πρέπει να προσέξουμε τη σκέψη των ανθρώπων. Είναι πολύ </w:t>
      </w:r>
      <w:r>
        <w:rPr>
          <w:rFonts w:eastAsia="Times New Roman" w:cs="Times New Roman"/>
          <w:szCs w:val="24"/>
        </w:rPr>
        <w:t xml:space="preserve">βαρύ αυτό που είπε, ότι δηλαδή πρέπει να πάρουμε υπ’ </w:t>
      </w:r>
      <w:proofErr w:type="spellStart"/>
      <w:r>
        <w:rPr>
          <w:rFonts w:eastAsia="Times New Roman" w:cs="Times New Roman"/>
          <w:szCs w:val="24"/>
        </w:rPr>
        <w:t>όψιν</w:t>
      </w:r>
      <w:proofErr w:type="spellEnd"/>
      <w:r>
        <w:rPr>
          <w:rFonts w:eastAsia="Times New Roman" w:cs="Times New Roman"/>
          <w:szCs w:val="24"/>
        </w:rPr>
        <w:t xml:space="preserve"> μας για το τι μέτρα κατασταλτικά θα πάρουμε το πώς σκέφτονται οι άνθρωποι. Καταλαβαίνετε πού οδηγεί αυτό το πράγμα; Αυτό είπε προηγουμένως.</w:t>
      </w:r>
    </w:p>
    <w:p w14:paraId="5FF19A6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ΤΣΙΑΡΑΣ:</w:t>
      </w:r>
      <w:r>
        <w:rPr>
          <w:rFonts w:eastAsia="Times New Roman" w:cs="Times New Roman"/>
          <w:szCs w:val="24"/>
        </w:rPr>
        <w:t xml:space="preserve"> Δεν μίλησε για τυχαίο άνθρωπο, κύριε</w:t>
      </w:r>
      <w:r>
        <w:rPr>
          <w:rFonts w:eastAsia="Times New Roman" w:cs="Times New Roman"/>
          <w:szCs w:val="24"/>
        </w:rPr>
        <w:t xml:space="preserve"> Υπουργέ.</w:t>
      </w:r>
    </w:p>
    <w:p w14:paraId="5FF19A6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Ούτε εγώ θα μιλήσω για τυχαίο άνθρωπο, κύριε συνάδελφε. Ακούστε με. Μη με διακόπτετε. Δεν διέκοψα κανέναν ακόμα και όταν προκλήθηκα πάρα πολύ σοβαρά.</w:t>
      </w:r>
    </w:p>
    <w:p w14:paraId="5FF19A6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Ακούστε με. Θα διαβάσω κάτι, το οποίο λέει: «Στο τ</w:t>
      </w:r>
      <w:r>
        <w:rPr>
          <w:rFonts w:eastAsia="Times New Roman" w:cs="Times New Roman"/>
          <w:szCs w:val="24"/>
        </w:rPr>
        <w:t>έλος-τέλος, η συνεχής εξαίρεση από διατάξεις που ισχύουν για όλους τους Έλληνες θα μπορούσε ενδεχομένως από μιας πλευράς να θεωρηθεί και αντισυνταγματική. Γιατί δηλαδή ο πλέον στυγερός δολοφόνος, ο οποίος προκάλεσε το κοινό αίσθημα πρέπει να βγαίνει, και π</w:t>
      </w:r>
      <w:r>
        <w:rPr>
          <w:rFonts w:eastAsia="Times New Roman" w:cs="Times New Roman"/>
          <w:szCs w:val="24"/>
        </w:rPr>
        <w:t>ρέπει διαρκώς να εξαιρείται ο άνθρωπος ο οποίος διέπραξε αυτό το έγκλημα...», δηλαδή και αυτός δολοφόνος και κάποια άλλα πράγματα, «... αδιαμφισβητήτως, αλλά ο οποίος πλήρωσε ακριβά όλα αυτά τα χρόνια το έγκλημα το οποίο διέπραξε και δεν έχει μεταμεληθεί β</w:t>
      </w:r>
      <w:r>
        <w:rPr>
          <w:rFonts w:eastAsia="Times New Roman" w:cs="Times New Roman"/>
          <w:szCs w:val="24"/>
        </w:rPr>
        <w:t>έβαια».</w:t>
      </w:r>
    </w:p>
    <w:p w14:paraId="5FF19A6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ποιανού λόγια είναι αυτά; Είναι του Κωνσταντίνου Μητσοτάκη και αφορούσαν την αποφυλάκιση των εγκληματιών </w:t>
      </w:r>
      <w:r>
        <w:rPr>
          <w:rFonts w:eastAsia="Times New Roman" w:cs="Times New Roman"/>
          <w:szCs w:val="24"/>
        </w:rPr>
        <w:lastRenderedPageBreak/>
        <w:t>της χούντας, τον Παττακό δηλαδή. Σκεφτείτε, λοιπόν, τι είπατε σήμερα και τι είπε ο πατέρας του Κυριάκου Μητσοτάκη. Και το κλείνω εδώ.</w:t>
      </w:r>
    </w:p>
    <w:p w14:paraId="5FF19A6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Δε</w:t>
      </w:r>
      <w:r>
        <w:rPr>
          <w:rFonts w:eastAsia="Times New Roman" w:cs="Times New Roman"/>
          <w:szCs w:val="24"/>
        </w:rPr>
        <w:t>ύτερον, ο κ. Γεωργιάδης είπε προηγουμένως κάποια πράγματα.</w:t>
      </w:r>
    </w:p>
    <w:p w14:paraId="5FF19A66" w14:textId="77777777" w:rsidR="00BA0105" w:rsidRDefault="00C470DB">
      <w:pPr>
        <w:spacing w:line="600" w:lineRule="auto"/>
        <w:contextualSpacing/>
        <w:jc w:val="both"/>
        <w:rPr>
          <w:rFonts w:eastAsia="Times New Roman"/>
          <w:szCs w:val="24"/>
        </w:rPr>
      </w:pPr>
      <w:r>
        <w:rPr>
          <w:rFonts w:eastAsia="Times New Roman"/>
          <w:szCs w:val="24"/>
        </w:rPr>
        <w:t>Καλά, είπε πολλά. Είναι αυτό το σόου και το θεατρινίστικο. Όσο ζορίζει η κατάσταση, τόσο το ρίχνουμε στο θεατρινισμό, διότι και αυτή η παρέμβαση του κ. Μητσοτάκη, αλλά και μια σειρά από άλλα πράγμα</w:t>
      </w:r>
      <w:r>
        <w:rPr>
          <w:rFonts w:eastAsia="Times New Roman"/>
          <w:szCs w:val="24"/>
        </w:rPr>
        <w:t xml:space="preserve">τα που είπε εκείνος αυτές τις μέρες μόνο αυτά είναι στην επικαιρότητα; Μόνο αυτά βλέπουμε και προσπαθούμε να ρίξουμε μαύρη σκόνη και καταχνιά στην πραγματική γενική πολιτική επικαιρότητα αυτών των ημερών; </w:t>
      </w:r>
    </w:p>
    <w:p w14:paraId="5FF19A67"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Δηλαδή, το ότι βγαίνουν αυτά τα </w:t>
      </w:r>
      <w:r>
        <w:rPr>
          <w:rFonts w:eastAsia="Times New Roman"/>
          <w:szCs w:val="24"/>
          <w:lang w:val="en-US"/>
        </w:rPr>
        <w:t>Paradise</w:t>
      </w:r>
      <w:r>
        <w:rPr>
          <w:rFonts w:eastAsia="Times New Roman"/>
          <w:szCs w:val="24"/>
        </w:rPr>
        <w:t xml:space="preserve"> </w:t>
      </w:r>
      <w:r>
        <w:rPr>
          <w:rFonts w:eastAsia="Times New Roman"/>
          <w:szCs w:val="24"/>
          <w:lang w:val="en-US"/>
        </w:rPr>
        <w:t>Papers</w:t>
      </w:r>
      <w:r>
        <w:rPr>
          <w:rFonts w:eastAsia="Times New Roman"/>
          <w:szCs w:val="24"/>
        </w:rPr>
        <w:t>, σ</w:t>
      </w:r>
      <w:r>
        <w:rPr>
          <w:rFonts w:eastAsia="Times New Roman"/>
          <w:szCs w:val="24"/>
        </w:rPr>
        <w:t xml:space="preserve">τα οποία είναι μέσα και η σύζυγος του κ. Μητσοτάκη με </w:t>
      </w:r>
      <w:proofErr w:type="spellStart"/>
      <w:r>
        <w:rPr>
          <w:rFonts w:eastAsia="Times New Roman"/>
          <w:szCs w:val="24"/>
        </w:rPr>
        <w:t>εξωχώρια</w:t>
      </w:r>
      <w:proofErr w:type="spellEnd"/>
      <w:r>
        <w:rPr>
          <w:rFonts w:eastAsia="Times New Roman"/>
          <w:szCs w:val="24"/>
        </w:rPr>
        <w:t xml:space="preserve"> εταιρεία εκεί και μια και δυο και χάνει κανείς τον λογαριασμό και με κάτι κινήσεις, για αυτό δεν υπάρχει κα</w:t>
      </w:r>
      <w:r>
        <w:rPr>
          <w:rFonts w:eastAsia="Times New Roman"/>
          <w:szCs w:val="24"/>
        </w:rPr>
        <w:t>μ</w:t>
      </w:r>
      <w:r>
        <w:rPr>
          <w:rFonts w:eastAsia="Times New Roman"/>
          <w:szCs w:val="24"/>
        </w:rPr>
        <w:t xml:space="preserve">μία ανάγκη να δοθούν εξηγήσεις; </w:t>
      </w:r>
    </w:p>
    <w:p w14:paraId="5FF19A68"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Ο φρουρός της κ. Μπακογιάννη συνεννοούνταν με </w:t>
      </w:r>
      <w:r>
        <w:rPr>
          <w:rFonts w:eastAsia="Times New Roman"/>
          <w:szCs w:val="24"/>
        </w:rPr>
        <w:t>υπόκοσμο και είναι στοιχεία δικογραφίας. Αυτά δεν είναι στην επικαιρότητα; Δεν χρειάζεται να απαντηθούν από κανέναν;</w:t>
      </w:r>
    </w:p>
    <w:p w14:paraId="5FF19A69"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 xml:space="preserve">Ο Γραμματέας του κόμματός σας, ο κ. </w:t>
      </w:r>
      <w:proofErr w:type="spellStart"/>
      <w:r>
        <w:rPr>
          <w:rFonts w:eastAsia="Times New Roman"/>
          <w:szCs w:val="24"/>
        </w:rPr>
        <w:t>Αυγενάκης</w:t>
      </w:r>
      <w:proofErr w:type="spellEnd"/>
      <w:r>
        <w:rPr>
          <w:rFonts w:eastAsia="Times New Roman"/>
          <w:szCs w:val="24"/>
        </w:rPr>
        <w:t>, ο ίδιος και η φρουρά του σε δικογραφία επίσημη -παρακολούθηση από την ΕΥΠ, όχι γενικώς από π</w:t>
      </w:r>
      <w:r>
        <w:rPr>
          <w:rFonts w:eastAsia="Times New Roman"/>
          <w:szCs w:val="24"/>
        </w:rPr>
        <w:t xml:space="preserve">αρακράτος- πιάνεται να κλείνει δουλειές και </w:t>
      </w:r>
      <w:r>
        <w:rPr>
          <w:rFonts w:eastAsia="Times New Roman"/>
          <w:szCs w:val="24"/>
          <w:lang w:val="en-US"/>
        </w:rPr>
        <w:t>deals</w:t>
      </w:r>
      <w:r>
        <w:rPr>
          <w:rFonts w:eastAsia="Times New Roman"/>
          <w:szCs w:val="24"/>
        </w:rPr>
        <w:t xml:space="preserve"> με τον υπόκοσμο. </w:t>
      </w:r>
    </w:p>
    <w:p w14:paraId="5FF19A6A"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Σε αυτά δεν πρέπει να απολογηθείτε; Για να μην πιάσουμε τα άλλα, τα παλιότερα τώρα που βγαίνει και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με την κατάθεση της κ. </w:t>
      </w:r>
      <w:proofErr w:type="spellStart"/>
      <w:r>
        <w:rPr>
          <w:rFonts w:eastAsia="Times New Roman"/>
          <w:szCs w:val="24"/>
        </w:rPr>
        <w:t>Τσακάλου</w:t>
      </w:r>
      <w:proofErr w:type="spellEnd"/>
      <w:r>
        <w:rPr>
          <w:rFonts w:eastAsia="Times New Roman"/>
          <w:szCs w:val="24"/>
        </w:rPr>
        <w:t>,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Για αυτά δεν έχετε κανένα λόγο να απο</w:t>
      </w:r>
      <w:r>
        <w:rPr>
          <w:rFonts w:eastAsia="Times New Roman"/>
          <w:szCs w:val="24"/>
        </w:rPr>
        <w:t>λογηθείτε και καλείτε εμάς να απολογηθούμε γιατί το Δικαστικό Συμβούλιο των Φυλακών έδωσε άδεια -όχι αποφυλάκισε- με βάση το</w:t>
      </w:r>
      <w:r>
        <w:rPr>
          <w:rFonts w:eastAsia="Times New Roman"/>
          <w:szCs w:val="24"/>
        </w:rPr>
        <w:t>ν</w:t>
      </w:r>
      <w:r>
        <w:rPr>
          <w:rFonts w:eastAsia="Times New Roman"/>
          <w:szCs w:val="24"/>
        </w:rPr>
        <w:t xml:space="preserve"> νόμο που εσείς μέσω του κ. </w:t>
      </w:r>
      <w:proofErr w:type="spellStart"/>
      <w:r>
        <w:rPr>
          <w:rFonts w:eastAsia="Times New Roman"/>
          <w:szCs w:val="24"/>
        </w:rPr>
        <w:t>Δένδια</w:t>
      </w:r>
      <w:proofErr w:type="spellEnd"/>
      <w:r>
        <w:rPr>
          <w:rFonts w:eastAsia="Times New Roman"/>
          <w:szCs w:val="24"/>
        </w:rPr>
        <w:t xml:space="preserve"> είχατε κάνει την τελευταία τροποποίηση; Είμαστε με τα καλά μας; Ζούμε όλοι στον ίδιο τόπο;</w:t>
      </w:r>
    </w:p>
    <w:p w14:paraId="5FF19A6B" w14:textId="77777777" w:rsidR="00BA0105" w:rsidRDefault="00C470DB">
      <w:pPr>
        <w:spacing w:line="600" w:lineRule="auto"/>
        <w:ind w:firstLine="720"/>
        <w:contextualSpacing/>
        <w:jc w:val="both"/>
        <w:rPr>
          <w:rFonts w:eastAsia="Times New Roman"/>
          <w:szCs w:val="24"/>
        </w:rPr>
      </w:pPr>
      <w:r>
        <w:rPr>
          <w:rFonts w:eastAsia="Times New Roman"/>
          <w:szCs w:val="24"/>
        </w:rPr>
        <w:t>Δεν α</w:t>
      </w:r>
      <w:r>
        <w:rPr>
          <w:rFonts w:eastAsia="Times New Roman"/>
          <w:szCs w:val="24"/>
        </w:rPr>
        <w:t xml:space="preserve">πολογηθήκατε για τα «πόθεν έσχες», δεν απολογηθήκατε για το σπίτι του </w:t>
      </w:r>
      <w:proofErr w:type="spellStart"/>
      <w:r>
        <w:rPr>
          <w:rFonts w:eastAsia="Times New Roman"/>
          <w:szCs w:val="24"/>
        </w:rPr>
        <w:t>Βολταίρου</w:t>
      </w:r>
      <w:proofErr w:type="spellEnd"/>
      <w:r>
        <w:rPr>
          <w:rFonts w:eastAsia="Times New Roman"/>
          <w:szCs w:val="24"/>
        </w:rPr>
        <w:t>, δεν απολογηθήκατε για τα δάνεια του «Κήρυκα», δεν απολογηθήκατε για όλα αυτά.</w:t>
      </w:r>
    </w:p>
    <w:p w14:paraId="5FF19A6C" w14:textId="77777777" w:rsidR="00BA0105" w:rsidRDefault="00C470DB">
      <w:pPr>
        <w:spacing w:line="600" w:lineRule="auto"/>
        <w:ind w:firstLine="720"/>
        <w:contextualSpacing/>
        <w:jc w:val="both"/>
        <w:rPr>
          <w:rFonts w:eastAsia="Times New Roman"/>
          <w:szCs w:val="24"/>
        </w:rPr>
      </w:pPr>
      <w:r>
        <w:rPr>
          <w:rFonts w:eastAsia="Times New Roman"/>
          <w:szCs w:val="24"/>
        </w:rPr>
        <w:t>Πάμε παρακάτω. Θα πω μια κουβέντα για τον κ. Γεωργιάδη, ο οποίος τόλμησε και πέταξε την εξής κουβ</w:t>
      </w:r>
      <w:r>
        <w:rPr>
          <w:rFonts w:eastAsia="Times New Roman"/>
          <w:szCs w:val="24"/>
        </w:rPr>
        <w:t>έντα -ποιος σε ποιους;- ότι με τη ρύθμιση, την οποία αποσύραμε για να υπάρξει χρόνος συνεννόησης με την φαρμακοβιομηχανία, κάνουμε λέει, δωράκι</w:t>
      </w:r>
      <w:r>
        <w:rPr>
          <w:rFonts w:eastAsia="Times New Roman"/>
          <w:szCs w:val="24"/>
        </w:rPr>
        <w:t xml:space="preserve"> </w:t>
      </w:r>
      <w:r>
        <w:rPr>
          <w:rFonts w:eastAsia="Times New Roman"/>
          <w:szCs w:val="24"/>
        </w:rPr>
        <w:t>στις ξένες φαρμακοβιομηχανίες.</w:t>
      </w:r>
    </w:p>
    <w:p w14:paraId="5FF19A6D"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Από τα πολλά δωράκια</w:t>
      </w:r>
      <w:r>
        <w:rPr>
          <w:rFonts w:eastAsia="Times New Roman"/>
          <w:szCs w:val="24"/>
        </w:rPr>
        <w:t xml:space="preserve"> </w:t>
      </w:r>
      <w:r>
        <w:rPr>
          <w:rFonts w:eastAsia="Times New Roman"/>
          <w:szCs w:val="24"/>
        </w:rPr>
        <w:t xml:space="preserve">που τους κάναμε βγήκε η </w:t>
      </w:r>
      <w:r>
        <w:rPr>
          <w:rFonts w:eastAsia="Times New Roman"/>
          <w:szCs w:val="24"/>
        </w:rPr>
        <w:t>«</w:t>
      </w:r>
      <w:r>
        <w:rPr>
          <w:rFonts w:eastAsia="Times New Roman"/>
          <w:szCs w:val="24"/>
          <w:lang w:val="en-US"/>
        </w:rPr>
        <w:t>ROCHE</w:t>
      </w:r>
      <w:r>
        <w:rPr>
          <w:rFonts w:eastAsia="Times New Roman"/>
          <w:szCs w:val="24"/>
        </w:rPr>
        <w:t>»</w:t>
      </w:r>
      <w:r>
        <w:rPr>
          <w:rFonts w:eastAsia="Times New Roman"/>
          <w:szCs w:val="24"/>
        </w:rPr>
        <w:t xml:space="preserve"> και απειλεί, λες και μιλάει </w:t>
      </w:r>
      <w:r>
        <w:rPr>
          <w:rFonts w:eastAsia="Times New Roman"/>
          <w:szCs w:val="24"/>
        </w:rPr>
        <w:t xml:space="preserve">σε αποικία, όπως τους μιλούσε τότε που ήταν αυτοί απάνω και απειλεί ότι θα αποσύρει φάρμακο που το κάνει για τον εξής λόγο, επειδή το 25% </w:t>
      </w:r>
      <w:r>
        <w:rPr>
          <w:rFonts w:eastAsia="Times New Roman"/>
          <w:szCs w:val="24"/>
          <w:lang w:val="en-US"/>
        </w:rPr>
        <w:t>rebate</w:t>
      </w:r>
      <w:r>
        <w:rPr>
          <w:rFonts w:eastAsia="Times New Roman"/>
          <w:szCs w:val="24"/>
        </w:rPr>
        <w:t xml:space="preserve">, δηλαδή υποχρεωτική έκπτωση όγκου, που βάλαμε στα φάρμακα που μπήκαν στη θετική λίστα, τα νέα φάρμακα, από τον </w:t>
      </w:r>
      <w:r>
        <w:rPr>
          <w:rFonts w:eastAsia="Times New Roman"/>
          <w:szCs w:val="24"/>
        </w:rPr>
        <w:t xml:space="preserve">Γενάρη του 2017 πρώτα από όλα πλήττει αυτές τις εταιρείες. </w:t>
      </w:r>
    </w:p>
    <w:p w14:paraId="5FF19A6E"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Το επαναλαμβάνω άλλη μια φορά. Το μεγαλύτερο, το πιο διαχρονικό έγκλημα στη φαρμακευτική πολιτική, το οποίο το έκαναν όλες οι κυβερνήσεις από τη Μεταπολίτευση και </w:t>
      </w:r>
      <w:r>
        <w:rPr>
          <w:rFonts w:eastAsia="Times New Roman"/>
          <w:szCs w:val="24"/>
        </w:rPr>
        <w:t>έπειτα</w:t>
      </w:r>
      <w:r>
        <w:rPr>
          <w:rFonts w:eastAsia="Times New Roman"/>
          <w:szCs w:val="24"/>
        </w:rPr>
        <w:t>, όλοι οι Υπουργοί Υγείας α</w:t>
      </w:r>
      <w:r>
        <w:rPr>
          <w:rFonts w:eastAsia="Times New Roman"/>
          <w:szCs w:val="24"/>
        </w:rPr>
        <w:t xml:space="preserve">πό τη Μεταπολίτευση και </w:t>
      </w:r>
      <w:r>
        <w:rPr>
          <w:rFonts w:eastAsia="Times New Roman"/>
          <w:szCs w:val="24"/>
        </w:rPr>
        <w:t xml:space="preserve">μετά </w:t>
      </w:r>
      <w:r>
        <w:rPr>
          <w:rFonts w:eastAsia="Times New Roman"/>
          <w:szCs w:val="24"/>
        </w:rPr>
        <w:t>είναι το εξής: ότι ποτέ στην Ελλάδα τα ασφαλιστικά ταμεία, το Υπουργείο Υγείας δεν διαπραγματεύτηκε θεσμικά με την φαρμακοβιομηχανία για τις τιμές των φαρμάκων. Αυτό είναι το διαχρονικό έγκλημα. Αυτό είναι τα 35 με 40 δισεκατομ</w:t>
      </w:r>
      <w:r>
        <w:rPr>
          <w:rFonts w:eastAsia="Times New Roman"/>
          <w:szCs w:val="24"/>
        </w:rPr>
        <w:t>μύρια από τα 85 του μαύρου χρήματος. Και θα το εξηγήσω με μια κουβέντα τελική για να μην τολμάει ο κ. Γεωργιάδης, που έχει βουτήξει πολύ βαθιά τα χέρια του σε αυτή την ιστορία, να ξαναπεί τέτοιες κουβέντες σε εμένα και στον κ. Ξανθό για δωράκια.</w:t>
      </w:r>
    </w:p>
    <w:p w14:paraId="5FF19A6F"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Όταν ένα φ</w:t>
      </w:r>
      <w:r>
        <w:rPr>
          <w:rFonts w:eastAsia="Times New Roman"/>
          <w:szCs w:val="24"/>
        </w:rPr>
        <w:t>άρμακο παίρνει τιμή στη Γερμανία ή στο Βέλγιο ή στην Αυστρία ή οπουδήποτε και πάρει τιμή καταλόγου 100 ευρώ τα ασφαλιστικά ταμεία αυτών των χωρών δεν το πληρώνουν 100 ευρώ, το πληρώνουν 20, 30, 35 ευρώ. Τόσο το πληρώνουν, γιατί είναι οι μοναδικοί, οι μεγάλ</w:t>
      </w:r>
      <w:r>
        <w:rPr>
          <w:rFonts w:eastAsia="Times New Roman"/>
          <w:szCs w:val="24"/>
        </w:rPr>
        <w:t xml:space="preserve">οι αγοραστές. </w:t>
      </w:r>
    </w:p>
    <w:p w14:paraId="5FF19A70" w14:textId="77777777" w:rsidR="00BA0105" w:rsidRDefault="00C470DB">
      <w:pPr>
        <w:spacing w:line="600" w:lineRule="auto"/>
        <w:ind w:firstLine="720"/>
        <w:contextualSpacing/>
        <w:jc w:val="both"/>
        <w:rPr>
          <w:rFonts w:eastAsia="Times New Roman"/>
          <w:szCs w:val="24"/>
        </w:rPr>
      </w:pPr>
      <w:r>
        <w:rPr>
          <w:rFonts w:eastAsia="Times New Roman"/>
          <w:szCs w:val="24"/>
        </w:rPr>
        <w:t>Αυτό στην Ελλάδα δεν έγινε ποτέ. Όταν πάρει τιμή 100 ευρώ τα ασφαλιστικά ταμεία παλαιότερα και ο ΕΟΠΥΥ σήμερα πληρώνει ή 100 ευρώ αν δεν έχει συμμετοχή ή 75 ευρώ. Εμείς που κάναμε την πρώτη διαπραγμάτευση που έριξε τις τιμές των φαρμάκων για</w:t>
      </w:r>
      <w:r>
        <w:rPr>
          <w:rFonts w:eastAsia="Times New Roman"/>
          <w:szCs w:val="24"/>
        </w:rPr>
        <w:t xml:space="preserve"> την Ηπατίτιδα </w:t>
      </w:r>
      <w:r>
        <w:rPr>
          <w:rFonts w:eastAsia="Times New Roman"/>
          <w:szCs w:val="24"/>
          <w:lang w:val="en-US"/>
        </w:rPr>
        <w:t>C</w:t>
      </w:r>
      <w:r>
        <w:rPr>
          <w:rFonts w:eastAsia="Times New Roman"/>
          <w:szCs w:val="24"/>
        </w:rPr>
        <w:t xml:space="preserve"> από 35.000 και 40.000 στα 8.000 με 12.000 και τώρα το κάνουμε παντού. Και στήσαμε από την αρχή έναν μηχανισμό που και ο λαλίστατος κ. Λοβέρδος δεν τον εφάρμοσε ποτέ, παρότι τον νομοθέτησε και βέβαια και οι δύο του διάδοχοι μετά.</w:t>
      </w:r>
    </w:p>
    <w:p w14:paraId="5FF19A7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Αυτή είναι</w:t>
      </w:r>
      <w:r>
        <w:rPr>
          <w:rFonts w:eastAsia="Times New Roman" w:cs="Times New Roman"/>
          <w:szCs w:val="24"/>
        </w:rPr>
        <w:t xml:space="preserve"> η πραγματικότητα. Αυτή είναι η </w:t>
      </w:r>
      <w:r>
        <w:rPr>
          <w:rFonts w:eastAsia="Times New Roman" w:cs="Times New Roman"/>
          <w:szCs w:val="24"/>
        </w:rPr>
        <w:t>στ</w:t>
      </w:r>
      <w:r>
        <w:rPr>
          <w:rFonts w:eastAsia="Times New Roman" w:cs="Times New Roman"/>
          <w:szCs w:val="24"/>
        </w:rPr>
        <w:t>υ</w:t>
      </w:r>
      <w:r>
        <w:rPr>
          <w:rFonts w:eastAsia="Times New Roman" w:cs="Times New Roman"/>
          <w:szCs w:val="24"/>
        </w:rPr>
        <w:t xml:space="preserve">γνή </w:t>
      </w:r>
      <w:r>
        <w:rPr>
          <w:rFonts w:eastAsia="Times New Roman" w:cs="Times New Roman"/>
          <w:szCs w:val="24"/>
        </w:rPr>
        <w:t xml:space="preserve">πραγματικότητα. Διότι έτσι θα είχαμε αποφύγει αυτήν την κατασπατάληση του δημόσιου χρήματος στον χώρο της υγείας. Και γιατί φωνάζει και τσινάει και η </w:t>
      </w:r>
      <w:r>
        <w:rPr>
          <w:rFonts w:eastAsia="Times New Roman" w:cs="Times New Roman"/>
          <w:szCs w:val="24"/>
        </w:rPr>
        <w:t>«</w:t>
      </w:r>
      <w:r>
        <w:rPr>
          <w:rFonts w:eastAsia="Times New Roman" w:cs="Times New Roman"/>
          <w:szCs w:val="24"/>
          <w:lang w:val="en-US"/>
        </w:rPr>
        <w:t>ROCHE</w:t>
      </w:r>
      <w:r>
        <w:rPr>
          <w:rFonts w:eastAsia="Times New Roman" w:cs="Times New Roman"/>
          <w:szCs w:val="24"/>
        </w:rPr>
        <w:t>»</w:t>
      </w:r>
      <w:r w:rsidRPr="00665BD7">
        <w:rPr>
          <w:rFonts w:eastAsia="Times New Roman" w:cs="Times New Roman"/>
          <w:szCs w:val="24"/>
        </w:rPr>
        <w:t xml:space="preserve"> </w:t>
      </w:r>
      <w:r>
        <w:rPr>
          <w:rFonts w:eastAsia="Times New Roman" w:cs="Times New Roman"/>
          <w:szCs w:val="24"/>
        </w:rPr>
        <w:t xml:space="preserve">και η κάθε </w:t>
      </w:r>
      <w:r>
        <w:rPr>
          <w:rFonts w:eastAsia="Times New Roman" w:cs="Times New Roman"/>
          <w:szCs w:val="24"/>
        </w:rPr>
        <w:t>«</w:t>
      </w:r>
      <w:r>
        <w:rPr>
          <w:rFonts w:eastAsia="Times New Roman" w:cs="Times New Roman"/>
          <w:szCs w:val="24"/>
          <w:lang w:val="en-US"/>
        </w:rPr>
        <w:t>ROCHE</w:t>
      </w:r>
      <w:r>
        <w:rPr>
          <w:rFonts w:eastAsia="Times New Roman" w:cs="Times New Roman"/>
          <w:szCs w:val="24"/>
        </w:rPr>
        <w:t>»</w:t>
      </w:r>
      <w:r>
        <w:rPr>
          <w:rFonts w:eastAsia="Times New Roman" w:cs="Times New Roman"/>
          <w:szCs w:val="24"/>
        </w:rPr>
        <w:t xml:space="preserve"> με το 25% </w:t>
      </w:r>
      <w:r>
        <w:rPr>
          <w:rFonts w:eastAsia="Times New Roman" w:cs="Times New Roman"/>
          <w:szCs w:val="24"/>
          <w:lang w:val="en-US"/>
        </w:rPr>
        <w:t>plus</w:t>
      </w:r>
      <w:r>
        <w:rPr>
          <w:rFonts w:eastAsia="Times New Roman" w:cs="Times New Roman"/>
          <w:szCs w:val="24"/>
        </w:rPr>
        <w:t xml:space="preserve"> </w:t>
      </w:r>
      <w:r>
        <w:rPr>
          <w:rFonts w:eastAsia="Times New Roman" w:cs="Times New Roman"/>
          <w:szCs w:val="24"/>
          <w:lang w:val="en-US"/>
        </w:rPr>
        <w:t>rebate</w:t>
      </w:r>
      <w:r>
        <w:rPr>
          <w:rFonts w:eastAsia="Times New Roman" w:cs="Times New Roman"/>
          <w:szCs w:val="24"/>
        </w:rPr>
        <w:t xml:space="preserve"> για τα νέα φάρμακα από φέτος; Διότι έτσι, πρώτον αναγκάζονται να έρθουν γρήγορα στη διαπραγμάτευση και </w:t>
      </w:r>
      <w:r>
        <w:rPr>
          <w:rFonts w:eastAsia="Times New Roman" w:cs="Times New Roman"/>
          <w:szCs w:val="24"/>
        </w:rPr>
        <w:lastRenderedPageBreak/>
        <w:t xml:space="preserve">δεύτερον, δεν έχουν τη δυνατότητα με την </w:t>
      </w:r>
      <w:r>
        <w:rPr>
          <w:rFonts w:eastAsia="Times New Roman" w:cs="Times New Roman"/>
          <w:szCs w:val="24"/>
        </w:rPr>
        <w:t>υ</w:t>
      </w:r>
      <w:r>
        <w:rPr>
          <w:rFonts w:eastAsia="Times New Roman" w:cs="Times New Roman"/>
          <w:szCs w:val="24"/>
        </w:rPr>
        <w:t>ψηλή τιμή που την αποζημιώνει όλη ο ΕΟΠΥΥ να ακολουθήσουν επιθετική πολιτική προώθησης. Και καταλαβαίνετε, υπο</w:t>
      </w:r>
      <w:r>
        <w:rPr>
          <w:rFonts w:eastAsia="Times New Roman" w:cs="Times New Roman"/>
          <w:szCs w:val="24"/>
        </w:rPr>
        <w:t xml:space="preserve">θέτω, πώς περνάει αυτή η επιθετική πολιτική προώθησης. Και είναι και μια απάντηση και στο 20-60-20 που έλεγα πριν και το έχουν διαστρεβλώσει με τον τρόπο που το έχουν διαστρεβλώσει. </w:t>
      </w:r>
    </w:p>
    <w:p w14:paraId="5FF19A7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Αν ένα φάρμακο αξίζει, τη θέση του στην αγορά θα τη βρει. Τέλος! Από τη σ</w:t>
      </w:r>
      <w:r>
        <w:rPr>
          <w:rFonts w:eastAsia="Times New Roman" w:cs="Times New Roman"/>
          <w:szCs w:val="24"/>
        </w:rPr>
        <w:t xml:space="preserve">τιγμή που έχει θεραπευτικό αποτέλεσμα. Αν όμως, ένα καινούργιο φάρμακο έχει παρεμφερή αποτελέσματα με ένα παλαιότερο ακριβό ή πιο φθηνό, αλλά αυτό να είναι πολύ πιο ακριβό, τότε εκτοπίζει το άλλο, επειδή κάποιοι με κάποιον τρόπο το προωθούν και το </w:t>
      </w:r>
      <w:proofErr w:type="spellStart"/>
      <w:r>
        <w:rPr>
          <w:rFonts w:eastAsia="Times New Roman" w:cs="Times New Roman"/>
          <w:szCs w:val="24"/>
        </w:rPr>
        <w:t>συνταγογ</w:t>
      </w:r>
      <w:r>
        <w:rPr>
          <w:rFonts w:eastAsia="Times New Roman" w:cs="Times New Roman"/>
          <w:szCs w:val="24"/>
        </w:rPr>
        <w:t>ραφούν</w:t>
      </w:r>
      <w:proofErr w:type="spellEnd"/>
      <w:r>
        <w:rPr>
          <w:rFonts w:eastAsia="Times New Roman" w:cs="Times New Roman"/>
          <w:szCs w:val="24"/>
        </w:rPr>
        <w:t>.</w:t>
      </w:r>
    </w:p>
    <w:p w14:paraId="5FF19A7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Μας έλεγαν μέσα και οι εκπρόσωποι της φαρμακοβιομηχανίας ότι πρέπει να ελέγξουμε τη </w:t>
      </w:r>
      <w:proofErr w:type="spellStart"/>
      <w:r>
        <w:rPr>
          <w:rFonts w:eastAsia="Times New Roman" w:cs="Times New Roman"/>
          <w:szCs w:val="24"/>
        </w:rPr>
        <w:t>συνταγογράφηση</w:t>
      </w:r>
      <w:proofErr w:type="spellEnd"/>
      <w:r>
        <w:rPr>
          <w:rFonts w:eastAsia="Times New Roman" w:cs="Times New Roman"/>
          <w:szCs w:val="24"/>
        </w:rPr>
        <w:t xml:space="preserve">. Και ποιος την προωθεί τη </w:t>
      </w:r>
      <w:proofErr w:type="spellStart"/>
      <w:r>
        <w:rPr>
          <w:rFonts w:eastAsia="Times New Roman" w:cs="Times New Roman"/>
          <w:szCs w:val="24"/>
        </w:rPr>
        <w:t>συνταγογράφηση</w:t>
      </w:r>
      <w:proofErr w:type="spellEnd"/>
      <w:r>
        <w:rPr>
          <w:rFonts w:eastAsia="Times New Roman" w:cs="Times New Roman"/>
          <w:szCs w:val="24"/>
        </w:rPr>
        <w:t xml:space="preserve"> την αυξημένη; Εγώ; Ή δεν έχουν δουλειά οι γιατροί και </w:t>
      </w:r>
      <w:proofErr w:type="spellStart"/>
      <w:r>
        <w:rPr>
          <w:rFonts w:eastAsia="Times New Roman" w:cs="Times New Roman"/>
          <w:szCs w:val="24"/>
        </w:rPr>
        <w:t>συνταγογραφούν</w:t>
      </w:r>
      <w:proofErr w:type="spellEnd"/>
      <w:r>
        <w:rPr>
          <w:rFonts w:eastAsia="Times New Roman" w:cs="Times New Roman"/>
          <w:szCs w:val="24"/>
        </w:rPr>
        <w:t xml:space="preserve">; Ποιος προωθεί τη </w:t>
      </w:r>
      <w:proofErr w:type="spellStart"/>
      <w:r>
        <w:rPr>
          <w:rFonts w:eastAsia="Times New Roman" w:cs="Times New Roman"/>
          <w:szCs w:val="24"/>
        </w:rPr>
        <w:t>συνταγογράφηση</w:t>
      </w:r>
      <w:proofErr w:type="spellEnd"/>
      <w:r>
        <w:rPr>
          <w:rFonts w:eastAsia="Times New Roman" w:cs="Times New Roman"/>
          <w:szCs w:val="24"/>
        </w:rPr>
        <w:t xml:space="preserve">; Μέσα </w:t>
      </w:r>
      <w:r>
        <w:rPr>
          <w:rFonts w:eastAsia="Times New Roman" w:cs="Times New Roman"/>
          <w:szCs w:val="24"/>
        </w:rPr>
        <w:t xml:space="preserve">από ποιους μηχανισμούς προωθείται; Γιατί προωθείται έτσι; Μέσα από τη διάχυση τέτοιου χρήματος από τις φαρμακοβιομηχανίες. Έτσι προωθείται. Να μην τα πούμε </w:t>
      </w:r>
      <w:r>
        <w:rPr>
          <w:rFonts w:eastAsia="Times New Roman" w:cs="Times New Roman"/>
          <w:szCs w:val="24"/>
        </w:rPr>
        <w:lastRenderedPageBreak/>
        <w:t xml:space="preserve">ανοιχτά αυτά ποτέ; Θα μας κουνάνε το δάχτυλο αυτοί που έκλειναν τα </w:t>
      </w:r>
      <w:r>
        <w:rPr>
          <w:rFonts w:eastAsia="Times New Roman" w:cs="Times New Roman"/>
          <w:szCs w:val="24"/>
          <w:lang w:val="en-US"/>
        </w:rPr>
        <w:t>deals</w:t>
      </w:r>
      <w:r>
        <w:rPr>
          <w:rFonts w:eastAsia="Times New Roman" w:cs="Times New Roman"/>
          <w:szCs w:val="24"/>
        </w:rPr>
        <w:t xml:space="preserve"> ότι παίρνουμε εμείς δωράκια</w:t>
      </w:r>
      <w:r>
        <w:rPr>
          <w:rFonts w:eastAsia="Times New Roman" w:cs="Times New Roman"/>
          <w:szCs w:val="24"/>
        </w:rPr>
        <w:t xml:space="preserve">; </w:t>
      </w:r>
    </w:p>
    <w:p w14:paraId="5FF19A7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Κι αυτή η ιστορία που καταλήξαμε προχθές, είπαμε να αποσυρθεί. Διότι αυτό το </w:t>
      </w:r>
      <w:r>
        <w:rPr>
          <w:rFonts w:eastAsia="Times New Roman" w:cs="Times New Roman"/>
          <w:szCs w:val="24"/>
          <w:lang w:val="en-US"/>
        </w:rPr>
        <w:t>plus</w:t>
      </w:r>
      <w:r>
        <w:rPr>
          <w:rFonts w:eastAsia="Times New Roman" w:cs="Times New Roman"/>
          <w:szCs w:val="24"/>
        </w:rPr>
        <w:t xml:space="preserve"> </w:t>
      </w:r>
      <w:r>
        <w:rPr>
          <w:rFonts w:eastAsia="Times New Roman" w:cs="Times New Roman"/>
          <w:szCs w:val="24"/>
          <w:lang w:val="en-US"/>
        </w:rPr>
        <w:t>rebate</w:t>
      </w:r>
      <w:r>
        <w:rPr>
          <w:rFonts w:eastAsia="Times New Roman" w:cs="Times New Roman"/>
          <w:szCs w:val="24"/>
        </w:rPr>
        <w:t xml:space="preserve"> ουσιαστικά κοστίζει περίπου 50 εκατομμύρια ευρώ στις ξένες φαρμακοβιομηχανίες. Και είπαμε και πρέπει να το δούμε. Το ξέρουμε ότι το </w:t>
      </w:r>
      <w:proofErr w:type="spellStart"/>
      <w:r>
        <w:rPr>
          <w:rFonts w:eastAsia="Times New Roman" w:cs="Times New Roman"/>
          <w:szCs w:val="24"/>
          <w:lang w:val="en-US"/>
        </w:rPr>
        <w:t>clawback</w:t>
      </w:r>
      <w:proofErr w:type="spellEnd"/>
      <w:r>
        <w:rPr>
          <w:rFonts w:eastAsia="Times New Roman" w:cs="Times New Roman"/>
          <w:szCs w:val="24"/>
        </w:rPr>
        <w:t xml:space="preserve"> είναι άδικο. Χαίρω πολύ</w:t>
      </w:r>
      <w:r>
        <w:rPr>
          <w:rFonts w:eastAsia="Times New Roman" w:cs="Times New Roman"/>
          <w:szCs w:val="24"/>
        </w:rPr>
        <w:t>, το ξέρουμε. Όμως είμαστε ακόμα υπό επιτροπεία και μνημόνια. Του χρόνου το καλοκαίρι θα βγούμε και θα έχει και ντάλα μεσημέρι και τότε θα μιλήσουμε αλλιώς. Όμως, μέχρι τότε πρέπει να υπάρχει αυτή η οροφή δαπανών. Κοιτάζουμε λοιπόν να τη μοιράσουμε δίκαια.</w:t>
      </w:r>
      <w:r>
        <w:rPr>
          <w:rFonts w:eastAsia="Times New Roman" w:cs="Times New Roman"/>
          <w:szCs w:val="24"/>
        </w:rPr>
        <w:t xml:space="preserve"> Δεν μπορείς, όμως, σε ένα άδικο μέτρο να έχεις πλήρη δικαιοσύνη. Και γι’ αυτό και θα τους καλέσουμε και θα τους πούμε ότι σε δεκαπέντε μέρες πρέπει να συμφωνήσετε στο μοίρασμα αυτής της ιστορίας για να νομοθετηθεί. </w:t>
      </w:r>
    </w:p>
    <w:p w14:paraId="5FF19A7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Αυτά ήθελα να πω, γιατί χρειάζονταν οι </w:t>
      </w:r>
      <w:r>
        <w:rPr>
          <w:rFonts w:eastAsia="Times New Roman" w:cs="Times New Roman"/>
          <w:szCs w:val="24"/>
        </w:rPr>
        <w:t xml:space="preserve">απαντήσεις. Και νομίζω ότι και ο Ανδρέας θα συμπληρώσει. </w:t>
      </w:r>
    </w:p>
    <w:p w14:paraId="5FF19A7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Υπουργός Υγείας κ. Ανδρέας Ξανθός. </w:t>
      </w:r>
    </w:p>
    <w:p w14:paraId="5FF19A7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Πολύ σύντομα θέλω να αναφερθώ σε ένα θέμα που δεν είχα τον χρόνο στην ομιλία μο</w:t>
      </w:r>
      <w:r>
        <w:rPr>
          <w:rFonts w:eastAsia="Times New Roman" w:cs="Times New Roman"/>
          <w:szCs w:val="24"/>
        </w:rPr>
        <w:t xml:space="preserve">υ, σε αυτό το κομμάτι του φαρμάκου. </w:t>
      </w:r>
    </w:p>
    <w:p w14:paraId="5FF19A7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ήταν προκλητική η παρέμβαση του Αντιπροέδρου της Νέας Δημοκρατίας, ο οποίος, ενώ έχει αποσυρθεί μια τροπολογία, έρχεται εδώ και επιχειρηματολογεί ότι εσείς το είχατε στήσει έτσι για να δώσετε ένα δωράκι στις </w:t>
      </w:r>
      <w:r>
        <w:rPr>
          <w:rFonts w:eastAsia="Times New Roman" w:cs="Times New Roman"/>
          <w:szCs w:val="24"/>
        </w:rPr>
        <w:t>πολυεθνικές. Και προφανώς τα λέει αυτά σε συναδέλφους οι οποίοι δεν μπορούν να γνωρίζουν λεπτομέρειες. Είναι πάρα πολύ δύσκολο και ευαίσθητο αυτό το θέμα της πολιτικής φαρμάκου. Και οφείλουμε, λοιπόν, να δώσουμε μια πολύ σαφέστατη απάντηση. Απάντησε ο Παύλ</w:t>
      </w:r>
      <w:r>
        <w:rPr>
          <w:rFonts w:eastAsia="Times New Roman" w:cs="Times New Roman"/>
          <w:szCs w:val="24"/>
        </w:rPr>
        <w:t xml:space="preserve">ος προηγουμένως. </w:t>
      </w:r>
    </w:p>
    <w:p w14:paraId="5FF19A7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Το αντικειμενικό γεγονός ποιο είναι; Ότι έχουμε υπέρβαση της φαρμακευτικής δαπάνης. Το όριο πληρωμών, αυτό δηλαδή που πάνω από το οποίο υπάρχει </w:t>
      </w:r>
      <w:proofErr w:type="spellStart"/>
      <w:r>
        <w:rPr>
          <w:rFonts w:eastAsia="Times New Roman" w:cs="Times New Roman"/>
          <w:szCs w:val="24"/>
          <w:lang w:val="en-US"/>
        </w:rPr>
        <w:t>clawback</w:t>
      </w:r>
      <w:proofErr w:type="spellEnd"/>
      <w:r>
        <w:rPr>
          <w:rFonts w:eastAsia="Times New Roman" w:cs="Times New Roman"/>
          <w:szCs w:val="24"/>
        </w:rPr>
        <w:t>, είναι όντως πολύ χαμηλό και πρέπει πραγματικά στην επόμενη φάση, στη φάση που θα ξεφ</w:t>
      </w:r>
      <w:r>
        <w:rPr>
          <w:rFonts w:eastAsia="Times New Roman" w:cs="Times New Roman"/>
          <w:szCs w:val="24"/>
        </w:rPr>
        <w:t>ύγουμε από την ασφυκτική δημοσιονομική επιτροπεία κι επιτήρηση με σοβαρό και συγκροτημένο τρόπο και με τεκμηρί</w:t>
      </w:r>
      <w:r>
        <w:rPr>
          <w:rFonts w:eastAsia="Times New Roman" w:cs="Times New Roman"/>
          <w:szCs w:val="24"/>
        </w:rPr>
        <w:lastRenderedPageBreak/>
        <w:t xml:space="preserve">ωση επιστημονική επιδημιολογική, νοσολογική να διεκδικήσουμε μια μεγαλύτερη ευχέρεια να καλύπτουμε με άνεση τις φαρμακευτικές ανάγκες του κόσμου. </w:t>
      </w:r>
    </w:p>
    <w:p w14:paraId="5FF19A7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άλλη υπόθεση. Δεν είναι του παρόντος. Του παρόντος είναι να διαχειριζόμαστε με όσο γίνεται πιο καθαρό τρόπο τη σημερινή δαπάνη, αυτά τα 2,5 δισεκατομμύρια δηλαδή περίπου που είναι η </w:t>
      </w:r>
      <w:proofErr w:type="spellStart"/>
      <w:r>
        <w:rPr>
          <w:rFonts w:eastAsia="Times New Roman" w:cs="Times New Roman"/>
          <w:szCs w:val="24"/>
        </w:rPr>
        <w:t>εξωνοσοκομειακή</w:t>
      </w:r>
      <w:proofErr w:type="spellEnd"/>
      <w:r>
        <w:rPr>
          <w:rFonts w:eastAsia="Times New Roman" w:cs="Times New Roman"/>
          <w:szCs w:val="24"/>
        </w:rPr>
        <w:t xml:space="preserve"> και η νοσοκομειακή κι όσο είναι δυνατόν να κατ</w:t>
      </w:r>
      <w:r>
        <w:rPr>
          <w:rFonts w:eastAsia="Times New Roman" w:cs="Times New Roman"/>
          <w:szCs w:val="24"/>
        </w:rPr>
        <w:t xml:space="preserve">ανέμεται με πιο δίκαιο τρόπο η υπέρβαση αυτής της δαπάνης. </w:t>
      </w:r>
    </w:p>
    <w:p w14:paraId="5FF19A7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Ένας μηχανισμός δικαιότερης κατανομής της υπέρβασης είναι αυτό που κάναμε αυξάνοντας το </w:t>
      </w:r>
      <w:r>
        <w:rPr>
          <w:rFonts w:eastAsia="Times New Roman" w:cs="Times New Roman"/>
          <w:szCs w:val="24"/>
          <w:lang w:val="en-US"/>
        </w:rPr>
        <w:t>rebate</w:t>
      </w:r>
      <w:r>
        <w:rPr>
          <w:rFonts w:eastAsia="Times New Roman" w:cs="Times New Roman"/>
          <w:szCs w:val="24"/>
        </w:rPr>
        <w:t xml:space="preserve"> </w:t>
      </w:r>
      <w:r>
        <w:rPr>
          <w:rFonts w:eastAsia="Times New Roman" w:cs="Times New Roman"/>
          <w:szCs w:val="24"/>
          <w:lang w:val="en-US"/>
        </w:rPr>
        <w:t>tone</w:t>
      </w:r>
      <w:r>
        <w:rPr>
          <w:rFonts w:eastAsia="Times New Roman" w:cs="Times New Roman"/>
          <w:szCs w:val="24"/>
        </w:rPr>
        <w:t>, αυξάνοντας δηλαδή την έκπτωση, το ποσοστό έκπτωσης, με βάση τον όγκο που έχει κάποιος στην αγορά. Όσο περισσότερο όγκο, τόσο περισσότερη έκπτωση. Αυτό είναι κάτι που και η βιομηχανία το αναγνωρίζει ως θετικό μέτρο. Απλώς, η βιομηχανία παραπονείται -και ε</w:t>
      </w:r>
      <w:r>
        <w:rPr>
          <w:rFonts w:eastAsia="Times New Roman" w:cs="Times New Roman"/>
          <w:szCs w:val="24"/>
        </w:rPr>
        <w:t xml:space="preserve">νδεχομένως δικαίως- ότι το άθροισμα </w:t>
      </w:r>
      <w:proofErr w:type="spellStart"/>
      <w:r>
        <w:rPr>
          <w:rFonts w:eastAsia="Times New Roman" w:cs="Times New Roman"/>
          <w:szCs w:val="24"/>
          <w:lang w:val="en-US"/>
        </w:rPr>
        <w:t>clawback</w:t>
      </w:r>
      <w:proofErr w:type="spellEnd"/>
      <w:r>
        <w:rPr>
          <w:rFonts w:eastAsia="Times New Roman" w:cs="Times New Roman"/>
          <w:szCs w:val="24"/>
        </w:rPr>
        <w:t xml:space="preserve"> και </w:t>
      </w:r>
      <w:r>
        <w:rPr>
          <w:rFonts w:eastAsia="Times New Roman" w:cs="Times New Roman"/>
          <w:szCs w:val="24"/>
          <w:lang w:val="en-US"/>
        </w:rPr>
        <w:t>rebate</w:t>
      </w:r>
      <w:r>
        <w:rPr>
          <w:rFonts w:eastAsia="Times New Roman" w:cs="Times New Roman"/>
          <w:szCs w:val="24"/>
        </w:rPr>
        <w:t xml:space="preserve"> δημιουργεί σοβαρά προβλήματα, διότι περίπου ένα στα τρία φάρμακα είναι υποχρεωμένο να μην αποζημιώνεται, επειδή δεν φτάνει ο προϋπολογισμός. </w:t>
      </w:r>
    </w:p>
    <w:p w14:paraId="5FF19A7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Αφήνω στην άκρη την περίοδο της ασυδοσίας, του πάρτι, στο οποίο προφανώς ξέρουμε όλοι ποιοι ήταν οι συμμετέχοντες και ποιοι ήταν και οι οργανωτές. Αυτό δεν αφορά αυτή τη συγκυρία. Νομίζω ότι σήμερα σε αυτό που επικεντρώνεται η προσπάθειά μας είναι ακριβώς </w:t>
      </w:r>
      <w:r>
        <w:rPr>
          <w:rFonts w:eastAsia="Times New Roman" w:cs="Times New Roman"/>
          <w:szCs w:val="24"/>
        </w:rPr>
        <w:t xml:space="preserve">αυτό για το οποίο μας κατηγόρησε ο κ. Γεωργιάδης ότι δεν λαμβάνουμε μέτρα. Λέει ότι δεν υπάρχει κανένα διαρθρωτικό μέτρο. Ενώ αυτός τι μέτρα είχε πάρει, για να καταλάβω; </w:t>
      </w:r>
    </w:p>
    <w:p w14:paraId="5FF19A7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Μέχρι και το 2016 δεν είχε ληφθεί κανένα διαρθρωτικό μέτρο στον τομέα της φαρμακευτικ</w:t>
      </w:r>
      <w:r>
        <w:rPr>
          <w:rFonts w:eastAsia="Times New Roman" w:cs="Times New Roman"/>
          <w:szCs w:val="24"/>
        </w:rPr>
        <w:t xml:space="preserve">ής πολιτικής και για αυτό και οι θεσμοί επέμεναν σε μια πολιτική πολύ σκληρή στο επίπεδο της μείωσης των τιμών, η οποία βεβαίως ήταν αδιέξοδη, δημιούργησε στρεβλώσεις, επιβάρυνε περισσότερο τα φθηνά φάρμακα, τα </w:t>
      </w:r>
      <w:proofErr w:type="spellStart"/>
      <w:r>
        <w:rPr>
          <w:rFonts w:eastAsia="Times New Roman" w:cs="Times New Roman"/>
          <w:szCs w:val="24"/>
        </w:rPr>
        <w:t>γενόσημα</w:t>
      </w:r>
      <w:proofErr w:type="spellEnd"/>
      <w:r>
        <w:rPr>
          <w:rFonts w:eastAsia="Times New Roman" w:cs="Times New Roman"/>
          <w:szCs w:val="24"/>
        </w:rPr>
        <w:t xml:space="preserve"> και τώρα τελευταία τα </w:t>
      </w:r>
      <w:r>
        <w:rPr>
          <w:rFonts w:eastAsia="Times New Roman" w:cs="Times New Roman"/>
          <w:szCs w:val="24"/>
          <w:lang w:val="en-US"/>
        </w:rPr>
        <w:t>off</w:t>
      </w:r>
      <w:r>
        <w:rPr>
          <w:rFonts w:eastAsia="Times New Roman" w:cs="Times New Roman"/>
          <w:szCs w:val="24"/>
        </w:rPr>
        <w:t xml:space="preserve"> </w:t>
      </w:r>
      <w:r>
        <w:rPr>
          <w:rFonts w:eastAsia="Times New Roman" w:cs="Times New Roman"/>
          <w:szCs w:val="24"/>
          <w:lang w:val="en-US"/>
        </w:rPr>
        <w:t>patent</w:t>
      </w:r>
      <w:r>
        <w:rPr>
          <w:rFonts w:eastAsia="Times New Roman" w:cs="Times New Roman"/>
          <w:szCs w:val="24"/>
        </w:rPr>
        <w:t xml:space="preserve"> και</w:t>
      </w:r>
      <w:r>
        <w:rPr>
          <w:rFonts w:eastAsia="Times New Roman" w:cs="Times New Roman"/>
          <w:szCs w:val="24"/>
        </w:rPr>
        <w:t xml:space="preserve"> πολύ λιγότερο τα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patent</w:t>
      </w:r>
      <w:r>
        <w:rPr>
          <w:rFonts w:eastAsia="Times New Roman" w:cs="Times New Roman"/>
          <w:szCs w:val="24"/>
        </w:rPr>
        <w:t xml:space="preserve"> ακριβά φάρμακα. </w:t>
      </w:r>
    </w:p>
    <w:p w14:paraId="5FF19A7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Η μόνη περίοδος που έχουν αρχίσει να λαμβάνονται διαρθρωτικά μέτρα είναι αυτή. Όπως είπε σωστά ο κ. </w:t>
      </w:r>
      <w:proofErr w:type="spellStart"/>
      <w:r>
        <w:rPr>
          <w:rFonts w:eastAsia="Times New Roman" w:cs="Times New Roman"/>
          <w:szCs w:val="24"/>
        </w:rPr>
        <w:t>Πολάκης</w:t>
      </w:r>
      <w:proofErr w:type="spellEnd"/>
      <w:r>
        <w:rPr>
          <w:rFonts w:eastAsia="Times New Roman" w:cs="Times New Roman"/>
          <w:szCs w:val="24"/>
        </w:rPr>
        <w:t xml:space="preserve"> έχουμε ενεργοποιήσει την Επιτροπή Διαπραγμάτευσης του ΕΟΠΥΥ. Έχουμε ήδη ένα πρώτο θετικό βήμα, πρωτοφαν</w:t>
      </w:r>
      <w:r>
        <w:rPr>
          <w:rFonts w:eastAsia="Times New Roman" w:cs="Times New Roman"/>
          <w:szCs w:val="24"/>
        </w:rPr>
        <w:t xml:space="preserve">ές για τη χώρα. Δεν είχε </w:t>
      </w:r>
      <w:proofErr w:type="spellStart"/>
      <w:r>
        <w:rPr>
          <w:rFonts w:eastAsia="Times New Roman" w:cs="Times New Roman"/>
          <w:szCs w:val="24"/>
        </w:rPr>
        <w:t>ξαναϋπάρξει</w:t>
      </w:r>
      <w:proofErr w:type="spellEnd"/>
      <w:r>
        <w:rPr>
          <w:rFonts w:eastAsia="Times New Roman" w:cs="Times New Roman"/>
          <w:szCs w:val="24"/>
        </w:rPr>
        <w:t xml:space="preserve"> αυτό το πράγμα, η τιμή καταλόγου ήταν και η </w:t>
      </w:r>
      <w:r>
        <w:rPr>
          <w:rFonts w:eastAsia="Times New Roman" w:cs="Times New Roman"/>
          <w:szCs w:val="24"/>
        </w:rPr>
        <w:lastRenderedPageBreak/>
        <w:t xml:space="preserve">τιμή αποζημίωσης. Αυτό, λοιπόν, έχουμε με μια πολύ συγκεκριμένη σύμβαση που υπογράψαμε μετά από διαπραγμάτευση με εταιρείες που έχουν φάρμακα για την Ηπατίτιδα </w:t>
      </w:r>
      <w:r>
        <w:rPr>
          <w:rFonts w:eastAsia="Times New Roman" w:cs="Times New Roman"/>
          <w:szCs w:val="24"/>
          <w:lang w:val="en-US"/>
        </w:rPr>
        <w:t>C</w:t>
      </w:r>
      <w:r>
        <w:rPr>
          <w:rFonts w:eastAsia="Times New Roman" w:cs="Times New Roman"/>
          <w:szCs w:val="24"/>
        </w:rPr>
        <w:t>. Αυτό έδωσε τ</w:t>
      </w:r>
      <w:r>
        <w:rPr>
          <w:rFonts w:eastAsia="Times New Roman" w:cs="Times New Roman"/>
          <w:szCs w:val="24"/>
        </w:rPr>
        <w:t xml:space="preserve">η δυνατότητα στη χώρα να μπορεί να καλύψει πενταπλάσιους ασθενείς με χρόνια Ηπατίτιδα </w:t>
      </w:r>
      <w:r>
        <w:rPr>
          <w:rFonts w:eastAsia="Times New Roman" w:cs="Times New Roman"/>
          <w:szCs w:val="24"/>
          <w:lang w:val="en-US"/>
        </w:rPr>
        <w:t>C</w:t>
      </w:r>
      <w:r>
        <w:rPr>
          <w:rFonts w:eastAsia="Times New Roman" w:cs="Times New Roman"/>
          <w:szCs w:val="24"/>
        </w:rPr>
        <w:t xml:space="preserve">. Αυτό είναι τεράστια συμβολή στη δημόσια υγεία της χώρας. </w:t>
      </w:r>
    </w:p>
    <w:p w14:paraId="5FF19A7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ώρα είναι σε εξέλιξη διαπραγμάτευση για τρεις επιπλέον νοσολογικές κατηγορίες, για το μελάνωμα, για τη σκλήρ</w:t>
      </w:r>
      <w:r>
        <w:rPr>
          <w:rFonts w:eastAsia="Times New Roman" w:cs="Times New Roman"/>
          <w:szCs w:val="24"/>
        </w:rPr>
        <w:t xml:space="preserve">υνση κατά πλάκας και για την </w:t>
      </w:r>
      <w:proofErr w:type="spellStart"/>
      <w:r>
        <w:rPr>
          <w:rFonts w:eastAsia="Times New Roman" w:cs="Times New Roman"/>
          <w:szCs w:val="24"/>
        </w:rPr>
        <w:t>οικογενή</w:t>
      </w:r>
      <w:proofErr w:type="spellEnd"/>
      <w:r>
        <w:rPr>
          <w:rFonts w:eastAsia="Times New Roman" w:cs="Times New Roman"/>
          <w:szCs w:val="24"/>
        </w:rPr>
        <w:t xml:space="preserve"> </w:t>
      </w:r>
      <w:proofErr w:type="spellStart"/>
      <w:r>
        <w:rPr>
          <w:rFonts w:eastAsia="Times New Roman" w:cs="Times New Roman"/>
          <w:szCs w:val="24"/>
        </w:rPr>
        <w:t>υπερχοληστερολαιμία</w:t>
      </w:r>
      <w:proofErr w:type="spellEnd"/>
      <w:r>
        <w:rPr>
          <w:rFonts w:eastAsia="Times New Roman" w:cs="Times New Roman"/>
          <w:szCs w:val="24"/>
        </w:rPr>
        <w:t xml:space="preserve"> και </w:t>
      </w:r>
      <w:proofErr w:type="spellStart"/>
      <w:r>
        <w:rPr>
          <w:rFonts w:eastAsia="Times New Roman" w:cs="Times New Roman"/>
          <w:szCs w:val="24"/>
        </w:rPr>
        <w:t>υπερλιπιδαιμία</w:t>
      </w:r>
      <w:proofErr w:type="spellEnd"/>
      <w:r>
        <w:rPr>
          <w:rFonts w:eastAsia="Times New Roman" w:cs="Times New Roman"/>
          <w:szCs w:val="24"/>
        </w:rPr>
        <w:t xml:space="preserve"> που υπάρχουν τώρα καινούργια φάρμακα ακριβά. Συνεργαζόμαστε με άλλες επτά χώρες, δηλαδή οκτώ χώρες του Ευρωπαϊκού Νότου, αλλά και δύο εκτός Νότου και ενισχύουμε την διαπραγματευτι</w:t>
      </w:r>
      <w:r>
        <w:rPr>
          <w:rFonts w:eastAsia="Times New Roman" w:cs="Times New Roman"/>
          <w:szCs w:val="24"/>
        </w:rPr>
        <w:t xml:space="preserve">κή μας δύναμη. </w:t>
      </w:r>
    </w:p>
    <w:p w14:paraId="5FF19A8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πό το Γενάρη έχουμε τέσσερις ομάδες φαρμάκων που δύο-δύο αυτές οι χώρες, ανά δύο, θα διαπραγματευτούν εξ ονόματος 150 εκατομμυρίων πολιτών, που είναι το άθροισμα αυτή</w:t>
      </w:r>
      <w:r>
        <w:rPr>
          <w:rFonts w:eastAsia="Times New Roman" w:cs="Times New Roman"/>
          <w:szCs w:val="24"/>
        </w:rPr>
        <w:t>ς</w:t>
      </w:r>
      <w:r>
        <w:rPr>
          <w:rFonts w:eastAsia="Times New Roman" w:cs="Times New Roman"/>
          <w:szCs w:val="24"/>
        </w:rPr>
        <w:t xml:space="preserve"> της συνεργασίας. Αυτό είναι μοναδική πρακτική σε επίπεδο Ευρώπης. Και δ</w:t>
      </w:r>
      <w:r>
        <w:rPr>
          <w:rFonts w:eastAsia="Times New Roman" w:cs="Times New Roman"/>
          <w:szCs w:val="24"/>
        </w:rPr>
        <w:t xml:space="preserve">εν θέλουμε να ευλογούμε τα γένια μας, αλλά βάλαμε ένα πολύ σημαντικό λιθαράκι σε αυτή την προσπάθεια. </w:t>
      </w:r>
    </w:p>
    <w:p w14:paraId="5FF19A8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Ό</w:t>
      </w:r>
      <w:r>
        <w:rPr>
          <w:rFonts w:eastAsia="Times New Roman" w:cs="Times New Roman"/>
          <w:szCs w:val="24"/>
        </w:rPr>
        <w:t>σον αφορά την κριτική που ασκήθηκε, τα 50 ή 70 εκατομμύρια ενδεχομένως, που είναι η υπέρβαση του νοσοκομειακού φαρμάκου του ΕΟΠΥΥ, που χορηγείται για να</w:t>
      </w:r>
      <w:r>
        <w:rPr>
          <w:rFonts w:eastAsia="Times New Roman" w:cs="Times New Roman"/>
          <w:szCs w:val="24"/>
        </w:rPr>
        <w:t xml:space="preserve"> γίνεται η θεραπεία σε ιδιωτικές κλινικές, η πρόταση ήταν να μπουν στον κλειστό προϋπολογισμό της υπόλοιπης δαπάνης του ΕΟΠΥΥ στα 1.945.000.000. </w:t>
      </w:r>
    </w:p>
    <w:p w14:paraId="5FF19A82" w14:textId="77777777" w:rsidR="00BA0105" w:rsidRDefault="00C470DB">
      <w:pPr>
        <w:spacing w:line="600" w:lineRule="auto"/>
        <w:ind w:firstLine="720"/>
        <w:contextualSpacing/>
        <w:jc w:val="both"/>
        <w:rPr>
          <w:rFonts w:eastAsia="Times New Roman"/>
          <w:szCs w:val="24"/>
        </w:rPr>
      </w:pPr>
      <w:r>
        <w:rPr>
          <w:rFonts w:eastAsia="Times New Roman" w:cs="Times New Roman"/>
          <w:szCs w:val="24"/>
        </w:rPr>
        <w:t>Μας είπε ο κ. Γεωργιάδης ότι αυτό είναι δωράκι προς τις πολυεθνικές. Προσέξτε, στα 1.945.000.000, τα 300.000.0</w:t>
      </w:r>
      <w:r>
        <w:rPr>
          <w:rFonts w:eastAsia="Times New Roman" w:cs="Times New Roman"/>
          <w:szCs w:val="24"/>
        </w:rPr>
        <w:t xml:space="preserve">00 μόνο είναι η εγχώρια βιομηχανία. Το μερίδιο της εγχώριας βιομηχανίας, το μερίδιο των </w:t>
      </w:r>
      <w:proofErr w:type="spellStart"/>
      <w:r>
        <w:rPr>
          <w:rFonts w:eastAsia="Times New Roman" w:cs="Times New Roman"/>
          <w:szCs w:val="24"/>
        </w:rPr>
        <w:t>γενοσήμων</w:t>
      </w:r>
      <w:proofErr w:type="spellEnd"/>
      <w:r>
        <w:rPr>
          <w:rFonts w:eastAsia="Times New Roman" w:cs="Times New Roman"/>
          <w:szCs w:val="24"/>
        </w:rPr>
        <w:t xml:space="preserve"> είναι 300.000.000 ευρώ. </w:t>
      </w:r>
      <w:r>
        <w:rPr>
          <w:rFonts w:eastAsia="Times New Roman"/>
          <w:szCs w:val="24"/>
        </w:rPr>
        <w:t xml:space="preserve">Όλο το υπόλοιπο μέχρι τα </w:t>
      </w:r>
      <w:r>
        <w:rPr>
          <w:rFonts w:eastAsia="Times New Roman" w:cs="Times New Roman"/>
          <w:szCs w:val="24"/>
        </w:rPr>
        <w:t>1.945.000.000</w:t>
      </w:r>
      <w:r>
        <w:rPr>
          <w:rFonts w:eastAsia="Times New Roman"/>
          <w:szCs w:val="24"/>
        </w:rPr>
        <w:t xml:space="preserve"> αφορά ξένες εταιρείες πολυεθνικές. Είναι απολύτως ψευδές, δηλαδή, αυτό το οποίο </w:t>
      </w:r>
      <w:proofErr w:type="spellStart"/>
      <w:r>
        <w:rPr>
          <w:rFonts w:eastAsia="Times New Roman"/>
          <w:szCs w:val="24"/>
        </w:rPr>
        <w:t>ελέχθη</w:t>
      </w:r>
      <w:proofErr w:type="spellEnd"/>
      <w:r>
        <w:rPr>
          <w:rFonts w:eastAsia="Times New Roman"/>
          <w:szCs w:val="24"/>
        </w:rPr>
        <w:t xml:space="preserve">. </w:t>
      </w:r>
    </w:p>
    <w:p w14:paraId="5FF19A83" w14:textId="77777777" w:rsidR="00BA0105" w:rsidRDefault="00C470DB">
      <w:pPr>
        <w:spacing w:line="600" w:lineRule="auto"/>
        <w:contextualSpacing/>
        <w:jc w:val="both"/>
        <w:rPr>
          <w:rFonts w:eastAsia="Times New Roman"/>
          <w:szCs w:val="24"/>
        </w:rPr>
      </w:pPr>
      <w:r>
        <w:rPr>
          <w:rFonts w:eastAsia="Times New Roman" w:cs="Times New Roman"/>
          <w:szCs w:val="24"/>
        </w:rPr>
        <w:tab/>
      </w:r>
      <w:r>
        <w:rPr>
          <w:rFonts w:eastAsia="Times New Roman"/>
          <w:szCs w:val="24"/>
        </w:rPr>
        <w:t>Θα επ</w:t>
      </w:r>
      <w:r>
        <w:rPr>
          <w:rFonts w:eastAsia="Times New Roman"/>
          <w:szCs w:val="24"/>
        </w:rPr>
        <w:t xml:space="preserve">ιβαρυνθούν, βεβαίως, οι ελληνικές, αλλά θα επιβαρυνθούν και οι πολυεθνικές εταιρείες από αυτή τη ρύθμιση, την οποία πήραμε πίσω, όχι για να μην αντιμετωπιστεί το πρόβλημα –το πρόβλημα υπάρχει και πρέπει να το αντιμετωπίσουμε- αλλά για να δώσουμε ένα μικρό </w:t>
      </w:r>
      <w:r>
        <w:rPr>
          <w:rFonts w:eastAsia="Times New Roman"/>
          <w:szCs w:val="24"/>
        </w:rPr>
        <w:t xml:space="preserve">περιθώριο χρόνου. Ελπίζω σε δεκαπέντε μέρες να έχουμε μία συμφωνημένη γραμμή και να πάμε σε μία όσο γίνεται πιο δίκαιη λύση. Τη Δευτέρα έχουμε καλέσει στο </w:t>
      </w:r>
      <w:r>
        <w:rPr>
          <w:rFonts w:eastAsia="Times New Roman"/>
          <w:szCs w:val="24"/>
        </w:rPr>
        <w:lastRenderedPageBreak/>
        <w:t>Υπουργείο τους εκπροσώπους και των δύο θεσμικών φορέων με τους οποίους διαλεγόμαστε, για να βρούμε μί</w:t>
      </w:r>
      <w:r>
        <w:rPr>
          <w:rFonts w:eastAsia="Times New Roman"/>
          <w:szCs w:val="24"/>
        </w:rPr>
        <w:t>α κοινή γραμμή.</w:t>
      </w:r>
    </w:p>
    <w:p w14:paraId="5FF19A84" w14:textId="77777777" w:rsidR="00BA0105" w:rsidRDefault="00C470DB">
      <w:pPr>
        <w:spacing w:line="600" w:lineRule="auto"/>
        <w:ind w:firstLine="720"/>
        <w:contextualSpacing/>
        <w:jc w:val="both"/>
        <w:rPr>
          <w:rFonts w:eastAsia="Times New Roman"/>
          <w:szCs w:val="24"/>
        </w:rPr>
      </w:pPr>
      <w:r>
        <w:rPr>
          <w:rFonts w:eastAsia="Times New Roman"/>
          <w:szCs w:val="24"/>
        </w:rPr>
        <w:t>Επιτρέψτε μου να κλείσω με το θέμα που έχει δημιουργηθεί με την απειλή μίας εταιρείας, η οποία αυτονομήθηκε από το ΣΦΕ, που είναι το συλλογικό όργανο εκπροσώπησης των πολυεθνικών εταιρειών κυρίως, η οποία απειλεί να αποσύρει ένα αντικαρκινι</w:t>
      </w:r>
      <w:r>
        <w:rPr>
          <w:rFonts w:eastAsia="Times New Roman"/>
          <w:szCs w:val="24"/>
        </w:rPr>
        <w:t xml:space="preserve">κό φάρμακο από τη σχετική λίστα. </w:t>
      </w:r>
    </w:p>
    <w:p w14:paraId="5FF19A85" w14:textId="77777777" w:rsidR="00BA0105" w:rsidRDefault="00C470DB">
      <w:pPr>
        <w:spacing w:line="600" w:lineRule="auto"/>
        <w:ind w:firstLine="720"/>
        <w:contextualSpacing/>
        <w:jc w:val="both"/>
        <w:rPr>
          <w:rFonts w:eastAsia="Times New Roman"/>
          <w:szCs w:val="24"/>
        </w:rPr>
      </w:pPr>
      <w:r>
        <w:rPr>
          <w:rFonts w:eastAsia="Times New Roman"/>
          <w:szCs w:val="24"/>
        </w:rPr>
        <w:t>Εμείς, λοιπόν, είπαμε από την αρχή σε αυτή την εταιρεία ότι αυτό το πράγμα είναι ένας ωμός εκβιασμός και ότι το αν θα έχουν πρόσβαση οι καρκινοπαθείς της χώρας στις σύγχρονες θεραπείες, δεν είναι ένα ζήτημα το οποίο εξαρτά</w:t>
      </w:r>
      <w:r>
        <w:rPr>
          <w:rFonts w:eastAsia="Times New Roman"/>
          <w:szCs w:val="24"/>
        </w:rPr>
        <w:t xml:space="preserve">ται από το </w:t>
      </w:r>
      <w:r>
        <w:rPr>
          <w:rFonts w:eastAsia="Times New Roman"/>
          <w:szCs w:val="24"/>
          <w:lang w:val="en-US"/>
        </w:rPr>
        <w:t>business</w:t>
      </w:r>
      <w:r>
        <w:rPr>
          <w:rFonts w:eastAsia="Times New Roman"/>
          <w:szCs w:val="24"/>
        </w:rPr>
        <w:t xml:space="preserve"> </w:t>
      </w:r>
      <w:r>
        <w:rPr>
          <w:rFonts w:eastAsia="Times New Roman"/>
          <w:szCs w:val="24"/>
          <w:lang w:val="en-US"/>
        </w:rPr>
        <w:t>plan</w:t>
      </w:r>
      <w:r>
        <w:rPr>
          <w:rFonts w:eastAsia="Times New Roman"/>
          <w:szCs w:val="24"/>
        </w:rPr>
        <w:t xml:space="preserve"> μιας εταιρείας και από το εταιρικό κέρδος. Είναι ένα πολιτικό ζήτημα και τους είπαμε ότι αυτό το θέμα δεν θα το αφήσουμε έτσι. Αρχίσαμε μια δέσμη πολιτικών παρεμβάσεων για να δώσουμε το σήμα ότι δεν έχουμε μέτωπο με τις εταιρείες. </w:t>
      </w:r>
      <w:r>
        <w:rPr>
          <w:rFonts w:eastAsia="Times New Roman"/>
          <w:szCs w:val="24"/>
        </w:rPr>
        <w:t xml:space="preserve">Έχουμε μέτωπο με τις πρακτικές και τις συμπεριφορές. Θα δώσουμε, λοιπόν, το σήμα ότι αυτές οι πρακτικές δεν είναι ανεκτές, ακόμα κι αν είμαστε μια χώρα χρεωκοπημένη και υπό επιτροπεία. </w:t>
      </w:r>
    </w:p>
    <w:p w14:paraId="5FF19A86"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Έστειλε, λοιπόν, ο Υπουργός Υγείας επιστολές σε όλους τους ομολόγους τ</w:t>
      </w:r>
      <w:r>
        <w:rPr>
          <w:rFonts w:eastAsia="Times New Roman"/>
          <w:szCs w:val="24"/>
        </w:rPr>
        <w:t>ης Ευρωπαϊκής Ένωσης, στο</w:t>
      </w:r>
      <w:r>
        <w:rPr>
          <w:rFonts w:eastAsia="Times New Roman"/>
          <w:szCs w:val="24"/>
        </w:rPr>
        <w:t>ν</w:t>
      </w:r>
      <w:r>
        <w:rPr>
          <w:rFonts w:eastAsia="Times New Roman"/>
          <w:szCs w:val="24"/>
        </w:rPr>
        <w:t xml:space="preserve"> Επίτροπο Υγείας της Ευρωπαϊκής Ένωσης, με τον οποίο είχα και τηλεφωνική συνομιλία, στον Παγκόσμιο Οργανισμό Υγείας, ο οποίος σήμερα μας έστειλε μια επιστολή </w:t>
      </w:r>
      <w:r>
        <w:rPr>
          <w:rFonts w:eastAsia="Times New Roman"/>
          <w:szCs w:val="24"/>
        </w:rPr>
        <w:t xml:space="preserve">η οποία </w:t>
      </w:r>
      <w:r>
        <w:rPr>
          <w:rFonts w:eastAsia="Times New Roman"/>
          <w:szCs w:val="24"/>
        </w:rPr>
        <w:t>λέει ότι στηρίζει την Ελλάδα στην προσπάθειά της να έχει πρόσβασ</w:t>
      </w:r>
      <w:r>
        <w:rPr>
          <w:rFonts w:eastAsia="Times New Roman"/>
          <w:szCs w:val="24"/>
        </w:rPr>
        <w:t>η στο φάρμακο ο πληθυσμός της χώρας και να ενισχυθεί η καθολική κάλυψη.</w:t>
      </w:r>
    </w:p>
    <w:p w14:paraId="5FF19A87" w14:textId="77777777" w:rsidR="00BA0105" w:rsidRDefault="00C470DB">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5FF19A88" w14:textId="77777777" w:rsidR="00BA0105" w:rsidRDefault="00C470DB">
      <w:pPr>
        <w:spacing w:line="600" w:lineRule="auto"/>
        <w:ind w:firstLine="720"/>
        <w:contextualSpacing/>
        <w:jc w:val="both"/>
        <w:rPr>
          <w:rFonts w:eastAsia="Times New Roman"/>
          <w:szCs w:val="24"/>
        </w:rPr>
      </w:pPr>
      <w:r>
        <w:rPr>
          <w:rFonts w:eastAsia="Times New Roman"/>
          <w:szCs w:val="24"/>
        </w:rPr>
        <w:t xml:space="preserve">Την έχει υπογράψει η Σουζάνα </w:t>
      </w:r>
      <w:proofErr w:type="spellStart"/>
      <w:r>
        <w:rPr>
          <w:rFonts w:eastAsia="Times New Roman"/>
          <w:szCs w:val="24"/>
        </w:rPr>
        <w:t>Γιάκαμπ</w:t>
      </w:r>
      <w:proofErr w:type="spellEnd"/>
      <w:r>
        <w:rPr>
          <w:rFonts w:eastAsia="Times New Roman"/>
          <w:szCs w:val="24"/>
        </w:rPr>
        <w:t>, η Διευθύντρια του περιφερειακού γραφείου του Π.Ο.Υ. της Ευρώπης. Την καταθέτω για τα Πρα</w:t>
      </w:r>
      <w:r>
        <w:rPr>
          <w:rFonts w:eastAsia="Times New Roman"/>
          <w:szCs w:val="24"/>
        </w:rPr>
        <w:t>κτικά.</w:t>
      </w:r>
    </w:p>
    <w:p w14:paraId="5FF19A89" w14:textId="77777777" w:rsidR="00BA0105" w:rsidRDefault="00C470DB">
      <w:pPr>
        <w:spacing w:line="600" w:lineRule="auto"/>
        <w:ind w:firstLine="720"/>
        <w:contextualSpacing/>
        <w:jc w:val="both"/>
        <w:rPr>
          <w:rFonts w:eastAsia="Times New Roman" w:cs="Times New Roman"/>
        </w:rPr>
      </w:pPr>
      <w:r>
        <w:rPr>
          <w:rFonts w:eastAsia="Times New Roman" w:cs="Times New Roman"/>
        </w:rPr>
        <w:t>(Στο σημείο αυτό ο Υπουργός κ. Ανδρέας Ξανθός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14:paraId="5FF19A8A" w14:textId="77777777" w:rsidR="00BA0105" w:rsidRDefault="00C470DB">
      <w:pPr>
        <w:spacing w:line="600" w:lineRule="auto"/>
        <w:ind w:firstLine="720"/>
        <w:contextualSpacing/>
        <w:jc w:val="both"/>
        <w:rPr>
          <w:rFonts w:eastAsia="Times New Roman"/>
          <w:szCs w:val="24"/>
        </w:rPr>
      </w:pPr>
      <w:r>
        <w:rPr>
          <w:rFonts w:eastAsia="Times New Roman"/>
          <w:szCs w:val="24"/>
        </w:rPr>
        <w:t>Θα το θέσουμε και στο Συμβούλιο των Αρχ</w:t>
      </w:r>
      <w:r>
        <w:rPr>
          <w:rFonts w:eastAsia="Times New Roman"/>
          <w:szCs w:val="24"/>
        </w:rPr>
        <w:t>ηγών και θα το θέσουμε θέμα στους ομολόγους μας, με τους οποίους συνεργαζόμαστε στο</w:t>
      </w:r>
      <w:r>
        <w:rPr>
          <w:rFonts w:eastAsia="Times New Roman"/>
          <w:szCs w:val="24"/>
        </w:rPr>
        <w:t>ν</w:t>
      </w:r>
      <w:r>
        <w:rPr>
          <w:rFonts w:eastAsia="Times New Roman"/>
          <w:szCs w:val="24"/>
        </w:rPr>
        <w:t xml:space="preserve"> Νότο της Ευρώπης. Γιατί αυτή η αθέμιτη πρακτική </w:t>
      </w:r>
      <w:r>
        <w:rPr>
          <w:rFonts w:eastAsia="Times New Roman"/>
          <w:szCs w:val="24"/>
        </w:rPr>
        <w:lastRenderedPageBreak/>
        <w:t>ναρκοθετεί κάθε περιθώριο συνεννόησης και συνεργασίας ανάμεσα σε χώρες.</w:t>
      </w:r>
    </w:p>
    <w:p w14:paraId="5FF19A8B" w14:textId="77777777" w:rsidR="00BA0105" w:rsidRDefault="00C470DB">
      <w:pPr>
        <w:spacing w:line="600" w:lineRule="auto"/>
        <w:ind w:firstLine="720"/>
        <w:contextualSpacing/>
        <w:jc w:val="both"/>
        <w:rPr>
          <w:rFonts w:eastAsia="Times New Roman"/>
          <w:szCs w:val="24"/>
        </w:rPr>
      </w:pPr>
      <w:r>
        <w:rPr>
          <w:rFonts w:eastAsia="Times New Roman"/>
          <w:szCs w:val="24"/>
        </w:rPr>
        <w:t>Πραγματικά, με ευαισθησία απέναντι στους ανθρώπους, καλέσαμε και τους συλλόγους των ασθενών και τους εξηγήσαμε και προσπαθήσαμε να τους δώσουμε την αίσθηση ότι αυτό που κάνουμε δεν είναι ένας καυγάς με τη βιομηχανία, είναι ένας αγώνας να διασφαλίσουμε το δ</w:t>
      </w:r>
      <w:r>
        <w:rPr>
          <w:rFonts w:eastAsia="Times New Roman"/>
          <w:szCs w:val="24"/>
        </w:rPr>
        <w:t xml:space="preserve">ικό τους δικαίωμα να έχουν πρόσβαση στα φάρμακα που τεκμηριωμένα χρειάζονται. </w:t>
      </w:r>
    </w:p>
    <w:p w14:paraId="5FF19A8C" w14:textId="77777777" w:rsidR="00BA0105" w:rsidRDefault="00C470DB">
      <w:pPr>
        <w:spacing w:line="600" w:lineRule="auto"/>
        <w:ind w:firstLine="720"/>
        <w:contextualSpacing/>
        <w:jc w:val="both"/>
        <w:rPr>
          <w:rFonts w:eastAsia="Times New Roman"/>
          <w:szCs w:val="24"/>
        </w:rPr>
      </w:pPr>
      <w:r>
        <w:rPr>
          <w:rFonts w:eastAsia="Times New Roman"/>
          <w:szCs w:val="24"/>
        </w:rPr>
        <w:t>Τώρα έχουμε και μηχανισμό αξιολόγησης της φαρμακευτικής βιομηχανίας. Αυτό είναι το δεύτερο διαρθρωτικό μέτρο. Έχουμε τελειώσει τη διαπραγμάτευση με τους θεσμούς. Έχουμε έτοιμο σ</w:t>
      </w:r>
      <w:r>
        <w:rPr>
          <w:rFonts w:eastAsia="Times New Roman"/>
          <w:szCs w:val="24"/>
        </w:rPr>
        <w:t xml:space="preserve">χέδιο και δημιουργούμε Επιτροπή </w:t>
      </w:r>
      <w:r>
        <w:rPr>
          <w:rFonts w:eastAsia="Times New Roman"/>
          <w:szCs w:val="24"/>
          <w:lang w:val="en-US"/>
        </w:rPr>
        <w:t>HTA</w:t>
      </w:r>
      <w:r>
        <w:rPr>
          <w:rFonts w:eastAsia="Times New Roman"/>
          <w:szCs w:val="24"/>
        </w:rPr>
        <w:t xml:space="preserve"> για πρώτη φορά στη χώρα. Ήταν τεράστιο θεσμικό έλλειμμα στη φαρμακευτική πολιτική αυτό. Εμείς το δρομολογούμε και μέσα στο επόμενο διάστημα θα το έχουμε συγκροτήσει. </w:t>
      </w:r>
    </w:p>
    <w:p w14:paraId="5FF19A8D" w14:textId="77777777" w:rsidR="00BA0105" w:rsidRDefault="00C470DB">
      <w:pPr>
        <w:spacing w:line="600" w:lineRule="auto"/>
        <w:ind w:firstLine="720"/>
        <w:contextualSpacing/>
        <w:jc w:val="both"/>
        <w:rPr>
          <w:rFonts w:eastAsia="Times New Roman"/>
          <w:szCs w:val="24"/>
        </w:rPr>
      </w:pPr>
      <w:r>
        <w:rPr>
          <w:rFonts w:eastAsia="Times New Roman"/>
          <w:szCs w:val="24"/>
        </w:rPr>
        <w:t>Αργότερα θα φτιάξουμε κι ένα συνολικό φορέα αξιολόγησ</w:t>
      </w:r>
      <w:r>
        <w:rPr>
          <w:rFonts w:eastAsia="Times New Roman"/>
          <w:szCs w:val="24"/>
        </w:rPr>
        <w:t>ης και πραγματικά, θα δώσουμε τη δυνατότητα στα φάρμακα που έχουν θεραπευτική προστιθέμενη αξία, που τεκμηριωμένα από τη βιβλιογραφία έχουν θεραπευτικό όφελος, να αποζημιώνονται στη χώρα.</w:t>
      </w:r>
    </w:p>
    <w:p w14:paraId="5FF19A8E" w14:textId="77777777" w:rsidR="00BA0105" w:rsidRDefault="00C470DB">
      <w:pPr>
        <w:spacing w:line="600" w:lineRule="auto"/>
        <w:ind w:firstLine="720"/>
        <w:contextualSpacing/>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Κύριε Υπουργέ, με αυτό να ολοκληρώσ</w:t>
      </w:r>
      <w:r>
        <w:rPr>
          <w:rFonts w:eastAsia="Times New Roman"/>
          <w:szCs w:val="24"/>
        </w:rPr>
        <w:t xml:space="preserve">ετε. </w:t>
      </w:r>
    </w:p>
    <w:p w14:paraId="5FF19A8F" w14:textId="77777777" w:rsidR="00BA0105" w:rsidRDefault="00C470DB">
      <w:pPr>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Τελειώνω, λοιπόν, λέγοντας ότι καταλαβαίνουμε τις δυσκολίες και τα προβλήματα, ιδιαίτερα στον ευαίσθητο χώρο του φαρμάκου, καταλαβαίνουμε την αγωνία επιχειρήσεων της χώρας που απασχολούν εργατικό δυναμικό, που έχουν </w:t>
      </w:r>
      <w:r>
        <w:rPr>
          <w:rFonts w:eastAsia="Times New Roman"/>
          <w:szCs w:val="24"/>
        </w:rPr>
        <w:t>θέσεις εργασίας, που φέρνουν προστιθέμενη αξία στη χώρα, να εξασφαλιστεί η βιωσιμότητά τους. Αντιλαμβανόμαστε την ανάγκη να υπάρχει μία ισορροπημένη γραμμή που να παίρνει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της τις ανάγκες και την εύρυθμη λειτουργία της αγοράς, αλλά πρωτίστως, θα εί</w:t>
      </w:r>
      <w:r>
        <w:rPr>
          <w:rFonts w:eastAsia="Times New Roman"/>
          <w:szCs w:val="24"/>
        </w:rPr>
        <w:t xml:space="preserve">μαστε με τις ανάγκες των πολιτών και το δικαίωμά τους να έχουν αξιοπρέπεια και ασφάλεια την ώρα της αρρώστιας. </w:t>
      </w:r>
    </w:p>
    <w:p w14:paraId="5FF19A90" w14:textId="77777777" w:rsidR="00BA0105" w:rsidRDefault="00C470DB">
      <w:pPr>
        <w:spacing w:line="600" w:lineRule="auto"/>
        <w:ind w:firstLine="720"/>
        <w:contextualSpacing/>
        <w:jc w:val="both"/>
        <w:rPr>
          <w:rFonts w:eastAsia="Times New Roman"/>
          <w:szCs w:val="24"/>
        </w:rPr>
      </w:pPr>
      <w:r>
        <w:rPr>
          <w:rFonts w:eastAsia="Times New Roman"/>
          <w:szCs w:val="24"/>
        </w:rPr>
        <w:t>Αυτή είναι η γραμμή την οποία θα ακολουθήσουμε. Και πιστεύουμε ότι με τις πολιτικές κινήσεις που έχουμε κάνει αυτήν την περίοδο ενισχύουμε αυτήν</w:t>
      </w:r>
      <w:r>
        <w:rPr>
          <w:rFonts w:eastAsia="Times New Roman"/>
          <w:szCs w:val="24"/>
        </w:rPr>
        <w:t xml:space="preserve"> την προοπτική και καλούμε τις πολιτικές δυνάμεις της χώρας να τοποθετηθούν υπεύθυνα σε αυτό το θέμα και όχι να έρχονται εδώ και να παριστάνουν τους ουδέτερους σχολιαστές. Πραγματικά καλούμε τις πολιτικές δυνάμεις!</w:t>
      </w:r>
    </w:p>
    <w:p w14:paraId="5FF19A91" w14:textId="77777777" w:rsidR="00BA0105" w:rsidRDefault="00C470DB">
      <w:pPr>
        <w:spacing w:line="600" w:lineRule="auto"/>
        <w:ind w:firstLine="720"/>
        <w:contextualSpacing/>
        <w:jc w:val="both"/>
        <w:rPr>
          <w:rFonts w:eastAsia="Times New Roman"/>
          <w:szCs w:val="24"/>
        </w:rPr>
      </w:pPr>
      <w:r>
        <w:rPr>
          <w:rFonts w:eastAsia="Times New Roman"/>
          <w:szCs w:val="24"/>
        </w:rPr>
        <w:lastRenderedPageBreak/>
        <w:t xml:space="preserve">Πάρα πολλές </w:t>
      </w:r>
      <w:r>
        <w:rPr>
          <w:rFonts w:eastAsia="Times New Roman"/>
          <w:szCs w:val="24"/>
        </w:rPr>
        <w:t xml:space="preserve">μη κυβερνητικές οργανώσεις </w:t>
      </w:r>
      <w:r>
        <w:rPr>
          <w:rFonts w:eastAsia="Times New Roman"/>
          <w:szCs w:val="24"/>
        </w:rPr>
        <w:t>–κ</w:t>
      </w:r>
      <w:r>
        <w:rPr>
          <w:rFonts w:eastAsia="Times New Roman"/>
          <w:szCs w:val="24"/>
        </w:rPr>
        <w:t xml:space="preserve">αι είναι προς τιμή τους- αυτές τις μέρες με πρωτοπόρα την </w:t>
      </w:r>
      <w:r>
        <w:rPr>
          <w:rFonts w:eastAsia="Times New Roman"/>
          <w:szCs w:val="24"/>
        </w:rPr>
        <w:t>«</w:t>
      </w:r>
      <w:r>
        <w:rPr>
          <w:rFonts w:eastAsia="Times New Roman"/>
          <w:szCs w:val="24"/>
          <w:lang w:val="en-US"/>
        </w:rPr>
        <w:t>PRAKSIS</w:t>
      </w:r>
      <w:r>
        <w:rPr>
          <w:rFonts w:eastAsia="Times New Roman"/>
          <w:szCs w:val="24"/>
        </w:rPr>
        <w:t>»</w:t>
      </w:r>
      <w:r>
        <w:rPr>
          <w:rFonts w:eastAsia="Times New Roman"/>
          <w:szCs w:val="24"/>
        </w:rPr>
        <w:t xml:space="preserve"> -συνυπογράφουν οι Γιατροί του Κόσμου, οι Γιατροί Χωρίς Σύνορα, η </w:t>
      </w:r>
      <w:r>
        <w:rPr>
          <w:rFonts w:eastAsia="Times New Roman"/>
          <w:szCs w:val="24"/>
        </w:rPr>
        <w:t>«</w:t>
      </w:r>
      <w:r>
        <w:rPr>
          <w:rFonts w:eastAsia="Times New Roman"/>
          <w:szCs w:val="24"/>
        </w:rPr>
        <w:t>ΕΚΠΟΙΖΩ</w:t>
      </w:r>
      <w:r>
        <w:rPr>
          <w:rFonts w:eastAsia="Times New Roman"/>
          <w:szCs w:val="24"/>
        </w:rPr>
        <w:t>»</w:t>
      </w:r>
      <w:r>
        <w:rPr>
          <w:rFonts w:eastAsia="Times New Roman"/>
          <w:szCs w:val="24"/>
        </w:rPr>
        <w:t xml:space="preserve"> και πάρα πολλές άλλες- μας έστειλαν επιστολή και μας λένε ότι είναι μαζί μας στην προσπάθεια να διασφαλιστεί το δ</w:t>
      </w:r>
      <w:r>
        <w:rPr>
          <w:rFonts w:eastAsia="Times New Roman"/>
          <w:szCs w:val="24"/>
        </w:rPr>
        <w:t xml:space="preserve">ικαίωμα της πρόσβασης και της καθολικής κάλυψης των πολιτών. </w:t>
      </w:r>
    </w:p>
    <w:p w14:paraId="5FF19A92" w14:textId="77777777" w:rsidR="00BA0105" w:rsidRDefault="00C470DB">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5FF19A93" w14:textId="77777777" w:rsidR="00BA0105" w:rsidRDefault="00C470DB">
      <w:pPr>
        <w:spacing w:line="600" w:lineRule="auto"/>
        <w:ind w:firstLine="720"/>
        <w:contextualSpacing/>
        <w:jc w:val="both"/>
        <w:rPr>
          <w:rFonts w:eastAsia="Times New Roman" w:cs="Times New Roman"/>
          <w:szCs w:val="24"/>
        </w:rPr>
      </w:pPr>
      <w:r>
        <w:rPr>
          <w:rFonts w:eastAsia="Times New Roman"/>
          <w:b/>
          <w:bCs/>
          <w:szCs w:val="24"/>
        </w:rPr>
        <w:t xml:space="preserve">ΠΡΟΕΔΡΕΥΩΝ (Γεώργιος Βαρεμένος): </w:t>
      </w:r>
      <w:r>
        <w:rPr>
          <w:rFonts w:eastAsia="Times New Roman"/>
          <w:bCs/>
          <w:szCs w:val="24"/>
        </w:rPr>
        <w:t>Κηρύσσεται περαιωμένη η συζήτηση επί της αρχής, επί των άρθρων</w:t>
      </w:r>
      <w:r>
        <w:rPr>
          <w:rFonts w:eastAsia="Times New Roman"/>
          <w:bCs/>
          <w:szCs w:val="24"/>
        </w:rPr>
        <w:t xml:space="preserve"> και</w:t>
      </w:r>
      <w:r>
        <w:rPr>
          <w:rFonts w:eastAsia="Times New Roman"/>
          <w:bCs/>
          <w:szCs w:val="24"/>
        </w:rPr>
        <w:t xml:space="preserve"> των τροπολογιών του σχεδίου νόμου το</w:t>
      </w:r>
      <w:r>
        <w:rPr>
          <w:rFonts w:eastAsia="Times New Roman"/>
          <w:bCs/>
          <w:szCs w:val="24"/>
        </w:rPr>
        <w:t>υ Υπουργείου Υγείας</w:t>
      </w:r>
      <w:r>
        <w:rPr>
          <w:rFonts w:eastAsia="Times New Roman"/>
          <w:bCs/>
          <w:szCs w:val="24"/>
        </w:rPr>
        <w:t>:</w:t>
      </w:r>
      <w:r>
        <w:rPr>
          <w:rFonts w:eastAsia="Times New Roman"/>
          <w:bCs/>
          <w:szCs w:val="24"/>
        </w:rPr>
        <w:t xml:space="preserve"> </w:t>
      </w:r>
      <w:r>
        <w:rPr>
          <w:rFonts w:eastAsia="Times New Roman" w:cs="Times New Roman"/>
          <w:szCs w:val="24"/>
        </w:rPr>
        <w:t xml:space="preserve">«Εναρμόνιση του ελληνικού δικαίου με την Ευρωπαϊκή Οδηγία 2003/88/ΕΚ του Ευρωπαϊκού Κοινοβουλίου και του Συμβουλίου της 4ης Νοεμβρίου 2003 </w:t>
      </w:r>
      <w:r>
        <w:rPr>
          <w:rFonts w:eastAsia="Times New Roman" w:cs="Times New Roman"/>
          <w:szCs w:val="24"/>
        </w:rPr>
        <w:t xml:space="preserve">“σχετικά </w:t>
      </w:r>
      <w:r>
        <w:rPr>
          <w:rFonts w:eastAsia="Times New Roman" w:cs="Times New Roman"/>
          <w:szCs w:val="24"/>
        </w:rPr>
        <w:t xml:space="preserve">με ορισμένα στοιχεία της οργάνωσης του χρόνου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ως προς την οργάνωση του χρόνου</w:t>
      </w:r>
      <w:r>
        <w:rPr>
          <w:rFonts w:eastAsia="Times New Roman" w:cs="Times New Roman"/>
          <w:szCs w:val="24"/>
        </w:rPr>
        <w:t xml:space="preserve"> εργασίας των ιατρών και οδοντιάτρων του Ε</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Υ</w:t>
      </w:r>
      <w:r>
        <w:rPr>
          <w:rFonts w:eastAsia="Times New Roman" w:cs="Times New Roman"/>
          <w:szCs w:val="24"/>
        </w:rPr>
        <w:t>.</w:t>
      </w:r>
      <w:r>
        <w:rPr>
          <w:rFonts w:eastAsia="Times New Roman" w:cs="Times New Roman"/>
          <w:szCs w:val="24"/>
        </w:rPr>
        <w:t xml:space="preserve"> – Ρυθμίσεις θεμάτων ιατρών Ε</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Υ</w:t>
      </w:r>
      <w:r>
        <w:rPr>
          <w:rFonts w:eastAsia="Times New Roman" w:cs="Times New Roman"/>
          <w:szCs w:val="24"/>
        </w:rPr>
        <w:t>.</w:t>
      </w:r>
      <w:r>
        <w:rPr>
          <w:rFonts w:eastAsia="Times New Roman" w:cs="Times New Roman"/>
          <w:szCs w:val="24"/>
        </w:rPr>
        <w:t xml:space="preserve"> και άλλες διατάξεις».</w:t>
      </w:r>
    </w:p>
    <w:p w14:paraId="5FF19A9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5FF19A9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ΠΑΠΑΔΟΠΟΥΛΟΣ: </w:t>
      </w:r>
      <w:r>
        <w:rPr>
          <w:rFonts w:eastAsia="Times New Roman" w:cs="Times New Roman"/>
          <w:szCs w:val="24"/>
        </w:rPr>
        <w:t>Ναι.</w:t>
      </w:r>
    </w:p>
    <w:p w14:paraId="5FF19A9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Όχι.</w:t>
      </w:r>
    </w:p>
    <w:p w14:paraId="5FF19A9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Παρών.</w:t>
      </w:r>
    </w:p>
    <w:p w14:paraId="5FF19A9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5FF19A9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ΣΤ</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Αντιπρόεδρος της Βουλής): </w:t>
      </w:r>
      <w:r>
        <w:rPr>
          <w:rFonts w:eastAsia="Times New Roman" w:cs="Times New Roman"/>
          <w:szCs w:val="24"/>
        </w:rPr>
        <w:t>Όχι.</w:t>
      </w:r>
    </w:p>
    <w:p w14:paraId="5FF19A9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A9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5FF19A9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Παρών.</w:t>
      </w:r>
    </w:p>
    <w:p w14:paraId="5FF19A9D" w14:textId="77777777" w:rsidR="00BA0105" w:rsidRDefault="00C470DB">
      <w:pPr>
        <w:spacing w:line="600" w:lineRule="auto"/>
        <w:ind w:firstLine="720"/>
        <w:contextualSpacing/>
        <w:jc w:val="both"/>
        <w:rPr>
          <w:rFonts w:eastAsia="Times New Roman" w:cs="Times New Roman"/>
          <w:szCs w:val="24"/>
        </w:rPr>
      </w:pPr>
      <w:r>
        <w:rPr>
          <w:rFonts w:eastAsia="Times New Roman"/>
          <w:b/>
          <w:bCs/>
          <w:szCs w:val="24"/>
        </w:rPr>
        <w:t xml:space="preserve">ΠΡΟΕΔΡΕΥΩΝ (Γεώργιος Βαρεμένος): </w:t>
      </w:r>
      <w:r>
        <w:rPr>
          <w:rFonts w:eastAsia="Times New Roman"/>
          <w:bCs/>
          <w:szCs w:val="24"/>
        </w:rPr>
        <w:t>Συνεπώς το νομοσχέδιο του Υπουργείου Υγείας</w:t>
      </w:r>
      <w:r>
        <w:rPr>
          <w:rFonts w:eastAsia="Times New Roman"/>
          <w:bCs/>
          <w:szCs w:val="24"/>
        </w:rPr>
        <w:t>:</w:t>
      </w:r>
      <w:r>
        <w:rPr>
          <w:rFonts w:eastAsia="Times New Roman"/>
          <w:bCs/>
          <w:szCs w:val="24"/>
        </w:rPr>
        <w:t xml:space="preserve"> </w:t>
      </w:r>
      <w:r>
        <w:rPr>
          <w:rFonts w:eastAsia="Times New Roman" w:cs="Times New Roman"/>
          <w:szCs w:val="24"/>
        </w:rPr>
        <w:t>«Εναρμόνιση του</w:t>
      </w:r>
      <w:r>
        <w:rPr>
          <w:rFonts w:eastAsia="Times New Roman" w:cs="Times New Roman"/>
          <w:szCs w:val="24"/>
        </w:rPr>
        <w:t xml:space="preserve"> ελληνικού δικαίου με την Ευρωπαϊκή Οδηγία 2003/88/ΕΚ του Ευρωπαϊκού Κοινοβουλίου και του Συμβουλίου της 4ης Νοεμβρίου 2003 </w:t>
      </w:r>
      <w:r>
        <w:rPr>
          <w:rFonts w:eastAsia="Times New Roman" w:cs="Times New Roman"/>
          <w:szCs w:val="24"/>
        </w:rPr>
        <w:t xml:space="preserve">“σχετικά </w:t>
      </w:r>
      <w:r>
        <w:rPr>
          <w:rFonts w:eastAsia="Times New Roman" w:cs="Times New Roman"/>
          <w:szCs w:val="24"/>
        </w:rPr>
        <w:t xml:space="preserve">με ορισμένα στοιχεία της οργάνωσης του χρόνου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ως προς την οργάνωση του χρόνου εργασίας των ιατρών και οδοντιάτρων</w:t>
      </w:r>
      <w:r>
        <w:rPr>
          <w:rFonts w:eastAsia="Times New Roman" w:cs="Times New Roman"/>
          <w:szCs w:val="24"/>
        </w:rPr>
        <w:t xml:space="preserve"> του Ε</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Υ</w:t>
      </w:r>
      <w:r>
        <w:rPr>
          <w:rFonts w:eastAsia="Times New Roman" w:cs="Times New Roman"/>
          <w:szCs w:val="24"/>
        </w:rPr>
        <w:t>.</w:t>
      </w:r>
      <w:r>
        <w:rPr>
          <w:rFonts w:eastAsia="Times New Roman" w:cs="Times New Roman"/>
          <w:szCs w:val="24"/>
        </w:rPr>
        <w:t xml:space="preserve"> –Ρυθμίσεις θεμάτων ιατρών Ε</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Υ</w:t>
      </w:r>
      <w:r>
        <w:rPr>
          <w:rFonts w:eastAsia="Times New Roman" w:cs="Times New Roman"/>
          <w:szCs w:val="24"/>
        </w:rPr>
        <w:t>.</w:t>
      </w:r>
      <w:r>
        <w:rPr>
          <w:rFonts w:eastAsia="Times New Roman" w:cs="Times New Roman"/>
          <w:szCs w:val="24"/>
        </w:rPr>
        <w:t xml:space="preserve"> και άλλες διατάξεις», έγινε δεκτό επί της αρχής κατά πλειοψηφία.</w:t>
      </w:r>
    </w:p>
    <w:p w14:paraId="5FF19A9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των άρθρων</w:t>
      </w:r>
      <w:r>
        <w:rPr>
          <w:rFonts w:eastAsia="Times New Roman" w:cs="Times New Roman"/>
          <w:szCs w:val="24"/>
        </w:rPr>
        <w:t xml:space="preserve"> και η</w:t>
      </w:r>
      <w:r>
        <w:rPr>
          <w:rFonts w:eastAsia="Times New Roman" w:cs="Times New Roman"/>
          <w:szCs w:val="24"/>
        </w:rPr>
        <w:t xml:space="preserve"> ψήφισή τους θα γίνει χωριστά.</w:t>
      </w:r>
    </w:p>
    <w:p w14:paraId="5FF19A9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5FF19AA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ΠΑΠΑΔΟΠΟΥΛΟΣ: </w:t>
      </w:r>
      <w:r>
        <w:rPr>
          <w:rFonts w:eastAsia="Times New Roman" w:cs="Times New Roman"/>
          <w:szCs w:val="24"/>
        </w:rPr>
        <w:t>Ναι.</w:t>
      </w:r>
    </w:p>
    <w:p w14:paraId="5FF19AA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Ναι.</w:t>
      </w:r>
    </w:p>
    <w:p w14:paraId="5FF19AA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5FF19AA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5FF19AA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Όχι.</w:t>
      </w:r>
    </w:p>
    <w:p w14:paraId="5FF19AA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AA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FF19AA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FF19AA8" w14:textId="77777777" w:rsidR="00BA0105" w:rsidRDefault="00C470DB">
      <w:pPr>
        <w:spacing w:line="600" w:lineRule="auto"/>
        <w:ind w:firstLine="720"/>
        <w:contextualSpacing/>
        <w:jc w:val="both"/>
        <w:rPr>
          <w:rFonts w:eastAsia="Times New Roman"/>
          <w:bCs/>
          <w:szCs w:val="24"/>
        </w:rPr>
      </w:pPr>
      <w:r>
        <w:rPr>
          <w:rFonts w:eastAsia="Times New Roman"/>
          <w:b/>
          <w:bCs/>
          <w:szCs w:val="24"/>
        </w:rPr>
        <w:t>ΠΡΟΕΔΡΕΥΩΝ (</w:t>
      </w:r>
      <w:r>
        <w:rPr>
          <w:rFonts w:eastAsia="Times New Roman"/>
          <w:b/>
          <w:bCs/>
          <w:szCs w:val="24"/>
        </w:rPr>
        <w:t xml:space="preserve">Γεώργιος Βαρεμένος): </w:t>
      </w:r>
      <w:r>
        <w:rPr>
          <w:rFonts w:eastAsia="Times New Roman"/>
          <w:bCs/>
          <w:szCs w:val="24"/>
        </w:rPr>
        <w:t>Συνεπώς το άρθρο 1 έγινε δεκτό ως έχει κατά πλειοψηφία.</w:t>
      </w:r>
    </w:p>
    <w:p w14:paraId="5FF19AA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5FF19AA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Ναι.</w:t>
      </w:r>
    </w:p>
    <w:p w14:paraId="5FF19AA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Ναι.</w:t>
      </w:r>
    </w:p>
    <w:p w14:paraId="5FF19AA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5FF19AA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5FF19AA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w:t>
      </w:r>
      <w:r>
        <w:rPr>
          <w:rFonts w:eastAsia="Times New Roman" w:cs="Times New Roman"/>
          <w:b/>
          <w:szCs w:val="24"/>
        </w:rPr>
        <w:t>Σ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Όχι.</w:t>
      </w:r>
    </w:p>
    <w:p w14:paraId="5FF19AA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AB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Ναι.</w:t>
      </w:r>
    </w:p>
    <w:p w14:paraId="5FF19AB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FF19AB2" w14:textId="77777777" w:rsidR="00BA0105" w:rsidRDefault="00C470DB">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Συνεπώς το άρθρο 2 έγινε δεκτό ως έχει κατά πλειοψηφία.</w:t>
      </w:r>
    </w:p>
    <w:p w14:paraId="5FF19AB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3 ως </w:t>
      </w:r>
      <w:r>
        <w:rPr>
          <w:rFonts w:eastAsia="Times New Roman" w:cs="Times New Roman"/>
          <w:szCs w:val="24"/>
        </w:rPr>
        <w:t>έχει;</w:t>
      </w:r>
    </w:p>
    <w:p w14:paraId="5FF19AB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Ναι.</w:t>
      </w:r>
    </w:p>
    <w:p w14:paraId="5FF19AB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Ναι.</w:t>
      </w:r>
    </w:p>
    <w:p w14:paraId="5FF19AB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5FF19AB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5FF19AB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Όχι.</w:t>
      </w:r>
    </w:p>
    <w:p w14:paraId="5FF19AB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AB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5FF19AB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FF19ABC" w14:textId="77777777" w:rsidR="00BA0105" w:rsidRDefault="00C470DB">
      <w:pPr>
        <w:spacing w:line="600" w:lineRule="auto"/>
        <w:ind w:firstLine="720"/>
        <w:contextualSpacing/>
        <w:jc w:val="both"/>
        <w:rPr>
          <w:rFonts w:eastAsia="Times New Roman"/>
          <w:bCs/>
          <w:szCs w:val="24"/>
        </w:rPr>
      </w:pPr>
      <w:r>
        <w:rPr>
          <w:rFonts w:eastAsia="Times New Roman"/>
          <w:b/>
          <w:bCs/>
          <w:szCs w:val="24"/>
        </w:rPr>
        <w:t>ΠΡΟΕ</w:t>
      </w:r>
      <w:r>
        <w:rPr>
          <w:rFonts w:eastAsia="Times New Roman"/>
          <w:b/>
          <w:bCs/>
          <w:szCs w:val="24"/>
        </w:rPr>
        <w:t xml:space="preserve">ΔΡΕΥΩΝ (Γεώργιος Βαρεμένος): </w:t>
      </w:r>
      <w:r>
        <w:rPr>
          <w:rFonts w:eastAsia="Times New Roman"/>
          <w:bCs/>
          <w:szCs w:val="24"/>
        </w:rPr>
        <w:t>Συνεπώς το άρθρο 3 έγινε δεκτό ως έχει κατά πλειοψηφία.</w:t>
      </w:r>
    </w:p>
    <w:p w14:paraId="5FF19AB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 όπως τροποποιήθηκε από τον κύριο Υπουργό;</w:t>
      </w:r>
    </w:p>
    <w:p w14:paraId="5FF19AB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Ναι.</w:t>
      </w:r>
    </w:p>
    <w:p w14:paraId="5FF19AB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ΒΛΑΣΗΣ:</w:t>
      </w:r>
      <w:r>
        <w:rPr>
          <w:rFonts w:eastAsia="Times New Roman" w:cs="Times New Roman"/>
          <w:szCs w:val="24"/>
        </w:rPr>
        <w:t xml:space="preserve"> Ναι.</w:t>
      </w:r>
    </w:p>
    <w:p w14:paraId="5FF19AC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Παρών</w:t>
      </w:r>
      <w:r>
        <w:rPr>
          <w:rFonts w:eastAsia="Times New Roman" w:cs="Times New Roman"/>
          <w:szCs w:val="24"/>
        </w:rPr>
        <w:t>.</w:t>
      </w:r>
    </w:p>
    <w:p w14:paraId="5FF19AC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5FF19AC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Όχι.</w:t>
      </w:r>
    </w:p>
    <w:p w14:paraId="5FF19AC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AC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5FF19AC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Παρών.</w:t>
      </w:r>
    </w:p>
    <w:p w14:paraId="5FF19AC6" w14:textId="77777777" w:rsidR="00BA0105" w:rsidRDefault="00C470DB">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Συνεπώς το άρθρο 4 έγινε δεκτό, όπως τροποποιήθηκε από τον</w:t>
      </w:r>
      <w:r>
        <w:rPr>
          <w:rFonts w:eastAsia="Times New Roman"/>
          <w:bCs/>
          <w:szCs w:val="24"/>
        </w:rPr>
        <w:t xml:space="preserve"> κύριο Υπουργό, κατά πλειοψηφία.</w:t>
      </w:r>
    </w:p>
    <w:p w14:paraId="5FF19AC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5, </w:t>
      </w:r>
      <w:r>
        <w:rPr>
          <w:rFonts w:eastAsia="Times New Roman"/>
          <w:bCs/>
          <w:szCs w:val="24"/>
        </w:rPr>
        <w:t>όπως τροποποιήθηκε από τον κύριο Υπουργό</w:t>
      </w:r>
      <w:r>
        <w:rPr>
          <w:rFonts w:eastAsia="Times New Roman" w:cs="Times New Roman"/>
          <w:szCs w:val="24"/>
        </w:rPr>
        <w:t>;</w:t>
      </w:r>
    </w:p>
    <w:p w14:paraId="5FF19AC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Ναι.</w:t>
      </w:r>
    </w:p>
    <w:p w14:paraId="5FF19AC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Ναι.</w:t>
      </w:r>
    </w:p>
    <w:p w14:paraId="5FF19AC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Παρών.</w:t>
      </w:r>
    </w:p>
    <w:p w14:paraId="5FF19AC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5FF19AC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Όχι.</w:t>
      </w:r>
    </w:p>
    <w:p w14:paraId="5FF19AC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Ναι.</w:t>
      </w:r>
    </w:p>
    <w:p w14:paraId="5FF19AC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5FF19AC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Παρών.</w:t>
      </w:r>
    </w:p>
    <w:p w14:paraId="5FF19AD0" w14:textId="77777777" w:rsidR="00BA0105" w:rsidRDefault="00C470DB">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Συνεπώς το άρθρο 5 έγινε δεκτό, όπως τροποποιήθηκε από τον κύριο Υπουργό, κατά πλειοψηφία.</w:t>
      </w:r>
    </w:p>
    <w:p w14:paraId="5FF19AD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 xml:space="preserve">Γίνεται δεκτό το άρθρο 6, </w:t>
      </w:r>
      <w:r>
        <w:rPr>
          <w:rFonts w:eastAsia="Times New Roman"/>
          <w:bCs/>
          <w:szCs w:val="24"/>
        </w:rPr>
        <w:t>όπως τροποποιήθηκε από τον κύριο Υπουργό</w:t>
      </w:r>
      <w:r>
        <w:rPr>
          <w:rFonts w:eastAsia="Times New Roman" w:cs="Times New Roman"/>
          <w:szCs w:val="24"/>
        </w:rPr>
        <w:t>;</w:t>
      </w:r>
    </w:p>
    <w:p w14:paraId="5FF19AD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Ναι.</w:t>
      </w:r>
    </w:p>
    <w:p w14:paraId="5FF19AD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Ναι.</w:t>
      </w:r>
    </w:p>
    <w:p w14:paraId="5FF19AD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5FF19AD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5FF19AD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Όχι.</w:t>
      </w:r>
    </w:p>
    <w:p w14:paraId="5FF19AD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w:t>
      </w:r>
      <w:r>
        <w:rPr>
          <w:rFonts w:eastAsia="Times New Roman" w:cs="Times New Roman"/>
          <w:b/>
          <w:szCs w:val="24"/>
        </w:rPr>
        <w:t>ΛΟΣ:</w:t>
      </w:r>
      <w:r>
        <w:rPr>
          <w:rFonts w:eastAsia="Times New Roman" w:cs="Times New Roman"/>
          <w:szCs w:val="24"/>
        </w:rPr>
        <w:t xml:space="preserve"> Ναι.</w:t>
      </w:r>
    </w:p>
    <w:p w14:paraId="5FF19AD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FF19AD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FF19ADA" w14:textId="77777777" w:rsidR="00BA0105" w:rsidRDefault="00C470DB">
      <w:pPr>
        <w:spacing w:line="600" w:lineRule="auto"/>
        <w:ind w:firstLine="720"/>
        <w:contextualSpacing/>
        <w:jc w:val="both"/>
        <w:rPr>
          <w:rFonts w:eastAsia="Times New Roman"/>
          <w:bCs/>
          <w:szCs w:val="24"/>
        </w:rPr>
      </w:pPr>
      <w:r>
        <w:rPr>
          <w:rFonts w:eastAsia="Times New Roman"/>
          <w:b/>
          <w:bCs/>
          <w:szCs w:val="24"/>
        </w:rPr>
        <w:lastRenderedPageBreak/>
        <w:t xml:space="preserve">ΠΡΟΕΔΡΕΥΩΝ (Γεώργιος Βαρεμένος): </w:t>
      </w:r>
      <w:r>
        <w:rPr>
          <w:rFonts w:eastAsia="Times New Roman"/>
          <w:bCs/>
          <w:szCs w:val="24"/>
        </w:rPr>
        <w:t xml:space="preserve">Συνεπώς το άρθρο 6 έγινε δεκτό, όπως τροποποιήθηκε από τον κύριο Υπουργό, κατά πλειοψηφία. </w:t>
      </w:r>
    </w:p>
    <w:p w14:paraId="5FF19AD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7, </w:t>
      </w:r>
      <w:r>
        <w:rPr>
          <w:rFonts w:eastAsia="Times New Roman"/>
          <w:bCs/>
          <w:szCs w:val="24"/>
        </w:rPr>
        <w:t>όπως τροποποιήθηκε από τον κύρι</w:t>
      </w:r>
      <w:r>
        <w:rPr>
          <w:rFonts w:eastAsia="Times New Roman"/>
          <w:bCs/>
          <w:szCs w:val="24"/>
        </w:rPr>
        <w:t>ο Υπουργό</w:t>
      </w:r>
      <w:r>
        <w:rPr>
          <w:rFonts w:eastAsia="Times New Roman" w:cs="Times New Roman"/>
          <w:szCs w:val="24"/>
        </w:rPr>
        <w:t>;</w:t>
      </w:r>
    </w:p>
    <w:p w14:paraId="5FF19AD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Ναι.</w:t>
      </w:r>
    </w:p>
    <w:p w14:paraId="5FF19AD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Όχι.</w:t>
      </w:r>
    </w:p>
    <w:p w14:paraId="5FF19AD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Παρών.</w:t>
      </w:r>
    </w:p>
    <w:p w14:paraId="5FF19AD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5FF19AE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Παρών.</w:t>
      </w:r>
    </w:p>
    <w:p w14:paraId="5FF19AE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AE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5FF19AE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Παρών.</w:t>
      </w:r>
    </w:p>
    <w:p w14:paraId="5FF19AE4" w14:textId="77777777" w:rsidR="00BA0105" w:rsidRDefault="00C470DB">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Συνεπώς το άρθρο 7 έγινε δεκτό, όπως τροποποιήθηκε από τον κύριο Υπουργό, κατά πλειοψηφία.</w:t>
      </w:r>
    </w:p>
    <w:p w14:paraId="5FF19AE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5FF19AE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Ναι.</w:t>
      </w:r>
    </w:p>
    <w:p w14:paraId="5FF19AE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ΒΛΑΣΗΣ:</w:t>
      </w:r>
      <w:r>
        <w:rPr>
          <w:rFonts w:eastAsia="Times New Roman" w:cs="Times New Roman"/>
          <w:szCs w:val="24"/>
        </w:rPr>
        <w:t xml:space="preserve"> Όχι.</w:t>
      </w:r>
    </w:p>
    <w:p w14:paraId="5FF19AE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Παρών.</w:t>
      </w:r>
    </w:p>
    <w:p w14:paraId="5FF19AE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5FF19AE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Παρών.</w:t>
      </w:r>
    </w:p>
    <w:p w14:paraId="5FF19AE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AE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5FF19AE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Παρών.</w:t>
      </w:r>
    </w:p>
    <w:p w14:paraId="5FF19AEE" w14:textId="77777777" w:rsidR="00BA0105" w:rsidRDefault="00C470DB">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Συνεπώς το άρθρο 8 έγινε δ</w:t>
      </w:r>
      <w:r>
        <w:rPr>
          <w:rFonts w:eastAsia="Times New Roman"/>
          <w:bCs/>
          <w:szCs w:val="24"/>
        </w:rPr>
        <w:t>εκτό ως έχει κατά πλειοψηφία.</w:t>
      </w:r>
    </w:p>
    <w:p w14:paraId="5FF19AE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9, </w:t>
      </w:r>
      <w:r>
        <w:rPr>
          <w:rFonts w:eastAsia="Times New Roman"/>
          <w:bCs/>
          <w:szCs w:val="24"/>
        </w:rPr>
        <w:t>όπως τροποποιήθηκε από τον κύριο Υπουργό</w:t>
      </w:r>
      <w:r>
        <w:rPr>
          <w:rFonts w:eastAsia="Times New Roman" w:cs="Times New Roman"/>
          <w:szCs w:val="24"/>
        </w:rPr>
        <w:t>;</w:t>
      </w:r>
    </w:p>
    <w:p w14:paraId="5FF19AF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Ναι.</w:t>
      </w:r>
    </w:p>
    <w:p w14:paraId="5FF19AF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Όχι.</w:t>
      </w:r>
    </w:p>
    <w:p w14:paraId="5FF19AF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5FF19AF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FF19AF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Αντι</w:t>
      </w:r>
      <w:r>
        <w:rPr>
          <w:rFonts w:eastAsia="Times New Roman" w:cs="Times New Roman"/>
          <w:b/>
          <w:szCs w:val="24"/>
        </w:rPr>
        <w:t xml:space="preserve">πρόεδρος της Βουλής): </w:t>
      </w:r>
      <w:r>
        <w:rPr>
          <w:rFonts w:eastAsia="Times New Roman" w:cs="Times New Roman"/>
          <w:szCs w:val="24"/>
        </w:rPr>
        <w:t>Ναι.</w:t>
      </w:r>
    </w:p>
    <w:p w14:paraId="5FF19AF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AF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Παρών.</w:t>
      </w:r>
    </w:p>
    <w:p w14:paraId="5FF19AF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FF19AF8" w14:textId="77777777" w:rsidR="00BA0105" w:rsidRDefault="00C470DB">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Συνεπώς το άρθρο 9 έγινε δεκτό, όπως τροποποιήθηκε από τον κύριο Υπουργό, κατά πλειοψηφία.</w:t>
      </w:r>
    </w:p>
    <w:p w14:paraId="5FF19AF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άρθρο 10 ως έχει;</w:t>
      </w:r>
    </w:p>
    <w:p w14:paraId="5FF19AF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Ναι.</w:t>
      </w:r>
    </w:p>
    <w:p w14:paraId="5FF19AF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Ναι.</w:t>
      </w:r>
    </w:p>
    <w:p w14:paraId="5FF19AF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5FF19AF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Ναι.</w:t>
      </w:r>
    </w:p>
    <w:p w14:paraId="5FF19AF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Ναι.</w:t>
      </w:r>
    </w:p>
    <w:p w14:paraId="5FF19AF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B0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FF19B0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w:t>
      </w:r>
      <w:r>
        <w:rPr>
          <w:rFonts w:eastAsia="Times New Roman" w:cs="Times New Roman"/>
          <w:b/>
          <w:szCs w:val="24"/>
        </w:rPr>
        <w:t xml:space="preserve">ΠΥΡΙΔΩΝ ΔΑΝΕΛΛΗΣ: </w:t>
      </w:r>
      <w:r>
        <w:rPr>
          <w:rFonts w:eastAsia="Times New Roman" w:cs="Times New Roman"/>
          <w:szCs w:val="24"/>
        </w:rPr>
        <w:t>Ναι.</w:t>
      </w:r>
    </w:p>
    <w:p w14:paraId="5FF19B02" w14:textId="77777777" w:rsidR="00BA0105" w:rsidRDefault="00C470DB">
      <w:pPr>
        <w:spacing w:line="600" w:lineRule="auto"/>
        <w:ind w:firstLine="720"/>
        <w:contextualSpacing/>
        <w:jc w:val="both"/>
        <w:rPr>
          <w:rFonts w:eastAsia="Times New Roman" w:cs="Times New Roman"/>
          <w:szCs w:val="24"/>
        </w:rPr>
      </w:pPr>
      <w:r>
        <w:rPr>
          <w:rFonts w:eastAsia="Times New Roman"/>
          <w:b/>
          <w:bCs/>
          <w:szCs w:val="24"/>
        </w:rPr>
        <w:t xml:space="preserve">ΠΡΟΕΔΡΕΥΩΝ (Γεώργιος Βαρεμένος): </w:t>
      </w:r>
      <w:r>
        <w:rPr>
          <w:rFonts w:eastAsia="Times New Roman"/>
          <w:bCs/>
          <w:szCs w:val="24"/>
        </w:rPr>
        <w:t>Συνεπώς το άρθρο 10 έγινε δεκτό ως έχει ομοφώνως.</w:t>
      </w:r>
    </w:p>
    <w:p w14:paraId="5FF19B0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5FF19B0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 </w:t>
      </w:r>
    </w:p>
    <w:p w14:paraId="5FF19B0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ΒΛΑΣΗΣ:</w:t>
      </w:r>
      <w:r>
        <w:rPr>
          <w:rFonts w:eastAsia="Times New Roman" w:cs="Times New Roman"/>
          <w:szCs w:val="24"/>
        </w:rPr>
        <w:t xml:space="preserve"> Ναι.</w:t>
      </w:r>
    </w:p>
    <w:p w14:paraId="5FF19B0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5FF19B0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ΑΪΒΑΤΙΔΗΣ:</w:t>
      </w:r>
      <w:r>
        <w:rPr>
          <w:rFonts w:eastAsia="Times New Roman" w:cs="Times New Roman"/>
          <w:szCs w:val="24"/>
        </w:rPr>
        <w:t xml:space="preserve"> Παρών.</w:t>
      </w:r>
    </w:p>
    <w:p w14:paraId="5FF19B0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Αντιπρόεδρος της Βουλής):</w:t>
      </w:r>
      <w:r>
        <w:rPr>
          <w:rFonts w:eastAsia="Times New Roman" w:cs="Times New Roman"/>
          <w:szCs w:val="24"/>
        </w:rPr>
        <w:t xml:space="preserve"> Παρών.</w:t>
      </w:r>
    </w:p>
    <w:p w14:paraId="5FF19B0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B0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5FF19B0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Παρών.</w:t>
      </w:r>
    </w:p>
    <w:p w14:paraId="5FF19B0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11 έγινε δεκτό ως έχει κατά πλειοψηφία.</w:t>
      </w:r>
    </w:p>
    <w:p w14:paraId="5FF19B0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Ερωτάτα</w:t>
      </w:r>
      <w:r>
        <w:rPr>
          <w:rFonts w:eastAsia="Times New Roman" w:cs="Times New Roman"/>
          <w:szCs w:val="24"/>
        </w:rPr>
        <w:t>ι το Σώμα: Γίνεται δεκτό το άρθρο 12, όπως τροποποιήθηκε από τον κύριο Υπουργό;</w:t>
      </w:r>
    </w:p>
    <w:p w14:paraId="5FF19B0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 </w:t>
      </w:r>
    </w:p>
    <w:p w14:paraId="5FF19B0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Όχι.</w:t>
      </w:r>
    </w:p>
    <w:p w14:paraId="5FF19B1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5FF19B1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FF19B1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Αντιπρόεδρος της Βουλής):</w:t>
      </w:r>
      <w:r>
        <w:rPr>
          <w:rFonts w:eastAsia="Times New Roman" w:cs="Times New Roman"/>
          <w:szCs w:val="24"/>
        </w:rPr>
        <w:t xml:space="preserve"> Παρών.</w:t>
      </w:r>
    </w:p>
    <w:p w14:paraId="5FF19B1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B1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Παρών.</w:t>
      </w:r>
    </w:p>
    <w:p w14:paraId="5FF19B1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FF19B1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12 έγινε δεκτό, όπως τροποποιήθηκε από τον κύριο Υπουργό, κατά πλειοψηφία.</w:t>
      </w:r>
    </w:p>
    <w:p w14:paraId="5FF19B1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13, όπως </w:t>
      </w:r>
      <w:r>
        <w:rPr>
          <w:rFonts w:eastAsia="Times New Roman" w:cs="Times New Roman"/>
          <w:szCs w:val="24"/>
        </w:rPr>
        <w:t>τροποποιήθηκε από τον κύριο Υπουργό;</w:t>
      </w:r>
    </w:p>
    <w:p w14:paraId="5FF19B1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 </w:t>
      </w:r>
    </w:p>
    <w:p w14:paraId="5FF19B1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Όχι.</w:t>
      </w:r>
    </w:p>
    <w:p w14:paraId="5FF19B1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5FF19B1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5FF19B1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Αντιπρόεδρος της Βουλής):</w:t>
      </w:r>
      <w:r>
        <w:rPr>
          <w:rFonts w:eastAsia="Times New Roman" w:cs="Times New Roman"/>
          <w:szCs w:val="24"/>
        </w:rPr>
        <w:t xml:space="preserve"> Ναι.</w:t>
      </w:r>
    </w:p>
    <w:p w14:paraId="5FF19B1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B1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w:t>
      </w:r>
      <w:r>
        <w:rPr>
          <w:rFonts w:eastAsia="Times New Roman" w:cs="Times New Roman"/>
          <w:szCs w:val="24"/>
        </w:rPr>
        <w:t>αι.</w:t>
      </w:r>
    </w:p>
    <w:p w14:paraId="5FF19B1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FF19B2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13 έγινε δεκτό, όπως τροποποιήθηκε από τον κύριο Υπουργό, κατά πλειοψηφία.</w:t>
      </w:r>
    </w:p>
    <w:p w14:paraId="5FF19B2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Το άρθρο 14 αποσύρεται και τα λοιπά άρθρα αναριθμούνται.</w:t>
      </w:r>
    </w:p>
    <w:p w14:paraId="5FF19B2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νέο άρθρο </w:t>
      </w:r>
      <w:r>
        <w:rPr>
          <w:rFonts w:eastAsia="Times New Roman" w:cs="Times New Roman"/>
          <w:szCs w:val="24"/>
        </w:rPr>
        <w:t>14 ως έχει;</w:t>
      </w:r>
    </w:p>
    <w:p w14:paraId="5FF19B2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 </w:t>
      </w:r>
    </w:p>
    <w:p w14:paraId="5FF19B2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Παρών.</w:t>
      </w:r>
    </w:p>
    <w:p w14:paraId="5FF19B2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5FF19B2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5FF19B2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Αντιπρόεδρος της Βουλής):</w:t>
      </w:r>
      <w:r>
        <w:rPr>
          <w:rFonts w:eastAsia="Times New Roman" w:cs="Times New Roman"/>
          <w:szCs w:val="24"/>
        </w:rPr>
        <w:t xml:space="preserve"> Ναι.</w:t>
      </w:r>
    </w:p>
    <w:p w14:paraId="5FF19B2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B2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5FF19B2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ΔΑΝΕΛΛΗΣ:</w:t>
      </w:r>
      <w:r>
        <w:rPr>
          <w:rFonts w:eastAsia="Times New Roman" w:cs="Times New Roman"/>
          <w:szCs w:val="24"/>
        </w:rPr>
        <w:t xml:space="preserve"> Ναι.</w:t>
      </w:r>
    </w:p>
    <w:p w14:paraId="5FF19B2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νέο άρθρο 14 έγινε δεκτό ως έχει κατά πλειοψηφία.</w:t>
      </w:r>
    </w:p>
    <w:p w14:paraId="5FF19B2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νέο άρθρο 15, όπως τροποποιήθηκε από τον κύριο Υπουργό;</w:t>
      </w:r>
    </w:p>
    <w:p w14:paraId="5FF19B2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 </w:t>
      </w:r>
    </w:p>
    <w:p w14:paraId="5FF19B2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Όχι.</w:t>
      </w:r>
    </w:p>
    <w:p w14:paraId="5FF19B2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5FF19B3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ΑΪΒΑΤΙΔΗΣ:</w:t>
      </w:r>
      <w:r>
        <w:rPr>
          <w:rFonts w:eastAsia="Times New Roman" w:cs="Times New Roman"/>
          <w:szCs w:val="24"/>
        </w:rPr>
        <w:t xml:space="preserve"> Όχι.</w:t>
      </w:r>
    </w:p>
    <w:p w14:paraId="5FF19B3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Παρών.</w:t>
      </w:r>
    </w:p>
    <w:p w14:paraId="5FF19B3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B3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5FF19B3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5FF19B3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νέο άρθρο 15 έγινε δε</w:t>
      </w:r>
      <w:r>
        <w:rPr>
          <w:rFonts w:eastAsia="Times New Roman" w:cs="Times New Roman"/>
          <w:szCs w:val="24"/>
        </w:rPr>
        <w:t>κτό, όπως τροποποιήθηκε από τον κύριο Υπουργό, κατά πλειοψηφία.</w:t>
      </w:r>
    </w:p>
    <w:p w14:paraId="5FF19B3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νέο άρθρο 16 ως έχει;</w:t>
      </w:r>
    </w:p>
    <w:p w14:paraId="5FF19B3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 </w:t>
      </w:r>
    </w:p>
    <w:p w14:paraId="5FF19B3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Όχι.</w:t>
      </w:r>
    </w:p>
    <w:p w14:paraId="5FF19B3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5FF19B3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FF19B3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Αντιπρόεδρος της Βουλής):</w:t>
      </w:r>
      <w:r>
        <w:rPr>
          <w:rFonts w:eastAsia="Times New Roman" w:cs="Times New Roman"/>
          <w:szCs w:val="24"/>
        </w:rPr>
        <w:t xml:space="preserve"> Ναι.</w:t>
      </w:r>
    </w:p>
    <w:p w14:paraId="5FF19B3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B3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5FF19B3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5FF19B3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 το νέο άρθρο 16 έγινε δεκτό ως έχει κατά πλειοψηφία.</w:t>
      </w:r>
    </w:p>
    <w:p w14:paraId="5FF19B4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νέο άρθρο 17 ως</w:t>
      </w:r>
      <w:r>
        <w:rPr>
          <w:rFonts w:eastAsia="Times New Roman" w:cs="Times New Roman"/>
          <w:szCs w:val="24"/>
        </w:rPr>
        <w:t xml:space="preserve"> έχει;</w:t>
      </w:r>
    </w:p>
    <w:p w14:paraId="5FF19B4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 </w:t>
      </w:r>
    </w:p>
    <w:p w14:paraId="5FF19B4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Παρών.</w:t>
      </w:r>
    </w:p>
    <w:p w14:paraId="5FF19B4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5FF19B4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5FF19B4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5FF19B4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B4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FF19B4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FF19B4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νέο άρθρο 17 έγινε δεκτό ως έχει κατά πλειοψηφία.</w:t>
      </w:r>
    </w:p>
    <w:p w14:paraId="5FF19B4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νέο άρθρο 18 ως έχει;</w:t>
      </w:r>
    </w:p>
    <w:p w14:paraId="5FF19B4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 </w:t>
      </w:r>
    </w:p>
    <w:p w14:paraId="5FF19B4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Παρών.</w:t>
      </w:r>
    </w:p>
    <w:p w14:paraId="5FF19B4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5FF19B4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b/>
          <w:szCs w:val="24"/>
        </w:rPr>
        <w:t>:</w:t>
      </w:r>
      <w:r>
        <w:rPr>
          <w:rFonts w:eastAsia="Times New Roman" w:cs="Times New Roman"/>
          <w:szCs w:val="24"/>
        </w:rPr>
        <w:t xml:space="preserve"> Παρών.</w:t>
      </w:r>
    </w:p>
    <w:p w14:paraId="5FF19B4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ΛΑΜΠΡΟΥΛΗΣ (</w:t>
      </w:r>
      <w:r>
        <w:rPr>
          <w:rFonts w:eastAsia="Times New Roman" w:cs="Times New Roman"/>
          <w:b/>
          <w:szCs w:val="24"/>
        </w:rPr>
        <w:t xml:space="preserve">ΣΤ΄ </w:t>
      </w:r>
      <w:r>
        <w:rPr>
          <w:rFonts w:eastAsia="Times New Roman" w:cs="Times New Roman"/>
          <w:b/>
          <w:szCs w:val="24"/>
        </w:rPr>
        <w:t>Αντιπρόεδρος της Βουλής):</w:t>
      </w:r>
      <w:r>
        <w:rPr>
          <w:rFonts w:eastAsia="Times New Roman" w:cs="Times New Roman"/>
          <w:szCs w:val="24"/>
        </w:rPr>
        <w:t xml:space="preserve"> Όχι.</w:t>
      </w:r>
    </w:p>
    <w:p w14:paraId="5FF19B5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B5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FF19B5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FF19B5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νέο άρθρο 18 έγινε δεκτό ως έχει κατά πλειοψηφία.</w:t>
      </w:r>
    </w:p>
    <w:p w14:paraId="5FF19B5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νέο άρθρο 19, όπως τροποποιήθηκε από τον κύριο Υπουργό;</w:t>
      </w:r>
    </w:p>
    <w:p w14:paraId="5FF19B5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 </w:t>
      </w:r>
    </w:p>
    <w:p w14:paraId="5FF19B5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Παρών.</w:t>
      </w:r>
    </w:p>
    <w:p w14:paraId="5FF19B5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5FF19B5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FF19B5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5FF19B5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Ναι.</w:t>
      </w:r>
    </w:p>
    <w:p w14:paraId="5FF19B5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5FF19B5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FF19B5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 το νέο άρθρο 19 έγινε δεκτό, όπως τροποποιήθηκε από τον κύριο Υπουργό, κατά πλειοψηφία.</w:t>
      </w:r>
    </w:p>
    <w:p w14:paraId="5FF19B5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w:t>
      </w:r>
      <w:r>
        <w:rPr>
          <w:rFonts w:eastAsia="Times New Roman" w:cs="Times New Roman"/>
          <w:szCs w:val="24"/>
        </w:rPr>
        <w:t>ριθμό 1334 και ειδικό 101, όπως τροποποιήθηκε από τον κύριο Υπουργό;</w:t>
      </w:r>
    </w:p>
    <w:p w14:paraId="5FF19B5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 </w:t>
      </w:r>
    </w:p>
    <w:p w14:paraId="5FF19B6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Ναι.</w:t>
      </w:r>
    </w:p>
    <w:p w14:paraId="5FF19B6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5FF19B6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5FF19B6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5FF19B6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Ναι.</w:t>
      </w:r>
    </w:p>
    <w:p w14:paraId="5FF19B6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FF19B6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FF19B6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η τροπολογία με γενικό αριθμό 1334 και ειδικό 101 έγινε δεκτή, όπως τροποποιήθηκε από τον κύριο Υπουργό, κατά πλειοψηφία και εντάσσεται στο νομοσχ</w:t>
      </w:r>
      <w:r>
        <w:rPr>
          <w:rFonts w:eastAsia="Times New Roman" w:cs="Times New Roman"/>
          <w:szCs w:val="24"/>
        </w:rPr>
        <w:t>έδιο ως ίδια άρθρα.</w:t>
      </w:r>
    </w:p>
    <w:p w14:paraId="5FF19B6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Ερωτάται το Σώμα: Γίνεται δεκτή η τροπολογία με γενικό αριθμό 1339 και ειδικό 104 ως έχει; </w:t>
      </w:r>
    </w:p>
    <w:p w14:paraId="5FF19B6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Ναι. </w:t>
      </w:r>
    </w:p>
    <w:p w14:paraId="5FF19B6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Παρών.</w:t>
      </w:r>
    </w:p>
    <w:p w14:paraId="5FF19B6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5FF19B6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5FF19B6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 Αντιπ</w:t>
      </w:r>
      <w:r>
        <w:rPr>
          <w:rFonts w:eastAsia="Times New Roman" w:cs="Times New Roman"/>
          <w:b/>
          <w:szCs w:val="24"/>
        </w:rPr>
        <w:t xml:space="preserve">ρόεδρος της Βουλής): </w:t>
      </w:r>
      <w:r>
        <w:rPr>
          <w:rFonts w:eastAsia="Times New Roman" w:cs="Times New Roman"/>
          <w:szCs w:val="24"/>
        </w:rPr>
        <w:t>Ναι.</w:t>
      </w:r>
    </w:p>
    <w:p w14:paraId="5FF19B6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B6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5FF19B7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FF19B7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η τροπολογία με γενικό αριθμό 1339 και ειδικό 104 έγινε δεκτή ως έχει κατά πλειοψηφία και εντάσσεται στο νομ</w:t>
      </w:r>
      <w:r>
        <w:rPr>
          <w:rFonts w:eastAsia="Times New Roman" w:cs="Times New Roman"/>
          <w:szCs w:val="24"/>
        </w:rPr>
        <w:t>οσχέδιο ως ίδιο άρθρο.</w:t>
      </w:r>
    </w:p>
    <w:p w14:paraId="5FF19B7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5FF19B7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5FF19B7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Ναι. </w:t>
      </w:r>
    </w:p>
    <w:p w14:paraId="5FF19B7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Όχι.</w:t>
      </w:r>
    </w:p>
    <w:p w14:paraId="5FF19B7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Παρών.</w:t>
      </w:r>
    </w:p>
    <w:p w14:paraId="5FF19B7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5FF19B78"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ΛΑΜΠΡΟΥΛΗΣ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Όχι.</w:t>
      </w:r>
    </w:p>
    <w:p w14:paraId="5FF19B79"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B7A"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5FF19B7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Παρών.</w:t>
      </w:r>
    </w:p>
    <w:p w14:paraId="5FF19B7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ακροτελεύτιο άρθρο έγινε δεκτό κατά πλειοψηφία. </w:t>
      </w:r>
    </w:p>
    <w:p w14:paraId="5FF19B7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νομοσχέδιο του Υπουργείου Υγείας</w:t>
      </w:r>
      <w:r>
        <w:rPr>
          <w:rFonts w:eastAsia="Times New Roman" w:cs="Times New Roman"/>
          <w:szCs w:val="24"/>
        </w:rPr>
        <w:t>:</w:t>
      </w:r>
      <w:r>
        <w:rPr>
          <w:rFonts w:eastAsia="Times New Roman" w:cs="Times New Roman"/>
          <w:szCs w:val="24"/>
        </w:rPr>
        <w:t xml:space="preserve"> «Εναρμόνιση του ελληνικού δικαίου με την Ευρωπαϊκή Οδηγία 2003/88/ΕΚ του Ευρωπαϊκού Κοινοβουλίου και του Συμβουλίου της 4ης Νοεμβρίου 2003 </w:t>
      </w:r>
      <w:r>
        <w:rPr>
          <w:rFonts w:eastAsia="Times New Roman" w:cs="Times New Roman"/>
          <w:szCs w:val="24"/>
        </w:rPr>
        <w:t xml:space="preserve">“σχετικά </w:t>
      </w:r>
      <w:r>
        <w:rPr>
          <w:rFonts w:eastAsia="Times New Roman" w:cs="Times New Roman"/>
          <w:szCs w:val="24"/>
        </w:rPr>
        <w:t xml:space="preserve">με ορισμένα στοιχεία της οργάνωσης του χρόνου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ως προς την ορ</w:t>
      </w:r>
      <w:r>
        <w:rPr>
          <w:rFonts w:eastAsia="Times New Roman" w:cs="Times New Roman"/>
          <w:szCs w:val="24"/>
        </w:rPr>
        <w:t xml:space="preserve">γάνωση του χρόνου εργασίας των ιατρών και οδοντιάτρων του Ε.Σ.Υ. – Ρυθμίσεις θεμάτων ιατρών Ε.Σ.Υ. και άλλες διατάξεις» έγινε δεκτό επί της αρχής και επί των άρθρων. </w:t>
      </w:r>
    </w:p>
    <w:p w14:paraId="5FF19B7E"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 ψήφιση του νομοσχεδίου </w:t>
      </w:r>
      <w:r>
        <w:rPr>
          <w:rFonts w:eastAsia="Times New Roman" w:cs="Times New Roman"/>
          <w:szCs w:val="24"/>
        </w:rPr>
        <w:t xml:space="preserve">και στο </w:t>
      </w:r>
      <w:r>
        <w:rPr>
          <w:rFonts w:eastAsia="Times New Roman" w:cs="Times New Roman"/>
          <w:szCs w:val="24"/>
        </w:rPr>
        <w:t>σύνολο.</w:t>
      </w:r>
    </w:p>
    <w:p w14:paraId="5FF19B7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Ερωτάται το Σώμα: Γίνεται δεκτό το </w:t>
      </w:r>
      <w:r>
        <w:rPr>
          <w:rFonts w:eastAsia="Times New Roman" w:cs="Times New Roman"/>
          <w:szCs w:val="24"/>
        </w:rPr>
        <w:t xml:space="preserve">νομοσχέδιο και στο </w:t>
      </w:r>
      <w:r>
        <w:rPr>
          <w:rFonts w:eastAsia="Times New Roman" w:cs="Times New Roman"/>
          <w:szCs w:val="24"/>
        </w:rPr>
        <w:t>σύνολο</w:t>
      </w:r>
      <w:r>
        <w:rPr>
          <w:rFonts w:eastAsia="Times New Roman" w:cs="Times New Roman"/>
          <w:szCs w:val="24"/>
        </w:rPr>
        <w:t>;</w:t>
      </w:r>
    </w:p>
    <w:p w14:paraId="5FF19B80"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Ναι. </w:t>
      </w:r>
    </w:p>
    <w:p w14:paraId="5FF19B81"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Παρών.</w:t>
      </w:r>
    </w:p>
    <w:p w14:paraId="5FF19B82"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5FF19B83"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Όχι.</w:t>
      </w:r>
    </w:p>
    <w:p w14:paraId="5FF19B84"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5FF19B85"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5FF19B86"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Το νομοσχέδιο έγινε δεκτό και στο σύνολο κατά πλειοψηφία. </w:t>
      </w:r>
    </w:p>
    <w:p w14:paraId="5FF19B87"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Συνεπώς το νομοσχέδιο του Υπουργείου Υγείας</w:t>
      </w:r>
      <w:r>
        <w:rPr>
          <w:rFonts w:eastAsia="Times New Roman" w:cs="Times New Roman"/>
          <w:szCs w:val="24"/>
        </w:rPr>
        <w:t>:</w:t>
      </w:r>
      <w:r>
        <w:rPr>
          <w:rFonts w:eastAsia="Times New Roman" w:cs="Times New Roman"/>
          <w:szCs w:val="24"/>
        </w:rPr>
        <w:t xml:space="preserve"> «Εναρμόνιση του ελληνικού δικαίου με την Ευρωπαϊκή Οδηγία 2003/88/ΕΚ του Ευρωπαϊκού Κοινοβουλίου και του Συμβουλίου της 4ης Νοεμβρίου 2003 </w:t>
      </w:r>
      <w:r>
        <w:rPr>
          <w:rFonts w:eastAsia="Times New Roman" w:cs="Times New Roman"/>
          <w:szCs w:val="24"/>
        </w:rPr>
        <w:t xml:space="preserve">“σχετικά </w:t>
      </w:r>
      <w:r>
        <w:rPr>
          <w:rFonts w:eastAsia="Times New Roman" w:cs="Times New Roman"/>
          <w:szCs w:val="24"/>
        </w:rPr>
        <w:t>μ</w:t>
      </w:r>
      <w:r>
        <w:rPr>
          <w:rFonts w:eastAsia="Times New Roman" w:cs="Times New Roman"/>
          <w:szCs w:val="24"/>
        </w:rPr>
        <w:t xml:space="preserve">ε ορισμένα στοιχεία της οργάνωσης του χρόνου </w:t>
      </w:r>
      <w:r>
        <w:rPr>
          <w:rFonts w:eastAsia="Times New Roman" w:cs="Times New Roman"/>
          <w:szCs w:val="24"/>
        </w:rPr>
        <w:t xml:space="preserve">εργασίας” </w:t>
      </w:r>
      <w:r>
        <w:rPr>
          <w:rFonts w:eastAsia="Times New Roman" w:cs="Times New Roman"/>
          <w:szCs w:val="24"/>
        </w:rPr>
        <w:t>ως προς την οργάνωση του χρόνου εργασίας των ιατρών και οδοντιάτρων του Ε.Σ.Υ. – Ρυθμίσεις θεμάτων ιατρών Ε.Σ.Υ.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w:t>
      </w:r>
      <w:r>
        <w:rPr>
          <w:rFonts w:eastAsia="Times New Roman" w:cs="Times New Roman"/>
          <w:szCs w:val="24"/>
        </w:rPr>
        <w:t>ρθρων και του συνόλου και έχει ως εξής:</w:t>
      </w:r>
    </w:p>
    <w:p w14:paraId="5FF19B88" w14:textId="77777777" w:rsidR="00BA0105" w:rsidRDefault="00C470DB">
      <w:pPr>
        <w:spacing w:line="360" w:lineRule="auto"/>
        <w:ind w:firstLine="720"/>
        <w:contextualSpacing/>
        <w:jc w:val="center"/>
        <w:rPr>
          <w:rFonts w:eastAsia="Times New Roman" w:cs="Times New Roman"/>
          <w:color w:val="FF0000"/>
          <w:szCs w:val="24"/>
        </w:rPr>
      </w:pPr>
      <w:r w:rsidRPr="0018094F">
        <w:rPr>
          <w:rFonts w:eastAsia="Times New Roman" w:cs="Times New Roman"/>
          <w:color w:val="FF0000"/>
          <w:szCs w:val="24"/>
        </w:rPr>
        <w:lastRenderedPageBreak/>
        <w:t>(Να καταχωριστεί το κείμενο του νομοσχεδίου</w:t>
      </w:r>
      <w:r w:rsidRPr="0018094F">
        <w:rPr>
          <w:rFonts w:eastAsia="Times New Roman" w:cs="Times New Roman"/>
          <w:color w:val="FF0000"/>
          <w:szCs w:val="24"/>
        </w:rPr>
        <w:t xml:space="preserve"> δηλαδή η σελίδα 439α</w:t>
      </w:r>
      <w:r w:rsidRPr="0018094F">
        <w:rPr>
          <w:rFonts w:eastAsia="Times New Roman" w:cs="Times New Roman"/>
          <w:color w:val="FF0000"/>
          <w:szCs w:val="24"/>
        </w:rPr>
        <w:t>)</w:t>
      </w:r>
    </w:p>
    <w:p w14:paraId="5FF19B89" w14:textId="77777777" w:rsidR="00BA0105" w:rsidRDefault="00C470DB">
      <w:pPr>
        <w:spacing w:line="600" w:lineRule="auto"/>
        <w:contextualSpacing/>
        <w:jc w:val="both"/>
        <w:rPr>
          <w:rFonts w:eastAsia="Times New Roman"/>
          <w:szCs w:val="24"/>
        </w:rPr>
      </w:pPr>
      <w:r>
        <w:rPr>
          <w:rFonts w:eastAsia="Times New Roman" w:cs="Times New Roman"/>
          <w:szCs w:val="24"/>
        </w:rPr>
        <w:tab/>
      </w: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w:t>
      </w:r>
      <w:r>
        <w:rPr>
          <w:rFonts w:eastAsia="Times New Roman"/>
          <w:szCs w:val="24"/>
        </w:rPr>
        <w:t>Πρακτικών ως προς την ψήφιση στο σύνολο του παραπάνω νομοσχεδίου.</w:t>
      </w:r>
    </w:p>
    <w:p w14:paraId="5FF19B8A" w14:textId="77777777" w:rsidR="00BA0105" w:rsidRDefault="00C470DB">
      <w:pPr>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 </w:t>
      </w:r>
    </w:p>
    <w:p w14:paraId="5FF19B8B"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παρέσχε τη ζητηθείσα </w:t>
      </w:r>
      <w:r>
        <w:rPr>
          <w:rFonts w:eastAsia="Times New Roman" w:cs="Times New Roman"/>
          <w:szCs w:val="24"/>
        </w:rPr>
        <w:t>εξουσιοδότηση.</w:t>
      </w:r>
    </w:p>
    <w:p w14:paraId="5FF19B8C"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w:t>
      </w:r>
      <w:r>
        <w:rPr>
          <w:rFonts w:eastAsia="Times New Roman" w:cs="Times New Roman"/>
          <w:szCs w:val="24"/>
        </w:rPr>
        <w:t xml:space="preserve"> συνεδρίαση;</w:t>
      </w:r>
    </w:p>
    <w:p w14:paraId="5FF19B8D"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FF19B8E" w14:textId="77777777" w:rsidR="00BA0105" w:rsidRDefault="00C470DB">
      <w:pPr>
        <w:spacing w:line="600" w:lineRule="auto"/>
        <w:ind w:firstLine="720"/>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Με τη συναίνεση του Σώματος και ώρα 18.</w:t>
      </w:r>
      <w:r>
        <w:rPr>
          <w:rFonts w:eastAsia="Times New Roman" w:cs="Times New Roman"/>
          <w:szCs w:val="24"/>
        </w:rPr>
        <w:t xml:space="preserve">45΄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b/>
          <w:szCs w:val="24"/>
        </w:rPr>
        <w:t xml:space="preserve"> </w:t>
      </w:r>
      <w:r>
        <w:rPr>
          <w:rFonts w:eastAsia="Times New Roman" w:cs="Times New Roman"/>
          <w:szCs w:val="24"/>
        </w:rPr>
        <w:t xml:space="preserve">ημέρα Παρασκευή 10 Νοεμβρίου 2017 και ώρα 10.00΄ με αντικείμενο εργασιών του Σώματος: </w:t>
      </w:r>
      <w:r>
        <w:rPr>
          <w:rFonts w:eastAsia="Times New Roman" w:cs="Times New Roman"/>
          <w:szCs w:val="24"/>
        </w:rPr>
        <w:t xml:space="preserve">κοινοβουλευτικό έλεγχο, συζήτηση επικαίρων ερωτήσεων. </w:t>
      </w:r>
    </w:p>
    <w:p w14:paraId="5FF19B8F" w14:textId="77777777" w:rsidR="00BA0105" w:rsidRDefault="00C470DB">
      <w:pPr>
        <w:spacing w:line="600" w:lineRule="auto"/>
        <w:ind w:firstLine="720"/>
        <w:contextualSpacing/>
        <w:jc w:val="both"/>
        <w:rPr>
          <w:rFonts w:eastAsia="Times New Roman" w:cs="Times New Roman"/>
          <w:szCs w:val="24"/>
        </w:rPr>
      </w:pPr>
      <w:r>
        <w:rPr>
          <w:rFonts w:eastAsia="Times New Roman" w:cs="Times New Roman"/>
          <w:b/>
          <w:bCs/>
          <w:szCs w:val="24"/>
        </w:rPr>
        <w:t>ΠΡΟΕΔΡΟΣ                                                        ΟΙ ΓΡΑΜΜΑΤΕΙΣ</w:t>
      </w:r>
      <w:r>
        <w:rPr>
          <w:rFonts w:eastAsia="Times New Roman" w:cs="Times New Roman"/>
          <w:szCs w:val="24"/>
        </w:rPr>
        <w:t xml:space="preserve">  </w:t>
      </w:r>
    </w:p>
    <w:p w14:paraId="5FF19B90" w14:textId="77777777" w:rsidR="00BA0105" w:rsidRDefault="00BA0105">
      <w:pPr>
        <w:spacing w:line="600" w:lineRule="auto"/>
        <w:ind w:firstLine="720"/>
        <w:contextualSpacing/>
        <w:jc w:val="both"/>
        <w:rPr>
          <w:rFonts w:eastAsia="Times New Roman" w:cs="Times New Roman"/>
          <w:szCs w:val="24"/>
        </w:rPr>
      </w:pPr>
    </w:p>
    <w:sectPr w:rsidR="00BA010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83LxRu+wTIO/Je+D4IgMIncJyx4=" w:salt="9MPL+6haYqHGQe7Hk6DsK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105"/>
    <w:rsid w:val="00BA0105"/>
    <w:rsid w:val="00BD0B3A"/>
    <w:rsid w:val="00C470D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93A9"/>
  <w15:docId w15:val="{A26BB3AE-AA40-4AB5-BC71-6C36CF20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46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6C3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B6C32"/>
    <w:rPr>
      <w:rFonts w:ascii="Segoe UI" w:hAnsi="Segoe UI" w:cs="Segoe UI"/>
      <w:sz w:val="18"/>
      <w:szCs w:val="18"/>
    </w:rPr>
  </w:style>
  <w:style w:type="character" w:customStyle="1" w:styleId="1Char">
    <w:name w:val="Επικεφαλίδα 1 Char"/>
    <w:basedOn w:val="a0"/>
    <w:link w:val="1"/>
    <w:uiPriority w:val="9"/>
    <w:rsid w:val="0044608D"/>
    <w:rPr>
      <w:rFonts w:asciiTheme="majorHAnsi" w:eastAsiaTheme="majorEastAsia" w:hAnsiTheme="majorHAnsi" w:cstheme="majorBidi"/>
      <w:color w:val="2E74B5" w:themeColor="accent1" w:themeShade="BF"/>
      <w:sz w:val="32"/>
      <w:szCs w:val="32"/>
    </w:rPr>
  </w:style>
  <w:style w:type="paragraph" w:styleId="a4">
    <w:name w:val="Revision"/>
    <w:hidden/>
    <w:uiPriority w:val="99"/>
    <w:semiHidden/>
    <w:rsid w:val="0044608D"/>
    <w:pPr>
      <w:spacing w:after="0" w:line="240" w:lineRule="auto"/>
    </w:pPr>
  </w:style>
  <w:style w:type="paragraph" w:styleId="a5">
    <w:name w:val="List Paragraph"/>
    <w:basedOn w:val="a"/>
    <w:uiPriority w:val="34"/>
    <w:qFormat/>
    <w:rsid w:val="00180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979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540</MetadataID>
    <Session xmlns="641f345b-441b-4b81-9152-adc2e73ba5e1">Γ´</Session>
    <Date xmlns="641f345b-441b-4b81-9152-adc2e73ba5e1">2017-11-08T22:00:00+00:00</Date>
    <Status xmlns="641f345b-441b-4b81-9152-adc2e73ba5e1">
      <Url>http://srv-sp1/praktika/Lists/Incoming_Metadata/EditForm.aspx?ID=540&amp;Source=/praktika/Recordings_Library/Forms/AllItems.aspx</Url>
      <Description>Δημοσιεύτηκε</Description>
    </Status>
    <Meeting xmlns="641f345b-441b-4b81-9152-adc2e73ba5e1">ΚΣΤ´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DF8723-EF69-44C2-A1B1-CA2153DD5382}">
  <ds:schemaRefs>
    <ds:schemaRef ds:uri="641f345b-441b-4b81-9152-adc2e73ba5e1"/>
    <ds:schemaRef ds:uri="http://schemas.microsoft.com/office/2006/metadata/properties"/>
    <ds:schemaRef ds:uri="http://purl.org/dc/terms/"/>
    <ds:schemaRef ds:uri="http://purl.org/dc/elements/1.1/"/>
    <ds:schemaRef ds:uri="http://www.w3.org/XML/1998/namespace"/>
    <ds:schemaRef ds:uri="http://schemas.microsoft.com/office/2006/documentManagement/types"/>
    <ds:schemaRef ds:uri="http://purl.org/dc/dcmityp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EE980C60-C1BF-4722-B5F5-824303FA3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1E4964-0004-4B73-B7AA-3CCA910F5A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395</Pages>
  <Words>73240</Words>
  <Characters>395501</Characters>
  <Application>Microsoft Office Word</Application>
  <DocSecurity>0</DocSecurity>
  <Lines>3295</Lines>
  <Paragraphs>935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2017-11-17T10:01:00Z</dcterms:created>
  <dcterms:modified xsi:type="dcterms:W3CDTF">2017-11-17T10:01:00Z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