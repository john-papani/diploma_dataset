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57B56" w14:textId="77777777" w:rsidR="00B02DE7" w:rsidRPr="00B02DE7" w:rsidRDefault="00B02DE7" w:rsidP="00B02DE7">
      <w:pPr>
        <w:spacing w:after="0" w:line="360" w:lineRule="auto"/>
        <w:rPr>
          <w:ins w:id="0" w:author="Φλούδα Χριστίνα" w:date="2017-10-03T11:49:00Z"/>
          <w:rFonts w:eastAsia="Times New Roman"/>
          <w:szCs w:val="24"/>
          <w:lang w:eastAsia="en-US"/>
        </w:rPr>
      </w:pPr>
      <w:bookmarkStart w:id="1" w:name="_GoBack"/>
      <w:bookmarkEnd w:id="1"/>
      <w:ins w:id="2" w:author="Φλούδα Χριστίνα" w:date="2017-10-03T11:49:00Z">
        <w:r w:rsidRPr="00B02DE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D4956CD" w14:textId="77777777" w:rsidR="00B02DE7" w:rsidRPr="00B02DE7" w:rsidRDefault="00B02DE7" w:rsidP="00B02DE7">
      <w:pPr>
        <w:spacing w:after="0" w:line="360" w:lineRule="auto"/>
        <w:rPr>
          <w:ins w:id="3" w:author="Φλούδα Χριστίνα" w:date="2017-10-03T11:49:00Z"/>
          <w:rFonts w:eastAsia="Times New Roman"/>
          <w:szCs w:val="24"/>
          <w:lang w:eastAsia="en-US"/>
        </w:rPr>
      </w:pPr>
    </w:p>
    <w:p w14:paraId="3193D808" w14:textId="77777777" w:rsidR="00B02DE7" w:rsidRPr="00B02DE7" w:rsidRDefault="00B02DE7" w:rsidP="00B02DE7">
      <w:pPr>
        <w:spacing w:after="0" w:line="360" w:lineRule="auto"/>
        <w:rPr>
          <w:ins w:id="4" w:author="Φλούδα Χριστίνα" w:date="2017-10-03T11:49:00Z"/>
          <w:rFonts w:eastAsia="Times New Roman"/>
          <w:szCs w:val="24"/>
          <w:lang w:eastAsia="en-US"/>
        </w:rPr>
      </w:pPr>
      <w:ins w:id="5" w:author="Φλούδα Χριστίνα" w:date="2017-10-03T11:49:00Z">
        <w:r w:rsidRPr="00B02DE7">
          <w:rPr>
            <w:rFonts w:eastAsia="Times New Roman"/>
            <w:szCs w:val="24"/>
            <w:lang w:eastAsia="en-US"/>
          </w:rPr>
          <w:t>ΠΙΝΑΚΑΣ ΠΕΡΙΕΧΟΜΕΝΩΝ</w:t>
        </w:r>
      </w:ins>
    </w:p>
    <w:p w14:paraId="0FD37191" w14:textId="2FA1C7D2" w:rsidR="00B02DE7" w:rsidRPr="00B02DE7" w:rsidRDefault="00B02DE7" w:rsidP="00B02DE7">
      <w:pPr>
        <w:spacing w:after="0" w:line="360" w:lineRule="auto"/>
        <w:rPr>
          <w:ins w:id="6" w:author="Φλούδα Χριστίνα" w:date="2017-10-03T11:49:00Z"/>
          <w:rFonts w:eastAsia="Times New Roman"/>
          <w:szCs w:val="24"/>
          <w:lang w:eastAsia="en-US"/>
        </w:rPr>
      </w:pPr>
      <w:ins w:id="7" w:author="Φλούδα Χριστίνα" w:date="2017-10-03T11:49:00Z">
        <w:r w:rsidRPr="00B02DE7">
          <w:rPr>
            <w:rFonts w:eastAsia="Times New Roman"/>
            <w:szCs w:val="24"/>
            <w:lang w:eastAsia="en-US"/>
          </w:rPr>
          <w:t>ΙΖ</w:t>
        </w:r>
      </w:ins>
      <w:ins w:id="8" w:author="Φλούδα Χριστίνα" w:date="2017-10-03T11:50:00Z">
        <w:r>
          <w:rPr>
            <w:rFonts w:eastAsia="Times New Roman"/>
            <w:szCs w:val="24"/>
            <w:lang w:eastAsia="en-US"/>
          </w:rPr>
          <w:t>΄</w:t>
        </w:r>
      </w:ins>
      <w:ins w:id="9" w:author="Φλούδα Χριστίνα" w:date="2017-10-03T11:49:00Z">
        <w:r w:rsidRPr="00B02DE7">
          <w:rPr>
            <w:rFonts w:eastAsia="Times New Roman"/>
            <w:szCs w:val="24"/>
            <w:lang w:eastAsia="en-US"/>
          </w:rPr>
          <w:t xml:space="preserve"> ΠΕΡΙΟΔΟΣ </w:t>
        </w:r>
      </w:ins>
    </w:p>
    <w:p w14:paraId="3DB8862B" w14:textId="77777777" w:rsidR="00B02DE7" w:rsidRPr="00B02DE7" w:rsidRDefault="00B02DE7" w:rsidP="00B02DE7">
      <w:pPr>
        <w:spacing w:after="0" w:line="360" w:lineRule="auto"/>
        <w:rPr>
          <w:ins w:id="10" w:author="Φλούδα Χριστίνα" w:date="2017-10-03T11:49:00Z"/>
          <w:rFonts w:eastAsia="Times New Roman"/>
          <w:szCs w:val="24"/>
          <w:lang w:eastAsia="en-US"/>
        </w:rPr>
      </w:pPr>
      <w:ins w:id="11" w:author="Φλούδα Χριστίνα" w:date="2017-10-03T11:49:00Z">
        <w:r w:rsidRPr="00B02DE7">
          <w:rPr>
            <w:rFonts w:eastAsia="Times New Roman"/>
            <w:szCs w:val="24"/>
            <w:lang w:eastAsia="en-US"/>
          </w:rPr>
          <w:t>ΠΡΟΕΔΡΕΥΟΜΕΝΗΣ ΚΟΙΝΟΒΟΥΛΕΥΤΙΚΗΣ ΔΗΜΟΚΡΑΤΙΑΣ</w:t>
        </w:r>
      </w:ins>
    </w:p>
    <w:p w14:paraId="6AFFE5D4" w14:textId="77777777" w:rsidR="00B02DE7" w:rsidRPr="00B02DE7" w:rsidRDefault="00B02DE7" w:rsidP="00B02DE7">
      <w:pPr>
        <w:spacing w:after="0" w:line="360" w:lineRule="auto"/>
        <w:rPr>
          <w:ins w:id="12" w:author="Φλούδα Χριστίνα" w:date="2017-10-03T11:49:00Z"/>
          <w:rFonts w:eastAsia="Times New Roman"/>
          <w:szCs w:val="24"/>
          <w:lang w:eastAsia="en-US"/>
        </w:rPr>
      </w:pPr>
      <w:ins w:id="13" w:author="Φλούδα Χριστίνα" w:date="2017-10-03T11:49:00Z">
        <w:r w:rsidRPr="00B02DE7">
          <w:rPr>
            <w:rFonts w:eastAsia="Times New Roman"/>
            <w:szCs w:val="24"/>
            <w:lang w:eastAsia="en-US"/>
          </w:rPr>
          <w:t>ΣΥΝΟΔΟΣ Β΄</w:t>
        </w:r>
      </w:ins>
    </w:p>
    <w:p w14:paraId="7620D76B" w14:textId="77777777" w:rsidR="00B02DE7" w:rsidRPr="00B02DE7" w:rsidRDefault="00B02DE7" w:rsidP="00B02DE7">
      <w:pPr>
        <w:spacing w:after="0" w:line="360" w:lineRule="auto"/>
        <w:rPr>
          <w:ins w:id="14" w:author="Φλούδα Χριστίνα" w:date="2017-10-03T11:49:00Z"/>
          <w:rFonts w:eastAsia="Times New Roman"/>
          <w:szCs w:val="24"/>
          <w:lang w:eastAsia="en-US"/>
        </w:rPr>
      </w:pPr>
    </w:p>
    <w:p w14:paraId="64F5292B" w14:textId="77777777" w:rsidR="00B02DE7" w:rsidRPr="00B02DE7" w:rsidRDefault="00B02DE7" w:rsidP="00B02DE7">
      <w:pPr>
        <w:spacing w:after="0" w:line="360" w:lineRule="auto"/>
        <w:rPr>
          <w:ins w:id="15" w:author="Φλούδα Χριστίνα" w:date="2017-10-03T11:49:00Z"/>
          <w:rFonts w:eastAsia="Times New Roman"/>
          <w:szCs w:val="24"/>
          <w:lang w:eastAsia="en-US"/>
        </w:rPr>
      </w:pPr>
      <w:ins w:id="16" w:author="Φλούδα Χριστίνα" w:date="2017-10-03T11:49:00Z">
        <w:r w:rsidRPr="00B02DE7">
          <w:rPr>
            <w:rFonts w:eastAsia="Times New Roman"/>
            <w:szCs w:val="24"/>
            <w:lang w:eastAsia="en-US"/>
          </w:rPr>
          <w:t>ΣΥΝΕΔΡΙΑΣΗ ΡΠΓ΄</w:t>
        </w:r>
      </w:ins>
    </w:p>
    <w:p w14:paraId="2C3935DB" w14:textId="77777777" w:rsidR="00B02DE7" w:rsidRPr="00B02DE7" w:rsidRDefault="00B02DE7" w:rsidP="00B02DE7">
      <w:pPr>
        <w:spacing w:after="0" w:line="360" w:lineRule="auto"/>
        <w:rPr>
          <w:ins w:id="17" w:author="Φλούδα Χριστίνα" w:date="2017-10-03T11:49:00Z"/>
          <w:rFonts w:eastAsia="Times New Roman"/>
          <w:szCs w:val="24"/>
          <w:lang w:eastAsia="en-US"/>
        </w:rPr>
      </w:pPr>
      <w:ins w:id="18" w:author="Φλούδα Χριστίνα" w:date="2017-10-03T11:49:00Z">
        <w:r w:rsidRPr="00B02DE7">
          <w:rPr>
            <w:rFonts w:eastAsia="Times New Roman"/>
            <w:szCs w:val="24"/>
            <w:lang w:eastAsia="en-US"/>
          </w:rPr>
          <w:t>Δευτέρα  25 Σεπτεμβρίου 2017</w:t>
        </w:r>
      </w:ins>
    </w:p>
    <w:p w14:paraId="29D3E73B" w14:textId="77777777" w:rsidR="00B02DE7" w:rsidRPr="00B02DE7" w:rsidRDefault="00B02DE7" w:rsidP="00B02DE7">
      <w:pPr>
        <w:spacing w:after="0" w:line="360" w:lineRule="auto"/>
        <w:rPr>
          <w:ins w:id="19" w:author="Φλούδα Χριστίνα" w:date="2017-10-03T11:49:00Z"/>
          <w:rFonts w:eastAsia="Times New Roman"/>
          <w:szCs w:val="24"/>
          <w:lang w:eastAsia="en-US"/>
        </w:rPr>
      </w:pPr>
    </w:p>
    <w:p w14:paraId="415A7FA6" w14:textId="77777777" w:rsidR="00B02DE7" w:rsidRPr="00B02DE7" w:rsidRDefault="00B02DE7" w:rsidP="00B02DE7">
      <w:pPr>
        <w:spacing w:after="0" w:line="360" w:lineRule="auto"/>
        <w:rPr>
          <w:ins w:id="20" w:author="Φλούδα Χριστίνα" w:date="2017-10-03T11:49:00Z"/>
          <w:rFonts w:eastAsia="Times New Roman"/>
          <w:szCs w:val="24"/>
          <w:lang w:eastAsia="en-US"/>
        </w:rPr>
      </w:pPr>
      <w:ins w:id="21" w:author="Φλούδα Χριστίνα" w:date="2017-10-03T11:49:00Z">
        <w:r w:rsidRPr="00B02DE7">
          <w:rPr>
            <w:rFonts w:eastAsia="Times New Roman"/>
            <w:szCs w:val="24"/>
            <w:lang w:eastAsia="en-US"/>
          </w:rPr>
          <w:t>ΘΕΜΑΤΑ</w:t>
        </w:r>
      </w:ins>
    </w:p>
    <w:p w14:paraId="47DFEC81" w14:textId="77777777" w:rsidR="00B02DE7" w:rsidRPr="00B02DE7" w:rsidRDefault="00B02DE7" w:rsidP="00B02DE7">
      <w:pPr>
        <w:spacing w:after="0" w:line="360" w:lineRule="auto"/>
        <w:rPr>
          <w:ins w:id="22" w:author="Φλούδα Χριστίνα" w:date="2017-10-03T11:49:00Z"/>
          <w:rFonts w:eastAsia="Times New Roman"/>
          <w:szCs w:val="24"/>
          <w:lang w:eastAsia="en-US"/>
        </w:rPr>
      </w:pPr>
      <w:ins w:id="23" w:author="Φλούδα Χριστίνα" w:date="2017-10-03T11:49:00Z">
        <w:r w:rsidRPr="00B02DE7">
          <w:rPr>
            <w:rFonts w:eastAsia="Times New Roman"/>
            <w:szCs w:val="24"/>
            <w:lang w:eastAsia="en-US"/>
          </w:rPr>
          <w:t xml:space="preserve"> </w:t>
        </w:r>
        <w:r w:rsidRPr="00B02DE7">
          <w:rPr>
            <w:rFonts w:eastAsia="Times New Roman"/>
            <w:szCs w:val="24"/>
            <w:lang w:eastAsia="en-US"/>
          </w:rPr>
          <w:br/>
          <w:t xml:space="preserve">Α. ΕΙΔΙΚΑ ΘΕΜΑΤΑ </w:t>
        </w:r>
        <w:r w:rsidRPr="00B02DE7">
          <w:rPr>
            <w:rFonts w:eastAsia="Times New Roman"/>
            <w:szCs w:val="24"/>
            <w:lang w:eastAsia="en-US"/>
          </w:rPr>
          <w:br/>
          <w:t xml:space="preserve">1. Επικύρωση Πρακτικών, σελ. </w:t>
        </w:r>
        <w:r w:rsidRPr="00B02DE7">
          <w:rPr>
            <w:rFonts w:eastAsia="Times New Roman"/>
            <w:szCs w:val="24"/>
            <w:lang w:eastAsia="en-US"/>
          </w:rPr>
          <w:br/>
          <w:t xml:space="preserve">2.  Άδεια απουσίας των Βουλευτών κ.κ. Θ. Θεοχάρη και Σ. </w:t>
        </w:r>
        <w:proofErr w:type="spellStart"/>
        <w:r w:rsidRPr="00B02DE7">
          <w:rPr>
            <w:rFonts w:eastAsia="Times New Roman"/>
            <w:szCs w:val="24"/>
            <w:lang w:eastAsia="en-US"/>
          </w:rPr>
          <w:t>Στύλιου</w:t>
        </w:r>
        <w:proofErr w:type="spellEnd"/>
        <w:r w:rsidRPr="00B02DE7">
          <w:rPr>
            <w:rFonts w:eastAsia="Times New Roman"/>
            <w:szCs w:val="24"/>
            <w:lang w:eastAsia="en-US"/>
          </w:rPr>
          <w:t xml:space="preserve">, σελ. </w:t>
        </w:r>
        <w:r w:rsidRPr="00B02DE7">
          <w:rPr>
            <w:rFonts w:eastAsia="Times New Roman"/>
            <w:szCs w:val="24"/>
            <w:lang w:eastAsia="en-US"/>
          </w:rPr>
          <w:br/>
          <w:t xml:space="preserve">3. Ανακοινώνεται ότι τη συνεδρίαση παρακολουθούν μέλη της Υποεπιτροπής για τις συγκρούσεις μεταξύ των κρατών-μελών του Συμβουλίου της Ευρώπης, σελ. </w:t>
        </w:r>
        <w:r w:rsidRPr="00B02DE7">
          <w:rPr>
            <w:rFonts w:eastAsia="Times New Roman"/>
            <w:szCs w:val="24"/>
            <w:lang w:eastAsia="en-US"/>
          </w:rPr>
          <w:br/>
          <w:t>4. Ειδική Ημερήσια Διάταξη:</w:t>
        </w:r>
      </w:ins>
    </w:p>
    <w:p w14:paraId="7480EB99" w14:textId="77777777" w:rsidR="00B02DE7" w:rsidRPr="00B02DE7" w:rsidRDefault="00B02DE7" w:rsidP="00B02DE7">
      <w:pPr>
        <w:spacing w:after="0" w:line="360" w:lineRule="auto"/>
        <w:rPr>
          <w:ins w:id="24" w:author="Φλούδα Χριστίνα" w:date="2017-10-03T11:49:00Z"/>
          <w:rFonts w:eastAsia="Times New Roman"/>
          <w:szCs w:val="24"/>
          <w:lang w:eastAsia="en-US"/>
        </w:rPr>
      </w:pPr>
      <w:ins w:id="25" w:author="Φλούδα Χριστίνα" w:date="2017-10-03T11:49:00Z">
        <w:r w:rsidRPr="00B02DE7">
          <w:rPr>
            <w:rFonts w:eastAsia="Times New Roman"/>
            <w:szCs w:val="24"/>
            <w:lang w:eastAsia="en-US"/>
          </w:rPr>
          <w:t xml:space="preserve">Συζήτηση και λήψη απόφασης, σύμφωνα με τα άρθρα 68 παράγραφος 2 του Συντάγματος και 144 επόμενα του Κανονισμού της Βουλής, επί της προτάσεως που κατέθεσαν ο Αρχηγός της Αξιωματικής Αντιπολίτευσης και Πρόεδρος της Κοινοβουλευτικής Ομάδας της Νέας Δημοκρατίας κ. Κυριάκος Μητσοτάκης και οι Βουλευτές του κόμματός του, για σύσταση Εξεταστικής Επιτροπής, σχετικά με τη διερεύνηση της εμπλοκής του Υπουργού Εθνικής  Άμυνας κ. Πάνου Καμμένου και άλλων στελεχών και λειτουργών σε εκκρεμή δικαστική υπόθεση, σελ. </w:t>
        </w:r>
        <w:r w:rsidRPr="00B02DE7">
          <w:rPr>
            <w:rFonts w:eastAsia="Times New Roman"/>
            <w:szCs w:val="24"/>
            <w:lang w:eastAsia="en-US"/>
          </w:rPr>
          <w:br/>
          <w:t xml:space="preserve">5. Επί διαδικαστικού θέματος, σελ. </w:t>
        </w:r>
        <w:r w:rsidRPr="00B02DE7">
          <w:rPr>
            <w:rFonts w:eastAsia="Times New Roman"/>
            <w:szCs w:val="24"/>
            <w:lang w:eastAsia="en-US"/>
          </w:rPr>
          <w:br/>
          <w:t xml:space="preserve">6. Επί προσωπικού θέματος, σελ. </w:t>
        </w:r>
      </w:ins>
    </w:p>
    <w:p w14:paraId="10DB4B84" w14:textId="77777777" w:rsidR="00B02DE7" w:rsidRPr="00B02DE7" w:rsidRDefault="00B02DE7" w:rsidP="00B02DE7">
      <w:pPr>
        <w:spacing w:after="0" w:line="360" w:lineRule="auto"/>
        <w:rPr>
          <w:ins w:id="26" w:author="Φλούδα Χριστίνα" w:date="2017-10-03T11:49:00Z"/>
          <w:rFonts w:eastAsia="Times New Roman"/>
          <w:szCs w:val="24"/>
          <w:lang w:eastAsia="en-US"/>
        </w:rPr>
      </w:pPr>
    </w:p>
    <w:p w14:paraId="47ECAF0A" w14:textId="77777777" w:rsidR="00B02DE7" w:rsidRPr="00B02DE7" w:rsidRDefault="00B02DE7" w:rsidP="00B02DE7">
      <w:pPr>
        <w:spacing w:after="0" w:line="360" w:lineRule="auto"/>
        <w:rPr>
          <w:ins w:id="27" w:author="Φλούδα Χριστίνα" w:date="2017-10-03T11:49:00Z"/>
          <w:rFonts w:eastAsia="Times New Roman"/>
          <w:szCs w:val="24"/>
          <w:lang w:eastAsia="en-US"/>
        </w:rPr>
      </w:pPr>
      <w:ins w:id="28" w:author="Φλούδα Χριστίνα" w:date="2017-10-03T11:49:00Z">
        <w:r w:rsidRPr="00B02DE7">
          <w:rPr>
            <w:rFonts w:eastAsia="Times New Roman"/>
            <w:szCs w:val="24"/>
            <w:lang w:eastAsia="en-US"/>
          </w:rPr>
          <w:t>ΠΡΟΕΔΡΟΣ</w:t>
        </w:r>
      </w:ins>
    </w:p>
    <w:p w14:paraId="5E03F34A" w14:textId="77777777" w:rsidR="00B02DE7" w:rsidRPr="00B02DE7" w:rsidRDefault="00B02DE7" w:rsidP="00B02DE7">
      <w:pPr>
        <w:spacing w:after="0" w:line="360" w:lineRule="auto"/>
        <w:rPr>
          <w:ins w:id="29" w:author="Φλούδα Χριστίνα" w:date="2017-10-03T11:49:00Z"/>
          <w:rFonts w:eastAsia="Times New Roman"/>
          <w:szCs w:val="24"/>
          <w:lang w:eastAsia="en-US"/>
        </w:rPr>
      </w:pPr>
    </w:p>
    <w:p w14:paraId="589943DC" w14:textId="77777777" w:rsidR="00B02DE7" w:rsidRPr="00B02DE7" w:rsidRDefault="00B02DE7" w:rsidP="00B02DE7">
      <w:pPr>
        <w:spacing w:after="0" w:line="360" w:lineRule="auto"/>
        <w:rPr>
          <w:ins w:id="30" w:author="Φλούδα Χριστίνα" w:date="2017-10-03T11:49:00Z"/>
          <w:rFonts w:eastAsia="Times New Roman"/>
          <w:szCs w:val="24"/>
          <w:lang w:eastAsia="en-US"/>
        </w:rPr>
      </w:pPr>
      <w:ins w:id="31" w:author="Φλούδα Χριστίνα" w:date="2017-10-03T11:49:00Z">
        <w:r w:rsidRPr="00B02DE7">
          <w:rPr>
            <w:rFonts w:eastAsia="Times New Roman"/>
            <w:szCs w:val="24"/>
            <w:lang w:eastAsia="en-US"/>
          </w:rPr>
          <w:t>ΒΟΥΤΣΗΣ Ν., σελ.</w:t>
        </w:r>
      </w:ins>
    </w:p>
    <w:p w14:paraId="0ACD30EF" w14:textId="77777777" w:rsidR="00B02DE7" w:rsidRPr="00B02DE7" w:rsidRDefault="00B02DE7" w:rsidP="00B02DE7">
      <w:pPr>
        <w:spacing w:after="0" w:line="360" w:lineRule="auto"/>
        <w:rPr>
          <w:ins w:id="32" w:author="Φλούδα Χριστίνα" w:date="2017-10-03T11:49:00Z"/>
          <w:rFonts w:eastAsia="Times New Roman"/>
          <w:szCs w:val="24"/>
          <w:lang w:eastAsia="en-US"/>
        </w:rPr>
      </w:pPr>
    </w:p>
    <w:p w14:paraId="7CDAE469" w14:textId="77777777" w:rsidR="00B02DE7" w:rsidRPr="00B02DE7" w:rsidRDefault="00B02DE7" w:rsidP="00B02DE7">
      <w:pPr>
        <w:spacing w:after="0" w:line="360" w:lineRule="auto"/>
        <w:rPr>
          <w:ins w:id="33" w:author="Φλούδα Χριστίνα" w:date="2017-10-03T11:49:00Z"/>
          <w:rFonts w:eastAsia="Times New Roman"/>
          <w:szCs w:val="24"/>
          <w:lang w:eastAsia="en-US"/>
        </w:rPr>
      </w:pPr>
      <w:ins w:id="34" w:author="Φλούδα Χριστίνα" w:date="2017-10-03T11:49:00Z">
        <w:r w:rsidRPr="00B02DE7">
          <w:rPr>
            <w:rFonts w:eastAsia="Times New Roman"/>
            <w:szCs w:val="24"/>
            <w:lang w:eastAsia="en-US"/>
          </w:rPr>
          <w:t xml:space="preserve">ΠΡΟΕΔΡΕΥΟΝΤΕΣ </w:t>
        </w:r>
      </w:ins>
    </w:p>
    <w:p w14:paraId="74799B0F" w14:textId="77777777" w:rsidR="00B02DE7" w:rsidRPr="00B02DE7" w:rsidRDefault="00B02DE7" w:rsidP="00B02DE7">
      <w:pPr>
        <w:spacing w:after="0" w:line="360" w:lineRule="auto"/>
        <w:rPr>
          <w:ins w:id="35" w:author="Φλούδα Χριστίνα" w:date="2017-10-03T11:49:00Z"/>
          <w:rFonts w:eastAsia="Times New Roman"/>
          <w:szCs w:val="24"/>
          <w:lang w:eastAsia="en-US"/>
        </w:rPr>
      </w:pPr>
    </w:p>
    <w:p w14:paraId="783E85A8" w14:textId="77777777" w:rsidR="00B02DE7" w:rsidRPr="00B02DE7" w:rsidRDefault="00B02DE7" w:rsidP="00B02DE7">
      <w:pPr>
        <w:spacing w:after="0" w:line="360" w:lineRule="auto"/>
        <w:rPr>
          <w:ins w:id="36" w:author="Φλούδα Χριστίνα" w:date="2017-10-03T11:49:00Z"/>
          <w:rFonts w:eastAsia="Times New Roman"/>
          <w:szCs w:val="24"/>
          <w:lang w:eastAsia="en-US"/>
        </w:rPr>
      </w:pPr>
      <w:ins w:id="37" w:author="Φλούδα Χριστίνα" w:date="2017-10-03T11:49:00Z">
        <w:r w:rsidRPr="00B02DE7">
          <w:rPr>
            <w:rFonts w:eastAsia="Times New Roman"/>
            <w:szCs w:val="24"/>
            <w:lang w:eastAsia="en-US"/>
          </w:rPr>
          <w:t>ΓΕΩΡΓΙΑΔΗΣ Μ., σελ.</w:t>
        </w:r>
      </w:ins>
    </w:p>
    <w:p w14:paraId="119A7DF0" w14:textId="77777777" w:rsidR="00B02DE7" w:rsidRPr="00B02DE7" w:rsidRDefault="00B02DE7" w:rsidP="00B02DE7">
      <w:pPr>
        <w:spacing w:after="0" w:line="360" w:lineRule="auto"/>
        <w:rPr>
          <w:ins w:id="38" w:author="Φλούδα Χριστίνα" w:date="2017-10-03T11:49:00Z"/>
          <w:rFonts w:eastAsia="Times New Roman"/>
          <w:szCs w:val="24"/>
          <w:lang w:eastAsia="en-US"/>
        </w:rPr>
      </w:pPr>
      <w:ins w:id="39" w:author="Φλούδα Χριστίνα" w:date="2017-10-03T11:49:00Z">
        <w:r w:rsidRPr="00B02DE7">
          <w:rPr>
            <w:rFonts w:eastAsia="Times New Roman"/>
            <w:szCs w:val="24"/>
            <w:lang w:eastAsia="en-US"/>
          </w:rPr>
          <w:t>ΛΑΜΠΡΟΥΛΗΣ Γ., σελ.</w:t>
        </w:r>
      </w:ins>
    </w:p>
    <w:p w14:paraId="6EDE160F" w14:textId="77777777" w:rsidR="00B02DE7" w:rsidRPr="00B02DE7" w:rsidRDefault="00B02DE7" w:rsidP="00B02DE7">
      <w:pPr>
        <w:spacing w:after="0" w:line="360" w:lineRule="auto"/>
        <w:rPr>
          <w:ins w:id="40" w:author="Φλούδα Χριστίνα" w:date="2017-10-03T11:49:00Z"/>
          <w:rFonts w:eastAsia="Times New Roman"/>
          <w:szCs w:val="24"/>
          <w:lang w:eastAsia="en-US"/>
        </w:rPr>
      </w:pPr>
      <w:ins w:id="41" w:author="Φλούδα Χριστίνα" w:date="2017-10-03T11:49:00Z">
        <w:r w:rsidRPr="00B02DE7">
          <w:rPr>
            <w:rFonts w:eastAsia="Times New Roman"/>
            <w:szCs w:val="24"/>
            <w:lang w:eastAsia="en-US"/>
          </w:rPr>
          <w:t>ΚΟΥΡΑΚΗΣ Α., σελ.</w:t>
        </w:r>
      </w:ins>
    </w:p>
    <w:p w14:paraId="59012E4A" w14:textId="77777777" w:rsidR="00B02DE7" w:rsidRPr="00B02DE7" w:rsidRDefault="00B02DE7" w:rsidP="00B02DE7">
      <w:pPr>
        <w:spacing w:after="0" w:line="360" w:lineRule="auto"/>
        <w:rPr>
          <w:ins w:id="42" w:author="Φλούδα Χριστίνα" w:date="2017-10-03T11:49:00Z"/>
          <w:rFonts w:eastAsia="Times New Roman"/>
          <w:szCs w:val="24"/>
          <w:lang w:eastAsia="en-US"/>
        </w:rPr>
      </w:pPr>
      <w:ins w:id="43" w:author="Φλούδα Χριστίνα" w:date="2017-10-03T11:49:00Z">
        <w:r w:rsidRPr="00B02DE7">
          <w:rPr>
            <w:rFonts w:eastAsia="Times New Roman"/>
            <w:szCs w:val="24"/>
            <w:lang w:eastAsia="en-US"/>
          </w:rPr>
          <w:t xml:space="preserve">ΧΡΙΣΤΟΔΟΥΛΟΠΟΥΛΟΥ Α., σελ. </w:t>
        </w:r>
      </w:ins>
    </w:p>
    <w:p w14:paraId="1D59BC01" w14:textId="77777777" w:rsidR="00B02DE7" w:rsidRPr="00B02DE7" w:rsidRDefault="00B02DE7" w:rsidP="00B02DE7">
      <w:pPr>
        <w:spacing w:after="0" w:line="360" w:lineRule="auto"/>
        <w:rPr>
          <w:ins w:id="44" w:author="Φλούδα Χριστίνα" w:date="2017-10-03T11:49:00Z"/>
          <w:rFonts w:eastAsia="Times New Roman"/>
          <w:szCs w:val="24"/>
          <w:lang w:eastAsia="en-US"/>
        </w:rPr>
      </w:pPr>
    </w:p>
    <w:p w14:paraId="168E3427" w14:textId="77777777" w:rsidR="00B02DE7" w:rsidRPr="00B02DE7" w:rsidRDefault="00B02DE7" w:rsidP="00B02DE7">
      <w:pPr>
        <w:spacing w:after="0" w:line="360" w:lineRule="auto"/>
        <w:rPr>
          <w:ins w:id="45" w:author="Φλούδα Χριστίνα" w:date="2017-10-03T11:49:00Z"/>
          <w:rFonts w:eastAsia="Times New Roman"/>
          <w:szCs w:val="24"/>
          <w:lang w:eastAsia="en-US"/>
        </w:rPr>
      </w:pPr>
      <w:ins w:id="46" w:author="Φλούδα Χριστίνα" w:date="2017-10-03T11:49:00Z">
        <w:r w:rsidRPr="00B02DE7">
          <w:rPr>
            <w:rFonts w:eastAsia="Times New Roman"/>
            <w:szCs w:val="24"/>
            <w:lang w:eastAsia="en-US"/>
          </w:rPr>
          <w:br/>
          <w:t xml:space="preserve"> ΟΜΙΛΗΤΕΣ</w:t>
        </w:r>
      </w:ins>
    </w:p>
    <w:p w14:paraId="68738213" w14:textId="77777777" w:rsidR="00B02DE7" w:rsidRPr="00B02DE7" w:rsidRDefault="00B02DE7" w:rsidP="00B02DE7">
      <w:pPr>
        <w:spacing w:after="0" w:line="360" w:lineRule="auto"/>
        <w:rPr>
          <w:ins w:id="47" w:author="Φλούδα Χριστίνα" w:date="2017-10-03T11:49:00Z"/>
          <w:rFonts w:eastAsia="Times New Roman"/>
          <w:szCs w:val="24"/>
          <w:lang w:eastAsia="en-US"/>
        </w:rPr>
      </w:pPr>
      <w:ins w:id="48" w:author="Φλούδα Χριστίνα" w:date="2017-10-03T11:49:00Z">
        <w:r w:rsidRPr="00B02DE7">
          <w:rPr>
            <w:rFonts w:eastAsia="Times New Roman"/>
            <w:szCs w:val="24"/>
            <w:lang w:eastAsia="en-US"/>
          </w:rPr>
          <w:br/>
          <w:t>Α. Επί της Ειδικής Ημερήσιας Διάταξης:</w:t>
        </w:r>
        <w:r w:rsidRPr="00B02DE7">
          <w:rPr>
            <w:rFonts w:eastAsia="Times New Roman"/>
            <w:szCs w:val="24"/>
            <w:lang w:eastAsia="en-US"/>
          </w:rPr>
          <w:br/>
          <w:t>ΑΜΥΡΑΣ Γ. , σελ.</w:t>
        </w:r>
        <w:r w:rsidRPr="00B02DE7">
          <w:rPr>
            <w:rFonts w:eastAsia="Times New Roman"/>
            <w:szCs w:val="24"/>
            <w:lang w:eastAsia="en-US"/>
          </w:rPr>
          <w:br/>
          <w:t>ΒΙΤΣΑΣ Δ. , σελ.</w:t>
        </w:r>
        <w:r w:rsidRPr="00B02DE7">
          <w:rPr>
            <w:rFonts w:eastAsia="Times New Roman"/>
            <w:szCs w:val="24"/>
            <w:lang w:eastAsia="en-US"/>
          </w:rPr>
          <w:br/>
          <w:t>ΓΕΝΝΗΜΑΤΑ Φ. , σελ.</w:t>
        </w:r>
        <w:r w:rsidRPr="00B02DE7">
          <w:rPr>
            <w:rFonts w:eastAsia="Times New Roman"/>
            <w:szCs w:val="24"/>
            <w:lang w:eastAsia="en-US"/>
          </w:rPr>
          <w:br/>
          <w:t>ΓΕΩΡΓΙΑΔΗΣ Μ. , σελ.</w:t>
        </w:r>
        <w:r w:rsidRPr="00B02DE7">
          <w:rPr>
            <w:rFonts w:eastAsia="Times New Roman"/>
            <w:szCs w:val="24"/>
            <w:lang w:eastAsia="en-US"/>
          </w:rPr>
          <w:br/>
          <w:t>ΓΕΩΡΓΙΑΔΗΣ Σ. , σελ.</w:t>
        </w:r>
        <w:r w:rsidRPr="00B02DE7">
          <w:rPr>
            <w:rFonts w:eastAsia="Times New Roman"/>
            <w:szCs w:val="24"/>
            <w:lang w:eastAsia="en-US"/>
          </w:rPr>
          <w:br/>
          <w:t>ΔΕΛΗΣ Ι. , σελ.</w:t>
        </w:r>
        <w:r w:rsidRPr="00B02DE7">
          <w:rPr>
            <w:rFonts w:eastAsia="Times New Roman"/>
            <w:szCs w:val="24"/>
            <w:lang w:eastAsia="en-US"/>
          </w:rPr>
          <w:br/>
          <w:t>ΔΕΝΔΙΑΣ Ν. , σελ.</w:t>
        </w:r>
        <w:r w:rsidRPr="00B02DE7">
          <w:rPr>
            <w:rFonts w:eastAsia="Times New Roman"/>
            <w:szCs w:val="24"/>
            <w:lang w:eastAsia="en-US"/>
          </w:rPr>
          <w:br/>
          <w:t>ΘΕΟΔΩΡΑΚΗΣ Σ. , σελ.</w:t>
        </w:r>
        <w:r w:rsidRPr="00B02DE7">
          <w:rPr>
            <w:rFonts w:eastAsia="Times New Roman"/>
            <w:szCs w:val="24"/>
            <w:lang w:eastAsia="en-US"/>
          </w:rPr>
          <w:br/>
          <w:t>ΘΕΟΦΥΛΑΚΤΟΣ Ι. , σελ.</w:t>
        </w:r>
        <w:r w:rsidRPr="00B02DE7">
          <w:rPr>
            <w:rFonts w:eastAsia="Times New Roman"/>
            <w:szCs w:val="24"/>
            <w:lang w:eastAsia="en-US"/>
          </w:rPr>
          <w:br/>
          <w:t>ΘΕΟΧΑΡΟΠΟΥΛΟΣ Α. , σελ.</w:t>
        </w:r>
        <w:r w:rsidRPr="00B02DE7">
          <w:rPr>
            <w:rFonts w:eastAsia="Times New Roman"/>
            <w:szCs w:val="24"/>
            <w:lang w:eastAsia="en-US"/>
          </w:rPr>
          <w:br/>
          <w:t>ΚΑΒΑΔΕΛΛΑΣ Δ. , σελ.</w:t>
        </w:r>
        <w:r w:rsidRPr="00B02DE7">
          <w:rPr>
            <w:rFonts w:eastAsia="Times New Roman"/>
            <w:szCs w:val="24"/>
            <w:lang w:eastAsia="en-US"/>
          </w:rPr>
          <w:br/>
          <w:t>ΚΑΜΜΕΝΟΣ Π. , σελ.</w:t>
        </w:r>
        <w:r w:rsidRPr="00B02DE7">
          <w:rPr>
            <w:rFonts w:eastAsia="Times New Roman"/>
            <w:szCs w:val="24"/>
            <w:lang w:eastAsia="en-US"/>
          </w:rPr>
          <w:br/>
          <w:t>ΚΑΣΙΔΙΑΡΗΣ Η. , σελ.</w:t>
        </w:r>
        <w:r w:rsidRPr="00B02DE7">
          <w:rPr>
            <w:rFonts w:eastAsia="Times New Roman"/>
            <w:szCs w:val="24"/>
            <w:lang w:eastAsia="en-US"/>
          </w:rPr>
          <w:br/>
          <w:t>ΚΑΤΣΙΚΗΣ Κ. , σελ.</w:t>
        </w:r>
        <w:r w:rsidRPr="00B02DE7">
          <w:rPr>
            <w:rFonts w:eastAsia="Times New Roman"/>
            <w:szCs w:val="24"/>
            <w:lang w:eastAsia="en-US"/>
          </w:rPr>
          <w:br/>
          <w:t>ΚΕΦΑΛΟΓΙΑΝΝΗΣ Ι. , σελ.</w:t>
        </w:r>
        <w:r w:rsidRPr="00B02DE7">
          <w:rPr>
            <w:rFonts w:eastAsia="Times New Roman"/>
            <w:szCs w:val="24"/>
            <w:lang w:eastAsia="en-US"/>
          </w:rPr>
          <w:br/>
          <w:t>ΚΟΖΟΜΠΟΛΗ - ΑΜΑΝΑΤΙΔΗ Π. , σελ.</w:t>
        </w:r>
        <w:r w:rsidRPr="00B02DE7">
          <w:rPr>
            <w:rFonts w:eastAsia="Times New Roman"/>
            <w:szCs w:val="24"/>
            <w:lang w:eastAsia="en-US"/>
          </w:rPr>
          <w:br/>
          <w:t>ΚΟΝΤΟΝΗΣ Χ. , σελ.</w:t>
        </w:r>
        <w:r w:rsidRPr="00B02DE7">
          <w:rPr>
            <w:rFonts w:eastAsia="Times New Roman"/>
            <w:szCs w:val="24"/>
            <w:lang w:eastAsia="en-US"/>
          </w:rPr>
          <w:br/>
          <w:t>ΚΟΥΤΣΟΥΜΠΑΣ Δ. , σελ.</w:t>
        </w:r>
        <w:r w:rsidRPr="00B02DE7">
          <w:rPr>
            <w:rFonts w:eastAsia="Times New Roman"/>
            <w:szCs w:val="24"/>
            <w:lang w:eastAsia="en-US"/>
          </w:rPr>
          <w:br/>
          <w:t>ΛΑΓΟΣ Ι. , σελ.</w:t>
        </w:r>
        <w:r w:rsidRPr="00B02DE7">
          <w:rPr>
            <w:rFonts w:eastAsia="Times New Roman"/>
            <w:szCs w:val="24"/>
            <w:lang w:eastAsia="en-US"/>
          </w:rPr>
          <w:br/>
          <w:t>ΛΑΖΑΡΙΔΗΣ Γ. , σελ.</w:t>
        </w:r>
      </w:ins>
    </w:p>
    <w:p w14:paraId="3251FECD" w14:textId="77777777" w:rsidR="00B02DE7" w:rsidRPr="00B02DE7" w:rsidRDefault="00B02DE7" w:rsidP="00B02DE7">
      <w:pPr>
        <w:spacing w:after="0" w:line="360" w:lineRule="auto"/>
        <w:rPr>
          <w:ins w:id="49" w:author="Φλούδα Χριστίνα" w:date="2017-10-03T11:49:00Z"/>
          <w:rFonts w:eastAsia="Times New Roman"/>
          <w:szCs w:val="24"/>
          <w:lang w:eastAsia="en-US"/>
        </w:rPr>
      </w:pPr>
      <w:ins w:id="50" w:author="Φλούδα Χριστίνα" w:date="2017-10-03T11:49:00Z">
        <w:r w:rsidRPr="00B02DE7">
          <w:rPr>
            <w:rFonts w:eastAsia="Times New Roman"/>
            <w:szCs w:val="24"/>
            <w:lang w:eastAsia="en-US"/>
          </w:rPr>
          <w:t>ΛΑΠΠΑΣ Σ., σελ.</w:t>
        </w:r>
      </w:ins>
    </w:p>
    <w:p w14:paraId="0EA8C788" w14:textId="77777777" w:rsidR="00B02DE7" w:rsidRPr="00B02DE7" w:rsidRDefault="00B02DE7" w:rsidP="00B02DE7">
      <w:pPr>
        <w:spacing w:after="0" w:line="360" w:lineRule="auto"/>
        <w:rPr>
          <w:ins w:id="51" w:author="Φλούδα Χριστίνα" w:date="2017-10-03T11:49:00Z"/>
          <w:rFonts w:eastAsia="Times New Roman"/>
          <w:szCs w:val="24"/>
          <w:lang w:eastAsia="en-US"/>
        </w:rPr>
      </w:pPr>
      <w:ins w:id="52" w:author="Φλούδα Χριστίνα" w:date="2017-10-03T11:49:00Z">
        <w:r w:rsidRPr="00B02DE7">
          <w:rPr>
            <w:rFonts w:eastAsia="Times New Roman"/>
            <w:szCs w:val="24"/>
            <w:lang w:eastAsia="en-US"/>
          </w:rPr>
          <w:t>ΛΕΒΕΝΤΗΣ Β., σελ.</w:t>
        </w:r>
        <w:r w:rsidRPr="00B02DE7">
          <w:rPr>
            <w:rFonts w:eastAsia="Times New Roman"/>
            <w:szCs w:val="24"/>
            <w:lang w:eastAsia="en-US"/>
          </w:rPr>
          <w:br/>
          <w:t>ΛΟΒΕΡΔΟΣ Α. , σελ.</w:t>
        </w:r>
        <w:r w:rsidRPr="00B02DE7">
          <w:rPr>
            <w:rFonts w:eastAsia="Times New Roman"/>
            <w:szCs w:val="24"/>
            <w:lang w:eastAsia="en-US"/>
          </w:rPr>
          <w:br/>
          <w:t>ΜΑΥΡΩΤΑΣ Γ. , σελ.</w:t>
        </w:r>
        <w:r w:rsidRPr="00B02DE7">
          <w:rPr>
            <w:rFonts w:eastAsia="Times New Roman"/>
            <w:szCs w:val="24"/>
            <w:lang w:eastAsia="en-US"/>
          </w:rPr>
          <w:br/>
          <w:t>ΜΗΤΣΟΤΑΚΗΣ Κ. , σελ.</w:t>
        </w:r>
      </w:ins>
    </w:p>
    <w:p w14:paraId="11C07E2F" w14:textId="7BFB63B3" w:rsidR="00B02DE7" w:rsidRDefault="00B02DE7" w:rsidP="00B02DE7">
      <w:pPr>
        <w:spacing w:line="600" w:lineRule="auto"/>
        <w:ind w:firstLine="720"/>
        <w:jc w:val="center"/>
        <w:rPr>
          <w:ins w:id="53" w:author="Φλούδα Χριστίνα" w:date="2017-10-03T11:49:00Z"/>
          <w:rFonts w:eastAsia="Times New Roman"/>
          <w:sz w:val="22"/>
          <w:szCs w:val="22"/>
        </w:rPr>
      </w:pPr>
      <w:ins w:id="54" w:author="Φλούδα Χριστίνα" w:date="2017-10-03T11:49:00Z">
        <w:r w:rsidRPr="00B02DE7">
          <w:rPr>
            <w:rFonts w:eastAsia="Times New Roman"/>
            <w:szCs w:val="24"/>
            <w:lang w:eastAsia="en-US"/>
          </w:rPr>
          <w:t xml:space="preserve">ΜΠΑΚΟΓΙΑΝΝΗ Θ., σελ. </w:t>
        </w:r>
        <w:r w:rsidRPr="00B02DE7">
          <w:rPr>
            <w:rFonts w:eastAsia="Times New Roman"/>
            <w:szCs w:val="24"/>
            <w:lang w:eastAsia="en-US"/>
          </w:rPr>
          <w:br/>
          <w:t>ΜΠΑΛΤΑΣ Α. , σελ.</w:t>
        </w:r>
        <w:r w:rsidRPr="00B02DE7">
          <w:rPr>
            <w:rFonts w:eastAsia="Times New Roman"/>
            <w:szCs w:val="24"/>
            <w:lang w:eastAsia="en-US"/>
          </w:rPr>
          <w:br/>
          <w:t>ΠΑΝΑΓΙΩΤΟΠΟΥΛΟΣ Ν. , σελ.</w:t>
        </w:r>
        <w:r w:rsidRPr="00B02DE7">
          <w:rPr>
            <w:rFonts w:eastAsia="Times New Roman"/>
            <w:szCs w:val="24"/>
            <w:lang w:eastAsia="en-US"/>
          </w:rPr>
          <w:br/>
          <w:t>ΠΑΝΑΓΟΥΛΗΣ Ε. , σελ.</w:t>
        </w:r>
        <w:r w:rsidRPr="00B02DE7">
          <w:rPr>
            <w:rFonts w:eastAsia="Times New Roman"/>
            <w:szCs w:val="24"/>
            <w:lang w:eastAsia="en-US"/>
          </w:rPr>
          <w:br/>
          <w:t>ΠΑΠΑΓΓΕΛΟΠΟΥΛΟΣ Δ. , σελ.</w:t>
        </w:r>
        <w:r w:rsidRPr="00B02DE7">
          <w:rPr>
            <w:rFonts w:eastAsia="Times New Roman"/>
            <w:szCs w:val="24"/>
            <w:lang w:eastAsia="en-US"/>
          </w:rPr>
          <w:br/>
          <w:t>ΠΑΠΑΘΕΟΔΩΡΟΥ Θ. , σελ.</w:t>
        </w:r>
        <w:r w:rsidRPr="00B02DE7">
          <w:rPr>
            <w:rFonts w:eastAsia="Times New Roman"/>
            <w:szCs w:val="24"/>
            <w:lang w:eastAsia="en-US"/>
          </w:rPr>
          <w:br/>
          <w:t>ΠΑΠΑΧΡΙΣΤΟΠΟΥΛΟΣ Α. , σελ.</w:t>
        </w:r>
        <w:r w:rsidRPr="00B02DE7">
          <w:rPr>
            <w:rFonts w:eastAsia="Times New Roman"/>
            <w:szCs w:val="24"/>
            <w:lang w:eastAsia="en-US"/>
          </w:rPr>
          <w:br/>
          <w:t>ΠΑΡΑΣΚΕΥΟΠΟΥΛΟΣ Ν. , σελ.</w:t>
        </w:r>
        <w:r w:rsidRPr="00B02DE7">
          <w:rPr>
            <w:rFonts w:eastAsia="Times New Roman"/>
            <w:szCs w:val="24"/>
            <w:lang w:eastAsia="en-US"/>
          </w:rPr>
          <w:br/>
          <w:t>ΠΑΦΙΛΗΣ Α. , σελ.</w:t>
        </w:r>
        <w:r w:rsidRPr="00B02DE7">
          <w:rPr>
            <w:rFonts w:eastAsia="Times New Roman"/>
            <w:szCs w:val="24"/>
            <w:lang w:eastAsia="en-US"/>
          </w:rPr>
          <w:br/>
          <w:t>ΣΑΡΙΔΗΣ Ι. , σελ.</w:t>
        </w:r>
        <w:r w:rsidRPr="00B02DE7">
          <w:rPr>
            <w:rFonts w:eastAsia="Times New Roman"/>
            <w:szCs w:val="24"/>
            <w:lang w:eastAsia="en-US"/>
          </w:rPr>
          <w:br/>
          <w:t>ΣΑΧΙΝΙΔΗΣ Ι. , σελ.</w:t>
        </w:r>
        <w:r w:rsidRPr="00B02DE7">
          <w:rPr>
            <w:rFonts w:eastAsia="Times New Roman"/>
            <w:szCs w:val="24"/>
            <w:lang w:eastAsia="en-US"/>
          </w:rPr>
          <w:br/>
          <w:t>ΤΖΑΒΑΡΑΣ Κ. , σελ.</w:t>
        </w:r>
        <w:r w:rsidRPr="00B02DE7">
          <w:rPr>
            <w:rFonts w:eastAsia="Times New Roman"/>
            <w:szCs w:val="24"/>
            <w:lang w:eastAsia="en-US"/>
          </w:rPr>
          <w:br/>
          <w:t>ΤΡΙΑΝΤΑΦΥΛΛΟΥ Μ. , σελ.</w:t>
        </w:r>
        <w:r w:rsidRPr="00B02DE7">
          <w:rPr>
            <w:rFonts w:eastAsia="Times New Roman"/>
            <w:szCs w:val="24"/>
            <w:lang w:eastAsia="en-US"/>
          </w:rPr>
          <w:br/>
          <w:t>ΤΣΙΠΡΑΣ Α. , σελ.</w:t>
        </w:r>
        <w:r w:rsidRPr="00B02DE7">
          <w:rPr>
            <w:rFonts w:eastAsia="Times New Roman"/>
            <w:szCs w:val="24"/>
            <w:lang w:eastAsia="en-US"/>
          </w:rPr>
          <w:br/>
          <w:t>ΤΣΙΡΚΑΣ Β. , σελ.</w:t>
        </w:r>
        <w:r w:rsidRPr="00B02DE7">
          <w:rPr>
            <w:rFonts w:eastAsia="Times New Roman"/>
            <w:szCs w:val="24"/>
            <w:lang w:eastAsia="en-US"/>
          </w:rPr>
          <w:br/>
          <w:t>ΨΑΡΙΑΝΟΣ Γ. , σελ.</w:t>
        </w:r>
        <w:r w:rsidRPr="00B02DE7">
          <w:rPr>
            <w:rFonts w:eastAsia="Times New Roman"/>
            <w:szCs w:val="24"/>
            <w:lang w:eastAsia="en-US"/>
          </w:rPr>
          <w:br/>
        </w:r>
        <w:r w:rsidRPr="00B02DE7">
          <w:rPr>
            <w:rFonts w:eastAsia="Times New Roman"/>
            <w:szCs w:val="24"/>
            <w:lang w:eastAsia="en-US"/>
          </w:rPr>
          <w:br/>
          <w:t>Β. Επί διαδικαστικού θέματος:</w:t>
        </w:r>
        <w:r w:rsidRPr="00B02DE7">
          <w:rPr>
            <w:rFonts w:eastAsia="Times New Roman"/>
            <w:szCs w:val="24"/>
            <w:lang w:eastAsia="en-US"/>
          </w:rPr>
          <w:br/>
          <w:t>ΑΘΑΝΑΣΙΟΥ Χ. , σελ.</w:t>
        </w:r>
        <w:r w:rsidRPr="00B02DE7">
          <w:rPr>
            <w:rFonts w:eastAsia="Times New Roman"/>
            <w:szCs w:val="24"/>
            <w:lang w:eastAsia="en-US"/>
          </w:rPr>
          <w:br/>
          <w:t>ΒΟΥΤΣΗΣ Ν. , σελ.</w:t>
        </w:r>
        <w:r w:rsidRPr="00B02DE7">
          <w:rPr>
            <w:rFonts w:eastAsia="Times New Roman"/>
            <w:szCs w:val="24"/>
            <w:lang w:eastAsia="en-US"/>
          </w:rPr>
          <w:br/>
          <w:t>ΓΕΩΡΓΙΑΔΗΣ Μ. , σελ.</w:t>
        </w:r>
        <w:r w:rsidRPr="00B02DE7">
          <w:rPr>
            <w:rFonts w:eastAsia="Times New Roman"/>
            <w:szCs w:val="24"/>
            <w:lang w:eastAsia="en-US"/>
          </w:rPr>
          <w:br/>
          <w:t>ΓΕΩΡΓΙΑΔΗΣ Σ. , σελ.</w:t>
        </w:r>
        <w:r w:rsidRPr="00B02DE7">
          <w:rPr>
            <w:rFonts w:eastAsia="Times New Roman"/>
            <w:szCs w:val="24"/>
            <w:lang w:eastAsia="en-US"/>
          </w:rPr>
          <w:br/>
          <w:t>ΚΟΝΤΟΝΗΣ Χ. , σελ.</w:t>
        </w:r>
        <w:r w:rsidRPr="00B02DE7">
          <w:rPr>
            <w:rFonts w:eastAsia="Times New Roman"/>
            <w:szCs w:val="24"/>
            <w:lang w:eastAsia="en-US"/>
          </w:rPr>
          <w:br/>
          <w:t>ΛΑΜΠΡΟΥΛΗΣ Γ. , σελ.</w:t>
        </w:r>
        <w:r w:rsidRPr="00B02DE7">
          <w:rPr>
            <w:rFonts w:eastAsia="Times New Roman"/>
            <w:szCs w:val="24"/>
            <w:lang w:eastAsia="en-US"/>
          </w:rPr>
          <w:br/>
          <w:t>ΠΑΠΑΘΕΟΔΩΡΟΥ Θ. , σελ.</w:t>
        </w:r>
        <w:r w:rsidRPr="00B02DE7">
          <w:rPr>
            <w:rFonts w:eastAsia="Times New Roman"/>
            <w:szCs w:val="24"/>
            <w:lang w:eastAsia="en-US"/>
          </w:rPr>
          <w:br/>
          <w:t>ΠΑΡΑΣΚΕΥΟΠΟΥΛΟΣ Ν. , σελ.</w:t>
        </w:r>
        <w:r w:rsidRPr="00B02DE7">
          <w:rPr>
            <w:rFonts w:eastAsia="Times New Roman"/>
            <w:szCs w:val="24"/>
            <w:lang w:eastAsia="en-US"/>
          </w:rPr>
          <w:br/>
          <w:t>ΧΡΙΣΤΟΔΟΥΛΟΠΟΥΛΟΥ Α. , σελ.</w:t>
        </w:r>
        <w:r w:rsidRPr="00B02DE7">
          <w:rPr>
            <w:rFonts w:eastAsia="Times New Roman"/>
            <w:szCs w:val="24"/>
            <w:lang w:eastAsia="en-US"/>
          </w:rPr>
          <w:br/>
        </w:r>
        <w:r w:rsidRPr="00B02DE7">
          <w:rPr>
            <w:rFonts w:eastAsia="Times New Roman"/>
            <w:szCs w:val="24"/>
            <w:lang w:eastAsia="en-US"/>
          </w:rPr>
          <w:br/>
          <w:t>Γ. Επί προσωπικού θέματος:</w:t>
        </w:r>
        <w:r w:rsidRPr="00B02DE7">
          <w:rPr>
            <w:rFonts w:eastAsia="Times New Roman"/>
            <w:szCs w:val="24"/>
            <w:lang w:eastAsia="en-US"/>
          </w:rPr>
          <w:br/>
          <w:t>ΑΘΑΝΑΣΙΟΥ Α. , σελ.</w:t>
        </w:r>
        <w:r w:rsidRPr="00B02DE7">
          <w:rPr>
            <w:rFonts w:eastAsia="Times New Roman"/>
            <w:szCs w:val="24"/>
            <w:lang w:eastAsia="en-US"/>
          </w:rPr>
          <w:br/>
          <w:t>ΓΕΩΡΓΙΑΔΗΣ Σ. , σελ.</w:t>
        </w:r>
        <w:r w:rsidRPr="00B02DE7">
          <w:rPr>
            <w:rFonts w:eastAsia="Times New Roman"/>
            <w:szCs w:val="24"/>
            <w:lang w:eastAsia="en-US"/>
          </w:rPr>
          <w:br/>
          <w:t>ΔΕΝΔΙΑΣ Ν. , σελ.</w:t>
        </w:r>
        <w:r w:rsidRPr="00B02DE7">
          <w:rPr>
            <w:rFonts w:eastAsia="Times New Roman"/>
            <w:szCs w:val="24"/>
            <w:lang w:eastAsia="en-US"/>
          </w:rPr>
          <w:br/>
          <w:t>ΘΕΟΔΩΡΑΚΗΣ Σ. , σελ.</w:t>
        </w:r>
        <w:r w:rsidRPr="00B02DE7">
          <w:rPr>
            <w:rFonts w:eastAsia="Times New Roman"/>
            <w:szCs w:val="24"/>
            <w:lang w:eastAsia="en-US"/>
          </w:rPr>
          <w:br/>
          <w:t>ΚΑΜΜΕΝΟΣ Π. , σελ.</w:t>
        </w:r>
        <w:r w:rsidRPr="00B02DE7">
          <w:rPr>
            <w:rFonts w:eastAsia="Times New Roman"/>
            <w:szCs w:val="24"/>
            <w:lang w:eastAsia="en-US"/>
          </w:rPr>
          <w:br/>
          <w:t>ΚΟΝΤΟΝΗΣ Χ. , σελ.</w:t>
        </w:r>
        <w:r w:rsidRPr="00B02DE7">
          <w:rPr>
            <w:rFonts w:eastAsia="Times New Roman"/>
            <w:szCs w:val="24"/>
            <w:lang w:eastAsia="en-US"/>
          </w:rPr>
          <w:br/>
          <w:t>ΜΠΑΚΟΓΙΑΝΝΗ Θ. , σελ.</w:t>
        </w:r>
        <w:r w:rsidRPr="00B02DE7">
          <w:rPr>
            <w:rFonts w:eastAsia="Times New Roman"/>
            <w:szCs w:val="24"/>
            <w:lang w:eastAsia="en-US"/>
          </w:rPr>
          <w:br/>
          <w:t>ΠΑΠΑΘΕΟΔΩΡΟΥ Θ. , σελ.</w:t>
        </w:r>
        <w:r w:rsidRPr="00B02DE7">
          <w:rPr>
            <w:rFonts w:eastAsia="Times New Roman"/>
            <w:szCs w:val="24"/>
            <w:lang w:eastAsia="en-US"/>
          </w:rPr>
          <w:br/>
          <w:t>ΠΑΡΑΣΚΕΥΟΠΟΥΛΟΣ Ν. , σελ.</w:t>
        </w:r>
        <w:r w:rsidRPr="00B02DE7">
          <w:rPr>
            <w:rFonts w:eastAsia="Times New Roman"/>
            <w:szCs w:val="24"/>
            <w:lang w:eastAsia="en-US"/>
          </w:rPr>
          <w:br/>
        </w:r>
        <w:r w:rsidRPr="00B02DE7">
          <w:rPr>
            <w:rFonts w:eastAsia="Times New Roman"/>
            <w:szCs w:val="24"/>
            <w:lang w:eastAsia="en-US"/>
          </w:rPr>
          <w:br/>
          <w:t>Δ. ΠΑΡΕΜΒΑΣΕΙΣ:</w:t>
        </w:r>
        <w:r w:rsidRPr="00B02DE7">
          <w:rPr>
            <w:rFonts w:eastAsia="Times New Roman"/>
            <w:szCs w:val="24"/>
            <w:lang w:eastAsia="en-US"/>
          </w:rPr>
          <w:br/>
          <w:t>ΑΘΑΝΑΣΙΟΥ Χ. , σελ.</w:t>
        </w:r>
        <w:r w:rsidRPr="00B02DE7">
          <w:rPr>
            <w:rFonts w:eastAsia="Times New Roman"/>
            <w:szCs w:val="24"/>
            <w:lang w:eastAsia="en-US"/>
          </w:rPr>
          <w:br/>
          <w:t>ΚΑΡΑΟΓΛΟΥ Θ. , σελ.</w:t>
        </w:r>
        <w:r w:rsidRPr="00B02DE7">
          <w:rPr>
            <w:rFonts w:eastAsia="Times New Roman"/>
            <w:szCs w:val="24"/>
            <w:lang w:eastAsia="en-US"/>
          </w:rPr>
          <w:br/>
          <w:t>ΚΥΡΙΑΖΙΔΗΣ Δ. , σελ.</w:t>
        </w:r>
        <w:r w:rsidRPr="00B02DE7">
          <w:rPr>
            <w:rFonts w:eastAsia="Times New Roman"/>
            <w:szCs w:val="24"/>
            <w:lang w:eastAsia="en-US"/>
          </w:rPr>
          <w:br/>
          <w:t>ΜΙΧΑΗΛΙΔΗΣ Α. , σελ.</w:t>
        </w:r>
        <w:r w:rsidRPr="00B02DE7">
          <w:rPr>
            <w:rFonts w:eastAsia="Times New Roman"/>
            <w:szCs w:val="24"/>
            <w:lang w:eastAsia="en-US"/>
          </w:rPr>
          <w:br/>
          <w:t>ΜΠΑΛΑΟΥΡΑΣ Γ. , σελ.</w:t>
        </w:r>
        <w:r w:rsidRPr="00B02DE7">
          <w:rPr>
            <w:rFonts w:eastAsia="Times New Roman"/>
            <w:szCs w:val="24"/>
            <w:lang w:eastAsia="en-US"/>
          </w:rPr>
          <w:br/>
          <w:t>ΜΠΑΡΚΑΣ Κ. , σελ.</w:t>
        </w:r>
        <w:r w:rsidRPr="00B02DE7">
          <w:rPr>
            <w:rFonts w:eastAsia="Times New Roman"/>
            <w:szCs w:val="24"/>
            <w:lang w:eastAsia="en-US"/>
          </w:rPr>
          <w:br/>
          <w:t>ΤΑΣΟΥΛΑΣ Κ. , σελ.</w:t>
        </w:r>
        <w:r w:rsidRPr="00B02DE7">
          <w:rPr>
            <w:rFonts w:eastAsia="Times New Roman"/>
            <w:szCs w:val="24"/>
            <w:lang w:eastAsia="en-US"/>
          </w:rPr>
          <w:br/>
          <w:t>ΤΣΙΑΡΑΣ Κ. , σελ.</w:t>
        </w:r>
        <w:r w:rsidRPr="00B02DE7">
          <w:rPr>
            <w:rFonts w:eastAsia="Times New Roman"/>
            <w:szCs w:val="24"/>
            <w:lang w:eastAsia="en-US"/>
          </w:rPr>
          <w:br/>
        </w:r>
      </w:ins>
    </w:p>
    <w:p w14:paraId="392090DE" w14:textId="77777777" w:rsidR="00612455" w:rsidRDefault="00B02DE7">
      <w:pPr>
        <w:spacing w:line="600" w:lineRule="auto"/>
        <w:ind w:firstLine="720"/>
        <w:jc w:val="center"/>
        <w:rPr>
          <w:rFonts w:eastAsia="Times New Roman"/>
          <w:sz w:val="22"/>
          <w:szCs w:val="22"/>
        </w:rPr>
      </w:pPr>
      <w:r>
        <w:rPr>
          <w:rFonts w:eastAsia="Times New Roman"/>
          <w:sz w:val="22"/>
          <w:szCs w:val="22"/>
        </w:rPr>
        <w:t>ΠΡΑΚΤΙΚΑ ΒΟΥΛΗΣ</w:t>
      </w:r>
    </w:p>
    <w:p w14:paraId="392090DF" w14:textId="77777777" w:rsidR="00612455" w:rsidRDefault="00B02DE7">
      <w:pPr>
        <w:spacing w:line="600" w:lineRule="auto"/>
        <w:ind w:firstLine="720"/>
        <w:jc w:val="center"/>
        <w:rPr>
          <w:rFonts w:eastAsia="Times New Roman"/>
          <w:sz w:val="22"/>
          <w:szCs w:val="22"/>
        </w:rPr>
      </w:pPr>
      <w:r>
        <w:rPr>
          <w:rFonts w:eastAsia="Times New Roman"/>
          <w:sz w:val="22"/>
          <w:szCs w:val="22"/>
        </w:rPr>
        <w:t xml:space="preserve">ΙΖ΄ ΠΕΡΙΟΔΟΣ </w:t>
      </w:r>
    </w:p>
    <w:p w14:paraId="392090E0" w14:textId="77777777" w:rsidR="00612455" w:rsidRDefault="00B02DE7">
      <w:pPr>
        <w:spacing w:line="600" w:lineRule="auto"/>
        <w:ind w:firstLine="720"/>
        <w:jc w:val="center"/>
        <w:rPr>
          <w:rFonts w:eastAsia="Times New Roman"/>
          <w:sz w:val="22"/>
          <w:szCs w:val="22"/>
        </w:rPr>
      </w:pPr>
      <w:r>
        <w:rPr>
          <w:rFonts w:eastAsia="Times New Roman"/>
          <w:sz w:val="22"/>
          <w:szCs w:val="22"/>
        </w:rPr>
        <w:t>ΠΡΟΕΔΡΕΥΟΜΕΝΗΣ ΚΟΙΝΟΒΟΥΛΕΥΤΙΚΗΣ ΔΗΜΟΚΡΑΤΙΑΣ</w:t>
      </w:r>
    </w:p>
    <w:p w14:paraId="392090E1" w14:textId="77777777" w:rsidR="00612455" w:rsidRDefault="00B02DE7">
      <w:pPr>
        <w:spacing w:line="600" w:lineRule="auto"/>
        <w:ind w:firstLine="720"/>
        <w:jc w:val="center"/>
        <w:rPr>
          <w:rFonts w:eastAsia="Times New Roman"/>
          <w:sz w:val="22"/>
          <w:szCs w:val="22"/>
        </w:rPr>
      </w:pPr>
      <w:r>
        <w:rPr>
          <w:rFonts w:eastAsia="Times New Roman"/>
          <w:sz w:val="22"/>
          <w:szCs w:val="22"/>
        </w:rPr>
        <w:t>ΣΥΝΟΔΟΣ Β΄</w:t>
      </w:r>
    </w:p>
    <w:p w14:paraId="392090E2" w14:textId="77777777" w:rsidR="00612455" w:rsidRDefault="00B02DE7">
      <w:pPr>
        <w:spacing w:line="600" w:lineRule="auto"/>
        <w:ind w:firstLine="720"/>
        <w:jc w:val="center"/>
        <w:rPr>
          <w:rFonts w:eastAsia="Times New Roman"/>
          <w:sz w:val="22"/>
          <w:szCs w:val="22"/>
        </w:rPr>
      </w:pPr>
      <w:r>
        <w:rPr>
          <w:rFonts w:eastAsia="Times New Roman"/>
          <w:sz w:val="22"/>
          <w:szCs w:val="22"/>
        </w:rPr>
        <w:t>ΣΥΝΕΔΡΙΑΣΗ ΡΠΓ΄</w:t>
      </w:r>
    </w:p>
    <w:p w14:paraId="392090E3" w14:textId="77777777" w:rsidR="00612455" w:rsidRDefault="00B02DE7">
      <w:pPr>
        <w:spacing w:line="600" w:lineRule="auto"/>
        <w:ind w:firstLine="720"/>
        <w:jc w:val="center"/>
        <w:rPr>
          <w:rFonts w:eastAsia="Times New Roman"/>
          <w:sz w:val="22"/>
          <w:szCs w:val="22"/>
        </w:rPr>
      </w:pPr>
      <w:r>
        <w:rPr>
          <w:rFonts w:eastAsia="Times New Roman"/>
          <w:sz w:val="22"/>
          <w:szCs w:val="22"/>
        </w:rPr>
        <w:t>Δευτέρα 25 Σεπτεμβρίου 2017</w:t>
      </w:r>
    </w:p>
    <w:p w14:paraId="392090E4" w14:textId="77777777" w:rsidR="00612455" w:rsidRDefault="00B02DE7">
      <w:pPr>
        <w:spacing w:line="600" w:lineRule="auto"/>
        <w:ind w:firstLine="720"/>
        <w:jc w:val="both"/>
        <w:rPr>
          <w:rFonts w:eastAsia="Times New Roman"/>
          <w:sz w:val="22"/>
          <w:szCs w:val="22"/>
        </w:rPr>
      </w:pPr>
      <w:r>
        <w:rPr>
          <w:rFonts w:eastAsia="Times New Roman"/>
          <w:sz w:val="22"/>
          <w:szCs w:val="22"/>
        </w:rPr>
        <w:t>Αθήνα, σήμερα στις 25 Σεπτεμβρίου 2017, ημέρα Δευτέρα και ώρα 11.17΄</w:t>
      </w:r>
      <w:r>
        <w:rPr>
          <w:rFonts w:eastAsia="Times New Roman"/>
          <w:sz w:val="22"/>
          <w:szCs w:val="22"/>
        </w:rPr>
        <w:t>,</w:t>
      </w:r>
      <w:r>
        <w:rPr>
          <w:rFonts w:eastAsia="Times New Roman"/>
          <w:sz w:val="22"/>
          <w:szCs w:val="22"/>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D61699">
        <w:rPr>
          <w:rFonts w:eastAsia="Times New Roman"/>
          <w:b/>
          <w:sz w:val="22"/>
          <w:szCs w:val="22"/>
        </w:rPr>
        <w:t>ΑΝΑΣΤΑΣΙΑΣ ΧΡΙΣΤΟΔΟΥΛΟΠΟΥΛΟΥ</w:t>
      </w:r>
      <w:r>
        <w:rPr>
          <w:rFonts w:eastAsia="Times New Roman"/>
          <w:sz w:val="22"/>
          <w:szCs w:val="22"/>
        </w:rPr>
        <w:t>.</w:t>
      </w:r>
    </w:p>
    <w:p w14:paraId="392090E5" w14:textId="77777777" w:rsidR="00612455" w:rsidRDefault="00B02DE7">
      <w:pPr>
        <w:spacing w:line="600" w:lineRule="auto"/>
        <w:ind w:firstLine="720"/>
        <w:jc w:val="both"/>
        <w:rPr>
          <w:rFonts w:eastAsia="Times New Roman"/>
          <w:sz w:val="22"/>
          <w:szCs w:val="22"/>
        </w:rPr>
      </w:pPr>
      <w:r>
        <w:rPr>
          <w:rFonts w:eastAsia="Times New Roman"/>
          <w:b/>
          <w:bCs/>
          <w:sz w:val="22"/>
          <w:szCs w:val="22"/>
        </w:rPr>
        <w:t xml:space="preserve">ΠΡΟΕΔΡΕΥΟΥΣΑ (Αναστασία Χριστοδουλοπούλου): </w:t>
      </w:r>
      <w:r>
        <w:rPr>
          <w:rFonts w:eastAsia="Times New Roman"/>
          <w:sz w:val="22"/>
          <w:szCs w:val="22"/>
        </w:rPr>
        <w:t xml:space="preserve">Κυρίες και κύριοι συνάδελφοι, αρχίζει η </w:t>
      </w:r>
      <w:r>
        <w:rPr>
          <w:rFonts w:eastAsia="Times New Roman"/>
          <w:sz w:val="22"/>
          <w:szCs w:val="22"/>
        </w:rPr>
        <w:t>συνεδρίαση.</w:t>
      </w:r>
    </w:p>
    <w:p w14:paraId="392090E6" w14:textId="77777777" w:rsidR="00612455" w:rsidRDefault="00B02DE7">
      <w:pPr>
        <w:spacing w:line="600" w:lineRule="auto"/>
        <w:ind w:firstLine="720"/>
        <w:jc w:val="both"/>
        <w:rPr>
          <w:rFonts w:eastAsia="Times New Roman"/>
          <w:sz w:val="22"/>
          <w:szCs w:val="22"/>
        </w:rPr>
      </w:pPr>
      <w:r>
        <w:rPr>
          <w:rFonts w:eastAsia="Times New Roman"/>
          <w:sz w:val="22"/>
          <w:szCs w:val="22"/>
        </w:rPr>
        <w:t xml:space="preserve">Εισερχόμαστε στην </w:t>
      </w:r>
    </w:p>
    <w:p w14:paraId="392090E7" w14:textId="77777777" w:rsidR="00612455" w:rsidRDefault="00B02DE7">
      <w:pPr>
        <w:spacing w:line="600" w:lineRule="auto"/>
        <w:ind w:firstLine="720"/>
        <w:jc w:val="center"/>
        <w:rPr>
          <w:rFonts w:eastAsia="Times New Roman"/>
          <w:b/>
          <w:sz w:val="22"/>
          <w:szCs w:val="22"/>
        </w:rPr>
      </w:pPr>
      <w:r>
        <w:rPr>
          <w:rFonts w:eastAsia="Times New Roman"/>
          <w:b/>
          <w:sz w:val="22"/>
          <w:szCs w:val="22"/>
        </w:rPr>
        <w:t>ΕΙΔΙΚΗ ΗΜΕΡΗΣΙΑ ΔΙΑΤΑΞΗ</w:t>
      </w:r>
    </w:p>
    <w:p w14:paraId="392090E8" w14:textId="77777777" w:rsidR="00612455" w:rsidRDefault="00B02DE7">
      <w:pPr>
        <w:spacing w:line="600" w:lineRule="auto"/>
        <w:ind w:firstLine="720"/>
        <w:jc w:val="both"/>
        <w:rPr>
          <w:rFonts w:eastAsia="Times New Roman"/>
          <w:sz w:val="22"/>
          <w:szCs w:val="22"/>
        </w:rPr>
      </w:pPr>
      <w:r>
        <w:rPr>
          <w:rFonts w:eastAsia="Times New Roman"/>
          <w:szCs w:val="24"/>
        </w:rPr>
        <w:t xml:space="preserve">Συζήτηση  και λήψη απόφασης, σύμφωνα με τα άρθρα 68 παράγραφος 2 του Συντάγματος και 144 </w:t>
      </w:r>
      <w:proofErr w:type="spellStart"/>
      <w:r>
        <w:rPr>
          <w:rFonts w:eastAsia="Times New Roman"/>
          <w:szCs w:val="24"/>
        </w:rPr>
        <w:t>επ</w:t>
      </w:r>
      <w:proofErr w:type="spellEnd"/>
      <w:r w:rsidRPr="00C01B82">
        <w:rPr>
          <w:rFonts w:eastAsia="Times New Roman"/>
          <w:szCs w:val="24"/>
        </w:rPr>
        <w:t>.</w:t>
      </w:r>
      <w:r>
        <w:rPr>
          <w:rFonts w:eastAsia="Times New Roman"/>
          <w:szCs w:val="24"/>
        </w:rPr>
        <w:t xml:space="preserve"> του Κανονισμού της </w:t>
      </w:r>
      <w:r>
        <w:rPr>
          <w:rFonts w:eastAsia="Times New Roman"/>
          <w:szCs w:val="24"/>
        </w:rPr>
        <w:lastRenderedPageBreak/>
        <w:t>Βουλής, επί της προτάσεως που κατέθεσαν ο Αρχηγός της Αξιωματικής Αντιπολίτευσης και Πρόε</w:t>
      </w:r>
      <w:r>
        <w:rPr>
          <w:rFonts w:eastAsia="Times New Roman"/>
          <w:szCs w:val="24"/>
        </w:rPr>
        <w:t>δρος της Κοινοβουλευτικής Ομάδας της Νέας Δημοκρατίας κ. Κυριάκος Μητσοτάκης και οι Βουλευτές του κόμματός του, για σύσταση Εξεταστικής Επιτροπής, σχετικά με τη διερεύνηση της εμπλοκής του Υπουργού Εθνικής Άμυνας κ. Πάνου Καμμένου και άλλων στελεχών και λε</w:t>
      </w:r>
      <w:r>
        <w:rPr>
          <w:rFonts w:eastAsia="Times New Roman"/>
          <w:szCs w:val="24"/>
        </w:rPr>
        <w:t>ιτουργών σε εκκρεμή δικαστική υπόθεση.</w:t>
      </w:r>
    </w:p>
    <w:p w14:paraId="392090E9" w14:textId="77777777" w:rsidR="00612455" w:rsidRDefault="00B02DE7">
      <w:pPr>
        <w:spacing w:line="600" w:lineRule="auto"/>
        <w:ind w:firstLine="720"/>
        <w:jc w:val="both"/>
        <w:rPr>
          <w:rFonts w:eastAsia="Times New Roman"/>
          <w:szCs w:val="24"/>
        </w:rPr>
      </w:pPr>
      <w:r>
        <w:rPr>
          <w:rFonts w:eastAsia="Times New Roman"/>
          <w:szCs w:val="24"/>
        </w:rPr>
        <w:t>Η συζήτηση επί της προτάσεως για σύσταση Εξεταστικής Επιτροπής, διεξάγεται σύμφωνα με τις διατάξεις του άρθρου 144 και με ανάλογη εφαρμογή του άρθρου 137 παράγραφος 2 του Κανονισμού της Βουλής, δηλαδή με τη διαδικασία</w:t>
      </w:r>
      <w:r>
        <w:rPr>
          <w:rFonts w:eastAsia="Times New Roman"/>
          <w:szCs w:val="24"/>
        </w:rPr>
        <w:t xml:space="preserve"> της γενικευμένης συζήτησης επερώτησης.</w:t>
      </w:r>
    </w:p>
    <w:p w14:paraId="392090EA" w14:textId="77777777" w:rsidR="00612455" w:rsidRDefault="00B02DE7">
      <w:pPr>
        <w:spacing w:line="600" w:lineRule="auto"/>
        <w:ind w:firstLine="720"/>
        <w:jc w:val="both"/>
        <w:rPr>
          <w:rFonts w:eastAsia="Times New Roman"/>
          <w:szCs w:val="24"/>
        </w:rPr>
      </w:pPr>
      <w:r>
        <w:rPr>
          <w:rFonts w:eastAsia="Times New Roman"/>
          <w:szCs w:val="24"/>
        </w:rPr>
        <w:t xml:space="preserve">Υπενθυμίζω ότι η συζήτηση της εν λόγω προτάσεως είχε προγραμματιστεί για την Παρασκευή 21 Ιουλίου και αναβλήθηκε με απόφαση του Προέδρου της Βουλής, κ. Νικόλαου </w:t>
      </w:r>
      <w:proofErr w:type="spellStart"/>
      <w:r>
        <w:rPr>
          <w:rFonts w:eastAsia="Times New Roman"/>
          <w:szCs w:val="24"/>
        </w:rPr>
        <w:t>Βούτση</w:t>
      </w:r>
      <w:proofErr w:type="spellEnd"/>
      <w:r>
        <w:rPr>
          <w:rFonts w:eastAsia="Times New Roman"/>
          <w:szCs w:val="24"/>
        </w:rPr>
        <w:t xml:space="preserve"> μετά από επικοινωνία με τον Πρωθυπουργό κ. Αλέξη</w:t>
      </w:r>
      <w:r>
        <w:rPr>
          <w:rFonts w:eastAsia="Times New Roman"/>
          <w:szCs w:val="24"/>
        </w:rPr>
        <w:t xml:space="preserve"> Τσίπρα και σχετικό αίτημα του Προέδρου της Νέας Δημοκρατίας, κ. Κυριάκου Μητσοτάκη, λόγω του ισχυρού σεισμού στην Κω.</w:t>
      </w:r>
    </w:p>
    <w:p w14:paraId="392090EB" w14:textId="77777777" w:rsidR="00612455" w:rsidRDefault="00B02DE7">
      <w:pPr>
        <w:spacing w:line="600" w:lineRule="auto"/>
        <w:ind w:firstLine="720"/>
        <w:jc w:val="both"/>
        <w:rPr>
          <w:rFonts w:eastAsia="Times New Roman"/>
          <w:szCs w:val="24"/>
        </w:rPr>
      </w:pPr>
      <w:r>
        <w:rPr>
          <w:rFonts w:eastAsia="Times New Roman"/>
          <w:szCs w:val="24"/>
        </w:rPr>
        <w:t xml:space="preserve">Ως προς τη διαδικασία, σύμφωνα με την ομόφωνη απόφαση της Διάσκεψης των Προέδρων, θα διεξαχθεί οργανωμένη </w:t>
      </w:r>
      <w:r>
        <w:rPr>
          <w:rFonts w:eastAsia="Times New Roman"/>
          <w:szCs w:val="24"/>
        </w:rPr>
        <w:lastRenderedPageBreak/>
        <w:t>συζήτηση, χωρίς εγγραφή ομιλητώ</w:t>
      </w:r>
      <w:r>
        <w:rPr>
          <w:rFonts w:eastAsia="Times New Roman"/>
          <w:szCs w:val="24"/>
        </w:rPr>
        <w:t>ν. Ειδικότερα, η συζήτηση θα αρχίσει με έναν πρώτο κύκλο, εννέα κατά προτεραιότητα ομιλητών, έναν από κάθε Κοινοβουλευτική Ομάδα και έναν Ανεξάρτητο Βουλευτή, ξεκινώντας με τον Βουλευτή του κόμματος που υπέβαλε την πρόταση, δηλαδή της Νέας Δημοκρατίας. Και</w:t>
      </w:r>
      <w:r>
        <w:rPr>
          <w:rFonts w:eastAsia="Times New Roman"/>
          <w:szCs w:val="24"/>
        </w:rPr>
        <w:t xml:space="preserve"> θα συνεχιστεί με έναν δεύτερο κύκλο, δεκατεσσάρων ομιλητών, κατ’ εφαρμογή της διάταξης της παραγράφου 5 του άρθρου 65 του Κανονισμού της Βουλής και κατ’ αναλογία της κοινοβουλευτικής δύναμης των κομμάτων.</w:t>
      </w:r>
    </w:p>
    <w:p w14:paraId="392090EC" w14:textId="77777777" w:rsidR="00612455" w:rsidRDefault="00B02DE7">
      <w:pPr>
        <w:spacing w:line="600" w:lineRule="auto"/>
        <w:ind w:firstLine="720"/>
        <w:jc w:val="both"/>
        <w:rPr>
          <w:rFonts w:eastAsia="Times New Roman"/>
          <w:szCs w:val="24"/>
        </w:rPr>
      </w:pPr>
      <w:r>
        <w:rPr>
          <w:rFonts w:eastAsia="Times New Roman"/>
          <w:szCs w:val="24"/>
        </w:rPr>
        <w:t>Πιο συγκεκριμένα, σε αυτόν θα συμμετέχουν πέντε Βο</w:t>
      </w:r>
      <w:r>
        <w:rPr>
          <w:rFonts w:eastAsia="Times New Roman"/>
          <w:szCs w:val="24"/>
        </w:rPr>
        <w:t>υλευτές από τον Συνασπισμό Ριζοσπαστικής Αριστεράς, τρεις από τη Νέα Δημοκρατία και ένας Βουλευτής από τις υπόλοιπες Κοινοβουλευτικές Ομάδες.</w:t>
      </w:r>
    </w:p>
    <w:p w14:paraId="392090E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Οι προτεινόμενοι χρόνοι ομιλιών είναι για τους εννέα κατά προτεραιότητα ομιλητές από οκτώ λεπτά για τον καθένα και</w:t>
      </w:r>
      <w:r>
        <w:rPr>
          <w:rFonts w:eastAsia="Times New Roman" w:cs="Times New Roman"/>
          <w:szCs w:val="24"/>
        </w:rPr>
        <w:t xml:space="preserve"> την καθεμία χωρίς δικαίωμα δευτερολογίας, για τους ομιλητές από τον ενιαίο κατάλογο από έξι λεπτά, χωρίς δικαίωμα δευτερολογίας. Για τους Προέδρους των</w:t>
      </w:r>
      <w:r>
        <w:rPr>
          <w:rFonts w:eastAsia="Times New Roman" w:cs="Times New Roman"/>
          <w:szCs w:val="24"/>
        </w:rPr>
        <w:t xml:space="preserve"> κοινοβουλευτικών</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μάδων, όπως προβλέπεται από τις διατάξεις του άρθρου 97 του Κανονισμού της Βουλής, ο </w:t>
      </w:r>
      <w:r>
        <w:rPr>
          <w:rFonts w:eastAsia="Times New Roman" w:cs="Times New Roman"/>
          <w:szCs w:val="24"/>
        </w:rPr>
        <w:t xml:space="preserve">χρόνος της αγόρευσης του Πρωθυπουργού και </w:t>
      </w:r>
      <w:r>
        <w:rPr>
          <w:rFonts w:eastAsia="Times New Roman" w:cs="Times New Roman"/>
          <w:szCs w:val="24"/>
        </w:rPr>
        <w:lastRenderedPageBreak/>
        <w:t>του Αρχηγού της Αξιωματικής Αντιπολίτευσης θα είναι έως είκοσι λεπτά και των Προέδρων των υπολοίπων έξι κοινοβουλευτικών ομάδων έως δεκαπέντε λεπτά. Για τους αρμόδιους Υπουργούς θα είναι δέκα λεπτά. Για τους Κοινοβ</w:t>
      </w:r>
      <w:r>
        <w:rPr>
          <w:rFonts w:eastAsia="Times New Roman" w:cs="Times New Roman"/>
          <w:szCs w:val="24"/>
        </w:rPr>
        <w:t>ουλευτικούς Εκπρόσωπους θα είναι δέκα λεπτά, με την επιφύλαξη του περιορισμού που θέτει το άρθρο 167, παράγραφος 2 του Κανονισμού.</w:t>
      </w:r>
    </w:p>
    <w:p w14:paraId="392090E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αυτή η πρόταση; </w:t>
      </w:r>
    </w:p>
    <w:p w14:paraId="392090EF"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ΟΛΟΙ ΒΟΥΛΕΥΤΕΣ: </w:t>
      </w:r>
      <w:r>
        <w:rPr>
          <w:rFonts w:eastAsia="Times New Roman" w:cs="Times New Roman"/>
          <w:szCs w:val="24"/>
        </w:rPr>
        <w:t xml:space="preserve">Μάλιστα, μάλιστα. </w:t>
      </w:r>
    </w:p>
    <w:p w14:paraId="392090F0"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Συνεπώς έχω την τιμή να σας ανακοινώσω τους οκτώ πρώτους ομιλητές που έχουν υποδείξει τα κόμματα: Τον Βουλευτή κ. Νικόλαο Παναγιωτόπουλο από τη Νέα Δημοκρατία, τον Βουλευτή κ. Νικόλαο Παρασκευόπουλο από τον Συνασπισμό Ριζοσπαστικής Αριστεράς, τον Βουλευ</w:t>
      </w:r>
      <w:r>
        <w:rPr>
          <w:rFonts w:eastAsia="Times New Roman" w:cs="Times New Roman"/>
          <w:szCs w:val="24"/>
        </w:rPr>
        <w:t>τή κ. Θεόδωρο Παπαθεοδώρου από τη Δημοκρατική Συμπαράσταση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τον Βουλευτή κ. Ηλία Κασιδιάρη από τον Λαϊκό Σύνδεσμο </w:t>
      </w:r>
      <w:r>
        <w:rPr>
          <w:rFonts w:eastAsia="Times New Roman" w:cs="Times New Roman"/>
          <w:szCs w:val="24"/>
        </w:rPr>
        <w:t xml:space="preserve">- </w:t>
      </w:r>
      <w:r>
        <w:rPr>
          <w:rFonts w:eastAsia="Times New Roman" w:cs="Times New Roman"/>
          <w:szCs w:val="24"/>
        </w:rPr>
        <w:t>Χρυσή Αυγή, τον Βουλευτή κ. Ιωάννη Δελή από το Κομμουνιστικό Κόμμα Ελλάδ</w:t>
      </w:r>
      <w:r>
        <w:rPr>
          <w:rFonts w:eastAsia="Times New Roman" w:cs="Times New Roman"/>
          <w:szCs w:val="24"/>
        </w:rPr>
        <w:t>α</w:t>
      </w:r>
      <w:r>
        <w:rPr>
          <w:rFonts w:eastAsia="Times New Roman" w:cs="Times New Roman"/>
          <w:szCs w:val="24"/>
        </w:rPr>
        <w:t xml:space="preserve">ς, τον Βουλευτή κ. Κωνσταντίνο </w:t>
      </w:r>
      <w:proofErr w:type="spellStart"/>
      <w:r>
        <w:rPr>
          <w:rFonts w:eastAsia="Times New Roman" w:cs="Times New Roman"/>
          <w:szCs w:val="24"/>
        </w:rPr>
        <w:t>Κατσίκη</w:t>
      </w:r>
      <w:proofErr w:type="spellEnd"/>
      <w:r>
        <w:rPr>
          <w:rFonts w:eastAsia="Times New Roman" w:cs="Times New Roman"/>
          <w:szCs w:val="24"/>
        </w:rPr>
        <w:t xml:space="preserve"> από τους Ανεξάρτη</w:t>
      </w:r>
      <w:r>
        <w:rPr>
          <w:rFonts w:eastAsia="Times New Roman" w:cs="Times New Roman"/>
          <w:szCs w:val="24"/>
        </w:rPr>
        <w:lastRenderedPageBreak/>
        <w:t xml:space="preserve">τους Έλληνες, τον Βουλευτή κ. Μάριο Γεωργιάδη από την Ένωση Κεντρώων, τον Βουλευτή κ. Γεώργιο </w:t>
      </w:r>
      <w:proofErr w:type="spellStart"/>
      <w:r>
        <w:rPr>
          <w:rFonts w:eastAsia="Times New Roman" w:cs="Times New Roman"/>
          <w:szCs w:val="24"/>
        </w:rPr>
        <w:t>Αμυρά</w:t>
      </w:r>
      <w:proofErr w:type="spellEnd"/>
      <w:r>
        <w:rPr>
          <w:rFonts w:eastAsia="Times New Roman" w:cs="Times New Roman"/>
          <w:szCs w:val="24"/>
        </w:rPr>
        <w:t xml:space="preserve"> από το Ποτάμι και τον Ανεξάρτητο Βουλευτή κ. Ευστάθιο Παναγούλη. </w:t>
      </w:r>
    </w:p>
    <w:p w14:paraId="392090F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Επίσης, τα κόμματα έχουν υποδείξει</w:t>
      </w:r>
      <w:r>
        <w:rPr>
          <w:rFonts w:eastAsia="Times New Roman" w:cs="Times New Roman"/>
          <w:szCs w:val="24"/>
        </w:rPr>
        <w:t xml:space="preserve"> επί του ενιαίου καταλόγου τους κάτωθι ομιλητές: Η Κοινοβουλευτική Ομάδα του ΣΥΡΙΖΑ την κ. Παναγιώτα </w:t>
      </w:r>
      <w:proofErr w:type="spellStart"/>
      <w:r>
        <w:rPr>
          <w:rFonts w:eastAsia="Times New Roman" w:cs="Times New Roman"/>
          <w:szCs w:val="24"/>
        </w:rPr>
        <w:t>Κοζομπόλη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Αμανατίδη, την κ. Μαρία Τριανταφύλλου, τον κ. Ιωάννη Θεοφύλακτο, τον κ. Αριστείδη Μπαλτά και τον κ. Βασίλειο Τσίρκα, η Κοινοβουλευτική Ομάδα τη</w:t>
      </w:r>
      <w:r>
        <w:rPr>
          <w:rFonts w:eastAsia="Times New Roman" w:cs="Times New Roman"/>
          <w:szCs w:val="24"/>
        </w:rPr>
        <w:t>ς Νέας Δημοκρατίας τον κ. Κωνσταντίνο Τζαβάρα, τον κ. Ιωάννη Κεφαλογιάννη και τον κ. Σπυρίδων</w:t>
      </w:r>
      <w:r>
        <w:rPr>
          <w:rFonts w:eastAsia="Times New Roman" w:cs="Times New Roman"/>
          <w:szCs w:val="24"/>
        </w:rPr>
        <w:t>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 Γεωργιάδη, η Κοινοβουλευτική Ομάδα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τον κ. Αθανάσιο Θεοχαρόπουλο, η Κοινοβουλευτική Ομάδα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τον κ. </w:t>
      </w:r>
      <w:proofErr w:type="spellStart"/>
      <w:r>
        <w:rPr>
          <w:rFonts w:eastAsia="Times New Roman" w:cs="Times New Roman"/>
          <w:szCs w:val="24"/>
        </w:rPr>
        <w:t>Σαχινίδη</w:t>
      </w:r>
      <w:proofErr w:type="spellEnd"/>
      <w:r>
        <w:rPr>
          <w:rFonts w:eastAsia="Times New Roman" w:cs="Times New Roman"/>
          <w:szCs w:val="24"/>
        </w:rPr>
        <w:t xml:space="preserve">, η Κοινοβουλευτική Ομάδα των Ανεξαρτήτων Ελλήνων τον κ. Αθανάσιο </w:t>
      </w:r>
      <w:proofErr w:type="spellStart"/>
      <w:r>
        <w:rPr>
          <w:rFonts w:eastAsia="Times New Roman" w:cs="Times New Roman"/>
          <w:szCs w:val="24"/>
        </w:rPr>
        <w:t>Παπαχριστόπουλο</w:t>
      </w:r>
      <w:proofErr w:type="spellEnd"/>
      <w:r>
        <w:rPr>
          <w:rFonts w:eastAsia="Times New Roman" w:cs="Times New Roman"/>
          <w:szCs w:val="24"/>
        </w:rPr>
        <w:t xml:space="preserve">, η Κοινοβουλευτική Ομάδα της Ένωσης Κεντρώων τον κ. Δημήτριο </w:t>
      </w:r>
      <w:proofErr w:type="spellStart"/>
      <w:r>
        <w:rPr>
          <w:rFonts w:eastAsia="Times New Roman" w:cs="Times New Roman"/>
          <w:szCs w:val="24"/>
        </w:rPr>
        <w:t>Καβαδέλλα</w:t>
      </w:r>
      <w:proofErr w:type="spellEnd"/>
      <w:r>
        <w:rPr>
          <w:rFonts w:eastAsia="Times New Roman" w:cs="Times New Roman"/>
          <w:szCs w:val="24"/>
        </w:rPr>
        <w:t xml:space="preserve"> και η Κοινοβουλευτική Ομάδα του Ποταμιού τον κ. Γρηγόρη Ψαριανό.</w:t>
      </w:r>
    </w:p>
    <w:p w14:paraId="392090F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Εκ μέρους</w:t>
      </w:r>
      <w:r>
        <w:rPr>
          <w:rFonts w:eastAsia="Times New Roman" w:cs="Times New Roman"/>
          <w:szCs w:val="24"/>
        </w:rPr>
        <w:t xml:space="preserve"> της Κυβέρνησης θα μιλήσουν ο κ. Σταύρος Κοντονής, Υπουργός Δικαιοσύνης, Διαφάνειας και Ανθρωπίνων Δι</w:t>
      </w:r>
      <w:r>
        <w:rPr>
          <w:rFonts w:eastAsia="Times New Roman" w:cs="Times New Roman"/>
          <w:szCs w:val="24"/>
        </w:rPr>
        <w:lastRenderedPageBreak/>
        <w:t>καιωμάτων για δέκα λεπτά και ο κ. Δημήτριος Παπαγγελόπουλος, Αναπληρωτής Υπουργός Δικαιοσύνης, Διαφάνειας και Ανθρωπίνων Δικαιωμάτων επίσης για δέκα λεπτά.</w:t>
      </w:r>
      <w:r>
        <w:rPr>
          <w:rFonts w:eastAsia="Times New Roman" w:cs="Times New Roman"/>
          <w:szCs w:val="24"/>
        </w:rPr>
        <w:t xml:space="preserve"> </w:t>
      </w:r>
    </w:p>
    <w:p w14:paraId="392090F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Οι Κοινοβουλευτικοί Εκπρόσωποι είναι οι εξής: από τον ΣΥΡΙΖΑ ο κ. Σπυρίδων </w:t>
      </w:r>
      <w:proofErr w:type="spellStart"/>
      <w:r>
        <w:rPr>
          <w:rFonts w:eastAsia="Times New Roman" w:cs="Times New Roman"/>
          <w:szCs w:val="24"/>
        </w:rPr>
        <w:t>Λάππας</w:t>
      </w:r>
      <w:proofErr w:type="spellEnd"/>
      <w:r>
        <w:rPr>
          <w:rFonts w:eastAsia="Times New Roman" w:cs="Times New Roman"/>
          <w:szCs w:val="24"/>
        </w:rPr>
        <w:t xml:space="preserve">, από τη Νέα Δημοκρατία ο κ. Νικόλαος </w:t>
      </w:r>
      <w:proofErr w:type="spellStart"/>
      <w:r>
        <w:rPr>
          <w:rFonts w:eastAsia="Times New Roman" w:cs="Times New Roman"/>
          <w:szCs w:val="24"/>
        </w:rPr>
        <w:t>Δένδιας</w:t>
      </w:r>
      <w:proofErr w:type="spellEnd"/>
      <w:r>
        <w:rPr>
          <w:rFonts w:eastAsia="Times New Roman" w:cs="Times New Roman"/>
          <w:szCs w:val="24"/>
        </w:rPr>
        <w:t>, από 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ο κ. Ανδρέας Λοβέρδος, από τον Λαϊκό Σύνδεσμο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ο κ. Ιωάννης Λαγός, απ</w:t>
      </w:r>
      <w:r>
        <w:rPr>
          <w:rFonts w:eastAsia="Times New Roman" w:cs="Times New Roman"/>
          <w:szCs w:val="24"/>
        </w:rPr>
        <w:t>ό το Κ</w:t>
      </w:r>
      <w:r>
        <w:rPr>
          <w:rFonts w:eastAsia="Times New Roman" w:cs="Times New Roman"/>
          <w:szCs w:val="24"/>
        </w:rPr>
        <w:t xml:space="preserve">ομμουνιστικό </w:t>
      </w:r>
      <w:r>
        <w:rPr>
          <w:rFonts w:eastAsia="Times New Roman" w:cs="Times New Roman"/>
          <w:szCs w:val="24"/>
        </w:rPr>
        <w:t>Κ</w:t>
      </w:r>
      <w:r>
        <w:rPr>
          <w:rFonts w:eastAsia="Times New Roman" w:cs="Times New Roman"/>
          <w:szCs w:val="24"/>
        </w:rPr>
        <w:t xml:space="preserve">όμμα </w:t>
      </w:r>
      <w:r>
        <w:rPr>
          <w:rFonts w:eastAsia="Times New Roman" w:cs="Times New Roman"/>
          <w:szCs w:val="24"/>
        </w:rPr>
        <w:t>Ε</w:t>
      </w:r>
      <w:r>
        <w:rPr>
          <w:rFonts w:eastAsia="Times New Roman" w:cs="Times New Roman"/>
          <w:szCs w:val="24"/>
        </w:rPr>
        <w:t>λλάδας</w:t>
      </w:r>
      <w:r>
        <w:rPr>
          <w:rFonts w:eastAsia="Times New Roman" w:cs="Times New Roman"/>
          <w:szCs w:val="24"/>
        </w:rPr>
        <w:t xml:space="preserve"> ο κ. Αθανάσιος </w:t>
      </w:r>
      <w:proofErr w:type="spellStart"/>
      <w:r>
        <w:rPr>
          <w:rFonts w:eastAsia="Times New Roman" w:cs="Times New Roman"/>
          <w:szCs w:val="24"/>
        </w:rPr>
        <w:t>Παφίλης</w:t>
      </w:r>
      <w:proofErr w:type="spellEnd"/>
      <w:r>
        <w:rPr>
          <w:rFonts w:eastAsia="Times New Roman" w:cs="Times New Roman"/>
          <w:szCs w:val="24"/>
        </w:rPr>
        <w:t xml:space="preserve">, από τους </w:t>
      </w:r>
      <w:r>
        <w:rPr>
          <w:rFonts w:eastAsia="Times New Roman" w:cs="Times New Roman"/>
          <w:szCs w:val="24"/>
        </w:rPr>
        <w:t>Ανεξάρτητους Έλληνες</w:t>
      </w:r>
      <w:r>
        <w:rPr>
          <w:rFonts w:eastAsia="Times New Roman" w:cs="Times New Roman"/>
          <w:szCs w:val="24"/>
        </w:rPr>
        <w:t xml:space="preserve"> ο κ. Γεώργιος Λαζαρίδης, από την Ένωση Κεντρώων ο κ. Ιωάννης </w:t>
      </w:r>
      <w:proofErr w:type="spellStart"/>
      <w:r>
        <w:rPr>
          <w:rFonts w:eastAsia="Times New Roman" w:cs="Times New Roman"/>
          <w:szCs w:val="24"/>
        </w:rPr>
        <w:t>Σαρίδης</w:t>
      </w:r>
      <w:proofErr w:type="spellEnd"/>
      <w:r>
        <w:rPr>
          <w:rFonts w:eastAsia="Times New Roman" w:cs="Times New Roman"/>
          <w:szCs w:val="24"/>
        </w:rPr>
        <w:t xml:space="preserve"> και από το Ποτάμι ο κ. Γεώργιος </w:t>
      </w:r>
      <w:proofErr w:type="spellStart"/>
      <w:r>
        <w:rPr>
          <w:rFonts w:eastAsia="Times New Roman" w:cs="Times New Roman"/>
          <w:szCs w:val="24"/>
        </w:rPr>
        <w:t>Μαυρωτάς</w:t>
      </w:r>
      <w:proofErr w:type="spellEnd"/>
      <w:r>
        <w:rPr>
          <w:rFonts w:eastAsia="Times New Roman" w:cs="Times New Roman"/>
          <w:szCs w:val="24"/>
        </w:rPr>
        <w:t xml:space="preserve"> με χρόνο ομιλίας δέκα λεπτών. </w:t>
      </w:r>
    </w:p>
    <w:p w14:paraId="392090F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Μετά την ολοκλήρωση της συζή</w:t>
      </w:r>
      <w:r>
        <w:rPr>
          <w:rFonts w:eastAsia="Times New Roman" w:cs="Times New Roman"/>
          <w:szCs w:val="24"/>
        </w:rPr>
        <w:t xml:space="preserve">τησης, θα ακολουθήσει ονομαστική ψηφοφορία επί της προτάσεως. Ευχόμαστε και παρακαλούμε η όλη διαδικασία να έχει περατωθεί έως τις 21.00΄ το αργότερο. </w:t>
      </w:r>
    </w:p>
    <w:p w14:paraId="392090F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Ταυτόχρονα, κάνω έκκληση, για να μην υποβαθμιστεί η διαδικασία, να περιοριστούμε στο θέμα το οποίο υπάγε</w:t>
      </w:r>
      <w:r>
        <w:rPr>
          <w:rFonts w:eastAsia="Times New Roman" w:cs="Times New Roman"/>
          <w:szCs w:val="24"/>
        </w:rPr>
        <w:t xml:space="preserve">ται στην ημερήσια διάταξη, δεδομένου ότι, όπως είπα ξανά στην αρχή, </w:t>
      </w:r>
      <w:r>
        <w:rPr>
          <w:rFonts w:eastAsia="Times New Roman" w:cs="Times New Roman"/>
          <w:szCs w:val="24"/>
        </w:rPr>
        <w:lastRenderedPageBreak/>
        <w:t>αυτό το οποίο συζητάμε είναι η διερεύνηση της εμπλοκής του Υπουργού Εθνικής Άμυνας σε εκκρεμή δικαστική υπόθεση. Για όλα τα άλλα υπάρχουν μέσα κοινοβουλευτικού ελέγχου για να αναζητηθούν τ</w:t>
      </w:r>
      <w:r>
        <w:rPr>
          <w:rFonts w:eastAsia="Times New Roman" w:cs="Times New Roman"/>
          <w:szCs w:val="24"/>
        </w:rPr>
        <w:t xml:space="preserve">υχόν ευθύνες. </w:t>
      </w:r>
    </w:p>
    <w:p w14:paraId="392090F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Ξεκινάμε με τον κ. Νικόλαο Παναγιωτόπουλο. </w:t>
      </w:r>
    </w:p>
    <w:p w14:paraId="392090F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Κύριε Παναγιωτόπουλε, έχετε τον λόγο, για οκτώ λεπτά, όπως σας ανακοίνωσα.</w:t>
      </w:r>
    </w:p>
    <w:p w14:paraId="392090F8"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Με μια μικρή ανοχή, κύριε Πρόεδρε. Θεωρώ ότι θα μπορούσατε να μου δώσετε τουλάχιστον τον μισό </w:t>
      </w:r>
      <w:r>
        <w:rPr>
          <w:rFonts w:eastAsia="Times New Roman" w:cs="Times New Roman"/>
          <w:szCs w:val="24"/>
        </w:rPr>
        <w:t>χρόνο από τον χρόνο συνομιλιών του κ. Καμμένου με τον ισοβίτη, δεδομένου ότι πρέπει να αναπτυχθεί η πρόταση ενδελεχώς. Είκοσι ένα λεπτά είναι αυτά</w:t>
      </w:r>
      <w:r w:rsidRPr="005C68D9">
        <w:rPr>
          <w:rFonts w:eastAsia="Times New Roman" w:cs="Times New Roman"/>
          <w:szCs w:val="24"/>
        </w:rPr>
        <w:t>!</w:t>
      </w:r>
      <w:r>
        <w:rPr>
          <w:rFonts w:eastAsia="Times New Roman" w:cs="Times New Roman"/>
          <w:szCs w:val="24"/>
        </w:rPr>
        <w:t xml:space="preserve"> </w:t>
      </w:r>
    </w:p>
    <w:p w14:paraId="392090F9"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2090F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Ξεκινάω, λοιπόν. </w:t>
      </w:r>
    </w:p>
    <w:p w14:paraId="392090F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Συζητούμε σήμερα, κυρίες και κύριοι</w:t>
      </w:r>
      <w:r>
        <w:rPr>
          <w:rFonts w:eastAsia="Times New Roman" w:cs="Times New Roman"/>
          <w:szCs w:val="24"/>
        </w:rPr>
        <w:t xml:space="preserve"> συνάδελφοι, την πρόταση της Αξιωματικής Αντιπολίτευσης για σύσταση Εξεταστικής Επιτροπής κατά τα οριζόμενα στο Σύνταγμα και τον Κανονι</w:t>
      </w:r>
      <w:r>
        <w:rPr>
          <w:rFonts w:eastAsia="Times New Roman" w:cs="Times New Roman"/>
          <w:szCs w:val="24"/>
        </w:rPr>
        <w:lastRenderedPageBreak/>
        <w:t>σμό της Βουλής ως προς της διερεύνηση της εμπλοκής του Υπουργού Εθνικής Άμυνας, κ. Πάνου Καμμένου κι άλλων στελεχών και λ</w:t>
      </w:r>
      <w:r>
        <w:rPr>
          <w:rFonts w:eastAsia="Times New Roman" w:cs="Times New Roman"/>
          <w:szCs w:val="24"/>
        </w:rPr>
        <w:t xml:space="preserve">ειτουργών σε εκκρεμή δικαστική υπόθεση. </w:t>
      </w:r>
    </w:p>
    <w:p w14:paraId="392090F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Η πρόταση που διατυπώνουμε είναι μια πρόσκληση σε όλες τις κοινοβουλευτικές παρατάξεις για την αναζήτηση της αλήθειας σε μια υπόθεση μεγάλου δημοσίου ενδιαφέροντος με πάρα πολλά ερωτηματικά ως προς την ανάμειξη πολι</w:t>
      </w:r>
      <w:r>
        <w:rPr>
          <w:rFonts w:eastAsia="Times New Roman" w:cs="Times New Roman"/>
          <w:szCs w:val="24"/>
        </w:rPr>
        <w:t xml:space="preserve">τικών προσώπων σε αυτή. Οπωσδήποτε δεν έχει να κάνει με την ουσία της υπόθεσης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1</w:t>
      </w:r>
      <w:r>
        <w:rPr>
          <w:rFonts w:eastAsia="Times New Roman" w:cs="Times New Roman"/>
          <w:szCs w:val="24"/>
        </w:rPr>
        <w:t>»</w:t>
      </w:r>
      <w:r>
        <w:rPr>
          <w:rFonts w:eastAsia="Times New Roman" w:cs="Times New Roman"/>
          <w:szCs w:val="24"/>
        </w:rPr>
        <w:t xml:space="preserve"> και τη διερεύνησή της από τη μόνη αρμόδια να το πράξει ελληνική δικαιοσύνη. </w:t>
      </w:r>
    </w:p>
    <w:p w14:paraId="392090F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Θυμίζω ότι τεράστιο κύκλωμα διακίνησης και εμπορίας ναρκωτικών είχε εξαρθρωθεί από τις διωκτικές αρχές ήδη από το καλοκαίρι του 2014. Οι έρευνες είχαν </w:t>
      </w:r>
      <w:proofErr w:type="spellStart"/>
      <w:r>
        <w:rPr>
          <w:rFonts w:eastAsia="Times New Roman" w:cs="Times New Roman"/>
          <w:szCs w:val="24"/>
        </w:rPr>
        <w:t>παράξει</w:t>
      </w:r>
      <w:proofErr w:type="spellEnd"/>
      <w:r>
        <w:rPr>
          <w:rFonts w:eastAsia="Times New Roman" w:cs="Times New Roman"/>
          <w:szCs w:val="24"/>
        </w:rPr>
        <w:t xml:space="preserve"> αποτέλεσμα και η ελληνική δικαιοσύνη έστειλε στη φυλακή με καταδίκη σε ισόβια κάθειρξη πρωτοδίκως</w:t>
      </w:r>
      <w:r>
        <w:rPr>
          <w:rFonts w:eastAsia="Times New Roman" w:cs="Times New Roman"/>
          <w:szCs w:val="24"/>
        </w:rPr>
        <w:t xml:space="preserve"> πέντε από τους δεκατρείς συνολικά καταδικασθέντες ένοχους. </w:t>
      </w:r>
    </w:p>
    <w:p w14:paraId="392090F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Προ ημερών, ομολογουμένως με μεγάλη καθυστέρηση, οι αρμόδιες ανακριτικές αρχές εξέδωσαν εντάλματα σύλληψης για δύο Τούρκους λαθρέμπορους ναρκωτικών που εμπλέκονται στην υπόθεση. Ευχής έργο είναι </w:t>
      </w:r>
      <w:r>
        <w:rPr>
          <w:rFonts w:eastAsia="Times New Roman" w:cs="Times New Roman"/>
          <w:szCs w:val="24"/>
        </w:rPr>
        <w:t xml:space="preserve">η υπόθεση να διαλευκανθεί </w:t>
      </w:r>
      <w:r>
        <w:rPr>
          <w:rFonts w:eastAsia="Times New Roman" w:cs="Times New Roman"/>
          <w:szCs w:val="24"/>
        </w:rPr>
        <w:lastRenderedPageBreak/>
        <w:t xml:space="preserve">πλήρως και οι ένοχοι να αντιμετωπίσουν τις συνέπειες του νόμου. </w:t>
      </w:r>
    </w:p>
    <w:p w14:paraId="392090F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Σήμερα όμως βρισκόμαστε εδώ, κυρίες και κύριοι συνάδελφοι, για να αποφασίσουμε κάτι άλλο πολύ συγκεκριμένο. Η εμπλοκή του Υπουργού Εθνικής Άμυνας κ. Πάνου Καμμένου σ</w:t>
      </w:r>
      <w:r>
        <w:rPr>
          <w:rFonts w:eastAsia="Times New Roman" w:cs="Times New Roman"/>
          <w:szCs w:val="24"/>
        </w:rPr>
        <w:t xml:space="preserve">την υπόθεση με στόχευση να επηρεαστεί ουσιωδώς η έκβασή της αποτελεί ευθύτατη και απροκάλυπτη παρέμβαση στο έργο της δικαιοσύνης. Πιθανολογώ ότι δεν έχει υπάρξει προηγούμενο παρόμοιας παρέμβασης σε παρόμοια υπόθεση από πρωτοκλασάτο </w:t>
      </w:r>
      <w:r>
        <w:rPr>
          <w:rFonts w:eastAsia="Times New Roman" w:cs="Times New Roman"/>
          <w:szCs w:val="24"/>
        </w:rPr>
        <w:t>Υ</w:t>
      </w:r>
      <w:r>
        <w:rPr>
          <w:rFonts w:eastAsia="Times New Roman" w:cs="Times New Roman"/>
          <w:szCs w:val="24"/>
        </w:rPr>
        <w:t xml:space="preserve">πουργό Κυβέρνησης. </w:t>
      </w:r>
    </w:p>
    <w:p w14:paraId="3920910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Όμω</w:t>
      </w:r>
      <w:r>
        <w:rPr>
          <w:rFonts w:eastAsia="Times New Roman" w:cs="Times New Roman"/>
          <w:szCs w:val="24"/>
        </w:rPr>
        <w:t xml:space="preserve">ς οι τηλεφωνικές συνομιλίες του κ. Καμμένου με τον ισοβίτη διάρκειας είκοσι ενός λεπτών, όπως είπα, δώδεκα τον αριθμό, έχουν </w:t>
      </w:r>
      <w:proofErr w:type="spellStart"/>
      <w:r>
        <w:rPr>
          <w:rFonts w:eastAsia="Times New Roman" w:cs="Times New Roman"/>
          <w:szCs w:val="24"/>
        </w:rPr>
        <w:t>συνομολογηθεί</w:t>
      </w:r>
      <w:proofErr w:type="spellEnd"/>
      <w:r>
        <w:rPr>
          <w:rFonts w:eastAsia="Times New Roman" w:cs="Times New Roman"/>
          <w:szCs w:val="24"/>
        </w:rPr>
        <w:t>. Έχουν γίνει. Ο ίδιος ισχυρίστηκε ότι το μόνο που έκανε ήταν να παροτρύνει στοργικά τον ισοβίτη να πει την αλήθεια χω</w:t>
      </w:r>
      <w:r>
        <w:rPr>
          <w:rFonts w:eastAsia="Times New Roman" w:cs="Times New Roman"/>
          <w:szCs w:val="24"/>
        </w:rPr>
        <w:t xml:space="preserve">ρίς να φοβάται. </w:t>
      </w:r>
    </w:p>
    <w:p w14:paraId="3920910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Ο Υπουργός Δικαιοσύνης υιοθέτησε πλήρως την εκδοχή Καμμένου αξιολογώντας την περίπου ως αξιέπαινη συμπεριφορά. Στελέχη της Κυβέρνησης θεώρησαν αυτονόητη την παρέμβασή του και ο Πρωθυπουργός τον κάλυψε στην Βουλή. </w:t>
      </w:r>
    </w:p>
    <w:p w14:paraId="3920910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κι αν υιοθετήσουμε </w:t>
      </w:r>
      <w:r>
        <w:rPr>
          <w:rFonts w:eastAsia="Times New Roman" w:cs="Times New Roman"/>
          <w:szCs w:val="24"/>
        </w:rPr>
        <w:t>όμως αυτούσια αυτή την εκδοχή, το θεσμικό ατόπημα του Υπουργού Άμυνας και κατ’ επέκταση αυτών που τον υπερασπίζονται υπάρχει κι είναι σοβαρό. Γιατί το μόνο αυτονόητο, το μόνο που όφειλε να πράξει όταν έλαβε γνώση της υπόθεσης ήταν να πληροφορήσει σχετικά τ</w:t>
      </w:r>
      <w:r>
        <w:rPr>
          <w:rFonts w:eastAsia="Times New Roman" w:cs="Times New Roman"/>
          <w:szCs w:val="24"/>
        </w:rPr>
        <w:t>ις αρμόδιες εισαγγελικές αρχές, προκειμένου αυτές να επιληφθούν συνδράμοντας έτσι πραγματικά τη δικαιοσύνη στο έργο της και εξαντλώντας μ’ αυτόν και μόνο τον τρόπο τη συμμετοχή του στην υπόθεση. Δεν είναι δουλειά του. Δεν είναι δουλειά κανενός Υπουργού καμ</w:t>
      </w:r>
      <w:r>
        <w:rPr>
          <w:rFonts w:eastAsia="Times New Roman" w:cs="Times New Roman"/>
          <w:szCs w:val="24"/>
        </w:rPr>
        <w:t xml:space="preserve">ιάς Κυβέρνησης να κάνει τηλέφωνα στο κινητό κάποιου ισοβίτη, να ανταλλάσσει μηνύματα μαζί του, να διατηρεί ανοιχτό κανάλι επικοινωνίας και τακτική επαφή εν </w:t>
      </w:r>
      <w:proofErr w:type="spellStart"/>
      <w:r>
        <w:rPr>
          <w:rFonts w:eastAsia="Times New Roman" w:cs="Times New Roman"/>
          <w:szCs w:val="24"/>
        </w:rPr>
        <w:t>είδει</w:t>
      </w:r>
      <w:proofErr w:type="spellEnd"/>
      <w:r>
        <w:rPr>
          <w:rFonts w:eastAsia="Times New Roman" w:cs="Times New Roman"/>
          <w:szCs w:val="24"/>
        </w:rPr>
        <w:t xml:space="preserve"> διαμεσολαβητικής υπηρεσία υποστήριξης κρατουμένων. </w:t>
      </w:r>
    </w:p>
    <w:p w14:paraId="3920910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Υπάρχει όμως, κυρίες και κύριοι συνάδελφοι</w:t>
      </w:r>
      <w:r>
        <w:rPr>
          <w:rFonts w:eastAsia="Times New Roman" w:cs="Times New Roman"/>
          <w:szCs w:val="24"/>
        </w:rPr>
        <w:t>, και μια άλλη εκδοχή ως προς την εμπλοκή του, πιο περίπλοκη και πιο σκοτεινή θα έλεγα. Στηρίζεται σε δημοσιευθείσες στο διαδίκτυο ηχογραφημένες συνομιλίες του ισοβίτη με τον λιμενικό ανακριτικό υπάλληλο που τον επισκεπτόταν, ο οποίος του είχε ασκήσει πίεσ</w:t>
      </w:r>
      <w:r>
        <w:rPr>
          <w:rFonts w:eastAsia="Times New Roman" w:cs="Times New Roman"/>
          <w:szCs w:val="24"/>
        </w:rPr>
        <w:t xml:space="preserve">η να εμπλέξει με συμπληρωματική κατάθεσή του άλλο πρόσωπο, </w:t>
      </w:r>
      <w:r>
        <w:rPr>
          <w:rFonts w:eastAsia="Times New Roman" w:cs="Times New Roman"/>
          <w:szCs w:val="24"/>
        </w:rPr>
        <w:lastRenderedPageBreak/>
        <w:t>αφ</w:t>
      </w:r>
      <w:r>
        <w:rPr>
          <w:rFonts w:eastAsia="Times New Roman" w:cs="Times New Roman"/>
          <w:szCs w:val="24"/>
        </w:rPr>
        <w:t xml:space="preserve">’ </w:t>
      </w:r>
      <w:r>
        <w:rPr>
          <w:rFonts w:eastAsia="Times New Roman" w:cs="Times New Roman"/>
          <w:szCs w:val="24"/>
        </w:rPr>
        <w:t>ενός με κίνητρο και αντάλλαγμα την ευνοϊκή ποινική μεταχείριση του ισοβίτη, αφ</w:t>
      </w:r>
      <w:r>
        <w:rPr>
          <w:rFonts w:eastAsia="Times New Roman" w:cs="Times New Roman"/>
          <w:szCs w:val="24"/>
        </w:rPr>
        <w:t xml:space="preserve">’ </w:t>
      </w:r>
      <w:r>
        <w:rPr>
          <w:rFonts w:eastAsia="Times New Roman" w:cs="Times New Roman"/>
          <w:szCs w:val="24"/>
        </w:rPr>
        <w:t xml:space="preserve">ετέρου με απώτερο σκοπό την πολιτική εξόντωση του Προέδρου της Νέας Δημοκρατίας, </w:t>
      </w:r>
      <w:r>
        <w:rPr>
          <w:rFonts w:eastAsia="Times New Roman" w:cs="Times New Roman"/>
          <w:szCs w:val="24"/>
        </w:rPr>
        <w:t xml:space="preserve">κ. </w:t>
      </w:r>
      <w:r>
        <w:rPr>
          <w:rFonts w:eastAsia="Times New Roman" w:cs="Times New Roman"/>
          <w:szCs w:val="24"/>
        </w:rPr>
        <w:t>Κυριάκου Μητσοτάκη. Αυτά είνα</w:t>
      </w:r>
      <w:r>
        <w:rPr>
          <w:rFonts w:eastAsia="Times New Roman" w:cs="Times New Roman"/>
          <w:szCs w:val="24"/>
        </w:rPr>
        <w:t xml:space="preserve">ι πολύ σοβαρά πράγματα. Η κατάθεση αυτή βέβαια δεν προέκυψε ποτέ. Τα ερωτηματικά όμως σχετικά με τα κίνητρα, την έκταση και την σκοπιμότητα της εμπλοκής του κ. Καμμένου παραμένουν. </w:t>
      </w:r>
    </w:p>
    <w:p w14:paraId="3920910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Τι ακριβώς, λοιπόν, έχει συμβεί; Ποιο ακριβώς ήταν το περιεχόμενο δώδεκα τ</w:t>
      </w:r>
      <w:r>
        <w:rPr>
          <w:rFonts w:eastAsia="Times New Roman" w:cs="Times New Roman"/>
          <w:szCs w:val="24"/>
        </w:rPr>
        <w:t>ηλεφωνικών συνομιλιών διάρκειας είκοσι ενός λεπτών μεταξύ του Υπουργού Άμυνας και του ισοβίτη; Υπήρξε επικοινωνία του κ. Καμμένου με την εισαγγελική λειτουργό και τον λιμενικό υπάλληλο;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ποιας ακριβώς αρμοδιότητάς του ενεπλάκη στην υπόθεση; Ποιο</w:t>
      </w:r>
      <w:r>
        <w:rPr>
          <w:rFonts w:eastAsia="Times New Roman" w:cs="Times New Roman"/>
          <w:szCs w:val="24"/>
        </w:rPr>
        <w:t xml:space="preserve"> είναι το ζήτημα εθνικής ασφάλειας για το οποίο έκανε λόγο από το Βήμα της Βουλής και επικαλέστηκε δημόσια; Ήταν ενήμερος για όλα αυτά ο Πρωθυπουργός; Και ποιος ο βαθμός εμπλοκής στην υπόθεση του Υπουργού Δικαιοσύνης κ</w:t>
      </w:r>
      <w:r>
        <w:rPr>
          <w:rFonts w:eastAsia="Times New Roman" w:cs="Times New Roman"/>
          <w:szCs w:val="24"/>
        </w:rPr>
        <w:t>α</w:t>
      </w:r>
      <w:r>
        <w:rPr>
          <w:rFonts w:eastAsia="Times New Roman" w:cs="Times New Roman"/>
          <w:szCs w:val="24"/>
        </w:rPr>
        <w:t>ι άλλων λειτουργών της δικαιοσύνης σε</w:t>
      </w:r>
      <w:r>
        <w:rPr>
          <w:rFonts w:eastAsia="Times New Roman" w:cs="Times New Roman"/>
          <w:szCs w:val="24"/>
        </w:rPr>
        <w:t xml:space="preserve"> μια υπόθεση η οποία κατά το στάδιο που υπήρχε εκείνη την εποχή, ανακριτική διαδικασία δηλαδή, προκαταρκτική εξέταση, </w:t>
      </w:r>
      <w:proofErr w:type="spellStart"/>
      <w:r>
        <w:rPr>
          <w:rFonts w:eastAsia="Times New Roman" w:cs="Times New Roman"/>
          <w:szCs w:val="24"/>
        </w:rPr>
        <w:lastRenderedPageBreak/>
        <w:t>διέπετο</w:t>
      </w:r>
      <w:proofErr w:type="spellEnd"/>
      <w:r>
        <w:rPr>
          <w:rFonts w:eastAsia="Times New Roman" w:cs="Times New Roman"/>
          <w:szCs w:val="24"/>
        </w:rPr>
        <w:t xml:space="preserve"> από την αρχή της μυστικότητας κι επομένως απέκλειε την οποιαδήποτε έξωθεν παρέμβαση; </w:t>
      </w:r>
    </w:p>
    <w:p w14:paraId="39209105" w14:textId="77777777" w:rsidR="00612455" w:rsidRDefault="00B02DE7">
      <w:pPr>
        <w:spacing w:line="600" w:lineRule="auto"/>
        <w:ind w:firstLine="720"/>
        <w:jc w:val="both"/>
        <w:rPr>
          <w:rFonts w:eastAsia="Times New Roman"/>
          <w:szCs w:val="24"/>
        </w:rPr>
      </w:pPr>
      <w:r>
        <w:rPr>
          <w:rFonts w:eastAsia="Times New Roman"/>
          <w:szCs w:val="24"/>
        </w:rPr>
        <w:t xml:space="preserve">Εδώ, λοιπόν, υπάρχουν πάρα πολλά αναπάντητα </w:t>
      </w:r>
      <w:r>
        <w:rPr>
          <w:rFonts w:eastAsia="Times New Roman"/>
          <w:szCs w:val="24"/>
        </w:rPr>
        <w:t xml:space="preserve">ερωτήματα. </w:t>
      </w:r>
    </w:p>
    <w:p w14:paraId="39209106" w14:textId="77777777" w:rsidR="00612455" w:rsidRDefault="00B02DE7">
      <w:pPr>
        <w:spacing w:line="600" w:lineRule="auto"/>
        <w:ind w:firstLine="720"/>
        <w:jc w:val="both"/>
        <w:rPr>
          <w:rFonts w:eastAsia="Times New Roman"/>
          <w:szCs w:val="24"/>
        </w:rPr>
      </w:pPr>
      <w:r>
        <w:rPr>
          <w:rFonts w:eastAsia="Times New Roman"/>
          <w:szCs w:val="24"/>
        </w:rPr>
        <w:t xml:space="preserve">Προ ημερών ο </w:t>
      </w:r>
      <w:r>
        <w:rPr>
          <w:rFonts w:eastAsia="Times New Roman"/>
          <w:szCs w:val="24"/>
        </w:rPr>
        <w:t>ε</w:t>
      </w:r>
      <w:r>
        <w:rPr>
          <w:rFonts w:eastAsia="Times New Roman"/>
          <w:szCs w:val="24"/>
        </w:rPr>
        <w:t xml:space="preserve">ισαγγελέας </w:t>
      </w:r>
      <w:r>
        <w:rPr>
          <w:rFonts w:eastAsia="Times New Roman"/>
          <w:szCs w:val="24"/>
        </w:rPr>
        <w:t>ε</w:t>
      </w:r>
      <w:r>
        <w:rPr>
          <w:rFonts w:eastAsia="Times New Roman"/>
          <w:szCs w:val="24"/>
        </w:rPr>
        <w:t>φετών Πειραιώς,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διενέργειας προκαταρκτικής εξέτασης μετά από δύο μηνυτήριες αναφορές απολύτως σχετικές με την υπόθεση, εξέδωσε πόρισμα δυνάμει του οποίου αρχειοθετήθηκαν μηνυτήριες αναφορές ως προς την εισα</w:t>
      </w:r>
      <w:r>
        <w:rPr>
          <w:rFonts w:eastAsia="Times New Roman"/>
          <w:szCs w:val="24"/>
        </w:rPr>
        <w:t xml:space="preserve">γγελική λειτουργό, εις την οποία αποδίδονται πειθαρχικές, αλλά όχι ποινικές ευθύνες κατά την εκτέλεση των καθηκόντων της, ως προς τον δημοσιογράφο </w:t>
      </w:r>
      <w:proofErr w:type="spellStart"/>
      <w:r>
        <w:rPr>
          <w:rFonts w:eastAsia="Times New Roman"/>
          <w:szCs w:val="24"/>
        </w:rPr>
        <w:t>Τριανταφυλλόπουλο</w:t>
      </w:r>
      <w:proofErr w:type="spellEnd"/>
      <w:r>
        <w:rPr>
          <w:rFonts w:eastAsia="Times New Roman"/>
          <w:szCs w:val="24"/>
        </w:rPr>
        <w:t xml:space="preserve"> και ως προς τους δύο ακόμα </w:t>
      </w:r>
      <w:proofErr w:type="spellStart"/>
      <w:r>
        <w:rPr>
          <w:rFonts w:eastAsia="Times New Roman"/>
          <w:szCs w:val="24"/>
        </w:rPr>
        <w:t>μηνυθέντες</w:t>
      </w:r>
      <w:proofErr w:type="spellEnd"/>
      <w:r>
        <w:rPr>
          <w:rFonts w:eastAsia="Times New Roman"/>
          <w:szCs w:val="24"/>
        </w:rPr>
        <w:t xml:space="preserve"> επιχειρηματίες. </w:t>
      </w:r>
    </w:p>
    <w:p w14:paraId="39209107" w14:textId="77777777" w:rsidR="00612455" w:rsidRDefault="00B02DE7">
      <w:pPr>
        <w:spacing w:line="600" w:lineRule="auto"/>
        <w:ind w:firstLine="720"/>
        <w:jc w:val="both"/>
        <w:rPr>
          <w:rFonts w:eastAsia="Times New Roman"/>
          <w:szCs w:val="24"/>
        </w:rPr>
      </w:pPr>
      <w:r>
        <w:rPr>
          <w:rFonts w:eastAsia="Times New Roman"/>
          <w:szCs w:val="24"/>
        </w:rPr>
        <w:t>Ο κ. Καμμένος, βέβαια, εξέλαβε αυτήν</w:t>
      </w:r>
      <w:r>
        <w:rPr>
          <w:rFonts w:eastAsia="Times New Roman"/>
          <w:szCs w:val="24"/>
        </w:rPr>
        <w:t xml:space="preserve"> την εξέλιξη, περίπου, ως θριαμβευτική απαλλαγή του από κάθε ευθύνη και εμπλοκή. Δεν είναι έτσι, όμως. Ως προς τον λιμενικό υπάλληλο </w:t>
      </w:r>
      <w:proofErr w:type="spellStart"/>
      <w:r>
        <w:rPr>
          <w:rFonts w:eastAsia="Times New Roman"/>
          <w:szCs w:val="24"/>
        </w:rPr>
        <w:t>Χριστοφορίδη</w:t>
      </w:r>
      <w:proofErr w:type="spellEnd"/>
      <w:r>
        <w:rPr>
          <w:rFonts w:eastAsia="Times New Roman"/>
          <w:szCs w:val="24"/>
        </w:rPr>
        <w:t xml:space="preserve"> και τον Υπουργό Άμυνας, Πάνο Καμμένο, δεν έχει γίνει καμμία απολύτως αρχειοθέτηση της υπόθεσης. Για τον πρώτο,</w:t>
      </w:r>
      <w:r>
        <w:rPr>
          <w:rFonts w:eastAsia="Times New Roman"/>
          <w:szCs w:val="24"/>
        </w:rPr>
        <w:t xml:space="preserve"> η δικογραφία διαβιβάστηκε στο αρμόδιο να επιληφθεί Ναυτοδικείο Πειραιά. Δεν με εκπλήσσει, βέβαια, το γεγονός ότι για αυτή τη δραστηριότητα του Λιμενικού δεν είχε καν διαταχθεί </w:t>
      </w:r>
      <w:r>
        <w:rPr>
          <w:rFonts w:eastAsia="Times New Roman"/>
          <w:szCs w:val="24"/>
        </w:rPr>
        <w:lastRenderedPageBreak/>
        <w:t>ΕΔΕ από τον αρμόδιο Υπουργό Ναυτιλίας. Τα ανακλαστικά του τα διαπιστώσαμε προ ο</w:t>
      </w:r>
      <w:r>
        <w:rPr>
          <w:rFonts w:eastAsia="Times New Roman"/>
          <w:szCs w:val="24"/>
        </w:rPr>
        <w:t xml:space="preserve">λίγων ημερών. </w:t>
      </w:r>
    </w:p>
    <w:p w14:paraId="39209108" w14:textId="77777777" w:rsidR="00612455" w:rsidRDefault="00B02DE7">
      <w:pPr>
        <w:spacing w:line="600" w:lineRule="auto"/>
        <w:ind w:firstLine="720"/>
        <w:jc w:val="both"/>
        <w:rPr>
          <w:rFonts w:eastAsia="Times New Roman"/>
          <w:szCs w:val="24"/>
        </w:rPr>
      </w:pPr>
      <w:r>
        <w:rPr>
          <w:rFonts w:eastAsia="Times New Roman"/>
          <w:szCs w:val="24"/>
        </w:rPr>
        <w:t xml:space="preserve">Επιπλέον, όμως, όσον αφορά τον κ. Καμμένο, η δικογραφία διαβιβάστηκε στη Βουλή δια της </w:t>
      </w:r>
      <w:r>
        <w:rPr>
          <w:rFonts w:eastAsia="Times New Roman"/>
          <w:szCs w:val="24"/>
        </w:rPr>
        <w:t>ε</w:t>
      </w:r>
      <w:r>
        <w:rPr>
          <w:rFonts w:eastAsia="Times New Roman"/>
          <w:szCs w:val="24"/>
        </w:rPr>
        <w:t>ισαγγελέως του Αρείου Πάγου, όπως ο νόμος ορίζει. Διαβάζω το έγγραφο που έστειλε στις 23</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2017 ο </w:t>
      </w:r>
      <w:r>
        <w:rPr>
          <w:rFonts w:eastAsia="Times New Roman"/>
          <w:szCs w:val="24"/>
        </w:rPr>
        <w:t>ε</w:t>
      </w:r>
      <w:r>
        <w:rPr>
          <w:rFonts w:eastAsia="Times New Roman"/>
          <w:szCs w:val="24"/>
        </w:rPr>
        <w:t xml:space="preserve">ισαγγελέας </w:t>
      </w:r>
      <w:r>
        <w:rPr>
          <w:rFonts w:eastAsia="Times New Roman"/>
          <w:szCs w:val="24"/>
        </w:rPr>
        <w:t>ε</w:t>
      </w:r>
      <w:r>
        <w:rPr>
          <w:rFonts w:eastAsia="Times New Roman"/>
          <w:szCs w:val="24"/>
        </w:rPr>
        <w:t xml:space="preserve">φετών Πειραιά Παναγιώτης </w:t>
      </w:r>
      <w:proofErr w:type="spellStart"/>
      <w:r>
        <w:rPr>
          <w:rFonts w:eastAsia="Times New Roman"/>
          <w:szCs w:val="24"/>
        </w:rPr>
        <w:t>Μπρακουμάτσος</w:t>
      </w:r>
      <w:proofErr w:type="spellEnd"/>
      <w:r>
        <w:rPr>
          <w:rFonts w:eastAsia="Times New Roman"/>
          <w:szCs w:val="24"/>
        </w:rPr>
        <w:t xml:space="preserve"> προ</w:t>
      </w:r>
      <w:r>
        <w:rPr>
          <w:rFonts w:eastAsia="Times New Roman"/>
          <w:szCs w:val="24"/>
        </w:rPr>
        <w:t xml:space="preserve">ς την </w:t>
      </w:r>
      <w:r>
        <w:rPr>
          <w:rFonts w:eastAsia="Times New Roman"/>
          <w:szCs w:val="24"/>
        </w:rPr>
        <w:t>ε</w:t>
      </w:r>
      <w:r>
        <w:rPr>
          <w:rFonts w:eastAsia="Times New Roman"/>
          <w:szCs w:val="24"/>
        </w:rPr>
        <w:t>ισαγγελέα του Αρείου Πάγου: «Κατά τη μελέτη της δικογραφίας διαπιστώσαμε ότι στις μηνυτήριες αναφορές και τα λοιπά έγγραφα αναφέρονται στοιχεία που αφορούν πολιτικά πρόσωπα, στην αξιολόγηση των οποίων δεν μπορούμε να προβούμε δυνάμει των άρθρων 86 π</w:t>
      </w:r>
      <w:r>
        <w:rPr>
          <w:rFonts w:eastAsia="Times New Roman"/>
          <w:szCs w:val="24"/>
        </w:rPr>
        <w:t>αράγραφος 1-3 του Συντάγματος, που έχουν να κάνουν με την άσκηση ποινικής δίωξης από τη Βουλή και του νόμου περί ευθύνης Υπουργών» κ.λπ</w:t>
      </w:r>
      <w:r>
        <w:rPr>
          <w:rFonts w:eastAsia="Times New Roman"/>
          <w:szCs w:val="24"/>
        </w:rPr>
        <w:t>.</w:t>
      </w:r>
      <w:r>
        <w:rPr>
          <w:rFonts w:eastAsia="Times New Roman"/>
          <w:szCs w:val="24"/>
        </w:rPr>
        <w:t>.</w:t>
      </w:r>
    </w:p>
    <w:p w14:paraId="39209109" w14:textId="77777777" w:rsidR="00612455" w:rsidRDefault="00B02DE7">
      <w:pPr>
        <w:spacing w:line="600" w:lineRule="auto"/>
        <w:ind w:firstLine="720"/>
        <w:jc w:val="both"/>
        <w:rPr>
          <w:rFonts w:eastAsia="Times New Roman"/>
          <w:szCs w:val="24"/>
        </w:rPr>
      </w:pPr>
      <w:r>
        <w:rPr>
          <w:rFonts w:eastAsia="Times New Roman"/>
          <w:szCs w:val="24"/>
        </w:rPr>
        <w:t xml:space="preserve">Συνεπώς ο </w:t>
      </w:r>
      <w:r>
        <w:rPr>
          <w:rFonts w:eastAsia="Times New Roman"/>
          <w:szCs w:val="24"/>
        </w:rPr>
        <w:t>ε</w:t>
      </w:r>
      <w:r>
        <w:rPr>
          <w:rFonts w:eastAsia="Times New Roman"/>
          <w:szCs w:val="24"/>
        </w:rPr>
        <w:t xml:space="preserve">ισαγγελέας </w:t>
      </w:r>
      <w:r>
        <w:rPr>
          <w:rFonts w:eastAsia="Times New Roman"/>
          <w:szCs w:val="24"/>
        </w:rPr>
        <w:t>ε</w:t>
      </w:r>
      <w:r>
        <w:rPr>
          <w:rFonts w:eastAsia="Times New Roman"/>
          <w:szCs w:val="24"/>
        </w:rPr>
        <w:t xml:space="preserve">φετών Πειραιά διαβίβασε ως όφειλε τη δικογραφία στην </w:t>
      </w:r>
      <w:r>
        <w:rPr>
          <w:rFonts w:eastAsia="Times New Roman"/>
          <w:szCs w:val="24"/>
        </w:rPr>
        <w:t>ε</w:t>
      </w:r>
      <w:r>
        <w:rPr>
          <w:rFonts w:eastAsia="Times New Roman"/>
          <w:szCs w:val="24"/>
        </w:rPr>
        <w:t xml:space="preserve">ισαγγελία του Αρείου Πάγου και η </w:t>
      </w:r>
      <w:r>
        <w:rPr>
          <w:rFonts w:eastAsia="Times New Roman"/>
          <w:szCs w:val="24"/>
        </w:rPr>
        <w:t>ε</w:t>
      </w:r>
      <w:r>
        <w:rPr>
          <w:rFonts w:eastAsia="Times New Roman"/>
          <w:szCs w:val="24"/>
        </w:rPr>
        <w:t>ισαγγελ</w:t>
      </w:r>
      <w:r>
        <w:rPr>
          <w:rFonts w:eastAsia="Times New Roman"/>
          <w:szCs w:val="24"/>
        </w:rPr>
        <w:t xml:space="preserve">έας του Αρείου Πάγου την παρέπεμψε σε μας, στην Ολομέλεια της Βουλής, ως όφειλε, κατά τον νόμο και το Σύνταγμα, προκειμένου να αποφασίσουμε ως μοναδικό αρμόδιο όργανο για τη διενέργεια προκαταρκτικής εξέτασης για τον κ. Καμμένο. </w:t>
      </w:r>
    </w:p>
    <w:p w14:paraId="3920910A" w14:textId="77777777" w:rsidR="00612455" w:rsidRDefault="00B02DE7">
      <w:pPr>
        <w:spacing w:line="600" w:lineRule="auto"/>
        <w:ind w:firstLine="720"/>
        <w:jc w:val="both"/>
        <w:rPr>
          <w:rFonts w:eastAsia="Times New Roman"/>
          <w:szCs w:val="24"/>
        </w:rPr>
      </w:pPr>
      <w:r>
        <w:rPr>
          <w:rFonts w:eastAsia="Times New Roman"/>
          <w:szCs w:val="24"/>
        </w:rPr>
        <w:lastRenderedPageBreak/>
        <w:t xml:space="preserve">Πρέπει να μην ξεχνάμε και </w:t>
      </w:r>
      <w:r>
        <w:rPr>
          <w:rFonts w:eastAsia="Times New Roman"/>
          <w:szCs w:val="24"/>
        </w:rPr>
        <w:t xml:space="preserve">το γεγονός, δε, ότι αυτή η δικογραφία δεν αρχειοθετήθηκε από την </w:t>
      </w:r>
      <w:r>
        <w:rPr>
          <w:rFonts w:eastAsia="Times New Roman"/>
          <w:szCs w:val="24"/>
        </w:rPr>
        <w:t>ε</w:t>
      </w:r>
      <w:r>
        <w:rPr>
          <w:rFonts w:eastAsia="Times New Roman"/>
          <w:szCs w:val="24"/>
        </w:rPr>
        <w:t xml:space="preserve">ισαγγελέα του Αρείου Πάγου, όπως είχε συμβεί για παράδειγμα στην περίπτωση την αντίστοιχη δικογραφίας για την επιβολή κεφαλαιακών περιορισμών,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που η μηνυτήρια αναφορά είχε </w:t>
      </w:r>
      <w:r>
        <w:rPr>
          <w:rFonts w:eastAsia="Times New Roman"/>
          <w:szCs w:val="24"/>
        </w:rPr>
        <w:t>κριθεί προφανώς αβάσιμη και είχε αρχειοθετηθεί η δικογραφία. Στην περίπτωση αυτή, όμως, ήρθε εδώ. Αυτό δείχνει λοιπόν ότι για τις εισαγγελικές αρχές η εμπλοκή του κ. Καμμένου στην υπόθεση πρέπει να διερευνηθεί και πρέπει να διερευνηθεί από μας, τη Βουλή τω</w:t>
      </w:r>
      <w:r>
        <w:rPr>
          <w:rFonts w:eastAsia="Times New Roman"/>
          <w:szCs w:val="24"/>
        </w:rPr>
        <w:t>ν Ελλήνων.</w:t>
      </w:r>
    </w:p>
    <w:p w14:paraId="3920910B" w14:textId="77777777" w:rsidR="00612455" w:rsidRDefault="00B02DE7">
      <w:pPr>
        <w:spacing w:line="600" w:lineRule="auto"/>
        <w:ind w:firstLine="720"/>
        <w:jc w:val="both"/>
        <w:rPr>
          <w:rFonts w:eastAsia="Times New Roman"/>
          <w:szCs w:val="24"/>
        </w:rPr>
      </w:pPr>
      <w:r>
        <w:rPr>
          <w:rFonts w:eastAsia="Times New Roman"/>
          <w:szCs w:val="24"/>
        </w:rPr>
        <w:t>Απευθύνω λοιπόν σε όλους: Κύριε Πρωθυπουργέ -υποθέτω ότι από κάπου παρακολουθείτε-, προφανώς η συμπόρευση με τον κυβερνητικό σας εταίρο είναι μονόδρομος για τη διατήρησή σας στην εξουσία. Πού είναι, όμως -αναρωτιέμαι- το όριο της ανοχής σας σε α</w:t>
      </w:r>
      <w:r>
        <w:rPr>
          <w:rFonts w:eastAsia="Times New Roman"/>
          <w:szCs w:val="24"/>
        </w:rPr>
        <w:t>υτήν, αλλά και σε άλλες παρόμοιες και πρόσφατες συμπεριφορές του; Σας καλύπτει αυτό το ύφος; Συμφωνείτε με αυτόν τον συνδυασμό αλαζονείας, επιπολαιότητας και τυχοδιωκτισμού -τολμώ να πω- κατά την άσκηση εξουσίας, η οποία άλλοτε επιδιώκεται με τηλεφωνικές π</w:t>
      </w:r>
      <w:r>
        <w:rPr>
          <w:rFonts w:eastAsia="Times New Roman"/>
          <w:szCs w:val="24"/>
        </w:rPr>
        <w:t xml:space="preserve">αρεμβάσεις σε ισοβίτες και άλλοτε με επισκέψεις σε πολυτελή ξενοδοχεία και καζίνο για λίγο </w:t>
      </w:r>
      <w:proofErr w:type="spellStart"/>
      <w:r>
        <w:rPr>
          <w:rFonts w:eastAsia="Times New Roman"/>
          <w:szCs w:val="24"/>
        </w:rPr>
        <w:lastRenderedPageBreak/>
        <w:t>παιχνιδάκι</w:t>
      </w:r>
      <w:proofErr w:type="spellEnd"/>
      <w:r>
        <w:rPr>
          <w:rFonts w:eastAsia="Times New Roman"/>
          <w:szCs w:val="24"/>
        </w:rPr>
        <w:t xml:space="preserve">, για να φύγουμε από τους μπελάδες της εξουσίας, αλλά πάντα -και λέω πάντα- εκφράζει τη στάση ότι «εξουσία είμαι και ό,τι θέλω κάνω»; </w:t>
      </w:r>
    </w:p>
    <w:p w14:paraId="3920910C"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(Στο σημείο αυτό κτυ</w:t>
      </w:r>
      <w:r>
        <w:rPr>
          <w:rFonts w:eastAsia="Times New Roman" w:cs="Times New Roman"/>
          <w:szCs w:val="24"/>
        </w:rPr>
        <w:t xml:space="preserve">πάει το κουδούνι λήξεως του χρόνου ομιλίας του κυρίου </w:t>
      </w:r>
      <w:r>
        <w:rPr>
          <w:rFonts w:eastAsia="Times New Roman" w:cs="Times New Roman"/>
          <w:szCs w:val="24"/>
        </w:rPr>
        <w:t>Βουλευτή)</w:t>
      </w:r>
    </w:p>
    <w:p w14:paraId="3920910D" w14:textId="77777777" w:rsidR="00612455" w:rsidRDefault="00B02DE7">
      <w:pPr>
        <w:spacing w:line="600" w:lineRule="auto"/>
        <w:ind w:firstLine="720"/>
        <w:jc w:val="both"/>
        <w:rPr>
          <w:rFonts w:eastAsia="Times New Roman"/>
          <w:szCs w:val="24"/>
        </w:rPr>
      </w:pPr>
      <w:r>
        <w:rPr>
          <w:rFonts w:eastAsia="Times New Roman"/>
          <w:szCs w:val="24"/>
        </w:rPr>
        <w:t>Λίγο την ανοχή σας, κυρία Πρόεδρε. Τελειώνω.</w:t>
      </w:r>
    </w:p>
    <w:p w14:paraId="3920910E" w14:textId="77777777" w:rsidR="00612455" w:rsidRDefault="00B02DE7">
      <w:pPr>
        <w:spacing w:line="600" w:lineRule="auto"/>
        <w:ind w:firstLine="720"/>
        <w:jc w:val="both"/>
        <w:rPr>
          <w:rFonts w:eastAsia="Times New Roman"/>
          <w:szCs w:val="24"/>
        </w:rPr>
      </w:pPr>
      <w:r>
        <w:rPr>
          <w:rFonts w:eastAsia="Times New Roman"/>
          <w:szCs w:val="24"/>
        </w:rPr>
        <w:t>Κύριε Υπουργέ της Εθνικής Άμυνας -κι εσείς δεν είστε εδώ, υποθέτω ετοιμάζετε τα αντεπιχειρήματά σας-, τον Ιούλιο που μας ρωτήσατε στη Βουλή με το γ</w:t>
      </w:r>
      <w:r>
        <w:rPr>
          <w:rFonts w:eastAsia="Times New Roman"/>
          <w:szCs w:val="24"/>
        </w:rPr>
        <w:t xml:space="preserve">νωστό γλαφυρό σας ύφος αν έχουμε τα άντερα να ζητήσουμε σύσταση </w:t>
      </w:r>
      <w:r>
        <w:rPr>
          <w:rFonts w:eastAsia="Times New Roman"/>
          <w:szCs w:val="24"/>
        </w:rPr>
        <w:t>π</w:t>
      </w:r>
      <w:r>
        <w:rPr>
          <w:rFonts w:eastAsia="Times New Roman"/>
          <w:szCs w:val="24"/>
        </w:rPr>
        <w:t xml:space="preserve">ροανακριτικής </w:t>
      </w:r>
      <w:r>
        <w:rPr>
          <w:rFonts w:eastAsia="Times New Roman"/>
          <w:szCs w:val="24"/>
        </w:rPr>
        <w:t>ε</w:t>
      </w:r>
      <w:r>
        <w:rPr>
          <w:rFonts w:eastAsia="Times New Roman"/>
          <w:szCs w:val="24"/>
        </w:rPr>
        <w:t xml:space="preserve">πιτροπής ή πρόταση μομφής εναντίον σας, σας λέω ότι εμείς σήμερα ζητάμε τη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και ρωτάω το εξής: </w:t>
      </w:r>
    </w:p>
    <w:p w14:paraId="3920910F" w14:textId="77777777" w:rsidR="00612455" w:rsidRDefault="00B02DE7">
      <w:pPr>
        <w:spacing w:line="600" w:lineRule="auto"/>
        <w:ind w:firstLine="720"/>
        <w:jc w:val="both"/>
        <w:rPr>
          <w:rFonts w:eastAsia="Times New Roman"/>
          <w:szCs w:val="24"/>
        </w:rPr>
      </w:pPr>
      <w:r>
        <w:rPr>
          <w:rFonts w:eastAsia="Times New Roman"/>
          <w:szCs w:val="24"/>
        </w:rPr>
        <w:t xml:space="preserve">Εσείς, κύριε </w:t>
      </w:r>
      <w:proofErr w:type="spellStart"/>
      <w:r>
        <w:rPr>
          <w:rFonts w:eastAsia="Times New Roman"/>
          <w:szCs w:val="24"/>
        </w:rPr>
        <w:t>Καμμένε</w:t>
      </w:r>
      <w:proofErr w:type="spellEnd"/>
      <w:r>
        <w:rPr>
          <w:rFonts w:eastAsia="Times New Roman"/>
          <w:szCs w:val="24"/>
        </w:rPr>
        <w:t>, έχετε τα άντερα να δεχθείτε τ</w:t>
      </w:r>
      <w:r>
        <w:rPr>
          <w:rFonts w:eastAsia="Times New Roman"/>
          <w:szCs w:val="24"/>
        </w:rPr>
        <w:t xml:space="preserve">ην πρότασή μας; Αν όπως ισχυρίζεστε, η σκευωρία εναντίον σας έχει καταπέσει, τότε προφανώς δεν έχετε να φοβηθείτε τίποτα. Άλλωστε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καίτοι αποτελεί στη θεωρία δικαίωμα άσκησης κοινοβουλευτικού ελέγχου από την κοινοβουλευτική Μειοψηφία,</w:t>
      </w:r>
      <w:r>
        <w:rPr>
          <w:rFonts w:eastAsia="Times New Roman"/>
          <w:szCs w:val="24"/>
        </w:rPr>
        <w:t xml:space="preserve"> στην πράξη ελέγχεται, όταν συσταθεί, από την κοινοβουλευτική Πλειοψηφία. Τι φοβάστε λοιπόν;</w:t>
      </w:r>
    </w:p>
    <w:p w14:paraId="39209110" w14:textId="77777777" w:rsidR="00612455" w:rsidRDefault="00B02DE7">
      <w:pPr>
        <w:spacing w:line="600" w:lineRule="auto"/>
        <w:ind w:firstLine="720"/>
        <w:jc w:val="both"/>
        <w:rPr>
          <w:rFonts w:eastAsia="Times New Roman"/>
          <w:szCs w:val="24"/>
        </w:rPr>
      </w:pPr>
      <w:r>
        <w:rPr>
          <w:rFonts w:eastAsia="Times New Roman"/>
          <w:szCs w:val="24"/>
        </w:rPr>
        <w:lastRenderedPageBreak/>
        <w:t xml:space="preserve">Επιπλέον, μας είχατε υποσχεθεί από το Βήμα της Ολομέλειας ότι θα καταθέσετε αυτούσιο το περιεχόμενο των συνομιλιών σας με τον ισοβίτη. </w:t>
      </w:r>
    </w:p>
    <w:p w14:paraId="39209111" w14:textId="77777777" w:rsidR="00612455" w:rsidRDefault="00B02DE7">
      <w:pPr>
        <w:spacing w:line="600" w:lineRule="auto"/>
        <w:ind w:firstLine="720"/>
        <w:jc w:val="both"/>
        <w:rPr>
          <w:rFonts w:eastAsia="Times New Roman"/>
          <w:szCs w:val="24"/>
        </w:rPr>
      </w:pPr>
      <w:r>
        <w:rPr>
          <w:rFonts w:eastAsia="Times New Roman"/>
          <w:szCs w:val="24"/>
        </w:rPr>
        <w:t xml:space="preserve">Δεχθείτε, λοιπόν, την πρότασή μας και πάμε στην </w:t>
      </w:r>
      <w:r>
        <w:rPr>
          <w:rFonts w:eastAsia="Times New Roman"/>
          <w:szCs w:val="24"/>
        </w:rPr>
        <w:t>ε</w:t>
      </w:r>
      <w:r>
        <w:rPr>
          <w:rFonts w:eastAsia="Times New Roman"/>
          <w:szCs w:val="24"/>
        </w:rPr>
        <w:t>ξεταστική.</w:t>
      </w:r>
    </w:p>
    <w:p w14:paraId="39209112" w14:textId="77777777" w:rsidR="00612455" w:rsidRDefault="00B02DE7">
      <w:pPr>
        <w:spacing w:line="600" w:lineRule="auto"/>
        <w:ind w:firstLine="720"/>
        <w:jc w:val="both"/>
        <w:rPr>
          <w:rFonts w:eastAsia="Times New Roman"/>
          <w:szCs w:val="24"/>
        </w:rPr>
      </w:pPr>
      <w:r>
        <w:rPr>
          <w:rFonts w:eastAsia="Times New Roman"/>
          <w:szCs w:val="24"/>
        </w:rPr>
        <w:t>Τέλος, κυρίες και κύριοι συνάδελφοι, ιδίως εσείς της κυβερνητικής Πλειοψηφίας, λίγο πριν την πρώτη αναβληθείσα συνεδρίαση του Αυγούστου, η Κοινοβουλευτική Ομάδα του ΣΥΡΙΖΑ είχε αποφασίσει, δια ανα</w:t>
      </w:r>
      <w:r>
        <w:rPr>
          <w:rFonts w:eastAsia="Times New Roman"/>
          <w:szCs w:val="24"/>
        </w:rPr>
        <w:t>κοινώσεώς της, να καταψηφίσει την πρότασή μας. Αν τότε νομίζατε ότι όλα αυτά δεν χρήζουν διερεύνησης, σήμερα έχετε την ευκαιρία να αναθεωρήσετε. Σήμερα έχουμε μια ευκαιρία να αποφασίσουμε να αναζητήσουμε ως Σώμα την αλήθεια σε μια υπόθεση με πολλές σκιές γ</w:t>
      </w:r>
      <w:r>
        <w:rPr>
          <w:rFonts w:eastAsia="Times New Roman"/>
          <w:szCs w:val="24"/>
        </w:rPr>
        <w:t xml:space="preserve">ια τη δημόσια ζωή του τόπου και ακόμα περισσότερους κραδασμούς στο θεσμικό υπόβαθρο του κράτους δικαίου, όπως αυτό ορίζεται με την αρχή της διάκρισης των εξουσιών και τη λειτουργική ανεξαρτησία της δικαιοσύνης. </w:t>
      </w:r>
    </w:p>
    <w:p w14:paraId="39209113" w14:textId="77777777" w:rsidR="00612455" w:rsidRDefault="00B02DE7">
      <w:pPr>
        <w:spacing w:line="600" w:lineRule="auto"/>
        <w:ind w:firstLine="720"/>
        <w:jc w:val="both"/>
        <w:rPr>
          <w:rFonts w:eastAsia="Times New Roman"/>
          <w:szCs w:val="24"/>
        </w:rPr>
      </w:pPr>
      <w:r>
        <w:rPr>
          <w:rFonts w:eastAsia="Times New Roman"/>
          <w:szCs w:val="24"/>
        </w:rPr>
        <w:t>Αν, όμως, τελικά σας καλύπτουν το ύφος και η</w:t>
      </w:r>
      <w:r>
        <w:rPr>
          <w:rFonts w:eastAsia="Times New Roman"/>
          <w:szCs w:val="24"/>
        </w:rPr>
        <w:t xml:space="preserve"> συμπεριφορά εξουσιομανών που κάνουν ό,τι θέλουν και δεν λογοδοτούν </w:t>
      </w:r>
      <w:r>
        <w:rPr>
          <w:rFonts w:eastAsia="Times New Roman"/>
          <w:szCs w:val="24"/>
        </w:rPr>
        <w:lastRenderedPageBreak/>
        <w:t xml:space="preserve">πουθενά, αν συνεχίζετε να καταπίνετε την κάμηλο, τότε κινδυνεύετε να μετατραπείτε σε υποκριτική Πλειοψηφία συγκάλυψης. Εσείς κρίνετε, εσείς αποφασίζετε. </w:t>
      </w:r>
    </w:p>
    <w:p w14:paraId="39209114" w14:textId="77777777" w:rsidR="00612455" w:rsidRDefault="00B02DE7">
      <w:pPr>
        <w:spacing w:line="600" w:lineRule="auto"/>
        <w:ind w:firstLine="720"/>
        <w:jc w:val="both"/>
        <w:rPr>
          <w:rFonts w:eastAsia="Times New Roman"/>
          <w:szCs w:val="24"/>
        </w:rPr>
      </w:pPr>
      <w:r>
        <w:rPr>
          <w:rFonts w:eastAsia="Times New Roman"/>
          <w:szCs w:val="24"/>
        </w:rPr>
        <w:t>Αναμετρηθείτε, λοιπόν, ο καθένας κ</w:t>
      </w:r>
      <w:r>
        <w:rPr>
          <w:rFonts w:eastAsia="Times New Roman"/>
          <w:szCs w:val="24"/>
        </w:rPr>
        <w:t xml:space="preserve">αι η καθεμιά με τη συνείδησή σας και αποφασίστε. Ζητώ την υπερψήφιση της πρότασης της Αξιωματικής Αντιπολίτευσης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w:t>
      </w:r>
    </w:p>
    <w:p w14:paraId="39209115" w14:textId="77777777" w:rsidR="00612455" w:rsidRDefault="00B02DE7">
      <w:pPr>
        <w:spacing w:line="600" w:lineRule="auto"/>
        <w:ind w:firstLine="720"/>
        <w:jc w:val="both"/>
        <w:rPr>
          <w:rFonts w:eastAsia="Times New Roman"/>
          <w:szCs w:val="24"/>
        </w:rPr>
      </w:pPr>
      <w:r>
        <w:rPr>
          <w:rFonts w:eastAsia="Times New Roman"/>
          <w:szCs w:val="24"/>
        </w:rPr>
        <w:t>Σας ευχαριστώ.</w:t>
      </w:r>
    </w:p>
    <w:p w14:paraId="39209116"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209117" w14:textId="77777777" w:rsidR="00612455" w:rsidRDefault="00B02DE7">
      <w:pPr>
        <w:spacing w:line="600" w:lineRule="auto"/>
        <w:ind w:firstLine="720"/>
        <w:jc w:val="both"/>
        <w:rPr>
          <w:rFonts w:eastAsia="Times New Roman"/>
          <w:b/>
          <w:szCs w:val="24"/>
        </w:rPr>
      </w:pPr>
      <w:r>
        <w:rPr>
          <w:rFonts w:eastAsia="Times New Roman" w:cs="Times New Roman"/>
          <w:b/>
          <w:szCs w:val="24"/>
        </w:rPr>
        <w:t>ΠΡΟΕΔΡΕΥΟΥΣΑ (Αναστασία Χριστοδουλοπούλ</w:t>
      </w:r>
      <w:r>
        <w:rPr>
          <w:rFonts w:eastAsia="Times New Roman" w:cs="Times New Roman"/>
          <w:b/>
          <w:szCs w:val="24"/>
        </w:rPr>
        <w:t xml:space="preserve">ου): </w:t>
      </w:r>
      <w:r>
        <w:rPr>
          <w:rFonts w:eastAsia="Times New Roman" w:cs="Times New Roman"/>
          <w:szCs w:val="24"/>
        </w:rPr>
        <w:t>Τον λόγο έχει ο κ. Παρασκευόπουλος από την Κοινοβουλευτική Ομάδα του ΣΥΡΙΖΑ.</w:t>
      </w:r>
    </w:p>
    <w:p w14:paraId="39209118" w14:textId="77777777" w:rsidR="00612455" w:rsidRDefault="00B02DE7">
      <w:pPr>
        <w:spacing w:line="600" w:lineRule="auto"/>
        <w:ind w:firstLine="720"/>
        <w:jc w:val="both"/>
        <w:rPr>
          <w:rFonts w:eastAsia="Times New Roman"/>
          <w:szCs w:val="24"/>
        </w:rPr>
      </w:pPr>
      <w:r>
        <w:rPr>
          <w:rFonts w:eastAsia="Times New Roman"/>
          <w:b/>
          <w:szCs w:val="24"/>
        </w:rPr>
        <w:t xml:space="preserve">ΝΙΚΟΛΑΟΣ ΠΑΡΑΣΚΕΥΟΠΟΥΛΟΣ: </w:t>
      </w:r>
      <w:r>
        <w:rPr>
          <w:rFonts w:eastAsia="Times New Roman"/>
          <w:szCs w:val="24"/>
        </w:rPr>
        <w:t>Κυρία Πρόεδρε, προηγήθηκε δεινός ομιλητής και σας παρακαλώ, επίσης, για μια αντίστοιχη ανοχή χρόνου σε εμένα εάν μου χρειαστεί.</w:t>
      </w:r>
    </w:p>
    <w:p w14:paraId="39209119" w14:textId="77777777" w:rsidR="00612455" w:rsidRDefault="00B02DE7">
      <w:pPr>
        <w:spacing w:line="600" w:lineRule="auto"/>
        <w:ind w:firstLine="720"/>
        <w:jc w:val="both"/>
        <w:rPr>
          <w:rFonts w:eastAsia="Times New Roman"/>
          <w:szCs w:val="24"/>
        </w:rPr>
      </w:pPr>
      <w:r>
        <w:rPr>
          <w:rFonts w:eastAsia="Times New Roman"/>
          <w:szCs w:val="24"/>
        </w:rPr>
        <w:t>Η πρόταση των Βουλευ</w:t>
      </w:r>
      <w:r>
        <w:rPr>
          <w:rFonts w:eastAsia="Times New Roman"/>
          <w:szCs w:val="24"/>
        </w:rPr>
        <w:t xml:space="preserve">τών της Νέας Δημοκρατίας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για το συγκεκριμένο θέμα νομίζω </w:t>
      </w:r>
      <w:r>
        <w:rPr>
          <w:rFonts w:eastAsia="Times New Roman"/>
          <w:szCs w:val="24"/>
        </w:rPr>
        <w:lastRenderedPageBreak/>
        <w:t xml:space="preserve">ότι εντάσσεται σε μια αντιπολιτευτική τακτική. Πρόκειται περί </w:t>
      </w:r>
      <w:proofErr w:type="spellStart"/>
      <w:r>
        <w:rPr>
          <w:rFonts w:eastAsia="Times New Roman"/>
          <w:szCs w:val="24"/>
        </w:rPr>
        <w:t>τακτικισμού</w:t>
      </w:r>
      <w:proofErr w:type="spellEnd"/>
      <w:r>
        <w:rPr>
          <w:rFonts w:eastAsia="Times New Roman"/>
          <w:szCs w:val="24"/>
        </w:rPr>
        <w:t>. Δεν θέλω να μιλήσω με κλισέ και να πω «τακτική του κόμματος της Αξιωματικής Αντιπολίτευσης</w:t>
      </w:r>
      <w:r>
        <w:rPr>
          <w:rFonts w:eastAsia="Times New Roman"/>
          <w:szCs w:val="24"/>
        </w:rPr>
        <w:t xml:space="preserve">» -είναι μάλλον ευρύτερο το θέμα-, αλλά θα την περιγράψω. </w:t>
      </w:r>
    </w:p>
    <w:p w14:paraId="3920911A" w14:textId="77777777" w:rsidR="00612455" w:rsidRDefault="00B02DE7">
      <w:pPr>
        <w:spacing w:line="600" w:lineRule="auto"/>
        <w:ind w:firstLine="720"/>
        <w:jc w:val="both"/>
        <w:rPr>
          <w:rFonts w:eastAsia="Times New Roman"/>
          <w:szCs w:val="24"/>
        </w:rPr>
      </w:pPr>
      <w:r>
        <w:rPr>
          <w:rFonts w:eastAsia="Times New Roman"/>
          <w:szCs w:val="24"/>
        </w:rPr>
        <w:t>Η τακτική αυτή τι θέλει, τι προσπαθεί; Προσπαθεί χάριν της δημιουργίας ενός κομματικού οφέλους να παραμερίζεται το δημόσιο συμφέρον. Πού τη βλέπουμε; Την είδαμε πολύ πρόσφατα. Δεν μας ενδιαφέρει το</w:t>
      </w:r>
      <w:r>
        <w:rPr>
          <w:rFonts w:eastAsia="Times New Roman"/>
          <w:szCs w:val="24"/>
        </w:rPr>
        <w:t xml:space="preserve"> περιεχόμενο ενός νόμου, εάν είναι καλός. Επειδή ο νόμος απευθύνεται σε όλους τους πολίτες, δεν μας ενδιαφέρει εάν ο νόμος είναι καλός για όλους τους πολίτες, μας ενδιαφέρει με τη ψήφο μας να διασαλεύσουμε την κυβερνητική συνοχή, επομένως να γίνουμε εμείς </w:t>
      </w:r>
      <w:r>
        <w:rPr>
          <w:rFonts w:eastAsia="Times New Roman"/>
          <w:szCs w:val="24"/>
        </w:rPr>
        <w:t>κυβέρνηση, το καλό του τόπου ας μείνει στην άκρη.</w:t>
      </w:r>
    </w:p>
    <w:p w14:paraId="3920911B" w14:textId="77777777" w:rsidR="00612455" w:rsidRDefault="00B02DE7">
      <w:pPr>
        <w:spacing w:line="600" w:lineRule="auto"/>
        <w:ind w:firstLine="720"/>
        <w:jc w:val="both"/>
        <w:rPr>
          <w:rFonts w:eastAsia="Times New Roman"/>
          <w:szCs w:val="24"/>
        </w:rPr>
      </w:pPr>
      <w:r>
        <w:rPr>
          <w:rFonts w:eastAsia="Times New Roman"/>
          <w:szCs w:val="24"/>
        </w:rPr>
        <w:t>Δεν μας ενδιαφέρει αν η χώρα χρειάζεται σήμερα επενδύσεις. Εμείς έμμεσα ή και άμεσα προτρέπουμε τους επενδυτές να περιμένουν να έρθουμε εμείς στην εξουσία ή να μας βοηθήσουν να έρθουμε εμείς στην εξουσία, γ</w:t>
      </w:r>
      <w:r>
        <w:rPr>
          <w:rFonts w:eastAsia="Times New Roman"/>
          <w:szCs w:val="24"/>
        </w:rPr>
        <w:t>ιατί τότε θα μπορούν να επενδύσουν επικερδέστερα.</w:t>
      </w:r>
    </w:p>
    <w:p w14:paraId="3920911C" w14:textId="77777777" w:rsidR="00612455" w:rsidRDefault="00B02DE7">
      <w:pPr>
        <w:spacing w:line="600" w:lineRule="auto"/>
        <w:ind w:firstLine="720"/>
        <w:jc w:val="both"/>
        <w:rPr>
          <w:rFonts w:eastAsia="Times New Roman"/>
          <w:szCs w:val="24"/>
        </w:rPr>
      </w:pPr>
      <w:r>
        <w:rPr>
          <w:rFonts w:eastAsia="Times New Roman"/>
          <w:szCs w:val="24"/>
        </w:rPr>
        <w:t xml:space="preserve">Και φτάνουμε στο προκείμενο. Δεν μας ενδιαφέρει αν η πρότασή μας βοηθά ή όχι τη διερεύνηση μιας υπόθεσης, η οποία </w:t>
      </w:r>
      <w:r>
        <w:rPr>
          <w:rFonts w:eastAsia="Times New Roman"/>
          <w:szCs w:val="24"/>
        </w:rPr>
        <w:lastRenderedPageBreak/>
        <w:t xml:space="preserve">είναι εκκρεμής στη δικαιοσύνη -εδώ διαφωνώ με τον </w:t>
      </w:r>
      <w:proofErr w:type="spellStart"/>
      <w:r>
        <w:rPr>
          <w:rFonts w:eastAsia="Times New Roman"/>
          <w:szCs w:val="24"/>
        </w:rPr>
        <w:t>προλαλήσαντα</w:t>
      </w:r>
      <w:proofErr w:type="spellEnd"/>
      <w:r>
        <w:rPr>
          <w:rFonts w:eastAsia="Times New Roman"/>
          <w:szCs w:val="24"/>
        </w:rPr>
        <w:t>- και η οποία σε πολλές πτυχές</w:t>
      </w:r>
      <w:r>
        <w:rPr>
          <w:rFonts w:eastAsia="Times New Roman"/>
          <w:szCs w:val="24"/>
        </w:rPr>
        <w:t xml:space="preserve"> της και άγνωστη και σημαντική και βαρύτατη είναι για την ελληνική κοινωνία. Καθόλου δεν μας ενδιαφέρει. Μας ενδιαφέρει το αν θα πλήξουμε έναν σημαντικό Υπουργό της Κυβέρνησης και την Κυβέρνηση στο σύνολό της.</w:t>
      </w:r>
    </w:p>
    <w:p w14:paraId="3920911D" w14:textId="77777777" w:rsidR="00612455" w:rsidRDefault="00B02DE7">
      <w:pPr>
        <w:spacing w:line="600" w:lineRule="auto"/>
        <w:ind w:firstLine="720"/>
        <w:jc w:val="both"/>
        <w:rPr>
          <w:rFonts w:eastAsia="Times New Roman"/>
          <w:szCs w:val="24"/>
        </w:rPr>
      </w:pPr>
      <w:r>
        <w:rPr>
          <w:rFonts w:eastAsia="Times New Roman"/>
          <w:szCs w:val="24"/>
        </w:rPr>
        <w:t>Αυτή, λοιπόν, η περίπτωση τι κάνει; Διακινδυνε</w:t>
      </w:r>
      <w:r>
        <w:rPr>
          <w:rFonts w:eastAsia="Times New Roman"/>
          <w:szCs w:val="24"/>
        </w:rPr>
        <w:t>ύει τη δικαιοσύνη και την ασφάλεια, γιατί η απονομή δικαιοσύνης σε μια υπόθεση που αφορά δύο και τόνους ηρωίνης αφορά την ασφάλεια των πολιτών, προκειμένου να πληγεί ένας Υπουργός. Και γιατί διακινδυνεύει αυτή η υπόθεση την ηρεμία της δικαιοσύνης στην προσ</w:t>
      </w:r>
      <w:r>
        <w:rPr>
          <w:rFonts w:eastAsia="Times New Roman"/>
          <w:szCs w:val="24"/>
        </w:rPr>
        <w:t xml:space="preserve">πάθεια της να τη διερευνήσει; Μα, διότι σε ορισμένες ερευνητικές, ανακριτικές πράξεις χρειάζεται μυστικότητα. </w:t>
      </w:r>
    </w:p>
    <w:p w14:paraId="3920911E" w14:textId="77777777" w:rsidR="00612455" w:rsidRDefault="00B02DE7">
      <w:pPr>
        <w:spacing w:line="600" w:lineRule="auto"/>
        <w:ind w:firstLine="720"/>
        <w:jc w:val="both"/>
        <w:rPr>
          <w:rFonts w:eastAsia="Times New Roman"/>
          <w:szCs w:val="24"/>
        </w:rPr>
      </w:pPr>
      <w:r>
        <w:rPr>
          <w:rFonts w:eastAsia="Times New Roman"/>
          <w:szCs w:val="24"/>
        </w:rPr>
        <w:t xml:space="preserve">Βεβαίως, να απαντήσω και εξειδικευμένα σε αυτό το οποίο ειπώθηκε ότι έκλεισε η υπόθεση. Βεβαίως και δεν έκλεισε η υπόθεση. Πρώτα απ’ όλα υπάρχει </w:t>
      </w:r>
      <w:r>
        <w:rPr>
          <w:rFonts w:eastAsia="Times New Roman"/>
          <w:szCs w:val="24"/>
        </w:rPr>
        <w:t>μια οριστική μόνο υπόθεση, πράγμα που σημαίνει ότι υπολείπονται στάδια ενδίκων μέσων, εφετείο, ενώ πιθανότατα θα χρειαστεί και ακυρωτικό δικαστήριο.</w:t>
      </w:r>
    </w:p>
    <w:p w14:paraId="3920911F" w14:textId="77777777" w:rsidR="00612455" w:rsidRDefault="00B02DE7">
      <w:pPr>
        <w:spacing w:line="600" w:lineRule="auto"/>
        <w:ind w:firstLine="720"/>
        <w:jc w:val="both"/>
        <w:rPr>
          <w:rFonts w:eastAsia="Times New Roman"/>
          <w:szCs w:val="24"/>
        </w:rPr>
      </w:pPr>
      <w:r>
        <w:rPr>
          <w:rFonts w:eastAsia="Times New Roman"/>
          <w:szCs w:val="24"/>
        </w:rPr>
        <w:lastRenderedPageBreak/>
        <w:t>Δεύτερον, η υπόθεση έχει ανοικτές πτυχές. Προς το παρόν, δεν έχουν βρεθεί χρηματοδότες, δεν έχουν καταδικασ</w:t>
      </w:r>
      <w:r>
        <w:rPr>
          <w:rFonts w:eastAsia="Times New Roman"/>
          <w:szCs w:val="24"/>
        </w:rPr>
        <w:t xml:space="preserve">τεί. Έχει συμφέρον η χώρα να φανούν οι χρηματοδότες; Μα, αλίμονο! Ο χρηματοδότης μιας τόσο μεγάλης επιχείρησης, που είναι προφανώς ο εγκέφαλος, εάν σε αυτήν την περίπτωση μείνει χωρίς να πληγεί και χωρίς να βρεθεί, θα έχει λυμένα τα χέρια να συνεχίσει. </w:t>
      </w:r>
    </w:p>
    <w:p w14:paraId="39209120" w14:textId="77777777" w:rsidR="00612455" w:rsidRDefault="00B02DE7">
      <w:pPr>
        <w:spacing w:line="600" w:lineRule="auto"/>
        <w:ind w:firstLine="720"/>
        <w:jc w:val="both"/>
        <w:rPr>
          <w:rFonts w:eastAsia="Times New Roman"/>
          <w:szCs w:val="24"/>
        </w:rPr>
      </w:pPr>
      <w:r>
        <w:rPr>
          <w:rFonts w:eastAsia="Times New Roman"/>
          <w:szCs w:val="24"/>
        </w:rPr>
        <w:t>Να</w:t>
      </w:r>
      <w:r>
        <w:rPr>
          <w:rFonts w:eastAsia="Times New Roman"/>
          <w:szCs w:val="24"/>
        </w:rPr>
        <w:t xml:space="preserve"> συνεχίσει ποιος; Αυτός ο οποίος έφερε δύο τόνους ηρωίνη. Ξέρετε τι σημαίνουν δύο τόνοι ηρωίνη. Ωστόσο, θα το θυμίσω για όσους συνηθίζουν να ξεχνούν κάποια πράγματα. Δεν σημαίνει μόνο άνθρωποι εξαρτημένοι, σημαίνει και θανάτους, διότι υπάρχουν μετρημένα με</w:t>
      </w:r>
      <w:r>
        <w:rPr>
          <w:rFonts w:eastAsia="Times New Roman"/>
          <w:szCs w:val="24"/>
        </w:rPr>
        <w:t xml:space="preserve"> στατιστικές ποσοστά θανάτων που αντιστοιχούν σε αυτούς οι οποίοι είναι εξαρτημένοι από τα ναρκωτικά. Θα πεθάνουν άνθρωποι από αυτήν την εισαγωγή της ουσίας.</w:t>
      </w:r>
    </w:p>
    <w:p w14:paraId="3920912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Επιπλέον, θα δημιουργηθούν παράνομα κέρδη. Τα παράνομα κέρδη θα δημιουργήσουν μια ισχυρή παραοικον</w:t>
      </w:r>
      <w:r>
        <w:rPr>
          <w:rFonts w:eastAsia="Times New Roman" w:cs="Times New Roman"/>
          <w:szCs w:val="24"/>
        </w:rPr>
        <w:t xml:space="preserve">ομία. Θυμίζω ότι η παραοικονομία θα έχει τους μπράβους της, δηλαδή θα </w:t>
      </w:r>
      <w:proofErr w:type="spellStart"/>
      <w:r>
        <w:rPr>
          <w:rFonts w:eastAsia="Times New Roman" w:cs="Times New Roman"/>
          <w:szCs w:val="24"/>
        </w:rPr>
        <w:t>παράξει</w:t>
      </w:r>
      <w:proofErr w:type="spellEnd"/>
      <w:r>
        <w:rPr>
          <w:rFonts w:eastAsia="Times New Roman" w:cs="Times New Roman"/>
          <w:szCs w:val="24"/>
        </w:rPr>
        <w:t xml:space="preserve"> βία. Τα ναρκωτικά δεν θα σκορπίσουν αδιακρίτως. Σε ορισμένες περιπτώσεις θα μπουν και σε χώρους. Ποιους; Δεν ξέρω, αλλά έχουμε διεθνή παραδείγματα, όπως είναι οι </w:t>
      </w:r>
      <w:proofErr w:type="spellStart"/>
      <w:r>
        <w:rPr>
          <w:rFonts w:eastAsia="Times New Roman" w:cs="Times New Roman"/>
          <w:szCs w:val="24"/>
        </w:rPr>
        <w:t>οπαδικοί</w:t>
      </w:r>
      <w:proofErr w:type="spellEnd"/>
      <w:r>
        <w:rPr>
          <w:rFonts w:eastAsia="Times New Roman" w:cs="Times New Roman"/>
          <w:szCs w:val="24"/>
        </w:rPr>
        <w:t xml:space="preserve">, </w:t>
      </w:r>
      <w:r>
        <w:rPr>
          <w:rFonts w:eastAsia="Times New Roman" w:cs="Times New Roman"/>
          <w:szCs w:val="24"/>
        </w:rPr>
        <w:lastRenderedPageBreak/>
        <w:t>οι κατ</w:t>
      </w:r>
      <w:r>
        <w:rPr>
          <w:rFonts w:eastAsia="Times New Roman" w:cs="Times New Roman"/>
          <w:szCs w:val="24"/>
        </w:rPr>
        <w:t>ασταλτικοί χώροι. Έχουμε και τέτοια παραδείγματα που ναρκωτικά μπαίνουν σε όλον τον κόσμο, σε φυλακές, σε διάφορους χώρους.</w:t>
      </w:r>
    </w:p>
    <w:p w14:paraId="3920912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Όλα αυτά θα συμβούν. Μόνο αυτά; Ούτε μόνο αυτά. Δεν θα δημιουργηθούν επιχειρήσεις για να ξεπλένουν το χρήμα, το οποίο θα έχει προκύψ</w:t>
      </w:r>
      <w:r>
        <w:rPr>
          <w:rFonts w:eastAsia="Times New Roman" w:cs="Times New Roman"/>
          <w:szCs w:val="24"/>
        </w:rPr>
        <w:t xml:space="preserve">ει από τα ναρκωτικά; Στις επιχειρήσεις δεν θα δουλέψει κόσμος; Δεν θα έχουμε την παραοικονομία να εμποδίζει τη νόμιμη οικονομία; Δεν μας ενδιαφέρει αυτό. Μας ενδιαφέρει μήπως ένα τηλεφώνημα δεν ήταν </w:t>
      </w:r>
      <w:r>
        <w:rPr>
          <w:rFonts w:eastAsia="Times New Roman" w:cs="Times New Roman"/>
          <w:szCs w:val="24"/>
          <w:lang w:val="en-US"/>
        </w:rPr>
        <w:t>c</w:t>
      </w:r>
      <w:proofErr w:type="spellStart"/>
      <w:r>
        <w:rPr>
          <w:rFonts w:eastAsia="Times New Roman" w:cs="Times New Roman"/>
          <w:szCs w:val="24"/>
        </w:rPr>
        <w:t>omme</w:t>
      </w:r>
      <w:proofErr w:type="spellEnd"/>
      <w:r>
        <w:rPr>
          <w:rFonts w:eastAsia="Times New Roman" w:cs="Times New Roman"/>
          <w:szCs w:val="24"/>
        </w:rPr>
        <w:t xml:space="preserve"> </w:t>
      </w:r>
      <w:proofErr w:type="spellStart"/>
      <w:r>
        <w:rPr>
          <w:rFonts w:eastAsia="Times New Roman" w:cs="Times New Roman"/>
          <w:szCs w:val="24"/>
        </w:rPr>
        <w:t>il</w:t>
      </w:r>
      <w:proofErr w:type="spellEnd"/>
      <w:r>
        <w:rPr>
          <w:rFonts w:eastAsia="Times New Roman" w:cs="Times New Roman"/>
          <w:szCs w:val="24"/>
        </w:rPr>
        <w:t xml:space="preserve"> </w:t>
      </w:r>
      <w:proofErr w:type="spellStart"/>
      <w:r>
        <w:rPr>
          <w:rFonts w:eastAsia="Times New Roman" w:cs="Times New Roman"/>
          <w:szCs w:val="24"/>
        </w:rPr>
        <w:t>fau</w:t>
      </w:r>
      <w:proofErr w:type="spellEnd"/>
      <w:r>
        <w:rPr>
          <w:rFonts w:eastAsia="Times New Roman" w:cs="Times New Roman"/>
          <w:szCs w:val="24"/>
          <w:lang w:val="en-US"/>
        </w:rPr>
        <w:t>t</w:t>
      </w:r>
      <w:r>
        <w:rPr>
          <w:rFonts w:eastAsia="Times New Roman" w:cs="Times New Roman"/>
          <w:szCs w:val="24"/>
        </w:rPr>
        <w:t xml:space="preserve">, όπως πρέπει. Αυτό μας ενδιαφέρει μόνο και </w:t>
      </w:r>
      <w:r>
        <w:rPr>
          <w:rFonts w:eastAsia="Times New Roman" w:cs="Times New Roman"/>
          <w:szCs w:val="24"/>
        </w:rPr>
        <w:t xml:space="preserve">το άλλο ας </w:t>
      </w:r>
      <w:proofErr w:type="spellStart"/>
      <w:r>
        <w:rPr>
          <w:rFonts w:eastAsia="Times New Roman" w:cs="Times New Roman"/>
          <w:szCs w:val="24"/>
        </w:rPr>
        <w:t>διακινδυνευτεί</w:t>
      </w:r>
      <w:proofErr w:type="spellEnd"/>
      <w:r>
        <w:rPr>
          <w:rFonts w:eastAsia="Times New Roman" w:cs="Times New Roman"/>
          <w:szCs w:val="24"/>
        </w:rPr>
        <w:t xml:space="preserve">. </w:t>
      </w:r>
    </w:p>
    <w:p w14:paraId="3920912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Βεβαίως, το να συζητηθούν σήμερα εδώ, ακόμα και στη σημερινή Ολομέλεια, ζητήματα του τύπου «ποιος τηλεφώνησε σε ποιον, με ποιον τρόπο και τι είπε», σημαίνει ότι ερευνητικές προσπάθειες που πρέπει να γίνονται κατά τη νομοθεσία -κ</w:t>
      </w:r>
      <w:r>
        <w:rPr>
          <w:rFonts w:eastAsia="Times New Roman" w:cs="Times New Roman"/>
          <w:szCs w:val="24"/>
        </w:rPr>
        <w:t>αι μάλιστα τη διεθνή- με μια μυστικότητα για να είναι αποτελεσματικές, θα έρθουν στη δημοσιότητα. Το να έρχονται αυτά τα θέματα στη δημοσιότητα αποτελεί παγκόσμια πρωτοτυπία και εμφανίζουμε το κλισέ γνωστού δημοσιογράφου -δεν θυμάμαι το όνομά του- που μιλο</w:t>
      </w:r>
      <w:r>
        <w:rPr>
          <w:rFonts w:eastAsia="Times New Roman" w:cs="Times New Roman"/>
          <w:szCs w:val="24"/>
        </w:rPr>
        <w:t xml:space="preserve">ύσε συνέχεια για παγκόσμιες πρωτοτυπίες και τέλειωσε στο καλαμπούρι. </w:t>
      </w:r>
    </w:p>
    <w:p w14:paraId="3920912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Δεν μπορεί παρά η διεθνής έννομη τάξη να προβλέπει κάποια εργαλεία για την προσπάθεια εξάρθρωσης του σοβαρού εγκλήματος. Και μόνο γι’ αυτό, για το σοβαρό έγκλημα, η Σύμβαση του ΟΗΕ του Π</w:t>
      </w:r>
      <w:r>
        <w:rPr>
          <w:rFonts w:eastAsia="Times New Roman" w:cs="Times New Roman"/>
          <w:szCs w:val="24"/>
        </w:rPr>
        <w:t xml:space="preserve">αλέρμο για το οργανωμένο έγκλημα και η </w:t>
      </w:r>
      <w:r>
        <w:rPr>
          <w:rFonts w:eastAsia="Times New Roman" w:cs="Times New Roman"/>
          <w:szCs w:val="24"/>
        </w:rPr>
        <w:t>σ</w:t>
      </w:r>
      <w:r>
        <w:rPr>
          <w:rFonts w:eastAsia="Times New Roman" w:cs="Times New Roman"/>
          <w:szCs w:val="24"/>
        </w:rPr>
        <w:t xml:space="preserve">ύμβαση για την </w:t>
      </w:r>
      <w:r>
        <w:rPr>
          <w:rFonts w:eastAsia="Times New Roman" w:cs="Times New Roman"/>
          <w:szCs w:val="24"/>
        </w:rPr>
        <w:t>τ</w:t>
      </w:r>
      <w:r>
        <w:rPr>
          <w:rFonts w:eastAsia="Times New Roman" w:cs="Times New Roman"/>
          <w:szCs w:val="24"/>
        </w:rPr>
        <w:t xml:space="preserve">ρομοκρατία προβλέπουν ειδικά εργαλεία. </w:t>
      </w:r>
    </w:p>
    <w:p w14:paraId="3920912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Τι προβλέπει; Προβλέπει την πριμοδότηση της παροχής πληροφοριών ακόμα και με αναστολές και με απαλλαγές, ακόμα και μετά την καταδίκη την αμετάκλητη, </w:t>
      </w:r>
      <w:proofErr w:type="spellStart"/>
      <w:r>
        <w:rPr>
          <w:rFonts w:eastAsia="Times New Roman" w:cs="Times New Roman"/>
          <w:szCs w:val="24"/>
        </w:rPr>
        <w:t>πόσω</w:t>
      </w:r>
      <w:proofErr w:type="spellEnd"/>
      <w:r>
        <w:rPr>
          <w:rFonts w:eastAsia="Times New Roman" w:cs="Times New Roman"/>
          <w:szCs w:val="24"/>
        </w:rPr>
        <w:t xml:space="preserve"> μάλλον</w:t>
      </w:r>
      <w:r>
        <w:rPr>
          <w:rFonts w:eastAsia="Times New Roman" w:cs="Times New Roman"/>
          <w:szCs w:val="24"/>
        </w:rPr>
        <w:t xml:space="preserve"> αν έχουμε μόνο οριστική. Το λέω και πάλι για τον κ. Παναγιωτόπουλο που είπε ότι έκλεισε η υπόθεση. Προβλέπει άρση του άδικου χαρακτήρα πράξεων που θα γίνουν για τη διείσδυση και την προσπάθεια εξάρθρωσης μιας συμμορίας. </w:t>
      </w:r>
    </w:p>
    <w:p w14:paraId="3920912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Ξέρετε τι σημαίνει άρση του άδικου</w:t>
      </w:r>
      <w:r>
        <w:rPr>
          <w:rFonts w:eastAsia="Times New Roman" w:cs="Times New Roman"/>
          <w:szCs w:val="24"/>
        </w:rPr>
        <w:t xml:space="preserve"> χαρακτήρα, όσοι δεν είστε νομικοί; Σημαίνει ότι προκειμένου να εξαρθρωθεί μια συμμορία, δικαιολογείται ακόμα και έγκλημα, </w:t>
      </w:r>
      <w:proofErr w:type="spellStart"/>
      <w:r>
        <w:rPr>
          <w:rFonts w:eastAsia="Times New Roman" w:cs="Times New Roman"/>
          <w:szCs w:val="24"/>
        </w:rPr>
        <w:t>πόσω</w:t>
      </w:r>
      <w:proofErr w:type="spellEnd"/>
      <w:r>
        <w:rPr>
          <w:rFonts w:eastAsia="Times New Roman" w:cs="Times New Roman"/>
          <w:szCs w:val="24"/>
        </w:rPr>
        <w:t xml:space="preserve"> μάλλον ένα τηλέφωνο, το οποίο δεν είναι καν εγκληματικό ως προς τον πολιτικό, ο οποίος το έκανε. </w:t>
      </w:r>
    </w:p>
    <w:p w14:paraId="3920912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Προβλέπει η ίδια νομοθεσία, η </w:t>
      </w:r>
      <w:r>
        <w:rPr>
          <w:rFonts w:eastAsia="Times New Roman" w:cs="Times New Roman"/>
          <w:szCs w:val="24"/>
        </w:rPr>
        <w:t xml:space="preserve">ειδική νομοθεσία για τα ναρκωτικά, ότι το έργο αυτό το διερευνητικό της προσπάθειας λήψης πληροφοριών, μπορεί να ανατεθεί και σε τρίτο. Γιατί σε τρίτο; </w:t>
      </w:r>
      <w:r>
        <w:rPr>
          <w:rFonts w:eastAsia="Times New Roman" w:cs="Times New Roman"/>
          <w:szCs w:val="24"/>
        </w:rPr>
        <w:lastRenderedPageBreak/>
        <w:t>Διότι αυτός ο οποίος έχει την πληροφορία, με βάση την οποία μπορεί να σωθεί ο κόσμος από τα ναρκωτικά, μ</w:t>
      </w:r>
      <w:r>
        <w:rPr>
          <w:rFonts w:eastAsia="Times New Roman" w:cs="Times New Roman"/>
          <w:szCs w:val="24"/>
        </w:rPr>
        <w:t>πορεί να μην θέλει να τη δώσει στον αστυνομικό, στον δημόσιο λειτουργό γιατί τον φοβάται και να τη δώσει σε έναν άλλο. Γιατί; Διότι τον θεωρεί φίλο του, διότι τον εμπιστεύεται ότι για λόγους ισχύος μπορεί να του δώσει μια προστασία την οποία χρειάζεται. Βε</w:t>
      </w:r>
      <w:r>
        <w:rPr>
          <w:rFonts w:eastAsia="Times New Roman" w:cs="Times New Roman"/>
          <w:szCs w:val="24"/>
        </w:rPr>
        <w:t xml:space="preserve">βαίως και προβλέπεται από την ειδική νομοθεσία και η προστασία των μαρτύρων. </w:t>
      </w:r>
    </w:p>
    <w:p w14:paraId="3920912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Όλα αυτά τα εργαλεία που προβλέπονται, προκειμένου να μπορούν να υπάρχουν πληροφορίες για να εξαρθρωθεί μια ομάδα, έχουν μάλιστα και μια μεγάλη γκάμα. Προβλέπονται και για άλλες </w:t>
      </w:r>
      <w:r>
        <w:rPr>
          <w:rFonts w:eastAsia="Times New Roman" w:cs="Times New Roman"/>
          <w:szCs w:val="24"/>
        </w:rPr>
        <w:t>πράξεις, ακόμα και για ελεγχόμενες παραδόσεις που χωρίς αυτήν την ειδική νομοθεσία οι παρακολουθήσεις θα ήταν παράνομες. Μέχρι και στην παρανομία τη μικρή φθάνει η έννομη τάξη η ελληνική, η διεθνής, προκειμένου να αντιμετωπίσει ένα τόσο σοβαρό έγκλημα, όπω</w:t>
      </w:r>
      <w:r>
        <w:rPr>
          <w:rFonts w:eastAsia="Times New Roman" w:cs="Times New Roman"/>
          <w:szCs w:val="24"/>
        </w:rPr>
        <w:t xml:space="preserve">ς αυτό το οποίο βρέθηκε εδώ. </w:t>
      </w:r>
    </w:p>
    <w:p w14:paraId="3920912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Άλλο πρόβλημα είναι ότι η υπόθεση, το συγκεκριμένο θέμα, βρίσκεται στη δικαιοσύνη. Μας είπε, βέβαια, ο εισηγητής της Πλειοψηφίας: «Ξέρετε, η αρχειοθέτηση δεν αφορά τον πολι</w:t>
      </w:r>
      <w:r>
        <w:rPr>
          <w:rFonts w:eastAsia="Times New Roman" w:cs="Times New Roman"/>
          <w:szCs w:val="24"/>
        </w:rPr>
        <w:lastRenderedPageBreak/>
        <w:t>τικό. Παραπέμφθηκε εδώ στη Βουλή το θέμα». Μπορούσε να</w:t>
      </w:r>
      <w:r>
        <w:rPr>
          <w:rFonts w:eastAsia="Times New Roman" w:cs="Times New Roman"/>
          <w:szCs w:val="24"/>
        </w:rPr>
        <w:t xml:space="preserve"> κάνει αλλιώς; Δεν μπορούσε. Υποχρεωτική είναι η παραπομπή στη Βουλή την ώρα που μνημονεύεται ένα όνομα πολιτικού. </w:t>
      </w:r>
    </w:p>
    <w:p w14:paraId="3920912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Όμως η κατάχρηση εξουσίας ως φυσική αυτουργία έφυγε. Εδώ φαίνεται να καλείται το πολιτικό πρόσωπο, ο Υπουργός, με την κατηγορία ηθικής αυτου</w:t>
      </w:r>
      <w:r>
        <w:rPr>
          <w:rFonts w:eastAsia="Times New Roman" w:cs="Times New Roman"/>
          <w:szCs w:val="24"/>
        </w:rPr>
        <w:t>ργίας για μια φυσική αυτουργία, η οποία έφυγε και τελείωσε. Καταλαβαίνετε ότι έχει ξεκαθαρίσει η υπόθεση σε σημαντικό βαθμό στο υλικό της και έρχεται στη Βουλή, προκειμένου κι αυτή να κρίνει αν υπάρχει αξιόποινη ηθική αυτουργία για μια πράξη η οποία δεν κρ</w:t>
      </w:r>
      <w:r>
        <w:rPr>
          <w:rFonts w:eastAsia="Times New Roman" w:cs="Times New Roman"/>
          <w:szCs w:val="24"/>
        </w:rPr>
        <w:t>ίθηκε αξιόποινη. Δεν κρίθηκε αξιόποινη επειδή δεν μπορείς να σταθμίσεις με κανέναν τρόπο το όφελος τού να διαλευκανθεί από τη μία πλευρά ένα τόσο βαρύ έγκλημα κι από την άλλη πλευρά να έχει γίνει μια ερευνητική προσπάθεια όχι από το προβλεπόμενο πρόσωπο, α</w:t>
      </w:r>
      <w:r>
        <w:rPr>
          <w:rFonts w:eastAsia="Times New Roman" w:cs="Times New Roman"/>
          <w:szCs w:val="24"/>
        </w:rPr>
        <w:t xml:space="preserve">λλά από ένα τρίτο, που εδώ προβλέπονται και τρίτα πρόσωπα, όπως σας είπα προηγουμένως. </w:t>
      </w:r>
    </w:p>
    <w:p w14:paraId="3920912B"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Άκουσα, βέβαια, ότι έγινε λόγος και για πίεση που ασκήθηκε και από το Λιμενικό κ.λπ.. Πρέπει να πω ότι και αυτό καλύπτεται από την αρχειοθέτηση, η κατάχρηση εξουσίας, δηλαδή η </w:t>
      </w:r>
      <w:r>
        <w:rPr>
          <w:rFonts w:eastAsia="Times New Roman" w:cs="Times New Roman"/>
          <w:szCs w:val="24"/>
        </w:rPr>
        <w:lastRenderedPageBreak/>
        <w:t>άσκηση πίεσης. Κατά τον εισαγγελέα που έκανε την αρχειοθέτηση, τελικώς δεν υπάρχ</w:t>
      </w:r>
      <w:r>
        <w:rPr>
          <w:rFonts w:eastAsia="Times New Roman" w:cs="Times New Roman"/>
          <w:szCs w:val="24"/>
        </w:rPr>
        <w:t xml:space="preserve">ει. </w:t>
      </w:r>
    </w:p>
    <w:p w14:paraId="3920912C"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Ξέρετε τι προκύπτει μέσα από αυτό το ιστορικό; Από αυτό το ιστορικό προκύπτει ότι υπάρχει ένα ψυχολογικό θέμα. Η Αντιπολίτευση τείνει να καταλογίζει στους άλλους τα δικά της ελαττώματα. Τα γνωρίζει και τείνει να τα καταλογίζει στους άλλους.</w:t>
      </w:r>
    </w:p>
    <w:p w14:paraId="3920912D"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Καταλογίζε</w:t>
      </w:r>
      <w:r>
        <w:rPr>
          <w:rFonts w:eastAsia="Times New Roman" w:cs="Times New Roman"/>
          <w:szCs w:val="24"/>
        </w:rPr>
        <w:t>ι στους άλλους τι; Το κυνήγι της καρέκλας. Τι κάνει η ίδια εδώ; Όπως σας είπα και προηγουμένως, προσπαθεί να κατηγορήσει την Κυβέρνηση για εξουσιομανία, τη στιγμή που η ίδια, προκειμένου να μπορέσει να ανατρέψει την Κυβέρνηση, να υποσκάψει την Κυβέρνηση, δ</w:t>
      </w:r>
      <w:r>
        <w:rPr>
          <w:rFonts w:eastAsia="Times New Roman" w:cs="Times New Roman"/>
          <w:szCs w:val="24"/>
        </w:rPr>
        <w:t xml:space="preserve">υναμιτίζει τη διερεύνηση μιας πολύ σημαντικής υπόθεσης, φέρνοντάς της εδώ. </w:t>
      </w:r>
    </w:p>
    <w:p w14:paraId="3920912E"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Βέβαια, είναι κατάφωρη η παρέμβαση στη δικαιοσύνη. Είναι το δεύτερο ψυχολογικό θέμα που σας έλεγα. Διαρκώς η Κυβέρνηση βάλλεται ότι δεν υπολογίζει την ασφάλεια, ότι παρεμβαίνει στη</w:t>
      </w:r>
      <w:r>
        <w:rPr>
          <w:rFonts w:eastAsia="Times New Roman" w:cs="Times New Roman"/>
          <w:szCs w:val="24"/>
        </w:rPr>
        <w:t xml:space="preserve"> δικαιοσύνη. Όμως εδώ έχουμε ωμή παρέμβαση στη δικαιοσύνη, διότι όταν κατατέθηκε το αίτημα για τη σύσταση της </w:t>
      </w:r>
      <w:r>
        <w:rPr>
          <w:rFonts w:eastAsia="Times New Roman" w:cs="Times New Roman"/>
          <w:szCs w:val="24"/>
        </w:rPr>
        <w:t>ε</w:t>
      </w:r>
      <w:r>
        <w:rPr>
          <w:rFonts w:eastAsia="Times New Roman" w:cs="Times New Roman"/>
          <w:szCs w:val="24"/>
        </w:rPr>
        <w:t>πιτροπής, ούτε καν είχαμε την αρχειοθέτηση. Ωμή παρέμβαση στη δικαιοσύνη! Παρέμβαση και στην ασφάλεια, προκειμένου να υπάρχει ένα κομματικό όφελο</w:t>
      </w:r>
      <w:r>
        <w:rPr>
          <w:rFonts w:eastAsia="Times New Roman" w:cs="Times New Roman"/>
          <w:szCs w:val="24"/>
        </w:rPr>
        <w:t xml:space="preserve">ς. </w:t>
      </w:r>
    </w:p>
    <w:p w14:paraId="3920912F"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προσέξατε, με βάση όσα σας είπα, ότι δεν αναφέρθηκα καθόλου στα πράγματα, στο τι έγινε και τι δεν έγινε, παρά μόνο στο θεσμικό πεδίο. Νομίζω ότι αυτή ήταν η μόνη οφειλόμενη απάντηση σε αυτήν την πρόταση σύστασης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η οποία είναι </w:t>
      </w:r>
      <w:r>
        <w:rPr>
          <w:rFonts w:eastAsia="Times New Roman" w:cs="Times New Roman"/>
          <w:szCs w:val="24"/>
        </w:rPr>
        <w:t xml:space="preserve">απολύτως εκτός Κανονισμού Βουλής και νομοθετικού κλίματος. </w:t>
      </w:r>
    </w:p>
    <w:p w14:paraId="39209130"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9209131" w14:textId="77777777" w:rsidR="00612455" w:rsidRDefault="00B02DE7">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39209132" w14:textId="77777777" w:rsidR="00612455" w:rsidRDefault="00B02DE7">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 Παπαθεοδώρου από 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39209133" w14:textId="77777777" w:rsidR="00612455" w:rsidRDefault="00B02DE7">
      <w:pPr>
        <w:spacing w:after="0" w:line="600" w:lineRule="auto"/>
        <w:ind w:firstLine="720"/>
        <w:jc w:val="both"/>
        <w:rPr>
          <w:rFonts w:eastAsia="Times New Roman" w:cs="Times New Roman"/>
          <w:szCs w:val="24"/>
        </w:rPr>
      </w:pPr>
      <w:r>
        <w:rPr>
          <w:rFonts w:eastAsia="Times New Roman" w:cs="Times New Roman"/>
          <w:b/>
          <w:szCs w:val="24"/>
        </w:rPr>
        <w:t>ΘΕΟΔΩΡΟΣ</w:t>
      </w:r>
      <w:r>
        <w:rPr>
          <w:rFonts w:eastAsia="Times New Roman" w:cs="Times New Roman"/>
          <w:b/>
          <w:szCs w:val="24"/>
        </w:rPr>
        <w:t xml:space="preserve"> ΠΑΠΑΘΕΟΔΩΡΟΥ: </w:t>
      </w:r>
      <w:r>
        <w:rPr>
          <w:rFonts w:eastAsia="Times New Roman" w:cs="Times New Roman"/>
          <w:szCs w:val="24"/>
        </w:rPr>
        <w:t xml:space="preserve">Ευχαριστώ, κυρία Πρόεδρε. </w:t>
      </w:r>
    </w:p>
    <w:p w14:paraId="39209134"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Κυρίες και κύριοι Υπουργοί, από την πρώτη παρέμβασή μου στο πλαίσιο του κοινοβουλευτικού ελέγχου στις 26 Ιουνίου 2017, αναφέρθηκα στην ύπαρξη ενός παραπολιτικού κυκλώματος με δικαστικές διαστάσεις, για μια απόπειρα</w:t>
      </w:r>
      <w:r>
        <w:rPr>
          <w:rFonts w:eastAsia="Times New Roman" w:cs="Times New Roman"/>
          <w:szCs w:val="24"/>
        </w:rPr>
        <w:t xml:space="preserve"> χειραγώγησης της δικαιοσύνης με πολιτικές μεθοδεύσεις. </w:t>
      </w:r>
    </w:p>
    <w:p w14:paraId="39209135"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Φαίνεται ότι ο πολιτικός τζόγος, όπως και ο τζόγος γενικότερα, δεν ευνόησε αυτήν τη φορά τον κ. Καμμένο. Από τότε, </w:t>
      </w:r>
      <w:r>
        <w:rPr>
          <w:rFonts w:eastAsia="Times New Roman" w:cs="Times New Roman"/>
          <w:szCs w:val="24"/>
        </w:rPr>
        <w:lastRenderedPageBreak/>
        <w:t>από τον Ιούνιο, πολλά νέα στοιχεία είδαν το φως της δημοσιότητας. Πολλές αποκαλύψεις</w:t>
      </w:r>
      <w:r>
        <w:rPr>
          <w:rFonts w:eastAsia="Times New Roman" w:cs="Times New Roman"/>
          <w:szCs w:val="24"/>
        </w:rPr>
        <w:t xml:space="preserve"> τεκμηριώνουν πλέον το πλαίσιο της πολιτικής ευθύνης. </w:t>
      </w:r>
    </w:p>
    <w:p w14:paraId="39209136"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Υπάρχουν, όμως, και ενδείξεις για την ποινική ευθύνη του κ. Καμμένου. Συντίθεται ένα σκηνικό παρακράτους με κυβερνητική κάλυψη, αν όχι με κυβερνητική καθοδήγηση. </w:t>
      </w:r>
    </w:p>
    <w:p w14:paraId="39209137"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Ξεκινώ από τα βασικά, τα οποία αποδεικ</w:t>
      </w:r>
      <w:r>
        <w:rPr>
          <w:rFonts w:eastAsia="Times New Roman" w:cs="Times New Roman"/>
          <w:szCs w:val="24"/>
        </w:rPr>
        <w:t>νύουν μη νόμιμη λειτουργία λιμενικών, σωφρονιστικών και δικαστικών αρχών, μη νόμιμες παρεμβάσεις -θα δούμε κατά πόσο αυτές είναι σοβαρές ή όχι- της εκτελεστικής εξουσίας, παραβίαση του Ποινικού Κώδικα, του Κώδικα Ποινικής Δικονομίας και του Σωφρονιστικού Κ</w:t>
      </w:r>
      <w:r>
        <w:rPr>
          <w:rFonts w:eastAsia="Times New Roman" w:cs="Times New Roman"/>
          <w:szCs w:val="24"/>
        </w:rPr>
        <w:t xml:space="preserve">ώδικα. </w:t>
      </w:r>
    </w:p>
    <w:p w14:paraId="39209138"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Όλα αυτά, φυσικά, δεν έγιναν για να λάμψει η αλήθεια, όπως έχει πει ο Πρωθυπουργός, όπως έχει τονίσει ο Υπουργός Εθνικής Άμυνας, όπως έχει επαναλάβει ο Υπουργός Δικαιοσύνης και πολλά άλλα στελέχη της Κυβέρνησης. </w:t>
      </w:r>
    </w:p>
    <w:p w14:paraId="39209139"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Το βασικό είναι, λοιπόν, ότι εδώ έχουμε μια ομάδα ανθρώπων που συνεννοούνται μεταξύ τους για να διαπράξουν αδικήματα -τα αδικήματα αυτά είναι για να λάμψει η αλήθεια;- στα οποία </w:t>
      </w:r>
      <w:r>
        <w:rPr>
          <w:rFonts w:eastAsia="Times New Roman" w:cs="Times New Roman"/>
          <w:szCs w:val="24"/>
        </w:rPr>
        <w:lastRenderedPageBreak/>
        <w:t>συμμετέχουν ένας υπαξιωματικός του Λιμενικού, στελέχη κρατικών υπηρεσιών, στελ</w:t>
      </w:r>
      <w:r>
        <w:rPr>
          <w:rFonts w:eastAsia="Times New Roman" w:cs="Times New Roman"/>
          <w:szCs w:val="24"/>
        </w:rPr>
        <w:t xml:space="preserve">έχη Υπουργείων, ένας Υπουργός και άλλα ίσως ακόμα πρόσωπα, που επιδιώκουν να επηρεάσουν την εξέλιξη μιας δικαστικής υπόθεσης, από την έκβαση της οποίας φαίνεται να έχουν όφελος. Πολιτικό όφελος; Άλλο όφελος; Θα το δούμε. </w:t>
      </w:r>
    </w:p>
    <w:p w14:paraId="3920913A"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Υπάρχει σήμερα η απόδειξη ότι ο κ.</w:t>
      </w:r>
      <w:r>
        <w:rPr>
          <w:rFonts w:eastAsia="Times New Roman" w:cs="Times New Roman"/>
          <w:szCs w:val="24"/>
        </w:rPr>
        <w:t xml:space="preserve"> Καμμένος συνομίλησε με τον ισοβίτη </w:t>
      </w:r>
      <w:proofErr w:type="spellStart"/>
      <w:r>
        <w:rPr>
          <w:rFonts w:eastAsia="Times New Roman" w:cs="Times New Roman"/>
          <w:szCs w:val="24"/>
        </w:rPr>
        <w:t>Γιαννουσάκη</w:t>
      </w:r>
      <w:proofErr w:type="spellEnd"/>
      <w:r>
        <w:rPr>
          <w:rFonts w:eastAsia="Times New Roman" w:cs="Times New Roman"/>
          <w:szCs w:val="24"/>
        </w:rPr>
        <w:t xml:space="preserve"> δώδεκα φορές μεταξύ 17 και 18 Ιανουαρίου 2017</w:t>
      </w:r>
      <w:r>
        <w:rPr>
          <w:rFonts w:eastAsia="Times New Roman" w:cs="Times New Roman"/>
          <w:szCs w:val="24"/>
        </w:rPr>
        <w:t>.</w:t>
      </w:r>
      <w:r>
        <w:rPr>
          <w:rFonts w:eastAsia="Times New Roman" w:cs="Times New Roman"/>
          <w:szCs w:val="24"/>
        </w:rPr>
        <w:t xml:space="preserve"> Έχουν δημοσιευτεί στο διαδίκτυο όλες οι συνομιλίες και ο χρόνος ο οποίος διετέθη γι’ αυτές τις συνομιλίες, ακόμα και σε ώρες προχωρημένες. Τις καταθέτω για τα Πρ</w:t>
      </w:r>
      <w:r>
        <w:rPr>
          <w:rFonts w:eastAsia="Times New Roman" w:cs="Times New Roman"/>
          <w:szCs w:val="24"/>
        </w:rPr>
        <w:t>ακτικά.</w:t>
      </w:r>
    </w:p>
    <w:p w14:paraId="3920913B"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Θεόδωρος Παπαθεοδώρου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920913C" w14:textId="77777777" w:rsidR="00612455" w:rsidRDefault="00B02DE7">
      <w:pPr>
        <w:spacing w:line="600" w:lineRule="auto"/>
        <w:ind w:firstLine="720"/>
        <w:jc w:val="both"/>
        <w:rPr>
          <w:rFonts w:eastAsia="Times New Roman"/>
          <w:szCs w:val="24"/>
        </w:rPr>
      </w:pPr>
      <w:r>
        <w:rPr>
          <w:rFonts w:eastAsia="Times New Roman" w:cs="Times New Roman"/>
          <w:szCs w:val="24"/>
        </w:rPr>
        <w:t xml:space="preserve">Τι θα μπορούσε να λέει ο Υπουργός </w:t>
      </w:r>
      <w:r>
        <w:rPr>
          <w:rFonts w:eastAsia="Times New Roman" w:cs="Times New Roman"/>
          <w:szCs w:val="24"/>
        </w:rPr>
        <w:t xml:space="preserve">Εθνικής Άμυνας με έναν ισοβίτη για εικοσιένα ολόκληρα λεπτά; </w:t>
      </w:r>
      <w:r>
        <w:rPr>
          <w:rFonts w:eastAsia="Times New Roman"/>
          <w:szCs w:val="24"/>
        </w:rPr>
        <w:t>Οι καταγεγραμμένες συνομιλίες από τον ίδιο τον ισοβίτη, οι οποίες δημοσιοποιήθηκαν, αποδεικνύουν ότι κατά τον μισό χρόνο οι δύο άντρες αναφέ</w:t>
      </w:r>
      <w:r>
        <w:rPr>
          <w:rFonts w:eastAsia="Times New Roman"/>
          <w:szCs w:val="24"/>
        </w:rPr>
        <w:lastRenderedPageBreak/>
        <w:t>ρονται στην καθυστερημένη άφιξη της  Τζίβα στο κατάστημ</w:t>
      </w:r>
      <w:r>
        <w:rPr>
          <w:rFonts w:eastAsia="Times New Roman"/>
          <w:szCs w:val="24"/>
        </w:rPr>
        <w:t>α κράτησης του Αυλώνα –ενώ πριν είχε πάει από λάθος συνεννόηση στο κατάστημα του Κορυδαλλού- και κατά το άλλο μισό στις παροτρύνσεις του Υπουργού Άμυνας στον ισοβίτη του τύπου «δώσε εσύ στοιχεία στην κατάθεσή σου και εγώ θα έρθω μάρτυρας υπέρ σου στο Πεντα</w:t>
      </w:r>
      <w:r>
        <w:rPr>
          <w:rFonts w:eastAsia="Times New Roman"/>
          <w:szCs w:val="24"/>
        </w:rPr>
        <w:t xml:space="preserve">μελές Εφετείο Αναστολών.» Αυτά δεν είναι τηλεφωνήματα </w:t>
      </w:r>
      <w:proofErr w:type="spellStart"/>
      <w:r>
        <w:rPr>
          <w:rFonts w:eastAsia="Times New Roman"/>
          <w:szCs w:val="24"/>
        </w:rPr>
        <w:t>comme</w:t>
      </w:r>
      <w:proofErr w:type="spellEnd"/>
      <w:r>
        <w:rPr>
          <w:rFonts w:eastAsia="Times New Roman"/>
          <w:szCs w:val="24"/>
        </w:rPr>
        <w:t xml:space="preserve"> </w:t>
      </w:r>
      <w:proofErr w:type="spellStart"/>
      <w:r>
        <w:rPr>
          <w:rFonts w:eastAsia="Times New Roman"/>
          <w:szCs w:val="24"/>
        </w:rPr>
        <w:t>il</w:t>
      </w:r>
      <w:proofErr w:type="spellEnd"/>
      <w:r>
        <w:rPr>
          <w:rFonts w:eastAsia="Times New Roman"/>
          <w:szCs w:val="24"/>
        </w:rPr>
        <w:t xml:space="preserve"> </w:t>
      </w:r>
      <w:proofErr w:type="spellStart"/>
      <w:r>
        <w:rPr>
          <w:rFonts w:eastAsia="Times New Roman"/>
          <w:szCs w:val="24"/>
        </w:rPr>
        <w:t>faut</w:t>
      </w:r>
      <w:proofErr w:type="spellEnd"/>
      <w:r>
        <w:rPr>
          <w:rFonts w:eastAsia="Times New Roman"/>
          <w:szCs w:val="24"/>
        </w:rPr>
        <w:t xml:space="preserve"> Αυτά ενέχουν ενδείξεις για αδικήματα. </w:t>
      </w:r>
    </w:p>
    <w:p w14:paraId="3920913D" w14:textId="77777777" w:rsidR="00612455" w:rsidRDefault="00B02DE7">
      <w:pPr>
        <w:spacing w:line="600" w:lineRule="auto"/>
        <w:ind w:firstLine="720"/>
        <w:jc w:val="both"/>
        <w:rPr>
          <w:rFonts w:eastAsia="Times New Roman"/>
          <w:szCs w:val="24"/>
        </w:rPr>
      </w:pPr>
      <w:r>
        <w:rPr>
          <w:rFonts w:eastAsia="Times New Roman"/>
          <w:szCs w:val="24"/>
        </w:rPr>
        <w:t>Φαίνεται, όμως, ότι ο κατηγορούμενος είναι δύσπιστος και καταγράφει τις κλήσεις και τα μηνύματα από και προς τον Υπουργό, όπως κάνει και με τον υπαξι</w:t>
      </w:r>
      <w:r>
        <w:rPr>
          <w:rFonts w:eastAsia="Times New Roman"/>
          <w:szCs w:val="24"/>
        </w:rPr>
        <w:t>ωματικό του Λιμενικού και αγωνιά για την επίσκεψη της εισαγγελέως στον Αυλώνα. Ανησυχεί τόσο πολύ που στέλνει αργά το βράδυ μήνυμα –έχει δημοσιευτεί- στον κ. Καμμένο ρωτώντας τον εάν είναι σίγουρο ότι θα έρθει. Αυτό θα πει αμεσότητα επικοινωνίας μεταξύ κρα</w:t>
      </w:r>
      <w:r>
        <w:rPr>
          <w:rFonts w:eastAsia="Times New Roman"/>
          <w:szCs w:val="24"/>
        </w:rPr>
        <w:t>τουμένου και ενός Υπουργού Εθνικής Άμυνας.</w:t>
      </w:r>
    </w:p>
    <w:p w14:paraId="3920913E" w14:textId="77777777" w:rsidR="00612455" w:rsidRDefault="00B02DE7">
      <w:pPr>
        <w:spacing w:line="600" w:lineRule="auto"/>
        <w:ind w:firstLine="720"/>
        <w:jc w:val="both"/>
        <w:rPr>
          <w:rFonts w:eastAsia="Times New Roman"/>
          <w:szCs w:val="24"/>
        </w:rPr>
      </w:pPr>
      <w:r>
        <w:rPr>
          <w:rFonts w:eastAsia="Times New Roman"/>
          <w:szCs w:val="24"/>
        </w:rPr>
        <w:t xml:space="preserve">Θέλω εδώ να σας πω το εξής: Πράγματι αυτό επιβεβαιώνεται και από το υπόμνημα που έχει καταθέσει η κ. Τζίβα για την όλη της εμπλοκή στη συγκεκριμένη υπόθεση. </w:t>
      </w:r>
    </w:p>
    <w:p w14:paraId="3920913F" w14:textId="77777777" w:rsidR="00612455" w:rsidRDefault="00B02DE7">
      <w:pPr>
        <w:spacing w:line="600" w:lineRule="auto"/>
        <w:ind w:firstLine="720"/>
        <w:jc w:val="both"/>
        <w:rPr>
          <w:rFonts w:eastAsia="Times New Roman"/>
          <w:szCs w:val="24"/>
        </w:rPr>
      </w:pPr>
      <w:r>
        <w:rPr>
          <w:rFonts w:eastAsia="Times New Roman"/>
          <w:b/>
          <w:szCs w:val="24"/>
        </w:rPr>
        <w:lastRenderedPageBreak/>
        <w:t xml:space="preserve">ΣΤΑΥΡΟΣ ΚΟΝΤΟΝΗΣ (Υπουργός Δικαιοσύνης, Διαφάνειας και </w:t>
      </w:r>
      <w:r>
        <w:rPr>
          <w:rFonts w:eastAsia="Times New Roman"/>
          <w:b/>
          <w:szCs w:val="24"/>
        </w:rPr>
        <w:t xml:space="preserve">Ανθρωπίνων Δικαιωμάτων): </w:t>
      </w:r>
      <w:r>
        <w:rPr>
          <w:rFonts w:eastAsia="Times New Roman"/>
          <w:szCs w:val="24"/>
        </w:rPr>
        <w:t>Πού το ξέρετε; Για πείτε μας.</w:t>
      </w:r>
    </w:p>
    <w:p w14:paraId="39209140" w14:textId="77777777" w:rsidR="00612455" w:rsidRDefault="00B02DE7">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Έχουν δημοσιευτεί. Θα σας απαντήσω, κύριε Υπουργέ.</w:t>
      </w:r>
    </w:p>
    <w:p w14:paraId="39209141" w14:textId="77777777" w:rsidR="00612455" w:rsidRDefault="00B02DE7">
      <w:pPr>
        <w:spacing w:line="600" w:lineRule="auto"/>
        <w:ind w:firstLine="720"/>
        <w:jc w:val="both"/>
        <w:rPr>
          <w:rFonts w:eastAsia="Times New Roman"/>
          <w:szCs w:val="24"/>
        </w:rPr>
      </w:pPr>
      <w:r>
        <w:rPr>
          <w:rFonts w:eastAsia="Times New Roman"/>
          <w:szCs w:val="24"/>
        </w:rPr>
        <w:t xml:space="preserve">Επειδή η εισαγγελέας </w:t>
      </w:r>
      <w:r>
        <w:rPr>
          <w:rFonts w:eastAsia="Times New Roman"/>
          <w:szCs w:val="24"/>
        </w:rPr>
        <w:t>είχε</w:t>
      </w:r>
      <w:r>
        <w:rPr>
          <w:rFonts w:eastAsia="Times New Roman"/>
          <w:szCs w:val="24"/>
        </w:rPr>
        <w:t xml:space="preserve"> μπερδέψει τις φυλακές που της είπαν να πάει, φτάνει στον Αυλώνα στις 23.30</w:t>
      </w:r>
      <w:r>
        <w:rPr>
          <w:rFonts w:eastAsia="Times New Roman"/>
          <w:szCs w:val="24"/>
        </w:rPr>
        <w:t>΄</w:t>
      </w:r>
      <w:r>
        <w:rPr>
          <w:rFonts w:eastAsia="Times New Roman"/>
          <w:szCs w:val="24"/>
        </w:rPr>
        <w:t xml:space="preserve"> για να πάρει κατάθεση. Εδ</w:t>
      </w:r>
      <w:r>
        <w:rPr>
          <w:rFonts w:eastAsia="Times New Roman"/>
          <w:szCs w:val="24"/>
        </w:rPr>
        <w:t>ώ υπάρχει και η βεβαίωση της φυλακής.</w:t>
      </w:r>
    </w:p>
    <w:p w14:paraId="39209142" w14:textId="77777777" w:rsidR="00612455" w:rsidRDefault="00B02DE7">
      <w:pPr>
        <w:spacing w:line="600" w:lineRule="auto"/>
        <w:ind w:firstLine="720"/>
        <w:jc w:val="both"/>
        <w:rPr>
          <w:rFonts w:eastAsia="Times New Roman"/>
          <w:szCs w:val="24"/>
        </w:rPr>
      </w:pPr>
      <w:r>
        <w:rPr>
          <w:rFonts w:eastAsia="Times New Roman"/>
          <w:szCs w:val="24"/>
        </w:rPr>
        <w:t>Σ’ αυτό το σημείο, όμως, ακούστε ένα ουσιώδες στοιχείο του παραπολιτικού κυκλώματος που χρησιμοποιεί θεσμούς και υπηρεσίες. Όταν φτάνει η εισαγγελέας, κανείς δεν ενημερώνει την διευθύντρια του καταστήματος για την επίσ</w:t>
      </w:r>
      <w:r>
        <w:rPr>
          <w:rFonts w:eastAsia="Times New Roman"/>
          <w:szCs w:val="24"/>
        </w:rPr>
        <w:t>κεψη της εισαγγελέως. Ενημερώνεται το Υπουργείο, ενημερώνεται ο συντονιστής φυλακών, που είναι κομματικό στέλεχος του ΣΥΡΙΖΑ. Δεν ενημερώνεται η επόπτρια εισαγγελέας του καταστήματος του Αυλώνα, ενώ αναζητείται ακόμα η αναφορά του αρχιφύλακα για την εν λόγ</w:t>
      </w:r>
      <w:r>
        <w:rPr>
          <w:rFonts w:eastAsia="Times New Roman"/>
          <w:szCs w:val="24"/>
        </w:rPr>
        <w:t>ω επίσκεψη. Αυτά τα στοιχεία δεν αποτελούν πράξεις, οι οποίες μπορούν να στοιχειοθετήσουν αδικήματα;</w:t>
      </w:r>
    </w:p>
    <w:p w14:paraId="39209143" w14:textId="77777777" w:rsidR="00612455" w:rsidRDefault="00B02DE7">
      <w:pPr>
        <w:spacing w:line="600" w:lineRule="auto"/>
        <w:ind w:firstLine="720"/>
        <w:jc w:val="both"/>
        <w:rPr>
          <w:rFonts w:eastAsia="Times New Roman"/>
          <w:szCs w:val="24"/>
        </w:rPr>
      </w:pPr>
      <w:r>
        <w:rPr>
          <w:rFonts w:eastAsia="Times New Roman"/>
          <w:szCs w:val="24"/>
        </w:rPr>
        <w:lastRenderedPageBreak/>
        <w:t>Ερώτημα: Ισχύει αυτό που καταγγέλλει ο κρατούμενος, ότι δηλαδή για να εισέλθει η κ. Τζίβα στη φυλακή χρειάστηκε να τηλεφωνήσει ο κ. Καμμένος στον αρχιφύλακ</w:t>
      </w:r>
      <w:r>
        <w:rPr>
          <w:rFonts w:eastAsia="Times New Roman"/>
          <w:szCs w:val="24"/>
        </w:rPr>
        <w:t>α κ. Τάσση; Για να λάμψει η αλήθεια έγινε αυτό.</w:t>
      </w:r>
    </w:p>
    <w:p w14:paraId="39209144" w14:textId="77777777" w:rsidR="00612455" w:rsidRDefault="00B02DE7">
      <w:pPr>
        <w:spacing w:line="600" w:lineRule="auto"/>
        <w:ind w:firstLine="720"/>
        <w:jc w:val="both"/>
        <w:rPr>
          <w:rFonts w:eastAsia="Times New Roman"/>
          <w:szCs w:val="24"/>
        </w:rPr>
      </w:pPr>
      <w:r>
        <w:rPr>
          <w:rFonts w:eastAsia="Times New Roman"/>
          <w:szCs w:val="24"/>
        </w:rPr>
        <w:t xml:space="preserve">Πάμε σε άλλα τηλεφωνήματα, τα οποία δεν είναι τόσο </w:t>
      </w:r>
      <w:proofErr w:type="spellStart"/>
      <w:r>
        <w:rPr>
          <w:rFonts w:eastAsia="Times New Roman"/>
          <w:szCs w:val="24"/>
        </w:rPr>
        <w:t>comme</w:t>
      </w:r>
      <w:proofErr w:type="spellEnd"/>
      <w:r>
        <w:rPr>
          <w:rFonts w:eastAsia="Times New Roman"/>
          <w:szCs w:val="24"/>
        </w:rPr>
        <w:t xml:space="preserve"> </w:t>
      </w:r>
      <w:proofErr w:type="spellStart"/>
      <w:r>
        <w:rPr>
          <w:rFonts w:eastAsia="Times New Roman"/>
          <w:szCs w:val="24"/>
        </w:rPr>
        <w:t>il</w:t>
      </w:r>
      <w:proofErr w:type="spellEnd"/>
      <w:r>
        <w:rPr>
          <w:rFonts w:eastAsia="Times New Roman"/>
          <w:szCs w:val="24"/>
        </w:rPr>
        <w:t xml:space="preserve"> </w:t>
      </w:r>
      <w:proofErr w:type="spellStart"/>
      <w:r>
        <w:rPr>
          <w:rFonts w:eastAsia="Times New Roman"/>
          <w:szCs w:val="24"/>
        </w:rPr>
        <w:t>faut</w:t>
      </w:r>
      <w:proofErr w:type="spellEnd"/>
      <w:r>
        <w:rPr>
          <w:rFonts w:eastAsia="Times New Roman"/>
          <w:szCs w:val="24"/>
        </w:rPr>
        <w:t xml:space="preserve">. Ισχύει ότι η διευθύντρια των φυλακών –κύριε Υπουργέ, θα ήθελα μια απάντηση, γιατί έχει σημασία για τη λειτουργία των θεσμών- μόλις </w:t>
      </w:r>
      <w:r>
        <w:rPr>
          <w:rFonts w:eastAsia="Times New Roman"/>
          <w:szCs w:val="24"/>
        </w:rPr>
        <w:t>πληροφορήθηκε την επόμενη μέρα την επίσκεψη και έκανε αναφορά, ως όφειλε, για σοβαρές δικονομικές παραβάσεις, μετατέθηκε αμέσως σε άλλο κατάστημα της βορείου Ελλάδας; Για πόσο ακόμα η παρακμή αυτού του καθεστώτος και η υπονόμευση των θεσμών θα δείχνουν ότι</w:t>
      </w:r>
      <w:r>
        <w:rPr>
          <w:rFonts w:eastAsia="Times New Roman"/>
          <w:szCs w:val="24"/>
        </w:rPr>
        <w:t xml:space="preserve"> η κατάλυση κάθε έννοιας κράτους δικαίου έχει γίνει καθημερινή πρακτική;</w:t>
      </w:r>
    </w:p>
    <w:p w14:paraId="39209145" w14:textId="77777777" w:rsidR="00612455" w:rsidRDefault="00B02DE7">
      <w:pPr>
        <w:spacing w:line="600" w:lineRule="auto"/>
        <w:ind w:firstLine="720"/>
        <w:jc w:val="both"/>
        <w:rPr>
          <w:rFonts w:eastAsia="Times New Roman"/>
          <w:szCs w:val="24"/>
        </w:rPr>
      </w:pPr>
      <w:r>
        <w:rPr>
          <w:rFonts w:eastAsia="Times New Roman"/>
          <w:szCs w:val="24"/>
        </w:rPr>
        <w:t>Αυτές οι μέθοδοι είναι μέθοδοι παρακράτους και πάντως δεν θυμίζουν ευρωπαϊκή χώρα, όταν εισαγγελείς μπαίνουν σχεδόν κρυφά σε φυλακές –δεν έχει να κάνει με τη μυστικότητα της διαδικασί</w:t>
      </w:r>
      <w:r>
        <w:rPr>
          <w:rFonts w:eastAsia="Times New Roman"/>
          <w:szCs w:val="24"/>
        </w:rPr>
        <w:t>ας- τα μεσάνυχτα για να πάρουν κατάθεση από κρατουμένους.</w:t>
      </w:r>
    </w:p>
    <w:p w14:paraId="39209146" w14:textId="77777777" w:rsidR="00612455" w:rsidRDefault="00B02DE7">
      <w:pPr>
        <w:spacing w:line="600" w:lineRule="auto"/>
        <w:ind w:firstLine="720"/>
        <w:jc w:val="both"/>
        <w:rPr>
          <w:rFonts w:eastAsia="Times New Roman"/>
          <w:szCs w:val="24"/>
        </w:rPr>
      </w:pPr>
      <w:r>
        <w:rPr>
          <w:rFonts w:eastAsia="Times New Roman"/>
          <w:szCs w:val="24"/>
        </w:rPr>
        <w:lastRenderedPageBreak/>
        <w:t xml:space="preserve">Κατά τη διάρκεια της συνάντησης καταγγέλλεται από τον κρατούμενο πάλι –και έχει δημοσιευτεί- ότι η εισαγγελέας συνομιλεί με τον Υπουργό Δικαιοσύνης για ώρα και αυτό δεν φαίνεται να ενοχλεί κανέναν, </w:t>
      </w:r>
      <w:r>
        <w:rPr>
          <w:rFonts w:eastAsia="Times New Roman"/>
          <w:szCs w:val="24"/>
        </w:rPr>
        <w:t>ούτε τον ίδιο τον Υπουργό μέχρι σήμερα.</w:t>
      </w:r>
    </w:p>
    <w:p w14:paraId="39209147" w14:textId="77777777" w:rsidR="00612455" w:rsidRDefault="00B02DE7">
      <w:pPr>
        <w:spacing w:line="600" w:lineRule="auto"/>
        <w:ind w:firstLine="720"/>
        <w:jc w:val="both"/>
        <w:rPr>
          <w:rFonts w:eastAsia="Times New Roman"/>
          <w:szCs w:val="24"/>
        </w:rPr>
      </w:pPr>
      <w:r>
        <w:rPr>
          <w:rFonts w:eastAsia="Times New Roman"/>
          <w:szCs w:val="24"/>
        </w:rPr>
        <w:t>Η εισαγγελέας, στις τρεις ώρες που παραμένει στη φυλακή, με βεβαίωση η οποία προέρχεται από το κατάστημα Αυλώνα, ζητάει από τον κρατούμενο να της δώσει κάτι συγκεκριμένο για να ενοχοποιήσει άλλο πρόσωπο, έναν επιχειρ</w:t>
      </w:r>
      <w:r>
        <w:rPr>
          <w:rFonts w:eastAsia="Times New Roman"/>
          <w:szCs w:val="24"/>
        </w:rPr>
        <w:t>ηματία.</w:t>
      </w:r>
    </w:p>
    <w:p w14:paraId="39209148" w14:textId="77777777" w:rsidR="00612455" w:rsidRDefault="00B02DE7">
      <w:pPr>
        <w:spacing w:line="600" w:lineRule="auto"/>
        <w:ind w:firstLine="720"/>
        <w:jc w:val="both"/>
        <w:rPr>
          <w:rFonts w:eastAsia="Times New Roman"/>
          <w:szCs w:val="24"/>
        </w:rPr>
      </w:pPr>
      <w:r>
        <w:rPr>
          <w:rFonts w:eastAsia="Times New Roman"/>
          <w:szCs w:val="24"/>
        </w:rPr>
        <w:t>Ερώτηση: Τι είδους καταθέσεις είναι αυτές που η εισαγγελέας συζητά με τον Υπουργό Δικαιοσύνης κατά τον χρόνο λήψης της υποτιθέμενης κατάθεσης; Ούτε εδώ βρίσκετε κάτι περίεργο, φαντάζομαι.</w:t>
      </w:r>
    </w:p>
    <w:p w14:paraId="39209149"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Έχει κριθεί πλέον αυτό.</w:t>
      </w:r>
    </w:p>
    <w:p w14:paraId="3920914A" w14:textId="77777777" w:rsidR="00612455" w:rsidRDefault="00B02DE7">
      <w:pPr>
        <w:spacing w:line="600" w:lineRule="auto"/>
        <w:ind w:firstLine="720"/>
        <w:jc w:val="both"/>
        <w:rPr>
          <w:rFonts w:eastAsia="Times New Roman"/>
          <w:szCs w:val="24"/>
        </w:rPr>
      </w:pPr>
      <w:r>
        <w:rPr>
          <w:rFonts w:eastAsia="Times New Roman"/>
          <w:b/>
          <w:szCs w:val="24"/>
        </w:rPr>
        <w:t>ΘΕΟΔΩΡΟΣ ΠΑΠΑΘΕΟΔ</w:t>
      </w:r>
      <w:r>
        <w:rPr>
          <w:rFonts w:eastAsia="Times New Roman"/>
          <w:b/>
          <w:szCs w:val="24"/>
        </w:rPr>
        <w:t>ΩΡΟΥ:</w:t>
      </w:r>
      <w:r>
        <w:rPr>
          <w:rFonts w:eastAsia="Times New Roman"/>
          <w:szCs w:val="24"/>
        </w:rPr>
        <w:t xml:space="preserve"> Η αδράνεια του συστήματος, όμως, κυρίες και κύριοι συνάδελφοι, που υποσχέθηκε διάφορα ανταλλάγματα στον κρατούμενο, όπως η αναστολή της ποινής του, φαίνεται ότι εκνευρίζει τον κρατούμενο. </w:t>
      </w:r>
    </w:p>
    <w:p w14:paraId="3920914B" w14:textId="77777777" w:rsidR="00612455" w:rsidRDefault="00B02DE7">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προειδοποιητικά το κουδούνι λήξεως τ</w:t>
      </w:r>
      <w:r>
        <w:rPr>
          <w:rFonts w:eastAsia="Times New Roman"/>
          <w:szCs w:val="24"/>
        </w:rPr>
        <w:t>ου χρόνου ομιλίας του κυρίου Βουλευτή)</w:t>
      </w:r>
    </w:p>
    <w:p w14:paraId="3920914C" w14:textId="77777777" w:rsidR="00612455" w:rsidRDefault="00B02DE7">
      <w:pPr>
        <w:spacing w:line="600" w:lineRule="auto"/>
        <w:ind w:firstLine="720"/>
        <w:jc w:val="both"/>
        <w:rPr>
          <w:rFonts w:eastAsia="Times New Roman"/>
          <w:szCs w:val="24"/>
        </w:rPr>
      </w:pPr>
      <w:r>
        <w:rPr>
          <w:rFonts w:eastAsia="Times New Roman"/>
          <w:szCs w:val="24"/>
        </w:rPr>
        <w:lastRenderedPageBreak/>
        <w:t>Κυρία Πρόεδρε, δεν έχω τελειώσει, αλλά δεν θα χρειαστώ παραπάνω από ένα λεπτό από τον χρόνο που μου απομένει.</w:t>
      </w:r>
    </w:p>
    <w:p w14:paraId="3920914D" w14:textId="77777777" w:rsidR="00612455" w:rsidRDefault="00B02DE7">
      <w:pPr>
        <w:spacing w:line="600" w:lineRule="auto"/>
        <w:ind w:firstLine="720"/>
        <w:jc w:val="both"/>
        <w:rPr>
          <w:rFonts w:eastAsia="Times New Roman"/>
          <w:szCs w:val="24"/>
        </w:rPr>
      </w:pPr>
      <w:r>
        <w:rPr>
          <w:rFonts w:eastAsia="Times New Roman"/>
          <w:szCs w:val="24"/>
        </w:rPr>
        <w:t>Έτσι, στις 22 Ιανουαρίου του 2017, κυρίες και κύριοι συνάδελφοι, ο κρατούμενος στέλνει μεταμεσονύχτιο μήνυμ</w:t>
      </w:r>
      <w:r>
        <w:rPr>
          <w:rFonts w:eastAsia="Times New Roman"/>
          <w:szCs w:val="24"/>
        </w:rPr>
        <w:t>α στον κ. Καμμένο και με τη γνωστή πλέον οικειότητα των δύο αντρών όχι μόνο κανονίζουν τη μεταγωγή του σε άλλη φυλακή, όχι μόνο προσδιορίζει τις καλύτερες ημερομηνίες που θεωρεί ότι τον βολεύουν, την 1η και 2α Φεβρουαρίου, αλλά παροτρύνει τον Υπουργό να κα</w:t>
      </w:r>
      <w:r>
        <w:rPr>
          <w:rFonts w:eastAsia="Times New Roman"/>
          <w:szCs w:val="24"/>
        </w:rPr>
        <w:t>ταθέσει για να πάρει ο κρατούμενος αναστολή, να βγει από τη φυλακή και τότε να δώσει κατάθεση. Έτσι είναι, δούναι και λαβείν.</w:t>
      </w:r>
    </w:p>
    <w:p w14:paraId="3920914E" w14:textId="77777777" w:rsidR="00612455" w:rsidRDefault="00B02DE7">
      <w:pPr>
        <w:spacing w:line="600" w:lineRule="auto"/>
        <w:ind w:firstLine="720"/>
        <w:jc w:val="both"/>
        <w:rPr>
          <w:rFonts w:eastAsia="Times New Roman"/>
          <w:szCs w:val="24"/>
        </w:rPr>
      </w:pPr>
      <w:r>
        <w:rPr>
          <w:rFonts w:eastAsia="Times New Roman"/>
          <w:szCs w:val="24"/>
        </w:rPr>
        <w:t>Είναι φανερό ότι αυτή η Κυβέρνηση δεν υποχωρεί απλά σε μεθόδους παρακράτους, αλλά τις υιοθετεί ως κύρια πρακτική για να συγκαλύψει</w:t>
      </w:r>
      <w:r>
        <w:rPr>
          <w:rFonts w:eastAsia="Times New Roman"/>
          <w:szCs w:val="24"/>
        </w:rPr>
        <w:t xml:space="preserve"> τις </w:t>
      </w:r>
      <w:proofErr w:type="spellStart"/>
      <w:r>
        <w:rPr>
          <w:rFonts w:eastAsia="Times New Roman"/>
          <w:szCs w:val="24"/>
        </w:rPr>
        <w:t>αντιθεσμικές</w:t>
      </w:r>
      <w:proofErr w:type="spellEnd"/>
      <w:r>
        <w:rPr>
          <w:rFonts w:eastAsia="Times New Roman"/>
          <w:szCs w:val="24"/>
        </w:rPr>
        <w:t xml:space="preserve">, παράνομες και αντιδημοκρατικές παρεμβάσεις της. Τίποτα δεν έχει να κάνει εδώ με το να λάμψει η αλήθεια. Εδώ έχει να κάνει όλη η διαδικασία με το να καθοδηγηθεί η δικαιοσύνη σε συγκεκριμένη απόφαση, σε συγκεκριμένη κατεύθυνση. </w:t>
      </w:r>
    </w:p>
    <w:p w14:paraId="3920914F" w14:textId="77777777" w:rsidR="00612455" w:rsidRDefault="00B02DE7">
      <w:pPr>
        <w:spacing w:line="600" w:lineRule="auto"/>
        <w:ind w:firstLine="720"/>
        <w:jc w:val="both"/>
        <w:rPr>
          <w:rFonts w:eastAsia="Times New Roman"/>
          <w:szCs w:val="24"/>
        </w:rPr>
      </w:pPr>
      <w:r>
        <w:rPr>
          <w:rFonts w:eastAsia="Times New Roman"/>
          <w:szCs w:val="24"/>
        </w:rPr>
        <w:t>Ταυτόχρονα</w:t>
      </w:r>
      <w:r>
        <w:rPr>
          <w:rFonts w:eastAsia="Times New Roman"/>
          <w:szCs w:val="24"/>
        </w:rPr>
        <w:t xml:space="preserve">, σε αυτήν την υπόθεση κυρίαρχο ρόλο έχει ο υπαξιωματικός του Λιμενικού κ. </w:t>
      </w:r>
      <w:proofErr w:type="spellStart"/>
      <w:r>
        <w:rPr>
          <w:rFonts w:eastAsia="Times New Roman"/>
          <w:szCs w:val="24"/>
        </w:rPr>
        <w:t>Χριστοφορίδης</w:t>
      </w:r>
      <w:proofErr w:type="spellEnd"/>
      <w:r>
        <w:rPr>
          <w:rFonts w:eastAsia="Times New Roman"/>
          <w:szCs w:val="24"/>
        </w:rPr>
        <w:t xml:space="preserve">, ο οποίος μέχρι </w:t>
      </w:r>
      <w:r>
        <w:rPr>
          <w:rFonts w:eastAsia="Times New Roman"/>
          <w:szCs w:val="24"/>
        </w:rPr>
        <w:lastRenderedPageBreak/>
        <w:t xml:space="preserve">σήμερα δεν ενοχλήθηκε από τους πολιτικούς και ιεραρχικούς προϊσταμένους του και ιδιαίτερα από τον Υπουργό Ναυτιλίας, τον κ. </w:t>
      </w:r>
      <w:proofErr w:type="spellStart"/>
      <w:r>
        <w:rPr>
          <w:rFonts w:eastAsia="Times New Roman"/>
          <w:szCs w:val="24"/>
        </w:rPr>
        <w:t>Κουρουμπλή</w:t>
      </w:r>
      <w:proofErr w:type="spellEnd"/>
      <w:r>
        <w:rPr>
          <w:rFonts w:eastAsia="Times New Roman"/>
          <w:szCs w:val="24"/>
        </w:rPr>
        <w:t>, ο οποίος μου εί</w:t>
      </w:r>
      <w:r>
        <w:rPr>
          <w:rFonts w:eastAsia="Times New Roman"/>
          <w:szCs w:val="24"/>
        </w:rPr>
        <w:t xml:space="preserve">χε απαντήσει ότι δεν θα τον ενοχλήσει επειδή επιλαμβάνεται η δικαιοσύνη της συγκεκριμένης υπόθεσης. Φαίνεται ότι σε αυτό το Υπουργείο υπάρχουν τελικά πολλά ναυάγια. </w:t>
      </w:r>
    </w:p>
    <w:p w14:paraId="39209150" w14:textId="77777777" w:rsidR="00612455" w:rsidRDefault="00B02DE7">
      <w:pPr>
        <w:spacing w:line="600" w:lineRule="auto"/>
        <w:ind w:firstLine="720"/>
        <w:jc w:val="both"/>
        <w:rPr>
          <w:rFonts w:eastAsia="Times New Roman"/>
          <w:szCs w:val="24"/>
        </w:rPr>
      </w:pPr>
      <w:r>
        <w:rPr>
          <w:rFonts w:eastAsia="Times New Roman"/>
          <w:szCs w:val="24"/>
        </w:rPr>
        <w:t>Ο εισαγγελέας εφετών παρέπεμψε ήδη τον υπαξιωματικό του Λιμενικού στο Ναυτοδικείο. Εμφανίζ</w:t>
      </w:r>
      <w:r>
        <w:rPr>
          <w:rFonts w:eastAsia="Times New Roman"/>
          <w:szCs w:val="24"/>
        </w:rPr>
        <w:t xml:space="preserve">εται ο υπαξιωματικός ως άνθρωπος του κ. Καμμένου. Έχει επισκεφθεί τον κ. </w:t>
      </w:r>
      <w:proofErr w:type="spellStart"/>
      <w:r>
        <w:rPr>
          <w:rFonts w:eastAsia="Times New Roman"/>
          <w:szCs w:val="24"/>
        </w:rPr>
        <w:t>Γιαννουσάκη</w:t>
      </w:r>
      <w:proofErr w:type="spellEnd"/>
      <w:r>
        <w:rPr>
          <w:rFonts w:eastAsia="Times New Roman"/>
          <w:szCs w:val="24"/>
        </w:rPr>
        <w:t xml:space="preserve"> έξι φορές από τον Αύγουστο μέχρι τον Ιανουάριο του 2017 και αυτό πάλι με βεβαίωση του καταστήματος κράτησης, περισσότερες φορές τον Μάρτιο. Έχει ανταλλάξει δεκάδες μηνύματ</w:t>
      </w:r>
      <w:r>
        <w:rPr>
          <w:rFonts w:eastAsia="Times New Roman"/>
          <w:szCs w:val="24"/>
        </w:rPr>
        <w:t xml:space="preserve">α με τον κρατούμενο. Υποσχόταν μεταγωγές και συνεννοήσεις με τον κ. Καμμένο για αναστολή της ποινής, αν λάμβανε κατάθεση που θα ενοχοποιούσε συγκεκριμένο επιχειρηματία. </w:t>
      </w:r>
    </w:p>
    <w:p w14:paraId="39209151" w14:textId="77777777" w:rsidR="00612455" w:rsidRDefault="00B02DE7">
      <w:pPr>
        <w:spacing w:line="600" w:lineRule="auto"/>
        <w:ind w:firstLine="720"/>
        <w:jc w:val="both"/>
        <w:rPr>
          <w:rFonts w:eastAsia="Times New Roman"/>
          <w:szCs w:val="24"/>
        </w:rPr>
      </w:pPr>
      <w:r>
        <w:rPr>
          <w:rFonts w:eastAsia="Times New Roman"/>
          <w:szCs w:val="24"/>
        </w:rPr>
        <w:t>Άρα το ερώτημα το οποίο θα πρέπει να απαντήσουμε για τη συγκεκριμένη υπόθεση, κυρίες κ</w:t>
      </w:r>
      <w:r>
        <w:rPr>
          <w:rFonts w:eastAsia="Times New Roman"/>
          <w:szCs w:val="24"/>
        </w:rPr>
        <w:t xml:space="preserve">αι κύριοι συνάδελφοι, είναι το εξής: Από πότε γνώριζε ο κ. Καμμένος το σχέδιο για την επίμαχη κατάθεση; </w:t>
      </w:r>
      <w:r>
        <w:rPr>
          <w:rFonts w:eastAsia="Times New Roman"/>
          <w:szCs w:val="24"/>
        </w:rPr>
        <w:t>Από τ</w:t>
      </w:r>
      <w:r>
        <w:rPr>
          <w:rFonts w:eastAsia="Times New Roman"/>
          <w:szCs w:val="24"/>
        </w:rPr>
        <w:t xml:space="preserve">ον Ιανουάριο του 2017 ή από τον Αύγουστο που είχε αρχίσει να οργανώνεται η καθοδήγηση των ερευνών; Από </w:t>
      </w:r>
      <w:r>
        <w:rPr>
          <w:rFonts w:eastAsia="Times New Roman"/>
          <w:szCs w:val="24"/>
        </w:rPr>
        <w:lastRenderedPageBreak/>
        <w:t>πότε γνώριζε ο κύριος Πρωθυπουργός αυτήν την παραδικαστική σκευωρία και τι έκανε για να αποτρέψει και να προστατεύσει τη δικαιοσύνη, τηρώντας τις δικονομ</w:t>
      </w:r>
      <w:r>
        <w:rPr>
          <w:rFonts w:eastAsia="Times New Roman"/>
          <w:szCs w:val="24"/>
        </w:rPr>
        <w:t xml:space="preserve">ικές εγγυήσεις, τις οποίες είχε ανάγκη ο κρατούμενος; </w:t>
      </w:r>
    </w:p>
    <w:p w14:paraId="39209152" w14:textId="77777777" w:rsidR="00612455" w:rsidRDefault="00B02DE7">
      <w:pPr>
        <w:spacing w:line="600" w:lineRule="auto"/>
        <w:ind w:firstLine="720"/>
        <w:jc w:val="both"/>
        <w:rPr>
          <w:rFonts w:eastAsia="Times New Roman"/>
          <w:szCs w:val="24"/>
        </w:rPr>
      </w:pPr>
      <w:r>
        <w:rPr>
          <w:rFonts w:eastAsia="Times New Roman"/>
          <w:szCs w:val="24"/>
        </w:rPr>
        <w:t>Οι ευθύνες είναι υπαρκτές, όσο και αν προσπαθήσει η Κυβέρνηση να συγκαλύψει το σκάνδαλο, όσο και αν πιέσει τους Βουλευτές να κλείσουν τα μάτια μπροστά στην κάλπη όταν θα χρειαστεί να ψηφίσουν. Τώρα ξέρ</w:t>
      </w:r>
      <w:r>
        <w:rPr>
          <w:rFonts w:eastAsia="Times New Roman"/>
          <w:szCs w:val="24"/>
        </w:rPr>
        <w:t xml:space="preserve">ουν όλοι ότι ο Πρωθυπουργός δεν επέλεξε απλά έναν εταίρο με </w:t>
      </w:r>
      <w:proofErr w:type="spellStart"/>
      <w:r>
        <w:rPr>
          <w:rFonts w:eastAsia="Times New Roman"/>
          <w:szCs w:val="24"/>
        </w:rPr>
        <w:t>αντιθεσμικές</w:t>
      </w:r>
      <w:proofErr w:type="spellEnd"/>
      <w:r>
        <w:rPr>
          <w:rFonts w:eastAsia="Times New Roman"/>
          <w:szCs w:val="24"/>
        </w:rPr>
        <w:t xml:space="preserve"> συμπεριφορές για τη Συγκυβέρνηση. Επέλεξε να κολυμπήσει μαζί του στα μολυσμένα νερά του καθεστωτικού παρακράτους και όταν χρειάζεται, να τον καλύπτει με πλήρη συνείδηση αυτού που κάνε</w:t>
      </w:r>
      <w:r>
        <w:rPr>
          <w:rFonts w:eastAsia="Times New Roman"/>
          <w:szCs w:val="24"/>
        </w:rPr>
        <w:t xml:space="preserve">ι. </w:t>
      </w:r>
    </w:p>
    <w:p w14:paraId="39209153" w14:textId="77777777" w:rsidR="00612455" w:rsidRDefault="00B02DE7">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την πτέρυγα του ΣΥΡΙΖΑ)</w:t>
      </w:r>
    </w:p>
    <w:p w14:paraId="39209154" w14:textId="77777777" w:rsidR="00612455" w:rsidRDefault="00B02DE7">
      <w:pPr>
        <w:spacing w:line="600" w:lineRule="auto"/>
        <w:ind w:firstLine="720"/>
        <w:jc w:val="both"/>
        <w:rPr>
          <w:rFonts w:eastAsia="Times New Roman"/>
          <w:szCs w:val="24"/>
        </w:rPr>
      </w:pPr>
      <w:r>
        <w:rPr>
          <w:rFonts w:eastAsia="Times New Roman"/>
          <w:szCs w:val="24"/>
        </w:rPr>
        <w:t xml:space="preserve">Θα συνεχίσει πλέον με τη συναίνεσή σας, κυρίες και κύριοι Βουλευτές της Συμπολίτευσης, θα συνεχίσει με τη συναίνεσή σας να υποδουλώνει το όποιο αριστερό σας άλλοθι στην προστασία του κ. Καμμένου. Και </w:t>
      </w:r>
      <w:r>
        <w:rPr>
          <w:rFonts w:eastAsia="Times New Roman"/>
          <w:szCs w:val="24"/>
        </w:rPr>
        <w:t xml:space="preserve">θα το αφήσετε και αυτό να περάσει. </w:t>
      </w:r>
    </w:p>
    <w:p w14:paraId="39209155" w14:textId="77777777" w:rsidR="00612455" w:rsidRDefault="00B02DE7">
      <w:pPr>
        <w:spacing w:line="600" w:lineRule="auto"/>
        <w:ind w:firstLine="720"/>
        <w:jc w:val="both"/>
        <w:rPr>
          <w:rFonts w:eastAsia="Times New Roman"/>
          <w:szCs w:val="24"/>
        </w:rPr>
      </w:pPr>
      <w:r>
        <w:rPr>
          <w:rFonts w:eastAsia="Times New Roman"/>
          <w:szCs w:val="24"/>
        </w:rPr>
        <w:t xml:space="preserve">Ευχαριστώ πολύ. </w:t>
      </w:r>
    </w:p>
    <w:p w14:paraId="39209156" w14:textId="77777777" w:rsidR="00612455" w:rsidRDefault="00B02DE7">
      <w:pPr>
        <w:spacing w:line="600" w:lineRule="auto"/>
        <w:ind w:firstLine="720"/>
        <w:jc w:val="both"/>
        <w:rPr>
          <w:rFonts w:eastAsia="Times New Roman"/>
          <w:szCs w:val="24"/>
        </w:rPr>
      </w:pPr>
      <w:r>
        <w:rPr>
          <w:rFonts w:eastAsia="Times New Roman"/>
          <w:szCs w:val="24"/>
        </w:rPr>
        <w:lastRenderedPageBreak/>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w:t>
      </w:r>
    </w:p>
    <w:p w14:paraId="39209157" w14:textId="77777777" w:rsidR="00612455" w:rsidRDefault="00B02DE7">
      <w:pPr>
        <w:spacing w:line="600" w:lineRule="auto"/>
        <w:ind w:firstLine="720"/>
        <w:jc w:val="center"/>
        <w:rPr>
          <w:rFonts w:eastAsia="Times New Roman"/>
          <w:szCs w:val="24"/>
        </w:rPr>
      </w:pPr>
      <w:r>
        <w:rPr>
          <w:rFonts w:eastAsia="Times New Roman"/>
          <w:szCs w:val="24"/>
        </w:rPr>
        <w:t>(Θόρυβος στην Αίθουσα)</w:t>
      </w:r>
    </w:p>
    <w:p w14:paraId="39209158" w14:textId="77777777" w:rsidR="00612455" w:rsidRDefault="00B02DE7">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Κυρία Πρόεδρε, μπορώ</w:t>
      </w:r>
      <w:r>
        <w:rPr>
          <w:rFonts w:eastAsia="Times New Roman"/>
          <w:szCs w:val="24"/>
        </w:rPr>
        <w:t xml:space="preserve"> να έχω τον λόγο; </w:t>
      </w:r>
    </w:p>
    <w:p w14:paraId="39209159"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Τι θέλετε, κύριε Κοντονή; </w:t>
      </w:r>
    </w:p>
    <w:p w14:paraId="3920915A" w14:textId="77777777" w:rsidR="00612455" w:rsidRDefault="00B02DE7">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Θα ήθελα να μιλήσω για δέκα δευτερόλεπτα. </w:t>
      </w:r>
    </w:p>
    <w:p w14:paraId="3920915B" w14:textId="77777777" w:rsidR="00612455" w:rsidRDefault="00B02DE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Έχετε τον λόγο για δέκα δευτερόλεπτα, αλλά να μη σταματήσει η ροή της συζήτησης. </w:t>
      </w:r>
    </w:p>
    <w:p w14:paraId="3920915C" w14:textId="77777777" w:rsidR="00612455" w:rsidRDefault="00B02DE7">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Ο εισηγητής της Δημοκρατικής Συμπαράταξης έκανε μία αναφορά. Κακώς τον διέκοψα. Του υποβάλλω </w:t>
      </w:r>
      <w:r>
        <w:rPr>
          <w:rFonts w:eastAsia="Times New Roman"/>
          <w:szCs w:val="24"/>
        </w:rPr>
        <w:t xml:space="preserve">τώρα το ερώτημα. Ανέφερε στοιχεία από </w:t>
      </w:r>
      <w:r>
        <w:rPr>
          <w:rFonts w:eastAsia="Times New Roman"/>
          <w:szCs w:val="24"/>
        </w:rPr>
        <w:lastRenderedPageBreak/>
        <w:t>το υπόμνημα της Εισαγγελέως κ</w:t>
      </w:r>
      <w:r>
        <w:rPr>
          <w:rFonts w:eastAsia="Times New Roman"/>
          <w:szCs w:val="24"/>
        </w:rPr>
        <w:t>.</w:t>
      </w:r>
      <w:r>
        <w:rPr>
          <w:rFonts w:eastAsia="Times New Roman"/>
          <w:szCs w:val="24"/>
        </w:rPr>
        <w:t xml:space="preserve"> Τζίβα, το οποίο είχε καταθέσει ενώπιον του εισαγγελέα εφετών, κ. </w:t>
      </w:r>
      <w:proofErr w:type="spellStart"/>
      <w:r>
        <w:rPr>
          <w:rFonts w:eastAsia="Times New Roman"/>
          <w:szCs w:val="24"/>
        </w:rPr>
        <w:t>Δρακουμάτσου</w:t>
      </w:r>
      <w:proofErr w:type="spellEnd"/>
      <w:r>
        <w:rPr>
          <w:rFonts w:eastAsia="Times New Roman"/>
          <w:szCs w:val="24"/>
        </w:rPr>
        <w:t xml:space="preserve">. </w:t>
      </w:r>
    </w:p>
    <w:p w14:paraId="3920915D" w14:textId="77777777" w:rsidR="00612455" w:rsidRDefault="00B02DE7">
      <w:pPr>
        <w:spacing w:line="600" w:lineRule="auto"/>
        <w:ind w:firstLine="720"/>
        <w:jc w:val="both"/>
        <w:rPr>
          <w:rFonts w:eastAsia="Times New Roman"/>
          <w:szCs w:val="24"/>
        </w:rPr>
      </w:pPr>
      <w:r>
        <w:rPr>
          <w:rFonts w:eastAsia="Times New Roman"/>
          <w:szCs w:val="24"/>
        </w:rPr>
        <w:t xml:space="preserve">Τον ερωτώ: Με ποια διαδικασία και πώς έχει φτάσει το υπόμνημα της κυρίας εισαγγελέως στα χέρια του; Απαιτώ </w:t>
      </w:r>
      <w:r>
        <w:rPr>
          <w:rFonts w:eastAsia="Times New Roman"/>
          <w:szCs w:val="24"/>
        </w:rPr>
        <w:t xml:space="preserve">τώρα απάντηση. </w:t>
      </w:r>
    </w:p>
    <w:p w14:paraId="3920915E"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Υπουργέ, δεν προβλέπεται, βέβαια, τέτοια διαδικασία </w:t>
      </w:r>
      <w:proofErr w:type="spellStart"/>
      <w:r>
        <w:rPr>
          <w:rFonts w:eastAsia="Times New Roman"/>
          <w:szCs w:val="24"/>
        </w:rPr>
        <w:t>ερωτοαπαντήσεων</w:t>
      </w:r>
      <w:proofErr w:type="spellEnd"/>
      <w:r>
        <w:rPr>
          <w:rFonts w:eastAsia="Times New Roman"/>
          <w:szCs w:val="24"/>
        </w:rPr>
        <w:t xml:space="preserve">. </w:t>
      </w:r>
    </w:p>
    <w:p w14:paraId="3920915F" w14:textId="77777777" w:rsidR="00612455" w:rsidRDefault="00B02DE7">
      <w:pPr>
        <w:spacing w:line="600" w:lineRule="auto"/>
        <w:ind w:firstLine="720"/>
        <w:jc w:val="both"/>
        <w:rPr>
          <w:rFonts w:eastAsia="Times New Roman"/>
          <w:szCs w:val="24"/>
        </w:rPr>
      </w:pPr>
      <w:r>
        <w:rPr>
          <w:rFonts w:eastAsia="Times New Roman"/>
          <w:szCs w:val="24"/>
        </w:rPr>
        <w:t xml:space="preserve">Κύριε Παπαθεοδώρου, δεν ξέρω αν θέλετε να απαντήσετε. Εν πάση </w:t>
      </w:r>
      <w:proofErr w:type="spellStart"/>
      <w:r>
        <w:rPr>
          <w:rFonts w:eastAsia="Times New Roman"/>
          <w:szCs w:val="24"/>
        </w:rPr>
        <w:t>περιπτώσει</w:t>
      </w:r>
      <w:proofErr w:type="spellEnd"/>
      <w:r>
        <w:rPr>
          <w:rFonts w:eastAsia="Times New Roman"/>
          <w:szCs w:val="24"/>
        </w:rPr>
        <w:t xml:space="preserve">, να μην σταματήσει η ροή των ομιλητών. </w:t>
      </w:r>
    </w:p>
    <w:p w14:paraId="39209160" w14:textId="77777777" w:rsidR="00612455" w:rsidRDefault="00B02DE7">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Προφανώς θέλω να απαντήσω, κυρία Πρόεδρε. </w:t>
      </w:r>
    </w:p>
    <w:p w14:paraId="39209161" w14:textId="77777777" w:rsidR="00612455" w:rsidRDefault="00B02DE7">
      <w:pPr>
        <w:spacing w:line="600" w:lineRule="auto"/>
        <w:ind w:firstLine="720"/>
        <w:jc w:val="both"/>
        <w:rPr>
          <w:rFonts w:eastAsia="Times New Roman"/>
          <w:szCs w:val="24"/>
        </w:rPr>
      </w:pPr>
      <w:r>
        <w:rPr>
          <w:rFonts w:eastAsia="Times New Roman"/>
          <w:szCs w:val="24"/>
        </w:rPr>
        <w:t xml:space="preserve">Κύριε Υπουργέ, να ξεκινήσουμε από τα βασικά, αν έχετε την καλοσύνη; </w:t>
      </w:r>
    </w:p>
    <w:p w14:paraId="39209162" w14:textId="77777777" w:rsidR="00612455" w:rsidRDefault="00B02DE7">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Όχι, θέλω να μου απαντήσετε σε αυτό. </w:t>
      </w:r>
    </w:p>
    <w:p w14:paraId="39209163" w14:textId="77777777" w:rsidR="00612455" w:rsidRDefault="00B02DE7">
      <w:pPr>
        <w:spacing w:line="600" w:lineRule="auto"/>
        <w:ind w:firstLine="720"/>
        <w:jc w:val="both"/>
        <w:rPr>
          <w:rFonts w:eastAsia="Times New Roman"/>
          <w:szCs w:val="24"/>
        </w:rPr>
      </w:pPr>
      <w:r>
        <w:rPr>
          <w:rFonts w:eastAsia="Times New Roman"/>
          <w:b/>
          <w:szCs w:val="24"/>
        </w:rPr>
        <w:lastRenderedPageBreak/>
        <w:t>ΘΕΟ</w:t>
      </w:r>
      <w:r>
        <w:rPr>
          <w:rFonts w:eastAsia="Times New Roman"/>
          <w:b/>
          <w:szCs w:val="24"/>
        </w:rPr>
        <w:t xml:space="preserve">ΔΩΡΟΣ ΠΑΠΑΘΕΟΔΩΡΟΥ: </w:t>
      </w:r>
      <w:r>
        <w:rPr>
          <w:rFonts w:eastAsia="Times New Roman"/>
          <w:szCs w:val="24"/>
        </w:rPr>
        <w:t>Αυτό θα σας πω. Να αρχίσουμε από τα βασικά. Δεν θα κουνάτε το δάχτυλο όταν απευθύνετε…</w:t>
      </w:r>
    </w:p>
    <w:p w14:paraId="39209164" w14:textId="77777777" w:rsidR="00612455" w:rsidRDefault="00B02DE7">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από την πτέρυγα του ΣΥΡΙΖΑ)</w:t>
      </w:r>
    </w:p>
    <w:p w14:paraId="39209165" w14:textId="77777777" w:rsidR="00612455" w:rsidRDefault="00B02DE7">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Εδώ το κουνάγατε </w:t>
      </w:r>
      <w:r>
        <w:rPr>
          <w:rFonts w:eastAsia="Times New Roman"/>
          <w:szCs w:val="24"/>
        </w:rPr>
        <w:t>εσείς! Θα μας κάνει υποδείξεις…</w:t>
      </w:r>
    </w:p>
    <w:p w14:paraId="39209166"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Δεν καταλάβατε, κύριε Παπαθεοδώρου. Από εμένα θα ζητήσετε άδεια. </w:t>
      </w:r>
    </w:p>
    <w:p w14:paraId="39209167" w14:textId="77777777" w:rsidR="00612455" w:rsidRDefault="00B02DE7">
      <w:pPr>
        <w:spacing w:line="600" w:lineRule="auto"/>
        <w:ind w:firstLine="720"/>
        <w:jc w:val="center"/>
        <w:rPr>
          <w:rFonts w:eastAsia="Times New Roman"/>
          <w:szCs w:val="24"/>
        </w:rPr>
      </w:pPr>
      <w:r>
        <w:rPr>
          <w:rFonts w:eastAsia="Times New Roman"/>
          <w:szCs w:val="24"/>
        </w:rPr>
        <w:t>(Θόρυβος στην Αίθουσα)</w:t>
      </w:r>
    </w:p>
    <w:p w14:paraId="39209168" w14:textId="77777777" w:rsidR="00612455" w:rsidRDefault="00B02DE7">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Το δεύτερο, κύριε Υπουργέ. Ακούστε την απάντηση. Να ανατρέξετε σε δη</w:t>
      </w:r>
      <w:r>
        <w:rPr>
          <w:rFonts w:eastAsia="Times New Roman"/>
          <w:szCs w:val="24"/>
        </w:rPr>
        <w:t>μοσιεύματα του τύπου των τελευταίων δεκαπέντε ημερών. Έχει αναφερθεί.</w:t>
      </w:r>
    </w:p>
    <w:p w14:paraId="39209169" w14:textId="77777777" w:rsidR="00612455" w:rsidRDefault="00B02DE7">
      <w:pPr>
        <w:spacing w:line="600" w:lineRule="auto"/>
        <w:ind w:firstLine="720"/>
        <w:jc w:val="both"/>
        <w:rPr>
          <w:rFonts w:eastAsia="Times New Roman"/>
          <w:szCs w:val="24"/>
        </w:rPr>
      </w:pPr>
      <w:r>
        <w:rPr>
          <w:rFonts w:eastAsia="Times New Roman"/>
          <w:szCs w:val="24"/>
        </w:rPr>
        <w:t xml:space="preserve">Ευχαριστώ πολύ. </w:t>
      </w:r>
    </w:p>
    <w:p w14:paraId="3920916A" w14:textId="77777777" w:rsidR="00612455" w:rsidRDefault="00B02DE7">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Να μας πείτε ποια είναι τα δημοσιεύματα και να μας πείτε και τις εφημερίδες που τα </w:t>
      </w:r>
      <w:r>
        <w:rPr>
          <w:rFonts w:eastAsia="Times New Roman"/>
          <w:szCs w:val="24"/>
        </w:rPr>
        <w:lastRenderedPageBreak/>
        <w:t xml:space="preserve">έχουν </w:t>
      </w:r>
      <w:r>
        <w:rPr>
          <w:rFonts w:eastAsia="Times New Roman"/>
          <w:szCs w:val="24"/>
        </w:rPr>
        <w:t>δημοσιεύσει. Να μας πείτε πού βρήκατε το υπόμνημα της κυρίας εισαγγελέως.</w:t>
      </w:r>
    </w:p>
    <w:p w14:paraId="3920916B" w14:textId="77777777" w:rsidR="00612455" w:rsidRDefault="00B02DE7">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Επιτρέπετε, κυρία Πρόεδρε;</w:t>
      </w:r>
    </w:p>
    <w:p w14:paraId="3920916C"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Ορίστε, κύριε συνάδελφε.</w:t>
      </w:r>
    </w:p>
    <w:p w14:paraId="3920916D" w14:textId="77777777" w:rsidR="00612455" w:rsidRDefault="00B02DE7">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Ευχαριστώ.</w:t>
      </w:r>
    </w:p>
    <w:p w14:paraId="3920916E" w14:textId="77777777" w:rsidR="00612455" w:rsidRDefault="00B02DE7">
      <w:pPr>
        <w:spacing w:line="600" w:lineRule="auto"/>
        <w:ind w:firstLine="720"/>
        <w:jc w:val="both"/>
        <w:rPr>
          <w:rFonts w:eastAsia="Times New Roman"/>
          <w:szCs w:val="24"/>
        </w:rPr>
      </w:pPr>
      <w:r>
        <w:rPr>
          <w:rFonts w:eastAsia="Times New Roman"/>
          <w:szCs w:val="24"/>
        </w:rPr>
        <w:t xml:space="preserve">Η αναφορά στο υπόμνημα, όπως </w:t>
      </w:r>
      <w:r>
        <w:rPr>
          <w:rFonts w:eastAsia="Times New Roman"/>
          <w:szCs w:val="24"/>
        </w:rPr>
        <w:t>επίσης και στα άλλα στοιχεία του φακέλου, έχει γίνει από τρεις εφημερίδες τις τελευταίες δεκαπέντε μέρες. Πολύ ευχαρίστως να τα καταθέσω, κατόπιν, για τα Πρακτικά.</w:t>
      </w:r>
    </w:p>
    <w:p w14:paraId="3920916F" w14:textId="77777777" w:rsidR="00612455" w:rsidRDefault="00B02DE7">
      <w:pPr>
        <w:spacing w:line="600" w:lineRule="auto"/>
        <w:ind w:firstLine="720"/>
        <w:jc w:val="both"/>
        <w:rPr>
          <w:rFonts w:eastAsia="Times New Roman"/>
          <w:szCs w:val="24"/>
        </w:rPr>
      </w:pPr>
      <w:r>
        <w:rPr>
          <w:rFonts w:eastAsia="Times New Roman"/>
          <w:szCs w:val="24"/>
        </w:rPr>
        <w:t xml:space="preserve">Όσο γι’ αυτό το οποίο λέτε, ότι εσείς δεν είχατε γνώση, νομίζω ότι είχατε γνώση. Διαβάζουμε </w:t>
      </w:r>
      <w:r>
        <w:rPr>
          <w:rFonts w:eastAsia="Times New Roman"/>
          <w:szCs w:val="24"/>
        </w:rPr>
        <w:t xml:space="preserve">τις ίδιες εφημερίδες, κύριε Υπουργέ. </w:t>
      </w:r>
    </w:p>
    <w:p w14:paraId="39209170" w14:textId="77777777" w:rsidR="00612455" w:rsidRDefault="00B02DE7">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 xml:space="preserve">Εγώ δεν έχω καμμία γνώση της δικογραφίας. Μου κάνει εντύπωση που έχετε εσείς, </w:t>
      </w:r>
      <w:r>
        <w:rPr>
          <w:rFonts w:eastAsia="Times New Roman"/>
          <w:szCs w:val="24"/>
        </w:rPr>
        <w:lastRenderedPageBreak/>
        <w:t>αλλά και ορισμένες εφημερίδες. Περιμένουμε να δούμε ποιες εφ</w:t>
      </w:r>
      <w:r>
        <w:rPr>
          <w:rFonts w:eastAsia="Times New Roman"/>
          <w:szCs w:val="24"/>
        </w:rPr>
        <w:t xml:space="preserve">ημερίδες έχουν δημοσιεύσει στοιχεία της ομιλίας σας. Αναμένουμε.   </w:t>
      </w:r>
    </w:p>
    <w:p w14:paraId="39209171" w14:textId="77777777" w:rsidR="00612455" w:rsidRDefault="00B02DE7">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Της ομιλίας μου; </w:t>
      </w:r>
    </w:p>
    <w:p w14:paraId="39209172" w14:textId="77777777" w:rsidR="00612455" w:rsidRDefault="00B02DE7">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Ναι, της ομιλίας σας. Αναφερθήκατε στο υπόμνημα της κ</w:t>
      </w:r>
      <w:r>
        <w:rPr>
          <w:rFonts w:eastAsia="Times New Roman"/>
          <w:szCs w:val="24"/>
        </w:rPr>
        <w:t>.</w:t>
      </w:r>
      <w:r>
        <w:rPr>
          <w:rFonts w:eastAsia="Times New Roman"/>
          <w:szCs w:val="24"/>
        </w:rPr>
        <w:t xml:space="preserve"> Τζίβα και απ’ αυτά που είπατε, να δούμε ποιες εφημερίδες τα έχουν δημοσιεύσει.  </w:t>
      </w:r>
    </w:p>
    <w:p w14:paraId="39209173"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Εντάξει. Κύριε Παπαθεοδώρου, </w:t>
      </w:r>
      <w:r>
        <w:rPr>
          <w:rFonts w:eastAsia="Times New Roman"/>
          <w:szCs w:val="24"/>
        </w:rPr>
        <w:t>αν</w:t>
      </w:r>
      <w:r>
        <w:rPr>
          <w:rFonts w:eastAsia="Times New Roman"/>
          <w:szCs w:val="24"/>
        </w:rPr>
        <w:t xml:space="preserve"> τις έχετε τις φέρνετε. Θα συνεχίσουμε, όμως τον κατάλογο. </w:t>
      </w:r>
    </w:p>
    <w:p w14:paraId="39209174" w14:textId="77777777" w:rsidR="00612455" w:rsidRDefault="00B02DE7">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Θα πρέπει να απα</w:t>
      </w:r>
      <w:r>
        <w:rPr>
          <w:rFonts w:eastAsia="Times New Roman"/>
          <w:szCs w:val="24"/>
        </w:rPr>
        <w:t xml:space="preserve">ντήσω. </w:t>
      </w:r>
    </w:p>
    <w:p w14:paraId="39209175" w14:textId="77777777" w:rsidR="00612455" w:rsidRDefault="00B02DE7">
      <w:pPr>
        <w:spacing w:line="600" w:lineRule="auto"/>
        <w:ind w:left="142" w:firstLine="578"/>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Όχι, δεν χρειάζεται να απαντήσετε. Δεν σας είπε κάτι. </w:t>
      </w:r>
    </w:p>
    <w:p w14:paraId="39209176" w14:textId="77777777" w:rsidR="00612455" w:rsidRDefault="00B02DE7">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 xml:space="preserve">Πρέπει να απαντήσω. Είναι προσωπικό. </w:t>
      </w:r>
    </w:p>
    <w:p w14:paraId="39209177" w14:textId="77777777" w:rsidR="00612455" w:rsidRDefault="00B02DE7">
      <w:pPr>
        <w:spacing w:line="600" w:lineRule="auto"/>
        <w:ind w:firstLine="720"/>
        <w:jc w:val="both"/>
        <w:rPr>
          <w:rFonts w:eastAsia="Times New Roman"/>
          <w:szCs w:val="24"/>
        </w:rPr>
      </w:pPr>
      <w:r>
        <w:rPr>
          <w:rFonts w:eastAsia="Times New Roman"/>
          <w:szCs w:val="24"/>
        </w:rPr>
        <w:lastRenderedPageBreak/>
        <w:t xml:space="preserve">Κύριε Υπουργέ, είναι πολύ ευχάριστο ότι οι εφημερίδες αναφέρουν στοιχεία της ομιλίας μου. Δεν έχω κανένα πρόβλημα μ’ αυτό, γιατί είναι δημόσια και τα δημοσιοποιώ εγώ. Αυτό είπατε προηγουμένως. </w:t>
      </w:r>
    </w:p>
    <w:p w14:paraId="39209178" w14:textId="77777777" w:rsidR="00612455" w:rsidRDefault="00B02DE7">
      <w:pPr>
        <w:spacing w:line="600" w:lineRule="auto"/>
        <w:ind w:firstLine="720"/>
        <w:jc w:val="both"/>
        <w:rPr>
          <w:rFonts w:eastAsia="Times New Roman"/>
          <w:szCs w:val="24"/>
        </w:rPr>
      </w:pPr>
      <w:r>
        <w:rPr>
          <w:rFonts w:eastAsia="Times New Roman"/>
          <w:szCs w:val="24"/>
        </w:rPr>
        <w:t>Όσο για τα άλλα στοιχεία στα οποία αναφέρεστε, όπως επίσης και</w:t>
      </w:r>
      <w:r>
        <w:rPr>
          <w:rFonts w:eastAsia="Times New Roman"/>
          <w:szCs w:val="24"/>
        </w:rPr>
        <w:t xml:space="preserve"> όλες τις συνομιλίες μεταξύ του κ. Καμμένου, του κ. </w:t>
      </w:r>
      <w:proofErr w:type="spellStart"/>
      <w:r>
        <w:rPr>
          <w:rFonts w:eastAsia="Times New Roman"/>
          <w:szCs w:val="24"/>
        </w:rPr>
        <w:t>Γιαννουσάκη</w:t>
      </w:r>
      <w:proofErr w:type="spellEnd"/>
      <w:r>
        <w:rPr>
          <w:rFonts w:eastAsia="Times New Roman"/>
          <w:szCs w:val="24"/>
        </w:rPr>
        <w:t xml:space="preserve"> και του κ. </w:t>
      </w:r>
      <w:proofErr w:type="spellStart"/>
      <w:r>
        <w:rPr>
          <w:rFonts w:eastAsia="Times New Roman"/>
          <w:szCs w:val="24"/>
        </w:rPr>
        <w:t>Χριστοφορίδη</w:t>
      </w:r>
      <w:proofErr w:type="spellEnd"/>
      <w:r>
        <w:rPr>
          <w:rFonts w:eastAsia="Times New Roman"/>
          <w:szCs w:val="24"/>
        </w:rPr>
        <w:t xml:space="preserve">, έχουν τα πάντα δημοσιευθεί και όχι μόνο έχουν δημοσιευθεί, αλλά έχουν δημοσιευθεί εδώ και μήνες.  </w:t>
      </w:r>
    </w:p>
    <w:p w14:paraId="39209179"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w:t>
      </w:r>
      <w:r>
        <w:rPr>
          <w:rFonts w:eastAsia="Times New Roman" w:cs="Times New Roman"/>
          <w:b/>
          <w:szCs w:val="24"/>
        </w:rPr>
        <w:t xml:space="preserve">καιωμάτων): </w:t>
      </w:r>
      <w:r>
        <w:rPr>
          <w:rFonts w:eastAsia="Times New Roman" w:cs="Times New Roman"/>
          <w:szCs w:val="24"/>
        </w:rPr>
        <w:t>Από το πόρισμα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Δρακουμάτσου</w:t>
      </w:r>
      <w:proofErr w:type="spellEnd"/>
      <w:r>
        <w:rPr>
          <w:rFonts w:eastAsia="Times New Roman" w:cs="Times New Roman"/>
          <w:szCs w:val="24"/>
        </w:rPr>
        <w:t xml:space="preserve"> μπορείτε να μας πείτε το υπόμνημα της κ</w:t>
      </w:r>
      <w:r>
        <w:rPr>
          <w:rFonts w:eastAsia="Times New Roman" w:cs="Times New Roman"/>
          <w:szCs w:val="24"/>
        </w:rPr>
        <w:t>.</w:t>
      </w:r>
      <w:r>
        <w:rPr>
          <w:rFonts w:eastAsia="Times New Roman" w:cs="Times New Roman"/>
          <w:szCs w:val="24"/>
        </w:rPr>
        <w:t xml:space="preserve"> Τζίβα πώς βρέθηκε στα χέρια σας;</w:t>
      </w:r>
    </w:p>
    <w:p w14:paraId="3920917A"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Αναφορές ήταν, κύριε Υπουργέ.</w:t>
      </w:r>
    </w:p>
    <w:p w14:paraId="3920917B"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Να</w:t>
      </w:r>
      <w:r>
        <w:rPr>
          <w:rFonts w:eastAsia="Times New Roman" w:cs="Times New Roman"/>
          <w:szCs w:val="24"/>
        </w:rPr>
        <w:t xml:space="preserve"> μας πείτε από πού αντλείτε τις αναφορές. Να μας το πείτε! </w:t>
      </w:r>
    </w:p>
    <w:p w14:paraId="3920917C" w14:textId="77777777" w:rsidR="00612455" w:rsidRDefault="00B02DE7">
      <w:pPr>
        <w:spacing w:line="600" w:lineRule="auto"/>
        <w:ind w:firstLine="720"/>
        <w:jc w:val="center"/>
        <w:rPr>
          <w:rFonts w:eastAsia="Times New Roman"/>
          <w:bCs/>
        </w:rPr>
      </w:pPr>
      <w:r>
        <w:rPr>
          <w:rFonts w:eastAsia="Times New Roman"/>
          <w:bCs/>
        </w:rPr>
        <w:t>(Θόρυβος στην Αίθουσα)</w:t>
      </w:r>
    </w:p>
    <w:p w14:paraId="3920917D"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Λοιπόν, αναδείχθηκε ένα θέμα, το οποίο θα διερευνηθεί περαιτέρω. </w:t>
      </w:r>
    </w:p>
    <w:p w14:paraId="3920917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Ο κ. Κασιδιάρης από την Χρυσή Αυγή έχει τον λόγο. </w:t>
      </w:r>
    </w:p>
    <w:p w14:paraId="3920917F"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ΗΛΙΑΣ ΚΑΣΙΔΙ</w:t>
      </w:r>
      <w:r>
        <w:rPr>
          <w:rFonts w:eastAsia="Times New Roman" w:cs="Times New Roman"/>
          <w:b/>
          <w:szCs w:val="24"/>
        </w:rPr>
        <w:t>ΑΡΗΣ:</w:t>
      </w:r>
      <w:r>
        <w:rPr>
          <w:rFonts w:eastAsia="Times New Roman" w:cs="Times New Roman"/>
          <w:szCs w:val="24"/>
        </w:rPr>
        <w:t xml:space="preserve"> Να μην </w:t>
      </w:r>
      <w:proofErr w:type="spellStart"/>
      <w:r>
        <w:rPr>
          <w:rFonts w:eastAsia="Times New Roman" w:cs="Times New Roman"/>
          <w:szCs w:val="24"/>
        </w:rPr>
        <w:t>κοροϊδευόμαστε</w:t>
      </w:r>
      <w:proofErr w:type="spellEnd"/>
      <w:r>
        <w:rPr>
          <w:rFonts w:eastAsia="Times New Roman" w:cs="Times New Roman"/>
          <w:szCs w:val="24"/>
        </w:rPr>
        <w:t>, λοιπόν, και να μην κοροϊδεύουμε και τον κόσμο που παρακολουθεί, που κόπτονται δήθεν σε αυτήν την Αίθουσα για τη διαρροή ενός πορίσματος. Στη δικογραφία της Χρυσής Αυγής πρώτα έπαιζαν στα κανάλια τα υπομνήματα, οι αποφάσεις εισα</w:t>
      </w:r>
      <w:r>
        <w:rPr>
          <w:rFonts w:eastAsia="Times New Roman" w:cs="Times New Roman"/>
          <w:szCs w:val="24"/>
        </w:rPr>
        <w:t xml:space="preserve">γγελέων και ανακριτών και τα ευαίσθητα προσωπικά μας δεδομένα και μετά υπογράφονταν στο </w:t>
      </w:r>
      <w:r>
        <w:rPr>
          <w:rFonts w:eastAsia="Times New Roman" w:cs="Times New Roman"/>
          <w:szCs w:val="24"/>
        </w:rPr>
        <w:t>ε</w:t>
      </w:r>
      <w:r>
        <w:rPr>
          <w:rFonts w:eastAsia="Times New Roman" w:cs="Times New Roman"/>
          <w:szCs w:val="24"/>
        </w:rPr>
        <w:t xml:space="preserve">φετείο και στο </w:t>
      </w:r>
      <w:r>
        <w:rPr>
          <w:rFonts w:eastAsia="Times New Roman" w:cs="Times New Roman"/>
          <w:szCs w:val="24"/>
        </w:rPr>
        <w:t>π</w:t>
      </w:r>
      <w:r>
        <w:rPr>
          <w:rFonts w:eastAsia="Times New Roman" w:cs="Times New Roman"/>
          <w:szCs w:val="24"/>
        </w:rPr>
        <w:t xml:space="preserve">ρωτοδικείο. Μην </w:t>
      </w:r>
      <w:proofErr w:type="spellStart"/>
      <w:r>
        <w:rPr>
          <w:rFonts w:eastAsia="Times New Roman" w:cs="Times New Roman"/>
          <w:szCs w:val="24"/>
        </w:rPr>
        <w:t>κοροϊδευόμαστε</w:t>
      </w:r>
      <w:proofErr w:type="spellEnd"/>
      <w:r>
        <w:rPr>
          <w:rFonts w:eastAsia="Times New Roman" w:cs="Times New Roman"/>
          <w:szCs w:val="24"/>
        </w:rPr>
        <w:t xml:space="preserve"> και μην κοροϊδεύετε τον κόσμο. Δεν είμαστε κορόιδα εμείς που ακούμε και παρακολουθούμε αυτή την συζήτηση, ούτε η Νέα Δημ</w:t>
      </w:r>
      <w:r>
        <w:rPr>
          <w:rFonts w:eastAsia="Times New Roman" w:cs="Times New Roman"/>
          <w:szCs w:val="24"/>
        </w:rPr>
        <w:t xml:space="preserve">οκρατία θίγεται και κάνει αγώνα για την ανεξάρτητη δικαιοσύνη. Ας γελάσω! </w:t>
      </w:r>
    </w:p>
    <w:p w14:paraId="3920918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Η Νέα Δημοκρατία, που είχα φέρει εδώ πέρα βίντεο και ηχητικό υλικό με εντολές του Σαμαρά προς τους εισαγγελείς και έκανε ότι δεν άκουγε; Ούτε ο ΣΥΡΙΖΑ βεβαίως και ο Καμμένος την είδ</w:t>
      </w:r>
      <w:r>
        <w:rPr>
          <w:rFonts w:eastAsia="Times New Roman" w:cs="Times New Roman"/>
          <w:szCs w:val="24"/>
        </w:rPr>
        <w:t xml:space="preserve">αν δίωξη ναρκωτικών. Στα γεράματα ο Καμμένος την είδε </w:t>
      </w:r>
      <w:r>
        <w:rPr>
          <w:rFonts w:eastAsia="Times New Roman" w:cs="Times New Roman"/>
          <w:szCs w:val="24"/>
          <w:lang w:val="en-US"/>
        </w:rPr>
        <w:lastRenderedPageBreak/>
        <w:t>DEA</w:t>
      </w:r>
      <w:r>
        <w:rPr>
          <w:rFonts w:eastAsia="Times New Roman" w:cs="Times New Roman"/>
          <w:szCs w:val="24"/>
        </w:rPr>
        <w:t xml:space="preserve"> και θα κυνηγάει τους εμπόρους ναρκωτικών. Αυτό που παίζεται σήμερα είναι μια κοροϊδία, ένα στημένο θέατρο και θα αναδείξω και τους λόγους που γίνεται αυτή η συζήτηση. </w:t>
      </w:r>
    </w:p>
    <w:p w14:paraId="3920918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Επαναλαμβάνω, όμως, ότι είναι </w:t>
      </w:r>
      <w:r>
        <w:rPr>
          <w:rFonts w:eastAsia="Times New Roman" w:cs="Times New Roman"/>
          <w:szCs w:val="24"/>
        </w:rPr>
        <w:t>πραγματικά τραγική ειρωνεία και προσβολή στη νοημοσύνη μας να έρχεται στην Αίθουσα της Βουλής η Νέα Δημοκρατία και να κάνει λόγο για ανεξάρτητη δικαιοσύνη, η Νέα Δημοκρατία που ποδηγέτησε τα πάντα. Εμφάνισα βίντεο με τον γενικό σας γραμματέα, της κυβέρνησή</w:t>
      </w:r>
      <w:r>
        <w:rPr>
          <w:rFonts w:eastAsia="Times New Roman" w:cs="Times New Roman"/>
          <w:szCs w:val="24"/>
        </w:rPr>
        <w:t xml:space="preserve">ς σας, να ομολογεί τον τρόπο με τον οποίον είχαν πιάσει την εισαγγελέα του Αρείου Πάγου, είχαν στήσει τη δίωξη σε βάρος ενός κόμματος, είχαν καταλύσει κάθε έννοια διάκρισης των εξουσιών. </w:t>
      </w:r>
    </w:p>
    <w:p w14:paraId="3920918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Από την άλλη, βεβαίως, να μην παριστάνει και ο Καμμένος τον διώκτη τ</w:t>
      </w:r>
      <w:r>
        <w:rPr>
          <w:rFonts w:eastAsia="Times New Roman" w:cs="Times New Roman"/>
          <w:szCs w:val="24"/>
        </w:rPr>
        <w:t xml:space="preserve">ων εμπόρων ναρκωτικών, λες και είδε στην τηλεόραση τη σειρά με τον </w:t>
      </w:r>
      <w:proofErr w:type="spellStart"/>
      <w:r>
        <w:rPr>
          <w:rFonts w:eastAsia="Times New Roman" w:cs="Times New Roman"/>
          <w:szCs w:val="24"/>
        </w:rPr>
        <w:t>Εσκομπάρ</w:t>
      </w:r>
      <w:proofErr w:type="spellEnd"/>
      <w:r>
        <w:rPr>
          <w:rFonts w:eastAsia="Times New Roman" w:cs="Times New Roman"/>
          <w:szCs w:val="24"/>
        </w:rPr>
        <w:t xml:space="preserve"> και πήρε έμπνευση και κάνει τον ντετέκτιβ!</w:t>
      </w:r>
    </w:p>
    <w:p w14:paraId="3920918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αυτό που γίνεται σήμερα μέσα στη Βουλή είναι η συνέχεια ενός πολέμου μεταξύ επιχειρηματιών. Είναι μια κόντρα μεταξύ </w:t>
      </w:r>
      <w:r>
        <w:rPr>
          <w:rFonts w:eastAsia="Times New Roman" w:cs="Times New Roman"/>
          <w:szCs w:val="24"/>
        </w:rPr>
        <w:t xml:space="preserve">επιχειρηματικών ομίλων, τα φερέφωνα των οποίων –διότι οι πολιτικοί είναι φερέφωνα επιχειρηματιών στην </w:t>
      </w:r>
      <w:r>
        <w:rPr>
          <w:rFonts w:eastAsia="Times New Roman" w:cs="Times New Roman"/>
          <w:szCs w:val="24"/>
        </w:rPr>
        <w:lastRenderedPageBreak/>
        <w:t xml:space="preserve">Ελλάδα, δυστυχώς, αυτός είναι και ο λόγος της κατάντιας της χώρας μας- προσπαθούν να αναδείξουν μια κόντρα. </w:t>
      </w:r>
    </w:p>
    <w:p w14:paraId="3920918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Επειδή λέμε ονόματα στη Χρυσή Αυγή, είναι η κ</w:t>
      </w:r>
      <w:r>
        <w:rPr>
          <w:rFonts w:eastAsia="Times New Roman" w:cs="Times New Roman"/>
          <w:szCs w:val="24"/>
        </w:rPr>
        <w:t xml:space="preserve">όντρα μεταξύ </w:t>
      </w:r>
      <w:proofErr w:type="spellStart"/>
      <w:r>
        <w:rPr>
          <w:rFonts w:eastAsia="Times New Roman" w:cs="Times New Roman"/>
          <w:szCs w:val="24"/>
        </w:rPr>
        <w:t>Μελισσανίδη</w:t>
      </w:r>
      <w:proofErr w:type="spellEnd"/>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Σαββίδη εναντίον Μαρινάκη, από τη μία πλευρά η πλευρά της Κυβέρνησης που εξυπηρετεί τα συμφέροντα Σαββίδη και από την άλλη η Νέα Δημοκρατία και το ΠΑΣΟΚ που εξυπηρετούν τα συμφέροντα Μαρινάκη. Βεβαίως, υπάρχει </w:t>
      </w:r>
      <w:proofErr w:type="spellStart"/>
      <w:r>
        <w:rPr>
          <w:rFonts w:eastAsia="Times New Roman" w:cs="Times New Roman"/>
          <w:szCs w:val="24"/>
        </w:rPr>
        <w:t>αλληλοκάλυψη</w:t>
      </w:r>
      <w:proofErr w:type="spellEnd"/>
      <w:r>
        <w:rPr>
          <w:rFonts w:eastAsia="Times New Roman" w:cs="Times New Roman"/>
          <w:szCs w:val="24"/>
        </w:rPr>
        <w:t>. Είδαμε όλοι με την εξαγορά του Δ</w:t>
      </w:r>
      <w:r>
        <w:rPr>
          <w:rFonts w:eastAsia="Times New Roman" w:cs="Times New Roman"/>
          <w:szCs w:val="24"/>
        </w:rPr>
        <w:t xml:space="preserve">ΟΛ από τον όμιλο Μαρινάκη πως τα συγκεκριμένα έντυπα, ο συγκεκριμένος οργανισμός έχουν γίνει πλέον φερέφωνο της Νέας Δημοκρατίας. </w:t>
      </w:r>
    </w:p>
    <w:p w14:paraId="3920918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Και επειδή βέβαια εμείς μιλάμε με στοιχεία, αρκεί να δούμε τις διαπροσωπικές σχέσεις, τις κοινωνικές επαφές των κυβερνητικών </w:t>
      </w:r>
      <w:r>
        <w:rPr>
          <w:rFonts w:eastAsia="Times New Roman" w:cs="Times New Roman"/>
          <w:szCs w:val="24"/>
        </w:rPr>
        <w:t>παραγόντων και των παραγόντων της Αξιωματικής Αντιπολίτευσης με αυτούς τους μεγιστάνες του χρήματος, που ο Θεός ξέρει πώς έκαναν τα λεφτά όλοι αυτοί!</w:t>
      </w:r>
    </w:p>
    <w:p w14:paraId="3920918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Έχουμε την περίπτωση του ζεύγους Καμμένου εδώ σε κοινωνική εκδήλωση της πλευράς Σαββίδη. Συγκεκριμένα, στο</w:t>
      </w:r>
      <w:r>
        <w:rPr>
          <w:rFonts w:eastAsia="Times New Roman" w:cs="Times New Roman"/>
          <w:szCs w:val="24"/>
        </w:rPr>
        <w:t xml:space="preserve">ν γάμο του γιου Σαββίδη είχαν πάει και κάποιοι νεοδημοκράτες. Ήταν αυτοί οι οποίοι δεν ήρθαν εδώ, για να καταψηφίσουν το σβήσιμο των προστίμων της ΣΕΚΑΠ. </w:t>
      </w:r>
    </w:p>
    <w:p w14:paraId="3920918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Στην άλλη πλευρά, έχουμε σε κοινωνικές εκδηλώσεις Μαρινάκη τη Ντόρα Μπακογιάννη και άλλους Βουλευτές,</w:t>
      </w:r>
      <w:r>
        <w:rPr>
          <w:rFonts w:eastAsia="Times New Roman" w:cs="Times New Roman"/>
          <w:szCs w:val="24"/>
        </w:rPr>
        <w:t xml:space="preserve"> Βορίδη, Γεωργιάδη, πρώτο τραπέζι πίστα, δίπλα στον Μαρινάκη. Αυτό εξελίσσεται σήμερα. Η διαπλοκή που υπάρχει μεταξύ πολιτικής εξουσίας και διεφθαρμένων οικονομικών παραγόντων είναι η αιτία της σημερινής συζήτησης.</w:t>
      </w:r>
    </w:p>
    <w:p w14:paraId="3920918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 Καμμένος είναι αυτός που είναι. Πάει στ</w:t>
      </w:r>
      <w:r>
        <w:rPr>
          <w:rFonts w:eastAsia="Times New Roman" w:cs="Times New Roman"/>
          <w:szCs w:val="24"/>
        </w:rPr>
        <w:t xml:space="preserve">α καζίνο, </w:t>
      </w:r>
      <w:proofErr w:type="spellStart"/>
      <w:r>
        <w:rPr>
          <w:rFonts w:eastAsia="Times New Roman" w:cs="Times New Roman"/>
          <w:szCs w:val="24"/>
        </w:rPr>
        <w:t>τζογάρει</w:t>
      </w:r>
      <w:proofErr w:type="spellEnd"/>
      <w:r>
        <w:rPr>
          <w:rFonts w:eastAsia="Times New Roman" w:cs="Times New Roman"/>
          <w:szCs w:val="24"/>
        </w:rPr>
        <w:t xml:space="preserve">, κυκλοφορεί με </w:t>
      </w:r>
      <w:proofErr w:type="spellStart"/>
      <w:r>
        <w:rPr>
          <w:rFonts w:eastAsia="Times New Roman" w:cs="Times New Roman"/>
          <w:szCs w:val="24"/>
        </w:rPr>
        <w:t>τζάγκουαρ</w:t>
      </w:r>
      <w:proofErr w:type="spellEnd"/>
      <w:r>
        <w:rPr>
          <w:rFonts w:eastAsia="Times New Roman" w:cs="Times New Roman"/>
          <w:szCs w:val="24"/>
        </w:rPr>
        <w:t xml:space="preserve">, αλλά μην τον εγκαλεί η Νέα Δημοκρατία του Σαμαρά και του Βενιζέλου με τις τεθωρακισμένες </w:t>
      </w:r>
      <w:r>
        <w:rPr>
          <w:rFonts w:eastAsia="Times New Roman" w:cs="Times New Roman"/>
          <w:szCs w:val="24"/>
          <w:lang w:val="en-US"/>
        </w:rPr>
        <w:t>BMW</w:t>
      </w:r>
      <w:r>
        <w:rPr>
          <w:rFonts w:eastAsia="Times New Roman" w:cs="Times New Roman"/>
          <w:szCs w:val="24"/>
        </w:rPr>
        <w:t>, που έδιναν 6.000 ευρώ, για να αλλάξουν λάστιχα!</w:t>
      </w:r>
    </w:p>
    <w:p w14:paraId="3920918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 Καμμένος και ο ΣΥΡΙΖΑ είναι η συνέχεια του αμαρτωλού καθεστώτος Νέα</w:t>
      </w:r>
      <w:r>
        <w:rPr>
          <w:rFonts w:eastAsia="Times New Roman" w:cs="Times New Roman"/>
          <w:szCs w:val="24"/>
        </w:rPr>
        <w:t xml:space="preserve">ς Δημοκρατίας και ΠΑΣΟΚ. Και επειδή το θέμα της συζήτησης σήμερα είναι η ανεξαρτησία της </w:t>
      </w:r>
      <w:r>
        <w:rPr>
          <w:rFonts w:eastAsia="Times New Roman" w:cs="Times New Roman"/>
          <w:szCs w:val="24"/>
        </w:rPr>
        <w:t xml:space="preserve">δικαιοσύνης </w:t>
      </w:r>
      <w:r>
        <w:rPr>
          <w:rFonts w:eastAsia="Times New Roman" w:cs="Times New Roman"/>
          <w:szCs w:val="24"/>
        </w:rPr>
        <w:t>και διαβάζοντας εδώ από το έγγραφο που διανεμήθηκε, είναι η εμπλοκή παραγόντων, στελεχών της Κυβέρνησης και λειτουργών σε εκκρεμή δικαστική υπόθεση και επε</w:t>
      </w:r>
      <w:r>
        <w:rPr>
          <w:rFonts w:eastAsia="Times New Roman" w:cs="Times New Roman"/>
          <w:szCs w:val="24"/>
        </w:rPr>
        <w:t xml:space="preserve">ιδή είναι παρόντες εδώ ο Υπουργός Δικαιοσύνης και ο Υφυπουργός κατά της </w:t>
      </w:r>
      <w:r>
        <w:rPr>
          <w:rFonts w:eastAsia="Times New Roman" w:cs="Times New Roman"/>
          <w:szCs w:val="24"/>
        </w:rPr>
        <w:t>διαφθοράς</w:t>
      </w:r>
      <w:r>
        <w:rPr>
          <w:rFonts w:eastAsia="Times New Roman" w:cs="Times New Roman"/>
          <w:szCs w:val="24"/>
        </w:rPr>
        <w:t>, θέλω να πω απ’ αυτό εδώ το Βήμα ότι έχει υπάρξει συγκεκριμένη δικογραφία, η οποία έφτασε στην Βουλή στις 28</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lastRenderedPageBreak/>
        <w:t>2017, η οποία αφορούσε το έγκλημα της προτροπή</w:t>
      </w:r>
      <w:r>
        <w:rPr>
          <w:rFonts w:eastAsia="Times New Roman" w:cs="Times New Roman"/>
          <w:szCs w:val="24"/>
        </w:rPr>
        <w:t>ς</w:t>
      </w:r>
      <w:r>
        <w:rPr>
          <w:rFonts w:eastAsia="Times New Roman" w:cs="Times New Roman"/>
          <w:szCs w:val="24"/>
        </w:rPr>
        <w:t xml:space="preserve"> τέλεσης αδικήμα</w:t>
      </w:r>
      <w:r>
        <w:rPr>
          <w:rFonts w:eastAsia="Times New Roman" w:cs="Times New Roman"/>
          <w:szCs w:val="24"/>
        </w:rPr>
        <w:t xml:space="preserve">τος από τον πρώην Πρωθυπουργό Σαμαρά. </w:t>
      </w:r>
    </w:p>
    <w:p w14:paraId="3920918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Αυτή τη δικογραφία, λοιπόν, την οποία η Νέα Δημοκρατία αποσιωπά –και είναι λογικό- την αποσιωπά και η Κυβέρνηση. Καλύπτει και ο ΣΥΡΙΖΑ, ο οποίος φαίνεται σήμερα εδώ να έχει αντιπαράθεση με τη Νέα Δημοκρατία και να ξιφ</w:t>
      </w:r>
      <w:r>
        <w:rPr>
          <w:rFonts w:eastAsia="Times New Roman" w:cs="Times New Roman"/>
          <w:szCs w:val="24"/>
        </w:rPr>
        <w:t xml:space="preserve">ουλκούν τα κυβερνητικά του στελέχη με τους νεοδημοκράτες, αλλά από κοινού με τη Νέα Δημοκρατία καλύπτει δικογραφία, η οποία αφορά την παρέμβαση στη </w:t>
      </w:r>
      <w:r>
        <w:rPr>
          <w:rFonts w:eastAsia="Times New Roman" w:cs="Times New Roman"/>
          <w:szCs w:val="24"/>
        </w:rPr>
        <w:t xml:space="preserve">δικαιοσύνη </w:t>
      </w:r>
      <w:r>
        <w:rPr>
          <w:rFonts w:eastAsia="Times New Roman" w:cs="Times New Roman"/>
          <w:szCs w:val="24"/>
        </w:rPr>
        <w:t xml:space="preserve">συγκεκριμένων κυβερνητικών στελεχών. Ο </w:t>
      </w:r>
      <w:r>
        <w:rPr>
          <w:rFonts w:eastAsia="Times New Roman" w:cs="Times New Roman"/>
          <w:szCs w:val="24"/>
        </w:rPr>
        <w:t xml:space="preserve">εισαγγελέας πρωτοδικών </w:t>
      </w:r>
      <w:r>
        <w:rPr>
          <w:rFonts w:eastAsia="Times New Roman" w:cs="Times New Roman"/>
          <w:szCs w:val="24"/>
        </w:rPr>
        <w:t>έχει ζητήσει τη διερεύνηση των ποιν</w:t>
      </w:r>
      <w:r>
        <w:rPr>
          <w:rFonts w:eastAsia="Times New Roman" w:cs="Times New Roman"/>
          <w:szCs w:val="24"/>
        </w:rPr>
        <w:t xml:space="preserve">ικών ευθυνών Σαμαρά για προτροπή σε τέλεση εγκλήματος. Αφορά την περίφημη ηχογραφημένη συνομιλία με τον </w:t>
      </w:r>
      <w:r>
        <w:rPr>
          <w:rFonts w:eastAsia="Times New Roman" w:cs="Times New Roman"/>
          <w:szCs w:val="24"/>
        </w:rPr>
        <w:t xml:space="preserve">εισαγγελέα </w:t>
      </w:r>
      <w:r>
        <w:rPr>
          <w:rFonts w:eastAsia="Times New Roman" w:cs="Times New Roman"/>
          <w:szCs w:val="24"/>
        </w:rPr>
        <w:t>«</w:t>
      </w:r>
      <w:proofErr w:type="spellStart"/>
      <w:r>
        <w:rPr>
          <w:rFonts w:eastAsia="Times New Roman" w:cs="Times New Roman"/>
          <w:szCs w:val="24"/>
        </w:rPr>
        <w:t>παναθηναϊκάκια</w:t>
      </w:r>
      <w:proofErr w:type="spellEnd"/>
      <w:r>
        <w:rPr>
          <w:rFonts w:eastAsia="Times New Roman" w:cs="Times New Roman"/>
          <w:szCs w:val="24"/>
        </w:rPr>
        <w:t>», που τον προέτρεπε να κλείσει στη φυλακή Βουλευτές της Χρυσής Αυγής.</w:t>
      </w:r>
    </w:p>
    <w:p w14:paraId="3920918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Τα παρουσίασα αυτά μέσα στη Βουλή, παρουσίασα και το βί</w:t>
      </w:r>
      <w:r>
        <w:rPr>
          <w:rFonts w:eastAsia="Times New Roman" w:cs="Times New Roman"/>
          <w:szCs w:val="24"/>
        </w:rPr>
        <w:t xml:space="preserve">ντεο </w:t>
      </w:r>
      <w:proofErr w:type="spellStart"/>
      <w:r>
        <w:rPr>
          <w:rFonts w:eastAsia="Times New Roman" w:cs="Times New Roman"/>
          <w:szCs w:val="24"/>
        </w:rPr>
        <w:t>Μπαλτάκου</w:t>
      </w:r>
      <w:proofErr w:type="spellEnd"/>
      <w:r>
        <w:rPr>
          <w:rFonts w:eastAsia="Times New Roman" w:cs="Times New Roman"/>
          <w:szCs w:val="24"/>
        </w:rPr>
        <w:t xml:space="preserve"> μέσα στη Βουλή. Ήταν εδώ τότε ο </w:t>
      </w:r>
      <w:proofErr w:type="spellStart"/>
      <w:r>
        <w:rPr>
          <w:rFonts w:eastAsia="Times New Roman" w:cs="Times New Roman"/>
          <w:szCs w:val="24"/>
        </w:rPr>
        <w:t>Παπαδημούλης</w:t>
      </w:r>
      <w:proofErr w:type="spellEnd"/>
      <w:r>
        <w:rPr>
          <w:rFonts w:eastAsia="Times New Roman" w:cs="Times New Roman"/>
          <w:szCs w:val="24"/>
        </w:rPr>
        <w:t xml:space="preserve"> από τον ΣΥΡΙΖΑ και έλεγε ότι θα ζητήσουν προ ημερησίας διατάξεως συζήτηση και έκαναν «γαργάρα» και έγιναν Κυβέρνηση και από κοινού με τον Καμμένο καλύπτουν αυτά τα εγκλήματα, αυτές τις παρεμβάσεις</w:t>
      </w:r>
      <w:r>
        <w:rPr>
          <w:rFonts w:eastAsia="Times New Roman" w:cs="Times New Roman"/>
          <w:szCs w:val="24"/>
        </w:rPr>
        <w:t xml:space="preserve"> στη </w:t>
      </w:r>
      <w:r>
        <w:rPr>
          <w:rFonts w:eastAsia="Times New Roman" w:cs="Times New Roman"/>
          <w:szCs w:val="24"/>
        </w:rPr>
        <w:t>δικαιοσύνη</w:t>
      </w:r>
      <w:r>
        <w:rPr>
          <w:rFonts w:eastAsia="Times New Roman" w:cs="Times New Roman"/>
          <w:szCs w:val="24"/>
        </w:rPr>
        <w:t xml:space="preserve">. Γιατί; </w:t>
      </w:r>
    </w:p>
    <w:p w14:paraId="3920918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 xml:space="preserve">Θα διαβάσω κάτι πολύ κρίσιμο. Δεν έχουν ακουστεί αυτά τα πράγματα σ’ αυτό εδώ το Βήμα και είναι ευκαιρία σήμερα, από το να μιλάμε περί ανέμων και υδάτων και να εξυπηρετεί το πολιτικό σύστημα συμφέροντα </w:t>
      </w:r>
      <w:proofErr w:type="spellStart"/>
      <w:r>
        <w:rPr>
          <w:rFonts w:eastAsia="Times New Roman" w:cs="Times New Roman"/>
          <w:szCs w:val="24"/>
        </w:rPr>
        <w:t>ολιγαρχών</w:t>
      </w:r>
      <w:proofErr w:type="spellEnd"/>
      <w:r>
        <w:rPr>
          <w:rFonts w:eastAsia="Times New Roman" w:cs="Times New Roman"/>
          <w:szCs w:val="24"/>
        </w:rPr>
        <w:t xml:space="preserve"> και οικονομικών παρ</w:t>
      </w:r>
      <w:r>
        <w:rPr>
          <w:rFonts w:eastAsia="Times New Roman" w:cs="Times New Roman"/>
          <w:szCs w:val="24"/>
        </w:rPr>
        <w:t xml:space="preserve">αγόντων, να ακουστούν στοιχεία για τις πραγματικές παρεμβάσεις στη </w:t>
      </w:r>
      <w:r>
        <w:rPr>
          <w:rFonts w:eastAsia="Times New Roman" w:cs="Times New Roman"/>
          <w:szCs w:val="24"/>
        </w:rPr>
        <w:t>δικαιοσύνη</w:t>
      </w:r>
      <w:r>
        <w:rPr>
          <w:rFonts w:eastAsia="Times New Roman" w:cs="Times New Roman"/>
          <w:szCs w:val="24"/>
        </w:rPr>
        <w:t>, για τις οποίες είναι συνυπεύθυνο ολόκληρο το πολιτικό σύστημα, πρωτίστως η νυν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που είναι σε αγαστή συνεργασία με τη Νέα Δημοκρατία και συγκαλύπτει τα</w:t>
      </w:r>
      <w:r>
        <w:rPr>
          <w:rFonts w:eastAsia="Times New Roman" w:cs="Times New Roman"/>
          <w:szCs w:val="24"/>
        </w:rPr>
        <w:t xml:space="preserve"> εγκλήματά της.</w:t>
      </w:r>
    </w:p>
    <w:p w14:paraId="3920918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Ο νυν </w:t>
      </w:r>
      <w:r>
        <w:rPr>
          <w:rFonts w:eastAsia="Times New Roman" w:cs="Times New Roman"/>
          <w:szCs w:val="24"/>
        </w:rPr>
        <w:t xml:space="preserve">προϊστάμενος </w:t>
      </w:r>
      <w:r>
        <w:rPr>
          <w:rFonts w:eastAsia="Times New Roman" w:cs="Times New Roman"/>
          <w:szCs w:val="24"/>
        </w:rPr>
        <w:t xml:space="preserve">της </w:t>
      </w:r>
      <w:r>
        <w:rPr>
          <w:rFonts w:eastAsia="Times New Roman" w:cs="Times New Roman"/>
          <w:szCs w:val="24"/>
        </w:rPr>
        <w:t xml:space="preserve">Εισαγγελίας </w:t>
      </w:r>
      <w:r>
        <w:rPr>
          <w:rFonts w:eastAsia="Times New Roman" w:cs="Times New Roman"/>
          <w:szCs w:val="24"/>
        </w:rPr>
        <w:t xml:space="preserve">Εφετών Αντώνιος </w:t>
      </w:r>
      <w:proofErr w:type="spellStart"/>
      <w:r>
        <w:rPr>
          <w:rFonts w:eastAsia="Times New Roman" w:cs="Times New Roman"/>
          <w:szCs w:val="24"/>
        </w:rPr>
        <w:t>Λιόγας</w:t>
      </w:r>
      <w:proofErr w:type="spellEnd"/>
      <w:r>
        <w:rPr>
          <w:rFonts w:eastAsia="Times New Roman" w:cs="Times New Roman"/>
          <w:szCs w:val="24"/>
        </w:rPr>
        <w:t xml:space="preserve">, ο οποίος ήταν </w:t>
      </w:r>
      <w:r>
        <w:rPr>
          <w:rFonts w:eastAsia="Times New Roman" w:cs="Times New Roman"/>
          <w:szCs w:val="24"/>
        </w:rPr>
        <w:t>εισαγγελέας εφετών</w:t>
      </w:r>
      <w:r>
        <w:rPr>
          <w:rFonts w:eastAsia="Times New Roman" w:cs="Times New Roman"/>
          <w:szCs w:val="24"/>
        </w:rPr>
        <w:t xml:space="preserve"> και είχε χειριστεί την υπόθεση </w:t>
      </w:r>
      <w:proofErr w:type="spellStart"/>
      <w:r>
        <w:rPr>
          <w:rFonts w:eastAsia="Times New Roman" w:cs="Times New Roman"/>
          <w:szCs w:val="24"/>
        </w:rPr>
        <w:t>Μπαλτάκου</w:t>
      </w:r>
      <w:proofErr w:type="spellEnd"/>
      <w:r>
        <w:rPr>
          <w:rFonts w:eastAsia="Times New Roman" w:cs="Times New Roman"/>
          <w:szCs w:val="24"/>
        </w:rPr>
        <w:t xml:space="preserve">, γράφει επί λέξει γι’ αυτή την υπόθεση που είχε συγκλονίσει το πανελλήνιο και σήμερα και αυτή αποσιωπάται, </w:t>
      </w:r>
      <w:r>
        <w:rPr>
          <w:rFonts w:eastAsia="Times New Roman" w:cs="Times New Roman"/>
          <w:szCs w:val="24"/>
        </w:rPr>
        <w:t xml:space="preserve">γιατί έχει </w:t>
      </w:r>
      <w:proofErr w:type="spellStart"/>
      <w:r>
        <w:rPr>
          <w:rFonts w:eastAsia="Times New Roman" w:cs="Times New Roman"/>
          <w:szCs w:val="24"/>
        </w:rPr>
        <w:t>στοχοποιηθεί</w:t>
      </w:r>
      <w:proofErr w:type="spellEnd"/>
      <w:r>
        <w:rPr>
          <w:rFonts w:eastAsia="Times New Roman" w:cs="Times New Roman"/>
          <w:szCs w:val="24"/>
        </w:rPr>
        <w:t xml:space="preserve"> η Χρυσή Αυγή ως μοναδική δύναμη που αντιστέκεται στο ξεπούλημα της </w:t>
      </w:r>
      <w:r>
        <w:rPr>
          <w:rFonts w:eastAsia="Times New Roman" w:cs="Times New Roman"/>
          <w:szCs w:val="24"/>
        </w:rPr>
        <w:t>Ελλάδας</w:t>
      </w:r>
      <w:r>
        <w:rPr>
          <w:rFonts w:eastAsia="Times New Roman" w:cs="Times New Roman"/>
          <w:szCs w:val="24"/>
        </w:rPr>
        <w:t xml:space="preserve">. Διαβάζω τα λόγια από το σχετικό πόρισμα, το οποίο οδήγησε και στην απαλλαγή μου από το </w:t>
      </w:r>
      <w:r>
        <w:rPr>
          <w:rFonts w:eastAsia="Times New Roman" w:cs="Times New Roman"/>
          <w:szCs w:val="24"/>
        </w:rPr>
        <w:t>συμβούλιο εφετών</w:t>
      </w:r>
      <w:r>
        <w:rPr>
          <w:rFonts w:eastAsia="Times New Roman" w:cs="Times New Roman"/>
          <w:szCs w:val="24"/>
        </w:rPr>
        <w:t>. Πότε ξανακούστηκε στην Ελλάδα να διώκεται πολίτης ή</w:t>
      </w:r>
      <w:r>
        <w:rPr>
          <w:rFonts w:eastAsia="Times New Roman" w:cs="Times New Roman"/>
          <w:szCs w:val="24"/>
        </w:rPr>
        <w:t xml:space="preserve"> Βουλευτής, επειδή αποκάλυψε την αλήθεια; </w:t>
      </w:r>
    </w:p>
    <w:p w14:paraId="3920918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εξάλλου γεγονός» -λέει ο </w:t>
      </w:r>
      <w:r>
        <w:rPr>
          <w:rFonts w:eastAsia="Times New Roman" w:cs="Times New Roman"/>
          <w:szCs w:val="24"/>
        </w:rPr>
        <w:t>εισαγγελέας</w:t>
      </w:r>
      <w:r>
        <w:rPr>
          <w:rFonts w:eastAsia="Times New Roman" w:cs="Times New Roman"/>
          <w:szCs w:val="24"/>
        </w:rPr>
        <w:t xml:space="preserve">- «ότι δεν προέκυψε η αλήθεια ή η αναλήθεια των ισχυρισμών Παναγιώτη </w:t>
      </w:r>
      <w:proofErr w:type="spellStart"/>
      <w:r>
        <w:rPr>
          <w:rFonts w:eastAsia="Times New Roman" w:cs="Times New Roman"/>
          <w:szCs w:val="24"/>
        </w:rPr>
        <w:t>Μπαλτάκου</w:t>
      </w:r>
      <w:proofErr w:type="spellEnd"/>
      <w:r>
        <w:rPr>
          <w:rFonts w:eastAsia="Times New Roman" w:cs="Times New Roman"/>
          <w:szCs w:val="24"/>
        </w:rPr>
        <w:t>, διότι η διενεργηθείσα ανάκριση» –με πιασμένους εισαγγελείς και ανακριτές- «ικανοποιήθηκε α</w:t>
      </w:r>
      <w:r>
        <w:rPr>
          <w:rFonts w:eastAsia="Times New Roman" w:cs="Times New Roman"/>
          <w:szCs w:val="24"/>
        </w:rPr>
        <w:t xml:space="preserve">πό την </w:t>
      </w:r>
      <w:proofErr w:type="spellStart"/>
      <w:r>
        <w:rPr>
          <w:rFonts w:eastAsia="Times New Roman" w:cs="Times New Roman"/>
          <w:szCs w:val="24"/>
        </w:rPr>
        <w:t>επακολουθήσασα</w:t>
      </w:r>
      <w:proofErr w:type="spellEnd"/>
      <w:r>
        <w:rPr>
          <w:rFonts w:eastAsia="Times New Roman" w:cs="Times New Roman"/>
          <w:szCs w:val="24"/>
        </w:rPr>
        <w:t xml:space="preserve"> δημόσια διάψευση των πιο πάνω ισχυρισμών. Κατά τη δική μας άποψη, η ενέργεια αυτή του Παναγιώτη </w:t>
      </w:r>
      <w:proofErr w:type="spellStart"/>
      <w:r>
        <w:rPr>
          <w:rFonts w:eastAsia="Times New Roman" w:cs="Times New Roman"/>
          <w:szCs w:val="24"/>
        </w:rPr>
        <w:t>Μπαλτάκου</w:t>
      </w:r>
      <w:proofErr w:type="spellEnd"/>
      <w:r>
        <w:rPr>
          <w:rFonts w:eastAsia="Times New Roman" w:cs="Times New Roman"/>
          <w:szCs w:val="24"/>
        </w:rPr>
        <w:t xml:space="preserve"> ήταν και αυτονόητη και αναμενόμενη και δεν προέκυψε, εάν το ως άνω ζήτημα ερευνήθηκε και </w:t>
      </w:r>
      <w:r>
        <w:rPr>
          <w:rFonts w:eastAsia="Times New Roman" w:cs="Times New Roman"/>
          <w:szCs w:val="24"/>
        </w:rPr>
        <w:t>στο πλαίσιο</w:t>
      </w:r>
      <w:r>
        <w:rPr>
          <w:rFonts w:eastAsia="Times New Roman" w:cs="Times New Roman"/>
          <w:szCs w:val="24"/>
        </w:rPr>
        <w:t xml:space="preserve"> κάποιας άλλης αυτοτελούς δι</w:t>
      </w:r>
      <w:r>
        <w:rPr>
          <w:rFonts w:eastAsia="Times New Roman" w:cs="Times New Roman"/>
          <w:szCs w:val="24"/>
        </w:rPr>
        <w:t>καστικής έρευνας με τη σχολαστικότητα, την επιμονή και τη μεγαλύτερη δυνατή διαφάνεια και δημοσιότητα που η υπόθεση απαιτούσε.».</w:t>
      </w:r>
    </w:p>
    <w:p w14:paraId="3920918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Δηλαδή, ο νυν προϊστάμενος της </w:t>
      </w:r>
      <w:r>
        <w:rPr>
          <w:rFonts w:eastAsia="Times New Roman" w:cs="Times New Roman"/>
          <w:szCs w:val="24"/>
        </w:rPr>
        <w:t>εισαγγελίας εφετών</w:t>
      </w:r>
      <w:r>
        <w:rPr>
          <w:rFonts w:eastAsia="Times New Roman" w:cs="Times New Roman"/>
          <w:szCs w:val="24"/>
        </w:rPr>
        <w:t xml:space="preserve"> ζητά να διερευνηθεί αυτή η υπόθεση με σχολαστικότητα, επιμονή και με τη μεγαλ</w:t>
      </w:r>
      <w:r>
        <w:rPr>
          <w:rFonts w:eastAsia="Times New Roman" w:cs="Times New Roman"/>
          <w:szCs w:val="24"/>
        </w:rPr>
        <w:t xml:space="preserve">ύτερη δυνατή διαφάνεια. </w:t>
      </w:r>
    </w:p>
    <w:p w14:paraId="3920919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Όταν ήρθε η δικογραφία για τον Σαμαρά στην Βουλή, απέστειλα μία επιστολή σε όλους τους Βουλευτές, για να μην έχει κανείς το επιχείρημα να λέει ψέματα ότι δεν γνώριζε. Την έστειλα στις θυρίδες όλων των Βουλευτών και </w:t>
      </w:r>
      <w:proofErr w:type="spellStart"/>
      <w:r>
        <w:rPr>
          <w:rFonts w:eastAsia="Times New Roman" w:cs="Times New Roman"/>
          <w:szCs w:val="24"/>
        </w:rPr>
        <w:t>ανταπεκρίθη</w:t>
      </w:r>
      <w:proofErr w:type="spellEnd"/>
      <w:r>
        <w:rPr>
          <w:rFonts w:eastAsia="Times New Roman" w:cs="Times New Roman"/>
          <w:szCs w:val="24"/>
        </w:rPr>
        <w:t xml:space="preserve"> μόνο</w:t>
      </w:r>
      <w:r>
        <w:rPr>
          <w:rFonts w:eastAsia="Times New Roman" w:cs="Times New Roman"/>
          <w:szCs w:val="24"/>
        </w:rPr>
        <w:t xml:space="preserve"> ο κ. Νικολόπουλος, πλην των Βουλευτών της Χρυσής Αυγής. Όλοι οι άλλοι σιώπησαν. </w:t>
      </w:r>
    </w:p>
    <w:p w14:paraId="3920919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 xml:space="preserve">Το γεγονός αυτό αποδεικνύει ότι στα ζητήματα της διαφάνειας, της καταπολέμησης της διαφθοράς των παραδικαστικών κυκλωμάτων, που δημιουργούνται από πολιτικούς, υπάρχει αγαστή συνεργασία Κυβέρνησης ΣΥΡΙΖΑ και Αντιπολίτευσης Νέας Δημοκρατίας. </w:t>
      </w:r>
    </w:p>
    <w:p w14:paraId="3920919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Και η σημερινή </w:t>
      </w:r>
      <w:r>
        <w:rPr>
          <w:rFonts w:eastAsia="Times New Roman" w:cs="Times New Roman"/>
          <w:szCs w:val="24"/>
        </w:rPr>
        <w:t>συζήτηση γίνεται, μόνο και μόνο για τα μάτια του κόσμου -δεν πρόκειται να οδηγήσει πουθενά- και για την εξυπηρέτηση συγκεκριμένων επιχειρηματικών συμφερόντων που έχουν μετατρέψει τη Βουλή, στην κυριολεξία, σε χώρο εφαρμογής των συμφερόντων αυτών, που έχουν</w:t>
      </w:r>
      <w:r>
        <w:rPr>
          <w:rFonts w:eastAsia="Times New Roman" w:cs="Times New Roman"/>
          <w:szCs w:val="24"/>
        </w:rPr>
        <w:t xml:space="preserve"> μετατρέψει τα πολιτικά κόμματα, τους παράγοντες εξουσίας, αλλά και την Αντιπολίτευση σε φερέφωνά τους. Διότι αυτό που γίνεται σήμερα –το ξαναλέω και κλείνω με αυτό- είναι η διαμάχη Σαββίδη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Μαρινάκη. Δεν είναι διαμάχη πολιτικών για τη </w:t>
      </w:r>
      <w:r>
        <w:rPr>
          <w:rFonts w:eastAsia="Times New Roman" w:cs="Times New Roman"/>
          <w:szCs w:val="24"/>
        </w:rPr>
        <w:t>δικαιοσύνη</w:t>
      </w:r>
      <w:r>
        <w:rPr>
          <w:rFonts w:eastAsia="Times New Roman" w:cs="Times New Roman"/>
          <w:szCs w:val="24"/>
        </w:rPr>
        <w:t>, την οπο</w:t>
      </w:r>
      <w:r>
        <w:rPr>
          <w:rFonts w:eastAsia="Times New Roman" w:cs="Times New Roman"/>
          <w:szCs w:val="24"/>
        </w:rPr>
        <w:t xml:space="preserve">ία με παράνομες αποφάσεις έχουν ποδηγετήσει και ποδοπατήσει. </w:t>
      </w:r>
    </w:p>
    <w:p w14:paraId="3920919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9209194"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920919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Ιωάννης Δελής από το ΚΚΕ.</w:t>
      </w:r>
    </w:p>
    <w:p w14:paraId="39209196"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 xml:space="preserve">Κυρίες και κύριοι Βουλευτές, με αφορμή τη σημερινή πρόταση της Νέας Δημοκρατίας για σύσταση </w:t>
      </w:r>
      <w:r>
        <w:rPr>
          <w:rFonts w:eastAsia="Times New Roman" w:cs="Times New Roman"/>
          <w:szCs w:val="24"/>
        </w:rPr>
        <w:t>εξεταστικής επιτροπής</w:t>
      </w:r>
      <w:r>
        <w:rPr>
          <w:rFonts w:eastAsia="Times New Roman" w:cs="Times New Roman"/>
          <w:szCs w:val="24"/>
        </w:rPr>
        <w:t xml:space="preserve"> για τον Υπουργό Άμυνας ωφέλιμο θα ήταν –για τον λαό, βέβαια- ο ίδιος ο λαός πρώτα απ’ όλα να ανατρέξει στην πείρα του -υπάρχει πλούσια πείρα α</w:t>
      </w:r>
      <w:r>
        <w:rPr>
          <w:rFonts w:eastAsia="Times New Roman" w:cs="Times New Roman"/>
          <w:szCs w:val="24"/>
        </w:rPr>
        <w:t xml:space="preserve">πό δεκάδες εξεταστικές επιτροπές παλαιότερες, αλλά και πρόσφατες- και να κάνει τον δικό του απολογισμό γι’ αυτές. Και σε αυτό το γαϊτανάκι των εξεταστικών δεν παίζει μόνο η εκάστοτε Κυβέρνησης, αλλά και η κάθε φορά </w:t>
      </w:r>
      <w:r>
        <w:rPr>
          <w:rFonts w:eastAsia="Times New Roman" w:cs="Times New Roman"/>
          <w:szCs w:val="24"/>
        </w:rPr>
        <w:t>αξιωματική αντιπολίτευση</w:t>
      </w:r>
      <w:r>
        <w:rPr>
          <w:rFonts w:eastAsia="Times New Roman" w:cs="Times New Roman"/>
          <w:szCs w:val="24"/>
        </w:rPr>
        <w:t>, όπως τώρα η Νέα</w:t>
      </w:r>
      <w:r>
        <w:rPr>
          <w:rFonts w:eastAsia="Times New Roman" w:cs="Times New Roman"/>
          <w:szCs w:val="24"/>
        </w:rPr>
        <w:t xml:space="preserve"> Δημοκρατία ή παλαιότερα ο ΣΥΡΙΖΑ. </w:t>
      </w:r>
    </w:p>
    <w:p w14:paraId="3920919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Τι αφήνουν, όμως, πίσω τους αυτές οι εξεταστικές και κυρίως πόσο στοχεύουν ή και εμποδίζουν την αντιλαϊκή πολιτική και σε τι, τέλος πάντων, βελτιώνουν τη ζωή του λαού και τη σκληρή πραγματικότητα που αυτός βιώνει; Καθόλο</w:t>
      </w:r>
      <w:r>
        <w:rPr>
          <w:rFonts w:eastAsia="Times New Roman" w:cs="Times New Roman"/>
          <w:szCs w:val="24"/>
        </w:rPr>
        <w:t xml:space="preserve">υ, μα καθόλου, δεν θα δυσκολευτεί τότε, με βάση την πείρα, να βρει τις απαντήσεις. </w:t>
      </w:r>
    </w:p>
    <w:p w14:paraId="3920919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Δεν υπάρχει ούτε μία εξεταστική επιτροπή, που να μην ξεκίνησε μέσα στον μεγαλύτερο θόρυβο με κατακλυσμό δημοσιευμάτων και εκπομπών, με φανταχτερές δικομματικές κοκορομαχίες</w:t>
      </w:r>
      <w:r>
        <w:rPr>
          <w:rFonts w:eastAsia="Times New Roman" w:cs="Times New Roman"/>
          <w:szCs w:val="24"/>
        </w:rPr>
        <w:t xml:space="preserve"> και με τις γνωστές, βέβαια, πάντα δηλώσεις για το μαχαίρι </w:t>
      </w:r>
      <w:r>
        <w:rPr>
          <w:rFonts w:eastAsia="Times New Roman" w:cs="Times New Roman"/>
          <w:szCs w:val="24"/>
        </w:rPr>
        <w:lastRenderedPageBreak/>
        <w:t>που θα φτάσει –τάχα- μέχρι το κόκαλο, για να καταλήξουν σχεδόν όλες να σβήσουν τελικά σιγά-σιγά μέσα στην ελάχιστη δημοσιότητα και συχνά στη σιωπή. Αυτός είναι ο κανόνας της κατάληξης αυτών των εξε</w:t>
      </w:r>
      <w:r>
        <w:rPr>
          <w:rFonts w:eastAsia="Times New Roman" w:cs="Times New Roman"/>
          <w:szCs w:val="24"/>
        </w:rPr>
        <w:t xml:space="preserve">ταστικών. Οι όποιες εξαιρέσεις απλώς τον επιβεβαιώνουν. </w:t>
      </w:r>
    </w:p>
    <w:p w14:paraId="3920919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Όσο για το αν αυτές οι εξεταστικές στάθηκαν -έστω και για λίγο- εμπόδιο στην αντιλαϊκή επίθεση, αυτό ούτε για αστείο δεν το λέει κανείς. Το αντίθετο, ακριβώς, έγινε: αξιοποιήθηκαν και χρησιμοποιήθηκα</w:t>
      </w:r>
      <w:r>
        <w:rPr>
          <w:rFonts w:eastAsia="Times New Roman" w:cs="Times New Roman"/>
          <w:szCs w:val="24"/>
        </w:rPr>
        <w:t xml:space="preserve">ν και έτσι συνεχίζουν και σήμερα ως πολύτιμο εργαλείο του λαϊκού αποπροσανατολισμού για την ένταση και την κλιμάκωση της αντιλαϊκής πολιτικής. </w:t>
      </w:r>
    </w:p>
    <w:p w14:paraId="3920919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Παρακολουθώντας κανείς το ιστορικό τους, δεν είναι καθόλου τυχαίο ότι οι κάθε λογής εξεταστικές επιτροπές εμφανί</w:t>
      </w:r>
      <w:r>
        <w:rPr>
          <w:rFonts w:eastAsia="Times New Roman" w:cs="Times New Roman"/>
          <w:szCs w:val="24"/>
        </w:rPr>
        <w:t>ζονται και πυκνώνουν ακριβώς τότε, όταν προετοιμάζεται ή εξελίσσεται μια νέα κάθε φορά αντιλαϊκή επίθεση και καινούργια βάρη αντεργατικών πακέτων μέτρων ετοιμάζονται να φορτωθούν στις λαϊκές πλάτες. Όσο, δηλαδή, με την πολιτική σας λιγοστεύει ο άρτος του λ</w:t>
      </w:r>
      <w:r>
        <w:rPr>
          <w:rFonts w:eastAsia="Times New Roman" w:cs="Times New Roman"/>
          <w:szCs w:val="24"/>
        </w:rPr>
        <w:t xml:space="preserve">αού, τόσο πυκνώνουν τα αποπροσανατολιστικά θεάματα του εφήμερου εντυπωσιασμού. </w:t>
      </w:r>
    </w:p>
    <w:p w14:paraId="3920919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Βεβαίως, αυτές οι εξεταστικές δεν στήνονται στον αέρα, αλλά πατούν πάνω σε πραγματικά γεγονότα και τραβούν λιγάκι την κουρτίνα του παρασκηνίου. Τότε είναι που πίσω από τη βιτρί</w:t>
      </w:r>
      <w:r>
        <w:rPr>
          <w:rFonts w:eastAsia="Times New Roman" w:cs="Times New Roman"/>
          <w:szCs w:val="24"/>
        </w:rPr>
        <w:t>να γίνονται κάποιες αποκαλύψεις για τις λειτουργίες ενός συστήματος καπιταλιστικού. Και τότε ξεσπάει η μπόχα της σαπίλας του, που έχει φτάσει εδώ και καιρό ως το μεδούλι του, σαπίλα καπιταλιστική που δεν έχει, βέβαια, γιατρειά και λύση για τον λαό δεν υπάρ</w:t>
      </w:r>
      <w:r>
        <w:rPr>
          <w:rFonts w:eastAsia="Times New Roman" w:cs="Times New Roman"/>
          <w:szCs w:val="24"/>
        </w:rPr>
        <w:t xml:space="preserve">χει άλλη, παρά μόνο η ανατροπή του. </w:t>
      </w:r>
    </w:p>
    <w:p w14:paraId="3920919C" w14:textId="77777777" w:rsidR="00612455" w:rsidRDefault="00B02DE7">
      <w:pPr>
        <w:tabs>
          <w:tab w:val="left" w:pos="2608"/>
        </w:tabs>
        <w:spacing w:line="600" w:lineRule="auto"/>
        <w:ind w:firstLine="720"/>
        <w:jc w:val="both"/>
        <w:rPr>
          <w:rFonts w:eastAsia="Times New Roman"/>
          <w:szCs w:val="24"/>
        </w:rPr>
      </w:pPr>
      <w:r>
        <w:rPr>
          <w:rFonts w:eastAsia="Times New Roman"/>
          <w:szCs w:val="24"/>
        </w:rPr>
        <w:t>Έρχονται, λοιπόν, τα κόμματα του συστήματος, τα αστικά, και βρίσκουν, όποτε χρειάζεται τους αποδιοπομπαίους τράγους τους. Ενοχοποιούν κάποια πρόσωπα και αθωώνουν τον μεγάλο ένοχο: το ίδιο το σύστημα που εκτρέφει και ανα</w:t>
      </w:r>
      <w:r>
        <w:rPr>
          <w:rFonts w:eastAsia="Times New Roman"/>
          <w:szCs w:val="24"/>
        </w:rPr>
        <w:t>παράγει τέτοια φαινόμενα.</w:t>
      </w:r>
    </w:p>
    <w:p w14:paraId="3920919D" w14:textId="77777777" w:rsidR="00612455" w:rsidRDefault="00B02DE7">
      <w:pPr>
        <w:tabs>
          <w:tab w:val="left" w:pos="2608"/>
        </w:tabs>
        <w:spacing w:line="600" w:lineRule="auto"/>
        <w:ind w:firstLine="720"/>
        <w:jc w:val="both"/>
        <w:rPr>
          <w:rFonts w:eastAsia="Times New Roman"/>
          <w:szCs w:val="24"/>
        </w:rPr>
      </w:pPr>
      <w:r>
        <w:rPr>
          <w:rFonts w:eastAsia="Times New Roman"/>
          <w:szCs w:val="24"/>
        </w:rPr>
        <w:t xml:space="preserve">Τέλος, οι εξεταστικές επιτροπές και ο κουρνιαχτός που σηκώνεται πάντα γύρω από αυτές δεν αποτελούν μόνο ένα πεδίο για το ξεκαθάρισμα, άγριο πολλές φορές, των </w:t>
      </w:r>
      <w:proofErr w:type="spellStart"/>
      <w:r>
        <w:rPr>
          <w:rFonts w:eastAsia="Times New Roman"/>
          <w:szCs w:val="24"/>
        </w:rPr>
        <w:t>ενδοαστικών</w:t>
      </w:r>
      <w:proofErr w:type="spellEnd"/>
      <w:r>
        <w:rPr>
          <w:rFonts w:eastAsia="Times New Roman"/>
          <w:szCs w:val="24"/>
        </w:rPr>
        <w:t xml:space="preserve"> λογαριασμών του αστικού πολιτικού προσωπικού στο φόντο των α</w:t>
      </w:r>
      <w:r>
        <w:rPr>
          <w:rFonts w:eastAsia="Times New Roman"/>
          <w:szCs w:val="24"/>
        </w:rPr>
        <w:t xml:space="preserve">δυσώπητων επιχειρηματικών ανταγωνισμών. </w:t>
      </w:r>
    </w:p>
    <w:p w14:paraId="3920919E" w14:textId="77777777" w:rsidR="00612455" w:rsidRDefault="00B02DE7">
      <w:pPr>
        <w:tabs>
          <w:tab w:val="left" w:pos="2608"/>
        </w:tabs>
        <w:spacing w:line="600" w:lineRule="auto"/>
        <w:ind w:firstLine="720"/>
        <w:jc w:val="both"/>
        <w:rPr>
          <w:rFonts w:eastAsia="Times New Roman"/>
          <w:szCs w:val="24"/>
        </w:rPr>
      </w:pPr>
      <w:r>
        <w:rPr>
          <w:rFonts w:eastAsia="Times New Roman"/>
          <w:szCs w:val="24"/>
        </w:rPr>
        <w:t xml:space="preserve">Αποτελούν αυτές οι εξεταστικές επιτροπές -και αυτό είναι το κρίσιμο και να μην το προσπεράσει ο λαός- και το ανώτερο </w:t>
      </w:r>
      <w:r>
        <w:rPr>
          <w:rFonts w:eastAsia="Times New Roman"/>
          <w:szCs w:val="24"/>
        </w:rPr>
        <w:lastRenderedPageBreak/>
        <w:t>ίσως στάδιο της κούφιας δικομματικής αντιπαράθεσης κομμάτων τα οποία, ενώ συμπλέουν στρατηγικά και</w:t>
      </w:r>
      <w:r>
        <w:rPr>
          <w:rFonts w:eastAsia="Times New Roman"/>
          <w:szCs w:val="24"/>
        </w:rPr>
        <w:t xml:space="preserve"> συμπορεύονται στον ίδιο δρόμο, τον καπιταλιστικό, και, όποτε χρειαστεί, ψηφίζουν μαζί και τα μνημόνια, όλο αυτό πρέπει να το κρύβουν υπερτονίζοντας τις επιμέρους και δευτερεύουσες διαφορές τους, για να μπορούν βέβαια να εγκλωβίζουν και να παρασύρουν τον λ</w:t>
      </w:r>
      <w:r>
        <w:rPr>
          <w:rFonts w:eastAsia="Times New Roman"/>
          <w:szCs w:val="24"/>
        </w:rPr>
        <w:t xml:space="preserve">αό στον δικό τους δρόμο, ώστε να μην προσέχει ο λαός τις πινακίδες αυτού του δρόμου που γράφουν καθαρά και σταθερά «καπιταλιστική εκμετάλλευση, επιχειρηματικοί όμιλοι και ανάπτυξη των κερδών τους». </w:t>
      </w:r>
    </w:p>
    <w:p w14:paraId="3920919F" w14:textId="77777777" w:rsidR="00612455" w:rsidRDefault="00B02DE7">
      <w:pPr>
        <w:tabs>
          <w:tab w:val="left" w:pos="2608"/>
        </w:tabs>
        <w:spacing w:line="600" w:lineRule="auto"/>
        <w:ind w:firstLine="720"/>
        <w:jc w:val="both"/>
        <w:rPr>
          <w:rFonts w:eastAsia="Times New Roman"/>
          <w:szCs w:val="24"/>
        </w:rPr>
      </w:pPr>
      <w:r>
        <w:rPr>
          <w:rFonts w:eastAsia="Times New Roman"/>
          <w:szCs w:val="24"/>
        </w:rPr>
        <w:t>Έτσι και τώρα με την πρόταση της Νέας Δημοκρατίας για την</w:t>
      </w:r>
      <w:r>
        <w:rPr>
          <w:rFonts w:eastAsia="Times New Roman"/>
          <w:szCs w:val="24"/>
        </w:rPr>
        <w:t xml:space="preserve"> εξεταστική, η επιλογή της και το αιτιολογικό σκεπτικό της συμπυκνώνει όλα τα παραπάνω χαρακτηριστικά μέσα σε έναν άγριο επιχειρηματικό ανταγωνισμό που εξελίσσεται μπρος τα μάτια μας, στην καπιταλιστική ζούγκλα της ελληνικής οικονομίας που αγκαλιάζει πολλο</w:t>
      </w:r>
      <w:r>
        <w:rPr>
          <w:rFonts w:eastAsia="Times New Roman"/>
          <w:szCs w:val="24"/>
        </w:rPr>
        <w:t>ύς τομείς και κλάδους, από την ενέργεια και τις μεταφορές μέχρι τον έλεγχο των μέσων μαζικής ενημέρωσης, τις εφημερίδες, τα κανάλια, ανταγωνισμός κεφαλαιοκρατών και επιχειρηματικών ομίλων για το ποιος θα αποσπάσει τη μεγαλύτερη μερίδα των κερδών της καπιτα</w:t>
      </w:r>
      <w:r>
        <w:rPr>
          <w:rFonts w:eastAsia="Times New Roman"/>
          <w:szCs w:val="24"/>
        </w:rPr>
        <w:t xml:space="preserve">λιστικής εκμετάλλευσης. </w:t>
      </w:r>
    </w:p>
    <w:p w14:paraId="392091A0" w14:textId="77777777" w:rsidR="00612455" w:rsidRDefault="00B02DE7">
      <w:pPr>
        <w:tabs>
          <w:tab w:val="left" w:pos="2608"/>
        </w:tabs>
        <w:spacing w:line="600" w:lineRule="auto"/>
        <w:ind w:firstLine="720"/>
        <w:jc w:val="both"/>
        <w:rPr>
          <w:rFonts w:eastAsia="Times New Roman"/>
          <w:szCs w:val="24"/>
        </w:rPr>
      </w:pPr>
      <w:r>
        <w:rPr>
          <w:rFonts w:eastAsia="Times New Roman"/>
          <w:szCs w:val="24"/>
        </w:rPr>
        <w:lastRenderedPageBreak/>
        <w:t xml:space="preserve">Βλέπουμε σε αυτόν τον ανταγωνισμό να συμμετέχουν και να παίρνουν θέσεις μάχης όλα τα αστικά κόμματα της Κυβέρνησης και της αντιπολίτευσης, ως εκπρόσωποι διάφορων ανταγωνιστικών μεταξύ τους μερίδων του ελληνικού κεφαλαίου. Βλέπουμε </w:t>
      </w:r>
      <w:r>
        <w:rPr>
          <w:rFonts w:eastAsia="Times New Roman"/>
          <w:szCs w:val="24"/>
        </w:rPr>
        <w:t xml:space="preserve">σε αυτόν τον ανταγωνισμό να συμμετέχουν ακόμη και ισχυρά κράτη, όπως ομολόγησε και η κυβερνητική εφημερίδα για το σχετικό ενδιαφέρον των ΗΠΑ γύρω από τη σημερινή υπόθεση. </w:t>
      </w:r>
    </w:p>
    <w:p w14:paraId="392091A1" w14:textId="77777777" w:rsidR="00612455" w:rsidRDefault="00B02DE7">
      <w:pPr>
        <w:tabs>
          <w:tab w:val="left" w:pos="2608"/>
        </w:tabs>
        <w:spacing w:line="600" w:lineRule="auto"/>
        <w:ind w:firstLine="720"/>
        <w:jc w:val="both"/>
        <w:rPr>
          <w:rFonts w:eastAsia="Times New Roman"/>
          <w:szCs w:val="24"/>
        </w:rPr>
      </w:pPr>
      <w:r>
        <w:rPr>
          <w:rFonts w:eastAsia="Times New Roman"/>
          <w:szCs w:val="24"/>
        </w:rPr>
        <w:t>Και ξαφνικά αυτή η υπόθεση του «</w:t>
      </w:r>
      <w:r>
        <w:rPr>
          <w:rFonts w:eastAsia="Times New Roman"/>
          <w:szCs w:val="24"/>
          <w:lang w:val="en-US"/>
        </w:rPr>
        <w:t>NOOR</w:t>
      </w:r>
      <w:r>
        <w:rPr>
          <w:rFonts w:eastAsia="Times New Roman"/>
          <w:szCs w:val="24"/>
        </w:rPr>
        <w:t xml:space="preserve"> 1», που είναι γνωστή εδώ και χρόνια, αυτή η εξα</w:t>
      </w:r>
      <w:r>
        <w:rPr>
          <w:rFonts w:eastAsia="Times New Roman"/>
          <w:szCs w:val="24"/>
        </w:rPr>
        <w:t xml:space="preserve">ιρετικά σοβαρή ποινική υπόθεση, που αφορά σε </w:t>
      </w:r>
      <w:proofErr w:type="spellStart"/>
      <w:r>
        <w:rPr>
          <w:rFonts w:eastAsia="Times New Roman"/>
          <w:szCs w:val="24"/>
        </w:rPr>
        <w:t>μεγαλεμπόριο</w:t>
      </w:r>
      <w:proofErr w:type="spellEnd"/>
      <w:r>
        <w:rPr>
          <w:rFonts w:eastAsia="Times New Roman"/>
          <w:szCs w:val="24"/>
        </w:rPr>
        <w:t xml:space="preserve"> ναρκωτικών τόνων ηρωίνης και η οποία πρέπει να διαλευκανθεί οπωσδήποτε και απόλυτα και να καταλογιστούν όλες οι ευθύνες, βλέπουμε να έρχεται στο κέντρο της πολιτικής αντιπαράθεσης και να γίνεται η κ</w:t>
      </w:r>
      <w:r>
        <w:rPr>
          <w:rFonts w:eastAsia="Times New Roman"/>
          <w:szCs w:val="24"/>
        </w:rPr>
        <w:t>ορυφή του παγόβουνου των αδίστακτων επιχειρηματικών αντιπαραθέσεων. Και μάλιστα, κι ενώ παράλληλα εξελίσσεται η δικαστική έρευνα για το σοβαρό αυτό θέμα, να βγαίνουν στη δημοσιότητα παράξενες, επαναλαμβανόμενες επαφές του Υπουργού Άμυνας που δημιουργούν πο</w:t>
      </w:r>
      <w:r>
        <w:rPr>
          <w:rFonts w:eastAsia="Times New Roman"/>
          <w:szCs w:val="24"/>
        </w:rPr>
        <w:t>λλά ερωτηματικά για τη σκοπιμότητά τους και σίγουρα δεν βοηθούν αυτή τη δικαστική διερεύνηση.</w:t>
      </w:r>
    </w:p>
    <w:p w14:paraId="392091A2" w14:textId="77777777" w:rsidR="00612455" w:rsidRDefault="00B02DE7">
      <w:pPr>
        <w:tabs>
          <w:tab w:val="left" w:pos="2608"/>
        </w:tabs>
        <w:spacing w:line="600" w:lineRule="auto"/>
        <w:ind w:firstLine="720"/>
        <w:jc w:val="both"/>
        <w:rPr>
          <w:rFonts w:eastAsia="Times New Roman"/>
          <w:szCs w:val="24"/>
        </w:rPr>
      </w:pPr>
      <w:r>
        <w:rPr>
          <w:rFonts w:eastAsia="Times New Roman"/>
          <w:szCs w:val="24"/>
        </w:rPr>
        <w:lastRenderedPageBreak/>
        <w:t>Τα ερωτήματα, λοιπόν, για τον Υπουργό Άμυνας είναι πολλά και πρέπει να απαντηθούν καθαρά, ενώ η πρωθυπουργική ασπίδα προστασίας που στήνεται γύρω από τις περίεργε</w:t>
      </w:r>
      <w:r>
        <w:rPr>
          <w:rFonts w:eastAsia="Times New Roman"/>
          <w:szCs w:val="24"/>
        </w:rPr>
        <w:t>ς πρακτικές του κυβερνητικού εταίρου, στην πραγματικότητα είναι ομολογία ότι και αυτή η Κυβέρνηση παίρνει κανονικά μέρος στις άγριες επιχειρηματικές κόντρες και, παρά τα μεγάλα της λόγια ενάντια στη διαφθορά και στη διαπλοκή, δεν έχει σκοπό να πάει πιο βαθ</w:t>
      </w:r>
      <w:r>
        <w:rPr>
          <w:rFonts w:eastAsia="Times New Roman"/>
          <w:szCs w:val="24"/>
        </w:rPr>
        <w:t xml:space="preserve">ιά από τις προηγούμενες, αφού κι αυτή η Κυβέρνηση κορώνα στο κεφάλι της έχει το καπιταλιστικό σύστημα το ίδιο, που γεννάει αδιάκοπα τα σκάνδαλα, τη διαπλοκή και τη διαφθορά, μαζί με την εργατική εκμετάλλευση, τους πολέμους και τα ναρκωτικά. </w:t>
      </w:r>
    </w:p>
    <w:p w14:paraId="392091A3" w14:textId="77777777" w:rsidR="00612455" w:rsidRDefault="00B02DE7">
      <w:pPr>
        <w:tabs>
          <w:tab w:val="left" w:pos="2608"/>
        </w:tabs>
        <w:spacing w:line="600" w:lineRule="auto"/>
        <w:ind w:firstLine="720"/>
        <w:jc w:val="both"/>
        <w:rPr>
          <w:rFonts w:eastAsia="Times New Roman"/>
          <w:szCs w:val="24"/>
        </w:rPr>
      </w:pPr>
      <w:r>
        <w:rPr>
          <w:rFonts w:eastAsia="Times New Roman"/>
          <w:szCs w:val="24"/>
        </w:rPr>
        <w:t>Και ας σταματή</w:t>
      </w:r>
      <w:r>
        <w:rPr>
          <w:rFonts w:eastAsia="Times New Roman"/>
          <w:szCs w:val="24"/>
        </w:rPr>
        <w:t xml:space="preserve">σει, επιτέλους, αυτή η κακόγουστη όσο και αποπροσανατολιστική κόντρα γύρω από τη </w:t>
      </w:r>
      <w:r>
        <w:rPr>
          <w:rFonts w:eastAsia="Times New Roman"/>
          <w:szCs w:val="24"/>
        </w:rPr>
        <w:t xml:space="preserve">δικαιοσύνη </w:t>
      </w:r>
      <w:r>
        <w:rPr>
          <w:rFonts w:eastAsia="Times New Roman"/>
          <w:szCs w:val="24"/>
        </w:rPr>
        <w:t xml:space="preserve">για την ανεξαρτησία της οποίας, όσο σκίζετε τα ρούχα σας τόσο τη σφιχταγκαλιάζετε, αφού, βέβαια, διορίσετε την ηγεσία της. </w:t>
      </w:r>
    </w:p>
    <w:p w14:paraId="392091A4" w14:textId="77777777" w:rsidR="00612455" w:rsidRDefault="00B02DE7">
      <w:pPr>
        <w:tabs>
          <w:tab w:val="left" w:pos="2608"/>
        </w:tabs>
        <w:spacing w:line="600" w:lineRule="auto"/>
        <w:ind w:firstLine="720"/>
        <w:jc w:val="both"/>
        <w:rPr>
          <w:rFonts w:eastAsia="Times New Roman"/>
          <w:szCs w:val="24"/>
        </w:rPr>
      </w:pPr>
      <w:r>
        <w:rPr>
          <w:rFonts w:eastAsia="Times New Roman"/>
          <w:szCs w:val="24"/>
        </w:rPr>
        <w:t>Και η Κυβέρνηση να μην θαρρεί πως, επειδ</w:t>
      </w:r>
      <w:r>
        <w:rPr>
          <w:rFonts w:eastAsia="Times New Roman"/>
          <w:szCs w:val="24"/>
        </w:rPr>
        <w:t>ή κάνει κριτική στις δικαστικές αποφάσεις, ξεπλένεται κιόλας και από τις ευθύνες της.</w:t>
      </w:r>
    </w:p>
    <w:p w14:paraId="392091A5"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lastRenderedPageBreak/>
        <w:t>Τους νόμους που διατηρεί και τους νόμους που ψηφίζει εφαρμόζουν οι δικαστές και αν είναι ειλικρινής και όχι υποκριτική η στάση της, τότε ας τους αλλάξει αυτούς τους νόμου</w:t>
      </w:r>
      <w:r>
        <w:rPr>
          <w:rFonts w:eastAsia="Times New Roman"/>
          <w:szCs w:val="24"/>
        </w:rPr>
        <w:t>ς. Τα πολλά λόγια εδώ, εκτός από φτώχεια, είναι και υποκρισία. Μετρούν τα έργα.</w:t>
      </w:r>
    </w:p>
    <w:p w14:paraId="392091A6"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Κλείνοντας, με βάση όλα τα παραπάνω και χωρίς την παραμικρή ψευδαίσθηση, λόγω ακριβώς της προηγούμενης πείρας, για τον πραγματικό ρόλο αυτών των εξεταστικών επιτροπών, χωρίς να</w:t>
      </w:r>
      <w:r>
        <w:rPr>
          <w:rFonts w:eastAsia="Times New Roman"/>
          <w:szCs w:val="24"/>
        </w:rPr>
        <w:t xml:space="preserve"> συμφωνούμε, βέβαια, με το σκεπτικό της πρότασης της Νέας Δημοκρατίας και θέλοντας, ως Κομμουνιστικό Κόμμα Ελλάδας, να αξιοποιηθεί κάθε μέσο για την πλήρη διερεύνηση της υπόθεσης, ψηφίζουμε θετικά στην πρόταση για τη σύσταση της </w:t>
      </w:r>
      <w:r>
        <w:rPr>
          <w:rFonts w:eastAsia="Times New Roman"/>
          <w:szCs w:val="24"/>
        </w:rPr>
        <w:t>εξεταστικής επιτροπής</w:t>
      </w:r>
      <w:r>
        <w:rPr>
          <w:rFonts w:eastAsia="Times New Roman"/>
          <w:szCs w:val="24"/>
        </w:rPr>
        <w:t>.</w:t>
      </w:r>
    </w:p>
    <w:p w14:paraId="392091A7"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Ευχα</w:t>
      </w:r>
      <w:r>
        <w:rPr>
          <w:rFonts w:eastAsia="Times New Roman"/>
          <w:szCs w:val="24"/>
        </w:rPr>
        <w:t>ριστώ.</w:t>
      </w:r>
    </w:p>
    <w:p w14:paraId="392091A8" w14:textId="77777777" w:rsidR="00612455" w:rsidRDefault="00B02DE7">
      <w:pPr>
        <w:tabs>
          <w:tab w:val="left" w:pos="294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τώρα ο κ. Κωνσταντίνος </w:t>
      </w:r>
      <w:proofErr w:type="spellStart"/>
      <w:r>
        <w:rPr>
          <w:rFonts w:eastAsia="Times New Roman"/>
          <w:szCs w:val="24"/>
        </w:rPr>
        <w:t>Κατσίκης</w:t>
      </w:r>
      <w:proofErr w:type="spellEnd"/>
      <w:r>
        <w:rPr>
          <w:rFonts w:eastAsia="Times New Roman"/>
          <w:szCs w:val="24"/>
        </w:rPr>
        <w:t xml:space="preserve"> από την Κοινοβουλευτική Ομάδα των Ανεξαρτήτων Ελλήνων.</w:t>
      </w:r>
    </w:p>
    <w:p w14:paraId="392091A9" w14:textId="77777777" w:rsidR="00612455" w:rsidRDefault="00B02DE7">
      <w:pPr>
        <w:tabs>
          <w:tab w:val="left" w:pos="2940"/>
        </w:tabs>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Ευχαριστώ, κυρία Πρόεδρε.</w:t>
      </w:r>
    </w:p>
    <w:p w14:paraId="392091AA"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lastRenderedPageBreak/>
        <w:t xml:space="preserve">Κύριοι Υπουργοί, κυρίες και κύριοι συνάδελφοι, η </w:t>
      </w:r>
      <w:r>
        <w:rPr>
          <w:rFonts w:eastAsia="Times New Roman"/>
          <w:szCs w:val="24"/>
        </w:rPr>
        <w:t>συχνότητα με την οποία η παράταξη της Νέας Δημοκρατίας ζητά από την Κυβέρνηση τη σύσταση εξεταστικής επιτροπών τείνει να λάβει επιδημικό χαρακτήρα.</w:t>
      </w:r>
    </w:p>
    <w:p w14:paraId="392091AB"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Η στόχευση, όμως, της σημερινής πρότασης είναι πασιφανής. Μέσω του προσώπου του Προέδρου των Ανεξαρτήτων Ελλ</w:t>
      </w:r>
      <w:r>
        <w:rPr>
          <w:rFonts w:eastAsia="Times New Roman"/>
          <w:szCs w:val="24"/>
        </w:rPr>
        <w:t xml:space="preserve">ήνων </w:t>
      </w:r>
      <w:proofErr w:type="spellStart"/>
      <w:r>
        <w:rPr>
          <w:rFonts w:eastAsia="Times New Roman"/>
          <w:szCs w:val="24"/>
        </w:rPr>
        <w:t>στοχεύεται</w:t>
      </w:r>
      <w:proofErr w:type="spellEnd"/>
      <w:r>
        <w:rPr>
          <w:rFonts w:eastAsia="Times New Roman"/>
          <w:szCs w:val="24"/>
        </w:rPr>
        <w:t xml:space="preserve"> η συνεργασία δύο μη </w:t>
      </w:r>
      <w:proofErr w:type="spellStart"/>
      <w:r>
        <w:rPr>
          <w:rFonts w:eastAsia="Times New Roman"/>
          <w:szCs w:val="24"/>
        </w:rPr>
        <w:t>συγχρωτιζόμενων</w:t>
      </w:r>
      <w:proofErr w:type="spellEnd"/>
      <w:r>
        <w:rPr>
          <w:rFonts w:eastAsia="Times New Roman"/>
          <w:szCs w:val="24"/>
        </w:rPr>
        <w:t xml:space="preserve"> ιδεολογικά Κομμάτων, που, όμως, η </w:t>
      </w:r>
      <w:proofErr w:type="spellStart"/>
      <w:r>
        <w:rPr>
          <w:rFonts w:eastAsia="Times New Roman"/>
          <w:szCs w:val="24"/>
        </w:rPr>
        <w:t>ενσυνείδηση</w:t>
      </w:r>
      <w:proofErr w:type="spellEnd"/>
      <w:r>
        <w:rPr>
          <w:rFonts w:eastAsia="Times New Roman"/>
          <w:szCs w:val="24"/>
        </w:rPr>
        <w:t xml:space="preserve"> και των δύο στον πολιτικό πολιτισμό τα έχει καταστήσει παραδειγματικούς ιστορικά εταίρους.</w:t>
      </w:r>
    </w:p>
    <w:p w14:paraId="392091AC"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Κι αυτό σας ενοχλεί, κύριοι της Νέας Δημοκρατίας -κυρίως της Νέας Δ</w:t>
      </w:r>
      <w:r>
        <w:rPr>
          <w:rFonts w:eastAsia="Times New Roman"/>
          <w:szCs w:val="24"/>
        </w:rPr>
        <w:t xml:space="preserve">ημοκρατίας, μιας και εσείς κάνατε την </w:t>
      </w:r>
      <w:r>
        <w:rPr>
          <w:rFonts w:eastAsia="Times New Roman"/>
          <w:szCs w:val="24"/>
        </w:rPr>
        <w:t xml:space="preserve">πρόταση </w:t>
      </w:r>
      <w:r>
        <w:rPr>
          <w:rFonts w:eastAsia="Times New Roman"/>
          <w:szCs w:val="24"/>
        </w:rPr>
        <w:t>για σύσταση εξεταστικής επιτροπής-, και η ενόχλησή σας αυτή είναι τόσο μεγάλη, που θα έλεγα ότι σας ξεστρατίζει, σας οδηγεί σε απερίγραπτα παραληρηματικά μονοπάτια, κινδυνεύοντας να χαρακτηριστείτε υποστηρικτές</w:t>
      </w:r>
      <w:r>
        <w:rPr>
          <w:rFonts w:eastAsia="Times New Roman"/>
          <w:szCs w:val="24"/>
        </w:rPr>
        <w:t xml:space="preserve"> ενόχων μάλλον ανθρώπων στη μεγαλύτερη ίσως υπόθεση εμπορίας και διακίνησης ναρκωτικών των τελευταίων δεκαετιών, που μέχρι στιγμής μετρά επτά νεκρούς κάτω από αδιευκρίνιστες συνθήκες.</w:t>
      </w:r>
    </w:p>
    <w:p w14:paraId="392091AD"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lastRenderedPageBreak/>
        <w:t xml:space="preserve">Στην απέλπιδα προσπάθειά του ο μοναδικός επιζών </w:t>
      </w:r>
      <w:proofErr w:type="spellStart"/>
      <w:r>
        <w:rPr>
          <w:rFonts w:eastAsia="Times New Roman"/>
          <w:szCs w:val="24"/>
        </w:rPr>
        <w:t>Γιαννουσάκης</w:t>
      </w:r>
      <w:proofErr w:type="spellEnd"/>
      <w:r>
        <w:rPr>
          <w:rFonts w:eastAsia="Times New Roman"/>
          <w:szCs w:val="24"/>
        </w:rPr>
        <w:t xml:space="preserve"> να μην αριθ</w:t>
      </w:r>
      <w:r>
        <w:rPr>
          <w:rFonts w:eastAsia="Times New Roman"/>
          <w:szCs w:val="24"/>
        </w:rPr>
        <w:t>μηθεί ως ο όγδοος νεκρός –αυτό προσπάθησε- αυτής της ιστορίας έκανε χρήση του συνταγματικά κατοχυρωμένου δικαιώματός του στην ελευθερία της επικοινωνίας, μια ελευθερία την οποία εσείς αποκαλείτε θέμα που επιφέρει τη δυνατότητα τόσο σ’ εσάς όσο και στους κύ</w:t>
      </w:r>
      <w:r>
        <w:rPr>
          <w:rFonts w:eastAsia="Times New Roman"/>
          <w:szCs w:val="24"/>
        </w:rPr>
        <w:t xml:space="preserve">κλους σας να </w:t>
      </w:r>
      <w:r>
        <w:rPr>
          <w:rFonts w:eastAsia="Times New Roman"/>
          <w:szCs w:val="24"/>
        </w:rPr>
        <w:t xml:space="preserve">προκαλείτε </w:t>
      </w:r>
      <w:r>
        <w:rPr>
          <w:rFonts w:eastAsia="Times New Roman"/>
          <w:szCs w:val="24"/>
        </w:rPr>
        <w:t>σήμερα συζήτηση για σύσταση εξεταστικής επιτροπής.</w:t>
      </w:r>
    </w:p>
    <w:p w14:paraId="392091AE"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Είστε εσείς οι ίδιοι οι υπέρμαχοι των ανθρωπίνων δικαιωμάτων, όταν ψηφίσαμε το σύμφωνο συμβίωσης, όταν ψηφίσαμε για το μουσουλμανικό τέμενος, όταν ψηφίσαμε για την ιθαγένεια, όταν ψ</w:t>
      </w:r>
      <w:r>
        <w:rPr>
          <w:rFonts w:eastAsia="Times New Roman"/>
          <w:szCs w:val="24"/>
        </w:rPr>
        <w:t xml:space="preserve">ηφίσαμε για τις βελτιώσεις του συμφώνου συμβίωσης των ομοφυλόφιλων, οι οποίοι ως υπέρμαχοι των ανθρωπίνων δικαιωμάτων -έτσι κρίνατε, έτσι κάνατε, καλά κάνατε- υπερψηφίσατε όλα αυτά τα νομοσχέδια. </w:t>
      </w:r>
    </w:p>
    <w:p w14:paraId="392091AF"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Όμως, είστε οι ίδιοι σήμερα που, ως δάσκαλος που δίδασκε κα</w:t>
      </w:r>
      <w:r>
        <w:rPr>
          <w:rFonts w:eastAsia="Times New Roman"/>
          <w:szCs w:val="24"/>
        </w:rPr>
        <w:t xml:space="preserve">ι λόγο δεν </w:t>
      </w:r>
      <w:proofErr w:type="spellStart"/>
      <w:r>
        <w:rPr>
          <w:rFonts w:eastAsia="Times New Roman"/>
          <w:szCs w:val="24"/>
        </w:rPr>
        <w:t>εκράτει</w:t>
      </w:r>
      <w:proofErr w:type="spellEnd"/>
      <w:r>
        <w:rPr>
          <w:rFonts w:eastAsia="Times New Roman"/>
          <w:szCs w:val="24"/>
        </w:rPr>
        <w:t>, άλλο προσπαθείτε να τηρήσετε, κάτι ξέχωρα και πέρα από οποιοδήποτε μέτρο ισότητας, διότι παραβιάζεται, κατά τα δικά σας πρότυπα, κύριοι της Νέας Δημοκρατίας και του ΠΑΣΟΚ, στο πεδίο της ισότητας η επικοινωνία οποιουδήποτε ανθρώπου με οπ</w:t>
      </w:r>
      <w:r>
        <w:rPr>
          <w:rFonts w:eastAsia="Times New Roman"/>
          <w:szCs w:val="24"/>
        </w:rPr>
        <w:t xml:space="preserve">οιονδήποτε άνθρωπο. Διότι το έγκλημα </w:t>
      </w:r>
      <w:r>
        <w:rPr>
          <w:rFonts w:eastAsia="Times New Roman"/>
          <w:szCs w:val="24"/>
        </w:rPr>
        <w:lastRenderedPageBreak/>
        <w:t xml:space="preserve">του ενός είναι ότι είναι Υπουργός και το παραστράτημα του άλλου είναι ότι είναι ισοβίτης και δεν μπορεί να επικοινωνεί με έναν Υπουργό, με έναν πολιτικό. </w:t>
      </w:r>
    </w:p>
    <w:p w14:paraId="392091B0"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Άραγε, αλήθεια, αν ανατρέξουμε στις δικές σας επικοινωνίες υπό ι</w:t>
      </w:r>
      <w:r>
        <w:rPr>
          <w:rFonts w:eastAsia="Times New Roman"/>
          <w:szCs w:val="24"/>
        </w:rPr>
        <w:t>διότητα πολιτικού, έχετε επικοινωνήσει ποτέ, κύριοι, με φυλακισμένο; Εξηγήστε μας, λοιπόν, πού επικεντρώνετε την κατηγορία κατά του Προέδρου των Ανεξαρτήτων Ελλήνων.</w:t>
      </w:r>
    </w:p>
    <w:p w14:paraId="392091B1" w14:textId="77777777" w:rsidR="00612455" w:rsidRDefault="00B02DE7">
      <w:pPr>
        <w:spacing w:after="0" w:line="600" w:lineRule="auto"/>
        <w:ind w:firstLine="720"/>
        <w:jc w:val="both"/>
        <w:rPr>
          <w:rFonts w:eastAsia="Times New Roman"/>
          <w:szCs w:val="24"/>
        </w:rPr>
      </w:pPr>
      <w:r>
        <w:rPr>
          <w:rFonts w:eastAsia="Times New Roman"/>
          <w:szCs w:val="24"/>
        </w:rPr>
        <w:t xml:space="preserve">Μέχρι σήμερα λέμε να γίνει </w:t>
      </w:r>
      <w:r>
        <w:rPr>
          <w:rFonts w:eastAsia="Times New Roman"/>
          <w:szCs w:val="24"/>
        </w:rPr>
        <w:t>εξεταστική επιτροπή</w:t>
      </w:r>
      <w:r>
        <w:rPr>
          <w:rFonts w:eastAsia="Times New Roman"/>
          <w:szCs w:val="24"/>
        </w:rPr>
        <w:t>, για να δούμε πώς εμπλέκεται ο Πάνος Καμμέν</w:t>
      </w:r>
      <w:r>
        <w:rPr>
          <w:rFonts w:eastAsia="Times New Roman"/>
          <w:szCs w:val="24"/>
        </w:rPr>
        <w:t>ος σε αυτή την υπόθεση του «</w:t>
      </w:r>
      <w:r>
        <w:rPr>
          <w:rFonts w:eastAsia="Times New Roman"/>
          <w:szCs w:val="24"/>
          <w:lang w:val="en-US"/>
        </w:rPr>
        <w:t>N</w:t>
      </w:r>
      <w:r>
        <w:rPr>
          <w:rFonts w:eastAsia="Times New Roman"/>
          <w:szCs w:val="24"/>
          <w:lang w:val="en-US"/>
        </w:rPr>
        <w:t>OOR</w:t>
      </w:r>
      <w:r>
        <w:rPr>
          <w:rFonts w:eastAsia="Times New Roman"/>
          <w:szCs w:val="24"/>
        </w:rPr>
        <w:t xml:space="preserve"> 1». Όμως, δεν λέτε τι προσπαθείτε να προσπορίσετε από μία τέτοια </w:t>
      </w:r>
      <w:r>
        <w:rPr>
          <w:rFonts w:eastAsia="Times New Roman"/>
          <w:szCs w:val="24"/>
        </w:rPr>
        <w:t>εξεταστική επιτροπή</w:t>
      </w:r>
      <w:r>
        <w:rPr>
          <w:rFonts w:eastAsia="Times New Roman"/>
          <w:szCs w:val="24"/>
        </w:rPr>
        <w:t>. Πού το πάτε; Δηλαδή, που εμπλέκεται; Δεν το λέτε ευθαρσώς. Και ξέρετε γιατί; Γιατί φοβάστε. Και για έναν ακόμη λόγο: γιατί δεν έχετε τα σ</w:t>
      </w:r>
      <w:r>
        <w:rPr>
          <w:rFonts w:eastAsia="Times New Roman"/>
          <w:szCs w:val="24"/>
        </w:rPr>
        <w:t xml:space="preserve">τοιχεία, για να μπορέσετε να προσδώσετε ποινικά κολάσιμες πράξεις στον Πρόεδρο των Ανεξαρτήτων Ελλήνων. </w:t>
      </w:r>
    </w:p>
    <w:p w14:paraId="392091B2" w14:textId="77777777" w:rsidR="00612455" w:rsidRDefault="00B02DE7">
      <w:pPr>
        <w:spacing w:after="0" w:line="600" w:lineRule="auto"/>
        <w:ind w:firstLine="720"/>
        <w:jc w:val="both"/>
        <w:rPr>
          <w:rFonts w:eastAsia="Times New Roman"/>
          <w:szCs w:val="24"/>
        </w:rPr>
      </w:pPr>
      <w:r>
        <w:rPr>
          <w:rFonts w:eastAsia="Times New Roman"/>
          <w:szCs w:val="24"/>
        </w:rPr>
        <w:t>Το ότι ο Πάνος Καμμένος σεβάστηκε το δικαίωμα ενός ανθρώπου, ευρισκόμενου ακόμη και υπό αυτό το καθεστώς ειδικής σχέσης με την πολιτεία, να επικοινωνεί</w:t>
      </w:r>
      <w:r>
        <w:rPr>
          <w:rFonts w:eastAsia="Times New Roman"/>
          <w:szCs w:val="24"/>
        </w:rPr>
        <w:t xml:space="preserve"> με όποιον εκείνος επιθυμεί, για εσάς, είναι έγκλημα. </w:t>
      </w:r>
    </w:p>
    <w:p w14:paraId="392091B3" w14:textId="77777777" w:rsidR="00612455" w:rsidRDefault="00B02DE7">
      <w:pPr>
        <w:spacing w:after="0" w:line="600" w:lineRule="auto"/>
        <w:ind w:firstLine="720"/>
        <w:jc w:val="both"/>
        <w:rPr>
          <w:rFonts w:eastAsia="Times New Roman"/>
          <w:szCs w:val="24"/>
        </w:rPr>
      </w:pPr>
      <w:r>
        <w:rPr>
          <w:rFonts w:eastAsia="Times New Roman"/>
          <w:szCs w:val="24"/>
        </w:rPr>
        <w:lastRenderedPageBreak/>
        <w:t>Η στρατολόγηση δημοσιογραφικών «</w:t>
      </w:r>
      <w:proofErr w:type="spellStart"/>
      <w:r>
        <w:rPr>
          <w:rFonts w:eastAsia="Times New Roman"/>
          <w:szCs w:val="24"/>
        </w:rPr>
        <w:t>παπαγαλίσκων</w:t>
      </w:r>
      <w:proofErr w:type="spellEnd"/>
      <w:r>
        <w:rPr>
          <w:rFonts w:eastAsia="Times New Roman"/>
          <w:szCs w:val="24"/>
        </w:rPr>
        <w:t xml:space="preserve">» με τα λιβελλογραφήματά τους θεωρείτε ότι θα εξωραΐσει την άθλια εικόνα που παρουσιάζετε. Πλανάσθε, λοιπόν, </w:t>
      </w:r>
      <w:proofErr w:type="spellStart"/>
      <w:r>
        <w:rPr>
          <w:rFonts w:eastAsia="Times New Roman"/>
          <w:szCs w:val="24"/>
        </w:rPr>
        <w:t>πλάνην</w:t>
      </w:r>
      <w:proofErr w:type="spellEnd"/>
      <w:r>
        <w:rPr>
          <w:rFonts w:eastAsia="Times New Roman"/>
          <w:szCs w:val="24"/>
        </w:rPr>
        <w:t xml:space="preserve"> </w:t>
      </w:r>
      <w:proofErr w:type="spellStart"/>
      <w:r>
        <w:rPr>
          <w:rFonts w:eastAsia="Times New Roman"/>
          <w:szCs w:val="24"/>
        </w:rPr>
        <w:t>οικτράν</w:t>
      </w:r>
      <w:proofErr w:type="spellEnd"/>
      <w:r>
        <w:rPr>
          <w:rFonts w:eastAsia="Times New Roman"/>
          <w:szCs w:val="24"/>
        </w:rPr>
        <w:t>!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θα δώσ</w:t>
      </w:r>
      <w:r>
        <w:rPr>
          <w:rFonts w:eastAsia="Times New Roman"/>
          <w:szCs w:val="24"/>
        </w:rPr>
        <w:t>ει πολιτική απάντηση.</w:t>
      </w:r>
    </w:p>
    <w:p w14:paraId="392091B4" w14:textId="77777777" w:rsidR="00612455" w:rsidRDefault="00B02DE7">
      <w:pPr>
        <w:spacing w:after="0" w:line="600" w:lineRule="auto"/>
        <w:ind w:firstLine="720"/>
        <w:jc w:val="both"/>
        <w:rPr>
          <w:rFonts w:eastAsia="Times New Roman"/>
          <w:szCs w:val="24"/>
        </w:rPr>
      </w:pPr>
      <w:r>
        <w:rPr>
          <w:rFonts w:eastAsia="Times New Roman"/>
          <w:szCs w:val="24"/>
        </w:rPr>
        <w:t>Άλλωστε –και επιτρέψτε μου να υπεισέλθω λίγο σε νομική ορολογία- το απόρρητο της επικοινωνίας και της καθ’ οιονδήποτε τρόπο ελευθερίας ανταποκρίσεως αποτελεί εγγύηση της εν γένει προσωπικής ελευθερίας, διότι συνδέεται άμεσα με την ιδι</w:t>
      </w:r>
      <w:r>
        <w:rPr>
          <w:rFonts w:eastAsia="Times New Roman"/>
          <w:szCs w:val="24"/>
        </w:rPr>
        <w:t xml:space="preserve">ωτική ζωή, προστατεύει την ελεύθερη και εμπιστευτική εκδήλωση και ανακοίνωση των στοχασμών, ιδεών και συναισθημάτων και έτσι μετέχει και της πνευματικής ελευθερίας και διακίνησης. </w:t>
      </w:r>
    </w:p>
    <w:p w14:paraId="392091B5" w14:textId="77777777" w:rsidR="00612455" w:rsidRDefault="00B02DE7">
      <w:pPr>
        <w:spacing w:after="0" w:line="600" w:lineRule="auto"/>
        <w:ind w:firstLine="720"/>
        <w:jc w:val="both"/>
        <w:rPr>
          <w:rFonts w:eastAsia="Times New Roman"/>
          <w:szCs w:val="24"/>
        </w:rPr>
      </w:pPr>
      <w:r>
        <w:rPr>
          <w:rFonts w:eastAsia="Times New Roman"/>
          <w:szCs w:val="24"/>
        </w:rPr>
        <w:t>Απόρρητο είναι το απολύτως μυστικό. Το απόρρητο αφορά στο περιεχόμενο των α</w:t>
      </w:r>
      <w:r>
        <w:rPr>
          <w:rFonts w:eastAsia="Times New Roman"/>
          <w:szCs w:val="24"/>
        </w:rPr>
        <w:t>νταποκρίσεων και όχι στα εξωτερικά στοιχεία της επικοινωνίας. Το περιεχόμενο της τηλεπικοινωνίας δεν μπορεί να χρησιμοποιηθεί έγκυρα ως νόμιμο αποδεικτικό στοιχείο ενώπιον δικαστηρίου ή άλλης αρχής, ούτε να θεμελιώσει οποιαδήποτε ευθύνη ή να έχει δυσμενή ή</w:t>
      </w:r>
      <w:r>
        <w:rPr>
          <w:rFonts w:eastAsia="Times New Roman"/>
          <w:szCs w:val="24"/>
        </w:rPr>
        <w:t xml:space="preserve"> επιζήμια συνέπεια για τον φορέα του </w:t>
      </w:r>
      <w:proofErr w:type="spellStart"/>
      <w:r>
        <w:rPr>
          <w:rFonts w:eastAsia="Times New Roman"/>
          <w:szCs w:val="24"/>
        </w:rPr>
        <w:t>ασκηθέντος</w:t>
      </w:r>
      <w:proofErr w:type="spellEnd"/>
      <w:r>
        <w:rPr>
          <w:rFonts w:eastAsia="Times New Roman"/>
          <w:szCs w:val="24"/>
        </w:rPr>
        <w:t xml:space="preserve"> ατομικού δικαιώματος. </w:t>
      </w:r>
    </w:p>
    <w:p w14:paraId="392091B6" w14:textId="77777777" w:rsidR="00612455" w:rsidRDefault="00B02DE7">
      <w:pPr>
        <w:spacing w:after="0" w:line="600" w:lineRule="auto"/>
        <w:ind w:firstLine="720"/>
        <w:jc w:val="both"/>
        <w:rPr>
          <w:rFonts w:eastAsia="Times New Roman"/>
          <w:szCs w:val="24"/>
        </w:rPr>
      </w:pPr>
      <w:r>
        <w:rPr>
          <w:rFonts w:eastAsia="Times New Roman"/>
          <w:szCs w:val="24"/>
        </w:rPr>
        <w:t xml:space="preserve">Το Σύνταγμα ανέθεσε την κρίση και την ενέργεια της παραβίασης του απορρήτου κατ’ αποκλειστικότητα στη δικαστική </w:t>
      </w:r>
      <w:r>
        <w:rPr>
          <w:rFonts w:eastAsia="Times New Roman"/>
          <w:szCs w:val="24"/>
        </w:rPr>
        <w:lastRenderedPageBreak/>
        <w:t xml:space="preserve">αρχή και όχι στη Βουλή. Η δικαστική αρχή δεν δεσμεύεται εκ του απορρήτου </w:t>
      </w:r>
      <w:r>
        <w:rPr>
          <w:rFonts w:eastAsia="Times New Roman"/>
          <w:szCs w:val="24"/>
        </w:rPr>
        <w:t xml:space="preserve">για λόγους εθνικής ασφάλειας και προς διακρίβωση ιδιαιτέρως σοβαρών προβλημάτων. </w:t>
      </w:r>
    </w:p>
    <w:p w14:paraId="392091B7" w14:textId="77777777" w:rsidR="00612455" w:rsidRDefault="00B02DE7">
      <w:pPr>
        <w:spacing w:after="0" w:line="600" w:lineRule="auto"/>
        <w:ind w:firstLine="720"/>
        <w:jc w:val="both"/>
        <w:rPr>
          <w:rFonts w:eastAsia="Times New Roman"/>
          <w:szCs w:val="24"/>
        </w:rPr>
      </w:pPr>
      <w:r>
        <w:rPr>
          <w:rFonts w:eastAsia="Times New Roman"/>
          <w:szCs w:val="24"/>
        </w:rPr>
        <w:t>Το απαραβίαστο του απορρήτου δεσμεύει τον νομοθέτη και τη διοίκηση εν γένει. Η ελευθερία των ανταποκρίσεων και της εν γένει επικοινωνίας σημαίνει ότι κάθε άτομο είναι ελεύθερ</w:t>
      </w:r>
      <w:r>
        <w:rPr>
          <w:rFonts w:eastAsia="Times New Roman"/>
          <w:szCs w:val="24"/>
        </w:rPr>
        <w:t xml:space="preserve">ο να επιλέγει το είδος, το μέσο και τον τρόπο της επικοινωνίας. </w:t>
      </w:r>
    </w:p>
    <w:p w14:paraId="392091B8" w14:textId="77777777" w:rsidR="00612455" w:rsidRDefault="00B02DE7">
      <w:pPr>
        <w:spacing w:after="0" w:line="600" w:lineRule="auto"/>
        <w:ind w:firstLine="720"/>
        <w:jc w:val="both"/>
        <w:rPr>
          <w:rFonts w:eastAsia="Times New Roman"/>
          <w:szCs w:val="24"/>
        </w:rPr>
      </w:pPr>
      <w:r>
        <w:rPr>
          <w:rFonts w:eastAsia="Times New Roman"/>
          <w:szCs w:val="24"/>
        </w:rPr>
        <w:t xml:space="preserve">Η επικοινωνία μπορεί να απευθύνεται σε οποιοδήποτε μέρος της επικράτειας ή το εξωτερικό και να γίνεται και με πρόσωπα υπό καθεστώς ειδικών σχέσεων </w:t>
      </w:r>
      <w:proofErr w:type="spellStart"/>
      <w:r>
        <w:rPr>
          <w:rFonts w:eastAsia="Times New Roman"/>
          <w:szCs w:val="24"/>
        </w:rPr>
        <w:t>εξουσίασης</w:t>
      </w:r>
      <w:proofErr w:type="spellEnd"/>
      <w:r>
        <w:rPr>
          <w:rFonts w:eastAsia="Times New Roman"/>
          <w:szCs w:val="24"/>
        </w:rPr>
        <w:t>, για παράδειγμα πρόσωπα που υπηρε</w:t>
      </w:r>
      <w:r>
        <w:rPr>
          <w:rFonts w:eastAsia="Times New Roman"/>
          <w:szCs w:val="24"/>
        </w:rPr>
        <w:t xml:space="preserve">τούν τις Ένοπλες Δυνάμεις ή ακόμη και φυλακισμένους. Αποτελεί υποχρέωση της κρατικής εξουσίας να διασφαλίζει το απόρρητο της ελεύθερης ανταπόκρισης και επικοινωνίας. </w:t>
      </w:r>
    </w:p>
    <w:p w14:paraId="392091B9" w14:textId="77777777" w:rsidR="00612455" w:rsidRDefault="00B02DE7">
      <w:pPr>
        <w:spacing w:after="0" w:line="600" w:lineRule="auto"/>
        <w:ind w:firstLine="720"/>
        <w:jc w:val="both"/>
        <w:rPr>
          <w:rFonts w:eastAsia="Times New Roman"/>
          <w:szCs w:val="24"/>
        </w:rPr>
      </w:pPr>
      <w:r>
        <w:rPr>
          <w:rFonts w:eastAsia="Times New Roman"/>
          <w:szCs w:val="24"/>
        </w:rPr>
        <w:t xml:space="preserve">Αυτά σχετικά με το άρθρο 19 του Συντάγματος, κυρίες και κύριοι συνάδελφοι. </w:t>
      </w:r>
    </w:p>
    <w:p w14:paraId="392091BA" w14:textId="77777777" w:rsidR="00612455" w:rsidRDefault="00B02DE7">
      <w:pPr>
        <w:spacing w:after="0" w:line="600" w:lineRule="auto"/>
        <w:ind w:firstLine="720"/>
        <w:jc w:val="both"/>
        <w:rPr>
          <w:rFonts w:eastAsia="Times New Roman"/>
          <w:szCs w:val="24"/>
        </w:rPr>
      </w:pPr>
      <w:r>
        <w:rPr>
          <w:rFonts w:eastAsia="Times New Roman"/>
          <w:szCs w:val="24"/>
        </w:rPr>
        <w:t>Στην αιχμή το</w:t>
      </w:r>
      <w:r>
        <w:rPr>
          <w:rFonts w:eastAsia="Times New Roman"/>
          <w:szCs w:val="24"/>
        </w:rPr>
        <w:t xml:space="preserve">υ δόρατος, λοιπόν, αυτής της απάντησης βρίσκεται η κάθαρση και η διαφάνεια. Και οι δύο αυτές θα απαιτήσουν έρευνα και η έρευνα θα φέρει στην επιφάνεια πράγματα και τότε να είστε σίγουροι πως οι εξεταστικές θα γίνουν για εσάς. </w:t>
      </w:r>
    </w:p>
    <w:p w14:paraId="392091BB" w14:textId="77777777" w:rsidR="00612455" w:rsidRDefault="00B02DE7">
      <w:pPr>
        <w:spacing w:after="0" w:line="600" w:lineRule="auto"/>
        <w:ind w:firstLine="720"/>
        <w:jc w:val="both"/>
        <w:rPr>
          <w:rFonts w:eastAsia="Times New Roman"/>
          <w:szCs w:val="24"/>
        </w:rPr>
      </w:pPr>
      <w:r>
        <w:rPr>
          <w:rFonts w:eastAsia="Times New Roman"/>
          <w:szCs w:val="24"/>
        </w:rPr>
        <w:lastRenderedPageBreak/>
        <w:t>Σε μία παράταξη με την ιστορι</w:t>
      </w:r>
      <w:r>
        <w:rPr>
          <w:rFonts w:eastAsia="Times New Roman"/>
          <w:szCs w:val="24"/>
        </w:rPr>
        <w:t xml:space="preserve">κή διαδρομή της Νέας Δημοκρατίας, δεν </w:t>
      </w:r>
      <w:proofErr w:type="spellStart"/>
      <w:r>
        <w:rPr>
          <w:rFonts w:eastAsia="Times New Roman"/>
          <w:szCs w:val="24"/>
        </w:rPr>
        <w:t>περιποιεί</w:t>
      </w:r>
      <w:proofErr w:type="spellEnd"/>
      <w:r>
        <w:rPr>
          <w:rFonts w:eastAsia="Times New Roman"/>
          <w:szCs w:val="24"/>
        </w:rPr>
        <w:t xml:space="preserve"> τιμή ο σημερινός σας λόγος. Οι δυνάμεις της διαφθοράς, της διαπλοκής και του οργανωμένου εγκλήματος, οι οποίες ελέγχουν έναν αριθμό των μέσων ενημέρωσης, προσπαθούν να συγκαλύψουν τη μεγαλύτερη υπόθεση εμπορί</w:t>
      </w:r>
      <w:r>
        <w:rPr>
          <w:rFonts w:eastAsia="Times New Roman"/>
          <w:szCs w:val="24"/>
        </w:rPr>
        <w:t>ας ναρκωτικών.</w:t>
      </w:r>
    </w:p>
    <w:p w14:paraId="392091BC" w14:textId="77777777" w:rsidR="00612455" w:rsidRDefault="00B02DE7">
      <w:pPr>
        <w:spacing w:after="0" w:line="600" w:lineRule="auto"/>
        <w:ind w:firstLine="720"/>
        <w:jc w:val="both"/>
        <w:rPr>
          <w:rFonts w:eastAsia="Times New Roman"/>
          <w:szCs w:val="24"/>
        </w:rPr>
      </w:pPr>
      <w:r>
        <w:rPr>
          <w:rFonts w:eastAsia="Times New Roman"/>
          <w:szCs w:val="24"/>
        </w:rPr>
        <w:t xml:space="preserve">Παράλληλα, προσπαθούν να δημιουργήσουν ένα κλίμα εκφοβισμού και τρομοκρατίας προς τη </w:t>
      </w:r>
      <w:r>
        <w:rPr>
          <w:rFonts w:eastAsia="Times New Roman"/>
          <w:szCs w:val="24"/>
        </w:rPr>
        <w:t>δικαιοσύνη</w:t>
      </w:r>
      <w:r>
        <w:rPr>
          <w:rFonts w:eastAsia="Times New Roman"/>
          <w:szCs w:val="24"/>
        </w:rPr>
        <w:t xml:space="preserve">, αποσκοπώντας στην ατιμωρησία υψηλά ιστάμενων προσώπων και την αποσταθεροποίηση των θεσμών της </w:t>
      </w:r>
      <w:r>
        <w:rPr>
          <w:rFonts w:eastAsia="Times New Roman"/>
          <w:szCs w:val="24"/>
        </w:rPr>
        <w:t>δημοκρατίας</w:t>
      </w:r>
      <w:r>
        <w:rPr>
          <w:rFonts w:eastAsia="Times New Roman"/>
          <w:szCs w:val="24"/>
        </w:rPr>
        <w:t xml:space="preserve">. </w:t>
      </w:r>
    </w:p>
    <w:p w14:paraId="392091BD" w14:textId="77777777" w:rsidR="00612455" w:rsidRDefault="00B02DE7">
      <w:pPr>
        <w:spacing w:after="0" w:line="600" w:lineRule="auto"/>
        <w:ind w:firstLine="720"/>
        <w:jc w:val="both"/>
        <w:rPr>
          <w:rFonts w:eastAsia="Times New Roman"/>
          <w:szCs w:val="24"/>
        </w:rPr>
      </w:pPr>
      <w:r>
        <w:rPr>
          <w:rFonts w:eastAsia="Times New Roman"/>
          <w:szCs w:val="24"/>
        </w:rPr>
        <w:t>Προσπαθείτε, κύριοι της Αντιπολίτευσ</w:t>
      </w:r>
      <w:r>
        <w:rPr>
          <w:rFonts w:eastAsia="Times New Roman"/>
          <w:szCs w:val="24"/>
        </w:rPr>
        <w:t xml:space="preserve">ης, να αντιστρέψετε τους ρόλους και τις ιδιότητες των κατηγορουμένων και υπόπτων σε καταγγέλλοντες. Προ ολίγου, από αυτό το Βήμα, ως δημόσιος κατήγορος, </w:t>
      </w:r>
      <w:proofErr w:type="spellStart"/>
      <w:r>
        <w:rPr>
          <w:rFonts w:eastAsia="Times New Roman"/>
          <w:szCs w:val="24"/>
        </w:rPr>
        <w:t>εξεφράσθη</w:t>
      </w:r>
      <w:proofErr w:type="spellEnd"/>
      <w:r>
        <w:rPr>
          <w:rFonts w:eastAsia="Times New Roman"/>
          <w:szCs w:val="24"/>
        </w:rPr>
        <w:t xml:space="preserve"> ο ομιλητής της Δημοκρατικής Συμπαράταξης κ. Παπαθεοδώρου. </w:t>
      </w:r>
    </w:p>
    <w:p w14:paraId="392091BE" w14:textId="77777777" w:rsidR="00612455" w:rsidRDefault="00B02DE7">
      <w:pPr>
        <w:spacing w:after="0" w:line="600" w:lineRule="auto"/>
        <w:ind w:firstLine="720"/>
        <w:jc w:val="both"/>
        <w:rPr>
          <w:rFonts w:eastAsia="Times New Roman"/>
          <w:szCs w:val="24"/>
        </w:rPr>
      </w:pPr>
      <w:r>
        <w:rPr>
          <w:rFonts w:eastAsia="Times New Roman"/>
          <w:szCs w:val="24"/>
        </w:rPr>
        <w:t>(Στο σημείο αυτό κτυπάει το κουδού</w:t>
      </w:r>
      <w:r>
        <w:rPr>
          <w:rFonts w:eastAsia="Times New Roman"/>
          <w:szCs w:val="24"/>
        </w:rPr>
        <w:t>νι λήξεως του χρόνου ομιλίας του κυρίου Βουλευτή)</w:t>
      </w:r>
    </w:p>
    <w:p w14:paraId="392091BF" w14:textId="77777777" w:rsidR="00612455" w:rsidRDefault="00B02DE7">
      <w:pPr>
        <w:spacing w:after="0" w:line="600" w:lineRule="auto"/>
        <w:ind w:firstLine="720"/>
        <w:jc w:val="both"/>
        <w:rPr>
          <w:rFonts w:eastAsia="Times New Roman"/>
          <w:szCs w:val="24"/>
        </w:rPr>
      </w:pPr>
      <w:r>
        <w:rPr>
          <w:rFonts w:eastAsia="Times New Roman"/>
          <w:szCs w:val="24"/>
        </w:rPr>
        <w:t xml:space="preserve">Κυρία Πρόεδρε, θα ήθελα δύο λεπτά ακόμα, σας παρακαλώ. </w:t>
      </w:r>
    </w:p>
    <w:p w14:paraId="392091C0" w14:textId="77777777" w:rsidR="00612455" w:rsidRDefault="00B02DE7">
      <w:pPr>
        <w:spacing w:after="0" w:line="600" w:lineRule="auto"/>
        <w:ind w:firstLine="720"/>
        <w:jc w:val="both"/>
        <w:rPr>
          <w:rFonts w:eastAsia="Times New Roman"/>
          <w:szCs w:val="24"/>
        </w:rPr>
      </w:pPr>
      <w:r>
        <w:rPr>
          <w:rFonts w:eastAsia="Times New Roman"/>
          <w:szCs w:val="24"/>
        </w:rPr>
        <w:lastRenderedPageBreak/>
        <w:t xml:space="preserve">Προσπαθείτε να συγκαλύψετε έναν επιχειρηματία, του οποίου </w:t>
      </w:r>
      <w:r>
        <w:rPr>
          <w:rFonts w:eastAsia="Times New Roman"/>
          <w:szCs w:val="24"/>
        </w:rPr>
        <w:t xml:space="preserve">εξετάζεται </w:t>
      </w:r>
      <w:r>
        <w:rPr>
          <w:rFonts w:eastAsia="Times New Roman"/>
          <w:szCs w:val="24"/>
        </w:rPr>
        <w:t>η εμπλοκή στην υπόθεση της εγκληματικής οργάνωσης με τα στημένα παιχνίδια στο ποδ</w:t>
      </w:r>
      <w:r>
        <w:rPr>
          <w:rFonts w:eastAsia="Times New Roman"/>
          <w:szCs w:val="24"/>
        </w:rPr>
        <w:t xml:space="preserve">όσφαιρο, σε υπόθεση λαθρεμπορίας πετρελαίου και ξεπλύματος βρώμικου χρήματος. </w:t>
      </w:r>
    </w:p>
    <w:p w14:paraId="392091C1" w14:textId="77777777" w:rsidR="00612455" w:rsidRDefault="00B02DE7">
      <w:pPr>
        <w:spacing w:after="0" w:line="600" w:lineRule="auto"/>
        <w:ind w:firstLine="720"/>
        <w:jc w:val="both"/>
        <w:rPr>
          <w:rFonts w:eastAsia="Times New Roman"/>
          <w:szCs w:val="24"/>
        </w:rPr>
      </w:pPr>
      <w:r>
        <w:rPr>
          <w:rFonts w:eastAsia="Times New Roman"/>
          <w:szCs w:val="24"/>
        </w:rPr>
        <w:t>Πρόσφατα, μάλιστα, αποκαλύφθηκαν εμβάσματα εταιρειών συμφερόντων του προς τη ναυλώτρια εταιρεία του πλοίου «</w:t>
      </w:r>
      <w:r>
        <w:rPr>
          <w:rFonts w:eastAsia="Times New Roman"/>
          <w:szCs w:val="24"/>
          <w:lang w:val="en-US"/>
        </w:rPr>
        <w:t>N</w:t>
      </w:r>
      <w:r>
        <w:rPr>
          <w:rFonts w:eastAsia="Times New Roman"/>
          <w:szCs w:val="24"/>
          <w:lang w:val="en-US"/>
        </w:rPr>
        <w:t>OOR</w:t>
      </w:r>
      <w:r>
        <w:rPr>
          <w:rFonts w:eastAsia="Times New Roman"/>
          <w:szCs w:val="24"/>
        </w:rPr>
        <w:t xml:space="preserve"> 1» και τηλεφωνικές συνομιλίες του με εμπλεκόμενο στην υπόθεση, τ</w:t>
      </w:r>
      <w:r>
        <w:rPr>
          <w:rFonts w:eastAsia="Times New Roman"/>
          <w:szCs w:val="24"/>
        </w:rPr>
        <w:t xml:space="preserve">ην ώρα της σύλληψης της συμμορίας και της κατάσχεσης των ναρκωτικών. </w:t>
      </w:r>
    </w:p>
    <w:p w14:paraId="392091C2" w14:textId="77777777" w:rsidR="00612455" w:rsidRDefault="00B02DE7">
      <w:pPr>
        <w:spacing w:after="0" w:line="600" w:lineRule="auto"/>
        <w:ind w:firstLine="720"/>
        <w:jc w:val="both"/>
        <w:rPr>
          <w:rFonts w:eastAsia="Times New Roman"/>
          <w:szCs w:val="24"/>
        </w:rPr>
      </w:pPr>
      <w:r>
        <w:rPr>
          <w:rFonts w:eastAsia="Times New Roman"/>
          <w:szCs w:val="24"/>
        </w:rPr>
        <w:t>Τρία χρόνια μετά τη σύλληψη του «</w:t>
      </w:r>
      <w:r>
        <w:rPr>
          <w:rFonts w:eastAsia="Times New Roman"/>
          <w:szCs w:val="24"/>
          <w:lang w:val="en-US"/>
        </w:rPr>
        <w:t>N</w:t>
      </w:r>
      <w:r>
        <w:rPr>
          <w:rFonts w:eastAsia="Times New Roman"/>
          <w:szCs w:val="24"/>
          <w:lang w:val="en-US"/>
        </w:rPr>
        <w:t>OOR</w:t>
      </w:r>
      <w:r>
        <w:rPr>
          <w:rFonts w:eastAsia="Times New Roman"/>
          <w:szCs w:val="24"/>
        </w:rPr>
        <w:t xml:space="preserve"> 1» έρχονται στοιχεία που πρέπει να ερευνηθούν και εμφανίζεται η Αντιπολίτευση να προστατεύει κάποιον, για τον οποίον προκύπτουν αυτά τα στοιχεία. </w:t>
      </w:r>
    </w:p>
    <w:p w14:paraId="392091C3"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μοναδικό πράγμα που έπραξε, κυρίες και κύριοι συνάδελφοι, ο Πρόεδρος των Ανεξαρτήτων Ελλήνων ήταν να προτρέψει τον καταδικασμένο σε ισόβια </w:t>
      </w:r>
      <w:proofErr w:type="spellStart"/>
      <w:r>
        <w:rPr>
          <w:rFonts w:eastAsia="Times New Roman" w:cs="Times New Roman"/>
          <w:szCs w:val="24"/>
        </w:rPr>
        <w:t>Γιαννουσάκη</w:t>
      </w:r>
      <w:proofErr w:type="spellEnd"/>
      <w:r>
        <w:rPr>
          <w:rFonts w:eastAsia="Times New Roman" w:cs="Times New Roman"/>
          <w:szCs w:val="24"/>
        </w:rPr>
        <w:t xml:space="preserve"> να πει την αλήθεια και να αποκαλύψει απευθείας όσες πληροφορίες είχε προς τη </w:t>
      </w:r>
      <w:r>
        <w:rPr>
          <w:rFonts w:eastAsia="Times New Roman" w:cs="Times New Roman"/>
          <w:szCs w:val="24"/>
        </w:rPr>
        <w:t>δικαιοσύνη</w:t>
      </w:r>
      <w:r>
        <w:rPr>
          <w:rFonts w:eastAsia="Times New Roman" w:cs="Times New Roman"/>
          <w:szCs w:val="24"/>
        </w:rPr>
        <w:t xml:space="preserve">. </w:t>
      </w:r>
    </w:p>
    <w:p w14:paraId="392091C4"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παρέμβαση του κ. Πάνου Καμμένου ήταν θεσμική. Αυτό που προβλέπεται, ο ποινικός κολασμός αυτής της ενέργειας, κύριοι έγκριτοι νομικοί της Νέας Δημοκρατίας, αυτό το πρωτοφανές γεγονός της ποινικοποίησης του αυτονόητου, πώς το αντιλαμβάνεται η Νέα Δημοκρατί</w:t>
      </w:r>
      <w:r>
        <w:rPr>
          <w:rFonts w:eastAsia="Times New Roman" w:cs="Times New Roman"/>
          <w:szCs w:val="24"/>
        </w:rPr>
        <w:t xml:space="preserve">α; Το αντιλαμβάνεται ως ένα ζήτημα φθοράς της Κυβέρνησης, αναδεικνύοντάς το σε μείζον πολιτικό θέμα; </w:t>
      </w:r>
    </w:p>
    <w:p w14:paraId="392091C5"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Άξιο απορίας αποτελεί το γεγονός ότι η Αξιωματική Αντιπολίτευση, αντί να αντιληφθεί το τι διακυβεύεται σε αυτή την υπόθεση, εξαντλείται σε μικροπολιτικές </w:t>
      </w:r>
      <w:r>
        <w:rPr>
          <w:rFonts w:eastAsia="Times New Roman" w:cs="Times New Roman"/>
          <w:szCs w:val="24"/>
        </w:rPr>
        <w:t xml:space="preserve">αναφορές. Αντί να ασχοληθείτε με την πολιτική, ασχολείστε με την παραπολιτική και τα παραπολιτικά. </w:t>
      </w:r>
    </w:p>
    <w:p w14:paraId="392091C6"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Σκεφθείτε μόνο πως αν αυτό το φορτίο είχε διοχετευθεί σε Ελλάδα και Ευρώπη, χιλιάδες νέα παιδιά, αγόρια και κορίτσια, θα βρίσκονταν αντιμέτωπα με τον θάνατο</w:t>
      </w:r>
      <w:r>
        <w:rPr>
          <w:rFonts w:eastAsia="Times New Roman" w:cs="Times New Roman"/>
          <w:szCs w:val="24"/>
        </w:rPr>
        <w:t xml:space="preserve"> και οι οικογένειές τους με την απελπισία. Η θέληση και η γενναιότητα του Προέδρου των Ανεξαρτήτων Ελλήνων να αποκαλυφθεί το κύκλωμα και να προστατευθούν τα υποψήφια θύματα από τη μάστιγα των ναρκωτικών καταδεικνύει την ευαισθησία του. </w:t>
      </w:r>
    </w:p>
    <w:p w14:paraId="392091C7"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Οι κορώνες του Αντι</w:t>
      </w:r>
      <w:r>
        <w:rPr>
          <w:rFonts w:eastAsia="Times New Roman" w:cs="Times New Roman"/>
          <w:szCs w:val="24"/>
        </w:rPr>
        <w:t>προέδρου σας, κύριοι, του κ. Άδωνι Γεωργιάδη περί σπείρας θα καταπέσουν πανηγυρικά. Η υπόθεση του «</w:t>
      </w:r>
      <w:r>
        <w:rPr>
          <w:rFonts w:eastAsia="Times New Roman" w:cs="Times New Roman"/>
          <w:szCs w:val="24"/>
          <w:lang w:val="en-US"/>
        </w:rPr>
        <w:t>N</w:t>
      </w:r>
      <w:r>
        <w:rPr>
          <w:rFonts w:eastAsia="Times New Roman" w:cs="Times New Roman"/>
          <w:szCs w:val="24"/>
          <w:lang w:val="en-US"/>
        </w:rPr>
        <w:t>OOR</w:t>
      </w:r>
      <w:r>
        <w:rPr>
          <w:rFonts w:eastAsia="Times New Roman" w:cs="Times New Roman"/>
          <w:szCs w:val="24"/>
        </w:rPr>
        <w:t xml:space="preserve"> 1» αφορά την εθνική ασφάλεια και η ιδιότητα του Προέδρου των Ανεξαρτήτων Ελλήνων κ. Πάνου Καμμένου ως Υπουργού Εθνικής Άμυνας τον υποχρεώνει να συνδράμε</w:t>
      </w:r>
      <w:r>
        <w:rPr>
          <w:rFonts w:eastAsia="Times New Roman" w:cs="Times New Roman"/>
          <w:szCs w:val="24"/>
        </w:rPr>
        <w:t xml:space="preserve">ι στη διερεύνηση της υπόθεσης. </w:t>
      </w:r>
    </w:p>
    <w:p w14:paraId="392091C8"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 η συνομιλία Καμμένου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Γιαννουσάκη</w:t>
      </w:r>
      <w:proofErr w:type="spellEnd"/>
      <w:r>
        <w:rPr>
          <w:rFonts w:eastAsia="Times New Roman" w:cs="Times New Roman"/>
          <w:szCs w:val="24"/>
        </w:rPr>
        <w:t xml:space="preserve"> υπέκρυπτε πράγματα περίεργα και διαφορετικά από αυτά που πραγματικά έχουν συμβεί, γιατί ο Πάνος Καμμένος να ενημέρωνε τον Υπουργό Δικαιοσύνης, προκειμένου εκείνος να ενεργήσει λόγω αρμοδ</w:t>
      </w:r>
      <w:r>
        <w:rPr>
          <w:rFonts w:eastAsia="Times New Roman" w:cs="Times New Roman"/>
          <w:szCs w:val="24"/>
        </w:rPr>
        <w:t xml:space="preserve">ιότητάς του; </w:t>
      </w:r>
    </w:p>
    <w:p w14:paraId="392091C9"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κύριοι, σε εσάς βρήκε την απόλυτη εφαρμογή της η θυμοσοφία του λαού μας, «η βιάση ψήνει το ψωμί, μα δεν το καλοψήνει». Η απόφαση της </w:t>
      </w:r>
      <w:r>
        <w:rPr>
          <w:rFonts w:eastAsia="Times New Roman" w:cs="Times New Roman"/>
          <w:szCs w:val="24"/>
        </w:rPr>
        <w:t>δικαιοσύνης</w:t>
      </w:r>
      <w:r>
        <w:rPr>
          <w:rFonts w:eastAsia="Times New Roman" w:cs="Times New Roman"/>
          <w:szCs w:val="24"/>
        </w:rPr>
        <w:t xml:space="preserve"> μετά από ενδελεχή έρευνα μηνών να θέσει στο αρχείο την υπόθεση για το σύνολο των εμπλεκομέν</w:t>
      </w:r>
      <w:r>
        <w:rPr>
          <w:rFonts w:eastAsia="Times New Roman" w:cs="Times New Roman"/>
          <w:szCs w:val="24"/>
        </w:rPr>
        <w:t xml:space="preserve">ων σάς αιφνιδίασε. Γνωρίζετε πως όλο αυτό που προκαλέσατε είναι ένα σόου με πυροτεχνήματα, όπως, επίσης, ξέρετε πως τα πυροτεχνήματα έχουν μεν λάμψη, αλλά δεν έχουν διάρκεια. Και τα δικά σας είχαν πράγματι ελάχιστη διάρκεια και </w:t>
      </w:r>
      <w:proofErr w:type="spellStart"/>
      <w:r>
        <w:rPr>
          <w:rFonts w:eastAsia="Times New Roman" w:cs="Times New Roman"/>
          <w:szCs w:val="24"/>
        </w:rPr>
        <w:t>ξαναβυθιστήκατε</w:t>
      </w:r>
      <w:proofErr w:type="spellEnd"/>
      <w:r>
        <w:rPr>
          <w:rFonts w:eastAsia="Times New Roman" w:cs="Times New Roman"/>
          <w:szCs w:val="24"/>
        </w:rPr>
        <w:t xml:space="preserve"> στο σκοτάδι </w:t>
      </w:r>
      <w:r>
        <w:rPr>
          <w:rFonts w:eastAsia="Times New Roman" w:cs="Times New Roman"/>
          <w:szCs w:val="24"/>
        </w:rPr>
        <w:t xml:space="preserve">και ξαναγίνατε σκιές. </w:t>
      </w:r>
    </w:p>
    <w:p w14:paraId="392091CA"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κύριοι, εμείς δεν τις φοβόμαστε τις σκιές. Οι σκιές είναι απόδειξη πως υπάρχει φως και είμαστε αποφασισμένοι να τις διαλύσουμε, φέρνοντάς τα όλα στα φως, κάτι που, κύριοι, τόσο εσείς της μείζονος, όσο και της ελάσσονος Αντιπολί</w:t>
      </w:r>
      <w:r>
        <w:rPr>
          <w:rFonts w:eastAsia="Times New Roman" w:cs="Times New Roman"/>
          <w:szCs w:val="24"/>
        </w:rPr>
        <w:t xml:space="preserve">τευσης δεν κάνατε ποτέ. </w:t>
      </w:r>
    </w:p>
    <w:p w14:paraId="392091CB"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xml:space="preserve">, ολοκληρώστε. </w:t>
      </w:r>
    </w:p>
    <w:p w14:paraId="392091CC"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Τελειώνω σε μισό λεπτό, κυρία Πρόεδρε. </w:t>
      </w:r>
    </w:p>
    <w:p w14:paraId="392091CD"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Ποτέ δεν έπεσε φως στην τραγική περίοδο του Χρηματιστηρίου. Ποτέ δεν μάθαμε τη διαδρομή των χρη</w:t>
      </w:r>
      <w:r>
        <w:rPr>
          <w:rFonts w:eastAsia="Times New Roman" w:cs="Times New Roman"/>
          <w:szCs w:val="24"/>
        </w:rPr>
        <w:t>μάτων για τις προμήθειες των εξοπλιστικών. Ποτέ δεν ακούσαμε πειστικές δικαιολογίες για την εκποίηση της δημόσιας περιουσίας σε ευτελείς τιμές και την επανεκκίνησή τους σε υψηλότατες. Ας μη μιλήσουμε για το σκάνδαλο της «</w:t>
      </w:r>
      <w:r>
        <w:rPr>
          <w:rFonts w:eastAsia="Times New Roman" w:cs="Times New Roman"/>
          <w:szCs w:val="24"/>
          <w:lang w:val="en-US"/>
        </w:rPr>
        <w:t>SIEMENS</w:t>
      </w:r>
      <w:r>
        <w:rPr>
          <w:rFonts w:eastAsia="Times New Roman" w:cs="Times New Roman"/>
          <w:szCs w:val="24"/>
        </w:rPr>
        <w:t>», τη λεηλασία των ασφαλιστι</w:t>
      </w:r>
      <w:r>
        <w:rPr>
          <w:rFonts w:eastAsia="Times New Roman" w:cs="Times New Roman"/>
          <w:szCs w:val="24"/>
        </w:rPr>
        <w:t xml:space="preserve">κών ταμείων, το πανηγύρι των ολυμπιακών έργων και πόσα ακόμα. Πράγματι, ων ουκ έστιν αριθμός. </w:t>
      </w:r>
    </w:p>
    <w:p w14:paraId="392091CE"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Μήπως, όμως, κυρία Πρόεδρε και κύριε Πρόεδρε, κύριε </w:t>
      </w:r>
      <w:proofErr w:type="spellStart"/>
      <w:r>
        <w:rPr>
          <w:rFonts w:eastAsia="Times New Roman" w:cs="Times New Roman"/>
          <w:szCs w:val="24"/>
        </w:rPr>
        <w:t>Βούτση</w:t>
      </w:r>
      <w:proofErr w:type="spellEnd"/>
      <w:r>
        <w:rPr>
          <w:rFonts w:eastAsia="Times New Roman" w:cs="Times New Roman"/>
          <w:szCs w:val="24"/>
        </w:rPr>
        <w:t xml:space="preserve">, θα πρέπει το Σώμα να εξετάσει την αναγκαιότητα τροποποίησης του άρθρου 144 του Κανονισμού της Βουλής </w:t>
      </w:r>
      <w:r>
        <w:rPr>
          <w:rFonts w:eastAsia="Times New Roman" w:cs="Times New Roman"/>
          <w:szCs w:val="24"/>
        </w:rPr>
        <w:t>περί σύστασης, συγκρότησης και λειτουργίας των εξεταστικών επιτροπών; Μήπως θα πρέπει να προβλεφθεί αξιολόγηση των προτάσεων για σύσταση εξεταστικής, ώστε να αποφευχθούν φαινόμενα, όπως το σημερινό, όπου συζητούμε επί υπαγορευμένων δημοσιευμάτων; Κινδυνεύο</w:t>
      </w:r>
      <w:r>
        <w:rPr>
          <w:rFonts w:eastAsia="Times New Roman" w:cs="Times New Roman"/>
          <w:szCs w:val="24"/>
        </w:rPr>
        <w:t xml:space="preserve">υμε τα επιχειρηματικά συμφέροντα να καθοδηγούν ενέργειες κοινοβουλευτικών κομμάτων. </w:t>
      </w:r>
    </w:p>
    <w:p w14:paraId="392091CF"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πιστεύω ότι η πλειοψηφία των συναδέλφων θα αντιληφθεί το κατασκευασμένο και ψευδές της υπόθεσης και θα απορρίψει την πρόταση της Νέας Δημοκρατίας για σύσταση εξετασ</w:t>
      </w:r>
      <w:r>
        <w:rPr>
          <w:rFonts w:eastAsia="Times New Roman" w:cs="Times New Roman"/>
          <w:szCs w:val="24"/>
        </w:rPr>
        <w:t xml:space="preserve">τικής επιτροπής εις βάρος ενός Υπουργού που έπραξε το ορθό και σύννομο. </w:t>
      </w:r>
    </w:p>
    <w:p w14:paraId="392091D0"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και ευχαριστώ και για την ανοχή σας, κυρία Πρόεδρε. </w:t>
      </w:r>
    </w:p>
    <w:p w14:paraId="392091D1" w14:textId="77777777" w:rsidR="00612455" w:rsidRDefault="00B02DE7">
      <w:pPr>
        <w:spacing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92091D2"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Η ανοχή μου ε</w:t>
      </w:r>
      <w:r>
        <w:rPr>
          <w:rFonts w:eastAsia="Times New Roman" w:cs="Times New Roman"/>
          <w:szCs w:val="24"/>
        </w:rPr>
        <w:t xml:space="preserve">ξαντλείται στα δέκα λεπτά. Εσείς μιλήσατε δεκατρία λεπτά. </w:t>
      </w:r>
    </w:p>
    <w:p w14:paraId="392091D3"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Κυρία Πρόεδρε, ζητάω συγγνώμη και ευχαριστώ. </w:t>
      </w:r>
    </w:p>
    <w:p w14:paraId="392091D4"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Μάριος Γεωργιάδης είναι ο επόμενος ομιλητής από την Ένωση Κεντρώων. </w:t>
      </w:r>
    </w:p>
    <w:p w14:paraId="392091D5"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w:t>
      </w:r>
      <w:r>
        <w:rPr>
          <w:rFonts w:eastAsia="Times New Roman" w:cs="Times New Roman"/>
          <w:szCs w:val="24"/>
        </w:rPr>
        <w:t xml:space="preserve">ριε Γεωργιάδη, έχετε τον λόγο. </w:t>
      </w:r>
    </w:p>
    <w:p w14:paraId="392091D6"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Ευχαριστώ πολύ, κυρία Πρόεδρε. </w:t>
      </w:r>
    </w:p>
    <w:p w14:paraId="392091D7"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Μη λέμε και ανακρίβειες, δεν στηρίξατε το σύμφωνο συμβίωσης, αγαπητοί συνάδελφοι των ΑΝΕΛ. Εμείς το στηρίξαμε. </w:t>
      </w:r>
    </w:p>
    <w:p w14:paraId="392091D8"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Είπα αυτό</w:t>
      </w:r>
      <w:r>
        <w:rPr>
          <w:rFonts w:eastAsia="Times New Roman" w:cs="Times New Roman"/>
          <w:szCs w:val="24"/>
        </w:rPr>
        <w:t xml:space="preserve"> το πράγμα εγώ; </w:t>
      </w:r>
    </w:p>
    <w:p w14:paraId="392091D9"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Βεβαίως. </w:t>
      </w:r>
    </w:p>
    <w:p w14:paraId="392091DA"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 xml:space="preserve">Είπα ότι στήριξα εγώ το σύμφωνο συμβίωσης; </w:t>
      </w:r>
    </w:p>
    <w:p w14:paraId="392091DB"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Στην ομιλία σας είπατε «στηρίξαμε το σύμφωνο συμβίωσης». Μάλλον εννοείτε ως Κυβέρνηση γενικότερα. </w:t>
      </w:r>
    </w:p>
    <w:p w14:paraId="392091DC"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Εννοεί το «σύμφωνο συμβίωσης»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392091DD"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ΜΑΡΙΟΣ ΓΕΩΡΓΙΑΔΗΣ (Θ΄ Αντιπρόεδρος της Βουλής): </w:t>
      </w:r>
      <w:r>
        <w:rPr>
          <w:rFonts w:eastAsia="Times New Roman" w:cs="Times New Roman"/>
          <w:szCs w:val="24"/>
        </w:rPr>
        <w:t xml:space="preserve">Μπορεί να εννοεί αυτό, κύριε Τασούλα, βεβαίως. </w:t>
      </w:r>
    </w:p>
    <w:p w14:paraId="392091DE"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Αγαπητοί συνάδελφοι Βουλευτές, εμείς στην Ένωση Κεντρώων, αλλά και κάθε δημοκρατικός και υπεύθυνος πολίτης δεν αρεσκόμεθα στο σπορ της ανθρωποφαγίας και γενικότερα του δημόσιου κανιβαλισμού συγκεκριμένων προσ</w:t>
      </w:r>
      <w:r>
        <w:rPr>
          <w:rFonts w:eastAsia="Times New Roman" w:cs="Times New Roman"/>
          <w:szCs w:val="24"/>
        </w:rPr>
        <w:t xml:space="preserve">ώπων. </w:t>
      </w:r>
    </w:p>
    <w:p w14:paraId="392091D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Εμείς ανέκαθεν ψάχναμε την αιτία της διαπλοκής, ώστε να μην δημιουργούνται παρόμοια φαινόμενα στο μέλλον. Όσα, όμως, μέσα μαζικής ενημέρωσης στο εξωτερικό έχουν αναφερθεί τους τελευταίους μήνες στη συγκεκριμένη περίπτωση, στάθηκαν στην ιδιότητα του </w:t>
      </w:r>
      <w:r>
        <w:rPr>
          <w:rFonts w:eastAsia="Times New Roman" w:cs="Times New Roman"/>
          <w:szCs w:val="24"/>
        </w:rPr>
        <w:t xml:space="preserve">Υπουργού και στην προσπάθεια της Κυβέρνησης για κουκούλωμα, δημιουργώντας άσχημες εντυπώσεις, </w:t>
      </w:r>
      <w:r>
        <w:rPr>
          <w:rFonts w:eastAsia="Times New Roman" w:cs="Times New Roman"/>
          <w:szCs w:val="24"/>
        </w:rPr>
        <w:lastRenderedPageBreak/>
        <w:t>τόσο για την Ελλάδα, όσο και για τον στρατό μας. Καταθέτω στα Πρακτικά σχετικό δημοσίευμα. Είναι στα αγγλικά. Όσοι δεν μπορείτε να το διαβάσετε, αναθέστε στους συ</w:t>
      </w:r>
      <w:r>
        <w:rPr>
          <w:rFonts w:eastAsia="Times New Roman" w:cs="Times New Roman"/>
          <w:szCs w:val="24"/>
        </w:rPr>
        <w:t>μβούλους σας να το μεταφράσουν.</w:t>
      </w:r>
    </w:p>
    <w:p w14:paraId="392091E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Θ΄ Αντιπρόεδρος της Βουλής κ. Μάριος Γεωργιάδης καταθέτει για τα Πρακτικά το προαναφερθέν δημοσίευμα,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w:t>
      </w:r>
      <w:r>
        <w:rPr>
          <w:rFonts w:eastAsia="Times New Roman" w:cs="Times New Roman"/>
          <w:szCs w:val="24"/>
        </w:rPr>
        <w:t>υλής)</w:t>
      </w:r>
    </w:p>
    <w:p w14:paraId="392091E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Αν περιστασιακά βρίσκουμε έναν ή δύο ενόχους και τους φυλακίζουμε, ξεπλένουμε σίγουρα τα αμαρτήματα του πολιτικού συστήματος και της διαπλοκής, που συστηματικά εγκληματεί στις πλάτες του πολίτη. Αν, όμως, κόβουμε ένα κεφάλι και ξεφυτρώνουν άλλα δέκα </w:t>
      </w:r>
      <w:r>
        <w:rPr>
          <w:rFonts w:eastAsia="Times New Roman" w:cs="Times New Roman"/>
          <w:szCs w:val="24"/>
        </w:rPr>
        <w:t xml:space="preserve">σαν τη Λερναία Ύδρα, τότε απλώς κάνουμε μία τρύπα στο νερό. </w:t>
      </w:r>
    </w:p>
    <w:p w14:paraId="392091E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Αυτό, όμως, δεν σημαίνει πως η </w:t>
      </w:r>
      <w:r>
        <w:rPr>
          <w:rFonts w:eastAsia="Times New Roman" w:cs="Times New Roman"/>
          <w:szCs w:val="24"/>
        </w:rPr>
        <w:t xml:space="preserve">δικαιοσύνη </w:t>
      </w:r>
      <w:r>
        <w:rPr>
          <w:rFonts w:eastAsia="Times New Roman" w:cs="Times New Roman"/>
          <w:szCs w:val="24"/>
        </w:rPr>
        <w:t>δεν πρέπει να κάνει τη δουλειά της κάθε φορά που υπάρχουν συγκεκριμένα στοιχεία που ενοχοποιούν οποιοδήποτε πολιτικό πρόσωπο. Η ασυλία του νομοθέτη και τ</w:t>
      </w:r>
      <w:r>
        <w:rPr>
          <w:rFonts w:eastAsia="Times New Roman" w:cs="Times New Roman"/>
          <w:szCs w:val="24"/>
        </w:rPr>
        <w:t>ης εκτελεστικής εξουσίας δεν πρέπει να χρησιμοποιείται για την τέλεση παράνομων ενεργειών. Επί</w:t>
      </w:r>
      <w:r>
        <w:rPr>
          <w:rFonts w:eastAsia="Times New Roman" w:cs="Times New Roman"/>
          <w:szCs w:val="24"/>
        </w:rPr>
        <w:lastRenderedPageBreak/>
        <w:t xml:space="preserve">σης, όμως, δεν πρέπει να παίζονται πολιτικά παιχνίδια στις πλάτες της </w:t>
      </w:r>
      <w:r>
        <w:rPr>
          <w:rFonts w:eastAsia="Times New Roman" w:cs="Times New Roman"/>
          <w:szCs w:val="24"/>
        </w:rPr>
        <w:t>δικαιοσύνης</w:t>
      </w:r>
      <w:r>
        <w:rPr>
          <w:rFonts w:eastAsia="Times New Roman" w:cs="Times New Roman"/>
          <w:szCs w:val="24"/>
        </w:rPr>
        <w:t xml:space="preserve">. Δεν γίνεται, δηλαδή, να κατηγορείται κάποιος με αβάσιμα στοιχεία μόνο και μόνο </w:t>
      </w:r>
      <w:r>
        <w:rPr>
          <w:rFonts w:eastAsia="Times New Roman" w:cs="Times New Roman"/>
          <w:szCs w:val="24"/>
        </w:rPr>
        <w:t xml:space="preserve">για να αποκομίσει κομματικό όφελος η άλφα ή η βήτα παράταξη. Η </w:t>
      </w:r>
      <w:r>
        <w:rPr>
          <w:rFonts w:eastAsia="Times New Roman" w:cs="Times New Roman"/>
          <w:szCs w:val="24"/>
        </w:rPr>
        <w:t>δικαιοσύνη</w:t>
      </w:r>
      <w:r>
        <w:rPr>
          <w:rFonts w:eastAsia="Times New Roman" w:cs="Times New Roman"/>
          <w:szCs w:val="24"/>
        </w:rPr>
        <w:t xml:space="preserve"> πρέπει πάντα να στέκεται ανεξάρτητη, αμερόληπτη και τυφλή. Αυτό επιτάσσει η διάκριση των εξουσιών. Είναι το τελευταίο προπύργιο της </w:t>
      </w:r>
      <w:r>
        <w:rPr>
          <w:rFonts w:eastAsia="Times New Roman" w:cs="Times New Roman"/>
          <w:szCs w:val="24"/>
        </w:rPr>
        <w:t xml:space="preserve">δημοκρατίας </w:t>
      </w:r>
      <w:r>
        <w:rPr>
          <w:rFonts w:eastAsia="Times New Roman" w:cs="Times New Roman"/>
          <w:szCs w:val="24"/>
        </w:rPr>
        <w:t xml:space="preserve">και έτσι πρέπει να παραμείνει. </w:t>
      </w:r>
    </w:p>
    <w:p w14:paraId="392091E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Για σύ</w:t>
      </w:r>
      <w:r>
        <w:rPr>
          <w:rFonts w:eastAsia="Times New Roman" w:cs="Times New Roman"/>
          <w:szCs w:val="24"/>
        </w:rPr>
        <w:t>σσωμη την Αντιπολίτευση το πιο εύκολο είναι να ασκεί κριτική στα πρόσωπα της Κυβέρνησης. Το έχουμε συνηθίσει τόσα χρόνια. Στο «</w:t>
      </w:r>
      <w:r>
        <w:rPr>
          <w:rFonts w:eastAsia="Times New Roman" w:cs="Times New Roman"/>
          <w:szCs w:val="24"/>
          <w:lang w:val="en-US"/>
        </w:rPr>
        <w:t>blame</w:t>
      </w:r>
      <w:r>
        <w:rPr>
          <w:rFonts w:eastAsia="Times New Roman" w:cs="Times New Roman"/>
          <w:szCs w:val="24"/>
        </w:rPr>
        <w:t xml:space="preserve"> </w:t>
      </w:r>
      <w:r>
        <w:rPr>
          <w:rFonts w:eastAsia="Times New Roman" w:cs="Times New Roman"/>
          <w:szCs w:val="24"/>
          <w:lang w:val="en-US"/>
        </w:rPr>
        <w:t>game</w:t>
      </w:r>
      <w:r>
        <w:rPr>
          <w:rFonts w:eastAsia="Times New Roman" w:cs="Times New Roman"/>
          <w:szCs w:val="24"/>
        </w:rPr>
        <w:t>» είστε όλοι διδάκτορες. Εκεί που υστερούμε, όμως, πάντα, αγαπητοί συνάδελφοι Βουλευτές, είναι στην εναλλακτική αντιπρό</w:t>
      </w:r>
      <w:r>
        <w:rPr>
          <w:rFonts w:eastAsia="Times New Roman" w:cs="Times New Roman"/>
          <w:szCs w:val="24"/>
        </w:rPr>
        <w:t>ταση. Ο ένας βρίζει τον άλλον εδώ μέσα λες και είμαστε στο γήπεδο και περιμένουμε να μετατραπεί το Κοινοβούλιο σε αρένα. Δεν βρισκόμαστε, κύριοι, σε αρένα ούτε σε θέατρο. Δεν κάνουμε παράσταση εδώ μέσα. Αν ο κ. Καμμένος και ο κάθε πολιτικός συνομιλεί με ισ</w:t>
      </w:r>
      <w:r>
        <w:rPr>
          <w:rFonts w:eastAsia="Times New Roman" w:cs="Times New Roman"/>
          <w:szCs w:val="24"/>
        </w:rPr>
        <w:t>οβίτες, είναι μία ένδειξη προς διερεύνηση. Τελεία και παύλα. Τόσο απλά.</w:t>
      </w:r>
    </w:p>
    <w:p w14:paraId="392091E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Η οποιαδήποτε εξεταστική επιτροπή και η </w:t>
      </w:r>
      <w:r>
        <w:rPr>
          <w:rFonts w:eastAsia="Times New Roman" w:cs="Times New Roman"/>
          <w:szCs w:val="24"/>
        </w:rPr>
        <w:t xml:space="preserve">δικαιοσύνη </w:t>
      </w:r>
      <w:r>
        <w:rPr>
          <w:rFonts w:eastAsia="Times New Roman" w:cs="Times New Roman"/>
          <w:szCs w:val="24"/>
        </w:rPr>
        <w:t xml:space="preserve">εκείνο που οφείλουν να διερευνήσουν είναι εάν οι αποδεδειγμένες </w:t>
      </w:r>
      <w:r>
        <w:rPr>
          <w:rFonts w:eastAsia="Times New Roman" w:cs="Times New Roman"/>
          <w:szCs w:val="24"/>
        </w:rPr>
        <w:lastRenderedPageBreak/>
        <w:t>πράξεις του κ. Καμμένου σημαίνουν κάτι άλλο, κάτι που να αφορά παράνο</w:t>
      </w:r>
      <w:r>
        <w:rPr>
          <w:rFonts w:eastAsia="Times New Roman" w:cs="Times New Roman"/>
          <w:szCs w:val="24"/>
        </w:rPr>
        <w:t>μη ή παράτυπη πράξη.</w:t>
      </w:r>
    </w:p>
    <w:p w14:paraId="392091E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Και ερωτώ: Άλλαξε κάτι στις ενέργειες της </w:t>
      </w:r>
      <w:r>
        <w:rPr>
          <w:rFonts w:eastAsia="Times New Roman" w:cs="Times New Roman"/>
          <w:szCs w:val="24"/>
        </w:rPr>
        <w:t xml:space="preserve">δικαιοσύνης </w:t>
      </w:r>
      <w:r>
        <w:rPr>
          <w:rFonts w:eastAsia="Times New Roman" w:cs="Times New Roman"/>
          <w:szCs w:val="24"/>
        </w:rPr>
        <w:t xml:space="preserve">μετά τις ενέργειες του κ. Καμμένου; Επωφελήθηκε κανείς χωρίς να έπρεπε; </w:t>
      </w:r>
      <w:proofErr w:type="spellStart"/>
      <w:r>
        <w:rPr>
          <w:rFonts w:eastAsia="Times New Roman" w:cs="Times New Roman"/>
          <w:szCs w:val="24"/>
        </w:rPr>
        <w:t>Παρενέβη</w:t>
      </w:r>
      <w:proofErr w:type="spellEnd"/>
      <w:r>
        <w:rPr>
          <w:rFonts w:eastAsia="Times New Roman" w:cs="Times New Roman"/>
          <w:szCs w:val="24"/>
        </w:rPr>
        <w:t xml:space="preserve"> ο κ. Καμμένος στο έργο της </w:t>
      </w:r>
      <w:r>
        <w:rPr>
          <w:rFonts w:eastAsia="Times New Roman" w:cs="Times New Roman"/>
          <w:szCs w:val="24"/>
        </w:rPr>
        <w:t>δικαιοσύνης</w:t>
      </w:r>
      <w:r>
        <w:rPr>
          <w:rFonts w:eastAsia="Times New Roman" w:cs="Times New Roman"/>
          <w:szCs w:val="24"/>
        </w:rPr>
        <w:t>; Υπήρξαν υπόγειες διαδρομές που έβλαψαν το κράτος δικαίου και</w:t>
      </w:r>
      <w:r>
        <w:rPr>
          <w:rFonts w:eastAsia="Times New Roman" w:cs="Times New Roman"/>
          <w:szCs w:val="24"/>
        </w:rPr>
        <w:t xml:space="preserve"> την κοινωνία; </w:t>
      </w:r>
    </w:p>
    <w:p w14:paraId="392091E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Αυτά πρέπει να ερευνήσουμε, κυρίες και κύριοι. Όλα τα άλλα είναι πολιτικές κινήσεις εντυπωσιασμού και μικροπολιτικός παλαιοκομματισμός. Η Νέα Δημοκρατία κοιτάζει σαν </w:t>
      </w:r>
      <w:proofErr w:type="spellStart"/>
      <w:r>
        <w:rPr>
          <w:rFonts w:eastAsia="Times New Roman" w:cs="Times New Roman"/>
          <w:szCs w:val="24"/>
        </w:rPr>
        <w:t>ξερολούκουμο</w:t>
      </w:r>
      <w:proofErr w:type="spellEnd"/>
      <w:r>
        <w:rPr>
          <w:rFonts w:eastAsia="Times New Roman" w:cs="Times New Roman"/>
          <w:szCs w:val="24"/>
        </w:rPr>
        <w:t xml:space="preserve"> αυτήν την υπόθεση μόνο και μόνο για να ξηλώσει τους ΑΝΕΛ, μήπ</w:t>
      </w:r>
      <w:r>
        <w:rPr>
          <w:rFonts w:eastAsia="Times New Roman" w:cs="Times New Roman"/>
          <w:szCs w:val="24"/>
        </w:rPr>
        <w:t xml:space="preserve">ως και έρθει στην εξουσία. </w:t>
      </w:r>
    </w:p>
    <w:p w14:paraId="392091E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Η πτώση του ΣΥΡΙΖΑ και των Ανεξαρτήτων Ελλήνων, όμως, κυρίες και κύριοι, όσο και αν βιάζεστε να έρθετε στην εξουσία, πρέπει να γίνει με θεμιτά και δημοκρατικά μέσα. Η </w:t>
      </w:r>
      <w:r>
        <w:rPr>
          <w:rFonts w:eastAsia="Times New Roman" w:cs="Times New Roman"/>
          <w:szCs w:val="24"/>
        </w:rPr>
        <w:t>δικαιοσύνη</w:t>
      </w:r>
      <w:r>
        <w:rPr>
          <w:rFonts w:eastAsia="Times New Roman" w:cs="Times New Roman"/>
          <w:szCs w:val="24"/>
        </w:rPr>
        <w:t xml:space="preserve"> δεν πρέπει να ενδιαφέρεται αν ο κ. Μητσοτάκης βιάζ</w:t>
      </w:r>
      <w:r>
        <w:rPr>
          <w:rFonts w:eastAsia="Times New Roman" w:cs="Times New Roman"/>
          <w:szCs w:val="24"/>
        </w:rPr>
        <w:t xml:space="preserve">εται να στρογγυλοκάτσει στην καρέκλα του πρωθυπουργού. Οι θεσμοί είναι θεσμοί και ο κοινοβουλευτισμός απαράβατη αξία στη </w:t>
      </w:r>
      <w:r>
        <w:rPr>
          <w:rFonts w:eastAsia="Times New Roman" w:cs="Times New Roman"/>
          <w:szCs w:val="24"/>
        </w:rPr>
        <w:t>δημοκρατία</w:t>
      </w:r>
      <w:r>
        <w:rPr>
          <w:rFonts w:eastAsia="Times New Roman" w:cs="Times New Roman"/>
          <w:szCs w:val="24"/>
        </w:rPr>
        <w:t xml:space="preserve">. </w:t>
      </w:r>
    </w:p>
    <w:p w14:paraId="392091E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Επί της ουσίας ο Υπουργός κ. Καμμένος, παρ’ ότι το παραδέχεται, δεν μας διαφωτίζει ιδιαίτερα. Στην απάντησή του μάλιστα στ</w:t>
      </w:r>
      <w:r>
        <w:rPr>
          <w:rFonts w:eastAsia="Times New Roman" w:cs="Times New Roman"/>
          <w:szCs w:val="24"/>
        </w:rPr>
        <w:t>η Βουλή σε σχετική επίκαιρη ερώτηση στις 26 Ιουλίου του 2017 επέλεξε να συσκοτίσει ακόμη περισσότερο με ανεπαρκείς εξηγήσεις, που δεν ταιριάζουν σε πρόσωπο που έχει τέτοια υψηλή θέση. Ο αποπροσανατολισμός ήταν ο ορισμός των απαντήσεων. Ψέλλιζε κάτι για ομό</w:t>
      </w:r>
      <w:r>
        <w:rPr>
          <w:rFonts w:eastAsia="Times New Roman" w:cs="Times New Roman"/>
          <w:szCs w:val="24"/>
        </w:rPr>
        <w:t xml:space="preserve">λογα, για </w:t>
      </w:r>
      <w:proofErr w:type="spellStart"/>
      <w:r>
        <w:rPr>
          <w:rFonts w:eastAsia="Times New Roman" w:cs="Times New Roman"/>
          <w:szCs w:val="24"/>
        </w:rPr>
        <w:t>Κοσκωτά</w:t>
      </w:r>
      <w:proofErr w:type="spellEnd"/>
      <w:r>
        <w:rPr>
          <w:rFonts w:eastAsia="Times New Roman" w:cs="Times New Roman"/>
          <w:szCs w:val="24"/>
        </w:rPr>
        <w:t>, για το ΚΕΕΛΠΝΟ, για ξαπλώστρες στη Μύκονο, για την εκπομπή «Η Δίκη της Δευτέρας», για τον Σημίτη και άλλες τόσες ασυναρτησίες που δεν είχαν κα</w:t>
      </w:r>
      <w:r>
        <w:rPr>
          <w:rFonts w:eastAsia="Times New Roman" w:cs="Times New Roman"/>
          <w:szCs w:val="24"/>
        </w:rPr>
        <w:t>μ</w:t>
      </w:r>
      <w:r>
        <w:rPr>
          <w:rFonts w:eastAsia="Times New Roman" w:cs="Times New Roman"/>
          <w:szCs w:val="24"/>
        </w:rPr>
        <w:t>μία σχέση με τη σχετική επίκαιρη ερώτηση.</w:t>
      </w:r>
    </w:p>
    <w:p w14:paraId="392091E9" w14:textId="77777777" w:rsidR="00612455" w:rsidRDefault="00B02DE7">
      <w:pPr>
        <w:spacing w:line="600" w:lineRule="auto"/>
        <w:ind w:firstLine="720"/>
        <w:jc w:val="both"/>
        <w:rPr>
          <w:rFonts w:eastAsia="Times New Roman"/>
          <w:szCs w:val="24"/>
        </w:rPr>
      </w:pPr>
      <w:r>
        <w:rPr>
          <w:rFonts w:eastAsia="Times New Roman"/>
          <w:szCs w:val="24"/>
        </w:rPr>
        <w:t xml:space="preserve">Κατάφερε, όμως, τελικά να παρασύρει και τον Υπουργό </w:t>
      </w:r>
      <w:r>
        <w:rPr>
          <w:rFonts w:eastAsia="Times New Roman"/>
          <w:szCs w:val="24"/>
        </w:rPr>
        <w:t xml:space="preserve">Δικαιοσύνης προς υπεράσπισή του, μήπως και επωμισθεί κάποιος κάτι από τα δικά του βάρη. </w:t>
      </w:r>
    </w:p>
    <w:p w14:paraId="392091EA" w14:textId="77777777" w:rsidR="00612455" w:rsidRDefault="00B02DE7">
      <w:pPr>
        <w:spacing w:line="600" w:lineRule="auto"/>
        <w:ind w:firstLine="720"/>
        <w:jc w:val="both"/>
        <w:rPr>
          <w:rFonts w:eastAsia="Times New Roman"/>
          <w:szCs w:val="24"/>
        </w:rPr>
      </w:pPr>
      <w:r>
        <w:rPr>
          <w:rFonts w:eastAsia="Times New Roman"/>
          <w:szCs w:val="24"/>
        </w:rPr>
        <w:t>Αν εδώ υπάρχει θέμα παράβασης καθήκοντος -η σύγχυση των εξουσιών- οφείλουμε, όπως είπα και στην αρχή, να το διερευνήσουμε εξονυχιστικά. Και αν πράγματι υπάρχουν ενδείξ</w:t>
      </w:r>
      <w:r>
        <w:rPr>
          <w:rFonts w:eastAsia="Times New Roman"/>
          <w:szCs w:val="24"/>
        </w:rPr>
        <w:t>εις για κάτι τέτοιο, είναι απαράδεκτο που οι υπεύθυνοι δεν συναισθάνονται το μέγεθος των κατηγοριών και δεν συναινούν στη σύσταση οποιασδήποτε εξεταστικής επιτροπής.</w:t>
      </w:r>
    </w:p>
    <w:p w14:paraId="392091EB" w14:textId="77777777" w:rsidR="00612455" w:rsidRDefault="00B02DE7">
      <w:pPr>
        <w:spacing w:line="600" w:lineRule="auto"/>
        <w:ind w:firstLine="720"/>
        <w:jc w:val="both"/>
        <w:rPr>
          <w:rFonts w:eastAsia="Times New Roman"/>
          <w:szCs w:val="24"/>
        </w:rPr>
      </w:pPr>
      <w:r>
        <w:rPr>
          <w:rFonts w:eastAsia="Times New Roman"/>
          <w:szCs w:val="24"/>
        </w:rPr>
        <w:lastRenderedPageBreak/>
        <w:t>Αντιλαμβανόμαστε, βέβαια, ότι τα ρουσφέτια είναι πολλά, η καρέκλα ζεστή και πολλές φορές ί</w:t>
      </w:r>
      <w:r>
        <w:rPr>
          <w:rFonts w:eastAsia="Times New Roman"/>
          <w:szCs w:val="24"/>
        </w:rPr>
        <w:t>σως να είναι και πιο γλυκιά από το φιλότιμο. Αν τελικά υπάρχει αδίκημα, αυτό πρέπει να επιβαρύνει αποκλειστικά και μόνο τον κ. Καμμένο και μόνο ο ίδιος να υποστεί τις συνέπειες.</w:t>
      </w:r>
    </w:p>
    <w:p w14:paraId="392091EC" w14:textId="77777777" w:rsidR="00612455" w:rsidRDefault="00B02DE7">
      <w:pPr>
        <w:spacing w:line="600" w:lineRule="auto"/>
        <w:ind w:firstLine="720"/>
        <w:jc w:val="both"/>
        <w:rPr>
          <w:rFonts w:eastAsia="Times New Roman"/>
          <w:szCs w:val="24"/>
        </w:rPr>
      </w:pPr>
      <w:r>
        <w:rPr>
          <w:rFonts w:eastAsia="Times New Roman"/>
          <w:szCs w:val="24"/>
        </w:rPr>
        <w:t>Σύμφωνα με πρόσφατη δημοσκόπηση της κοινής γνώμης, ο στρατός είναι στην κορυφή</w:t>
      </w:r>
      <w:r>
        <w:rPr>
          <w:rFonts w:eastAsia="Times New Roman"/>
          <w:szCs w:val="24"/>
        </w:rPr>
        <w:t xml:space="preserve"> των θεσμών που εμπιστεύονται οι Έλληνες πολίτες. Αυτό συμβαίνει επειδή ο στρατός δεν έχει διασυρθεί μέχρι στιγμής σε τέτοιο επίπεδο όσο έχουν διασυρθεί οι άλλοι θεσμοί λόγω αναξιοκρατίας και διαπλοκής. Ας σώσουμε, λοιπόν, κι έναν θεσμό. Καλό θα μας κάνει.</w:t>
      </w:r>
    </w:p>
    <w:p w14:paraId="392091ED" w14:textId="77777777" w:rsidR="00612455" w:rsidRDefault="00B02DE7">
      <w:pPr>
        <w:spacing w:line="600" w:lineRule="auto"/>
        <w:ind w:firstLine="720"/>
        <w:jc w:val="both"/>
        <w:rPr>
          <w:rFonts w:eastAsia="Times New Roman"/>
          <w:szCs w:val="24"/>
        </w:rPr>
      </w:pPr>
      <w:r>
        <w:rPr>
          <w:rFonts w:eastAsia="Times New Roman"/>
          <w:szCs w:val="24"/>
        </w:rPr>
        <w:t>Έχω εδώ έναν σχετικό πίνακα όπου ο στρατός είναι στην πρώτη θέση της εμπιστοσύνης των θεσμών. Στις τελευταίες θέσεις ξέρετε τι φιγουράρει; Η Κυβέρνηση, το Κοινοβούλιο, τα πολιτικά κόμματα, τα μέσα μαζικής επικοινωνίας και οι συνδικαλιστικές οργανώσεις. Αυ</w:t>
      </w:r>
      <w:r>
        <w:rPr>
          <w:rFonts w:eastAsia="Times New Roman"/>
          <w:szCs w:val="24"/>
        </w:rPr>
        <w:t>τά δεν εμπιστεύεται ο Έλληνες πολίτης. Εμάς εδώ δεν μας εμπιστεύονται! Καταθέτω στα Πρακτικά τον σχετικό πίνακα.</w:t>
      </w:r>
    </w:p>
    <w:p w14:paraId="392091EE" w14:textId="77777777" w:rsidR="00612455" w:rsidRDefault="00B02DE7">
      <w:pPr>
        <w:spacing w:line="600" w:lineRule="auto"/>
        <w:ind w:firstLine="720"/>
        <w:jc w:val="both"/>
        <w:rPr>
          <w:rFonts w:eastAsia="Times New Roman"/>
          <w:szCs w:val="24"/>
        </w:rPr>
      </w:pPr>
      <w:r>
        <w:rPr>
          <w:rFonts w:eastAsia="Times New Roman"/>
          <w:szCs w:val="24"/>
        </w:rPr>
        <w:lastRenderedPageBreak/>
        <w:t>(Στο σημείο αυτό ο Θ΄ Αντιπρόεδρος της Βουλής κ. Μάριος Γεωργιάδης καταθέτει για τα Πρακτικά το προαναφερθέν έγγραφο, το οποίο βρίσκεται στο αρ</w:t>
      </w:r>
      <w:r>
        <w:rPr>
          <w:rFonts w:eastAsia="Times New Roman"/>
          <w:szCs w:val="24"/>
        </w:rPr>
        <w:t>χείο του Τμήματος Γραμματείας της Διεύθυνσης Στενογραφίας και Πρακτικών της Βουλής)</w:t>
      </w:r>
    </w:p>
    <w:p w14:paraId="392091EF" w14:textId="77777777" w:rsidR="00612455" w:rsidRDefault="00B02DE7">
      <w:pPr>
        <w:tabs>
          <w:tab w:val="left" w:pos="1800"/>
        </w:tabs>
        <w:spacing w:line="600" w:lineRule="auto"/>
        <w:ind w:firstLine="720"/>
        <w:jc w:val="both"/>
        <w:rPr>
          <w:rFonts w:eastAsia="Times New Roman"/>
          <w:szCs w:val="24"/>
        </w:rPr>
      </w:pPr>
      <w:r>
        <w:rPr>
          <w:rFonts w:eastAsia="Times New Roman"/>
          <w:szCs w:val="24"/>
        </w:rPr>
        <w:t>Εσείς τώρα επί χρόνια, κύριοι της Κυβερνήσεως, κατηγορούσατε ΠΑΣΟΚ και Νέα Δημοκρατία ότι χρησιμοποιούσαν και κομματικοποιούσαν το στράτευμα προς το συμφέρον τους. Και τώρα</w:t>
      </w:r>
      <w:r>
        <w:rPr>
          <w:rFonts w:eastAsia="Times New Roman"/>
          <w:szCs w:val="24"/>
        </w:rPr>
        <w:t xml:space="preserve"> οι ίδιοι προσπαθείτε να το χρησιμοποιήσετε ως κολυμβήθρα του Σιλωάμ για τον κ. Καμμένο. </w:t>
      </w:r>
    </w:p>
    <w:p w14:paraId="392091F0" w14:textId="77777777" w:rsidR="00612455" w:rsidRDefault="00B02DE7">
      <w:pPr>
        <w:tabs>
          <w:tab w:val="left" w:pos="1800"/>
        </w:tabs>
        <w:spacing w:line="600" w:lineRule="auto"/>
        <w:ind w:firstLine="720"/>
        <w:jc w:val="both"/>
        <w:rPr>
          <w:rFonts w:eastAsia="Times New Roman"/>
          <w:szCs w:val="24"/>
        </w:rPr>
      </w:pPr>
      <w:r>
        <w:rPr>
          <w:rFonts w:eastAsia="Times New Roman"/>
          <w:szCs w:val="24"/>
        </w:rPr>
        <w:t xml:space="preserve">Ευτυχώς που τουλάχιστον υπάρχουν και τα στελέχη των ενόπλων δυνάμεων σε γη, αέρα, θάλασσα, αυτοί οι ηρωικοί πιλότοι μας που σώζουν την τιμή των </w:t>
      </w:r>
      <w:r>
        <w:rPr>
          <w:rFonts w:eastAsia="Times New Roman"/>
          <w:szCs w:val="24"/>
        </w:rPr>
        <w:t>Ενόπλων Δυνάμεων</w:t>
      </w:r>
      <w:r>
        <w:rPr>
          <w:rFonts w:eastAsia="Times New Roman"/>
          <w:szCs w:val="24"/>
        </w:rPr>
        <w:t>, αφού</w:t>
      </w:r>
      <w:r>
        <w:rPr>
          <w:rFonts w:eastAsia="Times New Roman"/>
          <w:szCs w:val="24"/>
        </w:rPr>
        <w:t xml:space="preserve"> ο αρμόδιος Υπουργός περί άλλων τυρβάζει, για να μην αναφερθώ τώρα στα πρόσφατα δημοσιεύματα για ταξιδάκια αναψυχής, τζόγους κλπ</w:t>
      </w:r>
      <w:r>
        <w:rPr>
          <w:rFonts w:eastAsia="Times New Roman"/>
          <w:szCs w:val="24"/>
        </w:rPr>
        <w:t>.</w:t>
      </w:r>
      <w:r>
        <w:rPr>
          <w:rFonts w:eastAsia="Times New Roman"/>
          <w:szCs w:val="24"/>
        </w:rPr>
        <w:t>. Δεν είναι της παρούσης.</w:t>
      </w:r>
    </w:p>
    <w:p w14:paraId="392091F1" w14:textId="77777777" w:rsidR="00612455" w:rsidRDefault="00B02DE7">
      <w:pPr>
        <w:spacing w:line="600" w:lineRule="auto"/>
        <w:ind w:firstLine="720"/>
        <w:jc w:val="both"/>
        <w:rPr>
          <w:rFonts w:eastAsia="Times New Roman"/>
          <w:szCs w:val="24"/>
        </w:rPr>
      </w:pPr>
      <w:r>
        <w:rPr>
          <w:rFonts w:eastAsia="Times New Roman"/>
          <w:szCs w:val="24"/>
        </w:rPr>
        <w:t>Αν, λοιπόν, με το καλό –και προσωπικά εγώ το εύχομαι- αποδειχθεί ότι ο κ. Καμμένος δεν έχει διαπράξει</w:t>
      </w:r>
      <w:r>
        <w:rPr>
          <w:rFonts w:eastAsia="Times New Roman"/>
          <w:szCs w:val="24"/>
        </w:rPr>
        <w:t xml:space="preserve"> το παραμικρό, μπορεί να παραμείνει στη θέση του σώος και ασφαλής. Το αν θα </w:t>
      </w:r>
      <w:r>
        <w:rPr>
          <w:rFonts w:eastAsia="Times New Roman"/>
          <w:szCs w:val="24"/>
        </w:rPr>
        <w:lastRenderedPageBreak/>
        <w:t xml:space="preserve">απομακρυνθεί ή όχι από την Κυβέρνηση είναι θέμα του Πρωθυπουργού. Το αν ήταν αποτελεσματικός ή όχι στο έργο του, θα το κρίνει η κάλπη και ο Έλληνας πολίτης. </w:t>
      </w:r>
    </w:p>
    <w:p w14:paraId="392091F2" w14:textId="77777777" w:rsidR="00612455" w:rsidRDefault="00B02DE7">
      <w:pPr>
        <w:spacing w:line="600" w:lineRule="auto"/>
        <w:ind w:firstLine="720"/>
        <w:jc w:val="both"/>
        <w:rPr>
          <w:rFonts w:eastAsia="Times New Roman"/>
          <w:szCs w:val="24"/>
        </w:rPr>
      </w:pPr>
      <w:r>
        <w:rPr>
          <w:rFonts w:eastAsia="Times New Roman"/>
          <w:szCs w:val="24"/>
        </w:rPr>
        <w:t xml:space="preserve">Αν δεν έχει διαπράξει </w:t>
      </w:r>
      <w:r>
        <w:rPr>
          <w:rFonts w:eastAsia="Times New Roman"/>
          <w:szCs w:val="24"/>
        </w:rPr>
        <w:t>αδίκημα, αν η έρευνα δεν βρει τίποτα επιβαρυντικό για εκείνον και τις ενέργειές του, εμείς ως νομοθετικό σώμα και ως αντιπολίτευση, δεν έχουμε κανένα δικαίωμα να τον κατηγορήσουμε και να ζητάμε την παραίτησή του. Δεν λειτουργεί έτσι η δημοκρατία ούτε οι θε</w:t>
      </w:r>
      <w:r>
        <w:rPr>
          <w:rFonts w:eastAsia="Times New Roman"/>
          <w:szCs w:val="24"/>
        </w:rPr>
        <w:t>σμοί και το γνωρίζετε όλοι στην Αίθουσα πάρα πολύ καλά αυτό. Κανείς δεν είναι ένοχος μέχρι αποδείξεως του εναντίου, αλλά το αντίθετο.</w:t>
      </w:r>
    </w:p>
    <w:p w14:paraId="392091F3" w14:textId="77777777" w:rsidR="00612455" w:rsidRDefault="00B02DE7">
      <w:pPr>
        <w:spacing w:line="600" w:lineRule="auto"/>
        <w:ind w:firstLine="720"/>
        <w:jc w:val="both"/>
        <w:rPr>
          <w:rFonts w:eastAsia="Times New Roman"/>
          <w:szCs w:val="24"/>
        </w:rPr>
      </w:pPr>
      <w:r>
        <w:rPr>
          <w:rFonts w:eastAsia="Times New Roman"/>
          <w:szCs w:val="24"/>
        </w:rPr>
        <w:t>Συμπερασματικά, είμαστε πάντα υπέρ της διερεύνησης επί οποιωνδήποτε αληθινών και εξακριβωμένων στοιχείων τα οποία καταδεικ</w:t>
      </w:r>
      <w:r>
        <w:rPr>
          <w:rFonts w:eastAsia="Times New Roman"/>
          <w:szCs w:val="24"/>
        </w:rPr>
        <w:t>νύουν έκνομες πράξεις ή παραλείψεις. Όλα στο φως, δηλαδή. Το αν θα στηρίξουμε ή όχι την εν λόγω εξεταστική, θα φανεί από τη διάρκεια της συζήτησης και από το αν θα πειστούμε ότι πρέπει στο τέλος να γίνει η εν λόγω εξεταστική. Αυτόν που καλούμε, όμως, είναι</w:t>
      </w:r>
      <w:r>
        <w:rPr>
          <w:rFonts w:eastAsia="Times New Roman"/>
          <w:szCs w:val="24"/>
        </w:rPr>
        <w:t xml:space="preserve"> τον ίδιο τον κ. Καμμένο, που θα έπρεπε από μόνος του εξαρχής να το κάνει, να δείξει γενναιότητα και να συναινέσει προς αυτή την κατεύθυνση. </w:t>
      </w:r>
    </w:p>
    <w:p w14:paraId="392091F4" w14:textId="77777777" w:rsidR="00612455" w:rsidRDefault="00B02DE7">
      <w:pPr>
        <w:spacing w:line="600" w:lineRule="auto"/>
        <w:ind w:firstLine="720"/>
        <w:jc w:val="both"/>
        <w:rPr>
          <w:rFonts w:eastAsia="Times New Roman"/>
          <w:szCs w:val="24"/>
        </w:rPr>
      </w:pPr>
      <w:r>
        <w:rPr>
          <w:rFonts w:eastAsia="Times New Roman"/>
          <w:szCs w:val="24"/>
        </w:rPr>
        <w:lastRenderedPageBreak/>
        <w:t xml:space="preserve">Θα κλείσω με το εξής. Κύριοι συνάδελφοι, αν ήμουν ο Αρκάς θα έκανα </w:t>
      </w:r>
      <w:r>
        <w:rPr>
          <w:rFonts w:eastAsia="Times New Roman"/>
          <w:szCs w:val="24"/>
          <w:lang w:val="en-US"/>
        </w:rPr>
        <w:t>best</w:t>
      </w:r>
      <w:r>
        <w:rPr>
          <w:rFonts w:eastAsia="Times New Roman"/>
          <w:szCs w:val="24"/>
        </w:rPr>
        <w:t xml:space="preserve"> </w:t>
      </w:r>
      <w:r>
        <w:rPr>
          <w:rFonts w:eastAsia="Times New Roman"/>
          <w:szCs w:val="24"/>
          <w:lang w:val="en-US"/>
        </w:rPr>
        <w:t>seller</w:t>
      </w:r>
      <w:r>
        <w:rPr>
          <w:rFonts w:eastAsia="Times New Roman"/>
          <w:szCs w:val="24"/>
        </w:rPr>
        <w:t xml:space="preserve"> το επόμενο βιβλίο της σειράς του «Ισοβίτη» και θα γλεντούσα την Κυβέρνηση μέχρι δακρύων.</w:t>
      </w:r>
    </w:p>
    <w:p w14:paraId="392091F5" w14:textId="77777777" w:rsidR="00612455" w:rsidRDefault="00B02DE7">
      <w:pPr>
        <w:spacing w:line="600" w:lineRule="auto"/>
        <w:ind w:firstLine="720"/>
        <w:jc w:val="both"/>
        <w:rPr>
          <w:rFonts w:eastAsia="Times New Roman"/>
          <w:szCs w:val="24"/>
        </w:rPr>
      </w:pPr>
      <w:r>
        <w:rPr>
          <w:rFonts w:eastAsia="Times New Roman"/>
          <w:szCs w:val="24"/>
        </w:rPr>
        <w:t>Σας ευχαριστώ πάρα πολύ.</w:t>
      </w:r>
    </w:p>
    <w:p w14:paraId="392091F6" w14:textId="77777777" w:rsidR="00612455" w:rsidRDefault="00B02DE7">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392091F7" w14:textId="77777777" w:rsidR="00612455" w:rsidRDefault="00B02DE7">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szCs w:val="24"/>
        </w:rPr>
        <w:t xml:space="preserve"> Κύριε </w:t>
      </w:r>
      <w:proofErr w:type="spellStart"/>
      <w:r>
        <w:rPr>
          <w:rFonts w:eastAsia="Times New Roman"/>
          <w:szCs w:val="24"/>
        </w:rPr>
        <w:t>Αμυρά</w:t>
      </w:r>
      <w:proofErr w:type="spellEnd"/>
      <w:r>
        <w:rPr>
          <w:rFonts w:eastAsia="Times New Roman"/>
          <w:szCs w:val="24"/>
        </w:rPr>
        <w:t xml:space="preserve">, είστε ο επόμενος. </w:t>
      </w:r>
    </w:p>
    <w:p w14:paraId="392091F8" w14:textId="77777777" w:rsidR="00612455" w:rsidRDefault="00B02DE7">
      <w:pPr>
        <w:spacing w:line="600" w:lineRule="auto"/>
        <w:ind w:firstLine="720"/>
        <w:jc w:val="both"/>
        <w:rPr>
          <w:rFonts w:eastAsia="Times New Roman"/>
          <w:szCs w:val="24"/>
        </w:rPr>
      </w:pPr>
      <w:r>
        <w:rPr>
          <w:rFonts w:eastAsia="Times New Roman"/>
          <w:szCs w:val="24"/>
        </w:rPr>
        <w:t>Τον λόγο έχε</w:t>
      </w:r>
      <w:r>
        <w:rPr>
          <w:rFonts w:eastAsia="Times New Roman"/>
          <w:szCs w:val="24"/>
        </w:rPr>
        <w:t xml:space="preserve">ι ο κ. </w:t>
      </w:r>
      <w:proofErr w:type="spellStart"/>
      <w:r>
        <w:rPr>
          <w:rFonts w:eastAsia="Times New Roman"/>
          <w:szCs w:val="24"/>
        </w:rPr>
        <w:t>Αμυράς</w:t>
      </w:r>
      <w:proofErr w:type="spellEnd"/>
      <w:r>
        <w:rPr>
          <w:rFonts w:eastAsia="Times New Roman"/>
          <w:szCs w:val="24"/>
        </w:rPr>
        <w:t xml:space="preserve"> από το Ποτάμι.</w:t>
      </w:r>
    </w:p>
    <w:p w14:paraId="392091F9" w14:textId="77777777" w:rsidR="00612455" w:rsidRDefault="00B02DE7">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Κυρία Πρόεδρε, μου επιτρέπετε για ένα λεπτό;</w:t>
      </w:r>
    </w:p>
    <w:p w14:paraId="392091FA" w14:textId="77777777" w:rsidR="00612455" w:rsidRDefault="00B02DE7">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szCs w:val="24"/>
        </w:rPr>
        <w:t xml:space="preserve"> Ναι.</w:t>
      </w:r>
    </w:p>
    <w:p w14:paraId="392091FB" w14:textId="77777777" w:rsidR="00612455" w:rsidRDefault="00B02DE7">
      <w:pPr>
        <w:spacing w:line="600" w:lineRule="auto"/>
        <w:ind w:firstLine="720"/>
        <w:jc w:val="both"/>
        <w:rPr>
          <w:rFonts w:eastAsia="Times New Roman"/>
          <w:bCs/>
        </w:rPr>
      </w:pPr>
      <w:r>
        <w:rPr>
          <w:rFonts w:eastAsia="Times New Roman"/>
          <w:b/>
          <w:szCs w:val="24"/>
        </w:rPr>
        <w:t xml:space="preserve">ΘΕΟΔΩΡΟΣ ΠΑΠΑΘΕΟΔΩΡΟΥ: </w:t>
      </w:r>
      <w:r>
        <w:rPr>
          <w:rFonts w:eastAsia="Times New Roman"/>
          <w:szCs w:val="24"/>
        </w:rPr>
        <w:t xml:space="preserve">Θα ήθελα να καταθέσω τα δημοσιεύματα. Δεν κάνω διαφήμιση σε εφημερίδες και δεν αναφέρω </w:t>
      </w:r>
      <w:r>
        <w:rPr>
          <w:rFonts w:eastAsia="Times New Roman"/>
          <w:szCs w:val="24"/>
        </w:rPr>
        <w:t xml:space="preserve">το όνομά τους, </w:t>
      </w:r>
      <w:r>
        <w:rPr>
          <w:rFonts w:eastAsia="Times New Roman"/>
          <w:bCs/>
        </w:rPr>
        <w:t>κύριε Υπουργέ.</w:t>
      </w:r>
    </w:p>
    <w:p w14:paraId="392091F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εκφράσω μία μόνο απορία. Εσείς δεν είχατε διαβάσει την εφημερίδα του κ. </w:t>
      </w:r>
      <w:proofErr w:type="spellStart"/>
      <w:r>
        <w:rPr>
          <w:rFonts w:eastAsia="Times New Roman" w:cs="Times New Roman"/>
          <w:szCs w:val="24"/>
        </w:rPr>
        <w:t>Βαξεβάνη</w:t>
      </w:r>
      <w:proofErr w:type="spellEnd"/>
      <w:r>
        <w:rPr>
          <w:rFonts w:eastAsia="Times New Roman" w:cs="Times New Roman"/>
          <w:szCs w:val="24"/>
        </w:rPr>
        <w:t xml:space="preserve"> που παρουσιάζει την κατάθεση, το έγγραφο υπόμνημα της </w:t>
      </w:r>
      <w:r>
        <w:rPr>
          <w:rFonts w:eastAsia="Times New Roman" w:cs="Times New Roman"/>
          <w:szCs w:val="24"/>
        </w:rPr>
        <w:t>κ. εισαγγελέως</w:t>
      </w:r>
      <w:r>
        <w:rPr>
          <w:rFonts w:eastAsia="Times New Roman" w:cs="Times New Roman"/>
          <w:szCs w:val="24"/>
        </w:rPr>
        <w:t xml:space="preserve">; Αυτό δεν είναι κακό. Το ζήτημα είναι πώς έφτασαν στα χέρια του από </w:t>
      </w:r>
      <w:r>
        <w:rPr>
          <w:rFonts w:eastAsia="Times New Roman" w:cs="Times New Roman"/>
          <w:szCs w:val="24"/>
        </w:rPr>
        <w:t>22 Αυγούστου τα συγκεκριμένα έγγραφα και ενώ η δικογραφία δεν είχε ακόμη κλείσει.</w:t>
      </w:r>
    </w:p>
    <w:p w14:paraId="392091F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Παρακαλώ, καταθέτω για τα Πρακτικά δύο δημοσιεύματα, το πρώτο στις 22 και το δεύτερο αργότερα από άλλο </w:t>
      </w:r>
      <w:r>
        <w:rPr>
          <w:rFonts w:eastAsia="Times New Roman" w:cs="Times New Roman"/>
          <w:szCs w:val="24"/>
          <w:lang w:val="en-US"/>
        </w:rPr>
        <w:t>site</w:t>
      </w:r>
      <w:r>
        <w:rPr>
          <w:rFonts w:eastAsia="Times New Roman" w:cs="Times New Roman"/>
          <w:szCs w:val="24"/>
        </w:rPr>
        <w:t xml:space="preserve">. </w:t>
      </w:r>
    </w:p>
    <w:p w14:paraId="392091FE" w14:textId="77777777" w:rsidR="00612455" w:rsidRDefault="00B02DE7">
      <w:pPr>
        <w:spacing w:line="600" w:lineRule="auto"/>
        <w:ind w:firstLine="720"/>
        <w:jc w:val="both"/>
        <w:rPr>
          <w:rFonts w:eastAsia="Times New Roman" w:cs="Times New Roman"/>
        </w:rPr>
      </w:pPr>
      <w:r>
        <w:rPr>
          <w:rFonts w:eastAsia="Times New Roman" w:cs="Times New Roman"/>
        </w:rPr>
        <w:t xml:space="preserve">(Στο σημείο αυτό ο Βουλευτής κ. Θεόδωρος Παπαθεοδώρου καταθέτει </w:t>
      </w:r>
      <w:r>
        <w:rPr>
          <w:rFonts w:eastAsia="Times New Roman" w:cs="Times New Roman"/>
        </w:rPr>
        <w:t>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92091FF"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Κυρία Πρόεδρε, μπορώ να</w:t>
      </w:r>
      <w:r>
        <w:rPr>
          <w:rFonts w:eastAsia="Times New Roman" w:cs="Times New Roman"/>
          <w:szCs w:val="24"/>
        </w:rPr>
        <w:t xml:space="preserve"> έχω τον λόγο;</w:t>
      </w:r>
    </w:p>
    <w:p w14:paraId="39209200"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Έχει ανέβει ο ομιλητής στο Βήμα, αλλά αν θέλετε, πείτε αυτό που θέλετε, για να μη χάσετε τον ειρμό σας.</w:t>
      </w:r>
    </w:p>
    <w:p w14:paraId="39209201"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Κυρία Πρόεδρε</w:t>
      </w:r>
      <w:r>
        <w:rPr>
          <w:rFonts w:eastAsia="Times New Roman" w:cs="Times New Roman"/>
          <w:szCs w:val="24"/>
        </w:rPr>
        <w:t xml:space="preserve">, εμένα μου κάνει εντύπωση πώς προσκομίζονται αυτά τα έγγραφα τα οποία </w:t>
      </w:r>
      <w:r>
        <w:rPr>
          <w:rFonts w:eastAsia="Times New Roman" w:cs="Times New Roman"/>
          <w:szCs w:val="24"/>
        </w:rPr>
        <w:t>προέρχονται από</w:t>
      </w:r>
      <w:r>
        <w:rPr>
          <w:rFonts w:eastAsia="Times New Roman" w:cs="Times New Roman"/>
          <w:szCs w:val="24"/>
        </w:rPr>
        <w:t xml:space="preserve"> ρεπορτάζ και εσείς αντλείτε από αυτήν τη δημοσιογραφική έρευνα, ενώ δεν μπορείτε να ξέρετε αν είναι αληθή ή όχι, και λέτε «όπως έχει πει η </w:t>
      </w:r>
      <w:r>
        <w:rPr>
          <w:rFonts w:eastAsia="Times New Roman" w:cs="Times New Roman"/>
          <w:szCs w:val="24"/>
        </w:rPr>
        <w:t>εισαγγελέας</w:t>
      </w:r>
      <w:r>
        <w:rPr>
          <w:rFonts w:eastAsia="Times New Roman" w:cs="Times New Roman"/>
          <w:szCs w:val="24"/>
        </w:rPr>
        <w:t xml:space="preserve">». Μα, δεν κρατάτε </w:t>
      </w:r>
      <w:r>
        <w:rPr>
          <w:rFonts w:eastAsia="Times New Roman" w:cs="Times New Roman"/>
          <w:szCs w:val="24"/>
        </w:rPr>
        <w:t>κα</w:t>
      </w:r>
      <w:r>
        <w:rPr>
          <w:rFonts w:eastAsia="Times New Roman" w:cs="Times New Roman"/>
          <w:szCs w:val="24"/>
        </w:rPr>
        <w:t>μ</w:t>
      </w:r>
      <w:r>
        <w:rPr>
          <w:rFonts w:eastAsia="Times New Roman" w:cs="Times New Roman"/>
          <w:szCs w:val="24"/>
        </w:rPr>
        <w:t>μία επιφύλαξη; Δεν κρατάτε κα</w:t>
      </w:r>
      <w:r>
        <w:rPr>
          <w:rFonts w:eastAsia="Times New Roman" w:cs="Times New Roman"/>
          <w:szCs w:val="24"/>
        </w:rPr>
        <w:t>μ</w:t>
      </w:r>
      <w:r>
        <w:rPr>
          <w:rFonts w:eastAsia="Times New Roman" w:cs="Times New Roman"/>
          <w:szCs w:val="24"/>
        </w:rPr>
        <w:t>μία επιφύλαξη;</w:t>
      </w:r>
    </w:p>
    <w:p w14:paraId="3920920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Και όχι μόνο αυτό, αλλά είπατε και κάτι άλλο, κύριε συνάδελφε. Είπατε ότι η Κυβέρνηση μετέθεσε, μετά την επίσκεψη </w:t>
      </w:r>
      <w:r>
        <w:rPr>
          <w:rFonts w:eastAsia="Times New Roman" w:cs="Times New Roman"/>
          <w:szCs w:val="24"/>
        </w:rPr>
        <w:t>εισαγγελέως</w:t>
      </w:r>
      <w:r>
        <w:rPr>
          <w:rFonts w:eastAsia="Times New Roman" w:cs="Times New Roman"/>
          <w:szCs w:val="24"/>
        </w:rPr>
        <w:t xml:space="preserve">, τη </w:t>
      </w:r>
      <w:r>
        <w:rPr>
          <w:rFonts w:eastAsia="Times New Roman" w:cs="Times New Roman"/>
          <w:szCs w:val="24"/>
        </w:rPr>
        <w:t xml:space="preserve">διευθύντρια </w:t>
      </w:r>
      <w:r>
        <w:rPr>
          <w:rFonts w:eastAsia="Times New Roman" w:cs="Times New Roman"/>
          <w:szCs w:val="24"/>
        </w:rPr>
        <w:t xml:space="preserve">των φυλακών στη </w:t>
      </w:r>
      <w:r>
        <w:rPr>
          <w:rFonts w:eastAsia="Times New Roman" w:cs="Times New Roman"/>
          <w:szCs w:val="24"/>
        </w:rPr>
        <w:t xml:space="preserve">βόρεια </w:t>
      </w:r>
      <w:r>
        <w:rPr>
          <w:rFonts w:eastAsia="Times New Roman" w:cs="Times New Roman"/>
          <w:szCs w:val="24"/>
        </w:rPr>
        <w:t xml:space="preserve">Ελλάδα. Σας λέω ότι αυτό που είπατε δεν θα το χαρακτηρίσω ψευδές, γιατί μπορεί να μην έχετε συναίσθηση. Είναι απολύτως ανακριβές και παραπληροφορείτε, κύριε συνάδελφε. </w:t>
      </w:r>
    </w:p>
    <w:p w14:paraId="39209203" w14:textId="77777777" w:rsidR="00612455" w:rsidRDefault="00B02DE7">
      <w:pPr>
        <w:spacing w:line="600" w:lineRule="auto"/>
        <w:ind w:firstLine="720"/>
        <w:jc w:val="both"/>
        <w:rPr>
          <w:rFonts w:eastAsia="Times New Roman" w:cs="Times New Roman"/>
        </w:rPr>
      </w:pPr>
      <w:r>
        <w:rPr>
          <w:rFonts w:eastAsia="Times New Roman" w:cs="Times New Roman"/>
          <w:b/>
        </w:rPr>
        <w:t xml:space="preserve">ΘΕΟΔΩΡΟΣ ΠΑΠΑΘΕΟΔΩΡΟΥ: </w:t>
      </w:r>
      <w:r>
        <w:rPr>
          <w:rFonts w:eastAsia="Times New Roman" w:cs="Times New Roman"/>
        </w:rPr>
        <w:t>Δείτε τα δημοσιεύματα, κύριε Υπουργέ.</w:t>
      </w:r>
    </w:p>
    <w:p w14:paraId="39209204"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w:t>
      </w:r>
      <w:r>
        <w:rPr>
          <w:rFonts w:eastAsia="Times New Roman" w:cs="Times New Roman"/>
          <w:b/>
          <w:szCs w:val="24"/>
        </w:rPr>
        <w:t xml:space="preserve"> Δικαιοσύνης, Διαφάνειας και Ανθρωπίνων Δικαιωμάτων): </w:t>
      </w:r>
      <w:r>
        <w:rPr>
          <w:rFonts w:eastAsia="Times New Roman" w:cs="Times New Roman"/>
          <w:szCs w:val="24"/>
        </w:rPr>
        <w:t xml:space="preserve">Θα τα δούμε, αλλά σας λέω και πάλι: Αν εσείς βασίζετε τις ομιλίες σας σε στοιχεία ρεπορτάζ, χωρίς να ξέρετε αν αυτά είναι διασταυρωμένα ή όχι, </w:t>
      </w:r>
      <w:r>
        <w:rPr>
          <w:rFonts w:eastAsia="Times New Roman" w:cs="Times New Roman"/>
          <w:szCs w:val="24"/>
        </w:rPr>
        <w:lastRenderedPageBreak/>
        <w:t>τότε εκτίθεστε εσείς. Διότι είναι έγγραφα τα οποία είναι απ</w:t>
      </w:r>
      <w:r>
        <w:rPr>
          <w:rFonts w:eastAsia="Times New Roman" w:cs="Times New Roman"/>
          <w:szCs w:val="24"/>
        </w:rPr>
        <w:t xml:space="preserve">ολύτως απόρρητα, τα οποία δεν μπορεί να γνώριζε κανένας. </w:t>
      </w:r>
    </w:p>
    <w:p w14:paraId="3920920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39209206"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Αθανασίου, αφήστε.</w:t>
      </w:r>
    </w:p>
    <w:p w14:paraId="3920920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Αθαν</w:t>
      </w:r>
      <w:r>
        <w:rPr>
          <w:rFonts w:eastAsia="Times New Roman" w:cs="Times New Roman"/>
          <w:szCs w:val="24"/>
        </w:rPr>
        <w:t xml:space="preserve">ασίου, δηλαδή αν κάνω εγώ μνεία σε κάποιο ρεπορτάζ, σε κάποιο δημοσίευμα, τότε τεκμαίρεται ότι </w:t>
      </w:r>
      <w:r>
        <w:rPr>
          <w:rFonts w:eastAsia="Times New Roman" w:cs="Times New Roman"/>
          <w:szCs w:val="24"/>
        </w:rPr>
        <w:t>αυτό είναι αληθές</w:t>
      </w:r>
      <w:r>
        <w:rPr>
          <w:rFonts w:eastAsia="Times New Roman" w:cs="Times New Roman"/>
          <w:szCs w:val="24"/>
        </w:rPr>
        <w:t>;</w:t>
      </w:r>
    </w:p>
    <w:p w14:paraId="39209208"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Ήρεμα, κύριε Κοντονή. Δεν αποδίδουμε σε εσάς... </w:t>
      </w:r>
    </w:p>
    <w:p w14:paraId="39209209"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w:t>
      </w:r>
      <w:r>
        <w:rPr>
          <w:rFonts w:eastAsia="Times New Roman" w:cs="Times New Roman"/>
          <w:b/>
          <w:szCs w:val="24"/>
        </w:rPr>
        <w:t xml:space="preserve">ωμάτων): </w:t>
      </w:r>
      <w:r>
        <w:rPr>
          <w:rFonts w:eastAsia="Times New Roman" w:cs="Times New Roman"/>
          <w:szCs w:val="24"/>
        </w:rPr>
        <w:t>Να το πείτε αυτό για να καταγραφεί.</w:t>
      </w:r>
    </w:p>
    <w:p w14:paraId="3920920A" w14:textId="77777777" w:rsidR="00612455" w:rsidRDefault="00B02DE7">
      <w:pPr>
        <w:spacing w:line="600" w:lineRule="auto"/>
        <w:ind w:firstLine="720"/>
        <w:jc w:val="both"/>
        <w:rPr>
          <w:rFonts w:eastAsia="Times New Roman" w:cs="Times New Roman"/>
          <w:szCs w:val="24"/>
        </w:rPr>
      </w:pPr>
      <w:r>
        <w:rPr>
          <w:rFonts w:eastAsia="Times New Roman" w:cs="Times New Roman"/>
          <w:b/>
        </w:rPr>
        <w:t xml:space="preserve">ΘΕΟΔΩΡΟΣ ΠΑΠΑΘΕΟΔΩΡΟΥ: </w:t>
      </w:r>
      <w:r>
        <w:rPr>
          <w:rFonts w:eastAsia="Times New Roman" w:cs="Times New Roman"/>
        </w:rPr>
        <w:t xml:space="preserve">Κυρία Πρόεδρε, ζητώ ξανά τον λόγο. </w:t>
      </w:r>
    </w:p>
    <w:p w14:paraId="3920920B"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κύριε Παπαθεοδώρου, δεν έχει νόημα. Αν υπάρχει κάτι, θα </w:t>
      </w:r>
      <w:r>
        <w:rPr>
          <w:rFonts w:eastAsia="Times New Roman" w:cs="Times New Roman"/>
          <w:szCs w:val="24"/>
        </w:rPr>
        <w:lastRenderedPageBreak/>
        <w:t>το συμπληρώσει ο Κοινοβουλευτικός Εκπρόσωπος. Δ</w:t>
      </w:r>
      <w:r>
        <w:rPr>
          <w:rFonts w:eastAsia="Times New Roman" w:cs="Times New Roman"/>
          <w:szCs w:val="24"/>
        </w:rPr>
        <w:t>εν έχει νόημα τώρα αυτή η ανταλλαγή απόψεων συνεχώς.</w:t>
      </w:r>
    </w:p>
    <w:p w14:paraId="3920920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έχετε τον λόγο.</w:t>
      </w:r>
    </w:p>
    <w:p w14:paraId="3920920D"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olor w:val="000000"/>
          <w:szCs w:val="24"/>
        </w:rPr>
        <w:t xml:space="preserve">Ευχαριστώ, </w:t>
      </w:r>
      <w:r>
        <w:rPr>
          <w:rFonts w:eastAsia="Times New Roman"/>
          <w:color w:val="000000"/>
          <w:szCs w:val="24"/>
        </w:rPr>
        <w:t xml:space="preserve">κυρία </w:t>
      </w:r>
      <w:r>
        <w:rPr>
          <w:rFonts w:eastAsia="Times New Roman"/>
          <w:color w:val="000000"/>
          <w:szCs w:val="24"/>
        </w:rPr>
        <w:t>Πρόεδρε.</w:t>
      </w:r>
      <w:r>
        <w:rPr>
          <w:rFonts w:eastAsia="Times New Roman" w:cs="Times New Roman"/>
          <w:szCs w:val="24"/>
        </w:rPr>
        <w:t xml:space="preserve"> </w:t>
      </w:r>
    </w:p>
    <w:p w14:paraId="3920920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αγαπητή κυρία Πρόεδρε, πρέπει να αναρωτηθούμε -και σας ερωτώ και εσάς- ο κ. Καμμένος πού βρίσκεται. </w:t>
      </w:r>
      <w:r>
        <w:rPr>
          <w:rFonts w:eastAsia="Times New Roman" w:cs="Times New Roman"/>
          <w:szCs w:val="24"/>
        </w:rPr>
        <w:t>Δεν θα έπρεπε να είναι στην Αίθουσα; Συζητάμε για σύσταση εξεταστικής επιτροπής ή όχι για δική του υπόθεση;</w:t>
      </w:r>
    </w:p>
    <w:p w14:paraId="3920920F"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έρθει, κύριε </w:t>
      </w:r>
      <w:proofErr w:type="spellStart"/>
      <w:r>
        <w:rPr>
          <w:rFonts w:eastAsia="Times New Roman" w:cs="Times New Roman"/>
          <w:szCs w:val="24"/>
        </w:rPr>
        <w:t>Αμυρά</w:t>
      </w:r>
      <w:proofErr w:type="spellEnd"/>
      <w:r>
        <w:rPr>
          <w:rFonts w:eastAsia="Times New Roman" w:cs="Times New Roman"/>
          <w:szCs w:val="24"/>
        </w:rPr>
        <w:t>.</w:t>
      </w:r>
    </w:p>
    <w:p w14:paraId="39209210"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Θα έρθει. Πότε θα έρθει, στην ψηφοφορία μόνο;</w:t>
      </w:r>
    </w:p>
    <w:p w14:paraId="3920921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πάμε παρακάτω. Όλα στο φως! Αλήθεια πείτε μου, κυρίες και κύριοι συνάδελφοι, πόσες φορές έχουμε ακούσει τον κ. Τσίπρα σε αυτή την Αίθουσα τα τελευταία δυόμισι χρόνια να το λέει και να το ξαναλέει, «όλα στο φως»; Αμέτρητες φορές. Πόσες φορές έχουμε ακούσε</w:t>
      </w:r>
      <w:r>
        <w:rPr>
          <w:rFonts w:eastAsia="Times New Roman" w:cs="Times New Roman"/>
          <w:szCs w:val="24"/>
        </w:rPr>
        <w:t xml:space="preserve">ι τον κ. Τσίπρα και </w:t>
      </w:r>
      <w:r>
        <w:rPr>
          <w:rFonts w:eastAsia="Times New Roman" w:cs="Times New Roman"/>
          <w:szCs w:val="24"/>
        </w:rPr>
        <w:lastRenderedPageBreak/>
        <w:t>τον κ. Καμμένο να κατηγορούν το λεγόμενο «παλαιό πολιτικό σύστημα» για συγκάλυψη των πεπραγμένων του;  Άπειρες φορές. Πόσες φορές ο Πρωθυπουργός έχει διαβεβαιώσει τους πολίτες ότι δεν θα αφήσει τίποτα να πέσει κάτω, όλα θα είναι στο φως</w:t>
      </w:r>
      <w:r>
        <w:rPr>
          <w:rFonts w:eastAsia="Times New Roman" w:cs="Times New Roman"/>
          <w:szCs w:val="24"/>
        </w:rPr>
        <w:t xml:space="preserve">, όλα θα βγουν στον αέρα για τη διαλεύκανση της αλήθειας, της όποιας αλήθειας; Χιλιάδες φορές. </w:t>
      </w:r>
    </w:p>
    <w:p w14:paraId="3920921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Πείτε μου, όμως, πόσες φορές, από τη Μεταπολίτευση και μετά, έχει εντοπιστεί ένας Υπουργός να συνομιλεί με ισοβίτη ναρκωτικών στη φυλακή διά υπόθεσίν του; Ούτε </w:t>
      </w:r>
      <w:r>
        <w:rPr>
          <w:rFonts w:eastAsia="Times New Roman" w:cs="Times New Roman"/>
          <w:szCs w:val="24"/>
        </w:rPr>
        <w:t xml:space="preserve">μία. Ούτε μία. </w:t>
      </w:r>
    </w:p>
    <w:p w14:paraId="3920921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Ήρθε, λοιπόν, η ώρα για όλους μας να αποδείξουμε ότι αυτό το «όλα στο φως» το εννοούμε, και πρώτη από όλους η Κυβέρνηση σας,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3920921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Επίσης, να σκεφτούμε και το άλλο. Ο κ. Καμμένος ως γνωστόν είναι συνεχώς στα </w:t>
      </w:r>
      <w:r>
        <w:rPr>
          <w:rFonts w:eastAsia="Times New Roman" w:cs="Times New Roman"/>
          <w:szCs w:val="24"/>
        </w:rPr>
        <w:t xml:space="preserve">δικαστήρια. Καταθέτει αγωγές-εγκλήσεις δεν αφήνει και εκείνος τίποτα να πέσει για δικές του υποθέσεις κάτω. Τώρα, δεν θα του δώσουμε την ευκαιρία να υπερασπιστεί τον εαυτό του; «Ζητήστε εξεταστική αν τολμάτε», έλεγε ο κ. Καμμένος από αυτό εδώ το Βήμα πριν </w:t>
      </w:r>
      <w:r>
        <w:rPr>
          <w:rFonts w:eastAsia="Times New Roman" w:cs="Times New Roman"/>
          <w:szCs w:val="24"/>
        </w:rPr>
        <w:t xml:space="preserve">από τρεις μήνες. Λοιπόν, ευκαιρία και για τον Υπουργό Άμυνας να αποδείξει ότι το εννοούσε και για εσάς τους Βουλευτές του ΣΥΡΙΖΑ και των ΑΝΕΛ ότι τον </w:t>
      </w:r>
      <w:r>
        <w:rPr>
          <w:rFonts w:eastAsia="Times New Roman" w:cs="Times New Roman"/>
          <w:szCs w:val="24"/>
        </w:rPr>
        <w:lastRenderedPageBreak/>
        <w:t>στηρίζετε. Ψηφίστε υπέρ της εξεταστικής, ούτως ώστε ο κ. Καμμένος αυτό που έλεγε με στεντόρεια φωνή στην Α</w:t>
      </w:r>
      <w:r>
        <w:rPr>
          <w:rFonts w:eastAsia="Times New Roman" w:cs="Times New Roman"/>
          <w:szCs w:val="24"/>
        </w:rPr>
        <w:t>ίθουσα, «κάντε εξεταστική αν τολμάτε», να γίνει πραγματικότητα.</w:t>
      </w:r>
    </w:p>
    <w:p w14:paraId="3920921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Επίσης, ακούσαμε το επιχείρημα του κ. Τσίπρα ότι δεν χρειάζεται εξεταστική, διότι η δικαιοσύνη έχει αναλάβει την υπόθεση. Δύο είναι οι λόγοι, για τους οποίους δεν στέκει αυτό το επιχείρημα: Στ</w:t>
      </w:r>
      <w:r>
        <w:rPr>
          <w:rFonts w:eastAsia="Times New Roman" w:cs="Times New Roman"/>
          <w:szCs w:val="24"/>
        </w:rPr>
        <w:t>ην Αίθουσα 151, στον 1</w:t>
      </w:r>
      <w:r>
        <w:rPr>
          <w:rFonts w:eastAsia="Times New Roman" w:cs="Times New Roman"/>
          <w:szCs w:val="24"/>
          <w:vertAlign w:val="superscript"/>
        </w:rPr>
        <w:t>ο</w:t>
      </w:r>
      <w:r>
        <w:rPr>
          <w:rFonts w:eastAsia="Times New Roman" w:cs="Times New Roman"/>
          <w:szCs w:val="24"/>
        </w:rPr>
        <w:t xml:space="preserve"> όροφο, συνεδριάζει η Εξεταστική Επιτροπή για την Υγεία. Δεν είναι η υπόθεση για το «</w:t>
      </w:r>
      <w:r>
        <w:rPr>
          <w:rFonts w:eastAsia="Times New Roman" w:cs="Times New Roman"/>
          <w:szCs w:val="24"/>
        </w:rPr>
        <w:t>ΕΡΡΙΚΟΣ ΝΤΥΝΑΝ</w:t>
      </w:r>
      <w:r>
        <w:rPr>
          <w:rFonts w:eastAsia="Times New Roman" w:cs="Times New Roman"/>
          <w:szCs w:val="24"/>
        </w:rPr>
        <w:t xml:space="preserve">» στη δικαιοσύνη; Εκεί δεν είναι ασύμβατη η </w:t>
      </w:r>
      <w:r>
        <w:rPr>
          <w:rFonts w:eastAsia="Times New Roman" w:cs="Times New Roman"/>
          <w:szCs w:val="24"/>
        </w:rPr>
        <w:t xml:space="preserve">επιτροπή </w:t>
      </w:r>
      <w:r>
        <w:rPr>
          <w:rFonts w:eastAsia="Times New Roman" w:cs="Times New Roman"/>
          <w:szCs w:val="24"/>
        </w:rPr>
        <w:t>με το ότι τρέχει στη δικαιοσύνη μια υπόθεση; Δεν μπορεί, λοιπόν, στη μία περίπτωσ</w:t>
      </w:r>
      <w:r>
        <w:rPr>
          <w:rFonts w:eastAsia="Times New Roman" w:cs="Times New Roman"/>
          <w:szCs w:val="24"/>
        </w:rPr>
        <w:t xml:space="preserve">η οι Βουλευτές ΣΥΡΙΖΑ και ΑΝΕΛ να συγκροτούν </w:t>
      </w:r>
      <w:r>
        <w:rPr>
          <w:rFonts w:eastAsia="Times New Roman" w:cs="Times New Roman"/>
          <w:szCs w:val="24"/>
        </w:rPr>
        <w:t xml:space="preserve">εξεταστική </w:t>
      </w:r>
      <w:r>
        <w:rPr>
          <w:rFonts w:eastAsia="Times New Roman" w:cs="Times New Roman"/>
          <w:szCs w:val="24"/>
        </w:rPr>
        <w:t xml:space="preserve">εν μέσω δικαστικής έρευνας και στην άλλη να την απορρίπτουν με το άλλοθι της δικαιοσύνης. Από τη στιγμή που λειτουργεί η </w:t>
      </w:r>
      <w:r>
        <w:rPr>
          <w:rFonts w:eastAsia="Times New Roman" w:cs="Times New Roman"/>
          <w:szCs w:val="24"/>
        </w:rPr>
        <w:t xml:space="preserve">Εξεταστική </w:t>
      </w:r>
      <w:r>
        <w:rPr>
          <w:rFonts w:eastAsia="Times New Roman" w:cs="Times New Roman"/>
          <w:szCs w:val="24"/>
        </w:rPr>
        <w:t xml:space="preserve">για την Υγεία το ίδιο μπορεί να γίνει και εδώ. </w:t>
      </w:r>
    </w:p>
    <w:p w14:paraId="3920921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 δεύτερος λόγος για</w:t>
      </w:r>
      <w:r>
        <w:rPr>
          <w:rFonts w:eastAsia="Times New Roman" w:cs="Times New Roman"/>
          <w:szCs w:val="24"/>
        </w:rPr>
        <w:t xml:space="preserve"> τον οποίο θα έλεγα ότι το επιχείρημα του κ. Τσίπρα ότι δεν χρειάζεται </w:t>
      </w:r>
      <w:r>
        <w:rPr>
          <w:rFonts w:eastAsia="Times New Roman" w:cs="Times New Roman"/>
          <w:szCs w:val="24"/>
        </w:rPr>
        <w:t>εξεταστική</w:t>
      </w:r>
      <w:r>
        <w:rPr>
          <w:rFonts w:eastAsia="Times New Roman" w:cs="Times New Roman"/>
          <w:szCs w:val="24"/>
        </w:rPr>
        <w:t xml:space="preserve">, γιατί η δικαιοσύνη έχει αναλάβει την υπόθεση, δεν στέκει, είναι ο εξής: Η δικαιοσύνη έχει στείλει το φάκελο στη Βουλή. Ο Εισαγγελέας Εφετών, ο κ. </w:t>
      </w:r>
      <w:proofErr w:type="spellStart"/>
      <w:r>
        <w:rPr>
          <w:rFonts w:eastAsia="Times New Roman" w:cs="Times New Roman"/>
          <w:szCs w:val="24"/>
        </w:rPr>
        <w:t>Μπρακουμάτσος</w:t>
      </w:r>
      <w:proofErr w:type="spellEnd"/>
      <w:r>
        <w:rPr>
          <w:rFonts w:eastAsia="Times New Roman" w:cs="Times New Roman"/>
          <w:szCs w:val="24"/>
        </w:rPr>
        <w:t xml:space="preserve">, μας έστειλε </w:t>
      </w:r>
      <w:r>
        <w:rPr>
          <w:rFonts w:eastAsia="Times New Roman" w:cs="Times New Roman"/>
          <w:szCs w:val="24"/>
        </w:rPr>
        <w:t xml:space="preserve">στην Ολομέλεια το πόρισμά του και </w:t>
      </w:r>
      <w:r>
        <w:rPr>
          <w:rFonts w:eastAsia="Times New Roman" w:cs="Times New Roman"/>
          <w:szCs w:val="24"/>
        </w:rPr>
        <w:lastRenderedPageBreak/>
        <w:t>αναφέρει, κατά το μέρος που αφορά πολιτικά πρόσωπα, ότι η μήνυση διαβιβάστηκε στη Βουλή των Ελλήνων. Άρα, εμείς καλούμαστε για να αποφασίσουμε για τον κ. Καμμένο και κανείς άλλος.</w:t>
      </w:r>
    </w:p>
    <w:p w14:paraId="3920921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Όσο δε για τις </w:t>
      </w:r>
      <w:r>
        <w:rPr>
          <w:rFonts w:eastAsia="Times New Roman" w:cs="Times New Roman"/>
          <w:szCs w:val="24"/>
        </w:rPr>
        <w:t>εξεταστικές επιτροπές</w:t>
      </w:r>
      <w:r>
        <w:rPr>
          <w:rFonts w:eastAsia="Times New Roman" w:cs="Times New Roman"/>
          <w:szCs w:val="24"/>
        </w:rPr>
        <w:t>, οι Σ</w:t>
      </w:r>
      <w:r>
        <w:rPr>
          <w:rFonts w:eastAsia="Times New Roman" w:cs="Times New Roman"/>
          <w:szCs w:val="24"/>
        </w:rPr>
        <w:t>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τις </w:t>
      </w:r>
      <w:r>
        <w:rPr>
          <w:rFonts w:eastAsia="Times New Roman" w:cs="Times New Roman"/>
          <w:szCs w:val="24"/>
        </w:rPr>
        <w:t>εξεταστικές επιτροπές</w:t>
      </w:r>
      <w:r>
        <w:rPr>
          <w:rFonts w:eastAsia="Times New Roman" w:cs="Times New Roman"/>
          <w:szCs w:val="24"/>
        </w:rPr>
        <w:t xml:space="preserve"> τις έχετε σαν φιστίκια. Να σας θυμίσω την </w:t>
      </w:r>
      <w:r>
        <w:rPr>
          <w:rFonts w:eastAsia="Times New Roman" w:cs="Times New Roman"/>
          <w:szCs w:val="24"/>
        </w:rPr>
        <w:t xml:space="preserve">εξεταστική </w:t>
      </w:r>
      <w:r>
        <w:rPr>
          <w:rFonts w:eastAsia="Times New Roman" w:cs="Times New Roman"/>
          <w:szCs w:val="24"/>
        </w:rPr>
        <w:t>επιτροπή που αποφάσισε εδώ το Κοινοβούλιο, για το πώς υπήχθη η χώρα στο πρώτο και δεύτερο μνημόνιο; Τι απέγινε αυτή η εξεταστική, κυρίες και κύριοι συνάδελφοι, των</w:t>
      </w:r>
      <w:r>
        <w:rPr>
          <w:rFonts w:eastAsia="Times New Roman" w:cs="Times New Roman"/>
          <w:szCs w:val="24"/>
        </w:rPr>
        <w:t xml:space="preserve"> ΣΥΡΙΖΑ και των ΑΝΕΛ; Πήγε άκλαυτη. Ούτε πόρισμα έβγαλε, ούτε συνέχισε τις εργασίες της, ούτε τίποτε. </w:t>
      </w:r>
    </w:p>
    <w:p w14:paraId="3920921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Επίσης, μήπως πρέπει να εμπλουτίσουμε το </w:t>
      </w:r>
      <w:proofErr w:type="spellStart"/>
      <w:r>
        <w:rPr>
          <w:rFonts w:eastAsia="Times New Roman" w:cs="Times New Roman"/>
          <w:szCs w:val="24"/>
        </w:rPr>
        <w:t>παλμαρέ</w:t>
      </w:r>
      <w:proofErr w:type="spellEnd"/>
      <w:r>
        <w:rPr>
          <w:rFonts w:eastAsia="Times New Roman" w:cs="Times New Roman"/>
          <w:szCs w:val="24"/>
        </w:rPr>
        <w:t xml:space="preserve"> των </w:t>
      </w:r>
      <w:r>
        <w:rPr>
          <w:rFonts w:eastAsia="Times New Roman" w:cs="Times New Roman"/>
          <w:szCs w:val="24"/>
        </w:rPr>
        <w:t xml:space="preserve">εξεταστικών </w:t>
      </w:r>
      <w:r>
        <w:rPr>
          <w:rFonts w:eastAsia="Times New Roman" w:cs="Times New Roman"/>
          <w:szCs w:val="24"/>
        </w:rPr>
        <w:t xml:space="preserve">και με την περίοδο </w:t>
      </w:r>
      <w:proofErr w:type="spellStart"/>
      <w:r>
        <w:rPr>
          <w:rFonts w:eastAsia="Times New Roman" w:cs="Times New Roman"/>
          <w:szCs w:val="24"/>
        </w:rPr>
        <w:t>Βαρουφάκη</w:t>
      </w:r>
      <w:proofErr w:type="spellEnd"/>
      <w:r>
        <w:rPr>
          <w:rFonts w:eastAsia="Times New Roman" w:cs="Times New Roman"/>
          <w:szCs w:val="24"/>
        </w:rPr>
        <w:t>, όπως ο ίδιος ο κ.</w:t>
      </w:r>
      <w:r>
        <w:rPr>
          <w:rFonts w:eastAsia="Times New Roman" w:cs="Times New Roman"/>
          <w:b/>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xml:space="preserve"> προτείνει και ζητάει και εμμέ</w:t>
      </w:r>
      <w:r>
        <w:rPr>
          <w:rFonts w:eastAsia="Times New Roman" w:cs="Times New Roman"/>
          <w:szCs w:val="24"/>
        </w:rPr>
        <w:t xml:space="preserve">σως απειλεί; </w:t>
      </w:r>
    </w:p>
    <w:p w14:paraId="3920921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Και φανταστείτε να είχε κάνει τη συνομιλία με τον ισοβίτη για τα ναρκωτικά ο Σταύρος Θεοδωράκης. Φανταστείτε να είχε σηκώσει το τηλέφωνο, ο συνάδελφος κ. Γιώργος </w:t>
      </w:r>
      <w:proofErr w:type="spellStart"/>
      <w:r>
        <w:rPr>
          <w:rFonts w:eastAsia="Times New Roman" w:cs="Times New Roman"/>
          <w:szCs w:val="24"/>
        </w:rPr>
        <w:t>Μαυρωτάς</w:t>
      </w:r>
      <w:proofErr w:type="spellEnd"/>
      <w:r>
        <w:rPr>
          <w:rFonts w:eastAsia="Times New Roman" w:cs="Times New Roman"/>
          <w:szCs w:val="24"/>
        </w:rPr>
        <w:t xml:space="preserve"> που βλέπω εδώ και να συνομιλούσε δώδεκα φορές με έναν ισοβίτη. Αντιλαμβ</w:t>
      </w:r>
      <w:r>
        <w:rPr>
          <w:rFonts w:eastAsia="Times New Roman" w:cs="Times New Roman"/>
          <w:szCs w:val="24"/>
        </w:rPr>
        <w:t>άνεστε τι θα είχε γίνει εντός και εκτός της Αίθουσας.</w:t>
      </w:r>
    </w:p>
    <w:p w14:paraId="3920921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Αλλά το θέμα είναι ένα: Έπρεπε ο Υπουργός Άμυνας να έχει διαδοχικές τηλεφωνικές συνομιλίες με έναν ισοβίτη για εμπόριο ναρκωτικών; Κάθε πολίτης έχει δικαίωμα να απευθυνθεί σε κρατικούς λειτουργούς για ν</w:t>
      </w:r>
      <w:r>
        <w:rPr>
          <w:rFonts w:eastAsia="Times New Roman" w:cs="Times New Roman"/>
          <w:szCs w:val="24"/>
        </w:rPr>
        <w:t>α ζητήσει τη δικαίωσή του, ακόμα και εάν πρόκειται βεβαίως για έναν καταδικασθέντα από τα απεχθέστερα εγκλήματα. Αυτό, όμως, που διακρίνει τη δημοκρατία από τον απολυταρχισμό είναι οι κανόνες, οι κανόνες που πρέπει να τους τηρούν όλοι, ιδίως οι έχοντες οπο</w:t>
      </w:r>
      <w:r>
        <w:rPr>
          <w:rFonts w:eastAsia="Times New Roman" w:cs="Times New Roman"/>
          <w:szCs w:val="24"/>
        </w:rPr>
        <w:t xml:space="preserve">ιαδήποτε μορφή εξουσίας. </w:t>
      </w:r>
    </w:p>
    <w:p w14:paraId="3920921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Η διάκριση των εξουσιών εδώ έχει γίνει λάστιχο στη συγκεκριμένη περίπτωση Καμμένου. Σημειώνω εδώ τη θέση του κ. Σταύρου </w:t>
      </w:r>
      <w:proofErr w:type="spellStart"/>
      <w:r>
        <w:rPr>
          <w:rFonts w:eastAsia="Times New Roman" w:cs="Times New Roman"/>
          <w:szCs w:val="24"/>
        </w:rPr>
        <w:t>Τσακυράκη</w:t>
      </w:r>
      <w:proofErr w:type="spellEnd"/>
      <w:r>
        <w:rPr>
          <w:rFonts w:eastAsia="Times New Roman" w:cs="Times New Roman"/>
          <w:szCs w:val="24"/>
        </w:rPr>
        <w:t>, το επιστημονικό κύρος του οποίου πιστεύω δεν θα βρεθεί κάποιος στην Αίθουσα να το μειώσει, εκτός εν</w:t>
      </w:r>
      <w:r>
        <w:rPr>
          <w:rFonts w:eastAsia="Times New Roman" w:cs="Times New Roman"/>
          <w:szCs w:val="24"/>
        </w:rPr>
        <w:t xml:space="preserve">δεχομένως από τη σημερινή νομική σύμβουλο του Υπουργού. Απαντάει, λοιπόν, ο κ. </w:t>
      </w:r>
      <w:proofErr w:type="spellStart"/>
      <w:r>
        <w:rPr>
          <w:rFonts w:eastAsia="Times New Roman" w:cs="Times New Roman"/>
          <w:szCs w:val="24"/>
        </w:rPr>
        <w:t>Τσακυράκης</w:t>
      </w:r>
      <w:proofErr w:type="spellEnd"/>
      <w:r>
        <w:rPr>
          <w:rFonts w:eastAsia="Times New Roman" w:cs="Times New Roman"/>
          <w:szCs w:val="24"/>
        </w:rPr>
        <w:t xml:space="preserve"> στον κ. </w:t>
      </w:r>
      <w:proofErr w:type="spellStart"/>
      <w:r>
        <w:rPr>
          <w:rFonts w:eastAsia="Times New Roman" w:cs="Times New Roman"/>
          <w:szCs w:val="24"/>
        </w:rPr>
        <w:t>Τζανακόπουλο</w:t>
      </w:r>
      <w:proofErr w:type="spellEnd"/>
      <w:r>
        <w:rPr>
          <w:rFonts w:eastAsia="Times New Roman" w:cs="Times New Roman"/>
          <w:szCs w:val="24"/>
        </w:rPr>
        <w:t>, τον Κυβερνητικό Εκπρόσωπο, ο οποίος είχε πει: «Δεν υπάρχει κανένας νόμος που να απαγορεύει στον κ. Καμμένο να μιλήσει με έναν υπόδικο». Η απάντη</w:t>
      </w:r>
      <w:r>
        <w:rPr>
          <w:rFonts w:eastAsia="Times New Roman" w:cs="Times New Roman"/>
          <w:szCs w:val="24"/>
        </w:rPr>
        <w:t xml:space="preserve">ση, λοιπόν, διά στόματος κ. </w:t>
      </w:r>
      <w:proofErr w:type="spellStart"/>
      <w:r>
        <w:rPr>
          <w:rFonts w:eastAsia="Times New Roman" w:cs="Times New Roman"/>
          <w:szCs w:val="24"/>
        </w:rPr>
        <w:t>Τσακυράκη</w:t>
      </w:r>
      <w:proofErr w:type="spellEnd"/>
      <w:r>
        <w:rPr>
          <w:rFonts w:eastAsia="Times New Roman" w:cs="Times New Roman"/>
          <w:szCs w:val="24"/>
        </w:rPr>
        <w:t xml:space="preserve">, λέει: «Φυσικά και υπάρχει. Το απαγορεύει η συνταγματική διάταξη της διάκρισης των εξουσιών. Από τη στιγμή που κάποιος είναι φυλακισμένος και εάν όχι φυλακισμένος, ακόμη και απλά </w:t>
      </w:r>
      <w:r>
        <w:rPr>
          <w:rFonts w:eastAsia="Times New Roman" w:cs="Times New Roman"/>
          <w:szCs w:val="24"/>
        </w:rPr>
        <w:lastRenderedPageBreak/>
        <w:t xml:space="preserve">κατηγορούμενος, η </w:t>
      </w:r>
      <w:r>
        <w:rPr>
          <w:rFonts w:eastAsia="Times New Roman" w:cs="Times New Roman"/>
          <w:szCs w:val="24"/>
        </w:rPr>
        <w:t>εκτελεστική εξουσία</w:t>
      </w:r>
      <w:r>
        <w:rPr>
          <w:rFonts w:eastAsia="Times New Roman" w:cs="Times New Roman"/>
          <w:szCs w:val="24"/>
        </w:rPr>
        <w:t xml:space="preserve"> π</w:t>
      </w:r>
      <w:r>
        <w:rPr>
          <w:rFonts w:eastAsia="Times New Roman" w:cs="Times New Roman"/>
          <w:szCs w:val="24"/>
        </w:rPr>
        <w:t>ρέπει να απέχει από οποιαδήποτε επαφή μαζί του, από οποιαδήποτε ανάμειξη στο έργο της δικαιοσύνης. Η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διαπράττει θεσμικά σκάνδαλα, που ποτέ δεν είχαν ξαναγίνει.» Αυτά επισημαίνει ο κ. </w:t>
      </w:r>
      <w:proofErr w:type="spellStart"/>
      <w:r>
        <w:rPr>
          <w:rFonts w:eastAsia="Times New Roman" w:cs="Times New Roman"/>
          <w:szCs w:val="24"/>
        </w:rPr>
        <w:t>Τσακυράκης</w:t>
      </w:r>
      <w:proofErr w:type="spellEnd"/>
      <w:r>
        <w:rPr>
          <w:rFonts w:eastAsia="Times New Roman" w:cs="Times New Roman"/>
          <w:szCs w:val="24"/>
        </w:rPr>
        <w:t xml:space="preserve"> για την υπόθεση. </w:t>
      </w:r>
    </w:p>
    <w:p w14:paraId="3920921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Και εάν κάτι πρέ</w:t>
      </w:r>
      <w:r>
        <w:rPr>
          <w:rFonts w:eastAsia="Times New Roman" w:cs="Times New Roman"/>
          <w:szCs w:val="24"/>
        </w:rPr>
        <w:t>πει να εξαχθεί από τη σημερινή συζήτηση είναι να διαφυλάξουμε ως κόρη οφθαλμού τη διάκριση των εξουσιών. Όσο ανεχόμαστε νταραβέρια -για να το πω έτσι στη λαϊκή- μεταξύ εκτελεστικής και νομοθετικής εξουσίας, εκτελεστικής και δικαστικής εξουσίας, τόσο πιο απ</w:t>
      </w:r>
      <w:r>
        <w:rPr>
          <w:rFonts w:eastAsia="Times New Roman" w:cs="Times New Roman"/>
          <w:szCs w:val="24"/>
        </w:rPr>
        <w:t>ροστάτευτοι αισθάνονται οι πολίτες.</w:t>
      </w:r>
    </w:p>
    <w:p w14:paraId="3920921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Κανείς δεν έχει ασυλία. Κανείς δεν είναι υπεράνω του νόμου. Κανείς Υπουργός, που δεν έχει σχέση με την υπόθεση, δεν γίνεται να σηκώνει το τηλέφωνο και να συνομιλεί με έναν ισοβίτη. Αυτά είναι απλά πράγματα, έτσι τα αντιλ</w:t>
      </w:r>
      <w:r>
        <w:rPr>
          <w:rFonts w:eastAsia="Times New Roman" w:cs="Times New Roman"/>
          <w:szCs w:val="24"/>
        </w:rPr>
        <w:t xml:space="preserve">αμβάνεται ο καθημερινός πολίτης, που έχει πολύ καλά μέσα του –πιστεύω- διαμορφωμένη την αίσθηση του δικαίου. </w:t>
      </w:r>
    </w:p>
    <w:p w14:paraId="3920921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3920921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Γι’ αυτούς, λοιπόν, τους λόγους καλώ εσάς του</w:t>
      </w:r>
      <w:r>
        <w:rPr>
          <w:rFonts w:eastAsia="Times New Roman" w:cs="Times New Roman"/>
          <w:szCs w:val="24"/>
        </w:rPr>
        <w:t xml:space="preserve">ς Βουλευτές του ΣΥΡΙΖΑ και των ΑΝΕΛ να κάνετε το χατίρι στον κ. Καμμένο, που μας έλεγε «κάντε </w:t>
      </w:r>
      <w:r>
        <w:rPr>
          <w:rFonts w:eastAsia="Times New Roman" w:cs="Times New Roman"/>
          <w:szCs w:val="24"/>
        </w:rPr>
        <w:t xml:space="preserve">εξεταστική </w:t>
      </w:r>
      <w:r>
        <w:rPr>
          <w:rFonts w:eastAsia="Times New Roman" w:cs="Times New Roman"/>
          <w:szCs w:val="24"/>
        </w:rPr>
        <w:t xml:space="preserve">αν τολμάτε» και να ψηφίσετε υπέρ της </w:t>
      </w:r>
      <w:r>
        <w:rPr>
          <w:rFonts w:eastAsia="Times New Roman" w:cs="Times New Roman"/>
          <w:szCs w:val="24"/>
        </w:rPr>
        <w:t>εξεταστικής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Εμείς, στο Ποτάμι, λέμε όλα στο φως, όχι στο ημίφως! Λέμε ναι στην </w:t>
      </w:r>
      <w:r>
        <w:rPr>
          <w:rFonts w:eastAsia="Times New Roman" w:cs="Times New Roman"/>
          <w:szCs w:val="24"/>
        </w:rPr>
        <w:t>εξεταστική</w:t>
      </w:r>
      <w:r>
        <w:rPr>
          <w:rFonts w:eastAsia="Times New Roman" w:cs="Times New Roman"/>
          <w:szCs w:val="24"/>
        </w:rPr>
        <w:t>, όχι στη συγκάλυψη.</w:t>
      </w:r>
    </w:p>
    <w:p w14:paraId="39209220"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ένα μικρό υστερόγραφο, επειδή έχει γίνει πάρα πολύς ντόρος, έχει γίνει ο χαμός –να το πω έτσι απλά- με τη ρουλέτα του κ. Καμμένου. Έχουμε ευχάριστα νέα για τον κ. Καμμένο:</w:t>
      </w:r>
    </w:p>
    <w:p w14:paraId="39209221"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δεν θα χρειάζεται από εδώ και στο εξής να τρέχετε στα «</w:t>
      </w:r>
      <w:proofErr w:type="spellStart"/>
      <w:r>
        <w:rPr>
          <w:rFonts w:eastAsia="Times New Roman" w:cs="Times New Roman"/>
          <w:szCs w:val="24"/>
        </w:rPr>
        <w:t>Λονδίνα</w:t>
      </w:r>
      <w:proofErr w:type="spellEnd"/>
      <w:r>
        <w:rPr>
          <w:rFonts w:eastAsia="Times New Roman" w:cs="Times New Roman"/>
          <w:szCs w:val="24"/>
        </w:rPr>
        <w:t>» τα β</w:t>
      </w:r>
      <w:r>
        <w:rPr>
          <w:rFonts w:eastAsia="Times New Roman" w:cs="Times New Roman"/>
          <w:szCs w:val="24"/>
        </w:rPr>
        <w:t>ροχερά, τα καταθλιπτικά, για να παίζετε ρουλέτα. Η Κυβέρνησή σας,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την απόφαση 225/25-10-2016, Επιτροπή Παιγνίων, αποφάσισε ότι μπορούν -και ήδη ανοίγουν- καζίνο οπουδήποτε στην Ελλάδα χωρίς κανέναν περιορισμό. Η μόνη προϋπόθεσ</w:t>
      </w:r>
      <w:r>
        <w:rPr>
          <w:rFonts w:eastAsia="Times New Roman" w:cs="Times New Roman"/>
          <w:szCs w:val="24"/>
        </w:rPr>
        <w:t>η για να παίξεις είναι να είσαι άνω των δεκαοκτώ ετών, χωρίς καν να δείξεις ταυτότητα.</w:t>
      </w:r>
    </w:p>
    <w:p w14:paraId="39209222"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Επομένως, κύριε </w:t>
      </w:r>
      <w:proofErr w:type="spellStart"/>
      <w:r>
        <w:rPr>
          <w:rFonts w:eastAsia="Times New Roman" w:cs="Times New Roman"/>
          <w:szCs w:val="24"/>
        </w:rPr>
        <w:t>Καμμένε</w:t>
      </w:r>
      <w:proofErr w:type="spellEnd"/>
      <w:r>
        <w:rPr>
          <w:rFonts w:eastAsia="Times New Roman" w:cs="Times New Roman"/>
          <w:szCs w:val="24"/>
        </w:rPr>
        <w:t xml:space="preserve">, τέρμα τα ταξίδια στο Λονδίνο. Θα μπορείτε να παίζετε ρουλέτα και στο </w:t>
      </w:r>
      <w:proofErr w:type="spellStart"/>
      <w:r>
        <w:rPr>
          <w:rFonts w:eastAsia="Times New Roman" w:cs="Times New Roman"/>
          <w:szCs w:val="24"/>
        </w:rPr>
        <w:t>Κουκάκι</w:t>
      </w:r>
      <w:proofErr w:type="spellEnd"/>
      <w:r>
        <w:rPr>
          <w:rFonts w:eastAsia="Times New Roman" w:cs="Times New Roman"/>
          <w:szCs w:val="24"/>
        </w:rPr>
        <w:t>. Και καλά κέρδη εύχομαι στην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39209223"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Ευχαριστώ πολ</w:t>
      </w:r>
      <w:r>
        <w:rPr>
          <w:rFonts w:eastAsia="Times New Roman" w:cs="Times New Roman"/>
          <w:szCs w:val="24"/>
        </w:rPr>
        <w:t>ύ.</w:t>
      </w:r>
    </w:p>
    <w:p w14:paraId="39209224" w14:textId="77777777" w:rsidR="00612455" w:rsidRDefault="00B02DE7">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39209225"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Τελευταίος ομιλητής είναι ο Ανεξάρτητος Βουλευτής κ. Ευστάθιος Παναγούλης.</w:t>
      </w:r>
    </w:p>
    <w:p w14:paraId="39209226"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Κυρία Πρόεδρε, μισό λεπτό, σας παρακαλώ.</w:t>
      </w:r>
    </w:p>
    <w:p w14:paraId="39209227"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Τι θέλετε, κύριε Λαζαρίδη;</w:t>
      </w:r>
    </w:p>
    <w:p w14:paraId="39209228"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Ειπώθηκαν πράγματα για τον Πρόεδρό μας. Ο κ. </w:t>
      </w:r>
      <w:proofErr w:type="spellStart"/>
      <w:r>
        <w:rPr>
          <w:rFonts w:eastAsia="Times New Roman" w:cs="Times New Roman"/>
          <w:szCs w:val="24"/>
        </w:rPr>
        <w:t>Αμυράς</w:t>
      </w:r>
      <w:proofErr w:type="spellEnd"/>
      <w:r>
        <w:rPr>
          <w:rFonts w:eastAsia="Times New Roman" w:cs="Times New Roman"/>
          <w:szCs w:val="24"/>
        </w:rPr>
        <w:t xml:space="preserve">, δηλαδή, ξεπέρασε τα </w:t>
      </w:r>
      <w:proofErr w:type="spellStart"/>
      <w:r>
        <w:rPr>
          <w:rFonts w:eastAsia="Times New Roman" w:cs="Times New Roman"/>
          <w:szCs w:val="24"/>
        </w:rPr>
        <w:t>εσκαμμένα</w:t>
      </w:r>
      <w:proofErr w:type="spellEnd"/>
      <w:r>
        <w:rPr>
          <w:rFonts w:eastAsia="Times New Roman" w:cs="Times New Roman"/>
          <w:szCs w:val="24"/>
        </w:rPr>
        <w:t>. Οι άδειες για τα καζίνο δεν δόθηκαν τώρα. Δόθηκαν επί της κυβέρνησης…</w:t>
      </w:r>
    </w:p>
    <w:p w14:paraId="39209229"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πούλου):</w:t>
      </w:r>
      <w:r>
        <w:rPr>
          <w:rFonts w:eastAsia="Times New Roman" w:cs="Times New Roman"/>
          <w:szCs w:val="24"/>
        </w:rPr>
        <w:t xml:space="preserve"> Δεν έχει νόημα αυτή η συζήτηση τώρα. Έχω κάνει και στην έναρξη της συνεδρίασης έκκληση να μην υποβαθμιστεί η συζήτηση.</w:t>
      </w:r>
    </w:p>
    <w:p w14:paraId="3920922A"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Κυρία Πρόεδρε, μπορώ να απαντήσω;</w:t>
      </w:r>
    </w:p>
    <w:p w14:paraId="3920922B"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Καθίστε, κύριε </w:t>
      </w:r>
      <w:proofErr w:type="spellStart"/>
      <w:r>
        <w:rPr>
          <w:rFonts w:eastAsia="Times New Roman" w:cs="Times New Roman"/>
          <w:szCs w:val="24"/>
        </w:rPr>
        <w:t>Αμυρά</w:t>
      </w:r>
      <w:proofErr w:type="spellEnd"/>
      <w:r>
        <w:rPr>
          <w:rFonts w:eastAsia="Times New Roman" w:cs="Times New Roman"/>
          <w:szCs w:val="24"/>
        </w:rPr>
        <w:t>. Δεν χρειάζε</w:t>
      </w:r>
      <w:r>
        <w:rPr>
          <w:rFonts w:eastAsia="Times New Roman" w:cs="Times New Roman"/>
          <w:szCs w:val="24"/>
        </w:rPr>
        <w:t>ται.</w:t>
      </w:r>
    </w:p>
    <w:p w14:paraId="3920922C"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Παναγούλη, έχετε τον λόγο.</w:t>
      </w:r>
    </w:p>
    <w:p w14:paraId="3920922D"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Ευχαριστώ, κυρία Πρόεδρε.</w:t>
      </w:r>
    </w:p>
    <w:p w14:paraId="3920922E"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για την </w:t>
      </w:r>
      <w:r>
        <w:rPr>
          <w:rFonts w:eastAsia="Times New Roman" w:cs="Times New Roman"/>
          <w:szCs w:val="24"/>
        </w:rPr>
        <w:t xml:space="preserve">εξεταστική επιτροπή </w:t>
      </w:r>
      <w:r>
        <w:rPr>
          <w:rFonts w:eastAsia="Times New Roman" w:cs="Times New Roman"/>
          <w:szCs w:val="24"/>
        </w:rPr>
        <w:t>δυστυχώς δεν θα έχει κανένα απολύτως αποτέλεσμα. Θα εξηγήσω πιο κάτω τι εννοώ.</w:t>
      </w:r>
    </w:p>
    <w:p w14:paraId="3920922F"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φαντασία του κ. Καμμ</w:t>
      </w:r>
      <w:r>
        <w:rPr>
          <w:rFonts w:eastAsia="Times New Roman" w:cs="Times New Roman"/>
          <w:szCs w:val="24"/>
        </w:rPr>
        <w:t xml:space="preserve">ένου οργιάζει, γιατί βλέπει στον εαυτό του τον Έλληνα Ηρακλή </w:t>
      </w:r>
      <w:proofErr w:type="spellStart"/>
      <w:r>
        <w:rPr>
          <w:rFonts w:eastAsia="Times New Roman" w:cs="Times New Roman"/>
          <w:szCs w:val="24"/>
        </w:rPr>
        <w:t>Πουαρό</w:t>
      </w:r>
      <w:proofErr w:type="spellEnd"/>
      <w:r>
        <w:rPr>
          <w:rFonts w:eastAsia="Times New Roman" w:cs="Times New Roman"/>
          <w:szCs w:val="24"/>
        </w:rPr>
        <w:t>, που παρακάμπτοντας τη δικαιοσύνη, θέλει να εξιχνιάσει ένα ποινικό αδίκημα, τη γνωστή υπόθεση του «</w:t>
      </w:r>
      <w:r>
        <w:rPr>
          <w:rFonts w:eastAsia="Times New Roman" w:cs="Times New Roman"/>
          <w:szCs w:val="24"/>
          <w:lang w:val="en-US"/>
        </w:rPr>
        <w:t>NOOR</w:t>
      </w:r>
      <w:r>
        <w:rPr>
          <w:rFonts w:eastAsia="Times New Roman" w:cs="Times New Roman"/>
          <w:szCs w:val="24"/>
        </w:rPr>
        <w:t xml:space="preserve"> 1» και παρακάμπτει τις δικαστικές αρχές.</w:t>
      </w:r>
    </w:p>
    <w:p w14:paraId="39209230"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Κοντονή, θα σας πω το εξής: Όταν πριν</w:t>
      </w:r>
      <w:r>
        <w:rPr>
          <w:rFonts w:eastAsia="Times New Roman" w:cs="Times New Roman"/>
          <w:szCs w:val="24"/>
        </w:rPr>
        <w:t xml:space="preserve"> πολλά χρόνια, μου ζήτησε ένας κρατούμενος από τις φυλακές Κορυδαλλού να τον επισκεφθώ, ξέρετε τι έκανα; Πήγα στον Υπουργό Δικαιοσύνης –ήταν ο αείμνηστος Θανάσης Κανελλόπουλος- και του </w:t>
      </w:r>
      <w:r>
        <w:rPr>
          <w:rFonts w:eastAsia="Times New Roman" w:cs="Times New Roman"/>
          <w:szCs w:val="24"/>
        </w:rPr>
        <w:lastRenderedPageBreak/>
        <w:t xml:space="preserve">είπα: «Κύριε Υπουργέ, μου έχει ζητήσει ο τάδε να τον επισκεφθώ». Είναι </w:t>
      </w:r>
      <w:r>
        <w:rPr>
          <w:rFonts w:eastAsia="Times New Roman" w:cs="Times New Roman"/>
          <w:szCs w:val="24"/>
        </w:rPr>
        <w:t xml:space="preserve">γνωστό όνομα, δεν θέλω να το πω γιατί δεν βρίσκεται και στη ζωή σήμερα. </w:t>
      </w:r>
    </w:p>
    <w:p w14:paraId="39209231"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Μου είπε: «Αν θέλεις να πας, να τηλεφωνήσω στον διευθυντή των φυλακών». Πράγματι, τηλεφώνησε μπροστά μου στον διευθυντή των φυλακών. Ο διευθυντής των φυλακών είπε: «Μπορώ να μιλήσω στ</w:t>
      </w:r>
      <w:r>
        <w:rPr>
          <w:rFonts w:eastAsia="Times New Roman" w:cs="Times New Roman"/>
          <w:szCs w:val="24"/>
        </w:rPr>
        <w:t xml:space="preserve">ον κ. Παναγούλη;». Και μου είπε: «Αν θέλετε τη γνώμη μου, να μην έλθετε γιατί μπορεί να σας μπλέξει σε ιστορίες». Και δεν πήγα. Αυτό έπρεπε να είχε κάνει και ο κ. Καμμένος. Όμως ο κ. Καμμένος είναι αναξιόπιστο πρόσωπο. Είναι μυθοπλάστης και μυθομανής. </w:t>
      </w:r>
    </w:p>
    <w:p w14:paraId="39209232"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Πρι</w:t>
      </w:r>
      <w:r>
        <w:rPr>
          <w:rFonts w:eastAsia="Times New Roman" w:cs="Times New Roman"/>
          <w:szCs w:val="24"/>
        </w:rPr>
        <w:t xml:space="preserve">ν από είκοσι πέντε χρόνια, κυρίες και κύριοι συνάδελφοι –εγώ έχω καλό μνημονικό- έγραψε το βιβλίο «Τρομοκρατία, Θεωρία και Πράξη», που το παρουσίασε σαν δικό του, ενώ του το είχε γράψει ο μακαρίτης κυβερνητικός εκπρόσωπος της </w:t>
      </w:r>
      <w:r>
        <w:rPr>
          <w:rFonts w:eastAsia="Times New Roman" w:cs="Times New Roman"/>
          <w:szCs w:val="24"/>
        </w:rPr>
        <w:t>χ</w:t>
      </w:r>
      <w:r>
        <w:rPr>
          <w:rFonts w:eastAsia="Times New Roman" w:cs="Times New Roman"/>
          <w:szCs w:val="24"/>
        </w:rPr>
        <w:t xml:space="preserve">ούντας, ο Γιώργος </w:t>
      </w:r>
      <w:proofErr w:type="spellStart"/>
      <w:r>
        <w:rPr>
          <w:rFonts w:eastAsia="Times New Roman" w:cs="Times New Roman"/>
          <w:szCs w:val="24"/>
        </w:rPr>
        <w:t>Γεωργαλάς</w:t>
      </w:r>
      <w:proofErr w:type="spellEnd"/>
      <w:r>
        <w:rPr>
          <w:rFonts w:eastAsia="Times New Roman" w:cs="Times New Roman"/>
          <w:szCs w:val="24"/>
        </w:rPr>
        <w:t xml:space="preserve">. </w:t>
      </w:r>
      <w:r>
        <w:rPr>
          <w:rFonts w:eastAsia="Times New Roman" w:cs="Times New Roman"/>
          <w:szCs w:val="24"/>
        </w:rPr>
        <w:t xml:space="preserve">Μάλιστα είχαν και μια αντιδικία, γιατί του έστειλε εξώδικο ο </w:t>
      </w:r>
      <w:proofErr w:type="spellStart"/>
      <w:r>
        <w:rPr>
          <w:rFonts w:eastAsia="Times New Roman" w:cs="Times New Roman"/>
          <w:szCs w:val="24"/>
        </w:rPr>
        <w:t>Γεωργαλάς</w:t>
      </w:r>
      <w:proofErr w:type="spellEnd"/>
      <w:r>
        <w:rPr>
          <w:rFonts w:eastAsia="Times New Roman" w:cs="Times New Roman"/>
          <w:szCs w:val="24"/>
        </w:rPr>
        <w:t xml:space="preserve"> ότι δεν τον είχε εξοφλήσει. </w:t>
      </w:r>
    </w:p>
    <w:p w14:paraId="39209233"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Και τώρα, εκτός από Ηρακλής </w:t>
      </w:r>
      <w:proofErr w:type="spellStart"/>
      <w:r>
        <w:rPr>
          <w:rFonts w:eastAsia="Times New Roman" w:cs="Times New Roman"/>
          <w:szCs w:val="24"/>
        </w:rPr>
        <w:t>Πουαρό</w:t>
      </w:r>
      <w:proofErr w:type="spellEnd"/>
      <w:r>
        <w:rPr>
          <w:rFonts w:eastAsia="Times New Roman" w:cs="Times New Roman"/>
          <w:szCs w:val="24"/>
        </w:rPr>
        <w:t xml:space="preserve">, φαίνεται ότι έχει δει πολλές φορές την ταινία «Ο Νονός» με τον Μάρλον Μπράντο. Σαν νέος Ντον </w:t>
      </w:r>
      <w:proofErr w:type="spellStart"/>
      <w:r>
        <w:rPr>
          <w:rFonts w:eastAsia="Times New Roman" w:cs="Times New Roman"/>
          <w:szCs w:val="24"/>
        </w:rPr>
        <w:t>Κορλεόνε</w:t>
      </w:r>
      <w:proofErr w:type="spellEnd"/>
      <w:r>
        <w:rPr>
          <w:rFonts w:eastAsia="Times New Roman" w:cs="Times New Roman"/>
          <w:szCs w:val="24"/>
        </w:rPr>
        <w:t xml:space="preserve"> έχει αντιγράψει απ</w:t>
      </w:r>
      <w:r>
        <w:rPr>
          <w:rFonts w:eastAsia="Times New Roman" w:cs="Times New Roman"/>
          <w:szCs w:val="24"/>
        </w:rPr>
        <w:t xml:space="preserve">ό την ταινία αυτό που </w:t>
      </w:r>
      <w:r>
        <w:rPr>
          <w:rFonts w:eastAsia="Times New Roman" w:cs="Times New Roman"/>
          <w:szCs w:val="24"/>
        </w:rPr>
        <w:lastRenderedPageBreak/>
        <w:t xml:space="preserve">έλεγε ο Ντον </w:t>
      </w:r>
      <w:proofErr w:type="spellStart"/>
      <w:r>
        <w:rPr>
          <w:rFonts w:eastAsia="Times New Roman" w:cs="Times New Roman"/>
          <w:szCs w:val="24"/>
        </w:rPr>
        <w:t>Κορλεόνε</w:t>
      </w:r>
      <w:proofErr w:type="spellEnd"/>
      <w:r>
        <w:rPr>
          <w:rFonts w:eastAsia="Times New Roman" w:cs="Times New Roman"/>
          <w:szCs w:val="24"/>
        </w:rPr>
        <w:t>, ότι πρέπει να ελέγχουμε τη δικαιοσύνη, την αστυνομία και τον Τύπο.</w:t>
      </w:r>
    </w:p>
    <w:p w14:paraId="39209234" w14:textId="77777777" w:rsidR="00612455" w:rsidRDefault="00B02DE7">
      <w:pPr>
        <w:spacing w:line="600" w:lineRule="auto"/>
        <w:ind w:firstLine="720"/>
        <w:jc w:val="both"/>
        <w:rPr>
          <w:rFonts w:eastAsia="Times New Roman"/>
          <w:bCs/>
        </w:rPr>
      </w:pPr>
      <w:r>
        <w:rPr>
          <w:rFonts w:eastAsia="Times New Roman"/>
          <w:bCs/>
        </w:rPr>
        <w:t xml:space="preserve">Ένα διάστημα, κυρίες και κύριοι συνάδελφοι, πρέπει να πούμε ότι ο κ. Μαρινάκης -τον οποίο δεν γνωρίζω, εκτός από φωτογραφίες- είχε ένα φλερτ με </w:t>
      </w:r>
      <w:r>
        <w:rPr>
          <w:rFonts w:eastAsia="Times New Roman"/>
          <w:bCs/>
        </w:rPr>
        <w:t xml:space="preserve">την Κυβέρνηση και ιδιαίτερα στις περασμένες περιφερειακές εκλογές. </w:t>
      </w:r>
    </w:p>
    <w:p w14:paraId="39209235" w14:textId="77777777" w:rsidR="00612455" w:rsidRDefault="00B02DE7">
      <w:pPr>
        <w:spacing w:line="600" w:lineRule="auto"/>
        <w:ind w:firstLine="720"/>
        <w:jc w:val="both"/>
        <w:rPr>
          <w:rFonts w:eastAsia="Times New Roman"/>
          <w:bCs/>
        </w:rPr>
      </w:pPr>
      <w:r>
        <w:rPr>
          <w:rFonts w:eastAsia="Times New Roman"/>
          <w:bCs/>
        </w:rPr>
        <w:t>Είδαν, φαίνεται, ότι δεν μπορεί να έχουν του χεριού τους τον κ. Μαρινάκη, όπως είχαν τον Καλογρίτσα και σκόπευσαν με άτιμο τρόπο. Γιατί είναι ατιμία να πηγαίνεις να επηρεάσεις έναν ισοβίτη</w:t>
      </w:r>
      <w:r>
        <w:rPr>
          <w:rFonts w:eastAsia="Times New Roman"/>
          <w:bCs/>
        </w:rPr>
        <w:t xml:space="preserve">, έναν κρατούμενο λέγοντάς του «Βοήθησε, πες ότι ο Μαρινάκης ήταν </w:t>
      </w:r>
      <w:proofErr w:type="spellStart"/>
      <w:r>
        <w:rPr>
          <w:rFonts w:eastAsia="Times New Roman"/>
          <w:bCs/>
        </w:rPr>
        <w:t>ναρκέμπορος</w:t>
      </w:r>
      <w:proofErr w:type="spellEnd"/>
      <w:r>
        <w:rPr>
          <w:rFonts w:eastAsia="Times New Roman"/>
          <w:bCs/>
        </w:rPr>
        <w:t xml:space="preserve"> κι εμείς εδώ είμαστε». Είναι η μεγαλύτερη ατιμία να παρουσιάζεσαι σε ένα δικαστήριο και να κατηγορείς έναν άνθρωπο για κάτι που ενδεχόμενα δεν το έχει κάνει. Παρουσιάζεται τώρα ε</w:t>
      </w:r>
      <w:r>
        <w:rPr>
          <w:rFonts w:eastAsia="Times New Roman"/>
          <w:bCs/>
        </w:rPr>
        <w:t xml:space="preserve">κτός από Ηρακλής </w:t>
      </w:r>
      <w:proofErr w:type="spellStart"/>
      <w:r>
        <w:rPr>
          <w:rFonts w:eastAsia="Times New Roman"/>
          <w:bCs/>
        </w:rPr>
        <w:t>Πουαρό</w:t>
      </w:r>
      <w:proofErr w:type="spellEnd"/>
      <w:r>
        <w:rPr>
          <w:rFonts w:eastAsia="Times New Roman"/>
          <w:bCs/>
        </w:rPr>
        <w:t xml:space="preserve"> και ως Δον </w:t>
      </w:r>
      <w:proofErr w:type="spellStart"/>
      <w:r>
        <w:rPr>
          <w:rFonts w:eastAsia="Times New Roman"/>
          <w:bCs/>
        </w:rPr>
        <w:t>Κορλεόνε</w:t>
      </w:r>
      <w:proofErr w:type="spellEnd"/>
      <w:r>
        <w:rPr>
          <w:rFonts w:eastAsia="Times New Roman"/>
          <w:bCs/>
        </w:rPr>
        <w:t>.</w:t>
      </w:r>
    </w:p>
    <w:p w14:paraId="39209236" w14:textId="77777777" w:rsidR="00612455" w:rsidRDefault="00B02DE7">
      <w:pPr>
        <w:spacing w:line="600" w:lineRule="auto"/>
        <w:ind w:firstLine="720"/>
        <w:jc w:val="both"/>
        <w:rPr>
          <w:rFonts w:eastAsia="Times New Roman"/>
          <w:bCs/>
        </w:rPr>
      </w:pPr>
      <w:r>
        <w:rPr>
          <w:rFonts w:eastAsia="Times New Roman"/>
          <w:bCs/>
        </w:rPr>
        <w:t>Κυρία Πρόεδρε, μας είπατε το πρωί ότι σε δέκα λεπτά θα έρθει ο κ. Καμμένος. Θέλω να σας θυμίσω ότι σε εκείνο το βιβλίο</w:t>
      </w:r>
      <w:r>
        <w:rPr>
          <w:rFonts w:eastAsia="Times New Roman"/>
          <w:bCs/>
        </w:rPr>
        <w:t>,</w:t>
      </w:r>
      <w:r>
        <w:rPr>
          <w:rFonts w:eastAsia="Times New Roman"/>
          <w:bCs/>
        </w:rPr>
        <w:t xml:space="preserve"> που του είχε γράψει πριν από είκοσι πέντε χρόνια ο </w:t>
      </w:r>
      <w:proofErr w:type="spellStart"/>
      <w:r>
        <w:rPr>
          <w:rFonts w:eastAsia="Times New Roman"/>
          <w:bCs/>
        </w:rPr>
        <w:t>Γεωργαλάς</w:t>
      </w:r>
      <w:proofErr w:type="spellEnd"/>
      <w:r>
        <w:rPr>
          <w:rFonts w:eastAsia="Times New Roman"/>
          <w:bCs/>
        </w:rPr>
        <w:t xml:space="preserve"> και είχε βάλει την υπογραφή το</w:t>
      </w:r>
      <w:r>
        <w:rPr>
          <w:rFonts w:eastAsia="Times New Roman"/>
          <w:bCs/>
        </w:rPr>
        <w:t xml:space="preserve">υ «Θεωρία και Πράξη», όπως σας </w:t>
      </w:r>
      <w:r>
        <w:rPr>
          <w:rFonts w:eastAsia="Times New Roman"/>
          <w:bCs/>
        </w:rPr>
        <w:lastRenderedPageBreak/>
        <w:t xml:space="preserve">είπα, εμφάνιζε τον αείμνηστο Ανδρέα Παπανδρέου σαν αρχηγό της «17 Νοέμβρη». </w:t>
      </w:r>
    </w:p>
    <w:p w14:paraId="39209237" w14:textId="77777777" w:rsidR="00612455" w:rsidRDefault="00B02DE7">
      <w:pPr>
        <w:spacing w:line="600" w:lineRule="auto"/>
        <w:ind w:firstLine="720"/>
        <w:jc w:val="both"/>
        <w:rPr>
          <w:rFonts w:eastAsia="Times New Roman"/>
          <w:bCs/>
        </w:rPr>
      </w:pPr>
      <w:r>
        <w:rPr>
          <w:rFonts w:eastAsia="Times New Roman"/>
          <w:bCs/>
        </w:rPr>
        <w:t>Ενέπλεκε δημοσιογράφους, όπως την κ</w:t>
      </w:r>
      <w:r>
        <w:rPr>
          <w:rFonts w:eastAsia="Times New Roman"/>
          <w:bCs/>
        </w:rPr>
        <w:t>.</w:t>
      </w:r>
      <w:r>
        <w:rPr>
          <w:rFonts w:eastAsia="Times New Roman"/>
          <w:bCs/>
        </w:rPr>
        <w:t xml:space="preserve"> Λίνα Αλεξίου, τον κ. Γιώργο </w:t>
      </w:r>
      <w:proofErr w:type="spellStart"/>
      <w:r>
        <w:rPr>
          <w:rFonts w:eastAsia="Times New Roman"/>
          <w:bCs/>
        </w:rPr>
        <w:t>Οικονομέα</w:t>
      </w:r>
      <w:proofErr w:type="spellEnd"/>
      <w:r>
        <w:rPr>
          <w:rFonts w:eastAsia="Times New Roman"/>
          <w:bCs/>
        </w:rPr>
        <w:t xml:space="preserve"> και πρόσωπα του ευρύτερου δημοκρατικού και αριστερού φόρουμ. Και για εσάς</w:t>
      </w:r>
      <w:r>
        <w:rPr>
          <w:rFonts w:eastAsia="Times New Roman"/>
          <w:bCs/>
        </w:rPr>
        <w:t xml:space="preserve"> αναφερόταν, κυρία Χριστοδουλοπούλου. Συμπαθούσατε τη 17 Νοέμβρη, αλήθεια; Τη συμπαθούσατε; </w:t>
      </w:r>
    </w:p>
    <w:p w14:paraId="39209238" w14:textId="77777777" w:rsidR="00612455" w:rsidRDefault="00B02DE7">
      <w:pPr>
        <w:spacing w:line="600" w:lineRule="auto"/>
        <w:ind w:firstLine="720"/>
        <w:jc w:val="both"/>
        <w:rPr>
          <w:rFonts w:eastAsia="Times New Roman"/>
          <w:bCs/>
        </w:rPr>
      </w:pPr>
      <w:r>
        <w:rPr>
          <w:rFonts w:eastAsia="Times New Roman"/>
          <w:bCs/>
        </w:rPr>
        <w:t xml:space="preserve">Ενέπλεκε, τον φίλο μου και συγκρατούμενό μου –δεν τον βλέπω εδώ- τον Νίκο τον </w:t>
      </w:r>
      <w:proofErr w:type="spellStart"/>
      <w:r>
        <w:rPr>
          <w:rFonts w:eastAsia="Times New Roman"/>
          <w:bCs/>
        </w:rPr>
        <w:t>Μανιό</w:t>
      </w:r>
      <w:proofErr w:type="spellEnd"/>
      <w:r>
        <w:rPr>
          <w:rFonts w:eastAsia="Times New Roman"/>
          <w:bCs/>
        </w:rPr>
        <w:t xml:space="preserve">, τον Περικλή τον </w:t>
      </w:r>
      <w:proofErr w:type="spellStart"/>
      <w:r>
        <w:rPr>
          <w:rFonts w:eastAsia="Times New Roman"/>
          <w:bCs/>
        </w:rPr>
        <w:t>Κοροβέση</w:t>
      </w:r>
      <w:proofErr w:type="spellEnd"/>
      <w:r>
        <w:rPr>
          <w:rFonts w:eastAsia="Times New Roman"/>
          <w:bCs/>
        </w:rPr>
        <w:t xml:space="preserve"> και πολλούς άλλους, σε εκείνο το βιβλίο</w:t>
      </w:r>
      <w:r>
        <w:rPr>
          <w:rFonts w:eastAsia="Times New Roman"/>
          <w:bCs/>
        </w:rPr>
        <w:t>,</w:t>
      </w:r>
      <w:r>
        <w:rPr>
          <w:rFonts w:eastAsia="Times New Roman"/>
          <w:bCs/>
        </w:rPr>
        <w:t xml:space="preserve"> που έλεγε ότ</w:t>
      </w:r>
      <w:r>
        <w:rPr>
          <w:rFonts w:eastAsia="Times New Roman"/>
          <w:bCs/>
        </w:rPr>
        <w:t>ι ήταν μέλη και στελέχη της «17 Νοέμβρη».</w:t>
      </w:r>
    </w:p>
    <w:p w14:paraId="39209239" w14:textId="77777777" w:rsidR="00612455" w:rsidRDefault="00B02DE7">
      <w:pPr>
        <w:spacing w:line="600" w:lineRule="auto"/>
        <w:ind w:firstLine="720"/>
        <w:jc w:val="both"/>
        <w:rPr>
          <w:rFonts w:eastAsia="Times New Roman"/>
          <w:bCs/>
        </w:rPr>
      </w:pPr>
      <w:r>
        <w:rPr>
          <w:rFonts w:eastAsia="Times New Roman"/>
          <w:bCs/>
        </w:rPr>
        <w:t xml:space="preserve">Το σημερινό θέμα που συζητάμε είναι σοβαρό, κυρίες και κύριοι συνάδελφοι. Προκαλεί ζήτημα κυρίως ηθικής τάξεως και πολιτικής αναξιοπιστίας. Με λίγα λόγια, το περιλάλητο </w:t>
      </w:r>
      <w:proofErr w:type="spellStart"/>
      <w:r>
        <w:rPr>
          <w:rFonts w:eastAsia="Times New Roman"/>
          <w:bCs/>
        </w:rPr>
        <w:t>διακύβευμά</w:t>
      </w:r>
      <w:proofErr w:type="spellEnd"/>
      <w:r>
        <w:rPr>
          <w:rFonts w:eastAsia="Times New Roman"/>
          <w:bCs/>
        </w:rPr>
        <w:t xml:space="preserve"> σας περί ηθικού πλεονεκτήματος πάε</w:t>
      </w:r>
      <w:r>
        <w:rPr>
          <w:rFonts w:eastAsia="Times New Roman"/>
          <w:bCs/>
        </w:rPr>
        <w:t xml:space="preserve">ι περίπατο. Αυτό το θέμα θέτουν οι πολίτες έξω, που κυκλοφορούν. Γιατί εσείς προσπαθείτε με κάθε μέσο να επηρεάσετε τα μαζικά </w:t>
      </w:r>
      <w:r>
        <w:rPr>
          <w:rFonts w:eastAsia="Times New Roman"/>
          <w:bCs/>
        </w:rPr>
        <w:t>μ</w:t>
      </w:r>
      <w:r>
        <w:rPr>
          <w:rFonts w:eastAsia="Times New Roman"/>
          <w:bCs/>
        </w:rPr>
        <w:t xml:space="preserve">έσα </w:t>
      </w:r>
      <w:r>
        <w:rPr>
          <w:rFonts w:eastAsia="Times New Roman"/>
          <w:bCs/>
        </w:rPr>
        <w:t>ε</w:t>
      </w:r>
      <w:r>
        <w:rPr>
          <w:rFonts w:eastAsia="Times New Roman"/>
          <w:bCs/>
        </w:rPr>
        <w:t xml:space="preserve">νημέρωσης. </w:t>
      </w:r>
    </w:p>
    <w:p w14:paraId="3920923A" w14:textId="77777777" w:rsidR="00612455" w:rsidRDefault="00B02DE7">
      <w:pPr>
        <w:spacing w:line="600" w:lineRule="auto"/>
        <w:ind w:firstLine="720"/>
        <w:jc w:val="both"/>
        <w:rPr>
          <w:rFonts w:eastAsia="Times New Roman"/>
          <w:bCs/>
        </w:rPr>
      </w:pPr>
      <w:r>
        <w:rPr>
          <w:rFonts w:eastAsia="Times New Roman"/>
          <w:bCs/>
        </w:rPr>
        <w:lastRenderedPageBreak/>
        <w:t>Δεν είναι τυχαίο, κυρίες και κύριοι συνάδελφοι, ότι εδώ και χρόνια με έχουν αποκλείσει τα κανάλια. Από τη δεκαετ</w:t>
      </w:r>
      <w:r>
        <w:rPr>
          <w:rFonts w:eastAsia="Times New Roman"/>
          <w:bCs/>
        </w:rPr>
        <w:t>ία του 2000 και πριν</w:t>
      </w:r>
      <w:r>
        <w:rPr>
          <w:rFonts w:eastAsia="Times New Roman"/>
          <w:bCs/>
        </w:rPr>
        <w:t>,</w:t>
      </w:r>
      <w:r>
        <w:rPr>
          <w:rFonts w:eastAsia="Times New Roman"/>
          <w:bCs/>
        </w:rPr>
        <w:t xml:space="preserve"> ήμουν ο μοναδικός, όπως και ο πρώην Πρόεδρος της Βουλής, ο Απόστολος Κακλαμάνης, που είχαμε ονομάσει τους </w:t>
      </w:r>
      <w:proofErr w:type="spellStart"/>
      <w:r>
        <w:rPr>
          <w:rFonts w:eastAsia="Times New Roman"/>
          <w:bCs/>
        </w:rPr>
        <w:t>καναλάρχες</w:t>
      </w:r>
      <w:proofErr w:type="spellEnd"/>
      <w:r>
        <w:rPr>
          <w:rFonts w:eastAsia="Times New Roman"/>
          <w:bCs/>
        </w:rPr>
        <w:t xml:space="preserve"> «η χούντα των </w:t>
      </w:r>
      <w:proofErr w:type="spellStart"/>
      <w:r>
        <w:rPr>
          <w:rFonts w:eastAsia="Times New Roman"/>
          <w:bCs/>
        </w:rPr>
        <w:t>καναλαρχών</w:t>
      </w:r>
      <w:proofErr w:type="spellEnd"/>
      <w:r>
        <w:rPr>
          <w:rFonts w:eastAsia="Times New Roman"/>
          <w:bCs/>
        </w:rPr>
        <w:t>».</w:t>
      </w:r>
    </w:p>
    <w:p w14:paraId="3920923B" w14:textId="77777777" w:rsidR="00612455" w:rsidRDefault="00B02DE7">
      <w:pPr>
        <w:spacing w:line="600" w:lineRule="auto"/>
        <w:ind w:firstLine="720"/>
        <w:jc w:val="both"/>
        <w:rPr>
          <w:rFonts w:eastAsia="Times New Roman"/>
          <w:bCs/>
        </w:rPr>
      </w:pPr>
      <w:r>
        <w:rPr>
          <w:rFonts w:eastAsia="Times New Roman"/>
          <w:bCs/>
        </w:rPr>
        <w:t xml:space="preserve">Θέλησε, λοιπόν, ο κ. Καμμένος να ποδηγετήσει τον κ. Μαρινάκη. Δεν μπόρεσε και βρήκε τον </w:t>
      </w:r>
      <w:r>
        <w:rPr>
          <w:rFonts w:eastAsia="Times New Roman"/>
          <w:bCs/>
        </w:rPr>
        <w:t>πιο άτιμο τρόπο, να εμπλέξει έναν άνθρωπο σε μια υπόθεση</w:t>
      </w:r>
      <w:r w:rsidRPr="005355EA">
        <w:rPr>
          <w:rFonts w:eastAsia="Times New Roman"/>
          <w:bCs/>
        </w:rPr>
        <w:t>,</w:t>
      </w:r>
      <w:r>
        <w:rPr>
          <w:rFonts w:eastAsia="Times New Roman"/>
          <w:bCs/>
        </w:rPr>
        <w:t xml:space="preserve"> πράγματι</w:t>
      </w:r>
      <w:r w:rsidRPr="005355EA">
        <w:rPr>
          <w:rFonts w:eastAsia="Times New Roman"/>
          <w:bCs/>
        </w:rPr>
        <w:t>,</w:t>
      </w:r>
      <w:r>
        <w:rPr>
          <w:rFonts w:eastAsia="Times New Roman"/>
          <w:bCs/>
        </w:rPr>
        <w:t xml:space="preserve"> σκοτεινή. Και υποσχόταν στον </w:t>
      </w:r>
      <w:proofErr w:type="spellStart"/>
      <w:r>
        <w:rPr>
          <w:rFonts w:eastAsia="Times New Roman"/>
          <w:bCs/>
        </w:rPr>
        <w:t>Γιαννουσάκη</w:t>
      </w:r>
      <w:proofErr w:type="spellEnd"/>
      <w:r>
        <w:rPr>
          <w:rFonts w:eastAsia="Times New Roman"/>
          <w:bCs/>
        </w:rPr>
        <w:t xml:space="preserve"> «Εδώ είμαστε εμείς. Εμείς έχουμε ριζώσει. Θα μείνουμε πολλά χρόνια στην εξουσία και σε ένα, σε δύο, σε τρία χρόνια, εσύ θα εξέλθεις από τις φυλακές</w:t>
      </w:r>
      <w:r>
        <w:rPr>
          <w:rFonts w:eastAsia="Times New Roman"/>
          <w:bCs/>
        </w:rPr>
        <w:t xml:space="preserve">». </w:t>
      </w:r>
    </w:p>
    <w:p w14:paraId="3920923C" w14:textId="77777777" w:rsidR="00612455" w:rsidRDefault="00B02DE7">
      <w:pPr>
        <w:spacing w:line="600" w:lineRule="auto"/>
        <w:ind w:firstLine="720"/>
        <w:jc w:val="both"/>
        <w:rPr>
          <w:rFonts w:eastAsia="Times New Roman"/>
          <w:bCs/>
        </w:rPr>
      </w:pPr>
      <w:r>
        <w:rPr>
          <w:rFonts w:eastAsia="Times New Roman"/>
          <w:bCs/>
        </w:rPr>
        <w:t xml:space="preserve">Υπάρχουν οι μαγνητοταινίες που όταν δοθούν στη δημοσιότητα -εγώ δεσμεύομαι γι’ αυτό, κυρίες και κύριοι συνάδελφοι, αυτήν τη στιγμή- θα φρίξει ολόκληρος ο ελληνικός λαός με αυτά που υποσχόταν ο Υπουργός Εθνικής Άμυνας στον υπόδικο </w:t>
      </w:r>
      <w:proofErr w:type="spellStart"/>
      <w:r>
        <w:rPr>
          <w:rFonts w:eastAsia="Times New Roman"/>
          <w:bCs/>
        </w:rPr>
        <w:t>Γιαννουσάκη</w:t>
      </w:r>
      <w:proofErr w:type="spellEnd"/>
      <w:r>
        <w:rPr>
          <w:rFonts w:eastAsia="Times New Roman"/>
          <w:bCs/>
        </w:rPr>
        <w:t>, τις επαφέ</w:t>
      </w:r>
      <w:r>
        <w:rPr>
          <w:rFonts w:eastAsia="Times New Roman"/>
          <w:bCs/>
        </w:rPr>
        <w:t xml:space="preserve">ς που είχε με τον άλλον, τον </w:t>
      </w:r>
      <w:proofErr w:type="spellStart"/>
      <w:r>
        <w:rPr>
          <w:rFonts w:eastAsia="Times New Roman"/>
          <w:bCs/>
        </w:rPr>
        <w:t>Χριστοφορίδη</w:t>
      </w:r>
      <w:proofErr w:type="spellEnd"/>
      <w:r>
        <w:rPr>
          <w:rFonts w:eastAsia="Times New Roman"/>
          <w:bCs/>
        </w:rPr>
        <w:t xml:space="preserve"> –πώς τον έλεγαν- κι όλα αυτά.</w:t>
      </w:r>
    </w:p>
    <w:p w14:paraId="3920923D" w14:textId="77777777" w:rsidR="00612455" w:rsidRDefault="00B02DE7">
      <w:pPr>
        <w:spacing w:line="600" w:lineRule="auto"/>
        <w:ind w:firstLine="720"/>
        <w:jc w:val="both"/>
        <w:rPr>
          <w:rFonts w:eastAsia="Times New Roman"/>
          <w:bCs/>
        </w:rPr>
      </w:pPr>
      <w:r>
        <w:rPr>
          <w:rFonts w:eastAsia="Times New Roman"/>
          <w:bCs/>
        </w:rPr>
        <w:t xml:space="preserve">Κυρίες και κύριοι συνάδελφοι, το θέμα των εξεταστικών επιτροπών έχει δημιουργήσει πολλά προβλήματα. Ο κόσμος δεν μας πιστεύει πλέον. </w:t>
      </w:r>
      <w:r>
        <w:rPr>
          <w:rFonts w:eastAsia="Times New Roman"/>
          <w:szCs w:val="24"/>
        </w:rPr>
        <w:t xml:space="preserve">Έχει εξαγγελθεί και από την προηγούμενη </w:t>
      </w:r>
      <w:r>
        <w:rPr>
          <w:rFonts w:eastAsia="Times New Roman"/>
          <w:szCs w:val="24"/>
        </w:rPr>
        <w:lastRenderedPageBreak/>
        <w:t>και από αυτ</w:t>
      </w:r>
      <w:r>
        <w:rPr>
          <w:rFonts w:eastAsia="Times New Roman"/>
          <w:szCs w:val="24"/>
        </w:rPr>
        <w:t>ήν την Κυβέρνηση η αναθεώρηση του Συντάγματος, που θα καταργηθεί αυτό το προνόμιο των Υπουργών, ο νόμος περί ευθύνης Υπουργών.</w:t>
      </w:r>
    </w:p>
    <w:p w14:paraId="3920923E" w14:textId="77777777" w:rsidR="00612455" w:rsidRDefault="00B02DE7">
      <w:pPr>
        <w:spacing w:line="600" w:lineRule="auto"/>
        <w:ind w:firstLine="720"/>
        <w:jc w:val="both"/>
        <w:rPr>
          <w:rFonts w:eastAsia="Times New Roman"/>
          <w:szCs w:val="24"/>
        </w:rPr>
      </w:pPr>
      <w:r>
        <w:rPr>
          <w:rFonts w:eastAsia="Times New Roman"/>
          <w:szCs w:val="24"/>
        </w:rPr>
        <w:t>Το σημαντικότερο, όμως, κυρίες και κύριοι συνάδελφοι -και καλούνται σήμερα εδώ τα κόμματα να το δηλώσουν ευθαρσώς- είναι ό,τι αφο</w:t>
      </w:r>
      <w:r>
        <w:rPr>
          <w:rFonts w:eastAsia="Times New Roman"/>
          <w:szCs w:val="24"/>
        </w:rPr>
        <w:t>ρά τη Βουλευτική ασυλία. Θα πρέπει να δεσμευτούν τα κόμματα για ό,τι έρχεται από εδώ και πέρα. Εκκρεμούν δεκάδες υποθέσεις και μηνύσεις για τον κ. Καμμένο και θα μπορούσε κάλλιστα να αρθεί η ασυλία του και να πάει στους φυσικούς του δικαστές ο κ. Καμμένος.</w:t>
      </w:r>
      <w:r>
        <w:rPr>
          <w:rFonts w:eastAsia="Times New Roman"/>
          <w:szCs w:val="24"/>
        </w:rPr>
        <w:t xml:space="preserve"> </w:t>
      </w:r>
    </w:p>
    <w:p w14:paraId="3920923F" w14:textId="77777777" w:rsidR="00612455" w:rsidRDefault="00B02DE7">
      <w:pPr>
        <w:spacing w:line="600" w:lineRule="auto"/>
        <w:ind w:firstLine="720"/>
        <w:jc w:val="both"/>
        <w:rPr>
          <w:rFonts w:eastAsia="Times New Roman"/>
          <w:szCs w:val="24"/>
        </w:rPr>
      </w:pPr>
      <w:r>
        <w:rPr>
          <w:rFonts w:eastAsia="Times New Roman"/>
          <w:szCs w:val="24"/>
        </w:rPr>
        <w:t>Τα κόμματα, όμως, δεν δεσμεύονται γι’ αυτό το θέμα. Τα κόμματα πρέπει να δεσμευτούν σήμερα ότι όταν πρόκειται για ποινικά αδικήματα -και δεν μιλάω για κάποιο άρθρο Βουλευτή ή για κάποιο λόγο Βουλευτή, που ο καθένας μπορεί να του κάνει μήνυση- πρέπει να έ</w:t>
      </w:r>
      <w:r>
        <w:rPr>
          <w:rFonts w:eastAsia="Times New Roman"/>
          <w:szCs w:val="24"/>
        </w:rPr>
        <w:t xml:space="preserve">ρχεται η υπόθεση στη Βουλή και να ψηφίζουμε όλοι. </w:t>
      </w:r>
    </w:p>
    <w:p w14:paraId="39209240" w14:textId="77777777" w:rsidR="00612455" w:rsidRDefault="00B02DE7">
      <w:pPr>
        <w:spacing w:line="600" w:lineRule="auto"/>
        <w:ind w:firstLine="720"/>
        <w:jc w:val="both"/>
        <w:rPr>
          <w:rFonts w:eastAsia="Times New Roman"/>
          <w:szCs w:val="24"/>
        </w:rPr>
      </w:pPr>
      <w:r>
        <w:rPr>
          <w:rFonts w:eastAsia="Times New Roman"/>
          <w:szCs w:val="24"/>
        </w:rPr>
        <w:t>Και θα σας εξομολογηθώ κάτι. Δεν έχω έρθει ποτέ στη Βουλή να ψηφίσω για άρση ασυλίας, γιατί το θεωρώ πλέον κωμικό. Πριν από δύο μήνες ζητήθηκε η άρση ασυλίας για το πρόσωπό μου, για συκοφαντική δυσφήμιση σ</w:t>
      </w:r>
      <w:r>
        <w:rPr>
          <w:rFonts w:eastAsia="Times New Roman"/>
          <w:szCs w:val="24"/>
        </w:rPr>
        <w:t xml:space="preserve">ε κάποιο πρόσωπο. </w:t>
      </w:r>
      <w:r>
        <w:rPr>
          <w:rFonts w:eastAsia="Times New Roman"/>
          <w:szCs w:val="24"/>
        </w:rPr>
        <w:lastRenderedPageBreak/>
        <w:t xml:space="preserve">Παρουσιάστηκα στην </w:t>
      </w:r>
      <w:r>
        <w:rPr>
          <w:rFonts w:eastAsia="Times New Roman"/>
          <w:szCs w:val="24"/>
        </w:rPr>
        <w:t>ε</w:t>
      </w:r>
      <w:r>
        <w:rPr>
          <w:rFonts w:eastAsia="Times New Roman"/>
          <w:szCs w:val="24"/>
        </w:rPr>
        <w:t>πιτροπή της Βουλής και είπα</w:t>
      </w:r>
      <w:r>
        <w:rPr>
          <w:rFonts w:eastAsia="Times New Roman"/>
          <w:szCs w:val="24"/>
        </w:rPr>
        <w:t>:</w:t>
      </w:r>
      <w:r>
        <w:rPr>
          <w:rFonts w:eastAsia="Times New Roman"/>
          <w:szCs w:val="24"/>
        </w:rPr>
        <w:t xml:space="preserve"> «Κύριοι, ζητώ να αρθεί η βουλευτική μου ασυλία». Το είπα και στην Ολομέλεια της Βουλής. Για λίγες ψήφους δεν ήρθη, γιατί δεν πέρασε η γραμμή του ΣΥΡΙΖΑ. Πολλοί συνάδελφοι από τον ΣΥΡΙΖΑ δεν</w:t>
      </w:r>
      <w:r>
        <w:rPr>
          <w:rFonts w:eastAsia="Times New Roman"/>
          <w:szCs w:val="24"/>
        </w:rPr>
        <w:t xml:space="preserve"> ψήφισαν. </w:t>
      </w:r>
    </w:p>
    <w:p w14:paraId="39209241" w14:textId="77777777" w:rsidR="00612455" w:rsidRDefault="00B02DE7">
      <w:pPr>
        <w:spacing w:line="600" w:lineRule="auto"/>
        <w:ind w:firstLine="720"/>
        <w:jc w:val="both"/>
        <w:rPr>
          <w:rFonts w:eastAsia="Times New Roman"/>
          <w:szCs w:val="24"/>
        </w:rPr>
      </w:pPr>
      <w:r>
        <w:rPr>
          <w:rFonts w:eastAsia="Times New Roman"/>
          <w:szCs w:val="24"/>
        </w:rPr>
        <w:t>Γι’ αυτόν τον λόγο, κύριοι εκπρόσωποι της Νέας Δημοκρατίας, του Κομμουνιστικού Κόμματος Ελλάδ</w:t>
      </w:r>
      <w:r>
        <w:rPr>
          <w:rFonts w:eastAsia="Times New Roman"/>
          <w:szCs w:val="24"/>
        </w:rPr>
        <w:t>α</w:t>
      </w:r>
      <w:r>
        <w:rPr>
          <w:rFonts w:eastAsia="Times New Roman"/>
          <w:szCs w:val="24"/>
        </w:rPr>
        <w:t>ς, του Ποταμιού, του ΠΑΣΟΚ, των Ανεξ</w:t>
      </w:r>
      <w:r>
        <w:rPr>
          <w:rFonts w:eastAsia="Times New Roman"/>
          <w:szCs w:val="24"/>
        </w:rPr>
        <w:t>α</w:t>
      </w:r>
      <w:r>
        <w:rPr>
          <w:rFonts w:eastAsia="Times New Roman"/>
          <w:szCs w:val="24"/>
        </w:rPr>
        <w:t>ρτ</w:t>
      </w:r>
      <w:r>
        <w:rPr>
          <w:rFonts w:eastAsia="Times New Roman"/>
          <w:szCs w:val="24"/>
        </w:rPr>
        <w:t>ή</w:t>
      </w:r>
      <w:r>
        <w:rPr>
          <w:rFonts w:eastAsia="Times New Roman"/>
          <w:szCs w:val="24"/>
        </w:rPr>
        <w:t>των Ελλήνων, «ιδού η Ρόδος, ιδού και το πήδημα». Να αίρεται η βουλευτική ασυλία, όταν έρχεται μια υπόθεση σε αυ</w:t>
      </w:r>
      <w:r>
        <w:rPr>
          <w:rFonts w:eastAsia="Times New Roman"/>
          <w:szCs w:val="24"/>
        </w:rPr>
        <w:t xml:space="preserve">τήν την Αίθουσα. Άλλως ξέρετε τι λέει ο κόσμος έξω; «Είστε όλοι ίδιοι» και το πιστεύει αυτό. Μπορεί να μην είμαστε όλοι ίδιοι, αλλά με τη συμπεριφορά μας εδώ στο Κοινοβούλιο, γινόμαστε. </w:t>
      </w:r>
    </w:p>
    <w:p w14:paraId="39209242" w14:textId="77777777" w:rsidR="00612455" w:rsidRDefault="00B02DE7">
      <w:pPr>
        <w:spacing w:line="600" w:lineRule="auto"/>
        <w:ind w:firstLine="720"/>
        <w:jc w:val="both"/>
        <w:rPr>
          <w:rFonts w:eastAsia="Times New Roman"/>
          <w:szCs w:val="24"/>
        </w:rPr>
      </w:pPr>
      <w:r>
        <w:rPr>
          <w:rFonts w:eastAsia="Times New Roman"/>
          <w:szCs w:val="24"/>
        </w:rPr>
        <w:t>Κυρίες και κύριοι συνάδελφοι, καίτοι δεν πιστεύω ότι θα αποδώσει αυτή</w:t>
      </w:r>
      <w:r>
        <w:rPr>
          <w:rFonts w:eastAsia="Times New Roman"/>
          <w:szCs w:val="24"/>
        </w:rPr>
        <w:t xml:space="preserve">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εγώ θα ψηφίσω υπέρ της σύστασης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Και ποιο θα είναι το αποτέλεσμα; Μετά από δυο, τρεις μήνες όταν τελειώσει, το κάθε κόμμα θα βγάλει το δικό του πόρισμα, ο ΣΥΡΙΖΑ θα βγάλει ότι δεν έχει καμμία ευθύνη ο κ. Καμμέν</w:t>
      </w:r>
      <w:r>
        <w:rPr>
          <w:rFonts w:eastAsia="Times New Roman"/>
          <w:szCs w:val="24"/>
        </w:rPr>
        <w:t xml:space="preserve">ος, το κόμμα του κ. Καμμένου ότι δεν έχει </w:t>
      </w:r>
      <w:r>
        <w:rPr>
          <w:rFonts w:eastAsia="Times New Roman"/>
          <w:szCs w:val="24"/>
        </w:rPr>
        <w:lastRenderedPageBreak/>
        <w:t>καμμία ευθύνη και τα άλλα κόμματα θα βγάλουν ανάλογα πορίσματα.</w:t>
      </w:r>
    </w:p>
    <w:p w14:paraId="39209243" w14:textId="77777777" w:rsidR="00612455" w:rsidRDefault="00B02DE7">
      <w:pPr>
        <w:spacing w:line="600" w:lineRule="auto"/>
        <w:ind w:firstLine="720"/>
        <w:jc w:val="both"/>
        <w:rPr>
          <w:rFonts w:eastAsia="Times New Roman"/>
          <w:szCs w:val="24"/>
        </w:rPr>
      </w:pPr>
      <w:r>
        <w:rPr>
          <w:rFonts w:eastAsia="Times New Roman"/>
          <w:szCs w:val="24"/>
        </w:rPr>
        <w:t xml:space="preserve">Τελειώνοντας, κυρία Πρόεδρε, θέλω να πω ότι η περίπτωση του κυρίου Υπουργού Εθνικής Άμυνας δεν χρειάζεται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γιατί δεν ανήκει στη σφ</w:t>
      </w:r>
      <w:r>
        <w:rPr>
          <w:rFonts w:eastAsia="Times New Roman"/>
          <w:szCs w:val="24"/>
        </w:rPr>
        <w:t>αίρα αυτή ο κ. Καμμένος. Χρειάζεται ειδικούς ψυχολόγους!</w:t>
      </w:r>
    </w:p>
    <w:p w14:paraId="39209244" w14:textId="77777777" w:rsidR="00612455" w:rsidRDefault="00B02DE7">
      <w:pPr>
        <w:spacing w:line="600" w:lineRule="auto"/>
        <w:ind w:firstLine="720"/>
        <w:jc w:val="both"/>
        <w:rPr>
          <w:rFonts w:eastAsia="Times New Roman"/>
          <w:szCs w:val="24"/>
        </w:rPr>
      </w:pPr>
      <w:r>
        <w:rPr>
          <w:rFonts w:eastAsia="Times New Roman"/>
          <w:szCs w:val="24"/>
        </w:rPr>
        <w:t>Ευχαριστώ.</w:t>
      </w:r>
    </w:p>
    <w:p w14:paraId="39209245" w14:textId="77777777" w:rsidR="00612455" w:rsidRDefault="00B02DE7">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w:t>
      </w:r>
      <w:r>
        <w:rPr>
          <w:rFonts w:eastAsia="Times New Roman"/>
          <w:szCs w:val="24"/>
        </w:rPr>
        <w:t>λοκληρώθηκε ο κύκλος των ομιλητών</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 xml:space="preserve">παίνουμε </w:t>
      </w:r>
      <w:r>
        <w:rPr>
          <w:rFonts w:eastAsia="Times New Roman"/>
          <w:szCs w:val="24"/>
        </w:rPr>
        <w:t xml:space="preserve">τώρα </w:t>
      </w:r>
      <w:r>
        <w:rPr>
          <w:rFonts w:eastAsia="Times New Roman"/>
          <w:szCs w:val="24"/>
        </w:rPr>
        <w:t xml:space="preserve">στον ενιαίο κατάλογο ομιλητών. </w:t>
      </w:r>
    </w:p>
    <w:p w14:paraId="39209246" w14:textId="77777777" w:rsidR="00612455" w:rsidRDefault="00B02DE7">
      <w:pPr>
        <w:spacing w:line="600" w:lineRule="auto"/>
        <w:ind w:firstLine="720"/>
        <w:jc w:val="both"/>
        <w:rPr>
          <w:rFonts w:eastAsia="Times New Roman"/>
          <w:szCs w:val="24"/>
        </w:rPr>
      </w:pPr>
      <w:r>
        <w:rPr>
          <w:rFonts w:eastAsia="Times New Roman"/>
          <w:szCs w:val="24"/>
        </w:rPr>
        <w:t>Ξεκινάμε με την κ</w:t>
      </w:r>
      <w:r>
        <w:rPr>
          <w:rFonts w:eastAsia="Times New Roman"/>
          <w:szCs w:val="24"/>
        </w:rPr>
        <w:t>.</w:t>
      </w:r>
      <w:r>
        <w:rPr>
          <w:rFonts w:eastAsia="Times New Roman"/>
          <w:szCs w:val="24"/>
        </w:rPr>
        <w:t xml:space="preserve"> Παναγιώτη </w:t>
      </w:r>
      <w:proofErr w:type="spellStart"/>
      <w:r>
        <w:rPr>
          <w:rFonts w:eastAsia="Times New Roman"/>
          <w:szCs w:val="24"/>
        </w:rPr>
        <w:t>Κοζομπόλη</w:t>
      </w:r>
      <w:proofErr w:type="spellEnd"/>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Αμανατίδη από το</w:t>
      </w:r>
      <w:r>
        <w:rPr>
          <w:rFonts w:eastAsia="Times New Roman"/>
          <w:szCs w:val="24"/>
        </w:rPr>
        <w:t>ν</w:t>
      </w:r>
      <w:r>
        <w:rPr>
          <w:rFonts w:eastAsia="Times New Roman"/>
          <w:szCs w:val="24"/>
        </w:rPr>
        <w:t xml:space="preserve"> ΣΥΡΙΖΑ και ο χρόνος πλέον γίνεται έξι λεπτά.</w:t>
      </w:r>
    </w:p>
    <w:p w14:paraId="39209247" w14:textId="77777777" w:rsidR="00612455" w:rsidRDefault="00B02DE7">
      <w:pPr>
        <w:spacing w:line="600" w:lineRule="auto"/>
        <w:ind w:firstLine="720"/>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Ευχαριστώ, κυρία Πρόεδρε.</w:t>
      </w:r>
    </w:p>
    <w:p w14:paraId="39209248" w14:textId="77777777" w:rsidR="00612455" w:rsidRDefault="00B02DE7">
      <w:pPr>
        <w:spacing w:line="600" w:lineRule="auto"/>
        <w:ind w:firstLine="720"/>
        <w:jc w:val="both"/>
        <w:rPr>
          <w:rFonts w:eastAsia="Times New Roman"/>
          <w:szCs w:val="24"/>
        </w:rPr>
      </w:pPr>
      <w:r>
        <w:rPr>
          <w:rFonts w:eastAsia="Times New Roman"/>
          <w:szCs w:val="24"/>
        </w:rPr>
        <w:t>Κυρίες και κύριοι Βουλευτές, η σημερινή διαδικασία</w:t>
      </w:r>
      <w:r>
        <w:rPr>
          <w:rFonts w:eastAsia="Times New Roman"/>
          <w:szCs w:val="24"/>
        </w:rPr>
        <w:t>,</w:t>
      </w:r>
      <w:r>
        <w:rPr>
          <w:rFonts w:eastAsia="Times New Roman"/>
          <w:szCs w:val="24"/>
        </w:rPr>
        <w:t xml:space="preserve"> που δρομολογήθηκε με πρωτοβουλία της Νέας Δημοκρατίας είναι μια κίνηση απελπισίας της για την έλλει</w:t>
      </w:r>
      <w:r>
        <w:rPr>
          <w:rFonts w:eastAsia="Times New Roman"/>
          <w:szCs w:val="24"/>
        </w:rPr>
        <w:t xml:space="preserve">ψη προγραμματικού λόγου, μια κίνηση αποπροσανατολισμού της κοινής γνώμης από την </w:t>
      </w:r>
      <w:r>
        <w:rPr>
          <w:rFonts w:eastAsia="Times New Roman"/>
          <w:szCs w:val="24"/>
        </w:rPr>
        <w:lastRenderedPageBreak/>
        <w:t xml:space="preserve">πορεία ανάπτυξης και ανάκαμψης της χώρας, μια κίνηση άκρως υποκριτική. </w:t>
      </w:r>
    </w:p>
    <w:p w14:paraId="39209249" w14:textId="77777777" w:rsidR="00612455" w:rsidRDefault="00B02DE7">
      <w:pPr>
        <w:spacing w:line="600" w:lineRule="auto"/>
        <w:ind w:firstLine="720"/>
        <w:jc w:val="both"/>
        <w:rPr>
          <w:rFonts w:eastAsia="Times New Roman"/>
          <w:szCs w:val="24"/>
        </w:rPr>
      </w:pPr>
      <w:r>
        <w:rPr>
          <w:rFonts w:eastAsia="Times New Roman"/>
          <w:szCs w:val="24"/>
        </w:rPr>
        <w:t>Δεν εξηγείται αλλιώς πώς επί τρία χρόνια η Νέα Δημοκρατία και τα μέσα μαζικής ενημέρωσης, που λειτουργο</w:t>
      </w:r>
      <w:r>
        <w:rPr>
          <w:rFonts w:eastAsia="Times New Roman"/>
          <w:szCs w:val="24"/>
        </w:rPr>
        <w:t xml:space="preserve">ύν ως γραφεία τύπου της, δεν ανέφεραν ούτε μια λέξη για μια από τις μεγαλύτερες υποθέσεις </w:t>
      </w:r>
      <w:proofErr w:type="spellStart"/>
      <w:r>
        <w:rPr>
          <w:rFonts w:eastAsia="Times New Roman"/>
          <w:szCs w:val="24"/>
        </w:rPr>
        <w:t>ναρκεμπορίου</w:t>
      </w:r>
      <w:proofErr w:type="spellEnd"/>
      <w:r>
        <w:rPr>
          <w:rFonts w:eastAsia="Times New Roman"/>
          <w:szCs w:val="24"/>
        </w:rPr>
        <w:t xml:space="preserve"> στη χώρα, ίσως και στον κόσμο και σήμερα να διαρρηγνύει τα ιμάτιά της όχι για την υπόθεση αυτήν </w:t>
      </w:r>
      <w:proofErr w:type="spellStart"/>
      <w:r>
        <w:rPr>
          <w:rFonts w:eastAsia="Times New Roman"/>
          <w:szCs w:val="24"/>
        </w:rPr>
        <w:t>καθεαυτή</w:t>
      </w:r>
      <w:proofErr w:type="spellEnd"/>
      <w:r>
        <w:rPr>
          <w:rFonts w:eastAsia="Times New Roman"/>
          <w:szCs w:val="24"/>
        </w:rPr>
        <w:t>, αλλά για θέματα διαδικασίας που διερευνώνται απ</w:t>
      </w:r>
      <w:r>
        <w:rPr>
          <w:rFonts w:eastAsia="Times New Roman"/>
          <w:szCs w:val="24"/>
        </w:rPr>
        <w:t>ό τη δικαιοσύνη.</w:t>
      </w:r>
    </w:p>
    <w:p w14:paraId="3920924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διάταξη του άρθρου 144 του Κανονισμού της Βουλής προβλέπει τη σύσταση εξεταστικής επιτροπής προκειμένου να εξεταστούν ζητήματα δημοσίου ενδιαφέροντος. </w:t>
      </w:r>
    </w:p>
    <w:p w14:paraId="3920924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Μελέτησα προσεκτικά την πρόταση της Νέας Δημοκρατίας, αν</w:t>
      </w:r>
      <w:r>
        <w:rPr>
          <w:rFonts w:eastAsia="Times New Roman" w:cs="Times New Roman"/>
          <w:szCs w:val="24"/>
        </w:rPr>
        <w:t>αζητώντας εκείνα τα πραγματικά περιστατικά</w:t>
      </w:r>
      <w:r>
        <w:rPr>
          <w:rFonts w:eastAsia="Times New Roman" w:cs="Times New Roman"/>
          <w:szCs w:val="24"/>
        </w:rPr>
        <w:t>,</w:t>
      </w:r>
      <w:r>
        <w:rPr>
          <w:rFonts w:eastAsia="Times New Roman" w:cs="Times New Roman"/>
          <w:szCs w:val="24"/>
        </w:rPr>
        <w:t xml:space="preserve"> που συνιστούν το ζήτημα δημοσίου ενδιαφέροντος. Ιδού τα ευρήματα. </w:t>
      </w:r>
    </w:p>
    <w:p w14:paraId="3920924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Διαβάζω ακριβώς όπως είναι στην πρόταση της Νέας Δημοκρατίας το πρώτο πραγματικό περιστατικό: «Συνομιλία κ. Καμ</w:t>
      </w:r>
      <w:r>
        <w:rPr>
          <w:rFonts w:eastAsia="Times New Roman" w:cs="Times New Roman"/>
          <w:szCs w:val="24"/>
        </w:rPr>
        <w:lastRenderedPageBreak/>
        <w:t>μένου με τον καταδικασθέντα σε ποι</w:t>
      </w:r>
      <w:r>
        <w:rPr>
          <w:rFonts w:eastAsia="Times New Roman" w:cs="Times New Roman"/>
          <w:szCs w:val="24"/>
        </w:rPr>
        <w:t xml:space="preserve">νή ισόβιας κάθειρξης </w:t>
      </w:r>
      <w:proofErr w:type="spellStart"/>
      <w:r>
        <w:rPr>
          <w:rFonts w:eastAsia="Times New Roman" w:cs="Times New Roman"/>
          <w:szCs w:val="24"/>
        </w:rPr>
        <w:t>Γιαννουσάκη</w:t>
      </w:r>
      <w:proofErr w:type="spellEnd"/>
      <w:r>
        <w:rPr>
          <w:rFonts w:eastAsia="Times New Roman" w:cs="Times New Roman"/>
          <w:szCs w:val="24"/>
        </w:rPr>
        <w:t>». Αυτό είναι το πραγματικό περιστατικό. Όλα τα υπόλοιπα είναι κρίσεις και αξιολογήσεις, όπως για παράδειγμα ότι καταρρίπτεται ο ισχυρισμός του Υπουργού Άμυνας ότι η συνομιλία αφορούσε αποκλειστικά σε παρότρυνση του καταδικα</w:t>
      </w:r>
      <w:r>
        <w:rPr>
          <w:rFonts w:eastAsia="Times New Roman" w:cs="Times New Roman"/>
          <w:szCs w:val="24"/>
        </w:rPr>
        <w:t xml:space="preserve">σμένου για να αποκαλύψει την αλήθεια και όχι για λόγους ουσίας, αλλά γιατί δημοσιοποιήθηκαν –λέει- δώδεκα τηλεφωνικές συνομιλίες συνολικής διάρκειας είκοσι ενός λεπτών. Είδαμε και μια επιμονή στους </w:t>
      </w:r>
      <w:proofErr w:type="spellStart"/>
      <w:r>
        <w:rPr>
          <w:rFonts w:eastAsia="Times New Roman" w:cs="Times New Roman"/>
          <w:szCs w:val="24"/>
        </w:rPr>
        <w:t>προλαλήσαντες</w:t>
      </w:r>
      <w:proofErr w:type="spellEnd"/>
      <w:r>
        <w:rPr>
          <w:rFonts w:eastAsia="Times New Roman" w:cs="Times New Roman"/>
          <w:szCs w:val="24"/>
        </w:rPr>
        <w:t xml:space="preserve"> συναδέλφους για τη διάρκεια, λες και το θέμα</w:t>
      </w:r>
      <w:r>
        <w:rPr>
          <w:rFonts w:eastAsia="Times New Roman" w:cs="Times New Roman"/>
          <w:szCs w:val="24"/>
        </w:rPr>
        <w:t xml:space="preserve"> είναι η διάρκεια και το πόσα λεπτά ήταν η συνομιλία και όχι αυτή καθ’ αυτή η συνομιλία. </w:t>
      </w:r>
    </w:p>
    <w:p w14:paraId="3920924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Δεύτερο πραγματικό περιστατικό: Τηλεφωνικό μήνυμα του καταδίκου προς τον Υπουργό Άμυνας, «είναι σίγουρο ότι θα έλθει;». Και η επίσκεψη εισαγγελικού λειτουργού στο κατ</w:t>
      </w:r>
      <w:r>
        <w:rPr>
          <w:rFonts w:eastAsia="Times New Roman" w:cs="Times New Roman"/>
          <w:szCs w:val="24"/>
        </w:rPr>
        <w:t xml:space="preserve">άστημα κράτησής του αυτόματα, μετά από αυτό το μήνυμα, έγινε ζήτημα δημοσίου ενδιαφέροντος. </w:t>
      </w:r>
    </w:p>
    <w:p w14:paraId="3920924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Αυτά είναι τα δύο πραγματικά περιστατικά για τα οποία ζητείται η σύσταση εξεταστικής επιτροπής. Γιατί τα επόμενα δύο πραγματικά περιστατικά που περιγράφονται, δεν </w:t>
      </w:r>
      <w:r>
        <w:rPr>
          <w:rFonts w:eastAsia="Times New Roman" w:cs="Times New Roman"/>
          <w:szCs w:val="24"/>
        </w:rPr>
        <w:t xml:space="preserve">αφορούν αυτόν τον Υπουργό Εθνικής Άμυνας. </w:t>
      </w:r>
    </w:p>
    <w:p w14:paraId="3920924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 xml:space="preserve">Το τρίτο περιστατικό είναι τα τηλεφωνικά μηνύματα του ισοβίτη προς τον δημοσιογράφο </w:t>
      </w:r>
      <w:proofErr w:type="spellStart"/>
      <w:r>
        <w:rPr>
          <w:rFonts w:eastAsia="Times New Roman" w:cs="Times New Roman"/>
          <w:szCs w:val="24"/>
        </w:rPr>
        <w:t>Τριανταφυλλόπουλο</w:t>
      </w:r>
      <w:proofErr w:type="spellEnd"/>
      <w:r>
        <w:rPr>
          <w:rFonts w:eastAsia="Times New Roman" w:cs="Times New Roman"/>
          <w:szCs w:val="24"/>
        </w:rPr>
        <w:t xml:space="preserve">. Τώρα, γιατί εμπλέκεται ο Υπουργός σε αυτά; Δεν ξέρω. </w:t>
      </w:r>
    </w:p>
    <w:p w14:paraId="3920925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 τέταρτο περιστατικό είναι η δημοσιοποίηση στο διαδίκτ</w:t>
      </w:r>
      <w:r>
        <w:rPr>
          <w:rFonts w:eastAsia="Times New Roman" w:cs="Times New Roman"/>
          <w:szCs w:val="24"/>
        </w:rPr>
        <w:t>υο συνομιλιών λιμενικού υπαλλήλου: «εξολοθρεύουν κατευθείαν την οικογένεια του Μητσοτάκη»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Τα λέει αυτά ο λιμενικός υπάλληλος. Τέλος, αυτά είναι τα πραγματικά περιστατικά. </w:t>
      </w:r>
    </w:p>
    <w:p w14:paraId="3920925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Ας αφήσουμε, όμως, τις αυθαίρετες ερμηνείες των συντακτών της πρότασης και να</w:t>
      </w:r>
      <w:r>
        <w:rPr>
          <w:rFonts w:eastAsia="Times New Roman" w:cs="Times New Roman"/>
          <w:szCs w:val="24"/>
        </w:rPr>
        <w:t xml:space="preserve"> δούμε σε τι ακριβώς συνίσταται το δημόσιο ενδιαφέρον. Παραλείπω ότι ζητείται η σύσταση μιας κοινοβουλευτικής επιτροπής με βάση δημοσιεύματα, παραλείπω το γεγονός ότι δεν απασχολεί τους ευαίσθητους συντάκτες του εγγράφου της πρότασης ο τρόπος με τον οποίο </w:t>
      </w:r>
      <w:r>
        <w:rPr>
          <w:rFonts w:eastAsia="Times New Roman" w:cs="Times New Roman"/>
          <w:szCs w:val="24"/>
        </w:rPr>
        <w:t xml:space="preserve">διέρρευσαν τα δημοσιεύματα, παραλείπω την αποσιώπηση της σοβαρής εγκληματικής υπόθεσης και τη μεταφορά του κέντρου βάρους στα τηλεφωνήματα αντί στους τρεις τόνους ηρωίνης και ταξινομώ τα δεδομένα. </w:t>
      </w:r>
    </w:p>
    <w:p w14:paraId="3920925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Από το ένα μέρος έχω τα πραγματικά περιστατικά που προανέφ</w:t>
      </w:r>
      <w:r>
        <w:rPr>
          <w:rFonts w:eastAsia="Times New Roman" w:cs="Times New Roman"/>
          <w:szCs w:val="24"/>
        </w:rPr>
        <w:t xml:space="preserve">ερα, τις συνομιλίες και το εάν θα έρθει αυτό το </w:t>
      </w:r>
      <w:proofErr w:type="spellStart"/>
      <w:r>
        <w:rPr>
          <w:rFonts w:eastAsia="Times New Roman" w:cs="Times New Roman"/>
          <w:szCs w:val="24"/>
          <w:lang w:val="en-US"/>
        </w:rPr>
        <w:t>sms</w:t>
      </w:r>
      <w:proofErr w:type="spellEnd"/>
      <w:r>
        <w:rPr>
          <w:rFonts w:eastAsia="Times New Roman" w:cs="Times New Roman"/>
          <w:szCs w:val="24"/>
        </w:rPr>
        <w:t xml:space="preserve"> και από την άλλη έχω τις απαντήσεις των τριών Υπουργών, δηλαδή </w:t>
      </w:r>
      <w:r>
        <w:rPr>
          <w:rFonts w:eastAsia="Times New Roman" w:cs="Times New Roman"/>
          <w:szCs w:val="24"/>
        </w:rPr>
        <w:lastRenderedPageBreak/>
        <w:t>Άμυνας, Δικαιοσύνης και Νησιωτικής Πολιτικής σε κοινοβουλευτικό έλεγχο, σύμφωνα με τις οποίες οι συνομιλίες έγιναν για τη διαλεύκανση της αλή</w:t>
      </w:r>
      <w:r>
        <w:rPr>
          <w:rFonts w:eastAsia="Times New Roman" w:cs="Times New Roman"/>
          <w:szCs w:val="24"/>
        </w:rPr>
        <w:t>θειας, ότι το ισχύον νομοθετικό πλαίσιο προβλέπει συγκεκριμένες διαδικασίες για τη διαλεύκανση σοβαρών εγκλημάτων και εντοπισμού εγκληματικών οργανώσεων και ακόμη ότι για τον τρόπο που η αρμόδια εισαγγελέας εφετών λειτούργησε, υπάρχει ήδη πόρισμα του αρμόδ</w:t>
      </w:r>
      <w:r>
        <w:rPr>
          <w:rFonts w:eastAsia="Times New Roman" w:cs="Times New Roman"/>
          <w:szCs w:val="24"/>
        </w:rPr>
        <w:t xml:space="preserve">ιου εισαγγελέα με το οποίο τίθενται οι συγκεκριμένες καταγγελίες στο αρχείο. </w:t>
      </w:r>
    </w:p>
    <w:p w14:paraId="3920925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γιατί κατηγορείται ο Υπουργός Εθνικής Άμυνας; Για ηθική αυτουργία στην κατάχρηση εξουσίας. Μα, αυτές οι καταγγελίες πήγαν ήδη στο αρχείο. Για τις ου</w:t>
      </w:r>
      <w:r>
        <w:rPr>
          <w:rFonts w:eastAsia="Times New Roman" w:cs="Times New Roman"/>
          <w:szCs w:val="24"/>
        </w:rPr>
        <w:t xml:space="preserve">σιαστικές, λοιπόν και νομικές πτυχές της υπόθεσης αυτής, ο αρμόδιος εισαγγελέας εφετών άμεσα ή έμμεσα </w:t>
      </w:r>
      <w:proofErr w:type="spellStart"/>
      <w:r>
        <w:rPr>
          <w:rFonts w:eastAsia="Times New Roman" w:cs="Times New Roman"/>
          <w:szCs w:val="24"/>
        </w:rPr>
        <w:t>απεφάνθη</w:t>
      </w:r>
      <w:proofErr w:type="spellEnd"/>
      <w:r>
        <w:rPr>
          <w:rFonts w:eastAsia="Times New Roman" w:cs="Times New Roman"/>
          <w:szCs w:val="24"/>
        </w:rPr>
        <w:t xml:space="preserve">, θέτοντας στο αρχείο με εισαγγελική διάταξη τις καταγγελίες για τα ζητήματα της αρμοδιότητάς του. </w:t>
      </w:r>
    </w:p>
    <w:p w14:paraId="3920925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Έκρινε ότι είναι παντελώς αβάσιμες οι καταγγελ</w:t>
      </w:r>
      <w:r>
        <w:rPr>
          <w:rFonts w:eastAsia="Times New Roman" w:cs="Times New Roman"/>
          <w:szCs w:val="24"/>
        </w:rPr>
        <w:t xml:space="preserve">ίες για κατάχρηση εξουσίας της </w:t>
      </w:r>
      <w:r>
        <w:rPr>
          <w:rFonts w:eastAsia="Times New Roman" w:cs="Times New Roman"/>
          <w:szCs w:val="24"/>
        </w:rPr>
        <w:t>Ε</w:t>
      </w:r>
      <w:r>
        <w:rPr>
          <w:rFonts w:eastAsia="Times New Roman" w:cs="Times New Roman"/>
          <w:szCs w:val="24"/>
        </w:rPr>
        <w:t>ισαγγελέως κ. Τζίβα. Κρίνοντας έτσι, έμμεσα αποφαίνεται ότι ο Υπουργός Άμυνας δεν ενήργησε παρα</w:t>
      </w:r>
      <w:r>
        <w:rPr>
          <w:rFonts w:eastAsia="Times New Roman" w:cs="Times New Roman"/>
          <w:szCs w:val="24"/>
        </w:rPr>
        <w:lastRenderedPageBreak/>
        <w:t xml:space="preserve">τύπως και ότι πράγματι συνομίλησε με τον ισοβίως καταδικασθέντα μόνο για να συμβάλει στη διαλεύκανση της </w:t>
      </w:r>
      <w:proofErr w:type="spellStart"/>
      <w:r>
        <w:rPr>
          <w:rFonts w:eastAsia="Times New Roman" w:cs="Times New Roman"/>
          <w:szCs w:val="24"/>
        </w:rPr>
        <w:t>όζουσας</w:t>
      </w:r>
      <w:proofErr w:type="spellEnd"/>
      <w:r>
        <w:rPr>
          <w:rFonts w:eastAsia="Times New Roman" w:cs="Times New Roman"/>
          <w:szCs w:val="24"/>
        </w:rPr>
        <w:t xml:space="preserve"> υπόθεσης. </w:t>
      </w:r>
    </w:p>
    <w:p w14:paraId="3920925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w:t>
      </w:r>
      <w:r>
        <w:rPr>
          <w:rFonts w:eastAsia="Times New Roman" w:cs="Times New Roman"/>
          <w:szCs w:val="24"/>
        </w:rPr>
        <w:t>ς και κύριοι της Νέας Δημοκρατίας, σήμερα που έχετε λάβει γνώση της εισαγγελικής διάταξης, επιμένετε στα πυροτεχνήματα; Αποδέχεστε την εν λόγω κρίση; Οι συντάκτες της πρότασης</w:t>
      </w:r>
      <w:r>
        <w:rPr>
          <w:rFonts w:eastAsia="Times New Roman" w:cs="Times New Roman"/>
          <w:szCs w:val="24"/>
        </w:rPr>
        <w:t>,</w:t>
      </w:r>
      <w:r>
        <w:rPr>
          <w:rFonts w:eastAsia="Times New Roman" w:cs="Times New Roman"/>
          <w:szCs w:val="24"/>
        </w:rPr>
        <w:t xml:space="preserve"> που διαρρηγνύουν τα ιμάτιά τους βαπτίζοντας παρέμβαση στη δικαιοσύνη την κριτικ</w:t>
      </w:r>
      <w:r>
        <w:rPr>
          <w:rFonts w:eastAsia="Times New Roman" w:cs="Times New Roman"/>
          <w:szCs w:val="24"/>
        </w:rPr>
        <w:t xml:space="preserve">ή των δικαστικών αποφάσεων –οι οποίες παρεμπιπτόντως δημοσιεύονται στα νομικά περιοδικά- σχολιάζονται και κρίνονται από τους νομικούς, από τον νομικό κόσμο και από όλους τους πολίτες. </w:t>
      </w:r>
    </w:p>
    <w:p w14:paraId="3920925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Αυτοί, λοιπόν, οι ίδιοι που μας κατηγορούν γιατί σχολιάζουμε τις δικαστ</w:t>
      </w:r>
      <w:r>
        <w:rPr>
          <w:rFonts w:eastAsia="Times New Roman" w:cs="Times New Roman"/>
          <w:szCs w:val="24"/>
        </w:rPr>
        <w:t>ικές αποφάσεις, παρεμβαίνουν στη δικαστική έρευνα με σκοπό τη χειραγώγηση της δικαιοσύνης. Γιατί αυτό ακριβώς είναι παρέμβαση στο έργο της δικαιοσύνης, η όποια ανάμειξη πριν τη δικαστική κρίση. Συμπερασματικά, είναι φανερό ότι δεν υπάρχει ζήτημα δημοσίου ε</w:t>
      </w:r>
      <w:r>
        <w:rPr>
          <w:rFonts w:eastAsia="Times New Roman" w:cs="Times New Roman"/>
          <w:szCs w:val="24"/>
        </w:rPr>
        <w:t xml:space="preserve">νδιαφέροντος. </w:t>
      </w:r>
    </w:p>
    <w:p w14:paraId="3920925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όχι μόνο δεν συντρέχει λόγος σύστασης </w:t>
      </w:r>
      <w:r>
        <w:rPr>
          <w:rFonts w:eastAsia="Times New Roman" w:cs="Times New Roman"/>
          <w:szCs w:val="24"/>
        </w:rPr>
        <w:t>ε</w:t>
      </w:r>
      <w:r>
        <w:rPr>
          <w:rFonts w:eastAsia="Times New Roman" w:cs="Times New Roman"/>
          <w:szCs w:val="24"/>
        </w:rPr>
        <w:t xml:space="preserve">ξεταστικής των πραγμάτων </w:t>
      </w:r>
      <w:r>
        <w:rPr>
          <w:rFonts w:eastAsia="Times New Roman" w:cs="Times New Roman"/>
          <w:szCs w:val="24"/>
        </w:rPr>
        <w:t>ε</w:t>
      </w:r>
      <w:r>
        <w:rPr>
          <w:rFonts w:eastAsia="Times New Roman" w:cs="Times New Roman"/>
          <w:szCs w:val="24"/>
        </w:rPr>
        <w:t>πιτροπής, αλλά η σύστασή της θα παρεμποδίσει τη δικαστική διερεύνηση και θα συμβάλλει στη συγκάλυψη μιας τόσο σοβαρής υπόθεσης…</w:t>
      </w:r>
    </w:p>
    <w:p w14:paraId="3920925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w:t>
      </w:r>
      <w:r>
        <w:rPr>
          <w:rFonts w:eastAsia="Times New Roman" w:cs="Times New Roman"/>
          <w:szCs w:val="24"/>
        </w:rPr>
        <w:t>λήξης της ομιλίας της κυρίας Βουλευτού)</w:t>
      </w:r>
    </w:p>
    <w:p w14:paraId="3920925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Μισό λεπτό, κυρία Πρόεδρε. Τελειώνω.</w:t>
      </w:r>
    </w:p>
    <w:p w14:paraId="3920925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…εκτός κι αν αυτός είναι ο στόχος ή και άλλοι. Ο στόχος μπορεί να είναι η αποσταθεροποίηση της χώρας που μετά τις καταστροφικές πολιτικές που ακολουθήθηκαν από Νέα Δημοκρατία και </w:t>
      </w:r>
      <w:r>
        <w:rPr>
          <w:rFonts w:eastAsia="Times New Roman" w:cs="Times New Roman"/>
          <w:szCs w:val="24"/>
        </w:rPr>
        <w:t>ΠΑΣΟΚ βρίσκει ξανά τον βηματισμό της, ο αποπροσανατολισμός της κοινής γνώμης, γιατί η καταστροφολογία δεν συνάδει με τη θετική πορεία όλων των οικονομικών δεικτών και τη μείωση της ανεργίας, η ανάγκη συγκάλυψης, μιας και το αταλάντευτο μέτωπο της Κυβέρνηση</w:t>
      </w:r>
      <w:r>
        <w:rPr>
          <w:rFonts w:eastAsia="Times New Roman" w:cs="Times New Roman"/>
          <w:szCs w:val="24"/>
        </w:rPr>
        <w:t xml:space="preserve">ς ενάντια στη διαφθορά ανοίγει </w:t>
      </w:r>
      <w:proofErr w:type="spellStart"/>
      <w:r>
        <w:rPr>
          <w:rFonts w:eastAsia="Times New Roman" w:cs="Times New Roman"/>
          <w:szCs w:val="24"/>
        </w:rPr>
        <w:t>όζουσες</w:t>
      </w:r>
      <w:proofErr w:type="spellEnd"/>
      <w:r>
        <w:rPr>
          <w:rFonts w:eastAsia="Times New Roman" w:cs="Times New Roman"/>
          <w:szCs w:val="24"/>
        </w:rPr>
        <w:t xml:space="preserve"> υποθέσεις με εμπλοκή στελεχών και μελών και των δυο κομμάτων που διακυβέρνησαν τη χώρα επί σαράντα χρόνια.</w:t>
      </w:r>
    </w:p>
    <w:p w14:paraId="3920925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Ευχαριστώ.</w:t>
      </w:r>
    </w:p>
    <w:p w14:paraId="3920925C" w14:textId="77777777" w:rsidR="00612455" w:rsidRDefault="00B02DE7">
      <w:pPr>
        <w:spacing w:line="600" w:lineRule="auto"/>
        <w:ind w:left="1440" w:firstLine="720"/>
        <w:jc w:val="both"/>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920925D"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Κωνσταντίνος Τζαβάρας, Βουλευτής της Νέας Δημοκρατίας για έξι λεπτά. </w:t>
      </w:r>
    </w:p>
    <w:p w14:paraId="3920925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Μετά θα κάνουμε μια παράκαμψη και θα μιλήσει ο κ. Παπαγγελόπουλος, Αναπληρωτής Υπουργός Δικαιοσύνης, Διαφάνειας και Ανθρωπίνων Δικαιωμάτων.</w:t>
      </w:r>
    </w:p>
    <w:p w14:paraId="3920925F"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Ευχα</w:t>
      </w:r>
      <w:r>
        <w:rPr>
          <w:rFonts w:eastAsia="Times New Roman" w:cs="Times New Roman"/>
          <w:szCs w:val="24"/>
        </w:rPr>
        <w:t xml:space="preserve">ριστώ πολύ, κυρία Πρόεδρε. </w:t>
      </w:r>
    </w:p>
    <w:p w14:paraId="3920926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Η μόλις </w:t>
      </w:r>
      <w:proofErr w:type="spellStart"/>
      <w:r>
        <w:rPr>
          <w:rFonts w:eastAsia="Times New Roman" w:cs="Times New Roman"/>
          <w:szCs w:val="24"/>
        </w:rPr>
        <w:t>κατελθούσα</w:t>
      </w:r>
      <w:proofErr w:type="spellEnd"/>
      <w:r>
        <w:rPr>
          <w:rFonts w:eastAsia="Times New Roman" w:cs="Times New Roman"/>
          <w:szCs w:val="24"/>
        </w:rPr>
        <w:t xml:space="preserve"> του Βήματος εκλεκτή συνάδελφος, καθώς και ο </w:t>
      </w:r>
      <w:proofErr w:type="spellStart"/>
      <w:r>
        <w:rPr>
          <w:rFonts w:eastAsia="Times New Roman" w:cs="Times New Roman"/>
          <w:szCs w:val="24"/>
        </w:rPr>
        <w:t>προλαλήσας</w:t>
      </w:r>
      <w:proofErr w:type="spellEnd"/>
      <w:r>
        <w:rPr>
          <w:rFonts w:eastAsia="Times New Roman" w:cs="Times New Roman"/>
          <w:szCs w:val="24"/>
        </w:rPr>
        <w:t xml:space="preserve"> πρώην Υπουργός Δικαιοσύνης και έγκριτος καθηγητής της Νομικής Σχολής του Πανεπιστημίου της Θεσσαλονίκης ήδη μας έχουν δώσει τον τρόπο με τον οποίον η Πλει</w:t>
      </w:r>
      <w:r>
        <w:rPr>
          <w:rFonts w:eastAsia="Times New Roman" w:cs="Times New Roman"/>
          <w:szCs w:val="24"/>
        </w:rPr>
        <w:t xml:space="preserve">οψηφία αντιμετωπίζει τη συγκεκριμένη αίτηση. </w:t>
      </w:r>
    </w:p>
    <w:p w14:paraId="3920926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Προσπαθεί να εγκλωβίσει το ζήτημα</w:t>
      </w:r>
      <w:r>
        <w:rPr>
          <w:rFonts w:eastAsia="Times New Roman" w:cs="Times New Roman"/>
          <w:szCs w:val="24"/>
        </w:rPr>
        <w:t>,</w:t>
      </w:r>
      <w:r>
        <w:rPr>
          <w:rFonts w:eastAsia="Times New Roman" w:cs="Times New Roman"/>
          <w:szCs w:val="24"/>
        </w:rPr>
        <w:t xml:space="preserve"> που εγείρεται μέσω της αιτήσεως αυτής σε ποινικολογίες, σε ηθικολογίες και εν πολλοίς και σε κάποιες άλλες πτυχές</w:t>
      </w:r>
      <w:r>
        <w:rPr>
          <w:rFonts w:eastAsia="Times New Roman" w:cs="Times New Roman"/>
          <w:szCs w:val="24"/>
        </w:rPr>
        <w:t>,</w:t>
      </w:r>
      <w:r>
        <w:rPr>
          <w:rFonts w:eastAsia="Times New Roman" w:cs="Times New Roman"/>
          <w:szCs w:val="24"/>
        </w:rPr>
        <w:t xml:space="preserve"> που ενδεχομένως να μην έ</w:t>
      </w:r>
      <w:r>
        <w:rPr>
          <w:rFonts w:eastAsia="Times New Roman" w:cs="Times New Roman"/>
          <w:szCs w:val="24"/>
        </w:rPr>
        <w:lastRenderedPageBreak/>
        <w:t>χουν τόση σημασία, όταν αναλογίζεται</w:t>
      </w:r>
      <w:r>
        <w:rPr>
          <w:rFonts w:eastAsia="Times New Roman" w:cs="Times New Roman"/>
          <w:szCs w:val="24"/>
        </w:rPr>
        <w:t xml:space="preserve"> κάποιος, σοβαρός και υπεύθυνος </w:t>
      </w:r>
      <w:r>
        <w:rPr>
          <w:rFonts w:eastAsia="Times New Roman" w:cs="Times New Roman"/>
        </w:rPr>
        <w:t>Βουλευτής</w:t>
      </w:r>
      <w:r>
        <w:rPr>
          <w:rFonts w:eastAsia="Times New Roman" w:cs="Times New Roman"/>
          <w:szCs w:val="24"/>
        </w:rPr>
        <w:t>, ότι με τη συγκεκριμένη αίτηση η Νέα Δημοκρατία σήμερα δεν κάνει τίποτα άλλο από το να θέτει το ζήτημα της δύναμης που πρέπει να έχει ο λόγος της αντιπολίτευσης σε μια δημοκρατία που σέβεται τον ρόλο της και την απ</w:t>
      </w:r>
      <w:r>
        <w:rPr>
          <w:rFonts w:eastAsia="Times New Roman" w:cs="Times New Roman"/>
          <w:szCs w:val="24"/>
        </w:rPr>
        <w:t xml:space="preserve">οστολή της. </w:t>
      </w:r>
    </w:p>
    <w:p w14:paraId="3920926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Κύριε συνάδελφε, μην γελιόμαστε. Σήμερα εδώ ένα είναι το ζήτημα. Δέχεστε ή δεν δέχεστε τον ρόλο της Αξιωματικής Αντιπολίτευσης ως φορέως της κριτικής και του ελέγχου τον οποίο αποκαθιστά όχι μόνο το συγκεκριμένο Σύνταγμα του 1975, όχι μόνο η ε</w:t>
      </w:r>
      <w:r>
        <w:rPr>
          <w:rFonts w:eastAsia="Times New Roman" w:cs="Times New Roman"/>
          <w:szCs w:val="24"/>
        </w:rPr>
        <w:t xml:space="preserve">πιστήμη του συνταγματικού δικαίου, όχι μόνο η νομολογία όλων των διεθνών δικαστηρίων; </w:t>
      </w:r>
    </w:p>
    <w:p w14:paraId="3920926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Κυρίως αυτό που πρέπει να ξέρετε είναι ότι αγωνιζόμενοι κατ’ αυτόν τον τρόπο για την απόρριψη της αίτησης, δεν κάνετε τίποτα άλλο από τα συρρικνώνετε αυτόν τον διάλογο, </w:t>
      </w:r>
      <w:r>
        <w:rPr>
          <w:rFonts w:eastAsia="Times New Roman" w:cs="Times New Roman"/>
          <w:szCs w:val="24"/>
        </w:rPr>
        <w:t>που σήμερα πρέπει να αναπτυχθεί εδώ, σε μια προσπάθεια αντιδημοκρατικής εμπέδωσης ενός κλίματος αυθαιρεσίας. Η αυθαιρεσία έχει να κάνει με την παντοδυναμία</w:t>
      </w:r>
      <w:r>
        <w:rPr>
          <w:rFonts w:eastAsia="Times New Roman" w:cs="Times New Roman"/>
          <w:szCs w:val="24"/>
        </w:rPr>
        <w:t>,</w:t>
      </w:r>
      <w:r>
        <w:rPr>
          <w:rFonts w:eastAsia="Times New Roman" w:cs="Times New Roman"/>
          <w:szCs w:val="24"/>
        </w:rPr>
        <w:t xml:space="preserve"> που ασκεί σε ένα τυραννικό καθεστώς η πλειοψηφία απέναντι στη μειοψηφία. </w:t>
      </w:r>
    </w:p>
    <w:p w14:paraId="3920926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Δεν τα λέω εγώ αυτά. Οι π</w:t>
      </w:r>
      <w:r>
        <w:rPr>
          <w:rFonts w:eastAsia="Times New Roman" w:cs="Times New Roman"/>
          <w:szCs w:val="24"/>
        </w:rPr>
        <w:t xml:space="preserve">ερισσότεροι από εσάς και κυρίως ο κύριος καθηγητής γνωρίζει ότι από το 1834, από τότε που </w:t>
      </w:r>
      <w:r>
        <w:rPr>
          <w:rFonts w:eastAsia="Times New Roman" w:cs="Times New Roman"/>
          <w:szCs w:val="24"/>
        </w:rPr>
        <w:lastRenderedPageBreak/>
        <w:t xml:space="preserve">δημοσιεύθηκε ο πρώτος τόμος του μεγάλου και σοβαρού έργου του </w:t>
      </w:r>
      <w:proofErr w:type="spellStart"/>
      <w:r>
        <w:rPr>
          <w:rFonts w:eastAsia="Times New Roman" w:cs="Times New Roman"/>
          <w:szCs w:val="24"/>
        </w:rPr>
        <w:t>Αλέξις</w:t>
      </w:r>
      <w:proofErr w:type="spellEnd"/>
      <w:r>
        <w:rPr>
          <w:rFonts w:eastAsia="Times New Roman" w:cs="Times New Roman"/>
          <w:szCs w:val="24"/>
        </w:rPr>
        <w:t xml:space="preserve"> Ντε </w:t>
      </w:r>
      <w:proofErr w:type="spellStart"/>
      <w:r>
        <w:rPr>
          <w:rFonts w:eastAsia="Times New Roman" w:cs="Times New Roman"/>
          <w:szCs w:val="24"/>
        </w:rPr>
        <w:t>Τοκβίλ</w:t>
      </w:r>
      <w:proofErr w:type="spellEnd"/>
      <w:r>
        <w:rPr>
          <w:rFonts w:eastAsia="Times New Roman" w:cs="Times New Roman"/>
          <w:szCs w:val="24"/>
        </w:rPr>
        <w:t xml:space="preserve"> για τη δημοκρατία στην Αμερική, όλοι πλέον οι πολιτικοί, όλοι πλέον οι συνταγματολόγοι</w:t>
      </w:r>
      <w:r>
        <w:rPr>
          <w:rFonts w:eastAsia="Times New Roman" w:cs="Times New Roman"/>
          <w:szCs w:val="24"/>
        </w:rPr>
        <w:t>, όλοι πλέον οι δημοσιολόγοι έχουν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ότι, αν υπάρχει κάποιος κίνδυνος στη λειτουργία του δημοκρατικού πολιτεύματος, είναι ο τρόπος με τον οποίον ασκεί η πλειοψηφία τα δικαιώματά της. Και όταν αυτά τα δικαιώματα ασκούνται κατά τρόπο τέτοιο που ν</w:t>
      </w:r>
      <w:r>
        <w:rPr>
          <w:rFonts w:eastAsia="Times New Roman" w:cs="Times New Roman"/>
          <w:szCs w:val="24"/>
        </w:rPr>
        <w:t xml:space="preserve">α εγκαθιστούν ένα καθεστώς παντοδυναμίας, τότε το πολίτευμα αυτό παρ’ όλο που είναι δημοκρατικό, καταντά τυραννικό. </w:t>
      </w:r>
    </w:p>
    <w:p w14:paraId="3920926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Γι’ αυτό, λοιπόν, συνάδελφοι, όλες μα όλες μέχρι σήμερα οι προσπάθειες αναθεώρησης ή εμπλουτισμού με δημοκρατικές αξίες όλων των συνταγμάτω</w:t>
      </w:r>
      <w:r>
        <w:rPr>
          <w:rFonts w:eastAsia="Times New Roman" w:cs="Times New Roman"/>
          <w:szCs w:val="24"/>
        </w:rPr>
        <w:t xml:space="preserve">ν δεν κάνουν τίποτα άλλο από το να προσπαθούν αυτή τη σχέση να την εξορθολογήσουν με δυο μέσα. </w:t>
      </w:r>
    </w:p>
    <w:p w14:paraId="3920926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 πρώτο μέσο είναι η κοινοβουλευτική σχέση, η σχέση δηλαδή που συνδέει τη μειοψηφία, την αντιπολίτευση, με την πλειοψηφία. Αυτή η σχέση είναι μια σχέση εμπιστο</w:t>
      </w:r>
      <w:r>
        <w:rPr>
          <w:rFonts w:eastAsia="Times New Roman" w:cs="Times New Roman"/>
          <w:szCs w:val="24"/>
        </w:rPr>
        <w:t>σύνης</w:t>
      </w:r>
      <w:r>
        <w:rPr>
          <w:rFonts w:eastAsia="Times New Roman" w:cs="Times New Roman"/>
          <w:szCs w:val="24"/>
        </w:rPr>
        <w:t>,</w:t>
      </w:r>
      <w:r>
        <w:rPr>
          <w:rFonts w:eastAsia="Times New Roman" w:cs="Times New Roman"/>
          <w:szCs w:val="24"/>
        </w:rPr>
        <w:t xml:space="preserve"> που όσο την απολαμβάνει η Κυβέρνηση δικαιούται να είναι Κυβέρνηση. Γιατί προφανώς αντιλαμβάνεστε ότι δεν έχει κανένα νόημα </w:t>
      </w:r>
      <w:r>
        <w:rPr>
          <w:rFonts w:eastAsia="Times New Roman" w:cs="Times New Roman"/>
          <w:szCs w:val="24"/>
        </w:rPr>
        <w:lastRenderedPageBreak/>
        <w:t xml:space="preserve">να είναι κοινοβουλευτικά δρώσα και ενεργός μια κυβέρνηση, όταν έχει μόνο την εμπιστοσύνη της πλειοψηφίας. </w:t>
      </w:r>
    </w:p>
    <w:p w14:paraId="3920926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Αυτό που αξίζει να </w:t>
      </w:r>
      <w:r>
        <w:rPr>
          <w:rFonts w:eastAsia="Times New Roman" w:cs="Times New Roman"/>
          <w:szCs w:val="24"/>
        </w:rPr>
        <w:t xml:space="preserve">έχει είναι και η εμπιστοσύνη της </w:t>
      </w:r>
      <w:r>
        <w:rPr>
          <w:rFonts w:eastAsia="Times New Roman" w:cs="Times New Roman"/>
          <w:szCs w:val="24"/>
        </w:rPr>
        <w:t>μ</w:t>
      </w:r>
      <w:r>
        <w:rPr>
          <w:rFonts w:eastAsia="Times New Roman" w:cs="Times New Roman"/>
          <w:szCs w:val="24"/>
        </w:rPr>
        <w:t xml:space="preserve">ειοψηφίας. Γι’ αυτό ακριβώς, το δεύτερο μέσο είναι ο κοινοβουλευτικός έλεγχος. Ο κοινοβουλευτικός έλεγχος, εκτός από τα συνήθη μέτρα, έχει ένα κορυφαίο, που είναι το άρθρο 68, παράγραφος 2, για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w:t>
      </w:r>
      <w:r>
        <w:rPr>
          <w:rFonts w:eastAsia="Times New Roman" w:cs="Times New Roman"/>
          <w:szCs w:val="24"/>
        </w:rPr>
        <w:t>οπής. Και δεν είναι μόνο το Σύνταγμα του 1975 που το κάνει αυτό. Για πρώτη φορά το έκανε το Σύνταγμα του 1927. Σε μια τόσο ταραγμένη εποχή στην Ελλάδα, αυτοί που τότε ως αντιπρόσωποι του ελληνικού λαού είχαν συντάξει το συγκεκριμένο Σύνταγμα, είχαν συμπερι</w:t>
      </w:r>
      <w:r>
        <w:rPr>
          <w:rFonts w:eastAsia="Times New Roman" w:cs="Times New Roman"/>
          <w:szCs w:val="24"/>
        </w:rPr>
        <w:t xml:space="preserve">λάβει στη διάταξη του άρθρου 55 την υποχρέωση της Βουλής να συνιστά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εάν το ζητήσει αυτό το 1/3 των μελών του Κοινοβουλίου.</w:t>
      </w:r>
    </w:p>
    <w:p w14:paraId="3920926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Το ίδιο ακριβώς λέει και το Σύνταγμα του 1975. Λέει αυτό για το οποίο εσείς είστε κάθε λέξη από το κείμενό του, </w:t>
      </w:r>
      <w:r>
        <w:rPr>
          <w:rFonts w:eastAsia="Times New Roman" w:cs="Times New Roman"/>
          <w:szCs w:val="24"/>
        </w:rPr>
        <w:t xml:space="preserve">ότι δηλαδή είναι υποχρεωμένη η Βουλή να συνιστά </w:t>
      </w:r>
      <w:r>
        <w:rPr>
          <w:rFonts w:eastAsia="Times New Roman" w:cs="Times New Roman"/>
          <w:szCs w:val="24"/>
        </w:rPr>
        <w:t>ε</w:t>
      </w:r>
      <w:r>
        <w:rPr>
          <w:rFonts w:eastAsia="Times New Roman" w:cs="Times New Roman"/>
          <w:szCs w:val="24"/>
        </w:rPr>
        <w:t xml:space="preserve">ξεταστικές των πραγμάτων </w:t>
      </w:r>
      <w:r>
        <w:rPr>
          <w:rFonts w:eastAsia="Times New Roman" w:cs="Times New Roman"/>
          <w:szCs w:val="24"/>
        </w:rPr>
        <w:t>ε</w:t>
      </w:r>
      <w:r>
        <w:rPr>
          <w:rFonts w:eastAsia="Times New Roman" w:cs="Times New Roman"/>
          <w:szCs w:val="24"/>
        </w:rPr>
        <w:t xml:space="preserve">πιτροπές, όταν το ζητήσουν εξήντα Βουλευτές και όταν το ψηφίσουν </w:t>
      </w:r>
      <w:proofErr w:type="spellStart"/>
      <w:r>
        <w:rPr>
          <w:rFonts w:eastAsia="Times New Roman" w:cs="Times New Roman"/>
          <w:szCs w:val="24"/>
        </w:rPr>
        <w:t>εκατόν</w:t>
      </w:r>
      <w:proofErr w:type="spellEnd"/>
      <w:r>
        <w:rPr>
          <w:rFonts w:eastAsia="Times New Roman" w:cs="Times New Roman"/>
          <w:szCs w:val="24"/>
        </w:rPr>
        <w:t xml:space="preserve"> είκοσι Βουλευτές.</w:t>
      </w:r>
    </w:p>
    <w:p w14:paraId="3920926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Εδώ, λοιπόν, για σας ανοίγεται πεδίο δημοκρατικής δόξης λαμπρό! Θα αντέξετε σήμερα να είστε</w:t>
      </w:r>
      <w:r>
        <w:rPr>
          <w:rFonts w:eastAsia="Times New Roman" w:cs="Times New Roman"/>
          <w:szCs w:val="24"/>
        </w:rPr>
        <w:t xml:space="preserve"> τόσο δημοκράτες, όσο επιβάλλει το Σύνταγμά μας; Θα δεχθείτε, λοιπόν, ότι εάν η συγκεκριμένη πρόταση συγκεντρώσει τους </w:t>
      </w:r>
      <w:proofErr w:type="spellStart"/>
      <w:r>
        <w:rPr>
          <w:rFonts w:eastAsia="Times New Roman" w:cs="Times New Roman"/>
          <w:szCs w:val="24"/>
        </w:rPr>
        <w:t>εκατόν</w:t>
      </w:r>
      <w:proofErr w:type="spellEnd"/>
      <w:r>
        <w:rPr>
          <w:rFonts w:eastAsia="Times New Roman" w:cs="Times New Roman"/>
          <w:szCs w:val="24"/>
        </w:rPr>
        <w:t xml:space="preserve"> είκοσι Βουλευτές που προβλέπει το άρθρο 68 του Συντάγματος, θα πρέπει να συσταθεί αυτή η </w:t>
      </w:r>
      <w:r>
        <w:rPr>
          <w:rFonts w:eastAsia="Times New Roman" w:cs="Times New Roman"/>
          <w:szCs w:val="24"/>
        </w:rPr>
        <w:t>ε</w:t>
      </w:r>
      <w:r>
        <w:rPr>
          <w:rFonts w:eastAsia="Times New Roman" w:cs="Times New Roman"/>
          <w:szCs w:val="24"/>
        </w:rPr>
        <w:t xml:space="preserve">πιτροπή; </w:t>
      </w:r>
    </w:p>
    <w:p w14:paraId="3920926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Αν ανατρέξετε ακριβώς στο παρε</w:t>
      </w:r>
      <w:r>
        <w:rPr>
          <w:rFonts w:eastAsia="Times New Roman" w:cs="Times New Roman"/>
          <w:szCs w:val="24"/>
        </w:rPr>
        <w:t>λθόν, υπάρχει και ένα προηγούμενο. Το 1987, ο αείμνηστος Κωνσταντίνος Μητσοτάκης, ως Αρχηγός της Αξιωματικής Αντιπολίτευσης τότε, είχε θέσει ξανά το συγκεκριμένο ζήτημα. Είχε απευθύνει επιστολή και ερώτημα στους εννέα κορυφαίους συνταγματολόγους της χώρας,</w:t>
      </w:r>
      <w:r>
        <w:rPr>
          <w:rFonts w:eastAsia="Times New Roman" w:cs="Times New Roman"/>
          <w:szCs w:val="24"/>
        </w:rPr>
        <w:t xml:space="preserve"> οι οποίοι </w:t>
      </w:r>
      <w:proofErr w:type="spellStart"/>
      <w:r>
        <w:rPr>
          <w:rFonts w:eastAsia="Times New Roman" w:cs="Times New Roman"/>
          <w:szCs w:val="24"/>
        </w:rPr>
        <w:t>απήντησαν</w:t>
      </w:r>
      <w:proofErr w:type="spellEnd"/>
      <w:r>
        <w:rPr>
          <w:rFonts w:eastAsia="Times New Roman" w:cs="Times New Roman"/>
          <w:szCs w:val="24"/>
        </w:rPr>
        <w:t xml:space="preserve"> με υπομνήματα και γνωμοδοτήσεις</w:t>
      </w:r>
      <w:r>
        <w:rPr>
          <w:rFonts w:eastAsia="Times New Roman" w:cs="Times New Roman"/>
          <w:szCs w:val="24"/>
        </w:rPr>
        <w:t>,</w:t>
      </w:r>
      <w:r>
        <w:rPr>
          <w:rFonts w:eastAsia="Times New Roman" w:cs="Times New Roman"/>
          <w:szCs w:val="24"/>
        </w:rPr>
        <w:t xml:space="preserve"> που πρέπει να φυλάσσονται στο </w:t>
      </w:r>
      <w:r>
        <w:rPr>
          <w:rFonts w:eastAsia="Times New Roman" w:cs="Times New Roman"/>
          <w:szCs w:val="24"/>
        </w:rPr>
        <w:t>α</w:t>
      </w:r>
      <w:r>
        <w:rPr>
          <w:rFonts w:eastAsia="Times New Roman" w:cs="Times New Roman"/>
          <w:szCs w:val="24"/>
        </w:rPr>
        <w:t xml:space="preserve">ρχείο της Βουλής. Μεταξύ αυτών ήταν ο </w:t>
      </w:r>
      <w:proofErr w:type="spellStart"/>
      <w:r>
        <w:rPr>
          <w:rFonts w:eastAsia="Times New Roman" w:cs="Times New Roman"/>
          <w:szCs w:val="24"/>
        </w:rPr>
        <w:t>Μάνεσης</w:t>
      </w:r>
      <w:proofErr w:type="spellEnd"/>
      <w:r>
        <w:rPr>
          <w:rFonts w:eastAsia="Times New Roman" w:cs="Times New Roman"/>
          <w:szCs w:val="24"/>
        </w:rPr>
        <w:t xml:space="preserve">, ο Τσάτσος, ο Βερβερής, ο </w:t>
      </w:r>
      <w:proofErr w:type="spellStart"/>
      <w:r>
        <w:rPr>
          <w:rFonts w:eastAsia="Times New Roman" w:cs="Times New Roman"/>
          <w:szCs w:val="24"/>
        </w:rPr>
        <w:t>Ράικος</w:t>
      </w:r>
      <w:proofErr w:type="spellEnd"/>
      <w:r>
        <w:rPr>
          <w:rFonts w:eastAsia="Times New Roman" w:cs="Times New Roman"/>
          <w:szCs w:val="24"/>
        </w:rPr>
        <w:t>. Όλοι αυτοί, με μία φωνή, εκτός από τον κ. Κασιμάτη</w:t>
      </w:r>
      <w:r>
        <w:rPr>
          <w:rFonts w:eastAsia="Times New Roman" w:cs="Times New Roman"/>
          <w:szCs w:val="24"/>
        </w:rPr>
        <w:t>,</w:t>
      </w:r>
      <w:r>
        <w:rPr>
          <w:rFonts w:eastAsia="Times New Roman" w:cs="Times New Roman"/>
          <w:szCs w:val="24"/>
        </w:rPr>
        <w:t xml:space="preserve"> που τότε ήταν νομικός σύμβουλος του τότε Πρωθυπουργού, είπαν ότι το συγκεκριμένο μέτρο της συστάσεως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είναι μέσο κοινοβουλευτικού ελέγχου. Είναι μέσο που ανήκει στην κυριαρχική εξουσία της Αντιπολίτευσης να το χρησιμοποιεί και γι’ αυτ</w:t>
      </w:r>
      <w:r>
        <w:rPr>
          <w:rFonts w:eastAsia="Times New Roman" w:cs="Times New Roman"/>
          <w:szCs w:val="24"/>
        </w:rPr>
        <w:t xml:space="preserve">ό, αν </w:t>
      </w:r>
      <w:r>
        <w:rPr>
          <w:rFonts w:eastAsia="Times New Roman" w:cs="Times New Roman"/>
          <w:szCs w:val="24"/>
        </w:rPr>
        <w:lastRenderedPageBreak/>
        <w:t xml:space="preserve">συγκεντρώσει </w:t>
      </w:r>
      <w:proofErr w:type="spellStart"/>
      <w:r>
        <w:rPr>
          <w:rFonts w:eastAsia="Times New Roman" w:cs="Times New Roman"/>
          <w:szCs w:val="24"/>
        </w:rPr>
        <w:t>εκατόν</w:t>
      </w:r>
      <w:proofErr w:type="spellEnd"/>
      <w:r>
        <w:rPr>
          <w:rFonts w:eastAsia="Times New Roman" w:cs="Times New Roman"/>
          <w:szCs w:val="24"/>
        </w:rPr>
        <w:t xml:space="preserve"> είκοσι ψήφους, θα πρέπει η Βουλή να δεχθεί ότι το συγκεκριμένο μέσο υπάρχει στη διάθεση της Αντιπολιτεύσεως. </w:t>
      </w:r>
    </w:p>
    <w:p w14:paraId="3920926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Διαφορετικά, κύριοι συνάδελφοι –και τελειώνω, κυρία Πρόεδρε- εάν η άσκηση αυτού του μέσου κοινοβουλευτικού ελέγχου που α</w:t>
      </w:r>
      <w:r>
        <w:rPr>
          <w:rFonts w:eastAsia="Times New Roman" w:cs="Times New Roman"/>
          <w:szCs w:val="24"/>
        </w:rPr>
        <w:t xml:space="preserve">νήκει στην Αντιπολίτευση εναπόκειτο ή </w:t>
      </w:r>
      <w:proofErr w:type="spellStart"/>
      <w:r>
        <w:rPr>
          <w:rFonts w:eastAsia="Times New Roman" w:cs="Times New Roman"/>
          <w:szCs w:val="24"/>
        </w:rPr>
        <w:t>εξηρτάτο</w:t>
      </w:r>
      <w:proofErr w:type="spellEnd"/>
      <w:r>
        <w:rPr>
          <w:rFonts w:eastAsia="Times New Roman" w:cs="Times New Roman"/>
          <w:szCs w:val="24"/>
        </w:rPr>
        <w:t xml:space="preserve"> από τη διάθεση της </w:t>
      </w:r>
      <w:r>
        <w:rPr>
          <w:rFonts w:eastAsia="Times New Roman" w:cs="Times New Roman"/>
          <w:szCs w:val="24"/>
        </w:rPr>
        <w:t>π</w:t>
      </w:r>
      <w:r>
        <w:rPr>
          <w:rFonts w:eastAsia="Times New Roman" w:cs="Times New Roman"/>
          <w:szCs w:val="24"/>
        </w:rPr>
        <w:t>λειοψηφίας για να το χρησιμοποιεί και για να το έχει στη διάθεσή της, τότε αντιλαμβάνεστε ότι βρισκόμαστε προ μιας πελώριας περιπτώσεως φαλκιδεύσεως του δημοκρατικού πολιτεύματος.</w:t>
      </w:r>
    </w:p>
    <w:p w14:paraId="3920926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Εγώ πιστε</w:t>
      </w:r>
      <w:r>
        <w:rPr>
          <w:rFonts w:eastAsia="Times New Roman" w:cs="Times New Roman"/>
          <w:szCs w:val="24"/>
        </w:rPr>
        <w:t xml:space="preserve">ύω ότι εσείς, που όπως μας λέτε εδώ πιστεύετε στη δημοκρατία και έχετε δημοκρατικές ευαισθησίες, δεν θα αφήσετε αυτήν την περίπτωση να περάσει χωρίς να επιβεβαιώσετε το πόσο δημοκράτες είστε. </w:t>
      </w:r>
      <w:proofErr w:type="spellStart"/>
      <w:r>
        <w:rPr>
          <w:rFonts w:eastAsia="Times New Roman" w:cs="Times New Roman"/>
          <w:szCs w:val="24"/>
        </w:rPr>
        <w:t>Οψόμεθα</w:t>
      </w:r>
      <w:proofErr w:type="spellEnd"/>
      <w:r>
        <w:rPr>
          <w:rFonts w:eastAsia="Times New Roman" w:cs="Times New Roman"/>
          <w:szCs w:val="24"/>
        </w:rPr>
        <w:t>, λοιπόν!</w:t>
      </w:r>
    </w:p>
    <w:p w14:paraId="3920926D"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w:t>
      </w:r>
      <w:r>
        <w:rPr>
          <w:rFonts w:eastAsia="Times New Roman" w:cs="Times New Roman"/>
          <w:szCs w:val="24"/>
        </w:rPr>
        <w:t>ατίας)</w:t>
      </w:r>
    </w:p>
    <w:p w14:paraId="3920926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Ο κ. Τζαβάρας μας καλεί να κάνουμε πρωτότυπες ερμηνείες τώρα.</w:t>
      </w:r>
    </w:p>
    <w:p w14:paraId="3920926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Τώρα θα έχει τον λόγο ο κ. Παπαγγελόπουλος. Ενδιάμεσα μπορούν να γράφονται και Κοινοβουλευτικοί Εκπρόσωποι, αν δεν παρεμβληθεί και κάποιος Αρχ</w:t>
      </w:r>
      <w:r>
        <w:rPr>
          <w:rFonts w:eastAsia="Times New Roman" w:cs="Times New Roman"/>
          <w:szCs w:val="24"/>
        </w:rPr>
        <w:t xml:space="preserve">ηγός. </w:t>
      </w:r>
    </w:p>
    <w:p w14:paraId="3920927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Ορίστε, κύριε Παπαγγελόπουλε, έχετε τον λόγο για δέκα λεπτά.</w:t>
      </w:r>
    </w:p>
    <w:p w14:paraId="39209271"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Κυρία Πρόεδρε, επικαλούμαι τη γνωστή σε όλους επιείκειά σας, ζητώντας προκαταβολικά </w:t>
      </w:r>
      <w:r>
        <w:rPr>
          <w:rFonts w:eastAsia="Times New Roman" w:cs="Times New Roman"/>
          <w:szCs w:val="24"/>
        </w:rPr>
        <w:t>συγγνώμη. Παρακαλώ για παρέκκλιση του χρόνου κατά δύο λεπτά, γιατί από λάθος μου νόμιζα ότι είχα δύο δεκάλεπτα, ενώ σήμερα έμαθα ότι έχω ένα. Συνέπτυξα τον λόγο μου όσο μπορούσα, αλλά θα χρειαστώ την ανοχή σας.</w:t>
      </w:r>
    </w:p>
    <w:p w14:paraId="3920927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3920927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 xml:space="preserve">στη δημοκρατία είναι απόλυτα θεμιτό η εκάστοτε Αντιπολίτευση να ελέγχει σκληρά και να κρίνει αυστηρά την εκάστοτε κυβέρνηση. Όμως, δεν πρέπει να ξεπερνά κάποια όρια, γιατί τότε πλήττεται βάναυσα η ίδια η δημοκρατία. </w:t>
      </w:r>
    </w:p>
    <w:p w14:paraId="39209274" w14:textId="77777777" w:rsidR="00612455" w:rsidRDefault="00B02DE7">
      <w:pPr>
        <w:spacing w:line="600" w:lineRule="auto"/>
        <w:ind w:firstLine="720"/>
        <w:jc w:val="both"/>
        <w:rPr>
          <w:rFonts w:eastAsia="Times New Roman"/>
          <w:szCs w:val="24"/>
        </w:rPr>
      </w:pPr>
      <w:r>
        <w:rPr>
          <w:rFonts w:eastAsia="Times New Roman"/>
          <w:szCs w:val="24"/>
        </w:rPr>
        <w:lastRenderedPageBreak/>
        <w:t>Σήμερα, λοιπόν, δεν χρειάζονται κραυγές</w:t>
      </w:r>
      <w:r>
        <w:rPr>
          <w:rFonts w:eastAsia="Times New Roman"/>
          <w:szCs w:val="24"/>
        </w:rPr>
        <w:t xml:space="preserve"> ή </w:t>
      </w:r>
      <w:proofErr w:type="spellStart"/>
      <w:r>
        <w:rPr>
          <w:rFonts w:eastAsia="Times New Roman"/>
          <w:szCs w:val="24"/>
        </w:rPr>
        <w:t>πιασάρικες</w:t>
      </w:r>
      <w:proofErr w:type="spellEnd"/>
      <w:r>
        <w:rPr>
          <w:rFonts w:eastAsia="Times New Roman"/>
          <w:szCs w:val="24"/>
        </w:rPr>
        <w:t xml:space="preserve"> επικοινωνιακές ατάκες, αλλά νηφαλιότητα, νομικά και λογικά επιχειρήματα, γιατί το θέμα δεν είναι αμιγώς πολιτικό, αλλά άπτεται και της λειτουργίας της ανεξάρτητης δικαιοσύνης. </w:t>
      </w:r>
    </w:p>
    <w:p w14:paraId="39209275" w14:textId="77777777" w:rsidR="00612455" w:rsidRDefault="00B02DE7">
      <w:pPr>
        <w:spacing w:line="600" w:lineRule="auto"/>
        <w:ind w:firstLine="720"/>
        <w:jc w:val="both"/>
        <w:rPr>
          <w:rFonts w:eastAsia="Times New Roman"/>
          <w:szCs w:val="24"/>
        </w:rPr>
      </w:pPr>
      <w:r>
        <w:rPr>
          <w:rFonts w:eastAsia="Times New Roman"/>
          <w:szCs w:val="24"/>
        </w:rPr>
        <w:t>Σήμερα μου δίνεται ο λόγος με την ιδιότητα του Υπουργού, αλλά επε</w:t>
      </w:r>
      <w:r>
        <w:rPr>
          <w:rFonts w:eastAsia="Times New Roman"/>
          <w:szCs w:val="24"/>
        </w:rPr>
        <w:t>ιδή τα θέματα της σημερινής συζήτησης είναι καθαρά νομικά, επέλεξα να μιλήσω όχι ως πολιτικός –που άλλωστε δεν τα καταφέρνω και πολύ καλά- αλλά κυρίως ως πρώην εισαγγελέας και εν μέρει ως απλός πολίτης</w:t>
      </w:r>
      <w:r>
        <w:rPr>
          <w:rFonts w:eastAsia="Times New Roman"/>
          <w:szCs w:val="24"/>
        </w:rPr>
        <w:t>,</w:t>
      </w:r>
      <w:r>
        <w:rPr>
          <w:rFonts w:eastAsia="Times New Roman"/>
          <w:szCs w:val="24"/>
        </w:rPr>
        <w:t xml:space="preserve"> που έχει βιώσει την πολιτική ζωή του τόπου για πάρα π</w:t>
      </w:r>
      <w:r>
        <w:rPr>
          <w:rFonts w:eastAsia="Times New Roman"/>
          <w:szCs w:val="24"/>
        </w:rPr>
        <w:t xml:space="preserve">ολλά χρόνια. </w:t>
      </w:r>
    </w:p>
    <w:p w14:paraId="39209276" w14:textId="77777777" w:rsidR="00612455" w:rsidRDefault="00B02DE7">
      <w:pPr>
        <w:spacing w:line="600" w:lineRule="auto"/>
        <w:ind w:firstLine="720"/>
        <w:jc w:val="both"/>
        <w:rPr>
          <w:rFonts w:eastAsia="Times New Roman"/>
          <w:szCs w:val="24"/>
        </w:rPr>
      </w:pPr>
      <w:r>
        <w:rPr>
          <w:rFonts w:eastAsia="Times New Roman"/>
          <w:szCs w:val="24"/>
        </w:rPr>
        <w:t>Πριν, όμως, εκθέσω τις απόψεις μου ως απλός πολίτης, θέλω να αναφερθώ σε κάτι</w:t>
      </w:r>
      <w:r>
        <w:rPr>
          <w:rFonts w:eastAsia="Times New Roman"/>
          <w:szCs w:val="24"/>
        </w:rPr>
        <w:t>,</w:t>
      </w:r>
      <w:r>
        <w:rPr>
          <w:rFonts w:eastAsia="Times New Roman"/>
          <w:szCs w:val="24"/>
        </w:rPr>
        <w:t xml:space="preserve"> που με αφορά προσωπικά. Το τελευταίο διάστημα υπήρξαν δημοσιεύματα σχετικά με την έρευνα σε βάρος του κ. Μαρινάκη, με ευθεία αναφορά στο πρόσωπό μου. Ενδεικτικά σα</w:t>
      </w:r>
      <w:r>
        <w:rPr>
          <w:rFonts w:eastAsia="Times New Roman"/>
          <w:szCs w:val="24"/>
        </w:rPr>
        <w:t xml:space="preserve">ς διαβάζω δύο: «Η έρευνα της Τζίβα ξεκίνησε μετά από παραγγελία του Παπαγγελόπουλου στην Ξένη Δημητρίου του Αρείου Πάγου. Από τα όσα αναφέρει το πόρισμα </w:t>
      </w:r>
      <w:proofErr w:type="spellStart"/>
      <w:r>
        <w:rPr>
          <w:rFonts w:eastAsia="Times New Roman"/>
          <w:szCs w:val="24"/>
        </w:rPr>
        <w:t>Μπρακουμάτσου</w:t>
      </w:r>
      <w:proofErr w:type="spellEnd"/>
      <w:r>
        <w:rPr>
          <w:rFonts w:eastAsia="Times New Roman"/>
          <w:szCs w:val="24"/>
        </w:rPr>
        <w:t xml:space="preserve"> προκύπτει ότι η όλη σκευωρία στην υπόθεση </w:t>
      </w:r>
      <w:proofErr w:type="spellStart"/>
      <w:r>
        <w:rPr>
          <w:rFonts w:eastAsia="Times New Roman"/>
          <w:szCs w:val="24"/>
        </w:rPr>
        <w:t>Γιαννουσάκη</w:t>
      </w:r>
      <w:proofErr w:type="spellEnd"/>
      <w:r>
        <w:rPr>
          <w:rFonts w:eastAsia="Times New Roman"/>
          <w:szCs w:val="24"/>
        </w:rPr>
        <w:t xml:space="preserve">, </w:t>
      </w:r>
      <w:proofErr w:type="spellStart"/>
      <w:r>
        <w:rPr>
          <w:rFonts w:eastAsia="Times New Roman"/>
          <w:szCs w:val="24"/>
        </w:rPr>
        <w:t>Χριστοφορίδη</w:t>
      </w:r>
      <w:proofErr w:type="spellEnd"/>
      <w:r>
        <w:rPr>
          <w:rFonts w:eastAsia="Times New Roman"/>
          <w:szCs w:val="24"/>
        </w:rPr>
        <w:t>, Καμμένου, είχε ως αφ</w:t>
      </w:r>
      <w:r>
        <w:rPr>
          <w:rFonts w:eastAsia="Times New Roman"/>
          <w:szCs w:val="24"/>
        </w:rPr>
        <w:t xml:space="preserve">ετηρία το γραφείο του </w:t>
      </w:r>
      <w:r>
        <w:rPr>
          <w:rFonts w:eastAsia="Times New Roman"/>
          <w:szCs w:val="24"/>
        </w:rPr>
        <w:lastRenderedPageBreak/>
        <w:t>Αναπληρωτή Υπουργού Δικαιοσύνης Δημήτρη (Μίμη) Παπαγγελόπουλου, ο οποίος αξιολόγησε ως άκρα ενδιαφέρουσα μια ανώνυμη επιστολή, ένα δελτίο Τύπου, δύο ανυπόγραφες καταθέσεις του ισοβίτη και τις προώθησε στην Εισαγγελία του Αρείου Πάγου»</w:t>
      </w:r>
      <w:r>
        <w:rPr>
          <w:rFonts w:eastAsia="Times New Roman"/>
          <w:szCs w:val="24"/>
        </w:rPr>
        <w:t xml:space="preserve">. </w:t>
      </w:r>
    </w:p>
    <w:p w14:paraId="39209277" w14:textId="77777777" w:rsidR="00612455" w:rsidRDefault="00B02DE7">
      <w:pPr>
        <w:spacing w:line="600" w:lineRule="auto"/>
        <w:ind w:firstLine="720"/>
        <w:jc w:val="both"/>
        <w:rPr>
          <w:rFonts w:eastAsia="Times New Roman"/>
          <w:szCs w:val="24"/>
        </w:rPr>
      </w:pPr>
      <w:r>
        <w:rPr>
          <w:rFonts w:eastAsia="Times New Roman"/>
          <w:szCs w:val="24"/>
        </w:rPr>
        <w:t>Κυρίες και κύριοι, σας διαβεβαιώνω -και αυτό μπορούν να το επιβεβαιώσουν όσοι με γνωρίζουν- ότι οι συνομωσίες και οι σκευωρίες δεν μου αρέσουν καθόλου. Απεναντίας, μάλιστα, τις απεχθάνομαι. Έτσι, λοιπόν, προτιμώ να τις αποκαλύπτω και να τις εξουδετερώνω</w:t>
      </w:r>
      <w:r>
        <w:rPr>
          <w:rFonts w:eastAsia="Times New Roman"/>
          <w:szCs w:val="24"/>
        </w:rPr>
        <w:t>.</w:t>
      </w:r>
    </w:p>
    <w:p w14:paraId="39209278" w14:textId="77777777" w:rsidR="00612455" w:rsidRDefault="00B02DE7">
      <w:pPr>
        <w:spacing w:line="600" w:lineRule="auto"/>
        <w:ind w:firstLine="720"/>
        <w:jc w:val="both"/>
        <w:rPr>
          <w:rFonts w:eastAsia="Times New Roman"/>
          <w:szCs w:val="24"/>
        </w:rPr>
      </w:pPr>
      <w:r>
        <w:rPr>
          <w:rFonts w:eastAsia="Times New Roman"/>
          <w:szCs w:val="24"/>
        </w:rPr>
        <w:t>Έχουμε λοιπόν και λέμε: Τέλη Νοεμβρίου, αρχές Δεκεμβρίου του 2016, έφτασε στο γραφείο μου μια καταγγελία σε βάρος του κ. Μαρινάκη. Η καταγγελία αυτή πρωτοκολλήθηκε στις 6 Δεκεμβρίου 2016 και έλαβε αριθμό πρωτοκόλλου 2220. Την καταγγελία αυτή, όπως εύκολα</w:t>
      </w:r>
      <w:r>
        <w:rPr>
          <w:rFonts w:eastAsia="Times New Roman"/>
          <w:szCs w:val="24"/>
        </w:rPr>
        <w:t xml:space="preserve"> αντιλαμβάνεστε όλοι, λόγω της πληθώρας των καταγγελιών, παραπόνων, αιτημάτων και λοιπών εγγράφων</w:t>
      </w:r>
      <w:r>
        <w:rPr>
          <w:rFonts w:eastAsia="Times New Roman"/>
          <w:szCs w:val="24"/>
        </w:rPr>
        <w:t>,</w:t>
      </w:r>
      <w:r>
        <w:rPr>
          <w:rFonts w:eastAsia="Times New Roman"/>
          <w:szCs w:val="24"/>
        </w:rPr>
        <w:t xml:space="preserve"> που κατακλύζουν το γραφείο μου ούτε τη διάβασα ούτε ενημερώθηκα γι’ αυτήν. Τη διεκπεραίωσαν οι συνεργάτες μου και </w:t>
      </w:r>
      <w:r>
        <w:rPr>
          <w:rFonts w:eastAsia="Times New Roman"/>
          <w:szCs w:val="24"/>
        </w:rPr>
        <w:lastRenderedPageBreak/>
        <w:t>μετά από έναν μήνα περίπου τη διαβίβασαν, σ</w:t>
      </w:r>
      <w:r>
        <w:rPr>
          <w:rFonts w:eastAsia="Times New Roman"/>
          <w:szCs w:val="24"/>
        </w:rPr>
        <w:t xml:space="preserve">ύμφωνα με την πάγια τακτική του γραφείου μου, στην κυρία </w:t>
      </w:r>
      <w:r>
        <w:rPr>
          <w:rFonts w:eastAsia="Times New Roman"/>
          <w:szCs w:val="24"/>
        </w:rPr>
        <w:t>ε</w:t>
      </w:r>
      <w:r>
        <w:rPr>
          <w:rFonts w:eastAsia="Times New Roman"/>
          <w:szCs w:val="24"/>
        </w:rPr>
        <w:t xml:space="preserve">ισαγγελέα του Αρείου Πάγου. </w:t>
      </w:r>
    </w:p>
    <w:p w14:paraId="39209279" w14:textId="77777777" w:rsidR="00612455" w:rsidRDefault="00B02DE7">
      <w:pPr>
        <w:spacing w:line="600" w:lineRule="auto"/>
        <w:ind w:firstLine="720"/>
        <w:jc w:val="both"/>
        <w:rPr>
          <w:rFonts w:eastAsia="Times New Roman"/>
          <w:szCs w:val="24"/>
        </w:rPr>
      </w:pPr>
      <w:r>
        <w:rPr>
          <w:rFonts w:eastAsia="Times New Roman"/>
          <w:szCs w:val="24"/>
        </w:rPr>
        <w:t>Το διαβιβαστικό έγγραφο δεν φέρει την υπογραφή μου. Αυτή είναι άλλη μία απόδειξη ότι αγνοούσα μέχρι τέλους τη σχετική καταγγελία. Σας διαβάζω -γιατί έχει μεγάλη σημασία-</w:t>
      </w:r>
      <w:r>
        <w:rPr>
          <w:rFonts w:eastAsia="Times New Roman"/>
          <w:szCs w:val="24"/>
        </w:rPr>
        <w:t xml:space="preserve"> λέξη προς λέξη το σχετικό διαβιβαστικό, με αριθμό πρωτοκόλλου που σας είπα, ημερομηνία Αθήνα, 3</w:t>
      </w:r>
      <w:r>
        <w:rPr>
          <w:rFonts w:eastAsia="Times New Roman"/>
          <w:szCs w:val="24"/>
        </w:rPr>
        <w:t>-</w:t>
      </w:r>
      <w:r>
        <w:rPr>
          <w:rFonts w:eastAsia="Times New Roman"/>
          <w:szCs w:val="24"/>
        </w:rPr>
        <w:t>1</w:t>
      </w:r>
      <w:r>
        <w:rPr>
          <w:rFonts w:eastAsia="Times New Roman"/>
          <w:szCs w:val="24"/>
        </w:rPr>
        <w:t>-</w:t>
      </w:r>
      <w:r>
        <w:rPr>
          <w:rFonts w:eastAsia="Times New Roman"/>
          <w:szCs w:val="24"/>
        </w:rPr>
        <w:t>2017, με θέμα τον αριθμό πρωτοκόλλου που είχε πρωτοκολληθεί στο γραφείο μου και «σας διαβιβάζουμε τη συνημμένη αναφορά του ώστε να ενημερωθείτε και να προβεί</w:t>
      </w:r>
      <w:r>
        <w:rPr>
          <w:rFonts w:eastAsia="Times New Roman"/>
          <w:szCs w:val="24"/>
        </w:rPr>
        <w:t xml:space="preserve">τε σε τυχόν ενέργειές σας». Υπογραφή δική μου δεν φέρει. Την υπέγραψε η διευθύντρια του γραφείου μου. Άλλη μία απόδειξη ότι αγνοούσα μέχρι τέλους τη σχετική καταγγελία. Η </w:t>
      </w:r>
      <w:r>
        <w:rPr>
          <w:rFonts w:eastAsia="Times New Roman"/>
          <w:szCs w:val="24"/>
        </w:rPr>
        <w:t>ε</w:t>
      </w:r>
      <w:r>
        <w:rPr>
          <w:rFonts w:eastAsia="Times New Roman"/>
          <w:szCs w:val="24"/>
        </w:rPr>
        <w:t>ισαγγελέας του Αρείου Πάγου παρέλαβε τη σχετική καταγγελία, τη μελέτησε, την αξιολόγ</w:t>
      </w:r>
      <w:r>
        <w:rPr>
          <w:rFonts w:eastAsia="Times New Roman"/>
          <w:szCs w:val="24"/>
        </w:rPr>
        <w:t xml:space="preserve">ησε και κατά την ανέλεγκτη, ανεξάρτητη, δικαστική κρίση της παρήγγειλε στην κ. Τζίβα τη διενέργεια προκαταρκτικής εξέτασης, όπως προκύπτει από το πόρισμα </w:t>
      </w:r>
      <w:proofErr w:type="spellStart"/>
      <w:r>
        <w:rPr>
          <w:rFonts w:eastAsia="Times New Roman"/>
          <w:szCs w:val="24"/>
        </w:rPr>
        <w:t>Μπρακουμάτσου</w:t>
      </w:r>
      <w:proofErr w:type="spellEnd"/>
      <w:r>
        <w:rPr>
          <w:rFonts w:eastAsia="Times New Roman"/>
          <w:szCs w:val="24"/>
        </w:rPr>
        <w:t>, το οποίο -για να μην παρεξηγηθώ- το βρήκα αναρτημένο στο διαδίκτυο.</w:t>
      </w:r>
    </w:p>
    <w:p w14:paraId="3920927A" w14:textId="77777777" w:rsidR="00612455" w:rsidRDefault="00B02DE7">
      <w:pPr>
        <w:spacing w:line="600" w:lineRule="auto"/>
        <w:ind w:firstLine="720"/>
        <w:jc w:val="both"/>
        <w:rPr>
          <w:rFonts w:eastAsia="Times New Roman"/>
          <w:szCs w:val="24"/>
        </w:rPr>
      </w:pPr>
      <w:r>
        <w:rPr>
          <w:rFonts w:eastAsia="Times New Roman"/>
          <w:szCs w:val="24"/>
        </w:rPr>
        <w:lastRenderedPageBreak/>
        <w:t>(Στο σημείο αυτό τη</w:t>
      </w:r>
      <w:r>
        <w:rPr>
          <w:rFonts w:eastAsia="Times New Roman"/>
          <w:szCs w:val="24"/>
        </w:rPr>
        <w:t>ν προεδρική έδρα καταλαμβάνει ο Θ΄ Αντιπρόεδρος της Βουλής κ</w:t>
      </w:r>
      <w:r w:rsidRPr="004D1A08">
        <w:rPr>
          <w:rFonts w:eastAsia="Times New Roman"/>
          <w:szCs w:val="24"/>
        </w:rPr>
        <w:t>.</w:t>
      </w:r>
      <w:r w:rsidRPr="007E3C8B">
        <w:rPr>
          <w:rFonts w:eastAsia="Times New Roman"/>
          <w:b/>
          <w:szCs w:val="24"/>
        </w:rPr>
        <w:t xml:space="preserve"> ΜΑΡΙΟΣ ΓΕΩΡΓΙΑΔΗΣ</w:t>
      </w:r>
      <w:r>
        <w:rPr>
          <w:rFonts w:eastAsia="Times New Roman"/>
          <w:szCs w:val="24"/>
        </w:rPr>
        <w:t>)</w:t>
      </w:r>
    </w:p>
    <w:p w14:paraId="3920927B" w14:textId="77777777" w:rsidR="00612455" w:rsidRDefault="00B02DE7">
      <w:pPr>
        <w:spacing w:line="600" w:lineRule="auto"/>
        <w:ind w:firstLine="720"/>
        <w:jc w:val="both"/>
        <w:rPr>
          <w:rFonts w:eastAsia="Times New Roman"/>
          <w:szCs w:val="24"/>
        </w:rPr>
      </w:pPr>
      <w:r>
        <w:rPr>
          <w:rFonts w:eastAsia="Times New Roman"/>
          <w:szCs w:val="24"/>
        </w:rPr>
        <w:t xml:space="preserve">Θα καταθέσω στα Πρακτικά και τα δημοσιεύματα -δεν θα αναφερθώ σε εφημερίδες- ώστε όποιος θέλει να μπορεί να τα βρει, γιατί δεν μου αρέσει να </w:t>
      </w:r>
      <w:proofErr w:type="spellStart"/>
      <w:r>
        <w:rPr>
          <w:rFonts w:eastAsia="Times New Roman"/>
          <w:szCs w:val="24"/>
        </w:rPr>
        <w:t>στοχοποιώ</w:t>
      </w:r>
      <w:proofErr w:type="spellEnd"/>
      <w:r>
        <w:rPr>
          <w:rFonts w:eastAsia="Times New Roman"/>
          <w:szCs w:val="24"/>
        </w:rPr>
        <w:t xml:space="preserve"> ούτε έντυπα ούτε ανθρώπους. Επίσης, καταθέτω για τα Πρακτικά και το έγγραφο που έστειλα στην κυρία </w:t>
      </w:r>
      <w:r>
        <w:rPr>
          <w:rFonts w:eastAsia="Times New Roman"/>
          <w:szCs w:val="24"/>
        </w:rPr>
        <w:t>ε</w:t>
      </w:r>
      <w:r>
        <w:rPr>
          <w:rFonts w:eastAsia="Times New Roman"/>
          <w:szCs w:val="24"/>
        </w:rPr>
        <w:t>ισαγγ</w:t>
      </w:r>
      <w:r>
        <w:rPr>
          <w:rFonts w:eastAsia="Times New Roman"/>
          <w:szCs w:val="24"/>
        </w:rPr>
        <w:t>ελέα του Αρείου Πάγου.</w:t>
      </w:r>
    </w:p>
    <w:p w14:paraId="3920927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w:t>
      </w:r>
      <w:r>
        <w:rPr>
          <w:rFonts w:eastAsia="Times New Roman"/>
          <w:szCs w:val="24"/>
        </w:rPr>
        <w:t>Υπουργός Δικαιοσύνης Διαφάνειας και Ανθρωπίνων Δικαιωμάτων</w:t>
      </w:r>
      <w:r>
        <w:rPr>
          <w:rFonts w:eastAsia="Times New Roman" w:cs="Times New Roman"/>
          <w:szCs w:val="24"/>
        </w:rPr>
        <w:t xml:space="preserve"> κ. Δημήτριος Παπαγγελόπουλος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w:t>
      </w:r>
      <w:r>
        <w:rPr>
          <w:rFonts w:eastAsia="Times New Roman" w:cs="Times New Roman"/>
          <w:szCs w:val="24"/>
        </w:rPr>
        <w:t>ιεύθυνσης Στενογραφίας και Πρακτικών της Βουλής)</w:t>
      </w:r>
    </w:p>
    <w:p w14:paraId="3920927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Μετά από τα παραπάνω, θέλω να κάνω δύο επισημάνσεις. </w:t>
      </w:r>
    </w:p>
    <w:p w14:paraId="3920927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Επισήμανση πρώτη: Η καταγγελία παρέμεινε στο γραφείο μου, πριν διαβιβαστεί στην κ. Δημητρίου, περίπου έναν μήνα. Αν είχα στήσει ή συμμετείχα στη σκευωρία</w:t>
      </w:r>
      <w:r>
        <w:rPr>
          <w:rFonts w:eastAsia="Times New Roman" w:cs="Times New Roman"/>
          <w:szCs w:val="24"/>
        </w:rPr>
        <w:t xml:space="preserve">, δεν θα την έστελνα πολύ πιο σύντομα για να ξεκινήσουν οι διαδικασίες; </w:t>
      </w:r>
    </w:p>
    <w:p w14:paraId="3920927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 xml:space="preserve">Επισήμανση δεύτερη: Δεν παρήγγειλα εγώ τη διενέργεια της έρευνας, αλλά η κ. Δημητρίου. </w:t>
      </w:r>
    </w:p>
    <w:p w14:paraId="39209280" w14:textId="77777777" w:rsidR="00612455" w:rsidRDefault="00B02DE7">
      <w:pPr>
        <w:spacing w:line="600" w:lineRule="auto"/>
        <w:ind w:firstLine="720"/>
        <w:jc w:val="both"/>
        <w:rPr>
          <w:rFonts w:eastAsia="Times New Roman"/>
          <w:szCs w:val="24"/>
        </w:rPr>
      </w:pPr>
      <w:r>
        <w:rPr>
          <w:rFonts w:eastAsia="Times New Roman" w:cs="Times New Roman"/>
          <w:szCs w:val="24"/>
        </w:rPr>
        <w:t>Είναι προφανές, λοιπόν, ότι τα δημοσιεύματα για στήσιμο της σκευωρίας από εμένα, δεν με αγγίζου</w:t>
      </w:r>
      <w:r>
        <w:rPr>
          <w:rFonts w:eastAsia="Times New Roman" w:cs="Times New Roman"/>
          <w:szCs w:val="24"/>
        </w:rPr>
        <w:t>ν.</w:t>
      </w:r>
    </w:p>
    <w:p w14:paraId="3920928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έρχομαι τώρα στην ουσία της υπόθεσης. Ο ελληνικός λαός εδώ και επτά χρόνια υπομένει τα πάνδεινα από τα εγκλήματα άλλων χωρίς να ευθύνεται ούτε ο ίδιος ούτε βέβαια η σημερινή Κυβέρνηση. Παρ’ όλα αυτά, ο λαός άντεξε τον τυφώνα των μνημο</w:t>
      </w:r>
      <w:r>
        <w:rPr>
          <w:rFonts w:eastAsia="Times New Roman" w:cs="Times New Roman"/>
          <w:szCs w:val="24"/>
        </w:rPr>
        <w:t xml:space="preserve">νίων και σε λίγο θα βρει ασφαλές καταφύγιο στη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Αυτό το ελπίζουμε και το ευχόμαστε όλοι. Δεν αρκεί, όμως, μόνο η ευχή και η ελπίδα. Χρειάζεται συλλογική προσπάθεια όλων μας και την ευρύτερη δυνατή συναίνεση των πολιτικών δυνάμεων.</w:t>
      </w:r>
    </w:p>
    <w:p w14:paraId="3920928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αντί της συναίνεσης και της ομόνοιας για να ξεφύγει ο τόπος και ο λαός μας από το παρελθόν και να πάει μπροστά, κάποιοι ανόητοι θερμοκέφαλοι ονειρεύονται ειδικά δικαστήρια. Ενδεικτικά θα αναφέρω ότι διακεκριμένος αρθρογράφος -δεν θα αναφέρω το όνομά του,</w:t>
      </w:r>
      <w:r>
        <w:rPr>
          <w:rFonts w:eastAsia="Times New Roman" w:cs="Times New Roman"/>
          <w:szCs w:val="24"/>
        </w:rPr>
        <w:t xml:space="preserve"> επαναλαμβάνω ότι δεν μου αρέσει να </w:t>
      </w:r>
      <w:proofErr w:type="spellStart"/>
      <w:r>
        <w:rPr>
          <w:rFonts w:eastAsia="Times New Roman" w:cs="Times New Roman"/>
          <w:szCs w:val="24"/>
        </w:rPr>
        <w:lastRenderedPageBreak/>
        <w:t>στοχοποιώ</w:t>
      </w:r>
      <w:proofErr w:type="spellEnd"/>
      <w:r>
        <w:rPr>
          <w:rFonts w:eastAsia="Times New Roman" w:cs="Times New Roman"/>
          <w:szCs w:val="24"/>
        </w:rPr>
        <w:t xml:space="preserve"> ανθρώπους ή εφημερίδες- προσπαθεί επανειλημμένα να τρομοκρατήσει την Κυβέρνηση, να χειραγωγήσει τη δικαιοσύνη και να </w:t>
      </w:r>
      <w:proofErr w:type="spellStart"/>
      <w:r>
        <w:rPr>
          <w:rFonts w:eastAsia="Times New Roman" w:cs="Times New Roman"/>
          <w:szCs w:val="24"/>
        </w:rPr>
        <w:t>ποινικοποιήσει</w:t>
      </w:r>
      <w:proofErr w:type="spellEnd"/>
      <w:r>
        <w:rPr>
          <w:rFonts w:eastAsia="Times New Roman" w:cs="Times New Roman"/>
          <w:szCs w:val="24"/>
        </w:rPr>
        <w:t xml:space="preserve"> την πολιτική ζωή του τόπου.</w:t>
      </w:r>
    </w:p>
    <w:p w14:paraId="3920928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Γράφει συνεχώς ότι η Κυβέρνηση θα φύγει σύντομα, α</w:t>
      </w:r>
      <w:r>
        <w:rPr>
          <w:rFonts w:eastAsia="Times New Roman" w:cs="Times New Roman"/>
          <w:szCs w:val="24"/>
        </w:rPr>
        <w:t xml:space="preserve">λλά οι δικαστές θα συνεχίσουν να δικάζουν. Και για όσους δεν πιάνουν το υπονοούμενο, επανήλθε και έφτασε στο σημείο να γράψει ότι οι </w:t>
      </w:r>
      <w:proofErr w:type="spellStart"/>
      <w:r>
        <w:rPr>
          <w:rFonts w:eastAsia="Times New Roman" w:cs="Times New Roman"/>
          <w:szCs w:val="24"/>
        </w:rPr>
        <w:t>συριζαίοι</w:t>
      </w:r>
      <w:proofErr w:type="spellEnd"/>
      <w:r>
        <w:rPr>
          <w:rFonts w:eastAsia="Times New Roman" w:cs="Times New Roman"/>
          <w:szCs w:val="24"/>
        </w:rPr>
        <w:t xml:space="preserve"> θα δικάζονται για παράνομο παρκάρισμα και οι δικαστές θα τους ρίχνουν ισόβια.</w:t>
      </w:r>
    </w:p>
    <w:p w14:paraId="3920928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Προσέξτε, κύριοι του ΣΥΡΙΖΑ, να μην</w:t>
      </w:r>
      <w:r>
        <w:rPr>
          <w:rFonts w:eastAsia="Times New Roman" w:cs="Times New Roman"/>
          <w:szCs w:val="24"/>
        </w:rPr>
        <w:t xml:space="preserve"> παρκάρετε παράνομα.</w:t>
      </w:r>
    </w:p>
    <w:p w14:paraId="3920928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Εκτός από αυτά τα ενδεικτικά αναφερόμενα δημοσιεύματα, υπήρξαν και άλλα</w:t>
      </w:r>
      <w:r>
        <w:rPr>
          <w:rFonts w:eastAsia="Times New Roman" w:cs="Times New Roman"/>
          <w:szCs w:val="24"/>
        </w:rPr>
        <w:t>,</w:t>
      </w:r>
      <w:r>
        <w:rPr>
          <w:rFonts w:eastAsia="Times New Roman" w:cs="Times New Roman"/>
          <w:szCs w:val="24"/>
        </w:rPr>
        <w:t xml:space="preserve"> που αφορούσαν το πρόσωπό μου. Θα υποκύψω να αναφέρω ορισμένα για να δείξω το ποιόν μου. Χαρακτηρίστηκα ως ο «</w:t>
      </w:r>
      <w:proofErr w:type="spellStart"/>
      <w:r>
        <w:rPr>
          <w:rFonts w:eastAsia="Times New Roman" w:cs="Times New Roman"/>
          <w:szCs w:val="24"/>
        </w:rPr>
        <w:t>Πολάκης</w:t>
      </w:r>
      <w:proofErr w:type="spellEnd"/>
      <w:r>
        <w:rPr>
          <w:rFonts w:eastAsia="Times New Roman" w:cs="Times New Roman"/>
          <w:szCs w:val="24"/>
        </w:rPr>
        <w:t xml:space="preserve"> των πλουσίων», χαρακτηρίστηκα ως «σιδερένια γ</w:t>
      </w:r>
      <w:r>
        <w:rPr>
          <w:rFonts w:eastAsia="Times New Roman" w:cs="Times New Roman"/>
          <w:szCs w:val="24"/>
        </w:rPr>
        <w:t xml:space="preserve">ροθιά στο βελουδένιο γάντι της </w:t>
      </w:r>
      <w:r>
        <w:rPr>
          <w:rFonts w:eastAsia="Times New Roman" w:cs="Times New Roman"/>
          <w:szCs w:val="24"/>
        </w:rPr>
        <w:t>α</w:t>
      </w:r>
      <w:r>
        <w:rPr>
          <w:rFonts w:eastAsia="Times New Roman" w:cs="Times New Roman"/>
          <w:szCs w:val="24"/>
        </w:rPr>
        <w:t>ριστερής Κυβέρνησης», χαρακτηρίστηκα ως «το καυτό μαχαίρι που σκίζει το μαλακό βούτυρο της δημόσιας διοίκησης». Επειδή αυτά δεν έπιασαν τόπο, τώρα αρχίζουν και γράφουν ότι είμαι σε δυσμένεια, ότι θα με απομακρύνει ο Πρωθυπου</w:t>
      </w:r>
      <w:r>
        <w:rPr>
          <w:rFonts w:eastAsia="Times New Roman" w:cs="Times New Roman"/>
          <w:szCs w:val="24"/>
        </w:rPr>
        <w:t>ργός από την Κυβέρνηση. Τίποτα από όλα αυτά δεν με αγγίζει.</w:t>
      </w:r>
    </w:p>
    <w:p w14:paraId="3920928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Ας επανέλθουμε, όμως, στην ουσία.</w:t>
      </w:r>
    </w:p>
    <w:p w14:paraId="3920928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Εκτός από τα παραπάνω που ενδεικτικά ανέφερα, υπάρχει μια συνολική προσπάθεια ποινικοποίησης της πολιτικής ζωής του τόπου, εφευρέσεως και αναδείξεως ανύπαρκτων σκ</w:t>
      </w:r>
      <w:r>
        <w:rPr>
          <w:rFonts w:eastAsia="Times New Roman" w:cs="Times New Roman"/>
          <w:szCs w:val="24"/>
        </w:rPr>
        <w:t>ανδάλων, καθοδηγήσεως ή ακόμα χειρότερα χειραγωγήσεως της δικαιοσύνης. Ο στόχος είναι προφανής, να πληγεί η Κυβέρνηση με κάθε τρόπο, να μειωθεί όσο γίνεται το μεγάλο ηθικό πλεονέκτημα</w:t>
      </w:r>
      <w:r>
        <w:rPr>
          <w:rFonts w:eastAsia="Times New Roman" w:cs="Times New Roman"/>
          <w:szCs w:val="24"/>
        </w:rPr>
        <w:t>,</w:t>
      </w:r>
      <w:r>
        <w:rPr>
          <w:rFonts w:eastAsia="Times New Roman" w:cs="Times New Roman"/>
          <w:szCs w:val="24"/>
        </w:rPr>
        <w:t xml:space="preserve"> που διαθέτει έναντι του παλαιού πολιτικού συστήματος.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αυτά </w:t>
      </w:r>
      <w:r>
        <w:rPr>
          <w:rFonts w:eastAsia="Times New Roman" w:cs="Times New Roman"/>
          <w:szCs w:val="24"/>
        </w:rPr>
        <w:t>εντάσσεται και η σημερινή συζήτηση.</w:t>
      </w:r>
    </w:p>
    <w:p w14:paraId="3920928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Πριν έρθουμε τώρα στο αίτημα για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που συζητάμε, θα ήθελα να υπενθυμίσω ότι και στο παρελθόν υπήρξαν προσπάθειες ποινικοποίησης της πολιτικής ζωής του τόπου και τα αποτελέσματα υπήρξαν οδυνηρά για τ</w:t>
      </w: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ημοκρατία, για το πολιτικό σύστημα, τη δικαιοσύνη. Μάλιστα, αρκετοί άνθρωποι εξοντώθηκαν είτε ηθικά ή -ακόμα χειρότερα- βιολογικά. </w:t>
      </w:r>
    </w:p>
    <w:p w14:paraId="3920928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Κύριε Αρχηγέ της Αξιωματικής Αντιπολίτευσης, θα γνωρίζετε ασφαλώς ότι ο αείμνηστος πατέρας σας υπέστη τα πάνδεινα και αυτ</w:t>
      </w:r>
      <w:r>
        <w:rPr>
          <w:rFonts w:eastAsia="Times New Roman" w:cs="Times New Roman"/>
          <w:szCs w:val="24"/>
        </w:rPr>
        <w:t>ός και στενοί του συνεργάτες προκειμένου να τους απο</w:t>
      </w:r>
      <w:r>
        <w:rPr>
          <w:rFonts w:eastAsia="Times New Roman" w:cs="Times New Roman"/>
          <w:szCs w:val="24"/>
        </w:rPr>
        <w:lastRenderedPageBreak/>
        <w:t xml:space="preserve">δοθούν ποινικές ευθύνες με πρωταγωνιστές ακόμα και δικαστικούς λειτουργούς. Ευτυχώς, υπήρξε το άριστο πολιτικό αισθητήριο, και γιατί όχι και η </w:t>
      </w:r>
      <w:proofErr w:type="spellStart"/>
      <w:r>
        <w:rPr>
          <w:rFonts w:eastAsia="Times New Roman" w:cs="Times New Roman"/>
          <w:szCs w:val="24"/>
        </w:rPr>
        <w:t>μεγαλοθυμία</w:t>
      </w:r>
      <w:proofErr w:type="spellEnd"/>
      <w:r>
        <w:rPr>
          <w:rFonts w:eastAsia="Times New Roman" w:cs="Times New Roman"/>
          <w:szCs w:val="24"/>
        </w:rPr>
        <w:t xml:space="preserve"> του Ανδρέα Παπανδρέου, ο οποίος, μολονότι είχε τα</w:t>
      </w:r>
      <w:r>
        <w:rPr>
          <w:rFonts w:eastAsia="Times New Roman" w:cs="Times New Roman"/>
          <w:szCs w:val="24"/>
        </w:rPr>
        <w:t xml:space="preserve">λαιπωρηθεί προηγουμένως και αυτός από Ειδικά Δικαστήρια, έβαλε τέλος στα σχέδια των επικίνδυνων, για τη </w:t>
      </w:r>
      <w:r>
        <w:rPr>
          <w:rFonts w:eastAsia="Times New Roman" w:cs="Times New Roman"/>
          <w:szCs w:val="24"/>
        </w:rPr>
        <w:t>δ</w:t>
      </w:r>
      <w:r>
        <w:rPr>
          <w:rFonts w:eastAsia="Times New Roman" w:cs="Times New Roman"/>
          <w:szCs w:val="24"/>
        </w:rPr>
        <w:t>ημοκρατία, νοσηρών εγκεφάλων. Η φράση του Κωνσταντίνου Καραμανλή ότι τους πολιτικούς ηγέτες δεν τους βάζεις στη φυλακή, αλλά απλά ο λαός τους στέλνει σ</w:t>
      </w:r>
      <w:r>
        <w:rPr>
          <w:rFonts w:eastAsia="Times New Roman" w:cs="Times New Roman"/>
          <w:szCs w:val="24"/>
        </w:rPr>
        <w:t>το σπίτι τους, εφαρμόστηκε πλήρως.</w:t>
      </w:r>
    </w:p>
    <w:p w14:paraId="3920928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Μετά δε την πτώση του ΠΑΣΟΚ το 2004, ένας από τους πρωταγωνιστές της επιχείρησης κατασκευής ποινικών ευθυνών στην </w:t>
      </w:r>
      <w:r>
        <w:rPr>
          <w:rFonts w:eastAsia="Times New Roman" w:cs="Times New Roman"/>
          <w:szCs w:val="24"/>
        </w:rPr>
        <w:t>κ</w:t>
      </w:r>
      <w:r>
        <w:rPr>
          <w:rFonts w:eastAsia="Times New Roman" w:cs="Times New Roman"/>
          <w:szCs w:val="24"/>
        </w:rPr>
        <w:t>υβέρνηση Μητσοτάκη αλλαξοπίστησε και με την ίδια ευκολία στράφηκε κατά του ΠΑΣΟΚ. Οι παλιότεροι θα το θυμο</w:t>
      </w:r>
      <w:r>
        <w:rPr>
          <w:rFonts w:eastAsia="Times New Roman" w:cs="Times New Roman"/>
          <w:szCs w:val="24"/>
        </w:rPr>
        <w:t>ύνται, οι νεότεροι ας φροντίσουν να το μάθουν.</w:t>
      </w:r>
    </w:p>
    <w:p w14:paraId="3920928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 ίδιος πάλι μετά το 2009 άλλαξε και πάλι στρατόπεδο και πρωταγωνίστησε στην ποινικοποίηση των πεπραγμένων της Κυβέρνησης Καραμανλή.</w:t>
      </w:r>
    </w:p>
    <w:p w14:paraId="3920928C" w14:textId="77777777" w:rsidR="00612455" w:rsidRDefault="00B02DE7">
      <w:pPr>
        <w:spacing w:line="600" w:lineRule="auto"/>
        <w:ind w:firstLine="720"/>
        <w:jc w:val="both"/>
        <w:rPr>
          <w:rFonts w:eastAsia="Times New Roman"/>
          <w:szCs w:val="24"/>
        </w:rPr>
      </w:pPr>
      <w:r>
        <w:rPr>
          <w:rFonts w:eastAsia="Times New Roman"/>
          <w:szCs w:val="24"/>
        </w:rPr>
        <w:t>Χθες, μάλιστα, διάβασα στην εφημερίδα «</w:t>
      </w:r>
      <w:r>
        <w:rPr>
          <w:rFonts w:eastAsia="Times New Roman"/>
          <w:szCs w:val="24"/>
        </w:rPr>
        <w:t xml:space="preserve">ΚΥΡΙΑΚΑΤΙΚΗ </w:t>
      </w:r>
      <w:r>
        <w:rPr>
          <w:rFonts w:eastAsia="Times New Roman"/>
          <w:szCs w:val="24"/>
        </w:rPr>
        <w:t xml:space="preserve">ΔΗΜΟΚΡΑΤΙΑ» ότι σε δίκη </w:t>
      </w:r>
      <w:r>
        <w:rPr>
          <w:rFonts w:eastAsia="Times New Roman"/>
          <w:szCs w:val="24"/>
        </w:rPr>
        <w:t>που είναι σε εξέλιξη υπήρξε κατηγορούμενος</w:t>
      </w:r>
      <w:r>
        <w:rPr>
          <w:rFonts w:eastAsia="Times New Roman"/>
          <w:szCs w:val="24"/>
        </w:rPr>
        <w:t>,</w:t>
      </w:r>
      <w:r>
        <w:rPr>
          <w:rFonts w:eastAsia="Times New Roman"/>
          <w:szCs w:val="24"/>
        </w:rPr>
        <w:t xml:space="preserve"> που είπε στην απολογία του ότι του ζήτησαν να πει </w:t>
      </w:r>
      <w:r>
        <w:rPr>
          <w:rFonts w:eastAsia="Times New Roman"/>
          <w:szCs w:val="24"/>
        </w:rPr>
        <w:lastRenderedPageBreak/>
        <w:t>συγκεκριμένα πράγματα και ονόματα, γιατί αλλιώς θα μπλέξει άσχημα. Συγκεκριμένα του είπαν: «Ένα ονοματάκι μόνο θέλουμε. Πες το και έφυγες».  Δεν το είπε το ονοματ</w:t>
      </w:r>
      <w:r>
        <w:rPr>
          <w:rFonts w:eastAsia="Times New Roman"/>
          <w:szCs w:val="24"/>
        </w:rPr>
        <w:t xml:space="preserve">άκι. Δεν είπε αυτά που ήθελαν να ακούσουν κάποιοι, δεν υπέκυψε στον εκβιασμό και πράγματι έχει μπλέξει. </w:t>
      </w:r>
    </w:p>
    <w:p w14:paraId="3920928D" w14:textId="77777777" w:rsidR="00612455" w:rsidRDefault="00B02DE7">
      <w:pPr>
        <w:spacing w:line="600" w:lineRule="auto"/>
        <w:ind w:firstLine="720"/>
        <w:jc w:val="both"/>
        <w:rPr>
          <w:rFonts w:eastAsia="Times New Roman"/>
          <w:szCs w:val="24"/>
        </w:rPr>
      </w:pPr>
      <w:r>
        <w:rPr>
          <w:rFonts w:eastAsia="Times New Roman"/>
          <w:szCs w:val="24"/>
        </w:rPr>
        <w:t>Αυτά, κυρίες και κύριοι, είναι τραγικά για τη δημοκρατία και για το πολιτικό σύστημα και δεν πρέπει να επιτρέψουμε να εμφανιστούν ποτέ ξανά τέτοια φαιν</w:t>
      </w:r>
      <w:r>
        <w:rPr>
          <w:rFonts w:eastAsia="Times New Roman"/>
          <w:szCs w:val="24"/>
        </w:rPr>
        <w:t>όμενα.</w:t>
      </w:r>
    </w:p>
    <w:p w14:paraId="3920928E" w14:textId="77777777" w:rsidR="00612455" w:rsidRDefault="00B02DE7">
      <w:pPr>
        <w:spacing w:line="600" w:lineRule="auto"/>
        <w:ind w:firstLine="720"/>
        <w:jc w:val="both"/>
        <w:rPr>
          <w:rFonts w:eastAsia="Times New Roman"/>
          <w:szCs w:val="24"/>
        </w:rPr>
      </w:pPr>
      <w:r>
        <w:rPr>
          <w:rFonts w:eastAsia="Times New Roman"/>
          <w:szCs w:val="24"/>
        </w:rPr>
        <w:t xml:space="preserve">Ας έρθουμε τώρα στο αίτημα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που συζητάμε σήμερα. Η δικαστική έρευνα είναι σε εξέλιξη και αν σεβόμαστε τη δικαιοσύνη, πρέπει να περιμένουμε τα αποτελέσματα της έρευνας αυτής. Ο </w:t>
      </w:r>
      <w:r>
        <w:rPr>
          <w:rFonts w:eastAsia="Times New Roman"/>
          <w:szCs w:val="24"/>
        </w:rPr>
        <w:t>ε</w:t>
      </w:r>
      <w:r>
        <w:rPr>
          <w:rFonts w:eastAsia="Times New Roman"/>
          <w:szCs w:val="24"/>
        </w:rPr>
        <w:t xml:space="preserve">ισαγγελέας </w:t>
      </w:r>
      <w:r>
        <w:rPr>
          <w:rFonts w:eastAsia="Times New Roman"/>
          <w:szCs w:val="24"/>
        </w:rPr>
        <w:t>ε</w:t>
      </w:r>
      <w:r>
        <w:rPr>
          <w:rFonts w:eastAsia="Times New Roman"/>
          <w:szCs w:val="24"/>
        </w:rPr>
        <w:t>φετών, έμπειρος εισαγγελικό</w:t>
      </w:r>
      <w:r>
        <w:rPr>
          <w:rFonts w:eastAsia="Times New Roman"/>
          <w:szCs w:val="24"/>
        </w:rPr>
        <w:t xml:space="preserve">ς λειτουργός, με το εμπεριστατωμένο πόρισμά του -που επαναλαμβάνω έχει αναρτηθεί στο διαδίκτυο και δεν είχα πρόσβαση παράτυπη, παράνομη- ολοκλήρωσε την έρευνα που του είχε αναθέσει εισαγγελέας του Αρείου Πάγου. </w:t>
      </w:r>
    </w:p>
    <w:p w14:paraId="3920928F" w14:textId="77777777" w:rsidR="00612455" w:rsidRDefault="00B02DE7">
      <w:pPr>
        <w:spacing w:line="600" w:lineRule="auto"/>
        <w:ind w:firstLine="720"/>
        <w:jc w:val="both"/>
        <w:rPr>
          <w:rFonts w:eastAsia="Times New Roman"/>
          <w:szCs w:val="24"/>
        </w:rPr>
      </w:pPr>
      <w:r>
        <w:rPr>
          <w:rFonts w:eastAsia="Times New Roman"/>
          <w:szCs w:val="24"/>
        </w:rPr>
        <w:t>Ας δούμε, λοιπόν, προσεκτικά την πράξη αρχει</w:t>
      </w:r>
      <w:r>
        <w:rPr>
          <w:rFonts w:eastAsia="Times New Roman"/>
          <w:szCs w:val="24"/>
        </w:rPr>
        <w:t xml:space="preserve">οθέτησης του κ. </w:t>
      </w:r>
      <w:proofErr w:type="spellStart"/>
      <w:r>
        <w:rPr>
          <w:rFonts w:eastAsia="Times New Roman"/>
          <w:szCs w:val="24"/>
        </w:rPr>
        <w:t>Μπρακουμάτσου</w:t>
      </w:r>
      <w:proofErr w:type="spellEnd"/>
      <w:r>
        <w:rPr>
          <w:rFonts w:eastAsia="Times New Roman"/>
          <w:szCs w:val="24"/>
        </w:rPr>
        <w:t xml:space="preserve">. Μεταξύ άλλων ο κ. </w:t>
      </w:r>
      <w:proofErr w:type="spellStart"/>
      <w:r>
        <w:rPr>
          <w:rFonts w:eastAsia="Times New Roman"/>
          <w:szCs w:val="24"/>
        </w:rPr>
        <w:t>Μπρακουμάτσος</w:t>
      </w:r>
      <w:proofErr w:type="spellEnd"/>
      <w:r>
        <w:rPr>
          <w:rFonts w:eastAsia="Times New Roman"/>
          <w:szCs w:val="24"/>
        </w:rPr>
        <w:t xml:space="preserve"> αποφάνθηκε ότι η κ. Τζίβα δεν πρέπει να διωχθεί ποινικά για απόπειρα ή τετελεσμένη κατάχρηση εξουσίας. Η δικογραφία κατά το </w:t>
      </w:r>
      <w:r>
        <w:rPr>
          <w:rFonts w:eastAsia="Times New Roman"/>
          <w:szCs w:val="24"/>
        </w:rPr>
        <w:lastRenderedPageBreak/>
        <w:t>μέρος</w:t>
      </w:r>
      <w:r>
        <w:rPr>
          <w:rFonts w:eastAsia="Times New Roman"/>
          <w:szCs w:val="24"/>
        </w:rPr>
        <w:t>,</w:t>
      </w:r>
      <w:r>
        <w:rPr>
          <w:rFonts w:eastAsia="Times New Roman"/>
          <w:szCs w:val="24"/>
        </w:rPr>
        <w:t xml:space="preserve"> που αφορά πολιτικά πρόσωπα διαβιβάστηκε στη Βουλή μέσω εισαγγε</w:t>
      </w:r>
      <w:r>
        <w:rPr>
          <w:rFonts w:eastAsia="Times New Roman"/>
          <w:szCs w:val="24"/>
        </w:rPr>
        <w:t xml:space="preserve">λίας του Αρείου Πάγου. Τρίτον, η δικογραφία κατά το μέρος που αφορά τον λιμενικό, Παναγιώτη </w:t>
      </w:r>
      <w:proofErr w:type="spellStart"/>
      <w:r>
        <w:rPr>
          <w:rFonts w:eastAsia="Times New Roman"/>
          <w:szCs w:val="24"/>
        </w:rPr>
        <w:t>Χριστοφορίδη</w:t>
      </w:r>
      <w:proofErr w:type="spellEnd"/>
      <w:r>
        <w:rPr>
          <w:rFonts w:eastAsia="Times New Roman"/>
          <w:szCs w:val="24"/>
        </w:rPr>
        <w:t>, θα διαβιβαστεί στον εισαγγελέα του Ναυτοδικείου Πειραιά λόγω αρμοδιότητας. Και τέταρτον, θα διενεργηθεί αρμοδίως πειθαρχικός έλεγχος ως προς το πειθαρ</w:t>
      </w:r>
      <w:r>
        <w:rPr>
          <w:rFonts w:eastAsia="Times New Roman"/>
          <w:szCs w:val="24"/>
        </w:rPr>
        <w:t>χικό σκέλος της υπόθεσης.</w:t>
      </w:r>
    </w:p>
    <w:p w14:paraId="39209290" w14:textId="77777777" w:rsidR="00612455" w:rsidRDefault="00B02DE7">
      <w:pPr>
        <w:spacing w:line="600" w:lineRule="auto"/>
        <w:ind w:firstLine="720"/>
        <w:jc w:val="both"/>
        <w:rPr>
          <w:rFonts w:eastAsia="Times New Roman"/>
          <w:szCs w:val="24"/>
        </w:rPr>
      </w:pPr>
      <w:r>
        <w:rPr>
          <w:rFonts w:eastAsia="Times New Roman"/>
          <w:szCs w:val="24"/>
        </w:rPr>
        <w:t xml:space="preserve">Στο σημείο αυτό πρέπει να σημειωθεί ότι η κ. Τζίβα δεν έχει ασκήσει ποινική δίωξη σε βάρος του κ. Μαρινάκη. Και ο κ. </w:t>
      </w:r>
      <w:proofErr w:type="spellStart"/>
      <w:r>
        <w:rPr>
          <w:rFonts w:eastAsia="Times New Roman"/>
          <w:szCs w:val="24"/>
        </w:rPr>
        <w:t>Μπρακουμάτσος</w:t>
      </w:r>
      <w:proofErr w:type="spellEnd"/>
      <w:r>
        <w:rPr>
          <w:rFonts w:eastAsia="Times New Roman"/>
          <w:szCs w:val="24"/>
        </w:rPr>
        <w:t xml:space="preserve"> αποφάνθηκε ότι η κ. Τζίβα δεν πρέπει να διωχθεί ποινικά. </w:t>
      </w:r>
    </w:p>
    <w:p w14:paraId="39209291" w14:textId="77777777" w:rsidR="00612455" w:rsidRDefault="00B02DE7">
      <w:pPr>
        <w:spacing w:line="600" w:lineRule="auto"/>
        <w:ind w:firstLine="720"/>
        <w:jc w:val="both"/>
        <w:rPr>
          <w:rFonts w:eastAsia="Times New Roman"/>
          <w:szCs w:val="24"/>
        </w:rPr>
      </w:pPr>
      <w:r>
        <w:rPr>
          <w:rFonts w:eastAsia="Times New Roman"/>
          <w:szCs w:val="24"/>
        </w:rPr>
        <w:t>Όμως, όπως γνωρίζουν και οι πρωτοετείς φο</w:t>
      </w:r>
      <w:r>
        <w:rPr>
          <w:rFonts w:eastAsia="Times New Roman"/>
          <w:szCs w:val="24"/>
        </w:rPr>
        <w:t>ιτητές της νομικής, για να υπάρξει ηθικός αυτουργός, πρέπει να υπάρξει αυτουργός. Επίσης, οι πρωτοετείς φοιτητές της νομικής γνωρίζουν ότι η ηθική αυτουργία σε απόπειρα δεν υπάρχει και απαιτείται τετελεσμένη πράξη. Σε ποια, λοιπόν, πράξη της κ. Τζίβα είναι</w:t>
      </w:r>
      <w:r>
        <w:rPr>
          <w:rFonts w:eastAsia="Times New Roman"/>
          <w:szCs w:val="24"/>
        </w:rPr>
        <w:t xml:space="preserve"> ηθικός αυτουργός ο κ. Καμμένος;</w:t>
      </w:r>
    </w:p>
    <w:p w14:paraId="39209292" w14:textId="77777777" w:rsidR="00612455" w:rsidRDefault="00B02DE7">
      <w:pPr>
        <w:spacing w:line="600" w:lineRule="auto"/>
        <w:ind w:firstLine="720"/>
        <w:jc w:val="both"/>
        <w:rPr>
          <w:rFonts w:eastAsia="Times New Roman"/>
          <w:szCs w:val="24"/>
        </w:rPr>
      </w:pPr>
      <w:r>
        <w:rPr>
          <w:rFonts w:eastAsia="Times New Roman"/>
          <w:szCs w:val="24"/>
        </w:rPr>
        <w:t xml:space="preserve">Δεν είναι πρόωρο, λοιπόν, το αίτημα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δεδομένου ότι οι ποινικές ευθύνες του Λιμενικού δεν έχουν ακόμα αξιολογηθεί από τον αρμόδιο εισαγγελέα </w:t>
      </w:r>
      <w:r>
        <w:rPr>
          <w:rFonts w:eastAsia="Times New Roman"/>
          <w:szCs w:val="24"/>
        </w:rPr>
        <w:lastRenderedPageBreak/>
        <w:t>του Ναυτοδικείου; Οι πειθαρχικές ευθύνες στην υπόθ</w:t>
      </w:r>
      <w:r>
        <w:rPr>
          <w:rFonts w:eastAsia="Times New Roman"/>
          <w:szCs w:val="24"/>
        </w:rPr>
        <w:t xml:space="preserve">εση, σύμφωνα με το πόρισμα του κ. </w:t>
      </w:r>
      <w:proofErr w:type="spellStart"/>
      <w:r>
        <w:rPr>
          <w:rFonts w:eastAsia="Times New Roman"/>
          <w:szCs w:val="24"/>
        </w:rPr>
        <w:t>Μπρακουμάτσου</w:t>
      </w:r>
      <w:proofErr w:type="spellEnd"/>
      <w:r>
        <w:rPr>
          <w:rFonts w:eastAsia="Times New Roman"/>
          <w:szCs w:val="24"/>
        </w:rPr>
        <w:t xml:space="preserve">, θα ερευνηθούν από τα αρμόδια πειθαρχικά όργανα, τα στοιχεία της δικογραφίας κατά των πολιτικών προσώπων δεν είναι ακόμα γνωστά. </w:t>
      </w:r>
    </w:p>
    <w:p w14:paraId="39209293" w14:textId="77777777" w:rsidR="00612455" w:rsidRDefault="00B02DE7">
      <w:pPr>
        <w:spacing w:line="600" w:lineRule="auto"/>
        <w:ind w:firstLine="720"/>
        <w:jc w:val="both"/>
        <w:rPr>
          <w:rFonts w:eastAsia="Times New Roman"/>
          <w:szCs w:val="24"/>
        </w:rPr>
      </w:pPr>
      <w:r>
        <w:rPr>
          <w:rFonts w:eastAsia="Times New Roman"/>
          <w:szCs w:val="24"/>
        </w:rPr>
        <w:t>Είναι προφανές, λοιπόν, ότι κανένα στοιχείο δεν έχει προκύψει μέχρι τώρα που ν</w:t>
      </w:r>
      <w:r>
        <w:rPr>
          <w:rFonts w:eastAsia="Times New Roman"/>
          <w:szCs w:val="24"/>
        </w:rPr>
        <w:t xml:space="preserve">α δικαιολογεί τη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Δηλαδή, θα συσταθεί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μολονότι εκκρεμεί η πειθαρχική έρευνα, η ποινική έρευνα κατά του Λιμενικού είναι σε εξέλιξη, η κ. Τζίβα δεν διώκεται ποινικά, η δικογραφία κατά των πολιτικών προσώπων δ</w:t>
      </w:r>
      <w:r>
        <w:rPr>
          <w:rFonts w:eastAsia="Times New Roman"/>
          <w:szCs w:val="24"/>
        </w:rPr>
        <w:t>εν έχει τεθεί στη διάθεση των Βουλευτών για να ερευνηθεί εάν υπάρχουν στοιχεία που να δικαιολογούν την έρευνα; Σχήμα οξύμωρο και πρωθύστερο.</w:t>
      </w:r>
    </w:p>
    <w:p w14:paraId="39209294" w14:textId="77777777" w:rsidR="00612455" w:rsidRDefault="00B02DE7">
      <w:pPr>
        <w:spacing w:line="600" w:lineRule="auto"/>
        <w:ind w:firstLine="720"/>
        <w:jc w:val="both"/>
        <w:rPr>
          <w:rFonts w:eastAsia="Times New Roman"/>
          <w:szCs w:val="24"/>
        </w:rPr>
      </w:pPr>
      <w:r>
        <w:rPr>
          <w:rFonts w:eastAsia="Times New Roman"/>
          <w:szCs w:val="24"/>
        </w:rPr>
        <w:t>Δεν είναι ασφαλέστερο, λοιπόν, νομικά και απολύτως ορθό θεσμικά να περιμένουμε να ολοκληρωθούν οι προαναφερθείσες δ</w:t>
      </w:r>
      <w:r>
        <w:rPr>
          <w:rFonts w:eastAsia="Times New Roman"/>
          <w:szCs w:val="24"/>
        </w:rPr>
        <w:t xml:space="preserve">ιαδικασίες; Δεν αποδεικνύουμε με αυτόν τον τρόπο εμπράκτως την εμπιστοσύνη μας στη δικαιοσύνη; </w:t>
      </w:r>
    </w:p>
    <w:p w14:paraId="39209295" w14:textId="77777777" w:rsidR="00612455" w:rsidRDefault="00B02DE7">
      <w:pPr>
        <w:spacing w:line="600" w:lineRule="auto"/>
        <w:ind w:firstLine="720"/>
        <w:jc w:val="both"/>
        <w:rPr>
          <w:rFonts w:eastAsia="Times New Roman"/>
          <w:szCs w:val="24"/>
        </w:rPr>
      </w:pPr>
      <w:r>
        <w:rPr>
          <w:rFonts w:eastAsia="Times New Roman"/>
          <w:szCs w:val="24"/>
        </w:rPr>
        <w:t xml:space="preserve">Εκτός και αν η πρόταση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δεν αποσκοπεί στην αναζήτηση της αλήθειας, αλλά υποκρύπτει πολιτικές σκοπιμότητες, εντάσσεται σε ένα ευ</w:t>
      </w:r>
      <w:r>
        <w:rPr>
          <w:rFonts w:eastAsia="Times New Roman"/>
          <w:szCs w:val="24"/>
        </w:rPr>
        <w:t xml:space="preserve">ρύτερο σχέδιο ποινικοποίησης της πολιτικής ζωής της χώρας και επιχειρεί να </w:t>
      </w:r>
      <w:r>
        <w:rPr>
          <w:rFonts w:eastAsia="Times New Roman"/>
          <w:szCs w:val="24"/>
        </w:rPr>
        <w:lastRenderedPageBreak/>
        <w:t>προκαταλάβει τη δικαιοσύνη και να τη χειραγωγήσει. Αυτό, όμως, είναι θεσμική εκτροπή και η Εθνική Αντιπροσωπεία μπορεί και πρέπει να το αποτρέψει. Ευκαιρία, λοιπόν, να δείξουμε ποιο</w:t>
      </w:r>
      <w:r>
        <w:rPr>
          <w:rFonts w:eastAsia="Times New Roman"/>
          <w:szCs w:val="24"/>
        </w:rPr>
        <w:t>ι πραγματικά σέβονται και εμπιστεύονται τη δικαιοσύνη και ποιοι υποκρίνονται ότι τη σέβονται, ενώ στην πραγματικότητα προσπαθούν απροκάλυπτα να την εκμεταλλευτούν και να την χειραγωγήσουν.</w:t>
      </w:r>
    </w:p>
    <w:p w14:paraId="39209296" w14:textId="77777777" w:rsidR="00612455" w:rsidRDefault="00B02DE7">
      <w:pPr>
        <w:spacing w:line="600" w:lineRule="auto"/>
        <w:ind w:firstLine="720"/>
        <w:jc w:val="both"/>
        <w:rPr>
          <w:rFonts w:eastAsia="Times New Roman"/>
          <w:szCs w:val="24"/>
        </w:rPr>
      </w:pPr>
      <w:r>
        <w:rPr>
          <w:rFonts w:eastAsia="Times New Roman"/>
          <w:szCs w:val="24"/>
        </w:rPr>
        <w:t xml:space="preserve">Σύμφωνα, λοιπόν, με τα </w:t>
      </w:r>
      <w:proofErr w:type="spellStart"/>
      <w:r>
        <w:rPr>
          <w:rFonts w:eastAsia="Times New Roman"/>
          <w:szCs w:val="24"/>
        </w:rPr>
        <w:t>προεκτεθέντα</w:t>
      </w:r>
      <w:proofErr w:type="spellEnd"/>
      <w:r>
        <w:rPr>
          <w:rFonts w:eastAsia="Times New Roman"/>
          <w:szCs w:val="24"/>
        </w:rPr>
        <w:t xml:space="preserve"> πρέπει να απορριφθεί το αίτημα </w:t>
      </w:r>
      <w:r>
        <w:rPr>
          <w:rFonts w:eastAsia="Times New Roman"/>
          <w:szCs w:val="24"/>
        </w:rPr>
        <w:t xml:space="preserve">συστάσεως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w:t>
      </w:r>
    </w:p>
    <w:p w14:paraId="39209297" w14:textId="77777777" w:rsidR="00612455" w:rsidRDefault="00B02DE7">
      <w:pPr>
        <w:spacing w:line="600" w:lineRule="auto"/>
        <w:ind w:firstLine="720"/>
        <w:jc w:val="both"/>
        <w:rPr>
          <w:rFonts w:eastAsia="Times New Roman"/>
          <w:szCs w:val="24"/>
        </w:rPr>
      </w:pPr>
      <w:r>
        <w:rPr>
          <w:rFonts w:eastAsia="Times New Roman"/>
          <w:szCs w:val="24"/>
        </w:rPr>
        <w:t>Σας ευχαριστώ πολύ.</w:t>
      </w:r>
    </w:p>
    <w:p w14:paraId="39209298" w14:textId="77777777" w:rsidR="00612455" w:rsidRDefault="00B02DE7">
      <w:pPr>
        <w:spacing w:line="600" w:lineRule="auto"/>
        <w:ind w:firstLine="720"/>
        <w:jc w:val="center"/>
        <w:rPr>
          <w:rFonts w:eastAsia="Times New Roman"/>
          <w:szCs w:val="24"/>
        </w:rPr>
      </w:pPr>
      <w:r>
        <w:rPr>
          <w:rFonts w:eastAsia="Times New Roman" w:cs="Times New Roman"/>
          <w:szCs w:val="24"/>
        </w:rPr>
        <w:t>(Χειροκροτήματα από τις πτέρυγες του ΣΥΡΙΖΑ και των ΑΝΕΛ)</w:t>
      </w:r>
    </w:p>
    <w:p w14:paraId="39209299"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τον κύριο Υπουργό.</w:t>
      </w:r>
    </w:p>
    <w:p w14:paraId="3920929A" w14:textId="77777777" w:rsidR="00612455" w:rsidRDefault="00B02DE7">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w:t>
      </w:r>
      <w:r>
        <w:rPr>
          <w:rFonts w:eastAsia="Times New Roman" w:cs="Times New Roman"/>
        </w:rPr>
        <w:t xml:space="preserve">δρίασή μας παρακολουθούν από τα κάτω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w:t>
      </w:r>
      <w:r>
        <w:rPr>
          <w:rFonts w:eastAsia="Times New Roman" w:cs="Times New Roman"/>
        </w:rPr>
        <w:lastRenderedPageBreak/>
        <w:t xml:space="preserve">και λειτουργίας της Βουλής, είκοσι δύο μέλη της </w:t>
      </w:r>
      <w:r>
        <w:rPr>
          <w:rFonts w:eastAsia="Times New Roman" w:cs="Times New Roman"/>
        </w:rPr>
        <w:t>υ</w:t>
      </w:r>
      <w:r>
        <w:rPr>
          <w:rFonts w:eastAsia="Times New Roman" w:cs="Times New Roman"/>
        </w:rPr>
        <w:t>ποεπιτρ</w:t>
      </w:r>
      <w:r>
        <w:rPr>
          <w:rFonts w:eastAsia="Times New Roman" w:cs="Times New Roman"/>
        </w:rPr>
        <w:t>οπής για τις συγκρούσεις μεταξύ των κρατών – μελών του Συμβουλίου της Ευρώπης.</w:t>
      </w:r>
    </w:p>
    <w:p w14:paraId="3920929B" w14:textId="77777777" w:rsidR="00612455" w:rsidRDefault="00B02DE7">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920929C" w14:textId="77777777" w:rsidR="00612455" w:rsidRDefault="00B02DE7">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920929D" w14:textId="77777777" w:rsidR="00612455" w:rsidRDefault="00B02DE7">
      <w:pPr>
        <w:spacing w:line="600" w:lineRule="auto"/>
        <w:ind w:firstLine="720"/>
        <w:jc w:val="both"/>
        <w:rPr>
          <w:rFonts w:eastAsia="Times New Roman" w:cs="Times New Roman"/>
        </w:rPr>
      </w:pPr>
      <w:r>
        <w:rPr>
          <w:rFonts w:eastAsia="Times New Roman" w:cs="Times New Roman"/>
        </w:rPr>
        <w:t>Κυρίες και κύριοι συνάδελφοι, επειδή αρχίζουν και οι Κοινοβουλευτικοί Εκπρόσωποι κι έχουν ζητήσει το</w:t>
      </w:r>
      <w:r>
        <w:rPr>
          <w:rFonts w:eastAsia="Times New Roman" w:cs="Times New Roman"/>
        </w:rPr>
        <w:t xml:space="preserve">ν λόγο και οι Πρόεδροι των </w:t>
      </w:r>
      <w:r>
        <w:rPr>
          <w:rFonts w:eastAsia="Times New Roman" w:cs="Times New Roman"/>
        </w:rPr>
        <w:t>κ</w:t>
      </w:r>
      <w:r>
        <w:rPr>
          <w:rFonts w:eastAsia="Times New Roman" w:cs="Times New Roman"/>
        </w:rPr>
        <w:t xml:space="preserve">ομμάτων, θα παρακαλούσα να είμαστε όσο πιο ακριβείς γίνεται στον χρόνο για να μπορέσουμε να ολοκληρώσουμε τη συνεδρίαση το συντομότερο δυνατόν, με βάση τους χρόνους που σας έχουν διανεμηθεί. </w:t>
      </w:r>
    </w:p>
    <w:p w14:paraId="3920929E" w14:textId="77777777" w:rsidR="00612455" w:rsidRDefault="00B02DE7">
      <w:pPr>
        <w:spacing w:line="600" w:lineRule="auto"/>
        <w:ind w:firstLine="720"/>
        <w:jc w:val="both"/>
        <w:rPr>
          <w:rFonts w:eastAsia="Times New Roman" w:cs="Times New Roman"/>
        </w:rPr>
      </w:pPr>
      <w:r>
        <w:rPr>
          <w:rFonts w:eastAsia="Times New Roman" w:cs="Times New Roman"/>
        </w:rPr>
        <w:t xml:space="preserve">Τον λόγο έχει η κ. Μαρία Τριανταφύλλου από τον ΣΥΡΙΖΑ για έξι λεπτά. </w:t>
      </w:r>
    </w:p>
    <w:p w14:paraId="3920929F" w14:textId="77777777" w:rsidR="00612455" w:rsidRDefault="00B02DE7">
      <w:pPr>
        <w:spacing w:line="600" w:lineRule="auto"/>
        <w:ind w:firstLine="720"/>
        <w:jc w:val="both"/>
        <w:rPr>
          <w:rFonts w:eastAsia="Times New Roman" w:cs="Times New Roman"/>
        </w:rPr>
      </w:pPr>
      <w:r>
        <w:rPr>
          <w:rFonts w:eastAsia="Times New Roman" w:cs="Times New Roman"/>
          <w:b/>
        </w:rPr>
        <w:t>ΜΑΡΙΑ ΤΡΙΑΝΤΑΦΥΛΛΟΥ:</w:t>
      </w:r>
      <w:r>
        <w:rPr>
          <w:rFonts w:eastAsia="Times New Roman" w:cs="Times New Roman"/>
        </w:rPr>
        <w:t xml:space="preserve"> Είναι πλέον κατανοητό ότι κάθε εκλογική αναμέτρηση στην Ευρωπαϊκή Ένωση, ακόμα κι αν δεν είναι ντέρμπι, δημιουργεί νέα δεδομένα. Και την τελευταία χρονιά έχουμε πολλ</w:t>
      </w:r>
      <w:r>
        <w:rPr>
          <w:rFonts w:eastAsia="Times New Roman" w:cs="Times New Roman"/>
        </w:rPr>
        <w:t xml:space="preserve">ά τέτοια νέα δεδομένα που έχουν εκπλήξει πολλούς, αλλά όχι όλους, όπως το </w:t>
      </w:r>
      <w:r>
        <w:rPr>
          <w:rFonts w:eastAsia="Times New Roman" w:cs="Times New Roman"/>
          <w:lang w:val="en-US"/>
        </w:rPr>
        <w:t>B</w:t>
      </w:r>
      <w:r>
        <w:rPr>
          <w:rFonts w:eastAsia="Times New Roman" w:cs="Times New Roman"/>
          <w:lang w:val="en-US"/>
        </w:rPr>
        <w:t>rexit</w:t>
      </w:r>
      <w:r>
        <w:rPr>
          <w:rFonts w:eastAsia="Times New Roman" w:cs="Times New Roman"/>
        </w:rPr>
        <w:t xml:space="preserve"> και η άνοδος της ακροδεξιάς.</w:t>
      </w:r>
    </w:p>
    <w:p w14:paraId="392092A0" w14:textId="77777777" w:rsidR="00612455" w:rsidRDefault="00B02DE7">
      <w:pPr>
        <w:spacing w:line="600" w:lineRule="auto"/>
        <w:ind w:firstLine="720"/>
        <w:jc w:val="both"/>
        <w:rPr>
          <w:rFonts w:eastAsia="Times New Roman" w:cs="Times New Roman"/>
        </w:rPr>
      </w:pPr>
      <w:r>
        <w:rPr>
          <w:rFonts w:eastAsia="Times New Roman" w:cs="Times New Roman"/>
        </w:rPr>
        <w:lastRenderedPageBreak/>
        <w:t>Γίνονται πολλές αναλύσεις για το πώς εν τέλει διαμορφώνεται και συγκροτείται μια κοινωνία, αλλά σπάνια ακούγεται ότι οικονομικά συμφέροντα στηρίζο</w:t>
      </w:r>
      <w:r>
        <w:rPr>
          <w:rFonts w:eastAsia="Times New Roman" w:cs="Times New Roman"/>
        </w:rPr>
        <w:t xml:space="preserve">υν διαχρονικά την ακροδεξιά, κυρίως εν μέσω κρίσης, σπάνια ακούγεται ότι ένα κομμάτι του κεφαλαίου χειροκροτεί κι έχει απαντοχή σε σοβαρές «χρυσές </w:t>
      </w:r>
      <w:proofErr w:type="spellStart"/>
      <w:r>
        <w:rPr>
          <w:rFonts w:eastAsia="Times New Roman" w:cs="Times New Roman"/>
        </w:rPr>
        <w:t>αυγές</w:t>
      </w:r>
      <w:proofErr w:type="spellEnd"/>
      <w:r>
        <w:rPr>
          <w:rFonts w:eastAsia="Times New Roman" w:cs="Times New Roman"/>
        </w:rPr>
        <w:t xml:space="preserve">» και σπάνια ακούγεται ότι σοβαρή Χρυσή Αυγή υπάρχει και </w:t>
      </w:r>
      <w:proofErr w:type="spellStart"/>
      <w:r>
        <w:rPr>
          <w:rFonts w:eastAsia="Times New Roman" w:cs="Times New Roman"/>
        </w:rPr>
        <w:t>σιγοντάρεται</w:t>
      </w:r>
      <w:proofErr w:type="spellEnd"/>
      <w:r>
        <w:rPr>
          <w:rFonts w:eastAsia="Times New Roman" w:cs="Times New Roman"/>
        </w:rPr>
        <w:t xml:space="preserve"> σε δημοκρατικά τόξα. </w:t>
      </w:r>
    </w:p>
    <w:p w14:paraId="392092A1" w14:textId="77777777" w:rsidR="00612455" w:rsidRDefault="00B02DE7">
      <w:pPr>
        <w:spacing w:line="600" w:lineRule="auto"/>
        <w:ind w:firstLine="720"/>
        <w:jc w:val="both"/>
        <w:rPr>
          <w:rFonts w:eastAsia="Times New Roman" w:cs="Times New Roman"/>
        </w:rPr>
      </w:pPr>
      <w:r>
        <w:rPr>
          <w:rFonts w:eastAsia="Times New Roman" w:cs="Times New Roman"/>
        </w:rPr>
        <w:t>Ακονίζονται,</w:t>
      </w:r>
      <w:r>
        <w:rPr>
          <w:rFonts w:eastAsia="Times New Roman" w:cs="Times New Roman"/>
        </w:rPr>
        <w:t xml:space="preserve"> λοιπόν, οι ξιφολόγχες στην Ευρωπαϊκή Ένωση. Οι γερμανικές εκλογές ανέδειξαν, ως αναμενόταν, την </w:t>
      </w:r>
      <w:proofErr w:type="spellStart"/>
      <w:r>
        <w:rPr>
          <w:rFonts w:eastAsia="Times New Roman" w:cs="Times New Roman"/>
        </w:rPr>
        <w:t>Άνγκελα</w:t>
      </w:r>
      <w:proofErr w:type="spellEnd"/>
      <w:r>
        <w:rPr>
          <w:rFonts w:eastAsia="Times New Roman" w:cs="Times New Roman"/>
        </w:rPr>
        <w:t xml:space="preserve"> </w:t>
      </w:r>
      <w:proofErr w:type="spellStart"/>
      <w:r>
        <w:rPr>
          <w:rFonts w:eastAsia="Times New Roman" w:cs="Times New Roman"/>
        </w:rPr>
        <w:t>Μέρκελ</w:t>
      </w:r>
      <w:proofErr w:type="spellEnd"/>
      <w:r>
        <w:rPr>
          <w:rFonts w:eastAsia="Times New Roman" w:cs="Times New Roman"/>
        </w:rPr>
        <w:t xml:space="preserve"> νικήτρια. Ήταν ωστόσο μια λυπημένη νικήτρια. Ήταν λίγο καλύτερα από τον Σαμαρά το 2012. Τούτων δοθέντων είναι τεράστιο ζήτημα ποια πολιτική θα υ</w:t>
      </w:r>
      <w:r>
        <w:rPr>
          <w:rFonts w:eastAsia="Times New Roman" w:cs="Times New Roman"/>
        </w:rPr>
        <w:t>ιοθετεί και θα υλοποιηθεί στα μεγάλα ευρωπαϊκά και διεθνή ζητήματα, το μεταναστευτικό, τις σχέσεις με τις Ηνωμένες Πολιτείες της Αμερικής, τη Ρωσία, τη διαχείριση της ίδιας της Ευρωπαϊκής Ένωσης και βέβαια κατά πόσο θα επηρεαστεί η χώρα μας απ’ αυτές τις ε</w:t>
      </w:r>
      <w:r>
        <w:rPr>
          <w:rFonts w:eastAsia="Times New Roman" w:cs="Times New Roman"/>
        </w:rPr>
        <w:t xml:space="preserve">ξελίξεις. Και κάτω από το βάρος των εκλογικών αποτελεσμάτων και την άνοδο της ακροδεξιάς, θα επηρεαστεί όχι μόνο η ρητορική, αλλά κυρίως η πολιτική σε όλα αυτά τα ζητήματα. </w:t>
      </w:r>
    </w:p>
    <w:p w14:paraId="392092A2" w14:textId="77777777" w:rsidR="00612455" w:rsidRDefault="00B02DE7">
      <w:pPr>
        <w:spacing w:line="600" w:lineRule="auto"/>
        <w:ind w:firstLine="720"/>
        <w:jc w:val="both"/>
        <w:rPr>
          <w:rFonts w:eastAsia="Times New Roman" w:cs="Times New Roman"/>
        </w:rPr>
      </w:pPr>
      <w:r>
        <w:rPr>
          <w:rFonts w:eastAsia="Times New Roman" w:cs="Times New Roman"/>
        </w:rPr>
        <w:lastRenderedPageBreak/>
        <w:t xml:space="preserve">Γιατί τα λέω όλα αυτά; Διότι θεωρώ ότι το επίκαιρο και το μείζον είναι ότι σήμερα </w:t>
      </w:r>
      <w:proofErr w:type="spellStart"/>
      <w:r>
        <w:rPr>
          <w:rFonts w:eastAsia="Times New Roman" w:cs="Times New Roman"/>
        </w:rPr>
        <w:t>αποδομούνται</w:t>
      </w:r>
      <w:proofErr w:type="spellEnd"/>
      <w:r>
        <w:rPr>
          <w:rFonts w:eastAsia="Times New Roman" w:cs="Times New Roman"/>
        </w:rPr>
        <w:t xml:space="preserve"> πολιτικά κατεστημένα στην Ευρωπαϊκή Ένωση. Θα </w:t>
      </w:r>
      <w:proofErr w:type="spellStart"/>
      <w:r>
        <w:rPr>
          <w:rFonts w:eastAsia="Times New Roman" w:cs="Times New Roman"/>
        </w:rPr>
        <w:t>απολογιστεί</w:t>
      </w:r>
      <w:proofErr w:type="spellEnd"/>
      <w:r>
        <w:rPr>
          <w:rFonts w:eastAsia="Times New Roman" w:cs="Times New Roman"/>
        </w:rPr>
        <w:t xml:space="preserve"> το πώς και το γιατί, όπως και το τι αναδύεται. Όμως, αυτή είναι η πραγματικότητα. Και νομίζω ότι μέσα σε αυτό το πλαίσιο θα πρέπει να γίνει και η σημερινή συζήτηση, δηλαδή στην αδυναμία</w:t>
      </w:r>
      <w:r>
        <w:rPr>
          <w:rFonts w:eastAsia="Times New Roman" w:cs="Times New Roman"/>
        </w:rPr>
        <w:t xml:space="preserve"> της Αντιπολίτευσης να δει αυτές τις αλλαγές –ξαναλέω- την αποδόμηση των πολιτικών κατεστημένων και όχι του κατεστημένου. Και βέβαια, πρέπει να πούμε ότι χρησιμοποιεί παλιά υλικά και ερμηνευτικ</w:t>
      </w:r>
      <w:r>
        <w:rPr>
          <w:rFonts w:eastAsia="Times New Roman" w:cs="Times New Roman"/>
        </w:rPr>
        <w:t>ό</w:t>
      </w:r>
      <w:r>
        <w:rPr>
          <w:rFonts w:eastAsia="Times New Roman" w:cs="Times New Roman"/>
        </w:rPr>
        <w:t xml:space="preserve"> πλαίσι</w:t>
      </w:r>
      <w:r>
        <w:rPr>
          <w:rFonts w:eastAsia="Times New Roman" w:cs="Times New Roman"/>
        </w:rPr>
        <w:t>ο</w:t>
      </w:r>
      <w:r>
        <w:rPr>
          <w:rFonts w:eastAsia="Times New Roman" w:cs="Times New Roman"/>
        </w:rPr>
        <w:t xml:space="preserve"> που δεν ανταποκρίνονται πλέον στο κοινωνικό </w:t>
      </w:r>
      <w:proofErr w:type="spellStart"/>
      <w:r>
        <w:rPr>
          <w:rFonts w:eastAsia="Times New Roman" w:cs="Times New Roman"/>
        </w:rPr>
        <w:t>μομέντουμ</w:t>
      </w:r>
      <w:proofErr w:type="spellEnd"/>
      <w:r>
        <w:rPr>
          <w:rFonts w:eastAsia="Times New Roman" w:cs="Times New Roman"/>
        </w:rPr>
        <w:t xml:space="preserve">, όπως τη σκανδαλολογία ή τα </w:t>
      </w:r>
      <w:r>
        <w:rPr>
          <w:rFonts w:eastAsia="Times New Roman" w:cs="Times New Roman"/>
          <w:lang w:val="en-US"/>
        </w:rPr>
        <w:t>fake</w:t>
      </w:r>
      <w:r>
        <w:rPr>
          <w:rFonts w:eastAsia="Times New Roman" w:cs="Times New Roman"/>
        </w:rPr>
        <w:t xml:space="preserve"> </w:t>
      </w:r>
      <w:r>
        <w:rPr>
          <w:rFonts w:eastAsia="Times New Roman" w:cs="Times New Roman"/>
          <w:lang w:val="en-US"/>
        </w:rPr>
        <w:t>news</w:t>
      </w:r>
      <w:r>
        <w:rPr>
          <w:rFonts w:eastAsia="Times New Roman" w:cs="Times New Roman"/>
        </w:rPr>
        <w:t xml:space="preserve">, τις ψευδείς ειδήσεις. </w:t>
      </w:r>
    </w:p>
    <w:p w14:paraId="392092A3" w14:textId="77777777" w:rsidR="00612455" w:rsidRDefault="00B02DE7">
      <w:pPr>
        <w:spacing w:line="600" w:lineRule="auto"/>
        <w:ind w:firstLine="720"/>
        <w:jc w:val="both"/>
        <w:rPr>
          <w:rFonts w:eastAsia="Times New Roman" w:cs="Times New Roman"/>
        </w:rPr>
      </w:pPr>
      <w:r>
        <w:rPr>
          <w:rFonts w:eastAsia="Times New Roman" w:cs="Times New Roman"/>
        </w:rPr>
        <w:t>Απέναντί μας έχουμε ένα εξαιρετικά επεξεργασμένο πλαίσιο λαϊκισμού. Ξεκινάει πάντοτε από τη θεωρία ότι η Αριστερά είναι ή ολοκληρωτισμός ή ουτοπία κι έτσι κι αλλιώς ανίκανη για οτιδήποτε, μία θ</w:t>
      </w:r>
      <w:r>
        <w:rPr>
          <w:rFonts w:eastAsia="Times New Roman" w:cs="Times New Roman"/>
        </w:rPr>
        <w:t>εωρία επεξεργασμένη προ πολλού και ενισχυμένη από «επιστημονικές» απόψεις «διεθνείς» οντότητες και οργανισμούς και άρα, οι αριστερές κυβερνήσεις είναι αυταρχικές, είναι καταχρηστικές, εσαεί κολλημένοι στην καρέκλα. Και αυτό υιοθετείται και από κάποιους αρι</w:t>
      </w:r>
      <w:r>
        <w:rPr>
          <w:rFonts w:eastAsia="Times New Roman" w:cs="Times New Roman"/>
        </w:rPr>
        <w:t xml:space="preserve">στερούς, άρα, υπάρχει διπλή προσπάθεια για εξηγήσεις. </w:t>
      </w:r>
    </w:p>
    <w:p w14:paraId="392092A4" w14:textId="77777777" w:rsidR="00612455" w:rsidRDefault="00B02DE7">
      <w:pPr>
        <w:spacing w:line="600" w:lineRule="auto"/>
        <w:ind w:firstLine="720"/>
        <w:jc w:val="both"/>
        <w:rPr>
          <w:rFonts w:eastAsia="Times New Roman" w:cs="Times New Roman"/>
        </w:rPr>
      </w:pPr>
      <w:r>
        <w:rPr>
          <w:rFonts w:eastAsia="Times New Roman" w:cs="Times New Roman"/>
        </w:rPr>
        <w:lastRenderedPageBreak/>
        <w:t xml:space="preserve">Χάνεται το μέτρο. Τι θα γινόταν ας πούμε με ένα αντίστοιχο ζήτημα «σπίτι </w:t>
      </w:r>
      <w:proofErr w:type="spellStart"/>
      <w:r>
        <w:rPr>
          <w:rFonts w:eastAsia="Times New Roman" w:cs="Times New Roman"/>
        </w:rPr>
        <w:t>Βολτ</w:t>
      </w:r>
      <w:r>
        <w:rPr>
          <w:rFonts w:eastAsia="Times New Roman" w:cs="Times New Roman"/>
        </w:rPr>
        <w:t>αί</w:t>
      </w:r>
      <w:r>
        <w:rPr>
          <w:rFonts w:eastAsia="Times New Roman" w:cs="Times New Roman"/>
        </w:rPr>
        <w:t>ρου</w:t>
      </w:r>
      <w:proofErr w:type="spellEnd"/>
      <w:r>
        <w:rPr>
          <w:rFonts w:eastAsia="Times New Roman" w:cs="Times New Roman"/>
        </w:rPr>
        <w:t>» αν αφορούσε στον ΣΥΡΙΖΑ. Για τον ΣΥΡΙΖΑ θα ήταν τουλάχιστον πανουργία, για τη Νέα Δημοκρατία είναι αξιοσύνη. Κουβέντα</w:t>
      </w:r>
      <w:r>
        <w:rPr>
          <w:rFonts w:eastAsia="Times New Roman" w:cs="Times New Roman"/>
        </w:rPr>
        <w:t xml:space="preserve"> για τα χρέη των κομμάτων ή για τα χρέη του ίδιου του Προέδρου της Αξιωματικής Αντιπολίτευσης στ</w:t>
      </w:r>
      <w:r>
        <w:rPr>
          <w:rFonts w:eastAsia="Times New Roman" w:cs="Times New Roman"/>
        </w:rPr>
        <w:t>ην εφημερίδα</w:t>
      </w:r>
      <w:r>
        <w:rPr>
          <w:rFonts w:eastAsia="Times New Roman" w:cs="Times New Roman"/>
        </w:rPr>
        <w:t xml:space="preserve"> «</w:t>
      </w:r>
      <w:r>
        <w:rPr>
          <w:rFonts w:eastAsia="Times New Roman" w:cs="Times New Roman"/>
        </w:rPr>
        <w:t>ΚΗΡΥΚΑ</w:t>
      </w:r>
      <w:r>
        <w:rPr>
          <w:rFonts w:eastAsia="Times New Roman" w:cs="Times New Roman"/>
        </w:rPr>
        <w:t>Σ</w:t>
      </w:r>
      <w:r>
        <w:rPr>
          <w:rFonts w:eastAsia="Times New Roman" w:cs="Times New Roman"/>
        </w:rPr>
        <w:t>»</w:t>
      </w:r>
      <w:r>
        <w:rPr>
          <w:rFonts w:eastAsia="Times New Roman" w:cs="Times New Roman"/>
        </w:rPr>
        <w:t xml:space="preserve"> Χανίων»</w:t>
      </w:r>
      <w:r>
        <w:rPr>
          <w:rFonts w:eastAsia="Times New Roman" w:cs="Times New Roman"/>
        </w:rPr>
        <w:t>,</w:t>
      </w:r>
      <w:r>
        <w:rPr>
          <w:rFonts w:eastAsia="Times New Roman" w:cs="Times New Roman"/>
        </w:rPr>
        <w:t xml:space="preserve"> που αρχίζουν τέλος πάντων με κάποιο τρόπο και δρομολογούνται. Τι θα γίνονταν όλα αυτά αν </w:t>
      </w:r>
      <w:proofErr w:type="spellStart"/>
      <w:r>
        <w:rPr>
          <w:rFonts w:eastAsia="Times New Roman" w:cs="Times New Roman"/>
        </w:rPr>
        <w:t>συνέβαιναν</w:t>
      </w:r>
      <w:proofErr w:type="spellEnd"/>
      <w:r>
        <w:rPr>
          <w:rFonts w:eastAsia="Times New Roman" w:cs="Times New Roman"/>
        </w:rPr>
        <w:t xml:space="preserve"> με τον ΣΥΡΙΖΑ; Γι’ αυτό υπάρ</w:t>
      </w:r>
      <w:r>
        <w:rPr>
          <w:rFonts w:eastAsia="Times New Roman" w:cs="Times New Roman"/>
        </w:rPr>
        <w:t xml:space="preserve">χει ανάγκη να επιμηκύνεται η κοινωνική ζωή μας είδησης, που διαφορετικά θα είχε διαλυθεί στην εφήμερη ύπαρξή της. </w:t>
      </w:r>
    </w:p>
    <w:p w14:paraId="392092A5" w14:textId="77777777" w:rsidR="00612455" w:rsidRDefault="00B02DE7">
      <w:pPr>
        <w:spacing w:line="600" w:lineRule="auto"/>
        <w:ind w:firstLine="720"/>
        <w:jc w:val="both"/>
        <w:rPr>
          <w:rFonts w:eastAsia="Times New Roman" w:cs="Times New Roman"/>
        </w:rPr>
      </w:pPr>
      <w:r>
        <w:rPr>
          <w:rFonts w:eastAsia="Times New Roman" w:cs="Times New Roman"/>
        </w:rPr>
        <w:t>Πολλές φορές κατηγορούμε και στηλιτεύουμε τον τρόπο εκφοράς και αναπαραγωγής των ειδήσεων από κάποια ΜΜΕ. Όμως, είναι η Νέα Δημοκρατία, είναι</w:t>
      </w:r>
      <w:r>
        <w:rPr>
          <w:rFonts w:eastAsia="Times New Roman" w:cs="Times New Roman"/>
        </w:rPr>
        <w:t xml:space="preserve"> η δεξιά και είναι και το επαναστατημένο της αδερφάκι, το ΠΑΣΟΚ, που δεν έχουν κανέναν ενδοιασμό γι’ αυτόν τον βρώμικο πόλεμο που αυτοί τόσα χρόνια ευτελίζουν και ευτέλιζαν τα μέσα μαζικής ενημέρωσης. </w:t>
      </w:r>
    </w:p>
    <w:p w14:paraId="392092A6" w14:textId="77777777" w:rsidR="00612455" w:rsidRDefault="00B02DE7">
      <w:pPr>
        <w:spacing w:line="600" w:lineRule="auto"/>
        <w:ind w:firstLine="720"/>
        <w:jc w:val="both"/>
        <w:rPr>
          <w:rFonts w:eastAsia="Times New Roman" w:cs="Times New Roman"/>
          <w:szCs w:val="24"/>
        </w:rPr>
      </w:pPr>
      <w:r>
        <w:rPr>
          <w:rFonts w:eastAsia="Times New Roman" w:cs="Times New Roman"/>
        </w:rPr>
        <w:t xml:space="preserve">Βρισκόμαστε, λοιπόν, μπροστά σε μια πολιτική εκστρατεία από τη Νέα Δημοκρατία αποπροσανατολισμού και όχι υλοποίησης του πολιτικού σκηνικού που δεν κάνει καλό σε κανέναν κι ούτε καταλήγει κάπου. Πιο πολύ θα έλεγα ότι ακούγεται όπως και </w:t>
      </w:r>
      <w:r>
        <w:rPr>
          <w:rFonts w:eastAsia="Times New Roman" w:cs="Times New Roman"/>
        </w:rPr>
        <w:lastRenderedPageBreak/>
        <w:t xml:space="preserve">σήμερα, σαν φασαρία. </w:t>
      </w:r>
      <w:r>
        <w:rPr>
          <w:rFonts w:eastAsia="Times New Roman" w:cs="Times New Roman"/>
          <w:szCs w:val="24"/>
        </w:rPr>
        <w:t xml:space="preserve">Πάντως, προσπαθεί να εμπεδώσει την εικόνα ότι «όλοι βράζετε στο ίδιο καζάνι». </w:t>
      </w:r>
    </w:p>
    <w:p w14:paraId="392092A7"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Ένα είναι σίγουρο, ότι η Νέα Δημοκρατία δεν έχει πολιτική ατζέντα. Απουσιάζει παντελώς από τα πολύ σοβαρά ζητήματα. Συνεχώς αναπροσαρμόζει την τακτική της και, βέβαια, η μόνη τη</w:t>
      </w:r>
      <w:r>
        <w:rPr>
          <w:rFonts w:eastAsia="Times New Roman" w:cs="Times New Roman"/>
          <w:szCs w:val="24"/>
        </w:rPr>
        <w:t xml:space="preserve">ς επιδίωξη είναι να συντηρήσει μία τύπου ένταση. Νομίζω ότι έτσι μπορεί να </w:t>
      </w:r>
      <w:proofErr w:type="spellStart"/>
      <w:r>
        <w:rPr>
          <w:rFonts w:eastAsia="Times New Roman" w:cs="Times New Roman"/>
          <w:szCs w:val="24"/>
        </w:rPr>
        <w:t>αποδομήσει</w:t>
      </w:r>
      <w:proofErr w:type="spellEnd"/>
      <w:r>
        <w:rPr>
          <w:rFonts w:eastAsia="Times New Roman" w:cs="Times New Roman"/>
          <w:szCs w:val="24"/>
        </w:rPr>
        <w:t xml:space="preserve"> ό,τι μικρό ή μεγαλύτερο επιτυγχάνεται από την Κυβέρνηση. </w:t>
      </w:r>
    </w:p>
    <w:p w14:paraId="392092A8"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Η σημερινή συζήτηση είναι άκρως αποπροσανατολιστική και μακριά από τα κρίσιμα </w:t>
      </w:r>
      <w:proofErr w:type="spellStart"/>
      <w:r>
        <w:rPr>
          <w:rFonts w:eastAsia="Times New Roman" w:cs="Times New Roman"/>
          <w:szCs w:val="24"/>
        </w:rPr>
        <w:t>διεκυβεύματα</w:t>
      </w:r>
      <w:proofErr w:type="spellEnd"/>
      <w:r>
        <w:rPr>
          <w:rFonts w:eastAsia="Times New Roman" w:cs="Times New Roman"/>
          <w:szCs w:val="24"/>
        </w:rPr>
        <w:t xml:space="preserve"> της εποχής. Δεν θα έπ</w:t>
      </w:r>
      <w:r>
        <w:rPr>
          <w:rFonts w:eastAsia="Times New Roman" w:cs="Times New Roman"/>
          <w:szCs w:val="24"/>
        </w:rPr>
        <w:t xml:space="preserve">ρεπε να γίνεται με αυτόν τον τρόπο για αυτόν τον λόγο. </w:t>
      </w:r>
    </w:p>
    <w:p w14:paraId="392092A9"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Θα μπορούσε να γίνει ουσιαστική συζήτηση για το εμπόριο ναρκωτικών. Όχι μόνο γιατί υπάρχει πολύ «μαύρο» εμπόριο και χρήμα. Ενδεικτικά μπορούμε να δούμε τι έχει εντοπιστεί τα τελευταία χρόνια στα τελων</w:t>
      </w:r>
      <w:r>
        <w:rPr>
          <w:rFonts w:eastAsia="Times New Roman" w:cs="Times New Roman"/>
          <w:szCs w:val="24"/>
        </w:rPr>
        <w:t xml:space="preserve">εία. Και, βέβαια, να πούμε ότι δεν πρόκειται για απλό εμπόριο. Έχει τους δικούς του άγραφους κανόνες. Βέβαια, και το συγκεκριμένο θέμα, όπως και κάθε παρόμοιο, άπτεται πάντοτε οικονομικών συμφερόντων. </w:t>
      </w:r>
    </w:p>
    <w:p w14:paraId="392092AA"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ξανακούσαμε ρεπορτάζ για τις </w:t>
      </w:r>
      <w:proofErr w:type="spellStart"/>
      <w:r>
        <w:rPr>
          <w:rFonts w:eastAsia="Times New Roman" w:cs="Times New Roman"/>
          <w:szCs w:val="24"/>
        </w:rPr>
        <w:t>αντιθεσμικές</w:t>
      </w:r>
      <w:proofErr w:type="spellEnd"/>
      <w:r>
        <w:rPr>
          <w:rFonts w:eastAsia="Times New Roman" w:cs="Times New Roman"/>
          <w:szCs w:val="24"/>
        </w:rPr>
        <w:t xml:space="preserve"> παρε</w:t>
      </w:r>
      <w:r>
        <w:rPr>
          <w:rFonts w:eastAsia="Times New Roman" w:cs="Times New Roman"/>
          <w:szCs w:val="24"/>
        </w:rPr>
        <w:t>μβάσεις μίας υπόθεσης διακίνησης ναρκωτικών, όχι οποιασδήποτε υπόθεσης, βέβαια. Μιλάμε για τη μεγαλύτερη ποσότητα ηρωίνης</w:t>
      </w:r>
      <w:r>
        <w:rPr>
          <w:rFonts w:eastAsia="Times New Roman" w:cs="Times New Roman"/>
          <w:szCs w:val="24"/>
        </w:rPr>
        <w:t>,</w:t>
      </w:r>
      <w:r>
        <w:rPr>
          <w:rFonts w:eastAsia="Times New Roman" w:cs="Times New Roman"/>
          <w:szCs w:val="24"/>
        </w:rPr>
        <w:t xml:space="preserve"> που βρέθηκε ποτέ σε ευρωπαϊκό έδαφος. Οχτώ θάνατοι. Παραίτηση της </w:t>
      </w:r>
      <w:r>
        <w:rPr>
          <w:rFonts w:eastAsia="Times New Roman" w:cs="Times New Roman"/>
          <w:szCs w:val="24"/>
        </w:rPr>
        <w:t>π</w:t>
      </w:r>
      <w:r>
        <w:rPr>
          <w:rFonts w:eastAsia="Times New Roman" w:cs="Times New Roman"/>
          <w:szCs w:val="24"/>
        </w:rPr>
        <w:t xml:space="preserve">ροέδρου, που κληρώθηκε να διεξάγει τη δίκη, για λόγους υγείας. </w:t>
      </w:r>
    </w:p>
    <w:p w14:paraId="392092AB"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όλη συζήτηση πρέπει και μπορεί να γίνει στη βάση ότι κάποια καρτέλ μεταφοράς και εμπορίας ναρκωτικών διαμέσου Ελλάδας από τη Μέση Ανατολή προς την Ευρώπη, αλλά και καρτέλ όπλων από την Ευρώπη προς τη Μέσ</w:t>
      </w:r>
      <w:r>
        <w:rPr>
          <w:rFonts w:eastAsia="Times New Roman" w:cs="Times New Roman"/>
          <w:szCs w:val="24"/>
        </w:rPr>
        <w:t>η</w:t>
      </w:r>
      <w:r>
        <w:rPr>
          <w:rFonts w:eastAsia="Times New Roman" w:cs="Times New Roman"/>
          <w:szCs w:val="24"/>
        </w:rPr>
        <w:t xml:space="preserve"> Ανατολή βρίσκονται σε έντονη διαδικασία ανακατατάξε</w:t>
      </w:r>
      <w:r>
        <w:rPr>
          <w:rFonts w:eastAsia="Times New Roman" w:cs="Times New Roman"/>
          <w:szCs w:val="24"/>
        </w:rPr>
        <w:t xml:space="preserve">ων. </w:t>
      </w:r>
    </w:p>
    <w:p w14:paraId="392092AC"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392092AD"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Ζητώ την ανοχή σας, κύριε Πρόεδρε. </w:t>
      </w:r>
    </w:p>
    <w:p w14:paraId="392092AE"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Πάντως, είναι άξιο απορίας γιατί η Νέα Δημοκρατία, αλλά –ξαναλέω- και το όψιμα επαναστατημένο της αδερφάκι, το ΠΑΣΟΚ, δεν διερωτήθηκαν τόσα χρόνια για τα σουλάτσα τέτοιων πλοίων στα χωρικά μας ύδατα. Ή μήπως δεν γίνονταν; </w:t>
      </w:r>
    </w:p>
    <w:p w14:paraId="392092AF"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Ποιοι είναι οι λόγοι που, ενώ με </w:t>
      </w:r>
      <w:r>
        <w:rPr>
          <w:rFonts w:eastAsia="Times New Roman" w:cs="Times New Roman"/>
          <w:szCs w:val="24"/>
        </w:rPr>
        <w:t xml:space="preserve">μεγάλη ευκολία ήταν πολύ άξιοι να φτιάχνουν </w:t>
      </w:r>
      <w:proofErr w:type="spellStart"/>
      <w:r>
        <w:rPr>
          <w:rFonts w:eastAsia="Times New Roman" w:cs="Times New Roman"/>
          <w:szCs w:val="24"/>
        </w:rPr>
        <w:t>τρομονόμους</w:t>
      </w:r>
      <w:proofErr w:type="spellEnd"/>
      <w:r>
        <w:rPr>
          <w:rFonts w:eastAsia="Times New Roman" w:cs="Times New Roman"/>
          <w:szCs w:val="24"/>
        </w:rPr>
        <w:t>, που με αφορμή την τρομοκρατία περιέστειλαν δικαιώματα προληπτικά, δεν μπόρεσαν να φτιάξουν νόμους τόσα χρόνια -και να μην ακούσω για τα τρία χρόνια ΣΥΡΙΖΑ- ώστε να μην πηγαινοέρχονται «κάτω από τη μύ</w:t>
      </w:r>
      <w:r>
        <w:rPr>
          <w:rFonts w:eastAsia="Times New Roman" w:cs="Times New Roman"/>
          <w:szCs w:val="24"/>
        </w:rPr>
        <w:t>τη τους» καραβιές τύπου «</w:t>
      </w:r>
      <w:r>
        <w:rPr>
          <w:rFonts w:eastAsia="Times New Roman" w:cs="Times New Roman"/>
          <w:szCs w:val="24"/>
          <w:lang w:val="en-US"/>
        </w:rPr>
        <w:t>NOOR</w:t>
      </w:r>
      <w:r>
        <w:rPr>
          <w:rFonts w:eastAsia="Times New Roman" w:cs="Times New Roman"/>
          <w:szCs w:val="24"/>
        </w:rPr>
        <w:t xml:space="preserve"> 1» στο Αιγαίο, μετατρέποντας τη χώρα σε ξέφραγο αμπέλι και τις εκάστοτε κυβερνήσεις σε υποχείρια των μαυραγοριτών; Εδώ, ας αφήσουμε τις ευχές για πλήρη διαλεύκανση και ας δούμε τι μπορούμε να κάνουμε. </w:t>
      </w:r>
    </w:p>
    <w:p w14:paraId="392092B0"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Τέλος, θα έλεγα ότι πρέπ</w:t>
      </w:r>
      <w:r>
        <w:rPr>
          <w:rFonts w:eastAsia="Times New Roman" w:cs="Times New Roman"/>
          <w:szCs w:val="24"/>
        </w:rPr>
        <w:t>ει να γίνει ξεκάθαρο ότι υπάρχει μία αναμέτρηση του παλιού και του νέου. Αυτή η αναμέτρηση δεν πρόκειται να κριθεί στα πρωτοσέλιδα και τα δελτία των ειδήσεων, αλλά στα πεδία της πραγματικής πολιτικής, της πραγματικής οικονομίας και της πραγματικής επικοινω</w:t>
      </w:r>
      <w:r>
        <w:rPr>
          <w:rFonts w:eastAsia="Times New Roman" w:cs="Times New Roman"/>
          <w:szCs w:val="24"/>
        </w:rPr>
        <w:t xml:space="preserve">νίας. </w:t>
      </w:r>
    </w:p>
    <w:p w14:paraId="392092B1"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στοχοποίηση</w:t>
      </w:r>
      <w:proofErr w:type="spellEnd"/>
      <w:r>
        <w:rPr>
          <w:rFonts w:eastAsia="Times New Roman" w:cs="Times New Roman"/>
          <w:szCs w:val="24"/>
        </w:rPr>
        <w:t xml:space="preserve"> του Υπουργού Εθνικής Άμυνας, όταν συμβαίνουν όσα συμβαίνουν με την Τουρκία, προκαλεί από μόνη της ερωτηματικά. Μπορεί να θεωρηθεί ίσως ευαίσθητος κρίκος ο ΥΠΕΘΑ για τη συνοχή της Κυβέρνησης ή για κάτι άλλο. Είναι σίγουρο ότι είναι βασι</w:t>
      </w:r>
      <w:r>
        <w:rPr>
          <w:rFonts w:eastAsia="Times New Roman" w:cs="Times New Roman"/>
          <w:szCs w:val="24"/>
        </w:rPr>
        <w:t xml:space="preserve">κός πυλώνας της Κυβέρνησης και είναι σίγουρο ότι ο καθένας έχει περπατήσει τον δικό του δρόμο. </w:t>
      </w:r>
    </w:p>
    <w:p w14:paraId="392092B2"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Ίσως, όμως, θα έλεγα στην Αξιωματική Αντιπολίτευση, πριν επιλέξει να </w:t>
      </w:r>
      <w:proofErr w:type="spellStart"/>
      <w:r>
        <w:rPr>
          <w:rFonts w:eastAsia="Times New Roman" w:cs="Times New Roman"/>
          <w:szCs w:val="24"/>
        </w:rPr>
        <w:t>στοχοποιήσει</w:t>
      </w:r>
      <w:proofErr w:type="spellEnd"/>
      <w:r>
        <w:rPr>
          <w:rFonts w:eastAsia="Times New Roman" w:cs="Times New Roman"/>
          <w:szCs w:val="24"/>
        </w:rPr>
        <w:t xml:space="preserve"> τον ΥΠΕΘΑ, θα έπρεπε να σκεφτεί μήπως αυτά τα χρόνια της διακυβέρνησης ΣΥΡΙΖΑ-</w:t>
      </w:r>
      <w:r>
        <w:rPr>
          <w:rFonts w:eastAsia="Times New Roman" w:cs="Times New Roman"/>
          <w:szCs w:val="24"/>
        </w:rPr>
        <w:t>ΑΝΕΛ, ο μικρός Αλέξης έμαθε στον Πάνο Καμμένο να γράφει και με το αριστερό.</w:t>
      </w:r>
    </w:p>
    <w:p w14:paraId="392092B3"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92092B4" w14:textId="77777777" w:rsidR="00612455" w:rsidRDefault="00B02DE7">
      <w:pPr>
        <w:spacing w:after="0" w:line="600" w:lineRule="auto"/>
        <w:ind w:firstLine="709"/>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92092B5" w14:textId="77777777" w:rsidR="00612455" w:rsidRDefault="00B02DE7">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 Τριανταφύλλου. </w:t>
      </w:r>
    </w:p>
    <w:p w14:paraId="392092B6"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Το λόγο έχει ο κ. Αθανάσιος Θεοχαρόπουλος</w:t>
      </w:r>
      <w:r>
        <w:rPr>
          <w:rFonts w:eastAsia="Times New Roman" w:cs="Times New Roman"/>
          <w:szCs w:val="24"/>
        </w:rPr>
        <w:t xml:space="preserve"> από 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και αμέσως μετά ακολουθεί ο Κοινοβουλευτικός Εκπρόσωπος της Χρυσής Αυγής κ. Λαγός. </w:t>
      </w:r>
    </w:p>
    <w:p w14:paraId="392092B7"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Θα σας παρακαλέσω για άλλη μία φορά να τηρείτε όσο μπορείτε τους χρόνους. Έχει ξεφύγει ήδη ο χρόνος. </w:t>
      </w:r>
    </w:p>
    <w:p w14:paraId="392092B8"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Ορίστε, κύριε Θεοχαρόπου</w:t>
      </w:r>
      <w:r>
        <w:rPr>
          <w:rFonts w:eastAsia="Times New Roman" w:cs="Times New Roman"/>
          <w:szCs w:val="24"/>
        </w:rPr>
        <w:t xml:space="preserve">λε. </w:t>
      </w:r>
    </w:p>
    <w:p w14:paraId="392092B9" w14:textId="77777777" w:rsidR="00612455" w:rsidRDefault="00B02DE7">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Κυρίες και κύριοι Βουλευτές, τα </w:t>
      </w:r>
      <w:proofErr w:type="spellStart"/>
      <w:r>
        <w:rPr>
          <w:rFonts w:eastAsia="Times New Roman" w:cs="Times New Roman"/>
          <w:szCs w:val="24"/>
        </w:rPr>
        <w:t>απόνερα</w:t>
      </w:r>
      <w:proofErr w:type="spellEnd"/>
      <w:r>
        <w:rPr>
          <w:rFonts w:eastAsia="Times New Roman" w:cs="Times New Roman"/>
          <w:szCs w:val="24"/>
        </w:rPr>
        <w:t xml:space="preserve"> του «</w:t>
      </w:r>
      <w:r>
        <w:rPr>
          <w:rFonts w:eastAsia="Times New Roman" w:cs="Times New Roman"/>
          <w:szCs w:val="24"/>
          <w:lang w:val="en-US"/>
        </w:rPr>
        <w:t>NOOR</w:t>
      </w:r>
      <w:r>
        <w:rPr>
          <w:rFonts w:eastAsia="Times New Roman" w:cs="Times New Roman"/>
          <w:szCs w:val="24"/>
        </w:rPr>
        <w:t xml:space="preserve"> 1» ξέβρασαν την εμπλοκή </w:t>
      </w:r>
      <w:r>
        <w:rPr>
          <w:rFonts w:eastAsia="Times New Roman" w:cs="Times New Roman"/>
          <w:szCs w:val="24"/>
        </w:rPr>
        <w:lastRenderedPageBreak/>
        <w:t xml:space="preserve">του Υπουργού Εθνικής Άμυνας Πάνου Καμμένου σε </w:t>
      </w:r>
      <w:proofErr w:type="spellStart"/>
      <w:r>
        <w:rPr>
          <w:rFonts w:eastAsia="Times New Roman" w:cs="Times New Roman"/>
          <w:szCs w:val="24"/>
        </w:rPr>
        <w:t>εξωθεσμικές</w:t>
      </w:r>
      <w:proofErr w:type="spellEnd"/>
      <w:r>
        <w:rPr>
          <w:rFonts w:eastAsia="Times New Roman" w:cs="Times New Roman"/>
          <w:szCs w:val="24"/>
        </w:rPr>
        <w:t xml:space="preserve"> επικοινωνίες με ισοβίτη σε μία υπόθεση διακίνησης ναρκωτικών, αλλά, όπως αποδεικνύεται μέχρι κ</w:t>
      </w:r>
      <w:r>
        <w:rPr>
          <w:rFonts w:eastAsia="Times New Roman" w:cs="Times New Roman"/>
          <w:szCs w:val="24"/>
        </w:rPr>
        <w:t xml:space="preserve">αι σήμερα, και την πλήρη συγκάλυψη της Κυβέρνησης σε αυτές. </w:t>
      </w:r>
    </w:p>
    <w:p w14:paraId="392092BA"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Είναι πραγματικά αδιανόητο η Κυβέρνηση να «βυθίζει» στα </w:t>
      </w:r>
      <w:proofErr w:type="spellStart"/>
      <w:r>
        <w:rPr>
          <w:rFonts w:eastAsia="Times New Roman" w:cs="Times New Roman"/>
          <w:szCs w:val="24"/>
        </w:rPr>
        <w:t>απόνερα</w:t>
      </w:r>
      <w:proofErr w:type="spellEnd"/>
      <w:r>
        <w:rPr>
          <w:rFonts w:eastAsia="Times New Roman" w:cs="Times New Roman"/>
          <w:szCs w:val="24"/>
        </w:rPr>
        <w:t xml:space="preserve"> αυτά τους δημοκρατικούς θεσμούς. Ο ίδιος ο Πρωθυπουργός δήλωσε ότι «είναι άστοχο να συστήσουμε εξεταστική επιτροπή». </w:t>
      </w:r>
    </w:p>
    <w:p w14:paraId="392092BB"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Δεν είναι η π</w:t>
      </w:r>
      <w:r>
        <w:rPr>
          <w:rFonts w:eastAsia="Times New Roman" w:cs="Times New Roman"/>
          <w:szCs w:val="24"/>
        </w:rPr>
        <w:t xml:space="preserve">ρώτη φορά που ο ΣΥΡΙΖΑ δεν δέχεται για θέμα που αφορά την Κυβέρνηση να διερευνηθούν οι ευθύνες. Φορά το «κοστούμι» του ηθικού, την ίδια στιγμή που «κουκουλώνει» </w:t>
      </w:r>
      <w:proofErr w:type="spellStart"/>
      <w:r>
        <w:rPr>
          <w:rFonts w:eastAsia="Times New Roman" w:cs="Times New Roman"/>
          <w:szCs w:val="24"/>
        </w:rPr>
        <w:t>αντιθεσμικές</w:t>
      </w:r>
      <w:proofErr w:type="spellEnd"/>
      <w:r>
        <w:rPr>
          <w:rFonts w:eastAsia="Times New Roman" w:cs="Times New Roman"/>
          <w:szCs w:val="24"/>
        </w:rPr>
        <w:t xml:space="preserve"> ενέργειες του συγκυβερνήτη του. </w:t>
      </w:r>
    </w:p>
    <w:p w14:paraId="392092BC" w14:textId="77777777" w:rsidR="00612455" w:rsidRDefault="00B02DE7">
      <w:pPr>
        <w:spacing w:after="0" w:line="600" w:lineRule="auto"/>
        <w:ind w:firstLine="720"/>
        <w:jc w:val="both"/>
        <w:rPr>
          <w:rFonts w:eastAsia="Times New Roman"/>
          <w:szCs w:val="24"/>
        </w:rPr>
      </w:pPr>
      <w:r>
        <w:rPr>
          <w:rFonts w:eastAsia="Times New Roman" w:cs="Times New Roman"/>
          <w:szCs w:val="24"/>
        </w:rPr>
        <w:t xml:space="preserve">Μιλά ο κ. Τσίπρας για </w:t>
      </w:r>
      <w:r>
        <w:rPr>
          <w:rFonts w:eastAsia="Times New Roman" w:cs="Times New Roman"/>
          <w:szCs w:val="24"/>
        </w:rPr>
        <w:t>«</w:t>
      </w:r>
      <w:r>
        <w:rPr>
          <w:rFonts w:eastAsia="Times New Roman" w:cs="Times New Roman"/>
          <w:szCs w:val="24"/>
        </w:rPr>
        <w:t xml:space="preserve">το παλιό, το φθαρμένο και </w:t>
      </w:r>
      <w:r>
        <w:rPr>
          <w:rFonts w:eastAsia="Times New Roman" w:cs="Times New Roman"/>
          <w:szCs w:val="24"/>
        </w:rPr>
        <w:t>διεφθαρμένο σύστημα εξουσίας</w:t>
      </w:r>
      <w:r>
        <w:rPr>
          <w:rFonts w:eastAsia="Times New Roman" w:cs="Times New Roman"/>
          <w:szCs w:val="24"/>
        </w:rPr>
        <w:t>»</w:t>
      </w:r>
      <w:r>
        <w:rPr>
          <w:rFonts w:eastAsia="Times New Roman" w:cs="Times New Roman"/>
          <w:szCs w:val="24"/>
        </w:rPr>
        <w:t>, ενώ ο συγκυβερνήτης του είναι ο πιο γνήσιος εκπρόσωπος όλων αυτών και, κυρίως, πιο παλιός από το παλιό.</w:t>
      </w:r>
      <w:r>
        <w:rPr>
          <w:rFonts w:eastAsia="Times New Roman"/>
          <w:szCs w:val="24"/>
        </w:rPr>
        <w:t xml:space="preserve"> </w:t>
      </w:r>
      <w:r>
        <w:rPr>
          <w:rFonts w:eastAsia="Times New Roman"/>
          <w:szCs w:val="24"/>
        </w:rPr>
        <w:t>Άκουσα μάλιστα και τον κ. Παπαγγελόπουλο πριν από λίγο να μιλάει για το παλιό πολιτικό σύστημα. Θα τρελαθούμε! Αγαπητοί σ</w:t>
      </w:r>
      <w:r>
        <w:rPr>
          <w:rFonts w:eastAsia="Times New Roman"/>
          <w:szCs w:val="24"/>
        </w:rPr>
        <w:t xml:space="preserve">υνάδελφοι, θα τρελαθούμε. Και σε μία υπόθεση που μιλάμε για τον κ. Καμμένο και τον κ. Παπαγγελόπουλο, </w:t>
      </w:r>
      <w:r>
        <w:rPr>
          <w:rFonts w:eastAsia="Times New Roman"/>
          <w:szCs w:val="24"/>
        </w:rPr>
        <w:lastRenderedPageBreak/>
        <w:t xml:space="preserve">η προηγούμενη Βουλευτής του ΣΥΡΙΖΑ μίλησε κι αυτή για το παλιό πολιτικό σύστημα. </w:t>
      </w:r>
    </w:p>
    <w:p w14:paraId="392092BD" w14:textId="77777777" w:rsidR="00612455" w:rsidRDefault="00B02DE7">
      <w:pPr>
        <w:spacing w:line="600" w:lineRule="auto"/>
        <w:ind w:firstLine="720"/>
        <w:jc w:val="both"/>
        <w:rPr>
          <w:rFonts w:eastAsia="Times New Roman"/>
          <w:szCs w:val="24"/>
        </w:rPr>
      </w:pPr>
      <w:r>
        <w:rPr>
          <w:rFonts w:eastAsia="Times New Roman"/>
          <w:szCs w:val="24"/>
        </w:rPr>
        <w:t>Αγαπητοί συνάδελφοι, δεν μπορώ να διανοηθώ γιατί κάποιος να φοβάται τη δ</w:t>
      </w:r>
      <w:r>
        <w:rPr>
          <w:rFonts w:eastAsia="Times New Roman"/>
          <w:szCs w:val="24"/>
        </w:rPr>
        <w:t xml:space="preserve">ιερεύνηση. Αν ίσχυε το «καθαρός ουρανός αστραπές δεν φοβάται», την πλήρη διαλεύκανση θα έπρεπε κανονικά να τη ζητάει ο ίδιος ο ΣΥΡΙΖΑ σήμερα και ο ίδιος ο κ. Καμμένος. </w:t>
      </w:r>
    </w:p>
    <w:p w14:paraId="392092BE" w14:textId="77777777" w:rsidR="00612455" w:rsidRDefault="00B02DE7">
      <w:pPr>
        <w:spacing w:line="600" w:lineRule="auto"/>
        <w:ind w:firstLine="720"/>
        <w:jc w:val="both"/>
        <w:rPr>
          <w:rFonts w:eastAsia="Times New Roman"/>
          <w:szCs w:val="24"/>
        </w:rPr>
      </w:pPr>
      <w:r>
        <w:rPr>
          <w:rFonts w:eastAsia="Times New Roman"/>
          <w:szCs w:val="24"/>
        </w:rPr>
        <w:t>Οφείλετε, κυρίες και κύριοι της Κυβέρνησης, να δώσετε εξηγήσεις, να απαντήσετε σε όλα τ</w:t>
      </w:r>
      <w:r>
        <w:rPr>
          <w:rFonts w:eastAsia="Times New Roman"/>
          <w:szCs w:val="24"/>
        </w:rPr>
        <w:t xml:space="preserve">α ερωτήματα. Με ποια ακριβώς αρμοδιότητα ένας Υπουργός Εθνικής Άμυνας εμπλέκεται σε </w:t>
      </w:r>
      <w:proofErr w:type="spellStart"/>
      <w:r>
        <w:rPr>
          <w:rFonts w:eastAsia="Times New Roman"/>
          <w:szCs w:val="24"/>
        </w:rPr>
        <w:t>εξωθεσμικές</w:t>
      </w:r>
      <w:proofErr w:type="spellEnd"/>
      <w:r>
        <w:rPr>
          <w:rFonts w:eastAsia="Times New Roman"/>
          <w:szCs w:val="24"/>
        </w:rPr>
        <w:t xml:space="preserve"> επικοινωνίες με ισοβίτη, για μια υπόθεση που αφορά διακίνηση ναρκωτικών. Τι ακριβώς ειπώθηκε στις συνομιλίες, είκοσι ένα ολόκληρα λεπτά, με τον ισοβίτη, αλλά κα</w:t>
      </w:r>
      <w:r>
        <w:rPr>
          <w:rFonts w:eastAsia="Times New Roman"/>
          <w:szCs w:val="24"/>
        </w:rPr>
        <w:t xml:space="preserve">ι σε τυχόν άλλες σχετικές συνομιλίες; </w:t>
      </w:r>
    </w:p>
    <w:p w14:paraId="392092BF" w14:textId="77777777" w:rsidR="00612455" w:rsidRDefault="00B02DE7">
      <w:pPr>
        <w:spacing w:line="600" w:lineRule="auto"/>
        <w:ind w:firstLine="720"/>
        <w:jc w:val="both"/>
        <w:rPr>
          <w:rFonts w:eastAsia="Times New Roman"/>
          <w:szCs w:val="24"/>
        </w:rPr>
      </w:pPr>
      <w:r>
        <w:rPr>
          <w:rFonts w:eastAsia="Times New Roman"/>
          <w:szCs w:val="24"/>
        </w:rPr>
        <w:t>Ο Υπουργός Εθνικής Άμυνας έχει ξεφύγει σε όλα τα επίπεδα, καταχράται την εξουσία, λειτουργεί προκλητικά. Τα παραδείγματα πλέον είναι καθημερινά. Οι ευθύνες, όμως, είναι συλλογικές. Ο κ. Τσίπρας έπρεπε ήδη να έχει αποπέμψει τον κ. Καμ</w:t>
      </w:r>
      <w:r>
        <w:rPr>
          <w:rFonts w:eastAsia="Times New Roman"/>
          <w:szCs w:val="24"/>
        </w:rPr>
        <w:lastRenderedPageBreak/>
        <w:t>μένο από τη θέση του Υπ</w:t>
      </w:r>
      <w:r>
        <w:rPr>
          <w:rFonts w:eastAsia="Times New Roman"/>
          <w:szCs w:val="24"/>
        </w:rPr>
        <w:t xml:space="preserve">ουργού Άμυνας. Πόσα ακόμη παραδείγματα χρειάζονται για να γίνει κατανοητό ότι είναι επικίνδυνος για τη χώρα;  </w:t>
      </w:r>
    </w:p>
    <w:p w14:paraId="392092C0" w14:textId="77777777" w:rsidR="00612455" w:rsidRDefault="00B02DE7">
      <w:pPr>
        <w:spacing w:line="600" w:lineRule="auto"/>
        <w:ind w:firstLine="720"/>
        <w:jc w:val="both"/>
        <w:rPr>
          <w:rFonts w:eastAsia="Times New Roman"/>
          <w:szCs w:val="24"/>
        </w:rPr>
      </w:pPr>
      <w:r>
        <w:rPr>
          <w:rFonts w:eastAsia="Times New Roman"/>
          <w:szCs w:val="24"/>
        </w:rPr>
        <w:t>Η διακυβέρνηση της χώρας, μιας χώρας που βάλλεται από τη βαθιά οικονομική και κοινωνική κρίση, μιας χώρας που υποφέρει, δεν είναι παιχνίδι της ρο</w:t>
      </w:r>
      <w:r>
        <w:rPr>
          <w:rFonts w:eastAsia="Times New Roman"/>
          <w:szCs w:val="24"/>
        </w:rPr>
        <w:t xml:space="preserve">υλέτας. Δεν μπορεί να εξαρτάται από το πού θα καθίσει κάθε φορά η μπίλια και τα πονταρίσματα. Απαιτείται σχέδιο, υπευθυνότητα, σοβαρότητα, ανάληψη ευθυνών, άμεσα αντανακλαστικά.  </w:t>
      </w:r>
    </w:p>
    <w:p w14:paraId="392092C1" w14:textId="77777777" w:rsidR="00612455" w:rsidRDefault="00B02DE7">
      <w:pPr>
        <w:spacing w:line="600" w:lineRule="auto"/>
        <w:ind w:firstLine="720"/>
        <w:jc w:val="both"/>
        <w:rPr>
          <w:rFonts w:eastAsia="Times New Roman"/>
          <w:szCs w:val="24"/>
        </w:rPr>
      </w:pPr>
      <w:r>
        <w:rPr>
          <w:rFonts w:eastAsia="Times New Roman"/>
          <w:szCs w:val="24"/>
        </w:rPr>
        <w:t>Αν και σήμερα παρέχετε στήριξη, αυτό μάλλον θα οφείλεται σε δύο λόγους. Πρώτ</w:t>
      </w:r>
      <w:r>
        <w:rPr>
          <w:rFonts w:eastAsia="Times New Roman"/>
          <w:szCs w:val="24"/>
        </w:rPr>
        <w:t xml:space="preserve">ον, γιατί επικρατεί ο κυνισμός, η λογική «ο σκοπός αγιάζει τα μέσα», με σκοπό την παραμονή στην εξουσία και μέσα, έκνομες ενέργειες, που πολλές φορές θυμίζουν παρακράτος. Δεύτερον, γιατί υπάρχει μία ώσμωση μεταξύ ΣΥΡΙΖΑ και Ανεξαρτήτων Ελλήνων. Τρίτο λόγο </w:t>
      </w:r>
      <w:r>
        <w:rPr>
          <w:rFonts w:eastAsia="Times New Roman"/>
          <w:szCs w:val="24"/>
        </w:rPr>
        <w:t xml:space="preserve">δεν μπορώ να βρω. </w:t>
      </w:r>
    </w:p>
    <w:p w14:paraId="392092C2" w14:textId="77777777" w:rsidR="00612455" w:rsidRDefault="00B02DE7">
      <w:pPr>
        <w:spacing w:line="600" w:lineRule="auto"/>
        <w:ind w:firstLine="720"/>
        <w:jc w:val="both"/>
        <w:rPr>
          <w:rFonts w:eastAsia="Times New Roman"/>
          <w:szCs w:val="24"/>
        </w:rPr>
      </w:pPr>
      <w:r>
        <w:rPr>
          <w:rFonts w:eastAsia="Times New Roman"/>
          <w:szCs w:val="24"/>
        </w:rPr>
        <w:t>Και επιτέλους, αφού ο Πρωθυπουργός προστατεύει και καλύπτει πλήρως τον κυβερνητικό του εταίρο και άρα, ταυτίζεται πλήρως με της ενέργειές του, να μας απαντήσει: Ήταν εις γνώσ</w:t>
      </w:r>
      <w:r>
        <w:rPr>
          <w:rFonts w:eastAsia="Times New Roman"/>
          <w:szCs w:val="24"/>
        </w:rPr>
        <w:t>ι</w:t>
      </w:r>
      <w:r>
        <w:rPr>
          <w:rFonts w:eastAsia="Times New Roman"/>
          <w:szCs w:val="24"/>
        </w:rPr>
        <w:t>ν του οι συγκεκριμένες συνομιλίες και το περιεχόμενό τους;  Εί</w:t>
      </w:r>
      <w:r>
        <w:rPr>
          <w:rFonts w:eastAsia="Times New Roman"/>
          <w:szCs w:val="24"/>
        </w:rPr>
        <w:t xml:space="preserve">χε </w:t>
      </w:r>
      <w:r>
        <w:rPr>
          <w:rFonts w:eastAsia="Times New Roman"/>
          <w:szCs w:val="24"/>
        </w:rPr>
        <w:lastRenderedPageBreak/>
        <w:t xml:space="preserve">εγκρίνει και ο  ίδιος την πρωτοβουλία του κ. Καμμένου; Να απαντήσει αρνητικά, τουλάχιστον, σε αυτά τα ερωτήματα, εφόσον θεωρεί ότι δεν ήταν σε γνώση του. </w:t>
      </w:r>
    </w:p>
    <w:p w14:paraId="392092C3" w14:textId="77777777" w:rsidR="00612455" w:rsidRDefault="00B02DE7">
      <w:pPr>
        <w:spacing w:line="600" w:lineRule="auto"/>
        <w:ind w:firstLine="720"/>
        <w:jc w:val="both"/>
        <w:rPr>
          <w:rFonts w:eastAsia="Times New Roman"/>
          <w:szCs w:val="24"/>
        </w:rPr>
      </w:pPr>
      <w:r>
        <w:rPr>
          <w:rFonts w:eastAsia="Times New Roman"/>
          <w:szCs w:val="24"/>
        </w:rPr>
        <w:t>Αγαπητοί συνάδελφοι, αναφέρομαι ιδιαίτερα στους συναδέλφους του ΣΥΡΙΖΑ, όλη αυτή η κάλυψη, όταν θα</w:t>
      </w:r>
      <w:r>
        <w:rPr>
          <w:rFonts w:eastAsia="Times New Roman"/>
          <w:szCs w:val="24"/>
        </w:rPr>
        <w:t xml:space="preserve"> περάσουν τα χρόνια –κι αυτό θα πρέπει να το πούμε σήμερα- θα είναι μαύρη κηλίδα για τον χώρο του ΣΥΡΙΖΑ. Αυτή είναι η δική μου εκτίμηση. Και δυστυχώς, δεν θα είναι η μόνη. Γιατί σας καλώ να αναρωτηθείτε τι κάνετε καλύπτοντας τέτοιες </w:t>
      </w:r>
      <w:proofErr w:type="spellStart"/>
      <w:r>
        <w:rPr>
          <w:rFonts w:eastAsia="Times New Roman"/>
          <w:szCs w:val="24"/>
        </w:rPr>
        <w:t>αντιθεσμικές</w:t>
      </w:r>
      <w:proofErr w:type="spellEnd"/>
      <w:r>
        <w:rPr>
          <w:rFonts w:eastAsia="Times New Roman"/>
          <w:szCs w:val="24"/>
        </w:rPr>
        <w:t>, τουλάχισ</w:t>
      </w:r>
      <w:r>
        <w:rPr>
          <w:rFonts w:eastAsia="Times New Roman"/>
          <w:szCs w:val="24"/>
        </w:rPr>
        <w:t xml:space="preserve">τον, ενέργειες. Οι συγκαλύψεις, συνειδητά ή ασυνείδητα, επιβεβαιώνουν όχι μόνο ανευθυνότητα και αποτελεσματικότητα, αλλά και μια παρακμή, όταν οι ίδιοι οι θεσμοί διαβρώνονται. </w:t>
      </w:r>
    </w:p>
    <w:p w14:paraId="392092C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Η Δημοκρατία δέχεται ισχυρά χτυπήματα. Για τον χώρο μου, το κράτος δικαίου και </w:t>
      </w:r>
      <w:r>
        <w:rPr>
          <w:rFonts w:eastAsia="Times New Roman" w:cs="Times New Roman"/>
          <w:szCs w:val="24"/>
        </w:rPr>
        <w:t xml:space="preserve">η ενίσχυση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α</w:t>
      </w:r>
      <w:r>
        <w:rPr>
          <w:rFonts w:eastAsia="Times New Roman" w:cs="Times New Roman"/>
          <w:szCs w:val="24"/>
        </w:rPr>
        <w:t>ρχών αποτελούν τον πυρήνα της πολιτικής μας.</w:t>
      </w:r>
    </w:p>
    <w:p w14:paraId="392092C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κ. Τσίπρας με τον πιο απροκάλυπτο τρόπο ξεκαθάρισε πρόσφατα στη ΔΕΘ ότι έχει ταχθεί με τον </w:t>
      </w:r>
      <w:proofErr w:type="spellStart"/>
      <w:r>
        <w:rPr>
          <w:rFonts w:eastAsia="Times New Roman" w:cs="Times New Roman"/>
          <w:szCs w:val="24"/>
        </w:rPr>
        <w:t>εθνολαϊκιστή</w:t>
      </w:r>
      <w:proofErr w:type="spellEnd"/>
      <w:r>
        <w:rPr>
          <w:rFonts w:eastAsia="Times New Roman" w:cs="Times New Roman"/>
          <w:szCs w:val="24"/>
        </w:rPr>
        <w:t xml:space="preserve"> εταίρο του κ. Καμμένο, ο οποίος σύμφωνα με τον κ. Τσίπρα είναι η πατριωτική κεντροδεξιά. Ας χαίρεται, λοιπόν, την πατριωτ</w:t>
      </w:r>
      <w:r>
        <w:rPr>
          <w:rFonts w:eastAsia="Times New Roman" w:cs="Times New Roman"/>
          <w:szCs w:val="24"/>
        </w:rPr>
        <w:t xml:space="preserve">ική κεντροδεξιά. </w:t>
      </w:r>
    </w:p>
    <w:p w14:paraId="392092C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Είπε ότι ο Πρόεδρος των ΑΝΕΛ δεν δημιουργεί προβλήματα, εννοώντας ότι μαζί ψηφίζουν μνημόνια και μέτρα. Παρουσιάζεται ως υπερασπιστής του Καμμένου, αγνοώντας αρχές και αξίες της Αριστεράς, αλλά και θεμελιώδη δικαιώματα του ανθρώπου, κατοχ</w:t>
      </w:r>
      <w:r>
        <w:rPr>
          <w:rFonts w:eastAsia="Times New Roman" w:cs="Times New Roman"/>
          <w:szCs w:val="24"/>
        </w:rPr>
        <w:t>υρωμένα σε όλη την Ευρώπη. Δεν μας αφορά, όμως, αν Τσίπρας και Καμμένος έχουν μία έντιμη και ειλικρινή συνεργασία, όπως είπε ο Πρωθυπουργός στη ΔΕΘ. Μας αφορά μόνο η χώρα και δεν θα επιτρέψουμε σε κανέναν να τη θέσει σε κίνδυνο. Εδώ και τώρα πρέπει να μπει</w:t>
      </w:r>
      <w:r>
        <w:rPr>
          <w:rFonts w:eastAsia="Times New Roman" w:cs="Times New Roman"/>
          <w:szCs w:val="24"/>
        </w:rPr>
        <w:t xml:space="preserve"> ένα τέλος στον κατήφορο. Να πέσει άπλετο φως στην υπόθεση. Να μπει ένα τέλος σε έκνομες ενέργειες που θυμίζουν παρακράτος και που, προφανώς, δεν μπορούν να έχουν κα</w:t>
      </w:r>
      <w:r>
        <w:rPr>
          <w:rFonts w:eastAsia="Times New Roman" w:cs="Times New Roman"/>
          <w:szCs w:val="24"/>
        </w:rPr>
        <w:t>μ</w:t>
      </w:r>
      <w:r>
        <w:rPr>
          <w:rFonts w:eastAsia="Times New Roman" w:cs="Times New Roman"/>
          <w:szCs w:val="24"/>
        </w:rPr>
        <w:t xml:space="preserve">μία σχέση με την Αριστερά. </w:t>
      </w:r>
    </w:p>
    <w:p w14:paraId="392092C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Αγαπητοί συνάδελφοι-Βουλευτές του ΣΥΡΙΖΑ, σας καλώ να αποδείξε</w:t>
      </w:r>
      <w:r>
        <w:rPr>
          <w:rFonts w:eastAsia="Times New Roman" w:cs="Times New Roman"/>
          <w:szCs w:val="24"/>
        </w:rPr>
        <w:t>τε ότι έχει απομείνει κάτι από τις αρχές και τις αξίες της Αριστεράς. Ότι δεν θυσιάζετε τα πάντα στο βωμό της εξουσίας. Δεν το πράξατε όταν ο συγκυβερνήτης σας επέβαλε την αποπομπή του Υπουργού Παιδείας και έβαλε βέτο σε οτιδήποτε αφορά τον αναγκαίο διαχωρ</w:t>
      </w:r>
      <w:r>
        <w:rPr>
          <w:rFonts w:eastAsia="Times New Roman" w:cs="Times New Roman"/>
          <w:szCs w:val="24"/>
        </w:rPr>
        <w:t xml:space="preserve">ισμό των σχέσεων κράτους και Εκκλησίας. Δεν το πράξατε, όταν με </w:t>
      </w:r>
      <w:proofErr w:type="spellStart"/>
      <w:r>
        <w:rPr>
          <w:rFonts w:eastAsia="Times New Roman" w:cs="Times New Roman"/>
          <w:szCs w:val="24"/>
        </w:rPr>
        <w:t>ομοφοβικές</w:t>
      </w:r>
      <w:proofErr w:type="spellEnd"/>
      <w:r>
        <w:rPr>
          <w:rFonts w:eastAsia="Times New Roman" w:cs="Times New Roman"/>
          <w:szCs w:val="24"/>
        </w:rPr>
        <w:t xml:space="preserve"> και ρατσιστικές θέσεις δεν ψήφισε το σύμφωνο συμβίωσης και το τέμενος, για να </w:t>
      </w:r>
      <w:r>
        <w:rPr>
          <w:rFonts w:eastAsia="Times New Roman" w:cs="Times New Roman"/>
          <w:szCs w:val="24"/>
        </w:rPr>
        <w:lastRenderedPageBreak/>
        <w:t>υπάρχει δυνατότητα άσκησης των θρησκευτικών ελευθεριών. Φθάσατε μάλιστα να επιβραβεύσετε για μία θέση ε</w:t>
      </w:r>
      <w:r>
        <w:rPr>
          <w:rFonts w:eastAsia="Times New Roman" w:cs="Times New Roman"/>
          <w:szCs w:val="24"/>
        </w:rPr>
        <w:t xml:space="preserve">ξουσίας έναν ακόμη Καμμένο στη θέση του Αντιπροέδρου της Βουλής. Ανέχεστε να καταψηφίζονται από τον συγκυβερνήτη σας τροπολογίες που αφορούν θεμελιώδη ανθρώπινα δικαιώματα. </w:t>
      </w:r>
    </w:p>
    <w:p w14:paraId="392092C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r>
        <w:rPr>
          <w:rFonts w:eastAsia="Times New Roman" w:cs="Times New Roman"/>
          <w:szCs w:val="24"/>
        </w:rPr>
        <w:t>)</w:t>
      </w:r>
    </w:p>
    <w:p w14:paraId="392092C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Σήμερα, έχετε μία ακόμη ευκαιρία. Εάν δεν δεχθείτε ούτε καν τη διερεύνηση για μία τέτοια υπόθεση, θα αποδείξετε ότι πλέον ισχύει για τη σχέση σας με τους ΑΝΕΛ το «όμοιος </w:t>
      </w:r>
      <w:proofErr w:type="spellStart"/>
      <w:r>
        <w:rPr>
          <w:rFonts w:eastAsia="Times New Roman" w:cs="Times New Roman"/>
          <w:szCs w:val="24"/>
        </w:rPr>
        <w:t>ομοίω</w:t>
      </w:r>
      <w:proofErr w:type="spellEnd"/>
      <w:r>
        <w:rPr>
          <w:rFonts w:eastAsia="Times New Roman" w:cs="Times New Roman"/>
          <w:szCs w:val="24"/>
        </w:rPr>
        <w:t xml:space="preserve"> αεί πελάζει».</w:t>
      </w:r>
    </w:p>
    <w:p w14:paraId="392092C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Σας ευχαριστώ.</w:t>
      </w:r>
    </w:p>
    <w:p w14:paraId="392092C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w:t>
      </w:r>
      <w:r>
        <w:rPr>
          <w:rFonts w:eastAsia="Times New Roman" w:cs="Times New Roman"/>
          <w:szCs w:val="24"/>
        </w:rPr>
        <w:t>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92092CC"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Θεοχαρόπουλο.</w:t>
      </w:r>
    </w:p>
    <w:p w14:paraId="392092C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Χρυσής Αυγής κ. Λαγός έχει τον λόγο για δέκα λεπτά.</w:t>
      </w:r>
    </w:p>
    <w:p w14:paraId="392092CE"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 κύριε Πρόεδρε. </w:t>
      </w:r>
    </w:p>
    <w:p w14:paraId="392092C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Θα ξεκινήσουμε πάλι σήμερα να πούμ</w:t>
      </w:r>
      <w:r>
        <w:rPr>
          <w:rFonts w:eastAsia="Times New Roman" w:cs="Times New Roman"/>
          <w:szCs w:val="24"/>
        </w:rPr>
        <w:t xml:space="preserve">ε κάποια πράγματα για να βάλουμε σε μία σειρά τα όσα έχουν προηγηθεί. </w:t>
      </w:r>
    </w:p>
    <w:p w14:paraId="392092D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Πρώτον, εάν ο Υπουργός Καμμένος και οι συν αυτώ ήταν καθαροί και δεν είχαν κάνει κάτι κακό και παράτυπο, θα έπρεπε από μόνοι τους, μετά από τόσα που έχουν ακουστεί εις βάρος τους, να ζη</w:t>
      </w:r>
      <w:r>
        <w:rPr>
          <w:rFonts w:eastAsia="Times New Roman" w:cs="Times New Roman"/>
          <w:szCs w:val="24"/>
        </w:rPr>
        <w:t xml:space="preserve">τήσουν να συσταθεί αυτή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και να δούμε, επιτέλους, εάν ο Καμμένος είναι αθώος, εάν εμπλέκεται ή εάν οτιδήποτε άλλο. Αυτή η εμμονή της συγκυβέρνησης ΣΥΡΙΖΑ-ΑΝΕΛ –αυτών που είναι δήθεν υπέρ της </w:t>
      </w:r>
      <w:r>
        <w:rPr>
          <w:rFonts w:eastAsia="Times New Roman" w:cs="Times New Roman"/>
          <w:szCs w:val="24"/>
        </w:rPr>
        <w:t>δ</w:t>
      </w:r>
      <w:r>
        <w:rPr>
          <w:rFonts w:eastAsia="Times New Roman" w:cs="Times New Roman"/>
          <w:szCs w:val="24"/>
        </w:rPr>
        <w:t xml:space="preserve">ικαιοσύνης, υπέρ της διαφάνειας, υπέρ όλων </w:t>
      </w:r>
      <w:r>
        <w:rPr>
          <w:rFonts w:eastAsia="Times New Roman" w:cs="Times New Roman"/>
          <w:szCs w:val="24"/>
        </w:rPr>
        <w:t xml:space="preserve">αυτών, αλλά όταν αφορά τους υπολοίπους, όχι αυτούς- στο να κρύβεται, δείχνει από μόνη της την ενοχή. </w:t>
      </w:r>
    </w:p>
    <w:p w14:paraId="392092D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Να έρθει, λοιπόν, ο Πάνος ο Καμμένος, που είναι λαλίστατος σε άλλες περιπτώσεις και να ζητήσει να συσταθεί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να τον χειροκροτήσουμε όλο</w:t>
      </w:r>
      <w:r>
        <w:rPr>
          <w:rFonts w:eastAsia="Times New Roman" w:cs="Times New Roman"/>
          <w:szCs w:val="24"/>
        </w:rPr>
        <w:t xml:space="preserve">ι, να δούμε εάν είναι ο άνθρωπος αθώος και να του ζητήσουμε συγγνώμη. Επειδή, όμως, δεν είναι αθώος και επειδή εμπλέκεται σε αυτό το σκάνδαλο, σίγουρα θα βρεθεί εκτεθειμένος. </w:t>
      </w:r>
    </w:p>
    <w:p w14:paraId="392092D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Εδώ, έχουμε να κάνουμε με ένα τεράστιο σκάνδαλο που δεν εμπλέκει μόνο τον Πάνο Κ</w:t>
      </w:r>
      <w:r>
        <w:rPr>
          <w:rFonts w:eastAsia="Times New Roman" w:cs="Times New Roman"/>
          <w:szCs w:val="24"/>
        </w:rPr>
        <w:t xml:space="preserve">αμμένο. Εμπλέκει ασφαλώς όλη </w:t>
      </w:r>
      <w:r>
        <w:rPr>
          <w:rFonts w:eastAsia="Times New Roman" w:cs="Times New Roman"/>
          <w:szCs w:val="24"/>
        </w:rPr>
        <w:lastRenderedPageBreak/>
        <w:t xml:space="preserve">την Κυβέρνηση. Εμπλέκει τον Πρωθυπουργό, ο οποίος τον καλύπτει τόσο καιρό μετά μανίας και εμπλέκει άμεσα και τον Υπουργό Δικαιοσύνης, τον κ. Κοντονή. Γιατί εάν όλο το θέμα έχει ξεκινήσει από τις καταγγελίες του </w:t>
      </w:r>
      <w:proofErr w:type="spellStart"/>
      <w:r>
        <w:rPr>
          <w:rFonts w:eastAsia="Times New Roman" w:cs="Times New Roman"/>
          <w:szCs w:val="24"/>
        </w:rPr>
        <w:t>Γιαννουσάκη</w:t>
      </w:r>
      <w:proofErr w:type="spellEnd"/>
      <w:r>
        <w:rPr>
          <w:rFonts w:eastAsia="Times New Roman" w:cs="Times New Roman"/>
          <w:szCs w:val="24"/>
        </w:rPr>
        <w:t>, ο ο</w:t>
      </w:r>
      <w:r>
        <w:rPr>
          <w:rFonts w:eastAsia="Times New Roman" w:cs="Times New Roman"/>
          <w:szCs w:val="24"/>
        </w:rPr>
        <w:t xml:space="preserve">ποίος έλεγε ότι συνομιλούσε με τον Πάνο Καμμένο και ότι δεχόταν ενοχλήσεις και απειλές, δεν μπορώ να καταλάβω πώς για την υπόθεση Καμμένου ακούμε την καταγγελία του </w:t>
      </w:r>
      <w:proofErr w:type="spellStart"/>
      <w:r>
        <w:rPr>
          <w:rFonts w:eastAsia="Times New Roman" w:cs="Times New Roman"/>
          <w:szCs w:val="24"/>
        </w:rPr>
        <w:t>Γιαννουσάκη</w:t>
      </w:r>
      <w:proofErr w:type="spellEnd"/>
      <w:r>
        <w:rPr>
          <w:rFonts w:eastAsia="Times New Roman" w:cs="Times New Roman"/>
          <w:szCs w:val="24"/>
        </w:rPr>
        <w:t xml:space="preserve">, αλλά για την υπόθεση του </w:t>
      </w:r>
      <w:proofErr w:type="spellStart"/>
      <w:r>
        <w:rPr>
          <w:rFonts w:eastAsia="Times New Roman" w:cs="Times New Roman"/>
          <w:szCs w:val="24"/>
        </w:rPr>
        <w:t>Γιαννουσάκη</w:t>
      </w:r>
      <w:proofErr w:type="spellEnd"/>
      <w:r>
        <w:rPr>
          <w:rFonts w:eastAsia="Times New Roman" w:cs="Times New Roman"/>
          <w:szCs w:val="24"/>
        </w:rPr>
        <w:t xml:space="preserve"> που καταγγέλλει, δεν ακούμε για τον Κοντο</w:t>
      </w:r>
      <w:r>
        <w:rPr>
          <w:rFonts w:eastAsia="Times New Roman" w:cs="Times New Roman"/>
          <w:szCs w:val="24"/>
        </w:rPr>
        <w:t xml:space="preserve">νή. Διότι, ο </w:t>
      </w:r>
      <w:proofErr w:type="spellStart"/>
      <w:r>
        <w:rPr>
          <w:rFonts w:eastAsia="Times New Roman" w:cs="Times New Roman"/>
          <w:szCs w:val="24"/>
        </w:rPr>
        <w:t>Γιαννουσάκης</w:t>
      </w:r>
      <w:proofErr w:type="spellEnd"/>
      <w:r>
        <w:rPr>
          <w:rFonts w:eastAsia="Times New Roman" w:cs="Times New Roman"/>
          <w:szCs w:val="24"/>
        </w:rPr>
        <w:t xml:space="preserve"> αναφέρει χαρακτηριστικά ότι και η </w:t>
      </w:r>
      <w:r>
        <w:rPr>
          <w:rFonts w:eastAsia="Times New Roman" w:cs="Times New Roman"/>
          <w:szCs w:val="24"/>
        </w:rPr>
        <w:t>ε</w:t>
      </w:r>
      <w:r>
        <w:rPr>
          <w:rFonts w:eastAsia="Times New Roman" w:cs="Times New Roman"/>
          <w:szCs w:val="24"/>
        </w:rPr>
        <w:t>ισαγγελέας που μπήκε παράνομα 23.30΄ τη νύχτα και η οποία δεν δέχθηκε να δώσει ούτε τα στοιχεία της, ούτε την ταυτότητά της, συνομιλούσε εν συνεχεία στις 3.30΄ το πρωί με τον Υπουργό Δικαιοσύνης,</w:t>
      </w:r>
      <w:r>
        <w:rPr>
          <w:rFonts w:eastAsia="Times New Roman" w:cs="Times New Roman"/>
          <w:szCs w:val="24"/>
        </w:rPr>
        <w:t xml:space="preserve"> τον κ. Κοντονή. Αυτά λέει. Γιατί αυτά τα βγάζουμε έξω και μιλάμε μόνο για τον Καμμένο; Ο Καμμένος είναι σίγουρο ότι έχει εμπλοκή. Αλλά εδώ πρέπει να δούμε εάν έχει και ο Κοντονής εμπλοκή.</w:t>
      </w:r>
    </w:p>
    <w:p w14:paraId="392092D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Επίσης, λέει ότι δέχθηκε απειλές και από τον κ. Κοντονή, όπως επίση</w:t>
      </w:r>
      <w:r>
        <w:rPr>
          <w:rFonts w:eastAsia="Times New Roman" w:cs="Times New Roman"/>
          <w:szCs w:val="24"/>
        </w:rPr>
        <w:t xml:space="preserve">ς δέχθηκε και μία μεταγωγή που είχε να κάνει μόνο με ρεβανσιστικούς λόγους εις βάρος του </w:t>
      </w:r>
      <w:proofErr w:type="spellStart"/>
      <w:r>
        <w:rPr>
          <w:rFonts w:eastAsia="Times New Roman" w:cs="Times New Roman"/>
          <w:szCs w:val="24"/>
        </w:rPr>
        <w:t>Γιαννουσάκη</w:t>
      </w:r>
      <w:proofErr w:type="spellEnd"/>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έει ο </w:t>
      </w:r>
      <w:proofErr w:type="spellStart"/>
      <w:r>
        <w:rPr>
          <w:rFonts w:eastAsia="Times New Roman" w:cs="Times New Roman"/>
          <w:szCs w:val="24"/>
        </w:rPr>
        <w:t>Γιαννουσάκης</w:t>
      </w:r>
      <w:proofErr w:type="spellEnd"/>
      <w:r>
        <w:rPr>
          <w:rFonts w:eastAsia="Times New Roman" w:cs="Times New Roman"/>
          <w:szCs w:val="24"/>
        </w:rPr>
        <w:t xml:space="preserve"> ότι μετά την άρνησή του στις πιέσεις που δέχθηκε </w:t>
      </w:r>
      <w:r>
        <w:rPr>
          <w:rFonts w:eastAsia="Times New Roman" w:cs="Times New Roman"/>
          <w:szCs w:val="24"/>
        </w:rPr>
        <w:lastRenderedPageBreak/>
        <w:t xml:space="preserve">από </w:t>
      </w:r>
      <w:r>
        <w:rPr>
          <w:rFonts w:eastAsia="Times New Roman" w:cs="Times New Roman"/>
          <w:szCs w:val="24"/>
        </w:rPr>
        <w:t>ε</w:t>
      </w:r>
      <w:r>
        <w:rPr>
          <w:rFonts w:eastAsia="Times New Roman" w:cs="Times New Roman"/>
          <w:szCs w:val="24"/>
        </w:rPr>
        <w:t xml:space="preserve">ισαγγελέα, από Καμμένο, αλλά και από Κοντονή, να κατηγορήσει έναν αθώο άνθρωπο, </w:t>
      </w:r>
      <w:r>
        <w:rPr>
          <w:rFonts w:eastAsia="Times New Roman" w:cs="Times New Roman"/>
          <w:szCs w:val="24"/>
        </w:rPr>
        <w:t xml:space="preserve">όπως λέει για τον Μαρινάκη –εγώ δεν ξέρω εάν είναι αθώος ή ένοχος ο Μαρινάκης, αν είναι ένοχος να καταδικαστεί για όλα αυτά που έχει κάνει, δεν το συζητάμε, εδώ συζητάμε για την παρέμβαση που έχουν κάνει κάποιοι- να δώσει επιβαρυντικά στοιχεία ψεύτικα για </w:t>
      </w:r>
      <w:r>
        <w:rPr>
          <w:rFonts w:eastAsia="Times New Roman" w:cs="Times New Roman"/>
          <w:szCs w:val="24"/>
        </w:rPr>
        <w:t>τον Μαρινάκη, τον μετέφεραν σε άλλες φυλακές για να τον εκδικηθούν γι’ αυτή τη διαδικασία. Άρα δεν καταλαβαίνω, πώς η Νέα Δημοκρατία δεν εμπλέκει σε αυτή τη συζήτηση και τον Κοντονή. Τι συμβαίνει εδώ;</w:t>
      </w:r>
    </w:p>
    <w:p w14:paraId="392092D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Επίσης, να πούμε ότι η Νέα Δημοκρατία έρχεται δεύτερη σ</w:t>
      </w:r>
      <w:r>
        <w:rPr>
          <w:rFonts w:eastAsia="Times New Roman" w:cs="Times New Roman"/>
          <w:szCs w:val="24"/>
        </w:rPr>
        <w:t>την υπόθεση, γιατί εμείς από Βήματος Βουλής είχαμε αναφέρει από τις 6 Ιουνίου το τι έχει συμβεί, είχαμε πει τις καταγγελίες που είχαμε στα χέρια μας και είχαμε δώσει συγκεκριμένα στοιχεία στα οποία απ’ ό,τι είδαμε μετά βασίστηκε και η Νέα Δημοκρατία και όλ</w:t>
      </w:r>
      <w:r>
        <w:rPr>
          <w:rFonts w:eastAsia="Times New Roman" w:cs="Times New Roman"/>
          <w:szCs w:val="24"/>
        </w:rPr>
        <w:t>οι οι υπόλοιποι. Ακόμη και διάφορα μέσα μαζικής ενημέρωσης και εφημερίδες άρχισαν να ασχολούνται με το θέμα και μάλιστα, να στηλιτεύσουμε τη θέση της Νέας Δημοκρατίας, γιατί την ημέρα που ήμουν εδώ πάνω στο Βήμα της Βουλής και έκανα τη συγκεκριμένη καταγγε</w:t>
      </w:r>
      <w:r>
        <w:rPr>
          <w:rFonts w:eastAsia="Times New Roman" w:cs="Times New Roman"/>
          <w:szCs w:val="24"/>
        </w:rPr>
        <w:t xml:space="preserve">λία, </w:t>
      </w:r>
      <w:proofErr w:type="spellStart"/>
      <w:r>
        <w:rPr>
          <w:rFonts w:eastAsia="Times New Roman" w:cs="Times New Roman"/>
          <w:szCs w:val="24"/>
        </w:rPr>
        <w:t>Προεδρεύων</w:t>
      </w:r>
      <w:proofErr w:type="spellEnd"/>
      <w:r>
        <w:rPr>
          <w:rFonts w:eastAsia="Times New Roman" w:cs="Times New Roman"/>
          <w:szCs w:val="24"/>
        </w:rPr>
        <w:t xml:space="preserve"> ήταν ο κ. Κακλαμάνης, εξέχον </w:t>
      </w:r>
      <w:r>
        <w:rPr>
          <w:rFonts w:eastAsia="Times New Roman" w:cs="Times New Roman"/>
          <w:szCs w:val="24"/>
        </w:rPr>
        <w:lastRenderedPageBreak/>
        <w:t xml:space="preserve">στέλεχος της Νέας Δημοκρατίας. </w:t>
      </w:r>
      <w:r>
        <w:rPr>
          <w:rFonts w:eastAsia="Times New Roman" w:cs="Times New Roman"/>
          <w:szCs w:val="24"/>
        </w:rPr>
        <w:t>Σ</w:t>
      </w:r>
      <w:r>
        <w:rPr>
          <w:rFonts w:eastAsia="Times New Roman" w:cs="Times New Roman"/>
          <w:szCs w:val="24"/>
        </w:rPr>
        <w:t xml:space="preserve">τις καταγγελίες αυτές που κάναμε εμείς σαν Χρυσή Αυγή, ο κ. Κακλαμάνης είχε πάρει όχι απλά αποστάσεις, αλλά είχε πει ότι όλα αυτά δεν </w:t>
      </w:r>
      <w:proofErr w:type="spellStart"/>
      <w:r>
        <w:rPr>
          <w:rFonts w:eastAsia="Times New Roman" w:cs="Times New Roman"/>
          <w:szCs w:val="24"/>
        </w:rPr>
        <w:t>ε</w:t>
      </w:r>
      <w:r>
        <w:rPr>
          <w:rFonts w:eastAsia="Times New Roman" w:cs="Times New Roman"/>
          <w:szCs w:val="24"/>
        </w:rPr>
        <w:t>υ</w:t>
      </w:r>
      <w:r>
        <w:rPr>
          <w:rFonts w:eastAsia="Times New Roman" w:cs="Times New Roman"/>
          <w:szCs w:val="24"/>
        </w:rPr>
        <w:t>σταθούν</w:t>
      </w:r>
      <w:proofErr w:type="spellEnd"/>
      <w:r>
        <w:rPr>
          <w:rFonts w:eastAsia="Times New Roman" w:cs="Times New Roman"/>
          <w:szCs w:val="24"/>
        </w:rPr>
        <w:t xml:space="preserve"> και ότι όλα αυτά δεν πρέπει να συζη</w:t>
      </w:r>
      <w:r>
        <w:rPr>
          <w:rFonts w:eastAsia="Times New Roman" w:cs="Times New Roman"/>
          <w:szCs w:val="24"/>
        </w:rPr>
        <w:t>τηθούν και</w:t>
      </w:r>
      <w:r>
        <w:rPr>
          <w:rFonts w:eastAsia="Times New Roman" w:cs="Times New Roman"/>
          <w:szCs w:val="24"/>
        </w:rPr>
        <w:t xml:space="preserve"> </w:t>
      </w:r>
      <w:r>
        <w:rPr>
          <w:rFonts w:eastAsia="Times New Roman" w:cs="Times New Roman"/>
          <w:szCs w:val="24"/>
        </w:rPr>
        <w:t>δεν απασχολούν τη Βουλή. Αυτά τα έλεγε στις 6 Ιουνίου και προκαλώ όποιον θέλει να τα δει.</w:t>
      </w:r>
    </w:p>
    <w:p w14:paraId="392092D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Σήμερα, ο κ. Κακλαμάνης βάζει την υπογραφή του φαρδιά πλατιά για να κάνουμε σύσταση εξεταστικής επιτροπής. Για να δούμε, λοιπόν, ποιοι ασχολήθηκαν με το θέ</w:t>
      </w:r>
      <w:r>
        <w:rPr>
          <w:rFonts w:eastAsia="Times New Roman" w:cs="Times New Roman"/>
          <w:szCs w:val="24"/>
        </w:rPr>
        <w:t>μα και ποιοι είπαν για άλλη μία φορά, την αλήθεια.</w:t>
      </w:r>
    </w:p>
    <w:p w14:paraId="392092D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Επίσης, γιατί κανείς δεν ενδιαφέρεται για το ποιοι ήταν αυτοί που μεσολάβησαν, προκειμένου ο Πάνος ο Καμμένος να έχει τις επαφές με τον </w:t>
      </w:r>
      <w:proofErr w:type="spellStart"/>
      <w:r>
        <w:rPr>
          <w:rFonts w:eastAsia="Times New Roman" w:cs="Times New Roman"/>
          <w:szCs w:val="24"/>
        </w:rPr>
        <w:t>Γιαννουσάκη</w:t>
      </w:r>
      <w:proofErr w:type="spellEnd"/>
      <w:r>
        <w:rPr>
          <w:rFonts w:eastAsia="Times New Roman" w:cs="Times New Roman"/>
          <w:szCs w:val="24"/>
        </w:rPr>
        <w:t>. Γιατί το ό,τι υπήρχαν επαφές, αυτό δεν αμφισβητείται από</w:t>
      </w:r>
      <w:r>
        <w:rPr>
          <w:rFonts w:eastAsia="Times New Roman" w:cs="Times New Roman"/>
          <w:szCs w:val="24"/>
        </w:rPr>
        <w:t xml:space="preserve"> κανέναν, το έχουν παραδεχθεί όλοι. Από μόνη της η παραδοχή αυτή είναι φυσικά ενοχοποιητική και επιβαρυντική για εσάς.</w:t>
      </w:r>
    </w:p>
    <w:p w14:paraId="392092D7" w14:textId="77777777" w:rsidR="00612455" w:rsidRDefault="00B02DE7">
      <w:pPr>
        <w:spacing w:line="600" w:lineRule="auto"/>
        <w:ind w:firstLine="720"/>
        <w:jc w:val="both"/>
        <w:rPr>
          <w:rFonts w:eastAsia="Times New Roman"/>
          <w:szCs w:val="24"/>
        </w:rPr>
      </w:pPr>
      <w:r>
        <w:rPr>
          <w:rFonts w:eastAsia="Times New Roman"/>
          <w:szCs w:val="24"/>
        </w:rPr>
        <w:t xml:space="preserve">Θέλετε, όμως, να μας πείτε τώρα με διάφορες δικονομικές δικαιολογίες ότι δεν είναι έτσι και ότι μπορούσε να μιλήσει και ότι το έκανε για </w:t>
      </w:r>
      <w:r>
        <w:rPr>
          <w:rFonts w:eastAsia="Times New Roman"/>
          <w:szCs w:val="24"/>
        </w:rPr>
        <w:t xml:space="preserve">καλό. Αυτά όλα δεν </w:t>
      </w:r>
      <w:proofErr w:type="spellStart"/>
      <w:r>
        <w:rPr>
          <w:rFonts w:eastAsia="Times New Roman"/>
          <w:szCs w:val="24"/>
        </w:rPr>
        <w:t>ευσταθούν</w:t>
      </w:r>
      <w:proofErr w:type="spellEnd"/>
      <w:r>
        <w:rPr>
          <w:rFonts w:eastAsia="Times New Roman"/>
          <w:szCs w:val="24"/>
        </w:rPr>
        <w:t xml:space="preserve"> και το ξέρετε πολύ καλά. Προσπαθείτε βάσει μιας κοινοβουλευτικής </w:t>
      </w:r>
      <w:r>
        <w:rPr>
          <w:rFonts w:eastAsia="Times New Roman"/>
          <w:szCs w:val="24"/>
        </w:rPr>
        <w:t>Π</w:t>
      </w:r>
      <w:r>
        <w:rPr>
          <w:rFonts w:eastAsia="Times New Roman"/>
          <w:szCs w:val="24"/>
        </w:rPr>
        <w:t xml:space="preserve">λειοψηφίας που έχετε και η οποία είναι πλαστή –γιατί στην πραγματικότητα </w:t>
      </w:r>
      <w:r>
        <w:rPr>
          <w:rFonts w:eastAsia="Times New Roman"/>
          <w:szCs w:val="24"/>
        </w:rPr>
        <w:lastRenderedPageBreak/>
        <w:t>είστε μ</w:t>
      </w:r>
      <w:r>
        <w:rPr>
          <w:rFonts w:eastAsia="Times New Roman"/>
          <w:szCs w:val="24"/>
        </w:rPr>
        <w:t>ί</w:t>
      </w:r>
      <w:r>
        <w:rPr>
          <w:rFonts w:eastAsia="Times New Roman"/>
          <w:szCs w:val="24"/>
        </w:rPr>
        <w:t xml:space="preserve">α θλιβερή μειοψηφία στον ελληνικό λαό αυτή τη στιγμή- να καλυφθείτε πίσω από το </w:t>
      </w:r>
      <w:r>
        <w:rPr>
          <w:rFonts w:eastAsia="Times New Roman"/>
          <w:szCs w:val="24"/>
        </w:rPr>
        <w:t>δάχτυλό σας.</w:t>
      </w:r>
    </w:p>
    <w:p w14:paraId="392092D8" w14:textId="77777777" w:rsidR="00612455" w:rsidRDefault="00B02DE7">
      <w:pPr>
        <w:spacing w:line="600" w:lineRule="auto"/>
        <w:ind w:firstLine="720"/>
        <w:jc w:val="both"/>
        <w:rPr>
          <w:rFonts w:eastAsia="Times New Roman"/>
          <w:szCs w:val="24"/>
        </w:rPr>
      </w:pPr>
      <w:r>
        <w:rPr>
          <w:rFonts w:eastAsia="Times New Roman"/>
          <w:szCs w:val="24"/>
        </w:rPr>
        <w:t xml:space="preserve">Γιατί, λοιπόν, δεν βλέπουμε ποιοι άλλοι εμπλέκονται; Πώς ξαφνικά έφτασε να έχει κινητό τηλέφωνο ο </w:t>
      </w:r>
      <w:proofErr w:type="spellStart"/>
      <w:r>
        <w:rPr>
          <w:rFonts w:eastAsia="Times New Roman"/>
          <w:szCs w:val="24"/>
        </w:rPr>
        <w:t>Γιαννουσάκης</w:t>
      </w:r>
      <w:proofErr w:type="spellEnd"/>
      <w:r>
        <w:rPr>
          <w:rFonts w:eastAsia="Times New Roman"/>
          <w:szCs w:val="24"/>
        </w:rPr>
        <w:t xml:space="preserve"> μέσα στις φυλακές και μπορούσε να συνομιλήσει ανά πάσα ώρα και στιγμή με όποιον ήθελε; Μήπως εμπλέκονται, λοιπόν, και άλλοι όπως είχ</w:t>
      </w:r>
      <w:r>
        <w:rPr>
          <w:rFonts w:eastAsia="Times New Roman"/>
          <w:szCs w:val="24"/>
        </w:rPr>
        <w:t xml:space="preserve">αμε πει εμείς από την αρχή; Γιατί εμείς είχαμε ζητήσει από τη πρώτη στιγμή να γίνει άρση τηλεφωνικού απορρήτου σε συγκεκριμένα άτομα και είχαμε πει ότι πρέπει να είναι ο Ευτύχης </w:t>
      </w:r>
      <w:proofErr w:type="spellStart"/>
      <w:r>
        <w:rPr>
          <w:rFonts w:eastAsia="Times New Roman"/>
          <w:szCs w:val="24"/>
        </w:rPr>
        <w:t>Φυτράκης</w:t>
      </w:r>
      <w:proofErr w:type="spellEnd"/>
      <w:r>
        <w:rPr>
          <w:rFonts w:eastAsia="Times New Roman"/>
          <w:szCs w:val="24"/>
        </w:rPr>
        <w:t>, Γενικός Γραμματέας του Υπουργείου Δικαιοσύνης, ο οποίος είναι επιφορ</w:t>
      </w:r>
      <w:r>
        <w:rPr>
          <w:rFonts w:eastAsia="Times New Roman"/>
          <w:szCs w:val="24"/>
        </w:rPr>
        <w:t xml:space="preserve">τισμένος με θέματα σωφρονιστικών καταστημάτων και ο οποίος έχει άμεση εμπλοκή. Να γίνει άρση τηλεφωνικού απορρήτου του κ. Κοντονή, του κ. Καμμένου και της κ. Τζίβα. </w:t>
      </w:r>
    </w:p>
    <w:p w14:paraId="392092D9" w14:textId="77777777" w:rsidR="00612455" w:rsidRDefault="00B02DE7">
      <w:pPr>
        <w:spacing w:line="600" w:lineRule="auto"/>
        <w:ind w:firstLine="720"/>
        <w:jc w:val="both"/>
        <w:rPr>
          <w:rFonts w:eastAsia="Times New Roman"/>
          <w:szCs w:val="24"/>
        </w:rPr>
      </w:pPr>
      <w:r>
        <w:rPr>
          <w:rFonts w:eastAsia="Times New Roman"/>
          <w:szCs w:val="24"/>
        </w:rPr>
        <w:t>Ε</w:t>
      </w:r>
      <w:r>
        <w:rPr>
          <w:rFonts w:eastAsia="Times New Roman"/>
          <w:szCs w:val="24"/>
        </w:rPr>
        <w:t xml:space="preserve">κεί θα βλέπαμε ποιος, πού, πόσο, είναι μπλεγμένος. </w:t>
      </w:r>
      <w:r>
        <w:rPr>
          <w:rFonts w:eastAsia="Times New Roman"/>
          <w:szCs w:val="24"/>
        </w:rPr>
        <w:t>Ε</w:t>
      </w:r>
      <w:r>
        <w:rPr>
          <w:rFonts w:eastAsia="Times New Roman"/>
          <w:szCs w:val="24"/>
        </w:rPr>
        <w:t>κεί θα βλέπαμε εάν υπάρχει μία εγκλημ</w:t>
      </w:r>
      <w:r>
        <w:rPr>
          <w:rFonts w:eastAsia="Times New Roman"/>
          <w:szCs w:val="24"/>
        </w:rPr>
        <w:t>ατική οργάνωση που έχει γίνει προκειμένου να εμπλέξει ανθρώπους σε μ</w:t>
      </w:r>
      <w:r>
        <w:rPr>
          <w:rFonts w:eastAsia="Times New Roman"/>
          <w:szCs w:val="24"/>
        </w:rPr>
        <w:t>ί</w:t>
      </w:r>
      <w:r>
        <w:rPr>
          <w:rFonts w:eastAsia="Times New Roman"/>
          <w:szCs w:val="24"/>
        </w:rPr>
        <w:t>α διαδικασία και να βγάλει την ουρά της απ’ έξω για κάποια άλλα ζητήματα. Να το δούμε, λοιπόν, αυτό εάν είσαστε καθαροί.</w:t>
      </w:r>
    </w:p>
    <w:p w14:paraId="392092DA" w14:textId="77777777" w:rsidR="00612455" w:rsidRDefault="00B02DE7">
      <w:pPr>
        <w:spacing w:line="600" w:lineRule="auto"/>
        <w:ind w:firstLine="720"/>
        <w:jc w:val="both"/>
        <w:rPr>
          <w:rFonts w:eastAsia="Times New Roman"/>
          <w:szCs w:val="24"/>
        </w:rPr>
      </w:pPr>
      <w:r>
        <w:rPr>
          <w:rFonts w:eastAsia="Times New Roman"/>
          <w:szCs w:val="24"/>
        </w:rPr>
        <w:lastRenderedPageBreak/>
        <w:t>Γιατί, εμείς σαν Χρυσή Αυγή, όταν μας πηγαίνατε μέσα για εγκληματι</w:t>
      </w:r>
      <w:r>
        <w:rPr>
          <w:rFonts w:eastAsia="Times New Roman"/>
          <w:szCs w:val="24"/>
        </w:rPr>
        <w:t xml:space="preserve">κές οργανώσεις, για πράγματα που δεν είχαμε καμία συμμετοχή, είχαμε πει από την πρώτη στιγμή –εμείς θελήσαμε και το ζητήσαμε- να γίνει άρση τηλεφωνικού απορρήτου. </w:t>
      </w:r>
      <w:r>
        <w:rPr>
          <w:rFonts w:eastAsia="Times New Roman"/>
          <w:szCs w:val="24"/>
        </w:rPr>
        <w:t>Ε</w:t>
      </w:r>
      <w:r>
        <w:rPr>
          <w:rFonts w:eastAsia="Times New Roman"/>
          <w:szCs w:val="24"/>
        </w:rPr>
        <w:t xml:space="preserve">ίχαν γίνει σε εμάς άρσεις τηλεφωνικού απορρήτου, επειδή το ζητήσαμε. </w:t>
      </w:r>
      <w:r>
        <w:rPr>
          <w:rFonts w:eastAsia="Times New Roman"/>
          <w:szCs w:val="24"/>
        </w:rPr>
        <w:t>Δ</w:t>
      </w:r>
      <w:r>
        <w:rPr>
          <w:rFonts w:eastAsia="Times New Roman"/>
          <w:szCs w:val="24"/>
        </w:rPr>
        <w:t>υστυχώς για όλους εσάς</w:t>
      </w:r>
      <w:r>
        <w:rPr>
          <w:rFonts w:eastAsia="Times New Roman"/>
          <w:szCs w:val="24"/>
        </w:rPr>
        <w:t xml:space="preserve"> αποδείχτηκε ότι δεν υπήρχαν ούτε εντολές, ούτε οδηγίες, απλά βγάζατε στην επιφάνεια και στη δημοσιότητα το ότι συζητάγαμε με τους γονείς μας τι φαγητό θα φάμε το μεσημέρι σπίτι μας. Εκεί ήταν η κατάντια σας. Για βγάλτε το, λοιπόν, εσείς εδώ –που σας το ζη</w:t>
      </w:r>
      <w:r>
        <w:rPr>
          <w:rFonts w:eastAsia="Times New Roman"/>
          <w:szCs w:val="24"/>
        </w:rPr>
        <w:t>τάμε όλοι, γιατί εμπλέκεστε με ένα τεράστιο σκάνδαλο που έχει γίνει.</w:t>
      </w:r>
    </w:p>
    <w:p w14:paraId="392092DB" w14:textId="77777777" w:rsidR="00612455" w:rsidRDefault="00B02DE7">
      <w:pPr>
        <w:spacing w:line="600" w:lineRule="auto"/>
        <w:ind w:firstLine="720"/>
        <w:jc w:val="both"/>
        <w:rPr>
          <w:rFonts w:eastAsia="Times New Roman"/>
          <w:szCs w:val="24"/>
        </w:rPr>
      </w:pPr>
      <w:r>
        <w:rPr>
          <w:rFonts w:eastAsia="Times New Roman"/>
          <w:szCs w:val="24"/>
        </w:rPr>
        <w:t>Ε</w:t>
      </w:r>
      <w:r>
        <w:rPr>
          <w:rFonts w:eastAsia="Times New Roman"/>
          <w:szCs w:val="24"/>
        </w:rPr>
        <w:t>δώ, επίσης, θα ήθελα να δώσω στα Πρακτικά δύο φωτογραφίες. Απεικονίζουν τον Πάνο Καμμένο. Στην πρώτη φωτογραφία είναι σε έναν αγώνα πόλο, Ολυμπιακός-Βουλιαγμένη. Έχει πάει, λοιπόν, αυτός</w:t>
      </w:r>
      <w:r>
        <w:rPr>
          <w:rFonts w:eastAsia="Times New Roman"/>
          <w:szCs w:val="24"/>
        </w:rPr>
        <w:t xml:space="preserve"> που παριστάνει τον Υπουργό και κάνει μ</w:t>
      </w:r>
      <w:r>
        <w:rPr>
          <w:rFonts w:eastAsia="Times New Roman"/>
          <w:szCs w:val="24"/>
        </w:rPr>
        <w:t>ί</w:t>
      </w:r>
      <w:r>
        <w:rPr>
          <w:rFonts w:eastAsia="Times New Roman"/>
          <w:szCs w:val="24"/>
        </w:rPr>
        <w:t>α απρεπή χειρονομία προς τους οπαδούς του Ολυμπιακού για συγκεκριμένο λόγο, ενώ αυτή η υπόθεση που συζητάμε είναι σε εξέλιξη.</w:t>
      </w:r>
    </w:p>
    <w:p w14:paraId="392092DC" w14:textId="77777777" w:rsidR="00612455" w:rsidRDefault="00B02DE7">
      <w:pPr>
        <w:spacing w:line="600" w:lineRule="auto"/>
        <w:ind w:firstLine="720"/>
        <w:jc w:val="both"/>
        <w:rPr>
          <w:rFonts w:eastAsia="Times New Roman"/>
          <w:szCs w:val="24"/>
        </w:rPr>
      </w:pPr>
      <w:r>
        <w:rPr>
          <w:rFonts w:eastAsia="Times New Roman"/>
          <w:szCs w:val="24"/>
        </w:rPr>
        <w:lastRenderedPageBreak/>
        <w:t>Έ</w:t>
      </w:r>
      <w:r>
        <w:rPr>
          <w:rFonts w:eastAsia="Times New Roman"/>
          <w:szCs w:val="24"/>
        </w:rPr>
        <w:t>χουμε και μία άλλη δεύτερη φωτογραφία. Κάνει μ</w:t>
      </w:r>
      <w:r>
        <w:rPr>
          <w:rFonts w:eastAsia="Times New Roman"/>
          <w:szCs w:val="24"/>
        </w:rPr>
        <w:t>ί</w:t>
      </w:r>
      <w:r>
        <w:rPr>
          <w:rFonts w:eastAsia="Times New Roman"/>
          <w:szCs w:val="24"/>
        </w:rPr>
        <w:t>α κίνηση με τα χέρια του που δείχνει ότι θ</w:t>
      </w:r>
      <w:r>
        <w:rPr>
          <w:rFonts w:eastAsia="Times New Roman"/>
          <w:szCs w:val="24"/>
        </w:rPr>
        <w:t xml:space="preserve">α βάλει φυλακή τον Πρόεδρο του Ολυμπιακού, Βαγγέλη Μαρινάκη. </w:t>
      </w:r>
    </w:p>
    <w:p w14:paraId="392092DD" w14:textId="77777777" w:rsidR="00612455" w:rsidRDefault="00B02DE7">
      <w:pPr>
        <w:spacing w:line="600" w:lineRule="auto"/>
        <w:ind w:firstLine="720"/>
        <w:jc w:val="both"/>
        <w:rPr>
          <w:rFonts w:eastAsia="Times New Roman"/>
          <w:szCs w:val="24"/>
        </w:rPr>
      </w:pPr>
      <w:r>
        <w:rPr>
          <w:rFonts w:eastAsia="Times New Roman"/>
          <w:szCs w:val="24"/>
        </w:rPr>
        <w:t xml:space="preserve">(Στο σημείο αυτό ο Βουλευτής κ. Ιωάννης Λαγός καταθέτει για τα Πρακτικά τις προαναφερθείσες φωτογραφίες, οι οποίες βρίσκονται στο αρχείο του Τμήματος Γραμματείας της Διεύθυνσης Στενογραφίας και </w:t>
      </w:r>
      <w:r>
        <w:rPr>
          <w:rFonts w:eastAsia="Times New Roman"/>
          <w:szCs w:val="24"/>
        </w:rPr>
        <w:t>Πρακτικών της Βουλής)</w:t>
      </w:r>
    </w:p>
    <w:p w14:paraId="392092DE" w14:textId="77777777" w:rsidR="00612455" w:rsidRDefault="00B02DE7">
      <w:pPr>
        <w:spacing w:line="600" w:lineRule="auto"/>
        <w:ind w:firstLine="720"/>
        <w:jc w:val="both"/>
        <w:rPr>
          <w:rFonts w:eastAsia="Times New Roman"/>
          <w:szCs w:val="24"/>
        </w:rPr>
      </w:pPr>
      <w:r>
        <w:rPr>
          <w:rFonts w:eastAsia="Times New Roman"/>
          <w:szCs w:val="24"/>
        </w:rPr>
        <w:t>Πείτε μου, λοιπόν, εσείς τώρα εδώ εάν αυτός ο άνθρωπος μπορεί να είναι αντικειμενικός και μπορεί να λειτουργήσει όπως πρέπει θεσμικά για να δώσει –εάν ήθελε- λύση σε αυτό το ζήτημα. Αυτός ο άνθρωπος με τις κινήσεις του και την εμπάθει</w:t>
      </w:r>
      <w:r>
        <w:rPr>
          <w:rFonts w:eastAsia="Times New Roman"/>
          <w:szCs w:val="24"/>
        </w:rPr>
        <w:t>ά του φαίνεται καθαρά ότι έχει εμπλακεί στη συγκεκριμένη υπόθεση μόνο και μόνο για να βάλει στην φυλακή έναν άνθρωπο.</w:t>
      </w:r>
    </w:p>
    <w:p w14:paraId="392092DF" w14:textId="77777777" w:rsidR="00612455" w:rsidRDefault="00B02DE7">
      <w:pPr>
        <w:spacing w:line="600" w:lineRule="auto"/>
        <w:ind w:firstLine="720"/>
        <w:jc w:val="both"/>
        <w:rPr>
          <w:rFonts w:eastAsia="Times New Roman"/>
          <w:szCs w:val="24"/>
        </w:rPr>
      </w:pPr>
      <w:r>
        <w:rPr>
          <w:rFonts w:eastAsia="Times New Roman"/>
          <w:szCs w:val="24"/>
        </w:rPr>
        <w:t>Ε</w:t>
      </w:r>
      <w:r>
        <w:rPr>
          <w:rFonts w:eastAsia="Times New Roman"/>
          <w:szCs w:val="24"/>
        </w:rPr>
        <w:t>πειδή εμείς ξέρετε, το έχουμε ζήσει αυτό, έχουμε ζήσει στο πετσί μας πώς είναι να μας παίρνουν με απαγωγές στο σπίτι μας και να μας βάζου</w:t>
      </w:r>
      <w:r>
        <w:rPr>
          <w:rFonts w:eastAsia="Times New Roman"/>
          <w:szCs w:val="24"/>
        </w:rPr>
        <w:t>ν φυλακή επειδή δήθεν ήμασταν ένοχοι, δεν επιθυμούμε να συμβεί το ίδιο σε κανέναν. Επιθυμούμε για όποιον είναι ένοχος να καταδικαστεί, για όποιον είναι ένοχος να μπει βαθιά μέσα στα κελιά της φυλακής. Το να στήνονται, όμως, τέτοια πράγματα είναι απαράδεκτο</w:t>
      </w:r>
      <w:r>
        <w:rPr>
          <w:rFonts w:eastAsia="Times New Roman"/>
          <w:szCs w:val="24"/>
        </w:rPr>
        <w:t>.</w:t>
      </w:r>
    </w:p>
    <w:p w14:paraId="392092E0" w14:textId="77777777" w:rsidR="00612455" w:rsidRDefault="00B02DE7">
      <w:pPr>
        <w:spacing w:line="600" w:lineRule="auto"/>
        <w:ind w:firstLine="720"/>
        <w:jc w:val="both"/>
        <w:rPr>
          <w:rFonts w:eastAsia="Times New Roman"/>
          <w:szCs w:val="24"/>
        </w:rPr>
      </w:pPr>
      <w:r>
        <w:rPr>
          <w:rFonts w:eastAsia="Times New Roman"/>
          <w:szCs w:val="24"/>
        </w:rPr>
        <w:lastRenderedPageBreak/>
        <w:t xml:space="preserve">Επαναλαμβάνω, λοιπόν, ότι με αυτή τη συμπεριφορά που έχει ο Καμμένος αποκλείεται να λειτουργήσει θεσμικά και να λειτουργήσει ουδέτερα στη συγκεκριμένη υπόθεση. </w:t>
      </w:r>
    </w:p>
    <w:p w14:paraId="392092E1" w14:textId="77777777" w:rsidR="00612455" w:rsidRDefault="00B02DE7">
      <w:pPr>
        <w:spacing w:line="600" w:lineRule="auto"/>
        <w:ind w:firstLine="720"/>
        <w:jc w:val="both"/>
        <w:rPr>
          <w:rFonts w:eastAsia="Times New Roman"/>
          <w:szCs w:val="24"/>
        </w:rPr>
      </w:pPr>
      <w:r>
        <w:rPr>
          <w:rFonts w:eastAsia="Times New Roman"/>
          <w:szCs w:val="24"/>
        </w:rPr>
        <w:t>Θα τελειώσω λέγοντας και κάτι άλλο. Εδώ και σαράντα πέντε χρόνια λέτε όλοι εσείς για ανεξάρτη</w:t>
      </w:r>
      <w:r>
        <w:rPr>
          <w:rFonts w:eastAsia="Times New Roman"/>
          <w:szCs w:val="24"/>
        </w:rPr>
        <w:t xml:space="preserve">τη </w:t>
      </w:r>
      <w:r>
        <w:rPr>
          <w:rFonts w:eastAsia="Times New Roman"/>
          <w:szCs w:val="24"/>
        </w:rPr>
        <w:t>δ</w:t>
      </w:r>
      <w:r>
        <w:rPr>
          <w:rFonts w:eastAsia="Times New Roman"/>
          <w:szCs w:val="24"/>
        </w:rPr>
        <w:t>ικαιοσύνη και η Νέα Δημοκρατία και το ΠΑΣΟΚ που συγκυβερνήσατε, όπως επίσης και η σημερινή εκτρωματική συγκυβέρνηση ΣΥΡΙΖΑ-ΑΝΕΛ, που έχει να κάνει με τους ακροαριστερούς και με τους δήθεν ακροδεξιούς. Τι συγκυβερνήσεις είναι αυτές τώρα, μόνο εσείς ξέρε</w:t>
      </w:r>
      <w:r>
        <w:rPr>
          <w:rFonts w:eastAsia="Times New Roman"/>
          <w:szCs w:val="24"/>
        </w:rPr>
        <w:t>τε. Έχετε μ</w:t>
      </w:r>
      <w:r>
        <w:rPr>
          <w:rFonts w:eastAsia="Times New Roman"/>
          <w:szCs w:val="24"/>
        </w:rPr>
        <w:t>ί</w:t>
      </w:r>
      <w:r>
        <w:rPr>
          <w:rFonts w:eastAsia="Times New Roman"/>
          <w:szCs w:val="24"/>
        </w:rPr>
        <w:t>α συγκυβέρνηση μόνο για το όφελος της κουτάλας και της εξουσίας. Τίποτα άλλο δεν σας ενώνει, μόνο το όφελος για να γαντζωθείτε στην καρέκλα.</w:t>
      </w:r>
    </w:p>
    <w:p w14:paraId="392092E2" w14:textId="77777777" w:rsidR="00612455" w:rsidRDefault="00B02DE7">
      <w:pPr>
        <w:spacing w:line="600" w:lineRule="auto"/>
        <w:ind w:firstLine="720"/>
        <w:jc w:val="both"/>
        <w:rPr>
          <w:rFonts w:eastAsia="Times New Roman"/>
          <w:szCs w:val="24"/>
        </w:rPr>
      </w:pPr>
      <w:r>
        <w:rPr>
          <w:rFonts w:eastAsia="Times New Roman"/>
          <w:szCs w:val="24"/>
        </w:rPr>
        <w:t xml:space="preserve">Γιατί, λοιπόν, όλοι εσείς  που ασχολείστε και μιλάτε για ανεξάρτητη </w:t>
      </w:r>
      <w:r>
        <w:rPr>
          <w:rFonts w:eastAsia="Times New Roman"/>
          <w:szCs w:val="24"/>
        </w:rPr>
        <w:t>δ</w:t>
      </w:r>
      <w:r>
        <w:rPr>
          <w:rFonts w:eastAsia="Times New Roman"/>
          <w:szCs w:val="24"/>
        </w:rPr>
        <w:t>ικαιοσύνη, δεν έχετε κάνει πράξη α</w:t>
      </w:r>
      <w:r>
        <w:rPr>
          <w:rFonts w:eastAsia="Times New Roman"/>
          <w:szCs w:val="24"/>
        </w:rPr>
        <w:t>υτό που ευαγγελίζεστε, σαράντα τρία χρόνια οι προηγούμενοι και δυόμισι χρόνια εσείς, προκειμένου η εκτελεστική εξουσία να μην έχει κα</w:t>
      </w:r>
      <w:r>
        <w:rPr>
          <w:rFonts w:eastAsia="Times New Roman"/>
          <w:szCs w:val="24"/>
        </w:rPr>
        <w:t>μ</w:t>
      </w:r>
      <w:r>
        <w:rPr>
          <w:rFonts w:eastAsia="Times New Roman"/>
          <w:szCs w:val="24"/>
        </w:rPr>
        <w:t>μία σχέση και κα</w:t>
      </w:r>
      <w:r>
        <w:rPr>
          <w:rFonts w:eastAsia="Times New Roman"/>
          <w:szCs w:val="24"/>
        </w:rPr>
        <w:t>μ</w:t>
      </w:r>
      <w:r>
        <w:rPr>
          <w:rFonts w:eastAsia="Times New Roman"/>
          <w:szCs w:val="24"/>
        </w:rPr>
        <w:t xml:space="preserve">μία επέμβαση πάνω στη </w:t>
      </w:r>
      <w:r>
        <w:rPr>
          <w:rFonts w:eastAsia="Times New Roman"/>
          <w:szCs w:val="24"/>
        </w:rPr>
        <w:t>δ</w:t>
      </w:r>
      <w:r>
        <w:rPr>
          <w:rFonts w:eastAsia="Times New Roman"/>
          <w:szCs w:val="24"/>
        </w:rPr>
        <w:t xml:space="preserve">ικαιοσύνη και στις δικαστικές αρχές; </w:t>
      </w:r>
    </w:p>
    <w:p w14:paraId="392092E3" w14:textId="77777777" w:rsidR="00612455" w:rsidRDefault="00B02DE7">
      <w:pPr>
        <w:spacing w:line="600" w:lineRule="auto"/>
        <w:ind w:firstLine="720"/>
        <w:jc w:val="both"/>
        <w:rPr>
          <w:rFonts w:eastAsia="Times New Roman"/>
          <w:szCs w:val="24"/>
        </w:rPr>
      </w:pPr>
      <w:r>
        <w:rPr>
          <w:rFonts w:eastAsia="Times New Roman"/>
          <w:szCs w:val="24"/>
        </w:rPr>
        <w:lastRenderedPageBreak/>
        <w:t xml:space="preserve">Γιατί λοιπόν, η ηγεσία της </w:t>
      </w:r>
      <w:r>
        <w:rPr>
          <w:rFonts w:eastAsia="Times New Roman"/>
          <w:szCs w:val="24"/>
        </w:rPr>
        <w:t>δ</w:t>
      </w:r>
      <w:r>
        <w:rPr>
          <w:rFonts w:eastAsia="Times New Roman"/>
          <w:szCs w:val="24"/>
        </w:rPr>
        <w:t>ικαιοσύνης να μη</w:t>
      </w:r>
      <w:r>
        <w:rPr>
          <w:rFonts w:eastAsia="Times New Roman"/>
          <w:szCs w:val="24"/>
        </w:rPr>
        <w:t>ν εκλέγεται από τους ίδιους του δικαστικούς; Εδώ είναι το ερώτημα. Γιατί ξέρετε πολύ καλά ότι όλοι σας θέλετε να απλώνετε το χέρι και να έχετε άμεση εμπλοκή. Γιατί όλοι σας θέλετε να έχετε μ</w:t>
      </w:r>
      <w:r>
        <w:rPr>
          <w:rFonts w:eastAsia="Times New Roman"/>
          <w:szCs w:val="24"/>
        </w:rPr>
        <w:t>ί</w:t>
      </w:r>
      <w:r>
        <w:rPr>
          <w:rFonts w:eastAsia="Times New Roman"/>
          <w:szCs w:val="24"/>
        </w:rPr>
        <w:t xml:space="preserve">α χειραγωγούμενη </w:t>
      </w:r>
      <w:r>
        <w:rPr>
          <w:rFonts w:eastAsia="Times New Roman"/>
          <w:szCs w:val="24"/>
        </w:rPr>
        <w:t>δ</w:t>
      </w:r>
      <w:r>
        <w:rPr>
          <w:rFonts w:eastAsia="Times New Roman"/>
          <w:szCs w:val="24"/>
        </w:rPr>
        <w:t>ικαιοσύνη, μ</w:t>
      </w:r>
      <w:r>
        <w:rPr>
          <w:rFonts w:eastAsia="Times New Roman"/>
          <w:szCs w:val="24"/>
        </w:rPr>
        <w:t>ί</w:t>
      </w:r>
      <w:r>
        <w:rPr>
          <w:rFonts w:eastAsia="Times New Roman"/>
          <w:szCs w:val="24"/>
        </w:rPr>
        <w:t xml:space="preserve">α </w:t>
      </w:r>
      <w:r>
        <w:rPr>
          <w:rFonts w:eastAsia="Times New Roman"/>
          <w:szCs w:val="24"/>
        </w:rPr>
        <w:t>δ</w:t>
      </w:r>
      <w:r>
        <w:rPr>
          <w:rFonts w:eastAsia="Times New Roman"/>
          <w:szCs w:val="24"/>
        </w:rPr>
        <w:t>ικαιοσύνη και δικαστές που θα φ</w:t>
      </w:r>
      <w:r>
        <w:rPr>
          <w:rFonts w:eastAsia="Times New Roman"/>
          <w:szCs w:val="24"/>
        </w:rPr>
        <w:t>οβούνται, μ</w:t>
      </w:r>
      <w:r>
        <w:rPr>
          <w:rFonts w:eastAsia="Times New Roman"/>
          <w:szCs w:val="24"/>
        </w:rPr>
        <w:t>ί</w:t>
      </w:r>
      <w:r>
        <w:rPr>
          <w:rFonts w:eastAsia="Times New Roman"/>
          <w:szCs w:val="24"/>
        </w:rPr>
        <w:t xml:space="preserve">α </w:t>
      </w:r>
      <w:r>
        <w:rPr>
          <w:rFonts w:eastAsia="Times New Roman"/>
          <w:szCs w:val="24"/>
        </w:rPr>
        <w:t>δ</w:t>
      </w:r>
      <w:r>
        <w:rPr>
          <w:rFonts w:eastAsia="Times New Roman"/>
          <w:szCs w:val="24"/>
        </w:rPr>
        <w:t>ικαιοσύνη και δικαστές οι οποίοι θα άγονται και θα φέρονται από εσάς. Γιατί ξέρετε πάρα πολύ καλά ότι όλα όσα έχετε κάνει είναι παράνομα και εάν υπάρχουν αξιοπρεπείς και ελεύθεροι δικαστές, μ</w:t>
      </w:r>
      <w:r>
        <w:rPr>
          <w:rFonts w:eastAsia="Times New Roman"/>
          <w:szCs w:val="24"/>
        </w:rPr>
        <w:t>ί</w:t>
      </w:r>
      <w:r>
        <w:rPr>
          <w:rFonts w:eastAsia="Times New Roman"/>
          <w:szCs w:val="24"/>
        </w:rPr>
        <w:t>α μέρα θα σας κρίνουν όλους εσάς και οι συνέπειες</w:t>
      </w:r>
      <w:r>
        <w:rPr>
          <w:rFonts w:eastAsia="Times New Roman"/>
          <w:szCs w:val="24"/>
        </w:rPr>
        <w:t xml:space="preserve"> θα είναι πάρα πολύ βαριές. </w:t>
      </w:r>
    </w:p>
    <w:p w14:paraId="392092E4" w14:textId="77777777" w:rsidR="00612455" w:rsidRDefault="00B02DE7">
      <w:pPr>
        <w:spacing w:line="600" w:lineRule="auto"/>
        <w:ind w:firstLine="720"/>
        <w:jc w:val="both"/>
        <w:rPr>
          <w:rFonts w:eastAsia="Times New Roman"/>
          <w:szCs w:val="24"/>
        </w:rPr>
      </w:pPr>
      <w:r>
        <w:rPr>
          <w:rFonts w:eastAsia="Times New Roman"/>
          <w:szCs w:val="24"/>
        </w:rPr>
        <w:t>Θα ήθελα να τελειώσω κάνοντας κατ’ αρχ</w:t>
      </w:r>
      <w:r>
        <w:rPr>
          <w:rFonts w:eastAsia="Times New Roman"/>
          <w:szCs w:val="24"/>
        </w:rPr>
        <w:t>άς</w:t>
      </w:r>
      <w:r>
        <w:rPr>
          <w:rFonts w:eastAsia="Times New Roman"/>
          <w:szCs w:val="24"/>
        </w:rPr>
        <w:t xml:space="preserve"> μ</w:t>
      </w:r>
      <w:r>
        <w:rPr>
          <w:rFonts w:eastAsia="Times New Roman"/>
          <w:szCs w:val="24"/>
        </w:rPr>
        <w:t>ί</w:t>
      </w:r>
      <w:r>
        <w:rPr>
          <w:rFonts w:eastAsia="Times New Roman"/>
          <w:szCs w:val="24"/>
        </w:rPr>
        <w:t>α ερώτηση στον κ. Καμμένο, ο οποίος απουσιάζει για άλλη μία φορά. Του είχα κάνει αυτή την ερώτηση και στην πρώτη συζήτηση που κάναμε. Γνωρίζει κάποιον Μανώλη Χατζησάββα; Δεν μας είχε α</w:t>
      </w:r>
      <w:r>
        <w:rPr>
          <w:rFonts w:eastAsia="Times New Roman"/>
          <w:szCs w:val="24"/>
        </w:rPr>
        <w:t>παντήσει. Έχουμε πολλά να πούμε για τη συγκεκριμένη υπόθεση. Δεν μας επιτρέπει ο χρόνος σήμερα. Θα τα πούμε και σε άλλες συζητήσεις μας.</w:t>
      </w:r>
    </w:p>
    <w:p w14:paraId="392092E5" w14:textId="77777777" w:rsidR="00612455" w:rsidRDefault="00B02DE7">
      <w:pPr>
        <w:spacing w:line="600" w:lineRule="auto"/>
        <w:ind w:firstLine="720"/>
        <w:jc w:val="both"/>
        <w:rPr>
          <w:rFonts w:eastAsia="Times New Roman" w:cs="Times New Roman"/>
          <w:szCs w:val="24"/>
        </w:rPr>
      </w:pPr>
      <w:r>
        <w:rPr>
          <w:rFonts w:eastAsia="Times New Roman"/>
          <w:szCs w:val="24"/>
        </w:rPr>
        <w:t>Ν</w:t>
      </w:r>
      <w:r>
        <w:rPr>
          <w:rFonts w:eastAsia="Times New Roman" w:cs="Times New Roman"/>
          <w:szCs w:val="24"/>
        </w:rPr>
        <w:t xml:space="preserve">α πω ότι στην ανθελληνική και αντιχριστιανική συγκυβέρνηση ΣΥΡΙΖΑ-ΑΝΕΛ δεν θα επιτραπεί να περάσει. Ακούσαμε </w:t>
      </w:r>
      <w:r>
        <w:rPr>
          <w:rFonts w:eastAsia="Times New Roman" w:cs="Times New Roman"/>
          <w:szCs w:val="24"/>
        </w:rPr>
        <w:lastRenderedPageBreak/>
        <w:t xml:space="preserve">πάλι πριν από λίγες ημέρες ένα στέλεχος του Υπουργείου Εσωτερικών, κάποιον </w:t>
      </w:r>
      <w:proofErr w:type="spellStart"/>
      <w:r>
        <w:rPr>
          <w:rFonts w:eastAsia="Times New Roman" w:cs="Times New Roman"/>
          <w:szCs w:val="24"/>
        </w:rPr>
        <w:t>Πουλάκη</w:t>
      </w:r>
      <w:proofErr w:type="spellEnd"/>
      <w:r>
        <w:rPr>
          <w:rFonts w:eastAsia="Times New Roman" w:cs="Times New Roman"/>
          <w:szCs w:val="24"/>
        </w:rPr>
        <w:t xml:space="preserve"> που δεν τον ήξερε ούτε η μητέρα του μέχρι πριν από λίγο, αλλά με</w:t>
      </w:r>
      <w:r>
        <w:rPr>
          <w:rFonts w:eastAsia="Times New Roman" w:cs="Times New Roman"/>
          <w:szCs w:val="24"/>
        </w:rPr>
        <w:t xml:space="preserve"> τις δηλώσεις αυτές που έκανε τον μάθαμε, να μιλάει πάλι εναντίον του χριστιανισμού και εναντίον της ορθοδοξίας. </w:t>
      </w:r>
    </w:p>
    <w:p w14:paraId="392092E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Για να μην καταπατάτε, λοιπόν, συνεχώς το Σύνταγμα εσείς οι δημοκράτες και οι ανθρωπιστές, το Σύνταγμα της Ελλάδος στο άρθρο 3 μιλάει για Ελλά</w:t>
      </w:r>
      <w:r>
        <w:rPr>
          <w:rFonts w:eastAsia="Times New Roman" w:cs="Times New Roman"/>
          <w:szCs w:val="24"/>
        </w:rPr>
        <w:t>δα χριστιανική, ορθόδοξη, που πρέπει να τη σέβεστε. Τηρήστε αυτά που κάνετε, γιατί άθεοι είστε, ας είστε τουλάχιστον δημοκράτες, όπως λέτε.</w:t>
      </w:r>
    </w:p>
    <w:p w14:paraId="392092E7"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92092E8"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Τον λόγο έχει ο κ. Θεοφύλακτος από</w:t>
      </w:r>
      <w:r>
        <w:rPr>
          <w:rFonts w:eastAsia="Times New Roman" w:cs="Times New Roman"/>
          <w:szCs w:val="24"/>
        </w:rPr>
        <w:t xml:space="preserve"> τον ΣΥΡΙΖΑ για έξι λεπτά.</w:t>
      </w:r>
    </w:p>
    <w:p w14:paraId="392092E9"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Ευχαριστώ, κύριε Πρόεδρε.</w:t>
      </w:r>
    </w:p>
    <w:p w14:paraId="392092E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η εποχή της </w:t>
      </w:r>
      <w:r>
        <w:rPr>
          <w:rFonts w:eastAsia="Times New Roman" w:cs="Times New Roman"/>
          <w:szCs w:val="24"/>
        </w:rPr>
        <w:t>«</w:t>
      </w:r>
      <w:proofErr w:type="spellStart"/>
      <w:r>
        <w:rPr>
          <w:rFonts w:eastAsia="Times New Roman" w:cs="Times New Roman"/>
          <w:szCs w:val="24"/>
        </w:rPr>
        <w:t>ομερτά</w:t>
      </w:r>
      <w:proofErr w:type="spellEnd"/>
      <w:r>
        <w:rPr>
          <w:rFonts w:eastAsia="Times New Roman" w:cs="Times New Roman"/>
          <w:szCs w:val="24"/>
        </w:rPr>
        <w:t>»</w:t>
      </w:r>
      <w:r>
        <w:rPr>
          <w:rFonts w:eastAsia="Times New Roman" w:cs="Times New Roman"/>
          <w:szCs w:val="24"/>
        </w:rPr>
        <w:t xml:space="preserve"> έχει τελειώσει, η εποχή του θαψίματος των σκανδάλων έχει περάσει ανεπιστρεπτί. Όλα στο φως και εμείς είμαστε αυτοί</w:t>
      </w:r>
      <w:r>
        <w:rPr>
          <w:rFonts w:eastAsia="Times New Roman" w:cs="Times New Roman"/>
          <w:szCs w:val="24"/>
        </w:rPr>
        <w:t xml:space="preserve"> που θα τα βγάλουμε όλα στο φως, όλα στη </w:t>
      </w:r>
      <w:r>
        <w:rPr>
          <w:rFonts w:eastAsia="Times New Roman" w:cs="Times New Roman"/>
          <w:szCs w:val="24"/>
        </w:rPr>
        <w:t>δι</w:t>
      </w:r>
      <w:r>
        <w:rPr>
          <w:rFonts w:eastAsia="Times New Roman" w:cs="Times New Roman"/>
          <w:szCs w:val="24"/>
        </w:rPr>
        <w:t xml:space="preserve">καιοσύνη. Τήρηση των νόμων υπέρ του συμφέροντος του ελληνικού λαού. </w:t>
      </w:r>
      <w:r>
        <w:rPr>
          <w:rFonts w:eastAsia="Times New Roman" w:cs="Times New Roman"/>
          <w:szCs w:val="24"/>
        </w:rPr>
        <w:lastRenderedPageBreak/>
        <w:t>Αυτή είναι η υποχρέωσή μας και αυτό υλοποιήσαμε και υλοποιούμε. Όλα τα σκάνδαλα θα διερευνηθούν και διερευνώνται. «Θα κάτσει ο κάθε κατεργάρης στ</w:t>
      </w:r>
      <w:r>
        <w:rPr>
          <w:rFonts w:eastAsia="Times New Roman" w:cs="Times New Roman"/>
          <w:szCs w:val="24"/>
        </w:rPr>
        <w:t xml:space="preserve">ον πάγκο του» και κάθεται ήδη. Θα αποδοθούν ευθύνες σε όσους κατέστρεφαν και καταστρέφουν τη χώρα και ήδη αποδίδονται. Αυτά τα σκάνδαλα, που διερευνούμε εμείς με τις δικές μας εξεταστικές, οδήγησαν στη χρεοκοπία της χώρας, στη μείωση μισθών και συντάξεων, </w:t>
      </w:r>
      <w:r>
        <w:rPr>
          <w:rFonts w:eastAsia="Times New Roman" w:cs="Times New Roman"/>
          <w:szCs w:val="24"/>
        </w:rPr>
        <w:t>σε στρατιές ανέργων. Αυτά δεν τα διερευνούσε κανείς. Εμείς τα διερευνούμε.</w:t>
      </w:r>
    </w:p>
    <w:p w14:paraId="392092E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Χρησιμοποίησα, κυρίες και κύριοι συνάδελφοι, μία σκληρή λέξη από τον κόσμο της μαφίας, </w:t>
      </w:r>
      <w:r>
        <w:rPr>
          <w:rFonts w:eastAsia="Times New Roman" w:cs="Times New Roman"/>
          <w:szCs w:val="24"/>
        </w:rPr>
        <w:t>«</w:t>
      </w:r>
      <w:proofErr w:type="spellStart"/>
      <w:r>
        <w:rPr>
          <w:rFonts w:eastAsia="Times New Roman" w:cs="Times New Roman"/>
          <w:szCs w:val="24"/>
        </w:rPr>
        <w:t>ομερτά</w:t>
      </w:r>
      <w:proofErr w:type="spellEnd"/>
      <w:r>
        <w:rPr>
          <w:rFonts w:eastAsia="Times New Roman" w:cs="Times New Roman"/>
          <w:szCs w:val="24"/>
        </w:rPr>
        <w:t>»</w:t>
      </w:r>
      <w:r>
        <w:rPr>
          <w:rFonts w:eastAsia="Times New Roman" w:cs="Times New Roman"/>
          <w:szCs w:val="24"/>
        </w:rPr>
        <w:t>, γιατί περί αυτού πρόκειται. Σιωπή για την πλήρη διαλεύκανση των δυόμισι τόνων ηρωίνη</w:t>
      </w:r>
      <w:r>
        <w:rPr>
          <w:rFonts w:eastAsia="Times New Roman" w:cs="Times New Roman"/>
          <w:szCs w:val="24"/>
        </w:rPr>
        <w:t xml:space="preserve">ς και αν κάποιος σπάσει την </w:t>
      </w:r>
      <w:r>
        <w:rPr>
          <w:rFonts w:eastAsia="Times New Roman" w:cs="Times New Roman"/>
          <w:szCs w:val="24"/>
        </w:rPr>
        <w:t>«</w:t>
      </w:r>
      <w:proofErr w:type="spellStart"/>
      <w:r>
        <w:rPr>
          <w:rFonts w:eastAsia="Times New Roman" w:cs="Times New Roman"/>
          <w:szCs w:val="24"/>
        </w:rPr>
        <w:t>ομερτά</w:t>
      </w:r>
      <w:proofErr w:type="spellEnd"/>
      <w:r>
        <w:rPr>
          <w:rFonts w:eastAsia="Times New Roman" w:cs="Times New Roman"/>
          <w:szCs w:val="24"/>
        </w:rPr>
        <w:t>»</w:t>
      </w:r>
      <w:r>
        <w:rPr>
          <w:rFonts w:eastAsia="Times New Roman" w:cs="Times New Roman"/>
          <w:szCs w:val="24"/>
        </w:rPr>
        <w:t>, βρίσκεται μπλεγμένος, κατηγορούμενος, εξεταζόμενος, και στη δικογραφία προκύπτει ότι κάποιοι βρέθηκαν και νεκροί. Ο κόσμος, οι πολίτες, ο λαός θέλει να ψάχνουμε την ουσία των σκανδάλων. Εμείς το κάνουμε, η Νέα Δημοκρατ</w:t>
      </w:r>
      <w:r>
        <w:rPr>
          <w:rFonts w:eastAsia="Times New Roman" w:cs="Times New Roman"/>
          <w:szCs w:val="24"/>
        </w:rPr>
        <w:t xml:space="preserve">ία και το ΠΑΣΟΚ όχι. </w:t>
      </w:r>
    </w:p>
    <w:p w14:paraId="392092E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Κοιτάξτε, κυρίες και κύριοι συνάδελφοι, τη διαφορά. Εμείς κάναμε εξεταστική για τα δάνεια στα μέσα μαζικής ενημέρωσης και στα πολιτικά κόμματα ΠΑΣΟΚ και Νέα Δημοκρατία. Αυτή είναι η ουσία των σκανδάλων, αυτά θέλει να μάθει ο ελληνικός</w:t>
      </w:r>
      <w:r>
        <w:rPr>
          <w:rFonts w:eastAsia="Times New Roman" w:cs="Times New Roman"/>
          <w:szCs w:val="24"/>
        </w:rPr>
        <w:t xml:space="preserve"> λαός. </w:t>
      </w:r>
      <w:r>
        <w:rPr>
          <w:rFonts w:eastAsia="Times New Roman" w:cs="Times New Roman"/>
          <w:szCs w:val="24"/>
        </w:rPr>
        <w:lastRenderedPageBreak/>
        <w:t xml:space="preserve">Τα ψάξαμε, τα στείλαμε στη </w:t>
      </w:r>
      <w:r>
        <w:rPr>
          <w:rFonts w:eastAsia="Times New Roman" w:cs="Times New Roman"/>
          <w:szCs w:val="24"/>
        </w:rPr>
        <w:t>δ</w:t>
      </w:r>
      <w:r>
        <w:rPr>
          <w:rFonts w:eastAsia="Times New Roman" w:cs="Times New Roman"/>
          <w:szCs w:val="24"/>
        </w:rPr>
        <w:t>ικαιοσύνη και ήδη έχουν απαγγελθεί κατηγορίες. Λέγανε τότε οι συνάδελφοι της Αντιπολίτευσης: «Τι ψάχνουμε τώρα; Οι συμβάσεις είναι νόμιμες. Πέσαμε έξω»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Δικαιολογούσαν και τους </w:t>
      </w:r>
      <w:proofErr w:type="spellStart"/>
      <w:r>
        <w:rPr>
          <w:rFonts w:eastAsia="Times New Roman" w:cs="Times New Roman"/>
          <w:szCs w:val="24"/>
        </w:rPr>
        <w:t>καναλάρχες</w:t>
      </w:r>
      <w:proofErr w:type="spellEnd"/>
      <w:r>
        <w:rPr>
          <w:rFonts w:eastAsia="Times New Roman" w:cs="Times New Roman"/>
          <w:szCs w:val="24"/>
        </w:rPr>
        <w:t xml:space="preserve"> και τους εαυτούς τους φυσικ</w:t>
      </w:r>
      <w:r>
        <w:rPr>
          <w:rFonts w:eastAsia="Times New Roman" w:cs="Times New Roman"/>
          <w:szCs w:val="24"/>
        </w:rPr>
        <w:t xml:space="preserve">ά. </w:t>
      </w:r>
    </w:p>
    <w:p w14:paraId="392092E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Εμείς, όμως, βρήκαμε με ενδελεχή έρευνα –είχα την τιμή να είμαι και μέλος στην </w:t>
      </w:r>
      <w:r>
        <w:rPr>
          <w:rFonts w:eastAsia="Times New Roman" w:cs="Times New Roman"/>
          <w:szCs w:val="24"/>
        </w:rPr>
        <w:t>ε</w:t>
      </w:r>
      <w:r>
        <w:rPr>
          <w:rFonts w:eastAsia="Times New Roman" w:cs="Times New Roman"/>
          <w:szCs w:val="24"/>
        </w:rPr>
        <w:t>πιτροπή αυτή- στοιχεία από τις δανειακές συμβάσεις που ήταν καραμπινάτες παρανομίες και στείλαμε εμπεριστατωμένο πόρισμα στην Εισαγγελία του Αρείου Πάγου που ήδη έχει ασκήσ</w:t>
      </w:r>
      <w:r>
        <w:rPr>
          <w:rFonts w:eastAsia="Times New Roman" w:cs="Times New Roman"/>
          <w:szCs w:val="24"/>
        </w:rPr>
        <w:t xml:space="preserve">ει δύο διώξεις σε δύο μεγαλοεκδότες. </w:t>
      </w:r>
    </w:p>
    <w:p w14:paraId="392092E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αυτόχρονα έχουν μείνει έκθετα τα δύο μεγάλα κόμματα για τα 200 εκατομμύρια που χρωστάει ακόμα το καθένα και δεν βγαίνουν να διαψεύσουν ότι έχουν κάνει συμφωνία με τα </w:t>
      </w:r>
      <w:r>
        <w:rPr>
          <w:rFonts w:eastAsia="Times New Roman" w:cs="Times New Roman"/>
          <w:szCs w:val="24"/>
          <w:lang w:val="en-US"/>
        </w:rPr>
        <w:t>funds</w:t>
      </w:r>
      <w:r>
        <w:rPr>
          <w:rFonts w:eastAsia="Times New Roman" w:cs="Times New Roman"/>
          <w:szCs w:val="24"/>
        </w:rPr>
        <w:t xml:space="preserve"> για να μπορέσουν να ξεχρεώσουν. </w:t>
      </w:r>
    </w:p>
    <w:p w14:paraId="392092E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Αυτό κάνουμε</w:t>
      </w:r>
      <w:r>
        <w:rPr>
          <w:rFonts w:eastAsia="Times New Roman" w:cs="Times New Roman"/>
          <w:szCs w:val="24"/>
        </w:rPr>
        <w:t xml:space="preserve"> και με την </w:t>
      </w:r>
      <w:r>
        <w:rPr>
          <w:rFonts w:eastAsia="Times New Roman" w:cs="Times New Roman"/>
          <w:szCs w:val="24"/>
        </w:rPr>
        <w:t>ε</w:t>
      </w:r>
      <w:r>
        <w:rPr>
          <w:rFonts w:eastAsia="Times New Roman" w:cs="Times New Roman"/>
          <w:szCs w:val="24"/>
        </w:rPr>
        <w:t>ξεταστική στην υγεία. Διερευνούμε τα σκάνδαλα που τριάντα χρόνια στην υγεία έγιναν σε βάρος του ελληνικού λαού. Βούλιαξαν τα ασφαλιστικά ταμεία, έγινε πάρτι σε βάρος των ασφαλισμένων και βρέθηκε η υγεία να είναι σε άθλια κατάσταση από τα σκάνδ</w:t>
      </w:r>
      <w:r>
        <w:rPr>
          <w:rFonts w:eastAsia="Times New Roman" w:cs="Times New Roman"/>
          <w:szCs w:val="24"/>
        </w:rPr>
        <w:t>αλα επί σκανδάλων που έγι</w:t>
      </w:r>
      <w:r>
        <w:rPr>
          <w:rFonts w:eastAsia="Times New Roman" w:cs="Times New Roman"/>
          <w:szCs w:val="24"/>
        </w:rPr>
        <w:lastRenderedPageBreak/>
        <w:t xml:space="preserve">ναν. Η </w:t>
      </w:r>
      <w:r>
        <w:rPr>
          <w:rFonts w:eastAsia="Times New Roman" w:cs="Times New Roman"/>
          <w:szCs w:val="24"/>
        </w:rPr>
        <w:t>ε</w:t>
      </w:r>
      <w:r>
        <w:rPr>
          <w:rFonts w:eastAsia="Times New Roman" w:cs="Times New Roman"/>
          <w:szCs w:val="24"/>
        </w:rPr>
        <w:t xml:space="preserve">ξεταστική για την υγεία λειτουργεί και θα αποδώσει. Κάποιοι έκλεψαν και πρέπει να τους βρούμε και θα τους βρούμε. </w:t>
      </w:r>
      <w:r>
        <w:rPr>
          <w:rFonts w:eastAsia="Times New Roman" w:cs="Times New Roman"/>
          <w:szCs w:val="24"/>
        </w:rPr>
        <w:t>Έ</w:t>
      </w:r>
      <w:r>
        <w:rPr>
          <w:rFonts w:eastAsia="Times New Roman" w:cs="Times New Roman"/>
          <w:szCs w:val="24"/>
        </w:rPr>
        <w:t>χει διπλό σκοπό αυτό, δηλαδή και να τιμωρηθούν οι υπεύθυνοι και να σταματήσουν να κάνουν τις ίδιες ενέργειες</w:t>
      </w:r>
      <w:r>
        <w:rPr>
          <w:rFonts w:eastAsia="Times New Roman" w:cs="Times New Roman"/>
          <w:szCs w:val="24"/>
        </w:rPr>
        <w:t xml:space="preserve">. </w:t>
      </w:r>
    </w:p>
    <w:p w14:paraId="392092F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Τι συμβαίνει στην παρούσα υπόθεση; Ποια είναι η ουσία της υπόθεσης, κυρίες και κύριοι συνάδελφοι; Πιάστηκε ένα πλοίο με δυόμισι τόνους ηρωίνης. Έγιναν κάποιες έρευνες, κάποιοι μπήκαν στη φυλακή. Όμως, δεν βρέθηκε ο εγκέφαλος της εγκληματικής σπείρας –το</w:t>
      </w:r>
      <w:r>
        <w:rPr>
          <w:rFonts w:eastAsia="Times New Roman" w:cs="Times New Roman"/>
          <w:szCs w:val="24"/>
        </w:rPr>
        <w:t xml:space="preserve"> είπε ο εισηγητής μας- ο αρχηγός, τα αφεντικά αυτής της ιστορίας. </w:t>
      </w:r>
    </w:p>
    <w:p w14:paraId="392092F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Περιήλθαν στον Υπουργό Άμυνας κάποιες πληροφορίες με τις οποίες μπορεί, αλλά μπορεί και όχι – αυτό δεν το ξέρουμε- να βρίσκαμε και να πιάναμε και την αρχηγική ομάδα αυτής της σπείρας. Το θέ</w:t>
      </w:r>
      <w:r>
        <w:rPr>
          <w:rFonts w:eastAsia="Times New Roman" w:cs="Times New Roman"/>
          <w:szCs w:val="24"/>
        </w:rPr>
        <w:t xml:space="preserve">λουμε ή όχι; Συμφωνούμε σε αυτό ή όχι; Θέλουμε να βρεθεί ο εγκέφαλος των δυόμισι τόνων ηρωίνης με τις οποίες θα πέθαιναν χιλιάδες </w:t>
      </w:r>
      <w:r>
        <w:rPr>
          <w:rFonts w:eastAsia="Times New Roman" w:cs="Times New Roman"/>
          <w:szCs w:val="24"/>
        </w:rPr>
        <w:t>ε</w:t>
      </w:r>
      <w:r>
        <w:rPr>
          <w:rFonts w:eastAsia="Times New Roman" w:cs="Times New Roman"/>
          <w:szCs w:val="24"/>
        </w:rPr>
        <w:t>λληνόπουλα, κυρίες και κύριοι συνάδελφοι, ή όχι;</w:t>
      </w:r>
    </w:p>
    <w:p w14:paraId="392092F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Πρόεδρος της Βουλής κ</w:t>
      </w:r>
      <w:r w:rsidRPr="00B77274">
        <w:rPr>
          <w:rFonts w:eastAsia="Times New Roman" w:cs="Times New Roman"/>
          <w:szCs w:val="24"/>
        </w:rPr>
        <w:t xml:space="preserve">. </w:t>
      </w:r>
      <w:r w:rsidRPr="007B499B">
        <w:rPr>
          <w:rFonts w:eastAsia="Times New Roman" w:cs="Times New Roman"/>
          <w:b/>
          <w:szCs w:val="24"/>
        </w:rPr>
        <w:t>ΝΙΚΟΛΑΟΣ ΒΟΥΤΣΗΣ</w:t>
      </w:r>
      <w:r>
        <w:rPr>
          <w:rFonts w:eastAsia="Times New Roman" w:cs="Times New Roman"/>
          <w:szCs w:val="24"/>
        </w:rPr>
        <w:t>)</w:t>
      </w:r>
    </w:p>
    <w:p w14:paraId="392092F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 xml:space="preserve">Θέλουμε να βρεθεί ο εγκέφαλος των δυόμισι τόνων ηρωίνης, κυρίες και κύριοι συνάδελφοι, ή όχι, με τις οποίες θα πέθαιναν χιλιάδες ελληνόπουλα; Θέλουμε να βρούμε τον εγκέφαλο; Γιατί, όπως είπε ο </w:t>
      </w:r>
      <w:r>
        <w:rPr>
          <w:rFonts w:eastAsia="Times New Roman" w:cs="Times New Roman"/>
          <w:szCs w:val="24"/>
        </w:rPr>
        <w:t>ε</w:t>
      </w:r>
      <w:r>
        <w:rPr>
          <w:rFonts w:eastAsia="Times New Roman" w:cs="Times New Roman"/>
          <w:szCs w:val="24"/>
        </w:rPr>
        <w:t>ισηγητής μας, αυτός θα τα ξανακάνει, ο όποιο</w:t>
      </w:r>
      <w:r>
        <w:rPr>
          <w:rFonts w:eastAsia="Times New Roman" w:cs="Times New Roman"/>
          <w:szCs w:val="24"/>
        </w:rPr>
        <w:t xml:space="preserve">ς είναι, και μπορεί από μία πληροφορία να βρεθούν σοβαρά στοιχεία. Προφανώς όλοι θέλουμε και το βασικό είναι ότι ο ελληνικός λαός το θέλει. </w:t>
      </w:r>
    </w:p>
    <w:p w14:paraId="392092F4"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…(δεν ακούστηκε)</w:t>
      </w:r>
    </w:p>
    <w:p w14:paraId="392092F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Ε, τότε μην κατηγορείτε λέγοντας «Όποιος θέλει πληροφορίες, στη δικαιοσύνη». Γιατί αυτό έκανε ο Υπουργός Άμυνας, πήρε τις πληροφορίες και ειδοποίησε τη δικαιοσύνη. Δεν πήγε ο ίδιος να πάρει κατάθεση. </w:t>
      </w:r>
    </w:p>
    <w:p w14:paraId="392092F6"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Μην του βάζετε ιδέες!</w:t>
      </w:r>
    </w:p>
    <w:p w14:paraId="392092F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ΙΩΑΝΝΗ</w:t>
      </w:r>
      <w:r>
        <w:rPr>
          <w:rFonts w:eastAsia="Times New Roman" w:cs="Times New Roman"/>
          <w:b/>
          <w:szCs w:val="24"/>
        </w:rPr>
        <w:t>Σ ΘΕΟΦΥΛΑΚΤΟΣ:</w:t>
      </w:r>
      <w:r>
        <w:rPr>
          <w:rFonts w:eastAsia="Times New Roman" w:cs="Times New Roman"/>
          <w:szCs w:val="24"/>
        </w:rPr>
        <w:t xml:space="preserve"> «Παρεμβαίνει», λέει, στη δικαιοσύνη. Εσείς τα κάνετε αυτά προφανώς, κύριε συνάδελφε. Τι έπρεπε να κάνει, να τον αποτρέψει; </w:t>
      </w:r>
    </w:p>
    <w:p w14:paraId="392092F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Θέλετε άρθρα; Ακούστε τα λοιπόν: στον ν.3875/2010, με τον οποίο κυρώθηκε η Σύμβαση Ηνωμένων Εθνών κατά του διεθνούς ο</w:t>
      </w:r>
      <w:r>
        <w:rPr>
          <w:rFonts w:eastAsia="Times New Roman" w:cs="Times New Roman"/>
          <w:szCs w:val="24"/>
        </w:rPr>
        <w:t>ργανωμένου εγκλήματος, το άρθρο 24 προβλέπει για την προστασία μαρτύρων, το άρθρο 9 του ν.2928/2001 προβλέπει την «προστασία μαρτύρων κατά εγκληματικών οργανώσεων», τα περιβόητα ευνοϊκά μέτρα του άρθρου 27 του Κώδικα Ναρκωτικών. Δεν τα ξέρουμε; Όλοι τα ξέρ</w:t>
      </w:r>
      <w:r>
        <w:rPr>
          <w:rFonts w:eastAsia="Times New Roman" w:cs="Times New Roman"/>
          <w:szCs w:val="24"/>
        </w:rPr>
        <w:t xml:space="preserve">ουμε αυτά. Επίσης, το άρθρο 45Β΄ του Κώδικα Ποινικής Δικονομίας αναφέρει «αποχή από ποινική δίωξη μαρτύρων για υποθέσεις δημοσίου συμφέροντος». </w:t>
      </w:r>
    </w:p>
    <w:p w14:paraId="392092F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Αυτά όλα καταδεικνύουν αυτό που και ο </w:t>
      </w:r>
      <w:r>
        <w:rPr>
          <w:rFonts w:eastAsia="Times New Roman" w:cs="Times New Roman"/>
          <w:szCs w:val="24"/>
        </w:rPr>
        <w:t>ε</w:t>
      </w:r>
      <w:r>
        <w:rPr>
          <w:rFonts w:eastAsia="Times New Roman" w:cs="Times New Roman"/>
          <w:szCs w:val="24"/>
        </w:rPr>
        <w:t>ισηγητής μας κ. Παρασκευόπουλος είπε, ότι όταν σε υποθέσεις ευρύτερου δη</w:t>
      </w:r>
      <w:r>
        <w:rPr>
          <w:rFonts w:eastAsia="Times New Roman" w:cs="Times New Roman"/>
          <w:szCs w:val="24"/>
        </w:rPr>
        <w:t xml:space="preserve">μοσίου συμφέροντος έχουμε πληροφόρηση, πρέπει όλοι να </w:t>
      </w:r>
      <w:proofErr w:type="spellStart"/>
      <w:r>
        <w:rPr>
          <w:rFonts w:eastAsia="Times New Roman" w:cs="Times New Roman"/>
          <w:szCs w:val="24"/>
        </w:rPr>
        <w:t>ενεργοποιούμεθα</w:t>
      </w:r>
      <w:proofErr w:type="spellEnd"/>
      <w:r>
        <w:rPr>
          <w:rFonts w:eastAsia="Times New Roman" w:cs="Times New Roman"/>
          <w:szCs w:val="24"/>
        </w:rPr>
        <w:t xml:space="preserve"> και να διοχετεύουμε στη δικαιοσύνη τις πληροφορίες και να προστατεύουμε αυτούς τους μάρτυρες, ώστε να βρίσκουμε αυτούς τους εγκεφάλους των οργανωμένων εγκληματικών ομάδων.</w:t>
      </w:r>
    </w:p>
    <w:p w14:paraId="392092F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Προσέξτε, κυρί</w:t>
      </w:r>
      <w:r>
        <w:rPr>
          <w:rFonts w:eastAsia="Times New Roman" w:cs="Times New Roman"/>
          <w:szCs w:val="24"/>
        </w:rPr>
        <w:t xml:space="preserve">ες και κύριοι συνάδελφοι, τι έλεγαν όλα αυτά τα χρόνια όσοι δεν ήθελαν να διερευνηθούν τα σκάνδαλα: </w:t>
      </w:r>
      <w:r>
        <w:rPr>
          <w:rFonts w:eastAsia="Times New Roman" w:cs="Times New Roman"/>
          <w:szCs w:val="24"/>
        </w:rPr>
        <w:lastRenderedPageBreak/>
        <w:t xml:space="preserve">«είμαι αναρμόδιος» -και ακούστηκε τώρα από τους συναδέλφους- «δεν ήταν αρμόδιος», λέει, ή «παραγράφηκε», «κάνε επώνυμη καταγγελία», «…αλλά μήπως παραβιάζει </w:t>
      </w:r>
      <w:r>
        <w:rPr>
          <w:rFonts w:eastAsia="Times New Roman" w:cs="Times New Roman"/>
          <w:szCs w:val="24"/>
        </w:rPr>
        <w:t xml:space="preserve">προσωπικά δεδομένα;» και πόσα άλλα τερτίπια που θάψανε σκάνδαλα επί σκανδάλων. </w:t>
      </w:r>
    </w:p>
    <w:p w14:paraId="392092F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92092F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Σήμερα, η Νέα Δημοκρατία δεν θέλει στην ουσία να διερευνηθεί ένα τεράστιο σκάνδαλο, δηλαδή ν</w:t>
      </w:r>
      <w:r>
        <w:rPr>
          <w:rFonts w:eastAsia="Times New Roman" w:cs="Times New Roman"/>
          <w:szCs w:val="24"/>
        </w:rPr>
        <w:t xml:space="preserve">α βρούμε τους εγκεφάλους της σπείρας των δύο τόνων ηρωίνης, και θέλει να κάνουμε </w:t>
      </w:r>
      <w:r>
        <w:rPr>
          <w:rFonts w:eastAsia="Times New Roman" w:cs="Times New Roman"/>
          <w:szCs w:val="24"/>
        </w:rPr>
        <w:t>ε</w:t>
      </w:r>
      <w:r>
        <w:rPr>
          <w:rFonts w:eastAsia="Times New Roman" w:cs="Times New Roman"/>
          <w:szCs w:val="24"/>
        </w:rPr>
        <w:t>ξεταστική εναντίον αυτών που ψάχνουν τον εγκέφαλο των δύο τόνων ηρωίνης! Να καταπιούμε δηλαδή την κάμηλο των δύο τόνων ηρωίνης και να διυλίζουμε τον κώνωπα. Αυτός είναι ο κών</w:t>
      </w:r>
      <w:r>
        <w:rPr>
          <w:rFonts w:eastAsia="Times New Roman" w:cs="Times New Roman"/>
          <w:szCs w:val="24"/>
        </w:rPr>
        <w:t xml:space="preserve">ωπας, η πρόταση της Νέας Δημοκρατίας, ποιος μίλησε, τι </w:t>
      </w:r>
      <w:proofErr w:type="spellStart"/>
      <w:r>
        <w:rPr>
          <w:rFonts w:eastAsia="Times New Roman" w:cs="Times New Roman"/>
          <w:szCs w:val="24"/>
          <w:lang w:val="en-US"/>
        </w:rPr>
        <w:t>sms</w:t>
      </w:r>
      <w:proofErr w:type="spellEnd"/>
      <w:r>
        <w:rPr>
          <w:rFonts w:eastAsia="Times New Roman" w:cs="Times New Roman"/>
          <w:szCs w:val="24"/>
        </w:rPr>
        <w:t>, πόσο διήρκεσε η ομιλία, ποιος μπήκε, τι ώρα μπήκε κ.λπ.</w:t>
      </w:r>
      <w:r>
        <w:rPr>
          <w:rFonts w:eastAsia="Times New Roman" w:cs="Times New Roman"/>
          <w:szCs w:val="24"/>
        </w:rPr>
        <w:t>.</w:t>
      </w:r>
      <w:r>
        <w:rPr>
          <w:rFonts w:eastAsia="Times New Roman" w:cs="Times New Roman"/>
          <w:szCs w:val="24"/>
        </w:rPr>
        <w:t xml:space="preserve"> Έτσι, να ασχολούμαστε με επουσιώδη ζητήματα και να ξεχνάμε τους δυόμισι τόνους ηρωίνης. </w:t>
      </w:r>
    </w:p>
    <w:p w14:paraId="392092F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Η Νέα Δημοκρατία προσπαθεί να αποπροσανατολίσει απ</w:t>
      </w:r>
      <w:r>
        <w:rPr>
          <w:rFonts w:eastAsia="Times New Roman" w:cs="Times New Roman"/>
          <w:szCs w:val="24"/>
        </w:rPr>
        <w:t xml:space="preserve">ό τα πραγματικά σκάνδαλα, αλλά δεν θα της περάσει. Προσπαθεί να συμψηφίσει τις εξεταστικές με τις οποίες είναι με την </w:t>
      </w:r>
      <w:r>
        <w:rPr>
          <w:rFonts w:eastAsia="Times New Roman" w:cs="Times New Roman"/>
          <w:szCs w:val="24"/>
        </w:rPr>
        <w:lastRenderedPageBreak/>
        <w:t xml:space="preserve">πλάτη στον τοίχο, δάνεια, υγεία, με ανύπαρκτες φαντασιώσεις, όπως η σημερινή και όπως η, όντως γελοία νομικά, πρόταση για </w:t>
      </w:r>
      <w:r>
        <w:rPr>
          <w:rFonts w:eastAsia="Times New Roman" w:cs="Times New Roman"/>
          <w:szCs w:val="24"/>
        </w:rPr>
        <w:t>ε</w:t>
      </w:r>
      <w:r>
        <w:rPr>
          <w:rFonts w:eastAsia="Times New Roman" w:cs="Times New Roman"/>
          <w:szCs w:val="24"/>
        </w:rPr>
        <w:t>ξεταστική για τ</w:t>
      </w:r>
      <w:r>
        <w:rPr>
          <w:rFonts w:eastAsia="Times New Roman" w:cs="Times New Roman"/>
          <w:szCs w:val="24"/>
        </w:rPr>
        <w:t xml:space="preserve">ο τι είχε στο μυαλό του ο κ. </w:t>
      </w:r>
      <w:proofErr w:type="spellStart"/>
      <w:r>
        <w:rPr>
          <w:rFonts w:eastAsia="Times New Roman" w:cs="Times New Roman"/>
          <w:szCs w:val="24"/>
        </w:rPr>
        <w:t>Βαρουφάκης</w:t>
      </w:r>
      <w:proofErr w:type="spellEnd"/>
      <w:r>
        <w:rPr>
          <w:rFonts w:eastAsia="Times New Roman" w:cs="Times New Roman"/>
          <w:szCs w:val="24"/>
        </w:rPr>
        <w:t xml:space="preserve">. Αυτό ούτε ο </w:t>
      </w:r>
      <w:proofErr w:type="spellStart"/>
      <w:r>
        <w:rPr>
          <w:rFonts w:eastAsia="Times New Roman" w:cs="Times New Roman"/>
          <w:szCs w:val="24"/>
        </w:rPr>
        <w:t>Όργουελ</w:t>
      </w:r>
      <w:proofErr w:type="spellEnd"/>
      <w:r>
        <w:rPr>
          <w:rFonts w:eastAsia="Times New Roman" w:cs="Times New Roman"/>
          <w:szCs w:val="24"/>
        </w:rPr>
        <w:t xml:space="preserve"> δεν το είχε σκεφτεί, κύριοι συνάδελφοι!</w:t>
      </w:r>
    </w:p>
    <w:p w14:paraId="392092FE"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συντομεύετε, κύριε συνάδελφε. </w:t>
      </w:r>
    </w:p>
    <w:p w14:paraId="392092FF"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Τελειώνω, κύριε Πρόεδρε.</w:t>
      </w:r>
    </w:p>
    <w:p w14:paraId="3920930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Κλείνοντας λοιπόν θέλω να πω πως πρέπει </w:t>
      </w:r>
      <w:r>
        <w:rPr>
          <w:rFonts w:eastAsia="Times New Roman" w:cs="Times New Roman"/>
          <w:szCs w:val="24"/>
        </w:rPr>
        <w:t xml:space="preserve">να απορριφθεί από το Σώμα η πρόταση της Νέας Δημοκρατίας για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διότι, πρώτον, είναι αποπροσανατολιστική, δεύτερον, προσπαθεί να συμψηφίσει τα πραγματικά σκάνδαλα που εμείς ερευνούμε με φαντασιώσεις δικές της και, τρίτον, προσ</w:t>
      </w:r>
      <w:r>
        <w:rPr>
          <w:rFonts w:eastAsia="Times New Roman" w:cs="Times New Roman"/>
          <w:szCs w:val="24"/>
        </w:rPr>
        <w:t xml:space="preserve">παθεί να διώξει αυτούς που συνδράμουν στη διερεύνηση μιας τεράστιας εγκληματικής πράξης. </w:t>
      </w:r>
    </w:p>
    <w:p w14:paraId="3920930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9209302"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39209303"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w:t>
      </w:r>
    </w:p>
    <w:p w14:paraId="39209304" w14:textId="77777777" w:rsidR="00612455" w:rsidRDefault="00B02DE7">
      <w:pPr>
        <w:spacing w:line="600" w:lineRule="auto"/>
        <w:ind w:firstLine="720"/>
        <w:jc w:val="both"/>
        <w:rPr>
          <w:rFonts w:eastAsia="Times New Roman"/>
          <w:szCs w:val="24"/>
        </w:rPr>
      </w:pPr>
      <w:r>
        <w:rPr>
          <w:rFonts w:eastAsia="Times New Roman"/>
          <w:szCs w:val="24"/>
        </w:rPr>
        <w:lastRenderedPageBreak/>
        <w:t>Τον λόγο έχει ο Πρόεδρος της Κοινοβουλευτικής Ομάδας</w:t>
      </w:r>
      <w:r>
        <w:rPr>
          <w:rFonts w:eastAsia="Times New Roman"/>
          <w:szCs w:val="24"/>
        </w:rPr>
        <w:t xml:space="preserve"> του Κομμουνιστικού Κόμματος Ελλάδας κ. Δημήτρ</w:t>
      </w:r>
      <w:r>
        <w:rPr>
          <w:rFonts w:eastAsia="Times New Roman"/>
          <w:szCs w:val="24"/>
        </w:rPr>
        <w:t>ιο</w:t>
      </w:r>
      <w:r>
        <w:rPr>
          <w:rFonts w:eastAsia="Times New Roman"/>
          <w:szCs w:val="24"/>
        </w:rPr>
        <w:t xml:space="preserve">ς </w:t>
      </w:r>
      <w:proofErr w:type="spellStart"/>
      <w:r>
        <w:rPr>
          <w:rFonts w:eastAsia="Times New Roman"/>
          <w:szCs w:val="24"/>
        </w:rPr>
        <w:t>Κουτσούμπας</w:t>
      </w:r>
      <w:proofErr w:type="spellEnd"/>
      <w:r>
        <w:rPr>
          <w:rFonts w:eastAsia="Times New Roman"/>
          <w:szCs w:val="24"/>
        </w:rPr>
        <w:t xml:space="preserve"> για δεκαπέντε λεπτά. </w:t>
      </w:r>
    </w:p>
    <w:p w14:paraId="39209305" w14:textId="77777777" w:rsidR="00612455" w:rsidRDefault="00B02DE7">
      <w:pPr>
        <w:spacing w:line="600" w:lineRule="auto"/>
        <w:ind w:firstLine="720"/>
        <w:jc w:val="both"/>
        <w:rPr>
          <w:rFonts w:eastAsia="Times New Roman"/>
          <w:szCs w:val="24"/>
        </w:rPr>
      </w:pPr>
      <w:r>
        <w:rPr>
          <w:rFonts w:eastAsia="Times New Roman"/>
          <w:b/>
          <w:bCs/>
          <w:szCs w:val="24"/>
        </w:rPr>
        <w:t xml:space="preserve">ΔΗΜΗΤΡΙΟΣ ΚΟΥΤΣΟΥΜΠΑΣ </w:t>
      </w:r>
      <w:r>
        <w:rPr>
          <w:rFonts w:eastAsia="Times New Roman"/>
          <w:b/>
          <w:szCs w:val="24"/>
        </w:rPr>
        <w:t xml:space="preserve">(Γενικός Γραμματέας της Κεντρικής Επιτροπής του Κομμουνιστικού Κόμματος Ελλάδας): </w:t>
      </w:r>
      <w:r>
        <w:rPr>
          <w:rFonts w:eastAsia="Times New Roman"/>
          <w:szCs w:val="24"/>
        </w:rPr>
        <w:t xml:space="preserve">Κυρίες και κύριοι Βουλευτές, είναι η τέταρτη φορά μέσα σε λίγους </w:t>
      </w:r>
      <w:r>
        <w:rPr>
          <w:rFonts w:eastAsia="Times New Roman"/>
          <w:szCs w:val="24"/>
        </w:rPr>
        <w:t>μόλις μήνες που η Βουλή συζητά πάνω σε μ</w:t>
      </w:r>
      <w:r>
        <w:rPr>
          <w:rFonts w:eastAsia="Times New Roman"/>
          <w:szCs w:val="24"/>
        </w:rPr>
        <w:t>ί</w:t>
      </w:r>
      <w:r>
        <w:rPr>
          <w:rFonts w:eastAsia="Times New Roman"/>
          <w:szCs w:val="24"/>
        </w:rPr>
        <w:t xml:space="preserve">α πρόταση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Μετά τις </w:t>
      </w:r>
      <w:r>
        <w:rPr>
          <w:rFonts w:eastAsia="Times New Roman"/>
          <w:szCs w:val="24"/>
        </w:rPr>
        <w:t>ε</w:t>
      </w:r>
      <w:r>
        <w:rPr>
          <w:rFonts w:eastAsia="Times New Roman"/>
          <w:szCs w:val="24"/>
        </w:rPr>
        <w:t xml:space="preserve">ξεταστικές για τα δάνεια των κομμάτων και των τραπεζών, την υπόθεση Παπαντωνίου, τα σκάνδαλα στην υγεία, σήμερα συζητάμε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σχετι</w:t>
      </w:r>
      <w:r>
        <w:rPr>
          <w:rFonts w:eastAsia="Times New Roman"/>
          <w:szCs w:val="24"/>
        </w:rPr>
        <w:t xml:space="preserve">κά με την υπόθεση Καμμένου, αυτή τη φορά με πρόταση της Νέας Δημοκρατίας. </w:t>
      </w:r>
    </w:p>
    <w:p w14:paraId="39209306" w14:textId="77777777" w:rsidR="00612455" w:rsidRDefault="00B02DE7">
      <w:pPr>
        <w:spacing w:line="600" w:lineRule="auto"/>
        <w:ind w:firstLine="720"/>
        <w:jc w:val="both"/>
        <w:rPr>
          <w:rFonts w:eastAsia="Times New Roman" w:cs="Times New Roman"/>
          <w:szCs w:val="24"/>
        </w:rPr>
      </w:pPr>
      <w:r>
        <w:rPr>
          <w:rFonts w:eastAsia="Times New Roman"/>
          <w:szCs w:val="24"/>
        </w:rPr>
        <w:t>Δ</w:t>
      </w:r>
      <w:r>
        <w:rPr>
          <w:rFonts w:eastAsia="Times New Roman"/>
          <w:szCs w:val="24"/>
        </w:rPr>
        <w:t xml:space="preserve">εν θα σταματήσει εδώ αυτό το γαϊτανάκι. Πρόσφατα, μέσα στο καλοκαίρι, είχαμε την κόντρα για τον </w:t>
      </w:r>
      <w:proofErr w:type="spellStart"/>
      <w:r>
        <w:rPr>
          <w:rFonts w:eastAsia="Times New Roman"/>
          <w:szCs w:val="24"/>
        </w:rPr>
        <w:t>Βαρουφάκη</w:t>
      </w:r>
      <w:proofErr w:type="spellEnd"/>
      <w:r>
        <w:rPr>
          <w:rFonts w:eastAsia="Times New Roman"/>
          <w:szCs w:val="24"/>
        </w:rPr>
        <w:t>, η οποία προφανώς και θα αναζωπυρωθεί πάλι τώρα τον Οκτώβρη με την ελληνικ</w:t>
      </w:r>
      <w:r>
        <w:rPr>
          <w:rFonts w:eastAsia="Times New Roman"/>
          <w:szCs w:val="24"/>
        </w:rPr>
        <w:t>ή έκδοση του βιβλίου του. Συνολικά υπάρχει μ</w:t>
      </w:r>
      <w:r>
        <w:rPr>
          <w:rFonts w:eastAsia="Times New Roman"/>
          <w:szCs w:val="24"/>
        </w:rPr>
        <w:t>ί</w:t>
      </w:r>
      <w:r>
        <w:rPr>
          <w:rFonts w:eastAsia="Times New Roman"/>
          <w:szCs w:val="24"/>
        </w:rPr>
        <w:t xml:space="preserve">α πλειοδοσία σε προτάσεις για εξεταστικές επιτροπές ανάμεσα στην Κυβέρνηση και την Αξιωματική Αντιπολίτευση. Σε λίγο θα αρχίσουμε να μετράμε και σκορ. </w:t>
      </w:r>
    </w:p>
    <w:p w14:paraId="3920930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Βεβαίως, αυτό το έργο το έχουμε ξαναδεί. Κάθε φορά που τα α</w:t>
      </w:r>
      <w:r>
        <w:rPr>
          <w:rFonts w:eastAsia="Times New Roman" w:cs="Times New Roman"/>
          <w:szCs w:val="24"/>
        </w:rPr>
        <w:t xml:space="preserve">στικά κυβερνητικά κόμματα συγκλίνουν στην πολιτική τους γραμμή, στη στρατηγική τους, όπως σήμερα ο ΣΥΡΙΖΑ με τη Νέα Δημοκρατία, όπως παλαιότερα το ΠΑΣΟΚ με τη Νέα Δημοκρατία, η συζήτηση πήγαινε στα της διαχείρισης των σκανδάλων. </w:t>
      </w:r>
    </w:p>
    <w:p w14:paraId="3920930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 ίδιο συμβαίνει και τώρα</w:t>
      </w:r>
      <w:r>
        <w:rPr>
          <w:rFonts w:eastAsia="Times New Roman" w:cs="Times New Roman"/>
          <w:szCs w:val="24"/>
        </w:rPr>
        <w:t>. Από την στιγμή που στα κεντρικά στρατηγικά ζητήματα συμπίπτετε, πράγμα που έγινε ακόμα πιο φανερό με τις πρόσφατες εμφανίσεις σας στη Διεθνή Έκθεση Θεσσαλονίκης, τότε μοιραία η αντιπαράθεση πάει εκεί. Το πολύ</w:t>
      </w:r>
      <w:r>
        <w:rPr>
          <w:rFonts w:eastAsia="Times New Roman" w:cs="Times New Roman"/>
          <w:szCs w:val="24"/>
        </w:rPr>
        <w:t xml:space="preserve"> </w:t>
      </w:r>
      <w:proofErr w:type="spellStart"/>
      <w:r>
        <w:rPr>
          <w:rFonts w:eastAsia="Times New Roman" w:cs="Times New Roman"/>
          <w:szCs w:val="24"/>
        </w:rPr>
        <w:t>πολύ</w:t>
      </w:r>
      <w:proofErr w:type="spellEnd"/>
      <w:r>
        <w:rPr>
          <w:rFonts w:eastAsia="Times New Roman" w:cs="Times New Roman"/>
          <w:szCs w:val="24"/>
        </w:rPr>
        <w:t xml:space="preserve"> να τσακώνεστε για το ποιος θα υπηρετήσει</w:t>
      </w:r>
      <w:r>
        <w:rPr>
          <w:rFonts w:eastAsia="Times New Roman" w:cs="Times New Roman"/>
          <w:szCs w:val="24"/>
        </w:rPr>
        <w:t xml:space="preserve"> καλύτερα επιχειρηματικά συμφέροντα, την αντιλαϊκή καπιταλιστική ανάκαμψη, να δίνετε διαπιστευτήρια στο μεγάλο κεφάλαιο, να ανταγωνίζεστε για το ποιος μπορεί να φέρει σε πέρας καλύτερα τις μεταρρυθμίσεις, που αυτό απαιτεί για το συμφέρον του.</w:t>
      </w:r>
    </w:p>
    <w:p w14:paraId="3920930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Εμείς, όπως ξ</w:t>
      </w:r>
      <w:r>
        <w:rPr>
          <w:rFonts w:eastAsia="Times New Roman" w:cs="Times New Roman"/>
          <w:szCs w:val="24"/>
        </w:rPr>
        <w:t xml:space="preserve">έρετε, θέλουμε να διερευνώνται όλες οι υποθέσεις και προσπαθούμε όσο μπορούμε και με τις δυνάμεις που έχουμε να αναδείξουμε τις πραγματικές, τις βαθύτερες αιτίες των σκανδάλων, της διαφθοράς, της διαπλοκής, που κατά τη γνώμη μας είναι και μέσα στο ίδιο το </w:t>
      </w:r>
      <w:r>
        <w:rPr>
          <w:rFonts w:eastAsia="Times New Roman" w:cs="Times New Roman"/>
          <w:szCs w:val="24"/>
          <w:lang w:val="en-US"/>
        </w:rPr>
        <w:t>DNA</w:t>
      </w:r>
      <w:r>
        <w:rPr>
          <w:rFonts w:eastAsia="Times New Roman" w:cs="Times New Roman"/>
          <w:szCs w:val="24"/>
        </w:rPr>
        <w:t xml:space="preserve">, στον τρόπο λειτουργίας αυτού του σάπιου εκμεταλλευτικού συστήματος. </w:t>
      </w:r>
    </w:p>
    <w:p w14:paraId="3920930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Κάνουμε, λοιπόν, ό,τι μπορούμε για να ενημερωθεί ο ελληνικός λαός. Όμως, δεν έχουμε και αυταπάτες. Γνωρίζουμε ότι στο πλαίσιο αυτών των επιτροπών οι πραγματικές αιτίες, οι πραγματικο</w:t>
      </w:r>
      <w:r>
        <w:rPr>
          <w:rFonts w:eastAsia="Times New Roman" w:cs="Times New Roman"/>
          <w:szCs w:val="24"/>
        </w:rPr>
        <w:t xml:space="preserve">ί λόγοι αποκρύβονται, αποσιωπώνται, κουκουλώνονται και τελικά οι διάφορες εξεταστικές επιτροπές που συγκροτούνται, το μόνο που κάνουν είναι να εξαντλούνται το πολύ </w:t>
      </w:r>
      <w:proofErr w:type="spellStart"/>
      <w:r>
        <w:rPr>
          <w:rFonts w:eastAsia="Times New Roman" w:cs="Times New Roman"/>
          <w:szCs w:val="24"/>
        </w:rPr>
        <w:t>πολύ</w:t>
      </w:r>
      <w:proofErr w:type="spellEnd"/>
      <w:r>
        <w:rPr>
          <w:rFonts w:eastAsia="Times New Roman" w:cs="Times New Roman"/>
          <w:szCs w:val="24"/>
        </w:rPr>
        <w:t xml:space="preserve"> -και αν- στην ενοχοποίηση κάποιων συγκεκριμένων, μεμονωμένων προσώπων και να αξιοποιούν</w:t>
      </w:r>
      <w:r>
        <w:rPr>
          <w:rFonts w:eastAsia="Times New Roman" w:cs="Times New Roman"/>
          <w:szCs w:val="24"/>
        </w:rPr>
        <w:t xml:space="preserve">ται βεβαίως για μπόλικο αποπροσανατολισμό. Να αποσπούν, δηλαδή, τη συζήτηση από πραγματικά προβλήματα που βιώνει ο ελληνικός λαός. </w:t>
      </w:r>
      <w:r>
        <w:rPr>
          <w:rFonts w:eastAsia="Times New Roman" w:cs="Times New Roman"/>
          <w:szCs w:val="24"/>
        </w:rPr>
        <w:t>Τ</w:t>
      </w:r>
      <w:r>
        <w:rPr>
          <w:rFonts w:eastAsia="Times New Roman" w:cs="Times New Roman"/>
          <w:szCs w:val="24"/>
        </w:rPr>
        <w:t>ο πιο σημαντικό, να αποδίδονται όλα τα προβλήματα που ζούμε τα τελευταία χρόνια, με την κρίση, με τα μνημόνια, με τα απανωτά</w:t>
      </w:r>
      <w:r>
        <w:rPr>
          <w:rFonts w:eastAsia="Times New Roman" w:cs="Times New Roman"/>
          <w:szCs w:val="24"/>
        </w:rPr>
        <w:t xml:space="preserve"> αντιλαϊκά μέτρα, στην κακοδιαχείριση μόνο κάποιων προσώπων, κάποιων κυβερνήσεων και όχι στις πολιτικές που συνειδητά υπηρέτησαν και υπηρετούν και οι προηγούμενοι και οι σημερινοί κυβερνώντες προς όφελος της μεγάλης καπιταλιστικής κερδοφορίας.</w:t>
      </w:r>
    </w:p>
    <w:p w14:paraId="3920930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Έτσι, η προσ</w:t>
      </w:r>
      <w:r>
        <w:rPr>
          <w:rFonts w:eastAsia="Times New Roman" w:cs="Times New Roman"/>
          <w:szCs w:val="24"/>
        </w:rPr>
        <w:t xml:space="preserve">φυγή στη σκανδαλολογία, η συζήτηση για τη διαφθορά και τη διαπλοκή είναι μια εύκολη λύση για όλους σας. Πάρτε, για παράδειγμα, το πρόβλημα που δημιουργήθηκε με τη </w:t>
      </w:r>
      <w:r>
        <w:rPr>
          <w:rFonts w:eastAsia="Times New Roman" w:cs="Times New Roman"/>
          <w:szCs w:val="24"/>
        </w:rPr>
        <w:lastRenderedPageBreak/>
        <w:t xml:space="preserve">ρύπανση του Σαρωνικού, οι ευθύνες της οποίας </w:t>
      </w:r>
      <w:proofErr w:type="spellStart"/>
      <w:r>
        <w:rPr>
          <w:rFonts w:eastAsia="Times New Roman" w:cs="Times New Roman"/>
          <w:szCs w:val="24"/>
        </w:rPr>
        <w:t>προσωποποιούνται</w:t>
      </w:r>
      <w:proofErr w:type="spellEnd"/>
      <w:r>
        <w:rPr>
          <w:rFonts w:eastAsia="Times New Roman" w:cs="Times New Roman"/>
          <w:szCs w:val="24"/>
        </w:rPr>
        <w:t xml:space="preserve"> και στον Υπουργό Εμπορικής Ναυτ</w:t>
      </w:r>
      <w:r>
        <w:rPr>
          <w:rFonts w:eastAsia="Times New Roman" w:cs="Times New Roman"/>
          <w:szCs w:val="24"/>
        </w:rPr>
        <w:t xml:space="preserve">ιλίας, στον κ. </w:t>
      </w:r>
      <w:proofErr w:type="spellStart"/>
      <w:r>
        <w:rPr>
          <w:rFonts w:eastAsia="Times New Roman" w:cs="Times New Roman"/>
          <w:szCs w:val="24"/>
        </w:rPr>
        <w:t>Κουρουμπλή</w:t>
      </w:r>
      <w:proofErr w:type="spellEnd"/>
      <w:r>
        <w:rPr>
          <w:rFonts w:eastAsia="Times New Roman" w:cs="Times New Roman"/>
          <w:szCs w:val="24"/>
        </w:rPr>
        <w:t>.</w:t>
      </w:r>
    </w:p>
    <w:p w14:paraId="3920930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Αναμφίβολα, οι ευθύνες της πολιτικής ηγεσίας του Υπουργείου και προσωπικά του κ. </w:t>
      </w:r>
      <w:proofErr w:type="spellStart"/>
      <w:r>
        <w:rPr>
          <w:rFonts w:eastAsia="Times New Roman" w:cs="Times New Roman"/>
          <w:szCs w:val="24"/>
        </w:rPr>
        <w:t>Κουρουμπλή</w:t>
      </w:r>
      <w:proofErr w:type="spellEnd"/>
      <w:r>
        <w:rPr>
          <w:rFonts w:eastAsia="Times New Roman" w:cs="Times New Roman"/>
          <w:szCs w:val="24"/>
        </w:rPr>
        <w:t xml:space="preserve"> είναι τεράστιες και δεν μπορούν να κρύβονται, επιρρίπτοντας ανέντιμα, θα λέγαμε, ευθύνες στο Λιμενικό. </w:t>
      </w:r>
    </w:p>
    <w:p w14:paraId="3920930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Όμως, δεν είναι μόνο αυτό. Ευθύνε</w:t>
      </w:r>
      <w:r>
        <w:rPr>
          <w:rFonts w:eastAsia="Times New Roman" w:cs="Times New Roman"/>
          <w:szCs w:val="24"/>
        </w:rPr>
        <w:t>ς έχουν και οι συγκεκριμένοι εφοπλιστές για τα καράβια τους. Υπάρχουν ευθύνες, επίσης, στη διακίνηση των πετρελαιοειδών. Έχουν ευθύνες διαχρονικά και οι κυβερνήσεις της Νέας Δημοκρατίας, του ΠΑΣΟΚ και η σημερινή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που τους έκαναν και τους </w:t>
      </w:r>
      <w:r>
        <w:rPr>
          <w:rFonts w:eastAsia="Times New Roman" w:cs="Times New Roman"/>
          <w:szCs w:val="24"/>
        </w:rPr>
        <w:t>κάνουν πλάτες με τους νόμους που ψηφίζουν σχετικά με τον έλεγχο των πλοίων. Μήπως δεν έχουν ευθύνες όλες αυτές οι κυβερνήσεις, που ενώ τόσα χρόνια καμαρώνουν για τον Πειραιά ως πύλη εισόδου και διεθνή κόμβο, δεν έχουν εξασφαλίσει ακόμη τη στοιχειώδη υποδομ</w:t>
      </w:r>
      <w:r>
        <w:rPr>
          <w:rFonts w:eastAsia="Times New Roman" w:cs="Times New Roman"/>
          <w:szCs w:val="24"/>
        </w:rPr>
        <w:t xml:space="preserve">ή άμεσης απορρύπανσης; </w:t>
      </w:r>
    </w:p>
    <w:p w14:paraId="3920930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Συνεπώς δεν είναι μόνο η ανικανότητα του ενός ή του άλλου προσώπου, Υπουργού ή υπηρεσιακού παράγοντα, αλλά η ίδια η ταξική πολιτική που υπηρετεί το κράτος σας και το πολιτικό </w:t>
      </w:r>
      <w:r>
        <w:rPr>
          <w:rFonts w:eastAsia="Times New Roman" w:cs="Times New Roman"/>
          <w:szCs w:val="24"/>
        </w:rPr>
        <w:lastRenderedPageBreak/>
        <w:t xml:space="preserve">του προσωπικό, μαζί και από κοινού, που οδηγεί σε τέτοια </w:t>
      </w:r>
      <w:r>
        <w:rPr>
          <w:rFonts w:eastAsia="Times New Roman" w:cs="Times New Roman"/>
          <w:szCs w:val="24"/>
        </w:rPr>
        <w:t>φαινόμενα.</w:t>
      </w:r>
    </w:p>
    <w:p w14:paraId="3920930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συζητώντας για τη σημερινή υπόθεση, πρέπει να δούμε τη μεγάλη εικόνα. </w:t>
      </w:r>
      <w:r>
        <w:rPr>
          <w:rFonts w:eastAsia="Times New Roman" w:cs="Times New Roman"/>
          <w:szCs w:val="24"/>
        </w:rPr>
        <w:t>Η</w:t>
      </w:r>
      <w:r>
        <w:rPr>
          <w:rFonts w:eastAsia="Times New Roman" w:cs="Times New Roman"/>
          <w:szCs w:val="24"/>
        </w:rPr>
        <w:t xml:space="preserve"> μεγάλη εικόνα έχει να κάνει με έναν σφοδρό πόλεμο επιχειρηματικών συμφερόντων που εξελίσσεται αυτή την περίοδο για το ποιος θα επικρατήσει σε μία σειρά τομείς και κλάδους της οικονομίας, ποιος θα βρεθεί σε καλύτερη θέση, ποιος θα αποκτήσει τα μεγαλύτερα κ</w:t>
      </w:r>
      <w:r>
        <w:rPr>
          <w:rFonts w:eastAsia="Times New Roman" w:cs="Times New Roman"/>
          <w:szCs w:val="24"/>
        </w:rPr>
        <w:t xml:space="preserve">έρδη και οφέλη. </w:t>
      </w:r>
    </w:p>
    <w:p w14:paraId="3920931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Η αντιπαράθεση που υπήρχε το προηγούμενο διάστημα και συνεχίζεται σε σχέση με τις τηλεοπτικές άδειες και συνολικά τις εξελίξεις στα μέσα μαζικής ενημέρωσης και η κυβερνητική προκλητική τροπολογία, που κατατέθηκε πριν από λίγους μήνες και έ</w:t>
      </w:r>
      <w:r>
        <w:rPr>
          <w:rFonts w:eastAsia="Times New Roman" w:cs="Times New Roman"/>
          <w:szCs w:val="24"/>
        </w:rPr>
        <w:t xml:space="preserve">γινε και εκεί αντιπαράθεση, για τη ΣΕΚΑΠ και τώρα αυτό το γεγονός επιβεβαιώνουν την παραπάνω εκτίμηση. </w:t>
      </w:r>
    </w:p>
    <w:p w14:paraId="3920931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 αυτήν την αντιπαράθεση, σ’ αυτόν τον πόλεμο επιχειρηματικών συμφερόντων έχει από την αρχή εμπλοκή και 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39209312" w14:textId="77777777" w:rsidR="00612455" w:rsidRDefault="00B02DE7">
      <w:pPr>
        <w:spacing w:line="600" w:lineRule="auto"/>
        <w:jc w:val="both"/>
        <w:rPr>
          <w:rFonts w:eastAsia="Times New Roman" w:cs="Times New Roman"/>
          <w:szCs w:val="24"/>
        </w:rPr>
      </w:pPr>
      <w:r>
        <w:rPr>
          <w:rFonts w:eastAsia="Times New Roman" w:cs="Times New Roman"/>
          <w:szCs w:val="24"/>
        </w:rPr>
        <w:lastRenderedPageBreak/>
        <w:t xml:space="preserve">Έχουν εμπλοκή και άλλα κόμματα, όπως η Αξιωματική Αντιπολίτευση της Νέας Δημοκρατίας. </w:t>
      </w:r>
      <w:r>
        <w:rPr>
          <w:rFonts w:eastAsia="Times New Roman" w:cs="Times New Roman"/>
          <w:szCs w:val="24"/>
        </w:rPr>
        <w:t>Φ</w:t>
      </w:r>
      <w:r>
        <w:rPr>
          <w:rFonts w:eastAsia="Times New Roman" w:cs="Times New Roman"/>
          <w:szCs w:val="24"/>
        </w:rPr>
        <w:t xml:space="preserve">υσικά, έχουν εμπλοκή και άλλα ισχυρά κράτη. </w:t>
      </w:r>
    </w:p>
    <w:p w14:paraId="3920931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Δεν είναι τυχαίο, όπως έγραψε άλλωστε και η εφημερίδα του κυβερνώντος κόμματος η «ΑΥΓΗ», ότι με την υπόθεση αυτή ασχολούνται</w:t>
      </w:r>
      <w:r>
        <w:rPr>
          <w:rFonts w:eastAsia="Times New Roman" w:cs="Times New Roman"/>
          <w:szCs w:val="24"/>
        </w:rPr>
        <w:t xml:space="preserve"> ινστιτούτα που απηχούν απόψεις της αμερικάνικης Κυβέρνησης, τα οποία καλούν τις υπηρεσίες ασφαλείας των ΗΠΑ να εμπλακούν πιο ενεργά, αφού, όπως λένε, η υπόθεση αυτή δεν είναι απλά ελληνικό ζήτημα. </w:t>
      </w:r>
    </w:p>
    <w:p w14:paraId="3920931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 ίδιος ο Υπουργός Εθνικής Άμυνας τόνισε πρόσφατα σε δηλώ</w:t>
      </w:r>
      <w:r>
        <w:rPr>
          <w:rFonts w:eastAsia="Times New Roman" w:cs="Times New Roman"/>
          <w:szCs w:val="24"/>
        </w:rPr>
        <w:t>σεις του την ανάγκη να αναπτυχθεί το Πολεμικό Ναυτικό στο πλευρό του Πολεμικού Ναυτικού των ΗΠΑ από την Κρήτη μέχρι το Σουέζ για να αντιμετωπιστεί -λέει- το λαθρεμπόριο ναρκωτικών, καυσίμων και όπλων. Με πρόσχημα την αντιμετώπιση του λαθρεμπορίου, η Κυβέρν</w:t>
      </w:r>
      <w:r>
        <w:rPr>
          <w:rFonts w:eastAsia="Times New Roman" w:cs="Times New Roman"/>
          <w:szCs w:val="24"/>
        </w:rPr>
        <w:t xml:space="preserve">ηση εμπλέκει τη χώρα όλο και βαθύτερα σε πολεμικά σχέδια σε ποικίλους τυχοδιωκτισμούς. </w:t>
      </w:r>
    </w:p>
    <w:p w14:paraId="3920931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 την ευκαιρία αυτή, τι θα γίνει με το ζήτημα του εκσυγχρονισμού, εκτός της συντήρησης των υποδομών του Άραξου, προκειμένου να καταστούν ξανά κατάλληλες για τη μεταφορ</w:t>
      </w:r>
      <w:r>
        <w:rPr>
          <w:rFonts w:eastAsia="Times New Roman" w:cs="Times New Roman"/>
          <w:szCs w:val="24"/>
        </w:rPr>
        <w:t xml:space="preserve">ά πυρηνικών κεφαλών εκεί; Αλήθεια, πώς προχωράνε; Τι ακριβώς </w:t>
      </w:r>
      <w:r>
        <w:rPr>
          <w:rFonts w:eastAsia="Times New Roman" w:cs="Times New Roman"/>
          <w:szCs w:val="24"/>
        </w:rPr>
        <w:lastRenderedPageBreak/>
        <w:t>σας λένε οι φίλοι σας οι Αμερικάνοι που κλιμάκιά τους, συχνά πυκνά, περιδιαβαίνουν για έλεγχο εκεί; Εκτός αν δεν τους ρωτάτε πλέον καν ή αν θεωρούν ότι δεν είναι και υποχρεωμένοι να σας ενημερώνο</w:t>
      </w:r>
      <w:r>
        <w:rPr>
          <w:rFonts w:eastAsia="Times New Roman" w:cs="Times New Roman"/>
          <w:szCs w:val="24"/>
        </w:rPr>
        <w:t xml:space="preserve">υν. Το έχουμε καταγγείλει με τον πιο επίσημο τρόπο, αλλά μέχρι τώρα όλοι σας δεν βγάλατε κιχ. </w:t>
      </w:r>
    </w:p>
    <w:p w14:paraId="3920931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Έτσι κι αλλιώς, η πείρα δείχνει ότι αυτές οι κόντρες, όπως τώρα για το «</w:t>
      </w:r>
      <w:r>
        <w:rPr>
          <w:rFonts w:eastAsia="Times New Roman" w:cs="Times New Roman"/>
          <w:szCs w:val="24"/>
          <w:lang w:val="en-US"/>
        </w:rPr>
        <w:t>NOOR</w:t>
      </w:r>
      <w:r>
        <w:rPr>
          <w:rFonts w:eastAsia="Times New Roman" w:cs="Times New Roman"/>
          <w:szCs w:val="24"/>
        </w:rPr>
        <w:t xml:space="preserve"> 1» συνήθως λήγουν με κάποιο πάρε-δώσε, με το αλισβερίσι που κάτι πιέζει να δώσει ο έ</w:t>
      </w:r>
      <w:r>
        <w:rPr>
          <w:rFonts w:eastAsia="Times New Roman" w:cs="Times New Roman"/>
          <w:szCs w:val="24"/>
        </w:rPr>
        <w:t xml:space="preserve">νας και κάτι να πάρει ο άλλος. Οι κόντρες αυτές οδηγούν συχνά σε νέες συμφωνίες μεταξύ κρατών, συμμαχιών, επιχειρηματικών ομίλων, αλλά πάντα σε βάρος των λαών. </w:t>
      </w:r>
    </w:p>
    <w:p w14:paraId="3920931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Το τι τελικά παίρνει και τι δίνει κάθε φορά ο εκάστοτε εμπλεκόμενος επιχειρηματίας, Υπουργός, </w:t>
      </w:r>
      <w:r>
        <w:rPr>
          <w:rFonts w:eastAsia="Times New Roman" w:cs="Times New Roman"/>
          <w:szCs w:val="24"/>
        </w:rPr>
        <w:t>Κ</w:t>
      </w:r>
      <w:r>
        <w:rPr>
          <w:rFonts w:eastAsia="Times New Roman" w:cs="Times New Roman"/>
          <w:szCs w:val="24"/>
        </w:rPr>
        <w:t xml:space="preserve">υβέρνηση, στην οποία ανήκει, είναι θέμα προς διερεύνηση το οποίο, μάλλον, θα αποτελέσει πάλι αντικείμενο κάποιων </w:t>
      </w:r>
      <w:r>
        <w:rPr>
          <w:rFonts w:eastAsia="Times New Roman" w:cs="Times New Roman"/>
          <w:szCs w:val="24"/>
        </w:rPr>
        <w:t>ε</w:t>
      </w:r>
      <w:r>
        <w:rPr>
          <w:rFonts w:eastAsia="Times New Roman" w:cs="Times New Roman"/>
          <w:szCs w:val="24"/>
        </w:rPr>
        <w:t xml:space="preserve">ξεταστικών </w:t>
      </w:r>
      <w:r>
        <w:rPr>
          <w:rFonts w:eastAsia="Times New Roman" w:cs="Times New Roman"/>
          <w:szCs w:val="24"/>
        </w:rPr>
        <w:t>ε</w:t>
      </w:r>
      <w:r>
        <w:rPr>
          <w:rFonts w:eastAsia="Times New Roman" w:cs="Times New Roman"/>
          <w:szCs w:val="24"/>
        </w:rPr>
        <w:t xml:space="preserve">πιτροπών, όπως όλα δείχνουν. </w:t>
      </w:r>
    </w:p>
    <w:p w14:paraId="3920931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 γεγονός ότι μια σοβαρή ποινική υπόθεση, που αφορά εμπορία ναρκωτικών, όπως είναι η υπόθεση αυτή τ</w:t>
      </w:r>
      <w:r>
        <w:rPr>
          <w:rFonts w:eastAsia="Times New Roman" w:cs="Times New Roman"/>
          <w:szCs w:val="24"/>
        </w:rPr>
        <w:t>ου «</w:t>
      </w:r>
      <w:r>
        <w:rPr>
          <w:rFonts w:eastAsia="Times New Roman" w:cs="Times New Roman"/>
          <w:szCs w:val="24"/>
          <w:lang w:val="en-US"/>
        </w:rPr>
        <w:t>NOOR</w:t>
      </w:r>
      <w:r>
        <w:rPr>
          <w:rFonts w:eastAsia="Times New Roman" w:cs="Times New Roman"/>
          <w:szCs w:val="24"/>
        </w:rPr>
        <w:t xml:space="preserve"> 1», εξελίσσεται και μπαίνει στο επίκεντρο της πολιτικής αντιπαράθεσης επιβεβαιώνει ακριβώς τις παραπάνω εκτιμήσεις μας. </w:t>
      </w:r>
    </w:p>
    <w:p w14:paraId="3920931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η στάση του Υπουργού Εθνικής Άμυνας είναι σίγουρα προβληματική. Διότι είναι άλλο ζήτημα η διαλεύκανση μιας </w:t>
      </w:r>
      <w:r>
        <w:rPr>
          <w:rFonts w:eastAsia="Times New Roman" w:cs="Times New Roman"/>
          <w:szCs w:val="24"/>
        </w:rPr>
        <w:t>πολύ σοβαρής υπόθεσης, που πρέπει να γίνει έτσι κι αλλιώς και να αποδοθούν ευθύνες σε όλους τους φυσικούς, ηθικούς αυτουργούς και συνεργούς και είναι άλλο η εμπλοκή ενός Υπουργού -και μάλιστα του Υπουργού Εθνικής Άμυνας- οι περίεργες συνεννοήσεις και επαφέ</w:t>
      </w:r>
      <w:r>
        <w:rPr>
          <w:rFonts w:eastAsia="Times New Roman" w:cs="Times New Roman"/>
          <w:szCs w:val="24"/>
        </w:rPr>
        <w:t>ς, που το μόνο που κάνουν είναι να δημιουργούν σκιές και να πλήττουν την αξιοπιστία της όποιας δικαστικής έρευνας.</w:t>
      </w:r>
    </w:p>
    <w:p w14:paraId="3920931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Υπάρχει, για παράδειγμα, ένα ερώτημα που το έχουμε </w:t>
      </w:r>
      <w:proofErr w:type="spellStart"/>
      <w:r>
        <w:rPr>
          <w:rFonts w:eastAsia="Times New Roman" w:cs="Times New Roman"/>
          <w:szCs w:val="24"/>
        </w:rPr>
        <w:t>ξαναθέσει</w:t>
      </w:r>
      <w:proofErr w:type="spellEnd"/>
      <w:r>
        <w:rPr>
          <w:rFonts w:eastAsia="Times New Roman" w:cs="Times New Roman"/>
          <w:szCs w:val="24"/>
        </w:rPr>
        <w:t>: Γιατί ασχολήθηκε τώρα τελευταία τόσο δραστήρια με το «</w:t>
      </w:r>
      <w:r>
        <w:rPr>
          <w:rFonts w:eastAsia="Times New Roman" w:cs="Times New Roman"/>
          <w:szCs w:val="24"/>
          <w:lang w:val="en-US"/>
        </w:rPr>
        <w:t>NOOR</w:t>
      </w:r>
      <w:r>
        <w:rPr>
          <w:rFonts w:eastAsia="Times New Roman" w:cs="Times New Roman"/>
          <w:szCs w:val="24"/>
        </w:rPr>
        <w:t xml:space="preserve"> 1» ο κ. Καμμένος, ότ</w:t>
      </w:r>
      <w:r>
        <w:rPr>
          <w:rFonts w:eastAsia="Times New Roman" w:cs="Times New Roman"/>
          <w:szCs w:val="24"/>
        </w:rPr>
        <w:t>αν αυτή η υπόθεση είναι γνωστή εδώ και δύο χρόνια;</w:t>
      </w:r>
    </w:p>
    <w:p w14:paraId="3920931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Αυτά λοιπόν, κατά τη γνώμη μας, είναι τα μεγάλα και αναπάντητα ερωτήματα για τα οποία η Κυβέρνηση προτιμάει να μη μιλά και όχι βέβαια η γόβα στιλέτο της «τάδε» κυρίας που δεν θα χρησιμοποιηθεί για να λιώσε</w:t>
      </w:r>
      <w:r>
        <w:rPr>
          <w:rFonts w:eastAsia="Times New Roman" w:cs="Times New Roman"/>
          <w:szCs w:val="24"/>
        </w:rPr>
        <w:t xml:space="preserve">ι τα σκουλήκια που μας είπε προχθές ή τα ακριβά κοσμήματα και η επίσκεψη σε καζίνο του εξωτερικού, που έγραψε ο Τύπος για να γίνεται τελικά αυτή η αντιπαράθεση -σικέ, κατά την άποψή μας- μεταξύ των άλλων κομμάτων. </w:t>
      </w:r>
    </w:p>
    <w:p w14:paraId="3920931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Θα ξαναπούμε ότι η γυναίκα του Καίσαρα πρ</w:t>
      </w:r>
      <w:r>
        <w:rPr>
          <w:rFonts w:eastAsia="Times New Roman" w:cs="Times New Roman"/>
          <w:szCs w:val="24"/>
        </w:rPr>
        <w:t>έπει και να είναι και να φαίνεται τίμια. Και ο Υπουργός Εθνικής Άμυνας, με την κάλυψη προφανώς του Πρωθυπουργού, προβαίνει σε πρακτικές που αποδεικνύουν ότι αυτή η Κυβέρνηση όχι μόνο δεν είναι αποφασισμένη να διερευνήσει τις σοβαρές υποθέσεις, να αντιμετωπ</w:t>
      </w:r>
      <w:r>
        <w:rPr>
          <w:rFonts w:eastAsia="Times New Roman" w:cs="Times New Roman"/>
          <w:szCs w:val="24"/>
        </w:rPr>
        <w:t>ίσει τα σκάνδαλα, τη διαφθορά, που άλλωστε ξαναλέμε είναι σύμφυτα με αυτό το σύστημα που υπηρετεί, αλλά μετέχει ενεργά και δραστήρια σε διάφορες επιχειρηματικές κόντρες που διεξάγονται αυτήν την περίοδο και με όλους τους τρόπους, παίρνοντας το μέρος ενός έ</w:t>
      </w:r>
      <w:r>
        <w:rPr>
          <w:rFonts w:eastAsia="Times New Roman" w:cs="Times New Roman"/>
          <w:szCs w:val="24"/>
        </w:rPr>
        <w:t xml:space="preserve">ναντι του άλλου. </w:t>
      </w:r>
    </w:p>
    <w:p w14:paraId="3920931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Επίσης, θα ξαναπούμε για μ</w:t>
      </w:r>
      <w:r>
        <w:rPr>
          <w:rFonts w:eastAsia="Times New Roman" w:cs="Times New Roman"/>
          <w:szCs w:val="24"/>
        </w:rPr>
        <w:t>ί</w:t>
      </w:r>
      <w:r>
        <w:rPr>
          <w:rFonts w:eastAsia="Times New Roman" w:cs="Times New Roman"/>
          <w:szCs w:val="24"/>
        </w:rPr>
        <w:t xml:space="preserve">α ακόμη φορά ότι αυτός ο κόσμος της σαπίλας είναι όλος δικός σας. Οι πόλεμοι, το λαθρεμπόριο, τα ναρκωτικά είναι παιδιά και όχι αποπαίδια του συστήματος που υπηρετείτε μέχρι τα μπούνια. </w:t>
      </w:r>
    </w:p>
    <w:p w14:paraId="3920931E" w14:textId="77777777" w:rsidR="00612455" w:rsidRDefault="00B02DE7">
      <w:pPr>
        <w:spacing w:line="600" w:lineRule="auto"/>
        <w:jc w:val="both"/>
        <w:rPr>
          <w:rFonts w:eastAsia="Times New Roman" w:cs="Times New Roman"/>
          <w:szCs w:val="24"/>
        </w:rPr>
      </w:pPr>
      <w:r>
        <w:rPr>
          <w:rFonts w:eastAsia="Times New Roman" w:cs="Times New Roman"/>
          <w:szCs w:val="24"/>
        </w:rPr>
        <w:t>Είναι η σαπίλα του συστή</w:t>
      </w:r>
      <w:r>
        <w:rPr>
          <w:rFonts w:eastAsia="Times New Roman" w:cs="Times New Roman"/>
          <w:szCs w:val="24"/>
        </w:rPr>
        <w:t xml:space="preserve">ματος που ξερνάει τη μπόχα του, που με όλους τους τρόπους επιζητά το μέγιστο δυνατό κέρδος, πατώντας στην κυριολεξία επί πτωμάτων. </w:t>
      </w:r>
    </w:p>
    <w:p w14:paraId="3920931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Δεν θεωρούμε τυχαίο ότι ο Υπουργός Εθνικής Άμυνας πρωταγωνίστησε για την πρόσκληση της αρμάδας του ΝΑΤΟ στο Αιγαίο ή ότι ανα</w:t>
      </w:r>
      <w:r>
        <w:rPr>
          <w:rFonts w:eastAsia="Times New Roman" w:cs="Times New Roman"/>
          <w:szCs w:val="24"/>
        </w:rPr>
        <w:t xml:space="preserve">πτύσσει τη δραστηριότητα που αναφέραμε, </w:t>
      </w:r>
      <w:r>
        <w:rPr>
          <w:rFonts w:eastAsia="Times New Roman" w:cs="Times New Roman"/>
          <w:szCs w:val="24"/>
        </w:rPr>
        <w:lastRenderedPageBreak/>
        <w:t>την ώρα που οξύνονται οι αντιθέσεις ανάμεσα σε διεθνή ιμπεριαλιστικά κέντρα για τον έλεγχο των ενεργειακών πηγών των οδών μεταφοράς στην ευρύτερη περιοχή.</w:t>
      </w:r>
    </w:p>
    <w:p w14:paraId="3920932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με αφορμή τη σημερινή υπόθεση, α</w:t>
      </w:r>
      <w:r>
        <w:rPr>
          <w:rFonts w:eastAsia="Times New Roman" w:cs="Times New Roman"/>
          <w:szCs w:val="24"/>
        </w:rPr>
        <w:t>λλά και άλλες αυτή την περίοδο, που προέκυψαν και μέσα στο καλοκαίρι, αναζωπυρώθηκε η αντιπαράθεση με επίκεντρο πάλι τη δικαιοσύνη, μ</w:t>
      </w:r>
      <w:r>
        <w:rPr>
          <w:rFonts w:eastAsia="Times New Roman" w:cs="Times New Roman"/>
          <w:szCs w:val="24"/>
        </w:rPr>
        <w:t>ί</w:t>
      </w:r>
      <w:r>
        <w:rPr>
          <w:rFonts w:eastAsia="Times New Roman" w:cs="Times New Roman"/>
          <w:szCs w:val="24"/>
        </w:rPr>
        <w:t>α αντιπαράθεση βολική για τα κόμματα των μνημονίων, αφού δίνει τη δυνατότητα από τη μια στον ΣΥΡΙΖΑ να κρύβει την αντιλαϊκ</w:t>
      </w:r>
      <w:r>
        <w:rPr>
          <w:rFonts w:eastAsia="Times New Roman" w:cs="Times New Roman"/>
          <w:szCs w:val="24"/>
        </w:rPr>
        <w:t xml:space="preserve">ή </w:t>
      </w:r>
      <w:proofErr w:type="spellStart"/>
      <w:r>
        <w:rPr>
          <w:rFonts w:eastAsia="Times New Roman" w:cs="Times New Roman"/>
          <w:szCs w:val="24"/>
        </w:rPr>
        <w:t>μνημονιακή</w:t>
      </w:r>
      <w:proofErr w:type="spellEnd"/>
      <w:r>
        <w:rPr>
          <w:rFonts w:eastAsia="Times New Roman" w:cs="Times New Roman"/>
          <w:szCs w:val="24"/>
        </w:rPr>
        <w:t xml:space="preserve"> του πολιτική, εμφανιζόμενος μάλιστα ως θύμα κέντρων του κατεστημένου που δήθεν τον πολεμούν, ενώ από την άλλη δίνει τη δυνατότητα στη Νέα Δημοκρατία να κρύβει τη συμφωνία της με βασικές αντιλαϊκές κατευθύνσεις που προωθεί η σημερινή Κυβέρνηση </w:t>
      </w:r>
      <w:r>
        <w:rPr>
          <w:rFonts w:eastAsia="Times New Roman" w:cs="Times New Roman"/>
          <w:szCs w:val="24"/>
        </w:rPr>
        <w:t xml:space="preserve">και να εμφανίζεται ως αντίπαλος δήθεν πρακτικών σε σχέση με τη δικαιοσύνη, που και η ίδια βέβαια ακολούθησε ως Κυβέρνηση κατά κόρον στο παρελθόν. </w:t>
      </w:r>
    </w:p>
    <w:p w14:paraId="3920932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 ΣΥΡΙΖΑ μάλιστα προσπαθεί να κρύψει πίσω από κάποιες όντως κακές και αντιδραστικές αποφάσεις τις δικές του ε</w:t>
      </w:r>
      <w:r>
        <w:rPr>
          <w:rFonts w:eastAsia="Times New Roman" w:cs="Times New Roman"/>
          <w:szCs w:val="24"/>
        </w:rPr>
        <w:t xml:space="preserve">υθύνες για την πολιτική που υλοποιεί. </w:t>
      </w:r>
      <w:r>
        <w:rPr>
          <w:rFonts w:eastAsia="Times New Roman" w:cs="Times New Roman"/>
          <w:szCs w:val="24"/>
        </w:rPr>
        <w:t>Ε</w:t>
      </w:r>
      <w:r>
        <w:rPr>
          <w:rFonts w:eastAsia="Times New Roman" w:cs="Times New Roman"/>
          <w:szCs w:val="24"/>
        </w:rPr>
        <w:t>ίναι αφορμή να ξεκαθαρίσουμε για μ</w:t>
      </w:r>
      <w:r>
        <w:rPr>
          <w:rFonts w:eastAsia="Times New Roman" w:cs="Times New Roman"/>
          <w:szCs w:val="24"/>
        </w:rPr>
        <w:t>ί</w:t>
      </w:r>
      <w:r>
        <w:rPr>
          <w:rFonts w:eastAsia="Times New Roman" w:cs="Times New Roman"/>
          <w:szCs w:val="24"/>
        </w:rPr>
        <w:t xml:space="preserve">α ακόμη φορά ένα ζήτημα. Κατά τη γνώμη μας, είναι </w:t>
      </w:r>
      <w:r>
        <w:rPr>
          <w:rFonts w:eastAsia="Times New Roman" w:cs="Times New Roman"/>
          <w:szCs w:val="24"/>
        </w:rPr>
        <w:lastRenderedPageBreak/>
        <w:t>διαφορετικό πράγμα οι επιθέσεις συχνά προσωπικές και χυδαίες που γίνονται από κάποιους επιχειρηματίες, μέσα ενημέρωσης, αλλά και πολ</w:t>
      </w:r>
      <w:r>
        <w:rPr>
          <w:rFonts w:eastAsia="Times New Roman" w:cs="Times New Roman"/>
          <w:szCs w:val="24"/>
        </w:rPr>
        <w:t xml:space="preserve">ιτικές δυνάμεις για ιδιοτελή μικροκομματικά οικονομικά συμφέροντα και μέσα από τις οποίες προσπαθούν να επιβάλλουν ωμά στη δικαιοσύνη τις επιλογές τους και πρέπει φυσικά όλες αυτές οι παρεμβάσεις να είναι απόλυτα κατακριτέες και καταδικαστέες. </w:t>
      </w:r>
    </w:p>
    <w:p w14:paraId="3920932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 εντελ</w:t>
      </w:r>
      <w:r>
        <w:rPr>
          <w:rFonts w:eastAsia="Times New Roman" w:cs="Times New Roman"/>
          <w:szCs w:val="24"/>
        </w:rPr>
        <w:t>ώς διαφορετικό πράγμα ο αναγκαίος σχολιασμός, η κριτική αποφάσεων της δικαιοσύνης που γίνεται στη βάση αρχών, απέναντι σε δικαστικές αποφάσεις που γίνεται από τη σκοπιά της υπεράσπισης των εργατικών λαϊκών συμφερόντων, αποφάσεις δηλαδή οι οποίες εφαρμόζουν</w:t>
      </w:r>
      <w:r>
        <w:rPr>
          <w:rFonts w:eastAsia="Times New Roman" w:cs="Times New Roman"/>
          <w:szCs w:val="24"/>
        </w:rPr>
        <w:t xml:space="preserve"> ή ερμηνεύουν κι ακόμη χειρότερα το υπάρχον αντιλαϊκό νομοθετικό πλαίσιο, όπως παραδείγματος χάρ</w:t>
      </w:r>
      <w:r>
        <w:rPr>
          <w:rFonts w:eastAsia="Times New Roman" w:cs="Times New Roman"/>
          <w:szCs w:val="24"/>
        </w:rPr>
        <w:t>ιν</w:t>
      </w:r>
      <w:r>
        <w:rPr>
          <w:rFonts w:eastAsia="Times New Roman" w:cs="Times New Roman"/>
          <w:szCs w:val="24"/>
        </w:rPr>
        <w:t xml:space="preserve"> πρόσφατα του Ελεγκτικού Συνεδρίου για την απόλυση συμβασιούχων, του Δικαστηρίου Ανηλίκων στο Ρέθυμνο για επιβολή κοινωφελούς εργασίας σε μαθητές που συμμετεί</w:t>
      </w:r>
      <w:r>
        <w:rPr>
          <w:rFonts w:eastAsia="Times New Roman" w:cs="Times New Roman"/>
          <w:szCs w:val="24"/>
        </w:rPr>
        <w:t>χαν σε μ</w:t>
      </w:r>
      <w:r>
        <w:rPr>
          <w:rFonts w:eastAsia="Times New Roman" w:cs="Times New Roman"/>
          <w:szCs w:val="24"/>
        </w:rPr>
        <w:t>ί</w:t>
      </w:r>
      <w:r>
        <w:rPr>
          <w:rFonts w:eastAsia="Times New Roman" w:cs="Times New Roman"/>
          <w:szCs w:val="24"/>
        </w:rPr>
        <w:t>α κινητοποίηση ή του Εφετείου Χαλκίδας για ομαδικές απολύσεις εργαζομένων κ.λπ.</w:t>
      </w:r>
      <w:r>
        <w:rPr>
          <w:rFonts w:eastAsia="Times New Roman" w:cs="Times New Roman"/>
          <w:szCs w:val="24"/>
        </w:rPr>
        <w:t>.</w:t>
      </w:r>
      <w:r>
        <w:rPr>
          <w:rFonts w:eastAsia="Times New Roman" w:cs="Times New Roman"/>
          <w:szCs w:val="24"/>
        </w:rPr>
        <w:t xml:space="preserve"> </w:t>
      </w:r>
    </w:p>
    <w:p w14:paraId="3920932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για παράδειγμα, για την απόφαση του Πενταμελούς Εφετείου της Αθήνας που εμμένει σε αυτή την άδικη φυλάκιση της </w:t>
      </w:r>
      <w:proofErr w:type="spellStart"/>
      <w:r>
        <w:rPr>
          <w:rFonts w:eastAsia="Times New Roman" w:cs="Times New Roman"/>
          <w:szCs w:val="24"/>
        </w:rPr>
        <w:t>Ηριάννας</w:t>
      </w:r>
      <w:proofErr w:type="spellEnd"/>
      <w:r>
        <w:rPr>
          <w:rFonts w:eastAsia="Times New Roman" w:cs="Times New Roman"/>
          <w:szCs w:val="24"/>
        </w:rPr>
        <w:t xml:space="preserve"> χωρίς κανένα σοβαρό αποδεικτικό στοιχ</w:t>
      </w:r>
      <w:r>
        <w:rPr>
          <w:rFonts w:eastAsia="Times New Roman" w:cs="Times New Roman"/>
          <w:szCs w:val="24"/>
        </w:rPr>
        <w:t>είο, απορρίπτοντας την αίτηση αναστολής της ποινής της. Είναι όντως μ</w:t>
      </w:r>
      <w:r>
        <w:rPr>
          <w:rFonts w:eastAsia="Times New Roman" w:cs="Times New Roman"/>
          <w:szCs w:val="24"/>
        </w:rPr>
        <w:t>ί</w:t>
      </w:r>
      <w:r>
        <w:rPr>
          <w:rFonts w:eastAsia="Times New Roman" w:cs="Times New Roman"/>
          <w:szCs w:val="24"/>
        </w:rPr>
        <w:t xml:space="preserve">α απόφαση απαράδεκτη, προκλητική απέναντι στο κοινό περί δικαίου αίσθημα και επικίνδυνη και για τις λαϊκές ελευθερίες. </w:t>
      </w:r>
    </w:p>
    <w:p w14:paraId="3920932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Εσείς, όμως, κύριοι της Κυβέρνησης, που το παίζεται προστάτες των </w:t>
      </w:r>
      <w:r>
        <w:rPr>
          <w:rFonts w:eastAsia="Times New Roman" w:cs="Times New Roman"/>
          <w:szCs w:val="24"/>
        </w:rPr>
        <w:t>λαϊκών ελευθεριών, είσαστε μήπως άμοιροι ευθυνών; Αλήθεια, δεν έχετε ευθύνες όταν όχι μόνο διατηρείτε άθικτο το αυταρχικό, κατασταλτικό νομοθετικό πλαίσιο προηγούμενων κυβερνήσεων που τυλίγει ανθρώπους σε μ</w:t>
      </w:r>
      <w:r>
        <w:rPr>
          <w:rFonts w:eastAsia="Times New Roman" w:cs="Times New Roman"/>
          <w:szCs w:val="24"/>
        </w:rPr>
        <w:t>ί</w:t>
      </w:r>
      <w:r>
        <w:rPr>
          <w:rFonts w:eastAsia="Times New Roman" w:cs="Times New Roman"/>
          <w:szCs w:val="24"/>
        </w:rPr>
        <w:t>α κόλλα χαρτί, αλλά και το εμπλουτίζετε κιόλας με</w:t>
      </w:r>
      <w:r>
        <w:rPr>
          <w:rFonts w:eastAsia="Times New Roman" w:cs="Times New Roman"/>
          <w:szCs w:val="24"/>
        </w:rPr>
        <w:t xml:space="preserve"> τη δικαιολογία της προσαρμογής της ελληνικής νομοθεσίας σε αντιδραστικές </w:t>
      </w:r>
      <w:proofErr w:type="spellStart"/>
      <w:r>
        <w:rPr>
          <w:rFonts w:eastAsia="Times New Roman" w:cs="Times New Roman"/>
          <w:szCs w:val="24"/>
        </w:rPr>
        <w:t>ευρωενωσιακές</w:t>
      </w:r>
      <w:proofErr w:type="spellEnd"/>
      <w:r>
        <w:rPr>
          <w:rFonts w:eastAsia="Times New Roman" w:cs="Times New Roman"/>
          <w:szCs w:val="24"/>
        </w:rPr>
        <w:t xml:space="preserve"> κατευθύνσεις; Μήπως είστε άμοιροι ευθυνών όταν ενισχύετε τον αυταρχισμό, την καταστολή, όταν ετοιμάζεστε να βάλετε χέρι ακόμα και στον συνδικαλιστικό νόμο και το απεργι</w:t>
      </w:r>
      <w:r>
        <w:rPr>
          <w:rFonts w:eastAsia="Times New Roman" w:cs="Times New Roman"/>
          <w:szCs w:val="24"/>
        </w:rPr>
        <w:t>ακό δικαίωμα εν</w:t>
      </w:r>
      <w:r>
        <w:rPr>
          <w:rFonts w:eastAsia="Times New Roman" w:cs="Times New Roman"/>
          <w:szCs w:val="24"/>
        </w:rPr>
        <w:t xml:space="preserve"> </w:t>
      </w:r>
      <w:r>
        <w:rPr>
          <w:rFonts w:eastAsia="Times New Roman" w:cs="Times New Roman"/>
          <w:szCs w:val="24"/>
        </w:rPr>
        <w:t xml:space="preserve">όψει και της τρίτης αξιολόγησης από το κουαρτέτο; </w:t>
      </w:r>
    </w:p>
    <w:p w14:paraId="3920932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ετά θα σας φταίνε πάλι οι δικαστές που θα βγάζουν τις απεργίες παράνομες, θα ρίχνετε τις ευθύνες πάλι μόνο στους δικαστές, αφού εσείς θα έχετε νομοθετήσει σχετικά. </w:t>
      </w:r>
    </w:p>
    <w:p w14:paraId="3920932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 xml:space="preserve">Αντί, λοιπόν, να το παίζετε επαναστάτες του διαδικτύου και του </w:t>
      </w:r>
      <w:proofErr w:type="spellStart"/>
      <w:r>
        <w:rPr>
          <w:rFonts w:eastAsia="Times New Roman" w:cs="Times New Roman"/>
          <w:szCs w:val="24"/>
          <w:lang w:val="en-US"/>
        </w:rPr>
        <w:t>facebook</w:t>
      </w:r>
      <w:proofErr w:type="spellEnd"/>
      <w:r>
        <w:rPr>
          <w:rFonts w:eastAsia="Times New Roman" w:cs="Times New Roman"/>
          <w:szCs w:val="24"/>
        </w:rPr>
        <w:t xml:space="preserve"> με συνεχείς αναρτήσεις που έχουν φτάσει τα όρια του γελοίου, αλλάξτε τη νομοθεσία που αποτελεί τη βάση για τέτοιες απαράδεκτες δικαστικές αποφάσεις. Εκεί, όμως, δεν τολμάτε.  </w:t>
      </w:r>
    </w:p>
    <w:p w14:paraId="39209327"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Βεβαίως,</w:t>
      </w:r>
      <w:r>
        <w:rPr>
          <w:rFonts w:eastAsia="Times New Roman"/>
          <w:szCs w:val="24"/>
        </w:rPr>
        <w:t xml:space="preserve"> δεν περιμέναμε και κάτι διαφορετικό. Εδώ έφθασε σε σημείο η «</w:t>
      </w:r>
      <w:r>
        <w:rPr>
          <w:rFonts w:eastAsia="Times New Roman"/>
          <w:szCs w:val="24"/>
        </w:rPr>
        <w:t>ΑΥΓΗ</w:t>
      </w:r>
      <w:r>
        <w:rPr>
          <w:rFonts w:eastAsia="Times New Roman"/>
          <w:szCs w:val="24"/>
        </w:rPr>
        <w:t>» να αρθρογραφεί υπέρ του περιορισμού του δικαιώματος στην απεργία και να διαφημίζει ατόφια τη θεωρία των δύο άκρων.</w:t>
      </w:r>
    </w:p>
    <w:p w14:paraId="39209328"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 xml:space="preserve">Αρκετά, όμως, σας λέμε με την υποκρισία και τη θρασυδειλία. Ο λαός σάς </w:t>
      </w:r>
      <w:r>
        <w:rPr>
          <w:rFonts w:eastAsia="Times New Roman"/>
          <w:szCs w:val="24"/>
        </w:rPr>
        <w:t xml:space="preserve">έχει πάρει πλέον χαμπάρι και όσοι ακόμα σας δικαιολογούν εν </w:t>
      </w:r>
      <w:proofErr w:type="spellStart"/>
      <w:r>
        <w:rPr>
          <w:rFonts w:eastAsia="Times New Roman"/>
          <w:szCs w:val="24"/>
        </w:rPr>
        <w:t>ονόματι</w:t>
      </w:r>
      <w:proofErr w:type="spellEnd"/>
      <w:r>
        <w:rPr>
          <w:rFonts w:eastAsia="Times New Roman"/>
          <w:szCs w:val="24"/>
        </w:rPr>
        <w:t xml:space="preserve"> της ύπαρξης της Ακροδεξιάς, της Κεντροδεξιάς, της Νέας Δημοκρατίας, της υπόλοιπης Κεντροαριστεράς, του ΠΑΣΟΚ και βάλε -που ακόμα προκαλούν, βέβαια, δικαιολογημένη αλλεργία για τις προηγούμ</w:t>
      </w:r>
      <w:r>
        <w:rPr>
          <w:rFonts w:eastAsia="Times New Roman"/>
          <w:szCs w:val="24"/>
        </w:rPr>
        <w:t>ενες πολιτικές που ακολούθησαν οι κυβερνήσεις τους σε τμήμα του λαού, πολιτικές πραγματικής εξόντωσης, δηλαδή, του λαού μας- δεν αργεί η στιγμή που θα σας γυρίσουν οριστικά και τελεσίδικα την πλάτη και θα πάρουν θαρραλέα τις αποφάσεις τους.</w:t>
      </w:r>
    </w:p>
    <w:p w14:paraId="39209329"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lastRenderedPageBreak/>
        <w:t>Όλη αυτή η αντι</w:t>
      </w:r>
      <w:r>
        <w:rPr>
          <w:rFonts w:eastAsia="Times New Roman"/>
          <w:szCs w:val="24"/>
        </w:rPr>
        <w:t xml:space="preserve">παράθεση περί της </w:t>
      </w:r>
      <w:r>
        <w:rPr>
          <w:rFonts w:eastAsia="Times New Roman"/>
          <w:szCs w:val="24"/>
        </w:rPr>
        <w:t>δ</w:t>
      </w:r>
      <w:r>
        <w:rPr>
          <w:rFonts w:eastAsia="Times New Roman"/>
          <w:szCs w:val="24"/>
        </w:rPr>
        <w:t xml:space="preserve">ικαιοσύνης και της ανεξαρτησίας της είναι ψεύτικη. Από κοινού ψηφίζετε μνημόνια, αντιλαϊκούς νόμους, που καλείται να εφαρμόσει η </w:t>
      </w:r>
      <w:r>
        <w:rPr>
          <w:rFonts w:eastAsia="Times New Roman"/>
          <w:szCs w:val="24"/>
        </w:rPr>
        <w:t>δ</w:t>
      </w:r>
      <w:r>
        <w:rPr>
          <w:rFonts w:eastAsia="Times New Roman"/>
          <w:szCs w:val="24"/>
        </w:rPr>
        <w:t>ικαιοσύνη, ενώ η υποκρισία σας φαίνεται και από το γεγονός ότι η ηγεσίας της -με ό,τι αυτό, βέβαια, συνεπάγ</w:t>
      </w:r>
      <w:r>
        <w:rPr>
          <w:rFonts w:eastAsia="Times New Roman"/>
          <w:szCs w:val="24"/>
        </w:rPr>
        <w:t>εται- επιλέγεται από εσάς, από την εκάστοτε κυβέρνηση. Την πρακτική αυτή υποστήριξαν και ακολούθησαν όλες οι μέχρι σήμερα κυβερνήσεις, συμπεριλαμβανομένου και του ΣΥΡΙΖΑ, ο οποίος ως Αντιπολίτευση της ασκούσε κριτική.</w:t>
      </w:r>
    </w:p>
    <w:p w14:paraId="3920932A"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Κυρίες και κύριοι Βουλευτές, με βάση ό</w:t>
      </w:r>
      <w:r>
        <w:rPr>
          <w:rFonts w:eastAsia="Times New Roman"/>
          <w:szCs w:val="24"/>
        </w:rPr>
        <w:t>λα τα παραπάνω και σε συνδυασμό, φυσικά, με το ότι θέλουμε να φτάσει όσο βαθύτερα γίνεται η αποκάλυψη της αυθαιρεσίας της κρατικής εξουσίας, χωρίς να τρέφουμε ψεύτικες ελπίδες, αυταπάτες δηλαδή ότι θα βγει επιτέλους κάτι ουσιαστικά, πέρα από κάποιες διαρρο</w:t>
      </w:r>
      <w:r>
        <w:rPr>
          <w:rFonts w:eastAsia="Times New Roman"/>
          <w:szCs w:val="24"/>
        </w:rPr>
        <w:t xml:space="preserve">ές και τυχαίους τίτλους στα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νημέρωσης, θα ψηφίσουμε την πρόταση για 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w:t>
      </w:r>
    </w:p>
    <w:p w14:paraId="3920932B"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Σας ευχαριστώ.</w:t>
      </w:r>
    </w:p>
    <w:p w14:paraId="3920932C" w14:textId="77777777" w:rsidR="00612455" w:rsidRDefault="00B02DE7">
      <w:pPr>
        <w:tabs>
          <w:tab w:val="left" w:pos="2940"/>
        </w:tabs>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τον συνάδελφο κ. </w:t>
      </w:r>
      <w:proofErr w:type="spellStart"/>
      <w:r>
        <w:rPr>
          <w:rFonts w:eastAsia="Times New Roman"/>
          <w:szCs w:val="24"/>
        </w:rPr>
        <w:t>Κουτσούμπα</w:t>
      </w:r>
      <w:proofErr w:type="spellEnd"/>
      <w:r>
        <w:rPr>
          <w:rFonts w:eastAsia="Times New Roman"/>
          <w:szCs w:val="24"/>
        </w:rPr>
        <w:t>.</w:t>
      </w:r>
    </w:p>
    <w:p w14:paraId="3920932D"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lastRenderedPageBreak/>
        <w:t>Παρακαλώ πολύ τον λόγο έχει για είκοσι λεπτά ο κ. Κυριάκος Μητσοτά</w:t>
      </w:r>
      <w:r>
        <w:rPr>
          <w:rFonts w:eastAsia="Times New Roman"/>
          <w:szCs w:val="24"/>
        </w:rPr>
        <w:t>κης, Αρχηγός της Αξιωματικής Αντιπολίτευσης και Πρόεδρος της Κοινοβουλευτικής Ομάδας της Νέας Δημοκρατίας.</w:t>
      </w:r>
    </w:p>
    <w:p w14:paraId="3920932E" w14:textId="77777777" w:rsidR="00612455" w:rsidRDefault="00B02DE7">
      <w:pPr>
        <w:tabs>
          <w:tab w:val="left" w:pos="2940"/>
        </w:tabs>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Κυρίες και κύριοι Βουλευτές, κύριε Πρόεδρε, η συζήτηση έχει ξεκινήσει στις 11.20΄. Τώρα είναι 14</w:t>
      </w:r>
      <w:r>
        <w:rPr>
          <w:rFonts w:eastAsia="Times New Roman"/>
          <w:szCs w:val="24"/>
        </w:rPr>
        <w:t>.30΄, έχουν περάσει δηλαδή τρεις ώρες και δέκα λεπτά και ο Υπουργός Εθνικής Άμυνας, εξ όσων γνωρίζω, έχει εισέλθει στην Αίθουσα του Κοινοβουλίου για λίγα μόλις λεπτά. Το επισημαίνω διότι είναι τουλάχιστον παράδοξο να εγκαλείται ο Υπουργός Εθνικής Άμυνας κα</w:t>
      </w:r>
      <w:r>
        <w:rPr>
          <w:rFonts w:eastAsia="Times New Roman"/>
          <w:szCs w:val="24"/>
        </w:rPr>
        <w:t xml:space="preserve">ι να ζητείται η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για την περίπτωσή του και να μη βρίσκεται στην Αίθουσα καθ’ όλη τη διάρκεια της συνεδρίασης και να παρακολουθεί όλους τους ομιλητές. Ελπίζω τουλάχιστον στην πορεία της δικής μου ομιλίας να παραβρεθεί ή έστω να </w:t>
      </w:r>
      <w:r>
        <w:rPr>
          <w:rFonts w:eastAsia="Times New Roman"/>
          <w:szCs w:val="24"/>
        </w:rPr>
        <w:t>την παρακολουθεί από το κλειστό κύκλωμα.</w:t>
      </w:r>
    </w:p>
    <w:p w14:paraId="3920932F"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 xml:space="preserve">Κυρίες και κύριοι Βουλευτές, με την πρόταση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η Νέα Δημοκρατία θέτει ένα αυτονόητο ζήτημα, αυτονόητο τόσο πολιτικά όσο θεσμικά όσο και τελικά ηθικά. Μιλάμε για μ</w:t>
      </w:r>
      <w:r>
        <w:rPr>
          <w:rFonts w:eastAsia="Times New Roman"/>
          <w:szCs w:val="24"/>
        </w:rPr>
        <w:t>ί</w:t>
      </w:r>
      <w:r>
        <w:rPr>
          <w:rFonts w:eastAsia="Times New Roman"/>
          <w:szCs w:val="24"/>
        </w:rPr>
        <w:t>α υπόθεση για την οπο</w:t>
      </w:r>
      <w:r>
        <w:rPr>
          <w:rFonts w:eastAsia="Times New Roman"/>
          <w:szCs w:val="24"/>
        </w:rPr>
        <w:t xml:space="preserve">ία προκύπτουν σοβαρές ενδείξεις υπέρβασης αρμοδιότητας όσο φυσικά και παραβίασης </w:t>
      </w:r>
      <w:r>
        <w:rPr>
          <w:rFonts w:eastAsia="Times New Roman"/>
          <w:szCs w:val="24"/>
        </w:rPr>
        <w:lastRenderedPageBreak/>
        <w:t xml:space="preserve">της αρχής της διάκρισης των εξουσιών, σοβαρές ενδείξεις για κατάχρηση εξουσίας με χειραγώγηση της </w:t>
      </w:r>
      <w:r>
        <w:rPr>
          <w:rFonts w:eastAsia="Times New Roman"/>
          <w:szCs w:val="24"/>
        </w:rPr>
        <w:t>δ</w:t>
      </w:r>
      <w:r>
        <w:rPr>
          <w:rFonts w:eastAsia="Times New Roman"/>
          <w:szCs w:val="24"/>
        </w:rPr>
        <w:t>ικαιοσύνης με πιθανό σκοπό την εξυπηρέτηση σκοτεινών πολιτικών και άλλων επι</w:t>
      </w:r>
      <w:r>
        <w:rPr>
          <w:rFonts w:eastAsia="Times New Roman"/>
          <w:szCs w:val="24"/>
        </w:rPr>
        <w:t>διώξεων.</w:t>
      </w:r>
    </w:p>
    <w:p w14:paraId="39209330"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Ως Νέα Δημοκρατία δεν σπεύδουμε να καταδικάσουμε κανέναν εκ των προτέρων. Ζητούμε, όμως, να μη μείνει τίποτα χωρίς διερεύνηση. Ζητάμε να ελεγχθούν σε βάθος πρακτικές θεσμικά απαράδεκτες και επικίνδυνες. Ζητάμε να μην κακοποιηθούν άλλο οι δημοκρατι</w:t>
      </w:r>
      <w:r>
        <w:rPr>
          <w:rFonts w:eastAsia="Times New Roman"/>
          <w:szCs w:val="24"/>
        </w:rPr>
        <w:t>κές λειτουργίες για χάρη πολυσυζητημένων και αμφιλεγόμενων ενδοκυβερνητικών ισορροπιών. Ζητάμε πολύ απλά να μπουν οι προβλέψεις του Συντάγματος μπροστά από τις πολιτικές σκοπιμότητες.</w:t>
      </w:r>
    </w:p>
    <w:p w14:paraId="39209331"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Η κυβερνητική Πλειοψηφία έχει τοποθετηθεί απέναντι στο αυτονόητο. Προτιμ</w:t>
      </w:r>
      <w:r>
        <w:rPr>
          <w:rFonts w:eastAsia="Times New Roman"/>
          <w:szCs w:val="24"/>
        </w:rPr>
        <w:t xml:space="preserve">ά τη συσκότιση από τη διερεύνηση. Προτιμά με άλλα λόγια την καρέκλα της εξουσίας από την προστασία του κύρους των θεσμών και της ομαλής λειτουργίας τους. </w:t>
      </w:r>
      <w:r>
        <w:rPr>
          <w:rFonts w:eastAsia="Times New Roman"/>
          <w:szCs w:val="24"/>
        </w:rPr>
        <w:t>Προτιμά να υπερασπιστεί πάση θυσία την πολιτική συμπαιγνία ανάμεσα στον ΣΥΡΙΖΑ και τους ΑΝΕΛ, μια συμπ</w:t>
      </w:r>
      <w:r>
        <w:rPr>
          <w:rFonts w:eastAsia="Times New Roman"/>
          <w:szCs w:val="24"/>
        </w:rPr>
        <w:t xml:space="preserve">αιγνία με κόστος, που πληρώνει ακριβά η χώρα και μάλιστα με ορίζοντα που υπερβαίνει τη θητεία της </w:t>
      </w:r>
      <w:r>
        <w:rPr>
          <w:rFonts w:eastAsia="Times New Roman"/>
          <w:szCs w:val="24"/>
        </w:rPr>
        <w:t>σ</w:t>
      </w:r>
      <w:r>
        <w:rPr>
          <w:rFonts w:eastAsia="Times New Roman"/>
          <w:szCs w:val="24"/>
        </w:rPr>
        <w:t xml:space="preserve">υγκυβέρνησης. </w:t>
      </w:r>
    </w:p>
    <w:p w14:paraId="39209332" w14:textId="77777777" w:rsidR="00612455" w:rsidRDefault="00B02DE7">
      <w:pPr>
        <w:spacing w:after="0" w:line="600" w:lineRule="auto"/>
        <w:ind w:firstLine="720"/>
        <w:jc w:val="both"/>
        <w:rPr>
          <w:rFonts w:eastAsia="Times New Roman"/>
          <w:szCs w:val="24"/>
        </w:rPr>
      </w:pPr>
      <w:r>
        <w:rPr>
          <w:rFonts w:eastAsia="Times New Roman"/>
          <w:szCs w:val="24"/>
        </w:rPr>
        <w:lastRenderedPageBreak/>
        <w:t>Όμως, ακόμα και μ</w:t>
      </w:r>
      <w:r>
        <w:rPr>
          <w:rFonts w:eastAsia="Times New Roman"/>
          <w:szCs w:val="24"/>
        </w:rPr>
        <w:t>ί</w:t>
      </w:r>
      <w:r>
        <w:rPr>
          <w:rFonts w:eastAsia="Times New Roman"/>
          <w:szCs w:val="24"/>
        </w:rPr>
        <w:t>α πολιτική συμπαιγνία έχει τα όριά της, όπως φάνηκε πρόσφατα με την τροπολογία που αναγκάστηκε να αποσύρει ο κ. Κοντονής. Το</w:t>
      </w:r>
      <w:r>
        <w:rPr>
          <w:rFonts w:eastAsia="Times New Roman"/>
          <w:szCs w:val="24"/>
        </w:rPr>
        <w:t xml:space="preserve"> έκανε όταν αντιλήφθηκε ότι θα την καταψήφιζαν οι ΑΝΕΛ, αλλά ότι θα την καταψήφιζαν και τα άλλα κόμματα της Αντιπολίτευσης, όχι κατ’ ανάγκη γιατί διαφωνούσαν με την τροπολογία, αλλά για να αναδείξουν την πολιτική ευτέλεια της ετερόκλητης κυβερνητικής Πλειο</w:t>
      </w:r>
      <w:r>
        <w:rPr>
          <w:rFonts w:eastAsia="Times New Roman"/>
          <w:szCs w:val="24"/>
        </w:rPr>
        <w:t xml:space="preserve">ψηφίας. </w:t>
      </w:r>
    </w:p>
    <w:p w14:paraId="39209333" w14:textId="77777777" w:rsidR="00612455" w:rsidRDefault="00B02DE7">
      <w:pPr>
        <w:spacing w:after="0" w:line="600" w:lineRule="auto"/>
        <w:ind w:firstLine="720"/>
        <w:jc w:val="both"/>
        <w:rPr>
          <w:rFonts w:eastAsia="Times New Roman"/>
          <w:szCs w:val="24"/>
        </w:rPr>
      </w:pPr>
      <w:r>
        <w:rPr>
          <w:rFonts w:eastAsia="Times New Roman"/>
          <w:szCs w:val="24"/>
        </w:rPr>
        <w:t xml:space="preserve">Ξέραμε ότι είστε ικανοί για πολλά και ότι θεωρείτε φυσιολογικό να παρεμβαίνετε στο έργο της δικαιοσύνης ή το να επιτίθεστε στη δικαιοσύνη, όταν οι αποφάσεις της δεν σας εξυπηρετούν. </w:t>
      </w:r>
    </w:p>
    <w:p w14:paraId="39209334" w14:textId="77777777" w:rsidR="00612455" w:rsidRDefault="00B02DE7">
      <w:pPr>
        <w:spacing w:after="0" w:line="600" w:lineRule="auto"/>
        <w:ind w:firstLine="720"/>
        <w:jc w:val="both"/>
        <w:rPr>
          <w:rFonts w:eastAsia="Times New Roman"/>
          <w:szCs w:val="24"/>
        </w:rPr>
      </w:pPr>
      <w:r>
        <w:rPr>
          <w:rFonts w:eastAsia="Times New Roman"/>
          <w:szCs w:val="24"/>
        </w:rPr>
        <w:t xml:space="preserve">Ξέραμε ότι δεν έχετε καμμία δυσκολία να </w:t>
      </w:r>
      <w:proofErr w:type="spellStart"/>
      <w:r>
        <w:rPr>
          <w:rFonts w:eastAsia="Times New Roman"/>
          <w:szCs w:val="24"/>
        </w:rPr>
        <w:t>στοχοποιείτε</w:t>
      </w:r>
      <w:proofErr w:type="spellEnd"/>
      <w:r>
        <w:rPr>
          <w:rFonts w:eastAsia="Times New Roman"/>
          <w:szCs w:val="24"/>
        </w:rPr>
        <w:t xml:space="preserve"> όποιον σας </w:t>
      </w:r>
      <w:r>
        <w:rPr>
          <w:rFonts w:eastAsia="Times New Roman"/>
          <w:szCs w:val="24"/>
        </w:rPr>
        <w:t xml:space="preserve">ενοχλεί μέσω του φιλικού σας τύπου και </w:t>
      </w:r>
      <w:proofErr w:type="spellStart"/>
      <w:r>
        <w:rPr>
          <w:rFonts w:eastAsia="Times New Roman"/>
          <w:szCs w:val="24"/>
        </w:rPr>
        <w:t>παραδημοσιογραφικών</w:t>
      </w:r>
      <w:proofErr w:type="spellEnd"/>
      <w:r>
        <w:rPr>
          <w:rFonts w:eastAsia="Times New Roman"/>
          <w:szCs w:val="24"/>
        </w:rPr>
        <w:t xml:space="preserve"> μηχανισμών και κυκλωμάτων.</w:t>
      </w:r>
    </w:p>
    <w:p w14:paraId="39209335" w14:textId="77777777" w:rsidR="00612455" w:rsidRDefault="00B02DE7">
      <w:pPr>
        <w:spacing w:after="0" w:line="600" w:lineRule="auto"/>
        <w:ind w:firstLine="720"/>
        <w:jc w:val="both"/>
        <w:rPr>
          <w:rFonts w:eastAsia="Times New Roman"/>
          <w:szCs w:val="24"/>
        </w:rPr>
      </w:pPr>
      <w:r>
        <w:rPr>
          <w:rFonts w:eastAsia="Times New Roman"/>
          <w:szCs w:val="24"/>
        </w:rPr>
        <w:t xml:space="preserve">Ξέρουμε ότι κατασκευάζετε όχι μόνο </w:t>
      </w:r>
      <w:r>
        <w:rPr>
          <w:rFonts w:eastAsia="Times New Roman"/>
          <w:szCs w:val="24"/>
          <w:lang w:val="en-US"/>
        </w:rPr>
        <w:t>fake</w:t>
      </w:r>
      <w:r>
        <w:rPr>
          <w:rFonts w:eastAsia="Times New Roman"/>
          <w:szCs w:val="24"/>
        </w:rPr>
        <w:t xml:space="preserve"> </w:t>
      </w:r>
      <w:r>
        <w:rPr>
          <w:rFonts w:eastAsia="Times New Roman"/>
          <w:szCs w:val="24"/>
          <w:lang w:val="en-US"/>
        </w:rPr>
        <w:t>news</w:t>
      </w:r>
      <w:r>
        <w:rPr>
          <w:rFonts w:eastAsia="Times New Roman"/>
          <w:szCs w:val="24"/>
        </w:rPr>
        <w:t>, αλλά και ψεύτικες δημοσκοπήσεις στα υπόγεια του Μαξίμου.</w:t>
      </w:r>
    </w:p>
    <w:p w14:paraId="39209336" w14:textId="77777777" w:rsidR="00612455" w:rsidRDefault="00B02DE7">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9209337" w14:textId="77777777" w:rsidR="00612455" w:rsidRDefault="00B02DE7">
      <w:pPr>
        <w:spacing w:after="0" w:line="600" w:lineRule="auto"/>
        <w:ind w:firstLine="720"/>
        <w:jc w:val="both"/>
        <w:rPr>
          <w:rFonts w:eastAsia="Times New Roman"/>
          <w:szCs w:val="24"/>
        </w:rPr>
      </w:pPr>
      <w:r>
        <w:rPr>
          <w:rFonts w:eastAsia="Times New Roman"/>
          <w:szCs w:val="24"/>
        </w:rPr>
        <w:t>Το ομολόγησε,</w:t>
      </w:r>
      <w:r>
        <w:rPr>
          <w:rFonts w:eastAsia="Times New Roman"/>
          <w:szCs w:val="24"/>
        </w:rPr>
        <w:t xml:space="preserve"> εξ</w:t>
      </w:r>
      <w:r>
        <w:rPr>
          <w:rFonts w:eastAsia="Times New Roman"/>
          <w:szCs w:val="24"/>
        </w:rPr>
        <w:t xml:space="preserve"> </w:t>
      </w:r>
      <w:r>
        <w:rPr>
          <w:rFonts w:eastAsia="Times New Roman"/>
          <w:szCs w:val="24"/>
        </w:rPr>
        <w:t xml:space="preserve">άλλου, με κυνικό τρόπο ο Υπουργός κ. Βερναρδάκης, καθώς και ότι διακινείτε αυτές τις δημοσκοπήσεις, </w:t>
      </w:r>
      <w:r>
        <w:rPr>
          <w:rFonts w:eastAsia="Times New Roman"/>
          <w:szCs w:val="24"/>
        </w:rPr>
        <w:lastRenderedPageBreak/>
        <w:t xml:space="preserve">μέσα από ένα </w:t>
      </w:r>
      <w:proofErr w:type="spellStart"/>
      <w:r>
        <w:rPr>
          <w:rFonts w:eastAsia="Times New Roman"/>
          <w:szCs w:val="24"/>
        </w:rPr>
        <w:t>παρασύστημα</w:t>
      </w:r>
      <w:proofErr w:type="spellEnd"/>
      <w:r>
        <w:rPr>
          <w:rFonts w:eastAsia="Times New Roman"/>
          <w:szCs w:val="24"/>
        </w:rPr>
        <w:t xml:space="preserve"> που τρέφεται με κρατικό χρήμα και με διορισμούς στο δημόσιο.  </w:t>
      </w:r>
    </w:p>
    <w:p w14:paraId="39209338" w14:textId="77777777" w:rsidR="00612455" w:rsidRDefault="00B02DE7">
      <w:pPr>
        <w:spacing w:after="0" w:line="600" w:lineRule="auto"/>
        <w:ind w:firstLine="720"/>
        <w:jc w:val="both"/>
        <w:rPr>
          <w:rFonts w:eastAsia="Times New Roman"/>
          <w:szCs w:val="24"/>
        </w:rPr>
      </w:pPr>
      <w:r>
        <w:rPr>
          <w:rFonts w:eastAsia="Times New Roman"/>
          <w:szCs w:val="24"/>
        </w:rPr>
        <w:t>Κάπως έτσι φθάσαμε στο σημείο οι Υπουργοί σας να υβρίζουν χυδαία</w:t>
      </w:r>
      <w:r>
        <w:rPr>
          <w:rFonts w:eastAsia="Times New Roman"/>
          <w:szCs w:val="24"/>
        </w:rPr>
        <w:t xml:space="preserve"> τη δικαιοσύνη και ο ίδιος ο Πρωθυπουργός να θεωρεί τη διάκριση των εξουσιών θεσμικό εμπόδιο. </w:t>
      </w:r>
    </w:p>
    <w:p w14:paraId="39209339" w14:textId="77777777" w:rsidR="00612455" w:rsidRDefault="00B02DE7">
      <w:pPr>
        <w:spacing w:after="0" w:line="600" w:lineRule="auto"/>
        <w:ind w:firstLine="720"/>
        <w:jc w:val="both"/>
        <w:rPr>
          <w:rFonts w:eastAsia="Times New Roman"/>
          <w:szCs w:val="24"/>
        </w:rPr>
      </w:pPr>
      <w:r>
        <w:rPr>
          <w:rFonts w:eastAsia="Times New Roman"/>
          <w:szCs w:val="24"/>
        </w:rPr>
        <w:t>Θέλω να σας θυμίσω ότι στην πρώην Πρόεδρο του Αρείου Πάγου δώσατε κυβερνητική θέση, πριν καλά</w:t>
      </w:r>
      <w:r>
        <w:rPr>
          <w:rFonts w:eastAsia="Times New Roman"/>
          <w:szCs w:val="24"/>
        </w:rPr>
        <w:t xml:space="preserve"> </w:t>
      </w:r>
      <w:proofErr w:type="spellStart"/>
      <w:r>
        <w:rPr>
          <w:rFonts w:eastAsia="Times New Roman"/>
          <w:szCs w:val="24"/>
        </w:rPr>
        <w:t>καλά</w:t>
      </w:r>
      <w:proofErr w:type="spellEnd"/>
      <w:r>
        <w:rPr>
          <w:rFonts w:eastAsia="Times New Roman"/>
          <w:szCs w:val="24"/>
        </w:rPr>
        <w:t xml:space="preserve"> κατέβει από την έδρα της! Δεν τηρήσατε ούτε καν τα στοιχειώδη </w:t>
      </w:r>
      <w:r>
        <w:rPr>
          <w:rFonts w:eastAsia="Times New Roman"/>
          <w:szCs w:val="24"/>
        </w:rPr>
        <w:t xml:space="preserve">προσχήματα. Πριν από λίγες ημέρες προχωρήσατε σε νέες επιλογές για την ηγεσία του Αρείου Πάγου, παραλείποντας άξιους δικαστικούς, που κοσμούν το δικαστικό Σώμα. </w:t>
      </w:r>
    </w:p>
    <w:p w14:paraId="3920933A" w14:textId="77777777" w:rsidR="00612455" w:rsidRDefault="00B02DE7">
      <w:pPr>
        <w:spacing w:after="0" w:line="600" w:lineRule="auto"/>
        <w:ind w:firstLine="720"/>
        <w:jc w:val="both"/>
        <w:rPr>
          <w:rFonts w:eastAsia="Times New Roman"/>
          <w:szCs w:val="24"/>
        </w:rPr>
      </w:pPr>
      <w:r>
        <w:rPr>
          <w:rFonts w:eastAsia="Times New Roman"/>
          <w:szCs w:val="24"/>
        </w:rPr>
        <w:t>Έχω πει ξανά και αισθάνομαι την ανάγκη να υπενθυμίσω για άλλη μ</w:t>
      </w:r>
      <w:r>
        <w:rPr>
          <w:rFonts w:eastAsia="Times New Roman"/>
          <w:szCs w:val="24"/>
        </w:rPr>
        <w:t>ί</w:t>
      </w:r>
      <w:r>
        <w:rPr>
          <w:rFonts w:eastAsia="Times New Roman"/>
          <w:szCs w:val="24"/>
        </w:rPr>
        <w:t xml:space="preserve">α φορά ότι η δικαιοσύνη είναι </w:t>
      </w:r>
      <w:r>
        <w:rPr>
          <w:rFonts w:eastAsia="Times New Roman"/>
          <w:szCs w:val="24"/>
        </w:rPr>
        <w:t>το τελευταίο καταφύγιο του αδύναμου πολίτη, ο θεματοφύλακας των ατομικών και κοινωνικών δικαιωμάτων. Είναι τελικά η εγγύηση του πολιτεύματος. Εάν κλονισθεί η εμπιστοσύνη στη δικαιοσύνη, κλονίζεται η εμπιστοσύνη στις ίδιες τις δομές της κοινωνίας μας. Καμμί</w:t>
      </w:r>
      <w:r>
        <w:rPr>
          <w:rFonts w:eastAsia="Times New Roman"/>
          <w:szCs w:val="24"/>
        </w:rPr>
        <w:t xml:space="preserve">α χώρα δεν μπορεί να προχωρήσει μπροστά χωρίς στοιχειώδη εμπιστοσύνη στους θεσμούς και σε όλα όσα διασφαλίζουν μία ευνομούμενη κοινωνία. </w:t>
      </w:r>
    </w:p>
    <w:p w14:paraId="3920933B" w14:textId="77777777" w:rsidR="00612455" w:rsidRDefault="00B02DE7">
      <w:pPr>
        <w:spacing w:after="0" w:line="600" w:lineRule="auto"/>
        <w:ind w:firstLine="720"/>
        <w:jc w:val="both"/>
        <w:rPr>
          <w:rFonts w:eastAsia="Times New Roman"/>
          <w:szCs w:val="24"/>
        </w:rPr>
      </w:pPr>
      <w:r>
        <w:rPr>
          <w:rFonts w:eastAsia="Times New Roman"/>
          <w:szCs w:val="24"/>
        </w:rPr>
        <w:lastRenderedPageBreak/>
        <w:t>Εμείς είμαστε κοντά στη δικαιοσύνη με το να είμαστε μακριά της, με το να αφήνουμε, δηλαδή, τους δικαστές απερίσπαστους</w:t>
      </w:r>
      <w:r>
        <w:rPr>
          <w:rFonts w:eastAsia="Times New Roman"/>
          <w:szCs w:val="24"/>
        </w:rPr>
        <w:t xml:space="preserve"> να κάνουν τη δουλειά τους, αντί να παρεμβαίνουμε στο έργο τους ή φυσικά να κάνουμε ότι δεν καταλαβαίνουμε, όπως κάνετε εσείς, όταν τα ονόματα δικαστών και εισαγγελέων αναρτώνται σε διάφορες ιστοσελίδες που κάνουν βρώμικα και σκοτεινά παιχνίδια. </w:t>
      </w:r>
    </w:p>
    <w:p w14:paraId="3920933C" w14:textId="77777777" w:rsidR="00612455" w:rsidRDefault="00B02DE7">
      <w:pPr>
        <w:spacing w:after="0" w:line="600" w:lineRule="auto"/>
        <w:ind w:firstLine="720"/>
        <w:jc w:val="both"/>
        <w:rPr>
          <w:rFonts w:eastAsia="Times New Roman"/>
          <w:szCs w:val="24"/>
        </w:rPr>
      </w:pPr>
      <w:r>
        <w:rPr>
          <w:rFonts w:eastAsia="Times New Roman"/>
          <w:szCs w:val="24"/>
        </w:rPr>
        <w:t>Ποια σκοπ</w:t>
      </w:r>
      <w:r>
        <w:rPr>
          <w:rFonts w:eastAsia="Times New Roman"/>
          <w:szCs w:val="24"/>
        </w:rPr>
        <w:t xml:space="preserve">ιμότητα, άραγε, εξυπηρετούν όλα αυτά και τι δείχνουν τελικά; Είναι απολύτως προφανές και το καταλαβαίνει και η συντριπτική πλειοψηφία των Ελλήνων πολιτών. Δείχνουν την αγωνία σας να κρατηθείτε στην εξουσία, ελέγχοντας κάθε πτυχή της δημόσιας ζωής. </w:t>
      </w:r>
    </w:p>
    <w:p w14:paraId="3920933D" w14:textId="77777777" w:rsidR="00612455" w:rsidRDefault="00B02DE7">
      <w:pPr>
        <w:spacing w:after="0" w:line="600" w:lineRule="auto"/>
        <w:ind w:firstLine="720"/>
        <w:jc w:val="both"/>
        <w:rPr>
          <w:rFonts w:eastAsia="Times New Roman"/>
          <w:szCs w:val="24"/>
        </w:rPr>
      </w:pPr>
      <w:r>
        <w:rPr>
          <w:rFonts w:eastAsia="Times New Roman"/>
          <w:szCs w:val="24"/>
        </w:rPr>
        <w:t>Εδώ και</w:t>
      </w:r>
      <w:r>
        <w:rPr>
          <w:rFonts w:eastAsia="Times New Roman"/>
          <w:szCs w:val="24"/>
        </w:rPr>
        <w:t xml:space="preserve"> τρία χρόνια λέτε διαρκώς ψέματα, βουλιάζοντας τη χώρα όχι μόνο σε οικονομική ύφεση, αλλά και σε πολιτική παρακμή. Δυστυχώς, το ίδιο επιλέγετε να κάνετε και σήμερα: Τραυματίζετε το δημοκρατικό πολίτευμα και αυτός είναι ένας ακόμα λόγος που η ετυμηγορία του</w:t>
      </w:r>
      <w:r>
        <w:rPr>
          <w:rFonts w:eastAsia="Times New Roman"/>
          <w:szCs w:val="24"/>
        </w:rPr>
        <w:t xml:space="preserve"> ελληνικού λαού, όταν θα έρθει, θα είναι πολύ σκληρή μαζί σας. </w:t>
      </w:r>
    </w:p>
    <w:p w14:paraId="3920933E" w14:textId="77777777" w:rsidR="00612455" w:rsidRDefault="00B02DE7">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920933F" w14:textId="77777777" w:rsidR="00612455" w:rsidRDefault="00B02DE7">
      <w:pPr>
        <w:spacing w:after="0" w:line="600" w:lineRule="auto"/>
        <w:ind w:firstLine="720"/>
        <w:jc w:val="both"/>
        <w:rPr>
          <w:rFonts w:eastAsia="Times New Roman" w:cs="Times New Roman"/>
          <w:szCs w:val="24"/>
        </w:rPr>
      </w:pPr>
      <w:r>
        <w:rPr>
          <w:rFonts w:eastAsia="Times New Roman"/>
          <w:szCs w:val="24"/>
        </w:rPr>
        <w:lastRenderedPageBreak/>
        <w:t>Κυρίες και κύριοι Βουλευτές, με τέτοια νοοτροπία είναι λογικό η Κυβέρνηση να θεωρεί φυσιολογικό το να συνομιλεί ο Υπουργός Άμυνας της χώρα</w:t>
      </w:r>
      <w:r>
        <w:rPr>
          <w:rFonts w:eastAsia="Times New Roman"/>
          <w:szCs w:val="24"/>
        </w:rPr>
        <w:t>ς επανειλημμένως με ισοβίτη για εμπόριο ναρκωτικών και να επαίρεται επιπλέον γι’ αυτό και να μην ιδρώνει το αυτί κανενός όταν προκύπτουν στοιχεία που δείχνουν ότι επιχειρήθηκε χειραγώγηση της δικαστικής έρευνας, για να εξυπηρετηθούν πολιτικές σκοπιμότητες.</w:t>
      </w:r>
      <w:r>
        <w:rPr>
          <w:rFonts w:eastAsia="Times New Roman"/>
          <w:szCs w:val="24"/>
        </w:rPr>
        <w:t xml:space="preserve"> </w:t>
      </w:r>
    </w:p>
    <w:p w14:paraId="39209340"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ζητάμε κάτι απλό: Θέλουμε η παρέμβαση του κ. Καμμένου να εξεταστεί σε βάθος, προκειμένου να δούμε αν πρόκειται απλά για μ</w:t>
      </w:r>
      <w:r>
        <w:rPr>
          <w:rFonts w:eastAsia="Times New Roman" w:cs="Times New Roman"/>
          <w:szCs w:val="24"/>
        </w:rPr>
        <w:t>ί</w:t>
      </w:r>
      <w:r>
        <w:rPr>
          <w:rFonts w:eastAsia="Times New Roman" w:cs="Times New Roman"/>
          <w:szCs w:val="24"/>
        </w:rPr>
        <w:t xml:space="preserve">α επιπόλαιη αντίδραση ενός παρορμητικού Υπουργού, όπως λένε τώρα κάποιοι από εσάς, ή για συνειδητή παρέμβαση στη </w:t>
      </w:r>
      <w:r>
        <w:rPr>
          <w:rFonts w:eastAsia="Times New Roman" w:cs="Times New Roman"/>
          <w:szCs w:val="24"/>
        </w:rPr>
        <w:t>δ</w:t>
      </w:r>
      <w:r>
        <w:rPr>
          <w:rFonts w:eastAsia="Times New Roman" w:cs="Times New Roman"/>
          <w:szCs w:val="24"/>
        </w:rPr>
        <w:t>ικαιοσύνη, ή</w:t>
      </w:r>
      <w:r>
        <w:rPr>
          <w:rFonts w:eastAsia="Times New Roman" w:cs="Times New Roman"/>
          <w:szCs w:val="24"/>
        </w:rPr>
        <w:t xml:space="preserve"> μήπως –το χειρότερο- για μ</w:t>
      </w:r>
      <w:r>
        <w:rPr>
          <w:rFonts w:eastAsia="Times New Roman" w:cs="Times New Roman"/>
          <w:szCs w:val="24"/>
        </w:rPr>
        <w:t>ί</w:t>
      </w:r>
      <w:r>
        <w:rPr>
          <w:rFonts w:eastAsia="Times New Roman" w:cs="Times New Roman"/>
          <w:szCs w:val="24"/>
        </w:rPr>
        <w:t xml:space="preserve">α πρωτοφανή σκευωρία με σοβαρές και σκοτεινές πολιτικές προεκτάσεις. O μόνος τρόπος για να το μάθουμε αυτό είναι να γίνει μια έρευνα μέσω μιας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w:t>
      </w:r>
    </w:p>
    <w:p w14:paraId="39209341"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Άλλωστε, όπως γνωρίζετε –φαντάζομαι- κύριε Υπουργέ και όπως θ</w:t>
      </w:r>
      <w:r>
        <w:rPr>
          <w:rFonts w:eastAsia="Times New Roman" w:cs="Times New Roman"/>
          <w:szCs w:val="24"/>
        </w:rPr>
        <w:t xml:space="preserve">α γνωρίζουν και ο κ. Καμμένος και ο Πρωθυπουργός, η σχετική δικογραφία έχει διαβιβαστεί από τον αρμόδιο εισαγγελέα στη Βουλή, προκειμένου να αποφασίσει το Κοινοβούλιο, βάσει του Συντάγματος, για τα επόμενα βήματα, καθώς έκριναν οι </w:t>
      </w:r>
      <w:r>
        <w:rPr>
          <w:rFonts w:eastAsia="Times New Roman" w:cs="Times New Roman"/>
          <w:szCs w:val="24"/>
        </w:rPr>
        <w:lastRenderedPageBreak/>
        <w:t>εισαγγελικές αρχές ότι αυ</w:t>
      </w:r>
      <w:r>
        <w:rPr>
          <w:rFonts w:eastAsia="Times New Roman" w:cs="Times New Roman"/>
          <w:szCs w:val="24"/>
        </w:rPr>
        <w:t xml:space="preserve">τές οι κατηγορίες δεν μπορούν να ελεγχθούν. Δεν έθεσαν, όμως και την υπόθεση στο αρχείο, όπως έχουν κάνει για άλλες υποθέσεις. </w:t>
      </w:r>
    </w:p>
    <w:p w14:paraId="39209342"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μονόδρομος, λοιπόν, κύριοι Βουλευτές του ΣΥΡΙΖΑ, αν θέλουμε να μάθουμε την αλήθεια, να στηρίξετε την πρότασή μας και να μη</w:t>
      </w:r>
      <w:r>
        <w:rPr>
          <w:rFonts w:eastAsia="Times New Roman" w:cs="Times New Roman"/>
          <w:szCs w:val="24"/>
        </w:rPr>
        <w:t>ν αφήσετε αυτήν τη σκιά να πλανάται πάνω από τον Υπουργό της δικής σας Κυβέρνησης, να μάθουμε ακριβώς τι είπαν δώδεκα φορές –επαναλαμβάνω, δώδεκα φορές!- στο διάστημα μιας εβδομάδος ο κ. Καμμένος με τον ισοβίτη, τι είπαν σε αλλεπάλληλες επικοινωνίες συνολι</w:t>
      </w:r>
      <w:r>
        <w:rPr>
          <w:rFonts w:eastAsia="Times New Roman" w:cs="Times New Roman"/>
          <w:szCs w:val="24"/>
        </w:rPr>
        <w:t xml:space="preserve">κής διάρκειας </w:t>
      </w:r>
      <w:proofErr w:type="spellStart"/>
      <w:r>
        <w:rPr>
          <w:rFonts w:eastAsia="Times New Roman" w:cs="Times New Roman"/>
          <w:szCs w:val="24"/>
        </w:rPr>
        <w:t>εικοσιενός</w:t>
      </w:r>
      <w:proofErr w:type="spellEnd"/>
      <w:r>
        <w:rPr>
          <w:rFonts w:eastAsia="Times New Roman" w:cs="Times New Roman"/>
          <w:szCs w:val="24"/>
        </w:rPr>
        <w:t xml:space="preserve"> λεπτών ο Υπουργός Άμυνας της Ελληνικής Δημοκρατίας με έναν καταδικασμένο έμπορο ναρκωτικών και ποιος είναι, επιτέλους, ο ρόλος αυτού του λιμενικού υπαλλήλου που μίλησε για πολιτικό σχέδιο για να κυβερνά δέκα χρόνια ο ΣΥΡΙΖΑ και ο Τ</w:t>
      </w:r>
      <w:r>
        <w:rPr>
          <w:rFonts w:eastAsia="Times New Roman" w:cs="Times New Roman"/>
          <w:szCs w:val="24"/>
        </w:rPr>
        <w:t xml:space="preserve">σίπρας. Για λογαριασμό ποιου λειτούργησε ακριβώς; Ποιος κρύβεται από πίσω τους; </w:t>
      </w:r>
    </w:p>
    <w:p w14:paraId="39209343"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Όλα αυτά πρέπει να εξεταστούν, όπως πρέπει επιτέλους να απαντηθούν και τα τρία ερωτήματα, τα οποία από την πρώτη </w:t>
      </w:r>
      <w:r>
        <w:rPr>
          <w:rFonts w:eastAsia="Times New Roman" w:cs="Times New Roman"/>
          <w:szCs w:val="24"/>
        </w:rPr>
        <w:lastRenderedPageBreak/>
        <w:t>μέρα έχω θέσει στον κ. Τσίπρα και ακόμα απάντηση δεν έχω λάβει</w:t>
      </w:r>
      <w:r>
        <w:rPr>
          <w:rFonts w:eastAsia="Times New Roman" w:cs="Times New Roman"/>
          <w:szCs w:val="24"/>
        </w:rPr>
        <w:t xml:space="preserve">. Τα επαναλαμβάνω, μήπως τυχόν φροντίσει ο κ. Τσίπρας να απαντήσει σήμερα: </w:t>
      </w:r>
    </w:p>
    <w:p w14:paraId="39209344"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Είχε ο κ. Τσίπρας προηγούμενη ενημέρωση από τον κ. Καμμένο για τις επαφές του με τον ισοβίτη; Είχε την έγκρισή του ο κ. Καμμένος για να το πράξει; Είχε ο κ. Τσίπρας γνώση τού τι ει</w:t>
      </w:r>
      <w:r>
        <w:rPr>
          <w:rFonts w:eastAsia="Times New Roman" w:cs="Times New Roman"/>
          <w:szCs w:val="24"/>
        </w:rPr>
        <w:t xml:space="preserve">πώθηκε μεταξύ τους; Ναι ή όχι; Είναι τρία απλά ερωτήματα στα οποία αναμένω απλές απαντήσεις. </w:t>
      </w:r>
    </w:p>
    <w:p w14:paraId="39209345"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κ. Τσίπρας οφείλει να απαντήσει αν γνώριζε ή όχι. Το οφείλει και στους Βουλευτές του –σε εσάς- αλλά το οφείλει και στον ελληνικό λαό. Εάν γνώριζε, είναι απολύτω</w:t>
      </w:r>
      <w:r>
        <w:rPr>
          <w:rFonts w:eastAsia="Times New Roman" w:cs="Times New Roman"/>
          <w:szCs w:val="24"/>
        </w:rPr>
        <w:t>ς συνυπεύθυνος σε μ</w:t>
      </w:r>
      <w:r>
        <w:rPr>
          <w:rFonts w:eastAsia="Times New Roman" w:cs="Times New Roman"/>
          <w:szCs w:val="24"/>
        </w:rPr>
        <w:t>ί</w:t>
      </w:r>
      <w:r>
        <w:rPr>
          <w:rFonts w:eastAsia="Times New Roman" w:cs="Times New Roman"/>
          <w:szCs w:val="24"/>
        </w:rPr>
        <w:t xml:space="preserve">α βαριά θεσμική εκτροπή. Εάν δεν γνώριζε τόσο καιρό που έχει αποκαλυφθεί η απαράδεκτη στάση του Υπουργού Άμυνας, θα έπρεπε ήδη να τον έχει αποπέμψει. </w:t>
      </w:r>
    </w:p>
    <w:p w14:paraId="39209346"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κ. Καμμένος μάς είχε πει -με τη γνωστή ποιότητα του πολιτικού λόγου που τον χαρακτη</w:t>
      </w:r>
      <w:r>
        <w:rPr>
          <w:rFonts w:eastAsia="Times New Roman" w:cs="Times New Roman"/>
          <w:szCs w:val="24"/>
        </w:rPr>
        <w:t xml:space="preserve">ρίζει- αν έχουμε τα άντερα, να κάνουμε αίτημα για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ή πρόταση μομφής. Του επιστρέφουμε την πρόκληση! </w:t>
      </w:r>
    </w:p>
    <w:p w14:paraId="39209347" w14:textId="77777777" w:rsidR="00612455" w:rsidRDefault="00B02DE7">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39209348"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Πράγματι, θα ήθελα πολύ να είναι εδώ και να ακούει. Αν αυτός αισθάνεται καθαρός</w:t>
      </w:r>
      <w:r>
        <w:rPr>
          <w:rFonts w:eastAsia="Times New Roman" w:cs="Times New Roman"/>
          <w:szCs w:val="24"/>
        </w:rPr>
        <w:t xml:space="preserve">, ας ζητήσει ο ίδιος </w:t>
      </w:r>
      <w:r>
        <w:rPr>
          <w:rFonts w:eastAsia="Times New Roman" w:cs="Times New Roman"/>
          <w:szCs w:val="24"/>
        </w:rPr>
        <w:t>ε</w:t>
      </w:r>
      <w:r>
        <w:rPr>
          <w:rFonts w:eastAsia="Times New Roman" w:cs="Times New Roman"/>
          <w:szCs w:val="24"/>
        </w:rPr>
        <w:t xml:space="preserve">ξεταστική των πραγμάτων </w:t>
      </w:r>
      <w:r>
        <w:rPr>
          <w:rFonts w:eastAsia="Times New Roman" w:cs="Times New Roman"/>
          <w:szCs w:val="24"/>
        </w:rPr>
        <w:t>ε</w:t>
      </w:r>
      <w:r>
        <w:rPr>
          <w:rFonts w:eastAsia="Times New Roman" w:cs="Times New Roman"/>
          <w:szCs w:val="24"/>
        </w:rPr>
        <w:t xml:space="preserve">πιτροπή, για να φωτιστεί κάθε πτυχή αυτής της σκοτεινής υπόθεσης. </w:t>
      </w:r>
    </w:p>
    <w:p w14:paraId="39209349"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Ειδικά τώρα, κύριε Υπουργέ, που η δικογραφία βρίσκεται στη Βουλή, γιατί δεν το κάνει; Ο ίδιος θα έπρεπε πρώτος να θέλει, να επιδιώκει να διερε</w:t>
      </w:r>
      <w:r>
        <w:rPr>
          <w:rFonts w:eastAsia="Times New Roman" w:cs="Times New Roman"/>
          <w:szCs w:val="24"/>
        </w:rPr>
        <w:t xml:space="preserve">υνηθούν όλα αυτά και να μην μείνει καμμία σκιά, αλλά, βέβαια, αυτός είναι ο κ. Καμμένος. Υβρίζει και συκοφαντεί εκ του ασφαλούς, οχυρωμένος πίσω από τη βουλευτική του ασυλία.  </w:t>
      </w:r>
    </w:p>
    <w:p w14:paraId="3920934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Εσείς, όμως, κυρίες και κύριοι συνάδελφοι του ΣΥΡΙΖΑ, γιατί τον καλύπτετε; Γιατ</w:t>
      </w:r>
      <w:r>
        <w:rPr>
          <w:rFonts w:eastAsia="Times New Roman" w:cs="Times New Roman"/>
          <w:szCs w:val="24"/>
        </w:rPr>
        <w:t>ί δεν θέλετε να απαντηθούν όλα αυτά; Δεν θέλετε να μάθετε αν ο κυβερνητικός σας εταίρος κινήθηκε εκτός του θεσμικού του ρόλου; Θέλετε να ακολουθεί και εσάς μ</w:t>
      </w:r>
      <w:r>
        <w:rPr>
          <w:rFonts w:eastAsia="Times New Roman" w:cs="Times New Roman"/>
          <w:szCs w:val="24"/>
        </w:rPr>
        <w:t>ί</w:t>
      </w:r>
      <w:r>
        <w:rPr>
          <w:rFonts w:eastAsia="Times New Roman" w:cs="Times New Roman"/>
          <w:szCs w:val="24"/>
        </w:rPr>
        <w:t>α σκιά συγκάλυψης για κάποιον ο οποίος στο κάτω κάτω της γραφής δεν ανήκει και στο δικό σας κόμμα;</w:t>
      </w:r>
    </w:p>
    <w:p w14:paraId="3920934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lastRenderedPageBreak/>
        <w:t>Αναγκάζεστε, όπως λέτε μεταξύ σας, να τον «φορτωθείτε». Να τον «φορτωθείτε» στο ζήτημα των θρησκευτικών, όταν ο κ. Καμμένος πρωτοστάτησε στην αποπομπή του κ. Φίλη. Να ανέχεστε τις κακόγουστες φιέστες και τις διάφορες γραφικότητές του. Να ανέχεστε τον προκ</w:t>
      </w:r>
      <w:r>
        <w:rPr>
          <w:rFonts w:eastAsia="Times New Roman" w:cs="Times New Roman"/>
          <w:szCs w:val="24"/>
        </w:rPr>
        <w:t xml:space="preserve">λητικό τρόπο ζωής του. Το να καταπιείτε, όμως, υπόνοιες για εμπλοκή του σε απόπειρα χειραγώγησης της δικαιοσύνης και ανάμειξη σε πολιτική σκευωρία, ε αυτό, κυρίες και κύριοι συνάδελφοι του ΣΥΡΙΖΑ, πάει πολύ. </w:t>
      </w:r>
    </w:p>
    <w:p w14:paraId="3920934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Είμαι πραγματικά περίεργος αν τελικά θα </w:t>
      </w:r>
      <w:r>
        <w:rPr>
          <w:rFonts w:eastAsia="Times New Roman" w:cs="Times New Roman"/>
          <w:szCs w:val="24"/>
        </w:rPr>
        <w:t>εμφανιστεί σήμερα ο κ. Τσίπρας να υπερασπιστεί τον κυβερνητικό του εταίρο ή αν θα κρυφτεί και πάλι, όπως παραμένει κρυμμένος δύο εβδομάδες τώρα και δεν τολμά καν να επισκεφτεί τις περιοχές του Σαρωνικού, που επλήγησαν από μία πρωτοφανή οικολογική καταστροφ</w:t>
      </w:r>
      <w:r>
        <w:rPr>
          <w:rFonts w:eastAsia="Times New Roman" w:cs="Times New Roman"/>
          <w:szCs w:val="24"/>
        </w:rPr>
        <w:t>ή.</w:t>
      </w:r>
    </w:p>
    <w:p w14:paraId="3920934D"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20934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Έχω παρακολουθήσει αρκετές φορές τον κ. Τσίπρα να παρέχει κάλυψη στον κ. Καμμένο. Ίσως συμβεί και σήμερα πάλι. Έδειχνε πάντα φοβισμένος και αμήχανος. Τι φοβόταν, όμως; Δεν έχει λόγο να φοβάται. Άλλωσ</w:t>
      </w:r>
      <w:r>
        <w:rPr>
          <w:rFonts w:eastAsia="Times New Roman" w:cs="Times New Roman"/>
          <w:szCs w:val="24"/>
        </w:rPr>
        <w:t xml:space="preserve">τε, ο ίδιος ο κ. Καμμένος έχει πει  ότι </w:t>
      </w:r>
      <w:r>
        <w:rPr>
          <w:rFonts w:eastAsia="Times New Roman" w:cs="Times New Roman"/>
          <w:szCs w:val="24"/>
        </w:rPr>
        <w:lastRenderedPageBreak/>
        <w:t>«με τον Τσίπρα θα πάμε μέχρι τέλους». Κατά συνέπεια, από εδώ και στο εξής δεν θα αναφέρομαι σε Κυβέρνηση Τσίπρα – Καμμένου, αλλά σε Κυβέρνηση Καμμένου – Τσίπρα.</w:t>
      </w:r>
    </w:p>
    <w:p w14:paraId="3920934F"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20935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αρακολουθώ επίσης τον κ. Τσίπρα να παρέχει κάλυψη, διά της σιωπής του και της απουσίας του, στον Υπουργό Ναυτιλίας, στον κ. </w:t>
      </w:r>
      <w:proofErr w:type="spellStart"/>
      <w:r>
        <w:rPr>
          <w:rFonts w:eastAsia="Times New Roman" w:cs="Times New Roman"/>
          <w:szCs w:val="24"/>
        </w:rPr>
        <w:t>Κουρουμπλή</w:t>
      </w:r>
      <w:proofErr w:type="spellEnd"/>
      <w:r>
        <w:rPr>
          <w:rFonts w:eastAsia="Times New Roman" w:cs="Times New Roman"/>
          <w:szCs w:val="24"/>
        </w:rPr>
        <w:t>, ενώ βοά το πανελλήνιο για τις παραλείψεις και τα απανωτά δημόσια ψέματα που έχει πει για την οικολογική τραγωδία στον Σα</w:t>
      </w:r>
      <w:r>
        <w:rPr>
          <w:rFonts w:eastAsia="Times New Roman" w:cs="Times New Roman"/>
          <w:szCs w:val="24"/>
        </w:rPr>
        <w:t xml:space="preserve">ρωνικό. </w:t>
      </w:r>
    </w:p>
    <w:p w14:paraId="3920935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Γιατί, άραγε, είναι ο κ. </w:t>
      </w:r>
      <w:proofErr w:type="spellStart"/>
      <w:r>
        <w:rPr>
          <w:rFonts w:eastAsia="Times New Roman" w:cs="Times New Roman"/>
          <w:szCs w:val="24"/>
        </w:rPr>
        <w:t>Κουρουμπλής</w:t>
      </w:r>
      <w:proofErr w:type="spellEnd"/>
      <w:r>
        <w:rPr>
          <w:rFonts w:eastAsia="Times New Roman" w:cs="Times New Roman"/>
          <w:szCs w:val="24"/>
        </w:rPr>
        <w:t xml:space="preserve"> τόσο πολύτιμος και πρέπει να στηριχθεί πάση θυσία; Ή μήπως, μεταξύ άλλων, είναι και η εμπλοκή του κ. </w:t>
      </w:r>
      <w:proofErr w:type="spellStart"/>
      <w:r>
        <w:rPr>
          <w:rFonts w:eastAsia="Times New Roman" w:cs="Times New Roman"/>
          <w:szCs w:val="24"/>
        </w:rPr>
        <w:t>Κουρουμπλή</w:t>
      </w:r>
      <w:proofErr w:type="spellEnd"/>
      <w:r>
        <w:rPr>
          <w:rFonts w:eastAsia="Times New Roman" w:cs="Times New Roman"/>
          <w:szCs w:val="24"/>
        </w:rPr>
        <w:t xml:space="preserve"> στην υπόθεση Καμμένου που εμποδίζει τον Πρωθυπουργό να κάνει το αυτονόητο, να τον θέσει εκτός Κυβέ</w:t>
      </w:r>
      <w:r>
        <w:rPr>
          <w:rFonts w:eastAsia="Times New Roman" w:cs="Times New Roman"/>
          <w:szCs w:val="24"/>
        </w:rPr>
        <w:t>ρνησης; Θα επανέλθω σε αυτό το ζήτημα στη συνέχεια.</w:t>
      </w:r>
    </w:p>
    <w:p w14:paraId="3920935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Πριν, όμως, φτάσουμε σε αυτό και επειδή το μόνο που ξέρετε να κάνετε είναι να πετάτε λάσπη και να αφήνετε υπονοούμενα –φαντάζομαι ότι το ίδιο θα κάνει και ο κ. Καμμένος σήμερα, όταν κάποια στιγμή εμφανιστ</w:t>
      </w:r>
      <w:r>
        <w:rPr>
          <w:rFonts w:eastAsia="Times New Roman" w:cs="Times New Roman"/>
          <w:szCs w:val="24"/>
        </w:rPr>
        <w:t xml:space="preserve">εί στην Ολομέλεια-, σας λέω για να τελειώνουμε τα εξής: Η έρευνα για την υπόθεση του </w:t>
      </w:r>
      <w:r>
        <w:rPr>
          <w:rFonts w:eastAsia="Times New Roman" w:cs="Times New Roman"/>
          <w:szCs w:val="24"/>
        </w:rPr>
        <w:t>«NOOR</w:t>
      </w:r>
      <w:r>
        <w:rPr>
          <w:rFonts w:eastAsia="Times New Roman" w:cs="Times New Roman"/>
          <w:szCs w:val="24"/>
        </w:rPr>
        <w:t xml:space="preserve"> 1</w:t>
      </w:r>
      <w:r>
        <w:rPr>
          <w:rFonts w:eastAsia="Times New Roman" w:cs="Times New Roman"/>
          <w:szCs w:val="24"/>
        </w:rPr>
        <w:t>»</w:t>
      </w:r>
      <w:r>
        <w:rPr>
          <w:rFonts w:eastAsia="Times New Roman" w:cs="Times New Roman"/>
          <w:szCs w:val="24"/>
        </w:rPr>
        <w:t xml:space="preserve"> πρέπει να συνεχιστεί και να φτάσει μέχρι το τέλος. Σας υπενθυμίζω ότι το κύκλωμα αυτό εξαρθρώθηκε το 2014, επί δικών μας ημερών στην κυβέρνηση. Είναι κάτι το οποί</w:t>
      </w:r>
      <w:r>
        <w:rPr>
          <w:rFonts w:eastAsia="Times New Roman" w:cs="Times New Roman"/>
          <w:szCs w:val="24"/>
        </w:rPr>
        <w:t>ο συστηματικά ξεχνάτε να πείτε. Όπου υπάρχουν ευθύνες, αυτές να αποδοθούν, όπως και αν λέγονται, όσο ισχυροί και αν είναι αυτοί οι οποίοι εμπλέκονται. Στις δημοκρατικές χώρες, όμως, τις αποφάσεις αυτές τις παίρνει η δικαιοσύνη. Δεν τις παίρνει ούτε ο Τσίπρ</w:t>
      </w:r>
      <w:r>
        <w:rPr>
          <w:rFonts w:eastAsia="Times New Roman" w:cs="Times New Roman"/>
          <w:szCs w:val="24"/>
        </w:rPr>
        <w:t>ας ούτε ο Μητσοτάκης ούτε ο Καμμένος!</w:t>
      </w:r>
    </w:p>
    <w:p w14:paraId="39209353"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20935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Κυβέρνησή σας μας λέει ότι εφόσον μ</w:t>
      </w:r>
      <w:r>
        <w:rPr>
          <w:rFonts w:eastAsia="Times New Roman" w:cs="Times New Roman"/>
          <w:szCs w:val="24"/>
        </w:rPr>
        <w:t>ί</w:t>
      </w:r>
      <w:r>
        <w:rPr>
          <w:rFonts w:eastAsia="Times New Roman" w:cs="Times New Roman"/>
          <w:szCs w:val="24"/>
        </w:rPr>
        <w:t xml:space="preserve">α υπόθεση εξετάζεται από τη δικαιοσύνη, δεν μπορεί –δεν πρέπει ενδεχομένως- να εξετάζεται από τη </w:t>
      </w:r>
      <w:r>
        <w:rPr>
          <w:rFonts w:eastAsia="Times New Roman" w:cs="Times New Roman"/>
          <w:szCs w:val="24"/>
        </w:rPr>
        <w:t xml:space="preserve">Βουλή. </w:t>
      </w:r>
    </w:p>
    <w:p w14:paraId="3920935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Γνωρίζετε κι εσείς, κύριε Υπουργέ, ότι αυτό είναι και ψευδές και παραπλανητικό. Το Σύνταγμα προβλέπει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ως μέσο κοινοβουλευτικού ελέγχου και απόδοσης πολιτικών και όχι ποινικών ευθυνών. </w:t>
      </w:r>
    </w:p>
    <w:p w14:paraId="3920935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Σας θυμίζω ότι η ελληνική δικαιοσύνη εξ</w:t>
      </w:r>
      <w:r>
        <w:rPr>
          <w:rFonts w:eastAsia="Times New Roman" w:cs="Times New Roman"/>
          <w:szCs w:val="24"/>
        </w:rPr>
        <w:t>έταζε και τον δανεισμό των κομμάτων και τον δανεισμό των μέσων ενημέρωσης.</w:t>
      </w:r>
    </w:p>
    <w:p w14:paraId="39209357" w14:textId="77777777" w:rsidR="00612455" w:rsidRDefault="00B02DE7">
      <w:pPr>
        <w:spacing w:line="600" w:lineRule="auto"/>
        <w:ind w:firstLine="720"/>
        <w:jc w:val="both"/>
        <w:rPr>
          <w:rFonts w:eastAsia="Times New Roman"/>
          <w:szCs w:val="24"/>
        </w:rPr>
      </w:pPr>
      <w:r>
        <w:rPr>
          <w:rFonts w:eastAsia="Times New Roman"/>
          <w:szCs w:val="24"/>
        </w:rPr>
        <w:t>Η ελληνική δικαιοσύνη εξέταζε και εξετάζει τις υποθέσεις του «Ερρίκος Ντυνάν» και του ΚΕΕΛΠΝΟ. Ο Γιάννος Παπαντωνίου ελεγχόταν και</w:t>
      </w:r>
      <w:r>
        <w:rPr>
          <w:rFonts w:eastAsia="Times New Roman"/>
          <w:szCs w:val="24"/>
        </w:rPr>
        <w:t xml:space="preserve"> εξ όσων γνωρίζω, ελέγχεται ακόμη από την ελληνική δικαιοσύνη. Σε όλες αυτές τις περιπτώσεις, όμως, η δικαιοσύνη είχε επιληφθεί των υποθέσεων. Συγκροτήθηκαν ταυτοχρόνως </w:t>
      </w:r>
      <w:r>
        <w:rPr>
          <w:rFonts w:eastAsia="Times New Roman"/>
          <w:szCs w:val="24"/>
        </w:rPr>
        <w:t>ε</w:t>
      </w:r>
      <w:r>
        <w:rPr>
          <w:rFonts w:eastAsia="Times New Roman"/>
          <w:szCs w:val="24"/>
        </w:rPr>
        <w:t xml:space="preserve">ξεταστικές και </w:t>
      </w:r>
      <w:r>
        <w:rPr>
          <w:rFonts w:eastAsia="Times New Roman"/>
          <w:szCs w:val="24"/>
        </w:rPr>
        <w:t>π</w:t>
      </w:r>
      <w:r>
        <w:rPr>
          <w:rFonts w:eastAsia="Times New Roman"/>
          <w:szCs w:val="24"/>
        </w:rPr>
        <w:t>ροανακριτικές επιτροπές και καλώς συγκροτήθηκαν.</w:t>
      </w:r>
    </w:p>
    <w:p w14:paraId="39209358" w14:textId="77777777" w:rsidR="00612455" w:rsidRDefault="00B02DE7">
      <w:pPr>
        <w:spacing w:line="600" w:lineRule="auto"/>
        <w:ind w:firstLine="720"/>
        <w:jc w:val="both"/>
        <w:rPr>
          <w:rFonts w:eastAsia="Times New Roman"/>
          <w:szCs w:val="24"/>
        </w:rPr>
      </w:pPr>
      <w:r>
        <w:rPr>
          <w:rFonts w:eastAsia="Times New Roman"/>
          <w:szCs w:val="24"/>
        </w:rPr>
        <w:t xml:space="preserve">Τα επιχειρήματά σας, </w:t>
      </w:r>
      <w:r>
        <w:rPr>
          <w:rFonts w:eastAsia="Times New Roman"/>
          <w:szCs w:val="24"/>
        </w:rPr>
        <w:t xml:space="preserve">λοιπόν, δείχνουν πόσο εκτεθειμένοι είστε και πόσο ευάλωτοι αισθάνεστε. Είστε επίσης και πολιτικά ανέντιμοι, γιατί ενώ εμείς έχουμε ψηφίσει όλες τις προτάσεις για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εσείς δεν έχετε ψηφίσει καμμία δική μας πρόταση και αυτό τα λέε</w:t>
      </w:r>
      <w:r>
        <w:rPr>
          <w:rFonts w:eastAsia="Times New Roman"/>
          <w:szCs w:val="24"/>
        </w:rPr>
        <w:t xml:space="preserve">ι όλα. </w:t>
      </w:r>
    </w:p>
    <w:p w14:paraId="39209359" w14:textId="77777777" w:rsidR="00612455" w:rsidRDefault="00B02DE7">
      <w:pPr>
        <w:spacing w:line="600" w:lineRule="auto"/>
        <w:ind w:firstLine="720"/>
        <w:jc w:val="both"/>
        <w:rPr>
          <w:rFonts w:eastAsia="Times New Roman"/>
          <w:szCs w:val="24"/>
        </w:rPr>
      </w:pPr>
      <w:r>
        <w:rPr>
          <w:rFonts w:eastAsia="Times New Roman"/>
          <w:szCs w:val="24"/>
        </w:rPr>
        <w:t xml:space="preserve">Η διερεύνηση όλων των θεμάτων είναι το καθήκον της αλήθειας που έχω και που έχουμε όλοι απέναντι στον ελληνικό λαό και αυτό δεν έχει καμμία απολύτως σχέση με κανένα είδος ρεβανσισμού, το οποίο δεν πρόκειται να επιτρέψω σε κανέναν να υιοθετήσει. Τα </w:t>
      </w:r>
      <w:r>
        <w:rPr>
          <w:rFonts w:eastAsia="Times New Roman"/>
          <w:szCs w:val="24"/>
        </w:rPr>
        <w:t xml:space="preserve">επιχειρήματά σας, λοιπόν, είναι προφάσεις εν αμαρτίαις και λειτουργείτε –επαναλαμβάνω- με δύο μέτρα και δύο σταθμά. </w:t>
      </w:r>
    </w:p>
    <w:p w14:paraId="3920935A" w14:textId="77777777" w:rsidR="00612455" w:rsidRDefault="00B02DE7">
      <w:pPr>
        <w:spacing w:line="600" w:lineRule="auto"/>
        <w:ind w:firstLine="720"/>
        <w:jc w:val="both"/>
        <w:rPr>
          <w:rFonts w:eastAsia="Times New Roman"/>
          <w:szCs w:val="24"/>
        </w:rPr>
      </w:pPr>
      <w:r>
        <w:rPr>
          <w:rFonts w:eastAsia="Times New Roman"/>
          <w:szCs w:val="24"/>
        </w:rPr>
        <w:t xml:space="preserve">Εμείς υπερψηφίσαμε όλες τις προτάσεις σας και αυτές που αφορούσαν περιόδους διακυβέρνησης της </w:t>
      </w:r>
      <w:r>
        <w:rPr>
          <w:rFonts w:eastAsia="Times New Roman"/>
          <w:bCs/>
        </w:rPr>
        <w:t>Νέας Δημοκρατίας</w:t>
      </w:r>
      <w:r>
        <w:rPr>
          <w:rFonts w:eastAsia="Times New Roman"/>
          <w:szCs w:val="24"/>
        </w:rPr>
        <w:t>, διότι δεν φοβόμαστε κάτι. Θ</w:t>
      </w:r>
      <w:r>
        <w:rPr>
          <w:rFonts w:eastAsia="Times New Roman"/>
          <w:szCs w:val="24"/>
        </w:rPr>
        <w:t>έλουμε να χυθεί φως παντού. Δεν έχουμε τίποτα να κρύψουμε και αν κάποιο στέλεχός μας είναι αναμεμειγμένο σε οποιαδήποτε επιλήψιμη πράξη, ας υποστεί τις συνέπειες. Γιατί δεν κάνετε κι εσείς το ίδιο; Θεωρείτε ότι δεν υπάρχει ζήτημα; Λέτε σοβαρά ότι δεν υπάρχ</w:t>
      </w:r>
      <w:r>
        <w:rPr>
          <w:rFonts w:eastAsia="Times New Roman"/>
          <w:szCs w:val="24"/>
        </w:rPr>
        <w:t xml:space="preserve">ει ζήτημα; </w:t>
      </w:r>
    </w:p>
    <w:p w14:paraId="3920935B" w14:textId="77777777" w:rsidR="00612455" w:rsidRDefault="00B02DE7">
      <w:pPr>
        <w:spacing w:line="600" w:lineRule="auto"/>
        <w:ind w:firstLine="720"/>
        <w:jc w:val="both"/>
        <w:rPr>
          <w:rFonts w:eastAsia="Times New Roman"/>
          <w:szCs w:val="24"/>
        </w:rPr>
      </w:pPr>
      <w:r>
        <w:rPr>
          <w:rFonts w:eastAsia="Times New Roman"/>
          <w:szCs w:val="24"/>
        </w:rPr>
        <w:t xml:space="preserve">Οι συνομιλίες, οι οποίες είδαν το φως της δημοσιότητας, προκαλούν ρίγος σε κάθε δημοκρατικό σκεπτόμενο πολίτη. Ο λιμενικός ανακριτικός υπάλληλος λέει ευθέως ότι επιδίωξη δική του είναι να πληγεί ο Μητσοτάκης και να κυβερνά δέκα χρόνια ο ΣΥΡΙΖΑ </w:t>
      </w:r>
      <w:r>
        <w:rPr>
          <w:rFonts w:eastAsia="Times New Roman"/>
          <w:szCs w:val="24"/>
        </w:rPr>
        <w:t>και ο αρμόδιος Υπουργός Ναυτιλίας δεν έχει καν –προσέξτε- διατάξει τον πειθαρχικό του έλεγχο.</w:t>
      </w:r>
    </w:p>
    <w:p w14:paraId="3920935C" w14:textId="77777777" w:rsidR="00612455" w:rsidRDefault="00B02DE7">
      <w:pPr>
        <w:spacing w:line="600" w:lineRule="auto"/>
        <w:ind w:firstLine="720"/>
        <w:jc w:val="both"/>
        <w:rPr>
          <w:rFonts w:eastAsia="Times New Roman"/>
          <w:szCs w:val="24"/>
        </w:rPr>
      </w:pPr>
      <w:r>
        <w:rPr>
          <w:rFonts w:eastAsia="Times New Roman"/>
          <w:szCs w:val="24"/>
        </w:rPr>
        <w:t xml:space="preserve">Πρόκειται, βέβαια, κατά διαβολική σύμπτωση για τον ίδιο κ. </w:t>
      </w:r>
      <w:proofErr w:type="spellStart"/>
      <w:r>
        <w:rPr>
          <w:rFonts w:eastAsia="Times New Roman"/>
          <w:szCs w:val="24"/>
        </w:rPr>
        <w:t>Κουρουμπλή</w:t>
      </w:r>
      <w:proofErr w:type="spellEnd"/>
      <w:r>
        <w:rPr>
          <w:rFonts w:eastAsia="Times New Roman"/>
          <w:szCs w:val="24"/>
        </w:rPr>
        <w:t xml:space="preserve"> που παραμένει κολλημένος στην καρέκλα του και ας έχει μαυρίσει τη θάλασσα και τις ακτές της </w:t>
      </w:r>
      <w:r>
        <w:rPr>
          <w:rFonts w:eastAsia="Times New Roman"/>
          <w:szCs w:val="24"/>
        </w:rPr>
        <w:t>Αττικής!</w:t>
      </w:r>
    </w:p>
    <w:p w14:paraId="3920935D" w14:textId="77777777" w:rsidR="00612455" w:rsidRDefault="00B02DE7">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920935E" w14:textId="77777777" w:rsidR="00612455" w:rsidRDefault="00B02DE7">
      <w:pPr>
        <w:spacing w:line="600" w:lineRule="auto"/>
        <w:ind w:firstLine="720"/>
        <w:jc w:val="both"/>
        <w:rPr>
          <w:rFonts w:eastAsia="Times New Roman"/>
          <w:szCs w:val="24"/>
        </w:rPr>
      </w:pPr>
      <w:r>
        <w:rPr>
          <w:rFonts w:eastAsia="Times New Roman"/>
          <w:szCs w:val="24"/>
        </w:rPr>
        <w:t>Σας ρωτώ, λοιπόν, ευθέως: Δεν πρέπει να διερευνηθεί αυτή η υπόθεση για να μην υπάρχει ίχνος υποψίας ότι οποιοσδήποτε μπορεί να σχεδίαζε μια τέτοια αθλιότητα; Μπορούμε να αφήσουμε να επικρέμεται</w:t>
      </w:r>
      <w:r>
        <w:rPr>
          <w:rFonts w:eastAsia="Times New Roman"/>
          <w:szCs w:val="24"/>
        </w:rPr>
        <w:t xml:space="preserve"> και η παραμικρή υποψία; </w:t>
      </w:r>
    </w:p>
    <w:p w14:paraId="3920935F" w14:textId="77777777" w:rsidR="00612455" w:rsidRDefault="00B02DE7">
      <w:pPr>
        <w:spacing w:line="600" w:lineRule="auto"/>
        <w:ind w:firstLine="720"/>
        <w:jc w:val="both"/>
        <w:rPr>
          <w:rFonts w:eastAsia="Times New Roman"/>
          <w:szCs w:val="24"/>
        </w:rPr>
      </w:pPr>
      <w:r>
        <w:rPr>
          <w:rFonts w:eastAsia="Times New Roman"/>
          <w:szCs w:val="24"/>
        </w:rPr>
        <w:t xml:space="preserve">Εγώ σας το λέω τελείως ειλικρινά: Αν ακουγόταν κάποιος να λέει ότι όλα αυτά τα έχει οργανώσει ο Μητσοτάκης για να κυβερνά για δέκα χρόνια, θα ήμουν ο πρώτος που θα ζητούσα σε βάθος διερεύνηση αυτής της υπόθεσης, για να μην μείνει </w:t>
      </w:r>
      <w:r>
        <w:rPr>
          <w:rFonts w:eastAsia="Times New Roman"/>
          <w:szCs w:val="24"/>
        </w:rPr>
        <w:t>καμμία σκιά να κρέμεται πάνω μου!</w:t>
      </w:r>
    </w:p>
    <w:p w14:paraId="39209360" w14:textId="77777777" w:rsidR="00612455" w:rsidRDefault="00B02DE7">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9209361" w14:textId="77777777" w:rsidR="00612455" w:rsidRDefault="00B02DE7">
      <w:pPr>
        <w:spacing w:line="600" w:lineRule="auto"/>
        <w:ind w:firstLine="720"/>
        <w:jc w:val="both"/>
        <w:rPr>
          <w:rFonts w:eastAsia="Times New Roman"/>
          <w:szCs w:val="24"/>
        </w:rPr>
      </w:pPr>
      <w:r>
        <w:rPr>
          <w:rFonts w:eastAsia="Times New Roman"/>
          <w:szCs w:val="24"/>
        </w:rPr>
        <w:t>Θα στρεφόμουν πρώτος εγώ εναντίον εκείνου που θα το έλεγε για να προστατέψω όχι μόνο τη δική μου τιμή, αλλά και την τιμή ολόκληρου του πολιτικού κόσμου, για να μην δίνε</w:t>
      </w:r>
      <w:r>
        <w:rPr>
          <w:rFonts w:eastAsia="Times New Roman"/>
          <w:szCs w:val="24"/>
        </w:rPr>
        <w:t>ται η αίσθηση ότι η πολιτική στον τόπο μας εμπλέκεται σε υποθέσεις του βαθέως υποκόσμου.</w:t>
      </w:r>
    </w:p>
    <w:p w14:paraId="39209362" w14:textId="77777777" w:rsidR="00612455" w:rsidRDefault="00B02DE7">
      <w:pPr>
        <w:spacing w:line="600" w:lineRule="auto"/>
        <w:ind w:firstLine="720"/>
        <w:jc w:val="both"/>
        <w:rPr>
          <w:rFonts w:eastAsia="Times New Roman"/>
          <w:szCs w:val="24"/>
        </w:rPr>
      </w:pPr>
      <w:r>
        <w:rPr>
          <w:rFonts w:eastAsia="Times New Roman"/>
          <w:szCs w:val="24"/>
        </w:rPr>
        <w:t xml:space="preserve">Εσείς, κύριε Τσίπρα και κύριε </w:t>
      </w:r>
      <w:proofErr w:type="spellStart"/>
      <w:r>
        <w:rPr>
          <w:rFonts w:eastAsia="Times New Roman"/>
          <w:szCs w:val="24"/>
        </w:rPr>
        <w:t>Καμμένε</w:t>
      </w:r>
      <w:proofErr w:type="spellEnd"/>
      <w:r>
        <w:rPr>
          <w:rFonts w:eastAsia="Times New Roman"/>
          <w:szCs w:val="24"/>
        </w:rPr>
        <w:t xml:space="preserve"> –φαντάζομαι ότι ακούτε από κάπου αυτά τα οποία λέω- γιατί δεν κάνετε το ίδιο; Γιατί δεν ζητάτε να χυθεί άπλετο φως σε αυτήν την α</w:t>
      </w:r>
      <w:r>
        <w:rPr>
          <w:rFonts w:eastAsia="Times New Roman"/>
          <w:szCs w:val="24"/>
        </w:rPr>
        <w:t xml:space="preserve">θλιότητα που ακούστηκε; </w:t>
      </w:r>
    </w:p>
    <w:p w14:paraId="39209363" w14:textId="77777777" w:rsidR="00612455" w:rsidRDefault="00B02DE7">
      <w:pPr>
        <w:spacing w:line="600" w:lineRule="auto"/>
        <w:ind w:firstLine="720"/>
        <w:jc w:val="both"/>
        <w:rPr>
          <w:rFonts w:eastAsia="Times New Roman"/>
          <w:szCs w:val="24"/>
        </w:rPr>
      </w:pPr>
      <w:r>
        <w:rPr>
          <w:rFonts w:eastAsia="Times New Roman"/>
          <w:szCs w:val="24"/>
        </w:rPr>
        <w:t>Εσείς, τελικά, κυρίες και κύριοι της κυβερνητικής Πλειοψηφίας, γιατί δεν το ζητάτε; Πού χάθηκε στην πορεία το δήθεν ηθικό πλεονέκτημα της Αριστεράς;</w:t>
      </w:r>
    </w:p>
    <w:p w14:paraId="39209364" w14:textId="77777777" w:rsidR="00612455" w:rsidRDefault="00B02DE7">
      <w:pPr>
        <w:spacing w:line="600" w:lineRule="auto"/>
        <w:ind w:firstLine="720"/>
        <w:jc w:val="both"/>
        <w:rPr>
          <w:rFonts w:eastAsia="Times New Roman"/>
          <w:szCs w:val="24"/>
        </w:rPr>
      </w:pPr>
      <w:r>
        <w:rPr>
          <w:rFonts w:eastAsia="Times New Roman"/>
          <w:szCs w:val="24"/>
        </w:rPr>
        <w:t xml:space="preserve">Φυσικά, «ο κόσμος το έχει τούμπανο». Αν υπερψηφίσετε την πρόταση για σύσταση </w:t>
      </w:r>
      <w:r>
        <w:rPr>
          <w:rFonts w:eastAsia="Times New Roman"/>
          <w:szCs w:val="24"/>
        </w:rPr>
        <w:t>ε</w:t>
      </w:r>
      <w:r>
        <w:rPr>
          <w:rFonts w:eastAsia="Times New Roman"/>
          <w:szCs w:val="24"/>
        </w:rPr>
        <w:t>ξετα</w:t>
      </w:r>
      <w:r>
        <w:rPr>
          <w:rFonts w:eastAsia="Times New Roman"/>
          <w:szCs w:val="24"/>
        </w:rPr>
        <w:t xml:space="preserve">στικής </w:t>
      </w:r>
      <w:r>
        <w:rPr>
          <w:rFonts w:eastAsia="Times New Roman"/>
          <w:szCs w:val="24"/>
        </w:rPr>
        <w:t>ε</w:t>
      </w:r>
      <w:r>
        <w:rPr>
          <w:rFonts w:eastAsia="Times New Roman"/>
          <w:szCs w:val="24"/>
        </w:rPr>
        <w:t>πιτροπής, ενδεχομένως η κυβερνητική συνοχή να δοκιμαστεί, ενδεχομένως η Κυβέρνηση να πέσει, να χάσετε τις εκλογές και πάνω από τους μισούς να πάτε σπίτια σας!</w:t>
      </w:r>
    </w:p>
    <w:p w14:paraId="39209365" w14:textId="77777777" w:rsidR="00612455" w:rsidRDefault="00B02DE7">
      <w:pPr>
        <w:spacing w:line="600" w:lineRule="auto"/>
        <w:ind w:firstLine="720"/>
        <w:jc w:val="both"/>
        <w:rPr>
          <w:rFonts w:eastAsia="Times New Roman" w:cs="Times New Roman"/>
          <w:szCs w:val="24"/>
        </w:rPr>
      </w:pPr>
      <w:r>
        <w:rPr>
          <w:rFonts w:eastAsia="Times New Roman"/>
          <w:szCs w:val="24"/>
        </w:rPr>
        <w:t>Έχετε γίνει όμηροι ο ένας του άλλου. Δεθήκατε τόσο πολύ που τραβάτε ο ένας τον άλλον στον</w:t>
      </w:r>
      <w:r>
        <w:rPr>
          <w:rFonts w:eastAsia="Times New Roman"/>
          <w:szCs w:val="24"/>
        </w:rPr>
        <w:t xml:space="preserve"> βυθό. Αυτό που μπορώ να σας διαβεβαιώσω είναι ότι σε αυτόν τον μοιραίο εναγκαλισμό εμείς δεν θα σας προσφέρουμε σωσίβιο. </w:t>
      </w:r>
      <w:r>
        <w:rPr>
          <w:rFonts w:eastAsia="Times New Roman" w:cs="Times New Roman"/>
          <w:szCs w:val="24"/>
        </w:rPr>
        <w:t>Διπλές πλειοψηφίες, όπου θα παριστάνετε εκ του ασφαλούς οι μεν τους προοδευτικούς, οι δε τους υπερπατριώτες, να τις ξεχάσετε!</w:t>
      </w:r>
    </w:p>
    <w:p w14:paraId="3920936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(Ζωηρά κ</w:t>
      </w:r>
      <w:r>
        <w:rPr>
          <w:rFonts w:eastAsia="Times New Roman" w:cs="Times New Roman"/>
          <w:szCs w:val="24"/>
        </w:rPr>
        <w:t xml:space="preserve">αι παρατεταμένα χειροκροτήματα από την πτέρυγα της Νέας Δημοκρατίας) </w:t>
      </w:r>
    </w:p>
    <w:p w14:paraId="3920936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Από εδώ και εμπρός, ό,τι φέρνετε προς ψήφιση θα πρέπει να έχει την έγκριση και τη στήριξη όλης της κυβερνητικής Πλειοψηφίας. Αν δεν την έχει, εμείς δεν θα μπαίνουμε στην ουσία της </w:t>
      </w:r>
      <w:r>
        <w:rPr>
          <w:rFonts w:eastAsia="Times New Roman" w:cs="Times New Roman"/>
          <w:szCs w:val="24"/>
        </w:rPr>
        <w:t>συζήτησης. Αφού διαλέξατε Καμμένο, θα πάτε μέχρι τέλους με τον Καμμένο.</w:t>
      </w:r>
    </w:p>
    <w:p w14:paraId="3920936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κλείνω με την εξής επισήμανση: Η χώρα –το έχουμε πει πολλές φορές, αλλά δυστυχώς επιβεβαιωνόμαστε συνέχεια- βρίσκεται σε έναν πρωτοφανή, επικίνδυνο θεσμικό</w:t>
      </w:r>
      <w:r>
        <w:rPr>
          <w:rFonts w:eastAsia="Times New Roman" w:cs="Times New Roman"/>
          <w:szCs w:val="24"/>
        </w:rPr>
        <w:t xml:space="preserve"> κατήφορο. Η Ελλάδα πέρασε πολλά για να γίνει μία στέρεη, προηγμένη ευρωπαϊκή δημοκρατία. Είναι χρέος όλων μας να μη γυρίσουμε στο σκοτεινό παρελθόν. Είναι χρέος όλων μας να προστατεύσουμε τη νομιμότητα και τους δημοκρατικούς θεσμούς και να δείξουμε την πρ</w:t>
      </w:r>
      <w:r>
        <w:rPr>
          <w:rFonts w:eastAsia="Times New Roman" w:cs="Times New Roman"/>
          <w:szCs w:val="24"/>
        </w:rPr>
        <w:t>οσήλωσή μας στο ότι η Ελλάδα θα συνεχίσει να είναι μια ευνομούμενη χώρα, όπου θα πρυτανεύουν το κράτος δικαίου και η διάκριση των εξουσιών. Πρέπει να δείξουμε ότι υπάρχει ισχυρό Κοινοβούλιο και ανεξάρτητη δικαιοσύνη και ότι δεν γίνονται συνταγματικές εκπτώ</w:t>
      </w:r>
      <w:r>
        <w:rPr>
          <w:rFonts w:eastAsia="Times New Roman" w:cs="Times New Roman"/>
          <w:szCs w:val="24"/>
        </w:rPr>
        <w:t>σεις.</w:t>
      </w:r>
    </w:p>
    <w:p w14:paraId="3920936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Η υπόθεση Καμμένου δεν μπορεί και δεν επιτρέπεται να δηλητηριάζει άλλο τον δημόσιο βίο. Οι συνάδελφοι του ΣΥΡΙΖΑ έχουν μια μοναδική ευκαιρία να αποδείξουν ότι θέλουν να επανορθώσουν τη βλάβη που προκλήθηκε στους θεσμούς απ’ αυτή την υπόθεση. Τους καλ</w:t>
      </w:r>
      <w:r>
        <w:rPr>
          <w:rFonts w:eastAsia="Times New Roman" w:cs="Times New Roman"/>
          <w:szCs w:val="24"/>
        </w:rPr>
        <w:t xml:space="preserve">ώ να συμφωνήσουν με το αίτημά μας και να δείξουν εμπράκτως ότι επιθυμούν τη διερεύνηση αυτής της υπόθεσης και την αποκάλυψη της αλήθειας. </w:t>
      </w:r>
    </w:p>
    <w:p w14:paraId="3920936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Δείξτε, κυρίες και κύριοι Βουλευτές του ΣΥΡΙΖΑ, ότι έχετε ευαισθησία για τη νομιμότητα, για την ηθική τάξη. Δείξτε πο</w:t>
      </w:r>
      <w:r>
        <w:rPr>
          <w:rFonts w:eastAsia="Times New Roman" w:cs="Times New Roman"/>
          <w:szCs w:val="24"/>
        </w:rPr>
        <w:t xml:space="preserve">λιτική αξιοπρέπεια. Μη γίνεστε συνένοχοι σε μια σκοτεινή μεθόδευση. Μην εκτίθεστε ηθικά στα μάτια των πολιτών. </w:t>
      </w:r>
    </w:p>
    <w:p w14:paraId="3920936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Ξέρετε, όσο και αν κρύβεται κανείς από την αλήθεια, κάποια στιγμή αυτή τον συναντάει. Αυτή η συνάντηση δεν θα είναι ευχάριστη. Σας επισημαίνω πω</w:t>
      </w:r>
      <w:r>
        <w:rPr>
          <w:rFonts w:eastAsia="Times New Roman" w:cs="Times New Roman"/>
          <w:szCs w:val="24"/>
        </w:rPr>
        <w:t>ς όταν θα γίνει αυτό, εμείς πάλι εδώ πέρα θα είμαστε.</w:t>
      </w:r>
    </w:p>
    <w:p w14:paraId="3920936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920936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3920936E"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w:t>
      </w:r>
    </w:p>
    <w:p w14:paraId="3920936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Τον λόγο έχει ο Υπουργός Δικαιοσύνης, Διαφάνειας και Ανθρωπίνων</w:t>
      </w:r>
      <w:r>
        <w:rPr>
          <w:rFonts w:eastAsia="Times New Roman" w:cs="Times New Roman"/>
          <w:szCs w:val="24"/>
        </w:rPr>
        <w:t xml:space="preserve"> Δικαιωμάτων κ. Σταύρος Κοντονής για δέκα λεπτά.</w:t>
      </w:r>
    </w:p>
    <w:p w14:paraId="39209370"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Ευχαριστώ, κύριε Πρόεδρε.</w:t>
      </w:r>
    </w:p>
    <w:p w14:paraId="3920937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ήταν φανερό από την αρχή της συνεδρίασης ότι η συζήτηση, </w:t>
      </w:r>
      <w:r>
        <w:rPr>
          <w:rFonts w:eastAsia="Times New Roman" w:cs="Times New Roman"/>
          <w:szCs w:val="24"/>
        </w:rPr>
        <w:t xml:space="preserve">θα </w:t>
      </w:r>
      <w:proofErr w:type="spellStart"/>
      <w:r>
        <w:rPr>
          <w:rFonts w:eastAsia="Times New Roman" w:cs="Times New Roman"/>
          <w:szCs w:val="24"/>
        </w:rPr>
        <w:t>περιστραφεί</w:t>
      </w:r>
      <w:proofErr w:type="spellEnd"/>
      <w:r>
        <w:rPr>
          <w:rFonts w:eastAsia="Times New Roman" w:cs="Times New Roman"/>
          <w:szCs w:val="24"/>
        </w:rPr>
        <w:t xml:space="preserve"> </w:t>
      </w:r>
      <w:r>
        <w:rPr>
          <w:rFonts w:eastAsia="Times New Roman" w:cs="Times New Roman"/>
          <w:szCs w:val="24"/>
        </w:rPr>
        <w:t>γύρω από άλλα</w:t>
      </w:r>
      <w:r>
        <w:rPr>
          <w:rFonts w:eastAsia="Times New Roman" w:cs="Times New Roman"/>
          <w:szCs w:val="24"/>
        </w:rPr>
        <w:t xml:space="preserve"> </w:t>
      </w:r>
      <w:r>
        <w:rPr>
          <w:rFonts w:eastAsia="Times New Roman" w:cs="Times New Roman"/>
          <w:szCs w:val="24"/>
        </w:rPr>
        <w:t xml:space="preserve">θέματα </w:t>
      </w:r>
      <w:r>
        <w:rPr>
          <w:rFonts w:eastAsia="Times New Roman" w:cs="Times New Roman"/>
          <w:szCs w:val="24"/>
        </w:rPr>
        <w:t xml:space="preserve">διότι νομίζω ότι έχει γίνει συνείδηση σε όλους εκείνους που κατέθεσαν την πρόταση για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ότι βρίσκονται στο κενό και μάλιστα «με τη βούλα» της δικαιοσύνης.</w:t>
      </w:r>
    </w:p>
    <w:p w14:paraId="3920937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Κακιά μέρα, όμως, διάλεξε ο Αρχηγός τ</w:t>
      </w:r>
      <w:r>
        <w:rPr>
          <w:rFonts w:eastAsia="Times New Roman" w:cs="Times New Roman"/>
          <w:szCs w:val="24"/>
        </w:rPr>
        <w:t>ης Αξιωματικής Αντιπολίτευσης να μιλήσει για το ναυτικό ατύχημα, διότι πριν από λίγες ώρες ο Δήμαρχος του Ελληνικού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Αργυρούπολης –που φαντάζομαι ότι είναι προσκείμενος στο κόμμα σας- μίλησε για αισθητά αποτελέσματα στη διαδικασία της απορρύπανσης. Δηλαδή</w:t>
      </w:r>
      <w:r>
        <w:rPr>
          <w:rFonts w:eastAsia="Times New Roman" w:cs="Times New Roman"/>
          <w:szCs w:val="24"/>
        </w:rPr>
        <w:t xml:space="preserve"> ένας δήμαρχος ο οποίος δεν είναι φιλικά προσκείμενος στην Κυβέρνηση, αναγνωρίζει τις εργώδεις προσπάθειες που έχουν καταβληθεί, ούτως ώστε να αρθούν οι συνέπειες αυτού του ατυχήματος.</w:t>
      </w:r>
    </w:p>
    <w:p w14:paraId="3920937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Όμως το σοβαρό ζήτημα που ανακύπτει, κύριοι συνάδελφοι, είναι το εξής: </w:t>
      </w:r>
      <w:r>
        <w:rPr>
          <w:rFonts w:eastAsia="Times New Roman" w:cs="Times New Roman"/>
          <w:szCs w:val="24"/>
        </w:rPr>
        <w:t>Εάν βρισκόμασταν σ’ αυτή</w:t>
      </w:r>
      <w:r>
        <w:rPr>
          <w:rFonts w:eastAsia="Times New Roman" w:cs="Times New Roman"/>
          <w:szCs w:val="24"/>
        </w:rPr>
        <w:t xml:space="preserve"> </w:t>
      </w:r>
      <w:r>
        <w:rPr>
          <w:rFonts w:eastAsia="Times New Roman" w:cs="Times New Roman"/>
          <w:szCs w:val="24"/>
        </w:rPr>
        <w:t xml:space="preserve"> την Αίθουσα και κάναμε αυτή τη συζήτηση πριν από την έκδοση του πορίσματος του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Ε</w:t>
      </w:r>
      <w:r>
        <w:rPr>
          <w:rFonts w:eastAsia="Times New Roman" w:cs="Times New Roman"/>
          <w:szCs w:val="24"/>
        </w:rPr>
        <w:t xml:space="preserve">φετών κ. </w:t>
      </w:r>
      <w:proofErr w:type="spellStart"/>
      <w:r>
        <w:rPr>
          <w:rFonts w:eastAsia="Times New Roman" w:cs="Times New Roman"/>
          <w:szCs w:val="24"/>
        </w:rPr>
        <w:t>Δρακουμάτσου</w:t>
      </w:r>
      <w:proofErr w:type="spellEnd"/>
      <w:r>
        <w:rPr>
          <w:rFonts w:eastAsia="Times New Roman" w:cs="Times New Roman"/>
          <w:szCs w:val="24"/>
        </w:rPr>
        <w:t>, θα μπορούσα να καταλάβω και να δικαιολογήσω υπερβολές</w:t>
      </w:r>
      <w:r>
        <w:rPr>
          <w:rFonts w:eastAsia="Times New Roman" w:cs="Times New Roman"/>
          <w:szCs w:val="24"/>
        </w:rPr>
        <w:t>,</w:t>
      </w:r>
      <w:r>
        <w:rPr>
          <w:rFonts w:eastAsia="Times New Roman" w:cs="Times New Roman"/>
          <w:szCs w:val="24"/>
        </w:rPr>
        <w:t xml:space="preserve"> αστοχίες και παραπλανητικά σχόλια.</w:t>
      </w:r>
    </w:p>
    <w:p w14:paraId="3920937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Μάλιστα, άκουσα από τον Κο</w:t>
      </w:r>
      <w:r>
        <w:rPr>
          <w:rFonts w:eastAsia="Times New Roman" w:cs="Times New Roman"/>
          <w:szCs w:val="24"/>
        </w:rPr>
        <w:t xml:space="preserve">ινοβουλευτικό Εκπρόσωπο της Χρυσής Αυγής ότι και εγώ έχω συνομιλήσει με τον ισοβίτη </w:t>
      </w:r>
      <w:proofErr w:type="spellStart"/>
      <w:r>
        <w:rPr>
          <w:rFonts w:eastAsia="Times New Roman" w:cs="Times New Roman"/>
          <w:szCs w:val="24"/>
        </w:rPr>
        <w:t>Γιαννουσάκη</w:t>
      </w:r>
      <w:proofErr w:type="spellEnd"/>
      <w:r>
        <w:rPr>
          <w:rFonts w:eastAsia="Times New Roman" w:cs="Times New Roman"/>
          <w:szCs w:val="24"/>
        </w:rPr>
        <w:t>. Να δούμε τι άλλο θα ακούσουμε!</w:t>
      </w:r>
      <w:r>
        <w:rPr>
          <w:rFonts w:eastAsia="Times New Roman" w:cs="Times New Roman"/>
          <w:szCs w:val="24"/>
        </w:rPr>
        <w:t xml:space="preserve"> Τ</w:t>
      </w:r>
      <w:r>
        <w:rPr>
          <w:rFonts w:eastAsia="Times New Roman" w:cs="Times New Roman"/>
          <w:szCs w:val="24"/>
        </w:rPr>
        <w:t xml:space="preserve">ι άλλο θα ακούσουμε από τους κατά σύστημα ψευδόμενους της Χρυσής Αυγής. </w:t>
      </w:r>
      <w:r>
        <w:rPr>
          <w:rFonts w:eastAsia="Times New Roman" w:cs="Times New Roman"/>
          <w:szCs w:val="24"/>
          <w:lang w:val="en-US"/>
        </w:rPr>
        <w:t>N</w:t>
      </w:r>
      <w:r>
        <w:rPr>
          <w:rFonts w:eastAsia="Times New Roman" w:cs="Times New Roman"/>
          <w:szCs w:val="24"/>
        </w:rPr>
        <w:t>α δούμε.</w:t>
      </w:r>
    </w:p>
    <w:p w14:paraId="3920937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 πόρισμα, όμως, κυρίες και κύριοι Βουλευτές</w:t>
      </w:r>
      <w:r>
        <w:rPr>
          <w:rFonts w:eastAsia="Times New Roman" w:cs="Times New Roman"/>
          <w:szCs w:val="24"/>
        </w:rPr>
        <w:t xml:space="preserve">, έχει κομβική σημασία για την παρούσα συζήτηση και για το αίτημα </w:t>
      </w:r>
      <w:r>
        <w:rPr>
          <w:rFonts w:eastAsia="Times New Roman" w:cs="Times New Roman"/>
          <w:szCs w:val="24"/>
        </w:rPr>
        <w:t xml:space="preserve">που </w:t>
      </w:r>
      <w:r>
        <w:rPr>
          <w:rFonts w:eastAsia="Times New Roman" w:cs="Times New Roman"/>
          <w:szCs w:val="24"/>
        </w:rPr>
        <w:t xml:space="preserve">έχετε υποβάλει για εξεταστική επιτροπή, διότι το πόρισμα βάζει στο αρχείο τη μήνυση του ισοβίτη, </w:t>
      </w:r>
      <w:r>
        <w:rPr>
          <w:rFonts w:eastAsia="Times New Roman" w:cs="Times New Roman"/>
          <w:szCs w:val="24"/>
        </w:rPr>
        <w:t xml:space="preserve">κατά φυσικών προσώπων και </w:t>
      </w:r>
      <w:r>
        <w:rPr>
          <w:rFonts w:eastAsia="Times New Roman" w:cs="Times New Roman"/>
          <w:szCs w:val="24"/>
        </w:rPr>
        <w:t xml:space="preserve">μάλιστα </w:t>
      </w:r>
      <w:r>
        <w:rPr>
          <w:rFonts w:eastAsia="Times New Roman" w:cs="Times New Roman"/>
          <w:szCs w:val="24"/>
        </w:rPr>
        <w:t xml:space="preserve">κατά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Εισαγγελέ</w:t>
      </w:r>
      <w:r>
        <w:rPr>
          <w:rFonts w:eastAsia="Times New Roman" w:cs="Times New Roman"/>
          <w:szCs w:val="24"/>
        </w:rPr>
        <w:t>ως</w:t>
      </w:r>
      <w:r>
        <w:rPr>
          <w:rFonts w:eastAsia="Times New Roman" w:cs="Times New Roman"/>
          <w:szCs w:val="24"/>
        </w:rPr>
        <w:t xml:space="preserve"> κ. Τζίβα, αποδεχόμενο ότι δεν υπάρχει φυσικός αυτουργός </w:t>
      </w:r>
      <w:r>
        <w:rPr>
          <w:rFonts w:eastAsia="Times New Roman" w:cs="Times New Roman"/>
          <w:szCs w:val="24"/>
        </w:rPr>
        <w:t xml:space="preserve">για τα αδικήματα για τα οποία ο συγκεκριμένος κρατούμενος τους κατηγορεί. </w:t>
      </w:r>
      <w:r>
        <w:rPr>
          <w:rFonts w:eastAsia="Times New Roman" w:cs="Times New Roman"/>
          <w:szCs w:val="24"/>
        </w:rPr>
        <w:t>Δεν υπάρχει</w:t>
      </w:r>
      <w:r>
        <w:rPr>
          <w:rFonts w:eastAsia="Times New Roman" w:cs="Times New Roman"/>
          <w:szCs w:val="24"/>
        </w:rPr>
        <w:t>!</w:t>
      </w:r>
    </w:p>
    <w:p w14:paraId="3920937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Ερχόσαστε, λοιπόν, εσείς σήμερα και λέτε ότι υπάρχει θέμα που πρέπει να εξετάσει η Βουλή </w:t>
      </w:r>
      <w:r>
        <w:rPr>
          <w:rFonts w:eastAsia="Times New Roman" w:cs="Times New Roman"/>
          <w:szCs w:val="24"/>
        </w:rPr>
        <w:t>σχετικά με</w:t>
      </w:r>
      <w:r>
        <w:rPr>
          <w:rFonts w:eastAsia="Times New Roman" w:cs="Times New Roman"/>
          <w:szCs w:val="24"/>
        </w:rPr>
        <w:t xml:space="preserve"> τους ηθικούς</w:t>
      </w:r>
      <w:r>
        <w:rPr>
          <w:rFonts w:eastAsia="Times New Roman" w:cs="Times New Roman"/>
          <w:szCs w:val="24"/>
        </w:rPr>
        <w:t xml:space="preserve"> αυτουργούς. Καταλαβαίνετε σε τι απόλυτη παρανόηση -για να μην πω τρέλα- βρισκόμαστε; Δεν υπάρχουν φυσικοί αυτουργοί, αλλά μας λέτε να εξετάσουμε θέμα ηθικών αυτουργών. Μα, αφού δεν υπάρχουν φυσικοί αυτουργοί! Δεν το καταλαβαίνετε; </w:t>
      </w:r>
    </w:p>
    <w:p w14:paraId="3920937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Τ</w:t>
      </w:r>
      <w:r>
        <w:rPr>
          <w:rFonts w:eastAsia="Times New Roman" w:cs="Times New Roman"/>
          <w:szCs w:val="24"/>
        </w:rPr>
        <w:t xml:space="preserve">ο αδίκημα η εξεταστική επιτροπή το καθορίζει. </w:t>
      </w:r>
    </w:p>
    <w:p w14:paraId="39209378"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w:t>
      </w:r>
    </w:p>
    <w:p w14:paraId="39209379"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Λέτε και κάτι άλλο το οποίο είναι εξίσου παράλογο. Λέτε ότι η υπόθεση δεν μπήκε στο α</w:t>
      </w:r>
      <w:r>
        <w:rPr>
          <w:rFonts w:eastAsia="Times New Roman" w:cs="Times New Roman"/>
          <w:szCs w:val="24"/>
        </w:rPr>
        <w:t>ρχείο για το</w:t>
      </w:r>
      <w:r>
        <w:rPr>
          <w:rFonts w:eastAsia="Times New Roman" w:cs="Times New Roman"/>
          <w:szCs w:val="24"/>
        </w:rPr>
        <w:t>ν</w:t>
      </w:r>
      <w:r>
        <w:rPr>
          <w:rFonts w:eastAsia="Times New Roman" w:cs="Times New Roman"/>
          <w:szCs w:val="24"/>
        </w:rPr>
        <w:t xml:space="preserve"> κ. Καμμένο και για τον λιμενικό υπάλληλο. Δεν μπήκε. Μα, καταλάβατε, λοιπόν, ότι ο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ε</w:t>
      </w:r>
      <w:r>
        <w:rPr>
          <w:rFonts w:eastAsia="Times New Roman" w:cs="Times New Roman"/>
          <w:szCs w:val="24"/>
        </w:rPr>
        <w:t>φετών…</w:t>
      </w:r>
    </w:p>
    <w:p w14:paraId="3920937A"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Καθορίζεται στην επιτροπή το αδίκημα. Η Βουλή το καθορίζει.</w:t>
      </w:r>
    </w:p>
    <w:p w14:paraId="3920937B"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Αθανασίου, έπονται ομι</w:t>
      </w:r>
      <w:r>
        <w:rPr>
          <w:rFonts w:eastAsia="Times New Roman" w:cs="Times New Roman"/>
          <w:szCs w:val="24"/>
        </w:rPr>
        <w:t xml:space="preserve">λητές της παράταξής σας. Παρακαλώ μην </w:t>
      </w:r>
      <w:proofErr w:type="spellStart"/>
      <w:r>
        <w:rPr>
          <w:rFonts w:eastAsia="Times New Roman" w:cs="Times New Roman"/>
          <w:szCs w:val="24"/>
        </w:rPr>
        <w:t>ξαναδιακόψετε</w:t>
      </w:r>
      <w:proofErr w:type="spellEnd"/>
      <w:r>
        <w:rPr>
          <w:rFonts w:eastAsia="Times New Roman" w:cs="Times New Roman"/>
          <w:szCs w:val="24"/>
        </w:rPr>
        <w:t>. Υπάρχουν ομιλητές. Θα εξελιχθεί όλη την ημέρα συζήτηση. Ό,τι θέλετε θα το ανασκευάσετε. Σας παρακαλώ πάρα πολύ.</w:t>
      </w:r>
    </w:p>
    <w:p w14:paraId="3920937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Υπουργέ. Προχωρήστε.</w:t>
      </w:r>
    </w:p>
    <w:p w14:paraId="3920937D"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w:t>
      </w:r>
      <w:r>
        <w:rPr>
          <w:rFonts w:eastAsia="Times New Roman" w:cs="Times New Roman"/>
          <w:b/>
          <w:szCs w:val="24"/>
        </w:rPr>
        <w:t xml:space="preserve">ς και Ανθρωπίνων Δικαιωμάτων): </w:t>
      </w:r>
      <w:r>
        <w:rPr>
          <w:rFonts w:eastAsia="Times New Roman" w:cs="Times New Roman"/>
          <w:szCs w:val="24"/>
        </w:rPr>
        <w:t xml:space="preserve">Για τον Υπουργό και Βουλευτή κ. Καμμένο, είχε αρμοδιότητα να εξετάσει ο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ε</w:t>
      </w:r>
      <w:r>
        <w:rPr>
          <w:rFonts w:eastAsia="Times New Roman" w:cs="Times New Roman"/>
          <w:szCs w:val="24"/>
        </w:rPr>
        <w:t xml:space="preserve">φετών τα περαιτέρω ή έπρεπε να κάνει αυτό που έκανε, με βάση το Σύνταγμα, </w:t>
      </w:r>
      <w:r>
        <w:rPr>
          <w:rFonts w:eastAsia="Times New Roman" w:cs="Times New Roman"/>
          <w:szCs w:val="24"/>
        </w:rPr>
        <w:t xml:space="preserve">δηλαδή </w:t>
      </w:r>
      <w:r>
        <w:rPr>
          <w:rFonts w:eastAsia="Times New Roman" w:cs="Times New Roman"/>
          <w:szCs w:val="24"/>
        </w:rPr>
        <w:t xml:space="preserve">να παραπέμψει την υπόθεση στη Βουλή, διά μέσου της </w:t>
      </w:r>
      <w:r>
        <w:rPr>
          <w:rFonts w:eastAsia="Times New Roman" w:cs="Times New Roman"/>
          <w:szCs w:val="24"/>
        </w:rPr>
        <w:t>Ε</w:t>
      </w:r>
      <w:r>
        <w:rPr>
          <w:rFonts w:eastAsia="Times New Roman" w:cs="Times New Roman"/>
          <w:szCs w:val="24"/>
        </w:rPr>
        <w:t>ισαγγελ</w:t>
      </w:r>
      <w:r>
        <w:rPr>
          <w:rFonts w:eastAsia="Times New Roman" w:cs="Times New Roman"/>
          <w:szCs w:val="24"/>
        </w:rPr>
        <w:t xml:space="preserve">ίας του Αρείου Πάγου και του Υπουργείου Δικαιοσύνης, </w:t>
      </w:r>
      <w:r>
        <w:rPr>
          <w:rFonts w:eastAsia="Times New Roman" w:cs="Times New Roman"/>
          <w:szCs w:val="24"/>
        </w:rPr>
        <w:t>ώστε</w:t>
      </w:r>
      <w:r>
        <w:rPr>
          <w:rFonts w:eastAsia="Times New Roman" w:cs="Times New Roman"/>
          <w:szCs w:val="24"/>
        </w:rPr>
        <w:t xml:space="preserve"> να αποφανθεί η Βουλή, αν </w:t>
      </w:r>
      <w:r>
        <w:rPr>
          <w:rFonts w:eastAsia="Times New Roman" w:cs="Times New Roman"/>
          <w:szCs w:val="24"/>
        </w:rPr>
        <w:t>θα αρθεί η</w:t>
      </w:r>
      <w:r>
        <w:rPr>
          <w:rFonts w:eastAsia="Times New Roman" w:cs="Times New Roman"/>
          <w:szCs w:val="24"/>
        </w:rPr>
        <w:t xml:space="preserve"> ασυλία του και τα λοιπά;</w:t>
      </w:r>
    </w:p>
    <w:p w14:paraId="3920937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Όσον αφορά τον λιμενικό υπάλληλο, είχε καμμία αρμοδιότητα ο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ε</w:t>
      </w:r>
      <w:r>
        <w:rPr>
          <w:rFonts w:eastAsia="Times New Roman" w:cs="Times New Roman"/>
          <w:szCs w:val="24"/>
        </w:rPr>
        <w:t>φετών, καθ’ ην στιγμήν αυτός ο λιμενικός υπάλληλος είναι στη  δι</w:t>
      </w:r>
      <w:r>
        <w:rPr>
          <w:rFonts w:eastAsia="Times New Roman" w:cs="Times New Roman"/>
          <w:szCs w:val="24"/>
        </w:rPr>
        <w:t xml:space="preserve">καιοδοσία του </w:t>
      </w:r>
      <w:r>
        <w:rPr>
          <w:rFonts w:eastAsia="Times New Roman" w:cs="Times New Roman"/>
          <w:szCs w:val="24"/>
        </w:rPr>
        <w:t>ν</w:t>
      </w:r>
      <w:r>
        <w:rPr>
          <w:rFonts w:eastAsia="Times New Roman" w:cs="Times New Roman"/>
          <w:szCs w:val="24"/>
        </w:rPr>
        <w:t xml:space="preserve">αυτοδικείου να προχωρήσει στα περαιτέρω; </w:t>
      </w:r>
    </w:p>
    <w:p w14:paraId="3920937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Τι είναι αυτά που ακούμε; Τι είναι αυτά τα περίεργα νομικά που ακούμε σε αυτή την Αίθουσα; Επιτέλους ευθυγρ</w:t>
      </w:r>
      <w:r>
        <w:rPr>
          <w:rFonts w:eastAsia="Times New Roman" w:cs="Times New Roman"/>
          <w:szCs w:val="24"/>
        </w:rPr>
        <w:t>αμμιστείτε</w:t>
      </w:r>
      <w:r>
        <w:rPr>
          <w:rFonts w:eastAsia="Times New Roman" w:cs="Times New Roman"/>
          <w:szCs w:val="24"/>
        </w:rPr>
        <w:t xml:space="preserve"> με την πραγματικότητα! Και η πραγματικότητα λέει το απλό, ότι η </w:t>
      </w:r>
      <w:proofErr w:type="spellStart"/>
      <w:r>
        <w:rPr>
          <w:rFonts w:eastAsia="Times New Roman" w:cs="Times New Roman"/>
          <w:szCs w:val="24"/>
        </w:rPr>
        <w:t>ψευτομήνυση</w:t>
      </w:r>
      <w:proofErr w:type="spellEnd"/>
      <w:r>
        <w:rPr>
          <w:rFonts w:eastAsia="Times New Roman" w:cs="Times New Roman"/>
          <w:szCs w:val="24"/>
        </w:rPr>
        <w:t xml:space="preserve"> του </w:t>
      </w:r>
      <w:proofErr w:type="spellStart"/>
      <w:r>
        <w:rPr>
          <w:rFonts w:eastAsia="Times New Roman" w:cs="Times New Roman"/>
          <w:szCs w:val="24"/>
        </w:rPr>
        <w:t>Γ</w:t>
      </w:r>
      <w:r>
        <w:rPr>
          <w:rFonts w:eastAsia="Times New Roman" w:cs="Times New Roman"/>
          <w:szCs w:val="24"/>
        </w:rPr>
        <w:t>ιαννουσάκη</w:t>
      </w:r>
      <w:proofErr w:type="spellEnd"/>
      <w:r>
        <w:rPr>
          <w:rFonts w:eastAsia="Times New Roman" w:cs="Times New Roman"/>
          <w:szCs w:val="24"/>
        </w:rPr>
        <w:t xml:space="preserve"> πήγε στο αρχείο. Το καταλάβατε ή δεν το καταλάβατε ακόμα;</w:t>
      </w:r>
    </w:p>
    <w:p w14:paraId="39209380"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Κύριε Υπουργέ, τα φυσικά πρόσωπα…</w:t>
      </w:r>
    </w:p>
    <w:p w14:paraId="39209381"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Εσείς συνεχίζετε. Συνεχίζετε, λοιπόν, και σας ξαναλ</w:t>
      </w:r>
      <w:r>
        <w:rPr>
          <w:rFonts w:eastAsia="Times New Roman" w:cs="Times New Roman"/>
          <w:szCs w:val="24"/>
        </w:rPr>
        <w:t>έω.</w:t>
      </w:r>
    </w:p>
    <w:p w14:paraId="39209382"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Τα πολιτικά πρόσωπα…</w:t>
      </w:r>
    </w:p>
    <w:p w14:paraId="39209383"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Τι θέλετε, κύριε Αθανασίου; Είσαστε ένας έγκριτος νομικός. Μην κατεβαίνετε «στου κακού τη σκάλα».</w:t>
      </w:r>
    </w:p>
    <w:p w14:paraId="3920938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Όταν δεν υπάρχουν φυσικοί αυτουργοί, </w:t>
      </w:r>
      <w:r>
        <w:rPr>
          <w:rFonts w:eastAsia="Times New Roman" w:cs="Times New Roman"/>
          <w:szCs w:val="24"/>
        </w:rPr>
        <w:t xml:space="preserve">πώς να υπάρξουν </w:t>
      </w:r>
      <w:r>
        <w:rPr>
          <w:rFonts w:eastAsia="Times New Roman" w:cs="Times New Roman"/>
          <w:szCs w:val="24"/>
        </w:rPr>
        <w:t>ηθικοί αυτουργοί; Επιτέλους, μπορώ να μάθω; Δηλαδή υπήρχε ηθικός αυτουργός χωρίς φυσικό αυτουργό; Έχουμε τρελαθεί εντελώς;</w:t>
      </w:r>
    </w:p>
    <w:p w14:paraId="3920938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Κοντονή. </w:t>
      </w:r>
    </w:p>
    <w:p w14:paraId="3920938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Παρακαλώ, μην κάνετε διάλογο.</w:t>
      </w:r>
    </w:p>
    <w:p w14:paraId="3920938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ΧΑΡΑΛ</w:t>
      </w:r>
      <w:r>
        <w:rPr>
          <w:rFonts w:eastAsia="Times New Roman" w:cs="Times New Roman"/>
          <w:b/>
          <w:szCs w:val="24"/>
        </w:rPr>
        <w:t xml:space="preserve">ΑΜΠΟΣ ΑΘΑΝΑΣΙΟΥ: </w:t>
      </w:r>
      <w:r>
        <w:rPr>
          <w:rFonts w:eastAsia="Times New Roman" w:cs="Times New Roman"/>
          <w:szCs w:val="24"/>
        </w:rPr>
        <w:t>Η πρόκληση τέλεσης αδικήματος. Άλλο το αδίκημα.</w:t>
      </w:r>
    </w:p>
    <w:p w14:paraId="39209388"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Εσείς είσαστε εκτός τόπου και χρόνου. Δεν σας καταλαβαίνω καθόλου. </w:t>
      </w:r>
    </w:p>
    <w:p w14:paraId="3920938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Αρμοδίως την έστειλε, σας το εξήγησα, διότι</w:t>
      </w:r>
      <w:r>
        <w:rPr>
          <w:rFonts w:eastAsia="Times New Roman" w:cs="Times New Roman"/>
          <w:szCs w:val="24"/>
        </w:rPr>
        <w:t xml:space="preserve"> αυτή τη δουλειά θα πρέπει να την κάνει η Βουλή ή ο προϊστάμενος του </w:t>
      </w:r>
      <w:r>
        <w:rPr>
          <w:rFonts w:eastAsia="Times New Roman" w:cs="Times New Roman"/>
          <w:szCs w:val="24"/>
        </w:rPr>
        <w:t>ν</w:t>
      </w:r>
      <w:r>
        <w:rPr>
          <w:rFonts w:eastAsia="Times New Roman" w:cs="Times New Roman"/>
          <w:szCs w:val="24"/>
        </w:rPr>
        <w:t xml:space="preserve">αυτοδικείου. Δεν καταλαβαίνετε τα στοιχειώδη; Δεν είχε αρμοδιότητα. </w:t>
      </w:r>
    </w:p>
    <w:p w14:paraId="3920938A"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920938B"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Διά του Προέδρου γίνεται η συζήτηση. Δεν γίνεται από την Αίθουσα και από τον Υπουργό. Παρακαλώ πολύ, ησυχάστε.</w:t>
      </w:r>
    </w:p>
    <w:p w14:paraId="3920938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14:paraId="3920938D"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Είπε, όμως, και κάτι άλ</w:t>
      </w:r>
      <w:r>
        <w:rPr>
          <w:rFonts w:eastAsia="Times New Roman" w:cs="Times New Roman"/>
          <w:szCs w:val="24"/>
        </w:rPr>
        <w:t xml:space="preserve">λο ο αξιότιμος Πρόεδρος της Νέας Δημοκρατίας, σχετικά με μια ερμηνεία για το Σύνταγμα και τη σύσταση των εξεταστικών επιτροπών. Εύλογο είναι το ερώτημα. </w:t>
      </w:r>
    </w:p>
    <w:p w14:paraId="3920938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Αυτή την ερμηνεία που μας παρουσίασε σήμερα, πότε την ανακάλυψε; Την ανακάλυψε στα έδρανα της Αντιπολί</w:t>
      </w:r>
      <w:r>
        <w:rPr>
          <w:rFonts w:eastAsia="Times New Roman" w:cs="Times New Roman"/>
          <w:szCs w:val="24"/>
        </w:rPr>
        <w:t xml:space="preserve">τευσης; Διότι εγώ θυμάμαι από τα κυβερνητικά έδρανα ότι δεν </w:t>
      </w:r>
      <w:proofErr w:type="spellStart"/>
      <w:r>
        <w:rPr>
          <w:rFonts w:eastAsia="Times New Roman" w:cs="Times New Roman"/>
          <w:szCs w:val="24"/>
        </w:rPr>
        <w:t>ενστερνίζετο</w:t>
      </w:r>
      <w:proofErr w:type="spellEnd"/>
      <w:r>
        <w:rPr>
          <w:rFonts w:eastAsia="Times New Roman" w:cs="Times New Roman"/>
          <w:szCs w:val="24"/>
        </w:rPr>
        <w:t xml:space="preserve"> αυτές τις ερμηνείες. Επομένως, εδώ έχουμε μετατόπιση και «</w:t>
      </w:r>
      <w:proofErr w:type="spellStart"/>
      <w:r>
        <w:rPr>
          <w:rFonts w:eastAsia="Times New Roman" w:cs="Times New Roman"/>
          <w:szCs w:val="24"/>
        </w:rPr>
        <w:t>οβιδιακή</w:t>
      </w:r>
      <w:proofErr w:type="spellEnd"/>
      <w:r>
        <w:rPr>
          <w:rFonts w:eastAsia="Times New Roman" w:cs="Times New Roman"/>
          <w:szCs w:val="24"/>
        </w:rPr>
        <w:t xml:space="preserve"> μεταμόρφωση».</w:t>
      </w:r>
    </w:p>
    <w:p w14:paraId="3920938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Για να μην πω το άλλο, κοιτάξτε, κυρίες και κύριοι συνάδελφοι, είναι πολύ εύκολο να λέτε από τη θέση τ</w:t>
      </w:r>
      <w:r>
        <w:rPr>
          <w:rFonts w:eastAsia="Times New Roman" w:cs="Times New Roman"/>
          <w:szCs w:val="24"/>
        </w:rPr>
        <w:t xml:space="preserve">ης Αξιωματικής Αντιπολίτευσης ότι εσείς υπερψηφίσατε όλες τις προτάσεις που κατέθεσε η Κυβέρνηση. Δεν θα κριθείτε από αυτό, θα κριθείτε από το εάν υπερψηφίζατε τις προτάσεις που κατέθετε ο ΣΥΡΙΖΑ ως </w:t>
      </w:r>
      <w:r>
        <w:rPr>
          <w:rFonts w:eastAsia="Times New Roman" w:cs="Times New Roman"/>
          <w:szCs w:val="24"/>
        </w:rPr>
        <w:t>α</w:t>
      </w:r>
      <w:r>
        <w:rPr>
          <w:rFonts w:eastAsia="Times New Roman" w:cs="Times New Roman"/>
          <w:szCs w:val="24"/>
        </w:rPr>
        <w:t xml:space="preserve">ντιπολίτευση, όταν ήσασταν εσείς </w:t>
      </w:r>
      <w:r>
        <w:rPr>
          <w:rFonts w:eastAsia="Times New Roman" w:cs="Times New Roman"/>
          <w:szCs w:val="24"/>
        </w:rPr>
        <w:t>κ</w:t>
      </w:r>
      <w:r>
        <w:rPr>
          <w:rFonts w:eastAsia="Times New Roman" w:cs="Times New Roman"/>
          <w:szCs w:val="24"/>
        </w:rPr>
        <w:t>υβέρνηση και είχατε τό</w:t>
      </w:r>
      <w:r>
        <w:rPr>
          <w:rFonts w:eastAsia="Times New Roman" w:cs="Times New Roman"/>
          <w:szCs w:val="24"/>
        </w:rPr>
        <w:t xml:space="preserve">τε τη δυνατότητα συστάσεως εξεταστικής επιτροπής. Διότι σήμερα </w:t>
      </w:r>
      <w:r>
        <w:rPr>
          <w:rFonts w:eastAsia="Times New Roman" w:cs="Times New Roman"/>
          <w:szCs w:val="24"/>
        </w:rPr>
        <w:t>είτε</w:t>
      </w:r>
      <w:r>
        <w:rPr>
          <w:rFonts w:eastAsia="Times New Roman" w:cs="Times New Roman"/>
          <w:szCs w:val="24"/>
        </w:rPr>
        <w:t xml:space="preserve"> τις ψηφίσετε </w:t>
      </w:r>
      <w:proofErr w:type="spellStart"/>
      <w:r>
        <w:rPr>
          <w:rFonts w:eastAsia="Times New Roman" w:cs="Times New Roman"/>
          <w:szCs w:val="24"/>
        </w:rPr>
        <w:t>είιτε</w:t>
      </w:r>
      <w:proofErr w:type="spellEnd"/>
      <w:r>
        <w:rPr>
          <w:rFonts w:eastAsia="Times New Roman" w:cs="Times New Roman"/>
          <w:szCs w:val="24"/>
        </w:rPr>
        <w:t xml:space="preserve"> δεν τις ψηφίσετε, οι εξεταστικές επιτροπές που προτείνει η Κυβέρνηση θα προχωρήσουν και θα παραγάγουν το έργο που πρέπει να παραγάγουν. Επομένως αφήστε τα αυτά τα υποκρι</w:t>
      </w:r>
      <w:r>
        <w:rPr>
          <w:rFonts w:eastAsia="Times New Roman" w:cs="Times New Roman"/>
          <w:szCs w:val="24"/>
        </w:rPr>
        <w:t>τικά στην άκρη.</w:t>
      </w:r>
    </w:p>
    <w:p w14:paraId="3920939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Θέτετε, όμως, κάποια ερωτήματα για τη σύσταση των εξεταστικών επιτροπών και της συγκεκριμένης. Μας λέτε, για παράδειγμα, ότι πρέπει αυτή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-είναι στην παράγραφο 2 της πρότασής σας- να διερευνήσει τι πραγματικά ειπώθηκε. </w:t>
      </w:r>
      <w:r>
        <w:rPr>
          <w:rFonts w:eastAsia="Times New Roman" w:cs="Times New Roman"/>
          <w:szCs w:val="24"/>
        </w:rPr>
        <w:t xml:space="preserve">Κοιτάξτε, εάν δεν καταλαβαίνετε τι ρωτάτε, εγώ σας λέω ότι στην καλύτερη περίπτωση είναι κάτι εντελώς αναπόδεικτο, ό,τι θέλει ο καθένας </w:t>
      </w:r>
      <w:r>
        <w:rPr>
          <w:rFonts w:eastAsia="Times New Roman" w:cs="Times New Roman"/>
          <w:szCs w:val="24"/>
        </w:rPr>
        <w:t>μπορεί να πει</w:t>
      </w:r>
      <w:r>
        <w:rPr>
          <w:rFonts w:eastAsia="Times New Roman" w:cs="Times New Roman"/>
          <w:szCs w:val="24"/>
        </w:rPr>
        <w:t xml:space="preserve">. Εάν μάλιστα λάβουμε υπ’ </w:t>
      </w:r>
      <w:proofErr w:type="spellStart"/>
      <w:r>
        <w:rPr>
          <w:rFonts w:eastAsia="Times New Roman" w:cs="Times New Roman"/>
          <w:szCs w:val="24"/>
        </w:rPr>
        <w:t>όψιν</w:t>
      </w:r>
      <w:proofErr w:type="spellEnd"/>
      <w:r>
        <w:rPr>
          <w:rFonts w:eastAsia="Times New Roman" w:cs="Times New Roman"/>
          <w:szCs w:val="24"/>
        </w:rPr>
        <w:t xml:space="preserve"> μας αυτά εδώ τα τερατώδη, τα οποία έχουμε ακούσει από τον </w:t>
      </w:r>
      <w:proofErr w:type="spellStart"/>
      <w:r>
        <w:rPr>
          <w:rFonts w:eastAsia="Times New Roman" w:cs="Times New Roman"/>
          <w:szCs w:val="24"/>
        </w:rPr>
        <w:t>Γιαννουσάκη</w:t>
      </w:r>
      <w:proofErr w:type="spellEnd"/>
      <w:r>
        <w:rPr>
          <w:rFonts w:eastAsia="Times New Roman" w:cs="Times New Roman"/>
          <w:szCs w:val="24"/>
        </w:rPr>
        <w:t>, για τ</w:t>
      </w:r>
      <w:r>
        <w:rPr>
          <w:rFonts w:eastAsia="Times New Roman" w:cs="Times New Roman"/>
          <w:szCs w:val="24"/>
        </w:rPr>
        <w:t xml:space="preserve">α οποία υπήρξε κρίση του </w:t>
      </w:r>
      <w:r>
        <w:rPr>
          <w:rFonts w:eastAsia="Times New Roman" w:cs="Times New Roman"/>
          <w:szCs w:val="24"/>
        </w:rPr>
        <w:t>ε</w:t>
      </w:r>
      <w:r>
        <w:rPr>
          <w:rFonts w:eastAsia="Times New Roman" w:cs="Times New Roman"/>
          <w:szCs w:val="24"/>
        </w:rPr>
        <w:t xml:space="preserve">ισαγγελέα </w:t>
      </w:r>
      <w:r>
        <w:rPr>
          <w:rFonts w:eastAsia="Times New Roman" w:cs="Times New Roman"/>
          <w:szCs w:val="24"/>
        </w:rPr>
        <w:t>ε</w:t>
      </w:r>
      <w:r>
        <w:rPr>
          <w:rFonts w:eastAsia="Times New Roman" w:cs="Times New Roman"/>
          <w:szCs w:val="24"/>
        </w:rPr>
        <w:t>φετών, τι άλλο θέλουμε να ακούσουμε από εσάς, παρά μόνο να βάλουμε τα γέλια;</w:t>
      </w:r>
    </w:p>
    <w:p w14:paraId="3920939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Άλλο ερώτημα: Υπήρχαν, λέει, άλλες συζητήσεις και επαφές πέραν των δώδεκα τηλεφωνικών συνδιαλέξεων; Αυτά </w:t>
      </w:r>
      <w:r>
        <w:rPr>
          <w:rFonts w:eastAsia="Times New Roman" w:cs="Times New Roman"/>
          <w:szCs w:val="24"/>
        </w:rPr>
        <w:t xml:space="preserve">τα </w:t>
      </w:r>
      <w:r>
        <w:rPr>
          <w:rFonts w:eastAsia="Times New Roman" w:cs="Times New Roman"/>
          <w:szCs w:val="24"/>
        </w:rPr>
        <w:t>πράγματα έχουν απαντηθεί. Έχει πει</w:t>
      </w:r>
      <w:r>
        <w:rPr>
          <w:rFonts w:eastAsia="Times New Roman" w:cs="Times New Roman"/>
          <w:szCs w:val="24"/>
        </w:rPr>
        <w:t xml:space="preserve"> κανένας ότι ειπώθηκε κάτι διαφορετικό</w:t>
      </w:r>
      <w:r>
        <w:rPr>
          <w:rFonts w:eastAsia="Times New Roman" w:cs="Times New Roman"/>
          <w:szCs w:val="24"/>
        </w:rPr>
        <w:t>;</w:t>
      </w:r>
      <w:r>
        <w:rPr>
          <w:rFonts w:eastAsia="Times New Roman" w:cs="Times New Roman"/>
          <w:szCs w:val="24"/>
        </w:rPr>
        <w:t xml:space="preserve"> Δεν καταλαβαίνουμε, δηλαδή, τα ερωτήματα αυτά, αναπάντητα από τη μια και από την άλλη πεδίο συκοφάντησης. Και μας κάνει εντύπωση ότι εμμένετε σε αυτές τις αιτιάσεις και σε αυτά τα αιτήματα</w:t>
      </w:r>
      <w:r>
        <w:rPr>
          <w:rFonts w:eastAsia="Times New Roman" w:cs="Times New Roman"/>
          <w:szCs w:val="24"/>
        </w:rPr>
        <w:t xml:space="preserve"> συνεχώς</w:t>
      </w:r>
      <w:r>
        <w:rPr>
          <w:rFonts w:eastAsia="Times New Roman" w:cs="Times New Roman"/>
          <w:szCs w:val="24"/>
        </w:rPr>
        <w:t xml:space="preserve">. </w:t>
      </w:r>
    </w:p>
    <w:p w14:paraId="3920939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Σας ξαναλέω: η </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καιοσύνη μίλησε. Τελικά τη </w:t>
      </w:r>
      <w:r>
        <w:rPr>
          <w:rFonts w:eastAsia="Times New Roman" w:cs="Times New Roman"/>
          <w:szCs w:val="24"/>
        </w:rPr>
        <w:t>δ</w:t>
      </w:r>
      <w:r>
        <w:rPr>
          <w:rFonts w:eastAsia="Times New Roman" w:cs="Times New Roman"/>
          <w:szCs w:val="24"/>
        </w:rPr>
        <w:t xml:space="preserve">ικαιοσύνη τη λαμβάνετε υπ’ </w:t>
      </w:r>
      <w:proofErr w:type="spellStart"/>
      <w:r>
        <w:rPr>
          <w:rFonts w:eastAsia="Times New Roman" w:cs="Times New Roman"/>
          <w:szCs w:val="24"/>
        </w:rPr>
        <w:t>όψιν</w:t>
      </w:r>
      <w:proofErr w:type="spellEnd"/>
      <w:r>
        <w:rPr>
          <w:rFonts w:eastAsia="Times New Roman" w:cs="Times New Roman"/>
          <w:szCs w:val="24"/>
        </w:rPr>
        <w:t xml:space="preserve"> σας ή την επικαλείστε όποτε εσείς θεωρείτε ότι ευνοούνται οι απόψεις σας ή την χαϊδεύετε όπου εσείς νομίζετε ότι η Κυβέρνηση βρίσκεται σε μια τριβή μαζί της; </w:t>
      </w:r>
    </w:p>
    <w:p w14:paraId="3920939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Αυτή είναι η πραγματική συνεισφορά τη</w:t>
      </w:r>
      <w:r>
        <w:rPr>
          <w:rFonts w:eastAsia="Times New Roman" w:cs="Times New Roman"/>
          <w:szCs w:val="24"/>
        </w:rPr>
        <w:t xml:space="preserve">ς Κυβέρνησης: να σέβεται τις αποφάσεις της </w:t>
      </w:r>
      <w:r>
        <w:rPr>
          <w:rFonts w:eastAsia="Times New Roman" w:cs="Times New Roman"/>
          <w:szCs w:val="24"/>
        </w:rPr>
        <w:t>δ</w:t>
      </w:r>
      <w:r>
        <w:rPr>
          <w:rFonts w:eastAsia="Times New Roman" w:cs="Times New Roman"/>
          <w:szCs w:val="24"/>
        </w:rPr>
        <w:t xml:space="preserve">ικαιοσύνης. Και σας καλούμε να κάνετε το ίδιο. Μην χτίζετε, λοιπόν, παλάτια στην άμμο, διότι η </w:t>
      </w:r>
      <w:r>
        <w:rPr>
          <w:rFonts w:eastAsia="Times New Roman" w:cs="Times New Roman"/>
          <w:szCs w:val="24"/>
        </w:rPr>
        <w:t>δ</w:t>
      </w:r>
      <w:r>
        <w:rPr>
          <w:rFonts w:eastAsia="Times New Roman" w:cs="Times New Roman"/>
          <w:szCs w:val="24"/>
        </w:rPr>
        <w:t xml:space="preserve">ικαιοσύνη </w:t>
      </w:r>
      <w:proofErr w:type="spellStart"/>
      <w:r>
        <w:rPr>
          <w:rFonts w:eastAsia="Times New Roman" w:cs="Times New Roman"/>
          <w:szCs w:val="24"/>
        </w:rPr>
        <w:t>απεφάνθη</w:t>
      </w:r>
      <w:proofErr w:type="spellEnd"/>
      <w:r>
        <w:rPr>
          <w:rFonts w:eastAsia="Times New Roman" w:cs="Times New Roman"/>
          <w:szCs w:val="24"/>
        </w:rPr>
        <w:t xml:space="preserve"> και </w:t>
      </w:r>
      <w:proofErr w:type="spellStart"/>
      <w:r>
        <w:rPr>
          <w:rFonts w:eastAsia="Times New Roman" w:cs="Times New Roman"/>
          <w:szCs w:val="24"/>
        </w:rPr>
        <w:t>απεφάνθη</w:t>
      </w:r>
      <w:proofErr w:type="spellEnd"/>
      <w:r>
        <w:rPr>
          <w:rFonts w:eastAsia="Times New Roman" w:cs="Times New Roman"/>
          <w:szCs w:val="24"/>
        </w:rPr>
        <w:t xml:space="preserve"> οριστικά και αμετάκλητα επί του θέματος αυτού.</w:t>
      </w:r>
    </w:p>
    <w:p w14:paraId="3920939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ξέρουμε</w:t>
      </w:r>
      <w:r>
        <w:rPr>
          <w:rFonts w:eastAsia="Times New Roman" w:cs="Times New Roman"/>
          <w:szCs w:val="24"/>
        </w:rPr>
        <w:t xml:space="preserve"> πολύ καλά αυτή την υπόθεση. Ξέρουμε για τους δύο και πλέον τόνους καθαρής ηρωίνης, που αυτό σημαίνει ότι θα </w:t>
      </w:r>
      <w:proofErr w:type="spellStart"/>
      <w:r>
        <w:rPr>
          <w:rFonts w:eastAsia="Times New Roman" w:cs="Times New Roman"/>
          <w:szCs w:val="24"/>
        </w:rPr>
        <w:t>πολλαπλασιάζετο</w:t>
      </w:r>
      <w:proofErr w:type="spellEnd"/>
      <w:r>
        <w:rPr>
          <w:rFonts w:eastAsia="Times New Roman" w:cs="Times New Roman"/>
          <w:szCs w:val="24"/>
        </w:rPr>
        <w:t xml:space="preserve"> η ποσότητα. Ξέρουμε ότι αυτή η ποσότητα θα σκορπούσε το θάνατο σε νέα παιδιά, αγόρια και κορίτσια. Ξέρουμε ότι δεν ήταν μόνο για εδ</w:t>
      </w:r>
      <w:r>
        <w:rPr>
          <w:rFonts w:eastAsia="Times New Roman" w:cs="Times New Roman"/>
          <w:szCs w:val="24"/>
        </w:rPr>
        <w:t>ώ. Και επίσης, ότι έχουμε εφτά νεκρούς σε αυτή την υπόθεση.</w:t>
      </w:r>
    </w:p>
    <w:p w14:paraId="3920939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39209396"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Υπουργέ, θα σας δώσω επιπλέον δυο λεπτά. </w:t>
      </w:r>
    </w:p>
    <w:p w14:paraId="3920939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w:t>
      </w:r>
      <w:r>
        <w:rPr>
          <w:rFonts w:eastAsia="Times New Roman" w:cs="Times New Roman"/>
          <w:b/>
          <w:szCs w:val="24"/>
        </w:rPr>
        <w:t xml:space="preserve">νης, Διαφάνειας και Ανθρωπίνων Δικαιωμάτων): </w:t>
      </w:r>
      <w:r>
        <w:rPr>
          <w:rFonts w:eastAsia="Times New Roman" w:cs="Times New Roman"/>
          <w:szCs w:val="24"/>
        </w:rPr>
        <w:t>Ναι, ναι.</w:t>
      </w:r>
    </w:p>
    <w:p w14:paraId="3920939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Από την πρώτη στιγμή, λοιπόν, σας είπα, εάν ο κ. Καμμένος είχε προτρέψει τον συγκεκριμένο κρατούμενο, όχι να πράξει τα νόμιμα, όχι να δώσει στοιχεία και να λάμψει η αλήθεια, αλλά κάτι άλλο, τότε θα είχ</w:t>
      </w:r>
      <w:r>
        <w:rPr>
          <w:rFonts w:eastAsia="Times New Roman" w:cs="Times New Roman"/>
          <w:szCs w:val="24"/>
        </w:rPr>
        <w:t xml:space="preserve">ατε κάθε λόγο να τον κατηγορήσετε. </w:t>
      </w:r>
    </w:p>
    <w:p w14:paraId="3920939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Εδώ, όμως, συνέβη ακριβώς, το αντίθετο. Ο Υπουργός Εθνικής Άμυνας προέτρεψε τον κατηγορούμενο να δώσει στοιχεία, να αποκαλυφθεί η αλήθεια και να δούμε, επιτέλους, αυτό το κομμάτι, το οποίο δεν μπόρεσε να το διευκρινίσει </w:t>
      </w: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ικαιοσύνη: ποιος ήταν ο επικεφαλής αυτού του κυκλώματος. Αυτό τέλος πάντων να διευκρινιστεί. Γι’ αυτό τον κατηγορείτε; Ή υπάρχει ένα θέμα, που άκουσα, ηθικής τάξεως, γιατί ένας Υπουργός προτρέπει έναν ισοβίτη να συνδράμει τη </w:t>
      </w:r>
      <w:r>
        <w:rPr>
          <w:rFonts w:eastAsia="Times New Roman" w:cs="Times New Roman"/>
          <w:szCs w:val="24"/>
        </w:rPr>
        <w:t>δ</w:t>
      </w:r>
      <w:r>
        <w:rPr>
          <w:rFonts w:eastAsia="Times New Roman" w:cs="Times New Roman"/>
          <w:szCs w:val="24"/>
        </w:rPr>
        <w:t>ικαιοσύνη στο έργο της; Αυτ</w:t>
      </w:r>
      <w:r>
        <w:rPr>
          <w:rFonts w:eastAsia="Times New Roman" w:cs="Times New Roman"/>
          <w:szCs w:val="24"/>
        </w:rPr>
        <w:t>ό είναι το πρόβλημα;</w:t>
      </w:r>
    </w:p>
    <w:p w14:paraId="3920939A"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Είναι και αυτό.</w:t>
      </w:r>
    </w:p>
    <w:p w14:paraId="3920939B"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Εάν είναι αυτό, με </w:t>
      </w:r>
      <w:proofErr w:type="spellStart"/>
      <w:r>
        <w:rPr>
          <w:rFonts w:eastAsia="Times New Roman" w:cs="Times New Roman"/>
          <w:szCs w:val="24"/>
        </w:rPr>
        <w:t>συγχωρείτε</w:t>
      </w:r>
      <w:proofErr w:type="spellEnd"/>
      <w:r>
        <w:rPr>
          <w:rFonts w:eastAsia="Times New Roman" w:cs="Times New Roman"/>
          <w:szCs w:val="24"/>
        </w:rPr>
        <w:t>, εάν λέτε ότι είναι αυτό…</w:t>
      </w:r>
    </w:p>
    <w:p w14:paraId="3920939C"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Και αυτό.</w:t>
      </w:r>
    </w:p>
    <w:p w14:paraId="3920939D"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w:t>
      </w:r>
      <w:r>
        <w:rPr>
          <w:rFonts w:eastAsia="Times New Roman" w:cs="Times New Roman"/>
          <w:b/>
          <w:szCs w:val="24"/>
        </w:rPr>
        <w:t>ς</w:t>
      </w:r>
      <w:proofErr w:type="spellEnd"/>
      <w:r>
        <w:rPr>
          <w:rFonts w:eastAsia="Times New Roman" w:cs="Times New Roman"/>
          <w:b/>
          <w:szCs w:val="24"/>
        </w:rPr>
        <w:t xml:space="preserve">): </w:t>
      </w:r>
      <w:r>
        <w:rPr>
          <w:rFonts w:eastAsia="Times New Roman" w:cs="Times New Roman"/>
          <w:szCs w:val="24"/>
        </w:rPr>
        <w:t>Παρακαλώ!</w:t>
      </w:r>
    </w:p>
    <w:p w14:paraId="3920939E"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…ένας Υπουργός προέτρεψε έναν κατηγορούμενο να συνδράμει τη </w:t>
      </w:r>
      <w:r>
        <w:rPr>
          <w:rFonts w:eastAsia="Times New Roman" w:cs="Times New Roman"/>
          <w:szCs w:val="24"/>
        </w:rPr>
        <w:t>δ</w:t>
      </w:r>
      <w:r>
        <w:rPr>
          <w:rFonts w:eastAsia="Times New Roman" w:cs="Times New Roman"/>
          <w:szCs w:val="24"/>
        </w:rPr>
        <w:t xml:space="preserve">ικαιοσύνη, για να ρίξει φως σε μια υπόθεση ναρκωτικών δυο τόνων ηρωίνης, </w:t>
      </w:r>
      <w:r>
        <w:rPr>
          <w:rFonts w:eastAsia="Times New Roman" w:cs="Times New Roman"/>
          <w:szCs w:val="24"/>
        </w:rPr>
        <w:t xml:space="preserve">και αυτό είναι πρόβλημα, </w:t>
      </w:r>
      <w:r>
        <w:rPr>
          <w:rFonts w:eastAsia="Times New Roman" w:cs="Times New Roman"/>
          <w:szCs w:val="24"/>
        </w:rPr>
        <w:t>τότ</w:t>
      </w:r>
      <w:r>
        <w:rPr>
          <w:rFonts w:eastAsia="Times New Roman" w:cs="Times New Roman"/>
          <w:szCs w:val="24"/>
        </w:rPr>
        <w:t>ε λυπάμαι για εσάς που το λέτε μέσα στην Αίθουσα του Κοινοβουλίου. Λυπάμαι για λογαριασμό σας!</w:t>
      </w:r>
    </w:p>
    <w:p w14:paraId="3920939F"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92093A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Όμως θα ήθελα πολύ να μου πείτε εάν εσείς βρισκόσασταν στη θέση του Καμμένου, τι θα λέγατε σε αυτόν τον κρατούμενο</w:t>
      </w:r>
      <w:r>
        <w:rPr>
          <w:rFonts w:eastAsia="Times New Roman" w:cs="Times New Roman"/>
          <w:szCs w:val="24"/>
        </w:rPr>
        <w:t xml:space="preserve">; Θα του λέγατε «δεν σου μιλάω, σου κλείνω το τηλέφωνο»; </w:t>
      </w:r>
    </w:p>
    <w:p w14:paraId="392093A1"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Εσείς το κάνετε επανειλημμένως. </w:t>
      </w:r>
    </w:p>
    <w:p w14:paraId="392093A2"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Εσείς πόσες φορές το κάνατε; </w:t>
      </w:r>
    </w:p>
    <w:p w14:paraId="392093A3"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w:t>
      </w:r>
    </w:p>
    <w:p w14:paraId="392093A4"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w:t>
      </w:r>
      <w:r>
        <w:rPr>
          <w:rFonts w:eastAsia="Times New Roman" w:cs="Times New Roman"/>
          <w:b/>
          <w:szCs w:val="24"/>
        </w:rPr>
        <w:t xml:space="preserve">φάνειας και Ανθρωπίνων Δικαιωμάτων): </w:t>
      </w:r>
      <w:r>
        <w:rPr>
          <w:rFonts w:eastAsia="Times New Roman" w:cs="Times New Roman"/>
          <w:szCs w:val="24"/>
        </w:rPr>
        <w:t>Όταν μάλιστα αυτός ο κρατούμενος εκφράζει φόβο για τη ζωή του, γιατί ξέρει ότι έχουν πεθάνει άλλοι επτά πριν από αυτόν.</w:t>
      </w:r>
    </w:p>
    <w:p w14:paraId="392093A5" w14:textId="77777777" w:rsidR="00612455" w:rsidRDefault="00B02DE7">
      <w:pPr>
        <w:spacing w:line="600" w:lineRule="auto"/>
        <w:jc w:val="both"/>
        <w:rPr>
          <w:rFonts w:eastAsia="Times New Roman"/>
          <w:bCs/>
        </w:rPr>
      </w:pPr>
      <w:r>
        <w:rPr>
          <w:rFonts w:eastAsia="Times New Roman"/>
          <w:bCs/>
        </w:rPr>
        <w:t xml:space="preserve">Αυτά όλα εσείς τα </w:t>
      </w:r>
      <w:r>
        <w:rPr>
          <w:rFonts w:eastAsia="Times New Roman"/>
          <w:bCs/>
        </w:rPr>
        <w:t xml:space="preserve">βάζετε </w:t>
      </w:r>
      <w:r>
        <w:rPr>
          <w:rFonts w:eastAsia="Times New Roman"/>
          <w:bCs/>
        </w:rPr>
        <w:t>στην άκρη και λέτε ότι το πρόβλημα είναι η συνομιλία.</w:t>
      </w:r>
    </w:p>
    <w:p w14:paraId="392093A6" w14:textId="77777777" w:rsidR="00612455" w:rsidRDefault="00B02DE7">
      <w:pPr>
        <w:spacing w:line="600" w:lineRule="auto"/>
        <w:ind w:firstLine="720"/>
        <w:jc w:val="both"/>
        <w:rPr>
          <w:rFonts w:eastAsia="Times New Roman"/>
          <w:bCs/>
        </w:rPr>
      </w:pPr>
      <w:r>
        <w:rPr>
          <w:rFonts w:eastAsia="Times New Roman"/>
          <w:bCs/>
        </w:rPr>
        <w:t xml:space="preserve">Κυρίες και κύριοι συνάδελφοι, θέλω να σας πω το εξής: Το καταλάβαμε απ’ την αρχή ότι εδώ έχουμε να κάνουμε </w:t>
      </w:r>
      <w:r>
        <w:rPr>
          <w:rFonts w:eastAsia="Times New Roman"/>
          <w:bCs/>
        </w:rPr>
        <w:t xml:space="preserve">με </w:t>
      </w:r>
      <w:r>
        <w:rPr>
          <w:rFonts w:eastAsia="Times New Roman"/>
          <w:bCs/>
        </w:rPr>
        <w:t xml:space="preserve">μια </w:t>
      </w:r>
      <w:r>
        <w:rPr>
          <w:rFonts w:eastAsia="Times New Roman"/>
          <w:bCs/>
        </w:rPr>
        <w:t xml:space="preserve">κωμική </w:t>
      </w:r>
      <w:r>
        <w:rPr>
          <w:rFonts w:eastAsia="Times New Roman"/>
          <w:bCs/>
        </w:rPr>
        <w:t>όπερα, όπως λέμε στα Επτάνησα</w:t>
      </w:r>
      <w:r>
        <w:rPr>
          <w:rFonts w:eastAsia="Times New Roman"/>
          <w:bCs/>
        </w:rPr>
        <w:t>,</w:t>
      </w:r>
      <w:r>
        <w:rPr>
          <w:rFonts w:eastAsia="Times New Roman"/>
          <w:bCs/>
        </w:rPr>
        <w:t xml:space="preserve"> </w:t>
      </w:r>
      <w:r>
        <w:rPr>
          <w:rFonts w:eastAsia="Times New Roman"/>
          <w:bCs/>
        </w:rPr>
        <w:t xml:space="preserve">με </w:t>
      </w:r>
      <w:r>
        <w:rPr>
          <w:rFonts w:eastAsia="Times New Roman"/>
          <w:bCs/>
        </w:rPr>
        <w:t xml:space="preserve">«όπερα </w:t>
      </w:r>
      <w:proofErr w:type="spellStart"/>
      <w:r>
        <w:rPr>
          <w:rFonts w:eastAsia="Times New Roman"/>
          <w:bCs/>
        </w:rPr>
        <w:t>μπούφα</w:t>
      </w:r>
      <w:proofErr w:type="spellEnd"/>
      <w:r>
        <w:rPr>
          <w:rFonts w:eastAsia="Times New Roman"/>
          <w:bCs/>
        </w:rPr>
        <w:t xml:space="preserve">». Το καταλάβατε κι εσείς. Γι’ αυτό </w:t>
      </w:r>
      <w:r>
        <w:rPr>
          <w:rFonts w:eastAsia="Times New Roman"/>
          <w:bCs/>
        </w:rPr>
        <w:t xml:space="preserve">ακούμε για </w:t>
      </w:r>
      <w:r>
        <w:rPr>
          <w:rFonts w:eastAsia="Times New Roman"/>
          <w:bCs/>
        </w:rPr>
        <w:t xml:space="preserve"> το ταξίδι του Καμμένου στο Λονδίνο,</w:t>
      </w:r>
      <w:r>
        <w:rPr>
          <w:rFonts w:eastAsia="Times New Roman"/>
          <w:bCs/>
        </w:rPr>
        <w:t xml:space="preserve"> γι’ </w:t>
      </w:r>
      <w:r>
        <w:rPr>
          <w:rFonts w:eastAsia="Times New Roman"/>
          <w:bCs/>
        </w:rPr>
        <w:t>αυτό ακούμε για</w:t>
      </w:r>
      <w:r>
        <w:rPr>
          <w:rFonts w:eastAsia="Times New Roman"/>
          <w:bCs/>
        </w:rPr>
        <w:t xml:space="preserve"> το ναυάγιο στη Σαλαμίνα, </w:t>
      </w:r>
      <w:r>
        <w:rPr>
          <w:rFonts w:eastAsia="Times New Roman"/>
          <w:bCs/>
        </w:rPr>
        <w:t xml:space="preserve">γι’ αυτό </w:t>
      </w:r>
      <w:r>
        <w:rPr>
          <w:rFonts w:eastAsia="Times New Roman"/>
          <w:bCs/>
        </w:rPr>
        <w:t>ακούμε διάφορα πράγματα άσχετα με την υπόθεση</w:t>
      </w:r>
      <w:r>
        <w:rPr>
          <w:rFonts w:eastAsia="Times New Roman"/>
          <w:bCs/>
        </w:rPr>
        <w:t xml:space="preserve"> και</w:t>
      </w:r>
      <w:r>
        <w:rPr>
          <w:rFonts w:eastAsia="Times New Roman"/>
          <w:bCs/>
        </w:rPr>
        <w:t xml:space="preserve"> θα ακούσουμε κι άλλα. Έχουμε υπομονή.</w:t>
      </w:r>
    </w:p>
    <w:p w14:paraId="392093A7" w14:textId="77777777" w:rsidR="00612455" w:rsidRDefault="00B02DE7">
      <w:pPr>
        <w:spacing w:line="600" w:lineRule="auto"/>
        <w:ind w:firstLine="720"/>
        <w:jc w:val="both"/>
        <w:rPr>
          <w:rFonts w:eastAsia="Times New Roman"/>
          <w:bCs/>
        </w:rPr>
      </w:pPr>
      <w:r>
        <w:rPr>
          <w:rFonts w:eastAsia="Times New Roman"/>
          <w:bCs/>
        </w:rPr>
        <w:t xml:space="preserve">Εκείνο, όμως, που πρέπει εσείς να αντιληφθείτε είναι ότι δεν μπορείτε και δεν σας επιτρέπετε να γίνεστε ιμάντες </w:t>
      </w:r>
      <w:r>
        <w:rPr>
          <w:rFonts w:eastAsia="Times New Roman"/>
          <w:bCs/>
        </w:rPr>
        <w:t xml:space="preserve">μεταβίβασης </w:t>
      </w:r>
      <w:r>
        <w:rPr>
          <w:rFonts w:eastAsia="Times New Roman"/>
          <w:bCs/>
        </w:rPr>
        <w:t xml:space="preserve">επιχειρηματικών συμφερόντων. Γιατί σας θυμίζω μόνο αυτό: Η όλη υπόθεση ξεκίνησε όταν η </w:t>
      </w:r>
      <w:r>
        <w:rPr>
          <w:rFonts w:eastAsia="Times New Roman"/>
          <w:bCs/>
        </w:rPr>
        <w:t>ο</w:t>
      </w:r>
      <w:r>
        <w:rPr>
          <w:rFonts w:eastAsia="Times New Roman"/>
          <w:bCs/>
        </w:rPr>
        <w:t xml:space="preserve">ικονομική </w:t>
      </w:r>
      <w:r>
        <w:rPr>
          <w:rFonts w:eastAsia="Times New Roman"/>
          <w:bCs/>
        </w:rPr>
        <w:t>α</w:t>
      </w:r>
      <w:r>
        <w:rPr>
          <w:rFonts w:eastAsia="Times New Roman"/>
          <w:bCs/>
        </w:rPr>
        <w:t>στυνομία προέβη σε έλεγχο στα γραφεία του κ. Μαρινάκη. Δεν ξέρω αν ήταν έλεγχος ρουτίνας ή κάτι άλλο. Δεν το γνωρίζω. Από εκείνου, όμως, του σημε</w:t>
      </w:r>
      <w:r>
        <w:rPr>
          <w:rFonts w:eastAsia="Times New Roman"/>
          <w:bCs/>
        </w:rPr>
        <w:t xml:space="preserve">ίου είχαμε πυρ </w:t>
      </w:r>
      <w:proofErr w:type="spellStart"/>
      <w:r>
        <w:rPr>
          <w:rFonts w:eastAsia="Times New Roman"/>
          <w:bCs/>
        </w:rPr>
        <w:t>ομαδόν</w:t>
      </w:r>
      <w:proofErr w:type="spellEnd"/>
      <w:r>
        <w:rPr>
          <w:rFonts w:eastAsia="Times New Roman"/>
          <w:bCs/>
        </w:rPr>
        <w:t xml:space="preserve"> από τον Τύπο που ελέγχει ο κ. Μαρινάκης και ακολούθησε μετά από σαράντα οκτώ ώρες ανακοίνωση της Νέας Δημοκρατίας. Τι είναι αυτό; Σύρεστε πίσω από επιχειρηματικά συμφέροντα ή δεν σύρεστε; Γιατί ο κ. Τζαβάρας έκανε μια ερώτηση. Είπε ότ</w:t>
      </w:r>
      <w:r>
        <w:rPr>
          <w:rFonts w:eastAsia="Times New Roman"/>
          <w:bCs/>
        </w:rPr>
        <w:t>ι η Κυβέρνηση θα πρέπει να αποδεχτεί…</w:t>
      </w:r>
    </w:p>
    <w:p w14:paraId="392093A8" w14:textId="77777777" w:rsidR="00612455" w:rsidRDefault="00B02DE7">
      <w:pPr>
        <w:spacing w:line="600" w:lineRule="auto"/>
        <w:ind w:firstLine="720"/>
        <w:jc w:val="both"/>
        <w:rPr>
          <w:rFonts w:eastAsia="Times New Roman"/>
          <w:b/>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
          <w:szCs w:val="24"/>
        </w:rPr>
        <w:t xml:space="preserve"> </w:t>
      </w:r>
      <w:r>
        <w:rPr>
          <w:rFonts w:eastAsia="Times New Roman"/>
          <w:szCs w:val="24"/>
        </w:rPr>
        <w:t>Παρακαλώ, ολοκληρώστε, κύριε Υπουργέ.</w:t>
      </w:r>
    </w:p>
    <w:p w14:paraId="392093A9" w14:textId="77777777" w:rsidR="00612455" w:rsidRDefault="00B02DE7">
      <w:pPr>
        <w:spacing w:line="600" w:lineRule="auto"/>
        <w:ind w:firstLine="720"/>
        <w:jc w:val="both"/>
        <w:rPr>
          <w:rFonts w:eastAsia="Times New Roman"/>
          <w:bCs/>
        </w:rPr>
      </w:pPr>
      <w:r>
        <w:rPr>
          <w:rFonts w:eastAsia="Times New Roman"/>
          <w:b/>
          <w:bCs/>
        </w:rPr>
        <w:t>ΣΤΑΥΡΟΣ ΚΟΝΤΟΝΗΣ (Υπουργός Δικαιοσύνης, Διαφάνειας και Ανθρωπίνων Δικαιωμάτων):</w:t>
      </w:r>
      <w:r>
        <w:rPr>
          <w:rFonts w:eastAsia="Times New Roman"/>
          <w:bCs/>
        </w:rPr>
        <w:t xml:space="preserve"> Τελειώνω, κύριε Πρόεδρε.</w:t>
      </w:r>
    </w:p>
    <w:p w14:paraId="392093AA" w14:textId="77777777" w:rsidR="00612455" w:rsidRDefault="00B02DE7">
      <w:pPr>
        <w:spacing w:line="600" w:lineRule="auto"/>
        <w:ind w:firstLine="720"/>
        <w:jc w:val="both"/>
        <w:rPr>
          <w:rFonts w:eastAsia="Times New Roman"/>
          <w:bCs/>
        </w:rPr>
      </w:pPr>
      <w:r>
        <w:rPr>
          <w:rFonts w:eastAsia="Times New Roman"/>
          <w:bCs/>
        </w:rPr>
        <w:t>Η Κυβέρνηση θα πρέπει να αποδεχτεί τον ρόλο τη</w:t>
      </w:r>
      <w:r>
        <w:rPr>
          <w:rFonts w:eastAsia="Times New Roman"/>
          <w:bCs/>
        </w:rPr>
        <w:t>ς Αξιωματικής Αντιπολίτευσης να κάνει κριτική. Βεβαίως και τον αποδεχόμαστε. Εσείς θα πρέπει να τον αποδεχτείτε, να κάνετε κριτική και να μην σύρεστε πίσω από επιχειρηματικά συμφέροντα.</w:t>
      </w:r>
    </w:p>
    <w:p w14:paraId="392093AB" w14:textId="77777777" w:rsidR="00612455" w:rsidRDefault="00B02DE7">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392093AC" w14:textId="77777777" w:rsidR="00612455" w:rsidRDefault="00B02DE7">
      <w:pPr>
        <w:spacing w:line="600" w:lineRule="auto"/>
        <w:ind w:firstLine="720"/>
        <w:jc w:val="both"/>
        <w:rPr>
          <w:rFonts w:eastAsia="Times New Roman"/>
          <w:bCs/>
        </w:rPr>
      </w:pPr>
      <w:r>
        <w:rPr>
          <w:rFonts w:eastAsia="Times New Roman"/>
          <w:bCs/>
        </w:rPr>
        <w:t>Και επειδή θ</w:t>
      </w:r>
      <w:r>
        <w:rPr>
          <w:rFonts w:eastAsia="Times New Roman"/>
          <w:bCs/>
        </w:rPr>
        <w:t>έλω να τελειώσω με κάτι…</w:t>
      </w:r>
    </w:p>
    <w:p w14:paraId="392093AD" w14:textId="77777777" w:rsidR="00612455" w:rsidRDefault="00B02DE7">
      <w:pPr>
        <w:spacing w:line="600" w:lineRule="auto"/>
        <w:ind w:firstLine="720"/>
        <w:jc w:val="both"/>
        <w:rPr>
          <w:rFonts w:eastAsia="Times New Roman"/>
          <w:b/>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
          <w:szCs w:val="24"/>
        </w:rPr>
        <w:t xml:space="preserve"> </w:t>
      </w:r>
      <w:r>
        <w:rPr>
          <w:rFonts w:eastAsia="Times New Roman"/>
          <w:szCs w:val="24"/>
        </w:rPr>
        <w:t>Παρακαλώ, κλείστε.</w:t>
      </w:r>
    </w:p>
    <w:p w14:paraId="392093AE" w14:textId="77777777" w:rsidR="00612455" w:rsidRDefault="00B02DE7">
      <w:pPr>
        <w:spacing w:line="600" w:lineRule="auto"/>
        <w:ind w:firstLine="720"/>
        <w:jc w:val="both"/>
        <w:rPr>
          <w:rFonts w:eastAsia="Times New Roman"/>
          <w:bCs/>
        </w:rPr>
      </w:pPr>
      <w:r>
        <w:rPr>
          <w:rFonts w:eastAsia="Times New Roman"/>
          <w:b/>
          <w:bCs/>
        </w:rPr>
        <w:t>ΣΤΑΥΡΟΣ ΚΟΝΤΟΝΗΣ (Υπουργός Δικαιοσύνης, Διαφάνειας και Ανθρωπίνων Δικαιωμάτων):</w:t>
      </w:r>
      <w:r>
        <w:rPr>
          <w:rFonts w:eastAsia="Times New Roman"/>
          <w:bCs/>
        </w:rPr>
        <w:t xml:space="preserve"> Ναι.</w:t>
      </w:r>
    </w:p>
    <w:p w14:paraId="392093AF" w14:textId="77777777" w:rsidR="00612455" w:rsidRDefault="00B02DE7">
      <w:pPr>
        <w:spacing w:line="600" w:lineRule="auto"/>
        <w:ind w:firstLine="720"/>
        <w:jc w:val="both"/>
        <w:rPr>
          <w:rFonts w:eastAsia="Times New Roman"/>
          <w:bCs/>
        </w:rPr>
      </w:pPr>
      <w:r>
        <w:rPr>
          <w:rFonts w:eastAsia="Times New Roman"/>
          <w:bCs/>
        </w:rPr>
        <w:t xml:space="preserve">Απευθύνομαι, κύριε Παπαθεοδώρου, σε εσάς. Ξέρετε ότι σας εκτιμώ και πάντοτε με προσοχή σας ακούω. </w:t>
      </w:r>
      <w:r>
        <w:rPr>
          <w:rFonts w:eastAsia="Times New Roman"/>
          <w:bCs/>
        </w:rPr>
        <w:t xml:space="preserve">Σήμερα κάνατε ένα λάθος. Καταθέσατε ένα κείμενο της εφημερίδας </w:t>
      </w:r>
      <w:r>
        <w:rPr>
          <w:rFonts w:eastAsia="Times New Roman"/>
          <w:bCs/>
        </w:rPr>
        <w:t>«</w:t>
      </w:r>
      <w:r>
        <w:rPr>
          <w:rFonts w:eastAsia="Times New Roman"/>
          <w:bCs/>
          <w:lang w:val="en-US"/>
        </w:rPr>
        <w:t>DOCUMENTO</w:t>
      </w:r>
      <w:r>
        <w:rPr>
          <w:rFonts w:eastAsia="Times New Roman"/>
          <w:bCs/>
        </w:rPr>
        <w:t>»</w:t>
      </w:r>
      <w:r>
        <w:rPr>
          <w:rFonts w:eastAsia="Times New Roman"/>
          <w:bCs/>
        </w:rPr>
        <w:t>, της κ. Κατή, στο οποίο διαλαμβάνονται δημοσιογραφικές πληροφορίες για κάποια στοιχεία του υπομνήματος της κ. Τζίβα. Το πόρισμα, λοιπόν, δεν το έχει κανένας κι ούτε μπορεί να το έχε</w:t>
      </w:r>
      <w:r>
        <w:rPr>
          <w:rFonts w:eastAsia="Times New Roman"/>
          <w:bCs/>
        </w:rPr>
        <w:t xml:space="preserve">ι. </w:t>
      </w:r>
    </w:p>
    <w:p w14:paraId="392093B0" w14:textId="77777777" w:rsidR="00612455" w:rsidRDefault="00B02DE7">
      <w:pPr>
        <w:spacing w:line="600" w:lineRule="auto"/>
        <w:ind w:firstLine="720"/>
        <w:jc w:val="both"/>
        <w:rPr>
          <w:rFonts w:eastAsia="Times New Roman"/>
          <w:bCs/>
        </w:rPr>
      </w:pPr>
      <w:r>
        <w:rPr>
          <w:rFonts w:eastAsia="Times New Roman"/>
          <w:bCs/>
        </w:rPr>
        <w:t xml:space="preserve">Το δεύτερο είναι ότι αυτό που είπατε εσείς, ότι δήθεν επιβεβαίωσε η κ. Τζίβα την αγωνία του </w:t>
      </w:r>
      <w:proofErr w:type="spellStart"/>
      <w:r>
        <w:rPr>
          <w:rFonts w:eastAsia="Times New Roman"/>
          <w:bCs/>
        </w:rPr>
        <w:t>Γιαννουσάκη</w:t>
      </w:r>
      <w:proofErr w:type="spellEnd"/>
      <w:r>
        <w:rPr>
          <w:rFonts w:eastAsia="Times New Roman"/>
          <w:bCs/>
        </w:rPr>
        <w:t xml:space="preserve"> για την επίσκεψή της στο κατάστημα κράτησης, περιλαμβάνεται στο πόρισμα. Εγώ δεν ξέρω αν περιλαμβάνεται στο πόρισμα, γιατί δεν το έχω δει. Σίγουρα ό</w:t>
      </w:r>
      <w:r>
        <w:rPr>
          <w:rFonts w:eastAsia="Times New Roman"/>
          <w:bCs/>
        </w:rPr>
        <w:t xml:space="preserve">μως, κύριε Παπαθεοδώρου, δεν περιλαμβάνεται στο δημοσίευμα της εφημερίδας </w:t>
      </w:r>
      <w:r>
        <w:rPr>
          <w:rFonts w:eastAsia="Times New Roman"/>
          <w:bCs/>
        </w:rPr>
        <w:t>«</w:t>
      </w:r>
      <w:r>
        <w:rPr>
          <w:rFonts w:eastAsia="Times New Roman"/>
          <w:bCs/>
          <w:lang w:val="en-US"/>
        </w:rPr>
        <w:t>DOCUMENTO</w:t>
      </w:r>
      <w:r>
        <w:rPr>
          <w:rFonts w:eastAsia="Times New Roman"/>
          <w:bCs/>
        </w:rPr>
        <w:t>»</w:t>
      </w:r>
      <w:r>
        <w:rPr>
          <w:rFonts w:eastAsia="Times New Roman"/>
          <w:bCs/>
        </w:rPr>
        <w:t xml:space="preserve">. Όταν, λοιπόν, ερχόμαστε εδώ και επικαλούμαστε τέτοιου τύπου έγγραφα, σας παρακαλώ να είμαστε περισσότερο προσεκτικοί. </w:t>
      </w:r>
    </w:p>
    <w:p w14:paraId="392093B1" w14:textId="77777777" w:rsidR="00612455" w:rsidRDefault="00B02DE7">
      <w:pPr>
        <w:spacing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Κύριε Πρόεδρε, θα ήθελα τον</w:t>
      </w:r>
      <w:r>
        <w:rPr>
          <w:rFonts w:eastAsia="Times New Roman"/>
          <w:bCs/>
        </w:rPr>
        <w:t xml:space="preserve"> λόγο επί προσωπικού.</w:t>
      </w:r>
    </w:p>
    <w:p w14:paraId="392093B2" w14:textId="77777777" w:rsidR="00612455" w:rsidRDefault="00B02DE7">
      <w:pPr>
        <w:spacing w:line="600" w:lineRule="auto"/>
        <w:ind w:firstLine="720"/>
        <w:jc w:val="both"/>
        <w:rPr>
          <w:rFonts w:eastAsia="Times New Roman"/>
          <w:bCs/>
        </w:rPr>
      </w:pPr>
      <w:r>
        <w:rPr>
          <w:rFonts w:eastAsia="Times New Roman"/>
          <w:b/>
          <w:bCs/>
        </w:rPr>
        <w:t>ΣΤΑΥΡΟΣ ΚΟΝΤΟΝΗΣ (Υπουργός Δικαιοσύνης, Διαφάνειας και Ανθρωπίνων Δικαιωμάτων):</w:t>
      </w:r>
      <w:r>
        <w:rPr>
          <w:rFonts w:eastAsia="Times New Roman"/>
          <w:bCs/>
        </w:rPr>
        <w:t xml:space="preserve"> Το ξέρω ότι είστε. Δεν απευθύνω προσωπική μομφή. Γιατί ζητάτε τον λόγο επί προσωπικού;</w:t>
      </w:r>
    </w:p>
    <w:p w14:paraId="392093B3" w14:textId="77777777" w:rsidR="00612455" w:rsidRDefault="00B02DE7">
      <w:pPr>
        <w:spacing w:line="600" w:lineRule="auto"/>
        <w:ind w:firstLine="720"/>
        <w:jc w:val="both"/>
        <w:rPr>
          <w:rFonts w:eastAsia="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
          <w:szCs w:val="24"/>
        </w:rPr>
        <w:t xml:space="preserve"> </w:t>
      </w:r>
      <w:r>
        <w:rPr>
          <w:rFonts w:eastAsia="Times New Roman"/>
          <w:szCs w:val="24"/>
        </w:rPr>
        <w:t>Παρακαλώ, ολοκληρώστε.</w:t>
      </w:r>
    </w:p>
    <w:p w14:paraId="392093B4" w14:textId="77777777" w:rsidR="00612455" w:rsidRDefault="00B02DE7">
      <w:pPr>
        <w:spacing w:line="600" w:lineRule="auto"/>
        <w:ind w:firstLine="720"/>
        <w:jc w:val="both"/>
        <w:rPr>
          <w:rFonts w:eastAsia="Times New Roman"/>
          <w:bCs/>
        </w:rPr>
      </w:pPr>
      <w:r>
        <w:rPr>
          <w:rFonts w:eastAsia="Times New Roman"/>
          <w:b/>
          <w:bCs/>
        </w:rPr>
        <w:t>ΣΤΑΥΡΟΣ ΚΟΝΤΟΝΗ</w:t>
      </w:r>
      <w:r>
        <w:rPr>
          <w:rFonts w:eastAsia="Times New Roman"/>
          <w:b/>
          <w:bCs/>
        </w:rPr>
        <w:t>Σ (Υπουργός Δικαιοσύνης, Διαφάνειας και Ανθρωπίνων Δικαιωμάτων):</w:t>
      </w:r>
      <w:r>
        <w:rPr>
          <w:rFonts w:eastAsia="Times New Roman"/>
          <w:bCs/>
        </w:rPr>
        <w:t xml:space="preserve"> Σας παρακαλώ, όμως. Όπως, επίσης, είπα και προηγουμένως ότι </w:t>
      </w:r>
      <w:r>
        <w:rPr>
          <w:rFonts w:eastAsia="Times New Roman"/>
          <w:bCs/>
        </w:rPr>
        <w:t xml:space="preserve">αναφέρατε ότι </w:t>
      </w:r>
      <w:r>
        <w:rPr>
          <w:rFonts w:eastAsia="Times New Roman"/>
          <w:bCs/>
        </w:rPr>
        <w:t xml:space="preserve">μεταθέσαμε εσπευσμένα τη </w:t>
      </w:r>
      <w:r>
        <w:rPr>
          <w:rFonts w:eastAsia="Times New Roman"/>
          <w:bCs/>
        </w:rPr>
        <w:t>δ</w:t>
      </w:r>
      <w:r>
        <w:rPr>
          <w:rFonts w:eastAsia="Times New Roman"/>
          <w:bCs/>
        </w:rPr>
        <w:t>ιευθύντρια του καταστήματος κράτησης. Σας λέω, λοιπόν, ότι η κ. Γέρου ήταν και παραμένει στ</w:t>
      </w:r>
      <w:r>
        <w:rPr>
          <w:rFonts w:eastAsia="Times New Roman"/>
          <w:bCs/>
        </w:rPr>
        <w:t xml:space="preserve">η θέση της. Σας παρακαλώ, λοιπόν, κριτική να ακούμε, αλλά να την ακούμε με βάση </w:t>
      </w:r>
      <w:r>
        <w:rPr>
          <w:rFonts w:eastAsia="Times New Roman"/>
          <w:bCs/>
        </w:rPr>
        <w:t xml:space="preserve">υπαρκτή και </w:t>
      </w:r>
      <w:r>
        <w:rPr>
          <w:rFonts w:eastAsia="Times New Roman"/>
          <w:bCs/>
        </w:rPr>
        <w:t>συγκεκριμένα στοιχεία, για να μπορούμε να συζητάμε. Διαφορετικά δεν μπορεί να γίνει τέτοια συζήτηση.</w:t>
      </w:r>
    </w:p>
    <w:p w14:paraId="392093B5" w14:textId="77777777" w:rsidR="00612455" w:rsidRDefault="00B02DE7">
      <w:pPr>
        <w:spacing w:line="600" w:lineRule="auto"/>
        <w:ind w:firstLine="720"/>
        <w:jc w:val="both"/>
        <w:rPr>
          <w:rFonts w:eastAsia="Times New Roman"/>
          <w:bCs/>
        </w:rPr>
      </w:pPr>
      <w:r>
        <w:rPr>
          <w:rFonts w:eastAsia="Times New Roman"/>
          <w:bCs/>
        </w:rPr>
        <w:t>Ευχαριστώ, κύριε Πρόεδρε.</w:t>
      </w:r>
    </w:p>
    <w:p w14:paraId="392093B6" w14:textId="77777777" w:rsidR="00612455" w:rsidRDefault="00B02DE7">
      <w:pPr>
        <w:spacing w:line="600" w:lineRule="auto"/>
        <w:ind w:firstLine="720"/>
        <w:jc w:val="center"/>
        <w:rPr>
          <w:rFonts w:eastAsia="Times New Roman"/>
          <w:bCs/>
        </w:rPr>
      </w:pPr>
      <w:r>
        <w:rPr>
          <w:rFonts w:eastAsia="Times New Roman"/>
          <w:bCs/>
        </w:rPr>
        <w:t xml:space="preserve">(Χειροκροτήματα από τις πτέρυγες του </w:t>
      </w:r>
      <w:r>
        <w:rPr>
          <w:rFonts w:eastAsia="Times New Roman"/>
          <w:bCs/>
        </w:rPr>
        <w:t>ΣΥΡΙΖΑ και των ΑΝΕΛ)</w:t>
      </w:r>
    </w:p>
    <w:p w14:paraId="392093B7" w14:textId="77777777" w:rsidR="00612455" w:rsidRDefault="00B02DE7">
      <w:pPr>
        <w:spacing w:line="600" w:lineRule="auto"/>
        <w:ind w:firstLine="720"/>
        <w:jc w:val="both"/>
        <w:rPr>
          <w:rFonts w:eastAsia="Times New Roman"/>
          <w:bCs/>
        </w:rPr>
      </w:pPr>
      <w:r>
        <w:rPr>
          <w:rFonts w:eastAsia="Times New Roman"/>
          <w:b/>
          <w:bCs/>
        </w:rPr>
        <w:t>ΘΕΟΔΩΡΟΣ ΠΑΠΑΘΕΟΔΩΡΟΥ:</w:t>
      </w:r>
      <w:r>
        <w:rPr>
          <w:rFonts w:eastAsia="Times New Roman"/>
          <w:bCs/>
        </w:rPr>
        <w:t xml:space="preserve"> Κύριε Πρόεδρε.</w:t>
      </w:r>
    </w:p>
    <w:p w14:paraId="392093B8" w14:textId="77777777" w:rsidR="00612455" w:rsidRDefault="00B02DE7">
      <w:pPr>
        <w:spacing w:line="600" w:lineRule="auto"/>
        <w:ind w:firstLine="720"/>
        <w:jc w:val="both"/>
        <w:rPr>
          <w:rFonts w:eastAsia="Times New Roman"/>
          <w:b/>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
          <w:szCs w:val="24"/>
        </w:rPr>
        <w:t xml:space="preserve"> </w:t>
      </w:r>
      <w:r>
        <w:rPr>
          <w:rFonts w:eastAsia="Times New Roman"/>
          <w:szCs w:val="24"/>
        </w:rPr>
        <w:t>Τι θέλετε, κύριε Παπαθεοδώρου; Για ένα ήσσονος σημασίας ζήτημα πέντε φορές από το πρωί έχετε ανταλλάξει κουβέντες. Κάντε μια δήλωση, κάντε κάτι, πείτε μας μέχρι να έρθε</w:t>
      </w:r>
      <w:r>
        <w:rPr>
          <w:rFonts w:eastAsia="Times New Roman"/>
          <w:szCs w:val="24"/>
        </w:rPr>
        <w:t>ι στο Βήμα ο Πρόεδρος κ. Θεοδωράκης.</w:t>
      </w:r>
    </w:p>
    <w:p w14:paraId="392093B9" w14:textId="77777777" w:rsidR="00612455" w:rsidRDefault="00B02DE7">
      <w:pPr>
        <w:spacing w:line="600" w:lineRule="auto"/>
        <w:ind w:firstLine="720"/>
        <w:jc w:val="both"/>
        <w:rPr>
          <w:rFonts w:eastAsia="Times New Roman"/>
          <w:b/>
          <w:bCs/>
        </w:rPr>
      </w:pPr>
      <w:r>
        <w:rPr>
          <w:rFonts w:eastAsia="Times New Roman"/>
          <w:b/>
          <w:bCs/>
        </w:rPr>
        <w:t>ΘΕΟΔΩΡΟΣ ΠΑΠΑΘΕΟΔΩΡΟΥ:</w:t>
      </w:r>
      <w:r>
        <w:rPr>
          <w:rFonts w:eastAsia="Times New Roman"/>
          <w:bCs/>
        </w:rPr>
        <w:t xml:space="preserve"> Πραγματικά, επειδή ο κύριος Πρόεδρος έρχεται στο Βήμα, να πω το εξής: Όχι μόνο δεν είπα περί αγωνίας. Είπα ότι επιβεβαιώνεται το γεγονός ότι έφτασε καθυστερημένα. Όχι ότι ρωτούσε. Κοιτάξτε τα Πρακ</w:t>
      </w:r>
      <w:r>
        <w:rPr>
          <w:rFonts w:eastAsia="Times New Roman"/>
          <w:bCs/>
        </w:rPr>
        <w:t>τικά. Μην ξανακάνουμε αυτή τη συζήτηση. Είπα ότι επιβεβαιώνει ότι έφτασε καθυστερημένα. Κάποιος δεν την είχε στείλει στη σωστή φυλακή. Κοιτάξτε το λίγο αυτό.</w:t>
      </w:r>
    </w:p>
    <w:p w14:paraId="392093BA" w14:textId="77777777" w:rsidR="00612455" w:rsidRDefault="00B02DE7">
      <w:pPr>
        <w:spacing w:line="600" w:lineRule="auto"/>
        <w:ind w:firstLine="720"/>
        <w:jc w:val="both"/>
        <w:rPr>
          <w:rFonts w:eastAsia="Times New Roman"/>
          <w:b/>
          <w:bCs/>
        </w:rPr>
      </w:pPr>
      <w:r>
        <w:rPr>
          <w:rFonts w:eastAsia="Times New Roman"/>
          <w:b/>
          <w:bCs/>
        </w:rPr>
        <w:t>ΣΤΑΥΡΟΣ ΚΟΝΤΟΝΗΣ (Υπουργός Δικαιοσύνης, Διαφάνειας και Ανθρωπίνων Δικαιωμάτων):</w:t>
      </w:r>
      <w:r>
        <w:rPr>
          <w:rFonts w:eastAsia="Times New Roman"/>
          <w:bCs/>
        </w:rPr>
        <w:t xml:space="preserve"> Κύριε Πρόεδρε, μισ</w:t>
      </w:r>
      <w:r>
        <w:rPr>
          <w:rFonts w:eastAsia="Times New Roman"/>
          <w:bCs/>
        </w:rPr>
        <w:t>ό λεπτό.</w:t>
      </w:r>
    </w:p>
    <w:p w14:paraId="392093BB" w14:textId="77777777" w:rsidR="00612455" w:rsidRDefault="00B02DE7">
      <w:pPr>
        <w:spacing w:line="600" w:lineRule="auto"/>
        <w:ind w:firstLine="720"/>
        <w:jc w:val="both"/>
        <w:rPr>
          <w:rFonts w:eastAsia="Times New Roman"/>
          <w:b/>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
          <w:szCs w:val="24"/>
        </w:rPr>
        <w:t xml:space="preserve"> </w:t>
      </w:r>
      <w:r>
        <w:rPr>
          <w:rFonts w:eastAsia="Times New Roman"/>
          <w:szCs w:val="24"/>
        </w:rPr>
        <w:t>Παρακαλώ πολύ. Μα τι;</w:t>
      </w:r>
    </w:p>
    <w:p w14:paraId="392093BC" w14:textId="77777777" w:rsidR="00612455" w:rsidRDefault="00B02DE7">
      <w:pPr>
        <w:spacing w:line="600" w:lineRule="auto"/>
        <w:ind w:firstLine="720"/>
        <w:jc w:val="both"/>
        <w:rPr>
          <w:rFonts w:eastAsia="Times New Roman"/>
          <w:bCs/>
        </w:rPr>
      </w:pPr>
      <w:r>
        <w:rPr>
          <w:rFonts w:eastAsia="Times New Roman"/>
          <w:b/>
          <w:bCs/>
        </w:rPr>
        <w:t>ΣΤΑΥΡΟΣ ΚΟΝΤΟΝΗΣ (Υπουργός Δικαιοσύνης, Διαφάνειας και Ανθρωπίνων Δικαιωμάτων):</w:t>
      </w:r>
      <w:r>
        <w:rPr>
          <w:rFonts w:eastAsia="Times New Roman"/>
          <w:bCs/>
        </w:rPr>
        <w:t xml:space="preserve"> Άργησα να μιλήσω -είχα προγραμματίσει να μιλήσω γύρω στη μία- ακριβώς γιατί ζήτησα τα Πρακτικά της ομιλίας και τα έχ</w:t>
      </w:r>
      <w:r>
        <w:rPr>
          <w:rFonts w:eastAsia="Times New Roman"/>
          <w:bCs/>
        </w:rPr>
        <w:t>ω εδώ. Δεν λέτε αυτό. Λέτε αυτό που σας διάβασα προηγουμένως.</w:t>
      </w:r>
    </w:p>
    <w:p w14:paraId="392093BD" w14:textId="77777777" w:rsidR="00612455" w:rsidRDefault="00B02DE7">
      <w:pPr>
        <w:spacing w:line="600" w:lineRule="auto"/>
        <w:ind w:firstLine="720"/>
        <w:jc w:val="both"/>
        <w:rPr>
          <w:rFonts w:eastAsia="Times New Roman"/>
          <w:b/>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
          <w:szCs w:val="24"/>
        </w:rPr>
        <w:t xml:space="preserve"> </w:t>
      </w:r>
      <w:r>
        <w:rPr>
          <w:rFonts w:eastAsia="Times New Roman"/>
          <w:szCs w:val="24"/>
        </w:rPr>
        <w:t>Ωραία. Να διορθωθούν τα Πρακτικά.</w:t>
      </w:r>
    </w:p>
    <w:p w14:paraId="392093BE" w14:textId="77777777" w:rsidR="00612455" w:rsidRDefault="00B02DE7">
      <w:pPr>
        <w:spacing w:line="600" w:lineRule="auto"/>
        <w:ind w:firstLine="720"/>
        <w:jc w:val="both"/>
        <w:rPr>
          <w:rFonts w:eastAsia="Times New Roman"/>
          <w:bCs/>
        </w:rPr>
      </w:pPr>
      <w:r>
        <w:rPr>
          <w:rFonts w:eastAsia="Times New Roman"/>
          <w:b/>
          <w:bCs/>
        </w:rPr>
        <w:t>ΣΤΑΥΡΟΣ ΚΟΝΤΟΝΗΣ (Υπουργός Δικαιοσύνης, Διαφάνειας και Ανθρωπίνων Δικαιωμάτων):</w:t>
      </w:r>
      <w:r>
        <w:rPr>
          <w:rFonts w:eastAsia="Times New Roman"/>
          <w:bCs/>
        </w:rPr>
        <w:t xml:space="preserve"> Σας παρακαλώ, λοιπόν, ένα λάθος το οποίο έγινε από </w:t>
      </w:r>
      <w:r>
        <w:rPr>
          <w:rFonts w:eastAsia="Times New Roman"/>
          <w:bCs/>
        </w:rPr>
        <w:t>εσάς, μη το συνεχίζετε.</w:t>
      </w:r>
    </w:p>
    <w:p w14:paraId="392093BF" w14:textId="77777777" w:rsidR="00612455" w:rsidRDefault="00B02DE7">
      <w:pPr>
        <w:spacing w:line="600" w:lineRule="auto"/>
        <w:ind w:firstLine="720"/>
        <w:jc w:val="both"/>
        <w:rPr>
          <w:rFonts w:eastAsia="Times New Roman"/>
          <w:b/>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
          <w:szCs w:val="24"/>
        </w:rPr>
        <w:t xml:space="preserve"> </w:t>
      </w:r>
      <w:r>
        <w:rPr>
          <w:rFonts w:eastAsia="Times New Roman"/>
          <w:szCs w:val="24"/>
        </w:rPr>
        <w:t xml:space="preserve">Καλώς. </w:t>
      </w:r>
      <w:r>
        <w:rPr>
          <w:rFonts w:eastAsia="Times New Roman"/>
          <w:bCs/>
        </w:rPr>
        <w:t>Γίνεται διόρθωση των Πρακτικών κατά την τελευταία στιχομυθία που διευκρινίσατε το ζήτημα.</w:t>
      </w:r>
    </w:p>
    <w:p w14:paraId="392093C0" w14:textId="77777777" w:rsidR="00612455" w:rsidRDefault="00B02DE7">
      <w:pPr>
        <w:spacing w:line="600" w:lineRule="auto"/>
        <w:ind w:firstLine="720"/>
        <w:jc w:val="both"/>
        <w:rPr>
          <w:rFonts w:eastAsia="Times New Roman"/>
          <w:bCs/>
        </w:rPr>
      </w:pPr>
      <w:r>
        <w:rPr>
          <w:rFonts w:eastAsia="Times New Roman"/>
          <w:bCs/>
        </w:rPr>
        <w:t>Κύριε Θεοδωράκη, έχετε τον λόγο.</w:t>
      </w:r>
    </w:p>
    <w:p w14:paraId="392093C1" w14:textId="77777777" w:rsidR="00612455" w:rsidRDefault="00B02DE7">
      <w:pPr>
        <w:spacing w:line="600" w:lineRule="auto"/>
        <w:ind w:firstLine="720"/>
        <w:jc w:val="both"/>
        <w:rPr>
          <w:rFonts w:eastAsia="Times New Roman"/>
          <w:szCs w:val="24"/>
        </w:rPr>
      </w:pPr>
      <w:r>
        <w:rPr>
          <w:rFonts w:eastAsia="Times New Roman"/>
          <w:b/>
          <w:szCs w:val="24"/>
        </w:rPr>
        <w:t xml:space="preserve">ΣΤΑΥΡΟΣ ΘΕΟΔΩΡΑΚΗΣ (Πρόεδρος του κόμματος Το Ποτάμι): </w:t>
      </w:r>
      <w:r>
        <w:rPr>
          <w:rFonts w:eastAsia="Times New Roman"/>
          <w:szCs w:val="24"/>
        </w:rPr>
        <w:t xml:space="preserve">Ευχαριστώ, κύριε </w:t>
      </w:r>
      <w:r>
        <w:rPr>
          <w:rFonts w:eastAsia="Times New Roman"/>
          <w:szCs w:val="24"/>
        </w:rPr>
        <w:t>Πρόεδρε, και περαστικά σας.</w:t>
      </w:r>
    </w:p>
    <w:p w14:paraId="392093C2" w14:textId="77777777" w:rsidR="00612455" w:rsidRDefault="00B02DE7">
      <w:pPr>
        <w:spacing w:line="600" w:lineRule="auto"/>
        <w:ind w:firstLine="720"/>
        <w:jc w:val="both"/>
        <w:rPr>
          <w:rFonts w:eastAsia="Times New Roman"/>
          <w:szCs w:val="24"/>
        </w:rPr>
      </w:pPr>
      <w:r>
        <w:rPr>
          <w:rFonts w:eastAsia="Times New Roman"/>
          <w:szCs w:val="24"/>
        </w:rPr>
        <w:t>Νόμιζα, για να είμαι ειλικρινής, ότι τα είχα ακούσει όλα. Όμως, ο κ. Κοντονής είχε τη σωστή πρόταση. Τι πρότεινε ο κ. Κοντονής; Προσέξτε, παραμένει Υπουργός Δικαιοσύνης της Κυβέρνησης. Είπε να μαγνητοφωνούμε τις συνδιαλέξεις των</w:t>
      </w:r>
      <w:r>
        <w:rPr>
          <w:rFonts w:eastAsia="Times New Roman"/>
          <w:szCs w:val="24"/>
        </w:rPr>
        <w:t xml:space="preserve"> Υπουργών με τους ισοβίτες και μετά να αποφασίζουμε αν αυτό που λέει ο Υπουργός είναι σωστό ή όχι.</w:t>
      </w:r>
    </w:p>
    <w:p w14:paraId="392093C3" w14:textId="77777777" w:rsidR="00612455" w:rsidRDefault="00B02DE7">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Είπα εγώ να μαγνητοφωνούμε;</w:t>
      </w:r>
    </w:p>
    <w:p w14:paraId="392093C4" w14:textId="77777777" w:rsidR="00612455" w:rsidRDefault="00B02DE7">
      <w:pPr>
        <w:spacing w:line="600" w:lineRule="auto"/>
        <w:ind w:firstLine="720"/>
        <w:jc w:val="both"/>
        <w:rPr>
          <w:rFonts w:eastAsia="Times New Roman"/>
          <w:szCs w:val="24"/>
        </w:rPr>
      </w:pPr>
      <w:r>
        <w:rPr>
          <w:rFonts w:eastAsia="Times New Roman"/>
          <w:b/>
          <w:szCs w:val="24"/>
        </w:rPr>
        <w:t>ΣΤΑΥΡΟΣ ΘΕΟΔΩΡΑΚΗΣ (Πρόεδρος του κόμματος Το Ποτά</w:t>
      </w:r>
      <w:r>
        <w:rPr>
          <w:rFonts w:eastAsia="Times New Roman"/>
          <w:b/>
          <w:szCs w:val="24"/>
        </w:rPr>
        <w:t xml:space="preserve">μι): </w:t>
      </w:r>
      <w:r>
        <w:rPr>
          <w:rFonts w:eastAsia="Times New Roman"/>
          <w:szCs w:val="24"/>
        </w:rPr>
        <w:t xml:space="preserve">Επιτρέψτε μου, κύριε Κοντονή, αυτό είπατε. Είπατε να ακούμε πρώτα τι λένε στους ισοβίτες. </w:t>
      </w:r>
    </w:p>
    <w:p w14:paraId="392093C5" w14:textId="77777777" w:rsidR="00612455" w:rsidRDefault="00B02DE7">
      <w:pPr>
        <w:spacing w:line="600" w:lineRule="auto"/>
        <w:ind w:firstLine="720"/>
        <w:jc w:val="both"/>
        <w:rPr>
          <w:rFonts w:eastAsia="Times New Roman"/>
          <w:szCs w:val="24"/>
        </w:rPr>
      </w:pPr>
      <w:r>
        <w:rPr>
          <w:rFonts w:eastAsia="Times New Roman"/>
          <w:szCs w:val="24"/>
        </w:rPr>
        <w:t xml:space="preserve">Πώς να ακούμε; Θα έχει ο καθένας μας ένα αφτί μέσα στη φυλακή; Είπατε «να ακούμε τι λένε οι Υπουργοί και μετά να κρίνουμε για την πράξη τους». </w:t>
      </w:r>
    </w:p>
    <w:p w14:paraId="392093C6" w14:textId="77777777" w:rsidR="00612455" w:rsidRDefault="00B02DE7">
      <w:pPr>
        <w:spacing w:line="600" w:lineRule="auto"/>
        <w:ind w:firstLine="720"/>
        <w:jc w:val="both"/>
        <w:rPr>
          <w:rFonts w:eastAsia="Times New Roman"/>
          <w:szCs w:val="24"/>
        </w:rPr>
      </w:pPr>
      <w:r>
        <w:rPr>
          <w:rFonts w:eastAsia="Times New Roman"/>
          <w:szCs w:val="24"/>
        </w:rPr>
        <w:t>Θέλω, όμως, να ξ</w:t>
      </w:r>
      <w:r>
        <w:rPr>
          <w:rFonts w:eastAsia="Times New Roman"/>
          <w:szCs w:val="24"/>
        </w:rPr>
        <w:t>εκινήσω από ένα άλλο σημείο. Θέλω να σας διαβάσω είκοσι λέξεις, ειπωμένες από έναν νεαρό πολιτικό, που αναζητούσε στην αρχή της καριέρας του στήριξη στον ακροδεξιό χώρο. Διαβάζω: «Δεν μπορεί να υπάρχουν απόβλητοι Έλληνες, περιθωριοποιημένοι πατριώτες, πολί</w:t>
      </w:r>
      <w:r>
        <w:rPr>
          <w:rFonts w:eastAsia="Times New Roman"/>
          <w:szCs w:val="24"/>
        </w:rPr>
        <w:t xml:space="preserve">τες β΄ κατηγορίας. Ας θέσουμε τέρμα σε αυτόν τον πολιτικό ρατσισμό». Είναι απόσπασμα της εισήγησης του κ. Καμμένου στο συνέδριο της Νέας Δημοκρατίας το 1994. </w:t>
      </w:r>
    </w:p>
    <w:p w14:paraId="392093C7" w14:textId="77777777" w:rsidR="00612455" w:rsidRDefault="00B02DE7">
      <w:pPr>
        <w:spacing w:line="600" w:lineRule="auto"/>
        <w:ind w:firstLine="720"/>
        <w:jc w:val="both"/>
        <w:rPr>
          <w:rFonts w:eastAsia="Times New Roman"/>
          <w:szCs w:val="24"/>
        </w:rPr>
      </w:pPr>
      <w:r>
        <w:rPr>
          <w:rFonts w:eastAsia="Times New Roman"/>
          <w:szCs w:val="24"/>
        </w:rPr>
        <w:t>Οι απόβλητοι Έλληνες είναι οι χουντικοί και, για να μην αφήσει τότε καμμία αμφιβολία γι’ αυτό που</w:t>
      </w:r>
      <w:r>
        <w:rPr>
          <w:rFonts w:eastAsia="Times New Roman"/>
          <w:szCs w:val="24"/>
        </w:rPr>
        <w:t xml:space="preserve"> πρότεινε ο κ. Καμμένος, όταν τον ρώτησαν οι δημοσιογράφοι «τι εννοείς», απάντησε το 1994: «Ναι, ζητώ την αποφυλάκιση των πρωταιτίων του Πραξικοπήματος». Και βέβαια δεν ήταν μια μεμονωμένη ενέργεια. Ο κ. Καμμένος συνεργάστηκε -και είναι γνωστό- με τον </w:t>
      </w:r>
      <w:proofErr w:type="spellStart"/>
      <w:r>
        <w:rPr>
          <w:rFonts w:eastAsia="Times New Roman"/>
          <w:szCs w:val="24"/>
        </w:rPr>
        <w:t>Γεωρ</w:t>
      </w:r>
      <w:r>
        <w:rPr>
          <w:rFonts w:eastAsia="Times New Roman"/>
          <w:szCs w:val="24"/>
        </w:rPr>
        <w:t>γαλά</w:t>
      </w:r>
      <w:proofErr w:type="spellEnd"/>
      <w:r>
        <w:rPr>
          <w:rFonts w:eastAsia="Times New Roman"/>
          <w:szCs w:val="24"/>
        </w:rPr>
        <w:t xml:space="preserve">, τον </w:t>
      </w:r>
      <w:proofErr w:type="spellStart"/>
      <w:r>
        <w:rPr>
          <w:rFonts w:eastAsia="Times New Roman"/>
          <w:szCs w:val="24"/>
        </w:rPr>
        <w:t>Γκέμπελς</w:t>
      </w:r>
      <w:proofErr w:type="spellEnd"/>
      <w:r>
        <w:rPr>
          <w:rFonts w:eastAsia="Times New Roman"/>
          <w:szCs w:val="24"/>
        </w:rPr>
        <w:t xml:space="preserve"> της χούντας. Έχτισε την πολιτική του καριέρα, πλασάροντας διάφορες θεωρίες συνομωσίας, μεταξύ των οποίων η κορυφαία, ίσως, ότι πίσω από την 17 Νοέμβρη κρύβεται το ΠΑΣΟΚ του Ανδρέα Παπανδρέου. Τα χρόνια κύλησαν και φθάσαμε στο 2015, όποτε</w:t>
      </w:r>
      <w:r>
        <w:rPr>
          <w:rFonts w:eastAsia="Times New Roman"/>
          <w:szCs w:val="24"/>
        </w:rPr>
        <w:t xml:space="preserve"> ο κ. Καμμένος έγινε στυλοβάτης, πυλώνας της διακυβέρνησης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μιας διακυβέρνησης, που θα μπορούσε να είχε ως σύμβολο τη φωτογραφία με τον κ. Τσίπρα, την αγκαλιά με τον κ. Τσίπρα στις εξέδρες της Αθήνας.</w:t>
      </w:r>
    </w:p>
    <w:p w14:paraId="392093C8" w14:textId="77777777" w:rsidR="00612455" w:rsidRDefault="00B02DE7">
      <w:pPr>
        <w:spacing w:line="600" w:lineRule="auto"/>
        <w:ind w:firstLine="720"/>
        <w:jc w:val="both"/>
        <w:rPr>
          <w:rFonts w:eastAsia="Times New Roman"/>
          <w:szCs w:val="24"/>
        </w:rPr>
      </w:pPr>
      <w:r>
        <w:rPr>
          <w:rFonts w:eastAsia="Times New Roman"/>
          <w:szCs w:val="24"/>
        </w:rPr>
        <w:t>Ας πάμε, όμως, στην υπόθεση που είναι</w:t>
      </w:r>
      <w:r>
        <w:rPr>
          <w:rFonts w:eastAsia="Times New Roman"/>
          <w:szCs w:val="24"/>
        </w:rPr>
        <w:t xml:space="preserve"> αφορμή για τη σημερινή μας συζήτηση. Τι έχουμε; Έχουμε έναν Υπουργό Αμύνης -δεν μας ενδιαφέρει το περιεχόμενο-, που δώδεκα φορές, όχι μία, συνομιλεί με έναν ισοβίτη. Δώδεκα φορές από είκοσι ένα λεπτά. Έχουμε, λοιπόν, έναν Υπουργό που συνομιλεί δώδεκα φορέ</w:t>
      </w:r>
      <w:r>
        <w:rPr>
          <w:rFonts w:eastAsia="Times New Roman"/>
          <w:szCs w:val="24"/>
        </w:rPr>
        <w:t xml:space="preserve">ς με έναν ισοβίτη και τον πιέζει να καταθέσει εναντίον ενός συγκεκριμένου προσώπου. </w:t>
      </w:r>
    </w:p>
    <w:p w14:paraId="392093C9" w14:textId="77777777" w:rsidR="00612455" w:rsidRDefault="00B02DE7">
      <w:pPr>
        <w:spacing w:line="600" w:lineRule="auto"/>
        <w:ind w:firstLine="720"/>
        <w:jc w:val="both"/>
        <w:rPr>
          <w:rFonts w:eastAsia="Times New Roman"/>
          <w:szCs w:val="24"/>
        </w:rPr>
      </w:pPr>
      <w:r>
        <w:rPr>
          <w:rFonts w:eastAsia="Times New Roman"/>
          <w:szCs w:val="24"/>
        </w:rPr>
        <w:t>Έγκριτοι συνταγματολόγοι, καθηγητές νομικής, χωρίς να μπουν στην ουσία της υπόθεσης είναι κατηγορηματικοί, κύριοι της Κυβέρνησης. Οι εκπρόσωποι της εκτελεστικής εξουσίας δ</w:t>
      </w:r>
      <w:r>
        <w:rPr>
          <w:rFonts w:eastAsia="Times New Roman"/>
          <w:szCs w:val="24"/>
        </w:rPr>
        <w:t xml:space="preserve">εν μπορούν να μιλούν με κατηγορούμενους, </w:t>
      </w:r>
      <w:proofErr w:type="spellStart"/>
      <w:r>
        <w:rPr>
          <w:rFonts w:eastAsia="Times New Roman"/>
          <w:szCs w:val="24"/>
        </w:rPr>
        <w:t>πόσω</w:t>
      </w:r>
      <w:proofErr w:type="spellEnd"/>
      <w:r>
        <w:rPr>
          <w:rFonts w:eastAsia="Times New Roman"/>
          <w:szCs w:val="24"/>
        </w:rPr>
        <w:t xml:space="preserve"> μάλλον με καταδικασμένους σε ισόβια.</w:t>
      </w:r>
    </w:p>
    <w:p w14:paraId="392093CA" w14:textId="77777777" w:rsidR="00612455" w:rsidRDefault="00B02DE7">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392093CB" w14:textId="77777777" w:rsidR="00612455" w:rsidRDefault="00B02DE7">
      <w:pPr>
        <w:spacing w:line="600" w:lineRule="auto"/>
        <w:ind w:firstLine="720"/>
        <w:jc w:val="both"/>
        <w:rPr>
          <w:rFonts w:eastAsia="Times New Roman"/>
          <w:szCs w:val="24"/>
        </w:rPr>
      </w:pPr>
      <w:r>
        <w:rPr>
          <w:rFonts w:eastAsia="Times New Roman"/>
          <w:b/>
          <w:szCs w:val="24"/>
        </w:rPr>
        <w:t xml:space="preserve">ΣΤΑΥΡΟΣ ΘΕΟΔΩΡΑΚΗΣ (Πρόεδρος του κόμματος Το Ποτάμι): </w:t>
      </w:r>
      <w:r>
        <w:rPr>
          <w:rFonts w:eastAsia="Times New Roman"/>
          <w:szCs w:val="24"/>
        </w:rPr>
        <w:t>Είναι συγκεκριμένοι. Δ</w:t>
      </w:r>
      <w:r>
        <w:rPr>
          <w:rFonts w:eastAsia="Times New Roman"/>
          <w:szCs w:val="24"/>
        </w:rPr>
        <w:t>εν τους ξέρετε; Κάνετε κακές παρέες. Να σας πω εγώ μερικούς που μπορείτε να μάθετε.</w:t>
      </w:r>
    </w:p>
    <w:p w14:paraId="392093CC" w14:textId="77777777" w:rsidR="00612455" w:rsidRDefault="00B02DE7">
      <w:pPr>
        <w:spacing w:line="600" w:lineRule="auto"/>
        <w:ind w:firstLine="720"/>
        <w:jc w:val="both"/>
        <w:rPr>
          <w:rFonts w:eastAsia="Times New Roman"/>
          <w:szCs w:val="24"/>
        </w:rPr>
      </w:pPr>
      <w:r>
        <w:rPr>
          <w:rFonts w:eastAsia="Times New Roman"/>
          <w:szCs w:val="24"/>
        </w:rPr>
        <w:t xml:space="preserve">Γράφει, λοιπόν, ο συνταγματολόγος κ. Σταύρος </w:t>
      </w:r>
      <w:proofErr w:type="spellStart"/>
      <w:r>
        <w:rPr>
          <w:rFonts w:eastAsia="Times New Roman"/>
          <w:szCs w:val="24"/>
        </w:rPr>
        <w:t>Τσακ</w:t>
      </w:r>
      <w:r>
        <w:rPr>
          <w:rFonts w:eastAsia="Times New Roman"/>
          <w:szCs w:val="24"/>
        </w:rPr>
        <w:t>υ</w:t>
      </w:r>
      <w:r>
        <w:rPr>
          <w:rFonts w:eastAsia="Times New Roman"/>
          <w:szCs w:val="24"/>
        </w:rPr>
        <w:t>ράκης</w:t>
      </w:r>
      <w:proofErr w:type="spellEnd"/>
      <w:r>
        <w:rPr>
          <w:rFonts w:eastAsia="Times New Roman"/>
          <w:szCs w:val="24"/>
        </w:rPr>
        <w:t xml:space="preserve">, ότι η διάκριση των εξουσιών απαγορεύει –προσέξτε- σε έναν Υπουργό οποιαδήποτε επαφή με κάποιον που είναι στα χέρια </w:t>
      </w:r>
      <w:r>
        <w:rPr>
          <w:rFonts w:eastAsia="Times New Roman"/>
          <w:szCs w:val="24"/>
        </w:rPr>
        <w:t xml:space="preserve">της </w:t>
      </w:r>
      <w:r>
        <w:rPr>
          <w:rFonts w:eastAsia="Times New Roman"/>
          <w:szCs w:val="24"/>
        </w:rPr>
        <w:t>δ</w:t>
      </w:r>
      <w:r>
        <w:rPr>
          <w:rFonts w:eastAsia="Times New Roman"/>
          <w:szCs w:val="24"/>
        </w:rPr>
        <w:t xml:space="preserve">ικαιοσύνης. </w:t>
      </w:r>
    </w:p>
    <w:p w14:paraId="392093CD" w14:textId="77777777" w:rsidR="00612455" w:rsidRDefault="00B02DE7">
      <w:pPr>
        <w:spacing w:line="600" w:lineRule="auto"/>
        <w:ind w:firstLine="720"/>
        <w:jc w:val="both"/>
        <w:rPr>
          <w:rFonts w:eastAsia="Times New Roman"/>
          <w:szCs w:val="24"/>
        </w:rPr>
      </w:pPr>
      <w:r>
        <w:rPr>
          <w:rFonts w:eastAsia="Times New Roman"/>
          <w:szCs w:val="24"/>
        </w:rPr>
        <w:t>Προφανώς, λοιπόν, απαιτούμε εξηγήσεις από τον κ. Καμμένο, αλλά και από τον κ. Κοντονή, ο οποίος υπερασπίζεται αυτήν την πρακτική του Υπουργού, γνώριζε αυτήν τη συμπεριφορά και ως Υπουργός Δικαιοσύνης, που θα έπρεπε να γνωρίζει τους νόμους</w:t>
      </w:r>
      <w:r>
        <w:rPr>
          <w:rFonts w:eastAsia="Times New Roman"/>
          <w:szCs w:val="24"/>
        </w:rPr>
        <w:t xml:space="preserve"> και το Σύνταγμα, υπερηφανεύεται γι’ αυτήν τη συμπεριφορά του κ. Καμμένου.</w:t>
      </w:r>
    </w:p>
    <w:p w14:paraId="392093CE" w14:textId="77777777" w:rsidR="00612455" w:rsidRDefault="00B02DE7">
      <w:pPr>
        <w:spacing w:line="600" w:lineRule="auto"/>
        <w:ind w:firstLine="720"/>
        <w:jc w:val="both"/>
        <w:rPr>
          <w:rFonts w:eastAsia="Times New Roman"/>
          <w:szCs w:val="24"/>
        </w:rPr>
      </w:pPr>
      <w:r>
        <w:rPr>
          <w:rFonts w:eastAsia="Times New Roman"/>
          <w:szCs w:val="24"/>
        </w:rPr>
        <w:t>Βέβαια γνωρίζουμε ότι και οι εξεταστικές σπάνια φέρνουν αποτελέσματα, για να είμαστε ειλικρινείς, και οι πολίτες έχουν δίκιο να είναι λίγο καχύποπτοι με αυτές τις εξεταστικές.</w:t>
      </w:r>
    </w:p>
    <w:p w14:paraId="392093C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 xml:space="preserve">αυτή είναι μία από τις περιπτώσεις που τα πράγματα είναι ξεκάθαρα, είναι σχετικά εύκολα και η Βουλή πρέπει να πάρει θέση και όχι να συγκαλύψει παρακρατικές συμπεριφορές. </w:t>
      </w:r>
    </w:p>
    <w:p w14:paraId="392093D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Είναι σαφές, κυρίες και κύριοι, ότι ο κ. Καμμένος ήθελε να παρέμβει στην υπόθεση, ήθε</w:t>
      </w:r>
      <w:r>
        <w:rPr>
          <w:rFonts w:eastAsia="Times New Roman" w:cs="Times New Roman"/>
          <w:szCs w:val="24"/>
        </w:rPr>
        <w:t>λε να καθοδηγήσει την έρευνα. Γιατί, όμως; Εύλογο ερώτημα. Ίσως γιατί η Κυβέρνηση θέλει να παίζει παιχνίδια εξουσίας με εχθρούς και φίλους. Καλοί οι επιχειρηματίες όταν εμφανίζονται και διεκδικούν τηλεοπτική άδεια, κακοί οι επιχειρηματίες όταν δεν στηρίζου</w:t>
      </w:r>
      <w:r>
        <w:rPr>
          <w:rFonts w:eastAsia="Times New Roman" w:cs="Times New Roman"/>
          <w:szCs w:val="24"/>
        </w:rPr>
        <w:t xml:space="preserve">ν την Κυβέρνηση. Και ο κ. Καμμένος, ως βαρύ πιστόλι, αναλαμβάνει να συνετίσει και να τιμωρήσει τους επιχειρηματίες που δεν συνεργάζονται. </w:t>
      </w:r>
    </w:p>
    <w:p w14:paraId="392093D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Άλλωστε στα χρόνια της υπουργίας του έχει αποδείξει ότι μπορεί να λέει τα πάντα, να κάνει τα πάντα και κανείς να μην </w:t>
      </w:r>
      <w:r>
        <w:rPr>
          <w:rFonts w:eastAsia="Times New Roman" w:cs="Times New Roman"/>
          <w:szCs w:val="24"/>
        </w:rPr>
        <w:t xml:space="preserve">τον ελέγχει. </w:t>
      </w:r>
    </w:p>
    <w:p w14:paraId="392093D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Υπάρχουν αστείες δηλώσεις: «Ο ΕΝΦΙΑ» –δήλωση του κ. Καμμένου- «είναι ένας φόρος που οι Έλληνες δεν πρέπει να πληρώσουν και προσωπικά δεν έχω πληρώσει ποτέ τον ΕΝΦΙΑ και δεν σκοπεύω να τον πληρώσω». </w:t>
      </w:r>
    </w:p>
    <w:p w14:paraId="392093D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Υπάρχουν ρατσιστικές δηλώσεις, όπως τότε πο</w:t>
      </w:r>
      <w:r>
        <w:rPr>
          <w:rFonts w:eastAsia="Times New Roman" w:cs="Times New Roman"/>
          <w:szCs w:val="24"/>
        </w:rPr>
        <w:t xml:space="preserve">υ παραλλήλισε τον γάμο των ατόμων του ίδιου φύλου με κτηνοβασία. </w:t>
      </w:r>
    </w:p>
    <w:p w14:paraId="392093D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Υπάρχουν επικίνδυνες δηλώσεις, όπως τότε που είπε ότι δεν θα ψηφίσει ποτέ να δοθεί η ιθαγένεια στα παιδιά μεταναστών που γεννήθηκαν στη χώρα μας. Και το έκανε βέβαια. </w:t>
      </w:r>
    </w:p>
    <w:p w14:paraId="392093D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Υπάρχουν δηλώσεις που </w:t>
      </w:r>
      <w:r>
        <w:rPr>
          <w:rFonts w:eastAsia="Times New Roman" w:cs="Times New Roman"/>
          <w:szCs w:val="24"/>
        </w:rPr>
        <w:t>προκαλούν τη νοημοσύνη των πολιτών, όπως τότε που ψήφισε το πρωί την αύξηση του ΦΠΑ στα νησιά και μετά πήγε στη Σύρο και δήλωσε: «Η αύξηση του ΦΠΑ είναι μία πράξη εγκληματική, είναι μία πράξη αντισυνταγματική».</w:t>
      </w:r>
    </w:p>
    <w:p w14:paraId="392093D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Τι να </w:t>
      </w:r>
      <w:proofErr w:type="spellStart"/>
      <w:r>
        <w:rPr>
          <w:rFonts w:eastAsia="Times New Roman" w:cs="Times New Roman"/>
          <w:szCs w:val="24"/>
        </w:rPr>
        <w:t>πρωτοθυμηθεί</w:t>
      </w:r>
      <w:proofErr w:type="spellEnd"/>
      <w:r>
        <w:rPr>
          <w:rFonts w:eastAsia="Times New Roman" w:cs="Times New Roman"/>
          <w:szCs w:val="24"/>
        </w:rPr>
        <w:t xml:space="preserve"> κανείς από τον βίο και την</w:t>
      </w:r>
      <w:r>
        <w:rPr>
          <w:rFonts w:eastAsia="Times New Roman" w:cs="Times New Roman"/>
          <w:szCs w:val="24"/>
        </w:rPr>
        <w:t xml:space="preserve"> πολιτεία του κ. Καμμένου! Κυνήγησε –και δεν είναι ίσως δευτερευούσης σημασίας- με αγωγές εκατομμυρίων δημοσιογράφους, επειδή δεν του άρεσαν αυτά που έγραφαν. Δύο εκατομμύρια ζήτησε από τον Ανδρέα Πετρουλάκη, για να τρομοκρατήσει, βέβαια, όχι τον Ανδρέα -δ</w:t>
      </w:r>
      <w:r>
        <w:rPr>
          <w:rFonts w:eastAsia="Times New Roman" w:cs="Times New Roman"/>
          <w:szCs w:val="24"/>
        </w:rPr>
        <w:t>εν θα τα κατάφερνε έτσι κι αλλιώς- αλλά για να τρομοκρατήσει όσους άλλους δημοσιογράφους σκέφτονται να του κάνουν κριτική. Δυστυχώς, για τον κ. Καμμένο στην Αθήνα υπάρχουν ακόμη δικαστές, υπάρχουν ακόμη δικαστίνες και τον Ιούλιο η αγωγή του κ. Καμμένου απο</w:t>
      </w:r>
      <w:r>
        <w:rPr>
          <w:rFonts w:eastAsia="Times New Roman" w:cs="Times New Roman"/>
          <w:szCs w:val="24"/>
        </w:rPr>
        <w:t>ρρίφθηκε.</w:t>
      </w:r>
    </w:p>
    <w:p w14:paraId="392093D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EE4988">
        <w:rPr>
          <w:rFonts w:eastAsia="Times New Roman" w:cs="Times New Roman"/>
          <w:b/>
          <w:szCs w:val="24"/>
        </w:rPr>
        <w:t>ΜΑΡΙΟΣ ΓΕΩΡΓΙΑΔΗΣ</w:t>
      </w:r>
      <w:r>
        <w:rPr>
          <w:rFonts w:eastAsia="Times New Roman" w:cs="Times New Roman"/>
          <w:szCs w:val="24"/>
        </w:rPr>
        <w:t>)</w:t>
      </w:r>
    </w:p>
    <w:p w14:paraId="392093D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 πολιτικά σημαντικό, όμως, κυρίες και κύριοι, είναι ότι οι δηλώσεις και οι πράξεις του κ. Καμμένου έχουν τη στήριξη της Κυβέρνησής σας. Ακόμη κα</w:t>
      </w:r>
      <w:r>
        <w:rPr>
          <w:rFonts w:eastAsia="Times New Roman" w:cs="Times New Roman"/>
          <w:szCs w:val="24"/>
        </w:rPr>
        <w:t xml:space="preserve">ι το </w:t>
      </w:r>
      <w:r>
        <w:rPr>
          <w:rFonts w:eastAsia="Times New Roman" w:cs="Times New Roman"/>
          <w:szCs w:val="24"/>
        </w:rPr>
        <w:t>κ</w:t>
      </w:r>
      <w:r>
        <w:rPr>
          <w:rFonts w:eastAsia="Times New Roman" w:cs="Times New Roman"/>
          <w:szCs w:val="24"/>
        </w:rPr>
        <w:t>όμμα σας, ο ΣΥΡΙΖΑ, και τα κομματικά ΜΜΕ όχι μόνο δεν ασκούν κριτική, αλλά προβάλουν πάντα θετικά όλες τις δράσεις του κ. Καμμένου. Κορυφαίο παράδειγμα: η επίσκεψη του κ. Καμμένου με Βουλευτές της Χρυσής Αυγής και του ΣΥΡΙΖΑ σε Καστελόριζο και Ρω. Ού</w:t>
      </w:r>
      <w:r>
        <w:rPr>
          <w:rFonts w:eastAsia="Times New Roman" w:cs="Times New Roman"/>
          <w:szCs w:val="24"/>
        </w:rPr>
        <w:t>τε εδώ υπήρξε η ελάχιστη κριτική.</w:t>
      </w:r>
    </w:p>
    <w:p w14:paraId="392093D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Παρεμπιπτόντως, βέβαια, να πω στον κ. Καμμένο που μπήκε στην Αίθουσα ότι οι στολές παραλλαγής που συνηθίζει να φοράει δεν κάνουν τον πατριώτη. Ο πατριώτης φαίνεται από αλλού.</w:t>
      </w:r>
    </w:p>
    <w:p w14:paraId="392093D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 κ. Καμμένος εκπροσωπεί τον μεσαίωνα της πολιτ</w:t>
      </w:r>
      <w:r>
        <w:rPr>
          <w:rFonts w:eastAsia="Times New Roman" w:cs="Times New Roman"/>
          <w:szCs w:val="24"/>
        </w:rPr>
        <w:t xml:space="preserve">ικής. Είναι φοβικός με τους πρόσφυγες, με τα παιδιά των προσφύγων, με τους ομοφυλόφιλους, με τα ανθρώπους των άλλων θρησκειών, με τους άλλους λαούς. Και τον Ιούλιο, το ξέρετε, για να γιορτάσει τη νίκη Τσίπρα στο χρέος, που μόνο αυτός είδε, ανάρτησε στο </w:t>
      </w:r>
      <w:r>
        <w:rPr>
          <w:rFonts w:eastAsia="Times New Roman" w:cs="Times New Roman"/>
          <w:szCs w:val="24"/>
          <w:lang w:val="en-US"/>
        </w:rPr>
        <w:t>t</w:t>
      </w:r>
      <w:r>
        <w:rPr>
          <w:rFonts w:eastAsia="Times New Roman" w:cs="Times New Roman"/>
          <w:szCs w:val="24"/>
          <w:lang w:val="en-US"/>
        </w:rPr>
        <w:t>wi</w:t>
      </w:r>
      <w:r>
        <w:rPr>
          <w:rFonts w:eastAsia="Times New Roman" w:cs="Times New Roman"/>
          <w:szCs w:val="24"/>
          <w:lang w:val="en-US"/>
        </w:rPr>
        <w:t>tter</w:t>
      </w:r>
      <w:r>
        <w:rPr>
          <w:rFonts w:eastAsia="Times New Roman" w:cs="Times New Roman"/>
          <w:szCs w:val="24"/>
        </w:rPr>
        <w:t xml:space="preserve"> γραβάτα με φαλλούς. Και μόλις ξεσηκώθηκε το σύμπαν, έβαλε μπροστά –και θέλω να βάλω μία άλλη πτυχή εδώ, της προσωπικότητας- τον ανήλικο γιο του, ότι αυτός έκανε την ανάρτηση. Τέτοιο θάρρος</w:t>
      </w:r>
      <w:r w:rsidRPr="005C68D9">
        <w:rPr>
          <w:rFonts w:eastAsia="Times New Roman" w:cs="Times New Roman"/>
          <w:szCs w:val="24"/>
        </w:rPr>
        <w:t>!</w:t>
      </w:r>
      <w:r>
        <w:rPr>
          <w:rFonts w:eastAsia="Times New Roman" w:cs="Times New Roman"/>
          <w:szCs w:val="24"/>
        </w:rPr>
        <w:t xml:space="preserve"> Και για τα ψώνια στα </w:t>
      </w:r>
      <w:proofErr w:type="spellStart"/>
      <w:r>
        <w:rPr>
          <w:rFonts w:eastAsia="Times New Roman" w:cs="Times New Roman"/>
          <w:szCs w:val="24"/>
        </w:rPr>
        <w:t>Λονδίνα</w:t>
      </w:r>
      <w:proofErr w:type="spellEnd"/>
      <w:r>
        <w:rPr>
          <w:rFonts w:eastAsia="Times New Roman" w:cs="Times New Roman"/>
          <w:szCs w:val="24"/>
        </w:rPr>
        <w:t xml:space="preserve"> φταίει η ανήλικη κόρη. </w:t>
      </w:r>
    </w:p>
    <w:p w14:paraId="392093D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Θέλω, όμως, να κάνω μία στάση εδώ, γιατί το θέμα το θεωρώ πολιτικό. Έχει το δικαίωμα ένας πολιτικός να παίζει σε καζίνο; Έχει το δικαίωμα ένας Υπουργός, ένας υπουργός προστάτης των φτωχών –για να ξέρουμε και για τι μιλάμε- να παίζει ρουλέτα; Το έψαξα. Οι ν</w:t>
      </w:r>
      <w:r>
        <w:rPr>
          <w:rFonts w:eastAsia="Times New Roman" w:cs="Times New Roman"/>
          <w:szCs w:val="24"/>
        </w:rPr>
        <w:t xml:space="preserve">ομικές απόψεις διίστανται. </w:t>
      </w:r>
    </w:p>
    <w:p w14:paraId="392093D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Καταλήγω στο εξής: Καθένας έχει το δικαίωμα να δαπανά τα χρήματά του εκεί που αυτός θέλει, άλλος σε πολυτελή ταξίδια, άλλος σε μακρινά ταξίδια. Για τους πολιτικούς, όμως, υπάρχουν δύο προϋποθέσεις: Να μην είναι λεφτά του κράτους</w:t>
      </w:r>
      <w:r>
        <w:rPr>
          <w:rFonts w:eastAsia="Times New Roman" w:cs="Times New Roman"/>
          <w:szCs w:val="24"/>
        </w:rPr>
        <w:t xml:space="preserve"> – φαντάζομαι ότι συμφωνούμε όλοι- και να μην είναι λεφτά από άγνωστα πορτοφόλια. </w:t>
      </w:r>
    </w:p>
    <w:p w14:paraId="392093D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Ρωτώ, λοιπόν, τον κ. Καμμένο και θα έχει τη δυνατότητα πιστεύω να μου απαντήσει συγκεκριμένα: Στο τελευταίο «πόθεν έσχες» το σύνολο των τραπεζικών του λογαριασμών έχουν 8.50</w:t>
      </w:r>
      <w:r>
        <w:rPr>
          <w:rFonts w:eastAsia="Times New Roman" w:cs="Times New Roman"/>
          <w:szCs w:val="24"/>
        </w:rPr>
        <w:t xml:space="preserve">0 ευρώ. Δικαιολογεί αυτό το ποσό όλο αυτό που βλέπουμε, τις διακοπές στις Άλπεις, τα κότερα, τα ψώνια στα ακριβότερα μαγαζιά του Λονδίνου, τα παιχνίδια στο καζίνο; Ποιοι είναι οι χρηματοδότες αυτής της ζωής; </w:t>
      </w:r>
    </w:p>
    <w:p w14:paraId="392093D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Και κυρίως, υπάρχει ένα άλλο ζήτημα. Πώς τα κατ</w:t>
      </w:r>
      <w:r>
        <w:rPr>
          <w:rFonts w:eastAsia="Times New Roman" w:cs="Times New Roman"/>
          <w:szCs w:val="24"/>
        </w:rPr>
        <w:t xml:space="preserve">αφέρνει κάποιος, το πρωί κλάμα στα παράθυρα για τους φτωχούς συνταξιούχους και για τους ανθρώπους που χάνουν τα σπίτια τους και το βράδυ όλα στο κόκκινο; Πόσο θράσος πια; </w:t>
      </w:r>
    </w:p>
    <w:p w14:paraId="392093DF"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Και στο μαύρο! </w:t>
      </w:r>
    </w:p>
    <w:p w14:paraId="392093E0"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w:t>
      </w:r>
      <w:r>
        <w:rPr>
          <w:rFonts w:eastAsia="Times New Roman" w:cs="Times New Roman"/>
          <w:b/>
          <w:szCs w:val="24"/>
        </w:rPr>
        <w:t>κ</w:t>
      </w:r>
      <w:r>
        <w:rPr>
          <w:rFonts w:eastAsia="Times New Roman" w:cs="Times New Roman"/>
          <w:b/>
          <w:szCs w:val="24"/>
        </w:rPr>
        <w:t>όμμα</w:t>
      </w:r>
      <w:r>
        <w:rPr>
          <w:rFonts w:eastAsia="Times New Roman" w:cs="Times New Roman"/>
          <w:b/>
          <w:szCs w:val="24"/>
        </w:rPr>
        <w:t xml:space="preserve">τος </w:t>
      </w:r>
      <w:r>
        <w:rPr>
          <w:rFonts w:eastAsia="Times New Roman" w:cs="Times New Roman"/>
          <w:b/>
          <w:szCs w:val="24"/>
        </w:rPr>
        <w:t>Τ</w:t>
      </w:r>
      <w:r>
        <w:rPr>
          <w:rFonts w:eastAsia="Times New Roman" w:cs="Times New Roman"/>
          <w:b/>
          <w:szCs w:val="24"/>
        </w:rPr>
        <w:t xml:space="preserve">ο Ποτάμι): </w:t>
      </w:r>
      <w:r>
        <w:rPr>
          <w:rFonts w:eastAsia="Times New Roman" w:cs="Times New Roman"/>
          <w:szCs w:val="24"/>
        </w:rPr>
        <w:t xml:space="preserve">Περιμένουμε, λοιπόν, τις εξηγήσεις του κ. Καμμένου, αν και ξέρουμε από τώρα την απάντησή του. Θα είναι ύβρεις, ύβρεις, ύβρεις, γιατί δεν στάθηκε ποτέ ικανός για μια σοβαρή πολιτική αντιπαράθεση. </w:t>
      </w:r>
    </w:p>
    <w:p w14:paraId="392093E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Για το Ποτάμι και για μένα, το ξέρετε, είχε μόνο ψέματα και συκοφαντίες από την πρώτη μέρα που εμφανιστήκαμε. Έφτασε στο σημείο –και προσέξτε, είναι λίγο αστείο- τη μια μέρα να ψηφίζει στη Βουλή την απαλλαγή Παπαντωνίου –τη θυμάστε- και την επόμενη να κατη</w:t>
      </w:r>
      <w:r>
        <w:rPr>
          <w:rFonts w:eastAsia="Times New Roman" w:cs="Times New Roman"/>
          <w:szCs w:val="24"/>
        </w:rPr>
        <w:t xml:space="preserve">γορεί εμάς -που είχαμε φέρει και είχαμε αποκαλύψει τους λογαριασμούς του Παπαντωνίου στη Βουλή και δεν ψηφίσαμε την απαλλαγή Παπαντωνίου- για συνεργάτη του κ. Παπαντωνίου. </w:t>
      </w:r>
    </w:p>
    <w:p w14:paraId="392093E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του ΣΥΡΙΖΑ, δεν θεωρώ πιθανό ότι θα σκίσετε τις φωτογραφίες που δ</w:t>
      </w:r>
      <w:r>
        <w:rPr>
          <w:rFonts w:eastAsia="Times New Roman" w:cs="Times New Roman"/>
          <w:szCs w:val="24"/>
        </w:rPr>
        <w:t>είχνουν αγκαλιασμένους τον κ. Τσίπρα με τον κ. Καμμένο, σαν τα αντρόγυνα που κάποια στιγμή χωρίζουν και ψαλιδίζουν τις φωτογραφίες τους. Ο ένας θα καλύπτει τον άλλον. Και ο κ. Τσίπρας, δυστυχώς, θα συνεχίσει να λέει ότι είναι φυσικό ένας Υπουργός Αμύνης να</w:t>
      </w:r>
      <w:r>
        <w:rPr>
          <w:rFonts w:eastAsia="Times New Roman" w:cs="Times New Roman"/>
          <w:szCs w:val="24"/>
        </w:rPr>
        <w:t xml:space="preserve"> μην ασχολείται με την άμυνα σε αυτήν τη χώρα, αυτή τη στιγμή, αλλά να ξενυχτάει μιλώντας με έναν ισοβίτη, προσπαθώντας να επηρεάσει την εξέλιξη μιας σοβαρής υπόθεσης. </w:t>
      </w:r>
    </w:p>
    <w:p w14:paraId="392093E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Είναι φανερό, όμως, ότι ο κ. Τσίπρας αισθάνθηκε ανασφάλεια το καλοκαίρι μετά από τόσες </w:t>
      </w:r>
      <w:r>
        <w:rPr>
          <w:rFonts w:eastAsia="Times New Roman" w:cs="Times New Roman"/>
          <w:szCs w:val="24"/>
        </w:rPr>
        <w:t xml:space="preserve">γκάφες του κ. Καμμένου και του έχει επιβάλει μια σιωπή για κάποιο διάστημα. Η σιωπή, όμως, κυρίες και κύριοι, δεν σβήνει την ιστορία. Και η ιστορία δεν θα γράψει τις </w:t>
      </w:r>
      <w:proofErr w:type="spellStart"/>
      <w:r>
        <w:rPr>
          <w:rFonts w:eastAsia="Times New Roman" w:cs="Times New Roman"/>
          <w:szCs w:val="24"/>
        </w:rPr>
        <w:t>ψευδο</w:t>
      </w:r>
      <w:proofErr w:type="spellEnd"/>
      <w:r>
        <w:rPr>
          <w:rFonts w:eastAsia="Times New Roman" w:cs="Times New Roman"/>
          <w:szCs w:val="24"/>
        </w:rPr>
        <w:t xml:space="preserve">-επαναστατικές ατάκες στο </w:t>
      </w:r>
      <w:r>
        <w:rPr>
          <w:rFonts w:eastAsia="Times New Roman" w:cs="Times New Roman"/>
          <w:szCs w:val="24"/>
          <w:lang w:val="en-US"/>
        </w:rPr>
        <w:t>twitter</w:t>
      </w:r>
      <w:r>
        <w:rPr>
          <w:rFonts w:eastAsia="Times New Roman" w:cs="Times New Roman"/>
          <w:szCs w:val="24"/>
        </w:rPr>
        <w:t xml:space="preserve"> κάποιων Υπουργών ή τις δήθεν </w:t>
      </w:r>
      <w:proofErr w:type="spellStart"/>
      <w:r>
        <w:rPr>
          <w:rFonts w:eastAsia="Times New Roman" w:cs="Times New Roman"/>
          <w:szCs w:val="24"/>
        </w:rPr>
        <w:t>αντισυστημικές</w:t>
      </w:r>
      <w:proofErr w:type="spellEnd"/>
      <w:r>
        <w:rPr>
          <w:rFonts w:eastAsia="Times New Roman" w:cs="Times New Roman"/>
          <w:szCs w:val="24"/>
        </w:rPr>
        <w:t xml:space="preserve"> κορώνες</w:t>
      </w:r>
      <w:r>
        <w:rPr>
          <w:rFonts w:eastAsia="Times New Roman" w:cs="Times New Roman"/>
          <w:szCs w:val="24"/>
        </w:rPr>
        <w:t xml:space="preserve"> στα παράθυρα. Θα γράψει -και αυτό θα ξέρουν τα εγγόνια σας- ότι κυβερνήσατε, για όσο κυβερνήσατε, αγκαζέ με την έξαλλη, ψεκασμένη ακροδεξιά. Δώσατε έδαφος στη συντήρηση. </w:t>
      </w:r>
    </w:p>
    <w:p w14:paraId="392093E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Και να σας δώσω ένα τελευταίο παράδειγμα, ένα εθνικό παράδειγμα: Ποια είναι η εθνική</w:t>
      </w:r>
      <w:r>
        <w:rPr>
          <w:rFonts w:eastAsia="Times New Roman" w:cs="Times New Roman"/>
          <w:szCs w:val="24"/>
        </w:rPr>
        <w:t xml:space="preserve"> γραμμή, κυρίες και κύριοι συνάδελφοι, για το </w:t>
      </w:r>
      <w:r>
        <w:rPr>
          <w:rFonts w:eastAsia="Times New Roman" w:cs="Times New Roman"/>
          <w:szCs w:val="24"/>
        </w:rPr>
        <w:t>σ</w:t>
      </w:r>
      <w:r>
        <w:rPr>
          <w:rFonts w:eastAsia="Times New Roman" w:cs="Times New Roman"/>
          <w:szCs w:val="24"/>
        </w:rPr>
        <w:t>κοπιανό; Ποια είναι; Για να διευκολύνω λίγο, επειδή είναι εκτός της ημερήσιας ατζέντας, είναι σύνθετη ονομασία, με γεωγραφικό προσδιορισμό του όρου «Μακεδονία». Αυτό έλεγε μέχρι πρότινος ο ΣΥΡΙΖΑ. Αυτό ξέρω εγ</w:t>
      </w:r>
      <w:r>
        <w:rPr>
          <w:rFonts w:eastAsia="Times New Roman" w:cs="Times New Roman"/>
          <w:szCs w:val="24"/>
        </w:rPr>
        <w:t xml:space="preserve">ώ. Αυτό λένε τα βιβλία. </w:t>
      </w:r>
    </w:p>
    <w:p w14:paraId="392093E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 κ. Καμμένος, όμως, δίνει συνεντεύξεις και χαρακτηρίζει προδότες όσους ακολουθούν και έχουν αυτή τη γραμμή. Και ρώτησα τον κ. Τσίπρα: «Πείτε μας, έχει αλλάξει η εθνική γραμμή; Έχει αλλάξει η γραμμή του ΣΥΡΙΖΑ»; Και μου απάντησε ότ</w:t>
      </w:r>
      <w:r>
        <w:rPr>
          <w:rFonts w:eastAsia="Times New Roman" w:cs="Times New Roman"/>
          <w:szCs w:val="24"/>
        </w:rPr>
        <w:t xml:space="preserve">ι δεν είναι του παρόντος. </w:t>
      </w:r>
    </w:p>
    <w:p w14:paraId="392093E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Είναι ντροπή, λοιπόν, για όλους εσάς, που κάποτε υποστηρίζατε τη σύνθετη ονομασία, τώρα να σκύβετε το κεφάλι και να σύρεστε και σε αυτό, όπως σε όλα τα άλλα, από τον κ. Καμμένο. </w:t>
      </w:r>
    </w:p>
    <w:p w14:paraId="392093E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Αλλά αυτά έχουν, κυρίες και κύριοι συνάδελφοι, οι </w:t>
      </w:r>
      <w:r>
        <w:rPr>
          <w:rFonts w:eastAsia="Times New Roman" w:cs="Times New Roman"/>
          <w:szCs w:val="24"/>
        </w:rPr>
        <w:t xml:space="preserve">δεσμοί με τους ακροδεξιούς εθνικιστές. Κάποια στιγμή τους μοιάζεις. </w:t>
      </w:r>
    </w:p>
    <w:p w14:paraId="392093E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92093E9"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392093EA"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Πρόεδρο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Ο</w:t>
      </w:r>
      <w:r>
        <w:rPr>
          <w:rFonts w:eastAsia="Times New Roman" w:cs="Times New Roman"/>
          <w:szCs w:val="24"/>
        </w:rPr>
        <w:t>μάδας του Ποταμιού για την ακρίβεια στον χρόνο</w:t>
      </w:r>
      <w:r>
        <w:rPr>
          <w:rFonts w:eastAsia="Times New Roman" w:cs="Times New Roman"/>
          <w:szCs w:val="24"/>
        </w:rPr>
        <w:t xml:space="preserve">. Όπως πάντα, ήταν συνεπής. </w:t>
      </w:r>
    </w:p>
    <w:p w14:paraId="392093EB"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Κύριε Πρόεδρε, θα ήθελα τον λόγο επί προσωπικού. </w:t>
      </w:r>
    </w:p>
    <w:p w14:paraId="392093EC"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Ναι, κύριε Υπουργέ, σας ακούμε. </w:t>
      </w:r>
    </w:p>
    <w:p w14:paraId="392093ED" w14:textId="77777777" w:rsidR="00612455" w:rsidRDefault="00B02DE7">
      <w:pPr>
        <w:spacing w:line="600" w:lineRule="auto"/>
        <w:ind w:firstLine="720"/>
        <w:jc w:val="both"/>
        <w:rPr>
          <w:rFonts w:eastAsia="Times New Roman"/>
          <w:szCs w:val="24"/>
        </w:rPr>
      </w:pPr>
      <w:r>
        <w:rPr>
          <w:rFonts w:eastAsia="Times New Roman"/>
          <w:b/>
          <w:szCs w:val="24"/>
        </w:rPr>
        <w:t>ΠΑΝΟΣ ΚΑΜΜΕΝΟΣ (Υπουργός Εθνικής Άμ</w:t>
      </w:r>
      <w:r>
        <w:rPr>
          <w:rFonts w:eastAsia="Times New Roman"/>
          <w:b/>
          <w:szCs w:val="24"/>
        </w:rPr>
        <w:t>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Κύριε Πρόεδρε, ξαναζητώ τον λόγο, γιατί για ακόμα μια φορά ο κ. Θεοδωράκης επανέλαβε τα ίδια ψεύδη στη Βουλή, παρ</w:t>
      </w:r>
      <w:r>
        <w:rPr>
          <w:rFonts w:eastAsia="Times New Roman"/>
          <w:szCs w:val="24"/>
        </w:rPr>
        <w:t xml:space="preserve">’ </w:t>
      </w:r>
      <w:r>
        <w:rPr>
          <w:rFonts w:eastAsia="Times New Roman"/>
          <w:szCs w:val="24"/>
        </w:rPr>
        <w:t>ότι του έχω κοινοποιήσει στα Πρακτικά της Βουλής τελεσίδικες αποφάσεις ότι αυτά στα οποία αναφέρετα</w:t>
      </w:r>
      <w:r>
        <w:rPr>
          <w:rFonts w:eastAsia="Times New Roman"/>
          <w:szCs w:val="24"/>
        </w:rPr>
        <w:t xml:space="preserve">ι είναι απόλυτα ψευδή. </w:t>
      </w:r>
    </w:p>
    <w:p w14:paraId="392093EE" w14:textId="77777777" w:rsidR="00612455" w:rsidRDefault="00B02DE7">
      <w:pPr>
        <w:spacing w:line="600" w:lineRule="auto"/>
        <w:ind w:firstLine="720"/>
        <w:jc w:val="both"/>
        <w:rPr>
          <w:rFonts w:eastAsia="Times New Roman"/>
          <w:szCs w:val="24"/>
        </w:rPr>
      </w:pPr>
      <w:r>
        <w:rPr>
          <w:rFonts w:eastAsia="Times New Roman"/>
          <w:szCs w:val="24"/>
        </w:rPr>
        <w:t>Θυμίζω κατ’ αρχ</w:t>
      </w:r>
      <w:r>
        <w:rPr>
          <w:rFonts w:eastAsia="Times New Roman"/>
          <w:szCs w:val="24"/>
        </w:rPr>
        <w:t>άς</w:t>
      </w:r>
      <w:r>
        <w:rPr>
          <w:rFonts w:eastAsia="Times New Roman"/>
          <w:szCs w:val="24"/>
        </w:rPr>
        <w:t xml:space="preserve"> ότι ο κ. Θεοδωράκης ήταν αυτός που </w:t>
      </w:r>
      <w:proofErr w:type="spellStart"/>
      <w:r>
        <w:rPr>
          <w:rFonts w:eastAsia="Times New Roman"/>
          <w:szCs w:val="24"/>
        </w:rPr>
        <w:t>προέβαλλε</w:t>
      </w:r>
      <w:proofErr w:type="spellEnd"/>
      <w:r>
        <w:rPr>
          <w:rFonts w:eastAsia="Times New Roman"/>
          <w:szCs w:val="24"/>
        </w:rPr>
        <w:t xml:space="preserve"> την Χρυσή Αυγή. Ήταν αυτός που με ποτήρι της Χρυσής Αυγής στο χέρι έπαιρνε συνέντευξη στον κ. </w:t>
      </w:r>
      <w:proofErr w:type="spellStart"/>
      <w:r>
        <w:rPr>
          <w:rFonts w:eastAsia="Times New Roman"/>
          <w:szCs w:val="24"/>
        </w:rPr>
        <w:t>Μιχαλολιάκο</w:t>
      </w:r>
      <w:proofErr w:type="spellEnd"/>
      <w:r>
        <w:rPr>
          <w:rFonts w:eastAsia="Times New Roman"/>
          <w:szCs w:val="24"/>
        </w:rPr>
        <w:t xml:space="preserve"> και του έκανε διαφήμιση ως δημοσιογράφος και πριν αναλάβει την </w:t>
      </w:r>
      <w:r>
        <w:rPr>
          <w:rFonts w:eastAsia="Times New Roman"/>
          <w:szCs w:val="24"/>
        </w:rPr>
        <w:t xml:space="preserve">προεδρία του κόμματος, που έχει εναπομείνει με τέσσερις Βουλευτές συμπεριλαμβανομένου και του ιδίου. </w:t>
      </w:r>
    </w:p>
    <w:p w14:paraId="392093EF" w14:textId="77777777" w:rsidR="00612455" w:rsidRDefault="00B02DE7">
      <w:pPr>
        <w:spacing w:line="600" w:lineRule="auto"/>
        <w:ind w:firstLine="720"/>
        <w:jc w:val="both"/>
        <w:rPr>
          <w:rFonts w:eastAsia="Times New Roman"/>
          <w:szCs w:val="24"/>
        </w:rPr>
      </w:pPr>
      <w:r>
        <w:rPr>
          <w:rFonts w:eastAsia="Times New Roman"/>
          <w:szCs w:val="24"/>
        </w:rPr>
        <w:t>Θέλω, λοιπόν, να πω ακόμα μια φορά στη Βουλή -γιατί ακούστηκε και από τον κ. Παναγούλη, είχε ακουστεί και από τον Πρόεδρο, τον κ. Λεβέντη- ότι αυτό που αν</w:t>
      </w:r>
      <w:r>
        <w:rPr>
          <w:rFonts w:eastAsia="Times New Roman"/>
          <w:szCs w:val="24"/>
        </w:rPr>
        <w:t xml:space="preserve">αφέρεται περί του </w:t>
      </w:r>
      <w:proofErr w:type="spellStart"/>
      <w:r>
        <w:rPr>
          <w:rFonts w:eastAsia="Times New Roman"/>
          <w:szCs w:val="24"/>
        </w:rPr>
        <w:t>Γεωργαλά</w:t>
      </w:r>
      <w:proofErr w:type="spellEnd"/>
      <w:r>
        <w:rPr>
          <w:rFonts w:eastAsia="Times New Roman"/>
          <w:szCs w:val="24"/>
        </w:rPr>
        <w:t xml:space="preserve"> αποτελεί ψεύδος, όπως επίσης και αυτό που αναφέρεται για τη 17 Νοέμβρη στο βιβλίο που είχα γράψει, σε σχέση με τον Ανδρέα Παπανδρέου, είναι ψευδές. Με 300.000 ευρώ είχε καταδικαστεί ο </w:t>
      </w:r>
      <w:r>
        <w:rPr>
          <w:rFonts w:eastAsia="Times New Roman"/>
          <w:szCs w:val="24"/>
        </w:rPr>
        <w:t>«</w:t>
      </w:r>
      <w:r>
        <w:rPr>
          <w:rFonts w:eastAsia="Times New Roman"/>
          <w:szCs w:val="24"/>
        </w:rPr>
        <w:t>ΔΟΛ</w:t>
      </w:r>
      <w:r>
        <w:rPr>
          <w:rFonts w:eastAsia="Times New Roman"/>
          <w:szCs w:val="24"/>
        </w:rPr>
        <w:t>»</w:t>
      </w:r>
      <w:r>
        <w:rPr>
          <w:rFonts w:eastAsia="Times New Roman"/>
          <w:szCs w:val="24"/>
        </w:rPr>
        <w:t xml:space="preserve"> τελεσίδικα από το </w:t>
      </w:r>
      <w:r>
        <w:rPr>
          <w:rFonts w:eastAsia="Times New Roman"/>
          <w:szCs w:val="24"/>
        </w:rPr>
        <w:t>ε</w:t>
      </w:r>
      <w:r>
        <w:rPr>
          <w:rFonts w:eastAsia="Times New Roman"/>
          <w:szCs w:val="24"/>
        </w:rPr>
        <w:t xml:space="preserve">φετείο γι’ αυτήν την υπόθεση. Νέα καταδικαστική απόφαση για τον </w:t>
      </w:r>
      <w:proofErr w:type="spellStart"/>
      <w:r>
        <w:rPr>
          <w:rFonts w:eastAsia="Times New Roman"/>
          <w:szCs w:val="24"/>
        </w:rPr>
        <w:t>Γεωργαλά</w:t>
      </w:r>
      <w:proofErr w:type="spellEnd"/>
      <w:r>
        <w:rPr>
          <w:rFonts w:eastAsia="Times New Roman"/>
          <w:szCs w:val="24"/>
        </w:rPr>
        <w:t xml:space="preserve"> και για την 17 Νοέμβρη σε σχέση με τον Παπανδρέου ή με στελέχη της Αριστεράς το 2014 -απόφαση του </w:t>
      </w:r>
      <w:r>
        <w:rPr>
          <w:rFonts w:eastAsia="Times New Roman"/>
          <w:szCs w:val="24"/>
        </w:rPr>
        <w:t>π</w:t>
      </w:r>
      <w:r>
        <w:rPr>
          <w:rFonts w:eastAsia="Times New Roman"/>
          <w:szCs w:val="24"/>
        </w:rPr>
        <w:t>ρωτοδικείου- με 10.000 ευρώ αποζημίωση. Τρίτη καταδικαστική. Διότι ο κ. Θεοδωράκης -</w:t>
      </w:r>
      <w:r>
        <w:rPr>
          <w:rFonts w:eastAsia="Times New Roman"/>
          <w:szCs w:val="24"/>
        </w:rPr>
        <w:t>αν θυμάστε- επειδή επί της υποθέσεως δεν είπε απολύτως τίποτα, γιατί δεν έχει να πει τίποτα απολύτως…</w:t>
      </w:r>
    </w:p>
    <w:p w14:paraId="392093F0" w14:textId="77777777" w:rsidR="00612455" w:rsidRDefault="00B02DE7">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Αφού δεν ήσασταν μέσα.</w:t>
      </w:r>
    </w:p>
    <w:p w14:paraId="392093F1" w14:textId="77777777" w:rsidR="00612455" w:rsidRDefault="00B02DE7">
      <w:pPr>
        <w:spacing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…ανεβαίνει στο Βήμα και αναπαράγει κο</w:t>
      </w:r>
      <w:r>
        <w:rPr>
          <w:rFonts w:eastAsia="Times New Roman"/>
          <w:szCs w:val="24"/>
        </w:rPr>
        <w:t xml:space="preserve">υτσομπολίστικες εφημερίδες τις οποίες διαβάζει. </w:t>
      </w:r>
    </w:p>
    <w:p w14:paraId="392093F2" w14:textId="77777777" w:rsidR="00612455" w:rsidRDefault="00B02DE7">
      <w:pPr>
        <w:spacing w:line="600" w:lineRule="auto"/>
        <w:ind w:firstLine="720"/>
        <w:jc w:val="both"/>
        <w:rPr>
          <w:rFonts w:eastAsia="Times New Roman"/>
          <w:szCs w:val="24"/>
        </w:rPr>
      </w:pPr>
      <w:r>
        <w:rPr>
          <w:rFonts w:eastAsia="Times New Roman"/>
          <w:szCs w:val="24"/>
        </w:rPr>
        <w:t xml:space="preserve">Λοιπόν το πρώτο που ζητώ είναι να ζητήσει συγγνώμη αυτή τη στιγμή από τη Βουλή και να διαβάζει τελεσίδικες αποφάσεις σε σχέση με αυτά που αναφέρει περί </w:t>
      </w:r>
      <w:proofErr w:type="spellStart"/>
      <w:r>
        <w:rPr>
          <w:rFonts w:eastAsia="Times New Roman"/>
          <w:szCs w:val="24"/>
        </w:rPr>
        <w:t>Γεωργαλά</w:t>
      </w:r>
      <w:proofErr w:type="spellEnd"/>
      <w:r>
        <w:rPr>
          <w:rFonts w:eastAsia="Times New Roman"/>
          <w:szCs w:val="24"/>
        </w:rPr>
        <w:t xml:space="preserve"> και περί 17 Νοέμβρη για Παπανδρέου.</w:t>
      </w:r>
    </w:p>
    <w:p w14:paraId="392093F3" w14:textId="77777777" w:rsidR="00612455" w:rsidRDefault="00B02DE7">
      <w:pPr>
        <w:spacing w:line="600" w:lineRule="auto"/>
        <w:ind w:firstLine="720"/>
        <w:jc w:val="both"/>
        <w:rPr>
          <w:rFonts w:eastAsia="Times New Roman"/>
          <w:szCs w:val="24"/>
        </w:rPr>
      </w:pPr>
      <w:r>
        <w:rPr>
          <w:rFonts w:eastAsia="Times New Roman"/>
          <w:szCs w:val="24"/>
        </w:rPr>
        <w:t xml:space="preserve">Δεύτερον, </w:t>
      </w:r>
      <w:r>
        <w:rPr>
          <w:rFonts w:eastAsia="Times New Roman"/>
          <w:szCs w:val="24"/>
        </w:rPr>
        <w:t>όσον αφορά το θέμα της προσωπικής μου ζωής, θα θυμάστε ότι ο κ. Θεοδωράκης και κάποιοι άλλοι από εδώ κουνούσαν το χέρι με το περίφημο πρωτοσέλιδο του κ. Παπαχρήστου για το «</w:t>
      </w:r>
      <w:r>
        <w:rPr>
          <w:rFonts w:eastAsia="Times New Roman"/>
          <w:szCs w:val="24"/>
          <w:lang w:val="en-US"/>
        </w:rPr>
        <w:t>FOUR</w:t>
      </w:r>
      <w:r>
        <w:rPr>
          <w:rFonts w:eastAsia="Times New Roman"/>
          <w:szCs w:val="24"/>
        </w:rPr>
        <w:t xml:space="preserve"> </w:t>
      </w:r>
      <w:r>
        <w:rPr>
          <w:rFonts w:eastAsia="Times New Roman"/>
          <w:szCs w:val="24"/>
          <w:lang w:val="en-US"/>
        </w:rPr>
        <w:t>SEASON</w:t>
      </w:r>
      <w:r>
        <w:rPr>
          <w:rFonts w:eastAsia="Times New Roman"/>
          <w:szCs w:val="24"/>
        </w:rPr>
        <w:t xml:space="preserve">» κατηγορώντας με ότι χαλάω δημόσιο χρήμα και ούτω καθ’ εξής. </w:t>
      </w:r>
    </w:p>
    <w:p w14:paraId="392093F4" w14:textId="77777777" w:rsidR="00612455" w:rsidRDefault="00B02DE7">
      <w:pPr>
        <w:spacing w:line="600" w:lineRule="auto"/>
        <w:ind w:firstLine="720"/>
        <w:jc w:val="both"/>
        <w:rPr>
          <w:rFonts w:eastAsia="Times New Roman"/>
          <w:szCs w:val="24"/>
        </w:rPr>
      </w:pPr>
      <w:r>
        <w:rPr>
          <w:rFonts w:eastAsia="Times New Roman"/>
          <w:szCs w:val="24"/>
        </w:rPr>
        <w:t>Απόφαση η</w:t>
      </w:r>
      <w:r>
        <w:rPr>
          <w:rFonts w:eastAsia="Times New Roman"/>
          <w:szCs w:val="24"/>
        </w:rPr>
        <w:t xml:space="preserve"> οποία κοινοποιήθηκε χθες στον κ. Παπαχρήστο τον καταδικάζει για συκοφαντική δυσφήμιση 68.223,49 ευρώ διότι απεδείχθη ότι όλο αυτό ήταν ένα κατασκευασμένο ψέμα, όπως κατασκευασμένα ψέματα ήταν και αυτά τα οποία βγάλανε την προηγούμενη εβδομάδα, ότι δηλαδή </w:t>
      </w:r>
      <w:r>
        <w:rPr>
          <w:rFonts w:eastAsia="Times New Roman"/>
          <w:szCs w:val="24"/>
        </w:rPr>
        <w:t xml:space="preserve">έμεινα σε πανάκριβο ξενοδοχείο χρεώνοντας το </w:t>
      </w:r>
      <w:r>
        <w:rPr>
          <w:rFonts w:eastAsia="Times New Roman"/>
          <w:szCs w:val="24"/>
        </w:rPr>
        <w:t>δ</w:t>
      </w:r>
      <w:r>
        <w:rPr>
          <w:rFonts w:eastAsia="Times New Roman"/>
          <w:szCs w:val="24"/>
        </w:rPr>
        <w:t>ημόσιο. Χρέωσα την πιστωτική μου κάρτα. Είναι ίδια μ’ αυτή σ’ αυτή την απόφαση.</w:t>
      </w:r>
    </w:p>
    <w:p w14:paraId="392093F5" w14:textId="77777777" w:rsidR="00612455" w:rsidRDefault="00B02DE7">
      <w:pPr>
        <w:spacing w:line="600" w:lineRule="auto"/>
        <w:ind w:firstLine="720"/>
        <w:jc w:val="both"/>
        <w:rPr>
          <w:rFonts w:eastAsia="Times New Roman"/>
          <w:szCs w:val="24"/>
        </w:rPr>
      </w:pPr>
      <w:r>
        <w:rPr>
          <w:rFonts w:eastAsia="Times New Roman"/>
          <w:szCs w:val="24"/>
        </w:rPr>
        <w:t xml:space="preserve">Και κύριε Θεοδωράκη, ψάξτε τις φορολογικές μου δηλώσεις και το «πόθεν έσχες» μου και θα δείτε ότι τα χρήματα με τα οποία μπήκα </w:t>
      </w:r>
      <w:r>
        <w:rPr>
          <w:rFonts w:eastAsia="Times New Roman"/>
          <w:szCs w:val="24"/>
        </w:rPr>
        <w:t>στην Βουλή έχουν μειωθεί, αλλά έχω τη δυνατότητα, τουλάχιστον, να πληρώνω κάποιες φορές όταν πηγαίνω σε ταξίδια στο εξωτερικό, που έχω την ευκαιρία να συνοδεύομαι από τη σύζυγό μου, από την τσέπη μου το ξενοδοχείο μου και τα έξοδά μου.</w:t>
      </w:r>
    </w:p>
    <w:p w14:paraId="392093F6" w14:textId="77777777" w:rsidR="00612455" w:rsidRDefault="00B02DE7">
      <w:pPr>
        <w:spacing w:line="600" w:lineRule="auto"/>
        <w:ind w:firstLine="720"/>
        <w:jc w:val="both"/>
        <w:rPr>
          <w:rFonts w:eastAsia="Times New Roman"/>
          <w:szCs w:val="24"/>
        </w:rPr>
      </w:pPr>
      <w:r>
        <w:rPr>
          <w:rFonts w:eastAsia="Times New Roman"/>
          <w:szCs w:val="24"/>
        </w:rPr>
        <w:t>Όσον αφορά τα περί κ</w:t>
      </w:r>
      <w:r>
        <w:rPr>
          <w:rFonts w:eastAsia="Times New Roman"/>
          <w:szCs w:val="24"/>
        </w:rPr>
        <w:t xml:space="preserve">αζίνο, θα δείτε στις επόμενες εξελίξεις που θα έχουμε στα δικαστήρια ότι αναφέρεστε σε ένα κλαμπ, στο οποίο με τον κ. </w:t>
      </w:r>
      <w:proofErr w:type="spellStart"/>
      <w:r>
        <w:rPr>
          <w:rFonts w:eastAsia="Times New Roman"/>
          <w:szCs w:val="24"/>
        </w:rPr>
        <w:t>Γιακουμάτο</w:t>
      </w:r>
      <w:proofErr w:type="spellEnd"/>
      <w:r>
        <w:rPr>
          <w:rFonts w:eastAsia="Times New Roman"/>
          <w:szCs w:val="24"/>
        </w:rPr>
        <w:t xml:space="preserve"> –πού είναι ο κ. </w:t>
      </w:r>
      <w:proofErr w:type="spellStart"/>
      <w:r>
        <w:rPr>
          <w:rFonts w:eastAsia="Times New Roman"/>
          <w:szCs w:val="24"/>
        </w:rPr>
        <w:t>Γιακουμάτος</w:t>
      </w:r>
      <w:proofErr w:type="spellEnd"/>
      <w:r>
        <w:rPr>
          <w:rFonts w:eastAsia="Times New Roman"/>
          <w:szCs w:val="24"/>
        </w:rPr>
        <w:t xml:space="preserve">- </w:t>
      </w:r>
      <w:proofErr w:type="spellStart"/>
      <w:r>
        <w:rPr>
          <w:rFonts w:eastAsia="Times New Roman"/>
          <w:szCs w:val="24"/>
        </w:rPr>
        <w:t>πρωτομπήκαμε</w:t>
      </w:r>
      <w:proofErr w:type="spellEnd"/>
      <w:r>
        <w:rPr>
          <w:rFonts w:eastAsia="Times New Roman"/>
          <w:szCs w:val="24"/>
        </w:rPr>
        <w:t xml:space="preserve"> το 1994 και με κάποιους Βουλευτές της Νέας Δημοκρατίας, που έχει μέσα μία αίθουσα για</w:t>
      </w:r>
      <w:r>
        <w:rPr>
          <w:rFonts w:eastAsia="Times New Roman"/>
          <w:szCs w:val="24"/>
        </w:rPr>
        <w:t xml:space="preserve"> να βλέπεις αγώνες, που έχει εστιατόριο, που έχει μπαρ και περνάς κάποιες ώρες. Τώρα αν βρέθηκε μέσα στα πλαίσια της παρακολουθήσεως να με βγάλουν φωτογραφία μπροστά από τη ρουλέτα, έχω να σας πω ότι δεν παίζω τα λεφτά του ελληνικού λαού, κύριε Θεοδωράκη. </w:t>
      </w:r>
      <w:r>
        <w:rPr>
          <w:rFonts w:eastAsia="Times New Roman"/>
          <w:szCs w:val="24"/>
        </w:rPr>
        <w:t xml:space="preserve">Δεν παίζω τα λεφτά του ελληνικού λαού. </w:t>
      </w:r>
    </w:p>
    <w:p w14:paraId="392093F7" w14:textId="77777777" w:rsidR="00612455" w:rsidRDefault="00B02DE7">
      <w:pPr>
        <w:spacing w:line="600" w:lineRule="auto"/>
        <w:ind w:firstLine="720"/>
        <w:jc w:val="both"/>
        <w:rPr>
          <w:rFonts w:eastAsia="Times New Roman"/>
          <w:szCs w:val="24"/>
        </w:rPr>
      </w:pPr>
      <w:r>
        <w:rPr>
          <w:rFonts w:eastAsia="Times New Roman"/>
          <w:szCs w:val="24"/>
        </w:rPr>
        <w:t>Ακόμα μια φορά οι πληροφοριοδότες σας θα πληρώσουν. Ας βγει ο Παπαχρήστος που κρύβεται. Χθες πήγε ο δικαστικός επιμελητής στην «</w:t>
      </w:r>
      <w:r>
        <w:rPr>
          <w:rFonts w:eastAsia="Times New Roman"/>
          <w:szCs w:val="24"/>
        </w:rPr>
        <w:t>ΕΛΕΥΘΕΡΙΑ ΤΟΥ ΤΥΠΟΥ</w:t>
      </w:r>
      <w:r>
        <w:rPr>
          <w:rFonts w:eastAsia="Times New Roman"/>
          <w:szCs w:val="24"/>
        </w:rPr>
        <w:t>» και η πρώτη απάντηση ήταν ότι δεν «δουλεύει εδώ» και μετά «αφήστε ν</w:t>
      </w:r>
      <w:r>
        <w:rPr>
          <w:rFonts w:eastAsia="Times New Roman"/>
          <w:szCs w:val="24"/>
        </w:rPr>
        <w:t xml:space="preserve">α του επιδώσουμε την αγωγή». </w:t>
      </w:r>
    </w:p>
    <w:p w14:paraId="392093F8" w14:textId="77777777" w:rsidR="00612455" w:rsidRDefault="00B02DE7">
      <w:pPr>
        <w:spacing w:line="600" w:lineRule="auto"/>
        <w:ind w:firstLine="720"/>
        <w:jc w:val="both"/>
        <w:rPr>
          <w:rFonts w:eastAsia="Times New Roman"/>
          <w:szCs w:val="24"/>
        </w:rPr>
      </w:pPr>
      <w:r>
        <w:rPr>
          <w:rFonts w:eastAsia="Times New Roman"/>
          <w:szCs w:val="24"/>
        </w:rPr>
        <w:t>Θα πρέπει να μάθετε, λοιπόν, ότι θα πρέπει να σέβεστε τις δικαστικές αποφάσεις και τέτοιου είδους λασπολογία μη τη χρησιμοποιείτε. Αν έχετε πολιτικά επιχειρήματα, ανεβείτε και με πολύ μεγάλη ευχαρίστηση να αντιπαρατεθούμε. Προ</w:t>
      </w:r>
      <w:r>
        <w:rPr>
          <w:rFonts w:eastAsia="Times New Roman"/>
          <w:szCs w:val="24"/>
        </w:rPr>
        <w:t xml:space="preserve">αγωγός της ακροδεξιάς είστε εσείς. Ουδέποτε υπήρξαν τα στοιχεία αυτά που λέτε σαν αληθή στοιχεία. Έχουν </w:t>
      </w:r>
      <w:proofErr w:type="spellStart"/>
      <w:r>
        <w:rPr>
          <w:rFonts w:eastAsia="Times New Roman"/>
          <w:szCs w:val="24"/>
        </w:rPr>
        <w:t>τελεσιδικήσει</w:t>
      </w:r>
      <w:proofErr w:type="spellEnd"/>
      <w:r>
        <w:rPr>
          <w:rFonts w:eastAsia="Times New Roman"/>
          <w:szCs w:val="24"/>
        </w:rPr>
        <w:t xml:space="preserve"> με αποφάσεις. Και τέλος πάντων, σε αυτή εδώ την Αίθουσα οφείλετε να σέβεστε τις τελεσίδικες αποφάσεις της δικαιοσύνης.</w:t>
      </w:r>
    </w:p>
    <w:p w14:paraId="392093F9" w14:textId="77777777" w:rsidR="00612455" w:rsidRDefault="00B02DE7">
      <w:pPr>
        <w:spacing w:line="600" w:lineRule="auto"/>
        <w:ind w:firstLine="720"/>
        <w:jc w:val="both"/>
        <w:rPr>
          <w:rFonts w:eastAsia="Times New Roman"/>
          <w:szCs w:val="24"/>
        </w:rPr>
      </w:pPr>
      <w:r>
        <w:rPr>
          <w:rFonts w:eastAsia="Times New Roman"/>
          <w:szCs w:val="24"/>
        </w:rPr>
        <w:t xml:space="preserve">Τα καταθέτω για τα </w:t>
      </w:r>
      <w:r>
        <w:rPr>
          <w:rFonts w:eastAsia="Times New Roman"/>
          <w:szCs w:val="24"/>
        </w:rPr>
        <w:t xml:space="preserve">Πρακτικά. </w:t>
      </w:r>
    </w:p>
    <w:p w14:paraId="392093FA"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Εθνικής Άμυνας </w:t>
      </w:r>
      <w:r>
        <w:rPr>
          <w:rFonts w:eastAsia="Times New Roman" w:cs="Times New Roman"/>
          <w:szCs w:val="24"/>
        </w:rPr>
        <w:t xml:space="preserve">και </w:t>
      </w:r>
      <w:r>
        <w:rPr>
          <w:rFonts w:eastAsia="Times New Roman" w:cs="Times New Roman"/>
          <w:szCs w:val="24"/>
        </w:rPr>
        <w:t>Πρόεδρος των Ανεξαρτήτων</w:t>
      </w:r>
      <w:r>
        <w:rPr>
          <w:rFonts w:eastAsia="Times New Roman" w:cs="Times New Roman"/>
          <w:szCs w:val="24"/>
        </w:rPr>
        <w:t xml:space="preserve"> </w:t>
      </w:r>
      <w:r>
        <w:rPr>
          <w:rFonts w:eastAsia="Times New Roman" w:cs="Times New Roman"/>
          <w:szCs w:val="24"/>
        </w:rPr>
        <w:t xml:space="preserve">Ελλήνων κ. Πάνος Καμμένος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w:t>
      </w:r>
      <w:r>
        <w:rPr>
          <w:rFonts w:eastAsia="Times New Roman" w:cs="Times New Roman"/>
          <w:szCs w:val="24"/>
        </w:rPr>
        <w:t>κών της Βουλής)</w:t>
      </w:r>
    </w:p>
    <w:p w14:paraId="392093FB"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Ελάτε, κύριε Θεοδωράκη. Έχετε τον λόγο για ένα λεπτό κι εσείς, παρακαλώ.</w:t>
      </w:r>
    </w:p>
    <w:p w14:paraId="392093FC" w14:textId="77777777" w:rsidR="00612455" w:rsidRDefault="00B02DE7">
      <w:pPr>
        <w:spacing w:line="600" w:lineRule="auto"/>
        <w:ind w:firstLine="720"/>
        <w:jc w:val="both"/>
        <w:rPr>
          <w:rFonts w:eastAsia="Times New Roman"/>
          <w:szCs w:val="24"/>
        </w:rPr>
      </w:pPr>
      <w:r>
        <w:rPr>
          <w:rFonts w:eastAsia="Times New Roman"/>
          <w:b/>
          <w:szCs w:val="24"/>
        </w:rPr>
        <w:t xml:space="preserve">ΣΤΑΥΡΟΣ ΘΕΟΔΩΡΑΚΗΣ (Πρόεδρος του </w:t>
      </w:r>
      <w:r>
        <w:rPr>
          <w:rFonts w:eastAsia="Times New Roman"/>
          <w:b/>
          <w:szCs w:val="24"/>
        </w:rPr>
        <w:t>κ</w:t>
      </w:r>
      <w:r>
        <w:rPr>
          <w:rFonts w:eastAsia="Times New Roman"/>
          <w:b/>
          <w:szCs w:val="24"/>
        </w:rPr>
        <w:t xml:space="preserve">όμματος </w:t>
      </w:r>
      <w:r>
        <w:rPr>
          <w:rFonts w:eastAsia="Times New Roman"/>
          <w:b/>
          <w:szCs w:val="24"/>
        </w:rPr>
        <w:t>Τ</w:t>
      </w:r>
      <w:r>
        <w:rPr>
          <w:rFonts w:eastAsia="Times New Roman"/>
          <w:b/>
          <w:szCs w:val="24"/>
        </w:rPr>
        <w:t>ο Ποτάμι):</w:t>
      </w:r>
      <w:r>
        <w:rPr>
          <w:rFonts w:eastAsia="Times New Roman"/>
          <w:szCs w:val="24"/>
        </w:rPr>
        <w:t xml:space="preserve"> Θα είμαι πολύ σύντομος. Δεν θα επαναλάβω τα γνωστά. Θα μείνω μόνο σε ένα. </w:t>
      </w:r>
    </w:p>
    <w:p w14:paraId="392093FD" w14:textId="77777777" w:rsidR="00612455" w:rsidRDefault="00B02DE7">
      <w:pPr>
        <w:spacing w:line="600" w:lineRule="auto"/>
        <w:ind w:firstLine="720"/>
        <w:jc w:val="both"/>
        <w:rPr>
          <w:rFonts w:eastAsia="Times New Roman"/>
          <w:szCs w:val="24"/>
        </w:rPr>
      </w:pPr>
      <w:r>
        <w:rPr>
          <w:rFonts w:eastAsia="Times New Roman"/>
          <w:szCs w:val="24"/>
        </w:rPr>
        <w:t>Πρώτον</w:t>
      </w:r>
      <w:r>
        <w:rPr>
          <w:rFonts w:eastAsia="Times New Roman"/>
          <w:szCs w:val="24"/>
        </w:rPr>
        <w:t>, θα καταθέσω στα Πρακτικά τις δηλώσεις του κ. Καμμένου σε συνέδριο της Νέας Δημοκρατίας για την αποφυλάκιση των χουντικών, όπως και τις συνεντεύξεις του εκείνες τις μέρες, τις ολοσέλιδες συνεντεύξεις του, σε εφημερίδες της παράταξης.</w:t>
      </w:r>
    </w:p>
    <w:p w14:paraId="392093FE" w14:textId="77777777" w:rsidR="00612455" w:rsidRDefault="00B02DE7">
      <w:pPr>
        <w:spacing w:line="600" w:lineRule="auto"/>
        <w:ind w:firstLine="720"/>
        <w:jc w:val="both"/>
        <w:rPr>
          <w:rFonts w:eastAsia="Times New Roman"/>
          <w:szCs w:val="24"/>
        </w:rPr>
      </w:pPr>
      <w:r>
        <w:rPr>
          <w:rFonts w:eastAsia="Times New Roman"/>
          <w:b/>
          <w:szCs w:val="24"/>
        </w:rPr>
        <w:t>ΠΑΝΟΣ ΚΑΜΜΕΝΟΣ (Υπουρ</w:t>
      </w:r>
      <w:r>
        <w:rPr>
          <w:rFonts w:eastAsia="Times New Roman"/>
          <w:b/>
          <w:szCs w:val="24"/>
        </w:rPr>
        <w:t>γός Εθνικής Άμυνας – 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 xml:space="preserve">των Ελλήνων): </w:t>
      </w:r>
      <w:r>
        <w:rPr>
          <w:rFonts w:eastAsia="Times New Roman"/>
          <w:szCs w:val="24"/>
        </w:rPr>
        <w:t xml:space="preserve">Δεν υπήρχαν συνεντεύξεις επί Νέας Δημοκρατίας το 1994, κύριε Θεοδωράκη. </w:t>
      </w:r>
    </w:p>
    <w:p w14:paraId="392093FF" w14:textId="77777777" w:rsidR="00612455" w:rsidRDefault="00B02DE7">
      <w:pPr>
        <w:spacing w:line="600" w:lineRule="auto"/>
        <w:ind w:firstLine="720"/>
        <w:jc w:val="both"/>
        <w:rPr>
          <w:rFonts w:eastAsia="Times New Roman"/>
          <w:szCs w:val="24"/>
        </w:rPr>
      </w:pPr>
      <w:r>
        <w:rPr>
          <w:rFonts w:eastAsia="Times New Roman"/>
          <w:b/>
          <w:szCs w:val="24"/>
        </w:rPr>
        <w:t xml:space="preserve">ΣΤΑΥΡΟΣ ΘΕΟΔΩΡΑΚΗΣ (Πρόεδρος του </w:t>
      </w:r>
      <w:r>
        <w:rPr>
          <w:rFonts w:eastAsia="Times New Roman"/>
          <w:b/>
          <w:szCs w:val="24"/>
        </w:rPr>
        <w:t>κ</w:t>
      </w:r>
      <w:r>
        <w:rPr>
          <w:rFonts w:eastAsia="Times New Roman"/>
          <w:b/>
          <w:szCs w:val="24"/>
        </w:rPr>
        <w:t xml:space="preserve">όμματος </w:t>
      </w:r>
      <w:r>
        <w:rPr>
          <w:rFonts w:eastAsia="Times New Roman"/>
          <w:b/>
          <w:szCs w:val="24"/>
        </w:rPr>
        <w:t>Τ</w:t>
      </w:r>
      <w:r>
        <w:rPr>
          <w:rFonts w:eastAsia="Times New Roman"/>
          <w:b/>
          <w:szCs w:val="24"/>
        </w:rPr>
        <w:t>ο Ποτάμι):</w:t>
      </w:r>
      <w:r>
        <w:rPr>
          <w:rFonts w:eastAsia="Times New Roman"/>
          <w:szCs w:val="24"/>
        </w:rPr>
        <w:t xml:space="preserve"> Προσέξτε. Θα απαντήσω μόνο σε ένα ζήτημα, γιατί πρέπει να έχεις πάρα πολύ θράσος να πηγαίνεις στο Καστελόριζο και στη Ρω αγκαλιά με τους </w:t>
      </w:r>
      <w:proofErr w:type="spellStart"/>
      <w:r>
        <w:rPr>
          <w:rFonts w:eastAsia="Times New Roman"/>
          <w:szCs w:val="24"/>
        </w:rPr>
        <w:t>χρυσαυγίτες</w:t>
      </w:r>
      <w:proofErr w:type="spellEnd"/>
      <w:r>
        <w:rPr>
          <w:rFonts w:eastAsia="Times New Roman"/>
          <w:szCs w:val="24"/>
        </w:rPr>
        <w:t xml:space="preserve"> και να λες ότι κάποιοι άλλοι κάνουν πολιτική που είναι κοντά σε αυτούς. </w:t>
      </w:r>
    </w:p>
    <w:p w14:paraId="39209400" w14:textId="77777777" w:rsidR="00612455" w:rsidRDefault="00B02DE7">
      <w:pPr>
        <w:spacing w:line="600" w:lineRule="auto"/>
        <w:ind w:firstLine="720"/>
        <w:jc w:val="both"/>
        <w:rPr>
          <w:rFonts w:eastAsia="Times New Roman"/>
          <w:szCs w:val="24"/>
        </w:rPr>
      </w:pPr>
      <w:r>
        <w:rPr>
          <w:rFonts w:eastAsia="Times New Roman"/>
          <w:szCs w:val="24"/>
        </w:rPr>
        <w:t>Είναι δύσκολες οι μέρες αυτές, κύ</w:t>
      </w:r>
      <w:r>
        <w:rPr>
          <w:rFonts w:eastAsia="Times New Roman"/>
          <w:szCs w:val="24"/>
        </w:rPr>
        <w:t xml:space="preserve">ριε </w:t>
      </w:r>
      <w:proofErr w:type="spellStart"/>
      <w:r>
        <w:rPr>
          <w:rFonts w:eastAsia="Times New Roman"/>
          <w:szCs w:val="24"/>
        </w:rPr>
        <w:t>Καμμένε</w:t>
      </w:r>
      <w:proofErr w:type="spellEnd"/>
      <w:r>
        <w:rPr>
          <w:rFonts w:eastAsia="Times New Roman"/>
          <w:szCs w:val="24"/>
        </w:rPr>
        <w:t xml:space="preserve">. Έχουμε την επέτειο από τη δολοφονία του Φύσσα και πρέπει να ξέρετε ότι «Οι Πρωταγωνιστές» η εκπομπή που λέτε, ήταν η εκπομπή που λίγες μέρες μετά τη δολοφονία του Φύσσα αποκάλυψε αυτό το έγκλημα και την ομάδα που το έκανε. </w:t>
      </w:r>
    </w:p>
    <w:p w14:paraId="39209401"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ΠΑΝΟΣ ΚΑΜΜΕΝΟΣ (Υπο</w:t>
      </w:r>
      <w:r>
        <w:rPr>
          <w:rFonts w:eastAsia="Times New Roman" w:cs="Times New Roman"/>
          <w:b/>
          <w:szCs w:val="24"/>
        </w:rPr>
        <w:t>υργός Άμυνας – Πρόεδρος των Ανεξαρτήτων Ελλήνων):</w:t>
      </w:r>
      <w:r>
        <w:rPr>
          <w:rFonts w:eastAsia="Times New Roman" w:cs="Times New Roman"/>
          <w:szCs w:val="24"/>
        </w:rPr>
        <w:t xml:space="preserve"> Αγκαλιά με τον </w:t>
      </w:r>
      <w:proofErr w:type="spellStart"/>
      <w:r>
        <w:rPr>
          <w:rFonts w:eastAsia="Times New Roman" w:cs="Times New Roman"/>
          <w:szCs w:val="24"/>
        </w:rPr>
        <w:t>Μιχαλολιάκο</w:t>
      </w:r>
      <w:proofErr w:type="spellEnd"/>
      <w:r>
        <w:rPr>
          <w:rFonts w:eastAsia="Times New Roman" w:cs="Times New Roman"/>
          <w:szCs w:val="24"/>
        </w:rPr>
        <w:t>.</w:t>
      </w:r>
    </w:p>
    <w:p w14:paraId="39209402"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Ακούστε με μισό λεπτό. Σας άκουσα κι εγώ.</w:t>
      </w:r>
    </w:p>
    <w:p w14:paraId="3920940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Οι περισσότεροι μάρτυρες που σήμερα αποκαλύπτουν το έγκλημα της εγκληματικής ομάδα</w:t>
      </w:r>
      <w:r>
        <w:rPr>
          <w:rFonts w:eastAsia="Times New Roman" w:cs="Times New Roman"/>
          <w:szCs w:val="24"/>
        </w:rPr>
        <w:t>ς της Χρυσής Αυγής σε σχέση με τον Φύ</w:t>
      </w:r>
      <w:r>
        <w:rPr>
          <w:rFonts w:eastAsia="Times New Roman" w:cs="Times New Roman"/>
          <w:szCs w:val="24"/>
        </w:rPr>
        <w:t>σ</w:t>
      </w:r>
      <w:r>
        <w:rPr>
          <w:rFonts w:eastAsia="Times New Roman" w:cs="Times New Roman"/>
          <w:szCs w:val="24"/>
        </w:rPr>
        <w:t xml:space="preserve">σα ήταν οι μάρτυρες που μίλησαν στους «Πρωταγωνιστές». Είμαστε υπερήφανοι γι’ αυτή τη δουλειά που κάναμε, είμαστε υπερήφανοι για τη δημοσιογραφική αρτιότητα αυτής της δουλειάς και κυρίως γιατί πολύ νωρίτερα, ακόμα και </w:t>
      </w:r>
      <w:r>
        <w:rPr>
          <w:rFonts w:eastAsia="Times New Roman" w:cs="Times New Roman"/>
          <w:szCs w:val="24"/>
        </w:rPr>
        <w:t>από τη Βουλή, αφυπνιστήκαμε σε μια μεγάλη υπόθεση που είναι η δράση των εγκληματικών ομάδων της Χρυσής Αυγής στην Αθήνα.</w:t>
      </w:r>
    </w:p>
    <w:p w14:paraId="39209404"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3920940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Ευχαριστώ.</w:t>
      </w:r>
    </w:p>
    <w:p w14:paraId="39209406"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w:t>
      </w:r>
      <w:r>
        <w:rPr>
          <w:rFonts w:eastAsia="Times New Roman" w:cs="Times New Roman"/>
          <w:b/>
          <w:szCs w:val="24"/>
        </w:rPr>
        <w:t>ειας και Ανθρωπίνων Δικαιωμάτων):</w:t>
      </w:r>
      <w:r>
        <w:rPr>
          <w:rFonts w:eastAsia="Times New Roman" w:cs="Times New Roman"/>
          <w:szCs w:val="24"/>
        </w:rPr>
        <w:t xml:space="preserve"> Κύριε Πρόεδρε, θα ήθελα τον λόγο.</w:t>
      </w:r>
    </w:p>
    <w:p w14:paraId="3920940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Κοντονή, δεν αναφέρθηκε κάτι σε εσάς.</w:t>
      </w:r>
    </w:p>
    <w:p w14:paraId="39209408"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Αναφέρθηκε </w:t>
      </w:r>
      <w:r>
        <w:rPr>
          <w:rFonts w:eastAsia="Times New Roman" w:cs="Times New Roman"/>
          <w:szCs w:val="24"/>
        </w:rPr>
        <w:t xml:space="preserve">σε </w:t>
      </w:r>
      <w:r>
        <w:rPr>
          <w:rFonts w:eastAsia="Times New Roman" w:cs="Times New Roman"/>
          <w:szCs w:val="24"/>
        </w:rPr>
        <w:t xml:space="preserve">κακές παρέες. Εγώ </w:t>
      </w:r>
      <w:r>
        <w:rPr>
          <w:rFonts w:eastAsia="Times New Roman" w:cs="Times New Roman"/>
          <w:szCs w:val="24"/>
        </w:rPr>
        <w:t>δεν θα...</w:t>
      </w:r>
    </w:p>
    <w:p w14:paraId="39209409"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Δεν είναι, όμως, θέμα επί προσωπικού αυτή τη στιγμή. Μην αρχίσουμε, σας παρακαλώ, την κουβέντα.</w:t>
      </w:r>
    </w:p>
    <w:p w14:paraId="3920940A"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ΣΤΑΥΡΟΣ </w:t>
      </w:r>
      <w:r>
        <w:rPr>
          <w:rFonts w:eastAsia="Times New Roman" w:cs="Times New Roman"/>
          <w:b/>
          <w:szCs w:val="24"/>
        </w:rPr>
        <w:t xml:space="preserve">ΚΟΝΤΟΝΗΣ (Υπουργός Δικαιοσύνης, Διαφάνειας και </w:t>
      </w:r>
      <w:proofErr w:type="spellStart"/>
      <w:r>
        <w:rPr>
          <w:rFonts w:eastAsia="Times New Roman" w:cs="Times New Roman"/>
          <w:b/>
          <w:szCs w:val="24"/>
        </w:rPr>
        <w:t>Ανρωπίνων</w:t>
      </w:r>
      <w:proofErr w:type="spellEnd"/>
      <w:r>
        <w:rPr>
          <w:rFonts w:eastAsia="Times New Roman" w:cs="Times New Roman"/>
          <w:b/>
          <w:szCs w:val="24"/>
        </w:rPr>
        <w:t xml:space="preserve"> Δικαιωμάτων): </w:t>
      </w:r>
      <w:r>
        <w:rPr>
          <w:rFonts w:eastAsia="Times New Roman" w:cs="Times New Roman"/>
          <w:szCs w:val="24"/>
        </w:rPr>
        <w:t>Εγώ τα παρακάμπτω, κύριε Θεοδωράκη, αυτ</w:t>
      </w:r>
      <w:r>
        <w:rPr>
          <w:rFonts w:eastAsia="Times New Roman" w:cs="Times New Roman"/>
          <w:szCs w:val="24"/>
        </w:rPr>
        <w:t>ά που είπατε, ότι δεν κάνω καλές παρέες κ.λπ.</w:t>
      </w:r>
      <w:r>
        <w:rPr>
          <w:rFonts w:eastAsia="Times New Roman" w:cs="Times New Roman"/>
          <w:szCs w:val="24"/>
        </w:rPr>
        <w:t>.</w:t>
      </w:r>
      <w:r>
        <w:rPr>
          <w:rFonts w:eastAsia="Times New Roman" w:cs="Times New Roman"/>
          <w:szCs w:val="24"/>
        </w:rPr>
        <w:t xml:space="preserve"> Κάνω τις παρέες που κάνω.</w:t>
      </w:r>
    </w:p>
    <w:p w14:paraId="3920940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Θέλω, όμως, να αναφερθώ σε κάτι που είπατε γιατί έχει σημασία, </w:t>
      </w:r>
      <w:r>
        <w:rPr>
          <w:rFonts w:eastAsia="Times New Roman" w:cs="Times New Roman"/>
          <w:szCs w:val="24"/>
        </w:rPr>
        <w:t xml:space="preserve">σε σχέση με </w:t>
      </w:r>
      <w:r>
        <w:rPr>
          <w:rFonts w:eastAsia="Times New Roman" w:cs="Times New Roman"/>
          <w:szCs w:val="24"/>
        </w:rPr>
        <w:t xml:space="preserve">τη γνωμοδότηση του κ. </w:t>
      </w:r>
      <w:proofErr w:type="spellStart"/>
      <w:r>
        <w:rPr>
          <w:rFonts w:eastAsia="Times New Roman" w:cs="Times New Roman"/>
          <w:szCs w:val="24"/>
        </w:rPr>
        <w:t>Τσακυράκη</w:t>
      </w:r>
      <w:proofErr w:type="spellEnd"/>
      <w:r>
        <w:rPr>
          <w:rFonts w:eastAsia="Times New Roman" w:cs="Times New Roman"/>
          <w:szCs w:val="24"/>
        </w:rPr>
        <w:t>. Κατά πρώτον, θέλω να ξέρετε ότι εγώ τρέφω μεγάλο σεβασμό στο πρόσωπο του Στ</w:t>
      </w:r>
      <w:r>
        <w:rPr>
          <w:rFonts w:eastAsia="Times New Roman" w:cs="Times New Roman"/>
          <w:szCs w:val="24"/>
        </w:rPr>
        <w:t xml:space="preserve">αύρου </w:t>
      </w:r>
      <w:proofErr w:type="spellStart"/>
      <w:r>
        <w:rPr>
          <w:rFonts w:eastAsia="Times New Roman" w:cs="Times New Roman"/>
          <w:szCs w:val="24"/>
        </w:rPr>
        <w:t>Τσακυράκη</w:t>
      </w:r>
      <w:proofErr w:type="spellEnd"/>
      <w:r>
        <w:rPr>
          <w:rFonts w:eastAsia="Times New Roman" w:cs="Times New Roman"/>
          <w:szCs w:val="24"/>
        </w:rPr>
        <w:t xml:space="preserve">, του πανεπιστημιακού και αγωνιστή την περίοδο της αντιδικτατορικής πάλης. Όμως, στο συγκεκριμένο θέμα ο κ. </w:t>
      </w:r>
      <w:proofErr w:type="spellStart"/>
      <w:r>
        <w:rPr>
          <w:rFonts w:eastAsia="Times New Roman" w:cs="Times New Roman"/>
          <w:szCs w:val="24"/>
        </w:rPr>
        <w:t>Τσακυράκης</w:t>
      </w:r>
      <w:proofErr w:type="spellEnd"/>
      <w:r>
        <w:rPr>
          <w:rFonts w:eastAsia="Times New Roman" w:cs="Times New Roman"/>
          <w:szCs w:val="24"/>
        </w:rPr>
        <w:t xml:space="preserve"> κάνει λάθος, γι’ αυτό και είναι ο μοναδικός που εκφράζει επιστημονικά μια τέτοια άποψη. Κανένας άλλος επιστήμονας δεν έχει</w:t>
      </w:r>
      <w:r>
        <w:rPr>
          <w:rFonts w:eastAsia="Times New Roman" w:cs="Times New Roman"/>
          <w:szCs w:val="24"/>
        </w:rPr>
        <w:t xml:space="preserve"> πει κάτι παρεμφερές</w:t>
      </w:r>
      <w:r>
        <w:rPr>
          <w:rFonts w:eastAsia="Times New Roman" w:cs="Times New Roman"/>
          <w:szCs w:val="24"/>
        </w:rPr>
        <w:t>.</w:t>
      </w:r>
    </w:p>
    <w:p w14:paraId="3920940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Διότι παρέμβαση, κύριε Θεοδωράκη, στη δικαιοσύνη, δεν είναι όταν ένας Υπουργός ή μέλος της εκτελεστικής εξουσίας προτρέπει έναν κρατούμενο να βοηθήσει τη δικαιοσύνη. Παρέμβαση στη δικαιοσύνη είναι όταν ένα μέλος της εκτελεστικής εξουσ</w:t>
      </w:r>
      <w:r>
        <w:rPr>
          <w:rFonts w:eastAsia="Times New Roman" w:cs="Times New Roman"/>
          <w:szCs w:val="24"/>
        </w:rPr>
        <w:t>ίας παρεμβαίνει σε δικαστικό λειτουργό για να διαμορφώσει τη δικανική του πεποίθηση. Αυτό είναι παρέμβαση. Να ξεχωρίσουμε, λοιπόν, τα περί παρεμβάσεως και να μην βαφτίζουμε το κρέας ψάρι.</w:t>
      </w:r>
    </w:p>
    <w:p w14:paraId="3920940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Σας παρακαλώ πάρα πολύ, καινοφανείς επιστημονικές απόψεις ακόμα και </w:t>
      </w:r>
      <w:r>
        <w:rPr>
          <w:rFonts w:eastAsia="Times New Roman" w:cs="Times New Roman"/>
          <w:szCs w:val="24"/>
        </w:rPr>
        <w:t>έγκριτων επιστημόνων οι οποίες, όμως, δεν τυγχάνουν της αποδοχής της επιστημονικής κοινότητας να μην προβάλλονται στην Αίθουσα του Κοινοβουλίου ως θέσφατο, τουλάχιστον.</w:t>
      </w:r>
    </w:p>
    <w:p w14:paraId="3920940E"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Θα ήθελα τον λόγο, κύριε Πρόεδρε.</w:t>
      </w:r>
    </w:p>
    <w:p w14:paraId="3920940F"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Θεοδωράκη, αρχίζουμε τη συζήτηση και δεν νομίζω ότι το επιτρέπει...</w:t>
      </w:r>
    </w:p>
    <w:p w14:paraId="39209410"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Υπάρχει πολύ συγκεκριμένη αναφορά.</w:t>
      </w:r>
    </w:p>
    <w:p w14:paraId="3920941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Θέλετε δηλαδή, κύριε Κοντονή, να μας πείτε ότι εσείς </w:t>
      </w:r>
      <w:r>
        <w:rPr>
          <w:rFonts w:eastAsia="Times New Roman" w:cs="Times New Roman"/>
          <w:szCs w:val="24"/>
        </w:rPr>
        <w:t xml:space="preserve">εκφράζετε την επιστημονική νομική κοινότητα, ότι εσείς εκφράζετε τους συνταγματολόγους και όχι ο Σταύρος </w:t>
      </w:r>
      <w:proofErr w:type="spellStart"/>
      <w:r>
        <w:rPr>
          <w:rFonts w:eastAsia="Times New Roman" w:cs="Times New Roman"/>
          <w:szCs w:val="24"/>
        </w:rPr>
        <w:t>Τσακυράκης</w:t>
      </w:r>
      <w:proofErr w:type="spellEnd"/>
      <w:r>
        <w:rPr>
          <w:rFonts w:eastAsia="Times New Roman" w:cs="Times New Roman"/>
          <w:szCs w:val="24"/>
        </w:rPr>
        <w:t>;</w:t>
      </w:r>
    </w:p>
    <w:p w14:paraId="39209412"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Μα, κύριε Θεοδωράκη, αυτό είπα; Όχι βέβαια. Δεν μπορεί να γ</w:t>
      </w:r>
      <w:r>
        <w:rPr>
          <w:rFonts w:eastAsia="Times New Roman" w:cs="Times New Roman"/>
          <w:szCs w:val="24"/>
        </w:rPr>
        <w:t>ίνει σοβαρή συζήτηση έτσι.</w:t>
      </w:r>
    </w:p>
    <w:p w14:paraId="39209413"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Σας λέω, λοιπόν, ότι οι καθηγητές Νομικής και οι συνταγματολόγοι που έχουν ερωτηθεί επί του θέματος -και δεν είναι μόνον ο Σταύρος </w:t>
      </w:r>
      <w:proofErr w:type="spellStart"/>
      <w:r>
        <w:rPr>
          <w:rFonts w:eastAsia="Times New Roman" w:cs="Times New Roman"/>
          <w:szCs w:val="24"/>
        </w:rPr>
        <w:t>Τσακυράκης</w:t>
      </w:r>
      <w:proofErr w:type="spellEnd"/>
      <w:r>
        <w:rPr>
          <w:rFonts w:eastAsia="Times New Roman" w:cs="Times New Roman"/>
          <w:szCs w:val="24"/>
        </w:rPr>
        <w:t>- λένε ότι δεν μπορούν οι άνθρωποι</w:t>
      </w:r>
      <w:r>
        <w:rPr>
          <w:rFonts w:eastAsia="Times New Roman" w:cs="Times New Roman"/>
          <w:szCs w:val="24"/>
        </w:rPr>
        <w:t xml:space="preserve"> της εκτελεστικής εξουσίας –και είναι λογικό-, δεν μπορούν οι Υπουργοί να παρεμβαίνουν στις δικαστικές υποθέσεις και να συνομιλούν με κατηγορούμενους, </w:t>
      </w:r>
      <w:proofErr w:type="spellStart"/>
      <w:r>
        <w:rPr>
          <w:rFonts w:eastAsia="Times New Roman" w:cs="Times New Roman"/>
          <w:szCs w:val="24"/>
        </w:rPr>
        <w:t>πόσω</w:t>
      </w:r>
      <w:proofErr w:type="spellEnd"/>
      <w:r>
        <w:rPr>
          <w:rFonts w:eastAsia="Times New Roman" w:cs="Times New Roman"/>
          <w:szCs w:val="24"/>
        </w:rPr>
        <w:t xml:space="preserve"> μάλλον με ισοβίτες.</w:t>
      </w:r>
    </w:p>
    <w:p w14:paraId="39209414"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Είναι ξεκάθαρο.</w:t>
      </w:r>
    </w:p>
    <w:p w14:paraId="3920941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Κοι</w:t>
      </w:r>
      <w:r>
        <w:rPr>
          <w:rFonts w:eastAsia="Times New Roman" w:cs="Times New Roman"/>
          <w:szCs w:val="24"/>
        </w:rPr>
        <w:t>νοβουλευτικής Ομάδας της Ένωσης Κεντρώων κ. Βασίλης Λεβέντης για δεκαπέντε λεπτά.</w:t>
      </w:r>
    </w:p>
    <w:p w14:paraId="39209416"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Κύριε Πρόεδρε, κυρίες και κύριοι Υπουργοί, κυρίες και κύριοι Βουλευτές, το θέμα για το οποίο κληθήκαμε σήμερα να συζητήσουμε </w:t>
      </w:r>
      <w:r>
        <w:rPr>
          <w:rFonts w:eastAsia="Times New Roman" w:cs="Times New Roman"/>
          <w:szCs w:val="24"/>
        </w:rPr>
        <w:t xml:space="preserve">είναι η ενδεχόμενη συγκρότηση εξεταστικής επιτροπής για την υπόθεση του κ. Καμμένου, υπόθεση γνωστή ως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1</w:t>
      </w:r>
      <w:r>
        <w:rPr>
          <w:rFonts w:eastAsia="Times New Roman" w:cs="Times New Roman"/>
          <w:szCs w:val="24"/>
        </w:rPr>
        <w:t>»</w:t>
      </w:r>
      <w:r>
        <w:rPr>
          <w:rFonts w:eastAsia="Times New Roman" w:cs="Times New Roman"/>
          <w:szCs w:val="24"/>
        </w:rPr>
        <w:t xml:space="preserve">. Επειδή υπάρχει το </w:t>
      </w:r>
      <w:proofErr w:type="spellStart"/>
      <w:r>
        <w:rPr>
          <w:rFonts w:eastAsia="Times New Roman" w:cs="Times New Roman"/>
          <w:szCs w:val="24"/>
        </w:rPr>
        <w:t>εκατόν</w:t>
      </w:r>
      <w:proofErr w:type="spellEnd"/>
      <w:r>
        <w:rPr>
          <w:rFonts w:eastAsia="Times New Roman" w:cs="Times New Roman"/>
          <w:szCs w:val="24"/>
        </w:rPr>
        <w:t xml:space="preserve"> πενήντα τρία, δεν βλέπω και νόημα στη συζήτηση. Έτσι δεν είναι;</w:t>
      </w:r>
    </w:p>
    <w:p w14:paraId="39209417" w14:textId="77777777" w:rsidR="00612455" w:rsidRDefault="00B02DE7">
      <w:pPr>
        <w:spacing w:line="600" w:lineRule="auto"/>
        <w:ind w:firstLine="720"/>
        <w:jc w:val="both"/>
        <w:rPr>
          <w:rFonts w:eastAsia="Times New Roman"/>
          <w:szCs w:val="24"/>
        </w:rPr>
      </w:pPr>
      <w:r>
        <w:rPr>
          <w:rFonts w:eastAsia="Times New Roman"/>
          <w:szCs w:val="24"/>
        </w:rPr>
        <w:t>Τώρα γιατί έκαναν την πρόταση οι Βουλευτές της Νέας Δη</w:t>
      </w:r>
      <w:r>
        <w:rPr>
          <w:rFonts w:eastAsia="Times New Roman"/>
          <w:szCs w:val="24"/>
        </w:rPr>
        <w:t xml:space="preserve">μοκρατίας, αυτό ας μας το εξηγήσουν. </w:t>
      </w:r>
    </w:p>
    <w:p w14:paraId="39209418" w14:textId="77777777" w:rsidR="00612455" w:rsidRDefault="00B02DE7">
      <w:pPr>
        <w:spacing w:line="600" w:lineRule="auto"/>
        <w:ind w:firstLine="720"/>
        <w:jc w:val="both"/>
        <w:rPr>
          <w:rFonts w:eastAsia="Times New Roman"/>
          <w:szCs w:val="24"/>
        </w:rPr>
      </w:pPr>
      <w:r>
        <w:rPr>
          <w:rFonts w:eastAsia="Times New Roman"/>
          <w:szCs w:val="24"/>
        </w:rPr>
        <w:t xml:space="preserve">Εγώ παρακολούθησα την ομιλία του κ. Μητσοτάκη, που ζητάει επίμονα την παραίτηση του κ. </w:t>
      </w:r>
      <w:proofErr w:type="spellStart"/>
      <w:r>
        <w:rPr>
          <w:rFonts w:eastAsia="Times New Roman"/>
          <w:szCs w:val="24"/>
        </w:rPr>
        <w:t>Κουρουμπλή</w:t>
      </w:r>
      <w:proofErr w:type="spellEnd"/>
      <w:r>
        <w:rPr>
          <w:rFonts w:eastAsia="Times New Roman"/>
          <w:szCs w:val="24"/>
        </w:rPr>
        <w:t xml:space="preserve">, ζητάει επίμονα την </w:t>
      </w:r>
      <w:r>
        <w:rPr>
          <w:rFonts w:eastAsia="Times New Roman"/>
          <w:szCs w:val="24"/>
        </w:rPr>
        <w:t>ε</w:t>
      </w:r>
      <w:r>
        <w:rPr>
          <w:rFonts w:eastAsia="Times New Roman"/>
          <w:szCs w:val="24"/>
        </w:rPr>
        <w:t>ξεταστική για τον Καμμένο. Θυμάμαι, όμως και τις ημέρες της Νέας Δημοκρατίας και δεν θυμάμαι να παρ</w:t>
      </w:r>
      <w:r>
        <w:rPr>
          <w:rFonts w:eastAsia="Times New Roman"/>
          <w:szCs w:val="24"/>
        </w:rPr>
        <w:t xml:space="preserve">αιτήθηκε ο κ. Πολύδωρας, όταν καήκαν τριάντα άτομα στην Ηλεία. Ευαισθησία δεν νομίζω να υπήρξε. Επομένως, ζητούν ευαισθησία, ενώ οι ίδιοι έδειχναν αναισθησία. </w:t>
      </w:r>
    </w:p>
    <w:p w14:paraId="39209419" w14:textId="77777777" w:rsidR="00612455" w:rsidRDefault="00B02DE7">
      <w:pPr>
        <w:spacing w:line="600" w:lineRule="auto"/>
        <w:ind w:firstLine="720"/>
        <w:jc w:val="both"/>
        <w:rPr>
          <w:rFonts w:eastAsia="Times New Roman"/>
          <w:szCs w:val="24"/>
        </w:rPr>
      </w:pPr>
      <w:r>
        <w:rPr>
          <w:rFonts w:eastAsia="Times New Roman"/>
          <w:szCs w:val="24"/>
        </w:rPr>
        <w:t>Υπάρχει ένα άλλο πρόβλημα. Τα έβαλαν μαζί μου κάποιοι αξιωματικοί του Λιμενικού, επειδή ζήτησα κ</w:t>
      </w:r>
      <w:r>
        <w:rPr>
          <w:rFonts w:eastAsia="Times New Roman"/>
          <w:szCs w:val="24"/>
        </w:rPr>
        <w:t xml:space="preserve">άποιο «ξήλωμα». Είχα εγώ τίποτα προσωπικό μαζί τους; Εγώ πιστεύω ότι μέσα σε κάθε Υπουργείο είτε είναι Αστυνομία είτε είναι Λιμενικό είτε είναι </w:t>
      </w:r>
      <w:r>
        <w:rPr>
          <w:rFonts w:eastAsia="Times New Roman"/>
          <w:szCs w:val="24"/>
        </w:rPr>
        <w:t>τ</w:t>
      </w:r>
      <w:r>
        <w:rPr>
          <w:rFonts w:eastAsia="Times New Roman"/>
          <w:szCs w:val="24"/>
        </w:rPr>
        <w:t xml:space="preserve">ελωνεία υπάρχει μια ομάδα ανθρώπων, οι οποίοι είναι διεφθαρμένοι. </w:t>
      </w:r>
    </w:p>
    <w:p w14:paraId="3920941A" w14:textId="77777777" w:rsidR="00612455" w:rsidRDefault="00B02DE7">
      <w:pPr>
        <w:spacing w:line="600" w:lineRule="auto"/>
        <w:ind w:firstLine="720"/>
        <w:jc w:val="both"/>
        <w:rPr>
          <w:rFonts w:eastAsia="Times New Roman"/>
          <w:szCs w:val="24"/>
        </w:rPr>
      </w:pPr>
      <w:r>
        <w:rPr>
          <w:rFonts w:eastAsia="Times New Roman"/>
          <w:szCs w:val="24"/>
        </w:rPr>
        <w:t>Η αντικατάσταση ενός Υπουργού μη νομίζετε ότ</w:t>
      </w:r>
      <w:r>
        <w:rPr>
          <w:rFonts w:eastAsia="Times New Roman"/>
          <w:szCs w:val="24"/>
        </w:rPr>
        <w:t>ι θεραπεύει το ζήτημα. Εάν το πιστεύετε αυτό, είστε πεπλανημένοι. Αν όντως, λοιπόν, θέλουμε να καθαρίσουμε την Ελλάδα και να δουλέψει η δημόσια μηχανή, πρέπει να δημιουργηθεί ένα συντονιστικό όργανο που να πάει για τους σεισμούς, για τις πλημμύρες, για τις</w:t>
      </w:r>
      <w:r>
        <w:rPr>
          <w:rFonts w:eastAsia="Times New Roman"/>
          <w:szCs w:val="24"/>
        </w:rPr>
        <w:t xml:space="preserve"> φωτιές, για τις εκτεταμένες ρυπάνσεις να πάρει τους φακέλους με το τι έχουν κάνει την τελευταία δεκαετία οι αρμόδιοι και εκεί θα βρούμε όχι «λαβράκια», θα βρούμε «ιχθυόσκαλες». </w:t>
      </w:r>
    </w:p>
    <w:p w14:paraId="3920941B" w14:textId="77777777" w:rsidR="00612455" w:rsidRDefault="00B02DE7">
      <w:pPr>
        <w:spacing w:line="600" w:lineRule="auto"/>
        <w:ind w:firstLine="720"/>
        <w:jc w:val="both"/>
        <w:rPr>
          <w:rFonts w:eastAsia="Times New Roman"/>
          <w:szCs w:val="24"/>
        </w:rPr>
      </w:pPr>
      <w:r>
        <w:rPr>
          <w:rFonts w:eastAsia="Times New Roman"/>
          <w:szCs w:val="24"/>
        </w:rPr>
        <w:t xml:space="preserve">Η Νέα Δημοκρατία δεν είχε Υπουργό Ναυτιλίας; Αυτός ο κ. </w:t>
      </w:r>
      <w:proofErr w:type="spellStart"/>
      <w:r>
        <w:rPr>
          <w:rFonts w:eastAsia="Times New Roman"/>
          <w:szCs w:val="24"/>
        </w:rPr>
        <w:t>Κουντούρης</w:t>
      </w:r>
      <w:proofErr w:type="spellEnd"/>
      <w:r>
        <w:rPr>
          <w:rFonts w:eastAsia="Times New Roman"/>
          <w:szCs w:val="24"/>
        </w:rPr>
        <w:t xml:space="preserve"> δεν είχε τ</w:t>
      </w:r>
      <w:r>
        <w:rPr>
          <w:rFonts w:eastAsia="Times New Roman"/>
          <w:szCs w:val="24"/>
        </w:rPr>
        <w:t>α πλοία του επί του δικού σας Υπουργού; Δεν έπαιρνε άδειες; Ήταν καλά τα πλοία τότε, είχαν καλές λαμαρίνες; Απλά, το ατύχημα έγινε επί του ΣΥΡΙΖΑ. Μπορούσε κάλλιστα να είχε γίνει επί των ημερών σας.</w:t>
      </w:r>
    </w:p>
    <w:p w14:paraId="3920941C" w14:textId="77777777" w:rsidR="00612455" w:rsidRDefault="00B02DE7">
      <w:pPr>
        <w:spacing w:line="600" w:lineRule="auto"/>
        <w:ind w:firstLine="720"/>
        <w:jc w:val="both"/>
        <w:rPr>
          <w:rFonts w:eastAsia="Times New Roman"/>
          <w:szCs w:val="24"/>
        </w:rPr>
      </w:pPr>
      <w:r>
        <w:rPr>
          <w:rFonts w:eastAsia="Times New Roman"/>
          <w:szCs w:val="24"/>
        </w:rPr>
        <w:t>Εάν θέλετε να θεραπεύσουμε την Ελλάδα, να την καθαρίσουμε</w:t>
      </w:r>
      <w:r>
        <w:rPr>
          <w:rFonts w:eastAsia="Times New Roman"/>
          <w:szCs w:val="24"/>
        </w:rPr>
        <w:t xml:space="preserve">, πρέπει να σταματήσει αυτός ο τρόπος διακυβέρνησης: δηλαδή, ένας Υπουργός, κομματικοί υφιστάμενοι, διεφθαρμένη ιεραρχία και περιμένουμε το ατύχημα. Και όταν έρθει το ατύχημα, αρχίζουμε να το δικαιολογούμε. Αυτή είναι η αποστολή της πολιτικής εξουσίας, να </w:t>
      </w:r>
      <w:r>
        <w:rPr>
          <w:rFonts w:eastAsia="Times New Roman"/>
          <w:szCs w:val="24"/>
        </w:rPr>
        <w:t>δικαιολογεί τα αδικαιολόγητα.</w:t>
      </w:r>
    </w:p>
    <w:p w14:paraId="3920941D" w14:textId="77777777" w:rsidR="00612455" w:rsidRDefault="00B02DE7">
      <w:pPr>
        <w:spacing w:line="600" w:lineRule="auto"/>
        <w:ind w:firstLine="720"/>
        <w:jc w:val="both"/>
        <w:rPr>
          <w:rFonts w:eastAsia="Times New Roman"/>
          <w:szCs w:val="24"/>
        </w:rPr>
      </w:pPr>
      <w:r>
        <w:rPr>
          <w:rFonts w:eastAsia="Times New Roman"/>
          <w:szCs w:val="24"/>
        </w:rPr>
        <w:t>Στις φωτιές τι είπα; Εάν είχαμε αγοράσει έξι αεροπλάνα, θα είχαμε επέμβει πολύ ταχύτερα, ενώ τώρα θα χρειαστεί το κόστος σαράντα αεροπλάνων για να επουλώσουμε τις πληγές των πληγέντων. Αυτή είναι η Ελλάδα. Η Ελλάδα είναι «στερ</w:t>
      </w:r>
      <w:r>
        <w:rPr>
          <w:rFonts w:eastAsia="Times New Roman"/>
          <w:szCs w:val="24"/>
        </w:rPr>
        <w:t>νή μου γνώση να σε είχα πρώτα».</w:t>
      </w:r>
    </w:p>
    <w:p w14:paraId="3920941E" w14:textId="77777777" w:rsidR="00612455" w:rsidRDefault="00B02DE7">
      <w:pPr>
        <w:spacing w:line="600" w:lineRule="auto"/>
        <w:ind w:firstLine="720"/>
        <w:jc w:val="both"/>
        <w:rPr>
          <w:rFonts w:eastAsia="Times New Roman"/>
          <w:szCs w:val="24"/>
        </w:rPr>
      </w:pPr>
      <w:r>
        <w:rPr>
          <w:rFonts w:eastAsia="Times New Roman"/>
          <w:szCs w:val="24"/>
        </w:rPr>
        <w:t xml:space="preserve">Εάν ο κ. Μητσοτάκης θέλει να γίνει Πρωθυπουργός νομίζοντας ότι αλλάζοντας Υπουργεία αλλάζει και το κράτος, να ξέρει ότι το κράτος είναι βαθύ, είναι κομματικό, είναι διεφθαρμένο. Είναι εκείνο το κράτος για το οποίο δηλώνει η </w:t>
      </w:r>
      <w:r>
        <w:rPr>
          <w:rFonts w:eastAsia="Times New Roman"/>
          <w:szCs w:val="24"/>
        </w:rPr>
        <w:t xml:space="preserve">Νέα Δημοκρατία ότι δεν θα απολυθεί κανείς. Είναι το κράτος για το οποίο ο Τσίπρας λέει να φέρω από τη Γερμανία εργάτες να τους βάλω στο </w:t>
      </w:r>
      <w:r>
        <w:rPr>
          <w:rFonts w:eastAsia="Times New Roman"/>
          <w:szCs w:val="24"/>
        </w:rPr>
        <w:t>δ</w:t>
      </w:r>
      <w:r>
        <w:rPr>
          <w:rFonts w:eastAsia="Times New Roman"/>
          <w:szCs w:val="24"/>
        </w:rPr>
        <w:t xml:space="preserve">ημόσιο. Είναι εκείνοι οι συμβασιούχοι που θέλουν μονιμοποίηση. </w:t>
      </w:r>
    </w:p>
    <w:p w14:paraId="3920941F" w14:textId="77777777" w:rsidR="00612455" w:rsidRDefault="00B02DE7">
      <w:pPr>
        <w:spacing w:line="600" w:lineRule="auto"/>
        <w:ind w:firstLine="720"/>
        <w:jc w:val="both"/>
        <w:rPr>
          <w:rFonts w:eastAsia="Times New Roman"/>
          <w:szCs w:val="24"/>
        </w:rPr>
      </w:pPr>
      <w:r>
        <w:rPr>
          <w:rFonts w:eastAsia="Times New Roman"/>
          <w:szCs w:val="24"/>
        </w:rPr>
        <w:t>Μόνο γι’ αυτό νοιάζεται ο Τσίπρας, να μεγαλώσει το κράτ</w:t>
      </w:r>
      <w:r>
        <w:rPr>
          <w:rFonts w:eastAsia="Times New Roman"/>
          <w:szCs w:val="24"/>
        </w:rPr>
        <w:t xml:space="preserve">ος. Τις ίδιες θέσεις εργασίας εάν έβρισκε στον ιδιωτικό τομέα, θα του έδινα συγχαρητήρια. Μόνο, όμως, στο </w:t>
      </w:r>
      <w:r>
        <w:rPr>
          <w:rFonts w:eastAsia="Times New Roman"/>
          <w:szCs w:val="24"/>
        </w:rPr>
        <w:t>δ</w:t>
      </w:r>
      <w:r>
        <w:rPr>
          <w:rFonts w:eastAsia="Times New Roman"/>
          <w:szCs w:val="24"/>
        </w:rPr>
        <w:t>ημόσιο νομίζει ότι είναι εργαζόμενοι, όλοι οι άλλοι δεν είναι.</w:t>
      </w:r>
    </w:p>
    <w:p w14:paraId="39209420" w14:textId="77777777" w:rsidR="00612455" w:rsidRDefault="00B02DE7">
      <w:pPr>
        <w:spacing w:line="600" w:lineRule="auto"/>
        <w:ind w:firstLine="720"/>
        <w:jc w:val="both"/>
        <w:rPr>
          <w:rFonts w:eastAsia="Times New Roman"/>
          <w:szCs w:val="24"/>
        </w:rPr>
      </w:pPr>
      <w:r>
        <w:rPr>
          <w:rFonts w:eastAsia="Times New Roman"/>
          <w:szCs w:val="24"/>
        </w:rPr>
        <w:t>Οι κύριοι αξιωματικοί του Λιμενικού, τ</w:t>
      </w:r>
      <w:r>
        <w:rPr>
          <w:rFonts w:eastAsia="Times New Roman"/>
          <w:szCs w:val="24"/>
        </w:rPr>
        <w:t>ο</w:t>
      </w:r>
      <w:r w:rsidRPr="005B738F">
        <w:rPr>
          <w:rFonts w:eastAsia="Times New Roman"/>
          <w:szCs w:val="24"/>
        </w:rPr>
        <w:t xml:space="preserve"> </w:t>
      </w:r>
      <w:proofErr w:type="spellStart"/>
      <w:r>
        <w:rPr>
          <w:rFonts w:eastAsia="Times New Roman"/>
          <w:szCs w:val="24"/>
          <w:lang w:val="en-US"/>
        </w:rPr>
        <w:t>blogspot</w:t>
      </w:r>
      <w:proofErr w:type="spellEnd"/>
      <w:r>
        <w:rPr>
          <w:rFonts w:eastAsia="Times New Roman"/>
          <w:szCs w:val="24"/>
        </w:rPr>
        <w:t xml:space="preserve"> «Λιμενικά Νέα» με καθυβρίζουν. Εγώ τους τιμώ όλους. Απλά θέλω να μπει μια </w:t>
      </w:r>
      <w:r>
        <w:rPr>
          <w:rFonts w:eastAsia="Times New Roman"/>
          <w:szCs w:val="24"/>
        </w:rPr>
        <w:t>δ</w:t>
      </w:r>
      <w:r>
        <w:rPr>
          <w:rFonts w:eastAsia="Times New Roman"/>
          <w:szCs w:val="24"/>
        </w:rPr>
        <w:t xml:space="preserve">ιακοινοβουλευτική </w:t>
      </w:r>
      <w:r>
        <w:rPr>
          <w:rFonts w:eastAsia="Times New Roman"/>
          <w:szCs w:val="24"/>
        </w:rPr>
        <w:t>ε</w:t>
      </w:r>
      <w:r>
        <w:rPr>
          <w:rFonts w:eastAsia="Times New Roman"/>
          <w:szCs w:val="24"/>
        </w:rPr>
        <w:t xml:space="preserve">πιτροπή να ελέγξει τους φακέλους των τελευταίων δέκα ετών. Αυτό μόνο θέλω. </w:t>
      </w:r>
    </w:p>
    <w:p w14:paraId="39209421" w14:textId="77777777" w:rsidR="00612455" w:rsidRDefault="00B02DE7">
      <w:pPr>
        <w:spacing w:line="600" w:lineRule="auto"/>
        <w:ind w:firstLine="720"/>
        <w:jc w:val="both"/>
        <w:rPr>
          <w:rFonts w:eastAsia="Times New Roman"/>
          <w:szCs w:val="24"/>
        </w:rPr>
      </w:pPr>
      <w:r>
        <w:rPr>
          <w:rFonts w:eastAsia="Times New Roman"/>
          <w:szCs w:val="24"/>
        </w:rPr>
        <w:t xml:space="preserve">Εάν διαπιστώσω, όμως, κομματικές διοικήσεις, εάν διαπιστώσω </w:t>
      </w:r>
      <w:proofErr w:type="spellStart"/>
      <w:r>
        <w:rPr>
          <w:rFonts w:eastAsia="Times New Roman"/>
          <w:szCs w:val="24"/>
        </w:rPr>
        <w:t>προστατευομένους</w:t>
      </w:r>
      <w:proofErr w:type="spellEnd"/>
      <w:r>
        <w:rPr>
          <w:rFonts w:eastAsia="Times New Roman"/>
          <w:szCs w:val="24"/>
        </w:rPr>
        <w:t>,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r>
        <w:rPr>
          <w:rFonts w:eastAsia="Times New Roman"/>
          <w:szCs w:val="24"/>
        </w:rPr>
        <w:t xml:space="preserve">πρέπει να ξηλωθούν. Τελεία και παύλα! Εάν και αυτή τη φορά προστατευθούν οι κομματικοί, πάει η Ελλάδα! </w:t>
      </w:r>
    </w:p>
    <w:p w14:paraId="39209422" w14:textId="77777777" w:rsidR="00612455" w:rsidRDefault="00B02DE7">
      <w:pPr>
        <w:spacing w:line="600" w:lineRule="auto"/>
        <w:ind w:firstLine="720"/>
        <w:jc w:val="both"/>
        <w:rPr>
          <w:rFonts w:eastAsia="Times New Roman"/>
          <w:szCs w:val="24"/>
        </w:rPr>
      </w:pPr>
      <w:r>
        <w:rPr>
          <w:rFonts w:eastAsia="Times New Roman"/>
          <w:szCs w:val="24"/>
        </w:rPr>
        <w:t>Σ</w:t>
      </w:r>
      <w:r>
        <w:rPr>
          <w:rFonts w:eastAsia="Times New Roman"/>
          <w:szCs w:val="24"/>
        </w:rPr>
        <w:t xml:space="preserve">ας λέω το παράδειγμα του κ. Πολύδωρα. </w:t>
      </w:r>
    </w:p>
    <w:p w14:paraId="3920942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Γιατί δεν παραιτήθηκε ο Πολύδωρας στις φωτιές</w:t>
      </w:r>
      <w:r>
        <w:rPr>
          <w:rFonts w:eastAsia="Times New Roman" w:cs="Times New Roman"/>
          <w:szCs w:val="24"/>
        </w:rPr>
        <w:t>,</w:t>
      </w:r>
      <w:r>
        <w:rPr>
          <w:rFonts w:eastAsia="Times New Roman" w:cs="Times New Roman"/>
          <w:szCs w:val="24"/>
        </w:rPr>
        <w:t xml:space="preserve"> παρά μίλαγε για ανέμους; Και τώρα είναι με τον ΣΥΡΙΖΑ ο Πολύδωρας</w:t>
      </w:r>
      <w:r>
        <w:rPr>
          <w:rFonts w:eastAsia="Times New Roman" w:cs="Times New Roman"/>
          <w:szCs w:val="24"/>
        </w:rPr>
        <w:t>. Το ξέρετε;</w:t>
      </w:r>
    </w:p>
    <w:p w14:paraId="39209424"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 xml:space="preserve">Πού είναι, κύριε Πρόεδρε; </w:t>
      </w:r>
    </w:p>
    <w:p w14:paraId="3920942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Πήγε στο ΕΣΡ</w:t>
      </w:r>
      <w:r>
        <w:rPr>
          <w:rFonts w:eastAsia="Times New Roman" w:cs="Times New Roman"/>
          <w:szCs w:val="24"/>
        </w:rPr>
        <w:t>,</w:t>
      </w:r>
      <w:r>
        <w:rPr>
          <w:rFonts w:eastAsia="Times New Roman" w:cs="Times New Roman"/>
          <w:szCs w:val="24"/>
        </w:rPr>
        <w:t xml:space="preserve"> για να τον βάλει ο Τσίπρας. </w:t>
      </w:r>
    </w:p>
    <w:p w14:paraId="39209426"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Δεν πήγε ποτέ.</w:t>
      </w:r>
    </w:p>
    <w:p w14:paraId="3920942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Η Νέα Δημοκρατία αντέδρασε. Θα είχε μπει. </w:t>
      </w:r>
    </w:p>
    <w:p w14:paraId="3920942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Θέλω να πω δυο πράγματα</w:t>
      </w:r>
      <w:r w:rsidRPr="003F183E">
        <w:rPr>
          <w:rFonts w:eastAsia="Times New Roman" w:cs="Times New Roman"/>
          <w:szCs w:val="24"/>
        </w:rPr>
        <w:t>,</w:t>
      </w:r>
      <w:r>
        <w:rPr>
          <w:rFonts w:eastAsia="Times New Roman" w:cs="Times New Roman"/>
          <w:szCs w:val="24"/>
        </w:rPr>
        <w:t xml:space="preserve"> να ξεκαθαρίσουμε το θέμα με τους λιμενικούς. Τους τιμώ όλους, αλλά</w:t>
      </w:r>
      <w:r w:rsidRPr="003F183E">
        <w:rPr>
          <w:rFonts w:eastAsia="Times New Roman" w:cs="Times New Roman"/>
          <w:szCs w:val="24"/>
        </w:rPr>
        <w:t>,</w:t>
      </w:r>
      <w:r>
        <w:rPr>
          <w:rFonts w:eastAsia="Times New Roman" w:cs="Times New Roman"/>
          <w:szCs w:val="24"/>
        </w:rPr>
        <w:t xml:space="preserve"> είτε λιμενικοί είναι είτε υπηρεσίες περιβάλλοντος είναι είτε υπηρεσίες για τους σεισμούς είναι, πρέπει να μπει έλεγχος. </w:t>
      </w:r>
      <w:r>
        <w:rPr>
          <w:rFonts w:eastAsia="Times New Roman" w:cs="Times New Roman"/>
          <w:szCs w:val="24"/>
        </w:rPr>
        <w:t xml:space="preserve">Έχετε κάνει τόσα χρόνια κομματικές διοικήσεις, αδρανείς, </w:t>
      </w:r>
      <w:proofErr w:type="spellStart"/>
      <w:r>
        <w:rPr>
          <w:rFonts w:eastAsia="Times New Roman" w:cs="Times New Roman"/>
          <w:szCs w:val="24"/>
        </w:rPr>
        <w:t>παχυδερμικές</w:t>
      </w:r>
      <w:proofErr w:type="spellEnd"/>
      <w:r>
        <w:rPr>
          <w:rFonts w:eastAsia="Times New Roman" w:cs="Times New Roman"/>
          <w:szCs w:val="24"/>
        </w:rPr>
        <w:t xml:space="preserve"> και αναποτελεσματικές. </w:t>
      </w:r>
      <w:r>
        <w:rPr>
          <w:rFonts w:eastAsia="Times New Roman" w:cs="Times New Roman"/>
          <w:szCs w:val="24"/>
        </w:rPr>
        <w:t>Μ</w:t>
      </w:r>
      <w:r>
        <w:rPr>
          <w:rFonts w:eastAsia="Times New Roman" w:cs="Times New Roman"/>
          <w:szCs w:val="24"/>
        </w:rPr>
        <w:t xml:space="preserve">άλλον τα πιάνουν οι περισσότεροι, για να φέρονται έτσι και να κυκλοφορούν </w:t>
      </w:r>
      <w:proofErr w:type="spellStart"/>
      <w:r>
        <w:rPr>
          <w:rFonts w:eastAsia="Times New Roman" w:cs="Times New Roman"/>
          <w:szCs w:val="24"/>
        </w:rPr>
        <w:t>σαπάκια</w:t>
      </w:r>
      <w:proofErr w:type="spellEnd"/>
      <w:r>
        <w:rPr>
          <w:rFonts w:eastAsia="Times New Roman" w:cs="Times New Roman"/>
          <w:szCs w:val="24"/>
        </w:rPr>
        <w:t xml:space="preserve">. Πώς αλλιώς εξηγείται </w:t>
      </w:r>
      <w:r>
        <w:rPr>
          <w:rFonts w:eastAsia="Times New Roman" w:cs="Times New Roman"/>
          <w:szCs w:val="24"/>
        </w:rPr>
        <w:t>α</w:t>
      </w:r>
      <w:r>
        <w:rPr>
          <w:rFonts w:eastAsia="Times New Roman" w:cs="Times New Roman"/>
          <w:szCs w:val="24"/>
        </w:rPr>
        <w:t>ξιωματικοί του Λιμενικού να δίνουν πιστοποιητικά αξιοπλοΐ</w:t>
      </w:r>
      <w:r>
        <w:rPr>
          <w:rFonts w:eastAsia="Times New Roman" w:cs="Times New Roman"/>
          <w:szCs w:val="24"/>
        </w:rPr>
        <w:t xml:space="preserve">ας σε </w:t>
      </w:r>
      <w:proofErr w:type="spellStart"/>
      <w:r>
        <w:rPr>
          <w:rFonts w:eastAsia="Times New Roman" w:cs="Times New Roman"/>
          <w:szCs w:val="24"/>
        </w:rPr>
        <w:t>σαπάκια</w:t>
      </w:r>
      <w:proofErr w:type="spellEnd"/>
      <w:r>
        <w:rPr>
          <w:rFonts w:eastAsia="Times New Roman" w:cs="Times New Roman"/>
          <w:szCs w:val="24"/>
        </w:rPr>
        <w:t>; Πώς αλλιώς εξηγείται; Επί όλων των κυβερνήσεων, κύριοι!</w:t>
      </w:r>
    </w:p>
    <w:p w14:paraId="3920942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Ερχόμαστε στις δημοσκοπήσεις. Την προηγούμενη εβδομάδα είχε μια δημοσκόπηση η εφημερίδα «</w:t>
      </w:r>
      <w:r>
        <w:rPr>
          <w:rFonts w:eastAsia="Times New Roman" w:cs="Times New Roman"/>
          <w:szCs w:val="24"/>
        </w:rPr>
        <w:t xml:space="preserve">ΠΡΩΤΟ </w:t>
      </w:r>
      <w:r>
        <w:rPr>
          <w:rFonts w:eastAsia="Times New Roman" w:cs="Times New Roman"/>
          <w:szCs w:val="24"/>
        </w:rPr>
        <w:t>ΘΕΜΑ». Διαβάζουμε απ’ έξω</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Ένωση Κεντρώων 2,7%». Διαβάζουμε μέσα</w:t>
      </w:r>
      <w:r>
        <w:rPr>
          <w:rFonts w:eastAsia="Times New Roman" w:cs="Times New Roman"/>
          <w:szCs w:val="24"/>
        </w:rPr>
        <w:t>,</w:t>
      </w:r>
      <w:r>
        <w:rPr>
          <w:rFonts w:eastAsia="Times New Roman" w:cs="Times New Roman"/>
          <w:szCs w:val="24"/>
        </w:rPr>
        <w:t xml:space="preserve"> που γράφει ο διενεργήσας τη δημοσκόπηση τι συνέβη. Γράφει: «Ένωση Κεντρώων</w:t>
      </w:r>
      <w:r>
        <w:rPr>
          <w:rFonts w:eastAsia="Times New Roman" w:cs="Times New Roman"/>
          <w:szCs w:val="24"/>
        </w:rPr>
        <w:t>:</w:t>
      </w:r>
      <w:r>
        <w:rPr>
          <w:rFonts w:eastAsia="Times New Roman" w:cs="Times New Roman"/>
          <w:szCs w:val="24"/>
        </w:rPr>
        <w:t xml:space="preserve"> 3,2% έως 4,3%». </w:t>
      </w:r>
    </w:p>
    <w:p w14:paraId="3920942A"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Έγινε αναγωγή. </w:t>
      </w:r>
    </w:p>
    <w:p w14:paraId="3920942B"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Έγινε αναγωγή. Αυτός εδώ γιατί δεν κάνει αναγωγή; Διότι θέλει να γράψει ότι </w:t>
      </w:r>
      <w:r>
        <w:rPr>
          <w:rFonts w:eastAsia="Times New Roman" w:cs="Times New Roman"/>
          <w:szCs w:val="24"/>
        </w:rPr>
        <w:t>είναι εκτός η Ένωση Κεντρώων.</w:t>
      </w:r>
    </w:p>
    <w:p w14:paraId="3920942C"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(Γέλωτες στην Αίθουσα)</w:t>
      </w:r>
    </w:p>
    <w:p w14:paraId="3920942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Γελάτε; Γελάει ο κύριος συνάδελφος. Γελάτε για θέματα </w:t>
      </w:r>
      <w:r>
        <w:rPr>
          <w:rFonts w:eastAsia="Times New Roman" w:cs="Times New Roman"/>
          <w:szCs w:val="24"/>
        </w:rPr>
        <w:t>δ</w:t>
      </w:r>
      <w:r>
        <w:rPr>
          <w:rFonts w:eastAsia="Times New Roman" w:cs="Times New Roman"/>
          <w:szCs w:val="24"/>
        </w:rPr>
        <w:t>ημοκρατίας. Εντάξει, θα σας τιμωρήσει ο λαός. Ήδη στις δημοσκοπήσεις αρχίζετε και παίρνετε το κεκλιμένο προς τα κάτω.</w:t>
      </w:r>
    </w:p>
    <w:p w14:paraId="3920942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Το ίδιο κάνει και η εφημερίδα </w:t>
      </w:r>
      <w:r>
        <w:rPr>
          <w:rFonts w:eastAsia="Times New Roman" w:cs="Times New Roman"/>
          <w:szCs w:val="24"/>
        </w:rPr>
        <w:t xml:space="preserve">«ΤΑ ΝΕΑ». Η εφημερίδα «ΤΑ ΝΕΑ» δεν γράφει λέξη για την Ένωση Κεντρώων μπροστά, μόνο περιποιούνται πάρα πολύ την κ. Γεννηματά, προφανώς γιατί θέλετε δεκανίκι. Την ημέρα των εκλογών θέλετε συμπλήρωμα. </w:t>
      </w:r>
      <w:r>
        <w:rPr>
          <w:rFonts w:eastAsia="Times New Roman" w:cs="Times New Roman"/>
          <w:szCs w:val="24"/>
        </w:rPr>
        <w:t>Γ</w:t>
      </w:r>
      <w:r>
        <w:rPr>
          <w:rFonts w:eastAsia="Times New Roman" w:cs="Times New Roman"/>
          <w:szCs w:val="24"/>
        </w:rPr>
        <w:t>ράφουν μέσα στη σελίδα 21 «ΤΑ ΝΕΑ»: «Η Ένωση Κεντρώων με</w:t>
      </w:r>
      <w:r>
        <w:rPr>
          <w:rFonts w:eastAsia="Times New Roman" w:cs="Times New Roman"/>
          <w:szCs w:val="24"/>
        </w:rPr>
        <w:t xml:space="preserve"> εκτίμηση ψήφου 3,4 αν είχαμε εκλογές, θα έδιναν τη μάχη της εισόδου στο Κοινοβούλιο και από τη δική τους επιτυχία θα καθοριζόταν και η δυνατότητα αυτοδυναμίας της Νέας Δημοκρατίας</w:t>
      </w:r>
      <w:r>
        <w:rPr>
          <w:rFonts w:eastAsia="Times New Roman" w:cs="Times New Roman"/>
          <w:szCs w:val="24"/>
        </w:rPr>
        <w:t>.</w:t>
      </w:r>
      <w:r>
        <w:rPr>
          <w:rFonts w:eastAsia="Times New Roman" w:cs="Times New Roman"/>
          <w:szCs w:val="24"/>
        </w:rPr>
        <w:t>».</w:t>
      </w:r>
    </w:p>
    <w:p w14:paraId="3920942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 καταθέτω αυτό στα Πρακτικά</w:t>
      </w:r>
      <w:r>
        <w:rPr>
          <w:rFonts w:eastAsia="Times New Roman" w:cs="Times New Roman"/>
          <w:szCs w:val="24"/>
        </w:rPr>
        <w:t>,</w:t>
      </w:r>
      <w:r>
        <w:rPr>
          <w:rFonts w:eastAsia="Times New Roman" w:cs="Times New Roman"/>
          <w:szCs w:val="24"/>
        </w:rPr>
        <w:t xml:space="preserve"> διότι η Νέα Δημοκρατία τώρα τι θέλει; Θέλ</w:t>
      </w:r>
      <w:r>
        <w:rPr>
          <w:rFonts w:eastAsia="Times New Roman" w:cs="Times New Roman"/>
          <w:szCs w:val="24"/>
        </w:rPr>
        <w:t>ει, ει δυνατόν, να πεθάνω εγώ</w:t>
      </w:r>
      <w:r>
        <w:rPr>
          <w:rFonts w:eastAsia="Times New Roman" w:cs="Times New Roman"/>
          <w:szCs w:val="24"/>
        </w:rPr>
        <w:t>,</w:t>
      </w:r>
      <w:r>
        <w:rPr>
          <w:rFonts w:eastAsia="Times New Roman" w:cs="Times New Roman"/>
          <w:szCs w:val="24"/>
        </w:rPr>
        <w:t xml:space="preserve"> μήπως γίνει αυτοδύναμη. </w:t>
      </w:r>
    </w:p>
    <w:p w14:paraId="3920943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Σας καταθέτω και αυτά που προανέφερα για τους λιμενικούς. </w:t>
      </w:r>
    </w:p>
    <w:p w14:paraId="3920943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Ένωσης Κεντρώων κ. Βασίλης Λεβέντης καταθέτει για τα Πρακτικά τα προαναφερθέντα έγγραφα, τα οποία βρίσκονται </w:t>
      </w:r>
      <w:r>
        <w:rPr>
          <w:rFonts w:eastAsia="Times New Roman" w:cs="Times New Roman"/>
          <w:szCs w:val="24"/>
        </w:rPr>
        <w:t xml:space="preserve">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920943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Τους σέβομαι τους λιμενικούς. Δεν σέβομαι όσους απ’ αυτούς είναι διεφθαρμένοι. Εγώ θα προστατεύσω σαν Βασίλης Λεβέντης και το κόμμα μας, η Ένωση Κεντρώων</w:t>
      </w:r>
      <w:r>
        <w:rPr>
          <w:rFonts w:eastAsia="Times New Roman" w:cs="Times New Roman"/>
          <w:szCs w:val="24"/>
        </w:rPr>
        <w:t>,</w:t>
      </w:r>
      <w:r>
        <w:rPr>
          <w:rFonts w:eastAsia="Times New Roman" w:cs="Times New Roman"/>
          <w:szCs w:val="24"/>
        </w:rPr>
        <w:t xml:space="preserve"> τους υπαλλή</w:t>
      </w:r>
      <w:r>
        <w:rPr>
          <w:rFonts w:eastAsia="Times New Roman" w:cs="Times New Roman"/>
          <w:szCs w:val="24"/>
        </w:rPr>
        <w:t xml:space="preserve">λους τους τίμιους. Όμως, δεν διατίθεμαι οι ανέντιμοι να κρύβονται στο πλήθος των εντίμων. Αυτό δεν το ανέχομαι. </w:t>
      </w:r>
    </w:p>
    <w:p w14:paraId="3920943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Ο κ. Τσίπρας λέει ότι στο μέσο του 2018 η χώρα βγαίνει στις αγορές. Να πάρουμε τις κουβέντες του κ. Τσίπρα μέχρι τώρα να τις ζυγίσουμε. Πριν </w:t>
      </w:r>
      <w:r>
        <w:rPr>
          <w:rFonts w:eastAsia="Times New Roman" w:cs="Times New Roman"/>
          <w:szCs w:val="24"/>
        </w:rPr>
        <w:t>απ</w:t>
      </w:r>
      <w:r>
        <w:rPr>
          <w:rFonts w:eastAsia="Times New Roman" w:cs="Times New Roman"/>
          <w:szCs w:val="24"/>
        </w:rPr>
        <w:t xml:space="preserve">ό </w:t>
      </w:r>
      <w:r>
        <w:rPr>
          <w:rFonts w:eastAsia="Times New Roman" w:cs="Times New Roman"/>
          <w:szCs w:val="24"/>
        </w:rPr>
        <w:t xml:space="preserve">δύο μήνες έλεγε ότι θα πάρει μείωση για το χρέος και </w:t>
      </w:r>
      <w:r>
        <w:rPr>
          <w:rFonts w:eastAsia="Times New Roman" w:cs="Times New Roman"/>
          <w:szCs w:val="24"/>
          <w:lang w:val="en-US"/>
        </w:rPr>
        <w:t>QE</w:t>
      </w:r>
      <w:r>
        <w:rPr>
          <w:rFonts w:eastAsia="Times New Roman" w:cs="Times New Roman"/>
          <w:szCs w:val="24"/>
        </w:rPr>
        <w:t xml:space="preserve">. Τι πήρε εκ των δύο, να μην πω, σέβομαι την Αίθουσα. </w:t>
      </w:r>
    </w:p>
    <w:p w14:paraId="3920943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Μετά έλεγε ότι μετά τις γερμανικές εκλογές θα πάρει μείωση για το χρέος. Τώρα οι γερμανικές εκλογές βγήκαν, κύριοι της Κυβέρνησης, λίγο δυσανάγν</w:t>
      </w:r>
      <w:r>
        <w:rPr>
          <w:rFonts w:eastAsia="Times New Roman" w:cs="Times New Roman"/>
          <w:szCs w:val="24"/>
        </w:rPr>
        <w:t>ωστες και μάλλον</w:t>
      </w:r>
      <w:r>
        <w:rPr>
          <w:rFonts w:eastAsia="Times New Roman" w:cs="Times New Roman"/>
          <w:szCs w:val="24"/>
        </w:rPr>
        <w:t>,</w:t>
      </w:r>
      <w:r>
        <w:rPr>
          <w:rFonts w:eastAsia="Times New Roman" w:cs="Times New Roman"/>
          <w:szCs w:val="24"/>
        </w:rPr>
        <w:t xml:space="preserve"> αντί να πάρουμε διευκολύνσεις για το χρέος</w:t>
      </w:r>
      <w:r>
        <w:rPr>
          <w:rFonts w:eastAsia="Times New Roman" w:cs="Times New Roman"/>
          <w:szCs w:val="24"/>
        </w:rPr>
        <w:t>,</w:t>
      </w:r>
      <w:r>
        <w:rPr>
          <w:rFonts w:eastAsia="Times New Roman" w:cs="Times New Roman"/>
          <w:szCs w:val="24"/>
        </w:rPr>
        <w:t xml:space="preserve"> και εκεί δεν ξέρω τι να πω ότι θα πάρουμε. Μερικοί θέλουν κι έξοδο της χώρας από το ευρώ, το ξέρετε. </w:t>
      </w:r>
    </w:p>
    <w:p w14:paraId="3920943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έλω να πω στην Κυβέρνηση κάτι -και στην όποια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γιατί δεν ξέρω πόσο καιρό θα έχουμ</w:t>
      </w:r>
      <w:r>
        <w:rPr>
          <w:rFonts w:eastAsia="Times New Roman" w:cs="Times New Roman"/>
          <w:szCs w:val="24"/>
        </w:rPr>
        <w:t>ε αυτή την Κυβέρνηση- εάν η Ελλάδα αυτή τη στιγμή δεν κάνει όλες τις μεταρρυθμίσεις να κλείσει τα στόματα αυτών που θέλουν μέσα στη Γερμανία να μας πετάξουν εκτός ευρώ, αν δεν κάνουμε όλες τις μεταρρυθμίσεις, κινδυνεύει η Ελλάδα αυτή τη στιγμή, γιατί ανεβα</w:t>
      </w:r>
      <w:r>
        <w:rPr>
          <w:rFonts w:eastAsia="Times New Roman" w:cs="Times New Roman"/>
          <w:szCs w:val="24"/>
        </w:rPr>
        <w:t xml:space="preserve">ίνουν στο πηδάλιο κατά 99% άνθρωποι που δεν αγαπούν πολύ την Ελλάδα και δεν θα την περιμένουν. Αυτό έχω να πω. Να το προσέξουμε αυτό. </w:t>
      </w:r>
    </w:p>
    <w:p w14:paraId="39209436"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Θα ήθελα να πω και κάτι άλλο. Αν μία κυβέρνηση, με τα λάθη της, βγάλει τη χώρα από το ευρώ, θα είναι εθνικό έγκλημα, θα ε</w:t>
      </w:r>
      <w:r>
        <w:rPr>
          <w:rFonts w:eastAsia="Times New Roman" w:cs="Times New Roman"/>
          <w:szCs w:val="24"/>
        </w:rPr>
        <w:t>ίναι κάτι για το οποίο οι επόμενες γενιές δεν θα μας συγχωρήσουν, αν δηλαδή με λάθη των κυβερνώντων η χώρα βγει εκτός ευρώ. Καλύτερα να φύγει η Κυβέρνηση, αν δεν είναι διατεθειμένη να κάνει το σύνολο των μεταρρυθμίσεων.</w:t>
      </w:r>
    </w:p>
    <w:p w14:paraId="39209437"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Ρωτήθηκα στη Διεθνή Έκθεση Θεσσαλονί</w:t>
      </w:r>
      <w:r>
        <w:rPr>
          <w:rFonts w:eastAsia="Times New Roman" w:cs="Times New Roman"/>
          <w:szCs w:val="24"/>
        </w:rPr>
        <w:t>κης, επειδή πρότεινα κυβέρνηση τεχνοκρατών, το εξής: «Πώς είστε βέβαιος εσείς, κύριε Λεβέντη, ότι μία κυβέρνηση τεχνοκρατών με διακόσιες σαράντα έδρες»</w:t>
      </w:r>
      <w:r>
        <w:rPr>
          <w:rFonts w:eastAsia="Times New Roman" w:cs="Times New Roman"/>
          <w:szCs w:val="24"/>
        </w:rPr>
        <w:t>,</w:t>
      </w:r>
      <w:r>
        <w:rPr>
          <w:rFonts w:eastAsia="Times New Roman" w:cs="Times New Roman"/>
          <w:szCs w:val="24"/>
        </w:rPr>
        <w:t xml:space="preserve"> όπως έλεγα</w:t>
      </w:r>
      <w:r>
        <w:rPr>
          <w:rFonts w:eastAsia="Times New Roman" w:cs="Times New Roman"/>
          <w:szCs w:val="24"/>
        </w:rPr>
        <w:t>,</w:t>
      </w:r>
      <w:r>
        <w:rPr>
          <w:rFonts w:eastAsia="Times New Roman" w:cs="Times New Roman"/>
          <w:szCs w:val="24"/>
        </w:rPr>
        <w:t xml:space="preserve"> «θα πετύχει καλύτερη διαπραγμάτευση;». </w:t>
      </w:r>
    </w:p>
    <w:p w14:paraId="39209438"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Τι απάντησα; «Δεν είναι ότι οι διαπραγματευτές θα </w:t>
      </w:r>
      <w:r>
        <w:rPr>
          <w:rFonts w:eastAsia="Times New Roman" w:cs="Times New Roman"/>
          <w:szCs w:val="24"/>
        </w:rPr>
        <w:t>είναι ικανότεροι, αλλά ότι αυτή η κυβέρνηση θα κάνει τις μεταρρυθμίσεις και, άρα, αυτό ζητούν οι ξένοι</w:t>
      </w:r>
      <w:r>
        <w:rPr>
          <w:rFonts w:eastAsia="Times New Roman" w:cs="Times New Roman"/>
          <w:szCs w:val="24"/>
        </w:rPr>
        <w:t>.</w:t>
      </w:r>
      <w:r>
        <w:rPr>
          <w:rFonts w:eastAsia="Times New Roman" w:cs="Times New Roman"/>
          <w:szCs w:val="24"/>
        </w:rPr>
        <w:t>». Οι ξένοι βλέπουν μία Κυβέρνηση που δεν κάνει μεταρρυθμίσεις και κοροϊδεύει, μηρυκάζει περί τα ίδια και φοβούνται ότι περνούν στη Βουλή αλλαγές και στη</w:t>
      </w:r>
      <w:r>
        <w:rPr>
          <w:rFonts w:eastAsia="Times New Roman" w:cs="Times New Roman"/>
          <w:szCs w:val="24"/>
        </w:rPr>
        <w:t>ν κοινωνία δεν υπάρχει το θάρρος εφαρμογής τους. Γι</w:t>
      </w:r>
      <w:r>
        <w:rPr>
          <w:rFonts w:eastAsia="Times New Roman" w:cs="Times New Roman"/>
          <w:szCs w:val="24"/>
        </w:rPr>
        <w:t>α</w:t>
      </w:r>
      <w:r>
        <w:rPr>
          <w:rFonts w:eastAsia="Times New Roman" w:cs="Times New Roman"/>
          <w:szCs w:val="24"/>
        </w:rPr>
        <w:t xml:space="preserve"> αυτό είναι οι ξένοι εναντίον μας. </w:t>
      </w:r>
    </w:p>
    <w:p w14:paraId="39209439"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Άρα από τις γερμανικές εκλογές να μην ελπίζετε τίποτα. Η χώρα πρέπει να κάνει το καθήκον της. Να ελπίζουμε στον εαυτό μας, στις αλλαγές που θα κάνουμε εμείς. </w:t>
      </w:r>
      <w:r>
        <w:rPr>
          <w:rFonts w:eastAsia="Times New Roman" w:cs="Times New Roman"/>
          <w:szCs w:val="24"/>
        </w:rPr>
        <w:t>Α</w:t>
      </w:r>
      <w:r>
        <w:rPr>
          <w:rFonts w:eastAsia="Times New Roman" w:cs="Times New Roman"/>
          <w:szCs w:val="24"/>
        </w:rPr>
        <w:t>ν τις κάν</w:t>
      </w:r>
      <w:r>
        <w:rPr>
          <w:rFonts w:eastAsia="Times New Roman" w:cs="Times New Roman"/>
          <w:szCs w:val="24"/>
        </w:rPr>
        <w:t xml:space="preserve">ουμε σωστά, όποιος κι αν κυβερνήσει στη Γερμανία, δεν μπορεί να προσάψει στην Ελλάδα το παραμικρό. Αν, όμως, εμείς δεν κάνουμε το καθήκον μας και ελπίζουμε να βρεθεί στη Γερμανία φίλος που να κάνει τα στραβά μάτια, πλανώμεθα, τελεία και παύλα. </w:t>
      </w:r>
    </w:p>
    <w:p w14:paraId="3920943A"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Θέλω να πω </w:t>
      </w:r>
      <w:r>
        <w:rPr>
          <w:rFonts w:eastAsia="Times New Roman" w:cs="Times New Roman"/>
          <w:szCs w:val="24"/>
        </w:rPr>
        <w:t xml:space="preserve">κάτι για την Κεντροαριστερά, διότι είδατε ότι κάποιοι συζητούν για την Κεντροαριστερά και με ρωτούν «γιατί δεν μπήκατε εσείς, κύριε Λεβέντη, στην Κεντροαριστερά;». </w:t>
      </w:r>
    </w:p>
    <w:p w14:paraId="3920943B"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Κύριοι, εγώ, πριν έρθω στην Αίθουσα αυτή, επί σαράντα χρόνια ήμουν εκτός Βουλής. </w:t>
      </w:r>
      <w:r>
        <w:rPr>
          <w:rFonts w:eastAsia="Times New Roman" w:cs="Times New Roman"/>
          <w:szCs w:val="24"/>
        </w:rPr>
        <w:t>Ή</w:t>
      </w:r>
      <w:r>
        <w:rPr>
          <w:rFonts w:eastAsia="Times New Roman" w:cs="Times New Roman"/>
          <w:szCs w:val="24"/>
        </w:rPr>
        <w:t>μουν εκτό</w:t>
      </w:r>
      <w:r>
        <w:rPr>
          <w:rFonts w:eastAsia="Times New Roman" w:cs="Times New Roman"/>
          <w:szCs w:val="24"/>
        </w:rPr>
        <w:t>ς Βουλής κάνοντας αγώνα εναντίον του συστήματος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Το ΠΑΣΟΚ δεν είναι -αν δεν κάνω λάθος- η ραχοκοκαλιά της Κεντροαριστεράς; Αυτοί δεν είναι που διορίζανε, που χρωστούν δάνεια; Αυτοί δεν είναι; </w:t>
      </w:r>
    </w:p>
    <w:p w14:paraId="3920943C"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Αφού έδωσα αγώνες σαράντα ετών εναντίο</w:t>
      </w:r>
      <w:r>
        <w:rPr>
          <w:rFonts w:eastAsia="Times New Roman" w:cs="Times New Roman"/>
          <w:szCs w:val="24"/>
        </w:rPr>
        <w:t xml:space="preserve">ν τους και δημιούργησα έναν πυρήνα, που τώρα θα φουσκώσει, θεωρούν ότι η Ένωση Κεντρώων θα μείνει στο 4% ή στο 4,5%. Δεν θα κάνω τη χάρη σε κανέναν. Εγώ περιμένω ποιον θα εκλέξετε για να με αντιμετωπίσει. Εκλέξτε, λοιπόν, κάποιον. </w:t>
      </w:r>
    </w:p>
    <w:p w14:paraId="3920943D" w14:textId="77777777" w:rsidR="00612455" w:rsidRDefault="00B02DE7">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Γ</w:t>
      </w:r>
      <w:r>
        <w:rPr>
          <w:rFonts w:eastAsia="Times New Roman" w:cs="Times New Roman"/>
          <w:szCs w:val="24"/>
        </w:rPr>
        <w:t>ι</w:t>
      </w:r>
      <w:r>
        <w:rPr>
          <w:rFonts w:eastAsia="Times New Roman" w:cs="Times New Roman"/>
          <w:szCs w:val="24"/>
        </w:rPr>
        <w:t>α</w:t>
      </w:r>
      <w:r>
        <w:rPr>
          <w:rFonts w:eastAsia="Times New Roman" w:cs="Times New Roman"/>
          <w:szCs w:val="24"/>
        </w:rPr>
        <w:t xml:space="preserve"> αυτό αργούν. </w:t>
      </w:r>
    </w:p>
    <w:p w14:paraId="3920943E" w14:textId="77777777" w:rsidR="00612455" w:rsidRDefault="00B02DE7">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Γι</w:t>
      </w:r>
      <w:r>
        <w:rPr>
          <w:rFonts w:eastAsia="Times New Roman" w:cs="Times New Roman"/>
          <w:szCs w:val="24"/>
        </w:rPr>
        <w:t>α</w:t>
      </w:r>
      <w:r>
        <w:rPr>
          <w:rFonts w:eastAsia="Times New Roman" w:cs="Times New Roman"/>
          <w:szCs w:val="24"/>
        </w:rPr>
        <w:t xml:space="preserve"> αυτό αργούν. Γιατί δεν ξέρουν ποιον να εκλέξουν. </w:t>
      </w:r>
    </w:p>
    <w:p w14:paraId="3920943F"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Μετά από αγώνα σαράντα ετών, παλεύοντας κατά των καθεστωτικών νοοτροπιών ΠΑΣΟΚ και Νέας Δημοκρατίας, με διορισμούς, με όλα αυτά που έκαν</w:t>
      </w:r>
      <w:r>
        <w:rPr>
          <w:rFonts w:eastAsia="Times New Roman" w:cs="Times New Roman"/>
          <w:szCs w:val="24"/>
        </w:rPr>
        <w:t xml:space="preserve">αν, νομιμοποιούμαι νομίζετε, κυρίες και κύριοι, να συμπράξω; Το εξήγησα και στην κ. Γεννηματά και στον σύζυγό της. Εγώ είμαι καθαρός. Εξαρχής, της είπα ότι δεν γίνεται, τελεία και παύλα. </w:t>
      </w:r>
    </w:p>
    <w:p w14:paraId="39209440"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Θέλω τώρα να μιλήσω για τον κ. Καμμένο. </w:t>
      </w:r>
    </w:p>
    <w:p w14:paraId="39209441"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Κύριε Κοντονή, είστε στα έδ</w:t>
      </w:r>
      <w:r>
        <w:rPr>
          <w:rFonts w:eastAsia="Times New Roman" w:cs="Times New Roman"/>
          <w:szCs w:val="24"/>
        </w:rPr>
        <w:t xml:space="preserve">ρανα απ’ ό,τι βλέπω. Πιστεύω ότι ο κ. Καμμένος πρέπει να έρθει ο ίδιος να ψηφίσει υπέρ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και να μας απαλλάξει από την ευθύνη να ψηφίσει η Αίθουσα. Έτσι πιστεύω. </w:t>
      </w:r>
    </w:p>
    <w:p w14:paraId="39209442"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Όταν υπάρχει στίγμα κατά κάποιου -ακόμα και κακώς υποκινούμενο στίγμα,</w:t>
      </w:r>
      <w:r>
        <w:rPr>
          <w:rFonts w:eastAsia="Times New Roman" w:cs="Times New Roman"/>
          <w:szCs w:val="24"/>
        </w:rPr>
        <w:t xml:space="preserve"> με κακοήθεια από τη Δεξιά, επειδή θέλει να σας ανατρέψει-</w:t>
      </w:r>
      <w:r>
        <w:rPr>
          <w:rFonts w:eastAsia="Times New Roman" w:cs="Times New Roman"/>
          <w:szCs w:val="24"/>
        </w:rPr>
        <w:t>,</w:t>
      </w:r>
      <w:r>
        <w:rPr>
          <w:rFonts w:eastAsia="Times New Roman" w:cs="Times New Roman"/>
          <w:szCs w:val="24"/>
        </w:rPr>
        <w:t xml:space="preserve"> η λύση δεν είναι να κρυφτεί πίσω από τον αριθμό </w:t>
      </w:r>
      <w:r>
        <w:rPr>
          <w:rFonts w:eastAsia="Times New Roman" w:cs="Times New Roman"/>
          <w:szCs w:val="24"/>
        </w:rPr>
        <w:t>«153»</w:t>
      </w:r>
      <w:r>
        <w:rPr>
          <w:rFonts w:eastAsia="Times New Roman" w:cs="Times New Roman"/>
          <w:szCs w:val="24"/>
        </w:rPr>
        <w:t>,</w:t>
      </w:r>
      <w:r>
        <w:rPr>
          <w:rFonts w:eastAsia="Times New Roman" w:cs="Times New Roman"/>
          <w:szCs w:val="24"/>
        </w:rPr>
        <w:t xml:space="preserve"> διότι τότε το στίγμα αυξάνει, κύριε Κοντονή. Έτσι </w:t>
      </w:r>
      <w:proofErr w:type="spellStart"/>
      <w:r>
        <w:rPr>
          <w:rFonts w:eastAsia="Times New Roman" w:cs="Times New Roman"/>
          <w:szCs w:val="24"/>
        </w:rPr>
        <w:t>εξηγούμεθα</w:t>
      </w:r>
      <w:proofErr w:type="spellEnd"/>
      <w:r>
        <w:rPr>
          <w:rFonts w:eastAsia="Times New Roman" w:cs="Times New Roman"/>
          <w:szCs w:val="24"/>
        </w:rPr>
        <w:t xml:space="preserve"> οι πολιτικοί</w:t>
      </w:r>
      <w:r>
        <w:rPr>
          <w:rFonts w:eastAsia="Times New Roman" w:cs="Times New Roman"/>
          <w:szCs w:val="24"/>
        </w:rPr>
        <w:t>,</w:t>
      </w:r>
      <w:r>
        <w:rPr>
          <w:rFonts w:eastAsia="Times New Roman" w:cs="Times New Roman"/>
          <w:szCs w:val="24"/>
        </w:rPr>
        <w:t xml:space="preserve"> όταν είμαστε άνδρες πολιτικοί, με ήθος. </w:t>
      </w:r>
    </w:p>
    <w:p w14:paraId="39209443"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Παρακαλώ, λοιπόν, τον κ. Καμμένο να απαλλάξει την Αίθουσα από τη δοκιμασία να ψηφίσει και να προσέλθει να δηλώσει ότι δέχεται. Διαφορετικά, αν κρυφτεί ο κ. Καμμένος πίσω από τον αριθμό </w:t>
      </w:r>
      <w:r>
        <w:rPr>
          <w:rFonts w:eastAsia="Times New Roman" w:cs="Times New Roman"/>
          <w:szCs w:val="24"/>
        </w:rPr>
        <w:t>«153»</w:t>
      </w:r>
      <w:r>
        <w:rPr>
          <w:rFonts w:eastAsia="Times New Roman" w:cs="Times New Roman"/>
          <w:szCs w:val="24"/>
        </w:rPr>
        <w:t>, τότε, όποτε και αν τελειώσει η θητεία αυτής της Βουλής, να μη νο</w:t>
      </w:r>
      <w:r>
        <w:rPr>
          <w:rFonts w:eastAsia="Times New Roman" w:cs="Times New Roman"/>
          <w:szCs w:val="24"/>
        </w:rPr>
        <w:t xml:space="preserve">μίζει ότι θα έχει αποδοθεί καθαρός. Αυτή είναι η άποψή μου. </w:t>
      </w:r>
    </w:p>
    <w:p w14:paraId="39209444" w14:textId="77777777" w:rsidR="00612455" w:rsidRDefault="00B02DE7">
      <w:pPr>
        <w:spacing w:after="0" w:line="600" w:lineRule="auto"/>
        <w:ind w:firstLine="720"/>
        <w:jc w:val="both"/>
        <w:rPr>
          <w:rFonts w:eastAsia="Times New Roman" w:cs="Times New Roman"/>
          <w:szCs w:val="24"/>
        </w:rPr>
      </w:pPr>
      <w:r>
        <w:rPr>
          <w:rFonts w:eastAsia="Times New Roman" w:cs="Times New Roman"/>
          <w:szCs w:val="24"/>
        </w:rPr>
        <w:t xml:space="preserve">Πίστευα ότι η Αριστερά έχει υψηλό ήθος και πιστεύω ότι και ο κ. Καμμένος ως συνάδελφος έχει ένα ήθος. Αυτό κάνει ένας άνθρωπος που τον κατηγορούν ανήθικα, έρχεται και αποδέχεται την εξέτασή του. </w:t>
      </w:r>
      <w:r>
        <w:rPr>
          <w:rFonts w:eastAsia="Times New Roman" w:cs="Times New Roman"/>
          <w:szCs w:val="24"/>
        </w:rPr>
        <w:t xml:space="preserve">Δεν κρύβεται πίσω από αριθμούς κυβερνητικών πλειοψηφιών. Είναι η άποψή μου. </w:t>
      </w:r>
    </w:p>
    <w:p w14:paraId="39209445" w14:textId="77777777" w:rsidR="00612455" w:rsidRDefault="00B02DE7">
      <w:pPr>
        <w:spacing w:line="600" w:lineRule="auto"/>
        <w:ind w:firstLine="720"/>
        <w:jc w:val="both"/>
        <w:rPr>
          <w:rFonts w:eastAsia="Times New Roman"/>
          <w:szCs w:val="24"/>
        </w:rPr>
      </w:pPr>
      <w:r>
        <w:rPr>
          <w:rFonts w:eastAsia="Times New Roman"/>
          <w:szCs w:val="24"/>
        </w:rPr>
        <w:t>Τώρα, όσον αφορά κάποια δημοσιεύματα, που γράφουν απ’ έξω –για να επανέλθω λίγο στις δημοσκοπήσεις- για 2,7%, ενώ η Ένωση Κεντρώων είναι στο 4,3% κ</w:t>
      </w:r>
      <w:r>
        <w:rPr>
          <w:rFonts w:eastAsia="Times New Roman"/>
          <w:szCs w:val="24"/>
        </w:rPr>
        <w:t>.</w:t>
      </w:r>
      <w:r>
        <w:rPr>
          <w:rFonts w:eastAsia="Times New Roman"/>
          <w:szCs w:val="24"/>
        </w:rPr>
        <w:t xml:space="preserve">λπ., θέλω να κάνω μία δήλωση. Εγώ ήμουν σαράντα χρόνια έξω από τη Βουλή κι αν πάω πάλι απ’ έξω, έχω μάθει να είμαι απ’ έξω. Κάποιοι άλλοι έχουν γίνει επαγγελματίες. Αυτοί να προσέχουν. </w:t>
      </w:r>
    </w:p>
    <w:p w14:paraId="39209446" w14:textId="77777777" w:rsidR="00612455" w:rsidRDefault="00B02DE7">
      <w:pPr>
        <w:spacing w:line="600" w:lineRule="auto"/>
        <w:ind w:firstLine="720"/>
        <w:jc w:val="both"/>
        <w:rPr>
          <w:rFonts w:eastAsia="Times New Roman"/>
          <w:szCs w:val="24"/>
        </w:rPr>
      </w:pPr>
      <w:r>
        <w:rPr>
          <w:rFonts w:eastAsia="Times New Roman"/>
          <w:szCs w:val="24"/>
        </w:rPr>
        <w:t>Μη θεωρείτε ηλίθιο τον λαό, να νομίζει ότι έχανα. Εγώ δεν έχω κάνει μέ</w:t>
      </w:r>
      <w:r>
        <w:rPr>
          <w:rFonts w:eastAsia="Times New Roman"/>
          <w:szCs w:val="24"/>
        </w:rPr>
        <w:t xml:space="preserve">χρι τώρα τίποτα στην Αίθουσα αυτή. Έχω ζητήσει κάποια πράγματα και η Κυβέρνηση δεν τα έκανε. </w:t>
      </w:r>
      <w:r>
        <w:rPr>
          <w:rFonts w:eastAsia="Times New Roman"/>
          <w:szCs w:val="24"/>
        </w:rPr>
        <w:t>Μ</w:t>
      </w:r>
      <w:r>
        <w:rPr>
          <w:rFonts w:eastAsia="Times New Roman"/>
          <w:szCs w:val="24"/>
        </w:rPr>
        <w:t>ε τη Νέα Δημοκρατία είναι αδύνατον να πάω ποτέ. Ξέρετε γιατί; Γιατί το πρώτο</w:t>
      </w:r>
      <w:r>
        <w:rPr>
          <w:rFonts w:eastAsia="Times New Roman"/>
          <w:szCs w:val="24"/>
        </w:rPr>
        <w:t xml:space="preserve">, </w:t>
      </w:r>
      <w:r>
        <w:rPr>
          <w:rFonts w:eastAsia="Times New Roman"/>
          <w:szCs w:val="24"/>
        </w:rPr>
        <w:t>λέει</w:t>
      </w:r>
      <w:r>
        <w:rPr>
          <w:rFonts w:eastAsia="Times New Roman"/>
          <w:szCs w:val="24"/>
        </w:rPr>
        <w:t>,</w:t>
      </w:r>
      <w:r>
        <w:rPr>
          <w:rFonts w:eastAsia="Times New Roman"/>
          <w:szCs w:val="24"/>
        </w:rPr>
        <w:t xml:space="preserve"> που θα κάνει, άμα βγει ο Μητσοτάκης, είναι να κάνει ενισχυμένη. </w:t>
      </w:r>
    </w:p>
    <w:p w14:paraId="39209447" w14:textId="77777777" w:rsidR="00612455" w:rsidRDefault="00B02DE7">
      <w:pPr>
        <w:spacing w:line="600" w:lineRule="auto"/>
        <w:ind w:firstLine="720"/>
        <w:jc w:val="both"/>
        <w:rPr>
          <w:rFonts w:eastAsia="Times New Roman"/>
          <w:szCs w:val="24"/>
        </w:rPr>
      </w:pPr>
      <w:r>
        <w:rPr>
          <w:rFonts w:eastAsia="Times New Roman"/>
          <w:szCs w:val="24"/>
        </w:rPr>
        <w:t>Άρα ούτε πρόκ</w:t>
      </w:r>
      <w:r>
        <w:rPr>
          <w:rFonts w:eastAsia="Times New Roman"/>
          <w:szCs w:val="24"/>
        </w:rPr>
        <w:t xml:space="preserve">ειται να δεχθώ τηλέφωνο από τον Μητσοτάκη τη νύχτα των εκλογών, εκτός αν αλλάξει αυτό και δεχθεί την απλή αναλογική και κάνει υποχώρηση. Γιατί την απλή αναλογική τη θεωρώ </w:t>
      </w:r>
      <w:proofErr w:type="spellStart"/>
      <w:r>
        <w:rPr>
          <w:rFonts w:eastAsia="Times New Roman"/>
          <w:szCs w:val="24"/>
        </w:rPr>
        <w:t>ουσιωδέστατο</w:t>
      </w:r>
      <w:proofErr w:type="spellEnd"/>
      <w:r>
        <w:rPr>
          <w:rFonts w:eastAsia="Times New Roman"/>
          <w:szCs w:val="24"/>
        </w:rPr>
        <w:t xml:space="preserve"> βήμα</w:t>
      </w:r>
      <w:r>
        <w:rPr>
          <w:rFonts w:eastAsia="Times New Roman"/>
          <w:szCs w:val="24"/>
        </w:rPr>
        <w:t>,</w:t>
      </w:r>
      <w:r>
        <w:rPr>
          <w:rFonts w:eastAsia="Times New Roman"/>
          <w:szCs w:val="24"/>
        </w:rPr>
        <w:t xml:space="preserve"> για να γίνει η χώρα μια χώρα δημοκρατική και </w:t>
      </w:r>
      <w:proofErr w:type="spellStart"/>
      <w:r>
        <w:rPr>
          <w:rFonts w:eastAsia="Times New Roman"/>
          <w:szCs w:val="24"/>
        </w:rPr>
        <w:t>νομιμόφρονη</w:t>
      </w:r>
      <w:proofErr w:type="spellEnd"/>
      <w:r>
        <w:rPr>
          <w:rFonts w:eastAsia="Times New Roman"/>
          <w:szCs w:val="24"/>
        </w:rPr>
        <w:t xml:space="preserve">. </w:t>
      </w:r>
    </w:p>
    <w:p w14:paraId="39209448" w14:textId="77777777" w:rsidR="00612455" w:rsidRDefault="00B02DE7">
      <w:pPr>
        <w:spacing w:line="600" w:lineRule="auto"/>
        <w:ind w:firstLine="720"/>
        <w:jc w:val="both"/>
        <w:rPr>
          <w:rFonts w:eastAsia="Times New Roman"/>
          <w:szCs w:val="24"/>
        </w:rPr>
      </w:pPr>
      <w:r>
        <w:rPr>
          <w:rFonts w:eastAsia="Times New Roman"/>
          <w:szCs w:val="24"/>
        </w:rPr>
        <w:t>Όσο η Δ</w:t>
      </w:r>
      <w:r>
        <w:rPr>
          <w:rFonts w:eastAsia="Times New Roman"/>
          <w:szCs w:val="24"/>
        </w:rPr>
        <w:t>εξιά μένει στις ενισχυμένες, στα μπόνους και στις κλοπές εδρών, θα είναι η αμετανόητη Δεξιά του παρελθόντος και θα έχει σκληρό αντίπαλο στο πρόσωπο του Βασίλη Λεβέντη. Το ξέρει ο κ. Μητσοτάκης. Ας πάει με εκείνους που κάθονται στην Αίθουσα εκεί, να συμπράξ</w:t>
      </w:r>
      <w:r>
        <w:rPr>
          <w:rFonts w:eastAsia="Times New Roman"/>
          <w:szCs w:val="24"/>
        </w:rPr>
        <w:t xml:space="preserve">ει. </w:t>
      </w:r>
    </w:p>
    <w:p w14:paraId="39209449" w14:textId="77777777" w:rsidR="00612455" w:rsidRDefault="00B02DE7">
      <w:pPr>
        <w:spacing w:line="600" w:lineRule="auto"/>
        <w:ind w:firstLine="720"/>
        <w:jc w:val="both"/>
        <w:rPr>
          <w:rFonts w:eastAsia="Times New Roman"/>
          <w:szCs w:val="24"/>
        </w:rPr>
      </w:pPr>
      <w:r>
        <w:rPr>
          <w:rFonts w:eastAsia="Times New Roman"/>
          <w:szCs w:val="24"/>
        </w:rPr>
        <w:t>Με εμάς, με την Ένωση Κεντρώων, ποτέ. Εμείς αγωνιστήκαμε για να καθαρίσει η χώρα και θα είμαστε ανυποχώρητοι μέχρι τέλους!</w:t>
      </w:r>
    </w:p>
    <w:p w14:paraId="3920944A" w14:textId="77777777" w:rsidR="00612455" w:rsidRDefault="00B02DE7">
      <w:pPr>
        <w:spacing w:line="600" w:lineRule="auto"/>
        <w:ind w:firstLine="720"/>
        <w:jc w:val="both"/>
        <w:rPr>
          <w:rFonts w:eastAsia="Times New Roman"/>
          <w:szCs w:val="24"/>
        </w:rPr>
      </w:pPr>
      <w:r>
        <w:rPr>
          <w:rFonts w:eastAsia="Times New Roman"/>
          <w:szCs w:val="24"/>
        </w:rPr>
        <w:t>Δεν θα πάρω άλλον χρόνο. Ευχαριστώ πολύ που με ακούσατε.</w:t>
      </w:r>
    </w:p>
    <w:p w14:paraId="3920944B" w14:textId="77777777" w:rsidR="00612455" w:rsidRDefault="00B02DE7">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3920944C" w14:textId="77777777" w:rsidR="00612455" w:rsidRDefault="00B02DE7">
      <w:pPr>
        <w:spacing w:line="600" w:lineRule="auto"/>
        <w:ind w:firstLine="720"/>
        <w:jc w:val="both"/>
        <w:rPr>
          <w:rFonts w:eastAsia="Times New Roman"/>
          <w:szCs w:val="24"/>
        </w:rPr>
      </w:pPr>
      <w:r>
        <w:rPr>
          <w:rFonts w:eastAsia="Times New Roman"/>
          <w:b/>
          <w:szCs w:val="24"/>
        </w:rPr>
        <w:t>ΠΡΟΕΔΡΕΥΩΝ (Μάριος</w:t>
      </w:r>
      <w:r>
        <w:rPr>
          <w:rFonts w:eastAsia="Times New Roman"/>
          <w:b/>
          <w:szCs w:val="24"/>
        </w:rPr>
        <w:t xml:space="preserve"> Γεωργιάδης): </w:t>
      </w:r>
      <w:r>
        <w:rPr>
          <w:rFonts w:eastAsia="Times New Roman"/>
          <w:szCs w:val="24"/>
        </w:rPr>
        <w:t>Ευχαριστούμε τον Πρόεδρο της Ένωσης Κεντρώων κ. Λεβέντη.</w:t>
      </w:r>
    </w:p>
    <w:p w14:paraId="3920944D" w14:textId="77777777" w:rsidR="00612455" w:rsidRDefault="00B02DE7">
      <w:pPr>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της Δημοκρατικής Συμπαράταξης κ. Ανδρέας Λοβέρδος για δέκα λεπτά.  </w:t>
      </w:r>
    </w:p>
    <w:p w14:paraId="3920944E" w14:textId="77777777" w:rsidR="00612455" w:rsidRDefault="00B02DE7">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Κυρίες και κύριοι Βουλευτές, πριν μπω στο θέμα, να κάνω</w:t>
      </w:r>
      <w:r>
        <w:rPr>
          <w:rFonts w:eastAsia="Times New Roman"/>
          <w:szCs w:val="24"/>
        </w:rPr>
        <w:t xml:space="preserve"> μια γενικότερη αναφορά. Απευθύνομαι προς τους Βουλευτές και τους Υπουργούς του ΣΥΡΙΖΑ. </w:t>
      </w:r>
    </w:p>
    <w:p w14:paraId="3920944F" w14:textId="77777777" w:rsidR="00612455" w:rsidRDefault="00B02DE7">
      <w:pPr>
        <w:spacing w:line="600" w:lineRule="auto"/>
        <w:ind w:firstLine="720"/>
        <w:jc w:val="both"/>
        <w:rPr>
          <w:rFonts w:eastAsia="Times New Roman"/>
          <w:szCs w:val="24"/>
        </w:rPr>
      </w:pPr>
      <w:r>
        <w:rPr>
          <w:rFonts w:eastAsia="Times New Roman"/>
          <w:szCs w:val="24"/>
        </w:rPr>
        <w:t>Πράγματι, κυρίες και κύριοι του ΣΥΡΙΖΑ, αλλάξατε την Ευρώπη. Στη Γερμανία χθες, δεξιότερα ο τοίχος. Συγχαρητήρια! Σωστοί κι εσείς στις προβλέψεις σας. Σωστοί σε όλα. Σ</w:t>
      </w:r>
      <w:r>
        <w:rPr>
          <w:rFonts w:eastAsia="Times New Roman"/>
          <w:szCs w:val="24"/>
        </w:rPr>
        <w:t xml:space="preserve">τα κανάλια, στη Βουλή, λένε Βουλευτές σας, Υπουργοί και άλλοι ότι αλλάζετε την Ευρώπη. Πράγματι, την αλλάξατε. Δεξιότερα ο τοίχος! </w:t>
      </w:r>
    </w:p>
    <w:p w14:paraId="39209450" w14:textId="77777777" w:rsidR="00612455" w:rsidRDefault="00B02DE7">
      <w:pPr>
        <w:spacing w:line="600" w:lineRule="auto"/>
        <w:ind w:firstLine="720"/>
        <w:jc w:val="both"/>
        <w:rPr>
          <w:rFonts w:eastAsia="Times New Roman"/>
          <w:szCs w:val="24"/>
        </w:rPr>
      </w:pPr>
      <w:r>
        <w:rPr>
          <w:rFonts w:eastAsia="Times New Roman"/>
          <w:szCs w:val="24"/>
        </w:rPr>
        <w:t>Πάμε τώρα στο θέμα. Μετά την υπογραφή του τρίτου μνημονίου και κυρίως λόγω των ομιλιών δύο Υπουργών, του Υπουργού των Οικονο</w:t>
      </w:r>
      <w:r>
        <w:rPr>
          <w:rFonts w:eastAsia="Times New Roman"/>
          <w:szCs w:val="24"/>
        </w:rPr>
        <w:t xml:space="preserve">μικών και του Αναπληρωτή του, του κ. </w:t>
      </w:r>
      <w:proofErr w:type="spellStart"/>
      <w:r>
        <w:rPr>
          <w:rFonts w:eastAsia="Times New Roman"/>
          <w:szCs w:val="24"/>
        </w:rPr>
        <w:t>Χουλιαράκη</w:t>
      </w:r>
      <w:proofErr w:type="spellEnd"/>
      <w:r>
        <w:rPr>
          <w:rFonts w:eastAsia="Times New Roman"/>
          <w:szCs w:val="24"/>
        </w:rPr>
        <w:t xml:space="preserve">, λέω επανειλημμένα στην Αίθουσα αυτή πως δεν </w:t>
      </w:r>
      <w:proofErr w:type="spellStart"/>
      <w:r>
        <w:rPr>
          <w:rFonts w:eastAsia="Times New Roman"/>
          <w:szCs w:val="24"/>
        </w:rPr>
        <w:t>εκλεγήκατε</w:t>
      </w:r>
      <w:proofErr w:type="spellEnd"/>
      <w:r>
        <w:rPr>
          <w:rFonts w:eastAsia="Times New Roman"/>
          <w:szCs w:val="24"/>
        </w:rPr>
        <w:t xml:space="preserve"> σαν καλύτεροι διαχειριστές της κρίσης, </w:t>
      </w:r>
      <w:proofErr w:type="spellStart"/>
      <w:r>
        <w:rPr>
          <w:rFonts w:eastAsia="Times New Roman"/>
          <w:szCs w:val="24"/>
        </w:rPr>
        <w:t>εκλεγήκατε</w:t>
      </w:r>
      <w:proofErr w:type="spellEnd"/>
      <w:r>
        <w:rPr>
          <w:rFonts w:eastAsia="Times New Roman"/>
          <w:szCs w:val="24"/>
        </w:rPr>
        <w:t xml:space="preserve"> ως ανατροπείς. Πήρατε το 2015 εντολή ανατροπής, δις, γιατί και τον Σεπτέμβριο για παράλληλα προγράμματ</w:t>
      </w:r>
      <w:r>
        <w:rPr>
          <w:rFonts w:eastAsia="Times New Roman"/>
          <w:szCs w:val="24"/>
        </w:rPr>
        <w:t>α και ισοδύναμα λέγατε.</w:t>
      </w:r>
    </w:p>
    <w:p w14:paraId="39209451" w14:textId="77777777" w:rsidR="00612455" w:rsidRDefault="00B02DE7">
      <w:pPr>
        <w:spacing w:line="600" w:lineRule="auto"/>
        <w:ind w:firstLine="720"/>
        <w:jc w:val="both"/>
        <w:rPr>
          <w:rFonts w:eastAsia="Times New Roman"/>
          <w:szCs w:val="24"/>
        </w:rPr>
      </w:pPr>
      <w:r>
        <w:rPr>
          <w:rFonts w:eastAsia="Times New Roman"/>
          <w:szCs w:val="24"/>
        </w:rPr>
        <w:t xml:space="preserve">Τώρα ζητάτε να παίξετε στο γήπεδο των κυβερνήσεων Παπανδρέου, </w:t>
      </w:r>
      <w:proofErr w:type="spellStart"/>
      <w:r>
        <w:rPr>
          <w:rFonts w:eastAsia="Times New Roman"/>
          <w:szCs w:val="24"/>
        </w:rPr>
        <w:t>Παπαδήμου</w:t>
      </w:r>
      <w:proofErr w:type="spellEnd"/>
      <w:r>
        <w:rPr>
          <w:rFonts w:eastAsia="Times New Roman"/>
          <w:szCs w:val="24"/>
        </w:rPr>
        <w:t>, Σαμαρά. Μιλάτε για πλεονάσματα, μιλάτε για μικρή, αλλά ελπιδοφόρα, ανάπτυξη, μιλάτε για πιθανή έξοδο στις αγορές κ</w:t>
      </w:r>
      <w:r>
        <w:rPr>
          <w:rFonts w:eastAsia="Times New Roman"/>
          <w:szCs w:val="24"/>
        </w:rPr>
        <w:t>.</w:t>
      </w:r>
      <w:r>
        <w:rPr>
          <w:rFonts w:eastAsia="Times New Roman"/>
          <w:szCs w:val="24"/>
        </w:rPr>
        <w:t>λπ., ενώ εσείς δεν είστε αυτό και συντηρείτα</w:t>
      </w:r>
      <w:r>
        <w:rPr>
          <w:rFonts w:eastAsia="Times New Roman"/>
          <w:szCs w:val="24"/>
        </w:rPr>
        <w:t xml:space="preserve">ι το χειροκρότημα, ενίοτε, των Βουλευτών σας, όταν κάτι λέτε –όχι κάνετε- που να παραπέμπει τα μυαλά των Βουλευτών σε εποχές και λεγόμενα προ του σωτηρίου έτους 2015. Δεν είστε, όμως, αυτό που ισχυρίζεστε σήμερα. Είστε μία Αριστερά </w:t>
      </w:r>
      <w:proofErr w:type="spellStart"/>
      <w:r>
        <w:rPr>
          <w:rFonts w:eastAsia="Times New Roman"/>
          <w:szCs w:val="24"/>
        </w:rPr>
        <w:t>Μαδούρο</w:t>
      </w:r>
      <w:proofErr w:type="spellEnd"/>
      <w:r>
        <w:rPr>
          <w:rFonts w:eastAsia="Times New Roman"/>
          <w:szCs w:val="24"/>
        </w:rPr>
        <w:t>, με εταίρο τον α</w:t>
      </w:r>
      <w:r>
        <w:rPr>
          <w:rFonts w:eastAsia="Times New Roman"/>
          <w:szCs w:val="24"/>
        </w:rPr>
        <w:t xml:space="preserve">νοιχτό οπαδό, τον μόνο στην Ελλάδα, του </w:t>
      </w:r>
      <w:proofErr w:type="spellStart"/>
      <w:r>
        <w:rPr>
          <w:rFonts w:eastAsia="Times New Roman"/>
          <w:szCs w:val="24"/>
        </w:rPr>
        <w:t>Τραμπ</w:t>
      </w:r>
      <w:proofErr w:type="spellEnd"/>
      <w:r>
        <w:rPr>
          <w:rFonts w:eastAsia="Times New Roman"/>
          <w:szCs w:val="24"/>
        </w:rPr>
        <w:t xml:space="preserve">. Αυτοί είστε. </w:t>
      </w:r>
      <w:r>
        <w:rPr>
          <w:rFonts w:eastAsia="Times New Roman"/>
          <w:szCs w:val="24"/>
        </w:rPr>
        <w:t>Τ</w:t>
      </w:r>
      <w:r>
        <w:rPr>
          <w:rFonts w:eastAsia="Times New Roman"/>
          <w:szCs w:val="24"/>
        </w:rPr>
        <w:t xml:space="preserve">ο θέμα που συζητάμε σήμερα είναι το τρανό παράδειγμα αυτών των σκέψεων που μόλις προηγήθηκαν. Είναι ένα κλασικό, κλασικότατο παράδειγμα. </w:t>
      </w:r>
    </w:p>
    <w:p w14:paraId="39209452" w14:textId="77777777" w:rsidR="00612455" w:rsidRDefault="00B02DE7">
      <w:pPr>
        <w:spacing w:line="600" w:lineRule="auto"/>
        <w:ind w:firstLine="720"/>
        <w:jc w:val="both"/>
        <w:rPr>
          <w:rFonts w:eastAsia="Times New Roman"/>
          <w:szCs w:val="24"/>
        </w:rPr>
      </w:pPr>
      <w:r>
        <w:rPr>
          <w:rFonts w:eastAsia="Times New Roman"/>
          <w:szCs w:val="24"/>
        </w:rPr>
        <w:t xml:space="preserve">Κυρίες και κύριοι Βουλευτές, σβήστε από το μυαλό σας για </w:t>
      </w:r>
      <w:r>
        <w:rPr>
          <w:rFonts w:eastAsia="Times New Roman"/>
          <w:szCs w:val="24"/>
        </w:rPr>
        <w:t xml:space="preserve">λίγα λεπτά την Ελλάδα, τον κ. Καμμένο, το Υπουργείο Εθνικής Αμύνης και παραπεμφθείτε σε μία χώρα της Λατινικής Αμερικής, στη Βενεζουέλα. Όχι, όμως, στη Βενεζουέλα, διότι εκεί έχετε θέματα, έχετε προβλήματα, ίσως και μαύρες τρύπες. </w:t>
      </w:r>
    </w:p>
    <w:p w14:paraId="39209453" w14:textId="77777777" w:rsidR="00612455" w:rsidRDefault="00B02DE7">
      <w:pPr>
        <w:spacing w:line="600" w:lineRule="auto"/>
        <w:ind w:firstLine="720"/>
        <w:jc w:val="both"/>
        <w:rPr>
          <w:rFonts w:eastAsia="Times New Roman"/>
          <w:szCs w:val="24"/>
        </w:rPr>
      </w:pPr>
      <w:r>
        <w:rPr>
          <w:rFonts w:eastAsia="Times New Roman"/>
          <w:szCs w:val="24"/>
        </w:rPr>
        <w:t>Γιατί θυμάμαι να κόπτεστ</w:t>
      </w:r>
      <w:r>
        <w:rPr>
          <w:rFonts w:eastAsia="Times New Roman"/>
          <w:szCs w:val="24"/>
        </w:rPr>
        <w:t>ε στη Βουλή για την ισότητα των δύο φύλων, αλλά για τη σεξουαλική παρενόχληση του πρώην πρέσβη της Βενεζουέλας να μη λέτε κουβέντα, αντίθετα να συνιστάτε ησυχία</w:t>
      </w:r>
      <w:r>
        <w:rPr>
          <w:rFonts w:eastAsia="Times New Roman"/>
          <w:szCs w:val="24"/>
        </w:rPr>
        <w:t>,</w:t>
      </w:r>
      <w:r>
        <w:rPr>
          <w:rFonts w:eastAsia="Times New Roman"/>
          <w:szCs w:val="24"/>
        </w:rPr>
        <w:t xml:space="preserve"> για να μη γίνει θέμα.</w:t>
      </w:r>
    </w:p>
    <w:p w14:paraId="39209454" w14:textId="77777777" w:rsidR="00612455" w:rsidRDefault="00B02DE7">
      <w:pPr>
        <w:spacing w:line="600" w:lineRule="auto"/>
        <w:ind w:firstLine="720"/>
        <w:jc w:val="both"/>
        <w:rPr>
          <w:rFonts w:eastAsia="Times New Roman"/>
          <w:szCs w:val="24"/>
        </w:rPr>
      </w:pPr>
      <w:r>
        <w:rPr>
          <w:rFonts w:eastAsia="Times New Roman"/>
          <w:szCs w:val="24"/>
        </w:rPr>
        <w:t>Όχι, λοιπόν, στη Βενεζουέλα, αλλά σε μια άλλη υποθετική χώρα, ας πούμε τ</w:t>
      </w:r>
      <w:r>
        <w:rPr>
          <w:rFonts w:eastAsia="Times New Roman"/>
          <w:szCs w:val="24"/>
        </w:rPr>
        <w:t>ην «</w:t>
      </w:r>
      <w:proofErr w:type="spellStart"/>
      <w:r>
        <w:rPr>
          <w:rFonts w:eastAsia="Times New Roman"/>
          <w:szCs w:val="24"/>
        </w:rPr>
        <w:t>Εσκομπαρία</w:t>
      </w:r>
      <w:proofErr w:type="spellEnd"/>
      <w:r>
        <w:rPr>
          <w:rFonts w:eastAsia="Times New Roman"/>
          <w:szCs w:val="24"/>
        </w:rPr>
        <w:t>»</w:t>
      </w:r>
      <w:r>
        <w:rPr>
          <w:rFonts w:eastAsia="Times New Roman"/>
          <w:szCs w:val="24"/>
        </w:rPr>
        <w:t>.</w:t>
      </w:r>
      <w:r>
        <w:rPr>
          <w:rFonts w:eastAsia="Times New Roman"/>
          <w:szCs w:val="24"/>
        </w:rPr>
        <w:t xml:space="preserve"> </w:t>
      </w:r>
      <w:r>
        <w:rPr>
          <w:rFonts w:eastAsia="Times New Roman"/>
          <w:szCs w:val="24"/>
        </w:rPr>
        <w:t>Φ</w:t>
      </w:r>
      <w:r>
        <w:rPr>
          <w:rFonts w:eastAsia="Times New Roman"/>
          <w:szCs w:val="24"/>
        </w:rPr>
        <w:t>ανταστείτε ότι ο Υπουργός Άμυνας εκείνης της χώρας συνομιλεί είκοσι ένα λεπτά και περισσότερο με το κινητό του με ισοβίτη και τον ενθαρρύνει να καταθέσει σε βάρος τρίτου προσώπου συντριπτική καταδικαστική μαρτυρία και του υπόσχεται ότι θα</w:t>
      </w:r>
      <w:r>
        <w:rPr>
          <w:rFonts w:eastAsia="Times New Roman"/>
          <w:szCs w:val="24"/>
        </w:rPr>
        <w:t xml:space="preserve"> τον βγάλει καθαρό από τα δικά του θέματα. Φανταστείτε το αυτό.</w:t>
      </w:r>
    </w:p>
    <w:p w14:paraId="39209455" w14:textId="77777777" w:rsidR="00612455" w:rsidRDefault="00B02DE7">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ΣΤ</w:t>
      </w:r>
      <w:r>
        <w:rPr>
          <w:rFonts w:eastAsia="Times New Roman"/>
          <w:szCs w:val="24"/>
        </w:rPr>
        <w:t>΄</w:t>
      </w:r>
      <w:r>
        <w:rPr>
          <w:rFonts w:eastAsia="Times New Roman"/>
          <w:szCs w:val="24"/>
        </w:rPr>
        <w:t xml:space="preserve"> Αντιπρόεδρος της Βουλής κ. </w:t>
      </w:r>
      <w:r w:rsidRPr="0027124D">
        <w:rPr>
          <w:rFonts w:eastAsia="Times New Roman"/>
          <w:b/>
          <w:szCs w:val="24"/>
        </w:rPr>
        <w:t>ΓΕΩΡΓΙΟΣ ΛΑΜΠΡΟΥΛΗΣ</w:t>
      </w:r>
      <w:r>
        <w:rPr>
          <w:rFonts w:eastAsia="Times New Roman"/>
          <w:szCs w:val="24"/>
        </w:rPr>
        <w:t>)</w:t>
      </w:r>
    </w:p>
    <w:p w14:paraId="39209456" w14:textId="77777777" w:rsidR="00612455" w:rsidRDefault="00B02DE7">
      <w:pPr>
        <w:spacing w:line="600" w:lineRule="auto"/>
        <w:ind w:firstLine="720"/>
        <w:jc w:val="both"/>
        <w:rPr>
          <w:rFonts w:eastAsia="Times New Roman"/>
          <w:szCs w:val="24"/>
        </w:rPr>
      </w:pPr>
      <w:r>
        <w:rPr>
          <w:rFonts w:eastAsia="Times New Roman"/>
          <w:szCs w:val="24"/>
        </w:rPr>
        <w:t>Σας παραπέμπει ένα έντυπο στο άρθρο 239 του Ποινικού Κώδικα της «</w:t>
      </w:r>
      <w:proofErr w:type="spellStart"/>
      <w:r>
        <w:rPr>
          <w:rFonts w:eastAsia="Times New Roman"/>
          <w:szCs w:val="24"/>
        </w:rPr>
        <w:t>Εσκομπαρίας</w:t>
      </w:r>
      <w:proofErr w:type="spellEnd"/>
      <w:r>
        <w:rPr>
          <w:rFonts w:eastAsia="Times New Roman"/>
          <w:szCs w:val="24"/>
        </w:rPr>
        <w:t>» περί κατάχρ</w:t>
      </w:r>
      <w:r>
        <w:rPr>
          <w:rFonts w:eastAsia="Times New Roman"/>
          <w:szCs w:val="24"/>
        </w:rPr>
        <w:t xml:space="preserve">ησης εξουσίας, </w:t>
      </w:r>
      <w:r>
        <w:rPr>
          <w:rFonts w:eastAsia="Times New Roman"/>
          <w:szCs w:val="24"/>
        </w:rPr>
        <w:t>στο οποίο</w:t>
      </w:r>
      <w:r>
        <w:rPr>
          <w:rFonts w:eastAsia="Times New Roman"/>
          <w:szCs w:val="24"/>
        </w:rPr>
        <w:t xml:space="preserve"> διαβάζετε: «Υπάλληλος στα καθήκοντα του οποίου ανάγονται η δίωξη ή η ανάκριση αξιόποινων πράξεων: α) εάν μεταχειρίστηκε παρανόμως εκβιαστικά μέσα για να πετύχει οποιαδήποτε έγγραφη ή προφορική κατάθεση κατηγορουμένου, μάρτυρα ή πρα</w:t>
      </w:r>
      <w:r>
        <w:rPr>
          <w:rFonts w:eastAsia="Times New Roman"/>
          <w:szCs w:val="24"/>
        </w:rPr>
        <w:t>γματογνώμονα, τιμωρείται… κ.λπ. και β) εάν εν γνώσει του εξέθεσε σε δίωξη ή τιμωρία κάποιον αθώο ή παράλειψε να διώξει κάποιον υπαίτιο κ.λπ., τιμωρείται και αυτός και κάθειρξη</w:t>
      </w:r>
      <w:r>
        <w:rPr>
          <w:rFonts w:eastAsia="Times New Roman"/>
          <w:szCs w:val="24"/>
        </w:rPr>
        <w:t>..»</w:t>
      </w:r>
      <w:r>
        <w:rPr>
          <w:rFonts w:eastAsia="Times New Roman"/>
          <w:szCs w:val="24"/>
        </w:rPr>
        <w:t xml:space="preserve"> κ</w:t>
      </w:r>
      <w:r>
        <w:rPr>
          <w:rFonts w:eastAsia="Times New Roman"/>
          <w:szCs w:val="24"/>
        </w:rPr>
        <w:t xml:space="preserve">αι </w:t>
      </w:r>
      <w:r>
        <w:rPr>
          <w:rFonts w:eastAsia="Times New Roman"/>
          <w:szCs w:val="24"/>
        </w:rPr>
        <w:t>ο</w:t>
      </w:r>
      <w:r>
        <w:rPr>
          <w:rFonts w:eastAsia="Times New Roman"/>
          <w:szCs w:val="24"/>
        </w:rPr>
        <w:t xml:space="preserve">ύτω </w:t>
      </w:r>
      <w:r>
        <w:rPr>
          <w:rFonts w:eastAsia="Times New Roman"/>
          <w:szCs w:val="24"/>
        </w:rPr>
        <w:t>κ</w:t>
      </w:r>
      <w:r>
        <w:rPr>
          <w:rFonts w:eastAsia="Times New Roman"/>
          <w:szCs w:val="24"/>
        </w:rPr>
        <w:t>αθεξής</w:t>
      </w:r>
      <w:r>
        <w:rPr>
          <w:rFonts w:eastAsia="Times New Roman"/>
          <w:szCs w:val="24"/>
        </w:rPr>
        <w:t>.</w:t>
      </w:r>
    </w:p>
    <w:p w14:paraId="39209457" w14:textId="77777777" w:rsidR="00612455" w:rsidRDefault="00B02DE7">
      <w:pPr>
        <w:spacing w:line="600" w:lineRule="auto"/>
        <w:ind w:firstLine="720"/>
        <w:jc w:val="both"/>
        <w:rPr>
          <w:rFonts w:eastAsia="Times New Roman"/>
          <w:szCs w:val="24"/>
        </w:rPr>
      </w:pPr>
      <w:r>
        <w:rPr>
          <w:rFonts w:eastAsia="Times New Roman"/>
          <w:szCs w:val="24"/>
        </w:rPr>
        <w:t>Μ</w:t>
      </w:r>
      <w:r>
        <w:rPr>
          <w:rFonts w:eastAsia="Times New Roman"/>
          <w:szCs w:val="24"/>
        </w:rPr>
        <w:t>αθαίνατε</w:t>
      </w:r>
      <w:r>
        <w:rPr>
          <w:rFonts w:eastAsia="Times New Roman"/>
          <w:szCs w:val="24"/>
        </w:rPr>
        <w:t>, δε,</w:t>
      </w:r>
      <w:r>
        <w:rPr>
          <w:rFonts w:eastAsia="Times New Roman"/>
          <w:szCs w:val="24"/>
        </w:rPr>
        <w:t xml:space="preserve"> ότι στη χώρα αυτή υπάρ</w:t>
      </w:r>
      <w:r>
        <w:rPr>
          <w:rFonts w:eastAsia="Times New Roman"/>
          <w:szCs w:val="24"/>
        </w:rPr>
        <w:t>χ</w:t>
      </w:r>
      <w:r>
        <w:rPr>
          <w:rFonts w:eastAsia="Times New Roman"/>
          <w:szCs w:val="24"/>
        </w:rPr>
        <w:t xml:space="preserve">ουν διατάξεις του </w:t>
      </w:r>
      <w:r>
        <w:rPr>
          <w:rFonts w:eastAsia="Times New Roman"/>
          <w:szCs w:val="24"/>
        </w:rPr>
        <w:t>Ποινικού Κώδικα για την ηθική αυτουργία σε ψευδορκία, για την πρόκληση, για τέλεση αδικήματος, για την παράβαση καθήκοντος -κλασικό υπουργικό αδίκημα- και τα ξέρατε, τα διαβάζατε όλα αυτά και ακούγατε ότι αμυνόμενος ο Υπουργός λέει: «Μα, εγώ για τα ναρκωτι</w:t>
      </w:r>
      <w:r>
        <w:rPr>
          <w:rFonts w:eastAsia="Times New Roman"/>
          <w:szCs w:val="24"/>
        </w:rPr>
        <w:t xml:space="preserve">κά έχω ένα ενδιαφέρον, δίωξη κατά των ναρκωτικών επιθυμώ. Τι είναι όλα τα άλλα που μου λέτε; Όλα τα άλλα τα έκανα για να βοηθήσω αυτό. Και εσείς δεν θέλετε τη δίωξη ναρκωτικών.». </w:t>
      </w:r>
      <w:proofErr w:type="spellStart"/>
      <w:r>
        <w:rPr>
          <w:rFonts w:eastAsia="Times New Roman"/>
          <w:szCs w:val="24"/>
        </w:rPr>
        <w:t>Σημειωθείτω</w:t>
      </w:r>
      <w:proofErr w:type="spellEnd"/>
      <w:r>
        <w:rPr>
          <w:rFonts w:eastAsia="Times New Roman"/>
          <w:szCs w:val="24"/>
        </w:rPr>
        <w:t>, μαθαίνατε ότι η συγκεκριμένη περίπτωση της αναφοράς έχει εντοπισ</w:t>
      </w:r>
      <w:r>
        <w:rPr>
          <w:rFonts w:eastAsia="Times New Roman"/>
          <w:szCs w:val="24"/>
        </w:rPr>
        <w:t>τεί και έχει σχηματιστεί δικογραφία και έχουν γίνει και συλλήψεις επί προηγούμενης κυβέρνησης, όχι επ’ αυτής.</w:t>
      </w:r>
    </w:p>
    <w:p w14:paraId="39209458" w14:textId="77777777" w:rsidR="00612455" w:rsidRDefault="00B02DE7">
      <w:pPr>
        <w:spacing w:line="600" w:lineRule="auto"/>
        <w:ind w:firstLine="720"/>
        <w:jc w:val="both"/>
        <w:rPr>
          <w:rFonts w:eastAsia="Times New Roman"/>
          <w:szCs w:val="24"/>
        </w:rPr>
      </w:pPr>
      <w:r>
        <w:rPr>
          <w:rFonts w:eastAsia="Times New Roman"/>
          <w:szCs w:val="24"/>
        </w:rPr>
        <w:t>Τότε, λοιπόν, εάν τα ακούγατε όλα αυτά και τα διαβάζατε, θα λέγατε, με νοήματα, με λόγια, με κίνηση της κεφαλής, «τι να κάνουμε τώρα, σε χώρες σαν</w:t>
      </w:r>
      <w:r>
        <w:rPr>
          <w:rFonts w:eastAsia="Times New Roman"/>
          <w:szCs w:val="24"/>
        </w:rPr>
        <w:t xml:space="preserve"> και αυτή, δυστυχώς συμβαίνουν αυτά». </w:t>
      </w:r>
      <w:r>
        <w:rPr>
          <w:rFonts w:eastAsia="Times New Roman"/>
          <w:szCs w:val="24"/>
        </w:rPr>
        <w:t>Ό</w:t>
      </w:r>
      <w:r>
        <w:rPr>
          <w:rFonts w:eastAsia="Times New Roman"/>
          <w:szCs w:val="24"/>
        </w:rPr>
        <w:t>ταν πρόκειται για την Ελλάδα μας, που είναι χώρα</w:t>
      </w:r>
      <w:r>
        <w:rPr>
          <w:rFonts w:eastAsia="Times New Roman"/>
          <w:szCs w:val="24"/>
        </w:rPr>
        <w:t xml:space="preserve"> </w:t>
      </w:r>
      <w:r>
        <w:rPr>
          <w:rFonts w:eastAsia="Times New Roman"/>
          <w:szCs w:val="24"/>
        </w:rPr>
        <w:t>μέλος τη Ευρωζώνης και της Ευρωπαϊκής Ένωσης, με έναν συγκεκριμένο πολιτικό, θεσμικό πολιτισμό, θα λέγατε ότι αυτά είναι αδιανόητα.</w:t>
      </w:r>
    </w:p>
    <w:p w14:paraId="39209459" w14:textId="77777777" w:rsidR="00612455" w:rsidRDefault="00B02DE7">
      <w:pPr>
        <w:spacing w:line="600" w:lineRule="auto"/>
        <w:ind w:firstLine="720"/>
        <w:jc w:val="both"/>
        <w:rPr>
          <w:rFonts w:eastAsia="Times New Roman"/>
          <w:szCs w:val="24"/>
        </w:rPr>
      </w:pPr>
      <w:r>
        <w:rPr>
          <w:rFonts w:eastAsia="Times New Roman"/>
          <w:szCs w:val="24"/>
        </w:rPr>
        <w:t>Εδώ, λοιπόν, στη χώρα μας, που μεταφ</w:t>
      </w:r>
      <w:r>
        <w:rPr>
          <w:rFonts w:eastAsia="Times New Roman"/>
          <w:szCs w:val="24"/>
        </w:rPr>
        <w:t>έρουμε τη σκληρή πραγματικότητα, έχουμε συγκεκριμένα πραγματικά περιστατικά, καταγεγραμμένα. Δεν χρειάζεται κα</w:t>
      </w:r>
      <w:r>
        <w:rPr>
          <w:rFonts w:eastAsia="Times New Roman"/>
          <w:szCs w:val="24"/>
        </w:rPr>
        <w:t>μ</w:t>
      </w:r>
      <w:r>
        <w:rPr>
          <w:rFonts w:eastAsia="Times New Roman"/>
          <w:szCs w:val="24"/>
        </w:rPr>
        <w:t xml:space="preserve">μία ειδική αναφορά στα πραγματικά αυτά περιστατικά. Μας συντρίβει ως χώρα αυτή η υπόθεση μήνες τώρα. </w:t>
      </w:r>
    </w:p>
    <w:p w14:paraId="3920945A" w14:textId="77777777" w:rsidR="00612455" w:rsidRDefault="00B02DE7">
      <w:pPr>
        <w:spacing w:line="600" w:lineRule="auto"/>
        <w:ind w:firstLine="720"/>
        <w:jc w:val="both"/>
        <w:rPr>
          <w:rFonts w:eastAsia="Times New Roman"/>
          <w:szCs w:val="24"/>
        </w:rPr>
      </w:pPr>
      <w:r>
        <w:rPr>
          <w:rFonts w:eastAsia="Times New Roman"/>
          <w:szCs w:val="24"/>
        </w:rPr>
        <w:t>Έ</w:t>
      </w:r>
      <w:r>
        <w:rPr>
          <w:rFonts w:eastAsia="Times New Roman"/>
          <w:szCs w:val="24"/>
        </w:rPr>
        <w:t>χουμε και κάτι παράλληλο. Δεν το άκουσα απ</w:t>
      </w:r>
      <w:r>
        <w:rPr>
          <w:rFonts w:eastAsia="Times New Roman"/>
          <w:szCs w:val="24"/>
        </w:rPr>
        <w:t>ό το πρωί και η ομιλία μου αυτό έχει κυρίως να συνεισφέρει. Κάνουμε μία σκέψη -που θα τη φέρουμε και στη Βουλή τις επόμενες μέρες-</w:t>
      </w:r>
      <w:r>
        <w:rPr>
          <w:rFonts w:eastAsia="Times New Roman"/>
          <w:szCs w:val="24"/>
        </w:rPr>
        <w:t>,</w:t>
      </w:r>
      <w:r>
        <w:rPr>
          <w:rFonts w:eastAsia="Times New Roman"/>
          <w:szCs w:val="24"/>
        </w:rPr>
        <w:t xml:space="preserve"> γιατί δεν διέταξε ο κ. </w:t>
      </w:r>
      <w:proofErr w:type="spellStart"/>
      <w:r>
        <w:rPr>
          <w:rFonts w:eastAsia="Times New Roman"/>
          <w:szCs w:val="24"/>
        </w:rPr>
        <w:t>Κουρουμπλής</w:t>
      </w:r>
      <w:proofErr w:type="spellEnd"/>
      <w:r>
        <w:rPr>
          <w:rFonts w:eastAsia="Times New Roman"/>
          <w:szCs w:val="24"/>
        </w:rPr>
        <w:t>, ως έχει από το</w:t>
      </w:r>
      <w:r>
        <w:rPr>
          <w:rFonts w:eastAsia="Times New Roman"/>
          <w:szCs w:val="24"/>
        </w:rPr>
        <w:t>ν</w:t>
      </w:r>
      <w:r>
        <w:rPr>
          <w:rFonts w:eastAsia="Times New Roman"/>
          <w:szCs w:val="24"/>
        </w:rPr>
        <w:t xml:space="preserve"> νόμο το δικαίωμα</w:t>
      </w:r>
      <w:r>
        <w:rPr>
          <w:rFonts w:eastAsia="Times New Roman"/>
          <w:szCs w:val="24"/>
        </w:rPr>
        <w:t>,</w:t>
      </w:r>
      <w:r>
        <w:rPr>
          <w:rFonts w:eastAsia="Times New Roman"/>
          <w:szCs w:val="24"/>
        </w:rPr>
        <w:t xml:space="preserve"> παραλλήλως με τα ποινικά, ΕΔΕ κατά υπαξιωματικού του Λ</w:t>
      </w:r>
      <w:r>
        <w:rPr>
          <w:rFonts w:eastAsia="Times New Roman"/>
          <w:szCs w:val="24"/>
        </w:rPr>
        <w:t xml:space="preserve">ιμενικού; </w:t>
      </w:r>
      <w:r>
        <w:rPr>
          <w:rFonts w:eastAsia="Times New Roman"/>
          <w:szCs w:val="24"/>
        </w:rPr>
        <w:t>Α</w:t>
      </w:r>
      <w:r>
        <w:rPr>
          <w:rFonts w:eastAsia="Times New Roman"/>
          <w:szCs w:val="24"/>
        </w:rPr>
        <w:t>υτομάτως σκεπτόμαστε ότι –και αυτό θα το φέρουμε στη Βουλή τις επόμενες μέρες, αυτό το υπόσχομαι και προσωπικά– ένα πλοίο με λαθραία τσιγάρα ελληνικής εταιρείας κάπου είναι επί δέκα μήνες. Έχει σχηματιστεί ποινική δικογραφία, αλλά δεν ξέρουμε κά</w:t>
      </w:r>
      <w:r>
        <w:rPr>
          <w:rFonts w:eastAsia="Times New Roman"/>
          <w:szCs w:val="24"/>
        </w:rPr>
        <w:t xml:space="preserve">τι άλλο, ενώ ο κ. </w:t>
      </w:r>
      <w:proofErr w:type="spellStart"/>
      <w:r>
        <w:rPr>
          <w:rFonts w:eastAsia="Times New Roman"/>
          <w:szCs w:val="24"/>
        </w:rPr>
        <w:t>Κουρουμπλής</w:t>
      </w:r>
      <w:proofErr w:type="spellEnd"/>
      <w:r>
        <w:rPr>
          <w:rFonts w:eastAsia="Times New Roman"/>
          <w:szCs w:val="24"/>
        </w:rPr>
        <w:t xml:space="preserve"> έλεγε ότι πολύ γρήγορα θα αποκαλυφθεί η αλήθεια</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άει το μυαλό μας ότι γι’ αυτό δεν ζητάτε την παραίτησή του για τη μαύρη κηλίδα στον Σαρωνικό, γιατί σας κρατάει.</w:t>
      </w:r>
    </w:p>
    <w:p w14:paraId="3920945B" w14:textId="77777777" w:rsidR="00612455" w:rsidRDefault="00B02DE7">
      <w:pPr>
        <w:spacing w:line="600" w:lineRule="auto"/>
        <w:ind w:firstLine="720"/>
        <w:jc w:val="both"/>
        <w:rPr>
          <w:rFonts w:eastAsia="Times New Roman"/>
          <w:szCs w:val="24"/>
        </w:rPr>
      </w:pPr>
      <w:r>
        <w:rPr>
          <w:rFonts w:eastAsia="Times New Roman"/>
          <w:szCs w:val="24"/>
        </w:rPr>
        <w:t>Όλα αυτά είναι ένα πράγμα που συνθέτει τις μέρες σας και το πρό</w:t>
      </w:r>
      <w:r>
        <w:rPr>
          <w:rFonts w:eastAsia="Times New Roman"/>
          <w:szCs w:val="24"/>
        </w:rPr>
        <w:t xml:space="preserve">σωπό σας. Αυτό είναι το πολιτικό σας πρόσωπο. Αυτή είναι η ηθική σας διάσταση. </w:t>
      </w:r>
      <w:r>
        <w:rPr>
          <w:rFonts w:eastAsia="Times New Roman"/>
          <w:szCs w:val="24"/>
        </w:rPr>
        <w:t>Ε</w:t>
      </w:r>
      <w:r>
        <w:rPr>
          <w:rFonts w:eastAsia="Times New Roman"/>
          <w:szCs w:val="24"/>
        </w:rPr>
        <w:t xml:space="preserve">πειδή σας κρατάει καλά, γι’ αυτό ζήσαμε την Παρασκευή τα όσα ζήσαμε εδώ -ήταν μια θλιβερή κοινοβουλευτική στιγμή- και εσάς τους Βουλευτές του ΣΥΡΙΖΑ μη </w:t>
      </w:r>
      <w:proofErr w:type="spellStart"/>
      <w:r>
        <w:rPr>
          <w:rFonts w:eastAsia="Times New Roman"/>
          <w:szCs w:val="24"/>
        </w:rPr>
        <w:t>χειροκροτούντες</w:t>
      </w:r>
      <w:proofErr w:type="spellEnd"/>
      <w:r>
        <w:rPr>
          <w:rFonts w:eastAsia="Times New Roman"/>
          <w:szCs w:val="24"/>
        </w:rPr>
        <w:t>. Αντιθέτ</w:t>
      </w:r>
      <w:r>
        <w:rPr>
          <w:rFonts w:eastAsia="Times New Roman"/>
          <w:szCs w:val="24"/>
        </w:rPr>
        <w:t>ως χειροκροτήσατε τον κ. Σαντορινιό.</w:t>
      </w:r>
    </w:p>
    <w:p w14:paraId="3920945C" w14:textId="77777777" w:rsidR="00612455" w:rsidRDefault="00B02DE7">
      <w:pPr>
        <w:spacing w:line="600" w:lineRule="auto"/>
        <w:ind w:firstLine="720"/>
        <w:jc w:val="both"/>
        <w:rPr>
          <w:rFonts w:eastAsia="Times New Roman"/>
          <w:szCs w:val="24"/>
        </w:rPr>
      </w:pPr>
      <w:r>
        <w:rPr>
          <w:rFonts w:eastAsia="Times New Roman"/>
          <w:szCs w:val="24"/>
        </w:rPr>
        <w:t>Τόσ</w:t>
      </w:r>
      <w:r>
        <w:rPr>
          <w:rFonts w:eastAsia="Times New Roman"/>
          <w:szCs w:val="24"/>
        </w:rPr>
        <w:t>ο</w:t>
      </w:r>
      <w:r>
        <w:rPr>
          <w:rFonts w:eastAsia="Times New Roman"/>
          <w:szCs w:val="24"/>
        </w:rPr>
        <w:t xml:space="preserve"> μεγάλη είναι η μανία για εξουσία αυτού του Πρωθυπουργού, που όλα τα παραβλέπει για να επικάθεται στον </w:t>
      </w:r>
      <w:r>
        <w:rPr>
          <w:rFonts w:eastAsia="Times New Roman"/>
          <w:szCs w:val="24"/>
        </w:rPr>
        <w:t>π</w:t>
      </w:r>
      <w:r>
        <w:rPr>
          <w:rFonts w:eastAsia="Times New Roman"/>
          <w:szCs w:val="24"/>
        </w:rPr>
        <w:t>ρωθυπουργικό θώκο; Γιατί</w:t>
      </w:r>
      <w:r>
        <w:rPr>
          <w:rFonts w:eastAsia="Times New Roman"/>
          <w:szCs w:val="24"/>
        </w:rPr>
        <w:t>,</w:t>
      </w:r>
      <w:r>
        <w:rPr>
          <w:rFonts w:eastAsia="Times New Roman"/>
          <w:szCs w:val="24"/>
        </w:rPr>
        <w:t xml:space="preserve"> εάν δεν είναι μανία εξουσίας, τι άλλο είναι; Υπουργός της Κυβέρνησής του συνομιλεί διά μακρ</w:t>
      </w:r>
      <w:r>
        <w:rPr>
          <w:rFonts w:eastAsia="Times New Roman"/>
          <w:szCs w:val="24"/>
        </w:rPr>
        <w:t>ώ</w:t>
      </w:r>
      <w:r>
        <w:rPr>
          <w:rFonts w:eastAsia="Times New Roman"/>
          <w:szCs w:val="24"/>
        </w:rPr>
        <w:t xml:space="preserve">ν και κατ’ επανάληψη με καταδικασμένο ισοβίτη για εμπορία ναρκωτικών. Δεν είναι αποκρουστική από μόνη της αυτή η συζήτηση; Έπρεπε να τίθεται και θέμα συζήτησης σε </w:t>
      </w:r>
      <w:r>
        <w:rPr>
          <w:rFonts w:eastAsia="Times New Roman"/>
          <w:szCs w:val="24"/>
        </w:rPr>
        <w:t>ένα άλλο επίπεδο, κοινοβουλευτικό, με θέσεις και αρνήσεις;</w:t>
      </w:r>
    </w:p>
    <w:p w14:paraId="3920945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Αν ερχόταν για αυτή την περίπτωση αυτός ο φάκελος που ήρθε, ομόφωνα θα έπρεπε να πηγαίναμε σε μία εξεταστική επιτροπή. Είναι τιμή για την πατρίδα αυτή η αντιπαράθεση για θέματα που ανάγονται στο πε</w:t>
      </w:r>
      <w:r>
        <w:rPr>
          <w:rFonts w:eastAsia="Times New Roman" w:cs="Times New Roman"/>
          <w:szCs w:val="24"/>
        </w:rPr>
        <w:t xml:space="preserve">δίο του αυτονοήτου; Η </w:t>
      </w:r>
      <w:r>
        <w:rPr>
          <w:rFonts w:eastAsia="Times New Roman" w:cs="Times New Roman"/>
          <w:szCs w:val="24"/>
        </w:rPr>
        <w:t>ε</w:t>
      </w:r>
      <w:r>
        <w:rPr>
          <w:rFonts w:eastAsia="Times New Roman" w:cs="Times New Roman"/>
          <w:szCs w:val="24"/>
        </w:rPr>
        <w:t xml:space="preserve">ξεταστική είναι θεσμικός μονόδρομος και όποιος λέει όχι σηκώνει και αυτός στις δικές του πλάτες πολύ σοβαρό μερίδιο ευθύνης. </w:t>
      </w:r>
    </w:p>
    <w:p w14:paraId="3920945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Τα λέμε εμείς, γιατί ως Δημοκρατική Συμπαράταξη και ως ΠΑΣΟΚ τα προηγούμενα χρόνια και ως πλειοψηφία της Βο</w:t>
      </w:r>
      <w:r>
        <w:rPr>
          <w:rFonts w:eastAsia="Times New Roman" w:cs="Times New Roman"/>
          <w:szCs w:val="24"/>
        </w:rPr>
        <w:t xml:space="preserve">υλής και ως μειοψηφία, όπου </w:t>
      </w:r>
      <w:proofErr w:type="spellStart"/>
      <w:r>
        <w:rPr>
          <w:rFonts w:eastAsia="Times New Roman" w:cs="Times New Roman"/>
          <w:szCs w:val="24"/>
        </w:rPr>
        <w:t>ετίθετο</w:t>
      </w:r>
      <w:proofErr w:type="spellEnd"/>
      <w:r>
        <w:rPr>
          <w:rFonts w:eastAsia="Times New Roman" w:cs="Times New Roman"/>
          <w:szCs w:val="24"/>
        </w:rPr>
        <w:t xml:space="preserve"> θέμα που μας αφορούσε, σπεύδαμε να ψηφίζουμε </w:t>
      </w:r>
      <w:r>
        <w:rPr>
          <w:rFonts w:eastAsia="Times New Roman" w:cs="Times New Roman"/>
          <w:szCs w:val="24"/>
        </w:rPr>
        <w:t>υπέρ</w:t>
      </w:r>
      <w:r>
        <w:rPr>
          <w:rFonts w:eastAsia="Times New Roman" w:cs="Times New Roman"/>
          <w:szCs w:val="24"/>
        </w:rPr>
        <w:t xml:space="preserve"> των προτάσεων για εξεταστική επιτροπή και παίρναμε και τις πρωτοβουλίες μάλιστα. </w:t>
      </w:r>
    </w:p>
    <w:p w14:paraId="3920945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Αυτό είναι η καθαρή, πεντακάθαρη στάση και όχι να λέει ο Υπουργός Δικαιοσύνης κράτους</w:t>
      </w:r>
      <w:r>
        <w:rPr>
          <w:rFonts w:eastAsia="Times New Roman" w:cs="Times New Roman"/>
          <w:szCs w:val="24"/>
        </w:rPr>
        <w:t xml:space="preserve"> </w:t>
      </w:r>
      <w:r>
        <w:rPr>
          <w:rFonts w:eastAsia="Times New Roman" w:cs="Times New Roman"/>
          <w:szCs w:val="24"/>
        </w:rPr>
        <w:t>μέλους της Ευρωζώνης και της Ευρωπαϊκής Ένωσης σήμερα εδώ</w:t>
      </w:r>
      <w:r>
        <w:rPr>
          <w:rFonts w:eastAsia="Times New Roman" w:cs="Times New Roman"/>
          <w:szCs w:val="24"/>
        </w:rPr>
        <w:t>:</w:t>
      </w:r>
      <w:r>
        <w:rPr>
          <w:rFonts w:eastAsia="Times New Roman" w:cs="Times New Roman"/>
          <w:szCs w:val="24"/>
        </w:rPr>
        <w:t xml:space="preserve"> «Και τι; Κάθε Υπουργός έχει το δικαίωμα να κάνει αυτή την κίνηση</w:t>
      </w:r>
      <w:r>
        <w:rPr>
          <w:rFonts w:eastAsia="Times New Roman" w:cs="Times New Roman"/>
          <w:szCs w:val="24"/>
        </w:rPr>
        <w:t>.</w:t>
      </w:r>
      <w:r>
        <w:rPr>
          <w:rFonts w:eastAsia="Times New Roman" w:cs="Times New Roman"/>
          <w:szCs w:val="24"/>
        </w:rPr>
        <w:t xml:space="preserve">». Λάθος, λάθος μέγα, ανεπίτρεπτο! Γνωστό τοις </w:t>
      </w:r>
      <w:proofErr w:type="spellStart"/>
      <w:r>
        <w:rPr>
          <w:rFonts w:eastAsia="Times New Roman" w:cs="Times New Roman"/>
          <w:szCs w:val="24"/>
        </w:rPr>
        <w:t>πάσι</w:t>
      </w:r>
      <w:proofErr w:type="spellEnd"/>
      <w:r>
        <w:rPr>
          <w:rFonts w:eastAsia="Times New Roman" w:cs="Times New Roman"/>
          <w:szCs w:val="24"/>
        </w:rPr>
        <w:t xml:space="preserve"> ότι είναι λάθος. Παραβλέπεις κάτι που φαίνεται δι</w:t>
      </w:r>
      <w:r>
        <w:rPr>
          <w:rFonts w:eastAsia="Times New Roman" w:cs="Times New Roman"/>
          <w:szCs w:val="24"/>
        </w:rPr>
        <w:t>ά</w:t>
      </w:r>
      <w:r>
        <w:rPr>
          <w:rFonts w:eastAsia="Times New Roman" w:cs="Times New Roman"/>
          <w:szCs w:val="24"/>
        </w:rPr>
        <w:t xml:space="preserve"> γυμνού οφθαλμού. Γιατί το παρ</w:t>
      </w:r>
      <w:r>
        <w:rPr>
          <w:rFonts w:eastAsia="Times New Roman" w:cs="Times New Roman"/>
          <w:szCs w:val="24"/>
        </w:rPr>
        <w:t>αβλέπεις; Για όλα τα προηγούμενα που είπα</w:t>
      </w:r>
      <w:r>
        <w:rPr>
          <w:rFonts w:eastAsia="Times New Roman" w:cs="Times New Roman"/>
          <w:szCs w:val="24"/>
        </w:rPr>
        <w:t>,</w:t>
      </w:r>
      <w:r>
        <w:rPr>
          <w:rFonts w:eastAsia="Times New Roman" w:cs="Times New Roman"/>
          <w:szCs w:val="24"/>
        </w:rPr>
        <w:t xml:space="preserve"> όχι τυχαία. </w:t>
      </w:r>
    </w:p>
    <w:p w14:paraId="3920946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Όταν, όμως, κυρίες και κύριοι Βουλευτές, οι πολιτικοί, ειδικά οι κυβερνώντες, σκέφτονται αποκλειστικά το κομματικό τους συμφέρον, πώς δεν θα πέσει η Κυβέρνηση, μοιραία παραμελούν το συμφέρον των θεσμώ</w:t>
      </w:r>
      <w:r>
        <w:rPr>
          <w:rFonts w:eastAsia="Times New Roman" w:cs="Times New Roman"/>
          <w:szCs w:val="24"/>
        </w:rPr>
        <w:t>ν, παραμελούν το συμφέρον των Ελλήνων, παραμελούν το συμφέρον της Ελλάδος και αυτό είναι το μεγάλο πρόβλημα της χώρας σήμερα και στη συζήτηση αυτή, αλλά και πέρα και έξω από αυτή.</w:t>
      </w:r>
    </w:p>
    <w:p w14:paraId="3920946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Συνάδελφοι της Πλειοψηφίας, είναι γνωστό σε όποιους έχουν στοιχειώδη εμπειρί</w:t>
      </w:r>
      <w:r>
        <w:rPr>
          <w:rFonts w:eastAsia="Times New Roman" w:cs="Times New Roman"/>
          <w:szCs w:val="24"/>
        </w:rPr>
        <w:t>α από την πολιτική ότι</w:t>
      </w:r>
      <w:r>
        <w:rPr>
          <w:rFonts w:eastAsia="Times New Roman" w:cs="Times New Roman"/>
          <w:szCs w:val="24"/>
        </w:rPr>
        <w:t>,</w:t>
      </w:r>
      <w:r>
        <w:rPr>
          <w:rFonts w:eastAsia="Times New Roman" w:cs="Times New Roman"/>
          <w:szCs w:val="24"/>
        </w:rPr>
        <w:t xml:space="preserve"> όταν μια κυβερνητική παράταξη καταφεύγει στην πλειοψηφία της στη Βουλή, που είναι μία πλειοψηφία που της έδωσε κάποια στιγμή ο λαός, για να αποφεύγει τον έλεγχό της, χρησιμοποιεί ένα πλεονέκτημα </w:t>
      </w:r>
      <w:r>
        <w:rPr>
          <w:rFonts w:eastAsia="Times New Roman" w:cs="Times New Roman"/>
          <w:szCs w:val="24"/>
        </w:rPr>
        <w:t>το οποίο</w:t>
      </w:r>
      <w:r>
        <w:rPr>
          <w:rFonts w:eastAsia="Times New Roman" w:cs="Times New Roman"/>
          <w:szCs w:val="24"/>
        </w:rPr>
        <w:t xml:space="preserve"> στις δημοκρατίες είναι απολύ</w:t>
      </w:r>
      <w:r>
        <w:rPr>
          <w:rFonts w:eastAsia="Times New Roman" w:cs="Times New Roman"/>
          <w:szCs w:val="24"/>
        </w:rPr>
        <w:t xml:space="preserve">τως παροδικό. </w:t>
      </w:r>
    </w:p>
    <w:p w14:paraId="3920946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 σαφές -και με αυτό κλείνω- πως η χώρα θα οδηγηθεί στις κάλπες, το τέλος του κ. Τσίπρα θα βγει μέσα από τις κάλπες αυτές και αυτό το τέλος αυτού του Πρωθυπουργού θα είναι η αρχή της αναζήτησης ευθυνών, πολιτικών και ποινικών, μόλις ο λα</w:t>
      </w:r>
      <w:r>
        <w:rPr>
          <w:rFonts w:eastAsia="Times New Roman" w:cs="Times New Roman"/>
          <w:szCs w:val="24"/>
        </w:rPr>
        <w:t>ός κάνει τις επιλογές του.</w:t>
      </w:r>
    </w:p>
    <w:p w14:paraId="3920946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Ευχαριστώ πολύ.</w:t>
      </w:r>
    </w:p>
    <w:p w14:paraId="3920946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920946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Λοβέρδο.</w:t>
      </w:r>
    </w:p>
    <w:p w14:paraId="3920946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Σαρίδης</w:t>
      </w:r>
      <w:proofErr w:type="spellEnd"/>
      <w:r>
        <w:rPr>
          <w:rFonts w:eastAsia="Times New Roman" w:cs="Times New Roman"/>
          <w:szCs w:val="24"/>
        </w:rPr>
        <w:t>, Κοινοβουλευτικός Εκπρόσωπος της Ένωσης Κεντρώ</w:t>
      </w:r>
      <w:r>
        <w:rPr>
          <w:rFonts w:eastAsia="Times New Roman" w:cs="Times New Roman"/>
          <w:szCs w:val="24"/>
        </w:rPr>
        <w:t>ων. Θα ακολουθήσει η Πρόεδρος της Κοινοβουλευτικής Ομάδας της Δημοκρατικής Συμπαράταξης κ. Γεννηματά.</w:t>
      </w:r>
    </w:p>
    <w:p w14:paraId="3920946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έχετε τον λόγο. </w:t>
      </w:r>
    </w:p>
    <w:p w14:paraId="39209468"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3920946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Μετά τους εισηγητές και τους αγορητές των κομμάτων, το θέμα, κύριοι συνάδελ</w:t>
      </w:r>
      <w:r>
        <w:rPr>
          <w:rFonts w:eastAsia="Times New Roman" w:cs="Times New Roman"/>
          <w:szCs w:val="24"/>
        </w:rPr>
        <w:t>φοι, για το αν ο κ. Πάνος Καμμένος έκανε το σωστό ή λάθος έχει εξαντληθεί.</w:t>
      </w:r>
    </w:p>
    <w:p w14:paraId="3920946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Εγώ θα ξεκινήσω με μία διαπίστωση και θα προσπαθήσω να την αιτιολογήσω. Αποτύχαμε και εσείς, της Συμπολίτευσης</w:t>
      </w:r>
      <w:r>
        <w:rPr>
          <w:rFonts w:eastAsia="Times New Roman" w:cs="Times New Roman"/>
          <w:szCs w:val="24"/>
        </w:rPr>
        <w:t>,</w:t>
      </w:r>
      <w:r>
        <w:rPr>
          <w:rFonts w:eastAsia="Times New Roman" w:cs="Times New Roman"/>
          <w:szCs w:val="24"/>
        </w:rPr>
        <w:t xml:space="preserve"> και εσείς, της Αντιπολίτευσης. Αποτύχαμε όλοι μας. Ολόκληρο το εγχώρι</w:t>
      </w:r>
      <w:r>
        <w:rPr>
          <w:rFonts w:eastAsia="Times New Roman" w:cs="Times New Roman"/>
          <w:szCs w:val="24"/>
        </w:rPr>
        <w:t>ο πολιτικό σύστημα απέτυχε. Ως εκλεγμένοι αντιπρόσωποι των Ελλήνων έχουμε απογοητεύσει τους πάντες, όλους όσο</w:t>
      </w:r>
      <w:r>
        <w:rPr>
          <w:rFonts w:eastAsia="Times New Roman" w:cs="Times New Roman"/>
          <w:szCs w:val="24"/>
        </w:rPr>
        <w:t>ι</w:t>
      </w:r>
      <w:r>
        <w:rPr>
          <w:rFonts w:eastAsia="Times New Roman" w:cs="Times New Roman"/>
          <w:szCs w:val="24"/>
        </w:rPr>
        <w:t xml:space="preserve"> πίστεψαν σε εμάς. </w:t>
      </w:r>
    </w:p>
    <w:p w14:paraId="3920946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ιστορικός του μέλλοντος θα αναφέρεται στη σημερινή ημέρα και θα παραπέμπει στο ντροπιαστικό πε</w:t>
      </w:r>
      <w:r>
        <w:rPr>
          <w:rFonts w:eastAsia="Times New Roman" w:cs="Times New Roman"/>
          <w:szCs w:val="24"/>
        </w:rPr>
        <w:t xml:space="preserve">ριεχόμενο της σημερινής εξευτελιστικής για τη δημοκρατία συνεδρίασης της Ολομέλειας της Βουλής των Ελλήνων. </w:t>
      </w:r>
    </w:p>
    <w:p w14:paraId="3920946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Κάθε φορά που θα τον ρωτάνε «</w:t>
      </w:r>
      <w:r>
        <w:rPr>
          <w:rFonts w:eastAsia="Times New Roman" w:cs="Times New Roman"/>
          <w:szCs w:val="24"/>
        </w:rPr>
        <w:t>μ</w:t>
      </w:r>
      <w:r>
        <w:rPr>
          <w:rFonts w:eastAsia="Times New Roman" w:cs="Times New Roman"/>
          <w:szCs w:val="24"/>
        </w:rPr>
        <w:t>α, καλά</w:t>
      </w:r>
      <w:r>
        <w:rPr>
          <w:rFonts w:eastAsia="Times New Roman" w:cs="Times New Roman"/>
          <w:szCs w:val="24"/>
        </w:rPr>
        <w:t>,</w:t>
      </w:r>
      <w:r>
        <w:rPr>
          <w:rFonts w:eastAsia="Times New Roman" w:cs="Times New Roman"/>
          <w:szCs w:val="24"/>
        </w:rPr>
        <w:t xml:space="preserve"> ενώ </w:t>
      </w:r>
      <w:proofErr w:type="spellStart"/>
      <w:r>
        <w:rPr>
          <w:rFonts w:eastAsia="Times New Roman" w:cs="Times New Roman"/>
          <w:szCs w:val="24"/>
        </w:rPr>
        <w:t>συνέβαιναν</w:t>
      </w:r>
      <w:proofErr w:type="spellEnd"/>
      <w:r>
        <w:rPr>
          <w:rFonts w:eastAsia="Times New Roman" w:cs="Times New Roman"/>
          <w:szCs w:val="24"/>
        </w:rPr>
        <w:t xml:space="preserve"> όλα αυτά, τι έκαναν οι Έλληνες;», για να απαντήσει κάποιος σε αυτό το ερώτημα στο μέλλον θα ε</w:t>
      </w:r>
      <w:r>
        <w:rPr>
          <w:rFonts w:eastAsia="Times New Roman" w:cs="Times New Roman"/>
          <w:szCs w:val="24"/>
        </w:rPr>
        <w:t xml:space="preserve">ίναι υποχρεωμένος να χρησιμοποιήσει τη σημερινή συνεδρίαση σαν μια ακτινογραφία του εγχώριου πολιτικού συστήματος, για να καταδείξει την αποτυχία του και να τεκμηριώσει το γιατί η Ελλάδα έπαθε αυτό που έπαθε. </w:t>
      </w:r>
    </w:p>
    <w:p w14:paraId="3920946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Νιώθετε επιτυχημένοι; Νομίζουμε όλοι μέσα εδώ </w:t>
      </w:r>
      <w:r>
        <w:rPr>
          <w:rFonts w:eastAsia="Times New Roman" w:cs="Times New Roman"/>
          <w:szCs w:val="24"/>
        </w:rPr>
        <w:t>ότι έχουμε τιμήσει τον όρκο τον οποίο έχουμε δώσει; Θα αναφέρω, λοιπόν, αυτά που εγώ και η Ένωση Κεντρώων θεωρεί σημαντικά, αυτά για τα οποία δεν έγινε ποτέ αυτό που γίνεται σήμερα εδώ μέσα σε αυτή την Αίθουσα.</w:t>
      </w:r>
    </w:p>
    <w:p w14:paraId="3920946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Είναι ή δεν είναι, αγαπητοί και σεβαστοί συνά</w:t>
      </w:r>
      <w:r>
        <w:rPr>
          <w:rFonts w:eastAsia="Times New Roman" w:cs="Times New Roman"/>
          <w:szCs w:val="24"/>
        </w:rPr>
        <w:t>δελφοι της Νέας Δημοκρατίας, σημαντικό θέμα στις ημέρες μας η μείωση της θητείας, που εισηγούνται κάποιοι από την Κοινοβουλευτική Ομάδα του ΣΥΡΙΖΑ; Είναι ή δεν είναι σημαντικό; Μπήκε στον κόπο κανείς από εσάς να κάνει κάτι, να προτείνει κάτι, να επαναστατή</w:t>
      </w:r>
      <w:r>
        <w:rPr>
          <w:rFonts w:eastAsia="Times New Roman" w:cs="Times New Roman"/>
          <w:szCs w:val="24"/>
        </w:rPr>
        <w:t>σει, να αγωνιστεί, να φωνάξει; Τι θα σήμαινε για την άμυνα της χώρας η τυχόν μείωση της θητείας; Είναι ή δεν είναι σημαντικό;</w:t>
      </w:r>
    </w:p>
    <w:p w14:paraId="3920946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Γνωρίζετε, σεβαστοί συνάδελφοι της Αξιωματικής Αντιπολίτευσης, πως η βασικότερη συζήτηση ανάμεσα σε όσους έχουν την ευθύνη για την υπεράσπιση των εθνικών μας συνόρων είναι το αν θα έχουν κάποια αξία, κάποιο νόημα ή κάποιο αποτέλεσμα στην Ελλάδα του σήμερα </w:t>
      </w:r>
      <w:r>
        <w:rPr>
          <w:rFonts w:eastAsia="Times New Roman" w:cs="Times New Roman"/>
          <w:szCs w:val="24"/>
        </w:rPr>
        <w:t xml:space="preserve">οι παραιτήσεις της στρατιωτικής μας ηγεσίας, το αν δηλαδή θα ίδρωνε το αυτί των τριακοσίων από τις παραιτήσεις των </w:t>
      </w:r>
      <w:r>
        <w:rPr>
          <w:rFonts w:eastAsia="Times New Roman" w:cs="Times New Roman"/>
          <w:szCs w:val="24"/>
        </w:rPr>
        <w:t>Α</w:t>
      </w:r>
      <w:r>
        <w:rPr>
          <w:rFonts w:eastAsia="Times New Roman" w:cs="Times New Roman"/>
          <w:szCs w:val="24"/>
        </w:rPr>
        <w:t xml:space="preserve">ρχηγών της </w:t>
      </w:r>
      <w:r>
        <w:rPr>
          <w:rFonts w:eastAsia="Times New Roman" w:cs="Times New Roman"/>
          <w:szCs w:val="24"/>
        </w:rPr>
        <w:t>Α</w:t>
      </w:r>
      <w:r>
        <w:rPr>
          <w:rFonts w:eastAsia="Times New Roman" w:cs="Times New Roman"/>
          <w:szCs w:val="24"/>
        </w:rPr>
        <w:t xml:space="preserve">εροπορίας, του </w:t>
      </w:r>
      <w:r>
        <w:rPr>
          <w:rFonts w:eastAsia="Times New Roman" w:cs="Times New Roman"/>
          <w:szCs w:val="24"/>
        </w:rPr>
        <w:t>Σ</w:t>
      </w:r>
      <w:r>
        <w:rPr>
          <w:rFonts w:eastAsia="Times New Roman" w:cs="Times New Roman"/>
          <w:szCs w:val="24"/>
        </w:rPr>
        <w:t xml:space="preserve">τρατού, του </w:t>
      </w:r>
      <w:r>
        <w:rPr>
          <w:rFonts w:eastAsia="Times New Roman" w:cs="Times New Roman"/>
          <w:szCs w:val="24"/>
        </w:rPr>
        <w:t>Ν</w:t>
      </w:r>
      <w:r>
        <w:rPr>
          <w:rFonts w:eastAsia="Times New Roman" w:cs="Times New Roman"/>
          <w:szCs w:val="24"/>
        </w:rPr>
        <w:t xml:space="preserve">αυτικού; Τι μήνυμα θα έστελναν σε αυτή την περίπτωση οι </w:t>
      </w:r>
      <w:r>
        <w:rPr>
          <w:rFonts w:eastAsia="Times New Roman" w:cs="Times New Roman"/>
          <w:szCs w:val="24"/>
        </w:rPr>
        <w:t>Α</w:t>
      </w:r>
      <w:r>
        <w:rPr>
          <w:rFonts w:eastAsia="Times New Roman" w:cs="Times New Roman"/>
          <w:szCs w:val="24"/>
        </w:rPr>
        <w:t xml:space="preserve">ρχηγοί στους πολίτες; Έχουν οι </w:t>
      </w:r>
      <w:r>
        <w:rPr>
          <w:rFonts w:eastAsia="Times New Roman" w:cs="Times New Roman"/>
          <w:szCs w:val="24"/>
        </w:rPr>
        <w:t>Α</w:t>
      </w:r>
      <w:r>
        <w:rPr>
          <w:rFonts w:eastAsia="Times New Roman" w:cs="Times New Roman"/>
          <w:szCs w:val="24"/>
        </w:rPr>
        <w:t>ρχηγοί τέτ</w:t>
      </w:r>
      <w:r>
        <w:rPr>
          <w:rFonts w:eastAsia="Times New Roman" w:cs="Times New Roman"/>
          <w:szCs w:val="24"/>
        </w:rPr>
        <w:t xml:space="preserve">οιο δικαίωμα; </w:t>
      </w:r>
    </w:p>
    <w:p w14:paraId="3920947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Αυτά απασχολούν τα στελέχη μας, δεν το ξέρετε; Έχετε καταλήξει στο τι σημαίνει αυτό για την ψυχολογία τους, για το ηθικό τους; Έχετε αξιολογήσει</w:t>
      </w:r>
      <w:r>
        <w:rPr>
          <w:rFonts w:eastAsia="Times New Roman" w:cs="Times New Roman"/>
          <w:szCs w:val="24"/>
        </w:rPr>
        <w:t>,</w:t>
      </w:r>
      <w:r>
        <w:rPr>
          <w:rFonts w:eastAsia="Times New Roman" w:cs="Times New Roman"/>
          <w:szCs w:val="24"/>
        </w:rPr>
        <w:t xml:space="preserve"> άραγε, εκεί</w:t>
      </w:r>
      <w:r>
        <w:rPr>
          <w:rFonts w:eastAsia="Times New Roman" w:cs="Times New Roman"/>
          <w:szCs w:val="24"/>
        </w:rPr>
        <w:t>,</w:t>
      </w:r>
      <w:r>
        <w:rPr>
          <w:rFonts w:eastAsia="Times New Roman" w:cs="Times New Roman"/>
          <w:szCs w:val="24"/>
        </w:rPr>
        <w:t xml:space="preserve"> στα πολυάριθμα επιτελεία σας, τις απόψεις των στελεχών των Ενόπλων Δυνάμεων; Ξέρετ</w:t>
      </w:r>
      <w:r>
        <w:rPr>
          <w:rFonts w:eastAsia="Times New Roman" w:cs="Times New Roman"/>
          <w:szCs w:val="24"/>
        </w:rPr>
        <w:t xml:space="preserve">ε τη γνώμη τους για τον </w:t>
      </w:r>
      <w:proofErr w:type="spellStart"/>
      <w:r>
        <w:rPr>
          <w:rFonts w:eastAsia="Times New Roman" w:cs="Times New Roman"/>
          <w:szCs w:val="24"/>
        </w:rPr>
        <w:t>ευρωστρατό</w:t>
      </w:r>
      <w:proofErr w:type="spellEnd"/>
      <w:r>
        <w:rPr>
          <w:rFonts w:eastAsia="Times New Roman" w:cs="Times New Roman"/>
          <w:szCs w:val="24"/>
        </w:rPr>
        <w:t xml:space="preserve">; Ξέρετε τι σκέπτονται για το μέλλον της νατοϊκής συμμαχίας; </w:t>
      </w:r>
    </w:p>
    <w:p w14:paraId="3920947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Θέλετε να μας πείτε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πως, αφού πρώτα κάτσατε και αξιολογήσατε με υπευθυνότητα όλα τα ζητήματα που αφορούν τη χώρα και που είναι αρμοδιότητα του Υπουργεί</w:t>
      </w:r>
      <w:r>
        <w:rPr>
          <w:rFonts w:eastAsia="Times New Roman" w:cs="Times New Roman"/>
          <w:szCs w:val="24"/>
        </w:rPr>
        <w:t xml:space="preserve">ου Εθνικής Άμυνας, κρίνατε ως λογικοί άνθρωποι πως αξίζει να εξαντλήσετε τον αντιπολιτευτικό σας λόγο στο να εγκαλέσετε για τηλεφωνικές συνομιλίες με ισοβίτες τον Υπουργό Εθνικής Άμυνας ή για το τι ενδεχομένως φόραγε η γυναίκα του; </w:t>
      </w:r>
    </w:p>
    <w:p w14:paraId="3920947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Δηλαδή, κύριοι της Νέας</w:t>
      </w:r>
      <w:r>
        <w:rPr>
          <w:rFonts w:eastAsia="Times New Roman" w:cs="Times New Roman"/>
          <w:szCs w:val="24"/>
        </w:rPr>
        <w:t xml:space="preserve"> Δημοκρατίας, ο Υπουργός Εθνικής Άμυνας δεν έχει αποτύχει σε τίποτε άλλο ως Υπουργός; Δεν θα άξιζε να τον κατηγορήσετε επειδή ο </w:t>
      </w:r>
      <w:r>
        <w:rPr>
          <w:rFonts w:eastAsia="Times New Roman" w:cs="Times New Roman"/>
          <w:szCs w:val="24"/>
        </w:rPr>
        <w:t>Ε</w:t>
      </w:r>
      <w:r>
        <w:rPr>
          <w:rFonts w:eastAsia="Times New Roman" w:cs="Times New Roman"/>
          <w:szCs w:val="24"/>
        </w:rPr>
        <w:t xml:space="preserve">λληνικός </w:t>
      </w:r>
      <w:r>
        <w:rPr>
          <w:rFonts w:eastAsia="Times New Roman" w:cs="Times New Roman"/>
          <w:szCs w:val="24"/>
        </w:rPr>
        <w:t>Σ</w:t>
      </w:r>
      <w:r>
        <w:rPr>
          <w:rFonts w:eastAsia="Times New Roman" w:cs="Times New Roman"/>
          <w:szCs w:val="24"/>
        </w:rPr>
        <w:t>τρατός φοράει ακόμα κράνη του Β΄ Παγκοσμίου Πολέμου, ας πούμε; Δεν νιώθετε πως πρέπει να τον «στριμώξετε» για όσα είχ</w:t>
      </w:r>
      <w:r>
        <w:rPr>
          <w:rFonts w:eastAsia="Times New Roman" w:cs="Times New Roman"/>
          <w:szCs w:val="24"/>
        </w:rPr>
        <w:t xml:space="preserve">ε υποσχεθεί για το μέλλον της ΕΛΒΟ και δεν έχει κάνει ακόμα τίποτα για αυτά; </w:t>
      </w:r>
    </w:p>
    <w:p w14:paraId="3920947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Δεν σας απασχολεί, κύριοι της Αντιπολίτευσης, σε τι κατάσταση βρίσκεται αυτή τη στιγμή το στράτευμα; Δεν αναγνωρίζετε κι εσείς ως μεγαλύτερη απειλή για την εθνική άμυνα το γεγονό</w:t>
      </w:r>
      <w:r>
        <w:rPr>
          <w:rFonts w:eastAsia="Times New Roman" w:cs="Times New Roman"/>
          <w:szCs w:val="24"/>
        </w:rPr>
        <w:t xml:space="preserve">ς πως οι ΑΝΕΛ μαζί με τον ΣΥΡΙΖΑ κατάφεραν να συνεννοηθούν και να φέρουν στο ελληνικό στράτευμα τον συνδικαλισμό, με τις όποιες παρενέργειες έχει αυτή τη στιγμή αυτό; </w:t>
      </w:r>
    </w:p>
    <w:p w14:paraId="3920947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Για εσάς φαίνεται να είναι πιο σημαντικά αυτά για τα οποία μας καλέσατε να μιλήσουμε σήμ</w:t>
      </w:r>
      <w:r>
        <w:rPr>
          <w:rFonts w:eastAsia="Times New Roman" w:cs="Times New Roman"/>
          <w:szCs w:val="24"/>
        </w:rPr>
        <w:t xml:space="preserve">ερα εδώ και για τα οποία αρνούμαι να μιλήσω, αρνείται η Ένωση Κεντρώων να μιλήσει, πέραν της τοποθέτησης του Προέδρου της και του </w:t>
      </w:r>
      <w:r>
        <w:rPr>
          <w:rFonts w:eastAsia="Times New Roman" w:cs="Times New Roman"/>
          <w:szCs w:val="24"/>
        </w:rPr>
        <w:t>ε</w:t>
      </w:r>
      <w:r>
        <w:rPr>
          <w:rFonts w:eastAsia="Times New Roman" w:cs="Times New Roman"/>
          <w:szCs w:val="24"/>
        </w:rPr>
        <w:t xml:space="preserve">ισηγητή της, γιατί αυτά δεν τα θεωρούμε σημαντικά πράγματα. Σημαντικά θεωρούμε αυτά τα οποία σας είπα. </w:t>
      </w:r>
    </w:p>
    <w:p w14:paraId="3920947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Επειδή δεν έχω καθόλο</w:t>
      </w:r>
      <w:r>
        <w:rPr>
          <w:rFonts w:eastAsia="Times New Roman" w:cs="Times New Roman"/>
          <w:szCs w:val="24"/>
        </w:rPr>
        <w:t>υ χρόνο ως Κοινοβουλευτικός, μιας και μίλησε πρώτα ο Πρόεδρος της Ένωσης Κεντρώων, θέλω να κλείσω με ένα ερώτημα. Τι εμποδίζει τους Τούρκους, κύριοι, από το να εξαφανίσουν την Ελλάδα; Οι σύμμαχοί μας στο ΝΑΤΟ; Δεν την πήραμε την απάντησή μας το 1974; Ποιος</w:t>
      </w:r>
      <w:r>
        <w:rPr>
          <w:rFonts w:eastAsia="Times New Roman" w:cs="Times New Roman"/>
          <w:szCs w:val="24"/>
        </w:rPr>
        <w:t xml:space="preserve"> νομίζετε ότι θα τους σταματήσει, ο κ. </w:t>
      </w:r>
      <w:proofErr w:type="spellStart"/>
      <w:r>
        <w:rPr>
          <w:rFonts w:eastAsia="Times New Roman" w:cs="Times New Roman"/>
          <w:szCs w:val="24"/>
        </w:rPr>
        <w:t>Τραμπ</w:t>
      </w:r>
      <w:proofErr w:type="spellEnd"/>
      <w:r>
        <w:rPr>
          <w:rFonts w:eastAsia="Times New Roman" w:cs="Times New Roman"/>
          <w:szCs w:val="24"/>
        </w:rPr>
        <w:t xml:space="preserve">, ο κ. Πούτιν, ο Μακρόν, η </w:t>
      </w:r>
      <w:proofErr w:type="spellStart"/>
      <w:r>
        <w:rPr>
          <w:rFonts w:eastAsia="Times New Roman" w:cs="Times New Roman"/>
          <w:szCs w:val="24"/>
        </w:rPr>
        <w:t>Μέρκελ</w:t>
      </w:r>
      <w:proofErr w:type="spellEnd"/>
      <w:r>
        <w:rPr>
          <w:rFonts w:eastAsia="Times New Roman" w:cs="Times New Roman"/>
          <w:szCs w:val="24"/>
        </w:rPr>
        <w:t xml:space="preserve">; Ένα είναι, ένα μόνο πράγμα εμποδίζει τους Τούρκους να δοκιμάσουν την τύχη τους, τα στελέχη των Ενόπλων Δυνάμεων. </w:t>
      </w:r>
    </w:p>
    <w:p w14:paraId="3920947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Σήμερα θα έπρεπε να μιλάμε εδώ για τις ανάγκες των στελεχών των</w:t>
      </w:r>
      <w:r>
        <w:rPr>
          <w:rFonts w:eastAsia="Times New Roman" w:cs="Times New Roman"/>
          <w:szCs w:val="24"/>
        </w:rPr>
        <w:t xml:space="preserve"> Ενόπλων Δυνάμεων. Αυτή η Βουλή θα έπρεπε να είχε δώσει διαφορετικές προτεραιότητες στη χώρα. Δυστυχώς έχουμε αποτύχει όλοι</w:t>
      </w:r>
      <w:r>
        <w:rPr>
          <w:rFonts w:eastAsia="Times New Roman" w:cs="Times New Roman"/>
          <w:szCs w:val="24"/>
        </w:rPr>
        <w:t>,</w:t>
      </w:r>
      <w:r>
        <w:rPr>
          <w:rFonts w:eastAsia="Times New Roman" w:cs="Times New Roman"/>
          <w:szCs w:val="24"/>
        </w:rPr>
        <w:t xml:space="preserve"> και εσείς της Συμπολίτευσης και οι υπόλοιποι της Αντιπολίτευσης</w:t>
      </w:r>
      <w:r>
        <w:rPr>
          <w:rFonts w:eastAsia="Times New Roman" w:cs="Times New Roman"/>
          <w:szCs w:val="24"/>
        </w:rPr>
        <w:t>,</w:t>
      </w:r>
      <w:r>
        <w:rPr>
          <w:rFonts w:eastAsia="Times New Roman" w:cs="Times New Roman"/>
          <w:szCs w:val="24"/>
        </w:rPr>
        <w:t xml:space="preserve"> οι οποίοι δεν μπορούν επ’ </w:t>
      </w:r>
      <w:proofErr w:type="spellStart"/>
      <w:r>
        <w:rPr>
          <w:rFonts w:eastAsia="Times New Roman" w:cs="Times New Roman"/>
          <w:szCs w:val="24"/>
        </w:rPr>
        <w:t>ουδενί</w:t>
      </w:r>
      <w:proofErr w:type="spellEnd"/>
      <w:r>
        <w:rPr>
          <w:rFonts w:eastAsia="Times New Roman" w:cs="Times New Roman"/>
          <w:szCs w:val="24"/>
        </w:rPr>
        <w:t xml:space="preserve"> να βάλουν μία προτεραιότητα στα σ</w:t>
      </w:r>
      <w:r>
        <w:rPr>
          <w:rFonts w:eastAsia="Times New Roman" w:cs="Times New Roman"/>
          <w:szCs w:val="24"/>
        </w:rPr>
        <w:t xml:space="preserve">ημαντικά θέματα της χώρας. </w:t>
      </w:r>
    </w:p>
    <w:p w14:paraId="3920947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Ευχαριστώ πολύ.</w:t>
      </w:r>
    </w:p>
    <w:p w14:paraId="39209478"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9209479" w14:textId="77777777" w:rsidR="00612455" w:rsidRDefault="00B02DE7">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Τον λόγο έχει η Πρόεδρος της Κοινοβουλευτικής Ομάδας της Δημοκρατικής Συμπαράταξης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ΔΗΜΑΡ κ. Φώφη Γεννηματά.</w:t>
      </w:r>
    </w:p>
    <w:p w14:paraId="3920947A" w14:textId="77777777" w:rsidR="00612455" w:rsidRDefault="00B02DE7">
      <w:pPr>
        <w:spacing w:line="600" w:lineRule="auto"/>
        <w:ind w:firstLine="720"/>
        <w:jc w:val="both"/>
        <w:rPr>
          <w:rFonts w:eastAsia="Times New Roman" w:cs="Times New Roman"/>
          <w:bCs/>
          <w:szCs w:val="24"/>
        </w:rPr>
      </w:pPr>
      <w:r>
        <w:rPr>
          <w:rFonts w:eastAsia="Times New Roman" w:cs="Times New Roman"/>
          <w:b/>
          <w:bCs/>
          <w:szCs w:val="24"/>
        </w:rPr>
        <w:t xml:space="preserve">ΦΩΤΕΙΝΗ </w:t>
      </w:r>
      <w:r>
        <w:rPr>
          <w:rFonts w:eastAsia="Times New Roman" w:cs="Times New Roman"/>
          <w:b/>
          <w:bCs/>
          <w:szCs w:val="24"/>
        </w:rPr>
        <w:t xml:space="preserve">(ΦΩΦΗ) </w:t>
      </w:r>
      <w:r>
        <w:rPr>
          <w:rFonts w:eastAsia="Times New Roman" w:cs="Times New Roman"/>
          <w:b/>
          <w:bCs/>
          <w:szCs w:val="24"/>
        </w:rPr>
        <w:t>ΓΕΝΝΗΜΑΤΑ (Πρόεδρος της Δημοκρατικής Συμπαράταξης ΠΑΣΟΚ</w:t>
      </w:r>
      <w:r>
        <w:rPr>
          <w:rFonts w:eastAsia="Times New Roman" w:cs="Times New Roman"/>
          <w:b/>
          <w:bCs/>
          <w:szCs w:val="24"/>
        </w:rPr>
        <w:t xml:space="preserve"> </w:t>
      </w:r>
      <w:r>
        <w:rPr>
          <w:rFonts w:eastAsia="Times New Roman" w:cs="Times New Roman"/>
          <w:b/>
          <w:bCs/>
          <w:szCs w:val="24"/>
        </w:rPr>
        <w:t>-</w:t>
      </w:r>
      <w:r>
        <w:rPr>
          <w:rFonts w:eastAsia="Times New Roman" w:cs="Times New Roman"/>
          <w:b/>
          <w:bCs/>
          <w:szCs w:val="24"/>
        </w:rPr>
        <w:t xml:space="preserve"> </w:t>
      </w:r>
      <w:r>
        <w:rPr>
          <w:rFonts w:eastAsia="Times New Roman" w:cs="Times New Roman"/>
          <w:b/>
          <w:bCs/>
          <w:szCs w:val="24"/>
        </w:rPr>
        <w:t xml:space="preserve">ΔΗΜΑΡ): </w:t>
      </w:r>
      <w:r>
        <w:rPr>
          <w:rFonts w:eastAsia="Times New Roman" w:cs="Times New Roman"/>
          <w:bCs/>
          <w:szCs w:val="24"/>
        </w:rPr>
        <w:t>Ευχαριστώ πολύ, κύριε Πρόεδρε.</w:t>
      </w:r>
    </w:p>
    <w:p w14:paraId="3920947B" w14:textId="77777777" w:rsidR="00612455" w:rsidRDefault="00B02DE7">
      <w:pPr>
        <w:spacing w:line="600" w:lineRule="auto"/>
        <w:ind w:firstLine="720"/>
        <w:jc w:val="both"/>
        <w:rPr>
          <w:rFonts w:eastAsia="Times New Roman" w:cs="Times New Roman"/>
          <w:bCs/>
          <w:szCs w:val="24"/>
        </w:rPr>
      </w:pPr>
      <w:r>
        <w:rPr>
          <w:rFonts w:eastAsia="Times New Roman" w:cs="Times New Roman"/>
          <w:bCs/>
          <w:szCs w:val="24"/>
        </w:rPr>
        <w:t>Κυρίες και κύριοι Βουλευτές, δύο χρόνια μετά τις τελευταίες εθνικές εκλογές, η αντίστροφη μέτρηση για την Κυβέρνηση ΣΥΡΙΖΑ</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 xml:space="preserve">ΑΝΕΛ έχει αρχίσει. Η φθορά </w:t>
      </w:r>
      <w:r>
        <w:rPr>
          <w:rFonts w:eastAsia="Times New Roman" w:cs="Times New Roman"/>
          <w:bCs/>
          <w:szCs w:val="24"/>
        </w:rPr>
        <w:t xml:space="preserve">είναι μεγάλη, βαθαίνει και απλώνεται. Αυτός ο κύκλος κλείνει. </w:t>
      </w:r>
    </w:p>
    <w:p w14:paraId="3920947C" w14:textId="77777777" w:rsidR="00612455" w:rsidRDefault="00B02DE7">
      <w:pPr>
        <w:spacing w:line="600" w:lineRule="auto"/>
        <w:ind w:firstLine="720"/>
        <w:jc w:val="both"/>
        <w:rPr>
          <w:rFonts w:eastAsia="Times New Roman" w:cs="Times New Roman"/>
          <w:bCs/>
          <w:szCs w:val="24"/>
        </w:rPr>
      </w:pPr>
      <w:r>
        <w:rPr>
          <w:rFonts w:eastAsia="Times New Roman" w:cs="Times New Roman"/>
          <w:bCs/>
          <w:szCs w:val="24"/>
        </w:rPr>
        <w:t>Βέβαια, ο κ. Τσίπρας, κάθε φορά που μιλάει μπροστά σε επιλεγμένο ακροατήριο, τα βρίσκει όλα μια χαρά. Τα προβλήματα χάνονται ως διά μαγείας, εξαφανίζονται. Δεν υπάρχει εξοντωτική φορολόγηση, δε</w:t>
      </w:r>
      <w:r>
        <w:rPr>
          <w:rFonts w:eastAsia="Times New Roman" w:cs="Times New Roman"/>
          <w:bCs/>
          <w:szCs w:val="24"/>
        </w:rPr>
        <w:t xml:space="preserve">ν υπάρχει ανεργία στον τόπο, δεν υπάρχουν κομμένες συντάξεις ούτε απειλές για πλειστηριασμούς και μάλιστα στην πρώτη κατοικία και τώρα μας λένε ότι θέλουν και ανάπτυξη. Πώς; Με τους επενδυτές </w:t>
      </w:r>
      <w:r>
        <w:rPr>
          <w:rFonts w:eastAsia="Times New Roman" w:cs="Times New Roman"/>
          <w:bCs/>
          <w:szCs w:val="24"/>
        </w:rPr>
        <w:t>«</w:t>
      </w:r>
      <w:r>
        <w:rPr>
          <w:rFonts w:eastAsia="Times New Roman" w:cs="Times New Roman"/>
          <w:bCs/>
          <w:szCs w:val="24"/>
        </w:rPr>
        <w:t>στα τσακίδια</w:t>
      </w:r>
      <w:r>
        <w:rPr>
          <w:rFonts w:eastAsia="Times New Roman" w:cs="Times New Roman"/>
          <w:bCs/>
          <w:szCs w:val="24"/>
        </w:rPr>
        <w:t>»</w:t>
      </w:r>
      <w:r>
        <w:rPr>
          <w:rFonts w:eastAsia="Times New Roman" w:cs="Times New Roman"/>
          <w:bCs/>
          <w:szCs w:val="24"/>
        </w:rPr>
        <w:t>, σύμφωνα με τους συμβούλους του ίδιου του Πρωθυπο</w:t>
      </w:r>
      <w:r>
        <w:rPr>
          <w:rFonts w:eastAsia="Times New Roman" w:cs="Times New Roman"/>
          <w:bCs/>
          <w:szCs w:val="24"/>
        </w:rPr>
        <w:t xml:space="preserve">υργού. </w:t>
      </w:r>
    </w:p>
    <w:p w14:paraId="3920947D" w14:textId="77777777" w:rsidR="00612455" w:rsidRDefault="00B02DE7">
      <w:pPr>
        <w:spacing w:line="600" w:lineRule="auto"/>
        <w:ind w:firstLine="720"/>
        <w:jc w:val="both"/>
        <w:rPr>
          <w:rFonts w:eastAsia="Times New Roman" w:cs="Times New Roman"/>
          <w:szCs w:val="24"/>
        </w:rPr>
      </w:pPr>
      <w:r>
        <w:rPr>
          <w:rFonts w:eastAsia="Times New Roman" w:cs="Times New Roman"/>
          <w:bCs/>
          <w:szCs w:val="24"/>
        </w:rPr>
        <w:t>Την ίδια ώρα</w:t>
      </w:r>
      <w:r>
        <w:rPr>
          <w:rFonts w:eastAsia="Times New Roman" w:cs="Times New Roman"/>
          <w:bCs/>
          <w:szCs w:val="24"/>
        </w:rPr>
        <w:t>,</w:t>
      </w:r>
      <w:r>
        <w:rPr>
          <w:rFonts w:eastAsia="Times New Roman" w:cs="Times New Roman"/>
          <w:bCs/>
          <w:szCs w:val="24"/>
        </w:rPr>
        <w:t xml:space="preserve"> βέβαια</w:t>
      </w:r>
      <w:r>
        <w:rPr>
          <w:rFonts w:eastAsia="Times New Roman" w:cs="Times New Roman"/>
          <w:bCs/>
          <w:szCs w:val="24"/>
        </w:rPr>
        <w:t>,</w:t>
      </w:r>
      <w:r>
        <w:rPr>
          <w:rFonts w:eastAsia="Times New Roman" w:cs="Times New Roman"/>
          <w:bCs/>
          <w:szCs w:val="24"/>
        </w:rPr>
        <w:t xml:space="preserve"> ο κ. Μητσοτάκης θεωρεί τις ανισότητες περίπου ως φυσικό φαινόμενο. </w:t>
      </w:r>
      <w:r>
        <w:rPr>
          <w:rFonts w:eastAsia="Times New Roman" w:cs="Times New Roman"/>
          <w:szCs w:val="24"/>
        </w:rPr>
        <w:t xml:space="preserve">Αυτό μας είπε στη Θεσσαλονίκη. </w:t>
      </w:r>
      <w:r>
        <w:rPr>
          <w:rFonts w:eastAsia="Times New Roman" w:cs="Times New Roman"/>
          <w:szCs w:val="24"/>
          <w:lang w:val="en-US"/>
        </w:rPr>
        <w:t>M</w:t>
      </w:r>
      <w:r>
        <w:rPr>
          <w:rFonts w:eastAsia="Times New Roman" w:cs="Times New Roman"/>
          <w:szCs w:val="24"/>
        </w:rPr>
        <w:t>ε μια σκληρή</w:t>
      </w:r>
      <w:r>
        <w:rPr>
          <w:rFonts w:eastAsia="Times New Roman" w:cs="Times New Roman"/>
          <w:szCs w:val="24"/>
        </w:rPr>
        <w:t>,</w:t>
      </w:r>
      <w:r>
        <w:rPr>
          <w:rFonts w:eastAsia="Times New Roman" w:cs="Times New Roman"/>
          <w:szCs w:val="24"/>
        </w:rPr>
        <w:t xml:space="preserve"> συντηρητική άποψη, μας καλεί να ζήσουμε με αυτές και υπόσχεται ανάπτυξη, αλλά πώς; Ανάπτυξη που βαθαίνει τ</w:t>
      </w:r>
      <w:r>
        <w:rPr>
          <w:rFonts w:eastAsia="Times New Roman" w:cs="Times New Roman"/>
          <w:szCs w:val="24"/>
        </w:rPr>
        <w:t>ι</w:t>
      </w:r>
      <w:r>
        <w:rPr>
          <w:rFonts w:eastAsia="Times New Roman" w:cs="Times New Roman"/>
          <w:szCs w:val="24"/>
        </w:rPr>
        <w:t>ς ανισ</w:t>
      </w:r>
      <w:r>
        <w:rPr>
          <w:rFonts w:eastAsia="Times New Roman" w:cs="Times New Roman"/>
          <w:szCs w:val="24"/>
        </w:rPr>
        <w:t xml:space="preserve">ότητες, γιατί είναι ανάπτυξη για λίγους και μάλιστα χωρίς υποχρεώσεις για συλλογικές συμβάσεις, για αξιοπρεπείς συνθήκες και αξιοπρεπείς μισθούς και αμοιβές για τους εργαζόμενους. Δύο όψεις, δηλαδή, του ίδιου νομίσματος, της συντήρησης. </w:t>
      </w:r>
    </w:p>
    <w:p w14:paraId="3920947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Με αυτές τις αντιλ</w:t>
      </w:r>
      <w:r>
        <w:rPr>
          <w:rFonts w:eastAsia="Times New Roman" w:cs="Times New Roman"/>
          <w:szCs w:val="24"/>
        </w:rPr>
        <w:t xml:space="preserve">ήψεις δεν μπορούμε να πάμε μπροστά. Πρέπει επιτέλους να σταματήσουμε να είμαστε μια χώρα </w:t>
      </w:r>
      <w:proofErr w:type="spellStart"/>
      <w:r>
        <w:rPr>
          <w:rFonts w:eastAsia="Times New Roman" w:cs="Times New Roman"/>
          <w:szCs w:val="24"/>
        </w:rPr>
        <w:t>δακτυλοδεικτούμενη</w:t>
      </w:r>
      <w:proofErr w:type="spellEnd"/>
      <w:r>
        <w:rPr>
          <w:rFonts w:eastAsia="Times New Roman" w:cs="Times New Roman"/>
          <w:szCs w:val="24"/>
        </w:rPr>
        <w:t xml:space="preserve"> και μια κοινωνία που χάνει συνέχεια ευκαιρίες. Η Ελλάδα μπορεί, οι Έλληνες μπορούν. </w:t>
      </w:r>
    </w:p>
    <w:p w14:paraId="3920947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Υπάρχουν δυνάμεις, υπάρχουν άνθρωποι αυτή τη στιγμή στον τόπο π</w:t>
      </w:r>
      <w:r>
        <w:rPr>
          <w:rFonts w:eastAsia="Times New Roman" w:cs="Times New Roman"/>
          <w:szCs w:val="24"/>
        </w:rPr>
        <w:t>ου αγωνίζονται κάτω από πολύ δύσκολες συνθήκες, δημιουργούν, στέλνουν μηνύματα αισιοδοξίας, αλλά χρειάζεται γι’ αυτό να αλλάξουμε πορεία και χρειάζεται να καταγραφεί νέα λαϊκή εντολή, η λαϊκή ετυμηγορία, με άλλη κυβέρνηση, με άλλη πολιτική, με σχέδιο, με ε</w:t>
      </w:r>
      <w:r>
        <w:rPr>
          <w:rFonts w:eastAsia="Times New Roman" w:cs="Times New Roman"/>
          <w:szCs w:val="24"/>
        </w:rPr>
        <w:t>θνική γραμμή για την έξοδο από την κρίση και τα μνημόνια. Με κύρος και ανάστημα στην Ευρώπη, για την επανεκκίνηση της σχέσης μας με την Ευρώπη. Για την ανάκτηση της αξιοπιστίας της χώρας, που είναι το κλειδί. Με προτεραιότητα τις επενδύσεις και την ανάπτυξ</w:t>
      </w:r>
      <w:r>
        <w:rPr>
          <w:rFonts w:eastAsia="Times New Roman" w:cs="Times New Roman"/>
          <w:szCs w:val="24"/>
        </w:rPr>
        <w:t>η, αλλά ανάπτυξη για όλους. Για να μπορέσουμε να δημιουργήσουμε δουλειές. Για δίκαιη διανομή του οφέλους της. Για να μειώσουμε τις ανισότητες. Για να εξασφαλίσουμε κοινωνική δικαιοσύνη και συνοχή. Αυτές είναι οι προτεραιότητες του σχεδίου «Ελλάδα». Αυτές ε</w:t>
      </w:r>
      <w:r>
        <w:rPr>
          <w:rFonts w:eastAsia="Times New Roman" w:cs="Times New Roman"/>
          <w:szCs w:val="24"/>
        </w:rPr>
        <w:t xml:space="preserve">ίναι οι προτεραιότητες της Δημοκρατικής Συμπαράταξης, που μέρα με την ημέρα αναδεικνύεται ο πραγματικός προοδευτικός πόλος, ο πρωταγωνιστής. Θα πρωταγωνιστήσει η </w:t>
      </w:r>
      <w:r>
        <w:rPr>
          <w:rFonts w:eastAsia="Times New Roman" w:cs="Times New Roman"/>
          <w:szCs w:val="24"/>
        </w:rPr>
        <w:t>Κ</w:t>
      </w:r>
      <w:r>
        <w:rPr>
          <w:rFonts w:eastAsia="Times New Roman" w:cs="Times New Roman"/>
          <w:szCs w:val="24"/>
        </w:rPr>
        <w:t>εντροαριστερά στις πολιτικές εξελίξεις στον τόπο το επόμενο διάστημα.</w:t>
      </w:r>
    </w:p>
    <w:p w14:paraId="39209480"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920948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βρισκόμαστε μπροστά στην τρίτη αξιολόγηση του μνημονίου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Τα όσα λέγονται και γράφονται δεν μας κάνουν αισιόδοξους. Καθυστερήσεις παντού, ρουσφετολογικές παρεμβάσεις, κομματισμός στη δημόσια διοίκηση. Είπα-ξείπα από τους Υπουργούς και βεβαίως υπονόμευση κάθε επένδυσης που δεν ανταποκρίνεται σε μικροκομμ</w:t>
      </w:r>
      <w:r>
        <w:rPr>
          <w:rFonts w:eastAsia="Times New Roman" w:cs="Times New Roman"/>
          <w:szCs w:val="24"/>
        </w:rPr>
        <w:t xml:space="preserve">ατικές σκοπιμότητες. </w:t>
      </w:r>
    </w:p>
    <w:p w14:paraId="3920948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Δικαιολογημένοι οι φόβοι για νέες καθυστερήσεις, νέα παράταση της αβεβαιότητας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ι θα κάνουν; Θα φουσκώσουν και πάλι το</w:t>
      </w:r>
      <w:r>
        <w:rPr>
          <w:rFonts w:eastAsia="Times New Roman" w:cs="Times New Roman"/>
          <w:szCs w:val="24"/>
        </w:rPr>
        <w:t>ν</w:t>
      </w:r>
      <w:r>
        <w:rPr>
          <w:rFonts w:eastAsia="Times New Roman" w:cs="Times New Roman"/>
          <w:szCs w:val="24"/>
        </w:rPr>
        <w:t xml:space="preserve"> λογαριασμό για τους πολίτες. </w:t>
      </w:r>
      <w:r>
        <w:rPr>
          <w:rFonts w:eastAsia="Times New Roman" w:cs="Times New Roman"/>
          <w:szCs w:val="24"/>
        </w:rPr>
        <w:t>Δ</w:t>
      </w:r>
      <w:r>
        <w:rPr>
          <w:rFonts w:eastAsia="Times New Roman" w:cs="Times New Roman"/>
          <w:szCs w:val="24"/>
        </w:rPr>
        <w:t xml:space="preserve">ικαιολογημένη και η ανησυχία που δημιουργούν οι διαρροές των αρμόδιων Υπουργών για </w:t>
      </w:r>
      <w:r>
        <w:rPr>
          <w:rFonts w:eastAsia="Times New Roman" w:cs="Times New Roman"/>
          <w:szCs w:val="24"/>
        </w:rPr>
        <w:t xml:space="preserve">νέα μέτρα, αλλά και οι αναφορές Ευρωπαίων παραγόντων ότι υπάρχει στην πορεία πολύ σκληρή επιτροπεία. </w:t>
      </w:r>
    </w:p>
    <w:p w14:paraId="3920948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Τώρα, με το τέλος του καλοκαιριού, είναι πιο φανερό ποια είναι η συμφωνία. Μια συμφωνία βαριά, αδιέξοδη και ταπεινωτική. Είναι η συμφωνία που έφερε αυτή η</w:t>
      </w:r>
      <w:r>
        <w:rPr>
          <w:rFonts w:eastAsia="Times New Roman" w:cs="Times New Roman"/>
          <w:szCs w:val="24"/>
        </w:rPr>
        <w:t xml:space="preserve"> Κυβέρνηση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ιατί; Γιατί κανένας εταίρος δεν την εμπιστεύεται. Η Ελλάδα στην Ευρώπη χρειάζεται μια σοβαρή </w:t>
      </w:r>
      <w:r>
        <w:rPr>
          <w:rFonts w:eastAsia="Times New Roman" w:cs="Times New Roman"/>
          <w:szCs w:val="24"/>
        </w:rPr>
        <w:t>κ</w:t>
      </w:r>
      <w:r>
        <w:rPr>
          <w:rFonts w:eastAsia="Times New Roman" w:cs="Times New Roman"/>
          <w:szCs w:val="24"/>
        </w:rPr>
        <w:t>υβέρνηση. Ιδιαίτερα τώρα, τα εκλογικά αποτελέσματα στη Γερμανία μ</w:t>
      </w:r>
      <w:r>
        <w:rPr>
          <w:rFonts w:eastAsia="Times New Roman" w:cs="Times New Roman"/>
          <w:szCs w:val="24"/>
        </w:rPr>
        <w:t>ά</w:t>
      </w:r>
      <w:r>
        <w:rPr>
          <w:rFonts w:eastAsia="Times New Roman" w:cs="Times New Roman"/>
          <w:szCs w:val="24"/>
        </w:rPr>
        <w:t xml:space="preserve">ς κάνουν όλους να ανησυχούμε ιδιαίτερα, δεδομένου ότι το </w:t>
      </w:r>
      <w:r>
        <w:rPr>
          <w:rFonts w:eastAsia="Times New Roman" w:cs="Times New Roman"/>
          <w:szCs w:val="24"/>
          <w:lang w:val="en-GB"/>
        </w:rPr>
        <w:t>SPD</w:t>
      </w:r>
      <w:r>
        <w:rPr>
          <w:rFonts w:eastAsia="Times New Roman" w:cs="Times New Roman"/>
          <w:szCs w:val="24"/>
        </w:rPr>
        <w:t>, που ήταν το κόμμα που</w:t>
      </w:r>
      <w:r>
        <w:rPr>
          <w:rFonts w:eastAsia="Times New Roman" w:cs="Times New Roman"/>
          <w:szCs w:val="24"/>
        </w:rPr>
        <w:t xml:space="preserve"> μας στήριξε όλα αυτά τα χρόνια, δηλώνει ότι θα μείνει στην </w:t>
      </w:r>
      <w:r>
        <w:rPr>
          <w:rFonts w:eastAsia="Times New Roman" w:cs="Times New Roman"/>
          <w:szCs w:val="24"/>
        </w:rPr>
        <w:t>α</w:t>
      </w:r>
      <w:r>
        <w:rPr>
          <w:rFonts w:eastAsia="Times New Roman" w:cs="Times New Roman"/>
          <w:szCs w:val="24"/>
        </w:rPr>
        <w:t>ντιπολίτευση. Αυτό σημαίνει ότι πρέπει πολύ σοβαρά η χώρα να προετοιμαστεί για τη στήριξη των εθνικών συμφερόντων. Βλέπουμε πλέον καθαρά πού μας οδηγεί η αδυναμία και η ανικανότητα αυτής της Κυβέ</w:t>
      </w:r>
      <w:r>
        <w:rPr>
          <w:rFonts w:eastAsia="Times New Roman" w:cs="Times New Roman"/>
          <w:szCs w:val="24"/>
        </w:rPr>
        <w:t>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ΑΝΕΛ</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ΣΥΡΙΖΑ, ένα και το αυτό. </w:t>
      </w:r>
    </w:p>
    <w:p w14:paraId="3920948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Μαύρη κηλίδα είναι το </w:t>
      </w:r>
      <w:r>
        <w:rPr>
          <w:rFonts w:eastAsia="Times New Roman" w:cs="Times New Roman"/>
          <w:szCs w:val="24"/>
          <w:lang w:val="en-GB"/>
        </w:rPr>
        <w:t>brand</w:t>
      </w:r>
      <w:r>
        <w:rPr>
          <w:rFonts w:eastAsia="Times New Roman" w:cs="Times New Roman"/>
          <w:szCs w:val="24"/>
        </w:rPr>
        <w:t xml:space="preserve"> </w:t>
      </w:r>
      <w:r>
        <w:rPr>
          <w:rFonts w:eastAsia="Times New Roman" w:cs="Times New Roman"/>
          <w:szCs w:val="24"/>
          <w:lang w:val="en-GB"/>
        </w:rPr>
        <w:t>name</w:t>
      </w:r>
      <w:r>
        <w:rPr>
          <w:rFonts w:eastAsia="Times New Roman" w:cs="Times New Roman"/>
          <w:szCs w:val="24"/>
        </w:rPr>
        <w:t xml:space="preserve"> της Κυβέρνησης. Τα θαλάσσωσαν παντού. Τώρα είναι υπεύθυνοι και για οικολογική καταστροφή. Πού κολυμπάτε, κύριε Τσίπρα, με το κεφάλι έξω; Στον Σαρωνικό αποκλείεται, για</w:t>
      </w:r>
      <w:r>
        <w:rPr>
          <w:rFonts w:eastAsia="Times New Roman" w:cs="Times New Roman"/>
          <w:szCs w:val="24"/>
        </w:rPr>
        <w:t xml:space="preserve">τί τον καταντήσατε μαύρη θάλασσα. </w:t>
      </w:r>
      <w:r>
        <w:rPr>
          <w:rFonts w:eastAsia="Times New Roman" w:cs="Times New Roman"/>
          <w:szCs w:val="24"/>
        </w:rPr>
        <w:t>Ο</w:t>
      </w:r>
      <w:r>
        <w:rPr>
          <w:rFonts w:eastAsia="Times New Roman" w:cs="Times New Roman"/>
          <w:szCs w:val="24"/>
        </w:rPr>
        <w:t xml:space="preserve"> υπεύθυνος Υπουργός σας παραμένει στη θέση του ακλόνητος και περιφέρεται στα μέσα ενημέρωσης, για να κάνει εκ των υστέρων προπαγάνδα συγκάλυψης, αφού απέτυχε παταγωδώς στην έγκαιρη παρέμβαση.</w:t>
      </w:r>
    </w:p>
    <w:p w14:paraId="3920948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Σε οποιαδήποτε άλλη ευρωπαϊκή</w:t>
      </w:r>
      <w:r>
        <w:rPr>
          <w:rFonts w:eastAsia="Times New Roman" w:cs="Times New Roman"/>
          <w:szCs w:val="24"/>
        </w:rPr>
        <w:t xml:space="preserve"> χώρα ο κύριος αυτός ή θα είχε παραιτηθεί ή θα είχε ήδη αποπεμφθεί. Εδώ, βέβαια, ως συνήθως, δεν φταίει κανείς. Η πολιτική ευθιξία δεν υπάρχει στο λεξιλόγιο αυτής της Κυβέρνησης.</w:t>
      </w:r>
    </w:p>
    <w:p w14:paraId="39209486"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 την ευκαιρία, να επισημάνουμε ότι είναι ο ίδιος Υπουργός που κωλυσιεργεί γ</w:t>
      </w:r>
      <w:r>
        <w:rPr>
          <w:rFonts w:eastAsia="Times New Roman" w:cs="Times New Roman"/>
          <w:szCs w:val="24"/>
        </w:rPr>
        <w:t xml:space="preserve">ια τα πλοία που συνελήφθησαν για λαθρεμπόριο τσιγάρων. Γιατί καθυστερείτε; Υπάρχει κάποιος ή κάτι που φοβάστε; Περιμένουμε απαντήσεις. </w:t>
      </w:r>
      <w:r>
        <w:rPr>
          <w:rFonts w:eastAsia="Times New Roman" w:cs="Times New Roman"/>
          <w:szCs w:val="24"/>
        </w:rPr>
        <w:t>Σ</w:t>
      </w:r>
      <w:r>
        <w:rPr>
          <w:rFonts w:eastAsia="Times New Roman" w:cs="Times New Roman"/>
          <w:szCs w:val="24"/>
        </w:rPr>
        <w:t>ε κάθε περίπτωση</w:t>
      </w:r>
      <w:r>
        <w:rPr>
          <w:rFonts w:eastAsia="Times New Roman" w:cs="Times New Roman"/>
          <w:szCs w:val="24"/>
        </w:rPr>
        <w:t>,</w:t>
      </w:r>
      <w:r>
        <w:rPr>
          <w:rFonts w:eastAsia="Times New Roman" w:cs="Times New Roman"/>
          <w:szCs w:val="24"/>
        </w:rPr>
        <w:t xml:space="preserve"> περιμένουμε αποτελεσματική δράση στην απορρύπανση αλλά και στην άμεση αποζημίωση των πληγέντων.</w:t>
      </w:r>
    </w:p>
    <w:p w14:paraId="39209487"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βύθι</w:t>
      </w:r>
      <w:r>
        <w:rPr>
          <w:rFonts w:eastAsia="Times New Roman" w:cs="Times New Roman"/>
          <w:szCs w:val="24"/>
        </w:rPr>
        <w:t>ση του πλοίου έφερε στην επιφάνεια και το όργιο του λαθρεμπορίου καυσίμων. Παρά τα μεγάλα λόγια και τις υποσχέσεις, και σ’ αυτόν τον τομέα παίρνετε μηδέν.</w:t>
      </w:r>
    </w:p>
    <w:p w14:paraId="39209488"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έρχομαι τώρα στην πρόταση σύστασης εξεταστικής επιτροπής για τα κατορθώμ</w:t>
      </w:r>
      <w:r>
        <w:rPr>
          <w:rFonts w:eastAsia="Times New Roman" w:cs="Times New Roman"/>
          <w:szCs w:val="24"/>
        </w:rPr>
        <w:t>ατα του συγκυβερνήτη σας κ. Καμμένου. Φαίνεται πως ο κ. Καμμένος -με τις ευλογίες βεβαίως του κ. Τσίπρα- μετά τον ρόλο του αρχιστράτηγου, την υποκατάσταση του Υπουργού Εξωτερικών, υποδύθηκε τον Υπουργό Δικαιοσύνης ή</w:t>
      </w:r>
      <w:r>
        <w:rPr>
          <w:rFonts w:eastAsia="Times New Roman" w:cs="Times New Roman"/>
          <w:szCs w:val="24"/>
        </w:rPr>
        <w:t>,</w:t>
      </w:r>
      <w:r>
        <w:rPr>
          <w:rFonts w:eastAsia="Times New Roman" w:cs="Times New Roman"/>
          <w:szCs w:val="24"/>
        </w:rPr>
        <w:t xml:space="preserve"> ακόμα χειρότερα, τον ανακριτή και τον δ</w:t>
      </w:r>
      <w:r>
        <w:rPr>
          <w:rFonts w:eastAsia="Times New Roman" w:cs="Times New Roman"/>
          <w:szCs w:val="24"/>
        </w:rPr>
        <w:t xml:space="preserve">ικαστή. Θα μπορούσε να είναι άλλη μία «ψεκασμένη» ιστορία, εάν δεν αποτελούσε ωμή παρέμβαση Υπουργού σε μια υπόθεση ανοικτή, εκκρεμή ενώπιον της </w:t>
      </w:r>
      <w:r>
        <w:rPr>
          <w:rFonts w:eastAsia="Times New Roman" w:cs="Times New Roman"/>
          <w:szCs w:val="24"/>
        </w:rPr>
        <w:t>δ</w:t>
      </w:r>
      <w:r>
        <w:rPr>
          <w:rFonts w:eastAsia="Times New Roman" w:cs="Times New Roman"/>
          <w:szCs w:val="24"/>
        </w:rPr>
        <w:t xml:space="preserve">ικαιοσύνης. </w:t>
      </w:r>
    </w:p>
    <w:p w14:paraId="39209489"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υπόθεση των ναρκωτικών του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OOR</w:t>
      </w:r>
      <w:r>
        <w:rPr>
          <w:rFonts w:eastAsia="Times New Roman" w:cs="Times New Roman"/>
          <w:szCs w:val="24"/>
        </w:rPr>
        <w:t xml:space="preserve"> </w:t>
      </w:r>
      <w:r>
        <w:rPr>
          <w:rFonts w:eastAsia="Times New Roman" w:cs="Times New Roman"/>
          <w:szCs w:val="24"/>
        </w:rPr>
        <w:t>1</w:t>
      </w:r>
      <w:r>
        <w:rPr>
          <w:rFonts w:eastAsia="Times New Roman" w:cs="Times New Roman"/>
          <w:szCs w:val="24"/>
        </w:rPr>
        <w:t>»</w:t>
      </w:r>
      <w:r>
        <w:rPr>
          <w:rFonts w:eastAsia="Times New Roman" w:cs="Times New Roman"/>
          <w:szCs w:val="24"/>
        </w:rPr>
        <w:t xml:space="preserve"> είναι πάρα πολύ σοβαρή και δεν χρειάζονται οι Έλληνες τον κ. Καμμένο, για να τους το πει. Πρέπει και μπορεί να διερευνηθεί κατά προτεραιότητα από τη </w:t>
      </w:r>
      <w:r>
        <w:rPr>
          <w:rFonts w:eastAsia="Times New Roman" w:cs="Times New Roman"/>
          <w:szCs w:val="24"/>
        </w:rPr>
        <w:t>δ</w:t>
      </w:r>
      <w:r>
        <w:rPr>
          <w:rFonts w:eastAsia="Times New Roman" w:cs="Times New Roman"/>
          <w:szCs w:val="24"/>
        </w:rPr>
        <w:t>ικαιοσύνη και να βρεθούν και να τιμωρηθούν όλοι όσοι ενεπλάκησαν με οποιονδήποτε τρόπο, όποιοι και αν είν</w:t>
      </w:r>
      <w:r>
        <w:rPr>
          <w:rFonts w:eastAsia="Times New Roman" w:cs="Times New Roman"/>
          <w:szCs w:val="24"/>
        </w:rPr>
        <w:t xml:space="preserve">αι </w:t>
      </w:r>
      <w:r>
        <w:rPr>
          <w:rFonts w:eastAsia="Times New Roman" w:cs="Times New Roman"/>
          <w:szCs w:val="24"/>
        </w:rPr>
        <w:t xml:space="preserve">– </w:t>
      </w:r>
      <w:r>
        <w:rPr>
          <w:rFonts w:eastAsia="Times New Roman" w:cs="Times New Roman"/>
          <w:szCs w:val="24"/>
        </w:rPr>
        <w:t>και σ’ αυτό είμαστε απόλυτοι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μως από τη </w:t>
      </w:r>
      <w:r>
        <w:rPr>
          <w:rFonts w:eastAsia="Times New Roman" w:cs="Times New Roman"/>
          <w:szCs w:val="24"/>
        </w:rPr>
        <w:t>δ</w:t>
      </w:r>
      <w:r>
        <w:rPr>
          <w:rFonts w:eastAsia="Times New Roman" w:cs="Times New Roman"/>
          <w:szCs w:val="24"/>
        </w:rPr>
        <w:t>ικαιοσύνη, όχι από τον Υπουργό Εθνικής Άμυνας, που ούτε ο ίδιος μπορεί να εξηγήσει δημοσίως με ποια αρμοδιότητα και για ποιον λόγο ενεπλάκη.</w:t>
      </w:r>
    </w:p>
    <w:p w14:paraId="3920948A"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κ. Καμμένος έχει παραδεχθεί ότι συζήτησε για αρκετή ώρα με τον κα</w:t>
      </w:r>
      <w:r>
        <w:rPr>
          <w:rFonts w:eastAsia="Times New Roman" w:cs="Times New Roman"/>
          <w:szCs w:val="24"/>
        </w:rPr>
        <w:t xml:space="preserve">ταδικασμένο ισοβίτη. Ποιο </w:t>
      </w:r>
      <w:r>
        <w:rPr>
          <w:rFonts w:eastAsia="Times New Roman" w:cs="Times New Roman"/>
          <w:szCs w:val="24"/>
        </w:rPr>
        <w:t>ήταν</w:t>
      </w:r>
      <w:r>
        <w:rPr>
          <w:rFonts w:eastAsia="Times New Roman" w:cs="Times New Roman"/>
          <w:szCs w:val="24"/>
        </w:rPr>
        <w:t xml:space="preserve"> το περιεχόμενο της συζήτησής του; Γιατί θα είναι πραγματικά εγκληματικό, εάν προσπάθησε να πείσει κρατούμενους να καταθέσουν σε βάρος τρίτων προσώπων. Να εφαρμόσει σχεδιασμούς που βολεύουν τον εαυτό του, την Κυβέρνηση; Ποιος </w:t>
      </w:r>
      <w:r>
        <w:rPr>
          <w:rFonts w:eastAsia="Times New Roman" w:cs="Times New Roman"/>
          <w:szCs w:val="24"/>
        </w:rPr>
        <w:t>ξέρει τι είδους συμφέροντα.</w:t>
      </w:r>
    </w:p>
    <w:p w14:paraId="3920948B"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 κ. Τσίπρας και οι Υπουργοί του έσπευσαν να καλύψουν απόλυτα, θα έλεγα μαχητικά, τον κ. Καμμένο. Βάστα με, να σε βαστώ. Δεν υπάρχουν στην Κυβέρνηση χωρίς τον συγκυβερνήτη τους, τον ακροδεξιό συνεταίρο τους.</w:t>
      </w:r>
    </w:p>
    <w:p w14:paraId="3920948C"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Είπε ο κ. Καμμένος ό</w:t>
      </w:r>
      <w:r>
        <w:rPr>
          <w:rFonts w:eastAsia="Times New Roman" w:cs="Times New Roman"/>
          <w:szCs w:val="24"/>
        </w:rPr>
        <w:t>τι τίποτα δεν θα τους χωρίσει και έσπευσε ο κ. Τσίπρας στη Διεθνή Έκθεση Θεσσαλονίκης να συμφωνήσει μαζί του. Μετά τις αγκαλιές στην πλατεία Κλαυθμώνος, αγκαλιασμένοι θα πέσουν στον γκρεμό και θα είναι και πολύ σύντομα που θα συμβεί αυτό.</w:t>
      </w:r>
    </w:p>
    <w:p w14:paraId="3920948D"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Ρωτάμε ευθέως τον</w:t>
      </w:r>
      <w:r>
        <w:rPr>
          <w:rFonts w:eastAsia="Times New Roman" w:cs="Times New Roman"/>
          <w:szCs w:val="24"/>
        </w:rPr>
        <w:t xml:space="preserve"> κ. Τσίπρα: Η Κυβέρνηση διαθέτει τη δεδηλωμένη; Ναι ή όχι; Γιατί περιμένουν από εμάς να ψηφιστούν τα νομοσχέδια για τα ανθρώπινα δικαιώματα, ενώ ο ακροδεξιός εταίρος τους διαφωνεί.</w:t>
      </w:r>
    </w:p>
    <w:p w14:paraId="3920948E"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Όλο το προηγούμενο διάστημα, κυρίες και κύριοι Βουλευτές, εμείς στηρίξαμε τ</w:t>
      </w:r>
      <w:r>
        <w:rPr>
          <w:rFonts w:eastAsia="Times New Roman" w:cs="Times New Roman"/>
          <w:szCs w:val="24"/>
        </w:rPr>
        <w:t>α νομοσχέδια που ήταν στη σωστή κατεύθυνση, από την ιθαγένεια και το σύμφωνο συμβίωσης μέχρι την ανέγερση του τεμένους στην Αθήνα. Δεν δείξαμε κακοπιστία όλο αυτό το διάστημα. Όμως, δεν μπορούμε να ανεχθούμε την κοροϊδία, από τη μια τον ΣΥΡΙΖΑ να κλείνει τ</w:t>
      </w:r>
      <w:r>
        <w:rPr>
          <w:rFonts w:eastAsia="Times New Roman" w:cs="Times New Roman"/>
          <w:szCs w:val="24"/>
        </w:rPr>
        <w:t>ο μάτι στους προοδευτικούς πολίτες και από την άλλη οι ΑΝΕΛ να κλείνουν το μάτι στους υπερσυντηρητικούς και τους ακροδεξιούς. Ε, πού θα πάει αυτή η ιστορία;</w:t>
      </w:r>
    </w:p>
    <w:p w14:paraId="3920948F"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9209490"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Τελικά, τι πρόσημο έχει αυτή η Κυβέρνηση, κύριε Τσίπρα; Για πείτε μας, για απαντήστε μας. </w:t>
      </w:r>
    </w:p>
    <w:p w14:paraId="39209491"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Λυπάμαι δε που μια ιστορική εφημερίδα της Αριστεράς κατάντησε επίσημο όργανο της συγκυβέρνησής σας με την ακροδεξιά. Και ακόμα χειρότερα, προσπαθεί με «κιτρινισμό» ν</w:t>
      </w:r>
      <w:r>
        <w:rPr>
          <w:rFonts w:eastAsia="Times New Roman" w:cs="Times New Roman"/>
          <w:szCs w:val="24"/>
        </w:rPr>
        <w:t xml:space="preserve">α παρέμβει στην εκλογή </w:t>
      </w:r>
      <w:r>
        <w:rPr>
          <w:rFonts w:eastAsia="Times New Roman" w:cs="Times New Roman"/>
          <w:szCs w:val="24"/>
        </w:rPr>
        <w:t>Α</w:t>
      </w:r>
      <w:r>
        <w:rPr>
          <w:rFonts w:eastAsia="Times New Roman" w:cs="Times New Roman"/>
          <w:szCs w:val="24"/>
        </w:rPr>
        <w:t>ρχηγού για την Κεντροαριστερά.</w:t>
      </w:r>
    </w:p>
    <w:p w14:paraId="39209492"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ειδικά για το θέμα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θέλω να πω ότι στην υπόθεση αυτή δημιουργείται μια σειρά ερωτημάτων, που δεν αφορούν μόνο τον κ. Καμμένο και τα τηλεφωνήματά του, αλλά κ</w:t>
      </w:r>
      <w:r>
        <w:rPr>
          <w:rFonts w:eastAsia="Times New Roman" w:cs="Times New Roman"/>
          <w:szCs w:val="24"/>
        </w:rPr>
        <w:t>αι τον ίδιο τον κ. Τσίπρα και την Κυβέρνησή του.</w:t>
      </w:r>
    </w:p>
    <w:p w14:paraId="39209493" w14:textId="77777777" w:rsidR="00612455" w:rsidRDefault="00B02DE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Έχουν ειπωθεί πολλά. Εγώ όμως ερωτώ ευθέως και ερωτώ τον κ. Τσίπρα: Πρώτον, γνώριζε ή όχι τις ενέργειες του κ. Καμμένου; Γνωρίζει τώρα το περιεχόμενο των ιδιαίτερων συνομιλιών του κ. Καμμένου με τον ισοβίτη;</w:t>
      </w:r>
      <w:r>
        <w:rPr>
          <w:rFonts w:eastAsia="Times New Roman" w:cs="Times New Roman"/>
          <w:szCs w:val="24"/>
        </w:rPr>
        <w:t xml:space="preserve"> Εάν ναι, επιβάλλεται να μας ενημερώσει ο ίδιος σήμερα. Εάν όχι, πώς τον καλύπτει; Γιατί δεν δέχεται τη δημιουργία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που θα διερευνήσει την υπόθεση σε βάθος; Τι φοβάται;</w:t>
      </w:r>
    </w:p>
    <w:p w14:paraId="3920949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Ερώτημα δεύτερο: Ποια άλλα κυβερνητικά στελέχη έχουν εμπλοκή στην υπόθεση αυτή; Το γεγονός της μεταμεσονύκτιας επίσκεψης της </w:t>
      </w:r>
      <w:r>
        <w:rPr>
          <w:rFonts w:eastAsia="Times New Roman" w:cs="Times New Roman"/>
          <w:szCs w:val="24"/>
        </w:rPr>
        <w:t>Π</w:t>
      </w:r>
      <w:r>
        <w:rPr>
          <w:rFonts w:eastAsia="Times New Roman" w:cs="Times New Roman"/>
          <w:szCs w:val="24"/>
        </w:rPr>
        <w:t>ροϊσταμένης της Εισαγγελίας Πρωτοδικών Πειραιά στο κελί του ισοβίτη το γνώριζαν και άλλοι Υπουργοί; Ποιοι και γιατί, αν το γνώριζα</w:t>
      </w:r>
      <w:r>
        <w:rPr>
          <w:rFonts w:eastAsia="Times New Roman" w:cs="Times New Roman"/>
          <w:szCs w:val="24"/>
        </w:rPr>
        <w:t xml:space="preserve">ν; Η </w:t>
      </w:r>
      <w:r>
        <w:rPr>
          <w:rFonts w:eastAsia="Times New Roman" w:cs="Times New Roman"/>
          <w:szCs w:val="24"/>
        </w:rPr>
        <w:t>ε</w:t>
      </w:r>
      <w:r>
        <w:rPr>
          <w:rFonts w:eastAsia="Times New Roman" w:cs="Times New Roman"/>
          <w:szCs w:val="24"/>
        </w:rPr>
        <w:t xml:space="preserve">ισαγγελέας συνέταξε κάποια έκθεση μετά από αυτή την επίσκεψη; Εξήγησε ποτέ στους ανωτέρους της γιατί επέλεξε τη συγκεκριμένη ώρα; Της ζητήθηκαν εξηγήσεις γι’ αυτή την περίεργη δραστηριότητα από την </w:t>
      </w:r>
      <w:r>
        <w:rPr>
          <w:rFonts w:eastAsia="Times New Roman" w:cs="Times New Roman"/>
          <w:szCs w:val="24"/>
        </w:rPr>
        <w:t>ε</w:t>
      </w:r>
      <w:r>
        <w:rPr>
          <w:rFonts w:eastAsia="Times New Roman" w:cs="Times New Roman"/>
          <w:szCs w:val="24"/>
        </w:rPr>
        <w:t>ισαγγελέα του Αρείου Πάγου ή μήπως ήταν σε γνώση τη</w:t>
      </w:r>
      <w:r>
        <w:rPr>
          <w:rFonts w:eastAsia="Times New Roman" w:cs="Times New Roman"/>
          <w:szCs w:val="24"/>
        </w:rPr>
        <w:t xml:space="preserve">ς τελευταίας όλη αυτή η υπόθεση; Μήπως είχε προηγηθεί και άλλη απόπειρά της να επισκεφθεί τον ισοβίτη κρατούμενο σε άλλη φυλακή; Ρωτάμε και περιμένουμε απαντήσεις. </w:t>
      </w:r>
    </w:p>
    <w:p w14:paraId="3920949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Ερώτημα τρίτο: Ο Υπουργός Ναυτιλίας ήταν ενημερωμένος για την παράνομη δραστηριότητα αξιωμα</w:t>
      </w:r>
      <w:r>
        <w:rPr>
          <w:rFonts w:eastAsia="Times New Roman" w:cs="Times New Roman"/>
          <w:szCs w:val="24"/>
        </w:rPr>
        <w:t xml:space="preserve">τικού του Λιμενικού Σώματος ή έχει εκχωρήσει κι αυτός αρμοδιότητές του στον κ. Καμμένο; Ας μας πει ο αρμόδιος Υπουργός τι έχει κάνει και ποια είναι τα τυχόν αποτελέσματα της έρευνας, αν έχει κάνει, για τη δραστηριότητα των υφισταμένων του. </w:t>
      </w:r>
    </w:p>
    <w:p w14:paraId="3920949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Ερώτημα τέταρτο</w:t>
      </w:r>
      <w:r>
        <w:rPr>
          <w:rFonts w:eastAsia="Times New Roman" w:cs="Times New Roman"/>
          <w:szCs w:val="24"/>
        </w:rPr>
        <w:t>: Στις καταθέσεις του ο ισοβίτης φαίνεται να έχει δώσει ονόματα μεγαλεμπόρων ναρκωτικών, που ορισμένοι βρίσκονται εκτός φυλακών. Η αυτονόητα επόμενη πράξη ανήκει στις ανακριτικές και εισαγγελικές αρχές και είναι μόνο μία: η έκδοση διεθνών ενταλμάτων σύλληψ</w:t>
      </w:r>
      <w:r>
        <w:rPr>
          <w:rFonts w:eastAsia="Times New Roman" w:cs="Times New Roman"/>
          <w:szCs w:val="24"/>
        </w:rPr>
        <w:t>ής τους. Ερωτώ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περιμένω απάντηση: Για ποιον λόγο καθυστέρησαν σχεδόν δύο χρόνια να εκδοθούν από τη </w:t>
      </w:r>
      <w:r>
        <w:rPr>
          <w:rFonts w:eastAsia="Times New Roman" w:cs="Times New Roman"/>
          <w:szCs w:val="24"/>
        </w:rPr>
        <w:t>δ</w:t>
      </w:r>
      <w:r>
        <w:rPr>
          <w:rFonts w:eastAsia="Times New Roman" w:cs="Times New Roman"/>
          <w:szCs w:val="24"/>
        </w:rPr>
        <w:t>ικαιοσύνη τα σχετικά εντάλματα κατά ξένων μεγαλεμπόρων ναρκωτικών που έχουν κατονομαστεί; Με λίγα λόγια, ποιος κρατάει τη</w:t>
      </w:r>
      <w:r>
        <w:rPr>
          <w:rFonts w:eastAsia="Times New Roman" w:cs="Times New Roman"/>
          <w:szCs w:val="24"/>
        </w:rPr>
        <w:t>ν</w:t>
      </w:r>
      <w:r>
        <w:rPr>
          <w:rFonts w:eastAsia="Times New Roman" w:cs="Times New Roman"/>
          <w:szCs w:val="24"/>
        </w:rPr>
        <w:t xml:space="preserve"> μπαγκέτα σε αυτή την</w:t>
      </w:r>
      <w:r>
        <w:rPr>
          <w:rFonts w:eastAsia="Times New Roman" w:cs="Times New Roman"/>
          <w:szCs w:val="24"/>
        </w:rPr>
        <w:t xml:space="preserve"> υπόθεση; Δικαστικός λειτουργός ή πολιτικός παράγοντας; </w:t>
      </w:r>
    </w:p>
    <w:p w14:paraId="3920949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Όλα αυτά πρέπει να εξεταστούν και να διερευνηθούν</w:t>
      </w:r>
      <w:r>
        <w:rPr>
          <w:rFonts w:eastAsia="Times New Roman" w:cs="Times New Roman"/>
          <w:szCs w:val="24"/>
        </w:rPr>
        <w:t>,</w:t>
      </w:r>
      <w:r>
        <w:rPr>
          <w:rFonts w:eastAsia="Times New Roman" w:cs="Times New Roman"/>
          <w:szCs w:val="24"/>
        </w:rPr>
        <w:t xml:space="preserve"> ώστε να χυθεί άπλετο φως σε αυτή τη σκοτεινή υπόθεση. Η </w:t>
      </w:r>
      <w:r>
        <w:rPr>
          <w:rFonts w:eastAsia="Times New Roman" w:cs="Times New Roman"/>
          <w:szCs w:val="24"/>
        </w:rPr>
        <w:t>δ</w:t>
      </w:r>
      <w:r>
        <w:rPr>
          <w:rFonts w:eastAsia="Times New Roman" w:cs="Times New Roman"/>
          <w:szCs w:val="24"/>
        </w:rPr>
        <w:t>ικαιοσύνη σε κάθε περίπτωση είμαι βέβαιη ότι θα κάνει απερίσπαστη τη δουλειά της για τη διε</w:t>
      </w:r>
      <w:r>
        <w:rPr>
          <w:rFonts w:eastAsia="Times New Roman" w:cs="Times New Roman"/>
          <w:szCs w:val="24"/>
        </w:rPr>
        <w:t>ρεύνηση της υπόθεσης «</w:t>
      </w:r>
      <w:r>
        <w:rPr>
          <w:rFonts w:eastAsia="Times New Roman" w:cs="Times New Roman"/>
          <w:szCs w:val="24"/>
          <w:lang w:val="en-US"/>
        </w:rPr>
        <w:t>N</w:t>
      </w:r>
      <w:r>
        <w:rPr>
          <w:rFonts w:eastAsia="Times New Roman" w:cs="Times New Roman"/>
          <w:szCs w:val="24"/>
          <w:lang w:val="en-US"/>
        </w:rPr>
        <w:t>OOR</w:t>
      </w:r>
      <w:r>
        <w:rPr>
          <w:rFonts w:eastAsia="Times New Roman" w:cs="Times New Roman"/>
          <w:szCs w:val="24"/>
        </w:rPr>
        <w:t xml:space="preserve"> </w:t>
      </w:r>
      <w:r>
        <w:rPr>
          <w:rFonts w:eastAsia="Times New Roman" w:cs="Times New Roman"/>
          <w:szCs w:val="24"/>
        </w:rPr>
        <w:t xml:space="preserve">1» και την καταδίκη των ενόχων. </w:t>
      </w:r>
    </w:p>
    <w:p w14:paraId="3920949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αν και δεν υιοθετούμε ορισμένα σημεία του σκεπτικού της πρότασης της Νέας Δημοκρατίας, η Δημοκρατική Συμπαράταξη θα υπερψηφίσει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γιατί</w:t>
      </w:r>
      <w:r>
        <w:rPr>
          <w:rFonts w:eastAsia="Times New Roman" w:cs="Times New Roman"/>
          <w:szCs w:val="24"/>
        </w:rPr>
        <w:t xml:space="preserve"> είναι μια υπόθεση γεμάτη σκιές και σκοτεινές γωνίες</w:t>
      </w:r>
      <w:r>
        <w:rPr>
          <w:rFonts w:eastAsia="Times New Roman" w:cs="Times New Roman"/>
          <w:szCs w:val="24"/>
        </w:rPr>
        <w:t>,</w:t>
      </w:r>
      <w:r>
        <w:rPr>
          <w:rFonts w:eastAsia="Times New Roman" w:cs="Times New Roman"/>
          <w:szCs w:val="24"/>
        </w:rPr>
        <w:t xml:space="preserve"> που πλήττουν το κύρος της πολιτείας πριν απ’ όλα. Είμαστε ιδεολογικά, </w:t>
      </w:r>
      <w:proofErr w:type="spellStart"/>
      <w:r>
        <w:rPr>
          <w:rFonts w:eastAsia="Times New Roman" w:cs="Times New Roman"/>
          <w:szCs w:val="24"/>
        </w:rPr>
        <w:t>αξιακά</w:t>
      </w:r>
      <w:proofErr w:type="spellEnd"/>
      <w:r>
        <w:rPr>
          <w:rFonts w:eastAsia="Times New Roman" w:cs="Times New Roman"/>
          <w:szCs w:val="24"/>
        </w:rPr>
        <w:t xml:space="preserve"> ταυτισμένοι με την ανάγκη για απόλυτη διαφάνεια στον δημόσιο βίο, διαφάνεια για τους πάντες και παντού όμως, όχι </w:t>
      </w:r>
      <w:proofErr w:type="spellStart"/>
      <w:r>
        <w:rPr>
          <w:rFonts w:eastAsia="Times New Roman" w:cs="Times New Roman"/>
          <w:szCs w:val="24"/>
        </w:rPr>
        <w:t>αλά</w:t>
      </w:r>
      <w:proofErr w:type="spellEnd"/>
      <w:r>
        <w:rPr>
          <w:rFonts w:eastAsia="Times New Roman" w:cs="Times New Roman"/>
          <w:szCs w:val="24"/>
        </w:rPr>
        <w:t xml:space="preserve"> κ</w:t>
      </w:r>
      <w:r>
        <w:rPr>
          <w:rFonts w:eastAsia="Times New Roman" w:cs="Times New Roman"/>
          <w:szCs w:val="24"/>
        </w:rPr>
        <w:t>α</w:t>
      </w:r>
      <w:r>
        <w:rPr>
          <w:rFonts w:eastAsia="Times New Roman" w:cs="Times New Roman"/>
          <w:szCs w:val="24"/>
        </w:rPr>
        <w:t>ρτ</w:t>
      </w:r>
      <w:r>
        <w:rPr>
          <w:rFonts w:eastAsia="Times New Roman" w:cs="Times New Roman"/>
          <w:szCs w:val="24"/>
        </w:rPr>
        <w:t>, αν</w:t>
      </w:r>
      <w:r>
        <w:rPr>
          <w:rFonts w:eastAsia="Times New Roman" w:cs="Times New Roman"/>
          <w:szCs w:val="24"/>
        </w:rPr>
        <w:t xml:space="preserve">άλογα με τις κομματικές επιδιώξεις του καθενός. </w:t>
      </w:r>
    </w:p>
    <w:p w14:paraId="3920949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Μέχρι σήμερα, έχουμε πει ναι σε κάθε πρόταση για διερεύνηση, ακόμα και θεμάτων που σχετίζονται με τη δική μας διακυβέρνηση. Εσείς, κύριοι της Κυβέρνησης, τι κάνετε; Είπατε όχι σε οτιδήποτε σας αφορά μέχρι σή</w:t>
      </w:r>
      <w:r>
        <w:rPr>
          <w:rFonts w:eastAsia="Times New Roman" w:cs="Times New Roman"/>
          <w:szCs w:val="24"/>
        </w:rPr>
        <w:t xml:space="preserve">μερα. Αυτή είναι η στάση σας. Ανάλογα, βέβαια, πράττει και η Νέα Δημοκρατία. Μαζί αρνείστε τη διερεύνηση των ευθυνών της Κυβέρνησης της Νέας Δημοκρατίας από το 2004 έως το 2009. Μαζί τα καλύπτετε όλα. </w:t>
      </w:r>
    </w:p>
    <w:p w14:paraId="3920949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Αρνείστε,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να διερευνηθεί το πώς φτάσαμε</w:t>
      </w:r>
      <w:r>
        <w:rPr>
          <w:rFonts w:eastAsia="Times New Roman" w:cs="Times New Roman"/>
          <w:szCs w:val="24"/>
        </w:rPr>
        <w:t xml:space="preserve">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στο μνημόνιο του 2015, το μνημόνιο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να διερευνηθούν οι κινήσεις </w:t>
      </w:r>
      <w:proofErr w:type="spellStart"/>
      <w:r>
        <w:rPr>
          <w:rFonts w:eastAsia="Times New Roman" w:cs="Times New Roman"/>
          <w:szCs w:val="24"/>
        </w:rPr>
        <w:t>Βαρουφάκη</w:t>
      </w:r>
      <w:proofErr w:type="spellEnd"/>
      <w:r>
        <w:rPr>
          <w:rFonts w:eastAsia="Times New Roman" w:cs="Times New Roman"/>
          <w:szCs w:val="24"/>
        </w:rPr>
        <w:t xml:space="preserve"> και οι συνέπειές της στην οικονομία. Αρνείστε να διερευνήσουμε τους χειρισμούς τους δικούς </w:t>
      </w:r>
      <w:r>
        <w:rPr>
          <w:rFonts w:eastAsia="Times New Roman" w:cs="Times New Roman"/>
          <w:szCs w:val="24"/>
        </w:rPr>
        <w:t>σα</w:t>
      </w:r>
      <w:r>
        <w:rPr>
          <w:rFonts w:eastAsia="Times New Roman" w:cs="Times New Roman"/>
          <w:szCs w:val="24"/>
        </w:rPr>
        <w:t xml:space="preserve">ς στα θέματα υγείας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βέβαια, αρνείστε σήμερα την </w:t>
      </w:r>
      <w:r>
        <w:rPr>
          <w:rFonts w:eastAsia="Times New Roman" w:cs="Times New Roman"/>
          <w:szCs w:val="24"/>
        </w:rPr>
        <w:t>ε</w:t>
      </w:r>
      <w:r>
        <w:rPr>
          <w:rFonts w:eastAsia="Times New Roman" w:cs="Times New Roman"/>
          <w:szCs w:val="24"/>
        </w:rPr>
        <w:t xml:space="preserve">ξεταστική για τον κ. Καμμένο. </w:t>
      </w:r>
    </w:p>
    <w:p w14:paraId="3920949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Είστε όλο λόγια. Λόγια πολλά για όλα τα θέματα και για τη διαφάνεια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το τέλος, τίποτα. Διότι πώς αλλιώς θα εξηγήσετε, πρώτον, το ότι οι έλεγχοι για το λαθρεμπόριο καυσίμων μειώθηκαν μεταξύ 2</w:t>
      </w:r>
      <w:r>
        <w:rPr>
          <w:rFonts w:eastAsia="Times New Roman" w:cs="Times New Roman"/>
          <w:szCs w:val="24"/>
        </w:rPr>
        <w:t xml:space="preserve">014 και 2016 κατά 53%, οι αποφάσεις επιβολής προστίμων κατά 75%, το ύψος των </w:t>
      </w:r>
      <w:proofErr w:type="spellStart"/>
      <w:r>
        <w:rPr>
          <w:rFonts w:eastAsia="Times New Roman" w:cs="Times New Roman"/>
          <w:szCs w:val="24"/>
        </w:rPr>
        <w:t>επιβληθέντων</w:t>
      </w:r>
      <w:proofErr w:type="spellEnd"/>
      <w:r>
        <w:rPr>
          <w:rFonts w:eastAsia="Times New Roman" w:cs="Times New Roman"/>
          <w:szCs w:val="24"/>
        </w:rPr>
        <w:t xml:space="preserve"> προστίμων κατά 90%, των οποίων μάλιστα το ποσοστό </w:t>
      </w:r>
      <w:proofErr w:type="spellStart"/>
      <w:r>
        <w:rPr>
          <w:rFonts w:eastAsia="Times New Roman" w:cs="Times New Roman"/>
          <w:szCs w:val="24"/>
        </w:rPr>
        <w:t>εισπραξιμότητας</w:t>
      </w:r>
      <w:proofErr w:type="spellEnd"/>
      <w:r>
        <w:rPr>
          <w:rFonts w:eastAsia="Times New Roman" w:cs="Times New Roman"/>
          <w:szCs w:val="24"/>
        </w:rPr>
        <w:t xml:space="preserve"> φτάνει μόνο στο 10%; </w:t>
      </w:r>
    </w:p>
    <w:p w14:paraId="3920949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Δεύτερο θέμα για απάντηση: Το ότι</w:t>
      </w:r>
      <w:r>
        <w:rPr>
          <w:rFonts w:eastAsia="Times New Roman" w:cs="Times New Roman"/>
          <w:szCs w:val="24"/>
        </w:rPr>
        <w:t xml:space="preserve">, </w:t>
      </w:r>
      <w:r>
        <w:rPr>
          <w:rFonts w:eastAsia="Times New Roman" w:cs="Times New Roman"/>
          <w:szCs w:val="24"/>
        </w:rPr>
        <w:t>σύμφωνα με πρόσφατα στοιχεία, το ελληνικό δ</w:t>
      </w:r>
      <w:r>
        <w:rPr>
          <w:rFonts w:eastAsia="Times New Roman" w:cs="Times New Roman"/>
          <w:szCs w:val="24"/>
        </w:rPr>
        <w:t xml:space="preserve">ημόσιο, το 2016, έχασε 600 εκατομμύρια ευρώ από το λαθρεμπόριο τσιγάρων, ενώ η Ελλάδα έγινε η δεύτερη χώρα στην Ευρωπαϊκή Ένωση με την υψηλότερη κατανάλωση παράνομων τσιγάρων. </w:t>
      </w:r>
    </w:p>
    <w:p w14:paraId="3920949D"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Τρίτον, παρά τις παλιές μεγαλόστομες διακηρύξεις σας, η αρμόδια Υφυπουργός μ</w:t>
      </w:r>
      <w:r>
        <w:rPr>
          <w:rFonts w:eastAsia="Times New Roman"/>
          <w:szCs w:val="24"/>
        </w:rPr>
        <w:t>ά</w:t>
      </w:r>
      <w:r>
        <w:rPr>
          <w:rFonts w:eastAsia="Times New Roman"/>
          <w:szCs w:val="24"/>
        </w:rPr>
        <w:t xml:space="preserve">ς </w:t>
      </w:r>
      <w:r>
        <w:rPr>
          <w:rFonts w:eastAsia="Times New Roman"/>
          <w:szCs w:val="24"/>
        </w:rPr>
        <w:t xml:space="preserve">πληροφόρησε σχετικά πρόσφατα ότι έχουν εισπραχθεί μόνο 43 εκατομμύρια ευρώ από τη λίστα </w:t>
      </w:r>
      <w:proofErr w:type="spellStart"/>
      <w:r>
        <w:rPr>
          <w:rFonts w:eastAsia="Times New Roman"/>
          <w:szCs w:val="24"/>
        </w:rPr>
        <w:t>Λαγκάρντ</w:t>
      </w:r>
      <w:proofErr w:type="spellEnd"/>
      <w:r>
        <w:rPr>
          <w:rFonts w:eastAsia="Times New Roman"/>
          <w:szCs w:val="24"/>
        </w:rPr>
        <w:t xml:space="preserve"> και ότι έχουν βεβαιωθεί -όχι εισπραχθεί- μόνο 10,9 εκατομμύρια ευρώ από τη λίστα </w:t>
      </w:r>
      <w:proofErr w:type="spellStart"/>
      <w:r>
        <w:rPr>
          <w:rFonts w:eastAsia="Times New Roman"/>
          <w:szCs w:val="24"/>
        </w:rPr>
        <w:t>Μπόργιανς</w:t>
      </w:r>
      <w:proofErr w:type="spellEnd"/>
      <w:r>
        <w:rPr>
          <w:rFonts w:eastAsia="Times New Roman"/>
          <w:szCs w:val="24"/>
        </w:rPr>
        <w:t xml:space="preserve"> και μάλιστα με ελέγχους που άρχισαν πριν από το 2014 από την προηγού</w:t>
      </w:r>
      <w:r>
        <w:rPr>
          <w:rFonts w:eastAsia="Times New Roman"/>
          <w:szCs w:val="24"/>
        </w:rPr>
        <w:t xml:space="preserve">μενη </w:t>
      </w:r>
      <w:r>
        <w:rPr>
          <w:rFonts w:eastAsia="Times New Roman"/>
          <w:szCs w:val="24"/>
        </w:rPr>
        <w:t>κ</w:t>
      </w:r>
      <w:r>
        <w:rPr>
          <w:rFonts w:eastAsia="Times New Roman"/>
          <w:szCs w:val="24"/>
        </w:rPr>
        <w:t>υβέρνηση. Μην το ξεχνάμε αυτό.</w:t>
      </w:r>
    </w:p>
    <w:p w14:paraId="3920949E"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Αυτά είναι τα τεράστια ποσά, που θα εισπράττατε από την πάταξη της φοροδιαφυγής</w:t>
      </w:r>
      <w:r>
        <w:rPr>
          <w:rFonts w:eastAsia="Times New Roman"/>
          <w:szCs w:val="24"/>
        </w:rPr>
        <w:t>,</w:t>
      </w:r>
      <w:r>
        <w:rPr>
          <w:rFonts w:eastAsia="Times New Roman"/>
          <w:szCs w:val="24"/>
        </w:rPr>
        <w:t xml:space="preserve"> για να σταθεί η ελληνική οικονομία στα πόδια της; </w:t>
      </w:r>
    </w:p>
    <w:p w14:paraId="3920949F"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Απευθύνομαι πια όχι στους Υπουργούς, αλλά στους Βουλευτές του ΣΥΡΙΖΑ. Είτε τώρα είτε σε</w:t>
      </w:r>
      <w:r>
        <w:rPr>
          <w:rFonts w:eastAsia="Times New Roman"/>
          <w:szCs w:val="24"/>
        </w:rPr>
        <w:t xml:space="preserve"> επόμενη φάση αυτή η εξεταστική επιτροπή θα γίνει -να είστε σίγουροι- και όλα θα έλθουν στο φως. Καμ</w:t>
      </w:r>
      <w:r>
        <w:rPr>
          <w:rFonts w:eastAsia="Times New Roman"/>
          <w:szCs w:val="24"/>
        </w:rPr>
        <w:t>μ</w:t>
      </w:r>
      <w:r>
        <w:rPr>
          <w:rFonts w:eastAsia="Times New Roman"/>
          <w:szCs w:val="24"/>
        </w:rPr>
        <w:t>ία μεθόδευση δεν θα συσκοτίσει την υπόθεση αυτή.</w:t>
      </w:r>
    </w:p>
    <w:p w14:paraId="392094A0"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 xml:space="preserve">Συμφωνείτε, λοιπόν, ή όχι ότι κανένας Υπουργός δεν έχει δικαίωμα να παρεμβαίνει στη </w:t>
      </w:r>
      <w:r>
        <w:rPr>
          <w:rFonts w:eastAsia="Times New Roman"/>
          <w:szCs w:val="24"/>
        </w:rPr>
        <w:t>δ</w:t>
      </w:r>
      <w:r>
        <w:rPr>
          <w:rFonts w:eastAsia="Times New Roman"/>
          <w:szCs w:val="24"/>
        </w:rPr>
        <w:t>ικαιοσύνη, να υποκαθι</w:t>
      </w:r>
      <w:r>
        <w:rPr>
          <w:rFonts w:eastAsia="Times New Roman"/>
          <w:szCs w:val="24"/>
        </w:rPr>
        <w:t>στά τον ανακριτή, τον δικαστή σε μια ευρωπαϊκή δημοκρατία; Αν ναι, εγώ σας καλώ να υπερψηφίσουμε όλοι μαζί αυτή την εξεταστική επιτροπή. Είναι ευκαιρία, επιτέλους, να δώσουμε ένα μήνυμα ότι κανείς, μα κανείς</w:t>
      </w:r>
      <w:r>
        <w:rPr>
          <w:rFonts w:eastAsia="Times New Roman"/>
          <w:szCs w:val="24"/>
        </w:rPr>
        <w:t>,</w:t>
      </w:r>
      <w:r>
        <w:rPr>
          <w:rFonts w:eastAsia="Times New Roman"/>
          <w:szCs w:val="24"/>
        </w:rPr>
        <w:t xml:space="preserve"> δεν είναι πάνω από το Σύνταγμα και τους νόμους </w:t>
      </w:r>
      <w:r>
        <w:rPr>
          <w:rFonts w:eastAsia="Times New Roman"/>
          <w:szCs w:val="24"/>
        </w:rPr>
        <w:t>σ’ αυτή τη χώρα. Ας συμφωνήσουμε, επιτέλους, σ’ αυτό το στοιχειώδες όλοι μαζί.</w:t>
      </w:r>
    </w:p>
    <w:p w14:paraId="392094A1"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392094A2"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Απευθύνομαι και πάλι στον κ</w:t>
      </w:r>
      <w:r>
        <w:rPr>
          <w:rFonts w:eastAsia="Times New Roman"/>
          <w:szCs w:val="24"/>
        </w:rPr>
        <w:t>.</w:t>
      </w:r>
      <w:r>
        <w:rPr>
          <w:rFonts w:eastAsia="Times New Roman"/>
          <w:szCs w:val="24"/>
        </w:rPr>
        <w:t xml:space="preserve"> Τσίπρα.</w:t>
      </w:r>
    </w:p>
    <w:p w14:paraId="392094A3"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 xml:space="preserve">Δεν μπορείτε, κύριε Πρωθυπουργέ, να εμφανίζεστε ως τιμητές των </w:t>
      </w:r>
      <w:r>
        <w:rPr>
          <w:rFonts w:eastAsia="Times New Roman"/>
          <w:szCs w:val="24"/>
        </w:rPr>
        <w:t>άλλων και να μας κουνάτε το δάχτυλο. Δεν είχατε και δεν έχετε κανένα ηθικό πλεονέκτημα. Τώρα εσείς κρίνεστε πλέον για πράξεις και παραλείψεις. Έχετε σήμερα μια νέα ευκαιρία να δείξετε στην πράξη ότι πιστεύετε στην κάθαρση, γιατί</w:t>
      </w:r>
      <w:r>
        <w:rPr>
          <w:rFonts w:eastAsia="Times New Roman"/>
          <w:szCs w:val="24"/>
        </w:rPr>
        <w:t>,</w:t>
      </w:r>
      <w:r>
        <w:rPr>
          <w:rFonts w:eastAsia="Times New Roman"/>
          <w:szCs w:val="24"/>
        </w:rPr>
        <w:t xml:space="preserve"> αν και πάλι δεν το κάνετε, αν δεν το πράξετε ούτε και σήμερα, ξέρετε τι θα έχετε κάνει; Απλά θα επιβεβαιώσετε ότι δεν τη θέλετε την κάθαρση, τη διαφάνεια, γιατί φοβάστε. Ξέρετε τι φοβάστε; Τις αποκαλύψεις ότι </w:t>
      </w:r>
      <w:r>
        <w:rPr>
          <w:rFonts w:eastAsia="Times New Roman"/>
          <w:szCs w:val="24"/>
        </w:rPr>
        <w:t>«</w:t>
      </w:r>
      <w:r>
        <w:rPr>
          <w:rFonts w:eastAsia="Times New Roman"/>
          <w:szCs w:val="24"/>
        </w:rPr>
        <w:t>η κόπρος του Αυγεία</w:t>
      </w:r>
      <w:r>
        <w:rPr>
          <w:rFonts w:eastAsia="Times New Roman"/>
          <w:szCs w:val="24"/>
        </w:rPr>
        <w:t>»</w:t>
      </w:r>
      <w:r>
        <w:rPr>
          <w:rFonts w:eastAsia="Times New Roman"/>
          <w:szCs w:val="24"/>
        </w:rPr>
        <w:t xml:space="preserve"> είναι </w:t>
      </w:r>
      <w:r>
        <w:rPr>
          <w:rFonts w:eastAsia="Times New Roman"/>
          <w:szCs w:val="24"/>
        </w:rPr>
        <w:t>μαζεμένη</w:t>
      </w:r>
      <w:r>
        <w:rPr>
          <w:rFonts w:eastAsia="Times New Roman"/>
          <w:szCs w:val="24"/>
        </w:rPr>
        <w:t xml:space="preserve"> στη δική </w:t>
      </w:r>
      <w:r>
        <w:rPr>
          <w:rFonts w:eastAsia="Times New Roman"/>
          <w:szCs w:val="24"/>
        </w:rPr>
        <w:t xml:space="preserve">σας αυλή. </w:t>
      </w:r>
    </w:p>
    <w:p w14:paraId="392094A4"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Σας ευχαριστώ.</w:t>
      </w:r>
    </w:p>
    <w:p w14:paraId="392094A5"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392094A6" w14:textId="77777777" w:rsidR="00612455" w:rsidRDefault="00B02DE7">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την κ</w:t>
      </w:r>
      <w:r>
        <w:rPr>
          <w:rFonts w:eastAsia="Times New Roman"/>
          <w:szCs w:val="24"/>
        </w:rPr>
        <w:t>.</w:t>
      </w:r>
      <w:r>
        <w:rPr>
          <w:rFonts w:eastAsia="Times New Roman"/>
          <w:szCs w:val="24"/>
        </w:rPr>
        <w:t xml:space="preserve"> Γεννηματά.</w:t>
      </w:r>
    </w:p>
    <w:p w14:paraId="392094A7"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Θα ακολουθήσουν δύο ομιλητές εκ του καταλόγου και μετά θα παρέμβει ο κ. Λαζαρίδης, ο Κοι</w:t>
      </w:r>
      <w:r>
        <w:rPr>
          <w:rFonts w:eastAsia="Times New Roman"/>
          <w:szCs w:val="24"/>
        </w:rPr>
        <w:t>νοβουλευτικός Εκπρόσωπος των ΑΝΕΛ.</w:t>
      </w:r>
    </w:p>
    <w:p w14:paraId="392094A8"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Τον λόγο, λοιπόν, έχει ο κ. Ιωάννης Κεφαλογιάννης από τη Νέα Δημοκρατία.</w:t>
      </w:r>
    </w:p>
    <w:p w14:paraId="392094A9" w14:textId="77777777" w:rsidR="00612455" w:rsidRDefault="00B02DE7">
      <w:pPr>
        <w:tabs>
          <w:tab w:val="left" w:pos="2940"/>
        </w:tabs>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Ευχαριστώ, κύριε Πρόεδρε.</w:t>
      </w:r>
    </w:p>
    <w:p w14:paraId="392094AA"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υπό κανονικές συνθήκες, δηλαδή υπό συνθήκες σεβασμού του Κοινοβουλίου</w:t>
      </w:r>
      <w:r>
        <w:rPr>
          <w:rFonts w:eastAsia="Times New Roman"/>
          <w:szCs w:val="24"/>
        </w:rPr>
        <w:t xml:space="preserve"> και νομίζω και στοιχειώδους αυτοσεβασμού δικού μας, θα περίμενε κανείς ότι η σημερινή συζήτηση θα ήταν μια καθαρά διαδικαστικού χαρακτήρα.</w:t>
      </w:r>
    </w:p>
    <w:p w14:paraId="392094AB"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 xml:space="preserve">Όλοι, δυστυχώς ή ευτυχώς, οι Έλληνες θυμούνται ότι σ’ αυτή ακριβώς την Αίθουσα πριν από περίπου δύο μήνες ο ίδιος ο </w:t>
      </w:r>
      <w:r>
        <w:rPr>
          <w:rFonts w:eastAsia="Times New Roman"/>
          <w:szCs w:val="24"/>
        </w:rPr>
        <w:t xml:space="preserve">Υπουργός Εθνικής Άμυνας, ο κ. Καμμένος, εκτόξευσε προς την Αξιωματική Αντιπολίτευση την εξής απειλή, αρνούμενος να απαντήσει για το τι έλεγε, αλλά κυρίως γιατί το έλεγε με τον καταδικασμένο ισοβίτη, τον κ. </w:t>
      </w:r>
      <w:proofErr w:type="spellStart"/>
      <w:r>
        <w:rPr>
          <w:rFonts w:eastAsia="Times New Roman"/>
          <w:szCs w:val="24"/>
        </w:rPr>
        <w:t>Γιαννουσάκη</w:t>
      </w:r>
      <w:proofErr w:type="spellEnd"/>
      <w:r>
        <w:rPr>
          <w:rFonts w:eastAsia="Times New Roman"/>
          <w:szCs w:val="24"/>
        </w:rPr>
        <w:t>, και προκάλεσε ευθέως τους Βουλευτές τ</w:t>
      </w:r>
      <w:r>
        <w:rPr>
          <w:rFonts w:eastAsia="Times New Roman"/>
          <w:szCs w:val="24"/>
        </w:rPr>
        <w:t>ης Νέας Δημοκρατίας -και διαβάζω από τα Πρακτικά της 3</w:t>
      </w:r>
      <w:r>
        <w:rPr>
          <w:rFonts w:eastAsia="Times New Roman"/>
          <w:szCs w:val="24"/>
          <w:vertAlign w:val="superscript"/>
        </w:rPr>
        <w:t xml:space="preserve">ης  </w:t>
      </w:r>
      <w:r>
        <w:rPr>
          <w:rFonts w:eastAsia="Times New Roman"/>
          <w:szCs w:val="24"/>
        </w:rPr>
        <w:t>Ιουλίου 2017- λέγοντας: «Γι’ αυτή την ποινική υπόθεση αν θέλετε, καταθέστε πρόταση μομφής και αίτημα για προανακριτική τώρα. Καταθέστε τώρα</w:t>
      </w:r>
      <w:r>
        <w:rPr>
          <w:rFonts w:eastAsia="Times New Roman"/>
          <w:szCs w:val="24"/>
        </w:rPr>
        <w:t>.</w:t>
      </w:r>
      <w:r>
        <w:rPr>
          <w:rFonts w:eastAsia="Times New Roman"/>
          <w:szCs w:val="24"/>
        </w:rPr>
        <w:t>». Απαντάει ο κ. Βορίδης: «Αφήστε το τι θα κάνουμε εμείς».</w:t>
      </w:r>
      <w:r>
        <w:rPr>
          <w:rFonts w:eastAsia="Times New Roman"/>
          <w:szCs w:val="24"/>
        </w:rPr>
        <w:t xml:space="preserve"> Πάνος Καμμένος: «Αφήστε τις απειλές. Καταθέστε πρόταση μομφής ή καταθέστε αίτημα για προανακριτική. Καταθέστε το. Απειλείτε από τις εφημερίδες</w:t>
      </w:r>
      <w:r>
        <w:rPr>
          <w:rFonts w:eastAsia="Times New Roman"/>
          <w:szCs w:val="24"/>
        </w:rPr>
        <w:t>.</w:t>
      </w:r>
      <w:r>
        <w:rPr>
          <w:rFonts w:eastAsia="Times New Roman"/>
          <w:szCs w:val="24"/>
        </w:rPr>
        <w:t xml:space="preserve">». </w:t>
      </w:r>
    </w:p>
    <w:p w14:paraId="392094AC"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Το καταθέτω για τα Πρακτικά.</w:t>
      </w:r>
    </w:p>
    <w:p w14:paraId="392094AD"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 xml:space="preserve">(Στο σημείο αυτό Βουλευτής κ. Ιωάννης Κεφαλογιάννης  καταθέτει για τα Πρακτικά </w:t>
      </w:r>
      <w:r>
        <w:rPr>
          <w:rFonts w:eastAsia="Times New Roman"/>
          <w:szCs w:val="24"/>
        </w:rPr>
        <w:t xml:space="preserve">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92094AE"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Έχουμε, λοιπόν, κυρίες και κύριοι συνάδελφοι, τα εξής δεδομένα: Ένας Υπουργός, ο οποίος είναι γεμάτος αυτοπεποίθηση, προκα</w:t>
      </w:r>
      <w:r>
        <w:rPr>
          <w:rFonts w:eastAsia="Times New Roman"/>
          <w:szCs w:val="24"/>
        </w:rPr>
        <w:t>λεί ένα κόμμα να αποκαλύψει την αλήθεια για μια υπόθεση, στην οποία εμπλέκεται το όνομά του και μάλιστα ζητάει το μείζον: πρόταση μομφής ή προανακριτική επιτροπή.</w:t>
      </w:r>
    </w:p>
    <w:p w14:paraId="392094AF"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Η Νέα Δημοκρατία, λοιπόν, «σηκώνει το γάντι», συμφωνεί να διερευνηθεί το ζήτημα στο πλαίσιο τ</w:t>
      </w:r>
      <w:r>
        <w:rPr>
          <w:rFonts w:eastAsia="Times New Roman"/>
          <w:szCs w:val="24"/>
        </w:rPr>
        <w:t>ου κοινοβουλευτικού ελέγχου ζητώντας, μάλιστα</w:t>
      </w:r>
      <w:r>
        <w:rPr>
          <w:rFonts w:eastAsia="Times New Roman"/>
          <w:szCs w:val="24"/>
        </w:rPr>
        <w:t>,</w:t>
      </w:r>
      <w:r>
        <w:rPr>
          <w:rFonts w:eastAsia="Times New Roman"/>
          <w:szCs w:val="24"/>
        </w:rPr>
        <w:t xml:space="preserve"> το έλασσον, δηλαδή πρόταση για εξεταστική επιτροπή. Και όλα, βεβαίως, σχεδόν τα </w:t>
      </w:r>
      <w:r>
        <w:rPr>
          <w:rFonts w:eastAsia="Times New Roman"/>
          <w:szCs w:val="24"/>
        </w:rPr>
        <w:t>κ</w:t>
      </w:r>
      <w:r>
        <w:rPr>
          <w:rFonts w:eastAsia="Times New Roman"/>
          <w:szCs w:val="24"/>
        </w:rPr>
        <w:t>όμματα της Αντιπολίτευσης -το είπαν και σήμερα- αποδέχονται αυτή την πρόταση</w:t>
      </w:r>
      <w:r>
        <w:rPr>
          <w:rFonts w:eastAsia="Times New Roman"/>
          <w:szCs w:val="24"/>
        </w:rPr>
        <w:t>,</w:t>
      </w:r>
      <w:r>
        <w:rPr>
          <w:rFonts w:eastAsia="Times New Roman"/>
          <w:szCs w:val="24"/>
        </w:rPr>
        <w:t xml:space="preserve"> συμφωνώντας να χυθεί άπλετο φως και να αποκαλυφθού</w:t>
      </w:r>
      <w:r>
        <w:rPr>
          <w:rFonts w:eastAsia="Times New Roman"/>
          <w:szCs w:val="24"/>
        </w:rPr>
        <w:t>ν όλες οι σκοτεινές πτυχές, αν υπάρχουν, αυτής της υπόθεσης.</w:t>
      </w:r>
    </w:p>
    <w:p w14:paraId="392094B0" w14:textId="77777777" w:rsidR="00612455" w:rsidRDefault="00B02DE7">
      <w:pPr>
        <w:spacing w:after="0" w:line="600" w:lineRule="auto"/>
        <w:ind w:firstLine="720"/>
        <w:jc w:val="both"/>
        <w:rPr>
          <w:rFonts w:eastAsia="Times New Roman"/>
          <w:szCs w:val="24"/>
        </w:rPr>
      </w:pPr>
      <w:r>
        <w:rPr>
          <w:rFonts w:eastAsia="Times New Roman"/>
          <w:szCs w:val="24"/>
        </w:rPr>
        <w:t xml:space="preserve">Μάλιστα, υπάρχει ο ισοβίτης, ο οποίος στη συνέντευξή του λέει ότι είναι διατεθειμένος να έρθει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για να τοποθετηθεί επί του θέματος. Έχω παρακολουθήσει και τον Πρόεδρο της</w:t>
      </w:r>
      <w:r>
        <w:rPr>
          <w:rFonts w:eastAsia="Times New Roman"/>
          <w:szCs w:val="24"/>
        </w:rPr>
        <w:t xml:space="preserve"> Βουλής, τον κ. </w:t>
      </w:r>
      <w:proofErr w:type="spellStart"/>
      <w:r>
        <w:rPr>
          <w:rFonts w:eastAsia="Times New Roman"/>
          <w:szCs w:val="24"/>
        </w:rPr>
        <w:t>Βούτση</w:t>
      </w:r>
      <w:proofErr w:type="spellEnd"/>
      <w:r>
        <w:rPr>
          <w:rFonts w:eastAsia="Times New Roman"/>
          <w:szCs w:val="24"/>
        </w:rPr>
        <w:t xml:space="preserve">, να λέει δημοσίως ότι οι εξεταστικές επιτροπές θα πρέπει να συστήνονται ακόμα και εάν δεν υπάρχουν ενδείξεις για ποινικές ευθύνες ενός πολιτικού προσώπου. </w:t>
      </w:r>
    </w:p>
    <w:p w14:paraId="392094B1" w14:textId="77777777" w:rsidR="00612455" w:rsidRDefault="00B02DE7">
      <w:pPr>
        <w:spacing w:after="0" w:line="600" w:lineRule="auto"/>
        <w:ind w:firstLine="720"/>
        <w:jc w:val="both"/>
        <w:rPr>
          <w:rFonts w:eastAsia="Times New Roman"/>
          <w:szCs w:val="24"/>
        </w:rPr>
      </w:pPr>
      <w:r>
        <w:rPr>
          <w:rFonts w:eastAsia="Times New Roman"/>
          <w:szCs w:val="24"/>
        </w:rPr>
        <w:t>Με βάση αυτά τα δεδομένα, θα ήθελα να κάνω ευθέως ένα ερώτημα προς τον κ. Καμ</w:t>
      </w:r>
      <w:r>
        <w:rPr>
          <w:rFonts w:eastAsia="Times New Roman"/>
          <w:szCs w:val="24"/>
        </w:rPr>
        <w:t xml:space="preserve">μένο, τον Υπουργό Εθνικής Άμυνας: Ο ίδιος δεν είναι αυτός ο οποίος ζήτησε τη σύσταση </w:t>
      </w:r>
      <w:r>
        <w:rPr>
          <w:rFonts w:eastAsia="Times New Roman"/>
          <w:szCs w:val="24"/>
        </w:rPr>
        <w:t>ε</w:t>
      </w:r>
      <w:r>
        <w:rPr>
          <w:rFonts w:eastAsia="Times New Roman"/>
          <w:szCs w:val="24"/>
        </w:rPr>
        <w:t xml:space="preserve">πιτροπής, </w:t>
      </w:r>
      <w:r>
        <w:rPr>
          <w:rFonts w:eastAsia="Times New Roman"/>
          <w:szCs w:val="24"/>
        </w:rPr>
        <w:t>π</w:t>
      </w:r>
      <w:r>
        <w:rPr>
          <w:rFonts w:eastAsia="Times New Roman"/>
          <w:szCs w:val="24"/>
        </w:rPr>
        <w:t>ροανακριτικής μάλιστα, και κατάθεση πρότασης μομφής γι’ αυτή την υπόθεση;</w:t>
      </w:r>
    </w:p>
    <w:p w14:paraId="392094B2" w14:textId="77777777" w:rsidR="00612455" w:rsidRDefault="00B02DE7">
      <w:pPr>
        <w:spacing w:after="0" w:line="600" w:lineRule="auto"/>
        <w:ind w:firstLine="720"/>
        <w:jc w:val="both"/>
        <w:rPr>
          <w:rFonts w:eastAsia="Times New Roman"/>
          <w:szCs w:val="24"/>
        </w:rPr>
      </w:pPr>
      <w:r>
        <w:rPr>
          <w:rFonts w:eastAsia="Times New Roman"/>
          <w:szCs w:val="24"/>
        </w:rPr>
        <w:t xml:space="preserve">Για ποιον λόγο, λοιπόν, σήμερα, όλοι εσείς -ακούσαμε και τη Συμπολίτευση του ΣΥΡΙΖΑ- </w:t>
      </w:r>
      <w:r>
        <w:rPr>
          <w:rFonts w:eastAsia="Times New Roman"/>
          <w:szCs w:val="24"/>
        </w:rPr>
        <w:t>κρύβεστε πίσω από αυτό το πράγμα και λέτε ότι δεν την κάνετε δεκτή;</w:t>
      </w:r>
    </w:p>
    <w:p w14:paraId="392094B3" w14:textId="77777777" w:rsidR="00612455" w:rsidRDefault="00B02DE7">
      <w:pPr>
        <w:spacing w:after="0" w:line="600" w:lineRule="auto"/>
        <w:ind w:firstLine="720"/>
        <w:jc w:val="both"/>
        <w:rPr>
          <w:rFonts w:eastAsia="Times New Roman"/>
          <w:szCs w:val="24"/>
        </w:rPr>
      </w:pPr>
      <w:r>
        <w:rPr>
          <w:rFonts w:eastAsia="Times New Roman"/>
          <w:szCs w:val="24"/>
        </w:rPr>
        <w:t xml:space="preserve">Εμένα, κύριες και κύριοι συνάδελφοι, </w:t>
      </w:r>
      <w:r>
        <w:rPr>
          <w:rFonts w:eastAsia="Times New Roman"/>
          <w:szCs w:val="24"/>
        </w:rPr>
        <w:t xml:space="preserve">αυτό στο χωριό μου, </w:t>
      </w:r>
      <w:r>
        <w:rPr>
          <w:rFonts w:eastAsia="Times New Roman"/>
          <w:szCs w:val="24"/>
        </w:rPr>
        <w:t>τουλάχιστον, το λένε «τζάμπα μάγκας»!</w:t>
      </w:r>
    </w:p>
    <w:p w14:paraId="392094B4" w14:textId="77777777" w:rsidR="00612455" w:rsidRDefault="00B02DE7">
      <w:pPr>
        <w:spacing w:after="0" w:line="600" w:lineRule="auto"/>
        <w:ind w:firstLine="720"/>
        <w:jc w:val="both"/>
        <w:rPr>
          <w:rFonts w:eastAsia="Times New Roman"/>
          <w:szCs w:val="24"/>
        </w:rPr>
      </w:pPr>
      <w:r>
        <w:rPr>
          <w:rFonts w:eastAsia="Times New Roman"/>
          <w:szCs w:val="24"/>
        </w:rPr>
        <w:t xml:space="preserve">Ήταν ο κ. Καμμένος εδώ, ο οποίος έλεγε «καταθέστε πρόταση για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 xml:space="preserve">πιτροπή», την </w:t>
      </w:r>
      <w:r>
        <w:rPr>
          <w:rFonts w:eastAsia="Times New Roman"/>
          <w:szCs w:val="24"/>
        </w:rPr>
        <w:t>κατέθεσε η Νέα Δημοκρατία και σήμερα έρχεστε όλοι εσείς και επιχειρηματολογείτε ότι δεν πρέπει να γίνει δεκτή. Απαντήστε μου επ’ αυτού του ερωτήματος και αυτοί οι οποίοι θα επακολουθήσετε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ο κ. Καμμένος, όταν έρθει εδώ να απαντήσει. </w:t>
      </w:r>
    </w:p>
    <w:p w14:paraId="392094B5" w14:textId="77777777" w:rsidR="00612455" w:rsidRDefault="00B02DE7">
      <w:pPr>
        <w:spacing w:after="0" w:line="600" w:lineRule="auto"/>
        <w:ind w:firstLine="720"/>
        <w:jc w:val="both"/>
        <w:rPr>
          <w:rFonts w:eastAsia="Times New Roman"/>
          <w:szCs w:val="24"/>
        </w:rPr>
      </w:pPr>
      <w:r>
        <w:rPr>
          <w:rFonts w:eastAsia="Times New Roman"/>
          <w:szCs w:val="24"/>
        </w:rPr>
        <w:t>Η κυβ</w:t>
      </w:r>
      <w:r>
        <w:rPr>
          <w:rFonts w:eastAsia="Times New Roman"/>
          <w:szCs w:val="24"/>
        </w:rPr>
        <w:t xml:space="preserve">ερνητική </w:t>
      </w:r>
      <w:r>
        <w:rPr>
          <w:rFonts w:eastAsia="Times New Roman"/>
          <w:szCs w:val="24"/>
        </w:rPr>
        <w:t>π</w:t>
      </w:r>
      <w:r>
        <w:rPr>
          <w:rFonts w:eastAsia="Times New Roman"/>
          <w:szCs w:val="24"/>
        </w:rPr>
        <w:t xml:space="preserve">λειοψηφία </w:t>
      </w:r>
      <w:proofErr w:type="spellStart"/>
      <w:r>
        <w:rPr>
          <w:rFonts w:eastAsia="Times New Roman"/>
          <w:szCs w:val="24"/>
        </w:rPr>
        <w:t>απεφάνθη</w:t>
      </w:r>
      <w:proofErr w:type="spellEnd"/>
      <w:r>
        <w:rPr>
          <w:rFonts w:eastAsia="Times New Roman"/>
          <w:szCs w:val="24"/>
        </w:rPr>
        <w:t xml:space="preserve">, και μάλιστα νωρίς νωρίς, ότι το αίτημα της Νέας Δημοκρατίας ήταν έωλο και μάλιστα άκουσα από πολλούς συναδέλφους ότι γίνεται για αντιπερισπασμό. </w:t>
      </w:r>
    </w:p>
    <w:p w14:paraId="392094B6" w14:textId="77777777" w:rsidR="00612455" w:rsidRDefault="00B02DE7">
      <w:pPr>
        <w:spacing w:after="0" w:line="600" w:lineRule="auto"/>
        <w:ind w:firstLine="720"/>
        <w:jc w:val="both"/>
        <w:rPr>
          <w:rFonts w:eastAsia="Times New Roman"/>
          <w:szCs w:val="24"/>
        </w:rPr>
      </w:pPr>
      <w:r>
        <w:rPr>
          <w:rFonts w:eastAsia="Times New Roman"/>
          <w:szCs w:val="24"/>
        </w:rPr>
        <w:t>Βεβαίως, θα μπορούσα να αναρωτηθώ, για ποιον λόγο γίνεται για αντιπερισπασμό; Μή</w:t>
      </w:r>
      <w:r>
        <w:rPr>
          <w:rFonts w:eastAsia="Times New Roman"/>
          <w:szCs w:val="24"/>
        </w:rPr>
        <w:t xml:space="preserve">πως από την ανάπτυξη που έχει κατακλύσει τη χώρα και θα μας </w:t>
      </w:r>
      <w:proofErr w:type="spellStart"/>
      <w:r>
        <w:rPr>
          <w:rFonts w:eastAsia="Times New Roman"/>
          <w:szCs w:val="24"/>
        </w:rPr>
        <w:t>περισπάσει</w:t>
      </w:r>
      <w:proofErr w:type="spellEnd"/>
      <w:r>
        <w:rPr>
          <w:rFonts w:eastAsia="Times New Roman"/>
          <w:szCs w:val="24"/>
        </w:rPr>
        <w:t xml:space="preserve"> από το να εξετάζουμε αυτά τα ζητήματα;</w:t>
      </w:r>
    </w:p>
    <w:p w14:paraId="392094B7" w14:textId="77777777" w:rsidR="00612455" w:rsidRDefault="00B02DE7">
      <w:pPr>
        <w:spacing w:after="0" w:line="600" w:lineRule="auto"/>
        <w:ind w:firstLine="720"/>
        <w:jc w:val="both"/>
        <w:rPr>
          <w:rFonts w:eastAsia="Times New Roman"/>
          <w:szCs w:val="24"/>
        </w:rPr>
      </w:pPr>
      <w:r>
        <w:rPr>
          <w:rFonts w:eastAsia="Times New Roman"/>
          <w:szCs w:val="24"/>
        </w:rPr>
        <w:t xml:space="preserve">Μάλιστα, σήμερα έκλεισε, δυστυχώς, και το μεγαλύτερο εργοστάσιο παραγωγής παγωτού που υπάρχει σήμερα στην Ελλάδα και μένουν στον δρόμο περίπου </w:t>
      </w:r>
      <w:proofErr w:type="spellStart"/>
      <w:r>
        <w:rPr>
          <w:rFonts w:eastAsia="Times New Roman"/>
          <w:szCs w:val="24"/>
        </w:rPr>
        <w:t>εκα</w:t>
      </w:r>
      <w:r>
        <w:rPr>
          <w:rFonts w:eastAsia="Times New Roman"/>
          <w:szCs w:val="24"/>
        </w:rPr>
        <w:t>τόν</w:t>
      </w:r>
      <w:proofErr w:type="spellEnd"/>
      <w:r>
        <w:rPr>
          <w:rFonts w:eastAsia="Times New Roman"/>
          <w:szCs w:val="24"/>
        </w:rPr>
        <w:t xml:space="preserve"> δύο εργαζόμενοι. </w:t>
      </w:r>
    </w:p>
    <w:p w14:paraId="392094B8" w14:textId="77777777" w:rsidR="00612455" w:rsidRDefault="00B02DE7">
      <w:pPr>
        <w:spacing w:after="0" w:line="600" w:lineRule="auto"/>
        <w:ind w:firstLine="720"/>
        <w:jc w:val="both"/>
        <w:rPr>
          <w:rFonts w:eastAsia="Times New Roman"/>
          <w:szCs w:val="24"/>
        </w:rPr>
      </w:pPr>
      <w:r>
        <w:rPr>
          <w:rFonts w:eastAsia="Times New Roman"/>
          <w:szCs w:val="24"/>
        </w:rPr>
        <w:t xml:space="preserve">Αντιπερισπασμός από τι; Από την οικολογική καταστροφή που συντελείται αυτές τις ημέρες στον Σαρωνικό; Αντιπερισπασμός από την πρώτη δόση του ΕΝΦΙΑ, που καλούνται να πληρώσουν οι Έλληνες; </w:t>
      </w:r>
    </w:p>
    <w:p w14:paraId="392094B9" w14:textId="77777777" w:rsidR="00612455" w:rsidRDefault="00B02DE7">
      <w:pPr>
        <w:spacing w:after="0" w:line="600" w:lineRule="auto"/>
        <w:ind w:firstLine="720"/>
        <w:jc w:val="both"/>
        <w:rPr>
          <w:rFonts w:eastAsia="Times New Roman"/>
          <w:szCs w:val="24"/>
        </w:rPr>
      </w:pPr>
      <w:r>
        <w:rPr>
          <w:rFonts w:eastAsia="Times New Roman"/>
          <w:szCs w:val="24"/>
        </w:rPr>
        <w:t>Λοιπόν, ας σοβαρευτούμε</w:t>
      </w:r>
      <w:r>
        <w:rPr>
          <w:rFonts w:eastAsia="Times New Roman"/>
          <w:szCs w:val="24"/>
        </w:rPr>
        <w:t>.</w:t>
      </w:r>
      <w:r>
        <w:rPr>
          <w:rFonts w:eastAsia="Times New Roman"/>
          <w:szCs w:val="24"/>
        </w:rPr>
        <w:t xml:space="preserve"> Νομίζω ότι η κοινωνικ</w:t>
      </w:r>
      <w:r>
        <w:rPr>
          <w:rFonts w:eastAsia="Times New Roman"/>
          <w:szCs w:val="24"/>
        </w:rPr>
        <w:t xml:space="preserve">ή και πολιτική πραγματικότητα που έχει δημιουργήσει η δική σας Κυβέρνηση είναι πολύ πιο ζοφερή από την υπόθεση την οποία συζητάμε σήμερα. </w:t>
      </w:r>
      <w:r>
        <w:rPr>
          <w:rFonts w:eastAsia="Times New Roman"/>
          <w:szCs w:val="24"/>
        </w:rPr>
        <w:t>Δ</w:t>
      </w:r>
      <w:r>
        <w:rPr>
          <w:rFonts w:eastAsia="Times New Roman"/>
          <w:szCs w:val="24"/>
        </w:rPr>
        <w:t xml:space="preserve">όξα τω Θεώ, με τα κατορθώματά της η Κυβέρνηση φροντίζει πάντα να διατηρεί το ενδιαφέρον μας πολύ υψηλό. </w:t>
      </w:r>
    </w:p>
    <w:p w14:paraId="392094BA" w14:textId="77777777" w:rsidR="00612455" w:rsidRDefault="00B02DE7">
      <w:pPr>
        <w:spacing w:after="0" w:line="600" w:lineRule="auto"/>
        <w:ind w:firstLine="720"/>
        <w:jc w:val="both"/>
        <w:rPr>
          <w:rFonts w:eastAsia="Times New Roman"/>
          <w:szCs w:val="24"/>
        </w:rPr>
      </w:pPr>
      <w:r>
        <w:rPr>
          <w:rFonts w:eastAsia="Times New Roman"/>
          <w:szCs w:val="24"/>
        </w:rPr>
        <w:t xml:space="preserve">Η ουσία των </w:t>
      </w:r>
      <w:r>
        <w:rPr>
          <w:rFonts w:eastAsia="Times New Roman"/>
          <w:szCs w:val="24"/>
        </w:rPr>
        <w:t xml:space="preserve">όσων συζητάμε σήμερα είναι ότι η Κυβέρνηση και προσωπικά ο Πρωθυπουργός, ο κ. Τσίπρας, επέλεξε και επιλέγει να παίξει τον ρόλο του συνηγόρου του κ. Καμμένου και να πάρει πάνω του την ευθύνη για ό,τι έχει συμβεί. </w:t>
      </w:r>
    </w:p>
    <w:p w14:paraId="392094BB" w14:textId="77777777" w:rsidR="00612455" w:rsidRDefault="00B02DE7">
      <w:pPr>
        <w:spacing w:after="0" w:line="600" w:lineRule="auto"/>
        <w:ind w:firstLine="720"/>
        <w:jc w:val="both"/>
        <w:rPr>
          <w:rFonts w:eastAsia="Times New Roman"/>
          <w:szCs w:val="24"/>
        </w:rPr>
      </w:pPr>
      <w:r>
        <w:rPr>
          <w:rFonts w:eastAsia="Times New Roman"/>
          <w:szCs w:val="24"/>
        </w:rPr>
        <w:t>Από σήμερα, κυρίες και κύριοι, κυρίως της Σ</w:t>
      </w:r>
      <w:r>
        <w:rPr>
          <w:rFonts w:eastAsia="Times New Roman"/>
          <w:szCs w:val="24"/>
        </w:rPr>
        <w:t>υμπολίτευσης, με την ψήφο σας καθίσταστε πολιτικά συνένοχοι και γι’ αυτό καλείστε, ο καθένας προσωπικά, να αναμετρηθεί</w:t>
      </w:r>
      <w:r>
        <w:rPr>
          <w:rFonts w:eastAsia="Times New Roman"/>
          <w:szCs w:val="24"/>
        </w:rPr>
        <w:t>,</w:t>
      </w:r>
      <w:r>
        <w:rPr>
          <w:rFonts w:eastAsia="Times New Roman"/>
          <w:szCs w:val="24"/>
        </w:rPr>
        <w:t xml:space="preserve"> νομίζω</w:t>
      </w:r>
      <w:r>
        <w:rPr>
          <w:rFonts w:eastAsia="Times New Roman"/>
          <w:szCs w:val="24"/>
        </w:rPr>
        <w:t>,</w:t>
      </w:r>
      <w:r>
        <w:rPr>
          <w:rFonts w:eastAsia="Times New Roman"/>
          <w:szCs w:val="24"/>
        </w:rPr>
        <w:t xml:space="preserve"> και με τη συνείδησή του. </w:t>
      </w:r>
    </w:p>
    <w:p w14:paraId="392094BC" w14:textId="77777777" w:rsidR="00612455" w:rsidRDefault="00B02DE7">
      <w:pPr>
        <w:spacing w:after="0" w:line="600" w:lineRule="auto"/>
        <w:ind w:firstLine="720"/>
        <w:jc w:val="both"/>
        <w:rPr>
          <w:rFonts w:eastAsia="Times New Roman"/>
          <w:szCs w:val="24"/>
        </w:rPr>
      </w:pPr>
      <w:r>
        <w:rPr>
          <w:rFonts w:eastAsia="Times New Roman"/>
          <w:szCs w:val="24"/>
        </w:rPr>
        <w:t>Εδώ</w:t>
      </w:r>
      <w:r>
        <w:rPr>
          <w:rFonts w:eastAsia="Times New Roman"/>
          <w:szCs w:val="24"/>
        </w:rPr>
        <w:t>,</w:t>
      </w:r>
      <w:r>
        <w:rPr>
          <w:rFonts w:eastAsia="Times New Roman"/>
          <w:szCs w:val="24"/>
        </w:rPr>
        <w:t xml:space="preserve"> βεβαίως, δύο τινά μπορεί να συμβούν: Είτε ο Πρωθυπουργός, ο κ. Τσίπρας, ήταν ενήμερος και είχε δώ</w:t>
      </w:r>
      <w:r>
        <w:rPr>
          <w:rFonts w:eastAsia="Times New Roman"/>
          <w:szCs w:val="24"/>
        </w:rPr>
        <w:t>σει την έγκρισή του προς τον κ. Καμμένο και</w:t>
      </w:r>
      <w:r>
        <w:rPr>
          <w:rFonts w:eastAsia="Times New Roman"/>
          <w:szCs w:val="24"/>
        </w:rPr>
        <w:t>,</w:t>
      </w:r>
      <w:r>
        <w:rPr>
          <w:rFonts w:eastAsia="Times New Roman"/>
          <w:szCs w:val="24"/>
        </w:rPr>
        <w:t xml:space="preserve"> βεβαίως, εάν ισχύει αυτό, ο κ. Τσίπρας θα πρέπει να μας εξηγήσει γιατί αυτός και άλλα κυβερνητικά στελέχη συναντήθηκαν με τον εμπλεκόμενο επιχειρηματία στο Μέγαρο Μαξίμου ήδη από τον Μάιο, εάν είχε δώσει την έγκ</w:t>
      </w:r>
      <w:r>
        <w:rPr>
          <w:rFonts w:eastAsia="Times New Roman"/>
          <w:szCs w:val="24"/>
        </w:rPr>
        <w:t xml:space="preserve">ρισή του στον κ. Καμμένο και επομένως τον θεωρούσε ως εγκέφαλο αυτής της υπόθεσης. </w:t>
      </w:r>
      <w:r>
        <w:rPr>
          <w:rFonts w:eastAsia="Times New Roman"/>
          <w:szCs w:val="24"/>
        </w:rPr>
        <w:t>Α</w:t>
      </w:r>
      <w:r>
        <w:rPr>
          <w:rFonts w:eastAsia="Times New Roman"/>
          <w:szCs w:val="24"/>
        </w:rPr>
        <w:t xml:space="preserve">υτός νομίζω ότι </w:t>
      </w:r>
      <w:r>
        <w:rPr>
          <w:rFonts w:eastAsia="Times New Roman"/>
          <w:szCs w:val="24"/>
        </w:rPr>
        <w:t xml:space="preserve">είναι </w:t>
      </w:r>
      <w:r>
        <w:rPr>
          <w:rFonts w:eastAsia="Times New Roman"/>
          <w:szCs w:val="24"/>
        </w:rPr>
        <w:t xml:space="preserve">ένας παραπάνω λόγος για να προχωρήσουμε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w:t>
      </w:r>
    </w:p>
    <w:p w14:paraId="392094BD" w14:textId="77777777" w:rsidR="00612455" w:rsidRDefault="00B02DE7">
      <w:pPr>
        <w:spacing w:after="0" w:line="600" w:lineRule="auto"/>
        <w:ind w:firstLine="720"/>
        <w:jc w:val="both"/>
        <w:rPr>
          <w:rFonts w:eastAsia="Times New Roman"/>
          <w:szCs w:val="24"/>
        </w:rPr>
      </w:pPr>
      <w:r>
        <w:rPr>
          <w:rFonts w:eastAsia="Times New Roman"/>
          <w:szCs w:val="24"/>
        </w:rPr>
        <w:t>Εάν πάλι δεν ήταν ενήμερος ο κ. Τσίπρας, τότε με λύπη μου μπορώ να πω ότι τέτοιου ε</w:t>
      </w:r>
      <w:r>
        <w:rPr>
          <w:rFonts w:eastAsia="Times New Roman"/>
          <w:szCs w:val="24"/>
        </w:rPr>
        <w:t xml:space="preserve">ίδους πρωτοβουλίες έχουν καταστήσει τον εαυτό του έρμαιο των πρωτοβουλιών ενός Υπουργού, ο οποίος ασκεί προσωπική πολιτική και αφήνει ακόμα να εκτίθεται σε συναντήσεις με πιθανούς, κατά τον κ. Καμμένο πάντα, εμπόρους ναρκωτικών. </w:t>
      </w:r>
    </w:p>
    <w:p w14:paraId="392094BE" w14:textId="77777777" w:rsidR="00612455" w:rsidRDefault="00B02DE7">
      <w:pPr>
        <w:spacing w:after="0" w:line="600" w:lineRule="auto"/>
        <w:ind w:firstLine="720"/>
        <w:jc w:val="both"/>
        <w:rPr>
          <w:rFonts w:eastAsia="Times New Roman"/>
          <w:szCs w:val="24"/>
        </w:rPr>
      </w:pPr>
      <w:r>
        <w:rPr>
          <w:rFonts w:eastAsia="Times New Roman"/>
          <w:szCs w:val="24"/>
        </w:rPr>
        <w:t>Βεβαίως, σε αυτή την περίπ</w:t>
      </w:r>
      <w:r>
        <w:rPr>
          <w:rFonts w:eastAsia="Times New Roman"/>
          <w:szCs w:val="24"/>
        </w:rPr>
        <w:t>τωση, κυρίες και κύριοι συνάδελφοι του ΣΥΡΙΖΑ, έχετε την κατανόησή μου. Είστε σήμερα υποχρεωμένοι να παρακολουθείτε άφωνα, να καταπίνετε την οργή σας και να ανέχεστε αγόγγυστα τις συμπεριφορές του κυβερνητικού σας εταίρου, προκειμένου να διασφαλιστεί η στή</w:t>
      </w:r>
      <w:r>
        <w:rPr>
          <w:rFonts w:eastAsia="Times New Roman"/>
          <w:szCs w:val="24"/>
        </w:rPr>
        <w:t>ριξή του και να μην οδηγηθούμε σε εκλογές.</w:t>
      </w:r>
    </w:p>
    <w:p w14:paraId="392094BF" w14:textId="77777777" w:rsidR="00612455" w:rsidRDefault="00B02DE7">
      <w:pPr>
        <w:spacing w:after="0" w:line="600" w:lineRule="auto"/>
        <w:ind w:firstLine="720"/>
        <w:jc w:val="both"/>
        <w:rPr>
          <w:rFonts w:eastAsia="Times New Roman"/>
          <w:szCs w:val="24"/>
        </w:rPr>
      </w:pPr>
      <w:r>
        <w:rPr>
          <w:rFonts w:eastAsia="Times New Roman"/>
          <w:szCs w:val="24"/>
        </w:rPr>
        <w:t xml:space="preserve">Δεν αντιλέγω ότι είναι ταπεινό κίνητρο, αλλά είναι απολύτως κατανοητό. Εξηγεί απολύτως τη βιασύνη, με την οποία σπεύσατε να απορρίψετε το αίτημα της Νέας Δημοκρατίας, ως αντιπερισπασμό. </w:t>
      </w:r>
    </w:p>
    <w:p w14:paraId="392094C0" w14:textId="77777777" w:rsidR="00612455" w:rsidRDefault="00B02DE7">
      <w:pPr>
        <w:spacing w:after="0" w:line="600" w:lineRule="auto"/>
        <w:ind w:firstLine="720"/>
        <w:jc w:val="both"/>
        <w:rPr>
          <w:rFonts w:eastAsia="Times New Roman"/>
          <w:szCs w:val="24"/>
        </w:rPr>
      </w:pPr>
      <w:r>
        <w:rPr>
          <w:rFonts w:eastAsia="Times New Roman"/>
          <w:szCs w:val="24"/>
        </w:rPr>
        <w:t>Δυστυχώς, από το κίνημα «Δ</w:t>
      </w:r>
      <w:r>
        <w:rPr>
          <w:rFonts w:eastAsia="Times New Roman"/>
          <w:szCs w:val="24"/>
        </w:rPr>
        <w:t xml:space="preserve">εν πληρώνω», όταν ήσασταν στην </w:t>
      </w:r>
      <w:r>
        <w:rPr>
          <w:rFonts w:eastAsia="Times New Roman"/>
          <w:szCs w:val="24"/>
        </w:rPr>
        <w:t>α</w:t>
      </w:r>
      <w:r>
        <w:rPr>
          <w:rFonts w:eastAsia="Times New Roman"/>
          <w:szCs w:val="24"/>
        </w:rPr>
        <w:t xml:space="preserve">ντιπολίτευση, έχετε πάει στο κίνημα «Δεν παραιτούμαι», από όταν είστε στην Κυβέρνηση. Από αυτό, όμως, μέχρι να επικαλείστε έωλα νομικά επιχειρήματα, προκειμένου να δικαιολογήσετε τη σημερινή στάση σας, πάει πολύ. </w:t>
      </w:r>
    </w:p>
    <w:p w14:paraId="392094C1" w14:textId="77777777" w:rsidR="00612455" w:rsidRDefault="00B02DE7">
      <w:pPr>
        <w:spacing w:after="0" w:line="600" w:lineRule="auto"/>
        <w:ind w:firstLine="720"/>
        <w:jc w:val="both"/>
        <w:rPr>
          <w:rFonts w:eastAsia="Times New Roman"/>
          <w:szCs w:val="24"/>
        </w:rPr>
      </w:pPr>
      <w:r>
        <w:rPr>
          <w:rFonts w:eastAsia="Times New Roman"/>
          <w:szCs w:val="24"/>
        </w:rPr>
        <w:t>Για παράδε</w:t>
      </w:r>
      <w:r>
        <w:rPr>
          <w:rFonts w:eastAsia="Times New Roman"/>
          <w:szCs w:val="24"/>
        </w:rPr>
        <w:t xml:space="preserve">ιγμα, δεν ξέρω πόσο βολικό είναι για τους συναδέλφους του ΣΥΡΙΖΑ, κυρίως τους νομικούς, όταν ακούν τον κ. </w:t>
      </w:r>
      <w:proofErr w:type="spellStart"/>
      <w:r>
        <w:rPr>
          <w:rFonts w:eastAsia="Times New Roman"/>
          <w:szCs w:val="24"/>
        </w:rPr>
        <w:t>Τζανακόπουλο</w:t>
      </w:r>
      <w:proofErr w:type="spellEnd"/>
      <w:r>
        <w:rPr>
          <w:rFonts w:eastAsia="Times New Roman"/>
          <w:szCs w:val="24"/>
        </w:rPr>
        <w:t xml:space="preserve"> να λέει εάν υπάρχει κάποιος νόμος που να απαγορεύει στον Υπουργό να μιλάει με υπόδικο και μάλιστα όχι με έναν οποιοδήποτε υπόδικο, αλλά έ</w:t>
      </w:r>
      <w:r>
        <w:rPr>
          <w:rFonts w:eastAsia="Times New Roman"/>
          <w:szCs w:val="24"/>
        </w:rPr>
        <w:t xml:space="preserve">ναν υπόδικο ο οποίος έχει καταδικαστεί με ισόβια για εμπόριο ναρκωτικών. </w:t>
      </w:r>
    </w:p>
    <w:p w14:paraId="392094C2" w14:textId="77777777" w:rsidR="00612455" w:rsidRDefault="00B02DE7">
      <w:pPr>
        <w:spacing w:after="0" w:line="600" w:lineRule="auto"/>
        <w:ind w:firstLine="720"/>
        <w:jc w:val="both"/>
        <w:rPr>
          <w:rFonts w:eastAsia="Times New Roman"/>
          <w:szCs w:val="24"/>
        </w:rPr>
      </w:pPr>
      <w:r>
        <w:rPr>
          <w:rFonts w:eastAsia="Times New Roman"/>
          <w:szCs w:val="24"/>
        </w:rPr>
        <w:t xml:space="preserve">Να σας πω, λοιπόν, την αυτονόητη απάντηση. Προφανώς, υπάρχει νόμος και αυτός είναι το Σύνταγμα. Διάκριση των εξουσιών, λέγεται, κυρίες και κύριοι συνάδελφοι. Δεν μπορεί ο οποιοσδήποτε </w:t>
      </w:r>
      <w:r>
        <w:rPr>
          <w:rFonts w:eastAsia="Times New Roman"/>
          <w:szCs w:val="24"/>
        </w:rPr>
        <w:t>Υ</w:t>
      </w:r>
      <w:r>
        <w:rPr>
          <w:rFonts w:eastAsia="Times New Roman"/>
          <w:szCs w:val="24"/>
        </w:rPr>
        <w:t>πουργός, μέλος της εκτελεστικής εξουσίας, να παίρνει τηλέφωνο δώδεκα φο</w:t>
      </w:r>
      <w:r>
        <w:rPr>
          <w:rFonts w:eastAsia="Times New Roman"/>
          <w:szCs w:val="24"/>
        </w:rPr>
        <w:t xml:space="preserve">ρές, επί εικοσιένα λεπτά, έναν ισοβίτη. </w:t>
      </w:r>
    </w:p>
    <w:p w14:paraId="392094C3" w14:textId="77777777" w:rsidR="00612455" w:rsidRDefault="00B02DE7">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Πώς λέγεται;</w:t>
      </w:r>
    </w:p>
    <w:p w14:paraId="392094C4" w14:textId="77777777" w:rsidR="00612455" w:rsidRDefault="00B02DE7">
      <w:pPr>
        <w:spacing w:after="0"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Σύνταγμα!</w:t>
      </w:r>
    </w:p>
    <w:p w14:paraId="392094C5" w14:textId="77777777" w:rsidR="00612455" w:rsidRDefault="00B02DE7">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Ολοκληρώστε, κύριε Κεφαλογιάννη. </w:t>
      </w:r>
    </w:p>
    <w:p w14:paraId="392094C6" w14:textId="77777777" w:rsidR="00612455" w:rsidRDefault="00B02DE7">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Ολοκληρώνω, κύριε Πρόεδρε.</w:t>
      </w:r>
    </w:p>
    <w:p w14:paraId="392094C7" w14:textId="77777777" w:rsidR="00612455" w:rsidRDefault="00B02DE7">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Είναι η διάκριση των εξουσιών. </w:t>
      </w:r>
    </w:p>
    <w:p w14:paraId="392094C8" w14:textId="77777777" w:rsidR="00612455" w:rsidRDefault="00B02DE7">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Αναρωτιέμαι, λοιπόν, πόσο </w:t>
      </w:r>
      <w:proofErr w:type="spellStart"/>
      <w:r>
        <w:rPr>
          <w:rFonts w:eastAsia="Times New Roman" w:cs="Times New Roman"/>
          <w:szCs w:val="24"/>
        </w:rPr>
        <w:t>στριμωγμένος</w:t>
      </w:r>
      <w:proofErr w:type="spellEnd"/>
      <w:r>
        <w:rPr>
          <w:rFonts w:eastAsia="Times New Roman" w:cs="Times New Roman"/>
          <w:szCs w:val="24"/>
        </w:rPr>
        <w:t>…</w:t>
      </w:r>
    </w:p>
    <w:p w14:paraId="392094C9"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Στη διάκριση των εξουσιών εγώ τρεις εξουσίες ξέρω. Αν υπάρχει και η τέταρτη…</w:t>
      </w:r>
    </w:p>
    <w:p w14:paraId="392094CA" w14:textId="77777777" w:rsidR="00612455" w:rsidRDefault="00B02DE7">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Θα σας πω, κύριε συνάδελφε. </w:t>
      </w:r>
    </w:p>
    <w:p w14:paraId="392094CB"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Αναρωτι</w:t>
      </w:r>
      <w:r>
        <w:rPr>
          <w:rFonts w:eastAsia="Times New Roman" w:cs="Times New Roman"/>
          <w:szCs w:val="24"/>
        </w:rPr>
        <w:t xml:space="preserve">έμαι, λοιπόν, πόσο </w:t>
      </w:r>
      <w:proofErr w:type="spellStart"/>
      <w:r>
        <w:rPr>
          <w:rFonts w:eastAsia="Times New Roman" w:cs="Times New Roman"/>
          <w:szCs w:val="24"/>
        </w:rPr>
        <w:t>στριμωγμένος</w:t>
      </w:r>
      <w:proofErr w:type="spellEnd"/>
      <w:r>
        <w:rPr>
          <w:rFonts w:eastAsia="Times New Roman" w:cs="Times New Roman"/>
          <w:szCs w:val="24"/>
        </w:rPr>
        <w:t xml:space="preserve"> και εσείς ο ίδιος πρέπει να νιώθετε, που φθάσατε στο σημείο να ισχυριστείτε ότι ο Υπουργός Άμυνας είναι οποιοσδήποτε πολίτης σε μια αντίστοιχη περίπτωση.</w:t>
      </w:r>
    </w:p>
    <w:p w14:paraId="392094CC"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Εγώ, μάλιστα, για τα Πρακτικά θα καταθέσω και το πόρισμα που έβγαλε ο </w:t>
      </w:r>
      <w:r>
        <w:rPr>
          <w:rFonts w:eastAsia="Times New Roman" w:cs="Times New Roman"/>
          <w:szCs w:val="24"/>
        </w:rPr>
        <w:t xml:space="preserve">κ. </w:t>
      </w:r>
      <w:proofErr w:type="spellStart"/>
      <w:r>
        <w:rPr>
          <w:rFonts w:eastAsia="Times New Roman" w:cs="Times New Roman"/>
          <w:szCs w:val="24"/>
        </w:rPr>
        <w:t>Μπρακουμάτσος</w:t>
      </w:r>
      <w:proofErr w:type="spellEnd"/>
      <w:r>
        <w:rPr>
          <w:rFonts w:eastAsia="Times New Roman" w:cs="Times New Roman"/>
          <w:szCs w:val="24"/>
        </w:rPr>
        <w:t xml:space="preserve">. Και για να μην το αρνηθεί ο κ. Κοντονής, καταθέτω και το δημοσίευμα </w:t>
      </w:r>
      <w:r>
        <w:rPr>
          <w:rFonts w:eastAsia="Times New Roman" w:cs="Times New Roman"/>
          <w:szCs w:val="24"/>
        </w:rPr>
        <w:t xml:space="preserve">του </w:t>
      </w:r>
      <w:proofErr w:type="spellStart"/>
      <w:r>
        <w:rPr>
          <w:rFonts w:eastAsia="Times New Roman" w:cs="Times New Roman"/>
          <w:szCs w:val="24"/>
          <w:lang w:val="en-US"/>
        </w:rPr>
        <w:t>zougla</w:t>
      </w:r>
      <w:proofErr w:type="spellEnd"/>
      <w:r w:rsidRPr="00503295">
        <w:rPr>
          <w:rFonts w:eastAsia="Times New Roman" w:cs="Times New Roman"/>
          <w:szCs w:val="24"/>
        </w:rPr>
        <w:t>.</w:t>
      </w:r>
      <w:r>
        <w:rPr>
          <w:rFonts w:eastAsia="Times New Roman" w:cs="Times New Roman"/>
          <w:szCs w:val="24"/>
          <w:lang w:val="en-US"/>
        </w:rPr>
        <w:t>gr</w:t>
      </w:r>
      <w:r w:rsidRPr="00503295">
        <w:rPr>
          <w:rFonts w:eastAsia="Times New Roman" w:cs="Times New Roman"/>
          <w:szCs w:val="24"/>
        </w:rPr>
        <w:t xml:space="preserve"> </w:t>
      </w:r>
      <w:r>
        <w:rPr>
          <w:rFonts w:eastAsia="Times New Roman" w:cs="Times New Roman"/>
          <w:szCs w:val="24"/>
        </w:rPr>
        <w:t>στις 15-9-2017, το οποίο ακόμα και τώρα είναι αναρτημένο και μπορεί κάποιος να μπει και να το εκτυπώσει.</w:t>
      </w:r>
    </w:p>
    <w:p w14:paraId="392094C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Κεφαλογιάνν</w:t>
      </w:r>
      <w:r>
        <w:rPr>
          <w:rFonts w:eastAsia="Times New Roman" w:cs="Times New Roman"/>
          <w:szCs w:val="24"/>
        </w:rPr>
        <w:t>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92094C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Πάμε, λοιπόν, να δούμε τι κάνει οποιοσδήποτε…</w:t>
      </w:r>
    </w:p>
    <w:p w14:paraId="392094CF"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Κεφα</w:t>
      </w:r>
      <w:r>
        <w:rPr>
          <w:rFonts w:eastAsia="Times New Roman" w:cs="Times New Roman"/>
          <w:szCs w:val="24"/>
        </w:rPr>
        <w:t xml:space="preserve">λογιάννη, σας παρακαλώ, φθάσατε τα </w:t>
      </w:r>
      <w:proofErr w:type="spellStart"/>
      <w:r>
        <w:rPr>
          <w:rFonts w:eastAsia="Times New Roman" w:cs="Times New Roman"/>
          <w:szCs w:val="24"/>
        </w:rPr>
        <w:t>επτάμισι</w:t>
      </w:r>
      <w:proofErr w:type="spellEnd"/>
      <w:r>
        <w:rPr>
          <w:rFonts w:eastAsia="Times New Roman" w:cs="Times New Roman"/>
          <w:szCs w:val="24"/>
        </w:rPr>
        <w:t xml:space="preserve"> λεπτά. </w:t>
      </w:r>
    </w:p>
    <w:p w14:paraId="392094D0"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Δώστε μου μισό λεπτό ακόμη, κύριε Πρόεδρε. </w:t>
      </w:r>
    </w:p>
    <w:p w14:paraId="392094D1"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Πάμε, λοιπόν, να δούμε τι κάνει οποιοσδήποτε πολίτης, σύμφωνα με τον κύριο Υπουργό Δικαιοσύνης: Πρώτα, λοιπόν, εντοπίζει έναν ισοβίτη που</w:t>
      </w:r>
      <w:r>
        <w:rPr>
          <w:rFonts w:eastAsia="Times New Roman" w:cs="Times New Roman"/>
          <w:szCs w:val="24"/>
        </w:rPr>
        <w:t xml:space="preserve"> θέλει να πει την αλήθεια. Και φαντάζομαι ότι είναι πολύ εύκολο, τον πετυχαίνει στον δρόμο. Αφού τον εντοπίσει, στη συνέχεια, αναζητά το κινητό του τηλέφωνο. Και πώς γίνεται, βέβαια, ένας ισοβίτης να έχει κινητό τηλέφωνο μέσα στη φυλακή; Δεν αναρωτήθηκε ού</w:t>
      </w:r>
      <w:r>
        <w:rPr>
          <w:rFonts w:eastAsia="Times New Roman" w:cs="Times New Roman"/>
          <w:szCs w:val="24"/>
        </w:rPr>
        <w:t>τε ο Υπουργός κ. Καμμένος, αλλά ούτε και κάποιοι άλλοι</w:t>
      </w:r>
      <w:r>
        <w:rPr>
          <w:rFonts w:eastAsia="Times New Roman" w:cs="Times New Roman"/>
          <w:szCs w:val="24"/>
        </w:rPr>
        <w:t>,</w:t>
      </w:r>
      <w:r>
        <w:rPr>
          <w:rFonts w:eastAsia="Times New Roman" w:cs="Times New Roman"/>
          <w:szCs w:val="24"/>
        </w:rPr>
        <w:t xml:space="preserve"> οι οποίοι εμπλέκονται στην υπόθεση. Δεν τον απασχόλησε καθόλου. </w:t>
      </w:r>
    </w:p>
    <w:p w14:paraId="392094D2"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Αφού είχε διαταχθεί έρευνα. </w:t>
      </w:r>
    </w:p>
    <w:p w14:paraId="392094D3"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Ναι</w:t>
      </w:r>
      <w:r>
        <w:rPr>
          <w:rFonts w:eastAsia="Times New Roman" w:cs="Times New Roman"/>
          <w:szCs w:val="24"/>
        </w:rPr>
        <w:t>, βεβαίως και καλώς, αλλά τον κ. Καμμένο δεν τον απασχόλησε;</w:t>
      </w:r>
    </w:p>
    <w:p w14:paraId="392094D4"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Παρακαλώ, μη διακόπτετε!</w:t>
      </w:r>
    </w:p>
    <w:p w14:paraId="392094D5"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Κεφαλογιάννη, ολοκληρώστε, παρακαλώ. </w:t>
      </w:r>
    </w:p>
    <w:p w14:paraId="392094D6"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Τον κ. Καμμένο που τον πήρε στο κινητό του τηλέφωνο δώδεκα φορές δεν </w:t>
      </w:r>
      <w:r>
        <w:rPr>
          <w:rFonts w:eastAsia="Times New Roman" w:cs="Times New Roman"/>
          <w:szCs w:val="24"/>
        </w:rPr>
        <w:t xml:space="preserve">τον απασχόλησε το γεγονός ότι είχε κινητό τηλέφωνο; </w:t>
      </w:r>
    </w:p>
    <w:p w14:paraId="392094D7"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Περίμενα να ακούσω κάτι πιο εποικοδομητικό. </w:t>
      </w:r>
    </w:p>
    <w:p w14:paraId="392094D8"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αν δεν είναι αυτό εποικοδομητικό, τότε τι είναι δηλαδή; </w:t>
      </w:r>
    </w:p>
    <w:p w14:paraId="392094D9"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θα ολοκληρώσω με μια ερώτηση προς τον κ. Κοντονή. Αναφέρεται στο πόρισμα που μόλις κατέθεσα –και είναι και δημόσιο- ότι την ίδια μέρα επικοινώνησε με την ανωτέρω εισαγγελέα και ο </w:t>
      </w:r>
      <w:r>
        <w:rPr>
          <w:rFonts w:eastAsia="Times New Roman" w:cs="Times New Roman"/>
          <w:szCs w:val="24"/>
        </w:rPr>
        <w:t xml:space="preserve">Υπουργός Δικαιοσύνης και της είπε ότι ο </w:t>
      </w:r>
      <w:proofErr w:type="spellStart"/>
      <w:r>
        <w:rPr>
          <w:rFonts w:eastAsia="Times New Roman" w:cs="Times New Roman"/>
          <w:szCs w:val="24"/>
        </w:rPr>
        <w:t>Γιαννουσάκης</w:t>
      </w:r>
      <w:proofErr w:type="spellEnd"/>
      <w:r>
        <w:rPr>
          <w:rFonts w:eastAsia="Times New Roman" w:cs="Times New Roman"/>
          <w:szCs w:val="24"/>
        </w:rPr>
        <w:t xml:space="preserve"> θέλει να καταθέσει νέα στοιχεία για την υπόθεση «</w:t>
      </w:r>
      <w:r>
        <w:rPr>
          <w:rFonts w:eastAsia="Times New Roman" w:cs="Times New Roman"/>
          <w:szCs w:val="24"/>
          <w:lang w:val="en-US"/>
        </w:rPr>
        <w:t>NOOR</w:t>
      </w:r>
      <w:r>
        <w:rPr>
          <w:rFonts w:eastAsia="Times New Roman" w:cs="Times New Roman"/>
          <w:szCs w:val="24"/>
        </w:rPr>
        <w:t xml:space="preserve"> 1». </w:t>
      </w:r>
    </w:p>
    <w:p w14:paraId="392094DA"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ερωτώ ευθέως, κύριε Υπουργέ: Πώς γνωρίζατε ότι ο κ. </w:t>
      </w:r>
      <w:proofErr w:type="spellStart"/>
      <w:r>
        <w:rPr>
          <w:rFonts w:eastAsia="Times New Roman" w:cs="Times New Roman"/>
          <w:szCs w:val="24"/>
        </w:rPr>
        <w:t>Γιαννουσάκης</w:t>
      </w:r>
      <w:proofErr w:type="spellEnd"/>
      <w:r>
        <w:rPr>
          <w:rFonts w:eastAsia="Times New Roman" w:cs="Times New Roman"/>
          <w:szCs w:val="24"/>
        </w:rPr>
        <w:t xml:space="preserve"> ήθελε να καταθέσει στοιχεία; Το κάνετε και σε άλλες υποθέσεις να παίρνετε ε</w:t>
      </w:r>
      <w:r>
        <w:rPr>
          <w:rFonts w:eastAsia="Times New Roman" w:cs="Times New Roman"/>
          <w:szCs w:val="24"/>
        </w:rPr>
        <w:t>ισαγγελείς και να τους λέτε ότι ο κατηγορούμενος θέλει να καταθέσει νέα στοιχεία; Νομίζω ότι πρέπει να απαντήσετε σε αυτό το πράγμα.</w:t>
      </w:r>
    </w:p>
    <w:p w14:paraId="392094DB"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Και με αυτό τελειώνετε, κύριε Κεφαλογιάννη. </w:t>
      </w:r>
    </w:p>
    <w:p w14:paraId="392094DC"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Και κλείνω με αυτό, β</w:t>
      </w:r>
      <w:r>
        <w:rPr>
          <w:rFonts w:eastAsia="Times New Roman" w:cs="Times New Roman"/>
          <w:szCs w:val="24"/>
        </w:rPr>
        <w:t xml:space="preserve">εβαίως. </w:t>
      </w:r>
    </w:p>
    <w:p w14:paraId="392094DD"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Επικαλούμαι δημόσιο έγγραφο, το οποίο μόλις κατέθεσα και νομίζω ότι καλείστε και εσείς να απαντήσετε σε αυτή την ερώτηση: Πώς γνωρίζατε ότι ο κ. </w:t>
      </w:r>
      <w:proofErr w:type="spellStart"/>
      <w:r>
        <w:rPr>
          <w:rFonts w:eastAsia="Times New Roman" w:cs="Times New Roman"/>
          <w:szCs w:val="24"/>
        </w:rPr>
        <w:t>Γιαννουσάκης</w:t>
      </w:r>
      <w:proofErr w:type="spellEnd"/>
      <w:r>
        <w:rPr>
          <w:rFonts w:eastAsia="Times New Roman" w:cs="Times New Roman"/>
          <w:szCs w:val="24"/>
        </w:rPr>
        <w:t xml:space="preserve"> ήθελε να δώσει στοιχεία και μάλιστα σας το είπε και η κ. Τζίβα; </w:t>
      </w:r>
    </w:p>
    <w:p w14:paraId="392094DE"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92094DF" w14:textId="77777777" w:rsidR="00612455" w:rsidRDefault="00B02DE7">
      <w:pPr>
        <w:spacing w:line="600" w:lineRule="auto"/>
        <w:ind w:firstLine="709"/>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της Νέας Δημοκρατίας)</w:t>
      </w:r>
    </w:p>
    <w:p w14:paraId="392094E0"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Αριστείδης Μπαλτάς από τον ΣΥΡΙΖΑ. </w:t>
      </w:r>
    </w:p>
    <w:p w14:paraId="392094E1"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w:t>
      </w:r>
      <w:r>
        <w:rPr>
          <w:rFonts w:eastAsia="Times New Roman" w:cs="Times New Roman"/>
          <w:szCs w:val="24"/>
        </w:rPr>
        <w:t xml:space="preserve">Ευχαριστώ, κύριε Πρόεδρε. </w:t>
      </w:r>
    </w:p>
    <w:p w14:paraId="392094E2"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Επιτρέψτε μου να ξεκινήσω την ομιλία μου, διατυπώνοντας μια γενικότερη απ</w:t>
      </w:r>
      <w:r>
        <w:rPr>
          <w:rFonts w:eastAsia="Times New Roman" w:cs="Times New Roman"/>
          <w:szCs w:val="24"/>
        </w:rPr>
        <w:t>ορία που καλύπτει λίγο περισσότερο διάστημα από το σημερινό και να συνδέσω στο τέλος τη σημερινή συζήτηση με αυτή την απορία.</w:t>
      </w:r>
    </w:p>
    <w:p w14:paraId="392094E3"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απορία είναι η εξής: Πώς είναι δυνατόν, όλο το τελευταίο διάστημα, πριν από την τελευταία αξιολόγηση και μέχρι σήμερα και σε όλα</w:t>
      </w:r>
      <w:r>
        <w:rPr>
          <w:rFonts w:eastAsia="Times New Roman" w:cs="Times New Roman"/>
          <w:szCs w:val="24"/>
        </w:rPr>
        <w:t xml:space="preserve"> τα επιμέρους ζητήματα που προέκυψαν στο μεταξύ, η Νέα Δημοκρατία διά του Προέδρου και του Αντιπροέδρου της και όλες οι πολιτικές δυνάμεις της Αντιπολίτευσης που ακολουθούν να συνεχίζουν μια κριτική στον ΣΥΡΙΖΑ και στην Κυβέρνησή του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ΕΛ, όπως λέτε- ότι καταστρέφει τη χώρα οικονομικά, ότι δημιουργεί όλων των ειδών τα προβλήματα στους εργαζόμενους, μηδενίζει συντάξεις, αυξάνει φόρους, καταργεί το άλφα, ολιγωρεί στο βήτα και όλα τα γνωστά και να φθάνουν μέχρι και τους αντιπερισπασμούς, σα</w:t>
      </w:r>
      <w:r>
        <w:rPr>
          <w:rFonts w:eastAsia="Times New Roman" w:cs="Times New Roman"/>
          <w:szCs w:val="24"/>
        </w:rPr>
        <w:t xml:space="preserve">ν αυτή τη συζήτηση; </w:t>
      </w:r>
    </w:p>
    <w:p w14:paraId="392094E4"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πώς είναι δυνατόν να διατυπώνετε αυτή την κριτική, όταν κατά τη διάρκεια της αξιολόγησης και αμέσως μετά, όλοι ανεξαιρέτως οι εταίροι –αν θέλετε- όλες ανεξαιρέτως οι εφημερίδες, ιδίως του εξωτερικού, όλοι οι θεσμοί της Ευρώπης, όλα</w:t>
      </w:r>
      <w:r>
        <w:rPr>
          <w:rFonts w:eastAsia="Times New Roman" w:cs="Times New Roman"/>
          <w:szCs w:val="24"/>
        </w:rPr>
        <w:t xml:space="preserve"> τα πολιτικά κόμματα της Ευρώπης δηλώνουν ρητά ή έμμεσα ότι η κατάσταση της οικονομίας στην Ελλάδα πάει πολύ καλύτερα, ότι πάει πολύ καλά τηρουμένων των αναλογιών και ότι είναι ορατή η έξοδος από τα μνημόνια;</w:t>
      </w:r>
    </w:p>
    <w:p w14:paraId="392094E5"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Ξέρετε ότι είμαστε υποχρεωμένοι να κάνουμε πράγ</w:t>
      </w:r>
      <w:r>
        <w:rPr>
          <w:rFonts w:eastAsia="Times New Roman" w:cs="Times New Roman"/>
          <w:szCs w:val="24"/>
        </w:rPr>
        <w:t>ματα με τα οποία διαφωνούμε. Το έχουμε δηλώσει πολλές φορές και το έχουμε εξηγήσει από την αρχή. Με αυτό το δεδομένο μας εμπιστεύθηκε ξανά την κυβέρνηση ο ελληνικός λαός και γνωρίζοντας, επίσης, ότι υποσχεθήκαμε ότι θα τηρήσουμε δεσμεύσεις με τις οποίες δι</w:t>
      </w:r>
      <w:r>
        <w:rPr>
          <w:rFonts w:eastAsia="Times New Roman" w:cs="Times New Roman"/>
          <w:szCs w:val="24"/>
        </w:rPr>
        <w:t>αφωνούμε και τις οποίες αναλάβαμε και τις οποίες, βεβαίως, τηρούμε. Τηρώντας αυτές τις δεσμεύσεις φθάσαμε εδώ. Σε αυτή τη βάση σχηματίστηκε η εικόνα που σας ανέφερα.</w:t>
      </w:r>
    </w:p>
    <w:p w14:paraId="392094E6"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Οπότε, πώς είναι δυνατόν, κύριοι της Αντιπολίτευσης, όλοι οι δικοί σας ομοϊδεάτες στο εξωτ</w:t>
      </w:r>
      <w:r>
        <w:rPr>
          <w:rFonts w:eastAsia="Times New Roman" w:cs="Times New Roman"/>
          <w:szCs w:val="24"/>
        </w:rPr>
        <w:t xml:space="preserve">ερικό, θεσμικοί και οικονομικοί παράγοντες, μεγάλες εφημερίδες και ούτω καθεξής να λένε άλφα και εσείς να λέτε το ακριβώς αντίθετο; Δεν φοβάστε ότι έτσι εκτίθεστε στα μάτια των εταίρων σας, όταν επιπλέον διαρκώς διατείνεστε και υπερθεματίζετε ότι αυτό στο </w:t>
      </w:r>
      <w:r>
        <w:rPr>
          <w:rFonts w:eastAsia="Times New Roman" w:cs="Times New Roman"/>
          <w:szCs w:val="24"/>
        </w:rPr>
        <w:t>οποίο προσβλέπετε είναι όλο και περισσότερη Ευρώπη; Δεν φοβάστε ότι έτσι εκτίθεστε; Αυτή είναι η απορία.</w:t>
      </w:r>
    </w:p>
    <w:p w14:paraId="392094E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Επιτρέψτε μου να δώσω μία απάντηση. </w:t>
      </w:r>
    </w:p>
    <w:p w14:paraId="392094E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Κατά μία τουλάχιστον έννοια η Ελλάδα δεν είναι όπως όλες οι υπόλοιπες χώρες της Ευρώπης. Σε όλες τις χώρες της Ευρ</w:t>
      </w:r>
      <w:r>
        <w:rPr>
          <w:rFonts w:eastAsia="Times New Roman" w:cs="Times New Roman"/>
          <w:szCs w:val="24"/>
        </w:rPr>
        <w:t>ώπης -και στην Αμερική και παντού- προφανώς τη μία ή την άλλη στιγμή μπορεί να προκύψει ένα μεγάλο σκάνδαλο, να συσταθούν εξεταστικές επιτροπές, δικαστήρια και ούτω καθεξής. Επίσης, όπως ξέρετε, και εδώ έχουμε τέτοιες υποθέσεις, από τη «</w:t>
      </w:r>
      <w:r>
        <w:rPr>
          <w:rFonts w:eastAsia="Times New Roman" w:cs="Times New Roman"/>
          <w:szCs w:val="24"/>
          <w:lang w:val="en-US"/>
        </w:rPr>
        <w:t>SIEMENS</w:t>
      </w:r>
      <w:r>
        <w:rPr>
          <w:rFonts w:eastAsia="Times New Roman" w:cs="Times New Roman"/>
          <w:szCs w:val="24"/>
        </w:rPr>
        <w:t>» και τη «</w:t>
      </w:r>
      <w:r>
        <w:rPr>
          <w:rFonts w:eastAsia="Times New Roman" w:cs="Times New Roman"/>
          <w:szCs w:val="24"/>
          <w:lang w:val="en-US"/>
        </w:rPr>
        <w:t>NO</w:t>
      </w:r>
      <w:r>
        <w:rPr>
          <w:rFonts w:eastAsia="Times New Roman" w:cs="Times New Roman"/>
          <w:szCs w:val="24"/>
          <w:lang w:val="en-US"/>
        </w:rPr>
        <w:t>VARTIS</w:t>
      </w:r>
      <w:r>
        <w:rPr>
          <w:rFonts w:eastAsia="Times New Roman" w:cs="Times New Roman"/>
          <w:szCs w:val="24"/>
        </w:rPr>
        <w:t xml:space="preserve">» μέχρι αυτά που συζητάμε για την </w:t>
      </w:r>
      <w:r>
        <w:rPr>
          <w:rFonts w:eastAsia="Times New Roman" w:cs="Times New Roman"/>
          <w:szCs w:val="24"/>
        </w:rPr>
        <w:t>υ</w:t>
      </w:r>
      <w:r>
        <w:rPr>
          <w:rFonts w:eastAsia="Times New Roman" w:cs="Times New Roman"/>
          <w:szCs w:val="24"/>
        </w:rPr>
        <w:t xml:space="preserve">γεία. </w:t>
      </w:r>
    </w:p>
    <w:p w14:paraId="392094E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Αν στην Ελλάδα υπάρχει κάτι ιδιαίτερο σε σχέση με τις υπόλοιπες χώρες της Ευρώπης, είναι αυτό που θα τολμούσα να ονομάσω «μεσαία διαπλοκή». Εδώ </w:t>
      </w:r>
      <w:proofErr w:type="spellStart"/>
      <w:r>
        <w:rPr>
          <w:rFonts w:eastAsia="Times New Roman" w:cs="Times New Roman"/>
          <w:szCs w:val="24"/>
        </w:rPr>
        <w:t>συμφύρονται</w:t>
      </w:r>
      <w:proofErr w:type="spellEnd"/>
      <w:r>
        <w:rPr>
          <w:rFonts w:eastAsia="Times New Roman" w:cs="Times New Roman"/>
          <w:szCs w:val="24"/>
        </w:rPr>
        <w:t xml:space="preserve"> φερόμενοι συνδικαλιστές, πολιτευτές και πολιτικοί πα</w:t>
      </w:r>
      <w:r>
        <w:rPr>
          <w:rFonts w:eastAsia="Times New Roman" w:cs="Times New Roman"/>
          <w:szCs w:val="24"/>
        </w:rPr>
        <w:t>ράγοντες, επιχειρηματίες -κατά κύριο λόγο σε εισαγωγικά γιατί η επιχειρηματικότητά τους είναι συνδεδεμένη με την κρατική επιχορήγηση-, υπάλληλοι όχι όλοι αμέμπτου ηθικής, έτσι ώστε μέσα σε αυτό το σύστημα να διασπαθίζεται προς κάθε κατεύθυνση δημόσιο χρήμα</w:t>
      </w:r>
      <w:r>
        <w:rPr>
          <w:rFonts w:eastAsia="Times New Roman" w:cs="Times New Roman"/>
          <w:szCs w:val="24"/>
        </w:rPr>
        <w:t xml:space="preserve"> και ταυτόχρονα να δομούνται δίκτυα πελατειακών σχέσεων σαν αυτά που κυριαρχούν στη χώρα τις τελευταίες δεκαετίες. Αυτό νομίζω ότι είναι ιδιαίτερο χαρακτηριστικό της Ελλάδας τουλάχιστον με αυτή τη μορφή.</w:t>
      </w:r>
    </w:p>
    <w:p w14:paraId="392094E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Σε αυτό το χαρακτηριστικό στηρίχθηκαν οι κυβερνήσεις</w:t>
      </w:r>
      <w:r>
        <w:rPr>
          <w:rFonts w:eastAsia="Times New Roman" w:cs="Times New Roman"/>
          <w:szCs w:val="24"/>
        </w:rPr>
        <w:t xml:space="preserve"> της Μεταπολίτευσης. Ομαλές εναλλαγές ΠΑΣΟΚ και Νέας Δημοκρατίας και </w:t>
      </w:r>
      <w:proofErr w:type="spellStart"/>
      <w:r>
        <w:rPr>
          <w:rFonts w:eastAsia="Times New Roman" w:cs="Times New Roman"/>
          <w:szCs w:val="24"/>
        </w:rPr>
        <w:t>τούμπαλιν</w:t>
      </w:r>
      <w:proofErr w:type="spellEnd"/>
      <w:r>
        <w:rPr>
          <w:rFonts w:eastAsia="Times New Roman" w:cs="Times New Roman"/>
          <w:szCs w:val="24"/>
        </w:rPr>
        <w:t xml:space="preserve"> στηρίζονταν στη διάρκεια, στην ισχύ και στην ευελιξία αυτού του</w:t>
      </w:r>
      <w:r>
        <w:rPr>
          <w:rFonts w:eastAsia="Times New Roman" w:cs="Times New Roman"/>
          <w:szCs w:val="24"/>
        </w:rPr>
        <w:t xml:space="preserve"> </w:t>
      </w:r>
      <w:r>
        <w:rPr>
          <w:rFonts w:eastAsia="Times New Roman" w:cs="Times New Roman"/>
          <w:szCs w:val="24"/>
        </w:rPr>
        <w:t>είδους των μηχανισμών. Αυτοί, λοιπόν, οι μηχανισμοί –κρατήστε τη λέξη- συνιστούν όρους αναπαραγωγής του δικού σας</w:t>
      </w:r>
      <w:r>
        <w:rPr>
          <w:rFonts w:eastAsia="Times New Roman" w:cs="Times New Roman"/>
          <w:szCs w:val="24"/>
        </w:rPr>
        <w:t xml:space="preserve"> πολιτικού συστήματος.</w:t>
      </w:r>
    </w:p>
    <w:p w14:paraId="392094E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Εσείς ακριβώς –και ερχόμαστε στη λύση της απορίας- φοβάστε ότι ο ΣΥΡΙΖΑ μπορεί να θίξει αυτούς ακριβώς τους όρους αναπαραγωγής. Μπροστά σε αυτόν τον φόβο αντιπολιτεύεστε όπως αντιπολιτεύεστε τον ΣΥΡΙΖΑ, γιατί η διατήρηση αυτών των μη</w:t>
      </w:r>
      <w:r>
        <w:rPr>
          <w:rFonts w:eastAsia="Times New Roman" w:cs="Times New Roman"/>
          <w:szCs w:val="24"/>
        </w:rPr>
        <w:t>χανισμών, όσο και να αλλάζουν χρώμα στο μεταξύ, είναι το κύριο για εσάς. Εξασφαλίζει τη δική σας αναπαραγωγή, τις δικές σας «καρέκλες», όπως ωραία τις λέτε.</w:t>
      </w:r>
    </w:p>
    <w:p w14:paraId="392094E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392094E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Μισό λεπτό, κύ</w:t>
      </w:r>
      <w:r>
        <w:rPr>
          <w:rFonts w:eastAsia="Times New Roman" w:cs="Times New Roman"/>
          <w:szCs w:val="24"/>
        </w:rPr>
        <w:t>ριε Πρόεδρε.</w:t>
      </w:r>
    </w:p>
    <w:p w14:paraId="392094E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 πάθος που επιδεικνύετε επαναλαμβάνοντας ξανά και ξανά σε όλους τους τόνους και με όλες τις αφορμές ότι εμείς συνιστούμε κάτι σαν ανωμαλία για τη φυσιολογική ροή των πραγμάτων, ότι οφείλουμε να γίνουμε παρένθεση το συντομότερο δυνατόν, εκφρά</w:t>
      </w:r>
      <w:r>
        <w:rPr>
          <w:rFonts w:eastAsia="Times New Roman" w:cs="Times New Roman"/>
          <w:szCs w:val="24"/>
        </w:rPr>
        <w:t>ζει ακριβώς αυτόν τον μύχιο φόβο σας, ότι η μεσαία διαπλοκή, δηλαδή οι όροι αναπαραγωγής του δικού σας συστήματος, κινδυνεύουν από εμάς.</w:t>
      </w:r>
    </w:p>
    <w:p w14:paraId="392094E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Συνεχίζετε, λοιπόν, αυτό το είδος της αντιπολίτευσης, έστω και με τον κίνδυνο να γελοιοποιηθείτε στους ομοϊδεάτες σας σ</w:t>
      </w:r>
      <w:r>
        <w:rPr>
          <w:rFonts w:eastAsia="Times New Roman" w:cs="Times New Roman"/>
          <w:szCs w:val="24"/>
        </w:rPr>
        <w:t>το εξωτερικό για να αντιμετωπίσετε προκαταβολικά αυτό το ενδεχόμενο, αυτή τη μέγιστη για εσάς απειλή. Αυτή είναι η απάντηση στην απορία που μόλις εξέφρασα και απλώς επιτρέψτε μου τελειώνοντας να προσθέσω και κάτι ακόμα.</w:t>
      </w:r>
    </w:p>
    <w:p w14:paraId="392094F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Όπως ξέρετε, κύριοι της </w:t>
      </w:r>
      <w:r>
        <w:rPr>
          <w:rFonts w:eastAsia="Times New Roman" w:cs="Times New Roman"/>
          <w:szCs w:val="24"/>
        </w:rPr>
        <w:t>Αντιπολίτευσης, στην πολιτική αυτός που εκπαιδεύει είναι ο αντίπαλος. Επιτρέψτε μου εδώ να πω ότι είστε πολύ κακοί δάσκαλοι, διότι δεν ασκείτε κριτική εκεί που θα έπρεπε, που θα μπορούσατε, εκεί που θα βοηθούσε και τη χώρα να καλυτερέψει και εσάς τους ίδιο</w:t>
      </w:r>
      <w:r>
        <w:rPr>
          <w:rFonts w:eastAsia="Times New Roman" w:cs="Times New Roman"/>
          <w:szCs w:val="24"/>
        </w:rPr>
        <w:t>υς να αναδειχθείτε και να κερδίσετε ψήφους, επισημαίνοντας τα κενά που</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έχουμε και παραλείψεις προφανώς που δεν έχουμε καλύψει ακόμα. Επιλέγετε, όμως, να ασκείτε αυτού του είδους την πολιτική που φθάνει πολλές φορές στα όρια της αστειότητας. Προφανώς είναι αστεία, όπως φάνηκε από όλη τη συζήτηση σήμερα, η συζήτηση για την </w:t>
      </w:r>
      <w:r>
        <w:rPr>
          <w:rFonts w:eastAsia="Times New Roman" w:cs="Times New Roman"/>
          <w:szCs w:val="24"/>
        </w:rPr>
        <w:t>ε</w:t>
      </w:r>
      <w:r>
        <w:rPr>
          <w:rFonts w:eastAsia="Times New Roman" w:cs="Times New Roman"/>
          <w:szCs w:val="24"/>
        </w:rPr>
        <w:t>ξε</w:t>
      </w:r>
      <w:r>
        <w:rPr>
          <w:rFonts w:eastAsia="Times New Roman" w:cs="Times New Roman"/>
          <w:szCs w:val="24"/>
        </w:rPr>
        <w:t xml:space="preserve">ταστική </w:t>
      </w:r>
      <w:r>
        <w:rPr>
          <w:rFonts w:eastAsia="Times New Roman" w:cs="Times New Roman"/>
          <w:szCs w:val="24"/>
        </w:rPr>
        <w:t>ε</w:t>
      </w:r>
      <w:r>
        <w:rPr>
          <w:rFonts w:eastAsia="Times New Roman" w:cs="Times New Roman"/>
          <w:szCs w:val="24"/>
        </w:rPr>
        <w:t>πιτροπή επί τηλεφωνημάτων εν μέσω μιας διερεύνησης που αφορά δυόμισι τόνους καθαρής ηρωίνης, σκάνδαλο μεγαλύτερο αν θέλετε και από τη «</w:t>
      </w:r>
      <w:r>
        <w:rPr>
          <w:rFonts w:eastAsia="Times New Roman" w:cs="Times New Roman"/>
          <w:szCs w:val="24"/>
          <w:lang w:val="en-US"/>
        </w:rPr>
        <w:t>SIEMENS</w:t>
      </w:r>
      <w:r>
        <w:rPr>
          <w:rFonts w:eastAsia="Times New Roman" w:cs="Times New Roman"/>
          <w:szCs w:val="24"/>
        </w:rPr>
        <w:t>» και  από τη «</w:t>
      </w:r>
      <w:r>
        <w:rPr>
          <w:rFonts w:eastAsia="Times New Roman" w:cs="Times New Roman"/>
          <w:szCs w:val="24"/>
          <w:lang w:val="en-US"/>
        </w:rPr>
        <w:t>NOVARTIS</w:t>
      </w:r>
      <w:r>
        <w:rPr>
          <w:rFonts w:eastAsia="Times New Roman" w:cs="Times New Roman"/>
          <w:szCs w:val="24"/>
        </w:rPr>
        <w:t>» και ούτω καθεξής.</w:t>
      </w:r>
    </w:p>
    <w:p w14:paraId="392094F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Επιτρέψτε μου, λοιπόν, να προσθέσω τελειώνοντας ότι αυτή η κάκ</w:t>
      </w:r>
      <w:r>
        <w:rPr>
          <w:rFonts w:eastAsia="Times New Roman" w:cs="Times New Roman"/>
          <w:szCs w:val="24"/>
        </w:rPr>
        <w:t xml:space="preserve">ιστη διδακτική πρακτική σας δεν είναι ανιδιοτελής. Γνωρίζουμε ότι ο κακός δάσκαλος τείνει να φτιάξει κακούς μαθητές. Με την κακή διδακτική πρακτική σας μάλλον αποσκοπείτε να μας κάνετε ίδιους με εσάς, εξίσου κακούς με εσάς, να αφομοιώσετε δηλαδή και εμάς, </w:t>
      </w:r>
      <w:r>
        <w:rPr>
          <w:rFonts w:eastAsia="Times New Roman" w:cs="Times New Roman"/>
          <w:szCs w:val="24"/>
        </w:rPr>
        <w:t>να ενσωματώσετε και εμάς στο δικό σας σύστημα διακυβέρνησης. Μόνον τότε ίσως δεήσετε να μην μας θεωρείτε πλέον ανωμαλία και κακή παρένθεση.</w:t>
      </w:r>
    </w:p>
    <w:p w14:paraId="392094F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Σας δηλώνουμε όμως κατηγορηματικά ότι δεν έχουμε κανέναν σκοπό να γίνουμε ίδιοι με εσάς. Γι’ αυτό προσπαθήστε να ανε</w:t>
      </w:r>
      <w:r>
        <w:rPr>
          <w:rFonts w:eastAsia="Times New Roman" w:cs="Times New Roman"/>
          <w:szCs w:val="24"/>
        </w:rPr>
        <w:t>βάσετε το επίπεδο της κριτικής σας, για να καλυτερέψετε εσείς, να γίνετε καλύτεροι δάσκαλοι, τόσο για το δικό σας καλό όσο και για το καλό του τόπου.</w:t>
      </w:r>
    </w:p>
    <w:p w14:paraId="392094F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Ευχαριστώ πολύ.</w:t>
      </w:r>
    </w:p>
    <w:p w14:paraId="392094F4"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92094F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w:t>
      </w:r>
      <w:r>
        <w:rPr>
          <w:rFonts w:eastAsia="Times New Roman" w:cs="Times New Roman"/>
          <w:szCs w:val="24"/>
        </w:rPr>
        <w:t>ι ο Κοινοβουλευτικός Εκπρόσωπος των Ανεξαρτήτων Ελλήνων κ. Γεώργιος Λαζαρίδης.</w:t>
      </w:r>
    </w:p>
    <w:p w14:paraId="392094F6"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ευχαριστώ, κύριε Πρόεδρε.</w:t>
      </w:r>
    </w:p>
    <w:p w14:paraId="392094F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Μετά την απόφαση του </w:t>
      </w:r>
      <w:r>
        <w:rPr>
          <w:rFonts w:eastAsia="Times New Roman" w:cs="Times New Roman"/>
          <w:szCs w:val="24"/>
        </w:rPr>
        <w:t>ε</w:t>
      </w:r>
      <w:r>
        <w:rPr>
          <w:rFonts w:eastAsia="Times New Roman" w:cs="Times New Roman"/>
          <w:szCs w:val="24"/>
        </w:rPr>
        <w:t xml:space="preserve">ισαγγελέως Πειραιώς, αντιλαμβάνομαι ότι η Αξιωματική Αντιπολίτευση διακατέχεται από πανικό και αμηχανία. </w:t>
      </w: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ισαγγελεύς </w:t>
      </w:r>
      <w:r>
        <w:rPr>
          <w:rFonts w:eastAsia="Times New Roman" w:cs="Times New Roman"/>
          <w:szCs w:val="24"/>
        </w:rPr>
        <w:t>ε</w:t>
      </w:r>
      <w:r>
        <w:rPr>
          <w:rFonts w:eastAsia="Times New Roman" w:cs="Times New Roman"/>
          <w:szCs w:val="24"/>
        </w:rPr>
        <w:t xml:space="preserve">φετών Πειραιώς με απόφασή του θέτει στο αρχείο τις καταγγελίες του ισοβίτη </w:t>
      </w:r>
      <w:proofErr w:type="spellStart"/>
      <w:r>
        <w:rPr>
          <w:rFonts w:eastAsia="Times New Roman" w:cs="Times New Roman"/>
          <w:szCs w:val="24"/>
        </w:rPr>
        <w:t>Γιαννουσάκη</w:t>
      </w:r>
      <w:proofErr w:type="spellEnd"/>
      <w:r>
        <w:rPr>
          <w:rFonts w:eastAsia="Times New Roman" w:cs="Times New Roman"/>
          <w:szCs w:val="24"/>
        </w:rPr>
        <w:t>. Στο πόρισμα αναφέρει ότι δεν προέκυψαν στοιχεία που να στοιχειοθετούν τις καταγγελίες εναντίον της Εισαγγελέως κ</w:t>
      </w:r>
      <w:r>
        <w:rPr>
          <w:rFonts w:eastAsia="Times New Roman" w:cs="Times New Roman"/>
          <w:szCs w:val="24"/>
        </w:rPr>
        <w:t>.</w:t>
      </w:r>
      <w:r>
        <w:rPr>
          <w:rFonts w:eastAsia="Times New Roman" w:cs="Times New Roman"/>
          <w:szCs w:val="24"/>
        </w:rPr>
        <w:t xml:space="preserve"> Τζίβα. Όσο για τον Υπουργό Εθνικής Αμύν</w:t>
      </w:r>
      <w:r>
        <w:rPr>
          <w:rFonts w:eastAsia="Times New Roman" w:cs="Times New Roman"/>
          <w:szCs w:val="24"/>
        </w:rPr>
        <w:t xml:space="preserve">ης κ. Καμμένο, </w:t>
      </w:r>
      <w:proofErr w:type="spellStart"/>
      <w:r>
        <w:rPr>
          <w:rFonts w:eastAsia="Times New Roman" w:cs="Times New Roman"/>
          <w:szCs w:val="24"/>
        </w:rPr>
        <w:t>παρεπέμφθη</w:t>
      </w:r>
      <w:proofErr w:type="spellEnd"/>
      <w:r>
        <w:rPr>
          <w:rFonts w:eastAsia="Times New Roman" w:cs="Times New Roman"/>
          <w:szCs w:val="24"/>
        </w:rPr>
        <w:t xml:space="preserve"> στη Βουλή για καθαρά τυπικούς λόγους, όπως προβλέπεται και από το Σύνταγμα.</w:t>
      </w:r>
    </w:p>
    <w:p w14:paraId="392094F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Μετά απ’ αυτά, αντιλαμβάνεται κανείς την αμηχανία, αλλά και το κενό στο οποίο βρίσκεται η Αντιπολίτευση. Της κάηκαν όλα τα αντιπολιτευτικά της χαρτιά. Τώρ</w:t>
      </w:r>
      <w:r>
        <w:rPr>
          <w:rFonts w:eastAsia="Times New Roman" w:cs="Times New Roman"/>
          <w:szCs w:val="24"/>
        </w:rPr>
        <w:t xml:space="preserve">α, της κάηκε κι αυτό. Τι θα κάνει; Θα αμφισβητήσει την απόφαση της </w:t>
      </w:r>
      <w:r>
        <w:rPr>
          <w:rFonts w:eastAsia="Times New Roman" w:cs="Times New Roman"/>
          <w:szCs w:val="24"/>
        </w:rPr>
        <w:t>δ</w:t>
      </w:r>
      <w:r>
        <w:rPr>
          <w:rFonts w:eastAsia="Times New Roman" w:cs="Times New Roman"/>
          <w:szCs w:val="24"/>
        </w:rPr>
        <w:t>ικαιοσύνης;</w:t>
      </w:r>
    </w:p>
    <w:p w14:paraId="392094F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Η επίθεση της Αξιωματικής Αντιπολίτευσης στηρίχθηκε στις καταγγελίες του ισοβίτη </w:t>
      </w:r>
      <w:proofErr w:type="spellStart"/>
      <w:r>
        <w:rPr>
          <w:rFonts w:eastAsia="Times New Roman" w:cs="Times New Roman"/>
          <w:szCs w:val="24"/>
        </w:rPr>
        <w:t>Γιαννουσάκη</w:t>
      </w:r>
      <w:proofErr w:type="spellEnd"/>
      <w:r>
        <w:rPr>
          <w:rFonts w:eastAsia="Times New Roman" w:cs="Times New Roman"/>
          <w:szCs w:val="24"/>
        </w:rPr>
        <w:t xml:space="preserve"> εναντίον του Υπουργού Εθνικής Αμύνης. Είναι καταγγελίες, όμως, που χαρακτηρίστηκαν </w:t>
      </w:r>
      <w:r>
        <w:rPr>
          <w:rFonts w:eastAsia="Times New Roman" w:cs="Times New Roman"/>
          <w:szCs w:val="24"/>
        </w:rPr>
        <w:t>παντελώς αβάσιμες. Για άλλη μία φορά η Αντιπολίτευση εκτίθεται. Πήρατε την απόφαση να ταυτιστείτε με την πλευρά αυτών οι οποίοι ερευνώνται, με αποτέλεσμα να εκτεθείτε και να εκθέσετε και το κόμμα σας.</w:t>
      </w:r>
    </w:p>
    <w:p w14:paraId="392094F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 εντιμότερο απέναντι στην κοινωνία σε μία τέτοιου μεγ</w:t>
      </w:r>
      <w:r>
        <w:rPr>
          <w:rFonts w:eastAsia="Times New Roman" w:cs="Times New Roman"/>
          <w:szCs w:val="24"/>
        </w:rPr>
        <w:t xml:space="preserve">έθους υπόθεσης διακίνησης ναρκωτικών θα ήταν να απαιτήσετε να χυθεί άπλετο φως και να επισπευσθούν οι διαδικασίες, να ζητήσετε διακομματική συνεργασία και όλοι μαζί να </w:t>
      </w:r>
      <w:r>
        <w:rPr>
          <w:rFonts w:eastAsia="Times New Roman" w:cs="Times New Roman"/>
          <w:szCs w:val="24"/>
        </w:rPr>
        <w:t>κ</w:t>
      </w:r>
      <w:r>
        <w:rPr>
          <w:rFonts w:eastAsia="Times New Roman" w:cs="Times New Roman"/>
          <w:szCs w:val="24"/>
        </w:rPr>
        <w:t xml:space="preserve">τυπήσουμε τους εγκληματίες. Τώρα, για άλλη μία φορά είστε εκτεθειμένοι, </w:t>
      </w:r>
      <w:proofErr w:type="spellStart"/>
      <w:r>
        <w:rPr>
          <w:rFonts w:eastAsia="Times New Roman" w:cs="Times New Roman"/>
          <w:szCs w:val="24"/>
        </w:rPr>
        <w:t>στριμωγμένοι</w:t>
      </w:r>
      <w:proofErr w:type="spellEnd"/>
      <w:r>
        <w:rPr>
          <w:rFonts w:eastAsia="Times New Roman" w:cs="Times New Roman"/>
          <w:szCs w:val="24"/>
        </w:rPr>
        <w:t xml:space="preserve"> στ</w:t>
      </w:r>
      <w:r>
        <w:rPr>
          <w:rFonts w:eastAsia="Times New Roman" w:cs="Times New Roman"/>
          <w:szCs w:val="24"/>
        </w:rPr>
        <w:t>ο περιθώριο της ιστορίας και της κοινωνίας.</w:t>
      </w:r>
    </w:p>
    <w:p w14:paraId="392094F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οι συνάδελφοι της Αξιωματικής Αντιπολίτευσης αποφάσισαν πριν από δύο μήνες να ζητήσουν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p>
    <w:p w14:paraId="392094F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αδιαφορείτε για το ότι η υπόθεση είναι ακόμα στη </w:t>
      </w:r>
      <w:r>
        <w:rPr>
          <w:rFonts w:eastAsia="Times New Roman" w:cs="Times New Roman"/>
          <w:szCs w:val="24"/>
        </w:rPr>
        <w:t>δ</w:t>
      </w:r>
      <w:r>
        <w:rPr>
          <w:rFonts w:eastAsia="Times New Roman" w:cs="Times New Roman"/>
          <w:szCs w:val="24"/>
        </w:rPr>
        <w:t>ικαι</w:t>
      </w:r>
      <w:r>
        <w:rPr>
          <w:rFonts w:eastAsia="Times New Roman" w:cs="Times New Roman"/>
          <w:szCs w:val="24"/>
        </w:rPr>
        <w:t>οσύνη; Αγνοείτε ότι υπάρχει ο κίνδυνος να προκληθούν προβλήματα στη δικαστική έρευνα της υπόθεσης και να προκύψει περαιτέρω καθυστέρηση; Κανονικά, εδώ θα έπρεπε να συζητούμε γιατί η υπόθεση προχωρά με τέτοια βραδύτητα. Τι αποτελέσματα έχουμε από το θέρος τ</w:t>
      </w:r>
      <w:r>
        <w:rPr>
          <w:rFonts w:eastAsia="Times New Roman" w:cs="Times New Roman"/>
          <w:szCs w:val="24"/>
        </w:rPr>
        <w:t xml:space="preserve">ου 2014, οπότε η υπόθεση είναι στα χέρια της </w:t>
      </w:r>
      <w:r>
        <w:rPr>
          <w:rFonts w:eastAsia="Times New Roman" w:cs="Times New Roman"/>
          <w:szCs w:val="24"/>
        </w:rPr>
        <w:t>δ</w:t>
      </w:r>
      <w:r>
        <w:rPr>
          <w:rFonts w:eastAsia="Times New Roman" w:cs="Times New Roman"/>
          <w:szCs w:val="24"/>
        </w:rPr>
        <w:t xml:space="preserve">ικαιοσύνης; </w:t>
      </w:r>
    </w:p>
    <w:p w14:paraId="392094F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Σας ζήτησε ο Υπουργός Εθνικής Αμύνης να ζητήσετε </w:t>
      </w:r>
      <w:r>
        <w:rPr>
          <w:rFonts w:eastAsia="Times New Roman" w:cs="Times New Roman"/>
          <w:szCs w:val="24"/>
        </w:rPr>
        <w:t>π</w:t>
      </w:r>
      <w:r>
        <w:rPr>
          <w:rFonts w:eastAsia="Times New Roman" w:cs="Times New Roman"/>
          <w:szCs w:val="24"/>
        </w:rPr>
        <w:t xml:space="preserve">ροανακριτική </w:t>
      </w:r>
      <w:r>
        <w:rPr>
          <w:rFonts w:eastAsia="Times New Roman" w:cs="Times New Roman"/>
          <w:szCs w:val="24"/>
        </w:rPr>
        <w:t>ε</w:t>
      </w:r>
      <w:r>
        <w:rPr>
          <w:rFonts w:eastAsia="Times New Roman" w:cs="Times New Roman"/>
          <w:szCs w:val="24"/>
        </w:rPr>
        <w:t xml:space="preserve">πιτροπή. Γιατί δεν το κάνατε; Δεν υπάρχει κανένα στοιχείο, ούτε προκύπτει από πουθενά κάτι που να δικαιολογεί κάτι τέτοιο. Στόχος </w:t>
      </w:r>
      <w:r>
        <w:rPr>
          <w:rFonts w:eastAsia="Times New Roman" w:cs="Times New Roman"/>
          <w:szCs w:val="24"/>
        </w:rPr>
        <w:t>σας, επομένως, είναι η δημιουργία εντυπώσεων και η προσπάθεια αποπροσανατολισμού της κοινής γνώμης ή, αλλιώς, το γνωστό που κάνετε, δηλαδή τα πυρά αντιπερισπασμού, για να αποπροσανατολιστεί ο κόσμος από τις επιτυχίες τις οποίες είχε αυτή η Κυβέρνηση.</w:t>
      </w:r>
    </w:p>
    <w:p w14:paraId="392094F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Προσέ</w:t>
      </w:r>
      <w:r>
        <w:rPr>
          <w:rFonts w:eastAsia="Times New Roman" w:cs="Times New Roman"/>
          <w:szCs w:val="24"/>
        </w:rPr>
        <w:t>ξτε, όμως, γιατί ενώ η Κυβέρνηση προσπαθεί να αποκαλύψει και να φωτίσει αυτή την απίστευτου μεγέθους υπόθεση, εσείς με τις πράξεις σας δείχνετε ότι δεν σας ενδιαφέρει η αποκάλυψη και αδιαφορείτε αν με τις άστοχες πράξεις σας θα προκύψει συγκάλυψη, γιατί στ</w:t>
      </w:r>
      <w:r>
        <w:rPr>
          <w:rFonts w:eastAsia="Times New Roman" w:cs="Times New Roman"/>
          <w:szCs w:val="24"/>
        </w:rPr>
        <w:t xml:space="preserve">ην ουσία εμποδίζετε το έργο της </w:t>
      </w:r>
      <w:r>
        <w:rPr>
          <w:rFonts w:eastAsia="Times New Roman" w:cs="Times New Roman"/>
          <w:szCs w:val="24"/>
        </w:rPr>
        <w:t>δ</w:t>
      </w:r>
      <w:r>
        <w:rPr>
          <w:rFonts w:eastAsia="Times New Roman" w:cs="Times New Roman"/>
          <w:szCs w:val="24"/>
        </w:rPr>
        <w:t>ικαιοσύνης.</w:t>
      </w:r>
    </w:p>
    <w:p w14:paraId="392094F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μπορούμε να δεχθούμε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γιατί αυτό θα είχε σαν αποτέλεσμα την περαιτέρω καθυστέρηση της υπόθεσης. Γιατί θέλετε να καθυστερήσει η διερεύνηση της υπόθεσης; Δεν σ</w:t>
      </w:r>
      <w:r>
        <w:rPr>
          <w:rFonts w:eastAsia="Times New Roman" w:cs="Times New Roman"/>
          <w:szCs w:val="24"/>
        </w:rPr>
        <w:t xml:space="preserve">ας προβληματίζει ότι από το 2014 είναι ελάχιστη η πρόοδος; Δεν σας προβληματίζει ότι τα ηλεκτρονικά, αλλά και έντυπα </w:t>
      </w:r>
      <w:r>
        <w:rPr>
          <w:rFonts w:eastAsia="Times New Roman" w:cs="Times New Roman"/>
          <w:szCs w:val="24"/>
        </w:rPr>
        <w:t>μ</w:t>
      </w:r>
      <w:r>
        <w:rPr>
          <w:rFonts w:eastAsia="Times New Roman" w:cs="Times New Roman"/>
          <w:szCs w:val="24"/>
        </w:rPr>
        <w:t>έσα, ελάχιστα ασχολήθηκαν;</w:t>
      </w:r>
    </w:p>
    <w:p w14:paraId="3920950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Για να γίνω πιο συγκεκριμένος, από τις εφημερίδες, εκτός από δύο-τρεις, όλες οι υπόλοιπες –ή σχεδόν όλες- όσες </w:t>
      </w:r>
      <w:r>
        <w:rPr>
          <w:rFonts w:eastAsia="Times New Roman" w:cs="Times New Roman"/>
          <w:szCs w:val="24"/>
        </w:rPr>
        <w:t xml:space="preserve">διάκεινται φιλικά στην Αντιπολίτευση, είτε δεν ασχολήθηκαν καθόλου με την υπόθεση, είτε το έκαναν ελάχιστα και αυτό όχι για να ασκήσουν κριτική για την καθυστέρηση των ερευνών ή για να προβάλουν την πραγματικά επικίνδυνη διάσταση της υπόθεσης, αλλά για το </w:t>
      </w:r>
      <w:r>
        <w:rPr>
          <w:rFonts w:eastAsia="Times New Roman" w:cs="Times New Roman"/>
          <w:szCs w:val="24"/>
        </w:rPr>
        <w:t xml:space="preserve">τηλέφωνο του Υπουργού Εθνικής Αμύνης. </w:t>
      </w:r>
    </w:p>
    <w:p w14:paraId="3920950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Αγνοούν την ουσία, δηλαδή τους τρεις τόνους ηρωίνης. Ήταν τρεις οι τόνοι ηρωίνης. Τα εννιακόσια κιλά πρόλαβαν και έφυγαν στο Κόσοβο. Τα δύο χιλιάδες εκατό κιλά τα έπιασαν μέσα στο σκάφος. Αγνοούν την ουσία, δηλαδή του</w:t>
      </w:r>
      <w:r>
        <w:rPr>
          <w:rFonts w:eastAsia="Times New Roman" w:cs="Times New Roman"/>
          <w:szCs w:val="24"/>
        </w:rPr>
        <w:t>ς τρεις τόνους ηρωίνης που θα σκότωνε εκατοντάδες χιλιάδες παιδιά. Αγνοούν την ανάγκη να βρεθούν οι ένοχοι. Η ευαισθησία τους εστιάζεται -υποτίθεται- στη διάκριση των εξουσιών.</w:t>
      </w:r>
    </w:p>
    <w:p w14:paraId="3920950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υπερήφανοι για τον Υπουργό Εθνικής Αμύνης</w:t>
      </w:r>
      <w:r>
        <w:rPr>
          <w:rFonts w:eastAsia="Times New Roman" w:cs="Times New Roman"/>
          <w:szCs w:val="24"/>
        </w:rPr>
        <w:t xml:space="preserve">, γιατί επέδειξε γενναιότητα και ανταποκρίθηκε στο αίτημα του κρατούμενου, ο οποίος ανησυχούσε για τη ζωή του και για την προστασία της οικογένειάς του, ο οποίος το 2014, </w:t>
      </w:r>
      <w:proofErr w:type="spellStart"/>
      <w:r>
        <w:rPr>
          <w:rFonts w:eastAsia="Times New Roman" w:cs="Times New Roman"/>
          <w:szCs w:val="24"/>
        </w:rPr>
        <w:t>σημειωτέον</w:t>
      </w:r>
      <w:proofErr w:type="spellEnd"/>
      <w:r>
        <w:rPr>
          <w:rFonts w:eastAsia="Times New Roman" w:cs="Times New Roman"/>
          <w:szCs w:val="24"/>
        </w:rPr>
        <w:t>, στις αρχικές του καταθέσεις κατονόμασε πρόσωπα και πράγματα. Ποιες απειλέ</w:t>
      </w:r>
      <w:r>
        <w:rPr>
          <w:rFonts w:eastAsia="Times New Roman" w:cs="Times New Roman"/>
          <w:szCs w:val="24"/>
        </w:rPr>
        <w:t xml:space="preserve">ς και από ποιους προέρχονται και τον ανάγκασαν να τις πάρει πίσω; Όταν ζήτησε προστασία από τον Υπουργό Εθνικής Αμύνης, θεσμικά ο Υπουργός απευθύνθηκε στον Υπουργό Δικαιοσύνης. </w:t>
      </w:r>
    </w:p>
    <w:p w14:paraId="3920950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Δεν πρέπει να ξεχνάμε ότι έχασαν τη ζωή τους οκτώ άνθρωποι. Είναι ένα γεγονός </w:t>
      </w:r>
      <w:r>
        <w:rPr>
          <w:rFonts w:eastAsia="Times New Roman" w:cs="Times New Roman"/>
          <w:szCs w:val="24"/>
        </w:rPr>
        <w:t>αναμφισβήτητο. Και αυτό δικαιολογεί τον φόβο του ισοβίτη.</w:t>
      </w:r>
    </w:p>
    <w:p w14:paraId="39209504"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Μάρτυρες της υπόθεσης.</w:t>
      </w:r>
    </w:p>
    <w:p w14:paraId="3920950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Ακριβώς. Ήταν μάρτυρες οι οκτώ. Μάλιστα, έχασαν τη ζωή τους με κινηματογραφικό τρόπο.</w:t>
      </w:r>
    </w:p>
    <w:p w14:paraId="3920950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Είναι ο μόνος μάρτυρας εν ζωή σήμερα. Επομένως πρέ</w:t>
      </w:r>
      <w:r>
        <w:rPr>
          <w:rFonts w:eastAsia="Times New Roman" w:cs="Times New Roman"/>
          <w:szCs w:val="24"/>
        </w:rPr>
        <w:t>πει να προστατευθεί, αν θέλουμε να φτάσουμε στην αποκάλυψη όλης αυτής της τεραστίου μεγέθους υπόθεσης. Μια υπόθεση που ξεπερνάει τα όρια της χώρας. Μια ποσότητα ναρκωτικών που συγκλόνισε και ευαισθητοποίησε την παγκόσμια κοινότητα.</w:t>
      </w:r>
    </w:p>
    <w:p w14:paraId="3920950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Μάλιστα, οι Μυστικές Υπη</w:t>
      </w:r>
      <w:r>
        <w:rPr>
          <w:rFonts w:eastAsia="Times New Roman" w:cs="Times New Roman"/>
          <w:szCs w:val="24"/>
        </w:rPr>
        <w:t xml:space="preserve">ρεσίες των Ηνωμένων Πολιτειών </w:t>
      </w:r>
      <w:proofErr w:type="spellStart"/>
      <w:r>
        <w:rPr>
          <w:rFonts w:eastAsia="Times New Roman" w:cs="Times New Roman"/>
          <w:szCs w:val="24"/>
        </w:rPr>
        <w:t>απεφάνθησαν</w:t>
      </w:r>
      <w:proofErr w:type="spellEnd"/>
      <w:r>
        <w:rPr>
          <w:rFonts w:eastAsia="Times New Roman" w:cs="Times New Roman"/>
          <w:szCs w:val="24"/>
        </w:rPr>
        <w:t xml:space="preserve"> ότι πίσω από αυτή την υπόθεση κρύβεται η χρηματοδότηση τρομοκρατικών και άλλων οργανώσεων. Το Ευρωπαϊκό Κοινοβούλιο στην έκθεση της εξεταστικής επιτροπής για το πρόβλημα των ναρκωτικών στην Ευρώπη ήδη από το 1986 π</w:t>
      </w:r>
      <w:r>
        <w:rPr>
          <w:rFonts w:eastAsia="Times New Roman" w:cs="Times New Roman"/>
          <w:szCs w:val="24"/>
        </w:rPr>
        <w:t xml:space="preserve">ροχώρησε στο συμπέρασμα -σας το διαβάζω αυτολεξεί- ότι: «Οι λαθρέμποροι ναρκωτικών βρίσκονται ήδη σε θέση να επηρεάζουν την πολιτειακή λειτουργία ολόκληρων χωρών». Αυτό δηλαδή με μια κουβέντα σημαίνει: </w:t>
      </w:r>
      <w:proofErr w:type="spellStart"/>
      <w:r>
        <w:rPr>
          <w:rFonts w:eastAsia="Times New Roman" w:cs="Times New Roman"/>
          <w:szCs w:val="24"/>
        </w:rPr>
        <w:t>Εσκομπάρ</w:t>
      </w:r>
      <w:proofErr w:type="spellEnd"/>
      <w:r>
        <w:rPr>
          <w:rFonts w:eastAsia="Times New Roman" w:cs="Times New Roman"/>
          <w:szCs w:val="24"/>
        </w:rPr>
        <w:t xml:space="preserve"> στην Ευρώπη. Δηλώσεις συμπεράσματα που σε κάν</w:t>
      </w:r>
      <w:r>
        <w:rPr>
          <w:rFonts w:eastAsia="Times New Roman" w:cs="Times New Roman"/>
          <w:szCs w:val="24"/>
        </w:rPr>
        <w:t>ουν να ανατριχιάζεις.</w:t>
      </w:r>
    </w:p>
    <w:p w14:paraId="3920950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Να ξαναγυρίσουμε στο «</w:t>
      </w:r>
      <w:r>
        <w:rPr>
          <w:rFonts w:eastAsia="Times New Roman" w:cs="Times New Roman"/>
          <w:szCs w:val="24"/>
          <w:lang w:val="en-US"/>
        </w:rPr>
        <w:t>NOOR</w:t>
      </w:r>
      <w:r>
        <w:rPr>
          <w:rFonts w:eastAsia="Times New Roman" w:cs="Times New Roman"/>
          <w:szCs w:val="24"/>
        </w:rPr>
        <w:t xml:space="preserve"> 1», κυρίες και κύριοι συνάδελφοι, και να δούμε τώρα ποια ήταν η αξία των τριών τόνων καθαρής ηρωίνης ή αλλιώς οι εμπλεκόμενοι διακινητές πόσα χρήματα θα κέρδιζαν. Με βάση υπολογισμούς ειδικών της Ευρωπαϊκής </w:t>
      </w:r>
      <w:r>
        <w:rPr>
          <w:rFonts w:eastAsia="Times New Roman" w:cs="Times New Roman"/>
          <w:szCs w:val="24"/>
        </w:rPr>
        <w:t>Ένωσης, η ηρωίνη αυτή θα τους εξασφάλιζε κέρδη από τις πιάτσες του θανάτου ύψους 6 δισεκατομμυρίων ευρώ. Μιλάμε για απίστευτα νούμερα, κυρίες και κύριοι συνάδελφοι.</w:t>
      </w:r>
    </w:p>
    <w:p w14:paraId="3920950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Σας ερωτώ, λοιπόν, πόσα ακόμη τέτοια καράβια πέρασαν πριν το «</w:t>
      </w:r>
      <w:r>
        <w:rPr>
          <w:rFonts w:eastAsia="Times New Roman" w:cs="Times New Roman"/>
          <w:szCs w:val="24"/>
          <w:lang w:val="en-US"/>
        </w:rPr>
        <w:t>NOOR</w:t>
      </w:r>
      <w:r>
        <w:rPr>
          <w:rFonts w:eastAsia="Times New Roman" w:cs="Times New Roman"/>
          <w:szCs w:val="24"/>
        </w:rPr>
        <w:t xml:space="preserve"> 1»; Πόσα δισεκατομμύρια </w:t>
      </w:r>
      <w:r>
        <w:rPr>
          <w:rFonts w:eastAsia="Times New Roman" w:cs="Times New Roman"/>
          <w:szCs w:val="24"/>
        </w:rPr>
        <w:t>έχουν βάλει στα ταμεία τους οι εμπλεκόμενοι κακοποιοί;</w:t>
      </w:r>
    </w:p>
    <w:p w14:paraId="3920950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Αναφέρομαι και πάλι στην έκθεση της Ευρωπαϊκής Ένωσης, η οποία λέει ότι λαθρέμποροι ναρκωτικών επηρεάζουν την πολιτειακή λειτουργία ολόκληρων χωρών. Βλέπετε, μόνο από το φορτίο ενός πλοίου θα αποκόμιζαν 6 δισεκατομμύρια. Αυτό το οικονομικό αποτέλεσμα τούς </w:t>
      </w:r>
      <w:r>
        <w:rPr>
          <w:rFonts w:eastAsia="Times New Roman" w:cs="Times New Roman"/>
          <w:szCs w:val="24"/>
        </w:rPr>
        <w:t xml:space="preserve">δίνει την ισχύ να κάνουν αυτό που αναφέρει στην έκθεσή της η Ευρωπαϊκή Ένωση. Πώς; Αγοράζοντας μέσα μαζικής ενημέρωσης (εφημερίδα, κανάλια, </w:t>
      </w:r>
      <w:r>
        <w:rPr>
          <w:rFonts w:eastAsia="Times New Roman" w:cs="Times New Roman"/>
          <w:szCs w:val="24"/>
          <w:lang w:val="en-US"/>
        </w:rPr>
        <w:t>blogs</w:t>
      </w:r>
      <w:r>
        <w:rPr>
          <w:rFonts w:eastAsia="Times New Roman" w:cs="Times New Roman"/>
          <w:szCs w:val="24"/>
        </w:rPr>
        <w:t xml:space="preserve"> κ.λπ.), ποδοσφαιρικές ομάδες, πολιτικά κόμματα, δήμους, εταιρείες και λοιπά, ό,τι δηλαδή μπορεί να κατευθύνει </w:t>
      </w:r>
      <w:r>
        <w:rPr>
          <w:rFonts w:eastAsia="Times New Roman" w:cs="Times New Roman"/>
          <w:szCs w:val="24"/>
        </w:rPr>
        <w:t>την κοινή γνώμη και να ελέγχει τις μάζες.</w:t>
      </w:r>
    </w:p>
    <w:p w14:paraId="3920950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Όπως αντιλαμβάνεστε, μιλάμε για απίστευτη ισχύ. Πρέπει, επομένως, να αντιδράσουμε σε αυτά τα φαινόμενα και να μην παρασυρθούμε από διαδικασίες, που μόνο εμπόδια βάζουν στην εξέλιξη της υπόθεσης.</w:t>
      </w:r>
    </w:p>
    <w:p w14:paraId="3920950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σ</w:t>
      </w:r>
      <w:r>
        <w:rPr>
          <w:rFonts w:eastAsia="Times New Roman" w:cs="Times New Roman"/>
          <w:szCs w:val="24"/>
        </w:rPr>
        <w:t>υνάδελφοι, οι τρεις τόνοι ηρωίνης εξασφάλιζαν 1 δισεκατομμύριο στους κακοποιούς. Ο ένας τόνος περίπου, σύμφωνα με πληροφορίες, διοχετεύτηκε στα Βαλκάνια. Σε ποιους άραγε;</w:t>
      </w:r>
    </w:p>
    <w:p w14:paraId="3920950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Κύριε Υπουργέ Εθνικής Αμύνης, στα ταραγμένα Βαλκάνια και ειδικά στην περιοχή του Κοσό</w:t>
      </w:r>
      <w:r>
        <w:rPr>
          <w:rFonts w:eastAsia="Times New Roman" w:cs="Times New Roman"/>
          <w:szCs w:val="24"/>
        </w:rPr>
        <w:t>βου ξέρουμε όλοι ποιοι δραστηριοποιούνται. Επομένως χρειάζεται πολύ μεγάλη προσοχή στα σύνορά μας.</w:t>
      </w:r>
    </w:p>
    <w:p w14:paraId="3920950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γιατί δεν συντάσσεστε με τη γενναία αυτή απόφαση του Πάνου Καμμένου να </w:t>
      </w:r>
      <w:r>
        <w:rPr>
          <w:rFonts w:eastAsia="Times New Roman" w:cs="Times New Roman"/>
          <w:szCs w:val="24"/>
        </w:rPr>
        <w:t>κ</w:t>
      </w:r>
      <w:r>
        <w:rPr>
          <w:rFonts w:eastAsia="Times New Roman" w:cs="Times New Roman"/>
          <w:szCs w:val="24"/>
        </w:rPr>
        <w:t>τυπήσουμε όλοι μαζί τη μάστιγα των ν</w:t>
      </w:r>
      <w:r>
        <w:rPr>
          <w:rFonts w:eastAsia="Times New Roman" w:cs="Times New Roman"/>
          <w:szCs w:val="24"/>
        </w:rPr>
        <w:t xml:space="preserve">αρκωτικών, να προστατεύσουμε τα </w:t>
      </w:r>
      <w:r>
        <w:rPr>
          <w:rFonts w:eastAsia="Times New Roman" w:cs="Times New Roman"/>
          <w:szCs w:val="24"/>
        </w:rPr>
        <w:t>Ε</w:t>
      </w:r>
      <w:r>
        <w:rPr>
          <w:rFonts w:eastAsia="Times New Roman" w:cs="Times New Roman"/>
          <w:szCs w:val="24"/>
        </w:rPr>
        <w:t xml:space="preserve">λληνόπουλα, αλλά και τη </w:t>
      </w:r>
      <w:r>
        <w:rPr>
          <w:rFonts w:eastAsia="Times New Roman" w:cs="Times New Roman"/>
          <w:szCs w:val="24"/>
        </w:rPr>
        <w:t>δ</w:t>
      </w:r>
      <w:r>
        <w:rPr>
          <w:rFonts w:eastAsia="Times New Roman" w:cs="Times New Roman"/>
          <w:szCs w:val="24"/>
        </w:rPr>
        <w:t xml:space="preserve">ημοκρατία στην πατρίδα μας, για να μη δούμε ξαφνικά και στην πατρίδα μας το φαινόμενο </w:t>
      </w:r>
      <w:proofErr w:type="spellStart"/>
      <w:r>
        <w:rPr>
          <w:rFonts w:eastAsia="Times New Roman" w:cs="Times New Roman"/>
          <w:szCs w:val="24"/>
        </w:rPr>
        <w:t>Εσκομπάρ</w:t>
      </w:r>
      <w:proofErr w:type="spellEnd"/>
      <w:r>
        <w:rPr>
          <w:rFonts w:eastAsia="Times New Roman" w:cs="Times New Roman"/>
          <w:szCs w:val="24"/>
        </w:rPr>
        <w:t>;</w:t>
      </w:r>
    </w:p>
    <w:p w14:paraId="3920950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Δεν υπάρχει λόγος να φοβάστε. Μπήκε μπροστά ο Πάνος Καμμένος σε αυτόν τον δίκαιο αγώνα κατά των εμπόρω</w:t>
      </w:r>
      <w:r>
        <w:rPr>
          <w:rFonts w:eastAsia="Times New Roman" w:cs="Times New Roman"/>
          <w:szCs w:val="24"/>
        </w:rPr>
        <w:t xml:space="preserve">ν ναρκωτικών για να βοηθήσουμε τη </w:t>
      </w:r>
      <w:r>
        <w:rPr>
          <w:rFonts w:eastAsia="Times New Roman" w:cs="Times New Roman"/>
          <w:szCs w:val="24"/>
        </w:rPr>
        <w:t>δ</w:t>
      </w:r>
      <w:r>
        <w:rPr>
          <w:rFonts w:eastAsia="Times New Roman" w:cs="Times New Roman"/>
          <w:szCs w:val="24"/>
        </w:rPr>
        <w:t xml:space="preserve">ικαιοσύνη, να προστατεύσουμε τους μάρτυρες για να αποκαλύψουν την αλήθεια. Σας καλούμε, λοιπόν, να συνταχθείτε με την Κυβέρνηση σε αυτόν τον αγώνα κατά των εμπόρων του θανάτου, των εχθρών του λαού και της </w:t>
      </w:r>
      <w:r>
        <w:rPr>
          <w:rFonts w:eastAsia="Times New Roman" w:cs="Times New Roman"/>
          <w:szCs w:val="24"/>
        </w:rPr>
        <w:t>δ</w:t>
      </w:r>
      <w:r>
        <w:rPr>
          <w:rFonts w:eastAsia="Times New Roman" w:cs="Times New Roman"/>
          <w:szCs w:val="24"/>
        </w:rPr>
        <w:t xml:space="preserve">ημοκρατίας. </w:t>
      </w:r>
    </w:p>
    <w:p w14:paraId="3920951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920951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Και πριν κλείσω, θα ήθελα να πω ότι ορισμένοι συνάδελφοι έχουν μία ιδιαίτερη αντίληψη περί ηθικής. Βέβαια, ακούσαμε από τον Αρχηγό της Αξιωματικής Αντιπολίτευσης ότι έχουν έν</w:t>
      </w:r>
      <w:r>
        <w:rPr>
          <w:rFonts w:eastAsia="Times New Roman" w:cs="Times New Roman"/>
          <w:szCs w:val="24"/>
        </w:rPr>
        <w:t>αν περίεργο τρόπο για να εκφράζονται. Εγώ θα πω ότι έχουν και μία περίεργη αντίληψη περί ηθικής. Θεωρούν ανήθικο ένα ανδρόγυνο να πάει σε ένα νόμιμο καζίνο ή κλαμπ χωρίς να χρεώσει καθόλου το δημόσιο, ενώ θεωρούν ηθικό να ζητούν να τους χαριστούν δάνεια ύψ</w:t>
      </w:r>
      <w:r>
        <w:rPr>
          <w:rFonts w:eastAsia="Times New Roman" w:cs="Times New Roman"/>
          <w:szCs w:val="24"/>
        </w:rPr>
        <w:t xml:space="preserve">ους 240.000.000 ευρώ, να τα πληρώσει ο ελληνικός λαός. Αυτό είναι ηθικό γι’ αυτούς. Όπως είναι ηθικό να χαρακτηρίζουν «μουρλούς» τους δικαστές. Αυτή είναι η περίεργη αντίληψη. </w:t>
      </w:r>
    </w:p>
    <w:p w14:paraId="3920951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Και κάτι άλλο και κλείνω σε δύο δευτερόλεπτα, κύριε Πρόεδρε.</w:t>
      </w:r>
    </w:p>
    <w:p w14:paraId="3920951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Άκουσα </w:t>
      </w:r>
      <w:r>
        <w:rPr>
          <w:rFonts w:eastAsia="Times New Roman" w:cs="Times New Roman"/>
          <w:szCs w:val="24"/>
        </w:rPr>
        <w:t>προηγουμένως την κ. Γεννηματά να λέει για τον χρόνο που πήρε την ανάκριση η κ. Τζίβα, ότι ήταν βράδυ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διαβάζω μέσα από την απόφαση του </w:t>
      </w:r>
      <w:r>
        <w:rPr>
          <w:rFonts w:eastAsia="Times New Roman" w:cs="Times New Roman"/>
          <w:szCs w:val="24"/>
        </w:rPr>
        <w:t>ε</w:t>
      </w:r>
      <w:r>
        <w:rPr>
          <w:rFonts w:eastAsia="Times New Roman" w:cs="Times New Roman"/>
          <w:szCs w:val="24"/>
        </w:rPr>
        <w:t>ισαγγελέως, ο οποίος λέει: «Κατά το άρθρο 240 του κοινού Ποινικού Κώδικα ως προς τον τόπο και τον χρόνο της αν</w:t>
      </w:r>
      <w:r>
        <w:rPr>
          <w:rFonts w:eastAsia="Times New Roman" w:cs="Times New Roman"/>
          <w:szCs w:val="24"/>
        </w:rPr>
        <w:t xml:space="preserve">άκρισης δεν υπάρχει κανένας περιορισμός. Η ανάκριση μπορεί να γίνει και κατά τη διάρκεια της νύχτας και Κυριακές και γιορτές. Από την ανωτέρω διάταξη συνάγεται ότι ο όρος «ανάκριση» περιλαμβάνει και την προκαταρκτική εξέταση», </w:t>
      </w:r>
      <w:proofErr w:type="spellStart"/>
      <w:r>
        <w:rPr>
          <w:rFonts w:eastAsia="Times New Roman" w:cs="Times New Roman"/>
          <w:szCs w:val="24"/>
        </w:rPr>
        <w:t>Κονταξής</w:t>
      </w:r>
      <w:proofErr w:type="spellEnd"/>
      <w:r>
        <w:rPr>
          <w:rFonts w:eastAsia="Times New Roman" w:cs="Times New Roman"/>
          <w:szCs w:val="24"/>
        </w:rPr>
        <w:t>, Κώδικας Ποινικής Δι</w:t>
      </w:r>
      <w:r>
        <w:rPr>
          <w:rFonts w:eastAsia="Times New Roman" w:cs="Times New Roman"/>
          <w:szCs w:val="24"/>
        </w:rPr>
        <w:t xml:space="preserve">κονομίας. </w:t>
      </w:r>
    </w:p>
    <w:p w14:paraId="3920951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9209515"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39209516"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Ιωάννης </w:t>
      </w:r>
      <w:proofErr w:type="spellStart"/>
      <w:r>
        <w:rPr>
          <w:rFonts w:eastAsia="Times New Roman" w:cs="Times New Roman"/>
          <w:szCs w:val="24"/>
        </w:rPr>
        <w:t>Σαχινίδης</w:t>
      </w:r>
      <w:proofErr w:type="spellEnd"/>
      <w:r>
        <w:rPr>
          <w:rFonts w:eastAsia="Times New Roman" w:cs="Times New Roman"/>
          <w:szCs w:val="24"/>
        </w:rPr>
        <w:t xml:space="preserve"> από τη Χρυσή Αυγή.</w:t>
      </w:r>
    </w:p>
    <w:p w14:paraId="3920951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Ευχαριστώ, κύριε Πρόεδρε.</w:t>
      </w:r>
    </w:p>
    <w:p w14:paraId="3920951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Απ’ ό,τι είδαμε σήμερα σε αυτή </w:t>
      </w:r>
      <w:r>
        <w:rPr>
          <w:rFonts w:eastAsia="Times New Roman" w:cs="Times New Roman"/>
          <w:szCs w:val="24"/>
        </w:rPr>
        <w:t xml:space="preserve">την Αίθουσα, τουλάχιστον επικοινωνιακά το διαχειριστήκατε πάρα πολύ καλά. Όλοι σας θέλετε να καταπολεμήσετε τα ναρκωτικά, όλοι σας θέλετε να προσφέρετε στη </w:t>
      </w:r>
      <w:r>
        <w:rPr>
          <w:rFonts w:eastAsia="Times New Roman" w:cs="Times New Roman"/>
          <w:szCs w:val="24"/>
        </w:rPr>
        <w:t>δ</w:t>
      </w:r>
      <w:r>
        <w:rPr>
          <w:rFonts w:eastAsia="Times New Roman" w:cs="Times New Roman"/>
          <w:szCs w:val="24"/>
        </w:rPr>
        <w:t>ικαιοσύνη. Δεν μας είπατε, όμως, πόση αλήθεια αντέχετε, πόση διαφάνεια αντέχετε σε αυτή την Αίθουσα</w:t>
      </w:r>
      <w:r>
        <w:rPr>
          <w:rFonts w:eastAsia="Times New Roman" w:cs="Times New Roman"/>
          <w:szCs w:val="24"/>
        </w:rPr>
        <w:t xml:space="preserve"> και πόση δικαιοσύνη.</w:t>
      </w:r>
    </w:p>
    <w:p w14:paraId="3920951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Έγινε μία αναφορά προηγουμένως στις πολλές τοποθετήσεις που έκανε ο Υπουργός κ. Κοντονής και αναφέρθηκε σε ηθικούς και φυσικούς αυτουργούς. Μάλλον δεν ξέρει ότι η Αίθουσα αυτή δεν αναδεικνύει ούτε τους ηθικούς ούτε τους φυσικούς αυτου</w:t>
      </w:r>
      <w:r>
        <w:rPr>
          <w:rFonts w:eastAsia="Times New Roman" w:cs="Times New Roman"/>
          <w:szCs w:val="24"/>
        </w:rPr>
        <w:t xml:space="preserve">ργούς, δεν είμαστε δικαστήριο. Αυτή είναι δουλειά της </w:t>
      </w:r>
      <w:r>
        <w:rPr>
          <w:rFonts w:eastAsia="Times New Roman" w:cs="Times New Roman"/>
          <w:szCs w:val="24"/>
        </w:rPr>
        <w:t>δ</w:t>
      </w:r>
      <w:r>
        <w:rPr>
          <w:rFonts w:eastAsia="Times New Roman" w:cs="Times New Roman"/>
          <w:szCs w:val="24"/>
        </w:rPr>
        <w:t xml:space="preserve">ικαιοσύνης. </w:t>
      </w:r>
    </w:p>
    <w:p w14:paraId="3920951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Έκανε, επίσης, μία αναφορά στην τοποθέτηση του Κοινοβουλευτικού μας Εκπροσώπου, του Γιάννη Λαγού. Ο Κοινοβουλευτικός μας Εκπρόσωπος δεν έκανε κάποια καταγγελία, έκανε αναφορά ακριβώς όπως </w:t>
      </w:r>
      <w:r>
        <w:rPr>
          <w:rFonts w:eastAsia="Times New Roman" w:cs="Times New Roman"/>
          <w:szCs w:val="24"/>
        </w:rPr>
        <w:t>αναφέρεται στη μηνυτήρια αναφορά που κατέθεσε ο ισοβίτης. Και μάλιστα, απέναντι στο πολιτικό σας θράσος, θα έλεγα, εμείς αντιπαραθέτουμε το θάρρος το πολιτικό. Είχε πει μάλιστα ο συναγωνιστής ο Γιάννης Λαγός ότι σε περίπτωση που αποδειχθεί ότι όλα αυτά δεν</w:t>
      </w:r>
      <w:r>
        <w:rPr>
          <w:rFonts w:eastAsia="Times New Roman" w:cs="Times New Roman"/>
          <w:szCs w:val="24"/>
        </w:rPr>
        <w:t xml:space="preserve"> </w:t>
      </w:r>
      <w:proofErr w:type="spellStart"/>
      <w:r>
        <w:rPr>
          <w:rFonts w:eastAsia="Times New Roman" w:cs="Times New Roman"/>
          <w:szCs w:val="24"/>
        </w:rPr>
        <w:t>ευσταθούν</w:t>
      </w:r>
      <w:proofErr w:type="spellEnd"/>
      <w:r>
        <w:rPr>
          <w:rFonts w:eastAsia="Times New Roman" w:cs="Times New Roman"/>
          <w:szCs w:val="24"/>
        </w:rPr>
        <w:t xml:space="preserve"> έχει το θάρρος, αντρίκεια και αρσενικά, να ζητήσει συγγνώμη από τον κύριο Υπουργό.</w:t>
      </w:r>
    </w:p>
    <w:p w14:paraId="3920951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Ας περάσουμε, όμως, στη συζήτηση για τη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Στην προκειμένη περίπτωση διερευνάται η εμπλοκή του Υπουργού Εθνικής Αμύνης κ. Καμμένου και</w:t>
      </w:r>
      <w:r>
        <w:rPr>
          <w:rFonts w:eastAsia="Times New Roman" w:cs="Times New Roman"/>
          <w:szCs w:val="24"/>
        </w:rPr>
        <w:t xml:space="preserve"> άλλων στελεχών και λειτουργών σε μία εκκρεμή δικαστική υπόθεση. Επιγραμματικά, σε σχέση με τα ερωτήματα και τους προβληματισμούς που τίθενται στην πρόταση, θα αναφέρω κάποια: Ο Υπουργός Εθνικής Αμύνης μιλά σε κάποιον ισοβίτη, κάτι λένε, χωρίς όμως να δικα</w:t>
      </w:r>
      <w:r>
        <w:rPr>
          <w:rFonts w:eastAsia="Times New Roman" w:cs="Times New Roman"/>
          <w:szCs w:val="24"/>
        </w:rPr>
        <w:t>ιολογείται σε κα</w:t>
      </w:r>
      <w:r>
        <w:rPr>
          <w:rFonts w:eastAsia="Times New Roman" w:cs="Times New Roman"/>
          <w:szCs w:val="24"/>
        </w:rPr>
        <w:t>μ</w:t>
      </w:r>
      <w:r>
        <w:rPr>
          <w:rFonts w:eastAsia="Times New Roman" w:cs="Times New Roman"/>
          <w:szCs w:val="24"/>
        </w:rPr>
        <w:t>μία περίπτωση ο λόγος μίας τέτοιας πρωτοβουλίας. Κάποιος εισαγγελέας πηγαίνει μέσα στα άγρια μεσάνυχτα στις φυλακές. Ένας δημοσιογράφος επικοινωνεί με κάποιους άλλους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920951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Από τις 6 Ιουνίου, κυρίες και κύριοι Βουλευτές, είχε έρθε</w:t>
      </w:r>
      <w:r>
        <w:rPr>
          <w:rFonts w:eastAsia="Times New Roman" w:cs="Times New Roman"/>
          <w:szCs w:val="24"/>
        </w:rPr>
        <w:t xml:space="preserve">ι το θέμα αυτό στη Βουλή. Οφείλουμε σε αυτό το σημείο τα εύσημα στον </w:t>
      </w:r>
      <w:proofErr w:type="spellStart"/>
      <w:r>
        <w:rPr>
          <w:rFonts w:eastAsia="Times New Roman" w:cs="Times New Roman"/>
          <w:szCs w:val="24"/>
        </w:rPr>
        <w:t>Προεδρεύοντα</w:t>
      </w:r>
      <w:proofErr w:type="spellEnd"/>
      <w:r>
        <w:rPr>
          <w:rFonts w:eastAsia="Times New Roman" w:cs="Times New Roman"/>
          <w:szCs w:val="24"/>
        </w:rPr>
        <w:t xml:space="preserve"> εκείνη την ημέρα, τον κ. Νικήτα Κακλαμάνη, γιατί δυστυχώς για εσάς, σε κάποιες κρίσεις αλήθειας που σας πιάνουν σε αυτή την Αίθουσα, είχε δηλώσει από μικροφώνου –και ευτυχώς </w:t>
      </w:r>
      <w:r>
        <w:rPr>
          <w:rFonts w:eastAsia="Times New Roman" w:cs="Times New Roman"/>
          <w:szCs w:val="24"/>
        </w:rPr>
        <w:t>για εμάς αυτά υπάρχουν καταγεγραμμένα στα Πρακτικά- ότι για όλα όσα ακούστηκαν δεν έφερε κα</w:t>
      </w:r>
      <w:r>
        <w:rPr>
          <w:rFonts w:eastAsia="Times New Roman" w:cs="Times New Roman"/>
          <w:szCs w:val="24"/>
        </w:rPr>
        <w:t>μ</w:t>
      </w:r>
      <w:r>
        <w:rPr>
          <w:rFonts w:eastAsia="Times New Roman" w:cs="Times New Roman"/>
          <w:szCs w:val="24"/>
        </w:rPr>
        <w:t xml:space="preserve">μία απολύτως ευθύνη η Βουλή, αλλά μόνο ο ομιλητής, ο κ. Λαγός. </w:t>
      </w:r>
    </w:p>
    <w:p w14:paraId="3920951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Τον ευχαριστούμε που είπε την αλήθεια για το ποιος ανέδειξε πραγματικά αυτό που συζητάμε σήμερα και </w:t>
      </w:r>
      <w:r>
        <w:rPr>
          <w:rFonts w:eastAsia="Times New Roman" w:cs="Times New Roman"/>
          <w:szCs w:val="24"/>
        </w:rPr>
        <w:t>ποιος το έφερε πρώτος στη Βουλή. Και για να ξέρουμε τι λέμε και να μιλάμε με ονόματα, δώδεκα ολόκληρες ημέρες δεν υπήρξε θέμα συζήτησης ούτε εντός αυτής της Αιθούσης, ούτε από κανένα μέσο μαζικής ενημέρωσης, ούτε από κανάλια, ούτε από εφημερίδες.</w:t>
      </w:r>
    </w:p>
    <w:p w14:paraId="3920951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Έρχεται σ</w:t>
      </w:r>
      <w:r>
        <w:rPr>
          <w:rFonts w:eastAsia="Times New Roman" w:cs="Times New Roman"/>
          <w:szCs w:val="24"/>
        </w:rPr>
        <w:t xml:space="preserve">ήμερα η Νέα Δημοκρατία και καταθέτει πρόταση για συζήτηση και λήψη απόφασης για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Και καλά κάνει. Όμως, μας δίνει το δικαίωμα να υποθέσουμε ότι στο διάστημα αυτό των δώδεκα ημερών εξέτασε εξονυχιστικά μήπως κατά λάθος εμπλέκετα</w:t>
      </w:r>
      <w:r>
        <w:rPr>
          <w:rFonts w:eastAsia="Times New Roman" w:cs="Times New Roman"/>
          <w:szCs w:val="24"/>
        </w:rPr>
        <w:t>ι σε αυτή την υπόθεση κάποιο δικό της στέλεχος. Και αφού είδαν μάλλον ότι δεν εμπλέκεται, θεώρησαν ότι καλό θα ήταν ένα θέμα που έφερε η Χρυσή Αυγή να το εκμεταλλευτούν μετά από δώδεκα ολόκληρες μέρες. Για την ακρίβεια και συγκεκριμένα, όπως σας ανέφερα κα</w:t>
      </w:r>
      <w:r>
        <w:rPr>
          <w:rFonts w:eastAsia="Times New Roman" w:cs="Times New Roman"/>
          <w:szCs w:val="24"/>
        </w:rPr>
        <w:t>ι πριν, ο Βουλευτής Πειραι</w:t>
      </w:r>
      <w:r>
        <w:rPr>
          <w:rFonts w:eastAsia="Times New Roman" w:cs="Times New Roman"/>
          <w:szCs w:val="24"/>
        </w:rPr>
        <w:t>ώς</w:t>
      </w:r>
      <w:r>
        <w:rPr>
          <w:rFonts w:eastAsia="Times New Roman" w:cs="Times New Roman"/>
          <w:szCs w:val="24"/>
        </w:rPr>
        <w:t xml:space="preserve"> Γιάννης Λαγός το έφερε και από εκεί και πέρα ακολούθησαν όλοι οι υπόλοιποι. </w:t>
      </w:r>
    </w:p>
    <w:p w14:paraId="3920951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Έρχεται, λοιπόν, σήμερα η Νέα Δημοκρατία και καταθέτει αυτή την πρόταση για τη σύσταση της </w:t>
      </w:r>
      <w:r>
        <w:rPr>
          <w:rFonts w:eastAsia="Times New Roman" w:cs="Times New Roman"/>
          <w:szCs w:val="24"/>
        </w:rPr>
        <w:t>ε</w:t>
      </w:r>
      <w:r>
        <w:rPr>
          <w:rFonts w:eastAsia="Times New Roman" w:cs="Times New Roman"/>
          <w:szCs w:val="24"/>
        </w:rPr>
        <w:t xml:space="preserve">πιτροπής με βάση, όπως σας </w:t>
      </w:r>
      <w:proofErr w:type="spellStart"/>
      <w:r>
        <w:rPr>
          <w:rFonts w:eastAsia="Times New Roman" w:cs="Times New Roman"/>
          <w:szCs w:val="24"/>
        </w:rPr>
        <w:t>προείπα</w:t>
      </w:r>
      <w:proofErr w:type="spellEnd"/>
      <w:r>
        <w:rPr>
          <w:rFonts w:eastAsia="Times New Roman" w:cs="Times New Roman"/>
          <w:szCs w:val="24"/>
        </w:rPr>
        <w:t xml:space="preserve">, τα στοιχεία που εμείς </w:t>
      </w:r>
      <w:r>
        <w:rPr>
          <w:rFonts w:eastAsia="Times New Roman" w:cs="Times New Roman"/>
          <w:szCs w:val="24"/>
        </w:rPr>
        <w:t xml:space="preserve">φέραμε. Εδώ μοιραία θα πρέπει να ειπωθούν κάποιες σκέψεις. Όταν ακούγεται αυτή η λέξη «εξεταστικές επιτροπές» </w:t>
      </w:r>
      <w:r>
        <w:rPr>
          <w:rFonts w:eastAsia="Times New Roman" w:cs="Times New Roman"/>
          <w:szCs w:val="24"/>
        </w:rPr>
        <w:t>οι</w:t>
      </w:r>
      <w:r>
        <w:rPr>
          <w:rFonts w:eastAsia="Times New Roman" w:cs="Times New Roman"/>
          <w:szCs w:val="24"/>
        </w:rPr>
        <w:t xml:space="preserve"> συνειρμοί είναι: λόγοι εντυπώσεων, κανένα αποτέλεσμα, συγκάλυψη, κουκούλωμα. Πόσες και πόσες επιτροπές, αλήθεια, δεν έχουν συσταθεί εδώ μέσα με σκεπτικό, με βαρύγδουπες δηλώσεις, με διάθεση πάντα να χυθεί άπλετο φως, με τοποθετήσεις, με παρεμβάσεις </w:t>
      </w:r>
      <w:proofErr w:type="spellStart"/>
      <w:r>
        <w:rPr>
          <w:rFonts w:eastAsia="Times New Roman" w:cs="Times New Roman"/>
          <w:szCs w:val="24"/>
        </w:rPr>
        <w:t>κ.ο.κ.</w:t>
      </w:r>
      <w:proofErr w:type="spellEnd"/>
      <w:r>
        <w:rPr>
          <w:rFonts w:eastAsia="Times New Roman" w:cs="Times New Roman"/>
          <w:szCs w:val="24"/>
        </w:rPr>
        <w:t>; Το αποτέλεσμα, όμως; Αυτό είναι η μία σκέψη.</w:t>
      </w:r>
    </w:p>
    <w:p w14:paraId="3920952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Η άλλη σκέψη έχει να κάνει με το ποιος είναι αυτός που καταθέτει τι. Εδώ ζητείται διερεύνηση εμπλοκής πολιτικού προσώπου σε εκκρεμή δικαστική υπόθεση. Και καλώς ζητείται, κατά την άποψή μας. Από ποιόν, όμως; Α</w:t>
      </w:r>
      <w:r>
        <w:rPr>
          <w:rFonts w:eastAsia="Times New Roman" w:cs="Times New Roman"/>
          <w:szCs w:val="24"/>
        </w:rPr>
        <w:t>πό το κόμμα της Νέας Δημοκρατίας. Μόνο που, κυρίες και κύριοι της Νέας Δημοκρατίας, το 2013 δεν είναι πολύ πίσω. Και από ό,τι φαίνεται, εδώ σε αυτή την Αίθουσα, η δική σας η πτέρυγα ξεχνάει πολύ εύκολα.</w:t>
      </w:r>
    </w:p>
    <w:p w14:paraId="3920952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Ρωτά, λοιπόν, η Νέα Δημοκρατία για την παρέμβαση πολι</w:t>
      </w:r>
      <w:r>
        <w:rPr>
          <w:rFonts w:eastAsia="Times New Roman" w:cs="Times New Roman"/>
          <w:szCs w:val="24"/>
        </w:rPr>
        <w:t xml:space="preserve">τικού προσώπου σε εκκρεμή υπόθεση. Μάλιστα, ο Πρόεδρος της, ο κ. Μητσοτάκης, ανέφερε ότι στη σημερινή συζήτηση για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υπάρχουν ενδείξεις. Στη δική μας υπόθεση, κυρίες και κύριοι, όταν καταθέσαμε τη δικογραφία για την παρέμβαση το</w:t>
      </w:r>
      <w:r>
        <w:rPr>
          <w:rFonts w:eastAsia="Times New Roman" w:cs="Times New Roman"/>
          <w:szCs w:val="24"/>
        </w:rPr>
        <w:t>υ πρώην Αρχηγού της Νέας Δημοκρατίας υπήρχαν αποδείξεις. Υπάρχει τεράστια διαφορά.</w:t>
      </w:r>
    </w:p>
    <w:p w14:paraId="3920952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Επίσης, ο Αρχηγός της Νέας Δημοκρατίας δήλωσε ότι είναι κοντά στη </w:t>
      </w:r>
      <w:r>
        <w:rPr>
          <w:rFonts w:eastAsia="Times New Roman" w:cs="Times New Roman"/>
          <w:szCs w:val="24"/>
        </w:rPr>
        <w:t>δ</w:t>
      </w:r>
      <w:r>
        <w:rPr>
          <w:rFonts w:eastAsia="Times New Roman" w:cs="Times New Roman"/>
          <w:szCs w:val="24"/>
        </w:rPr>
        <w:t xml:space="preserve">ικαιοσύνη κρατώντας αποστάσεις. Πόσο πιο κοντά θα θέλατε να είστε στη </w:t>
      </w:r>
      <w:r>
        <w:rPr>
          <w:rFonts w:eastAsia="Times New Roman" w:cs="Times New Roman"/>
          <w:szCs w:val="24"/>
        </w:rPr>
        <w:t>δ</w:t>
      </w:r>
      <w:r>
        <w:rPr>
          <w:rFonts w:eastAsia="Times New Roman" w:cs="Times New Roman"/>
          <w:szCs w:val="24"/>
        </w:rPr>
        <w:t>ικαιοσύνη; Να είστε σιαμαία αδερφάκ</w:t>
      </w:r>
      <w:r>
        <w:rPr>
          <w:rFonts w:eastAsia="Times New Roman" w:cs="Times New Roman"/>
          <w:szCs w:val="24"/>
        </w:rPr>
        <w:t xml:space="preserve">ια; Και αλήθεια, ακούστηκε επίσης από τον Πρόεδρο της Νέας Δημοκρατίας ότι θα προστατέψει τη </w:t>
      </w:r>
      <w:r>
        <w:rPr>
          <w:rFonts w:eastAsia="Times New Roman" w:cs="Times New Roman"/>
          <w:szCs w:val="24"/>
        </w:rPr>
        <w:t>δ</w:t>
      </w:r>
      <w:r>
        <w:rPr>
          <w:rFonts w:eastAsia="Times New Roman" w:cs="Times New Roman"/>
          <w:szCs w:val="24"/>
        </w:rPr>
        <w:t>ικαιοσύνη. Εμάς δεν μας είπαν ποιος θα μας προστατέψει από αυτούς!</w:t>
      </w:r>
    </w:p>
    <w:p w14:paraId="3920952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Όταν ελήφθησαν οι δημοσκοπήσεις τότε, το 2013, και είχαν φέρει στο φως μια φοβερά σημαντική άνο</w:t>
      </w:r>
      <w:r>
        <w:rPr>
          <w:rFonts w:eastAsia="Times New Roman" w:cs="Times New Roman"/>
          <w:szCs w:val="24"/>
        </w:rPr>
        <w:t xml:space="preserve">δο για το εθνικιστικό κίνημα, ξεκίνησαν και επακολούθησαν όσα ανέφερα. </w:t>
      </w:r>
    </w:p>
    <w:p w14:paraId="39209524" w14:textId="77777777" w:rsidR="00612455" w:rsidRDefault="00B02DE7">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39209525" w14:textId="77777777" w:rsidR="00612455" w:rsidRDefault="00B02DE7">
      <w:pPr>
        <w:spacing w:line="600" w:lineRule="auto"/>
        <w:ind w:firstLine="720"/>
        <w:jc w:val="both"/>
        <w:rPr>
          <w:rFonts w:eastAsia="Times New Roman"/>
          <w:szCs w:val="24"/>
        </w:rPr>
      </w:pPr>
      <w:r>
        <w:rPr>
          <w:rFonts w:eastAsia="Times New Roman"/>
          <w:szCs w:val="24"/>
        </w:rPr>
        <w:t xml:space="preserve">Μισό λεπτό, κύριε Πρόεδρε. </w:t>
      </w:r>
    </w:p>
    <w:p w14:paraId="39209526" w14:textId="77777777" w:rsidR="00612455" w:rsidRDefault="00B02DE7">
      <w:pPr>
        <w:spacing w:line="600" w:lineRule="auto"/>
        <w:ind w:firstLine="720"/>
        <w:jc w:val="both"/>
        <w:rPr>
          <w:rFonts w:eastAsia="Times New Roman"/>
          <w:szCs w:val="24"/>
        </w:rPr>
      </w:pPr>
      <w:r>
        <w:rPr>
          <w:rFonts w:eastAsia="Times New Roman"/>
          <w:szCs w:val="24"/>
        </w:rPr>
        <w:t xml:space="preserve">Ξέχασαν, βέβαια, το περίφημο τηλεφώνημα Σαμαρά προς την τότε εισαγγελέα του Αρείου Πάγου. Ξέχασαν τον Υπουργό Δικαιοσύνης και </w:t>
      </w:r>
      <w:r>
        <w:rPr>
          <w:rFonts w:eastAsia="Times New Roman"/>
          <w:szCs w:val="24"/>
        </w:rPr>
        <w:t>σ</w:t>
      </w:r>
      <w:r>
        <w:rPr>
          <w:rFonts w:eastAsia="Times New Roman"/>
          <w:szCs w:val="24"/>
        </w:rPr>
        <w:t>υγκυβέρνησης της Νέας Δημοκρατίας, τον κ. Αθανασίου, ξέχασαν το πώς είχαν παρέμβει όλοι αυτοί κατά τη διάρκεια των ανακρίσεων του</w:t>
      </w:r>
      <w:r>
        <w:rPr>
          <w:rFonts w:eastAsia="Times New Roman"/>
          <w:szCs w:val="24"/>
        </w:rPr>
        <w:t xml:space="preserve"> Αρχηγού της Χρυσής Αυγής, του Χρήστου Παππά, και των υπολοίπων Βουλευτών. Ξέχασαν τον Σαμαρά όταν έπαιρνε τηλέφωνο και ζητούσε την προφυλάκιση των άλλων τριών Βουλευτών χρησιμοποιώντας υβριστικές εκφράσεις, όπως ξεχάστηκε και το βίντεο </w:t>
      </w:r>
      <w:proofErr w:type="spellStart"/>
      <w:r>
        <w:rPr>
          <w:rFonts w:eastAsia="Times New Roman"/>
          <w:szCs w:val="24"/>
        </w:rPr>
        <w:t>Μπαλτάκου</w:t>
      </w:r>
      <w:proofErr w:type="spellEnd"/>
      <w:r>
        <w:rPr>
          <w:rFonts w:eastAsia="Times New Roman"/>
          <w:szCs w:val="24"/>
        </w:rPr>
        <w:t xml:space="preserve">. Γενικώς </w:t>
      </w:r>
      <w:r>
        <w:rPr>
          <w:rFonts w:eastAsia="Times New Roman"/>
          <w:szCs w:val="24"/>
        </w:rPr>
        <w:t>σε αυτή την Αίθουσα όλα ξεχνιούνται πάρα πολύ εύκολα.</w:t>
      </w:r>
    </w:p>
    <w:p w14:paraId="39209527" w14:textId="77777777" w:rsidR="00612455" w:rsidRDefault="00B02DE7">
      <w:pPr>
        <w:spacing w:line="600" w:lineRule="auto"/>
        <w:ind w:firstLine="720"/>
        <w:jc w:val="both"/>
        <w:rPr>
          <w:rFonts w:eastAsia="Times New Roman"/>
          <w:szCs w:val="24"/>
        </w:rPr>
      </w:pPr>
      <w:r>
        <w:rPr>
          <w:rFonts w:eastAsia="Times New Roman"/>
          <w:szCs w:val="24"/>
        </w:rPr>
        <w:t xml:space="preserve">Εμείς, επειδή ως εθνικιστικό κίνημα έχουμε βιώσει το τι θα πει πραγματικά παρέμβαση πολιτικού προσώπου σε εκκρεμή ποινική υπόθεση, έχουμε βιώσει στο πετσί μας τι θα πει παρεμπόδιση στο έργο της </w:t>
      </w:r>
      <w:r>
        <w:rPr>
          <w:rFonts w:eastAsia="Times New Roman"/>
          <w:szCs w:val="24"/>
        </w:rPr>
        <w:t>δ</w:t>
      </w:r>
      <w:r>
        <w:rPr>
          <w:rFonts w:eastAsia="Times New Roman"/>
          <w:szCs w:val="24"/>
        </w:rPr>
        <w:t>ικαιοσύ</w:t>
      </w:r>
      <w:r>
        <w:rPr>
          <w:rFonts w:eastAsia="Times New Roman"/>
          <w:szCs w:val="24"/>
        </w:rPr>
        <w:t xml:space="preserve">νης, θέλουμε να ριχτεί άπλετο φως. Θέλουμε να εξεταστούν οι καταγγελίες που εμείς πρώτοι φέραμε στη Βουλή και συνηγορούμε στη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w:t>
      </w:r>
    </w:p>
    <w:p w14:paraId="39209528" w14:textId="77777777" w:rsidR="00612455" w:rsidRDefault="00B02DE7">
      <w:pPr>
        <w:spacing w:line="600" w:lineRule="auto"/>
        <w:ind w:firstLine="720"/>
        <w:jc w:val="both"/>
        <w:rPr>
          <w:rFonts w:eastAsia="Times New Roman"/>
          <w:szCs w:val="24"/>
        </w:rPr>
      </w:pPr>
      <w:r>
        <w:rPr>
          <w:rFonts w:eastAsia="Times New Roman"/>
          <w:szCs w:val="24"/>
        </w:rPr>
        <w:t xml:space="preserve">Το ίδιο, όμως, απαιτούμε και από εσάς, από την Κυβέρνησή σας, να συνηγορήσετε στη σύσταση μιας </w:t>
      </w:r>
      <w:r>
        <w:rPr>
          <w:rFonts w:eastAsia="Times New Roman"/>
          <w:szCs w:val="24"/>
        </w:rPr>
        <w:t>ε</w:t>
      </w:r>
      <w:r>
        <w:rPr>
          <w:rFonts w:eastAsia="Times New Roman"/>
          <w:szCs w:val="24"/>
        </w:rPr>
        <w:t>ξετ</w:t>
      </w:r>
      <w:r>
        <w:rPr>
          <w:rFonts w:eastAsia="Times New Roman"/>
          <w:szCs w:val="24"/>
        </w:rPr>
        <w:t xml:space="preserve">αστικής </w:t>
      </w:r>
      <w:r>
        <w:rPr>
          <w:rFonts w:eastAsia="Times New Roman"/>
          <w:szCs w:val="24"/>
        </w:rPr>
        <w:t>ε</w:t>
      </w:r>
      <w:r>
        <w:rPr>
          <w:rFonts w:eastAsia="Times New Roman"/>
          <w:szCs w:val="24"/>
        </w:rPr>
        <w:t>πιτροπής για να διερευνηθούν οι ενδεχόμενες ποινικές ευθύνες του πρώην Πρωθυπουργού Αντώνη Σαμαρά για την πράξη της πρόκλησης για την τέλεση πλημμελήματος, άρθρο 186, παράγραφος 2 του Ποινικού Κώδικα και ειδικότερα για το γεγονός ότι προέτρεψε δικ</w:t>
      </w:r>
      <w:r>
        <w:rPr>
          <w:rFonts w:eastAsia="Times New Roman"/>
          <w:szCs w:val="24"/>
        </w:rPr>
        <w:t>αστικούς λειτουργούς να διαπράξουν το πλημμέλημα της παράβασης καθήκοντος, άρθρο 259 του Ποινικού Κώδικα.</w:t>
      </w:r>
    </w:p>
    <w:p w14:paraId="39209529" w14:textId="77777777" w:rsidR="00612455" w:rsidRDefault="00B02DE7">
      <w:pPr>
        <w:spacing w:line="600" w:lineRule="auto"/>
        <w:ind w:firstLine="720"/>
        <w:jc w:val="both"/>
        <w:rPr>
          <w:rFonts w:eastAsia="Times New Roman" w:cs="Times New Roman"/>
          <w:szCs w:val="24"/>
        </w:rPr>
      </w:pPr>
      <w:r>
        <w:rPr>
          <w:rFonts w:eastAsia="Times New Roman"/>
          <w:szCs w:val="24"/>
        </w:rPr>
        <w:t xml:space="preserve">Όλα όσα προανέφερα αναδεικνύουν το περίσσευμα πολιτικής υποκρισίας σε θέματα που αφορούν παρεμβάσεις στην ελληνική </w:t>
      </w:r>
      <w:r>
        <w:rPr>
          <w:rFonts w:eastAsia="Times New Roman"/>
          <w:szCs w:val="24"/>
        </w:rPr>
        <w:t>δ</w:t>
      </w:r>
      <w:r>
        <w:rPr>
          <w:rFonts w:eastAsia="Times New Roman"/>
          <w:szCs w:val="24"/>
        </w:rPr>
        <w:t xml:space="preserve">ικαιοσύνη. </w:t>
      </w:r>
    </w:p>
    <w:p w14:paraId="3920952A" w14:textId="77777777" w:rsidR="00612455" w:rsidRDefault="00B02DE7">
      <w:pPr>
        <w:spacing w:line="600" w:lineRule="auto"/>
        <w:ind w:firstLine="720"/>
        <w:jc w:val="both"/>
        <w:rPr>
          <w:rFonts w:eastAsia="Times New Roman"/>
          <w:bCs/>
        </w:rPr>
      </w:pPr>
      <w:r>
        <w:rPr>
          <w:rFonts w:eastAsia="Times New Roman"/>
          <w:bCs/>
        </w:rPr>
        <w:t xml:space="preserve">Κλείνοντας έχω να σας </w:t>
      </w:r>
      <w:r>
        <w:rPr>
          <w:rFonts w:eastAsia="Times New Roman"/>
          <w:bCs/>
        </w:rPr>
        <w:t xml:space="preserve">επισημάνω ότι αληθινή και πραγματικά ανεξάρτητη </w:t>
      </w:r>
      <w:r>
        <w:rPr>
          <w:rFonts w:eastAsia="Times New Roman"/>
          <w:bCs/>
        </w:rPr>
        <w:t>δ</w:t>
      </w:r>
      <w:r>
        <w:rPr>
          <w:rFonts w:eastAsia="Times New Roman"/>
          <w:bCs/>
        </w:rPr>
        <w:t>ικαιοσύνη στην Ελλάδα μπορεί να υπάρξει μόνον με μια εθνική κυβέρνηση.</w:t>
      </w:r>
    </w:p>
    <w:p w14:paraId="3920952B" w14:textId="77777777" w:rsidR="00612455" w:rsidRDefault="00B02DE7">
      <w:pPr>
        <w:spacing w:line="600" w:lineRule="auto"/>
        <w:ind w:firstLine="720"/>
        <w:jc w:val="both"/>
        <w:rPr>
          <w:rFonts w:eastAsia="Times New Roman"/>
          <w:bCs/>
        </w:rPr>
      </w:pPr>
      <w:r>
        <w:rPr>
          <w:rFonts w:eastAsia="Times New Roman"/>
          <w:bCs/>
        </w:rPr>
        <w:t>Ευχαριστώ.</w:t>
      </w:r>
    </w:p>
    <w:p w14:paraId="3920952C" w14:textId="77777777" w:rsidR="00612455" w:rsidRDefault="00B02DE7">
      <w:pPr>
        <w:spacing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 xml:space="preserve">ς </w:t>
      </w:r>
      <w:r>
        <w:rPr>
          <w:rFonts w:eastAsia="Times New Roman"/>
          <w:bCs/>
        </w:rPr>
        <w:t>Αυγή</w:t>
      </w:r>
      <w:r>
        <w:rPr>
          <w:rFonts w:eastAsia="Times New Roman"/>
          <w:bCs/>
        </w:rPr>
        <w:t>ς</w:t>
      </w:r>
      <w:r>
        <w:rPr>
          <w:rFonts w:eastAsia="Times New Roman"/>
          <w:bCs/>
        </w:rPr>
        <w:t>)</w:t>
      </w:r>
    </w:p>
    <w:p w14:paraId="3920952D" w14:textId="77777777" w:rsidR="00612455" w:rsidRDefault="00B02DE7">
      <w:pPr>
        <w:spacing w:line="600" w:lineRule="auto"/>
        <w:ind w:firstLine="720"/>
        <w:jc w:val="both"/>
        <w:rPr>
          <w:rFonts w:eastAsia="Times New Roman"/>
          <w:b/>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
          <w:szCs w:val="24"/>
        </w:rPr>
        <w:t xml:space="preserve"> </w:t>
      </w:r>
      <w:r>
        <w:rPr>
          <w:rFonts w:eastAsia="Times New Roman"/>
          <w:szCs w:val="24"/>
        </w:rPr>
        <w:t xml:space="preserve">Τον λόγο έχει ο κ. Βασίλειος Τσίρκας από </w:t>
      </w:r>
      <w:r>
        <w:rPr>
          <w:rFonts w:eastAsia="Times New Roman"/>
          <w:szCs w:val="24"/>
        </w:rPr>
        <w:t>τον ΣΥΡΙΖΑ.</w:t>
      </w:r>
    </w:p>
    <w:p w14:paraId="3920952E" w14:textId="77777777" w:rsidR="00612455" w:rsidRDefault="00B02DE7">
      <w:pPr>
        <w:spacing w:line="600" w:lineRule="auto"/>
        <w:ind w:firstLine="720"/>
        <w:jc w:val="both"/>
        <w:rPr>
          <w:rFonts w:eastAsia="Times New Roman"/>
          <w:bCs/>
        </w:rPr>
      </w:pPr>
      <w:r>
        <w:rPr>
          <w:rFonts w:eastAsia="Times New Roman"/>
          <w:b/>
          <w:bCs/>
        </w:rPr>
        <w:t>ΒΑΣΙΛΕΙΟΣ ΤΣΙΡΚΑΣ:</w:t>
      </w:r>
      <w:r>
        <w:rPr>
          <w:rFonts w:eastAsia="Times New Roman"/>
          <w:bCs/>
        </w:rPr>
        <w:t xml:space="preserve"> Ευχαριστώ, κύριε Πρόεδρε.</w:t>
      </w:r>
    </w:p>
    <w:p w14:paraId="3920952F" w14:textId="77777777" w:rsidR="00612455" w:rsidRDefault="00B02DE7">
      <w:pPr>
        <w:spacing w:line="600" w:lineRule="auto"/>
        <w:ind w:firstLine="720"/>
        <w:jc w:val="both"/>
        <w:rPr>
          <w:rFonts w:eastAsia="Times New Roman"/>
          <w:bCs/>
        </w:rPr>
      </w:pPr>
      <w:r>
        <w:rPr>
          <w:rFonts w:eastAsia="Times New Roman"/>
          <w:bCs/>
        </w:rPr>
        <w:t xml:space="preserve">Κυρία και κύριε Υπουργέ, κυρίες και κύριοι Βουλευτές, η σημερινή συζήτηση για σύσταση </w:t>
      </w:r>
      <w:r>
        <w:rPr>
          <w:rFonts w:eastAsia="Times New Roman"/>
          <w:bCs/>
        </w:rPr>
        <w:t>ε</w:t>
      </w:r>
      <w:r>
        <w:rPr>
          <w:rFonts w:eastAsia="Times New Roman"/>
          <w:bCs/>
        </w:rPr>
        <w:t xml:space="preserve">ξεταστικής </w:t>
      </w:r>
      <w:r>
        <w:rPr>
          <w:rFonts w:eastAsia="Times New Roman"/>
          <w:bCs/>
        </w:rPr>
        <w:t>ε</w:t>
      </w:r>
      <w:r>
        <w:rPr>
          <w:rFonts w:eastAsia="Times New Roman"/>
          <w:bCs/>
        </w:rPr>
        <w:t>πιτροπής για τον Υπουργό Άμυνας θα έλεγα ότι είναι μια ακόμα απεγνωσμένη προσπάθεια της Νέας Δημοκρα</w:t>
      </w:r>
      <w:r>
        <w:rPr>
          <w:rFonts w:eastAsia="Times New Roman"/>
          <w:bCs/>
        </w:rPr>
        <w:t>τίας να δημιουργήσει ένα κλίμα σκανδάλου, δήθεν σκανδάλου, αφού το αφήγημά της περί ολικής καταστροφής της οικονομίας έχει καταρρεύσει. Και αρχίζει τώρα έναν νέο γύρο καταστροφολογίας σε μια περίοδο που η χώρα γυρίζει σελίδα. Γιατί μετά από πολλά χρόνια ύφ</w:t>
      </w:r>
      <w:r>
        <w:rPr>
          <w:rFonts w:eastAsia="Times New Roman"/>
          <w:bCs/>
        </w:rPr>
        <w:t>εσης και διαρκούς λιτότητας, βρισκόμαστε μπροστά σε μια νέα πραγματικότητα, αφού έχουμε μπροστά μας έναν καθαρό ορίζοντα εξόδου από τα μνημόνια και τη σκληρή επιτροπεία. Και παρά τις κινήσεις αντιπερισπασμού που επιχειρεί η Αντιπολίτευση, παραμένουμε προση</w:t>
      </w:r>
      <w:r>
        <w:rPr>
          <w:rFonts w:eastAsia="Times New Roman"/>
          <w:bCs/>
        </w:rPr>
        <w:t>λωμένοι στην επίτευξη του βασικού μας στόχου: Την έξοδο της χώρας απ’ τα μνημόνια, τη σκληρή επιτήρηση μέσω της ανάκαμψης της ελληνικής οικονομίας. Και αυτός ο στόχος σήμερα είναι περισσότερο εφικτός από οποιαδήποτε άλλη φορά.</w:t>
      </w:r>
    </w:p>
    <w:p w14:paraId="39209530" w14:textId="77777777" w:rsidR="00612455" w:rsidRDefault="00B02DE7">
      <w:pPr>
        <w:spacing w:line="600" w:lineRule="auto"/>
        <w:ind w:firstLine="720"/>
        <w:jc w:val="both"/>
        <w:rPr>
          <w:rFonts w:eastAsia="Times New Roman"/>
          <w:bCs/>
        </w:rPr>
      </w:pPr>
      <w:r>
        <w:rPr>
          <w:rFonts w:eastAsia="Times New Roman"/>
          <w:bCs/>
        </w:rPr>
        <w:t>Σε αυτή τη νέα περίοδο η χώρα</w:t>
      </w:r>
      <w:r>
        <w:rPr>
          <w:rFonts w:eastAsia="Times New Roman"/>
          <w:bCs/>
        </w:rPr>
        <w:t xml:space="preserve"> έχει επιστρέψει σταδιακά σε θετικούς ρυθμούς ανάπτυξης, μετά από τόσα χρόνια ύφεσης και στασιμότητας. Η ανεργία βαίνει μειούμενη, ενώ οι δημοσιονομικές επιδόσεις κινούνται πάνω από τον στόχο, με τους δείκτες ζωτικών οικονομικών δραστηριοτήτων να καταγράφο</w:t>
      </w:r>
      <w:r>
        <w:rPr>
          <w:rFonts w:eastAsia="Times New Roman"/>
          <w:bCs/>
        </w:rPr>
        <w:t>υν δυναμική άνοδο.</w:t>
      </w:r>
    </w:p>
    <w:p w14:paraId="39209531" w14:textId="77777777" w:rsidR="00612455" w:rsidRDefault="00B02DE7">
      <w:pPr>
        <w:spacing w:line="600" w:lineRule="auto"/>
        <w:ind w:firstLine="720"/>
        <w:jc w:val="both"/>
        <w:rPr>
          <w:rFonts w:eastAsia="Times New Roman"/>
          <w:bCs/>
        </w:rPr>
      </w:pPr>
      <w:r>
        <w:rPr>
          <w:rFonts w:eastAsia="Times New Roman"/>
          <w:bCs/>
        </w:rPr>
        <w:t xml:space="preserve">Αυτή την αντικειμενική πραγματικότητα αρνείται να την αποδεχτεί η Αξιωματική Αντιπολίτευση, μη μπορώντας να αντιπαρατεθεί σε κανένα πεδίο πολιτικής, αφού η ίδια έχει να επιδείξει μόνο τις συνέπειες των καταστροφικών της πολιτικών. Ακόμη </w:t>
      </w:r>
      <w:r>
        <w:rPr>
          <w:rFonts w:eastAsia="Times New Roman"/>
          <w:bCs/>
        </w:rPr>
        <w:t>κι όταν το επιχειρεί, όπως είδαμε πρόσφατα στη ΔΕΘ, προβάλλει φθαρμένες και καταστροφικές νεοφιλελεύθερες πολιτικές που χρε</w:t>
      </w:r>
      <w:r>
        <w:rPr>
          <w:rFonts w:eastAsia="Times New Roman"/>
          <w:bCs/>
        </w:rPr>
        <w:t>ο</w:t>
      </w:r>
      <w:r>
        <w:rPr>
          <w:rFonts w:eastAsia="Times New Roman"/>
          <w:bCs/>
        </w:rPr>
        <w:t>κόπησαν τη χώρα και την οικονομία. Το σχέδιο της Νέας Δημοκρατίας περιλαμβάνει απολύσεις και ιδιωτικοποιήσεις δημόσιων αγαθών, ένα α</w:t>
      </w:r>
      <w:r>
        <w:rPr>
          <w:rFonts w:eastAsia="Times New Roman"/>
          <w:bCs/>
        </w:rPr>
        <w:t>κόμα μνημόνιο δηλαδή.</w:t>
      </w:r>
    </w:p>
    <w:p w14:paraId="39209532" w14:textId="77777777" w:rsidR="00612455" w:rsidRDefault="00B02DE7">
      <w:pPr>
        <w:spacing w:line="600" w:lineRule="auto"/>
        <w:ind w:firstLine="720"/>
        <w:jc w:val="both"/>
        <w:rPr>
          <w:rFonts w:eastAsia="Times New Roman"/>
          <w:bCs/>
        </w:rPr>
      </w:pPr>
      <w:r>
        <w:rPr>
          <w:rFonts w:eastAsia="Times New Roman"/>
          <w:bCs/>
        </w:rPr>
        <w:t>Και μετά την τακτική αυτών των αντιπερισπασμών, που οδήγησε και στη σημερινή συζήτηση στην Ολομέλεια, τώρα έχουμε και τη νέα στάση από την πλευρά της Αξιωματικής Αντιπολίτευσης που σκοπεύει να τηρήσει από εδώ και πέρα, την παράλογη θέ</w:t>
      </w:r>
      <w:r>
        <w:rPr>
          <w:rFonts w:eastAsia="Times New Roman"/>
          <w:bCs/>
        </w:rPr>
        <w:t xml:space="preserve">ση δηλαδή να καταψηφίζει κανείς ακόμα και σε όσα συμφωνεί, που θα έλεγα ότι αποτελεί απειλή για την ίδια τη λειτουργία του κοινοβουλευτικού συστήματος, για τη λειτουργία δηλαδή της δημοκρατίας. Και ο μόνος λόγος που το επιχειρεί αυτό είναι γιατί αδιαφορεί </w:t>
      </w:r>
      <w:r>
        <w:rPr>
          <w:rFonts w:eastAsia="Times New Roman"/>
          <w:bCs/>
        </w:rPr>
        <w:t>για το δημόσιο συμφέρον.</w:t>
      </w:r>
    </w:p>
    <w:p w14:paraId="39209533" w14:textId="77777777" w:rsidR="00612455" w:rsidRDefault="00B02DE7">
      <w:pPr>
        <w:spacing w:line="600" w:lineRule="auto"/>
        <w:ind w:firstLine="720"/>
        <w:jc w:val="both"/>
        <w:rPr>
          <w:rFonts w:eastAsia="Times New Roman"/>
          <w:bCs/>
        </w:rPr>
      </w:pPr>
      <w:r>
        <w:rPr>
          <w:rFonts w:eastAsia="Times New Roman"/>
          <w:bCs/>
        </w:rPr>
        <w:t>Εμείς προχωράμε, παρ’ όλα αυτά, για να υλοποιήσουμε το σχέδιό μας για μια Ελλάδα χωρίς μνημόνια, χωρίς αυτούς που τώρα εμφανίζονται σαν σωτήρες και θέλουν να σώσουν τη χώρα, χωρίς αυτούς που έχουν βαριά ευθύνη για τη λεηλασία του δ</w:t>
      </w:r>
      <w:r>
        <w:rPr>
          <w:rFonts w:eastAsia="Times New Roman"/>
          <w:bCs/>
        </w:rPr>
        <w:t>ημόσιου πλούτου, που θυσίασαν την ανάπτυξη στο βωμό θαλασσοδανείων, αφήνοντας τη μεγάλη πλειοψηφία απροστάτευτη.</w:t>
      </w:r>
    </w:p>
    <w:p w14:paraId="39209534" w14:textId="77777777" w:rsidR="00612455" w:rsidRDefault="00B02DE7">
      <w:pPr>
        <w:spacing w:line="600" w:lineRule="auto"/>
        <w:ind w:firstLine="720"/>
        <w:jc w:val="both"/>
        <w:rPr>
          <w:rFonts w:eastAsia="Times New Roman"/>
          <w:bCs/>
        </w:rPr>
      </w:pPr>
      <w:r>
        <w:rPr>
          <w:rFonts w:eastAsia="Times New Roman"/>
          <w:bCs/>
        </w:rPr>
        <w:t>Κι έχουμε αποδείξει την αποφασιστικότητά μας δίνοντας μεγάλες μάχες και στο εξωτερικό και στο εσωτερικό για να προασπίσουμε τα συμφέροντα του ε</w:t>
      </w:r>
      <w:r>
        <w:rPr>
          <w:rFonts w:eastAsia="Times New Roman"/>
          <w:bCs/>
        </w:rPr>
        <w:t>λληνικού λαού, να βάλουμε ένα τέρμα στην ασυδοσία της εξουσίας συγκεκριμένων κύκλων και συστημάτων. Και φέραμε στην επιφάνεια υποθέσεις πραγματικής διαφθοράς, υποθέσεις που έχουν συγκλονίσει το πανελλήνιο τα προηγούμενα χρόνια και που σε μεγάλο βαθμό στη σ</w:t>
      </w:r>
      <w:r>
        <w:rPr>
          <w:rFonts w:eastAsia="Times New Roman"/>
          <w:bCs/>
        </w:rPr>
        <w:t>υνείδηση της ελληνικής κοινωνίας αποτελούν σημαντικές αιτίες της χρε</w:t>
      </w:r>
      <w:r>
        <w:rPr>
          <w:rFonts w:eastAsia="Times New Roman"/>
          <w:bCs/>
        </w:rPr>
        <w:t>ο</w:t>
      </w:r>
      <w:r>
        <w:rPr>
          <w:rFonts w:eastAsia="Times New Roman"/>
          <w:bCs/>
        </w:rPr>
        <w:t>κοπίας και της κρίσης.</w:t>
      </w:r>
    </w:p>
    <w:p w14:paraId="39209535" w14:textId="77777777" w:rsidR="00612455" w:rsidRDefault="00B02DE7">
      <w:pPr>
        <w:spacing w:line="600" w:lineRule="auto"/>
        <w:ind w:firstLine="720"/>
        <w:jc w:val="both"/>
        <w:rPr>
          <w:rFonts w:eastAsia="Times New Roman"/>
          <w:bCs/>
        </w:rPr>
      </w:pPr>
      <w:r>
        <w:rPr>
          <w:rFonts w:eastAsia="Times New Roman"/>
          <w:bCs/>
        </w:rPr>
        <w:t>Δεν είδαμε, όμως, την Αξιωματική Αντιπολίτευση να διακατέχεται από τον ίδιο ζήλο να πατάξει εκεί τη διαπλοκή και τη διαφθορά, να τοποθετηθεί με σαφήνεια σε ζητήματα</w:t>
      </w:r>
      <w:r>
        <w:rPr>
          <w:rFonts w:eastAsia="Times New Roman"/>
          <w:bCs/>
        </w:rPr>
        <w:t xml:space="preserve"> που είναι ανοι</w:t>
      </w:r>
      <w:r>
        <w:rPr>
          <w:rFonts w:eastAsia="Times New Roman"/>
          <w:bCs/>
        </w:rPr>
        <w:t>κ</w:t>
      </w:r>
      <w:r>
        <w:rPr>
          <w:rFonts w:eastAsia="Times New Roman"/>
          <w:bCs/>
        </w:rPr>
        <w:t>τά και κάποια απ’ αυτά αποτελούν και αντικείμενο ήδη εξεταστικών επιτροπών. Αποφάσισαν ο κ. Μητσοτάκης και η Νέα Δημοκρατία από την αρχή να ακολουθήσουν έναν δρόμο καταστροφολογίας και να επενδύσουν πολιτικά στην ενδεχόμενη αποτυχία, την εμ</w:t>
      </w:r>
      <w:r>
        <w:rPr>
          <w:rFonts w:eastAsia="Times New Roman"/>
          <w:bCs/>
        </w:rPr>
        <w:t>πλοκή των διαπραγματεύσεων για την οριστική έξοδο από τα μνημόνια.</w:t>
      </w:r>
    </w:p>
    <w:p w14:paraId="39209536" w14:textId="77777777" w:rsidR="00612455" w:rsidRDefault="00B02DE7">
      <w:pPr>
        <w:spacing w:line="600" w:lineRule="auto"/>
        <w:ind w:firstLine="720"/>
        <w:jc w:val="both"/>
        <w:rPr>
          <w:rFonts w:eastAsia="Times New Roman"/>
          <w:bCs/>
        </w:rPr>
      </w:pPr>
      <w:r>
        <w:rPr>
          <w:rFonts w:eastAsia="Times New Roman"/>
          <w:bCs/>
        </w:rPr>
        <w:t xml:space="preserve">Η όλη συζήτηση, κυρίες και κύριοι Βουλευτές, περί παρέμβασης δήθεν στη </w:t>
      </w:r>
      <w:r>
        <w:rPr>
          <w:rFonts w:eastAsia="Times New Roman"/>
          <w:bCs/>
        </w:rPr>
        <w:t>δ</w:t>
      </w:r>
      <w:r>
        <w:rPr>
          <w:rFonts w:eastAsia="Times New Roman"/>
          <w:bCs/>
        </w:rPr>
        <w:t>ικαιοσύνη, είναι νομικά ανυπόστατη, διότι σε κανένα σημείο αυτής της υπόθεσης, όπως ειπώθηκε εδώ σήμερα και από άλλου</w:t>
      </w:r>
      <w:r>
        <w:rPr>
          <w:rFonts w:eastAsia="Times New Roman"/>
          <w:bCs/>
        </w:rPr>
        <w:t xml:space="preserve">ς ομιλητές, δεν έγινε προσπάθεια από κανέναν να υποδείξει στη </w:t>
      </w:r>
      <w:r>
        <w:rPr>
          <w:rFonts w:eastAsia="Times New Roman"/>
          <w:bCs/>
        </w:rPr>
        <w:t>δ</w:t>
      </w:r>
      <w:r>
        <w:rPr>
          <w:rFonts w:eastAsia="Times New Roman"/>
          <w:bCs/>
        </w:rPr>
        <w:t>ικαιοσύνη τον τρόπο με τον οποίο θα λειτουργήσει σε ένα συγκεκριμένο ζήτημα.</w:t>
      </w:r>
    </w:p>
    <w:p w14:paraId="39209537" w14:textId="77777777" w:rsidR="00612455" w:rsidRDefault="00B02DE7">
      <w:pPr>
        <w:spacing w:line="600" w:lineRule="auto"/>
        <w:ind w:firstLine="720"/>
        <w:jc w:val="both"/>
        <w:rPr>
          <w:rFonts w:eastAsia="Times New Roman"/>
          <w:bCs/>
        </w:rPr>
      </w:pPr>
      <w:r>
        <w:rPr>
          <w:rFonts w:eastAsia="Times New Roman"/>
          <w:bCs/>
        </w:rPr>
        <w:t xml:space="preserve">Σε κάθε περίπτωση, η δικαστική έρευνα βρίσκεται σε εξέλιξη. Και αν σεβόμαστε τη </w:t>
      </w:r>
      <w:r>
        <w:rPr>
          <w:rFonts w:eastAsia="Times New Roman"/>
          <w:bCs/>
        </w:rPr>
        <w:t>δ</w:t>
      </w:r>
      <w:r>
        <w:rPr>
          <w:rFonts w:eastAsia="Times New Roman"/>
          <w:bCs/>
        </w:rPr>
        <w:t xml:space="preserve">ικαιοσύνη, πρέπει να σεβόμαστε και </w:t>
      </w:r>
      <w:r>
        <w:rPr>
          <w:rFonts w:eastAsia="Times New Roman"/>
          <w:bCs/>
        </w:rPr>
        <w:t xml:space="preserve">τα αποτελέσματά της. Και για να υπάρξει ηθικός αυτουργός, όπως ακούστηκε και προηγουμένως, πρέπει να υπάρχει και φυσικός αυτουργός. Και η φυσική αυτουργία δεν κρίθηκε αξιόποινη και αποσύρθηκε. Είναι προφανές, λοιπόν, πως δεν υπάρχει κανένα στοιχείο που να </w:t>
      </w:r>
      <w:r>
        <w:rPr>
          <w:rFonts w:eastAsia="Times New Roman"/>
          <w:bCs/>
        </w:rPr>
        <w:t xml:space="preserve">στοιχειοθετεί τη σύνθεση μιας τέτοια </w:t>
      </w:r>
      <w:r>
        <w:rPr>
          <w:rFonts w:eastAsia="Times New Roman"/>
          <w:bCs/>
        </w:rPr>
        <w:t>ε</w:t>
      </w:r>
      <w:r>
        <w:rPr>
          <w:rFonts w:eastAsia="Times New Roman"/>
          <w:bCs/>
        </w:rPr>
        <w:t xml:space="preserve">ξεταστικής </w:t>
      </w:r>
      <w:r>
        <w:rPr>
          <w:rFonts w:eastAsia="Times New Roman"/>
          <w:bCs/>
        </w:rPr>
        <w:t>ε</w:t>
      </w:r>
      <w:r>
        <w:rPr>
          <w:rFonts w:eastAsia="Times New Roman"/>
          <w:bCs/>
        </w:rPr>
        <w:t>πιτροπής.</w:t>
      </w:r>
    </w:p>
    <w:p w14:paraId="39209538" w14:textId="77777777" w:rsidR="00612455" w:rsidRDefault="00B02DE7">
      <w:pPr>
        <w:spacing w:line="600" w:lineRule="auto"/>
        <w:ind w:firstLine="720"/>
        <w:jc w:val="both"/>
        <w:rPr>
          <w:rFonts w:eastAsia="Times New Roman"/>
          <w:szCs w:val="24"/>
        </w:rPr>
      </w:pPr>
      <w:r>
        <w:rPr>
          <w:rFonts w:eastAsia="Times New Roman"/>
          <w:szCs w:val="24"/>
        </w:rPr>
        <w:t xml:space="preserve">Η Νέα Δημοκρατία αντίθετα προσπαθεί να προκαταβάλει τη </w:t>
      </w:r>
      <w:r>
        <w:rPr>
          <w:rFonts w:eastAsia="Times New Roman"/>
          <w:szCs w:val="24"/>
        </w:rPr>
        <w:t>δ</w:t>
      </w:r>
      <w:r>
        <w:rPr>
          <w:rFonts w:eastAsia="Times New Roman"/>
          <w:szCs w:val="24"/>
        </w:rPr>
        <w:t>ικαιοσύνη, ενώ αυτό που θα έπρεπε να ενδιαφέρει σήμερα είναι η έρευνα αυτή να φέρει αποτελέσματα για την ουσία της υπόθεσης. Να χυθεί δηλαδή</w:t>
      </w:r>
      <w:r>
        <w:rPr>
          <w:rFonts w:eastAsia="Times New Roman"/>
          <w:szCs w:val="24"/>
        </w:rPr>
        <w:t>, άπλετο φως σε αυτή την υπόθεση διακίνησης τεράστιων ποσοτήτων ναρκωτικών.</w:t>
      </w:r>
    </w:p>
    <w:p w14:paraId="39209539" w14:textId="77777777" w:rsidR="00612455" w:rsidRDefault="00B02DE7">
      <w:pPr>
        <w:spacing w:line="600" w:lineRule="auto"/>
        <w:ind w:firstLine="720"/>
        <w:jc w:val="both"/>
        <w:rPr>
          <w:rFonts w:eastAsia="Times New Roman"/>
          <w:szCs w:val="24"/>
        </w:rPr>
      </w:pPr>
      <w:r>
        <w:rPr>
          <w:rFonts w:eastAsia="Times New Roman"/>
          <w:szCs w:val="24"/>
        </w:rPr>
        <w:t>Από την πλευρά μας, εμείς έχουμε δεσμευτεί να μην συγκαλύψουμε τίποτα, να μην υποθάλψουμε, να μην υποχωρήσουμε απέναντι στις δυνάμεις εκείνες που υπονόμευσαν το δημόσιο συμφέρον, π</w:t>
      </w:r>
      <w:r>
        <w:rPr>
          <w:rFonts w:eastAsia="Times New Roman"/>
          <w:szCs w:val="24"/>
        </w:rPr>
        <w:t>ου διασπάθισαν το δημόσιο χρήμα, που δωροδόκησαν και δωροδοκήθηκαν και ξέπλυναν μαύρο χρήμα.</w:t>
      </w:r>
    </w:p>
    <w:p w14:paraId="3920953A" w14:textId="77777777" w:rsidR="00612455" w:rsidRDefault="00B02DE7">
      <w:pPr>
        <w:spacing w:line="600" w:lineRule="auto"/>
        <w:ind w:firstLine="720"/>
        <w:jc w:val="both"/>
        <w:rPr>
          <w:rFonts w:eastAsia="Times New Roman"/>
          <w:szCs w:val="24"/>
        </w:rPr>
      </w:pPr>
      <w:r>
        <w:rPr>
          <w:rFonts w:eastAsia="Times New Roman"/>
          <w:szCs w:val="24"/>
        </w:rPr>
        <w:t xml:space="preserve">Η ελληνική Κυβέρνηση, στο πλαίσιο των συνταγματικών της δυνατοτήτων, αλλά και της </w:t>
      </w:r>
      <w:proofErr w:type="spellStart"/>
      <w:r>
        <w:rPr>
          <w:rFonts w:eastAsia="Times New Roman"/>
          <w:szCs w:val="24"/>
        </w:rPr>
        <w:t>δικαιοκρατίας</w:t>
      </w:r>
      <w:proofErr w:type="spellEnd"/>
      <w:r>
        <w:rPr>
          <w:rFonts w:eastAsia="Times New Roman"/>
          <w:szCs w:val="24"/>
        </w:rPr>
        <w:t xml:space="preserve"> έκανε και θα συνεχίσει να κάνει ό,τι περνά από το χέρι της, ώστε η </w:t>
      </w:r>
      <w:r>
        <w:rPr>
          <w:rFonts w:eastAsia="Times New Roman"/>
          <w:szCs w:val="24"/>
        </w:rPr>
        <w:t xml:space="preserve">ελληνική </w:t>
      </w:r>
      <w:r>
        <w:rPr>
          <w:rFonts w:eastAsia="Times New Roman"/>
          <w:szCs w:val="24"/>
        </w:rPr>
        <w:t>δ</w:t>
      </w:r>
      <w:r>
        <w:rPr>
          <w:rFonts w:eastAsia="Times New Roman"/>
          <w:szCs w:val="24"/>
        </w:rPr>
        <w:t xml:space="preserve">ικαιοσύνη να αφεθεί απερίσπαστη να εξετάσει όλες αυτές τις υποθέσεις και ο ελληνικός λαός να μάθει, αλλά και οι υπεύθυνοι να βρεθούν και να τιμωρηθούν. </w:t>
      </w:r>
    </w:p>
    <w:p w14:paraId="3920953B" w14:textId="77777777" w:rsidR="00612455" w:rsidRDefault="00B02DE7">
      <w:pPr>
        <w:spacing w:line="600" w:lineRule="auto"/>
        <w:ind w:firstLine="720"/>
        <w:jc w:val="both"/>
        <w:rPr>
          <w:rFonts w:eastAsia="Times New Roman"/>
          <w:szCs w:val="24"/>
        </w:rPr>
      </w:pPr>
      <w:r>
        <w:rPr>
          <w:rFonts w:eastAsia="Times New Roman"/>
          <w:szCs w:val="24"/>
        </w:rPr>
        <w:t>Εμείς προχωράμε με στόχο το πολιτικό σχέδιο της επόμενης διετίας. Και με την οικονομία να γυρ</w:t>
      </w:r>
      <w:r>
        <w:rPr>
          <w:rFonts w:eastAsia="Times New Roman"/>
          <w:szCs w:val="24"/>
        </w:rPr>
        <w:t xml:space="preserve">ίζει σελίδα μετά από έναν δύσκολο κύκλο διαπραγματεύσεων, αυτό που πρέπει να μας ενδιαφέρει είναι η κοινωνία να αρχίσει να δρέπει τους καρπούς αυτής της ανάπτυξης. Το πεδίο της πραγματικής αντιπαράθεσης είναι η πραγματικότητα, και η πραγματικότητα συνεχώς </w:t>
      </w:r>
      <w:r>
        <w:rPr>
          <w:rFonts w:eastAsia="Times New Roman"/>
          <w:szCs w:val="24"/>
        </w:rPr>
        <w:t>βελτιώνεται, αλλά είναι και η οικονομία που συνεχώς ανακάμπτει. Και για την πραγματικότητα αυτήν κρινόμαστε καθημερινά από τους πολίτες και θα κριθούμε και τελικά στις εκλογές στο τέλος της τετραετίας.</w:t>
      </w:r>
    </w:p>
    <w:p w14:paraId="3920953C" w14:textId="77777777" w:rsidR="00612455" w:rsidRDefault="00B02DE7">
      <w:pPr>
        <w:spacing w:line="600" w:lineRule="auto"/>
        <w:ind w:firstLine="720"/>
        <w:jc w:val="both"/>
        <w:rPr>
          <w:rFonts w:eastAsia="Times New Roman"/>
          <w:szCs w:val="24"/>
        </w:rPr>
      </w:pPr>
      <w:r>
        <w:rPr>
          <w:rFonts w:eastAsia="Times New Roman"/>
          <w:szCs w:val="24"/>
        </w:rPr>
        <w:t>Ευχαριστώ πολύ.</w:t>
      </w:r>
    </w:p>
    <w:p w14:paraId="3920953D" w14:textId="77777777" w:rsidR="00612455" w:rsidRDefault="00B02DE7">
      <w:pPr>
        <w:spacing w:line="600" w:lineRule="auto"/>
        <w:ind w:firstLine="720"/>
        <w:jc w:val="center"/>
        <w:rPr>
          <w:rFonts w:eastAsia="Times New Roman"/>
          <w:szCs w:val="24"/>
        </w:rPr>
      </w:pPr>
      <w:r>
        <w:rPr>
          <w:rFonts w:eastAsia="Times New Roman"/>
          <w:szCs w:val="24"/>
        </w:rPr>
        <w:t>(Χειροκροτήματα από τις πτέρυγες του Σ</w:t>
      </w:r>
      <w:r>
        <w:rPr>
          <w:rFonts w:eastAsia="Times New Roman"/>
          <w:szCs w:val="24"/>
        </w:rPr>
        <w:t>ΥΡΙΖΑ και των ΑΝΕΛ)</w:t>
      </w:r>
    </w:p>
    <w:p w14:paraId="3920953E"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Κοινοβουλευτικός Εκπρόσωπος από το Ποτάμι κ. </w:t>
      </w:r>
      <w:proofErr w:type="spellStart"/>
      <w:r>
        <w:rPr>
          <w:rFonts w:eastAsia="Times New Roman"/>
          <w:szCs w:val="24"/>
        </w:rPr>
        <w:t>Μαυρωτάς</w:t>
      </w:r>
      <w:proofErr w:type="spellEnd"/>
      <w:r>
        <w:rPr>
          <w:rFonts w:eastAsia="Times New Roman"/>
          <w:szCs w:val="24"/>
        </w:rPr>
        <w:t>.</w:t>
      </w:r>
    </w:p>
    <w:p w14:paraId="3920953F" w14:textId="77777777" w:rsidR="00612455" w:rsidRDefault="00B02DE7">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Ευχαριστώ, κύριε Πρόεδρε.</w:t>
      </w:r>
    </w:p>
    <w:p w14:paraId="39209540" w14:textId="77777777" w:rsidR="00612455" w:rsidRDefault="00B02DE7">
      <w:pPr>
        <w:spacing w:line="600" w:lineRule="auto"/>
        <w:ind w:firstLine="720"/>
        <w:jc w:val="both"/>
        <w:rPr>
          <w:rFonts w:eastAsia="Times New Roman"/>
          <w:szCs w:val="24"/>
        </w:rPr>
      </w:pPr>
      <w:r>
        <w:rPr>
          <w:rFonts w:eastAsia="Times New Roman"/>
          <w:szCs w:val="24"/>
        </w:rPr>
        <w:t xml:space="preserve">Ας μπούμε κατευθείαν στην υπόθεση. Ένας Υπουργός μιλάει με έναν δημοσιογράφο και μετά </w:t>
      </w:r>
      <w:r>
        <w:rPr>
          <w:rFonts w:eastAsia="Times New Roman"/>
          <w:szCs w:val="24"/>
        </w:rPr>
        <w:t>συνομιλεί δώδεκα φορές με έναν ισοβίτη, έμπορο ναρκωτικών που είναι στη φυλακή για υπόθεση 2,1 τόνων ηρωίνης. Τα παραπάνω δεν είναι τρέιλερ από τις σειρές «</w:t>
      </w:r>
      <w:r>
        <w:rPr>
          <w:rFonts w:eastAsia="Times New Roman"/>
          <w:szCs w:val="24"/>
          <w:lang w:val="en-US"/>
        </w:rPr>
        <w:t>House</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Cards</w:t>
      </w:r>
      <w:r>
        <w:rPr>
          <w:rFonts w:eastAsia="Times New Roman"/>
          <w:szCs w:val="24"/>
        </w:rPr>
        <w:t>» ή «</w:t>
      </w:r>
      <w:proofErr w:type="spellStart"/>
      <w:r>
        <w:rPr>
          <w:rFonts w:eastAsia="Times New Roman"/>
          <w:szCs w:val="24"/>
          <w:lang w:val="en-US"/>
        </w:rPr>
        <w:t>Narcos</w:t>
      </w:r>
      <w:proofErr w:type="spellEnd"/>
      <w:r>
        <w:rPr>
          <w:rFonts w:eastAsia="Times New Roman"/>
          <w:szCs w:val="24"/>
        </w:rPr>
        <w:t xml:space="preserve">», που είναι ουσιαστικά η ιστορία του </w:t>
      </w:r>
      <w:r>
        <w:rPr>
          <w:rFonts w:eastAsia="Times New Roman"/>
          <w:szCs w:val="24"/>
        </w:rPr>
        <w:t xml:space="preserve">Πάμπλο </w:t>
      </w:r>
      <w:proofErr w:type="spellStart"/>
      <w:r>
        <w:rPr>
          <w:rFonts w:eastAsia="Times New Roman"/>
          <w:szCs w:val="24"/>
        </w:rPr>
        <w:t>Εσκομπάρ</w:t>
      </w:r>
      <w:proofErr w:type="spellEnd"/>
      <w:r>
        <w:rPr>
          <w:rFonts w:eastAsia="Times New Roman"/>
          <w:szCs w:val="24"/>
        </w:rPr>
        <w:t xml:space="preserve">. Είναι ένας </w:t>
      </w:r>
      <w:r>
        <w:rPr>
          <w:rFonts w:eastAsia="Times New Roman"/>
          <w:szCs w:val="24"/>
        </w:rPr>
        <w:t>συνδυασμός και των δύο που δεν ξέρουμε αν θα τον δούμε ποτέ στην τηλεόραση. Τον βλέπουμε, όμως, στην ελληνική πολιτική σκηνή.</w:t>
      </w:r>
    </w:p>
    <w:p w14:paraId="39209541" w14:textId="77777777" w:rsidR="00612455" w:rsidRDefault="00B02DE7">
      <w:pPr>
        <w:spacing w:line="600" w:lineRule="auto"/>
        <w:ind w:firstLine="720"/>
        <w:jc w:val="both"/>
        <w:rPr>
          <w:rFonts w:eastAsia="Times New Roman"/>
          <w:szCs w:val="24"/>
        </w:rPr>
      </w:pPr>
      <w:r>
        <w:rPr>
          <w:rFonts w:eastAsia="Times New Roman"/>
          <w:szCs w:val="24"/>
        </w:rPr>
        <w:t xml:space="preserve">Πού είναι όμως, το περίεργο, κύριοι συνάδελφοι; Μήπως ότι δεν είχε καλό σήμα ο Υπουργός και έπρεπε να πάρει δώδεκα φορές τηλέφωνο </w:t>
      </w:r>
      <w:r>
        <w:rPr>
          <w:rFonts w:eastAsia="Times New Roman"/>
          <w:szCs w:val="24"/>
        </w:rPr>
        <w:t>έναν καταδικασμένο για να του πει τα αυτονόητα; Δηλαδή ότι «τα ναρκωτικά είναι πολύ κακό πράγμα», «πες την αλήθεια, θα σώσουν την ελληνική κοινωνία και την ελληνική νεολαία». Μήπως το ότι υπάρχουν τηλέφωνα στις φυλακές για να επικοινωνούν κρατούμενοι με δη</w:t>
      </w:r>
      <w:r>
        <w:rPr>
          <w:rFonts w:eastAsia="Times New Roman"/>
          <w:szCs w:val="24"/>
        </w:rPr>
        <w:t>μοσιογράφους και Υπουργούς;</w:t>
      </w:r>
    </w:p>
    <w:p w14:paraId="39209542" w14:textId="77777777" w:rsidR="00612455" w:rsidRDefault="00B02DE7">
      <w:pPr>
        <w:spacing w:line="600" w:lineRule="auto"/>
        <w:ind w:firstLine="720"/>
        <w:jc w:val="both"/>
        <w:rPr>
          <w:rFonts w:eastAsia="Times New Roman"/>
          <w:szCs w:val="24"/>
        </w:rPr>
      </w:pPr>
      <w:r>
        <w:rPr>
          <w:rFonts w:eastAsia="Times New Roman"/>
          <w:szCs w:val="24"/>
        </w:rPr>
        <w:t>Πού είναι το περίεργο; Το ότι μ</w:t>
      </w:r>
      <w:r>
        <w:rPr>
          <w:rFonts w:eastAsia="Times New Roman"/>
          <w:szCs w:val="24"/>
        </w:rPr>
        <w:t>ί</w:t>
      </w:r>
      <w:r>
        <w:rPr>
          <w:rFonts w:eastAsia="Times New Roman"/>
          <w:szCs w:val="24"/>
        </w:rPr>
        <w:t xml:space="preserve">α εισαγγελέας ξεκίνησε μέσα στη μαύρη νύχτα του Γενάρη να ταξιδέψει ως τον Αυλώνα να πάρει κατάθεση από τον ισοβίτη, ο οποίος τελικά είδε ένα σημαδιακό όνειρο και το μετάνιωσε; Ή το ότι η υπόθεση </w:t>
      </w:r>
      <w:r>
        <w:rPr>
          <w:rFonts w:eastAsia="Times New Roman"/>
          <w:szCs w:val="24"/>
        </w:rPr>
        <w:t>είναι ξεκάθαρη, ένα θέμα εθνικής άμυνας -και αυτό το ακούσαμε ακόμα στη Βουλή- και έπρεπε να υπάρχει εμπλοκή του Υπουργού Εθνικής Άμυνας; Ή το ότι για τις περιπτώσεις πληροφοριοδοτών δημοσίου συμφέροντος, τους γνωστούς «</w:t>
      </w:r>
      <w:proofErr w:type="spellStart"/>
      <w:r>
        <w:rPr>
          <w:rFonts w:eastAsia="Times New Roman"/>
          <w:szCs w:val="24"/>
        </w:rPr>
        <w:t>whistleblower</w:t>
      </w:r>
      <w:proofErr w:type="spellEnd"/>
      <w:r>
        <w:rPr>
          <w:rFonts w:eastAsia="Times New Roman"/>
          <w:szCs w:val="24"/>
          <w:lang w:val="en-US"/>
        </w:rPr>
        <w:t>s</w:t>
      </w:r>
      <w:r>
        <w:rPr>
          <w:rFonts w:eastAsia="Times New Roman"/>
          <w:szCs w:val="24"/>
        </w:rPr>
        <w:t>» δεν υπάρχουν κατάλλη</w:t>
      </w:r>
      <w:r>
        <w:rPr>
          <w:rFonts w:eastAsia="Times New Roman"/>
          <w:szCs w:val="24"/>
        </w:rPr>
        <w:t>λες υπηρεσίες, αλλά πρέπει και αυτό να το κάνει ο Υπουργός Άμυνας;</w:t>
      </w:r>
    </w:p>
    <w:p w14:paraId="39209543" w14:textId="77777777" w:rsidR="00612455" w:rsidRDefault="00B02DE7">
      <w:pPr>
        <w:spacing w:line="600" w:lineRule="auto"/>
        <w:ind w:firstLine="720"/>
        <w:jc w:val="both"/>
        <w:rPr>
          <w:rFonts w:eastAsia="Times New Roman"/>
          <w:szCs w:val="24"/>
        </w:rPr>
      </w:pPr>
      <w:r>
        <w:rPr>
          <w:rFonts w:eastAsia="Times New Roman"/>
          <w:szCs w:val="24"/>
        </w:rPr>
        <w:t xml:space="preserve">Πού είναι, λοιπόν, το περίεργο; Και τι είναι προς εξέταση για να ζητάει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η Αντιπολίτευση; Όλα αυτά είναι για εσάς φυσιολογικά και καθημερινά και δεν χρήζουν διερεύνησης. </w:t>
      </w:r>
      <w:r>
        <w:rPr>
          <w:rFonts w:eastAsia="Times New Roman"/>
          <w:szCs w:val="24"/>
          <w:lang w:val="en-US"/>
        </w:rPr>
        <w:t>Business</w:t>
      </w:r>
      <w:r>
        <w:rPr>
          <w:rFonts w:eastAsia="Times New Roman"/>
          <w:szCs w:val="24"/>
        </w:rPr>
        <w:t xml:space="preserve"> </w:t>
      </w:r>
      <w:r>
        <w:rPr>
          <w:rFonts w:eastAsia="Times New Roman"/>
          <w:szCs w:val="24"/>
          <w:lang w:val="en-US"/>
        </w:rPr>
        <w:t>as</w:t>
      </w:r>
      <w:r>
        <w:rPr>
          <w:rFonts w:eastAsia="Times New Roman"/>
          <w:szCs w:val="24"/>
        </w:rPr>
        <w:t xml:space="preserve"> </w:t>
      </w:r>
      <w:r>
        <w:rPr>
          <w:rFonts w:eastAsia="Times New Roman"/>
          <w:szCs w:val="24"/>
          <w:lang w:val="en-US"/>
        </w:rPr>
        <w:t>usual</w:t>
      </w:r>
      <w:r>
        <w:rPr>
          <w:rFonts w:eastAsia="Times New Roman"/>
          <w:szCs w:val="24"/>
        </w:rPr>
        <w:t>!</w:t>
      </w:r>
    </w:p>
    <w:p w14:paraId="39209544" w14:textId="77777777" w:rsidR="00612455" w:rsidRDefault="00B02DE7">
      <w:pPr>
        <w:spacing w:line="600" w:lineRule="auto"/>
        <w:ind w:firstLine="720"/>
        <w:jc w:val="both"/>
        <w:rPr>
          <w:rFonts w:eastAsia="Times New Roman"/>
          <w:szCs w:val="24"/>
        </w:rPr>
      </w:pPr>
      <w:r>
        <w:rPr>
          <w:rFonts w:eastAsia="Times New Roman"/>
          <w:szCs w:val="24"/>
        </w:rPr>
        <w:t xml:space="preserve">Για να σοβαρευτούμε τώρα όμως, κάποιες απορίες. Ήταν σε συνεννόηση με τον Υπουργό Δικαιοσύνης ο κ. Καμμένος όταν έκανε αυτές τις επικοινωνίες; Αν ήταν, πώς το επέτρεψε αυτό ο κ. Κοντονής; Μπορεί ένας Υπουργός να δρα </w:t>
      </w:r>
      <w:proofErr w:type="spellStart"/>
      <w:r>
        <w:rPr>
          <w:rFonts w:eastAsia="Times New Roman"/>
          <w:szCs w:val="24"/>
        </w:rPr>
        <w:t>παραθεσμικά</w:t>
      </w:r>
      <w:proofErr w:type="spellEnd"/>
      <w:r>
        <w:rPr>
          <w:rFonts w:eastAsia="Times New Roman"/>
          <w:szCs w:val="24"/>
        </w:rPr>
        <w:t xml:space="preserve"> και να τη</w:t>
      </w:r>
      <w:r>
        <w:rPr>
          <w:rFonts w:eastAsia="Times New Roman"/>
          <w:szCs w:val="24"/>
        </w:rPr>
        <w:t xml:space="preserve">λεφωνεί σε κρατούμενους καταδικασμένους, ενώ η υπόθεσή τους πρόκειται να δικαστεί σε δεύτερο βαθμό; Μήπως το κάνουν κι άλλοι Υπουργοί αυτό; Και αν, όπως επικαλείται ο κ. Κοντονής, αλλά και ο κ. Παρασκευόπουλος στην Επιτροπή Θεσμών και Διαφάνειας, ήταν στο </w:t>
      </w:r>
      <w:r>
        <w:rPr>
          <w:rFonts w:eastAsia="Times New Roman"/>
          <w:szCs w:val="24"/>
        </w:rPr>
        <w:t>πλαίσιο μιας νόμιμης διαδικασίας, τότε δεν έχει να φοβηθεί τίποτα ο κ. Καμμένος και μπορεί άνετα να δημοσιοποιήσει το περιεχόμενο των συνομιλιών, να κάνει δηλαδή άρση του τηλεφωνικού απορρήτου για τις δώδεκα συνομιλίες αυτοβούλως και να λάμψει η αλήθεια. Τ</w:t>
      </w:r>
      <w:r>
        <w:rPr>
          <w:rFonts w:eastAsia="Times New Roman"/>
          <w:szCs w:val="24"/>
        </w:rPr>
        <w:t>όσο απλά. Αν δεν το κάνει όμως, κάτι δεν πάει καλά και βάζει νερά η ιστορία.</w:t>
      </w:r>
    </w:p>
    <w:p w14:paraId="39209545" w14:textId="77777777" w:rsidR="00612455" w:rsidRDefault="00B02DE7">
      <w:pPr>
        <w:spacing w:line="600" w:lineRule="auto"/>
        <w:ind w:firstLine="720"/>
        <w:jc w:val="both"/>
        <w:rPr>
          <w:rFonts w:eastAsia="Times New Roman"/>
          <w:szCs w:val="24"/>
        </w:rPr>
      </w:pPr>
      <w:r>
        <w:rPr>
          <w:rFonts w:eastAsia="Times New Roman"/>
          <w:szCs w:val="24"/>
        </w:rPr>
        <w:t xml:space="preserve">Άκουσα επίσης, ότι δεν είναι σωστό να γίνει η Βουλή «βιομηχανία </w:t>
      </w:r>
      <w:r>
        <w:rPr>
          <w:rFonts w:eastAsia="Times New Roman"/>
          <w:szCs w:val="24"/>
        </w:rPr>
        <w:t>ε</w:t>
      </w:r>
      <w:r>
        <w:rPr>
          <w:rFonts w:eastAsia="Times New Roman"/>
          <w:szCs w:val="24"/>
        </w:rPr>
        <w:t xml:space="preserve">ξεταστικών </w:t>
      </w:r>
      <w:r>
        <w:rPr>
          <w:rFonts w:eastAsia="Times New Roman"/>
          <w:szCs w:val="24"/>
        </w:rPr>
        <w:t>ε</w:t>
      </w:r>
      <w:r>
        <w:rPr>
          <w:rFonts w:eastAsia="Times New Roman"/>
          <w:szCs w:val="24"/>
        </w:rPr>
        <w:t xml:space="preserve">πιτροπών». Ως βετεράνος σκαπανέας πλέον στις </w:t>
      </w:r>
      <w:r>
        <w:rPr>
          <w:rFonts w:eastAsia="Times New Roman"/>
          <w:szCs w:val="24"/>
        </w:rPr>
        <w:t>ε</w:t>
      </w:r>
      <w:r>
        <w:rPr>
          <w:rFonts w:eastAsia="Times New Roman"/>
          <w:szCs w:val="24"/>
        </w:rPr>
        <w:t>ξεταστικές, για τα δάνεια των κομμάτων και των μέσων μαζ</w:t>
      </w:r>
      <w:r>
        <w:rPr>
          <w:rFonts w:eastAsia="Times New Roman"/>
          <w:szCs w:val="24"/>
        </w:rPr>
        <w:t xml:space="preserve">ικής ενημέρωσης και τώρα για την υγεία, δεν θα διαφωνήσω. Όμως, τώρα το θυμηθήκαμε αυτό; Όταν οι </w:t>
      </w:r>
      <w:r>
        <w:rPr>
          <w:rFonts w:eastAsia="Times New Roman"/>
          <w:szCs w:val="24"/>
        </w:rPr>
        <w:t>ε</w:t>
      </w:r>
      <w:r>
        <w:rPr>
          <w:rFonts w:eastAsia="Times New Roman"/>
          <w:szCs w:val="24"/>
        </w:rPr>
        <w:t xml:space="preserve">ξεταστικές αφορούν τους αντιπάλους, δεν ανήκουν στη βιομηχανία των </w:t>
      </w:r>
      <w:r>
        <w:rPr>
          <w:rFonts w:eastAsia="Times New Roman"/>
          <w:szCs w:val="24"/>
        </w:rPr>
        <w:t>ε</w:t>
      </w:r>
      <w:r>
        <w:rPr>
          <w:rFonts w:eastAsia="Times New Roman"/>
          <w:szCs w:val="24"/>
        </w:rPr>
        <w:t xml:space="preserve">ξεταστικών; Αυτές είναι οι χρήσιμες </w:t>
      </w:r>
      <w:r>
        <w:rPr>
          <w:rFonts w:eastAsia="Times New Roman"/>
          <w:szCs w:val="24"/>
        </w:rPr>
        <w:t>ε</w:t>
      </w:r>
      <w:r>
        <w:rPr>
          <w:rFonts w:eastAsia="Times New Roman"/>
          <w:szCs w:val="24"/>
        </w:rPr>
        <w:t>ξεταστικές, ενώ οι άλλες που αφορούν σπλάχνο της Κυβέ</w:t>
      </w:r>
      <w:r>
        <w:rPr>
          <w:rFonts w:eastAsia="Times New Roman"/>
          <w:szCs w:val="24"/>
        </w:rPr>
        <w:t>ρνησης είναι άχρηστες;</w:t>
      </w:r>
    </w:p>
    <w:p w14:paraId="39209546" w14:textId="77777777" w:rsidR="00612455" w:rsidRDefault="00B02DE7">
      <w:pPr>
        <w:spacing w:line="600" w:lineRule="auto"/>
        <w:ind w:firstLine="720"/>
        <w:jc w:val="both"/>
        <w:rPr>
          <w:rFonts w:eastAsia="Times New Roman"/>
          <w:szCs w:val="24"/>
        </w:rPr>
      </w:pPr>
      <w:r>
        <w:rPr>
          <w:rFonts w:eastAsia="Times New Roman"/>
          <w:szCs w:val="24"/>
        </w:rPr>
        <w:t xml:space="preserve">Η συγκεκριμένη είναι μια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που δεν έχει να κάνει με κατασπατάληση δημοσίου χρήματος, όπως οι προηγούμενες, αλλά με κατασπατάληση θεσμικού κεφαλαίου.</w:t>
      </w:r>
    </w:p>
    <w:p w14:paraId="39209547" w14:textId="77777777" w:rsidR="00612455" w:rsidRDefault="00B02DE7">
      <w:pPr>
        <w:spacing w:line="600" w:lineRule="auto"/>
        <w:ind w:firstLine="720"/>
        <w:jc w:val="both"/>
        <w:rPr>
          <w:rFonts w:eastAsia="Times New Roman"/>
          <w:szCs w:val="24"/>
        </w:rPr>
      </w:pPr>
      <w:r>
        <w:rPr>
          <w:rFonts w:eastAsia="Times New Roman"/>
          <w:szCs w:val="24"/>
        </w:rPr>
        <w:t>Η εμπλοκή Υπουργών σε τέτοιες υποθέσεις είναι εξίσου επώδυνη για τ</w:t>
      </w:r>
      <w:r>
        <w:rPr>
          <w:rFonts w:eastAsia="Times New Roman"/>
          <w:szCs w:val="24"/>
        </w:rPr>
        <w:t xml:space="preserve">η </w:t>
      </w:r>
      <w:r>
        <w:rPr>
          <w:rFonts w:eastAsia="Times New Roman"/>
          <w:szCs w:val="24"/>
        </w:rPr>
        <w:t>δ</w:t>
      </w:r>
      <w:r>
        <w:rPr>
          <w:rFonts w:eastAsia="Times New Roman"/>
          <w:szCs w:val="24"/>
        </w:rPr>
        <w:t xml:space="preserve">ημοκρατία, όπως και η απιστία. Η </w:t>
      </w:r>
      <w:proofErr w:type="spellStart"/>
      <w:r>
        <w:rPr>
          <w:rFonts w:eastAsia="Times New Roman"/>
          <w:szCs w:val="24"/>
        </w:rPr>
        <w:t>παραθεσμική</w:t>
      </w:r>
      <w:proofErr w:type="spellEnd"/>
      <w:r>
        <w:rPr>
          <w:rFonts w:eastAsia="Times New Roman"/>
          <w:szCs w:val="24"/>
        </w:rPr>
        <w:t xml:space="preserve"> ανάμ</w:t>
      </w:r>
      <w:r>
        <w:rPr>
          <w:rFonts w:eastAsia="Times New Roman"/>
          <w:szCs w:val="24"/>
        </w:rPr>
        <w:t>ε</w:t>
      </w:r>
      <w:r>
        <w:rPr>
          <w:rFonts w:eastAsia="Times New Roman"/>
          <w:szCs w:val="24"/>
        </w:rPr>
        <w:t>ιξη σε ζέουσες δικαστικές υποθέσεις είναι απιστία απέναντι στη διάκριση των εξουσιών που ορίζει το Σύνταγμα και όποιος το υποστηρίζει αυτό δεν είναι δάκτυλος του κ. Μαρινάκη, αλλά δάκτυλος μιας υποτυπώδο</w:t>
      </w:r>
      <w:r>
        <w:rPr>
          <w:rFonts w:eastAsia="Times New Roman"/>
          <w:szCs w:val="24"/>
        </w:rPr>
        <w:t xml:space="preserve">υς θεσμικής λειτουργίας. Και αν ένας Υπουργός δεν ξέρει τα όριά του, πώς να του εμπιστευτείς τις τύχες ενός Υπουργείου, </w:t>
      </w:r>
      <w:proofErr w:type="spellStart"/>
      <w:r>
        <w:rPr>
          <w:rFonts w:eastAsia="Times New Roman"/>
          <w:szCs w:val="24"/>
        </w:rPr>
        <w:t>πόσω</w:t>
      </w:r>
      <w:proofErr w:type="spellEnd"/>
      <w:r>
        <w:rPr>
          <w:rFonts w:eastAsia="Times New Roman"/>
          <w:szCs w:val="24"/>
        </w:rPr>
        <w:t xml:space="preserve"> μάλλον όταν το Υπουργείο αυτό είναι το Υπουργείο Εθνικής Άμυνας.</w:t>
      </w:r>
    </w:p>
    <w:p w14:paraId="39209548" w14:textId="77777777" w:rsidR="00612455" w:rsidRDefault="00B02DE7">
      <w:pPr>
        <w:spacing w:line="600" w:lineRule="auto"/>
        <w:ind w:firstLine="720"/>
        <w:jc w:val="both"/>
        <w:rPr>
          <w:rFonts w:eastAsia="Times New Roman"/>
          <w:szCs w:val="24"/>
        </w:rPr>
      </w:pPr>
      <w:r>
        <w:rPr>
          <w:rFonts w:eastAsia="Times New Roman"/>
          <w:szCs w:val="24"/>
        </w:rPr>
        <w:t>Και με την ευκαιρία αυτή να καταθέσω στα Πρακτικά αυτά που ουσιαστ</w:t>
      </w:r>
      <w:r>
        <w:rPr>
          <w:rFonts w:eastAsia="Times New Roman"/>
          <w:szCs w:val="24"/>
        </w:rPr>
        <w:t>ικά είπε ο Πρόεδρός μας, κ. Θεοδωράκης, για το συνέδριο του 1994 της Νέας Δημοκρατίας, που έλεγε ότι πρέπει να αποκατασταθούν οι πρωτεργάτες του πραξικοπήματος.</w:t>
      </w:r>
    </w:p>
    <w:p w14:paraId="39209549" w14:textId="77777777" w:rsidR="00612455" w:rsidRDefault="00B02DE7">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Γεώργιος </w:t>
      </w:r>
      <w:proofErr w:type="spellStart"/>
      <w:r>
        <w:rPr>
          <w:rFonts w:eastAsia="Times New Roman" w:cs="Times New Roman"/>
          <w:szCs w:val="24"/>
        </w:rPr>
        <w:t>Μαυρωτάς</w:t>
      </w:r>
      <w:proofErr w:type="spellEnd"/>
      <w:r>
        <w:rPr>
          <w:rFonts w:eastAsia="Times New Roman" w:cs="Times New Roman"/>
          <w:szCs w:val="24"/>
        </w:rPr>
        <w:t xml:space="preserve"> </w:t>
      </w:r>
      <w:r>
        <w:rPr>
          <w:rFonts w:eastAsia="Times New Roman"/>
          <w:szCs w:val="24"/>
        </w:rPr>
        <w:t>καταθέτει για τα Πρακτικά τα προαναφερθέντα έ</w:t>
      </w:r>
      <w:r>
        <w:rPr>
          <w:rFonts w:eastAsia="Times New Roman"/>
          <w:szCs w:val="24"/>
        </w:rPr>
        <w:t xml:space="preserve">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920954A" w14:textId="77777777" w:rsidR="00612455" w:rsidRDefault="00B02DE7">
      <w:pPr>
        <w:spacing w:line="600" w:lineRule="auto"/>
        <w:ind w:firstLine="720"/>
        <w:jc w:val="both"/>
        <w:rPr>
          <w:rFonts w:eastAsia="Times New Roman"/>
          <w:szCs w:val="24"/>
        </w:rPr>
      </w:pPr>
      <w:r>
        <w:rPr>
          <w:rFonts w:eastAsia="Times New Roman"/>
          <w:szCs w:val="24"/>
        </w:rPr>
        <w:t xml:space="preserve">Αυτές, λοιπόν, είναι οι χρήσιμες </w:t>
      </w:r>
      <w:r>
        <w:rPr>
          <w:rFonts w:eastAsia="Times New Roman"/>
          <w:szCs w:val="24"/>
        </w:rPr>
        <w:t>ε</w:t>
      </w:r>
      <w:r>
        <w:rPr>
          <w:rFonts w:eastAsia="Times New Roman"/>
          <w:szCs w:val="24"/>
        </w:rPr>
        <w:t xml:space="preserve">ξεταστικές, ενώ οι άλλες που αφορούν το σπλάχνο της Κυβέρνησής σας είναι άχρηστες. </w:t>
      </w:r>
    </w:p>
    <w:p w14:paraId="3920954B" w14:textId="77777777" w:rsidR="00612455" w:rsidRDefault="00B02DE7">
      <w:pPr>
        <w:spacing w:line="600" w:lineRule="auto"/>
        <w:ind w:firstLine="720"/>
        <w:jc w:val="both"/>
        <w:rPr>
          <w:rFonts w:eastAsia="Times New Roman"/>
          <w:szCs w:val="24"/>
        </w:rPr>
      </w:pPr>
      <w:r>
        <w:rPr>
          <w:rFonts w:eastAsia="Times New Roman"/>
          <w:szCs w:val="24"/>
        </w:rPr>
        <w:t>Κλείνοντας, επιτρέψτ</w:t>
      </w:r>
      <w:r>
        <w:rPr>
          <w:rFonts w:eastAsia="Times New Roman"/>
          <w:szCs w:val="24"/>
        </w:rPr>
        <w:t>ε μου να πω και δ</w:t>
      </w:r>
      <w:r>
        <w:rPr>
          <w:rFonts w:eastAsia="Times New Roman"/>
          <w:szCs w:val="24"/>
        </w:rPr>
        <w:t>ύ</w:t>
      </w:r>
      <w:r>
        <w:rPr>
          <w:rFonts w:eastAsia="Times New Roman"/>
          <w:szCs w:val="24"/>
        </w:rPr>
        <w:t>ο λόγια σε σας, κύριοι συνάδελφοι του ΣΥΡΙΖΑ, με αφορμή τη σημερινή σας στήριξη στον κ. Καμμένο και τους ΑΝΕΛ. Συγκυβερνάτε γιατί φαντάζομαι συμφωνείτε στα βασικά κι έχετε τις θεμιτές, όπως λέτε, διαφωνίες σας στα πιο επουσιώδη. Το είπε ά</w:t>
      </w:r>
      <w:r>
        <w:rPr>
          <w:rFonts w:eastAsia="Times New Roman"/>
          <w:szCs w:val="24"/>
        </w:rPr>
        <w:t xml:space="preserve">λλωστε και ο κυβερνητικός εκπρόσωπος, ο κ </w:t>
      </w:r>
      <w:proofErr w:type="spellStart"/>
      <w:r>
        <w:rPr>
          <w:rFonts w:eastAsia="Times New Roman"/>
          <w:szCs w:val="24"/>
        </w:rPr>
        <w:t>Τζανακόπουλος</w:t>
      </w:r>
      <w:proofErr w:type="spellEnd"/>
      <w:r>
        <w:rPr>
          <w:rFonts w:eastAsia="Times New Roman"/>
          <w:szCs w:val="24"/>
        </w:rPr>
        <w:t xml:space="preserve">, τις προάλλες, λέγοντας ότι συμφωνείτε στα μεγάλα. </w:t>
      </w:r>
    </w:p>
    <w:p w14:paraId="3920954C" w14:textId="77777777" w:rsidR="00612455" w:rsidRDefault="00B02DE7">
      <w:pPr>
        <w:spacing w:line="600" w:lineRule="auto"/>
        <w:ind w:firstLine="720"/>
        <w:jc w:val="both"/>
        <w:rPr>
          <w:rFonts w:eastAsia="Times New Roman"/>
          <w:szCs w:val="24"/>
        </w:rPr>
      </w:pPr>
      <w:r>
        <w:rPr>
          <w:rFonts w:eastAsia="Times New Roman"/>
          <w:szCs w:val="24"/>
        </w:rPr>
        <w:t>Δηλαδή, τα δικαιώματα για σας είναι στα μικρά, διότι εκτός από την ιθαγένεια, το τέμενος, το σύμφωνο συμβίωσης, την αποτέφρωση, θα έρθει μεθαύριο το</w:t>
      </w:r>
      <w:r>
        <w:rPr>
          <w:rFonts w:eastAsia="Times New Roman"/>
          <w:szCs w:val="24"/>
        </w:rPr>
        <w:t xml:space="preserve"> θέμα της ταυτότητας φύλου. Σε όλα αυτά διαφωνείτε με τους συγκυβερνώντες. Άρα να υποθέσω ότι -κατά τον κ. </w:t>
      </w:r>
      <w:proofErr w:type="spellStart"/>
      <w:r>
        <w:rPr>
          <w:rFonts w:eastAsia="Times New Roman"/>
          <w:szCs w:val="24"/>
        </w:rPr>
        <w:t>Τζανακόπουλο</w:t>
      </w:r>
      <w:proofErr w:type="spellEnd"/>
      <w:r>
        <w:rPr>
          <w:rFonts w:eastAsia="Times New Roman"/>
          <w:szCs w:val="24"/>
        </w:rPr>
        <w:t xml:space="preserve"> πάντα- αυτά δεν είναι στα μεγάλα, είναι στα μικρά. Είναι τόσο χαμηλά τα δικαιώματα στην </w:t>
      </w:r>
      <w:proofErr w:type="spellStart"/>
      <w:r>
        <w:rPr>
          <w:rFonts w:eastAsia="Times New Roman"/>
          <w:szCs w:val="24"/>
        </w:rPr>
        <w:t>αξιακή</w:t>
      </w:r>
      <w:proofErr w:type="spellEnd"/>
      <w:r>
        <w:rPr>
          <w:rFonts w:eastAsia="Times New Roman"/>
          <w:szCs w:val="24"/>
        </w:rPr>
        <w:t xml:space="preserve"> σας κλίμακα, ώστε να τα κάνετε γαργάρα μπ</w:t>
      </w:r>
      <w:r>
        <w:rPr>
          <w:rFonts w:eastAsia="Times New Roman"/>
          <w:szCs w:val="24"/>
        </w:rPr>
        <w:t>ροστά στην παραμονή στην εξουσία.</w:t>
      </w:r>
    </w:p>
    <w:p w14:paraId="3920954D" w14:textId="77777777" w:rsidR="00612455" w:rsidRDefault="00B02DE7">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3920954E" w14:textId="77777777" w:rsidR="00612455" w:rsidRDefault="00B02DE7">
      <w:pPr>
        <w:spacing w:line="600" w:lineRule="auto"/>
        <w:ind w:firstLine="720"/>
        <w:jc w:val="both"/>
        <w:rPr>
          <w:rFonts w:eastAsia="Times New Roman"/>
          <w:szCs w:val="24"/>
        </w:rPr>
      </w:pPr>
      <w:r>
        <w:rPr>
          <w:rFonts w:eastAsia="Times New Roman"/>
          <w:szCs w:val="24"/>
        </w:rPr>
        <w:t>Τότε, για ποιο ηθικό πλεονέκτημα μιλάτε; Εγώ βλέπω ένα συμφεροντολογικό πλεονέκτημα που στηρίζει μια κυνική συμμαχία εξουσίας, μια συμμαχί</w:t>
      </w:r>
      <w:r>
        <w:rPr>
          <w:rFonts w:eastAsia="Times New Roman"/>
          <w:szCs w:val="24"/>
        </w:rPr>
        <w:t>α που κλείνει τα μάτια στα θέματα των δικαιωμάτων. Εμείς δεν κάνουμε παζάρια με τα δικαιώματα κι έτσι περνάνε, τελικά, αυτά τα θέματα. Και αυτή είναι η διαφορά μας: Σε αντίθεση με σας, τις αξίες μας τις βάζουμε πάνω από τη δίψα σας για εξουσία.</w:t>
      </w:r>
    </w:p>
    <w:p w14:paraId="3920954F" w14:textId="77777777" w:rsidR="00612455" w:rsidRDefault="00B02DE7">
      <w:pPr>
        <w:spacing w:line="600" w:lineRule="auto"/>
        <w:ind w:firstLine="720"/>
        <w:jc w:val="both"/>
        <w:rPr>
          <w:rFonts w:eastAsia="Times New Roman"/>
          <w:szCs w:val="24"/>
        </w:rPr>
      </w:pPr>
      <w:r>
        <w:rPr>
          <w:rFonts w:eastAsia="Times New Roman"/>
          <w:szCs w:val="24"/>
        </w:rPr>
        <w:t>Ξέρω ότι δυ</w:t>
      </w:r>
      <w:r>
        <w:rPr>
          <w:rFonts w:eastAsia="Times New Roman"/>
          <w:szCs w:val="24"/>
        </w:rPr>
        <w:t>σφορείτε που τα λέω αυτά, αλλά κατά βάθος ξέρετε ότι αυτή είναι η αλήθεια. Απλώς βάζετε μπροστά τη διαφθορά και τη διαπλοκή των προηγούμενων για να έχετε ένα άλλοθι προς τους εαυτούς σας λέγοντας ότι τουλάχιστον αυτά τα χέρια είναι καθαρά. Αυτά, όμως, τα έ</w:t>
      </w:r>
      <w:r>
        <w:rPr>
          <w:rFonts w:eastAsia="Times New Roman"/>
          <w:szCs w:val="24"/>
        </w:rPr>
        <w:t xml:space="preserve">χουν πει και άλλοι. Κι αν δεχτούμε ότι ισχύει, σας αρκεί; </w:t>
      </w:r>
    </w:p>
    <w:p w14:paraId="39209550" w14:textId="77777777" w:rsidR="00612455" w:rsidRDefault="00B02DE7">
      <w:pPr>
        <w:spacing w:line="600" w:lineRule="auto"/>
        <w:ind w:firstLine="720"/>
        <w:jc w:val="both"/>
        <w:rPr>
          <w:rFonts w:eastAsia="Times New Roman"/>
          <w:szCs w:val="24"/>
        </w:rPr>
      </w:pPr>
      <w:r>
        <w:rPr>
          <w:rFonts w:eastAsia="Times New Roman"/>
          <w:szCs w:val="24"/>
        </w:rPr>
        <w:t>Τελειώνοντας, λοιπόν, κύριοι συνάδελφοι του ΣΥΡΙΖΑ, η πολιτική είναι για να υπερασπίζεσαι αρχές και αξίες. Σήμερα θα ψηφίσετε ότι δεν πρέπει να διερευνηθούν κάποιες πρακτικές παρακράτους και υποκόσ</w:t>
      </w:r>
      <w:r>
        <w:rPr>
          <w:rFonts w:eastAsia="Times New Roman"/>
          <w:szCs w:val="24"/>
        </w:rPr>
        <w:t>μου και όλα αυτά ήταν καλώς καμωμένα. Με τις επιλογές σας έχετε εγκλωβιστεί σε ένα άβολο δίλημμα: ή την αρχή -την εξουσία δηλαδή- ή τις αρχές σας. Και είναι φανερό ότι έχετε επιλέξει την πρώτη, βάζοντας πολύ νερό στις δεύτερες, τόσο νερό που βλέπω να βουλι</w:t>
      </w:r>
      <w:r>
        <w:rPr>
          <w:rFonts w:eastAsia="Times New Roman"/>
          <w:szCs w:val="24"/>
        </w:rPr>
        <w:t>άζουν σαν την «</w:t>
      </w:r>
      <w:r>
        <w:rPr>
          <w:rFonts w:eastAsia="Times New Roman"/>
          <w:szCs w:val="24"/>
        </w:rPr>
        <w:t>ΑΓΙΑ ΖΩΝΗ</w:t>
      </w:r>
      <w:r>
        <w:rPr>
          <w:rFonts w:eastAsia="Times New Roman"/>
          <w:szCs w:val="24"/>
        </w:rPr>
        <w:t xml:space="preserve"> ΙΙ» και να κηλιδώνουν την </w:t>
      </w:r>
      <w:r>
        <w:rPr>
          <w:rFonts w:eastAsia="Times New Roman"/>
          <w:szCs w:val="24"/>
        </w:rPr>
        <w:t>«</w:t>
      </w:r>
      <w:r>
        <w:rPr>
          <w:rFonts w:eastAsia="Times New Roman"/>
          <w:szCs w:val="24"/>
        </w:rPr>
        <w:t>α</w:t>
      </w:r>
      <w:r>
        <w:rPr>
          <w:rFonts w:eastAsia="Times New Roman"/>
          <w:szCs w:val="24"/>
        </w:rPr>
        <w:t>ριστερή Ριβιέρα</w:t>
      </w:r>
      <w:r>
        <w:rPr>
          <w:rFonts w:eastAsia="Times New Roman"/>
          <w:szCs w:val="24"/>
        </w:rPr>
        <w:t>»</w:t>
      </w:r>
      <w:r>
        <w:rPr>
          <w:rFonts w:eastAsia="Times New Roman"/>
          <w:szCs w:val="24"/>
        </w:rPr>
        <w:t xml:space="preserve"> των ιδεών σας.</w:t>
      </w:r>
    </w:p>
    <w:p w14:paraId="39209551" w14:textId="77777777" w:rsidR="00612455" w:rsidRDefault="00B02DE7">
      <w:pPr>
        <w:spacing w:line="600" w:lineRule="auto"/>
        <w:ind w:firstLine="720"/>
        <w:jc w:val="both"/>
        <w:rPr>
          <w:rFonts w:eastAsia="Times New Roman"/>
          <w:szCs w:val="24"/>
        </w:rPr>
      </w:pPr>
      <w:r>
        <w:rPr>
          <w:rFonts w:eastAsia="Times New Roman"/>
          <w:szCs w:val="24"/>
        </w:rPr>
        <w:t>Ευχαριστώ πολύ.</w:t>
      </w:r>
    </w:p>
    <w:p w14:paraId="39209552" w14:textId="77777777" w:rsidR="00612455" w:rsidRDefault="00B02DE7">
      <w:pPr>
        <w:spacing w:line="600" w:lineRule="auto"/>
        <w:ind w:firstLine="720"/>
        <w:jc w:val="center"/>
        <w:rPr>
          <w:rFonts w:eastAsia="Times New Roman"/>
          <w:szCs w:val="24"/>
        </w:rPr>
      </w:pPr>
      <w:r>
        <w:rPr>
          <w:rFonts w:eastAsia="Times New Roman"/>
          <w:szCs w:val="24"/>
        </w:rPr>
        <w:t>(Χειροκροτήματα)</w:t>
      </w:r>
    </w:p>
    <w:p w14:paraId="39209553"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Σπυρίδων</w:t>
      </w:r>
      <w:r>
        <w:rPr>
          <w:rFonts w:eastAsia="Times New Roman"/>
          <w:szCs w:val="24"/>
        </w:rPr>
        <w:t xml:space="preserve"> </w:t>
      </w:r>
      <w:r>
        <w:rPr>
          <w:rFonts w:eastAsia="Times New Roman"/>
          <w:szCs w:val="24"/>
        </w:rPr>
        <w:t xml:space="preserve">- Άδωνις Γεωργιάδης από τη Νέα Δημοκρατία. </w:t>
      </w:r>
    </w:p>
    <w:p w14:paraId="39209554"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Ευ</w:t>
      </w:r>
      <w:r>
        <w:rPr>
          <w:rFonts w:eastAsia="Times New Roman"/>
          <w:szCs w:val="24"/>
        </w:rPr>
        <w:t>χαριστώ πάρα πολύ, κύριε Πρόεδρε.</w:t>
      </w:r>
    </w:p>
    <w:p w14:paraId="39209555" w14:textId="77777777" w:rsidR="00612455" w:rsidRDefault="00B02DE7">
      <w:pPr>
        <w:spacing w:line="600" w:lineRule="auto"/>
        <w:ind w:firstLine="720"/>
        <w:jc w:val="both"/>
        <w:rPr>
          <w:rFonts w:eastAsia="Times New Roman"/>
          <w:szCs w:val="24"/>
        </w:rPr>
      </w:pPr>
      <w:r>
        <w:rPr>
          <w:rFonts w:eastAsia="Times New Roman"/>
          <w:szCs w:val="24"/>
        </w:rPr>
        <w:t>Κυρίες και κύριοι συνάδελφοι, λυπούμαι που δεν είναι στην Αίθουσα ο κ. Παναγιώτης Καμμένος. Φαντάζομαι ότι θα απαντήσει στη συνέχεια σε αυτά που θα πω, αλλά καλύτερα να απευθυνθώ σε όλους εσάς, τους Βουλευτές του ΣΥΡΙΖΑ, γ</w:t>
      </w:r>
      <w:r>
        <w:rPr>
          <w:rFonts w:eastAsia="Times New Roman"/>
          <w:szCs w:val="24"/>
        </w:rPr>
        <w:t>ιατί το πραγματικό πρόβλημα είστε εσείς.</w:t>
      </w:r>
    </w:p>
    <w:p w14:paraId="39209556" w14:textId="77777777" w:rsidR="00612455" w:rsidRDefault="00B02DE7">
      <w:pPr>
        <w:spacing w:line="600" w:lineRule="auto"/>
        <w:ind w:firstLine="720"/>
        <w:jc w:val="both"/>
        <w:rPr>
          <w:rFonts w:eastAsia="Times New Roman"/>
          <w:szCs w:val="24"/>
        </w:rPr>
      </w:pPr>
      <w:r>
        <w:rPr>
          <w:rFonts w:eastAsia="Times New Roman"/>
          <w:szCs w:val="24"/>
        </w:rPr>
        <w:t xml:space="preserve">Λοιπόν, με έχετε κυριολεκτικά ξεμπροστιάσει με όλη τη δύναμη της Αριστερής σας ψυχής, εκατό φορές, διακόσιες φορές -ο κ. </w:t>
      </w:r>
      <w:proofErr w:type="spellStart"/>
      <w:r>
        <w:rPr>
          <w:rFonts w:eastAsia="Times New Roman"/>
          <w:szCs w:val="24"/>
        </w:rPr>
        <w:t>Παπαδημούλης</w:t>
      </w:r>
      <w:proofErr w:type="spellEnd"/>
      <w:r>
        <w:rPr>
          <w:rFonts w:eastAsia="Times New Roman"/>
          <w:szCs w:val="24"/>
        </w:rPr>
        <w:t xml:space="preserve"> σε δεκάδες </w:t>
      </w:r>
      <w:r>
        <w:rPr>
          <w:rFonts w:eastAsia="Times New Roman"/>
          <w:szCs w:val="24"/>
          <w:lang w:val="en-US"/>
        </w:rPr>
        <w:t>tweet</w:t>
      </w:r>
      <w:r>
        <w:rPr>
          <w:rFonts w:eastAsia="Times New Roman"/>
          <w:szCs w:val="24"/>
        </w:rPr>
        <w:t xml:space="preserve"> του- για μια αφιέρωση που μου έκανε στο βιβλίο του ο Παττακός. Μ</w:t>
      </w:r>
      <w:r>
        <w:rPr>
          <w:rFonts w:eastAsia="Times New Roman"/>
          <w:szCs w:val="24"/>
        </w:rPr>
        <w:t xml:space="preserve">άλιστα. Προηγουμένως, όταν ο κ. Θεοδωράκης ανέφερε τον μακαρίτη </w:t>
      </w:r>
      <w:proofErr w:type="spellStart"/>
      <w:r>
        <w:rPr>
          <w:rFonts w:eastAsia="Times New Roman"/>
          <w:szCs w:val="24"/>
        </w:rPr>
        <w:t>Γεωργαλά</w:t>
      </w:r>
      <w:proofErr w:type="spellEnd"/>
      <w:r>
        <w:rPr>
          <w:rFonts w:eastAsia="Times New Roman"/>
          <w:szCs w:val="24"/>
        </w:rPr>
        <w:t xml:space="preserve">, σηκώθηκε ο κ. Καμμένος και </w:t>
      </w:r>
      <w:proofErr w:type="spellStart"/>
      <w:r>
        <w:rPr>
          <w:rFonts w:eastAsia="Times New Roman"/>
          <w:szCs w:val="24"/>
        </w:rPr>
        <w:t>ανεφέρθη</w:t>
      </w:r>
      <w:proofErr w:type="spellEnd"/>
      <w:r>
        <w:rPr>
          <w:rFonts w:eastAsia="Times New Roman"/>
          <w:szCs w:val="24"/>
        </w:rPr>
        <w:t xml:space="preserve"> σε κάποιες δικαστικές αποφάσεις, συσκότισε την υπόθεση για να είναι καλά η </w:t>
      </w:r>
      <w:r>
        <w:rPr>
          <w:rFonts w:eastAsia="Times New Roman"/>
          <w:szCs w:val="24"/>
        </w:rPr>
        <w:t>α</w:t>
      </w:r>
      <w:r>
        <w:rPr>
          <w:rFonts w:eastAsia="Times New Roman"/>
          <w:szCs w:val="24"/>
        </w:rPr>
        <w:t>ριστερή σας συνείδηση, έτσι;</w:t>
      </w:r>
    </w:p>
    <w:p w14:paraId="39209557" w14:textId="77777777" w:rsidR="00612455" w:rsidRDefault="00B02DE7">
      <w:pPr>
        <w:spacing w:line="600" w:lineRule="auto"/>
        <w:ind w:firstLine="720"/>
        <w:jc w:val="both"/>
        <w:rPr>
          <w:rFonts w:eastAsia="Times New Roman"/>
          <w:szCs w:val="24"/>
        </w:rPr>
      </w:pPr>
      <w:r>
        <w:rPr>
          <w:rFonts w:eastAsia="Times New Roman"/>
          <w:szCs w:val="24"/>
        </w:rPr>
        <w:t>Καταθέτω για τα Πρακτικά της Βουλής το πα</w:t>
      </w:r>
      <w:r>
        <w:rPr>
          <w:rFonts w:eastAsia="Times New Roman"/>
          <w:szCs w:val="24"/>
        </w:rPr>
        <w:t>ρακάτω έγγραφο, το οποίο είναι ένα δημοσίευμα από τ</w:t>
      </w:r>
      <w:r>
        <w:rPr>
          <w:rFonts w:eastAsia="Times New Roman"/>
          <w:szCs w:val="24"/>
        </w:rPr>
        <w:t xml:space="preserve">ο </w:t>
      </w:r>
      <w:r>
        <w:rPr>
          <w:rFonts w:eastAsia="Times New Roman"/>
          <w:szCs w:val="24"/>
          <w:lang w:val="en-US"/>
        </w:rPr>
        <w:t>site</w:t>
      </w:r>
      <w:r w:rsidRPr="006A0F33">
        <w:rPr>
          <w:rFonts w:eastAsia="Times New Roman"/>
          <w:szCs w:val="24"/>
        </w:rPr>
        <w:t xml:space="preserve"> </w:t>
      </w:r>
      <w:r>
        <w:rPr>
          <w:rFonts w:eastAsia="Times New Roman"/>
          <w:szCs w:val="24"/>
          <w:lang w:val="en-US"/>
        </w:rPr>
        <w:t>e</w:t>
      </w:r>
      <w:r w:rsidRPr="00554156">
        <w:rPr>
          <w:rFonts w:eastAsia="Times New Roman"/>
          <w:szCs w:val="24"/>
        </w:rPr>
        <w:t>-</w:t>
      </w:r>
      <w:proofErr w:type="spellStart"/>
      <w:r>
        <w:rPr>
          <w:rFonts w:eastAsia="Times New Roman"/>
          <w:szCs w:val="24"/>
          <w:lang w:val="en-US"/>
        </w:rPr>
        <w:t>nikos</w:t>
      </w:r>
      <w:proofErr w:type="spellEnd"/>
      <w:r w:rsidRPr="00554156">
        <w:rPr>
          <w:rFonts w:eastAsia="Times New Roman"/>
          <w:szCs w:val="24"/>
        </w:rPr>
        <w:t>.</w:t>
      </w:r>
      <w:r>
        <w:rPr>
          <w:rFonts w:eastAsia="Times New Roman"/>
          <w:szCs w:val="24"/>
          <w:lang w:val="en-US"/>
        </w:rPr>
        <w:t>gr</w:t>
      </w:r>
      <w:r w:rsidDel="006A0F33">
        <w:rPr>
          <w:rFonts w:eastAsia="Times New Roman"/>
          <w:szCs w:val="24"/>
        </w:rPr>
        <w:t xml:space="preserve"> </w:t>
      </w:r>
      <w:r>
        <w:rPr>
          <w:rFonts w:eastAsia="Times New Roman"/>
          <w:szCs w:val="24"/>
        </w:rPr>
        <w:t xml:space="preserve">του κ. Νίκου Χατζηνικολάου, το αυθεντικό είναι από το «Ε» της </w:t>
      </w:r>
      <w:r>
        <w:rPr>
          <w:rFonts w:eastAsia="Times New Roman"/>
          <w:szCs w:val="24"/>
        </w:rPr>
        <w:t>«</w:t>
      </w:r>
      <w:r>
        <w:rPr>
          <w:rFonts w:eastAsia="Times New Roman"/>
          <w:szCs w:val="24"/>
        </w:rPr>
        <w:t>ΕΛΕΥΘΕΡΟΤΥΠΙΑΣ</w:t>
      </w:r>
      <w:r>
        <w:rPr>
          <w:rFonts w:eastAsia="Times New Roman"/>
          <w:szCs w:val="24"/>
        </w:rPr>
        <w:t>»</w:t>
      </w:r>
      <w:r>
        <w:rPr>
          <w:rFonts w:eastAsia="Times New Roman"/>
          <w:szCs w:val="24"/>
        </w:rPr>
        <w:t xml:space="preserve">. Είναι μια συνέντευξη του 1996 του Γεωργίου </w:t>
      </w:r>
      <w:proofErr w:type="spellStart"/>
      <w:r>
        <w:rPr>
          <w:rFonts w:eastAsia="Times New Roman"/>
          <w:szCs w:val="24"/>
        </w:rPr>
        <w:t>Γεωργαλά</w:t>
      </w:r>
      <w:proofErr w:type="spellEnd"/>
      <w:r>
        <w:rPr>
          <w:rFonts w:eastAsia="Times New Roman"/>
          <w:szCs w:val="24"/>
        </w:rPr>
        <w:t xml:space="preserve"> -μακαρίτη τώρα- για τη σχέση του με τον Πάνο Καμμένο, στην οποία συνέντευξη στην </w:t>
      </w:r>
      <w:r>
        <w:rPr>
          <w:rFonts w:eastAsia="Times New Roman"/>
          <w:szCs w:val="24"/>
        </w:rPr>
        <w:t>«</w:t>
      </w:r>
      <w:r>
        <w:rPr>
          <w:rFonts w:eastAsia="Times New Roman"/>
          <w:szCs w:val="24"/>
        </w:rPr>
        <w:t>ΕΛΕΥΘΕΡΟΤΥΠΙΑ</w:t>
      </w:r>
      <w:r>
        <w:rPr>
          <w:rFonts w:eastAsia="Times New Roman"/>
          <w:szCs w:val="24"/>
        </w:rPr>
        <w:t>»</w:t>
      </w:r>
      <w:r>
        <w:rPr>
          <w:rFonts w:eastAsia="Times New Roman"/>
          <w:szCs w:val="24"/>
        </w:rPr>
        <w:t xml:space="preserve"> -την έγκριτο τότε- γράφει: «Δεν συνεργάζομαι με τη Ν</w:t>
      </w:r>
      <w:r>
        <w:rPr>
          <w:rFonts w:eastAsia="Times New Roman"/>
          <w:szCs w:val="24"/>
        </w:rPr>
        <w:t xml:space="preserve">έα </w:t>
      </w:r>
      <w:r>
        <w:rPr>
          <w:rFonts w:eastAsia="Times New Roman"/>
          <w:szCs w:val="24"/>
        </w:rPr>
        <w:t>Δ</w:t>
      </w:r>
      <w:r>
        <w:rPr>
          <w:rFonts w:eastAsia="Times New Roman"/>
          <w:szCs w:val="24"/>
        </w:rPr>
        <w:t>ημοκρατία</w:t>
      </w:r>
      <w:r>
        <w:rPr>
          <w:rFonts w:eastAsia="Times New Roman"/>
          <w:szCs w:val="24"/>
        </w:rPr>
        <w:t>. Μεμονωμένα μόνο με τον Πάνο Καμμένο. Τ</w:t>
      </w:r>
      <w:r>
        <w:rPr>
          <w:rFonts w:eastAsia="Times New Roman"/>
          <w:szCs w:val="24"/>
        </w:rPr>
        <w:t>ον συμβουλεύω και γράφω τους λόγους του».</w:t>
      </w:r>
    </w:p>
    <w:p w14:paraId="39209558" w14:textId="77777777" w:rsidR="00612455" w:rsidRDefault="00B02DE7">
      <w:pPr>
        <w:spacing w:line="600" w:lineRule="auto"/>
        <w:ind w:firstLine="720"/>
        <w:jc w:val="both"/>
        <w:rPr>
          <w:rFonts w:eastAsia="Times New Roman"/>
          <w:szCs w:val="24"/>
        </w:rPr>
      </w:pPr>
      <w:r>
        <w:rPr>
          <w:rFonts w:eastAsia="Times New Roman"/>
          <w:szCs w:val="24"/>
        </w:rPr>
        <w:t>(Στο σημείο αυτό ο Βουλευτής κ.</w:t>
      </w:r>
      <w:r>
        <w:rPr>
          <w:rFonts w:eastAsia="Times New Roman" w:cs="Times New Roman"/>
          <w:szCs w:val="24"/>
        </w:rPr>
        <w:t xml:space="preserve">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Άδωνις Γεωργιάδης </w:t>
      </w:r>
      <w:r>
        <w:rPr>
          <w:rFonts w:eastAsia="Times New Roman"/>
          <w:szCs w:val="24"/>
        </w:rPr>
        <w:t xml:space="preserve">καταθέτει για τα Πρακτικά το προαναφερθέν δημοσίευμα, το οποίο βρίσκεται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w:t>
      </w:r>
      <w:r>
        <w:rPr>
          <w:rFonts w:eastAsia="Times New Roman"/>
          <w:szCs w:val="24"/>
        </w:rPr>
        <w:t>της Βουλής)</w:t>
      </w:r>
    </w:p>
    <w:p w14:paraId="3920955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Και επειδή διαμαρτυρήθηκε μετά ο </w:t>
      </w:r>
      <w:proofErr w:type="spellStart"/>
      <w:r>
        <w:rPr>
          <w:rFonts w:eastAsia="Times New Roman" w:cs="Times New Roman"/>
          <w:szCs w:val="24"/>
        </w:rPr>
        <w:t>Γεωργαλάς</w:t>
      </w:r>
      <w:proofErr w:type="spellEnd"/>
      <w:r>
        <w:rPr>
          <w:rFonts w:eastAsia="Times New Roman" w:cs="Times New Roman"/>
          <w:szCs w:val="24"/>
        </w:rPr>
        <w:t xml:space="preserve"> γι’ αυτά που έγραψε η </w:t>
      </w:r>
      <w:r>
        <w:rPr>
          <w:rFonts w:eastAsia="Times New Roman" w:cs="Times New Roman"/>
          <w:szCs w:val="24"/>
        </w:rPr>
        <w:t>«</w:t>
      </w:r>
      <w:r>
        <w:rPr>
          <w:rFonts w:eastAsia="Times New Roman" w:cs="Times New Roman"/>
          <w:szCs w:val="24"/>
        </w:rPr>
        <w:t>ΕΛΕΥΘΕΡΟΤΥΠΙΑ</w:t>
      </w:r>
      <w:r>
        <w:rPr>
          <w:rFonts w:eastAsia="Times New Roman" w:cs="Times New Roman"/>
          <w:szCs w:val="24"/>
        </w:rPr>
        <w:t>»</w:t>
      </w:r>
      <w:r>
        <w:rPr>
          <w:rFonts w:eastAsia="Times New Roman" w:cs="Times New Roman"/>
          <w:szCs w:val="24"/>
        </w:rPr>
        <w:t>, κύριε Βίτσα, που είστε και κολλητοί τώρα με τον Καμμένο -σας ενοχλεί ο Γεωργιάδης ακροδεξιός, αλλά ο Καμμένος τίποτα, επειδή έχετε καρέκλα- δείτε εδώ, λοιπόν, από</w:t>
      </w:r>
      <w:r>
        <w:rPr>
          <w:rFonts w:eastAsia="Times New Roman" w:cs="Times New Roman"/>
          <w:szCs w:val="24"/>
        </w:rPr>
        <w:t xml:space="preserve"> την </w:t>
      </w:r>
      <w:r>
        <w:rPr>
          <w:rFonts w:eastAsia="Times New Roman" w:cs="Times New Roman"/>
          <w:szCs w:val="24"/>
        </w:rPr>
        <w:t>«</w:t>
      </w:r>
      <w:r>
        <w:rPr>
          <w:rFonts w:eastAsia="Times New Roman" w:cs="Times New Roman"/>
          <w:szCs w:val="24"/>
        </w:rPr>
        <w:t>ΕΛΕΥΘΕΡΟΤΥΠΙΑ</w:t>
      </w:r>
      <w:r>
        <w:rPr>
          <w:rFonts w:eastAsia="Times New Roman" w:cs="Times New Roman"/>
          <w:szCs w:val="24"/>
        </w:rPr>
        <w:t>»</w:t>
      </w:r>
      <w:r>
        <w:rPr>
          <w:rFonts w:eastAsia="Times New Roman" w:cs="Times New Roman"/>
          <w:szCs w:val="24"/>
        </w:rPr>
        <w:t xml:space="preserve">, για να μη λέτε ότι τα λέω εγώ. Από το γραφείο τύπου του Βουλευτή Β΄ Αθηνών κ. Παναγιώτου Καμμένου μάς κοινοποιήθηκε η παρακάτω επιστολή του κ. </w:t>
      </w:r>
      <w:proofErr w:type="spellStart"/>
      <w:r>
        <w:rPr>
          <w:rFonts w:eastAsia="Times New Roman" w:cs="Times New Roman"/>
          <w:szCs w:val="24"/>
        </w:rPr>
        <w:t>Γεωργαλά</w:t>
      </w:r>
      <w:proofErr w:type="spellEnd"/>
      <w:r>
        <w:rPr>
          <w:rFonts w:eastAsia="Times New Roman" w:cs="Times New Roman"/>
          <w:szCs w:val="24"/>
        </w:rPr>
        <w:t>.</w:t>
      </w:r>
    </w:p>
    <w:p w14:paraId="3920955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Πάρτε την για τα Πρακτικά, επειδή αμφισβήτησα αυτά που είπε ο Σταύρος Θεοδωράκης.</w:t>
      </w:r>
    </w:p>
    <w:p w14:paraId="3920955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920955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Και επειδή είπε για το βιβλίο «Τρο</w:t>
      </w:r>
      <w:r>
        <w:rPr>
          <w:rFonts w:eastAsia="Times New Roman" w:cs="Times New Roman"/>
          <w:szCs w:val="24"/>
        </w:rPr>
        <w:t>μοκρατία», αλλά ο Θεοδωράκης δεν είχε το χαρτί για να τα πει, από την εφημερίδα «</w:t>
      </w:r>
      <w:r>
        <w:rPr>
          <w:rFonts w:eastAsia="Times New Roman" w:cs="Times New Roman"/>
          <w:szCs w:val="24"/>
        </w:rPr>
        <w:t>ΔΗΜΟΚΡΑΤΙΑ</w:t>
      </w:r>
      <w:r>
        <w:rPr>
          <w:rFonts w:eastAsia="Times New Roman" w:cs="Times New Roman"/>
          <w:szCs w:val="24"/>
        </w:rPr>
        <w:t xml:space="preserve">» τώρα. Είναι, κύριε Βίτσα, δημοσιευμένο το εξώδικο του κ. Γεωργίου </w:t>
      </w:r>
      <w:proofErr w:type="spellStart"/>
      <w:r>
        <w:rPr>
          <w:rFonts w:eastAsia="Times New Roman" w:cs="Times New Roman"/>
          <w:szCs w:val="24"/>
        </w:rPr>
        <w:t>Γεωργαλά</w:t>
      </w:r>
      <w:proofErr w:type="spellEnd"/>
      <w:r>
        <w:rPr>
          <w:rFonts w:eastAsia="Times New Roman" w:cs="Times New Roman"/>
          <w:szCs w:val="24"/>
        </w:rPr>
        <w:t xml:space="preserve"> στον Πάνο Καμμένο. Ακούστε τώρα τι έγραφε ο μακαρίτης </w:t>
      </w:r>
      <w:proofErr w:type="spellStart"/>
      <w:r>
        <w:rPr>
          <w:rFonts w:eastAsia="Times New Roman" w:cs="Times New Roman"/>
          <w:szCs w:val="24"/>
        </w:rPr>
        <w:t>Γεωργαλάς</w:t>
      </w:r>
      <w:proofErr w:type="spellEnd"/>
      <w:r>
        <w:rPr>
          <w:rFonts w:eastAsia="Times New Roman" w:cs="Times New Roman"/>
          <w:szCs w:val="24"/>
        </w:rPr>
        <w:t xml:space="preserve">: «Κύριε </w:t>
      </w:r>
      <w:proofErr w:type="spellStart"/>
      <w:r>
        <w:rPr>
          <w:rFonts w:eastAsia="Times New Roman" w:cs="Times New Roman"/>
          <w:szCs w:val="24"/>
        </w:rPr>
        <w:t>Καμμένε</w:t>
      </w:r>
      <w:proofErr w:type="spellEnd"/>
      <w:r>
        <w:rPr>
          <w:rFonts w:eastAsia="Times New Roman" w:cs="Times New Roman"/>
          <w:szCs w:val="24"/>
        </w:rPr>
        <w:t>, καθώς γ</w:t>
      </w:r>
      <w:r>
        <w:rPr>
          <w:rFonts w:eastAsia="Times New Roman" w:cs="Times New Roman"/>
          <w:szCs w:val="24"/>
        </w:rPr>
        <w:t>νωρίζετε, στο παρελθόν διετέλεσα επικοινωνιακός σύμβουλός σας σε επικοινωνιακά θέματα κατά τη διάρκεια των προεκλογικών σας αγώνων. Επιπλέον, μου αναθέσατε και συνέγραψα βιβλίο σχετικό με την τρομοκρατία που εκδόθηκε στο όνομά σας και συνέβαλε αποτελεσματι</w:t>
      </w:r>
      <w:r>
        <w:rPr>
          <w:rFonts w:eastAsia="Times New Roman" w:cs="Times New Roman"/>
          <w:szCs w:val="24"/>
        </w:rPr>
        <w:t>κά στην προσωπική σας προβολή. Δυστυχώς για την εργασία μου αυτή δεν τηρήσατε την οικονομική συμφωνία μας. Επίσης παραλάβατε...». Για να μην σας τα πολυλογώ, του ζητούσε 14.000 ευρώ.</w:t>
      </w:r>
    </w:p>
    <w:p w14:paraId="3920955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Πάρτε και αυτό για τα Πρακτικά.</w:t>
      </w:r>
    </w:p>
    <w:p w14:paraId="3920955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Άδωνις Γεωργιάδης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920955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Τα πλήρωσε προφανώς, απέστειλε το εξώδικο ο </w:t>
      </w:r>
      <w:proofErr w:type="spellStart"/>
      <w:r>
        <w:rPr>
          <w:rFonts w:eastAsia="Times New Roman" w:cs="Times New Roman"/>
          <w:szCs w:val="24"/>
        </w:rPr>
        <w:t>Γεωργαλάς</w:t>
      </w:r>
      <w:proofErr w:type="spellEnd"/>
      <w:r>
        <w:rPr>
          <w:rFonts w:eastAsia="Times New Roman" w:cs="Times New Roman"/>
          <w:szCs w:val="24"/>
        </w:rPr>
        <w:t xml:space="preserve"> και έτσι κέρδισε κα</w:t>
      </w:r>
      <w:r>
        <w:rPr>
          <w:rFonts w:eastAsia="Times New Roman" w:cs="Times New Roman"/>
          <w:szCs w:val="24"/>
        </w:rPr>
        <w:t>ι τη δίκη. Γύρευε τι μπορεί να έχει γίνει!</w:t>
      </w:r>
    </w:p>
    <w:p w14:paraId="3920956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Αυτά τα καταθέτω γιατί θέλω να σας αποδείξω, κύριε Βίτσα -και μην γελάτε καθόλου- πόσο ψεύτες και υποκριτές είστε!</w:t>
      </w:r>
    </w:p>
    <w:p w14:paraId="39209561"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sidRPr="0043130A">
        <w:rPr>
          <w:rFonts w:eastAsia="Times New Roman" w:cs="Times New Roman"/>
          <w:b/>
          <w:szCs w:val="24"/>
        </w:rPr>
        <w:t xml:space="preserve"> </w:t>
      </w:r>
      <w:r>
        <w:rPr>
          <w:rFonts w:eastAsia="Times New Roman" w:cs="Times New Roman"/>
          <w:szCs w:val="24"/>
        </w:rPr>
        <w:t>... (δεν ακούστηκε).</w:t>
      </w:r>
    </w:p>
    <w:p w14:paraId="39209562"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w:t>
      </w:r>
      <w:r>
        <w:rPr>
          <w:rFonts w:eastAsia="Times New Roman" w:cs="Times New Roman"/>
          <w:b/>
          <w:szCs w:val="24"/>
        </w:rPr>
        <w:t>ΓΕΩΡΓΙΑΔΗΣ:</w:t>
      </w:r>
      <w:r>
        <w:rPr>
          <w:rFonts w:eastAsia="Times New Roman" w:cs="Times New Roman"/>
          <w:sz w:val="20"/>
        </w:rPr>
        <w:t xml:space="preserve"> </w:t>
      </w:r>
      <w:r>
        <w:rPr>
          <w:rFonts w:eastAsia="Times New Roman" w:cs="Times New Roman"/>
          <w:szCs w:val="24"/>
        </w:rPr>
        <w:t xml:space="preserve">Ξέρω, γιατί είστε αγωνιστής της Αριστεράς. Στο πρόσωπό σας βλέπω την Αριστερά τώρα. Δεν είναι προσωπικό. Ή στον κ. </w:t>
      </w:r>
      <w:proofErr w:type="spellStart"/>
      <w:r>
        <w:rPr>
          <w:rFonts w:eastAsia="Times New Roman" w:cs="Times New Roman"/>
          <w:szCs w:val="24"/>
        </w:rPr>
        <w:t>Μανιό</w:t>
      </w:r>
      <w:proofErr w:type="spellEnd"/>
      <w:r>
        <w:rPr>
          <w:rFonts w:eastAsia="Times New Roman" w:cs="Times New Roman"/>
          <w:szCs w:val="24"/>
        </w:rPr>
        <w:t xml:space="preserve"> που κάπου ήταν, όταν </w:t>
      </w:r>
      <w:proofErr w:type="spellStart"/>
      <w:r>
        <w:rPr>
          <w:rFonts w:eastAsia="Times New Roman" w:cs="Times New Roman"/>
          <w:szCs w:val="24"/>
        </w:rPr>
        <w:t>ανεφέρθη</w:t>
      </w:r>
      <w:proofErr w:type="spellEnd"/>
      <w:r>
        <w:rPr>
          <w:rFonts w:eastAsia="Times New Roman" w:cs="Times New Roman"/>
          <w:szCs w:val="24"/>
        </w:rPr>
        <w:t xml:space="preserve"> το όνομά του -τον είχε στο βιβλίο ως τρομοκράτη της 17 Νοέμβρη- ή την κ. Τασία.</w:t>
      </w:r>
    </w:p>
    <w:p w14:paraId="3920956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Διότι μπροστά</w:t>
      </w:r>
      <w:r>
        <w:rPr>
          <w:rFonts w:eastAsia="Times New Roman" w:cs="Times New Roman"/>
          <w:szCs w:val="24"/>
        </w:rPr>
        <w:t xml:space="preserve"> στην καρέκλα σας και τον </w:t>
      </w:r>
      <w:proofErr w:type="spellStart"/>
      <w:r>
        <w:rPr>
          <w:rFonts w:eastAsia="Times New Roman" w:cs="Times New Roman"/>
          <w:szCs w:val="24"/>
        </w:rPr>
        <w:t>Γεωργαλά</w:t>
      </w:r>
      <w:proofErr w:type="spellEnd"/>
      <w:r>
        <w:rPr>
          <w:rFonts w:eastAsia="Times New Roman" w:cs="Times New Roman"/>
          <w:szCs w:val="24"/>
        </w:rPr>
        <w:t xml:space="preserve"> θα καταπιείτε και το καζίνο θα καταπιείτε και τη ρουλέτα θα καταπιείτε και όλα τα άλλα που λέτε εδώ πέρα μέσα είναι για να περνάει η ώρα!</w:t>
      </w:r>
    </w:p>
    <w:p w14:paraId="3920956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Και θα τα πάρω λίγο με τη σειρά.</w:t>
      </w:r>
    </w:p>
    <w:p w14:paraId="3920956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Κύριε Παπαγγελόπουλε, με αφήσατε έκπληκτο. Είπατε </w:t>
      </w:r>
      <w:r>
        <w:rPr>
          <w:rFonts w:eastAsia="Times New Roman" w:cs="Times New Roman"/>
          <w:szCs w:val="24"/>
        </w:rPr>
        <w:t xml:space="preserve">επί λέξει ότι κάποιοι -λέει- </w:t>
      </w:r>
      <w:proofErr w:type="spellStart"/>
      <w:r>
        <w:rPr>
          <w:rFonts w:eastAsia="Times New Roman" w:cs="Times New Roman"/>
          <w:szCs w:val="24"/>
        </w:rPr>
        <w:t>μικρόνοες</w:t>
      </w:r>
      <w:proofErr w:type="spellEnd"/>
      <w:r>
        <w:rPr>
          <w:rFonts w:eastAsia="Times New Roman" w:cs="Times New Roman"/>
          <w:szCs w:val="24"/>
        </w:rPr>
        <w:t xml:space="preserve"> θέλουν να δυναμιτίσουν το πολιτικό κλίμα την ώρα που η Ελλάδα είναι να βγει από το μνημόνιο. Αυτό δεν είπατε; Μήπως θυμάστε σε αυτή την Αίθουσα ποιος έλεγε τον Πρωθυπουργό της χώρας, Γιώργο Παπανδρέου, </w:t>
      </w:r>
      <w:r>
        <w:rPr>
          <w:rFonts w:eastAsia="Times New Roman" w:cs="Times New Roman"/>
          <w:szCs w:val="24"/>
          <w:lang w:val="en-US"/>
        </w:rPr>
        <w:t>broker</w:t>
      </w:r>
      <w:r>
        <w:rPr>
          <w:rFonts w:eastAsia="Times New Roman" w:cs="Times New Roman"/>
          <w:szCs w:val="24"/>
        </w:rPr>
        <w:t>; Ο κ. Πα</w:t>
      </w:r>
      <w:r>
        <w:rPr>
          <w:rFonts w:eastAsia="Times New Roman" w:cs="Times New Roman"/>
          <w:szCs w:val="24"/>
        </w:rPr>
        <w:t>ναγιώτης Καμμένος! Μήπως θυμάστε ποιος έλεγε για «γερμανοτσολιάδες» και «</w:t>
      </w:r>
      <w:proofErr w:type="spellStart"/>
      <w:r>
        <w:rPr>
          <w:rFonts w:eastAsia="Times New Roman" w:cs="Times New Roman"/>
          <w:szCs w:val="24"/>
        </w:rPr>
        <w:t>Πηλιογούσηδες</w:t>
      </w:r>
      <w:proofErr w:type="spellEnd"/>
      <w:r>
        <w:rPr>
          <w:rFonts w:eastAsia="Times New Roman" w:cs="Times New Roman"/>
          <w:szCs w:val="24"/>
        </w:rPr>
        <w:t>»; Ο κ. Παναγιώτης Καμμένος!</w:t>
      </w:r>
    </w:p>
    <w:p w14:paraId="3920956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Άνθρωπέ μου, είσαι και συμπαθής. Είναι δυνατόν να έρχεσαι στη Βουλή των Ελλήνων να εκπροσωπείς τον Πάνο Καμμένο και να μας κάνεις ομιλία περί</w:t>
      </w:r>
      <w:r>
        <w:rPr>
          <w:rFonts w:eastAsia="Times New Roman" w:cs="Times New Roman"/>
          <w:szCs w:val="24"/>
        </w:rPr>
        <w:t xml:space="preserve"> του ηπίου πολιτικού λόγου και της συναινέσεως; Είσαι με τα καλά σου; Ο άνθρωπος έχει κάνει καριέρα υβρίζοντας, διχάζοντας και συκοφαντώντας. Εκτός και αν νομίζετε ότι έχουμε πάθει όλοι ομαδικό </w:t>
      </w:r>
      <w:proofErr w:type="spellStart"/>
      <w:r>
        <w:rPr>
          <w:rFonts w:eastAsia="Times New Roman" w:cs="Times New Roman"/>
          <w:szCs w:val="24"/>
        </w:rPr>
        <w:t>αλτσχάιμερ</w:t>
      </w:r>
      <w:proofErr w:type="spellEnd"/>
      <w:r>
        <w:rPr>
          <w:rFonts w:eastAsia="Times New Roman" w:cs="Times New Roman"/>
          <w:szCs w:val="24"/>
        </w:rPr>
        <w:t>.</w:t>
      </w:r>
    </w:p>
    <w:p w14:paraId="3920956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Αλλά είπατε και το άλλο επιχείρημα, το οποίο είναι</w:t>
      </w:r>
      <w:r>
        <w:rPr>
          <w:rFonts w:eastAsia="Times New Roman" w:cs="Times New Roman"/>
          <w:szCs w:val="24"/>
        </w:rPr>
        <w:t xml:space="preserve"> συγκλονιστικό. Ότι τώρα -λέει- η </w:t>
      </w:r>
      <w:r>
        <w:rPr>
          <w:rFonts w:eastAsia="Times New Roman" w:cs="Times New Roman"/>
          <w:szCs w:val="24"/>
        </w:rPr>
        <w:t>δ</w:t>
      </w:r>
      <w:r>
        <w:rPr>
          <w:rFonts w:eastAsia="Times New Roman" w:cs="Times New Roman"/>
          <w:szCs w:val="24"/>
        </w:rPr>
        <w:t xml:space="preserve">ικαιοσύνη ασχολείται με αυτή την υπόθεση και οποιαδήποτε δική μας εμπλοκή, κύριε Μαντά, είπε ο Υπουργός σας εδώ -το ξέρω από την </w:t>
      </w:r>
      <w:r>
        <w:rPr>
          <w:rFonts w:eastAsia="Times New Roman" w:cs="Times New Roman"/>
          <w:szCs w:val="24"/>
        </w:rPr>
        <w:t>ε</w:t>
      </w:r>
      <w:r>
        <w:rPr>
          <w:rFonts w:eastAsia="Times New Roman" w:cs="Times New Roman"/>
          <w:szCs w:val="24"/>
        </w:rPr>
        <w:t xml:space="preserve">ξεταστική της </w:t>
      </w:r>
      <w:r>
        <w:rPr>
          <w:rFonts w:eastAsia="Times New Roman" w:cs="Times New Roman"/>
          <w:szCs w:val="24"/>
        </w:rPr>
        <w:t>υ</w:t>
      </w:r>
      <w:r>
        <w:rPr>
          <w:rFonts w:eastAsia="Times New Roman" w:cs="Times New Roman"/>
          <w:szCs w:val="24"/>
        </w:rPr>
        <w:t xml:space="preserve">γείας- οποιαδήποτε εμπλοκή μας στην υπόθεση, όταν ερευνά η </w:t>
      </w:r>
      <w:r>
        <w:rPr>
          <w:rFonts w:eastAsia="Times New Roman" w:cs="Times New Roman"/>
          <w:szCs w:val="24"/>
        </w:rPr>
        <w:t>δ</w:t>
      </w:r>
      <w:r>
        <w:rPr>
          <w:rFonts w:eastAsia="Times New Roman" w:cs="Times New Roman"/>
          <w:szCs w:val="24"/>
        </w:rPr>
        <w:t>ικαιοσύνη, είναι</w:t>
      </w:r>
      <w:r>
        <w:rPr>
          <w:rFonts w:eastAsia="Times New Roman" w:cs="Times New Roman"/>
          <w:szCs w:val="24"/>
        </w:rPr>
        <w:t xml:space="preserve"> δείγμα ότι δεν εμπιστευόμαστε τη </w:t>
      </w:r>
      <w:r>
        <w:rPr>
          <w:rFonts w:eastAsia="Times New Roman" w:cs="Times New Roman"/>
          <w:szCs w:val="24"/>
        </w:rPr>
        <w:t>δ</w:t>
      </w:r>
      <w:r>
        <w:rPr>
          <w:rFonts w:eastAsia="Times New Roman" w:cs="Times New Roman"/>
          <w:szCs w:val="24"/>
        </w:rPr>
        <w:t>ικαιοσύνη.</w:t>
      </w:r>
    </w:p>
    <w:p w14:paraId="3920956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Το «Ερρίκος Ντυνάν» δεν το ερευνά η </w:t>
      </w:r>
      <w:r>
        <w:rPr>
          <w:rFonts w:eastAsia="Times New Roman" w:cs="Times New Roman"/>
          <w:szCs w:val="24"/>
        </w:rPr>
        <w:t>δ</w:t>
      </w:r>
      <w:r>
        <w:rPr>
          <w:rFonts w:eastAsia="Times New Roman" w:cs="Times New Roman"/>
          <w:szCs w:val="24"/>
        </w:rPr>
        <w:t xml:space="preserve">ικαιοσύνη, κύριε Υπουργέ; Το ΚΕΕΛΠΝΟ δεν το ερευνά η </w:t>
      </w:r>
      <w:r>
        <w:rPr>
          <w:rFonts w:eastAsia="Times New Roman" w:cs="Times New Roman"/>
          <w:szCs w:val="24"/>
        </w:rPr>
        <w:t>δ</w:t>
      </w:r>
      <w:r>
        <w:rPr>
          <w:rFonts w:eastAsia="Times New Roman" w:cs="Times New Roman"/>
          <w:szCs w:val="24"/>
        </w:rPr>
        <w:t>ικαιοσύνη; Τα φάρμακα της «</w:t>
      </w:r>
      <w:r>
        <w:rPr>
          <w:rFonts w:eastAsia="Times New Roman" w:cs="Times New Roman"/>
          <w:szCs w:val="24"/>
          <w:lang w:val="en-US"/>
        </w:rPr>
        <w:t>NOVARTIS</w:t>
      </w:r>
      <w:r>
        <w:rPr>
          <w:rFonts w:eastAsia="Times New Roman" w:cs="Times New Roman"/>
          <w:szCs w:val="24"/>
        </w:rPr>
        <w:t xml:space="preserve">» δεν τα ερευνά η </w:t>
      </w:r>
      <w:r>
        <w:rPr>
          <w:rFonts w:eastAsia="Times New Roman" w:cs="Times New Roman"/>
          <w:szCs w:val="24"/>
        </w:rPr>
        <w:t>δ</w:t>
      </w:r>
      <w:r>
        <w:rPr>
          <w:rFonts w:eastAsia="Times New Roman" w:cs="Times New Roman"/>
          <w:szCs w:val="24"/>
        </w:rPr>
        <w:t xml:space="preserve">ικαιοσύνη; Τι έγινε; Εκεί, όταν ερευνάτε αυτή την </w:t>
      </w:r>
      <w:r>
        <w:rPr>
          <w:rFonts w:eastAsia="Times New Roman" w:cs="Times New Roman"/>
          <w:szCs w:val="24"/>
        </w:rPr>
        <w:t>ε</w:t>
      </w:r>
      <w:r>
        <w:rPr>
          <w:rFonts w:eastAsia="Times New Roman" w:cs="Times New Roman"/>
          <w:szCs w:val="24"/>
        </w:rPr>
        <w:t>ξεταστική δείχ</w:t>
      </w:r>
      <w:r>
        <w:rPr>
          <w:rFonts w:eastAsia="Times New Roman" w:cs="Times New Roman"/>
          <w:szCs w:val="24"/>
        </w:rPr>
        <w:t xml:space="preserve">νετε ότι δεν σέβεστε τη </w:t>
      </w:r>
      <w:r>
        <w:rPr>
          <w:rFonts w:eastAsia="Times New Roman" w:cs="Times New Roman"/>
          <w:szCs w:val="24"/>
        </w:rPr>
        <w:t>δ</w:t>
      </w:r>
      <w:r>
        <w:rPr>
          <w:rFonts w:eastAsia="Times New Roman" w:cs="Times New Roman"/>
          <w:szCs w:val="24"/>
        </w:rPr>
        <w:t>ικαιοσύνη;</w:t>
      </w:r>
    </w:p>
    <w:p w14:paraId="39209569" w14:textId="77777777" w:rsidR="00612455" w:rsidRDefault="00B02DE7">
      <w:pPr>
        <w:spacing w:line="600" w:lineRule="auto"/>
        <w:ind w:firstLine="720"/>
        <w:jc w:val="both"/>
        <w:rPr>
          <w:rFonts w:eastAsia="Times New Roman" w:cs="Times New Roman"/>
          <w:szCs w:val="24"/>
        </w:rPr>
      </w:pPr>
      <w:proofErr w:type="spellStart"/>
      <w:r>
        <w:rPr>
          <w:rFonts w:eastAsia="Times New Roman" w:cs="Times New Roman"/>
          <w:szCs w:val="24"/>
        </w:rPr>
        <w:t>Απήντησε</w:t>
      </w:r>
      <w:proofErr w:type="spellEnd"/>
      <w:r>
        <w:rPr>
          <w:rFonts w:eastAsia="Times New Roman" w:cs="Times New Roman"/>
          <w:szCs w:val="24"/>
        </w:rPr>
        <w:t xml:space="preserve"> ένας συνάδελφος του ΣΥΡΙΖΑ -δεν συγκράτησα το όνομά του, δεν είναι από αυτούς που μιλάνε συχνά- και λέει: «άλλο αυτά», γιατί αυτό είναι το επιχείρημα του Τσίπρα, ξέρετε. Γιατί; Γιατί, λέει, αυτά είναι πραγματικά</w:t>
      </w:r>
      <w:r>
        <w:rPr>
          <w:rFonts w:eastAsia="Times New Roman" w:cs="Times New Roman"/>
          <w:szCs w:val="24"/>
        </w:rPr>
        <w:t xml:space="preserve"> σκάνδαλα, ενώ αυτό που κάνουμε σήμερα δεν είναι πραγματικό. Λοιπόν, δεν αφήνουμε τώρα αυτά που συζητάμε.</w:t>
      </w:r>
    </w:p>
    <w:p w14:paraId="3920956A"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920956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Μη σφυρίζετε, κύριε, μέσα στην Αίθουσα.</w:t>
      </w:r>
    </w:p>
    <w:p w14:paraId="3920956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Λοιπόν, δεν τα αφήνουμε αυτά και να συζητήσουμε λίγο για τα σοβαρά; </w:t>
      </w:r>
    </w:p>
    <w:p w14:paraId="3920956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Λοιπόν, ακούστε κα</w:t>
      </w:r>
      <w:r>
        <w:rPr>
          <w:rFonts w:eastAsia="Times New Roman" w:cs="Times New Roman"/>
          <w:szCs w:val="24"/>
        </w:rPr>
        <w:t xml:space="preserve">ι για τα σοβαρά. Ακούστε ποια είναι τα σοβαρά. Είπε ο κ. Κοντονής, που δυστυχώς δεν είναι στην Αίθουσα, ότι δεν είναι -λέει- παρέμβαση το να πάρει τηλέφωνο τον </w:t>
      </w:r>
      <w:proofErr w:type="spellStart"/>
      <w:r>
        <w:rPr>
          <w:rFonts w:eastAsia="Times New Roman" w:cs="Times New Roman"/>
          <w:szCs w:val="24"/>
        </w:rPr>
        <w:t>Γιαννουσάκη</w:t>
      </w:r>
      <w:proofErr w:type="spellEnd"/>
      <w:r>
        <w:rPr>
          <w:rFonts w:eastAsia="Times New Roman" w:cs="Times New Roman"/>
          <w:szCs w:val="24"/>
        </w:rPr>
        <w:t xml:space="preserve"> ο Υπουργός. Είναι παρέμβαση αν ο Υπουργός πάρει τηλέφωνο τον ανακριτή, τον δικαστικό</w:t>
      </w:r>
      <w:r>
        <w:rPr>
          <w:rFonts w:eastAsia="Times New Roman" w:cs="Times New Roman"/>
          <w:szCs w:val="24"/>
        </w:rPr>
        <w:t>.</w:t>
      </w:r>
    </w:p>
    <w:p w14:paraId="3920956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Μα, ρώτησα στην επίκαιρή μου ερώτηση τον κ. Καμμένο εδώ και τρεις μήνες: «Κύριε Υπουργέ, με τον </w:t>
      </w:r>
      <w:proofErr w:type="spellStart"/>
      <w:r>
        <w:rPr>
          <w:rFonts w:eastAsia="Times New Roman" w:cs="Times New Roman"/>
          <w:szCs w:val="24"/>
        </w:rPr>
        <w:t>Χριστοφορίδη</w:t>
      </w:r>
      <w:proofErr w:type="spellEnd"/>
      <w:r>
        <w:rPr>
          <w:rFonts w:eastAsia="Times New Roman" w:cs="Times New Roman"/>
          <w:szCs w:val="24"/>
        </w:rPr>
        <w:t>, τον λιμενικό υπάλληλο που έκανε την ανάκριση, έτυχε να μιλήσετε;». Έχετε ακούσει σε κα</w:t>
      </w:r>
      <w:r>
        <w:rPr>
          <w:rFonts w:eastAsia="Times New Roman" w:cs="Times New Roman"/>
          <w:szCs w:val="24"/>
        </w:rPr>
        <w:t>μ</w:t>
      </w:r>
      <w:r>
        <w:rPr>
          <w:rFonts w:eastAsia="Times New Roman" w:cs="Times New Roman"/>
          <w:szCs w:val="24"/>
        </w:rPr>
        <w:t>μία από τις συνεντεύξεις του κ. Καμμένου να αναφέρεται στ</w:t>
      </w:r>
      <w:r>
        <w:rPr>
          <w:rFonts w:eastAsia="Times New Roman" w:cs="Times New Roman"/>
          <w:szCs w:val="24"/>
        </w:rPr>
        <w:t xml:space="preserve">ον </w:t>
      </w:r>
      <w:proofErr w:type="spellStart"/>
      <w:r>
        <w:rPr>
          <w:rFonts w:eastAsia="Times New Roman" w:cs="Times New Roman"/>
          <w:szCs w:val="24"/>
        </w:rPr>
        <w:t>Χριστοφορίδη</w:t>
      </w:r>
      <w:proofErr w:type="spellEnd"/>
      <w:r>
        <w:rPr>
          <w:rFonts w:eastAsia="Times New Roman" w:cs="Times New Roman"/>
          <w:szCs w:val="24"/>
        </w:rPr>
        <w:t>; Ποτέ! Του είπα: «Θέλετε να μην γίνει κα</w:t>
      </w:r>
      <w:r>
        <w:rPr>
          <w:rFonts w:eastAsia="Times New Roman" w:cs="Times New Roman"/>
          <w:szCs w:val="24"/>
        </w:rPr>
        <w:t>μ</w:t>
      </w:r>
      <w:r>
        <w:rPr>
          <w:rFonts w:eastAsia="Times New Roman" w:cs="Times New Roman"/>
          <w:szCs w:val="24"/>
        </w:rPr>
        <w:t>μία εξεταστική; Φέρτε στη Βουλή τους λογαριασμούς των τηλεφώνων σας να δούμε αν μιλάγατε ταυτόχρονα και με τον ανακριτικό υπάλληλο». Τον ακούσατε να απαντάει ποτέ για αυτό; Ποτέ!</w:t>
      </w:r>
    </w:p>
    <w:p w14:paraId="3920956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Και ξέρετε ποιοι θα εμποδίσετε να δούμε αν μίλαγε ταυτόχρονα και με τον </w:t>
      </w:r>
      <w:proofErr w:type="spellStart"/>
      <w:r>
        <w:rPr>
          <w:rFonts w:eastAsia="Times New Roman" w:cs="Times New Roman"/>
          <w:szCs w:val="24"/>
        </w:rPr>
        <w:t>Χριστοφορίδη</w:t>
      </w:r>
      <w:proofErr w:type="spellEnd"/>
      <w:r>
        <w:rPr>
          <w:rFonts w:eastAsia="Times New Roman" w:cs="Times New Roman"/>
          <w:szCs w:val="24"/>
        </w:rPr>
        <w:t xml:space="preserve">; Που μίλαγε! Και σας το λέω εγώ που ξέρω πόσο αλαζόνας είναι. Εσείς με την ψήφο σας! Διότι εσείς αρνούμενοι να γίνει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της Βουλής στην ουσία τι κάνετε;</w:t>
      </w:r>
      <w:r>
        <w:rPr>
          <w:rFonts w:eastAsia="Times New Roman" w:cs="Times New Roman"/>
          <w:szCs w:val="24"/>
        </w:rPr>
        <w:t xml:space="preserve"> Τον συνεργάτη του </w:t>
      </w:r>
      <w:proofErr w:type="spellStart"/>
      <w:r>
        <w:rPr>
          <w:rFonts w:eastAsia="Times New Roman" w:cs="Times New Roman"/>
          <w:szCs w:val="24"/>
        </w:rPr>
        <w:t>Γεωργαλά</w:t>
      </w:r>
      <w:proofErr w:type="spellEnd"/>
      <w:r>
        <w:rPr>
          <w:rFonts w:eastAsia="Times New Roman" w:cs="Times New Roman"/>
          <w:szCs w:val="24"/>
        </w:rPr>
        <w:t xml:space="preserve"> τον καλύπτετε, για να μένετε Βουλευτές και Υπουργοί. Άρα μη μου το παίζετε και πολύ </w:t>
      </w:r>
      <w:r>
        <w:rPr>
          <w:rFonts w:eastAsia="Times New Roman" w:cs="Times New Roman"/>
          <w:szCs w:val="24"/>
        </w:rPr>
        <w:t>α</w:t>
      </w:r>
      <w:r>
        <w:rPr>
          <w:rFonts w:eastAsia="Times New Roman" w:cs="Times New Roman"/>
          <w:szCs w:val="24"/>
        </w:rPr>
        <w:t>ριστεροί.</w:t>
      </w:r>
    </w:p>
    <w:p w14:paraId="39209570" w14:textId="77777777" w:rsidR="00612455" w:rsidRDefault="00B02DE7">
      <w:pPr>
        <w:spacing w:line="600" w:lineRule="auto"/>
        <w:ind w:firstLine="720"/>
        <w:jc w:val="both"/>
        <w:rPr>
          <w:rFonts w:eastAsia="Times New Roman"/>
          <w:color w:val="000000" w:themeColor="text1"/>
          <w:szCs w:val="24"/>
        </w:rPr>
      </w:pPr>
      <w:r w:rsidRPr="0093504B">
        <w:rPr>
          <w:rFonts w:eastAsia="Times New Roman"/>
          <w:color w:val="000000" w:themeColor="text1"/>
          <w:szCs w:val="24"/>
        </w:rPr>
        <w:t>Όσον αφορά δε στα άλλα που είπε περί των αποφάσεων και τις συκοφαντικές δυσφημίσεις και επειδή είπε ο κ. Κοντονής ότι δεν ήταν καλή η</w:t>
      </w:r>
      <w:r w:rsidRPr="0093504B">
        <w:rPr>
          <w:rFonts w:eastAsia="Times New Roman"/>
          <w:color w:val="000000" w:themeColor="text1"/>
          <w:szCs w:val="24"/>
        </w:rPr>
        <w:t xml:space="preserve"> μέρα που έγινε αυτή η συζήτηση, θα πω ότι η μέρα ήταν τέλεια. </w:t>
      </w:r>
    </w:p>
    <w:p w14:paraId="39209571" w14:textId="77777777" w:rsidR="00612455" w:rsidRDefault="00B02DE7">
      <w:pPr>
        <w:spacing w:line="600" w:lineRule="auto"/>
        <w:ind w:firstLine="720"/>
        <w:jc w:val="both"/>
        <w:rPr>
          <w:rFonts w:eastAsia="Times New Roman"/>
          <w:szCs w:val="24"/>
        </w:rPr>
      </w:pPr>
      <w:r>
        <w:rPr>
          <w:rFonts w:eastAsia="Times New Roman"/>
          <w:szCs w:val="24"/>
        </w:rPr>
        <w:t xml:space="preserve">Σήμερα </w:t>
      </w:r>
      <w:proofErr w:type="spellStart"/>
      <w:r>
        <w:rPr>
          <w:rFonts w:eastAsia="Times New Roman"/>
          <w:szCs w:val="24"/>
        </w:rPr>
        <w:t>εξεδόθη</w:t>
      </w:r>
      <w:proofErr w:type="spellEnd"/>
      <w:r>
        <w:rPr>
          <w:rFonts w:eastAsia="Times New Roman"/>
          <w:szCs w:val="24"/>
        </w:rPr>
        <w:t xml:space="preserve"> η απόφαση από το Πολυμελές Πρωτοδικείο Αθηνών -την καταθέτω για τα Πρακτικά- όπου καταδικάστηκε για συκοφαντική δυσφήμιση ο Πάνος Καμμένος κατά του εκδότη </w:t>
      </w:r>
      <w:r>
        <w:rPr>
          <w:rFonts w:eastAsia="Times New Roman"/>
          <w:szCs w:val="24"/>
        </w:rPr>
        <w:t xml:space="preserve">της εφημερίδας </w:t>
      </w:r>
      <w:r>
        <w:rPr>
          <w:rFonts w:eastAsia="Times New Roman"/>
          <w:szCs w:val="24"/>
        </w:rPr>
        <w:t>«Π</w:t>
      </w:r>
      <w:r>
        <w:rPr>
          <w:rFonts w:eastAsia="Times New Roman"/>
          <w:szCs w:val="24"/>
        </w:rPr>
        <w:t>ΑΡΑΠΟ</w:t>
      </w:r>
      <w:r>
        <w:rPr>
          <w:rFonts w:eastAsia="Times New Roman"/>
          <w:szCs w:val="24"/>
        </w:rPr>
        <w:t>ΛΙΤΙΚΑ</w:t>
      </w:r>
      <w:r>
        <w:rPr>
          <w:rFonts w:eastAsia="Times New Roman"/>
          <w:szCs w:val="24"/>
        </w:rPr>
        <w:t xml:space="preserve">» Γιάννη </w:t>
      </w:r>
      <w:proofErr w:type="spellStart"/>
      <w:r>
        <w:rPr>
          <w:rFonts w:eastAsia="Times New Roman"/>
          <w:szCs w:val="24"/>
        </w:rPr>
        <w:t>Κουρτάκη</w:t>
      </w:r>
      <w:proofErr w:type="spellEnd"/>
      <w:r>
        <w:rPr>
          <w:rFonts w:eastAsia="Times New Roman"/>
          <w:szCs w:val="24"/>
        </w:rPr>
        <w:t xml:space="preserve"> για όλα όσα έχει πει για το </w:t>
      </w:r>
      <w:r>
        <w:rPr>
          <w:rFonts w:eastAsia="Times New Roman"/>
          <w:szCs w:val="24"/>
        </w:rPr>
        <w:t>«</w:t>
      </w:r>
      <w:r>
        <w:rPr>
          <w:rFonts w:eastAsia="Times New Roman"/>
          <w:szCs w:val="24"/>
          <w:lang w:val="en-US"/>
        </w:rPr>
        <w:t>NOOR</w:t>
      </w:r>
      <w:r>
        <w:rPr>
          <w:rFonts w:eastAsia="Times New Roman"/>
          <w:szCs w:val="24"/>
        </w:rPr>
        <w:t xml:space="preserve"> 1</w:t>
      </w:r>
      <w:r>
        <w:rPr>
          <w:rFonts w:eastAsia="Times New Roman"/>
          <w:szCs w:val="24"/>
        </w:rPr>
        <w:t>»</w:t>
      </w:r>
      <w:r>
        <w:rPr>
          <w:rFonts w:eastAsia="Times New Roman"/>
          <w:szCs w:val="24"/>
        </w:rPr>
        <w:t xml:space="preserve">. Σήμερα, για όσα έχει πει για το </w:t>
      </w:r>
      <w:r>
        <w:rPr>
          <w:rFonts w:eastAsia="Times New Roman"/>
          <w:szCs w:val="24"/>
        </w:rPr>
        <w:t>«</w:t>
      </w:r>
      <w:r>
        <w:rPr>
          <w:rFonts w:eastAsia="Times New Roman"/>
          <w:szCs w:val="24"/>
          <w:lang w:val="en-US"/>
        </w:rPr>
        <w:t>NOOR</w:t>
      </w:r>
      <w:r>
        <w:rPr>
          <w:rFonts w:eastAsia="Times New Roman"/>
          <w:szCs w:val="24"/>
        </w:rPr>
        <w:t xml:space="preserve"> 1</w:t>
      </w:r>
      <w:r>
        <w:rPr>
          <w:rFonts w:eastAsia="Times New Roman"/>
          <w:szCs w:val="24"/>
        </w:rPr>
        <w:t>»</w:t>
      </w:r>
      <w:r>
        <w:rPr>
          <w:rFonts w:eastAsia="Times New Roman"/>
          <w:szCs w:val="24"/>
        </w:rPr>
        <w:t xml:space="preserve">, για τον Γιάννη </w:t>
      </w:r>
      <w:proofErr w:type="spellStart"/>
      <w:r>
        <w:rPr>
          <w:rFonts w:eastAsia="Times New Roman"/>
          <w:szCs w:val="24"/>
        </w:rPr>
        <w:t>Κουρτάκη</w:t>
      </w:r>
      <w:proofErr w:type="spellEnd"/>
      <w:r>
        <w:rPr>
          <w:rFonts w:eastAsia="Times New Roman"/>
          <w:szCs w:val="24"/>
        </w:rPr>
        <w:t>, τον καταδίκασε το δικαστήριο και εσείς τον προστατεύετε</w:t>
      </w:r>
      <w:r>
        <w:rPr>
          <w:rFonts w:eastAsia="Times New Roman" w:cs="Times New Roman"/>
          <w:szCs w:val="24"/>
        </w:rPr>
        <w:t xml:space="preserve"> εδώ πέρα στη Βουλή</w:t>
      </w:r>
      <w:r>
        <w:rPr>
          <w:rFonts w:eastAsia="Times New Roman"/>
          <w:szCs w:val="24"/>
        </w:rPr>
        <w:t>.</w:t>
      </w:r>
    </w:p>
    <w:p w14:paraId="3920957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Σπυρίδων - Άδωνις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9209573" w14:textId="77777777" w:rsidR="00612455" w:rsidRDefault="00B02DE7">
      <w:pPr>
        <w:spacing w:line="600" w:lineRule="auto"/>
        <w:ind w:firstLine="720"/>
        <w:jc w:val="center"/>
        <w:rPr>
          <w:rFonts w:eastAsia="Times New Roman" w:cs="Times New Roman"/>
          <w:szCs w:val="24"/>
        </w:rPr>
      </w:pPr>
      <w:r w:rsidRPr="006405D8">
        <w:rPr>
          <w:rFonts w:eastAsia="Times New Roman" w:cs="Times New Roman"/>
          <w:szCs w:val="24"/>
        </w:rPr>
        <w:t>(</w:t>
      </w:r>
      <w:r>
        <w:rPr>
          <w:rFonts w:eastAsia="Times New Roman" w:cs="Times New Roman"/>
          <w:szCs w:val="24"/>
        </w:rPr>
        <w:t>Θόρυβος στην Αίθουσα)</w:t>
      </w:r>
    </w:p>
    <w:p w14:paraId="3920957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Μη γελάτε, α</w:t>
      </w:r>
      <w:r>
        <w:rPr>
          <w:rFonts w:eastAsia="Times New Roman" w:cs="Times New Roman"/>
          <w:szCs w:val="24"/>
        </w:rPr>
        <w:t>γαπητέ και βάλτε γραβάτα</w:t>
      </w:r>
      <w:r>
        <w:rPr>
          <w:rFonts w:eastAsia="Times New Roman" w:cs="Times New Roman"/>
          <w:szCs w:val="24"/>
        </w:rPr>
        <w:t>!</w:t>
      </w:r>
      <w:r>
        <w:rPr>
          <w:rFonts w:eastAsia="Times New Roman" w:cs="Times New Roman"/>
          <w:szCs w:val="24"/>
        </w:rPr>
        <w:t xml:space="preserve"> Στις μισές εκδηλώσεις βάζετε γραβάτα, στις άλλες μισές όχι. Αν σας αρέσει η γραβάτα, να την βάζετε σε όλες.</w:t>
      </w:r>
    </w:p>
    <w:p w14:paraId="3920957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Ακούστε, λοιπόν. Εσείς τον συκοφάντη, τον οποίο σήμερα καταδίκασε το δικαστήριο, τον προστατεύετε. Γιατί τον προστατεύετε;</w:t>
      </w:r>
      <w:r>
        <w:rPr>
          <w:rFonts w:eastAsia="Times New Roman" w:cs="Times New Roman"/>
          <w:szCs w:val="24"/>
        </w:rPr>
        <w:t xml:space="preserve"> Διότι σας αρέσει να είστε Βουλευτές, γι’ αυτό καταπίνετε και τον </w:t>
      </w:r>
      <w:proofErr w:type="spellStart"/>
      <w:r>
        <w:rPr>
          <w:rFonts w:eastAsia="Times New Roman" w:cs="Times New Roman"/>
          <w:szCs w:val="24"/>
        </w:rPr>
        <w:t>Γεωργαλά</w:t>
      </w:r>
      <w:proofErr w:type="spellEnd"/>
      <w:r>
        <w:rPr>
          <w:rFonts w:eastAsia="Times New Roman" w:cs="Times New Roman"/>
          <w:szCs w:val="24"/>
        </w:rPr>
        <w:t>, γι’ αυτό καταπίνετε και τη ρουλέτα με το καζίνο.</w:t>
      </w:r>
    </w:p>
    <w:p w14:paraId="3920957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Είπε πριν ο κ. Καμμένος: «Τα πλήρωσα με τα δικά μου έξοδα». Μπα; Κύριε Βίτσα, έτσι είναι; </w:t>
      </w:r>
    </w:p>
    <w:p w14:paraId="3920957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Ακούστε. Ο κ. Καμμένος έχει δώσει σειρά </w:t>
      </w:r>
      <w:r>
        <w:rPr>
          <w:rFonts w:eastAsia="Times New Roman" w:cs="Times New Roman"/>
          <w:szCs w:val="24"/>
        </w:rPr>
        <w:t xml:space="preserve">συνεντεύξεων κατά το παρελθόν όπου έχει πει ότι είναι τόσο φτωχός που δεν μπορεί να πληρώσει το χαράτσι και στο «πόθεν έσχες» του έχει κάτι ελάχιστα χρήματα δηλωμένα. </w:t>
      </w:r>
    </w:p>
    <w:p w14:paraId="39209578"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szCs w:val="24"/>
        </w:rPr>
        <w:t xml:space="preserve"> </w:t>
      </w:r>
      <w:r>
        <w:rPr>
          <w:rFonts w:eastAsia="Times New Roman" w:cs="Times New Roman"/>
          <w:b/>
          <w:szCs w:val="24"/>
        </w:rPr>
        <w:t>ΑΜΥΡΑΣ:</w:t>
      </w:r>
      <w:r>
        <w:rPr>
          <w:rFonts w:eastAsia="Times New Roman" w:cs="Times New Roman"/>
          <w:szCs w:val="24"/>
        </w:rPr>
        <w:t xml:space="preserve"> Οκτώ χιλιάδες ευρώ.</w:t>
      </w:r>
    </w:p>
    <w:p w14:paraId="39209579"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Οκτώ χιλιάδες. </w:t>
      </w:r>
    </w:p>
    <w:p w14:paraId="3920957A"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Γεωργιάδη, σας παρακαλώ.</w:t>
      </w:r>
    </w:p>
    <w:p w14:paraId="3920957B"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Σε ένα λεπτό κλείνω, κύριε Πρόεδρε.</w:t>
      </w:r>
    </w:p>
    <w:p w14:paraId="3920957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Με ποια ακριβώς χρήματα ο κ. Καμμένος πλήρωσε το ακριβότερο ξενοδοχείο του Λονδίνου και πήγε και στο καζίνο;</w:t>
      </w:r>
    </w:p>
    <w:p w14:paraId="3920957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Λοιπόν, εγώ αιτο</w:t>
      </w:r>
      <w:r>
        <w:rPr>
          <w:rFonts w:eastAsia="Times New Roman" w:cs="Times New Roman"/>
          <w:szCs w:val="24"/>
        </w:rPr>
        <w:t xml:space="preserve">ύμαι να κάνουμε μια συμφωνία. Θέλετε να την κάνουμε τη συμφωνία; Σιγά μην την κάνετε. Να φέρει σήμερα μέχρι τη λήξη της συνεδριάσεως τη χρέωση της πιστωτικής του κάρτας που πλήρωσε το ξενοδοχείο στο Λονδίνο και να κάνει δήλωση εδώ ότι επιτρέπει στο καζίνο </w:t>
      </w:r>
      <w:r>
        <w:rPr>
          <w:rFonts w:eastAsia="Times New Roman" w:cs="Times New Roman"/>
          <w:szCs w:val="24"/>
        </w:rPr>
        <w:t>να πει σε όποιον δημοσιογράφο θέλει στη Βουλή πόσα λεφτά ξόδεψε στη ρουλέτα, γιατί το ρεπορτάζ της εφημερίδας λέει για εκατό λίρες το χτύπημα. Άμα έχει το θάρρος, να φέρει εδώ πέρα την πιστωτική του κάρτα, κύριε Υπουργέ κατά της διαφθοράς.</w:t>
      </w:r>
    </w:p>
    <w:p w14:paraId="3920957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Ακούστε, κύριε Υ</w:t>
      </w:r>
      <w:r>
        <w:rPr>
          <w:rFonts w:eastAsia="Times New Roman" w:cs="Times New Roman"/>
          <w:szCs w:val="24"/>
        </w:rPr>
        <w:t xml:space="preserve">πουργέ κατά της διαφθοράς. Έρχεται ένας με «πόθεν έσχες» οκτώ χιλιάδες ευρώ και δηλώνει στη Βουλή ότι είχε λεφτά να πληρώσει το ακριβότερο ξενοδοχείο στο Λονδίνο και να πάει και στη ρουλέτα. </w:t>
      </w:r>
    </w:p>
    <w:p w14:paraId="3920957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Εσείς τώρα ως Υπουργός πρέπει να ζητήσετε αυτό που ζητάω εγώ, εά</w:t>
      </w:r>
      <w:r>
        <w:rPr>
          <w:rFonts w:eastAsia="Times New Roman" w:cs="Times New Roman"/>
          <w:szCs w:val="24"/>
        </w:rPr>
        <w:t xml:space="preserve">ν όντως μάχεστε τη διαφθορά, γιατί εγώ ισχυρίζομαι ότι λέει ψέματα και δεν τα πλήρωσε μόνος του και δεν θα φέρει καμμία απόδειξη στη Βουλή, ούτε θα πει να ψάξουμε και όποιος δημοσιογράφος θέλει, να ρωτήσει το καζίνο πόσα λεφτά έπαιξε στη ρουλέτα. </w:t>
      </w:r>
    </w:p>
    <w:p w14:paraId="3920958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 βράδυ</w:t>
      </w:r>
      <w:r>
        <w:rPr>
          <w:rFonts w:eastAsia="Times New Roman" w:cs="Times New Roman"/>
          <w:szCs w:val="24"/>
        </w:rPr>
        <w:t xml:space="preserve"> που μου έλεγε εδώ στη Βουλή -δεν έχει περάσει μ</w:t>
      </w:r>
      <w:r>
        <w:rPr>
          <w:rFonts w:eastAsia="Times New Roman" w:cs="Times New Roman"/>
          <w:szCs w:val="24"/>
        </w:rPr>
        <w:t>ί</w:t>
      </w:r>
      <w:r>
        <w:rPr>
          <w:rFonts w:eastAsia="Times New Roman" w:cs="Times New Roman"/>
          <w:szCs w:val="24"/>
        </w:rPr>
        <w:t xml:space="preserve">α εβδομάδα, κύριε Βίτσα δεν μπορεί να μην το είδατε αυτό- «είχα πολύ σκληρή δουλειά στο Λονδίνο και δέκα λεπτά ξέκλεψα να πάρω μια </w:t>
      </w:r>
      <w:r>
        <w:rPr>
          <w:rFonts w:eastAsia="Times New Roman" w:cs="Times New Roman"/>
          <w:szCs w:val="24"/>
          <w:lang w:val="en-US"/>
        </w:rPr>
        <w:t>Barbie</w:t>
      </w:r>
      <w:r>
        <w:rPr>
          <w:rFonts w:eastAsia="Times New Roman" w:cs="Times New Roman"/>
          <w:szCs w:val="24"/>
        </w:rPr>
        <w:t xml:space="preserve"> για την κόρη μου από τα </w:t>
      </w:r>
      <w:r>
        <w:rPr>
          <w:rFonts w:eastAsia="Times New Roman"/>
          <w:szCs w:val="24"/>
        </w:rPr>
        <w:t>"</w:t>
      </w:r>
      <w:r>
        <w:rPr>
          <w:rFonts w:eastAsia="Times New Roman" w:cs="Times New Roman"/>
          <w:szCs w:val="24"/>
          <w:lang w:val="en-US"/>
        </w:rPr>
        <w:t>SELFRIDGES</w:t>
      </w:r>
      <w:r w:rsidRPr="00C22519">
        <w:rPr>
          <w:rFonts w:eastAsia="Times New Roman"/>
          <w:szCs w:val="24"/>
        </w:rPr>
        <w:t>"</w:t>
      </w:r>
      <w:r>
        <w:rPr>
          <w:rFonts w:eastAsia="Times New Roman" w:cs="Times New Roman"/>
          <w:szCs w:val="24"/>
        </w:rPr>
        <w:t>». Είχε πολύ βαριά δουλειά στο Λο</w:t>
      </w:r>
      <w:r>
        <w:rPr>
          <w:rFonts w:eastAsia="Times New Roman" w:cs="Times New Roman"/>
          <w:szCs w:val="24"/>
        </w:rPr>
        <w:t xml:space="preserve">νδίνο, έχετε δίκιο. Όλο το βράδυ η ρουλέτα είναι βαρύ ξενύχτι. Πού να ανοίξει τα μάτια του να πάει να πάρει την </w:t>
      </w:r>
      <w:r>
        <w:rPr>
          <w:rFonts w:eastAsia="Times New Roman" w:cs="Times New Roman"/>
          <w:szCs w:val="24"/>
          <w:lang w:val="en-US"/>
        </w:rPr>
        <w:t>Barbie</w:t>
      </w:r>
      <w:r>
        <w:rPr>
          <w:rFonts w:eastAsia="Times New Roman" w:cs="Times New Roman"/>
          <w:szCs w:val="24"/>
        </w:rPr>
        <w:t xml:space="preserve">! </w:t>
      </w:r>
    </w:p>
    <w:p w14:paraId="3920958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Κλείνω με το τελευταίο χαρτί. Καλά, ξέρετε κάτι; Ούτως ή άλλως, επειδή λέτε για τις επιτυχίες της Κυβερνήσεως, δείτε πο</w:t>
      </w:r>
      <w:r>
        <w:rPr>
          <w:rFonts w:eastAsia="Times New Roman" w:cs="Times New Roman"/>
          <w:szCs w:val="24"/>
        </w:rPr>
        <w:t>ύ</w:t>
      </w:r>
      <w:r>
        <w:rPr>
          <w:rFonts w:eastAsia="Times New Roman" w:cs="Times New Roman"/>
          <w:szCs w:val="24"/>
        </w:rPr>
        <w:t xml:space="preserve"> είναι το χρημα</w:t>
      </w:r>
      <w:r>
        <w:rPr>
          <w:rFonts w:eastAsia="Times New Roman" w:cs="Times New Roman"/>
          <w:szCs w:val="24"/>
        </w:rPr>
        <w:t xml:space="preserve">τιστήριο σήμερα. Οι τράπεζες είναι πάλι </w:t>
      </w:r>
      <w:r>
        <w:rPr>
          <w:rFonts w:eastAsia="Times New Roman" w:cs="Times New Roman"/>
          <w:szCs w:val="24"/>
        </w:rPr>
        <w:t xml:space="preserve">στο </w:t>
      </w:r>
      <w:r>
        <w:rPr>
          <w:rFonts w:eastAsia="Times New Roman" w:cs="Times New Roman"/>
          <w:szCs w:val="24"/>
        </w:rPr>
        <w:t xml:space="preserve">μείον 10. </w:t>
      </w:r>
    </w:p>
    <w:p w14:paraId="39209582"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Λες ψέματα. Είσαι ψεύτης.</w:t>
      </w:r>
    </w:p>
    <w:p w14:paraId="39209583"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Έχουν φτάσει μείον 40 σε ενάμιση μήνα.</w:t>
      </w:r>
    </w:p>
    <w:p w14:paraId="39209584"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ΜΠΑΛΑΟΥΡΑΣ:</w:t>
      </w:r>
      <w:r>
        <w:rPr>
          <w:rFonts w:eastAsia="Times New Roman" w:cs="Times New Roman"/>
          <w:szCs w:val="24"/>
        </w:rPr>
        <w:t xml:space="preserve"> Από εμάς έπεσε; Από τις γερμανικές εκλογές έπεσε.</w:t>
      </w:r>
    </w:p>
    <w:p w14:paraId="3920958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w:t>
      </w:r>
      <w:r>
        <w:rPr>
          <w:rFonts w:eastAsia="Times New Roman" w:cs="Times New Roman"/>
          <w:b/>
          <w:szCs w:val="24"/>
        </w:rPr>
        <w:t>ΩΝ - ΑΔΩΝΙΣ ΓΕΩΡΓΙΑΔΗΣ:</w:t>
      </w:r>
      <w:r>
        <w:rPr>
          <w:rFonts w:eastAsia="Times New Roman" w:cs="Times New Roman"/>
          <w:szCs w:val="24"/>
        </w:rPr>
        <w:t xml:space="preserve"> Δεν λέω από εσάς.</w:t>
      </w:r>
    </w:p>
    <w:p w14:paraId="39209586" w14:textId="77777777" w:rsidR="00612455" w:rsidRDefault="00B02DE7">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Μη διακόπτετε.</w:t>
      </w:r>
    </w:p>
    <w:p w14:paraId="3920958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Ολοκληρώστε, σας παρακαλώ, κύριε Γεωργιάδη.</w:t>
      </w:r>
    </w:p>
    <w:p w14:paraId="39209588"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Επειδή βαυκαλίζεστε για τις επιτυχίες σας, οι μέρες σας είναι μετρημένες. Για λίγες ακόμα μ</w:t>
      </w:r>
      <w:r>
        <w:rPr>
          <w:rFonts w:eastAsia="Times New Roman" w:cs="Times New Roman"/>
          <w:szCs w:val="24"/>
        </w:rPr>
        <w:t xml:space="preserve">ερούλες στην εξουσία καταπίνετε και τον </w:t>
      </w:r>
      <w:proofErr w:type="spellStart"/>
      <w:r>
        <w:rPr>
          <w:rFonts w:eastAsia="Times New Roman" w:cs="Times New Roman"/>
          <w:szCs w:val="24"/>
        </w:rPr>
        <w:t>Γεωργαλά</w:t>
      </w:r>
      <w:proofErr w:type="spellEnd"/>
      <w:r>
        <w:rPr>
          <w:rFonts w:eastAsia="Times New Roman" w:cs="Times New Roman"/>
          <w:szCs w:val="24"/>
        </w:rPr>
        <w:t xml:space="preserve"> και όλα</w:t>
      </w:r>
      <w:r>
        <w:rPr>
          <w:rFonts w:eastAsia="Times New Roman" w:cs="Times New Roman"/>
          <w:szCs w:val="24"/>
        </w:rPr>
        <w:t>!</w:t>
      </w:r>
    </w:p>
    <w:p w14:paraId="3920958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Κύριε Κοντονή, επειδή δεν ήσασταν στην Αίθουσα, το μείζον είναι ότι εσείς με τη συμπεριφορά σας εμποδίζετε να ανοίξουμε τις γραμμές και να δούμε αν μιλούσε με τον </w:t>
      </w:r>
      <w:proofErr w:type="spellStart"/>
      <w:r>
        <w:rPr>
          <w:rFonts w:eastAsia="Times New Roman" w:cs="Times New Roman"/>
          <w:szCs w:val="24"/>
        </w:rPr>
        <w:t>Χριστοφορίδη</w:t>
      </w:r>
      <w:proofErr w:type="spellEnd"/>
      <w:r>
        <w:rPr>
          <w:rFonts w:eastAsia="Times New Roman" w:cs="Times New Roman"/>
          <w:szCs w:val="24"/>
        </w:rPr>
        <w:t xml:space="preserve"> ταυτόχρονα με τον </w:t>
      </w:r>
      <w:proofErr w:type="spellStart"/>
      <w:r>
        <w:rPr>
          <w:rFonts w:eastAsia="Times New Roman" w:cs="Times New Roman"/>
          <w:szCs w:val="24"/>
        </w:rPr>
        <w:t>Γιαννουσάκη</w:t>
      </w:r>
      <w:proofErr w:type="spellEnd"/>
      <w:r>
        <w:rPr>
          <w:rFonts w:eastAsia="Times New Roman" w:cs="Times New Roman"/>
          <w:szCs w:val="24"/>
        </w:rPr>
        <w:t>, γιατί το επιχείρημά σας είναι ότι εμείς πρέπει να</w:t>
      </w:r>
      <w:r>
        <w:rPr>
          <w:rFonts w:eastAsia="Times New Roman" w:cs="Times New Roman"/>
          <w:szCs w:val="24"/>
        </w:rPr>
        <w:t xml:space="preserve"> ντρεπόμαστε που δεν δεχόμαστε να βοηθήσουμε μια υπόθεση εμπορίας ναρκωτικών. </w:t>
      </w:r>
    </w:p>
    <w:p w14:paraId="3920958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Όχι, κύριε Κοντονή, εσείς πρέπει να ντρέπεστε που για να μείνετε Υπουργός μπαίνετε μπροστά και εμποδίζετε την έρευνα, γιατί ξέρετε ότι η δικαιοσύνη δεν μπορεί να ανοίξει τις γρα</w:t>
      </w:r>
      <w:r>
        <w:rPr>
          <w:rFonts w:eastAsia="Times New Roman" w:cs="Times New Roman"/>
          <w:szCs w:val="24"/>
        </w:rPr>
        <w:t xml:space="preserve">μμές του Υπουργού. Μόνο εάν ψηφίσετε εσείς μπορεί να ανοίξουν οι γραμμές του Υπουργού. </w:t>
      </w:r>
    </w:p>
    <w:p w14:paraId="3920958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Άρα εσείς τι κάνετε τώρα; Συγκαλύπτετε την περίπτωση να βρούμε ότι μιλούσε με τον </w:t>
      </w:r>
      <w:proofErr w:type="spellStart"/>
      <w:r>
        <w:rPr>
          <w:rFonts w:eastAsia="Times New Roman" w:cs="Times New Roman"/>
          <w:szCs w:val="24"/>
        </w:rPr>
        <w:t>Χριστοφορίδη</w:t>
      </w:r>
      <w:proofErr w:type="spellEnd"/>
      <w:r>
        <w:rPr>
          <w:rFonts w:eastAsia="Times New Roman" w:cs="Times New Roman"/>
          <w:szCs w:val="24"/>
        </w:rPr>
        <w:t xml:space="preserve">, ο οποίος </w:t>
      </w:r>
      <w:proofErr w:type="spellStart"/>
      <w:r>
        <w:rPr>
          <w:rFonts w:eastAsia="Times New Roman" w:cs="Times New Roman"/>
          <w:szCs w:val="24"/>
        </w:rPr>
        <w:t>Χριστοφορίδης</w:t>
      </w:r>
      <w:proofErr w:type="spellEnd"/>
      <w:r>
        <w:rPr>
          <w:rFonts w:eastAsia="Times New Roman" w:cs="Times New Roman"/>
          <w:szCs w:val="24"/>
        </w:rPr>
        <w:t xml:space="preserve"> πήρε –λέει- και την έρευνα τώρα για το λαθρεμπόρι</w:t>
      </w:r>
      <w:r>
        <w:rPr>
          <w:rFonts w:eastAsia="Times New Roman" w:cs="Times New Roman"/>
          <w:szCs w:val="24"/>
        </w:rPr>
        <w:t xml:space="preserve">ο καυσίμων. Προσέξτε. Όλη η Ελλάδα βοά με τον </w:t>
      </w:r>
      <w:proofErr w:type="spellStart"/>
      <w:r>
        <w:rPr>
          <w:rFonts w:eastAsia="Times New Roman" w:cs="Times New Roman"/>
          <w:szCs w:val="24"/>
        </w:rPr>
        <w:t>Χριστοφορίδη</w:t>
      </w:r>
      <w:proofErr w:type="spellEnd"/>
      <w:r>
        <w:rPr>
          <w:rFonts w:eastAsia="Times New Roman" w:cs="Times New Roman"/>
          <w:szCs w:val="24"/>
        </w:rPr>
        <w:t xml:space="preserve"> και αντί να του κάνει ΕΔΕ ο </w:t>
      </w:r>
      <w:proofErr w:type="spellStart"/>
      <w:r>
        <w:rPr>
          <w:rFonts w:eastAsia="Times New Roman" w:cs="Times New Roman"/>
          <w:szCs w:val="24"/>
        </w:rPr>
        <w:t>Κουρουμπλής</w:t>
      </w:r>
      <w:proofErr w:type="spellEnd"/>
      <w:r>
        <w:rPr>
          <w:rFonts w:eastAsia="Times New Roman" w:cs="Times New Roman"/>
          <w:szCs w:val="24"/>
        </w:rPr>
        <w:t xml:space="preserve">, του έδωσε και την έρευνα για το λαθρεμπόριο. </w:t>
      </w:r>
    </w:p>
    <w:p w14:paraId="3920958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Ποιος </w:t>
      </w:r>
      <w:proofErr w:type="spellStart"/>
      <w:r>
        <w:rPr>
          <w:rFonts w:eastAsia="Times New Roman" w:cs="Times New Roman"/>
          <w:szCs w:val="24"/>
        </w:rPr>
        <w:t>Κουρουμπλής</w:t>
      </w:r>
      <w:proofErr w:type="spellEnd"/>
      <w:r>
        <w:rPr>
          <w:rFonts w:eastAsia="Times New Roman" w:cs="Times New Roman"/>
          <w:szCs w:val="24"/>
        </w:rPr>
        <w:t xml:space="preserve"> τώρα; Ο </w:t>
      </w:r>
      <w:proofErr w:type="spellStart"/>
      <w:r>
        <w:rPr>
          <w:rFonts w:eastAsia="Times New Roman" w:cs="Times New Roman"/>
          <w:szCs w:val="24"/>
        </w:rPr>
        <w:t>Κουρουμπλής</w:t>
      </w:r>
      <w:proofErr w:type="spellEnd"/>
      <w:r>
        <w:rPr>
          <w:rFonts w:eastAsia="Times New Roman" w:cs="Times New Roman"/>
          <w:szCs w:val="24"/>
        </w:rPr>
        <w:t xml:space="preserve"> -σήμερα βγήκε το βίντεο- που μας έλεγε την Παρασκευή ότι δεν ήξερε τον </w:t>
      </w:r>
      <w:r>
        <w:rPr>
          <w:rFonts w:eastAsia="Times New Roman" w:cs="Times New Roman"/>
          <w:szCs w:val="24"/>
        </w:rPr>
        <w:t>ιδιοκτήτη τ</w:t>
      </w:r>
      <w:r>
        <w:rPr>
          <w:rFonts w:eastAsia="Times New Roman" w:cs="Times New Roman"/>
          <w:szCs w:val="24"/>
        </w:rPr>
        <w:t>ου</w:t>
      </w:r>
      <w:r>
        <w:rPr>
          <w:rFonts w:eastAsia="Times New Roman" w:cs="Times New Roman"/>
          <w:szCs w:val="24"/>
        </w:rPr>
        <w:t xml:space="preserve"> «</w:t>
      </w:r>
      <w:r>
        <w:rPr>
          <w:rFonts w:eastAsia="Times New Roman" w:cs="Times New Roman"/>
          <w:szCs w:val="24"/>
        </w:rPr>
        <w:t>ΑΓΙΑ ΖΩΝΗ ΙΙ</w:t>
      </w:r>
      <w:r>
        <w:rPr>
          <w:rFonts w:eastAsia="Times New Roman" w:cs="Times New Roman"/>
          <w:szCs w:val="24"/>
        </w:rPr>
        <w:t>» και χόρευε στη γιορτή του ζεϊμπέκικο.</w:t>
      </w:r>
    </w:p>
    <w:p w14:paraId="3920958D"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Ολοκληρώστε με αυτό, κύριε Γεωργιάδη.</w:t>
      </w:r>
    </w:p>
    <w:p w14:paraId="3920958E"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Αυτοί είστε: Ψεύτες, φαρισαίοι, υποκριτές! Το βίντεο με τον </w:t>
      </w:r>
      <w:proofErr w:type="spellStart"/>
      <w:r>
        <w:rPr>
          <w:rFonts w:eastAsia="Times New Roman" w:cs="Times New Roman"/>
          <w:szCs w:val="24"/>
        </w:rPr>
        <w:t>Κουρουμπλή</w:t>
      </w:r>
      <w:proofErr w:type="spellEnd"/>
      <w:r>
        <w:rPr>
          <w:rFonts w:eastAsia="Times New Roman" w:cs="Times New Roman"/>
          <w:szCs w:val="24"/>
        </w:rPr>
        <w:t xml:space="preserve"> να χορεύει το βλ</w:t>
      </w:r>
      <w:r>
        <w:rPr>
          <w:rFonts w:eastAsia="Times New Roman" w:cs="Times New Roman"/>
          <w:szCs w:val="24"/>
        </w:rPr>
        <w:t xml:space="preserve">έπει όλη η Ελλάδα. Το πήραν από το </w:t>
      </w:r>
      <w:r>
        <w:rPr>
          <w:rFonts w:eastAsia="Times New Roman" w:cs="Times New Roman"/>
          <w:szCs w:val="24"/>
          <w:lang w:val="en-US"/>
        </w:rPr>
        <w:t>F</w:t>
      </w:r>
      <w:r>
        <w:rPr>
          <w:rFonts w:eastAsia="Times New Roman" w:cs="Times New Roman"/>
          <w:szCs w:val="24"/>
          <w:lang w:val="en-US"/>
        </w:rPr>
        <w:t>acebook</w:t>
      </w:r>
      <w:r>
        <w:rPr>
          <w:rFonts w:eastAsia="Times New Roman" w:cs="Times New Roman"/>
          <w:szCs w:val="24"/>
        </w:rPr>
        <w:t xml:space="preserve"> της συζύγου του ιδιοκτήτη τ</w:t>
      </w:r>
      <w:r>
        <w:rPr>
          <w:rFonts w:eastAsia="Times New Roman" w:cs="Times New Roman"/>
          <w:szCs w:val="24"/>
        </w:rPr>
        <w:t>ου</w:t>
      </w:r>
      <w:r>
        <w:rPr>
          <w:rFonts w:eastAsia="Times New Roman" w:cs="Times New Roman"/>
          <w:szCs w:val="24"/>
        </w:rPr>
        <w:t xml:space="preserve"> «</w:t>
      </w:r>
      <w:r>
        <w:rPr>
          <w:rFonts w:eastAsia="Times New Roman" w:cs="Times New Roman"/>
          <w:szCs w:val="24"/>
        </w:rPr>
        <w:t>ΑΓΙΑ ΖΩΝΗ ΙΙ</w:t>
      </w:r>
      <w:r>
        <w:rPr>
          <w:rFonts w:eastAsia="Times New Roman" w:cs="Times New Roman"/>
          <w:szCs w:val="24"/>
        </w:rPr>
        <w:t>». Και μόνο γι</w:t>
      </w:r>
      <w:r>
        <w:rPr>
          <w:rFonts w:eastAsia="Times New Roman" w:cs="Times New Roman"/>
          <w:szCs w:val="24"/>
        </w:rPr>
        <w:t>’</w:t>
      </w:r>
      <w:r>
        <w:rPr>
          <w:rFonts w:eastAsia="Times New Roman" w:cs="Times New Roman"/>
          <w:szCs w:val="24"/>
        </w:rPr>
        <w:t xml:space="preserve"> αυτό ένας κανονικός Πρωθυπουργός θα τον είχε διώξει. </w:t>
      </w:r>
    </w:p>
    <w:p w14:paraId="3920958F"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920959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Αυτά τα έχετε πει χίλιες φορές.</w:t>
      </w:r>
    </w:p>
    <w:p w14:paraId="39209591"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Υπάρχει βίντεο που βρί</w:t>
      </w:r>
      <w:r>
        <w:rPr>
          <w:rFonts w:eastAsia="Times New Roman" w:cs="Times New Roman"/>
          <w:szCs w:val="24"/>
        </w:rPr>
        <w:t>ζεις τον Μητσοτάκη.</w:t>
      </w:r>
    </w:p>
    <w:p w14:paraId="39209592" w14:textId="77777777" w:rsidR="00612455" w:rsidRDefault="00B02DE7">
      <w:pPr>
        <w:spacing w:line="600" w:lineRule="auto"/>
        <w:ind w:firstLine="720"/>
        <w:jc w:val="both"/>
        <w:rPr>
          <w:rFonts w:eastAsia="Times New Roman"/>
          <w:szCs w:val="24"/>
        </w:rPr>
      </w:pPr>
      <w:r>
        <w:rPr>
          <w:rFonts w:eastAsia="Times New Roman" w:cs="Times New Roman"/>
          <w:b/>
          <w:szCs w:val="24"/>
        </w:rPr>
        <w:t>ΣΠΥΡΙΔΩΝ - ΑΔΩΝΙΣ ΓΕΩΡΓΙΑΔΗΣ:</w:t>
      </w:r>
      <w:r>
        <w:rPr>
          <w:rFonts w:eastAsia="Times New Roman" w:cs="Times New Roman"/>
          <w:szCs w:val="24"/>
        </w:rPr>
        <w:t xml:space="preserve"> Ολοκληρώνω.</w:t>
      </w:r>
    </w:p>
    <w:p w14:paraId="39209593"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Γεωργιάδη, σας παρακαλώ. </w:t>
      </w:r>
    </w:p>
    <w:p w14:paraId="39209594"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920959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Εντάξει, φτάνει! Μέχρι εδώ.</w:t>
      </w:r>
    </w:p>
    <w:p w14:paraId="39209596"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Βρίσε τον Μ</w:t>
      </w:r>
      <w:r>
        <w:rPr>
          <w:rFonts w:eastAsia="Times New Roman" w:cs="Times New Roman"/>
          <w:szCs w:val="24"/>
        </w:rPr>
        <w:t>ητσοτάκη!</w:t>
      </w:r>
    </w:p>
    <w:p w14:paraId="3920959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Για να ανακεφαλαιώσω: Και το καζίνο καταπίνετε και τον </w:t>
      </w:r>
      <w:proofErr w:type="spellStart"/>
      <w:r>
        <w:rPr>
          <w:rFonts w:eastAsia="Times New Roman" w:cs="Times New Roman"/>
          <w:szCs w:val="24"/>
        </w:rPr>
        <w:t>Γεωργαλά</w:t>
      </w:r>
      <w:proofErr w:type="spellEnd"/>
      <w:r>
        <w:rPr>
          <w:rFonts w:eastAsia="Times New Roman" w:cs="Times New Roman"/>
          <w:szCs w:val="24"/>
        </w:rPr>
        <w:t xml:space="preserve"> καταπίνετε και ασπίδα προστασίας για να μην προχωρήσει η δικαιοσύνη γίνεστε, για να μείνετε Βουλευτές λίγες μέρες παραπάνω. Αυτό ήταν το ηθικό πλεονέκτη</w:t>
      </w:r>
      <w:r>
        <w:rPr>
          <w:rFonts w:eastAsia="Times New Roman" w:cs="Times New Roman"/>
          <w:szCs w:val="24"/>
        </w:rPr>
        <w:t xml:space="preserve">μα της Αριστεράς! Το μόνο καλό είναι ότι ο ελληνικός λαός πλέον είδε πόσο ανθρωπάκια είστε. </w:t>
      </w:r>
    </w:p>
    <w:p w14:paraId="3920959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9209599"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20959A"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Ανθρωπάκι είσαι και φαίνεσαι</w:t>
      </w:r>
      <w:r>
        <w:rPr>
          <w:rFonts w:eastAsia="Times New Roman" w:cs="Times New Roman"/>
          <w:szCs w:val="24"/>
        </w:rPr>
        <w:t>!</w:t>
      </w:r>
    </w:p>
    <w:p w14:paraId="3920959B"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w:t>
      </w:r>
      <w:r>
        <w:rPr>
          <w:rFonts w:eastAsia="Times New Roman" w:cs="Times New Roman"/>
          <w:b/>
          <w:szCs w:val="24"/>
        </w:rPr>
        <w:t>πουργός Δικαιοσύνης, Διαφάνειας και Ανθρωπίνων Δικαιωμάτων):</w:t>
      </w:r>
      <w:r>
        <w:rPr>
          <w:rFonts w:eastAsia="Times New Roman" w:cs="Times New Roman"/>
          <w:szCs w:val="24"/>
        </w:rPr>
        <w:t xml:space="preserve"> Κύριε Πρόεδρε, παρακαλώ τον λόγο. </w:t>
      </w:r>
    </w:p>
    <w:p w14:paraId="3920959C" w14:textId="77777777" w:rsidR="00612455" w:rsidRDefault="00B02DE7">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Αναπληρωτής Υπουργός Δικαιοσύνης, Διαφάνειας και Ανθρωπίνων Δικαιωμάτων</w:t>
      </w:r>
      <w:r>
        <w:rPr>
          <w:rFonts w:eastAsia="Times New Roman" w:cs="Times New Roman"/>
          <w:szCs w:val="24"/>
        </w:rPr>
        <w:t xml:space="preserve"> </w:t>
      </w:r>
      <w:r>
        <w:rPr>
          <w:rFonts w:eastAsia="Times New Roman" w:cs="Times New Roman"/>
          <w:szCs w:val="24"/>
        </w:rPr>
        <w:t xml:space="preserve">κ. Δημήτριος Παπαγγελόπουλος για ένα λεπτό. </w:t>
      </w:r>
    </w:p>
    <w:p w14:paraId="3920959D"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Θα ήθελα να ευχαριστήσω τον κ. Γεωργιάδη για τη δημόσια δήλωση συμπάθειας που έκανε για μένα και θέλω να πιστε</w:t>
      </w:r>
      <w:r>
        <w:rPr>
          <w:rFonts w:eastAsia="Times New Roman" w:cs="Times New Roman"/>
          <w:szCs w:val="24"/>
        </w:rPr>
        <w:t>ύω ότι θα εξακολουθεί να με συμπαθ</w:t>
      </w:r>
      <w:r>
        <w:rPr>
          <w:rFonts w:eastAsia="Times New Roman" w:cs="Times New Roman"/>
          <w:szCs w:val="24"/>
        </w:rPr>
        <w:t>εί</w:t>
      </w:r>
      <w:r>
        <w:rPr>
          <w:rFonts w:eastAsia="Times New Roman" w:cs="Times New Roman"/>
          <w:szCs w:val="24"/>
        </w:rPr>
        <w:t xml:space="preserve">, γιατί εγώ εμμένω στην ανάγκη συναίνεσης, ομοψυχίας και εθνικής συνεννόησης. </w:t>
      </w:r>
    </w:p>
    <w:p w14:paraId="3920959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920959F"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από τους Ανεξάρτητους Έλληνες. </w:t>
      </w:r>
    </w:p>
    <w:p w14:paraId="392095A0"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ΑΘΑΝΑΣΙΟΣ ΠΑΠΑΧΡΙ</w:t>
      </w:r>
      <w:r>
        <w:rPr>
          <w:rFonts w:eastAsia="Times New Roman" w:cs="Times New Roman"/>
          <w:b/>
          <w:szCs w:val="24"/>
        </w:rPr>
        <w:t>ΣΤΟΠΟΥΛΟΣ:</w:t>
      </w:r>
      <w:r>
        <w:rPr>
          <w:rFonts w:eastAsia="Times New Roman" w:cs="Times New Roman"/>
          <w:szCs w:val="24"/>
        </w:rPr>
        <w:t xml:space="preserve"> Ευχαριστώ, κύριε Πρόεδρε. </w:t>
      </w:r>
    </w:p>
    <w:p w14:paraId="392095A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Πριν από μερικές μέρες είδα το κόμμα της Αξιωματικής Αντιπολίτευσης να διαμαρτύρεται για τις κακές δημοσκοπήσεις. Η </w:t>
      </w:r>
      <w:r>
        <w:rPr>
          <w:rFonts w:eastAsia="Times New Roman" w:cs="Times New Roman"/>
          <w:szCs w:val="24"/>
        </w:rPr>
        <w:t xml:space="preserve">«ΚΑΠΑ </w:t>
      </w:r>
      <w:r>
        <w:rPr>
          <w:rFonts w:eastAsia="Times New Roman" w:cs="Times New Roman"/>
          <w:szCs w:val="24"/>
          <w:lang w:val="en-US"/>
        </w:rPr>
        <w:t>RESEARCH</w:t>
      </w:r>
      <w:r>
        <w:rPr>
          <w:rFonts w:eastAsia="Times New Roman" w:cs="Times New Roman"/>
          <w:szCs w:val="24"/>
        </w:rPr>
        <w:t>»</w:t>
      </w:r>
      <w:r>
        <w:rPr>
          <w:rFonts w:eastAsia="Times New Roman" w:cs="Times New Roman"/>
          <w:szCs w:val="24"/>
        </w:rPr>
        <w:t xml:space="preserve"> προσγείωνε τη Νέα Δημοκρατία σε διαφορές γύρω στο 6,1, η </w:t>
      </w:r>
      <w:r>
        <w:rPr>
          <w:rFonts w:eastAsia="Times New Roman" w:cs="Times New Roman"/>
          <w:szCs w:val="24"/>
        </w:rPr>
        <w:t>«</w:t>
      </w:r>
      <w:r>
        <w:rPr>
          <w:rFonts w:eastAsia="Times New Roman" w:cs="Times New Roman"/>
          <w:szCs w:val="24"/>
          <w:lang w:val="en-US"/>
        </w:rPr>
        <w:t>ALCO</w:t>
      </w:r>
      <w:r>
        <w:rPr>
          <w:rFonts w:eastAsia="Times New Roman" w:cs="Times New Roman"/>
          <w:szCs w:val="24"/>
        </w:rPr>
        <w:t>»</w:t>
      </w:r>
      <w:r>
        <w:rPr>
          <w:rFonts w:eastAsia="Times New Roman" w:cs="Times New Roman"/>
          <w:szCs w:val="24"/>
        </w:rPr>
        <w:t xml:space="preserve"> γύρω στο 7, η </w:t>
      </w:r>
      <w:r>
        <w:rPr>
          <w:rFonts w:eastAsia="Times New Roman" w:cs="Times New Roman"/>
          <w:szCs w:val="24"/>
        </w:rPr>
        <w:t>«</w:t>
      </w:r>
      <w:r>
        <w:rPr>
          <w:rFonts w:eastAsia="Times New Roman" w:cs="Times New Roman"/>
          <w:szCs w:val="24"/>
          <w:lang w:val="en-US"/>
        </w:rPr>
        <w:t>COMMON</w:t>
      </w:r>
      <w:r>
        <w:rPr>
          <w:rFonts w:eastAsia="Times New Roman" w:cs="Times New Roman"/>
          <w:szCs w:val="24"/>
        </w:rPr>
        <w:t>-</w:t>
      </w:r>
      <w:r>
        <w:rPr>
          <w:rFonts w:eastAsia="Times New Roman" w:cs="Times New Roman"/>
          <w:szCs w:val="24"/>
          <w:lang w:val="en-US"/>
        </w:rPr>
        <w:t>VIEW</w:t>
      </w:r>
      <w:r>
        <w:rPr>
          <w:rFonts w:eastAsia="Times New Roman" w:cs="Times New Roman"/>
          <w:szCs w:val="24"/>
        </w:rPr>
        <w:t>»</w:t>
      </w:r>
      <w:r>
        <w:rPr>
          <w:rFonts w:eastAsia="Times New Roman" w:cs="Times New Roman"/>
          <w:szCs w:val="24"/>
        </w:rPr>
        <w:t xml:space="preserve"> γύρω στο 3. Οι λαμπρές μέρες του κ. </w:t>
      </w:r>
      <w:proofErr w:type="spellStart"/>
      <w:r>
        <w:rPr>
          <w:rFonts w:eastAsia="Times New Roman" w:cs="Times New Roman"/>
          <w:szCs w:val="24"/>
        </w:rPr>
        <w:t>Μαραντζίδη</w:t>
      </w:r>
      <w:proofErr w:type="spellEnd"/>
      <w:r>
        <w:rPr>
          <w:rFonts w:eastAsia="Times New Roman" w:cs="Times New Roman"/>
          <w:szCs w:val="24"/>
        </w:rPr>
        <w:t xml:space="preserve"> των είκοσι μονάδων κάπου πήγαν πίσω. </w:t>
      </w:r>
    </w:p>
    <w:p w14:paraId="392095A2"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Ποια </w:t>
      </w:r>
      <w:r>
        <w:rPr>
          <w:rFonts w:eastAsia="Times New Roman" w:cs="Times New Roman"/>
          <w:szCs w:val="24"/>
        </w:rPr>
        <w:t>«</w:t>
      </w:r>
      <w:r>
        <w:rPr>
          <w:rFonts w:eastAsia="Times New Roman" w:cs="Times New Roman"/>
          <w:szCs w:val="24"/>
          <w:lang w:val="en-US"/>
        </w:rPr>
        <w:t>COMMON</w:t>
      </w:r>
      <w:r>
        <w:rPr>
          <w:rFonts w:eastAsia="Times New Roman" w:cs="Times New Roman"/>
          <w:szCs w:val="24"/>
        </w:rPr>
        <w:t>-</w:t>
      </w:r>
      <w:r>
        <w:rPr>
          <w:rFonts w:eastAsia="Times New Roman" w:cs="Times New Roman"/>
          <w:szCs w:val="24"/>
          <w:lang w:val="en-US"/>
        </w:rPr>
        <w:t>VIEW</w:t>
      </w:r>
      <w:r>
        <w:rPr>
          <w:rFonts w:eastAsia="Times New Roman" w:cs="Times New Roman"/>
          <w:szCs w:val="24"/>
        </w:rPr>
        <w:t>»</w:t>
      </w:r>
      <w:r>
        <w:rPr>
          <w:rFonts w:eastAsia="Times New Roman" w:cs="Times New Roman"/>
          <w:szCs w:val="24"/>
        </w:rPr>
        <w:t xml:space="preserve">; Δεν υπάρχει... </w:t>
      </w:r>
    </w:p>
    <w:p w14:paraId="392095A3"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συνάδελφε, σας παρακαλώ. </w:t>
      </w:r>
    </w:p>
    <w:p w14:paraId="392095A4"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Εγώ θα συμφωνήσ</w:t>
      </w:r>
      <w:r>
        <w:rPr>
          <w:rFonts w:eastAsia="Times New Roman" w:cs="Times New Roman"/>
          <w:szCs w:val="24"/>
        </w:rPr>
        <w:t>ω με τη Νέα Δημοκρατία. Τότε, λοιπόν, θυμήθηκε να διαμαρτυρηθεί. Καλά κάνει και διαμαρτύρεται κι εγώ μαζί της, διότι εμείς χτυπιόμαστε για τις λάθος δημοσκοπήσεις και τον λάθος τρόπο που γίνονται εδώ και μεγάλο χρονικό διάστημα και κάποτε πρέπει να μπει τά</w:t>
      </w:r>
      <w:r>
        <w:rPr>
          <w:rFonts w:eastAsia="Times New Roman" w:cs="Times New Roman"/>
          <w:szCs w:val="24"/>
        </w:rPr>
        <w:t xml:space="preserve">ξη. </w:t>
      </w:r>
    </w:p>
    <w:p w14:paraId="392095A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Πάμε τώρα παρακάτω. Πριν από μερικές μέρες άναυδοι ακούσαμε ότι το θέμα της </w:t>
      </w:r>
      <w:r>
        <w:rPr>
          <w:rFonts w:eastAsia="Times New Roman" w:cs="Times New Roman"/>
          <w:szCs w:val="24"/>
        </w:rPr>
        <w:t>«</w:t>
      </w:r>
      <w:r>
        <w:rPr>
          <w:rFonts w:eastAsia="Times New Roman" w:cs="Times New Roman"/>
          <w:szCs w:val="24"/>
          <w:lang w:val="en-US"/>
        </w:rPr>
        <w:t>EL</w:t>
      </w:r>
      <w:r>
        <w:rPr>
          <w:rFonts w:eastAsia="Times New Roman" w:cs="Times New Roman"/>
          <w:szCs w:val="24"/>
        </w:rPr>
        <w:t xml:space="preserve"> </w:t>
      </w:r>
      <w:r>
        <w:rPr>
          <w:rFonts w:eastAsia="Times New Roman" w:cs="Times New Roman"/>
          <w:szCs w:val="24"/>
          <w:lang w:val="en-US"/>
        </w:rPr>
        <w:t>DORADO</w:t>
      </w:r>
      <w:r>
        <w:rPr>
          <w:rFonts w:eastAsia="Times New Roman" w:cs="Times New Roman"/>
          <w:szCs w:val="24"/>
        </w:rPr>
        <w:t>»</w:t>
      </w:r>
      <w:r>
        <w:rPr>
          <w:rFonts w:eastAsia="Times New Roman" w:cs="Times New Roman"/>
          <w:szCs w:val="24"/>
        </w:rPr>
        <w:t xml:space="preserve"> θα συζητηθεί στο </w:t>
      </w:r>
      <w:proofErr w:type="spellStart"/>
      <w:r>
        <w:rPr>
          <w:rFonts w:eastAsia="Times New Roman" w:cs="Times New Roman"/>
          <w:szCs w:val="24"/>
          <w:lang w:val="en-US"/>
        </w:rPr>
        <w:t>Eurogroup</w:t>
      </w:r>
      <w:proofErr w:type="spellEnd"/>
      <w:r>
        <w:rPr>
          <w:rFonts w:eastAsia="Times New Roman" w:cs="Times New Roman"/>
          <w:szCs w:val="24"/>
        </w:rPr>
        <w:t xml:space="preserve">. Ευσεβείς πόθοι του κόμματος της Αξιωματικής Αντιπολίτευσης. Αυτό διέδιδε. Βγαίνει ο </w:t>
      </w:r>
      <w:proofErr w:type="spellStart"/>
      <w:r>
        <w:rPr>
          <w:rFonts w:eastAsia="Times New Roman" w:cs="Times New Roman"/>
          <w:szCs w:val="24"/>
        </w:rPr>
        <w:t>Ντάισελμπλουμ</w:t>
      </w:r>
      <w:proofErr w:type="spellEnd"/>
      <w:r>
        <w:rPr>
          <w:rFonts w:eastAsia="Times New Roman" w:cs="Times New Roman"/>
          <w:szCs w:val="24"/>
        </w:rPr>
        <w:t xml:space="preserve"> και λέει</w:t>
      </w:r>
      <w:r>
        <w:rPr>
          <w:rFonts w:eastAsia="Times New Roman" w:cs="Times New Roman"/>
          <w:szCs w:val="24"/>
        </w:rPr>
        <w:t>:</w:t>
      </w:r>
      <w:r>
        <w:rPr>
          <w:rFonts w:eastAsia="Times New Roman" w:cs="Times New Roman"/>
          <w:szCs w:val="24"/>
        </w:rPr>
        <w:t xml:space="preserve"> «Καμμία σχέση, αυτό το θέμα δεν πρόκειται να συζητηθεί». Έφτασαν στο σημείο να λένε ότι ο Τζάστιν </w:t>
      </w:r>
      <w:proofErr w:type="spellStart"/>
      <w:r>
        <w:rPr>
          <w:rFonts w:eastAsia="Times New Roman" w:cs="Times New Roman"/>
          <w:szCs w:val="24"/>
        </w:rPr>
        <w:t>Τρ</w:t>
      </w:r>
      <w:r>
        <w:rPr>
          <w:rFonts w:eastAsia="Times New Roman" w:cs="Times New Roman"/>
          <w:szCs w:val="24"/>
        </w:rPr>
        <w:t>ι</w:t>
      </w:r>
      <w:r>
        <w:rPr>
          <w:rFonts w:eastAsia="Times New Roman" w:cs="Times New Roman"/>
          <w:szCs w:val="24"/>
        </w:rPr>
        <w:t>ντό</w:t>
      </w:r>
      <w:proofErr w:type="spellEnd"/>
      <w:r>
        <w:rPr>
          <w:rFonts w:eastAsia="Times New Roman" w:cs="Times New Roman"/>
          <w:szCs w:val="24"/>
        </w:rPr>
        <w:t xml:space="preserve">, δηλαδή ο Πρωθυπουργός του Καναδά, παρεμβαίνει για την </w:t>
      </w:r>
      <w:r>
        <w:rPr>
          <w:rFonts w:eastAsia="Times New Roman" w:cs="Times New Roman"/>
          <w:szCs w:val="24"/>
        </w:rPr>
        <w:t>«</w:t>
      </w:r>
      <w:r>
        <w:rPr>
          <w:rFonts w:eastAsia="Times New Roman" w:cs="Times New Roman"/>
          <w:szCs w:val="24"/>
          <w:lang w:val="en-US"/>
        </w:rPr>
        <w:t>EL</w:t>
      </w:r>
      <w:r>
        <w:rPr>
          <w:rFonts w:eastAsia="Times New Roman" w:cs="Times New Roman"/>
          <w:szCs w:val="24"/>
        </w:rPr>
        <w:t xml:space="preserve"> </w:t>
      </w:r>
      <w:r>
        <w:rPr>
          <w:rFonts w:eastAsia="Times New Roman" w:cs="Times New Roman"/>
          <w:szCs w:val="24"/>
          <w:lang w:val="en-US"/>
        </w:rPr>
        <w:t>DORADO</w:t>
      </w:r>
      <w:r>
        <w:rPr>
          <w:rFonts w:eastAsia="Times New Roman" w:cs="Times New Roman"/>
          <w:szCs w:val="24"/>
        </w:rPr>
        <w:t>»</w:t>
      </w:r>
      <w:r>
        <w:rPr>
          <w:rFonts w:eastAsia="Times New Roman" w:cs="Times New Roman"/>
          <w:szCs w:val="24"/>
        </w:rPr>
        <w:t xml:space="preserve"> και γελάει κάθε πικραμένος. Έφτασαν ακόμα να λένε ότι ο ίδιος ο Μακρόν παρεμβαίνει </w:t>
      </w:r>
      <w:r>
        <w:rPr>
          <w:rFonts w:eastAsia="Times New Roman" w:cs="Times New Roman"/>
          <w:szCs w:val="24"/>
        </w:rPr>
        <w:t xml:space="preserve">για την </w:t>
      </w:r>
      <w:r>
        <w:rPr>
          <w:rFonts w:eastAsia="Times New Roman" w:cs="Times New Roman"/>
          <w:szCs w:val="24"/>
        </w:rPr>
        <w:t>«ΕL DORADO»</w:t>
      </w:r>
      <w:r>
        <w:rPr>
          <w:rFonts w:eastAsia="Times New Roman" w:cs="Times New Roman"/>
          <w:szCs w:val="24"/>
        </w:rPr>
        <w:t xml:space="preserve">. Κλείνω την παρένθεση γιατί πιστεύω ότι η υπερβολή, αργά ή γρήγορα, έχει κοντά ποδάρια. </w:t>
      </w:r>
    </w:p>
    <w:p w14:paraId="392095A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Θέλω ακόμα να πω και κάτι που με αφορά λίγο προσωπικά, επειδή έχει γίνει </w:t>
      </w:r>
      <w:r>
        <w:rPr>
          <w:rFonts w:eastAsia="Times New Roman" w:cs="Times New Roman"/>
          <w:szCs w:val="24"/>
          <w:lang w:val="en-US"/>
        </w:rPr>
        <w:t>viral</w:t>
      </w:r>
      <w:r>
        <w:rPr>
          <w:rFonts w:eastAsia="Times New Roman" w:cs="Times New Roman"/>
          <w:szCs w:val="24"/>
        </w:rPr>
        <w:t xml:space="preserve"> κι επειδή δεν αφήνω τίποτα να πέσει κάτω. Προσπαθούσαν με νύχια και με δόντια κάποιοι που φτιάχνουν καριέρα στη δημοσιογραφία με την πετρελαιοκηλίδα -και κάποιοι άλλοι πολιτική καριέρα- να βάλουν στο κάδρο τη Βούλα, το Καβούρι, τη Βουλιαγμένη, τη Βάρκιζα </w:t>
      </w:r>
      <w:r>
        <w:rPr>
          <w:rFonts w:eastAsia="Times New Roman" w:cs="Times New Roman"/>
          <w:szCs w:val="24"/>
        </w:rPr>
        <w:t xml:space="preserve">και τη </w:t>
      </w:r>
      <w:proofErr w:type="spellStart"/>
      <w:r>
        <w:rPr>
          <w:rFonts w:eastAsia="Times New Roman" w:cs="Times New Roman"/>
          <w:szCs w:val="24"/>
        </w:rPr>
        <w:t>Σαρωνίδα</w:t>
      </w:r>
      <w:proofErr w:type="spellEnd"/>
      <w:r>
        <w:rPr>
          <w:rFonts w:eastAsia="Times New Roman" w:cs="Times New Roman"/>
          <w:szCs w:val="24"/>
        </w:rPr>
        <w:t xml:space="preserve">, που ξέρει όλος ο κόσμος που ζει εκεί -και είναι πάρα πολλά τα ξενοδοχεία και πάρα πολλές οι επιχειρήσεις- ότι αυτές οι παραλίες δεν έχουν πάθει το παραμικρό. </w:t>
      </w:r>
      <w:r>
        <w:rPr>
          <w:rFonts w:eastAsia="Times New Roman" w:cs="Times New Roman"/>
          <w:szCs w:val="24"/>
        </w:rPr>
        <w:t>Τόλμησα</w:t>
      </w:r>
      <w:r>
        <w:rPr>
          <w:rFonts w:eastAsia="Times New Roman" w:cs="Times New Roman"/>
          <w:szCs w:val="24"/>
        </w:rPr>
        <w:t xml:space="preserve"> να πω το αυτονόητο ότι πήγα ανάμεσα στη Βούλα και στο Καβούρι, γιατί εγώ </w:t>
      </w:r>
      <w:r>
        <w:rPr>
          <w:rFonts w:eastAsia="Times New Roman" w:cs="Times New Roman"/>
          <w:szCs w:val="24"/>
        </w:rPr>
        <w:t>έχω πρόβλημα, ένα προσωπικό θέμα και το θεωρώ αστείο πράγμα και πηγαίνω ακόμα και με δέκα υπό το μηδέν και κάνω φυσικοθεραπεία. Βγήκαν και είπαν ότι πέντε εκατομμύρια Αθηναίοι πρέπει να τον μηνύσουν που σπέρνει αυτές τις ειδήσεις κ.λπ.. Η Βούλα δεν ήταν πο</w:t>
      </w:r>
      <w:r>
        <w:rPr>
          <w:rFonts w:eastAsia="Times New Roman" w:cs="Times New Roman"/>
          <w:szCs w:val="24"/>
        </w:rPr>
        <w:t xml:space="preserve">τέ στα απαγορευμένα μέρη. Να μην τα θυμίσω. Κλείνω κι αυτή την παρένθεση, γιατί πιστεύω ότι η υπερβολή και η άκρατη φλυαρία αργά η γρήγορα θα οδηγήσουν σε μπούμερανγκ. </w:t>
      </w:r>
    </w:p>
    <w:p w14:paraId="392095A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Θέλω κατ’ αρχάς να πιστεύω ότι όλοι σεβόμαστε τις αποφάσεις της δικαιοσύνης. Θέλω να κα</w:t>
      </w:r>
      <w:r>
        <w:rPr>
          <w:rFonts w:eastAsia="Times New Roman" w:cs="Times New Roman"/>
          <w:szCs w:val="24"/>
        </w:rPr>
        <w:t xml:space="preserve">ταθέσω, λοιπόν, στα Πρακτικά της Βουλής το εξής: Πρωτοδικείο Αθηνών, Τμήμα Ενοχικό, ειδική διαδικασία. Αριθμός απόφασης 2399/2014. Το Πολυμελές Πρωτοδικείο Αθήνας εγκαλεί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«ΒΗΜΑ»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«ΝΕΑ»</w:t>
      </w:r>
      <w:r>
        <w:rPr>
          <w:rFonts w:eastAsia="Times New Roman" w:cs="Times New Roman"/>
          <w:szCs w:val="24"/>
        </w:rPr>
        <w:t xml:space="preserve">, τον κ. Ψυχάρη, τον </w:t>
      </w:r>
      <w:r>
        <w:rPr>
          <w:rFonts w:eastAsia="Times New Roman" w:cs="Times New Roman"/>
          <w:szCs w:val="24"/>
        </w:rPr>
        <w:t>δ</w:t>
      </w:r>
      <w:r>
        <w:rPr>
          <w:rFonts w:eastAsia="Times New Roman" w:cs="Times New Roman"/>
          <w:szCs w:val="24"/>
        </w:rPr>
        <w:t xml:space="preserve">ιευθυντή τότε </w:t>
      </w:r>
      <w:r>
        <w:rPr>
          <w:rFonts w:eastAsia="Times New Roman" w:cs="Times New Roman"/>
          <w:szCs w:val="24"/>
        </w:rPr>
        <w:t>της εφημερίδας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Β</w:t>
      </w:r>
      <w:r>
        <w:rPr>
          <w:rFonts w:eastAsia="Times New Roman" w:cs="Times New Roman"/>
          <w:szCs w:val="24"/>
        </w:rPr>
        <w:t>ΗΜΑ»</w:t>
      </w:r>
      <w:r>
        <w:rPr>
          <w:rFonts w:eastAsia="Times New Roman" w:cs="Times New Roman"/>
          <w:szCs w:val="24"/>
        </w:rPr>
        <w:t xml:space="preserve">. Να μην </w:t>
      </w:r>
      <w:r>
        <w:rPr>
          <w:rFonts w:eastAsia="Times New Roman" w:cs="Times New Roman"/>
          <w:szCs w:val="24"/>
        </w:rPr>
        <w:t xml:space="preserve">τα λέω όλα αυτά. </w:t>
      </w:r>
    </w:p>
    <w:p w14:paraId="392095A8"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Η απόφαση είναι εδώ. Διαβάζω λίγο, γιατί δεν θέλω να χάσω χρόνο από την ομιλία μου. Ακούστε λίγο. Έχει σχέση με τα προηγούμενα. Για τα ψεύδη που έγραφαν τους υποχρεώνει καταχώρ</w:t>
      </w:r>
      <w:r>
        <w:rPr>
          <w:rFonts w:eastAsia="Times New Roman"/>
          <w:szCs w:val="24"/>
        </w:rPr>
        <w:t>ι</w:t>
      </w:r>
      <w:r>
        <w:rPr>
          <w:rFonts w:eastAsia="Times New Roman"/>
          <w:szCs w:val="24"/>
        </w:rPr>
        <w:t>ση εντός δεκαπέντε ημερών από τις επιδόσεις τελεσίδικης απόφα</w:t>
      </w:r>
      <w:r>
        <w:rPr>
          <w:rFonts w:eastAsia="Times New Roman"/>
          <w:szCs w:val="24"/>
        </w:rPr>
        <w:t>σης στο «</w:t>
      </w:r>
      <w:r>
        <w:rPr>
          <w:rFonts w:eastAsia="Times New Roman"/>
          <w:szCs w:val="24"/>
        </w:rPr>
        <w:t>ΒΗΜΑ</w:t>
      </w:r>
      <w:r>
        <w:rPr>
          <w:rFonts w:eastAsia="Times New Roman"/>
          <w:szCs w:val="24"/>
        </w:rPr>
        <w:t>» στην ίδια θέση κ.λπ.. Το ίδιο ισχύει και στα «</w:t>
      </w:r>
      <w:r>
        <w:rPr>
          <w:rFonts w:eastAsia="Times New Roman"/>
          <w:szCs w:val="24"/>
        </w:rPr>
        <w:t>ΝΕΑ</w:t>
      </w:r>
      <w:r>
        <w:rPr>
          <w:rFonts w:eastAsia="Times New Roman"/>
          <w:szCs w:val="24"/>
        </w:rPr>
        <w:t>». Το ίδιο και στους ανθρώπους που έχουν ήδη καταδικαστεί.</w:t>
      </w:r>
    </w:p>
    <w:p w14:paraId="392095A9"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 xml:space="preserve">Αυτά σε ό,τι αφορά τον </w:t>
      </w:r>
      <w:proofErr w:type="spellStart"/>
      <w:r>
        <w:rPr>
          <w:rFonts w:eastAsia="Times New Roman"/>
          <w:szCs w:val="24"/>
        </w:rPr>
        <w:t>Γεωργαλά</w:t>
      </w:r>
      <w:proofErr w:type="spellEnd"/>
      <w:r>
        <w:rPr>
          <w:rFonts w:eastAsia="Times New Roman"/>
          <w:szCs w:val="24"/>
        </w:rPr>
        <w:t>, σε ό,τι αφορά τη θέση του Πάνου Καμμένου στη χούντα. Εδώ είναι η δικογραφία και αν κάποιος αμφισβητε</w:t>
      </w:r>
      <w:r>
        <w:rPr>
          <w:rFonts w:eastAsia="Times New Roman"/>
          <w:szCs w:val="24"/>
        </w:rPr>
        <w:t>ί αποφάσεις της δικαιοσύνης, να μας το πει.</w:t>
      </w:r>
    </w:p>
    <w:p w14:paraId="392095AA"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Την καταθέτω στα Πρακτικά.</w:t>
      </w:r>
    </w:p>
    <w:p w14:paraId="392095AB"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 xml:space="preserve">(Στο σημείο αυτό Βουλευτής κ. Αθανάσιος </w:t>
      </w:r>
      <w:proofErr w:type="spellStart"/>
      <w:r>
        <w:rPr>
          <w:rFonts w:eastAsia="Times New Roman"/>
          <w:szCs w:val="24"/>
        </w:rPr>
        <w:t>Παπαχριστόπουλος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της Διεύθυνσης </w:t>
      </w:r>
      <w:r>
        <w:rPr>
          <w:rFonts w:eastAsia="Times New Roman"/>
          <w:szCs w:val="24"/>
        </w:rPr>
        <w:t>Στενογραφίας και Πρακτικών της Βουλής)</w:t>
      </w:r>
    </w:p>
    <w:p w14:paraId="392095AC"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Πάμε παρακάτω. Εγώ θα ξεκινήσω λίγο ανάποδα, να δούμε αν πράγματι αυτό που έκανε ο Υπουργός Εθνικής Άμυνας κόλλαγε ή δεν κόλλαγε. Λέω το εξής -για ακούστε με λίγο προσεκτικά- μόνο με στοιχεία, όχι με κραυγές.</w:t>
      </w:r>
    </w:p>
    <w:p w14:paraId="392095AD"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 xml:space="preserve">Υπάρχει </w:t>
      </w:r>
      <w:r>
        <w:rPr>
          <w:rFonts w:eastAsia="Times New Roman"/>
          <w:szCs w:val="24"/>
        </w:rPr>
        <w:t>ένας κύριος που λέγεται Νικόλαος Συντυχάκης. Δεν τον ξέραμε όλοι. Συνελήφθη στις 23</w:t>
      </w:r>
      <w:r>
        <w:rPr>
          <w:rFonts w:eastAsia="Times New Roman"/>
          <w:szCs w:val="24"/>
        </w:rPr>
        <w:t>-</w:t>
      </w:r>
      <w:r>
        <w:rPr>
          <w:rFonts w:eastAsia="Times New Roman"/>
          <w:szCs w:val="24"/>
        </w:rPr>
        <w:t>9</w:t>
      </w:r>
      <w:r>
        <w:rPr>
          <w:rFonts w:eastAsia="Times New Roman"/>
          <w:szCs w:val="24"/>
        </w:rPr>
        <w:t>-</w:t>
      </w:r>
      <w:r>
        <w:rPr>
          <w:rFonts w:eastAsia="Times New Roman"/>
          <w:szCs w:val="24"/>
        </w:rPr>
        <w:t>2014 να έχει 622.000 στα χέρια του, που δεν μπορούσε να τα δικαιολογήσει. Οι αρχές έκαναν αυτό που έπρεπε να κάνουν. Του δέσμευσαν αυτό το ποσό. Για ακούστε λίγο. Να συνε</w:t>
      </w:r>
      <w:r>
        <w:rPr>
          <w:rFonts w:eastAsia="Times New Roman"/>
          <w:szCs w:val="24"/>
        </w:rPr>
        <w:t>ννοηθούμε για να δούμε τι ακριβώς έκανε ο κ. Πάνος Καμμένος. Μάλιστα, η Ένωση Τελωνειακών συνεχάρη τότε γι’ αυτή την επιτυχία τις τελωνειακές αρχές, που έκαναν αυτή την ωραία κίνηση. Ω του θαύματος, επί πρωθυπουργίας Αντώνη Σαμαρά, Υπουργού Οικονομικών Γκί</w:t>
      </w:r>
      <w:r>
        <w:rPr>
          <w:rFonts w:eastAsia="Times New Roman"/>
          <w:szCs w:val="24"/>
        </w:rPr>
        <w:t xml:space="preserve">κα </w:t>
      </w:r>
      <w:proofErr w:type="spellStart"/>
      <w:r>
        <w:rPr>
          <w:rFonts w:eastAsia="Times New Roman"/>
          <w:szCs w:val="24"/>
        </w:rPr>
        <w:t>Χαρδούβελη</w:t>
      </w:r>
      <w:proofErr w:type="spellEnd"/>
      <w:r>
        <w:rPr>
          <w:rFonts w:eastAsia="Times New Roman"/>
          <w:szCs w:val="24"/>
        </w:rPr>
        <w:t xml:space="preserve"> και Γενικής Γραμματέως Ανεξάρτητης Αρχής Δημοσίων Εσόδων Κατερίνας Σαββαΐδου, το ποσό αυτό κατά περίεργο τρόπο επιστρέφεται. Ακούστε λίγο. Ο ίδιος δε ο κ. Συντυχάκης λέει ότι ήταν ναυτιλιακό συνάλλαγμα.</w:t>
      </w:r>
    </w:p>
    <w:p w14:paraId="392095AE"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Ποιος είναι πραγματικά ο κ. Συντυχάκης;</w:t>
      </w:r>
      <w:r>
        <w:rPr>
          <w:rFonts w:eastAsia="Times New Roman"/>
          <w:szCs w:val="24"/>
        </w:rPr>
        <w:t xml:space="preserve"> Ψάξαμε λίγο με προσοχή στην ιστοσελίδα της εταιρείας «</w:t>
      </w:r>
      <w:r>
        <w:rPr>
          <w:rFonts w:eastAsia="Times New Roman"/>
          <w:szCs w:val="24"/>
          <w:lang w:val="en-US"/>
        </w:rPr>
        <w:t>CAPITAL</w:t>
      </w:r>
      <w:r>
        <w:rPr>
          <w:rFonts w:eastAsia="Times New Roman"/>
          <w:szCs w:val="24"/>
        </w:rPr>
        <w:t xml:space="preserve"> </w:t>
      </w:r>
      <w:r>
        <w:rPr>
          <w:rFonts w:eastAsia="Times New Roman"/>
          <w:szCs w:val="24"/>
          <w:lang w:val="en-US"/>
        </w:rPr>
        <w:t>PRODUCT</w:t>
      </w:r>
      <w:r>
        <w:rPr>
          <w:rFonts w:eastAsia="Times New Roman"/>
          <w:szCs w:val="24"/>
        </w:rPr>
        <w:t xml:space="preserve"> </w:t>
      </w:r>
      <w:r>
        <w:rPr>
          <w:rFonts w:eastAsia="Times New Roman"/>
          <w:szCs w:val="24"/>
          <w:lang w:val="en-US"/>
        </w:rPr>
        <w:t>PARTNERS</w:t>
      </w:r>
      <w:r>
        <w:rPr>
          <w:rFonts w:eastAsia="Times New Roman"/>
          <w:szCs w:val="24"/>
        </w:rPr>
        <w:t>» του κ</w:t>
      </w:r>
      <w:r>
        <w:rPr>
          <w:rFonts w:eastAsia="Times New Roman"/>
          <w:szCs w:val="24"/>
        </w:rPr>
        <w:t>.</w:t>
      </w:r>
      <w:r>
        <w:rPr>
          <w:rFonts w:eastAsia="Times New Roman"/>
          <w:szCs w:val="24"/>
        </w:rPr>
        <w:t xml:space="preserve"> Μαρινάκη. Είναι στο Δ</w:t>
      </w:r>
      <w:r>
        <w:rPr>
          <w:rFonts w:eastAsia="Times New Roman"/>
          <w:szCs w:val="24"/>
        </w:rPr>
        <w:t>.</w:t>
      </w:r>
      <w:r>
        <w:rPr>
          <w:rFonts w:eastAsia="Times New Roman"/>
          <w:szCs w:val="24"/>
        </w:rPr>
        <w:t>Σ</w:t>
      </w:r>
      <w:r>
        <w:rPr>
          <w:rFonts w:eastAsia="Times New Roman"/>
          <w:szCs w:val="24"/>
        </w:rPr>
        <w:t>.</w:t>
      </w:r>
      <w:r>
        <w:rPr>
          <w:rFonts w:eastAsia="Times New Roman"/>
          <w:szCs w:val="24"/>
        </w:rPr>
        <w:t xml:space="preserve"> αυτή η εταιρεία, για όσους δεν ξέρουν. Είναι εισηγμένη στη χρηματαγορά της Νέας Υόρκης. Ανάμεσα στους πολλούς, λοιπόν, που συμμετέχουν στο Δ</w:t>
      </w:r>
      <w:r>
        <w:rPr>
          <w:rFonts w:eastAsia="Times New Roman"/>
          <w:szCs w:val="24"/>
        </w:rPr>
        <w:t>.</w:t>
      </w:r>
      <w:r>
        <w:rPr>
          <w:rFonts w:eastAsia="Times New Roman"/>
          <w:szCs w:val="24"/>
        </w:rPr>
        <w:t>Σ</w:t>
      </w:r>
      <w:r>
        <w:rPr>
          <w:rFonts w:eastAsia="Times New Roman"/>
          <w:szCs w:val="24"/>
        </w:rPr>
        <w:t>.</w:t>
      </w:r>
      <w:r>
        <w:rPr>
          <w:rFonts w:eastAsia="Times New Roman"/>
          <w:szCs w:val="24"/>
        </w:rPr>
        <w:t xml:space="preserve"> είναι και ο κ. Νικόλαος Συντυχάκης, ο οποίος μάλιστα επονομάζεται </w:t>
      </w:r>
      <w:r>
        <w:rPr>
          <w:rFonts w:eastAsia="Times New Roman"/>
          <w:szCs w:val="24"/>
          <w:lang w:val="en-US"/>
        </w:rPr>
        <w:t>director</w:t>
      </w:r>
      <w:r>
        <w:rPr>
          <w:rFonts w:eastAsia="Times New Roman"/>
          <w:szCs w:val="24"/>
        </w:rPr>
        <w:t xml:space="preserve">. </w:t>
      </w:r>
    </w:p>
    <w:p w14:paraId="392095AF"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Άλλο ένα όνομα που επίσης θα μας απασχολήσει είναι ο κ. Ευάγγελος Μπαϊρακτάρης. Κρατήστε κι αυτό το όνομα.</w:t>
      </w:r>
    </w:p>
    <w:p w14:paraId="392095B0"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Τι θέλω να πω; Όταν, λοιπόν, έγινε ό,τι έγινε, ο Συντυχάκης είναι αυτός</w:t>
      </w:r>
      <w:r>
        <w:rPr>
          <w:rFonts w:eastAsia="Times New Roman"/>
          <w:szCs w:val="24"/>
        </w:rPr>
        <w:t xml:space="preserve"> ο άνθρωπος, του οποίου κατά περίεργο τρόπο επεστράφησαν. </w:t>
      </w:r>
    </w:p>
    <w:p w14:paraId="392095B1" w14:textId="77777777" w:rsidR="00612455" w:rsidRDefault="00B02DE7">
      <w:pPr>
        <w:tabs>
          <w:tab w:val="left" w:pos="2940"/>
        </w:tabs>
        <w:spacing w:line="600" w:lineRule="auto"/>
        <w:ind w:firstLine="720"/>
        <w:jc w:val="both"/>
        <w:rPr>
          <w:rFonts w:eastAsia="Times New Roman"/>
          <w:szCs w:val="24"/>
        </w:rPr>
      </w:pPr>
      <w:r>
        <w:rPr>
          <w:rFonts w:eastAsia="Times New Roman"/>
          <w:szCs w:val="24"/>
        </w:rPr>
        <w:t>Θέλουμε εδώ να κάνουμε έναν συνδυασμό, να δούμε την κίνηση του λογαριασμού της εταιρείας «</w:t>
      </w:r>
      <w:r>
        <w:rPr>
          <w:rFonts w:eastAsia="Times New Roman"/>
          <w:szCs w:val="24"/>
          <w:lang w:val="en-US"/>
        </w:rPr>
        <w:t>G</w:t>
      </w:r>
      <w:r>
        <w:rPr>
          <w:rFonts w:eastAsia="Times New Roman"/>
          <w:szCs w:val="24"/>
        </w:rPr>
        <w:t xml:space="preserve">. </w:t>
      </w:r>
      <w:r>
        <w:rPr>
          <w:rFonts w:eastAsia="Times New Roman"/>
          <w:szCs w:val="24"/>
          <w:lang w:val="en-US"/>
        </w:rPr>
        <w:t>TANKERS</w:t>
      </w:r>
      <w:r>
        <w:rPr>
          <w:rFonts w:eastAsia="Times New Roman"/>
          <w:szCs w:val="24"/>
        </w:rPr>
        <w:t>». Προσέξτε. Είναι εταιρεία του υπόδικου, του κ</w:t>
      </w:r>
      <w:r>
        <w:rPr>
          <w:rFonts w:eastAsia="Times New Roman"/>
          <w:szCs w:val="24"/>
        </w:rPr>
        <w:t>.</w:t>
      </w:r>
      <w:r>
        <w:rPr>
          <w:rFonts w:eastAsia="Times New Roman"/>
          <w:szCs w:val="24"/>
        </w:rPr>
        <w:t xml:space="preserve"> Μάκη </w:t>
      </w:r>
      <w:proofErr w:type="spellStart"/>
      <w:r>
        <w:rPr>
          <w:rFonts w:eastAsia="Times New Roman"/>
          <w:szCs w:val="24"/>
        </w:rPr>
        <w:t>Γιαννουσάκη</w:t>
      </w:r>
      <w:proofErr w:type="spellEnd"/>
      <w:r>
        <w:rPr>
          <w:rFonts w:eastAsia="Times New Roman"/>
          <w:szCs w:val="24"/>
        </w:rPr>
        <w:t xml:space="preserve">. Επίμαχες ημερομηνίες είναι το </w:t>
      </w:r>
      <w:r>
        <w:rPr>
          <w:rFonts w:eastAsia="Times New Roman"/>
          <w:szCs w:val="24"/>
        </w:rPr>
        <w:t>καλοκαίρι του 2013, που εμφανίζονται τα παρακάτω εμβάσματα στην εταιρεία με ποσά. Τα έχω μπροστά μου. Δύο από αυτές τις εταιρείες, η μία είναι η «</w:t>
      </w:r>
      <w:r>
        <w:rPr>
          <w:rFonts w:eastAsia="Times New Roman"/>
          <w:szCs w:val="24"/>
          <w:lang w:val="en-US"/>
        </w:rPr>
        <w:t>EXPRESS</w:t>
      </w:r>
      <w:r>
        <w:rPr>
          <w:rFonts w:eastAsia="Times New Roman"/>
          <w:szCs w:val="24"/>
        </w:rPr>
        <w:t xml:space="preserve"> </w:t>
      </w:r>
      <w:r>
        <w:rPr>
          <w:rFonts w:eastAsia="Times New Roman"/>
          <w:szCs w:val="24"/>
          <w:lang w:val="en-US"/>
        </w:rPr>
        <w:t>ENERGY</w:t>
      </w:r>
      <w:r>
        <w:rPr>
          <w:rFonts w:eastAsia="Times New Roman"/>
          <w:szCs w:val="24"/>
        </w:rPr>
        <w:t xml:space="preserve"> </w:t>
      </w:r>
      <w:r>
        <w:rPr>
          <w:rFonts w:eastAsia="Times New Roman"/>
          <w:szCs w:val="24"/>
          <w:lang w:val="en-US"/>
        </w:rPr>
        <w:t>GREECE</w:t>
      </w:r>
      <w:r>
        <w:rPr>
          <w:rFonts w:eastAsia="Times New Roman"/>
          <w:szCs w:val="24"/>
        </w:rPr>
        <w:t>», συμφερόντων του κ</w:t>
      </w:r>
      <w:r>
        <w:rPr>
          <w:rFonts w:eastAsia="Times New Roman"/>
          <w:szCs w:val="24"/>
        </w:rPr>
        <w:t>.</w:t>
      </w:r>
      <w:r>
        <w:rPr>
          <w:rFonts w:eastAsia="Times New Roman"/>
          <w:szCs w:val="24"/>
        </w:rPr>
        <w:t xml:space="preserve"> Μαρινάκη, την επίμαχη περίοδο στέλνει εμβάσματα 1 εκατομμυρίου στην</w:t>
      </w:r>
      <w:r>
        <w:rPr>
          <w:rFonts w:eastAsia="Times New Roman"/>
          <w:szCs w:val="24"/>
        </w:rPr>
        <w:t xml:space="preserve"> «</w:t>
      </w:r>
      <w:r>
        <w:rPr>
          <w:rFonts w:eastAsia="Times New Roman"/>
          <w:szCs w:val="24"/>
          <w:lang w:val="en-US"/>
        </w:rPr>
        <w:t>G</w:t>
      </w:r>
      <w:r>
        <w:rPr>
          <w:rFonts w:eastAsia="Times New Roman"/>
          <w:szCs w:val="24"/>
        </w:rPr>
        <w:t xml:space="preserve">. </w:t>
      </w:r>
      <w:r>
        <w:rPr>
          <w:rFonts w:eastAsia="Times New Roman"/>
          <w:szCs w:val="24"/>
          <w:lang w:val="en-US"/>
        </w:rPr>
        <w:t>TANKERS</w:t>
      </w:r>
      <w:r>
        <w:rPr>
          <w:rFonts w:eastAsia="Times New Roman"/>
          <w:szCs w:val="24"/>
        </w:rPr>
        <w:t>» του κ</w:t>
      </w:r>
      <w:r>
        <w:rPr>
          <w:rFonts w:eastAsia="Times New Roman"/>
          <w:szCs w:val="24"/>
        </w:rPr>
        <w:t>.</w:t>
      </w:r>
      <w:r>
        <w:rPr>
          <w:rFonts w:eastAsia="Times New Roman"/>
          <w:szCs w:val="24"/>
        </w:rPr>
        <w:t xml:space="preserve"> </w:t>
      </w:r>
      <w:proofErr w:type="spellStart"/>
      <w:r>
        <w:rPr>
          <w:rFonts w:eastAsia="Times New Roman"/>
          <w:szCs w:val="24"/>
        </w:rPr>
        <w:t>Γιαννουσάκη</w:t>
      </w:r>
      <w:proofErr w:type="spellEnd"/>
      <w:r>
        <w:rPr>
          <w:rFonts w:eastAsia="Times New Roman"/>
          <w:szCs w:val="24"/>
        </w:rPr>
        <w:t>. Η «</w:t>
      </w:r>
      <w:r>
        <w:rPr>
          <w:rFonts w:eastAsia="Times New Roman"/>
          <w:szCs w:val="24"/>
          <w:lang w:val="en-US"/>
        </w:rPr>
        <w:t>MARATHON</w:t>
      </w:r>
      <w:r>
        <w:rPr>
          <w:rFonts w:eastAsia="Times New Roman"/>
          <w:szCs w:val="24"/>
        </w:rPr>
        <w:t xml:space="preserve"> </w:t>
      </w:r>
      <w:r>
        <w:rPr>
          <w:rFonts w:eastAsia="Times New Roman"/>
          <w:szCs w:val="24"/>
          <w:lang w:val="en-US"/>
        </w:rPr>
        <w:t>CARRIERS</w:t>
      </w:r>
      <w:r>
        <w:rPr>
          <w:rFonts w:eastAsia="Times New Roman"/>
          <w:szCs w:val="24"/>
        </w:rPr>
        <w:t xml:space="preserve">», συμφερόντων Μπαϊρακτάρη, είναι το άλλο όνομα στο </w:t>
      </w:r>
      <w:r>
        <w:rPr>
          <w:rFonts w:eastAsia="Times New Roman"/>
          <w:szCs w:val="24"/>
        </w:rPr>
        <w:t>διοικητικό συμβούλιο</w:t>
      </w:r>
      <w:r>
        <w:rPr>
          <w:rFonts w:eastAsia="Times New Roman"/>
          <w:szCs w:val="24"/>
        </w:rPr>
        <w:t xml:space="preserve"> της εταιρείας του κ</w:t>
      </w:r>
      <w:r>
        <w:rPr>
          <w:rFonts w:eastAsia="Times New Roman"/>
          <w:szCs w:val="24"/>
        </w:rPr>
        <w:t>.</w:t>
      </w:r>
      <w:r>
        <w:rPr>
          <w:rFonts w:eastAsia="Times New Roman"/>
          <w:szCs w:val="24"/>
        </w:rPr>
        <w:t xml:space="preserve"> Μαρινάκη, που είναι εισηγμένη στο χρηματιστήριο της Νέας Υόρκης, έμβασμα την επίμαχη περίοδο 150.000 στη «</w:t>
      </w:r>
      <w:r>
        <w:rPr>
          <w:rFonts w:eastAsia="Times New Roman"/>
          <w:szCs w:val="24"/>
          <w:lang w:val="en-US"/>
        </w:rPr>
        <w:t>G</w:t>
      </w:r>
      <w:r>
        <w:rPr>
          <w:rFonts w:eastAsia="Times New Roman"/>
          <w:szCs w:val="24"/>
        </w:rPr>
        <w:t>.</w:t>
      </w:r>
      <w:r>
        <w:rPr>
          <w:rFonts w:eastAsia="Times New Roman"/>
          <w:szCs w:val="24"/>
        </w:rPr>
        <w:t xml:space="preserve"> </w:t>
      </w:r>
      <w:r>
        <w:rPr>
          <w:rFonts w:eastAsia="Times New Roman"/>
          <w:szCs w:val="24"/>
          <w:lang w:val="en-US"/>
        </w:rPr>
        <w:t>TANKERS</w:t>
      </w:r>
      <w:r>
        <w:rPr>
          <w:rFonts w:eastAsia="Times New Roman"/>
          <w:szCs w:val="24"/>
        </w:rPr>
        <w:t>», συμφερόντων του κ</w:t>
      </w:r>
      <w:r>
        <w:rPr>
          <w:rFonts w:eastAsia="Times New Roman"/>
          <w:szCs w:val="24"/>
        </w:rPr>
        <w:t>.</w:t>
      </w:r>
      <w:r>
        <w:rPr>
          <w:rFonts w:eastAsia="Times New Roman"/>
          <w:szCs w:val="24"/>
        </w:rPr>
        <w:t xml:space="preserve"> </w:t>
      </w:r>
      <w:proofErr w:type="spellStart"/>
      <w:r>
        <w:rPr>
          <w:rFonts w:eastAsia="Times New Roman"/>
          <w:szCs w:val="24"/>
        </w:rPr>
        <w:t>Γιαννουσάκη</w:t>
      </w:r>
      <w:proofErr w:type="spellEnd"/>
      <w:r>
        <w:rPr>
          <w:rFonts w:eastAsia="Times New Roman"/>
          <w:szCs w:val="24"/>
        </w:rPr>
        <w:t>, ιδιοκτήτη του «</w:t>
      </w:r>
      <w:r>
        <w:rPr>
          <w:rFonts w:eastAsia="Times New Roman"/>
          <w:szCs w:val="24"/>
          <w:lang w:val="en-US"/>
        </w:rPr>
        <w:t>NOOR</w:t>
      </w:r>
      <w:r>
        <w:rPr>
          <w:rFonts w:eastAsia="Times New Roman"/>
          <w:szCs w:val="24"/>
        </w:rPr>
        <w:t xml:space="preserve"> 1». Και άλλη μια, η «</w:t>
      </w:r>
      <w:r>
        <w:rPr>
          <w:rFonts w:eastAsia="Times New Roman"/>
          <w:szCs w:val="24"/>
          <w:lang w:val="en-US"/>
        </w:rPr>
        <w:t>MARLEX</w:t>
      </w:r>
      <w:r>
        <w:rPr>
          <w:rFonts w:eastAsia="Times New Roman"/>
          <w:szCs w:val="24"/>
        </w:rPr>
        <w:t xml:space="preserve"> </w:t>
      </w:r>
      <w:r>
        <w:rPr>
          <w:rFonts w:eastAsia="Times New Roman"/>
          <w:szCs w:val="24"/>
          <w:lang w:val="en-US"/>
        </w:rPr>
        <w:t>CORPORATION</w:t>
      </w:r>
      <w:r>
        <w:rPr>
          <w:rFonts w:eastAsia="Times New Roman"/>
          <w:szCs w:val="24"/>
        </w:rPr>
        <w:t>», πάλι συμφερόντων του κ</w:t>
      </w:r>
      <w:r>
        <w:rPr>
          <w:rFonts w:eastAsia="Times New Roman"/>
          <w:szCs w:val="24"/>
        </w:rPr>
        <w:t>.</w:t>
      </w:r>
      <w:r>
        <w:rPr>
          <w:rFonts w:eastAsia="Times New Roman"/>
          <w:szCs w:val="24"/>
        </w:rPr>
        <w:t xml:space="preserve"> Μπαϊρακτάρη, 90.000 εμβάσματα.</w:t>
      </w:r>
    </w:p>
    <w:p w14:paraId="392095B2" w14:textId="77777777" w:rsidR="00612455" w:rsidRDefault="00B02DE7">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Παπαχριστόπουλε</w:t>
      </w:r>
      <w:proofErr w:type="spellEnd"/>
      <w:r>
        <w:rPr>
          <w:rFonts w:eastAsia="Times New Roman"/>
          <w:szCs w:val="24"/>
        </w:rPr>
        <w:t>, ολοκληρώνετε.</w:t>
      </w:r>
    </w:p>
    <w:p w14:paraId="392095B3" w14:textId="77777777" w:rsidR="00612455" w:rsidRDefault="00B02DE7">
      <w:pPr>
        <w:tabs>
          <w:tab w:val="left" w:pos="2940"/>
        </w:tabs>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Θέλω λίγο χρόνο, κύριε Πρόεδρε. Είμαι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κπρόσωπος και θέλω λίγο χρόνο. Ο Πρόεδρός μου δεν έχει μιλήσει και θέλω μερικά λεπτά ακόμη.</w:t>
      </w:r>
    </w:p>
    <w:p w14:paraId="392095B4" w14:textId="77777777" w:rsidR="00612455" w:rsidRDefault="00B02DE7">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Έξι λεπτά δικαιούστε.</w:t>
      </w:r>
    </w:p>
    <w:p w14:paraId="392095B5" w14:textId="77777777" w:rsidR="00612455" w:rsidRDefault="00B02DE7">
      <w:pPr>
        <w:tabs>
          <w:tab w:val="left" w:pos="2940"/>
        </w:tabs>
        <w:spacing w:line="600" w:lineRule="auto"/>
        <w:ind w:firstLine="720"/>
        <w:jc w:val="both"/>
        <w:rPr>
          <w:rFonts w:eastAsia="Times New Roman"/>
          <w:szCs w:val="24"/>
        </w:rPr>
      </w:pPr>
      <w:r>
        <w:rPr>
          <w:rFonts w:eastAsia="Times New Roman"/>
          <w:b/>
          <w:szCs w:val="24"/>
        </w:rPr>
        <w:t>ΑΘΑΝΑΣΙΟΣ</w:t>
      </w:r>
      <w:r>
        <w:rPr>
          <w:rFonts w:eastAsia="Times New Roman"/>
          <w:b/>
          <w:szCs w:val="24"/>
        </w:rPr>
        <w:t xml:space="preserve"> ΠΑΠΑΧΡΙΣΤΟΠΟΥΛΟΣ: </w:t>
      </w:r>
      <w:r>
        <w:rPr>
          <w:rFonts w:eastAsia="Times New Roman"/>
          <w:szCs w:val="24"/>
        </w:rPr>
        <w:t>Όχι, γιατί δεν έχει μιλήσει ο Πρόεδρός μου ακόμη.</w:t>
      </w:r>
    </w:p>
    <w:p w14:paraId="392095B6" w14:textId="77777777" w:rsidR="00612455" w:rsidRDefault="00B02DE7">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Μα, δεν είστε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κπρόσωπος. Είστε στον κατάλογο των ομιλητών.</w:t>
      </w:r>
    </w:p>
    <w:p w14:paraId="392095B7" w14:textId="77777777" w:rsidR="00612455" w:rsidRDefault="00B02DE7">
      <w:pPr>
        <w:tabs>
          <w:tab w:val="left" w:pos="2940"/>
        </w:tabs>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Μπορώ να έχω την ανοχή σας τουλάχιστον για δύο λ</w:t>
      </w:r>
      <w:r>
        <w:rPr>
          <w:rFonts w:eastAsia="Times New Roman"/>
          <w:szCs w:val="24"/>
        </w:rPr>
        <w:t>επτά;</w:t>
      </w:r>
    </w:p>
    <w:p w14:paraId="392095B8" w14:textId="77777777" w:rsidR="00612455" w:rsidRDefault="00B02DE7">
      <w:pPr>
        <w:spacing w:line="600" w:lineRule="auto"/>
        <w:ind w:firstLine="720"/>
        <w:jc w:val="both"/>
        <w:rPr>
          <w:rFonts w:eastAsia="Times New Roman" w:cs="Times New Roman"/>
        </w:rPr>
      </w:pPr>
      <w:r>
        <w:rPr>
          <w:rFonts w:eastAsia="Times New Roman" w:cs="Times New Roman"/>
          <w:b/>
        </w:rPr>
        <w:t xml:space="preserve">ΠΡΟΕΔΡΕΥΩΝ (Γεώργιος </w:t>
      </w:r>
      <w:proofErr w:type="spellStart"/>
      <w:r>
        <w:rPr>
          <w:rFonts w:eastAsia="Times New Roman" w:cs="Times New Roman"/>
          <w:b/>
        </w:rPr>
        <w:t>Λαμπρούλης</w:t>
      </w:r>
      <w:proofErr w:type="spellEnd"/>
      <w:r>
        <w:rPr>
          <w:rFonts w:eastAsia="Times New Roman" w:cs="Times New Roman"/>
          <w:b/>
        </w:rPr>
        <w:t>):</w:t>
      </w:r>
      <w:r>
        <w:rPr>
          <w:rFonts w:eastAsia="Times New Roman" w:cs="Times New Roman"/>
        </w:rPr>
        <w:t xml:space="preserve"> Να σας εξηγήσω πρώτα, για να μην υπάρξει παρεξήγηση. </w:t>
      </w:r>
    </w:p>
    <w:p w14:paraId="392095B9" w14:textId="77777777" w:rsidR="00612455" w:rsidRDefault="00B02DE7">
      <w:pPr>
        <w:spacing w:line="600" w:lineRule="auto"/>
        <w:ind w:firstLine="720"/>
        <w:jc w:val="both"/>
        <w:rPr>
          <w:rFonts w:eastAsia="Times New Roman" w:cs="Times New Roman"/>
        </w:rPr>
      </w:pPr>
      <w:r>
        <w:rPr>
          <w:rFonts w:eastAsia="Times New Roman" w:cs="Times New Roman"/>
        </w:rPr>
        <w:t xml:space="preserve">Ο χρόνος της ομιλίας σας είναι έξι λεπτά. Ήδη καλύψατε τα </w:t>
      </w:r>
      <w:proofErr w:type="spellStart"/>
      <w:r>
        <w:rPr>
          <w:rFonts w:eastAsia="Times New Roman" w:cs="Times New Roman"/>
        </w:rPr>
        <w:t>εξίμισι</w:t>
      </w:r>
      <w:proofErr w:type="spellEnd"/>
      <w:r>
        <w:rPr>
          <w:rFonts w:eastAsia="Times New Roman" w:cs="Times New Roman"/>
        </w:rPr>
        <w:t xml:space="preserve"> λεπτά. Επτά και σαράντα, για την ακρίβεια, επειδή σας διέκοψα εγώ. </w:t>
      </w:r>
    </w:p>
    <w:p w14:paraId="392095BA" w14:textId="77777777" w:rsidR="00612455" w:rsidRDefault="00B02DE7">
      <w:pPr>
        <w:spacing w:line="600" w:lineRule="auto"/>
        <w:ind w:firstLine="720"/>
        <w:jc w:val="both"/>
        <w:rPr>
          <w:rFonts w:eastAsia="Times New Roman" w:cs="Times New Roman"/>
        </w:rPr>
      </w:pPr>
      <w:r>
        <w:rPr>
          <w:rFonts w:eastAsia="Times New Roman" w:cs="Times New Roman"/>
          <w:b/>
        </w:rPr>
        <w:t>ΑΘΑΝΑΣΙΟΣ ΠΑΠΑΧΡΙΣΤΟΠΟΥΛΟΣ:</w:t>
      </w:r>
      <w:r>
        <w:rPr>
          <w:rFonts w:eastAsia="Times New Roman" w:cs="Times New Roman"/>
        </w:rPr>
        <w:t xml:space="preserve"> </w:t>
      </w:r>
      <w:r>
        <w:rPr>
          <w:rFonts w:eastAsia="Times New Roman" w:cs="Times New Roman"/>
        </w:rPr>
        <w:t>Εντάξει, κύριε Πρόεδρε.</w:t>
      </w:r>
    </w:p>
    <w:p w14:paraId="392095BB" w14:textId="77777777" w:rsidR="00612455" w:rsidRDefault="00B02DE7">
      <w:pPr>
        <w:spacing w:line="600" w:lineRule="auto"/>
        <w:ind w:firstLine="720"/>
        <w:jc w:val="both"/>
        <w:rPr>
          <w:rFonts w:eastAsia="Times New Roman" w:cs="Times New Roman"/>
        </w:rPr>
      </w:pPr>
      <w:r>
        <w:rPr>
          <w:rFonts w:eastAsia="Times New Roman" w:cs="Times New Roman"/>
        </w:rPr>
        <w:t xml:space="preserve">Στη λίστα εταιρειών που απέστειλαν εμβάσματα στη </w:t>
      </w:r>
      <w:r>
        <w:rPr>
          <w:rFonts w:eastAsia="Times New Roman" w:cs="Times New Roman"/>
        </w:rPr>
        <w:t>«</w:t>
      </w:r>
      <w:r>
        <w:rPr>
          <w:rFonts w:eastAsia="Times New Roman" w:cs="Times New Roman"/>
          <w:lang w:val="en-US"/>
        </w:rPr>
        <w:t>G</w:t>
      </w:r>
      <w:r>
        <w:rPr>
          <w:rFonts w:eastAsia="Times New Roman" w:cs="Times New Roman"/>
        </w:rPr>
        <w:t xml:space="preserve"> </w:t>
      </w:r>
      <w:r>
        <w:rPr>
          <w:rFonts w:eastAsia="Times New Roman" w:cs="Times New Roman"/>
          <w:lang w:val="en-US"/>
        </w:rPr>
        <w:t>TANKERS</w:t>
      </w:r>
      <w:r>
        <w:rPr>
          <w:rFonts w:eastAsia="Times New Roman" w:cs="Times New Roman"/>
        </w:rPr>
        <w:t>»</w:t>
      </w:r>
      <w:r>
        <w:rPr>
          <w:rFonts w:eastAsia="Times New Roman" w:cs="Times New Roman"/>
        </w:rPr>
        <w:t xml:space="preserve"> του κ. </w:t>
      </w:r>
      <w:proofErr w:type="spellStart"/>
      <w:r>
        <w:rPr>
          <w:rFonts w:eastAsia="Times New Roman" w:cs="Times New Roman"/>
        </w:rPr>
        <w:t>Γιαννουσάκη</w:t>
      </w:r>
      <w:proofErr w:type="spellEnd"/>
      <w:r>
        <w:rPr>
          <w:rFonts w:eastAsia="Times New Roman" w:cs="Times New Roman"/>
        </w:rPr>
        <w:t xml:space="preserve"> φιγουράρουν εταιρικές οντότητες που όχι μόνο συμμετείχαν και είχαν εμπλακεί, αλλά έχουν καταδικαστεί για το </w:t>
      </w:r>
      <w:r>
        <w:rPr>
          <w:rFonts w:eastAsia="Times New Roman" w:cs="Times New Roman"/>
        </w:rPr>
        <w:t>«</w:t>
      </w:r>
      <w:r>
        <w:rPr>
          <w:rFonts w:eastAsia="Times New Roman" w:cs="Times New Roman"/>
          <w:lang w:val="en-US"/>
        </w:rPr>
        <w:t>NOOR</w:t>
      </w:r>
      <w:r>
        <w:rPr>
          <w:rFonts w:eastAsia="Times New Roman" w:cs="Times New Roman"/>
        </w:rPr>
        <w:t xml:space="preserve"> 1</w:t>
      </w:r>
      <w:r>
        <w:rPr>
          <w:rFonts w:eastAsia="Times New Roman" w:cs="Times New Roman"/>
        </w:rPr>
        <w:t>»</w:t>
      </w:r>
      <w:r>
        <w:rPr>
          <w:rFonts w:eastAsia="Times New Roman" w:cs="Times New Roman"/>
        </w:rPr>
        <w:t>. Σε αυτές τις εταιρείες συμπεριλαμβ</w:t>
      </w:r>
      <w:r>
        <w:rPr>
          <w:rFonts w:eastAsia="Times New Roman" w:cs="Times New Roman"/>
        </w:rPr>
        <w:t xml:space="preserve">άνονται εταιρείες συμφερόντων του </w:t>
      </w:r>
      <w:r>
        <w:rPr>
          <w:rFonts w:eastAsia="Times New Roman" w:cs="Times New Roman"/>
        </w:rPr>
        <w:t>«</w:t>
      </w:r>
      <w:r>
        <w:rPr>
          <w:rFonts w:eastAsia="Times New Roman" w:cs="Times New Roman"/>
          <w:lang w:val="en-US"/>
        </w:rPr>
        <w:t>EXPRESS</w:t>
      </w:r>
      <w:r>
        <w:rPr>
          <w:rFonts w:eastAsia="Times New Roman" w:cs="Times New Roman"/>
        </w:rPr>
        <w:t xml:space="preserve"> </w:t>
      </w:r>
      <w:r>
        <w:rPr>
          <w:rFonts w:eastAsia="Times New Roman" w:cs="Times New Roman"/>
          <w:lang w:val="en-US"/>
        </w:rPr>
        <w:t>ENERGY</w:t>
      </w:r>
      <w:r>
        <w:rPr>
          <w:rFonts w:eastAsia="Times New Roman" w:cs="Times New Roman"/>
        </w:rPr>
        <w:t>»</w:t>
      </w:r>
      <w:r>
        <w:rPr>
          <w:rFonts w:eastAsia="Times New Roman" w:cs="Times New Roman"/>
        </w:rPr>
        <w:t xml:space="preserve"> και η εταιρεία του Ευάγγελου Μπαϊρακτάρη, δικηγόρου της </w:t>
      </w:r>
      <w:r>
        <w:rPr>
          <w:rFonts w:eastAsia="Times New Roman" w:cs="Times New Roman"/>
        </w:rPr>
        <w:t>«</w:t>
      </w:r>
      <w:r>
        <w:rPr>
          <w:rFonts w:eastAsia="Times New Roman" w:cs="Times New Roman"/>
          <w:lang w:val="en-US"/>
        </w:rPr>
        <w:t>MARATHON</w:t>
      </w:r>
      <w:r>
        <w:rPr>
          <w:rFonts w:eastAsia="Times New Roman" w:cs="Times New Roman"/>
        </w:rPr>
        <w:t xml:space="preserve"> </w:t>
      </w:r>
      <w:r>
        <w:rPr>
          <w:rFonts w:eastAsia="Times New Roman" w:cs="Times New Roman"/>
          <w:lang w:val="en-US"/>
        </w:rPr>
        <w:t>CARRIERS</w:t>
      </w:r>
      <w:r>
        <w:rPr>
          <w:rFonts w:eastAsia="Times New Roman" w:cs="Times New Roman"/>
        </w:rPr>
        <w:t>»</w:t>
      </w:r>
      <w:r>
        <w:rPr>
          <w:rFonts w:eastAsia="Times New Roman" w:cs="Times New Roman"/>
        </w:rPr>
        <w:t xml:space="preserve">. Βγαίνει ένα συμπέρασμα εδώ για το αν πράγματι ο Υπουργός Εθνικής Άμυνας είχε λόγο να παρέμβει. </w:t>
      </w:r>
    </w:p>
    <w:p w14:paraId="392095BC" w14:textId="77777777" w:rsidR="00612455" w:rsidRDefault="00B02DE7">
      <w:pPr>
        <w:spacing w:line="600" w:lineRule="auto"/>
        <w:ind w:firstLine="720"/>
        <w:jc w:val="both"/>
        <w:rPr>
          <w:rFonts w:eastAsia="Times New Roman" w:cs="Times New Roman"/>
        </w:rPr>
      </w:pPr>
      <w:r>
        <w:rPr>
          <w:rFonts w:eastAsia="Times New Roman" w:cs="Times New Roman"/>
        </w:rPr>
        <w:t xml:space="preserve">Τηλεγραφικά τελείως, γιατί ο χρόνος μου τελειώνει, θέλω να αναφερθώ στους οκτώ θανάτους. </w:t>
      </w:r>
    </w:p>
    <w:p w14:paraId="392095BD" w14:textId="77777777" w:rsidR="00612455" w:rsidRDefault="00B02DE7">
      <w:pPr>
        <w:spacing w:line="600" w:lineRule="auto"/>
        <w:ind w:firstLine="720"/>
        <w:jc w:val="both"/>
        <w:rPr>
          <w:rFonts w:eastAsia="Times New Roman" w:cs="Times New Roman"/>
        </w:rPr>
      </w:pPr>
      <w:r>
        <w:rPr>
          <w:rFonts w:eastAsia="Times New Roman" w:cs="Times New Roman"/>
        </w:rPr>
        <w:t xml:space="preserve">Στις 26 Σεπτέμβρη η </w:t>
      </w:r>
      <w:proofErr w:type="spellStart"/>
      <w:r>
        <w:rPr>
          <w:rFonts w:eastAsia="Times New Roman" w:cs="Times New Roman"/>
        </w:rPr>
        <w:t>δεκαεννιάχρονη</w:t>
      </w:r>
      <w:proofErr w:type="spellEnd"/>
      <w:r>
        <w:rPr>
          <w:rFonts w:eastAsia="Times New Roman" w:cs="Times New Roman"/>
        </w:rPr>
        <w:t xml:space="preserve"> </w:t>
      </w:r>
      <w:proofErr w:type="spellStart"/>
      <w:r>
        <w:rPr>
          <w:rFonts w:eastAsia="Times New Roman" w:cs="Times New Roman"/>
        </w:rPr>
        <w:t>Ζιντάστι</w:t>
      </w:r>
      <w:proofErr w:type="spellEnd"/>
      <w:r>
        <w:rPr>
          <w:rFonts w:eastAsia="Times New Roman" w:cs="Times New Roman"/>
        </w:rPr>
        <w:t xml:space="preserve"> </w:t>
      </w:r>
      <w:r>
        <w:rPr>
          <w:rFonts w:eastAsia="Times New Roman" w:cs="Times New Roman"/>
        </w:rPr>
        <w:t>-</w:t>
      </w:r>
      <w:r>
        <w:rPr>
          <w:rFonts w:eastAsia="Times New Roman" w:cs="Times New Roman"/>
        </w:rPr>
        <w:t>κόρη Τούρκου επιχειρηματία</w:t>
      </w:r>
      <w:r>
        <w:rPr>
          <w:rFonts w:eastAsia="Times New Roman" w:cs="Times New Roman"/>
        </w:rPr>
        <w:t>-</w:t>
      </w:r>
      <w:r>
        <w:rPr>
          <w:rFonts w:eastAsia="Times New Roman" w:cs="Times New Roman"/>
        </w:rPr>
        <w:t xml:space="preserve"> και ο οδηγός της δολοφονούνται. </w:t>
      </w:r>
    </w:p>
    <w:p w14:paraId="392095BE" w14:textId="77777777" w:rsidR="00612455" w:rsidRDefault="00B02DE7">
      <w:pPr>
        <w:spacing w:line="600" w:lineRule="auto"/>
        <w:ind w:firstLine="720"/>
        <w:jc w:val="both"/>
        <w:rPr>
          <w:rFonts w:eastAsia="Times New Roman" w:cs="Times New Roman"/>
        </w:rPr>
      </w:pPr>
      <w:r>
        <w:rPr>
          <w:rFonts w:eastAsia="Times New Roman" w:cs="Times New Roman"/>
        </w:rPr>
        <w:t>Στις 12 Δεκεμβρίου 2014, δύο νεκροί, που ήταν πιθανόν οι δολ</w:t>
      </w:r>
      <w:r>
        <w:rPr>
          <w:rFonts w:eastAsia="Times New Roman" w:cs="Times New Roman"/>
        </w:rPr>
        <w:t xml:space="preserve">οφόνοι της κοπέλας και του οδηγού της. </w:t>
      </w:r>
    </w:p>
    <w:p w14:paraId="392095BF" w14:textId="77777777" w:rsidR="00612455" w:rsidRDefault="00B02DE7">
      <w:pPr>
        <w:spacing w:line="600" w:lineRule="auto"/>
        <w:ind w:firstLine="720"/>
        <w:jc w:val="both"/>
        <w:rPr>
          <w:rFonts w:eastAsia="Times New Roman" w:cs="Times New Roman"/>
        </w:rPr>
      </w:pPr>
      <w:r>
        <w:rPr>
          <w:rFonts w:eastAsia="Times New Roman" w:cs="Times New Roman"/>
        </w:rPr>
        <w:t xml:space="preserve">Στις 15 Μαρτίου δολοφονείται ο Ιρανός Αχμέτ </w:t>
      </w:r>
      <w:proofErr w:type="spellStart"/>
      <w:r>
        <w:rPr>
          <w:rFonts w:eastAsia="Times New Roman" w:cs="Times New Roman"/>
        </w:rPr>
        <w:t>Τσαχίντ</w:t>
      </w:r>
      <w:proofErr w:type="spellEnd"/>
      <w:r>
        <w:rPr>
          <w:rFonts w:eastAsia="Times New Roman" w:cs="Times New Roman"/>
        </w:rPr>
        <w:t xml:space="preserve"> σε ξενοδοχείο της Κωνσταντινούπολης. Αυτός είχε διαφύγει όταν τους πιάσανε στο Κορωπί. </w:t>
      </w:r>
    </w:p>
    <w:p w14:paraId="392095C0" w14:textId="77777777" w:rsidR="00612455" w:rsidRDefault="00B02DE7">
      <w:pPr>
        <w:spacing w:line="600" w:lineRule="auto"/>
        <w:ind w:firstLine="720"/>
        <w:jc w:val="both"/>
        <w:rPr>
          <w:rFonts w:eastAsia="Times New Roman" w:cs="Times New Roman"/>
        </w:rPr>
      </w:pPr>
      <w:r>
        <w:rPr>
          <w:rFonts w:eastAsia="Times New Roman" w:cs="Times New Roman"/>
        </w:rPr>
        <w:t xml:space="preserve">Τον Αύγουστο 2015 ο </w:t>
      </w:r>
      <w:proofErr w:type="spellStart"/>
      <w:r>
        <w:rPr>
          <w:rFonts w:eastAsia="Times New Roman" w:cs="Times New Roman"/>
        </w:rPr>
        <w:t>Σερχάν</w:t>
      </w:r>
      <w:proofErr w:type="spellEnd"/>
      <w:r>
        <w:rPr>
          <w:rFonts w:eastAsia="Times New Roman" w:cs="Times New Roman"/>
        </w:rPr>
        <w:t xml:space="preserve"> </w:t>
      </w:r>
      <w:proofErr w:type="spellStart"/>
      <w:r>
        <w:rPr>
          <w:rFonts w:eastAsia="Times New Roman" w:cs="Times New Roman"/>
        </w:rPr>
        <w:t>Πασκάλ</w:t>
      </w:r>
      <w:proofErr w:type="spellEnd"/>
      <w:r>
        <w:rPr>
          <w:rFonts w:eastAsia="Times New Roman" w:cs="Times New Roman"/>
        </w:rPr>
        <w:t xml:space="preserve">, εκ των εγκεφάλων της διακίνησης, σύμφωνα με την ελληνική δικαιοσύνη, αισθάνεται αδιαθεσία και εκπνέει στον Ερυθρό Σταυρό. Θάνατος από καρδιά. Ήταν μόλις σαράντα ενός ετών. </w:t>
      </w:r>
    </w:p>
    <w:p w14:paraId="392095C1" w14:textId="77777777" w:rsidR="00612455" w:rsidRDefault="00B02DE7">
      <w:pPr>
        <w:spacing w:line="600" w:lineRule="auto"/>
        <w:ind w:firstLine="720"/>
        <w:jc w:val="both"/>
        <w:rPr>
          <w:rFonts w:eastAsia="Times New Roman" w:cs="Times New Roman"/>
        </w:rPr>
      </w:pPr>
      <w:r>
        <w:rPr>
          <w:rFonts w:eastAsia="Times New Roman" w:cs="Times New Roman"/>
        </w:rPr>
        <w:t xml:space="preserve">Στις 15 Απρίλη 2016 δεύτερος κρατούμενος, ο </w:t>
      </w:r>
      <w:proofErr w:type="spellStart"/>
      <w:r>
        <w:rPr>
          <w:rFonts w:eastAsia="Times New Roman" w:cs="Times New Roman"/>
        </w:rPr>
        <w:t>τρια</w:t>
      </w:r>
      <w:r>
        <w:rPr>
          <w:rFonts w:eastAsia="Times New Roman" w:cs="Times New Roman"/>
        </w:rPr>
        <w:t>νταδυάχρονος</w:t>
      </w:r>
      <w:proofErr w:type="spellEnd"/>
      <w:r>
        <w:rPr>
          <w:rFonts w:eastAsia="Times New Roman" w:cs="Times New Roman"/>
        </w:rPr>
        <w:t xml:space="preserve"> Ινδός </w:t>
      </w:r>
      <w:proofErr w:type="spellStart"/>
      <w:r>
        <w:rPr>
          <w:rFonts w:eastAsia="Times New Roman" w:cs="Times New Roman"/>
        </w:rPr>
        <w:t>Κουμάντ</w:t>
      </w:r>
      <w:proofErr w:type="spellEnd"/>
      <w:r>
        <w:rPr>
          <w:rFonts w:eastAsia="Times New Roman" w:cs="Times New Roman"/>
        </w:rPr>
        <w:t xml:space="preserve">, παθαίνει επίσης έμφραγμα και καταλήγει στη ΜΕΘ του </w:t>
      </w:r>
      <w:r>
        <w:rPr>
          <w:rFonts w:eastAsia="Times New Roman" w:cs="Times New Roman"/>
        </w:rPr>
        <w:t>«</w:t>
      </w:r>
      <w:r>
        <w:rPr>
          <w:rFonts w:eastAsia="Times New Roman" w:cs="Times New Roman"/>
        </w:rPr>
        <w:t>Τζανείου</w:t>
      </w:r>
      <w:r>
        <w:rPr>
          <w:rFonts w:eastAsia="Times New Roman" w:cs="Times New Roman"/>
        </w:rPr>
        <w:t>»</w:t>
      </w:r>
      <w:r>
        <w:rPr>
          <w:rFonts w:eastAsia="Times New Roman" w:cs="Times New Roman"/>
        </w:rPr>
        <w:t xml:space="preserve">. </w:t>
      </w:r>
    </w:p>
    <w:p w14:paraId="392095C2" w14:textId="77777777" w:rsidR="00612455" w:rsidRDefault="00B02DE7">
      <w:pPr>
        <w:spacing w:line="600" w:lineRule="auto"/>
        <w:ind w:firstLine="720"/>
        <w:jc w:val="both"/>
        <w:rPr>
          <w:rFonts w:eastAsia="Times New Roman" w:cs="Times New Roman"/>
        </w:rPr>
      </w:pPr>
      <w:r>
        <w:rPr>
          <w:rFonts w:eastAsia="Times New Roman" w:cs="Times New Roman"/>
        </w:rPr>
        <w:t>Όγδοος είναι ένας Ιρανός, που στις 4 Μ</w:t>
      </w:r>
      <w:r>
        <w:rPr>
          <w:rFonts w:eastAsia="Times New Roman" w:cs="Times New Roman"/>
        </w:rPr>
        <w:t>αΐ</w:t>
      </w:r>
      <w:r>
        <w:rPr>
          <w:rFonts w:eastAsia="Times New Roman" w:cs="Times New Roman"/>
        </w:rPr>
        <w:t xml:space="preserve">ου 2016 με επτά πυροβολισμούς </w:t>
      </w:r>
      <w:r>
        <w:rPr>
          <w:rFonts w:eastAsia="Times New Roman" w:cs="Times New Roman"/>
        </w:rPr>
        <w:t>«</w:t>
      </w:r>
      <w:r>
        <w:rPr>
          <w:rFonts w:eastAsia="Times New Roman" w:cs="Times New Roman"/>
        </w:rPr>
        <w:t>ξαπλώνεται</w:t>
      </w:r>
      <w:r>
        <w:rPr>
          <w:rFonts w:eastAsia="Times New Roman" w:cs="Times New Roman"/>
        </w:rPr>
        <w:t>»</w:t>
      </w:r>
      <w:r>
        <w:rPr>
          <w:rFonts w:eastAsia="Times New Roman" w:cs="Times New Roman"/>
        </w:rPr>
        <w:t xml:space="preserve"> στο </w:t>
      </w:r>
      <w:proofErr w:type="spellStart"/>
      <w:r>
        <w:rPr>
          <w:rFonts w:eastAsia="Times New Roman" w:cs="Times New Roman"/>
        </w:rPr>
        <w:t>Ντουμπάι</w:t>
      </w:r>
      <w:proofErr w:type="spellEnd"/>
      <w:r>
        <w:rPr>
          <w:rFonts w:eastAsia="Times New Roman" w:cs="Times New Roman"/>
        </w:rPr>
        <w:t xml:space="preserve">. </w:t>
      </w:r>
    </w:p>
    <w:p w14:paraId="392095C3" w14:textId="77777777" w:rsidR="00612455" w:rsidRDefault="00B02DE7">
      <w:pPr>
        <w:spacing w:line="600" w:lineRule="auto"/>
        <w:ind w:firstLine="720"/>
        <w:jc w:val="both"/>
        <w:rPr>
          <w:rFonts w:eastAsia="Times New Roman" w:cs="Times New Roman"/>
        </w:rPr>
      </w:pPr>
      <w:r>
        <w:rPr>
          <w:rFonts w:eastAsia="Times New Roman" w:cs="Times New Roman"/>
        </w:rPr>
        <w:t>Δεν έχω χρόνο. Θα μπορούσα να πω και άλλα. Θα τα καταθέσω, όμως, γ</w:t>
      </w:r>
      <w:r>
        <w:rPr>
          <w:rFonts w:eastAsia="Times New Roman" w:cs="Times New Roman"/>
        </w:rPr>
        <w:t xml:space="preserve">ια τα Πρακτικά. </w:t>
      </w:r>
    </w:p>
    <w:p w14:paraId="392095C4" w14:textId="77777777" w:rsidR="00612455" w:rsidRDefault="00B02DE7">
      <w:pPr>
        <w:spacing w:line="600" w:lineRule="auto"/>
        <w:ind w:firstLine="720"/>
        <w:jc w:val="both"/>
        <w:rPr>
          <w:rFonts w:eastAsia="Times New Roman" w:cs="Times New Roman"/>
        </w:rPr>
      </w:pPr>
      <w:r>
        <w:rPr>
          <w:rFonts w:eastAsia="Times New Roman" w:cs="Times New Roman"/>
        </w:rPr>
        <w:t xml:space="preserve">Θέλω, όμως, να πω το εξής: Αυτό ενδιαφέρει την Αξιωματική Αντιπολίτευση; Αν ο Υπουργός Εθνικής Άμυνας συμβούλευε τον </w:t>
      </w:r>
      <w:proofErr w:type="spellStart"/>
      <w:r>
        <w:rPr>
          <w:rFonts w:eastAsia="Times New Roman" w:cs="Times New Roman"/>
        </w:rPr>
        <w:t>Γιαννουσάκη</w:t>
      </w:r>
      <w:proofErr w:type="spellEnd"/>
      <w:r>
        <w:rPr>
          <w:rFonts w:eastAsia="Times New Roman" w:cs="Times New Roman"/>
        </w:rPr>
        <w:t>, που η ζωή του κινδύνευε</w:t>
      </w:r>
      <w:r>
        <w:rPr>
          <w:rFonts w:eastAsia="Times New Roman" w:cs="Times New Roman"/>
        </w:rPr>
        <w:t>,</w:t>
      </w:r>
      <w:r>
        <w:rPr>
          <w:rFonts w:eastAsia="Times New Roman" w:cs="Times New Roman"/>
        </w:rPr>
        <w:t xml:space="preserve"> γιατί συνυπηρετούσε με κάποιους από αυτούς που δολοφονήθηκαν; Αυτό ενδιαφέρει ή ότι </w:t>
      </w:r>
      <w:r>
        <w:rPr>
          <w:rFonts w:eastAsia="Times New Roman" w:cs="Times New Roman"/>
        </w:rPr>
        <w:t xml:space="preserve">οκτώ άνθρωποι πέθαναν σαν τα σκυλιά και δύο τόνοι και </w:t>
      </w:r>
      <w:proofErr w:type="spellStart"/>
      <w:r>
        <w:rPr>
          <w:rFonts w:eastAsia="Times New Roman" w:cs="Times New Roman"/>
        </w:rPr>
        <w:t>εκατό</w:t>
      </w:r>
      <w:r>
        <w:rPr>
          <w:rFonts w:eastAsia="Times New Roman" w:cs="Times New Roman"/>
        </w:rPr>
        <w:t>ν</w:t>
      </w:r>
      <w:proofErr w:type="spellEnd"/>
      <w:r>
        <w:rPr>
          <w:rFonts w:eastAsia="Times New Roman" w:cs="Times New Roman"/>
        </w:rPr>
        <w:t xml:space="preserve"> πενήντα κιλά ηρωίνης σκοτώνουν κόσμο; </w:t>
      </w:r>
    </w:p>
    <w:p w14:paraId="392095C5" w14:textId="77777777" w:rsidR="00612455" w:rsidRDefault="00B02DE7">
      <w:pPr>
        <w:spacing w:line="600" w:lineRule="auto"/>
        <w:ind w:firstLine="720"/>
        <w:jc w:val="both"/>
        <w:rPr>
          <w:rFonts w:eastAsia="Times New Roman" w:cs="Times New Roman"/>
        </w:rPr>
      </w:pPr>
      <w:r>
        <w:rPr>
          <w:rFonts w:eastAsia="Times New Roman" w:cs="Times New Roman"/>
        </w:rPr>
        <w:t>Ξαναλέω: Ο Υπουργός Εθνικής Άμυνας δεν έπιασε κανέναν δικαστή. Έκανε το αυτονόητο που θα έκανε ο καθένας. Είπε σε έναν κρατούμενο: «Ναι, σου διασφαλίζουμε τ</w:t>
      </w:r>
      <w:r>
        <w:rPr>
          <w:rFonts w:eastAsia="Times New Roman" w:cs="Times New Roman"/>
        </w:rPr>
        <w:t xml:space="preserve">η ζωή, κάνε ό,τι νομίζεις». </w:t>
      </w:r>
    </w:p>
    <w:p w14:paraId="392095C6" w14:textId="77777777" w:rsidR="00612455" w:rsidRDefault="00B02DE7">
      <w:pPr>
        <w:spacing w:line="600" w:lineRule="auto"/>
        <w:ind w:firstLine="720"/>
        <w:jc w:val="both"/>
        <w:rPr>
          <w:rFonts w:eastAsia="Times New Roman" w:cs="Times New Roman"/>
        </w:rPr>
      </w:pPr>
      <w:r>
        <w:rPr>
          <w:rFonts w:eastAsia="Times New Roman" w:cs="Times New Roman"/>
        </w:rPr>
        <w:t xml:space="preserve">Αυτές τις καταθέσεις για τον Συντυχάκη τις έχει κάνει ο </w:t>
      </w:r>
      <w:proofErr w:type="spellStart"/>
      <w:r>
        <w:rPr>
          <w:rFonts w:eastAsia="Times New Roman" w:cs="Times New Roman"/>
        </w:rPr>
        <w:t>Γιαννουσάκης</w:t>
      </w:r>
      <w:proofErr w:type="spellEnd"/>
      <w:r>
        <w:rPr>
          <w:rFonts w:eastAsia="Times New Roman" w:cs="Times New Roman"/>
        </w:rPr>
        <w:t xml:space="preserve">. Μπορεί να είναι αναξιόπιστος μάρτυρας, αλλά όλες οι καταγγελίες που έκανε αποδείχτηκαν με χαρτιά και έγγραφα, τα οποία καταθέτω στα Πρακτικά. </w:t>
      </w:r>
    </w:p>
    <w:p w14:paraId="392095C7" w14:textId="77777777" w:rsidR="00612455" w:rsidRDefault="00B02DE7">
      <w:pPr>
        <w:spacing w:line="600" w:lineRule="auto"/>
        <w:ind w:firstLine="720"/>
        <w:jc w:val="both"/>
        <w:rPr>
          <w:rFonts w:eastAsia="Times New Roman" w:cs="Times New Roman"/>
          <w:szCs w:val="24"/>
        </w:rPr>
      </w:pPr>
      <w:r>
        <w:rPr>
          <w:rFonts w:eastAsia="Times New Roman" w:cs="Times New Roman"/>
        </w:rPr>
        <w:t>(</w:t>
      </w:r>
      <w:r>
        <w:rPr>
          <w:rFonts w:eastAsia="Times New Roman" w:cs="Times New Roman"/>
          <w:szCs w:val="24"/>
        </w:rPr>
        <w:t>Στο σημείο αυ</w:t>
      </w:r>
      <w:r>
        <w:rPr>
          <w:rFonts w:eastAsia="Times New Roman" w:cs="Times New Roman"/>
          <w:szCs w:val="24"/>
        </w:rPr>
        <w:t xml:space="preserve">τό ο Βουλευτής κ. </w:t>
      </w:r>
      <w:r>
        <w:rPr>
          <w:rFonts w:eastAsia="Times New Roman" w:cs="Times New Roman"/>
          <w:szCs w:val="24"/>
        </w:rPr>
        <w:t xml:space="preserve">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92095C8" w14:textId="77777777" w:rsidR="00612455" w:rsidRDefault="00B02DE7">
      <w:pPr>
        <w:spacing w:line="600" w:lineRule="auto"/>
        <w:ind w:firstLine="720"/>
        <w:jc w:val="both"/>
        <w:rPr>
          <w:rFonts w:eastAsia="Times New Roman" w:cs="Times New Roman"/>
        </w:rPr>
      </w:pPr>
      <w:r>
        <w:rPr>
          <w:rFonts w:eastAsia="Times New Roman" w:cs="Times New Roman"/>
        </w:rPr>
        <w:t xml:space="preserve">Ευχαριστώ, κύριε Πρόεδρε. </w:t>
      </w:r>
    </w:p>
    <w:p w14:paraId="392095C9" w14:textId="77777777" w:rsidR="00612455" w:rsidRDefault="00B02DE7">
      <w:pPr>
        <w:spacing w:line="600" w:lineRule="auto"/>
        <w:ind w:firstLine="720"/>
        <w:jc w:val="center"/>
        <w:rPr>
          <w:rFonts w:eastAsia="Times New Roman" w:cs="Times New Roman"/>
        </w:rPr>
      </w:pPr>
      <w:r>
        <w:rPr>
          <w:rFonts w:eastAsia="Times New Roman" w:cs="Times New Roman"/>
        </w:rPr>
        <w:t>(Χειροκροτήματα από τ</w:t>
      </w:r>
      <w:r>
        <w:rPr>
          <w:rFonts w:eastAsia="Times New Roman" w:cs="Times New Roman"/>
        </w:rPr>
        <w:t>ην πτέρυγα των Α</w:t>
      </w:r>
      <w:r>
        <w:rPr>
          <w:rFonts w:eastAsia="Times New Roman" w:cs="Times New Roman"/>
        </w:rPr>
        <w:t>ΝΕΛ</w:t>
      </w:r>
      <w:r>
        <w:rPr>
          <w:rFonts w:eastAsia="Times New Roman" w:cs="Times New Roman"/>
        </w:rPr>
        <w:t>)</w:t>
      </w:r>
    </w:p>
    <w:p w14:paraId="392095CA" w14:textId="77777777" w:rsidR="00612455" w:rsidRDefault="00B02DE7">
      <w:pPr>
        <w:spacing w:line="600" w:lineRule="auto"/>
        <w:ind w:firstLine="720"/>
        <w:jc w:val="both"/>
        <w:rPr>
          <w:rFonts w:eastAsia="Times New Roman" w:cs="Times New Roman"/>
        </w:rPr>
      </w:pPr>
      <w:r>
        <w:rPr>
          <w:rFonts w:eastAsia="Times New Roman" w:cs="Times New Roman"/>
          <w:b/>
        </w:rPr>
        <w:t xml:space="preserve">ΠΡΟΕΔΡΕΥΩΝ (Γεώργιος </w:t>
      </w:r>
      <w:proofErr w:type="spellStart"/>
      <w:r>
        <w:rPr>
          <w:rFonts w:eastAsia="Times New Roman" w:cs="Times New Roman"/>
          <w:b/>
        </w:rPr>
        <w:t>Λαμπρούλης</w:t>
      </w:r>
      <w:proofErr w:type="spellEnd"/>
      <w:r>
        <w:rPr>
          <w:rFonts w:eastAsia="Times New Roman" w:cs="Times New Roman"/>
          <w:b/>
        </w:rPr>
        <w:t xml:space="preserve">): </w:t>
      </w:r>
      <w:r>
        <w:rPr>
          <w:rFonts w:eastAsia="Times New Roman" w:cs="Times New Roman"/>
        </w:rPr>
        <w:t>Το</w:t>
      </w:r>
      <w:r>
        <w:rPr>
          <w:rFonts w:eastAsia="Times New Roman" w:cs="Times New Roman"/>
        </w:rPr>
        <w:t>ν</w:t>
      </w:r>
      <w:r>
        <w:rPr>
          <w:rFonts w:eastAsia="Times New Roman" w:cs="Times New Roman"/>
        </w:rPr>
        <w:t xml:space="preserve"> λόγο έχει ο Κοινοβουλευτικός Εκπρόσωπος του Κομμουνιστικού Κόμματος Ελλάδας κ. </w:t>
      </w:r>
      <w:proofErr w:type="spellStart"/>
      <w:r>
        <w:rPr>
          <w:rFonts w:eastAsia="Times New Roman" w:cs="Times New Roman"/>
        </w:rPr>
        <w:t>Παφίλης</w:t>
      </w:r>
      <w:proofErr w:type="spellEnd"/>
      <w:r>
        <w:rPr>
          <w:rFonts w:eastAsia="Times New Roman" w:cs="Times New Roman"/>
        </w:rPr>
        <w:t xml:space="preserve">. </w:t>
      </w:r>
    </w:p>
    <w:p w14:paraId="392095CB" w14:textId="77777777" w:rsidR="00612455" w:rsidRDefault="00B02DE7">
      <w:pPr>
        <w:spacing w:line="600" w:lineRule="auto"/>
        <w:ind w:firstLine="720"/>
        <w:jc w:val="both"/>
        <w:rPr>
          <w:rFonts w:eastAsia="Times New Roman" w:cs="Times New Roman"/>
        </w:rPr>
      </w:pPr>
      <w:r>
        <w:rPr>
          <w:rFonts w:eastAsia="Times New Roman" w:cs="Times New Roman"/>
          <w:b/>
        </w:rPr>
        <w:t xml:space="preserve">ΑΘΑΝΑΣΙΟΣ ΠΑΦΙΛΗΣ: </w:t>
      </w:r>
      <w:r>
        <w:rPr>
          <w:rFonts w:eastAsia="Times New Roman" w:cs="Times New Roman"/>
        </w:rPr>
        <w:t xml:space="preserve">Αυτός είναι ο αγγελικός κόσμος και αυτό είναι το δίκαιο σύστημα που υπερασπίζεστε όλοι: Ο καπιταλισμός. Έχει όνομα. Αυτά είναι πράγματι δραματικά και τραγικά, αλλά ωχριούν σε όλες τις υποθέσεις που κατά καιρούς και για διάφορους λόγους βρίσκουν το φως της </w:t>
      </w:r>
      <w:r>
        <w:rPr>
          <w:rFonts w:eastAsia="Times New Roman" w:cs="Times New Roman"/>
        </w:rPr>
        <w:t xml:space="preserve">δημοσιότητας. </w:t>
      </w:r>
    </w:p>
    <w:p w14:paraId="392095CC" w14:textId="77777777" w:rsidR="00612455" w:rsidRDefault="00B02DE7">
      <w:pPr>
        <w:spacing w:line="600" w:lineRule="auto"/>
        <w:ind w:firstLine="720"/>
        <w:jc w:val="both"/>
        <w:rPr>
          <w:rFonts w:eastAsia="Times New Roman" w:cs="Times New Roman"/>
        </w:rPr>
      </w:pPr>
      <w:r>
        <w:rPr>
          <w:rFonts w:eastAsia="Times New Roman" w:cs="Times New Roman"/>
        </w:rPr>
        <w:t xml:space="preserve">Αλήθεια, δεν μπορεί να χτυπήσει το σύστημα το εμπόριο ναρκωτικών; Ξεκινώ απ’ αυτά. Δεν μπορεί το παντοδύναμο σύστημα, που μπορεί να βομβαρδίσει ψύλλους με τέτοια ακρίβεια, να πιάσει το εμπόριο ναρκωτικών που έρχεται από διάφορες χώρες; Ούτε </w:t>
      </w:r>
      <w:r>
        <w:rPr>
          <w:rFonts w:eastAsia="Times New Roman" w:cs="Times New Roman"/>
        </w:rPr>
        <w:t xml:space="preserve">γνωρίζει πού παράγονται, ούτε γνωρίζει ποιοι το μεταφέρουν; </w:t>
      </w:r>
    </w:p>
    <w:p w14:paraId="392095CD" w14:textId="77777777" w:rsidR="00612455" w:rsidRDefault="00B02DE7">
      <w:pPr>
        <w:spacing w:line="600" w:lineRule="auto"/>
        <w:ind w:firstLine="720"/>
        <w:jc w:val="both"/>
        <w:rPr>
          <w:rFonts w:eastAsia="Times New Roman" w:cs="Times New Roman"/>
        </w:rPr>
      </w:pPr>
      <w:r>
        <w:rPr>
          <w:rFonts w:eastAsia="Times New Roman" w:cs="Times New Roman"/>
        </w:rPr>
        <w:t xml:space="preserve">Ποιοι το μεταφέρουν; Εργάτες; Ποιοι; Οι μικροεπαγγελματίες; Οι αγρότες; Ποιοι έχουν τα μέσα για να το μεταφέρουν; Δεν τα γνωρίζει όλα αυτά το σύστημα; Φυσικά και τα γνωρίζει. Δεν γνωρίζει πολλές </w:t>
      </w:r>
      <w:r>
        <w:rPr>
          <w:rFonts w:eastAsia="Times New Roman" w:cs="Times New Roman"/>
        </w:rPr>
        <w:t xml:space="preserve">φορές και τη διακίνηση; Εδώ τη γνωρίζουν απλοί άνθρωποι. Γιατί δεν τη χτυπάει και δεν την τσακίζει; </w:t>
      </w:r>
    </w:p>
    <w:p w14:paraId="392095CE" w14:textId="77777777" w:rsidR="00612455" w:rsidRDefault="00B02DE7">
      <w:pPr>
        <w:spacing w:line="600" w:lineRule="auto"/>
        <w:ind w:firstLine="720"/>
        <w:jc w:val="both"/>
        <w:rPr>
          <w:rFonts w:eastAsia="Times New Roman" w:cs="Times New Roman"/>
        </w:rPr>
      </w:pPr>
      <w:r>
        <w:rPr>
          <w:rFonts w:eastAsia="Times New Roman" w:cs="Times New Roman"/>
        </w:rPr>
        <w:t xml:space="preserve">Θέλω να πω και κάτι ακόμα. Σχετικά με το κίνημα των χίπις, που ξεκίνησε όπως ξεκίνησε, η </w:t>
      </w:r>
      <w:r>
        <w:rPr>
          <w:rFonts w:eastAsia="Times New Roman" w:cs="Times New Roman"/>
          <w:lang w:val="en-US"/>
        </w:rPr>
        <w:t>CIA</w:t>
      </w:r>
      <w:r>
        <w:rPr>
          <w:rFonts w:eastAsia="Times New Roman" w:cs="Times New Roman"/>
        </w:rPr>
        <w:t xml:space="preserve"> αποκάλυψε μετά από πολλά χρόνια ότι τους έριξε στα ναρκωτικά. </w:t>
      </w:r>
      <w:r>
        <w:rPr>
          <w:rFonts w:eastAsia="Times New Roman" w:cs="Times New Roman"/>
        </w:rPr>
        <w:t xml:space="preserve">Οι ίδιοι τα έγραψαν. Τους έριξε στα ναρκωτικά η ίδια, με δουλειά, με επιχείρηση, γιατί από ένα σημείο και μετά, όταν έλειψε και το αντίπαλο δέος, οι διάφοροι άρχισαν να εκδίδουν βιβλία για να βγάλουν κάποια χρήματα. </w:t>
      </w:r>
    </w:p>
    <w:p w14:paraId="392095CF" w14:textId="77777777" w:rsidR="00612455" w:rsidRDefault="00B02DE7">
      <w:pPr>
        <w:spacing w:line="600" w:lineRule="auto"/>
        <w:ind w:firstLine="720"/>
        <w:jc w:val="both"/>
        <w:rPr>
          <w:rFonts w:eastAsia="Times New Roman" w:cs="Times New Roman"/>
        </w:rPr>
      </w:pPr>
      <w:r>
        <w:rPr>
          <w:rFonts w:eastAsia="Times New Roman" w:cs="Times New Roman"/>
        </w:rPr>
        <w:t>Αυτά είναι απότοκα, λοιπόν. Αυτός είναι</w:t>
      </w:r>
      <w:r>
        <w:rPr>
          <w:rFonts w:eastAsia="Times New Roman" w:cs="Times New Roman"/>
        </w:rPr>
        <w:t xml:space="preserve"> ο κόσμος, που δεν είναι αγγελικός. Είναι βάρβαρος, είναι άδικος, είναι εκμεταλλευτικός, δεν διστάζει σε τίποτα, γιατί μία είναι η επιδίωξη και ένα το κίνητρο: Είναι το κέρδος. </w:t>
      </w:r>
    </w:p>
    <w:p w14:paraId="392095D0" w14:textId="77777777" w:rsidR="00612455" w:rsidRDefault="00B02DE7">
      <w:pPr>
        <w:spacing w:line="600" w:lineRule="auto"/>
        <w:ind w:firstLine="720"/>
        <w:jc w:val="both"/>
        <w:rPr>
          <w:rFonts w:eastAsia="Times New Roman"/>
          <w:szCs w:val="24"/>
        </w:rPr>
      </w:pPr>
      <w:r>
        <w:rPr>
          <w:rFonts w:eastAsia="Times New Roman"/>
          <w:szCs w:val="24"/>
        </w:rPr>
        <w:t xml:space="preserve">Ας πάμε, λοιπόν, και στις </w:t>
      </w:r>
      <w:r>
        <w:rPr>
          <w:rFonts w:eastAsia="Times New Roman"/>
          <w:szCs w:val="24"/>
        </w:rPr>
        <w:t>ε</w:t>
      </w:r>
      <w:r>
        <w:rPr>
          <w:rFonts w:eastAsia="Times New Roman"/>
          <w:szCs w:val="24"/>
        </w:rPr>
        <w:t>ξεταστικές. Ξέρετε, επειδή συζητάτε πολύ για επενδύ</w:t>
      </w:r>
      <w:r>
        <w:rPr>
          <w:rFonts w:eastAsia="Times New Roman"/>
          <w:szCs w:val="24"/>
        </w:rPr>
        <w:t xml:space="preserve">σεις και τσακώνεται η Νέα Δημοκρατία με το ΠΑΣΟΚ για το ποιος θα φέρει τις περισσότερες, απ’ ό,τι φαίνεται αυτό που πετυχαίνετε είναι οι επενδύσεις στις </w:t>
      </w:r>
      <w:r>
        <w:rPr>
          <w:rFonts w:eastAsia="Times New Roman"/>
          <w:szCs w:val="24"/>
        </w:rPr>
        <w:t>εξεταστικές ε</w:t>
      </w:r>
      <w:r>
        <w:rPr>
          <w:rFonts w:eastAsia="Times New Roman"/>
          <w:szCs w:val="24"/>
        </w:rPr>
        <w:t xml:space="preserve">πιτροπές. Εδώ θα έχει γίνει βιομηχανία που οδηγεί, υποτίθεται, σε μεγάλες αντιπαραθέσεις. </w:t>
      </w:r>
      <w:r>
        <w:rPr>
          <w:rFonts w:eastAsia="Times New Roman"/>
          <w:szCs w:val="24"/>
        </w:rPr>
        <w:t xml:space="preserve">Είναι υπαρκτά προβλήματα. Εμείς δεν λέμε ότι δεν υπάρχουν προβλήματα. Για ποιον λόγο; Για να αποπροσανατολιστεί ο κόσμος. Για να κρυφτεί, όσο γίνεται, η στρατηγική αντιπαράθεση. </w:t>
      </w:r>
    </w:p>
    <w:p w14:paraId="392095D1" w14:textId="77777777" w:rsidR="00612455" w:rsidRDefault="00B02DE7">
      <w:pPr>
        <w:spacing w:line="600" w:lineRule="auto"/>
        <w:ind w:firstLine="720"/>
        <w:jc w:val="both"/>
        <w:rPr>
          <w:rFonts w:eastAsia="Times New Roman"/>
          <w:szCs w:val="24"/>
        </w:rPr>
      </w:pPr>
      <w:r>
        <w:rPr>
          <w:rFonts w:eastAsia="Times New Roman"/>
          <w:szCs w:val="24"/>
        </w:rPr>
        <w:t>Ξέρετε, επειδή υπάρχει μεγάλη εμπειρία τώρα και στη χώρα μας -στον λαό απευθυ</w:t>
      </w:r>
      <w:r>
        <w:rPr>
          <w:rFonts w:eastAsia="Times New Roman"/>
          <w:szCs w:val="24"/>
        </w:rPr>
        <w:t>νόμαστε κυρίως- όσο πιο πολύ συγκλίνουν στρατηγικά τόσο οξύνεται η αντιπαράθεση στα επιμέρους, που δεν είναι μόνο για να κρύψει αλλά είναι για το ποιος θα διαχειριστεί καλύτερα αυτό το σύστημα. Γίνεται αποπροσανατολισμός, λοιπόν, του κόσμου, για να κρύψουμ</w:t>
      </w:r>
      <w:r>
        <w:rPr>
          <w:rFonts w:eastAsia="Times New Roman"/>
          <w:szCs w:val="24"/>
        </w:rPr>
        <w:t xml:space="preserve">ε τις στρατηγικές συγκλίσεις. Τι φωνάζετε; Αφού σε όλα συμφωνείτε. Εδώ έχουμε διαγωνισμό. Εδώ ο Πρωθυπουργός διαφημίζει τις εταιρείες οι οποίες έχουν έναν άλλο χαρακτήρα, λες κι αυτές δεν στηρίζονται στην εκμετάλλευση των εργαζομένων. Εδώ έχετε υιοθετήσει </w:t>
      </w:r>
      <w:r>
        <w:rPr>
          <w:rFonts w:eastAsia="Times New Roman"/>
          <w:szCs w:val="24"/>
        </w:rPr>
        <w:t xml:space="preserve">κι εσείς όλα όσα έλεγε η Νέα Δημοκρατία και η Νέα Δημοκρατία -το έχω ξαναπεί- μένει στην ανεργία με όλη αυτή την πολιτική. </w:t>
      </w:r>
    </w:p>
    <w:p w14:paraId="392095D2" w14:textId="77777777" w:rsidR="00612455" w:rsidRDefault="00B02DE7">
      <w:pPr>
        <w:spacing w:line="600" w:lineRule="auto"/>
        <w:ind w:firstLine="720"/>
        <w:jc w:val="both"/>
        <w:rPr>
          <w:rFonts w:eastAsia="Times New Roman"/>
          <w:szCs w:val="24"/>
        </w:rPr>
      </w:pPr>
      <w:r>
        <w:rPr>
          <w:rFonts w:eastAsia="Times New Roman"/>
          <w:szCs w:val="24"/>
        </w:rPr>
        <w:t>Ένα τρίτο θέμα -και αυτή είναι η μεγαλύτερη υπηρεσία που προσφέρει κυρίως ο ΣΥΡΙΖΑ και την προσέφερε μάλιστα γενναιόδωρα τα προηγούμ</w:t>
      </w:r>
      <w:r>
        <w:rPr>
          <w:rFonts w:eastAsia="Times New Roman"/>
          <w:szCs w:val="24"/>
        </w:rPr>
        <w:t xml:space="preserve">ενα χρόνια- είναι να κρύψουμε τις αιτίες που ο κόσμος ζει αυτή τη βαρβαρότητα, που ο κόσμος ζει στη δυστυχία, στο άγχος, στην αγωνία. Τι του λέτε; Λέτε: «Φταίει ο τάδε Υπουργός, φταίνε τα </w:t>
      </w:r>
      <w:proofErr w:type="spellStart"/>
      <w:r>
        <w:rPr>
          <w:rFonts w:eastAsia="Times New Roman"/>
          <w:szCs w:val="24"/>
        </w:rPr>
        <w:t>λαμόγια</w:t>
      </w:r>
      <w:proofErr w:type="spellEnd"/>
      <w:r>
        <w:rPr>
          <w:rFonts w:eastAsia="Times New Roman"/>
          <w:szCs w:val="24"/>
        </w:rPr>
        <w:t xml:space="preserve">». Φυσικά και υπάρχουν τα </w:t>
      </w:r>
      <w:proofErr w:type="spellStart"/>
      <w:r>
        <w:rPr>
          <w:rFonts w:eastAsia="Times New Roman"/>
          <w:szCs w:val="24"/>
        </w:rPr>
        <w:t>λαμόγια</w:t>
      </w:r>
      <w:proofErr w:type="spellEnd"/>
      <w:r>
        <w:rPr>
          <w:rFonts w:eastAsia="Times New Roman"/>
          <w:szCs w:val="24"/>
        </w:rPr>
        <w:t>. Είναι συστατικό στοιχείο τ</w:t>
      </w:r>
      <w:r>
        <w:rPr>
          <w:rFonts w:eastAsia="Times New Roman"/>
          <w:szCs w:val="24"/>
        </w:rPr>
        <w:t xml:space="preserve">ου ίδιου του συστήματος. Έτσι δουλεύει η μηχανή. Αυτή, όμως, είναι η βασική αιτία, το ότι έκλεψαν; Απομονώνετε για να κρύψετε ότι είναι συνυφασμένα όλα με το ίδιο το σύστημα και καλλιεργήσατε την αντίληψη ότι υπάρχει φιλολαϊκή διαχείριση του καπιταλισμού, </w:t>
      </w:r>
      <w:r>
        <w:rPr>
          <w:rFonts w:eastAsia="Times New Roman"/>
          <w:szCs w:val="24"/>
        </w:rPr>
        <w:t xml:space="preserve">αλλά η ίδια η πραγματικότητα το διαψεύδει.  </w:t>
      </w:r>
    </w:p>
    <w:p w14:paraId="392095D3" w14:textId="77777777" w:rsidR="00612455" w:rsidRDefault="00B02DE7">
      <w:pPr>
        <w:spacing w:line="600" w:lineRule="auto"/>
        <w:ind w:firstLine="720"/>
        <w:jc w:val="both"/>
        <w:rPr>
          <w:rFonts w:eastAsia="Times New Roman"/>
          <w:szCs w:val="24"/>
        </w:rPr>
      </w:pPr>
      <w:r>
        <w:rPr>
          <w:rFonts w:eastAsia="Times New Roman"/>
          <w:szCs w:val="24"/>
        </w:rPr>
        <w:t>Η πολιτική αντιπαράθεση έχει μεγάλη ιστορία, που γίνεται στα πρόσωπα. Όχι ότι δεν έχουν ευθύνη τα πρόσωπα και οι Υπουργοί. Τεράστιες ευθύνες έχουν. Είναι για να κρυφτεί συνολικά το σύστημα. Θυμάστε; Λέγατε «να π</w:t>
      </w:r>
      <w:r>
        <w:rPr>
          <w:rFonts w:eastAsia="Times New Roman"/>
          <w:szCs w:val="24"/>
        </w:rPr>
        <w:t xml:space="preserve">αραιτηθεί ο Αρσένης». Κι άμα παραιτούνταν ο Αρσένης, θα ερχόταν ένας άλλος και θα έκανε τα ίδια στην παιδεία. Λέγατε «να παραιτηθεί η Γιαννάκου». Λέω για τα του ΣΥΡΙΖΑ. Τα ίδια και από τη Νέα Δημοκρατία τώρα. Όχι ότι δεν έχει ευθύνες ο κ. </w:t>
      </w:r>
      <w:proofErr w:type="spellStart"/>
      <w:r>
        <w:rPr>
          <w:rFonts w:eastAsia="Times New Roman"/>
          <w:szCs w:val="24"/>
        </w:rPr>
        <w:t>Κουρουμπλής</w:t>
      </w:r>
      <w:proofErr w:type="spellEnd"/>
      <w:r>
        <w:rPr>
          <w:rFonts w:eastAsia="Times New Roman"/>
          <w:szCs w:val="24"/>
        </w:rPr>
        <w:t>. Έχει</w:t>
      </w:r>
      <w:r>
        <w:rPr>
          <w:rFonts w:eastAsia="Times New Roman"/>
          <w:szCs w:val="24"/>
        </w:rPr>
        <w:t xml:space="preserve"> τεράστιες ευθύνες. Αν, όμως, παραιτηθεί, θα αλλάξουν οι νόμοι; Θα σταματήσουν να δίνονται πιστοποιητικά ναυσιπλοΐας στα </w:t>
      </w:r>
      <w:proofErr w:type="spellStart"/>
      <w:r>
        <w:rPr>
          <w:rFonts w:eastAsia="Times New Roman"/>
          <w:szCs w:val="24"/>
        </w:rPr>
        <w:t>σαπάκια</w:t>
      </w:r>
      <w:proofErr w:type="spellEnd"/>
      <w:r>
        <w:rPr>
          <w:rFonts w:eastAsia="Times New Roman"/>
          <w:szCs w:val="24"/>
        </w:rPr>
        <w:t>; Όχι βέβαια. Δεν θα σταματήσουν.</w:t>
      </w:r>
    </w:p>
    <w:p w14:paraId="392095D4" w14:textId="77777777" w:rsidR="00612455" w:rsidRDefault="00B02DE7">
      <w:pPr>
        <w:spacing w:line="600" w:lineRule="auto"/>
        <w:ind w:firstLine="720"/>
        <w:jc w:val="both"/>
        <w:rPr>
          <w:rFonts w:eastAsia="Times New Roman"/>
          <w:szCs w:val="24"/>
        </w:rPr>
      </w:pPr>
      <w:r>
        <w:rPr>
          <w:rFonts w:eastAsia="Times New Roman"/>
          <w:szCs w:val="24"/>
        </w:rPr>
        <w:t>Την ιδιωτικοποίηση του νηογνώμονα που άρχισε τη δεκαετία του 1990, τώρα την ολοκληρώνει ο Πρωθ</w:t>
      </w:r>
      <w:r>
        <w:rPr>
          <w:rFonts w:eastAsia="Times New Roman"/>
          <w:szCs w:val="24"/>
        </w:rPr>
        <w:t xml:space="preserve">υπουργός. Αυτό κι αν είναι! Έτσι γινόταν και με τα αεροπλάνα. Πληρώνεις και σου βγάζει πιστοποιητικό. Θα αλλάξει συνολικά η νομοθεσία που προστατεύει όλους αυτούς που κάνουν τα λαθρεμπόρια κι όλα τα υπόλοιπα; Φυσικά και όχι με μια παραίτηση Υπουργού, αλλά </w:t>
      </w:r>
      <w:r>
        <w:rPr>
          <w:rFonts w:eastAsia="Times New Roman"/>
          <w:szCs w:val="24"/>
        </w:rPr>
        <w:t>με ανατροπή του ίδιου του συστήματος.</w:t>
      </w:r>
    </w:p>
    <w:p w14:paraId="392095D5" w14:textId="77777777" w:rsidR="00612455" w:rsidRDefault="00B02DE7">
      <w:pPr>
        <w:spacing w:line="600" w:lineRule="auto"/>
        <w:ind w:firstLine="720"/>
        <w:jc w:val="both"/>
        <w:rPr>
          <w:rFonts w:eastAsia="Times New Roman"/>
          <w:szCs w:val="24"/>
        </w:rPr>
      </w:pPr>
      <w:r>
        <w:rPr>
          <w:rFonts w:eastAsia="Times New Roman"/>
          <w:szCs w:val="24"/>
        </w:rPr>
        <w:t xml:space="preserve">Επίσης, μιας και μιλάμε για τη συγκεκριμένη υπόθεση, γιατί και ο Γενικός Γραμματέας του κόμματός μας και ο εισηγητής μας, ο Γιάννης Δελής, αναφέρθηκαν στο ότι εδώ έχουμε να κάνουμε -και δεν είναι τίποτα παράξενο, ούτε </w:t>
      </w:r>
      <w:r>
        <w:rPr>
          <w:rFonts w:eastAsia="Times New Roman"/>
          <w:szCs w:val="24"/>
        </w:rPr>
        <w:t>καινούργιο- με έναν πόλεμο ισχυρών επιχειρηματικών συμφερόντων, οι οποίοι διεκδικούν μερίδια της αγοράς και όχι μόνο εδώ, αλλά και γενικότερα, με διεθνείς προεκτάσεις. Σ</w:t>
      </w:r>
      <w:r>
        <w:rPr>
          <w:rFonts w:eastAsia="Times New Roman"/>
          <w:szCs w:val="24"/>
        </w:rPr>
        <w:t>ε</w:t>
      </w:r>
      <w:r>
        <w:rPr>
          <w:rFonts w:eastAsia="Times New Roman"/>
          <w:szCs w:val="24"/>
        </w:rPr>
        <w:t xml:space="preserve"> αυτόν τον πόλεμο των συμφερόντων, πέρα κι έξω απ’ όλα τα υπόλοιπα, παίρνουν θέση και </w:t>
      </w:r>
      <w:r>
        <w:rPr>
          <w:rFonts w:eastAsia="Times New Roman"/>
          <w:szCs w:val="24"/>
        </w:rPr>
        <w:t xml:space="preserve">όλα τα αστικά κόμματα, είτε με το ένα κομμάτι είτε με το άλλο, είτε αυτά μπορεί να αλλάζουν κατά το δοκούν για να γίνονται και διάφορες συμφωνίες. Έχουν αποδειχθεί κι αυτά. </w:t>
      </w:r>
    </w:p>
    <w:p w14:paraId="392095D6" w14:textId="77777777" w:rsidR="00612455" w:rsidRDefault="00B02DE7">
      <w:pPr>
        <w:spacing w:line="600" w:lineRule="auto"/>
        <w:ind w:firstLine="720"/>
        <w:jc w:val="both"/>
        <w:rPr>
          <w:rFonts w:eastAsia="Times New Roman"/>
          <w:szCs w:val="24"/>
        </w:rPr>
      </w:pPr>
      <w:r>
        <w:rPr>
          <w:rFonts w:eastAsia="Times New Roman"/>
          <w:szCs w:val="24"/>
        </w:rPr>
        <w:t>Βεβαία, αυτός ο πόλεμος των συμφερόντων καμμιά φορά βγάζει και άπλυτα στη φόρα. Πώ</w:t>
      </w:r>
      <w:r>
        <w:rPr>
          <w:rFonts w:eastAsia="Times New Roman"/>
          <w:szCs w:val="24"/>
        </w:rPr>
        <w:t xml:space="preserve">ς βγήκε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Ποιος την έβγαλε; Την έβγαλε η σύγκρουση με τους Αμερικάνους. Πήγαν στο αμερικάνικο χρηματιστήριο, τους έκαναν έλεγχο και βγήκε διεθνώς. Έκαναν συμφωνία μετά κι όλα κουκουλώθηκαν. </w:t>
      </w:r>
    </w:p>
    <w:p w14:paraId="392095D7" w14:textId="77777777" w:rsidR="00612455" w:rsidRDefault="00B02DE7">
      <w:pPr>
        <w:spacing w:line="600" w:lineRule="auto"/>
        <w:ind w:firstLine="720"/>
        <w:jc w:val="both"/>
        <w:rPr>
          <w:rFonts w:eastAsia="Times New Roman"/>
          <w:szCs w:val="24"/>
        </w:rPr>
      </w:pPr>
      <w:r>
        <w:rPr>
          <w:rFonts w:eastAsia="Times New Roman"/>
          <w:szCs w:val="24"/>
        </w:rPr>
        <w:t>Αλήθεια, πού είναι τώρα όλες εκείνες οι διακηρύξεις τη</w:t>
      </w:r>
      <w:r>
        <w:rPr>
          <w:rFonts w:eastAsia="Times New Roman"/>
          <w:szCs w:val="24"/>
        </w:rPr>
        <w:t xml:space="preserve">ς Κυβέρνησης ΣΥΡΙΖΑ; Καλά, οι άλλοι τα κουκούλωσαν. Εσείς; Πού είναι που θα ακυρώνατε τη συμφωνία; Μεγάλες κουβέντες. Το αντίθετο μάλιστα.      </w:t>
      </w:r>
    </w:p>
    <w:p w14:paraId="392095D8" w14:textId="77777777" w:rsidR="00612455" w:rsidRDefault="00B02DE7">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Τσακαλώτος</w:t>
      </w:r>
      <w:proofErr w:type="spellEnd"/>
      <w:r>
        <w:rPr>
          <w:rFonts w:eastAsia="Times New Roman"/>
          <w:szCs w:val="24"/>
        </w:rPr>
        <w:t xml:space="preserve"> νομίζω –εάν δεν κάνω λάθος- της έκανε και διαφήμιση, ότι προσφέρει το τάδε πρόγραμμα και το ένα</w:t>
      </w:r>
      <w:r>
        <w:rPr>
          <w:rFonts w:eastAsia="Times New Roman"/>
          <w:szCs w:val="24"/>
        </w:rPr>
        <w:t xml:space="preserve"> και το άλλο. Κάπου το άκουσα στην τηλεόραση.</w:t>
      </w:r>
    </w:p>
    <w:p w14:paraId="392095D9" w14:textId="77777777" w:rsidR="00612455" w:rsidRDefault="00B02DE7">
      <w:pPr>
        <w:spacing w:line="600" w:lineRule="auto"/>
        <w:ind w:firstLine="720"/>
        <w:jc w:val="both"/>
        <w:rPr>
          <w:rFonts w:eastAsia="Times New Roman"/>
          <w:szCs w:val="24"/>
        </w:rPr>
      </w:pPr>
      <w:r>
        <w:rPr>
          <w:rFonts w:eastAsia="Times New Roman"/>
          <w:szCs w:val="24"/>
        </w:rPr>
        <w:t>Τέλος, -επειδή τελείωσε και ο χρόνος μου- η τύχη των εξεταστικών είναι γνωστή. Δεν έχουμε κα</w:t>
      </w:r>
      <w:r>
        <w:rPr>
          <w:rFonts w:eastAsia="Times New Roman"/>
          <w:szCs w:val="24"/>
        </w:rPr>
        <w:t>μ</w:t>
      </w:r>
      <w:r>
        <w:rPr>
          <w:rFonts w:eastAsia="Times New Roman"/>
          <w:szCs w:val="24"/>
        </w:rPr>
        <w:t xml:space="preserve">μία αυταπάτη. Εδώ εννιακόσιες ώρες δουλειάς συνεδριάσεων για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και τι βγήκε; Βγήκαν δύο άνθρωποι</w:t>
      </w:r>
      <w:r>
        <w:rPr>
          <w:rFonts w:eastAsia="Times New Roman"/>
          <w:szCs w:val="24"/>
        </w:rPr>
        <w:t>,</w:t>
      </w:r>
      <w:r>
        <w:rPr>
          <w:rFonts w:eastAsia="Times New Roman"/>
          <w:szCs w:val="24"/>
        </w:rPr>
        <w:t xml:space="preserve"> οι οποίο</w:t>
      </w:r>
      <w:r>
        <w:rPr>
          <w:rFonts w:eastAsia="Times New Roman"/>
          <w:szCs w:val="24"/>
        </w:rPr>
        <w:t xml:space="preserve">ι ήταν πασίγνωστοι. Και μάλιστα ο ένας παραπέμφθηκε. Και εάν βγει κάποια «Ιφιγένεια», υπάρχουν δικλίδες ασφαλείας του συστήματος και τα κλείνουν όλα. </w:t>
      </w:r>
    </w:p>
    <w:p w14:paraId="392095DA" w14:textId="77777777" w:rsidR="00612455" w:rsidRDefault="00B02DE7">
      <w:pPr>
        <w:spacing w:line="600" w:lineRule="auto"/>
        <w:ind w:firstLine="720"/>
        <w:jc w:val="both"/>
        <w:rPr>
          <w:rFonts w:eastAsia="Times New Roman"/>
          <w:szCs w:val="24"/>
        </w:rPr>
      </w:pPr>
      <w:r>
        <w:rPr>
          <w:rFonts w:eastAsia="Times New Roman"/>
          <w:szCs w:val="24"/>
        </w:rPr>
        <w:t>Εμείς να ξεκαθαρίσουμε τη θέση μας. Εμείς δεν συμφωνούμε με το σκεπτικό της Νέας Δημοκρατίας. Εμείς πάντα</w:t>
      </w:r>
      <w:r>
        <w:rPr>
          <w:rFonts w:eastAsia="Times New Roman"/>
          <w:szCs w:val="24"/>
        </w:rPr>
        <w:t xml:space="preserve"> ψηφίζουμε υπέρ των εξεταστικών επιτροπών, εκτός εάν πρόκειται για μεγάλα πολιτικά ζητήματα, που δεν είναι θέμα εξεταστικών επιτροπών αλλά είναι θέμα πολιτικής.</w:t>
      </w:r>
    </w:p>
    <w:p w14:paraId="392095DB" w14:textId="77777777" w:rsidR="00612455" w:rsidRDefault="00B02DE7">
      <w:pPr>
        <w:spacing w:line="600" w:lineRule="auto"/>
        <w:ind w:firstLine="720"/>
        <w:jc w:val="both"/>
        <w:rPr>
          <w:rFonts w:eastAsia="Times New Roman"/>
          <w:szCs w:val="24"/>
        </w:rPr>
      </w:pPr>
      <w:r>
        <w:rPr>
          <w:rFonts w:eastAsia="Times New Roman"/>
          <w:szCs w:val="24"/>
        </w:rPr>
        <w:t>Παραδείγματος χάριν, λέγατε –τώρα, δεν ξέρω, αποσύρθηκε και το υιοθέτησε η Νέα Δημοκρατία και τ</w:t>
      </w:r>
      <w:r>
        <w:rPr>
          <w:rFonts w:eastAsia="Times New Roman"/>
          <w:szCs w:val="24"/>
        </w:rPr>
        <w:t>ο ΠΑΣΟΚ- να γίνει εξεταστική για τα μνημόνια. Μα, τι ήταν τα μνημόνια, προϊόν συνωμοσίας; Ή κάποιοι «τα πήραν» και έφτιαξαν το μνημόνιο; Ήταν οι ανάγκες του κεφαλαίου, του καπιταλιστικού συστήματος σε συνθήκες κρίσης, όλες αυτές οι καπιταλιστικές αναδιαρθρ</w:t>
      </w:r>
      <w:r>
        <w:rPr>
          <w:rFonts w:eastAsia="Times New Roman"/>
          <w:szCs w:val="24"/>
        </w:rPr>
        <w:t xml:space="preserve">ώσεις, για να τσακίσουν τον κόσμο, για να δημιουργήσουν ευνοϊκές συνθήκες και να ξεπεραστεί όσο το δυνατόν πιο ανώδυνα για το κεφάλαιο η κρίση. Και στην περίοδο της ανάκαμψης έρχεστε εσείς </w:t>
      </w:r>
      <w:r>
        <w:rPr>
          <w:rFonts w:eastAsia="Times New Roman"/>
          <w:szCs w:val="24"/>
        </w:rPr>
        <w:t>-</w:t>
      </w:r>
      <w:r>
        <w:rPr>
          <w:rFonts w:eastAsia="Times New Roman"/>
          <w:szCs w:val="24"/>
        </w:rPr>
        <w:t>που τους τα έχετε προσφέρει όλα έτοιμα</w:t>
      </w:r>
      <w:r>
        <w:rPr>
          <w:rFonts w:eastAsia="Times New Roman"/>
          <w:szCs w:val="24"/>
        </w:rPr>
        <w:t>-</w:t>
      </w:r>
      <w:r>
        <w:rPr>
          <w:rFonts w:eastAsia="Times New Roman"/>
          <w:szCs w:val="24"/>
        </w:rPr>
        <w:t xml:space="preserve"> και διαφημίζετε ότι η Ελλάδα έχει –λέει- τις καλύτερες προϋποθέσεις σε σχέση με το εργασιακό, ενώ είναι δούλοι</w:t>
      </w:r>
      <w:r>
        <w:rPr>
          <w:rFonts w:eastAsia="Times New Roman"/>
          <w:szCs w:val="24"/>
        </w:rPr>
        <w:t>.</w:t>
      </w:r>
      <w:r>
        <w:rPr>
          <w:rFonts w:eastAsia="Times New Roman"/>
          <w:szCs w:val="24"/>
        </w:rPr>
        <w:t xml:space="preserve"> </w:t>
      </w:r>
      <w:r>
        <w:rPr>
          <w:rFonts w:eastAsia="Times New Roman"/>
          <w:szCs w:val="24"/>
        </w:rPr>
        <w:t>Γ</w:t>
      </w:r>
      <w:r>
        <w:rPr>
          <w:rFonts w:eastAsia="Times New Roman"/>
          <w:szCs w:val="24"/>
        </w:rPr>
        <w:t>αλέρα, δηλαδή. Αυτό ήταν το μνημόνιο.</w:t>
      </w:r>
    </w:p>
    <w:p w14:paraId="392095DC" w14:textId="77777777" w:rsidR="00612455" w:rsidRDefault="00B02DE7">
      <w:pPr>
        <w:spacing w:line="600" w:lineRule="auto"/>
        <w:ind w:firstLine="720"/>
        <w:jc w:val="both"/>
        <w:rPr>
          <w:rFonts w:eastAsia="Times New Roman"/>
          <w:szCs w:val="24"/>
        </w:rPr>
      </w:pPr>
      <w:r>
        <w:rPr>
          <w:rFonts w:eastAsia="Times New Roman"/>
          <w:szCs w:val="24"/>
        </w:rPr>
        <w:t>Θα κάνεις εξεταστική γι’ αυτό, δηλαδή; Τα έκανε κανένας με συνωμοσία; Σε όλο τον καπιταλιστικό κόσμο αυτ</w:t>
      </w:r>
      <w:r>
        <w:rPr>
          <w:rFonts w:eastAsia="Times New Roman"/>
          <w:szCs w:val="24"/>
        </w:rPr>
        <w:t xml:space="preserve">ά δεν γίνονταν; Με αυτή τη λογική αθωώνεται το ίδιο το σύστημα. </w:t>
      </w:r>
    </w:p>
    <w:p w14:paraId="392095DD" w14:textId="77777777" w:rsidR="00612455" w:rsidRDefault="00B02DE7">
      <w:pPr>
        <w:spacing w:line="600" w:lineRule="auto"/>
        <w:ind w:firstLine="720"/>
        <w:jc w:val="both"/>
        <w:rPr>
          <w:rFonts w:eastAsia="Times New Roman"/>
          <w:szCs w:val="24"/>
        </w:rPr>
      </w:pPr>
      <w:r>
        <w:rPr>
          <w:rFonts w:eastAsia="Times New Roman"/>
          <w:szCs w:val="24"/>
        </w:rPr>
        <w:t xml:space="preserve">Παρ’ όλα αυτά –εκτός απ’ αυτά που ανέφερα- εμείς ψηφίζουμε πάντα σταθερά να γίνει εξεταστική επιτροπή. Δεν έχουμε αυταπάτες. Προσπαθούμε όσο μπορούμε. Και εμείς δεν έχουμε τις προσβάσεις που </w:t>
      </w:r>
      <w:r>
        <w:rPr>
          <w:rFonts w:eastAsia="Times New Roman"/>
          <w:szCs w:val="24"/>
        </w:rPr>
        <w:t>έχουν τα αστικά και τα κυβερνητικά κόμματα.</w:t>
      </w:r>
    </w:p>
    <w:p w14:paraId="392095DE" w14:textId="77777777" w:rsidR="00612455" w:rsidRDefault="00B02DE7">
      <w:pPr>
        <w:spacing w:line="600" w:lineRule="auto"/>
        <w:ind w:firstLine="720"/>
        <w:jc w:val="both"/>
        <w:rPr>
          <w:rFonts w:eastAsia="Times New Roman"/>
          <w:szCs w:val="24"/>
        </w:rPr>
      </w:pPr>
      <w:r>
        <w:rPr>
          <w:rFonts w:eastAsia="Times New Roman"/>
          <w:szCs w:val="24"/>
        </w:rPr>
        <w:t xml:space="preserve">Τέλος, ας σταματήσει αυτό με τη </w:t>
      </w:r>
      <w:r>
        <w:rPr>
          <w:rFonts w:eastAsia="Times New Roman"/>
          <w:szCs w:val="24"/>
        </w:rPr>
        <w:t>δ</w:t>
      </w:r>
      <w:r>
        <w:rPr>
          <w:rFonts w:eastAsia="Times New Roman"/>
          <w:szCs w:val="24"/>
        </w:rPr>
        <w:t>ικαιοσύνη. Θα σας φέρω τα Πρακτικά την άλλη φορά να δείτε τι λέγατε εσείς, όταν ήταν κυβέρνηση η Νέα Δημοκρατία. Ακριβώς αυτό το πακέτο πήρε η Νέα Δημοκρατία και το λέει για εσάς:</w:t>
      </w:r>
      <w:r>
        <w:rPr>
          <w:rFonts w:eastAsia="Times New Roman"/>
          <w:szCs w:val="24"/>
        </w:rPr>
        <w:t xml:space="preserve"> «Παρεμβάσεις στη </w:t>
      </w:r>
      <w:r>
        <w:rPr>
          <w:rFonts w:eastAsia="Times New Roman"/>
          <w:szCs w:val="24"/>
        </w:rPr>
        <w:t>δ</w:t>
      </w:r>
      <w:r>
        <w:rPr>
          <w:rFonts w:eastAsia="Times New Roman"/>
          <w:szCs w:val="24"/>
        </w:rPr>
        <w:t>ικαιοσύνη, κομματικό κράτος».</w:t>
      </w:r>
    </w:p>
    <w:p w14:paraId="392095DF" w14:textId="77777777" w:rsidR="00612455" w:rsidRDefault="00B02DE7">
      <w:pPr>
        <w:spacing w:line="600" w:lineRule="auto"/>
        <w:ind w:firstLine="720"/>
        <w:jc w:val="both"/>
        <w:rPr>
          <w:rFonts w:eastAsia="Times New Roman"/>
          <w:szCs w:val="24"/>
        </w:rPr>
      </w:pPr>
      <w:r>
        <w:rPr>
          <w:rFonts w:eastAsia="Times New Roman"/>
          <w:szCs w:val="24"/>
        </w:rPr>
        <w:t xml:space="preserve">Αλήθεια, είναι ανεξάρτητη η </w:t>
      </w:r>
      <w:r>
        <w:rPr>
          <w:rFonts w:eastAsia="Times New Roman"/>
          <w:szCs w:val="24"/>
        </w:rPr>
        <w:t>δ</w:t>
      </w:r>
      <w:r>
        <w:rPr>
          <w:rFonts w:eastAsia="Times New Roman"/>
          <w:szCs w:val="24"/>
        </w:rPr>
        <w:t xml:space="preserve">ικαιοσύνη; Για ποια ανεξάρτητη </w:t>
      </w:r>
      <w:r>
        <w:rPr>
          <w:rFonts w:eastAsia="Times New Roman"/>
          <w:szCs w:val="24"/>
        </w:rPr>
        <w:t>δ</w:t>
      </w:r>
      <w:r>
        <w:rPr>
          <w:rFonts w:eastAsia="Times New Roman"/>
          <w:szCs w:val="24"/>
        </w:rPr>
        <w:t>ικαιοσύνη μιλάμε σε ένα τέτοιο σύστημα; Δεν καλείται να εφαρμόσει νόμους; Οι νόμοι είναι ανεξάρτητοι; Ποιου συμφέροντα εξυπηρετούν; Δεν εξυπηρετού</w:t>
      </w:r>
      <w:r>
        <w:rPr>
          <w:rFonts w:eastAsia="Times New Roman"/>
          <w:szCs w:val="24"/>
        </w:rPr>
        <w:t>ν τα συμφέροντα της κυρίαρχης τάξης, του κεφαλαίου; Όλοι σας οι νόμοι για ποιον είναι, για τον εργαζόμενο, για τον λαό; Να μη συνεχίσω. Είναι πενήντα επτά φοροαπαλλαγές. Θα τις αλλάξατε; Τότε τι φωνάζετε;</w:t>
      </w:r>
    </w:p>
    <w:p w14:paraId="392095E0" w14:textId="77777777" w:rsidR="00612455" w:rsidRDefault="00B02DE7">
      <w:pPr>
        <w:spacing w:line="600" w:lineRule="auto"/>
        <w:ind w:firstLine="720"/>
        <w:jc w:val="both"/>
        <w:rPr>
          <w:rFonts w:eastAsia="Times New Roman"/>
          <w:szCs w:val="24"/>
        </w:rPr>
      </w:pPr>
      <w:r>
        <w:rPr>
          <w:rFonts w:eastAsia="Times New Roman"/>
          <w:szCs w:val="24"/>
        </w:rPr>
        <w:t>Τώρα, λοιπόν, έχουμε το ίδιο από την πλευρά της Νέα</w:t>
      </w:r>
      <w:r>
        <w:rPr>
          <w:rFonts w:eastAsia="Times New Roman"/>
          <w:szCs w:val="24"/>
        </w:rPr>
        <w:t>ς Δημοκρατίας προς τον ΣΥΡΙΖΑ.</w:t>
      </w:r>
    </w:p>
    <w:p w14:paraId="392095E1" w14:textId="77777777" w:rsidR="00612455" w:rsidRDefault="00B02DE7">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Κύριε </w:t>
      </w:r>
      <w:proofErr w:type="spellStart"/>
      <w:r>
        <w:rPr>
          <w:rFonts w:eastAsia="Times New Roman"/>
          <w:bCs/>
          <w:szCs w:val="24"/>
        </w:rPr>
        <w:t>Παφίλη</w:t>
      </w:r>
      <w:proofErr w:type="spellEnd"/>
      <w:r>
        <w:rPr>
          <w:rFonts w:eastAsia="Times New Roman"/>
          <w:bCs/>
          <w:szCs w:val="24"/>
        </w:rPr>
        <w:t>, ολοκληρώστε.</w:t>
      </w:r>
    </w:p>
    <w:p w14:paraId="392095E2" w14:textId="77777777" w:rsidR="00612455" w:rsidRDefault="00B02DE7">
      <w:pPr>
        <w:spacing w:line="600" w:lineRule="auto"/>
        <w:ind w:firstLine="720"/>
        <w:jc w:val="both"/>
        <w:rPr>
          <w:rFonts w:eastAsia="Times New Roman"/>
          <w:bCs/>
          <w:szCs w:val="24"/>
        </w:rPr>
      </w:pPr>
      <w:r>
        <w:rPr>
          <w:rFonts w:eastAsia="Times New Roman"/>
          <w:b/>
          <w:bCs/>
          <w:szCs w:val="24"/>
        </w:rPr>
        <w:t xml:space="preserve">ΑΘΑΝΑΣΙΟΣ ΠΑΦΙΛΗΣ: </w:t>
      </w:r>
      <w:r>
        <w:rPr>
          <w:rFonts w:eastAsia="Times New Roman"/>
          <w:bCs/>
          <w:szCs w:val="24"/>
        </w:rPr>
        <w:t xml:space="preserve">Τελείωσα. </w:t>
      </w:r>
    </w:p>
    <w:p w14:paraId="392095E3" w14:textId="77777777" w:rsidR="00612455" w:rsidRDefault="00B02DE7">
      <w:pPr>
        <w:spacing w:line="600" w:lineRule="auto"/>
        <w:ind w:firstLine="720"/>
        <w:jc w:val="both"/>
        <w:rPr>
          <w:rFonts w:eastAsia="Times New Roman"/>
          <w:bCs/>
          <w:szCs w:val="24"/>
        </w:rPr>
      </w:pPr>
      <w:r>
        <w:rPr>
          <w:rFonts w:eastAsia="Times New Roman"/>
          <w:bCs/>
          <w:szCs w:val="24"/>
        </w:rPr>
        <w:t xml:space="preserve">Δεύτερον, ποιος διορίζει τη </w:t>
      </w:r>
      <w:r>
        <w:rPr>
          <w:rFonts w:eastAsia="Times New Roman"/>
          <w:bCs/>
          <w:szCs w:val="24"/>
        </w:rPr>
        <w:t>δ</w:t>
      </w:r>
      <w:r>
        <w:rPr>
          <w:rFonts w:eastAsia="Times New Roman"/>
          <w:bCs/>
          <w:szCs w:val="24"/>
        </w:rPr>
        <w:t>ικαιοσύνη; Όταν ήταν κυβέρνηση η Νέα Δημοκρατία, λέγατε τα ίδια, ότι η κυβέρνηση διορίζει τους δικούς της</w:t>
      </w:r>
      <w:r>
        <w:rPr>
          <w:rFonts w:eastAsia="Times New Roman"/>
          <w:bCs/>
          <w:szCs w:val="24"/>
        </w:rPr>
        <w:t xml:space="preserve">. Τώρα, λοιπόν, με τις νέες επιλογές η Νέα Δημοκρατία λέει τα ίδια για εσάς. Γιατί δεν πάτε σε μια άλλη πρόταση –δεν λέμε ότι θα ανατραπούν τα πράγματα- που η ηγεσία της </w:t>
      </w:r>
      <w:r>
        <w:rPr>
          <w:rFonts w:eastAsia="Times New Roman"/>
          <w:bCs/>
          <w:szCs w:val="24"/>
        </w:rPr>
        <w:t>δ</w:t>
      </w:r>
      <w:r>
        <w:rPr>
          <w:rFonts w:eastAsia="Times New Roman"/>
          <w:bCs/>
          <w:szCs w:val="24"/>
        </w:rPr>
        <w:t xml:space="preserve">ικαιοσύνης να εκλέγεται από ένα ευρύτερο </w:t>
      </w:r>
      <w:r>
        <w:rPr>
          <w:rFonts w:eastAsia="Times New Roman"/>
          <w:bCs/>
          <w:szCs w:val="24"/>
        </w:rPr>
        <w:t>σ</w:t>
      </w:r>
      <w:r>
        <w:rPr>
          <w:rFonts w:eastAsia="Times New Roman"/>
          <w:bCs/>
          <w:szCs w:val="24"/>
        </w:rPr>
        <w:t xml:space="preserve">ώμα; Και να γίνει συζήτηση γι’ αυτό. Να το </w:t>
      </w:r>
      <w:r>
        <w:rPr>
          <w:rFonts w:eastAsia="Times New Roman"/>
          <w:bCs/>
          <w:szCs w:val="24"/>
        </w:rPr>
        <w:t>κάνετε τώρα που είναι και ο ΣΥΡΙΖΑ, ο οποίος φώναζε τόσο καιρό. Γιατί δεν το κάνετε αυτό; Γιατί δεν ανοίγει μια συζήτηση για το τι θα γίνει, να κατατεθούν και κάποιες προτάσεις;</w:t>
      </w:r>
    </w:p>
    <w:p w14:paraId="392095E4" w14:textId="77777777" w:rsidR="00612455" w:rsidRDefault="00B02DE7">
      <w:pPr>
        <w:spacing w:line="600" w:lineRule="auto"/>
        <w:ind w:firstLine="720"/>
        <w:jc w:val="both"/>
        <w:rPr>
          <w:rFonts w:eastAsia="Times New Roman"/>
          <w:bCs/>
          <w:szCs w:val="24"/>
        </w:rPr>
      </w:pPr>
      <w:r>
        <w:rPr>
          <w:rFonts w:eastAsia="Times New Roman"/>
          <w:bCs/>
          <w:szCs w:val="24"/>
        </w:rPr>
        <w:t>Δεν έχουμε κα</w:t>
      </w:r>
      <w:r>
        <w:rPr>
          <w:rFonts w:eastAsia="Times New Roman"/>
          <w:bCs/>
          <w:szCs w:val="24"/>
        </w:rPr>
        <w:t>μ</w:t>
      </w:r>
      <w:r>
        <w:rPr>
          <w:rFonts w:eastAsia="Times New Roman"/>
          <w:bCs/>
          <w:szCs w:val="24"/>
        </w:rPr>
        <w:t xml:space="preserve">μία αυταπάτη ότι θα γίνει </w:t>
      </w:r>
      <w:r>
        <w:rPr>
          <w:rFonts w:eastAsia="Times New Roman"/>
          <w:bCs/>
          <w:szCs w:val="24"/>
        </w:rPr>
        <w:t>«</w:t>
      </w:r>
      <w:r>
        <w:rPr>
          <w:rFonts w:eastAsia="Times New Roman"/>
          <w:bCs/>
          <w:szCs w:val="24"/>
        </w:rPr>
        <w:t>δίκαιη</w:t>
      </w:r>
      <w:r>
        <w:rPr>
          <w:rFonts w:eastAsia="Times New Roman"/>
          <w:bCs/>
          <w:szCs w:val="24"/>
        </w:rPr>
        <w:t>»</w:t>
      </w:r>
      <w:r>
        <w:rPr>
          <w:rFonts w:eastAsia="Times New Roman"/>
          <w:bCs/>
          <w:szCs w:val="24"/>
        </w:rPr>
        <w:t xml:space="preserve"> η </w:t>
      </w:r>
      <w:r>
        <w:rPr>
          <w:rFonts w:eastAsia="Times New Roman"/>
          <w:bCs/>
          <w:szCs w:val="24"/>
        </w:rPr>
        <w:t>δ</w:t>
      </w:r>
      <w:r>
        <w:rPr>
          <w:rFonts w:eastAsia="Times New Roman"/>
          <w:bCs/>
          <w:szCs w:val="24"/>
        </w:rPr>
        <w:t>ικαιοσύνη, γιατί τους νόμο</w:t>
      </w:r>
      <w:r>
        <w:rPr>
          <w:rFonts w:eastAsia="Times New Roman"/>
          <w:bCs/>
          <w:szCs w:val="24"/>
        </w:rPr>
        <w:t>υς που φτιάχνετε καλούνται οι δικαστές να τους εφαρμόσουν. Άλλοι δείχνουν υπερβάλλοντα ζήλο. Υπάρχουν και φωτεινές εξαιρέσεις που πάνε κόντρα. Αυτή την υποκρισία, όμως, νομίζω ότι ο κόσμος την έχει πάρει χαμπάρι.</w:t>
      </w:r>
    </w:p>
    <w:p w14:paraId="392095E5" w14:textId="77777777" w:rsidR="00612455" w:rsidRDefault="00B02DE7">
      <w:pPr>
        <w:spacing w:line="600" w:lineRule="auto"/>
        <w:ind w:firstLine="720"/>
        <w:jc w:val="both"/>
        <w:rPr>
          <w:rFonts w:eastAsia="Times New Roman"/>
          <w:bCs/>
          <w:szCs w:val="24"/>
        </w:rPr>
      </w:pPr>
      <w:r>
        <w:rPr>
          <w:rFonts w:eastAsia="Times New Roman"/>
          <w:bCs/>
          <w:szCs w:val="24"/>
        </w:rPr>
        <w:t>Ευχαριστώ, κύριε Πρόεδρε.</w:t>
      </w:r>
    </w:p>
    <w:p w14:paraId="392095E6" w14:textId="77777777" w:rsidR="00612455" w:rsidRDefault="00B02DE7">
      <w:pPr>
        <w:spacing w:line="600" w:lineRule="auto"/>
        <w:ind w:firstLine="720"/>
        <w:jc w:val="both"/>
        <w:rPr>
          <w:rFonts w:eastAsia="Times New Roman"/>
          <w:bCs/>
          <w:szCs w:val="24"/>
        </w:rPr>
      </w:pPr>
      <w:r>
        <w:rPr>
          <w:rFonts w:eastAsia="Times New Roman"/>
          <w:b/>
          <w:bCs/>
          <w:szCs w:val="24"/>
        </w:rPr>
        <w:t>ΠΡΟΕΔΡΕΥΩΝ (Γεώργ</w:t>
      </w:r>
      <w:r>
        <w:rPr>
          <w:rFonts w:eastAsia="Times New Roman"/>
          <w:b/>
          <w:bCs/>
          <w:szCs w:val="24"/>
        </w:rPr>
        <w:t xml:space="preserve">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Τον λόγο έχει ο κ. Δημήτριος </w:t>
      </w:r>
      <w:proofErr w:type="spellStart"/>
      <w:r>
        <w:rPr>
          <w:rFonts w:eastAsia="Times New Roman"/>
          <w:bCs/>
          <w:szCs w:val="24"/>
        </w:rPr>
        <w:t>Καβαδέλλας</w:t>
      </w:r>
      <w:proofErr w:type="spellEnd"/>
      <w:r>
        <w:rPr>
          <w:rFonts w:eastAsia="Times New Roman"/>
          <w:bCs/>
          <w:szCs w:val="24"/>
        </w:rPr>
        <w:t xml:space="preserve"> από την Ένωση Κεντρώων.</w:t>
      </w:r>
    </w:p>
    <w:p w14:paraId="392095E7" w14:textId="77777777" w:rsidR="00612455" w:rsidRDefault="00B02DE7">
      <w:pPr>
        <w:spacing w:line="600" w:lineRule="auto"/>
        <w:ind w:firstLine="720"/>
        <w:jc w:val="both"/>
        <w:rPr>
          <w:rFonts w:eastAsia="Times New Roman"/>
          <w:bCs/>
          <w:szCs w:val="24"/>
        </w:rPr>
      </w:pPr>
      <w:r>
        <w:rPr>
          <w:rFonts w:eastAsia="Times New Roman"/>
          <w:b/>
          <w:bCs/>
          <w:szCs w:val="24"/>
        </w:rPr>
        <w:t xml:space="preserve">ΔΗΜΗΤΡΙΟΣ ΚΑΒΑΔΕΛΛΑΣ: </w:t>
      </w:r>
      <w:r>
        <w:rPr>
          <w:rFonts w:eastAsia="Times New Roman"/>
          <w:bCs/>
          <w:szCs w:val="24"/>
        </w:rPr>
        <w:t>Ευχαριστώ, κύριε Πρόεδρε.</w:t>
      </w:r>
    </w:p>
    <w:p w14:paraId="392095E8" w14:textId="77777777" w:rsidR="00612455" w:rsidRDefault="00B02DE7">
      <w:pPr>
        <w:spacing w:line="600" w:lineRule="auto"/>
        <w:ind w:firstLine="720"/>
        <w:jc w:val="both"/>
        <w:rPr>
          <w:rFonts w:eastAsia="Times New Roman"/>
          <w:bCs/>
          <w:szCs w:val="24"/>
        </w:rPr>
      </w:pPr>
      <w:r>
        <w:rPr>
          <w:rFonts w:eastAsia="Times New Roman"/>
          <w:bCs/>
          <w:szCs w:val="24"/>
        </w:rPr>
        <w:t xml:space="preserve">Κύριοι συνάδελφοι, δεν χρειάζεται να είναι </w:t>
      </w:r>
      <w:r>
        <w:rPr>
          <w:rFonts w:eastAsia="Times New Roman"/>
          <w:bCs/>
          <w:szCs w:val="24"/>
        </w:rPr>
        <w:t xml:space="preserve">κάποιος </w:t>
      </w:r>
      <w:r>
        <w:rPr>
          <w:rFonts w:eastAsia="Times New Roman"/>
          <w:bCs/>
          <w:szCs w:val="24"/>
        </w:rPr>
        <w:t xml:space="preserve">ιδιαίτερα έμπειρος, για να κατανοήσει ότι όλο αυτό είναι ένα </w:t>
      </w:r>
      <w:proofErr w:type="spellStart"/>
      <w:r>
        <w:rPr>
          <w:rFonts w:eastAsia="Times New Roman"/>
          <w:bCs/>
          <w:szCs w:val="24"/>
        </w:rPr>
        <w:t>παιχνιδάκι</w:t>
      </w:r>
      <w:proofErr w:type="spellEnd"/>
      <w:r>
        <w:rPr>
          <w:rFonts w:eastAsia="Times New Roman"/>
          <w:bCs/>
          <w:szCs w:val="24"/>
        </w:rPr>
        <w:t xml:space="preserve"> της </w:t>
      </w:r>
      <w:r>
        <w:rPr>
          <w:rFonts w:eastAsia="Times New Roman"/>
          <w:bCs/>
          <w:szCs w:val="24"/>
        </w:rPr>
        <w:t>Νέας Δημοκρατίας με απώτερο σκοπό τη διάσπαση της κυβερνητικής συνοχής, ελλείψει πειστικού αντιπολιτευτικού λόγου.</w:t>
      </w:r>
    </w:p>
    <w:p w14:paraId="392095E9" w14:textId="77777777" w:rsidR="00612455" w:rsidRDefault="00B02DE7">
      <w:pPr>
        <w:spacing w:line="600" w:lineRule="auto"/>
        <w:ind w:firstLine="720"/>
        <w:jc w:val="both"/>
        <w:rPr>
          <w:rFonts w:eastAsia="Times New Roman"/>
          <w:szCs w:val="24"/>
        </w:rPr>
      </w:pPr>
      <w:r>
        <w:rPr>
          <w:rFonts w:eastAsia="Times New Roman"/>
          <w:bCs/>
          <w:szCs w:val="24"/>
        </w:rPr>
        <w:t>Ο Αρχηγός της Νέας Δημοκρατίας βιάζεται να κυβερνήσει. Εμείς είμαστε κεντρώοι. Εκπροσωπούμε το μέτρο και τη λογική. Οφείλουμε να είμαστε δίκα</w:t>
      </w:r>
      <w:r>
        <w:rPr>
          <w:rFonts w:eastAsia="Times New Roman"/>
          <w:bCs/>
          <w:szCs w:val="24"/>
        </w:rPr>
        <w:t xml:space="preserve">ιοι και δεν χτυπάμε κάτω από τη ζώνη. Έχουμε κάνει –και κάνουμε- συνέχεια αυστηρή κριτική στη </w:t>
      </w:r>
      <w:r>
        <w:rPr>
          <w:rFonts w:eastAsia="Times New Roman"/>
          <w:bCs/>
          <w:szCs w:val="24"/>
        </w:rPr>
        <w:t>σ</w:t>
      </w:r>
      <w:r>
        <w:rPr>
          <w:rFonts w:eastAsia="Times New Roman"/>
          <w:bCs/>
          <w:szCs w:val="24"/>
        </w:rPr>
        <w:t xml:space="preserve">υγκυβέρνηση. Θεωρούμε ότι, όπως και οι προηγούμενες, είναι μια αποτυχημένη Κυβέρνηση. Δεν προτιθέμεθα, όμως, να παίξουμε αυτό το </w:t>
      </w:r>
      <w:proofErr w:type="spellStart"/>
      <w:r>
        <w:rPr>
          <w:rFonts w:eastAsia="Times New Roman"/>
          <w:bCs/>
          <w:szCs w:val="24"/>
        </w:rPr>
        <w:t>παιχνιδάκι</w:t>
      </w:r>
      <w:proofErr w:type="spellEnd"/>
      <w:r>
        <w:rPr>
          <w:rFonts w:eastAsia="Times New Roman"/>
          <w:bCs/>
          <w:szCs w:val="24"/>
        </w:rPr>
        <w:t xml:space="preserve">. Και επιθυμούμε να </w:t>
      </w:r>
      <w:r>
        <w:rPr>
          <w:rFonts w:eastAsia="Times New Roman"/>
          <w:bCs/>
          <w:szCs w:val="24"/>
        </w:rPr>
        <w:t>έχουμε σοβαρά στοιχεία, για να μπορέσουμε να ψηφίσουμε ανεπηρέαστοι από ψιθύρους.</w:t>
      </w:r>
    </w:p>
    <w:p w14:paraId="392095E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Πρέπει να έχουμε στοιχεία και όχι υποθέσεις ότι ο Υπουργός χρησιμοποίησε την εξουσία που του παρέχει η </w:t>
      </w:r>
      <w:r>
        <w:rPr>
          <w:rFonts w:eastAsia="Times New Roman" w:cs="Times New Roman"/>
          <w:szCs w:val="24"/>
        </w:rPr>
        <w:t>δ</w:t>
      </w:r>
      <w:r>
        <w:rPr>
          <w:rFonts w:eastAsia="Times New Roman" w:cs="Times New Roman"/>
          <w:szCs w:val="24"/>
        </w:rPr>
        <w:t>ημοκρατία μας, προκειμένου να επηρεάσει απολογία κρατουμένου, που όντω</w:t>
      </w:r>
      <w:r>
        <w:rPr>
          <w:rFonts w:eastAsia="Times New Roman" w:cs="Times New Roman"/>
          <w:szCs w:val="24"/>
        </w:rPr>
        <w:t>ς είναι σοβαρό αδίκημα.</w:t>
      </w:r>
    </w:p>
    <w:p w14:paraId="392095E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Η Νέα Δημοκρατία, λοιπόν, κατηγορεί τον Υπουργό για </w:t>
      </w:r>
      <w:proofErr w:type="spellStart"/>
      <w:r>
        <w:rPr>
          <w:rFonts w:eastAsia="Times New Roman" w:cs="Times New Roman"/>
          <w:szCs w:val="24"/>
        </w:rPr>
        <w:t>αντιθεσμικά</w:t>
      </w:r>
      <w:proofErr w:type="spellEnd"/>
      <w:r>
        <w:rPr>
          <w:rFonts w:eastAsia="Times New Roman" w:cs="Times New Roman"/>
          <w:szCs w:val="24"/>
        </w:rPr>
        <w:t xml:space="preserve"> παιχνίδια, συλλαμβάνεται, όμως, και η ίδια κατά το παρελθόν κλέπτουσα οπώρας και γνωρίζετε τι εννοώ, αν όχι θα τα πούμε παρακάτω. Στη συνείδηση, λοιπόν, του ελληνικού λ</w:t>
      </w:r>
      <w:r>
        <w:rPr>
          <w:rFonts w:eastAsia="Times New Roman" w:cs="Times New Roman"/>
          <w:szCs w:val="24"/>
        </w:rPr>
        <w:t xml:space="preserve">αού φαίνεται ως ευκαιριακή και εκδικητική αυτή η συμπεριφορά. </w:t>
      </w:r>
    </w:p>
    <w:p w14:paraId="392095E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Θα ρωτήσω με σεβασμό τον κ. Μητσοτάκη να μας εξηγήσει αυτά που ακούστηκαν κάποτε για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γιατί εγώ δεν ξέρω κανέναν Έλληνα που να τον ξέχασε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να μην πήγε να ζητήσει εγκ</w:t>
      </w:r>
      <w:r>
        <w:rPr>
          <w:rFonts w:eastAsia="Times New Roman" w:cs="Times New Roman"/>
          <w:szCs w:val="24"/>
        </w:rPr>
        <w:t xml:space="preserve">αίρως να πληρώσει αυτά που έπρεπε να πληρώσει. </w:t>
      </w:r>
    </w:p>
    <w:p w14:paraId="392095E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Θέλω να πω ότι αυτό εξυπηρετεί και τους δύο διεκδικητές της εξουσίας, και τη Νέα Δημοκρατία και τον ΣΥΡΙΖΑ, διότι πολώνουν το κλίμα και, όσο πλησιάζουν οι εκλογές, θα ανεβαίνουν οι τόνοι. </w:t>
      </w:r>
    </w:p>
    <w:p w14:paraId="392095E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Εγώ δεν περίμενα απ</w:t>
      </w:r>
      <w:r>
        <w:rPr>
          <w:rFonts w:eastAsia="Times New Roman" w:cs="Times New Roman"/>
          <w:szCs w:val="24"/>
        </w:rPr>
        <w:t>ό τη Νέα Δημοκρατία να καταλήξει σε λαϊκισμό. Συνήθως ο λαϊκισμός ήταν ίδιον της Αριστεράς</w:t>
      </w:r>
      <w:r>
        <w:rPr>
          <w:rFonts w:eastAsia="Times New Roman" w:cs="Times New Roman"/>
          <w:szCs w:val="24"/>
        </w:rPr>
        <w:t>,</w:t>
      </w:r>
      <w:r>
        <w:rPr>
          <w:rFonts w:eastAsia="Times New Roman" w:cs="Times New Roman"/>
          <w:szCs w:val="24"/>
        </w:rPr>
        <w:t xml:space="preserve"> με ντουντούκες, με αποκλεισμούς με τέτοια πράγματα. Η Νέα Δημοκρατία, λοιπόν, καταδικάζει με λαϊκίστικο τρόπο μια επίσκεψη στο καζίνο, που μπορεί να χάλασε κάποιος </w:t>
      </w:r>
      <w:r>
        <w:rPr>
          <w:rFonts w:eastAsia="Times New Roman" w:cs="Times New Roman"/>
          <w:szCs w:val="24"/>
        </w:rPr>
        <w:t xml:space="preserve">εκατό λίρες, ή αν το αυτοκίνητο που επέβαινε ήταν </w:t>
      </w:r>
      <w:r>
        <w:rPr>
          <w:rFonts w:eastAsia="Times New Roman" w:cs="Times New Roman"/>
          <w:szCs w:val="24"/>
          <w:lang w:val="en-US"/>
        </w:rPr>
        <w:t>Jaguar</w:t>
      </w:r>
      <w:r>
        <w:rPr>
          <w:rFonts w:eastAsia="Times New Roman" w:cs="Times New Roman"/>
          <w:szCs w:val="24"/>
        </w:rPr>
        <w:t>, που σήμερα τα πουλάνε δύο και τρεις χιλιάδες ευρώ. Εγώ βλέπω ότι υπάρχει έλλειψη πολιτικού λόγου, γι’ αυτό και καταφεύγουν στον λαϊκισμό.</w:t>
      </w:r>
    </w:p>
    <w:p w14:paraId="392095E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Ας πάμε τώρα στην ουσία, δηλαδή αν ήταν σωστό ο κύριος Υπουρ</w:t>
      </w:r>
      <w:r>
        <w:rPr>
          <w:rFonts w:eastAsia="Times New Roman" w:cs="Times New Roman"/>
          <w:szCs w:val="24"/>
        </w:rPr>
        <w:t xml:space="preserve">γός να συνομιλεί με έναν έγκλειστο. Αν πάρουμε την πιο απλή περίπτωση, η απλή συνομιλία δεν αποτελεί έγκλημα καθαυτό, δηλαδή ποινικώς ενδιαφέρουσα συμπεριφορά. Στην Ελλάδα του 2017, που έχουμε </w:t>
      </w:r>
      <w:r>
        <w:rPr>
          <w:rFonts w:eastAsia="Times New Roman" w:cs="Times New Roman"/>
          <w:szCs w:val="24"/>
        </w:rPr>
        <w:t>δ</w:t>
      </w:r>
      <w:r>
        <w:rPr>
          <w:rFonts w:eastAsia="Times New Roman" w:cs="Times New Roman"/>
          <w:szCs w:val="24"/>
        </w:rPr>
        <w:t>ημοκρατία, ο καθένας μπορεί να μιλάει με τον καθένα. Όμως, βέβ</w:t>
      </w:r>
      <w:r>
        <w:rPr>
          <w:rFonts w:eastAsia="Times New Roman" w:cs="Times New Roman"/>
          <w:szCs w:val="24"/>
        </w:rPr>
        <w:t xml:space="preserve">αια, για τους πολιτικούς υπάρχει κάποιο πρόβλημα. </w:t>
      </w:r>
    </w:p>
    <w:p w14:paraId="392095F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ο Υπουργός Εθνικής Άμυνας ισχυρίζεται ότι ενεθάρρυνε έναν εμπλεκόμενο, ο οποίος έχει καταδικαστεί, να πει την αλήθεια και να εμφανίσει στοιχεία τα οποία, αν και γνωρίζει, φοβάται να τα </w:t>
      </w:r>
      <w:r>
        <w:rPr>
          <w:rFonts w:eastAsia="Times New Roman" w:cs="Times New Roman"/>
          <w:szCs w:val="24"/>
        </w:rPr>
        <w:t xml:space="preserve">καταθέσει, δηλαδή, ισχυρίζεται ότι ενθάρρυνε κάποιον ο οποίος δηλώνει ότι γνωρίζει άγνωστα στη </w:t>
      </w:r>
      <w:r>
        <w:rPr>
          <w:rFonts w:eastAsia="Times New Roman" w:cs="Times New Roman"/>
          <w:szCs w:val="24"/>
        </w:rPr>
        <w:t>δ</w:t>
      </w:r>
      <w:r>
        <w:rPr>
          <w:rFonts w:eastAsia="Times New Roman" w:cs="Times New Roman"/>
          <w:szCs w:val="24"/>
        </w:rPr>
        <w:t xml:space="preserve">ικαιοσύνη και αξιόποινα γεγονότα να τα καταθέσει χωρίς φόβο. </w:t>
      </w:r>
    </w:p>
    <w:p w14:paraId="392095F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Βεβαίως, ο πολιτικός, ο Βουλευτής, ο Υπουργός έχει δικαίωμα και υποχρέωση, θα έλεγα, να πληροφορηθ</w:t>
      </w:r>
      <w:r>
        <w:rPr>
          <w:rFonts w:eastAsia="Times New Roman" w:cs="Times New Roman"/>
          <w:szCs w:val="24"/>
        </w:rPr>
        <w:t xml:space="preserve">εί την αλήθεια από οποιονδήποτε επ’ </w:t>
      </w:r>
      <w:proofErr w:type="spellStart"/>
      <w:r>
        <w:rPr>
          <w:rFonts w:eastAsia="Times New Roman" w:cs="Times New Roman"/>
          <w:szCs w:val="24"/>
        </w:rPr>
        <w:t>ωφελεία</w:t>
      </w:r>
      <w:proofErr w:type="spellEnd"/>
      <w:r>
        <w:rPr>
          <w:rFonts w:eastAsia="Times New Roman" w:cs="Times New Roman"/>
          <w:szCs w:val="24"/>
        </w:rPr>
        <w:t xml:space="preserve"> του ελληνικού λαού, να συνομιλήσει ακόμα </w:t>
      </w:r>
      <w:r>
        <w:rPr>
          <w:rFonts w:eastAsia="Times New Roman" w:cs="Times New Roman"/>
          <w:szCs w:val="24"/>
        </w:rPr>
        <w:t>-</w:t>
      </w:r>
      <w:r>
        <w:rPr>
          <w:rFonts w:eastAsia="Times New Roman" w:cs="Times New Roman"/>
          <w:szCs w:val="24"/>
        </w:rPr>
        <w:t>θα έλεγα σχηματικά</w:t>
      </w:r>
      <w:r>
        <w:rPr>
          <w:rFonts w:eastAsia="Times New Roman" w:cs="Times New Roman"/>
          <w:szCs w:val="24"/>
        </w:rPr>
        <w:t>-</w:t>
      </w:r>
      <w:r>
        <w:rPr>
          <w:rFonts w:eastAsia="Times New Roman" w:cs="Times New Roman"/>
          <w:szCs w:val="24"/>
        </w:rPr>
        <w:t xml:space="preserve"> και με τον διάβολο. Εδώ, όμως, απ’ ό,τι καταλαβαίνουμε και απ’ ό,τι ξέρουμε όλοι, πρόκειται για σύγκρουση επιχειρηματικών συμφερόντων. Η πράξη του κ. </w:t>
      </w:r>
      <w:r>
        <w:rPr>
          <w:rFonts w:eastAsia="Times New Roman" w:cs="Times New Roman"/>
          <w:szCs w:val="24"/>
        </w:rPr>
        <w:t xml:space="preserve">Καμμένου θα μπορούσε δε να χαρακτηριστεί από κάποια μερίδα του ελληνικού λαού ως σύννομη, από κάποια άλλη ως αντισυμβατική, από κάποια άλλη μερίδα </w:t>
      </w:r>
      <w:proofErr w:type="spellStart"/>
      <w:r>
        <w:rPr>
          <w:rFonts w:eastAsia="Times New Roman" w:cs="Times New Roman"/>
          <w:szCs w:val="24"/>
        </w:rPr>
        <w:t>αντιθεσμική</w:t>
      </w:r>
      <w:proofErr w:type="spellEnd"/>
      <w:r>
        <w:rPr>
          <w:rFonts w:eastAsia="Times New Roman" w:cs="Times New Roman"/>
          <w:szCs w:val="24"/>
        </w:rPr>
        <w:t xml:space="preserve"> και κακουργηματική. </w:t>
      </w:r>
    </w:p>
    <w:p w14:paraId="392095F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Γι’ αυτό τον λόγο ο κ. Καμμένος έχει την υποχρέωση να ζητήσει ο ίδιος να διε</w:t>
      </w:r>
      <w:r>
        <w:rPr>
          <w:rFonts w:eastAsia="Times New Roman" w:cs="Times New Roman"/>
          <w:szCs w:val="24"/>
        </w:rPr>
        <w:t>ρευνηθεί το περιστατικό, για να μην υπάρχει κα</w:t>
      </w:r>
      <w:r>
        <w:rPr>
          <w:rFonts w:eastAsia="Times New Roman" w:cs="Times New Roman"/>
          <w:szCs w:val="24"/>
        </w:rPr>
        <w:t>μ</w:t>
      </w:r>
      <w:r>
        <w:rPr>
          <w:rFonts w:eastAsia="Times New Roman" w:cs="Times New Roman"/>
          <w:szCs w:val="24"/>
        </w:rPr>
        <w:t xml:space="preserve">μία σκιά. Το συμφέρον της </w:t>
      </w:r>
      <w:r>
        <w:rPr>
          <w:rFonts w:eastAsia="Times New Roman" w:cs="Times New Roman"/>
          <w:szCs w:val="24"/>
        </w:rPr>
        <w:t>σ</w:t>
      </w:r>
      <w:r>
        <w:rPr>
          <w:rFonts w:eastAsia="Times New Roman" w:cs="Times New Roman"/>
          <w:szCs w:val="24"/>
        </w:rPr>
        <w:t xml:space="preserve">υγκυβέρνησης, αλλά και της </w:t>
      </w:r>
      <w:r>
        <w:rPr>
          <w:rFonts w:eastAsia="Times New Roman" w:cs="Times New Roman"/>
          <w:szCs w:val="24"/>
        </w:rPr>
        <w:t>δ</w:t>
      </w:r>
      <w:r>
        <w:rPr>
          <w:rFonts w:eastAsia="Times New Roman" w:cs="Times New Roman"/>
          <w:szCs w:val="24"/>
        </w:rPr>
        <w:t xml:space="preserve">ημοκρατίας </w:t>
      </w:r>
      <w:r>
        <w:rPr>
          <w:rFonts w:eastAsia="Times New Roman" w:cs="Times New Roman"/>
          <w:szCs w:val="24"/>
        </w:rPr>
        <w:t>μας,</w:t>
      </w:r>
      <w:r>
        <w:rPr>
          <w:rFonts w:eastAsia="Times New Roman" w:cs="Times New Roman"/>
          <w:szCs w:val="24"/>
        </w:rPr>
        <w:t xml:space="preserve"> είναι να πέσει άπλετο φως στα συμβάντα. Η πατρίδα χρειάζεται όσο ποτέ άλλοτε να είμαστε ενωμένοι, την ώρα που εξωτερικοί εχθροί εποφθαλμιο</w:t>
      </w:r>
      <w:r>
        <w:rPr>
          <w:rFonts w:eastAsia="Times New Roman" w:cs="Times New Roman"/>
          <w:szCs w:val="24"/>
        </w:rPr>
        <w:t xml:space="preserve">ύν, την ώρα που Έλληνες πολίτες αυτοκτονούν εξαιτίας της ψηφοθηρικής πολιτικής του ΠΑΣΟΚ και της Νέας Δημοκρατίας που έριξαν το καράβι στα βράχια και εξαιτίας της ανικανότητας της </w:t>
      </w:r>
      <w:r>
        <w:rPr>
          <w:rFonts w:eastAsia="Times New Roman" w:cs="Times New Roman"/>
          <w:szCs w:val="24"/>
        </w:rPr>
        <w:t>σ</w:t>
      </w:r>
      <w:r>
        <w:rPr>
          <w:rFonts w:eastAsia="Times New Roman" w:cs="Times New Roman"/>
          <w:szCs w:val="24"/>
        </w:rPr>
        <w:t>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πράξει αυτά που υποσχέθηκε. </w:t>
      </w:r>
    </w:p>
    <w:p w14:paraId="392095F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Δεν μπορούμε, λο</w:t>
      </w:r>
      <w:r>
        <w:rPr>
          <w:rFonts w:eastAsia="Times New Roman" w:cs="Times New Roman"/>
          <w:szCs w:val="24"/>
        </w:rPr>
        <w:t xml:space="preserve">ιπόν, να εμπιστευτούμε μια Κυβέρνηση όπου ο Πρωθυπουργός αυταπατάται και οι Υπουργοί κάνουν αλλεπάλληλα λάθη, σαν αυτά του κ. Καμμένου ή του κ. </w:t>
      </w:r>
      <w:proofErr w:type="spellStart"/>
      <w:r>
        <w:rPr>
          <w:rFonts w:eastAsia="Times New Roman" w:cs="Times New Roman"/>
          <w:szCs w:val="24"/>
        </w:rPr>
        <w:t>Κουρουμπλή</w:t>
      </w:r>
      <w:proofErr w:type="spellEnd"/>
      <w:r>
        <w:rPr>
          <w:rFonts w:eastAsia="Times New Roman" w:cs="Times New Roman"/>
          <w:szCs w:val="24"/>
        </w:rPr>
        <w:t xml:space="preserve">. Ούτε μία Αντιπολίτευση που να έχει θέσει ως σκοπό το κυνήγι της εξουσίας διά της μεθόδου του ώριμου </w:t>
      </w:r>
      <w:r>
        <w:rPr>
          <w:rFonts w:eastAsia="Times New Roman" w:cs="Times New Roman"/>
          <w:szCs w:val="24"/>
        </w:rPr>
        <w:t>φρούτου.</w:t>
      </w:r>
    </w:p>
    <w:p w14:paraId="392095F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λήξης του χρόνου ομιλίας του κυρίου Βουλευτή)</w:t>
      </w:r>
    </w:p>
    <w:p w14:paraId="392095F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Ένα λεπτό, ακόμη, κύριε Πρόεδρε, δεν θα καταχραστώ τον χρόνο σας. </w:t>
      </w:r>
    </w:p>
    <w:p w14:paraId="392095F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Έρχεται, λοιπόν, η Νέα Δημοκρατία, σαν αγνή παρθένος, τώρα, εξελθούσα μόλις από την κολυμβήθρα </w:t>
      </w:r>
      <w:r>
        <w:rPr>
          <w:rFonts w:eastAsia="Times New Roman" w:cs="Times New Roman"/>
          <w:szCs w:val="24"/>
        </w:rPr>
        <w:t xml:space="preserve">του Σιλωάμ να θέσει ζήτημα υπογείων συνεννοήσεων. Όμως, κάτι μάλλον ξέρει η Νέα Δημοκρατία από υπόγειες συνεννοήσεις και υποπτεύεται τους πάντες, γιατί ακόμη μυρίζουν σαπίλα αυτές οι κασέτες του κ. Κασιδιάρη με τον κ. </w:t>
      </w:r>
      <w:proofErr w:type="spellStart"/>
      <w:r>
        <w:rPr>
          <w:rFonts w:eastAsia="Times New Roman" w:cs="Times New Roman"/>
          <w:szCs w:val="24"/>
        </w:rPr>
        <w:t>Μπαλτάκο</w:t>
      </w:r>
      <w:proofErr w:type="spellEnd"/>
      <w:r>
        <w:rPr>
          <w:rFonts w:eastAsia="Times New Roman" w:cs="Times New Roman"/>
          <w:szCs w:val="24"/>
        </w:rPr>
        <w:t>.</w:t>
      </w:r>
    </w:p>
    <w:p w14:paraId="392095F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Κλείνοντας, εμείς δεν ισχυρι</w:t>
      </w:r>
      <w:r>
        <w:rPr>
          <w:rFonts w:eastAsia="Times New Roman" w:cs="Times New Roman"/>
          <w:szCs w:val="24"/>
        </w:rPr>
        <w:t xml:space="preserve">ζόμαστε ότι ο κ. Καμμένος είναι ένοχος ή ότι είναι αθώος. Πρέπει να διερευνηθεί η υπόθεση, γιατί υπάρχουν σκοτεινά σημεία, κάποιες μεταθέσεις δικαστικών λειτουργών, κάποιες πιέσεις να κατονομαστούν και να καταδειχθούν πρόσωπα, χρήση κινητού τηλεφώνου μέσα </w:t>
      </w:r>
      <w:r>
        <w:rPr>
          <w:rFonts w:eastAsia="Times New Roman" w:cs="Times New Roman"/>
          <w:szCs w:val="24"/>
        </w:rPr>
        <w:t>από τη φυλακή, αλλά βεβαίως ο σκοπός αγιάζει τα μέσα.</w:t>
      </w:r>
    </w:p>
    <w:p w14:paraId="392095F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Βασιζόμαστε στην ευθιξία του κ. Καμμένου</w:t>
      </w:r>
      <w:r>
        <w:rPr>
          <w:rFonts w:eastAsia="Times New Roman" w:cs="Times New Roman"/>
          <w:szCs w:val="24"/>
        </w:rPr>
        <w:t>,</w:t>
      </w:r>
      <w:r>
        <w:rPr>
          <w:rFonts w:eastAsia="Times New Roman" w:cs="Times New Roman"/>
          <w:szCs w:val="24"/>
        </w:rPr>
        <w:t xml:space="preserve"> να ζητήσει ο ίδιος σύσταση </w:t>
      </w:r>
      <w:r>
        <w:rPr>
          <w:rFonts w:eastAsia="Times New Roman" w:cs="Times New Roman"/>
          <w:szCs w:val="24"/>
        </w:rPr>
        <w:t>εξεταστικής επιτροπής</w:t>
      </w:r>
      <w:r>
        <w:rPr>
          <w:rFonts w:eastAsia="Times New Roman" w:cs="Times New Roman"/>
          <w:szCs w:val="24"/>
        </w:rPr>
        <w:t>, αφού, όπως ισχυρίζεται, δεν έχει να κρύψει τίποτε.</w:t>
      </w:r>
    </w:p>
    <w:p w14:paraId="392095F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Ευχαριστώ πολύ.</w:t>
      </w:r>
    </w:p>
    <w:p w14:paraId="392095FA"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w:t>
      </w:r>
      <w:r>
        <w:rPr>
          <w:rFonts w:eastAsia="Times New Roman" w:cs="Times New Roman"/>
          <w:szCs w:val="24"/>
        </w:rPr>
        <w:t>έχει ο Κοινοβουλευτικός Εκπρόσωπος του ΣΥΡΙΖΑ κ. Σπυρίδων</w:t>
      </w:r>
      <w:r>
        <w:rPr>
          <w:rFonts w:eastAsia="Times New Roman" w:cs="Times New Roman"/>
          <w:szCs w:val="24"/>
        </w:rPr>
        <w:t>ας</w:t>
      </w:r>
      <w:r>
        <w:rPr>
          <w:rFonts w:eastAsia="Times New Roman" w:cs="Times New Roman"/>
          <w:szCs w:val="24"/>
        </w:rPr>
        <w:t xml:space="preserve"> </w:t>
      </w:r>
      <w:proofErr w:type="spellStart"/>
      <w:r>
        <w:rPr>
          <w:rFonts w:eastAsia="Times New Roman" w:cs="Times New Roman"/>
          <w:szCs w:val="24"/>
        </w:rPr>
        <w:t>Λάππας</w:t>
      </w:r>
      <w:proofErr w:type="spellEnd"/>
      <w:r>
        <w:rPr>
          <w:rFonts w:eastAsia="Times New Roman" w:cs="Times New Roman"/>
          <w:szCs w:val="24"/>
        </w:rPr>
        <w:t>.</w:t>
      </w:r>
    </w:p>
    <w:p w14:paraId="392095FB"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Ευχαριστώ, κύριε Πρόεδρε.</w:t>
      </w:r>
    </w:p>
    <w:p w14:paraId="392095F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μπω στην ουσία του θέματος</w:t>
      </w:r>
      <w:r>
        <w:rPr>
          <w:rFonts w:eastAsia="Times New Roman" w:cs="Times New Roman"/>
          <w:szCs w:val="24"/>
        </w:rPr>
        <w:t>,</w:t>
      </w:r>
      <w:r>
        <w:rPr>
          <w:rFonts w:eastAsia="Times New Roman" w:cs="Times New Roman"/>
          <w:szCs w:val="24"/>
        </w:rPr>
        <w:t xml:space="preserve"> που συζητά σήμερα η Ολομέλεια, θα κάνω δύο παρατηρήσεις:</w:t>
      </w:r>
    </w:p>
    <w:p w14:paraId="392095F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Πρώτον, τιμά το πολιτικ</w:t>
      </w:r>
      <w:r>
        <w:rPr>
          <w:rFonts w:eastAsia="Times New Roman" w:cs="Times New Roman"/>
          <w:szCs w:val="24"/>
        </w:rPr>
        <w:t>ό σύστημα, τιμά το Κοινοβούλιο, τιμά την ιδιότητά μας ως Βουλευτών, αντιπροσώπων του ελληνικού λαού, η φρασεολογία, πριν από λίγο, του κ. Γεωργιάδη, ότι εμείς είμαστε «ανθρωπάκια», «κλέφτες», «αγύρτες», «απατεώνες» και δεν ξέρω τι άλλο είπε;</w:t>
      </w:r>
    </w:p>
    <w:p w14:paraId="392095F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Θέλει να μας π</w:t>
      </w:r>
      <w:r>
        <w:rPr>
          <w:rFonts w:eastAsia="Times New Roman" w:cs="Times New Roman"/>
          <w:szCs w:val="24"/>
        </w:rPr>
        <w:t>ει, δηλαδή, υβρίζοντας συστηματικά ότι ο Καμμένος ή οποιοσδήποτε άλλος κάνει κάτι το οποίο δεν το θεωρεί σωστό. Και ξέρω ότι αυτό το ύφος, που υποκρύπτει και ένα πολιτικό ήθος κατά</w:t>
      </w:r>
      <w:r>
        <w:rPr>
          <w:rFonts w:eastAsia="Times New Roman" w:cs="Times New Roman"/>
          <w:b/>
          <w:szCs w:val="24"/>
        </w:rPr>
        <w:t xml:space="preserve"> </w:t>
      </w:r>
      <w:r>
        <w:rPr>
          <w:rFonts w:eastAsia="Times New Roman" w:cs="Times New Roman"/>
          <w:szCs w:val="24"/>
        </w:rPr>
        <w:t>το ύφος, αυτή η φρασεολογία, αυτή η ρητορική, δεν βρίσκει σύμφωνους όλους τ</w:t>
      </w:r>
      <w:r>
        <w:rPr>
          <w:rFonts w:eastAsia="Times New Roman" w:cs="Times New Roman"/>
          <w:szCs w:val="24"/>
        </w:rPr>
        <w:t xml:space="preserve">ους Βουλευτές της Νέας Δημοκρατίας. Είμαι απολύτως βέβαιος γι’ αυτό. Το λέω, λοιπόν, και το επισημαίνω, γιατί γίνεται συστηματικά. </w:t>
      </w:r>
    </w:p>
    <w:p w14:paraId="392095F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Δεν θέλω να του επιστρέψουμε τις κατηγορίες. Απλώς το τονίζουμε, για να καταλάβει ο ελληνικός λαός ποιοι χτυπούν την πόρτα τ</w:t>
      </w:r>
      <w:r>
        <w:rPr>
          <w:rFonts w:eastAsia="Times New Roman" w:cs="Times New Roman"/>
          <w:szCs w:val="24"/>
        </w:rPr>
        <w:t>ης εξουσίας, με την έννοια ότι θέλουν να τον κυβερνήσουν και τι πολιτικό ήθος κρύβεται κάτω από το πολιτικό ύφος.</w:t>
      </w:r>
    </w:p>
    <w:p w14:paraId="3920960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Πολλοί συνάδελφοι των άλλων </w:t>
      </w:r>
      <w:r>
        <w:rPr>
          <w:rFonts w:eastAsia="Times New Roman" w:cs="Times New Roman"/>
          <w:szCs w:val="24"/>
        </w:rPr>
        <w:t>κ</w:t>
      </w:r>
      <w:r>
        <w:rPr>
          <w:rFonts w:eastAsia="Times New Roman" w:cs="Times New Roman"/>
          <w:szCs w:val="24"/>
        </w:rPr>
        <w:t>ομμάτων είπαν «τι διαφέρει η σημερινή πρόταση για σύσταση εξεταστικής από τις εξεταστικές που ήδη έχουν διενεργηθ</w:t>
      </w:r>
      <w:r>
        <w:rPr>
          <w:rFonts w:eastAsia="Times New Roman" w:cs="Times New Roman"/>
          <w:szCs w:val="24"/>
        </w:rPr>
        <w:t>εί και έχουν βγάλει τα πορίσματά τους ή απ’ αυτή που γίνεται τώρα, όπως αυτή για το σκάνδαλο στην υγεία;». Θα μιλήσω κατ’ αρχ</w:t>
      </w:r>
      <w:r>
        <w:rPr>
          <w:rFonts w:eastAsia="Times New Roman" w:cs="Times New Roman"/>
          <w:szCs w:val="24"/>
        </w:rPr>
        <w:t>άς</w:t>
      </w:r>
      <w:r>
        <w:rPr>
          <w:rFonts w:eastAsia="Times New Roman" w:cs="Times New Roman"/>
          <w:szCs w:val="24"/>
        </w:rPr>
        <w:t xml:space="preserve"> ως νομικός και όχι ως Βουλευτής και θα το καταλάβουν οι νομικοί τουλάχιστον.</w:t>
      </w:r>
    </w:p>
    <w:p w14:paraId="3920960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Ακούστε να δείτε, η Βουλή για να συστήσει </w:t>
      </w:r>
      <w:r>
        <w:rPr>
          <w:rFonts w:eastAsia="Times New Roman" w:cs="Times New Roman"/>
          <w:szCs w:val="24"/>
        </w:rPr>
        <w:t>εξεταστικ</w:t>
      </w:r>
      <w:r>
        <w:rPr>
          <w:rFonts w:eastAsia="Times New Roman" w:cs="Times New Roman"/>
          <w:szCs w:val="24"/>
        </w:rPr>
        <w:t>ή ε</w:t>
      </w:r>
      <w:r>
        <w:rPr>
          <w:rFonts w:eastAsia="Times New Roman" w:cs="Times New Roman"/>
          <w:szCs w:val="24"/>
        </w:rPr>
        <w:t xml:space="preserve">πιτροπή πρέπει να διερευνήσει φαινόμενα τα οποία έχουν να κάνουν με σύνολο δομών, υπηρεσιών, </w:t>
      </w:r>
      <w:r>
        <w:rPr>
          <w:rFonts w:eastAsia="Times New Roman" w:cs="Times New Roman"/>
          <w:szCs w:val="24"/>
        </w:rPr>
        <w:t>Υ</w:t>
      </w:r>
      <w:r>
        <w:rPr>
          <w:rFonts w:eastAsia="Times New Roman" w:cs="Times New Roman"/>
          <w:szCs w:val="24"/>
        </w:rPr>
        <w:t xml:space="preserve">πουργείων, με αόριστο αριθμό ανθρώπων και ένα πολύ σημαντικό ζήτημα, το οποίο να αφορά έναν τομέα του κράτους, έναν τομέα της δημόσιας διοίκησης. </w:t>
      </w:r>
    </w:p>
    <w:p w14:paraId="3920960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Εδώ κοιτάξτε</w:t>
      </w:r>
      <w:r>
        <w:rPr>
          <w:rFonts w:eastAsia="Times New Roman" w:cs="Times New Roman"/>
          <w:szCs w:val="24"/>
        </w:rPr>
        <w:t xml:space="preserve"> τι λέει η πρόταση της Νέας Δημοκρατίας. Είναι απολύτως εξατομικευμένη σε ένα πρόσωπο, για τα τηλεφωνήματα του κ. Καμμένου. Για ποιο σκάνδαλο μιλάτε; Τι αφορά; Έχει σχέση αυτό το πράγμα που αποδίδετε στον Υπουργό Εθνικής Άμυνας για τα τηλεφωνήματά του με τ</w:t>
      </w:r>
      <w:r>
        <w:rPr>
          <w:rFonts w:eastAsia="Times New Roman" w:cs="Times New Roman"/>
          <w:szCs w:val="24"/>
        </w:rPr>
        <w:t xml:space="preserve">ον ισοβίτη; Γιατί εκεί σταματάει η πρότασή σας. Να διερευνηθεί τι και για ποιον λόγο; Έχει σχέση με τα σκάνδαλα των ΜΜΕ από τους </w:t>
      </w:r>
      <w:r>
        <w:rPr>
          <w:rFonts w:eastAsia="Times New Roman" w:cs="Times New Roman"/>
          <w:szCs w:val="24"/>
        </w:rPr>
        <w:t>«</w:t>
      </w:r>
      <w:proofErr w:type="spellStart"/>
      <w:r>
        <w:rPr>
          <w:rFonts w:eastAsia="Times New Roman" w:cs="Times New Roman"/>
          <w:szCs w:val="24"/>
        </w:rPr>
        <w:t>μιντιάρχες</w:t>
      </w:r>
      <w:proofErr w:type="spellEnd"/>
      <w:r>
        <w:rPr>
          <w:rFonts w:eastAsia="Times New Roman" w:cs="Times New Roman"/>
          <w:szCs w:val="24"/>
        </w:rPr>
        <w:t>»</w:t>
      </w:r>
      <w:r>
        <w:rPr>
          <w:rFonts w:eastAsia="Times New Roman" w:cs="Times New Roman"/>
          <w:szCs w:val="24"/>
        </w:rPr>
        <w:t xml:space="preserve"> που στοίχισαν 1,5 δισεκατομμύριο ή το σκάνδαλο με τα δάνεια των κομμάτων που έχουν φτάσει το μισό δισεκατομμύριο; </w:t>
      </w:r>
      <w:r>
        <w:rPr>
          <w:rFonts w:eastAsia="Times New Roman" w:cs="Times New Roman"/>
          <w:szCs w:val="24"/>
        </w:rPr>
        <w:t>Αυτό είναι ένα φαινόμενο που αφορά την παθογένεια του πολιτικού συστήματος και είναι αρμόδια η Ολομέλεια να αποφασίσει τη σύσταση τέτοιων επιτροπών. Τώρα τι θα συζητήσουμε; Τι θα εξετάσουμε; Αν καλώς ή κακώς ο Υπουργός Εθνικής Άμυνας τηλεφωνήθηκε με τον ισ</w:t>
      </w:r>
      <w:r>
        <w:rPr>
          <w:rFonts w:eastAsia="Times New Roman" w:cs="Times New Roman"/>
          <w:szCs w:val="24"/>
        </w:rPr>
        <w:t xml:space="preserve">οβίτη; Θα δούμε αν καλώς ή κακώς ο ισοβίτης επικοινώνησε με τον Υπουργό Εθνικής Άμυνας, όπως ανακοινώνει τουλάχιστον ο δημοσιογράφος. </w:t>
      </w:r>
    </w:p>
    <w:p w14:paraId="3920960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Άρα, λοιπόν, δεν μπορούμε να συστήσουμε εξεταστική επιτροπή για εξατομικευμένες περιπτώσεις έρευνας. Πρέπει να είναι γενι</w:t>
      </w:r>
      <w:r>
        <w:rPr>
          <w:rFonts w:eastAsia="Times New Roman" w:cs="Times New Roman"/>
          <w:szCs w:val="24"/>
        </w:rPr>
        <w:t xml:space="preserve">κά, καθολικά τα αιτήματα και να αφορούν αόριστο αριθμό ατόμων και δομές. Ένα αυτό. </w:t>
      </w:r>
    </w:p>
    <w:p w14:paraId="3920960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Έχει κα</w:t>
      </w:r>
      <w:r>
        <w:rPr>
          <w:rFonts w:eastAsia="Times New Roman" w:cs="Times New Roman"/>
          <w:szCs w:val="24"/>
        </w:rPr>
        <w:t>μ</w:t>
      </w:r>
      <w:r>
        <w:rPr>
          <w:rFonts w:eastAsia="Times New Roman" w:cs="Times New Roman"/>
          <w:szCs w:val="24"/>
        </w:rPr>
        <w:t xml:space="preserve">μία σχέση η πρότασή σας με τα σκάνδαλα στον χώρο της υγείας; Όταν συζητούσαμε τη σύσταση της </w:t>
      </w:r>
      <w:r>
        <w:rPr>
          <w:rFonts w:eastAsia="Times New Roman" w:cs="Times New Roman"/>
          <w:szCs w:val="24"/>
        </w:rPr>
        <w:t>ε</w:t>
      </w:r>
      <w:r>
        <w:rPr>
          <w:rFonts w:eastAsia="Times New Roman" w:cs="Times New Roman"/>
          <w:szCs w:val="24"/>
        </w:rPr>
        <w:t xml:space="preserve">πιτροπής για τα σκάνδαλα στην υγεία, δεν υπήρχε πολιτική παράταξη που </w:t>
      </w:r>
      <w:r>
        <w:rPr>
          <w:rFonts w:eastAsia="Times New Roman" w:cs="Times New Roman"/>
          <w:szCs w:val="24"/>
        </w:rPr>
        <w:t>να διαφωνήσει για το ποσό του μαύρου χρήματος. Αρχή και τέλος της συζήτησης και της αντιπαράθεσης ήταν ότι το μαύρο χρήμα</w:t>
      </w:r>
      <w:r>
        <w:rPr>
          <w:rFonts w:eastAsia="Times New Roman" w:cs="Times New Roman"/>
          <w:szCs w:val="24"/>
        </w:rPr>
        <w:t>,</w:t>
      </w:r>
      <w:r>
        <w:rPr>
          <w:rFonts w:eastAsia="Times New Roman" w:cs="Times New Roman"/>
          <w:szCs w:val="24"/>
        </w:rPr>
        <w:t xml:space="preserve"> που αφορά το σκάνδαλο στην υγεία</w:t>
      </w:r>
      <w:r>
        <w:rPr>
          <w:rFonts w:eastAsia="Times New Roman" w:cs="Times New Roman"/>
          <w:szCs w:val="24"/>
        </w:rPr>
        <w:t>,</w:t>
      </w:r>
      <w:r>
        <w:rPr>
          <w:rFonts w:eastAsia="Times New Roman" w:cs="Times New Roman"/>
          <w:szCs w:val="24"/>
        </w:rPr>
        <w:t xml:space="preserve"> είναι 85 δισεκατομμύρια.</w:t>
      </w:r>
    </w:p>
    <w:p w14:paraId="3920960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Έχετε κάτι ανάλογο να προσάψετε ή να επιχειρηματολογήσετε ή να μας προτείνετε ότι θα προκύψει ένα τέτοιο μέγεθος, εάν διερευνήσουμε σήμερα το τηλεφώνημα του Υπουργού Εθνικής Άμυνας προς τον ισοβίτη; Δεν νομίζω. </w:t>
      </w:r>
    </w:p>
    <w:p w14:paraId="3920960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Αυτά ήθελα να πω ως προοίμιο. Τέλος</w:t>
      </w:r>
      <w:r>
        <w:rPr>
          <w:rFonts w:eastAsia="Times New Roman" w:cs="Times New Roman"/>
          <w:szCs w:val="24"/>
        </w:rPr>
        <w:t>,</w:t>
      </w:r>
      <w:r>
        <w:rPr>
          <w:rFonts w:eastAsia="Times New Roman" w:cs="Times New Roman"/>
          <w:szCs w:val="24"/>
        </w:rPr>
        <w:t xml:space="preserve"> πλέον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 τον κ. Γεωργιάδη. </w:t>
      </w:r>
    </w:p>
    <w:p w14:paraId="3920960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Άκουσα πριν εδώ τον κ. Λοβέρδο, που μας έδωσε συγχαρητήρια, γιατί αλλάξαμε την Ευρώπη, θέλοντας να κάνει </w:t>
      </w:r>
      <w:r>
        <w:rPr>
          <w:rFonts w:eastAsia="Times New Roman" w:cs="Times New Roman"/>
          <w:szCs w:val="24"/>
        </w:rPr>
        <w:t>ανα</w:t>
      </w:r>
      <w:r>
        <w:rPr>
          <w:rFonts w:eastAsia="Times New Roman" w:cs="Times New Roman"/>
          <w:szCs w:val="24"/>
        </w:rPr>
        <w:t>φορά για τα εκλογικά αποτελέσματα της Γερμανίας. Θα του έλεγα ότι εάν αυτή είναι η πολιτική του ανάλυση μετά από τόσα χρόνια ε</w:t>
      </w:r>
      <w:r>
        <w:rPr>
          <w:rFonts w:eastAsia="Times New Roman" w:cs="Times New Roman"/>
          <w:szCs w:val="24"/>
        </w:rPr>
        <w:t>νασχόλησης με την πολιτική, τότε εμείς τον συγχαίρουμε δ</w:t>
      </w:r>
      <w:r>
        <w:rPr>
          <w:rFonts w:eastAsia="Times New Roman" w:cs="Times New Roman"/>
          <w:szCs w:val="24"/>
        </w:rPr>
        <w:t>ύ</w:t>
      </w:r>
      <w:r>
        <w:rPr>
          <w:rFonts w:eastAsia="Times New Roman" w:cs="Times New Roman"/>
          <w:szCs w:val="24"/>
        </w:rPr>
        <w:t>ο φορές. Μπράβο, κύριε Λοβέρδο, αυτή είναι σωστή ανάλυση, αυτή που κάνετε!</w:t>
      </w:r>
    </w:p>
    <w:p w14:paraId="3920960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Όμως, θα σταματήσω σε ένα δεύτερο σημείο απ’ αυτά που είπε ο κ. Λοβέρδος, πέραν βεβαίως του πώς αναλύει την πολιτική κατάστα</w:t>
      </w:r>
      <w:r>
        <w:rPr>
          <w:rFonts w:eastAsia="Times New Roman" w:cs="Times New Roman"/>
          <w:szCs w:val="24"/>
        </w:rPr>
        <w:t xml:space="preserve">ση στην Ευρώπη και στην Ελλάδα κατά τέτοιον τρόπο: Εμείς ευθυνόμαστε που δεν αλλάζει η Ευρώπη. </w:t>
      </w:r>
    </w:p>
    <w:p w14:paraId="3920960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Υπήρχε και μια απειλή. Είπε: Στη νέα Βουλή θα αναζητηθούν πολιτικές και ποινικές ευθύνες, κύριε Τσίπρα, κύριε Καμμένο και κύριοι του ΣΥΡΙΖΑ. Απειλή ευθεία. Δηλα</w:t>
      </w:r>
      <w:r>
        <w:rPr>
          <w:rFonts w:eastAsia="Times New Roman" w:cs="Times New Roman"/>
          <w:szCs w:val="24"/>
        </w:rPr>
        <w:t>δή, αυτό τι θα πει; Ότι εάν ο κ. Λοβέρδος στη νέα κυβέρνηση είναι Υπουργός, το πρώτο που θα κάνει είναι να συστήσει εξεταστική επιτροπή, για να ζητήσει ποινικές ευθύνες του Πρωθυπουργού, των Υπουργών, των Βουλευτών κ</w:t>
      </w:r>
      <w:r>
        <w:rPr>
          <w:rFonts w:eastAsia="Times New Roman" w:cs="Times New Roman"/>
          <w:szCs w:val="24"/>
        </w:rPr>
        <w:t>.</w:t>
      </w:r>
      <w:r>
        <w:rPr>
          <w:rFonts w:eastAsia="Times New Roman" w:cs="Times New Roman"/>
          <w:szCs w:val="24"/>
        </w:rPr>
        <w:t>λπ..</w:t>
      </w:r>
    </w:p>
    <w:p w14:paraId="3920960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Κύριε Λοβέρδο, δεν ξέρω εάν ακούτε</w:t>
      </w:r>
      <w:r>
        <w:rPr>
          <w:rFonts w:eastAsia="Times New Roman" w:cs="Times New Roman"/>
          <w:szCs w:val="24"/>
        </w:rPr>
        <w:t xml:space="preserve">, αλλά θα σας πω εγώ μερικά πράγματα. Αντί να μας εκτοξεύετε ευθείες απειλές σε όλα τα θεσμικά όργανα και του Κοινοβουλίου και της Κυβέρνησης και του πολιτικού συστήματος, εσείς μπορείτε να μας απαντήσετε στα εξής ερωτήματα: </w:t>
      </w:r>
    </w:p>
    <w:p w14:paraId="3920960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Ήταν το δικό σας κόμμα που απα</w:t>
      </w:r>
      <w:r>
        <w:rPr>
          <w:rFonts w:eastAsia="Times New Roman" w:cs="Times New Roman"/>
          <w:szCs w:val="24"/>
        </w:rPr>
        <w:t>ξίωσε και χρε</w:t>
      </w:r>
      <w:r>
        <w:rPr>
          <w:rFonts w:eastAsia="Times New Roman" w:cs="Times New Roman"/>
          <w:szCs w:val="24"/>
        </w:rPr>
        <w:t>ο</w:t>
      </w:r>
      <w:r>
        <w:rPr>
          <w:rFonts w:eastAsia="Times New Roman" w:cs="Times New Roman"/>
          <w:szCs w:val="24"/>
        </w:rPr>
        <w:t xml:space="preserve">κόπησε το πολιτικό σύστημα συνολικά στην Ελλάδα ή όχι; </w:t>
      </w:r>
    </w:p>
    <w:p w14:paraId="3920960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Εμπεδώσατε αισθήματα αναξιοπιστίας και παρακμής στα ίδια τα κόμματα σας που κυβέρνησαν τη χώρα και απλώσατε ένα γκρίζο πέπλο απαξίωσης και παρακμής και στην ελληνική κοινωνία, φθάνοντας </w:t>
      </w:r>
      <w:r>
        <w:rPr>
          <w:rFonts w:eastAsia="Times New Roman" w:cs="Times New Roman"/>
          <w:szCs w:val="24"/>
        </w:rPr>
        <w:t>στο ναδίρ την αξιοπιστία του πολιτικού συστήματος και των προσώπων της, Υπουργών και Βουλευτών, τα τελευταία σαράντα χρόνια; Ποιος ευθύνεται για όλα αυτά; Δώστε μας μια απάντηση.</w:t>
      </w:r>
    </w:p>
    <w:p w14:paraId="3920960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Τρίτον, συνεργάτες του ανθρώπου που είχατε </w:t>
      </w:r>
      <w:r>
        <w:rPr>
          <w:rFonts w:eastAsia="Times New Roman" w:cs="Times New Roman"/>
          <w:szCs w:val="24"/>
        </w:rPr>
        <w:t>Π</w:t>
      </w:r>
      <w:r>
        <w:rPr>
          <w:rFonts w:eastAsia="Times New Roman" w:cs="Times New Roman"/>
          <w:szCs w:val="24"/>
        </w:rPr>
        <w:t>ρωθυπουργό, έξι από τους επτά, ελ</w:t>
      </w:r>
      <w:r>
        <w:rPr>
          <w:rFonts w:eastAsia="Times New Roman" w:cs="Times New Roman"/>
          <w:szCs w:val="24"/>
        </w:rPr>
        <w:t xml:space="preserve">έγχθηκαν ή ελέγχονται για σοβαρές κακουργηματικές πράξεις. Πλην ενός, του Νίκου Θέμελη, όλοι οι άλλοι ελέγχθηκαν ή ελέγχονται. Γι’ αυτό έχετε μια απάντηση, για να δείτε πόσο ευθύνονται και πόσο «ανθρωπάκια» είμαστε εμείς του ΣΥΡΙΖΑ; </w:t>
      </w:r>
    </w:p>
    <w:p w14:paraId="3920960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Τέταρτον, έχετε χρε</w:t>
      </w:r>
      <w:r>
        <w:rPr>
          <w:rFonts w:eastAsia="Times New Roman" w:cs="Times New Roman"/>
          <w:szCs w:val="24"/>
        </w:rPr>
        <w:t>ο</w:t>
      </w:r>
      <w:r>
        <w:rPr>
          <w:rFonts w:eastAsia="Times New Roman" w:cs="Times New Roman"/>
          <w:szCs w:val="24"/>
        </w:rPr>
        <w:t>κο</w:t>
      </w:r>
      <w:r>
        <w:rPr>
          <w:rFonts w:eastAsia="Times New Roman" w:cs="Times New Roman"/>
          <w:szCs w:val="24"/>
        </w:rPr>
        <w:t xml:space="preserve">πήσει το ίδιο το </w:t>
      </w:r>
      <w:r>
        <w:rPr>
          <w:rFonts w:eastAsia="Times New Roman" w:cs="Times New Roman"/>
          <w:szCs w:val="24"/>
        </w:rPr>
        <w:t>κ</w:t>
      </w:r>
      <w:r>
        <w:rPr>
          <w:rFonts w:eastAsia="Times New Roman" w:cs="Times New Roman"/>
          <w:szCs w:val="24"/>
        </w:rPr>
        <w:t xml:space="preserve">όμμα σας, που οφείλει 220 εκατομμύρια και έχετε από το φθινόπωρο του 2011 να καταβάλετε έστω και </w:t>
      </w:r>
      <w:r>
        <w:rPr>
          <w:rFonts w:eastAsia="Times New Roman" w:cs="Times New Roman"/>
          <w:szCs w:val="24"/>
        </w:rPr>
        <w:t>1</w:t>
      </w:r>
      <w:r>
        <w:rPr>
          <w:rFonts w:eastAsia="Times New Roman" w:cs="Times New Roman"/>
          <w:szCs w:val="24"/>
        </w:rPr>
        <w:t xml:space="preserve"> ευρώ; Μας είπατε ότι εσείς, ως </w:t>
      </w:r>
      <w:r>
        <w:rPr>
          <w:rFonts w:eastAsia="Times New Roman" w:cs="Times New Roman"/>
          <w:szCs w:val="24"/>
        </w:rPr>
        <w:t>κ</w:t>
      </w:r>
      <w:r>
        <w:rPr>
          <w:rFonts w:eastAsia="Times New Roman" w:cs="Times New Roman"/>
          <w:szCs w:val="24"/>
        </w:rPr>
        <w:t>όμμα, ακόμα και για πράξεις και παραλείψεις των δικών σας στελεχών, αποφασίζατε ομόφωνα στο Κοινοβούλιο, γι</w:t>
      </w:r>
      <w:r>
        <w:rPr>
          <w:rFonts w:eastAsia="Times New Roman" w:cs="Times New Roman"/>
          <w:szCs w:val="24"/>
        </w:rPr>
        <w:t xml:space="preserve">α να συσταθεί επιτροπή. Και μετά από εκεί, τι κάνατε; Ερχόσασταν μέσα στις </w:t>
      </w:r>
      <w:r>
        <w:rPr>
          <w:rFonts w:eastAsia="Times New Roman" w:cs="Times New Roman"/>
          <w:szCs w:val="24"/>
        </w:rPr>
        <w:t>ε</w:t>
      </w:r>
      <w:r>
        <w:rPr>
          <w:rFonts w:eastAsia="Times New Roman" w:cs="Times New Roman"/>
          <w:szCs w:val="24"/>
        </w:rPr>
        <w:t xml:space="preserve">πιτροπές και παριστάνατε τον συνήγορο υπεράσπισης αυτών που η Βουλή αποφάσισε ως εγκαλούμενους και ελεγχόμενους. Ας ανατρέξει κάποιος στα </w:t>
      </w:r>
      <w:r>
        <w:rPr>
          <w:rFonts w:eastAsia="Times New Roman" w:cs="Times New Roman"/>
          <w:szCs w:val="24"/>
        </w:rPr>
        <w:t>π</w:t>
      </w:r>
      <w:r>
        <w:rPr>
          <w:rFonts w:eastAsia="Times New Roman" w:cs="Times New Roman"/>
          <w:szCs w:val="24"/>
        </w:rPr>
        <w:t xml:space="preserve">ρακτικά της </w:t>
      </w:r>
      <w:r>
        <w:rPr>
          <w:rFonts w:eastAsia="Times New Roman" w:cs="Times New Roman"/>
          <w:szCs w:val="24"/>
        </w:rPr>
        <w:t>ε</w:t>
      </w:r>
      <w:r>
        <w:rPr>
          <w:rFonts w:eastAsia="Times New Roman" w:cs="Times New Roman"/>
          <w:szCs w:val="24"/>
        </w:rPr>
        <w:t>πιτροπής των δανείων των ΜΜΕ</w:t>
      </w:r>
      <w:r>
        <w:rPr>
          <w:rFonts w:eastAsia="Times New Roman" w:cs="Times New Roman"/>
          <w:szCs w:val="24"/>
        </w:rPr>
        <w:t xml:space="preserve"> και των κομμάτων, για να δει τις ερωτήσεις σας, τις παρεμβάσεις σας και τον τρόπο με τον οποίο λειτουργήσατε. Λειτουργήσατε υπέρ της απόφασης της Ολομέλειας της Βουλής ή για την προστασία των ελεγχόμενων και των εγκαλούμενων;</w:t>
      </w:r>
    </w:p>
    <w:p w14:paraId="3920960F" w14:textId="77777777" w:rsidR="00612455" w:rsidRDefault="00B02DE7">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ενταφιάσατε τον ίδιο</w:t>
      </w:r>
      <w:r>
        <w:rPr>
          <w:rFonts w:eastAsia="Times New Roman" w:cs="Times New Roman"/>
          <w:szCs w:val="24"/>
        </w:rPr>
        <w:t xml:space="preserve"> τον τίτλο σας, κύριοι της Δημοκρατικής Συμπαράταξης, ως Κεντροαριστερά ως προς το Κέντρο, αλλά κυρίως ως προς το δεύτερο συστατικό, αυτό της Αριστεράς; Το ενταφιάσατε οριστικώς και διά βίου σε αυτή τη χώρα; Θα τολμήσετε να πάτε να μιλήσετε και για την Αρι</w:t>
      </w:r>
      <w:r>
        <w:rPr>
          <w:rFonts w:eastAsia="Times New Roman" w:cs="Times New Roman"/>
          <w:szCs w:val="24"/>
        </w:rPr>
        <w:t xml:space="preserve">στερά ως Κεντροαριστερά; Γι’ αυτό δεν έχετε ευθύνες; </w:t>
      </w:r>
    </w:p>
    <w:p w14:paraId="3920961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Για όλα αυτά, λοιπόν, να κατηγορήσετε τον εαυτό σας, αφού κοιταχθείτε καλά στον καθρέφτη, εάν έχετε καθρέφτη, και όχι τους Βουλευτές του ΣΥΡΙΖΑ. </w:t>
      </w:r>
    </w:p>
    <w:p w14:paraId="3920961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Να πω και κάτι άλλο για τους Βουλευτές του ΣΥΡΙΖΑ. Εμείς</w:t>
      </w:r>
      <w:r>
        <w:rPr>
          <w:rFonts w:eastAsia="Times New Roman" w:cs="Times New Roman"/>
          <w:szCs w:val="24"/>
        </w:rPr>
        <w:t xml:space="preserve"> έχουμε τιμή που είμαστε στο </w:t>
      </w:r>
      <w:r>
        <w:rPr>
          <w:rFonts w:eastAsia="Times New Roman" w:cs="Times New Roman"/>
          <w:szCs w:val="24"/>
        </w:rPr>
        <w:t>ε</w:t>
      </w:r>
      <w:r>
        <w:rPr>
          <w:rFonts w:eastAsia="Times New Roman" w:cs="Times New Roman"/>
          <w:szCs w:val="24"/>
        </w:rPr>
        <w:t>λληνικό Κοινοβούλιο. Στην προηγούμενη ρήση -στο όριο της διαβολής, θα έλεγα- του κ. Μητσοτάκη, ότι λίγες είναι οι μέρες μας και θα γυρίσουμε στα σπίτια μας, ότι εκεί είναι ο ρόλος μας, του απαντώ ότι εμείς δεν θα γυρίσουμε στα</w:t>
      </w:r>
      <w:r>
        <w:rPr>
          <w:rFonts w:eastAsia="Times New Roman" w:cs="Times New Roman"/>
          <w:szCs w:val="24"/>
        </w:rPr>
        <w:t xml:space="preserve"> σπίτια μας, κύριε Μητσοτάκη, θα γυρίσουμε στις δουλειές μας, που κοπιαστικά επί χρόνια, επί δεκαετίες διακονούσαμε το κοινωνικό σύνολο, ο καθένας από το μετερίζι το</w:t>
      </w:r>
      <w:r>
        <w:rPr>
          <w:rFonts w:eastAsia="Times New Roman" w:cs="Times New Roman"/>
          <w:szCs w:val="24"/>
        </w:rPr>
        <w:t>ύ</w:t>
      </w:r>
      <w:r>
        <w:rPr>
          <w:rFonts w:eastAsia="Times New Roman" w:cs="Times New Roman"/>
          <w:szCs w:val="24"/>
        </w:rPr>
        <w:t xml:space="preserve"> επαγγέλματός του και της επιστήμης του. Στα σπίτια μας δεν θα πάμε και να το ξέρετε!</w:t>
      </w:r>
    </w:p>
    <w:p w14:paraId="39209612" w14:textId="77777777" w:rsidR="00612455" w:rsidRDefault="00B02DE7">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3920961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Πάμε τώρα στο θέμα που συζητάμε. Τι δεν αντιληφθήκατε, κύριοι συνάδελφοι της Νέας Δημοκρατίας; Δ</w:t>
      </w:r>
      <w:r>
        <w:rPr>
          <w:rFonts w:eastAsia="Times New Roman" w:cs="Times New Roman"/>
          <w:szCs w:val="24"/>
        </w:rPr>
        <w:t>ύ</w:t>
      </w:r>
      <w:r>
        <w:rPr>
          <w:rFonts w:eastAsia="Times New Roman" w:cs="Times New Roman"/>
          <w:szCs w:val="24"/>
        </w:rPr>
        <w:t xml:space="preserve">ο πράγματα. Και αναφέρομαι κυρίως στους νομικούς. Στις 6 Ιουλίου καταθέσατε την πρότασή σας για τη σύσταση </w:t>
      </w:r>
      <w:r>
        <w:rPr>
          <w:rFonts w:eastAsia="Times New Roman" w:cs="Times New Roman"/>
          <w:szCs w:val="24"/>
        </w:rPr>
        <w:t>εξεταστικής ε</w:t>
      </w:r>
      <w:r>
        <w:rPr>
          <w:rFonts w:eastAsia="Times New Roman" w:cs="Times New Roman"/>
          <w:szCs w:val="24"/>
        </w:rPr>
        <w:t>πιτροπής. Τότε δεν υπήρχε κα</w:t>
      </w:r>
      <w:r>
        <w:rPr>
          <w:rFonts w:eastAsia="Times New Roman" w:cs="Times New Roman"/>
          <w:szCs w:val="24"/>
        </w:rPr>
        <w:t>μ</w:t>
      </w:r>
      <w:r>
        <w:rPr>
          <w:rFonts w:eastAsia="Times New Roman" w:cs="Times New Roman"/>
          <w:szCs w:val="24"/>
        </w:rPr>
        <w:t>μία δικαστική κρίση ούτε κα</w:t>
      </w:r>
      <w:r>
        <w:rPr>
          <w:rFonts w:eastAsia="Times New Roman" w:cs="Times New Roman"/>
          <w:szCs w:val="24"/>
        </w:rPr>
        <w:t>μ</w:t>
      </w:r>
      <w:r>
        <w:rPr>
          <w:rFonts w:eastAsia="Times New Roman" w:cs="Times New Roman"/>
          <w:szCs w:val="24"/>
        </w:rPr>
        <w:t xml:space="preserve">μιά απόφαση κανενός δικαστικού λειτουργού. Θα έλεγα ότι έχετε, βρε αδερφέ, μια </w:t>
      </w:r>
      <w:r>
        <w:rPr>
          <w:rFonts w:eastAsia="Times New Roman" w:cs="Times New Roman"/>
          <w:szCs w:val="24"/>
        </w:rPr>
        <w:t xml:space="preserve">υπόνοια ότι κάτι μπορεί να συνέβη. Επειδή ο κ. Κεφαλογιάννης πριν από λίγο κατέθεσε αυτούσιο το εισαγγελικό πόρισμα του κ. </w:t>
      </w:r>
      <w:proofErr w:type="spellStart"/>
      <w:r>
        <w:rPr>
          <w:rFonts w:eastAsia="Times New Roman" w:cs="Times New Roman"/>
          <w:szCs w:val="24"/>
        </w:rPr>
        <w:t>Μπρακουμάτσου</w:t>
      </w:r>
      <w:proofErr w:type="spellEnd"/>
      <w:r>
        <w:rPr>
          <w:rFonts w:eastAsia="Times New Roman" w:cs="Times New Roman"/>
          <w:szCs w:val="24"/>
        </w:rPr>
        <w:t>, δεν είχα σκοπό να ασχοληθώ με αυτό, αλλά έχω το δικαίωμα τώρα να επικαλεστώ ό,τι έχει αποφασίσει.</w:t>
      </w:r>
    </w:p>
    <w:p w14:paraId="3920961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Ακούστε. Σημείωσα, δ</w:t>
      </w:r>
      <w:r>
        <w:rPr>
          <w:rFonts w:eastAsia="Times New Roman" w:cs="Times New Roman"/>
          <w:szCs w:val="24"/>
        </w:rPr>
        <w:t xml:space="preserve">ιαβάζοντας το πόρισμα που επικαλέστηκε ο κ. Κεφαλογιάννης και κατέστη ήδη δημόσιο έγγραφο, τα εξής φοβερά και τρομερά, για να καταλάβετε εάν έχει βάση, την ελαχίστη βάση, νομική, πολιτική, λογική η πρότασή σας: </w:t>
      </w:r>
    </w:p>
    <w:p w14:paraId="3920961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Πρώτον, η εισαγγελέας κ. Τζίβα έκανε το καθή</w:t>
      </w:r>
      <w:r>
        <w:rPr>
          <w:rFonts w:eastAsia="Times New Roman" w:cs="Times New Roman"/>
          <w:szCs w:val="24"/>
        </w:rPr>
        <w:t>κον της, δεν συμμετείχε σε κα</w:t>
      </w:r>
      <w:r>
        <w:rPr>
          <w:rFonts w:eastAsia="Times New Roman" w:cs="Times New Roman"/>
          <w:szCs w:val="24"/>
        </w:rPr>
        <w:t>μ</w:t>
      </w:r>
      <w:r>
        <w:rPr>
          <w:rFonts w:eastAsia="Times New Roman" w:cs="Times New Roman"/>
          <w:szCs w:val="24"/>
        </w:rPr>
        <w:t xml:space="preserve">μία έκνομη δραστηριότητα με κίνητρο τη </w:t>
      </w:r>
      <w:proofErr w:type="spellStart"/>
      <w:r>
        <w:rPr>
          <w:rFonts w:eastAsia="Times New Roman" w:cs="Times New Roman"/>
          <w:szCs w:val="24"/>
        </w:rPr>
        <w:t>στοχοποίηση</w:t>
      </w:r>
      <w:proofErr w:type="spellEnd"/>
      <w:r>
        <w:rPr>
          <w:rFonts w:eastAsia="Times New Roman" w:cs="Times New Roman"/>
          <w:szCs w:val="24"/>
        </w:rPr>
        <w:t xml:space="preserve"> Μαρινάκη. </w:t>
      </w:r>
    </w:p>
    <w:p w14:paraId="3920961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Δεύτερον, ο ίδιος ο </w:t>
      </w:r>
      <w:proofErr w:type="spellStart"/>
      <w:r>
        <w:rPr>
          <w:rFonts w:eastAsia="Times New Roman" w:cs="Times New Roman"/>
          <w:szCs w:val="24"/>
        </w:rPr>
        <w:t>Γιαννουσάκης</w:t>
      </w:r>
      <w:proofErr w:type="spellEnd"/>
      <w:r>
        <w:rPr>
          <w:rFonts w:eastAsia="Times New Roman" w:cs="Times New Roman"/>
          <w:szCs w:val="24"/>
        </w:rPr>
        <w:t xml:space="preserve"> έδωσε αφορμή για την εμπλοκή του ονόματος του Μαρινάκη στην υπόθεση του «</w:t>
      </w:r>
      <w:r>
        <w:rPr>
          <w:rFonts w:eastAsia="Times New Roman" w:cs="Times New Roman"/>
          <w:szCs w:val="24"/>
          <w:lang w:val="en-US"/>
        </w:rPr>
        <w:t>NOOR</w:t>
      </w:r>
      <w:r>
        <w:rPr>
          <w:rFonts w:eastAsia="Times New Roman" w:cs="Times New Roman"/>
          <w:szCs w:val="24"/>
        </w:rPr>
        <w:t xml:space="preserve"> 1», καταθέτοντας και στο δικαστήριο και προανακριτικά</w:t>
      </w:r>
      <w:r>
        <w:rPr>
          <w:rFonts w:eastAsia="Times New Roman" w:cs="Times New Roman"/>
          <w:szCs w:val="24"/>
        </w:rPr>
        <w:t xml:space="preserve"> εδώ.</w:t>
      </w:r>
    </w:p>
    <w:p w14:paraId="3920961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Τρίτον, γίνεται επισήμανση από τον αρμόδιο εισαγγελέα </w:t>
      </w:r>
      <w:r>
        <w:rPr>
          <w:rFonts w:eastAsia="Times New Roman" w:cs="Times New Roman"/>
          <w:szCs w:val="24"/>
        </w:rPr>
        <w:t>ε</w:t>
      </w:r>
      <w:r>
        <w:rPr>
          <w:rFonts w:eastAsia="Times New Roman" w:cs="Times New Roman"/>
          <w:szCs w:val="24"/>
        </w:rPr>
        <w:t xml:space="preserve">φετών των τριών καταθέσεων του </w:t>
      </w:r>
      <w:proofErr w:type="spellStart"/>
      <w:r>
        <w:rPr>
          <w:rFonts w:eastAsia="Times New Roman" w:cs="Times New Roman"/>
          <w:szCs w:val="24"/>
        </w:rPr>
        <w:t>Γιαννουσάκη</w:t>
      </w:r>
      <w:proofErr w:type="spellEnd"/>
      <w:r>
        <w:rPr>
          <w:rFonts w:eastAsia="Times New Roman" w:cs="Times New Roman"/>
          <w:szCs w:val="24"/>
        </w:rPr>
        <w:t xml:space="preserve"> -τις προσκόμισε στις 26 Ιουνίου ο Υπουργός Εθνικής Άμυνας- που είχε δώσει με δική του πρωτοβουλία, όπως λέει ο εισαγγελέας </w:t>
      </w:r>
      <w:r>
        <w:rPr>
          <w:rFonts w:eastAsia="Times New Roman" w:cs="Times New Roman"/>
          <w:szCs w:val="24"/>
        </w:rPr>
        <w:t>ε</w:t>
      </w:r>
      <w:r>
        <w:rPr>
          <w:rFonts w:eastAsia="Times New Roman" w:cs="Times New Roman"/>
          <w:szCs w:val="24"/>
        </w:rPr>
        <w:t>φετών. Δεν τον πίεσε κανένας</w:t>
      </w:r>
      <w:r>
        <w:rPr>
          <w:rFonts w:eastAsia="Times New Roman" w:cs="Times New Roman"/>
          <w:szCs w:val="24"/>
        </w:rPr>
        <w:t>. Δεν τον προέτρεψε κανένας. Μόνος του πήγε κι έκανε τρεις καταθέσεις κι εκεί ενέπλεξε τον Μαρινάκη για λαθρεμπόριο καυσίμων και ως πιθανό ύποπτο για το θέμα του «</w:t>
      </w:r>
      <w:r>
        <w:rPr>
          <w:rFonts w:eastAsia="Times New Roman" w:cs="Times New Roman"/>
          <w:szCs w:val="24"/>
        </w:rPr>
        <w:t>NOOR</w:t>
      </w:r>
      <w:r>
        <w:rPr>
          <w:rFonts w:eastAsia="Times New Roman" w:cs="Times New Roman"/>
          <w:szCs w:val="24"/>
        </w:rPr>
        <w:t xml:space="preserve"> 1». Κανένας άλλος. </w:t>
      </w:r>
    </w:p>
    <w:p w14:paraId="3920961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w:t>
      </w:r>
      <w:r>
        <w:rPr>
          <w:rFonts w:eastAsia="Times New Roman" w:cs="Times New Roman"/>
          <w:szCs w:val="24"/>
        </w:rPr>
        <w:t xml:space="preserve">υρίου Βουλευτή) </w:t>
      </w:r>
    </w:p>
    <w:p w14:paraId="3920961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3920961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Τέταρτον, το πόρισμα κάνει αναφορά -εγώ δεν θα το επικαλούμουν, αλλά το προσκόμισε ο κ. Κεφαλογιάννης και κατέστη δημόσιο έγγραφο και το διάβασα τώρα και αποκόμισα αυτά τα συμπεράσματα- σε όσα διαδραματίστηκαν το </w:t>
      </w:r>
      <w:r>
        <w:rPr>
          <w:rFonts w:eastAsia="Times New Roman" w:cs="Times New Roman"/>
          <w:szCs w:val="24"/>
        </w:rPr>
        <w:t>βράδυ της 17</w:t>
      </w:r>
      <w:r>
        <w:rPr>
          <w:rFonts w:eastAsia="Times New Roman" w:cs="Times New Roman"/>
          <w:szCs w:val="24"/>
          <w:vertAlign w:val="superscript"/>
        </w:rPr>
        <w:t>ης</w:t>
      </w:r>
      <w:r>
        <w:rPr>
          <w:rFonts w:eastAsia="Times New Roman" w:cs="Times New Roman"/>
          <w:szCs w:val="24"/>
        </w:rPr>
        <w:t xml:space="preserve"> Ιουλίου 2017, όταν η εισαγγελέας κ. Τζίβα επισκέφθηκε τον </w:t>
      </w:r>
      <w:proofErr w:type="spellStart"/>
      <w:r>
        <w:rPr>
          <w:rFonts w:eastAsia="Times New Roman" w:cs="Times New Roman"/>
          <w:szCs w:val="24"/>
        </w:rPr>
        <w:t>Γιαννουσάκη</w:t>
      </w:r>
      <w:proofErr w:type="spellEnd"/>
      <w:r>
        <w:rPr>
          <w:rFonts w:eastAsia="Times New Roman" w:cs="Times New Roman"/>
          <w:szCs w:val="24"/>
        </w:rPr>
        <w:t xml:space="preserve"> στη φυλακή. Γιατί λέτε; Το πόρισμα λέει «διότι ο ισοβίτης επειγόντως επιθυμούσε την κυρία εισαγγελέα να προσέλθει και να της δώσει κατάθεση, γιατί φοβόταν για τη ζωή του κ</w:t>
      </w:r>
      <w:r>
        <w:rPr>
          <w:rFonts w:eastAsia="Times New Roman" w:cs="Times New Roman"/>
          <w:szCs w:val="24"/>
        </w:rPr>
        <w:t xml:space="preserve">αι τη ζωή των μελών της οικογένειας του.» </w:t>
      </w:r>
    </w:p>
    <w:p w14:paraId="3920961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που θα έρθετε μετά να μιλήσετε, αυτό να το θεωρείτε ως δεδομένο. Είναι τμήμα του πορίσματος του εισαγγελέα. Να, λοιπόν, γιατί έπρεπε να πάει γρήγορα η κυρία εισαγγελέας, γιατί το αξίωνε ο </w:t>
      </w:r>
      <w:proofErr w:type="spellStart"/>
      <w:r>
        <w:rPr>
          <w:rFonts w:eastAsia="Times New Roman" w:cs="Times New Roman"/>
          <w:szCs w:val="24"/>
        </w:rPr>
        <w:t>Γιαννουσάκη</w:t>
      </w:r>
      <w:r>
        <w:rPr>
          <w:rFonts w:eastAsia="Times New Roman" w:cs="Times New Roman"/>
          <w:szCs w:val="24"/>
        </w:rPr>
        <w:t>ς</w:t>
      </w:r>
      <w:proofErr w:type="spellEnd"/>
      <w:r>
        <w:rPr>
          <w:rFonts w:eastAsia="Times New Roman" w:cs="Times New Roman"/>
          <w:szCs w:val="24"/>
        </w:rPr>
        <w:t xml:space="preserve">. </w:t>
      </w:r>
    </w:p>
    <w:p w14:paraId="3920961C" w14:textId="77777777" w:rsidR="00612455" w:rsidRDefault="00B02DE7">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το ίδιο το πόρισμα επισημαίνει ότι όταν ο </w:t>
      </w:r>
      <w:proofErr w:type="spellStart"/>
      <w:r>
        <w:rPr>
          <w:rFonts w:eastAsia="Times New Roman" w:cs="Times New Roman"/>
          <w:szCs w:val="24"/>
        </w:rPr>
        <w:t>Γιαννουσάκης</w:t>
      </w:r>
      <w:proofErr w:type="spellEnd"/>
      <w:r>
        <w:rPr>
          <w:rFonts w:eastAsia="Times New Roman" w:cs="Times New Roman"/>
          <w:szCs w:val="24"/>
        </w:rPr>
        <w:t xml:space="preserve"> κλήθηκε </w:t>
      </w:r>
      <w:proofErr w:type="spellStart"/>
      <w:r>
        <w:rPr>
          <w:rFonts w:eastAsia="Times New Roman" w:cs="Times New Roman"/>
          <w:szCs w:val="24"/>
        </w:rPr>
        <w:t>ενώπι</w:t>
      </w:r>
      <w:r>
        <w:rPr>
          <w:rFonts w:eastAsia="Times New Roman" w:cs="Times New Roman"/>
          <w:szCs w:val="24"/>
        </w:rPr>
        <w:t>ό</w:t>
      </w:r>
      <w:r>
        <w:rPr>
          <w:rFonts w:eastAsia="Times New Roman" w:cs="Times New Roman"/>
          <w:szCs w:val="24"/>
        </w:rPr>
        <w:t>ν</w:t>
      </w:r>
      <w:proofErr w:type="spellEnd"/>
      <w:r>
        <w:rPr>
          <w:rFonts w:eastAsia="Times New Roman" w:cs="Times New Roman"/>
          <w:szCs w:val="24"/>
        </w:rPr>
        <w:t xml:space="preserve"> του, για να υποστηρίξει τις καταγγελίες περί εκβιασμού εκ μέρους της εισαγγελέως, λέει ο </w:t>
      </w:r>
      <w:proofErr w:type="spellStart"/>
      <w:r>
        <w:rPr>
          <w:rFonts w:eastAsia="Times New Roman" w:cs="Times New Roman"/>
          <w:szCs w:val="24"/>
        </w:rPr>
        <w:t>Γιαννουσάκης</w:t>
      </w:r>
      <w:proofErr w:type="spellEnd"/>
      <w:r>
        <w:rPr>
          <w:rFonts w:eastAsia="Times New Roman" w:cs="Times New Roman"/>
          <w:szCs w:val="24"/>
        </w:rPr>
        <w:t xml:space="preserve"> στον κ. </w:t>
      </w:r>
      <w:proofErr w:type="spellStart"/>
      <w:r>
        <w:rPr>
          <w:rFonts w:eastAsia="Times New Roman" w:cs="Times New Roman"/>
          <w:szCs w:val="24"/>
        </w:rPr>
        <w:t>Μπρακουμάτσο</w:t>
      </w:r>
      <w:proofErr w:type="spellEnd"/>
      <w:r>
        <w:rPr>
          <w:rFonts w:eastAsia="Times New Roman" w:cs="Times New Roman"/>
          <w:szCs w:val="24"/>
        </w:rPr>
        <w:t>: «Δεν μου ασκήθηκε κα</w:t>
      </w:r>
      <w:r>
        <w:rPr>
          <w:rFonts w:eastAsia="Times New Roman" w:cs="Times New Roman"/>
          <w:szCs w:val="24"/>
        </w:rPr>
        <w:t>μ</w:t>
      </w:r>
      <w:r>
        <w:rPr>
          <w:rFonts w:eastAsia="Times New Roman" w:cs="Times New Roman"/>
          <w:szCs w:val="24"/>
        </w:rPr>
        <w:t xml:space="preserve">μία μορφή εκβιασμού». </w:t>
      </w:r>
    </w:p>
    <w:p w14:paraId="3920961D" w14:textId="77777777" w:rsidR="00612455" w:rsidRDefault="00B02DE7">
      <w:pPr>
        <w:spacing w:line="600" w:lineRule="auto"/>
        <w:ind w:firstLine="720"/>
        <w:jc w:val="both"/>
        <w:rPr>
          <w:rFonts w:eastAsia="Times New Roman" w:cs="Times New Roman"/>
          <w:szCs w:val="24"/>
        </w:rPr>
      </w:pPr>
      <w:proofErr w:type="spellStart"/>
      <w:r>
        <w:rPr>
          <w:rFonts w:eastAsia="Times New Roman" w:cs="Times New Roman"/>
          <w:szCs w:val="24"/>
        </w:rPr>
        <w:t>Έβδο</w:t>
      </w:r>
      <w:r>
        <w:rPr>
          <w:rFonts w:eastAsia="Times New Roman" w:cs="Times New Roman"/>
          <w:szCs w:val="24"/>
        </w:rPr>
        <w:t>μον</w:t>
      </w:r>
      <w:proofErr w:type="spellEnd"/>
      <w:r>
        <w:rPr>
          <w:rFonts w:eastAsia="Times New Roman" w:cs="Times New Roman"/>
          <w:szCs w:val="24"/>
        </w:rPr>
        <w:t xml:space="preserve">, τονίζει ότι η εισαγγελέας Ειρήνη Τζίβα είχε επικοινωνήσει, πριν πάει στη φυλακή, με την εισαγγελέα του Αρείου Πάγου και την ενημέρωσε μετά τη φυγή της από τη φυλακή, λέγοντας ότι αρνήθηκε τελικά ο </w:t>
      </w:r>
      <w:proofErr w:type="spellStart"/>
      <w:r>
        <w:rPr>
          <w:rFonts w:eastAsia="Times New Roman" w:cs="Times New Roman"/>
          <w:szCs w:val="24"/>
        </w:rPr>
        <w:t>Γιαννουσάκης</w:t>
      </w:r>
      <w:proofErr w:type="spellEnd"/>
      <w:r>
        <w:rPr>
          <w:rFonts w:eastAsia="Times New Roman" w:cs="Times New Roman"/>
          <w:szCs w:val="24"/>
        </w:rPr>
        <w:t xml:space="preserve"> να καταθέσει. </w:t>
      </w:r>
    </w:p>
    <w:p w14:paraId="3920961E" w14:textId="77777777" w:rsidR="00612455" w:rsidRDefault="00B02DE7">
      <w:pPr>
        <w:spacing w:line="600" w:lineRule="auto"/>
        <w:ind w:firstLine="720"/>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το πόρισμα περιγρά</w:t>
      </w:r>
      <w:r>
        <w:rPr>
          <w:rFonts w:eastAsia="Times New Roman" w:cs="Times New Roman"/>
          <w:szCs w:val="24"/>
        </w:rPr>
        <w:t xml:space="preserve">φει όλες τις παλινωδίες του ισοβίτη. Επισημαίνει ο ίδιος –λέει το πόρισμα- για να αποδείξει ότι συνεργάζεται με τις </w:t>
      </w:r>
      <w:r>
        <w:rPr>
          <w:rFonts w:eastAsia="Times New Roman" w:cs="Times New Roman"/>
          <w:szCs w:val="24"/>
        </w:rPr>
        <w:t>α</w:t>
      </w:r>
      <w:r>
        <w:rPr>
          <w:rFonts w:eastAsia="Times New Roman" w:cs="Times New Roman"/>
          <w:szCs w:val="24"/>
        </w:rPr>
        <w:t>ρχές, προκειμένου να αποκαλυφθούν και άλλοι εμπλεκόμενοι στην υπόθεση του «</w:t>
      </w:r>
      <w:r>
        <w:rPr>
          <w:rFonts w:eastAsia="Times New Roman" w:cs="Times New Roman"/>
          <w:szCs w:val="24"/>
          <w:lang w:val="en-US"/>
        </w:rPr>
        <w:t>NOOR</w:t>
      </w:r>
      <w:r>
        <w:rPr>
          <w:rFonts w:eastAsia="Times New Roman" w:cs="Times New Roman"/>
          <w:szCs w:val="24"/>
        </w:rPr>
        <w:t xml:space="preserve"> 1». Ανέφερε αυθορμήτως ενώπιον του δικαστηρίου –αναφέρεται </w:t>
      </w:r>
      <w:r>
        <w:rPr>
          <w:rFonts w:eastAsia="Times New Roman" w:cs="Times New Roman"/>
          <w:szCs w:val="24"/>
        </w:rPr>
        <w:t xml:space="preserve">στα πρακτικά του πρωτόδικου δικαστηρίου- όπου είχε μιλήσει και είχε καταθέσει και τραπεζικό </w:t>
      </w:r>
      <w:proofErr w:type="spellStart"/>
      <w:r>
        <w:rPr>
          <w:rFonts w:eastAsia="Times New Roman" w:cs="Times New Roman"/>
          <w:szCs w:val="24"/>
        </w:rPr>
        <w:t>εξτρέ</w:t>
      </w:r>
      <w:proofErr w:type="spellEnd"/>
      <w:r>
        <w:rPr>
          <w:rFonts w:eastAsia="Times New Roman" w:cs="Times New Roman"/>
          <w:szCs w:val="24"/>
        </w:rPr>
        <w:t xml:space="preserve"> της εταιρείας του κ. Μαρινάκη. </w:t>
      </w:r>
    </w:p>
    <w:p w14:paraId="3920961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Ποιος λοιπόν, κύριοι συνάδελφοι, ενοχοποιεί τον άλφα ή τον βήτα επιχειρηματία; Η Κυβέρνηση; Ο Υπουργός Άμυνας; Κάποιο στέλεχος</w:t>
      </w:r>
      <w:r>
        <w:rPr>
          <w:rFonts w:eastAsia="Times New Roman" w:cs="Times New Roman"/>
          <w:szCs w:val="24"/>
        </w:rPr>
        <w:t xml:space="preserve"> του ΣΥΡΙΖΑ; Κάποιος διοικητικός παράγοντας; Ο ίδιος ο ισοβίτης. </w:t>
      </w:r>
    </w:p>
    <w:p w14:paraId="39209620" w14:textId="77777777" w:rsidR="00612455" w:rsidRDefault="00B02DE7">
      <w:pPr>
        <w:spacing w:line="600" w:lineRule="auto"/>
        <w:ind w:firstLine="720"/>
        <w:jc w:val="both"/>
        <w:rPr>
          <w:rFonts w:eastAsia="Times New Roman" w:cs="Times New Roman"/>
          <w:szCs w:val="24"/>
        </w:rPr>
      </w:pPr>
      <w:proofErr w:type="spellStart"/>
      <w:r>
        <w:rPr>
          <w:rFonts w:eastAsia="Times New Roman" w:cs="Times New Roman"/>
          <w:szCs w:val="24"/>
        </w:rPr>
        <w:t>Ένατον</w:t>
      </w:r>
      <w:proofErr w:type="spellEnd"/>
      <w:r>
        <w:rPr>
          <w:rFonts w:eastAsia="Times New Roman" w:cs="Times New Roman"/>
          <w:szCs w:val="24"/>
        </w:rPr>
        <w:t xml:space="preserve">, για τη σύσταση συμμορίας σε βάρος του κ. Μαρινάκη από τον </w:t>
      </w:r>
      <w:proofErr w:type="spellStart"/>
      <w:r>
        <w:rPr>
          <w:rFonts w:eastAsia="Times New Roman" w:cs="Times New Roman"/>
          <w:szCs w:val="24"/>
        </w:rPr>
        <w:t>Χριστοφορίδη</w:t>
      </w:r>
      <w:proofErr w:type="spellEnd"/>
      <w:r>
        <w:rPr>
          <w:rFonts w:eastAsia="Times New Roman" w:cs="Times New Roman"/>
          <w:szCs w:val="24"/>
        </w:rPr>
        <w:t>,</w:t>
      </w:r>
      <w:r>
        <w:rPr>
          <w:rFonts w:eastAsia="Times New Roman" w:cs="Times New Roman"/>
          <w:szCs w:val="24"/>
        </w:rPr>
        <w:t xml:space="preserve"> τον </w:t>
      </w:r>
      <w:r>
        <w:rPr>
          <w:rFonts w:eastAsia="Times New Roman" w:cs="Times New Roman"/>
          <w:szCs w:val="24"/>
        </w:rPr>
        <w:t>Π</w:t>
      </w:r>
      <w:r>
        <w:rPr>
          <w:rFonts w:eastAsia="Times New Roman" w:cs="Times New Roman"/>
          <w:szCs w:val="24"/>
        </w:rPr>
        <w:t xml:space="preserve">ατέρα και τον </w:t>
      </w:r>
      <w:proofErr w:type="spellStart"/>
      <w:r>
        <w:rPr>
          <w:rFonts w:eastAsia="Times New Roman" w:cs="Times New Roman"/>
          <w:szCs w:val="24"/>
        </w:rPr>
        <w:t>Μελισσανίδη</w:t>
      </w:r>
      <w:proofErr w:type="spellEnd"/>
      <w:r>
        <w:rPr>
          <w:rFonts w:eastAsia="Times New Roman" w:cs="Times New Roman"/>
          <w:szCs w:val="24"/>
        </w:rPr>
        <w:t xml:space="preserve"> ουδέν απεδείχθη και είναι παντελώς αβάσιμο. </w:t>
      </w:r>
    </w:p>
    <w:p w14:paraId="3920962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Άρα, λοιπόν, τι έχετε τώρα μπροστά σας; Έχετε ένα πόρισμα που από τα τρία βασικά ζητούμενα, τα τρία πραγματικά περιστατικά -που το πρώτο είναι το τηλεφώνημα του </w:t>
      </w:r>
      <w:proofErr w:type="spellStart"/>
      <w:r>
        <w:rPr>
          <w:rFonts w:eastAsia="Times New Roman" w:cs="Times New Roman"/>
          <w:szCs w:val="24"/>
        </w:rPr>
        <w:t>Γιαννουσάκη</w:t>
      </w:r>
      <w:proofErr w:type="spellEnd"/>
      <w:r>
        <w:rPr>
          <w:rFonts w:eastAsia="Times New Roman" w:cs="Times New Roman"/>
          <w:szCs w:val="24"/>
        </w:rPr>
        <w:t xml:space="preserve">, το δεύτερο η επίσκεψη της εισαγγελέως στη φυλακή και το τρίτο η ανάμειξη </w:t>
      </w:r>
      <w:proofErr w:type="spellStart"/>
      <w:r>
        <w:rPr>
          <w:rFonts w:eastAsia="Times New Roman" w:cs="Times New Roman"/>
          <w:szCs w:val="24"/>
        </w:rPr>
        <w:t>Χριστοφορ</w:t>
      </w:r>
      <w:r>
        <w:rPr>
          <w:rFonts w:eastAsia="Times New Roman" w:cs="Times New Roman"/>
          <w:szCs w:val="24"/>
        </w:rPr>
        <w:t>ίδη</w:t>
      </w:r>
      <w:proofErr w:type="spellEnd"/>
      <w:r>
        <w:rPr>
          <w:rFonts w:eastAsia="Times New Roman" w:cs="Times New Roman"/>
          <w:szCs w:val="24"/>
        </w:rPr>
        <w:t xml:space="preserve">- το πρώτο και το δεύτερο έχει κριθεί με αυτό το πόρισμα. Θα δούμε εάν διαφοροποιηθεί κάτι. Άρα είναι τελικώς αμετάκλητο και τελεσίδικο. </w:t>
      </w:r>
    </w:p>
    <w:p w14:paraId="3920962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Ένα τελευταίο, όσον αφορά τον ανακριτικό υπάλληλο, τον κ. </w:t>
      </w:r>
      <w:proofErr w:type="spellStart"/>
      <w:r>
        <w:rPr>
          <w:rFonts w:eastAsia="Times New Roman" w:cs="Times New Roman"/>
          <w:szCs w:val="24"/>
        </w:rPr>
        <w:t>Χριστοφορίδη</w:t>
      </w:r>
      <w:proofErr w:type="spellEnd"/>
      <w:r>
        <w:rPr>
          <w:rFonts w:eastAsia="Times New Roman" w:cs="Times New Roman"/>
          <w:szCs w:val="24"/>
        </w:rPr>
        <w:t>, έχει δώσει εντολή ο εισαγγελέας να ερευνηθε</w:t>
      </w:r>
      <w:r>
        <w:rPr>
          <w:rFonts w:eastAsia="Times New Roman" w:cs="Times New Roman"/>
          <w:szCs w:val="24"/>
        </w:rPr>
        <w:t xml:space="preserve">ί από το Ναυτοδικείο. </w:t>
      </w:r>
    </w:p>
    <w:p w14:paraId="3920962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Γιατί μέμφεστε την Κυβέρνηση; Ότι δεν έκανε τι; Προς ποια κατεύθυνση ότι δεν έκανε κάτι καλό; </w:t>
      </w:r>
    </w:p>
    <w:p w14:paraId="3920962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Κύριε Πρόεδρε, θα πω κάτι επί της ουσίας και ολοκληρώνω. </w:t>
      </w:r>
    </w:p>
    <w:p w14:paraId="3920962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τι το μεμπτό καταλογίζετε σε ένα πολιτικό πρόσωπο που ενθαρρ</w:t>
      </w:r>
      <w:r>
        <w:rPr>
          <w:rFonts w:eastAsia="Times New Roman" w:cs="Times New Roman"/>
          <w:szCs w:val="24"/>
        </w:rPr>
        <w:t xml:space="preserve">ύνει έναν ισοβίτη να δώσει στοιχεία για περαιτέρω έρευνα σε μια πάρα πολύ σοβαρή υπόθεση, όχι μόνο σε πανελλήνια, αλλά και σε πανευρωπαϊκή διάσταση; Τι το μεμπτό διακρίνετε; Μιλάτε για παρέμβαση και χειραγώγηση της </w:t>
      </w:r>
      <w:r>
        <w:rPr>
          <w:rFonts w:eastAsia="Times New Roman" w:cs="Times New Roman"/>
          <w:szCs w:val="24"/>
        </w:rPr>
        <w:t>δ</w:t>
      </w:r>
      <w:r>
        <w:rPr>
          <w:rFonts w:eastAsia="Times New Roman" w:cs="Times New Roman"/>
          <w:szCs w:val="24"/>
        </w:rPr>
        <w:t xml:space="preserve">ικαιοσύνης. </w:t>
      </w:r>
    </w:p>
    <w:p w14:paraId="3920962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Αυτή η απόφαση του </w:t>
      </w:r>
      <w:r>
        <w:rPr>
          <w:rFonts w:eastAsia="Times New Roman" w:cs="Times New Roman"/>
          <w:szCs w:val="24"/>
        </w:rPr>
        <w:t>ε</w:t>
      </w:r>
      <w:r>
        <w:rPr>
          <w:rFonts w:eastAsia="Times New Roman" w:cs="Times New Roman"/>
          <w:szCs w:val="24"/>
        </w:rPr>
        <w:t>ισαγγελ</w:t>
      </w:r>
      <w:r>
        <w:rPr>
          <w:rFonts w:eastAsia="Times New Roman" w:cs="Times New Roman"/>
          <w:szCs w:val="24"/>
        </w:rPr>
        <w:t xml:space="preserve">έα </w:t>
      </w:r>
      <w:r>
        <w:rPr>
          <w:rFonts w:eastAsia="Times New Roman" w:cs="Times New Roman"/>
          <w:szCs w:val="24"/>
        </w:rPr>
        <w:t>ε</w:t>
      </w:r>
      <w:r>
        <w:rPr>
          <w:rFonts w:eastAsia="Times New Roman" w:cs="Times New Roman"/>
          <w:szCs w:val="24"/>
        </w:rPr>
        <w:t xml:space="preserve">φετών, του </w:t>
      </w:r>
      <w:proofErr w:type="spellStart"/>
      <w:r>
        <w:rPr>
          <w:rFonts w:eastAsia="Times New Roman" w:cs="Times New Roman"/>
          <w:szCs w:val="24"/>
        </w:rPr>
        <w:t>Μπρακουμάτσου</w:t>
      </w:r>
      <w:proofErr w:type="spellEnd"/>
      <w:r>
        <w:rPr>
          <w:rFonts w:eastAsia="Times New Roman" w:cs="Times New Roman"/>
          <w:szCs w:val="24"/>
        </w:rPr>
        <w:t>, πιστεύετε ότι είναι αποτέλεσμα χειραγώγησης; Αν υπαινίσσεστε αυτό, πείτε το εδώ δημόσια, αν τολμάτε. Πείτε ότι αυτό το πόρισμα δεν είναι προϊόν ελεύθερης δικαστικής πεποίθησης και κρίσης, αλλά είναι προϊόν εκβιασμού, απειλής ή</w:t>
      </w:r>
      <w:r>
        <w:rPr>
          <w:rFonts w:eastAsia="Times New Roman" w:cs="Times New Roman"/>
          <w:szCs w:val="24"/>
        </w:rPr>
        <w:t xml:space="preserve"> πίεσης. Πείτε το για να καταλάβουν και οι δικαστές περί τίνος πρόκειται. </w:t>
      </w:r>
    </w:p>
    <w:p w14:paraId="3920962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Όσον αφορά τα θέματα που έχουν νομικό ενδιαφέρον, είναι η υπόθεση του ανακριτικού υπαλλήλου και η υπόθεση της φυλακής. Και τα δύο θέματα</w:t>
      </w:r>
      <w:r>
        <w:rPr>
          <w:rFonts w:eastAsia="Times New Roman" w:cs="Times New Roman"/>
          <w:szCs w:val="24"/>
        </w:rPr>
        <w:t>,</w:t>
      </w:r>
      <w:r>
        <w:rPr>
          <w:rFonts w:eastAsia="Times New Roman" w:cs="Times New Roman"/>
          <w:szCs w:val="24"/>
        </w:rPr>
        <w:t xml:space="preserve"> μ</w:t>
      </w:r>
      <w:r>
        <w:rPr>
          <w:rFonts w:eastAsia="Times New Roman" w:cs="Times New Roman"/>
          <w:szCs w:val="24"/>
        </w:rPr>
        <w:t>α</w:t>
      </w:r>
      <w:r>
        <w:rPr>
          <w:rFonts w:eastAsia="Times New Roman" w:cs="Times New Roman"/>
          <w:szCs w:val="24"/>
        </w:rPr>
        <w:t>ς ενημέρωσε ο αρμόδιος Υπουργός Δικαιοσύν</w:t>
      </w:r>
      <w:r>
        <w:rPr>
          <w:rFonts w:eastAsia="Times New Roman" w:cs="Times New Roman"/>
          <w:szCs w:val="24"/>
        </w:rPr>
        <w:t xml:space="preserve">ης ότι ερευνώνται από τη </w:t>
      </w:r>
      <w:r>
        <w:rPr>
          <w:rFonts w:eastAsia="Times New Roman" w:cs="Times New Roman"/>
          <w:szCs w:val="24"/>
        </w:rPr>
        <w:t>δ</w:t>
      </w:r>
      <w:r>
        <w:rPr>
          <w:rFonts w:eastAsia="Times New Roman" w:cs="Times New Roman"/>
          <w:szCs w:val="24"/>
        </w:rPr>
        <w:t xml:space="preserve">ικαιοσύνη. Τι θέλετε να κάνει το πολιτικό σύστημα ή ο αρμόδιος Υπουργός ή η Κυβέρνηση; Να παρέμβει σε αυτά που ερευνάει η </w:t>
      </w:r>
      <w:r>
        <w:rPr>
          <w:rFonts w:eastAsia="Times New Roman" w:cs="Times New Roman"/>
          <w:szCs w:val="24"/>
        </w:rPr>
        <w:t>δ</w:t>
      </w:r>
      <w:r>
        <w:rPr>
          <w:rFonts w:eastAsia="Times New Roman" w:cs="Times New Roman"/>
          <w:szCs w:val="24"/>
        </w:rPr>
        <w:t xml:space="preserve">ικαιοσύνη; Τι υπολείπεται, λοιπόν, από την υπόθεση αυτή που φτιάχνει ολόκληρο αυτό το σενάριο της πρότασής </w:t>
      </w:r>
      <w:r>
        <w:rPr>
          <w:rFonts w:eastAsia="Times New Roman" w:cs="Times New Roman"/>
          <w:szCs w:val="24"/>
        </w:rPr>
        <w:t xml:space="preserve">σας; Τίποτα απολύτως. Τα πάντα ερευνώνται κανονικά και σύμφωνα με τον νόμο και το Σύνταγμα. </w:t>
      </w:r>
    </w:p>
    <w:p w14:paraId="3920962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Κλείνω, λέγοντας ένα τελευταίο, κύριε Πρόεδρε. </w:t>
      </w:r>
    </w:p>
    <w:p w14:paraId="39209629"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Λάππα</w:t>
      </w:r>
      <w:proofErr w:type="spellEnd"/>
      <w:r>
        <w:rPr>
          <w:rFonts w:eastAsia="Times New Roman" w:cs="Times New Roman"/>
          <w:szCs w:val="24"/>
        </w:rPr>
        <w:t xml:space="preserve">, είναι η πέμπτη φορά που λέτε ότι είναι τελευταίο αυτό που λέτε. </w:t>
      </w:r>
    </w:p>
    <w:p w14:paraId="3920962A"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w:t>
      </w:r>
      <w:r>
        <w:rPr>
          <w:rFonts w:eastAsia="Times New Roman" w:cs="Times New Roman"/>
          <w:b/>
          <w:szCs w:val="24"/>
        </w:rPr>
        <w:t>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Τελείωσα, κύριε Πρόεδρε. Θα ήταν παράλειψη να μην το πω. </w:t>
      </w:r>
    </w:p>
    <w:p w14:paraId="3920962B"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Αυτό τώρα να είναι πραγματικά το τελευταίο</w:t>
      </w:r>
      <w:r>
        <w:rPr>
          <w:rFonts w:eastAsia="Times New Roman" w:cs="Times New Roman"/>
          <w:szCs w:val="24"/>
        </w:rPr>
        <w:t>!</w:t>
      </w:r>
      <w:r>
        <w:rPr>
          <w:rFonts w:eastAsia="Times New Roman" w:cs="Times New Roman"/>
          <w:szCs w:val="24"/>
        </w:rPr>
        <w:t xml:space="preserve"> </w:t>
      </w:r>
    </w:p>
    <w:p w14:paraId="3920962C"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Τελείωσα, κύριε Πρόεδρε. </w:t>
      </w:r>
    </w:p>
    <w:p w14:paraId="3920962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Επειδή θεωρώ αυτό το πόρισμα του </w:t>
      </w:r>
      <w:r>
        <w:rPr>
          <w:rFonts w:eastAsia="Times New Roman" w:cs="Times New Roman"/>
          <w:szCs w:val="24"/>
        </w:rPr>
        <w:t>εισαγγελέα ε</w:t>
      </w:r>
      <w:r>
        <w:rPr>
          <w:rFonts w:eastAsia="Times New Roman" w:cs="Times New Roman"/>
          <w:szCs w:val="24"/>
        </w:rPr>
        <w:t>φετών τολμηρό πόρισμα, θα ήταν παράλειψη, εάν δεν τόνιζα ότι είναι μια απόδειξη πραγματικά δικαστικής ανεξαρτησίας και τόλμης. Θέλω να αναφέρω δυο λέξεις που είπε κάποτε ο Σαρτζετάκης, τη δεκαετία του ’80, ως Πρόεδρος της Δημοκρατίας, για τους τολμηρούς δι</w:t>
      </w:r>
      <w:r>
        <w:rPr>
          <w:rFonts w:eastAsia="Times New Roman" w:cs="Times New Roman"/>
          <w:szCs w:val="24"/>
        </w:rPr>
        <w:t xml:space="preserve">καστές: </w:t>
      </w:r>
    </w:p>
    <w:p w14:paraId="3920962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«Είναι πρώτιστα υπόθεση φρονήματος, δηλαδή εκπορεύεται από την ψυχή του δικαστικού λειτουργού και συνυφαίνεται με την προσωπική του αξιοπρέπεια, με μήνυμα παρρησίας ως εκφράσεως του ηθικούς θάρρους, αυτού του θάρρους που έχει ως αναπόφευκτο τίμημα</w:t>
      </w:r>
      <w:r>
        <w:rPr>
          <w:rFonts w:eastAsia="Times New Roman" w:cs="Times New Roman"/>
          <w:szCs w:val="24"/>
        </w:rPr>
        <w:t xml:space="preserve"> την παρενόχληση και συνακόλουθα την εξέγερση των φαύλων, των μικρόψυχων και των ασήμαντων που συνασπίζονται και ασχημονούν, που φοβούνται και αντεπιτίθενται. </w:t>
      </w:r>
    </w:p>
    <w:p w14:paraId="3920962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Αυτό το θάρρος το ηθικό, το δύσκολο και πολύτιμο είναι για τον λειτουργό της δικαιοσύνης η αρετή</w:t>
      </w:r>
      <w:r>
        <w:rPr>
          <w:rFonts w:eastAsia="Times New Roman" w:cs="Times New Roman"/>
          <w:szCs w:val="24"/>
        </w:rPr>
        <w:t xml:space="preserve"> </w:t>
      </w:r>
      <w:r>
        <w:rPr>
          <w:rFonts w:eastAsia="Times New Roman" w:cs="Times New Roman"/>
          <w:szCs w:val="24"/>
          <w:lang w:val="en-US"/>
        </w:rPr>
        <w:t>sine</w:t>
      </w:r>
      <w:r>
        <w:rPr>
          <w:rFonts w:eastAsia="Times New Roman" w:cs="Times New Roman"/>
          <w:szCs w:val="24"/>
        </w:rPr>
        <w:t xml:space="preserve"> </w:t>
      </w:r>
      <w:r>
        <w:rPr>
          <w:rFonts w:eastAsia="Times New Roman" w:cs="Times New Roman"/>
          <w:szCs w:val="24"/>
          <w:lang w:val="en-US"/>
        </w:rPr>
        <w:t>qua</w:t>
      </w:r>
      <w:r>
        <w:rPr>
          <w:rFonts w:eastAsia="Times New Roman" w:cs="Times New Roman"/>
          <w:szCs w:val="24"/>
        </w:rPr>
        <w:t xml:space="preserve"> </w:t>
      </w:r>
      <w:r>
        <w:rPr>
          <w:rFonts w:eastAsia="Times New Roman" w:cs="Times New Roman"/>
          <w:szCs w:val="24"/>
          <w:lang w:val="en-US"/>
        </w:rPr>
        <w:t>non</w:t>
      </w:r>
      <w:r>
        <w:rPr>
          <w:rFonts w:eastAsia="Times New Roman" w:cs="Times New Roman"/>
          <w:szCs w:val="24"/>
        </w:rPr>
        <w:t xml:space="preserve">». </w:t>
      </w:r>
    </w:p>
    <w:p w14:paraId="3920963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Σήμερα μιλάμε για το τέλειο αγαθό της δικαιοσύνης, που είναι πραγματικά αυτό το αγαθό, η απονομή της, το </w:t>
      </w:r>
      <w:proofErr w:type="spellStart"/>
      <w:r>
        <w:rPr>
          <w:rFonts w:eastAsia="Times New Roman" w:cs="Times New Roman"/>
          <w:szCs w:val="24"/>
          <w:lang w:val="en-US"/>
        </w:rPr>
        <w:t>summum</w:t>
      </w:r>
      <w:proofErr w:type="spellEnd"/>
      <w:r>
        <w:rPr>
          <w:rFonts w:eastAsia="Times New Roman" w:cs="Times New Roman"/>
          <w:szCs w:val="24"/>
        </w:rPr>
        <w:t xml:space="preserve"> </w:t>
      </w:r>
      <w:proofErr w:type="spellStart"/>
      <w:r>
        <w:rPr>
          <w:rFonts w:eastAsia="Times New Roman" w:cs="Times New Roman"/>
          <w:szCs w:val="24"/>
          <w:lang w:val="en-US"/>
        </w:rPr>
        <w:t>bonum</w:t>
      </w:r>
      <w:proofErr w:type="spellEnd"/>
      <w:r>
        <w:rPr>
          <w:rFonts w:eastAsia="Times New Roman" w:cs="Times New Roman"/>
          <w:szCs w:val="24"/>
        </w:rPr>
        <w:t>.</w:t>
      </w:r>
    </w:p>
    <w:p w14:paraId="3920963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w:t>
      </w:r>
    </w:p>
    <w:p w14:paraId="39209632"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9209633"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Πριν </w:t>
      </w:r>
      <w:r>
        <w:rPr>
          <w:rFonts w:eastAsia="Times New Roman" w:cs="Times New Roman"/>
          <w:szCs w:val="24"/>
        </w:rPr>
        <w:t>δώσω τον λόγο στον τελευταίο ομιλητή</w:t>
      </w:r>
      <w:r>
        <w:rPr>
          <w:rFonts w:eastAsia="Times New Roman" w:cs="Times New Roman"/>
          <w:szCs w:val="24"/>
        </w:rPr>
        <w:t>,</w:t>
      </w:r>
      <w:r>
        <w:rPr>
          <w:rFonts w:eastAsia="Times New Roman" w:cs="Times New Roman"/>
          <w:szCs w:val="24"/>
        </w:rPr>
        <w:t xml:space="preserve"> που είναι ο κ. Ψαριανός, ζήτησε τον λόγο ο κ. Βίτσας, ο Αναπληρωτής Υπουργός Εθνικής Άμυνας για ένα λεπτό.</w:t>
      </w:r>
    </w:p>
    <w:p w14:paraId="3920963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Ορίστε, κύριε Βίτσα, έχετε τον λόγο για ένα λεπτό.</w:t>
      </w:r>
    </w:p>
    <w:p w14:paraId="3920963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Ευχα</w:t>
      </w:r>
      <w:r>
        <w:rPr>
          <w:rFonts w:eastAsia="Times New Roman" w:cs="Times New Roman"/>
          <w:szCs w:val="24"/>
        </w:rPr>
        <w:t>ριστώ, κύριε Πρόεδρε.</w:t>
      </w:r>
    </w:p>
    <w:p w14:paraId="39209636" w14:textId="77777777" w:rsidR="00612455" w:rsidRDefault="00B02DE7">
      <w:pPr>
        <w:spacing w:line="600" w:lineRule="auto"/>
        <w:ind w:firstLine="720"/>
        <w:jc w:val="both"/>
        <w:rPr>
          <w:rFonts w:eastAsia="Times New Roman" w:cs="Times New Roman"/>
          <w:color w:val="000000" w:themeColor="text1"/>
          <w:szCs w:val="24"/>
        </w:rPr>
      </w:pPr>
      <w:r>
        <w:rPr>
          <w:rFonts w:eastAsia="Times New Roman" w:cs="Times New Roman"/>
          <w:szCs w:val="24"/>
        </w:rPr>
        <w:t>Όταν ζήτησα τον λόγο από τον Πρόεδρο, με ρώτησε αν θα μιλήσω για τις τέσσερις αναφορές που έκανε στο όνομά μου ο κ. Γεωργιάδης και του είπα «όχι» κι ούτε θα μιλήσω γι’ αυτό. Το θεωρώ και εγώ -και φαντάζομαι- και ο Θοδωρής και ο Χρήστο</w:t>
      </w:r>
      <w:r>
        <w:rPr>
          <w:rFonts w:eastAsia="Times New Roman" w:cs="Times New Roman"/>
          <w:szCs w:val="24"/>
        </w:rPr>
        <w:t xml:space="preserve">ς Μαντάς, που αναφέρθηκαν τα ονόματά τους, κομμάτι της παράστασης. Οπότε έχουμε μία διαφορετική πολιτική αντίληψη για το πώς γίνεται η πολιτική και πώς γίνεται η συζήτηση. Γιατί να αναφερθώ </w:t>
      </w:r>
      <w:r w:rsidRPr="002B4816">
        <w:rPr>
          <w:rFonts w:eastAsia="Times New Roman" w:cs="Times New Roman"/>
          <w:color w:val="000000" w:themeColor="text1"/>
          <w:szCs w:val="24"/>
        </w:rPr>
        <w:t>σε αυτό το πράγμα; Εγώ μία ενημέρωση θέλω να κάνω στη Βουλή, γιατί</w:t>
      </w:r>
      <w:r w:rsidRPr="002B4816">
        <w:rPr>
          <w:rFonts w:eastAsia="Times New Roman" w:cs="Times New Roman"/>
          <w:color w:val="000000" w:themeColor="text1"/>
          <w:szCs w:val="24"/>
        </w:rPr>
        <w:t xml:space="preserve"> εδώ συζητιόνται και πράγματα έξω από τη συζήτηση για την </w:t>
      </w:r>
      <w:r w:rsidRPr="002B4816">
        <w:rPr>
          <w:rFonts w:eastAsia="Times New Roman" w:cs="Times New Roman"/>
          <w:color w:val="000000" w:themeColor="text1"/>
          <w:szCs w:val="24"/>
        </w:rPr>
        <w:t>ε</w:t>
      </w:r>
      <w:r w:rsidRPr="002B4816">
        <w:rPr>
          <w:rFonts w:eastAsia="Times New Roman" w:cs="Times New Roman"/>
          <w:color w:val="000000" w:themeColor="text1"/>
          <w:szCs w:val="24"/>
        </w:rPr>
        <w:t xml:space="preserve">ξεταστική </w:t>
      </w:r>
      <w:r w:rsidRPr="002B4816">
        <w:rPr>
          <w:rFonts w:eastAsia="Times New Roman" w:cs="Times New Roman"/>
          <w:color w:val="000000" w:themeColor="text1"/>
          <w:szCs w:val="24"/>
        </w:rPr>
        <w:t>ε</w:t>
      </w:r>
      <w:r w:rsidRPr="002B4816">
        <w:rPr>
          <w:rFonts w:eastAsia="Times New Roman" w:cs="Times New Roman"/>
          <w:color w:val="000000" w:themeColor="text1"/>
          <w:szCs w:val="24"/>
        </w:rPr>
        <w:t>πιτροπή, που για μένα πια έχει μετατραπεί σε εξεταστική επιτροπή χαρακτήρα.</w:t>
      </w:r>
    </w:p>
    <w:p w14:paraId="39209637" w14:textId="77777777" w:rsidR="00612455" w:rsidRDefault="00B02DE7">
      <w:pPr>
        <w:spacing w:line="600" w:lineRule="auto"/>
        <w:ind w:firstLine="720"/>
        <w:jc w:val="both"/>
        <w:rPr>
          <w:rFonts w:eastAsia="Times New Roman" w:cs="Times New Roman"/>
          <w:color w:val="000000" w:themeColor="text1"/>
          <w:szCs w:val="24"/>
        </w:rPr>
      </w:pPr>
      <w:r w:rsidRPr="002B4816">
        <w:rPr>
          <w:rFonts w:eastAsia="Times New Roman" w:cs="Times New Roman"/>
          <w:color w:val="000000" w:themeColor="text1"/>
          <w:szCs w:val="24"/>
        </w:rPr>
        <w:t>Εγώ θέλω λοιπόν, να πω το εξής…</w:t>
      </w:r>
    </w:p>
    <w:p w14:paraId="39209638" w14:textId="77777777" w:rsidR="00612455" w:rsidRDefault="00B02DE7">
      <w:pPr>
        <w:spacing w:line="600" w:lineRule="auto"/>
        <w:ind w:firstLine="720"/>
        <w:jc w:val="center"/>
        <w:rPr>
          <w:rFonts w:eastAsia="Times New Roman" w:cs="Times New Roman"/>
          <w:color w:val="000000" w:themeColor="text1"/>
          <w:szCs w:val="24"/>
        </w:rPr>
      </w:pPr>
      <w:r w:rsidRPr="002B4816">
        <w:rPr>
          <w:rFonts w:eastAsia="Times New Roman" w:cs="Times New Roman"/>
          <w:color w:val="000000" w:themeColor="text1"/>
          <w:szCs w:val="24"/>
        </w:rPr>
        <w:t>(Θόρυβος στην Αίθουσα)</w:t>
      </w:r>
    </w:p>
    <w:p w14:paraId="39209639"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Ησυχία παρακαλώ!</w:t>
      </w:r>
    </w:p>
    <w:p w14:paraId="3920963A"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ΔΗΜΗ</w:t>
      </w:r>
      <w:r>
        <w:rPr>
          <w:rFonts w:eastAsia="Times New Roman" w:cs="Times New Roman"/>
          <w:b/>
          <w:szCs w:val="24"/>
        </w:rPr>
        <w:t xml:space="preserve">ΤΡΙΟΣ ΒΙΤΣΑΣ (Αναπληρωτής Υπουργός Εθνικής Άμυνας): </w:t>
      </w:r>
      <w:r>
        <w:rPr>
          <w:rFonts w:eastAsia="Times New Roman" w:cs="Times New Roman"/>
          <w:szCs w:val="24"/>
        </w:rPr>
        <w:t xml:space="preserve">Εγώ λέω γιατί θέλω να σας ενημερώσω. </w:t>
      </w:r>
    </w:p>
    <w:p w14:paraId="3920963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Η αεροπορική βάση του Αράξου είναι υπό ελληνική διοίκηση εδώ και πάρα πολλά χρόνια. Μετά την περίοδο της δικτατορίας δεν υπάρχουν πυρηνικά όπλα στην αεροπορική βάση τ</w:t>
      </w:r>
      <w:r>
        <w:rPr>
          <w:rFonts w:eastAsia="Times New Roman" w:cs="Times New Roman"/>
          <w:szCs w:val="24"/>
        </w:rPr>
        <w:t xml:space="preserve">ου Αράξου, ούτε πρόκειται να υπάρξουν, ούτε υπάρχει κάποιος σχεδιασμός, ούτε έχει κάποια σχέση με οποιοδήποτε –θα έλεγε </w:t>
      </w:r>
      <w:r>
        <w:rPr>
          <w:rFonts w:eastAsia="Times New Roman" w:cs="Times New Roman"/>
          <w:szCs w:val="24"/>
        </w:rPr>
        <w:t>κάποιος</w:t>
      </w:r>
      <w:r>
        <w:rPr>
          <w:rFonts w:eastAsia="Times New Roman" w:cs="Times New Roman"/>
          <w:szCs w:val="24"/>
        </w:rPr>
        <w:t xml:space="preserve">- αμερικάνικο ειδικό συμφέρον. Άρα, αυτό να είναι καθαρό. </w:t>
      </w:r>
    </w:p>
    <w:p w14:paraId="3920963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Αυτή τη στιγμή που μιλάμε και αύριο υπάρχει ένα επιτελείο Αμερικάνων τ</w:t>
      </w:r>
      <w:r>
        <w:rPr>
          <w:rFonts w:eastAsia="Times New Roman" w:cs="Times New Roman"/>
          <w:szCs w:val="24"/>
        </w:rPr>
        <w:t xml:space="preserve">εχνικών στον Άραξο, το οποίο ασχολείται με το </w:t>
      </w:r>
      <w:r>
        <w:rPr>
          <w:rFonts w:eastAsia="Times New Roman" w:cs="Times New Roman"/>
          <w:szCs w:val="24"/>
          <w:lang w:val="en-US"/>
        </w:rPr>
        <w:t>F</w:t>
      </w:r>
      <w:r>
        <w:rPr>
          <w:rFonts w:eastAsia="Times New Roman" w:cs="Times New Roman"/>
          <w:szCs w:val="24"/>
        </w:rPr>
        <w:t>16 που βγήκε εκτός διαδρόμου και έχει υποστεί καταστροφή και γι’ αυτόν το</w:t>
      </w:r>
      <w:r>
        <w:rPr>
          <w:rFonts w:eastAsia="Times New Roman" w:cs="Times New Roman"/>
          <w:szCs w:val="24"/>
        </w:rPr>
        <w:t>ν</w:t>
      </w:r>
      <w:r>
        <w:rPr>
          <w:rFonts w:eastAsia="Times New Roman" w:cs="Times New Roman"/>
          <w:szCs w:val="24"/>
        </w:rPr>
        <w:t xml:space="preserve"> λόγο είναι εκεί και μετά θα πάνε να δούνε και ένα </w:t>
      </w:r>
      <w:r>
        <w:rPr>
          <w:rFonts w:eastAsia="Times New Roman" w:cs="Times New Roman"/>
          <w:szCs w:val="24"/>
          <w:lang w:val="en-US"/>
        </w:rPr>
        <w:t>F</w:t>
      </w:r>
      <w:r>
        <w:rPr>
          <w:rFonts w:eastAsia="Times New Roman" w:cs="Times New Roman"/>
          <w:szCs w:val="24"/>
        </w:rPr>
        <w:t xml:space="preserve">16 το οποίο έχει καταστραφεί ένα κομμάτι του, στη Σούδα. </w:t>
      </w:r>
    </w:p>
    <w:p w14:paraId="3920963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Θέλω να είναι καθαρό, θέλ</w:t>
      </w:r>
      <w:r>
        <w:rPr>
          <w:rFonts w:eastAsia="Times New Roman" w:cs="Times New Roman"/>
          <w:szCs w:val="24"/>
        </w:rPr>
        <w:t>ω να είναι γνωστό αυτό, όπως θέλω να είναι γνωστό ότι από εκείνη την παλιά βάση, μιλάμε για το 1967-1974, έχει παραμείνει μία ανενεργή κεραία, δηλαδή έχει μείνει το κουφάρι της, η οποία δεν μετακινείται λόγω κόστους. Μόλις έχουμε τη δυνατότητα να το κάνουμ</w:t>
      </w:r>
      <w:r>
        <w:rPr>
          <w:rFonts w:eastAsia="Times New Roman" w:cs="Times New Roman"/>
          <w:szCs w:val="24"/>
        </w:rPr>
        <w:t xml:space="preserve">ε, θα τη μετακινήσουμε. </w:t>
      </w:r>
    </w:p>
    <w:p w14:paraId="3920963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Θα ήθελα να πω ότι το κακό θα είναι ότι το 2020 δεν θα βλέπετε μόνο Βουλευτές του ΣΥΡΙΖΑ στη Βουλή. Θα βλέπετε και Υπουργούς του ΣΥΡΙΖΑ, όχι εμάς, κάποιους άλλους. </w:t>
      </w:r>
    </w:p>
    <w:p w14:paraId="3920963F"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9209640"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w:t>
      </w:r>
      <w:r>
        <w:rPr>
          <w:rFonts w:eastAsia="Times New Roman" w:cs="Times New Roman"/>
          <w:b/>
          <w:szCs w:val="24"/>
        </w:rPr>
        <w:t>αμπρούλης</w:t>
      </w:r>
      <w:proofErr w:type="spellEnd"/>
      <w:r>
        <w:rPr>
          <w:rFonts w:eastAsia="Times New Roman" w:cs="Times New Roman"/>
          <w:b/>
          <w:szCs w:val="24"/>
        </w:rPr>
        <w:t xml:space="preserve">): </w:t>
      </w:r>
      <w:r>
        <w:rPr>
          <w:rFonts w:eastAsia="Times New Roman" w:cs="Times New Roman"/>
          <w:szCs w:val="24"/>
        </w:rPr>
        <w:t>Ο κ. Ψαριανός έχει τον λόγο.</w:t>
      </w:r>
    </w:p>
    <w:p w14:paraId="39209641"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Κύριε Πρόεδρε, επί προσωπικού θα ήθελα τον λόγο.</w:t>
      </w:r>
    </w:p>
    <w:p w14:paraId="39209642"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Καθίστε </w:t>
      </w:r>
      <w:r>
        <w:rPr>
          <w:rFonts w:eastAsia="Times New Roman" w:cs="Times New Roman"/>
          <w:szCs w:val="24"/>
        </w:rPr>
        <w:t xml:space="preserve">κάτω. </w:t>
      </w:r>
    </w:p>
    <w:p w14:paraId="3920964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 κ. Ψαριανός είναι ο τελευταίος…</w:t>
      </w:r>
    </w:p>
    <w:p w14:paraId="39209644"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920964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Θα κάνετε λίγη ησυχία; Σας </w:t>
      </w:r>
      <w:r>
        <w:rPr>
          <w:rFonts w:eastAsia="Times New Roman" w:cs="Times New Roman"/>
          <w:szCs w:val="24"/>
        </w:rPr>
        <w:t>παρακαλώ πολύ!</w:t>
      </w:r>
    </w:p>
    <w:p w14:paraId="3920964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Μετά τον κ. Ψαριανό, ο οποίος είναι ο τελευταίος ομιλητής εκ του καταλόγου, θα πάρει τον λόγο ο Κοινοβουλευτικός Εκπρόσωπος της Νέας Δημοκρατίας ο κ. </w:t>
      </w:r>
      <w:proofErr w:type="spellStart"/>
      <w:r>
        <w:rPr>
          <w:rFonts w:eastAsia="Times New Roman" w:cs="Times New Roman"/>
          <w:szCs w:val="24"/>
        </w:rPr>
        <w:t>Δένδιας</w:t>
      </w:r>
      <w:proofErr w:type="spellEnd"/>
      <w:r>
        <w:rPr>
          <w:rFonts w:eastAsia="Times New Roman" w:cs="Times New Roman"/>
          <w:szCs w:val="24"/>
        </w:rPr>
        <w:t xml:space="preserve"> και μετά ο κύριος Πρωθυπουργός ή ο κ. Καμμένος.</w:t>
      </w:r>
    </w:p>
    <w:p w14:paraId="3920964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Θα μου δώσετε ένα λεπτό; </w:t>
      </w:r>
    </w:p>
    <w:p w14:paraId="39209648"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Σας παρακαλώ, δεν σας έδωσα τον λόγο. </w:t>
      </w:r>
    </w:p>
    <w:p w14:paraId="3920964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Κύριε Ψαριανέ, ξεκινήστε.</w:t>
      </w:r>
    </w:p>
    <w:p w14:paraId="3920964A"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Ευχαριστώ, κύριε Πρόεδρε. </w:t>
      </w:r>
    </w:p>
    <w:p w14:paraId="3920964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και τους παλιούς συντρόφους και κάποιους άγνωστους που </w:t>
      </w:r>
      <w:r>
        <w:rPr>
          <w:rFonts w:eastAsia="Times New Roman" w:cs="Times New Roman"/>
          <w:szCs w:val="24"/>
        </w:rPr>
        <w:t>είναι εδ</w:t>
      </w:r>
      <w:r>
        <w:rPr>
          <w:rFonts w:eastAsia="Times New Roman" w:cs="Times New Roman"/>
          <w:szCs w:val="24"/>
        </w:rPr>
        <w:t xml:space="preserve">ώ </w:t>
      </w:r>
      <w:r>
        <w:rPr>
          <w:rFonts w:eastAsia="Times New Roman" w:cs="Times New Roman"/>
          <w:szCs w:val="24"/>
        </w:rPr>
        <w:t xml:space="preserve">που έτυχε να βρεθούν εδώ και να με παρακολουθήσουν με προσοχή. </w:t>
      </w:r>
    </w:p>
    <w:p w14:paraId="3920964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Δεν υπάρχει κανένα πρόβλημα για μένα και για μας που θέλουμε κάτι καινούργιο σ’ αυτή τη χώρα, θέλουμε να γίνει μία κανονική ευρωπαϊκή χώρα και να σταματήσει να είναι «</w:t>
      </w:r>
      <w:proofErr w:type="spellStart"/>
      <w:r>
        <w:rPr>
          <w:rFonts w:eastAsia="Times New Roman" w:cs="Times New Roman"/>
          <w:szCs w:val="24"/>
        </w:rPr>
        <w:t>κατσαπλιαδιστάν</w:t>
      </w:r>
      <w:proofErr w:type="spellEnd"/>
      <w:r>
        <w:rPr>
          <w:rFonts w:eastAsia="Times New Roman" w:cs="Times New Roman"/>
          <w:szCs w:val="24"/>
        </w:rPr>
        <w:t>». Το έχ</w:t>
      </w:r>
      <w:r>
        <w:rPr>
          <w:rFonts w:eastAsia="Times New Roman" w:cs="Times New Roman"/>
          <w:szCs w:val="24"/>
        </w:rPr>
        <w:t>ω ξαναπεί.</w:t>
      </w:r>
    </w:p>
    <w:p w14:paraId="3920964D" w14:textId="77777777" w:rsidR="00612455" w:rsidRDefault="00B02DE7">
      <w:pPr>
        <w:spacing w:after="0" w:line="600" w:lineRule="auto"/>
        <w:jc w:val="both"/>
        <w:rPr>
          <w:rFonts w:eastAsia="Times New Roman"/>
          <w:bCs/>
          <w:szCs w:val="24"/>
          <w:shd w:val="clear" w:color="auto" w:fill="FFFFFF"/>
        </w:rPr>
      </w:pPr>
      <w:r>
        <w:rPr>
          <w:rFonts w:eastAsia="Times New Roman"/>
          <w:szCs w:val="24"/>
        </w:rPr>
        <w:t>Δεν υπάρχει κανένα πρόβλημα με τους «Καμμένους», τους «</w:t>
      </w:r>
      <w:proofErr w:type="spellStart"/>
      <w:r>
        <w:rPr>
          <w:rFonts w:eastAsia="Times New Roman"/>
          <w:szCs w:val="24"/>
        </w:rPr>
        <w:t>Κουρουμπλήδες</w:t>
      </w:r>
      <w:proofErr w:type="spellEnd"/>
      <w:r>
        <w:rPr>
          <w:rFonts w:eastAsia="Times New Roman"/>
          <w:szCs w:val="24"/>
        </w:rPr>
        <w:t>», τους «</w:t>
      </w:r>
      <w:proofErr w:type="spellStart"/>
      <w:r>
        <w:rPr>
          <w:rFonts w:eastAsia="Times New Roman"/>
          <w:szCs w:val="24"/>
        </w:rPr>
        <w:t>Παπαγγελόπουλους</w:t>
      </w:r>
      <w:proofErr w:type="spellEnd"/>
      <w:r>
        <w:rPr>
          <w:rFonts w:eastAsia="Times New Roman"/>
          <w:szCs w:val="24"/>
        </w:rPr>
        <w:t>» από διάφορες παρατάξεις του παλιού πολιτικού συστήματος που κυβέρνησαν αυτή τη χώρα και τώρα καταριούνται τις κυβερνήσεις στις οποίες μετείχαν και συμ</w:t>
      </w:r>
      <w:r>
        <w:rPr>
          <w:rFonts w:eastAsia="Times New Roman"/>
          <w:szCs w:val="24"/>
        </w:rPr>
        <w:t xml:space="preserve">μετέχουν σε μία Κυβέρνηση πρωτοφανούς συνεργασίας </w:t>
      </w:r>
      <w:proofErr w:type="spellStart"/>
      <w:r>
        <w:rPr>
          <w:rFonts w:eastAsia="Times New Roman"/>
          <w:szCs w:val="24"/>
        </w:rPr>
        <w:t>Αριστεροδεξιάς</w:t>
      </w:r>
      <w:proofErr w:type="spellEnd"/>
      <w:r>
        <w:rPr>
          <w:rFonts w:eastAsia="Times New Roman"/>
          <w:szCs w:val="24"/>
        </w:rPr>
        <w:t xml:space="preserve">, μεταξύ ψεκασμού και επανάστασης, με πάρα πολλές αντιφάσεις: Είμαστε και με τον Ολάντ και κατά του </w:t>
      </w:r>
      <w:proofErr w:type="spellStart"/>
      <w:r>
        <w:rPr>
          <w:rFonts w:eastAsia="Times New Roman"/>
          <w:szCs w:val="24"/>
        </w:rPr>
        <w:t>Ολαντρέου</w:t>
      </w:r>
      <w:proofErr w:type="spellEnd"/>
      <w:r>
        <w:rPr>
          <w:rFonts w:eastAsia="Times New Roman"/>
          <w:szCs w:val="24"/>
        </w:rPr>
        <w:t xml:space="preserve">. Είμαστε και με τον </w:t>
      </w:r>
      <w:proofErr w:type="spellStart"/>
      <w:r>
        <w:rPr>
          <w:rFonts w:eastAsia="Times New Roman"/>
          <w:szCs w:val="24"/>
        </w:rPr>
        <w:t>Αμόν</w:t>
      </w:r>
      <w:proofErr w:type="spellEnd"/>
      <w:r>
        <w:rPr>
          <w:rFonts w:eastAsia="Times New Roman"/>
          <w:szCs w:val="24"/>
        </w:rPr>
        <w:t xml:space="preserve"> και τον </w:t>
      </w:r>
      <w:proofErr w:type="spellStart"/>
      <w:r>
        <w:rPr>
          <w:rFonts w:eastAsia="Times New Roman"/>
          <w:szCs w:val="24"/>
        </w:rPr>
        <w:t>Μελανσόν</w:t>
      </w:r>
      <w:proofErr w:type="spellEnd"/>
      <w:r>
        <w:rPr>
          <w:rFonts w:eastAsia="Times New Roman"/>
          <w:szCs w:val="24"/>
        </w:rPr>
        <w:t xml:space="preserve"> και είμαστε και με τον Μακρόν εκ των υστ</w:t>
      </w:r>
      <w:r>
        <w:rPr>
          <w:rFonts w:eastAsia="Times New Roman"/>
          <w:szCs w:val="24"/>
        </w:rPr>
        <w:t xml:space="preserve">έρων. Μπορούμε να στηρίζουμε και τη </w:t>
      </w:r>
      <w:proofErr w:type="spellStart"/>
      <w:r>
        <w:rPr>
          <w:rFonts w:eastAsia="Times New Roman"/>
          <w:szCs w:val="24"/>
        </w:rPr>
        <w:t>Μέρκελ</w:t>
      </w:r>
      <w:proofErr w:type="spellEnd"/>
      <w:r>
        <w:rPr>
          <w:rFonts w:eastAsia="Times New Roman"/>
          <w:szCs w:val="24"/>
        </w:rPr>
        <w:t xml:space="preserve"> και τον </w:t>
      </w:r>
      <w:proofErr w:type="spellStart"/>
      <w:r>
        <w:rPr>
          <w:rFonts w:eastAsia="Times New Roman"/>
          <w:szCs w:val="24"/>
        </w:rPr>
        <w:t>Σούλτς</w:t>
      </w:r>
      <w:proofErr w:type="spellEnd"/>
      <w:r>
        <w:rPr>
          <w:rFonts w:eastAsia="Times New Roman"/>
          <w:szCs w:val="24"/>
        </w:rPr>
        <w:t xml:space="preserve"> και τη </w:t>
      </w:r>
      <w:proofErr w:type="spellStart"/>
      <w:r>
        <w:rPr>
          <w:rFonts w:eastAsia="Times New Roman"/>
          <w:bCs/>
          <w:szCs w:val="24"/>
          <w:shd w:val="clear" w:color="auto" w:fill="FFFFFF"/>
        </w:rPr>
        <w:t>Die</w:t>
      </w:r>
      <w:proofErr w:type="spellEnd"/>
      <w:r>
        <w:rPr>
          <w:rFonts w:eastAsia="Times New Roman"/>
          <w:bCs/>
          <w:szCs w:val="24"/>
          <w:shd w:val="clear" w:color="auto" w:fill="FFFFFF"/>
        </w:rPr>
        <w:t xml:space="preserve"> </w:t>
      </w:r>
      <w:proofErr w:type="spellStart"/>
      <w:r>
        <w:rPr>
          <w:rFonts w:eastAsia="Times New Roman"/>
          <w:bCs/>
          <w:szCs w:val="24"/>
          <w:shd w:val="clear" w:color="auto" w:fill="FFFFFF"/>
        </w:rPr>
        <w:t>Linke</w:t>
      </w:r>
      <w:proofErr w:type="spellEnd"/>
      <w:r>
        <w:rPr>
          <w:rFonts w:eastAsia="Times New Roman"/>
          <w:bCs/>
          <w:szCs w:val="24"/>
          <w:shd w:val="clear" w:color="auto" w:fill="FFFFFF"/>
        </w:rPr>
        <w:t xml:space="preserve">, δεν έχουμε κανένα πρόβλημα. Είμαστε και με τον </w:t>
      </w:r>
      <w:proofErr w:type="spellStart"/>
      <w:r>
        <w:rPr>
          <w:rFonts w:eastAsia="Times New Roman"/>
          <w:bCs/>
          <w:szCs w:val="24"/>
          <w:shd w:val="clear" w:color="auto" w:fill="FFFFFF"/>
        </w:rPr>
        <w:t>Μαδούρο</w:t>
      </w:r>
      <w:proofErr w:type="spellEnd"/>
      <w:r>
        <w:rPr>
          <w:rFonts w:eastAsia="Times New Roman"/>
          <w:bCs/>
          <w:szCs w:val="24"/>
          <w:shd w:val="clear" w:color="auto" w:fill="FFFFFF"/>
        </w:rPr>
        <w:t xml:space="preserve"> και με τον </w:t>
      </w:r>
      <w:proofErr w:type="spellStart"/>
      <w:r>
        <w:rPr>
          <w:rFonts w:eastAsia="Times New Roman"/>
          <w:bCs/>
          <w:szCs w:val="24"/>
          <w:shd w:val="clear" w:color="auto" w:fill="FFFFFF"/>
        </w:rPr>
        <w:t>ρημαδούρο</w:t>
      </w:r>
      <w:proofErr w:type="spellEnd"/>
      <w:r>
        <w:rPr>
          <w:rFonts w:eastAsia="Times New Roman"/>
          <w:bCs/>
          <w:szCs w:val="24"/>
          <w:shd w:val="clear" w:color="auto" w:fill="FFFFFF"/>
        </w:rPr>
        <w:t>. Είμαστε και με τους λαθρέμπορους και με τους διώκτες τους. Είμαστε και με τις εκδιδόμενες και με τους π</w:t>
      </w:r>
      <w:r>
        <w:rPr>
          <w:rFonts w:eastAsia="Times New Roman"/>
          <w:bCs/>
          <w:szCs w:val="24"/>
          <w:shd w:val="clear" w:color="auto" w:fill="FFFFFF"/>
        </w:rPr>
        <w:t>ροαγωγούς. Είμαστε και με τα συγκροτήματα και κατά των συμφερόντων.</w:t>
      </w:r>
    </w:p>
    <w:p w14:paraId="3920964E" w14:textId="77777777" w:rsidR="00612455" w:rsidRDefault="00B02DE7">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Όλα τα σφάζουμε, όλα τα μαχαιρώνουμε! Δεν έχουμε κανένα πρόβλημα. Και δεν έχουμε κανένα πρόβλημα γιατί πρέπει να ασκήσουμε εξουσία προς το συμφέρον του λαού. Τον λαό υπηρετούμε, υπηρέτες τ</w:t>
      </w:r>
      <w:r>
        <w:rPr>
          <w:rFonts w:eastAsia="Times New Roman"/>
          <w:bCs/>
          <w:szCs w:val="24"/>
          <w:shd w:val="clear" w:color="auto" w:fill="FFFFFF"/>
        </w:rPr>
        <w:t xml:space="preserve">ου λαού είμαστε. </w:t>
      </w:r>
    </w:p>
    <w:p w14:paraId="3920964F" w14:textId="77777777" w:rsidR="00612455" w:rsidRDefault="00B02DE7">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Και επειδή αυτά μας τα είχαν πει και άλλοι, ρώτησα έναν νυν και έναν πρώην Υπουργό, παλιό μου σύντροφο και του είπα: «Πώς το αντέχετε αυτό το πράγμα</w:t>
      </w:r>
      <w:r>
        <w:rPr>
          <w:rFonts w:eastAsia="Times New Roman"/>
          <w:bCs/>
          <w:szCs w:val="24"/>
          <w:shd w:val="clear" w:color="auto" w:fill="FFFFFF"/>
        </w:rPr>
        <w:t xml:space="preserve">. </w:t>
      </w:r>
      <w:r>
        <w:rPr>
          <w:rFonts w:eastAsia="Times New Roman"/>
          <w:bCs/>
          <w:szCs w:val="24"/>
          <w:shd w:val="clear" w:color="auto" w:fill="FFFFFF"/>
        </w:rPr>
        <w:t>Αντί</w:t>
      </w:r>
      <w:r>
        <w:rPr>
          <w:rFonts w:eastAsia="Times New Roman"/>
          <w:bCs/>
          <w:szCs w:val="24"/>
          <w:shd w:val="clear" w:color="auto" w:fill="FFFFFF"/>
        </w:rPr>
        <w:t xml:space="preserve"> να κάνετε πέντε πράγματα που ο λαός σας έδωσε την ευκαιρία να αλλάξετε αυτή τη </w:t>
      </w:r>
      <w:r>
        <w:rPr>
          <w:rFonts w:eastAsia="Times New Roman"/>
          <w:bCs/>
          <w:szCs w:val="24"/>
          <w:shd w:val="clear" w:color="auto" w:fill="FFFFFF"/>
        </w:rPr>
        <w:t>χώρα, πώς κάνετε αυτά τα πράγματα που κάνετε και ανέχεστε αυτά και αυτούς που ανέχεστε και τα κάνετε γαργάρα;</w:t>
      </w:r>
    </w:p>
    <w:p w14:paraId="39209650" w14:textId="77777777" w:rsidR="00612455" w:rsidRDefault="00B02DE7">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 xml:space="preserve">Κάνετε γαργάρα με πετρέλαιο, με πίσσα, με λαθρεμπόρια, με ρουλέτες, με ξενοδοχεία, με το </w:t>
      </w:r>
      <w:r>
        <w:rPr>
          <w:rFonts w:eastAsia="Times New Roman"/>
          <w:bCs/>
          <w:szCs w:val="24"/>
          <w:shd w:val="clear" w:color="auto" w:fill="FFFFFF"/>
        </w:rPr>
        <w:t>«</w:t>
      </w:r>
      <w:r>
        <w:rPr>
          <w:rFonts w:eastAsia="Times New Roman"/>
          <w:bCs/>
          <w:szCs w:val="24"/>
          <w:shd w:val="clear" w:color="auto" w:fill="FFFFFF"/>
          <w:lang w:val="en-US"/>
        </w:rPr>
        <w:t>M</w:t>
      </w:r>
      <w:r>
        <w:rPr>
          <w:rFonts w:eastAsia="Times New Roman"/>
          <w:bCs/>
          <w:szCs w:val="24"/>
          <w:shd w:val="clear" w:color="auto" w:fill="FFFFFF"/>
          <w:lang w:val="en-US"/>
        </w:rPr>
        <w:t>ANDARIN</w:t>
      </w:r>
      <w:r>
        <w:rPr>
          <w:rFonts w:eastAsia="Times New Roman"/>
          <w:bCs/>
          <w:szCs w:val="24"/>
          <w:shd w:val="clear" w:color="auto" w:fill="FFFFFF"/>
        </w:rPr>
        <w:t>»</w:t>
      </w:r>
      <w:r>
        <w:rPr>
          <w:rFonts w:eastAsia="Times New Roman"/>
          <w:bCs/>
          <w:szCs w:val="24"/>
          <w:shd w:val="clear" w:color="auto" w:fill="FFFFFF"/>
        </w:rPr>
        <w:t xml:space="preserve">, με </w:t>
      </w:r>
      <w:r>
        <w:rPr>
          <w:rFonts w:eastAsia="Times New Roman"/>
          <w:bCs/>
          <w:szCs w:val="24"/>
          <w:shd w:val="clear" w:color="auto" w:fill="FFFFFF"/>
          <w:lang w:val="en-US"/>
        </w:rPr>
        <w:t>Jaguar</w:t>
      </w:r>
      <w:r>
        <w:rPr>
          <w:rFonts w:eastAsia="Times New Roman"/>
          <w:bCs/>
          <w:szCs w:val="24"/>
          <w:shd w:val="clear" w:color="auto" w:fill="FFFFFF"/>
        </w:rPr>
        <w:t>, με υπερατλαντικές πτήσεις, με επαφ</w:t>
      </w:r>
      <w:r>
        <w:rPr>
          <w:rFonts w:eastAsia="Times New Roman"/>
          <w:bCs/>
          <w:szCs w:val="24"/>
          <w:shd w:val="clear" w:color="auto" w:fill="FFFFFF"/>
        </w:rPr>
        <w:t xml:space="preserve">ές στο Τέξας, με </w:t>
      </w:r>
      <w:proofErr w:type="spellStart"/>
      <w:r>
        <w:rPr>
          <w:rFonts w:eastAsia="Times New Roman"/>
          <w:bCs/>
          <w:szCs w:val="24"/>
          <w:shd w:val="clear" w:color="auto" w:fill="FFFFFF"/>
        </w:rPr>
        <w:t>μεγαλοσυμφέροντα</w:t>
      </w:r>
      <w:proofErr w:type="spellEnd"/>
      <w:r>
        <w:rPr>
          <w:rFonts w:eastAsia="Times New Roman"/>
          <w:bCs/>
          <w:szCs w:val="24"/>
          <w:shd w:val="clear" w:color="auto" w:fill="FFFFFF"/>
        </w:rPr>
        <w:t xml:space="preserve"> καρχαριών του κεφαλαίου στη μητρόπολη του διεθνούς καπιταλισμού και ιμπεριαλισμού, στο </w:t>
      </w:r>
      <w:r>
        <w:rPr>
          <w:rFonts w:eastAsia="Times New Roman"/>
          <w:bCs/>
          <w:szCs w:val="24"/>
          <w:shd w:val="clear" w:color="auto" w:fill="FFFFFF"/>
        </w:rPr>
        <w:t>Τέξας</w:t>
      </w:r>
      <w:r>
        <w:rPr>
          <w:rFonts w:eastAsia="Times New Roman"/>
          <w:bCs/>
          <w:szCs w:val="24"/>
          <w:shd w:val="clear" w:color="auto" w:fill="FFFFFF"/>
        </w:rPr>
        <w:t xml:space="preserve">, </w:t>
      </w:r>
      <w:r>
        <w:rPr>
          <w:rFonts w:eastAsia="Times New Roman"/>
          <w:bCs/>
          <w:szCs w:val="24"/>
          <w:shd w:val="clear" w:color="auto" w:fill="FFFFFF"/>
        </w:rPr>
        <w:t>Μ</w:t>
      </w:r>
      <w:r>
        <w:rPr>
          <w:rFonts w:eastAsia="Times New Roman"/>
          <w:bCs/>
          <w:szCs w:val="24"/>
          <w:shd w:val="clear" w:color="auto" w:fill="FFFFFF"/>
        </w:rPr>
        <w:t>ασαχουσέτη</w:t>
      </w:r>
      <w:r>
        <w:rPr>
          <w:rFonts w:eastAsia="Times New Roman"/>
          <w:bCs/>
          <w:szCs w:val="24"/>
          <w:shd w:val="clear" w:color="auto" w:fill="FFFFFF"/>
        </w:rPr>
        <w:t xml:space="preserve">, </w:t>
      </w:r>
      <w:r>
        <w:rPr>
          <w:rFonts w:eastAsia="Times New Roman"/>
          <w:bCs/>
          <w:szCs w:val="24"/>
          <w:shd w:val="clear" w:color="auto" w:fill="FFFFFF"/>
        </w:rPr>
        <w:t>Α</w:t>
      </w:r>
      <w:r>
        <w:rPr>
          <w:rFonts w:eastAsia="Times New Roman"/>
          <w:bCs/>
          <w:szCs w:val="24"/>
          <w:shd w:val="clear" w:color="auto" w:fill="FFFFFF"/>
        </w:rPr>
        <w:t>ριζόνα</w:t>
      </w:r>
      <w:r>
        <w:rPr>
          <w:rFonts w:eastAsia="Times New Roman"/>
          <w:bCs/>
          <w:szCs w:val="24"/>
          <w:shd w:val="clear" w:color="auto" w:fill="FFFFFF"/>
        </w:rPr>
        <w:t>! Πώς τα καταφέρνετε και τα κάνετε όλα αυτά;»</w:t>
      </w:r>
    </w:p>
    <w:p w14:paraId="39209651" w14:textId="77777777" w:rsidR="00612455" w:rsidRDefault="00B02DE7">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Και μου είπαν και ο πρώην και ο νυν Υπουργός: «Γιατί και οι άλ</w:t>
      </w:r>
      <w:r>
        <w:rPr>
          <w:rFonts w:eastAsia="Times New Roman"/>
          <w:bCs/>
          <w:szCs w:val="24"/>
          <w:shd w:val="clear" w:color="auto" w:fill="FFFFFF"/>
        </w:rPr>
        <w:t>λοι αυτά δεν έκαναν;». Ναι, αλλά εσείς δεν είσ</w:t>
      </w:r>
      <w:r>
        <w:rPr>
          <w:rFonts w:eastAsia="Times New Roman"/>
          <w:bCs/>
          <w:szCs w:val="24"/>
          <w:shd w:val="clear" w:color="auto" w:fill="FFFFFF"/>
        </w:rPr>
        <w:t>ασ</w:t>
      </w:r>
      <w:r>
        <w:rPr>
          <w:rFonts w:eastAsia="Times New Roman"/>
          <w:bCs/>
          <w:szCs w:val="24"/>
          <w:shd w:val="clear" w:color="auto" w:fill="FFFFFF"/>
        </w:rPr>
        <w:t>τε οι άλλοι. Εσείς βγήκατε γιατί είσ</w:t>
      </w:r>
      <w:r>
        <w:rPr>
          <w:rFonts w:eastAsia="Times New Roman"/>
          <w:bCs/>
          <w:szCs w:val="24"/>
          <w:shd w:val="clear" w:color="auto" w:fill="FFFFFF"/>
        </w:rPr>
        <w:t>ασ</w:t>
      </w:r>
      <w:r>
        <w:rPr>
          <w:rFonts w:eastAsia="Times New Roman"/>
          <w:bCs/>
          <w:szCs w:val="24"/>
          <w:shd w:val="clear" w:color="auto" w:fill="FFFFFF"/>
        </w:rPr>
        <w:t>τε άλλοι από τους άλλους. Αυτό υποσχεθήκατε, ότι δεν είσ</w:t>
      </w:r>
      <w:r>
        <w:rPr>
          <w:rFonts w:eastAsia="Times New Roman"/>
          <w:bCs/>
          <w:szCs w:val="24"/>
          <w:shd w:val="clear" w:color="auto" w:fill="FFFFFF"/>
        </w:rPr>
        <w:t>ασ</w:t>
      </w:r>
      <w:r>
        <w:rPr>
          <w:rFonts w:eastAsia="Times New Roman"/>
          <w:bCs/>
          <w:szCs w:val="24"/>
          <w:shd w:val="clear" w:color="auto" w:fill="FFFFFF"/>
        </w:rPr>
        <w:t>τε «οι άλλοι», ότι είσ</w:t>
      </w:r>
      <w:r>
        <w:rPr>
          <w:rFonts w:eastAsia="Times New Roman"/>
          <w:bCs/>
          <w:szCs w:val="24"/>
          <w:shd w:val="clear" w:color="auto" w:fill="FFFFFF"/>
        </w:rPr>
        <w:t>ασ</w:t>
      </w:r>
      <w:r>
        <w:rPr>
          <w:rFonts w:eastAsia="Times New Roman"/>
          <w:bCs/>
          <w:szCs w:val="24"/>
          <w:shd w:val="clear" w:color="auto" w:fill="FFFFFF"/>
        </w:rPr>
        <w:t>τε εσείς, ότι είσ</w:t>
      </w:r>
      <w:r>
        <w:rPr>
          <w:rFonts w:eastAsia="Times New Roman"/>
          <w:bCs/>
          <w:szCs w:val="24"/>
          <w:shd w:val="clear" w:color="auto" w:fill="FFFFFF"/>
        </w:rPr>
        <w:t>ασ</w:t>
      </w:r>
      <w:r>
        <w:rPr>
          <w:rFonts w:eastAsia="Times New Roman"/>
          <w:bCs/>
          <w:szCs w:val="24"/>
          <w:shd w:val="clear" w:color="auto" w:fill="FFFFFF"/>
        </w:rPr>
        <w:t>τε εμείς, ας πούμε!</w:t>
      </w:r>
    </w:p>
    <w:p w14:paraId="39209652" w14:textId="77777777" w:rsidR="00612455" w:rsidRDefault="00B02DE7">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 xml:space="preserve">Ο κ. Καμμένος, θέλοντας με αυτήν την </w:t>
      </w:r>
      <w:r>
        <w:rPr>
          <w:rFonts w:eastAsia="Times New Roman"/>
          <w:bCs/>
          <w:szCs w:val="24"/>
          <w:shd w:val="clear" w:color="auto" w:fill="FFFFFF"/>
        </w:rPr>
        <w:t xml:space="preserve">αριστερή </w:t>
      </w:r>
      <w:r>
        <w:rPr>
          <w:rFonts w:eastAsia="Times New Roman"/>
          <w:bCs/>
          <w:szCs w:val="24"/>
          <w:shd w:val="clear" w:color="auto" w:fill="FFFFFF"/>
        </w:rPr>
        <w:t xml:space="preserve">Κυβέρνηση να ελέγξει τα </w:t>
      </w:r>
      <w:r>
        <w:rPr>
          <w:rFonts w:eastAsia="Times New Roman"/>
          <w:bCs/>
          <w:szCs w:val="24"/>
          <w:shd w:val="clear" w:color="auto" w:fill="FFFFFF"/>
        </w:rPr>
        <w:t>ΜΜΕ</w:t>
      </w:r>
      <w:r>
        <w:rPr>
          <w:rFonts w:eastAsia="Times New Roman"/>
          <w:bCs/>
          <w:szCs w:val="24"/>
          <w:shd w:val="clear" w:color="auto" w:fill="FFFFFF"/>
        </w:rPr>
        <w:t xml:space="preserve">, τις εφημερίδες, τα περιοδικά, τις τηλεοράσεις, τα ραδιόφωνα, </w:t>
      </w:r>
      <w:r>
        <w:rPr>
          <w:rFonts w:eastAsia="Times New Roman"/>
          <w:bCs/>
          <w:szCs w:val="24"/>
          <w:shd w:val="clear" w:color="auto" w:fill="FFFFFF"/>
        </w:rPr>
        <w:t xml:space="preserve">πανηγύριζε </w:t>
      </w:r>
      <w:r>
        <w:rPr>
          <w:rFonts w:eastAsia="Times New Roman"/>
          <w:bCs/>
          <w:szCs w:val="24"/>
          <w:shd w:val="clear" w:color="auto" w:fill="FFFFFF"/>
        </w:rPr>
        <w:t xml:space="preserve">μέσα στο αεροπλάνο, ενώ έκλεινε μία ιστορική εφημερίδα, και έκανε μία χειρονομία σαν </w:t>
      </w:r>
      <w:r>
        <w:rPr>
          <w:rFonts w:eastAsia="Times New Roman"/>
          <w:bCs/>
          <w:szCs w:val="24"/>
          <w:shd w:val="clear" w:color="auto" w:fill="FFFFFF"/>
        </w:rPr>
        <w:t>«</w:t>
      </w:r>
      <w:r>
        <w:rPr>
          <w:rFonts w:eastAsia="Times New Roman"/>
          <w:bCs/>
          <w:szCs w:val="24"/>
          <w:shd w:val="clear" w:color="auto" w:fill="FFFFFF"/>
        </w:rPr>
        <w:t>ευλογία</w:t>
      </w:r>
      <w:r>
        <w:rPr>
          <w:rFonts w:eastAsia="Times New Roman"/>
          <w:bCs/>
          <w:szCs w:val="24"/>
          <w:shd w:val="clear" w:color="auto" w:fill="FFFFFF"/>
        </w:rPr>
        <w:t>»</w:t>
      </w:r>
      <w:r>
        <w:rPr>
          <w:rFonts w:eastAsia="Times New Roman"/>
          <w:bCs/>
          <w:szCs w:val="24"/>
          <w:shd w:val="clear" w:color="auto" w:fill="FFFFFF"/>
        </w:rPr>
        <w:t xml:space="preserve"> κάπως, κραδαίνοντας το φύλλο της εφημερίδας που έκλεινε εκεί</w:t>
      </w:r>
      <w:r>
        <w:rPr>
          <w:rFonts w:eastAsia="Times New Roman"/>
          <w:bCs/>
          <w:szCs w:val="24"/>
          <w:shd w:val="clear" w:color="auto" w:fill="FFFFFF"/>
        </w:rPr>
        <w:t>νη την ημέρα. Γιατί έχουμε ανοίξει καινούρ</w:t>
      </w:r>
      <w:r>
        <w:rPr>
          <w:rFonts w:eastAsia="Times New Roman"/>
          <w:bCs/>
          <w:szCs w:val="24"/>
          <w:shd w:val="clear" w:color="auto" w:fill="FFFFFF"/>
        </w:rPr>
        <w:t>γ</w:t>
      </w:r>
      <w:r>
        <w:rPr>
          <w:rFonts w:eastAsia="Times New Roman"/>
          <w:bCs/>
          <w:szCs w:val="24"/>
          <w:shd w:val="clear" w:color="auto" w:fill="FFFFFF"/>
        </w:rPr>
        <w:t>ιες εφημερίδες, «</w:t>
      </w:r>
      <w:proofErr w:type="spellStart"/>
      <w:r>
        <w:rPr>
          <w:rFonts w:eastAsia="Times New Roman"/>
          <w:bCs/>
          <w:szCs w:val="24"/>
          <w:shd w:val="clear" w:color="auto" w:fill="FFFFFF"/>
        </w:rPr>
        <w:t>πουσάραμε</w:t>
      </w:r>
      <w:proofErr w:type="spellEnd"/>
      <w:r>
        <w:rPr>
          <w:rFonts w:eastAsia="Times New Roman"/>
          <w:bCs/>
          <w:szCs w:val="24"/>
          <w:shd w:val="clear" w:color="auto" w:fill="FFFFFF"/>
        </w:rPr>
        <w:t>» καινούρ</w:t>
      </w:r>
      <w:r>
        <w:rPr>
          <w:rFonts w:eastAsia="Times New Roman"/>
          <w:bCs/>
          <w:szCs w:val="24"/>
          <w:shd w:val="clear" w:color="auto" w:fill="FFFFFF"/>
        </w:rPr>
        <w:t>γ</w:t>
      </w:r>
      <w:r>
        <w:rPr>
          <w:rFonts w:eastAsia="Times New Roman"/>
          <w:bCs/>
          <w:szCs w:val="24"/>
          <w:shd w:val="clear" w:color="auto" w:fill="FFFFFF"/>
        </w:rPr>
        <w:t>ιους μεγαλοκαρχαρίες, αριστερούς, προς τα συμφέροντα του λαού, για να πάρουν κανάλια, εφημερίδες καινούρ</w:t>
      </w:r>
      <w:r>
        <w:rPr>
          <w:rFonts w:eastAsia="Times New Roman"/>
          <w:bCs/>
          <w:szCs w:val="24"/>
          <w:shd w:val="clear" w:color="auto" w:fill="FFFFFF"/>
        </w:rPr>
        <w:t>γ</w:t>
      </w:r>
      <w:r>
        <w:rPr>
          <w:rFonts w:eastAsia="Times New Roman"/>
          <w:bCs/>
          <w:szCs w:val="24"/>
          <w:shd w:val="clear" w:color="auto" w:fill="FFFFFF"/>
        </w:rPr>
        <w:t xml:space="preserve">ιες, να κρύβουμε τα πλοία με τα τσιγάρα, να βουλιάζουμε τα λαθρεμπορικά </w:t>
      </w:r>
      <w:r>
        <w:rPr>
          <w:rFonts w:eastAsia="Times New Roman"/>
          <w:bCs/>
          <w:szCs w:val="24"/>
          <w:shd w:val="clear" w:color="auto" w:fill="FFFFFF"/>
        </w:rPr>
        <w:t xml:space="preserve">πλοία, να στέλνουμε για </w:t>
      </w:r>
      <w:proofErr w:type="spellStart"/>
      <w:r>
        <w:rPr>
          <w:rFonts w:eastAsia="Times New Roman"/>
          <w:bCs/>
          <w:szCs w:val="24"/>
          <w:shd w:val="clear" w:color="auto" w:fill="FFFFFF"/>
        </w:rPr>
        <w:t>απάντληση</w:t>
      </w:r>
      <w:proofErr w:type="spellEnd"/>
      <w:r>
        <w:rPr>
          <w:rFonts w:eastAsia="Times New Roman"/>
          <w:bCs/>
          <w:szCs w:val="24"/>
          <w:shd w:val="clear" w:color="auto" w:fill="FFFFFF"/>
        </w:rPr>
        <w:t xml:space="preserve"> πετρελαίου ένα λαθρεμπορικό πλοίο και την υπόθεση αυτή να την ελέγχει ο κ. </w:t>
      </w:r>
      <w:proofErr w:type="spellStart"/>
      <w:r>
        <w:rPr>
          <w:rFonts w:eastAsia="Times New Roman"/>
          <w:bCs/>
          <w:szCs w:val="24"/>
          <w:shd w:val="clear" w:color="auto" w:fill="FFFFFF"/>
        </w:rPr>
        <w:t>Χριστοφορίδης</w:t>
      </w:r>
      <w:proofErr w:type="spellEnd"/>
      <w:r>
        <w:rPr>
          <w:rFonts w:eastAsia="Times New Roman"/>
          <w:bCs/>
          <w:szCs w:val="24"/>
          <w:shd w:val="clear" w:color="auto" w:fill="FFFFFF"/>
        </w:rPr>
        <w:t>, για τον οποίο ο παλιός μου σύντροφος, ο Νεκτάριος, είπε ότι δεν έχει ξεκινήσει κα</w:t>
      </w:r>
      <w:r>
        <w:rPr>
          <w:rFonts w:eastAsia="Times New Roman"/>
          <w:bCs/>
          <w:szCs w:val="24"/>
          <w:shd w:val="clear" w:color="auto" w:fill="FFFFFF"/>
        </w:rPr>
        <w:t>μ</w:t>
      </w:r>
      <w:r>
        <w:rPr>
          <w:rFonts w:eastAsia="Times New Roman"/>
          <w:bCs/>
          <w:szCs w:val="24"/>
          <w:shd w:val="clear" w:color="auto" w:fill="FFFFFF"/>
        </w:rPr>
        <w:t>μία έρευνα, που εμπλέκεται στην υπόθεση «</w:t>
      </w:r>
      <w:r>
        <w:rPr>
          <w:rFonts w:eastAsia="Times New Roman"/>
          <w:bCs/>
          <w:szCs w:val="24"/>
          <w:shd w:val="clear" w:color="auto" w:fill="FFFFFF"/>
          <w:lang w:val="en-US"/>
        </w:rPr>
        <w:t>N</w:t>
      </w:r>
      <w:r>
        <w:rPr>
          <w:rFonts w:eastAsia="Times New Roman"/>
          <w:bCs/>
          <w:szCs w:val="24"/>
          <w:shd w:val="clear" w:color="auto" w:fill="FFFFFF"/>
          <w:lang w:val="en-US"/>
        </w:rPr>
        <w:t>OOR</w:t>
      </w:r>
      <w:r>
        <w:rPr>
          <w:rFonts w:eastAsia="Times New Roman"/>
          <w:bCs/>
          <w:szCs w:val="24"/>
          <w:shd w:val="clear" w:color="auto" w:fill="FFFFFF"/>
        </w:rPr>
        <w:t xml:space="preserve"> 1». </w:t>
      </w:r>
      <w:r>
        <w:rPr>
          <w:rFonts w:eastAsia="Times New Roman"/>
          <w:bCs/>
          <w:szCs w:val="24"/>
          <w:shd w:val="clear" w:color="auto" w:fill="FFFFFF"/>
        </w:rPr>
        <w:t>Και επειδή δεν έχει ξεκινήσει κανένας έλεγχος και κα</w:t>
      </w:r>
      <w:r>
        <w:rPr>
          <w:rFonts w:eastAsia="Times New Roman"/>
          <w:bCs/>
          <w:szCs w:val="24"/>
          <w:shd w:val="clear" w:color="auto" w:fill="FFFFFF"/>
        </w:rPr>
        <w:t>μ</w:t>
      </w:r>
      <w:r>
        <w:rPr>
          <w:rFonts w:eastAsia="Times New Roman"/>
          <w:bCs/>
          <w:szCs w:val="24"/>
          <w:shd w:val="clear" w:color="auto" w:fill="FFFFFF"/>
        </w:rPr>
        <w:t>μία έρευνα, τώρα του αναθέσαμε να κάνει και την καινούρ</w:t>
      </w:r>
      <w:r>
        <w:rPr>
          <w:rFonts w:eastAsia="Times New Roman"/>
          <w:bCs/>
          <w:szCs w:val="24"/>
          <w:shd w:val="clear" w:color="auto" w:fill="FFFFFF"/>
        </w:rPr>
        <w:t>γ</w:t>
      </w:r>
      <w:r>
        <w:rPr>
          <w:rFonts w:eastAsia="Times New Roman"/>
          <w:bCs/>
          <w:szCs w:val="24"/>
          <w:shd w:val="clear" w:color="auto" w:fill="FFFFFF"/>
        </w:rPr>
        <w:t xml:space="preserve">ια έρευνα, για τα λαθραία, για το πλοίο που πήγε να </w:t>
      </w:r>
      <w:proofErr w:type="spellStart"/>
      <w:r>
        <w:rPr>
          <w:rFonts w:eastAsia="Times New Roman"/>
          <w:bCs/>
          <w:szCs w:val="24"/>
          <w:shd w:val="clear" w:color="auto" w:fill="FFFFFF"/>
        </w:rPr>
        <w:t>απαντλήσει</w:t>
      </w:r>
      <w:proofErr w:type="spellEnd"/>
      <w:r>
        <w:rPr>
          <w:rFonts w:eastAsia="Times New Roman"/>
          <w:bCs/>
          <w:szCs w:val="24"/>
          <w:shd w:val="clear" w:color="auto" w:fill="FFFFFF"/>
        </w:rPr>
        <w:t xml:space="preserve"> το πετρέλαιο και κουβάλαγε ήδη λαθρεμπορικό. </w:t>
      </w:r>
    </w:p>
    <w:p w14:paraId="39209653" w14:textId="77777777" w:rsidR="00612455" w:rsidRDefault="00B02DE7">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 xml:space="preserve">Κάναμε αυτές τις χειρονομίες της </w:t>
      </w:r>
      <w:r>
        <w:rPr>
          <w:rFonts w:eastAsia="Times New Roman"/>
          <w:bCs/>
          <w:szCs w:val="24"/>
          <w:shd w:val="clear" w:color="auto" w:fill="FFFFFF"/>
        </w:rPr>
        <w:t>«</w:t>
      </w:r>
      <w:r>
        <w:rPr>
          <w:rFonts w:eastAsia="Times New Roman"/>
          <w:bCs/>
          <w:szCs w:val="24"/>
          <w:shd w:val="clear" w:color="auto" w:fill="FFFFFF"/>
        </w:rPr>
        <w:t>ευλο</w:t>
      </w:r>
      <w:r>
        <w:rPr>
          <w:rFonts w:eastAsia="Times New Roman"/>
          <w:bCs/>
          <w:szCs w:val="24"/>
          <w:shd w:val="clear" w:color="auto" w:fill="FFFFFF"/>
        </w:rPr>
        <w:t>γίας</w:t>
      </w:r>
      <w:r>
        <w:rPr>
          <w:rFonts w:eastAsia="Times New Roman"/>
          <w:bCs/>
          <w:szCs w:val="24"/>
          <w:shd w:val="clear" w:color="auto" w:fill="FFFFFF"/>
        </w:rPr>
        <w:t>»</w:t>
      </w:r>
      <w:r>
        <w:rPr>
          <w:rFonts w:eastAsia="Times New Roman"/>
          <w:bCs/>
          <w:szCs w:val="24"/>
          <w:shd w:val="clear" w:color="auto" w:fill="FFFFFF"/>
        </w:rPr>
        <w:t xml:space="preserve">, στείλαμε στα διαδίκτυα τις γραβάτες με τα πουλάκια -που όμως τα έβαλε το παιδάκι μας, δεν τα βάλαμε εμείς-έχουμε ένα σερί με </w:t>
      </w:r>
      <w:proofErr w:type="spellStart"/>
      <w:r>
        <w:rPr>
          <w:rFonts w:eastAsia="Times New Roman"/>
          <w:bCs/>
          <w:szCs w:val="24"/>
          <w:shd w:val="clear" w:color="auto" w:fill="FFFFFF"/>
        </w:rPr>
        <w:t>εθνικολαϊκιστικές</w:t>
      </w:r>
      <w:proofErr w:type="spellEnd"/>
      <w:r>
        <w:rPr>
          <w:rFonts w:eastAsia="Times New Roman"/>
          <w:bCs/>
          <w:szCs w:val="24"/>
          <w:shd w:val="clear" w:color="auto" w:fill="FFFFFF"/>
        </w:rPr>
        <w:t xml:space="preserve"> κορώνες κόντρα στην </w:t>
      </w:r>
      <w:r>
        <w:rPr>
          <w:rFonts w:eastAsia="Times New Roman"/>
          <w:bCs/>
          <w:szCs w:val="24"/>
          <w:shd w:val="clear" w:color="auto" w:fill="FFFFFF"/>
        </w:rPr>
        <w:t xml:space="preserve">αριστερή </w:t>
      </w:r>
      <w:r>
        <w:rPr>
          <w:rFonts w:eastAsia="Times New Roman"/>
          <w:bCs/>
          <w:szCs w:val="24"/>
          <w:shd w:val="clear" w:color="auto" w:fill="FFFFFF"/>
        </w:rPr>
        <w:t xml:space="preserve">Κυβέρνηση, για το Μακεδονικό, για τους ομοφυλόφιλους, για τα ανθρώπινα </w:t>
      </w:r>
      <w:r>
        <w:rPr>
          <w:rFonts w:eastAsia="Times New Roman"/>
          <w:bCs/>
          <w:szCs w:val="24"/>
          <w:shd w:val="clear" w:color="auto" w:fill="FFFFFF"/>
        </w:rPr>
        <w:t>δικαιώματα, για τους μετανάστες, έχουμε αυτές τις ηρωικές πτήσεις με στολές παραλλαγής –πεζοναύτες είμαστε</w:t>
      </w:r>
      <w:r>
        <w:rPr>
          <w:rFonts w:eastAsia="Times New Roman"/>
          <w:bCs/>
          <w:szCs w:val="24"/>
          <w:shd w:val="clear" w:color="auto" w:fill="FFFFFF"/>
        </w:rPr>
        <w:t xml:space="preserve"> άλλωστε</w:t>
      </w:r>
      <w:r>
        <w:rPr>
          <w:rFonts w:eastAsia="Times New Roman"/>
          <w:bCs/>
          <w:szCs w:val="24"/>
          <w:shd w:val="clear" w:color="auto" w:fill="FFFFFF"/>
        </w:rPr>
        <w:t>!- και έχουμε αυτές τις συνομιλίες με τους ισοβίτες που είναι απολύτως θεσμικές. Δεν υπάρχει κανένα θέμα: Ανά πάσα στιγμή και έχοντας τα τηλέφ</w:t>
      </w:r>
      <w:r>
        <w:rPr>
          <w:rFonts w:eastAsia="Times New Roman"/>
          <w:bCs/>
          <w:szCs w:val="24"/>
          <w:shd w:val="clear" w:color="auto" w:fill="FFFFFF"/>
        </w:rPr>
        <w:t xml:space="preserve">ωνα όλων των ισοβιτών, να τα μοιράσουμε στους Υπουργούς και στους Βουλευτές, να τους παίρνουμε κανένα τηλέφωνο, να τους λέμε να ενισχύουν τη δικαιοσύνη, ρε γαμώτο. </w:t>
      </w:r>
    </w:p>
    <w:p w14:paraId="39209654"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Δηλαδή, να μη σαπίζουν στις φυλακές έτσι, χωρίς να βάλουν ένα χεράκι να βοηθήσουν τη </w:t>
      </w:r>
      <w:r>
        <w:rPr>
          <w:rFonts w:eastAsia="Times New Roman" w:cs="Times New Roman"/>
          <w:szCs w:val="24"/>
        </w:rPr>
        <w:t>δικαιο</w:t>
      </w:r>
      <w:r>
        <w:rPr>
          <w:rFonts w:eastAsia="Times New Roman" w:cs="Times New Roman"/>
          <w:szCs w:val="24"/>
        </w:rPr>
        <w:t>σύνη</w:t>
      </w:r>
      <w:r>
        <w:rPr>
          <w:rFonts w:eastAsia="Times New Roman" w:cs="Times New Roman"/>
          <w:szCs w:val="24"/>
        </w:rPr>
        <w:t xml:space="preserve">. Κρίμα είναι! Δηλαδή δακρύζω και μόνο που το σκέπτομαι. Και είναι απολύτως θεσμική αυτή η λειτουργία. Μας το είπε και ο Υπουργός Δικαιοσύνης και ο Υφυπουργός Δικαιοσύνης και οι Αναπληρωτές και όλοι. </w:t>
      </w:r>
    </w:p>
    <w:p w14:paraId="39209655"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όλα αυτά τα κάνετε γαργάρα, μεγάλη γαργάρα, για</w:t>
      </w:r>
      <w:r>
        <w:rPr>
          <w:rFonts w:eastAsia="Times New Roman" w:cs="Times New Roman"/>
          <w:szCs w:val="24"/>
        </w:rPr>
        <w:t>τί πρέπει να εξαντλήσετε την τετραετία –σας το εύχομαι!- και να εξαντλήσετε και κανένα, δυο μήνες μετά, δηλαδή όσο προβλέπει το Σύνταγμα, όσο μπορείτε -και μπορεί να πάρετε και καθυστέρηση και πέναλτι- για να το προχωρήσετε λίγο, να ολοκληρωθεί δηλαδή αυτό</w:t>
      </w:r>
      <w:r>
        <w:rPr>
          <w:rFonts w:eastAsia="Times New Roman" w:cs="Times New Roman"/>
          <w:szCs w:val="24"/>
        </w:rPr>
        <w:t xml:space="preserve">ς ο αριστερός μετασχηματισμός της κοινωνίας μας. Κρίμα είναι να τον αφήσουμε στη μέση! </w:t>
      </w:r>
    </w:p>
    <w:p w14:paraId="39209656"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570FF9">
        <w:rPr>
          <w:rFonts w:eastAsia="Times New Roman" w:cs="Times New Roman"/>
          <w:b/>
          <w:szCs w:val="24"/>
        </w:rPr>
        <w:t>ΝΙΚΟΛΑΟΣ ΒΟΥΤΣΗΣ</w:t>
      </w:r>
      <w:r>
        <w:rPr>
          <w:rFonts w:eastAsia="Times New Roman" w:cs="Times New Roman"/>
          <w:szCs w:val="24"/>
        </w:rPr>
        <w:t xml:space="preserve">) </w:t>
      </w:r>
    </w:p>
    <w:p w14:paraId="39209657"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Έχω συγκινηθεί πάρα πολύ, σύντροφοι! Είμαι βαθιά συγκινημένος. Και θέλω να </w:t>
      </w:r>
      <w:r>
        <w:rPr>
          <w:rFonts w:eastAsia="Times New Roman" w:cs="Times New Roman"/>
          <w:szCs w:val="24"/>
        </w:rPr>
        <w:t xml:space="preserve">σας πω «μαζί θα προχωρήσουμε», δηλαδή ο ένας συνεταίρος λέει ότι ο Ανδρέας ήταν αρχηγός της 17 Νοέμβρη και του ΠΑΣΟΚ και ο άλλος προσπαθεί να μιμηθεί τον Ανδρέα και κάνει τις παύσεις μετά το αναφορικό, ακριβώς όπως το έκανε ο Ανδρέας. </w:t>
      </w:r>
    </w:p>
    <w:p w14:paraId="39209658"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Έχουμε διαβάσει πολλ</w:t>
      </w:r>
      <w:r>
        <w:rPr>
          <w:rFonts w:eastAsia="Times New Roman" w:cs="Times New Roman"/>
          <w:szCs w:val="24"/>
        </w:rPr>
        <w:t xml:space="preserve">ές ώρες βίντεο και προσπαθούμε τώρα να μαζέψουμε και από την Κεντροαριστερά και από την Κεντροδεξιά και από την </w:t>
      </w:r>
      <w:r>
        <w:rPr>
          <w:rFonts w:eastAsia="Times New Roman" w:cs="Times New Roman"/>
          <w:szCs w:val="24"/>
        </w:rPr>
        <w:t>«</w:t>
      </w:r>
      <w:proofErr w:type="spellStart"/>
      <w:r>
        <w:rPr>
          <w:rFonts w:eastAsia="Times New Roman" w:cs="Times New Roman"/>
          <w:szCs w:val="24"/>
        </w:rPr>
        <w:t>Κεντροκεντρώα</w:t>
      </w:r>
      <w:proofErr w:type="spellEnd"/>
      <w:r>
        <w:rPr>
          <w:rFonts w:eastAsia="Times New Roman" w:cs="Times New Roman"/>
          <w:szCs w:val="24"/>
        </w:rPr>
        <w:t>»</w:t>
      </w:r>
      <w:r>
        <w:rPr>
          <w:rFonts w:eastAsia="Times New Roman" w:cs="Times New Roman"/>
          <w:szCs w:val="24"/>
        </w:rPr>
        <w:t xml:space="preserve"> και βέβαια, από όλα. </w:t>
      </w:r>
    </w:p>
    <w:p w14:paraId="39209659"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τα κάνουμε γαργάρα όλα τα υπόλοιπα, γιατί πρέπει να ολοκληρώσουμε προς το συμφέρον του λαού </w:t>
      </w:r>
      <w:r>
        <w:rPr>
          <w:rFonts w:eastAsia="Times New Roman" w:cs="Times New Roman"/>
          <w:szCs w:val="24"/>
        </w:rPr>
        <w:t>τον προοδε</w:t>
      </w:r>
      <w:r>
        <w:rPr>
          <w:rFonts w:eastAsia="Times New Roman" w:cs="Times New Roman"/>
          <w:szCs w:val="24"/>
        </w:rPr>
        <w:t xml:space="preserve">υτικό μετασχηματισμό </w:t>
      </w:r>
      <w:r>
        <w:rPr>
          <w:rFonts w:eastAsia="Times New Roman" w:cs="Times New Roman"/>
          <w:szCs w:val="24"/>
        </w:rPr>
        <w:t xml:space="preserve">της χώρας, κύριε Γάκη μου, που γελάτε, παλιέ μου σύντροφε Ροδίτη. </w:t>
      </w:r>
    </w:p>
    <w:p w14:paraId="3920965A"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δεν θυμάστε αυτά που λέγαμε. Και αυτά που λέγατε, τα θυμόμαστε. </w:t>
      </w:r>
      <w:proofErr w:type="spellStart"/>
      <w:r>
        <w:rPr>
          <w:rFonts w:eastAsia="Times New Roman" w:cs="Times New Roman"/>
          <w:szCs w:val="24"/>
        </w:rPr>
        <w:t>Mερικοί</w:t>
      </w:r>
      <w:proofErr w:type="spellEnd"/>
      <w:r>
        <w:rPr>
          <w:rFonts w:eastAsia="Times New Roman" w:cs="Times New Roman"/>
          <w:szCs w:val="24"/>
        </w:rPr>
        <w:t xml:space="preserve"> τα θυμούνται και ντρέπονται, αλλά κρύβονται. </w:t>
      </w:r>
    </w:p>
    <w:p w14:paraId="3920965B" w14:textId="77777777" w:rsidR="00612455" w:rsidRDefault="00B02DE7">
      <w:pPr>
        <w:spacing w:line="600" w:lineRule="auto"/>
        <w:ind w:left="360"/>
        <w:jc w:val="center"/>
        <w:rPr>
          <w:rFonts w:eastAsia="Times New Roman" w:cs="Times New Roman"/>
          <w:szCs w:val="24"/>
        </w:rPr>
      </w:pPr>
      <w:r>
        <w:rPr>
          <w:rFonts w:eastAsia="Times New Roman" w:cs="Times New Roman"/>
          <w:szCs w:val="24"/>
        </w:rPr>
        <w:t>(Θόρυβος στην Αίθουσα)</w:t>
      </w:r>
    </w:p>
    <w:p w14:paraId="3920965C"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Ψαριανέ, παρακαλώ, τελειώνετε. </w:t>
      </w:r>
    </w:p>
    <w:p w14:paraId="3920965D"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Και αυτοί για εμένα είναι –πώς να σας πω;- οι πιο θλιβερές περιπτώσεις. Κάτι άλλους δεν τους υπολογίζω, που μπορεί να είναι πάνω με τα καδρόνια ενάντια στις Σκουριές και</w:t>
      </w:r>
      <w:r>
        <w:rPr>
          <w:rFonts w:eastAsia="Times New Roman" w:cs="Times New Roman"/>
          <w:szCs w:val="24"/>
        </w:rPr>
        <w:t xml:space="preserve"> μετά να το παίζουν χαλαρά. Ξέρετε τι γίνεται; </w:t>
      </w:r>
    </w:p>
    <w:p w14:paraId="3920965E"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Ψαριανέ, τελειώνετε. </w:t>
      </w:r>
    </w:p>
    <w:p w14:paraId="3920965F"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Ναι. </w:t>
      </w:r>
    </w:p>
    <w:p w14:paraId="39209660"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έχω κανένα πρόβλημα με τους «Καμμένους» και με τους «ψεκασμένους» και με τους «</w:t>
      </w:r>
      <w:proofErr w:type="spellStart"/>
      <w:r>
        <w:rPr>
          <w:rFonts w:eastAsia="Times New Roman" w:cs="Times New Roman"/>
          <w:szCs w:val="24"/>
        </w:rPr>
        <w:t>Κουρουμπλήδες</w:t>
      </w:r>
      <w:proofErr w:type="spellEnd"/>
      <w:r>
        <w:rPr>
          <w:rFonts w:eastAsia="Times New Roman" w:cs="Times New Roman"/>
          <w:szCs w:val="24"/>
        </w:rPr>
        <w:t>». Ποτέ δεν είχα, δεν έχω και</w:t>
      </w:r>
      <w:r>
        <w:rPr>
          <w:rFonts w:eastAsia="Times New Roman" w:cs="Times New Roman"/>
          <w:szCs w:val="24"/>
        </w:rPr>
        <w:t xml:space="preserve"> τώρα. Μπορείτε να κάνετε όσες «</w:t>
      </w:r>
      <w:proofErr w:type="spellStart"/>
      <w:r>
        <w:rPr>
          <w:rFonts w:eastAsia="Times New Roman" w:cs="Times New Roman"/>
          <w:szCs w:val="24"/>
        </w:rPr>
        <w:t>κολλεγιές</w:t>
      </w:r>
      <w:proofErr w:type="spellEnd"/>
      <w:r>
        <w:rPr>
          <w:rFonts w:eastAsia="Times New Roman" w:cs="Times New Roman"/>
          <w:szCs w:val="24"/>
        </w:rPr>
        <w:t xml:space="preserve">» θέλετε. Και με ένα μέρος της άλλης Δεξιάς επίσης μπορείτε να κάνετε διάφορα νταλαβέρια. Δεν έχω κανένα πρόβλημα με αυτά. </w:t>
      </w:r>
    </w:p>
    <w:p w14:paraId="39209661"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Έχω ένα πρόβλημα με το αν ο κόσμος που μας ακούει έχει αρχίσει να καταλαβαίνει. Ειλικρινά, </w:t>
      </w:r>
      <w:r>
        <w:rPr>
          <w:rFonts w:eastAsia="Times New Roman" w:cs="Times New Roman"/>
          <w:szCs w:val="24"/>
        </w:rPr>
        <w:t>δεν είμαι σίγουρος. Δεν έχω κα</w:t>
      </w:r>
      <w:r>
        <w:rPr>
          <w:rFonts w:eastAsia="Times New Roman" w:cs="Times New Roman"/>
          <w:szCs w:val="24"/>
        </w:rPr>
        <w:t>μ</w:t>
      </w:r>
      <w:r>
        <w:rPr>
          <w:rFonts w:eastAsia="Times New Roman" w:cs="Times New Roman"/>
          <w:szCs w:val="24"/>
        </w:rPr>
        <w:t xml:space="preserve">μία αμφιβολία ότι συμπλέετε, διότι «όμοιος </w:t>
      </w:r>
      <w:proofErr w:type="spellStart"/>
      <w:r>
        <w:rPr>
          <w:rFonts w:eastAsia="Times New Roman" w:cs="Times New Roman"/>
          <w:szCs w:val="24"/>
        </w:rPr>
        <w:t>ομοίω</w:t>
      </w:r>
      <w:proofErr w:type="spellEnd"/>
      <w:r>
        <w:rPr>
          <w:rFonts w:eastAsia="Times New Roman" w:cs="Times New Roman"/>
          <w:szCs w:val="24"/>
        </w:rPr>
        <w:t xml:space="preserve"> αεί πελάζει» και διότι τα παιδία μας, που μας εψήφισαν και τώρα διορίζουμε, βελάζει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ττική σύνταξη. </w:t>
      </w:r>
    </w:p>
    <w:p w14:paraId="39209662"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συνάδελφε, έχετε τελειώσει. </w:t>
      </w:r>
    </w:p>
    <w:p w14:paraId="39209663"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Ναι, κύριε Πρόεδρε. </w:t>
      </w:r>
    </w:p>
    <w:p w14:paraId="39209664"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Μην επαναλαμβάνεστε, σας παρακαλώ. </w:t>
      </w:r>
    </w:p>
    <w:p w14:paraId="39209665"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Δεν την έχω ξαναπεί την παροιμία αυτή. Δεν είναι επανάληψη.</w:t>
      </w:r>
    </w:p>
    <w:p w14:paraId="39209666"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Όχι, την έχετε πει με άλλα λόγια. </w:t>
      </w:r>
    </w:p>
    <w:p w14:paraId="39209667"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ΓΡΗΓΟΡ</w:t>
      </w:r>
      <w:r>
        <w:rPr>
          <w:rFonts w:eastAsia="Times New Roman" w:cs="Times New Roman"/>
          <w:b/>
          <w:szCs w:val="24"/>
        </w:rPr>
        <w:t xml:space="preserve">ΙΟΣ ΨΑΡΙΑΝΟΣ: </w:t>
      </w:r>
      <w:r>
        <w:rPr>
          <w:rFonts w:eastAsia="Times New Roman" w:cs="Times New Roman"/>
          <w:szCs w:val="24"/>
        </w:rPr>
        <w:t xml:space="preserve">Θέλω να κλείσω με έναν στίχο του Διονύση Σαββόπουλου. </w:t>
      </w:r>
    </w:p>
    <w:p w14:paraId="39209668"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Κλείστε. </w:t>
      </w:r>
    </w:p>
    <w:p w14:paraId="39209669"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Θέλω να κλείσω με έναν στίχο για εσάς, παλιοί μου σύντροφοι, που λέει: «Χόρευε τώρα, γύφτισσα μαϊμού, δεν έχει τέλος αυτό το παν</w:t>
      </w:r>
      <w:r>
        <w:rPr>
          <w:rFonts w:eastAsia="Times New Roman" w:cs="Times New Roman"/>
          <w:szCs w:val="24"/>
        </w:rPr>
        <w:t xml:space="preserve">ηγύρι. Χειροκροτήστε άλλη μια. Ευχαριστώ». </w:t>
      </w:r>
    </w:p>
    <w:p w14:paraId="3920966A" w14:textId="77777777" w:rsidR="00612455" w:rsidRDefault="00B02DE7">
      <w:pPr>
        <w:spacing w:line="600" w:lineRule="auto"/>
        <w:ind w:firstLine="709"/>
        <w:jc w:val="center"/>
        <w:rPr>
          <w:rFonts w:eastAsia="Times New Roman" w:cs="Times New Roman"/>
          <w:szCs w:val="24"/>
        </w:rPr>
      </w:pPr>
      <w:r>
        <w:rPr>
          <w:rFonts w:eastAsia="Times New Roman" w:cs="Times New Roman"/>
          <w:szCs w:val="24"/>
        </w:rPr>
        <w:t>(Θόρυβος στην Αίθουσα)</w:t>
      </w:r>
    </w:p>
    <w:p w14:paraId="3920966B" w14:textId="77777777" w:rsidR="00612455" w:rsidRDefault="00B02DE7">
      <w:pPr>
        <w:spacing w:line="600" w:lineRule="auto"/>
        <w:ind w:firstLine="709"/>
        <w:jc w:val="center"/>
        <w:rPr>
          <w:rFonts w:eastAsia="Times New Roman" w:cs="Times New Roman"/>
          <w:szCs w:val="24"/>
        </w:rPr>
      </w:pPr>
      <w:r>
        <w:rPr>
          <w:rFonts w:eastAsia="Times New Roman" w:cs="Times New Roman"/>
          <w:szCs w:val="24"/>
        </w:rPr>
        <w:t>(Χειροκροτήματα)</w:t>
      </w:r>
    </w:p>
    <w:p w14:paraId="3920966C"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Ωραία. </w:t>
      </w:r>
    </w:p>
    <w:p w14:paraId="3920966D"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Παρακαλώ, κάνετε ησυχία! Τα ακούσαμε όλα. </w:t>
      </w:r>
    </w:p>
    <w:p w14:paraId="3920966E"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της Νέας Δημοκρατίας κ. Νικόλαος </w:t>
      </w:r>
      <w:proofErr w:type="spellStart"/>
      <w:r>
        <w:rPr>
          <w:rFonts w:eastAsia="Times New Roman" w:cs="Times New Roman"/>
          <w:szCs w:val="24"/>
        </w:rPr>
        <w:t>Δένδιας</w:t>
      </w:r>
      <w:proofErr w:type="spellEnd"/>
      <w:r>
        <w:rPr>
          <w:rFonts w:eastAsia="Times New Roman" w:cs="Times New Roman"/>
          <w:szCs w:val="24"/>
        </w:rPr>
        <w:t xml:space="preserve"> έχει τον λόγο. </w:t>
      </w:r>
    </w:p>
    <w:p w14:paraId="3920966F"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w:t>
      </w:r>
      <w:r>
        <w:rPr>
          <w:rFonts w:eastAsia="Times New Roman" w:cs="Times New Roman"/>
          <w:szCs w:val="24"/>
        </w:rPr>
        <w:t xml:space="preserve">ε, κύριε </w:t>
      </w:r>
      <w:proofErr w:type="spellStart"/>
      <w:r>
        <w:rPr>
          <w:rFonts w:eastAsia="Times New Roman" w:cs="Times New Roman"/>
          <w:szCs w:val="24"/>
        </w:rPr>
        <w:t>Δένδια</w:t>
      </w:r>
      <w:proofErr w:type="spellEnd"/>
      <w:r>
        <w:rPr>
          <w:rFonts w:eastAsia="Times New Roman" w:cs="Times New Roman"/>
          <w:szCs w:val="24"/>
        </w:rPr>
        <w:t>, έχετε τον λόγο για πέντε λεπτά με μια μικρή ανοχή.</w:t>
      </w:r>
    </w:p>
    <w:p w14:paraId="39209670"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σας ευχαριστώ. </w:t>
      </w:r>
    </w:p>
    <w:p w14:paraId="39209671"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 κατάλαβα καλά από την ανάλυση του εισηγητή της Πλειοψηφίας, του καθηγητή κ. Παρασκευόπουλου όσο και από τι</w:t>
      </w:r>
      <w:r>
        <w:rPr>
          <w:rFonts w:eastAsia="Times New Roman" w:cs="Times New Roman"/>
          <w:szCs w:val="24"/>
        </w:rPr>
        <w:t xml:space="preserve">ς τοποθετήσεις, κατ’ αρχάς του Υπουργού Δικαιοσύνης, αλλά και του Κοινοβουλευτικού Εκπροσώπου κ. </w:t>
      </w:r>
      <w:proofErr w:type="spellStart"/>
      <w:r>
        <w:rPr>
          <w:rFonts w:eastAsia="Times New Roman" w:cs="Times New Roman"/>
          <w:szCs w:val="24"/>
        </w:rPr>
        <w:t>Λάππα</w:t>
      </w:r>
      <w:proofErr w:type="spellEnd"/>
      <w:r>
        <w:rPr>
          <w:rFonts w:eastAsia="Times New Roman" w:cs="Times New Roman"/>
          <w:szCs w:val="24"/>
        </w:rPr>
        <w:t>, αυτά τα οποία συνέβησαν και αυτά τα οποία συζητάει η Εθνική Αντιπροσωπεία οφείλονται απλώς σε παραξενιές, σε παραλογισμούς της Αξιωματικής Αντιπολίτευση</w:t>
      </w:r>
      <w:r>
        <w:rPr>
          <w:rFonts w:eastAsia="Times New Roman" w:cs="Times New Roman"/>
          <w:szCs w:val="24"/>
        </w:rPr>
        <w:t xml:space="preserve">ς και των άλλων κομμάτων. </w:t>
      </w:r>
    </w:p>
    <w:p w14:paraId="39209672"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 κατάλαβα καλά, σε μια χώρα-μέλος της Ευρωπαϊκής Ένωσης είναι αυτονόητο τμήμα του θεσμικού πλαισίου η δυνατότητα ενός Υπουργού, οποιουδήποτε Υπουργού, σε αυτή την περίπτωση του Υπουργού Εθνικής Άμυνας, να διατηρεί τηλεφωνική συ</w:t>
      </w:r>
      <w:r>
        <w:rPr>
          <w:rFonts w:eastAsia="Times New Roman" w:cs="Times New Roman"/>
          <w:szCs w:val="24"/>
        </w:rPr>
        <w:t xml:space="preserve">νδιάλεξη με βαρυποινίτη, ο οποίος παρανόμως κατέχει κινητό στις φυλακές, να διαλέγεται μαζί του, να τον προπέμπει να κάνει κάτι, να βοηθά, να ασχολείται με το ανακριτικό έργο και όλα αυτά να εντάσσονται σε ένα πλαίσιο ομαλής λειτουργίας της έννομης τάξης. </w:t>
      </w:r>
      <w:r>
        <w:rPr>
          <w:rFonts w:eastAsia="Times New Roman" w:cs="Times New Roman"/>
          <w:szCs w:val="24"/>
        </w:rPr>
        <w:t xml:space="preserve">Αν κατάλαβα καλά, αυτό ισχυρίζεται η κυβερνητική </w:t>
      </w:r>
      <w:r>
        <w:rPr>
          <w:rFonts w:eastAsia="Times New Roman" w:cs="Times New Roman"/>
          <w:szCs w:val="24"/>
        </w:rPr>
        <w:t>πλειοψηφία</w:t>
      </w:r>
      <w:r>
        <w:rPr>
          <w:rFonts w:eastAsia="Times New Roman" w:cs="Times New Roman"/>
          <w:szCs w:val="24"/>
        </w:rPr>
        <w:t xml:space="preserve">. </w:t>
      </w:r>
    </w:p>
    <w:p w14:paraId="39209673" w14:textId="77777777" w:rsidR="00612455" w:rsidRDefault="00B02DE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Μάλιστα ο καθηγητής ο κ. Παρασκευόπουλος στην Επιτροπή Θεσμών και Διαφάνειας πήγε ένα ακόμα βήμα παραπέρα. Βρήκε και άρθρο συγκεκριμένο. Μου λένε</w:t>
      </w:r>
      <w:r>
        <w:rPr>
          <w:rFonts w:eastAsia="Times New Roman" w:cs="Times New Roman"/>
          <w:szCs w:val="24"/>
        </w:rPr>
        <w:t xml:space="preserve"> -δεν σας άκουσα εγώ, κύριε καθηγητά και το θεωρώ απώλεια για τη νομική μου κατάρτιση- ότι επικαλεστήκατε το άρθρο 28 του </w:t>
      </w:r>
      <w:r>
        <w:rPr>
          <w:rFonts w:eastAsia="Times New Roman" w:cs="Times New Roman"/>
          <w:szCs w:val="24"/>
        </w:rPr>
        <w:t>ν.</w:t>
      </w:r>
      <w:r>
        <w:rPr>
          <w:rFonts w:eastAsia="Times New Roman" w:cs="Times New Roman"/>
          <w:szCs w:val="24"/>
        </w:rPr>
        <w:t>4139/2013 ως ενισχυτικό της θέσης της σύννομης συμπεριφοράς του κυρίου Υπουργού Εθνικής Άμυνας, ότι ενήργησε ως εντεταλμένο όργανο.</w:t>
      </w:r>
    </w:p>
    <w:p w14:paraId="3920967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βεβαίως δεν θα ξέρετε σε τι αναφέρεται το άρθρο αυτό του νόμου. Θα σας το πω εγώ. Είναι στον νόμο περί ναρκωτικών. Αφορά αυτούς που στέλνει η </w:t>
      </w:r>
      <w:r>
        <w:rPr>
          <w:rFonts w:eastAsia="Times New Roman" w:cs="Times New Roman"/>
          <w:szCs w:val="24"/>
        </w:rPr>
        <w:t xml:space="preserve">Αστυνομία </w:t>
      </w:r>
      <w:r>
        <w:rPr>
          <w:rFonts w:eastAsia="Times New Roman" w:cs="Times New Roman"/>
          <w:szCs w:val="24"/>
        </w:rPr>
        <w:t xml:space="preserve">για να </w:t>
      </w:r>
      <w:proofErr w:type="spellStart"/>
      <w:r>
        <w:rPr>
          <w:rFonts w:eastAsia="Times New Roman" w:cs="Times New Roman"/>
          <w:szCs w:val="24"/>
        </w:rPr>
        <w:t>παγιδεύσουν</w:t>
      </w:r>
      <w:proofErr w:type="spellEnd"/>
      <w:r>
        <w:rPr>
          <w:rFonts w:eastAsia="Times New Roman" w:cs="Times New Roman"/>
          <w:szCs w:val="24"/>
        </w:rPr>
        <w:t xml:space="preserve"> στην αγορά ναρκωτικών. Αυτό το άρθρο επικαλείστε για να</w:t>
      </w:r>
      <w:r>
        <w:rPr>
          <w:rFonts w:eastAsia="Times New Roman" w:cs="Times New Roman"/>
          <w:szCs w:val="24"/>
        </w:rPr>
        <w:t xml:space="preserve"> νομιμοποιήσετε τη συμπεριφορά του κυρίου Υπουργού Εθνικής Άμυνας. </w:t>
      </w:r>
    </w:p>
    <w:p w14:paraId="3920967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Καταλαβαίνω, κυρίες και κύριοι συνάδελφοι, ότι πρέπει να δημιουργηθεί εδώ μία παραμυθία, για να μπορέσετε να αντέξετε αυτό το οποίο καλείστε να πράξετε, να ψηφίσετε εναντίον της σύστασης ε</w:t>
      </w:r>
      <w:r>
        <w:rPr>
          <w:rFonts w:eastAsia="Times New Roman" w:cs="Times New Roman"/>
          <w:szCs w:val="24"/>
        </w:rPr>
        <w:t xml:space="preserve">ξεταστικής των πραγμάτων επιτροπής, μια παραμυθία η οποία υπό την αφελή, την παιδική της έκφανση, παρουσιάζει τον κύριο Υπουργό Εθνικής Άμυνας κάτι λίγο σαν </w:t>
      </w:r>
      <w:proofErr w:type="spellStart"/>
      <w:r>
        <w:rPr>
          <w:rFonts w:eastAsia="Times New Roman" w:cs="Times New Roman"/>
          <w:szCs w:val="24"/>
        </w:rPr>
        <w:t>Μπάτμαν</w:t>
      </w:r>
      <w:proofErr w:type="spellEnd"/>
      <w:r>
        <w:rPr>
          <w:rFonts w:eastAsia="Times New Roman" w:cs="Times New Roman"/>
          <w:szCs w:val="24"/>
        </w:rPr>
        <w:t xml:space="preserve"> </w:t>
      </w:r>
      <w:r>
        <w:rPr>
          <w:rFonts w:eastAsia="Times New Roman" w:cs="Times New Roman"/>
          <w:szCs w:val="24"/>
        </w:rPr>
        <w:t xml:space="preserve">στην </w:t>
      </w:r>
      <w:proofErr w:type="spellStart"/>
      <w:r>
        <w:rPr>
          <w:rFonts w:eastAsia="Times New Roman" w:cs="Times New Roman"/>
          <w:szCs w:val="24"/>
        </w:rPr>
        <w:t>Γκόθαμ</w:t>
      </w:r>
      <w:proofErr w:type="spellEnd"/>
      <w:r>
        <w:rPr>
          <w:rFonts w:eastAsia="Times New Roman" w:cs="Times New Roman"/>
          <w:szCs w:val="24"/>
        </w:rPr>
        <w:t xml:space="preserve"> Σ</w:t>
      </w:r>
      <w:r>
        <w:rPr>
          <w:rFonts w:eastAsia="Times New Roman" w:cs="Times New Roman"/>
          <w:szCs w:val="24"/>
        </w:rPr>
        <w:t>ί</w:t>
      </w:r>
      <w:r>
        <w:rPr>
          <w:rFonts w:eastAsia="Times New Roman" w:cs="Times New Roman"/>
          <w:szCs w:val="24"/>
        </w:rPr>
        <w:t>τυ</w:t>
      </w:r>
      <w:r>
        <w:rPr>
          <w:rFonts w:eastAsia="Times New Roman" w:cs="Times New Roman"/>
          <w:szCs w:val="24"/>
        </w:rPr>
        <w:t>: ο καλός που μάχεται το κακό σε όλες του τις εκφάνσεις, το κακό ως έκφανση</w:t>
      </w:r>
      <w:r>
        <w:rPr>
          <w:rFonts w:eastAsia="Times New Roman" w:cs="Times New Roman"/>
          <w:szCs w:val="24"/>
        </w:rPr>
        <w:t xml:space="preserve"> εχθρού της εθνικής ασφάλειας, το κακό ως έκφανση του εγκλήματος, το κακό ως έμπορος ναρκωτικών. Όπου κακό, εκεί ο Υπουργός της Εθνικής Άμυνας με τη στολή του να το πολεμήσει, να το νικήσει, να το παλέψει! </w:t>
      </w:r>
    </w:p>
    <w:p w14:paraId="3920967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Και είναι και η πιο «σοφιστικέ» προσέγγιση, η νομ</w:t>
      </w:r>
      <w:r>
        <w:rPr>
          <w:rFonts w:eastAsia="Times New Roman" w:cs="Times New Roman"/>
          <w:szCs w:val="24"/>
        </w:rPr>
        <w:t xml:space="preserve">ική προσέγγιση, την οποία καλείται και υπερασπίζει ένας καθηγητής πανεπιστημίου, της νομικής επιστήμης, ένας Υπουργός Δικαιοσύνης, μέγας </w:t>
      </w:r>
      <w:proofErr w:type="spellStart"/>
      <w:r>
        <w:rPr>
          <w:rFonts w:eastAsia="Times New Roman" w:cs="Times New Roman"/>
          <w:szCs w:val="24"/>
        </w:rPr>
        <w:t>σφραγιδοφύλαξ</w:t>
      </w:r>
      <w:proofErr w:type="spellEnd"/>
      <w:r>
        <w:rPr>
          <w:rFonts w:eastAsia="Times New Roman" w:cs="Times New Roman"/>
          <w:szCs w:val="24"/>
        </w:rPr>
        <w:t xml:space="preserve"> του κράτους, ένας Αναπληρωτής Υπουργός Δικαιοσύνης και ένας δικηγόρος Κοινοβουλευτικός Εκπρόσωπος, εκτός </w:t>
      </w:r>
      <w:r>
        <w:rPr>
          <w:rFonts w:eastAsia="Times New Roman" w:cs="Times New Roman"/>
          <w:szCs w:val="24"/>
        </w:rPr>
        <w:t>από όλους τους άλλους συναδέλφους, οι οποίοι ισχυρίζονται ότι σε ένα σύγχρονο κράτος, με τον νομικό πολιτισμό μιας ευρωπαϊκής χώρας, δεν εμποδίζει τίποτα απολύτως έναν Υπουργό να συνομιλεί με έναν βαρυποινίτη μέσα στις φυλακές, ο οποίος κατέχει παράνομα έν</w:t>
      </w:r>
      <w:r>
        <w:rPr>
          <w:rFonts w:eastAsia="Times New Roman" w:cs="Times New Roman"/>
          <w:szCs w:val="24"/>
        </w:rPr>
        <w:t xml:space="preserve">α κινητό. </w:t>
      </w:r>
    </w:p>
    <w:p w14:paraId="3920967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Όλα αυτά είναι πράγματα απολύτως λογικά, κατανοητά, ευρωπαϊκά, </w:t>
      </w:r>
      <w:proofErr w:type="spellStart"/>
      <w:r>
        <w:rPr>
          <w:rFonts w:eastAsia="Times New Roman" w:cs="Times New Roman"/>
          <w:szCs w:val="24"/>
        </w:rPr>
        <w:t>επαινετέα</w:t>
      </w:r>
      <w:proofErr w:type="spellEnd"/>
      <w:r>
        <w:rPr>
          <w:rFonts w:eastAsia="Times New Roman" w:cs="Times New Roman"/>
          <w:szCs w:val="24"/>
        </w:rPr>
        <w:t>, σύγχρονα, έντιμα, ηθικά, γενναία! Ότι έτσι διοικούνται οι χώρες στον εικοστό πρώτο αιώνα! Ότι αυτό περίμενε η ελληνική κοινωνία! Ότι γι’ αυτό έφερε εσάς στην εξουσία, για να γίνονται</w:t>
      </w:r>
      <w:r>
        <w:rPr>
          <w:rFonts w:eastAsia="Times New Roman" w:cs="Times New Roman"/>
          <w:szCs w:val="24"/>
        </w:rPr>
        <w:t xml:space="preserve"> αυτά τα ωραία, τα τίμια πράγματα, για να πολεμήσετε έτσι το εμπόριο ναρκωτικών! Εύγε, κύριοι συνάδελφοι! </w:t>
      </w:r>
    </w:p>
    <w:p w14:paraId="3920967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αλλά αυτά τα οποία λέτε και τα οποία υποστηρίζετε δεν αντέχουν σε κα</w:t>
      </w:r>
      <w:r>
        <w:rPr>
          <w:rFonts w:eastAsia="Times New Roman" w:cs="Times New Roman"/>
          <w:szCs w:val="24"/>
        </w:rPr>
        <w:t>μ</w:t>
      </w:r>
      <w:r>
        <w:rPr>
          <w:rFonts w:eastAsia="Times New Roman" w:cs="Times New Roman"/>
          <w:szCs w:val="24"/>
        </w:rPr>
        <w:t>μία σοβαρή αντιμετώπιση. Δεν υπάρχει κανένας λόγος να καθίσει καν</w:t>
      </w:r>
      <w:r>
        <w:rPr>
          <w:rFonts w:eastAsia="Times New Roman" w:cs="Times New Roman"/>
          <w:szCs w:val="24"/>
        </w:rPr>
        <w:t xml:space="preserve">είς να συζητήσει μαζί σας ούτε για τα πολλά τηλέφωνα ούτε για τη διάρκειά τους ούτε για το τι γύρευε εκεί μια εισαγγελέας, ενώ υπήρχε εισαγγελέας για τις φυλακές, ούτε αν υπάρχει ηθική αυτουργία. Όλα αυτά </w:t>
      </w:r>
      <w:proofErr w:type="spellStart"/>
      <w:r>
        <w:rPr>
          <w:rFonts w:eastAsia="Times New Roman" w:cs="Times New Roman"/>
          <w:szCs w:val="24"/>
        </w:rPr>
        <w:t>παρέλκουν</w:t>
      </w:r>
      <w:proofErr w:type="spellEnd"/>
      <w:r>
        <w:rPr>
          <w:rFonts w:eastAsia="Times New Roman" w:cs="Times New Roman"/>
          <w:szCs w:val="24"/>
        </w:rPr>
        <w:t>. Ένας σοβαρός άνθρωπος δεν θα ασχολούνταν</w:t>
      </w:r>
      <w:r>
        <w:rPr>
          <w:rFonts w:eastAsia="Times New Roman" w:cs="Times New Roman"/>
          <w:szCs w:val="24"/>
        </w:rPr>
        <w:t xml:space="preserve"> με αυτά ούτε ένα δευτερόλεπτο. Θα τα πήγαινε στην μπάντα. </w:t>
      </w:r>
    </w:p>
    <w:p w14:paraId="3920967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Ένα πράγμα απλώς καλείσθε να καταλάβετε, υπό δύο θεσμικές εκφάνσεις: </w:t>
      </w:r>
    </w:p>
    <w:p w14:paraId="3920967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Πρώτον, εξεταστική επιτροπή: Καλείστε να απαντήσετε εάν είναι δικαίωμα της </w:t>
      </w:r>
      <w:r>
        <w:rPr>
          <w:rFonts w:eastAsia="Times New Roman" w:cs="Times New Roman"/>
          <w:szCs w:val="24"/>
        </w:rPr>
        <w:t xml:space="preserve">Πλειοψηφίας </w:t>
      </w:r>
      <w:r>
        <w:rPr>
          <w:rFonts w:eastAsia="Times New Roman" w:cs="Times New Roman"/>
          <w:szCs w:val="24"/>
        </w:rPr>
        <w:t xml:space="preserve">ή της </w:t>
      </w:r>
      <w:r>
        <w:rPr>
          <w:rFonts w:eastAsia="Times New Roman" w:cs="Times New Roman"/>
          <w:szCs w:val="24"/>
        </w:rPr>
        <w:t>Μειοψηφίας</w:t>
      </w:r>
      <w:r>
        <w:rPr>
          <w:rFonts w:eastAsia="Times New Roman" w:cs="Times New Roman"/>
          <w:szCs w:val="24"/>
        </w:rPr>
        <w:t xml:space="preserve">. Σας προλέγω ότι αυτό </w:t>
      </w:r>
      <w:r>
        <w:rPr>
          <w:rFonts w:eastAsia="Times New Roman" w:cs="Times New Roman"/>
          <w:szCs w:val="24"/>
        </w:rPr>
        <w:t xml:space="preserve">το οποίο λέτε, δηλαδή ότι είναι δικαίωμα και μόνο της κοινοβουλευτικής </w:t>
      </w:r>
      <w:r>
        <w:rPr>
          <w:rFonts w:eastAsia="Times New Roman" w:cs="Times New Roman"/>
          <w:szCs w:val="24"/>
        </w:rPr>
        <w:t>Πλειοψηφίας</w:t>
      </w:r>
      <w:r>
        <w:rPr>
          <w:rFonts w:eastAsia="Times New Roman" w:cs="Times New Roman"/>
          <w:szCs w:val="24"/>
        </w:rPr>
        <w:t>, αντίκειται στην ουσία του θεσμού. Η εξεταστική επιτροπή δεν είναι αυτό. Είναι δικαίωμα κοινοβουλευτικού ελέγχου και κατά συνέπεια, όπως πολύ σωστά ανέλυσε ο κ. Τζαβάρας και</w:t>
      </w:r>
      <w:r>
        <w:rPr>
          <w:rFonts w:eastAsia="Times New Roman" w:cs="Times New Roman"/>
          <w:szCs w:val="24"/>
        </w:rPr>
        <w:t xml:space="preserve"> όπως </w:t>
      </w:r>
      <w:proofErr w:type="spellStart"/>
      <w:r>
        <w:rPr>
          <w:rFonts w:eastAsia="Times New Roman" w:cs="Times New Roman"/>
          <w:szCs w:val="24"/>
        </w:rPr>
        <w:t>ελέχθη</w:t>
      </w:r>
      <w:proofErr w:type="spellEnd"/>
      <w:r>
        <w:rPr>
          <w:rFonts w:eastAsia="Times New Roman" w:cs="Times New Roman"/>
          <w:szCs w:val="24"/>
        </w:rPr>
        <w:t xml:space="preserve"> και από τους εισηγητές μας, είναι δικαίωμα της Αντιπολίτευσης.</w:t>
      </w:r>
    </w:p>
    <w:p w14:paraId="3920967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3920967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Κύριε Πρόεδρε, θα ήθελα μισό λεπτό ακόμα.</w:t>
      </w:r>
    </w:p>
    <w:p w14:paraId="3920967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Οφείλετε, εάν έχετε στοιχειώδη δημοκρατική συνείδηση </w:t>
      </w:r>
      <w:r>
        <w:rPr>
          <w:rFonts w:eastAsia="Times New Roman" w:cs="Times New Roman"/>
          <w:szCs w:val="24"/>
        </w:rPr>
        <w:t>–δεν αναφέρομαι σε σοβαρότητα, σε αυτό αναφέρθηκα στο πρώτο κομμάτι της τοποθέτησης-, να δεχθείτε τη σύσταση της εξεταστικής των πραγμάτων επιτροπής, ανεξαρτήτως εάν συμφωνείτε ή διαφωνείτε με το πνεύμα της πρότασης με την οποία υποβάλλεται.</w:t>
      </w:r>
    </w:p>
    <w:p w14:paraId="3920967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Το δεύτερο στο</w:t>
      </w:r>
      <w:r>
        <w:rPr>
          <w:rFonts w:eastAsia="Times New Roman" w:cs="Times New Roman"/>
          <w:szCs w:val="24"/>
        </w:rPr>
        <w:t xml:space="preserve"> οποίο καλείστε επιτέλους να καταλήξετε, κυρίες και κύριοι συνάδελφοι, είναι το θέμα της διάκρισης των εξουσιών. Εάν με την τοποθέτησή σας αυτή αποδεχθείτε τη δυνατότητα την οποία άσκησε ο Υπουργός Εθνικής Άμυνας, ο οποιοσδήποτε Υπουργός, της παρέμβασης στ</w:t>
      </w:r>
      <w:r>
        <w:rPr>
          <w:rFonts w:eastAsia="Times New Roman" w:cs="Times New Roman"/>
          <w:szCs w:val="24"/>
        </w:rPr>
        <w:t xml:space="preserve">η </w:t>
      </w:r>
      <w:r>
        <w:rPr>
          <w:rFonts w:eastAsia="Times New Roman" w:cs="Times New Roman"/>
          <w:szCs w:val="24"/>
        </w:rPr>
        <w:t>δικαιοσύνη</w:t>
      </w:r>
      <w:r>
        <w:rPr>
          <w:rFonts w:eastAsia="Times New Roman" w:cs="Times New Roman"/>
          <w:szCs w:val="24"/>
        </w:rPr>
        <w:t xml:space="preserve">, τότε στην πραγματικότητα καταλύεται πλήρως το θεσμικό πλαίσιο όχι μόνον του νομικού μας πολιτισμού, αλλά και του τρόπου λειτουργίας του συστήματος. </w:t>
      </w:r>
    </w:p>
    <w:p w14:paraId="3920967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Τελειώνω λέγοντάς σας το εξής: Έχει γίνει αρκετά μεγάλη συζήτηση διεθνώς. Υπάρχει ένα βιβλίο </w:t>
      </w:r>
      <w:r>
        <w:rPr>
          <w:rFonts w:eastAsia="Times New Roman" w:cs="Times New Roman"/>
          <w:szCs w:val="24"/>
        </w:rPr>
        <w:t xml:space="preserve">–αν θέλετε, μπείτε στον κόπο να το διαβάσετε- των </w:t>
      </w:r>
      <w:proofErr w:type="spellStart"/>
      <w:r>
        <w:rPr>
          <w:rFonts w:eastAsia="Times New Roman" w:cs="Times New Roman"/>
          <w:szCs w:val="24"/>
        </w:rPr>
        <w:t>Ατζέμογλου</w:t>
      </w:r>
      <w:proofErr w:type="spellEnd"/>
      <w:r>
        <w:rPr>
          <w:rFonts w:eastAsia="Times New Roman" w:cs="Times New Roman"/>
          <w:szCs w:val="24"/>
        </w:rPr>
        <w:t xml:space="preserve"> και Ρόμπινσον για το γιατί καταρρέουν τα κράτη. Αναφέρεται στη θεσμική τους κατάρρευση. Θεσμική κατάρρευση μιας πολιτείας είναι αυτό το οποίο πρώτο, πάνω και πέρα απ’ όλα δημιουργεί την παρακμή. </w:t>
      </w:r>
    </w:p>
    <w:p w14:paraId="3920968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Αυτό το οποίο έχετε κάνει αυτά τα χρόνια είναι μία ώθηση της χώρας όχι προς μία έξοδο από την κρίση, αλλά προς μία συνολική θεσμική της κατάρρευση. Αυτό το οποίο στηρίζετε σήμερα εδώ αποτελεί πραγματικά μία προμετωπίδα θεσμικής κατάρρευσης ενός κράτους πο</w:t>
      </w:r>
      <w:r>
        <w:rPr>
          <w:rFonts w:eastAsia="Times New Roman" w:cs="Times New Roman"/>
          <w:szCs w:val="24"/>
        </w:rPr>
        <w:t>υ με τέτοιες αποφάσεις δεν μπορεί, κυρίες και κύριοι συνάδελφοι, να λέγεται «ευρωπαϊκό».</w:t>
      </w:r>
    </w:p>
    <w:p w14:paraId="3920968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9209682"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209683"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w:t>
      </w:r>
    </w:p>
    <w:p w14:paraId="3920968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Κύριε Παρασκευόπουλε, θέλετε να πείτε κάτι;</w:t>
      </w:r>
    </w:p>
    <w:p w14:paraId="3920968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ΝΙΚΟΛΑ</w:t>
      </w:r>
      <w:r>
        <w:rPr>
          <w:rFonts w:eastAsia="Times New Roman" w:cs="Times New Roman"/>
          <w:b/>
          <w:szCs w:val="24"/>
        </w:rPr>
        <w:t xml:space="preserve">ΟΣ ΠΑΡΑΣΚΕΥΟΠΟΥΛΟΣ: </w:t>
      </w:r>
      <w:r>
        <w:rPr>
          <w:rFonts w:eastAsia="Times New Roman" w:cs="Times New Roman"/>
          <w:szCs w:val="24"/>
        </w:rPr>
        <w:t xml:space="preserve">Κύριε Πρόεδρε, ο κ. </w:t>
      </w:r>
      <w:proofErr w:type="spellStart"/>
      <w:r>
        <w:rPr>
          <w:rFonts w:eastAsia="Times New Roman" w:cs="Times New Roman"/>
          <w:szCs w:val="24"/>
        </w:rPr>
        <w:t>Δένδιας</w:t>
      </w:r>
      <w:proofErr w:type="spellEnd"/>
      <w:r>
        <w:rPr>
          <w:rFonts w:eastAsia="Times New Roman" w:cs="Times New Roman"/>
          <w:szCs w:val="24"/>
        </w:rPr>
        <w:t xml:space="preserve"> αναφέρθηκε σε μένα προσωπικά.</w:t>
      </w:r>
    </w:p>
    <w:p w14:paraId="39209686"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Όχι, δεν είναι προσωπικό. Δεν ετέθη κάποιο ζήτημα προσωπικό. Επί των απόψεων είναι.</w:t>
      </w:r>
    </w:p>
    <w:p w14:paraId="3920968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Μπορώ να λάβω τον λόγο αργότερα. Όμως, </w:t>
      </w:r>
      <w:r>
        <w:rPr>
          <w:rFonts w:eastAsia="Times New Roman" w:cs="Times New Roman"/>
          <w:szCs w:val="24"/>
        </w:rPr>
        <w:t>κάποια στιγμή πρέπει να το κάνω.</w:t>
      </w:r>
    </w:p>
    <w:p w14:paraId="39209688"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Ορίστε, έχετε τον λόγο για μισό λεπτό, αν θέλετε, να ανασκευαστεί κάτι.</w:t>
      </w:r>
    </w:p>
    <w:p w14:paraId="39209689"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Ευχαριστώ, κύριε Πρόεδρε.</w:t>
      </w:r>
    </w:p>
    <w:p w14:paraId="3920968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Η διάταξη στην οποία αναφέρεται ο κ. </w:t>
      </w:r>
      <w:proofErr w:type="spellStart"/>
      <w:r>
        <w:rPr>
          <w:rFonts w:eastAsia="Times New Roman" w:cs="Times New Roman"/>
          <w:szCs w:val="24"/>
        </w:rPr>
        <w:t>Δένδιας</w:t>
      </w:r>
      <w:proofErr w:type="spellEnd"/>
      <w:r>
        <w:rPr>
          <w:rFonts w:eastAsia="Times New Roman" w:cs="Times New Roman"/>
          <w:szCs w:val="24"/>
        </w:rPr>
        <w:t xml:space="preserve"> και στην οποία αναφέρθηκα</w:t>
      </w:r>
      <w:r>
        <w:rPr>
          <w:rFonts w:eastAsia="Times New Roman" w:cs="Times New Roman"/>
          <w:szCs w:val="24"/>
        </w:rPr>
        <w:t xml:space="preserve"> κι εγώ, ειπώθηκε απ’ αυτόν σωστά, πολύ σωστά. Έτσι λέει ο νόμος. Και δεν το λέει μόνο το άρθρο 27 της νομοθεσίας για τα ναρκωτικά, αλλά και η Ποινική Δικονομία τα ίδια λέει…</w:t>
      </w:r>
    </w:p>
    <w:p w14:paraId="3920968B"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Το άρθρο 28.</w:t>
      </w:r>
    </w:p>
    <w:p w14:paraId="3920968C"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Αυτό το λάθος, κύριε </w:t>
      </w:r>
      <w:proofErr w:type="spellStart"/>
      <w:r>
        <w:rPr>
          <w:rFonts w:eastAsia="Times New Roman" w:cs="Times New Roman"/>
          <w:szCs w:val="24"/>
        </w:rPr>
        <w:t>Δένδια</w:t>
      </w:r>
      <w:proofErr w:type="spellEnd"/>
      <w:r>
        <w:rPr>
          <w:rFonts w:eastAsia="Times New Roman" w:cs="Times New Roman"/>
          <w:szCs w:val="24"/>
        </w:rPr>
        <w:t>, δεν είναι σημαντικό, έτσι δεν είναι; Καταλάβατε περί τίνος πρόκειται.</w:t>
      </w:r>
    </w:p>
    <w:p w14:paraId="3920968D"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Όχι, είναι απλώς ένα ακόμα λάθος.</w:t>
      </w:r>
    </w:p>
    <w:p w14:paraId="3920968E"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Το 253Α του Κώδικα Ποινικής Δικονομίας αναφέρεται σ’ αυτό, τα ίδια περίπου προβλέπει και η διεθνής σ</w:t>
      </w:r>
      <w:r>
        <w:rPr>
          <w:rFonts w:eastAsia="Times New Roman" w:cs="Times New Roman"/>
          <w:szCs w:val="24"/>
        </w:rPr>
        <w:t>ύμβαση για το οργανωμένο έγκλημα και τα ίδια η σύμβαση για την τρομοκρατία. Αυτά είναι τα κυριότερα εργαλεία τα οποία έχει η έννομη τάξη, για να μπορέσει να καταπολεμήσει το οργανωμένο έγκλημα, η οποία λέει «Προκειμένου να χτυπηθεί το μεγάλο έγκλημα, μπορε</w:t>
      </w:r>
      <w:r>
        <w:rPr>
          <w:rFonts w:eastAsia="Times New Roman" w:cs="Times New Roman"/>
          <w:szCs w:val="24"/>
        </w:rPr>
        <w:t>ί να δικαιολογηθεί και ένα μικρό πταίσμα».</w:t>
      </w:r>
    </w:p>
    <w:p w14:paraId="3920968F"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Αναφερθήκατε το πρωί σ’ αυτό εκτενώς.</w:t>
      </w:r>
    </w:p>
    <w:p w14:paraId="39209690"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θα μπορούσα να έχω κι εγώ τον λόγο;</w:t>
      </w:r>
    </w:p>
    <w:p w14:paraId="39209691"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για να </w:t>
      </w:r>
      <w:r>
        <w:rPr>
          <w:rFonts w:eastAsia="Times New Roman" w:cs="Times New Roman"/>
          <w:szCs w:val="24"/>
        </w:rPr>
        <w:t xml:space="preserve">λυθεί το </w:t>
      </w:r>
      <w:proofErr w:type="spellStart"/>
      <w:r>
        <w:rPr>
          <w:rFonts w:eastAsia="Times New Roman" w:cs="Times New Roman"/>
          <w:szCs w:val="24"/>
        </w:rPr>
        <w:t>νομικοπολιτικό</w:t>
      </w:r>
      <w:proofErr w:type="spellEnd"/>
      <w:r>
        <w:rPr>
          <w:rFonts w:eastAsia="Times New Roman" w:cs="Times New Roman"/>
          <w:szCs w:val="24"/>
        </w:rPr>
        <w:t xml:space="preserve"> ζήτημα.</w:t>
      </w:r>
    </w:p>
    <w:p w14:paraId="39209692"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ρωτώ ένα πράγμα, για να καταλάβω, διότι το νομικό εδώ </w:t>
      </w:r>
      <w:proofErr w:type="spellStart"/>
      <w:r>
        <w:rPr>
          <w:rFonts w:eastAsia="Times New Roman" w:cs="Times New Roman"/>
          <w:szCs w:val="24"/>
        </w:rPr>
        <w:t>παρέλκει</w:t>
      </w:r>
      <w:proofErr w:type="spellEnd"/>
      <w:r>
        <w:rPr>
          <w:rFonts w:eastAsia="Times New Roman" w:cs="Times New Roman"/>
          <w:szCs w:val="24"/>
        </w:rPr>
        <w:t xml:space="preserve"> και νομίζω ότι έγινε σαφές και από τη δική μου τοποθέτηση, αλλά και από την τοποθέτηση του κυρίου Υπουργού. Η κυβ</w:t>
      </w:r>
      <w:r>
        <w:rPr>
          <w:rFonts w:eastAsia="Times New Roman" w:cs="Times New Roman"/>
          <w:szCs w:val="24"/>
        </w:rPr>
        <w:t xml:space="preserve">ερνητική </w:t>
      </w:r>
      <w:r>
        <w:rPr>
          <w:rFonts w:eastAsia="Times New Roman" w:cs="Times New Roman"/>
          <w:szCs w:val="24"/>
        </w:rPr>
        <w:t xml:space="preserve">πλειοψηφία </w:t>
      </w:r>
      <w:r>
        <w:rPr>
          <w:rFonts w:eastAsia="Times New Roman" w:cs="Times New Roman"/>
          <w:szCs w:val="24"/>
        </w:rPr>
        <w:t>επικαλείται διάταξη που αφορά την παγίδευση αγοραπωλησίας ναρκωτικών ουσιών για τη συμπεριφορά του Υπουργού Εθνικής Άμυνας; Αυτό επικαλείται ως νομιμοποιητικό στοιχείο; Έστειλε, δηλαδή, η Αστυνομία, κατόπιν προφανώς εισαγγελικής παραγγε</w:t>
      </w:r>
      <w:r>
        <w:rPr>
          <w:rFonts w:eastAsia="Times New Roman" w:cs="Times New Roman"/>
          <w:szCs w:val="24"/>
        </w:rPr>
        <w:t xml:space="preserve">λίας, τον κ. Καμμένο να </w:t>
      </w:r>
      <w:proofErr w:type="spellStart"/>
      <w:r>
        <w:rPr>
          <w:rFonts w:eastAsia="Times New Roman" w:cs="Times New Roman"/>
          <w:szCs w:val="24"/>
        </w:rPr>
        <w:t>παγιδεύσει</w:t>
      </w:r>
      <w:proofErr w:type="spellEnd"/>
      <w:r>
        <w:rPr>
          <w:rFonts w:eastAsia="Times New Roman" w:cs="Times New Roman"/>
          <w:szCs w:val="24"/>
        </w:rPr>
        <w:t xml:space="preserve"> έμπορο ναρκωτικών; Αυτό είναι το σενάριο το οποίο τώρα καλείται να υπερασπίσει η </w:t>
      </w:r>
      <w:r>
        <w:rPr>
          <w:rFonts w:eastAsia="Times New Roman" w:cs="Times New Roman"/>
          <w:szCs w:val="24"/>
        </w:rPr>
        <w:t>Π</w:t>
      </w:r>
      <w:r>
        <w:rPr>
          <w:rFonts w:eastAsia="Times New Roman" w:cs="Times New Roman"/>
          <w:szCs w:val="24"/>
        </w:rPr>
        <w:t>λειοψηφία</w:t>
      </w:r>
      <w:r>
        <w:rPr>
          <w:rFonts w:eastAsia="Times New Roman" w:cs="Times New Roman"/>
          <w:szCs w:val="24"/>
        </w:rPr>
        <w:t>; Σας ρωτώ για να καταλάβω.</w:t>
      </w:r>
    </w:p>
    <w:p w14:paraId="39209693"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w:t>
      </w:r>
    </w:p>
    <w:p w14:paraId="3920969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Από το πρωί εξελίχθηκε η συζήτηση και όλοι κατάλαβαν ό,τι ή</w:t>
      </w:r>
      <w:r>
        <w:rPr>
          <w:rFonts w:eastAsia="Times New Roman" w:cs="Times New Roman"/>
          <w:szCs w:val="24"/>
        </w:rPr>
        <w:t>ταν να καταλάβουν.</w:t>
      </w:r>
    </w:p>
    <w:p w14:paraId="3920969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Καλώ στο Βήμα τον Πρωθυπουργό κ. Αλέξη Τσίπρα.</w:t>
      </w:r>
    </w:p>
    <w:p w14:paraId="3920969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Ορίστε, κύριε Τσίπρα, έχετε τον λόγο.</w:t>
      </w:r>
    </w:p>
    <w:p w14:paraId="3920969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Ευχαριστώ, κύριε Πρόεδρε.</w:t>
      </w:r>
    </w:p>
    <w:p w14:paraId="3920969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παρακολουθώντας όχι μόνο τη σημερινή συνεδρίαση –διότι </w:t>
      </w:r>
      <w:r>
        <w:rPr>
          <w:rFonts w:eastAsia="Times New Roman" w:cs="Times New Roman"/>
          <w:szCs w:val="24"/>
        </w:rPr>
        <w:t>δεν είχα τον χρόνο να την παρακολουθήσω και ενημερώθηκα από τους συνεργάτες μου- αλλά και τον τρόπο με τον οποίο ασκείτε αντιπολίτευση στη Διεθνή Έκθεση Θεσσαλονίκης αλλά και πιο πριν, τη σπουδή σας όλο αυτό το διάστημα που επικεντρώθηκε στο αφήγημα της πα</w:t>
      </w:r>
      <w:r>
        <w:rPr>
          <w:rFonts w:eastAsia="Times New Roman" w:cs="Times New Roman"/>
          <w:szCs w:val="24"/>
        </w:rPr>
        <w:t>ρένθεσης, στο αφήγημα της αδυναμίας ολοκλήρωσης της αξιολόγησης, της επίσπευσης των εκλογών, αλλά και αργότερα τον τρόπο με τον οποίο σε κάθε γεγονός που έρχεται μπροστά μας, ζητάτε διαρκώς παραιτήσεις Υπουργών –έχω μετρήσει πάνω από δεκαπέντε αιτήματα για</w:t>
      </w:r>
      <w:r>
        <w:rPr>
          <w:rFonts w:eastAsia="Times New Roman" w:cs="Times New Roman"/>
          <w:szCs w:val="24"/>
        </w:rPr>
        <w:t xml:space="preserve"> παραιτήσεις Υπουργών από τότε που αναλάβαμε τη διακυβέρνηση-, έχω την αίσθηση ότι, αν έκρινα αποκλειστικά με κριτήρια εκλογικών σκοπιμοτήτων, θα ομολογούσα ευθαρσώς ότι η Νέα Δημοκρατία του κ. Μητσοτάκη μάς προσφέρει την </w:t>
      </w:r>
      <w:r>
        <w:rPr>
          <w:rFonts w:eastAsia="Times New Roman" w:cs="Times New Roman"/>
          <w:szCs w:val="24"/>
        </w:rPr>
        <w:t>α</w:t>
      </w:r>
      <w:r>
        <w:rPr>
          <w:rFonts w:eastAsia="Times New Roman" w:cs="Times New Roman"/>
          <w:szCs w:val="24"/>
        </w:rPr>
        <w:t xml:space="preserve">ντιπολίτευση </w:t>
      </w:r>
      <w:r>
        <w:rPr>
          <w:rFonts w:eastAsia="Times New Roman" w:cs="Times New Roman"/>
          <w:szCs w:val="24"/>
        </w:rPr>
        <w:t>των ονείρων μας.</w:t>
      </w:r>
    </w:p>
    <w:p w14:paraId="3920969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Πρό</w:t>
      </w:r>
      <w:r>
        <w:rPr>
          <w:rFonts w:eastAsia="Times New Roman" w:cs="Times New Roman"/>
          <w:szCs w:val="24"/>
        </w:rPr>
        <w:t xml:space="preserve">κειται για μία </w:t>
      </w:r>
      <w:r>
        <w:rPr>
          <w:rFonts w:eastAsia="Times New Roman" w:cs="Times New Roman"/>
          <w:szCs w:val="24"/>
        </w:rPr>
        <w:t>Αντιπολίτευση</w:t>
      </w:r>
      <w:r>
        <w:rPr>
          <w:rFonts w:eastAsia="Times New Roman" w:cs="Times New Roman"/>
          <w:szCs w:val="24"/>
        </w:rPr>
        <w:t xml:space="preserve"> που κάθε κυβέρνηση θα ήθελε να έχει, με έναν ακραίο πολιτικό λόγο, που κινείται διαρκώς στα όρια του παροξυσμού, χωρίς στρατηγική, με γραμμή που υπαγορεύουν πολλές φορές τα εκδοτικά συγκροτήματα και τα πρωτοσέλιδα των εφημερίδω</w:t>
      </w:r>
      <w:r>
        <w:rPr>
          <w:rFonts w:eastAsia="Times New Roman" w:cs="Times New Roman"/>
          <w:szCs w:val="24"/>
        </w:rPr>
        <w:t>ν, με θέσεις που δεν κρύβουν το αντικοινωνικό μένος της ηγετικής ομάδας και με διαρκείς ανοίκειες προσωπικές επιθέσεις δολοφονίας χαρακτήρων, για τις οποίες εγώ θα έλεγα ότι μόνο αφαιρούν από την αξιοπιστία και τη σοβαρότητα ενός κόμματος και μίας παράταξη</w:t>
      </w:r>
      <w:r>
        <w:rPr>
          <w:rFonts w:eastAsia="Times New Roman" w:cs="Times New Roman"/>
          <w:szCs w:val="24"/>
        </w:rPr>
        <w:t>ς που για χρόνια, παρά τις διαφωνίες βεβαίως που είχαμε, δεν μπορούσε κανείς παρά να παραδεχθεί ότι λειτουργούσε με όρους εξυπηρέτησης του δημόσιου συμφέροντος, όπως από τη δική της οπτική, τη συντηρητική, όριζε αυτό το δημόσιο συμφέρον.</w:t>
      </w:r>
    </w:p>
    <w:p w14:paraId="3920969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Σήμερα, όμως, σαν </w:t>
      </w:r>
      <w:r>
        <w:rPr>
          <w:rFonts w:eastAsia="Times New Roman" w:cs="Times New Roman"/>
          <w:szCs w:val="24"/>
        </w:rPr>
        <w:t>να θέλατε να μας αποδείξετε ότι αυτό δεν σας ενδιαφέρει καν. Δεν σας ενδιαφέρει καν δηλαδή, ακόμα και αν ο μέσος πολίτης θα συνειδητοποιήσει ότι ο τρόπος με τον οποίο αντιπολιτεύεστε έχει να κάνει πολλές φορές και με την εξυπηρέτηση συγκεκριμένων συμφερόντ</w:t>
      </w:r>
      <w:r>
        <w:rPr>
          <w:rFonts w:eastAsia="Times New Roman" w:cs="Times New Roman"/>
          <w:szCs w:val="24"/>
        </w:rPr>
        <w:t xml:space="preserve">ων και επιχειρηματικών σχεδιασμών. </w:t>
      </w:r>
    </w:p>
    <w:p w14:paraId="3920969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Βεβαίως, θα έλεγα, αν σκεφτόμουν αποκλειστικά –επαναλαμβάνω- με το κριτήριο της εκλογικής σκοπιμότητας, ότι αυτό που συμβαίνει είναι εξαιρετικά καλό για εμάς, όμως νομίζω ότι δεν είναι καλό τελικά για το πολιτικό σύστημα</w:t>
      </w:r>
      <w:r>
        <w:rPr>
          <w:rFonts w:eastAsia="Times New Roman" w:cs="Times New Roman"/>
          <w:szCs w:val="24"/>
        </w:rPr>
        <w:t>. Δεν προσφέρετε καλές υπηρεσίες στον τόπο, ιδιαίτερα όταν αυτός ο τόπος είναι ταλαιπωρημένος μετά από επτά χρόνια κρίσης, που η εμπιστοσύνη των πολιτών απέναντι στους θεσμούς έχει διαρραγεί και που η αξιοπιστία του πολιτικού συστήματος, των κομμάτων και τ</w:t>
      </w:r>
      <w:r>
        <w:rPr>
          <w:rFonts w:eastAsia="Times New Roman" w:cs="Times New Roman"/>
          <w:szCs w:val="24"/>
        </w:rPr>
        <w:t xml:space="preserve">ων θεσμών έχει δεχθεί βαρύτατα πλήγματα. </w:t>
      </w:r>
    </w:p>
    <w:p w14:paraId="3920969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Είναι αμέτρητες οι φορές αυτό τον ενάμιση χρόνο, που ο κ. Μητσοτάκης είναι Αρχηγός της Αξιωματικής Αντιπολίτευσης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έχει υποπέσει σε πρωτοφανή ηθικά και πολιτικά ατοπήματα. Δίνει την αίσθηση ότι πάσχει από στερητ</w:t>
      </w:r>
      <w:r>
        <w:rPr>
          <w:rFonts w:eastAsia="Times New Roman" w:cs="Times New Roman"/>
          <w:szCs w:val="24"/>
        </w:rPr>
        <w:t xml:space="preserve">ικό σύνδρομο, σύνδρομο στέρησης εξουσίας. Από εκεί πηγάζει και το άγχος, ώστε με κάθε κόστος για τη χώρα, την οικονομία και τους ίδιους τους πολίτες, να επανέλθει το συντομότερο στις θέσεις της </w:t>
      </w:r>
      <w:r>
        <w:rPr>
          <w:rFonts w:eastAsia="Times New Roman" w:cs="Times New Roman"/>
          <w:szCs w:val="24"/>
        </w:rPr>
        <w:t>Κυβέρνησης</w:t>
      </w:r>
      <w:r>
        <w:rPr>
          <w:rFonts w:eastAsia="Times New Roman" w:cs="Times New Roman"/>
          <w:szCs w:val="24"/>
        </w:rPr>
        <w:t xml:space="preserve">. </w:t>
      </w:r>
    </w:p>
    <w:p w14:paraId="3920969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Η υπόθεση που μας φέρατε σήμερα εδώ να συζητάμε -</w:t>
      </w:r>
      <w:r>
        <w:rPr>
          <w:rFonts w:eastAsia="Times New Roman" w:cs="Times New Roman"/>
          <w:szCs w:val="24"/>
        </w:rPr>
        <w:t xml:space="preserve">εδώ και τρεις μήνες, βεβαίως, είχατε ζητήσει τη σύσταση αυτής της </w:t>
      </w:r>
      <w:r>
        <w:rPr>
          <w:rFonts w:eastAsia="Times New Roman" w:cs="Times New Roman"/>
          <w:szCs w:val="24"/>
        </w:rPr>
        <w:t>εξεταστικής επιτροπής</w:t>
      </w:r>
      <w:r>
        <w:rPr>
          <w:rFonts w:eastAsia="Times New Roman" w:cs="Times New Roman"/>
          <w:szCs w:val="24"/>
        </w:rPr>
        <w:t xml:space="preserve">- δεν είναι παρά ένα ακόμα επεισόδιο, ένα ακόμα σύμπτωμα, αν θέλετε, αυτής της καταστροφικής και αυτοκαταστροφικής πολιτικής. </w:t>
      </w:r>
    </w:p>
    <w:p w14:paraId="3920969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Στην προσπάθειά σας, όμως, να σπιλώσετε υπ</w:t>
      </w:r>
      <w:r>
        <w:rPr>
          <w:rFonts w:eastAsia="Times New Roman" w:cs="Times New Roman"/>
          <w:szCs w:val="24"/>
        </w:rPr>
        <w:t>ολήψεις, να ανακαλύψετε δήθεν μεγάλα σκάνδαλα εκεί όπου δεν υπάρχουν, να δημιουργήσετε εντυπώσεις, φαίνεται ότι έχετε υποπέσει και σε ένα ακόμη μοιραίο λάθος. Ταυτίζεστε με επιχειρηματικά και εκδοτικά συμφέροντα, με τρόπο που δεν ταιριάζει στην ιστορία της</w:t>
      </w:r>
      <w:r>
        <w:rPr>
          <w:rFonts w:eastAsia="Times New Roman" w:cs="Times New Roman"/>
          <w:szCs w:val="24"/>
        </w:rPr>
        <w:t xml:space="preserve"> παράταξής σας. </w:t>
      </w:r>
    </w:p>
    <w:p w14:paraId="3920969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Κατηγορείτε έναν Υπουργό της σημερινής Κυβέρνησης ότι έκανε, τι ακριβώς; Ότι συνομίλησε με έναν κατάδικο, ο οποίος έσπευσε να τον βρει, να επικοινωνήσει μαζί του για να αναδείξει ένα θέμα του κοινού ποινικού εγκλήματος. Και τον κατηγορείτε</w:t>
      </w:r>
      <w:r>
        <w:rPr>
          <w:rFonts w:eastAsia="Times New Roman" w:cs="Times New Roman"/>
          <w:szCs w:val="24"/>
        </w:rPr>
        <w:t xml:space="preserve"> γιατί έκανε τι; Τον παρέπεμψε στη δικαιοσύνη για τα δέοντα. Τρεις μήνες τώρα, που ανακυκλώνετε διαρκώς αυτή την κατηγορία, δεν έχω καταλάβει ακριβώς ποιο είναι το πρόβλημά σας με αυτό, με το ότι τον παρέπεμψε στη δικαιοσύνη. Είναι πρόβλημα που τον παρέπεμ</w:t>
      </w:r>
      <w:r>
        <w:rPr>
          <w:rFonts w:eastAsia="Times New Roman" w:cs="Times New Roman"/>
          <w:szCs w:val="24"/>
        </w:rPr>
        <w:t xml:space="preserve">ψε στη δικαιοσύνη; Θέλετε μήπως κάτι να μείνει κρυφό από τη δικαιοσύνη; </w:t>
      </w:r>
    </w:p>
    <w:p w14:paraId="392096A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Όμως, νομίζω ότι το πιο ενδιαφέρον το αποκόμισα πριν λίγο, όταν, σκεπτόμενος τη σημερινή ομιλία μου, θέλησα να διαβάσω την πρόταση που καταθέσατε για τη σύσταση της </w:t>
      </w:r>
      <w:r>
        <w:rPr>
          <w:rFonts w:eastAsia="Times New Roman" w:cs="Times New Roman"/>
          <w:szCs w:val="24"/>
        </w:rPr>
        <w:t>εξεταστικής επιτρο</w:t>
      </w:r>
      <w:r>
        <w:rPr>
          <w:rFonts w:eastAsia="Times New Roman" w:cs="Times New Roman"/>
          <w:szCs w:val="24"/>
        </w:rPr>
        <w:t>πής</w:t>
      </w:r>
      <w:r>
        <w:rPr>
          <w:rFonts w:eastAsia="Times New Roman" w:cs="Times New Roman"/>
          <w:szCs w:val="24"/>
        </w:rPr>
        <w:t xml:space="preserve">. Στην πρόταση αυτή γράφετε εσείς -δεν το λέω εγώ- ότι ο κ. Καμμένος και συνακόλουθα η Κυβέρνηση </w:t>
      </w:r>
      <w:proofErr w:type="spellStart"/>
      <w:r>
        <w:rPr>
          <w:rFonts w:eastAsia="Times New Roman" w:cs="Times New Roman"/>
          <w:szCs w:val="24"/>
        </w:rPr>
        <w:t>στοχοποιεί</w:t>
      </w:r>
      <w:proofErr w:type="spellEnd"/>
      <w:r>
        <w:rPr>
          <w:rFonts w:eastAsia="Times New Roman" w:cs="Times New Roman"/>
          <w:szCs w:val="24"/>
        </w:rPr>
        <w:t xml:space="preserve"> έναν επιχειρηματία, ούτε λίγο ούτε πολύ, </w:t>
      </w:r>
      <w:r>
        <w:rPr>
          <w:rFonts w:eastAsia="Times New Roman"/>
          <w:bCs/>
        </w:rPr>
        <w:t>προκειμένου να</w:t>
      </w:r>
      <w:r>
        <w:rPr>
          <w:rFonts w:eastAsia="Times New Roman" w:cs="Times New Roman"/>
          <w:szCs w:val="24"/>
        </w:rPr>
        <w:t xml:space="preserve"> εξοντώσει πολιτικά τον κ. Μητσοτάκη. </w:t>
      </w:r>
    </w:p>
    <w:p w14:paraId="392096A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Πράγματι, είναι λίγο περίεργη η ομολογία αυτή. Για </w:t>
      </w:r>
      <w:r>
        <w:rPr>
          <w:rFonts w:eastAsia="Times New Roman" w:cs="Times New Roman"/>
          <w:szCs w:val="24"/>
        </w:rPr>
        <w:t xml:space="preserve">ποιο λόγο να ομολογεί στην πρότασή της η Αξιωματική Αντιπολίτευση με τόσο κραυγαλέο τρόπο ότι -ακόμα και ας υποθέσουμε, εγώ δηλαδή να δεχτώ απολύτως το επιχείρημά σας, ότι θέλουμε να </w:t>
      </w:r>
      <w:proofErr w:type="spellStart"/>
      <w:r>
        <w:rPr>
          <w:rFonts w:eastAsia="Times New Roman" w:cs="Times New Roman"/>
          <w:szCs w:val="24"/>
        </w:rPr>
        <w:t>στοχοποιήσουμε</w:t>
      </w:r>
      <w:proofErr w:type="spellEnd"/>
      <w:r>
        <w:rPr>
          <w:rFonts w:eastAsia="Times New Roman" w:cs="Times New Roman"/>
          <w:szCs w:val="24"/>
        </w:rPr>
        <w:t xml:space="preserve">, όπως λέει, έναν επιχειρηματία- η </w:t>
      </w:r>
      <w:proofErr w:type="spellStart"/>
      <w:r>
        <w:rPr>
          <w:rFonts w:eastAsia="Times New Roman" w:cs="Times New Roman"/>
          <w:szCs w:val="24"/>
        </w:rPr>
        <w:t>στοχοποίηση</w:t>
      </w:r>
      <w:proofErr w:type="spellEnd"/>
      <w:r>
        <w:rPr>
          <w:rFonts w:eastAsia="Times New Roman" w:cs="Times New Roman"/>
          <w:szCs w:val="24"/>
        </w:rPr>
        <w:t xml:space="preserve"> ενός επιχειρ</w:t>
      </w:r>
      <w:r>
        <w:rPr>
          <w:rFonts w:eastAsia="Times New Roman" w:cs="Times New Roman"/>
          <w:szCs w:val="24"/>
        </w:rPr>
        <w:t xml:space="preserve">ηματία εξοντώνει πολιτικά τον Αρχηγό της Αξιωματικής Αντιπολίτευσης; Ποιος είναι αυτός ο άρρηκτος δεσμός που ενώνει έναν επιχειρηματία, όποιος και να είναι αυτός, με τον Αρχηγό της Αξιωματικής Αντιπολίτευσης; </w:t>
      </w:r>
    </w:p>
    <w:p w14:paraId="392096A2"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w:t>
      </w:r>
      <w:r>
        <w:rPr>
          <w:rFonts w:eastAsia="Times New Roman" w:cs="Times New Roman"/>
          <w:szCs w:val="24"/>
        </w:rPr>
        <w:t>και των ΑΝΕΛ)</w:t>
      </w:r>
    </w:p>
    <w:p w14:paraId="392096A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Εσείς τα λέτε αυτά στο κείμενο που καταθέσατε, δεν τα λέω εγώ. Επομένως, πρέπει να απαντήσετε επ’ αυτού. Και να απαντήσετε και για κάτι ακόμα. Σε αυτή την πρόταση που καταθέσατε αναφέρεστε πολλές φορές στον επιχειρηματία, λες και είναι ανώνυμ</w:t>
      </w:r>
      <w:r>
        <w:rPr>
          <w:rFonts w:eastAsia="Times New Roman" w:cs="Times New Roman"/>
          <w:szCs w:val="24"/>
        </w:rPr>
        <w:t xml:space="preserve">ος ο επιχειρηματίας, δεν μας λέτε το όνομά του. Γιατί; Τι φοβάστε; </w:t>
      </w:r>
    </w:p>
    <w:p w14:paraId="392096A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Για να ξεκαθαρίσουμε ορισμένα πράγματα, λοιπόν, ο εν λόγω επιχειρηματίας, του οποίου αποφεύγετε ακόμα και να αναφέρετε το όνομά του, είναι γνωστός σε όλους μας, είναι ο κ. Μαρινάκης. Όσον </w:t>
      </w:r>
      <w:r>
        <w:rPr>
          <w:rFonts w:eastAsia="Times New Roman" w:cs="Times New Roman"/>
          <w:szCs w:val="24"/>
        </w:rPr>
        <w:t>αφορά τον κ. Μαρινάκη, όπως και κάθε επιχειρηματία που έχει εκκρεμείς υποθέσεις με τη δικαιοσύνη –και δεν είναι λίγοι αυτοί που έχουν εκκρεμείς υποθέσεις με τη δικαιοσύνη- δουλειά των κομμάτων δεν είναι ούτε να παρεμβαίνουν ούτε να προκαταλαμβάνουν τις απο</w:t>
      </w:r>
      <w:r>
        <w:rPr>
          <w:rFonts w:eastAsia="Times New Roman" w:cs="Times New Roman"/>
          <w:szCs w:val="24"/>
        </w:rPr>
        <w:t xml:space="preserve">φάσεις της δικαιοσύνης, είτε την ενοχή είτε την αθωότητα. </w:t>
      </w:r>
    </w:p>
    <w:p w14:paraId="392096A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Προς τι, λοιπόν, αυτός ο ζήλος και αυτή η πρεμούρα από πλευράς σας, προκειμένου να αναδείξετε ότι τάχα </w:t>
      </w:r>
      <w:proofErr w:type="spellStart"/>
      <w:r>
        <w:rPr>
          <w:rFonts w:eastAsia="Times New Roman" w:cs="Times New Roman"/>
          <w:szCs w:val="24"/>
        </w:rPr>
        <w:t>στοχοποιεί</w:t>
      </w:r>
      <w:proofErr w:type="spellEnd"/>
      <w:r>
        <w:rPr>
          <w:rFonts w:eastAsia="Times New Roman" w:cs="Times New Roman"/>
          <w:szCs w:val="24"/>
        </w:rPr>
        <w:t xml:space="preserve"> η Κυβέρνηση τον εν λόγω επιχειρηματία και ο λόγος για τον οποίο τον </w:t>
      </w:r>
      <w:proofErr w:type="spellStart"/>
      <w:r>
        <w:rPr>
          <w:rFonts w:eastAsia="Times New Roman" w:cs="Times New Roman"/>
          <w:szCs w:val="24"/>
        </w:rPr>
        <w:t>στοχοποιεί</w:t>
      </w:r>
      <w:proofErr w:type="spellEnd"/>
      <w:r>
        <w:rPr>
          <w:rFonts w:eastAsia="Times New Roman" w:cs="Times New Roman"/>
          <w:szCs w:val="24"/>
        </w:rPr>
        <w:t xml:space="preserve"> </w:t>
      </w:r>
      <w:r>
        <w:rPr>
          <w:rFonts w:eastAsia="Times New Roman" w:cs="Times New Roman"/>
          <w:szCs w:val="24"/>
        </w:rPr>
        <w:t>είναι για να εξοντώσει πολιτικά τον κ. Μητσοτάκη.</w:t>
      </w:r>
    </w:p>
    <w:p w14:paraId="392096A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ούτε ενοχοποίησε ούτε </w:t>
      </w:r>
      <w:proofErr w:type="spellStart"/>
      <w:r>
        <w:rPr>
          <w:rFonts w:eastAsia="Times New Roman" w:cs="Times New Roman"/>
          <w:szCs w:val="24"/>
        </w:rPr>
        <w:t>στοχοποίησε</w:t>
      </w:r>
      <w:proofErr w:type="spellEnd"/>
      <w:r>
        <w:rPr>
          <w:rFonts w:eastAsia="Times New Roman" w:cs="Times New Roman"/>
          <w:szCs w:val="24"/>
        </w:rPr>
        <w:t xml:space="preserve"> τον κ. Μαρινάκη, παρά μονάχα στωικά και θεσμικά, όπως οφείλει να κάνει, περιμένει τις αποφάσεις της δικαιοσύνης. </w:t>
      </w:r>
    </w:p>
    <w:p w14:paraId="392096A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Αλήθεια, εσείς γ</w:t>
      </w:r>
      <w:r>
        <w:rPr>
          <w:rFonts w:eastAsia="Times New Roman" w:cs="Times New Roman"/>
          <w:szCs w:val="24"/>
        </w:rPr>
        <w:t xml:space="preserve">ιατί επισπεύδετε; Αυτό είναι το ερώτημα. Μήπως τελικά δεν έχετε εμπιστοσύνη στη δικαιοσύνη και στους δικαστικούς λειτουργούς; Ή μήπως οι ευαισθησίες σας και ο σεβασμός σας απέναντι στη δικαιοσύνη είναι </w:t>
      </w:r>
      <w:r>
        <w:rPr>
          <w:rFonts w:eastAsia="Times New Roman" w:cs="Times New Roman"/>
          <w:szCs w:val="24"/>
        </w:rPr>
        <w:t>α λα</w:t>
      </w:r>
      <w:r>
        <w:rPr>
          <w:rFonts w:eastAsia="Times New Roman" w:cs="Times New Roman"/>
          <w:szCs w:val="24"/>
        </w:rPr>
        <w:t xml:space="preserve"> </w:t>
      </w:r>
      <w:r>
        <w:rPr>
          <w:rFonts w:eastAsia="Times New Roman" w:cs="Times New Roman"/>
          <w:szCs w:val="24"/>
        </w:rPr>
        <w:t>καρτ</w:t>
      </w:r>
      <w:r>
        <w:rPr>
          <w:rFonts w:eastAsia="Times New Roman" w:cs="Times New Roman"/>
          <w:szCs w:val="24"/>
        </w:rPr>
        <w:t xml:space="preserve">; </w:t>
      </w:r>
    </w:p>
    <w:p w14:paraId="392096A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Εμείς, λοιπόν, κυρίες και κύριοι της Νέας </w:t>
      </w:r>
      <w:r>
        <w:rPr>
          <w:rFonts w:eastAsia="Times New Roman" w:cs="Times New Roman"/>
          <w:szCs w:val="24"/>
        </w:rPr>
        <w:t xml:space="preserve">Δημοκρατίας, ούτε κατασκευάζουμε κατηγορίες ούτε προκαταλαμβάνουμε αποφάσεις. Άλλοι είναι αυτοί που καθημερινά κατασκευάζουν κατηγορίες και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μολύνουν την πολιτική ζωή του τόπου με αθλιότητες και με μίσος. Και ας αναρωτηθούν αυτοί που μας παρακ</w:t>
      </w:r>
      <w:r>
        <w:rPr>
          <w:rFonts w:eastAsia="Times New Roman" w:cs="Times New Roman"/>
          <w:szCs w:val="24"/>
        </w:rPr>
        <w:t xml:space="preserve">ολουθούν το γιατί το κάνουν. </w:t>
      </w:r>
    </w:p>
    <w:p w14:paraId="392096A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Εγώ από την πλευρά μου δεν πρόκειται να κάνω κρίσεις για τις υποθέσεις που εξετάζονται από τη δικαιοσύνη και που αφορούν τον συγκεκριμένο επιχειρηματία είτε άλλους επιχειρηματίες. Θα ερευνηθούν και η δικαιοσύνη θα αποφασίσει. </w:t>
      </w:r>
      <w:r>
        <w:rPr>
          <w:rFonts w:eastAsia="Times New Roman" w:cs="Times New Roman"/>
          <w:szCs w:val="24"/>
        </w:rPr>
        <w:t>Και μακάρι -το λέω απολύτως ειλικρινά- ο εν λόγω άνθρωπος να είναι αθώος.</w:t>
      </w:r>
    </w:p>
    <w:p w14:paraId="392096A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Όμως, η δική σας σπουδή να προεξοφλήσετε τα αποτελέσματα των ερευνών είναι που γεννά ερωτηματικά. Μοιάζει πάρα πολύ με επιχείρηση παρέμβασης και επηρεασμού της δικαστικής κρίσης. Και</w:t>
      </w:r>
      <w:r>
        <w:rPr>
          <w:rFonts w:eastAsia="Times New Roman" w:cs="Times New Roman"/>
          <w:szCs w:val="24"/>
        </w:rPr>
        <w:t xml:space="preserve"> αυτά ξέρετε είναι επικίνδυνα πράγματα. </w:t>
      </w:r>
    </w:p>
    <w:p w14:paraId="392096A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Είναι επικίνδυνα πράγματα για τη δημοκρατία, αλλά επικίνδυνα πράγματα και για την παράταξή σας και προσωπικά για τον κ. Μητσοτάκη. Διότι, όταν κάποιος συνδέεται αξεχώριστα με συγκεκριμένους επιχειρηματίες -και ομολο</w:t>
      </w:r>
      <w:r>
        <w:rPr>
          <w:rFonts w:eastAsia="Times New Roman" w:cs="Times New Roman"/>
          <w:szCs w:val="24"/>
        </w:rPr>
        <w:t xml:space="preserve">γείτε μάλιστα στην πρότασή σας ότι όποιος επιχειρεί να πλήξει τον συγκεκριμένο επιχειρηματία, επιχειρεί να εξοντώσει τον Αρχηγό σας- τότε μάλλον κάτι πολύ σημαντικό είναι αυτό που σας ενώνει. </w:t>
      </w:r>
    </w:p>
    <w:p w14:paraId="392096A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αυτά τα πράγματα είναι επικίνδυνα γιατί στο </w:t>
      </w:r>
      <w:r>
        <w:rPr>
          <w:rFonts w:eastAsia="Times New Roman" w:cs="Times New Roman"/>
          <w:szCs w:val="24"/>
        </w:rPr>
        <w:t xml:space="preserve">τέλος της ημέρας μπορεί να βρεθείτε εσείς απολογούμενοι. Διότι, ξέρετε, αυτή η υπόθεση έχει κακοφορμίσει τώρα τρεις μήνες. Είχατε την ατυχία στην προηγούμενη συνεδρίαση, συζήτηση για την </w:t>
      </w:r>
      <w:r>
        <w:rPr>
          <w:rFonts w:eastAsia="Times New Roman" w:cs="Times New Roman"/>
          <w:szCs w:val="24"/>
        </w:rPr>
        <w:t xml:space="preserve">εξεταστική επιτροπή </w:t>
      </w:r>
      <w:r>
        <w:rPr>
          <w:rFonts w:eastAsia="Times New Roman" w:cs="Times New Roman"/>
          <w:szCs w:val="24"/>
        </w:rPr>
        <w:t>να τύχει αυτός ο σεισμός. Πέρασε καιρός, κύλησε ν</w:t>
      </w:r>
      <w:r>
        <w:rPr>
          <w:rFonts w:eastAsia="Times New Roman" w:cs="Times New Roman"/>
          <w:szCs w:val="24"/>
        </w:rPr>
        <w:t xml:space="preserve">ερό στο αυλάκι και σήμερα έχει αρχίσει αυτή η υπόθεση να γυρνάει μπούμερανγκ σε εσάς. Είναι αυτό που λέμε «πάτε για μαλλί και θα βγείτε κουρεμένοι» στο τέλος, γιατί αποδεικνύεται ότι τελικά εσείς είστε αυτοί που κάνετε αυτά για τα οποία μας κατηγορείτε. </w:t>
      </w:r>
    </w:p>
    <w:p w14:paraId="392096A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ας λέτε ότι προσπαθούμε να ελέγξουμε τον Τύπο και τα </w:t>
      </w:r>
      <w:r>
        <w:rPr>
          <w:rFonts w:eastAsia="Times New Roman" w:cs="Times New Roman"/>
          <w:szCs w:val="24"/>
        </w:rPr>
        <w:t xml:space="preserve">μέσα </w:t>
      </w:r>
      <w:r>
        <w:rPr>
          <w:rFonts w:eastAsia="Times New Roman" w:cs="Times New Roman"/>
          <w:szCs w:val="24"/>
        </w:rPr>
        <w:t>ενημέρωσης</w:t>
      </w:r>
      <w:r>
        <w:rPr>
          <w:rFonts w:eastAsia="Times New Roman" w:cs="Times New Roman"/>
          <w:szCs w:val="24"/>
        </w:rPr>
        <w:t xml:space="preserve">. Όμως, εμείς βρισκόμαστε, εδώ που βρισκόμαστε, παρά τις διαρκείς και πρωτοφανείς επιθέσεις που δεχόμαστε καθημερινά από την πλειοψηφία του Τύπου και των </w:t>
      </w:r>
      <w:r>
        <w:rPr>
          <w:rFonts w:eastAsia="Times New Roman" w:cs="Times New Roman"/>
          <w:szCs w:val="24"/>
        </w:rPr>
        <w:t>μέσων ενημέρωσης</w:t>
      </w:r>
      <w:r>
        <w:rPr>
          <w:rFonts w:eastAsia="Times New Roman" w:cs="Times New Roman"/>
          <w:szCs w:val="24"/>
        </w:rPr>
        <w:t xml:space="preserve">. Ρίξτε μια ματιά </w:t>
      </w:r>
      <w:r>
        <w:rPr>
          <w:rFonts w:eastAsia="Times New Roman" w:cs="Times New Roman"/>
          <w:szCs w:val="24"/>
        </w:rPr>
        <w:t xml:space="preserve">στα κρεμασμένα πρωτοσέλιδα των εφημερίδων. Μας καίγεται καρφί για αυτό; Τρεις εκλογικές αναμετρήσεις δεν κερδίσαμε, δυο εκλογές και ένα δημοψήφισμα, με όλα σχεδόν τότε τα </w:t>
      </w:r>
      <w:r>
        <w:rPr>
          <w:rFonts w:eastAsia="Times New Roman" w:cs="Times New Roman"/>
          <w:szCs w:val="24"/>
        </w:rPr>
        <w:t xml:space="preserve">μέσα </w:t>
      </w:r>
      <w:r>
        <w:rPr>
          <w:rFonts w:eastAsia="Times New Roman" w:cs="Times New Roman"/>
          <w:szCs w:val="24"/>
        </w:rPr>
        <w:t>απέναντί μας;</w:t>
      </w:r>
    </w:p>
    <w:p w14:paraId="392096AE"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 xml:space="preserve">του </w:t>
      </w:r>
      <w:r>
        <w:rPr>
          <w:rFonts w:eastAsia="Times New Roman" w:cs="Times New Roman"/>
          <w:szCs w:val="24"/>
        </w:rPr>
        <w:t>ΣΥΡΙΖΑ</w:t>
      </w:r>
      <w:r>
        <w:rPr>
          <w:rFonts w:eastAsia="Times New Roman" w:cs="Times New Roman"/>
          <w:szCs w:val="24"/>
        </w:rPr>
        <w:t xml:space="preserve"> και των </w:t>
      </w:r>
      <w:r>
        <w:rPr>
          <w:rFonts w:eastAsia="Times New Roman" w:cs="Times New Roman"/>
          <w:szCs w:val="24"/>
        </w:rPr>
        <w:t>ΑΝΕΛ)</w:t>
      </w:r>
    </w:p>
    <w:p w14:paraId="392096AF" w14:textId="77777777" w:rsidR="00612455" w:rsidRDefault="00B02DE7">
      <w:pPr>
        <w:spacing w:line="600" w:lineRule="auto"/>
        <w:ind w:firstLine="720"/>
        <w:jc w:val="both"/>
        <w:rPr>
          <w:rFonts w:eastAsia="Times New Roman"/>
          <w:bCs/>
        </w:rPr>
      </w:pPr>
      <w:r>
        <w:rPr>
          <w:rFonts w:eastAsia="Times New Roman"/>
          <w:bCs/>
        </w:rPr>
        <w:t>Ποιον Τύ</w:t>
      </w:r>
      <w:r>
        <w:rPr>
          <w:rFonts w:eastAsia="Times New Roman"/>
          <w:bCs/>
        </w:rPr>
        <w:t>πο να ελέγξουμε; Ποια η πρεμούρα μας να ελέγξουμε τον Τύπο και γιατί; Εσείς μάλλον έχετε αυτό το σαράκι, γιατί εσάς λιβανίζει απ’ το πρωί μέχρι το βράδυ ο Τύπος, η πλειοψηφία του και άρα, μάλλον εσείς φοβάστε μην τυχόν και χάσετε αυτήν τη στήριξη.</w:t>
      </w:r>
    </w:p>
    <w:p w14:paraId="392096B0" w14:textId="77777777" w:rsidR="00612455" w:rsidRDefault="00B02DE7">
      <w:pPr>
        <w:spacing w:line="600" w:lineRule="auto"/>
        <w:ind w:firstLine="720"/>
        <w:jc w:val="both"/>
        <w:rPr>
          <w:rFonts w:eastAsia="Times New Roman"/>
          <w:bCs/>
        </w:rPr>
      </w:pPr>
      <w:r>
        <w:rPr>
          <w:rFonts w:eastAsia="Times New Roman"/>
          <w:bCs/>
        </w:rPr>
        <w:t>Και με μ</w:t>
      </w:r>
      <w:r>
        <w:rPr>
          <w:rFonts w:eastAsia="Times New Roman"/>
          <w:bCs/>
        </w:rPr>
        <w:t>ία έννοια, θα έλεγα, ότι και ο κάθε επιχειρηματίας που βλέπουμε το τελευταίο διάστημα, σε μια εποχή κρίσης του Τύπου, που μεγάλα εκδοτικά συγκροτήματα, με εκατομμύρια χρεών, χρεοκοπούν και που οι προηγούμενοι που σας λιβάνιζαν και υποστηρίζατε σε αυτήν εδώ</w:t>
      </w:r>
      <w:r>
        <w:rPr>
          <w:rFonts w:eastAsia="Times New Roman"/>
          <w:bCs/>
        </w:rPr>
        <w:t xml:space="preserve"> την Αίθουσα δεν δίνουν δεκάρα για τους εργαζόμενους -ενδεχομένως ούτε και οι καινούργιοι να δίνουν, θα το δούμε- σε μια εποχή, λοιπόν, κρίσης του Τύπου, βλέπουμε κάποιοι να παίρνουν και μία και δύο και τρεις και τέσσερις εφημερίδες. Ο λόγος; Για να λιβανί</w:t>
      </w:r>
      <w:r>
        <w:rPr>
          <w:rFonts w:eastAsia="Times New Roman"/>
          <w:bCs/>
        </w:rPr>
        <w:t>ζουν την Αντιπολίτευση και να καταδικάζουν την Κυβέρνηση. Ας έχουν και επτά και δεκαεπτά πρωτοσέλιδα. Το πρόβλημα είναι δικό τους, δεν είναι δικό μας. Δεν δίνουμε δεκάρα, ειλικρινά σας το λέω.</w:t>
      </w:r>
    </w:p>
    <w:p w14:paraId="392096B1" w14:textId="77777777" w:rsidR="00612455" w:rsidRDefault="00B02DE7">
      <w:pPr>
        <w:spacing w:line="600" w:lineRule="auto"/>
        <w:ind w:firstLine="720"/>
        <w:jc w:val="both"/>
        <w:rPr>
          <w:rFonts w:eastAsia="Times New Roman"/>
          <w:bCs/>
        </w:rPr>
      </w:pPr>
      <w:r>
        <w:rPr>
          <w:rFonts w:eastAsia="Times New Roman"/>
          <w:bCs/>
        </w:rPr>
        <w:t>Κι αν εσείς θεωρείτε ότι σας τιμά να έρχεστε σε αυτήν εδώ την Α</w:t>
      </w:r>
      <w:r>
        <w:rPr>
          <w:rFonts w:eastAsia="Times New Roman"/>
          <w:bCs/>
        </w:rPr>
        <w:t xml:space="preserve">ίθουσα και να επικαλείστε παράνομα </w:t>
      </w:r>
      <w:proofErr w:type="spellStart"/>
      <w:r>
        <w:rPr>
          <w:rFonts w:eastAsia="Times New Roman"/>
          <w:bCs/>
        </w:rPr>
        <w:t>αποκτηθείσες</w:t>
      </w:r>
      <w:proofErr w:type="spellEnd"/>
      <w:r>
        <w:rPr>
          <w:rFonts w:eastAsia="Times New Roman"/>
          <w:bCs/>
        </w:rPr>
        <w:t xml:space="preserve"> συνομιλίες και ηχογραφήσεις, αν θεωρείτε ότι σας τιμά να επικαλείστε παρακολουθήσεις και φωτογραφίσεις της προσωπικής ζωής για να κάνετε αντιπολίτευση, αν θεωρείτε ότι με το να λειτουργείτε ως παρακράτος προσ</w:t>
      </w:r>
      <w:r>
        <w:rPr>
          <w:rFonts w:eastAsia="Times New Roman"/>
          <w:bCs/>
        </w:rPr>
        <w:t>φέρετε υπηρεσίες στη δημοκρατία, τότε εγώ παραμένω άφωνος, αλλά είναι η αντιπολίτευση που έχετε επιλέξει και που ταιριάζει όχι στην παράταξή σας, αλλά σε κάποιους νεόκοπους που τώρα είδαν φως και μπήκαν.</w:t>
      </w:r>
    </w:p>
    <w:p w14:paraId="392096B2" w14:textId="77777777" w:rsidR="00612455" w:rsidRDefault="00B02DE7">
      <w:pPr>
        <w:spacing w:line="600" w:lineRule="auto"/>
        <w:ind w:firstLine="720"/>
        <w:jc w:val="both"/>
        <w:rPr>
          <w:rFonts w:eastAsia="Times New Roman"/>
          <w:bCs/>
        </w:rPr>
      </w:pPr>
      <w:r>
        <w:rPr>
          <w:rFonts w:eastAsia="Times New Roman"/>
          <w:bCs/>
        </w:rPr>
        <w:t>Εμάς καλό μας κάνετε, ειλικρινά σας το λέω, διότι δε</w:t>
      </w:r>
      <w:r>
        <w:rPr>
          <w:rFonts w:eastAsia="Times New Roman"/>
          <w:bCs/>
        </w:rPr>
        <w:t xml:space="preserve">ν κερδίζετε με αυτά. Με τα ψέματα και τις επιθέσεις κάτω απ’ το τραπέζι κάνετε ζημιά σε εσάς και καλό σε αυτούς που επιτίθεστε. Όπως πολύ μεγάλο καλό κάνατε σήμερα –πολύ μεγάλο καλό- στον Υπουργό Ναυτιλίας, τον κ. </w:t>
      </w:r>
      <w:proofErr w:type="spellStart"/>
      <w:r>
        <w:rPr>
          <w:rFonts w:eastAsia="Times New Roman"/>
          <w:bCs/>
        </w:rPr>
        <w:t>Κουρουμπλή</w:t>
      </w:r>
      <w:proofErr w:type="spellEnd"/>
      <w:r>
        <w:rPr>
          <w:rFonts w:eastAsia="Times New Roman"/>
          <w:bCs/>
        </w:rPr>
        <w:t xml:space="preserve">, με το πρωτοσέλιδο του </w:t>
      </w:r>
      <w:r>
        <w:rPr>
          <w:rFonts w:eastAsia="Times New Roman"/>
          <w:bCs/>
          <w:lang w:val="en-US"/>
        </w:rPr>
        <w:t>site</w:t>
      </w:r>
      <w:r>
        <w:rPr>
          <w:rFonts w:eastAsia="Times New Roman"/>
          <w:bCs/>
        </w:rPr>
        <w:t xml:space="preserve"> «</w:t>
      </w:r>
      <w:proofErr w:type="spellStart"/>
      <w:r>
        <w:rPr>
          <w:rFonts w:eastAsia="Times New Roman"/>
          <w:bCs/>
          <w:lang w:val="en-US"/>
        </w:rPr>
        <w:t>pa</w:t>
      </w:r>
      <w:r>
        <w:rPr>
          <w:rFonts w:eastAsia="Times New Roman"/>
          <w:bCs/>
          <w:lang w:val="en-US"/>
        </w:rPr>
        <w:t>rapolitika</w:t>
      </w:r>
      <w:proofErr w:type="spellEnd"/>
      <w:r>
        <w:rPr>
          <w:rFonts w:eastAsia="Times New Roman"/>
          <w:bCs/>
        </w:rPr>
        <w:t>.</w:t>
      </w:r>
      <w:r>
        <w:rPr>
          <w:rFonts w:eastAsia="Times New Roman"/>
          <w:bCs/>
          <w:lang w:val="en-US"/>
        </w:rPr>
        <w:t>gr</w:t>
      </w:r>
      <w:r>
        <w:rPr>
          <w:rFonts w:eastAsia="Times New Roman"/>
          <w:bCs/>
        </w:rPr>
        <w:t>»</w:t>
      </w:r>
      <w:r>
        <w:rPr>
          <w:rFonts w:eastAsia="Times New Roman"/>
          <w:bCs/>
        </w:rPr>
        <w:t xml:space="preserve"> </w:t>
      </w:r>
      <w:r>
        <w:rPr>
          <w:rFonts w:eastAsia="Times New Roman"/>
          <w:bCs/>
        </w:rPr>
        <w:t>«</w:t>
      </w:r>
      <w:r>
        <w:rPr>
          <w:rFonts w:eastAsia="Times New Roman"/>
          <w:bCs/>
          <w:lang w:val="en-US"/>
        </w:rPr>
        <w:t>fake</w:t>
      </w:r>
      <w:r>
        <w:rPr>
          <w:rFonts w:eastAsia="Times New Roman"/>
          <w:bCs/>
        </w:rPr>
        <w:t xml:space="preserve"> </w:t>
      </w:r>
      <w:r>
        <w:rPr>
          <w:rFonts w:eastAsia="Times New Roman"/>
          <w:bCs/>
          <w:lang w:val="en-US"/>
        </w:rPr>
        <w:t>news</w:t>
      </w:r>
      <w:r>
        <w:rPr>
          <w:rFonts w:eastAsia="Times New Roman"/>
          <w:bCs/>
        </w:rPr>
        <w:t xml:space="preserve">» που έλεγε ότι ο </w:t>
      </w:r>
      <w:proofErr w:type="spellStart"/>
      <w:r>
        <w:rPr>
          <w:rFonts w:eastAsia="Times New Roman"/>
          <w:bCs/>
        </w:rPr>
        <w:t>Κουρουμπλής</w:t>
      </w:r>
      <w:proofErr w:type="spellEnd"/>
      <w:r>
        <w:rPr>
          <w:rFonts w:eastAsia="Times New Roman"/>
          <w:bCs/>
        </w:rPr>
        <w:t xml:space="preserve"> γλεντοκοπούσε στο πάρτι της ονομαστικής εορτής του πλοιοκτήτη του πλοίου «Α</w:t>
      </w:r>
      <w:r>
        <w:rPr>
          <w:rFonts w:eastAsia="Times New Roman"/>
          <w:bCs/>
        </w:rPr>
        <w:t>ΓΙΑ</w:t>
      </w:r>
      <w:r>
        <w:rPr>
          <w:rFonts w:eastAsia="Times New Roman"/>
          <w:bCs/>
        </w:rPr>
        <w:t xml:space="preserve"> Ζ</w:t>
      </w:r>
      <w:r>
        <w:rPr>
          <w:rFonts w:eastAsia="Times New Roman"/>
          <w:bCs/>
        </w:rPr>
        <w:t xml:space="preserve">ΩΝΗ </w:t>
      </w:r>
      <w:r>
        <w:rPr>
          <w:rFonts w:eastAsia="Times New Roman"/>
          <w:bCs/>
          <w:lang w:val="en-US"/>
        </w:rPr>
        <w:t>II</w:t>
      </w:r>
      <w:r>
        <w:rPr>
          <w:rFonts w:eastAsia="Times New Roman"/>
          <w:bCs/>
        </w:rPr>
        <w:t xml:space="preserve">», το οποίο διέρρευσε το πετρέλαιο και είχαμε την οικολογική αυτή καταστροφή, τη μόλυνση στον Σαρωνικό. </w:t>
      </w:r>
    </w:p>
    <w:p w14:paraId="392096B3" w14:textId="77777777" w:rsidR="00612455" w:rsidRDefault="00B02DE7">
      <w:pPr>
        <w:spacing w:line="600" w:lineRule="auto"/>
        <w:ind w:firstLine="720"/>
        <w:jc w:val="both"/>
        <w:rPr>
          <w:rFonts w:eastAsia="Times New Roman"/>
          <w:bCs/>
        </w:rPr>
      </w:pPr>
      <w:r>
        <w:rPr>
          <w:rFonts w:eastAsia="Times New Roman"/>
          <w:bCs/>
        </w:rPr>
        <w:t xml:space="preserve">Εάν </w:t>
      </w:r>
      <w:r>
        <w:rPr>
          <w:rFonts w:eastAsia="Times New Roman"/>
          <w:bCs/>
        </w:rPr>
        <w:t xml:space="preserve">κάποιος, λοιπόν, όλες αυτές τις μέρες είχε αρχίσει να είναι καχύποπτος απέναντι στον </w:t>
      </w:r>
      <w:proofErr w:type="spellStart"/>
      <w:r>
        <w:rPr>
          <w:rFonts w:eastAsia="Times New Roman"/>
          <w:bCs/>
        </w:rPr>
        <w:t>Κουρουμπλή</w:t>
      </w:r>
      <w:proofErr w:type="spellEnd"/>
      <w:r>
        <w:rPr>
          <w:rFonts w:eastAsia="Times New Roman"/>
          <w:bCs/>
        </w:rPr>
        <w:t xml:space="preserve"> και να μην τον συμπαθεί, με αυτά που κάνουν αυτοί που σας υποστηρίζουν, του κάνουν ένα μεγάλο δώρο. Και ο τελευταίος πολίτης σήμερα θα τον συμπαθήσει τον Παναγι</w:t>
      </w:r>
      <w:r>
        <w:rPr>
          <w:rFonts w:eastAsia="Times New Roman"/>
          <w:bCs/>
        </w:rPr>
        <w:t xml:space="preserve">ώτη τον </w:t>
      </w:r>
      <w:proofErr w:type="spellStart"/>
      <w:r>
        <w:rPr>
          <w:rFonts w:eastAsia="Times New Roman"/>
          <w:bCs/>
        </w:rPr>
        <w:t>Κουρουμπλή</w:t>
      </w:r>
      <w:proofErr w:type="spellEnd"/>
      <w:r>
        <w:rPr>
          <w:rFonts w:eastAsia="Times New Roman"/>
          <w:bCs/>
        </w:rPr>
        <w:t>, με αυτού του είδους τις κατηγορίες.</w:t>
      </w:r>
    </w:p>
    <w:p w14:paraId="392096B4" w14:textId="77777777" w:rsidR="00612455" w:rsidRDefault="00B02DE7">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392096B5" w14:textId="77777777" w:rsidR="00612455" w:rsidRDefault="00B02DE7">
      <w:pPr>
        <w:spacing w:line="600" w:lineRule="auto"/>
        <w:ind w:firstLine="720"/>
        <w:jc w:val="both"/>
        <w:rPr>
          <w:rFonts w:eastAsia="Times New Roman"/>
          <w:szCs w:val="24"/>
        </w:rPr>
      </w:pPr>
      <w:r>
        <w:rPr>
          <w:rFonts w:eastAsia="Times New Roman"/>
          <w:szCs w:val="24"/>
        </w:rPr>
        <w:t>(Στο σημείο αυτό ο Πρόεδρος της Κυβέρνησης κ. Αλέξης Τσίπρας καταθέτει για τα Πρακτικά το προαναφερθέν δημοσίευμα, το οποίο βρίσκεται στο αρχε</w:t>
      </w:r>
      <w:r>
        <w:rPr>
          <w:rFonts w:eastAsia="Times New Roman"/>
          <w:szCs w:val="24"/>
        </w:rPr>
        <w:t>ίο του Τμήματος Γραμματείας της Διεύθυνσης Στενογραφίας και Πρακτικών της Βουλής)</w:t>
      </w:r>
    </w:p>
    <w:p w14:paraId="392096B6" w14:textId="77777777" w:rsidR="00612455" w:rsidRDefault="00B02DE7">
      <w:pPr>
        <w:spacing w:line="600" w:lineRule="auto"/>
        <w:ind w:firstLine="720"/>
        <w:jc w:val="both"/>
        <w:rPr>
          <w:rFonts w:eastAsia="Times New Roman"/>
          <w:bCs/>
        </w:rPr>
      </w:pPr>
      <w:r>
        <w:rPr>
          <w:rFonts w:eastAsia="Times New Roman"/>
          <w:bCs/>
        </w:rPr>
        <w:t>Επιλέξτε, αν θέλετε, αυτήν την τακτική. Είναι δικαίωμά σας. Επιλέξτε αυτήν την τακτική.</w:t>
      </w:r>
    </w:p>
    <w:p w14:paraId="392096B7" w14:textId="77777777" w:rsidR="00612455" w:rsidRDefault="00B02DE7">
      <w:pPr>
        <w:spacing w:line="600" w:lineRule="auto"/>
        <w:ind w:firstLine="720"/>
        <w:jc w:val="both"/>
        <w:rPr>
          <w:rFonts w:eastAsia="Times New Roman"/>
          <w:bCs/>
        </w:rPr>
      </w:pPr>
      <w:r>
        <w:rPr>
          <w:rFonts w:eastAsia="Times New Roman"/>
          <w:bCs/>
        </w:rPr>
        <w:t>Για την αποκατάσταση της αλήθειας μόνο να πω ότι επρόκειτο για την ετήσια εκδήλωση του</w:t>
      </w:r>
      <w:r>
        <w:rPr>
          <w:rFonts w:eastAsia="Times New Roman"/>
          <w:bCs/>
        </w:rPr>
        <w:t xml:space="preserve"> Συνδέσμου Επιχειρήσεων </w:t>
      </w:r>
      <w:proofErr w:type="spellStart"/>
      <w:r>
        <w:rPr>
          <w:rFonts w:eastAsia="Times New Roman"/>
          <w:bCs/>
        </w:rPr>
        <w:t>Ναυπηγικής</w:t>
      </w:r>
      <w:proofErr w:type="spellEnd"/>
      <w:r>
        <w:rPr>
          <w:rFonts w:eastAsia="Times New Roman"/>
          <w:bCs/>
        </w:rPr>
        <w:t xml:space="preserve"> Βιομηχανίας. Όφειλε να βρίσκεται εκεί ο Υπουργός και έχουμε και την ανοιχτή επιστολή διαμαρτυρίας του Πανελλήνιου Συλλόγου Υπαλλήλων του Υπουργείου Εμπορικής Ναυτιλίας για αυτή την απίστευτη χυδαιότητα των </w:t>
      </w:r>
      <w:r>
        <w:rPr>
          <w:rFonts w:eastAsia="Times New Roman"/>
          <w:bCs/>
        </w:rPr>
        <w:t>μέσων ενημέρωση</w:t>
      </w:r>
      <w:r>
        <w:rPr>
          <w:rFonts w:eastAsia="Times New Roman"/>
          <w:bCs/>
        </w:rPr>
        <w:t>ς</w:t>
      </w:r>
      <w:r>
        <w:rPr>
          <w:rFonts w:eastAsia="Times New Roman"/>
          <w:bCs/>
        </w:rPr>
        <w:t>, που στον βωμό της προπαγάνδας, της αντικυβερνητικής προπαγάνδας, δεν διστάζουν, δεν ορρωδούν προ ουδενός.</w:t>
      </w:r>
    </w:p>
    <w:p w14:paraId="392096B8" w14:textId="77777777" w:rsidR="00612455" w:rsidRDefault="00B02DE7">
      <w:pPr>
        <w:spacing w:line="600" w:lineRule="auto"/>
        <w:ind w:firstLine="720"/>
        <w:jc w:val="both"/>
        <w:rPr>
          <w:rFonts w:eastAsia="Times New Roman"/>
          <w:bCs/>
        </w:rPr>
      </w:pPr>
      <w:r>
        <w:rPr>
          <w:rFonts w:eastAsia="Times New Roman"/>
          <w:bCs/>
        </w:rPr>
        <w:t>Και θέλω να σας πω και κάτι τελευταίο, για να κλείσουμε αυτήν την υπόθεση. Σπεύσατε να την φέρετε ενώπιον της Βουλής, κατηγορώντας τον Υπουργό Άμυν</w:t>
      </w:r>
      <w:r>
        <w:rPr>
          <w:rFonts w:eastAsia="Times New Roman"/>
          <w:bCs/>
        </w:rPr>
        <w:t>ας ως ηθικό αυτουργό, χωρίς να περιμένετε την απόφαση της δικαιοσύνης για τα κύρια αδικήματα. Και για τον κ. Καμμένο, σας προλαβαίνω, η δικογραφία ήρθε στη Βουλή, γιατί δεν έχει αρμοδιότητα η τακτική δικαιοσύνη. Είναι Υπουργός. Και τι έγινε στο μεταξύ; Εγώ</w:t>
      </w:r>
      <w:r>
        <w:rPr>
          <w:rFonts w:eastAsia="Times New Roman"/>
          <w:bCs/>
        </w:rPr>
        <w:t xml:space="preserve"> δεν είμαι νομικός, αλλά ρωτήστε τους νομικούς σας. Για τους υποτιθέμενους φυσικούς αυτουργούς οι υποθέσεις μπήκαν στο αρχείο.</w:t>
      </w:r>
    </w:p>
    <w:p w14:paraId="392096B9" w14:textId="77777777" w:rsidR="00612455" w:rsidRDefault="00B02DE7">
      <w:pPr>
        <w:spacing w:line="600" w:lineRule="auto"/>
        <w:ind w:firstLine="720"/>
        <w:jc w:val="both"/>
        <w:rPr>
          <w:rFonts w:eastAsia="Times New Roman"/>
          <w:szCs w:val="24"/>
        </w:rPr>
      </w:pPr>
      <w:r>
        <w:rPr>
          <w:rFonts w:eastAsia="Times New Roman"/>
          <w:szCs w:val="24"/>
        </w:rPr>
        <w:t xml:space="preserve">Επομένως, σε τι συνίσταται η ηθική αυτουργία του Υπουργού Άμυνας; Πού πήγε το αδίκημα; Στο αρχείο. Άρα, δεν υπάρχει αδίκημα. Και </w:t>
      </w:r>
      <w:r>
        <w:rPr>
          <w:rFonts w:eastAsia="Times New Roman"/>
          <w:szCs w:val="24"/>
        </w:rPr>
        <w:t xml:space="preserve">χωρίς αδίκημα προφανώς δεν υπάρχουν και αυτουργοί, φυσικοί ή ηθικοί. Επομένως, τι αλήθεια συζητάμε εδώ; Για ποιον λόγο συγκαλέσατε τη Διάσκεψη; Για ποιο λόγο σήμερα μας ζητάτε τη σύσταση </w:t>
      </w:r>
      <w:r>
        <w:rPr>
          <w:rFonts w:eastAsia="Times New Roman"/>
          <w:szCs w:val="24"/>
        </w:rPr>
        <w:t>εξεταστικής επιτροπής</w:t>
      </w:r>
      <w:r>
        <w:rPr>
          <w:rFonts w:eastAsia="Times New Roman"/>
          <w:szCs w:val="24"/>
        </w:rPr>
        <w:t xml:space="preserve">; </w:t>
      </w:r>
    </w:p>
    <w:p w14:paraId="392096BA" w14:textId="77777777" w:rsidR="00612455" w:rsidRDefault="00B02DE7">
      <w:pPr>
        <w:spacing w:line="600" w:lineRule="auto"/>
        <w:ind w:firstLine="720"/>
        <w:jc w:val="both"/>
        <w:rPr>
          <w:rFonts w:eastAsia="Times New Roman"/>
          <w:szCs w:val="24"/>
        </w:rPr>
      </w:pPr>
      <w:r>
        <w:rPr>
          <w:rFonts w:eastAsia="Times New Roman"/>
          <w:szCs w:val="24"/>
        </w:rPr>
        <w:t>Εγώ θα σας πω για ποιον λόγο είμαστε σήμερα ε</w:t>
      </w:r>
      <w:r>
        <w:rPr>
          <w:rFonts w:eastAsia="Times New Roman"/>
          <w:szCs w:val="24"/>
        </w:rPr>
        <w:t>δώ και για ποιο λόγο συζητάμε. Συζητάμε επί της υπόθεσης αυτής, διότι δεν έχετε τίποτα άλλο πλέον να πείτε, διότι κάνετε μια αντιπολίτευση, η οποία είναι αντιπολίτευση της πυρκαγιάς και της συμφοράς, διότι όλοι πλέον κατανοούν ότι βρίσκεστε σε στρατηγικό α</w:t>
      </w:r>
      <w:r>
        <w:rPr>
          <w:rFonts w:eastAsia="Times New Roman"/>
          <w:szCs w:val="24"/>
        </w:rPr>
        <w:t>διέξοδο. Αντί να καταρρεύσει η οικονομία, που παρακαλάγατε επί ενάμιση σχεδόν χρόνο και η χώρα που προβλέπατε ότι θα πάει στα βράχια και θα καταρρεύσει και δεν θα κλείσουν οι αξιολογήσεις, κατέρρευσε το αφήγημά σας. Γι’ αυτόν το</w:t>
      </w:r>
      <w:r>
        <w:rPr>
          <w:rFonts w:eastAsia="Times New Roman"/>
          <w:szCs w:val="24"/>
        </w:rPr>
        <w:t>ν</w:t>
      </w:r>
      <w:r>
        <w:rPr>
          <w:rFonts w:eastAsia="Times New Roman"/>
          <w:szCs w:val="24"/>
        </w:rPr>
        <w:t xml:space="preserve"> λόγο είμαστε σήμερα εδώ. Γ</w:t>
      </w:r>
      <w:r>
        <w:rPr>
          <w:rFonts w:eastAsia="Times New Roman"/>
          <w:szCs w:val="24"/>
        </w:rPr>
        <w:t>ιατί κατέρρευσε το αφήγημα της καταστροφολογίας, της κινδυνολογίας, της κατατρομοκράτησης των πολιτών.</w:t>
      </w:r>
    </w:p>
    <w:p w14:paraId="392096BB" w14:textId="77777777" w:rsidR="00612455" w:rsidRDefault="00B02DE7">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392096BC" w14:textId="77777777" w:rsidR="00612455" w:rsidRDefault="00B02DE7">
      <w:pPr>
        <w:spacing w:line="600" w:lineRule="auto"/>
        <w:ind w:firstLine="720"/>
        <w:jc w:val="both"/>
        <w:rPr>
          <w:rFonts w:eastAsia="Times New Roman"/>
          <w:szCs w:val="24"/>
        </w:rPr>
      </w:pPr>
      <w:r>
        <w:rPr>
          <w:rFonts w:eastAsia="Times New Roman"/>
          <w:szCs w:val="24"/>
        </w:rPr>
        <w:t>Ρίξτε μια ματιά στα μεγέθη της πραγματικής οικονομίας, που επί δύο χρόνια μας λέγατε ότι καταρρ</w:t>
      </w:r>
      <w:r>
        <w:rPr>
          <w:rFonts w:eastAsia="Times New Roman"/>
          <w:szCs w:val="24"/>
        </w:rPr>
        <w:t>έει και θα καταλάβετε γιατί δέχεστε πλέον κριτική και από τους σοβαρούς και συντηρητικούς ανθρώπους. Δείτε, λοιπόν, τα μεγέθη. Η ελληνική οικονομία βαδίζει με σταθερότητα στην έξοδο από την κρίση. Για πρώτη φορά τα θεμελιώδη μεγέθη ανακάμπτουν, οι άμεσες ξ</w:t>
      </w:r>
      <w:r>
        <w:rPr>
          <w:rFonts w:eastAsia="Times New Roman"/>
          <w:szCs w:val="24"/>
        </w:rPr>
        <w:t>ένες επενδύσεις, οι εξαγωγές, η βιομηχανική παραγωγή, το λιανικό εμπόριο και το διαθέσιμο εισόδημα των νοικοκυριών. Η ανεργία μειώνεται μήνα με το</w:t>
      </w:r>
      <w:r>
        <w:rPr>
          <w:rFonts w:eastAsia="Times New Roman"/>
          <w:szCs w:val="24"/>
        </w:rPr>
        <w:t>ν</w:t>
      </w:r>
      <w:r>
        <w:rPr>
          <w:rFonts w:eastAsia="Times New Roman"/>
          <w:szCs w:val="24"/>
        </w:rPr>
        <w:t xml:space="preserve"> μήνα. Θα θέλαμε με μεγαλύτερους ρυθμούς, μειώνεται όμως. </w:t>
      </w:r>
    </w:p>
    <w:p w14:paraId="392096BD" w14:textId="77777777" w:rsidR="00612455" w:rsidRDefault="00B02DE7">
      <w:pPr>
        <w:spacing w:line="600" w:lineRule="auto"/>
        <w:ind w:firstLine="720"/>
        <w:jc w:val="both"/>
        <w:rPr>
          <w:rFonts w:eastAsia="Times New Roman"/>
          <w:szCs w:val="24"/>
        </w:rPr>
      </w:pPr>
      <w:r>
        <w:rPr>
          <w:rFonts w:eastAsia="Times New Roman"/>
          <w:szCs w:val="24"/>
        </w:rPr>
        <w:t>Όλα δείχνουν ότι η χώρα βαδίζει, σε πείσμα δικό σα</w:t>
      </w:r>
      <w:r>
        <w:rPr>
          <w:rFonts w:eastAsia="Times New Roman"/>
          <w:szCs w:val="24"/>
        </w:rPr>
        <w:t xml:space="preserve">ς και αυτών των συμφερόντων που ασκούν αυτήν την ανοίκεια αντιπολίτευση, με σταθερά βήματα στην έξοδο από τα μνημόνια, στην έξοδο από το πρόγραμμα και τη </w:t>
      </w:r>
      <w:proofErr w:type="spellStart"/>
      <w:r>
        <w:rPr>
          <w:rFonts w:eastAsia="Times New Roman"/>
          <w:szCs w:val="24"/>
        </w:rPr>
        <w:t>μνημονιακή</w:t>
      </w:r>
      <w:proofErr w:type="spellEnd"/>
      <w:r>
        <w:rPr>
          <w:rFonts w:eastAsia="Times New Roman"/>
          <w:szCs w:val="24"/>
        </w:rPr>
        <w:t xml:space="preserve"> επιτροπεία. Το χρέος είναι σε πορεία ρύθμισης μετά την απόφαση της 15</w:t>
      </w:r>
      <w:r w:rsidRPr="00C632F8">
        <w:rPr>
          <w:rFonts w:eastAsia="Times New Roman"/>
          <w:szCs w:val="24"/>
          <w:vertAlign w:val="superscript"/>
        </w:rPr>
        <w:t>ης</w:t>
      </w:r>
      <w:r>
        <w:rPr>
          <w:rFonts w:eastAsia="Times New Roman"/>
          <w:szCs w:val="24"/>
        </w:rPr>
        <w:t xml:space="preserve"> Ιουνίου. </w:t>
      </w:r>
    </w:p>
    <w:p w14:paraId="392096BE" w14:textId="77777777" w:rsidR="00612455" w:rsidRDefault="00B02DE7">
      <w:pPr>
        <w:spacing w:line="600" w:lineRule="auto"/>
        <w:ind w:firstLine="720"/>
        <w:jc w:val="both"/>
        <w:rPr>
          <w:rFonts w:eastAsia="Times New Roman"/>
          <w:szCs w:val="24"/>
        </w:rPr>
      </w:pPr>
      <w:r>
        <w:rPr>
          <w:rFonts w:eastAsia="Times New Roman"/>
          <w:szCs w:val="24"/>
        </w:rPr>
        <w:t>Η χώρα κα</w:t>
      </w:r>
      <w:r>
        <w:rPr>
          <w:rFonts w:eastAsia="Times New Roman"/>
          <w:szCs w:val="24"/>
        </w:rPr>
        <w:t>τάφερε να έχει μια επιτυχημένη έξοδο στις αγορές. Οι διεθνείς οίκοι αξιολόγησης μάς αναβαθμίζουν και μάλιστα με θετική προοπτική. Μόλις σήμερα και επισήμως βγήκαμε από τη διαδικασία υπερβολικού ελλείμματος της Ευρωπαϊκής Επιτροπής, που είμαστε από τα χρόνι</w:t>
      </w:r>
      <w:r>
        <w:rPr>
          <w:rFonts w:eastAsia="Times New Roman"/>
          <w:szCs w:val="24"/>
        </w:rPr>
        <w:t>α της αρχής της κρίσης, το 2009.</w:t>
      </w:r>
    </w:p>
    <w:p w14:paraId="392096BF" w14:textId="77777777" w:rsidR="00612455" w:rsidRDefault="00B02DE7">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392096C0" w14:textId="77777777" w:rsidR="00612455" w:rsidRDefault="00B02DE7">
      <w:pPr>
        <w:spacing w:line="600" w:lineRule="auto"/>
        <w:ind w:firstLine="720"/>
        <w:jc w:val="both"/>
        <w:rPr>
          <w:rFonts w:eastAsia="Times New Roman"/>
          <w:szCs w:val="24"/>
        </w:rPr>
      </w:pPr>
      <w:r>
        <w:rPr>
          <w:rFonts w:eastAsia="Times New Roman"/>
          <w:szCs w:val="24"/>
        </w:rPr>
        <w:t xml:space="preserve">Και βεβαίως, πριν από λίγες ώρες ο Πρόεδρος του </w:t>
      </w:r>
      <w:proofErr w:type="spellStart"/>
      <w:r>
        <w:rPr>
          <w:rFonts w:eastAsia="Times New Roman"/>
          <w:szCs w:val="24"/>
          <w:lang w:val="en-US"/>
        </w:rPr>
        <w:t>Eurogroup</w:t>
      </w:r>
      <w:proofErr w:type="spellEnd"/>
      <w:r>
        <w:rPr>
          <w:rFonts w:eastAsia="Times New Roman"/>
          <w:szCs w:val="24"/>
        </w:rPr>
        <w:t xml:space="preserve"> -για τον οποίο κάποτε ορισμένοι, όχι εσείς, ορισμένοι φανατικοί της παραφυάδας της παράταξής σας, εσείς δεν τα λέγατε εσείς, εσείς λέγατε «</w:t>
      </w:r>
      <w:proofErr w:type="spellStart"/>
      <w:r>
        <w:rPr>
          <w:rFonts w:eastAsia="Times New Roman"/>
          <w:szCs w:val="24"/>
        </w:rPr>
        <w:t>Γερούν</w:t>
      </w:r>
      <w:proofErr w:type="spellEnd"/>
      <w:r>
        <w:rPr>
          <w:rFonts w:eastAsia="Times New Roman"/>
          <w:szCs w:val="24"/>
        </w:rPr>
        <w:t xml:space="preserve">-γερά», προκειμένου να αντισταθεί στην ελληνική </w:t>
      </w:r>
      <w:r>
        <w:rPr>
          <w:rFonts w:eastAsia="Times New Roman"/>
          <w:szCs w:val="24"/>
        </w:rPr>
        <w:t>Κυβέρνηση</w:t>
      </w:r>
      <w:r>
        <w:rPr>
          <w:rFonts w:eastAsia="Times New Roman"/>
          <w:szCs w:val="24"/>
        </w:rPr>
        <w:t xml:space="preserve">- ο </w:t>
      </w:r>
      <w:proofErr w:type="spellStart"/>
      <w:r>
        <w:rPr>
          <w:rFonts w:eastAsia="Times New Roman"/>
          <w:szCs w:val="24"/>
        </w:rPr>
        <w:t>Γερούν</w:t>
      </w:r>
      <w:proofErr w:type="spellEnd"/>
      <w:r>
        <w:rPr>
          <w:rFonts w:eastAsia="Times New Roman"/>
          <w:szCs w:val="24"/>
        </w:rPr>
        <w:t xml:space="preserve"> πολύ γερά δήλωσε ότι η χώρα οδεύει στην κα</w:t>
      </w:r>
      <w:r>
        <w:rPr>
          <w:rFonts w:eastAsia="Times New Roman"/>
          <w:szCs w:val="24"/>
        </w:rPr>
        <w:t>θαρή έξοδο από τα μνημόνια και αυτό είναι μια προοπτική ιστορικής σημασίας για τον τόπο. Αυτό δεν θέλετε να καταλάβετε, δεν θέλετε να χωνέψετε.</w:t>
      </w:r>
    </w:p>
    <w:p w14:paraId="392096C1" w14:textId="77777777" w:rsidR="00612455" w:rsidRDefault="00B02DE7">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392096C2" w14:textId="77777777" w:rsidR="00612455" w:rsidRDefault="00B02DE7">
      <w:pPr>
        <w:spacing w:line="600" w:lineRule="auto"/>
        <w:ind w:firstLine="720"/>
        <w:jc w:val="both"/>
        <w:rPr>
          <w:rFonts w:eastAsia="Times New Roman"/>
          <w:szCs w:val="24"/>
        </w:rPr>
      </w:pPr>
      <w:r>
        <w:rPr>
          <w:rFonts w:eastAsia="Times New Roman"/>
          <w:szCs w:val="24"/>
        </w:rPr>
        <w:t xml:space="preserve">Και τι σας έχει μείνει, λοιπόν, τώρα; Σας έχει μείνει </w:t>
      </w:r>
      <w:r>
        <w:rPr>
          <w:rFonts w:eastAsia="Times New Roman"/>
          <w:szCs w:val="24"/>
        </w:rPr>
        <w:t xml:space="preserve">να τροφοδοτείτε ή να σας τροφοδοτούν με δημοσιεύματα πικρόχολα και δηλητηριώδη στον εγχώριο </w:t>
      </w:r>
      <w:r>
        <w:rPr>
          <w:rFonts w:eastAsia="Times New Roman"/>
          <w:szCs w:val="24"/>
        </w:rPr>
        <w:t>Τύπο</w:t>
      </w:r>
      <w:r>
        <w:rPr>
          <w:rFonts w:eastAsia="Times New Roman"/>
          <w:szCs w:val="24"/>
        </w:rPr>
        <w:t xml:space="preserve">, αλλά και βεβαίως να τροφοδοτείτε τον διεθνή </w:t>
      </w:r>
      <w:r>
        <w:rPr>
          <w:rFonts w:eastAsia="Times New Roman"/>
          <w:szCs w:val="24"/>
        </w:rPr>
        <w:t xml:space="preserve">Τύπο </w:t>
      </w:r>
      <w:r>
        <w:rPr>
          <w:rFonts w:eastAsia="Times New Roman"/>
          <w:szCs w:val="24"/>
        </w:rPr>
        <w:t>με δυσφημιστικά δημοσιεύματα -εγώ, όμως, θα έλεγα όχι δυσφημιστικά για την Κυβέρνηση, δυσφημιστικά για τη χώρ</w:t>
      </w:r>
      <w:r>
        <w:rPr>
          <w:rFonts w:eastAsia="Times New Roman"/>
          <w:szCs w:val="24"/>
        </w:rPr>
        <w:t xml:space="preserve">α- με στόχο να εμποδίσετε την ανάκαμψη. </w:t>
      </w:r>
    </w:p>
    <w:p w14:paraId="392096C3" w14:textId="77777777" w:rsidR="00612455" w:rsidRDefault="00B02DE7">
      <w:pPr>
        <w:spacing w:line="600" w:lineRule="auto"/>
        <w:ind w:firstLine="720"/>
        <w:jc w:val="both"/>
        <w:rPr>
          <w:rFonts w:eastAsia="Times New Roman"/>
          <w:szCs w:val="24"/>
        </w:rPr>
      </w:pPr>
      <w:r>
        <w:rPr>
          <w:rFonts w:eastAsia="Times New Roman"/>
          <w:szCs w:val="24"/>
        </w:rPr>
        <w:t>Σας το είπα όμως από την αρχή, δεν προσφέρετε καλές υπηρεσίες στη χώρα. Κάνετε ζημιά, αλλά ευτυχώς για τη χώρα η ζημιά που μπορείτε να κάνετε πια είναι πολύ μικρή, γιατί δεν μπορείτε να εμποδίσετε την προδιαγεγραμμέ</w:t>
      </w:r>
      <w:r>
        <w:rPr>
          <w:rFonts w:eastAsia="Times New Roman"/>
          <w:szCs w:val="24"/>
        </w:rPr>
        <w:t>νη πια πορεία της ανάκαμψης της οικονομίας.</w:t>
      </w:r>
    </w:p>
    <w:p w14:paraId="392096C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Δεν είναι, όμως, μόνο ότι κατέρρευσε το αφήγημα της καταστροφής ο λόγος για τον οποίον επιλέγετε αυτού του είδους την αντιπολίτευση και ο λόγος για τον οποίο βρισκόμαστε σήμερα εδώ. Η αιτία θα έλεγα ότι είναι ακό</w:t>
      </w:r>
      <w:r>
        <w:rPr>
          <w:rFonts w:eastAsia="Times New Roman" w:cs="Times New Roman"/>
          <w:szCs w:val="24"/>
        </w:rPr>
        <w:t>μα πιο βαθιά. Η αιτία είναι ότι κατανοείτε αυτό που κάποιοι εκ των συμβούλων σας μάλλον σας λένε, γιατί από ό,τι φαίνεται η ηγεσία σας δεν έχει πλήρη την εικόνα της ελληνικής κοινωνίας, ότι δηλαδή το πολιτικό σας πρόγραμμα, το πρόγραμμα του σοκ και δέους π</w:t>
      </w:r>
      <w:r>
        <w:rPr>
          <w:rFonts w:eastAsia="Times New Roman" w:cs="Times New Roman"/>
          <w:szCs w:val="24"/>
        </w:rPr>
        <w:t xml:space="preserve">ου προτείνετε για την ελληνική κοινωνία δεν μπορεί να γίνει και δεν θα γίνει ποτέ πλειοψηφικό. </w:t>
      </w:r>
    </w:p>
    <w:p w14:paraId="392096C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Κάθε φορά που μιλάτε με ειλικρίνεια για το πρόγραμμά σας, κάθε φορά που ομολογείτε τους πολιτικούς σας σχεδιασμούς και τις ιδεολογικές σας αντιλήψεις, κύματα ρί</w:t>
      </w:r>
      <w:r>
        <w:rPr>
          <w:rFonts w:eastAsia="Times New Roman" w:cs="Times New Roman"/>
          <w:szCs w:val="24"/>
        </w:rPr>
        <w:t xml:space="preserve">γους και ανατριχίλας διαπερνούν τον ελληνικό λαό, αλλά και πολλούς ακόμα από την ίδια σας την παράταξη. </w:t>
      </w:r>
    </w:p>
    <w:p w14:paraId="392096C6"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92096C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Από πού να το πιάσει </w:t>
      </w:r>
      <w:r>
        <w:rPr>
          <w:rFonts w:eastAsia="Times New Roman" w:cs="Times New Roman"/>
          <w:szCs w:val="24"/>
        </w:rPr>
        <w:t>κ</w:t>
      </w:r>
      <w:r>
        <w:rPr>
          <w:rFonts w:eastAsia="Times New Roman" w:cs="Times New Roman"/>
          <w:szCs w:val="24"/>
        </w:rPr>
        <w:t>άποιο</w:t>
      </w:r>
      <w:r>
        <w:rPr>
          <w:rFonts w:eastAsia="Times New Roman" w:cs="Times New Roman"/>
          <w:szCs w:val="24"/>
        </w:rPr>
        <w:t xml:space="preserve">ς </w:t>
      </w:r>
      <w:r>
        <w:rPr>
          <w:rFonts w:eastAsia="Times New Roman" w:cs="Times New Roman"/>
          <w:szCs w:val="24"/>
        </w:rPr>
        <w:t>και πού να το αφήσει. Από τον καθαγιασμό και τη δικαίωση των κοι</w:t>
      </w:r>
      <w:r>
        <w:rPr>
          <w:rFonts w:eastAsia="Times New Roman" w:cs="Times New Roman"/>
          <w:szCs w:val="24"/>
        </w:rPr>
        <w:t xml:space="preserve">νωνικών ανισοτήτων, που είναι δήθεν φυσικά φαινόμενα; Από την απελευθέρωση των απολύσεων για τους δημόσιους υπαλλήλους; Από την πρότασή σας να πουλήσουμε μέχρι να ιδιωτικοποιήσουμε μέχρι και το Γενικό Λογιστήριο του Κράτους; Από την </w:t>
      </w:r>
      <w:proofErr w:type="spellStart"/>
      <w:r>
        <w:rPr>
          <w:rFonts w:eastAsia="Times New Roman" w:cs="Times New Roman"/>
          <w:szCs w:val="24"/>
        </w:rPr>
        <w:t>ταξικότητα</w:t>
      </w:r>
      <w:proofErr w:type="spellEnd"/>
      <w:r>
        <w:rPr>
          <w:rFonts w:eastAsia="Times New Roman" w:cs="Times New Roman"/>
          <w:szCs w:val="24"/>
        </w:rPr>
        <w:t xml:space="preserve"> των απόψεών </w:t>
      </w:r>
      <w:r>
        <w:rPr>
          <w:rFonts w:eastAsia="Times New Roman" w:cs="Times New Roman"/>
          <w:szCs w:val="24"/>
        </w:rPr>
        <w:t xml:space="preserve">σας για την αγορά εργασίας; Από τις απόψεις σας για την ανάγκη κατεδάφισης του συστήματος δημόσιας υγείας; Από τις απόψεις σας για το δημόσιο σχολείο, για την οποία αναγκάστηκε ο Αρχηγός σας να κάνει και διορθωτικές δηλώσεις μετά; </w:t>
      </w:r>
    </w:p>
    <w:p w14:paraId="392096C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Εγώ ένα πράγμα θα ήθελα </w:t>
      </w:r>
      <w:r>
        <w:rPr>
          <w:rFonts w:eastAsia="Times New Roman" w:cs="Times New Roman"/>
          <w:szCs w:val="24"/>
        </w:rPr>
        <w:t xml:space="preserve">να σας παρακαλέσω: Να συνεχίσετε έτσι, να μην κρύβετε την ιδεολογία σας, να λέτε αυτά που πιστεύετε συχνότερα και χωρίς αναστολές. </w:t>
      </w:r>
    </w:p>
    <w:p w14:paraId="392096C9"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92096C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Διότι, κυρίες και κύριοι συνάδελφοι, η ιδεολογία που σήμερα πρεσβε</w:t>
      </w:r>
      <w:r>
        <w:rPr>
          <w:rFonts w:eastAsia="Times New Roman" w:cs="Times New Roman"/>
          <w:szCs w:val="24"/>
        </w:rPr>
        <w:t xml:space="preserve">ύει η Νέα Δημοκρατία του Κυριάκου Μητσοτάκη και του </w:t>
      </w:r>
      <w:proofErr w:type="spellStart"/>
      <w:r>
        <w:rPr>
          <w:rFonts w:eastAsia="Times New Roman" w:cs="Times New Roman"/>
          <w:szCs w:val="24"/>
        </w:rPr>
        <w:t>Αδώνιδος</w:t>
      </w:r>
      <w:proofErr w:type="spellEnd"/>
      <w:r>
        <w:rPr>
          <w:rFonts w:eastAsia="Times New Roman" w:cs="Times New Roman"/>
          <w:szCs w:val="24"/>
        </w:rPr>
        <w:t xml:space="preserve"> </w:t>
      </w:r>
      <w:r>
        <w:rPr>
          <w:rFonts w:eastAsia="Times New Roman" w:cs="Times New Roman"/>
          <w:szCs w:val="24"/>
        </w:rPr>
        <w:t xml:space="preserve">Γεωργιάδη είναι ένα μείγμα πολιτικής που έκανε χθες ολόκληρη την Ευρώπη να προβληματιστεί πολύ, ένα μείγμα </w:t>
      </w:r>
      <w:r>
        <w:rPr>
          <w:rFonts w:eastAsia="Times New Roman" w:cs="Times New Roman"/>
          <w:szCs w:val="24"/>
          <w:lang w:val="en-US"/>
        </w:rPr>
        <w:t>FDP</w:t>
      </w:r>
      <w:r>
        <w:rPr>
          <w:rFonts w:eastAsia="Times New Roman" w:cs="Times New Roman"/>
          <w:szCs w:val="24"/>
        </w:rPr>
        <w:t xml:space="preserve"> και </w:t>
      </w:r>
      <w:r>
        <w:rPr>
          <w:rFonts w:eastAsia="Times New Roman" w:cs="Times New Roman"/>
          <w:szCs w:val="24"/>
          <w:lang w:val="en-US"/>
        </w:rPr>
        <w:t>AFD</w:t>
      </w:r>
      <w:r>
        <w:rPr>
          <w:rFonts w:eastAsia="Times New Roman" w:cs="Times New Roman"/>
          <w:szCs w:val="24"/>
        </w:rPr>
        <w:t xml:space="preserve"> μαζί, ένα μείγμα </w:t>
      </w:r>
      <w:r>
        <w:rPr>
          <w:rFonts w:eastAsia="Times New Roman" w:cs="Times New Roman"/>
          <w:szCs w:val="24"/>
          <w:lang w:val="en-US"/>
        </w:rPr>
        <w:t>FDP</w:t>
      </w:r>
      <w:r>
        <w:rPr>
          <w:rFonts w:eastAsia="Times New Roman" w:cs="Times New Roman"/>
          <w:szCs w:val="24"/>
        </w:rPr>
        <w:t xml:space="preserve"> ο κ. Μητσοτάκης ο φιλελεύθερος και </w:t>
      </w:r>
      <w:r>
        <w:rPr>
          <w:rFonts w:eastAsia="Times New Roman" w:cs="Times New Roman"/>
          <w:szCs w:val="24"/>
          <w:lang w:val="en-US"/>
        </w:rPr>
        <w:t>AFD</w:t>
      </w:r>
      <w:r>
        <w:rPr>
          <w:rFonts w:eastAsia="Times New Roman" w:cs="Times New Roman"/>
          <w:szCs w:val="24"/>
        </w:rPr>
        <w:t xml:space="preserve"> ο κ. Γεωργιάδης </w:t>
      </w:r>
      <w:r>
        <w:rPr>
          <w:rFonts w:eastAsia="Times New Roman" w:cs="Times New Roman"/>
          <w:szCs w:val="24"/>
        </w:rPr>
        <w:t xml:space="preserve">της ακραίας λαϊκής </w:t>
      </w:r>
      <w:r>
        <w:rPr>
          <w:rFonts w:eastAsia="Times New Roman" w:cs="Times New Roman"/>
          <w:szCs w:val="24"/>
        </w:rPr>
        <w:t>Δ</w:t>
      </w:r>
      <w:r>
        <w:rPr>
          <w:rFonts w:eastAsia="Times New Roman" w:cs="Times New Roman"/>
          <w:szCs w:val="24"/>
        </w:rPr>
        <w:t>εξιάς</w:t>
      </w:r>
      <w:r>
        <w:rPr>
          <w:rFonts w:eastAsia="Times New Roman" w:cs="Times New Roman"/>
          <w:szCs w:val="24"/>
        </w:rPr>
        <w:t xml:space="preserve">. Αυτή είναι η ιδεολογία σας. Αυτό είναι το μείγμα της πολιτικής σας. </w:t>
      </w:r>
    </w:p>
    <w:p w14:paraId="392096C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Μακάρι, λοιπόν, για εμάς να συνεχίσετε στον ίδιο δρόμο, διότι γίνονται ευδιάκριτα, γίνονται φανερά και τα κοινωνικά συμφέροντα που εκπροσωπείτε. Και με αυτόν το</w:t>
      </w:r>
      <w:r>
        <w:rPr>
          <w:rFonts w:eastAsia="Times New Roman" w:cs="Times New Roman"/>
          <w:szCs w:val="24"/>
        </w:rPr>
        <w:t>ν τρόπο φαίνεται και η κάθετη διαχωριστική γραμμή που τέμνει το πολιτικό σύστημα στα δύο.</w:t>
      </w:r>
    </w:p>
    <w:p w14:paraId="392096C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Διότι, εμείς πράγματι, μέσα από πολύ μεγάλες δυσκολίες, αναγκαστήκαμε και πήραμε πολύ δύσκολες αποφάσεις. Όμως, κάναμε ό,τι περνούσε από το χέρι μας για να προστατεύσ</w:t>
      </w:r>
      <w:r>
        <w:rPr>
          <w:rFonts w:eastAsia="Times New Roman" w:cs="Times New Roman"/>
          <w:szCs w:val="24"/>
        </w:rPr>
        <w:t xml:space="preserve">ουμε την κοινωνική πλειοψηφία. Κάναμε ό,τι είναι δυνατόν και κάνουμε ό,τι είναι δυνατόν για να αμβλύνουμε τις συνέπειες της κρίσης στο κοινωνικό σώμα, με το σύστημα πρωτοβάθμιας φροντίδας υγείας, την ενίσχυση του δημόσιου </w:t>
      </w:r>
      <w:r>
        <w:rPr>
          <w:rFonts w:eastAsia="Times New Roman" w:cs="Times New Roman"/>
          <w:szCs w:val="24"/>
        </w:rPr>
        <w:t xml:space="preserve">σχολείου </w:t>
      </w:r>
      <w:r>
        <w:rPr>
          <w:rFonts w:eastAsia="Times New Roman" w:cs="Times New Roman"/>
          <w:szCs w:val="24"/>
        </w:rPr>
        <w:t>και του δημόσιου πανεπιστ</w:t>
      </w:r>
      <w:r>
        <w:rPr>
          <w:rFonts w:eastAsia="Times New Roman" w:cs="Times New Roman"/>
          <w:szCs w:val="24"/>
        </w:rPr>
        <w:t xml:space="preserve">ημίου, τη χρηματοδότηση της έρευνας που στα χρόνια των </w:t>
      </w:r>
      <w:proofErr w:type="spellStart"/>
      <w:r>
        <w:rPr>
          <w:rFonts w:eastAsia="Times New Roman" w:cs="Times New Roman"/>
          <w:szCs w:val="24"/>
        </w:rPr>
        <w:t>παχέων</w:t>
      </w:r>
      <w:proofErr w:type="spellEnd"/>
      <w:r>
        <w:rPr>
          <w:rFonts w:eastAsia="Times New Roman" w:cs="Times New Roman"/>
          <w:szCs w:val="24"/>
        </w:rPr>
        <w:t xml:space="preserve"> αγελάδων ήταν στο 0,5% και το πήγαμε στο 1% του ΑΕΠ, δηλαδή 200 εκατομμύρια το 2015 σε συνθήκες δημοσιονομικής ασφυξίας, το κοινωνικό εισόδημα αλληλεγγύης, χωρίς περικοπές επιδομάτων, την ενίσχυ</w:t>
      </w:r>
      <w:r>
        <w:rPr>
          <w:rFonts w:eastAsia="Times New Roman" w:cs="Times New Roman"/>
          <w:szCs w:val="24"/>
        </w:rPr>
        <w:t xml:space="preserve">ση της διαπραγματευτικής δύναμης των εργαζομένων, με το νομοσχέδιο του Υπουργείου Εργασίας πριν λίγες εβδομάδες που εσείς το καταψηφίσατε, τον νόμο για τον εξωδικαστικό συμβιβασμό που συμπεριλαμβάνει και τις μικρές επιχειρήσεις, που εσείς το καταψηφίσατε, </w:t>
      </w:r>
      <w:r>
        <w:rPr>
          <w:rFonts w:eastAsia="Times New Roman" w:cs="Times New Roman"/>
          <w:szCs w:val="24"/>
        </w:rPr>
        <w:t xml:space="preserve">την εφάπαξ παροχή της </w:t>
      </w:r>
      <w:proofErr w:type="spellStart"/>
      <w:r>
        <w:rPr>
          <w:rFonts w:eastAsia="Times New Roman" w:cs="Times New Roman"/>
          <w:szCs w:val="24"/>
        </w:rPr>
        <w:t>υπεραπόδοσης</w:t>
      </w:r>
      <w:proofErr w:type="spellEnd"/>
      <w:r>
        <w:rPr>
          <w:rFonts w:eastAsia="Times New Roman" w:cs="Times New Roman"/>
          <w:szCs w:val="24"/>
        </w:rPr>
        <w:t xml:space="preserve"> της οικονομίας το 2015 στους συνταξιούχους, στους χαμηλοσυνταξιούχους που σχεδόν μας καταγγείλατε στους θεσμούς και μετά φυσικά καταψηφίσατε και άλλα πολλά, ων ουκ έστιν αριθμός. </w:t>
      </w:r>
    </w:p>
    <w:p w14:paraId="392096C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Είναι, λοιπόν, αυτό ακριβώς το πεδίο, κυρ</w:t>
      </w:r>
      <w:r>
        <w:rPr>
          <w:rFonts w:eastAsia="Times New Roman" w:cs="Times New Roman"/>
          <w:szCs w:val="24"/>
        </w:rPr>
        <w:t>ίες και κύριοι συνάδελφοι της Νέας Δημοκρατίας, που δεν μπορείτε να αντιπαρατεθείτε. Είναι ακριβώς αυτό το πεδίο της πολιτικής που θέλετε να αποφύγετε και γι’ αυτόν τον λόγο βρισκόμαστε σήμερα εδώ, σε μια μεταχρονολογημένη ομολογώ έκκληση για σύσταση εξετα</w:t>
      </w:r>
      <w:r>
        <w:rPr>
          <w:rFonts w:eastAsia="Times New Roman" w:cs="Times New Roman"/>
          <w:szCs w:val="24"/>
        </w:rPr>
        <w:t xml:space="preserve">στικής επιτροπής που ούτε εσείς δεν την πιστεύετε πια. </w:t>
      </w:r>
    </w:p>
    <w:p w14:paraId="392096C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Και για αυτό αναγκάζετε και τους Βουλευτές σας, σύμφωνα με αυτήν την αξιολύπητη πρακτική, να δημιουργούν αντιπερισπασμούς, να κατασκευάζουν κατηγορίες, να μηχανεύονται σκευωρίες και τελικά –και αυτό είναι το χειρότερο για το πολιτικό σύστημα- να καταλήγουν</w:t>
      </w:r>
      <w:r>
        <w:rPr>
          <w:rFonts w:eastAsia="Times New Roman" w:cs="Times New Roman"/>
          <w:szCs w:val="24"/>
        </w:rPr>
        <w:t xml:space="preserve"> στα μάτια της ελληνικής κοινωνίας ως ατζέντηδες προσωπικών στρατηγικών και επιχειρηματικών συμφερόντων. </w:t>
      </w:r>
    </w:p>
    <w:p w14:paraId="392096CF" w14:textId="77777777" w:rsidR="00612455" w:rsidRDefault="00B02DE7">
      <w:pPr>
        <w:spacing w:line="600" w:lineRule="auto"/>
        <w:ind w:firstLine="720"/>
        <w:jc w:val="both"/>
        <w:rPr>
          <w:rFonts w:eastAsia="Times New Roman"/>
          <w:szCs w:val="24"/>
        </w:rPr>
      </w:pPr>
      <w:r>
        <w:rPr>
          <w:rFonts w:eastAsia="Times New Roman"/>
          <w:szCs w:val="24"/>
        </w:rPr>
        <w:t>Εάν επιθυμείτε να συνεχίσετε έτσι, κάντε το. Καλό μας κάνετε, κακό σε σας κάνετε. Κακό του κεφαλιού σας. Συνεχίστε έτσι. Εμείς θα προχωρήσουμε όπως νο</w:t>
      </w:r>
      <w:r>
        <w:rPr>
          <w:rFonts w:eastAsia="Times New Roman"/>
          <w:szCs w:val="24"/>
        </w:rPr>
        <w:t>μίζουμε, όπως ξέρουμε και όπως μπορούμε για το καλύτερο αυτής της χώρας και όχι για το καλύτερο ορισμένων συμφερόντων που έχουμε επιλέξει να στηρίζουμε.</w:t>
      </w:r>
    </w:p>
    <w:p w14:paraId="392096D0" w14:textId="77777777" w:rsidR="00612455" w:rsidRDefault="00B02DE7">
      <w:pPr>
        <w:spacing w:line="600" w:lineRule="auto"/>
        <w:ind w:firstLine="720"/>
        <w:jc w:val="both"/>
        <w:rPr>
          <w:rFonts w:eastAsia="Times New Roman"/>
          <w:szCs w:val="24"/>
        </w:rPr>
      </w:pPr>
      <w:r>
        <w:rPr>
          <w:rFonts w:eastAsia="Times New Roman"/>
          <w:szCs w:val="24"/>
        </w:rPr>
        <w:t xml:space="preserve">(Ζωηρά και παρατεταμένα χειροκροτήματα από τις πτέρυγες του ΣΥΡΙΖΑ και των </w:t>
      </w:r>
      <w:r>
        <w:rPr>
          <w:rFonts w:eastAsia="Times New Roman"/>
          <w:szCs w:val="24"/>
        </w:rPr>
        <w:t>ΑΝΕΛ</w:t>
      </w:r>
      <w:r>
        <w:rPr>
          <w:rFonts w:eastAsia="Times New Roman"/>
          <w:szCs w:val="24"/>
        </w:rPr>
        <w:t>)</w:t>
      </w:r>
    </w:p>
    <w:p w14:paraId="392096D1"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w:t>
      </w:r>
      <w:r>
        <w:rPr>
          <w:rFonts w:eastAsia="Times New Roman"/>
          <w:b/>
          <w:szCs w:val="24"/>
        </w:rPr>
        <w:t>τσης</w:t>
      </w:r>
      <w:proofErr w:type="spellEnd"/>
      <w:r>
        <w:rPr>
          <w:rFonts w:eastAsia="Times New Roman"/>
          <w:b/>
          <w:szCs w:val="24"/>
        </w:rPr>
        <w:t>):</w:t>
      </w:r>
      <w:r>
        <w:rPr>
          <w:rFonts w:eastAsia="Times New Roman"/>
          <w:szCs w:val="24"/>
        </w:rPr>
        <w:t xml:space="preserve"> Ευχαριστούμε πολύ.</w:t>
      </w:r>
    </w:p>
    <w:p w14:paraId="392096D2" w14:textId="77777777" w:rsidR="00612455" w:rsidRDefault="00B02DE7">
      <w:pPr>
        <w:spacing w:line="600" w:lineRule="auto"/>
        <w:ind w:firstLine="720"/>
        <w:jc w:val="both"/>
        <w:rPr>
          <w:rFonts w:eastAsia="Times New Roman"/>
          <w:szCs w:val="24"/>
        </w:rPr>
      </w:pPr>
      <w:r>
        <w:rPr>
          <w:rFonts w:eastAsia="Times New Roman"/>
          <w:szCs w:val="24"/>
        </w:rPr>
        <w:t xml:space="preserve">Καλώ στο Βήμα ως τελευταίο ομιλητή τον Πρόεδρο των Ανεξαρτήτων Ελλήνων και Υπουργό Εθνικής Άμυνας κ. Παναγιώτη Καμμένο. </w:t>
      </w:r>
    </w:p>
    <w:p w14:paraId="392096D3" w14:textId="77777777" w:rsidR="00612455" w:rsidRDefault="00B02DE7">
      <w:pPr>
        <w:spacing w:line="600" w:lineRule="auto"/>
        <w:ind w:firstLine="720"/>
        <w:jc w:val="both"/>
        <w:rPr>
          <w:rFonts w:eastAsia="Times New Roman"/>
          <w:szCs w:val="24"/>
        </w:rPr>
      </w:pPr>
      <w:r>
        <w:rPr>
          <w:rFonts w:eastAsia="Times New Roman"/>
          <w:szCs w:val="24"/>
        </w:rPr>
        <w:t>Ορίστε, έχετε τον λόγο για δεκαπέντε λεπτά.</w:t>
      </w:r>
    </w:p>
    <w:p w14:paraId="392096D4" w14:textId="77777777" w:rsidR="00612455" w:rsidRDefault="00B02DE7">
      <w:pPr>
        <w:spacing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w:t>
      </w:r>
      <w:r>
        <w:rPr>
          <w:rFonts w:eastAsia="Times New Roman"/>
          <w:b/>
          <w:szCs w:val="24"/>
        </w:rPr>
        <w:t>ν Ελλήνων):</w:t>
      </w:r>
      <w:r>
        <w:rPr>
          <w:rFonts w:eastAsia="Times New Roman"/>
          <w:szCs w:val="24"/>
        </w:rPr>
        <w:t xml:space="preserve"> Κύριε Πρόεδρε, κυρίες και κύριοι συνάδελφοι, θα είμαι αρκετά σύντομος, γιατί θεωρώ ότι όσα έπρεπε να λεχθούν έχουν ειπωθεί από τους συναδέλφους </w:t>
      </w:r>
      <w:r>
        <w:rPr>
          <w:rFonts w:eastAsia="Times New Roman"/>
          <w:szCs w:val="24"/>
        </w:rPr>
        <w:t>Κοινοβουλευτικούς Εκπροσώπους</w:t>
      </w:r>
      <w:r>
        <w:rPr>
          <w:rFonts w:eastAsia="Times New Roman"/>
          <w:szCs w:val="24"/>
        </w:rPr>
        <w:t xml:space="preserve">, από τους Υπουργούς, από τον ίδιο τον Πρωθυπουργό και από συναδέλφους </w:t>
      </w:r>
      <w:r>
        <w:rPr>
          <w:rFonts w:eastAsia="Times New Roman"/>
          <w:szCs w:val="24"/>
        </w:rPr>
        <w:t xml:space="preserve">Βουλευτές. </w:t>
      </w:r>
    </w:p>
    <w:p w14:paraId="392096D5" w14:textId="77777777" w:rsidR="00612455" w:rsidRDefault="00B02DE7">
      <w:pPr>
        <w:spacing w:line="600" w:lineRule="auto"/>
        <w:ind w:firstLine="720"/>
        <w:jc w:val="both"/>
        <w:rPr>
          <w:rFonts w:eastAsia="Times New Roman"/>
          <w:szCs w:val="24"/>
        </w:rPr>
      </w:pPr>
      <w:r>
        <w:rPr>
          <w:rFonts w:eastAsia="Times New Roman"/>
          <w:szCs w:val="24"/>
        </w:rPr>
        <w:t>Είναι χρήσιμο, όμως, ο ελληνικός λαός να μάθει και δυο-τρεις αλήθειες πέραν των νομικών που αναπτύχθηκαν κατά τη διάρκεια αυτής της πολύωρης συζήτησης. Διάγω αισίως, με τη βοήθεια του Θεού και με την ψήφο του ελληνικού λαού, μόνο με σταυρό προτ</w:t>
      </w:r>
      <w:r>
        <w:rPr>
          <w:rFonts w:eastAsia="Times New Roman"/>
          <w:szCs w:val="24"/>
        </w:rPr>
        <w:t>ίμησης, την τρίτη δεκαετία στη Βουλή των Ελλήνων. Εκλεγμένος από το 1993 ανελλιπώς μέχρι σήμερα, έξι φορές με τη Νέα Δημοκρατία, το 1993, το 1996, το 2000, το 2004, το 2007 και το 2009. Και όταν η Νέα Δημοκρατία διά του Αντώνη Σαμαρά αποφάσισε να διευρυνθε</w:t>
      </w:r>
      <w:r>
        <w:rPr>
          <w:rFonts w:eastAsia="Times New Roman"/>
          <w:szCs w:val="24"/>
        </w:rPr>
        <w:t xml:space="preserve">ί με τα ακροδεξιά στελέχη του ΛΑΟΣ, με τον πρώην Πρόεδρο της νεολαίας της ΕΠΕΝ της χούντας, με τον υμνητή του </w:t>
      </w:r>
      <w:proofErr w:type="spellStart"/>
      <w:r>
        <w:rPr>
          <w:rFonts w:eastAsia="Times New Roman"/>
          <w:szCs w:val="24"/>
        </w:rPr>
        <w:t>Γκέμπελς</w:t>
      </w:r>
      <w:proofErr w:type="spellEnd"/>
      <w:r>
        <w:rPr>
          <w:rFonts w:eastAsia="Times New Roman"/>
          <w:szCs w:val="24"/>
        </w:rPr>
        <w:t xml:space="preserve"> και τον κ. Πλεύρη, όταν αποφάσισε να μετατρέψει τη Νέα Δημοκρατία σε συνήγορο υπεράσπισης του ΠΑΣΟΚ, που μέχρι και προηγουμένως βλέπαμε π</w:t>
      </w:r>
      <w:r>
        <w:rPr>
          <w:rFonts w:eastAsia="Times New Roman"/>
          <w:szCs w:val="24"/>
        </w:rPr>
        <w:t xml:space="preserve">ώς υπερασπιζόντουσαν το ΠΑΣΟΚ που </w:t>
      </w:r>
      <w:proofErr w:type="spellStart"/>
      <w:r>
        <w:rPr>
          <w:rFonts w:eastAsia="Times New Roman"/>
          <w:szCs w:val="24"/>
        </w:rPr>
        <w:t>αντιπολιτεύετο</w:t>
      </w:r>
      <w:proofErr w:type="spellEnd"/>
      <w:r>
        <w:rPr>
          <w:rFonts w:eastAsia="Times New Roman"/>
          <w:szCs w:val="24"/>
        </w:rPr>
        <w:t xml:space="preserve"> τότε τη Νέα Δημοκρατία, τότε ξεχώρισαν οι δρόμοι μας και γεννήθηκαν οι Ανεξάρτητοι Έλληνες, ένα κίνημα πολιτών που συμπεριέλαβε στελέχη της </w:t>
      </w:r>
      <w:r>
        <w:rPr>
          <w:rFonts w:eastAsia="Times New Roman"/>
          <w:szCs w:val="24"/>
        </w:rPr>
        <w:t>Κεντροδεξιάς</w:t>
      </w:r>
      <w:r>
        <w:rPr>
          <w:rFonts w:eastAsia="Times New Roman"/>
          <w:szCs w:val="24"/>
        </w:rPr>
        <w:t xml:space="preserve">, του </w:t>
      </w:r>
      <w:r>
        <w:rPr>
          <w:rFonts w:eastAsia="Times New Roman"/>
          <w:szCs w:val="24"/>
        </w:rPr>
        <w:t>Κέντρου</w:t>
      </w:r>
      <w:r>
        <w:rPr>
          <w:rFonts w:eastAsia="Times New Roman"/>
          <w:szCs w:val="24"/>
        </w:rPr>
        <w:t xml:space="preserve">, της </w:t>
      </w:r>
      <w:r>
        <w:rPr>
          <w:rFonts w:eastAsia="Times New Roman"/>
          <w:szCs w:val="24"/>
        </w:rPr>
        <w:t>Κεντροαριστεράς</w:t>
      </w:r>
      <w:r>
        <w:rPr>
          <w:rFonts w:eastAsia="Times New Roman"/>
          <w:szCs w:val="24"/>
        </w:rPr>
        <w:t>, του πατριωτικού ΠΑΣ</w:t>
      </w:r>
      <w:r>
        <w:rPr>
          <w:rFonts w:eastAsia="Times New Roman"/>
          <w:szCs w:val="24"/>
        </w:rPr>
        <w:t>ΟΚ, όπως τον Αντιπρόεδρο, τον Παναγιώτη τον Σγουρίδη, και δημοκρατικούς πολίτες.</w:t>
      </w:r>
    </w:p>
    <w:p w14:paraId="392096D6" w14:textId="77777777" w:rsidR="00612455" w:rsidRDefault="00B02DE7">
      <w:pPr>
        <w:spacing w:line="600" w:lineRule="auto"/>
        <w:ind w:firstLine="720"/>
        <w:jc w:val="both"/>
        <w:rPr>
          <w:rFonts w:eastAsia="Times New Roman"/>
          <w:szCs w:val="24"/>
        </w:rPr>
      </w:pPr>
      <w:r>
        <w:rPr>
          <w:rFonts w:eastAsia="Times New Roman"/>
          <w:szCs w:val="24"/>
        </w:rPr>
        <w:t>Κύριε Πρόεδρε, ποτέ δεν συνεργάστηκα με την ακροδεξιά. Εγώ ξεκίνησα από τη ΔΗΑΝΑ του Κωστή Στεφανόπουλου και εν συνεχεία ανταποκρίθηκα στο κάλεσμα του Κωνσταντίνου Μητσοτάκη κ</w:t>
      </w:r>
      <w:r>
        <w:rPr>
          <w:rFonts w:eastAsia="Times New Roman"/>
          <w:szCs w:val="24"/>
        </w:rPr>
        <w:t xml:space="preserve">αι υπηρέτησα μέχρι τον Κώστα Καραμανλή, εκείνον τον Πρωθυπουργό που έλεγε ότι δεν συνεργάζεται με τα άκρα. </w:t>
      </w:r>
    </w:p>
    <w:p w14:paraId="392096D7" w14:textId="77777777" w:rsidR="00612455" w:rsidRDefault="00B02DE7">
      <w:pPr>
        <w:spacing w:line="600" w:lineRule="auto"/>
        <w:ind w:firstLine="720"/>
        <w:jc w:val="both"/>
        <w:rPr>
          <w:rFonts w:eastAsia="Times New Roman"/>
          <w:szCs w:val="24"/>
        </w:rPr>
      </w:pPr>
      <w:r>
        <w:rPr>
          <w:rFonts w:eastAsia="Times New Roman"/>
          <w:szCs w:val="24"/>
        </w:rPr>
        <w:t>Φτάσαμε εδώ, λοιπόν, μετά από όλα αυτά τα χρόνια που ήμουν πιστός στους κοινοβουλευτικούς θεσμούς και στην κοινοβουλευτική διαδικασία, να έρχομαι σή</w:t>
      </w:r>
      <w:r>
        <w:rPr>
          <w:rFonts w:eastAsia="Times New Roman"/>
          <w:szCs w:val="24"/>
        </w:rPr>
        <w:t>μερα ερωτώμενος για το αν πρέπει να συσταθεί εξεταστική των πραγμάτων επιτροπή, διότι -λέει- συνομίλησα ως Υπουργός με έναν κρατούμενο, που ζήτησε εκείνος τη συνομιλία μαζί μου δι’ ενός δημοσιογράφου, για να καταγγείλει την μεγαλύτερη υπόθεση ναρκωτικών πο</w:t>
      </w:r>
      <w:r>
        <w:rPr>
          <w:rFonts w:eastAsia="Times New Roman"/>
          <w:szCs w:val="24"/>
        </w:rPr>
        <w:t>υ έχει ποτέ συλληφθεί στην Ελλάδα.</w:t>
      </w:r>
    </w:p>
    <w:p w14:paraId="392096D8" w14:textId="77777777" w:rsidR="00612455" w:rsidRDefault="00B02DE7">
      <w:pPr>
        <w:spacing w:line="600" w:lineRule="auto"/>
        <w:ind w:firstLine="720"/>
        <w:jc w:val="both"/>
        <w:rPr>
          <w:rFonts w:eastAsia="Times New Roman"/>
          <w:szCs w:val="24"/>
        </w:rPr>
      </w:pPr>
      <w:r>
        <w:rPr>
          <w:rFonts w:eastAsia="Times New Roman"/>
          <w:szCs w:val="24"/>
        </w:rPr>
        <w:t>Και μάλιστα, βλέπω για πρώτη φορά την Αξιωματική Αντιπολίτευση -και λυπούμαι γι’ αυτό- να προτείνει τη διενέργεια εξεταστικής επιτροπής, όχι για την αποκάλυψη της αλήθειας ή έστω και για πολιτική σκοπιμότητα, αλλά με σαφέ</w:t>
      </w:r>
      <w:r>
        <w:rPr>
          <w:rFonts w:eastAsia="Times New Roman"/>
          <w:szCs w:val="24"/>
        </w:rPr>
        <w:t>στατο τρόπο για την παρεμπόδιση της δικαιοσύνης και της δικαστικής έρευνας γι’ αυτήν τη μεγαλύτερη υπόθεση ναρκωτικών. Είναι η πρώτη φορά που κόμμα κινδυνεύει να κατηγορηθεί ότι λειτουργεί ως πολιτικός βραχίονας μιας εγκληματικής οργάνωσης.</w:t>
      </w:r>
    </w:p>
    <w:p w14:paraId="392096D9" w14:textId="77777777" w:rsidR="00612455" w:rsidRDefault="00B02DE7">
      <w:pPr>
        <w:spacing w:line="600" w:lineRule="auto"/>
        <w:ind w:firstLine="720"/>
        <w:jc w:val="both"/>
        <w:rPr>
          <w:rFonts w:eastAsia="Times New Roman" w:cs="Times New Roman"/>
          <w:szCs w:val="24"/>
        </w:rPr>
      </w:pPr>
      <w:r>
        <w:rPr>
          <w:rFonts w:eastAsia="Times New Roman"/>
          <w:szCs w:val="24"/>
        </w:rPr>
        <w:t xml:space="preserve">Και δεν σας κρύβω ότι όταν άκουσα τον Γιάννη Κεφαλογιάννη προηγουμένως στην ομιλία του να χρησιμοποιεί τη λέξη «τζάμπα μάγκας» θυμήθηκα, τότε, τον Κώστα Σημίτη όταν έλεγε «τζάμπα μάγκα» τον Κώστα Καραμανλή. </w:t>
      </w:r>
      <w:r>
        <w:rPr>
          <w:rFonts w:eastAsia="Times New Roman" w:cs="Times New Roman"/>
          <w:szCs w:val="24"/>
        </w:rPr>
        <w:t>«Τζάμπα μάγκας» ήταν ο ορισμός του Κώστα Σημίτη σ</w:t>
      </w:r>
      <w:r>
        <w:rPr>
          <w:rFonts w:eastAsia="Times New Roman" w:cs="Times New Roman"/>
          <w:szCs w:val="24"/>
        </w:rPr>
        <w:t>τον Κώστα Καραμανλή.</w:t>
      </w:r>
    </w:p>
    <w:p w14:paraId="392096D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Και βεβαίως το «τζάμπα μάγκας» δεν είναι τυχαίο, διότι αυτή η υπόθεση θα αποδείξει ότι υπάρχουν πράγματι τζάμπα μάγκες αλλά και επί πληρωμή βλάκες ή απατεώνες στην πολιτική ζωή του τόπου, επί πληρωμή εκπρόσωποι συμφερόντων εγκληματικών</w:t>
      </w:r>
      <w:r>
        <w:rPr>
          <w:rFonts w:eastAsia="Times New Roman" w:cs="Times New Roman"/>
          <w:szCs w:val="24"/>
        </w:rPr>
        <w:t xml:space="preserve"> και επιχειρηματικών. Και τα λεφτά είναι πολλά. Είναι πάρα πολλά τα λεφτά, γιατί θα πρέπει κανείς να ξέρει ότι αυτή η ποσότητα ναρκωτικών των δύο τόνων -δεν λέω των τριών τόνων- καθαρής ηρωίνης κοστίζει στην παραγωγή ένα εκατομμύριο δολάρια και όταν εμπλου</w:t>
      </w:r>
      <w:r>
        <w:rPr>
          <w:rFonts w:eastAsia="Times New Roman" w:cs="Times New Roman"/>
          <w:szCs w:val="24"/>
        </w:rPr>
        <w:t>τιστεί και φτάσει για να δολοφονήσει τα παιδιά μας μαζεύονται τρία δισεκατομμύρια μαύρα. Πολλά τα μαύρα, λοιπόν. Και αυτά τα μαύρα είναι αυτά που χρησιμοποιούνται για να βρίσκουν συνηγόρους υπερασπίσεως.</w:t>
      </w:r>
    </w:p>
    <w:p w14:paraId="392096D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ιστορία αυτή ξεκίνησ</w:t>
      </w:r>
      <w:r>
        <w:rPr>
          <w:rFonts w:eastAsia="Times New Roman" w:cs="Times New Roman"/>
          <w:szCs w:val="24"/>
        </w:rPr>
        <w:t>ε στις 15 Ιουνίου. Το μεσημέρι της 15</w:t>
      </w:r>
      <w:r>
        <w:rPr>
          <w:rFonts w:eastAsia="Times New Roman" w:cs="Times New Roman"/>
          <w:szCs w:val="24"/>
          <w:vertAlign w:val="superscript"/>
        </w:rPr>
        <w:t>ης</w:t>
      </w:r>
      <w:r>
        <w:rPr>
          <w:rFonts w:eastAsia="Times New Roman" w:cs="Times New Roman"/>
          <w:szCs w:val="24"/>
        </w:rPr>
        <w:t xml:space="preserve"> Ιουνίου εκλήθην από έναν εκδότη -που δεν θα πω το όνομά του, αν θέλει, ο ίδιος να το πει- ο οποίος μου είπε ότι η δικαστική του συντάκτης του έφερε ένα άρθρο με τίτλο: «Ειδικό Δικαστήριο για τον Καμμένο». Και μάλιστα</w:t>
      </w:r>
      <w:r>
        <w:rPr>
          <w:rFonts w:eastAsia="Times New Roman" w:cs="Times New Roman"/>
          <w:szCs w:val="24"/>
        </w:rPr>
        <w:t xml:space="preserve"> ότι το άρθρο αυτό ήταν προ-τυπωμένο, και επειδή την έχει χρόνια συνεργάτη, είναι από κάπου δοσμένο. Παρότι ο εκδότης αυτής της κυριακάτικης εφημερίδας είχε οικονομικά προβλήματα, όπως όλοι οι εκδότες, αρνήθηκε να το δημοσιεύσει.</w:t>
      </w:r>
    </w:p>
    <w:p w14:paraId="392096D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Είναι το άρθρο που έβγαλε </w:t>
      </w:r>
      <w:r>
        <w:rPr>
          <w:rFonts w:eastAsia="Times New Roman" w:cs="Times New Roman"/>
          <w:szCs w:val="24"/>
        </w:rPr>
        <w:t>«</w:t>
      </w:r>
      <w:r>
        <w:rPr>
          <w:rFonts w:eastAsia="Times New Roman" w:cs="Times New Roman"/>
          <w:szCs w:val="24"/>
        </w:rPr>
        <w:t xml:space="preserve">ΤΟ </w:t>
      </w:r>
      <w:r>
        <w:rPr>
          <w:rFonts w:eastAsia="Times New Roman" w:cs="Times New Roman"/>
          <w:szCs w:val="24"/>
        </w:rPr>
        <w:t>Κ</w:t>
      </w:r>
      <w:r>
        <w:rPr>
          <w:rFonts w:eastAsia="Times New Roman" w:cs="Times New Roman"/>
          <w:szCs w:val="24"/>
        </w:rPr>
        <w:t>ΑΡΦΙ</w:t>
      </w:r>
      <w:r>
        <w:rPr>
          <w:rFonts w:eastAsia="Times New Roman" w:cs="Times New Roman"/>
          <w:szCs w:val="24"/>
        </w:rPr>
        <w:t xml:space="preserve">» στις 17 του μηνός και ξεκίνησε η διαδικασία της προτάσεως συστάσεως εξεταστικής των πραγμάτων επιτροπής, «Ειδικό Δικαστήριο για τον Καμμένο». Το αντίγραφο που μου έδωσε στα χέρια μου ο εκδότης, που το </w:t>
      </w:r>
      <w:proofErr w:type="spellStart"/>
      <w:r>
        <w:rPr>
          <w:rFonts w:eastAsia="Times New Roman" w:cs="Times New Roman"/>
          <w:szCs w:val="24"/>
        </w:rPr>
        <w:t>ενεχείρισε</w:t>
      </w:r>
      <w:proofErr w:type="spellEnd"/>
      <w:r>
        <w:rPr>
          <w:rFonts w:eastAsia="Times New Roman" w:cs="Times New Roman"/>
          <w:szCs w:val="24"/>
        </w:rPr>
        <w:t xml:space="preserve"> τότε η δικαστική συντάκτης για να</w:t>
      </w:r>
      <w:r>
        <w:rPr>
          <w:rFonts w:eastAsia="Times New Roman" w:cs="Times New Roman"/>
          <w:szCs w:val="24"/>
        </w:rPr>
        <w:t xml:space="preserve"> το δημοσιεύσει, είναι ακριβώς το ίδιο με αυτό που δημοσίευσε «</w:t>
      </w:r>
      <w:r>
        <w:rPr>
          <w:rFonts w:eastAsia="Times New Roman" w:cs="Times New Roman"/>
          <w:szCs w:val="24"/>
        </w:rPr>
        <w:t xml:space="preserve">ΤΟ </w:t>
      </w:r>
      <w:r>
        <w:rPr>
          <w:rFonts w:eastAsia="Times New Roman" w:cs="Times New Roman"/>
          <w:szCs w:val="24"/>
        </w:rPr>
        <w:t>Κ</w:t>
      </w:r>
      <w:r>
        <w:rPr>
          <w:rFonts w:eastAsia="Times New Roman" w:cs="Times New Roman"/>
          <w:szCs w:val="24"/>
        </w:rPr>
        <w:t>ΑΡΦΙ</w:t>
      </w:r>
      <w:r>
        <w:rPr>
          <w:rFonts w:eastAsia="Times New Roman" w:cs="Times New Roman"/>
          <w:szCs w:val="24"/>
        </w:rPr>
        <w:t>».</w:t>
      </w:r>
    </w:p>
    <w:p w14:paraId="392096D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Φαντάζομαι ότι θα έψαξαν και άλλες εφημερίδες για να το βγάλουν, προκειμένου να μην κατηγορηθούν ότι είναι ο Όμιλος που προάγει το συγκεκριμένο δημοσίευμα.</w:t>
      </w:r>
    </w:p>
    <w:p w14:paraId="392096D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Από εκείνη την ημέρα και μ</w:t>
      </w:r>
      <w:r>
        <w:rPr>
          <w:rFonts w:eastAsia="Times New Roman" w:cs="Times New Roman"/>
          <w:szCs w:val="24"/>
        </w:rPr>
        <w:t xml:space="preserve">έχρι σήμερα </w:t>
      </w:r>
      <w:proofErr w:type="spellStart"/>
      <w:r>
        <w:rPr>
          <w:rFonts w:eastAsia="Times New Roman" w:cs="Times New Roman"/>
          <w:szCs w:val="24"/>
        </w:rPr>
        <w:t>εκδόθησαν</w:t>
      </w:r>
      <w:proofErr w:type="spellEnd"/>
      <w:r>
        <w:rPr>
          <w:rFonts w:eastAsia="Times New Roman" w:cs="Times New Roman"/>
          <w:szCs w:val="24"/>
        </w:rPr>
        <w:t xml:space="preserve"> δύο καινούρ</w:t>
      </w:r>
      <w:r>
        <w:rPr>
          <w:rFonts w:eastAsia="Times New Roman" w:cs="Times New Roman"/>
          <w:szCs w:val="24"/>
        </w:rPr>
        <w:t>γ</w:t>
      </w:r>
      <w:r>
        <w:rPr>
          <w:rFonts w:eastAsia="Times New Roman" w:cs="Times New Roman"/>
          <w:szCs w:val="24"/>
        </w:rPr>
        <w:t xml:space="preserve">ιες εφημερίδες, αγοράστηκε άλλη μία εφημερίδα, εξαγοράστηκαν άλλες τρεις </w:t>
      </w:r>
      <w:proofErr w:type="spellStart"/>
      <w:r>
        <w:rPr>
          <w:rFonts w:eastAsia="Times New Roman" w:cs="Times New Roman"/>
          <w:szCs w:val="24"/>
        </w:rPr>
        <w:t>υπο</w:t>
      </w:r>
      <w:proofErr w:type="spellEnd"/>
      <w:r>
        <w:rPr>
          <w:rFonts w:eastAsia="Times New Roman" w:cs="Times New Roman"/>
          <w:szCs w:val="24"/>
        </w:rPr>
        <w:t>-εφημερίδες. Μέχρι σήμερα είμαι ο μόνος πολιτικός που είμαι πρωτοσέλιδο κάθε εβδομάδα και στις επτά αυτές εφημερίδες, για το έγκλημα του να οδηγήσ</w:t>
      </w:r>
      <w:r>
        <w:rPr>
          <w:rFonts w:eastAsia="Times New Roman" w:cs="Times New Roman"/>
          <w:szCs w:val="24"/>
        </w:rPr>
        <w:t>ω στην δικαιοσύνη έναν μάρτυρα που ήθελε να καταθέσει για μια υπόθεση ναρκωτικών. Στις υπόλοιπες είναι ο Πρωθυπουργός ή κάποιοι άλλοι Υπουργοί. Και αυτοί οι οποίοι εκτελούν τα συμβόλαια είναι αυτοί που λαμβάνουν και τα χρήματα.</w:t>
      </w:r>
    </w:p>
    <w:p w14:paraId="392096D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δεύτερο γεγονός τζάμπα μάγκα ή βλάκα επί πληρωμή. Σήμερα δημοσιεύτηκε στο διαδίκτυο η μήνυση ενός επιχειρηματία της νύχτας, ενός επιχειρηματία που έγραψε στη ζωή του πολλά χρόνια, του Ευστράτιου </w:t>
      </w:r>
      <w:proofErr w:type="spellStart"/>
      <w:r>
        <w:rPr>
          <w:rFonts w:eastAsia="Times New Roman" w:cs="Times New Roman"/>
          <w:szCs w:val="24"/>
        </w:rPr>
        <w:t>Κακέτση</w:t>
      </w:r>
      <w:proofErr w:type="spellEnd"/>
      <w:r>
        <w:rPr>
          <w:rFonts w:eastAsia="Times New Roman" w:cs="Times New Roman"/>
          <w:szCs w:val="24"/>
        </w:rPr>
        <w:t xml:space="preserve">, ιδιοκτήτη της γνωστής </w:t>
      </w:r>
      <w:r>
        <w:rPr>
          <w:rFonts w:eastAsia="Times New Roman" w:cs="Times New Roman"/>
          <w:szCs w:val="24"/>
        </w:rPr>
        <w:t>«</w:t>
      </w:r>
      <w:r>
        <w:rPr>
          <w:rFonts w:eastAsia="Times New Roman" w:cs="Times New Roman"/>
          <w:szCs w:val="24"/>
        </w:rPr>
        <w:t>Ν</w:t>
      </w:r>
      <w:r>
        <w:rPr>
          <w:rFonts w:eastAsia="Times New Roman" w:cs="Times New Roman"/>
          <w:szCs w:val="24"/>
        </w:rPr>
        <w:t>ΕΡΑΙΔΑΣ»</w:t>
      </w:r>
      <w:r>
        <w:rPr>
          <w:rFonts w:eastAsia="Times New Roman" w:cs="Times New Roman"/>
          <w:szCs w:val="24"/>
        </w:rPr>
        <w:t xml:space="preserve">, κατά του Ιωάννη </w:t>
      </w:r>
      <w:proofErr w:type="spellStart"/>
      <w:r>
        <w:rPr>
          <w:rFonts w:eastAsia="Times New Roman" w:cs="Times New Roman"/>
          <w:szCs w:val="24"/>
        </w:rPr>
        <w:t>Κουρτάκη</w:t>
      </w:r>
      <w:proofErr w:type="spellEnd"/>
      <w:r>
        <w:rPr>
          <w:rFonts w:eastAsia="Times New Roman" w:cs="Times New Roman"/>
          <w:szCs w:val="24"/>
        </w:rPr>
        <w:t>, του Αλέξιου Κούγια και παντός υπευθύνου.</w:t>
      </w:r>
    </w:p>
    <w:p w14:paraId="392096E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Είναι ο επιχειρηματίας αυτός που κάλεσε τον δικηγόρο Αλέξη Κούγια για να τον προστατεύσει ως δικηγόρος σε υπόθεση που έχει με το ΤΑΙΠΕΔ για κέντρο που βρίσκεται στο Παλαιό Φάληρο. Τι έγινε εκεί, λοιπόν;</w:t>
      </w:r>
    </w:p>
    <w:p w14:paraId="392096E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Δι</w:t>
      </w:r>
      <w:r>
        <w:rPr>
          <w:rFonts w:eastAsia="Times New Roman" w:cs="Times New Roman"/>
          <w:szCs w:val="24"/>
        </w:rPr>
        <w:t xml:space="preserve">αβάζω από τη μήνυσή του: «Πρέπει να επισημάνω στο σημείο αυτό ότι, πέραν της παραγράφου 3 του άρθρου 370 του Ποινικού Κώδικα, που </w:t>
      </w:r>
      <w:proofErr w:type="spellStart"/>
      <w:r>
        <w:rPr>
          <w:rFonts w:eastAsia="Times New Roman" w:cs="Times New Roman"/>
          <w:szCs w:val="24"/>
        </w:rPr>
        <w:t>τελέστηκε</w:t>
      </w:r>
      <w:proofErr w:type="spellEnd"/>
      <w:r>
        <w:rPr>
          <w:rFonts w:eastAsia="Times New Roman" w:cs="Times New Roman"/>
          <w:szCs w:val="24"/>
        </w:rPr>
        <w:t xml:space="preserve"> από αμφότερους τους </w:t>
      </w:r>
      <w:proofErr w:type="spellStart"/>
      <w:r>
        <w:rPr>
          <w:rFonts w:eastAsia="Times New Roman" w:cs="Times New Roman"/>
          <w:szCs w:val="24"/>
        </w:rPr>
        <w:t>μηνυομένους</w:t>
      </w:r>
      <w:proofErr w:type="spellEnd"/>
      <w:r>
        <w:rPr>
          <w:rFonts w:eastAsia="Times New Roman" w:cs="Times New Roman"/>
          <w:szCs w:val="24"/>
        </w:rPr>
        <w:t>-εγκαλουμένους, στρέφω τη μήνυσή μου ευθέως κατά του δικηγόρου και ως δράστη του αδικ</w:t>
      </w:r>
      <w:r>
        <w:rPr>
          <w:rFonts w:eastAsia="Times New Roman" w:cs="Times New Roman"/>
          <w:szCs w:val="24"/>
        </w:rPr>
        <w:t xml:space="preserve">ήματος της παραγράφου 2, ότι δηλαδή αποτύπωσε σε υλικό φορέα το περιεχόμενο της ιδιωτικής συνομιλίας του με εμένα χωρίς τη συναίνεσή μου, δεδομένου ότι στην εν λόγω συζήτηση δεν συμμετείχε και δεν </w:t>
      </w:r>
      <w:proofErr w:type="spellStart"/>
      <w:r>
        <w:rPr>
          <w:rFonts w:eastAsia="Times New Roman" w:cs="Times New Roman"/>
          <w:szCs w:val="24"/>
        </w:rPr>
        <w:t>παρευρίσκετο</w:t>
      </w:r>
      <w:proofErr w:type="spellEnd"/>
      <w:r>
        <w:rPr>
          <w:rFonts w:eastAsia="Times New Roman" w:cs="Times New Roman"/>
          <w:szCs w:val="24"/>
        </w:rPr>
        <w:t xml:space="preserve"> κανένας άλλος πέραν εμού και του δικηγόρου και</w:t>
      </w:r>
      <w:r>
        <w:rPr>
          <w:rFonts w:eastAsia="Times New Roman" w:cs="Times New Roman"/>
          <w:szCs w:val="24"/>
        </w:rPr>
        <w:t xml:space="preserve"> εκ των πραγμάτων δεν μπορεί η συνομιλία αυτή να υπεκλάπη από κανένα άλλο πρόσωπο, παρά μόνον από τον ίδιο».</w:t>
      </w:r>
    </w:p>
    <w:p w14:paraId="392096E2" w14:textId="77777777" w:rsidR="00612455" w:rsidRDefault="00B02DE7">
      <w:pPr>
        <w:spacing w:line="600" w:lineRule="auto"/>
        <w:ind w:firstLine="720"/>
        <w:jc w:val="both"/>
        <w:rPr>
          <w:rFonts w:eastAsia="Times New Roman"/>
          <w:szCs w:val="24"/>
        </w:rPr>
      </w:pPr>
      <w:r>
        <w:rPr>
          <w:rFonts w:eastAsia="Times New Roman"/>
          <w:szCs w:val="24"/>
        </w:rPr>
        <w:t xml:space="preserve">Και συνεχίζει: «Και ενώ γνώριζε ότι η συνομιλία μου αυτή έλαβε χώρα αποκλειστικά λόγω της </w:t>
      </w:r>
      <w:proofErr w:type="spellStart"/>
      <w:r>
        <w:rPr>
          <w:rFonts w:eastAsia="Times New Roman"/>
          <w:szCs w:val="24"/>
        </w:rPr>
        <w:t>ιδιότητάς</w:t>
      </w:r>
      <w:proofErr w:type="spellEnd"/>
      <w:r>
        <w:rPr>
          <w:rFonts w:eastAsia="Times New Roman"/>
          <w:szCs w:val="24"/>
        </w:rPr>
        <w:t xml:space="preserve"> του ως πληρεξουσίου δικηγόρου μου και επ’ αφορμ</w:t>
      </w:r>
      <w:r>
        <w:rPr>
          <w:rFonts w:eastAsia="Times New Roman"/>
          <w:szCs w:val="24"/>
        </w:rPr>
        <w:t xml:space="preserve">ής της εντολής, </w:t>
      </w:r>
      <w:proofErr w:type="spellStart"/>
      <w:r>
        <w:rPr>
          <w:rFonts w:eastAsia="Times New Roman"/>
          <w:szCs w:val="24"/>
        </w:rPr>
        <w:t>πολλώ</w:t>
      </w:r>
      <w:proofErr w:type="spellEnd"/>
      <w:r>
        <w:rPr>
          <w:rFonts w:eastAsia="Times New Roman"/>
          <w:szCs w:val="24"/>
        </w:rPr>
        <w:t xml:space="preserve"> δε μάλλον ότι η συναισθηματική μου κατάσταση ήταν τραγική, όχι μόνον λόγω της έξωσής μου, αλλά και της απειλής ότι αυτή θα δημοσιοποιηθεί από τα ΜΜΕ του δεύτερου εγκαλουμένου και εφοπλιστή Ευάγγελου Μαρινάκη, οι οποίοι σε περίπτωση πο</w:t>
      </w:r>
      <w:r>
        <w:rPr>
          <w:rFonts w:eastAsia="Times New Roman"/>
          <w:szCs w:val="24"/>
        </w:rPr>
        <w:t xml:space="preserve">υ αποδεχόμουν να καταθέσω ενώπιον του κ. Εισαγγελέα Εφετών Πειραιώς, ενοχοποιώντας τρίτα πρόσωπα, θα μου έδιναν πλούσια ανταμοιβή άνω του ενός εκατομμυρίου ευρώ και θα έσωζα την περιουσία μου». </w:t>
      </w:r>
    </w:p>
    <w:p w14:paraId="392096E3" w14:textId="77777777" w:rsidR="00612455" w:rsidRDefault="00B02DE7">
      <w:pPr>
        <w:spacing w:line="600" w:lineRule="auto"/>
        <w:ind w:firstLine="720"/>
        <w:jc w:val="both"/>
        <w:rPr>
          <w:rFonts w:eastAsia="Times New Roman"/>
          <w:szCs w:val="24"/>
        </w:rPr>
      </w:pPr>
      <w:r>
        <w:rPr>
          <w:rFonts w:eastAsia="Times New Roman"/>
          <w:szCs w:val="24"/>
        </w:rPr>
        <w:t xml:space="preserve">Καταθέτω τη μήνυση. </w:t>
      </w:r>
    </w:p>
    <w:p w14:paraId="392096E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Άμυν</w:t>
      </w:r>
      <w:r>
        <w:rPr>
          <w:rFonts w:eastAsia="Times New Roman" w:cs="Times New Roman"/>
          <w:szCs w:val="24"/>
        </w:rPr>
        <w:t>ας και Πρόεδρος των Ανεξαρτήτων Ελλήνων</w:t>
      </w:r>
      <w:r>
        <w:rPr>
          <w:rFonts w:eastAsia="Times New Roman" w:cs="Times New Roman"/>
          <w:szCs w:val="24"/>
        </w:rPr>
        <w:t xml:space="preserve"> κ.</w:t>
      </w:r>
      <w:r>
        <w:rPr>
          <w:rFonts w:eastAsia="Times New Roman" w:cs="Times New Roman"/>
          <w:szCs w:val="24"/>
        </w:rPr>
        <w:t xml:space="preserve"> Πάνος Καμμένος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392096E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Ένα εκατομμύριο ευρώ θα πλήρωναν</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 xml:space="preserve">να βγει ο επιχειρηματίας και να μας κατονομάσει. Γιατί; Γιατί ο κ. </w:t>
      </w:r>
      <w:proofErr w:type="spellStart"/>
      <w:r>
        <w:rPr>
          <w:rFonts w:eastAsia="Times New Roman" w:cs="Times New Roman"/>
          <w:szCs w:val="24"/>
        </w:rPr>
        <w:t>Μπρακουμάτσος</w:t>
      </w:r>
      <w:proofErr w:type="spellEnd"/>
      <w:r>
        <w:rPr>
          <w:rFonts w:eastAsia="Times New Roman" w:cs="Times New Roman"/>
          <w:szCs w:val="24"/>
        </w:rPr>
        <w:t>, κάνοντας την έρευνα, δυστυχώς γι</w:t>
      </w:r>
      <w:r>
        <w:rPr>
          <w:rFonts w:eastAsia="Times New Roman" w:cs="Times New Roman"/>
          <w:szCs w:val="24"/>
        </w:rPr>
        <w:t>’</w:t>
      </w:r>
      <w:r>
        <w:rPr>
          <w:rFonts w:eastAsia="Times New Roman" w:cs="Times New Roman"/>
          <w:szCs w:val="24"/>
        </w:rPr>
        <w:t xml:space="preserve"> αυτούς, στη μήνυση την οποία υπέβαλαν κατά της </w:t>
      </w:r>
      <w:r>
        <w:rPr>
          <w:rFonts w:eastAsia="Times New Roman" w:cs="Times New Roman"/>
          <w:szCs w:val="24"/>
        </w:rPr>
        <w:t xml:space="preserve">εισαγγελέως </w:t>
      </w:r>
      <w:r>
        <w:rPr>
          <w:rFonts w:eastAsia="Times New Roman" w:cs="Times New Roman"/>
          <w:szCs w:val="24"/>
        </w:rPr>
        <w:t xml:space="preserve">έκρινε ότι δεν υπάρχει φυσικός αυτουργός. Άρα, δεν υπάρχει και ηθικός αυτουργός. </w:t>
      </w:r>
      <w:r>
        <w:rPr>
          <w:rFonts w:eastAsia="Times New Roman" w:cs="Times New Roman"/>
          <w:szCs w:val="24"/>
        </w:rPr>
        <w:t>Άρα, όλη αυτή η συνωμοσία η οποία στήθηκε για να σταματήσει η έρευνα</w:t>
      </w:r>
      <w:r>
        <w:rPr>
          <w:rFonts w:eastAsia="Times New Roman" w:cs="Times New Roman"/>
          <w:szCs w:val="24"/>
        </w:rPr>
        <w:t>,</w:t>
      </w:r>
      <w:r>
        <w:rPr>
          <w:rFonts w:eastAsia="Times New Roman" w:cs="Times New Roman"/>
          <w:szCs w:val="24"/>
        </w:rPr>
        <w:t xml:space="preserve"> δεν θα πήγαινε καλά. </w:t>
      </w:r>
    </w:p>
    <w:p w14:paraId="392096E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 συγκεκριμένος δεν πήρε το ένα εκατομμύριο, όπως δεν το πήρε και ο εκδότης</w:t>
      </w:r>
      <w:r>
        <w:rPr>
          <w:rFonts w:eastAsia="Times New Roman" w:cs="Times New Roman"/>
          <w:szCs w:val="24"/>
        </w:rPr>
        <w:t>,</w:t>
      </w:r>
      <w:r>
        <w:rPr>
          <w:rFonts w:eastAsia="Times New Roman" w:cs="Times New Roman"/>
          <w:szCs w:val="24"/>
        </w:rPr>
        <w:t xml:space="preserve"> που είχε ανάγκη από διαφημίσεις, όπως δεν τα πήραν πιθανώς και άλλοι, αλλά κάποιοι άλλο</w:t>
      </w:r>
      <w:r>
        <w:rPr>
          <w:rFonts w:eastAsia="Times New Roman" w:cs="Times New Roman"/>
          <w:szCs w:val="24"/>
        </w:rPr>
        <w:t xml:space="preserve">ι τα πήραν. Και όχι απλώς τα πήραν, αλλά λειτουργούν πραγματικά ως πιστόλια της συγκεκριμένης εγκληματικής </w:t>
      </w:r>
      <w:proofErr w:type="spellStart"/>
      <w:r>
        <w:rPr>
          <w:rFonts w:eastAsia="Times New Roman" w:cs="Times New Roman"/>
          <w:szCs w:val="24"/>
        </w:rPr>
        <w:t>ομάδος</w:t>
      </w:r>
      <w:proofErr w:type="spellEnd"/>
      <w:r>
        <w:rPr>
          <w:rFonts w:eastAsia="Times New Roman" w:cs="Times New Roman"/>
          <w:szCs w:val="24"/>
        </w:rPr>
        <w:t>.</w:t>
      </w:r>
    </w:p>
    <w:p w14:paraId="392096E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Και έρχομαι στη Βουλή. Ανέφερε ο Πρωθυπουργός προηγουμένως για το πρωτοσέλιδο που αφορούσε τον Υπουργό</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Κουρουμπλή</w:t>
      </w:r>
      <w:proofErr w:type="spellEnd"/>
      <w:r>
        <w:rPr>
          <w:rFonts w:eastAsia="Times New Roman" w:cs="Times New Roman"/>
          <w:szCs w:val="24"/>
        </w:rPr>
        <w:t xml:space="preserve">. Πράγματι, και εγώ όταν </w:t>
      </w:r>
      <w:r>
        <w:rPr>
          <w:rFonts w:eastAsia="Times New Roman" w:cs="Times New Roman"/>
          <w:szCs w:val="24"/>
        </w:rPr>
        <w:t xml:space="preserve">είδα το πρωί ότι ο κ. </w:t>
      </w:r>
      <w:proofErr w:type="spellStart"/>
      <w:r>
        <w:rPr>
          <w:rFonts w:eastAsia="Times New Roman" w:cs="Times New Roman"/>
          <w:szCs w:val="24"/>
        </w:rPr>
        <w:t>Κουρουμπλής</w:t>
      </w:r>
      <w:proofErr w:type="spellEnd"/>
      <w:r>
        <w:rPr>
          <w:rFonts w:eastAsia="Times New Roman" w:cs="Times New Roman"/>
          <w:szCs w:val="24"/>
        </w:rPr>
        <w:t xml:space="preserve"> ήταν -λέει- στη γιορτή του εφοπλιστή</w:t>
      </w:r>
      <w:r>
        <w:rPr>
          <w:rFonts w:eastAsia="Times New Roman" w:cs="Times New Roman"/>
          <w:szCs w:val="24"/>
        </w:rPr>
        <w:t>,</w:t>
      </w:r>
      <w:r>
        <w:rPr>
          <w:rFonts w:eastAsia="Times New Roman" w:cs="Times New Roman"/>
          <w:szCs w:val="24"/>
        </w:rPr>
        <w:t xml:space="preserve"> που βούλιαξε το καράβι και μάλιστα χόρευε και ζεμπέκικο, τον πήρα κάνα-δυο φορές τηλέφωνο. Δεν μπόρεσα να τον βρω.</w:t>
      </w:r>
    </w:p>
    <w:p w14:paraId="392096E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Είδα σε λίγο την ανακοίνωσή του και την ανακοίνωση των εργαζομένων στ</w:t>
      </w:r>
      <w:r>
        <w:rPr>
          <w:rFonts w:eastAsia="Times New Roman" w:cs="Times New Roman"/>
          <w:szCs w:val="24"/>
        </w:rPr>
        <w:t xml:space="preserve">α </w:t>
      </w:r>
      <w:r>
        <w:rPr>
          <w:rFonts w:eastAsia="Times New Roman" w:cs="Times New Roman"/>
          <w:szCs w:val="24"/>
        </w:rPr>
        <w:t>ν</w:t>
      </w:r>
      <w:r>
        <w:rPr>
          <w:rFonts w:eastAsia="Times New Roman" w:cs="Times New Roman"/>
          <w:szCs w:val="24"/>
        </w:rPr>
        <w:t xml:space="preserve">αυπηγεία στη ζώνη του Περάματος και την ανακοίνωση των πολιτικών υπαλλήλων. </w:t>
      </w:r>
      <w:proofErr w:type="spellStart"/>
      <w:r>
        <w:rPr>
          <w:rFonts w:eastAsia="Times New Roman" w:cs="Times New Roman"/>
          <w:szCs w:val="24"/>
        </w:rPr>
        <w:t>Στοχοποιήθηκε</w:t>
      </w:r>
      <w:proofErr w:type="spellEnd"/>
      <w:r>
        <w:rPr>
          <w:rFonts w:eastAsia="Times New Roman" w:cs="Times New Roman"/>
          <w:szCs w:val="24"/>
        </w:rPr>
        <w:t xml:space="preserve"> ο </w:t>
      </w:r>
      <w:proofErr w:type="spellStart"/>
      <w:r>
        <w:rPr>
          <w:rFonts w:eastAsia="Times New Roman" w:cs="Times New Roman"/>
          <w:szCs w:val="24"/>
        </w:rPr>
        <w:t>Κουρουμπλής</w:t>
      </w:r>
      <w:proofErr w:type="spellEnd"/>
      <w:r>
        <w:rPr>
          <w:rFonts w:eastAsia="Times New Roman" w:cs="Times New Roman"/>
          <w:szCs w:val="24"/>
        </w:rPr>
        <w:t xml:space="preserve"> και του έφτιαξαν μαϊμού</w:t>
      </w:r>
      <w:r>
        <w:rPr>
          <w:rFonts w:eastAsia="Times New Roman" w:cs="Times New Roman"/>
          <w:szCs w:val="24"/>
        </w:rPr>
        <w:t>-</w:t>
      </w:r>
      <w:r>
        <w:rPr>
          <w:rFonts w:eastAsia="Times New Roman" w:cs="Times New Roman"/>
          <w:szCs w:val="24"/>
        </w:rPr>
        <w:t>είδηση, την οποία την έφερε εδώ</w:t>
      </w:r>
      <w:r>
        <w:rPr>
          <w:rFonts w:eastAsia="Times New Roman" w:cs="Times New Roman"/>
          <w:szCs w:val="24"/>
        </w:rPr>
        <w:t>,</w:t>
      </w:r>
      <w:r>
        <w:rPr>
          <w:rFonts w:eastAsia="Times New Roman" w:cs="Times New Roman"/>
          <w:szCs w:val="24"/>
        </w:rPr>
        <w:t xml:space="preserve"> ποιος άλλος; Ο εκπρόσωπος των συμφερόντων, ο Αντιπρόεδρος της Νέας Δημοκρατίας, για να ανακο</w:t>
      </w:r>
      <w:r>
        <w:rPr>
          <w:rFonts w:eastAsia="Times New Roman" w:cs="Times New Roman"/>
          <w:szCs w:val="24"/>
        </w:rPr>
        <w:t>ινώσει στο Σώμα την μαϊμού</w:t>
      </w:r>
      <w:r>
        <w:rPr>
          <w:rFonts w:eastAsia="Times New Roman" w:cs="Times New Roman"/>
          <w:szCs w:val="24"/>
        </w:rPr>
        <w:t>-</w:t>
      </w:r>
      <w:r>
        <w:rPr>
          <w:rFonts w:eastAsia="Times New Roman" w:cs="Times New Roman"/>
          <w:szCs w:val="24"/>
        </w:rPr>
        <w:t>είδηση.</w:t>
      </w:r>
    </w:p>
    <w:p w14:paraId="392096E9" w14:textId="77777777" w:rsidR="00612455" w:rsidRDefault="00B02DE7">
      <w:pPr>
        <w:spacing w:line="600" w:lineRule="auto"/>
        <w:ind w:firstLine="720"/>
        <w:jc w:val="both"/>
        <w:rPr>
          <w:rFonts w:eastAsia="Times New Roman"/>
          <w:szCs w:val="24"/>
        </w:rPr>
      </w:pPr>
      <w:r>
        <w:rPr>
          <w:rFonts w:eastAsia="Times New Roman" w:cs="Times New Roman"/>
          <w:szCs w:val="24"/>
        </w:rPr>
        <w:t xml:space="preserve">Και ποια άλλη είδηση μας έφερε εδώ; Έφερε αγωγή, η οποία με καταδικάζει, γιατί εμπλέκω τον κ. </w:t>
      </w:r>
      <w:proofErr w:type="spellStart"/>
      <w:r>
        <w:rPr>
          <w:rFonts w:eastAsia="Times New Roman" w:cs="Times New Roman"/>
          <w:szCs w:val="24"/>
        </w:rPr>
        <w:t>Κουρτάκη</w:t>
      </w:r>
      <w:proofErr w:type="spellEnd"/>
      <w:r>
        <w:rPr>
          <w:rFonts w:eastAsia="Times New Roman" w:cs="Times New Roman"/>
          <w:szCs w:val="24"/>
        </w:rPr>
        <w:t xml:space="preserve"> στην υπόθεση του </w:t>
      </w:r>
      <w:r w:rsidRPr="00912F00">
        <w:rPr>
          <w:rFonts w:eastAsia="Times New Roman" w:cs="Times New Roman"/>
          <w:szCs w:val="24"/>
        </w:rPr>
        <w:t>“</w:t>
      </w:r>
      <w:r>
        <w:rPr>
          <w:rFonts w:eastAsia="Times New Roman"/>
          <w:szCs w:val="24"/>
          <w:lang w:val="en-US"/>
        </w:rPr>
        <w:t>N</w:t>
      </w:r>
      <w:r>
        <w:rPr>
          <w:rFonts w:eastAsia="Times New Roman"/>
          <w:szCs w:val="24"/>
          <w:lang w:val="en-US"/>
        </w:rPr>
        <w:t>OOR</w:t>
      </w:r>
      <w:r>
        <w:rPr>
          <w:rFonts w:eastAsia="Times New Roman"/>
          <w:szCs w:val="24"/>
        </w:rPr>
        <w:t xml:space="preserve"> </w:t>
      </w:r>
      <w:r>
        <w:rPr>
          <w:rFonts w:eastAsia="Times New Roman"/>
          <w:szCs w:val="24"/>
        </w:rPr>
        <w:t>1</w:t>
      </w:r>
      <w:r>
        <w:rPr>
          <w:rFonts w:eastAsia="Times New Roman"/>
          <w:szCs w:val="24"/>
        </w:rPr>
        <w:t>»</w:t>
      </w:r>
      <w:r>
        <w:rPr>
          <w:rFonts w:eastAsia="Times New Roman"/>
          <w:szCs w:val="24"/>
        </w:rPr>
        <w:t xml:space="preserve">. Και διαβάζω την απόφαση πριν από λίγο. Δέκα σελίδες είναι η απόφαση. Τις τρεις σελίδες κατέθεσε. Παραδέχεται ότι ο κ. </w:t>
      </w:r>
      <w:proofErr w:type="spellStart"/>
      <w:r>
        <w:rPr>
          <w:rFonts w:eastAsia="Times New Roman"/>
          <w:szCs w:val="24"/>
        </w:rPr>
        <w:t>Κουρτάκης</w:t>
      </w:r>
      <w:proofErr w:type="spellEnd"/>
      <w:r>
        <w:rPr>
          <w:rFonts w:eastAsia="Times New Roman"/>
          <w:szCs w:val="24"/>
        </w:rPr>
        <w:t xml:space="preserve"> -γιατί δεν μπορεί να μην το παραδεχτεί η αγωγή- ήταν υπάλληλος του εγκεφάλου του Αιμίλιου </w:t>
      </w:r>
      <w:proofErr w:type="spellStart"/>
      <w:r>
        <w:rPr>
          <w:rFonts w:eastAsia="Times New Roman"/>
          <w:szCs w:val="24"/>
        </w:rPr>
        <w:t>Κοτσώνη</w:t>
      </w:r>
      <w:proofErr w:type="spellEnd"/>
      <w:r>
        <w:rPr>
          <w:rFonts w:eastAsia="Times New Roman"/>
          <w:szCs w:val="24"/>
        </w:rPr>
        <w:t>, όπου συνεχίζει να συστεγάζε</w:t>
      </w:r>
      <w:r>
        <w:rPr>
          <w:rFonts w:eastAsia="Times New Roman"/>
          <w:szCs w:val="24"/>
        </w:rPr>
        <w:t xml:space="preserve">ι την εταιρεία του κ. </w:t>
      </w:r>
      <w:proofErr w:type="spellStart"/>
      <w:r>
        <w:rPr>
          <w:rFonts w:eastAsia="Times New Roman"/>
          <w:szCs w:val="24"/>
        </w:rPr>
        <w:t>Κοτσώνη</w:t>
      </w:r>
      <w:proofErr w:type="spellEnd"/>
      <w:r>
        <w:rPr>
          <w:rFonts w:eastAsia="Times New Roman"/>
          <w:szCs w:val="24"/>
        </w:rPr>
        <w:t xml:space="preserve">, το </w:t>
      </w:r>
      <w:r w:rsidRPr="00912F00">
        <w:rPr>
          <w:rFonts w:eastAsia="Times New Roman"/>
          <w:szCs w:val="24"/>
        </w:rPr>
        <w:t>“</w:t>
      </w:r>
      <w:r>
        <w:rPr>
          <w:rFonts w:eastAsia="Times New Roman" w:cs="Times New Roman"/>
          <w:szCs w:val="24"/>
        </w:rPr>
        <w:t>ΜΕΤΡΟΡΑΜΑ</w:t>
      </w:r>
      <w:r w:rsidRPr="00912F00">
        <w:rPr>
          <w:rFonts w:eastAsia="Times New Roman" w:cs="Times New Roman"/>
          <w:szCs w:val="24"/>
        </w:rPr>
        <w:t>”</w:t>
      </w:r>
      <w:r>
        <w:rPr>
          <w:rFonts w:eastAsia="Times New Roman" w:cs="Times New Roman"/>
          <w:szCs w:val="24"/>
        </w:rPr>
        <w:t>,</w:t>
      </w:r>
      <w:r>
        <w:rPr>
          <w:rFonts w:eastAsia="Times New Roman"/>
          <w:color w:val="545454"/>
          <w:szCs w:val="24"/>
        </w:rPr>
        <w:t xml:space="preserve"> </w:t>
      </w:r>
      <w:r>
        <w:rPr>
          <w:rFonts w:eastAsia="Times New Roman"/>
          <w:szCs w:val="24"/>
        </w:rPr>
        <w:t>στην ίδια διεύθυνση, αλλά τον απαλλάσσει</w:t>
      </w:r>
      <w:r w:rsidRPr="00912F00">
        <w:rPr>
          <w:rFonts w:eastAsia="Times New Roman"/>
          <w:szCs w:val="24"/>
        </w:rPr>
        <w:t>,</w:t>
      </w:r>
      <w:r>
        <w:rPr>
          <w:rFonts w:eastAsia="Times New Roman"/>
          <w:szCs w:val="24"/>
        </w:rPr>
        <w:t xml:space="preserve"> γιατί δεν είχε ποινική εμπλοκή μέχρι τώρα ο κ. </w:t>
      </w:r>
      <w:proofErr w:type="spellStart"/>
      <w:r>
        <w:rPr>
          <w:rFonts w:eastAsia="Times New Roman"/>
          <w:szCs w:val="24"/>
        </w:rPr>
        <w:t>Κουρτάκης</w:t>
      </w:r>
      <w:proofErr w:type="spellEnd"/>
      <w:r>
        <w:rPr>
          <w:rFonts w:eastAsia="Times New Roman"/>
          <w:szCs w:val="24"/>
        </w:rPr>
        <w:t xml:space="preserve"> στην υπόθεση του </w:t>
      </w:r>
      <w:r w:rsidRPr="00912F00">
        <w:rPr>
          <w:rFonts w:eastAsia="Times New Roman"/>
          <w:szCs w:val="24"/>
        </w:rPr>
        <w:t>“</w:t>
      </w:r>
      <w:r>
        <w:rPr>
          <w:rFonts w:eastAsia="Times New Roman"/>
          <w:szCs w:val="24"/>
          <w:lang w:val="en-US"/>
        </w:rPr>
        <w:t>NOOR</w:t>
      </w:r>
      <w:r>
        <w:rPr>
          <w:rFonts w:eastAsia="Times New Roman"/>
          <w:szCs w:val="24"/>
        </w:rPr>
        <w:t xml:space="preserve"> </w:t>
      </w:r>
      <w:r>
        <w:rPr>
          <w:rFonts w:eastAsia="Times New Roman"/>
          <w:szCs w:val="24"/>
        </w:rPr>
        <w:t>1</w:t>
      </w:r>
      <w:r w:rsidRPr="00912F00">
        <w:rPr>
          <w:rFonts w:eastAsia="Times New Roman"/>
          <w:szCs w:val="24"/>
        </w:rPr>
        <w:t>”</w:t>
      </w:r>
      <w:r>
        <w:rPr>
          <w:rFonts w:eastAsia="Times New Roman"/>
          <w:szCs w:val="24"/>
        </w:rPr>
        <w:t xml:space="preserve">. </w:t>
      </w:r>
    </w:p>
    <w:p w14:paraId="392096EA" w14:textId="77777777" w:rsidR="00612455" w:rsidRDefault="00B02DE7">
      <w:pPr>
        <w:spacing w:line="600" w:lineRule="auto"/>
        <w:ind w:firstLine="720"/>
        <w:jc w:val="center"/>
        <w:rPr>
          <w:rFonts w:eastAsia="Times New Roman"/>
          <w:szCs w:val="24"/>
        </w:rPr>
      </w:pPr>
      <w:r>
        <w:rPr>
          <w:rFonts w:eastAsia="Times New Roman"/>
          <w:szCs w:val="24"/>
        </w:rPr>
        <w:t>(Θόρυβος στην Αίθουσα)</w:t>
      </w:r>
    </w:p>
    <w:p w14:paraId="392096EB"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πάρα πολύ</w:t>
      </w:r>
      <w:r w:rsidRPr="00752338">
        <w:rPr>
          <w:rFonts w:eastAsia="Times New Roman"/>
          <w:szCs w:val="24"/>
        </w:rPr>
        <w:t>,</w:t>
      </w:r>
      <w:r>
        <w:rPr>
          <w:rFonts w:eastAsia="Times New Roman"/>
          <w:szCs w:val="24"/>
        </w:rPr>
        <w:t xml:space="preserve"> να κάνετε</w:t>
      </w:r>
      <w:r>
        <w:rPr>
          <w:rFonts w:eastAsia="Times New Roman"/>
          <w:szCs w:val="24"/>
        </w:rPr>
        <w:t xml:space="preserve"> ησυχία. Μη ρωτάτε</w:t>
      </w:r>
      <w:r w:rsidRPr="00527EE0">
        <w:rPr>
          <w:rFonts w:eastAsia="Times New Roman"/>
          <w:szCs w:val="24"/>
        </w:rPr>
        <w:t>,</w:t>
      </w:r>
      <w:r>
        <w:rPr>
          <w:rFonts w:eastAsia="Times New Roman"/>
          <w:szCs w:val="24"/>
        </w:rPr>
        <w:t xml:space="preserve"> για να μην υπάρχουν και απαντήσεις.</w:t>
      </w:r>
    </w:p>
    <w:p w14:paraId="392096EC" w14:textId="77777777" w:rsidR="00612455" w:rsidRDefault="00B02DE7">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 </w:t>
      </w:r>
      <w:r>
        <w:rPr>
          <w:rFonts w:eastAsia="Times New Roman"/>
          <w:b/>
          <w:szCs w:val="24"/>
        </w:rPr>
        <w:t>Πρόεδρος των Ανεξαρτήτων Ελλήνων):</w:t>
      </w:r>
      <w:r>
        <w:rPr>
          <w:rFonts w:eastAsia="Times New Roman"/>
          <w:szCs w:val="24"/>
        </w:rPr>
        <w:t xml:space="preserve"> Τρίτον, βγήκε ο συγκεκριμένος πάλι εκπρόσωπος των συμφερόντων</w:t>
      </w:r>
      <w:r w:rsidRPr="00527EE0">
        <w:rPr>
          <w:rFonts w:eastAsia="Times New Roman"/>
          <w:szCs w:val="24"/>
        </w:rPr>
        <w:t>,</w:t>
      </w:r>
      <w:r>
        <w:rPr>
          <w:rFonts w:eastAsia="Times New Roman"/>
          <w:szCs w:val="24"/>
        </w:rPr>
        <w:t xml:space="preserve"> όταν κατέπεσε η σκευωρία με το πόρισμα </w:t>
      </w:r>
      <w:proofErr w:type="spellStart"/>
      <w:r>
        <w:rPr>
          <w:rFonts w:eastAsia="Times New Roman"/>
          <w:szCs w:val="24"/>
        </w:rPr>
        <w:t>Μπρακουμάτσου</w:t>
      </w:r>
      <w:proofErr w:type="spellEnd"/>
      <w:r>
        <w:rPr>
          <w:rFonts w:eastAsia="Times New Roman"/>
          <w:szCs w:val="24"/>
        </w:rPr>
        <w:t>, έπρεπε</w:t>
      </w:r>
      <w:r>
        <w:rPr>
          <w:rFonts w:eastAsia="Times New Roman"/>
          <w:szCs w:val="24"/>
        </w:rPr>
        <w:t xml:space="preserve"> να βρουν άλλον τρόπο. Ποιος ήταν ο τρόπος; Η παρακολούθησ</w:t>
      </w:r>
      <w:r>
        <w:rPr>
          <w:rFonts w:eastAsia="Times New Roman"/>
          <w:szCs w:val="24"/>
        </w:rPr>
        <w:t>ή</w:t>
      </w:r>
      <w:r>
        <w:rPr>
          <w:rFonts w:eastAsia="Times New Roman"/>
          <w:szCs w:val="24"/>
        </w:rPr>
        <w:t xml:space="preserve"> μου, παρακολούθηση όπου με έβρισκαν. Πήγα, λοιπόν, στο Λονδίνο σε επίσημο ταξίδι. Δεν έμεινα στο ξενοδοχείο στο οποίο είχα κλείσει από την αρχή, γιατί από κάτω ήταν δύο συγκεκριμένα πρόσωπα, οι οπ</w:t>
      </w:r>
      <w:r>
        <w:rPr>
          <w:rFonts w:eastAsia="Times New Roman"/>
          <w:szCs w:val="24"/>
        </w:rPr>
        <w:t>οίοι έκαναν αυτή τη δουλειά και με ειδοποίησε η ασφάλειά μου. Έκλεισα δωμάτιο και το πλήρωσα με την κάρτα μου, το οποίο το καταθέτω, γιατί ήθελε να το δει ο κ. Γεωργιάδης. Το πλήρωσα με την κάρτα μου, εδώ είναι και η κάρτα μου</w:t>
      </w:r>
      <w:r>
        <w:rPr>
          <w:rFonts w:eastAsia="Times New Roman"/>
          <w:szCs w:val="24"/>
        </w:rPr>
        <w:t>,</w:t>
      </w:r>
      <w:r>
        <w:rPr>
          <w:rFonts w:eastAsia="Times New Roman"/>
          <w:szCs w:val="24"/>
        </w:rPr>
        <w:t xml:space="preserve"> να την δείτε όλοι, το πλήρωσ</w:t>
      </w:r>
      <w:r>
        <w:rPr>
          <w:rFonts w:eastAsia="Times New Roman"/>
          <w:szCs w:val="24"/>
        </w:rPr>
        <w:t xml:space="preserve">α από την τσέπη μου. </w:t>
      </w:r>
    </w:p>
    <w:p w14:paraId="392096E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Εθνικής Άμυνας και Πρόεδρος των Ανεξαρτήτων Ελλήνων κ. Πάνος Καμμένος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w:t>
      </w:r>
      <w:r>
        <w:rPr>
          <w:rFonts w:eastAsia="Times New Roman" w:cs="Times New Roman"/>
          <w:szCs w:val="24"/>
        </w:rPr>
        <w:t>ι Πρακτικών της Βουλής)</w:t>
      </w:r>
    </w:p>
    <w:p w14:paraId="392096EE" w14:textId="77777777" w:rsidR="00612455" w:rsidRDefault="00B02DE7">
      <w:pPr>
        <w:spacing w:line="600" w:lineRule="auto"/>
        <w:jc w:val="both"/>
        <w:rPr>
          <w:rFonts w:eastAsia="Times New Roman"/>
          <w:szCs w:val="24"/>
        </w:rPr>
      </w:pPr>
      <w:r>
        <w:rPr>
          <w:rFonts w:eastAsia="Times New Roman"/>
          <w:szCs w:val="24"/>
        </w:rPr>
        <w:t>Και τι βγήκε και είπε πρωί-πρωί στο</w:t>
      </w:r>
      <w:r>
        <w:rPr>
          <w:rFonts w:eastAsia="Times New Roman"/>
          <w:szCs w:val="24"/>
        </w:rPr>
        <w:t>ν</w:t>
      </w:r>
      <w:r>
        <w:rPr>
          <w:rFonts w:eastAsia="Times New Roman"/>
          <w:szCs w:val="24"/>
        </w:rPr>
        <w:t xml:space="preserve"> </w:t>
      </w:r>
      <w:r>
        <w:rPr>
          <w:rFonts w:eastAsia="Times New Roman"/>
          <w:szCs w:val="24"/>
        </w:rPr>
        <w:t>«ΣΚΑΪ»</w:t>
      </w:r>
      <w:r>
        <w:rPr>
          <w:rFonts w:eastAsia="Times New Roman"/>
          <w:szCs w:val="24"/>
        </w:rPr>
        <w:t>; Είπε ότι ο Υπουργός Άμυνας πρέπει να παραιτηθεί, γιατί ο Κανονισμός του Υπουργικού Συμβουλίου δεν του επιτρέπει να μπαίνει σε καζίνο. Ψάχνω να βρω τον Κανονισμό του Υπουργικού Συμβουλίου,</w:t>
      </w:r>
      <w:r>
        <w:rPr>
          <w:rFonts w:eastAsia="Times New Roman"/>
          <w:szCs w:val="24"/>
        </w:rPr>
        <w:t xml:space="preserve"> δεν υπάρχει. Παίρνω τον κ. </w:t>
      </w:r>
      <w:proofErr w:type="spellStart"/>
      <w:r>
        <w:rPr>
          <w:rFonts w:eastAsia="Times New Roman"/>
          <w:szCs w:val="24"/>
        </w:rPr>
        <w:t>Μπαλτάκο</w:t>
      </w:r>
      <w:proofErr w:type="spellEnd"/>
      <w:r>
        <w:rPr>
          <w:rFonts w:eastAsia="Times New Roman"/>
          <w:szCs w:val="24"/>
        </w:rPr>
        <w:t xml:space="preserve">, τον πρώην Γραμματέα της Κυβέρνησης του κ. Γεωργιάδη, δεν υπάρχει ούτε υπάρχει τέτοια διάταξη. </w:t>
      </w:r>
      <w:r w:rsidDel="003F276E">
        <w:rPr>
          <w:rFonts w:eastAsia="Times New Roman"/>
          <w:szCs w:val="24"/>
        </w:rPr>
        <w:t xml:space="preserve"> </w:t>
      </w:r>
      <w:r>
        <w:rPr>
          <w:rFonts w:eastAsia="Times New Roman"/>
          <w:szCs w:val="24"/>
        </w:rPr>
        <w:t>Μαϊμού</w:t>
      </w:r>
      <w:r>
        <w:rPr>
          <w:rFonts w:eastAsia="Times New Roman"/>
          <w:szCs w:val="24"/>
        </w:rPr>
        <w:t>-</w:t>
      </w:r>
      <w:r>
        <w:rPr>
          <w:rFonts w:eastAsia="Times New Roman"/>
          <w:szCs w:val="24"/>
        </w:rPr>
        <w:t>είδηση, προκειμένου να δημιουργήσει δήθεν νέο για ποιον λόγο πρέπει να παραιτηθούμε.</w:t>
      </w:r>
    </w:p>
    <w:p w14:paraId="392096EF" w14:textId="77777777" w:rsidR="00612455" w:rsidRDefault="00B02DE7">
      <w:pPr>
        <w:spacing w:line="600" w:lineRule="auto"/>
        <w:ind w:firstLine="720"/>
        <w:jc w:val="center"/>
        <w:rPr>
          <w:rFonts w:eastAsia="Times New Roman"/>
          <w:szCs w:val="24"/>
        </w:rPr>
      </w:pPr>
      <w:r>
        <w:rPr>
          <w:rFonts w:eastAsia="Times New Roman"/>
          <w:szCs w:val="24"/>
        </w:rPr>
        <w:t>(Θόρυβος στην Αίθουσα)</w:t>
      </w:r>
    </w:p>
    <w:p w14:paraId="392096F0" w14:textId="77777777" w:rsidR="00612455" w:rsidRDefault="00B02DE7">
      <w:pPr>
        <w:spacing w:line="600" w:lineRule="auto"/>
        <w:ind w:firstLine="720"/>
        <w:jc w:val="both"/>
        <w:rPr>
          <w:rFonts w:eastAsia="Times New Roman"/>
          <w:szCs w:val="24"/>
        </w:rPr>
      </w:pPr>
      <w:r>
        <w:rPr>
          <w:rFonts w:eastAsia="Times New Roman"/>
          <w:b/>
          <w:szCs w:val="24"/>
        </w:rPr>
        <w:t>ΠΡΟΕΔΡΟΣ</w:t>
      </w:r>
      <w:r>
        <w:rPr>
          <w:rFonts w:eastAsia="Times New Roman"/>
          <w:b/>
          <w:szCs w:val="24"/>
        </w:rPr>
        <w:t xml:space="preserve">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Κάντε λίγο ησυχία.</w:t>
      </w:r>
    </w:p>
    <w:p w14:paraId="392096F1"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Κι επόμενη εμπλοκή. Είναι ο συγκεκριμένος που όταν θα φτάσουμε στο να ανοίξουμε πράγματι την υπόθεση και να διερευνήσουμε με εξεταστική επι</w:t>
      </w:r>
      <w:r>
        <w:rPr>
          <w:rFonts w:eastAsia="Times New Roman" w:cs="Times New Roman"/>
          <w:szCs w:val="24"/>
        </w:rPr>
        <w:t>τροπή ή μάλλον με προανακριτική επιτροπή, όταν θα λήξει η διαδικασία της δικαιοσύνης, θα πρέπει να απολογηθεί</w:t>
      </w:r>
      <w:r>
        <w:rPr>
          <w:rFonts w:eastAsia="Times New Roman" w:cs="Times New Roman"/>
          <w:szCs w:val="24"/>
        </w:rPr>
        <w:t>,</w:t>
      </w:r>
      <w:r>
        <w:rPr>
          <w:rFonts w:eastAsia="Times New Roman" w:cs="Times New Roman"/>
          <w:szCs w:val="24"/>
        </w:rPr>
        <w:t xml:space="preserve"> μαζί με άλλους για ποινικά αδικήματα, τα οποία έχουν εκτελέσει. </w:t>
      </w:r>
    </w:p>
    <w:p w14:paraId="392096F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Και βεβαίως, το πρώτο ποινικό αδίκημα και σοβαρότερο είναι ο εκβιασμός δικαστών.</w:t>
      </w:r>
      <w:r>
        <w:rPr>
          <w:rFonts w:eastAsia="Times New Roman" w:cs="Times New Roman"/>
          <w:szCs w:val="24"/>
        </w:rPr>
        <w:t xml:space="preserve"> </w:t>
      </w:r>
    </w:p>
    <w:p w14:paraId="392096F3"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Καταθέτω ενδεικτικά τα εξής πρωτοσέλιδα: «Οι ποινικές ευθύνες Τζίβα και </w:t>
      </w:r>
      <w:proofErr w:type="spellStart"/>
      <w:r>
        <w:rPr>
          <w:rFonts w:eastAsia="Times New Roman" w:cs="Times New Roman"/>
          <w:szCs w:val="24"/>
        </w:rPr>
        <w:t>Χριστοφορίδη</w:t>
      </w:r>
      <w:proofErr w:type="spellEnd"/>
      <w:r>
        <w:rPr>
          <w:rFonts w:eastAsia="Times New Roman" w:cs="Times New Roman"/>
          <w:szCs w:val="24"/>
        </w:rPr>
        <w:t xml:space="preserve"> δεν παραγράφονται» -απειλή κατά δικαστή που αθωώθηκε, «Γιατί είναι ακόμα στην υπόθεση του </w:t>
      </w:r>
      <w:r>
        <w:rPr>
          <w:rFonts w:eastAsia="Times New Roman" w:cs="Times New Roman"/>
          <w:szCs w:val="24"/>
        </w:rPr>
        <w:t>«</w:t>
      </w:r>
      <w:r>
        <w:rPr>
          <w:rFonts w:eastAsia="Times New Roman" w:cs="Times New Roman"/>
          <w:szCs w:val="24"/>
          <w:lang w:val="en-US"/>
        </w:rPr>
        <w:t>N</w:t>
      </w:r>
      <w:r>
        <w:rPr>
          <w:rFonts w:eastAsia="Times New Roman" w:cs="Times New Roman"/>
          <w:szCs w:val="24"/>
          <w:lang w:val="en-US"/>
        </w:rPr>
        <w:t>OOR</w:t>
      </w:r>
      <w:r>
        <w:rPr>
          <w:rFonts w:eastAsia="Times New Roman" w:cs="Times New Roman"/>
          <w:szCs w:val="24"/>
        </w:rPr>
        <w:t xml:space="preserve"> </w:t>
      </w:r>
      <w:r>
        <w:rPr>
          <w:rFonts w:eastAsia="Times New Roman" w:cs="Times New Roman"/>
          <w:szCs w:val="24"/>
        </w:rPr>
        <w:t>1</w:t>
      </w:r>
      <w:r>
        <w:rPr>
          <w:rFonts w:eastAsia="Times New Roman" w:cs="Times New Roman"/>
          <w:szCs w:val="24"/>
        </w:rPr>
        <w:t>»</w:t>
      </w:r>
      <w:r>
        <w:rPr>
          <w:rFonts w:eastAsia="Times New Roman" w:cs="Times New Roman"/>
          <w:szCs w:val="24"/>
        </w:rPr>
        <w:t xml:space="preserve"> η Τζίβα», «Ως ύποπτοι στον εισαγγελέα Τζίβα, λιμενικός και </w:t>
      </w:r>
      <w:proofErr w:type="spellStart"/>
      <w:r>
        <w:rPr>
          <w:rFonts w:eastAsia="Times New Roman" w:cs="Times New Roman"/>
          <w:szCs w:val="24"/>
        </w:rPr>
        <w:t>Τριανταφυλλόπουλος</w:t>
      </w:r>
      <w:proofErr w:type="spellEnd"/>
      <w:r>
        <w:rPr>
          <w:rFonts w:eastAsia="Times New Roman" w:cs="Times New Roman"/>
          <w:szCs w:val="24"/>
        </w:rPr>
        <w:t xml:space="preserve">», «Παναγιωτόπουλος: Η κ. Τζίβα έπρεπε να μετατεθεί από τον Φεβρουάριο», «Όταν ο Καμμένος προαναγγέλλει και η Τζίβα εκτελεί», «Να ανοίξουν οι τηλεφωνικές συνομιλίες Τζίβα και </w:t>
      </w:r>
      <w:proofErr w:type="spellStart"/>
      <w:r>
        <w:rPr>
          <w:rFonts w:eastAsia="Times New Roman" w:cs="Times New Roman"/>
          <w:szCs w:val="24"/>
        </w:rPr>
        <w:t>Χρι</w:t>
      </w:r>
      <w:r>
        <w:rPr>
          <w:rFonts w:eastAsia="Times New Roman" w:cs="Times New Roman"/>
          <w:szCs w:val="24"/>
        </w:rPr>
        <w:t>στοφορίδη</w:t>
      </w:r>
      <w:proofErr w:type="spellEnd"/>
      <w:r>
        <w:rPr>
          <w:rFonts w:eastAsia="Times New Roman" w:cs="Times New Roman"/>
          <w:szCs w:val="24"/>
        </w:rPr>
        <w:t xml:space="preserve">» -τώρα βρήκε ότι έχω μιλήσει εγώ και με τη Τζίβα και με τον </w:t>
      </w:r>
      <w:proofErr w:type="spellStart"/>
      <w:r>
        <w:rPr>
          <w:rFonts w:eastAsia="Times New Roman" w:cs="Times New Roman"/>
          <w:szCs w:val="24"/>
        </w:rPr>
        <w:t>Χριστοφορίδη</w:t>
      </w:r>
      <w:proofErr w:type="spellEnd"/>
      <w:r>
        <w:rPr>
          <w:rFonts w:eastAsia="Times New Roman" w:cs="Times New Roman"/>
          <w:szCs w:val="24"/>
        </w:rPr>
        <w:t xml:space="preserve"> και έχω συναντηθεί και μαζί τους- «Παναγιωτόπουλος: Περίεργοι οι ρόλοι της Τζίβα και του </w:t>
      </w:r>
      <w:proofErr w:type="spellStart"/>
      <w:r>
        <w:rPr>
          <w:rFonts w:eastAsia="Times New Roman" w:cs="Times New Roman"/>
          <w:szCs w:val="24"/>
        </w:rPr>
        <w:t>Χριστοφορίδη</w:t>
      </w:r>
      <w:proofErr w:type="spellEnd"/>
      <w:r>
        <w:rPr>
          <w:rFonts w:eastAsia="Times New Roman" w:cs="Times New Roman"/>
          <w:szCs w:val="24"/>
        </w:rPr>
        <w:t>», «Τζαβάρας: Επελέγη η Τζίβα για να κάνει τη δουλειά».</w:t>
      </w:r>
    </w:p>
    <w:p w14:paraId="392096F4"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ΚΩΝΣΤΑΝΤΙΝΟΣ ΤΖΑ</w:t>
      </w:r>
      <w:r>
        <w:rPr>
          <w:rFonts w:eastAsia="Times New Roman" w:cs="Times New Roman"/>
          <w:b/>
          <w:szCs w:val="24"/>
        </w:rPr>
        <w:t xml:space="preserve">ΒΑΡΑΣ: </w:t>
      </w:r>
      <w:r>
        <w:rPr>
          <w:rFonts w:eastAsia="Times New Roman" w:cs="Times New Roman"/>
          <w:szCs w:val="24"/>
        </w:rPr>
        <w:t xml:space="preserve">Εγώ; Το διαψεύδω. </w:t>
      </w:r>
    </w:p>
    <w:p w14:paraId="392096F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 Πρόεδρος των Ανεξαρτήτων Ελλήνων): </w:t>
      </w:r>
      <w:r>
        <w:rPr>
          <w:rFonts w:eastAsia="Times New Roman" w:cs="Times New Roman"/>
          <w:szCs w:val="24"/>
        </w:rPr>
        <w:t xml:space="preserve">Στα </w:t>
      </w:r>
      <w:r>
        <w:rPr>
          <w:rFonts w:eastAsia="Times New Roman" w:cs="Times New Roman"/>
          <w:szCs w:val="24"/>
        </w:rPr>
        <w:t>«</w:t>
      </w:r>
      <w:r>
        <w:rPr>
          <w:rFonts w:eastAsia="Times New Roman" w:cs="Times New Roman"/>
          <w:szCs w:val="24"/>
        </w:rPr>
        <w:t>ΠΑΡΑΠΟΛΙΤΙΚΑ</w:t>
      </w:r>
      <w:r>
        <w:rPr>
          <w:rFonts w:eastAsia="Times New Roman" w:cs="Times New Roman"/>
          <w:szCs w:val="24"/>
        </w:rPr>
        <w:t>»</w:t>
      </w:r>
      <w:r>
        <w:rPr>
          <w:rFonts w:eastAsia="Times New Roman" w:cs="Times New Roman"/>
          <w:szCs w:val="24"/>
        </w:rPr>
        <w:t xml:space="preserve">. Δώστε το στον κ. Τζαβάρα. Δεν το καταθέτω. Διάβασέ το. </w:t>
      </w:r>
    </w:p>
    <w:p w14:paraId="392096F6"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392096F7"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Μαϊμού είναι, Κώστα</w:t>
      </w:r>
      <w:r>
        <w:rPr>
          <w:rFonts w:eastAsia="Times New Roman" w:cs="Times New Roman"/>
          <w:szCs w:val="24"/>
        </w:rPr>
        <w:t xml:space="preserve">; Μαϊμού είναι;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είναι από τα </w:t>
      </w:r>
      <w:r>
        <w:rPr>
          <w:rFonts w:eastAsia="Times New Roman" w:cs="Times New Roman"/>
          <w:szCs w:val="24"/>
        </w:rPr>
        <w:t>«</w:t>
      </w:r>
      <w:r>
        <w:rPr>
          <w:rFonts w:eastAsia="Times New Roman" w:cs="Times New Roman"/>
          <w:szCs w:val="24"/>
        </w:rPr>
        <w:t>ΠΑΡΑΠΟΛΙΤΙΚΑ</w:t>
      </w:r>
      <w:r>
        <w:rPr>
          <w:rFonts w:eastAsia="Times New Roman" w:cs="Times New Roman"/>
          <w:szCs w:val="24"/>
        </w:rPr>
        <w:t>»</w:t>
      </w:r>
      <w:r>
        <w:rPr>
          <w:rFonts w:eastAsia="Times New Roman" w:cs="Times New Roman"/>
          <w:szCs w:val="24"/>
        </w:rPr>
        <w:t xml:space="preserve"> του </w:t>
      </w:r>
      <w:proofErr w:type="spellStart"/>
      <w:r>
        <w:rPr>
          <w:rFonts w:eastAsia="Times New Roman" w:cs="Times New Roman"/>
          <w:szCs w:val="24"/>
        </w:rPr>
        <w:t>Κουρτάκη</w:t>
      </w:r>
      <w:proofErr w:type="spellEnd"/>
      <w:r>
        <w:rPr>
          <w:rFonts w:eastAsia="Times New Roman" w:cs="Times New Roman"/>
          <w:szCs w:val="24"/>
        </w:rPr>
        <w:t xml:space="preserve">; </w:t>
      </w:r>
    </w:p>
    <w:p w14:paraId="392096F8"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Μήνυση!</w:t>
      </w:r>
    </w:p>
    <w:p w14:paraId="392096F9"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«Μήνυση» λέει ο Τζαβάρας. Αυτό πρέπει να κάνετε, κύριοι συνάδελφοι. Μηνύσεις να κάνετε</w:t>
      </w:r>
      <w:r>
        <w:rPr>
          <w:rFonts w:eastAsia="Times New Roman" w:cs="Times New Roman"/>
          <w:szCs w:val="24"/>
        </w:rPr>
        <w:t>,</w:t>
      </w:r>
      <w:r>
        <w:rPr>
          <w:rFonts w:eastAsia="Times New Roman" w:cs="Times New Roman"/>
          <w:szCs w:val="24"/>
        </w:rPr>
        <w:t xml:space="preserve"> για να κάνουμε μια πραγματική εξεταστική επιτροπή</w:t>
      </w:r>
      <w:r>
        <w:rPr>
          <w:rFonts w:eastAsia="Times New Roman" w:cs="Times New Roman"/>
          <w:szCs w:val="24"/>
        </w:rPr>
        <w:t>,</w:t>
      </w:r>
      <w:r>
        <w:rPr>
          <w:rFonts w:eastAsia="Times New Roman" w:cs="Times New Roman"/>
          <w:szCs w:val="24"/>
        </w:rPr>
        <w:t xml:space="preserve"> να δούμε ποιοι είναι αυτοί οι οποίοι χρησιμοποιούν τον πολιτικό κόσμο πέραν των υπαλλήλων τους, επί πληρωμή νόμιμη ή</w:t>
      </w:r>
      <w:r>
        <w:rPr>
          <w:rFonts w:eastAsia="Times New Roman" w:cs="Times New Roman"/>
          <w:szCs w:val="24"/>
        </w:rPr>
        <w:t xml:space="preserve"> όχι. </w:t>
      </w:r>
    </w:p>
    <w:p w14:paraId="392096FA"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 xml:space="preserve">ΑΝΕΛ) </w:t>
      </w:r>
    </w:p>
    <w:p w14:paraId="392096F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Συνεχίζω με τα πρωτοσέλιδα: «Παπαθεοδώρου: Θα παρέμβουμε για τον ρόλο της Τζίβα», «Θεοχαρόπουλος: Θα παρέμβουμε στον Άρειο Πάγο για τον ρόλο της Τζίβα», «Καμμένος</w:t>
      </w:r>
      <w:r>
        <w:rPr>
          <w:rFonts w:eastAsia="Times New Roman" w:cs="Times New Roman"/>
          <w:szCs w:val="24"/>
        </w:rPr>
        <w:t>-</w:t>
      </w:r>
      <w:r>
        <w:rPr>
          <w:rFonts w:eastAsia="Times New Roman" w:cs="Times New Roman"/>
          <w:szCs w:val="24"/>
          <w:lang w:val="en-US"/>
        </w:rPr>
        <w:t>Gate</w:t>
      </w:r>
      <w:r>
        <w:rPr>
          <w:rFonts w:eastAsia="Times New Roman" w:cs="Times New Roman"/>
          <w:szCs w:val="24"/>
        </w:rPr>
        <w:t>: Καυτά ερωτήματα για τ</w:t>
      </w:r>
      <w:r>
        <w:rPr>
          <w:rFonts w:eastAsia="Times New Roman" w:cs="Times New Roman"/>
          <w:szCs w:val="24"/>
        </w:rPr>
        <w:t xml:space="preserve">ην εισαγγελέα Πειραιώς», «Κούγιας για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w:t>
      </w:r>
      <w:r>
        <w:rPr>
          <w:rFonts w:eastAsia="Times New Roman" w:cs="Times New Roman"/>
          <w:szCs w:val="24"/>
        </w:rPr>
        <w:t>1</w:t>
      </w:r>
      <w:r>
        <w:rPr>
          <w:rFonts w:eastAsia="Times New Roman" w:cs="Times New Roman"/>
          <w:szCs w:val="24"/>
        </w:rPr>
        <w:t>»</w:t>
      </w:r>
      <w:r>
        <w:rPr>
          <w:rFonts w:eastAsia="Times New Roman" w:cs="Times New Roman"/>
          <w:szCs w:val="24"/>
        </w:rPr>
        <w:t xml:space="preserve">: Θα καθίσουν στο σκαμνί για κατάχρηση εξουσίας», «Θυμίζουν παραδικαστικό κύκλωμα οι μεθοδεύσεις για τη «σωστή» κατάθεση», «Λοβέρδος για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w:t>
      </w:r>
      <w:r>
        <w:rPr>
          <w:rFonts w:eastAsia="Times New Roman" w:cs="Times New Roman"/>
          <w:szCs w:val="24"/>
        </w:rPr>
        <w:t>1</w:t>
      </w:r>
      <w:r>
        <w:rPr>
          <w:rFonts w:eastAsia="Times New Roman" w:cs="Times New Roman"/>
          <w:szCs w:val="24"/>
        </w:rPr>
        <w:t>»</w:t>
      </w:r>
      <w:r>
        <w:rPr>
          <w:rFonts w:eastAsia="Times New Roman" w:cs="Times New Roman"/>
          <w:szCs w:val="24"/>
        </w:rPr>
        <w:t>: Με εντολή Τσίπρα στο απυρόβλητο ο λιμενικός». Και καμιά πενηντα</w:t>
      </w:r>
      <w:r>
        <w:rPr>
          <w:rFonts w:eastAsia="Times New Roman" w:cs="Times New Roman"/>
          <w:szCs w:val="24"/>
        </w:rPr>
        <w:t xml:space="preserve">ριά ακόμα δημοσιεύματα. </w:t>
      </w:r>
    </w:p>
    <w:p w14:paraId="392096F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Εθνικής Άμυνας </w:t>
      </w:r>
      <w:r>
        <w:rPr>
          <w:rFonts w:eastAsia="Times New Roman" w:cs="Times New Roman"/>
          <w:szCs w:val="24"/>
        </w:rPr>
        <w:t xml:space="preserve">και </w:t>
      </w:r>
      <w:r>
        <w:rPr>
          <w:rFonts w:eastAsia="Times New Roman" w:cs="Times New Roman"/>
          <w:szCs w:val="24"/>
        </w:rPr>
        <w:t xml:space="preserve">Πρόεδρος των Ανεξαρτήτων Ελλήνων κ. Πάνος Καμμένος καταθέτει για τα Πρακτικά τα προαναφερθέντα πρωτοσέλιδα,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w:t>
      </w:r>
      <w:r>
        <w:rPr>
          <w:rFonts w:eastAsia="Times New Roman" w:cs="Times New Roman"/>
          <w:szCs w:val="24"/>
        </w:rPr>
        <w:t>γραφίας και Πρακτικών της Βουλής)</w:t>
      </w:r>
    </w:p>
    <w:p w14:paraId="392096F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Τι αποδεικνύουν αυτά τα δημοσιεύματα; Αποδεικνύουν ότι το αδίκημα της εκβίασης δικαστικού λειτουργού το έχουν διαπράξει. Έχουν διαπράξει ξεκάθαρα αυτό το αδίκημα, όπως επίσης και το αδίκημα της χρήσης παράνομα </w:t>
      </w:r>
      <w:proofErr w:type="spellStart"/>
      <w:r>
        <w:rPr>
          <w:rFonts w:eastAsia="Times New Roman" w:cs="Times New Roman"/>
          <w:szCs w:val="24"/>
        </w:rPr>
        <w:t>αποκτηθεισών</w:t>
      </w:r>
      <w:proofErr w:type="spellEnd"/>
      <w:r>
        <w:rPr>
          <w:rFonts w:eastAsia="Times New Roman" w:cs="Times New Roman"/>
          <w:szCs w:val="24"/>
        </w:rPr>
        <w:t xml:space="preserve"> τηλεφωνικών συνομιλιών ή άλλων. </w:t>
      </w:r>
    </w:p>
    <w:p w14:paraId="392096F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Διότι, κύριοι συνάδελφοι, αν υπάρχουν επίσημες συνομιλίες -το ζητώ από το Βήμα της Βουλής από την Εθνική Υπηρεσία Πληροφοριών- και περιλαμβάνουν κι εμένα μέσα, ζητάω να κατατεθούν σε όλη τη Βουλή. Να τις πάρουμε όλοι. Αν έ</w:t>
      </w:r>
      <w:r>
        <w:rPr>
          <w:rFonts w:eastAsia="Times New Roman" w:cs="Times New Roman"/>
          <w:szCs w:val="24"/>
        </w:rPr>
        <w:t>χουν δικές μου συνομιλίες, που θα έπρεπε να έχουν αν παρακολουθούσαν, να δοθούν στη Βουλή. Όμως, όχι το κόψε-ράψε των διάφορων ισοβιτών</w:t>
      </w:r>
      <w:r>
        <w:rPr>
          <w:rFonts w:eastAsia="Times New Roman" w:cs="Times New Roman"/>
          <w:szCs w:val="24"/>
        </w:rPr>
        <w:t>,</w:t>
      </w:r>
      <w:r>
        <w:rPr>
          <w:rFonts w:eastAsia="Times New Roman" w:cs="Times New Roman"/>
          <w:szCs w:val="24"/>
        </w:rPr>
        <w:t xml:space="preserve"> που είναι δικοί σας συνομιλητές και όχι δικοί μου συνομιλητές. </w:t>
      </w:r>
    </w:p>
    <w:p w14:paraId="392096F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Επίσης, ο Εισαγγελέας Εφετών Πειραιώς κρίνει: Οι συνομι</w:t>
      </w:r>
      <w:r>
        <w:rPr>
          <w:rFonts w:eastAsia="Times New Roman" w:cs="Times New Roman"/>
          <w:szCs w:val="24"/>
        </w:rPr>
        <w:t xml:space="preserve">λίες που προσκομίστηκαν στη δικογραφία είναι παράνομες υποκλοπές και δεν λαμβάνονται υπ’ </w:t>
      </w:r>
      <w:proofErr w:type="spellStart"/>
      <w:r>
        <w:rPr>
          <w:rFonts w:eastAsia="Times New Roman" w:cs="Times New Roman"/>
          <w:szCs w:val="24"/>
        </w:rPr>
        <w:t>όψιν</w:t>
      </w:r>
      <w:proofErr w:type="spellEnd"/>
      <w:r>
        <w:rPr>
          <w:rFonts w:eastAsia="Times New Roman" w:cs="Times New Roman"/>
          <w:szCs w:val="24"/>
        </w:rPr>
        <w:t>. Συνεπώς, όσοι τις προσκόμισαν κι όσοι έκαναν χρήση αυτών των πληροφοριών διέπραξαν κακούργημα του άρθρου 370 του Ποινικού Κώδικα που επισείει ποινή καθείρξεως δέ</w:t>
      </w:r>
      <w:r>
        <w:rPr>
          <w:rFonts w:eastAsia="Times New Roman" w:cs="Times New Roman"/>
          <w:szCs w:val="24"/>
        </w:rPr>
        <w:t xml:space="preserve">κα ετών, πέραν του ότι οι συνομιλίες προκύπτει εξόφθαλμα ότι είναι παραποιημένες, νοθευμένες και μονταρισμένες. </w:t>
      </w:r>
    </w:p>
    <w:p w14:paraId="3920970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Αυτές είναι οι συνομιλίες</w:t>
      </w:r>
      <w:r>
        <w:rPr>
          <w:rFonts w:eastAsia="Times New Roman" w:cs="Times New Roman"/>
          <w:szCs w:val="24"/>
        </w:rPr>
        <w:t>,</w:t>
      </w:r>
      <w:r>
        <w:rPr>
          <w:rFonts w:eastAsia="Times New Roman" w:cs="Times New Roman"/>
          <w:szCs w:val="24"/>
        </w:rPr>
        <w:t xml:space="preserve"> στις οποίες στάθηκαν όλο αυτό το διάστημα</w:t>
      </w:r>
      <w:r>
        <w:rPr>
          <w:rFonts w:eastAsia="Times New Roman" w:cs="Times New Roman"/>
          <w:szCs w:val="24"/>
        </w:rPr>
        <w:t>,</w:t>
      </w:r>
      <w:r>
        <w:rPr>
          <w:rFonts w:eastAsia="Times New Roman" w:cs="Times New Roman"/>
          <w:szCs w:val="24"/>
        </w:rPr>
        <w:t xml:space="preserve"> προσπαθώντας να χτίσουν την εξεταστική των πραγμάτων επιτροπή. Και αντί ν</w:t>
      </w:r>
      <w:r>
        <w:rPr>
          <w:rFonts w:eastAsia="Times New Roman" w:cs="Times New Roman"/>
          <w:szCs w:val="24"/>
        </w:rPr>
        <w:t xml:space="preserve">α ζητήσουν σήμερα συγγνώμη από την έντιμη </w:t>
      </w:r>
      <w:r>
        <w:rPr>
          <w:rFonts w:eastAsia="Times New Roman" w:cs="Times New Roman"/>
          <w:szCs w:val="24"/>
        </w:rPr>
        <w:t xml:space="preserve">εισαγγελέα </w:t>
      </w:r>
      <w:r>
        <w:rPr>
          <w:rFonts w:eastAsia="Times New Roman" w:cs="Times New Roman"/>
          <w:szCs w:val="24"/>
        </w:rPr>
        <w:t xml:space="preserve">που συκοφαντούσαν, έχουν το θράσος να παριστάνουν τους κατηγόρους. </w:t>
      </w:r>
    </w:p>
    <w:p w14:paraId="39209701"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Μάλιστα, στην ίδια δικογραφία, ο κ. Ιωάννης </w:t>
      </w:r>
      <w:proofErr w:type="spellStart"/>
      <w:r>
        <w:rPr>
          <w:rFonts w:eastAsia="Times New Roman" w:cs="Times New Roman"/>
          <w:szCs w:val="24"/>
        </w:rPr>
        <w:t>Κουρτάκης</w:t>
      </w:r>
      <w:proofErr w:type="spellEnd"/>
      <w:r>
        <w:rPr>
          <w:rFonts w:eastAsia="Times New Roman" w:cs="Times New Roman"/>
          <w:szCs w:val="24"/>
        </w:rPr>
        <w:t>,</w:t>
      </w:r>
      <w:r>
        <w:rPr>
          <w:rFonts w:eastAsia="Times New Roman" w:cs="Times New Roman"/>
          <w:szCs w:val="24"/>
        </w:rPr>
        <w:t xml:space="preserve"> σε συνεργασία με τον διορισμένο δικηγόρο Αλέξιο Κούγια</w:t>
      </w:r>
      <w:r>
        <w:rPr>
          <w:rFonts w:eastAsia="Times New Roman" w:cs="Times New Roman"/>
          <w:szCs w:val="24"/>
        </w:rPr>
        <w:t>,</w:t>
      </w:r>
      <w:r>
        <w:rPr>
          <w:rFonts w:eastAsia="Times New Roman" w:cs="Times New Roman"/>
          <w:szCs w:val="24"/>
        </w:rPr>
        <w:t xml:space="preserve"> καταμήνυσαν επιπλέον ως </w:t>
      </w:r>
      <w:r>
        <w:rPr>
          <w:rFonts w:eastAsia="Times New Roman" w:cs="Times New Roman"/>
          <w:szCs w:val="24"/>
        </w:rPr>
        <w:t xml:space="preserve">δήθεν συμμέτοχούς μου, </w:t>
      </w:r>
      <w:r>
        <w:rPr>
          <w:rFonts w:eastAsia="Times New Roman" w:cs="Times New Roman"/>
          <w:szCs w:val="24"/>
        </w:rPr>
        <w:t xml:space="preserve">πέραν </w:t>
      </w:r>
      <w:r>
        <w:rPr>
          <w:rFonts w:eastAsia="Times New Roman" w:cs="Times New Roman"/>
          <w:szCs w:val="24"/>
        </w:rPr>
        <w:t xml:space="preserve">της </w:t>
      </w:r>
      <w:r>
        <w:rPr>
          <w:rFonts w:eastAsia="Times New Roman" w:cs="Times New Roman"/>
          <w:szCs w:val="24"/>
        </w:rPr>
        <w:t xml:space="preserve">εισαγγελέως </w:t>
      </w:r>
      <w:r>
        <w:rPr>
          <w:rFonts w:eastAsia="Times New Roman" w:cs="Times New Roman"/>
          <w:szCs w:val="24"/>
        </w:rPr>
        <w:t>και του λιμενικού υπαλλήλου, έναν ακόμα λιμενικό υπάλληλο και συγκεκριμένα</w:t>
      </w:r>
      <w:r>
        <w:rPr>
          <w:rFonts w:eastAsia="Times New Roman" w:cs="Times New Roman"/>
          <w:szCs w:val="24"/>
        </w:rPr>
        <w:t>,</w:t>
      </w:r>
      <w:r>
        <w:rPr>
          <w:rFonts w:eastAsia="Times New Roman" w:cs="Times New Roman"/>
          <w:szCs w:val="24"/>
        </w:rPr>
        <w:t xml:space="preserve"> τον βασικό μάρτυρα κατηγορίας στη δίκη του </w:t>
      </w:r>
      <w:r>
        <w:rPr>
          <w:rFonts w:eastAsia="Times New Roman" w:cs="Times New Roman"/>
          <w:szCs w:val="24"/>
        </w:rPr>
        <w:t>«</w:t>
      </w:r>
      <w:r>
        <w:rPr>
          <w:rFonts w:eastAsia="Times New Roman" w:cs="Times New Roman"/>
          <w:szCs w:val="24"/>
          <w:lang w:val="en-US"/>
        </w:rPr>
        <w:t>NOOR</w:t>
      </w:r>
      <w:r>
        <w:rPr>
          <w:rFonts w:eastAsia="Times New Roman" w:cs="Times New Roman"/>
          <w:szCs w:val="24"/>
        </w:rPr>
        <w:t xml:space="preserve"> </w:t>
      </w:r>
      <w:r>
        <w:rPr>
          <w:rFonts w:eastAsia="Times New Roman" w:cs="Times New Roman"/>
          <w:szCs w:val="24"/>
        </w:rPr>
        <w:t>1</w:t>
      </w:r>
      <w:r>
        <w:rPr>
          <w:rFonts w:eastAsia="Times New Roman" w:cs="Times New Roman"/>
          <w:szCs w:val="24"/>
        </w:rPr>
        <w:t>»</w:t>
      </w:r>
      <w:r>
        <w:rPr>
          <w:rFonts w:eastAsia="Times New Roman" w:cs="Times New Roman"/>
          <w:szCs w:val="24"/>
        </w:rPr>
        <w:t xml:space="preserve">, Γεώργιο Κατσούλη, ο οποίος εδώ και πολλούς μήνες βρίσκεται στο εξωτερικό ως </w:t>
      </w:r>
      <w:r>
        <w:rPr>
          <w:rFonts w:eastAsia="Times New Roman" w:cs="Times New Roman"/>
          <w:szCs w:val="24"/>
        </w:rPr>
        <w:t>προξενικός λιμενάρχης</w:t>
      </w:r>
      <w:r>
        <w:rPr>
          <w:rFonts w:eastAsia="Times New Roman" w:cs="Times New Roman"/>
          <w:szCs w:val="24"/>
        </w:rPr>
        <w:t xml:space="preserve">. </w:t>
      </w:r>
    </w:p>
    <w:p w14:paraId="39209702"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Και απαντώ ευθέως στους ισχυρισμούς του </w:t>
      </w:r>
      <w:r>
        <w:rPr>
          <w:rFonts w:eastAsia="Times New Roman" w:cs="Times New Roman"/>
          <w:szCs w:val="24"/>
        </w:rPr>
        <w:t xml:space="preserve">κόμματος </w:t>
      </w:r>
      <w:r>
        <w:rPr>
          <w:rFonts w:eastAsia="Times New Roman" w:cs="Times New Roman"/>
          <w:szCs w:val="24"/>
        </w:rPr>
        <w:t>του κ. Μητσοτάκη</w:t>
      </w:r>
      <w:r>
        <w:rPr>
          <w:rFonts w:eastAsia="Times New Roman" w:cs="Times New Roman"/>
          <w:szCs w:val="24"/>
        </w:rPr>
        <w:t>:</w:t>
      </w:r>
      <w:r>
        <w:rPr>
          <w:rFonts w:eastAsia="Times New Roman" w:cs="Times New Roman"/>
          <w:szCs w:val="24"/>
        </w:rPr>
        <w:t xml:space="preserve"> Πρώτον, ο </w:t>
      </w:r>
      <w:proofErr w:type="spellStart"/>
      <w:r>
        <w:rPr>
          <w:rFonts w:eastAsia="Times New Roman" w:cs="Times New Roman"/>
          <w:szCs w:val="24"/>
        </w:rPr>
        <w:t>Γιαννουσάκης</w:t>
      </w:r>
      <w:proofErr w:type="spellEnd"/>
      <w:r>
        <w:rPr>
          <w:rFonts w:eastAsia="Times New Roman" w:cs="Times New Roman"/>
          <w:szCs w:val="24"/>
        </w:rPr>
        <w:t xml:space="preserve"> επεδίωξε την επαφή μαζί μου κι όχι εγώ μαζί του. Δεύτερον, υποστήριξε ότι θα αποκάλυπτε εγκλήματα και φοβόταν για τη ζωή του και τη ζωή της οι</w:t>
      </w:r>
      <w:r>
        <w:rPr>
          <w:rFonts w:eastAsia="Times New Roman" w:cs="Times New Roman"/>
          <w:szCs w:val="24"/>
        </w:rPr>
        <w:t xml:space="preserve">κογένειάς του. Τρίτον, εγώ έπραξα το αυτονόητο, επικοινώνησα ως όφειλα με τον Υπουργό Δικαιοσύνης κι αυτός έκανε το θεσμικό του καθήκον, επικοινώνησε με την αρμόδια </w:t>
      </w:r>
      <w:r>
        <w:rPr>
          <w:rFonts w:eastAsia="Times New Roman" w:cs="Times New Roman"/>
          <w:szCs w:val="24"/>
        </w:rPr>
        <w:t xml:space="preserve">εισαγγελέα προϊσταμένη </w:t>
      </w:r>
      <w:r>
        <w:rPr>
          <w:rFonts w:eastAsia="Times New Roman" w:cs="Times New Roman"/>
          <w:szCs w:val="24"/>
        </w:rPr>
        <w:t xml:space="preserve">της </w:t>
      </w:r>
      <w:r>
        <w:rPr>
          <w:rFonts w:eastAsia="Times New Roman" w:cs="Times New Roman"/>
          <w:szCs w:val="24"/>
        </w:rPr>
        <w:t xml:space="preserve">εισαγγελίας </w:t>
      </w:r>
      <w:r>
        <w:rPr>
          <w:rFonts w:eastAsia="Times New Roman" w:cs="Times New Roman"/>
          <w:szCs w:val="24"/>
        </w:rPr>
        <w:t>Πειραιά</w:t>
      </w:r>
      <w:r>
        <w:rPr>
          <w:rFonts w:eastAsia="Times New Roman" w:cs="Times New Roman"/>
          <w:szCs w:val="24"/>
        </w:rPr>
        <w:t>,</w:t>
      </w:r>
      <w:r>
        <w:rPr>
          <w:rFonts w:eastAsia="Times New Roman" w:cs="Times New Roman"/>
          <w:szCs w:val="24"/>
        </w:rPr>
        <w:t xml:space="preserve"> που εκκρεμούσαν ήδη συναφείς</w:t>
      </w:r>
      <w:r>
        <w:rPr>
          <w:rFonts w:eastAsia="Times New Roman" w:cs="Times New Roman"/>
          <w:b/>
          <w:szCs w:val="24"/>
        </w:rPr>
        <w:t xml:space="preserve"> </w:t>
      </w:r>
      <w:r>
        <w:rPr>
          <w:rFonts w:eastAsia="Times New Roman" w:cs="Times New Roman"/>
          <w:szCs w:val="24"/>
        </w:rPr>
        <w:t xml:space="preserve">δικογραφίες. </w:t>
      </w:r>
    </w:p>
    <w:p w14:paraId="39209703" w14:textId="77777777" w:rsidR="00612455" w:rsidRDefault="00B02DE7">
      <w:pPr>
        <w:spacing w:line="600" w:lineRule="auto"/>
        <w:ind w:firstLine="720"/>
        <w:jc w:val="both"/>
        <w:rPr>
          <w:rFonts w:eastAsia="Times New Roman" w:cs="Times New Roman"/>
        </w:rPr>
      </w:pPr>
      <w:r>
        <w:rPr>
          <w:rFonts w:eastAsia="Times New Roman" w:cs="Times New Roman"/>
        </w:rPr>
        <w:t xml:space="preserve">Κυρίες και κύριοι συνάδελφοι, δικαιοσύνη δεν είναι να ψειρίζεις το γράμμα του νόμου για να αποφυλακίζεις τα </w:t>
      </w:r>
      <w:proofErr w:type="spellStart"/>
      <w:r>
        <w:rPr>
          <w:rFonts w:eastAsia="Times New Roman" w:cs="Times New Roman"/>
        </w:rPr>
        <w:t>λαμόγια</w:t>
      </w:r>
      <w:proofErr w:type="spellEnd"/>
      <w:r>
        <w:rPr>
          <w:rFonts w:eastAsia="Times New Roman" w:cs="Times New Roman"/>
        </w:rPr>
        <w:t xml:space="preserve"> της </w:t>
      </w:r>
      <w:r>
        <w:rPr>
          <w:rFonts w:eastAsia="Times New Roman" w:cs="Times New Roman"/>
        </w:rPr>
        <w:t>«</w:t>
      </w:r>
      <w:r>
        <w:rPr>
          <w:rFonts w:eastAsia="Times New Roman" w:cs="Times New Roman"/>
          <w:lang w:val="en-US"/>
        </w:rPr>
        <w:t>E</w:t>
      </w:r>
      <w:r>
        <w:rPr>
          <w:rFonts w:eastAsia="Times New Roman" w:cs="Times New Roman"/>
          <w:lang w:val="en-US"/>
        </w:rPr>
        <w:t>NERGA</w:t>
      </w:r>
      <w:r w:rsidRPr="00C4587B">
        <w:rPr>
          <w:rFonts w:eastAsia="Times New Roman" w:cs="Times New Roman"/>
        </w:rPr>
        <w:t>”</w:t>
      </w:r>
      <w:r>
        <w:rPr>
          <w:rFonts w:eastAsia="Times New Roman" w:cs="Times New Roman"/>
        </w:rPr>
        <w:t>, που κάποιοι εκ των συναδέλφων κατηγόρων ήταν δικηγόροι τους. Δικαιοσύνη δεν είναι οι τροπολογίες που πέρναγε τη νύχτα ο κ. Αθα</w:t>
      </w:r>
      <w:r>
        <w:rPr>
          <w:rFonts w:eastAsia="Times New Roman" w:cs="Times New Roman"/>
        </w:rPr>
        <w:t xml:space="preserve">νασίου για να φυγαδεύονται βαρόνοι ναρκωτικών και μιζαδόροι εξοπλιστικών. </w:t>
      </w:r>
    </w:p>
    <w:p w14:paraId="39209704" w14:textId="77777777" w:rsidR="00612455" w:rsidRDefault="00B02DE7">
      <w:pPr>
        <w:spacing w:line="600" w:lineRule="auto"/>
        <w:ind w:firstLine="720"/>
        <w:jc w:val="both"/>
        <w:rPr>
          <w:rFonts w:eastAsia="Times New Roman" w:cs="Times New Roman"/>
        </w:rPr>
      </w:pPr>
      <w:r>
        <w:rPr>
          <w:rFonts w:eastAsia="Times New Roman" w:cs="Times New Roman"/>
        </w:rPr>
        <w:t>Δικαιοσύνη είναι το ηθικό χρέος που έχουμε να αποκαλύψουμε και να συντρίψουμε αυτούς που δολοφονούν αργά και σαδιστικά τριακόσιες χιλιάδες παιδιά, που ρίχνουν στην πυρά τριακόσιες χ</w:t>
      </w:r>
      <w:r>
        <w:rPr>
          <w:rFonts w:eastAsia="Times New Roman" w:cs="Times New Roman"/>
        </w:rPr>
        <w:t>ιλιάδες οικογένειες, για να πλουτίσουν οι ίδιοι και οι συνεργοί τους. Δολοφονούν την κοινωνία και πλουτίζουν οι ίδιοι. Και κάποιοι από εδώ μέσα δέχονται να πάρουν από τα χέρια τους το αιματοβαμμένο αντίδωρο</w:t>
      </w:r>
      <w:r w:rsidRPr="00D45AF5">
        <w:rPr>
          <w:rFonts w:eastAsia="Times New Roman" w:cs="Times New Roman"/>
        </w:rPr>
        <w:t>,</w:t>
      </w:r>
      <w:r>
        <w:rPr>
          <w:rFonts w:eastAsia="Times New Roman" w:cs="Times New Roman"/>
        </w:rPr>
        <w:t xml:space="preserve"> για να τους συγκαλύψουν. </w:t>
      </w:r>
    </w:p>
    <w:p w14:paraId="39209705" w14:textId="77777777" w:rsidR="00612455" w:rsidRDefault="00B02DE7">
      <w:pPr>
        <w:spacing w:line="600" w:lineRule="auto"/>
        <w:ind w:firstLine="720"/>
        <w:jc w:val="both"/>
        <w:rPr>
          <w:rFonts w:eastAsia="Times New Roman" w:cs="Times New Roman"/>
        </w:rPr>
      </w:pPr>
      <w:r>
        <w:rPr>
          <w:rFonts w:eastAsia="Times New Roman" w:cs="Times New Roman"/>
        </w:rPr>
        <w:t>Σας δηλώνω από το Βήμα</w:t>
      </w:r>
      <w:r>
        <w:rPr>
          <w:rFonts w:eastAsia="Times New Roman" w:cs="Times New Roman"/>
        </w:rPr>
        <w:t xml:space="preserve"> της Βουλής ότι δεν θα προσκυνήσω τα καθάρματα της ηρωίνης</w:t>
      </w:r>
      <w:r w:rsidRPr="00E07766">
        <w:rPr>
          <w:rFonts w:eastAsia="Times New Roman" w:cs="Times New Roman"/>
        </w:rPr>
        <w:t>,</w:t>
      </w:r>
      <w:r>
        <w:rPr>
          <w:rFonts w:eastAsia="Times New Roman" w:cs="Times New Roman"/>
        </w:rPr>
        <w:t xml:space="preserve"> για να εξαγοράσω διθυραμβικά πρωτοσέλιδα στις εφημερίδες</w:t>
      </w:r>
      <w:r w:rsidRPr="00E07766">
        <w:rPr>
          <w:rFonts w:eastAsia="Times New Roman" w:cs="Times New Roman"/>
        </w:rPr>
        <w:t>,</w:t>
      </w:r>
      <w:r>
        <w:rPr>
          <w:rFonts w:eastAsia="Times New Roman" w:cs="Times New Roman"/>
        </w:rPr>
        <w:t xml:space="preserve"> που προφανώς ελέγχουν. </w:t>
      </w:r>
    </w:p>
    <w:p w14:paraId="39209706" w14:textId="77777777" w:rsidR="00612455" w:rsidRDefault="00B02DE7">
      <w:pPr>
        <w:spacing w:line="600" w:lineRule="auto"/>
        <w:ind w:firstLine="720"/>
        <w:jc w:val="both"/>
        <w:rPr>
          <w:rFonts w:eastAsia="Times New Roman" w:cs="Times New Roman"/>
        </w:rPr>
      </w:pPr>
      <w:r>
        <w:rPr>
          <w:rFonts w:eastAsia="Times New Roman" w:cs="Times New Roman"/>
        </w:rPr>
        <w:t xml:space="preserve">Δεν προσκύνησα ούτε τότε τους μεσολαβητές των εξοπλιστικών, όταν έλεγαν από τον κ. Βενιζέλο με τον κ. Λοβέρδο ότι </w:t>
      </w:r>
      <w:r>
        <w:rPr>
          <w:rFonts w:eastAsia="Times New Roman" w:cs="Times New Roman"/>
        </w:rPr>
        <w:t xml:space="preserve">ήταν αριθμοί τηλεφώνων οι αριθμοί των λογαριασμών και το πλήρωσα ακριβά. </w:t>
      </w:r>
    </w:p>
    <w:p w14:paraId="39209707" w14:textId="77777777" w:rsidR="00612455" w:rsidRDefault="00B02DE7">
      <w:pPr>
        <w:spacing w:line="600" w:lineRule="auto"/>
        <w:ind w:firstLine="720"/>
        <w:jc w:val="both"/>
        <w:rPr>
          <w:rFonts w:eastAsia="Times New Roman" w:cs="Times New Roman"/>
        </w:rPr>
      </w:pPr>
      <w:r>
        <w:rPr>
          <w:rFonts w:eastAsia="Times New Roman" w:cs="Times New Roman"/>
        </w:rPr>
        <w:t xml:space="preserve">Χρησιμοποιούν το ότι δήθεν λέω για τα παιδιά μου και την οικογένειά μου. Συνελήφθησαν στο σπίτι μου στην Ικαρία οι υπάλληλοι του </w:t>
      </w:r>
      <w:proofErr w:type="spellStart"/>
      <w:r>
        <w:rPr>
          <w:rFonts w:eastAsia="Times New Roman" w:cs="Times New Roman"/>
        </w:rPr>
        <w:t>Κουρτάκη</w:t>
      </w:r>
      <w:proofErr w:type="spellEnd"/>
      <w:r>
        <w:rPr>
          <w:rFonts w:eastAsia="Times New Roman" w:cs="Times New Roman"/>
        </w:rPr>
        <w:t xml:space="preserve"> να φωτογραφίζουν τα ανήλικα παιδιά. Βγήκαν ε</w:t>
      </w:r>
      <w:r>
        <w:rPr>
          <w:rFonts w:eastAsia="Times New Roman" w:cs="Times New Roman"/>
        </w:rPr>
        <w:t xml:space="preserve">ν συνεχεία και είπαν ότι οι γιοι μου, δεκαέξι και είκοσι τριών ετών, είναι αναρχικοί και φίλοι της </w:t>
      </w:r>
      <w:proofErr w:type="spellStart"/>
      <w:r>
        <w:rPr>
          <w:rFonts w:eastAsia="Times New Roman" w:cs="Times New Roman"/>
        </w:rPr>
        <w:t>Πόλας</w:t>
      </w:r>
      <w:proofErr w:type="spellEnd"/>
      <w:r>
        <w:rPr>
          <w:rFonts w:eastAsia="Times New Roman" w:cs="Times New Roman"/>
        </w:rPr>
        <w:t xml:space="preserve"> Ρούπα. Ο ένας είναι στον Αμερική έξι χρόνια και ο άλλος δεν έχει περάσει το Παλαιό Φάληρο να ανέβει ποτέ πάνω. Αλλά, τους βάζουν τη ρετσινιά. </w:t>
      </w:r>
    </w:p>
    <w:p w14:paraId="39209708" w14:textId="77777777" w:rsidR="00612455" w:rsidRDefault="00B02DE7">
      <w:pPr>
        <w:spacing w:line="600" w:lineRule="auto"/>
        <w:ind w:firstLine="720"/>
        <w:jc w:val="both"/>
        <w:rPr>
          <w:rFonts w:eastAsia="Times New Roman" w:cs="Times New Roman"/>
        </w:rPr>
      </w:pPr>
      <w:r>
        <w:rPr>
          <w:rFonts w:eastAsia="Times New Roman" w:cs="Times New Roman"/>
        </w:rPr>
        <w:t>Καταδικά</w:t>
      </w:r>
      <w:r>
        <w:rPr>
          <w:rFonts w:eastAsia="Times New Roman" w:cs="Times New Roman"/>
        </w:rPr>
        <w:t xml:space="preserve">ζονται σε είκοσι τρεις μήνες φυλακή. Συνεχίζουμε. </w:t>
      </w:r>
      <w:proofErr w:type="spellStart"/>
      <w:r>
        <w:rPr>
          <w:rFonts w:eastAsia="Times New Roman" w:cs="Times New Roman"/>
        </w:rPr>
        <w:t>Στοχοποιούν</w:t>
      </w:r>
      <w:proofErr w:type="spellEnd"/>
      <w:r>
        <w:rPr>
          <w:rFonts w:eastAsia="Times New Roman" w:cs="Times New Roman"/>
        </w:rPr>
        <w:t xml:space="preserve"> εν συνεχεία τον πατέρα μου</w:t>
      </w:r>
      <w:r w:rsidRPr="00972317">
        <w:rPr>
          <w:rFonts w:eastAsia="Times New Roman" w:cs="Times New Roman"/>
        </w:rPr>
        <w:t>,</w:t>
      </w:r>
      <w:r>
        <w:rPr>
          <w:rFonts w:eastAsia="Times New Roman" w:cs="Times New Roman"/>
        </w:rPr>
        <w:t xml:space="preserve"> ως τοκογλύφο που έχει σκοτώσει παιδιά. Για τη μάνα μου είπαν ότι «ανοίξτε τις </w:t>
      </w:r>
      <w:r>
        <w:rPr>
          <w:rFonts w:eastAsia="Times New Roman" w:cs="Times New Roman"/>
          <w:lang w:val="en-US"/>
        </w:rPr>
        <w:t>offshore</w:t>
      </w:r>
      <w:r>
        <w:rPr>
          <w:rFonts w:eastAsia="Times New Roman" w:cs="Times New Roman"/>
        </w:rPr>
        <w:t xml:space="preserve"> της Καμμένου». Ογδόντα έξι χρονών! Και, βεβαίως, έβαλαν την οικογένειά μου μπρο</w:t>
      </w:r>
      <w:r>
        <w:rPr>
          <w:rFonts w:eastAsia="Times New Roman" w:cs="Times New Roman"/>
        </w:rPr>
        <w:t xml:space="preserve">στά. </w:t>
      </w:r>
    </w:p>
    <w:p w14:paraId="39209709" w14:textId="77777777" w:rsidR="00612455" w:rsidRDefault="00B02DE7">
      <w:pPr>
        <w:spacing w:line="600" w:lineRule="auto"/>
        <w:ind w:firstLine="720"/>
        <w:jc w:val="both"/>
        <w:rPr>
          <w:rFonts w:eastAsia="Times New Roman" w:cs="Times New Roman"/>
        </w:rPr>
      </w:pPr>
      <w:r>
        <w:rPr>
          <w:rFonts w:eastAsia="Times New Roman" w:cs="Times New Roman"/>
        </w:rPr>
        <w:t>Κυρίες και κύριοι συνάδελφοι, αυτή η τακτική</w:t>
      </w:r>
      <w:r w:rsidRPr="00972317">
        <w:rPr>
          <w:rFonts w:eastAsia="Times New Roman" w:cs="Times New Roman"/>
        </w:rPr>
        <w:t xml:space="preserve"> -</w:t>
      </w:r>
      <w:r>
        <w:rPr>
          <w:rFonts w:eastAsia="Times New Roman" w:cs="Times New Roman"/>
        </w:rPr>
        <w:t>αν αύριο δεν τους κάνετε κάποιοι το κέφι</w:t>
      </w:r>
      <w:r w:rsidRPr="00972317">
        <w:rPr>
          <w:rFonts w:eastAsia="Times New Roman" w:cs="Times New Roman"/>
        </w:rPr>
        <w:t>-</w:t>
      </w:r>
      <w:r>
        <w:rPr>
          <w:rFonts w:eastAsia="Times New Roman" w:cs="Times New Roman"/>
        </w:rPr>
        <w:t xml:space="preserve"> θα στραφεί κατά της δικής σας οικογένειας. Διότι αυτοί δεν «κωλώνουν» με κανέναν τρόπο όταν κάποιοι δεν </w:t>
      </w:r>
      <w:r w:rsidRPr="00972317">
        <w:rPr>
          <w:rFonts w:eastAsia="Times New Roman" w:cs="Times New Roman"/>
        </w:rPr>
        <w:t>“</w:t>
      </w:r>
      <w:r>
        <w:rPr>
          <w:rFonts w:eastAsia="Times New Roman" w:cs="Times New Roman"/>
        </w:rPr>
        <w:t>πηγαίνουν με τα νερά τους</w:t>
      </w:r>
      <w:r w:rsidRPr="00850658">
        <w:rPr>
          <w:rFonts w:eastAsia="Times New Roman" w:cs="Times New Roman"/>
        </w:rPr>
        <w:t>”</w:t>
      </w:r>
      <w:r>
        <w:rPr>
          <w:rFonts w:eastAsia="Times New Roman" w:cs="Times New Roman"/>
        </w:rPr>
        <w:t xml:space="preserve">. Και αν τους αφήσουμε να υπάρχουν, τότε θα έχουμε ευθύνη όλοι μας. </w:t>
      </w:r>
    </w:p>
    <w:p w14:paraId="3920970A" w14:textId="77777777" w:rsidR="00612455" w:rsidRDefault="00B02DE7">
      <w:pPr>
        <w:spacing w:line="600" w:lineRule="auto"/>
        <w:ind w:firstLine="720"/>
        <w:jc w:val="both"/>
        <w:rPr>
          <w:rFonts w:eastAsia="Times New Roman" w:cs="Times New Roman"/>
        </w:rPr>
      </w:pPr>
      <w:r>
        <w:rPr>
          <w:rFonts w:eastAsia="Times New Roman" w:cs="Times New Roman"/>
        </w:rPr>
        <w:t>Κυρίες και κύριοι συνάδελφοι, όσον αφορά τα υπόλοιπα, ειπώθηκαν πολλά για την υπόθεση του «</w:t>
      </w:r>
      <w:r>
        <w:rPr>
          <w:rFonts w:eastAsia="Times New Roman" w:cs="Times New Roman"/>
          <w:lang w:val="en-US"/>
        </w:rPr>
        <w:t>N</w:t>
      </w:r>
      <w:r>
        <w:rPr>
          <w:rFonts w:eastAsia="Times New Roman" w:cs="Times New Roman"/>
          <w:lang w:val="en-US"/>
        </w:rPr>
        <w:t>OOR</w:t>
      </w:r>
      <w:r>
        <w:rPr>
          <w:rFonts w:eastAsia="Times New Roman" w:cs="Times New Roman"/>
        </w:rPr>
        <w:t xml:space="preserve"> 1» και από τον Κοινοβουλευτικό μας Εκπρόσωπο και από τους δύο Βουλευτές, τον </w:t>
      </w:r>
      <w:r>
        <w:rPr>
          <w:rFonts w:eastAsia="Times New Roman" w:cs="Times New Roman"/>
          <w:lang w:val="en-US"/>
        </w:rPr>
        <w:t>e</w:t>
      </w:r>
      <w:proofErr w:type="spellStart"/>
      <w:r>
        <w:rPr>
          <w:rFonts w:eastAsia="Times New Roman" w:cs="Times New Roman"/>
        </w:rPr>
        <w:t>ισηγητή</w:t>
      </w:r>
      <w:proofErr w:type="spellEnd"/>
      <w:r>
        <w:rPr>
          <w:rFonts w:eastAsia="Times New Roman" w:cs="Times New Roman"/>
        </w:rPr>
        <w:t xml:space="preserve"> </w:t>
      </w:r>
      <w:r>
        <w:rPr>
          <w:rFonts w:eastAsia="Times New Roman" w:cs="Times New Roman"/>
        </w:rPr>
        <w:t>και τ</w:t>
      </w:r>
      <w:r>
        <w:rPr>
          <w:rFonts w:eastAsia="Times New Roman" w:cs="Times New Roman"/>
        </w:rPr>
        <w:t xml:space="preserve">ον Βουλευτή που μίλησε, με κατάθεση μάλιστα και λογαριασμών που έφερναν τα χρήματα από τον Μαρινάκη για τις εταιρείες του </w:t>
      </w:r>
      <w:proofErr w:type="spellStart"/>
      <w:r>
        <w:rPr>
          <w:rFonts w:eastAsia="Times New Roman" w:cs="Times New Roman"/>
        </w:rPr>
        <w:t>Γιαννουσάκη</w:t>
      </w:r>
      <w:proofErr w:type="spellEnd"/>
      <w:r>
        <w:rPr>
          <w:rFonts w:eastAsia="Times New Roman" w:cs="Times New Roman"/>
        </w:rPr>
        <w:t xml:space="preserve">. </w:t>
      </w:r>
    </w:p>
    <w:p w14:paraId="3920970B" w14:textId="77777777" w:rsidR="00612455" w:rsidRDefault="00B02DE7">
      <w:pPr>
        <w:spacing w:line="600" w:lineRule="auto"/>
        <w:ind w:firstLine="720"/>
        <w:jc w:val="both"/>
        <w:rPr>
          <w:rFonts w:eastAsia="Times New Roman" w:cs="Times New Roman"/>
        </w:rPr>
      </w:pPr>
      <w:r>
        <w:rPr>
          <w:rFonts w:eastAsia="Times New Roman" w:cs="Times New Roman"/>
        </w:rPr>
        <w:t>Δεν είμαστε υπεύθυνοι να τα εξετάσουμε εμείς. Η ανεξάρτητη δικαιοσύνη θα τα εξετάσει, αλλά πρέπει να την αφήσουμε να ανο</w:t>
      </w:r>
      <w:r>
        <w:rPr>
          <w:rFonts w:eastAsia="Times New Roman" w:cs="Times New Roman"/>
        </w:rPr>
        <w:t xml:space="preserve">ίξει λογαριασμούς, να βρει τη ροή του χρήματος. Μακάρι να είναι αθώοι. Κανείς δεν θέλει να είναι ένοχοι. </w:t>
      </w:r>
    </w:p>
    <w:p w14:paraId="3920970C" w14:textId="77777777" w:rsidR="00612455" w:rsidRDefault="00B02DE7">
      <w:pPr>
        <w:spacing w:line="600" w:lineRule="auto"/>
        <w:ind w:firstLine="720"/>
        <w:jc w:val="both"/>
        <w:rPr>
          <w:rFonts w:eastAsia="Times New Roman" w:cs="Times New Roman"/>
        </w:rPr>
      </w:pPr>
      <w:r>
        <w:rPr>
          <w:rFonts w:eastAsia="Times New Roman" w:cs="Times New Roman"/>
        </w:rPr>
        <w:t>Δεν έχω κανέναν προσωπικό λογαριασμό με τον Μαρινάκη. Κανέναν προσωπικό λογαριασμό! Αν, όμως, είναι πίσω από αυτή την υπόθεση, όπως και αν λέγεται, πρ</w:t>
      </w:r>
      <w:r>
        <w:rPr>
          <w:rFonts w:eastAsia="Times New Roman" w:cs="Times New Roman"/>
        </w:rPr>
        <w:t>έπει να πληρώσει. Διότι η υπόθεση αυτή του «</w:t>
      </w:r>
      <w:proofErr w:type="spellStart"/>
      <w:r>
        <w:rPr>
          <w:rFonts w:eastAsia="Times New Roman" w:cs="Times New Roman"/>
        </w:rPr>
        <w:t>ναρκω</w:t>
      </w:r>
      <w:proofErr w:type="spellEnd"/>
      <w:r>
        <w:rPr>
          <w:rFonts w:eastAsia="Times New Roman" w:cs="Times New Roman"/>
        </w:rPr>
        <w:t>-πλοίου» είναι υπόθεση που έχει να κάνει με εκκρεμείς ποινικές υποθέσεις, των οποίων τα βουλεύματα αργούν εδώ και ενάμιση χρόνο.</w:t>
      </w:r>
    </w:p>
    <w:p w14:paraId="3920970D" w14:textId="77777777" w:rsidR="00612455" w:rsidRDefault="00B02DE7">
      <w:pPr>
        <w:spacing w:line="600" w:lineRule="auto"/>
        <w:ind w:firstLine="709"/>
        <w:jc w:val="center"/>
        <w:rPr>
          <w:rFonts w:eastAsia="Times New Roman" w:cs="Times New Roman"/>
        </w:rPr>
      </w:pPr>
      <w:r>
        <w:rPr>
          <w:rFonts w:eastAsia="Times New Roman" w:cs="Times New Roman"/>
        </w:rPr>
        <w:t>(Θόρυβος από την πτέρυγα της Νέας Δημοκρατίας)</w:t>
      </w:r>
    </w:p>
    <w:p w14:paraId="3920970E" w14:textId="77777777" w:rsidR="00612455" w:rsidRDefault="00B02DE7">
      <w:pPr>
        <w:spacing w:line="600" w:lineRule="auto"/>
        <w:ind w:firstLine="720"/>
        <w:jc w:val="both"/>
        <w:rPr>
          <w:rFonts w:eastAsia="Times New Roman" w:cs="Times New Roman"/>
        </w:rPr>
      </w:pPr>
      <w:r>
        <w:rPr>
          <w:rFonts w:eastAsia="Times New Roman" w:cs="Times New Roman"/>
          <w:b/>
        </w:rPr>
        <w:t>ΣΠΥΡΙΔΩΝ</w:t>
      </w:r>
      <w:r>
        <w:rPr>
          <w:rFonts w:eastAsia="Times New Roman" w:cs="Times New Roman"/>
          <w:b/>
        </w:rPr>
        <w:t xml:space="preserve"> </w:t>
      </w:r>
      <w:r>
        <w:rPr>
          <w:rFonts w:eastAsia="Times New Roman" w:cs="Times New Roman"/>
          <w:b/>
        </w:rPr>
        <w:t>-</w:t>
      </w:r>
      <w:r>
        <w:rPr>
          <w:rFonts w:eastAsia="Times New Roman" w:cs="Times New Roman"/>
          <w:b/>
        </w:rPr>
        <w:t xml:space="preserve"> </w:t>
      </w:r>
      <w:r>
        <w:rPr>
          <w:rFonts w:eastAsia="Times New Roman" w:cs="Times New Roman"/>
          <w:b/>
        </w:rPr>
        <w:t>ΑΔΩΝΙΣ ΓΕΩΡΓΙΑΔΗΣ:</w:t>
      </w:r>
      <w:r>
        <w:rPr>
          <w:rFonts w:eastAsia="Times New Roman" w:cs="Times New Roman"/>
        </w:rPr>
        <w:t xml:space="preserve"> Κύριε Πρόεδρε, θα ήθελα το λόγο. Δεν υπάρχει περίπτωση να μην μου δώσετε το λόγο. </w:t>
      </w:r>
    </w:p>
    <w:p w14:paraId="3920970F" w14:textId="77777777" w:rsidR="00612455" w:rsidRDefault="00B02DE7">
      <w:pPr>
        <w:spacing w:line="600" w:lineRule="auto"/>
        <w:ind w:firstLine="720"/>
        <w:jc w:val="both"/>
        <w:rPr>
          <w:rFonts w:eastAsia="Times New Roman" w:cs="Times New Roman"/>
        </w:rPr>
      </w:pPr>
      <w:r>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w:t>
      </w:r>
      <w:r>
        <w:rPr>
          <w:rFonts w:eastAsia="Times New Roman" w:cs="Times New Roman"/>
        </w:rPr>
        <w:t>Υπάρχει η υπόθεση των στημένων αγώνων, η οποία, με πρόταση Δασκαλόπουλου για προφυλάκιση, με αι</w:t>
      </w:r>
      <w:r>
        <w:rPr>
          <w:rFonts w:eastAsia="Times New Roman" w:cs="Times New Roman"/>
        </w:rPr>
        <w:t xml:space="preserve">τήσεις εξαιρέσεων που γίνονται καθημερινώς, παραμένει στο συρτάρι. Και, δυστυχώς, δεν έχει γίνει έλεγχος για το ποιος την κρατά στο συρτάρι. </w:t>
      </w:r>
    </w:p>
    <w:p w14:paraId="39209710" w14:textId="77777777" w:rsidR="00612455" w:rsidRDefault="00B02DE7">
      <w:pPr>
        <w:spacing w:line="600" w:lineRule="auto"/>
        <w:ind w:firstLine="720"/>
        <w:jc w:val="both"/>
        <w:rPr>
          <w:rFonts w:eastAsia="Times New Roman" w:cs="Times New Roman"/>
        </w:rPr>
      </w:pPr>
      <w:r>
        <w:rPr>
          <w:rFonts w:eastAsia="Times New Roman" w:cs="Times New Roman"/>
        </w:rPr>
        <w:t xml:space="preserve">Υπάρχουν </w:t>
      </w:r>
      <w:r>
        <w:rPr>
          <w:rFonts w:eastAsia="Times New Roman" w:cs="Times New Roman"/>
        </w:rPr>
        <w:t>εκκρεμείς</w:t>
      </w:r>
      <w:r>
        <w:rPr>
          <w:rFonts w:eastAsia="Times New Roman" w:cs="Times New Roman"/>
        </w:rPr>
        <w:t xml:space="preserve"> υποθέσεις για τον ίδιο επιχειρηματία. Να προχωρήσει η διερεύνησή τους και αν είναι αθώος, να αθ</w:t>
      </w:r>
      <w:r>
        <w:rPr>
          <w:rFonts w:eastAsia="Times New Roman" w:cs="Times New Roman"/>
        </w:rPr>
        <w:t xml:space="preserve">ωωθεί. Αν είναι ένοχος, να πληρώσει. </w:t>
      </w:r>
    </w:p>
    <w:p w14:paraId="39209711" w14:textId="77777777" w:rsidR="00612455" w:rsidRDefault="00B02DE7">
      <w:pPr>
        <w:spacing w:line="600" w:lineRule="auto"/>
        <w:ind w:firstLine="720"/>
        <w:jc w:val="both"/>
        <w:rPr>
          <w:rFonts w:eastAsia="Times New Roman" w:cs="Times New Roman"/>
        </w:rPr>
      </w:pPr>
      <w:r>
        <w:rPr>
          <w:rFonts w:eastAsia="Times New Roman" w:cs="Times New Roman"/>
        </w:rPr>
        <w:t>Κάποιοι ανακάλυψαν την τουρκική ηρωίνη τώρα. Αλλά η τουρκική ηρωίνη -θυμίζω, κυρίες και κύριοι συνάδελφοι- είναι αυτή που πλήρωσε τους δολοφόνους του Θεόφιλου Γεωργιάδη στην Κύπρο. Πέντε κιλά πήραν στα χέρια τους οι δο</w:t>
      </w:r>
      <w:r>
        <w:rPr>
          <w:rFonts w:eastAsia="Times New Roman" w:cs="Times New Roman"/>
        </w:rPr>
        <w:t xml:space="preserve">λοφόνοι του Θεόφιλου Γεωργιάδη από τη ΜΙΤ. </w:t>
      </w:r>
    </w:p>
    <w:p w14:paraId="39209712" w14:textId="77777777" w:rsidR="00612455" w:rsidRDefault="00B02DE7">
      <w:pPr>
        <w:spacing w:line="600" w:lineRule="auto"/>
        <w:ind w:firstLine="720"/>
        <w:jc w:val="both"/>
        <w:rPr>
          <w:rFonts w:eastAsia="Times New Roman" w:cs="Times New Roman"/>
        </w:rPr>
      </w:pPr>
      <w:r>
        <w:rPr>
          <w:rFonts w:eastAsia="Times New Roman" w:cs="Times New Roman"/>
        </w:rPr>
        <w:t xml:space="preserve">Η τουρκική ηρωίνη είναι αυτή που το 1994 προμήθευαν ο </w:t>
      </w:r>
      <w:proofErr w:type="spellStart"/>
      <w:r>
        <w:rPr>
          <w:rFonts w:eastAsia="Times New Roman" w:cs="Times New Roman"/>
        </w:rPr>
        <w:t>Χουσεΐνογλου</w:t>
      </w:r>
      <w:proofErr w:type="spellEnd"/>
      <w:r>
        <w:rPr>
          <w:rFonts w:eastAsia="Times New Roman" w:cs="Times New Roman"/>
        </w:rPr>
        <w:t xml:space="preserve"> και ο </w:t>
      </w:r>
      <w:proofErr w:type="spellStart"/>
      <w:r>
        <w:rPr>
          <w:rFonts w:eastAsia="Times New Roman" w:cs="Times New Roman"/>
        </w:rPr>
        <w:t>Σαΐτ</w:t>
      </w:r>
      <w:proofErr w:type="spellEnd"/>
      <w:r>
        <w:rPr>
          <w:rFonts w:eastAsia="Times New Roman" w:cs="Times New Roman"/>
        </w:rPr>
        <w:t xml:space="preserve"> </w:t>
      </w:r>
      <w:proofErr w:type="spellStart"/>
      <w:r>
        <w:rPr>
          <w:rFonts w:eastAsia="Times New Roman" w:cs="Times New Roman"/>
        </w:rPr>
        <w:t>Σαμπάν</w:t>
      </w:r>
      <w:proofErr w:type="spellEnd"/>
      <w:r>
        <w:rPr>
          <w:rFonts w:eastAsia="Times New Roman" w:cs="Times New Roman"/>
        </w:rPr>
        <w:t xml:space="preserve"> ως παλιοί υπάλληλοι της </w:t>
      </w:r>
      <w:proofErr w:type="spellStart"/>
      <w:r>
        <w:rPr>
          <w:rFonts w:eastAsia="Times New Roman" w:cs="Times New Roman"/>
        </w:rPr>
        <w:t>στρατοχωροφυλακής</w:t>
      </w:r>
      <w:proofErr w:type="spellEnd"/>
      <w:r>
        <w:rPr>
          <w:rFonts w:eastAsia="Times New Roman" w:cs="Times New Roman"/>
        </w:rPr>
        <w:t xml:space="preserve"> στα ελληνικά στρατόπεδα, σκοτώνοντας ολόκληρες κωμοπόλεις κάθε χρόνο. Και κάποιοι του</w:t>
      </w:r>
      <w:r>
        <w:rPr>
          <w:rFonts w:eastAsia="Times New Roman" w:cs="Times New Roman"/>
        </w:rPr>
        <w:t xml:space="preserve">ς αθώωναν και τους άφηναν να φύγουν. </w:t>
      </w:r>
    </w:p>
    <w:p w14:paraId="39209713" w14:textId="77777777" w:rsidR="00612455" w:rsidRDefault="00B02DE7">
      <w:pPr>
        <w:spacing w:line="600" w:lineRule="auto"/>
        <w:ind w:firstLine="720"/>
        <w:jc w:val="both"/>
        <w:rPr>
          <w:rFonts w:eastAsia="Times New Roman" w:cs="Times New Roman"/>
        </w:rPr>
      </w:pPr>
      <w:r>
        <w:rPr>
          <w:rFonts w:eastAsia="Times New Roman" w:cs="Times New Roman"/>
        </w:rPr>
        <w:t>Ποιος δεν θυμάται τον αείμνηστο Εισαγγελέα του Αρείου Πάγου, Ανδρέα Φλούδα, ο οποίος συνέταξε το πόρισμα καταπέλτη το 1991 για διεφθαρμένους λειτουργούς</w:t>
      </w:r>
      <w:r w:rsidRPr="00DB0D1A">
        <w:rPr>
          <w:rFonts w:eastAsia="Times New Roman" w:cs="Times New Roman"/>
        </w:rPr>
        <w:t>,</w:t>
      </w:r>
      <w:r>
        <w:rPr>
          <w:rFonts w:eastAsia="Times New Roman" w:cs="Times New Roman"/>
        </w:rPr>
        <w:t xml:space="preserve"> που κάλυπταν τον </w:t>
      </w:r>
      <w:proofErr w:type="spellStart"/>
      <w:r>
        <w:rPr>
          <w:rFonts w:eastAsia="Times New Roman" w:cs="Times New Roman"/>
        </w:rPr>
        <w:t>Χουσεΐνογλου</w:t>
      </w:r>
      <w:proofErr w:type="spellEnd"/>
      <w:r>
        <w:rPr>
          <w:rFonts w:eastAsia="Times New Roman" w:cs="Times New Roman"/>
        </w:rPr>
        <w:t xml:space="preserve">; </w:t>
      </w:r>
    </w:p>
    <w:p w14:paraId="39209714" w14:textId="77777777" w:rsidR="00612455" w:rsidRDefault="00B02DE7">
      <w:pPr>
        <w:spacing w:line="600" w:lineRule="auto"/>
        <w:ind w:firstLine="720"/>
        <w:jc w:val="both"/>
        <w:rPr>
          <w:rFonts w:eastAsia="Times New Roman" w:cs="Times New Roman"/>
        </w:rPr>
      </w:pPr>
      <w:r>
        <w:rPr>
          <w:rFonts w:eastAsia="Times New Roman" w:cs="Times New Roman"/>
        </w:rPr>
        <w:t>Εδώ, λοιπόν, κυρίες και κύριοι σ</w:t>
      </w:r>
      <w:r>
        <w:rPr>
          <w:rFonts w:eastAsia="Times New Roman" w:cs="Times New Roman"/>
        </w:rPr>
        <w:t xml:space="preserve">υνάδελφοι, είναι νομική υποχρέωση της δικής μου παρέμβασης. Υπαγορεύεται από το άρθρο 37 παράγραφος 2 και το άρθρο 40 του Κώδικα Ποινικής Δικονομίας ως πολίτης, αλλά και ως δημόσιος λειτουργός. </w:t>
      </w:r>
    </w:p>
    <w:p w14:paraId="39209715" w14:textId="77777777" w:rsidR="00612455" w:rsidRDefault="00B02DE7">
      <w:pPr>
        <w:spacing w:line="600" w:lineRule="auto"/>
        <w:ind w:firstLine="720"/>
        <w:jc w:val="both"/>
        <w:rPr>
          <w:rFonts w:eastAsia="Times New Roman"/>
          <w:szCs w:val="24"/>
        </w:rPr>
      </w:pPr>
      <w:r>
        <w:rPr>
          <w:rFonts w:eastAsia="Times New Roman"/>
          <w:szCs w:val="24"/>
        </w:rPr>
        <w:t>Και δεν είμαι εγώ που ανακάλυψα τον κ. Μαρινάκη. Τον κατονόμα</w:t>
      </w:r>
      <w:r>
        <w:rPr>
          <w:rFonts w:eastAsia="Times New Roman"/>
          <w:szCs w:val="24"/>
        </w:rPr>
        <w:t xml:space="preserve">σε τρεις φορές ο </w:t>
      </w:r>
      <w:proofErr w:type="spellStart"/>
      <w:r>
        <w:rPr>
          <w:rFonts w:eastAsia="Times New Roman"/>
          <w:szCs w:val="24"/>
        </w:rPr>
        <w:t>Γιαννουσάκης</w:t>
      </w:r>
      <w:proofErr w:type="spellEnd"/>
      <w:r>
        <w:rPr>
          <w:rFonts w:eastAsia="Times New Roman"/>
          <w:szCs w:val="24"/>
        </w:rPr>
        <w:t>. Στη «Δίκη</w:t>
      </w:r>
      <w:r w:rsidRPr="00DB0D1A">
        <w:rPr>
          <w:rFonts w:eastAsia="Times New Roman"/>
          <w:szCs w:val="24"/>
        </w:rPr>
        <w:t xml:space="preserve"> </w:t>
      </w:r>
      <w:r>
        <w:rPr>
          <w:rFonts w:eastAsia="Times New Roman"/>
          <w:szCs w:val="24"/>
        </w:rPr>
        <w:t>στ</w:t>
      </w:r>
      <w:r>
        <w:rPr>
          <w:rFonts w:eastAsia="Times New Roman"/>
          <w:szCs w:val="24"/>
        </w:rPr>
        <w:t>ο</w:t>
      </w:r>
      <w:r>
        <w:rPr>
          <w:rFonts w:eastAsia="Times New Roman"/>
          <w:szCs w:val="24"/>
        </w:rPr>
        <w:t>ν</w:t>
      </w:r>
      <w:r>
        <w:rPr>
          <w:rFonts w:eastAsia="Times New Roman"/>
          <w:szCs w:val="24"/>
        </w:rPr>
        <w:t xml:space="preserve"> ΣΚΑ</w:t>
      </w:r>
      <w:r>
        <w:rPr>
          <w:rFonts w:eastAsia="Times New Roman"/>
          <w:szCs w:val="24"/>
        </w:rPr>
        <w:t>Ϊ»</w:t>
      </w:r>
      <w:r>
        <w:rPr>
          <w:rFonts w:eastAsia="Times New Roman"/>
          <w:szCs w:val="24"/>
        </w:rPr>
        <w:t xml:space="preserve"> το έπαιζαν από το πρωί μέχρι το βράδυ. Μετά τα βρήκαν. Η δικαιοσύνη πρέπει να αφεθεί να κάνει τη δουλειά της.</w:t>
      </w:r>
    </w:p>
    <w:p w14:paraId="39209716" w14:textId="77777777" w:rsidR="00612455" w:rsidRDefault="00B02DE7">
      <w:pPr>
        <w:spacing w:line="600" w:lineRule="auto"/>
        <w:ind w:firstLine="720"/>
        <w:jc w:val="both"/>
        <w:rPr>
          <w:rFonts w:eastAsia="Times New Roman"/>
          <w:szCs w:val="24"/>
        </w:rPr>
      </w:pPr>
      <w:r>
        <w:rPr>
          <w:rFonts w:eastAsia="Times New Roman"/>
          <w:szCs w:val="24"/>
        </w:rPr>
        <w:t xml:space="preserve">Κυρίες και κύριοι συνάδελφοι, θέλω να σας διαβεβαιώσω, ανακεφαλαιώνοντας, ότι όσον αφορά τις </w:t>
      </w:r>
      <w:r>
        <w:rPr>
          <w:rFonts w:eastAsia="Times New Roman"/>
          <w:szCs w:val="24"/>
        </w:rPr>
        <w:t xml:space="preserve">δικές μου ενέργειες, όλες οι επαφές και οι συνομιλίες μου γίνονται από το προσωπικό μου τηλέφωνο κι όχι από πακιστανικά τηλέφωνα στο όνομα </w:t>
      </w:r>
      <w:proofErr w:type="spellStart"/>
      <w:r>
        <w:rPr>
          <w:rFonts w:eastAsia="Times New Roman"/>
          <w:szCs w:val="24"/>
        </w:rPr>
        <w:t>Φαταούλ</w:t>
      </w:r>
      <w:proofErr w:type="spellEnd"/>
      <w:r>
        <w:rPr>
          <w:rFonts w:eastAsia="Times New Roman"/>
          <w:szCs w:val="24"/>
        </w:rPr>
        <w:t xml:space="preserve"> </w:t>
      </w:r>
      <w:proofErr w:type="spellStart"/>
      <w:r>
        <w:rPr>
          <w:rFonts w:eastAsia="Times New Roman"/>
          <w:szCs w:val="24"/>
        </w:rPr>
        <w:t>Χακέ</w:t>
      </w:r>
      <w:proofErr w:type="spellEnd"/>
      <w:r>
        <w:rPr>
          <w:rFonts w:eastAsia="Times New Roman"/>
          <w:szCs w:val="24"/>
        </w:rPr>
        <w:t xml:space="preserve">, σαν αυτά που χρησιμοποιούσαν κάτι αθώοι </w:t>
      </w:r>
      <w:proofErr w:type="spellStart"/>
      <w:r>
        <w:rPr>
          <w:rFonts w:eastAsia="Times New Roman"/>
          <w:szCs w:val="24"/>
        </w:rPr>
        <w:t>ολιγάρχες</w:t>
      </w:r>
      <w:proofErr w:type="spellEnd"/>
      <w:r>
        <w:rPr>
          <w:rFonts w:eastAsia="Times New Roman"/>
          <w:szCs w:val="24"/>
        </w:rPr>
        <w:t>,</w:t>
      </w:r>
      <w:r>
        <w:rPr>
          <w:rFonts w:eastAsia="Times New Roman"/>
          <w:szCs w:val="24"/>
        </w:rPr>
        <w:t xml:space="preserve"> για να στήνουν δικαστικές έδρες. </w:t>
      </w:r>
    </w:p>
    <w:p w14:paraId="39209717" w14:textId="77777777" w:rsidR="00612455" w:rsidRDefault="00B02DE7">
      <w:pPr>
        <w:spacing w:line="600" w:lineRule="auto"/>
        <w:ind w:firstLine="720"/>
        <w:jc w:val="both"/>
        <w:rPr>
          <w:rFonts w:eastAsia="Times New Roman"/>
          <w:szCs w:val="24"/>
        </w:rPr>
      </w:pPr>
      <w:r>
        <w:rPr>
          <w:rFonts w:eastAsia="Times New Roman"/>
          <w:szCs w:val="24"/>
        </w:rPr>
        <w:t>Ουδέποτε μίλαγα γι</w:t>
      </w:r>
      <w:r>
        <w:rPr>
          <w:rFonts w:eastAsia="Times New Roman"/>
          <w:szCs w:val="24"/>
        </w:rPr>
        <w:t>α την υπόθεση με εισαγγελικό ή άλλο λειτουργό</w:t>
      </w:r>
      <w:r>
        <w:rPr>
          <w:rFonts w:eastAsia="Times New Roman"/>
          <w:szCs w:val="24"/>
        </w:rPr>
        <w:t xml:space="preserve">, </w:t>
      </w:r>
      <w:r>
        <w:rPr>
          <w:rFonts w:eastAsia="Times New Roman"/>
          <w:szCs w:val="24"/>
        </w:rPr>
        <w:t xml:space="preserve"> που ασχολείται με αυτή. Ουδέποτε εκβίαζα τον </w:t>
      </w:r>
      <w:proofErr w:type="spellStart"/>
      <w:r>
        <w:rPr>
          <w:rFonts w:eastAsia="Times New Roman"/>
          <w:szCs w:val="24"/>
        </w:rPr>
        <w:t>Γιαννουσάκη</w:t>
      </w:r>
      <w:proofErr w:type="spellEnd"/>
      <w:r>
        <w:rPr>
          <w:rFonts w:eastAsia="Times New Roman"/>
          <w:szCs w:val="24"/>
        </w:rPr>
        <w:t xml:space="preserve"> να εμπλέξει τον μεγαλοεπιχειρηματία Μαρινάκη στην υπόθεση του </w:t>
      </w:r>
      <w:r>
        <w:rPr>
          <w:rFonts w:eastAsia="Times New Roman"/>
          <w:szCs w:val="24"/>
        </w:rPr>
        <w:t>«</w:t>
      </w:r>
      <w:r>
        <w:rPr>
          <w:rFonts w:eastAsia="Times New Roman"/>
          <w:szCs w:val="24"/>
          <w:lang w:val="en-US"/>
        </w:rPr>
        <w:t>NOOR</w:t>
      </w:r>
      <w:r>
        <w:rPr>
          <w:rFonts w:eastAsia="Times New Roman"/>
          <w:szCs w:val="24"/>
        </w:rPr>
        <w:t>1</w:t>
      </w:r>
      <w:r>
        <w:rPr>
          <w:rFonts w:eastAsia="Times New Roman"/>
          <w:szCs w:val="24"/>
        </w:rPr>
        <w:t>»</w:t>
      </w:r>
      <w:r>
        <w:rPr>
          <w:rFonts w:eastAsia="Times New Roman"/>
          <w:szCs w:val="24"/>
        </w:rPr>
        <w:t xml:space="preserve">. Το έχει καταθέσει εξάλλου στη συνέντευξη του </w:t>
      </w:r>
      <w:proofErr w:type="spellStart"/>
      <w:r>
        <w:rPr>
          <w:rFonts w:eastAsia="Times New Roman"/>
          <w:szCs w:val="24"/>
        </w:rPr>
        <w:t>Τριανταφυλλόπουλου</w:t>
      </w:r>
      <w:proofErr w:type="spellEnd"/>
      <w:r>
        <w:rPr>
          <w:rFonts w:eastAsia="Times New Roman"/>
          <w:szCs w:val="24"/>
        </w:rPr>
        <w:t>. Το έχει κάνει κ</w:t>
      </w:r>
      <w:r>
        <w:rPr>
          <w:rFonts w:eastAsia="Times New Roman"/>
          <w:szCs w:val="24"/>
        </w:rPr>
        <w:t>αι μόνος του σε πανελλαδική συχνότητα</w:t>
      </w:r>
      <w:r>
        <w:rPr>
          <w:rFonts w:eastAsia="Times New Roman"/>
          <w:szCs w:val="24"/>
        </w:rPr>
        <w:t>,</w:t>
      </w:r>
      <w:r>
        <w:rPr>
          <w:rFonts w:eastAsia="Times New Roman"/>
          <w:szCs w:val="24"/>
        </w:rPr>
        <w:t xml:space="preserve"> πριν από τη συνομιλία που είχα μαζί του, το έχει κάνει και στις απόρρητες καταθέσεις του. Και φυσικά, δεν ήμουν σε θέση να καθοδηγήσω εγώ τα λεφτά του κ. Μαρινάκη, ώστε να καταλήξουν στον </w:t>
      </w:r>
      <w:proofErr w:type="spellStart"/>
      <w:r>
        <w:rPr>
          <w:rFonts w:eastAsia="Times New Roman"/>
          <w:szCs w:val="24"/>
        </w:rPr>
        <w:t>Γιαννουσάκη</w:t>
      </w:r>
      <w:proofErr w:type="spellEnd"/>
      <w:r>
        <w:rPr>
          <w:rFonts w:eastAsia="Times New Roman"/>
          <w:szCs w:val="24"/>
        </w:rPr>
        <w:t xml:space="preserve">. </w:t>
      </w:r>
    </w:p>
    <w:p w14:paraId="39209718" w14:textId="77777777" w:rsidR="00612455" w:rsidRDefault="00B02DE7">
      <w:pPr>
        <w:spacing w:line="600" w:lineRule="auto"/>
        <w:ind w:firstLine="720"/>
        <w:jc w:val="both"/>
        <w:rPr>
          <w:rFonts w:eastAsia="Times New Roman"/>
          <w:szCs w:val="24"/>
        </w:rPr>
      </w:pPr>
      <w:r>
        <w:rPr>
          <w:rFonts w:eastAsia="Times New Roman"/>
          <w:szCs w:val="24"/>
        </w:rPr>
        <w:t>Ο εφοπλιστής Ευ</w:t>
      </w:r>
      <w:r>
        <w:rPr>
          <w:rFonts w:eastAsia="Times New Roman"/>
          <w:szCs w:val="24"/>
        </w:rPr>
        <w:t xml:space="preserve">άγγελος Μαρινάκης είναι στενός φίλος και συνεργάτης του παραπάνω </w:t>
      </w:r>
      <w:proofErr w:type="spellStart"/>
      <w:r>
        <w:rPr>
          <w:rFonts w:eastAsia="Times New Roman"/>
          <w:szCs w:val="24"/>
        </w:rPr>
        <w:t>ναρκεμπόρου</w:t>
      </w:r>
      <w:proofErr w:type="spellEnd"/>
      <w:r>
        <w:rPr>
          <w:rFonts w:eastAsia="Times New Roman"/>
          <w:szCs w:val="24"/>
        </w:rPr>
        <w:t xml:space="preserve"> Ευθύμιου </w:t>
      </w:r>
      <w:proofErr w:type="spellStart"/>
      <w:r>
        <w:rPr>
          <w:rFonts w:eastAsia="Times New Roman"/>
          <w:szCs w:val="24"/>
        </w:rPr>
        <w:t>Γιαννουσάκη</w:t>
      </w:r>
      <w:proofErr w:type="spellEnd"/>
      <w:r>
        <w:rPr>
          <w:rFonts w:eastAsia="Times New Roman"/>
          <w:szCs w:val="24"/>
        </w:rPr>
        <w:t xml:space="preserve">, στενός φίλος του καταδικασμένου για την υπόθεση Αιμίλιου </w:t>
      </w:r>
      <w:proofErr w:type="spellStart"/>
      <w:r>
        <w:rPr>
          <w:rFonts w:eastAsia="Times New Roman"/>
          <w:szCs w:val="24"/>
        </w:rPr>
        <w:t>Κοτσώνη</w:t>
      </w:r>
      <w:proofErr w:type="spellEnd"/>
      <w:r>
        <w:rPr>
          <w:rFonts w:eastAsia="Times New Roman"/>
          <w:szCs w:val="24"/>
        </w:rPr>
        <w:t xml:space="preserve">, στενός φίλος και συνεργάτης της Ντόρας Μπακογιάννη και του συζύγου της Ισίδωρου </w:t>
      </w:r>
      <w:proofErr w:type="spellStart"/>
      <w:r>
        <w:rPr>
          <w:rFonts w:eastAsia="Times New Roman"/>
          <w:szCs w:val="24"/>
        </w:rPr>
        <w:t>Κούβελου</w:t>
      </w:r>
      <w:proofErr w:type="spellEnd"/>
      <w:r>
        <w:rPr>
          <w:rFonts w:eastAsia="Times New Roman"/>
          <w:szCs w:val="24"/>
        </w:rPr>
        <w:t>. Κ</w:t>
      </w:r>
      <w:r>
        <w:rPr>
          <w:rFonts w:eastAsia="Times New Roman"/>
          <w:szCs w:val="24"/>
        </w:rPr>
        <w:t xml:space="preserve">αι ρωτάω: Εργάζεται εκεί ή όχι; Εργάζεται στο γραφείο του κ. Μαρινάκη ή όχι ο κ. </w:t>
      </w:r>
      <w:proofErr w:type="spellStart"/>
      <w:r>
        <w:rPr>
          <w:rFonts w:eastAsia="Times New Roman"/>
          <w:szCs w:val="24"/>
        </w:rPr>
        <w:t>Κούβελος</w:t>
      </w:r>
      <w:proofErr w:type="spellEnd"/>
      <w:r>
        <w:rPr>
          <w:rFonts w:eastAsia="Times New Roman"/>
          <w:szCs w:val="24"/>
        </w:rPr>
        <w:t xml:space="preserve">; Στενός φίλος και συνεργάτης του Μάκη Βορίδη, ο οποίος είναι και δικηγόρος τους. Και βέβαια, είναι δικηγόρος και των «ΠΑΡΑΠΟΛΙΤΙΚΩΝ» του κ. </w:t>
      </w:r>
      <w:proofErr w:type="spellStart"/>
      <w:r>
        <w:rPr>
          <w:rFonts w:eastAsia="Times New Roman"/>
          <w:szCs w:val="24"/>
        </w:rPr>
        <w:t>Κουρτάκη</w:t>
      </w:r>
      <w:proofErr w:type="spellEnd"/>
      <w:r>
        <w:rPr>
          <w:rFonts w:eastAsia="Times New Roman"/>
          <w:szCs w:val="24"/>
        </w:rPr>
        <w:t>.</w:t>
      </w:r>
    </w:p>
    <w:p w14:paraId="39209719" w14:textId="77777777" w:rsidR="00612455" w:rsidRDefault="00B02DE7">
      <w:pPr>
        <w:spacing w:line="600" w:lineRule="auto"/>
        <w:ind w:firstLine="720"/>
        <w:jc w:val="both"/>
        <w:rPr>
          <w:rFonts w:eastAsia="Times New Roman"/>
          <w:szCs w:val="24"/>
        </w:rPr>
      </w:pPr>
      <w:r>
        <w:rPr>
          <w:rFonts w:eastAsia="Times New Roman"/>
          <w:szCs w:val="24"/>
        </w:rPr>
        <w:t>Κυρίες και κύριο</w:t>
      </w:r>
      <w:r>
        <w:rPr>
          <w:rFonts w:eastAsia="Times New Roman"/>
          <w:szCs w:val="24"/>
        </w:rPr>
        <w:t>ι συνάδελφοι, θέλω να θυμίσω ότι κάποιοι</w:t>
      </w:r>
      <w:r>
        <w:rPr>
          <w:rFonts w:eastAsia="Times New Roman"/>
          <w:szCs w:val="24"/>
        </w:rPr>
        <w:t>,</w:t>
      </w:r>
      <w:r>
        <w:rPr>
          <w:rFonts w:eastAsia="Times New Roman"/>
          <w:szCs w:val="24"/>
        </w:rPr>
        <w:t xml:space="preserve"> που σήμερα γίνονται συνήγοροι, ήταν αυτοί που κατηγορούσαν τον Μαρινάκη. Ας δει κανείς τι έλεγε για τις παράνομες υποκλοπές ο Αλέξης Κούγιας. Τον αποκαλούσε «χούντα του ποδοσφαίρου», «παχύδερμο», «μέλος εγκληματική</w:t>
      </w:r>
      <w:r>
        <w:rPr>
          <w:rFonts w:eastAsia="Times New Roman"/>
          <w:szCs w:val="24"/>
        </w:rPr>
        <w:t xml:space="preserve">ς οργάνωσης». Τώρα είναι δικηγόρος του. </w:t>
      </w:r>
    </w:p>
    <w:p w14:paraId="3920971A" w14:textId="77777777" w:rsidR="00612455" w:rsidRDefault="00B02DE7">
      <w:pPr>
        <w:spacing w:line="600" w:lineRule="auto"/>
        <w:ind w:firstLine="720"/>
        <w:jc w:val="both"/>
        <w:rPr>
          <w:rFonts w:eastAsia="Times New Roman"/>
          <w:szCs w:val="24"/>
        </w:rPr>
      </w:pPr>
      <w:r>
        <w:rPr>
          <w:rFonts w:eastAsia="Times New Roman"/>
          <w:szCs w:val="24"/>
        </w:rPr>
        <w:t>Κυρίες και κύριοι συνάδελφοι, ο Ευάγγελος Μαρινάκης και το «</w:t>
      </w:r>
      <w:proofErr w:type="spellStart"/>
      <w:r>
        <w:rPr>
          <w:rFonts w:eastAsia="Times New Roman"/>
          <w:szCs w:val="24"/>
        </w:rPr>
        <w:t>γιουσουφάκι</w:t>
      </w:r>
      <w:proofErr w:type="spellEnd"/>
      <w:r>
        <w:rPr>
          <w:rFonts w:eastAsia="Times New Roman"/>
          <w:szCs w:val="24"/>
        </w:rPr>
        <w:t xml:space="preserve">», το οποίο ενεργεί ως εγκληματική οργάνωση, δολοφονώντας χαρακτήρες, ο κ. Ιωάννης </w:t>
      </w:r>
      <w:proofErr w:type="spellStart"/>
      <w:r>
        <w:rPr>
          <w:rFonts w:eastAsia="Times New Roman"/>
          <w:szCs w:val="24"/>
        </w:rPr>
        <w:t>Κουρτάκης</w:t>
      </w:r>
      <w:proofErr w:type="spellEnd"/>
      <w:r>
        <w:rPr>
          <w:rFonts w:eastAsia="Times New Roman"/>
          <w:szCs w:val="24"/>
        </w:rPr>
        <w:t>, θα πρέπει να αντιληφθούν ότι σε αυτή τη χώρα δεν δ</w:t>
      </w:r>
      <w:r>
        <w:rPr>
          <w:rFonts w:eastAsia="Times New Roman"/>
          <w:szCs w:val="24"/>
        </w:rPr>
        <w:t xml:space="preserve">ιατάζουν ούτε οι σουλτάνοι ούτε οι </w:t>
      </w:r>
      <w:proofErr w:type="spellStart"/>
      <w:r>
        <w:rPr>
          <w:rFonts w:eastAsia="Times New Roman"/>
          <w:szCs w:val="24"/>
        </w:rPr>
        <w:t>Εσκομπάρ</w:t>
      </w:r>
      <w:proofErr w:type="spellEnd"/>
      <w:r>
        <w:rPr>
          <w:rFonts w:eastAsia="Times New Roman"/>
          <w:szCs w:val="24"/>
        </w:rPr>
        <w:t>. Σε αυτή τη χώρα υπάρχουν θεσμικά, δικαιοδοτικά όργανα, υπάρχει δικαιοσύνη, που σύντομα θα αποφανθούν εάν είναι τυχαίο το γεγονός, συμπτώσεις ή επίορκες συναλλαγές, οι καθυστερήσεις των βουλευμάτων, οι αυστηροί ε</w:t>
      </w:r>
      <w:r>
        <w:rPr>
          <w:rFonts w:eastAsia="Times New Roman"/>
          <w:szCs w:val="24"/>
        </w:rPr>
        <w:t xml:space="preserve">ισηγητές σε βάρος </w:t>
      </w:r>
      <w:r>
        <w:rPr>
          <w:rFonts w:eastAsia="Times New Roman"/>
          <w:color w:val="000000" w:themeColor="text1"/>
          <w:szCs w:val="24"/>
        </w:rPr>
        <w:t xml:space="preserve">όσων πολιτών συνομιλούν με </w:t>
      </w:r>
      <w:proofErr w:type="spellStart"/>
      <w:r>
        <w:rPr>
          <w:rFonts w:eastAsia="Times New Roman"/>
          <w:color w:val="000000" w:themeColor="text1"/>
          <w:szCs w:val="24"/>
        </w:rPr>
        <w:t>μεγαλεμπόρους</w:t>
      </w:r>
      <w:proofErr w:type="spellEnd"/>
      <w:r>
        <w:rPr>
          <w:rFonts w:eastAsia="Times New Roman"/>
          <w:color w:val="000000" w:themeColor="text1"/>
          <w:szCs w:val="24"/>
        </w:rPr>
        <w:t xml:space="preserve"> ναρκωτικών. Συνεργάτες δε</w:t>
      </w:r>
      <w:r>
        <w:rPr>
          <w:rFonts w:eastAsia="Times New Roman"/>
          <w:color w:val="000000" w:themeColor="text1"/>
          <w:szCs w:val="24"/>
        </w:rPr>
        <w:t>,</w:t>
      </w:r>
      <w:r>
        <w:rPr>
          <w:rFonts w:eastAsia="Times New Roman"/>
          <w:color w:val="000000" w:themeColor="text1"/>
          <w:szCs w:val="24"/>
        </w:rPr>
        <w:t xml:space="preserve"> των κατηγορουμένων που απαλλάσσουν τόσο οι ποινές-χάδι σε </w:t>
      </w:r>
      <w:proofErr w:type="spellStart"/>
      <w:r>
        <w:rPr>
          <w:rFonts w:eastAsia="Times New Roman"/>
          <w:color w:val="000000" w:themeColor="text1"/>
          <w:szCs w:val="24"/>
        </w:rPr>
        <w:t>μεγαλεμπόρους</w:t>
      </w:r>
      <w:proofErr w:type="spellEnd"/>
      <w:r>
        <w:rPr>
          <w:rFonts w:eastAsia="Times New Roman"/>
          <w:color w:val="000000" w:themeColor="text1"/>
          <w:szCs w:val="24"/>
        </w:rPr>
        <w:t xml:space="preserve"> ναρκωτικών από αναπληρωματικές θέσεις</w:t>
      </w:r>
      <w:r>
        <w:rPr>
          <w:rFonts w:eastAsia="Times New Roman"/>
          <w:color w:val="000000" w:themeColor="text1"/>
          <w:szCs w:val="24"/>
        </w:rPr>
        <w:t>,</w:t>
      </w:r>
      <w:r>
        <w:rPr>
          <w:rFonts w:eastAsia="Times New Roman"/>
          <w:color w:val="000000" w:themeColor="text1"/>
          <w:szCs w:val="24"/>
        </w:rPr>
        <w:t xml:space="preserve"> τόσο οι </w:t>
      </w:r>
      <w:proofErr w:type="spellStart"/>
      <w:r>
        <w:rPr>
          <w:rFonts w:eastAsia="Times New Roman"/>
          <w:color w:val="000000" w:themeColor="text1"/>
          <w:szCs w:val="24"/>
        </w:rPr>
        <w:t>μειοψηφίες</w:t>
      </w:r>
      <w:proofErr w:type="spellEnd"/>
      <w:r>
        <w:rPr>
          <w:rFonts w:eastAsia="Times New Roman"/>
          <w:color w:val="000000" w:themeColor="text1"/>
          <w:szCs w:val="24"/>
        </w:rPr>
        <w:t xml:space="preserve"> </w:t>
      </w:r>
      <w:r>
        <w:rPr>
          <w:rFonts w:eastAsia="Times New Roman"/>
          <w:szCs w:val="24"/>
        </w:rPr>
        <w:t>για την αποφυλάκιση μεγαλεμπόρων ναρκωτι</w:t>
      </w:r>
      <w:r>
        <w:rPr>
          <w:rFonts w:eastAsia="Times New Roman"/>
          <w:szCs w:val="24"/>
        </w:rPr>
        <w:t xml:space="preserve">κών, ενώ οι </w:t>
      </w:r>
      <w:proofErr w:type="spellStart"/>
      <w:r>
        <w:rPr>
          <w:rFonts w:eastAsia="Times New Roman"/>
          <w:szCs w:val="24"/>
        </w:rPr>
        <w:t>Ηριάνες</w:t>
      </w:r>
      <w:proofErr w:type="spellEnd"/>
      <w:r>
        <w:rPr>
          <w:rFonts w:eastAsia="Times New Roman"/>
          <w:szCs w:val="24"/>
        </w:rPr>
        <w:t xml:space="preserve"> παραμένουν στη φυλακή, τόσο οι περισσότερες συναντήσεις κατηγορουμένων και υποδίκων με ανώτερους δικαστικούς λειτουργούς, τόσο οι καθυστερήσεις στις ανακριτικές διαδικασίες, τόσο οι διαβρώσεις μεγάλης μερίδας δημοσίων λειτουργών, όσο φυ</w:t>
      </w:r>
      <w:r>
        <w:rPr>
          <w:rFonts w:eastAsia="Times New Roman"/>
          <w:szCs w:val="24"/>
        </w:rPr>
        <w:t xml:space="preserve">σικά και στα </w:t>
      </w:r>
      <w:proofErr w:type="spellStart"/>
      <w:r>
        <w:rPr>
          <w:rFonts w:eastAsia="Times New Roman"/>
          <w:szCs w:val="24"/>
        </w:rPr>
        <w:t>στοχευμένα</w:t>
      </w:r>
      <w:proofErr w:type="spellEnd"/>
      <w:r>
        <w:rPr>
          <w:rFonts w:eastAsia="Times New Roman"/>
          <w:szCs w:val="24"/>
        </w:rPr>
        <w:t xml:space="preserve"> οργανωμένα, συντονισμένα και μολυσματικά δημοσιεύματα υπανθρώπων του Τύπου, που υποκρίνονται ότι δεν έχουν νταβατζήδες, για να κρύψουν το πόσο εκδιδόμενη είναι η λάσπη και η συκοφαντία, που τολμούν να ρίχνουν απέναντι σε ανθρώπους π</w:t>
      </w:r>
      <w:r>
        <w:rPr>
          <w:rFonts w:eastAsia="Times New Roman"/>
          <w:szCs w:val="24"/>
        </w:rPr>
        <w:t xml:space="preserve">ου υπηρετούν την αλήθεια κι όχι τα κελεύσματα του </w:t>
      </w:r>
      <w:proofErr w:type="spellStart"/>
      <w:r>
        <w:rPr>
          <w:rFonts w:eastAsia="Times New Roman"/>
          <w:szCs w:val="24"/>
        </w:rPr>
        <w:t>Εσκομπάρ</w:t>
      </w:r>
      <w:proofErr w:type="spellEnd"/>
      <w:r>
        <w:rPr>
          <w:rFonts w:eastAsia="Times New Roman"/>
          <w:szCs w:val="24"/>
        </w:rPr>
        <w:t xml:space="preserve">, ο οποίος, κύριοι της </w:t>
      </w:r>
      <w:r>
        <w:rPr>
          <w:rFonts w:eastAsia="Times New Roman"/>
          <w:szCs w:val="24"/>
        </w:rPr>
        <w:t>Α</w:t>
      </w:r>
      <w:r>
        <w:rPr>
          <w:rFonts w:eastAsia="Times New Roman"/>
          <w:szCs w:val="24"/>
        </w:rPr>
        <w:t xml:space="preserve">ντιπολίτευσης, πιστέψτε με, δεν θα επικρατήσει. </w:t>
      </w:r>
    </w:p>
    <w:p w14:paraId="3920971B" w14:textId="77777777" w:rsidR="00612455" w:rsidRDefault="00B02DE7">
      <w:pPr>
        <w:spacing w:line="600" w:lineRule="auto"/>
        <w:ind w:firstLine="720"/>
        <w:jc w:val="both"/>
        <w:rPr>
          <w:rFonts w:eastAsia="Times New Roman"/>
          <w:szCs w:val="24"/>
        </w:rPr>
      </w:pPr>
      <w:r>
        <w:rPr>
          <w:rFonts w:eastAsia="Times New Roman"/>
          <w:szCs w:val="24"/>
        </w:rPr>
        <w:t>Προτιμώ τον ρόλο του «τζάμπα μάγκα»</w:t>
      </w:r>
      <w:r>
        <w:rPr>
          <w:rFonts w:eastAsia="Times New Roman"/>
          <w:szCs w:val="24"/>
        </w:rPr>
        <w:t>,</w:t>
      </w:r>
      <w:r>
        <w:rPr>
          <w:rFonts w:eastAsia="Times New Roman"/>
          <w:szCs w:val="24"/>
        </w:rPr>
        <w:t xml:space="preserve"> παρά τον ρόλο του επί πληρωμή βλάκα και απατεώνα της πολιτικής.</w:t>
      </w:r>
    </w:p>
    <w:p w14:paraId="3920971C" w14:textId="77777777" w:rsidR="00612455" w:rsidRDefault="00B02DE7">
      <w:pPr>
        <w:spacing w:line="600" w:lineRule="auto"/>
        <w:ind w:firstLine="720"/>
        <w:jc w:val="center"/>
        <w:rPr>
          <w:rFonts w:eastAsia="Times New Roman"/>
          <w:szCs w:val="24"/>
        </w:rPr>
      </w:pPr>
      <w:r>
        <w:rPr>
          <w:rFonts w:eastAsia="Times New Roman"/>
          <w:szCs w:val="24"/>
        </w:rPr>
        <w:t xml:space="preserve">(Χειροκροτήματα από τις </w:t>
      </w:r>
      <w:r>
        <w:rPr>
          <w:rFonts w:eastAsia="Times New Roman"/>
          <w:szCs w:val="24"/>
        </w:rPr>
        <w:t>πτέρυγες του ΣΥΡΙΖΑ και των Α</w:t>
      </w:r>
      <w:r>
        <w:rPr>
          <w:rFonts w:eastAsia="Times New Roman"/>
          <w:szCs w:val="24"/>
        </w:rPr>
        <w:t>ΝΕΛ</w:t>
      </w:r>
      <w:r>
        <w:rPr>
          <w:rFonts w:eastAsia="Times New Roman"/>
          <w:szCs w:val="24"/>
        </w:rPr>
        <w:t>)</w:t>
      </w:r>
    </w:p>
    <w:p w14:paraId="3920971D" w14:textId="77777777" w:rsidR="00612455" w:rsidRDefault="00B02DE7">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Κύριε Πρόεδρε, μπορώ να έχω τον λόγο; </w:t>
      </w:r>
    </w:p>
    <w:p w14:paraId="3920971E"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Κύριε Πρόεδρε, θα μου δώσετε κι εμένα τον λόγο. </w:t>
      </w:r>
    </w:p>
    <w:p w14:paraId="3920971F"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Θα δώσω τον λόγο στον κ. Αθανασίου μόνο, γιατί δεν </w:t>
      </w:r>
      <w:r>
        <w:rPr>
          <w:rFonts w:eastAsia="Times New Roman"/>
          <w:szCs w:val="24"/>
        </w:rPr>
        <w:t>είχε την ευχέρεια…</w:t>
      </w:r>
    </w:p>
    <w:p w14:paraId="39209720"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Κύριε Πρόεδρε, μετά θα δώσετε τον λόγο και σε εμένα. </w:t>
      </w:r>
    </w:p>
    <w:p w14:paraId="39209721"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Σας παρακαλώ, κύριε Γεωργιάδη! </w:t>
      </w:r>
    </w:p>
    <w:p w14:paraId="39209722" w14:textId="77777777" w:rsidR="00612455" w:rsidRDefault="00B02DE7">
      <w:pPr>
        <w:spacing w:line="600" w:lineRule="auto"/>
        <w:ind w:firstLine="720"/>
        <w:jc w:val="both"/>
        <w:rPr>
          <w:rFonts w:eastAsia="Times New Roman"/>
          <w:szCs w:val="24"/>
        </w:rPr>
      </w:pPr>
      <w:r>
        <w:rPr>
          <w:rFonts w:eastAsia="Times New Roman"/>
          <w:szCs w:val="24"/>
        </w:rPr>
        <w:t>Θα δώσω τον λόγο στον κ. Αθανασίου και στην κ. Μπακογιάννη, αν θέλει, διότι δεν είχαν την ευ</w:t>
      </w:r>
      <w:r>
        <w:rPr>
          <w:rFonts w:eastAsia="Times New Roman"/>
          <w:szCs w:val="24"/>
        </w:rPr>
        <w:t xml:space="preserve">χέρεια να εκφράσουν τις απόψεις του από του Βήματος. Ο κ. Γεωργιάδης μίλησε δώδεκα λεπτά. </w:t>
      </w:r>
    </w:p>
    <w:p w14:paraId="39209723"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Μετά θα δώσετε τον λόγο και σε εμένα. Ήταν ο ορισμός του προσωπικού.</w:t>
      </w:r>
    </w:p>
    <w:p w14:paraId="39209724"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Τον λόγο θα τον δίνω σε όποιον θέλω, </w:t>
      </w:r>
      <w:r>
        <w:rPr>
          <w:rFonts w:eastAsia="Times New Roman"/>
          <w:szCs w:val="24"/>
        </w:rPr>
        <w:t>όποτε θέλω κι όποτε πρέπει.</w:t>
      </w:r>
    </w:p>
    <w:p w14:paraId="39209725" w14:textId="77777777" w:rsidR="00612455" w:rsidRDefault="00B02DE7">
      <w:pPr>
        <w:spacing w:line="600" w:lineRule="auto"/>
        <w:ind w:firstLine="720"/>
        <w:jc w:val="center"/>
        <w:rPr>
          <w:rFonts w:eastAsia="Times New Roman"/>
          <w:szCs w:val="24"/>
        </w:rPr>
      </w:pPr>
      <w:r>
        <w:rPr>
          <w:rFonts w:eastAsia="Times New Roman"/>
          <w:szCs w:val="24"/>
        </w:rPr>
        <w:t xml:space="preserve">(Χειροκροτήματα από την πτέρυγα του ΣΥΡΙΖΑ και των </w:t>
      </w:r>
      <w:r>
        <w:rPr>
          <w:rFonts w:eastAsia="Times New Roman"/>
          <w:szCs w:val="24"/>
        </w:rPr>
        <w:t>ΑΝΕΛ</w:t>
      </w:r>
      <w:r>
        <w:rPr>
          <w:rFonts w:eastAsia="Times New Roman"/>
          <w:szCs w:val="24"/>
        </w:rPr>
        <w:t>)</w:t>
      </w:r>
    </w:p>
    <w:p w14:paraId="39209726"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Θα μου δώστε τον λόγο κατά τον Κανονισμό. Με ανέφερε τρεις φορές ως «εκπρόσωπο συμφερόντων». Είναι ο ορισμός του προσωπικού. Δεν θα μου </w:t>
      </w:r>
      <w:r>
        <w:rPr>
          <w:rFonts w:eastAsia="Times New Roman"/>
          <w:szCs w:val="24"/>
        </w:rPr>
        <w:t>στερήσετε τον λόγο.</w:t>
      </w:r>
    </w:p>
    <w:p w14:paraId="39209727"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Όχι, κύριε Γεωργιάδη. Για τον κ. Καμμένο… </w:t>
      </w:r>
    </w:p>
    <w:p w14:paraId="39209728" w14:textId="77777777" w:rsidR="00612455" w:rsidRDefault="00B02DE7">
      <w:pPr>
        <w:spacing w:line="600" w:lineRule="auto"/>
        <w:ind w:firstLine="720"/>
        <w:jc w:val="both"/>
        <w:rPr>
          <w:rFonts w:eastAsia="Times New Roman"/>
          <w:b/>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Κύριε Πρόεδρε, τρεις φορές με κατονόμασε ως «εκπρόσωπο συμφερόντων». Θα μου δώσετε τον λόγο. </w:t>
      </w:r>
      <w:r>
        <w:rPr>
          <w:rFonts w:eastAsia="Times New Roman"/>
          <w:b/>
          <w:szCs w:val="24"/>
        </w:rPr>
        <w:t xml:space="preserve"> </w:t>
      </w:r>
    </w:p>
    <w:p w14:paraId="39209729"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Καθίστε κα</w:t>
      </w:r>
      <w:r>
        <w:rPr>
          <w:rFonts w:eastAsia="Times New Roman"/>
          <w:szCs w:val="24"/>
        </w:rPr>
        <w:t xml:space="preserve">ι ακούστε. </w:t>
      </w:r>
    </w:p>
    <w:p w14:paraId="3920972A" w14:textId="77777777" w:rsidR="00612455" w:rsidRDefault="00B02DE7">
      <w:pPr>
        <w:spacing w:line="600" w:lineRule="auto"/>
        <w:ind w:firstLine="720"/>
        <w:jc w:val="both"/>
        <w:rPr>
          <w:rFonts w:eastAsia="Times New Roman"/>
          <w:b/>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Θα μου δώσετε τον λόγο. Δεν θα ακούσω. </w:t>
      </w:r>
      <w:r>
        <w:rPr>
          <w:rFonts w:eastAsia="Times New Roman"/>
          <w:b/>
          <w:szCs w:val="24"/>
        </w:rPr>
        <w:t xml:space="preserve"> </w:t>
      </w:r>
    </w:p>
    <w:p w14:paraId="3920972B"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Γεωργιάδη, θα ακούσετε και δεν θα σας δώσω τον λόγο, διότι μιλήσατε δώδεκα λεπτά. </w:t>
      </w:r>
    </w:p>
    <w:p w14:paraId="3920972C"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Δεν έχει σημασία. Τώρα το</w:t>
      </w:r>
      <w:r>
        <w:rPr>
          <w:rFonts w:eastAsia="Times New Roman"/>
          <w:szCs w:val="24"/>
        </w:rPr>
        <w:t xml:space="preserve"> ανέφερε. Κύριε Πρόεδρε, είναι ο ορισμός του προσωπικού. Το ξέρετε καλά. Σας παρακαλώ πάρα πολύ. </w:t>
      </w:r>
    </w:p>
    <w:p w14:paraId="3920972D"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Φέρατε μία είδηση, η οποία απεδείχθη…</w:t>
      </w:r>
    </w:p>
    <w:p w14:paraId="3920972E"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Είναι ο ορισμός του προσωπικού, το ξέρετε καλά.</w:t>
      </w:r>
    </w:p>
    <w:p w14:paraId="3920972F" w14:textId="77777777" w:rsidR="00612455" w:rsidRDefault="00B02DE7">
      <w:pPr>
        <w:spacing w:line="600" w:lineRule="auto"/>
        <w:ind w:firstLine="720"/>
        <w:jc w:val="both"/>
        <w:rPr>
          <w:rFonts w:eastAsia="Times New Roman"/>
          <w:szCs w:val="24"/>
        </w:rPr>
      </w:pPr>
      <w:r>
        <w:rPr>
          <w:rFonts w:eastAsia="Times New Roman"/>
          <w:b/>
          <w:szCs w:val="24"/>
        </w:rPr>
        <w:t>ΠΡΟΕΔΡΟΣ (Νικ</w:t>
      </w:r>
      <w:r>
        <w:rPr>
          <w:rFonts w:eastAsia="Times New Roman"/>
          <w:b/>
          <w:szCs w:val="24"/>
        </w:rPr>
        <w:t xml:space="preserve">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Καθόλου δεν είναι προσωπικό.</w:t>
      </w:r>
    </w:p>
    <w:p w14:paraId="39209730"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Δεν είστε τύραννος και δεν μπορείτε να δίνετε τον λόγο όποτε θέλετε.</w:t>
      </w:r>
    </w:p>
    <w:p w14:paraId="39209731" w14:textId="77777777" w:rsidR="00612455" w:rsidRDefault="00B02DE7">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Τύραννος δεν είμαι, αλλά από το πρωί εξακόσιες δώδεκα φορές ακούστηκε το όνομα του κ. Καμμένου. </w:t>
      </w:r>
    </w:p>
    <w:p w14:paraId="39209732"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Κύριε Πρόεδρε, περιμένω τον λόγο. Τρεις φορές με ανέφερε.</w:t>
      </w:r>
    </w:p>
    <w:p w14:paraId="39209733" w14:textId="77777777" w:rsidR="00612455" w:rsidRDefault="00B02DE7">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Εσείς θα περιμένετε, αλλά όχι σε αυτήν τη</w:t>
      </w:r>
      <w:r>
        <w:rPr>
          <w:rFonts w:eastAsia="Times New Roman"/>
          <w:bCs/>
          <w:szCs w:val="24"/>
        </w:rPr>
        <w:t xml:space="preserve"> συνεδρίαση. Σας το λέω ευθύτατα.</w:t>
      </w:r>
    </w:p>
    <w:p w14:paraId="39209734"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Μη χαλάσετε την καλή σας εικόνα</w:t>
      </w:r>
      <w:r>
        <w:rPr>
          <w:rFonts w:eastAsia="Times New Roman"/>
          <w:szCs w:val="24"/>
        </w:rPr>
        <w:t>,</w:t>
      </w:r>
      <w:r>
        <w:rPr>
          <w:rFonts w:eastAsia="Times New Roman"/>
          <w:szCs w:val="24"/>
        </w:rPr>
        <w:t xml:space="preserve"> συμπεριφερόμενος ως τύραννος.</w:t>
      </w:r>
    </w:p>
    <w:p w14:paraId="39209735" w14:textId="77777777" w:rsidR="00612455" w:rsidRDefault="00B02DE7">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Σας παρακαλώ! Η καλή εικόνα συμπεριλαμβάνει την ισηγορία και την ισονομία.</w:t>
      </w:r>
    </w:p>
    <w:p w14:paraId="39209736" w14:textId="77777777" w:rsidR="00612455" w:rsidRDefault="00B02DE7">
      <w:pPr>
        <w:spacing w:line="600" w:lineRule="auto"/>
        <w:ind w:firstLine="720"/>
        <w:jc w:val="both"/>
        <w:rPr>
          <w:rFonts w:eastAsia="Times New Roman"/>
          <w:bCs/>
          <w:szCs w:val="24"/>
        </w:rPr>
      </w:pPr>
      <w:r>
        <w:rPr>
          <w:rFonts w:eastAsia="Times New Roman"/>
          <w:bCs/>
          <w:szCs w:val="24"/>
        </w:rPr>
        <w:t xml:space="preserve">Κύριε Γεωργιάδη, επί μία </w:t>
      </w:r>
      <w:r>
        <w:rPr>
          <w:rFonts w:eastAsia="Times New Roman"/>
          <w:bCs/>
          <w:szCs w:val="24"/>
        </w:rPr>
        <w:t>εβδομάδα και σήμερα ιδιαίτερα…</w:t>
      </w:r>
    </w:p>
    <w:p w14:paraId="39209737"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Κύριε Πρόεδρε, μη χαλάσετε την καλή σας εικόνα</w:t>
      </w:r>
      <w:r>
        <w:rPr>
          <w:rFonts w:eastAsia="Times New Roman"/>
          <w:szCs w:val="24"/>
        </w:rPr>
        <w:t>,</w:t>
      </w:r>
      <w:r>
        <w:rPr>
          <w:rFonts w:eastAsia="Times New Roman"/>
          <w:szCs w:val="24"/>
        </w:rPr>
        <w:t xml:space="preserve"> για να σώσετε τον Καμένο. Είναι ο ορισμός του προσωπικού. Θα μου δώσετε τον λόγο.</w:t>
      </w:r>
    </w:p>
    <w:p w14:paraId="39209738" w14:textId="77777777" w:rsidR="00612455" w:rsidRDefault="00B02DE7">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Δεν υπάρχει προσωπικό.</w:t>
      </w:r>
    </w:p>
    <w:p w14:paraId="39209739" w14:textId="77777777" w:rsidR="00612455" w:rsidRDefault="00B02DE7">
      <w:pPr>
        <w:spacing w:line="600" w:lineRule="auto"/>
        <w:ind w:firstLine="720"/>
        <w:jc w:val="both"/>
        <w:rPr>
          <w:rFonts w:eastAsia="Times New Roman"/>
          <w:bCs/>
          <w:szCs w:val="24"/>
        </w:rPr>
      </w:pPr>
      <w:r>
        <w:rPr>
          <w:rFonts w:eastAsia="Times New Roman"/>
          <w:bCs/>
          <w:szCs w:val="24"/>
        </w:rPr>
        <w:t>Τον λόγο έχει</w:t>
      </w:r>
      <w:r>
        <w:rPr>
          <w:rFonts w:eastAsia="Times New Roman"/>
          <w:bCs/>
          <w:szCs w:val="24"/>
        </w:rPr>
        <w:t xml:space="preserve"> ο κ. Αθανασίου για δύο λεπτά.</w:t>
      </w:r>
    </w:p>
    <w:p w14:paraId="3920973A" w14:textId="77777777" w:rsidR="00612455" w:rsidRDefault="00B02DE7">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Ευχαριστώ, κύριε Πρόεδρε.</w:t>
      </w:r>
    </w:p>
    <w:p w14:paraId="3920973B" w14:textId="77777777" w:rsidR="00612455" w:rsidRDefault="00B02DE7">
      <w:pPr>
        <w:spacing w:line="600" w:lineRule="auto"/>
        <w:ind w:firstLine="720"/>
        <w:jc w:val="both"/>
        <w:rPr>
          <w:rFonts w:eastAsia="Times New Roman"/>
          <w:szCs w:val="24"/>
        </w:rPr>
      </w:pPr>
      <w:r>
        <w:rPr>
          <w:rFonts w:eastAsia="Times New Roman"/>
          <w:szCs w:val="24"/>
        </w:rPr>
        <w:t>Σύμφωνα με το άρθρο 68 του Κανονισμού, κύριε Πρόεδρε, ο κ. Γεωργιάδης έχει δίκιο. Παρακαλώ, οι συνεργάτες σας να σας δείξουν το άρθρο 68. Είναι η πρώτη περίπτωση.</w:t>
      </w:r>
    </w:p>
    <w:p w14:paraId="3920973C" w14:textId="77777777" w:rsidR="00612455" w:rsidRDefault="00B02DE7">
      <w:pPr>
        <w:spacing w:line="600" w:lineRule="auto"/>
        <w:ind w:firstLine="720"/>
        <w:jc w:val="both"/>
        <w:rPr>
          <w:rFonts w:eastAsia="Times New Roman"/>
          <w:szCs w:val="24"/>
        </w:rPr>
      </w:pPr>
      <w:r>
        <w:rPr>
          <w:rFonts w:eastAsia="Times New Roman"/>
          <w:szCs w:val="24"/>
        </w:rPr>
        <w:t xml:space="preserve">Τώρα, όσον με </w:t>
      </w:r>
      <w:r>
        <w:rPr>
          <w:rFonts w:eastAsia="Times New Roman"/>
          <w:szCs w:val="24"/>
        </w:rPr>
        <w:t>αφορά, κύριε Καμένο, για ποια διάταξη λέτε και πότε έγινε αυτή; Και ποια είναι η ιστορία της διάταξης</w:t>
      </w:r>
      <w:r>
        <w:rPr>
          <w:rFonts w:eastAsia="Times New Roman"/>
          <w:szCs w:val="24"/>
        </w:rPr>
        <w:t>,</w:t>
      </w:r>
      <w:r>
        <w:rPr>
          <w:rFonts w:eastAsia="Times New Roman"/>
          <w:szCs w:val="24"/>
        </w:rPr>
        <w:t xml:space="preserve"> που ο Υπουργός Δικαιοσύνης έκρινε ειδική διάταξη για να βγαίνουν έξω οι «</w:t>
      </w:r>
      <w:proofErr w:type="spellStart"/>
      <w:r>
        <w:rPr>
          <w:rFonts w:eastAsia="Times New Roman"/>
          <w:szCs w:val="24"/>
        </w:rPr>
        <w:t>βαρ</w:t>
      </w:r>
      <w:r>
        <w:rPr>
          <w:rFonts w:eastAsia="Times New Roman"/>
          <w:szCs w:val="24"/>
        </w:rPr>
        <w:t>ώ</w:t>
      </w:r>
      <w:r>
        <w:rPr>
          <w:rFonts w:eastAsia="Times New Roman"/>
          <w:szCs w:val="24"/>
        </w:rPr>
        <w:t>νοι</w:t>
      </w:r>
      <w:proofErr w:type="spellEnd"/>
      <w:r>
        <w:rPr>
          <w:rFonts w:eastAsia="Times New Roman"/>
          <w:szCs w:val="24"/>
        </w:rPr>
        <w:t xml:space="preserve">»; </w:t>
      </w:r>
    </w:p>
    <w:p w14:paraId="3920973D" w14:textId="77777777" w:rsidR="00612455" w:rsidRDefault="00B02DE7">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Ανεξαρτήτων Ελ</w:t>
      </w:r>
      <w:r>
        <w:rPr>
          <w:rFonts w:eastAsia="Times New Roman"/>
          <w:b/>
          <w:szCs w:val="24"/>
        </w:rPr>
        <w:t xml:space="preserve">λήνων): </w:t>
      </w:r>
      <w:r>
        <w:rPr>
          <w:rFonts w:eastAsia="Times New Roman"/>
          <w:szCs w:val="24"/>
        </w:rPr>
        <w:t>Αυτή που ανακαλέσατε μέσα σε μία εβδομάδα.</w:t>
      </w:r>
    </w:p>
    <w:p w14:paraId="3920973E" w14:textId="77777777" w:rsidR="00612455" w:rsidRDefault="00B02DE7">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Παρακαλώ, κύριε Υπουργέ! Κύριε Καμμένο, παρακαλώ μην απαντάτε.</w:t>
      </w:r>
    </w:p>
    <w:p w14:paraId="3920973F" w14:textId="77777777" w:rsidR="00612455" w:rsidRDefault="00B02DE7">
      <w:pPr>
        <w:spacing w:line="600" w:lineRule="auto"/>
        <w:ind w:firstLine="720"/>
        <w:jc w:val="both"/>
        <w:rPr>
          <w:rFonts w:eastAsia="Times New Roman"/>
          <w:bCs/>
          <w:szCs w:val="24"/>
        </w:rPr>
      </w:pPr>
      <w:r>
        <w:rPr>
          <w:rFonts w:eastAsia="Times New Roman"/>
          <w:bCs/>
          <w:szCs w:val="24"/>
        </w:rPr>
        <w:t>Συνεχίστε, κύριε Αθανασίου.</w:t>
      </w:r>
    </w:p>
    <w:p w14:paraId="39209740" w14:textId="77777777" w:rsidR="00612455" w:rsidRDefault="00B02DE7">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Είστε άσχετος. Δεν είστε μόνο συκοφάντης.</w:t>
      </w:r>
    </w:p>
    <w:p w14:paraId="39209741" w14:textId="77777777" w:rsidR="00612455" w:rsidRDefault="00B02DE7">
      <w:pPr>
        <w:spacing w:line="600" w:lineRule="auto"/>
        <w:ind w:firstLine="720"/>
        <w:jc w:val="both"/>
        <w:rPr>
          <w:rFonts w:eastAsia="Times New Roman"/>
          <w:szCs w:val="24"/>
        </w:rPr>
      </w:pPr>
      <w:r>
        <w:rPr>
          <w:rFonts w:eastAsia="Times New Roman"/>
          <w:szCs w:val="24"/>
        </w:rPr>
        <w:t>Κανονικά</w:t>
      </w:r>
      <w:r>
        <w:rPr>
          <w:rFonts w:eastAsia="Times New Roman"/>
          <w:szCs w:val="24"/>
        </w:rPr>
        <w:t>,</w:t>
      </w:r>
      <w:r>
        <w:rPr>
          <w:rFonts w:eastAsia="Times New Roman"/>
          <w:szCs w:val="24"/>
        </w:rPr>
        <w:t xml:space="preserve"> δεν θα έπρεπε κανείς να απαντά σε ένα συκοφάντη, ο οποίος αποτελεί βάναυση προσβολή της αισθητικής αυτής της Βουλής. </w:t>
      </w:r>
    </w:p>
    <w:p w14:paraId="39209742" w14:textId="77777777" w:rsidR="00612455" w:rsidRDefault="00B02DE7">
      <w:pPr>
        <w:spacing w:line="600" w:lineRule="auto"/>
        <w:ind w:firstLine="720"/>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τις πτέρυγες του ΣΥΡΙΖΑ και των Α</w:t>
      </w:r>
      <w:r>
        <w:rPr>
          <w:rFonts w:eastAsia="Times New Roman"/>
          <w:szCs w:val="24"/>
        </w:rPr>
        <w:t>ΝΕΛ</w:t>
      </w:r>
      <w:r>
        <w:rPr>
          <w:rFonts w:eastAsia="Times New Roman"/>
          <w:szCs w:val="24"/>
        </w:rPr>
        <w:t>)</w:t>
      </w:r>
    </w:p>
    <w:p w14:paraId="39209743" w14:textId="77777777" w:rsidR="00612455" w:rsidRDefault="00B02DE7">
      <w:pPr>
        <w:spacing w:line="600" w:lineRule="auto"/>
        <w:ind w:firstLine="720"/>
        <w:jc w:val="both"/>
        <w:rPr>
          <w:rFonts w:eastAsia="Times New Roman"/>
          <w:szCs w:val="24"/>
        </w:rPr>
      </w:pPr>
      <w:r>
        <w:rPr>
          <w:rFonts w:eastAsia="Times New Roman"/>
          <w:szCs w:val="24"/>
        </w:rPr>
        <w:t>Θα τα ακούσετε!</w:t>
      </w:r>
    </w:p>
    <w:p w14:paraId="39209744" w14:textId="77777777" w:rsidR="00612455" w:rsidRDefault="00B02DE7">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Ήσυχα, κύριοι συνάδελφοι!</w:t>
      </w:r>
    </w:p>
    <w:p w14:paraId="39209745" w14:textId="77777777" w:rsidR="00612455" w:rsidRDefault="00B02DE7">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όμως, υπήρχαν πολλές καταδίκες –παρακαλώ και τον κ. Παρασκευόπουλο να συμπληρώσει- από το Δικαστήριο Ανθρωπίνων Δικαιωμάτων για τη συμφόρηση των φυλακών. </w:t>
      </w:r>
    </w:p>
    <w:p w14:paraId="39209746" w14:textId="77777777" w:rsidR="00612455" w:rsidRDefault="00B02DE7">
      <w:pPr>
        <w:spacing w:line="600" w:lineRule="auto"/>
        <w:ind w:firstLine="720"/>
        <w:jc w:val="both"/>
        <w:rPr>
          <w:rFonts w:eastAsia="Times New Roman"/>
          <w:szCs w:val="24"/>
        </w:rPr>
      </w:pPr>
      <w:r>
        <w:rPr>
          <w:rFonts w:eastAsia="Times New Roman"/>
          <w:szCs w:val="24"/>
        </w:rPr>
        <w:t>Οι προκάτοχοί μου Υπουργοί και οι επόμενοι Υπουργοί</w:t>
      </w:r>
      <w:r>
        <w:rPr>
          <w:rFonts w:eastAsia="Times New Roman"/>
          <w:szCs w:val="24"/>
        </w:rPr>
        <w:t>,</w:t>
      </w:r>
      <w:r>
        <w:rPr>
          <w:rFonts w:eastAsia="Times New Roman"/>
          <w:szCs w:val="24"/>
        </w:rPr>
        <w:t xml:space="preserve"> πράγμα</w:t>
      </w:r>
      <w:r>
        <w:rPr>
          <w:rFonts w:eastAsia="Times New Roman"/>
          <w:szCs w:val="24"/>
        </w:rPr>
        <w:t xml:space="preserve">τι πήραμε </w:t>
      </w:r>
      <w:r>
        <w:rPr>
          <w:rFonts w:eastAsia="Times New Roman"/>
          <w:szCs w:val="24"/>
        </w:rPr>
        <w:t>μέτρα</w:t>
      </w:r>
      <w:r>
        <w:rPr>
          <w:rFonts w:eastAsia="Times New Roman"/>
          <w:szCs w:val="24"/>
        </w:rPr>
        <w:t xml:space="preserve"> με διατάξεις,</w:t>
      </w:r>
      <w:r>
        <w:rPr>
          <w:rFonts w:eastAsia="Times New Roman"/>
          <w:szCs w:val="24"/>
        </w:rPr>
        <w:t xml:space="preserve"> για την αποσυμφόρηση των φυλακών. Μέσα στο πλαίσιο αυτό, εφόσον είχαν </w:t>
      </w:r>
      <w:r>
        <w:rPr>
          <w:rFonts w:eastAsia="Times New Roman"/>
          <w:szCs w:val="24"/>
        </w:rPr>
        <w:t>τις προϋποθέσεις</w:t>
      </w:r>
      <w:r>
        <w:rPr>
          <w:rFonts w:eastAsia="Times New Roman"/>
          <w:szCs w:val="24"/>
        </w:rPr>
        <w:t xml:space="preserve"> της υφ’ </w:t>
      </w:r>
      <w:r>
        <w:rPr>
          <w:rFonts w:eastAsia="Times New Roman"/>
          <w:szCs w:val="24"/>
        </w:rPr>
        <w:t xml:space="preserve">όρων </w:t>
      </w:r>
      <w:r>
        <w:rPr>
          <w:rFonts w:eastAsia="Times New Roman"/>
          <w:szCs w:val="24"/>
        </w:rPr>
        <w:t>απόλυση</w:t>
      </w:r>
      <w:r>
        <w:rPr>
          <w:rFonts w:eastAsia="Times New Roman"/>
          <w:szCs w:val="24"/>
        </w:rPr>
        <w:t>ς</w:t>
      </w:r>
      <w:r>
        <w:rPr>
          <w:rFonts w:eastAsia="Times New Roman"/>
          <w:szCs w:val="24"/>
        </w:rPr>
        <w:t xml:space="preserve"> και είχαν εκτίσει ένα μέρος της ποινής, πράγματι απολύθηκαν πάρα πολλοί κατηγορούμενοι. Μεταξύ αυτών μπορεί να ήταν κ</w:t>
      </w:r>
      <w:r>
        <w:rPr>
          <w:rFonts w:eastAsia="Times New Roman"/>
          <w:szCs w:val="24"/>
        </w:rPr>
        <w:t>αι κατηγορούμενοι για ναρκωτικά.</w:t>
      </w:r>
    </w:p>
    <w:p w14:paraId="39209747" w14:textId="77777777" w:rsidR="00612455" w:rsidRDefault="00B02DE7">
      <w:pPr>
        <w:spacing w:line="600" w:lineRule="auto"/>
        <w:ind w:firstLine="720"/>
        <w:jc w:val="both"/>
        <w:rPr>
          <w:rFonts w:eastAsia="Times New Roman"/>
          <w:szCs w:val="24"/>
        </w:rPr>
      </w:pPr>
      <w:r>
        <w:rPr>
          <w:rFonts w:eastAsia="Times New Roman"/>
          <w:szCs w:val="24"/>
        </w:rPr>
        <w:t>Οι δικές μου διατάξεις, όμως, προέβλεπαν μέχρι δέκα χρόνια κάθειρξη γενικώς και εξαιρούσαν πολλά αδικήματα. Η διάταξη που ακολούθησε μετά</w:t>
      </w:r>
      <w:r>
        <w:rPr>
          <w:rFonts w:eastAsia="Times New Roman"/>
          <w:szCs w:val="24"/>
        </w:rPr>
        <w:t>,</w:t>
      </w:r>
      <w:r>
        <w:rPr>
          <w:rFonts w:eastAsia="Times New Roman"/>
          <w:szCs w:val="24"/>
        </w:rPr>
        <w:t xml:space="preserve"> όχι μόνο δεν εξαιρούσε αδικήματα, αλλά το πήγε μέχρι και είκοσι χρόνια. Αυτό ήταν έν</w:t>
      </w:r>
      <w:r>
        <w:rPr>
          <w:rFonts w:eastAsia="Times New Roman"/>
          <w:szCs w:val="24"/>
        </w:rPr>
        <w:t>α θέμα το οποίο συζητήσαμε και όταν ήταν ο κ. Παρασκευόπουλος και προχθές όταν ήρθε η διάταξη για την παράταση την οποία έκανε ο κ. Κοντονής. Είναι μια πραγματικότητα. Αυτή, όμως, είναι η ιστορία. Όχι όμως, ότι έγινε επίτηδες για συγκεκριμένα άτομα.</w:t>
      </w:r>
    </w:p>
    <w:p w14:paraId="39209748" w14:textId="77777777" w:rsidR="00612455" w:rsidRDefault="00B02DE7">
      <w:pPr>
        <w:spacing w:line="600" w:lineRule="auto"/>
        <w:ind w:firstLine="720"/>
        <w:jc w:val="both"/>
        <w:rPr>
          <w:rFonts w:eastAsia="Times New Roman"/>
          <w:szCs w:val="24"/>
        </w:rPr>
      </w:pPr>
      <w:r>
        <w:rPr>
          <w:rFonts w:eastAsia="Times New Roman"/>
          <w:szCs w:val="24"/>
        </w:rPr>
        <w:t xml:space="preserve">Τώρα, </w:t>
      </w:r>
      <w:r>
        <w:rPr>
          <w:rFonts w:eastAsia="Times New Roman"/>
          <w:szCs w:val="24"/>
        </w:rPr>
        <w:t>όσον αφορά το συγκεκριμένο ζήτημα -που είναι παρεμφερές</w:t>
      </w:r>
      <w:r>
        <w:rPr>
          <w:rFonts w:eastAsia="Times New Roman"/>
          <w:szCs w:val="24"/>
        </w:rPr>
        <w:t>,</w:t>
      </w:r>
      <w:r>
        <w:rPr>
          <w:rFonts w:eastAsia="Times New Roman"/>
          <w:szCs w:val="24"/>
        </w:rPr>
        <w:t xml:space="preserve"> γιατί αφορά και την δική μας κυβέρνηση, αλλά και πριν- κύριε Καμμένο, δεν απαντήσατε στην ουσία του θέματος. Δεν είναι το θέμα εάν δεν υπάρχει φυσικός, ηθικός αυτουργός. </w:t>
      </w:r>
    </w:p>
    <w:p w14:paraId="39209749" w14:textId="77777777" w:rsidR="00612455" w:rsidRDefault="00B02DE7">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Παρακαλώ, αυτό </w:t>
      </w:r>
      <w:proofErr w:type="spellStart"/>
      <w:r>
        <w:rPr>
          <w:rFonts w:eastAsia="Times New Roman"/>
          <w:bCs/>
          <w:szCs w:val="24"/>
        </w:rPr>
        <w:t>παρέλκει</w:t>
      </w:r>
      <w:proofErr w:type="spellEnd"/>
      <w:r>
        <w:rPr>
          <w:rFonts w:eastAsia="Times New Roman"/>
          <w:bCs/>
          <w:szCs w:val="24"/>
        </w:rPr>
        <w:t xml:space="preserve"> της συζήτησης. Δεν είναι αυτό το προσωπικό.</w:t>
      </w:r>
    </w:p>
    <w:p w14:paraId="3920974A" w14:textId="77777777" w:rsidR="00612455" w:rsidRDefault="00B02DE7">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Έχετε παραβιάσει το άρθρο 186 του Ποινικού Κώδικα, «Πρόκληση σε τέλεση αδικήματος». Και αυτό έπρεπε να ερευνήσει η Βουλή και -εάν υπάρχουν στοιχεία και τα συλλέξει- </w:t>
      </w:r>
      <w:r>
        <w:rPr>
          <w:rFonts w:eastAsia="Times New Roman"/>
          <w:szCs w:val="24"/>
        </w:rPr>
        <w:t>να μπορέσει ενδεχομένως….</w:t>
      </w:r>
    </w:p>
    <w:p w14:paraId="3920974B" w14:textId="77777777" w:rsidR="00612455" w:rsidRDefault="00B02DE7">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Ευχαριστούμε πολύ, κύριε Αθανασίου.</w:t>
      </w:r>
    </w:p>
    <w:p w14:paraId="3920974C" w14:textId="77777777" w:rsidR="00612455" w:rsidRDefault="00B02DE7">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Αυτή είναι η ιστορία και να μην συκοφαντείτε. Αυτό που σας λέω! Και παρακαλώ τον κ. Παρασκευόπουλο να πει εάν είναι έτσι το ιστορικό της αποσυμ</w:t>
      </w:r>
      <w:r>
        <w:rPr>
          <w:rFonts w:eastAsia="Times New Roman"/>
          <w:szCs w:val="24"/>
        </w:rPr>
        <w:t>φόρησης.</w:t>
      </w:r>
    </w:p>
    <w:p w14:paraId="3920974D" w14:textId="77777777" w:rsidR="00612455" w:rsidRDefault="00B02DE7">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Ευχαριστούμε πολύ. Το ιστορικό είναι γνωστό.</w:t>
      </w:r>
    </w:p>
    <w:p w14:paraId="3920974E" w14:textId="77777777" w:rsidR="00612455" w:rsidRDefault="00B02DE7">
      <w:pPr>
        <w:spacing w:line="600" w:lineRule="auto"/>
        <w:ind w:firstLine="720"/>
        <w:jc w:val="both"/>
        <w:rPr>
          <w:rFonts w:eastAsia="Times New Roman"/>
          <w:bCs/>
          <w:szCs w:val="24"/>
        </w:rPr>
      </w:pPr>
      <w:r>
        <w:rPr>
          <w:rFonts w:eastAsia="Times New Roman"/>
          <w:bCs/>
          <w:szCs w:val="24"/>
        </w:rPr>
        <w:t>Παρακαλώ, κυρία Μπακογιάννη, έχετε τον λόγο. Εάν θέλετε, μη σηκωθείτε.</w:t>
      </w:r>
    </w:p>
    <w:p w14:paraId="3920974F" w14:textId="77777777" w:rsidR="00612455" w:rsidRDefault="00B02DE7">
      <w:pPr>
        <w:spacing w:line="600" w:lineRule="auto"/>
        <w:ind w:firstLine="720"/>
        <w:jc w:val="both"/>
        <w:rPr>
          <w:rFonts w:eastAsia="Times New Roman"/>
          <w:bCs/>
          <w:szCs w:val="24"/>
        </w:rPr>
      </w:pPr>
      <w:r>
        <w:rPr>
          <w:rFonts w:eastAsia="Times New Roman"/>
          <w:b/>
          <w:bCs/>
          <w:szCs w:val="24"/>
        </w:rPr>
        <w:t xml:space="preserve">ΘΕΟΔΩΡΑ ΜΠΑΚΟΓΙΑΝΝΗ: </w:t>
      </w:r>
      <w:r>
        <w:rPr>
          <w:rFonts w:eastAsia="Times New Roman"/>
          <w:bCs/>
          <w:szCs w:val="24"/>
        </w:rPr>
        <w:t>Κύριε Πρόεδρε, έχω μάθει να σέβομαι το Κοινοβούλιο. Και έχω μάθει ότι το Κοινοβού</w:t>
      </w:r>
      <w:r>
        <w:rPr>
          <w:rFonts w:eastAsia="Times New Roman"/>
          <w:bCs/>
          <w:szCs w:val="24"/>
        </w:rPr>
        <w:t>λιο έχει μια βασική αρχή, τον διάλογο. Ομολογώ ότι μου έκανε αλγεινή εντύπωση ότι ο Πρωθυπουργός της χώρας και ο κ. Καμμένος μιλούν τελευταίοι, διότι φοβούνται τις απαντήσεις. Και υπάρχουν απαντήσεις, κύριοι συνάδελφοι.</w:t>
      </w:r>
    </w:p>
    <w:p w14:paraId="39209750" w14:textId="77777777" w:rsidR="00612455" w:rsidRDefault="00B02DE7">
      <w:pPr>
        <w:spacing w:line="600" w:lineRule="auto"/>
        <w:ind w:firstLine="720"/>
        <w:jc w:val="both"/>
        <w:rPr>
          <w:rFonts w:eastAsia="Times New Roman"/>
          <w:bCs/>
          <w:szCs w:val="24"/>
        </w:rPr>
      </w:pPr>
      <w:r>
        <w:rPr>
          <w:rFonts w:eastAsia="Times New Roman"/>
          <w:bCs/>
          <w:szCs w:val="24"/>
        </w:rPr>
        <w:t>(Θόρυβος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διαμαρτυρίες από την </w:t>
      </w:r>
      <w:r>
        <w:rPr>
          <w:rFonts w:eastAsia="Times New Roman"/>
          <w:bCs/>
          <w:szCs w:val="24"/>
        </w:rPr>
        <w:t>πτέρυγες του ΣΥΡΙΖΑ και των Α</w:t>
      </w:r>
      <w:r>
        <w:rPr>
          <w:rFonts w:eastAsia="Times New Roman"/>
          <w:bCs/>
          <w:szCs w:val="24"/>
        </w:rPr>
        <w:t>ΝΕΛ</w:t>
      </w:r>
      <w:r>
        <w:rPr>
          <w:rFonts w:eastAsia="Times New Roman"/>
          <w:bCs/>
          <w:szCs w:val="24"/>
        </w:rPr>
        <w:t>)</w:t>
      </w:r>
    </w:p>
    <w:p w14:paraId="39209751" w14:textId="77777777" w:rsidR="00612455" w:rsidRDefault="00B02DE7">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w:t>
      </w:r>
      <w:r>
        <w:rPr>
          <w:rFonts w:eastAsia="Times New Roman"/>
          <w:bCs/>
          <w:szCs w:val="24"/>
        </w:rPr>
        <w:t xml:space="preserve"> Παρακαλώ, κάντε ησυχία, για να κλείσουμε τη συζήτηση.</w:t>
      </w:r>
    </w:p>
    <w:p w14:paraId="39209752" w14:textId="77777777" w:rsidR="00612455" w:rsidRDefault="00B02DE7">
      <w:pPr>
        <w:spacing w:line="600" w:lineRule="auto"/>
        <w:ind w:firstLine="720"/>
        <w:jc w:val="both"/>
        <w:rPr>
          <w:rFonts w:eastAsia="Times New Roman"/>
          <w:bCs/>
          <w:szCs w:val="24"/>
        </w:rPr>
      </w:pPr>
      <w:r>
        <w:rPr>
          <w:rFonts w:eastAsia="Times New Roman"/>
          <w:b/>
          <w:bCs/>
          <w:szCs w:val="24"/>
        </w:rPr>
        <w:t xml:space="preserve">ΘΕΟΔΩΡΑ ΜΠΑΚΟΓΙΑΝΝΗ: </w:t>
      </w:r>
      <w:r>
        <w:rPr>
          <w:rFonts w:eastAsia="Times New Roman"/>
          <w:bCs/>
          <w:szCs w:val="24"/>
        </w:rPr>
        <w:t>Ηρεμήστε, κύριοι συνάδελφοι.</w:t>
      </w:r>
    </w:p>
    <w:p w14:paraId="39209753" w14:textId="77777777" w:rsidR="00612455" w:rsidRDefault="00B02DE7">
      <w:pPr>
        <w:spacing w:line="600" w:lineRule="auto"/>
        <w:ind w:firstLine="720"/>
        <w:jc w:val="both"/>
        <w:rPr>
          <w:rFonts w:eastAsia="Times New Roman"/>
          <w:bCs/>
          <w:szCs w:val="24"/>
        </w:rPr>
      </w:pPr>
      <w:r>
        <w:rPr>
          <w:rFonts w:eastAsia="Times New Roman"/>
          <w:bCs/>
          <w:szCs w:val="24"/>
        </w:rPr>
        <w:t xml:space="preserve">Και επειδή, είμαι λίγο πιο παλιά από τους περισσότερους από εσάς εδώ μέσα, τζάμπα μάγκας </w:t>
      </w:r>
      <w:r>
        <w:rPr>
          <w:rFonts w:eastAsia="Times New Roman"/>
          <w:bCs/>
          <w:szCs w:val="24"/>
        </w:rPr>
        <w:t>είναι αυτός που σηκώνεται από εκεί και προκαλεί να γίνει εξεταστική επιτροπή και στην εξεταστική κρύβεται πίσω από τις φούστες του κ. Τσίπρα. Αυτός είναι ο τζάμπα μάγκας.</w:t>
      </w:r>
    </w:p>
    <w:p w14:paraId="39209754" w14:textId="77777777" w:rsidR="00612455" w:rsidRDefault="00B02DE7">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39209755" w14:textId="77777777" w:rsidR="00612455" w:rsidRDefault="00B02DE7">
      <w:pPr>
        <w:spacing w:line="600" w:lineRule="auto"/>
        <w:ind w:firstLine="720"/>
        <w:jc w:val="center"/>
        <w:rPr>
          <w:rFonts w:eastAsia="Times New Roman"/>
          <w:bCs/>
          <w:szCs w:val="24"/>
        </w:rPr>
      </w:pPr>
      <w:r w:rsidRPr="006405D8">
        <w:rPr>
          <w:rFonts w:eastAsia="Times New Roman"/>
          <w:bCs/>
          <w:szCs w:val="24"/>
        </w:rPr>
        <w:t>(</w:t>
      </w:r>
      <w:r>
        <w:rPr>
          <w:rFonts w:eastAsia="Times New Roman"/>
          <w:bCs/>
          <w:szCs w:val="24"/>
        </w:rPr>
        <w:t>Θόρυβος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διαμαρτυρίες από την</w:t>
      </w:r>
      <w:r>
        <w:rPr>
          <w:rFonts w:eastAsia="Times New Roman"/>
          <w:bCs/>
          <w:szCs w:val="24"/>
        </w:rPr>
        <w:t xml:space="preserve"> πτέρυγα του ΣΥΡΙΖΑ)</w:t>
      </w:r>
    </w:p>
    <w:p w14:paraId="39209756"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κύριοι συνάδελφοι!</w:t>
      </w:r>
    </w:p>
    <w:p w14:paraId="3920975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Τα παντελόνια του κ. Τσίπρα, αν αυτό σας ενόχλησε.</w:t>
      </w:r>
    </w:p>
    <w:p w14:paraId="3920975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κύριε Πρόεδρε, ο κ. Καμμένος ανέφερε ότι είμαι φίλη με τον κ. Μαρινάκη. Τον διόρθ</w:t>
      </w:r>
      <w:r>
        <w:rPr>
          <w:rFonts w:eastAsia="Times New Roman" w:cs="Times New Roman"/>
          <w:szCs w:val="24"/>
        </w:rPr>
        <w:t xml:space="preserve">ωσα. Είμαι κουμπάρα του από το 1996. Με έχει παντρέψει και έχω βάλει λάδι στον γιο του, ο οποίος σήμερα είναι δεκαοκτώ ετών, προς αποκατάσταση της αλήθειας. </w:t>
      </w:r>
    </w:p>
    <w:p w14:paraId="3920975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Αλλά, επειδή εγώ από το 1996 είμαι στη Νέα Δημοκρατία, θυμάμαι πάρα πολύ καλά τις εξαιρετικές σχέσ</w:t>
      </w:r>
      <w:r>
        <w:rPr>
          <w:rFonts w:eastAsia="Times New Roman" w:cs="Times New Roman"/>
          <w:szCs w:val="24"/>
        </w:rPr>
        <w:t xml:space="preserve">εις του κ. Καμμένου με τον κ. Μαρινάκη. Και σας διαβεβαιώ ότι εγώ μεν είχα κοινωνικές σχέσεις και με τον κ. Καμμένο, για να είμαι ειλικρινής, αλλά και με τον κ. Μαρινάκη, και είναι γνωστό τοις </w:t>
      </w:r>
      <w:proofErr w:type="spellStart"/>
      <w:r>
        <w:rPr>
          <w:rFonts w:eastAsia="Times New Roman" w:cs="Times New Roman"/>
          <w:szCs w:val="24"/>
        </w:rPr>
        <w:t>πάσι</w:t>
      </w:r>
      <w:proofErr w:type="spellEnd"/>
      <w:r>
        <w:rPr>
          <w:rFonts w:eastAsia="Times New Roman" w:cs="Times New Roman"/>
          <w:szCs w:val="24"/>
        </w:rPr>
        <w:t xml:space="preserve">, διότι, όπως ξέρετε, ο γάμος μου μεταδόθηκε </w:t>
      </w:r>
      <w:r>
        <w:rPr>
          <w:rFonts w:eastAsia="Times New Roman" w:cs="Times New Roman"/>
          <w:szCs w:val="24"/>
          <w:lang w:val="en-US"/>
        </w:rPr>
        <w:t>live</w:t>
      </w:r>
      <w:r>
        <w:rPr>
          <w:rFonts w:eastAsia="Times New Roman" w:cs="Times New Roman"/>
          <w:szCs w:val="24"/>
        </w:rPr>
        <w:t xml:space="preserve"> σε ολόκλη</w:t>
      </w:r>
      <w:r>
        <w:rPr>
          <w:rFonts w:eastAsia="Times New Roman" w:cs="Times New Roman"/>
          <w:szCs w:val="24"/>
        </w:rPr>
        <w:t>ρη την Ελλάδα</w:t>
      </w:r>
      <w:r>
        <w:rPr>
          <w:rFonts w:eastAsia="Times New Roman" w:cs="Times New Roman"/>
          <w:szCs w:val="24"/>
        </w:rPr>
        <w:t>,</w:t>
      </w:r>
      <w:r>
        <w:rPr>
          <w:rFonts w:eastAsia="Times New Roman" w:cs="Times New Roman"/>
          <w:szCs w:val="24"/>
        </w:rPr>
        <w:t xml:space="preserve"> εκείνη την εποχή….</w:t>
      </w:r>
    </w:p>
    <w:p w14:paraId="3920975A"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920975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Ψυχραιμία! Μη συγχύζεστε. </w:t>
      </w:r>
    </w:p>
    <w:p w14:paraId="3920975C"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παρακαλώ!</w:t>
      </w:r>
    </w:p>
    <w:p w14:paraId="3920975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Σας παρακαλώ ολοκληρώστε, κυρία Μπακογιάννη.</w:t>
      </w:r>
    </w:p>
    <w:p w14:paraId="3920975E"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Ο κ. Καμμένος, όμως, ο οποίος δεν είχε αυτού του είδους την κουμπαριά με τον κ. Μαρινάκη, τον </w:t>
      </w:r>
      <w:proofErr w:type="spellStart"/>
      <w:r>
        <w:rPr>
          <w:rFonts w:eastAsia="Times New Roman" w:cs="Times New Roman"/>
          <w:szCs w:val="24"/>
        </w:rPr>
        <w:t>επισκέπτετο</w:t>
      </w:r>
      <w:proofErr w:type="spellEnd"/>
      <w:r>
        <w:rPr>
          <w:rFonts w:eastAsia="Times New Roman" w:cs="Times New Roman"/>
          <w:szCs w:val="24"/>
        </w:rPr>
        <w:t xml:space="preserve"> πολλές φορές στο γραφείο του. </w:t>
      </w:r>
    </w:p>
    <w:p w14:paraId="3920975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Έτσι δεν είναι, κύριε </w:t>
      </w:r>
      <w:proofErr w:type="spellStart"/>
      <w:r>
        <w:rPr>
          <w:rFonts w:eastAsia="Times New Roman" w:cs="Times New Roman"/>
          <w:szCs w:val="24"/>
        </w:rPr>
        <w:t>Καμμένε</w:t>
      </w:r>
      <w:proofErr w:type="spellEnd"/>
      <w:r>
        <w:rPr>
          <w:rFonts w:eastAsia="Times New Roman" w:cs="Times New Roman"/>
          <w:szCs w:val="24"/>
        </w:rPr>
        <w:t>;</w:t>
      </w:r>
    </w:p>
    <w:p w14:paraId="39209760"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Εγώ;</w:t>
      </w:r>
    </w:p>
    <w:p w14:paraId="39209761"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ΘΕΟΔΩ</w:t>
      </w:r>
      <w:r>
        <w:rPr>
          <w:rFonts w:eastAsia="Times New Roman" w:cs="Times New Roman"/>
          <w:b/>
          <w:szCs w:val="24"/>
        </w:rPr>
        <w:t>ΡΑ ΜΠΑΚΟΓΙΑΝΝΗ:</w:t>
      </w:r>
      <w:r>
        <w:rPr>
          <w:rFonts w:eastAsia="Times New Roman" w:cs="Times New Roman"/>
          <w:szCs w:val="24"/>
        </w:rPr>
        <w:t xml:space="preserve"> Εσείς. Και όταν βρισκόσασταν σε αδυναμία, τώρα τελευταία, στέλνατε και τη σύζυγο να τον επισκεφθεί, κύριε </w:t>
      </w:r>
      <w:proofErr w:type="spellStart"/>
      <w:r>
        <w:rPr>
          <w:rFonts w:eastAsia="Times New Roman" w:cs="Times New Roman"/>
          <w:szCs w:val="24"/>
        </w:rPr>
        <w:t>Καμμένε</w:t>
      </w:r>
      <w:proofErr w:type="spellEnd"/>
      <w:r>
        <w:rPr>
          <w:rFonts w:eastAsia="Times New Roman" w:cs="Times New Roman"/>
          <w:szCs w:val="24"/>
        </w:rPr>
        <w:t>. Έτσι δεν είναι;</w:t>
      </w:r>
    </w:p>
    <w:p w14:paraId="39209762"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Κύριε Πρόεδρε, ζητώ τον λόγο.</w:t>
      </w:r>
    </w:p>
    <w:p w14:paraId="39209763"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ΘΕΟΔΩΡΑ</w:t>
      </w:r>
      <w:r>
        <w:rPr>
          <w:rFonts w:eastAsia="Times New Roman" w:cs="Times New Roman"/>
          <w:b/>
          <w:szCs w:val="24"/>
        </w:rPr>
        <w:t xml:space="preserve"> </w:t>
      </w:r>
      <w:r>
        <w:rPr>
          <w:rFonts w:eastAsia="Times New Roman" w:cs="Times New Roman"/>
          <w:b/>
          <w:szCs w:val="24"/>
        </w:rPr>
        <w:t>ΜΠΑΚΟΓΙΑΝΝΗ:</w:t>
      </w:r>
      <w:r>
        <w:rPr>
          <w:rFonts w:eastAsia="Times New Roman" w:cs="Times New Roman"/>
          <w:szCs w:val="24"/>
        </w:rPr>
        <w:t xml:space="preserve"> Και επειδή θα σας πρότεινα να είστε προσεκτικός, διότι στη ζωή αυτή το ψέμα έχει κοντά ποδάρια, κύριε </w:t>
      </w:r>
      <w:proofErr w:type="spellStart"/>
      <w:r>
        <w:rPr>
          <w:rFonts w:eastAsia="Times New Roman" w:cs="Times New Roman"/>
          <w:szCs w:val="24"/>
        </w:rPr>
        <w:t>Καμμένε</w:t>
      </w:r>
      <w:proofErr w:type="spellEnd"/>
      <w:r>
        <w:rPr>
          <w:rFonts w:eastAsia="Times New Roman" w:cs="Times New Roman"/>
          <w:szCs w:val="24"/>
        </w:rPr>
        <w:t xml:space="preserve">, και επειδή τα νταηλίκια καλό είναι να μπορεί κανένας να τα υποστηρίξει και άλλως πώς, με προσοχή, με σεβασμό για ό,τι έχετε </w:t>
      </w:r>
      <w:r>
        <w:rPr>
          <w:rFonts w:eastAsia="Times New Roman" w:cs="Times New Roman"/>
          <w:szCs w:val="24"/>
        </w:rPr>
        <w:t>να πείτε -αν θέλετε, επειδή παλιά σας έλεγα και καμ</w:t>
      </w:r>
      <w:r>
        <w:rPr>
          <w:rFonts w:eastAsia="Times New Roman" w:cs="Times New Roman"/>
          <w:szCs w:val="24"/>
        </w:rPr>
        <w:t>μ</w:t>
      </w:r>
      <w:r>
        <w:rPr>
          <w:rFonts w:eastAsia="Times New Roman" w:cs="Times New Roman"/>
          <w:szCs w:val="24"/>
        </w:rPr>
        <w:t>ιά συμβουλή- αν έχετε στοιχειώδη δημοκρατική ευαισθησία, θα σηκωθείτε και αυτό που είπατε από αυτό το έδρανο θα το πείτε τώρα σε όλους τους συναδέλφους του ΣΥΡΙΖΑ. Θα τους πείτε «ψηφίστε την εξεταστική</w:t>
      </w:r>
      <w:r>
        <w:rPr>
          <w:rFonts w:eastAsia="Times New Roman" w:cs="Times New Roman"/>
          <w:szCs w:val="24"/>
        </w:rPr>
        <w:t>,</w:t>
      </w:r>
      <w:r>
        <w:rPr>
          <w:rFonts w:eastAsia="Times New Roman" w:cs="Times New Roman"/>
          <w:szCs w:val="24"/>
        </w:rPr>
        <w:t xml:space="preserve"> γ</w:t>
      </w:r>
      <w:r>
        <w:rPr>
          <w:rFonts w:eastAsia="Times New Roman" w:cs="Times New Roman"/>
          <w:szCs w:val="24"/>
        </w:rPr>
        <w:t xml:space="preserve">ια να μην γίνετε εσείς </w:t>
      </w:r>
      <w:r>
        <w:rPr>
          <w:rFonts w:eastAsia="Times New Roman" w:cs="Times New Roman"/>
          <w:szCs w:val="24"/>
        </w:rPr>
        <w:t>«</w:t>
      </w:r>
      <w:r>
        <w:rPr>
          <w:rFonts w:eastAsia="Times New Roman" w:cs="Times New Roman"/>
          <w:szCs w:val="24"/>
        </w:rPr>
        <w:t>ρόμπα</w:t>
      </w:r>
      <w:r>
        <w:rPr>
          <w:rFonts w:eastAsia="Times New Roman" w:cs="Times New Roman"/>
          <w:szCs w:val="24"/>
        </w:rPr>
        <w:t>»</w:t>
      </w:r>
      <w:r>
        <w:rPr>
          <w:rFonts w:eastAsia="Times New Roman" w:cs="Times New Roman"/>
          <w:szCs w:val="24"/>
        </w:rPr>
        <w:t>».</w:t>
      </w:r>
    </w:p>
    <w:p w14:paraId="39209764"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20976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Πριν απαντήσει ο κ. Καμμένος, για λόγους τάξης και για να κλείσει καλά η συνεδρίαση, θα πάρει τον λόγο για ένα-δύο λεπτά και ο κ. Γεωργιάδης</w:t>
      </w:r>
      <w:r>
        <w:rPr>
          <w:rFonts w:eastAsia="Times New Roman" w:cs="Times New Roman"/>
          <w:szCs w:val="24"/>
        </w:rPr>
        <w:t xml:space="preserve"> επί του συγκεκριμένου θέματος, για να τα λάβει υπόψη του και ο κύριος Υπουργός.</w:t>
      </w:r>
    </w:p>
    <w:p w14:paraId="39209766"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Έχετε τον λόγο, κύριε Γεωργιάδη.</w:t>
      </w:r>
    </w:p>
    <w:p w14:paraId="39209767"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Ευχαριστώ πάρα πολύ, κύριε Πρόεδρε, που δεν χαλάσατε την καλή γνώμη που έχω για εσάς</w:t>
      </w:r>
      <w:r>
        <w:rPr>
          <w:rFonts w:eastAsia="Times New Roman" w:cs="Times New Roman"/>
          <w:szCs w:val="24"/>
        </w:rPr>
        <w:t>. Ω</w:t>
      </w:r>
      <w:r>
        <w:rPr>
          <w:rFonts w:eastAsia="Times New Roman" w:cs="Times New Roman"/>
          <w:szCs w:val="24"/>
        </w:rPr>
        <w:t>ς Πρόεδρο εννοώ.</w:t>
      </w:r>
    </w:p>
    <w:p w14:paraId="3920976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Κύριοι σ</w:t>
      </w:r>
      <w:r>
        <w:rPr>
          <w:rFonts w:eastAsia="Times New Roman" w:cs="Times New Roman"/>
          <w:szCs w:val="24"/>
        </w:rPr>
        <w:t xml:space="preserve">υνάδελφοι, πάμε με τη σειρά. Εγώ κατέθεσα, κύριε </w:t>
      </w:r>
      <w:proofErr w:type="spellStart"/>
      <w:r>
        <w:rPr>
          <w:rFonts w:eastAsia="Times New Roman" w:cs="Times New Roman"/>
          <w:szCs w:val="24"/>
        </w:rPr>
        <w:t>Καμμένε</w:t>
      </w:r>
      <w:proofErr w:type="spellEnd"/>
      <w:r>
        <w:rPr>
          <w:rFonts w:eastAsia="Times New Roman" w:cs="Times New Roman"/>
          <w:szCs w:val="24"/>
        </w:rPr>
        <w:t>, ολόκληρη την απόφαση του δικαστηρίου</w:t>
      </w:r>
      <w:r>
        <w:rPr>
          <w:rFonts w:eastAsia="Times New Roman" w:cs="Times New Roman"/>
          <w:szCs w:val="24"/>
        </w:rPr>
        <w:t>,</w:t>
      </w:r>
      <w:r>
        <w:rPr>
          <w:rFonts w:eastAsia="Times New Roman" w:cs="Times New Roman"/>
          <w:szCs w:val="24"/>
        </w:rPr>
        <w:t xml:space="preserve"> από την πρώτη μέχρι την τελευταία σελίδα. Η απόφαση στην οποία αναφερθήκατε, σας καταδικάζει για συκοφαντική δυσφήμιση εναντίον του κ. </w:t>
      </w:r>
      <w:proofErr w:type="spellStart"/>
      <w:r>
        <w:rPr>
          <w:rFonts w:eastAsia="Times New Roman" w:cs="Times New Roman"/>
          <w:szCs w:val="24"/>
        </w:rPr>
        <w:t>Κουρτάκη</w:t>
      </w:r>
      <w:proofErr w:type="spellEnd"/>
      <w:r>
        <w:rPr>
          <w:rFonts w:eastAsia="Times New Roman" w:cs="Times New Roman"/>
          <w:szCs w:val="24"/>
        </w:rPr>
        <w:t xml:space="preserve"> στο ύψος των 10.</w:t>
      </w:r>
      <w:r>
        <w:rPr>
          <w:rFonts w:eastAsia="Times New Roman" w:cs="Times New Roman"/>
          <w:szCs w:val="24"/>
        </w:rPr>
        <w:t xml:space="preserve">000 ευρώ. </w:t>
      </w:r>
    </w:p>
    <w:p w14:paraId="39209769"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Ελλήνων):</w:t>
      </w:r>
      <w:r>
        <w:rPr>
          <w:rFonts w:eastAsia="Times New Roman" w:cs="Times New Roman"/>
          <w:szCs w:val="24"/>
        </w:rPr>
        <w:t xml:space="preserve"> Εν μέρει.</w:t>
      </w:r>
    </w:p>
    <w:p w14:paraId="3920976A"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Το «εν μέρει» είναι γιατί ζητούσε περισσότερα χρήματα.</w:t>
      </w:r>
    </w:p>
    <w:p w14:paraId="3920976B"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Ανεξαρτήτων Ελλήνω</w:t>
      </w:r>
      <w:r>
        <w:rPr>
          <w:rFonts w:eastAsia="Times New Roman" w:cs="Times New Roman"/>
          <w:b/>
          <w:szCs w:val="24"/>
        </w:rPr>
        <w:t>ν):</w:t>
      </w:r>
      <w:r>
        <w:rPr>
          <w:rFonts w:eastAsia="Times New Roman" w:cs="Times New Roman"/>
          <w:szCs w:val="24"/>
        </w:rPr>
        <w:t xml:space="preserve"> Α, αυτό είναι;</w:t>
      </w:r>
    </w:p>
    <w:p w14:paraId="3920976C"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Άρα, λοιπόν, ξαναλέω ότι έχετε 10.000 ευρώ να πληρώσετε, γιατί το δικαστήριο είπε ότι είστε συκοφάντης. </w:t>
      </w:r>
    </w:p>
    <w:p w14:paraId="3920976D"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Τώρα, επειδή αναφέρατε εκ νέου τα ίδια, προφανώς θα σας ξανακάνει αγωγή και θα πολλαπλασιαστεί το </w:t>
      </w:r>
      <w:r>
        <w:rPr>
          <w:rFonts w:eastAsia="Times New Roman" w:cs="Times New Roman"/>
          <w:szCs w:val="24"/>
        </w:rPr>
        <w:t>ποσό. Αλλά αυτό είναι δική σας δουλειά.</w:t>
      </w:r>
    </w:p>
    <w:p w14:paraId="3920976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Δεύτερον, επειδή είχατε το θράσος να κατονομάσετε εσείς εμένα για εκπρόσωπο συμφερόντων –εσείς, ο Πάνος Καμμένος, ο οποίος ωρυόταν εδώ στη Βουλή ότι ούτε πεθαμένος δεν θα ψηφίσει το μνημόνιο ή δεν θα συνεργαστεί με κ</w:t>
      </w:r>
      <w:r>
        <w:rPr>
          <w:rFonts w:eastAsia="Times New Roman" w:cs="Times New Roman"/>
          <w:szCs w:val="24"/>
        </w:rPr>
        <w:t>ανέναν για το μνημόνιο και εδώ τα ψηφίζετε όλα- πάμε να τα δούμε, λοιπόν, με τη σειρά.</w:t>
      </w:r>
    </w:p>
    <w:p w14:paraId="3920976F"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Πρώτα απ’ όλα</w:t>
      </w:r>
      <w:r>
        <w:rPr>
          <w:rFonts w:eastAsia="Times New Roman" w:cs="Times New Roman"/>
          <w:szCs w:val="24"/>
        </w:rPr>
        <w:t>,</w:t>
      </w:r>
      <w:r>
        <w:rPr>
          <w:rFonts w:eastAsia="Times New Roman" w:cs="Times New Roman"/>
          <w:szCs w:val="24"/>
        </w:rPr>
        <w:t xml:space="preserve"> την κάρτα σας θα τη δω. Εγώ είπα δύο πράγματα, μην βιάζεστε. Πρώτον, είπα να δούμε την πιστωτική σας κάρτα –θα τη δούμε- και δεύτερον, να μας δώσετε την ά</w:t>
      </w:r>
      <w:r>
        <w:rPr>
          <w:rFonts w:eastAsia="Times New Roman" w:cs="Times New Roman"/>
          <w:szCs w:val="24"/>
        </w:rPr>
        <w:t>δεια να ρωτήσουμε το καζίνο πόσα λεφτά παίξατε.</w:t>
      </w:r>
    </w:p>
    <w:p w14:paraId="39209770" w14:textId="77777777" w:rsidR="00612455" w:rsidRDefault="00B02DE7">
      <w:pPr>
        <w:tabs>
          <w:tab w:val="left" w:pos="3642"/>
          <w:tab w:val="center" w:pos="4753"/>
          <w:tab w:val="left" w:pos="5644"/>
          <w:tab w:val="left" w:pos="6214"/>
        </w:tabs>
        <w:spacing w:line="600" w:lineRule="auto"/>
        <w:ind w:firstLine="720"/>
        <w:jc w:val="both"/>
        <w:rPr>
          <w:rFonts w:eastAsia="Times New Roman" w:cs="Times New Roman"/>
          <w:szCs w:val="24"/>
        </w:rPr>
      </w:pPr>
      <w:r>
        <w:rPr>
          <w:rFonts w:eastAsia="Times New Roman" w:cs="Times New Roman"/>
          <w:szCs w:val="24"/>
        </w:rPr>
        <w:t>Αυτό ξεχάσατε να μας το πείτε. Δεν μας λέτε, κύριε Υπουργέ, τώρα που θα μιλήσετε, πόσα λεφτά παίξατε στη ρουλέτα;</w:t>
      </w:r>
    </w:p>
    <w:p w14:paraId="39209771" w14:textId="77777777" w:rsidR="00612455" w:rsidRDefault="00B02DE7">
      <w:pPr>
        <w:tabs>
          <w:tab w:val="left" w:pos="3642"/>
          <w:tab w:val="center" w:pos="4753"/>
          <w:tab w:val="left" w:pos="5644"/>
          <w:tab w:val="left" w:pos="6214"/>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9209772" w14:textId="77777777" w:rsidR="00612455" w:rsidRDefault="00B02DE7">
      <w:pPr>
        <w:tabs>
          <w:tab w:val="left" w:pos="3642"/>
          <w:tab w:val="center" w:pos="4753"/>
          <w:tab w:val="left" w:pos="5644"/>
          <w:tab w:val="left" w:pos="6214"/>
        </w:tabs>
        <w:spacing w:line="600" w:lineRule="auto"/>
        <w:ind w:firstLine="720"/>
        <w:jc w:val="both"/>
        <w:rPr>
          <w:rFonts w:eastAsia="Times New Roman" w:cs="Times New Roman"/>
          <w:szCs w:val="24"/>
        </w:rPr>
      </w:pPr>
      <w:r>
        <w:rPr>
          <w:rFonts w:eastAsia="Times New Roman" w:cs="Times New Roman"/>
          <w:szCs w:val="24"/>
        </w:rPr>
        <w:t>Μην πετάγεστε, κύριοι συνάδελφοι.</w:t>
      </w:r>
    </w:p>
    <w:p w14:paraId="39209773"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Κάντε </w:t>
      </w:r>
      <w:r>
        <w:rPr>
          <w:rFonts w:eastAsia="Times New Roman"/>
          <w:szCs w:val="24"/>
        </w:rPr>
        <w:t>ησυχία, παρακαλώ!</w:t>
      </w:r>
    </w:p>
    <w:p w14:paraId="39209774"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Ακούστε, κύριοι συνάδελφοι, τώρα το καλύτερο. Τι είπε ο κύριος Πρόεδρος των Ανεξαρτήτων Ελλήνων και συγκυβερνήτης σας; «Πήρα» -λέει- «τηλέφωνο τον κ. </w:t>
      </w:r>
      <w:proofErr w:type="spellStart"/>
      <w:r>
        <w:rPr>
          <w:rFonts w:eastAsia="Times New Roman"/>
          <w:szCs w:val="24"/>
        </w:rPr>
        <w:t>Μπαλτάκο</w:t>
      </w:r>
      <w:proofErr w:type="spellEnd"/>
      <w:r>
        <w:rPr>
          <w:rFonts w:eastAsia="Times New Roman"/>
          <w:szCs w:val="24"/>
        </w:rPr>
        <w:t xml:space="preserve">». </w:t>
      </w:r>
    </w:p>
    <w:p w14:paraId="39209775" w14:textId="77777777" w:rsidR="00612455" w:rsidRDefault="00B02DE7">
      <w:pPr>
        <w:spacing w:line="600" w:lineRule="auto"/>
        <w:ind w:firstLine="720"/>
        <w:jc w:val="both"/>
        <w:rPr>
          <w:rFonts w:eastAsia="Times New Roman"/>
          <w:szCs w:val="24"/>
        </w:rPr>
      </w:pPr>
      <w:r>
        <w:rPr>
          <w:rFonts w:eastAsia="Times New Roman"/>
          <w:szCs w:val="24"/>
        </w:rPr>
        <w:t xml:space="preserve">Εσείς, κύριε Τσίπρα, δεν μας λέγατε τον κ. </w:t>
      </w:r>
      <w:proofErr w:type="spellStart"/>
      <w:r>
        <w:rPr>
          <w:rFonts w:eastAsia="Times New Roman"/>
          <w:szCs w:val="24"/>
        </w:rPr>
        <w:t>Μπα</w:t>
      </w:r>
      <w:r>
        <w:rPr>
          <w:rFonts w:eastAsia="Times New Roman"/>
          <w:szCs w:val="24"/>
        </w:rPr>
        <w:t>λτάκο</w:t>
      </w:r>
      <w:proofErr w:type="spellEnd"/>
      <w:r>
        <w:rPr>
          <w:rFonts w:eastAsia="Times New Roman"/>
          <w:szCs w:val="24"/>
        </w:rPr>
        <w:t xml:space="preserve"> ακροδεξιό, </w:t>
      </w:r>
      <w:proofErr w:type="spellStart"/>
      <w:r>
        <w:rPr>
          <w:rFonts w:eastAsia="Times New Roman"/>
          <w:szCs w:val="24"/>
        </w:rPr>
        <w:t>χρυσαυγίτη</w:t>
      </w:r>
      <w:proofErr w:type="spellEnd"/>
      <w:r>
        <w:rPr>
          <w:rFonts w:eastAsia="Times New Roman"/>
          <w:szCs w:val="24"/>
        </w:rPr>
        <w:t xml:space="preserve"> και δεν ξέρω τι άλλο; Ο συγκυβερνήτης σας τον παίρνει και τηλέφωνο; Φιλαράκια με τον κ. </w:t>
      </w:r>
      <w:proofErr w:type="spellStart"/>
      <w:r>
        <w:rPr>
          <w:rFonts w:eastAsia="Times New Roman"/>
          <w:szCs w:val="24"/>
        </w:rPr>
        <w:t>Μπαλτάκο</w:t>
      </w:r>
      <w:proofErr w:type="spellEnd"/>
      <w:r>
        <w:rPr>
          <w:rFonts w:eastAsia="Times New Roman"/>
          <w:szCs w:val="24"/>
        </w:rPr>
        <w:t>;</w:t>
      </w:r>
    </w:p>
    <w:p w14:paraId="39209776" w14:textId="77777777" w:rsidR="00612455" w:rsidRDefault="00B02DE7">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w:t>
      </w:r>
      <w:r>
        <w:rPr>
          <w:rFonts w:eastAsia="Times New Roman"/>
          <w:b/>
          <w:szCs w:val="24"/>
        </w:rPr>
        <w:t>α</w:t>
      </w:r>
      <w:r>
        <w:rPr>
          <w:rFonts w:eastAsia="Times New Roman"/>
          <w:b/>
          <w:szCs w:val="24"/>
        </w:rPr>
        <w:t>ρτ</w:t>
      </w:r>
      <w:r>
        <w:rPr>
          <w:rFonts w:eastAsia="Times New Roman"/>
          <w:b/>
          <w:szCs w:val="24"/>
        </w:rPr>
        <w:t>ή</w:t>
      </w:r>
      <w:r>
        <w:rPr>
          <w:rFonts w:eastAsia="Times New Roman"/>
          <w:b/>
          <w:szCs w:val="24"/>
        </w:rPr>
        <w:t>των Ελλήνων):</w:t>
      </w:r>
      <w:r>
        <w:rPr>
          <w:rFonts w:eastAsia="Times New Roman"/>
          <w:szCs w:val="24"/>
        </w:rPr>
        <w:t xml:space="preserve"> Γραμματέας σας ήταν.</w:t>
      </w:r>
    </w:p>
    <w:p w14:paraId="39209777"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Πά</w:t>
      </w:r>
      <w:r>
        <w:rPr>
          <w:rFonts w:eastAsia="Times New Roman"/>
          <w:szCs w:val="24"/>
        </w:rPr>
        <w:t>με τώρα στο τελευταίο</w:t>
      </w:r>
      <w:r>
        <w:rPr>
          <w:rFonts w:eastAsia="Times New Roman"/>
          <w:szCs w:val="24"/>
        </w:rPr>
        <w:t>,</w:t>
      </w:r>
      <w:r>
        <w:rPr>
          <w:rFonts w:eastAsia="Times New Roman"/>
          <w:szCs w:val="24"/>
        </w:rPr>
        <w:t xml:space="preserve"> που είναι και το πιο σοβαρό.</w:t>
      </w:r>
    </w:p>
    <w:p w14:paraId="39209778" w14:textId="77777777" w:rsidR="00612455" w:rsidRDefault="00B02DE7">
      <w:pPr>
        <w:spacing w:line="600" w:lineRule="auto"/>
        <w:ind w:firstLine="720"/>
        <w:jc w:val="both"/>
        <w:rPr>
          <w:rFonts w:eastAsia="Times New Roman"/>
          <w:szCs w:val="24"/>
        </w:rPr>
      </w:pPr>
      <w:r>
        <w:rPr>
          <w:rFonts w:eastAsia="Times New Roman"/>
          <w:szCs w:val="24"/>
        </w:rPr>
        <w:t xml:space="preserve">Ο κ. Καμμένος </w:t>
      </w:r>
      <w:proofErr w:type="spellStart"/>
      <w:r>
        <w:rPr>
          <w:rFonts w:eastAsia="Times New Roman"/>
          <w:szCs w:val="24"/>
        </w:rPr>
        <w:t>ανεφέρθη</w:t>
      </w:r>
      <w:proofErr w:type="spellEnd"/>
      <w:r>
        <w:rPr>
          <w:rFonts w:eastAsia="Times New Roman"/>
          <w:szCs w:val="24"/>
        </w:rPr>
        <w:t>, σε δημοσιογράφους για το σπίτι του στην Ικαρία και τα παιδιά του.</w:t>
      </w:r>
    </w:p>
    <w:p w14:paraId="39209779" w14:textId="77777777" w:rsidR="00612455" w:rsidRDefault="00B02DE7">
      <w:pPr>
        <w:spacing w:line="600" w:lineRule="auto"/>
        <w:ind w:firstLine="720"/>
        <w:jc w:val="both"/>
        <w:rPr>
          <w:rFonts w:eastAsia="Times New Roman"/>
          <w:szCs w:val="24"/>
        </w:rPr>
      </w:pPr>
      <w:r>
        <w:rPr>
          <w:rFonts w:eastAsia="Times New Roman"/>
          <w:szCs w:val="24"/>
        </w:rPr>
        <w:t>Πράγματι, κύριε Υπουργέ, όποτε είστε σε δύσκολη θέση, βάζετε μπροστά τα παιδιά σας.</w:t>
      </w:r>
    </w:p>
    <w:p w14:paraId="3920977A" w14:textId="77777777" w:rsidR="00612455" w:rsidRDefault="00B02DE7">
      <w:pPr>
        <w:spacing w:line="600" w:lineRule="auto"/>
        <w:ind w:firstLine="720"/>
        <w:jc w:val="both"/>
        <w:rPr>
          <w:rFonts w:eastAsia="Times New Roman"/>
          <w:szCs w:val="24"/>
        </w:rPr>
      </w:pPr>
      <w:r>
        <w:rPr>
          <w:rFonts w:eastAsia="Times New Roman"/>
          <w:szCs w:val="24"/>
        </w:rPr>
        <w:t>Καταθέτω στα Πρακτικά.</w:t>
      </w:r>
    </w:p>
    <w:p w14:paraId="3920977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(Στο ση</w:t>
      </w:r>
      <w:r>
        <w:rPr>
          <w:rFonts w:eastAsia="Times New Roman" w:cs="Times New Roman"/>
          <w:szCs w:val="24"/>
        </w:rPr>
        <w:t>μείο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Γεωργιάδης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920977C" w14:textId="77777777" w:rsidR="00612455" w:rsidRDefault="00B02DE7">
      <w:pPr>
        <w:spacing w:line="600" w:lineRule="auto"/>
        <w:ind w:firstLine="720"/>
        <w:jc w:val="both"/>
        <w:rPr>
          <w:rFonts w:eastAsia="Times New Roman"/>
          <w:szCs w:val="24"/>
        </w:rPr>
      </w:pPr>
      <w:r>
        <w:rPr>
          <w:rFonts w:eastAsia="Times New Roman"/>
          <w:szCs w:val="24"/>
        </w:rPr>
        <w:t>Το δημοσιογραφ</w:t>
      </w:r>
      <w:r>
        <w:rPr>
          <w:rFonts w:eastAsia="Times New Roman"/>
          <w:szCs w:val="24"/>
        </w:rPr>
        <w:t>ικό ενδιαφέρον δεν είναι για τα παιδιά σας, κύριε Υπουργέ, στο σπίτι σας στην Ικαρία. Είναι γιατί οι κύριοι συνάδελφοι του ΣΥΡΙΖΑ δεν γνωρίζουν ότι έχει επιβληθεί πρόστιμο σε αυτό το σπίτι, διότι…</w:t>
      </w:r>
    </w:p>
    <w:p w14:paraId="3920977D" w14:textId="77777777" w:rsidR="00612455" w:rsidRDefault="00B02DE7">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w:t>
      </w:r>
      <w:r>
        <w:rPr>
          <w:rFonts w:eastAsia="Times New Roman"/>
          <w:b/>
          <w:szCs w:val="24"/>
        </w:rPr>
        <w:t>Ανεξ</w:t>
      </w:r>
      <w:r>
        <w:rPr>
          <w:rFonts w:eastAsia="Times New Roman"/>
          <w:b/>
          <w:szCs w:val="24"/>
        </w:rPr>
        <w:t xml:space="preserve">αρτήτων </w:t>
      </w:r>
      <w:r>
        <w:rPr>
          <w:rFonts w:eastAsia="Times New Roman"/>
          <w:b/>
          <w:szCs w:val="24"/>
        </w:rPr>
        <w:t>Ελλήνων):</w:t>
      </w:r>
      <w:r>
        <w:rPr>
          <w:rFonts w:eastAsia="Times New Roman"/>
          <w:szCs w:val="24"/>
        </w:rPr>
        <w:t xml:space="preserve"> Δικό μου είναι;</w:t>
      </w:r>
    </w:p>
    <w:p w14:paraId="3920977E"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Της πεθεράς σας.</w:t>
      </w:r>
    </w:p>
    <w:p w14:paraId="3920977F" w14:textId="77777777" w:rsidR="00612455" w:rsidRDefault="00B02DE7">
      <w:pPr>
        <w:spacing w:line="600" w:lineRule="auto"/>
        <w:ind w:firstLine="720"/>
        <w:jc w:val="both"/>
        <w:rPr>
          <w:rFonts w:eastAsia="Times New Roman"/>
          <w:szCs w:val="24"/>
        </w:rPr>
      </w:pPr>
      <w:r>
        <w:rPr>
          <w:rFonts w:eastAsia="Times New Roman"/>
          <w:szCs w:val="24"/>
        </w:rPr>
        <w:t xml:space="preserve">Διότι έκλεψαν το κράτος. Πήραν τα λεφτά του ΕΣΠΑ, είπαν ότι θα το κάνουν τουριστικό κατάλυμα, το κάνανε βίλα, φάγανε το πρόστιμο και τώρα δεν πληρώνουν και το πρόστιμο. Αυτό </w:t>
      </w:r>
      <w:r>
        <w:rPr>
          <w:rFonts w:eastAsia="Times New Roman"/>
          <w:szCs w:val="24"/>
        </w:rPr>
        <w:t>είναι το δημοσιογραφικό ενδιαφέρον για το σπίτι στην Ικαρία.</w:t>
      </w:r>
    </w:p>
    <w:p w14:paraId="39209780"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Κύριε Γεωργιάδη, ευχαριστούμε, ολοκληρώσατε.</w:t>
      </w:r>
    </w:p>
    <w:p w14:paraId="39209781"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Και το τελευταίο.</w:t>
      </w:r>
    </w:p>
    <w:p w14:paraId="39209782"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Γεωργιάδη, έχετε ολοκληρώσει. </w:t>
      </w:r>
    </w:p>
    <w:p w14:paraId="39209783" w14:textId="77777777" w:rsidR="00612455" w:rsidRDefault="00B02DE7">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ΣΠΥΡΙΔ</w:t>
      </w:r>
      <w:r>
        <w:rPr>
          <w:rFonts w:eastAsia="Times New Roman"/>
          <w:b/>
          <w:szCs w:val="24"/>
        </w:rPr>
        <w:t>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Για τον δε Γεώργιο </w:t>
      </w:r>
      <w:proofErr w:type="spellStart"/>
      <w:r>
        <w:rPr>
          <w:rFonts w:eastAsia="Times New Roman"/>
          <w:szCs w:val="24"/>
        </w:rPr>
        <w:t>Γεωργαλά</w:t>
      </w:r>
      <w:proofErr w:type="spellEnd"/>
      <w:r>
        <w:rPr>
          <w:rFonts w:eastAsia="Times New Roman"/>
          <w:szCs w:val="24"/>
        </w:rPr>
        <w:t>…</w:t>
      </w:r>
    </w:p>
    <w:p w14:paraId="39209784"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Τελευταίο ήταν το προηγούμενο.</w:t>
      </w:r>
    </w:p>
    <w:p w14:paraId="39209785"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..σε μένα δεν τολμήσατε να πείτε «κιχ» και καλά κάνατε, γιατί μαζί σας τον είδα στο γραφείο σας, όταν με </w:t>
      </w:r>
      <w:proofErr w:type="spellStart"/>
      <w:r>
        <w:rPr>
          <w:rFonts w:eastAsia="Times New Roman"/>
          <w:szCs w:val="24"/>
        </w:rPr>
        <w:t>υπεδέχθη</w:t>
      </w:r>
      <w:proofErr w:type="spellEnd"/>
      <w:r>
        <w:rPr>
          <w:rFonts w:eastAsia="Times New Roman"/>
          <w:szCs w:val="24"/>
        </w:rPr>
        <w:t xml:space="preserve"> το ’96. </w:t>
      </w:r>
    </w:p>
    <w:p w14:paraId="39209786" w14:textId="77777777" w:rsidR="00612455" w:rsidRDefault="00B02DE7">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w:t>
      </w:r>
      <w:r>
        <w:rPr>
          <w:rFonts w:eastAsia="Times New Roman"/>
          <w:b/>
          <w:szCs w:val="24"/>
        </w:rPr>
        <w:t>αρτήτων</w:t>
      </w:r>
      <w:r>
        <w:rPr>
          <w:rFonts w:eastAsia="Times New Roman"/>
          <w:b/>
          <w:szCs w:val="24"/>
        </w:rPr>
        <w:t xml:space="preserve"> Ελλήνων):</w:t>
      </w:r>
      <w:r>
        <w:rPr>
          <w:rFonts w:eastAsia="Times New Roman"/>
          <w:szCs w:val="24"/>
        </w:rPr>
        <w:t xml:space="preserve"> Το δικό μου;</w:t>
      </w:r>
    </w:p>
    <w:p w14:paraId="39209787"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Εγώ, εσείς και αυτός.</w:t>
      </w:r>
    </w:p>
    <w:p w14:paraId="39209788" w14:textId="77777777" w:rsidR="00612455" w:rsidRDefault="00B02DE7">
      <w:pPr>
        <w:spacing w:line="600" w:lineRule="auto"/>
        <w:ind w:firstLine="720"/>
        <w:jc w:val="both"/>
        <w:rPr>
          <w:rFonts w:eastAsia="Times New Roman"/>
          <w:szCs w:val="24"/>
        </w:rPr>
      </w:pPr>
      <w:r>
        <w:rPr>
          <w:rFonts w:eastAsia="Times New Roman"/>
          <w:szCs w:val="24"/>
        </w:rPr>
        <w:t>Να είστε καλά!</w:t>
      </w:r>
    </w:p>
    <w:p w14:paraId="39209789" w14:textId="77777777" w:rsidR="00612455" w:rsidRDefault="00B02DE7">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920978A"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Ο </w:t>
      </w:r>
      <w:r>
        <w:rPr>
          <w:rFonts w:eastAsia="Times New Roman"/>
          <w:szCs w:val="24"/>
        </w:rPr>
        <w:t>κύριος Υπουργός έχει τον λόγο.</w:t>
      </w:r>
    </w:p>
    <w:p w14:paraId="3920978B" w14:textId="77777777" w:rsidR="00612455" w:rsidRDefault="00B02DE7">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w:t>
      </w:r>
      <w:r>
        <w:rPr>
          <w:rFonts w:eastAsia="Times New Roman"/>
          <w:b/>
          <w:szCs w:val="24"/>
        </w:rPr>
        <w:t xml:space="preserve">Ανεξαρτήτων </w:t>
      </w:r>
      <w:r>
        <w:rPr>
          <w:rFonts w:eastAsia="Times New Roman"/>
          <w:b/>
          <w:szCs w:val="24"/>
        </w:rPr>
        <w:t>Ελλήνων):</w:t>
      </w:r>
      <w:r>
        <w:rPr>
          <w:rFonts w:eastAsia="Times New Roman"/>
          <w:szCs w:val="24"/>
        </w:rPr>
        <w:t xml:space="preserve"> Τον Ιωάννη τον Μεταξά τον είδατε στο γραφείο μου μήπως, κύριε Γεωργιάδη;</w:t>
      </w:r>
    </w:p>
    <w:p w14:paraId="3920978C" w14:textId="77777777" w:rsidR="00612455" w:rsidRDefault="00B02DE7">
      <w:pPr>
        <w:spacing w:line="600" w:lineRule="auto"/>
        <w:ind w:firstLine="720"/>
        <w:jc w:val="both"/>
        <w:rPr>
          <w:rFonts w:eastAsia="Times New Roman"/>
          <w:szCs w:val="24"/>
        </w:rPr>
      </w:pPr>
      <w:r>
        <w:rPr>
          <w:rFonts w:eastAsia="Times New Roman"/>
          <w:szCs w:val="24"/>
        </w:rPr>
        <w:t>Στο γραφείο μου δεν περνούσες ούτε απ’ έξω. Ούτε εσύ ούτε τα άλλα φασιστοει</w:t>
      </w:r>
      <w:r>
        <w:rPr>
          <w:rFonts w:eastAsia="Times New Roman"/>
          <w:szCs w:val="24"/>
        </w:rPr>
        <w:t>δή. Από το γραφείο το δικό μου μέσα δεν τολμούσες να περάσεις ποτέ. Εσύ και τα άλλα τα φασιστοειδή δεν μπαίνατε ούτε για χαιρετισμό μέσα, ούτε για έρανο.</w:t>
      </w:r>
    </w:p>
    <w:p w14:paraId="3920978D" w14:textId="77777777" w:rsidR="00612455" w:rsidRDefault="00B02DE7">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Καλά, καλά, εντάξει.</w:t>
      </w:r>
    </w:p>
    <w:p w14:paraId="3920978E" w14:textId="77777777" w:rsidR="00612455" w:rsidRDefault="00B02DE7">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w:t>
      </w:r>
      <w:r>
        <w:rPr>
          <w:rFonts w:eastAsia="Times New Roman"/>
          <w:b/>
          <w:szCs w:val="24"/>
        </w:rPr>
        <w:t xml:space="preserve">Ανεξαρτήτων </w:t>
      </w:r>
      <w:r>
        <w:rPr>
          <w:rFonts w:eastAsia="Times New Roman"/>
          <w:b/>
          <w:szCs w:val="24"/>
        </w:rPr>
        <w:t>Ελλήνων):</w:t>
      </w:r>
      <w:r>
        <w:rPr>
          <w:rFonts w:eastAsia="Times New Roman"/>
          <w:szCs w:val="24"/>
        </w:rPr>
        <w:t xml:space="preserve"> Δεύτερον, όσον αφορά τις φωτογραφίες, να σας στείλουμε καμ</w:t>
      </w:r>
      <w:r>
        <w:rPr>
          <w:rFonts w:eastAsia="Times New Roman"/>
          <w:szCs w:val="24"/>
        </w:rPr>
        <w:t>μ</w:t>
      </w:r>
      <w:r>
        <w:rPr>
          <w:rFonts w:eastAsia="Times New Roman"/>
          <w:szCs w:val="24"/>
        </w:rPr>
        <w:t xml:space="preserve">ιά φωτογραφία από την κρεβατοκάμαρά μας; Άμα δεν σας δίνει ο </w:t>
      </w:r>
      <w:proofErr w:type="spellStart"/>
      <w:r>
        <w:rPr>
          <w:rFonts w:eastAsia="Times New Roman"/>
          <w:szCs w:val="24"/>
        </w:rPr>
        <w:t>Κουρτάκης</w:t>
      </w:r>
      <w:proofErr w:type="spellEnd"/>
      <w:r>
        <w:rPr>
          <w:rFonts w:eastAsia="Times New Roman"/>
          <w:szCs w:val="24"/>
        </w:rPr>
        <w:t>, να σας δώσουμε εμείς. Η κάρτα είναι εκεί, μπορείτε να την ελέγξετε.</w:t>
      </w:r>
    </w:p>
    <w:p w14:paraId="3920978F" w14:textId="77777777" w:rsidR="00612455" w:rsidRDefault="00B02DE7">
      <w:pPr>
        <w:spacing w:line="600" w:lineRule="auto"/>
        <w:ind w:firstLine="720"/>
        <w:jc w:val="both"/>
        <w:rPr>
          <w:rFonts w:eastAsia="Times New Roman"/>
          <w:szCs w:val="24"/>
        </w:rPr>
      </w:pPr>
      <w:r>
        <w:rPr>
          <w:rFonts w:eastAsia="Times New Roman"/>
          <w:szCs w:val="24"/>
        </w:rPr>
        <w:t>Κυρία Μπακογιάννη, τον</w:t>
      </w:r>
      <w:r>
        <w:rPr>
          <w:rFonts w:eastAsia="Times New Roman"/>
          <w:szCs w:val="24"/>
        </w:rPr>
        <w:t xml:space="preserve"> κ. Μαρινάκη τον συνάντησα </w:t>
      </w:r>
      <w:proofErr w:type="spellStart"/>
      <w:r>
        <w:rPr>
          <w:rFonts w:eastAsia="Times New Roman"/>
          <w:szCs w:val="24"/>
        </w:rPr>
        <w:t>ενώπιόν</w:t>
      </w:r>
      <w:proofErr w:type="spellEnd"/>
      <w:r>
        <w:rPr>
          <w:rFonts w:eastAsia="Times New Roman"/>
          <w:szCs w:val="24"/>
        </w:rPr>
        <w:t xml:space="preserve"> σας, του κ. </w:t>
      </w:r>
      <w:proofErr w:type="spellStart"/>
      <w:r>
        <w:rPr>
          <w:rFonts w:eastAsia="Times New Roman"/>
          <w:szCs w:val="24"/>
        </w:rPr>
        <w:t>Γιακουμάτου</w:t>
      </w:r>
      <w:proofErr w:type="spellEnd"/>
      <w:r>
        <w:rPr>
          <w:rFonts w:eastAsia="Times New Roman"/>
          <w:szCs w:val="24"/>
        </w:rPr>
        <w:t xml:space="preserve"> και άλλων συναδέλφων σε μια χριστουγεννιάτικη γιορτή με τον κ. Πατέρα. Αυτή ήταν η φορά που τον συνάντησα. Η γυναίκα μου, λοιπόν, δεν τον συνάντησε ποτέ. Τον μόνο που συνάντησα εν συνεχεία ήταν τον</w:t>
      </w:r>
      <w:r>
        <w:rPr>
          <w:rFonts w:eastAsia="Times New Roman"/>
          <w:szCs w:val="24"/>
        </w:rPr>
        <w:t xml:space="preserve"> κ. </w:t>
      </w:r>
      <w:proofErr w:type="spellStart"/>
      <w:r>
        <w:rPr>
          <w:rFonts w:eastAsia="Times New Roman"/>
          <w:szCs w:val="24"/>
        </w:rPr>
        <w:t>Κουρτάκη</w:t>
      </w:r>
      <w:proofErr w:type="spellEnd"/>
      <w:r>
        <w:rPr>
          <w:rFonts w:eastAsia="Times New Roman"/>
          <w:szCs w:val="24"/>
        </w:rPr>
        <w:t xml:space="preserve"> και όταν έκανα την περίφημη εκπομπή στα «ΠΑΡΑΠΟΛΙΤΙΚΑ» ήλθε και ο κ. Μαρινάκης να χαιρετίσει. Αυτές είναι οι συναντήσεις. </w:t>
      </w:r>
    </w:p>
    <w:p w14:paraId="39209790" w14:textId="77777777" w:rsidR="00612455" w:rsidRDefault="00B02DE7">
      <w:pPr>
        <w:spacing w:line="600" w:lineRule="auto"/>
        <w:ind w:firstLine="720"/>
        <w:jc w:val="both"/>
        <w:rPr>
          <w:rFonts w:eastAsia="Times New Roman"/>
          <w:szCs w:val="24"/>
        </w:rPr>
      </w:pPr>
      <w:r>
        <w:rPr>
          <w:rFonts w:eastAsia="Times New Roman"/>
          <w:szCs w:val="24"/>
        </w:rPr>
        <w:t xml:space="preserve">Για πείτε μας, κυρία Μπακογιάννη, εκείνο το εκατομμύριο στο Λονδίνο που σας βρήκαν στο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μήπως έφυγε από να</w:t>
      </w:r>
      <w:r>
        <w:rPr>
          <w:rFonts w:eastAsia="Times New Roman"/>
          <w:szCs w:val="24"/>
        </w:rPr>
        <w:t>υτιλιακή που συστεγάζεται ο κ. Μαρινάκης; Φέρτε, λοιπόν, πίσω τα κλεμμένα και αφήστε τη λάσπη σε μένα.</w:t>
      </w:r>
    </w:p>
    <w:p w14:paraId="39209791" w14:textId="77777777" w:rsidR="00612455" w:rsidRDefault="00B02DE7">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Κύριε Πρόεδρε, τον λόγο, παρακαλώ.</w:t>
      </w:r>
    </w:p>
    <w:p w14:paraId="39209792"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Για ένα λεπτό, κυρία Μπακογιάννη, για το εκατομμύριο.</w:t>
      </w:r>
    </w:p>
    <w:p w14:paraId="39209793" w14:textId="77777777" w:rsidR="00612455" w:rsidRDefault="00B02DE7">
      <w:pPr>
        <w:spacing w:line="600" w:lineRule="auto"/>
        <w:ind w:firstLine="720"/>
        <w:jc w:val="both"/>
        <w:rPr>
          <w:rFonts w:eastAsia="Times New Roman"/>
          <w:szCs w:val="24"/>
        </w:rPr>
      </w:pPr>
      <w:r>
        <w:rPr>
          <w:rFonts w:eastAsia="Times New Roman"/>
          <w:szCs w:val="24"/>
        </w:rPr>
        <w:t>Και ύστερα ξαν</w:t>
      </w:r>
      <w:r>
        <w:rPr>
          <w:rFonts w:eastAsia="Times New Roman"/>
          <w:szCs w:val="24"/>
        </w:rPr>
        <w:t xml:space="preserve">ά, κύριε </w:t>
      </w:r>
      <w:proofErr w:type="spellStart"/>
      <w:r>
        <w:rPr>
          <w:rFonts w:eastAsia="Times New Roman"/>
          <w:szCs w:val="24"/>
        </w:rPr>
        <w:t>Καμμένε</w:t>
      </w:r>
      <w:proofErr w:type="spellEnd"/>
      <w:r>
        <w:rPr>
          <w:rFonts w:eastAsia="Times New Roman"/>
          <w:szCs w:val="24"/>
        </w:rPr>
        <w:t xml:space="preserve">, θα σας δώσω τον λόγο, αλλά όταν ανοίγουν θέματα και όταν υπάρχει προσωπική διένεξη -διότι εδώ μέσα το ξέρετε καλύτερα εμού ότι μιλάμε διά του Προέδρου- όταν είναι </w:t>
      </w:r>
      <w:proofErr w:type="spellStart"/>
      <w:r>
        <w:rPr>
          <w:rFonts w:eastAsia="Times New Roman"/>
          <w:szCs w:val="24"/>
        </w:rPr>
        <w:t>ερωταπάντηση</w:t>
      </w:r>
      <w:proofErr w:type="spellEnd"/>
      <w:r>
        <w:rPr>
          <w:rFonts w:eastAsia="Times New Roman"/>
          <w:szCs w:val="24"/>
        </w:rPr>
        <w:t>, πρέπει να δοθεί. Εσείς θα κλείσετε, σε κάθε περίπτωση.</w:t>
      </w:r>
    </w:p>
    <w:p w14:paraId="39209794" w14:textId="77777777" w:rsidR="00612455" w:rsidRDefault="00B02DE7">
      <w:pPr>
        <w:spacing w:line="600" w:lineRule="auto"/>
        <w:ind w:firstLine="720"/>
        <w:jc w:val="both"/>
        <w:rPr>
          <w:rFonts w:eastAsia="Times New Roman"/>
          <w:szCs w:val="24"/>
        </w:rPr>
      </w:pPr>
      <w:r>
        <w:rPr>
          <w:rFonts w:eastAsia="Times New Roman"/>
          <w:szCs w:val="24"/>
        </w:rPr>
        <w:t xml:space="preserve">Κυρία </w:t>
      </w:r>
      <w:r>
        <w:rPr>
          <w:rFonts w:eastAsia="Times New Roman"/>
          <w:szCs w:val="24"/>
        </w:rPr>
        <w:t>Μπακογιάννη, παρακαλώ, επί του θέματος</w:t>
      </w:r>
      <w:r>
        <w:rPr>
          <w:rFonts w:eastAsia="Times New Roman"/>
          <w:szCs w:val="24"/>
        </w:rPr>
        <w:t>,</w:t>
      </w:r>
      <w:r>
        <w:rPr>
          <w:rFonts w:eastAsia="Times New Roman"/>
          <w:szCs w:val="24"/>
        </w:rPr>
        <w:t xml:space="preserve"> το οποίο είναι γνωστό.</w:t>
      </w:r>
    </w:p>
    <w:p w14:paraId="39209795" w14:textId="77777777" w:rsidR="00612455" w:rsidRDefault="00B02DE7">
      <w:pPr>
        <w:spacing w:line="600" w:lineRule="auto"/>
        <w:ind w:firstLine="720"/>
        <w:jc w:val="both"/>
        <w:rPr>
          <w:rFonts w:eastAsia="Times New Roman"/>
          <w:szCs w:val="24"/>
        </w:rPr>
      </w:pPr>
      <w:r>
        <w:rPr>
          <w:rFonts w:eastAsia="Times New Roman"/>
          <w:b/>
          <w:szCs w:val="24"/>
        </w:rPr>
        <w:t>ΘΕΟΔΩΡΑ</w:t>
      </w:r>
      <w:r>
        <w:rPr>
          <w:rFonts w:eastAsia="Times New Roman"/>
          <w:b/>
          <w:szCs w:val="24"/>
        </w:rPr>
        <w:t xml:space="preserve"> </w:t>
      </w:r>
      <w:r>
        <w:rPr>
          <w:rFonts w:eastAsia="Times New Roman"/>
          <w:b/>
          <w:szCs w:val="24"/>
        </w:rPr>
        <w:t>ΜΠΑΚΟΓΙΑΝΝΗ:</w:t>
      </w:r>
      <w:r>
        <w:rPr>
          <w:rFonts w:eastAsia="Times New Roman"/>
          <w:szCs w:val="24"/>
        </w:rPr>
        <w:t xml:space="preserve"> Κύριε Πρόεδρε, εμένα δεν με εκπλήσσει η χυδαιότητα του κ. Καμμένου. Αλλά επειδή ακούει ο ελληνικός λαός, έχω υποχρέωση να θυμίσω ότι όταν έγινε η ιστορία με το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όπου αναρωτήθηκαν εάν αυτό το ένα εκατομμύριο ήταν μετοχές ή μετρητά, εγώ, κύριε </w:t>
      </w:r>
      <w:proofErr w:type="spellStart"/>
      <w:r>
        <w:rPr>
          <w:rFonts w:eastAsia="Times New Roman"/>
          <w:szCs w:val="24"/>
        </w:rPr>
        <w:t>Καμμένε</w:t>
      </w:r>
      <w:proofErr w:type="spellEnd"/>
      <w:r>
        <w:rPr>
          <w:rFonts w:eastAsia="Times New Roman"/>
          <w:szCs w:val="24"/>
        </w:rPr>
        <w:t>, επειδή φοράω παντελόνια, προσήλθα σε αυτή τη Βουλή και είπα…</w:t>
      </w:r>
    </w:p>
    <w:p w14:paraId="39209796" w14:textId="77777777" w:rsidR="00612455" w:rsidRDefault="00B02DE7">
      <w:pPr>
        <w:spacing w:line="600" w:lineRule="auto"/>
        <w:ind w:firstLine="720"/>
        <w:jc w:val="center"/>
        <w:rPr>
          <w:rFonts w:eastAsia="Times New Roman"/>
          <w:szCs w:val="24"/>
        </w:rPr>
      </w:pPr>
      <w:r>
        <w:rPr>
          <w:rFonts w:eastAsia="Times New Roman"/>
          <w:szCs w:val="24"/>
        </w:rPr>
        <w:t>(Θόρυβος στην Αίθουσα)</w:t>
      </w:r>
    </w:p>
    <w:p w14:paraId="39209797" w14:textId="77777777" w:rsidR="00612455" w:rsidRDefault="00B02DE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w:t>
      </w:r>
    </w:p>
    <w:p w14:paraId="39209798" w14:textId="77777777" w:rsidR="00612455" w:rsidRDefault="00B02DE7">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Προσήλθα σε αυτή τη</w:t>
      </w:r>
      <w:r>
        <w:rPr>
          <w:rFonts w:eastAsia="Times New Roman"/>
          <w:szCs w:val="24"/>
        </w:rPr>
        <w:t xml:space="preserve"> Βουλή και ζήτησα από τους συναδέλφους έναν-έναν να ψηφίσουν υπέρ της άρσης της ασυλίας μου. Και επειδή ο Μανώλης Γλέζος ζει, ήλθε και με ρώτησε το εξής: «Μα, θέλεις να ψηφίσουμε όλοι υπέρ της άρσης ασυλίας σου»; Και είπα «ναι». </w:t>
      </w:r>
    </w:p>
    <w:p w14:paraId="39209799" w14:textId="77777777" w:rsidR="00612455" w:rsidRDefault="00B02DE7">
      <w:pPr>
        <w:spacing w:line="600" w:lineRule="auto"/>
        <w:ind w:firstLine="720"/>
        <w:jc w:val="both"/>
        <w:rPr>
          <w:rFonts w:eastAsia="Times New Roman"/>
          <w:szCs w:val="24"/>
        </w:rPr>
      </w:pPr>
      <w:r>
        <w:rPr>
          <w:rFonts w:eastAsia="Times New Roman"/>
          <w:szCs w:val="24"/>
        </w:rPr>
        <w:t>Πήγα στο δικαστήριο, αθωώθ</w:t>
      </w:r>
      <w:r>
        <w:rPr>
          <w:rFonts w:eastAsia="Times New Roman"/>
          <w:szCs w:val="24"/>
        </w:rPr>
        <w:t>ηκα πανηγυρικά και φάνηκε ότι ήταν μία στημένη πολιτικά υπόθεση και όχι</w:t>
      </w:r>
      <w:r>
        <w:rPr>
          <w:rFonts w:eastAsia="Times New Roman"/>
          <w:szCs w:val="24"/>
        </w:rPr>
        <w:t xml:space="preserve"> ότι</w:t>
      </w:r>
      <w:r>
        <w:rPr>
          <w:rFonts w:eastAsia="Times New Roman"/>
          <w:szCs w:val="24"/>
        </w:rPr>
        <w:t xml:space="preserve"> μπήκε στο αρχείο, κύριε </w:t>
      </w:r>
      <w:proofErr w:type="spellStart"/>
      <w:r>
        <w:rPr>
          <w:rFonts w:eastAsia="Times New Roman"/>
          <w:szCs w:val="24"/>
        </w:rPr>
        <w:t>Καμμένε</w:t>
      </w:r>
      <w:proofErr w:type="spellEnd"/>
      <w:r>
        <w:rPr>
          <w:rFonts w:eastAsia="Times New Roman"/>
          <w:szCs w:val="24"/>
        </w:rPr>
        <w:t>…</w:t>
      </w:r>
    </w:p>
    <w:p w14:paraId="3920979A" w14:textId="77777777" w:rsidR="00612455" w:rsidRDefault="00B02DE7">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Πρόεδρος των </w:t>
      </w:r>
      <w:r>
        <w:rPr>
          <w:rFonts w:eastAsia="Times New Roman"/>
          <w:b/>
          <w:szCs w:val="24"/>
        </w:rPr>
        <w:t xml:space="preserve">Ανεξαρτήτων </w:t>
      </w:r>
      <w:r>
        <w:rPr>
          <w:rFonts w:eastAsia="Times New Roman"/>
          <w:b/>
          <w:szCs w:val="24"/>
        </w:rPr>
        <w:t>Ελλήνων):</w:t>
      </w:r>
      <w:r>
        <w:rPr>
          <w:rFonts w:eastAsia="Times New Roman"/>
          <w:szCs w:val="24"/>
        </w:rPr>
        <w:t xml:space="preserve"> Από πού ήταν τα λεφτά;</w:t>
      </w:r>
    </w:p>
    <w:p w14:paraId="3920979B" w14:textId="77777777" w:rsidR="00612455" w:rsidRDefault="00B02DE7">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Από τη ναυτιλιακή δραστηρι</w:t>
      </w:r>
      <w:r>
        <w:rPr>
          <w:rFonts w:eastAsia="Times New Roman"/>
          <w:szCs w:val="24"/>
        </w:rPr>
        <w:t>ότητα του άντρα μου.</w:t>
      </w:r>
    </w:p>
    <w:p w14:paraId="3920979C" w14:textId="77777777" w:rsidR="00612455" w:rsidRDefault="00B02DE7">
      <w:pPr>
        <w:spacing w:line="600" w:lineRule="auto"/>
        <w:ind w:firstLine="720"/>
        <w:jc w:val="both"/>
        <w:rPr>
          <w:rFonts w:eastAsia="Times New Roman"/>
          <w:szCs w:val="24"/>
        </w:rPr>
      </w:pPr>
      <w:r>
        <w:rPr>
          <w:rFonts w:eastAsia="Times New Roman"/>
          <w:b/>
          <w:szCs w:val="24"/>
        </w:rPr>
        <w:t>ΠΑΝΟΣ ΚΑΜΜΕΝΟΣ (Υπουργός Εθνικής Άμυνας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Πρόεδρος των Ανεξάρτητων Ελλήνων):</w:t>
      </w:r>
      <w:r>
        <w:rPr>
          <w:rFonts w:eastAsia="Times New Roman"/>
          <w:szCs w:val="24"/>
        </w:rPr>
        <w:t xml:space="preserve"> Πού είναι το γραφείο του;</w:t>
      </w:r>
    </w:p>
    <w:p w14:paraId="3920979D" w14:textId="77777777" w:rsidR="00612455" w:rsidRDefault="00B02DE7">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Αλλά αυτό είναι γνωστό τοις </w:t>
      </w:r>
      <w:proofErr w:type="spellStart"/>
      <w:r>
        <w:rPr>
          <w:rFonts w:eastAsia="Times New Roman"/>
          <w:szCs w:val="24"/>
        </w:rPr>
        <w:t>πάσι</w:t>
      </w:r>
      <w:proofErr w:type="spellEnd"/>
      <w:r>
        <w:rPr>
          <w:rFonts w:eastAsia="Times New Roman"/>
          <w:szCs w:val="24"/>
        </w:rPr>
        <w:t>.</w:t>
      </w:r>
    </w:p>
    <w:p w14:paraId="3920979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Εσείς, λοιπόν, προσέξτε, κύριε </w:t>
      </w:r>
      <w:proofErr w:type="spellStart"/>
      <w:r>
        <w:rPr>
          <w:rFonts w:eastAsia="Times New Roman" w:cs="Times New Roman"/>
          <w:szCs w:val="24"/>
        </w:rPr>
        <w:t>Καμμένε</w:t>
      </w:r>
      <w:proofErr w:type="spellEnd"/>
      <w:r>
        <w:rPr>
          <w:rFonts w:eastAsia="Times New Roman" w:cs="Times New Roman"/>
          <w:szCs w:val="24"/>
        </w:rPr>
        <w:t xml:space="preserve">, διότι εμένα με έχουν ψάξει άνθρωποι </w:t>
      </w:r>
      <w:r>
        <w:rPr>
          <w:rFonts w:eastAsia="Times New Roman" w:cs="Times New Roman"/>
          <w:szCs w:val="24"/>
        </w:rPr>
        <w:t>άλλου επιπέδου. Σας διαβεβαιώ, πριν και μετά το Βουκουρέστι, με έψαξαν άνθρωποι</w:t>
      </w:r>
      <w:r>
        <w:rPr>
          <w:rFonts w:eastAsia="Times New Roman" w:cs="Times New Roman"/>
          <w:szCs w:val="24"/>
        </w:rPr>
        <w:t>,</w:t>
      </w:r>
      <w:r>
        <w:rPr>
          <w:rFonts w:eastAsia="Times New Roman" w:cs="Times New Roman"/>
          <w:szCs w:val="24"/>
        </w:rPr>
        <w:t xml:space="preserve"> όχι του δικού σας επιπέδου. Δεν έχω, λοιπόν, τίποτα να φοβηθώ. Εσείς, όμως, με τον τρόπο που έχετε μαζέψει τα λεφτά σας, προσέξτε, διότι μιλήσατε και </w:t>
      </w:r>
      <w:r>
        <w:rPr>
          <w:rFonts w:eastAsia="Times New Roman" w:cs="Times New Roman"/>
          <w:szCs w:val="24"/>
        </w:rPr>
        <w:t>σ</w:t>
      </w:r>
      <w:r>
        <w:rPr>
          <w:rFonts w:eastAsia="Times New Roman" w:cs="Times New Roman"/>
          <w:szCs w:val="24"/>
        </w:rPr>
        <w:t xml:space="preserve">τα Πρακτικά </w:t>
      </w:r>
      <w:r>
        <w:rPr>
          <w:rFonts w:eastAsia="Times New Roman" w:cs="Times New Roman"/>
          <w:szCs w:val="24"/>
        </w:rPr>
        <w:t>γράφτηκαν</w:t>
      </w:r>
      <w:r>
        <w:rPr>
          <w:rFonts w:eastAsia="Times New Roman" w:cs="Times New Roman"/>
          <w:szCs w:val="24"/>
        </w:rPr>
        <w:t>.</w:t>
      </w:r>
    </w:p>
    <w:p w14:paraId="3920979F"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κυρία Μπακογιάννη.</w:t>
      </w:r>
    </w:p>
    <w:p w14:paraId="392097A0"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Και δεν υπάρχει χειρότερο πράγμα, παρά να μην έχεις καν το θάρρος να πεις σ’ αυτούς τους ατυχείς συναδέλφους, που οι μισοί απ’ αυτούς είναι μουγκοί σήμερα, ότι τους δίνεις τη</w:t>
      </w:r>
      <w:r>
        <w:rPr>
          <w:rFonts w:eastAsia="Times New Roman" w:cs="Times New Roman"/>
          <w:szCs w:val="24"/>
        </w:rPr>
        <w:t xml:space="preserve"> δυνατότητα να ψηφίζουν υπέρ της εξεταστικής.</w:t>
      </w:r>
    </w:p>
    <w:p w14:paraId="392097A1"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92097A2"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2097A3"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Καμμένο, έχετε τον λόγο.</w:t>
      </w:r>
    </w:p>
    <w:p w14:paraId="392097A4"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 </w:t>
      </w:r>
      <w:r>
        <w:rPr>
          <w:rFonts w:eastAsia="Times New Roman" w:cs="Times New Roman"/>
          <w:b/>
          <w:szCs w:val="24"/>
        </w:rPr>
        <w:t>Πρόεδρος των Ανεξ</w:t>
      </w:r>
      <w:r>
        <w:rPr>
          <w:rFonts w:eastAsia="Times New Roman" w:cs="Times New Roman"/>
          <w:b/>
          <w:szCs w:val="24"/>
        </w:rPr>
        <w:t xml:space="preserve">αρτήτων </w:t>
      </w:r>
      <w:r>
        <w:rPr>
          <w:rFonts w:eastAsia="Times New Roman" w:cs="Times New Roman"/>
          <w:b/>
          <w:szCs w:val="24"/>
        </w:rPr>
        <w:t xml:space="preserve">Ελλήνων): </w:t>
      </w:r>
      <w:r>
        <w:rPr>
          <w:rFonts w:eastAsia="Times New Roman" w:cs="Times New Roman"/>
          <w:szCs w:val="24"/>
        </w:rPr>
        <w:t>Τα χρήματα, λοιπόν, του χαμένου εκατομμυρίου της κ. Μπακογιάννη πήγαν από ναυτιλιακή εταιρεία, η οποία κατά τύχη είχε έδρα τις εταιρείες του κ. Μαρινάκη. Εμένα μου αρκεί αυτό, για να γίνει μία πράγματι μεγάλη εξεταστική, όταν θα τελειώσει</w:t>
      </w:r>
      <w:r>
        <w:rPr>
          <w:rFonts w:eastAsia="Times New Roman" w:cs="Times New Roman"/>
          <w:szCs w:val="24"/>
        </w:rPr>
        <w:t xml:space="preserve"> η </w:t>
      </w:r>
      <w:r>
        <w:rPr>
          <w:rFonts w:eastAsia="Times New Roman" w:cs="Times New Roman"/>
          <w:szCs w:val="24"/>
        </w:rPr>
        <w:t>δ</w:t>
      </w:r>
      <w:r>
        <w:rPr>
          <w:rFonts w:eastAsia="Times New Roman" w:cs="Times New Roman"/>
          <w:szCs w:val="24"/>
        </w:rPr>
        <w:t xml:space="preserve">ικαιοσύνη και να δούμε ποιος είχε σχέσεις με ποιον. </w:t>
      </w:r>
    </w:p>
    <w:p w14:paraId="392097A5"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πολύ.</w:t>
      </w:r>
    </w:p>
    <w:p w14:paraId="392097A6" w14:textId="77777777" w:rsidR="00612455" w:rsidRDefault="00B02DE7">
      <w:pPr>
        <w:spacing w:line="600" w:lineRule="auto"/>
        <w:ind w:firstLine="720"/>
        <w:jc w:val="both"/>
        <w:rPr>
          <w:rFonts w:eastAsia="Times New Roman"/>
          <w:bCs/>
          <w:iCs/>
          <w:szCs w:val="24"/>
        </w:rPr>
      </w:pPr>
      <w:r>
        <w:rPr>
          <w:rFonts w:eastAsia="Times New Roman"/>
          <w:bCs/>
          <w:iCs/>
          <w:szCs w:val="24"/>
        </w:rPr>
        <w:t xml:space="preserve">(Στο σημείο αυτό την Προεδρική Έδρα καταλαμβάνει ο Α΄ Αντιπρόεδρος της Βουλής κ. </w:t>
      </w:r>
      <w:r w:rsidRPr="00C93791">
        <w:rPr>
          <w:rFonts w:eastAsia="Times New Roman"/>
          <w:b/>
          <w:bCs/>
          <w:iCs/>
          <w:szCs w:val="24"/>
        </w:rPr>
        <w:t>ΑΝΑΣΤΑΣΙΟΣ ΚΟΥΡΑΚΗΣ</w:t>
      </w:r>
      <w:r>
        <w:rPr>
          <w:rFonts w:eastAsia="Times New Roman"/>
          <w:bCs/>
          <w:iCs/>
          <w:szCs w:val="24"/>
        </w:rPr>
        <w:t>)</w:t>
      </w:r>
    </w:p>
    <w:p w14:paraId="392097A7" w14:textId="77777777" w:rsidR="00612455" w:rsidRDefault="00B02DE7">
      <w:pPr>
        <w:spacing w:line="600" w:lineRule="auto"/>
        <w:ind w:firstLine="720"/>
        <w:jc w:val="both"/>
        <w:rPr>
          <w:rFonts w:eastAsia="Times New Roman"/>
          <w:bCs/>
          <w:iCs/>
          <w:szCs w:val="24"/>
        </w:rPr>
      </w:pPr>
      <w:r>
        <w:rPr>
          <w:rFonts w:eastAsia="Times New Roman" w:cs="Times New Roman"/>
          <w:b/>
          <w:szCs w:val="24"/>
        </w:rPr>
        <w:t>ΠΡΟΕΔΡΕΥΩΝ (</w:t>
      </w:r>
      <w:r>
        <w:rPr>
          <w:rFonts w:eastAsia="Times New Roman" w:cs="Times New Roman"/>
          <w:b/>
          <w:szCs w:val="24"/>
        </w:rPr>
        <w:t xml:space="preserve">Αναστάσιος </w:t>
      </w:r>
      <w:r>
        <w:rPr>
          <w:rFonts w:eastAsia="Times New Roman" w:cs="Times New Roman"/>
          <w:b/>
          <w:szCs w:val="24"/>
        </w:rPr>
        <w:t xml:space="preserve">Κουράκης): </w:t>
      </w:r>
      <w:r>
        <w:rPr>
          <w:rFonts w:eastAsia="Times New Roman"/>
          <w:szCs w:val="24"/>
        </w:rPr>
        <w:t xml:space="preserve">Κυρίες και </w:t>
      </w:r>
      <w:r>
        <w:rPr>
          <w:rFonts w:eastAsia="Times New Roman"/>
          <w:szCs w:val="24"/>
        </w:rPr>
        <w:t>κύριοι συνάδελφοι, κηρύσσεται περαιωμένη η συζήτηση επί της προτάσεως που κατέθεσαν ο Αρχηγός της Αξιωματικής Αντιπολίτευσης και Πρόεδρος της Κοινοβουλευτικής Ομάδας της Νέας Δημοκρατίας κ. Κυριάκος Μητσοτάκης και οι Βουλευτές του κόμματός του</w:t>
      </w:r>
      <w:r>
        <w:rPr>
          <w:rFonts w:eastAsia="Times New Roman"/>
          <w:szCs w:val="24"/>
        </w:rPr>
        <w:t>,</w:t>
      </w:r>
      <w:r>
        <w:rPr>
          <w:rFonts w:eastAsia="Times New Roman"/>
          <w:szCs w:val="24"/>
        </w:rPr>
        <w:t xml:space="preserve"> για </w:t>
      </w:r>
      <w:r>
        <w:rPr>
          <w:rFonts w:eastAsia="Times New Roman"/>
          <w:bCs/>
          <w:szCs w:val="24"/>
        </w:rPr>
        <w:t>σύσταση</w:t>
      </w:r>
      <w:r>
        <w:rPr>
          <w:rFonts w:eastAsia="Times New Roman"/>
          <w:bCs/>
          <w:szCs w:val="24"/>
        </w:rPr>
        <w:t xml:space="preserve"> Εξεταστικής Επιτροπής</w:t>
      </w:r>
      <w:r>
        <w:rPr>
          <w:rFonts w:eastAsia="Times New Roman"/>
          <w:b/>
          <w:szCs w:val="24"/>
        </w:rPr>
        <w:t>,</w:t>
      </w:r>
      <w:r>
        <w:rPr>
          <w:rFonts w:eastAsia="Times New Roman"/>
          <w:szCs w:val="24"/>
        </w:rPr>
        <w:t xml:space="preserve"> </w:t>
      </w:r>
      <w:r>
        <w:rPr>
          <w:rFonts w:eastAsia="Times New Roman"/>
          <w:iCs/>
          <w:szCs w:val="24"/>
        </w:rPr>
        <w:t>σχετικά</w:t>
      </w:r>
      <w:r>
        <w:rPr>
          <w:rFonts w:eastAsia="Times New Roman"/>
          <w:b/>
          <w:bCs/>
          <w:i/>
          <w:iCs/>
          <w:szCs w:val="24"/>
        </w:rPr>
        <w:t xml:space="preserve"> </w:t>
      </w:r>
      <w:r>
        <w:rPr>
          <w:rFonts w:eastAsia="Times New Roman"/>
          <w:bCs/>
          <w:iCs/>
          <w:szCs w:val="24"/>
        </w:rPr>
        <w:t>με τη διερεύνηση της εμπλοκής του Υπουργού Εθνικής Άμυνας κ. Πάνου Καμμένου</w:t>
      </w:r>
      <w:r>
        <w:rPr>
          <w:rFonts w:eastAsia="Times New Roman"/>
          <w:bCs/>
          <w:i/>
          <w:iCs/>
          <w:szCs w:val="24"/>
        </w:rPr>
        <w:t xml:space="preserve"> </w:t>
      </w:r>
      <w:r>
        <w:rPr>
          <w:rFonts w:eastAsia="Times New Roman"/>
          <w:bCs/>
          <w:iCs/>
          <w:szCs w:val="24"/>
        </w:rPr>
        <w:t>και άλλων στελεχών και λειτουργών σε εκκρεμή δικαστική υπόθεση.</w:t>
      </w:r>
    </w:p>
    <w:p w14:paraId="392097A8"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Θα ακολουθήσει ονομαστική ψηφοφορία, η οποία θα διεξαχθεί σύμφωνα με τις διατάξεις τ</w:t>
      </w:r>
      <w:r>
        <w:rPr>
          <w:rFonts w:eastAsia="Times New Roman" w:cs="Times New Roman"/>
          <w:szCs w:val="24"/>
        </w:rPr>
        <w:t xml:space="preserve">ου άρθρου 72 του Κανονισμού της Βουλής. </w:t>
      </w:r>
    </w:p>
    <w:p w14:paraId="392097A9"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Οι αποδεχόμενοι την πρόταση λέγουν «ΝΑΙ».</w:t>
      </w:r>
    </w:p>
    <w:p w14:paraId="392097A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Οι μη αποδεχόμενοι την πρόταση λέγουν «ΟΧΙ».</w:t>
      </w:r>
    </w:p>
    <w:p w14:paraId="392097A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Οι αρνούμενοι ψήφο λέγουν «ΠΑΡΩΝ». </w:t>
      </w:r>
    </w:p>
    <w:p w14:paraId="392097A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η Γραμματέας της Βουλής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ο </w:t>
      </w:r>
      <w:r>
        <w:rPr>
          <w:rFonts w:eastAsia="Times New Roman" w:cs="Times New Roman"/>
          <w:szCs w:val="24"/>
        </w:rPr>
        <w:t xml:space="preserve">Βουλευτής Ημαθίας κ.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από τη Νέα Δημοκρατία. </w:t>
      </w:r>
    </w:p>
    <w:p w14:paraId="392097AD" w14:textId="77777777" w:rsidR="00612455" w:rsidRDefault="00612455">
      <w:pPr>
        <w:spacing w:line="600" w:lineRule="auto"/>
        <w:ind w:firstLine="720"/>
        <w:jc w:val="both"/>
        <w:rPr>
          <w:rFonts w:eastAsia="Times New Roman" w:cs="Times New Roman"/>
          <w:szCs w:val="24"/>
        </w:rPr>
      </w:pPr>
    </w:p>
    <w:p w14:paraId="392097AE"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ενημερώνω ότι έχουν έλθει στο Προεδρείο τηλεομοιοτυπίες</w:t>
      </w:r>
      <w:r>
        <w:rPr>
          <w:rFonts w:eastAsia="Times New Roman" w:cs="Times New Roman"/>
          <w:szCs w:val="24"/>
        </w:rPr>
        <w:t xml:space="preserve"> (</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συναδέλφων, σύμφωνα με το άρθρο 70</w:t>
      </w:r>
      <w:r>
        <w:rPr>
          <w:rFonts w:eastAsia="Times New Roman" w:cs="Times New Roman"/>
          <w:szCs w:val="24"/>
        </w:rPr>
        <w:t xml:space="preserve">Α </w:t>
      </w:r>
      <w:r>
        <w:rPr>
          <w:rFonts w:eastAsia="Times New Roman" w:cs="Times New Roman"/>
          <w:szCs w:val="24"/>
        </w:rPr>
        <w:t xml:space="preserve"> του Κανονισμού της Βουλής, με τις οποίες γνωστοποιούν </w:t>
      </w:r>
      <w:r>
        <w:rPr>
          <w:rFonts w:eastAsia="Times New Roman" w:cs="Times New Roman"/>
          <w:szCs w:val="24"/>
        </w:rPr>
        <w:t xml:space="preserve">την ψήφο τους επί της πρότασης. Οι ψήφοι αυτές θα ανακοινωθούν και θα συνυπολογιστούν στην καταμέτρηση, η οποία θα ακολουθήσει. </w:t>
      </w:r>
    </w:p>
    <w:p w14:paraId="392097AF" w14:textId="77777777" w:rsidR="00612455" w:rsidRDefault="00612455">
      <w:pPr>
        <w:spacing w:line="600" w:lineRule="auto"/>
        <w:ind w:firstLine="720"/>
        <w:jc w:val="both"/>
        <w:rPr>
          <w:rFonts w:eastAsia="Times New Roman" w:cs="Times New Roman"/>
          <w:szCs w:val="24"/>
        </w:rPr>
      </w:pPr>
    </w:p>
    <w:p w14:paraId="392097B0"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392097B1"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(ΨΗΦΟΦΟΡΙΑ)</w:t>
      </w:r>
    </w:p>
    <w:p w14:paraId="392097B2"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392097B3"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w:t>
      </w:r>
      <w:r>
        <w:rPr>
          <w:rFonts w:eastAsia="Times New Roman" w:cs="Times New Roman"/>
          <w:b/>
          <w:szCs w:val="24"/>
        </w:rPr>
        <w:t xml:space="preserve">Κουράκης): </w:t>
      </w:r>
      <w:r>
        <w:rPr>
          <w:rFonts w:eastAsia="Times New Roman" w:cs="Times New Roman"/>
          <w:szCs w:val="24"/>
        </w:rPr>
        <w:t xml:space="preserve">Υπάρχει συνάδελφος, ο οποίος δεν άκουσε το όνομά του; Κανείς. </w:t>
      </w:r>
    </w:p>
    <w:p w14:paraId="392097B4"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cs="Times New Roman"/>
          <w:szCs w:val="24"/>
        </w:rPr>
        <w:t xml:space="preserve">θα καταχωριστούν </w:t>
      </w:r>
      <w:r>
        <w:rPr>
          <w:rFonts w:eastAsia="Times New Roman" w:cs="Times New Roman"/>
          <w:szCs w:val="24"/>
        </w:rPr>
        <w:t>στα Πρακτικά</w:t>
      </w:r>
      <w:r>
        <w:rPr>
          <w:rFonts w:eastAsia="Times New Roman" w:cs="Times New Roman"/>
          <w:szCs w:val="24"/>
        </w:rPr>
        <w:t>.</w:t>
      </w:r>
      <w:r>
        <w:rPr>
          <w:rFonts w:eastAsia="Times New Roman" w:cs="Times New Roman"/>
          <w:szCs w:val="24"/>
        </w:rPr>
        <w:t xml:space="preserve"> </w:t>
      </w:r>
    </w:p>
    <w:p w14:paraId="392097B5"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w:t>
      </w:r>
      <w:r>
        <w:rPr>
          <w:rFonts w:eastAsia="Times New Roman" w:cs="Times New Roman"/>
          <w:szCs w:val="24"/>
        </w:rPr>
        <w:t>ές καταχωρίζονται στα Πρακτικά και έχουν ως εξής:</w:t>
      </w:r>
    </w:p>
    <w:p w14:paraId="392097B6" w14:textId="77777777" w:rsidR="00612455" w:rsidRDefault="00B02DE7">
      <w:pPr>
        <w:spacing w:line="600" w:lineRule="auto"/>
        <w:ind w:firstLine="720"/>
        <w:jc w:val="center"/>
        <w:rPr>
          <w:rFonts w:eastAsia="Times New Roman" w:cs="Times New Roman"/>
          <w:color w:val="FF0000"/>
          <w:szCs w:val="24"/>
        </w:rPr>
      </w:pPr>
      <w:r w:rsidRPr="004B34B1">
        <w:rPr>
          <w:rFonts w:eastAsia="Times New Roman" w:cs="Times New Roman"/>
          <w:color w:val="FF0000"/>
          <w:szCs w:val="24"/>
        </w:rPr>
        <w:t>(</w:t>
      </w:r>
      <w:r w:rsidRPr="004B34B1">
        <w:rPr>
          <w:rFonts w:eastAsia="Times New Roman" w:cs="Times New Roman"/>
          <w:color w:val="FF0000"/>
          <w:szCs w:val="24"/>
        </w:rPr>
        <w:t>ΑΛΛΑΓΗ ΣΕΛ)</w:t>
      </w:r>
    </w:p>
    <w:p w14:paraId="392097B7" w14:textId="77777777" w:rsidR="00612455" w:rsidRDefault="00B02DE7">
      <w:pPr>
        <w:spacing w:line="600" w:lineRule="auto"/>
        <w:ind w:firstLine="720"/>
        <w:jc w:val="center"/>
        <w:rPr>
          <w:rFonts w:eastAsia="Times New Roman" w:cs="Times New Roman"/>
          <w:color w:val="FF0000"/>
          <w:szCs w:val="24"/>
        </w:rPr>
      </w:pPr>
      <w:r w:rsidRPr="004B34B1">
        <w:rPr>
          <w:rFonts w:eastAsia="Times New Roman" w:cs="Times New Roman"/>
          <w:color w:val="FF0000"/>
          <w:szCs w:val="24"/>
        </w:rPr>
        <w:t>(ΝΑ ΜΠΟΥΝ ΟΙ ΣΕΛ 399-403)</w:t>
      </w:r>
    </w:p>
    <w:p w14:paraId="392097B8" w14:textId="77777777" w:rsidR="00612455" w:rsidRDefault="00B02DE7">
      <w:pPr>
        <w:spacing w:line="600" w:lineRule="auto"/>
        <w:ind w:firstLine="720"/>
        <w:jc w:val="center"/>
        <w:rPr>
          <w:rFonts w:eastAsia="Times New Roman" w:cs="Times New Roman"/>
          <w:color w:val="FF0000"/>
          <w:szCs w:val="24"/>
        </w:rPr>
      </w:pPr>
      <w:r w:rsidRPr="004B34B1">
        <w:rPr>
          <w:rFonts w:eastAsia="Times New Roman" w:cs="Times New Roman"/>
          <w:color w:val="FF0000"/>
          <w:szCs w:val="24"/>
        </w:rPr>
        <w:t>(ΑΛΛΑΓΗ ΣΕΛ)</w:t>
      </w:r>
    </w:p>
    <w:p w14:paraId="392097B9"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Κυρίες και κύριοι συνάδελφοι,</w:t>
      </w:r>
      <w:r>
        <w:rPr>
          <w:rFonts w:eastAsia="Times New Roman" w:cs="Times New Roman"/>
          <w:b/>
          <w:szCs w:val="24"/>
        </w:rPr>
        <w:t xml:space="preserve"> </w:t>
      </w:r>
      <w:r>
        <w:rPr>
          <w:rFonts w:eastAsia="Times New Roman" w:cs="Times New Roman"/>
          <w:szCs w:val="24"/>
        </w:rPr>
        <w:t xml:space="preserve">σας ενημερώνω ότι έχει έλθει στο Προεδρείο επιστολή του συνάδελφου Χριστόφορου Παπαδόπουλου, ο οποίος μας γνωρίζει ότι απουσιάζει από την ψηφοφορία και ότι αν ήταν παρών, θα ψήφιζε «ΟΧΙ». </w:t>
      </w:r>
    </w:p>
    <w:p w14:paraId="392097BA"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Επίσης, ο</w:t>
      </w:r>
      <w:r>
        <w:rPr>
          <w:rFonts w:eastAsia="Times New Roman" w:cs="Times New Roman"/>
          <w:szCs w:val="24"/>
        </w:rPr>
        <w:t>ι</w:t>
      </w:r>
      <w:r>
        <w:rPr>
          <w:rFonts w:eastAsia="Times New Roman" w:cs="Times New Roman"/>
          <w:szCs w:val="24"/>
        </w:rPr>
        <w:t xml:space="preserve"> κ.</w:t>
      </w:r>
      <w:r>
        <w:rPr>
          <w:rFonts w:eastAsia="Times New Roman" w:cs="Times New Roman"/>
          <w:szCs w:val="24"/>
        </w:rPr>
        <w:t xml:space="preserve">κ. </w:t>
      </w:r>
      <w:r>
        <w:rPr>
          <w:rFonts w:eastAsia="Times New Roman" w:cs="Times New Roman"/>
          <w:szCs w:val="24"/>
        </w:rPr>
        <w:t>Κυριάκος Μητσοτάκης, Γεώργιος Κουμουτσάκος, Γεώργιο</w:t>
      </w:r>
      <w:r>
        <w:rPr>
          <w:rFonts w:eastAsia="Times New Roman" w:cs="Times New Roman"/>
          <w:szCs w:val="24"/>
        </w:rPr>
        <w:t xml:space="preserve">ς Κασαπίδης, Χρήστος </w:t>
      </w:r>
      <w:proofErr w:type="spellStart"/>
      <w:r>
        <w:rPr>
          <w:rFonts w:eastAsia="Times New Roman" w:cs="Times New Roman"/>
          <w:szCs w:val="24"/>
        </w:rPr>
        <w:t>Σταϊκούρας</w:t>
      </w:r>
      <w:proofErr w:type="spellEnd"/>
      <w:r>
        <w:rPr>
          <w:rFonts w:eastAsia="Times New Roman" w:cs="Times New Roman"/>
          <w:szCs w:val="24"/>
        </w:rPr>
        <w:t xml:space="preserve">, Κωνσταντίνος Σκανδαλίδης, Ευάγγελος Βενιζέλος, Χαρούλα </w:t>
      </w:r>
      <w:proofErr w:type="spellStart"/>
      <w:r>
        <w:rPr>
          <w:rFonts w:eastAsia="Times New Roman" w:cs="Times New Roman"/>
          <w:szCs w:val="24"/>
        </w:rPr>
        <w:t>Κεφαλίδου</w:t>
      </w:r>
      <w:proofErr w:type="spellEnd"/>
      <w:r>
        <w:rPr>
          <w:rFonts w:eastAsia="Times New Roman" w:cs="Times New Roman"/>
          <w:szCs w:val="24"/>
        </w:rPr>
        <w:t xml:space="preserve">, Σπυρίδων Λυκούδης και Σπυρίδων </w:t>
      </w:r>
      <w:proofErr w:type="spellStart"/>
      <w:r>
        <w:rPr>
          <w:rFonts w:eastAsia="Times New Roman" w:cs="Times New Roman"/>
          <w:szCs w:val="24"/>
        </w:rPr>
        <w:t>Δανέλλης</w:t>
      </w:r>
      <w:proofErr w:type="spellEnd"/>
      <w:r>
        <w:rPr>
          <w:rFonts w:eastAsia="Times New Roman" w:cs="Times New Roman"/>
          <w:szCs w:val="24"/>
        </w:rPr>
        <w:t xml:space="preserve"> απουσιάζουν και με επιστολή μας γνωρίζουν ότι αν ήταν παρόντες</w:t>
      </w:r>
      <w:r>
        <w:rPr>
          <w:rFonts w:eastAsia="Times New Roman" w:cs="Times New Roman"/>
          <w:szCs w:val="24"/>
        </w:rPr>
        <w:t xml:space="preserve"> και παρούσες</w:t>
      </w:r>
      <w:r>
        <w:rPr>
          <w:rFonts w:eastAsia="Times New Roman" w:cs="Times New Roman"/>
          <w:szCs w:val="24"/>
        </w:rPr>
        <w:t xml:space="preserve">, θα ψήφιζαν «ΝΑΙ». </w:t>
      </w:r>
    </w:p>
    <w:p w14:paraId="392097BB"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Οι επιστολές αυτές, ο</w:t>
      </w:r>
      <w:r>
        <w:rPr>
          <w:rFonts w:eastAsia="Times New Roman" w:cs="Times New Roman"/>
          <w:szCs w:val="24"/>
        </w:rPr>
        <w:t>ι οποίες εκφράζουν πρόθεση ψήφου, θα καταχωρισ</w:t>
      </w:r>
      <w:r>
        <w:rPr>
          <w:rFonts w:eastAsia="Times New Roman" w:cs="Times New Roman"/>
          <w:szCs w:val="24"/>
        </w:rPr>
        <w:t>τ</w:t>
      </w:r>
      <w:r>
        <w:rPr>
          <w:rFonts w:eastAsia="Times New Roman" w:cs="Times New Roman"/>
          <w:szCs w:val="24"/>
        </w:rPr>
        <w:t>ούν στα Πρακτικά της σημερινής συνεδρίασης, αλλά δεν συνυπολογίζονται στην καταμέτρηση των ψήφων</w:t>
      </w:r>
      <w:r>
        <w:rPr>
          <w:rFonts w:eastAsia="Times New Roman" w:cs="Times New Roman"/>
          <w:szCs w:val="24"/>
        </w:rPr>
        <w:t>.</w:t>
      </w:r>
      <w:r>
        <w:rPr>
          <w:rFonts w:eastAsia="Times New Roman" w:cs="Times New Roman"/>
          <w:szCs w:val="24"/>
        </w:rPr>
        <w:t xml:space="preserve"> </w:t>
      </w:r>
    </w:p>
    <w:p w14:paraId="392097BC" w14:textId="77777777" w:rsidR="00612455" w:rsidRDefault="00B02DE7">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392097BD" w14:textId="77777777" w:rsidR="00612455" w:rsidRDefault="00B02DE7">
      <w:pPr>
        <w:spacing w:line="600" w:lineRule="auto"/>
        <w:ind w:firstLine="720"/>
        <w:jc w:val="center"/>
        <w:rPr>
          <w:rFonts w:eastAsia="Times New Roman" w:cs="Times New Roman"/>
          <w:color w:val="FF0000"/>
          <w:szCs w:val="24"/>
        </w:rPr>
      </w:pPr>
      <w:r w:rsidRPr="00327808">
        <w:rPr>
          <w:rFonts w:eastAsia="Times New Roman" w:cs="Times New Roman"/>
          <w:color w:val="FF0000"/>
          <w:szCs w:val="24"/>
        </w:rPr>
        <w:t>(ΑΛΛΑΓΗ ΣΕΛ)</w:t>
      </w:r>
    </w:p>
    <w:p w14:paraId="392097BE" w14:textId="77777777" w:rsidR="00612455" w:rsidRDefault="00B02DE7">
      <w:pPr>
        <w:spacing w:line="600" w:lineRule="auto"/>
        <w:ind w:firstLine="720"/>
        <w:jc w:val="center"/>
        <w:rPr>
          <w:rFonts w:eastAsia="Times New Roman" w:cs="Times New Roman"/>
          <w:color w:val="FF0000"/>
          <w:szCs w:val="24"/>
        </w:rPr>
      </w:pPr>
      <w:r w:rsidRPr="00327808">
        <w:rPr>
          <w:rFonts w:eastAsia="Times New Roman" w:cs="Times New Roman"/>
          <w:color w:val="FF0000"/>
          <w:szCs w:val="24"/>
        </w:rPr>
        <w:t>(ΝΑ ΜΠΟΥΝ ΟΙ ΣΕΛ 40</w:t>
      </w:r>
      <w:r w:rsidRPr="00327808">
        <w:rPr>
          <w:rFonts w:eastAsia="Times New Roman" w:cs="Times New Roman"/>
          <w:color w:val="FF0000"/>
          <w:szCs w:val="24"/>
        </w:rPr>
        <w:t>5-414</w:t>
      </w:r>
      <w:r w:rsidRPr="00327808">
        <w:rPr>
          <w:rFonts w:eastAsia="Times New Roman" w:cs="Times New Roman"/>
          <w:color w:val="FF0000"/>
          <w:szCs w:val="24"/>
        </w:rPr>
        <w:t>)</w:t>
      </w:r>
    </w:p>
    <w:p w14:paraId="392097BF" w14:textId="77777777" w:rsidR="00612455" w:rsidRDefault="00B02DE7">
      <w:pPr>
        <w:spacing w:line="600" w:lineRule="auto"/>
        <w:ind w:firstLine="720"/>
        <w:jc w:val="center"/>
        <w:rPr>
          <w:rFonts w:eastAsia="Times New Roman" w:cs="Times New Roman"/>
          <w:color w:val="FF0000"/>
          <w:szCs w:val="24"/>
        </w:rPr>
      </w:pPr>
      <w:r w:rsidRPr="00327808">
        <w:rPr>
          <w:rFonts w:eastAsia="Times New Roman" w:cs="Times New Roman"/>
          <w:color w:val="FF0000"/>
          <w:szCs w:val="24"/>
        </w:rPr>
        <w:t>(ΑΛΛΑΓΗ ΣΕΛ)</w:t>
      </w:r>
    </w:p>
    <w:p w14:paraId="392097C0" w14:textId="77777777" w:rsidR="00612455" w:rsidRDefault="00B02DE7">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 </w:t>
      </w:r>
    </w:p>
    <w:p w14:paraId="392097C1" w14:textId="77777777" w:rsidR="00612455" w:rsidRDefault="00B02DE7">
      <w:pPr>
        <w:spacing w:line="600" w:lineRule="auto"/>
        <w:ind w:firstLine="720"/>
        <w:jc w:val="center"/>
        <w:rPr>
          <w:rFonts w:eastAsia="Times New Roman" w:cs="Times New Roman"/>
          <w:szCs w:val="24"/>
        </w:rPr>
      </w:pPr>
      <w:r>
        <w:rPr>
          <w:rFonts w:eastAsia="Times New Roman" w:cs="Times New Roman"/>
          <w:szCs w:val="24"/>
        </w:rPr>
        <w:t>(ΚΑΤΑΜΕΤΡΗΣΗ)</w:t>
      </w:r>
    </w:p>
    <w:p w14:paraId="392097C2" w14:textId="77777777" w:rsidR="00612455" w:rsidRDefault="00B02DE7">
      <w:pPr>
        <w:tabs>
          <w:tab w:val="left" w:pos="2820"/>
        </w:tabs>
        <w:spacing w:line="600" w:lineRule="auto"/>
        <w:ind w:firstLine="720"/>
        <w:jc w:val="center"/>
        <w:rPr>
          <w:rFonts w:eastAsia="Times New Roman"/>
          <w:szCs w:val="24"/>
        </w:rPr>
      </w:pPr>
      <w:r>
        <w:rPr>
          <w:rFonts w:eastAsia="Times New Roman"/>
          <w:szCs w:val="24"/>
        </w:rPr>
        <w:t>(ΜΕΤΑ ΤΗΝ ΚΑΤ</w:t>
      </w:r>
      <w:r>
        <w:rPr>
          <w:rFonts w:eastAsia="Times New Roman"/>
          <w:szCs w:val="24"/>
        </w:rPr>
        <w:t>ΑΜΕΤΡΗΣΗ)</w:t>
      </w:r>
    </w:p>
    <w:p w14:paraId="392097C3" w14:textId="77777777" w:rsidR="00612455" w:rsidRDefault="00B02DE7">
      <w:pPr>
        <w:tabs>
          <w:tab w:val="left" w:pos="2820"/>
        </w:tabs>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έχω την τιμή να ανακοινώσω στο Σώμα το αποτέλεσμα της διεξαχθείσης ονομαστικής ψηφοφορίας</w:t>
      </w:r>
      <w:r>
        <w:rPr>
          <w:rFonts w:eastAsia="Times New Roman"/>
          <w:szCs w:val="24"/>
        </w:rPr>
        <w:t>.</w:t>
      </w:r>
      <w:r>
        <w:rPr>
          <w:rFonts w:eastAsia="Times New Roman"/>
          <w:szCs w:val="24"/>
        </w:rPr>
        <w:t xml:space="preserve"> </w:t>
      </w:r>
    </w:p>
    <w:p w14:paraId="392097C4" w14:textId="77777777" w:rsidR="00612455" w:rsidRDefault="00B02DE7">
      <w:pPr>
        <w:tabs>
          <w:tab w:val="left" w:pos="2820"/>
        </w:tabs>
        <w:spacing w:line="600" w:lineRule="auto"/>
        <w:ind w:firstLine="720"/>
        <w:jc w:val="both"/>
        <w:rPr>
          <w:rFonts w:eastAsia="Times New Roman" w:cs="Times New Roman"/>
          <w:szCs w:val="24"/>
        </w:rPr>
      </w:pPr>
      <w:r>
        <w:rPr>
          <w:rFonts w:eastAsia="Times New Roman" w:cs="Times New Roman"/>
          <w:szCs w:val="24"/>
        </w:rPr>
        <w:t>Ψήφισαν συνολικά 272 Βουλευτές.</w:t>
      </w:r>
    </w:p>
    <w:p w14:paraId="392097C5" w14:textId="77777777" w:rsidR="00612455" w:rsidRDefault="00B02DE7">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Υπέρ της πρότασης της Νέας Δημοκρατίας, δηλαδή «ΝΑΙ», ψήφισαν 121 Βουλευτές. </w:t>
      </w:r>
    </w:p>
    <w:p w14:paraId="392097C6" w14:textId="77777777" w:rsidR="00612455" w:rsidRDefault="00B02DE7">
      <w:pPr>
        <w:tabs>
          <w:tab w:val="left" w:pos="2820"/>
        </w:tabs>
        <w:spacing w:line="600" w:lineRule="auto"/>
        <w:ind w:firstLine="720"/>
        <w:jc w:val="both"/>
        <w:rPr>
          <w:rFonts w:eastAsia="Times New Roman" w:cs="Times New Roman"/>
          <w:szCs w:val="24"/>
        </w:rPr>
      </w:pPr>
      <w:r>
        <w:rPr>
          <w:rFonts w:eastAsia="Times New Roman" w:cs="Times New Roman"/>
          <w:szCs w:val="24"/>
        </w:rPr>
        <w:t>Κατά της πρότασης της Νέας Δημοκρατίας, δηλαδή «ΟΧΙ», ψήφισαν 151 Βουλευτές.</w:t>
      </w:r>
    </w:p>
    <w:p w14:paraId="392097C7" w14:textId="77777777" w:rsidR="00612455" w:rsidRDefault="00B02DE7">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«ΠΑΡΩΝ» </w:t>
      </w:r>
      <w:r>
        <w:rPr>
          <w:rFonts w:eastAsia="Times New Roman" w:cs="Times New Roman"/>
          <w:szCs w:val="24"/>
        </w:rPr>
        <w:t xml:space="preserve">ψήφισε </w:t>
      </w:r>
      <w:r>
        <w:rPr>
          <w:rFonts w:eastAsia="Times New Roman" w:cs="Times New Roman"/>
          <w:szCs w:val="24"/>
        </w:rPr>
        <w:t>ουδείς</w:t>
      </w:r>
      <w:r>
        <w:rPr>
          <w:rFonts w:eastAsia="Times New Roman" w:cs="Times New Roman"/>
          <w:szCs w:val="24"/>
        </w:rPr>
        <w:t>.</w:t>
      </w:r>
      <w:r w:rsidRPr="00857F40">
        <w:rPr>
          <w:rFonts w:eastAsia="Times New Roman" w:cs="Times New Roman"/>
          <w:szCs w:val="24"/>
        </w:rPr>
        <w:t xml:space="preserve"> </w:t>
      </w:r>
    </w:p>
    <w:p w14:paraId="392097C8" w14:textId="77777777" w:rsidR="00612455" w:rsidRDefault="00B02DE7">
      <w:pPr>
        <w:tabs>
          <w:tab w:val="left" w:pos="2820"/>
        </w:tabs>
        <w:spacing w:line="600" w:lineRule="auto"/>
        <w:ind w:firstLine="720"/>
        <w:jc w:val="both"/>
        <w:rPr>
          <w:rFonts w:eastAsia="Times New Roman" w:cs="Times New Roman"/>
          <w:bCs/>
          <w:iCs/>
          <w:szCs w:val="24"/>
        </w:rPr>
      </w:pPr>
      <w:r>
        <w:rPr>
          <w:rFonts w:eastAsia="Times New Roman" w:cs="Times New Roman"/>
          <w:szCs w:val="24"/>
        </w:rPr>
        <w:t xml:space="preserve">Συνεπώς η πρόταση που κατέθεσαν ο Αρχηγός της Αξιωματικής Αντιπολίτευσης και </w:t>
      </w:r>
      <w:r>
        <w:rPr>
          <w:rFonts w:eastAsia="Times New Roman" w:cs="Times New Roman"/>
          <w:szCs w:val="24"/>
        </w:rPr>
        <w:t xml:space="preserve">Πρόεδρος της Κοινοβουλευτικής Ομάδας της Νέας Δημοκρατίας κ. Κυριάκος Μητσοτάκης και οι Βουλευτές του κόμματός του για </w:t>
      </w:r>
      <w:r>
        <w:rPr>
          <w:rFonts w:eastAsia="Times New Roman" w:cs="Times New Roman"/>
          <w:bCs/>
          <w:szCs w:val="24"/>
        </w:rPr>
        <w:t>σύσταση Εξεταστικής Επιτροπής</w:t>
      </w:r>
      <w:r>
        <w:rPr>
          <w:rFonts w:eastAsia="Times New Roman" w:cs="Times New Roman"/>
          <w:szCs w:val="24"/>
        </w:rPr>
        <w:t xml:space="preserve">, </w:t>
      </w:r>
      <w:r>
        <w:rPr>
          <w:rFonts w:eastAsia="Times New Roman" w:cs="Times New Roman"/>
          <w:iCs/>
          <w:szCs w:val="24"/>
        </w:rPr>
        <w:t>σχετικά</w:t>
      </w:r>
      <w:r>
        <w:rPr>
          <w:rFonts w:eastAsia="Times New Roman" w:cs="Times New Roman"/>
          <w:bCs/>
          <w:iCs/>
          <w:szCs w:val="24"/>
        </w:rPr>
        <w:t xml:space="preserve"> με τη διερεύνηση της εμπλοκής του Υπουργού Εθνικής Άμυνας κ. Πάνου Καμμένου και άλλων στελεχών και</w:t>
      </w:r>
      <w:r>
        <w:rPr>
          <w:rFonts w:eastAsia="Times New Roman" w:cs="Times New Roman"/>
          <w:bCs/>
          <w:iCs/>
          <w:szCs w:val="24"/>
        </w:rPr>
        <w:t xml:space="preserve"> λειτουργών σε εκκρεμή δικαστική υπόθεση, απορρίπτεται.</w:t>
      </w:r>
    </w:p>
    <w:p w14:paraId="392097C9" w14:textId="77777777" w:rsidR="00612455" w:rsidRDefault="00B02DE7">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 (Το </w:t>
      </w:r>
      <w:r>
        <w:rPr>
          <w:rFonts w:eastAsia="Times New Roman" w:cs="Times New Roman"/>
          <w:szCs w:val="24"/>
        </w:rPr>
        <w:t xml:space="preserve">πρωτόκολλο </w:t>
      </w:r>
      <w:r>
        <w:rPr>
          <w:rFonts w:eastAsia="Times New Roman" w:cs="Times New Roman"/>
          <w:szCs w:val="24"/>
        </w:rPr>
        <w:t xml:space="preserve">της διεξαχθείσης </w:t>
      </w:r>
      <w:r>
        <w:rPr>
          <w:rFonts w:eastAsia="Times New Roman" w:cs="Times New Roman"/>
          <w:szCs w:val="24"/>
        </w:rPr>
        <w:t>ονομαστικής ψηφοφορίας</w:t>
      </w:r>
      <w:r>
        <w:rPr>
          <w:rFonts w:eastAsia="Times New Roman" w:cs="Times New Roman"/>
          <w:szCs w:val="24"/>
        </w:rPr>
        <w:t xml:space="preserve"> καταχωρίζεται στα Πρακτικά και έχει ως εξής:</w:t>
      </w:r>
    </w:p>
    <w:p w14:paraId="392097CA" w14:textId="77777777" w:rsidR="00612455" w:rsidRDefault="00B02DE7">
      <w:pPr>
        <w:tabs>
          <w:tab w:val="left" w:pos="2820"/>
        </w:tabs>
        <w:spacing w:line="600" w:lineRule="auto"/>
        <w:ind w:firstLine="720"/>
        <w:jc w:val="center"/>
        <w:rPr>
          <w:rFonts w:eastAsia="Times New Roman" w:cs="Times New Roman"/>
          <w:color w:val="FF0000"/>
          <w:szCs w:val="24"/>
        </w:rPr>
      </w:pPr>
      <w:r w:rsidRPr="00857F40">
        <w:rPr>
          <w:rFonts w:eastAsia="Times New Roman" w:cs="Times New Roman"/>
          <w:color w:val="FF0000"/>
          <w:szCs w:val="24"/>
        </w:rPr>
        <w:t>(</w:t>
      </w:r>
      <w:r w:rsidRPr="00857F40">
        <w:rPr>
          <w:rFonts w:eastAsia="Times New Roman" w:cs="Times New Roman"/>
          <w:color w:val="FF0000"/>
          <w:szCs w:val="24"/>
          <w:lang w:val="en-US"/>
        </w:rPr>
        <w:t>A</w:t>
      </w:r>
      <w:r w:rsidRPr="00857F40">
        <w:rPr>
          <w:rFonts w:eastAsia="Times New Roman" w:cs="Times New Roman"/>
          <w:color w:val="FF0000"/>
          <w:szCs w:val="24"/>
        </w:rPr>
        <w:t>ΛΛΑΓΗ ΣΕΛ)</w:t>
      </w:r>
    </w:p>
    <w:p w14:paraId="392097CB" w14:textId="77777777" w:rsidR="00612455" w:rsidRDefault="00B02DE7">
      <w:pPr>
        <w:tabs>
          <w:tab w:val="left" w:pos="2820"/>
        </w:tabs>
        <w:spacing w:line="600" w:lineRule="auto"/>
        <w:ind w:firstLine="720"/>
        <w:jc w:val="center"/>
        <w:rPr>
          <w:rFonts w:eastAsia="Times New Roman" w:cs="Times New Roman"/>
          <w:color w:val="FF0000"/>
          <w:szCs w:val="24"/>
        </w:rPr>
      </w:pPr>
      <w:r w:rsidRPr="00857F40">
        <w:rPr>
          <w:rFonts w:eastAsia="Times New Roman" w:cs="Times New Roman"/>
          <w:color w:val="FF0000"/>
          <w:szCs w:val="24"/>
        </w:rPr>
        <w:t>(ΝΑ ΜΠΕΙ Η ΣΕΛ 416 α)</w:t>
      </w:r>
    </w:p>
    <w:p w14:paraId="392097CC" w14:textId="77777777" w:rsidR="00612455" w:rsidRDefault="00B02DE7">
      <w:pPr>
        <w:tabs>
          <w:tab w:val="left" w:pos="2820"/>
        </w:tabs>
        <w:spacing w:line="600" w:lineRule="auto"/>
        <w:ind w:firstLine="720"/>
        <w:jc w:val="center"/>
        <w:rPr>
          <w:rFonts w:eastAsia="Times New Roman" w:cs="Times New Roman"/>
          <w:color w:val="FF0000"/>
          <w:szCs w:val="24"/>
        </w:rPr>
      </w:pPr>
      <w:r w:rsidRPr="00857F40">
        <w:rPr>
          <w:rFonts w:eastAsia="Times New Roman" w:cs="Times New Roman"/>
          <w:color w:val="FF0000"/>
          <w:szCs w:val="24"/>
        </w:rPr>
        <w:t>(ΑΛΛΑΓΗ ΣΕΛ)</w:t>
      </w:r>
    </w:p>
    <w:p w14:paraId="392097CD" w14:textId="77777777" w:rsidR="00612455" w:rsidRDefault="00B02DE7">
      <w:pPr>
        <w:tabs>
          <w:tab w:val="left" w:pos="2820"/>
        </w:tabs>
        <w:spacing w:line="600" w:lineRule="auto"/>
        <w:ind w:firstLine="720"/>
        <w:jc w:val="both"/>
        <w:rPr>
          <w:rFonts w:eastAsia="Times New Roman" w:cs="Times New Roman"/>
          <w:bCs/>
          <w:iCs/>
          <w:szCs w:val="24"/>
        </w:rPr>
      </w:pPr>
      <w:r>
        <w:rPr>
          <w:rFonts w:eastAsia="Times New Roman"/>
          <w:b/>
          <w:szCs w:val="24"/>
        </w:rPr>
        <w:t xml:space="preserve">ΠΡΟΕΔΡΕΥΩΝ (Αναστάσιος Κουράκης): </w:t>
      </w:r>
      <w:r>
        <w:rPr>
          <w:rFonts w:eastAsia="Times New Roman" w:cs="Times New Roman"/>
          <w:bCs/>
          <w:iCs/>
          <w:szCs w:val="24"/>
        </w:rPr>
        <w:t>Κυρίες και κύριοι</w:t>
      </w:r>
      <w:r>
        <w:rPr>
          <w:rFonts w:eastAsia="Times New Roman" w:cs="Times New Roman"/>
          <w:bCs/>
          <w:iCs/>
          <w:szCs w:val="24"/>
        </w:rPr>
        <w:t xml:space="preserve"> συνάδελφοι, π</w:t>
      </w:r>
      <w:r>
        <w:rPr>
          <w:rFonts w:eastAsia="Times New Roman" w:cs="Times New Roman"/>
          <w:bCs/>
          <w:iCs/>
          <w:szCs w:val="24"/>
        </w:rPr>
        <w:t xml:space="preserve">αρακαλώ το Σώμα να εξουσιοδοτήσει το Προεδρείο για την υπ’ ευθύνη του επικύρωση των Πρακτικών της σημερινής συνεδρίασης. </w:t>
      </w:r>
    </w:p>
    <w:p w14:paraId="392097CE" w14:textId="77777777" w:rsidR="00612455" w:rsidRDefault="00B02DE7">
      <w:pPr>
        <w:tabs>
          <w:tab w:val="left" w:pos="2820"/>
        </w:tabs>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392097CF" w14:textId="77777777" w:rsidR="00612455" w:rsidRDefault="00B02DE7">
      <w:pPr>
        <w:tabs>
          <w:tab w:val="left" w:pos="2820"/>
        </w:tabs>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w:t>
      </w:r>
      <w:r>
        <w:rPr>
          <w:rFonts w:eastAsia="Times New Roman"/>
          <w:szCs w:val="24"/>
        </w:rPr>
        <w:t>ο Σώμα παρέσχε τη ζητηθείσα εξουσιοδότησ</w:t>
      </w:r>
      <w:r>
        <w:rPr>
          <w:rFonts w:eastAsia="Times New Roman"/>
          <w:szCs w:val="24"/>
        </w:rPr>
        <w:t>η.</w:t>
      </w:r>
    </w:p>
    <w:p w14:paraId="392097D0" w14:textId="77777777" w:rsidR="00612455" w:rsidRDefault="00B02DE7">
      <w:pPr>
        <w:tabs>
          <w:tab w:val="left" w:pos="2820"/>
        </w:tabs>
        <w:spacing w:line="600" w:lineRule="auto"/>
        <w:ind w:firstLine="720"/>
        <w:jc w:val="both"/>
        <w:rPr>
          <w:rFonts w:eastAsia="Times New Roman"/>
          <w:szCs w:val="24"/>
        </w:rPr>
      </w:pPr>
      <w:r>
        <w:rPr>
          <w:rFonts w:eastAsia="Times New Roman"/>
          <w:szCs w:val="24"/>
        </w:rPr>
        <w:t>Έχουν έρθει δύο αιτήματα προς τον Πρόεδρο της Βουλής για άδειες απουσίας στο εξωτερικό.</w:t>
      </w:r>
    </w:p>
    <w:p w14:paraId="392097D1" w14:textId="77777777" w:rsidR="00612455" w:rsidRDefault="00B02DE7">
      <w:pPr>
        <w:tabs>
          <w:tab w:val="left" w:pos="2820"/>
        </w:tabs>
        <w:spacing w:line="600" w:lineRule="auto"/>
        <w:ind w:firstLine="720"/>
        <w:jc w:val="both"/>
        <w:rPr>
          <w:rFonts w:eastAsia="Times New Roman"/>
          <w:szCs w:val="24"/>
        </w:rPr>
      </w:pPr>
      <w:r>
        <w:rPr>
          <w:rFonts w:eastAsia="Times New Roman"/>
          <w:szCs w:val="24"/>
        </w:rPr>
        <w:t xml:space="preserve">Ο Βουλευτής κ. Θεοχάρης (Χάρης) Θεοχάρης ζητεί άδεια ολιγοήμερης απουσίας στο εξωτερικό </w:t>
      </w:r>
      <w:r>
        <w:rPr>
          <w:rFonts w:eastAsia="Times New Roman"/>
          <w:szCs w:val="24"/>
        </w:rPr>
        <w:t xml:space="preserve">από </w:t>
      </w:r>
      <w:r>
        <w:rPr>
          <w:rFonts w:eastAsia="Times New Roman"/>
          <w:szCs w:val="24"/>
        </w:rPr>
        <w:t>28</w:t>
      </w:r>
      <w:r>
        <w:rPr>
          <w:rFonts w:eastAsia="Times New Roman"/>
          <w:szCs w:val="24"/>
        </w:rPr>
        <w:t xml:space="preserve"> Σεπτεμβρίου έως</w:t>
      </w:r>
      <w:r>
        <w:rPr>
          <w:rFonts w:eastAsia="Times New Roman"/>
          <w:szCs w:val="24"/>
        </w:rPr>
        <w:t xml:space="preserve"> και 29 Σεπτεμβρίου</w:t>
      </w:r>
      <w:r>
        <w:rPr>
          <w:rFonts w:eastAsia="Times New Roman"/>
          <w:szCs w:val="24"/>
        </w:rPr>
        <w:t xml:space="preserve"> 2017</w:t>
      </w:r>
      <w:r>
        <w:rPr>
          <w:rFonts w:eastAsia="Times New Roman"/>
          <w:szCs w:val="24"/>
        </w:rPr>
        <w:t>,</w:t>
      </w:r>
      <w:r>
        <w:rPr>
          <w:rFonts w:eastAsia="Times New Roman"/>
          <w:szCs w:val="24"/>
        </w:rPr>
        <w:t xml:space="preserve"> για να παραστεί σε συνέδριο. </w:t>
      </w:r>
      <w:r>
        <w:rPr>
          <w:rFonts w:eastAsia="Times New Roman"/>
          <w:szCs w:val="24"/>
        </w:rPr>
        <w:t>Η Βουλή εγκρίνει;</w:t>
      </w:r>
    </w:p>
    <w:p w14:paraId="392097D2" w14:textId="77777777" w:rsidR="00612455" w:rsidRDefault="00B02DE7">
      <w:pPr>
        <w:tabs>
          <w:tab w:val="left" w:pos="2820"/>
        </w:tabs>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Μάλιστα, μάλιστα.</w:t>
      </w:r>
    </w:p>
    <w:p w14:paraId="392097D3" w14:textId="77777777" w:rsidR="00612455" w:rsidRDefault="00B02DE7">
      <w:pPr>
        <w:tabs>
          <w:tab w:val="left" w:pos="2820"/>
        </w:tabs>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η</w:t>
      </w:r>
      <w:r>
        <w:rPr>
          <w:rFonts w:eastAsia="Times New Roman"/>
          <w:szCs w:val="24"/>
        </w:rPr>
        <w:t xml:space="preserve"> Βουλή ενέκρινε τη ζητηθείσα άδεια.</w:t>
      </w:r>
    </w:p>
    <w:p w14:paraId="392097D4" w14:textId="77777777" w:rsidR="00612455" w:rsidRDefault="00B02DE7">
      <w:pPr>
        <w:tabs>
          <w:tab w:val="left" w:pos="2820"/>
        </w:tabs>
        <w:spacing w:line="600" w:lineRule="auto"/>
        <w:ind w:firstLine="720"/>
        <w:jc w:val="both"/>
        <w:rPr>
          <w:rFonts w:eastAsia="Times New Roman"/>
          <w:szCs w:val="24"/>
        </w:rPr>
      </w:pPr>
      <w:r>
        <w:rPr>
          <w:rFonts w:eastAsia="Times New Roman"/>
          <w:szCs w:val="24"/>
        </w:rPr>
        <w:t xml:space="preserve">Επίσης, ο Βουλευτής κ. Γεώργιος </w:t>
      </w:r>
      <w:proofErr w:type="spellStart"/>
      <w:r>
        <w:rPr>
          <w:rFonts w:eastAsia="Times New Roman"/>
          <w:szCs w:val="24"/>
        </w:rPr>
        <w:t>Στύλιος</w:t>
      </w:r>
      <w:proofErr w:type="spellEnd"/>
      <w:r>
        <w:rPr>
          <w:rFonts w:eastAsia="Times New Roman"/>
          <w:szCs w:val="24"/>
        </w:rPr>
        <w:t xml:space="preserve"> ζητεί άδεια ολιγοήμερης απουσίας σε χώρα της Ευρωπαϊκής Ένωσης</w:t>
      </w:r>
      <w:r>
        <w:rPr>
          <w:rFonts w:eastAsia="Times New Roman"/>
          <w:szCs w:val="24"/>
        </w:rPr>
        <w:t>,</w:t>
      </w:r>
      <w:r>
        <w:rPr>
          <w:rFonts w:eastAsia="Times New Roman"/>
          <w:szCs w:val="24"/>
        </w:rPr>
        <w:t xml:space="preserve"> για προσωπικούς λόγους</w:t>
      </w:r>
      <w:r>
        <w:rPr>
          <w:rFonts w:eastAsia="Times New Roman"/>
          <w:szCs w:val="24"/>
        </w:rPr>
        <w:t>,</w:t>
      </w:r>
      <w:r>
        <w:rPr>
          <w:rFonts w:eastAsia="Times New Roman"/>
          <w:szCs w:val="24"/>
        </w:rPr>
        <w:t xml:space="preserve"> από 27 έως και 30 Σεπτεμβρίου</w:t>
      </w:r>
      <w:r>
        <w:rPr>
          <w:rFonts w:eastAsia="Times New Roman"/>
          <w:szCs w:val="24"/>
        </w:rPr>
        <w:t xml:space="preserve"> 2017</w:t>
      </w:r>
      <w:r>
        <w:rPr>
          <w:rFonts w:eastAsia="Times New Roman"/>
          <w:szCs w:val="24"/>
        </w:rPr>
        <w:t>. Η Βουλή εγκρίνει;</w:t>
      </w:r>
    </w:p>
    <w:p w14:paraId="392097D5" w14:textId="77777777" w:rsidR="00612455" w:rsidRDefault="00B02DE7">
      <w:pPr>
        <w:tabs>
          <w:tab w:val="left" w:pos="2820"/>
        </w:tabs>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Μάλιστα, μάλιστα.</w:t>
      </w:r>
    </w:p>
    <w:p w14:paraId="392097D6" w14:textId="77777777" w:rsidR="00612455" w:rsidRDefault="00B02DE7">
      <w:pPr>
        <w:tabs>
          <w:tab w:val="left" w:pos="2820"/>
        </w:tabs>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η</w:t>
      </w:r>
      <w:r>
        <w:rPr>
          <w:rFonts w:eastAsia="Times New Roman"/>
          <w:szCs w:val="24"/>
        </w:rPr>
        <w:t xml:space="preserve"> Βουλή ενέκρινε τη ζητηθείσα άδεια.</w:t>
      </w:r>
    </w:p>
    <w:p w14:paraId="392097D7" w14:textId="77777777" w:rsidR="00612455" w:rsidRDefault="00B02DE7">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w:t>
      </w:r>
      <w:r>
        <w:rPr>
          <w:rFonts w:eastAsia="Times New Roman"/>
          <w:szCs w:val="24"/>
        </w:rPr>
        <w:t>υμε τη συνεδρίαση;</w:t>
      </w:r>
    </w:p>
    <w:p w14:paraId="392097D8" w14:textId="77777777" w:rsidR="00612455" w:rsidRDefault="00B02DE7">
      <w:pPr>
        <w:tabs>
          <w:tab w:val="left" w:pos="2820"/>
        </w:tabs>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392097D9" w14:textId="77777777" w:rsidR="00612455" w:rsidRDefault="00B02DE7">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Με τη συναίνεση του Σώματος και ώρα 20.33΄ </w:t>
      </w:r>
      <w:proofErr w:type="spellStart"/>
      <w:r>
        <w:rPr>
          <w:rFonts w:eastAsia="Times New Roman"/>
          <w:szCs w:val="24"/>
        </w:rPr>
        <w:t>λύεται</w:t>
      </w:r>
      <w:proofErr w:type="spellEnd"/>
      <w:r>
        <w:rPr>
          <w:rFonts w:eastAsia="Times New Roman"/>
          <w:szCs w:val="24"/>
        </w:rPr>
        <w:t xml:space="preserve"> η συνεδρίαση για την</w:t>
      </w:r>
      <w:r>
        <w:rPr>
          <w:rFonts w:eastAsia="Times New Roman"/>
          <w:szCs w:val="24"/>
        </w:rPr>
        <w:t xml:space="preserve"> προσεχή</w:t>
      </w:r>
      <w:r>
        <w:rPr>
          <w:rFonts w:eastAsia="Times New Roman"/>
          <w:szCs w:val="24"/>
        </w:rPr>
        <w:t xml:space="preserve"> Πέμπτη 28 Σεπτεμβρίου και ώρα 9.30΄, με αντικείμενο εργασιών του Σώματος</w:t>
      </w:r>
      <w:r>
        <w:rPr>
          <w:rFonts w:eastAsia="Times New Roman"/>
          <w:szCs w:val="24"/>
        </w:rPr>
        <w:t>:</w:t>
      </w:r>
      <w:r>
        <w:rPr>
          <w:rFonts w:eastAsia="Times New Roman"/>
          <w:szCs w:val="24"/>
        </w:rPr>
        <w:t xml:space="preserve"> κοινοβουλευτι</w:t>
      </w:r>
      <w:r>
        <w:rPr>
          <w:rFonts w:eastAsia="Times New Roman"/>
          <w:szCs w:val="24"/>
        </w:rPr>
        <w:t>κό έλεγχο</w:t>
      </w:r>
      <w:r>
        <w:rPr>
          <w:rFonts w:eastAsia="Times New Roman"/>
          <w:szCs w:val="24"/>
        </w:rPr>
        <w:t>,</w:t>
      </w:r>
      <w:r>
        <w:rPr>
          <w:rFonts w:eastAsia="Times New Roman"/>
          <w:szCs w:val="24"/>
        </w:rPr>
        <w:t xml:space="preserve"> συζήτηση επικαίρων ερωτήσεων.</w:t>
      </w:r>
    </w:p>
    <w:p w14:paraId="392097DA" w14:textId="77777777" w:rsidR="00612455" w:rsidRDefault="00B02DE7">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392097DB" w14:textId="77777777" w:rsidR="00612455" w:rsidRDefault="00612455">
      <w:pPr>
        <w:tabs>
          <w:tab w:val="left" w:pos="2820"/>
        </w:tabs>
        <w:spacing w:line="600" w:lineRule="auto"/>
        <w:ind w:firstLine="720"/>
        <w:jc w:val="both"/>
        <w:rPr>
          <w:rFonts w:eastAsia="Times New Roman"/>
          <w:szCs w:val="24"/>
        </w:rPr>
      </w:pPr>
    </w:p>
    <w:p w14:paraId="392097DC" w14:textId="77777777" w:rsidR="00612455" w:rsidRDefault="00612455">
      <w:pPr>
        <w:tabs>
          <w:tab w:val="left" w:pos="2820"/>
        </w:tabs>
        <w:spacing w:line="600" w:lineRule="auto"/>
        <w:ind w:firstLine="720"/>
        <w:jc w:val="both"/>
        <w:rPr>
          <w:rFonts w:eastAsia="Times New Roman"/>
          <w:b/>
          <w:szCs w:val="24"/>
        </w:rPr>
      </w:pPr>
    </w:p>
    <w:p w14:paraId="392097DD" w14:textId="77777777" w:rsidR="00612455" w:rsidRDefault="00B02DE7">
      <w:pPr>
        <w:tabs>
          <w:tab w:val="left" w:pos="2608"/>
        </w:tabs>
        <w:spacing w:line="600" w:lineRule="auto"/>
        <w:ind w:firstLine="720"/>
        <w:jc w:val="both"/>
        <w:rPr>
          <w:rFonts w:eastAsia="Times New Roman"/>
          <w:szCs w:val="24"/>
        </w:rPr>
      </w:pPr>
      <w:r>
        <w:rPr>
          <w:rFonts w:eastAsia="Times New Roman"/>
          <w:szCs w:val="24"/>
        </w:rPr>
        <w:t xml:space="preserve"> </w:t>
      </w:r>
    </w:p>
    <w:sectPr w:rsidR="0061245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3XHVHkgF015EB5Vj9q+Eej6SUY=" w:salt="jqKU10H+NwrQaG0zqXyR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455"/>
    <w:rsid w:val="00612455"/>
    <w:rsid w:val="00996381"/>
    <w:rsid w:val="00B02D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90DE"/>
  <w15:docId w15:val="{EB054958-5CE5-4E37-8159-1CFF985E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C372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C3722"/>
    <w:rPr>
      <w:rFonts w:ascii="Segoe UI" w:hAnsi="Segoe UI" w:cs="Segoe UI"/>
      <w:sz w:val="18"/>
      <w:szCs w:val="18"/>
    </w:rPr>
  </w:style>
  <w:style w:type="paragraph" w:styleId="a4">
    <w:name w:val="Revision"/>
    <w:hidden/>
    <w:uiPriority w:val="99"/>
    <w:semiHidden/>
    <w:rsid w:val="006F72F8"/>
    <w:pPr>
      <w:spacing w:after="0" w:line="240" w:lineRule="auto"/>
    </w:pPr>
  </w:style>
  <w:style w:type="character" w:styleId="-">
    <w:name w:val="Hyperlink"/>
    <w:basedOn w:val="a0"/>
    <w:uiPriority w:val="99"/>
    <w:unhideWhenUsed/>
    <w:rsid w:val="00B543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511</MetadataID>
    <Session xmlns="641f345b-441b-4b81-9152-adc2e73ba5e1">Β´</Session>
    <Date xmlns="641f345b-441b-4b81-9152-adc2e73ba5e1">2017-09-24T21:00:00+00:00</Date>
    <Status xmlns="641f345b-441b-4b81-9152-adc2e73ba5e1">
      <Url>http://srv-sp1/praktika/Lists/Incoming_Metadata/EditForm.aspx?ID=511&amp;Source=/praktika/Recordings_Library/Forms/AllItems.aspx</Url>
      <Description>Δημοσιεύτηκε</Description>
    </Status>
    <Meeting xmlns="641f345b-441b-4b81-9152-adc2e73ba5e1">ΡΠΓ´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D3E24D-0FFB-40B7-8EDB-06BAFD977454}">
  <ds:schemaRefs>
    <ds:schemaRef ds:uri="http://purl.org/dc/dcmitype/"/>
    <ds:schemaRef ds:uri="http://schemas.microsoft.com/office/2006/documentManagement/types"/>
    <ds:schemaRef ds:uri="641f345b-441b-4b81-9152-adc2e73ba5e1"/>
    <ds:schemaRef ds:uri="http://purl.org/dc/terms/"/>
    <ds:schemaRef ds:uri="http://purl.org/dc/elements/1.1/"/>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A218CF8A-CEA4-4DE2-BF5C-DD130BC5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40A1B5-988B-48A9-A630-4FE8A4BFD1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384</Pages>
  <Words>70112</Words>
  <Characters>378611</Characters>
  <Application>Microsoft Office Word</Application>
  <DocSecurity>0</DocSecurity>
  <Lines>3155</Lines>
  <Paragraphs>895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2017-10-03T08:50:00Z</dcterms:created>
  <dcterms:modified xsi:type="dcterms:W3CDTF">2017-10-03T08:50:00Z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