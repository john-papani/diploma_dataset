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A22F3" w14:textId="77777777" w:rsidR="00807E12" w:rsidRPr="00807E12" w:rsidRDefault="00807E12" w:rsidP="00807E12">
      <w:pPr>
        <w:spacing w:after="0" w:line="360" w:lineRule="auto"/>
        <w:rPr>
          <w:ins w:id="0" w:author="Φλούδα Χριστίνα" w:date="2019-05-23T13:27:00Z"/>
          <w:rFonts w:eastAsia="Times New Roman"/>
          <w:szCs w:val="24"/>
          <w:lang w:eastAsia="en-US"/>
        </w:rPr>
      </w:pPr>
      <w:ins w:id="1" w:author="Φλούδα Χριστίνα" w:date="2019-05-23T13:27:00Z">
        <w:r w:rsidRPr="00807E1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9BBAD08" w14:textId="77777777" w:rsidR="00807E12" w:rsidRPr="00807E12" w:rsidRDefault="00807E12" w:rsidP="00807E12">
      <w:pPr>
        <w:spacing w:after="0" w:line="360" w:lineRule="auto"/>
        <w:rPr>
          <w:ins w:id="2" w:author="Φλούδα Χριστίνα" w:date="2019-05-23T13:27:00Z"/>
          <w:rFonts w:eastAsia="Times New Roman"/>
          <w:szCs w:val="24"/>
          <w:lang w:eastAsia="en-US"/>
        </w:rPr>
      </w:pPr>
    </w:p>
    <w:p w14:paraId="7FE9BCD5" w14:textId="77777777" w:rsidR="00807E12" w:rsidRPr="00807E12" w:rsidRDefault="00807E12" w:rsidP="00807E12">
      <w:pPr>
        <w:spacing w:after="0" w:line="360" w:lineRule="auto"/>
        <w:rPr>
          <w:ins w:id="3" w:author="Φλούδα Χριστίνα" w:date="2019-05-23T13:27:00Z"/>
          <w:rFonts w:eastAsia="Times New Roman"/>
          <w:szCs w:val="24"/>
          <w:lang w:eastAsia="en-US"/>
        </w:rPr>
      </w:pPr>
      <w:ins w:id="4" w:author="Φλούδα Χριστίνα" w:date="2019-05-23T13:27:00Z">
        <w:r w:rsidRPr="00807E12">
          <w:rPr>
            <w:rFonts w:eastAsia="Times New Roman"/>
            <w:szCs w:val="24"/>
            <w:lang w:eastAsia="en-US"/>
          </w:rPr>
          <w:t>ΠΙΝΑΚΑΣ ΠΕΡΙΕΧΟΜΕΝΩΝ</w:t>
        </w:r>
      </w:ins>
    </w:p>
    <w:p w14:paraId="44FE28AC" w14:textId="77777777" w:rsidR="00807E12" w:rsidRPr="00807E12" w:rsidRDefault="00807E12" w:rsidP="00807E12">
      <w:pPr>
        <w:spacing w:after="0" w:line="360" w:lineRule="auto"/>
        <w:rPr>
          <w:ins w:id="5" w:author="Φλούδα Χριστίνα" w:date="2019-05-23T13:27:00Z"/>
          <w:rFonts w:eastAsia="Times New Roman"/>
          <w:szCs w:val="24"/>
          <w:lang w:eastAsia="en-US"/>
        </w:rPr>
      </w:pPr>
      <w:ins w:id="6" w:author="Φλούδα Χριστίνα" w:date="2019-05-23T13:27:00Z">
        <w:r w:rsidRPr="00807E12">
          <w:rPr>
            <w:rFonts w:eastAsia="Times New Roman"/>
            <w:szCs w:val="24"/>
            <w:lang w:eastAsia="en-US"/>
          </w:rPr>
          <w:t xml:space="preserve">ΙΖ’ ΠΕΡΙΟΔΟΣ </w:t>
        </w:r>
      </w:ins>
    </w:p>
    <w:p w14:paraId="656B1A89" w14:textId="77777777" w:rsidR="00807E12" w:rsidRPr="00807E12" w:rsidRDefault="00807E12" w:rsidP="00807E12">
      <w:pPr>
        <w:spacing w:after="0" w:line="360" w:lineRule="auto"/>
        <w:rPr>
          <w:ins w:id="7" w:author="Φλούδα Χριστίνα" w:date="2019-05-23T13:27:00Z"/>
          <w:rFonts w:eastAsia="Times New Roman"/>
          <w:szCs w:val="24"/>
          <w:lang w:eastAsia="en-US"/>
        </w:rPr>
      </w:pPr>
      <w:ins w:id="8" w:author="Φλούδα Χριστίνα" w:date="2019-05-23T13:27:00Z">
        <w:r w:rsidRPr="00807E12">
          <w:rPr>
            <w:rFonts w:eastAsia="Times New Roman"/>
            <w:szCs w:val="24"/>
            <w:lang w:eastAsia="en-US"/>
          </w:rPr>
          <w:t>ΠΡΟΕΔΡΕΥΟΜΕΝΗΣ ΚΟΙΝΟΒΟΥΛΕΥΤΙΚΗΣ ΔΗΜΟΚΡΑΤΙΑΣ</w:t>
        </w:r>
      </w:ins>
    </w:p>
    <w:p w14:paraId="58E5E19E" w14:textId="77777777" w:rsidR="00807E12" w:rsidRPr="00807E12" w:rsidRDefault="00807E12" w:rsidP="00807E12">
      <w:pPr>
        <w:spacing w:after="0" w:line="360" w:lineRule="auto"/>
        <w:rPr>
          <w:ins w:id="9" w:author="Φλούδα Χριστίνα" w:date="2019-05-23T13:27:00Z"/>
          <w:rFonts w:eastAsia="Times New Roman"/>
          <w:szCs w:val="24"/>
          <w:lang w:eastAsia="en-US"/>
        </w:rPr>
      </w:pPr>
      <w:ins w:id="10" w:author="Φλούδα Χριστίνα" w:date="2019-05-23T13:27:00Z">
        <w:r w:rsidRPr="00807E12">
          <w:rPr>
            <w:rFonts w:eastAsia="Times New Roman"/>
            <w:szCs w:val="24"/>
            <w:lang w:eastAsia="en-US"/>
          </w:rPr>
          <w:t>ΣΥΝΟΔΟΣ Δ΄</w:t>
        </w:r>
      </w:ins>
    </w:p>
    <w:p w14:paraId="060D612A" w14:textId="77777777" w:rsidR="00807E12" w:rsidRPr="00807E12" w:rsidRDefault="00807E12" w:rsidP="00807E12">
      <w:pPr>
        <w:spacing w:after="0" w:line="360" w:lineRule="auto"/>
        <w:rPr>
          <w:ins w:id="11" w:author="Φλούδα Χριστίνα" w:date="2019-05-23T13:27:00Z"/>
          <w:rFonts w:eastAsia="Times New Roman"/>
          <w:szCs w:val="24"/>
          <w:lang w:eastAsia="en-US"/>
        </w:rPr>
      </w:pPr>
    </w:p>
    <w:p w14:paraId="4A5537E9" w14:textId="77777777" w:rsidR="00807E12" w:rsidRPr="00807E12" w:rsidRDefault="00807E12" w:rsidP="00807E12">
      <w:pPr>
        <w:spacing w:after="0" w:line="360" w:lineRule="auto"/>
        <w:rPr>
          <w:ins w:id="12" w:author="Φλούδα Χριστίνα" w:date="2019-05-23T13:27:00Z"/>
          <w:rFonts w:eastAsia="Times New Roman"/>
          <w:szCs w:val="24"/>
          <w:lang w:eastAsia="en-US"/>
        </w:rPr>
      </w:pPr>
      <w:ins w:id="13" w:author="Φλούδα Χριστίνα" w:date="2019-05-23T13:27:00Z">
        <w:r w:rsidRPr="00807E12">
          <w:rPr>
            <w:rFonts w:eastAsia="Times New Roman"/>
            <w:szCs w:val="24"/>
            <w:lang w:eastAsia="en-US"/>
          </w:rPr>
          <w:t>ΣΥΝΕΔΡΙΑΣΗ ΡΚΕ΄</w:t>
        </w:r>
      </w:ins>
    </w:p>
    <w:p w14:paraId="424ED391" w14:textId="77777777" w:rsidR="00807E12" w:rsidRPr="00807E12" w:rsidRDefault="00807E12" w:rsidP="00807E12">
      <w:pPr>
        <w:spacing w:after="0" w:line="360" w:lineRule="auto"/>
        <w:rPr>
          <w:ins w:id="14" w:author="Φλούδα Χριστίνα" w:date="2019-05-23T13:27:00Z"/>
          <w:rFonts w:eastAsia="Times New Roman"/>
          <w:szCs w:val="24"/>
          <w:lang w:eastAsia="en-US"/>
        </w:rPr>
      </w:pPr>
      <w:ins w:id="15" w:author="Φλούδα Χριστίνα" w:date="2019-05-23T13:27:00Z">
        <w:r w:rsidRPr="00807E12">
          <w:rPr>
            <w:rFonts w:eastAsia="Times New Roman"/>
            <w:szCs w:val="24"/>
            <w:lang w:eastAsia="en-US"/>
          </w:rPr>
          <w:t>Τετάρτη  15 Μαΐου 2019 (Απόγευμα)</w:t>
        </w:r>
      </w:ins>
    </w:p>
    <w:p w14:paraId="6517270F" w14:textId="77777777" w:rsidR="00807E12" w:rsidRPr="00807E12" w:rsidRDefault="00807E12" w:rsidP="00807E12">
      <w:pPr>
        <w:spacing w:after="0" w:line="360" w:lineRule="auto"/>
        <w:rPr>
          <w:ins w:id="16" w:author="Φλούδα Χριστίνα" w:date="2019-05-23T13:27:00Z"/>
          <w:rFonts w:eastAsia="Times New Roman"/>
          <w:szCs w:val="24"/>
          <w:lang w:eastAsia="en-US"/>
        </w:rPr>
      </w:pPr>
    </w:p>
    <w:p w14:paraId="44424BEE" w14:textId="77777777" w:rsidR="00807E12" w:rsidRPr="00807E12" w:rsidRDefault="00807E12" w:rsidP="00807E12">
      <w:pPr>
        <w:spacing w:after="0" w:line="360" w:lineRule="auto"/>
        <w:rPr>
          <w:ins w:id="17" w:author="Φλούδα Χριστίνα" w:date="2019-05-23T13:27:00Z"/>
          <w:rFonts w:eastAsia="Times New Roman"/>
          <w:szCs w:val="24"/>
          <w:lang w:eastAsia="en-US"/>
        </w:rPr>
      </w:pPr>
      <w:ins w:id="18" w:author="Φλούδα Χριστίνα" w:date="2019-05-23T13:27:00Z">
        <w:r w:rsidRPr="00807E12">
          <w:rPr>
            <w:rFonts w:eastAsia="Times New Roman"/>
            <w:szCs w:val="24"/>
            <w:lang w:eastAsia="en-US"/>
          </w:rPr>
          <w:t>ΘΕΜΑΤΑ</w:t>
        </w:r>
      </w:ins>
    </w:p>
    <w:p w14:paraId="3E67CF5D" w14:textId="77777777" w:rsidR="00807E12" w:rsidRPr="00807E12" w:rsidRDefault="00807E12" w:rsidP="00807E12">
      <w:pPr>
        <w:spacing w:after="0" w:line="360" w:lineRule="auto"/>
        <w:rPr>
          <w:ins w:id="19" w:author="Φλούδα Χριστίνα" w:date="2019-05-23T13:27:00Z"/>
          <w:rFonts w:eastAsia="Times New Roman"/>
          <w:szCs w:val="24"/>
          <w:lang w:eastAsia="en-US"/>
        </w:rPr>
      </w:pPr>
      <w:ins w:id="20" w:author="Φλούδα Χριστίνα" w:date="2019-05-23T13:27:00Z">
        <w:r w:rsidRPr="00807E12">
          <w:rPr>
            <w:rFonts w:eastAsia="Times New Roman"/>
            <w:szCs w:val="24"/>
            <w:lang w:eastAsia="en-US"/>
          </w:rPr>
          <w:t xml:space="preserve"> </w:t>
        </w:r>
        <w:r w:rsidRPr="00807E12">
          <w:rPr>
            <w:rFonts w:eastAsia="Times New Roman"/>
            <w:szCs w:val="24"/>
            <w:lang w:eastAsia="en-US"/>
          </w:rPr>
          <w:br/>
          <w:t xml:space="preserve">Α. ΕΙΔΙΚΑ ΘΕΜΑΤΑ </w:t>
        </w:r>
        <w:r w:rsidRPr="00807E12">
          <w:rPr>
            <w:rFonts w:eastAsia="Times New Roman"/>
            <w:szCs w:val="24"/>
            <w:lang w:eastAsia="en-US"/>
          </w:rPr>
          <w:br/>
          <w:t xml:space="preserve">1. Επικύρωση Πρακτικών, σελ. </w:t>
        </w:r>
        <w:r w:rsidRPr="00807E12">
          <w:rPr>
            <w:rFonts w:eastAsia="Times New Roman"/>
            <w:szCs w:val="24"/>
            <w:lang w:eastAsia="en-US"/>
          </w:rPr>
          <w:br/>
          <w:t xml:space="preserve">2. Ανακοινώνεται ότι τη συνεδρίαση παρακολουθούν μαθητές από το 17ο Γυμνάσιο Πάτρας και το Δημοτικό Σχολείο </w:t>
        </w:r>
        <w:proofErr w:type="spellStart"/>
        <w:r w:rsidRPr="00807E12">
          <w:rPr>
            <w:rFonts w:eastAsia="Times New Roman"/>
            <w:szCs w:val="24"/>
            <w:lang w:eastAsia="en-US"/>
          </w:rPr>
          <w:t>Βαμβακοπούλου</w:t>
        </w:r>
        <w:proofErr w:type="spellEnd"/>
        <w:r w:rsidRPr="00807E12">
          <w:rPr>
            <w:rFonts w:eastAsia="Times New Roman"/>
            <w:szCs w:val="24"/>
            <w:lang w:eastAsia="en-US"/>
          </w:rPr>
          <w:t xml:space="preserve"> Χανίων, σελ. </w:t>
        </w:r>
        <w:r w:rsidRPr="00807E12">
          <w:rPr>
            <w:rFonts w:eastAsia="Times New Roman"/>
            <w:szCs w:val="24"/>
            <w:lang w:eastAsia="en-US"/>
          </w:rPr>
          <w:br/>
          <w:t xml:space="preserve">3. Ειδική Ημερήσια Διάταξη: Αποφάσεις Βουλής: </w:t>
        </w:r>
      </w:ins>
    </w:p>
    <w:p w14:paraId="2F8AFDD3" w14:textId="77777777" w:rsidR="00807E12" w:rsidRPr="00807E12" w:rsidRDefault="00807E12" w:rsidP="00807E12">
      <w:pPr>
        <w:spacing w:after="0" w:line="360" w:lineRule="auto"/>
        <w:rPr>
          <w:ins w:id="21" w:author="Φλούδα Χριστίνα" w:date="2019-05-23T13:27:00Z"/>
          <w:rFonts w:eastAsia="Times New Roman"/>
          <w:szCs w:val="24"/>
          <w:lang w:eastAsia="en-US"/>
        </w:rPr>
      </w:pPr>
      <w:ins w:id="22" w:author="Φλούδα Χριστίνα" w:date="2019-05-23T13:27:00Z">
        <w:r w:rsidRPr="00807E12">
          <w:rPr>
            <w:rFonts w:eastAsia="Times New Roman"/>
            <w:szCs w:val="24"/>
            <w:lang w:eastAsia="en-US"/>
          </w:rPr>
          <w:t xml:space="preserve">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Μέρος Κοινοβουλευτικό (ΦΕΚ 106 Α’/24-6-1987), όπως ισχύει», σελ. </w:t>
        </w:r>
        <w:r w:rsidRPr="00807E12">
          <w:rPr>
            <w:rFonts w:eastAsia="Times New Roman"/>
            <w:szCs w:val="24"/>
            <w:lang w:eastAsia="en-US"/>
          </w:rPr>
          <w:br/>
          <w:t xml:space="preserve">4. Επί διαδικαστικού θέματος, σελ. </w:t>
        </w:r>
        <w:r w:rsidRPr="00807E12">
          <w:rPr>
            <w:rFonts w:eastAsia="Times New Roman"/>
            <w:szCs w:val="24"/>
            <w:lang w:eastAsia="en-US"/>
          </w:rPr>
          <w:br/>
          <w:t xml:space="preserve"> </w:t>
        </w:r>
        <w:r w:rsidRPr="00807E12">
          <w:rPr>
            <w:rFonts w:eastAsia="Times New Roman"/>
            <w:szCs w:val="24"/>
            <w:lang w:eastAsia="en-US"/>
          </w:rPr>
          <w:br/>
          <w:t xml:space="preserve">Β. ΝΟΜΟΘΕΤΙΚΗ ΕΡΓΑΣΙΑ </w:t>
        </w:r>
        <w:r w:rsidRPr="00807E12">
          <w:rPr>
            <w:rFonts w:eastAsia="Times New Roman"/>
            <w:szCs w:val="24"/>
            <w:lang w:eastAsia="en-US"/>
          </w:rPr>
          <w:br/>
          <w:t xml:space="preserve">Συζήτηση και ψήφιση επί της αρχής, των άρθρων και του συνόλου του σχεδίου νόμου του Υπουργείου Εξωτερικών: </w:t>
        </w:r>
      </w:ins>
    </w:p>
    <w:p w14:paraId="023855BB" w14:textId="77777777" w:rsidR="00807E12" w:rsidRPr="00807E12" w:rsidRDefault="00807E12" w:rsidP="00807E12">
      <w:pPr>
        <w:spacing w:after="0" w:line="360" w:lineRule="auto"/>
        <w:rPr>
          <w:ins w:id="23" w:author="Φλούδα Χριστίνα" w:date="2019-05-23T13:27:00Z"/>
          <w:rFonts w:eastAsia="Times New Roman"/>
          <w:szCs w:val="24"/>
          <w:lang w:eastAsia="en-US"/>
        </w:rPr>
      </w:pPr>
      <w:ins w:id="24" w:author="Φλούδα Χριστίνα" w:date="2019-05-23T13:27:00Z">
        <w:r w:rsidRPr="00807E12">
          <w:rPr>
            <w:rFonts w:eastAsia="Times New Roman"/>
            <w:szCs w:val="24"/>
            <w:lang w:eastAsia="en-US"/>
          </w:rPr>
          <w:t xml:space="preserve">1.«Κύρωση της 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της Λίμνης Πρέσπας και άλλες διατάξεις» και </w:t>
        </w:r>
      </w:ins>
    </w:p>
    <w:p w14:paraId="463DA4C0" w14:textId="77777777" w:rsidR="00807E12" w:rsidRPr="00807E12" w:rsidRDefault="00807E12" w:rsidP="00807E12">
      <w:pPr>
        <w:spacing w:after="0" w:line="360" w:lineRule="auto"/>
        <w:rPr>
          <w:ins w:id="25" w:author="Φλούδα Χριστίνα" w:date="2019-05-23T13:27:00Z"/>
          <w:rFonts w:eastAsia="Times New Roman"/>
          <w:szCs w:val="24"/>
          <w:lang w:eastAsia="en-US"/>
        </w:rPr>
      </w:pPr>
      <w:ins w:id="26" w:author="Φλούδα Χριστίνα" w:date="2019-05-23T13:27:00Z">
        <w:r w:rsidRPr="00807E12">
          <w:rPr>
            <w:rFonts w:eastAsia="Times New Roman"/>
            <w:szCs w:val="24"/>
            <w:lang w:eastAsia="en-US"/>
          </w:rPr>
          <w:t xml:space="preserve">2.«Κύρωση της Συμφωνίας μεταξύ της Ελληνικής Δημοκρατίας και της Δημοκρατίας της Βόρειας Μακεδονίας σχετικά με την εγκατάσταση νέου συνοριακού σημείου διέλευσης ανάμεσα στις δύο χώρες, το οποίο θα συνδέει τους Προμάχους, στην Ελληνική Δημοκρατία και το </w:t>
        </w:r>
        <w:proofErr w:type="spellStart"/>
        <w:r w:rsidRPr="00807E12">
          <w:rPr>
            <w:rFonts w:eastAsia="Times New Roman"/>
            <w:szCs w:val="24"/>
            <w:lang w:eastAsia="en-US"/>
          </w:rPr>
          <w:t>Μάιντεν</w:t>
        </w:r>
        <w:proofErr w:type="spellEnd"/>
        <w:r w:rsidRPr="00807E12">
          <w:rPr>
            <w:rFonts w:eastAsia="Times New Roman"/>
            <w:szCs w:val="24"/>
            <w:lang w:eastAsia="en-US"/>
          </w:rPr>
          <w:t xml:space="preserve"> (</w:t>
        </w:r>
        <w:proofErr w:type="spellStart"/>
        <w:r w:rsidRPr="00807E12">
          <w:rPr>
            <w:rFonts w:eastAsia="Times New Roman"/>
            <w:szCs w:val="24"/>
            <w:lang w:eastAsia="en-US"/>
          </w:rPr>
          <w:t>Majden</w:t>
        </w:r>
        <w:proofErr w:type="spellEnd"/>
        <w:r w:rsidRPr="00807E12">
          <w:rPr>
            <w:rFonts w:eastAsia="Times New Roman"/>
            <w:szCs w:val="24"/>
            <w:lang w:eastAsia="en-US"/>
          </w:rPr>
          <w:t xml:space="preserve">) στη Δημοκρατία της Βόρειας Μακεδονίας», σελ. </w:t>
        </w:r>
        <w:r w:rsidRPr="00807E12">
          <w:rPr>
            <w:rFonts w:eastAsia="Times New Roman"/>
            <w:szCs w:val="24"/>
            <w:lang w:eastAsia="en-US"/>
          </w:rPr>
          <w:br/>
        </w:r>
      </w:ins>
    </w:p>
    <w:p w14:paraId="45E62DF9" w14:textId="77777777" w:rsidR="00807E12" w:rsidRPr="00807E12" w:rsidRDefault="00807E12" w:rsidP="00807E12">
      <w:pPr>
        <w:spacing w:after="0" w:line="360" w:lineRule="auto"/>
        <w:rPr>
          <w:ins w:id="27" w:author="Φλούδα Χριστίνα" w:date="2019-05-23T13:27:00Z"/>
          <w:rFonts w:eastAsia="Times New Roman"/>
          <w:szCs w:val="24"/>
          <w:lang w:eastAsia="en-US"/>
        </w:rPr>
      </w:pPr>
      <w:ins w:id="28" w:author="Φλούδα Χριστίνα" w:date="2019-05-23T13:27:00Z">
        <w:r w:rsidRPr="00807E12">
          <w:rPr>
            <w:rFonts w:eastAsia="Times New Roman"/>
            <w:szCs w:val="24"/>
            <w:lang w:eastAsia="en-US"/>
          </w:rPr>
          <w:t>ΠΡΟΕΔΡΕΥΟΥΣΑ</w:t>
        </w:r>
      </w:ins>
    </w:p>
    <w:p w14:paraId="2A7E7A3B" w14:textId="77777777" w:rsidR="00807E12" w:rsidRPr="00807E12" w:rsidRDefault="00807E12" w:rsidP="00807E12">
      <w:pPr>
        <w:spacing w:after="0" w:line="360" w:lineRule="auto"/>
        <w:rPr>
          <w:ins w:id="29" w:author="Φλούδα Χριστίνα" w:date="2019-05-23T13:27:00Z"/>
          <w:rFonts w:eastAsia="Times New Roman"/>
          <w:szCs w:val="24"/>
          <w:lang w:eastAsia="en-US"/>
        </w:rPr>
      </w:pPr>
      <w:ins w:id="30" w:author="Φλούδα Χριστίνα" w:date="2019-05-23T13:27:00Z">
        <w:r w:rsidRPr="00807E12">
          <w:rPr>
            <w:rFonts w:eastAsia="Times New Roman"/>
            <w:szCs w:val="24"/>
            <w:lang w:eastAsia="en-US"/>
          </w:rPr>
          <w:t>ΧΡΙΣΤΟΔΟΥΛΟΠΟΥΛΟΥ Α. , σελ.</w:t>
        </w:r>
        <w:r w:rsidRPr="00807E12">
          <w:rPr>
            <w:rFonts w:eastAsia="Times New Roman"/>
            <w:szCs w:val="24"/>
            <w:lang w:eastAsia="en-US"/>
          </w:rPr>
          <w:br/>
        </w:r>
      </w:ins>
    </w:p>
    <w:p w14:paraId="5123FBEE" w14:textId="77777777" w:rsidR="00807E12" w:rsidRPr="00807E12" w:rsidRDefault="00807E12" w:rsidP="00807E12">
      <w:pPr>
        <w:spacing w:after="0" w:line="360" w:lineRule="auto"/>
        <w:rPr>
          <w:ins w:id="31" w:author="Φλούδα Χριστίνα" w:date="2019-05-23T13:27:00Z"/>
          <w:rFonts w:eastAsia="Times New Roman"/>
          <w:szCs w:val="24"/>
          <w:lang w:eastAsia="en-US"/>
        </w:rPr>
      </w:pPr>
    </w:p>
    <w:p w14:paraId="6C84B2C6" w14:textId="77777777" w:rsidR="00807E12" w:rsidRPr="00807E12" w:rsidRDefault="00807E12" w:rsidP="00807E12">
      <w:pPr>
        <w:spacing w:after="0" w:line="360" w:lineRule="auto"/>
        <w:rPr>
          <w:ins w:id="32" w:author="Φλούδα Χριστίνα" w:date="2019-05-23T13:27:00Z"/>
          <w:rFonts w:eastAsia="Times New Roman"/>
          <w:szCs w:val="24"/>
          <w:lang w:eastAsia="en-US"/>
        </w:rPr>
      </w:pPr>
      <w:ins w:id="33" w:author="Φλούδα Χριστίνα" w:date="2019-05-23T13:27:00Z">
        <w:r w:rsidRPr="00807E12">
          <w:rPr>
            <w:rFonts w:eastAsia="Times New Roman"/>
            <w:szCs w:val="24"/>
            <w:lang w:eastAsia="en-US"/>
          </w:rPr>
          <w:t>ΟΜΙΛΗΤΕΣ</w:t>
        </w:r>
      </w:ins>
    </w:p>
    <w:p w14:paraId="71B2AD31" w14:textId="39CB438D" w:rsidR="00807E12" w:rsidRDefault="00807E12" w:rsidP="00807E12">
      <w:pPr>
        <w:spacing w:line="600" w:lineRule="auto"/>
        <w:ind w:firstLine="720"/>
        <w:jc w:val="center"/>
        <w:rPr>
          <w:ins w:id="34" w:author="Φλούδα Χριστίνα" w:date="2019-05-23T13:27:00Z"/>
          <w:rFonts w:eastAsia="Times New Roman" w:cs="Times New Roman"/>
          <w:szCs w:val="24"/>
        </w:rPr>
      </w:pPr>
      <w:ins w:id="35" w:author="Φλούδα Χριστίνα" w:date="2019-05-23T13:27:00Z">
        <w:r w:rsidRPr="00807E12">
          <w:rPr>
            <w:rFonts w:eastAsia="Times New Roman"/>
            <w:szCs w:val="24"/>
            <w:lang w:eastAsia="en-US"/>
          </w:rPr>
          <w:br/>
          <w:t>Α. Επί της Ειδικής Ημερήσιας Διάταξης:</w:t>
        </w:r>
        <w:r w:rsidRPr="00807E12">
          <w:rPr>
            <w:rFonts w:eastAsia="Times New Roman"/>
            <w:szCs w:val="24"/>
            <w:lang w:eastAsia="en-US"/>
          </w:rPr>
          <w:br/>
          <w:t>ΠΑΠΠΑΣ Χ. , σελ.</w:t>
        </w:r>
        <w:r w:rsidRPr="00807E12">
          <w:rPr>
            <w:rFonts w:eastAsia="Times New Roman"/>
            <w:szCs w:val="24"/>
            <w:lang w:eastAsia="en-US"/>
          </w:rPr>
          <w:br/>
        </w:r>
        <w:r w:rsidRPr="00807E12">
          <w:rPr>
            <w:rFonts w:eastAsia="Times New Roman"/>
            <w:szCs w:val="24"/>
            <w:lang w:eastAsia="en-US"/>
          </w:rPr>
          <w:br/>
          <w:t>Β. Επί διαδικαστικού θέματος:</w:t>
        </w:r>
        <w:r w:rsidRPr="00807E12">
          <w:rPr>
            <w:rFonts w:eastAsia="Times New Roman"/>
            <w:szCs w:val="24"/>
            <w:lang w:eastAsia="en-US"/>
          </w:rPr>
          <w:br/>
          <w:t>ΑΜΑΝΑΤΙΔΗΣ Ι. , σελ.</w:t>
        </w:r>
        <w:r w:rsidRPr="00807E12">
          <w:rPr>
            <w:rFonts w:eastAsia="Times New Roman"/>
            <w:szCs w:val="24"/>
            <w:lang w:eastAsia="en-US"/>
          </w:rPr>
          <w:br/>
          <w:t>ΑΝΑΓΝΩΣΤΟΠΟΥΛΟΥ Α. , σελ.</w:t>
        </w:r>
        <w:r w:rsidRPr="00807E12">
          <w:rPr>
            <w:rFonts w:eastAsia="Times New Roman"/>
            <w:szCs w:val="24"/>
            <w:lang w:eastAsia="en-US"/>
          </w:rPr>
          <w:br/>
          <w:t>ΑΝΤΩΝΙΑΔΗΣ Ι. , σελ.</w:t>
        </w:r>
        <w:r w:rsidRPr="00807E12">
          <w:rPr>
            <w:rFonts w:eastAsia="Times New Roman"/>
            <w:szCs w:val="24"/>
            <w:lang w:eastAsia="en-US"/>
          </w:rPr>
          <w:br/>
          <w:t>ΚΑΡΡΑΣ Γ. , σελ.</w:t>
        </w:r>
        <w:r w:rsidRPr="00807E12">
          <w:rPr>
            <w:rFonts w:eastAsia="Times New Roman"/>
            <w:szCs w:val="24"/>
            <w:lang w:eastAsia="en-US"/>
          </w:rPr>
          <w:br/>
          <w:t>ΚΕΦΑΛΟΓΙΑΝΝΗΣ Ι. , σελ.</w:t>
        </w:r>
        <w:r w:rsidRPr="00807E12">
          <w:rPr>
            <w:rFonts w:eastAsia="Times New Roman"/>
            <w:szCs w:val="24"/>
            <w:lang w:eastAsia="en-US"/>
          </w:rPr>
          <w:br/>
          <w:t>ΚΟΥΜΟΥΤΣΑΚΟΣ Γ. , σελ.</w:t>
        </w:r>
        <w:r w:rsidRPr="00807E12">
          <w:rPr>
            <w:rFonts w:eastAsia="Times New Roman"/>
            <w:szCs w:val="24"/>
            <w:lang w:eastAsia="en-US"/>
          </w:rPr>
          <w:br/>
          <w:t>ΛΥΜΠΕΡΑΚΗ Α. , σελ.</w:t>
        </w:r>
        <w:r w:rsidRPr="00807E12">
          <w:rPr>
            <w:rFonts w:eastAsia="Times New Roman"/>
            <w:szCs w:val="24"/>
            <w:lang w:eastAsia="en-US"/>
          </w:rPr>
          <w:br/>
          <w:t>ΞΥΔΑΚΗΣ Ν. , σελ.</w:t>
        </w:r>
        <w:r w:rsidRPr="00807E12">
          <w:rPr>
            <w:rFonts w:eastAsia="Times New Roman"/>
            <w:szCs w:val="24"/>
            <w:lang w:eastAsia="en-US"/>
          </w:rPr>
          <w:br/>
          <w:t>ΠΑΠΠΑΣ Χ. , σελ.</w:t>
        </w:r>
        <w:r w:rsidRPr="00807E12">
          <w:rPr>
            <w:rFonts w:eastAsia="Times New Roman"/>
            <w:szCs w:val="24"/>
            <w:lang w:eastAsia="en-US"/>
          </w:rPr>
          <w:br/>
          <w:t>ΧΡΙΣΤΟΔΟΥΛΟΠΟΥΛΟΥ Α. , σελ.</w:t>
        </w:r>
        <w:r w:rsidRPr="00807E12">
          <w:rPr>
            <w:rFonts w:eastAsia="Times New Roman"/>
            <w:szCs w:val="24"/>
            <w:lang w:eastAsia="en-US"/>
          </w:rPr>
          <w:br/>
        </w:r>
        <w:r w:rsidRPr="00807E12">
          <w:rPr>
            <w:rFonts w:eastAsia="Times New Roman"/>
            <w:szCs w:val="24"/>
            <w:lang w:eastAsia="en-US"/>
          </w:rPr>
          <w:br/>
          <w:t>Γ. Επί των σχεδίων νόμων του Υπουργείου Εξωτερικών:</w:t>
        </w:r>
        <w:r w:rsidRPr="00807E12">
          <w:rPr>
            <w:rFonts w:eastAsia="Times New Roman"/>
            <w:szCs w:val="24"/>
            <w:lang w:eastAsia="en-US"/>
          </w:rPr>
          <w:br/>
          <w:t>ΑΘΑΝΑΣΙΟΥ Χ. , σελ.</w:t>
        </w:r>
        <w:r w:rsidRPr="00807E12">
          <w:rPr>
            <w:rFonts w:eastAsia="Times New Roman"/>
            <w:szCs w:val="24"/>
            <w:lang w:eastAsia="en-US"/>
          </w:rPr>
          <w:br/>
          <w:t>ΑΝΑΓΝΩΣΤΟΠΟΥΛΟΥ Α. , σελ.</w:t>
        </w:r>
        <w:r w:rsidRPr="00807E12">
          <w:rPr>
            <w:rFonts w:eastAsia="Times New Roman"/>
            <w:szCs w:val="24"/>
            <w:lang w:eastAsia="en-US"/>
          </w:rPr>
          <w:br/>
          <w:t>ΑΝΤΩΝΙΑΔΗΣ Ι. , σελ.</w:t>
        </w:r>
        <w:r w:rsidRPr="00807E12">
          <w:rPr>
            <w:rFonts w:eastAsia="Times New Roman"/>
            <w:szCs w:val="24"/>
            <w:lang w:eastAsia="en-US"/>
          </w:rPr>
          <w:br/>
          <w:t>ΒΑΡΔΑΛΗΣ Α. , σελ.</w:t>
        </w:r>
        <w:r w:rsidRPr="00807E12">
          <w:rPr>
            <w:rFonts w:eastAsia="Times New Roman"/>
            <w:szCs w:val="24"/>
            <w:lang w:eastAsia="en-US"/>
          </w:rPr>
          <w:br/>
          <w:t>ΚΑΡΡΑΣ Γ. , σελ.</w:t>
        </w:r>
        <w:r w:rsidRPr="00807E12">
          <w:rPr>
            <w:rFonts w:eastAsia="Times New Roman"/>
            <w:szCs w:val="24"/>
            <w:lang w:eastAsia="en-US"/>
          </w:rPr>
          <w:br/>
          <w:t>ΚΕΦΑΛΟΓΙΑΝΝΗΣ Ι. , σελ.</w:t>
        </w:r>
        <w:r w:rsidRPr="00807E12">
          <w:rPr>
            <w:rFonts w:eastAsia="Times New Roman"/>
            <w:szCs w:val="24"/>
            <w:lang w:eastAsia="en-US"/>
          </w:rPr>
          <w:br/>
          <w:t>ΚΟΥΜΟΥΤΣΑΚΟΣ Γ. , σελ.</w:t>
        </w:r>
        <w:r w:rsidRPr="00807E12">
          <w:rPr>
            <w:rFonts w:eastAsia="Times New Roman"/>
            <w:szCs w:val="24"/>
            <w:lang w:eastAsia="en-US"/>
          </w:rPr>
          <w:br/>
          <w:t>ΞΥΔΑΚΗΣ Ν. , σελ.</w:t>
        </w:r>
        <w:r w:rsidRPr="00807E12">
          <w:rPr>
            <w:rFonts w:eastAsia="Times New Roman"/>
            <w:szCs w:val="24"/>
            <w:lang w:eastAsia="en-US"/>
          </w:rPr>
          <w:br/>
          <w:t>ΠΑΠΠΑΣ Χ. , σελ.</w:t>
        </w:r>
        <w:r w:rsidRPr="00807E12">
          <w:rPr>
            <w:rFonts w:eastAsia="Times New Roman"/>
            <w:szCs w:val="24"/>
            <w:lang w:eastAsia="en-US"/>
          </w:rPr>
          <w:br/>
          <w:t>ΣΑΡΙΔΗΣ Ι. , σελ.</w:t>
        </w:r>
        <w:r w:rsidRPr="00807E12">
          <w:rPr>
            <w:rFonts w:eastAsia="Times New Roman"/>
            <w:szCs w:val="24"/>
            <w:lang w:eastAsia="en-US"/>
          </w:rPr>
          <w:br/>
        </w:r>
        <w:bookmarkStart w:id="36" w:name="_GoBack"/>
        <w:bookmarkEnd w:id="36"/>
      </w:ins>
    </w:p>
    <w:p w14:paraId="36767630" w14:textId="4FD32156" w:rsidR="009F2CC8" w:rsidRDefault="00807E12">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6767631" w14:textId="77777777" w:rsidR="009F2CC8" w:rsidRDefault="00807E12">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36767632" w14:textId="77777777" w:rsidR="009F2CC8" w:rsidRDefault="00807E1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6767633" w14:textId="77777777" w:rsidR="009F2CC8" w:rsidRDefault="00807E12">
      <w:pPr>
        <w:spacing w:line="600" w:lineRule="auto"/>
        <w:ind w:firstLine="720"/>
        <w:jc w:val="center"/>
        <w:rPr>
          <w:rFonts w:eastAsia="Times New Roman" w:cs="Times New Roman"/>
          <w:szCs w:val="24"/>
        </w:rPr>
      </w:pPr>
      <w:r>
        <w:rPr>
          <w:rFonts w:eastAsia="Times New Roman" w:cs="Times New Roman"/>
          <w:szCs w:val="24"/>
        </w:rPr>
        <w:t>ΣΥΝΟΔΟΣ Δ΄</w:t>
      </w:r>
    </w:p>
    <w:p w14:paraId="36767634" w14:textId="77777777" w:rsidR="009F2CC8" w:rsidRDefault="00807E12">
      <w:pPr>
        <w:spacing w:line="600" w:lineRule="auto"/>
        <w:ind w:firstLine="720"/>
        <w:jc w:val="center"/>
        <w:rPr>
          <w:rFonts w:eastAsia="Times New Roman" w:cs="Times New Roman"/>
          <w:szCs w:val="24"/>
        </w:rPr>
      </w:pPr>
      <w:r>
        <w:rPr>
          <w:rFonts w:eastAsia="Times New Roman" w:cs="Times New Roman"/>
          <w:szCs w:val="24"/>
        </w:rPr>
        <w:t>ΣΥΝΕΔΡΙΑΣΗ ΡΚE΄</w:t>
      </w:r>
    </w:p>
    <w:p w14:paraId="36767635" w14:textId="77777777" w:rsidR="009F2CC8" w:rsidRDefault="00807E12">
      <w:pPr>
        <w:spacing w:line="600" w:lineRule="auto"/>
        <w:ind w:firstLine="720"/>
        <w:jc w:val="center"/>
        <w:rPr>
          <w:rFonts w:eastAsia="Times New Roman" w:cs="Times New Roman"/>
          <w:szCs w:val="24"/>
        </w:rPr>
      </w:pPr>
      <w:r>
        <w:rPr>
          <w:rFonts w:eastAsia="Times New Roman" w:cs="Times New Roman"/>
          <w:szCs w:val="24"/>
        </w:rPr>
        <w:t>Τετάρτη 15 Μαΐου 2019</w:t>
      </w:r>
      <w:r>
        <w:rPr>
          <w:rFonts w:eastAsia="Times New Roman" w:cs="Times New Roman"/>
          <w:szCs w:val="24"/>
        </w:rPr>
        <w:t xml:space="preserve"> </w:t>
      </w:r>
      <w:r>
        <w:rPr>
          <w:rFonts w:eastAsia="Times New Roman" w:cs="Times New Roman"/>
          <w:szCs w:val="24"/>
        </w:rPr>
        <w:t>(απόγευμα)</w:t>
      </w:r>
    </w:p>
    <w:p w14:paraId="36767636"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Αθήνα, σήμερα στις 15 Μαΐου 2019, ημέρα Τετάρτη και ώρα 16.</w:t>
      </w:r>
      <w:r w:rsidRPr="00A4590C">
        <w:rPr>
          <w:rFonts w:eastAsia="Times New Roman" w:cs="Times New Roman"/>
          <w:szCs w:val="24"/>
        </w:rPr>
        <w:t>08</w:t>
      </w:r>
      <w:r>
        <w:rPr>
          <w:rFonts w:eastAsia="Times New Roman" w:cs="Times New Roman"/>
          <w:szCs w:val="24"/>
        </w:rPr>
        <w:t>΄</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w:t>
      </w:r>
      <w:r>
        <w:rPr>
          <w:rFonts w:eastAsia="Times New Roman" w:cs="Times New Roman"/>
          <w:szCs w:val="24"/>
        </w:rPr>
        <w:t>.</w:t>
      </w:r>
      <w:r>
        <w:rPr>
          <w:rFonts w:eastAsia="Times New Roman" w:cs="Times New Roman"/>
          <w:szCs w:val="24"/>
        </w:rPr>
        <w:t xml:space="preserve"> </w:t>
      </w:r>
      <w:r w:rsidRPr="00282A75">
        <w:rPr>
          <w:rFonts w:eastAsia="Times New Roman" w:cs="Times New Roman"/>
          <w:b/>
          <w:szCs w:val="24"/>
        </w:rPr>
        <w:t>ΑΝΑΣΤΑΣΙΑΣ ΧΡΙΣΤΟΔΟΥΛΟΠΟΥΛΟΥ</w:t>
      </w:r>
      <w:r>
        <w:rPr>
          <w:rFonts w:eastAsia="Times New Roman" w:cs="Times New Roman"/>
          <w:szCs w:val="24"/>
        </w:rPr>
        <w:t>.</w:t>
      </w:r>
    </w:p>
    <w:p w14:paraId="36767637"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αρχίζει η </w:t>
      </w:r>
      <w:r>
        <w:rPr>
          <w:rFonts w:eastAsia="Times New Roman" w:cs="Times New Roman"/>
          <w:szCs w:val="24"/>
        </w:rPr>
        <w:t>συνεδρίαση.</w:t>
      </w:r>
    </w:p>
    <w:p w14:paraId="36767638" w14:textId="77777777" w:rsidR="009F2CC8" w:rsidRDefault="00807E12">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15</w:t>
      </w:r>
      <w:r>
        <w:rPr>
          <w:rFonts w:eastAsia="Times New Roman"/>
          <w:szCs w:val="24"/>
        </w:rPr>
        <w:t>-</w:t>
      </w:r>
      <w:r>
        <w:rPr>
          <w:rFonts w:eastAsia="Times New Roman"/>
          <w:szCs w:val="24"/>
        </w:rPr>
        <w:t>5</w:t>
      </w:r>
      <w:r>
        <w:rPr>
          <w:rFonts w:eastAsia="Times New Roman"/>
          <w:szCs w:val="24"/>
        </w:rPr>
        <w:t>-</w:t>
      </w:r>
      <w:r>
        <w:rPr>
          <w:rFonts w:eastAsia="Times New Roman"/>
          <w:szCs w:val="24"/>
        </w:rPr>
        <w:t>2019 εξουσιοδότηση του Σώματος επικυρώθηκαν με ευθύνη του Προεδρείου τα Πρακτικά της ΡΚΔ΄ συνεδριάσεώς του, της Τετάρτης 15 Μαΐου 2019, σε ό,τι αφορά τη</w:t>
      </w:r>
      <w:r>
        <w:rPr>
          <w:rFonts w:eastAsia="Times New Roman"/>
          <w:szCs w:val="24"/>
        </w:rPr>
        <w:t>ν</w:t>
      </w:r>
      <w:r>
        <w:rPr>
          <w:rFonts w:eastAsia="Times New Roman"/>
          <w:szCs w:val="24"/>
        </w:rPr>
        <w:t xml:space="preserve"> ψήφιση στο σύνολο του σχεδίου νόμου</w:t>
      </w:r>
      <w:r w:rsidRPr="003E0516">
        <w:rPr>
          <w:rStyle w:val="2Char"/>
        </w:rPr>
        <w:t>:</w:t>
      </w:r>
      <w:r>
        <w:rPr>
          <w:rFonts w:eastAsia="Times New Roman"/>
          <w:szCs w:val="24"/>
        </w:rPr>
        <w:t xml:space="preserve"> «Ρύθμισ</w:t>
      </w:r>
      <w:r>
        <w:rPr>
          <w:rFonts w:eastAsia="Times New Roman"/>
          <w:szCs w:val="24"/>
        </w:rPr>
        <w:t xml:space="preserve">η οφειλών προς τους </w:t>
      </w:r>
      <w:r>
        <w:rPr>
          <w:rFonts w:eastAsia="Times New Roman"/>
          <w:szCs w:val="24"/>
        </w:rPr>
        <w:t>Φ</w:t>
      </w:r>
      <w:r>
        <w:rPr>
          <w:rFonts w:eastAsia="Times New Roman"/>
          <w:szCs w:val="24"/>
        </w:rPr>
        <w:t xml:space="preserve">ορείς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 xml:space="preserve">σφάλισης, τη </w:t>
      </w:r>
      <w:r>
        <w:rPr>
          <w:rFonts w:eastAsia="Times New Roman"/>
          <w:szCs w:val="24"/>
        </w:rPr>
        <w:t>Φ</w:t>
      </w:r>
      <w:r>
        <w:rPr>
          <w:rFonts w:eastAsia="Times New Roman"/>
          <w:szCs w:val="24"/>
        </w:rPr>
        <w:t xml:space="preserve">ορολογική </w:t>
      </w:r>
      <w:r>
        <w:rPr>
          <w:rFonts w:eastAsia="Times New Roman"/>
          <w:szCs w:val="24"/>
        </w:rPr>
        <w:t>Δ</w:t>
      </w:r>
      <w:r>
        <w:rPr>
          <w:rFonts w:eastAsia="Times New Roman"/>
          <w:szCs w:val="24"/>
        </w:rPr>
        <w:t>ιοίκηση και τους Ο</w:t>
      </w:r>
      <w:r>
        <w:rPr>
          <w:rFonts w:eastAsia="Times New Roman"/>
          <w:szCs w:val="24"/>
        </w:rPr>
        <w:t>.</w:t>
      </w:r>
      <w:r>
        <w:rPr>
          <w:rFonts w:eastAsia="Times New Roman"/>
          <w:szCs w:val="24"/>
        </w:rPr>
        <w:t>Τ</w:t>
      </w:r>
      <w:r>
        <w:rPr>
          <w:rFonts w:eastAsia="Times New Roman"/>
          <w:szCs w:val="24"/>
        </w:rPr>
        <w:t>.</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 βαθμού, </w:t>
      </w:r>
      <w:r>
        <w:rPr>
          <w:rFonts w:eastAsia="Times New Roman"/>
          <w:szCs w:val="24"/>
        </w:rPr>
        <w:t>Σ</w:t>
      </w:r>
      <w:r>
        <w:rPr>
          <w:rFonts w:eastAsia="Times New Roman"/>
          <w:szCs w:val="24"/>
        </w:rPr>
        <w:t xml:space="preserve">υνταξιοδοτικές </w:t>
      </w:r>
      <w:r>
        <w:rPr>
          <w:rFonts w:eastAsia="Times New Roman"/>
          <w:szCs w:val="24"/>
        </w:rPr>
        <w:t>Ρ</w:t>
      </w:r>
      <w:r>
        <w:rPr>
          <w:rFonts w:eastAsia="Times New Roman"/>
          <w:szCs w:val="24"/>
        </w:rPr>
        <w:t xml:space="preserve">υθμίσεις </w:t>
      </w:r>
      <w:r>
        <w:rPr>
          <w:rFonts w:eastAsia="Times New Roman"/>
          <w:szCs w:val="24"/>
        </w:rPr>
        <w:t>Δ</w:t>
      </w:r>
      <w:r>
        <w:rPr>
          <w:rFonts w:eastAsia="Times New Roman"/>
          <w:szCs w:val="24"/>
        </w:rPr>
        <w:t>ημοσίου και λοιπές ασφαλιστικές και συνταξιοδοτικές διατάξεις, ενίσχυση της προστασίας των εργαζομένων και άλλες διατάξεις»</w:t>
      </w:r>
      <w:r>
        <w:rPr>
          <w:rFonts w:eastAsia="Times New Roman"/>
          <w:szCs w:val="24"/>
        </w:rPr>
        <w:t>.</w:t>
      </w:r>
      <w:r>
        <w:rPr>
          <w:rFonts w:eastAsia="Times New Roman"/>
          <w:szCs w:val="24"/>
        </w:rPr>
        <w:t>)</w:t>
      </w:r>
    </w:p>
    <w:p w14:paraId="3676763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 xml:space="preserve">ισερχόμαστε </w:t>
      </w:r>
      <w:r w:rsidRPr="00A4590C">
        <w:rPr>
          <w:rFonts w:eastAsia="Times New Roman" w:cs="Times New Roman"/>
          <w:szCs w:val="24"/>
        </w:rPr>
        <w:t xml:space="preserve">στην </w:t>
      </w:r>
    </w:p>
    <w:p w14:paraId="3676763A" w14:textId="77777777" w:rsidR="009F2CC8" w:rsidRDefault="00807E12">
      <w:pPr>
        <w:spacing w:line="600" w:lineRule="auto"/>
        <w:ind w:firstLine="720"/>
        <w:jc w:val="center"/>
        <w:rPr>
          <w:rFonts w:eastAsia="Times New Roman" w:cs="Times New Roman"/>
          <w:b/>
          <w:szCs w:val="24"/>
        </w:rPr>
      </w:pPr>
      <w:r w:rsidRPr="00FB1BDF">
        <w:rPr>
          <w:rFonts w:eastAsia="Times New Roman" w:cs="Times New Roman"/>
          <w:b/>
          <w:szCs w:val="24"/>
        </w:rPr>
        <w:t>ΕΙΔΙΚΗ ΗΜΕΡΗΣΙΑ ΔΙΑΤΑΞΗ</w:t>
      </w:r>
    </w:p>
    <w:p w14:paraId="3676763B" w14:textId="77777777" w:rsidR="009F2CC8" w:rsidRDefault="00807E12">
      <w:pPr>
        <w:spacing w:line="600" w:lineRule="auto"/>
        <w:ind w:firstLine="720"/>
        <w:contextualSpacing/>
        <w:jc w:val="both"/>
        <w:rPr>
          <w:rFonts w:eastAsia="Times New Roman"/>
          <w:szCs w:val="24"/>
        </w:rPr>
      </w:pPr>
      <w:r>
        <w:rPr>
          <w:rFonts w:eastAsia="Times New Roman" w:cs="Times New Roman"/>
          <w:szCs w:val="24"/>
        </w:rPr>
        <w:t xml:space="preserve">Αποφάσεις Βουλής: </w:t>
      </w:r>
      <w:r>
        <w:rPr>
          <w:rFonts w:eastAsia="Times New Roman"/>
          <w:szCs w:val="24"/>
        </w:rPr>
        <w:t>σ</w:t>
      </w:r>
      <w:r w:rsidRPr="00FE32D7">
        <w:rPr>
          <w:rFonts w:eastAsia="Times New Roman"/>
          <w:szCs w:val="24"/>
        </w:rPr>
        <w:t>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w:t>
      </w:r>
      <w:r>
        <w:rPr>
          <w:rFonts w:eastAsia="Times New Roman"/>
          <w:szCs w:val="24"/>
        </w:rPr>
        <w:t xml:space="preserve"> </w:t>
      </w:r>
      <w:r w:rsidRPr="00FE32D7">
        <w:rPr>
          <w:rFonts w:eastAsia="Times New Roman"/>
          <w:szCs w:val="24"/>
        </w:rPr>
        <w:t>«Για τ</w:t>
      </w:r>
      <w:r w:rsidRPr="00FE32D7">
        <w:rPr>
          <w:rFonts w:eastAsia="Times New Roman"/>
          <w:szCs w:val="24"/>
        </w:rPr>
        <w:t xml:space="preserve">ην τροποποίηση διατάξεων του Κανονισμού της Βουλής Μέρος Κοινοβουλευτικό </w:t>
      </w:r>
      <w:r>
        <w:rPr>
          <w:rFonts w:eastAsia="Times New Roman"/>
          <w:szCs w:val="24"/>
        </w:rPr>
        <w:t>(ΦΕΚ 106 Α΄/24</w:t>
      </w:r>
      <w:r w:rsidRPr="00D82B9F">
        <w:rPr>
          <w:rFonts w:eastAsia="Times New Roman"/>
          <w:szCs w:val="24"/>
        </w:rPr>
        <w:t>-</w:t>
      </w:r>
      <w:r>
        <w:rPr>
          <w:rFonts w:eastAsia="Times New Roman"/>
          <w:szCs w:val="24"/>
        </w:rPr>
        <w:t>6</w:t>
      </w:r>
      <w:r w:rsidRPr="00D82B9F">
        <w:rPr>
          <w:rFonts w:eastAsia="Times New Roman"/>
          <w:szCs w:val="24"/>
        </w:rPr>
        <w:t>-</w:t>
      </w:r>
      <w:r>
        <w:rPr>
          <w:rFonts w:eastAsia="Times New Roman"/>
          <w:szCs w:val="24"/>
        </w:rPr>
        <w:t xml:space="preserve">1987), </w:t>
      </w:r>
      <w:r w:rsidRPr="00FE32D7">
        <w:rPr>
          <w:rFonts w:eastAsia="Times New Roman"/>
          <w:szCs w:val="24"/>
        </w:rPr>
        <w:t>όπως ισχύει».</w:t>
      </w:r>
    </w:p>
    <w:p w14:paraId="3676763C" w14:textId="77777777" w:rsidR="009F2CC8" w:rsidRDefault="00807E12">
      <w:pPr>
        <w:spacing w:line="600" w:lineRule="auto"/>
        <w:ind w:firstLine="720"/>
        <w:contextualSpacing/>
        <w:jc w:val="both"/>
        <w:rPr>
          <w:rFonts w:eastAsia="Times New Roman" w:cs="Times New Roman"/>
          <w:szCs w:val="24"/>
        </w:rPr>
      </w:pPr>
      <w:r w:rsidRPr="00FE32D7">
        <w:rPr>
          <w:rFonts w:eastAsia="Times New Roman"/>
          <w:szCs w:val="24"/>
        </w:rPr>
        <w:lastRenderedPageBreak/>
        <w:t>Η συζήτηση γίνεται με τη διαδικασία του άρθρου 108 του Κανονισμού της</w:t>
      </w:r>
      <w:r w:rsidRPr="00A4590C">
        <w:rPr>
          <w:rFonts w:eastAsia="Times New Roman" w:cs="Times New Roman"/>
          <w:szCs w:val="24"/>
        </w:rPr>
        <w:t xml:space="preserve"> Βουλής</w:t>
      </w:r>
      <w:r>
        <w:rPr>
          <w:rFonts w:eastAsia="Times New Roman" w:cs="Times New Roman"/>
          <w:szCs w:val="24"/>
        </w:rPr>
        <w:t>,</w:t>
      </w:r>
      <w:r w:rsidRPr="00A4590C">
        <w:rPr>
          <w:rFonts w:eastAsia="Times New Roman" w:cs="Times New Roman"/>
          <w:szCs w:val="24"/>
        </w:rPr>
        <w:t xml:space="preserve"> δηλαδή μπορούν να λάβουν το</w:t>
      </w:r>
      <w:r>
        <w:rPr>
          <w:rFonts w:eastAsia="Times New Roman" w:cs="Times New Roman"/>
          <w:szCs w:val="24"/>
        </w:rPr>
        <w:t>ν</w:t>
      </w:r>
      <w:r w:rsidRPr="00A4590C">
        <w:rPr>
          <w:rFonts w:eastAsia="Times New Roman" w:cs="Times New Roman"/>
          <w:szCs w:val="24"/>
        </w:rPr>
        <w:t xml:space="preserve"> λόγο όσοι έχο</w:t>
      </w:r>
      <w:r>
        <w:rPr>
          <w:rFonts w:eastAsia="Times New Roman" w:cs="Times New Roman"/>
          <w:szCs w:val="24"/>
        </w:rPr>
        <w:t>υν αντίρρηση επί της προτ</w:t>
      </w:r>
      <w:r>
        <w:rPr>
          <w:rFonts w:eastAsia="Times New Roman" w:cs="Times New Roman"/>
          <w:szCs w:val="24"/>
        </w:rPr>
        <w:t>άσεως αυτής.</w:t>
      </w:r>
      <w:r w:rsidRPr="00A4590C">
        <w:rPr>
          <w:rFonts w:eastAsia="Times New Roman" w:cs="Times New Roman"/>
          <w:szCs w:val="24"/>
        </w:rPr>
        <w:t xml:space="preserve"> Η πρόταση του Προέδρου της Βουλής έγινε δεκτή με ευρύτατη πλειοψηφία από τα μέλη της Επιτροπ</w:t>
      </w:r>
      <w:r>
        <w:rPr>
          <w:rFonts w:eastAsia="Times New Roman" w:cs="Times New Roman"/>
          <w:szCs w:val="24"/>
        </w:rPr>
        <w:t xml:space="preserve">ής Κανονισμού. </w:t>
      </w:r>
    </w:p>
    <w:p w14:paraId="3676763D" w14:textId="77777777" w:rsidR="009F2CC8" w:rsidRDefault="00807E12">
      <w:pPr>
        <w:spacing w:line="600" w:lineRule="auto"/>
        <w:ind w:firstLine="720"/>
        <w:jc w:val="both"/>
        <w:rPr>
          <w:rFonts w:eastAsia="Times New Roman" w:cs="Times New Roman"/>
          <w:szCs w:val="24"/>
        </w:rPr>
      </w:pPr>
      <w:r w:rsidRPr="00A4590C">
        <w:rPr>
          <w:rFonts w:eastAsia="Times New Roman" w:cs="Times New Roman"/>
          <w:szCs w:val="24"/>
        </w:rPr>
        <w:t>Κατά συνέπεια</w:t>
      </w:r>
      <w:r>
        <w:rPr>
          <w:rFonts w:eastAsia="Times New Roman" w:cs="Times New Roman"/>
          <w:szCs w:val="24"/>
        </w:rPr>
        <w:t>, θ</w:t>
      </w:r>
      <w:r w:rsidRPr="00A4590C">
        <w:rPr>
          <w:rFonts w:eastAsia="Times New Roman" w:cs="Times New Roman"/>
          <w:szCs w:val="24"/>
        </w:rPr>
        <w:t>α ρωτήσω ποιος θέλει το</w:t>
      </w:r>
      <w:r>
        <w:rPr>
          <w:rFonts w:eastAsia="Times New Roman" w:cs="Times New Roman"/>
          <w:szCs w:val="24"/>
        </w:rPr>
        <w:t>ν</w:t>
      </w:r>
      <w:r w:rsidRPr="00A4590C">
        <w:rPr>
          <w:rFonts w:eastAsia="Times New Roman" w:cs="Times New Roman"/>
          <w:szCs w:val="24"/>
        </w:rPr>
        <w:t xml:space="preserve"> λόγο</w:t>
      </w:r>
      <w:r>
        <w:rPr>
          <w:rFonts w:eastAsia="Times New Roman" w:cs="Times New Roman"/>
          <w:szCs w:val="24"/>
        </w:rPr>
        <w:t>. Απ’ ό,τι βλέπω κανείς.</w:t>
      </w:r>
    </w:p>
    <w:p w14:paraId="3676763E" w14:textId="77777777" w:rsidR="009F2CC8" w:rsidRDefault="00807E12">
      <w:pPr>
        <w:spacing w:line="600" w:lineRule="auto"/>
        <w:ind w:firstLine="720"/>
        <w:jc w:val="both"/>
        <w:rPr>
          <w:rFonts w:eastAsia="Times New Roman"/>
          <w:szCs w:val="24"/>
        </w:rPr>
      </w:pPr>
      <w:r>
        <w:rPr>
          <w:rFonts w:eastAsia="Times New Roman" w:cs="Times New Roman"/>
          <w:szCs w:val="24"/>
        </w:rPr>
        <w:t>Κ</w:t>
      </w:r>
      <w:r w:rsidRPr="00A4590C">
        <w:rPr>
          <w:rFonts w:eastAsia="Times New Roman" w:cs="Times New Roman"/>
          <w:szCs w:val="24"/>
        </w:rPr>
        <w:t>ηρύσσε</w:t>
      </w:r>
      <w:r>
        <w:rPr>
          <w:rFonts w:eastAsia="Times New Roman" w:cs="Times New Roman"/>
          <w:szCs w:val="24"/>
        </w:rPr>
        <w:t>ται, λοιπόν,</w:t>
      </w:r>
      <w:r w:rsidRPr="00A4590C">
        <w:rPr>
          <w:rFonts w:eastAsia="Times New Roman" w:cs="Times New Roman"/>
          <w:szCs w:val="24"/>
        </w:rPr>
        <w:t xml:space="preserve"> περαιωμένη η συζήτηση επί της αρχής</w:t>
      </w:r>
      <w:r>
        <w:rPr>
          <w:rFonts w:eastAsia="Times New Roman" w:cs="Times New Roman"/>
          <w:szCs w:val="24"/>
        </w:rPr>
        <w:t xml:space="preserve"> και</w:t>
      </w:r>
      <w:r w:rsidRPr="00A4590C">
        <w:rPr>
          <w:rFonts w:eastAsia="Times New Roman" w:cs="Times New Roman"/>
          <w:szCs w:val="24"/>
        </w:rPr>
        <w:t xml:space="preserve"> του άρθ</w:t>
      </w:r>
      <w:r>
        <w:rPr>
          <w:rFonts w:eastAsia="Times New Roman" w:cs="Times New Roman"/>
          <w:szCs w:val="24"/>
        </w:rPr>
        <w:t>ρου</w:t>
      </w:r>
      <w:r w:rsidRPr="00A4590C">
        <w:rPr>
          <w:rFonts w:eastAsia="Times New Roman" w:cs="Times New Roman"/>
          <w:szCs w:val="24"/>
        </w:rPr>
        <w:t xml:space="preserve"> </w:t>
      </w:r>
      <w:r>
        <w:rPr>
          <w:rFonts w:eastAsia="Times New Roman" w:cs="Times New Roman"/>
          <w:szCs w:val="24"/>
        </w:rPr>
        <w:t xml:space="preserve">μόνου </w:t>
      </w:r>
      <w:r w:rsidRPr="00A4590C">
        <w:rPr>
          <w:rFonts w:eastAsia="Times New Roman" w:cs="Times New Roman"/>
          <w:szCs w:val="24"/>
        </w:rPr>
        <w:t xml:space="preserve">της πρότασης </w:t>
      </w:r>
      <w:r>
        <w:rPr>
          <w:rFonts w:eastAsia="Times New Roman"/>
          <w:szCs w:val="24"/>
        </w:rPr>
        <w:t>του Προέδρου της Βουλής: «Για την τροποποίηση διατάξεων του Κανονισμού της Βουλής Μέρος Κοινοβουλευτικό (ΦΕΚ 106 Α΄/24</w:t>
      </w:r>
      <w:r w:rsidRPr="00D82B9F">
        <w:rPr>
          <w:rFonts w:eastAsia="Times New Roman"/>
          <w:szCs w:val="24"/>
        </w:rPr>
        <w:t>-</w:t>
      </w:r>
      <w:r>
        <w:rPr>
          <w:rFonts w:eastAsia="Times New Roman"/>
          <w:szCs w:val="24"/>
        </w:rPr>
        <w:t>6</w:t>
      </w:r>
      <w:r w:rsidRPr="00D82B9F">
        <w:rPr>
          <w:rFonts w:eastAsia="Times New Roman"/>
          <w:szCs w:val="24"/>
        </w:rPr>
        <w:t>-</w:t>
      </w:r>
      <w:r>
        <w:rPr>
          <w:rFonts w:eastAsia="Times New Roman"/>
          <w:szCs w:val="24"/>
        </w:rPr>
        <w:t>1987), όπως ισχύει» και η ψήφισή τους θα γίνει χωριστά.</w:t>
      </w:r>
    </w:p>
    <w:p w14:paraId="3676763F"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w:t>
      </w:r>
      <w:r w:rsidRPr="00A4590C">
        <w:rPr>
          <w:rFonts w:eastAsia="Times New Roman" w:cs="Times New Roman"/>
          <w:szCs w:val="24"/>
        </w:rPr>
        <w:t>ρωτάται το Σώμα</w:t>
      </w:r>
      <w:r>
        <w:rPr>
          <w:rFonts w:eastAsia="Times New Roman" w:cs="Times New Roman"/>
          <w:szCs w:val="24"/>
        </w:rPr>
        <w:t>:</w:t>
      </w:r>
      <w:r w:rsidRPr="00A4590C">
        <w:rPr>
          <w:rFonts w:eastAsia="Times New Roman" w:cs="Times New Roman"/>
          <w:szCs w:val="24"/>
        </w:rPr>
        <w:t xml:space="preserve"> Γίνεται δεκτή η πρόταση επί τη</w:t>
      </w:r>
      <w:r w:rsidRPr="00A4590C">
        <w:rPr>
          <w:rFonts w:eastAsia="Times New Roman" w:cs="Times New Roman"/>
          <w:szCs w:val="24"/>
        </w:rPr>
        <w:t>ς αρχής</w:t>
      </w:r>
      <w:r>
        <w:rPr>
          <w:rFonts w:eastAsia="Times New Roman" w:cs="Times New Roman"/>
          <w:szCs w:val="24"/>
        </w:rPr>
        <w:t>;</w:t>
      </w:r>
    </w:p>
    <w:p w14:paraId="36767640"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36767641"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36767642"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lastRenderedPageBreak/>
        <w:t>ΒΑΣΙΛΕΙΟΣ ΚΕΓΚΕΡΟΓΛΟΥ:</w:t>
      </w:r>
      <w:r>
        <w:rPr>
          <w:rFonts w:eastAsia="Times New Roman" w:cs="Times New Roman"/>
          <w:szCs w:val="24"/>
        </w:rPr>
        <w:t xml:space="preserve"> Ναι.</w:t>
      </w:r>
    </w:p>
    <w:p w14:paraId="36767643"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ΧΡΗΣΤΟΣ ΠΑΠΠΑΣ:</w:t>
      </w:r>
      <w:r>
        <w:rPr>
          <w:rFonts w:eastAsia="Times New Roman" w:cs="Times New Roman"/>
          <w:szCs w:val="24"/>
        </w:rPr>
        <w:t xml:space="preserve"> Όχι.</w:t>
      </w:r>
    </w:p>
    <w:p w14:paraId="36767644"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Ναι. </w:t>
      </w:r>
    </w:p>
    <w:p w14:paraId="36767645"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ΑΝΤΙΓΟΝΗ ΛΥΜΠΕΡΑΚΗ:</w:t>
      </w:r>
      <w:r>
        <w:rPr>
          <w:rFonts w:eastAsia="Times New Roman" w:cs="Times New Roman"/>
          <w:szCs w:val="24"/>
        </w:rPr>
        <w:t xml:space="preserve"> Ναι. </w:t>
      </w:r>
    </w:p>
    <w:p w14:paraId="36767646"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ΜΑΡΙΟΣ ΓΕΩΡΓΙΑΔΗΣ (Ζ΄ Αντιπρόεδρος της Βουλής):</w:t>
      </w:r>
      <w:r>
        <w:rPr>
          <w:rFonts w:eastAsia="Times New Roman" w:cs="Times New Roman"/>
          <w:szCs w:val="24"/>
        </w:rPr>
        <w:t xml:space="preserve"> Ναι.</w:t>
      </w:r>
    </w:p>
    <w:p w14:paraId="36767647"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ΡΟΕΔΡΕΥΟΥΣΑ (Αναστασία Χριστοδουλοπούλου): </w:t>
      </w:r>
      <w:r>
        <w:rPr>
          <w:rFonts w:eastAsia="Times New Roman" w:cs="Times New Roman"/>
          <w:szCs w:val="24"/>
        </w:rPr>
        <w:t xml:space="preserve">Συνεπώς η πρόταση </w:t>
      </w:r>
      <w:r w:rsidRPr="00A4590C">
        <w:rPr>
          <w:rFonts w:eastAsia="Times New Roman" w:cs="Times New Roman"/>
          <w:szCs w:val="24"/>
        </w:rPr>
        <w:t>του Προέδρου της Βουλής</w:t>
      </w:r>
      <w:r>
        <w:rPr>
          <w:rFonts w:eastAsia="Times New Roman" w:cs="Times New Roman"/>
          <w:szCs w:val="24"/>
        </w:rPr>
        <w:t>:</w:t>
      </w:r>
      <w:r w:rsidRPr="00A4590C">
        <w:rPr>
          <w:rFonts w:eastAsia="Times New Roman" w:cs="Times New Roman"/>
          <w:szCs w:val="24"/>
        </w:rPr>
        <w:t xml:space="preserve"> </w:t>
      </w:r>
      <w:r>
        <w:rPr>
          <w:rFonts w:eastAsia="Times New Roman"/>
          <w:szCs w:val="24"/>
        </w:rPr>
        <w:t>«Για την τροποποίηση διατάξεων του Κανονισμού της Βουλής Μέρος Κοινοβουλευτικό (ΦΕΚ 106 Α΄/24</w:t>
      </w:r>
      <w:r w:rsidRPr="00D82B9F">
        <w:rPr>
          <w:rFonts w:eastAsia="Times New Roman"/>
          <w:szCs w:val="24"/>
        </w:rPr>
        <w:t>-</w:t>
      </w:r>
      <w:r>
        <w:rPr>
          <w:rFonts w:eastAsia="Times New Roman"/>
          <w:szCs w:val="24"/>
        </w:rPr>
        <w:t>6</w:t>
      </w:r>
      <w:r w:rsidRPr="00D82B9F">
        <w:rPr>
          <w:rFonts w:eastAsia="Times New Roman"/>
          <w:szCs w:val="24"/>
        </w:rPr>
        <w:t>-</w:t>
      </w:r>
      <w:r>
        <w:rPr>
          <w:rFonts w:eastAsia="Times New Roman"/>
          <w:szCs w:val="24"/>
        </w:rPr>
        <w:t xml:space="preserve">1987), όπως ισχύει» </w:t>
      </w:r>
      <w:r w:rsidRPr="00A4590C">
        <w:rPr>
          <w:rFonts w:eastAsia="Times New Roman" w:cs="Times New Roman"/>
          <w:szCs w:val="24"/>
        </w:rPr>
        <w:t>έγινε δεκτή επί της αρχής κατά πλειοψηφία</w:t>
      </w:r>
      <w:r>
        <w:rPr>
          <w:rFonts w:eastAsia="Times New Roman" w:cs="Times New Roman"/>
          <w:szCs w:val="24"/>
        </w:rPr>
        <w:t>.</w:t>
      </w:r>
    </w:p>
    <w:p w14:paraId="36767648"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στην ψήφιση του άρθρου μόνου.</w:t>
      </w:r>
    </w:p>
    <w:p w14:paraId="3676764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Ερωτάται το Σώμα:</w:t>
      </w:r>
      <w:r w:rsidRPr="00A4590C">
        <w:rPr>
          <w:rFonts w:eastAsia="Times New Roman" w:cs="Times New Roman"/>
          <w:szCs w:val="24"/>
        </w:rPr>
        <w:t xml:space="preserve"> Γίνεται </w:t>
      </w:r>
      <w:r>
        <w:rPr>
          <w:rFonts w:eastAsia="Times New Roman" w:cs="Times New Roman"/>
          <w:szCs w:val="24"/>
        </w:rPr>
        <w:t>δεκτό το άρθρο μόνο της πρόταση</w:t>
      </w:r>
      <w:r w:rsidRPr="00A4590C">
        <w:rPr>
          <w:rFonts w:eastAsia="Times New Roman" w:cs="Times New Roman"/>
          <w:szCs w:val="24"/>
        </w:rPr>
        <w:t xml:space="preserve">ς </w:t>
      </w:r>
      <w:r>
        <w:rPr>
          <w:rFonts w:eastAsia="Times New Roman" w:cs="Times New Roman"/>
          <w:szCs w:val="24"/>
        </w:rPr>
        <w:t xml:space="preserve">ως </w:t>
      </w:r>
      <w:r w:rsidRPr="00A4590C">
        <w:rPr>
          <w:rFonts w:eastAsia="Times New Roman" w:cs="Times New Roman"/>
          <w:szCs w:val="24"/>
        </w:rPr>
        <w:t>έχει</w:t>
      </w:r>
      <w:r>
        <w:rPr>
          <w:rFonts w:eastAsia="Times New Roman" w:cs="Times New Roman"/>
          <w:szCs w:val="24"/>
        </w:rPr>
        <w:t>;</w:t>
      </w:r>
    </w:p>
    <w:p w14:paraId="3676764A"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3676764B"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3676764C"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ΒΑΣΙΛΕΙΟΣ ΚΕΓΚΕΡΟΓΛΟΥ:</w:t>
      </w:r>
      <w:r>
        <w:rPr>
          <w:rFonts w:eastAsia="Times New Roman" w:cs="Times New Roman"/>
          <w:szCs w:val="24"/>
        </w:rPr>
        <w:t xml:space="preserve"> Ναι.</w:t>
      </w:r>
    </w:p>
    <w:p w14:paraId="3676764D"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ΧΡΗΣΤΟΣ ΠΑΠΠΑΣ:</w:t>
      </w:r>
      <w:r>
        <w:rPr>
          <w:rFonts w:eastAsia="Times New Roman" w:cs="Times New Roman"/>
          <w:szCs w:val="24"/>
        </w:rPr>
        <w:t xml:space="preserve"> Όχι.</w:t>
      </w:r>
    </w:p>
    <w:p w14:paraId="3676764E"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Ναι. </w:t>
      </w:r>
    </w:p>
    <w:p w14:paraId="3676764F"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ΑΝΤΙΓΟΝΗ ΛΥΜΠΕΡΑΚΗ:</w:t>
      </w:r>
      <w:r>
        <w:rPr>
          <w:rFonts w:eastAsia="Times New Roman" w:cs="Times New Roman"/>
          <w:szCs w:val="24"/>
        </w:rPr>
        <w:t xml:space="preserve"> Ναι. </w:t>
      </w:r>
    </w:p>
    <w:p w14:paraId="36767650"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ΜΑΡΙΟΣ ΓΕΩΡΓΙΑΔΗΣ (Ζ΄ Αντιπρόεδρος της Βουλής):</w:t>
      </w:r>
      <w:r>
        <w:rPr>
          <w:rFonts w:eastAsia="Times New Roman" w:cs="Times New Roman"/>
          <w:szCs w:val="24"/>
        </w:rPr>
        <w:t xml:space="preserve"> Ναι.</w:t>
      </w:r>
    </w:p>
    <w:p w14:paraId="36767651"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lang w:val="en-US"/>
        </w:rPr>
        <w:t>T</w:t>
      </w:r>
      <w:r w:rsidRPr="00A4590C">
        <w:rPr>
          <w:rFonts w:eastAsia="Times New Roman" w:cs="Times New Roman"/>
          <w:szCs w:val="24"/>
        </w:rPr>
        <w:t xml:space="preserve">ο άρθρο μόνο </w:t>
      </w:r>
      <w:r>
        <w:rPr>
          <w:rFonts w:eastAsia="Times New Roman" w:cs="Times New Roman"/>
          <w:szCs w:val="24"/>
        </w:rPr>
        <w:t>της πρότασης έγινε δ</w:t>
      </w:r>
      <w:r w:rsidRPr="00A4590C">
        <w:rPr>
          <w:rFonts w:eastAsia="Times New Roman" w:cs="Times New Roman"/>
          <w:szCs w:val="24"/>
        </w:rPr>
        <w:t xml:space="preserve">εκτό </w:t>
      </w:r>
      <w:r>
        <w:rPr>
          <w:rFonts w:eastAsia="Times New Roman" w:cs="Times New Roman"/>
          <w:szCs w:val="24"/>
        </w:rPr>
        <w:t xml:space="preserve">ως έχει </w:t>
      </w:r>
      <w:r w:rsidRPr="00A4590C">
        <w:rPr>
          <w:rFonts w:eastAsia="Times New Roman" w:cs="Times New Roman"/>
          <w:szCs w:val="24"/>
        </w:rPr>
        <w:t>κατά πλειοψηφία</w:t>
      </w:r>
      <w:r>
        <w:rPr>
          <w:rFonts w:eastAsia="Times New Roman" w:cs="Times New Roman"/>
          <w:szCs w:val="24"/>
        </w:rPr>
        <w:t>.</w:t>
      </w:r>
    </w:p>
    <w:p w14:paraId="36767652" w14:textId="77777777" w:rsidR="009F2CC8" w:rsidRDefault="00807E12">
      <w:pPr>
        <w:spacing w:line="600" w:lineRule="auto"/>
        <w:ind w:firstLine="720"/>
        <w:jc w:val="both"/>
        <w:rPr>
          <w:rFonts w:eastAsia="Times New Roman"/>
          <w:szCs w:val="24"/>
        </w:rPr>
      </w:pPr>
      <w:r>
        <w:rPr>
          <w:rFonts w:eastAsia="Times New Roman" w:cs="Times New Roman"/>
          <w:szCs w:val="24"/>
        </w:rPr>
        <w:lastRenderedPageBreak/>
        <w:t>Συνεπώς η πρ</w:t>
      </w:r>
      <w:r>
        <w:rPr>
          <w:rFonts w:eastAsia="Times New Roman" w:cs="Times New Roman"/>
          <w:szCs w:val="24"/>
        </w:rPr>
        <w:t>όταση του Προέδρου της Βουλής</w:t>
      </w:r>
      <w:r>
        <w:rPr>
          <w:rFonts w:eastAsia="Times New Roman" w:cs="Times New Roman"/>
          <w:szCs w:val="24"/>
        </w:rPr>
        <w:t>:</w:t>
      </w:r>
      <w:r>
        <w:rPr>
          <w:rFonts w:eastAsia="Times New Roman" w:cs="Times New Roman"/>
          <w:szCs w:val="24"/>
        </w:rPr>
        <w:t xml:space="preserve"> </w:t>
      </w:r>
      <w:r>
        <w:rPr>
          <w:rFonts w:eastAsia="Times New Roman"/>
          <w:szCs w:val="24"/>
        </w:rPr>
        <w:t>«Για την τροποποίηση διατάξεων του Κανονισμού της Βουλής Μέρος Κοινοβουλευτικό (ΦΕΚ 106 Α΄/24</w:t>
      </w:r>
      <w:r w:rsidRPr="00D82B9F">
        <w:rPr>
          <w:rFonts w:eastAsia="Times New Roman"/>
          <w:szCs w:val="24"/>
        </w:rPr>
        <w:t>-</w:t>
      </w:r>
      <w:r>
        <w:rPr>
          <w:rFonts w:eastAsia="Times New Roman"/>
          <w:szCs w:val="24"/>
        </w:rPr>
        <w:t>6</w:t>
      </w:r>
      <w:r w:rsidRPr="00D82B9F">
        <w:rPr>
          <w:rFonts w:eastAsia="Times New Roman"/>
          <w:szCs w:val="24"/>
        </w:rPr>
        <w:t>-</w:t>
      </w:r>
      <w:r>
        <w:rPr>
          <w:rFonts w:eastAsia="Times New Roman"/>
          <w:szCs w:val="24"/>
        </w:rPr>
        <w:t>1987), όπως ισχύει», έγινε δεκτή επί της αρχής και επί του άρθρου μόνου.</w:t>
      </w:r>
    </w:p>
    <w:p w14:paraId="36767653" w14:textId="77777777" w:rsidR="009F2CC8" w:rsidRDefault="00807E12">
      <w:pPr>
        <w:spacing w:line="600" w:lineRule="auto"/>
        <w:ind w:firstLine="720"/>
        <w:jc w:val="both"/>
        <w:rPr>
          <w:rFonts w:eastAsia="Times New Roman" w:cs="Times New Roman"/>
          <w:szCs w:val="24"/>
        </w:rPr>
      </w:pPr>
      <w:r>
        <w:rPr>
          <w:rFonts w:eastAsia="Times New Roman"/>
          <w:szCs w:val="24"/>
        </w:rPr>
        <w:t>Προχωρούμε στην ψήφιση της πρότασης και στο σύνολο.</w:t>
      </w:r>
    </w:p>
    <w:p w14:paraId="36767654"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Ερωτ</w:t>
      </w:r>
      <w:r>
        <w:rPr>
          <w:rFonts w:eastAsia="Times New Roman" w:cs="Times New Roman"/>
          <w:szCs w:val="24"/>
        </w:rPr>
        <w:t>άται το Σώμα:</w:t>
      </w:r>
      <w:r w:rsidRPr="00A4590C">
        <w:rPr>
          <w:rFonts w:eastAsia="Times New Roman" w:cs="Times New Roman"/>
          <w:szCs w:val="24"/>
        </w:rPr>
        <w:t xml:space="preserve"> Γίνεται δεκτή η πρόταση και στο σύνολο</w:t>
      </w:r>
      <w:r>
        <w:rPr>
          <w:rFonts w:eastAsia="Times New Roman" w:cs="Times New Roman"/>
          <w:szCs w:val="24"/>
        </w:rPr>
        <w:t>;</w:t>
      </w:r>
    </w:p>
    <w:p w14:paraId="36767655"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Ναι.</w:t>
      </w:r>
    </w:p>
    <w:p w14:paraId="36767656"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Ναι.</w:t>
      </w:r>
    </w:p>
    <w:p w14:paraId="36767657"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ΒΑΣΙΛΕΙΟΣ ΚΕΓΚΕΡΟΓΛΟΥ:</w:t>
      </w:r>
      <w:r>
        <w:rPr>
          <w:rFonts w:eastAsia="Times New Roman" w:cs="Times New Roman"/>
          <w:szCs w:val="24"/>
        </w:rPr>
        <w:t xml:space="preserve"> Ναι.</w:t>
      </w:r>
    </w:p>
    <w:p w14:paraId="36767658"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ΧΡΗΣΤΟΣ ΠΑΠΠΑΣ:</w:t>
      </w:r>
      <w:r>
        <w:rPr>
          <w:rFonts w:eastAsia="Times New Roman" w:cs="Times New Roman"/>
          <w:szCs w:val="24"/>
        </w:rPr>
        <w:t xml:space="preserve"> Όχι.</w:t>
      </w:r>
    </w:p>
    <w:p w14:paraId="36767659"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Ναι. </w:t>
      </w:r>
    </w:p>
    <w:p w14:paraId="3676765A"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lastRenderedPageBreak/>
        <w:t>ΑΝΤΙΓΟΝΗ ΛΥΜΠΕΡΑΚΗ:</w:t>
      </w:r>
      <w:r>
        <w:rPr>
          <w:rFonts w:eastAsia="Times New Roman" w:cs="Times New Roman"/>
          <w:szCs w:val="24"/>
        </w:rPr>
        <w:t xml:space="preserve"> Ναι. </w:t>
      </w:r>
    </w:p>
    <w:p w14:paraId="3676765B" w14:textId="77777777" w:rsidR="009F2CC8" w:rsidRDefault="00807E12">
      <w:pPr>
        <w:spacing w:line="600" w:lineRule="auto"/>
        <w:ind w:firstLine="720"/>
        <w:jc w:val="both"/>
        <w:rPr>
          <w:rFonts w:eastAsia="Times New Roman" w:cs="Times New Roman"/>
          <w:szCs w:val="24"/>
        </w:rPr>
      </w:pPr>
      <w:r w:rsidRPr="001F09E0">
        <w:rPr>
          <w:rFonts w:eastAsia="Times New Roman" w:cs="Times New Roman"/>
          <w:b/>
          <w:szCs w:val="24"/>
        </w:rPr>
        <w:t xml:space="preserve">ΜΑΡΙΟΣ </w:t>
      </w:r>
      <w:r w:rsidRPr="001F09E0">
        <w:rPr>
          <w:rFonts w:eastAsia="Times New Roman" w:cs="Times New Roman"/>
          <w:b/>
          <w:szCs w:val="24"/>
        </w:rPr>
        <w:t>ΓΕΩΡΓΙΑΔΗΣ (Ζ΄ Αντιπρόεδρος της Βουλής):</w:t>
      </w:r>
      <w:r>
        <w:rPr>
          <w:rFonts w:eastAsia="Times New Roman" w:cs="Times New Roman"/>
          <w:szCs w:val="24"/>
        </w:rPr>
        <w:t xml:space="preserve"> Ναι.</w:t>
      </w:r>
    </w:p>
    <w:p w14:paraId="3676765C"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Η πρόταση έγινε δεκτή και στο σύνολο κατά πλειοψηφία.</w:t>
      </w:r>
    </w:p>
    <w:p w14:paraId="3676765D" w14:textId="77777777" w:rsidR="009F2CC8" w:rsidRDefault="00807E12">
      <w:pPr>
        <w:spacing w:line="600" w:lineRule="auto"/>
        <w:ind w:firstLine="720"/>
        <w:jc w:val="both"/>
        <w:rPr>
          <w:rFonts w:eastAsia="Times New Roman"/>
          <w:szCs w:val="24"/>
        </w:rPr>
      </w:pPr>
      <w:r>
        <w:rPr>
          <w:rFonts w:eastAsia="Times New Roman" w:cs="Times New Roman"/>
          <w:szCs w:val="24"/>
        </w:rPr>
        <w:t xml:space="preserve">Συνεπώς </w:t>
      </w:r>
      <w:r w:rsidRPr="00A4590C">
        <w:rPr>
          <w:rFonts w:eastAsia="Times New Roman" w:cs="Times New Roman"/>
          <w:szCs w:val="24"/>
        </w:rPr>
        <w:t xml:space="preserve">η πρόταση </w:t>
      </w:r>
      <w:r>
        <w:rPr>
          <w:rFonts w:eastAsia="Times New Roman"/>
          <w:szCs w:val="24"/>
        </w:rPr>
        <w:t>του Προέδρου της Βουλής: «Για την τροποποίηση διατάξεων του Κανονισμού της Βουλής Μέρος Κοινοβ</w:t>
      </w:r>
      <w:r>
        <w:rPr>
          <w:rFonts w:eastAsia="Times New Roman"/>
          <w:szCs w:val="24"/>
        </w:rPr>
        <w:t>ουλευτικό (ΦΕΚ 106 Α΄/24</w:t>
      </w:r>
      <w:r w:rsidRPr="00D82B9F">
        <w:rPr>
          <w:rFonts w:eastAsia="Times New Roman"/>
          <w:szCs w:val="24"/>
        </w:rPr>
        <w:t>-</w:t>
      </w:r>
      <w:r>
        <w:rPr>
          <w:rFonts w:eastAsia="Times New Roman"/>
          <w:szCs w:val="24"/>
        </w:rPr>
        <w:t>6</w:t>
      </w:r>
      <w:r w:rsidRPr="00D82B9F">
        <w:rPr>
          <w:rFonts w:eastAsia="Times New Roman"/>
          <w:szCs w:val="24"/>
        </w:rPr>
        <w:t>-</w:t>
      </w:r>
      <w:r>
        <w:rPr>
          <w:rFonts w:eastAsia="Times New Roman"/>
          <w:szCs w:val="24"/>
        </w:rPr>
        <w:t>1987), όπως ισχύει», έγινε δεκτή κατά πλειοψηφία επί της αρχής, του άρθρου μόνου και στο σύνολο και έχει ως εξής:</w:t>
      </w:r>
    </w:p>
    <w:p w14:paraId="3676765E" w14:textId="77777777" w:rsidR="009F2CC8" w:rsidRDefault="00807E12">
      <w:pPr>
        <w:spacing w:line="600" w:lineRule="auto"/>
        <w:ind w:firstLine="720"/>
        <w:jc w:val="both"/>
        <w:rPr>
          <w:rFonts w:eastAsia="Times New Roman"/>
          <w:color w:val="FF0000"/>
          <w:szCs w:val="24"/>
        </w:rPr>
      </w:pPr>
      <w:r w:rsidRPr="00D82B9F">
        <w:rPr>
          <w:rFonts w:eastAsia="Times New Roman"/>
          <w:color w:val="FF0000"/>
          <w:szCs w:val="24"/>
        </w:rPr>
        <w:t>(Να καταχωριστεί το κείμενο της πρότασης του Προέδρου της Βουλής</w:t>
      </w:r>
      <w:r w:rsidRPr="00D82B9F">
        <w:rPr>
          <w:rFonts w:eastAsia="Times New Roman"/>
          <w:color w:val="FF0000"/>
          <w:szCs w:val="24"/>
        </w:rPr>
        <w:t xml:space="preserve"> </w:t>
      </w:r>
      <w:r w:rsidRPr="00D82B9F">
        <w:rPr>
          <w:rFonts w:eastAsia="Times New Roman"/>
          <w:color w:val="FF0000"/>
          <w:szCs w:val="24"/>
        </w:rPr>
        <w:t>σελ</w:t>
      </w:r>
      <w:r w:rsidRPr="00D82B9F">
        <w:rPr>
          <w:rFonts w:eastAsia="Times New Roman"/>
          <w:color w:val="FF0000"/>
          <w:szCs w:val="24"/>
        </w:rPr>
        <w:t>.</w:t>
      </w:r>
      <w:r w:rsidRPr="00D82B9F">
        <w:rPr>
          <w:rFonts w:eastAsia="Times New Roman"/>
          <w:color w:val="FF0000"/>
          <w:szCs w:val="24"/>
        </w:rPr>
        <w:t xml:space="preserve"> 4</w:t>
      </w:r>
      <w:r w:rsidRPr="00D82B9F">
        <w:rPr>
          <w:rFonts w:eastAsia="Times New Roman"/>
          <w:color w:val="FF0000"/>
          <w:szCs w:val="24"/>
          <w:vertAlign w:val="superscript"/>
        </w:rPr>
        <w:t>α</w:t>
      </w:r>
      <w:r w:rsidRPr="00D82B9F">
        <w:rPr>
          <w:rFonts w:eastAsia="Times New Roman"/>
          <w:color w:val="FF0000"/>
          <w:szCs w:val="24"/>
        </w:rPr>
        <w:t>)</w:t>
      </w:r>
    </w:p>
    <w:p w14:paraId="3676765F" w14:textId="77777777" w:rsidR="009F2CC8" w:rsidRDefault="00807E12">
      <w:pPr>
        <w:spacing w:line="600" w:lineRule="auto"/>
        <w:ind w:firstLine="720"/>
        <w:jc w:val="both"/>
        <w:rPr>
          <w:rFonts w:eastAsia="Times New Roman" w:cs="Times New Roman"/>
          <w:szCs w:val="24"/>
        </w:rPr>
      </w:pPr>
      <w:r w:rsidRPr="006D747E">
        <w:rPr>
          <w:rFonts w:eastAsia="Times New Roman" w:cs="Times New Roman"/>
          <w:b/>
          <w:szCs w:val="24"/>
        </w:rPr>
        <w:lastRenderedPageBreak/>
        <w:t>ΠΡΟΕΔΡΕΥΟΥΣΑ (Αναστασία Χριστοδουλοπούλου</w:t>
      </w:r>
      <w:r w:rsidRPr="006D747E">
        <w:rPr>
          <w:rFonts w:eastAsia="Times New Roman" w:cs="Times New Roman"/>
          <w:b/>
          <w:szCs w:val="24"/>
        </w:rPr>
        <w:t>):</w:t>
      </w:r>
      <w:r>
        <w:rPr>
          <w:rFonts w:eastAsia="Times New Roman" w:cs="Times New Roman"/>
          <w:szCs w:val="24"/>
        </w:rPr>
        <w:t xml:space="preserve"> Κ</w:t>
      </w:r>
      <w:r>
        <w:rPr>
          <w:rFonts w:eastAsia="Times New Roman" w:cs="Times New Roman"/>
          <w:szCs w:val="24"/>
        </w:rPr>
        <w:t>υρίες και κ</w:t>
      </w:r>
      <w:r>
        <w:rPr>
          <w:rFonts w:eastAsia="Times New Roman" w:cs="Times New Roman"/>
          <w:szCs w:val="24"/>
        </w:rPr>
        <w:t>ύριοι συνάδελφοι, παρακαλώ το Σώμα να εξουσιοδοτήσει το Προεδρείο για την υπ’ ευθύνη του επικύρωση των Πρακτικών ως προς την ψήφιση στο σύνολο της παραπάνω πρότασης του Προέδρου της Βουλής.</w:t>
      </w:r>
    </w:p>
    <w:p w14:paraId="36767660" w14:textId="77777777" w:rsidR="009F2CC8" w:rsidRDefault="00807E12">
      <w:pPr>
        <w:spacing w:line="600" w:lineRule="auto"/>
        <w:ind w:firstLine="720"/>
        <w:jc w:val="both"/>
        <w:rPr>
          <w:rFonts w:eastAsia="Times New Roman" w:cs="Times New Roman"/>
          <w:szCs w:val="24"/>
        </w:rPr>
      </w:pPr>
      <w:r w:rsidRPr="00906BC2">
        <w:rPr>
          <w:rFonts w:eastAsia="Times New Roman" w:cs="Times New Roman"/>
          <w:b/>
          <w:szCs w:val="24"/>
        </w:rPr>
        <w:t>ΟΛΟΙ</w:t>
      </w:r>
      <w:r>
        <w:rPr>
          <w:rFonts w:eastAsia="Times New Roman" w:cs="Times New Roman"/>
          <w:b/>
          <w:szCs w:val="24"/>
        </w:rPr>
        <w:t xml:space="preserve"> ΟΙ </w:t>
      </w:r>
      <w:r w:rsidRPr="00906BC2">
        <w:rPr>
          <w:rFonts w:eastAsia="Times New Roman" w:cs="Times New Roman"/>
          <w:b/>
          <w:szCs w:val="24"/>
        </w:rPr>
        <w:t xml:space="preserve">ΒΟΥΛΕΥΤΕΣ: </w:t>
      </w:r>
      <w:r>
        <w:rPr>
          <w:rFonts w:eastAsia="Times New Roman" w:cs="Times New Roman"/>
          <w:szCs w:val="24"/>
        </w:rPr>
        <w:t>Μάλιστα, μάλιστα.</w:t>
      </w:r>
    </w:p>
    <w:p w14:paraId="36767661" w14:textId="77777777" w:rsidR="009F2CC8" w:rsidRDefault="00807E12">
      <w:pPr>
        <w:spacing w:line="600" w:lineRule="auto"/>
        <w:ind w:firstLine="720"/>
        <w:jc w:val="both"/>
        <w:rPr>
          <w:rFonts w:eastAsia="Times New Roman" w:cs="Times New Roman"/>
          <w:szCs w:val="24"/>
        </w:rPr>
      </w:pPr>
      <w:r w:rsidRPr="00906BC2">
        <w:rPr>
          <w:rFonts w:eastAsia="Times New Roman" w:cs="Times New Roman"/>
          <w:b/>
          <w:szCs w:val="24"/>
        </w:rPr>
        <w:t xml:space="preserve">ΠΡΟΕΔΡΕΥΟΥΣΑ </w:t>
      </w:r>
      <w:r w:rsidRPr="00906BC2">
        <w:rPr>
          <w:rFonts w:eastAsia="Times New Roman" w:cs="Times New Roman"/>
          <w:b/>
          <w:szCs w:val="24"/>
        </w:rPr>
        <w:t>(Αναστασία Χριστοδουλοπούλου):</w:t>
      </w:r>
      <w:r>
        <w:rPr>
          <w:rFonts w:eastAsia="Times New Roman" w:cs="Times New Roman"/>
          <w:szCs w:val="24"/>
        </w:rPr>
        <w:t xml:space="preserve"> Το Σώμα παρέσχε τη ζητηθείσα εξουσιοδότηση.</w:t>
      </w:r>
    </w:p>
    <w:p w14:paraId="36767662" w14:textId="77777777" w:rsidR="009F2CC8" w:rsidRDefault="00807E12">
      <w:pPr>
        <w:spacing w:line="600" w:lineRule="auto"/>
        <w:ind w:firstLine="720"/>
        <w:jc w:val="center"/>
        <w:rPr>
          <w:rFonts w:eastAsia="Times New Roman" w:cs="Times New Roman"/>
          <w:color w:val="FF0000"/>
          <w:szCs w:val="24"/>
        </w:rPr>
      </w:pPr>
      <w:r w:rsidRPr="00D82B9F">
        <w:rPr>
          <w:rFonts w:eastAsia="Times New Roman" w:cs="Times New Roman"/>
          <w:color w:val="FF0000"/>
          <w:szCs w:val="24"/>
        </w:rPr>
        <w:t>(</w:t>
      </w:r>
      <w:r w:rsidRPr="00D82B9F">
        <w:rPr>
          <w:rFonts w:eastAsia="Times New Roman" w:cs="Times New Roman"/>
          <w:color w:val="FF0000"/>
          <w:szCs w:val="24"/>
        </w:rPr>
        <w:t>ΑΛΛΑΓΗ ΣΕΛΙΔΑΣ ΛΟΓΩ ΑΛΛΑΓΗΣ ΘΕΜΑΤΟΣ</w:t>
      </w:r>
      <w:r w:rsidRPr="00D82B9F">
        <w:rPr>
          <w:rFonts w:eastAsia="Times New Roman" w:cs="Times New Roman"/>
          <w:color w:val="FF0000"/>
          <w:szCs w:val="24"/>
        </w:rPr>
        <w:t>)</w:t>
      </w:r>
    </w:p>
    <w:p w14:paraId="36767663" w14:textId="77777777" w:rsidR="009F2CC8" w:rsidRDefault="00807E12">
      <w:pPr>
        <w:spacing w:line="600" w:lineRule="auto"/>
        <w:ind w:firstLine="720"/>
        <w:jc w:val="both"/>
        <w:rPr>
          <w:rFonts w:eastAsia="Times New Roman" w:cs="Times New Roman"/>
          <w:szCs w:val="24"/>
        </w:rPr>
      </w:pPr>
      <w:r w:rsidRPr="00906BC2">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Κυρίες και κύριοι συνάδελφοι, εισερχόμαστε στη συμπληρωματική ημερήσια</w:t>
      </w:r>
      <w:r w:rsidRPr="00A4590C">
        <w:rPr>
          <w:rFonts w:eastAsia="Times New Roman" w:cs="Times New Roman"/>
          <w:szCs w:val="24"/>
        </w:rPr>
        <w:t xml:space="preserve"> διάταξη</w:t>
      </w:r>
      <w:r>
        <w:rPr>
          <w:rFonts w:eastAsia="Times New Roman" w:cs="Times New Roman"/>
          <w:szCs w:val="24"/>
        </w:rPr>
        <w:t xml:space="preserve"> της</w:t>
      </w:r>
    </w:p>
    <w:p w14:paraId="36767664" w14:textId="77777777" w:rsidR="009F2CC8" w:rsidRDefault="00807E12">
      <w:pPr>
        <w:spacing w:line="600" w:lineRule="auto"/>
        <w:ind w:firstLine="720"/>
        <w:jc w:val="center"/>
        <w:rPr>
          <w:rFonts w:eastAsia="Times New Roman" w:cs="Times New Roman"/>
          <w:b/>
          <w:szCs w:val="24"/>
        </w:rPr>
      </w:pPr>
      <w:r w:rsidRPr="00831020">
        <w:rPr>
          <w:rFonts w:eastAsia="Times New Roman" w:cs="Times New Roman"/>
          <w:b/>
          <w:szCs w:val="24"/>
        </w:rPr>
        <w:t xml:space="preserve">ΝΟΜΟΘΕΤΙΚΗΣ </w:t>
      </w:r>
      <w:r w:rsidRPr="00831020">
        <w:rPr>
          <w:rFonts w:eastAsia="Times New Roman" w:cs="Times New Roman"/>
          <w:b/>
          <w:szCs w:val="24"/>
        </w:rPr>
        <w:t>ΕΡΓΑΣΙΑΣ</w:t>
      </w:r>
    </w:p>
    <w:p w14:paraId="36767665"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Μόνη σ</w:t>
      </w:r>
      <w:r w:rsidRPr="00A4590C">
        <w:rPr>
          <w:rFonts w:eastAsia="Times New Roman" w:cs="Times New Roman"/>
          <w:szCs w:val="24"/>
        </w:rPr>
        <w:t xml:space="preserve">υζήτηση </w:t>
      </w:r>
      <w:r>
        <w:rPr>
          <w:rFonts w:eastAsia="Times New Roman" w:cs="Times New Roman"/>
          <w:szCs w:val="24"/>
        </w:rPr>
        <w:t>και ψήφιση επί</w:t>
      </w:r>
      <w:r w:rsidRPr="00A4590C">
        <w:rPr>
          <w:rFonts w:eastAsia="Times New Roman" w:cs="Times New Roman"/>
          <w:szCs w:val="24"/>
        </w:rPr>
        <w:t xml:space="preserve"> της αρχής</w:t>
      </w:r>
      <w:r>
        <w:rPr>
          <w:rFonts w:eastAsia="Times New Roman" w:cs="Times New Roman"/>
          <w:szCs w:val="24"/>
        </w:rPr>
        <w:t>, των άρθρων και του συνόλου των</w:t>
      </w:r>
      <w:r w:rsidRPr="00A4590C">
        <w:rPr>
          <w:rFonts w:eastAsia="Times New Roman" w:cs="Times New Roman"/>
          <w:szCs w:val="24"/>
        </w:rPr>
        <w:t xml:space="preserve"> </w:t>
      </w:r>
      <w:r>
        <w:rPr>
          <w:rFonts w:eastAsia="Times New Roman" w:cs="Times New Roman"/>
          <w:szCs w:val="24"/>
        </w:rPr>
        <w:t>σχεδίων</w:t>
      </w:r>
      <w:r w:rsidRPr="00A4590C">
        <w:rPr>
          <w:rFonts w:eastAsia="Times New Roman" w:cs="Times New Roman"/>
          <w:szCs w:val="24"/>
        </w:rPr>
        <w:t xml:space="preserve"> νόμ</w:t>
      </w:r>
      <w:r>
        <w:rPr>
          <w:rFonts w:eastAsia="Times New Roman" w:cs="Times New Roman"/>
          <w:szCs w:val="24"/>
        </w:rPr>
        <w:t>ου</w:t>
      </w:r>
      <w:r w:rsidRPr="00A4590C">
        <w:rPr>
          <w:rFonts w:eastAsia="Times New Roman" w:cs="Times New Roman"/>
          <w:szCs w:val="24"/>
        </w:rPr>
        <w:t xml:space="preserve"> του Υπουργείου Εξωτερικών</w:t>
      </w:r>
      <w:r>
        <w:rPr>
          <w:rFonts w:eastAsia="Times New Roman" w:cs="Times New Roman"/>
          <w:szCs w:val="24"/>
        </w:rPr>
        <w:t xml:space="preserve">: </w:t>
      </w:r>
    </w:p>
    <w:p w14:paraId="36767666"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1.«Κύρωση της Συμφωνίας μεταξύ της Ελληνικής Δημοκρατίας και της Δημοκρατίας της Βόρειας Μακεδονίας σχετικά με την εγκατάσταση συνορια</w:t>
      </w:r>
      <w:r>
        <w:rPr>
          <w:rFonts w:eastAsia="Times New Roman" w:cs="Times New Roman"/>
          <w:szCs w:val="24"/>
        </w:rPr>
        <w:t xml:space="preserve">κού σημείου διέλευσης στην περιοχή της Λίμνης Πρέσπας και άλλες διατάξεις» και </w:t>
      </w:r>
    </w:p>
    <w:p w14:paraId="36767667"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2.«Κύρωση της Συμφωνίας μεταξύ της Ελληνικής Δημοκρατίας και της Δημοκρατίας της Βόρειας Μακεδονίας σχετικά με την εγκατάσταση νέου συνοριακού σημείου διέλευσης ανάμεσα στις δύ</w:t>
      </w:r>
      <w:r>
        <w:rPr>
          <w:rFonts w:eastAsia="Times New Roman" w:cs="Times New Roman"/>
          <w:szCs w:val="24"/>
        </w:rPr>
        <w:t xml:space="preserve">ο χώρες, το οποίο θα συνδέει τους Προμάχους, στην Ελληνική Δημοκρατία και το </w:t>
      </w:r>
      <w:proofErr w:type="spellStart"/>
      <w:r>
        <w:rPr>
          <w:rFonts w:eastAsia="Times New Roman" w:cs="Times New Roman"/>
          <w:szCs w:val="24"/>
        </w:rPr>
        <w:t>Μάιντεν</w:t>
      </w:r>
      <w:proofErr w:type="spellEnd"/>
      <w:r>
        <w:rPr>
          <w:rFonts w:eastAsia="Times New Roman" w:cs="Times New Roman"/>
          <w:szCs w:val="24"/>
        </w:rPr>
        <w:t xml:space="preserve"> (</w:t>
      </w:r>
      <w:proofErr w:type="spellStart"/>
      <w:r>
        <w:rPr>
          <w:rFonts w:eastAsia="Times New Roman" w:cs="Times New Roman"/>
          <w:szCs w:val="24"/>
        </w:rPr>
        <w:t>Majden</w:t>
      </w:r>
      <w:proofErr w:type="spellEnd"/>
      <w:r>
        <w:rPr>
          <w:rFonts w:eastAsia="Times New Roman" w:cs="Times New Roman"/>
          <w:szCs w:val="24"/>
        </w:rPr>
        <w:t>) στη Δημοκρατία της Βόρειας Μακεδονίας».</w:t>
      </w:r>
    </w:p>
    <w:p w14:paraId="36767668" w14:textId="77777777" w:rsidR="009F2CC8" w:rsidRDefault="00807E12">
      <w:pPr>
        <w:spacing w:line="600" w:lineRule="auto"/>
        <w:ind w:firstLine="720"/>
        <w:jc w:val="both"/>
        <w:rPr>
          <w:rFonts w:eastAsia="Times New Roman" w:cs="Times New Roman"/>
          <w:szCs w:val="24"/>
        </w:rPr>
      </w:pPr>
      <w:r w:rsidRPr="00A4590C">
        <w:rPr>
          <w:rFonts w:eastAsia="Times New Roman" w:cs="Times New Roman"/>
          <w:szCs w:val="24"/>
        </w:rPr>
        <w:lastRenderedPageBreak/>
        <w:t xml:space="preserve">Τα σχέδια </w:t>
      </w:r>
      <w:r>
        <w:rPr>
          <w:rFonts w:eastAsia="Times New Roman" w:cs="Times New Roman"/>
          <w:szCs w:val="24"/>
        </w:rPr>
        <w:t>νόμ</w:t>
      </w:r>
      <w:r>
        <w:rPr>
          <w:rFonts w:eastAsia="Times New Roman" w:cs="Times New Roman"/>
          <w:szCs w:val="24"/>
        </w:rPr>
        <w:t>ου</w:t>
      </w:r>
      <w:r>
        <w:rPr>
          <w:rFonts w:eastAsia="Times New Roman" w:cs="Times New Roman"/>
          <w:szCs w:val="24"/>
        </w:rPr>
        <w:t xml:space="preserve"> </w:t>
      </w:r>
      <w:r w:rsidRPr="00A4590C">
        <w:rPr>
          <w:rFonts w:eastAsia="Times New Roman" w:cs="Times New Roman"/>
          <w:szCs w:val="24"/>
        </w:rPr>
        <w:t xml:space="preserve">ψηφίστηκαν στη Διαρκή Επιτροπή </w:t>
      </w:r>
      <w:r>
        <w:rPr>
          <w:rFonts w:eastAsia="Times New Roman" w:cs="Times New Roman"/>
          <w:szCs w:val="24"/>
        </w:rPr>
        <w:t xml:space="preserve">κατά πλειοψηφία. </w:t>
      </w:r>
      <w:r w:rsidRPr="00A4590C">
        <w:rPr>
          <w:rFonts w:eastAsia="Times New Roman" w:cs="Times New Roman"/>
          <w:szCs w:val="24"/>
        </w:rPr>
        <w:t xml:space="preserve">Εισάγονται προς συζήτηση στη Βουλή με τη διαδικασία του </w:t>
      </w:r>
      <w:r w:rsidRPr="00A4590C">
        <w:rPr>
          <w:rFonts w:eastAsia="Times New Roman" w:cs="Times New Roman"/>
          <w:szCs w:val="24"/>
        </w:rPr>
        <w:t>άρθρου 108 του Κανονισμού της Βουλής</w:t>
      </w:r>
      <w:r>
        <w:rPr>
          <w:rFonts w:eastAsia="Times New Roman" w:cs="Times New Roman"/>
          <w:szCs w:val="24"/>
        </w:rPr>
        <w:t>,</w:t>
      </w:r>
      <w:r w:rsidRPr="00A4590C">
        <w:rPr>
          <w:rFonts w:eastAsia="Times New Roman" w:cs="Times New Roman"/>
          <w:szCs w:val="24"/>
        </w:rPr>
        <w:t xml:space="preserve"> δηλαδή μπορούν να λάβουν το</w:t>
      </w:r>
      <w:r>
        <w:rPr>
          <w:rFonts w:eastAsia="Times New Roman" w:cs="Times New Roman"/>
          <w:szCs w:val="24"/>
        </w:rPr>
        <w:t>ν</w:t>
      </w:r>
      <w:r w:rsidRPr="00A4590C">
        <w:rPr>
          <w:rFonts w:eastAsia="Times New Roman" w:cs="Times New Roman"/>
          <w:szCs w:val="24"/>
        </w:rPr>
        <w:t xml:space="preserve"> λόγο όσοι έχουν αντίρρηση επί της κυρώσεως αυτών των </w:t>
      </w:r>
      <w:r>
        <w:rPr>
          <w:rFonts w:eastAsia="Times New Roman" w:cs="Times New Roman"/>
          <w:szCs w:val="24"/>
        </w:rPr>
        <w:t>σ</w:t>
      </w:r>
      <w:r w:rsidRPr="00A4590C">
        <w:rPr>
          <w:rFonts w:eastAsia="Times New Roman" w:cs="Times New Roman"/>
          <w:szCs w:val="24"/>
        </w:rPr>
        <w:t>υμφωνιών</w:t>
      </w:r>
      <w:r>
        <w:rPr>
          <w:rFonts w:eastAsia="Times New Roman" w:cs="Times New Roman"/>
          <w:szCs w:val="24"/>
        </w:rPr>
        <w:t>.</w:t>
      </w:r>
    </w:p>
    <w:p w14:paraId="3676766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Προτείνουμε, λοιπόν,</w:t>
      </w:r>
      <w:r w:rsidRPr="00A4590C">
        <w:rPr>
          <w:rFonts w:eastAsia="Times New Roman" w:cs="Times New Roman"/>
          <w:szCs w:val="24"/>
        </w:rPr>
        <w:t xml:space="preserve"> να γίνει ενιαία συζήτηση επί των ανωτέρω </w:t>
      </w:r>
      <w:r>
        <w:rPr>
          <w:rFonts w:eastAsia="Times New Roman" w:cs="Times New Roman"/>
          <w:szCs w:val="24"/>
        </w:rPr>
        <w:t>σ</w:t>
      </w:r>
      <w:r w:rsidRPr="00A4590C">
        <w:rPr>
          <w:rFonts w:eastAsia="Times New Roman" w:cs="Times New Roman"/>
          <w:szCs w:val="24"/>
        </w:rPr>
        <w:t>υμφωνιών για να λάβουν το</w:t>
      </w:r>
      <w:r>
        <w:rPr>
          <w:rFonts w:eastAsia="Times New Roman" w:cs="Times New Roman"/>
          <w:szCs w:val="24"/>
        </w:rPr>
        <w:t>ν λόγο όσοι έχουν αντίρρηση, για πέντ</w:t>
      </w:r>
      <w:r>
        <w:rPr>
          <w:rFonts w:eastAsia="Times New Roman" w:cs="Times New Roman"/>
          <w:szCs w:val="24"/>
        </w:rPr>
        <w:t>ε</w:t>
      </w:r>
      <w:r w:rsidRPr="00A4590C">
        <w:rPr>
          <w:rFonts w:eastAsia="Times New Roman" w:cs="Times New Roman"/>
          <w:szCs w:val="24"/>
        </w:rPr>
        <w:t xml:space="preserve"> λεπτά</w:t>
      </w:r>
      <w:r>
        <w:rPr>
          <w:rFonts w:eastAsia="Times New Roman" w:cs="Times New Roman"/>
          <w:szCs w:val="24"/>
        </w:rPr>
        <w:t xml:space="preserve">. Συμφωνείτε </w:t>
      </w:r>
      <w:r>
        <w:rPr>
          <w:rFonts w:eastAsia="Times New Roman" w:cs="Times New Roman"/>
          <w:szCs w:val="24"/>
        </w:rPr>
        <w:t>μ</w:t>
      </w:r>
      <w:r>
        <w:rPr>
          <w:rFonts w:eastAsia="Times New Roman" w:cs="Times New Roman"/>
          <w:szCs w:val="24"/>
        </w:rPr>
        <w:t xml:space="preserve">ε αυτή τη </w:t>
      </w:r>
      <w:r w:rsidRPr="00A4590C">
        <w:rPr>
          <w:rFonts w:eastAsia="Times New Roman" w:cs="Times New Roman"/>
          <w:szCs w:val="24"/>
        </w:rPr>
        <w:t>διαδικασία</w:t>
      </w:r>
      <w:r>
        <w:rPr>
          <w:rFonts w:eastAsia="Times New Roman" w:cs="Times New Roman"/>
          <w:szCs w:val="24"/>
        </w:rPr>
        <w:t>;</w:t>
      </w:r>
    </w:p>
    <w:p w14:paraId="3676766A" w14:textId="77777777" w:rsidR="009F2CC8" w:rsidRDefault="00807E12">
      <w:pPr>
        <w:spacing w:line="600" w:lineRule="auto"/>
        <w:ind w:firstLine="720"/>
        <w:jc w:val="both"/>
        <w:rPr>
          <w:rFonts w:eastAsia="Times New Roman" w:cs="Times New Roman"/>
          <w:szCs w:val="24"/>
        </w:rPr>
      </w:pPr>
      <w:r w:rsidRPr="00DC4C4D">
        <w:rPr>
          <w:rFonts w:eastAsia="Times New Roman" w:cs="Times New Roman"/>
          <w:b/>
          <w:szCs w:val="24"/>
        </w:rPr>
        <w:t>ΠΟΛΛΟΙ ΒΟΥΛΕΥΤΕΣ:</w:t>
      </w:r>
      <w:r>
        <w:rPr>
          <w:rFonts w:eastAsia="Times New Roman" w:cs="Times New Roman"/>
          <w:szCs w:val="24"/>
        </w:rPr>
        <w:t xml:space="preserve"> Μάλιστα, μάλιστα.</w:t>
      </w:r>
    </w:p>
    <w:p w14:paraId="3676766B" w14:textId="77777777" w:rsidR="009F2CC8" w:rsidRDefault="00807E12">
      <w:pPr>
        <w:spacing w:line="600" w:lineRule="auto"/>
        <w:ind w:firstLine="720"/>
        <w:jc w:val="both"/>
        <w:rPr>
          <w:rFonts w:eastAsia="Times New Roman" w:cs="Times New Roman"/>
          <w:szCs w:val="24"/>
        </w:rPr>
      </w:pPr>
      <w:r w:rsidRPr="00DC4C4D">
        <w:rPr>
          <w:rFonts w:eastAsia="Times New Roman" w:cs="Times New Roman"/>
          <w:b/>
          <w:szCs w:val="24"/>
        </w:rPr>
        <w:t>ΠΡΟΕΔΡΕΥΟΥΣΑ (Αναστασία Χριστοδουλοπούλου):</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3676766C"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Όχι, κυρία Πρόεδρε.</w:t>
      </w:r>
    </w:p>
    <w:p w14:paraId="3676766D"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Για τη διαδικασία ρωτάω.</w:t>
      </w:r>
    </w:p>
    <w:p w14:paraId="3676766E"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ΠΑΠΠΑΣ:</w:t>
      </w:r>
      <w:r>
        <w:rPr>
          <w:rFonts w:eastAsia="Times New Roman" w:cs="Times New Roman"/>
          <w:szCs w:val="24"/>
        </w:rPr>
        <w:t xml:space="preserve"> Ναι, για τη διαδικασία.</w:t>
      </w:r>
    </w:p>
    <w:p w14:paraId="3676766F"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υπάρξει, πιστεύω, </w:t>
      </w:r>
      <w:r w:rsidRPr="00A4590C">
        <w:rPr>
          <w:rFonts w:eastAsia="Times New Roman" w:cs="Times New Roman"/>
          <w:szCs w:val="24"/>
        </w:rPr>
        <w:t xml:space="preserve">μία ανοχή εκ μέρους </w:t>
      </w:r>
      <w:r>
        <w:rPr>
          <w:rFonts w:eastAsia="Times New Roman" w:cs="Times New Roman"/>
          <w:szCs w:val="24"/>
        </w:rPr>
        <w:t>σας,</w:t>
      </w:r>
      <w:r w:rsidRPr="00A4590C">
        <w:rPr>
          <w:rFonts w:eastAsia="Times New Roman" w:cs="Times New Roman"/>
          <w:szCs w:val="24"/>
        </w:rPr>
        <w:t xml:space="preserve"> από το </w:t>
      </w:r>
      <w:r>
        <w:rPr>
          <w:rFonts w:eastAsia="Times New Roman" w:cs="Times New Roman"/>
          <w:szCs w:val="24"/>
        </w:rPr>
        <w:t xml:space="preserve">Προεδρείο, διότι κατ’ </w:t>
      </w:r>
      <w:proofErr w:type="spellStart"/>
      <w:r>
        <w:rPr>
          <w:rFonts w:eastAsia="Times New Roman" w:cs="Times New Roman"/>
          <w:szCs w:val="24"/>
        </w:rPr>
        <w:t>ουσίαν</w:t>
      </w:r>
      <w:proofErr w:type="spellEnd"/>
      <w:r>
        <w:rPr>
          <w:rFonts w:eastAsia="Times New Roman" w:cs="Times New Roman"/>
          <w:szCs w:val="24"/>
        </w:rPr>
        <w:t xml:space="preserve"> </w:t>
      </w:r>
      <w:r w:rsidRPr="00A4590C">
        <w:rPr>
          <w:rFonts w:eastAsia="Times New Roman" w:cs="Times New Roman"/>
          <w:szCs w:val="24"/>
        </w:rPr>
        <w:t xml:space="preserve">είναι δύο κυρώσεις </w:t>
      </w:r>
      <w:r>
        <w:rPr>
          <w:rFonts w:eastAsia="Times New Roman" w:cs="Times New Roman"/>
          <w:szCs w:val="24"/>
        </w:rPr>
        <w:t xml:space="preserve">προς συζήτηση </w:t>
      </w:r>
      <w:r w:rsidRPr="00A4590C">
        <w:rPr>
          <w:rFonts w:eastAsia="Times New Roman" w:cs="Times New Roman"/>
          <w:szCs w:val="24"/>
        </w:rPr>
        <w:t>και το πεντάλεπτο ενδεχομένως δεν αρκεί</w:t>
      </w:r>
      <w:r>
        <w:rPr>
          <w:rFonts w:eastAsia="Times New Roman" w:cs="Times New Roman"/>
          <w:szCs w:val="24"/>
        </w:rPr>
        <w:t>.</w:t>
      </w:r>
    </w:p>
    <w:p w14:paraId="36767670"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A4590C">
        <w:rPr>
          <w:rFonts w:eastAsia="Times New Roman" w:cs="Times New Roman"/>
          <w:szCs w:val="24"/>
        </w:rPr>
        <w:t xml:space="preserve">Θα </w:t>
      </w:r>
      <w:r>
        <w:rPr>
          <w:rFonts w:eastAsia="Times New Roman" w:cs="Times New Roman"/>
          <w:szCs w:val="24"/>
        </w:rPr>
        <w:t>έχω μι</w:t>
      </w:r>
      <w:r w:rsidRPr="00A4590C">
        <w:rPr>
          <w:rFonts w:eastAsia="Times New Roman" w:cs="Times New Roman"/>
          <w:szCs w:val="24"/>
        </w:rPr>
        <w:t xml:space="preserve">α </w:t>
      </w:r>
      <w:r>
        <w:rPr>
          <w:rFonts w:eastAsia="Times New Roman" w:cs="Times New Roman"/>
          <w:szCs w:val="24"/>
        </w:rPr>
        <w:t>ανεκτι</w:t>
      </w:r>
      <w:r>
        <w:rPr>
          <w:rFonts w:eastAsia="Times New Roman" w:cs="Times New Roman"/>
          <w:szCs w:val="24"/>
        </w:rPr>
        <w:t>κότητα έ</w:t>
      </w:r>
      <w:r w:rsidRPr="00A4590C">
        <w:rPr>
          <w:rFonts w:eastAsia="Times New Roman" w:cs="Times New Roman"/>
          <w:szCs w:val="24"/>
        </w:rPr>
        <w:t>τσι κι αλλιώς</w:t>
      </w:r>
      <w:r>
        <w:rPr>
          <w:rFonts w:eastAsia="Times New Roman" w:cs="Times New Roman"/>
          <w:szCs w:val="24"/>
        </w:rPr>
        <w:t>,</w:t>
      </w:r>
      <w:r w:rsidRPr="00A4590C">
        <w:rPr>
          <w:rFonts w:eastAsia="Times New Roman" w:cs="Times New Roman"/>
          <w:szCs w:val="24"/>
        </w:rPr>
        <w:t xml:space="preserve"> πάντα έχω</w:t>
      </w:r>
      <w:r>
        <w:rPr>
          <w:rFonts w:eastAsia="Times New Roman" w:cs="Times New Roman"/>
          <w:szCs w:val="24"/>
        </w:rPr>
        <w:t>.</w:t>
      </w:r>
    </w:p>
    <w:p w14:paraId="36767671"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Το Σώμα, λοιπόν, </w:t>
      </w:r>
      <w:proofErr w:type="spellStart"/>
      <w:r>
        <w:rPr>
          <w:rFonts w:eastAsia="Times New Roman" w:cs="Times New Roman"/>
          <w:szCs w:val="24"/>
        </w:rPr>
        <w:t>συνεφώνησε</w:t>
      </w:r>
      <w:proofErr w:type="spellEnd"/>
      <w:r>
        <w:rPr>
          <w:rFonts w:eastAsia="Times New Roman" w:cs="Times New Roman"/>
          <w:szCs w:val="24"/>
        </w:rPr>
        <w:t xml:space="preserve"> για τη διαδικασία που θα ακολουθηθεί. </w:t>
      </w:r>
    </w:p>
    <w:p w14:paraId="36767672" w14:textId="77777777" w:rsidR="009F2CC8" w:rsidRDefault="00807E12">
      <w:pPr>
        <w:spacing w:line="600" w:lineRule="auto"/>
        <w:ind w:firstLine="720"/>
        <w:jc w:val="both"/>
        <w:rPr>
          <w:rFonts w:eastAsia="Times New Roman" w:cs="Times New Roman"/>
          <w:szCs w:val="24"/>
        </w:rPr>
      </w:pPr>
      <w:r w:rsidRPr="00A4590C">
        <w:rPr>
          <w:rFonts w:eastAsia="Times New Roman" w:cs="Times New Roman"/>
          <w:szCs w:val="24"/>
        </w:rPr>
        <w:t>Κατά συνέπεια περνάω στη βασική ερώτηση</w:t>
      </w:r>
      <w:r>
        <w:rPr>
          <w:rFonts w:eastAsia="Times New Roman" w:cs="Times New Roman"/>
          <w:szCs w:val="24"/>
        </w:rPr>
        <w:t>:</w:t>
      </w:r>
      <w:r w:rsidRPr="00A4590C">
        <w:rPr>
          <w:rFonts w:eastAsia="Times New Roman" w:cs="Times New Roman"/>
          <w:szCs w:val="24"/>
        </w:rPr>
        <w:t xml:space="preserve"> Ποιος θέλει το</w:t>
      </w:r>
      <w:r>
        <w:rPr>
          <w:rFonts w:eastAsia="Times New Roman" w:cs="Times New Roman"/>
          <w:szCs w:val="24"/>
        </w:rPr>
        <w:t>ν</w:t>
      </w:r>
      <w:r w:rsidRPr="00A4590C">
        <w:rPr>
          <w:rFonts w:eastAsia="Times New Roman" w:cs="Times New Roman"/>
          <w:szCs w:val="24"/>
        </w:rPr>
        <w:t xml:space="preserve"> λόγο</w:t>
      </w:r>
      <w:r>
        <w:rPr>
          <w:rFonts w:eastAsia="Times New Roman" w:cs="Times New Roman"/>
          <w:szCs w:val="24"/>
        </w:rPr>
        <w:t>;</w:t>
      </w:r>
      <w:r w:rsidRPr="00A4590C">
        <w:rPr>
          <w:rFonts w:eastAsia="Times New Roman" w:cs="Times New Roman"/>
          <w:szCs w:val="24"/>
        </w:rPr>
        <w:t xml:space="preserve"> </w:t>
      </w:r>
    </w:p>
    <w:p w14:paraId="36767673" w14:textId="77777777" w:rsidR="009F2CC8" w:rsidRDefault="00807E12">
      <w:pPr>
        <w:spacing w:line="600" w:lineRule="auto"/>
        <w:ind w:firstLine="720"/>
        <w:jc w:val="both"/>
        <w:rPr>
          <w:rFonts w:eastAsia="Times New Roman" w:cs="Times New Roman"/>
          <w:szCs w:val="24"/>
        </w:rPr>
      </w:pPr>
      <w:r w:rsidRPr="00A4590C">
        <w:rPr>
          <w:rFonts w:eastAsia="Times New Roman" w:cs="Times New Roman"/>
          <w:szCs w:val="24"/>
        </w:rPr>
        <w:t>Να ενημερώσω</w:t>
      </w:r>
      <w:r>
        <w:rPr>
          <w:rFonts w:eastAsia="Times New Roman" w:cs="Times New Roman"/>
          <w:szCs w:val="24"/>
        </w:rPr>
        <w:t xml:space="preserve"> ότι στην </w:t>
      </w:r>
      <w:r>
        <w:rPr>
          <w:rFonts w:eastAsia="Times New Roman" w:cs="Times New Roman"/>
          <w:szCs w:val="24"/>
        </w:rPr>
        <w:t>ε</w:t>
      </w:r>
      <w:r>
        <w:rPr>
          <w:rFonts w:eastAsia="Times New Roman" w:cs="Times New Roman"/>
          <w:szCs w:val="24"/>
        </w:rPr>
        <w:t>πιτροπή</w:t>
      </w:r>
      <w:r w:rsidRPr="00A4590C">
        <w:rPr>
          <w:rFonts w:eastAsia="Times New Roman" w:cs="Times New Roman"/>
          <w:szCs w:val="24"/>
        </w:rPr>
        <w:t xml:space="preserve"> ο ΣΥΡΙΖΑ </w:t>
      </w:r>
      <w:r>
        <w:rPr>
          <w:rFonts w:eastAsia="Times New Roman" w:cs="Times New Roman"/>
          <w:szCs w:val="24"/>
        </w:rPr>
        <w:t xml:space="preserve">ψήφισε </w:t>
      </w:r>
      <w:r>
        <w:rPr>
          <w:rFonts w:eastAsia="Times New Roman" w:cs="Times New Roman"/>
          <w:szCs w:val="24"/>
        </w:rPr>
        <w:t>«υπέρ»</w:t>
      </w:r>
      <w:r>
        <w:rPr>
          <w:rFonts w:eastAsia="Times New Roman" w:cs="Times New Roman"/>
          <w:szCs w:val="24"/>
        </w:rPr>
        <w:t>,</w:t>
      </w:r>
      <w:r w:rsidRPr="00A4590C">
        <w:rPr>
          <w:rFonts w:eastAsia="Times New Roman" w:cs="Times New Roman"/>
          <w:szCs w:val="24"/>
        </w:rPr>
        <w:t xml:space="preserve"> η Νέα Δημοκρατία </w:t>
      </w:r>
      <w:r>
        <w:rPr>
          <w:rFonts w:eastAsia="Times New Roman" w:cs="Times New Roman"/>
          <w:szCs w:val="24"/>
        </w:rPr>
        <w:t>«κατά»</w:t>
      </w:r>
      <w:r>
        <w:rPr>
          <w:rFonts w:eastAsia="Times New Roman" w:cs="Times New Roman"/>
          <w:szCs w:val="24"/>
        </w:rPr>
        <w:t xml:space="preserve">, η </w:t>
      </w:r>
      <w:r w:rsidRPr="00A4590C">
        <w:rPr>
          <w:rFonts w:eastAsia="Times New Roman" w:cs="Times New Roman"/>
          <w:szCs w:val="24"/>
        </w:rPr>
        <w:t xml:space="preserve">Δημοκρατική Συμπαράταξη </w:t>
      </w:r>
      <w:r>
        <w:rPr>
          <w:rFonts w:eastAsia="Times New Roman" w:cs="Times New Roman"/>
          <w:szCs w:val="24"/>
        </w:rPr>
        <w:t>επιφυλάχθηκε,</w:t>
      </w:r>
      <w:r w:rsidRPr="00A4590C">
        <w:rPr>
          <w:rFonts w:eastAsia="Times New Roman" w:cs="Times New Roman"/>
          <w:szCs w:val="24"/>
        </w:rPr>
        <w:t xml:space="preserve"> η Χρυσή Αυγή </w:t>
      </w:r>
      <w:r>
        <w:rPr>
          <w:rFonts w:eastAsia="Times New Roman" w:cs="Times New Roman"/>
          <w:szCs w:val="24"/>
        </w:rPr>
        <w:t>«κατά»,</w:t>
      </w:r>
      <w:r>
        <w:rPr>
          <w:rFonts w:eastAsia="Times New Roman" w:cs="Times New Roman"/>
          <w:szCs w:val="24"/>
        </w:rPr>
        <w:t xml:space="preserve"> το ΚΚΕ</w:t>
      </w:r>
      <w:r w:rsidRPr="00A4590C">
        <w:rPr>
          <w:rFonts w:eastAsia="Times New Roman" w:cs="Times New Roman"/>
          <w:szCs w:val="24"/>
        </w:rPr>
        <w:t xml:space="preserve"> </w:t>
      </w:r>
      <w:r>
        <w:rPr>
          <w:rFonts w:eastAsia="Times New Roman" w:cs="Times New Roman"/>
          <w:szCs w:val="24"/>
        </w:rPr>
        <w:t>«</w:t>
      </w:r>
      <w:r>
        <w:rPr>
          <w:rFonts w:eastAsia="Times New Roman" w:cs="Times New Roman"/>
          <w:szCs w:val="24"/>
        </w:rPr>
        <w:t>παρών</w:t>
      </w:r>
      <w:r>
        <w:rPr>
          <w:rFonts w:eastAsia="Times New Roman" w:cs="Times New Roman"/>
          <w:szCs w:val="24"/>
        </w:rPr>
        <w:t>», τ</w:t>
      </w:r>
      <w:r w:rsidRPr="00A4590C">
        <w:rPr>
          <w:rFonts w:eastAsia="Times New Roman" w:cs="Times New Roman"/>
          <w:szCs w:val="24"/>
        </w:rPr>
        <w:t>ο Ποτάμι</w:t>
      </w:r>
      <w:r>
        <w:rPr>
          <w:rFonts w:eastAsia="Times New Roman" w:cs="Times New Roman"/>
          <w:szCs w:val="24"/>
        </w:rPr>
        <w:t xml:space="preserve"> </w:t>
      </w:r>
      <w:r>
        <w:rPr>
          <w:rFonts w:eastAsia="Times New Roman" w:cs="Times New Roman"/>
          <w:szCs w:val="24"/>
        </w:rPr>
        <w:t>«υπέρ»</w:t>
      </w:r>
      <w:r>
        <w:rPr>
          <w:rFonts w:eastAsia="Times New Roman" w:cs="Times New Roman"/>
          <w:szCs w:val="24"/>
        </w:rPr>
        <w:t>,</w:t>
      </w:r>
      <w:r w:rsidRPr="00A4590C">
        <w:rPr>
          <w:rFonts w:eastAsia="Times New Roman" w:cs="Times New Roman"/>
          <w:szCs w:val="24"/>
        </w:rPr>
        <w:t xml:space="preserve"> η Ένωση Κεντρώων </w:t>
      </w:r>
      <w:r>
        <w:rPr>
          <w:rFonts w:eastAsia="Times New Roman" w:cs="Times New Roman"/>
          <w:szCs w:val="24"/>
        </w:rPr>
        <w:t>ήταν απούσα.</w:t>
      </w:r>
      <w:r w:rsidRPr="00A4590C">
        <w:rPr>
          <w:rFonts w:eastAsia="Times New Roman" w:cs="Times New Roman"/>
          <w:szCs w:val="24"/>
        </w:rPr>
        <w:t xml:space="preserve"> </w:t>
      </w:r>
    </w:p>
    <w:p w14:paraId="36767674" w14:textId="77777777" w:rsidR="009F2CC8" w:rsidRDefault="00807E12">
      <w:pPr>
        <w:spacing w:line="600" w:lineRule="auto"/>
        <w:ind w:firstLine="720"/>
        <w:jc w:val="both"/>
        <w:rPr>
          <w:rFonts w:eastAsia="Times New Roman" w:cs="Times New Roman"/>
          <w:szCs w:val="24"/>
        </w:rPr>
      </w:pPr>
      <w:r w:rsidRPr="00A4590C">
        <w:rPr>
          <w:rFonts w:eastAsia="Times New Roman" w:cs="Times New Roman"/>
          <w:szCs w:val="24"/>
        </w:rPr>
        <w:t>Κατά συνέπεια</w:t>
      </w:r>
      <w:r>
        <w:rPr>
          <w:rFonts w:eastAsia="Times New Roman" w:cs="Times New Roman"/>
          <w:szCs w:val="24"/>
        </w:rPr>
        <w:t>,</w:t>
      </w:r>
      <w:r w:rsidRPr="00A4590C">
        <w:rPr>
          <w:rFonts w:eastAsia="Times New Roman" w:cs="Times New Roman"/>
          <w:szCs w:val="24"/>
        </w:rPr>
        <w:t xml:space="preserve"> οι δύο </w:t>
      </w:r>
      <w:r>
        <w:rPr>
          <w:rFonts w:eastAsia="Times New Roman" w:cs="Times New Roman"/>
          <w:szCs w:val="24"/>
        </w:rPr>
        <w:t xml:space="preserve">που ψήφισαν </w:t>
      </w:r>
      <w:r>
        <w:rPr>
          <w:rFonts w:eastAsia="Times New Roman" w:cs="Times New Roman"/>
          <w:szCs w:val="24"/>
        </w:rPr>
        <w:t xml:space="preserve">«κατά» </w:t>
      </w:r>
      <w:r>
        <w:rPr>
          <w:rFonts w:eastAsia="Times New Roman" w:cs="Times New Roman"/>
          <w:szCs w:val="24"/>
        </w:rPr>
        <w:t xml:space="preserve">θα έχουν τον λόγο </w:t>
      </w:r>
      <w:r w:rsidRPr="00A4590C">
        <w:rPr>
          <w:rFonts w:eastAsia="Times New Roman" w:cs="Times New Roman"/>
          <w:szCs w:val="24"/>
        </w:rPr>
        <w:t>σίγουρα</w:t>
      </w:r>
      <w:r>
        <w:rPr>
          <w:rFonts w:eastAsia="Times New Roman" w:cs="Times New Roman"/>
          <w:szCs w:val="24"/>
        </w:rPr>
        <w:t>, καθώς</w:t>
      </w:r>
      <w:r w:rsidRPr="00A4590C">
        <w:rPr>
          <w:rFonts w:eastAsia="Times New Roman" w:cs="Times New Roman"/>
          <w:szCs w:val="24"/>
        </w:rPr>
        <w:t xml:space="preserve"> και αυτ</w:t>
      </w:r>
      <w:r>
        <w:rPr>
          <w:rFonts w:eastAsia="Times New Roman" w:cs="Times New Roman"/>
          <w:szCs w:val="24"/>
        </w:rPr>
        <w:t>οί που έχουν ψηφίσει επιφύλαξη ή</w:t>
      </w:r>
      <w:r w:rsidRPr="00A4590C">
        <w:rPr>
          <w:rFonts w:eastAsia="Times New Roman" w:cs="Times New Roman"/>
          <w:szCs w:val="24"/>
        </w:rPr>
        <w:t xml:space="preserve"> </w:t>
      </w:r>
      <w:r>
        <w:rPr>
          <w:rFonts w:eastAsia="Times New Roman" w:cs="Times New Roman"/>
          <w:szCs w:val="24"/>
        </w:rPr>
        <w:t>«</w:t>
      </w:r>
      <w:r>
        <w:rPr>
          <w:rFonts w:eastAsia="Times New Roman" w:cs="Times New Roman"/>
          <w:szCs w:val="24"/>
        </w:rPr>
        <w:t>παρών</w:t>
      </w:r>
      <w:r>
        <w:rPr>
          <w:rFonts w:eastAsia="Times New Roman" w:cs="Times New Roman"/>
          <w:szCs w:val="24"/>
        </w:rPr>
        <w:t xml:space="preserve">». </w:t>
      </w:r>
    </w:p>
    <w:p w14:paraId="36767675" w14:textId="77777777" w:rsidR="009F2CC8" w:rsidRDefault="00807E12">
      <w:pPr>
        <w:spacing w:line="600" w:lineRule="auto"/>
        <w:ind w:firstLine="720"/>
        <w:jc w:val="both"/>
        <w:rPr>
          <w:rFonts w:eastAsia="Times New Roman" w:cs="Times New Roman"/>
          <w:szCs w:val="24"/>
        </w:rPr>
      </w:pPr>
      <w:r w:rsidRPr="00A4590C">
        <w:rPr>
          <w:rFonts w:eastAsia="Times New Roman" w:cs="Times New Roman"/>
          <w:szCs w:val="24"/>
        </w:rPr>
        <w:lastRenderedPageBreak/>
        <w:t>Ξεκινάμε</w:t>
      </w:r>
      <w:r>
        <w:rPr>
          <w:rFonts w:eastAsia="Times New Roman" w:cs="Times New Roman"/>
          <w:szCs w:val="24"/>
        </w:rPr>
        <w:t>, λ</w:t>
      </w:r>
      <w:r w:rsidRPr="00A4590C">
        <w:rPr>
          <w:rFonts w:eastAsia="Times New Roman" w:cs="Times New Roman"/>
          <w:szCs w:val="24"/>
        </w:rPr>
        <w:t>οιπόν</w:t>
      </w:r>
      <w:r>
        <w:rPr>
          <w:rFonts w:eastAsia="Times New Roman" w:cs="Times New Roman"/>
          <w:szCs w:val="24"/>
        </w:rPr>
        <w:t>,</w:t>
      </w:r>
      <w:r w:rsidRPr="00A4590C">
        <w:rPr>
          <w:rFonts w:eastAsia="Times New Roman" w:cs="Times New Roman"/>
          <w:szCs w:val="24"/>
        </w:rPr>
        <w:t xml:space="preserve"> με τη Νέα Δημοκρατία</w:t>
      </w:r>
      <w:r>
        <w:rPr>
          <w:rFonts w:eastAsia="Times New Roman" w:cs="Times New Roman"/>
          <w:szCs w:val="24"/>
        </w:rPr>
        <w:t xml:space="preserve">. </w:t>
      </w:r>
    </w:p>
    <w:p w14:paraId="36767676"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Ο κ. Κουμουτσάκος έχει τον λόγο για πέντε</w:t>
      </w:r>
      <w:r w:rsidRPr="00A4590C">
        <w:rPr>
          <w:rFonts w:eastAsia="Times New Roman" w:cs="Times New Roman"/>
          <w:szCs w:val="24"/>
        </w:rPr>
        <w:t xml:space="preserve"> λεπτά</w:t>
      </w:r>
      <w:r>
        <w:rPr>
          <w:rFonts w:eastAsia="Times New Roman" w:cs="Times New Roman"/>
          <w:szCs w:val="24"/>
        </w:rPr>
        <w:t>.</w:t>
      </w:r>
    </w:p>
    <w:p w14:paraId="36767677"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Πού είναι η</w:t>
      </w:r>
      <w:r w:rsidRPr="00A4590C">
        <w:rPr>
          <w:rFonts w:eastAsia="Times New Roman" w:cs="Times New Roman"/>
          <w:szCs w:val="24"/>
        </w:rPr>
        <w:t xml:space="preserve"> Κυβέρνηση</w:t>
      </w:r>
      <w:r>
        <w:rPr>
          <w:rFonts w:eastAsia="Times New Roman" w:cs="Times New Roman"/>
          <w:szCs w:val="24"/>
        </w:rPr>
        <w:t>;</w:t>
      </w:r>
      <w:r w:rsidRPr="00A4590C">
        <w:rPr>
          <w:rFonts w:eastAsia="Times New Roman" w:cs="Times New Roman"/>
          <w:szCs w:val="24"/>
        </w:rPr>
        <w:t xml:space="preserve"> </w:t>
      </w:r>
      <w:r>
        <w:rPr>
          <w:rFonts w:eastAsia="Times New Roman" w:cs="Times New Roman"/>
          <w:szCs w:val="24"/>
        </w:rPr>
        <w:t>Δεν υπάρχει Υπουργός;</w:t>
      </w:r>
    </w:p>
    <w:p w14:paraId="36767678"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Θα έρθει η Υπουργός.</w:t>
      </w:r>
    </w:p>
    <w:p w14:paraId="36767679"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Κυρία Πρόεδρε, χωρ</w:t>
      </w:r>
      <w:r>
        <w:rPr>
          <w:rFonts w:eastAsia="Times New Roman" w:cs="Times New Roman"/>
          <w:szCs w:val="24"/>
        </w:rPr>
        <w:t>ίς την Υπουργό, χωρίς την</w:t>
      </w:r>
      <w:r w:rsidRPr="00A4590C">
        <w:rPr>
          <w:rFonts w:eastAsia="Times New Roman" w:cs="Times New Roman"/>
          <w:szCs w:val="24"/>
        </w:rPr>
        <w:t xml:space="preserve"> </w:t>
      </w:r>
      <w:r>
        <w:rPr>
          <w:rFonts w:eastAsia="Times New Roman" w:cs="Times New Roman"/>
          <w:szCs w:val="24"/>
        </w:rPr>
        <w:t xml:space="preserve">αρμόδιο εκπρόσωπο </w:t>
      </w:r>
      <w:r w:rsidRPr="00A4590C">
        <w:rPr>
          <w:rFonts w:eastAsia="Times New Roman" w:cs="Times New Roman"/>
          <w:szCs w:val="24"/>
        </w:rPr>
        <w:t xml:space="preserve">της </w:t>
      </w:r>
      <w:r>
        <w:rPr>
          <w:rFonts w:eastAsia="Times New Roman" w:cs="Times New Roman"/>
          <w:szCs w:val="24"/>
        </w:rPr>
        <w:t>Κυβέρνησης, πώς θ</w:t>
      </w:r>
      <w:r w:rsidRPr="00A4590C">
        <w:rPr>
          <w:rFonts w:eastAsia="Times New Roman" w:cs="Times New Roman"/>
          <w:szCs w:val="24"/>
        </w:rPr>
        <w:t>α κάνουμε συζήτηση</w:t>
      </w:r>
      <w:r>
        <w:rPr>
          <w:rFonts w:eastAsia="Times New Roman" w:cs="Times New Roman"/>
          <w:szCs w:val="24"/>
        </w:rPr>
        <w:t>;</w:t>
      </w:r>
      <w:r w:rsidRPr="00A4590C">
        <w:rPr>
          <w:rFonts w:eastAsia="Times New Roman" w:cs="Times New Roman"/>
          <w:szCs w:val="24"/>
        </w:rPr>
        <w:t xml:space="preserve"> </w:t>
      </w:r>
      <w:r>
        <w:rPr>
          <w:rFonts w:eastAsia="Times New Roman" w:cs="Times New Roman"/>
          <w:szCs w:val="24"/>
        </w:rPr>
        <w:t>Θα περιμένουμε.</w:t>
      </w:r>
    </w:p>
    <w:p w14:paraId="3676767A"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Αυτό είναι ένα τυπικό πρόβλημα.</w:t>
      </w:r>
    </w:p>
    <w:p w14:paraId="3676767B"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Ο κ. Παππάς 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δεν θέλει να περιμένει, οπότε π</w:t>
      </w:r>
      <w:r>
        <w:rPr>
          <w:rFonts w:eastAsia="Times New Roman" w:cs="Times New Roman"/>
          <w:szCs w:val="24"/>
        </w:rPr>
        <w:t>ροχωράμε με τον κ. Παππά.</w:t>
      </w:r>
    </w:p>
    <w:p w14:paraId="3676767C"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676767D" w14:textId="77777777" w:rsidR="009F2CC8" w:rsidRDefault="00807E12">
      <w:pPr>
        <w:spacing w:line="600" w:lineRule="auto"/>
        <w:ind w:firstLine="720"/>
        <w:jc w:val="both"/>
        <w:rPr>
          <w:rFonts w:eastAsia="Times New Roman"/>
          <w:color w:val="202124"/>
          <w:szCs w:val="24"/>
        </w:rPr>
      </w:pPr>
      <w:r w:rsidRPr="005E605F">
        <w:rPr>
          <w:rFonts w:eastAsia="Times New Roman"/>
          <w:b/>
          <w:color w:val="202124"/>
          <w:szCs w:val="24"/>
        </w:rPr>
        <w:lastRenderedPageBreak/>
        <w:t>ΧΡΗΣΤΟΣ ΠΑΠΠΑΣ:</w:t>
      </w:r>
      <w:r>
        <w:rPr>
          <w:rFonts w:eastAsia="Times New Roman"/>
          <w:color w:val="202124"/>
          <w:szCs w:val="24"/>
        </w:rPr>
        <w:t xml:space="preserve"> Εμείς έχουμε συνηθίσει και με αδειανά τα υπουργικά έδρανα να μιλάμε. Η Νέα Δημοκρατία επιμένει να έχει το </w:t>
      </w:r>
      <w:r>
        <w:rPr>
          <w:rFonts w:eastAsia="Times New Roman"/>
          <w:color w:val="202124"/>
          <w:szCs w:val="24"/>
          <w:lang w:val="en-US"/>
        </w:rPr>
        <w:t>alter</w:t>
      </w:r>
      <w:r w:rsidRPr="000E6F25">
        <w:rPr>
          <w:rFonts w:eastAsia="Times New Roman"/>
          <w:color w:val="202124"/>
          <w:szCs w:val="24"/>
        </w:rPr>
        <w:t xml:space="preserve"> </w:t>
      </w:r>
      <w:r>
        <w:rPr>
          <w:rFonts w:eastAsia="Times New Roman"/>
          <w:color w:val="202124"/>
          <w:szCs w:val="24"/>
          <w:lang w:val="en-US"/>
        </w:rPr>
        <w:t>ego</w:t>
      </w:r>
      <w:r>
        <w:rPr>
          <w:rFonts w:eastAsia="Times New Roman"/>
          <w:color w:val="202124"/>
          <w:szCs w:val="24"/>
        </w:rPr>
        <w:t xml:space="preserve"> της στα υπουργικά έδρανα</w:t>
      </w:r>
      <w:r w:rsidRPr="000E6F25">
        <w:rPr>
          <w:rFonts w:eastAsia="Times New Roman"/>
          <w:color w:val="202124"/>
          <w:szCs w:val="24"/>
        </w:rPr>
        <w:t>.</w:t>
      </w:r>
    </w:p>
    <w:p w14:paraId="3676767E"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Στην </w:t>
      </w:r>
      <w:r>
        <w:rPr>
          <w:rFonts w:eastAsia="Times New Roman"/>
          <w:color w:val="202124"/>
          <w:szCs w:val="24"/>
        </w:rPr>
        <w:t>ε</w:t>
      </w:r>
      <w:r>
        <w:rPr>
          <w:rFonts w:eastAsia="Times New Roman"/>
          <w:color w:val="202124"/>
          <w:szCs w:val="24"/>
        </w:rPr>
        <w:t xml:space="preserve">πιτροπή χθες ο Ηλίας Κασιδιάρης τόνισε τη </w:t>
      </w:r>
      <w:r>
        <w:rPr>
          <w:rFonts w:eastAsia="Times New Roman"/>
          <w:color w:val="202124"/>
          <w:szCs w:val="24"/>
        </w:rPr>
        <w:t>μοναδική εθνική γραμμή που εκφράζει η Χρυσή Αυγή μαζί με τη συντριπτική πλειοψηφία του ελληνικού λαού. Δηλαδή δεν υφίσταται «Βόρεια Μακεδονία», δεν υφίσταται κράτος με το όνομα «Βόρεια Μακεδονία». Κανένας Έλληνας δεν αναγνωρίζει αυτή την κρατική οντότητα μ</w:t>
      </w:r>
      <w:r>
        <w:rPr>
          <w:rFonts w:eastAsia="Times New Roman"/>
          <w:color w:val="202124"/>
          <w:szCs w:val="24"/>
        </w:rPr>
        <w:t>ε αυτή την ονομασία. Το να συζητάει κανείς, το να μιλάμε στη Βουλή και πολύ περισσότερο το να ψηφίζει νομοθετήματα και κυρώσεις όπου επισήμως αναγράφεται ο όρος αυτός είναι ένα δείγμα της αθλιότητας της πολιτικής ζωής στην Ελλάδα, είναι εκχώρηση της εθνική</w:t>
      </w:r>
      <w:r>
        <w:rPr>
          <w:rFonts w:eastAsia="Times New Roman"/>
          <w:color w:val="202124"/>
          <w:szCs w:val="24"/>
        </w:rPr>
        <w:t>ς μας κυριαρχίας, είναι προδοσία έναντι της ιστορίας και του ονόματός μας, του ιερού ονόματος της Μακεδονίας μας.</w:t>
      </w:r>
    </w:p>
    <w:p w14:paraId="3676767F"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lastRenderedPageBreak/>
        <w:t>Υπεισέρχομαι σε συγκεκριμένα σημεία της κύρωσης</w:t>
      </w:r>
      <w:r>
        <w:rPr>
          <w:rFonts w:eastAsia="Times New Roman"/>
          <w:color w:val="202124"/>
          <w:szCs w:val="24"/>
        </w:rPr>
        <w:t>,</w:t>
      </w:r>
      <w:r>
        <w:rPr>
          <w:rFonts w:eastAsia="Times New Roman"/>
          <w:color w:val="202124"/>
          <w:szCs w:val="24"/>
        </w:rPr>
        <w:t xml:space="preserve"> για να κατανοήσει ο ελληνικός λαός κυρίως το μέγεθος των εθνικών κινδύνων και τη ζημιά που πρ</w:t>
      </w:r>
      <w:r>
        <w:rPr>
          <w:rFonts w:eastAsia="Times New Roman"/>
          <w:color w:val="202124"/>
          <w:szCs w:val="24"/>
        </w:rPr>
        <w:t>οκαλεί το παράγωγο της Συμφωνίας των Πρεσπών</w:t>
      </w:r>
      <w:r>
        <w:rPr>
          <w:rFonts w:eastAsia="Times New Roman"/>
          <w:color w:val="202124"/>
          <w:szCs w:val="24"/>
        </w:rPr>
        <w:t>,</w:t>
      </w:r>
      <w:r>
        <w:rPr>
          <w:rFonts w:eastAsia="Times New Roman"/>
          <w:color w:val="202124"/>
          <w:szCs w:val="24"/>
        </w:rPr>
        <w:t xml:space="preserve"> που αποτελεί και η συζητούμενη κύρωση.</w:t>
      </w:r>
    </w:p>
    <w:p w14:paraId="36767680"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Κεντρικό ρόλο, λοιπόν, σε όλη αυτή την ιστορία παίζει το άρθρο 14 και συγκεκριμένα η παράγραφος 6 της προδοτικής για εμάς Συμφωνίας των Πρεσπών. Το λέω αυτό γιατί η Νέα Δη</w:t>
      </w:r>
      <w:r>
        <w:rPr>
          <w:rFonts w:eastAsia="Times New Roman"/>
          <w:color w:val="202124"/>
          <w:szCs w:val="24"/>
        </w:rPr>
        <w:t>μοκρατία θα σεβαστεί την προδοσία, όπως σέβεται και τιμά τους «αγώνες» της Αριστεράς.</w:t>
      </w:r>
    </w:p>
    <w:p w14:paraId="36767681"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Η παράγραφος 6, λοιπόν, υπεισέρχεται στο τεχνικό ζήτημα των διασυνοριακών σημείων διελεύσεως και συγκεκριμένα η παράγραφος 6 του επίμαχου άρθρου 14 αναφέρει αυτά που διαβ</w:t>
      </w:r>
      <w:r>
        <w:rPr>
          <w:rFonts w:eastAsia="Times New Roman"/>
          <w:color w:val="202124"/>
          <w:szCs w:val="24"/>
        </w:rPr>
        <w:t xml:space="preserve">άζω: «Τα μέρη θα επιδιώξουν τη βελτίωση και τον εκσυγχρονισμό των υφιστάμενων διασυνοριακών σημείων διελεύσεως, όπως απαιτείται από τη </w:t>
      </w:r>
      <w:r>
        <w:rPr>
          <w:rFonts w:eastAsia="Times New Roman"/>
          <w:color w:val="202124"/>
          <w:szCs w:val="24"/>
        </w:rPr>
        <w:lastRenderedPageBreak/>
        <w:t>ροή των μετακινήσεων</w:t>
      </w:r>
      <w:r>
        <w:rPr>
          <w:rFonts w:eastAsia="Times New Roman"/>
          <w:color w:val="202124"/>
          <w:szCs w:val="24"/>
        </w:rPr>
        <w:t>,</w:t>
      </w:r>
      <w:r>
        <w:rPr>
          <w:rFonts w:eastAsia="Times New Roman"/>
          <w:color w:val="202124"/>
          <w:szCs w:val="24"/>
        </w:rPr>
        <w:t xml:space="preserve"> και θα επιδιώξουν να κατασκευάσουν νέα διασυνοριακά σημεία διελεύσεως με στόχο την ενίσχυση των μετ</w:t>
      </w:r>
      <w:r>
        <w:rPr>
          <w:rFonts w:eastAsia="Times New Roman"/>
          <w:color w:val="202124"/>
          <w:szCs w:val="24"/>
        </w:rPr>
        <w:t>αξύ τους τουριστικών και εμπορικών ροών</w:t>
      </w:r>
      <w:r>
        <w:rPr>
          <w:rFonts w:eastAsia="Times New Roman"/>
          <w:color w:val="202124"/>
          <w:szCs w:val="24"/>
        </w:rPr>
        <w:t>.</w:t>
      </w:r>
      <w:r>
        <w:rPr>
          <w:rFonts w:eastAsia="Times New Roman"/>
          <w:color w:val="202124"/>
          <w:szCs w:val="24"/>
        </w:rPr>
        <w:t xml:space="preserve">». </w:t>
      </w:r>
    </w:p>
    <w:p w14:paraId="36767682"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Καθίσταται, λοιπόν, σαφές ότι η προς ψήφιση κύρωση δεν είναι τίποτε άλλο παρά αυτή καθαυτή η </w:t>
      </w:r>
      <w:r>
        <w:rPr>
          <w:rFonts w:eastAsia="Times New Roman"/>
          <w:color w:val="202124"/>
          <w:szCs w:val="24"/>
        </w:rPr>
        <w:t>σ</w:t>
      </w:r>
      <w:r>
        <w:rPr>
          <w:rFonts w:eastAsia="Times New Roman"/>
          <w:color w:val="202124"/>
          <w:szCs w:val="24"/>
        </w:rPr>
        <w:t>υμφωνία. Σήμερα ψηφίζουμε ξανά στην Αίθουσα αυτή την κατάπτυστη και προδοτική Συμφωνία των Πρεσπών. Έχουμε καταφανώς τ</w:t>
      </w:r>
      <w:r>
        <w:rPr>
          <w:rFonts w:eastAsia="Times New Roman"/>
          <w:color w:val="202124"/>
          <w:szCs w:val="24"/>
        </w:rPr>
        <w:t>ην υπονόμευση της εθνικής μας κυριαρχίας και ανεξαρτησίας διά ενός καθεστώτος μοιράσματος -να το πω έτσι- ή συνεκμεταλλεύσεως των ελληνικών ωφελημάτων, των αντίστοιχων τομέων δηλαδή μεταξύ Ελλάδας και Σκοπίων.</w:t>
      </w:r>
    </w:p>
    <w:p w14:paraId="36767683"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Πρόκειται, συνεπώς, για την αρχή της πρακτικής</w:t>
      </w:r>
      <w:r>
        <w:rPr>
          <w:rFonts w:eastAsia="Times New Roman"/>
          <w:color w:val="202124"/>
          <w:szCs w:val="24"/>
        </w:rPr>
        <w:t xml:space="preserve"> της κατατμήσεως και κατακερματισμού της υποστάσεως της ελληνικής εθνικής κυριαρχίας, αρχικώς μέσω της εμφιλοχωρήσεως του σκοπιανού παράγοντα στην ενέργεια, στην οικονομία, στο εμπόριο και στις μεταφορές, όπως ανέφερα πριν από λίγο.</w:t>
      </w:r>
    </w:p>
    <w:p w14:paraId="36767684" w14:textId="77777777" w:rsidR="009F2CC8" w:rsidRDefault="00807E12">
      <w:pPr>
        <w:spacing w:line="600" w:lineRule="auto"/>
        <w:ind w:firstLine="720"/>
        <w:jc w:val="center"/>
        <w:rPr>
          <w:rFonts w:eastAsia="Times New Roman"/>
          <w:color w:val="202124"/>
          <w:szCs w:val="24"/>
        </w:rPr>
      </w:pPr>
      <w:r>
        <w:rPr>
          <w:rFonts w:eastAsia="Times New Roman"/>
          <w:color w:val="202124"/>
          <w:szCs w:val="24"/>
        </w:rPr>
        <w:lastRenderedPageBreak/>
        <w:t>(Θόρυβος στην Αίθουσα)</w:t>
      </w:r>
    </w:p>
    <w:p w14:paraId="36767685"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Μπορείτε να ησυχάσετε λίγο στη Νέα Δημοκρατία; Πολύ ανήσυχους σας βλέπω.</w:t>
      </w:r>
    </w:p>
    <w:p w14:paraId="36767686" w14:textId="77777777" w:rsidR="009F2CC8" w:rsidRDefault="00807E12">
      <w:pPr>
        <w:spacing w:line="600" w:lineRule="auto"/>
        <w:ind w:firstLine="720"/>
        <w:jc w:val="both"/>
        <w:rPr>
          <w:rFonts w:eastAsia="Times New Roman"/>
          <w:color w:val="202124"/>
          <w:szCs w:val="24"/>
        </w:rPr>
      </w:pPr>
      <w:r w:rsidRPr="005E605F">
        <w:rPr>
          <w:rFonts w:eastAsia="Times New Roman"/>
          <w:b/>
          <w:color w:val="202124"/>
          <w:szCs w:val="24"/>
        </w:rPr>
        <w:t>ΓΕΩΡΓΙΟΣ ΚΟΥΜΟΥΤΣΑΚΟΣ:</w:t>
      </w:r>
      <w:r>
        <w:rPr>
          <w:rFonts w:eastAsia="Times New Roman"/>
          <w:color w:val="202124"/>
          <w:szCs w:val="24"/>
        </w:rPr>
        <w:t xml:space="preserve"> Καλώς ήλθατε, κυρία Υπουργέ.</w:t>
      </w:r>
    </w:p>
    <w:p w14:paraId="36767687" w14:textId="77777777" w:rsidR="009F2CC8" w:rsidRDefault="00807E12">
      <w:pPr>
        <w:spacing w:line="600" w:lineRule="auto"/>
        <w:ind w:firstLine="720"/>
        <w:jc w:val="both"/>
        <w:rPr>
          <w:rFonts w:eastAsia="Times New Roman"/>
          <w:color w:val="202124"/>
          <w:szCs w:val="24"/>
        </w:rPr>
      </w:pPr>
      <w:r>
        <w:rPr>
          <w:rFonts w:eastAsia="Times New Roman"/>
          <w:b/>
          <w:color w:val="202124"/>
          <w:szCs w:val="24"/>
        </w:rPr>
        <w:t xml:space="preserve">ΧΡΗΣΤΟΣ ΠΑΠΠΑΣ: </w:t>
      </w:r>
      <w:r>
        <w:rPr>
          <w:rFonts w:eastAsia="Times New Roman"/>
          <w:color w:val="202124"/>
          <w:szCs w:val="24"/>
        </w:rPr>
        <w:t>Παρακαλώ, κύριε Κουμουτσάκο. Οι φιλοφρονήσεις μπορεί να λέγονται πιο σιγά, γιατί υπάρχει ομιλητής.</w:t>
      </w:r>
    </w:p>
    <w:p w14:paraId="36767688" w14:textId="77777777" w:rsidR="009F2CC8" w:rsidRDefault="00807E12">
      <w:pPr>
        <w:spacing w:line="600" w:lineRule="auto"/>
        <w:ind w:firstLine="720"/>
        <w:jc w:val="both"/>
        <w:rPr>
          <w:rFonts w:eastAsia="Times New Roman"/>
          <w:color w:val="202124"/>
          <w:szCs w:val="24"/>
        </w:rPr>
      </w:pPr>
      <w:r>
        <w:rPr>
          <w:rFonts w:eastAsia="Times New Roman"/>
          <w:b/>
          <w:color w:val="202124"/>
          <w:szCs w:val="24"/>
        </w:rPr>
        <w:t>ΓΕΩΡΓΙΟΣ ΚΟΥΜΟΥΤ</w:t>
      </w:r>
      <w:r>
        <w:rPr>
          <w:rFonts w:eastAsia="Times New Roman"/>
          <w:b/>
          <w:color w:val="202124"/>
          <w:szCs w:val="24"/>
        </w:rPr>
        <w:t>ΣΑΚΟΣ:</w:t>
      </w:r>
      <w:r>
        <w:rPr>
          <w:rFonts w:eastAsia="Times New Roman"/>
          <w:color w:val="202124"/>
          <w:szCs w:val="24"/>
        </w:rPr>
        <w:t xml:space="preserve"> Κακό είναι που είπαμε «καλώς ήλθατε»; Σε εσάς δεν θα πούμε, αλλά στην Κυβέρνηση μπορούμε.</w:t>
      </w:r>
    </w:p>
    <w:p w14:paraId="36767689" w14:textId="77777777" w:rsidR="009F2CC8" w:rsidRDefault="00807E12">
      <w:pPr>
        <w:spacing w:line="600" w:lineRule="auto"/>
        <w:ind w:firstLine="720"/>
        <w:jc w:val="both"/>
        <w:rPr>
          <w:rFonts w:eastAsia="Times New Roman"/>
          <w:color w:val="202124"/>
          <w:szCs w:val="24"/>
        </w:rPr>
      </w:pPr>
      <w:r>
        <w:rPr>
          <w:rFonts w:eastAsia="Times New Roman"/>
          <w:b/>
          <w:color w:val="202124"/>
          <w:szCs w:val="24"/>
        </w:rPr>
        <w:t>ΧΡΗΣΤΟΣ ΠΑΠΠΑΣ:</w:t>
      </w:r>
      <w:r>
        <w:rPr>
          <w:rFonts w:eastAsia="Times New Roman"/>
          <w:color w:val="202124"/>
          <w:szCs w:val="24"/>
        </w:rPr>
        <w:t xml:space="preserve"> Σε εμάς δεν λέτε «καλώς ήλθατε», αλλά στην Κυβέρνηση λέτε. Είστε έτοιμοι για τον μεγάλο συνασπισμό. Έχει δείξει τον δρόμο ο </w:t>
      </w:r>
      <w:proofErr w:type="spellStart"/>
      <w:r>
        <w:rPr>
          <w:rFonts w:eastAsia="Times New Roman"/>
          <w:color w:val="202124"/>
          <w:szCs w:val="24"/>
        </w:rPr>
        <w:t>Δένδιας</w:t>
      </w:r>
      <w:proofErr w:type="spellEnd"/>
      <w:r>
        <w:rPr>
          <w:rFonts w:eastAsia="Times New Roman"/>
          <w:color w:val="202124"/>
          <w:szCs w:val="24"/>
        </w:rPr>
        <w:t>.</w:t>
      </w:r>
    </w:p>
    <w:p w14:paraId="3676768A"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Καλώς ήρθα</w:t>
      </w:r>
      <w:r>
        <w:rPr>
          <w:rFonts w:eastAsia="Times New Roman"/>
          <w:color w:val="202124"/>
          <w:szCs w:val="24"/>
        </w:rPr>
        <w:t>τε, λοιπόν, κυρία Υπουργέ.</w:t>
      </w:r>
    </w:p>
    <w:p w14:paraId="3676768B"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lastRenderedPageBreak/>
        <w:t>Βάζετε σήμερα, με αυτή την κατάπτυστη κύρωση, την Ευρωπαϊκή Ένωση να διαφεντεύει την περιοχή και να αντιμετωπίζει ως πρόκληση την άσκηση και διασφάλιση των ελληνικών κυριαρχικών δικαιωμάτων.</w:t>
      </w:r>
    </w:p>
    <w:p w14:paraId="3676768C"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Τα Σκόπια επιδιώκουν μέσω της </w:t>
      </w:r>
      <w:r>
        <w:rPr>
          <w:rFonts w:eastAsia="Times New Roman"/>
          <w:color w:val="202124"/>
          <w:szCs w:val="24"/>
        </w:rPr>
        <w:t>σ</w:t>
      </w:r>
      <w:r>
        <w:rPr>
          <w:rFonts w:eastAsia="Times New Roman"/>
          <w:color w:val="202124"/>
          <w:szCs w:val="24"/>
        </w:rPr>
        <w:t>υμφωνία</w:t>
      </w:r>
      <w:r>
        <w:rPr>
          <w:rFonts w:eastAsia="Times New Roman"/>
          <w:color w:val="202124"/>
          <w:szCs w:val="24"/>
        </w:rPr>
        <w:t>ς να αποκτήσουν ουσιαστικά πρόσβαση στο Αιγαίο. Λαμβάνει με την κύρωση σάρκα και οστά το όραμα του Τίτο, δηλαδή έξοδος στο Αιγαίο.</w:t>
      </w:r>
    </w:p>
    <w:p w14:paraId="3676768D"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το σκοπούμενο με τη συζητούμενη κύρωση είναι η εγκατάσταση νέου συνοριακού σημείου διελεύσεως. </w:t>
      </w:r>
      <w:r>
        <w:rPr>
          <w:rFonts w:eastAsia="Times New Roman"/>
          <w:color w:val="202124"/>
          <w:szCs w:val="24"/>
        </w:rPr>
        <w:t xml:space="preserve">Αυτό είναι η πρώτη τεχνοκρατική, προπαρασκευαστική ενέργεια για την έναρξη ισχύος της </w:t>
      </w:r>
      <w:r>
        <w:rPr>
          <w:rFonts w:eastAsia="Times New Roman"/>
          <w:color w:val="202124"/>
          <w:szCs w:val="24"/>
        </w:rPr>
        <w:t>σ</w:t>
      </w:r>
      <w:r>
        <w:rPr>
          <w:rFonts w:eastAsia="Times New Roman"/>
          <w:color w:val="202124"/>
          <w:szCs w:val="24"/>
        </w:rPr>
        <w:t xml:space="preserve">υμφωνίας, η οποία στοχεύει βραχυπρόθεσμα στην υπονόμευση της ελληνικής οικονομίας, αλλά και της εθνικής κυριαρχίας, ώστε ο ελληνικός παράγοντας συν τω </w:t>
      </w:r>
      <w:proofErr w:type="spellStart"/>
      <w:r>
        <w:rPr>
          <w:rFonts w:eastAsia="Times New Roman"/>
          <w:color w:val="202124"/>
          <w:szCs w:val="24"/>
        </w:rPr>
        <w:t>χρόνω</w:t>
      </w:r>
      <w:proofErr w:type="spellEnd"/>
      <w:r>
        <w:rPr>
          <w:rFonts w:eastAsia="Times New Roman"/>
          <w:color w:val="202124"/>
          <w:szCs w:val="24"/>
        </w:rPr>
        <w:t xml:space="preserve"> να κατακερμα</w:t>
      </w:r>
      <w:r>
        <w:rPr>
          <w:rFonts w:eastAsia="Times New Roman"/>
          <w:color w:val="202124"/>
          <w:szCs w:val="24"/>
        </w:rPr>
        <w:t>τιστεί μαζί με την εδαφική του ακεραιότητα.</w:t>
      </w:r>
    </w:p>
    <w:p w14:paraId="3676768E"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Κυρία Πρόεδρε, θα χρειαστώ δύο λεπτά για να αναφερθώ σε ένα μείζον εθνικό θέμα, το οποίο άπτεται και της </w:t>
      </w:r>
      <w:r>
        <w:rPr>
          <w:rFonts w:eastAsia="Times New Roman"/>
          <w:color w:val="202124"/>
          <w:szCs w:val="24"/>
        </w:rPr>
        <w:t>ε</w:t>
      </w:r>
      <w:r>
        <w:rPr>
          <w:rFonts w:eastAsia="Times New Roman"/>
          <w:color w:val="202124"/>
          <w:szCs w:val="24"/>
        </w:rPr>
        <w:t xml:space="preserve">πιτροπής, η οποία συζήτησε χθες τη συζητούμενη κύρωση και να μεταφέρω και κυρίως να ακούσει ο ελληνικός </w:t>
      </w:r>
      <w:r>
        <w:rPr>
          <w:rFonts w:eastAsia="Times New Roman"/>
          <w:color w:val="202124"/>
          <w:szCs w:val="24"/>
        </w:rPr>
        <w:lastRenderedPageBreak/>
        <w:t xml:space="preserve">λαός ότι η Νέα Δημοκρατία, σύμφωνα με ακριβείς πληροφορίες, τοποθετήθηκε σήμερα στη συνεδρίαση της Επιτροπής Δεοντολογίας του </w:t>
      </w:r>
      <w:r>
        <w:rPr>
          <w:rFonts w:eastAsia="Times New Roman"/>
          <w:color w:val="202124"/>
          <w:szCs w:val="24"/>
        </w:rPr>
        <w:t>ε</w:t>
      </w:r>
      <w:r>
        <w:rPr>
          <w:rFonts w:eastAsia="Times New Roman"/>
          <w:color w:val="202124"/>
          <w:szCs w:val="24"/>
        </w:rPr>
        <w:t>λληνικού Κοινοβουλίου σε κοινή γραμμή με τον ΣΥΡΙΖΑ και όχι μόνο, αλλά και με το υπόλοιπο «δημοκρατικό τόξο» υπέρ της μη άρσης τη</w:t>
      </w:r>
      <w:r>
        <w:rPr>
          <w:rFonts w:eastAsia="Times New Roman"/>
          <w:color w:val="202124"/>
          <w:szCs w:val="24"/>
        </w:rPr>
        <w:t>ς ασυλίας του Βουλευτή Νικολάου Φίλη.</w:t>
      </w:r>
    </w:p>
    <w:p w14:paraId="3676768F"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Η παραγγελία, για όσους δεν γνωρίζουν, της άρσεως της ασυλίας του κ</w:t>
      </w:r>
      <w:r>
        <w:rPr>
          <w:rFonts w:eastAsia="Times New Roman"/>
          <w:color w:val="202124"/>
          <w:szCs w:val="24"/>
        </w:rPr>
        <w:t>.</w:t>
      </w:r>
      <w:r>
        <w:rPr>
          <w:rFonts w:eastAsia="Times New Roman"/>
          <w:color w:val="202124"/>
          <w:szCs w:val="24"/>
        </w:rPr>
        <w:t xml:space="preserve"> Φίλη έγινε από την εισαγγελία του Αρείου Πάγου και αφορούσε ποινική του δίωξη, ποινική δίωξη του Βουλευτή του ΣΥΡΙΖΑ, για τοποθετήσεις του σε τηλεοπτ</w:t>
      </w:r>
      <w:r>
        <w:rPr>
          <w:rFonts w:eastAsia="Times New Roman"/>
          <w:color w:val="202124"/>
          <w:szCs w:val="24"/>
        </w:rPr>
        <w:t xml:space="preserve">ικούς σταθμούς, οι οποίες στήριζαν τις θέσεις των Αλβανών δολοφόνων ενάντια στη μνήμη του εθνομάρτυρα Κωνσταντίνου </w:t>
      </w:r>
      <w:proofErr w:type="spellStart"/>
      <w:r>
        <w:rPr>
          <w:rFonts w:eastAsia="Times New Roman"/>
          <w:color w:val="202124"/>
          <w:szCs w:val="24"/>
        </w:rPr>
        <w:t>Κατσίφα</w:t>
      </w:r>
      <w:proofErr w:type="spellEnd"/>
      <w:r>
        <w:rPr>
          <w:rFonts w:eastAsia="Times New Roman"/>
          <w:color w:val="202124"/>
          <w:szCs w:val="24"/>
        </w:rPr>
        <w:t xml:space="preserve">. Με τον </w:t>
      </w:r>
      <w:proofErr w:type="spellStart"/>
      <w:r>
        <w:rPr>
          <w:rFonts w:eastAsia="Times New Roman"/>
          <w:color w:val="202124"/>
          <w:szCs w:val="24"/>
        </w:rPr>
        <w:t>εθνομηδενιστικό</w:t>
      </w:r>
      <w:proofErr w:type="spellEnd"/>
      <w:r>
        <w:rPr>
          <w:rFonts w:eastAsia="Times New Roman"/>
          <w:color w:val="202124"/>
          <w:szCs w:val="24"/>
        </w:rPr>
        <w:t xml:space="preserve"> του λόγο ο Φίλης, ο οποίος είναι ίδιος και απαράλλακτος με το σύνολο της Αριστεράς, διέπραξε το αδίκημα της π</w:t>
      </w:r>
      <w:r>
        <w:rPr>
          <w:rFonts w:eastAsia="Times New Roman"/>
          <w:color w:val="202124"/>
          <w:szCs w:val="24"/>
        </w:rPr>
        <w:t xml:space="preserve">ροσβολής της μνήμης του </w:t>
      </w:r>
      <w:proofErr w:type="spellStart"/>
      <w:r>
        <w:rPr>
          <w:rFonts w:eastAsia="Times New Roman"/>
          <w:color w:val="202124"/>
          <w:szCs w:val="24"/>
        </w:rPr>
        <w:t>εκτελεσθέντος</w:t>
      </w:r>
      <w:proofErr w:type="spellEnd"/>
      <w:r>
        <w:rPr>
          <w:rFonts w:eastAsia="Times New Roman"/>
          <w:color w:val="202124"/>
          <w:szCs w:val="24"/>
        </w:rPr>
        <w:t xml:space="preserve"> από τους Αλβανούς Κωνσταντίνου </w:t>
      </w:r>
      <w:proofErr w:type="spellStart"/>
      <w:r>
        <w:rPr>
          <w:rFonts w:eastAsia="Times New Roman"/>
          <w:color w:val="202124"/>
          <w:szCs w:val="24"/>
        </w:rPr>
        <w:t>Κατσίφα</w:t>
      </w:r>
      <w:proofErr w:type="spellEnd"/>
      <w:r>
        <w:rPr>
          <w:rFonts w:eastAsia="Times New Roman"/>
          <w:color w:val="202124"/>
          <w:szCs w:val="24"/>
        </w:rPr>
        <w:t xml:space="preserve">, μάλιστα χρονικά καθ’ </w:t>
      </w:r>
      <w:r>
        <w:rPr>
          <w:rFonts w:eastAsia="Times New Roman"/>
          <w:color w:val="202124"/>
          <w:szCs w:val="24"/>
        </w:rPr>
        <w:t>ο</w:t>
      </w:r>
      <w:r>
        <w:rPr>
          <w:rFonts w:eastAsia="Times New Roman"/>
          <w:color w:val="202124"/>
          <w:szCs w:val="24"/>
        </w:rPr>
        <w:t xml:space="preserve">ν χρόνο η σορός του εθνομάρτυρα </w:t>
      </w:r>
      <w:proofErr w:type="spellStart"/>
      <w:r>
        <w:rPr>
          <w:rFonts w:eastAsia="Times New Roman"/>
          <w:color w:val="202124"/>
          <w:szCs w:val="24"/>
        </w:rPr>
        <w:t>εκρατείτο</w:t>
      </w:r>
      <w:proofErr w:type="spellEnd"/>
      <w:r>
        <w:rPr>
          <w:rFonts w:eastAsia="Times New Roman"/>
          <w:color w:val="202124"/>
          <w:szCs w:val="24"/>
        </w:rPr>
        <w:t xml:space="preserve"> από τα όργανα του </w:t>
      </w:r>
      <w:r>
        <w:rPr>
          <w:rFonts w:eastAsia="Times New Roman"/>
          <w:color w:val="202124"/>
          <w:szCs w:val="24"/>
        </w:rPr>
        <w:lastRenderedPageBreak/>
        <w:t xml:space="preserve">ανθελληνικού αλβανικού καθεστώτος αυθαίρετα και το οποίο καθεστώς </w:t>
      </w:r>
      <w:proofErr w:type="spellStart"/>
      <w:r>
        <w:rPr>
          <w:rFonts w:eastAsia="Times New Roman"/>
          <w:color w:val="202124"/>
          <w:szCs w:val="24"/>
        </w:rPr>
        <w:t>ηρνείτο</w:t>
      </w:r>
      <w:proofErr w:type="spellEnd"/>
      <w:r>
        <w:rPr>
          <w:rFonts w:eastAsia="Times New Roman"/>
          <w:color w:val="202124"/>
          <w:szCs w:val="24"/>
        </w:rPr>
        <w:t xml:space="preserve"> να την παραδώσει στους</w:t>
      </w:r>
      <w:r>
        <w:rPr>
          <w:rFonts w:eastAsia="Times New Roman"/>
          <w:color w:val="202124"/>
          <w:szCs w:val="24"/>
        </w:rPr>
        <w:t xml:space="preserve"> οικείους του.</w:t>
      </w:r>
    </w:p>
    <w:p w14:paraId="36767690"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Η υπόθεση Φίλη -και τελειώνω, κυρία Πρόεδρε- έφτασε στο ελληνικό Κοινοβούλιο μετά από μήνυση των χαροκαμένων μαρτυρικών γονέων του Κωνσταντίνου </w:t>
      </w:r>
      <w:proofErr w:type="spellStart"/>
      <w:r>
        <w:rPr>
          <w:rFonts w:eastAsia="Times New Roman"/>
          <w:color w:val="202124"/>
          <w:szCs w:val="24"/>
        </w:rPr>
        <w:t>Κατσίφα</w:t>
      </w:r>
      <w:proofErr w:type="spellEnd"/>
      <w:r>
        <w:rPr>
          <w:rFonts w:eastAsia="Times New Roman"/>
          <w:color w:val="202124"/>
          <w:szCs w:val="24"/>
        </w:rPr>
        <w:t>.</w:t>
      </w:r>
    </w:p>
    <w:p w14:paraId="36767691"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Η </w:t>
      </w:r>
      <w:proofErr w:type="spellStart"/>
      <w:r>
        <w:rPr>
          <w:rFonts w:eastAsia="Times New Roman"/>
          <w:color w:val="202124"/>
          <w:szCs w:val="24"/>
        </w:rPr>
        <w:t>ψευδοπατριωτική</w:t>
      </w:r>
      <w:proofErr w:type="spellEnd"/>
      <w:r>
        <w:rPr>
          <w:rFonts w:eastAsia="Times New Roman"/>
          <w:color w:val="202124"/>
          <w:szCs w:val="24"/>
        </w:rPr>
        <w:t xml:space="preserve"> και εξίσου </w:t>
      </w:r>
      <w:proofErr w:type="spellStart"/>
      <w:r>
        <w:rPr>
          <w:rFonts w:eastAsia="Times New Roman"/>
          <w:color w:val="202124"/>
          <w:szCs w:val="24"/>
        </w:rPr>
        <w:t>εθνομηδενιστική</w:t>
      </w:r>
      <w:proofErr w:type="spellEnd"/>
      <w:r>
        <w:rPr>
          <w:rFonts w:eastAsia="Times New Roman"/>
          <w:color w:val="202124"/>
          <w:szCs w:val="24"/>
        </w:rPr>
        <w:t xml:space="preserve">, στην πραγματικότητα, και επικίνδυνη </w:t>
      </w:r>
      <w:proofErr w:type="spellStart"/>
      <w:r>
        <w:rPr>
          <w:rFonts w:eastAsia="Times New Roman"/>
          <w:color w:val="202124"/>
          <w:szCs w:val="24"/>
        </w:rPr>
        <w:t>ψοφοδε</w:t>
      </w:r>
      <w:r>
        <w:rPr>
          <w:rFonts w:eastAsia="Times New Roman"/>
          <w:color w:val="202124"/>
          <w:szCs w:val="24"/>
        </w:rPr>
        <w:t>ξιά</w:t>
      </w:r>
      <w:proofErr w:type="spellEnd"/>
      <w:r>
        <w:rPr>
          <w:rFonts w:eastAsia="Times New Roman"/>
          <w:color w:val="202124"/>
          <w:szCs w:val="24"/>
        </w:rPr>
        <w:t xml:space="preserve"> της Νέας Δημοκρατίας συντάχθηκε με τον ΣΥΡΙΖΑ και το υπόλοιπο δημοκρατικό τόξο.</w:t>
      </w:r>
    </w:p>
    <w:p w14:paraId="36767692"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Ελληνικέ λαέ, η Νέα Δημοκρατία ζήτησε να μην αρθεί η βουλευτική ασυλία του Φίλη και αυτή είναι η επίσημη θέση του </w:t>
      </w:r>
      <w:r>
        <w:rPr>
          <w:rFonts w:eastAsia="Times New Roman"/>
          <w:color w:val="202124"/>
          <w:szCs w:val="24"/>
        </w:rPr>
        <w:t>κ</w:t>
      </w:r>
      <w:r>
        <w:rPr>
          <w:rFonts w:eastAsia="Times New Roman"/>
          <w:color w:val="202124"/>
          <w:szCs w:val="24"/>
        </w:rPr>
        <w:t>όμματος της Νέας Δημοκρατίας και αυτό επισήμως εισηγείται</w:t>
      </w:r>
      <w:r>
        <w:rPr>
          <w:rFonts w:eastAsia="Times New Roman"/>
          <w:color w:val="202124"/>
          <w:szCs w:val="24"/>
        </w:rPr>
        <w:t xml:space="preserve"> η Νέα Δημοκρατία. Και το λέω αυτό, ώστε αύριο που θα γίνει η ψηφοφορία να μη βρεθούν κάποιοι που για μικροκομματικούς λόγους </w:t>
      </w:r>
      <w:r>
        <w:rPr>
          <w:rFonts w:eastAsia="Times New Roman"/>
          <w:color w:val="202124"/>
          <w:szCs w:val="24"/>
        </w:rPr>
        <w:t xml:space="preserve">θα </w:t>
      </w:r>
      <w:r>
        <w:rPr>
          <w:rFonts w:eastAsia="Times New Roman"/>
          <w:color w:val="202124"/>
          <w:szCs w:val="24"/>
        </w:rPr>
        <w:t xml:space="preserve">διαφοροποιηθούν. </w:t>
      </w:r>
      <w:r>
        <w:rPr>
          <w:rFonts w:eastAsia="Times New Roman"/>
          <w:color w:val="202124"/>
          <w:szCs w:val="24"/>
        </w:rPr>
        <w:lastRenderedPageBreak/>
        <w:t>Δεν αλλάζει η πολιτική ουσία του ατοπήματος της Νέας Δημοκρατίας. Δεν αλλάζει η προδοτική στάση της νεοφιλελεύ</w:t>
      </w:r>
      <w:r>
        <w:rPr>
          <w:rFonts w:eastAsia="Times New Roman"/>
          <w:color w:val="202124"/>
          <w:szCs w:val="24"/>
        </w:rPr>
        <w:t xml:space="preserve">θερης Νέας Δημοκρατίας, της Νέας Δημοκρατίας των </w:t>
      </w:r>
      <w:proofErr w:type="spellStart"/>
      <w:r>
        <w:rPr>
          <w:rFonts w:eastAsia="Times New Roman"/>
          <w:color w:val="202124"/>
          <w:szCs w:val="24"/>
        </w:rPr>
        <w:t>εθνομηδενιστών</w:t>
      </w:r>
      <w:proofErr w:type="spellEnd"/>
      <w:r>
        <w:rPr>
          <w:rFonts w:eastAsia="Times New Roman"/>
          <w:color w:val="202124"/>
          <w:szCs w:val="24"/>
        </w:rPr>
        <w:t>, των «</w:t>
      </w:r>
      <w:proofErr w:type="spellStart"/>
      <w:r>
        <w:rPr>
          <w:rFonts w:eastAsia="Times New Roman"/>
          <w:color w:val="202124"/>
          <w:szCs w:val="24"/>
        </w:rPr>
        <w:t>Καιρίδηδων</w:t>
      </w:r>
      <w:proofErr w:type="spellEnd"/>
      <w:r>
        <w:rPr>
          <w:rFonts w:eastAsia="Times New Roman"/>
          <w:color w:val="202124"/>
          <w:szCs w:val="24"/>
        </w:rPr>
        <w:t>» και των «</w:t>
      </w:r>
      <w:proofErr w:type="spellStart"/>
      <w:r>
        <w:rPr>
          <w:rFonts w:eastAsia="Times New Roman"/>
          <w:color w:val="202124"/>
          <w:szCs w:val="24"/>
        </w:rPr>
        <w:t>Τατσόπουλων</w:t>
      </w:r>
      <w:proofErr w:type="spellEnd"/>
      <w:r>
        <w:rPr>
          <w:rFonts w:eastAsia="Times New Roman"/>
          <w:color w:val="202124"/>
          <w:szCs w:val="24"/>
        </w:rPr>
        <w:t>».</w:t>
      </w:r>
    </w:p>
    <w:p w14:paraId="36767693"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Να σημειωθεί ότι στη μήνυση, για την οποία η Νέα Δημοκρατία δεν θέλει να εξεταστεί από την ελληνική </w:t>
      </w:r>
      <w:r>
        <w:rPr>
          <w:rFonts w:eastAsia="Times New Roman"/>
          <w:color w:val="202124"/>
          <w:szCs w:val="24"/>
        </w:rPr>
        <w:t>δ</w:t>
      </w:r>
      <w:r>
        <w:rPr>
          <w:rFonts w:eastAsia="Times New Roman"/>
          <w:color w:val="202124"/>
          <w:szCs w:val="24"/>
        </w:rPr>
        <w:t>ικαιοσύνη και ο Φίλης να τύχει των βουλευτικών προ</w:t>
      </w:r>
      <w:r>
        <w:rPr>
          <w:rFonts w:eastAsia="Times New Roman"/>
          <w:color w:val="202124"/>
          <w:szCs w:val="24"/>
        </w:rPr>
        <w:t xml:space="preserve">νομίων της βουλευτικής ασυλίας, προτείνεται ως πρώτος μάρτυρας ένας φαρμακοποιός, πολιτευτής της Νέας Δημοκρατίας και κατ’ επάγγελμα </w:t>
      </w:r>
      <w:proofErr w:type="spellStart"/>
      <w:r>
        <w:rPr>
          <w:rFonts w:eastAsia="Times New Roman"/>
          <w:color w:val="202124"/>
          <w:szCs w:val="24"/>
        </w:rPr>
        <w:t>ψηφοσυλλέκτης</w:t>
      </w:r>
      <w:proofErr w:type="spellEnd"/>
      <w:r>
        <w:rPr>
          <w:rFonts w:eastAsia="Times New Roman"/>
          <w:color w:val="202124"/>
          <w:szCs w:val="24"/>
        </w:rPr>
        <w:t xml:space="preserve"> των εν Ελλάδι Βορειοηπειρωτών. Αυτό είναι άλλη μια απόδειξη της διπροσωπίας, του παλαιοκομματισμού και της κο</w:t>
      </w:r>
      <w:r>
        <w:rPr>
          <w:rFonts w:eastAsia="Times New Roman"/>
          <w:color w:val="202124"/>
          <w:szCs w:val="24"/>
        </w:rPr>
        <w:t xml:space="preserve">ροϊδίας της Νέας Δημοκρατίας προς τους Βορειοηπειρώτες και τον βορειοηπειρωτικό </w:t>
      </w:r>
      <w:r>
        <w:rPr>
          <w:rFonts w:eastAsia="Times New Roman"/>
          <w:color w:val="202124"/>
          <w:szCs w:val="24"/>
        </w:rPr>
        <w:t>Ε</w:t>
      </w:r>
      <w:r>
        <w:rPr>
          <w:rFonts w:eastAsia="Times New Roman"/>
          <w:color w:val="202124"/>
          <w:szCs w:val="24"/>
        </w:rPr>
        <w:t>λληνισμό.</w:t>
      </w:r>
    </w:p>
    <w:p w14:paraId="36767694"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 xml:space="preserve">Η Χρυσή Αυγή, κρατώντας ψηλά τη σημαία της δικαίωσης του </w:t>
      </w:r>
      <w:r>
        <w:rPr>
          <w:rFonts w:eastAsia="Times New Roman"/>
          <w:color w:val="202124"/>
          <w:szCs w:val="24"/>
        </w:rPr>
        <w:t>Ε</w:t>
      </w:r>
      <w:r>
        <w:rPr>
          <w:rFonts w:eastAsia="Times New Roman"/>
          <w:color w:val="202124"/>
          <w:szCs w:val="24"/>
        </w:rPr>
        <w:t>λληνισμού, τη σημαία της Βορείου Ηπείρου και τιμώντας με αυτόν τον τρόπο τη μνήμη του εθνομάρτυρα Κωνσταντί</w:t>
      </w:r>
      <w:r>
        <w:rPr>
          <w:rFonts w:eastAsia="Times New Roman"/>
          <w:color w:val="202124"/>
          <w:szCs w:val="24"/>
        </w:rPr>
        <w:t xml:space="preserve">νου </w:t>
      </w:r>
      <w:proofErr w:type="spellStart"/>
      <w:r>
        <w:rPr>
          <w:rFonts w:eastAsia="Times New Roman"/>
          <w:color w:val="202124"/>
          <w:szCs w:val="24"/>
        </w:rPr>
        <w:t>Κατσίφα</w:t>
      </w:r>
      <w:proofErr w:type="spellEnd"/>
      <w:r>
        <w:rPr>
          <w:rFonts w:eastAsia="Times New Roman"/>
          <w:color w:val="202124"/>
          <w:szCs w:val="24"/>
        </w:rPr>
        <w:t xml:space="preserve">, ήταν η μόνη πολιτική δύναμη η </w:t>
      </w:r>
      <w:r>
        <w:rPr>
          <w:rFonts w:eastAsia="Times New Roman"/>
          <w:color w:val="202124"/>
          <w:szCs w:val="24"/>
        </w:rPr>
        <w:lastRenderedPageBreak/>
        <w:t>οποία</w:t>
      </w:r>
      <w:r>
        <w:rPr>
          <w:rFonts w:eastAsia="Times New Roman"/>
          <w:color w:val="202124"/>
          <w:szCs w:val="24"/>
        </w:rPr>
        <w:t>,</w:t>
      </w:r>
      <w:r>
        <w:rPr>
          <w:rFonts w:eastAsia="Times New Roman"/>
          <w:color w:val="202124"/>
          <w:szCs w:val="24"/>
        </w:rPr>
        <w:t xml:space="preserve"> για λόγους όχι απλώς πολιτικούς</w:t>
      </w:r>
      <w:r>
        <w:rPr>
          <w:rFonts w:eastAsia="Times New Roman"/>
          <w:color w:val="202124"/>
          <w:szCs w:val="24"/>
        </w:rPr>
        <w:t>,</w:t>
      </w:r>
      <w:r>
        <w:rPr>
          <w:rFonts w:eastAsia="Times New Roman"/>
          <w:color w:val="202124"/>
          <w:szCs w:val="24"/>
        </w:rPr>
        <w:t xml:space="preserve"> αλλά και για λόγους ουσίας και ηθικής τάξεως</w:t>
      </w:r>
      <w:r>
        <w:rPr>
          <w:rFonts w:eastAsia="Times New Roman"/>
          <w:color w:val="202124"/>
          <w:szCs w:val="24"/>
        </w:rPr>
        <w:t>,</w:t>
      </w:r>
      <w:r>
        <w:rPr>
          <w:rFonts w:eastAsia="Times New Roman"/>
          <w:color w:val="202124"/>
          <w:szCs w:val="24"/>
        </w:rPr>
        <w:t xml:space="preserve"> ψήφισε υπέρ της άρσεως ασυλίας του </w:t>
      </w:r>
      <w:proofErr w:type="spellStart"/>
      <w:r>
        <w:rPr>
          <w:rFonts w:eastAsia="Times New Roman"/>
          <w:color w:val="202124"/>
          <w:szCs w:val="24"/>
        </w:rPr>
        <w:t>εθνομηδενιστή</w:t>
      </w:r>
      <w:proofErr w:type="spellEnd"/>
      <w:r>
        <w:rPr>
          <w:rFonts w:eastAsia="Times New Roman"/>
          <w:color w:val="202124"/>
          <w:szCs w:val="24"/>
        </w:rPr>
        <w:t xml:space="preserve"> και υβριστή του ήρωα </w:t>
      </w:r>
      <w:proofErr w:type="spellStart"/>
      <w:r>
        <w:rPr>
          <w:rFonts w:eastAsia="Times New Roman"/>
          <w:color w:val="202124"/>
          <w:szCs w:val="24"/>
        </w:rPr>
        <w:t>Κατσίφα</w:t>
      </w:r>
      <w:proofErr w:type="spellEnd"/>
      <w:r>
        <w:rPr>
          <w:rFonts w:eastAsia="Times New Roman"/>
          <w:color w:val="202124"/>
          <w:szCs w:val="24"/>
        </w:rPr>
        <w:t xml:space="preserve"> Νικολάου Φίλη.</w:t>
      </w:r>
    </w:p>
    <w:p w14:paraId="36767695" w14:textId="77777777" w:rsidR="009F2CC8" w:rsidRDefault="00807E12">
      <w:pPr>
        <w:spacing w:line="600" w:lineRule="auto"/>
        <w:ind w:firstLine="720"/>
        <w:jc w:val="both"/>
        <w:rPr>
          <w:rFonts w:eastAsia="Times New Roman"/>
          <w:color w:val="202124"/>
          <w:szCs w:val="24"/>
        </w:rPr>
      </w:pPr>
      <w:r>
        <w:rPr>
          <w:rFonts w:eastAsia="Times New Roman"/>
          <w:color w:val="202124"/>
          <w:szCs w:val="24"/>
        </w:rPr>
        <w:t>Το ερώτημα που τίθεται και κλείνω:</w:t>
      </w:r>
      <w:r>
        <w:rPr>
          <w:rFonts w:eastAsia="Times New Roman"/>
          <w:color w:val="202124"/>
          <w:szCs w:val="24"/>
        </w:rPr>
        <w:t xml:space="preserve"> Τι άλλο μπορούν να περιμένουν οι αυτοαποκαλούμενοι εγκλωβισμένοι πατριώτες από το </w:t>
      </w:r>
      <w:r>
        <w:rPr>
          <w:rFonts w:eastAsia="Times New Roman"/>
          <w:color w:val="202124"/>
          <w:szCs w:val="24"/>
        </w:rPr>
        <w:t>κ</w:t>
      </w:r>
      <w:r>
        <w:rPr>
          <w:rFonts w:eastAsia="Times New Roman"/>
          <w:color w:val="202124"/>
          <w:szCs w:val="24"/>
        </w:rPr>
        <w:t xml:space="preserve">όμμα της προδοσίας και της υποταγής, δηλαδή τη Νέα Δημοκρατία, τη σφηκοφωλιά, την παράταξη των </w:t>
      </w:r>
      <w:proofErr w:type="spellStart"/>
      <w:r>
        <w:rPr>
          <w:rFonts w:eastAsia="Times New Roman"/>
          <w:color w:val="202124"/>
          <w:szCs w:val="24"/>
        </w:rPr>
        <w:t>εθνομηδενιστών</w:t>
      </w:r>
      <w:proofErr w:type="spellEnd"/>
      <w:r>
        <w:rPr>
          <w:rFonts w:eastAsia="Times New Roman"/>
          <w:color w:val="202124"/>
          <w:szCs w:val="24"/>
        </w:rPr>
        <w:t>; Τι άλλο μπορεί να περιμένουν για να της γυρίσουν την πλάτη;</w:t>
      </w:r>
    </w:p>
    <w:p w14:paraId="36767696" w14:textId="77777777" w:rsidR="009F2CC8" w:rsidRDefault="00807E12">
      <w:pPr>
        <w:spacing w:line="600" w:lineRule="auto"/>
        <w:ind w:firstLine="720"/>
        <w:jc w:val="center"/>
        <w:rPr>
          <w:rFonts w:eastAsia="Times New Roman"/>
          <w:color w:val="202124"/>
          <w:szCs w:val="24"/>
        </w:rPr>
      </w:pPr>
      <w:r>
        <w:rPr>
          <w:rFonts w:eastAsia="Times New Roman"/>
          <w:color w:val="202124"/>
          <w:szCs w:val="24"/>
        </w:rPr>
        <w:t>(</w:t>
      </w:r>
      <w:r>
        <w:rPr>
          <w:rFonts w:eastAsia="Times New Roman"/>
          <w:color w:val="202124"/>
          <w:szCs w:val="24"/>
        </w:rPr>
        <w:t>Χειροκροτήματα από την πτέρυγα της Χρυσής Αυγής)</w:t>
      </w:r>
    </w:p>
    <w:p w14:paraId="36767697" w14:textId="77777777" w:rsidR="009F2CC8" w:rsidRDefault="00807E12">
      <w:pPr>
        <w:spacing w:line="600" w:lineRule="auto"/>
        <w:ind w:firstLine="720"/>
        <w:jc w:val="both"/>
        <w:rPr>
          <w:rFonts w:eastAsia="Times New Roman"/>
          <w:color w:val="202124"/>
          <w:szCs w:val="24"/>
        </w:rPr>
      </w:pPr>
      <w:r w:rsidRPr="001946C5">
        <w:rPr>
          <w:rFonts w:eastAsia="Times New Roman"/>
          <w:b/>
          <w:color w:val="202124"/>
          <w:szCs w:val="24"/>
        </w:rPr>
        <w:t>ΠΡΟΕΔΡΕΥΟΥΣΑ (Αναστασία Χριστοδουλοπούλου):</w:t>
      </w:r>
      <w:r>
        <w:rPr>
          <w:rFonts w:eastAsia="Times New Roman"/>
          <w:color w:val="202124"/>
          <w:szCs w:val="24"/>
        </w:rPr>
        <w:t xml:space="preserve"> Τον λόγο έχει ο κ. Κουμουτσάκος από τη Νέα Δημοκρατία για πέντε λεπτά</w:t>
      </w:r>
      <w:r>
        <w:rPr>
          <w:rFonts w:eastAsia="Times New Roman"/>
          <w:color w:val="202124"/>
          <w:szCs w:val="24"/>
        </w:rPr>
        <w:t>,</w:t>
      </w:r>
      <w:r>
        <w:rPr>
          <w:rFonts w:eastAsia="Times New Roman"/>
          <w:color w:val="202124"/>
          <w:szCs w:val="24"/>
        </w:rPr>
        <w:t xml:space="preserve"> με ανοχή.</w:t>
      </w:r>
    </w:p>
    <w:p w14:paraId="36767698" w14:textId="77777777" w:rsidR="009F2CC8" w:rsidRDefault="00807E12">
      <w:pPr>
        <w:spacing w:line="600" w:lineRule="auto"/>
        <w:ind w:firstLine="720"/>
        <w:jc w:val="both"/>
        <w:rPr>
          <w:rFonts w:eastAsia="Times New Roman"/>
          <w:color w:val="202124"/>
          <w:szCs w:val="24"/>
        </w:rPr>
      </w:pPr>
      <w:r>
        <w:rPr>
          <w:rFonts w:eastAsia="Times New Roman"/>
          <w:b/>
          <w:color w:val="202124"/>
          <w:szCs w:val="24"/>
        </w:rPr>
        <w:lastRenderedPageBreak/>
        <w:t>ΓΕΩΡΓΙΟΣ ΚΟΥΜΟΥΤΣΑΚΟΣ:</w:t>
      </w:r>
      <w:r>
        <w:rPr>
          <w:rFonts w:eastAsia="Times New Roman"/>
          <w:color w:val="202124"/>
          <w:szCs w:val="24"/>
        </w:rPr>
        <w:t xml:space="preserve"> Κυρία Υπουργέ, όταν είδα ότι λείπατε, είχα την εντύπωση ότι βιάζεστε, ενώ οι εκλογές είναι στις 26. Νόμιζα ότι είχατε αποχωρήσει πριν ακόμα γίνουν εκλογές. Πάντως καλώς ήρθατε</w:t>
      </w:r>
      <w:r>
        <w:rPr>
          <w:rFonts w:eastAsia="Times New Roman"/>
          <w:color w:val="202124"/>
          <w:szCs w:val="24"/>
        </w:rPr>
        <w:t>,</w:t>
      </w:r>
      <w:r>
        <w:rPr>
          <w:rFonts w:eastAsia="Times New Roman"/>
          <w:color w:val="202124"/>
          <w:szCs w:val="24"/>
        </w:rPr>
        <w:t xml:space="preserve"> για να μας ακούσετε.</w:t>
      </w:r>
    </w:p>
    <w:p w14:paraId="36767699" w14:textId="77777777" w:rsidR="009F2CC8" w:rsidRDefault="00807E12">
      <w:pPr>
        <w:spacing w:line="600" w:lineRule="auto"/>
        <w:ind w:firstLine="720"/>
        <w:jc w:val="both"/>
        <w:rPr>
          <w:rFonts w:eastAsia="Times New Roman"/>
          <w:color w:val="202124"/>
          <w:szCs w:val="24"/>
        </w:rPr>
      </w:pPr>
      <w:r>
        <w:rPr>
          <w:rFonts w:eastAsia="Times New Roman"/>
          <w:b/>
          <w:color w:val="202124"/>
          <w:szCs w:val="24"/>
        </w:rPr>
        <w:t>ΑΘΑΝΑΣΙΑ (</w:t>
      </w:r>
      <w:r w:rsidRPr="00E4300B">
        <w:rPr>
          <w:rFonts w:eastAsia="Times New Roman"/>
          <w:b/>
          <w:color w:val="202124"/>
          <w:szCs w:val="24"/>
        </w:rPr>
        <w:t>ΣΙΑ</w:t>
      </w:r>
      <w:r>
        <w:rPr>
          <w:rFonts w:eastAsia="Times New Roman"/>
          <w:b/>
          <w:color w:val="202124"/>
          <w:szCs w:val="24"/>
        </w:rPr>
        <w:t>)</w:t>
      </w:r>
      <w:r w:rsidRPr="00E4300B">
        <w:rPr>
          <w:rFonts w:eastAsia="Times New Roman"/>
          <w:b/>
          <w:color w:val="202124"/>
          <w:szCs w:val="24"/>
        </w:rPr>
        <w:t xml:space="preserve"> ΑΝΑΓΝΩΣΤΟΠΟΥΛΟΥ (Αναπληρώτρια Υπουργός</w:t>
      </w:r>
      <w:r>
        <w:rPr>
          <w:rFonts w:eastAsia="Times New Roman"/>
          <w:b/>
          <w:color w:val="202124"/>
          <w:szCs w:val="24"/>
        </w:rPr>
        <w:t xml:space="preserve"> Εξω</w:t>
      </w:r>
      <w:r>
        <w:rPr>
          <w:rFonts w:eastAsia="Times New Roman"/>
          <w:b/>
          <w:color w:val="202124"/>
          <w:szCs w:val="24"/>
        </w:rPr>
        <w:t>τερικών</w:t>
      </w:r>
      <w:r w:rsidRPr="00E4300B">
        <w:rPr>
          <w:rFonts w:eastAsia="Times New Roman"/>
          <w:b/>
          <w:color w:val="202124"/>
          <w:szCs w:val="24"/>
        </w:rPr>
        <w:t xml:space="preserve">): </w:t>
      </w:r>
      <w:r>
        <w:rPr>
          <w:rFonts w:eastAsia="Times New Roman"/>
          <w:color w:val="202124"/>
          <w:szCs w:val="24"/>
        </w:rPr>
        <w:t>Δεν αποχωρώ, κύριε Κουμουτσάκο, ποτέ.</w:t>
      </w:r>
    </w:p>
    <w:p w14:paraId="3676769A" w14:textId="77777777" w:rsidR="009F2CC8" w:rsidRDefault="00807E12">
      <w:pPr>
        <w:spacing w:line="600" w:lineRule="auto"/>
        <w:ind w:firstLine="720"/>
        <w:jc w:val="both"/>
        <w:rPr>
          <w:rFonts w:eastAsia="Times New Roman"/>
          <w:color w:val="202124"/>
          <w:szCs w:val="24"/>
        </w:rPr>
      </w:pPr>
      <w:r>
        <w:rPr>
          <w:rFonts w:eastAsia="Times New Roman"/>
          <w:b/>
          <w:color w:val="202124"/>
          <w:szCs w:val="24"/>
        </w:rPr>
        <w:t>ΓΕΩΡΓΙΟΣ ΚΟΥΜΟΥΤΣΑΚΟΣ:</w:t>
      </w:r>
      <w:r>
        <w:rPr>
          <w:rFonts w:eastAsia="Times New Roman"/>
          <w:color w:val="202124"/>
          <w:szCs w:val="24"/>
        </w:rPr>
        <w:t xml:space="preserve"> Κυρίες και κύριοι συνάδελφοι, η σημερινή συζήτηση</w:t>
      </w:r>
      <w:r>
        <w:rPr>
          <w:rFonts w:eastAsia="Times New Roman"/>
          <w:color w:val="202124"/>
          <w:szCs w:val="24"/>
        </w:rPr>
        <w:t>,</w:t>
      </w:r>
      <w:r>
        <w:rPr>
          <w:rFonts w:eastAsia="Times New Roman"/>
          <w:color w:val="202124"/>
          <w:szCs w:val="24"/>
        </w:rPr>
        <w:t xml:space="preserve"> που αφορά δύο συμφωνίες κυρώσεων που φέρνει στη Βουλή των Ελλήνων η Κυβέρνηση</w:t>
      </w:r>
      <w:r>
        <w:rPr>
          <w:rFonts w:eastAsia="Times New Roman"/>
          <w:color w:val="202124"/>
          <w:szCs w:val="24"/>
        </w:rPr>
        <w:t>,</w:t>
      </w:r>
      <w:r>
        <w:rPr>
          <w:rFonts w:eastAsia="Times New Roman"/>
          <w:color w:val="202124"/>
          <w:szCs w:val="24"/>
        </w:rPr>
        <w:t xml:space="preserve"> γίνεται σε ένα συγκεκριμένο περιβάλλον εθνικών εξελίξεων, γεωπολιτικών εξελίξεων στην ευρύτερη περιοχή μας, στην Ανατολική Μεσόγειο και στο Αιγαίο.</w:t>
      </w:r>
    </w:p>
    <w:p w14:paraId="3676769B" w14:textId="77777777" w:rsidR="009F2CC8" w:rsidRDefault="00807E12">
      <w:pPr>
        <w:spacing w:line="600" w:lineRule="auto"/>
        <w:ind w:firstLine="720"/>
        <w:jc w:val="both"/>
        <w:rPr>
          <w:rFonts w:eastAsia="Times New Roman"/>
          <w:szCs w:val="24"/>
        </w:rPr>
      </w:pPr>
      <w:r>
        <w:rPr>
          <w:rFonts w:eastAsia="Times New Roman"/>
          <w:szCs w:val="24"/>
        </w:rPr>
        <w:t>Α</w:t>
      </w:r>
      <w:r w:rsidRPr="00D07D9F">
        <w:rPr>
          <w:rFonts w:eastAsia="Times New Roman"/>
          <w:szCs w:val="24"/>
        </w:rPr>
        <w:t>υτή είναι η πραγματική θεματική στην κοινωνία αυτή την ώρα</w:t>
      </w:r>
      <w:r>
        <w:rPr>
          <w:rFonts w:eastAsia="Times New Roman"/>
          <w:szCs w:val="24"/>
        </w:rPr>
        <w:t>. Κι όταν μιλάμε για</w:t>
      </w:r>
      <w:r w:rsidRPr="00D07D9F">
        <w:rPr>
          <w:rFonts w:eastAsia="Times New Roman"/>
          <w:szCs w:val="24"/>
        </w:rPr>
        <w:t xml:space="preserve"> ένα ζήτημα ε</w:t>
      </w:r>
      <w:r>
        <w:rPr>
          <w:rFonts w:eastAsia="Times New Roman"/>
          <w:szCs w:val="24"/>
        </w:rPr>
        <w:t>ξ</w:t>
      </w:r>
      <w:r w:rsidRPr="00D07D9F">
        <w:rPr>
          <w:rFonts w:eastAsia="Times New Roman"/>
          <w:szCs w:val="24"/>
        </w:rPr>
        <w:t>ωτερικής πολιτ</w:t>
      </w:r>
      <w:r w:rsidRPr="00D07D9F">
        <w:rPr>
          <w:rFonts w:eastAsia="Times New Roman"/>
          <w:szCs w:val="24"/>
        </w:rPr>
        <w:t>ικής</w:t>
      </w:r>
      <w:r>
        <w:rPr>
          <w:rFonts w:eastAsia="Times New Roman"/>
          <w:szCs w:val="24"/>
        </w:rPr>
        <w:t>,</w:t>
      </w:r>
      <w:r w:rsidRPr="00D07D9F">
        <w:rPr>
          <w:rFonts w:eastAsia="Times New Roman"/>
          <w:szCs w:val="24"/>
        </w:rPr>
        <w:t xml:space="preserve"> δεν μπορούμε να κλείσουμε τα μάτια για το τι συμβαίνει</w:t>
      </w:r>
      <w:r>
        <w:rPr>
          <w:rFonts w:eastAsia="Times New Roman"/>
          <w:szCs w:val="24"/>
        </w:rPr>
        <w:t>.</w:t>
      </w:r>
    </w:p>
    <w:p w14:paraId="3676769C" w14:textId="77777777" w:rsidR="009F2CC8" w:rsidRDefault="00807E12">
      <w:pPr>
        <w:spacing w:line="600" w:lineRule="auto"/>
        <w:ind w:firstLine="720"/>
        <w:jc w:val="both"/>
        <w:rPr>
          <w:rFonts w:eastAsia="Times New Roman"/>
          <w:szCs w:val="24"/>
        </w:rPr>
      </w:pPr>
      <w:r>
        <w:rPr>
          <w:rFonts w:eastAsia="Times New Roman"/>
          <w:szCs w:val="24"/>
        </w:rPr>
        <w:lastRenderedPageBreak/>
        <w:t xml:space="preserve">Άλλωστε, βρίσκεται </w:t>
      </w:r>
      <w:r w:rsidRPr="00D07D9F">
        <w:rPr>
          <w:rFonts w:eastAsia="Times New Roman"/>
          <w:szCs w:val="24"/>
        </w:rPr>
        <w:t xml:space="preserve">σε εξέλιξη </w:t>
      </w:r>
      <w:r>
        <w:rPr>
          <w:rFonts w:eastAsia="Times New Roman"/>
          <w:szCs w:val="24"/>
        </w:rPr>
        <w:t xml:space="preserve">μιας μείζονος κλίμακας </w:t>
      </w:r>
      <w:r w:rsidRPr="00D07D9F">
        <w:rPr>
          <w:rFonts w:eastAsia="Times New Roman"/>
          <w:szCs w:val="24"/>
        </w:rPr>
        <w:t>στρατιωτική άσκηση της Τουρκίας</w:t>
      </w:r>
      <w:r>
        <w:rPr>
          <w:rFonts w:eastAsia="Times New Roman"/>
          <w:szCs w:val="24"/>
        </w:rPr>
        <w:t>,</w:t>
      </w:r>
      <w:r w:rsidRPr="00D07D9F">
        <w:rPr>
          <w:rFonts w:eastAsia="Times New Roman"/>
          <w:szCs w:val="24"/>
        </w:rPr>
        <w:t xml:space="preserve"> η άσκηση </w:t>
      </w:r>
      <w:r>
        <w:rPr>
          <w:rFonts w:eastAsia="Times New Roman"/>
          <w:szCs w:val="24"/>
        </w:rPr>
        <w:t>«Θ</w:t>
      </w:r>
      <w:r w:rsidRPr="00D07D9F">
        <w:rPr>
          <w:rFonts w:eastAsia="Times New Roman"/>
          <w:szCs w:val="24"/>
        </w:rPr>
        <w:t>αλασσόλυκος</w:t>
      </w:r>
      <w:r>
        <w:rPr>
          <w:rFonts w:eastAsia="Times New Roman"/>
          <w:szCs w:val="24"/>
        </w:rPr>
        <w:t>», που επιβεβαιώνει ότι η Τουρκία έχει</w:t>
      </w:r>
      <w:r w:rsidRPr="00D07D9F">
        <w:rPr>
          <w:rFonts w:eastAsia="Times New Roman"/>
          <w:szCs w:val="24"/>
        </w:rPr>
        <w:t xml:space="preserve"> εγκλωβιστεί σε μία στρατηγική έντασης</w:t>
      </w:r>
      <w:r>
        <w:rPr>
          <w:rFonts w:eastAsia="Times New Roman"/>
          <w:szCs w:val="24"/>
        </w:rPr>
        <w:t>.</w:t>
      </w:r>
      <w:r w:rsidRPr="00D07D9F">
        <w:rPr>
          <w:rFonts w:eastAsia="Times New Roman"/>
          <w:szCs w:val="24"/>
        </w:rPr>
        <w:t xml:space="preserve"> </w:t>
      </w:r>
      <w:r>
        <w:rPr>
          <w:rFonts w:eastAsia="Times New Roman"/>
          <w:szCs w:val="24"/>
        </w:rPr>
        <w:t>Δ</w:t>
      </w:r>
      <w:r w:rsidRPr="00D07D9F">
        <w:rPr>
          <w:rFonts w:eastAsia="Times New Roman"/>
          <w:szCs w:val="24"/>
        </w:rPr>
        <w:t>ιότι</w:t>
      </w:r>
      <w:r>
        <w:rPr>
          <w:rFonts w:eastAsia="Times New Roman"/>
          <w:szCs w:val="24"/>
        </w:rPr>
        <w:t>,</w:t>
      </w:r>
      <w:r w:rsidRPr="00D07D9F">
        <w:rPr>
          <w:rFonts w:eastAsia="Times New Roman"/>
          <w:szCs w:val="24"/>
        </w:rPr>
        <w:t xml:space="preserve"> τ</w:t>
      </w:r>
      <w:r w:rsidRPr="00D07D9F">
        <w:rPr>
          <w:rFonts w:eastAsia="Times New Roman"/>
          <w:szCs w:val="24"/>
        </w:rPr>
        <w:t>αυτόχρονα</w:t>
      </w:r>
      <w:r>
        <w:rPr>
          <w:rFonts w:eastAsia="Times New Roman"/>
          <w:szCs w:val="24"/>
        </w:rPr>
        <w:t>,</w:t>
      </w:r>
      <w:r w:rsidRPr="00D07D9F">
        <w:rPr>
          <w:rFonts w:eastAsia="Times New Roman"/>
          <w:szCs w:val="24"/>
        </w:rPr>
        <w:t xml:space="preserve"> έχει </w:t>
      </w:r>
      <w:proofErr w:type="spellStart"/>
      <w:r w:rsidRPr="00D07D9F">
        <w:rPr>
          <w:rFonts w:eastAsia="Times New Roman"/>
          <w:szCs w:val="24"/>
        </w:rPr>
        <w:t>αυτοεξαιρεθεί</w:t>
      </w:r>
      <w:proofErr w:type="spellEnd"/>
      <w:r w:rsidRPr="00D07D9F">
        <w:rPr>
          <w:rFonts w:eastAsia="Times New Roman"/>
          <w:szCs w:val="24"/>
        </w:rPr>
        <w:t xml:space="preserve"> από τις θετικές ενεργειακές εξελίξεις </w:t>
      </w:r>
      <w:r>
        <w:rPr>
          <w:rFonts w:eastAsia="Times New Roman"/>
          <w:szCs w:val="24"/>
        </w:rPr>
        <w:t xml:space="preserve">στην </w:t>
      </w:r>
      <w:r w:rsidRPr="00D07D9F">
        <w:rPr>
          <w:rFonts w:eastAsia="Times New Roman"/>
          <w:szCs w:val="24"/>
        </w:rPr>
        <w:t>Ανατολική Μεσόγειο</w:t>
      </w:r>
      <w:r>
        <w:rPr>
          <w:rFonts w:eastAsia="Times New Roman"/>
          <w:szCs w:val="24"/>
        </w:rPr>
        <w:t>.</w:t>
      </w:r>
      <w:r w:rsidRPr="00D07D9F">
        <w:rPr>
          <w:rFonts w:eastAsia="Times New Roman"/>
          <w:szCs w:val="24"/>
        </w:rPr>
        <w:t xml:space="preserve"> </w:t>
      </w:r>
      <w:proofErr w:type="spellStart"/>
      <w:r>
        <w:rPr>
          <w:rFonts w:eastAsia="Times New Roman"/>
          <w:szCs w:val="24"/>
        </w:rPr>
        <w:t>Α</w:t>
      </w:r>
      <w:r w:rsidRPr="00D07D9F">
        <w:rPr>
          <w:rFonts w:eastAsia="Times New Roman"/>
          <w:szCs w:val="24"/>
        </w:rPr>
        <w:t>υτοεξαιρ</w:t>
      </w:r>
      <w:r>
        <w:rPr>
          <w:rFonts w:eastAsia="Times New Roman"/>
          <w:szCs w:val="24"/>
        </w:rPr>
        <w:t>έθηκε</w:t>
      </w:r>
      <w:proofErr w:type="spellEnd"/>
      <w:r>
        <w:rPr>
          <w:rFonts w:eastAsia="Times New Roman"/>
          <w:szCs w:val="24"/>
        </w:rPr>
        <w:t xml:space="preserve"> </w:t>
      </w:r>
      <w:r w:rsidRPr="00D07D9F">
        <w:rPr>
          <w:rFonts w:eastAsia="Times New Roman"/>
          <w:szCs w:val="24"/>
        </w:rPr>
        <w:t xml:space="preserve">γιατί δεν θέλει να εφαρμόσει το </w:t>
      </w:r>
      <w:r>
        <w:rPr>
          <w:rFonts w:eastAsia="Times New Roman"/>
          <w:szCs w:val="24"/>
        </w:rPr>
        <w:t>Δ</w:t>
      </w:r>
      <w:r w:rsidRPr="00D07D9F">
        <w:rPr>
          <w:rFonts w:eastAsia="Times New Roman"/>
          <w:szCs w:val="24"/>
        </w:rPr>
        <w:t xml:space="preserve">ιεθνές </w:t>
      </w:r>
      <w:r>
        <w:rPr>
          <w:rFonts w:eastAsia="Times New Roman"/>
          <w:szCs w:val="24"/>
        </w:rPr>
        <w:t>Δ</w:t>
      </w:r>
      <w:r w:rsidRPr="00D07D9F">
        <w:rPr>
          <w:rFonts w:eastAsia="Times New Roman"/>
          <w:szCs w:val="24"/>
        </w:rPr>
        <w:t>ίκαιο</w:t>
      </w:r>
      <w:r>
        <w:rPr>
          <w:rFonts w:eastAsia="Times New Roman"/>
          <w:szCs w:val="24"/>
        </w:rPr>
        <w:t>,</w:t>
      </w:r>
      <w:r w:rsidRPr="00D07D9F">
        <w:rPr>
          <w:rFonts w:eastAsia="Times New Roman"/>
          <w:szCs w:val="24"/>
        </w:rPr>
        <w:t xml:space="preserve"> </w:t>
      </w:r>
      <w:r>
        <w:rPr>
          <w:rFonts w:eastAsia="Times New Roman"/>
          <w:szCs w:val="24"/>
        </w:rPr>
        <w:t>γ</w:t>
      </w:r>
      <w:r w:rsidRPr="00D07D9F">
        <w:rPr>
          <w:rFonts w:eastAsia="Times New Roman"/>
          <w:szCs w:val="24"/>
        </w:rPr>
        <w:t>ιατί δεν θέλει να αναγνωρίσει την Κυπριακή Δημοκρατία</w:t>
      </w:r>
      <w:r>
        <w:rPr>
          <w:rFonts w:eastAsia="Times New Roman"/>
          <w:szCs w:val="24"/>
        </w:rPr>
        <w:t>,</w:t>
      </w:r>
      <w:r w:rsidRPr="00D07D9F">
        <w:rPr>
          <w:rFonts w:eastAsia="Times New Roman"/>
          <w:szCs w:val="24"/>
        </w:rPr>
        <w:t xml:space="preserve"> γιατί έχει προβλήματα με όλους τους γείτονές</w:t>
      </w:r>
      <w:r w:rsidRPr="00D07D9F">
        <w:rPr>
          <w:rFonts w:eastAsia="Times New Roman"/>
          <w:szCs w:val="24"/>
        </w:rPr>
        <w:t xml:space="preserve"> </w:t>
      </w:r>
      <w:r>
        <w:rPr>
          <w:rFonts w:eastAsia="Times New Roman"/>
          <w:szCs w:val="24"/>
        </w:rPr>
        <w:t>της.</w:t>
      </w:r>
      <w:r w:rsidRPr="00D07D9F">
        <w:rPr>
          <w:rFonts w:eastAsia="Times New Roman"/>
          <w:szCs w:val="24"/>
        </w:rPr>
        <w:t xml:space="preserve"> </w:t>
      </w:r>
      <w:r>
        <w:rPr>
          <w:rFonts w:eastAsia="Times New Roman"/>
          <w:szCs w:val="24"/>
        </w:rPr>
        <w:t xml:space="preserve">Κι επειδή έχει </w:t>
      </w:r>
      <w:proofErr w:type="spellStart"/>
      <w:r>
        <w:rPr>
          <w:rFonts w:eastAsia="Times New Roman"/>
          <w:szCs w:val="24"/>
        </w:rPr>
        <w:t>αυτο</w:t>
      </w:r>
      <w:r w:rsidRPr="00D07D9F">
        <w:rPr>
          <w:rFonts w:eastAsia="Times New Roman"/>
          <w:szCs w:val="24"/>
        </w:rPr>
        <w:t>αποκλειστεί</w:t>
      </w:r>
      <w:proofErr w:type="spellEnd"/>
      <w:r>
        <w:rPr>
          <w:rFonts w:eastAsia="Times New Roman"/>
          <w:szCs w:val="24"/>
        </w:rPr>
        <w:t xml:space="preserve">, έχει και </w:t>
      </w:r>
      <w:proofErr w:type="spellStart"/>
      <w:r>
        <w:rPr>
          <w:rFonts w:eastAsia="Times New Roman"/>
          <w:szCs w:val="24"/>
        </w:rPr>
        <w:t>αυτο</w:t>
      </w:r>
      <w:r w:rsidRPr="00D07D9F">
        <w:rPr>
          <w:rFonts w:eastAsia="Times New Roman"/>
          <w:szCs w:val="24"/>
        </w:rPr>
        <w:t>εγκλωβιστεί</w:t>
      </w:r>
      <w:proofErr w:type="spellEnd"/>
      <w:r w:rsidRPr="00D07D9F">
        <w:rPr>
          <w:rFonts w:eastAsia="Times New Roman"/>
          <w:szCs w:val="24"/>
        </w:rPr>
        <w:t xml:space="preserve"> σε ένα σπιράλ συνεχούς έντασης</w:t>
      </w:r>
      <w:r>
        <w:rPr>
          <w:rFonts w:eastAsia="Times New Roman"/>
          <w:szCs w:val="24"/>
        </w:rPr>
        <w:t>, εξελισσόμενη</w:t>
      </w:r>
      <w:r w:rsidRPr="00D07D9F">
        <w:rPr>
          <w:rFonts w:eastAsia="Times New Roman"/>
          <w:szCs w:val="24"/>
        </w:rPr>
        <w:t xml:space="preserve"> σε παράγοντα αστάθειας</w:t>
      </w:r>
      <w:r>
        <w:rPr>
          <w:rFonts w:eastAsia="Times New Roman"/>
          <w:szCs w:val="24"/>
        </w:rPr>
        <w:t>,</w:t>
      </w:r>
      <w:r w:rsidRPr="00D07D9F">
        <w:rPr>
          <w:rFonts w:eastAsia="Times New Roman"/>
          <w:szCs w:val="24"/>
        </w:rPr>
        <w:t xml:space="preserve"> αβεβαιότητας </w:t>
      </w:r>
      <w:r>
        <w:rPr>
          <w:rFonts w:eastAsia="Times New Roman"/>
          <w:szCs w:val="24"/>
        </w:rPr>
        <w:t>και επικίνδυνης έντασης στην</w:t>
      </w:r>
      <w:r w:rsidRPr="00D07D9F">
        <w:rPr>
          <w:rFonts w:eastAsia="Times New Roman"/>
          <w:szCs w:val="24"/>
        </w:rPr>
        <w:t xml:space="preserve"> Ανατολική Μεσόγειο</w:t>
      </w:r>
      <w:r>
        <w:rPr>
          <w:rFonts w:eastAsia="Times New Roman"/>
          <w:szCs w:val="24"/>
        </w:rPr>
        <w:t>.</w:t>
      </w:r>
    </w:p>
    <w:p w14:paraId="3676769D" w14:textId="77777777" w:rsidR="009F2CC8" w:rsidRDefault="00807E12">
      <w:pPr>
        <w:spacing w:line="600" w:lineRule="auto"/>
        <w:ind w:firstLine="720"/>
        <w:jc w:val="both"/>
        <w:rPr>
          <w:rFonts w:eastAsia="Times New Roman"/>
          <w:szCs w:val="24"/>
        </w:rPr>
      </w:pPr>
      <w:r>
        <w:rPr>
          <w:rFonts w:eastAsia="Times New Roman"/>
          <w:szCs w:val="24"/>
        </w:rPr>
        <w:t>Είναι, λοιπόν, σήμερα</w:t>
      </w:r>
      <w:r w:rsidRPr="00D07D9F">
        <w:rPr>
          <w:rFonts w:eastAsia="Times New Roman"/>
          <w:szCs w:val="24"/>
        </w:rPr>
        <w:t xml:space="preserve"> </w:t>
      </w:r>
      <w:r>
        <w:rPr>
          <w:rFonts w:eastAsia="Times New Roman"/>
          <w:szCs w:val="24"/>
        </w:rPr>
        <w:t>η ευκαιρία, εδώ</w:t>
      </w:r>
      <w:r w:rsidRPr="00D07D9F">
        <w:rPr>
          <w:rFonts w:eastAsia="Times New Roman"/>
          <w:szCs w:val="24"/>
        </w:rPr>
        <w:t xml:space="preserve"> από τη Βουλή των Ελλήνων</w:t>
      </w:r>
      <w:r>
        <w:rPr>
          <w:rFonts w:eastAsia="Times New Roman"/>
          <w:szCs w:val="24"/>
        </w:rPr>
        <w:t>,</w:t>
      </w:r>
      <w:r w:rsidRPr="00D07D9F">
        <w:rPr>
          <w:rFonts w:eastAsia="Times New Roman"/>
          <w:szCs w:val="24"/>
        </w:rPr>
        <w:t xml:space="preserve"> να σταλούν ορισμένα σαφή μηνύματα προς </w:t>
      </w:r>
      <w:r>
        <w:rPr>
          <w:rFonts w:eastAsia="Times New Roman"/>
          <w:szCs w:val="24"/>
        </w:rPr>
        <w:t xml:space="preserve">την άλλη πλευρά, </w:t>
      </w:r>
      <w:r w:rsidRPr="00D07D9F">
        <w:rPr>
          <w:rFonts w:eastAsia="Times New Roman"/>
          <w:szCs w:val="24"/>
        </w:rPr>
        <w:t>αλλά</w:t>
      </w:r>
      <w:r>
        <w:rPr>
          <w:rFonts w:eastAsia="Times New Roman"/>
          <w:szCs w:val="24"/>
        </w:rPr>
        <w:t>,</w:t>
      </w:r>
      <w:r w:rsidRPr="00D07D9F">
        <w:rPr>
          <w:rFonts w:eastAsia="Times New Roman"/>
          <w:szCs w:val="24"/>
        </w:rPr>
        <w:t xml:space="preserve"> όπως θα δείτε</w:t>
      </w:r>
      <w:r>
        <w:rPr>
          <w:rFonts w:eastAsia="Times New Roman"/>
          <w:szCs w:val="24"/>
        </w:rPr>
        <w:t>,</w:t>
      </w:r>
      <w:r w:rsidRPr="00D07D9F">
        <w:rPr>
          <w:rFonts w:eastAsia="Times New Roman"/>
          <w:szCs w:val="24"/>
        </w:rPr>
        <w:t xml:space="preserve"> και προς την </w:t>
      </w:r>
      <w:r>
        <w:rPr>
          <w:rFonts w:eastAsia="Times New Roman"/>
          <w:szCs w:val="24"/>
        </w:rPr>
        <w:t>Κ</w:t>
      </w:r>
      <w:r w:rsidRPr="00D07D9F">
        <w:rPr>
          <w:rFonts w:eastAsia="Times New Roman"/>
          <w:szCs w:val="24"/>
        </w:rPr>
        <w:t>υβέρνηση</w:t>
      </w:r>
      <w:r>
        <w:rPr>
          <w:rFonts w:eastAsia="Times New Roman"/>
          <w:szCs w:val="24"/>
        </w:rPr>
        <w:t xml:space="preserve">. </w:t>
      </w:r>
    </w:p>
    <w:p w14:paraId="3676769E" w14:textId="77777777" w:rsidR="009F2CC8" w:rsidRDefault="00807E12">
      <w:pPr>
        <w:spacing w:line="600" w:lineRule="auto"/>
        <w:ind w:firstLine="720"/>
        <w:jc w:val="both"/>
        <w:rPr>
          <w:rFonts w:eastAsia="Times New Roman"/>
          <w:szCs w:val="24"/>
        </w:rPr>
      </w:pPr>
      <w:r>
        <w:rPr>
          <w:rFonts w:eastAsia="Times New Roman"/>
          <w:szCs w:val="24"/>
        </w:rPr>
        <w:lastRenderedPageBreak/>
        <w:t xml:space="preserve">Πρώτα απ’ όλα προς την Άγκυρα: Η </w:t>
      </w:r>
      <w:r w:rsidRPr="00D07D9F">
        <w:rPr>
          <w:rFonts w:eastAsia="Times New Roman"/>
          <w:szCs w:val="24"/>
        </w:rPr>
        <w:t xml:space="preserve">προεκλογική </w:t>
      </w:r>
      <w:r>
        <w:rPr>
          <w:rFonts w:eastAsia="Times New Roman"/>
          <w:szCs w:val="24"/>
        </w:rPr>
        <w:t>εσωτερική</w:t>
      </w:r>
      <w:r w:rsidRPr="00D07D9F">
        <w:rPr>
          <w:rFonts w:eastAsia="Times New Roman"/>
          <w:szCs w:val="24"/>
        </w:rPr>
        <w:t xml:space="preserve"> κομματική αντιπαράθεση στη χώρα μας </w:t>
      </w:r>
      <w:r>
        <w:rPr>
          <w:rFonts w:eastAsia="Times New Roman"/>
          <w:szCs w:val="24"/>
        </w:rPr>
        <w:t xml:space="preserve">να μην παρερμηνευτεί. </w:t>
      </w:r>
      <w:r w:rsidRPr="00224ACE">
        <w:rPr>
          <w:rFonts w:eastAsia="Times New Roman"/>
          <w:caps/>
          <w:szCs w:val="24"/>
        </w:rPr>
        <w:t>α</w:t>
      </w:r>
      <w:r w:rsidRPr="00D07D9F">
        <w:rPr>
          <w:rFonts w:eastAsia="Times New Roman"/>
          <w:szCs w:val="24"/>
        </w:rPr>
        <w:t>πέναντι σε οποιαδήποτε πρόκληση και σε</w:t>
      </w:r>
      <w:r w:rsidRPr="00D07D9F">
        <w:rPr>
          <w:rFonts w:eastAsia="Times New Roman"/>
          <w:szCs w:val="24"/>
        </w:rPr>
        <w:t xml:space="preserve"> οποιαδήποτε απειλή</w:t>
      </w:r>
      <w:r>
        <w:rPr>
          <w:rFonts w:eastAsia="Times New Roman"/>
          <w:szCs w:val="24"/>
        </w:rPr>
        <w:t>,</w:t>
      </w:r>
      <w:r w:rsidRPr="00D07D9F">
        <w:rPr>
          <w:rFonts w:eastAsia="Times New Roman"/>
          <w:szCs w:val="24"/>
        </w:rPr>
        <w:t xml:space="preserve"> θα βρουν ενωμένους τους Έλληνες και τον </w:t>
      </w:r>
      <w:r>
        <w:rPr>
          <w:rFonts w:eastAsia="Times New Roman"/>
          <w:szCs w:val="24"/>
        </w:rPr>
        <w:t>Ε</w:t>
      </w:r>
      <w:r w:rsidRPr="00D07D9F">
        <w:rPr>
          <w:rFonts w:eastAsia="Times New Roman"/>
          <w:szCs w:val="24"/>
        </w:rPr>
        <w:t>λληνισμό</w:t>
      </w:r>
      <w:r>
        <w:rPr>
          <w:rFonts w:eastAsia="Times New Roman"/>
          <w:szCs w:val="24"/>
        </w:rPr>
        <w:t>.</w:t>
      </w:r>
      <w:r w:rsidRPr="00D07D9F">
        <w:rPr>
          <w:rFonts w:eastAsia="Times New Roman"/>
          <w:szCs w:val="24"/>
        </w:rPr>
        <w:t xml:space="preserve"> </w:t>
      </w:r>
      <w:r>
        <w:rPr>
          <w:rFonts w:eastAsia="Times New Roman"/>
          <w:szCs w:val="24"/>
        </w:rPr>
        <w:t>Κι</w:t>
      </w:r>
      <w:r w:rsidRPr="00D07D9F">
        <w:rPr>
          <w:rFonts w:eastAsia="Times New Roman"/>
          <w:szCs w:val="24"/>
        </w:rPr>
        <w:t xml:space="preserve"> αν νομίζουν ότι με τις ασκήσεις αυτές θα μας τρομάξουν</w:t>
      </w:r>
      <w:r>
        <w:rPr>
          <w:rFonts w:eastAsia="Times New Roman"/>
          <w:szCs w:val="24"/>
        </w:rPr>
        <w:t>,</w:t>
      </w:r>
      <w:r w:rsidRPr="00D07D9F">
        <w:rPr>
          <w:rFonts w:eastAsia="Times New Roman"/>
          <w:szCs w:val="24"/>
        </w:rPr>
        <w:t xml:space="preserve"> κάνουν τεράστιο λάθος</w:t>
      </w:r>
      <w:r>
        <w:rPr>
          <w:rFonts w:eastAsia="Times New Roman"/>
          <w:szCs w:val="24"/>
        </w:rPr>
        <w:t>.</w:t>
      </w:r>
      <w:r w:rsidRPr="00D07D9F">
        <w:rPr>
          <w:rFonts w:eastAsia="Times New Roman"/>
          <w:szCs w:val="24"/>
        </w:rPr>
        <w:t xml:space="preserve"> </w:t>
      </w:r>
      <w:r>
        <w:rPr>
          <w:rFonts w:eastAsia="Times New Roman"/>
          <w:szCs w:val="24"/>
        </w:rPr>
        <w:t xml:space="preserve">Οι ίδιοι θα τρομάξουν από την ισχύ της εθνικής </w:t>
      </w:r>
      <w:r w:rsidRPr="00D07D9F">
        <w:rPr>
          <w:rFonts w:eastAsia="Times New Roman"/>
          <w:szCs w:val="24"/>
        </w:rPr>
        <w:t xml:space="preserve">μας ενότητας απέναντι στις προκλήσεις </w:t>
      </w:r>
      <w:r>
        <w:rPr>
          <w:rFonts w:eastAsia="Times New Roman"/>
          <w:szCs w:val="24"/>
        </w:rPr>
        <w:t>τους. Δεν έχουν α</w:t>
      </w:r>
      <w:r>
        <w:rPr>
          <w:rFonts w:eastAsia="Times New Roman"/>
          <w:szCs w:val="24"/>
        </w:rPr>
        <w:t xml:space="preserve">ντιληφθεί </w:t>
      </w:r>
      <w:r w:rsidRPr="00D07D9F">
        <w:rPr>
          <w:rFonts w:eastAsia="Times New Roman"/>
          <w:szCs w:val="24"/>
        </w:rPr>
        <w:t>ποια δύναμη κρύβει η ενότητα των Ελλήνων</w:t>
      </w:r>
      <w:r>
        <w:rPr>
          <w:rFonts w:eastAsia="Times New Roman"/>
          <w:szCs w:val="24"/>
        </w:rPr>
        <w:t xml:space="preserve"> και γι’ αυτό δεν πρέπει να παίζουν με</w:t>
      </w:r>
      <w:r w:rsidRPr="00D07D9F">
        <w:rPr>
          <w:rFonts w:eastAsia="Times New Roman"/>
          <w:szCs w:val="24"/>
        </w:rPr>
        <w:t xml:space="preserve"> τη φωτιά</w:t>
      </w:r>
      <w:r>
        <w:rPr>
          <w:rFonts w:eastAsia="Times New Roman"/>
          <w:szCs w:val="24"/>
        </w:rPr>
        <w:t>.</w:t>
      </w:r>
    </w:p>
    <w:p w14:paraId="3676769F" w14:textId="77777777" w:rsidR="009F2CC8" w:rsidRDefault="00807E12">
      <w:pPr>
        <w:spacing w:line="600" w:lineRule="auto"/>
        <w:ind w:firstLine="720"/>
        <w:jc w:val="both"/>
        <w:rPr>
          <w:rFonts w:eastAsia="Times New Roman"/>
          <w:szCs w:val="24"/>
        </w:rPr>
      </w:pPr>
      <w:r>
        <w:rPr>
          <w:rFonts w:eastAsia="Times New Roman"/>
          <w:szCs w:val="24"/>
        </w:rPr>
        <w:t>Αυτό το</w:t>
      </w:r>
      <w:r w:rsidRPr="00D07D9F">
        <w:rPr>
          <w:rFonts w:eastAsia="Times New Roman"/>
          <w:szCs w:val="24"/>
        </w:rPr>
        <w:t xml:space="preserve"> μήνυμα έρχεται από την παράταξη εκείνη της χώρας που θεωρεί ότι η εθνική ενότητα είναι ο ισχυρότερος παράγων </w:t>
      </w:r>
      <w:r>
        <w:rPr>
          <w:rFonts w:eastAsia="Times New Roman"/>
          <w:szCs w:val="24"/>
        </w:rPr>
        <w:t>ε</w:t>
      </w:r>
      <w:r w:rsidRPr="00D07D9F">
        <w:rPr>
          <w:rFonts w:eastAsia="Times New Roman"/>
          <w:szCs w:val="24"/>
        </w:rPr>
        <w:t>θνικής ισχύος της Ελλάδας</w:t>
      </w:r>
      <w:r>
        <w:rPr>
          <w:rFonts w:eastAsia="Times New Roman"/>
          <w:szCs w:val="24"/>
        </w:rPr>
        <w:t>.</w:t>
      </w:r>
      <w:r w:rsidRPr="00D07D9F">
        <w:rPr>
          <w:rFonts w:eastAsia="Times New Roman"/>
          <w:szCs w:val="24"/>
        </w:rPr>
        <w:t xml:space="preserve"> </w:t>
      </w:r>
      <w:r>
        <w:rPr>
          <w:rFonts w:eastAsia="Times New Roman"/>
          <w:szCs w:val="24"/>
        </w:rPr>
        <w:t xml:space="preserve">Γι’ αυτό, η </w:t>
      </w:r>
      <w:r>
        <w:rPr>
          <w:rFonts w:eastAsia="Times New Roman"/>
          <w:szCs w:val="24"/>
        </w:rPr>
        <w:t xml:space="preserve">ενότητα αυτή είναι πολύτιμη και </w:t>
      </w:r>
      <w:r w:rsidRPr="00D07D9F">
        <w:rPr>
          <w:rFonts w:eastAsia="Times New Roman"/>
          <w:szCs w:val="24"/>
        </w:rPr>
        <w:t xml:space="preserve">λυπάμαι να πω ότι η </w:t>
      </w:r>
      <w:r>
        <w:rPr>
          <w:rFonts w:eastAsia="Times New Roman"/>
          <w:szCs w:val="24"/>
        </w:rPr>
        <w:t>Κ</w:t>
      </w:r>
      <w:r w:rsidRPr="00D07D9F">
        <w:rPr>
          <w:rFonts w:eastAsia="Times New Roman"/>
          <w:szCs w:val="24"/>
        </w:rPr>
        <w:t>υβέρνηση πολιτεύτηκε όλα αυτά τα χρόνια</w:t>
      </w:r>
      <w:r>
        <w:rPr>
          <w:rFonts w:eastAsia="Times New Roman"/>
          <w:szCs w:val="24"/>
        </w:rPr>
        <w:t xml:space="preserve"> όχι έχοντας ως πρώτο μέλημα τη διαφύλαξη της εθνικής ενότητας, </w:t>
      </w:r>
      <w:r w:rsidRPr="00D07D9F">
        <w:rPr>
          <w:rFonts w:eastAsia="Times New Roman"/>
          <w:szCs w:val="24"/>
        </w:rPr>
        <w:t xml:space="preserve">αλλά </w:t>
      </w:r>
      <w:r w:rsidRPr="00D07D9F">
        <w:rPr>
          <w:rFonts w:eastAsia="Times New Roman"/>
          <w:szCs w:val="24"/>
        </w:rPr>
        <w:lastRenderedPageBreak/>
        <w:t>έχοντας ως πρώτο μέλημα την υποδαύλιση του διχασμού για όλα τα θέματα</w:t>
      </w:r>
      <w:r>
        <w:rPr>
          <w:rFonts w:eastAsia="Times New Roman"/>
          <w:szCs w:val="24"/>
        </w:rPr>
        <w:t>,</w:t>
      </w:r>
      <w:r w:rsidRPr="00D07D9F">
        <w:rPr>
          <w:rFonts w:eastAsia="Times New Roman"/>
          <w:szCs w:val="24"/>
        </w:rPr>
        <w:t xml:space="preserve"> προκειμένου έτσι να αποκ</w:t>
      </w:r>
      <w:r w:rsidRPr="00D07D9F">
        <w:rPr>
          <w:rFonts w:eastAsia="Times New Roman"/>
          <w:szCs w:val="24"/>
        </w:rPr>
        <w:t>ομί</w:t>
      </w:r>
      <w:r>
        <w:rPr>
          <w:rFonts w:eastAsia="Times New Roman"/>
          <w:szCs w:val="24"/>
        </w:rPr>
        <w:t>ζ</w:t>
      </w:r>
      <w:r w:rsidRPr="00D07D9F">
        <w:rPr>
          <w:rFonts w:eastAsia="Times New Roman"/>
          <w:szCs w:val="24"/>
        </w:rPr>
        <w:t>ει κομματικά οφέλη</w:t>
      </w:r>
      <w:r>
        <w:rPr>
          <w:rFonts w:eastAsia="Times New Roman"/>
          <w:szCs w:val="24"/>
        </w:rPr>
        <w:t>. Ε</w:t>
      </w:r>
      <w:r w:rsidRPr="00D07D9F">
        <w:rPr>
          <w:rFonts w:eastAsia="Times New Roman"/>
          <w:szCs w:val="24"/>
        </w:rPr>
        <w:t xml:space="preserve">ίναι τώρα η στιγμή η </w:t>
      </w:r>
      <w:r>
        <w:rPr>
          <w:rFonts w:eastAsia="Times New Roman"/>
          <w:szCs w:val="24"/>
        </w:rPr>
        <w:t>Κ</w:t>
      </w:r>
      <w:r w:rsidRPr="00D07D9F">
        <w:rPr>
          <w:rFonts w:eastAsia="Times New Roman"/>
          <w:szCs w:val="24"/>
        </w:rPr>
        <w:t>υβέρνηση να εγκαταλείψει τη διχαστική πόλωση που έχει επιλέξει χάριν της εκλογικής αναμέτρησης</w:t>
      </w:r>
      <w:r>
        <w:rPr>
          <w:rFonts w:eastAsia="Times New Roman"/>
          <w:szCs w:val="24"/>
        </w:rPr>
        <w:t>,</w:t>
      </w:r>
      <w:r w:rsidRPr="00D07D9F">
        <w:rPr>
          <w:rFonts w:eastAsia="Times New Roman"/>
          <w:szCs w:val="24"/>
        </w:rPr>
        <w:t xml:space="preserve"> που ούτως ή άλλως θα χάσει</w:t>
      </w:r>
      <w:r>
        <w:rPr>
          <w:rFonts w:eastAsia="Times New Roman"/>
          <w:szCs w:val="24"/>
        </w:rPr>
        <w:t>.</w:t>
      </w:r>
    </w:p>
    <w:p w14:paraId="367676A0" w14:textId="77777777" w:rsidR="009F2CC8" w:rsidRDefault="00807E12">
      <w:pPr>
        <w:spacing w:line="600" w:lineRule="auto"/>
        <w:ind w:firstLine="720"/>
        <w:jc w:val="both"/>
        <w:rPr>
          <w:rFonts w:eastAsia="Times New Roman"/>
          <w:szCs w:val="24"/>
        </w:rPr>
      </w:pPr>
      <w:r>
        <w:rPr>
          <w:rFonts w:eastAsia="Times New Roman"/>
          <w:szCs w:val="24"/>
        </w:rPr>
        <w:t xml:space="preserve">Είναι, </w:t>
      </w:r>
      <w:r w:rsidRPr="00D07D9F">
        <w:rPr>
          <w:rFonts w:eastAsia="Times New Roman"/>
          <w:szCs w:val="24"/>
        </w:rPr>
        <w:t>λοιπόν</w:t>
      </w:r>
      <w:r>
        <w:rPr>
          <w:rFonts w:eastAsia="Times New Roman"/>
          <w:szCs w:val="24"/>
        </w:rPr>
        <w:t>,</w:t>
      </w:r>
      <w:r w:rsidRPr="00D07D9F">
        <w:rPr>
          <w:rFonts w:eastAsia="Times New Roman"/>
          <w:szCs w:val="24"/>
        </w:rPr>
        <w:t xml:space="preserve"> εξίσου σοβαρό </w:t>
      </w:r>
      <w:r>
        <w:rPr>
          <w:rFonts w:eastAsia="Times New Roman"/>
          <w:szCs w:val="24"/>
        </w:rPr>
        <w:t xml:space="preserve">αυτό </w:t>
      </w:r>
      <w:r w:rsidRPr="00D07D9F">
        <w:rPr>
          <w:rFonts w:eastAsia="Times New Roman"/>
          <w:szCs w:val="24"/>
        </w:rPr>
        <w:t>το μήνυμα με ένα ακόμα</w:t>
      </w:r>
      <w:r>
        <w:rPr>
          <w:rFonts w:eastAsia="Times New Roman"/>
          <w:szCs w:val="24"/>
        </w:rPr>
        <w:t>, και αυτό αφορά αποκλειστικά</w:t>
      </w:r>
      <w:r>
        <w:rPr>
          <w:rFonts w:eastAsia="Times New Roman"/>
          <w:szCs w:val="24"/>
        </w:rPr>
        <w:t xml:space="preserve"> </w:t>
      </w:r>
      <w:r w:rsidRPr="00D07D9F">
        <w:rPr>
          <w:rFonts w:eastAsia="Times New Roman"/>
          <w:szCs w:val="24"/>
        </w:rPr>
        <w:t xml:space="preserve">την </w:t>
      </w:r>
      <w:r>
        <w:rPr>
          <w:rFonts w:eastAsia="Times New Roman"/>
          <w:szCs w:val="24"/>
        </w:rPr>
        <w:t>Κ</w:t>
      </w:r>
      <w:r w:rsidRPr="00D07D9F">
        <w:rPr>
          <w:rFonts w:eastAsia="Times New Roman"/>
          <w:szCs w:val="24"/>
        </w:rPr>
        <w:t>υβέρνηση</w:t>
      </w:r>
      <w:r>
        <w:rPr>
          <w:rFonts w:eastAsia="Times New Roman"/>
          <w:szCs w:val="24"/>
        </w:rPr>
        <w:t>.</w:t>
      </w:r>
      <w:r w:rsidRPr="00D07D9F">
        <w:rPr>
          <w:rFonts w:eastAsia="Times New Roman"/>
          <w:szCs w:val="24"/>
        </w:rPr>
        <w:t xml:space="preserve"> </w:t>
      </w:r>
      <w:r>
        <w:rPr>
          <w:rFonts w:eastAsia="Times New Roman"/>
          <w:szCs w:val="24"/>
        </w:rPr>
        <w:t>Ή</w:t>
      </w:r>
      <w:r w:rsidRPr="00D07D9F">
        <w:rPr>
          <w:rFonts w:eastAsia="Times New Roman"/>
          <w:szCs w:val="24"/>
        </w:rPr>
        <w:t xml:space="preserve">ταν κάτι που εμείς αναφέραμε </w:t>
      </w:r>
      <w:r>
        <w:rPr>
          <w:rFonts w:eastAsia="Times New Roman"/>
          <w:szCs w:val="24"/>
        </w:rPr>
        <w:t xml:space="preserve">και </w:t>
      </w:r>
      <w:r w:rsidRPr="00D07D9F">
        <w:rPr>
          <w:rFonts w:eastAsia="Times New Roman"/>
          <w:szCs w:val="24"/>
        </w:rPr>
        <w:t xml:space="preserve">προσωπικά ανέφερα αμέσως μετά το Εθνικό Συμβούλιο Εξωτερικής Πολιτικής της </w:t>
      </w:r>
      <w:r>
        <w:rPr>
          <w:rFonts w:eastAsia="Times New Roman"/>
          <w:szCs w:val="24"/>
        </w:rPr>
        <w:t>22</w:t>
      </w:r>
      <w:r>
        <w:rPr>
          <w:rFonts w:eastAsia="Times New Roman"/>
          <w:szCs w:val="24"/>
          <w:vertAlign w:val="superscript"/>
        </w:rPr>
        <w:t xml:space="preserve">ας </w:t>
      </w:r>
      <w:r>
        <w:rPr>
          <w:rFonts w:eastAsia="Times New Roman"/>
          <w:szCs w:val="24"/>
        </w:rPr>
        <w:t xml:space="preserve"> </w:t>
      </w:r>
      <w:r w:rsidRPr="00D07D9F">
        <w:rPr>
          <w:rFonts w:eastAsia="Times New Roman"/>
          <w:szCs w:val="24"/>
        </w:rPr>
        <w:t>Φεβρουαρίου</w:t>
      </w:r>
      <w:r>
        <w:rPr>
          <w:rFonts w:eastAsia="Times New Roman"/>
          <w:szCs w:val="24"/>
        </w:rPr>
        <w:t>.</w:t>
      </w:r>
      <w:r w:rsidRPr="00D07D9F">
        <w:rPr>
          <w:rFonts w:eastAsia="Times New Roman"/>
          <w:szCs w:val="24"/>
        </w:rPr>
        <w:t xml:space="preserve"> </w:t>
      </w:r>
      <w:r>
        <w:rPr>
          <w:rFonts w:eastAsia="Times New Roman"/>
          <w:szCs w:val="24"/>
        </w:rPr>
        <w:t>Η</w:t>
      </w:r>
      <w:r w:rsidRPr="00D07D9F">
        <w:rPr>
          <w:rFonts w:eastAsia="Times New Roman"/>
          <w:szCs w:val="24"/>
        </w:rPr>
        <w:t xml:space="preserve"> </w:t>
      </w:r>
      <w:r>
        <w:rPr>
          <w:rFonts w:eastAsia="Times New Roman"/>
          <w:szCs w:val="24"/>
        </w:rPr>
        <w:t>Κ</w:t>
      </w:r>
      <w:r w:rsidRPr="00D07D9F">
        <w:rPr>
          <w:rFonts w:eastAsia="Times New Roman"/>
          <w:szCs w:val="24"/>
        </w:rPr>
        <w:t xml:space="preserve">υβέρνηση σε αυτή την στιγμή της αποδρομής </w:t>
      </w:r>
      <w:r>
        <w:rPr>
          <w:rFonts w:eastAsia="Times New Roman"/>
          <w:szCs w:val="24"/>
        </w:rPr>
        <w:t>της, τώρα που η</w:t>
      </w:r>
      <w:r w:rsidRPr="00D07D9F">
        <w:rPr>
          <w:rFonts w:eastAsia="Times New Roman"/>
          <w:szCs w:val="24"/>
        </w:rPr>
        <w:t xml:space="preserve"> αντίστροφη μέτρηση κινείται με ρυθμούς ταχύτατους</w:t>
      </w:r>
      <w:r>
        <w:rPr>
          <w:rFonts w:eastAsia="Times New Roman"/>
          <w:szCs w:val="24"/>
        </w:rPr>
        <w:t xml:space="preserve"> κ</w:t>
      </w:r>
      <w:r>
        <w:rPr>
          <w:rFonts w:eastAsia="Times New Roman"/>
          <w:szCs w:val="24"/>
        </w:rPr>
        <w:t>αι</w:t>
      </w:r>
      <w:r w:rsidRPr="00D07D9F">
        <w:rPr>
          <w:rFonts w:eastAsia="Times New Roman"/>
          <w:szCs w:val="24"/>
        </w:rPr>
        <w:t xml:space="preserve"> η έξο</w:t>
      </w:r>
      <w:r>
        <w:rPr>
          <w:rFonts w:eastAsia="Times New Roman"/>
          <w:szCs w:val="24"/>
        </w:rPr>
        <w:t>δό</w:t>
      </w:r>
      <w:r w:rsidRPr="00D07D9F">
        <w:rPr>
          <w:rFonts w:eastAsia="Times New Roman"/>
          <w:szCs w:val="24"/>
        </w:rPr>
        <w:t>ς της είναι προδιαγεγραμμένη</w:t>
      </w:r>
      <w:r>
        <w:rPr>
          <w:rFonts w:eastAsia="Times New Roman"/>
          <w:szCs w:val="24"/>
        </w:rPr>
        <w:t>, δεν μπορεί να προβεί σε αποφάσεις</w:t>
      </w:r>
      <w:r w:rsidRPr="00D07D9F">
        <w:rPr>
          <w:rFonts w:eastAsia="Times New Roman"/>
          <w:szCs w:val="24"/>
        </w:rPr>
        <w:t xml:space="preserve"> που αφορούν μείζονα εθνικά ζητήματα</w:t>
      </w:r>
      <w:r>
        <w:rPr>
          <w:rFonts w:eastAsia="Times New Roman"/>
          <w:szCs w:val="24"/>
        </w:rPr>
        <w:t>. Δεν μπορεί να προχωρήσει</w:t>
      </w:r>
      <w:r w:rsidRPr="00D07D9F">
        <w:rPr>
          <w:rFonts w:eastAsia="Times New Roman"/>
          <w:szCs w:val="24"/>
        </w:rPr>
        <w:t xml:space="preserve"> σε δεσμεύσεις</w:t>
      </w:r>
      <w:r>
        <w:rPr>
          <w:rFonts w:eastAsia="Times New Roman"/>
          <w:szCs w:val="24"/>
        </w:rPr>
        <w:t>,</w:t>
      </w:r>
      <w:r w:rsidRPr="00D07D9F">
        <w:rPr>
          <w:rFonts w:eastAsia="Times New Roman"/>
          <w:szCs w:val="24"/>
        </w:rPr>
        <w:t xml:space="preserve"> σε ενέργειες και αποφάσεις που αφορούν κρίσιμες πτυχές των εθνικών μας θεμάτων</w:t>
      </w:r>
      <w:r>
        <w:rPr>
          <w:rFonts w:eastAsia="Times New Roman"/>
          <w:szCs w:val="24"/>
        </w:rPr>
        <w:t>.</w:t>
      </w:r>
    </w:p>
    <w:p w14:paraId="367676A1" w14:textId="77777777" w:rsidR="009F2CC8" w:rsidRDefault="00807E12">
      <w:pPr>
        <w:spacing w:line="600" w:lineRule="auto"/>
        <w:ind w:firstLine="720"/>
        <w:jc w:val="both"/>
        <w:rPr>
          <w:rFonts w:eastAsia="Times New Roman"/>
          <w:szCs w:val="24"/>
        </w:rPr>
      </w:pPr>
      <w:r>
        <w:rPr>
          <w:rFonts w:eastAsia="Times New Roman"/>
          <w:szCs w:val="24"/>
        </w:rPr>
        <w:lastRenderedPageBreak/>
        <w:t xml:space="preserve">Θεσμικά, λοιπόν, </w:t>
      </w:r>
      <w:r w:rsidRPr="00D07D9F">
        <w:rPr>
          <w:rFonts w:eastAsia="Times New Roman"/>
          <w:szCs w:val="24"/>
        </w:rPr>
        <w:t xml:space="preserve">και το </w:t>
      </w:r>
      <w:r w:rsidRPr="00D07D9F">
        <w:rPr>
          <w:rFonts w:eastAsia="Times New Roman"/>
          <w:szCs w:val="24"/>
        </w:rPr>
        <w:t>λέω μετά λόγου γνώσεως</w:t>
      </w:r>
      <w:r>
        <w:rPr>
          <w:rFonts w:eastAsia="Times New Roman"/>
          <w:szCs w:val="24"/>
        </w:rPr>
        <w:t>,</w:t>
      </w:r>
      <w:r w:rsidRPr="00D07D9F">
        <w:rPr>
          <w:rFonts w:eastAsia="Times New Roman"/>
          <w:szCs w:val="24"/>
        </w:rPr>
        <w:t xml:space="preserve"> από το Βήμα της Βουλής</w:t>
      </w:r>
      <w:r>
        <w:rPr>
          <w:rFonts w:eastAsia="Times New Roman"/>
          <w:szCs w:val="24"/>
        </w:rPr>
        <w:t>, εκ μέρους της</w:t>
      </w:r>
      <w:r w:rsidRPr="00D07D9F">
        <w:rPr>
          <w:rFonts w:eastAsia="Times New Roman"/>
          <w:szCs w:val="24"/>
        </w:rPr>
        <w:t xml:space="preserve"> </w:t>
      </w:r>
      <w:r>
        <w:rPr>
          <w:rFonts w:eastAsia="Times New Roman"/>
          <w:szCs w:val="24"/>
        </w:rPr>
        <w:t xml:space="preserve">Αξιωματικής Αντιπολίτευσης, </w:t>
      </w:r>
      <w:r w:rsidRPr="00D07D9F">
        <w:rPr>
          <w:rFonts w:eastAsia="Times New Roman"/>
          <w:szCs w:val="24"/>
        </w:rPr>
        <w:t>σ</w:t>
      </w:r>
      <w:r>
        <w:rPr>
          <w:rFonts w:eastAsia="Times New Roman"/>
          <w:szCs w:val="24"/>
        </w:rPr>
        <w:t>ά</w:t>
      </w:r>
      <w:r w:rsidRPr="00D07D9F">
        <w:rPr>
          <w:rFonts w:eastAsia="Times New Roman"/>
          <w:szCs w:val="24"/>
        </w:rPr>
        <w:t>ς τονίζω και σ</w:t>
      </w:r>
      <w:r>
        <w:rPr>
          <w:rFonts w:eastAsia="Times New Roman"/>
          <w:szCs w:val="24"/>
        </w:rPr>
        <w:t>ά</w:t>
      </w:r>
      <w:r w:rsidRPr="00D07D9F">
        <w:rPr>
          <w:rFonts w:eastAsia="Times New Roman"/>
          <w:szCs w:val="24"/>
        </w:rPr>
        <w:t>ς προειδοποιώ να μην προχωρήσετε σε αποφάσεις που θα δεσμεύσουν τη χώρα λίγο πριν αποχωρήσετε από την εξουσία</w:t>
      </w:r>
      <w:r>
        <w:rPr>
          <w:rFonts w:eastAsia="Times New Roman"/>
          <w:szCs w:val="24"/>
        </w:rPr>
        <w:t>.</w:t>
      </w:r>
      <w:r w:rsidRPr="00D07D9F">
        <w:rPr>
          <w:rFonts w:eastAsia="Times New Roman"/>
          <w:szCs w:val="24"/>
        </w:rPr>
        <w:t xml:space="preserve"> </w:t>
      </w:r>
      <w:r>
        <w:rPr>
          <w:rFonts w:eastAsia="Times New Roman"/>
          <w:szCs w:val="24"/>
        </w:rPr>
        <w:t>Μ</w:t>
      </w:r>
      <w:r w:rsidRPr="00D07D9F">
        <w:rPr>
          <w:rFonts w:eastAsia="Times New Roman"/>
          <w:szCs w:val="24"/>
        </w:rPr>
        <w:t>ην το κάνετε</w:t>
      </w:r>
      <w:r>
        <w:rPr>
          <w:rFonts w:eastAsia="Times New Roman"/>
          <w:szCs w:val="24"/>
        </w:rPr>
        <w:t>! Και ξέρετε</w:t>
      </w:r>
      <w:r w:rsidRPr="00D07D9F">
        <w:rPr>
          <w:rFonts w:eastAsia="Times New Roman"/>
          <w:szCs w:val="24"/>
        </w:rPr>
        <w:t xml:space="preserve"> πολύ καλά </w:t>
      </w:r>
      <w:r>
        <w:rPr>
          <w:rFonts w:eastAsia="Times New Roman"/>
          <w:szCs w:val="24"/>
        </w:rPr>
        <w:t>σ</w:t>
      </w:r>
      <w:r w:rsidRPr="00D07D9F">
        <w:rPr>
          <w:rFonts w:eastAsia="Times New Roman"/>
          <w:szCs w:val="24"/>
        </w:rPr>
        <w:t>ε</w:t>
      </w:r>
      <w:r w:rsidRPr="00D07D9F">
        <w:rPr>
          <w:rFonts w:eastAsia="Times New Roman"/>
          <w:szCs w:val="24"/>
        </w:rPr>
        <w:t xml:space="preserve"> τι αναφέρομαι</w:t>
      </w:r>
      <w:r>
        <w:rPr>
          <w:rFonts w:eastAsia="Times New Roman"/>
          <w:szCs w:val="24"/>
        </w:rPr>
        <w:t>. Η εξωτερική πολιτική δεν είναι πεδίο</w:t>
      </w:r>
      <w:r w:rsidRPr="00D07D9F">
        <w:rPr>
          <w:rFonts w:eastAsia="Times New Roman"/>
          <w:szCs w:val="24"/>
        </w:rPr>
        <w:t xml:space="preserve"> για ασκήσεις εντυπωσιασμού και μάλιστα</w:t>
      </w:r>
      <w:r>
        <w:rPr>
          <w:rFonts w:eastAsia="Times New Roman"/>
          <w:szCs w:val="24"/>
        </w:rPr>
        <w:t>,</w:t>
      </w:r>
      <w:r w:rsidRPr="00D07D9F">
        <w:rPr>
          <w:rFonts w:eastAsia="Times New Roman"/>
          <w:szCs w:val="24"/>
        </w:rPr>
        <w:t xml:space="preserve"> όταν η συγκυρία </w:t>
      </w:r>
      <w:r>
        <w:rPr>
          <w:rFonts w:eastAsia="Times New Roman"/>
          <w:szCs w:val="24"/>
        </w:rPr>
        <w:t xml:space="preserve">έχει τα χαρακτηριστικά της έντασης </w:t>
      </w:r>
      <w:r w:rsidRPr="00D07D9F">
        <w:rPr>
          <w:rFonts w:eastAsia="Times New Roman"/>
          <w:szCs w:val="24"/>
        </w:rPr>
        <w:t>που έχει η παρούσα</w:t>
      </w:r>
      <w:r>
        <w:rPr>
          <w:rFonts w:eastAsia="Times New Roman"/>
          <w:szCs w:val="24"/>
        </w:rPr>
        <w:t xml:space="preserve">. Μην </w:t>
      </w:r>
      <w:r w:rsidRPr="00D07D9F">
        <w:rPr>
          <w:rFonts w:eastAsia="Times New Roman"/>
          <w:szCs w:val="24"/>
        </w:rPr>
        <w:t>το κάνετε</w:t>
      </w:r>
      <w:r>
        <w:rPr>
          <w:rFonts w:eastAsia="Times New Roman"/>
          <w:szCs w:val="24"/>
        </w:rPr>
        <w:t>!</w:t>
      </w:r>
      <w:r w:rsidRPr="00D07D9F">
        <w:rPr>
          <w:rFonts w:eastAsia="Times New Roman"/>
          <w:szCs w:val="24"/>
        </w:rPr>
        <w:t xml:space="preserve"> </w:t>
      </w:r>
      <w:r>
        <w:rPr>
          <w:rFonts w:eastAsia="Times New Roman"/>
          <w:szCs w:val="24"/>
        </w:rPr>
        <w:t>Ξ</w:t>
      </w:r>
      <w:r w:rsidRPr="00D07D9F">
        <w:rPr>
          <w:rFonts w:eastAsia="Times New Roman"/>
          <w:szCs w:val="24"/>
        </w:rPr>
        <w:t xml:space="preserve">έρετε ότι αναφέρομαι κυρίως στη σκέψη </w:t>
      </w:r>
      <w:r>
        <w:rPr>
          <w:rFonts w:eastAsia="Times New Roman"/>
          <w:szCs w:val="24"/>
        </w:rPr>
        <w:t>σας,</w:t>
      </w:r>
      <w:r w:rsidRPr="00D07D9F">
        <w:rPr>
          <w:rFonts w:eastAsia="Times New Roman"/>
          <w:szCs w:val="24"/>
        </w:rPr>
        <w:t xml:space="preserve"> που είναι στον </w:t>
      </w:r>
      <w:r>
        <w:rPr>
          <w:rFonts w:eastAsia="Times New Roman"/>
          <w:szCs w:val="24"/>
        </w:rPr>
        <w:t>Τύπο, την έχετε δι</w:t>
      </w:r>
      <w:r>
        <w:rPr>
          <w:rFonts w:eastAsia="Times New Roman"/>
          <w:szCs w:val="24"/>
        </w:rPr>
        <w:t>αρρεύσει ή την έχετε κοινοποιήσει,</w:t>
      </w:r>
      <w:r w:rsidRPr="00D07D9F">
        <w:rPr>
          <w:rFonts w:eastAsia="Times New Roman"/>
          <w:szCs w:val="24"/>
        </w:rPr>
        <w:t xml:space="preserve"> όσον αφορά ορισμένες ενέργειες </w:t>
      </w:r>
      <w:r>
        <w:rPr>
          <w:rFonts w:eastAsia="Times New Roman"/>
          <w:szCs w:val="24"/>
        </w:rPr>
        <w:t xml:space="preserve">που σκέφτεστε </w:t>
      </w:r>
      <w:r w:rsidRPr="00D07D9F">
        <w:rPr>
          <w:rFonts w:eastAsia="Times New Roman"/>
          <w:szCs w:val="24"/>
        </w:rPr>
        <w:t>να κάνετε σχετικά με το Ιόνιο</w:t>
      </w:r>
      <w:r>
        <w:rPr>
          <w:rFonts w:eastAsia="Times New Roman"/>
          <w:szCs w:val="24"/>
        </w:rPr>
        <w:t>, αλλά και πέραν του Ιο</w:t>
      </w:r>
      <w:r w:rsidRPr="00D07D9F">
        <w:rPr>
          <w:rFonts w:eastAsia="Times New Roman"/>
          <w:szCs w:val="24"/>
        </w:rPr>
        <w:t>νίου</w:t>
      </w:r>
      <w:r>
        <w:rPr>
          <w:rFonts w:eastAsia="Times New Roman"/>
          <w:szCs w:val="24"/>
        </w:rPr>
        <w:t>.</w:t>
      </w:r>
      <w:r w:rsidRPr="00D07D9F">
        <w:rPr>
          <w:rFonts w:eastAsia="Times New Roman"/>
          <w:szCs w:val="24"/>
        </w:rPr>
        <w:t xml:space="preserve"> </w:t>
      </w:r>
      <w:r>
        <w:rPr>
          <w:rFonts w:eastAsia="Times New Roman"/>
          <w:szCs w:val="24"/>
        </w:rPr>
        <w:t>Είναι</w:t>
      </w:r>
      <w:r w:rsidRPr="00D07D9F">
        <w:rPr>
          <w:rFonts w:eastAsia="Times New Roman"/>
          <w:szCs w:val="24"/>
        </w:rPr>
        <w:t xml:space="preserve"> διαρροές τις οποίες δεν έχετε διαψεύσει</w:t>
      </w:r>
      <w:r>
        <w:rPr>
          <w:rFonts w:eastAsia="Times New Roman"/>
          <w:szCs w:val="24"/>
        </w:rPr>
        <w:t>.</w:t>
      </w:r>
      <w:r w:rsidRPr="00D07D9F">
        <w:rPr>
          <w:rFonts w:eastAsia="Times New Roman"/>
          <w:szCs w:val="24"/>
        </w:rPr>
        <w:t xml:space="preserve"> Επομένως εμείς οφείλουμε να επαναλάβουμε αυτό το μήνυμα που </w:t>
      </w:r>
      <w:r>
        <w:rPr>
          <w:rFonts w:eastAsia="Times New Roman"/>
          <w:szCs w:val="24"/>
        </w:rPr>
        <w:t>σ</w:t>
      </w:r>
      <w:r w:rsidRPr="00D07D9F">
        <w:rPr>
          <w:rFonts w:eastAsia="Times New Roman"/>
          <w:szCs w:val="24"/>
        </w:rPr>
        <w:t>ας είπα</w:t>
      </w:r>
      <w:r>
        <w:rPr>
          <w:rFonts w:eastAsia="Times New Roman"/>
          <w:szCs w:val="24"/>
        </w:rPr>
        <w:t>.</w:t>
      </w:r>
      <w:r w:rsidRPr="00D07D9F">
        <w:rPr>
          <w:rFonts w:eastAsia="Times New Roman"/>
          <w:szCs w:val="24"/>
        </w:rPr>
        <w:t xml:space="preserve"> </w:t>
      </w:r>
      <w:r>
        <w:rPr>
          <w:rFonts w:eastAsia="Times New Roman"/>
          <w:szCs w:val="24"/>
        </w:rPr>
        <w:t>Μ</w:t>
      </w:r>
      <w:r w:rsidRPr="00D07D9F">
        <w:rPr>
          <w:rFonts w:eastAsia="Times New Roman"/>
          <w:szCs w:val="24"/>
        </w:rPr>
        <w:t>ην το κάνετε</w:t>
      </w:r>
      <w:r>
        <w:rPr>
          <w:rFonts w:eastAsia="Times New Roman"/>
          <w:szCs w:val="24"/>
        </w:rPr>
        <w:t>!</w:t>
      </w:r>
      <w:r w:rsidRPr="00D07D9F">
        <w:rPr>
          <w:rFonts w:eastAsia="Times New Roman"/>
          <w:szCs w:val="24"/>
        </w:rPr>
        <w:t xml:space="preserve"> </w:t>
      </w:r>
      <w:r>
        <w:rPr>
          <w:rFonts w:eastAsia="Times New Roman"/>
          <w:szCs w:val="24"/>
        </w:rPr>
        <w:t>Γιατί δ</w:t>
      </w:r>
      <w:r w:rsidRPr="00D07D9F">
        <w:rPr>
          <w:rFonts w:eastAsia="Times New Roman"/>
          <w:szCs w:val="24"/>
        </w:rPr>
        <w:t>εν είναι η ώρα να κάνετε παιχνίδια</w:t>
      </w:r>
      <w:r>
        <w:rPr>
          <w:rFonts w:eastAsia="Times New Roman"/>
          <w:szCs w:val="24"/>
        </w:rPr>
        <w:t>.</w:t>
      </w:r>
    </w:p>
    <w:p w14:paraId="367676A2" w14:textId="77777777" w:rsidR="009F2CC8" w:rsidRDefault="00807E12">
      <w:pPr>
        <w:spacing w:line="600" w:lineRule="auto"/>
        <w:ind w:firstLine="720"/>
        <w:jc w:val="both"/>
        <w:rPr>
          <w:rFonts w:eastAsia="Times New Roman"/>
          <w:szCs w:val="24"/>
        </w:rPr>
      </w:pPr>
      <w:r>
        <w:rPr>
          <w:rFonts w:eastAsia="Times New Roman"/>
          <w:szCs w:val="24"/>
        </w:rPr>
        <w:t>Θέλω</w:t>
      </w:r>
      <w:r w:rsidRPr="00D07D9F">
        <w:rPr>
          <w:rFonts w:eastAsia="Times New Roman"/>
          <w:szCs w:val="24"/>
        </w:rPr>
        <w:t xml:space="preserve"> να κλείσω με ένα ακόμα μήνυμα σχετικά με το ζήτημα της </w:t>
      </w:r>
      <w:r>
        <w:rPr>
          <w:rFonts w:eastAsia="Times New Roman"/>
          <w:szCs w:val="24"/>
        </w:rPr>
        <w:t>Α</w:t>
      </w:r>
      <w:r w:rsidRPr="00D07D9F">
        <w:rPr>
          <w:rFonts w:eastAsia="Times New Roman"/>
          <w:szCs w:val="24"/>
        </w:rPr>
        <w:t>νατολικής Μεσογείου</w:t>
      </w:r>
      <w:r>
        <w:rPr>
          <w:rFonts w:eastAsia="Times New Roman"/>
          <w:szCs w:val="24"/>
        </w:rPr>
        <w:t xml:space="preserve">. Ο κ. Άλαν </w:t>
      </w:r>
      <w:proofErr w:type="spellStart"/>
      <w:r>
        <w:rPr>
          <w:rFonts w:eastAsia="Times New Roman"/>
          <w:szCs w:val="24"/>
        </w:rPr>
        <w:t>Ντάνκαν</w:t>
      </w:r>
      <w:proofErr w:type="spellEnd"/>
      <w:r>
        <w:rPr>
          <w:rFonts w:eastAsia="Times New Roman"/>
          <w:szCs w:val="24"/>
        </w:rPr>
        <w:t>, Υπουργός Ευρωπαϊκών Υ</w:t>
      </w:r>
      <w:r w:rsidRPr="00D07D9F">
        <w:rPr>
          <w:rFonts w:eastAsia="Times New Roman"/>
          <w:szCs w:val="24"/>
        </w:rPr>
        <w:t>ποθέσεων του Ηνωμένου Βασιλείου</w:t>
      </w:r>
      <w:r>
        <w:rPr>
          <w:rFonts w:eastAsia="Times New Roman"/>
          <w:szCs w:val="24"/>
        </w:rPr>
        <w:t>,</w:t>
      </w:r>
      <w:r w:rsidRPr="00D07D9F">
        <w:rPr>
          <w:rFonts w:eastAsia="Times New Roman"/>
          <w:szCs w:val="24"/>
        </w:rPr>
        <w:t xml:space="preserve"> έκανε ένα </w:t>
      </w:r>
      <w:r>
        <w:rPr>
          <w:rFonts w:eastAsia="Times New Roman"/>
          <w:szCs w:val="24"/>
        </w:rPr>
        <w:t>μείζον ατόπημα, υιοθετώντας ουσιασ</w:t>
      </w:r>
      <w:r>
        <w:rPr>
          <w:rFonts w:eastAsia="Times New Roman"/>
          <w:szCs w:val="24"/>
        </w:rPr>
        <w:t xml:space="preserve">τικά </w:t>
      </w:r>
      <w:r>
        <w:rPr>
          <w:rFonts w:eastAsia="Times New Roman"/>
          <w:szCs w:val="24"/>
        </w:rPr>
        <w:lastRenderedPageBreak/>
        <w:t>τις</w:t>
      </w:r>
      <w:r w:rsidRPr="00D07D9F">
        <w:rPr>
          <w:rFonts w:eastAsia="Times New Roman"/>
          <w:szCs w:val="24"/>
        </w:rPr>
        <w:t xml:space="preserve"> απόψεις της Άγκυρας</w:t>
      </w:r>
      <w:r>
        <w:rPr>
          <w:rFonts w:eastAsia="Times New Roman"/>
          <w:szCs w:val="24"/>
        </w:rPr>
        <w:t>,</w:t>
      </w:r>
      <w:r w:rsidRPr="00D07D9F">
        <w:rPr>
          <w:rFonts w:eastAsia="Times New Roman"/>
          <w:szCs w:val="24"/>
        </w:rPr>
        <w:t xml:space="preserve"> που κινούνται </w:t>
      </w:r>
      <w:r>
        <w:rPr>
          <w:rFonts w:eastAsia="Times New Roman"/>
          <w:szCs w:val="24"/>
        </w:rPr>
        <w:t>π</w:t>
      </w:r>
      <w:r w:rsidRPr="00D07D9F">
        <w:rPr>
          <w:rFonts w:eastAsia="Times New Roman"/>
          <w:szCs w:val="24"/>
        </w:rPr>
        <w:t xml:space="preserve">έραν και σε αντίθεση του </w:t>
      </w:r>
      <w:r>
        <w:rPr>
          <w:rFonts w:eastAsia="Times New Roman"/>
          <w:szCs w:val="24"/>
        </w:rPr>
        <w:t>Δ</w:t>
      </w:r>
      <w:r w:rsidRPr="00D07D9F">
        <w:rPr>
          <w:rFonts w:eastAsia="Times New Roman"/>
          <w:szCs w:val="24"/>
        </w:rPr>
        <w:t xml:space="preserve">ιεθνούς </w:t>
      </w:r>
      <w:r>
        <w:rPr>
          <w:rFonts w:eastAsia="Times New Roman"/>
          <w:szCs w:val="24"/>
        </w:rPr>
        <w:t>Δ</w:t>
      </w:r>
      <w:r w:rsidRPr="00D07D9F">
        <w:rPr>
          <w:rFonts w:eastAsia="Times New Roman"/>
          <w:szCs w:val="24"/>
        </w:rPr>
        <w:t>ικαίου της θάλασσας</w:t>
      </w:r>
      <w:r>
        <w:rPr>
          <w:rFonts w:eastAsia="Times New Roman"/>
          <w:szCs w:val="24"/>
        </w:rPr>
        <w:t xml:space="preserve"> και της</w:t>
      </w:r>
      <w:r w:rsidRPr="00D07D9F">
        <w:rPr>
          <w:rFonts w:eastAsia="Times New Roman"/>
          <w:szCs w:val="24"/>
        </w:rPr>
        <w:t xml:space="preserve"> </w:t>
      </w:r>
      <w:r>
        <w:rPr>
          <w:rFonts w:eastAsia="Times New Roman"/>
          <w:szCs w:val="24"/>
        </w:rPr>
        <w:t>αναγνώρισης της Κυπριακής Δημοκρατίας</w:t>
      </w:r>
      <w:r w:rsidRPr="00D07D9F">
        <w:rPr>
          <w:rFonts w:eastAsia="Times New Roman"/>
          <w:szCs w:val="24"/>
        </w:rPr>
        <w:t xml:space="preserve"> ως του μόνου </w:t>
      </w:r>
      <w:r>
        <w:rPr>
          <w:rFonts w:eastAsia="Times New Roman"/>
          <w:szCs w:val="24"/>
        </w:rPr>
        <w:t>κ</w:t>
      </w:r>
      <w:r w:rsidRPr="00D07D9F">
        <w:rPr>
          <w:rFonts w:eastAsia="Times New Roman"/>
          <w:szCs w:val="24"/>
        </w:rPr>
        <w:t xml:space="preserve">ράτους που εκπροσωπεί τον </w:t>
      </w:r>
      <w:r>
        <w:rPr>
          <w:rFonts w:eastAsia="Times New Roman"/>
          <w:szCs w:val="24"/>
        </w:rPr>
        <w:t>κ</w:t>
      </w:r>
      <w:r w:rsidRPr="00D07D9F">
        <w:rPr>
          <w:rFonts w:eastAsia="Times New Roman"/>
          <w:szCs w:val="24"/>
        </w:rPr>
        <w:t>υπριακό λαό</w:t>
      </w:r>
      <w:r>
        <w:rPr>
          <w:rFonts w:eastAsia="Times New Roman"/>
          <w:szCs w:val="24"/>
        </w:rPr>
        <w:t>. Είναι μείζον ατόπημα. Ορθώς η</w:t>
      </w:r>
      <w:r w:rsidRPr="00D07D9F">
        <w:rPr>
          <w:rFonts w:eastAsia="Times New Roman"/>
          <w:szCs w:val="24"/>
        </w:rPr>
        <w:t xml:space="preserve"> κυπριακή κυβέρνηση και ο </w:t>
      </w:r>
      <w:r>
        <w:rPr>
          <w:rFonts w:eastAsia="Times New Roman"/>
          <w:szCs w:val="24"/>
        </w:rPr>
        <w:t>Πρόεδρό</w:t>
      </w:r>
      <w:r w:rsidRPr="00D07D9F">
        <w:rPr>
          <w:rFonts w:eastAsia="Times New Roman"/>
          <w:szCs w:val="24"/>
        </w:rPr>
        <w:t xml:space="preserve">ς </w:t>
      </w:r>
      <w:r>
        <w:rPr>
          <w:rFonts w:eastAsia="Times New Roman"/>
          <w:szCs w:val="24"/>
        </w:rPr>
        <w:t>της,</w:t>
      </w:r>
      <w:r w:rsidRPr="00D07D9F">
        <w:rPr>
          <w:rFonts w:eastAsia="Times New Roman"/>
          <w:szCs w:val="24"/>
        </w:rPr>
        <w:t xml:space="preserve"> ο Νίκος Αναστασιάδης</w:t>
      </w:r>
      <w:r>
        <w:rPr>
          <w:rFonts w:eastAsia="Times New Roman"/>
          <w:szCs w:val="24"/>
        </w:rPr>
        <w:t>,</w:t>
      </w:r>
      <w:r w:rsidRPr="00D07D9F">
        <w:rPr>
          <w:rFonts w:eastAsia="Times New Roman"/>
          <w:szCs w:val="24"/>
        </w:rPr>
        <w:t xml:space="preserve"> έχουν δρομολογήσει ξεκάθαρες και ουσιαστικές αντιδράσεις </w:t>
      </w:r>
      <w:r>
        <w:rPr>
          <w:rFonts w:eastAsia="Times New Roman"/>
          <w:szCs w:val="24"/>
        </w:rPr>
        <w:t xml:space="preserve">σε </w:t>
      </w:r>
      <w:r w:rsidRPr="00D07D9F">
        <w:rPr>
          <w:rFonts w:eastAsia="Times New Roman"/>
          <w:szCs w:val="24"/>
        </w:rPr>
        <w:t>αυτές τις απόψεις</w:t>
      </w:r>
      <w:r>
        <w:rPr>
          <w:rFonts w:eastAsia="Times New Roman"/>
          <w:szCs w:val="24"/>
        </w:rPr>
        <w:t>.</w:t>
      </w:r>
    </w:p>
    <w:p w14:paraId="367676A3" w14:textId="77777777" w:rsidR="009F2CC8" w:rsidRDefault="00807E12">
      <w:pPr>
        <w:spacing w:line="600" w:lineRule="auto"/>
        <w:ind w:firstLine="720"/>
        <w:jc w:val="both"/>
        <w:rPr>
          <w:rFonts w:eastAsia="Times New Roman"/>
          <w:szCs w:val="24"/>
        </w:rPr>
      </w:pPr>
      <w:r>
        <w:rPr>
          <w:rFonts w:eastAsia="Times New Roman"/>
          <w:szCs w:val="24"/>
        </w:rPr>
        <w:t>Όσον αφορά</w:t>
      </w:r>
      <w:r w:rsidRPr="00D07D9F">
        <w:rPr>
          <w:rFonts w:eastAsia="Times New Roman"/>
          <w:szCs w:val="24"/>
        </w:rPr>
        <w:t xml:space="preserve"> τα ζητήματα που σήμερα απασχολούν την Ολομέλεια της Βουλής των Ελλήνων</w:t>
      </w:r>
      <w:r>
        <w:rPr>
          <w:rFonts w:eastAsia="Times New Roman"/>
          <w:szCs w:val="24"/>
        </w:rPr>
        <w:t>, είχα την ευκαιρία και</w:t>
      </w:r>
      <w:r w:rsidRPr="00D07D9F">
        <w:rPr>
          <w:rFonts w:eastAsia="Times New Roman"/>
          <w:szCs w:val="24"/>
        </w:rPr>
        <w:t xml:space="preserve"> χθες στην </w:t>
      </w:r>
      <w:r>
        <w:rPr>
          <w:rFonts w:eastAsia="Times New Roman"/>
          <w:szCs w:val="24"/>
        </w:rPr>
        <w:t>ε</w:t>
      </w:r>
      <w:r w:rsidRPr="00D07D9F">
        <w:rPr>
          <w:rFonts w:eastAsia="Times New Roman"/>
          <w:szCs w:val="24"/>
        </w:rPr>
        <w:t>πιτροπή</w:t>
      </w:r>
      <w:r>
        <w:rPr>
          <w:rFonts w:eastAsia="Times New Roman"/>
          <w:szCs w:val="24"/>
        </w:rPr>
        <w:t>,</w:t>
      </w:r>
      <w:r w:rsidRPr="00D07D9F">
        <w:rPr>
          <w:rFonts w:eastAsia="Times New Roman"/>
          <w:szCs w:val="24"/>
        </w:rPr>
        <w:t xml:space="preserve"> κυρία </w:t>
      </w:r>
      <w:r>
        <w:rPr>
          <w:rFonts w:eastAsia="Times New Roman"/>
          <w:szCs w:val="24"/>
        </w:rPr>
        <w:t>Π</w:t>
      </w:r>
      <w:r w:rsidRPr="00D07D9F">
        <w:rPr>
          <w:rFonts w:eastAsia="Times New Roman"/>
          <w:szCs w:val="24"/>
        </w:rPr>
        <w:t>ρόεδρε</w:t>
      </w:r>
      <w:r>
        <w:rPr>
          <w:rFonts w:eastAsia="Times New Roman"/>
          <w:szCs w:val="24"/>
        </w:rPr>
        <w:t>,</w:t>
      </w:r>
      <w:r w:rsidRPr="00D07D9F">
        <w:rPr>
          <w:rFonts w:eastAsia="Times New Roman"/>
          <w:szCs w:val="24"/>
        </w:rPr>
        <w:t xml:space="preserve"> ν</w:t>
      </w:r>
      <w:r w:rsidRPr="00D07D9F">
        <w:rPr>
          <w:rFonts w:eastAsia="Times New Roman"/>
          <w:szCs w:val="24"/>
        </w:rPr>
        <w:t>α τονίσω το εξής</w:t>
      </w:r>
      <w:r>
        <w:rPr>
          <w:rFonts w:eastAsia="Times New Roman"/>
          <w:szCs w:val="24"/>
        </w:rPr>
        <w:t>.</w:t>
      </w:r>
      <w:r w:rsidRPr="00D07D9F">
        <w:rPr>
          <w:rFonts w:eastAsia="Times New Roman"/>
          <w:szCs w:val="24"/>
        </w:rPr>
        <w:t xml:space="preserve"> </w:t>
      </w:r>
      <w:r>
        <w:rPr>
          <w:rFonts w:eastAsia="Times New Roman"/>
          <w:szCs w:val="24"/>
        </w:rPr>
        <w:t>Ο</w:t>
      </w:r>
      <w:r w:rsidRPr="00D07D9F">
        <w:rPr>
          <w:rFonts w:eastAsia="Times New Roman"/>
          <w:szCs w:val="24"/>
        </w:rPr>
        <w:t>ι διμερείς σχέσεις με τα Σκόπια</w:t>
      </w:r>
      <w:r>
        <w:rPr>
          <w:rFonts w:eastAsia="Times New Roman"/>
          <w:szCs w:val="24"/>
        </w:rPr>
        <w:t>,</w:t>
      </w:r>
      <w:r w:rsidRPr="00D07D9F">
        <w:rPr>
          <w:rFonts w:eastAsia="Times New Roman"/>
          <w:szCs w:val="24"/>
        </w:rPr>
        <w:t xml:space="preserve"> με τους βόρειους γείτονές </w:t>
      </w:r>
      <w:r>
        <w:rPr>
          <w:rFonts w:eastAsia="Times New Roman"/>
          <w:szCs w:val="24"/>
        </w:rPr>
        <w:t>μας, μπορούν να αναπτυχθούν. Ούτως ή άλλως, είναι θέμα πολιτικής βούλησης. Τ</w:t>
      </w:r>
      <w:r w:rsidRPr="00D07D9F">
        <w:rPr>
          <w:rFonts w:eastAsia="Times New Roman"/>
          <w:szCs w:val="24"/>
        </w:rPr>
        <w:t xml:space="preserve">ο θεσμικό πλαίσιο </w:t>
      </w:r>
      <w:r>
        <w:rPr>
          <w:rFonts w:eastAsia="Times New Roman"/>
          <w:szCs w:val="24"/>
        </w:rPr>
        <w:t>υ</w:t>
      </w:r>
      <w:r w:rsidRPr="00D07D9F">
        <w:rPr>
          <w:rFonts w:eastAsia="Times New Roman"/>
          <w:szCs w:val="24"/>
        </w:rPr>
        <w:t>πήρχε</w:t>
      </w:r>
      <w:r>
        <w:rPr>
          <w:rFonts w:eastAsia="Times New Roman"/>
          <w:szCs w:val="24"/>
        </w:rPr>
        <w:t>.</w:t>
      </w:r>
      <w:r w:rsidRPr="00D07D9F">
        <w:rPr>
          <w:rFonts w:eastAsia="Times New Roman"/>
          <w:szCs w:val="24"/>
        </w:rPr>
        <w:t xml:space="preserve"> </w:t>
      </w:r>
      <w:r>
        <w:rPr>
          <w:rFonts w:eastAsia="Times New Roman"/>
          <w:szCs w:val="24"/>
        </w:rPr>
        <w:t>Υ</w:t>
      </w:r>
      <w:r w:rsidRPr="00D07D9F">
        <w:rPr>
          <w:rFonts w:eastAsia="Times New Roman"/>
          <w:szCs w:val="24"/>
        </w:rPr>
        <w:t xml:space="preserve">πήρχε ήδη από την </w:t>
      </w:r>
      <w:r>
        <w:rPr>
          <w:rFonts w:eastAsia="Times New Roman"/>
          <w:szCs w:val="24"/>
        </w:rPr>
        <w:t>ε</w:t>
      </w:r>
      <w:r w:rsidRPr="00D07D9F">
        <w:rPr>
          <w:rFonts w:eastAsia="Times New Roman"/>
          <w:szCs w:val="24"/>
        </w:rPr>
        <w:t xml:space="preserve">νδιάμεση </w:t>
      </w:r>
      <w:r>
        <w:rPr>
          <w:rFonts w:eastAsia="Times New Roman"/>
          <w:szCs w:val="24"/>
        </w:rPr>
        <w:t>σ</w:t>
      </w:r>
      <w:r w:rsidRPr="00D07D9F">
        <w:rPr>
          <w:rFonts w:eastAsia="Times New Roman"/>
          <w:szCs w:val="24"/>
        </w:rPr>
        <w:t>υμφωνία</w:t>
      </w:r>
      <w:r>
        <w:rPr>
          <w:rFonts w:eastAsia="Times New Roman"/>
          <w:szCs w:val="24"/>
        </w:rPr>
        <w:t>. Σας θυμίζω ότι υπήρξαν τουλάχιστον τρ</w:t>
      </w:r>
      <w:r>
        <w:rPr>
          <w:rFonts w:eastAsia="Times New Roman"/>
          <w:szCs w:val="24"/>
        </w:rPr>
        <w:t>ία</w:t>
      </w:r>
      <w:r w:rsidRPr="00D07D9F">
        <w:rPr>
          <w:rFonts w:eastAsia="Times New Roman"/>
          <w:szCs w:val="24"/>
        </w:rPr>
        <w:t xml:space="preserve"> μνημόνια συνεργασίας</w:t>
      </w:r>
      <w:r>
        <w:rPr>
          <w:rFonts w:eastAsia="Times New Roman"/>
          <w:szCs w:val="24"/>
        </w:rPr>
        <w:t>,</w:t>
      </w:r>
      <w:r w:rsidRPr="00D07D9F">
        <w:rPr>
          <w:rFonts w:eastAsia="Times New Roman"/>
          <w:szCs w:val="24"/>
        </w:rPr>
        <w:t xml:space="preserve"> </w:t>
      </w:r>
      <w:r>
        <w:rPr>
          <w:rFonts w:eastAsia="Times New Roman"/>
          <w:szCs w:val="24"/>
        </w:rPr>
        <w:t>«</w:t>
      </w:r>
      <w:r w:rsidRPr="00D07D9F">
        <w:rPr>
          <w:rFonts w:eastAsia="Times New Roman"/>
          <w:szCs w:val="24"/>
        </w:rPr>
        <w:t>πρακτικών μέτρων</w:t>
      </w:r>
      <w:r>
        <w:rPr>
          <w:rFonts w:eastAsia="Times New Roman"/>
          <w:szCs w:val="24"/>
        </w:rPr>
        <w:t>»</w:t>
      </w:r>
      <w:r w:rsidRPr="00D07D9F">
        <w:rPr>
          <w:rFonts w:eastAsia="Times New Roman"/>
          <w:szCs w:val="24"/>
        </w:rPr>
        <w:t xml:space="preserve"> λέγονταν</w:t>
      </w:r>
      <w:r>
        <w:rPr>
          <w:rFonts w:eastAsia="Times New Roman"/>
          <w:szCs w:val="24"/>
        </w:rPr>
        <w:t>,</w:t>
      </w:r>
      <w:r w:rsidRPr="00D07D9F">
        <w:rPr>
          <w:rFonts w:eastAsia="Times New Roman"/>
          <w:szCs w:val="24"/>
        </w:rPr>
        <w:t xml:space="preserve"> που προέβλεπαν όλες αυτές τις κινήσεις</w:t>
      </w:r>
      <w:r>
        <w:rPr>
          <w:rFonts w:eastAsia="Times New Roman"/>
          <w:szCs w:val="24"/>
        </w:rPr>
        <w:t>. Κακώς συνδέετε</w:t>
      </w:r>
      <w:r w:rsidRPr="00D07D9F">
        <w:rPr>
          <w:rFonts w:eastAsia="Times New Roman"/>
          <w:szCs w:val="24"/>
        </w:rPr>
        <w:t xml:space="preserve"> την ανάπτυξη των διμερών σχέσεων με την </w:t>
      </w:r>
      <w:r>
        <w:rPr>
          <w:rFonts w:eastAsia="Times New Roman"/>
          <w:szCs w:val="24"/>
        </w:rPr>
        <w:t>επιζήμια Σ</w:t>
      </w:r>
      <w:r w:rsidRPr="00D07D9F">
        <w:rPr>
          <w:rFonts w:eastAsia="Times New Roman"/>
          <w:szCs w:val="24"/>
        </w:rPr>
        <w:t>υμφωνία των Πρεσπών</w:t>
      </w:r>
      <w:r>
        <w:rPr>
          <w:rFonts w:eastAsia="Times New Roman"/>
          <w:szCs w:val="24"/>
        </w:rPr>
        <w:t>.</w:t>
      </w:r>
    </w:p>
    <w:p w14:paraId="367676A4" w14:textId="77777777" w:rsidR="009F2CC8" w:rsidRDefault="00807E12">
      <w:pPr>
        <w:spacing w:line="600" w:lineRule="auto"/>
        <w:ind w:firstLine="720"/>
        <w:jc w:val="both"/>
        <w:rPr>
          <w:rFonts w:eastAsia="Times New Roman"/>
          <w:szCs w:val="24"/>
        </w:rPr>
      </w:pPr>
      <w:r>
        <w:rPr>
          <w:rFonts w:eastAsia="Times New Roman"/>
          <w:szCs w:val="24"/>
        </w:rPr>
        <w:lastRenderedPageBreak/>
        <w:t>Βεβαίως, μπαίνει κι ένα θέμα</w:t>
      </w:r>
      <w:r w:rsidRPr="00D07D9F">
        <w:rPr>
          <w:rFonts w:eastAsia="Times New Roman"/>
          <w:szCs w:val="24"/>
        </w:rPr>
        <w:t xml:space="preserve"> πολιτικό</w:t>
      </w:r>
      <w:r>
        <w:rPr>
          <w:rFonts w:eastAsia="Times New Roman"/>
          <w:szCs w:val="24"/>
        </w:rPr>
        <w:t>.</w:t>
      </w:r>
      <w:r w:rsidRPr="00D07D9F">
        <w:rPr>
          <w:rFonts w:eastAsia="Times New Roman"/>
          <w:szCs w:val="24"/>
        </w:rPr>
        <w:t xml:space="preserve"> </w:t>
      </w:r>
      <w:r>
        <w:rPr>
          <w:rFonts w:eastAsia="Times New Roman"/>
          <w:szCs w:val="24"/>
        </w:rPr>
        <w:t>Γ</w:t>
      </w:r>
      <w:r w:rsidRPr="00D07D9F">
        <w:rPr>
          <w:rFonts w:eastAsia="Times New Roman"/>
          <w:szCs w:val="24"/>
        </w:rPr>
        <w:t>ιατί τώρα</w:t>
      </w:r>
      <w:r>
        <w:rPr>
          <w:rFonts w:eastAsia="Times New Roman"/>
          <w:szCs w:val="24"/>
        </w:rPr>
        <w:t>; Τι συνέβη</w:t>
      </w:r>
      <w:r w:rsidRPr="00D07D9F">
        <w:rPr>
          <w:rFonts w:eastAsia="Times New Roman"/>
          <w:szCs w:val="24"/>
        </w:rPr>
        <w:t xml:space="preserve"> πέντε μέρες </w:t>
      </w:r>
      <w:r>
        <w:rPr>
          <w:rFonts w:eastAsia="Times New Roman"/>
          <w:szCs w:val="24"/>
        </w:rPr>
        <w:t>πρι</w:t>
      </w:r>
      <w:r>
        <w:rPr>
          <w:rFonts w:eastAsia="Times New Roman"/>
          <w:szCs w:val="24"/>
        </w:rPr>
        <w:t>ν</w:t>
      </w:r>
      <w:r w:rsidRPr="00D07D9F">
        <w:rPr>
          <w:rFonts w:eastAsia="Times New Roman"/>
          <w:szCs w:val="24"/>
        </w:rPr>
        <w:t xml:space="preserve"> </w:t>
      </w:r>
      <w:r>
        <w:rPr>
          <w:rFonts w:eastAsia="Times New Roman"/>
          <w:szCs w:val="24"/>
        </w:rPr>
        <w:t xml:space="preserve">από </w:t>
      </w:r>
      <w:r w:rsidRPr="00D07D9F">
        <w:rPr>
          <w:rFonts w:eastAsia="Times New Roman"/>
          <w:szCs w:val="24"/>
        </w:rPr>
        <w:t>τις εκλογές</w:t>
      </w:r>
      <w:r>
        <w:rPr>
          <w:rFonts w:eastAsia="Times New Roman"/>
          <w:szCs w:val="24"/>
        </w:rPr>
        <w:t>;</w:t>
      </w:r>
      <w:r w:rsidRPr="00D07D9F">
        <w:rPr>
          <w:rFonts w:eastAsia="Times New Roman"/>
          <w:szCs w:val="24"/>
        </w:rPr>
        <w:t xml:space="preserve"> </w:t>
      </w:r>
      <w:r>
        <w:rPr>
          <w:rFonts w:eastAsia="Times New Roman"/>
          <w:szCs w:val="24"/>
        </w:rPr>
        <w:t>Πιστεύω, και</w:t>
      </w:r>
      <w:r w:rsidRPr="00D07D9F">
        <w:rPr>
          <w:rFonts w:eastAsia="Times New Roman"/>
          <w:szCs w:val="24"/>
        </w:rPr>
        <w:t xml:space="preserve"> πιστεύουμε στη Νέα Δημοκρατία</w:t>
      </w:r>
      <w:r>
        <w:rPr>
          <w:rFonts w:eastAsia="Times New Roman"/>
          <w:szCs w:val="24"/>
        </w:rPr>
        <w:t>,</w:t>
      </w:r>
      <w:r w:rsidRPr="00D07D9F">
        <w:rPr>
          <w:rFonts w:eastAsia="Times New Roman"/>
          <w:szCs w:val="24"/>
        </w:rPr>
        <w:t xml:space="preserve"> ότι αποτελεί ακόμα ένα</w:t>
      </w:r>
      <w:r>
        <w:rPr>
          <w:rFonts w:eastAsia="Times New Roman"/>
          <w:szCs w:val="24"/>
        </w:rPr>
        <w:t>ν</w:t>
      </w:r>
      <w:r w:rsidRPr="00D07D9F">
        <w:rPr>
          <w:rFonts w:eastAsia="Times New Roman"/>
          <w:szCs w:val="24"/>
        </w:rPr>
        <w:t xml:space="preserve"> χειρισμό </w:t>
      </w:r>
      <w:r>
        <w:rPr>
          <w:rFonts w:eastAsia="Times New Roman"/>
          <w:szCs w:val="24"/>
        </w:rPr>
        <w:t xml:space="preserve">πολιτικής </w:t>
      </w:r>
      <w:r w:rsidRPr="00D07D9F">
        <w:rPr>
          <w:rFonts w:eastAsia="Times New Roman"/>
          <w:szCs w:val="24"/>
        </w:rPr>
        <w:t>σκοπιμότητας και προσπάθεια</w:t>
      </w:r>
      <w:r>
        <w:rPr>
          <w:rFonts w:eastAsia="Times New Roman"/>
          <w:szCs w:val="24"/>
        </w:rPr>
        <w:t>ς</w:t>
      </w:r>
      <w:r w:rsidRPr="00D07D9F">
        <w:rPr>
          <w:rFonts w:eastAsia="Times New Roman"/>
          <w:szCs w:val="24"/>
        </w:rPr>
        <w:t xml:space="preserve"> </w:t>
      </w:r>
      <w:r>
        <w:rPr>
          <w:rFonts w:eastAsia="Times New Roman"/>
          <w:szCs w:val="24"/>
        </w:rPr>
        <w:t>εγκλωβισμού</w:t>
      </w:r>
      <w:r w:rsidRPr="00D07D9F">
        <w:rPr>
          <w:rFonts w:eastAsia="Times New Roman"/>
          <w:szCs w:val="24"/>
        </w:rPr>
        <w:t xml:space="preserve"> της Νέας Δημοκρατίας </w:t>
      </w:r>
      <w:r>
        <w:rPr>
          <w:rFonts w:eastAsia="Times New Roman"/>
          <w:szCs w:val="24"/>
        </w:rPr>
        <w:t xml:space="preserve">και της Αντιπολίτευσης </w:t>
      </w:r>
      <w:r w:rsidRPr="00D07D9F">
        <w:rPr>
          <w:rFonts w:eastAsia="Times New Roman"/>
          <w:szCs w:val="24"/>
        </w:rPr>
        <w:t>σε αυτό που πάντα είχατε στο μυαλό σας από τη στιγμή που ξεκ</w:t>
      </w:r>
      <w:r>
        <w:rPr>
          <w:rFonts w:eastAsia="Times New Roman"/>
          <w:szCs w:val="24"/>
        </w:rPr>
        <w:t>ινήσα</w:t>
      </w:r>
      <w:r>
        <w:rPr>
          <w:rFonts w:eastAsia="Times New Roman"/>
          <w:szCs w:val="24"/>
        </w:rPr>
        <w:t>τε</w:t>
      </w:r>
      <w:r w:rsidRPr="00D07D9F">
        <w:rPr>
          <w:rFonts w:eastAsia="Times New Roman"/>
          <w:szCs w:val="24"/>
        </w:rPr>
        <w:t xml:space="preserve"> </w:t>
      </w:r>
      <w:r>
        <w:rPr>
          <w:rFonts w:eastAsia="Times New Roman"/>
          <w:szCs w:val="24"/>
        </w:rPr>
        <w:t>τ</w:t>
      </w:r>
      <w:r w:rsidRPr="00D07D9F">
        <w:rPr>
          <w:rFonts w:eastAsia="Times New Roman"/>
          <w:szCs w:val="24"/>
        </w:rPr>
        <w:t xml:space="preserve">η διαπραγμάτευση για τη </w:t>
      </w:r>
      <w:r>
        <w:rPr>
          <w:rFonts w:eastAsia="Times New Roman"/>
          <w:szCs w:val="24"/>
        </w:rPr>
        <w:t>Σ</w:t>
      </w:r>
      <w:r w:rsidRPr="00D07D9F">
        <w:rPr>
          <w:rFonts w:eastAsia="Times New Roman"/>
          <w:szCs w:val="24"/>
        </w:rPr>
        <w:t>υμφωνία των Πρεσπών</w:t>
      </w:r>
      <w:r>
        <w:rPr>
          <w:rFonts w:eastAsia="Times New Roman"/>
          <w:szCs w:val="24"/>
        </w:rPr>
        <w:t>.</w:t>
      </w:r>
      <w:r w:rsidRPr="00D07D9F">
        <w:rPr>
          <w:rFonts w:eastAsia="Times New Roman"/>
          <w:szCs w:val="24"/>
        </w:rPr>
        <w:t xml:space="preserve"> </w:t>
      </w:r>
      <w:r>
        <w:rPr>
          <w:rFonts w:eastAsia="Times New Roman"/>
          <w:szCs w:val="24"/>
        </w:rPr>
        <w:t>Η</w:t>
      </w:r>
      <w:r w:rsidRPr="00D07D9F">
        <w:rPr>
          <w:rFonts w:eastAsia="Times New Roman"/>
          <w:szCs w:val="24"/>
        </w:rPr>
        <w:t xml:space="preserve"> </w:t>
      </w:r>
      <w:r>
        <w:rPr>
          <w:rFonts w:eastAsia="Times New Roman"/>
          <w:szCs w:val="24"/>
        </w:rPr>
        <w:t>Σ</w:t>
      </w:r>
      <w:r w:rsidRPr="00D07D9F">
        <w:rPr>
          <w:rFonts w:eastAsia="Times New Roman"/>
          <w:szCs w:val="24"/>
        </w:rPr>
        <w:t xml:space="preserve">υμφωνία των Πρεσπών είναι και θα παραμείνει </w:t>
      </w:r>
      <w:r>
        <w:rPr>
          <w:rFonts w:eastAsia="Times New Roman"/>
          <w:szCs w:val="24"/>
        </w:rPr>
        <w:t>ιστορικά</w:t>
      </w:r>
      <w:r w:rsidRPr="00D07D9F">
        <w:rPr>
          <w:rFonts w:eastAsia="Times New Roman"/>
          <w:szCs w:val="24"/>
        </w:rPr>
        <w:t xml:space="preserve"> μία </w:t>
      </w:r>
      <w:r>
        <w:rPr>
          <w:rFonts w:eastAsia="Times New Roman"/>
          <w:szCs w:val="24"/>
        </w:rPr>
        <w:t>σ</w:t>
      </w:r>
      <w:r w:rsidRPr="00D07D9F">
        <w:rPr>
          <w:rFonts w:eastAsia="Times New Roman"/>
          <w:szCs w:val="24"/>
        </w:rPr>
        <w:t xml:space="preserve">υμφωνία </w:t>
      </w:r>
      <w:r>
        <w:rPr>
          <w:rFonts w:eastAsia="Times New Roman"/>
          <w:szCs w:val="24"/>
        </w:rPr>
        <w:t>ασθενέστατης</w:t>
      </w:r>
      <w:r w:rsidRPr="00D07D9F">
        <w:rPr>
          <w:rFonts w:eastAsia="Times New Roman"/>
          <w:szCs w:val="24"/>
        </w:rPr>
        <w:t xml:space="preserve"> νομιμοποίησης</w:t>
      </w:r>
      <w:r>
        <w:rPr>
          <w:rFonts w:eastAsia="Times New Roman"/>
          <w:szCs w:val="24"/>
        </w:rPr>
        <w:t>.</w:t>
      </w:r>
      <w:r w:rsidRPr="00D07D9F">
        <w:rPr>
          <w:rFonts w:eastAsia="Times New Roman"/>
          <w:szCs w:val="24"/>
        </w:rPr>
        <w:t xml:space="preserve"> </w:t>
      </w:r>
      <w:r>
        <w:rPr>
          <w:rFonts w:eastAsia="Times New Roman"/>
          <w:szCs w:val="24"/>
        </w:rPr>
        <w:t>Δ</w:t>
      </w:r>
      <w:r w:rsidRPr="00D07D9F">
        <w:rPr>
          <w:rFonts w:eastAsia="Times New Roman"/>
          <w:szCs w:val="24"/>
        </w:rPr>
        <w:t>εν θα την αγαπήσουν ποτέ οι Έλληνες</w:t>
      </w:r>
      <w:r>
        <w:rPr>
          <w:rFonts w:eastAsia="Times New Roman"/>
          <w:szCs w:val="24"/>
        </w:rPr>
        <w:t>.</w:t>
      </w:r>
      <w:r w:rsidRPr="00D07D9F">
        <w:rPr>
          <w:rFonts w:eastAsia="Times New Roman"/>
          <w:szCs w:val="24"/>
        </w:rPr>
        <w:t xml:space="preserve"> </w:t>
      </w:r>
      <w:r>
        <w:rPr>
          <w:rFonts w:eastAsia="Times New Roman"/>
          <w:szCs w:val="24"/>
        </w:rPr>
        <w:t>Κι</w:t>
      </w:r>
      <w:r w:rsidRPr="00D07D9F">
        <w:rPr>
          <w:rFonts w:eastAsia="Times New Roman"/>
          <w:szCs w:val="24"/>
        </w:rPr>
        <w:t xml:space="preserve"> εκεί έγκειται και η μεγ</w:t>
      </w:r>
      <w:r>
        <w:rPr>
          <w:rFonts w:eastAsia="Times New Roman"/>
          <w:szCs w:val="24"/>
        </w:rPr>
        <w:t>άλη της α</w:t>
      </w:r>
      <w:r w:rsidRPr="00D07D9F">
        <w:rPr>
          <w:rFonts w:eastAsia="Times New Roman"/>
          <w:szCs w:val="24"/>
        </w:rPr>
        <w:t>ποτυχία</w:t>
      </w:r>
      <w:r>
        <w:rPr>
          <w:rFonts w:eastAsia="Times New Roman"/>
          <w:szCs w:val="24"/>
        </w:rPr>
        <w:t>.</w:t>
      </w:r>
      <w:r w:rsidRPr="00D07D9F">
        <w:rPr>
          <w:rFonts w:eastAsia="Times New Roman"/>
          <w:szCs w:val="24"/>
        </w:rPr>
        <w:t xml:space="preserve"> Ενώ έχει σκοπό να ρυθμίσει ένα ζήτημα ταυτότητας</w:t>
      </w:r>
      <w:r>
        <w:rPr>
          <w:rFonts w:eastAsia="Times New Roman"/>
          <w:szCs w:val="24"/>
        </w:rPr>
        <w:t>,</w:t>
      </w:r>
      <w:r w:rsidRPr="00D07D9F">
        <w:rPr>
          <w:rFonts w:eastAsia="Times New Roman"/>
          <w:szCs w:val="24"/>
        </w:rPr>
        <w:t xml:space="preserve"> δηλαδή πεποιθήσεων</w:t>
      </w:r>
      <w:r>
        <w:rPr>
          <w:rFonts w:eastAsia="Times New Roman"/>
          <w:szCs w:val="24"/>
        </w:rPr>
        <w:t>,</w:t>
      </w:r>
      <w:r w:rsidRPr="00D07D9F">
        <w:rPr>
          <w:rFonts w:eastAsia="Times New Roman"/>
          <w:szCs w:val="24"/>
        </w:rPr>
        <w:t xml:space="preserve"> έχει απέναντί </w:t>
      </w:r>
      <w:r>
        <w:rPr>
          <w:rFonts w:eastAsia="Times New Roman"/>
          <w:szCs w:val="24"/>
        </w:rPr>
        <w:t>της</w:t>
      </w:r>
      <w:r w:rsidRPr="00D07D9F">
        <w:rPr>
          <w:rFonts w:eastAsia="Times New Roman"/>
          <w:szCs w:val="24"/>
        </w:rPr>
        <w:t xml:space="preserve"> το 80% του ελληνικού λαού</w:t>
      </w:r>
      <w:r>
        <w:rPr>
          <w:rFonts w:eastAsia="Times New Roman"/>
          <w:szCs w:val="24"/>
        </w:rPr>
        <w:t>.</w:t>
      </w:r>
    </w:p>
    <w:p w14:paraId="367676A5" w14:textId="77777777" w:rsidR="009F2CC8" w:rsidRDefault="00807E12">
      <w:pPr>
        <w:spacing w:line="600" w:lineRule="auto"/>
        <w:ind w:firstLine="720"/>
        <w:jc w:val="both"/>
        <w:rPr>
          <w:rFonts w:eastAsia="Times New Roman"/>
          <w:szCs w:val="24"/>
        </w:rPr>
      </w:pPr>
      <w:r>
        <w:rPr>
          <w:rFonts w:eastAsia="Times New Roman"/>
          <w:szCs w:val="24"/>
        </w:rPr>
        <w:t>Η ανάγκη προώθησης</w:t>
      </w:r>
      <w:r w:rsidRPr="00D07D9F">
        <w:rPr>
          <w:rFonts w:eastAsia="Times New Roman"/>
          <w:szCs w:val="24"/>
        </w:rPr>
        <w:t xml:space="preserve"> των διμερών σχέσεων με τη γειτονική χώρα είναι υπαρκτή και μπορεί να γίνει</w:t>
      </w:r>
      <w:r>
        <w:rPr>
          <w:rFonts w:eastAsia="Times New Roman"/>
          <w:szCs w:val="24"/>
        </w:rPr>
        <w:t>. Είναι θέμα πολιτικής βούλησης κ</w:t>
      </w:r>
      <w:r w:rsidRPr="00D07D9F">
        <w:rPr>
          <w:rFonts w:eastAsia="Times New Roman"/>
          <w:szCs w:val="24"/>
        </w:rPr>
        <w:t>ι όχι έλλειψη</w:t>
      </w:r>
      <w:r>
        <w:rPr>
          <w:rFonts w:eastAsia="Times New Roman"/>
          <w:szCs w:val="24"/>
        </w:rPr>
        <w:t>ς</w:t>
      </w:r>
      <w:r w:rsidRPr="00D07D9F">
        <w:rPr>
          <w:rFonts w:eastAsia="Times New Roman"/>
          <w:szCs w:val="24"/>
        </w:rPr>
        <w:t xml:space="preserve"> </w:t>
      </w:r>
      <w:r>
        <w:rPr>
          <w:rFonts w:eastAsia="Times New Roman"/>
          <w:szCs w:val="24"/>
        </w:rPr>
        <w:t>ν</w:t>
      </w:r>
      <w:r w:rsidRPr="00D07D9F">
        <w:rPr>
          <w:rFonts w:eastAsia="Times New Roman"/>
          <w:szCs w:val="24"/>
        </w:rPr>
        <w:t>ομικού υπόβαθρου</w:t>
      </w:r>
      <w:r>
        <w:rPr>
          <w:rFonts w:eastAsia="Times New Roman"/>
          <w:szCs w:val="24"/>
        </w:rPr>
        <w:t xml:space="preserve">. </w:t>
      </w:r>
      <w:r w:rsidRPr="00D07D9F">
        <w:rPr>
          <w:rFonts w:eastAsia="Times New Roman"/>
          <w:szCs w:val="24"/>
        </w:rPr>
        <w:t>Όπως σας είπα</w:t>
      </w:r>
      <w:r>
        <w:rPr>
          <w:rFonts w:eastAsia="Times New Roman"/>
          <w:szCs w:val="24"/>
        </w:rPr>
        <w:t>,</w:t>
      </w:r>
      <w:r w:rsidRPr="00D07D9F">
        <w:rPr>
          <w:rFonts w:eastAsia="Times New Roman"/>
          <w:szCs w:val="24"/>
        </w:rPr>
        <w:t xml:space="preserve"> αυτό υπήρχε και με την </w:t>
      </w:r>
      <w:r>
        <w:rPr>
          <w:rFonts w:eastAsia="Times New Roman"/>
          <w:szCs w:val="24"/>
        </w:rPr>
        <w:t>ε</w:t>
      </w:r>
      <w:r w:rsidRPr="00D07D9F">
        <w:rPr>
          <w:rFonts w:eastAsia="Times New Roman"/>
          <w:szCs w:val="24"/>
        </w:rPr>
        <w:t xml:space="preserve">νδιάμεση </w:t>
      </w:r>
      <w:r>
        <w:rPr>
          <w:rFonts w:eastAsia="Times New Roman"/>
          <w:szCs w:val="24"/>
        </w:rPr>
        <w:t>σ</w:t>
      </w:r>
      <w:r w:rsidRPr="00D07D9F">
        <w:rPr>
          <w:rFonts w:eastAsia="Times New Roman"/>
          <w:szCs w:val="24"/>
        </w:rPr>
        <w:t>υμ</w:t>
      </w:r>
      <w:r w:rsidRPr="00D07D9F">
        <w:rPr>
          <w:rFonts w:eastAsia="Times New Roman"/>
          <w:szCs w:val="24"/>
        </w:rPr>
        <w:lastRenderedPageBreak/>
        <w:t>φωνία</w:t>
      </w:r>
      <w:r>
        <w:rPr>
          <w:rFonts w:eastAsia="Times New Roman"/>
          <w:szCs w:val="24"/>
        </w:rPr>
        <w:t>.</w:t>
      </w:r>
      <w:r w:rsidRPr="00D07D9F">
        <w:rPr>
          <w:rFonts w:eastAsia="Times New Roman"/>
          <w:szCs w:val="24"/>
        </w:rPr>
        <w:t xml:space="preserve"> </w:t>
      </w:r>
      <w:r>
        <w:rPr>
          <w:rFonts w:eastAsia="Times New Roman"/>
          <w:szCs w:val="24"/>
        </w:rPr>
        <w:t>Επειδή, λοιπόν, επι</w:t>
      </w:r>
      <w:r w:rsidRPr="00D07D9F">
        <w:rPr>
          <w:rFonts w:eastAsia="Times New Roman"/>
          <w:szCs w:val="24"/>
        </w:rPr>
        <w:t>διώκετ</w:t>
      </w:r>
      <w:r>
        <w:rPr>
          <w:rFonts w:eastAsia="Times New Roman"/>
          <w:szCs w:val="24"/>
        </w:rPr>
        <w:t xml:space="preserve">ε </w:t>
      </w:r>
      <w:r w:rsidRPr="00D07D9F">
        <w:rPr>
          <w:rFonts w:eastAsia="Times New Roman"/>
          <w:szCs w:val="24"/>
        </w:rPr>
        <w:t xml:space="preserve">περισσότερο έναν τακτικό χειρισμό εγκλωβισμού των άλλων πολιτικών </w:t>
      </w:r>
      <w:r>
        <w:rPr>
          <w:rFonts w:eastAsia="Times New Roman"/>
          <w:szCs w:val="24"/>
        </w:rPr>
        <w:t>δ</w:t>
      </w:r>
      <w:r w:rsidRPr="00D07D9F">
        <w:rPr>
          <w:rFonts w:eastAsia="Times New Roman"/>
          <w:szCs w:val="24"/>
        </w:rPr>
        <w:t>υνάμεων</w:t>
      </w:r>
      <w:r>
        <w:rPr>
          <w:rFonts w:eastAsia="Times New Roman"/>
          <w:szCs w:val="24"/>
        </w:rPr>
        <w:t>,</w:t>
      </w:r>
      <w:r w:rsidRPr="00D07D9F">
        <w:rPr>
          <w:rFonts w:eastAsia="Times New Roman"/>
          <w:szCs w:val="24"/>
        </w:rPr>
        <w:t xml:space="preserve"> </w:t>
      </w:r>
      <w:r>
        <w:rPr>
          <w:rFonts w:eastAsia="Times New Roman"/>
          <w:szCs w:val="24"/>
        </w:rPr>
        <w:t>ό</w:t>
      </w:r>
      <w:r w:rsidRPr="00D07D9F">
        <w:rPr>
          <w:rFonts w:eastAsia="Times New Roman"/>
          <w:szCs w:val="24"/>
        </w:rPr>
        <w:t>πως κάνατε σε όλη τη διάρκεια της διαπραγμάτευσης με τα Σκόπια</w:t>
      </w:r>
      <w:r>
        <w:rPr>
          <w:rFonts w:eastAsia="Times New Roman"/>
          <w:szCs w:val="24"/>
        </w:rPr>
        <w:t>,</w:t>
      </w:r>
      <w:r w:rsidRPr="00D07D9F">
        <w:rPr>
          <w:rFonts w:eastAsia="Times New Roman"/>
          <w:szCs w:val="24"/>
        </w:rPr>
        <w:t xml:space="preserve"> εμείς αυτό</w:t>
      </w:r>
      <w:r w:rsidRPr="00D07D9F">
        <w:rPr>
          <w:rFonts w:eastAsia="Times New Roman"/>
          <w:szCs w:val="24"/>
        </w:rPr>
        <w:t xml:space="preserve"> το παιχνίδι δεν θα το παίξουμε</w:t>
      </w:r>
      <w:r>
        <w:rPr>
          <w:rFonts w:eastAsia="Times New Roman"/>
          <w:szCs w:val="24"/>
        </w:rPr>
        <w:t>, γ</w:t>
      </w:r>
      <w:r w:rsidRPr="00D07D9F">
        <w:rPr>
          <w:rFonts w:eastAsia="Times New Roman"/>
          <w:szCs w:val="24"/>
        </w:rPr>
        <w:t>ια πολλούς λόγους</w:t>
      </w:r>
      <w:r>
        <w:rPr>
          <w:rFonts w:eastAsia="Times New Roman"/>
          <w:szCs w:val="24"/>
        </w:rPr>
        <w:t>,</w:t>
      </w:r>
      <w:r w:rsidRPr="00D07D9F">
        <w:rPr>
          <w:rFonts w:eastAsia="Times New Roman"/>
          <w:szCs w:val="24"/>
        </w:rPr>
        <w:t xml:space="preserve"> και θα καταψηφίσουμε</w:t>
      </w:r>
      <w:r>
        <w:rPr>
          <w:rFonts w:eastAsia="Times New Roman"/>
          <w:szCs w:val="24"/>
        </w:rPr>
        <w:t>,</w:t>
      </w:r>
      <w:r w:rsidRPr="00D07D9F">
        <w:rPr>
          <w:rFonts w:eastAsia="Times New Roman"/>
          <w:szCs w:val="24"/>
        </w:rPr>
        <w:t xml:space="preserve"> </w:t>
      </w:r>
      <w:r>
        <w:rPr>
          <w:rFonts w:eastAsia="Times New Roman"/>
          <w:szCs w:val="24"/>
        </w:rPr>
        <w:t>ό</w:t>
      </w:r>
      <w:r w:rsidRPr="00D07D9F">
        <w:rPr>
          <w:rFonts w:eastAsia="Times New Roman"/>
          <w:szCs w:val="24"/>
        </w:rPr>
        <w:t xml:space="preserve">πως σας είπα και χθες στην Επιτροπή Εξωτερικών </w:t>
      </w:r>
      <w:r>
        <w:rPr>
          <w:rFonts w:eastAsia="Times New Roman"/>
          <w:szCs w:val="24"/>
        </w:rPr>
        <w:t>κ</w:t>
      </w:r>
      <w:r w:rsidRPr="00D07D9F">
        <w:rPr>
          <w:rFonts w:eastAsia="Times New Roman"/>
          <w:szCs w:val="24"/>
        </w:rPr>
        <w:t xml:space="preserve">αι </w:t>
      </w:r>
      <w:r>
        <w:rPr>
          <w:rFonts w:eastAsia="Times New Roman"/>
          <w:szCs w:val="24"/>
        </w:rPr>
        <w:t>Αμύνης</w:t>
      </w:r>
      <w:r w:rsidRPr="00D07D9F">
        <w:rPr>
          <w:rFonts w:eastAsia="Times New Roman"/>
          <w:szCs w:val="24"/>
        </w:rPr>
        <w:t xml:space="preserve"> της Βουλής</w:t>
      </w:r>
      <w:r>
        <w:rPr>
          <w:rFonts w:eastAsia="Times New Roman"/>
          <w:szCs w:val="24"/>
        </w:rPr>
        <w:t>,</w:t>
      </w:r>
      <w:r w:rsidRPr="00D07D9F">
        <w:rPr>
          <w:rFonts w:eastAsia="Times New Roman"/>
          <w:szCs w:val="24"/>
        </w:rPr>
        <w:t xml:space="preserve"> τα δύο κείμενα </w:t>
      </w:r>
      <w:r>
        <w:rPr>
          <w:rFonts w:eastAsia="Times New Roman"/>
          <w:szCs w:val="24"/>
        </w:rPr>
        <w:t>της κ</w:t>
      </w:r>
      <w:r>
        <w:rPr>
          <w:rFonts w:eastAsia="Times New Roman"/>
          <w:szCs w:val="24"/>
        </w:rPr>
        <w:t>ύρωσης</w:t>
      </w:r>
      <w:r w:rsidRPr="00D07D9F">
        <w:rPr>
          <w:rFonts w:eastAsia="Times New Roman"/>
          <w:szCs w:val="24"/>
        </w:rPr>
        <w:t xml:space="preserve"> που</w:t>
      </w:r>
      <w:r>
        <w:rPr>
          <w:rFonts w:eastAsia="Times New Roman"/>
          <w:szCs w:val="24"/>
        </w:rPr>
        <w:t xml:space="preserve"> φέρνετε</w:t>
      </w:r>
      <w:r w:rsidRPr="00D07D9F">
        <w:rPr>
          <w:rFonts w:eastAsia="Times New Roman"/>
          <w:szCs w:val="24"/>
        </w:rPr>
        <w:t xml:space="preserve"> σήμερα</w:t>
      </w:r>
      <w:r>
        <w:rPr>
          <w:rFonts w:eastAsia="Times New Roman"/>
          <w:szCs w:val="24"/>
        </w:rPr>
        <w:t>.</w:t>
      </w:r>
    </w:p>
    <w:p w14:paraId="367676A6" w14:textId="77777777" w:rsidR="009F2CC8" w:rsidRDefault="00807E12">
      <w:pPr>
        <w:spacing w:line="600" w:lineRule="auto"/>
        <w:ind w:firstLine="720"/>
        <w:jc w:val="both"/>
        <w:rPr>
          <w:rFonts w:eastAsia="Times New Roman"/>
          <w:szCs w:val="24"/>
        </w:rPr>
      </w:pPr>
      <w:r>
        <w:rPr>
          <w:rFonts w:eastAsia="Times New Roman"/>
          <w:szCs w:val="24"/>
        </w:rPr>
        <w:t>Ε</w:t>
      </w:r>
      <w:r w:rsidRPr="00D07D9F">
        <w:rPr>
          <w:rFonts w:eastAsia="Times New Roman"/>
          <w:szCs w:val="24"/>
        </w:rPr>
        <w:t>υχαριστώ πολύ</w:t>
      </w:r>
      <w:r>
        <w:rPr>
          <w:rFonts w:eastAsia="Times New Roman"/>
          <w:szCs w:val="24"/>
        </w:rPr>
        <w:t>.</w:t>
      </w:r>
    </w:p>
    <w:p w14:paraId="367676A7" w14:textId="77777777" w:rsidR="009F2CC8" w:rsidRDefault="00807E1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w:t>
      </w:r>
      <w:r>
        <w:rPr>
          <w:rFonts w:eastAsia="Times New Roman"/>
          <w:szCs w:val="24"/>
        </w:rPr>
        <w:t>ατίας)</w:t>
      </w:r>
    </w:p>
    <w:p w14:paraId="367676A8" w14:textId="77777777" w:rsidR="009F2CC8" w:rsidRDefault="00807E12">
      <w:pPr>
        <w:spacing w:line="600" w:lineRule="auto"/>
        <w:ind w:firstLine="720"/>
        <w:jc w:val="both"/>
        <w:rPr>
          <w:rFonts w:eastAsia="Times New Roman"/>
          <w:szCs w:val="24"/>
        </w:rPr>
      </w:pPr>
      <w:r w:rsidRPr="00784043">
        <w:rPr>
          <w:rFonts w:eastAsia="Times New Roman"/>
          <w:b/>
          <w:szCs w:val="24"/>
        </w:rPr>
        <w:t>ΠΡΟΕΔΡΕΥΟΥΣΑ (Αναστασία Χριστοδουλοπούλου):</w:t>
      </w:r>
      <w:r>
        <w:rPr>
          <w:rFonts w:eastAsia="Times New Roman"/>
          <w:szCs w:val="24"/>
        </w:rPr>
        <w:t xml:space="preserve"> Τον λόγο έχει ο κ. Καρράς, από τη Δημοκρατική Συμπαράταξη, για πέντε λεπτά.</w:t>
      </w:r>
    </w:p>
    <w:p w14:paraId="367676A9" w14:textId="77777777" w:rsidR="009F2CC8" w:rsidRDefault="00807E12">
      <w:pPr>
        <w:spacing w:line="600" w:lineRule="auto"/>
        <w:ind w:firstLine="720"/>
        <w:jc w:val="both"/>
        <w:rPr>
          <w:rFonts w:eastAsia="Times New Roman"/>
          <w:szCs w:val="24"/>
        </w:rPr>
      </w:pPr>
      <w:r w:rsidRPr="00D3382D">
        <w:rPr>
          <w:rFonts w:eastAsia="Times New Roman"/>
          <w:b/>
          <w:szCs w:val="24"/>
        </w:rPr>
        <w:t>ΓΕΩΡΓΙΟΣ</w:t>
      </w:r>
      <w:r>
        <w:rPr>
          <w:rFonts w:eastAsia="Times New Roman"/>
          <w:b/>
          <w:szCs w:val="24"/>
        </w:rPr>
        <w:t xml:space="preserve"> </w:t>
      </w:r>
      <w:r w:rsidRPr="00D3382D">
        <w:rPr>
          <w:rFonts w:eastAsia="Times New Roman"/>
          <w:b/>
          <w:szCs w:val="24"/>
        </w:rPr>
        <w:t>-</w:t>
      </w:r>
      <w:r>
        <w:rPr>
          <w:rFonts w:eastAsia="Times New Roman"/>
          <w:b/>
          <w:szCs w:val="24"/>
        </w:rPr>
        <w:t xml:space="preserve"> </w:t>
      </w:r>
      <w:r w:rsidRPr="00D3382D">
        <w:rPr>
          <w:rFonts w:eastAsia="Times New Roman"/>
          <w:b/>
          <w:szCs w:val="24"/>
        </w:rPr>
        <w:t xml:space="preserve">ΔΗΜΗΤΡΙΟΣ ΚΑΡΡΑΣ: </w:t>
      </w:r>
      <w:r>
        <w:rPr>
          <w:rFonts w:eastAsia="Times New Roman"/>
          <w:szCs w:val="24"/>
        </w:rPr>
        <w:t>Κυρία</w:t>
      </w:r>
      <w:r w:rsidRPr="00D07D9F">
        <w:rPr>
          <w:rFonts w:eastAsia="Times New Roman"/>
          <w:szCs w:val="24"/>
        </w:rPr>
        <w:t xml:space="preserve"> </w:t>
      </w:r>
      <w:r>
        <w:rPr>
          <w:rFonts w:eastAsia="Times New Roman"/>
          <w:szCs w:val="24"/>
        </w:rPr>
        <w:t>Π</w:t>
      </w:r>
      <w:r w:rsidRPr="00D07D9F">
        <w:rPr>
          <w:rFonts w:eastAsia="Times New Roman"/>
          <w:szCs w:val="24"/>
        </w:rPr>
        <w:t>ρόεδρε</w:t>
      </w:r>
      <w:r>
        <w:rPr>
          <w:rFonts w:eastAsia="Times New Roman"/>
          <w:szCs w:val="24"/>
        </w:rPr>
        <w:t>,</w:t>
      </w:r>
      <w:r w:rsidRPr="00D07D9F">
        <w:rPr>
          <w:rFonts w:eastAsia="Times New Roman"/>
          <w:szCs w:val="24"/>
        </w:rPr>
        <w:t xml:space="preserve"> </w:t>
      </w:r>
      <w:r>
        <w:rPr>
          <w:rFonts w:eastAsia="Times New Roman"/>
          <w:szCs w:val="24"/>
        </w:rPr>
        <w:t xml:space="preserve">οι δύο </w:t>
      </w:r>
      <w:r>
        <w:rPr>
          <w:rFonts w:eastAsia="Times New Roman"/>
          <w:szCs w:val="24"/>
        </w:rPr>
        <w:t>κ</w:t>
      </w:r>
      <w:r>
        <w:rPr>
          <w:rFonts w:eastAsia="Times New Roman"/>
          <w:szCs w:val="24"/>
        </w:rPr>
        <w:t>υρώσεις</w:t>
      </w:r>
      <w:r w:rsidRPr="00D07D9F">
        <w:rPr>
          <w:rFonts w:eastAsia="Times New Roman"/>
          <w:szCs w:val="24"/>
        </w:rPr>
        <w:t xml:space="preserve"> τις οποίες </w:t>
      </w:r>
      <w:r>
        <w:rPr>
          <w:rFonts w:eastAsia="Times New Roman"/>
          <w:szCs w:val="24"/>
        </w:rPr>
        <w:t xml:space="preserve">φέρνει στη Βουλή </w:t>
      </w:r>
      <w:r w:rsidRPr="00D07D9F">
        <w:rPr>
          <w:rFonts w:eastAsia="Times New Roman"/>
          <w:szCs w:val="24"/>
        </w:rPr>
        <w:t xml:space="preserve">η </w:t>
      </w:r>
      <w:r>
        <w:rPr>
          <w:rFonts w:eastAsia="Times New Roman"/>
          <w:szCs w:val="24"/>
        </w:rPr>
        <w:t>Κ</w:t>
      </w:r>
      <w:r w:rsidRPr="00D07D9F">
        <w:rPr>
          <w:rFonts w:eastAsia="Times New Roman"/>
          <w:szCs w:val="24"/>
        </w:rPr>
        <w:t xml:space="preserve">υβέρνηση δημιουργούν ένα </w:t>
      </w:r>
      <w:r>
        <w:rPr>
          <w:rFonts w:eastAsia="Times New Roman"/>
          <w:szCs w:val="24"/>
        </w:rPr>
        <w:t>δίλημμα, -και</w:t>
      </w:r>
      <w:r>
        <w:rPr>
          <w:rFonts w:eastAsia="Times New Roman"/>
          <w:szCs w:val="24"/>
        </w:rPr>
        <w:t xml:space="preserve"> μπορώ να πω ένα μεγάλο δίλημμα-</w:t>
      </w:r>
      <w:r w:rsidRPr="00D07D9F">
        <w:rPr>
          <w:rFonts w:eastAsia="Times New Roman"/>
          <w:szCs w:val="24"/>
        </w:rPr>
        <w:t xml:space="preserve"> αφ</w:t>
      </w:r>
      <w:r>
        <w:rPr>
          <w:rFonts w:eastAsia="Times New Roman"/>
          <w:szCs w:val="24"/>
        </w:rPr>
        <w:t xml:space="preserve">’ </w:t>
      </w:r>
      <w:r w:rsidRPr="00D07D9F">
        <w:rPr>
          <w:rFonts w:eastAsia="Times New Roman"/>
          <w:szCs w:val="24"/>
        </w:rPr>
        <w:t xml:space="preserve">ενός μεν γιατί έχουν ως αιτιολογικό </w:t>
      </w:r>
      <w:r w:rsidRPr="00D07D9F">
        <w:rPr>
          <w:rFonts w:eastAsia="Times New Roman"/>
          <w:szCs w:val="24"/>
        </w:rPr>
        <w:lastRenderedPageBreak/>
        <w:t xml:space="preserve">έρεισμα </w:t>
      </w:r>
      <w:r>
        <w:rPr>
          <w:rFonts w:eastAsia="Times New Roman"/>
          <w:szCs w:val="24"/>
        </w:rPr>
        <w:t>-</w:t>
      </w:r>
      <w:r w:rsidRPr="00D07D9F">
        <w:rPr>
          <w:rFonts w:eastAsia="Times New Roman"/>
          <w:szCs w:val="24"/>
        </w:rPr>
        <w:t>και νομικό</w:t>
      </w:r>
      <w:r>
        <w:rPr>
          <w:rFonts w:eastAsia="Times New Roman"/>
          <w:szCs w:val="24"/>
        </w:rPr>
        <w:t>,</w:t>
      </w:r>
      <w:r w:rsidRPr="00D07D9F">
        <w:rPr>
          <w:rFonts w:eastAsia="Times New Roman"/>
          <w:szCs w:val="24"/>
        </w:rPr>
        <w:t xml:space="preserve"> αν θέλετε</w:t>
      </w:r>
      <w:r>
        <w:rPr>
          <w:rFonts w:eastAsia="Times New Roman"/>
          <w:szCs w:val="24"/>
        </w:rPr>
        <w:t>-</w:t>
      </w:r>
      <w:r w:rsidRPr="00D07D9F">
        <w:rPr>
          <w:rFonts w:eastAsia="Times New Roman"/>
          <w:szCs w:val="24"/>
        </w:rPr>
        <w:t xml:space="preserve"> τη </w:t>
      </w:r>
      <w:r>
        <w:rPr>
          <w:rFonts w:eastAsia="Times New Roman"/>
          <w:szCs w:val="24"/>
        </w:rPr>
        <w:t>Σ</w:t>
      </w:r>
      <w:r w:rsidRPr="00D07D9F">
        <w:rPr>
          <w:rFonts w:eastAsia="Times New Roman"/>
          <w:szCs w:val="24"/>
        </w:rPr>
        <w:t>υμφωνία των Πρεσπών και αφ</w:t>
      </w:r>
      <w:r>
        <w:rPr>
          <w:rFonts w:eastAsia="Times New Roman"/>
          <w:szCs w:val="24"/>
        </w:rPr>
        <w:t xml:space="preserve">’ </w:t>
      </w:r>
      <w:r w:rsidRPr="00D07D9F">
        <w:rPr>
          <w:rFonts w:eastAsia="Times New Roman"/>
          <w:szCs w:val="24"/>
        </w:rPr>
        <w:t>ετέρου</w:t>
      </w:r>
      <w:r>
        <w:rPr>
          <w:rFonts w:eastAsia="Times New Roman"/>
          <w:szCs w:val="24"/>
        </w:rPr>
        <w:t xml:space="preserve"> δι</w:t>
      </w:r>
      <w:r w:rsidRPr="00D07D9F">
        <w:rPr>
          <w:rFonts w:eastAsia="Times New Roman"/>
          <w:szCs w:val="24"/>
        </w:rPr>
        <w:t xml:space="preserve">ερωτάται </w:t>
      </w:r>
      <w:r>
        <w:rPr>
          <w:rFonts w:eastAsia="Times New Roman"/>
          <w:szCs w:val="24"/>
        </w:rPr>
        <w:t xml:space="preserve">κανείς και </w:t>
      </w:r>
      <w:r w:rsidRPr="00D07D9F">
        <w:rPr>
          <w:rFonts w:eastAsia="Times New Roman"/>
          <w:szCs w:val="24"/>
        </w:rPr>
        <w:t xml:space="preserve"> προβληματίζεται αν είναι </w:t>
      </w:r>
      <w:r>
        <w:rPr>
          <w:rFonts w:eastAsia="Times New Roman"/>
          <w:szCs w:val="24"/>
        </w:rPr>
        <w:t>χ</w:t>
      </w:r>
      <w:r w:rsidRPr="00D07D9F">
        <w:rPr>
          <w:rFonts w:eastAsia="Times New Roman"/>
          <w:szCs w:val="24"/>
        </w:rPr>
        <w:t>ρήσιμες για τις σχέσεις μεταξύ των δύο γει</w:t>
      </w:r>
      <w:r>
        <w:rPr>
          <w:rFonts w:eastAsia="Times New Roman"/>
          <w:szCs w:val="24"/>
        </w:rPr>
        <w:t>τόνων</w:t>
      </w:r>
      <w:r w:rsidRPr="00D07D9F">
        <w:rPr>
          <w:rFonts w:eastAsia="Times New Roman"/>
          <w:szCs w:val="24"/>
        </w:rPr>
        <w:t xml:space="preserve"> λαών</w:t>
      </w:r>
      <w:r>
        <w:rPr>
          <w:rFonts w:eastAsia="Times New Roman"/>
          <w:szCs w:val="24"/>
        </w:rPr>
        <w:t>.</w:t>
      </w:r>
    </w:p>
    <w:p w14:paraId="367676AA" w14:textId="77777777" w:rsidR="009F2CC8" w:rsidRDefault="00807E12">
      <w:pPr>
        <w:spacing w:line="600" w:lineRule="auto"/>
        <w:ind w:firstLine="720"/>
        <w:jc w:val="both"/>
        <w:rPr>
          <w:rFonts w:eastAsia="Times New Roman"/>
          <w:szCs w:val="24"/>
        </w:rPr>
      </w:pPr>
      <w:r w:rsidRPr="00D07D9F">
        <w:rPr>
          <w:rFonts w:eastAsia="Times New Roman"/>
          <w:szCs w:val="24"/>
        </w:rPr>
        <w:t>Βεβαίως</w:t>
      </w:r>
      <w:r>
        <w:rPr>
          <w:rFonts w:eastAsia="Times New Roman"/>
          <w:szCs w:val="24"/>
        </w:rPr>
        <w:t>,</w:t>
      </w:r>
      <w:r w:rsidRPr="00D07D9F">
        <w:rPr>
          <w:rFonts w:eastAsia="Times New Roman"/>
          <w:szCs w:val="24"/>
        </w:rPr>
        <w:t xml:space="preserve"> </w:t>
      </w:r>
      <w:r w:rsidRPr="00D07D9F">
        <w:rPr>
          <w:rFonts w:eastAsia="Times New Roman"/>
          <w:szCs w:val="24"/>
        </w:rPr>
        <w:t xml:space="preserve">η Δημοκρατική Συμπαράταξη τη </w:t>
      </w:r>
      <w:r>
        <w:rPr>
          <w:rFonts w:eastAsia="Times New Roman"/>
          <w:szCs w:val="24"/>
        </w:rPr>
        <w:t>Σ</w:t>
      </w:r>
      <w:r w:rsidRPr="00D07D9F">
        <w:rPr>
          <w:rFonts w:eastAsia="Times New Roman"/>
          <w:szCs w:val="24"/>
        </w:rPr>
        <w:t>υμφωνία των Πρεσπών δεν την υπερψήφισ</w:t>
      </w:r>
      <w:r>
        <w:rPr>
          <w:rFonts w:eastAsia="Times New Roman"/>
          <w:szCs w:val="24"/>
        </w:rPr>
        <w:t>ε.</w:t>
      </w:r>
      <w:r w:rsidRPr="00D07D9F">
        <w:rPr>
          <w:rFonts w:eastAsia="Times New Roman"/>
          <w:szCs w:val="24"/>
        </w:rPr>
        <w:t xml:space="preserve"> </w:t>
      </w:r>
      <w:r>
        <w:rPr>
          <w:rFonts w:eastAsia="Times New Roman"/>
          <w:szCs w:val="24"/>
        </w:rPr>
        <w:t>Α</w:t>
      </w:r>
      <w:r w:rsidRPr="00D07D9F">
        <w:rPr>
          <w:rFonts w:eastAsia="Times New Roman"/>
          <w:szCs w:val="24"/>
        </w:rPr>
        <w:t>ντίθετα</w:t>
      </w:r>
      <w:r>
        <w:rPr>
          <w:rFonts w:eastAsia="Times New Roman"/>
          <w:szCs w:val="24"/>
        </w:rPr>
        <w:t>,</w:t>
      </w:r>
      <w:r w:rsidRPr="00D07D9F">
        <w:rPr>
          <w:rFonts w:eastAsia="Times New Roman"/>
          <w:szCs w:val="24"/>
        </w:rPr>
        <w:t xml:space="preserve"> είχε πλήρη αι</w:t>
      </w:r>
      <w:r>
        <w:rPr>
          <w:rFonts w:eastAsia="Times New Roman"/>
          <w:szCs w:val="24"/>
        </w:rPr>
        <w:t>τιολογία στην αρνητική της ψήφο.</w:t>
      </w:r>
      <w:r w:rsidRPr="00D07D9F">
        <w:rPr>
          <w:rFonts w:eastAsia="Times New Roman"/>
          <w:szCs w:val="24"/>
        </w:rPr>
        <w:t xml:space="preserve"> </w:t>
      </w:r>
      <w:r>
        <w:rPr>
          <w:rFonts w:eastAsia="Times New Roman"/>
          <w:szCs w:val="24"/>
        </w:rPr>
        <w:t>Π</w:t>
      </w:r>
      <w:r w:rsidRPr="00D07D9F">
        <w:rPr>
          <w:rFonts w:eastAsia="Times New Roman"/>
          <w:szCs w:val="24"/>
        </w:rPr>
        <w:t>ρέπει να θυμίσω επιγραμματικά ότι δεν σταθήκαμε μόνο στο όνομα</w:t>
      </w:r>
      <w:r>
        <w:rPr>
          <w:rFonts w:eastAsia="Times New Roman"/>
          <w:szCs w:val="24"/>
        </w:rPr>
        <w:t>,</w:t>
      </w:r>
      <w:r w:rsidRPr="00D07D9F">
        <w:rPr>
          <w:rFonts w:eastAsia="Times New Roman"/>
          <w:szCs w:val="24"/>
        </w:rPr>
        <w:t xml:space="preserve"> σταθήκαμε σε ζητήματα γλώσσας</w:t>
      </w:r>
      <w:r>
        <w:rPr>
          <w:rFonts w:eastAsia="Times New Roman"/>
          <w:szCs w:val="24"/>
        </w:rPr>
        <w:t>,</w:t>
      </w:r>
      <w:r w:rsidRPr="00D07D9F">
        <w:rPr>
          <w:rFonts w:eastAsia="Times New Roman"/>
          <w:szCs w:val="24"/>
        </w:rPr>
        <w:t xml:space="preserve"> σταθήκαμε σε ζητήματα ταυτότητας</w:t>
      </w:r>
      <w:r>
        <w:rPr>
          <w:rFonts w:eastAsia="Times New Roman"/>
          <w:szCs w:val="24"/>
        </w:rPr>
        <w:t>.</w:t>
      </w:r>
      <w:r w:rsidRPr="00D07D9F">
        <w:rPr>
          <w:rFonts w:eastAsia="Times New Roman"/>
          <w:szCs w:val="24"/>
        </w:rPr>
        <w:t xml:space="preserve"> </w:t>
      </w:r>
      <w:r>
        <w:rPr>
          <w:rFonts w:eastAsia="Times New Roman"/>
          <w:szCs w:val="24"/>
        </w:rPr>
        <w:t>Και θ</w:t>
      </w:r>
      <w:r w:rsidRPr="00D07D9F">
        <w:rPr>
          <w:rFonts w:eastAsia="Times New Roman"/>
          <w:szCs w:val="24"/>
        </w:rPr>
        <w:t>υμάμαι τώρα</w:t>
      </w:r>
      <w:r>
        <w:rPr>
          <w:rFonts w:eastAsia="Times New Roman"/>
          <w:szCs w:val="24"/>
        </w:rPr>
        <w:t>,</w:t>
      </w:r>
      <w:r w:rsidRPr="00D07D9F">
        <w:rPr>
          <w:rFonts w:eastAsia="Times New Roman"/>
          <w:szCs w:val="24"/>
        </w:rPr>
        <w:t xml:space="preserve"> εφόσον είμαι </w:t>
      </w:r>
      <w:proofErr w:type="spellStart"/>
      <w:r>
        <w:rPr>
          <w:rFonts w:eastAsia="Times New Roman"/>
          <w:szCs w:val="24"/>
        </w:rPr>
        <w:t>ενώπιό</w:t>
      </w:r>
      <w:r w:rsidRPr="00D07D9F">
        <w:rPr>
          <w:rFonts w:eastAsia="Times New Roman"/>
          <w:szCs w:val="24"/>
        </w:rPr>
        <w:t>ν</w:t>
      </w:r>
      <w:proofErr w:type="spellEnd"/>
      <w:r w:rsidRPr="00D07D9F">
        <w:rPr>
          <w:rFonts w:eastAsia="Times New Roman"/>
          <w:szCs w:val="24"/>
        </w:rPr>
        <w:t xml:space="preserve"> </w:t>
      </w:r>
      <w:r>
        <w:rPr>
          <w:rFonts w:eastAsia="Times New Roman"/>
          <w:szCs w:val="24"/>
        </w:rPr>
        <w:t>σας, την ομιλία μου σ</w:t>
      </w:r>
      <w:r w:rsidRPr="00D07D9F">
        <w:rPr>
          <w:rFonts w:eastAsia="Times New Roman"/>
          <w:szCs w:val="24"/>
        </w:rPr>
        <w:t>την αντίστοιχη συνεδρίαση της Βουλής</w:t>
      </w:r>
      <w:r>
        <w:rPr>
          <w:rFonts w:eastAsia="Times New Roman"/>
          <w:szCs w:val="24"/>
        </w:rPr>
        <w:t>,</w:t>
      </w:r>
      <w:r w:rsidRPr="00D07D9F">
        <w:rPr>
          <w:rFonts w:eastAsia="Times New Roman"/>
          <w:szCs w:val="24"/>
        </w:rPr>
        <w:t xml:space="preserve"> </w:t>
      </w:r>
      <w:r>
        <w:rPr>
          <w:rFonts w:eastAsia="Times New Roman"/>
          <w:szCs w:val="24"/>
        </w:rPr>
        <w:t xml:space="preserve">κατά την οποία </w:t>
      </w:r>
      <w:r>
        <w:rPr>
          <w:rFonts w:eastAsia="Times New Roman"/>
          <w:szCs w:val="24"/>
        </w:rPr>
        <w:t>έθεσα</w:t>
      </w:r>
      <w:r w:rsidRPr="00D07D9F">
        <w:rPr>
          <w:rFonts w:eastAsia="Times New Roman"/>
          <w:szCs w:val="24"/>
        </w:rPr>
        <w:t xml:space="preserve"> ένα ερώτημα</w:t>
      </w:r>
      <w:r>
        <w:rPr>
          <w:rFonts w:eastAsia="Times New Roman"/>
          <w:szCs w:val="24"/>
        </w:rPr>
        <w:t>, ρητορικό β</w:t>
      </w:r>
      <w:r w:rsidRPr="00D07D9F">
        <w:rPr>
          <w:rFonts w:eastAsia="Times New Roman"/>
          <w:szCs w:val="24"/>
        </w:rPr>
        <w:t>εβαίως</w:t>
      </w:r>
      <w:r>
        <w:rPr>
          <w:rFonts w:eastAsia="Times New Roman"/>
          <w:szCs w:val="24"/>
        </w:rPr>
        <w:t>,</w:t>
      </w:r>
      <w:r w:rsidRPr="00D07D9F">
        <w:rPr>
          <w:rFonts w:eastAsia="Times New Roman"/>
          <w:szCs w:val="24"/>
        </w:rPr>
        <w:t xml:space="preserve"> το οποίο δεν έχει απαντηθεί</w:t>
      </w:r>
      <w:r>
        <w:rPr>
          <w:rFonts w:eastAsia="Times New Roman"/>
          <w:szCs w:val="24"/>
        </w:rPr>
        <w:t>,</w:t>
      </w:r>
      <w:r w:rsidRPr="00D07D9F">
        <w:rPr>
          <w:rFonts w:eastAsia="Times New Roman"/>
          <w:szCs w:val="24"/>
        </w:rPr>
        <w:t xml:space="preserve"> τουλάχιστον επιστημονικά</w:t>
      </w:r>
      <w:r>
        <w:rPr>
          <w:rFonts w:eastAsia="Times New Roman"/>
          <w:szCs w:val="24"/>
        </w:rPr>
        <w:t>,</w:t>
      </w:r>
      <w:r w:rsidRPr="00D07D9F">
        <w:rPr>
          <w:rFonts w:eastAsia="Times New Roman"/>
          <w:szCs w:val="24"/>
        </w:rPr>
        <w:t xml:space="preserve"> μέχρι σήμερα</w:t>
      </w:r>
      <w:r>
        <w:rPr>
          <w:rFonts w:eastAsia="Times New Roman"/>
          <w:szCs w:val="24"/>
        </w:rPr>
        <w:t>, για το</w:t>
      </w:r>
      <w:r w:rsidRPr="00D07D9F">
        <w:rPr>
          <w:rFonts w:eastAsia="Times New Roman"/>
          <w:szCs w:val="24"/>
        </w:rPr>
        <w:t xml:space="preserve"> εάν αυτή η συμφωνία συνιστά ένα ταξίδι χωρίς επιστροφή για την Ελλάδα</w:t>
      </w:r>
      <w:r>
        <w:rPr>
          <w:rFonts w:eastAsia="Times New Roman"/>
          <w:szCs w:val="24"/>
        </w:rPr>
        <w:t>.</w:t>
      </w:r>
    </w:p>
    <w:p w14:paraId="367676AB" w14:textId="77777777" w:rsidR="009F2CC8" w:rsidRDefault="00807E12">
      <w:pPr>
        <w:spacing w:line="600" w:lineRule="auto"/>
        <w:ind w:firstLine="720"/>
        <w:jc w:val="both"/>
        <w:rPr>
          <w:rFonts w:eastAsia="Times New Roman"/>
          <w:szCs w:val="24"/>
        </w:rPr>
      </w:pPr>
      <w:r>
        <w:rPr>
          <w:rFonts w:eastAsia="Times New Roman"/>
          <w:szCs w:val="24"/>
        </w:rPr>
        <w:t>Φαίνεται, δ</w:t>
      </w:r>
      <w:r w:rsidRPr="00E72EBC">
        <w:rPr>
          <w:rFonts w:eastAsia="Times New Roman"/>
          <w:szCs w:val="24"/>
        </w:rPr>
        <w:t>υστυχώς</w:t>
      </w:r>
      <w:r>
        <w:rPr>
          <w:rFonts w:eastAsia="Times New Roman"/>
          <w:szCs w:val="24"/>
        </w:rPr>
        <w:t>,</w:t>
      </w:r>
      <w:r w:rsidRPr="00E72EBC">
        <w:rPr>
          <w:rFonts w:eastAsia="Times New Roman"/>
          <w:szCs w:val="24"/>
        </w:rPr>
        <w:t xml:space="preserve"> ότι το ταξίδι είναι χωρίς επιστροφή</w:t>
      </w:r>
      <w:r>
        <w:rPr>
          <w:rFonts w:eastAsia="Times New Roman"/>
          <w:szCs w:val="24"/>
        </w:rPr>
        <w:t>,</w:t>
      </w:r>
      <w:r w:rsidRPr="00E72EBC">
        <w:rPr>
          <w:rFonts w:eastAsia="Times New Roman"/>
          <w:szCs w:val="24"/>
        </w:rPr>
        <w:t xml:space="preserve"> για το</w:t>
      </w:r>
      <w:r>
        <w:rPr>
          <w:rFonts w:eastAsia="Times New Roman"/>
          <w:szCs w:val="24"/>
        </w:rPr>
        <w:t>ν λόγο ότι το κείμενό</w:t>
      </w:r>
      <w:r w:rsidRPr="00E72EBC">
        <w:rPr>
          <w:rFonts w:eastAsia="Times New Roman"/>
          <w:szCs w:val="24"/>
        </w:rPr>
        <w:t xml:space="preserve"> </w:t>
      </w:r>
      <w:r>
        <w:rPr>
          <w:rFonts w:eastAsia="Times New Roman"/>
          <w:szCs w:val="24"/>
        </w:rPr>
        <w:t>της,</w:t>
      </w:r>
      <w:r w:rsidRPr="00E72EBC">
        <w:rPr>
          <w:rFonts w:eastAsia="Times New Roman"/>
          <w:szCs w:val="24"/>
        </w:rPr>
        <w:t xml:space="preserve"> όπως το είχαμε διαβάσει τότε</w:t>
      </w:r>
      <w:r>
        <w:rPr>
          <w:rFonts w:eastAsia="Times New Roman"/>
          <w:szCs w:val="24"/>
        </w:rPr>
        <w:t>,</w:t>
      </w:r>
      <w:r w:rsidRPr="00E72EBC">
        <w:rPr>
          <w:rFonts w:eastAsia="Times New Roman"/>
          <w:szCs w:val="24"/>
        </w:rPr>
        <w:t xml:space="preserve"> δεν είχε ρήτρες καταγγελίας</w:t>
      </w:r>
      <w:r>
        <w:rPr>
          <w:rFonts w:eastAsia="Times New Roman"/>
          <w:szCs w:val="24"/>
        </w:rPr>
        <w:t>. Εμμέσως, προφανώς, παρέπεμπε στη Σ</w:t>
      </w:r>
      <w:r w:rsidRPr="00E72EBC">
        <w:rPr>
          <w:rFonts w:eastAsia="Times New Roman"/>
          <w:szCs w:val="24"/>
        </w:rPr>
        <w:t>υ</w:t>
      </w:r>
      <w:r w:rsidRPr="00E72EBC">
        <w:rPr>
          <w:rFonts w:eastAsia="Times New Roman"/>
          <w:szCs w:val="24"/>
        </w:rPr>
        <w:t xml:space="preserve">νθήκη της Βιέννης για τις διεθνείς </w:t>
      </w:r>
      <w:r w:rsidRPr="00E72EBC">
        <w:rPr>
          <w:rFonts w:eastAsia="Times New Roman"/>
          <w:szCs w:val="24"/>
        </w:rPr>
        <w:lastRenderedPageBreak/>
        <w:t>συνθήκες</w:t>
      </w:r>
      <w:r>
        <w:rPr>
          <w:rFonts w:eastAsia="Times New Roman"/>
          <w:szCs w:val="24"/>
        </w:rPr>
        <w:t>. Αυτό ήταν, βεβαίως, έ</w:t>
      </w:r>
      <w:r w:rsidRPr="00E72EBC">
        <w:rPr>
          <w:rFonts w:eastAsia="Times New Roman"/>
          <w:szCs w:val="24"/>
        </w:rPr>
        <w:t>να αυστηρότερο νομικό πλαίσιο για τη χώρα μας την Ελλάδα</w:t>
      </w:r>
      <w:r>
        <w:rPr>
          <w:rFonts w:eastAsia="Times New Roman"/>
          <w:szCs w:val="24"/>
        </w:rPr>
        <w:t>,</w:t>
      </w:r>
      <w:r w:rsidRPr="00E72EBC">
        <w:rPr>
          <w:rFonts w:eastAsia="Times New Roman"/>
          <w:szCs w:val="24"/>
        </w:rPr>
        <w:t xml:space="preserve"> που δεν μπορούσε να έχει επιφυλαχθεί δικαίωμα καταγγελίας αν η άλλη πλευρά δεν τηρούσε τις θέσεις </w:t>
      </w:r>
      <w:r>
        <w:rPr>
          <w:rFonts w:eastAsia="Times New Roman"/>
          <w:szCs w:val="24"/>
        </w:rPr>
        <w:t>της.</w:t>
      </w:r>
    </w:p>
    <w:p w14:paraId="367676AC" w14:textId="77777777" w:rsidR="009F2CC8" w:rsidRDefault="00807E12">
      <w:pPr>
        <w:spacing w:line="600" w:lineRule="auto"/>
        <w:ind w:firstLine="720"/>
        <w:jc w:val="both"/>
        <w:rPr>
          <w:rFonts w:eastAsia="Times New Roman"/>
          <w:szCs w:val="24"/>
        </w:rPr>
      </w:pPr>
      <w:r>
        <w:rPr>
          <w:rFonts w:eastAsia="Times New Roman"/>
          <w:szCs w:val="24"/>
        </w:rPr>
        <w:t xml:space="preserve">Οπότε </w:t>
      </w:r>
      <w:proofErr w:type="spellStart"/>
      <w:r>
        <w:rPr>
          <w:rFonts w:eastAsia="Times New Roman"/>
          <w:szCs w:val="24"/>
        </w:rPr>
        <w:t>οδηγούμεθα</w:t>
      </w:r>
      <w:proofErr w:type="spellEnd"/>
      <w:r>
        <w:rPr>
          <w:rFonts w:eastAsia="Times New Roman"/>
          <w:szCs w:val="24"/>
        </w:rPr>
        <w:t xml:space="preserve"> μέσω της Σ</w:t>
      </w:r>
      <w:r w:rsidRPr="00E72EBC">
        <w:rPr>
          <w:rFonts w:eastAsia="Times New Roman"/>
          <w:szCs w:val="24"/>
        </w:rPr>
        <w:t>υν</w:t>
      </w:r>
      <w:r w:rsidRPr="00E72EBC">
        <w:rPr>
          <w:rFonts w:eastAsia="Times New Roman"/>
          <w:szCs w:val="24"/>
        </w:rPr>
        <w:t>θήκης της Βιέννης σε μ</w:t>
      </w:r>
      <w:r>
        <w:rPr>
          <w:rFonts w:eastAsia="Times New Roman"/>
          <w:szCs w:val="24"/>
        </w:rPr>
        <w:t>ι</w:t>
      </w:r>
      <w:r w:rsidRPr="00E72EBC">
        <w:rPr>
          <w:rFonts w:eastAsia="Times New Roman"/>
          <w:szCs w:val="24"/>
        </w:rPr>
        <w:t>α ατέρμονα διαδικασία</w:t>
      </w:r>
      <w:r>
        <w:rPr>
          <w:rFonts w:eastAsia="Times New Roman"/>
          <w:szCs w:val="24"/>
        </w:rPr>
        <w:t>,</w:t>
      </w:r>
      <w:r w:rsidRPr="00E72EBC">
        <w:rPr>
          <w:rFonts w:eastAsia="Times New Roman"/>
          <w:szCs w:val="24"/>
        </w:rPr>
        <w:t xml:space="preserve"> γιατί σε περίπτωσ</w:t>
      </w:r>
      <w:r>
        <w:rPr>
          <w:rFonts w:eastAsia="Times New Roman"/>
          <w:szCs w:val="24"/>
        </w:rPr>
        <w:t>η κατά την οποία παραβιαστεί η Σ</w:t>
      </w:r>
      <w:r w:rsidRPr="00E72EBC">
        <w:rPr>
          <w:rFonts w:eastAsia="Times New Roman"/>
          <w:szCs w:val="24"/>
        </w:rPr>
        <w:t>υνθήκη των Πρεσπών</w:t>
      </w:r>
      <w:r>
        <w:rPr>
          <w:rFonts w:eastAsia="Times New Roman"/>
          <w:szCs w:val="24"/>
        </w:rPr>
        <w:t>, έ</w:t>
      </w:r>
      <w:r w:rsidRPr="00E72EBC">
        <w:rPr>
          <w:rFonts w:eastAsia="Times New Roman"/>
          <w:szCs w:val="24"/>
        </w:rPr>
        <w:t xml:space="preserve">στω και αν ακόμα </w:t>
      </w:r>
      <w:r>
        <w:rPr>
          <w:rFonts w:eastAsia="Times New Roman"/>
          <w:szCs w:val="24"/>
        </w:rPr>
        <w:t>θεωρήσει η</w:t>
      </w:r>
      <w:r w:rsidRPr="00E72EBC">
        <w:rPr>
          <w:rFonts w:eastAsia="Times New Roman"/>
          <w:szCs w:val="24"/>
        </w:rPr>
        <w:t xml:space="preserve"> ελλην</w:t>
      </w:r>
      <w:r>
        <w:rPr>
          <w:rFonts w:eastAsia="Times New Roman"/>
          <w:szCs w:val="24"/>
        </w:rPr>
        <w:t>ική Κυβέρνηση ότι υπάρχει μι</w:t>
      </w:r>
      <w:r w:rsidRPr="00E72EBC">
        <w:rPr>
          <w:rFonts w:eastAsia="Times New Roman"/>
          <w:szCs w:val="24"/>
        </w:rPr>
        <w:t>α βάσιμη καταγγελία για να ακυρώσει τη συμφωνία</w:t>
      </w:r>
      <w:r>
        <w:rPr>
          <w:rFonts w:eastAsia="Times New Roman"/>
          <w:szCs w:val="24"/>
        </w:rPr>
        <w:t>,</w:t>
      </w:r>
      <w:r w:rsidRPr="00E72EBC">
        <w:rPr>
          <w:rFonts w:eastAsia="Times New Roman"/>
          <w:szCs w:val="24"/>
        </w:rPr>
        <w:t xml:space="preserve"> τα αποτελέσματα αυτής της συμφ</w:t>
      </w:r>
      <w:r w:rsidRPr="00E72EBC">
        <w:rPr>
          <w:rFonts w:eastAsia="Times New Roman"/>
          <w:szCs w:val="24"/>
        </w:rPr>
        <w:t>ωνίας θα παραμένουν</w:t>
      </w:r>
      <w:r>
        <w:rPr>
          <w:rFonts w:eastAsia="Times New Roman"/>
          <w:szCs w:val="24"/>
        </w:rPr>
        <w:t xml:space="preserve">. Θα παραμένουν έναντι του </w:t>
      </w:r>
      <w:r>
        <w:rPr>
          <w:rFonts w:eastAsia="Times New Roman"/>
          <w:szCs w:val="24"/>
        </w:rPr>
        <w:t>Δ</w:t>
      </w:r>
      <w:r w:rsidRPr="00E72EBC">
        <w:rPr>
          <w:rFonts w:eastAsia="Times New Roman"/>
          <w:szCs w:val="24"/>
        </w:rPr>
        <w:t xml:space="preserve">ιεθνούς </w:t>
      </w:r>
      <w:r>
        <w:rPr>
          <w:rFonts w:eastAsia="Times New Roman"/>
          <w:szCs w:val="24"/>
        </w:rPr>
        <w:t>Δ</w:t>
      </w:r>
      <w:r>
        <w:rPr>
          <w:rFonts w:eastAsia="Times New Roman"/>
          <w:szCs w:val="24"/>
        </w:rPr>
        <w:t>ικαίου και έναντι της διεθνούς κ</w:t>
      </w:r>
      <w:r w:rsidRPr="00E72EBC">
        <w:rPr>
          <w:rFonts w:eastAsia="Times New Roman"/>
          <w:szCs w:val="24"/>
        </w:rPr>
        <w:t>οινότητας</w:t>
      </w:r>
      <w:r>
        <w:rPr>
          <w:rFonts w:eastAsia="Times New Roman"/>
          <w:szCs w:val="24"/>
        </w:rPr>
        <w:t>.</w:t>
      </w:r>
    </w:p>
    <w:p w14:paraId="367676AD" w14:textId="77777777" w:rsidR="009F2CC8" w:rsidRDefault="00807E12">
      <w:pPr>
        <w:spacing w:line="600" w:lineRule="auto"/>
        <w:ind w:firstLine="720"/>
        <w:jc w:val="both"/>
        <w:rPr>
          <w:rFonts w:eastAsia="Times New Roman"/>
          <w:color w:val="000000" w:themeColor="text1"/>
          <w:szCs w:val="24"/>
        </w:rPr>
      </w:pPr>
      <w:r>
        <w:rPr>
          <w:rFonts w:eastAsia="Times New Roman"/>
          <w:szCs w:val="24"/>
        </w:rPr>
        <w:t>Α</w:t>
      </w:r>
      <w:r w:rsidRPr="00E72EBC">
        <w:rPr>
          <w:rFonts w:eastAsia="Times New Roman"/>
          <w:szCs w:val="24"/>
        </w:rPr>
        <w:t>υτό</w:t>
      </w:r>
      <w:r>
        <w:rPr>
          <w:rFonts w:eastAsia="Times New Roman"/>
          <w:szCs w:val="24"/>
        </w:rPr>
        <w:t>,</w:t>
      </w:r>
      <w:r w:rsidRPr="00E72EBC">
        <w:rPr>
          <w:rFonts w:eastAsia="Times New Roman"/>
          <w:szCs w:val="24"/>
        </w:rPr>
        <w:t xml:space="preserve"> λοιπόν</w:t>
      </w:r>
      <w:r>
        <w:rPr>
          <w:rFonts w:eastAsia="Times New Roman"/>
          <w:szCs w:val="24"/>
        </w:rPr>
        <w:t>,</w:t>
      </w:r>
      <w:r w:rsidRPr="00E72EBC">
        <w:rPr>
          <w:rFonts w:eastAsia="Times New Roman"/>
          <w:szCs w:val="24"/>
        </w:rPr>
        <w:t xml:space="preserve"> είναι ένα </w:t>
      </w:r>
      <w:r>
        <w:rPr>
          <w:rFonts w:eastAsia="Times New Roman"/>
          <w:szCs w:val="24"/>
        </w:rPr>
        <w:t>δίλημμα</w:t>
      </w:r>
      <w:r w:rsidRPr="00E72EBC">
        <w:rPr>
          <w:rFonts w:eastAsia="Times New Roman"/>
          <w:szCs w:val="24"/>
        </w:rPr>
        <w:t xml:space="preserve"> το οποίο επανέρχεται </w:t>
      </w:r>
      <w:r>
        <w:rPr>
          <w:rFonts w:eastAsia="Times New Roman"/>
          <w:szCs w:val="24"/>
        </w:rPr>
        <w:t>στη Δημοκρατική Σ</w:t>
      </w:r>
      <w:r w:rsidRPr="00E72EBC">
        <w:rPr>
          <w:rFonts w:eastAsia="Times New Roman"/>
          <w:szCs w:val="24"/>
        </w:rPr>
        <w:t>υμπαράταξη σήμ</w:t>
      </w:r>
      <w:r>
        <w:rPr>
          <w:rFonts w:eastAsia="Times New Roman"/>
          <w:szCs w:val="24"/>
        </w:rPr>
        <w:t>ερα</w:t>
      </w:r>
      <w:r w:rsidRPr="00E72EBC">
        <w:rPr>
          <w:rFonts w:eastAsia="Times New Roman"/>
          <w:szCs w:val="24"/>
        </w:rPr>
        <w:t xml:space="preserve"> </w:t>
      </w:r>
      <w:r>
        <w:rPr>
          <w:rFonts w:eastAsia="Times New Roman"/>
          <w:szCs w:val="24"/>
        </w:rPr>
        <w:t>που έρχονται να κυρωθούν στη Βουλή</w:t>
      </w:r>
      <w:r w:rsidRPr="00E72EBC">
        <w:rPr>
          <w:rFonts w:eastAsia="Times New Roman"/>
          <w:szCs w:val="24"/>
        </w:rPr>
        <w:t xml:space="preserve"> </w:t>
      </w:r>
      <w:r>
        <w:rPr>
          <w:rFonts w:eastAsia="Times New Roman"/>
          <w:szCs w:val="24"/>
        </w:rPr>
        <w:t>οι δύο συμφωνίες για τη</w:t>
      </w:r>
      <w:r w:rsidRPr="00E72EBC">
        <w:rPr>
          <w:rFonts w:eastAsia="Times New Roman"/>
          <w:szCs w:val="24"/>
        </w:rPr>
        <w:t xml:space="preserve"> διάνοιξη κ</w:t>
      </w:r>
      <w:r w:rsidRPr="00E72EBC">
        <w:rPr>
          <w:rFonts w:eastAsia="Times New Roman"/>
          <w:szCs w:val="24"/>
        </w:rPr>
        <w:t>αι λειτουργία σταθμών διέλευσης</w:t>
      </w:r>
      <w:r>
        <w:rPr>
          <w:rFonts w:eastAsia="Times New Roman"/>
          <w:szCs w:val="24"/>
        </w:rPr>
        <w:t xml:space="preserve">. Η μία είναι μέσω της </w:t>
      </w:r>
      <w:r>
        <w:rPr>
          <w:rFonts w:eastAsia="Times New Roman"/>
          <w:szCs w:val="24"/>
        </w:rPr>
        <w:t>λ</w:t>
      </w:r>
      <w:r w:rsidRPr="00E72EBC">
        <w:rPr>
          <w:rFonts w:eastAsia="Times New Roman"/>
          <w:szCs w:val="24"/>
        </w:rPr>
        <w:t>ίμνης των Πρεσπώ</w:t>
      </w:r>
      <w:r>
        <w:rPr>
          <w:rFonts w:eastAsia="Times New Roman"/>
          <w:szCs w:val="24"/>
        </w:rPr>
        <w:t>ν και η άλλη είναι κοντά στους Π</w:t>
      </w:r>
      <w:r w:rsidRPr="00E72EBC">
        <w:rPr>
          <w:rFonts w:eastAsia="Times New Roman"/>
          <w:szCs w:val="24"/>
        </w:rPr>
        <w:t>ρομάχους</w:t>
      </w:r>
      <w:r>
        <w:rPr>
          <w:rFonts w:eastAsia="Times New Roman"/>
          <w:szCs w:val="24"/>
        </w:rPr>
        <w:t xml:space="preserve">. Πρόκειται για δύο </w:t>
      </w:r>
      <w:r w:rsidRPr="000004AF">
        <w:rPr>
          <w:rFonts w:eastAsia="Times New Roman"/>
          <w:color w:val="000000" w:themeColor="text1"/>
          <w:szCs w:val="24"/>
        </w:rPr>
        <w:t>διαφορετικές διεξόδους.</w:t>
      </w:r>
    </w:p>
    <w:p w14:paraId="367676AE" w14:textId="77777777" w:rsidR="009F2CC8" w:rsidRDefault="00807E12">
      <w:pPr>
        <w:spacing w:line="600" w:lineRule="auto"/>
        <w:ind w:firstLine="720"/>
        <w:jc w:val="both"/>
        <w:rPr>
          <w:rFonts w:eastAsia="Times New Roman"/>
          <w:szCs w:val="24"/>
        </w:rPr>
      </w:pPr>
      <w:r w:rsidRPr="000004AF">
        <w:rPr>
          <w:rFonts w:eastAsia="Times New Roman"/>
          <w:color w:val="000000" w:themeColor="text1"/>
          <w:szCs w:val="24"/>
        </w:rPr>
        <w:lastRenderedPageBreak/>
        <w:t xml:space="preserve">Αν σταθούμε, λοιπόν, στην προϊστορία, βλέπουμε ότι υπήρχαν μεταξύ των δύο χωρών, των Σκοπίων και της Ελλάδος, δίοδοι, αλλά αυτές ήταν άτυπες και εξυπηρετούσαν άλλες εποχές και διαφορετικές καταστάσεις. Σήμερα, βεβαίως, μετά την πολιτική μεταβολή στα </w:t>
      </w:r>
      <w:r w:rsidRPr="000004AF">
        <w:rPr>
          <w:rFonts w:eastAsia="Times New Roman"/>
          <w:color w:val="000000" w:themeColor="text1"/>
          <w:szCs w:val="24"/>
        </w:rPr>
        <w:t>Δ</w:t>
      </w:r>
      <w:r w:rsidRPr="000004AF">
        <w:rPr>
          <w:rFonts w:eastAsia="Times New Roman"/>
          <w:color w:val="000000" w:themeColor="text1"/>
          <w:szCs w:val="24"/>
        </w:rPr>
        <w:t>υτικά</w:t>
      </w:r>
      <w:r w:rsidRPr="000004AF">
        <w:rPr>
          <w:rFonts w:eastAsia="Times New Roman"/>
          <w:color w:val="000000" w:themeColor="text1"/>
          <w:szCs w:val="24"/>
        </w:rPr>
        <w:t xml:space="preserve"> Βαλκάνια -και οφείλω να θυμίσω και τη διάλυση της Γιουγκοσλαβίας</w:t>
      </w:r>
      <w:r w:rsidRPr="000004AF">
        <w:rPr>
          <w:rFonts w:eastAsia="Times New Roman"/>
          <w:color w:val="000000" w:themeColor="text1"/>
          <w:szCs w:val="24"/>
        </w:rPr>
        <w:t>,</w:t>
      </w:r>
      <w:r w:rsidRPr="000004AF">
        <w:rPr>
          <w:rFonts w:eastAsia="Times New Roman"/>
          <w:color w:val="000000" w:themeColor="text1"/>
          <w:szCs w:val="24"/>
        </w:rPr>
        <w:t xml:space="preserve"> η οποία επήλθε με βίαιο τρόπο για την περιοχή μας, με πραγματικά βίαιο τρόπο, δεν μπορεί κανείς να ξεχάσει τον </w:t>
      </w:r>
      <w:r>
        <w:rPr>
          <w:rFonts w:eastAsia="Times New Roman"/>
          <w:szCs w:val="24"/>
        </w:rPr>
        <w:t>πόλεμο κ</w:t>
      </w:r>
      <w:r w:rsidRPr="00E72EBC">
        <w:rPr>
          <w:rFonts w:eastAsia="Times New Roman"/>
          <w:szCs w:val="24"/>
        </w:rPr>
        <w:t>αι δη</w:t>
      </w:r>
      <w:r>
        <w:rPr>
          <w:rFonts w:eastAsia="Times New Roman"/>
          <w:szCs w:val="24"/>
        </w:rPr>
        <w:t>,</w:t>
      </w:r>
      <w:r w:rsidRPr="00E72EBC">
        <w:rPr>
          <w:rFonts w:eastAsia="Times New Roman"/>
          <w:szCs w:val="24"/>
        </w:rPr>
        <w:t xml:space="preserve"> με</w:t>
      </w:r>
      <w:r>
        <w:rPr>
          <w:rFonts w:eastAsia="Times New Roman"/>
          <w:szCs w:val="24"/>
        </w:rPr>
        <w:t xml:space="preserve"> τη μορφή εμφυλίου και αγριότητα</w:t>
      </w:r>
      <w:r w:rsidRPr="00E72EBC">
        <w:rPr>
          <w:rFonts w:eastAsia="Times New Roman"/>
          <w:szCs w:val="24"/>
        </w:rPr>
        <w:t>ς</w:t>
      </w:r>
      <w:r>
        <w:rPr>
          <w:rFonts w:eastAsia="Times New Roman"/>
          <w:szCs w:val="24"/>
        </w:rPr>
        <w:t>,</w:t>
      </w:r>
      <w:r w:rsidRPr="00E72EBC">
        <w:rPr>
          <w:rFonts w:eastAsia="Times New Roman"/>
          <w:szCs w:val="24"/>
        </w:rPr>
        <w:t xml:space="preserve"> ο οποίος ακολούθησε στις ν</w:t>
      </w:r>
      <w:r w:rsidRPr="00E72EBC">
        <w:rPr>
          <w:rFonts w:eastAsia="Times New Roman"/>
          <w:szCs w:val="24"/>
        </w:rPr>
        <w:t xml:space="preserve">έες σλαβικές χώρες των </w:t>
      </w:r>
      <w:r>
        <w:rPr>
          <w:rFonts w:eastAsia="Times New Roman"/>
          <w:szCs w:val="24"/>
        </w:rPr>
        <w:t>Δ</w:t>
      </w:r>
      <w:r w:rsidRPr="00E72EBC">
        <w:rPr>
          <w:rFonts w:eastAsia="Times New Roman"/>
          <w:szCs w:val="24"/>
        </w:rPr>
        <w:t>υτικών Βαλκανίων</w:t>
      </w:r>
      <w:r>
        <w:rPr>
          <w:rFonts w:eastAsia="Times New Roman"/>
          <w:szCs w:val="24"/>
        </w:rPr>
        <w:t>- μπαίνει πάλι τ</w:t>
      </w:r>
      <w:r w:rsidRPr="00E72EBC">
        <w:rPr>
          <w:rFonts w:eastAsia="Times New Roman"/>
          <w:szCs w:val="24"/>
        </w:rPr>
        <w:t xml:space="preserve">ο δίλημμα και βλέπετε τον προβληματισμό μας </w:t>
      </w:r>
      <w:r>
        <w:rPr>
          <w:rFonts w:eastAsia="Times New Roman"/>
          <w:szCs w:val="24"/>
        </w:rPr>
        <w:t>σ</w:t>
      </w:r>
      <w:r w:rsidRPr="00E72EBC">
        <w:rPr>
          <w:rFonts w:eastAsia="Times New Roman"/>
          <w:szCs w:val="24"/>
        </w:rPr>
        <w:t>την τοποθέτηση αυτή</w:t>
      </w:r>
      <w:r>
        <w:rPr>
          <w:rFonts w:eastAsia="Times New Roman"/>
          <w:szCs w:val="24"/>
        </w:rPr>
        <w:t>.</w:t>
      </w:r>
    </w:p>
    <w:p w14:paraId="367676AF" w14:textId="77777777" w:rsidR="009F2CC8" w:rsidRDefault="00807E12">
      <w:pPr>
        <w:spacing w:line="600" w:lineRule="auto"/>
        <w:ind w:firstLine="720"/>
        <w:jc w:val="both"/>
        <w:rPr>
          <w:rFonts w:eastAsia="Times New Roman"/>
          <w:szCs w:val="24"/>
        </w:rPr>
      </w:pPr>
      <w:r>
        <w:rPr>
          <w:rFonts w:eastAsia="Times New Roman"/>
          <w:szCs w:val="24"/>
        </w:rPr>
        <w:t>Το δίλημμα είναι σχετικά με το τι</w:t>
      </w:r>
      <w:r w:rsidRPr="00E72EBC">
        <w:rPr>
          <w:rFonts w:eastAsia="Times New Roman"/>
          <w:szCs w:val="24"/>
        </w:rPr>
        <w:t xml:space="preserve"> προέχει</w:t>
      </w:r>
      <w:r>
        <w:rPr>
          <w:rFonts w:eastAsia="Times New Roman"/>
          <w:szCs w:val="24"/>
        </w:rPr>
        <w:t>. Προέχει</w:t>
      </w:r>
      <w:r w:rsidRPr="00E72EBC">
        <w:rPr>
          <w:rFonts w:eastAsia="Times New Roman"/>
          <w:szCs w:val="24"/>
        </w:rPr>
        <w:t xml:space="preserve"> η σχέση καλής γειτονίας μεταξύ των λαών</w:t>
      </w:r>
      <w:r>
        <w:rPr>
          <w:rFonts w:eastAsia="Times New Roman"/>
          <w:szCs w:val="24"/>
        </w:rPr>
        <w:t>; Δ</w:t>
      </w:r>
      <w:r w:rsidRPr="00E72EBC">
        <w:rPr>
          <w:rFonts w:eastAsia="Times New Roman"/>
          <w:szCs w:val="24"/>
        </w:rPr>
        <w:t xml:space="preserve">ιότι </w:t>
      </w:r>
      <w:r>
        <w:rPr>
          <w:rFonts w:eastAsia="Times New Roman"/>
          <w:szCs w:val="24"/>
        </w:rPr>
        <w:t xml:space="preserve">αυτές οι δίοδοι </w:t>
      </w:r>
      <w:r w:rsidRPr="00E72EBC">
        <w:rPr>
          <w:rFonts w:eastAsia="Times New Roman"/>
          <w:szCs w:val="24"/>
        </w:rPr>
        <w:t xml:space="preserve">επεκτείνονται </w:t>
      </w:r>
      <w:r>
        <w:rPr>
          <w:rFonts w:eastAsia="Times New Roman"/>
          <w:szCs w:val="24"/>
        </w:rPr>
        <w:t>ο</w:t>
      </w:r>
      <w:r w:rsidRPr="00E72EBC">
        <w:rPr>
          <w:rFonts w:eastAsia="Times New Roman"/>
          <w:szCs w:val="24"/>
        </w:rPr>
        <w:t>υσιασ</w:t>
      </w:r>
      <w:r w:rsidRPr="00E72EBC">
        <w:rPr>
          <w:rFonts w:eastAsia="Times New Roman"/>
          <w:szCs w:val="24"/>
        </w:rPr>
        <w:t>τικά και περαιτέρω</w:t>
      </w:r>
      <w:r>
        <w:rPr>
          <w:rFonts w:eastAsia="Times New Roman"/>
          <w:szCs w:val="24"/>
        </w:rPr>
        <w:t>,</w:t>
      </w:r>
      <w:r w:rsidRPr="00E72EBC">
        <w:rPr>
          <w:rFonts w:eastAsia="Times New Roman"/>
          <w:szCs w:val="24"/>
        </w:rPr>
        <w:t xml:space="preserve"> εφόσον μέσα στις συμφωνίες προβλέπεται η κατασκευή και οδικών αξόνων από τη μία και από την άλλη πλευρά</w:t>
      </w:r>
      <w:r>
        <w:rPr>
          <w:rFonts w:eastAsia="Times New Roman"/>
          <w:szCs w:val="24"/>
        </w:rPr>
        <w:t>. Δ</w:t>
      </w:r>
      <w:r w:rsidRPr="00E72EBC">
        <w:rPr>
          <w:rFonts w:eastAsia="Times New Roman"/>
          <w:szCs w:val="24"/>
        </w:rPr>
        <w:t>ημιουργείται ο προβληματισμός ότι θα φτάσουμε να έχουμε καλύτερες σχέσεις</w:t>
      </w:r>
      <w:r>
        <w:rPr>
          <w:rFonts w:eastAsia="Times New Roman"/>
          <w:szCs w:val="24"/>
        </w:rPr>
        <w:t>,</w:t>
      </w:r>
      <w:r w:rsidRPr="00E72EBC">
        <w:rPr>
          <w:rFonts w:eastAsia="Times New Roman"/>
          <w:szCs w:val="24"/>
        </w:rPr>
        <w:t xml:space="preserve"> όχι με τις κυβερνήσεις </w:t>
      </w:r>
      <w:r>
        <w:rPr>
          <w:rFonts w:eastAsia="Times New Roman"/>
          <w:szCs w:val="24"/>
        </w:rPr>
        <w:t>-</w:t>
      </w:r>
      <w:r w:rsidRPr="00E72EBC">
        <w:rPr>
          <w:rFonts w:eastAsia="Times New Roman"/>
          <w:szCs w:val="24"/>
        </w:rPr>
        <w:t>αυτό δεν είναι του παρόντος</w:t>
      </w:r>
      <w:r>
        <w:rPr>
          <w:rFonts w:eastAsia="Times New Roman"/>
          <w:szCs w:val="24"/>
        </w:rPr>
        <w:t>,</w:t>
      </w:r>
      <w:r w:rsidRPr="00E72EBC">
        <w:rPr>
          <w:rFonts w:eastAsia="Times New Roman"/>
          <w:szCs w:val="24"/>
        </w:rPr>
        <w:t xml:space="preserve"> εγ</w:t>
      </w:r>
      <w:r w:rsidRPr="00E72EBC">
        <w:rPr>
          <w:rFonts w:eastAsia="Times New Roman"/>
          <w:szCs w:val="24"/>
        </w:rPr>
        <w:t>ώ δεν το πιστεύω αυτό</w:t>
      </w:r>
      <w:r>
        <w:rPr>
          <w:rFonts w:eastAsia="Times New Roman"/>
          <w:szCs w:val="24"/>
        </w:rPr>
        <w:t>- αλλά με τους λ</w:t>
      </w:r>
      <w:r w:rsidRPr="00E72EBC">
        <w:rPr>
          <w:rFonts w:eastAsia="Times New Roman"/>
          <w:szCs w:val="24"/>
        </w:rPr>
        <w:t>αούς</w:t>
      </w:r>
      <w:r>
        <w:rPr>
          <w:rFonts w:eastAsia="Times New Roman"/>
          <w:szCs w:val="24"/>
        </w:rPr>
        <w:t>.</w:t>
      </w:r>
      <w:r w:rsidRPr="00E72EBC">
        <w:rPr>
          <w:rFonts w:eastAsia="Times New Roman"/>
          <w:szCs w:val="24"/>
        </w:rPr>
        <w:t xml:space="preserve"> </w:t>
      </w:r>
    </w:p>
    <w:p w14:paraId="367676B0" w14:textId="77777777" w:rsidR="009F2CC8" w:rsidRDefault="00807E12">
      <w:pPr>
        <w:spacing w:line="600" w:lineRule="auto"/>
        <w:ind w:firstLine="720"/>
        <w:jc w:val="both"/>
        <w:rPr>
          <w:rFonts w:eastAsia="Times New Roman"/>
          <w:szCs w:val="24"/>
        </w:rPr>
      </w:pPr>
      <w:r>
        <w:rPr>
          <w:rFonts w:eastAsia="Times New Roman"/>
          <w:szCs w:val="24"/>
        </w:rPr>
        <w:lastRenderedPageBreak/>
        <w:t>Κ</w:t>
      </w:r>
      <w:r w:rsidRPr="00E72EBC">
        <w:rPr>
          <w:rFonts w:eastAsia="Times New Roman"/>
          <w:szCs w:val="24"/>
        </w:rPr>
        <w:t>αι μπαίνει ο προβληματισμός</w:t>
      </w:r>
      <w:r>
        <w:rPr>
          <w:rFonts w:eastAsia="Times New Roman"/>
          <w:szCs w:val="24"/>
        </w:rPr>
        <w:t>, κυρία Π</w:t>
      </w:r>
      <w:r w:rsidRPr="00E72EBC">
        <w:rPr>
          <w:rFonts w:eastAsia="Times New Roman"/>
          <w:szCs w:val="24"/>
        </w:rPr>
        <w:t>ρόεδρε</w:t>
      </w:r>
      <w:r>
        <w:rPr>
          <w:rFonts w:eastAsia="Times New Roman"/>
          <w:szCs w:val="24"/>
        </w:rPr>
        <w:t>,</w:t>
      </w:r>
      <w:r w:rsidRPr="00E72EBC">
        <w:rPr>
          <w:rFonts w:eastAsia="Times New Roman"/>
          <w:szCs w:val="24"/>
        </w:rPr>
        <w:t xml:space="preserve"> ποια είναι η θέση μας σε αυτό το σημείο</w:t>
      </w:r>
      <w:r>
        <w:rPr>
          <w:rFonts w:eastAsia="Times New Roman"/>
          <w:szCs w:val="24"/>
        </w:rPr>
        <w:t>. Π</w:t>
      </w:r>
      <w:r w:rsidRPr="00E72EBC">
        <w:rPr>
          <w:rFonts w:eastAsia="Times New Roman"/>
          <w:szCs w:val="24"/>
        </w:rPr>
        <w:t>ρώτα από όλα</w:t>
      </w:r>
      <w:r>
        <w:rPr>
          <w:rFonts w:eastAsia="Times New Roman"/>
          <w:szCs w:val="24"/>
        </w:rPr>
        <w:t>,</w:t>
      </w:r>
      <w:r w:rsidRPr="00E72EBC">
        <w:rPr>
          <w:rFonts w:eastAsia="Times New Roman"/>
          <w:szCs w:val="24"/>
        </w:rPr>
        <w:t xml:space="preserve"> πρέπει να πω το εξής</w:t>
      </w:r>
      <w:r>
        <w:rPr>
          <w:rFonts w:eastAsia="Times New Roman"/>
          <w:szCs w:val="24"/>
        </w:rPr>
        <w:t>. Ο διεθνής π</w:t>
      </w:r>
      <w:r w:rsidRPr="00E72EBC">
        <w:rPr>
          <w:rFonts w:eastAsia="Times New Roman"/>
          <w:szCs w:val="24"/>
        </w:rPr>
        <w:t>ερίγυρος είναι ταραγμένος και αυτό θα κρατήσει πολλά χρόνια ακόμα</w:t>
      </w:r>
      <w:r>
        <w:rPr>
          <w:rFonts w:eastAsia="Times New Roman"/>
          <w:szCs w:val="24"/>
        </w:rPr>
        <w:t>. Βλέπουμε μι</w:t>
      </w:r>
      <w:r w:rsidRPr="00E72EBC">
        <w:rPr>
          <w:rFonts w:eastAsia="Times New Roman"/>
          <w:szCs w:val="24"/>
        </w:rPr>
        <w:t xml:space="preserve">α επιθετικότητα του εξ </w:t>
      </w:r>
      <w:r>
        <w:rPr>
          <w:rFonts w:eastAsia="Times New Roman"/>
          <w:szCs w:val="24"/>
        </w:rPr>
        <w:t>α</w:t>
      </w:r>
      <w:r w:rsidRPr="00E72EBC">
        <w:rPr>
          <w:rFonts w:eastAsia="Times New Roman"/>
          <w:szCs w:val="24"/>
        </w:rPr>
        <w:t>νατολών γείτονα</w:t>
      </w:r>
      <w:r>
        <w:rPr>
          <w:rFonts w:eastAsia="Times New Roman"/>
          <w:szCs w:val="24"/>
        </w:rPr>
        <w:t>, βλέπουμε μι</w:t>
      </w:r>
      <w:r w:rsidRPr="00E72EBC">
        <w:rPr>
          <w:rFonts w:eastAsia="Times New Roman"/>
          <w:szCs w:val="24"/>
        </w:rPr>
        <w:t>α μεγάλη αναταραχή στα δυτικά των Σκοπίων</w:t>
      </w:r>
      <w:r>
        <w:rPr>
          <w:rFonts w:eastAsia="Times New Roman"/>
          <w:szCs w:val="24"/>
        </w:rPr>
        <w:t>,</w:t>
      </w:r>
      <w:r w:rsidRPr="00E72EBC">
        <w:rPr>
          <w:rFonts w:eastAsia="Times New Roman"/>
          <w:szCs w:val="24"/>
        </w:rPr>
        <w:t xml:space="preserve"> στην Αλβανία </w:t>
      </w:r>
      <w:r>
        <w:rPr>
          <w:rFonts w:eastAsia="Times New Roman"/>
          <w:szCs w:val="24"/>
        </w:rPr>
        <w:t>α</w:t>
      </w:r>
      <w:r w:rsidRPr="00E72EBC">
        <w:rPr>
          <w:rFonts w:eastAsia="Times New Roman"/>
          <w:szCs w:val="24"/>
        </w:rPr>
        <w:t>υτή τη στιγμή</w:t>
      </w:r>
      <w:r>
        <w:rPr>
          <w:rFonts w:eastAsia="Times New Roman"/>
          <w:szCs w:val="24"/>
        </w:rPr>
        <w:t>, και</w:t>
      </w:r>
      <w:r w:rsidRPr="00E72EBC">
        <w:rPr>
          <w:rFonts w:eastAsia="Times New Roman"/>
          <w:szCs w:val="24"/>
        </w:rPr>
        <w:t xml:space="preserve"> δεν ξέρουμε πώς θα εξελιχθεί μ</w:t>
      </w:r>
      <w:r>
        <w:rPr>
          <w:rFonts w:eastAsia="Times New Roman"/>
          <w:szCs w:val="24"/>
        </w:rPr>
        <w:t>ι</w:t>
      </w:r>
      <w:r w:rsidRPr="00E72EBC">
        <w:rPr>
          <w:rFonts w:eastAsia="Times New Roman"/>
          <w:szCs w:val="24"/>
        </w:rPr>
        <w:t>α πολιτική ή άλλης μορφής κατάσταση</w:t>
      </w:r>
      <w:r>
        <w:rPr>
          <w:rFonts w:eastAsia="Times New Roman"/>
          <w:szCs w:val="24"/>
        </w:rPr>
        <w:t>, β</w:t>
      </w:r>
      <w:r w:rsidRPr="00E72EBC">
        <w:rPr>
          <w:rFonts w:eastAsia="Times New Roman"/>
          <w:szCs w:val="24"/>
        </w:rPr>
        <w:t>λέπουμε την Ελλάδα να προσπαθεί να ισχυροποιήσει τη θέση τη</w:t>
      </w:r>
      <w:r w:rsidRPr="00E72EBC">
        <w:rPr>
          <w:rFonts w:eastAsia="Times New Roman"/>
          <w:szCs w:val="24"/>
        </w:rPr>
        <w:t>ς στην Ανατολική Μεσόγειο</w:t>
      </w:r>
      <w:r>
        <w:rPr>
          <w:rFonts w:eastAsia="Times New Roman"/>
          <w:szCs w:val="24"/>
        </w:rPr>
        <w:t>,</w:t>
      </w:r>
      <w:r w:rsidRPr="00E72EBC">
        <w:rPr>
          <w:rFonts w:eastAsia="Times New Roman"/>
          <w:szCs w:val="24"/>
        </w:rPr>
        <w:t xml:space="preserve"> και ρωτάμε</w:t>
      </w:r>
      <w:r>
        <w:rPr>
          <w:rFonts w:eastAsia="Times New Roman"/>
          <w:szCs w:val="24"/>
        </w:rPr>
        <w:t xml:space="preserve"> το εξής.</w:t>
      </w:r>
      <w:r w:rsidRPr="00E72EBC">
        <w:rPr>
          <w:rFonts w:eastAsia="Times New Roman"/>
          <w:szCs w:val="24"/>
        </w:rPr>
        <w:t xml:space="preserve"> </w:t>
      </w:r>
    </w:p>
    <w:p w14:paraId="367676B1" w14:textId="77777777" w:rsidR="009F2CC8" w:rsidRDefault="00807E12">
      <w:pPr>
        <w:spacing w:line="600" w:lineRule="auto"/>
        <w:ind w:firstLine="720"/>
        <w:jc w:val="both"/>
        <w:rPr>
          <w:rFonts w:eastAsia="Times New Roman"/>
          <w:szCs w:val="24"/>
        </w:rPr>
      </w:pPr>
      <w:r>
        <w:rPr>
          <w:rFonts w:eastAsia="Times New Roman"/>
          <w:szCs w:val="24"/>
        </w:rPr>
        <w:t>Η Σ</w:t>
      </w:r>
      <w:r w:rsidRPr="00E72EBC">
        <w:rPr>
          <w:rFonts w:eastAsia="Times New Roman"/>
          <w:szCs w:val="24"/>
        </w:rPr>
        <w:t>υμφωνία των Πρεσπών πήρε το</w:t>
      </w:r>
      <w:r>
        <w:rPr>
          <w:rFonts w:eastAsia="Times New Roman"/>
          <w:szCs w:val="24"/>
        </w:rPr>
        <w:t>ν</w:t>
      </w:r>
      <w:r w:rsidRPr="00E72EBC">
        <w:rPr>
          <w:rFonts w:eastAsia="Times New Roman"/>
          <w:szCs w:val="24"/>
        </w:rPr>
        <w:t xml:space="preserve"> δρόμο </w:t>
      </w:r>
      <w:r>
        <w:rPr>
          <w:rFonts w:eastAsia="Times New Roman"/>
          <w:szCs w:val="24"/>
        </w:rPr>
        <w:t>της; Φ</w:t>
      </w:r>
      <w:r w:rsidRPr="00E72EBC">
        <w:rPr>
          <w:rFonts w:eastAsia="Times New Roman"/>
          <w:szCs w:val="24"/>
        </w:rPr>
        <w:t>οβούμαι πως όχι</w:t>
      </w:r>
      <w:r>
        <w:rPr>
          <w:rFonts w:eastAsia="Times New Roman"/>
          <w:szCs w:val="24"/>
        </w:rPr>
        <w:t>. Δ</w:t>
      </w:r>
      <w:r w:rsidRPr="00E72EBC">
        <w:rPr>
          <w:rFonts w:eastAsia="Times New Roman"/>
          <w:szCs w:val="24"/>
        </w:rPr>
        <w:t>εν πήρε το</w:t>
      </w:r>
      <w:r>
        <w:rPr>
          <w:rFonts w:eastAsia="Times New Roman"/>
          <w:szCs w:val="24"/>
        </w:rPr>
        <w:t>ν</w:t>
      </w:r>
      <w:r w:rsidRPr="00E72EBC">
        <w:rPr>
          <w:rFonts w:eastAsia="Times New Roman"/>
          <w:szCs w:val="24"/>
        </w:rPr>
        <w:t xml:space="preserve"> δρόμο </w:t>
      </w:r>
      <w:r>
        <w:rPr>
          <w:rFonts w:eastAsia="Times New Roman"/>
          <w:szCs w:val="24"/>
        </w:rPr>
        <w:t>της,</w:t>
      </w:r>
      <w:r w:rsidRPr="00E72EBC">
        <w:rPr>
          <w:rFonts w:eastAsia="Times New Roman"/>
          <w:szCs w:val="24"/>
        </w:rPr>
        <w:t xml:space="preserve"> διότι δεν απέκτησε τη νομιμοποίηση του μεγαλύτερου ποσοστού του ελληνικού λαού </w:t>
      </w:r>
      <w:r>
        <w:rPr>
          <w:rFonts w:eastAsia="Times New Roman"/>
          <w:szCs w:val="24"/>
        </w:rPr>
        <w:t>που την αμφισβητεί. Κ</w:t>
      </w:r>
      <w:r w:rsidRPr="00E72EBC">
        <w:rPr>
          <w:rFonts w:eastAsia="Times New Roman"/>
          <w:szCs w:val="24"/>
        </w:rPr>
        <w:t xml:space="preserve">αι δεν την αμφισβητεί κατά τους νομικούς της </w:t>
      </w:r>
      <w:r>
        <w:rPr>
          <w:rFonts w:eastAsia="Times New Roman"/>
          <w:szCs w:val="24"/>
        </w:rPr>
        <w:t>όρους,</w:t>
      </w:r>
      <w:r w:rsidRPr="00E72EBC">
        <w:rPr>
          <w:rFonts w:eastAsia="Times New Roman"/>
          <w:szCs w:val="24"/>
        </w:rPr>
        <w:t xml:space="preserve"> την αμφισβητεί με το συναίσθημα</w:t>
      </w:r>
      <w:r>
        <w:rPr>
          <w:rFonts w:eastAsia="Times New Roman"/>
          <w:szCs w:val="24"/>
        </w:rPr>
        <w:t>,</w:t>
      </w:r>
      <w:r w:rsidRPr="00E72EBC">
        <w:rPr>
          <w:rFonts w:eastAsia="Times New Roman"/>
          <w:szCs w:val="24"/>
        </w:rPr>
        <w:t xml:space="preserve"> με την ελληνική ψυχή</w:t>
      </w:r>
      <w:r>
        <w:rPr>
          <w:rFonts w:eastAsia="Times New Roman"/>
          <w:szCs w:val="24"/>
        </w:rPr>
        <w:t xml:space="preserve">. </w:t>
      </w:r>
    </w:p>
    <w:p w14:paraId="367676B2" w14:textId="77777777" w:rsidR="009F2CC8" w:rsidRDefault="00807E12">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367676B3" w14:textId="77777777" w:rsidR="009F2CC8" w:rsidRDefault="00807E12">
      <w:pPr>
        <w:spacing w:line="600" w:lineRule="auto"/>
        <w:ind w:firstLine="720"/>
        <w:jc w:val="both"/>
        <w:rPr>
          <w:rFonts w:eastAsia="Times New Roman"/>
          <w:szCs w:val="24"/>
        </w:rPr>
      </w:pPr>
      <w:r>
        <w:rPr>
          <w:rFonts w:eastAsia="Times New Roman"/>
          <w:szCs w:val="24"/>
        </w:rPr>
        <w:lastRenderedPageBreak/>
        <w:t>Ό</w:t>
      </w:r>
      <w:r w:rsidRPr="00E72EBC">
        <w:rPr>
          <w:rFonts w:eastAsia="Times New Roman"/>
          <w:szCs w:val="24"/>
        </w:rPr>
        <w:t>λοι οι μεγάλοι ηγέτες της Ελλάδος είχαν μιλήσει από την καρ</w:t>
      </w:r>
      <w:r>
        <w:rPr>
          <w:rFonts w:eastAsia="Times New Roman"/>
          <w:szCs w:val="24"/>
        </w:rPr>
        <w:t xml:space="preserve">διά </w:t>
      </w:r>
      <w:r>
        <w:rPr>
          <w:rFonts w:eastAsia="Times New Roman"/>
          <w:szCs w:val="24"/>
        </w:rPr>
        <w:t>τους και από την ψυχή τους ό</w:t>
      </w:r>
      <w:r w:rsidRPr="00E72EBC">
        <w:rPr>
          <w:rFonts w:eastAsia="Times New Roman"/>
          <w:szCs w:val="24"/>
        </w:rPr>
        <w:t>τι η ελληνική Μακεδονία είναι το κύτταρ</w:t>
      </w:r>
      <w:r>
        <w:rPr>
          <w:rFonts w:eastAsia="Times New Roman"/>
          <w:szCs w:val="24"/>
        </w:rPr>
        <w:t>ό</w:t>
      </w:r>
      <w:r w:rsidRPr="00E72EBC">
        <w:rPr>
          <w:rFonts w:eastAsia="Times New Roman"/>
          <w:szCs w:val="24"/>
        </w:rPr>
        <w:t xml:space="preserve"> </w:t>
      </w:r>
      <w:r>
        <w:rPr>
          <w:rFonts w:eastAsia="Times New Roman"/>
          <w:szCs w:val="24"/>
        </w:rPr>
        <w:t>μας. Σήμερα</w:t>
      </w:r>
      <w:r>
        <w:rPr>
          <w:rFonts w:eastAsia="Times New Roman"/>
          <w:szCs w:val="24"/>
        </w:rPr>
        <w:t>,</w:t>
      </w:r>
      <w:r>
        <w:rPr>
          <w:rFonts w:eastAsia="Times New Roman"/>
          <w:szCs w:val="24"/>
        </w:rPr>
        <w:t xml:space="preserve"> λ</w:t>
      </w:r>
      <w:r w:rsidRPr="00E72EBC">
        <w:rPr>
          <w:rFonts w:eastAsia="Times New Roman"/>
          <w:szCs w:val="24"/>
        </w:rPr>
        <w:t>οιπόν</w:t>
      </w:r>
      <w:r>
        <w:rPr>
          <w:rFonts w:eastAsia="Times New Roman"/>
          <w:szCs w:val="24"/>
        </w:rPr>
        <w:t>,</w:t>
      </w:r>
      <w:r w:rsidRPr="00E72EBC">
        <w:rPr>
          <w:rFonts w:eastAsia="Times New Roman"/>
          <w:szCs w:val="24"/>
        </w:rPr>
        <w:t xml:space="preserve"> έχουμε κάνει ήδη μ</w:t>
      </w:r>
      <w:r>
        <w:rPr>
          <w:rFonts w:eastAsia="Times New Roman"/>
          <w:szCs w:val="24"/>
        </w:rPr>
        <w:t>ια υποχώρηση με τη Σ</w:t>
      </w:r>
      <w:r w:rsidRPr="00E72EBC">
        <w:rPr>
          <w:rFonts w:eastAsia="Times New Roman"/>
          <w:szCs w:val="24"/>
        </w:rPr>
        <w:t>υμφωνία των Πρεσπών</w:t>
      </w:r>
      <w:r>
        <w:rPr>
          <w:rFonts w:eastAsia="Times New Roman"/>
          <w:szCs w:val="24"/>
        </w:rPr>
        <w:t>. Έ</w:t>
      </w:r>
      <w:r w:rsidRPr="00E72EBC">
        <w:rPr>
          <w:rFonts w:eastAsia="Times New Roman"/>
          <w:szCs w:val="24"/>
        </w:rPr>
        <w:t>χουμε υποχ</w:t>
      </w:r>
      <w:r>
        <w:rPr>
          <w:rFonts w:eastAsia="Times New Roman"/>
          <w:szCs w:val="24"/>
        </w:rPr>
        <w:t>ωρήσει κατά</w:t>
      </w:r>
      <w:r w:rsidRPr="00E72EBC">
        <w:rPr>
          <w:rFonts w:eastAsia="Times New Roman"/>
          <w:szCs w:val="24"/>
        </w:rPr>
        <w:t xml:space="preserve"> ένα μεγάλο μέρος</w:t>
      </w:r>
      <w:r>
        <w:rPr>
          <w:rFonts w:eastAsia="Times New Roman"/>
          <w:szCs w:val="24"/>
        </w:rPr>
        <w:t xml:space="preserve">, όχι </w:t>
      </w:r>
      <w:r w:rsidRPr="00E72EBC">
        <w:rPr>
          <w:rFonts w:eastAsia="Times New Roman"/>
          <w:szCs w:val="24"/>
        </w:rPr>
        <w:t>το σύνολο του ελληνικού πολιτικού κόσμου και το σύνολο του λαο</w:t>
      </w:r>
      <w:r w:rsidRPr="00E72EBC">
        <w:rPr>
          <w:rFonts w:eastAsia="Times New Roman"/>
          <w:szCs w:val="24"/>
        </w:rPr>
        <w:t>ύ</w:t>
      </w:r>
      <w:r>
        <w:rPr>
          <w:rFonts w:eastAsia="Times New Roman"/>
          <w:szCs w:val="24"/>
        </w:rPr>
        <w:t>, αλλά μι</w:t>
      </w:r>
      <w:r w:rsidRPr="00E72EBC">
        <w:rPr>
          <w:rFonts w:eastAsia="Times New Roman"/>
          <w:szCs w:val="24"/>
        </w:rPr>
        <w:t>α μερίδα</w:t>
      </w:r>
      <w:r>
        <w:rPr>
          <w:rFonts w:eastAsia="Times New Roman"/>
          <w:szCs w:val="24"/>
        </w:rPr>
        <w:t xml:space="preserve"> του λαού</w:t>
      </w:r>
      <w:r>
        <w:rPr>
          <w:rFonts w:eastAsia="Times New Roman"/>
          <w:szCs w:val="24"/>
        </w:rPr>
        <w:t>,</w:t>
      </w:r>
      <w:r>
        <w:rPr>
          <w:rFonts w:eastAsia="Times New Roman"/>
          <w:szCs w:val="24"/>
        </w:rPr>
        <w:t xml:space="preserve"> την οποία εκφράζει η Κ</w:t>
      </w:r>
      <w:r w:rsidRPr="00E72EBC">
        <w:rPr>
          <w:rFonts w:eastAsia="Times New Roman"/>
          <w:szCs w:val="24"/>
        </w:rPr>
        <w:t>υ</w:t>
      </w:r>
      <w:r>
        <w:rPr>
          <w:rFonts w:eastAsia="Times New Roman"/>
          <w:szCs w:val="24"/>
        </w:rPr>
        <w:t>βέρνηση η οποία αυτή τη στιγμή</w:t>
      </w:r>
      <w:r>
        <w:rPr>
          <w:rFonts w:eastAsia="Times New Roman"/>
          <w:szCs w:val="24"/>
        </w:rPr>
        <w:t>,</w:t>
      </w:r>
      <w:r>
        <w:rPr>
          <w:rFonts w:eastAsia="Times New Roman"/>
          <w:szCs w:val="24"/>
        </w:rPr>
        <w:t xml:space="preserve"> β</w:t>
      </w:r>
      <w:r w:rsidRPr="00E72EBC">
        <w:rPr>
          <w:rFonts w:eastAsia="Times New Roman"/>
          <w:szCs w:val="24"/>
        </w:rPr>
        <w:t>εβαίως</w:t>
      </w:r>
      <w:r>
        <w:rPr>
          <w:rFonts w:eastAsia="Times New Roman"/>
          <w:szCs w:val="24"/>
        </w:rPr>
        <w:t>,</w:t>
      </w:r>
      <w:r w:rsidRPr="00E72EBC">
        <w:rPr>
          <w:rFonts w:eastAsia="Times New Roman"/>
          <w:szCs w:val="24"/>
        </w:rPr>
        <w:t xml:space="preserve"> και κατά τις δημοσκοπήσεις βρίσκεται σε μειοψηφία</w:t>
      </w:r>
      <w:r>
        <w:rPr>
          <w:rFonts w:eastAsia="Times New Roman"/>
          <w:szCs w:val="24"/>
        </w:rPr>
        <w:t xml:space="preserve"> και η οποία </w:t>
      </w:r>
      <w:r w:rsidRPr="00E72EBC">
        <w:rPr>
          <w:rFonts w:eastAsia="Times New Roman"/>
          <w:szCs w:val="24"/>
        </w:rPr>
        <w:t>λίγες μέρες προ των εκλογών</w:t>
      </w:r>
      <w:r>
        <w:rPr>
          <w:rFonts w:eastAsia="Times New Roman"/>
          <w:szCs w:val="24"/>
        </w:rPr>
        <w:t>, φέρνει αυτές τις</w:t>
      </w:r>
      <w:r w:rsidRPr="00E72EBC">
        <w:rPr>
          <w:rFonts w:eastAsia="Times New Roman"/>
          <w:szCs w:val="24"/>
        </w:rPr>
        <w:t xml:space="preserve"> δύο συμβάσεις</w:t>
      </w:r>
      <w:r>
        <w:rPr>
          <w:rFonts w:eastAsia="Times New Roman"/>
          <w:szCs w:val="24"/>
        </w:rPr>
        <w:t xml:space="preserve"> προς κύρωση.</w:t>
      </w:r>
      <w:r w:rsidRPr="00E72EBC">
        <w:rPr>
          <w:rFonts w:eastAsia="Times New Roman"/>
          <w:szCs w:val="24"/>
        </w:rPr>
        <w:t xml:space="preserve"> </w:t>
      </w:r>
    </w:p>
    <w:p w14:paraId="367676B4" w14:textId="77777777" w:rsidR="009F2CC8" w:rsidRDefault="00807E12">
      <w:pPr>
        <w:spacing w:line="600" w:lineRule="auto"/>
        <w:ind w:firstLine="720"/>
        <w:jc w:val="both"/>
        <w:rPr>
          <w:rFonts w:eastAsia="Times New Roman"/>
          <w:szCs w:val="24"/>
        </w:rPr>
      </w:pPr>
      <w:r>
        <w:rPr>
          <w:rFonts w:eastAsia="Times New Roman"/>
          <w:szCs w:val="24"/>
        </w:rPr>
        <w:t>Όποια ψήφο και να δώσουμε δ</w:t>
      </w:r>
      <w:r w:rsidRPr="00E72EBC">
        <w:rPr>
          <w:rFonts w:eastAsia="Times New Roman"/>
          <w:szCs w:val="24"/>
        </w:rPr>
        <w:t>εν έχει κα</w:t>
      </w:r>
      <w:r>
        <w:rPr>
          <w:rFonts w:eastAsia="Times New Roman"/>
          <w:szCs w:val="24"/>
        </w:rPr>
        <w:t>μ</w:t>
      </w:r>
      <w:r w:rsidRPr="00E72EBC">
        <w:rPr>
          <w:rFonts w:eastAsia="Times New Roman"/>
          <w:szCs w:val="24"/>
        </w:rPr>
        <w:t>μία νομιμοποίηση</w:t>
      </w:r>
      <w:r>
        <w:rPr>
          <w:rFonts w:eastAsia="Times New Roman"/>
          <w:szCs w:val="24"/>
        </w:rPr>
        <w:t>, κα</w:t>
      </w:r>
      <w:r>
        <w:rPr>
          <w:rFonts w:eastAsia="Times New Roman"/>
          <w:szCs w:val="24"/>
        </w:rPr>
        <w:t>μ</w:t>
      </w:r>
      <w:r>
        <w:rPr>
          <w:rFonts w:eastAsia="Times New Roman"/>
          <w:szCs w:val="24"/>
        </w:rPr>
        <w:t>μία αναγνώριση από πλευράς μας της Σ</w:t>
      </w:r>
      <w:r w:rsidRPr="00E72EBC">
        <w:rPr>
          <w:rFonts w:eastAsia="Times New Roman"/>
          <w:szCs w:val="24"/>
        </w:rPr>
        <w:t>υμφωνίας των Πρεσπών</w:t>
      </w:r>
      <w:r>
        <w:rPr>
          <w:rFonts w:eastAsia="Times New Roman"/>
          <w:szCs w:val="24"/>
        </w:rPr>
        <w:t>. Εξακολουθούμε να τη θεωρούμε μι</w:t>
      </w:r>
      <w:r w:rsidRPr="00E72EBC">
        <w:rPr>
          <w:rFonts w:eastAsia="Times New Roman"/>
          <w:szCs w:val="24"/>
        </w:rPr>
        <w:t>α κακή συμφωνία</w:t>
      </w:r>
      <w:r>
        <w:rPr>
          <w:rFonts w:eastAsia="Times New Roman"/>
          <w:szCs w:val="24"/>
        </w:rPr>
        <w:t>,</w:t>
      </w:r>
      <w:r w:rsidRPr="00E72EBC">
        <w:rPr>
          <w:rFonts w:eastAsia="Times New Roman"/>
          <w:szCs w:val="24"/>
        </w:rPr>
        <w:t xml:space="preserve"> η οποία δέσμευσε τη χώρα</w:t>
      </w:r>
      <w:r>
        <w:rPr>
          <w:rFonts w:eastAsia="Times New Roman"/>
          <w:szCs w:val="24"/>
        </w:rPr>
        <w:t>. Α</w:t>
      </w:r>
      <w:r w:rsidRPr="00E72EBC">
        <w:rPr>
          <w:rFonts w:eastAsia="Times New Roman"/>
          <w:szCs w:val="24"/>
        </w:rPr>
        <w:t xml:space="preserve">πό την άλλη </w:t>
      </w:r>
      <w:r>
        <w:rPr>
          <w:rFonts w:eastAsia="Times New Roman"/>
          <w:szCs w:val="24"/>
        </w:rPr>
        <w:t>πλευρά, όμως,</w:t>
      </w:r>
      <w:r w:rsidRPr="00E72EBC">
        <w:rPr>
          <w:rFonts w:eastAsia="Times New Roman"/>
          <w:szCs w:val="24"/>
        </w:rPr>
        <w:t xml:space="preserve"> όταν αναπτ</w:t>
      </w:r>
      <w:r>
        <w:rPr>
          <w:rFonts w:eastAsia="Times New Roman"/>
          <w:szCs w:val="24"/>
        </w:rPr>
        <w:t>ύσσονται σχέσεις μεταξύ λαών,</w:t>
      </w:r>
      <w:r w:rsidRPr="00E72EBC">
        <w:rPr>
          <w:rFonts w:eastAsia="Times New Roman"/>
          <w:szCs w:val="24"/>
        </w:rPr>
        <w:t xml:space="preserve"> επιπλέον δημιουργούνται κ</w:t>
      </w:r>
      <w:r w:rsidRPr="00E72EBC">
        <w:rPr>
          <w:rFonts w:eastAsia="Times New Roman"/>
          <w:szCs w:val="24"/>
        </w:rPr>
        <w:t>αι</w:t>
      </w:r>
      <w:r>
        <w:rPr>
          <w:rFonts w:eastAsia="Times New Roman"/>
          <w:szCs w:val="24"/>
        </w:rPr>
        <w:t xml:space="preserve"> συνθήκες οικονομικής ανάπτυξης. Ε</w:t>
      </w:r>
      <w:r w:rsidRPr="00E72EBC">
        <w:rPr>
          <w:rFonts w:eastAsia="Times New Roman"/>
          <w:szCs w:val="24"/>
        </w:rPr>
        <w:t xml:space="preserve">μείς δεν μπορούμε να αποκλείσουμε από την πλευρά των Πρεσπών ότι θα καταλήγουν οι </w:t>
      </w:r>
      <w:r>
        <w:rPr>
          <w:rFonts w:eastAsia="Times New Roman"/>
          <w:szCs w:val="24"/>
        </w:rPr>
        <w:t>οδικοί</w:t>
      </w:r>
      <w:r w:rsidRPr="00E72EBC">
        <w:rPr>
          <w:rFonts w:eastAsia="Times New Roman"/>
          <w:szCs w:val="24"/>
        </w:rPr>
        <w:t xml:space="preserve"> </w:t>
      </w:r>
      <w:r w:rsidRPr="00E72EBC">
        <w:rPr>
          <w:rFonts w:eastAsia="Times New Roman"/>
          <w:szCs w:val="24"/>
        </w:rPr>
        <w:lastRenderedPageBreak/>
        <w:t>αυτοί άξονες και βορειότερα</w:t>
      </w:r>
      <w:r>
        <w:rPr>
          <w:rFonts w:eastAsia="Times New Roman"/>
          <w:szCs w:val="24"/>
        </w:rPr>
        <w:t>,</w:t>
      </w:r>
      <w:r w:rsidRPr="00E72EBC">
        <w:rPr>
          <w:rFonts w:eastAsia="Times New Roman"/>
          <w:szCs w:val="24"/>
        </w:rPr>
        <w:t xml:space="preserve"> μπορεί να φτάνουν και να εξυπηρετούν ακόμα και τους </w:t>
      </w:r>
      <w:r>
        <w:rPr>
          <w:rFonts w:eastAsia="Times New Roman"/>
          <w:szCs w:val="24"/>
        </w:rPr>
        <w:t>Σ</w:t>
      </w:r>
      <w:r w:rsidRPr="00E72EBC">
        <w:rPr>
          <w:rFonts w:eastAsia="Times New Roman"/>
          <w:szCs w:val="24"/>
        </w:rPr>
        <w:t>λάβους της Σερβίας και βορειότερα</w:t>
      </w:r>
      <w:r>
        <w:rPr>
          <w:rFonts w:eastAsia="Times New Roman"/>
          <w:szCs w:val="24"/>
        </w:rPr>
        <w:t xml:space="preserve">. </w:t>
      </w:r>
    </w:p>
    <w:p w14:paraId="367676B5" w14:textId="77777777" w:rsidR="009F2CC8" w:rsidRDefault="00807E12">
      <w:pPr>
        <w:spacing w:line="600" w:lineRule="auto"/>
        <w:ind w:firstLine="720"/>
        <w:jc w:val="both"/>
        <w:rPr>
          <w:rFonts w:eastAsia="Times New Roman"/>
          <w:szCs w:val="24"/>
        </w:rPr>
      </w:pPr>
      <w:r>
        <w:rPr>
          <w:rFonts w:eastAsia="Times New Roman"/>
          <w:szCs w:val="24"/>
        </w:rPr>
        <w:t>Έτσι, δ</w:t>
      </w:r>
      <w:r w:rsidRPr="00E72EBC">
        <w:rPr>
          <w:rFonts w:eastAsia="Times New Roman"/>
          <w:szCs w:val="24"/>
        </w:rPr>
        <w:t xml:space="preserve">εν μπορούμε να αρνηθούμε </w:t>
      </w:r>
      <w:r>
        <w:rPr>
          <w:rFonts w:eastAsia="Times New Roman"/>
          <w:szCs w:val="24"/>
        </w:rPr>
        <w:t>ότι αυτό θα οδηγήσει σε μι</w:t>
      </w:r>
      <w:r w:rsidRPr="00E72EBC">
        <w:rPr>
          <w:rFonts w:eastAsia="Times New Roman"/>
          <w:szCs w:val="24"/>
        </w:rPr>
        <w:t xml:space="preserve">α οικονομική ανάπτυξη και της περιοχής της </w:t>
      </w:r>
      <w:r>
        <w:rPr>
          <w:rFonts w:eastAsia="Times New Roman"/>
          <w:szCs w:val="24"/>
        </w:rPr>
        <w:t>β</w:t>
      </w:r>
      <w:r w:rsidRPr="00E72EBC">
        <w:rPr>
          <w:rFonts w:eastAsia="Times New Roman"/>
          <w:szCs w:val="24"/>
        </w:rPr>
        <w:t>όρειας Ελλάδος</w:t>
      </w:r>
      <w:r>
        <w:rPr>
          <w:rFonts w:eastAsia="Times New Roman"/>
          <w:szCs w:val="24"/>
        </w:rPr>
        <w:t>, η οποία π</w:t>
      </w:r>
      <w:r w:rsidRPr="00E72EBC">
        <w:rPr>
          <w:rFonts w:eastAsia="Times New Roman"/>
          <w:szCs w:val="24"/>
        </w:rPr>
        <w:t>ράγματι δεν έχει προσεχθεί</w:t>
      </w:r>
      <w:r>
        <w:rPr>
          <w:rFonts w:eastAsia="Times New Roman"/>
          <w:szCs w:val="24"/>
        </w:rPr>
        <w:t>,</w:t>
      </w:r>
      <w:r w:rsidRPr="00E72EBC">
        <w:rPr>
          <w:rFonts w:eastAsia="Times New Roman"/>
          <w:szCs w:val="24"/>
        </w:rPr>
        <w:t xml:space="preserve"> ούτως ώστε να μπορούμε να </w:t>
      </w:r>
      <w:r>
        <w:rPr>
          <w:rFonts w:eastAsia="Times New Roman"/>
          <w:szCs w:val="24"/>
        </w:rPr>
        <w:t>λέμε</w:t>
      </w:r>
      <w:r w:rsidRPr="00E72EBC">
        <w:rPr>
          <w:rFonts w:eastAsia="Times New Roman"/>
          <w:szCs w:val="24"/>
        </w:rPr>
        <w:t xml:space="preserve"> ότι βρίσκεται σε υψηλό επίπεδο</w:t>
      </w:r>
      <w:r>
        <w:rPr>
          <w:rFonts w:eastAsia="Times New Roman"/>
          <w:szCs w:val="24"/>
        </w:rPr>
        <w:t>,</w:t>
      </w:r>
      <w:r w:rsidRPr="00E72EBC">
        <w:rPr>
          <w:rFonts w:eastAsia="Times New Roman"/>
          <w:szCs w:val="24"/>
        </w:rPr>
        <w:t xml:space="preserve"> ιδιαίτερα δε μετά την κρίση</w:t>
      </w:r>
      <w:r>
        <w:rPr>
          <w:rFonts w:eastAsia="Times New Roman"/>
          <w:szCs w:val="24"/>
        </w:rPr>
        <w:t>. Έ</w:t>
      </w:r>
      <w:r w:rsidRPr="00E72EBC">
        <w:rPr>
          <w:rFonts w:eastAsia="Times New Roman"/>
          <w:szCs w:val="24"/>
        </w:rPr>
        <w:t>χει έναν αγροτι</w:t>
      </w:r>
      <w:r w:rsidRPr="00E72EBC">
        <w:rPr>
          <w:rFonts w:eastAsia="Times New Roman"/>
          <w:szCs w:val="24"/>
        </w:rPr>
        <w:t xml:space="preserve">κό χαρακτήρα </w:t>
      </w:r>
      <w:r>
        <w:rPr>
          <w:rFonts w:eastAsia="Times New Roman"/>
          <w:szCs w:val="24"/>
        </w:rPr>
        <w:t>ανέκαθεν, έναν</w:t>
      </w:r>
      <w:r w:rsidRPr="00E72EBC">
        <w:rPr>
          <w:rFonts w:eastAsia="Times New Roman"/>
          <w:szCs w:val="24"/>
        </w:rPr>
        <w:t xml:space="preserve"> κυρίως παραδοσιακό αγροτικό </w:t>
      </w:r>
      <w:r>
        <w:rPr>
          <w:rFonts w:eastAsia="Times New Roman"/>
          <w:szCs w:val="24"/>
        </w:rPr>
        <w:t xml:space="preserve">και </w:t>
      </w:r>
      <w:proofErr w:type="spellStart"/>
      <w:r>
        <w:rPr>
          <w:rFonts w:eastAsia="Times New Roman"/>
          <w:szCs w:val="24"/>
        </w:rPr>
        <w:t>μικροβιοτεχνικό</w:t>
      </w:r>
      <w:proofErr w:type="spellEnd"/>
      <w:r>
        <w:rPr>
          <w:rFonts w:eastAsia="Times New Roman"/>
          <w:szCs w:val="24"/>
        </w:rPr>
        <w:t xml:space="preserve"> </w:t>
      </w:r>
      <w:r w:rsidRPr="00E72EBC">
        <w:rPr>
          <w:rFonts w:eastAsia="Times New Roman"/>
          <w:szCs w:val="24"/>
        </w:rPr>
        <w:t>χαρακτήρα</w:t>
      </w:r>
      <w:r>
        <w:rPr>
          <w:rFonts w:eastAsia="Times New Roman"/>
          <w:szCs w:val="24"/>
        </w:rPr>
        <w:t>.</w:t>
      </w:r>
    </w:p>
    <w:p w14:paraId="367676B6" w14:textId="77777777" w:rsidR="009F2CC8" w:rsidRDefault="00807E12">
      <w:pPr>
        <w:spacing w:line="600" w:lineRule="auto"/>
        <w:ind w:firstLine="720"/>
        <w:jc w:val="both"/>
        <w:rPr>
          <w:rFonts w:eastAsia="Times New Roman"/>
          <w:szCs w:val="24"/>
        </w:rPr>
      </w:pPr>
      <w:r>
        <w:rPr>
          <w:rFonts w:eastAsia="Times New Roman"/>
          <w:szCs w:val="24"/>
        </w:rPr>
        <w:t xml:space="preserve">Με κρύα, </w:t>
      </w:r>
      <w:r w:rsidRPr="00B15A60">
        <w:rPr>
          <w:rFonts w:eastAsia="Times New Roman"/>
          <w:szCs w:val="24"/>
        </w:rPr>
        <w:t>λοιπόν</w:t>
      </w:r>
      <w:r>
        <w:rPr>
          <w:rFonts w:eastAsia="Times New Roman"/>
          <w:szCs w:val="24"/>
        </w:rPr>
        <w:t>, την κ</w:t>
      </w:r>
      <w:r w:rsidRPr="00E72EBC">
        <w:rPr>
          <w:rFonts w:eastAsia="Times New Roman"/>
          <w:szCs w:val="24"/>
        </w:rPr>
        <w:t>αρδιά</w:t>
      </w:r>
      <w:r>
        <w:rPr>
          <w:rFonts w:eastAsia="Times New Roman"/>
          <w:szCs w:val="24"/>
        </w:rPr>
        <w:t>, κυρία Π</w:t>
      </w:r>
      <w:r w:rsidRPr="00E72EBC">
        <w:rPr>
          <w:rFonts w:eastAsia="Times New Roman"/>
          <w:szCs w:val="24"/>
        </w:rPr>
        <w:t>ρόεδρε</w:t>
      </w:r>
      <w:r>
        <w:rPr>
          <w:rFonts w:eastAsia="Times New Roman"/>
          <w:szCs w:val="24"/>
        </w:rPr>
        <w:t>,</w:t>
      </w:r>
      <w:r w:rsidRPr="00E72EBC">
        <w:rPr>
          <w:rFonts w:eastAsia="Times New Roman"/>
          <w:szCs w:val="24"/>
        </w:rPr>
        <w:t xml:space="preserve"> με πραγματικό προβληματισμό και με κρύα την καρδιά</w:t>
      </w:r>
      <w:r>
        <w:rPr>
          <w:rFonts w:eastAsia="Times New Roman"/>
          <w:szCs w:val="24"/>
        </w:rPr>
        <w:t>,</w:t>
      </w:r>
      <w:r w:rsidRPr="00E72EBC">
        <w:rPr>
          <w:rFonts w:eastAsia="Times New Roman"/>
          <w:szCs w:val="24"/>
        </w:rPr>
        <w:t xml:space="preserve"> θα δώσουμε ψήφο και </w:t>
      </w:r>
      <w:r>
        <w:rPr>
          <w:rFonts w:eastAsia="Times New Roman"/>
          <w:szCs w:val="24"/>
        </w:rPr>
        <w:t xml:space="preserve">για </w:t>
      </w:r>
      <w:r w:rsidRPr="00E72EBC">
        <w:rPr>
          <w:rFonts w:eastAsia="Times New Roman"/>
          <w:szCs w:val="24"/>
        </w:rPr>
        <w:t>τ</w:t>
      </w:r>
      <w:r>
        <w:rPr>
          <w:rFonts w:eastAsia="Times New Roman"/>
          <w:szCs w:val="24"/>
        </w:rPr>
        <w:t>ις</w:t>
      </w:r>
      <w:r w:rsidRPr="00E72EBC">
        <w:rPr>
          <w:rFonts w:eastAsia="Times New Roman"/>
          <w:szCs w:val="24"/>
        </w:rPr>
        <w:t xml:space="preserve"> δύο αυτές συμφωνίες</w:t>
      </w:r>
      <w:r>
        <w:rPr>
          <w:rFonts w:eastAsia="Times New Roman"/>
          <w:szCs w:val="24"/>
        </w:rPr>
        <w:t>, με τη</w:t>
      </w:r>
      <w:r w:rsidRPr="00E72EBC">
        <w:rPr>
          <w:rFonts w:eastAsia="Times New Roman"/>
          <w:szCs w:val="24"/>
        </w:rPr>
        <w:t xml:space="preserve"> ρητή δήλωση ότι δε</w:t>
      </w:r>
      <w:r w:rsidRPr="00E72EBC">
        <w:rPr>
          <w:rFonts w:eastAsia="Times New Roman"/>
          <w:szCs w:val="24"/>
        </w:rPr>
        <w:t>ν συνεπάγεται</w:t>
      </w:r>
      <w:r>
        <w:rPr>
          <w:rFonts w:eastAsia="Times New Roman"/>
          <w:szCs w:val="24"/>
        </w:rPr>
        <w:t>…</w:t>
      </w:r>
    </w:p>
    <w:p w14:paraId="367676B7" w14:textId="77777777" w:rsidR="009F2CC8" w:rsidRDefault="00807E12">
      <w:pPr>
        <w:spacing w:line="600" w:lineRule="auto"/>
        <w:ind w:firstLine="720"/>
        <w:jc w:val="both"/>
        <w:rPr>
          <w:rFonts w:eastAsia="Times New Roman"/>
          <w:szCs w:val="24"/>
        </w:rPr>
      </w:pPr>
      <w:r w:rsidRPr="00B15A60">
        <w:rPr>
          <w:rFonts w:eastAsia="Times New Roman"/>
          <w:b/>
          <w:szCs w:val="24"/>
        </w:rPr>
        <w:t xml:space="preserve">ΝΙΚΟΛΑΟΣ ΞΥΔΑΚΗΣ: </w:t>
      </w:r>
      <w:r>
        <w:rPr>
          <w:rFonts w:eastAsia="Times New Roman"/>
          <w:szCs w:val="24"/>
        </w:rPr>
        <w:t>Άλλα λέγατε στην επιτροπή.</w:t>
      </w:r>
    </w:p>
    <w:p w14:paraId="367676B8" w14:textId="77777777" w:rsidR="009F2CC8" w:rsidRDefault="00807E12">
      <w:pPr>
        <w:spacing w:line="600" w:lineRule="auto"/>
        <w:ind w:firstLine="720"/>
        <w:jc w:val="both"/>
        <w:rPr>
          <w:rFonts w:eastAsia="Times New Roman"/>
          <w:szCs w:val="24"/>
        </w:rPr>
      </w:pPr>
      <w:r w:rsidRPr="00B15A60">
        <w:rPr>
          <w:rFonts w:eastAsia="Times New Roman"/>
          <w:b/>
          <w:szCs w:val="24"/>
        </w:rPr>
        <w:t>ΓΕΩΡΓΙΟΣ</w:t>
      </w:r>
      <w:r>
        <w:rPr>
          <w:rFonts w:eastAsia="Times New Roman"/>
          <w:b/>
          <w:szCs w:val="24"/>
        </w:rPr>
        <w:t xml:space="preserve"> </w:t>
      </w:r>
      <w:r w:rsidRPr="00B15A60">
        <w:rPr>
          <w:rFonts w:eastAsia="Times New Roman"/>
          <w:b/>
          <w:szCs w:val="24"/>
        </w:rPr>
        <w:t>-</w:t>
      </w:r>
      <w:r>
        <w:rPr>
          <w:rFonts w:eastAsia="Times New Roman"/>
          <w:b/>
          <w:szCs w:val="24"/>
        </w:rPr>
        <w:t xml:space="preserve"> </w:t>
      </w:r>
      <w:r w:rsidRPr="00B15A60">
        <w:rPr>
          <w:rFonts w:eastAsia="Times New Roman"/>
          <w:b/>
          <w:szCs w:val="24"/>
        </w:rPr>
        <w:t>ΔΗΜΗΤΡΙΟΣ ΚΑΡΡΑΣ:</w:t>
      </w:r>
      <w:r>
        <w:rPr>
          <w:rFonts w:eastAsia="Times New Roman"/>
          <w:szCs w:val="24"/>
        </w:rPr>
        <w:t xml:space="preserve"> Θέλετε να μιλήσουμε γι’ αυτά, κύριε </w:t>
      </w:r>
      <w:proofErr w:type="spellStart"/>
      <w:r>
        <w:rPr>
          <w:rFonts w:eastAsia="Times New Roman"/>
          <w:szCs w:val="24"/>
        </w:rPr>
        <w:t>Ξυδάκη</w:t>
      </w:r>
      <w:proofErr w:type="spellEnd"/>
      <w:r>
        <w:rPr>
          <w:rFonts w:eastAsia="Times New Roman"/>
          <w:szCs w:val="24"/>
        </w:rPr>
        <w:t>; Είμαι έτοιμος.</w:t>
      </w:r>
    </w:p>
    <w:p w14:paraId="367676B9" w14:textId="77777777" w:rsidR="009F2CC8" w:rsidRDefault="00807E12">
      <w:pPr>
        <w:spacing w:line="600" w:lineRule="auto"/>
        <w:ind w:firstLine="720"/>
        <w:jc w:val="both"/>
        <w:rPr>
          <w:rFonts w:eastAsia="Times New Roman"/>
          <w:szCs w:val="24"/>
        </w:rPr>
      </w:pPr>
      <w:r w:rsidRPr="00B15A60">
        <w:rPr>
          <w:rFonts w:eastAsia="Times New Roman"/>
          <w:b/>
          <w:szCs w:val="24"/>
        </w:rPr>
        <w:lastRenderedPageBreak/>
        <w:t xml:space="preserve">ΝΙΚΟΛΑΟΣ ΞΥΔΑΚΗΣ: </w:t>
      </w:r>
      <w:r>
        <w:rPr>
          <w:rFonts w:eastAsia="Times New Roman"/>
          <w:szCs w:val="24"/>
        </w:rPr>
        <w:t>Σωστό είναι αυτό.</w:t>
      </w:r>
    </w:p>
    <w:p w14:paraId="367676BA" w14:textId="77777777" w:rsidR="009F2CC8" w:rsidRDefault="00807E12">
      <w:pPr>
        <w:spacing w:line="600" w:lineRule="auto"/>
        <w:ind w:firstLine="720"/>
        <w:jc w:val="both"/>
        <w:rPr>
          <w:rFonts w:eastAsia="Times New Roman"/>
          <w:szCs w:val="24"/>
        </w:rPr>
      </w:pPr>
      <w:r w:rsidRPr="00B15A60">
        <w:rPr>
          <w:rFonts w:eastAsia="Times New Roman"/>
          <w:b/>
          <w:szCs w:val="24"/>
        </w:rPr>
        <w:t>ΓΕΩΡΓΙΟΣ</w:t>
      </w:r>
      <w:r>
        <w:rPr>
          <w:rFonts w:eastAsia="Times New Roman"/>
          <w:b/>
          <w:szCs w:val="24"/>
        </w:rPr>
        <w:t xml:space="preserve"> </w:t>
      </w:r>
      <w:r w:rsidRPr="00B15A60">
        <w:rPr>
          <w:rFonts w:eastAsia="Times New Roman"/>
          <w:b/>
          <w:szCs w:val="24"/>
        </w:rPr>
        <w:t>-</w:t>
      </w:r>
      <w:r>
        <w:rPr>
          <w:rFonts w:eastAsia="Times New Roman"/>
          <w:b/>
          <w:szCs w:val="24"/>
        </w:rPr>
        <w:t xml:space="preserve"> </w:t>
      </w:r>
      <w:r w:rsidRPr="00B15A60">
        <w:rPr>
          <w:rFonts w:eastAsia="Times New Roman"/>
          <w:b/>
          <w:szCs w:val="24"/>
        </w:rPr>
        <w:t>ΔΗΜΗΤΡΙΟΣ ΚΑΡΡΑΣ:</w:t>
      </w:r>
      <w:r>
        <w:rPr>
          <w:rFonts w:eastAsia="Times New Roman"/>
          <w:szCs w:val="24"/>
        </w:rPr>
        <w:t xml:space="preserve"> Αν θέλετε να μιλήσουμε, εγώ είμαι ανά πάσα </w:t>
      </w:r>
      <w:r>
        <w:rPr>
          <w:rFonts w:eastAsia="Times New Roman"/>
          <w:szCs w:val="24"/>
        </w:rPr>
        <w:t>στιγμή έτοιμος. Δεν έχω πρόβλημα.</w:t>
      </w:r>
    </w:p>
    <w:p w14:paraId="367676BB" w14:textId="77777777" w:rsidR="009F2CC8" w:rsidRDefault="00807E12">
      <w:pPr>
        <w:spacing w:line="600" w:lineRule="auto"/>
        <w:ind w:firstLine="720"/>
        <w:jc w:val="both"/>
        <w:rPr>
          <w:rFonts w:eastAsia="Times New Roman"/>
          <w:szCs w:val="24"/>
        </w:rPr>
      </w:pPr>
      <w:r w:rsidRPr="00B15A60">
        <w:rPr>
          <w:rFonts w:eastAsia="Times New Roman"/>
          <w:b/>
          <w:szCs w:val="24"/>
        </w:rPr>
        <w:t xml:space="preserve">ΝΙΚΟΛΑΟΣ ΞΥΔΑΚΗΣ: </w:t>
      </w:r>
      <w:r>
        <w:rPr>
          <w:rFonts w:eastAsia="Times New Roman"/>
          <w:szCs w:val="24"/>
        </w:rPr>
        <w:t>Από το 1992 αυτά συζητάμε. Δεκτό και ωραίο.</w:t>
      </w:r>
    </w:p>
    <w:p w14:paraId="367676BC" w14:textId="77777777" w:rsidR="009F2CC8" w:rsidRDefault="00807E12">
      <w:pPr>
        <w:spacing w:line="600" w:lineRule="auto"/>
        <w:ind w:firstLine="720"/>
        <w:jc w:val="both"/>
        <w:rPr>
          <w:rFonts w:eastAsia="Times New Roman"/>
          <w:szCs w:val="24"/>
        </w:rPr>
      </w:pPr>
      <w:r w:rsidRPr="00B15A60">
        <w:rPr>
          <w:rFonts w:eastAsia="Times New Roman"/>
          <w:b/>
          <w:szCs w:val="24"/>
        </w:rPr>
        <w:t>ΓΕΩΡΓΙΟΣ</w:t>
      </w:r>
      <w:r>
        <w:rPr>
          <w:rFonts w:eastAsia="Times New Roman"/>
          <w:b/>
          <w:szCs w:val="24"/>
        </w:rPr>
        <w:t xml:space="preserve"> </w:t>
      </w:r>
      <w:r w:rsidRPr="00B15A60">
        <w:rPr>
          <w:rFonts w:eastAsia="Times New Roman"/>
          <w:b/>
          <w:szCs w:val="24"/>
        </w:rPr>
        <w:t>-</w:t>
      </w:r>
      <w:r>
        <w:rPr>
          <w:rFonts w:eastAsia="Times New Roman"/>
          <w:b/>
          <w:szCs w:val="24"/>
        </w:rPr>
        <w:t xml:space="preserve"> </w:t>
      </w:r>
      <w:r w:rsidRPr="00B15A60">
        <w:rPr>
          <w:rFonts w:eastAsia="Times New Roman"/>
          <w:b/>
          <w:szCs w:val="24"/>
        </w:rPr>
        <w:t>ΔΗΜΗΤΡΙΟΣ ΚΑΡΡΑΣ:</w:t>
      </w:r>
      <w:r>
        <w:rPr>
          <w:rFonts w:eastAsia="Times New Roman"/>
          <w:szCs w:val="24"/>
        </w:rPr>
        <w:t xml:space="preserve"> Αφήστε, </w:t>
      </w:r>
      <w:r w:rsidRPr="00411157">
        <w:rPr>
          <w:rFonts w:eastAsia="Times New Roman"/>
          <w:szCs w:val="24"/>
        </w:rPr>
        <w:t>λοιπόν</w:t>
      </w:r>
      <w:r>
        <w:rPr>
          <w:rFonts w:eastAsia="Times New Roman"/>
          <w:szCs w:val="24"/>
        </w:rPr>
        <w:t>, τα σχόλια.</w:t>
      </w:r>
    </w:p>
    <w:p w14:paraId="367676BD" w14:textId="77777777" w:rsidR="009F2CC8" w:rsidRDefault="00807E12">
      <w:pPr>
        <w:spacing w:line="600" w:lineRule="auto"/>
        <w:ind w:firstLine="720"/>
        <w:jc w:val="both"/>
        <w:rPr>
          <w:rFonts w:eastAsia="Times New Roman"/>
          <w:szCs w:val="24"/>
        </w:rPr>
      </w:pPr>
      <w:r w:rsidRPr="00B15A60">
        <w:rPr>
          <w:rFonts w:eastAsia="Times New Roman"/>
          <w:b/>
          <w:szCs w:val="24"/>
        </w:rPr>
        <w:t xml:space="preserve">ΝΙΚΟΛΑΟΣ ΞΥΔΑΚΗΣ: </w:t>
      </w:r>
      <w:r>
        <w:rPr>
          <w:rFonts w:eastAsia="Times New Roman"/>
          <w:szCs w:val="24"/>
        </w:rPr>
        <w:t>Είκοσι επτά χρόνια συζητάμε.</w:t>
      </w:r>
    </w:p>
    <w:p w14:paraId="367676BE" w14:textId="77777777" w:rsidR="009F2CC8" w:rsidRDefault="00807E12">
      <w:pPr>
        <w:spacing w:line="600" w:lineRule="auto"/>
        <w:ind w:firstLine="720"/>
        <w:jc w:val="both"/>
        <w:rPr>
          <w:rFonts w:eastAsia="Times New Roman"/>
          <w:szCs w:val="24"/>
        </w:rPr>
      </w:pPr>
      <w:r w:rsidRPr="00B15A60">
        <w:rPr>
          <w:rFonts w:eastAsia="Times New Roman"/>
          <w:b/>
          <w:szCs w:val="24"/>
        </w:rPr>
        <w:t>ΓΕΩΡΓΙΟΣ</w:t>
      </w:r>
      <w:r>
        <w:rPr>
          <w:rFonts w:eastAsia="Times New Roman"/>
          <w:b/>
          <w:szCs w:val="24"/>
        </w:rPr>
        <w:t xml:space="preserve"> </w:t>
      </w:r>
      <w:r w:rsidRPr="00B15A60">
        <w:rPr>
          <w:rFonts w:eastAsia="Times New Roman"/>
          <w:b/>
          <w:szCs w:val="24"/>
        </w:rPr>
        <w:t>-</w:t>
      </w:r>
      <w:r>
        <w:rPr>
          <w:rFonts w:eastAsia="Times New Roman"/>
          <w:b/>
          <w:szCs w:val="24"/>
        </w:rPr>
        <w:t xml:space="preserve"> </w:t>
      </w:r>
      <w:r w:rsidRPr="00B15A60">
        <w:rPr>
          <w:rFonts w:eastAsia="Times New Roman"/>
          <w:b/>
          <w:szCs w:val="24"/>
        </w:rPr>
        <w:t>ΔΗΜΗΤΡΙΟΣ ΚΑΡΡΑΣ:</w:t>
      </w:r>
      <w:r>
        <w:rPr>
          <w:rFonts w:eastAsia="Times New Roman"/>
          <w:szCs w:val="24"/>
        </w:rPr>
        <w:t xml:space="preserve"> Καλά κάνετε. Αν</w:t>
      </w:r>
      <w:r>
        <w:rPr>
          <w:rFonts w:eastAsia="Times New Roman"/>
          <w:szCs w:val="24"/>
        </w:rPr>
        <w:t xml:space="preserve"> θέλετε να μιλήσουμε, είμαι διαθέσιμος ανά πάσα στιγμή και σε όποια έκταση απαιτείται. </w:t>
      </w:r>
    </w:p>
    <w:p w14:paraId="367676BF" w14:textId="77777777" w:rsidR="009F2CC8" w:rsidRDefault="00807E12">
      <w:pPr>
        <w:spacing w:line="600" w:lineRule="auto"/>
        <w:ind w:firstLine="720"/>
        <w:jc w:val="both"/>
        <w:rPr>
          <w:rFonts w:eastAsia="Times New Roman"/>
          <w:szCs w:val="24"/>
        </w:rPr>
      </w:pPr>
      <w:r w:rsidRPr="00411157">
        <w:rPr>
          <w:rFonts w:eastAsia="Times New Roman"/>
          <w:szCs w:val="24"/>
        </w:rPr>
        <w:t>Λοιπόν</w:t>
      </w:r>
      <w:r>
        <w:rPr>
          <w:rFonts w:eastAsia="Times New Roman"/>
          <w:szCs w:val="24"/>
        </w:rPr>
        <w:t xml:space="preserve">, επανέρχομαι, και το κλείνω, </w:t>
      </w:r>
      <w:r w:rsidRPr="00411157">
        <w:rPr>
          <w:rFonts w:eastAsia="Times New Roman"/>
          <w:szCs w:val="24"/>
        </w:rPr>
        <w:t>γιατί</w:t>
      </w:r>
      <w:r>
        <w:rPr>
          <w:rFonts w:eastAsia="Times New Roman"/>
          <w:szCs w:val="24"/>
        </w:rPr>
        <w:t xml:space="preserve"> νομίζω ότι θα αλλάξω και την ψήφο μου αυτή τη στιγμή, αν εσείς θεωρείτε ότι θα </w:t>
      </w:r>
      <w:r w:rsidRPr="00411157">
        <w:rPr>
          <w:rFonts w:eastAsia="Times New Roman"/>
          <w:szCs w:val="24"/>
        </w:rPr>
        <w:t>πρέπει</w:t>
      </w:r>
      <w:r>
        <w:rPr>
          <w:rFonts w:eastAsia="Times New Roman"/>
          <w:szCs w:val="24"/>
        </w:rPr>
        <w:t xml:space="preserve"> να ειρωνεύεστε.</w:t>
      </w:r>
    </w:p>
    <w:p w14:paraId="367676C0" w14:textId="77777777" w:rsidR="009F2CC8" w:rsidRDefault="00807E12">
      <w:pPr>
        <w:spacing w:line="600" w:lineRule="auto"/>
        <w:ind w:firstLine="720"/>
        <w:jc w:val="both"/>
        <w:rPr>
          <w:rFonts w:eastAsia="Times New Roman"/>
          <w:szCs w:val="24"/>
        </w:rPr>
      </w:pPr>
      <w:r w:rsidRPr="00B15A60">
        <w:rPr>
          <w:rFonts w:eastAsia="Times New Roman"/>
          <w:b/>
          <w:szCs w:val="24"/>
        </w:rPr>
        <w:lastRenderedPageBreak/>
        <w:t xml:space="preserve">ΝΙΚΟΛΑΟΣ ΞΥΔΑΚΗΣ: </w:t>
      </w:r>
      <w:r>
        <w:rPr>
          <w:rFonts w:eastAsia="Times New Roman"/>
          <w:szCs w:val="24"/>
        </w:rPr>
        <w:t>Ειρωνε</w:t>
      </w:r>
      <w:r>
        <w:rPr>
          <w:rFonts w:eastAsia="Times New Roman"/>
          <w:szCs w:val="24"/>
        </w:rPr>
        <w:t xml:space="preserve">ύτηκα εγώ; Είπα ότι στην επιτροπή υπήρξε διαφορετική εισήγηση από την παράταξή σας. Προς </w:t>
      </w:r>
      <w:r>
        <w:rPr>
          <w:rFonts w:eastAsia="Times New Roman"/>
          <w:szCs w:val="24"/>
        </w:rPr>
        <w:t>θ</w:t>
      </w:r>
      <w:r>
        <w:rPr>
          <w:rFonts w:eastAsia="Times New Roman"/>
          <w:szCs w:val="24"/>
        </w:rPr>
        <w:t>εού!</w:t>
      </w:r>
    </w:p>
    <w:p w14:paraId="367676C1" w14:textId="77777777" w:rsidR="009F2CC8" w:rsidRDefault="00807E12">
      <w:pPr>
        <w:spacing w:line="600" w:lineRule="auto"/>
        <w:ind w:firstLine="720"/>
        <w:jc w:val="both"/>
        <w:rPr>
          <w:rFonts w:eastAsia="Times New Roman"/>
          <w:szCs w:val="24"/>
        </w:rPr>
      </w:pPr>
      <w:r w:rsidRPr="00B15A60">
        <w:rPr>
          <w:rFonts w:eastAsia="Times New Roman"/>
          <w:b/>
          <w:szCs w:val="24"/>
        </w:rPr>
        <w:t>ΓΕΩΡΓΙΟΣ</w:t>
      </w:r>
      <w:r>
        <w:rPr>
          <w:rFonts w:eastAsia="Times New Roman"/>
          <w:b/>
          <w:szCs w:val="24"/>
        </w:rPr>
        <w:t xml:space="preserve"> </w:t>
      </w:r>
      <w:r w:rsidRPr="00B15A60">
        <w:rPr>
          <w:rFonts w:eastAsia="Times New Roman"/>
          <w:b/>
          <w:szCs w:val="24"/>
        </w:rPr>
        <w:t>-</w:t>
      </w:r>
      <w:r>
        <w:rPr>
          <w:rFonts w:eastAsia="Times New Roman"/>
          <w:b/>
          <w:szCs w:val="24"/>
        </w:rPr>
        <w:t xml:space="preserve"> </w:t>
      </w:r>
      <w:r w:rsidRPr="00B15A60">
        <w:rPr>
          <w:rFonts w:eastAsia="Times New Roman"/>
          <w:b/>
          <w:szCs w:val="24"/>
        </w:rPr>
        <w:t>ΔΗΜΗΤΡΙΟΣ ΚΑΡΡΑΣ:</w:t>
      </w:r>
      <w:r>
        <w:rPr>
          <w:rFonts w:eastAsia="Times New Roman"/>
          <w:szCs w:val="24"/>
        </w:rPr>
        <w:t xml:space="preserve"> Αυτή η εντύπωση </w:t>
      </w:r>
      <w:r>
        <w:rPr>
          <w:rFonts w:eastAsia="Times New Roman"/>
          <w:szCs w:val="24"/>
        </w:rPr>
        <w:t xml:space="preserve">σας </w:t>
      </w:r>
      <w:r>
        <w:rPr>
          <w:rFonts w:eastAsia="Times New Roman"/>
          <w:szCs w:val="24"/>
        </w:rPr>
        <w:t>δημιουργήθηκε</w:t>
      </w:r>
      <w:r>
        <w:rPr>
          <w:rFonts w:eastAsia="Times New Roman"/>
          <w:szCs w:val="24"/>
        </w:rPr>
        <w:t>;</w:t>
      </w:r>
    </w:p>
    <w:p w14:paraId="367676C2" w14:textId="77777777" w:rsidR="009F2CC8" w:rsidRDefault="00807E12">
      <w:pPr>
        <w:spacing w:line="600" w:lineRule="auto"/>
        <w:ind w:firstLine="720"/>
        <w:jc w:val="both"/>
        <w:rPr>
          <w:rFonts w:eastAsia="Times New Roman"/>
          <w:szCs w:val="24"/>
        </w:rPr>
      </w:pPr>
      <w:r w:rsidRPr="00411157">
        <w:rPr>
          <w:rFonts w:eastAsia="Times New Roman"/>
          <w:b/>
          <w:bCs/>
        </w:rPr>
        <w:t>ΠΡΟΕΔΡΕΥΟΥΣΑ (Αναστασία Χριστοδουλοπούλου):</w:t>
      </w:r>
      <w:r w:rsidRPr="00411157">
        <w:rPr>
          <w:rFonts w:eastAsia="Times New Roman"/>
          <w:szCs w:val="24"/>
        </w:rPr>
        <w:t xml:space="preserve"> </w:t>
      </w:r>
      <w:r>
        <w:rPr>
          <w:rFonts w:eastAsia="Times New Roman"/>
          <w:szCs w:val="24"/>
        </w:rPr>
        <w:t>Ελάτε, κύριε Καρρά. Δεν σας ειρωνεύεται κανείς. Σας π</w:t>
      </w:r>
      <w:r>
        <w:rPr>
          <w:rFonts w:eastAsia="Times New Roman"/>
          <w:szCs w:val="24"/>
        </w:rPr>
        <w:t>ροστατεύω εγώ.</w:t>
      </w:r>
    </w:p>
    <w:p w14:paraId="367676C3" w14:textId="77777777" w:rsidR="009F2CC8" w:rsidRDefault="00807E12">
      <w:pPr>
        <w:spacing w:line="600" w:lineRule="auto"/>
        <w:ind w:firstLine="720"/>
        <w:jc w:val="both"/>
        <w:rPr>
          <w:rFonts w:eastAsia="Times New Roman"/>
          <w:szCs w:val="24"/>
        </w:rPr>
      </w:pPr>
      <w:r w:rsidRPr="00B15A60">
        <w:rPr>
          <w:rFonts w:eastAsia="Times New Roman"/>
          <w:b/>
          <w:szCs w:val="24"/>
        </w:rPr>
        <w:t>ΓΕΩΡΓΙΟΣ</w:t>
      </w:r>
      <w:r>
        <w:rPr>
          <w:rFonts w:eastAsia="Times New Roman"/>
          <w:b/>
          <w:szCs w:val="24"/>
        </w:rPr>
        <w:t xml:space="preserve"> </w:t>
      </w:r>
      <w:r w:rsidRPr="00B15A60">
        <w:rPr>
          <w:rFonts w:eastAsia="Times New Roman"/>
          <w:b/>
          <w:szCs w:val="24"/>
        </w:rPr>
        <w:t>-</w:t>
      </w:r>
      <w:r>
        <w:rPr>
          <w:rFonts w:eastAsia="Times New Roman"/>
          <w:b/>
          <w:szCs w:val="24"/>
        </w:rPr>
        <w:t xml:space="preserve"> </w:t>
      </w:r>
      <w:r w:rsidRPr="00B15A60">
        <w:rPr>
          <w:rFonts w:eastAsia="Times New Roman"/>
          <w:b/>
          <w:szCs w:val="24"/>
        </w:rPr>
        <w:t>ΔΗΜΗΤΡΙΟΣ ΚΑΡΡΑΣ:</w:t>
      </w:r>
      <w:r>
        <w:rPr>
          <w:rFonts w:eastAsia="Times New Roman"/>
          <w:szCs w:val="24"/>
        </w:rPr>
        <w:t xml:space="preserve"> Κυρία Πρόεδρε, τίθεται προσωπικό ζήτημα. Προς </w:t>
      </w:r>
      <w:r>
        <w:rPr>
          <w:rFonts w:eastAsia="Times New Roman"/>
          <w:szCs w:val="24"/>
        </w:rPr>
        <w:t>θ</w:t>
      </w:r>
      <w:r>
        <w:rPr>
          <w:rFonts w:eastAsia="Times New Roman"/>
          <w:szCs w:val="24"/>
        </w:rPr>
        <w:t xml:space="preserve">εού! </w:t>
      </w:r>
      <w:r w:rsidRPr="00411157">
        <w:rPr>
          <w:rFonts w:eastAsia="Times New Roman"/>
          <w:szCs w:val="24"/>
        </w:rPr>
        <w:t>Γιατί</w:t>
      </w:r>
      <w:r>
        <w:rPr>
          <w:rFonts w:eastAsia="Times New Roman"/>
          <w:szCs w:val="24"/>
        </w:rPr>
        <w:t xml:space="preserve"> ξέρετε, είναι εύκολο </w:t>
      </w:r>
      <w:r>
        <w:rPr>
          <w:rFonts w:eastAsia="Times New Roman"/>
          <w:szCs w:val="24"/>
        </w:rPr>
        <w:t xml:space="preserve">να επιχειρεί εντυπώσεις, </w:t>
      </w:r>
      <w:r w:rsidRPr="00411157">
        <w:rPr>
          <w:rFonts w:eastAsia="Times New Roman"/>
          <w:szCs w:val="24"/>
        </w:rPr>
        <w:t>γιατί</w:t>
      </w:r>
      <w:r>
        <w:rPr>
          <w:rFonts w:eastAsia="Times New Roman"/>
          <w:szCs w:val="24"/>
        </w:rPr>
        <w:t xml:space="preserve"> δεν έχουμε ολοκληρώσει την ψηφοφορία.</w:t>
      </w:r>
    </w:p>
    <w:p w14:paraId="367676C4" w14:textId="77777777" w:rsidR="009F2CC8" w:rsidRDefault="00807E12">
      <w:pPr>
        <w:spacing w:line="600" w:lineRule="auto"/>
        <w:ind w:firstLine="720"/>
        <w:jc w:val="both"/>
        <w:rPr>
          <w:rFonts w:eastAsia="Times New Roman"/>
          <w:szCs w:val="24"/>
        </w:rPr>
      </w:pPr>
      <w:r w:rsidRPr="00411157">
        <w:rPr>
          <w:rFonts w:eastAsia="Times New Roman"/>
          <w:szCs w:val="24"/>
        </w:rPr>
        <w:t>Λοιπόν</w:t>
      </w:r>
      <w:r>
        <w:rPr>
          <w:rFonts w:eastAsia="Times New Roman"/>
          <w:szCs w:val="24"/>
        </w:rPr>
        <w:t xml:space="preserve">, επανέρχομαι και συνοψίζω, ανεξάρτητα από τον κ. </w:t>
      </w:r>
      <w:proofErr w:type="spellStart"/>
      <w:r>
        <w:rPr>
          <w:rFonts w:eastAsia="Times New Roman"/>
          <w:szCs w:val="24"/>
        </w:rPr>
        <w:t>Ξυδάκη</w:t>
      </w:r>
      <w:proofErr w:type="spellEnd"/>
      <w:r>
        <w:rPr>
          <w:rFonts w:eastAsia="Times New Roman"/>
          <w:szCs w:val="24"/>
        </w:rPr>
        <w:t xml:space="preserve"> π</w:t>
      </w:r>
      <w:r>
        <w:rPr>
          <w:rFonts w:eastAsia="Times New Roman"/>
          <w:szCs w:val="24"/>
        </w:rPr>
        <w:t>ου μας έχει συνηθίσει σε τέτοιες παρεμβάσεις στο κάτω-κάτω. Δεν μου είναι άγνωστες.</w:t>
      </w:r>
    </w:p>
    <w:p w14:paraId="367676C5" w14:textId="77777777" w:rsidR="009F2CC8" w:rsidRDefault="00807E12">
      <w:pPr>
        <w:spacing w:line="600" w:lineRule="auto"/>
        <w:ind w:firstLine="720"/>
        <w:jc w:val="both"/>
        <w:rPr>
          <w:rFonts w:eastAsia="Times New Roman"/>
          <w:szCs w:val="24"/>
        </w:rPr>
      </w:pPr>
      <w:r>
        <w:rPr>
          <w:rFonts w:eastAsia="Times New Roman"/>
          <w:szCs w:val="24"/>
        </w:rPr>
        <w:lastRenderedPageBreak/>
        <w:t>Μ</w:t>
      </w:r>
      <w:r w:rsidRPr="00E72EBC">
        <w:rPr>
          <w:rFonts w:eastAsia="Times New Roman"/>
          <w:szCs w:val="24"/>
        </w:rPr>
        <w:t>ε βαριά καρδιά</w:t>
      </w:r>
      <w:r>
        <w:rPr>
          <w:rFonts w:eastAsia="Times New Roman"/>
          <w:szCs w:val="24"/>
        </w:rPr>
        <w:t>, δίνουμε ψήφο</w:t>
      </w:r>
      <w:r w:rsidRPr="00E72EBC">
        <w:rPr>
          <w:rFonts w:eastAsia="Times New Roman"/>
          <w:szCs w:val="24"/>
        </w:rPr>
        <w:t xml:space="preserve"> για τις δύο αυτές συνθήκες</w:t>
      </w:r>
      <w:r>
        <w:rPr>
          <w:rFonts w:eastAsia="Times New Roman"/>
          <w:szCs w:val="24"/>
        </w:rPr>
        <w:t>,</w:t>
      </w:r>
      <w:r w:rsidRPr="00E72EBC">
        <w:rPr>
          <w:rFonts w:eastAsia="Times New Roman"/>
          <w:szCs w:val="24"/>
        </w:rPr>
        <w:t xml:space="preserve"> χωρίς αυτό να σημαίνει ότι θα</w:t>
      </w:r>
      <w:r>
        <w:rPr>
          <w:rFonts w:eastAsia="Times New Roman"/>
          <w:szCs w:val="24"/>
        </w:rPr>
        <w:t xml:space="preserve"> δεχόμ</w:t>
      </w:r>
      <w:r>
        <w:rPr>
          <w:rFonts w:eastAsia="Times New Roman"/>
          <w:szCs w:val="24"/>
        </w:rPr>
        <w:t>αστε</w:t>
      </w:r>
      <w:r>
        <w:rPr>
          <w:rFonts w:eastAsia="Times New Roman"/>
          <w:szCs w:val="24"/>
        </w:rPr>
        <w:t xml:space="preserve"> ότι νομιμοποιείται η Συμφωνία των Πρεσπών. Α</w:t>
      </w:r>
      <w:r w:rsidRPr="00E72EBC">
        <w:rPr>
          <w:rFonts w:eastAsia="Times New Roman"/>
          <w:szCs w:val="24"/>
        </w:rPr>
        <w:t>πό πλευράς της Δημοκρατικής Συ</w:t>
      </w:r>
      <w:r w:rsidRPr="00E72EBC">
        <w:rPr>
          <w:rFonts w:eastAsia="Times New Roman"/>
          <w:szCs w:val="24"/>
        </w:rPr>
        <w:t>μπαράταξης δεν νομιμοποιείται</w:t>
      </w:r>
      <w:r>
        <w:rPr>
          <w:rFonts w:eastAsia="Times New Roman"/>
          <w:szCs w:val="24"/>
        </w:rPr>
        <w:t>. Δ</w:t>
      </w:r>
      <w:r w:rsidRPr="00E72EBC">
        <w:rPr>
          <w:rFonts w:eastAsia="Times New Roman"/>
          <w:szCs w:val="24"/>
        </w:rPr>
        <w:t>ιατηρούνται απόλυτα όλες οι θέσεις μας</w:t>
      </w:r>
      <w:r>
        <w:rPr>
          <w:rFonts w:eastAsia="Times New Roman"/>
          <w:szCs w:val="24"/>
        </w:rPr>
        <w:t>,</w:t>
      </w:r>
      <w:r w:rsidRPr="00E72EBC">
        <w:rPr>
          <w:rFonts w:eastAsia="Times New Roman"/>
          <w:szCs w:val="24"/>
        </w:rPr>
        <w:t xml:space="preserve"> οι οποίες είχαν διατυπωθεί και στη συζήτησ</w:t>
      </w:r>
      <w:r>
        <w:rPr>
          <w:rFonts w:eastAsia="Times New Roman"/>
          <w:szCs w:val="24"/>
        </w:rPr>
        <w:t>η και στην κοινωνία και απέναντι</w:t>
      </w:r>
      <w:r w:rsidRPr="00E72EBC">
        <w:rPr>
          <w:rFonts w:eastAsia="Times New Roman"/>
          <w:szCs w:val="24"/>
        </w:rPr>
        <w:t xml:space="preserve"> </w:t>
      </w:r>
      <w:r>
        <w:rPr>
          <w:rFonts w:eastAsia="Times New Roman"/>
          <w:szCs w:val="24"/>
        </w:rPr>
        <w:t>στον ελληνικό λαό</w:t>
      </w:r>
      <w:r w:rsidRPr="00E72EBC">
        <w:rPr>
          <w:rFonts w:eastAsia="Times New Roman"/>
          <w:szCs w:val="24"/>
        </w:rPr>
        <w:t xml:space="preserve"> με μόνο κριτήριο αυτή τη στιγμή την ανάπτυξη της </w:t>
      </w:r>
      <w:r>
        <w:rPr>
          <w:rFonts w:eastAsia="Times New Roman"/>
          <w:szCs w:val="24"/>
        </w:rPr>
        <w:t>καλής</w:t>
      </w:r>
      <w:r w:rsidRPr="00E72EBC">
        <w:rPr>
          <w:rFonts w:eastAsia="Times New Roman"/>
          <w:szCs w:val="24"/>
        </w:rPr>
        <w:t xml:space="preserve"> σχέσεως γειτονιάς των δύο χωρών και την οικονομική ανάπτυξη των περιοχών της Μακεδονίας που συνορεύουν με τη γείτονα χώρα</w:t>
      </w:r>
      <w:r>
        <w:rPr>
          <w:rFonts w:eastAsia="Times New Roman"/>
          <w:szCs w:val="24"/>
        </w:rPr>
        <w:t>,</w:t>
      </w:r>
      <w:r w:rsidRPr="00E72EBC">
        <w:rPr>
          <w:rFonts w:eastAsia="Times New Roman"/>
          <w:szCs w:val="24"/>
        </w:rPr>
        <w:t xml:space="preserve"> που</w:t>
      </w:r>
      <w:r>
        <w:rPr>
          <w:rFonts w:eastAsia="Times New Roman"/>
          <w:szCs w:val="24"/>
        </w:rPr>
        <w:t>,</w:t>
      </w:r>
      <w:r>
        <w:rPr>
          <w:rFonts w:eastAsia="Times New Roman"/>
          <w:szCs w:val="24"/>
        </w:rPr>
        <w:t xml:space="preserve"> αν αποκλειστούν οι δίοδοι αυτές</w:t>
      </w:r>
      <w:r w:rsidRPr="00E72EBC">
        <w:rPr>
          <w:rFonts w:eastAsia="Times New Roman"/>
          <w:szCs w:val="24"/>
        </w:rPr>
        <w:t xml:space="preserve"> οι οποίες θα οδηγούν και στη Βόρεια Ευρώπη</w:t>
      </w:r>
      <w:r>
        <w:rPr>
          <w:rFonts w:eastAsia="Times New Roman"/>
          <w:szCs w:val="24"/>
        </w:rPr>
        <w:t>, θα δημιουργήσουν μι</w:t>
      </w:r>
      <w:r w:rsidRPr="00E72EBC">
        <w:rPr>
          <w:rFonts w:eastAsia="Times New Roman"/>
          <w:szCs w:val="24"/>
        </w:rPr>
        <w:t>α</w:t>
      </w:r>
      <w:r>
        <w:rPr>
          <w:rFonts w:eastAsia="Times New Roman"/>
          <w:szCs w:val="24"/>
        </w:rPr>
        <w:t xml:space="preserve"> ακόμα ανισομέρεια εις βάρος τη</w:t>
      </w:r>
      <w:r>
        <w:rPr>
          <w:rFonts w:eastAsia="Times New Roman"/>
          <w:szCs w:val="24"/>
        </w:rPr>
        <w:t>ς.</w:t>
      </w:r>
    </w:p>
    <w:p w14:paraId="367676C6" w14:textId="77777777" w:rsidR="009F2CC8" w:rsidRDefault="00807E12">
      <w:pPr>
        <w:spacing w:line="600" w:lineRule="auto"/>
        <w:ind w:firstLine="720"/>
        <w:jc w:val="both"/>
        <w:rPr>
          <w:rFonts w:eastAsia="Times New Roman"/>
          <w:szCs w:val="24"/>
        </w:rPr>
      </w:pPr>
      <w:r>
        <w:rPr>
          <w:rFonts w:eastAsia="Times New Roman"/>
          <w:szCs w:val="24"/>
        </w:rPr>
        <w:t>Α</w:t>
      </w:r>
      <w:r w:rsidRPr="00E72EBC">
        <w:rPr>
          <w:rFonts w:eastAsia="Times New Roman"/>
          <w:szCs w:val="24"/>
        </w:rPr>
        <w:t>υτά</w:t>
      </w:r>
      <w:r>
        <w:rPr>
          <w:rFonts w:eastAsia="Times New Roman"/>
          <w:szCs w:val="24"/>
        </w:rPr>
        <w:t>,</w:t>
      </w:r>
      <w:r w:rsidRPr="00E72EBC">
        <w:rPr>
          <w:rFonts w:eastAsia="Times New Roman"/>
          <w:szCs w:val="24"/>
        </w:rPr>
        <w:t xml:space="preserve"> λοιπόν</w:t>
      </w:r>
      <w:r>
        <w:rPr>
          <w:rFonts w:eastAsia="Times New Roman"/>
          <w:szCs w:val="24"/>
        </w:rPr>
        <w:t xml:space="preserve">, </w:t>
      </w:r>
      <w:r w:rsidRPr="00E72EBC">
        <w:rPr>
          <w:rFonts w:eastAsia="Times New Roman"/>
          <w:szCs w:val="24"/>
        </w:rPr>
        <w:t>παρακαλώ</w:t>
      </w:r>
      <w:r>
        <w:rPr>
          <w:rFonts w:eastAsia="Times New Roman"/>
          <w:szCs w:val="24"/>
        </w:rPr>
        <w:t>, κυρία Π</w:t>
      </w:r>
      <w:r w:rsidRPr="00E72EBC">
        <w:rPr>
          <w:rFonts w:eastAsia="Times New Roman"/>
          <w:szCs w:val="24"/>
        </w:rPr>
        <w:t>ρόεδρε</w:t>
      </w:r>
      <w:r>
        <w:rPr>
          <w:rFonts w:eastAsia="Times New Roman"/>
          <w:szCs w:val="24"/>
        </w:rPr>
        <w:t>,</w:t>
      </w:r>
      <w:r w:rsidRPr="00E72EBC">
        <w:rPr>
          <w:rFonts w:eastAsia="Times New Roman"/>
          <w:szCs w:val="24"/>
        </w:rPr>
        <w:t xml:space="preserve"> να καταγραφούν</w:t>
      </w:r>
      <w:r>
        <w:rPr>
          <w:rFonts w:eastAsia="Times New Roman"/>
          <w:szCs w:val="24"/>
        </w:rPr>
        <w:t>. Η</w:t>
      </w:r>
      <w:r w:rsidRPr="00E72EBC">
        <w:rPr>
          <w:rFonts w:eastAsia="Times New Roman"/>
          <w:szCs w:val="24"/>
        </w:rPr>
        <w:t xml:space="preserve"> ψήφος </w:t>
      </w:r>
      <w:r>
        <w:rPr>
          <w:rFonts w:eastAsia="Times New Roman"/>
          <w:szCs w:val="24"/>
        </w:rPr>
        <w:t>δίνεται, αλλά διατηρεί σ</w:t>
      </w:r>
      <w:r w:rsidRPr="00E72EBC">
        <w:rPr>
          <w:rFonts w:eastAsia="Times New Roman"/>
          <w:szCs w:val="24"/>
        </w:rPr>
        <w:t xml:space="preserve">το σύνολο κατά τα λοιπά </w:t>
      </w:r>
      <w:r>
        <w:rPr>
          <w:rFonts w:eastAsia="Times New Roman"/>
          <w:szCs w:val="24"/>
        </w:rPr>
        <w:t>τον προβληματισμό και τις επι</w:t>
      </w:r>
      <w:r w:rsidRPr="00E72EBC">
        <w:rPr>
          <w:rFonts w:eastAsia="Times New Roman"/>
          <w:szCs w:val="24"/>
        </w:rPr>
        <w:t xml:space="preserve">φυλάξεις </w:t>
      </w:r>
      <w:r>
        <w:rPr>
          <w:rFonts w:eastAsia="Times New Roman"/>
          <w:szCs w:val="24"/>
        </w:rPr>
        <w:t>μας.</w:t>
      </w:r>
      <w:r w:rsidRPr="00E72EBC">
        <w:rPr>
          <w:rFonts w:eastAsia="Times New Roman"/>
          <w:szCs w:val="24"/>
        </w:rPr>
        <w:t xml:space="preserve"> </w:t>
      </w:r>
    </w:p>
    <w:p w14:paraId="367676C7" w14:textId="77777777" w:rsidR="009F2CC8" w:rsidRDefault="00807E12">
      <w:pPr>
        <w:spacing w:line="600" w:lineRule="auto"/>
        <w:ind w:firstLine="720"/>
        <w:jc w:val="both"/>
        <w:rPr>
          <w:rFonts w:eastAsia="Times New Roman"/>
          <w:szCs w:val="24"/>
        </w:rPr>
      </w:pPr>
      <w:r w:rsidRPr="00A86F7D">
        <w:rPr>
          <w:rFonts w:eastAsia="Times New Roman"/>
          <w:b/>
          <w:bCs/>
        </w:rPr>
        <w:t>ΠΡΟΕΔΡΕΥΟΥΣΑ (Αναστασία Χριστοδουλοπούλου):</w:t>
      </w:r>
      <w:r w:rsidRPr="00A86F7D">
        <w:rPr>
          <w:rFonts w:eastAsia="Times New Roman"/>
          <w:szCs w:val="24"/>
        </w:rPr>
        <w:t xml:space="preserve"> Ευχαρισ</w:t>
      </w:r>
      <w:r>
        <w:rPr>
          <w:rFonts w:eastAsia="Times New Roman"/>
          <w:szCs w:val="24"/>
        </w:rPr>
        <w:t>τούμε, κύριε Καρρά.</w:t>
      </w:r>
    </w:p>
    <w:p w14:paraId="367676C8" w14:textId="77777777" w:rsidR="009F2CC8" w:rsidRDefault="00807E12">
      <w:pPr>
        <w:spacing w:line="600" w:lineRule="auto"/>
        <w:ind w:firstLine="720"/>
        <w:jc w:val="both"/>
        <w:rPr>
          <w:rFonts w:eastAsia="Times New Roman"/>
          <w:szCs w:val="24"/>
        </w:rPr>
      </w:pPr>
      <w:r>
        <w:rPr>
          <w:rFonts w:eastAsia="Times New Roman"/>
          <w:szCs w:val="24"/>
        </w:rPr>
        <w:lastRenderedPageBreak/>
        <w:t>Τον λόγο</w:t>
      </w:r>
      <w:r w:rsidRPr="00E72EBC">
        <w:rPr>
          <w:rFonts w:eastAsia="Times New Roman"/>
          <w:szCs w:val="24"/>
        </w:rPr>
        <w:t xml:space="preserve"> έχει ο εκπρόσωπος </w:t>
      </w:r>
      <w:r w:rsidRPr="00E72EBC">
        <w:rPr>
          <w:rFonts w:eastAsia="Times New Roman"/>
          <w:szCs w:val="24"/>
        </w:rPr>
        <w:t>του</w:t>
      </w:r>
      <w:r>
        <w:rPr>
          <w:rFonts w:eastAsia="Times New Roman"/>
          <w:szCs w:val="24"/>
        </w:rPr>
        <w:t xml:space="preserve"> ΚΚΕ</w:t>
      </w:r>
      <w:r>
        <w:rPr>
          <w:rFonts w:eastAsia="Times New Roman"/>
          <w:szCs w:val="24"/>
        </w:rPr>
        <w:t>,</w:t>
      </w:r>
      <w:r>
        <w:rPr>
          <w:rFonts w:eastAsia="Times New Roman"/>
          <w:szCs w:val="24"/>
        </w:rPr>
        <w:t xml:space="preserve"> για πέντε λεπτά με ανοχή.</w:t>
      </w:r>
    </w:p>
    <w:p w14:paraId="367676C9" w14:textId="77777777" w:rsidR="009F2CC8" w:rsidRDefault="00807E12">
      <w:pPr>
        <w:spacing w:line="600" w:lineRule="auto"/>
        <w:ind w:firstLine="720"/>
        <w:jc w:val="both"/>
        <w:rPr>
          <w:rFonts w:eastAsia="Times New Roman"/>
          <w:szCs w:val="24"/>
        </w:rPr>
      </w:pPr>
      <w:r w:rsidRPr="00A86F7D">
        <w:rPr>
          <w:rFonts w:eastAsia="Times New Roman"/>
          <w:b/>
          <w:szCs w:val="24"/>
        </w:rPr>
        <w:t>ΑΘΑΝΑΣΙΟΣ ΒΑΡΔΑΛΗΣ:</w:t>
      </w:r>
      <w:r>
        <w:rPr>
          <w:rFonts w:eastAsia="Times New Roman"/>
          <w:szCs w:val="24"/>
        </w:rPr>
        <w:t xml:space="preserve"> Κυρία Π</w:t>
      </w:r>
      <w:r w:rsidRPr="00E72EBC">
        <w:rPr>
          <w:rFonts w:eastAsia="Times New Roman"/>
          <w:szCs w:val="24"/>
        </w:rPr>
        <w:t>ρόεδρε</w:t>
      </w:r>
      <w:r>
        <w:rPr>
          <w:rFonts w:eastAsia="Times New Roman"/>
          <w:szCs w:val="24"/>
        </w:rPr>
        <w:t>,</w:t>
      </w:r>
      <w:r w:rsidRPr="00E72EBC">
        <w:rPr>
          <w:rFonts w:eastAsia="Times New Roman"/>
          <w:szCs w:val="24"/>
        </w:rPr>
        <w:t xml:space="preserve"> σχετικά </w:t>
      </w:r>
      <w:r>
        <w:rPr>
          <w:rFonts w:eastAsia="Times New Roman"/>
          <w:szCs w:val="24"/>
        </w:rPr>
        <w:t xml:space="preserve">με την </w:t>
      </w:r>
      <w:r w:rsidRPr="00E72EBC">
        <w:rPr>
          <w:rFonts w:eastAsia="Times New Roman"/>
          <w:szCs w:val="24"/>
        </w:rPr>
        <w:t xml:space="preserve">κύρωση των συμφωνιών που σήμερα συζητάμε μεταξύ της Ελληνικής Δημοκρατίας και της </w:t>
      </w:r>
      <w:r>
        <w:rPr>
          <w:rFonts w:eastAsia="Times New Roman"/>
          <w:szCs w:val="24"/>
        </w:rPr>
        <w:t xml:space="preserve">Δημοκρατίας </w:t>
      </w:r>
      <w:r w:rsidRPr="00E72EBC">
        <w:rPr>
          <w:rFonts w:eastAsia="Times New Roman"/>
          <w:szCs w:val="24"/>
        </w:rPr>
        <w:t>της Βόρειας Μακεδονίας</w:t>
      </w:r>
      <w:r>
        <w:rPr>
          <w:rFonts w:eastAsia="Times New Roman"/>
          <w:szCs w:val="24"/>
        </w:rPr>
        <w:t>,</w:t>
      </w:r>
      <w:r w:rsidRPr="00E72EBC">
        <w:rPr>
          <w:rFonts w:eastAsia="Times New Roman"/>
          <w:szCs w:val="24"/>
        </w:rPr>
        <w:t xml:space="preserve"> για την εγκατάσταση των δύο συνοριακών σημείων διέλευ</w:t>
      </w:r>
      <w:r w:rsidRPr="00E72EBC">
        <w:rPr>
          <w:rFonts w:eastAsia="Times New Roman"/>
          <w:szCs w:val="24"/>
        </w:rPr>
        <w:t>σης στην περιοχή της</w:t>
      </w:r>
      <w:r>
        <w:rPr>
          <w:rFonts w:eastAsia="Times New Roman"/>
          <w:szCs w:val="24"/>
        </w:rPr>
        <w:t xml:space="preserve"> </w:t>
      </w:r>
      <w:r>
        <w:rPr>
          <w:rFonts w:eastAsia="Times New Roman"/>
          <w:szCs w:val="24"/>
        </w:rPr>
        <w:t>λ</w:t>
      </w:r>
      <w:r>
        <w:rPr>
          <w:rFonts w:eastAsia="Times New Roman"/>
          <w:szCs w:val="24"/>
        </w:rPr>
        <w:t xml:space="preserve">ίμνης Πρέσπας και αυτό </w:t>
      </w:r>
      <w:r w:rsidRPr="00671F86">
        <w:rPr>
          <w:rFonts w:eastAsia="Times New Roman"/>
          <w:color w:val="000000" w:themeColor="text1"/>
          <w:szCs w:val="24"/>
        </w:rPr>
        <w:t xml:space="preserve">στους Προμάχους Πέλλας, καθώς και την αναβάθμιση του γραφείου συνδέσμου σε Πρεσβεία των Σκοπίων και το Γενικό Προξενείο </w:t>
      </w:r>
      <w:proofErr w:type="spellStart"/>
      <w:r w:rsidRPr="00671F86">
        <w:rPr>
          <w:rFonts w:eastAsia="Times New Roman"/>
          <w:color w:val="000000" w:themeColor="text1"/>
          <w:szCs w:val="24"/>
        </w:rPr>
        <w:t>Μοναστηρίου</w:t>
      </w:r>
      <w:proofErr w:type="spellEnd"/>
      <w:r w:rsidRPr="00671F86">
        <w:rPr>
          <w:rFonts w:eastAsia="Times New Roman"/>
          <w:color w:val="000000" w:themeColor="text1"/>
          <w:szCs w:val="24"/>
        </w:rPr>
        <w:t>, όπως σημειώσαμε και στην επιτροπή, το ΚΚΕ σε όλη τη διαδρομή του είναι υπέρ τη</w:t>
      </w:r>
      <w:r w:rsidRPr="00671F86">
        <w:rPr>
          <w:rFonts w:eastAsia="Times New Roman"/>
          <w:color w:val="000000" w:themeColor="text1"/>
          <w:szCs w:val="24"/>
        </w:rPr>
        <w:t xml:space="preserve">ς φιλίας και της κοινής πάλης των λαών. </w:t>
      </w:r>
    </w:p>
    <w:p w14:paraId="367676CA" w14:textId="77777777" w:rsidR="009F2CC8" w:rsidRDefault="00807E12">
      <w:pPr>
        <w:spacing w:line="600" w:lineRule="auto"/>
        <w:ind w:firstLine="720"/>
        <w:jc w:val="both"/>
        <w:rPr>
          <w:rFonts w:eastAsia="Times New Roman"/>
          <w:szCs w:val="24"/>
        </w:rPr>
      </w:pPr>
      <w:r>
        <w:rPr>
          <w:rFonts w:eastAsia="Times New Roman"/>
          <w:szCs w:val="24"/>
        </w:rPr>
        <w:t>Κ</w:t>
      </w:r>
      <w:r w:rsidRPr="00E72EBC">
        <w:rPr>
          <w:rFonts w:eastAsia="Times New Roman"/>
          <w:szCs w:val="24"/>
        </w:rPr>
        <w:t>αι από αυτή τη σκοπιά</w:t>
      </w:r>
      <w:r>
        <w:rPr>
          <w:rFonts w:eastAsia="Times New Roman"/>
          <w:szCs w:val="24"/>
        </w:rPr>
        <w:t xml:space="preserve"> </w:t>
      </w:r>
      <w:r w:rsidRPr="00E72EBC">
        <w:rPr>
          <w:rFonts w:eastAsia="Times New Roman"/>
          <w:szCs w:val="24"/>
        </w:rPr>
        <w:t>αντιμετωπίζουμε και αντιμετωπίζαμε τις σχέσεις με το</w:t>
      </w:r>
      <w:r>
        <w:rPr>
          <w:rFonts w:eastAsia="Times New Roman"/>
          <w:szCs w:val="24"/>
        </w:rPr>
        <w:t>ν</w:t>
      </w:r>
      <w:r w:rsidRPr="00E72EBC">
        <w:rPr>
          <w:rFonts w:eastAsia="Times New Roman"/>
          <w:szCs w:val="24"/>
        </w:rPr>
        <w:t xml:space="preserve"> λαό της γειτονικής χώρας</w:t>
      </w:r>
      <w:r>
        <w:rPr>
          <w:rFonts w:eastAsia="Times New Roman"/>
          <w:szCs w:val="24"/>
        </w:rPr>
        <w:t>,</w:t>
      </w:r>
      <w:r w:rsidRPr="00E72EBC">
        <w:rPr>
          <w:rFonts w:eastAsia="Times New Roman"/>
          <w:szCs w:val="24"/>
        </w:rPr>
        <w:t xml:space="preserve"> της Βόρειας Μακεδονίας και δουλεύουμε για την αναβάθμιση αυτών των σχέσεων</w:t>
      </w:r>
      <w:r>
        <w:rPr>
          <w:rFonts w:eastAsia="Times New Roman"/>
          <w:szCs w:val="24"/>
        </w:rPr>
        <w:t>,</w:t>
      </w:r>
      <w:r w:rsidRPr="00E72EBC">
        <w:rPr>
          <w:rFonts w:eastAsia="Times New Roman"/>
          <w:szCs w:val="24"/>
        </w:rPr>
        <w:t xml:space="preserve"> πολύ περισσότερο που σήμερα στα Βαλκ</w:t>
      </w:r>
      <w:r w:rsidRPr="00E72EBC">
        <w:rPr>
          <w:rFonts w:eastAsia="Times New Roman"/>
          <w:szCs w:val="24"/>
        </w:rPr>
        <w:t>άνια διαπιστώνεται επικίνδυνη κινητικότητα</w:t>
      </w:r>
      <w:r>
        <w:rPr>
          <w:rFonts w:eastAsia="Times New Roman"/>
          <w:szCs w:val="24"/>
        </w:rPr>
        <w:t>,</w:t>
      </w:r>
      <w:r w:rsidRPr="00E72EBC">
        <w:rPr>
          <w:rFonts w:eastAsia="Times New Roman"/>
          <w:szCs w:val="24"/>
        </w:rPr>
        <w:t xml:space="preserve"> συγκρούονται μεγάλα οικονομικά συμφέροντα</w:t>
      </w:r>
      <w:r>
        <w:rPr>
          <w:rFonts w:eastAsia="Times New Roman"/>
          <w:szCs w:val="24"/>
        </w:rPr>
        <w:t>,</w:t>
      </w:r>
      <w:r w:rsidRPr="00E72EBC">
        <w:rPr>
          <w:rFonts w:eastAsia="Times New Roman"/>
          <w:szCs w:val="24"/>
        </w:rPr>
        <w:t xml:space="preserve"> επαναλαμβάνε</w:t>
      </w:r>
      <w:r>
        <w:rPr>
          <w:rFonts w:eastAsia="Times New Roman"/>
          <w:szCs w:val="24"/>
        </w:rPr>
        <w:t xml:space="preserve">ται </w:t>
      </w:r>
      <w:r w:rsidRPr="00E72EBC">
        <w:rPr>
          <w:rFonts w:eastAsia="Times New Roman"/>
          <w:szCs w:val="24"/>
        </w:rPr>
        <w:lastRenderedPageBreak/>
        <w:t>η αρνητική και πολύ επικίνδυνη εξέλιξη της αλλαγής συνόρων</w:t>
      </w:r>
      <w:r>
        <w:rPr>
          <w:rFonts w:eastAsia="Times New Roman"/>
          <w:szCs w:val="24"/>
        </w:rPr>
        <w:t>,</w:t>
      </w:r>
      <w:r w:rsidRPr="00E72EBC">
        <w:rPr>
          <w:rFonts w:eastAsia="Times New Roman"/>
          <w:szCs w:val="24"/>
        </w:rPr>
        <w:t xml:space="preserve"> παρεμβαίνει </w:t>
      </w:r>
      <w:r>
        <w:rPr>
          <w:rFonts w:eastAsia="Times New Roman"/>
          <w:szCs w:val="24"/>
        </w:rPr>
        <w:t>η</w:t>
      </w:r>
      <w:r w:rsidRPr="00E72EBC">
        <w:rPr>
          <w:rFonts w:eastAsia="Times New Roman"/>
          <w:szCs w:val="24"/>
        </w:rPr>
        <w:t xml:space="preserve"> ιμπεριαλιστική πρακτική του </w:t>
      </w:r>
      <w:r>
        <w:rPr>
          <w:rFonts w:eastAsia="Times New Roman"/>
          <w:szCs w:val="24"/>
        </w:rPr>
        <w:t>«</w:t>
      </w:r>
      <w:r w:rsidRPr="00E72EBC">
        <w:rPr>
          <w:rFonts w:eastAsia="Times New Roman"/>
          <w:szCs w:val="24"/>
        </w:rPr>
        <w:t>διαίρει και βασίλευε</w:t>
      </w:r>
      <w:r>
        <w:rPr>
          <w:rFonts w:eastAsia="Times New Roman"/>
          <w:szCs w:val="24"/>
        </w:rPr>
        <w:t>»,</w:t>
      </w:r>
      <w:r w:rsidRPr="00E72EBC">
        <w:rPr>
          <w:rFonts w:eastAsia="Times New Roman"/>
          <w:szCs w:val="24"/>
        </w:rPr>
        <w:t xml:space="preserve"> οξύνονται οι εθνικισμοί</w:t>
      </w:r>
      <w:r>
        <w:rPr>
          <w:rFonts w:eastAsia="Times New Roman"/>
          <w:szCs w:val="24"/>
        </w:rPr>
        <w:t>.</w:t>
      </w:r>
    </w:p>
    <w:p w14:paraId="367676CB" w14:textId="77777777" w:rsidR="009F2CC8" w:rsidRDefault="00807E12">
      <w:pPr>
        <w:spacing w:line="600" w:lineRule="auto"/>
        <w:ind w:firstLine="720"/>
        <w:jc w:val="both"/>
        <w:rPr>
          <w:rFonts w:eastAsia="Times New Roman"/>
          <w:szCs w:val="24"/>
        </w:rPr>
      </w:pPr>
      <w:r>
        <w:rPr>
          <w:rFonts w:eastAsia="Times New Roman"/>
          <w:szCs w:val="24"/>
        </w:rPr>
        <w:t xml:space="preserve">Οι </w:t>
      </w:r>
      <w:r w:rsidRPr="00E72EBC">
        <w:rPr>
          <w:rFonts w:eastAsia="Times New Roman"/>
          <w:szCs w:val="24"/>
        </w:rPr>
        <w:t>Ηνωμένες Πολιτείες της Αμερικής</w:t>
      </w:r>
      <w:r>
        <w:rPr>
          <w:rFonts w:eastAsia="Times New Roman"/>
          <w:szCs w:val="24"/>
        </w:rPr>
        <w:t xml:space="preserve"> </w:t>
      </w:r>
      <w:r w:rsidRPr="00E72EBC">
        <w:rPr>
          <w:rFonts w:eastAsia="Times New Roman"/>
          <w:szCs w:val="24"/>
        </w:rPr>
        <w:t xml:space="preserve">και το ΝΑΤΟ </w:t>
      </w:r>
      <w:r>
        <w:rPr>
          <w:rFonts w:eastAsia="Times New Roman"/>
          <w:szCs w:val="24"/>
        </w:rPr>
        <w:t>πολλαπλασιάζουν</w:t>
      </w:r>
      <w:r w:rsidRPr="00E72EBC">
        <w:rPr>
          <w:rFonts w:eastAsia="Times New Roman"/>
          <w:szCs w:val="24"/>
        </w:rPr>
        <w:t xml:space="preserve"> </w:t>
      </w:r>
      <w:r>
        <w:rPr>
          <w:rFonts w:eastAsia="Times New Roman"/>
          <w:szCs w:val="24"/>
        </w:rPr>
        <w:t>τις</w:t>
      </w:r>
      <w:r w:rsidRPr="00E72EBC">
        <w:rPr>
          <w:rFonts w:eastAsia="Times New Roman"/>
          <w:szCs w:val="24"/>
        </w:rPr>
        <w:t xml:space="preserve"> στρατιωτικές βάσεις στην περιοχή</w:t>
      </w:r>
      <w:r>
        <w:rPr>
          <w:rFonts w:eastAsia="Times New Roman"/>
          <w:szCs w:val="24"/>
        </w:rPr>
        <w:t>. Η</w:t>
      </w:r>
      <w:r w:rsidRPr="00E72EBC">
        <w:rPr>
          <w:rFonts w:eastAsia="Times New Roman"/>
          <w:szCs w:val="24"/>
        </w:rPr>
        <w:t xml:space="preserve"> Ευρωπαϊκή Ένωση προωθεί στην περιοχή τους δικούς της στόχους</w:t>
      </w:r>
      <w:r>
        <w:rPr>
          <w:rFonts w:eastAsia="Times New Roman"/>
          <w:szCs w:val="24"/>
        </w:rPr>
        <w:t xml:space="preserve"> για λογαριασμό των ευρωπαϊκών οικονομικών ομίλων και</w:t>
      </w:r>
      <w:r>
        <w:rPr>
          <w:rFonts w:eastAsia="Times New Roman"/>
          <w:szCs w:val="24"/>
        </w:rPr>
        <w:t>,</w:t>
      </w:r>
      <w:r>
        <w:rPr>
          <w:rFonts w:eastAsia="Times New Roman"/>
          <w:szCs w:val="24"/>
        </w:rPr>
        <w:t xml:space="preserve"> β</w:t>
      </w:r>
      <w:r w:rsidRPr="00E72EBC">
        <w:rPr>
          <w:rFonts w:eastAsia="Times New Roman"/>
          <w:szCs w:val="24"/>
        </w:rPr>
        <w:t>εβαίως</w:t>
      </w:r>
      <w:r>
        <w:rPr>
          <w:rFonts w:eastAsia="Times New Roman"/>
          <w:szCs w:val="24"/>
        </w:rPr>
        <w:t>,</w:t>
      </w:r>
      <w:r w:rsidRPr="00E72EBC">
        <w:rPr>
          <w:rFonts w:eastAsia="Times New Roman"/>
          <w:szCs w:val="24"/>
        </w:rPr>
        <w:t xml:space="preserve"> οξύνεται η αντιπαράθεση του </w:t>
      </w:r>
      <w:proofErr w:type="spellStart"/>
      <w:r>
        <w:rPr>
          <w:rFonts w:eastAsia="Times New Roman"/>
          <w:szCs w:val="24"/>
        </w:rPr>
        <w:t>ε</w:t>
      </w:r>
      <w:r>
        <w:rPr>
          <w:rFonts w:eastAsia="Times New Roman"/>
          <w:szCs w:val="24"/>
        </w:rPr>
        <w:t>υρωατλαντικού</w:t>
      </w:r>
      <w:proofErr w:type="spellEnd"/>
      <w:r>
        <w:rPr>
          <w:rFonts w:eastAsia="Times New Roman"/>
          <w:szCs w:val="24"/>
        </w:rPr>
        <w:t xml:space="preserve"> μπλοκ </w:t>
      </w:r>
      <w:r w:rsidRPr="00E72EBC">
        <w:rPr>
          <w:rFonts w:eastAsia="Times New Roman"/>
          <w:szCs w:val="24"/>
        </w:rPr>
        <w:t xml:space="preserve">με τη Ρωσία και την Κίνα που προωθούν και αυτοί από τη μεριά τους τα δικά τους οικονομικά και </w:t>
      </w:r>
      <w:proofErr w:type="spellStart"/>
      <w:r w:rsidRPr="00E72EBC">
        <w:rPr>
          <w:rFonts w:eastAsia="Times New Roman"/>
          <w:szCs w:val="24"/>
        </w:rPr>
        <w:t>γεωστρατηγικά</w:t>
      </w:r>
      <w:proofErr w:type="spellEnd"/>
      <w:r w:rsidRPr="00E72EBC">
        <w:rPr>
          <w:rFonts w:eastAsia="Times New Roman"/>
          <w:szCs w:val="24"/>
        </w:rPr>
        <w:t xml:space="preserve"> συμφέροντα</w:t>
      </w:r>
      <w:r>
        <w:rPr>
          <w:rFonts w:eastAsia="Times New Roman"/>
          <w:szCs w:val="24"/>
        </w:rPr>
        <w:t>.</w:t>
      </w:r>
      <w:r w:rsidRPr="00E72EBC">
        <w:rPr>
          <w:rFonts w:eastAsia="Times New Roman"/>
          <w:szCs w:val="24"/>
        </w:rPr>
        <w:t xml:space="preserve"> </w:t>
      </w:r>
    </w:p>
    <w:p w14:paraId="367676CC"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Η φιλία, η συνεργασία ανάμεσα στους λαούς, η κοινή πάλη κατά του εθνικισμού που προωθεί η πολιτική του ΚΚΕ, δεν έχο</w:t>
      </w:r>
      <w:r>
        <w:rPr>
          <w:rFonts w:eastAsia="Times New Roman" w:cs="Times New Roman"/>
          <w:szCs w:val="24"/>
        </w:rPr>
        <w:t>υν κα</w:t>
      </w:r>
      <w:r>
        <w:rPr>
          <w:rFonts w:eastAsia="Times New Roman" w:cs="Times New Roman"/>
          <w:szCs w:val="24"/>
        </w:rPr>
        <w:t>μ</w:t>
      </w:r>
      <w:r>
        <w:rPr>
          <w:rFonts w:eastAsia="Times New Roman" w:cs="Times New Roman"/>
          <w:szCs w:val="24"/>
        </w:rPr>
        <w:t xml:space="preserve">μία σχέση με τις συμφωνίες ανάμεσα στις κυβερνήσεις που υλοποιούν σχεδιασμούς των αστικών τάξεων και των ιμπεριαλιστικών οργανισμών, όπως είναι το ΝΑΤΟ και η Ευρωπαϊκή Ένωση. </w:t>
      </w:r>
    </w:p>
    <w:p w14:paraId="367676CD"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Το σημειώνουμε αυτό, υπενθυμίζοντας ότι το Κομμουνιστικό Κόμμα Ελλάδας έχε</w:t>
      </w:r>
      <w:r>
        <w:rPr>
          <w:rFonts w:eastAsia="Times New Roman" w:cs="Times New Roman"/>
          <w:szCs w:val="24"/>
        </w:rPr>
        <w:t xml:space="preserve">ι καυτηριάσει το γεγονός ότι η Συμφωνία των Προσώπων </w:t>
      </w:r>
      <w:r>
        <w:rPr>
          <w:rFonts w:eastAsia="Times New Roman" w:cs="Times New Roman"/>
          <w:szCs w:val="24"/>
        </w:rPr>
        <w:t>-</w:t>
      </w:r>
      <w:r>
        <w:rPr>
          <w:rFonts w:eastAsia="Times New Roman" w:cs="Times New Roman"/>
          <w:szCs w:val="24"/>
        </w:rPr>
        <w:t xml:space="preserve">που, κατά τη γνώμη μας, κάνει ζημιά και στους δυο λαούς- βασίζεται στην ένταξη της Βόρειας Μακεδονίας στο ΝΑΤΟ και την </w:t>
      </w:r>
      <w:r>
        <w:rPr>
          <w:rFonts w:eastAsia="Times New Roman"/>
          <w:color w:val="222222"/>
          <w:szCs w:val="24"/>
          <w:shd w:val="clear" w:color="auto" w:fill="FFFFFF"/>
        </w:rPr>
        <w:t>Ευρωπαϊκή Ένωση. Η</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της γειτονικής χώρας από κοινού με την ελληνική Κυβέρν</w:t>
      </w:r>
      <w:r>
        <w:rPr>
          <w:rFonts w:eastAsia="Times New Roman" w:cs="Times New Roman"/>
          <w:szCs w:val="24"/>
        </w:rPr>
        <w:t xml:space="preserve">ηση συμμετέχουν στην υλοποίηση των επικίνδυνων στόχων των ιμπεριαλιστικών οργανισμών στην περιοχή. </w:t>
      </w:r>
    </w:p>
    <w:p w14:paraId="367676CE" w14:textId="77777777" w:rsidR="009F2CC8" w:rsidRDefault="00807E12">
      <w:pPr>
        <w:spacing w:line="600" w:lineRule="auto"/>
        <w:ind w:firstLine="720"/>
        <w:jc w:val="both"/>
        <w:rPr>
          <w:rFonts w:eastAsia="Times New Roman" w:cs="Times New Roman"/>
          <w:color w:val="000000" w:themeColor="text1"/>
          <w:szCs w:val="24"/>
        </w:rPr>
      </w:pPr>
      <w:r>
        <w:rPr>
          <w:rFonts w:eastAsia="Times New Roman" w:cs="Times New Roman"/>
          <w:szCs w:val="24"/>
        </w:rPr>
        <w:t>Τέλος, το ΚΚΕ έχει τοποθετηθεί επανειλημμένως για το ζήτημα της εθνικότητας και της γλώσσας του λαού της Βόρειας Μακεδονίας</w:t>
      </w:r>
      <w:r>
        <w:rPr>
          <w:rFonts w:eastAsia="Times New Roman" w:cs="Times New Roman"/>
          <w:szCs w:val="24"/>
        </w:rPr>
        <w:t>,</w:t>
      </w:r>
      <w:r>
        <w:rPr>
          <w:rFonts w:eastAsia="Times New Roman" w:cs="Times New Roman"/>
          <w:szCs w:val="24"/>
        </w:rPr>
        <w:t xml:space="preserve"> που και στα </w:t>
      </w:r>
      <w:r w:rsidRPr="000004AF">
        <w:rPr>
          <w:rFonts w:eastAsia="Times New Roman" w:cs="Times New Roman"/>
          <w:color w:val="000000" w:themeColor="text1"/>
          <w:szCs w:val="24"/>
        </w:rPr>
        <w:t>κείμενα αυτά αναφέρ</w:t>
      </w:r>
      <w:r w:rsidRPr="000004AF">
        <w:rPr>
          <w:rFonts w:eastAsia="Times New Roman" w:cs="Times New Roman"/>
          <w:color w:val="000000" w:themeColor="text1"/>
          <w:szCs w:val="24"/>
        </w:rPr>
        <w:t xml:space="preserve">εται ως «μακεδονική», παρά το γεγονός ότι ιστορικά αυτό δεν έχει βάση. </w:t>
      </w:r>
    </w:p>
    <w:p w14:paraId="367676CF" w14:textId="77777777" w:rsidR="009F2CC8" w:rsidRDefault="00807E12">
      <w:pPr>
        <w:spacing w:line="600" w:lineRule="auto"/>
        <w:ind w:firstLine="720"/>
        <w:jc w:val="both"/>
        <w:rPr>
          <w:rFonts w:eastAsia="Times New Roman" w:cs="Times New Roman"/>
          <w:color w:val="000000" w:themeColor="text1"/>
          <w:szCs w:val="24"/>
        </w:rPr>
      </w:pPr>
      <w:r w:rsidRPr="000004AF">
        <w:rPr>
          <w:rFonts w:eastAsia="Times New Roman" w:cs="Times New Roman"/>
          <w:color w:val="000000" w:themeColor="text1"/>
          <w:szCs w:val="24"/>
        </w:rPr>
        <w:t xml:space="preserve">Έτσι, παρά το γεγονός ότι έχουμε επιθυμία να αξιοποιείται κάθε δυνατότητα που θα συμβάλει στην ανάπτυξη των σχέσεων ανάμεσα στους δύο λαούς και θα μπορούσαμε να αντιμετωπίσουμε θετικά </w:t>
      </w:r>
      <w:r w:rsidRPr="000004AF">
        <w:rPr>
          <w:rFonts w:eastAsia="Times New Roman" w:cs="Times New Roman"/>
          <w:color w:val="000000" w:themeColor="text1"/>
          <w:szCs w:val="24"/>
        </w:rPr>
        <w:t xml:space="preserve">τα νέα συνοριακά σημεία </w:t>
      </w:r>
      <w:r w:rsidRPr="000004AF">
        <w:rPr>
          <w:rFonts w:eastAsia="Times New Roman" w:cs="Times New Roman"/>
          <w:color w:val="000000" w:themeColor="text1"/>
          <w:szCs w:val="24"/>
        </w:rPr>
        <w:lastRenderedPageBreak/>
        <w:t xml:space="preserve">και την αναβάθμιση του Γραφείου Συνδέσμου Σκοπίων σε </w:t>
      </w:r>
      <w:r w:rsidRPr="000004AF">
        <w:rPr>
          <w:rFonts w:eastAsia="Times New Roman" w:cs="Times New Roman"/>
          <w:color w:val="000000" w:themeColor="text1"/>
          <w:szCs w:val="24"/>
        </w:rPr>
        <w:t>Π</w:t>
      </w:r>
      <w:r w:rsidRPr="000004AF">
        <w:rPr>
          <w:rFonts w:eastAsia="Times New Roman" w:cs="Times New Roman"/>
          <w:color w:val="000000" w:themeColor="text1"/>
          <w:szCs w:val="24"/>
        </w:rPr>
        <w:t xml:space="preserve">ρεσβεία των Σκοπίων και το Γενικό Προξενείο </w:t>
      </w:r>
      <w:proofErr w:type="spellStart"/>
      <w:r w:rsidRPr="000004AF">
        <w:rPr>
          <w:rFonts w:eastAsia="Times New Roman" w:cs="Times New Roman"/>
          <w:color w:val="000000" w:themeColor="text1"/>
          <w:szCs w:val="24"/>
        </w:rPr>
        <w:t>Μοναστηρίου</w:t>
      </w:r>
      <w:proofErr w:type="spellEnd"/>
      <w:r w:rsidRPr="000004AF">
        <w:rPr>
          <w:rFonts w:eastAsia="Times New Roman" w:cs="Times New Roman"/>
          <w:color w:val="000000" w:themeColor="text1"/>
          <w:szCs w:val="24"/>
        </w:rPr>
        <w:t xml:space="preserve">, υπολογίζουμε τις αρνητικές συνέπειες της </w:t>
      </w:r>
      <w:r w:rsidRPr="000004AF">
        <w:rPr>
          <w:rFonts w:eastAsia="Times New Roman" w:cs="Times New Roman"/>
          <w:color w:val="000000" w:themeColor="text1"/>
          <w:szCs w:val="24"/>
        </w:rPr>
        <w:t>-</w:t>
      </w:r>
      <w:proofErr w:type="spellStart"/>
      <w:r w:rsidRPr="000004AF">
        <w:rPr>
          <w:rFonts w:eastAsia="Times New Roman" w:cs="Times New Roman"/>
          <w:color w:val="000000" w:themeColor="text1"/>
          <w:szCs w:val="24"/>
        </w:rPr>
        <w:t>ευρωατλαντικής</w:t>
      </w:r>
      <w:proofErr w:type="spellEnd"/>
      <w:r w:rsidRPr="000004AF">
        <w:rPr>
          <w:rFonts w:eastAsia="Times New Roman" w:cs="Times New Roman"/>
          <w:color w:val="000000" w:themeColor="text1"/>
          <w:szCs w:val="24"/>
        </w:rPr>
        <w:t xml:space="preserve"> έμπνευσης</w:t>
      </w:r>
      <w:r w:rsidRPr="000004AF">
        <w:rPr>
          <w:rFonts w:eastAsia="Times New Roman" w:cs="Times New Roman"/>
          <w:color w:val="000000" w:themeColor="text1"/>
          <w:szCs w:val="24"/>
        </w:rPr>
        <w:t>-</w:t>
      </w:r>
      <w:r w:rsidRPr="000004AF">
        <w:rPr>
          <w:rFonts w:eastAsia="Times New Roman" w:cs="Times New Roman"/>
          <w:color w:val="000000" w:themeColor="text1"/>
          <w:szCs w:val="24"/>
        </w:rPr>
        <w:t xml:space="preserve"> Συμφωνίας των Πρεσπών και θα τοποθετηθούμε με «</w:t>
      </w:r>
      <w:r w:rsidRPr="000004AF">
        <w:rPr>
          <w:rFonts w:eastAsia="Times New Roman" w:cs="Times New Roman"/>
          <w:color w:val="000000" w:themeColor="text1"/>
          <w:szCs w:val="24"/>
        </w:rPr>
        <w:t>παρών</w:t>
      </w:r>
      <w:r w:rsidRPr="000004AF">
        <w:rPr>
          <w:rFonts w:eastAsia="Times New Roman" w:cs="Times New Roman"/>
          <w:color w:val="000000" w:themeColor="text1"/>
          <w:szCs w:val="24"/>
        </w:rPr>
        <w:t xml:space="preserve">». </w:t>
      </w:r>
    </w:p>
    <w:p w14:paraId="367676D0" w14:textId="77777777" w:rsidR="009F2CC8" w:rsidRDefault="00807E12">
      <w:pPr>
        <w:spacing w:line="600" w:lineRule="auto"/>
        <w:ind w:firstLine="720"/>
        <w:jc w:val="both"/>
        <w:rPr>
          <w:rFonts w:eastAsia="Times New Roman" w:cs="Times New Roman"/>
          <w:szCs w:val="24"/>
        </w:rPr>
      </w:pPr>
      <w:r w:rsidRPr="001952AE">
        <w:rPr>
          <w:rFonts w:eastAsia="Times New Roman" w:cs="Times New Roman"/>
          <w:szCs w:val="24"/>
        </w:rPr>
        <w:t xml:space="preserve">Θέλουμε, </w:t>
      </w:r>
      <w:r w:rsidRPr="001952AE">
        <w:rPr>
          <w:rFonts w:eastAsia="Times New Roman" w:cs="Times New Roman"/>
          <w:szCs w:val="24"/>
        </w:rPr>
        <w:t>επίσης,</w:t>
      </w:r>
      <w:r w:rsidRPr="001952AE">
        <w:rPr>
          <w:rFonts w:eastAsia="Times New Roman" w:cs="Times New Roman"/>
          <w:szCs w:val="24"/>
        </w:rPr>
        <w:t xml:space="preserve"> να σημειώσουμε ότι σχετικά με την αναβάθμιση, όπως αναφέρεται στα σχετικά κείμενα και τον εκσυγχρονισμό των οδικών και επικοινωνιακών δικτύων αλλά και την τουριστική ανάπτυξη, υπάρχουν σοβαρά κενά στο σχέδιο νόμου. Δεν έχουν τεθεί οι ό</w:t>
      </w:r>
      <w:r w:rsidRPr="001952AE">
        <w:rPr>
          <w:rFonts w:eastAsia="Times New Roman" w:cs="Times New Roman"/>
          <w:szCs w:val="24"/>
        </w:rPr>
        <w:t>ροι και οι προϋποθέσεις που ενδεχομένως αφορούν την εμπλοκή μεγάλων ομίλων και συμφερόντων</w:t>
      </w:r>
      <w:r w:rsidRPr="001952AE">
        <w:rPr>
          <w:rFonts w:eastAsia="Times New Roman" w:cs="Times New Roman"/>
          <w:szCs w:val="24"/>
        </w:rPr>
        <w:t>,</w:t>
      </w:r>
      <w:r w:rsidRPr="001952AE">
        <w:rPr>
          <w:rFonts w:eastAsia="Times New Roman" w:cs="Times New Roman"/>
          <w:szCs w:val="24"/>
        </w:rPr>
        <w:t xml:space="preserve"> και απ’ </w:t>
      </w:r>
      <w:r>
        <w:rPr>
          <w:rFonts w:eastAsia="Times New Roman" w:cs="Times New Roman"/>
          <w:szCs w:val="24"/>
        </w:rPr>
        <w:t>αυτή την άποψη ενισχύεται η επιλογή μας να τοποθετηθούμε με το «</w:t>
      </w:r>
      <w:r>
        <w:rPr>
          <w:rFonts w:eastAsia="Times New Roman" w:cs="Times New Roman"/>
          <w:szCs w:val="24"/>
        </w:rPr>
        <w:t>παρών</w:t>
      </w:r>
      <w:r>
        <w:rPr>
          <w:rFonts w:eastAsia="Times New Roman" w:cs="Times New Roman"/>
          <w:szCs w:val="24"/>
        </w:rPr>
        <w:t>».</w:t>
      </w:r>
    </w:p>
    <w:p w14:paraId="367676D1"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Θα ήθελα να πω δυο λόγια στον χρόνο που μου απομένει</w:t>
      </w:r>
      <w:r>
        <w:rPr>
          <w:rFonts w:eastAsia="Times New Roman" w:cs="Times New Roman"/>
          <w:szCs w:val="24"/>
        </w:rPr>
        <w:t>,</w:t>
      </w:r>
      <w:r>
        <w:rPr>
          <w:rFonts w:eastAsia="Times New Roman" w:cs="Times New Roman"/>
          <w:szCs w:val="24"/>
        </w:rPr>
        <w:t xml:space="preserve"> για το ζήτημα που προέκυψε εδώ</w:t>
      </w:r>
      <w:r>
        <w:rPr>
          <w:rFonts w:eastAsia="Times New Roman" w:cs="Times New Roman"/>
          <w:szCs w:val="24"/>
        </w:rPr>
        <w:t xml:space="preserve"> στη συζήτηση σε σχέση με τις εξελίξεις στην </w:t>
      </w:r>
      <w:r>
        <w:rPr>
          <w:rFonts w:eastAsia="Times New Roman" w:cs="Times New Roman"/>
          <w:szCs w:val="24"/>
        </w:rPr>
        <w:t>Α</w:t>
      </w:r>
      <w:r>
        <w:rPr>
          <w:rFonts w:eastAsia="Times New Roman" w:cs="Times New Roman"/>
          <w:szCs w:val="24"/>
        </w:rPr>
        <w:t>νατολική Μεσόγειο.</w:t>
      </w:r>
    </w:p>
    <w:p w14:paraId="367676D2"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Ως Κομμουνιστικό Κόμμα Ελλάδας αυτό που θέλουμε να υπογραμμίσουμε</w:t>
      </w:r>
      <w:r>
        <w:rPr>
          <w:rFonts w:eastAsia="Times New Roman" w:cs="Times New Roman"/>
          <w:szCs w:val="24"/>
        </w:rPr>
        <w:t>,</w:t>
      </w:r>
      <w:r>
        <w:rPr>
          <w:rFonts w:eastAsia="Times New Roman" w:cs="Times New Roman"/>
          <w:szCs w:val="24"/>
        </w:rPr>
        <w:t xml:space="preserve"> είναι ότι δεν χρειάζεται κανένας μα κανένας εφησυχασμός. Απεναντίας θα πρέπει να επαγρυπνεί ο ελληνικός λαός. Η κατάσταση στ</w:t>
      </w:r>
      <w:r>
        <w:rPr>
          <w:rFonts w:eastAsia="Times New Roman" w:cs="Times New Roman"/>
          <w:szCs w:val="24"/>
        </w:rPr>
        <w:t xml:space="preserve">ην </w:t>
      </w:r>
      <w:r>
        <w:rPr>
          <w:rFonts w:eastAsia="Times New Roman" w:cs="Times New Roman"/>
          <w:szCs w:val="24"/>
        </w:rPr>
        <w:t>Α</w:t>
      </w:r>
      <w:r>
        <w:rPr>
          <w:rFonts w:eastAsia="Times New Roman" w:cs="Times New Roman"/>
          <w:szCs w:val="24"/>
        </w:rPr>
        <w:t>νατολική Μεσόγειο είναι επικίνδυνη. Η παραβίαση της ΑΟΖ της Κύπρου, οι απειλές της Τουρκίας, η όξυνση της εγκληματικής επιθετικότητας του Ισραήλ στην Παλαιστίνη, η νέα ένταση στον Περσικό Κόλπο και η αυξημένη στρατιωτική κινητικότητα από τις ΗΠΑ, το επ</w:t>
      </w:r>
      <w:r>
        <w:rPr>
          <w:rFonts w:eastAsia="Times New Roman" w:cs="Times New Roman"/>
          <w:szCs w:val="24"/>
        </w:rPr>
        <w:t xml:space="preserve">ιβεβαιώνουν αυτό. </w:t>
      </w:r>
    </w:p>
    <w:p w14:paraId="367676D3"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Η αστική κυβέρνηση της Τουρκίας αυτή τη στιγμή θέλει να κατοχυρώσει, όπως η ίδια λέει, δικά της ζωτικά συμφέροντα</w:t>
      </w:r>
      <w:r>
        <w:rPr>
          <w:rFonts w:eastAsia="Times New Roman" w:cs="Times New Roman"/>
          <w:szCs w:val="24"/>
        </w:rPr>
        <w:t>,</w:t>
      </w:r>
      <w:r>
        <w:rPr>
          <w:rFonts w:eastAsia="Times New Roman" w:cs="Times New Roman"/>
          <w:szCs w:val="24"/>
        </w:rPr>
        <w:t xml:space="preserve"> που δεν είναι φυσικά σε βάρος της κυριαρχίας άλλων χωρών, δηλαδή της ελληνικής ΑΟΖ ή της κυπριακής ΑΟΖ. Κλιμακώνει διαρκώς</w:t>
      </w:r>
      <w:r>
        <w:rPr>
          <w:rFonts w:eastAsia="Times New Roman" w:cs="Times New Roman"/>
          <w:szCs w:val="24"/>
        </w:rPr>
        <w:t xml:space="preserve"> την επιθετικότητα, επιμένει στην αποστρατικοποίηση του ανατολικού Αιγαίου, «σπρώχνει» εισαγωγικά δεύτερο γεωτρύπανο στην περιοχή και προχωρά σε ασκήσεις μεγάλης κλίμακας. Σταδιακά </w:t>
      </w:r>
      <w:r>
        <w:rPr>
          <w:rFonts w:eastAsia="Times New Roman" w:cs="Times New Roman"/>
          <w:szCs w:val="24"/>
        </w:rPr>
        <w:lastRenderedPageBreak/>
        <w:t xml:space="preserve">πάνε </w:t>
      </w:r>
      <w:r>
        <w:rPr>
          <w:rFonts w:eastAsia="Times New Roman" w:cs="Times New Roman"/>
          <w:szCs w:val="24"/>
          <w:lang w:val="en-US"/>
        </w:rPr>
        <w:t>de</w:t>
      </w:r>
      <w:r w:rsidRPr="00907C76">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να κατοχυρώσουν δικαιώματα που δεν τους ανήκουν</w:t>
      </w:r>
      <w:r>
        <w:rPr>
          <w:rFonts w:eastAsia="Times New Roman" w:cs="Times New Roman"/>
          <w:szCs w:val="24"/>
        </w:rPr>
        <w:t>,</w:t>
      </w:r>
      <w:r>
        <w:rPr>
          <w:rFonts w:eastAsia="Times New Roman" w:cs="Times New Roman"/>
          <w:szCs w:val="24"/>
        </w:rPr>
        <w:t xml:space="preserve"> και από αυτή</w:t>
      </w:r>
      <w:r>
        <w:rPr>
          <w:rFonts w:eastAsia="Times New Roman" w:cs="Times New Roman"/>
          <w:szCs w:val="24"/>
        </w:rPr>
        <w:t xml:space="preserve"> τη σκοπιά χρειάζεται επαγρύπνηση και όχι εφησυχασμός του ελληνικού λαού.</w:t>
      </w:r>
    </w:p>
    <w:p w14:paraId="367676D4"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Οι πανηγυρισμοί των αστικών κομμάτων της χώρας μας γύρω από το ζήτημα της εκμετάλλευσης των υδρογονανθράκων κρύβουν τη μεγάλη εικόνα της έντασης και όξυνσης των ανταγωνισμών των αστι</w:t>
      </w:r>
      <w:r>
        <w:rPr>
          <w:rFonts w:eastAsia="Times New Roman" w:cs="Times New Roman"/>
          <w:szCs w:val="24"/>
        </w:rPr>
        <w:t>κών τάξεων της περιοχής αλλά και των ενεργειακών μεγαθηρίων,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συγκρούονται στην περιοχή και οδηγούν σε επεμβάσεις και πολέμους.</w:t>
      </w:r>
    </w:p>
    <w:p w14:paraId="367676D5"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Η Κυβέρνηση ΣΥΡΙΖΑ είναι εκτεθειμένη, γιατί διαρκώς δεν κάνει τίποτα άλλο από το να εφησυχάζει τον ελληνικό λαό. Εί</w:t>
      </w:r>
      <w:r>
        <w:rPr>
          <w:rFonts w:eastAsia="Times New Roman" w:cs="Times New Roman"/>
          <w:szCs w:val="24"/>
        </w:rPr>
        <w:t>ναι γνωστές μάλιστα και οι πρόσφατες δηλώσεις του Πρωθυπουργού σε τηλεοπτικό κανάλι. Είναι εκτεθειμένη, γιατί εμπλέκει βαθύτερα τη χώρα μας σ’ αυτούς ακριβώς τους ιμπεριαλιστικούς οργανισμούς.</w:t>
      </w:r>
    </w:p>
    <w:p w14:paraId="367676D6"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Σας ευχαριστώ.</w:t>
      </w:r>
    </w:p>
    <w:p w14:paraId="367676D7" w14:textId="77777777" w:rsidR="009F2CC8" w:rsidRDefault="00807E12">
      <w:pPr>
        <w:spacing w:line="600" w:lineRule="auto"/>
        <w:ind w:firstLine="720"/>
        <w:jc w:val="both"/>
        <w:rPr>
          <w:rFonts w:eastAsia="Times New Roman" w:cs="Times New Roman"/>
          <w:szCs w:val="24"/>
        </w:rPr>
      </w:pPr>
      <w:r w:rsidRPr="00CD7E0E">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w:t>
      </w:r>
      <w:r>
        <w:rPr>
          <w:rFonts w:eastAsia="Times New Roman" w:cs="Times New Roman"/>
          <w:szCs w:val="24"/>
        </w:rPr>
        <w:t>ριστούμε.</w:t>
      </w:r>
    </w:p>
    <w:p w14:paraId="367676D8"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Λυμπεράκη</w:t>
      </w:r>
      <w:proofErr w:type="spellEnd"/>
      <w:r>
        <w:rPr>
          <w:rFonts w:eastAsia="Times New Roman" w:cs="Times New Roman"/>
          <w:szCs w:val="24"/>
        </w:rPr>
        <w:t>, τ</w:t>
      </w:r>
      <w:r>
        <w:rPr>
          <w:rFonts w:eastAsia="Times New Roman" w:cs="Times New Roman"/>
          <w:szCs w:val="24"/>
        </w:rPr>
        <w:t>ώρα η σειρά θα ήταν να μιλήσει κάποιος από το Ποτάμι</w:t>
      </w:r>
      <w:r>
        <w:rPr>
          <w:rFonts w:eastAsia="Times New Roman" w:cs="Times New Roman"/>
          <w:szCs w:val="24"/>
        </w:rPr>
        <w:t xml:space="preserve">. Όμως επειδή </w:t>
      </w:r>
      <w:r>
        <w:rPr>
          <w:rFonts w:eastAsia="Times New Roman" w:cs="Times New Roman"/>
          <w:szCs w:val="24"/>
        </w:rPr>
        <w:t>είστε «υπέρ»</w:t>
      </w:r>
      <w:r>
        <w:rPr>
          <w:rFonts w:eastAsia="Times New Roman" w:cs="Times New Roman"/>
          <w:szCs w:val="24"/>
        </w:rPr>
        <w:t>,</w:t>
      </w:r>
      <w:r>
        <w:rPr>
          <w:rFonts w:eastAsia="Times New Roman" w:cs="Times New Roman"/>
          <w:szCs w:val="24"/>
        </w:rPr>
        <w:t xml:space="preserve"> δεν χρειάζεται να μιλήσετε. Δεν δίνεται ο λόγος σ’ αυτή τη διαδικασία σ’ αυτούς που ψηφίζουν «υπέρ» όπως και στον ΣΥΡΙΖΑ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67676D9" w14:textId="77777777" w:rsidR="009F2CC8" w:rsidRDefault="00807E12">
      <w:pPr>
        <w:spacing w:line="600" w:lineRule="auto"/>
        <w:ind w:firstLine="720"/>
        <w:jc w:val="both"/>
        <w:rPr>
          <w:rFonts w:eastAsia="Times New Roman" w:cs="Times New Roman"/>
        </w:rPr>
      </w:pPr>
      <w:r w:rsidRPr="0063629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636294">
        <w:rPr>
          <w:rFonts w:eastAsia="Times New Roman" w:cs="Times New Roman"/>
        </w:rPr>
        <w:t xml:space="preserve">τον τρόπο οργάνωσης και λειτουργίας της Βουλής, </w:t>
      </w:r>
      <w:r>
        <w:rPr>
          <w:rFonts w:eastAsia="Times New Roman" w:cs="Times New Roman"/>
        </w:rPr>
        <w:t>τριάντα επτά μαθήτριες και μαθητές και τρεις</w:t>
      </w:r>
      <w:r w:rsidRPr="00636294">
        <w:rPr>
          <w:rFonts w:eastAsia="Times New Roman" w:cs="Times New Roman"/>
        </w:rPr>
        <w:t xml:space="preserve"> εκπαιδευτικοί συνοδοί τους από το </w:t>
      </w:r>
      <w:r>
        <w:rPr>
          <w:rFonts w:eastAsia="Times New Roman" w:cs="Times New Roman"/>
        </w:rPr>
        <w:t>17</w:t>
      </w:r>
      <w:r w:rsidRPr="003C7DDC">
        <w:rPr>
          <w:rFonts w:eastAsia="Times New Roman" w:cs="Times New Roman"/>
          <w:vertAlign w:val="superscript"/>
        </w:rPr>
        <w:t>ο</w:t>
      </w:r>
      <w:r>
        <w:rPr>
          <w:rFonts w:eastAsia="Times New Roman" w:cs="Times New Roman"/>
        </w:rPr>
        <w:t xml:space="preserve"> Γυμνάσιο Πάτρας </w:t>
      </w:r>
      <w:r>
        <w:rPr>
          <w:rFonts w:eastAsia="Times New Roman" w:cs="Times New Roman"/>
        </w:rPr>
        <w:t>(δεύτερο τ</w:t>
      </w:r>
      <w:r>
        <w:rPr>
          <w:rFonts w:eastAsia="Times New Roman" w:cs="Times New Roman"/>
        </w:rPr>
        <w:t>μήμα</w:t>
      </w:r>
      <w:r>
        <w:rPr>
          <w:rFonts w:eastAsia="Times New Roman" w:cs="Times New Roman"/>
        </w:rPr>
        <w:t>)</w:t>
      </w:r>
      <w:r w:rsidRPr="00636294">
        <w:rPr>
          <w:rFonts w:eastAsia="Times New Roman" w:cs="Times New Roman"/>
        </w:rPr>
        <w:t xml:space="preserve">. </w:t>
      </w:r>
    </w:p>
    <w:p w14:paraId="367676DA" w14:textId="77777777" w:rsidR="009F2CC8" w:rsidRDefault="00807E12">
      <w:pPr>
        <w:spacing w:line="600" w:lineRule="auto"/>
        <w:ind w:firstLine="720"/>
        <w:jc w:val="both"/>
        <w:rPr>
          <w:rFonts w:eastAsia="Times New Roman" w:cs="Times New Roman"/>
        </w:rPr>
      </w:pPr>
      <w:r w:rsidRPr="00636294">
        <w:rPr>
          <w:rFonts w:eastAsia="Times New Roman" w:cs="Times New Roman"/>
        </w:rPr>
        <w:t xml:space="preserve">Η Βουλή τούς καλωσορίζει. </w:t>
      </w:r>
    </w:p>
    <w:p w14:paraId="367676DB" w14:textId="77777777" w:rsidR="009F2CC8" w:rsidRDefault="00807E12">
      <w:pPr>
        <w:spacing w:line="600" w:lineRule="auto"/>
        <w:ind w:firstLine="709"/>
        <w:jc w:val="center"/>
        <w:rPr>
          <w:rFonts w:eastAsia="Times New Roman" w:cs="Times New Roman"/>
        </w:rPr>
      </w:pPr>
      <w:r w:rsidRPr="00636294">
        <w:rPr>
          <w:rFonts w:eastAsia="Times New Roman" w:cs="Times New Roman"/>
        </w:rPr>
        <w:lastRenderedPageBreak/>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367676DC"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εκπρόσωπος της </w:t>
      </w:r>
      <w:r>
        <w:rPr>
          <w:rFonts w:eastAsia="Times New Roman" w:cs="Times New Roman"/>
          <w:szCs w:val="24"/>
        </w:rPr>
        <w:t>Ένωση</w:t>
      </w:r>
      <w:r>
        <w:rPr>
          <w:rFonts w:eastAsia="Times New Roman" w:cs="Times New Roman"/>
          <w:szCs w:val="24"/>
        </w:rPr>
        <w:t>ς</w:t>
      </w:r>
      <w:r>
        <w:rPr>
          <w:rFonts w:eastAsia="Times New Roman" w:cs="Times New Roman"/>
          <w:szCs w:val="24"/>
        </w:rPr>
        <w:t xml:space="preserve"> Κεντρώων, η οποία ήταν απούσα στην </w:t>
      </w:r>
      <w:r>
        <w:rPr>
          <w:rFonts w:eastAsia="Times New Roman" w:cs="Times New Roman"/>
          <w:szCs w:val="24"/>
        </w:rPr>
        <w:t>ε</w:t>
      </w:r>
      <w:r>
        <w:rPr>
          <w:rFonts w:eastAsia="Times New Roman" w:cs="Times New Roman"/>
          <w:szCs w:val="24"/>
        </w:rPr>
        <w:t>πιτροπή.</w:t>
      </w:r>
    </w:p>
    <w:p w14:paraId="367676DD"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w:t>
      </w:r>
    </w:p>
    <w:p w14:paraId="367676DE"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κυρία Πρόεδρε.</w:t>
      </w:r>
    </w:p>
    <w:p w14:paraId="367676DF"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καλούμαστε σήμερα εδώ να εξετάσουμε δύο σχέδια νόμου</w:t>
      </w:r>
      <w:r>
        <w:rPr>
          <w:rFonts w:eastAsia="Times New Roman" w:cs="Times New Roman"/>
          <w:szCs w:val="24"/>
        </w:rPr>
        <w:t>,</w:t>
      </w:r>
      <w:r>
        <w:rPr>
          <w:rFonts w:eastAsia="Times New Roman" w:cs="Times New Roman"/>
          <w:szCs w:val="24"/>
        </w:rPr>
        <w:t xml:space="preserve"> που κυρώνουν σ</w:t>
      </w:r>
      <w:r>
        <w:rPr>
          <w:rFonts w:eastAsia="Times New Roman" w:cs="Times New Roman"/>
          <w:szCs w:val="24"/>
        </w:rPr>
        <w:t>υμφωνίες με ένα κράτος, του οποίου η ονομασία προήλθε από μια συμφωνία που η Ένωση Κεντρώων την είχε καταψηφίσει, μία συμφωνία που έχει και μόνο την υπογραφή της ελληνικής Κυβέρνησης.</w:t>
      </w:r>
    </w:p>
    <w:p w14:paraId="367676E0"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Τη θέση της Ένωσης Κεντρώων και τη δική μου τη γνωρίζετε, αγαπητοί συνάδ</w:t>
      </w:r>
      <w:r>
        <w:rPr>
          <w:rFonts w:eastAsia="Times New Roman" w:cs="Times New Roman"/>
          <w:szCs w:val="24"/>
        </w:rPr>
        <w:t xml:space="preserve">ελφοι. Δεν θα επανέλθω σ’ αυτή, καθ’ όσον για μας αυτό το θέμα έχει εξαντληθεί υπό την παρούσα Κυβέρνηση. Η παρούσα Κυβέρνηση έχει αναλάβει το πολιτικό κόστος αυτής της </w:t>
      </w:r>
      <w:r>
        <w:rPr>
          <w:rFonts w:eastAsia="Times New Roman" w:cs="Times New Roman"/>
          <w:szCs w:val="24"/>
        </w:rPr>
        <w:t>σ</w:t>
      </w:r>
      <w:r>
        <w:rPr>
          <w:rFonts w:eastAsia="Times New Roman" w:cs="Times New Roman"/>
          <w:szCs w:val="24"/>
        </w:rPr>
        <w:t xml:space="preserve">υμφωνίας και ενδεχομένως θα αναλάβει και το εκλογικό κόστος αυτής της </w:t>
      </w:r>
      <w:r>
        <w:rPr>
          <w:rFonts w:eastAsia="Times New Roman" w:cs="Times New Roman"/>
          <w:szCs w:val="24"/>
        </w:rPr>
        <w:t>σ</w:t>
      </w:r>
      <w:r>
        <w:rPr>
          <w:rFonts w:eastAsia="Times New Roman" w:cs="Times New Roman"/>
          <w:szCs w:val="24"/>
        </w:rPr>
        <w:t xml:space="preserve">υμφωνίας. </w:t>
      </w:r>
    </w:p>
    <w:p w14:paraId="367676E1"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Το μ</w:t>
      </w:r>
      <w:r>
        <w:rPr>
          <w:rFonts w:eastAsia="Times New Roman" w:cs="Times New Roman"/>
          <w:szCs w:val="24"/>
        </w:rPr>
        <w:t>όνο που θα ήθελα να επαναλάβω σε ό,τι αφορά αυτό το θέμα</w:t>
      </w:r>
      <w:r>
        <w:rPr>
          <w:rFonts w:eastAsia="Times New Roman" w:cs="Times New Roman"/>
          <w:szCs w:val="24"/>
        </w:rPr>
        <w:t>,</w:t>
      </w:r>
      <w:r>
        <w:rPr>
          <w:rFonts w:eastAsia="Times New Roman" w:cs="Times New Roman"/>
          <w:szCs w:val="24"/>
        </w:rPr>
        <w:t xml:space="preserve"> είναι ότι δεν ζητήθηκε ποτέ η γνώμη του ελληνικού λαού σε κανένα στάδιο των διαπραγματεύσεων από οποιαδήποτε κυβέρνηση, από κα</w:t>
      </w:r>
      <w:r>
        <w:rPr>
          <w:rFonts w:eastAsia="Times New Roman" w:cs="Times New Roman"/>
          <w:szCs w:val="24"/>
        </w:rPr>
        <w:t>μ</w:t>
      </w:r>
      <w:r>
        <w:rPr>
          <w:rFonts w:eastAsia="Times New Roman" w:cs="Times New Roman"/>
          <w:szCs w:val="24"/>
        </w:rPr>
        <w:t>μιά κυβέρνηση που διαχειρίστηκε αυτό το εθνικό θέμα, όπως και δεν ενημε</w:t>
      </w:r>
      <w:r>
        <w:rPr>
          <w:rFonts w:eastAsia="Times New Roman" w:cs="Times New Roman"/>
          <w:szCs w:val="24"/>
        </w:rPr>
        <w:t xml:space="preserve">ρώθηκε ποτέ ο ελληνικός </w:t>
      </w:r>
      <w:r>
        <w:rPr>
          <w:rFonts w:eastAsia="Times New Roman" w:cs="Times New Roman"/>
          <w:szCs w:val="24"/>
        </w:rPr>
        <w:t>λ</w:t>
      </w:r>
      <w:r>
        <w:rPr>
          <w:rFonts w:eastAsia="Times New Roman" w:cs="Times New Roman"/>
          <w:szCs w:val="24"/>
        </w:rPr>
        <w:t>αός στην πορεία των όποιων διαπραγματεύσεων, δεσμεύσεων και συμφωνιών.</w:t>
      </w:r>
    </w:p>
    <w:p w14:paraId="367676E2"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Αυτή τη στιγμή εξετάζουμε τα δύο νομοσχέδια σε μια διαμορφωμένη κατάσταση, λοιπόν, στην οποία ουδέποτε συναινέσαμε και ουδέποτε ακούστηκαν τα επιχειρήματά μας μ</w:t>
      </w:r>
      <w:r>
        <w:rPr>
          <w:rFonts w:eastAsia="Times New Roman" w:cs="Times New Roman"/>
          <w:szCs w:val="24"/>
        </w:rPr>
        <w:t>ε τη βαρύτητα που θα έπρεπε. Δεν κινηθήκαμε συναισθηματικά. Παρουσιάσαμε λογικά επιχειρήματα. Και αν και κάποιος μπορεί να πει ότι η εξωτερική πολιτική είναι ψυχρή και δεν έχει καθόλου συναισθήματα παρά μόνο συμφέροντα, εμείς θα πούμε ότι όποιος προσεγγίζε</w:t>
      </w:r>
      <w:r>
        <w:rPr>
          <w:rFonts w:eastAsia="Times New Roman" w:cs="Times New Roman"/>
          <w:szCs w:val="24"/>
        </w:rPr>
        <w:t>ι σαφώς τα ζητήματα της εξωτερικής πολιτικής βάσει συναισθημάτων κάνει λάθος, αλλά και όποιος αγνοεί τη βούληση του ελληνικού λαού πάλι λάθος κάνει.</w:t>
      </w:r>
    </w:p>
    <w:p w14:paraId="367676E3"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Στην ήδη, λοιπόν, διαμορφωμένη κατάσταση με βάση την επιχειρηματολογία της Κυβέρνησης, το νούμερο ένα</w:t>
      </w:r>
      <w:r>
        <w:rPr>
          <w:rFonts w:eastAsia="Times New Roman" w:cs="Times New Roman"/>
          <w:szCs w:val="24"/>
        </w:rPr>
        <w:t>,</w:t>
      </w:r>
      <w:r>
        <w:rPr>
          <w:rFonts w:eastAsia="Times New Roman" w:cs="Times New Roman"/>
          <w:szCs w:val="24"/>
        </w:rPr>
        <w:t xml:space="preserve"> το βασικό της επιχείρημα για τη Συμφωνία των Πρεσπών ήταν η προσπάθεια παρεμπόδισης της Τουρκίας, της νούμερο ένα εθνικής απειλής</w:t>
      </w:r>
      <w:r>
        <w:rPr>
          <w:rFonts w:eastAsia="Times New Roman" w:cs="Times New Roman"/>
          <w:szCs w:val="24"/>
        </w:rPr>
        <w:t>,</w:t>
      </w:r>
      <w:r>
        <w:rPr>
          <w:rFonts w:eastAsia="Times New Roman" w:cs="Times New Roman"/>
          <w:szCs w:val="24"/>
        </w:rPr>
        <w:t xml:space="preserve"> να εισέλθει στα κέντρα λήψης αποφάσεων των Σκοπίων και να παίξει το επικίνδυνο παιχνίδι</w:t>
      </w:r>
      <w:r>
        <w:rPr>
          <w:rFonts w:eastAsia="Times New Roman" w:cs="Times New Roman"/>
          <w:szCs w:val="24"/>
        </w:rPr>
        <w:t>,</w:t>
      </w:r>
      <w:r>
        <w:rPr>
          <w:rFonts w:eastAsia="Times New Roman" w:cs="Times New Roman"/>
          <w:szCs w:val="24"/>
        </w:rPr>
        <w:t xml:space="preserve"> που συνηθίζει να παίζει εδώ και δεκ</w:t>
      </w:r>
      <w:r>
        <w:rPr>
          <w:rFonts w:eastAsia="Times New Roman" w:cs="Times New Roman"/>
          <w:szCs w:val="24"/>
        </w:rPr>
        <w:t>αετίες.</w:t>
      </w:r>
    </w:p>
    <w:p w14:paraId="367676E4"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Οι σημαντικότεροι αναλυτές συμφωνούν πως μπορούμε να διακρίνουμε τρία ξεχωριστά αλλά όχι κι αυτόνομα γεωγραφικά υποσυστήματα στη διπλωματική έκφραση του τουρκικού αναθεωρητισμού, στη στρατιωτική εκδήλωση της τουρκικής επιθετικότητας και, ταυτόχρονα</w:t>
      </w:r>
      <w:r>
        <w:rPr>
          <w:rFonts w:eastAsia="Times New Roman" w:cs="Times New Roman"/>
          <w:szCs w:val="24"/>
        </w:rPr>
        <w:t xml:space="preserve">, στη χωρίς φραγμούς δράση των τουρκικών μυστικών υπηρεσιών. Πρόκειται για το υποσύστημα των </w:t>
      </w:r>
      <w:r>
        <w:rPr>
          <w:rFonts w:eastAsia="Times New Roman" w:cs="Times New Roman"/>
          <w:szCs w:val="24"/>
        </w:rPr>
        <w:t>Δ</w:t>
      </w:r>
      <w:r>
        <w:rPr>
          <w:rFonts w:eastAsia="Times New Roman" w:cs="Times New Roman"/>
          <w:szCs w:val="24"/>
        </w:rPr>
        <w:t xml:space="preserve">υτικών Βαλκανίων, το οποίο περιλαμβάνει μεταξύ άλλων τα Σκόπια και την Αλβανία, το δεύτερο υποσύστημα που αποτελείται από τη Θράκη και το βόρειο Αιγαίο, καθώς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 τρίτο το υποσύστημα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σχηματίζουν τα Δωδεκάνησα και η Κύπρος.</w:t>
      </w:r>
    </w:p>
    <w:p w14:paraId="367676E5"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Στη Θράκη και την Κύπρο το τι συμβαίνει το ξέρουμε όλοι γύρω μας. Η Τουρκία απλώνει το χέρι της για να αρπάξει ό,τι μπορεί και μάλιστα με τις ευλογίες και της αγγλικής κυβέρνησης.</w:t>
      </w:r>
      <w:r>
        <w:rPr>
          <w:rFonts w:eastAsia="Times New Roman" w:cs="Times New Roman"/>
          <w:szCs w:val="24"/>
        </w:rPr>
        <w:t xml:space="preserve"> Και αυτό θα πρέπει να το πούμε. Πρέπει να το θυμόμαστε αυτό, όταν θα ξαναμιλήσουμε σε αυτή την Αίθουσα για το «</w:t>
      </w:r>
      <w:r w:rsidRPr="00CD6A18">
        <w:rPr>
          <w:rFonts w:eastAsia="Times New Roman" w:cs="Times New Roman"/>
          <w:szCs w:val="24"/>
        </w:rPr>
        <w:t>Β</w:t>
      </w:r>
      <w:proofErr w:type="spellStart"/>
      <w:r>
        <w:rPr>
          <w:rFonts w:eastAsia="Times New Roman" w:cs="Times New Roman"/>
          <w:szCs w:val="24"/>
          <w:lang w:val="en-US"/>
        </w:rPr>
        <w:t>rexit</w:t>
      </w:r>
      <w:proofErr w:type="spellEnd"/>
      <w:r>
        <w:rPr>
          <w:rFonts w:eastAsia="Times New Roman" w:cs="Times New Roman"/>
          <w:szCs w:val="24"/>
        </w:rPr>
        <w:t xml:space="preserve">». Εδώ και καιρό έχω επιμείνει στην ανάγκη διαμόρφωσης κοινής θέσης μεταξύ των κομμάτων του δημοκρατικού τόξου, σύμφωνα με την </w:t>
      </w:r>
      <w:r>
        <w:rPr>
          <w:rFonts w:eastAsia="Times New Roman" w:cs="Times New Roman"/>
          <w:szCs w:val="24"/>
        </w:rPr>
        <w:lastRenderedPageBreak/>
        <w:t>οποία η Ελλ</w:t>
      </w:r>
      <w:r>
        <w:rPr>
          <w:rFonts w:eastAsia="Times New Roman" w:cs="Times New Roman"/>
          <w:szCs w:val="24"/>
        </w:rPr>
        <w:t>άδα θα πρέπει να εξαρτήσει άμεσα τη στάση της απέναντι στο «Β</w:t>
      </w:r>
      <w:proofErr w:type="spellStart"/>
      <w:r>
        <w:rPr>
          <w:rFonts w:eastAsia="Times New Roman" w:cs="Times New Roman"/>
          <w:szCs w:val="24"/>
          <w:lang w:val="en-US"/>
        </w:rPr>
        <w:t>rexit</w:t>
      </w:r>
      <w:proofErr w:type="spellEnd"/>
      <w:r>
        <w:rPr>
          <w:rFonts w:eastAsia="Times New Roman" w:cs="Times New Roman"/>
          <w:szCs w:val="24"/>
        </w:rPr>
        <w:t>» με τη στάση των Άγγλων στο Κυπριακό αλλά επίσης και στο ζήτημα της επιστροφής των κλοπιμαίων. Αν δεν γυρίσουν τα γλυπτά του Παρθενώνα και αν δεν σηκωθούν να φύγουν από την Κύπρο, δεν βρίσκ</w:t>
      </w:r>
      <w:r>
        <w:rPr>
          <w:rFonts w:eastAsia="Times New Roman" w:cs="Times New Roman"/>
          <w:szCs w:val="24"/>
        </w:rPr>
        <w:t>ω κανέναν απολύτως λόγο</w:t>
      </w:r>
      <w:r>
        <w:rPr>
          <w:rFonts w:eastAsia="Times New Roman" w:cs="Times New Roman"/>
          <w:szCs w:val="24"/>
        </w:rPr>
        <w:t>,</w:t>
      </w:r>
      <w:r>
        <w:rPr>
          <w:rFonts w:eastAsia="Times New Roman" w:cs="Times New Roman"/>
          <w:szCs w:val="24"/>
        </w:rPr>
        <w:t xml:space="preserve"> να τους δώσουμε στήριξη με την ψήφο μας, όταν θα έρθει εκείνη η ώρα να ερωτηθούμε ως ελληνικό Κοινοβούλιο</w:t>
      </w:r>
      <w:r>
        <w:rPr>
          <w:rFonts w:eastAsia="Times New Roman" w:cs="Times New Roman"/>
          <w:szCs w:val="24"/>
        </w:rPr>
        <w:t>,</w:t>
      </w:r>
      <w:r>
        <w:rPr>
          <w:rFonts w:eastAsia="Times New Roman" w:cs="Times New Roman"/>
          <w:szCs w:val="24"/>
        </w:rPr>
        <w:t xml:space="preserve"> για το είδος των σχέσεων που πρέπει να επιδιώξουμε να έχουμε μαζί τους ως κοινή ευρωπαϊκή αγορά.</w:t>
      </w:r>
    </w:p>
    <w:p w14:paraId="367676E6"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Επανέρχομαι, όμως, στο τι μ</w:t>
      </w:r>
      <w:r>
        <w:rPr>
          <w:rFonts w:eastAsia="Times New Roman" w:cs="Times New Roman"/>
          <w:szCs w:val="24"/>
        </w:rPr>
        <w:t>ας συμφέρει και τι όχι. Αν δεχτούμε, λοιπόν, για χάρη της συζήτησης</w:t>
      </w:r>
      <w:r>
        <w:rPr>
          <w:rFonts w:eastAsia="Times New Roman" w:cs="Times New Roman"/>
          <w:szCs w:val="24"/>
        </w:rPr>
        <w:t>,</w:t>
      </w:r>
      <w:r>
        <w:rPr>
          <w:rFonts w:eastAsia="Times New Roman" w:cs="Times New Roman"/>
          <w:szCs w:val="24"/>
        </w:rPr>
        <w:t xml:space="preserve"> πως το επιχείρημα της Κυβέρνησης είναι ορθό, πως</w:t>
      </w:r>
      <w:r>
        <w:rPr>
          <w:rFonts w:eastAsia="Times New Roman" w:cs="Times New Roman"/>
          <w:szCs w:val="24"/>
        </w:rPr>
        <w:t>,</w:t>
      </w:r>
      <w:r>
        <w:rPr>
          <w:rFonts w:eastAsia="Times New Roman" w:cs="Times New Roman"/>
          <w:szCs w:val="24"/>
        </w:rPr>
        <w:t xml:space="preserve"> πράγματι δηλαδή</w:t>
      </w:r>
      <w:r>
        <w:rPr>
          <w:rFonts w:eastAsia="Times New Roman" w:cs="Times New Roman"/>
          <w:szCs w:val="24"/>
        </w:rPr>
        <w:t>,</w:t>
      </w:r>
      <w:r>
        <w:rPr>
          <w:rFonts w:eastAsia="Times New Roman" w:cs="Times New Roman"/>
          <w:szCs w:val="24"/>
        </w:rPr>
        <w:t xml:space="preserve"> με τη </w:t>
      </w:r>
      <w:r>
        <w:rPr>
          <w:rFonts w:eastAsia="Times New Roman" w:cs="Times New Roman"/>
          <w:szCs w:val="24"/>
        </w:rPr>
        <w:t>σ</w:t>
      </w:r>
      <w:r>
        <w:rPr>
          <w:rFonts w:eastAsia="Times New Roman" w:cs="Times New Roman"/>
          <w:szCs w:val="24"/>
        </w:rPr>
        <w:t xml:space="preserve">υμφωνία της </w:t>
      </w:r>
      <w:r>
        <w:rPr>
          <w:rFonts w:eastAsia="Times New Roman" w:cs="Times New Roman"/>
          <w:szCs w:val="24"/>
        </w:rPr>
        <w:t>λί</w:t>
      </w:r>
      <w:r>
        <w:rPr>
          <w:rFonts w:eastAsia="Times New Roman" w:cs="Times New Roman"/>
          <w:szCs w:val="24"/>
        </w:rPr>
        <w:t xml:space="preserve">μνης δίνεται και η ευκαιρία στην Ελλάδα να εκδιώξει την Τουρκία από τα Σκόπια και να περιορίσει με </w:t>
      </w:r>
      <w:r>
        <w:rPr>
          <w:rFonts w:eastAsia="Times New Roman" w:cs="Times New Roman"/>
          <w:szCs w:val="24"/>
        </w:rPr>
        <w:t xml:space="preserve">αυτόν τον τρόπο τη συνολική δράση της στα </w:t>
      </w:r>
      <w:r>
        <w:rPr>
          <w:rFonts w:eastAsia="Times New Roman" w:cs="Times New Roman"/>
          <w:szCs w:val="24"/>
        </w:rPr>
        <w:t>Δ</w:t>
      </w:r>
      <w:r>
        <w:rPr>
          <w:rFonts w:eastAsia="Times New Roman" w:cs="Times New Roman"/>
          <w:szCs w:val="24"/>
        </w:rPr>
        <w:t>υτικά Βαλκάνια, τότε είμαστε υποχρεωμένοι</w:t>
      </w:r>
      <w:r>
        <w:rPr>
          <w:rFonts w:eastAsia="Times New Roman" w:cs="Times New Roman"/>
          <w:szCs w:val="24"/>
        </w:rPr>
        <w:t>,</w:t>
      </w:r>
      <w:r>
        <w:rPr>
          <w:rFonts w:eastAsia="Times New Roman" w:cs="Times New Roman"/>
          <w:szCs w:val="24"/>
        </w:rPr>
        <w:t xml:space="preserve"> να προσπαθήσουμε να απαντήσουμε στο πολύ απλό ερώτημα που έχει ως εξής: Αυτή η </w:t>
      </w:r>
      <w:r>
        <w:rPr>
          <w:rFonts w:eastAsia="Times New Roman" w:cs="Times New Roman"/>
          <w:szCs w:val="24"/>
        </w:rPr>
        <w:t>σ</w:t>
      </w:r>
      <w:r>
        <w:rPr>
          <w:rFonts w:eastAsia="Times New Roman" w:cs="Times New Roman"/>
          <w:szCs w:val="24"/>
        </w:rPr>
        <w:t xml:space="preserve">υμφωνία οδηγεί προς τα εκεί; Μας συμφέρει; Είναι προς το συμφέρον μας ή όχι; Αυτές </w:t>
      </w:r>
      <w:r>
        <w:rPr>
          <w:rFonts w:eastAsia="Times New Roman" w:cs="Times New Roman"/>
          <w:szCs w:val="24"/>
        </w:rPr>
        <w:lastRenderedPageBreak/>
        <w:t xml:space="preserve">οι δύο </w:t>
      </w:r>
      <w:r>
        <w:rPr>
          <w:rFonts w:eastAsia="Times New Roman" w:cs="Times New Roman"/>
          <w:szCs w:val="24"/>
        </w:rPr>
        <w:t xml:space="preserve">υπό εξέταση και κύρωση </w:t>
      </w:r>
      <w:r>
        <w:rPr>
          <w:rFonts w:eastAsia="Times New Roman" w:cs="Times New Roman"/>
          <w:szCs w:val="24"/>
        </w:rPr>
        <w:t>σ</w:t>
      </w:r>
      <w:r>
        <w:rPr>
          <w:rFonts w:eastAsia="Times New Roman" w:cs="Times New Roman"/>
          <w:szCs w:val="24"/>
        </w:rPr>
        <w:t xml:space="preserve">υνθήκες που αφορούν τελικά τη λειτουργία δύο πολύ σημαντικών τελωνειακών σταθμών, ενισχύουν τα ελληνικά συμφέροντα εις βάρος μάλιστα των τουρκικών σχεδιασμών στα </w:t>
      </w:r>
      <w:r>
        <w:rPr>
          <w:rFonts w:eastAsia="Times New Roman" w:cs="Times New Roman"/>
          <w:szCs w:val="24"/>
        </w:rPr>
        <w:t>Δ</w:t>
      </w:r>
      <w:r>
        <w:rPr>
          <w:rFonts w:eastAsia="Times New Roman" w:cs="Times New Roman"/>
          <w:szCs w:val="24"/>
        </w:rPr>
        <w:t>υτικά Βαλκάνια ναι ή όχι;</w:t>
      </w:r>
    </w:p>
    <w:p w14:paraId="367676E7"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Η απάντηση μετά από προσεκτική μελέτη είναι</w:t>
      </w:r>
      <w:r>
        <w:rPr>
          <w:rFonts w:eastAsia="Times New Roman" w:cs="Times New Roman"/>
          <w:szCs w:val="24"/>
        </w:rPr>
        <w:t xml:space="preserve"> σαφώς όχι. Η λειτουργία αυτών των δύο σταθμών ευνοεί και διευκολύνει τους ντόπιους παραγωγούς, επιχειρηματίες και </w:t>
      </w:r>
      <w:proofErr w:type="spellStart"/>
      <w:r>
        <w:rPr>
          <w:rFonts w:eastAsia="Times New Roman" w:cs="Times New Roman"/>
          <w:szCs w:val="24"/>
        </w:rPr>
        <w:t>εξαγωγείς</w:t>
      </w:r>
      <w:proofErr w:type="spellEnd"/>
      <w:r>
        <w:rPr>
          <w:rFonts w:eastAsia="Times New Roman" w:cs="Times New Roman"/>
          <w:szCs w:val="24"/>
        </w:rPr>
        <w:t>. Επιτρέπει κατά κάποιον τρόπο και την ελληνική διείσδυση στη γραφειοκρατία των Σκοπίων. Όμως δεν υπήρχε το πλαίσιο αυτό να κινηθούμ</w:t>
      </w:r>
      <w:r>
        <w:rPr>
          <w:rFonts w:eastAsia="Times New Roman" w:cs="Times New Roman"/>
          <w:szCs w:val="24"/>
        </w:rPr>
        <w:t xml:space="preserve">ε έξω από τη Συμφωνία του Πρεσπών; Δεν μπορούσαμε, δηλαδή, να οδηγηθούμε εκεί, να κάνουμε αυτά τα πράγματα που λέει αυτό το νομοσχέδιο, χωρίς να έχουμε φέρει σαν </w:t>
      </w:r>
      <w:proofErr w:type="spellStart"/>
      <w:r>
        <w:rPr>
          <w:rFonts w:eastAsia="Times New Roman" w:cs="Times New Roman"/>
          <w:szCs w:val="24"/>
        </w:rPr>
        <w:t>προαπαιτούμενο</w:t>
      </w:r>
      <w:proofErr w:type="spellEnd"/>
      <w:r>
        <w:rPr>
          <w:rFonts w:eastAsia="Times New Roman" w:cs="Times New Roman"/>
          <w:szCs w:val="24"/>
        </w:rPr>
        <w:t xml:space="preserve"> τη Συμφωνία των Πρεσπών;</w:t>
      </w:r>
    </w:p>
    <w:p w14:paraId="367676E8" w14:textId="77777777" w:rsidR="009F2CC8" w:rsidRDefault="00807E12">
      <w:pPr>
        <w:spacing w:line="600" w:lineRule="auto"/>
        <w:ind w:firstLine="720"/>
        <w:jc w:val="both"/>
        <w:rPr>
          <w:rFonts w:eastAsia="Times New Roman"/>
          <w:szCs w:val="24"/>
        </w:rPr>
      </w:pPr>
      <w:r>
        <w:rPr>
          <w:rFonts w:eastAsia="Times New Roman"/>
          <w:szCs w:val="24"/>
        </w:rPr>
        <w:lastRenderedPageBreak/>
        <w:t>Ευνοούν αυτά τα δύο νομοσχέδια την ανάσχεση και την πα</w:t>
      </w:r>
      <w:r>
        <w:rPr>
          <w:rFonts w:eastAsia="Times New Roman"/>
          <w:szCs w:val="24"/>
        </w:rPr>
        <w:t xml:space="preserve">ρεμπόδιση των τουρκικών σχεδιασμών στα Βαλκάνια; Δεν βλέπετε τι γίνεται με την Τουρκία; Δεν βλέπετε πού το πάει ο </w:t>
      </w:r>
      <w:proofErr w:type="spellStart"/>
      <w:r>
        <w:rPr>
          <w:rFonts w:eastAsia="Times New Roman"/>
          <w:szCs w:val="24"/>
        </w:rPr>
        <w:t>Ερντογάν</w:t>
      </w:r>
      <w:proofErr w:type="spellEnd"/>
      <w:r>
        <w:rPr>
          <w:rFonts w:eastAsia="Times New Roman"/>
          <w:szCs w:val="24"/>
        </w:rPr>
        <w:t xml:space="preserve">; Οι Τούρκοι επιμένουν και περιμένουν τη στιγμή εκείνη που θα θελήσουν να αρπάξουν κάτι από την Ελλάδα. </w:t>
      </w:r>
    </w:p>
    <w:p w14:paraId="367676E9" w14:textId="77777777" w:rsidR="009F2CC8" w:rsidRDefault="00807E12">
      <w:pPr>
        <w:spacing w:line="600" w:lineRule="auto"/>
        <w:ind w:firstLine="720"/>
        <w:jc w:val="both"/>
        <w:rPr>
          <w:rFonts w:eastAsia="Times New Roman"/>
          <w:szCs w:val="24"/>
        </w:rPr>
      </w:pPr>
      <w:r>
        <w:rPr>
          <w:rFonts w:eastAsia="Times New Roman"/>
          <w:szCs w:val="24"/>
        </w:rPr>
        <w:t>Ακόμα και αν ο σχεδιασμός της</w:t>
      </w:r>
      <w:r>
        <w:rPr>
          <w:rFonts w:eastAsia="Times New Roman"/>
          <w:szCs w:val="24"/>
        </w:rPr>
        <w:t xml:space="preserve"> Ελλάδας ήταν -που δεν είναι</w:t>
      </w:r>
      <w:r w:rsidRPr="00564D4D">
        <w:rPr>
          <w:rFonts w:eastAsia="Times New Roman"/>
          <w:szCs w:val="24"/>
        </w:rPr>
        <w:t>,</w:t>
      </w:r>
      <w:r>
        <w:rPr>
          <w:rFonts w:eastAsia="Times New Roman"/>
          <w:szCs w:val="24"/>
        </w:rPr>
        <w:t xml:space="preserve"> γιατί απλά δεν έχουμε μία εθνική πολιτική πάνω σε αυτό το θέμα-</w:t>
      </w:r>
      <w:r w:rsidRPr="00EA5F4B">
        <w:rPr>
          <w:rFonts w:eastAsia="Times New Roman"/>
          <w:szCs w:val="24"/>
        </w:rPr>
        <w:t xml:space="preserve"> </w:t>
      </w:r>
      <w:r>
        <w:rPr>
          <w:rFonts w:eastAsia="Times New Roman"/>
          <w:szCs w:val="24"/>
        </w:rPr>
        <w:t>τέτοιος</w:t>
      </w:r>
      <w:r w:rsidRPr="00564D4D">
        <w:rPr>
          <w:rFonts w:eastAsia="Times New Roman"/>
          <w:szCs w:val="24"/>
        </w:rPr>
        <w:t>,</w:t>
      </w:r>
      <w:r>
        <w:rPr>
          <w:rFonts w:eastAsia="Times New Roman"/>
          <w:szCs w:val="24"/>
        </w:rPr>
        <w:t xml:space="preserve"> να το πετύχουμε αυτό με αυτές τις δύο κυρώσεις ως αρχή, το αντίτιμο το οποίο έχουμε πληρώσει είναι πάρα πολύ μεγάλο. Το κόστος</w:t>
      </w:r>
      <w:r w:rsidRPr="00564D4D">
        <w:rPr>
          <w:rFonts w:eastAsia="Times New Roman"/>
          <w:szCs w:val="24"/>
        </w:rPr>
        <w:t>,</w:t>
      </w:r>
      <w:r>
        <w:rPr>
          <w:rFonts w:eastAsia="Times New Roman"/>
          <w:szCs w:val="24"/>
        </w:rPr>
        <w:t xml:space="preserve"> δηλαδή</w:t>
      </w:r>
      <w:r w:rsidRPr="00564D4D">
        <w:rPr>
          <w:rFonts w:eastAsia="Times New Roman"/>
          <w:szCs w:val="24"/>
        </w:rPr>
        <w:t>,</w:t>
      </w:r>
      <w:r>
        <w:rPr>
          <w:rFonts w:eastAsia="Times New Roman"/>
          <w:szCs w:val="24"/>
        </w:rPr>
        <w:t xml:space="preserve"> για να έχουμε σήμ</w:t>
      </w:r>
      <w:r>
        <w:rPr>
          <w:rFonts w:eastAsia="Times New Roman"/>
          <w:szCs w:val="24"/>
        </w:rPr>
        <w:t>ερα αυτήν την ευκαιρία</w:t>
      </w:r>
      <w:r w:rsidRPr="00564D4D">
        <w:rPr>
          <w:rFonts w:eastAsia="Times New Roman"/>
          <w:szCs w:val="24"/>
        </w:rPr>
        <w:t>,</w:t>
      </w:r>
      <w:r>
        <w:rPr>
          <w:rFonts w:eastAsia="Times New Roman"/>
          <w:szCs w:val="24"/>
        </w:rPr>
        <w:t xml:space="preserve"> να είμαστε σε θέση να καταφέρουμε ένα τόσο σημαντικό πλήγμα στα τουρκικά συμφέροντα και να ενδυναμώσουμε τα ελληνικά συμφέροντα ήταν πάρα πολύ μεγάλο: Δώσαμε το όνομα της Μακεδονίας.</w:t>
      </w:r>
    </w:p>
    <w:p w14:paraId="367676EA" w14:textId="77777777" w:rsidR="009F2CC8" w:rsidRDefault="00807E12">
      <w:pPr>
        <w:spacing w:line="600" w:lineRule="auto"/>
        <w:ind w:firstLine="720"/>
        <w:jc w:val="both"/>
        <w:rPr>
          <w:rFonts w:eastAsia="Times New Roman"/>
          <w:szCs w:val="24"/>
        </w:rPr>
      </w:pPr>
      <w:r>
        <w:rPr>
          <w:rFonts w:eastAsia="Times New Roman"/>
          <w:szCs w:val="24"/>
        </w:rPr>
        <w:lastRenderedPageBreak/>
        <w:t>Όσοι</w:t>
      </w:r>
      <w:r w:rsidRPr="00EA5F4B">
        <w:rPr>
          <w:rFonts w:eastAsia="Times New Roman"/>
          <w:szCs w:val="24"/>
        </w:rPr>
        <w:t>,</w:t>
      </w:r>
      <w:r>
        <w:rPr>
          <w:rFonts w:eastAsia="Times New Roman"/>
          <w:szCs w:val="24"/>
        </w:rPr>
        <w:t xml:space="preserve"> λοιπόν</w:t>
      </w:r>
      <w:r w:rsidRPr="00EA5F4B">
        <w:rPr>
          <w:rFonts w:eastAsia="Times New Roman"/>
          <w:szCs w:val="24"/>
        </w:rPr>
        <w:t>,</w:t>
      </w:r>
      <w:r>
        <w:rPr>
          <w:rFonts w:eastAsia="Times New Roman"/>
          <w:szCs w:val="24"/>
        </w:rPr>
        <w:t xml:space="preserve"> είχαμε πρόβλημα με το να δώσουμε το όνομα της Μακεδονίας και όχι με τις διάφορες μικρολεπτομέρειες της Συμφωνίας των Πρεσπών αναρωτιόμαστε συνεχώς και εξετάζουμε με αγωνία από τον περασμένο Γενάρη ποια ακριβώς περιθώρια δημοκρατικής αντίδρασης έχουμε. </w:t>
      </w:r>
    </w:p>
    <w:p w14:paraId="367676EB" w14:textId="77777777" w:rsidR="009F2CC8" w:rsidRDefault="00807E12">
      <w:pPr>
        <w:spacing w:line="600" w:lineRule="auto"/>
        <w:ind w:firstLine="720"/>
        <w:jc w:val="both"/>
        <w:rPr>
          <w:rFonts w:eastAsia="Times New Roman"/>
          <w:szCs w:val="24"/>
        </w:rPr>
      </w:pPr>
      <w:r>
        <w:rPr>
          <w:rFonts w:eastAsia="Times New Roman"/>
          <w:szCs w:val="24"/>
        </w:rPr>
        <w:t>Εί</w:t>
      </w:r>
      <w:r>
        <w:rPr>
          <w:rFonts w:eastAsia="Times New Roman"/>
          <w:szCs w:val="24"/>
        </w:rPr>
        <w:t>ναι φανερό, όμως, δυστυχώς, πως από τη στιγμή που και η ίδια η Αξιωματική Αντιπολίτευση δεν έχει καταφέρει να προτείνει δημοσίως τίποτα που να οδηγεί στην ανατροπή της Συμφωνίας των Πρεσπών, την ίδια ώρα που καθησυχάζει τον ελληνικό λαό πως θα προστατεύσει</w:t>
      </w:r>
      <w:r>
        <w:rPr>
          <w:rFonts w:eastAsia="Times New Roman"/>
          <w:szCs w:val="24"/>
        </w:rPr>
        <w:t xml:space="preserve"> τα ελληνικά συμφέροντα μέσω της μεγάλης αυστηρότητας απέναντι στην ευρωπαϊκή πορεία των Σκοπίων, οι πιθανότητες να υπάρξει μεσοπρόθεσμα ελληνική κυβέρνηση που να καταγγείλει τη </w:t>
      </w:r>
      <w:r>
        <w:rPr>
          <w:rFonts w:eastAsia="Times New Roman"/>
          <w:szCs w:val="24"/>
        </w:rPr>
        <w:t xml:space="preserve">συμφωνία </w:t>
      </w:r>
      <w:r>
        <w:rPr>
          <w:rFonts w:eastAsia="Times New Roman"/>
          <w:szCs w:val="24"/>
        </w:rPr>
        <w:t xml:space="preserve">αυτής της </w:t>
      </w:r>
      <w:r>
        <w:rPr>
          <w:rFonts w:eastAsia="Times New Roman"/>
          <w:szCs w:val="24"/>
        </w:rPr>
        <w:t>λίμνης</w:t>
      </w:r>
      <w:r>
        <w:rPr>
          <w:rFonts w:eastAsia="Times New Roman"/>
          <w:szCs w:val="24"/>
        </w:rPr>
        <w:t xml:space="preserve"> είναι μηδενικές. </w:t>
      </w:r>
    </w:p>
    <w:p w14:paraId="367676EC" w14:textId="77777777" w:rsidR="009F2CC8" w:rsidRDefault="00807E12">
      <w:pPr>
        <w:spacing w:line="600" w:lineRule="auto"/>
        <w:ind w:firstLine="720"/>
        <w:jc w:val="both"/>
        <w:rPr>
          <w:rFonts w:eastAsia="Times New Roman"/>
          <w:szCs w:val="24"/>
        </w:rPr>
      </w:pPr>
      <w:r w:rsidRPr="00195765">
        <w:rPr>
          <w:rFonts w:eastAsia="Times New Roman"/>
          <w:szCs w:val="24"/>
        </w:rPr>
        <w:lastRenderedPageBreak/>
        <w:t xml:space="preserve">Ως εισηγητής της Ένωσης Κεντρώων, </w:t>
      </w:r>
      <w:r w:rsidRPr="00195765">
        <w:rPr>
          <w:rFonts w:eastAsia="Times New Roman"/>
          <w:szCs w:val="24"/>
        </w:rPr>
        <w:t>πιστός πάντα και συνεπής και στα λόγια και στις πράξεις, καταψηφίζω τις δύο κυρώσεις,</w:t>
      </w:r>
      <w:r>
        <w:rPr>
          <w:rFonts w:eastAsia="Times New Roman"/>
          <w:szCs w:val="24"/>
        </w:rPr>
        <w:t xml:space="preserve"> ακριβώς γιατί συνδέονται με μία συμφωνία την οποία πάρα πολλές φορές την είχαμε χαρακτηρίσει επιζήμια για τα εθνικά μας συμφέροντα.</w:t>
      </w:r>
    </w:p>
    <w:p w14:paraId="367676ED" w14:textId="77777777" w:rsidR="009F2CC8" w:rsidRDefault="00807E12">
      <w:pPr>
        <w:spacing w:line="600" w:lineRule="auto"/>
        <w:ind w:firstLine="720"/>
        <w:jc w:val="both"/>
        <w:rPr>
          <w:rFonts w:eastAsia="Times New Roman"/>
          <w:szCs w:val="24"/>
        </w:rPr>
      </w:pPr>
      <w:r>
        <w:rPr>
          <w:rFonts w:eastAsia="Times New Roman"/>
          <w:szCs w:val="24"/>
        </w:rPr>
        <w:t>Ευχαριστώ πολύ.</w:t>
      </w:r>
    </w:p>
    <w:p w14:paraId="367676EE" w14:textId="77777777" w:rsidR="009F2CC8" w:rsidRDefault="00807E12">
      <w:pPr>
        <w:spacing w:line="600" w:lineRule="auto"/>
        <w:ind w:firstLine="720"/>
        <w:jc w:val="both"/>
        <w:rPr>
          <w:rFonts w:eastAsia="Times New Roman"/>
          <w:szCs w:val="24"/>
        </w:rPr>
      </w:pPr>
      <w:r w:rsidRPr="007C0266">
        <w:rPr>
          <w:rFonts w:eastAsia="Times New Roman"/>
          <w:b/>
          <w:szCs w:val="24"/>
        </w:rPr>
        <w:t>ΠΡΟΕΔΡΕΥΟΥΣΑ (Αναστασί</w:t>
      </w:r>
      <w:r w:rsidRPr="007C0266">
        <w:rPr>
          <w:rFonts w:eastAsia="Times New Roman"/>
          <w:b/>
          <w:szCs w:val="24"/>
        </w:rPr>
        <w:t>α Χριστοδουλοπούλου):</w:t>
      </w:r>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Σαρίδη</w:t>
      </w:r>
      <w:proofErr w:type="spellEnd"/>
      <w:r>
        <w:rPr>
          <w:rFonts w:eastAsia="Times New Roman"/>
          <w:szCs w:val="24"/>
        </w:rPr>
        <w:t>.</w:t>
      </w:r>
    </w:p>
    <w:p w14:paraId="367676EF" w14:textId="77777777" w:rsidR="009F2CC8" w:rsidRDefault="00807E12">
      <w:pPr>
        <w:spacing w:line="600" w:lineRule="auto"/>
        <w:ind w:firstLine="720"/>
        <w:jc w:val="both"/>
        <w:rPr>
          <w:rFonts w:eastAsia="Times New Roman"/>
          <w:szCs w:val="24"/>
        </w:rPr>
      </w:pPr>
      <w:r w:rsidRPr="007C0266">
        <w:rPr>
          <w:rFonts w:eastAsia="Times New Roman"/>
          <w:b/>
          <w:szCs w:val="24"/>
        </w:rPr>
        <w:t>ΧΡΗΣΤΟΣ ΠΑΠΠ</w:t>
      </w:r>
      <w:r>
        <w:rPr>
          <w:rFonts w:eastAsia="Times New Roman"/>
          <w:b/>
          <w:szCs w:val="24"/>
        </w:rPr>
        <w:t>Α</w:t>
      </w:r>
      <w:r w:rsidRPr="007C0266">
        <w:rPr>
          <w:rFonts w:eastAsia="Times New Roman"/>
          <w:b/>
          <w:szCs w:val="24"/>
        </w:rPr>
        <w:t>Σ:</w:t>
      </w:r>
      <w:r>
        <w:rPr>
          <w:rFonts w:eastAsia="Times New Roman"/>
          <w:szCs w:val="24"/>
        </w:rPr>
        <w:t xml:space="preserve"> Κυρία Πρόεδρε, θα ήθελα τον λόγο για ένα λεπτό;</w:t>
      </w:r>
    </w:p>
    <w:p w14:paraId="367676F0" w14:textId="77777777" w:rsidR="009F2CC8" w:rsidRDefault="00807E1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Τι θέλετε, κύριε Παππά, γιατί θα δώσω τον λόγο στην Υπουργό;</w:t>
      </w:r>
    </w:p>
    <w:p w14:paraId="367676F1" w14:textId="77777777" w:rsidR="009F2CC8" w:rsidRDefault="00807E12">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Επειδή δεν τοποθετηθή</w:t>
      </w:r>
      <w:r>
        <w:rPr>
          <w:rFonts w:eastAsia="Times New Roman"/>
          <w:szCs w:val="24"/>
        </w:rPr>
        <w:t>καμε στο πρώτο μέρος της συνεδρίασης, που αφορούσε την πλήρωση της θέσεως του Αντιπροέδρου, την αλλαγή του Κανονισμού της Βουλής…</w:t>
      </w:r>
    </w:p>
    <w:p w14:paraId="367676F2" w14:textId="77777777" w:rsidR="009F2CC8" w:rsidRDefault="00807E12">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Στην τροποποίηση του Κανονισμού αναφέρεστε; </w:t>
      </w:r>
    </w:p>
    <w:p w14:paraId="367676F3" w14:textId="77777777" w:rsidR="009F2CC8" w:rsidRDefault="00807E12">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Ναι.</w:t>
      </w:r>
    </w:p>
    <w:p w14:paraId="367676F4" w14:textId="77777777" w:rsidR="009F2CC8" w:rsidRDefault="00807E12">
      <w:pPr>
        <w:spacing w:line="600" w:lineRule="auto"/>
        <w:ind w:firstLine="720"/>
        <w:jc w:val="both"/>
        <w:rPr>
          <w:rFonts w:eastAsia="Times New Roman"/>
          <w:szCs w:val="24"/>
        </w:rPr>
      </w:pPr>
      <w:r>
        <w:rPr>
          <w:rFonts w:eastAsia="Times New Roman"/>
          <w:b/>
          <w:szCs w:val="24"/>
        </w:rPr>
        <w:t>ΠΡΟΕΔΡΕΥΟΥΣΑ (Αν</w:t>
      </w:r>
      <w:r>
        <w:rPr>
          <w:rFonts w:eastAsia="Times New Roman"/>
          <w:b/>
          <w:szCs w:val="24"/>
        </w:rPr>
        <w:t xml:space="preserve">αστασία Χριστοδουλοπούλου): </w:t>
      </w:r>
      <w:r>
        <w:rPr>
          <w:rFonts w:eastAsia="Times New Roman"/>
          <w:szCs w:val="24"/>
        </w:rPr>
        <w:t>Αυτό ψηφίστηκε.</w:t>
      </w:r>
    </w:p>
    <w:p w14:paraId="367676F5" w14:textId="77777777" w:rsidR="009F2CC8" w:rsidRDefault="00807E12">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Θα ήθελα ένα λεπτό για να τοποθετηθούμε, γιατί ήμασταν αρνητικοί στην Επιτροπή Κανονισμού, αλλά και εδώ.</w:t>
      </w:r>
    </w:p>
    <w:p w14:paraId="367676F6" w14:textId="77777777" w:rsidR="009F2CC8" w:rsidRDefault="00807E1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Σας δίνω ένα λεπτό για να καταγραφεί στα Πρακτι</w:t>
      </w:r>
      <w:r>
        <w:rPr>
          <w:rFonts w:eastAsia="Times New Roman"/>
          <w:szCs w:val="24"/>
        </w:rPr>
        <w:t>κά η θέση σας.</w:t>
      </w:r>
    </w:p>
    <w:p w14:paraId="367676F7" w14:textId="77777777" w:rsidR="009F2CC8" w:rsidRDefault="00807E12">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Σε αυτό το ένα λεπτό θα ήθελα να πω λίγα λόγια για αυτές τις διευκολύνσεις -που έγιναν πριν από λίγο- του ΣΥΡΙΖΑ προς το Ποτάμι, προς το πολιτικό δεκανίκι που λέγεται «Ποτάμι». Η </w:t>
      </w:r>
      <w:r w:rsidRPr="00CA36A9">
        <w:rPr>
          <w:rFonts w:eastAsia="Times New Roman"/>
          <w:szCs w:val="24"/>
        </w:rPr>
        <w:t>τροποποίηση</w:t>
      </w:r>
      <w:r>
        <w:rPr>
          <w:rFonts w:eastAsia="Times New Roman"/>
          <w:szCs w:val="24"/>
        </w:rPr>
        <w:t xml:space="preserve"> αυτή του Κανονισμού της Βουλής θα </w:t>
      </w:r>
      <w:r>
        <w:rPr>
          <w:rFonts w:eastAsia="Times New Roman"/>
          <w:szCs w:val="24"/>
        </w:rPr>
        <w:t xml:space="preserve">μπορούσε κάλλιστα να ονομαστεί «Τροπολογία Ποτάμι». </w:t>
      </w:r>
    </w:p>
    <w:p w14:paraId="367676F8" w14:textId="77777777" w:rsidR="009F2CC8" w:rsidRDefault="00807E12">
      <w:pPr>
        <w:spacing w:line="600" w:lineRule="auto"/>
        <w:ind w:firstLine="720"/>
        <w:jc w:val="both"/>
        <w:rPr>
          <w:rFonts w:eastAsia="Times New Roman"/>
          <w:szCs w:val="24"/>
        </w:rPr>
      </w:pPr>
      <w:r>
        <w:rPr>
          <w:rFonts w:eastAsia="Times New Roman"/>
          <w:szCs w:val="24"/>
        </w:rPr>
        <w:lastRenderedPageBreak/>
        <w:t xml:space="preserve">Βεβαίως, αυτή η πλήρωση της θέσεως, μετά την επανασύσταση της Κοινοβουλευτικής Ομάδας του Ποταμιού, αφορά και είναι υπόθεση λίγων μηνών. </w:t>
      </w:r>
      <w:proofErr w:type="spellStart"/>
      <w:r>
        <w:rPr>
          <w:rFonts w:eastAsia="Times New Roman"/>
          <w:szCs w:val="24"/>
        </w:rPr>
        <w:t>Εκατόν</w:t>
      </w:r>
      <w:proofErr w:type="spellEnd"/>
      <w:r>
        <w:rPr>
          <w:rFonts w:eastAsia="Times New Roman"/>
          <w:szCs w:val="24"/>
        </w:rPr>
        <w:t xml:space="preserve"> είκοσι ημέρες; Πόσο να πούμε; Γι’ αυτήν την πλήρωση της θέσ</w:t>
      </w:r>
      <w:r>
        <w:rPr>
          <w:rFonts w:eastAsia="Times New Roman"/>
          <w:szCs w:val="24"/>
        </w:rPr>
        <w:t xml:space="preserve">εως του Αντιπροέδρου ίσως να έλεγε κάποιος ότι δεν αξίζει τον κόπο να αναφερθεί κάποιος στο </w:t>
      </w:r>
      <w:proofErr w:type="spellStart"/>
      <w:r>
        <w:rPr>
          <w:rFonts w:eastAsia="Times New Roman"/>
          <w:szCs w:val="24"/>
        </w:rPr>
        <w:t>κομματίδιο</w:t>
      </w:r>
      <w:proofErr w:type="spellEnd"/>
      <w:r>
        <w:rPr>
          <w:rFonts w:eastAsia="Times New Roman"/>
          <w:szCs w:val="24"/>
        </w:rPr>
        <w:t xml:space="preserve"> των βαρόνων, το οποίο εξυπηρέτησε τους σκοπούς για τους οποίους δημιουργήθηκε, ψήφισε, δηλαδή, το τρίτο μνημόνιο, ψήφισε την κατάπτυστη Συμφωνία των Πρεσ</w:t>
      </w:r>
      <w:r>
        <w:rPr>
          <w:rFonts w:eastAsia="Times New Roman"/>
          <w:szCs w:val="24"/>
        </w:rPr>
        <w:t xml:space="preserve">πών, ψήφισε όλα τα αντεθνικά και κατάπτυστα νομοσχέδια που έφερε ο ΣΥΡΙΖΑ στο </w:t>
      </w:r>
      <w:r>
        <w:rPr>
          <w:rFonts w:eastAsia="Times New Roman"/>
          <w:szCs w:val="24"/>
        </w:rPr>
        <w:t xml:space="preserve">ελληνικό </w:t>
      </w:r>
      <w:r>
        <w:rPr>
          <w:rFonts w:eastAsia="Times New Roman"/>
          <w:szCs w:val="24"/>
        </w:rPr>
        <w:t>Κοινοβούλιο, τα νομοσχέδια που διαλύουν τον κοινωνικό ιστό, την κοινωνική ζωή, που πλήττουν την πατρίδα, τη θρησκεία, την οικογένεια.</w:t>
      </w:r>
    </w:p>
    <w:p w14:paraId="367676F9" w14:textId="77777777" w:rsidR="009F2CC8" w:rsidRDefault="00807E12">
      <w:pPr>
        <w:spacing w:line="600" w:lineRule="auto"/>
        <w:ind w:firstLine="720"/>
        <w:jc w:val="both"/>
        <w:rPr>
          <w:rFonts w:eastAsia="Times New Roman"/>
          <w:szCs w:val="24"/>
        </w:rPr>
      </w:pPr>
      <w:r>
        <w:rPr>
          <w:rFonts w:eastAsia="Times New Roman"/>
          <w:szCs w:val="24"/>
        </w:rPr>
        <w:t>Πρέπει, όμως, στην περίπτωση αυτή ν</w:t>
      </w:r>
      <w:r>
        <w:rPr>
          <w:rFonts w:eastAsia="Times New Roman"/>
          <w:szCs w:val="24"/>
        </w:rPr>
        <w:t>α πούμε δύο λόγια, κυρία Πρόεδρε. Στη σημερινή περίπτωση θα λέγαμε, όπως λέει ο λαός, «Γιάννης, κερνάει και Γιάννης πίνει». Αυτό που έγινε σήμερα αυτό είναι: «Γιάννης κερνάει και Γιάννης πίνει». Αυτό ακριβώς έγινε σήμερα.</w:t>
      </w:r>
    </w:p>
    <w:p w14:paraId="367676FA" w14:textId="77777777" w:rsidR="009F2CC8" w:rsidRDefault="00807E12">
      <w:pPr>
        <w:spacing w:line="600" w:lineRule="auto"/>
        <w:ind w:firstLine="720"/>
        <w:jc w:val="both"/>
        <w:rPr>
          <w:rFonts w:eastAsia="Times New Roman"/>
          <w:szCs w:val="24"/>
        </w:rPr>
      </w:pPr>
      <w:r>
        <w:rPr>
          <w:rFonts w:eastAsia="Times New Roman"/>
          <w:szCs w:val="24"/>
        </w:rPr>
        <w:lastRenderedPageBreak/>
        <w:t xml:space="preserve">Εμείς, λοιπόν, να πούμε ότι ωραία </w:t>
      </w:r>
      <w:r>
        <w:rPr>
          <w:rFonts w:eastAsia="Times New Roman"/>
          <w:szCs w:val="24"/>
        </w:rPr>
        <w:t>η παρέα σας, εμείς όμως δεν θα πάρουμε. Δεν συμμετέχουμε. Δεν συμμετέχουμε στα κόλπα της πολιτικής σας ανωμαλίας, δηλαδή στις αλλαγές των παρτενέρ, των Αντιπροέδρων κ.λπ.</w:t>
      </w:r>
      <w:r>
        <w:rPr>
          <w:rFonts w:eastAsia="Times New Roman"/>
          <w:szCs w:val="24"/>
        </w:rPr>
        <w:t>.</w:t>
      </w:r>
      <w:r>
        <w:rPr>
          <w:rFonts w:eastAsia="Times New Roman"/>
          <w:szCs w:val="24"/>
        </w:rPr>
        <w:t xml:space="preserve"> Εσείς μπορείτε να μεθοδεύετε υπόγειες συμφωνίες, πριν έρθουν αυτές οι αλλαγές του Κα</w:t>
      </w:r>
      <w:r>
        <w:rPr>
          <w:rFonts w:eastAsia="Times New Roman"/>
          <w:szCs w:val="24"/>
        </w:rPr>
        <w:t xml:space="preserve">νονισμού στην Ολομέλεια, να προσθέτετε και να αφαιρείτε Αντιπροέδρους, να αλλάζετε διατάξεις, αλλά εμείς σε αυτές τις αδιαφανείς διεργασίες, που προηγούνται των προτάσεων, και σε αυτές τις νομοτεχνικές στηρίξεις που έχετε από το Επιστημονικό Συμβούλιο της </w:t>
      </w:r>
      <w:r>
        <w:rPr>
          <w:rFonts w:eastAsia="Times New Roman"/>
          <w:szCs w:val="24"/>
        </w:rPr>
        <w:t xml:space="preserve">Βουλής δεν λαμβάνουμε μέρος. </w:t>
      </w:r>
    </w:p>
    <w:p w14:paraId="367676FB" w14:textId="77777777" w:rsidR="009F2CC8" w:rsidRDefault="00807E12">
      <w:pPr>
        <w:spacing w:line="600" w:lineRule="auto"/>
        <w:ind w:firstLine="720"/>
        <w:jc w:val="both"/>
        <w:rPr>
          <w:rFonts w:eastAsia="Times New Roman"/>
          <w:szCs w:val="24"/>
        </w:rPr>
      </w:pPr>
      <w:r>
        <w:rPr>
          <w:rFonts w:eastAsia="Times New Roman"/>
          <w:szCs w:val="24"/>
        </w:rPr>
        <w:t xml:space="preserve">Μας βρίσκετε, λοιπόν, αντιθέτους. Εξάλλου, έχει φροντίσει ήδη από το 2012, με τη σύμφωνη γνώμη του ΣΥΡΙΖΑ, η κυβέρνηση του Σαμαρά να θέσει εκτός εντελώς αντιδημοκρατικά, εντελώς </w:t>
      </w:r>
      <w:r w:rsidRPr="0043046C">
        <w:rPr>
          <w:rFonts w:eastAsia="Times New Roman"/>
          <w:szCs w:val="24"/>
        </w:rPr>
        <w:t>αντιδεοντολογικά</w:t>
      </w:r>
      <w:r>
        <w:rPr>
          <w:rFonts w:eastAsia="Times New Roman"/>
          <w:szCs w:val="24"/>
        </w:rPr>
        <w:t xml:space="preserve"> και αντισυνταγματικά τη Χρυσή Α</w:t>
      </w:r>
      <w:r>
        <w:rPr>
          <w:rFonts w:eastAsia="Times New Roman"/>
          <w:szCs w:val="24"/>
        </w:rPr>
        <w:t xml:space="preserve">υγή από την πλήρωση της θέσης του Αντιπροέδρου που της ανήκε, κάτι που γινόταν επί </w:t>
      </w:r>
      <w:r>
        <w:rPr>
          <w:rFonts w:eastAsia="Times New Roman"/>
          <w:szCs w:val="24"/>
        </w:rPr>
        <w:lastRenderedPageBreak/>
        <w:t>σειρά ετών, χωρίς την απαίτηση πλαφόν στην ψηφοφορία, το οποίο πλαφόν φροντίσατε εκ των υστέρων να δημιουργήσετε με σχετική τροποποίηση του Κανονισμού, ώστε να διασφαλιστείτ</w:t>
      </w:r>
      <w:r>
        <w:rPr>
          <w:rFonts w:eastAsia="Times New Roman"/>
          <w:szCs w:val="24"/>
        </w:rPr>
        <w:t>ε και να φανείτε ως σύννομοι και δημοκρατικοί.</w:t>
      </w:r>
    </w:p>
    <w:p w14:paraId="367676FC" w14:textId="77777777" w:rsidR="009F2CC8" w:rsidRDefault="00807E12">
      <w:pPr>
        <w:spacing w:line="600" w:lineRule="auto"/>
        <w:ind w:firstLine="720"/>
        <w:jc w:val="both"/>
        <w:rPr>
          <w:rFonts w:eastAsia="Times New Roman"/>
          <w:szCs w:val="24"/>
        </w:rPr>
      </w:pPr>
      <w:r>
        <w:rPr>
          <w:rFonts w:eastAsia="Times New Roman"/>
          <w:szCs w:val="24"/>
        </w:rPr>
        <w:t>Φυσικά, είμαστε αρνητικοί. Όχι μόνο την καταψηφίζουμε, αλλά πολύ περισσότερο δεν συμμετέχουμε σε αυτό το πολιτικό σας αλισβερίσι.</w:t>
      </w:r>
    </w:p>
    <w:p w14:paraId="367676FD" w14:textId="77777777" w:rsidR="009F2CC8" w:rsidRDefault="00807E12">
      <w:pPr>
        <w:spacing w:line="600" w:lineRule="auto"/>
        <w:ind w:firstLine="720"/>
        <w:jc w:val="both"/>
        <w:rPr>
          <w:rFonts w:eastAsia="Times New Roman"/>
          <w:szCs w:val="24"/>
        </w:rPr>
      </w:pPr>
      <w:r>
        <w:rPr>
          <w:rFonts w:eastAsia="Times New Roman"/>
          <w:szCs w:val="24"/>
        </w:rPr>
        <w:t>Ευχαριστώ, κυρία Πρόεδρε.</w:t>
      </w:r>
    </w:p>
    <w:p w14:paraId="367676FE" w14:textId="77777777" w:rsidR="009F2CC8" w:rsidRDefault="00807E1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w:t>
      </w:r>
    </w:p>
    <w:p w14:paraId="367676FF" w14:textId="77777777" w:rsidR="009F2CC8" w:rsidRDefault="00807E12">
      <w:pPr>
        <w:spacing w:line="600" w:lineRule="auto"/>
        <w:ind w:firstLine="720"/>
        <w:jc w:val="both"/>
        <w:rPr>
          <w:rFonts w:eastAsia="Times New Roman"/>
          <w:szCs w:val="24"/>
        </w:rPr>
      </w:pPr>
      <w:r>
        <w:rPr>
          <w:rFonts w:eastAsia="Times New Roman"/>
          <w:szCs w:val="24"/>
        </w:rPr>
        <w:t>Τον λόγο έχει η κυρία Υπουργός.</w:t>
      </w:r>
    </w:p>
    <w:p w14:paraId="36767700" w14:textId="77777777" w:rsidR="009F2CC8" w:rsidRDefault="00807E12">
      <w:pPr>
        <w:spacing w:line="600" w:lineRule="auto"/>
        <w:ind w:firstLine="720"/>
        <w:jc w:val="both"/>
        <w:rPr>
          <w:rFonts w:eastAsia="Times New Roman"/>
          <w:szCs w:val="24"/>
        </w:rPr>
      </w:pPr>
      <w:r w:rsidRPr="009D2C0B">
        <w:rPr>
          <w:rFonts w:eastAsia="Times New Roman"/>
          <w:b/>
          <w:szCs w:val="24"/>
        </w:rPr>
        <w:t>ΙΩΑΝΝΗΣ ΑΝΤΩΝΙΑΔΗΣ:</w:t>
      </w:r>
      <w:r>
        <w:rPr>
          <w:rFonts w:eastAsia="Times New Roman"/>
          <w:b/>
          <w:szCs w:val="24"/>
        </w:rPr>
        <w:t xml:space="preserve"> </w:t>
      </w:r>
      <w:r>
        <w:rPr>
          <w:rFonts w:eastAsia="Times New Roman"/>
          <w:szCs w:val="24"/>
        </w:rPr>
        <w:t>Κυρία Πρόεδρε, δύο άτομα είμαστε, εγώ και ο κ. Αθανασίου. Να απαντήσει μετά η κυρία Υπουργός.</w:t>
      </w:r>
    </w:p>
    <w:p w14:paraId="36767701" w14:textId="77777777" w:rsidR="009F2CC8" w:rsidRDefault="00807E12">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Δεν προβλέπεται κάτι τέτοιο από τον Κανονισμό για τις συμβάσεις. </w:t>
      </w:r>
    </w:p>
    <w:p w14:paraId="36767702" w14:textId="77777777" w:rsidR="009F2CC8" w:rsidRDefault="00807E12">
      <w:pPr>
        <w:spacing w:line="600" w:lineRule="auto"/>
        <w:ind w:firstLine="720"/>
        <w:jc w:val="both"/>
        <w:rPr>
          <w:rFonts w:eastAsia="Times New Roman"/>
          <w:szCs w:val="24"/>
        </w:rPr>
      </w:pPr>
      <w:r>
        <w:rPr>
          <w:rFonts w:eastAsia="Times New Roman"/>
          <w:szCs w:val="24"/>
        </w:rPr>
        <w:t>Κύριε Αθανασίου, ξέρετε τον Κανονισμό απέξω. Να το κάνω κατά ανοχή, δηλαδή;</w:t>
      </w:r>
    </w:p>
    <w:p w14:paraId="36767703" w14:textId="77777777" w:rsidR="009F2CC8" w:rsidRDefault="00807E12">
      <w:pPr>
        <w:spacing w:line="600" w:lineRule="auto"/>
        <w:ind w:firstLine="720"/>
        <w:jc w:val="both"/>
        <w:rPr>
          <w:rFonts w:eastAsia="Times New Roman"/>
          <w:szCs w:val="24"/>
        </w:rPr>
      </w:pPr>
      <w:r w:rsidRPr="00D9300E">
        <w:rPr>
          <w:rFonts w:eastAsia="Times New Roman"/>
          <w:b/>
          <w:szCs w:val="24"/>
        </w:rPr>
        <w:t>ΧΑΡΑΛΑΜΠΟΣ ΑΘΑΝΑΣΙΟΥ:</w:t>
      </w:r>
      <w:r>
        <w:rPr>
          <w:rFonts w:eastAsia="Times New Roman"/>
          <w:szCs w:val="24"/>
        </w:rPr>
        <w:t xml:space="preserve"> Δώστε μας τρία λεπτά, κυρία Πρόεδρε.</w:t>
      </w:r>
    </w:p>
    <w:p w14:paraId="36767704" w14:textId="77777777" w:rsidR="009F2CC8" w:rsidRDefault="00807E1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Ωραία. Τον λόγο έχει ο κ. Αθανασίου.</w:t>
      </w:r>
    </w:p>
    <w:p w14:paraId="36767705" w14:textId="77777777" w:rsidR="009F2CC8" w:rsidRDefault="00807E12">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 xml:space="preserve">Κυρία Πρόεδρε, υπ’ </w:t>
      </w:r>
      <w:proofErr w:type="spellStart"/>
      <w:r>
        <w:rPr>
          <w:rFonts w:eastAsia="Times New Roman"/>
          <w:szCs w:val="24"/>
        </w:rPr>
        <w:t>ό</w:t>
      </w:r>
      <w:r>
        <w:rPr>
          <w:rFonts w:eastAsia="Times New Roman"/>
          <w:szCs w:val="24"/>
        </w:rPr>
        <w:t>ψιν</w:t>
      </w:r>
      <w:proofErr w:type="spellEnd"/>
      <w:r>
        <w:rPr>
          <w:rFonts w:eastAsia="Times New Roman"/>
          <w:szCs w:val="24"/>
        </w:rPr>
        <w:t xml:space="preserve"> ότι εμείς καταγόμαστε από εκεί και θα μιλήσουμε τελευταίοι. Θα ακουστούν πράγματα που δεν τα ξέρετε.</w:t>
      </w:r>
    </w:p>
    <w:p w14:paraId="36767706" w14:textId="77777777" w:rsidR="009F2CC8" w:rsidRDefault="00807E1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υπάρχει τίποτα που να μην ξέρουμε. Πέντε μήνες αυτά συζητάμε.</w:t>
      </w:r>
    </w:p>
    <w:p w14:paraId="36767707" w14:textId="77777777" w:rsidR="009F2CC8" w:rsidRDefault="00807E12">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Δεν πειράζει. Η τελευ</w:t>
      </w:r>
      <w:r>
        <w:rPr>
          <w:rFonts w:eastAsia="Times New Roman"/>
          <w:szCs w:val="24"/>
        </w:rPr>
        <w:t>ταία θέση είναι τιμητική. Να είστε καλά.</w:t>
      </w:r>
    </w:p>
    <w:p w14:paraId="36767708" w14:textId="77777777" w:rsidR="009F2CC8" w:rsidRDefault="00807E12">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Ορίστε, κύριε Αθανασίου.</w:t>
      </w:r>
    </w:p>
    <w:p w14:paraId="36767709" w14:textId="77777777" w:rsidR="009F2CC8" w:rsidRDefault="00807E12">
      <w:pPr>
        <w:spacing w:line="600" w:lineRule="auto"/>
        <w:ind w:firstLine="720"/>
        <w:jc w:val="both"/>
        <w:rPr>
          <w:rFonts w:eastAsia="Times New Roman"/>
          <w:szCs w:val="24"/>
        </w:rPr>
      </w:pPr>
      <w:r>
        <w:rPr>
          <w:rFonts w:eastAsia="Times New Roman"/>
          <w:b/>
          <w:szCs w:val="24"/>
        </w:rPr>
        <w:t>ΧΑΡΑΛΑΜΠΟΣ ΑΘΑΝΑΣΙΟΥ</w:t>
      </w:r>
      <w:r w:rsidRPr="00D9300E">
        <w:rPr>
          <w:rFonts w:eastAsia="Times New Roman"/>
          <w:b/>
          <w:szCs w:val="24"/>
        </w:rPr>
        <w:t>:</w:t>
      </w:r>
      <w:r>
        <w:rPr>
          <w:rFonts w:eastAsia="Times New Roman"/>
          <w:b/>
          <w:szCs w:val="24"/>
        </w:rPr>
        <w:t xml:space="preserve"> </w:t>
      </w:r>
      <w:r>
        <w:rPr>
          <w:rFonts w:eastAsia="Times New Roman"/>
          <w:szCs w:val="24"/>
        </w:rPr>
        <w:t>Ευχαριστώ, κυρία Πρόεδρε.</w:t>
      </w:r>
    </w:p>
    <w:p w14:paraId="3676770A" w14:textId="77777777" w:rsidR="009F2CC8" w:rsidRDefault="00807E12">
      <w:pPr>
        <w:spacing w:line="600" w:lineRule="auto"/>
        <w:ind w:firstLine="720"/>
        <w:jc w:val="both"/>
        <w:rPr>
          <w:rFonts w:eastAsia="Times New Roman"/>
          <w:szCs w:val="24"/>
        </w:rPr>
      </w:pPr>
      <w:r>
        <w:rPr>
          <w:rFonts w:eastAsia="Times New Roman"/>
          <w:szCs w:val="24"/>
        </w:rPr>
        <w:t>Κυρίες και κύριοι συνάδελφοι, συζητούμε σήμερα για δύο νομοσχέδια που αφορούν στην κύρωση συμφωνιώ</w:t>
      </w:r>
      <w:r>
        <w:rPr>
          <w:rFonts w:eastAsia="Times New Roman"/>
          <w:szCs w:val="24"/>
        </w:rPr>
        <w:t>ν μεταξύ της Ελληνικής Δημοκρατίας και των Σκοπίων ή της Δημοκρατίας της Βόρειας Μακεδονίας, όπως χάρη σε εσάς λέγεται πλέον, σχετικά με την εγκατάσταση νέων συνοριακών σημείων διέλευσης ανάμεσα στις δύο χώρες, τα οποία θα συνδέουν τη λίμνη Πρέσπα και τους</w:t>
      </w:r>
      <w:r>
        <w:rPr>
          <w:rFonts w:eastAsia="Times New Roman"/>
          <w:szCs w:val="24"/>
        </w:rPr>
        <w:t xml:space="preserve"> Προμάχους.</w:t>
      </w:r>
    </w:p>
    <w:p w14:paraId="3676770B" w14:textId="77777777" w:rsidR="009F2CC8" w:rsidRDefault="00807E12">
      <w:pPr>
        <w:spacing w:line="600" w:lineRule="auto"/>
        <w:ind w:firstLine="720"/>
        <w:jc w:val="both"/>
        <w:rPr>
          <w:rFonts w:eastAsia="Times New Roman"/>
          <w:szCs w:val="24"/>
        </w:rPr>
      </w:pPr>
      <w:r>
        <w:rPr>
          <w:rFonts w:eastAsia="Times New Roman"/>
          <w:szCs w:val="24"/>
        </w:rPr>
        <w:t xml:space="preserve">Αναρωτιέται </w:t>
      </w:r>
      <w:r>
        <w:rPr>
          <w:rFonts w:eastAsia="Times New Roman"/>
          <w:szCs w:val="24"/>
        </w:rPr>
        <w:t>κάποιος</w:t>
      </w:r>
      <w:r>
        <w:rPr>
          <w:rFonts w:eastAsia="Times New Roman"/>
          <w:szCs w:val="24"/>
        </w:rPr>
        <w:t xml:space="preserve">: Ποιο είναι το τόσο επείγον που επιβάλλει να γίνει αυτή η κύρωση δέκα ημέρες πριν τις ευρωεκλογές; Για να δείξετε ότι η Συμφωνία των Πρεσπών παράγει αποτελέσματα; Τους ίδιους συνοριακούς σταθμούς θα μπορούσατε να τους έχετε </w:t>
      </w:r>
      <w:r>
        <w:rPr>
          <w:rFonts w:eastAsia="Times New Roman"/>
          <w:szCs w:val="24"/>
        </w:rPr>
        <w:t xml:space="preserve">ανοίξει ήδη ασχέτως συμφωνίας, </w:t>
      </w:r>
      <w:r>
        <w:rPr>
          <w:rFonts w:eastAsia="Times New Roman"/>
          <w:szCs w:val="24"/>
        </w:rPr>
        <w:t xml:space="preserve">ή έστω </w:t>
      </w:r>
      <w:r>
        <w:rPr>
          <w:rFonts w:eastAsia="Times New Roman"/>
          <w:szCs w:val="24"/>
        </w:rPr>
        <w:t xml:space="preserve">με διμερή άτυπη συμφωνία των δύο κρατών. </w:t>
      </w:r>
    </w:p>
    <w:p w14:paraId="3676770C" w14:textId="77777777" w:rsidR="009F2CC8" w:rsidRDefault="00807E12">
      <w:pPr>
        <w:spacing w:line="600" w:lineRule="auto"/>
        <w:ind w:firstLine="720"/>
        <w:jc w:val="both"/>
        <w:rPr>
          <w:rFonts w:eastAsia="Times New Roman"/>
          <w:szCs w:val="24"/>
        </w:rPr>
      </w:pPr>
      <w:r>
        <w:rPr>
          <w:rFonts w:eastAsia="Times New Roman"/>
          <w:szCs w:val="24"/>
        </w:rPr>
        <w:lastRenderedPageBreak/>
        <w:t xml:space="preserve">Μη ρίχνετε, λοιπόν, στάχτη στα μάτια ούτε τα δικά μας ούτε του λαού ούτε να παρουσιάζετε απλά ζητήματα διμερών σχέσεων ως τάχα θριάμβους της εξωτερικής πολιτικής σας. </w:t>
      </w:r>
    </w:p>
    <w:p w14:paraId="3676770D" w14:textId="77777777" w:rsidR="009F2CC8" w:rsidRDefault="00807E12">
      <w:pPr>
        <w:spacing w:line="600" w:lineRule="auto"/>
        <w:ind w:firstLine="720"/>
        <w:jc w:val="both"/>
        <w:rPr>
          <w:rFonts w:eastAsia="Times New Roman"/>
          <w:szCs w:val="24"/>
        </w:rPr>
      </w:pPr>
      <w:r>
        <w:rPr>
          <w:rFonts w:eastAsia="Times New Roman"/>
          <w:szCs w:val="24"/>
        </w:rPr>
        <w:t>Τα αποτε</w:t>
      </w:r>
      <w:r>
        <w:rPr>
          <w:rFonts w:eastAsia="Times New Roman"/>
          <w:szCs w:val="24"/>
        </w:rPr>
        <w:t>λέσματα της απαράδεκτης Συμφωνίας των Πρεσπών είναι άλλα και έχουν αρχίσει ήδη να κάνουν την εμφάνισή τους σε επίπεδο διπλωματίας, αλλά κυρίως αυτήν τη στιγμή σε επίπεδο οικονομίας, ιδίως στον τομέα της κατοχύρωσης των εμπορικών σημάτων. Και δυστυχώς, είνα</w:t>
      </w:r>
      <w:r>
        <w:rPr>
          <w:rFonts w:eastAsia="Times New Roman"/>
          <w:szCs w:val="24"/>
        </w:rPr>
        <w:t>ι βέβαιο πως η συμφωνία, όπως δομήθηκε και ψηφίστηκε, θα δημιουργήσει και άλλα προβλήματα στη χώρα μας, ενώ θα παραγάγει οφέλη κυρίως για τους γείτονες, οι οποίοι μόλις πετύχουν αυτό που θέλουν, δηλαδή</w:t>
      </w:r>
      <w:r>
        <w:rPr>
          <w:rFonts w:eastAsia="Times New Roman"/>
          <w:szCs w:val="24"/>
        </w:rPr>
        <w:t>,</w:t>
      </w:r>
      <w:r>
        <w:rPr>
          <w:rFonts w:eastAsia="Times New Roman"/>
          <w:szCs w:val="24"/>
        </w:rPr>
        <w:t xml:space="preserve"> την ένταξή τους στο ΝΑΤΟ και αρχίσει και το ενταξιακό</w:t>
      </w:r>
      <w:r>
        <w:rPr>
          <w:rFonts w:eastAsia="Times New Roman"/>
          <w:szCs w:val="24"/>
        </w:rPr>
        <w:t xml:space="preserve"> χρονοδιάγραμμα εισδοχής στην Ευρωπαϊκή Ένωση, φοβάμαι ότι θα αλλάξουν ρότα.</w:t>
      </w:r>
    </w:p>
    <w:p w14:paraId="3676770E" w14:textId="77777777" w:rsidR="009F2CC8" w:rsidRDefault="00807E12">
      <w:pPr>
        <w:spacing w:line="600" w:lineRule="auto"/>
        <w:ind w:firstLine="720"/>
        <w:jc w:val="both"/>
        <w:rPr>
          <w:rFonts w:eastAsia="Times New Roman"/>
          <w:szCs w:val="24"/>
        </w:rPr>
      </w:pPr>
      <w:r>
        <w:rPr>
          <w:rFonts w:eastAsia="Times New Roman"/>
          <w:szCs w:val="24"/>
        </w:rPr>
        <w:t>Οι παρούσες συμφωνίες, λοιπόν, δεν είναι αποτέλεσμα της Συμφωνίας των Πρεσπών, αλλά γίνεται προσπάθεια να εμφανιστεί ως τέτοια και για λόγους προεκλογικούς, παρ</w:t>
      </w:r>
      <w:r>
        <w:rPr>
          <w:rFonts w:eastAsia="Times New Roman"/>
          <w:szCs w:val="24"/>
        </w:rPr>
        <w:t xml:space="preserve">’ </w:t>
      </w:r>
      <w:r>
        <w:rPr>
          <w:rFonts w:eastAsia="Times New Roman"/>
          <w:szCs w:val="24"/>
        </w:rPr>
        <w:t>εκτός του ότι δεσ</w:t>
      </w:r>
      <w:r>
        <w:rPr>
          <w:rFonts w:eastAsia="Times New Roman"/>
          <w:szCs w:val="24"/>
        </w:rPr>
        <w:t xml:space="preserve">μεύετε την επόμενη κυβέρνηση </w:t>
      </w:r>
      <w:r>
        <w:rPr>
          <w:rFonts w:eastAsia="Times New Roman"/>
          <w:szCs w:val="24"/>
        </w:rPr>
        <w:lastRenderedPageBreak/>
        <w:t xml:space="preserve">λίγους μήνες πριν την αποδρομή σας. Μιλώντας, όμως, για τις συμφωνίες θεωρώ ότι και αυτές έχουν προβλήματα. Ιδίως στα σχετικά άρθρα -στο άρθρο 3 και των δύο συμφωνιών αναφέρομαι- για τη συγκρότηση επιτροπής εμπειρογνωμόνων από </w:t>
      </w:r>
      <w:r>
        <w:rPr>
          <w:rFonts w:eastAsia="Times New Roman"/>
          <w:szCs w:val="24"/>
        </w:rPr>
        <w:t xml:space="preserve">τις δύο χώρες, δεν ορίζεται επακριβώς ούτε τι αντικείμενο θα έχουν ούτε ποια ζητήματα θα διερευνήσουν οι περίφημοι εμπειρογνώμονες ούτε γιατί χρειάζονται δύο επιτροπές, μία για κάθε σταθμό διέλευσης. </w:t>
      </w:r>
    </w:p>
    <w:p w14:paraId="3676770F" w14:textId="77777777" w:rsidR="009F2CC8" w:rsidRDefault="00807E12">
      <w:pPr>
        <w:spacing w:line="600" w:lineRule="auto"/>
        <w:ind w:firstLine="720"/>
        <w:jc w:val="both"/>
        <w:rPr>
          <w:rFonts w:eastAsia="Times New Roman"/>
          <w:szCs w:val="24"/>
        </w:rPr>
      </w:pPr>
      <w:r>
        <w:rPr>
          <w:rFonts w:eastAsia="Times New Roman"/>
          <w:szCs w:val="24"/>
        </w:rPr>
        <w:t>Επιπλέον, γιατί τόση σπουδή, αφού οι απαραίτητες υποδομ</w:t>
      </w:r>
      <w:r>
        <w:rPr>
          <w:rFonts w:eastAsia="Times New Roman"/>
          <w:szCs w:val="24"/>
        </w:rPr>
        <w:t xml:space="preserve">ές υπάρχουν; Πότε θα υλοποιηθούν; Παραδείγματος χάριν, το οδικό δίκτυο, πότε θα υλοποιηθεί; Σε ένα χρόνο; Σε δύο; Σε τρία; Γενικά η αντιμετώπιση της Κυβέρνησης στο ζήτημα των </w:t>
      </w:r>
      <w:proofErr w:type="spellStart"/>
      <w:r>
        <w:rPr>
          <w:rFonts w:eastAsia="Times New Roman"/>
          <w:szCs w:val="24"/>
        </w:rPr>
        <w:t>σχέσεών</w:t>
      </w:r>
      <w:proofErr w:type="spellEnd"/>
      <w:r>
        <w:rPr>
          <w:rFonts w:eastAsia="Times New Roman"/>
          <w:szCs w:val="24"/>
        </w:rPr>
        <w:t xml:space="preserve"> μας με τους γείτονες είναι η αόριστη παραπομπή των πάντων σε επιτροπές ώσ</w:t>
      </w:r>
      <w:r>
        <w:rPr>
          <w:rFonts w:eastAsia="Times New Roman"/>
          <w:szCs w:val="24"/>
        </w:rPr>
        <w:t xml:space="preserve">τε να μην χρειάζεται να πάρετε δημοσίως θέσεις που μπορεί να σας κοστίσουν. Με αυτού του είδους τους </w:t>
      </w:r>
      <w:proofErr w:type="spellStart"/>
      <w:r>
        <w:rPr>
          <w:rFonts w:eastAsia="Times New Roman"/>
          <w:szCs w:val="24"/>
        </w:rPr>
        <w:t>τακτικισμούς</w:t>
      </w:r>
      <w:proofErr w:type="spellEnd"/>
      <w:r>
        <w:rPr>
          <w:rFonts w:eastAsia="Times New Roman"/>
          <w:szCs w:val="24"/>
        </w:rPr>
        <w:t xml:space="preserve"> και την </w:t>
      </w:r>
      <w:proofErr w:type="spellStart"/>
      <w:r>
        <w:rPr>
          <w:rFonts w:eastAsia="Times New Roman"/>
          <w:szCs w:val="24"/>
        </w:rPr>
        <w:t>εργαλειοποίηση</w:t>
      </w:r>
      <w:proofErr w:type="spellEnd"/>
      <w:r>
        <w:rPr>
          <w:rFonts w:eastAsia="Times New Roman"/>
          <w:szCs w:val="24"/>
        </w:rPr>
        <w:t xml:space="preserve"> της εξωτερικής πολιτικής δεν μπορούμε να συναινέσουμε. Είναι ευχής έργον που αυτές οι πρωτοβουλίες σας είναι από τις τε</w:t>
      </w:r>
      <w:r>
        <w:rPr>
          <w:rFonts w:eastAsia="Times New Roman"/>
          <w:szCs w:val="24"/>
        </w:rPr>
        <w:t xml:space="preserve">λευταίες σας ως </w:t>
      </w:r>
      <w:r>
        <w:rPr>
          <w:rFonts w:eastAsia="Times New Roman"/>
          <w:szCs w:val="24"/>
        </w:rPr>
        <w:t xml:space="preserve">Κυβέρνηση </w:t>
      </w:r>
      <w:r>
        <w:rPr>
          <w:rFonts w:eastAsia="Times New Roman"/>
          <w:szCs w:val="24"/>
        </w:rPr>
        <w:t xml:space="preserve">του τόπου. </w:t>
      </w:r>
    </w:p>
    <w:p w14:paraId="36767710" w14:textId="77777777" w:rsidR="009F2CC8" w:rsidRDefault="00807E12">
      <w:pPr>
        <w:spacing w:line="600" w:lineRule="auto"/>
        <w:ind w:firstLine="720"/>
        <w:jc w:val="both"/>
        <w:rPr>
          <w:rFonts w:eastAsia="Times New Roman"/>
          <w:szCs w:val="24"/>
        </w:rPr>
      </w:pPr>
      <w:r>
        <w:rPr>
          <w:rFonts w:eastAsia="Times New Roman"/>
          <w:szCs w:val="24"/>
        </w:rPr>
        <w:lastRenderedPageBreak/>
        <w:t>Για τους λόγους αυτούς, όπως είπε και ο εισηγητής μας, η Νέα Δημοκρατία καταψηφίζει τα νομοσχέδια, ιδίως εφόσον εμφανίζονται ως αποτέλεσμα μιας συμφωνίας</w:t>
      </w:r>
      <w:r>
        <w:rPr>
          <w:rFonts w:eastAsia="Times New Roman"/>
          <w:szCs w:val="24"/>
        </w:rPr>
        <w:t>,</w:t>
      </w:r>
      <w:r>
        <w:rPr>
          <w:rFonts w:eastAsia="Times New Roman"/>
          <w:szCs w:val="24"/>
        </w:rPr>
        <w:t xml:space="preserve"> με την οποία ουδέποτε συναινέσαμε και η οποία είναι βλαπτική γι</w:t>
      </w:r>
      <w:r>
        <w:rPr>
          <w:rFonts w:eastAsia="Times New Roman"/>
          <w:szCs w:val="24"/>
        </w:rPr>
        <w:t>α τη χώρα μας.</w:t>
      </w:r>
    </w:p>
    <w:p w14:paraId="36767711" w14:textId="77777777" w:rsidR="009F2CC8" w:rsidRDefault="00807E1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Ευχαριστώ, κύριε Αθανασίου.</w:t>
      </w:r>
    </w:p>
    <w:p w14:paraId="36767712" w14:textId="77777777" w:rsidR="009F2CC8" w:rsidRDefault="00807E12">
      <w:pPr>
        <w:spacing w:line="600" w:lineRule="auto"/>
        <w:ind w:firstLine="720"/>
        <w:jc w:val="both"/>
        <w:rPr>
          <w:rFonts w:eastAsia="Times New Roman"/>
          <w:szCs w:val="24"/>
        </w:rPr>
      </w:pPr>
      <w:r>
        <w:rPr>
          <w:rFonts w:eastAsia="Times New Roman"/>
          <w:szCs w:val="24"/>
        </w:rPr>
        <w:t>Τον λόγο έχει ο κ. Αντωνιάδης.</w:t>
      </w:r>
    </w:p>
    <w:p w14:paraId="36767713" w14:textId="77777777" w:rsidR="009F2CC8" w:rsidRDefault="00807E12">
      <w:pPr>
        <w:tabs>
          <w:tab w:val="left" w:pos="4050"/>
        </w:tabs>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Ευχαριστώ, κυρία Πρόεδρε.</w:t>
      </w:r>
    </w:p>
    <w:p w14:paraId="36767714" w14:textId="77777777" w:rsidR="009F2CC8" w:rsidRDefault="00807E12">
      <w:pPr>
        <w:tabs>
          <w:tab w:val="left" w:pos="4050"/>
        </w:tabs>
        <w:spacing w:line="600" w:lineRule="auto"/>
        <w:ind w:firstLine="720"/>
        <w:jc w:val="both"/>
        <w:rPr>
          <w:rFonts w:eastAsia="Times New Roman"/>
          <w:szCs w:val="24"/>
        </w:rPr>
      </w:pPr>
      <w:r>
        <w:rPr>
          <w:rFonts w:eastAsia="Times New Roman"/>
          <w:szCs w:val="24"/>
        </w:rPr>
        <w:t>Είμαι Βουλευτής Φλώρινας. Ζούμε καθημερινά τις σχέσεις και τις επαφές με τους κατοίκους, του</w:t>
      </w:r>
      <w:r>
        <w:rPr>
          <w:rFonts w:eastAsia="Times New Roman"/>
          <w:szCs w:val="24"/>
        </w:rPr>
        <w:t xml:space="preserve">ς γείτονες των Σκοπίων. </w:t>
      </w:r>
    </w:p>
    <w:p w14:paraId="36767715" w14:textId="77777777" w:rsidR="009F2CC8" w:rsidRDefault="00807E12">
      <w:pPr>
        <w:tabs>
          <w:tab w:val="left" w:pos="4050"/>
        </w:tabs>
        <w:spacing w:line="600" w:lineRule="auto"/>
        <w:ind w:firstLine="720"/>
        <w:jc w:val="both"/>
        <w:rPr>
          <w:rFonts w:eastAsia="Times New Roman"/>
          <w:szCs w:val="24"/>
        </w:rPr>
      </w:pPr>
      <w:r>
        <w:rPr>
          <w:rFonts w:eastAsia="Times New Roman"/>
          <w:szCs w:val="24"/>
        </w:rPr>
        <w:lastRenderedPageBreak/>
        <w:t>Κατ’ αρχάς</w:t>
      </w:r>
      <w:r>
        <w:rPr>
          <w:rFonts w:eastAsia="Times New Roman"/>
          <w:szCs w:val="24"/>
        </w:rPr>
        <w:t>,</w:t>
      </w:r>
      <w:r>
        <w:rPr>
          <w:rFonts w:eastAsia="Times New Roman"/>
          <w:szCs w:val="24"/>
        </w:rPr>
        <w:t xml:space="preserve"> άκουσα με έκπληξη εχθές -δεν είμαι σε αυτήν την </w:t>
      </w:r>
      <w:proofErr w:type="spellStart"/>
      <w:r>
        <w:rPr>
          <w:rFonts w:eastAsia="Times New Roman"/>
          <w:szCs w:val="24"/>
        </w:rPr>
        <w:t>Ε</w:t>
      </w:r>
      <w:r>
        <w:rPr>
          <w:rFonts w:eastAsia="Times New Roman"/>
          <w:szCs w:val="24"/>
        </w:rPr>
        <w:t>ε</w:t>
      </w:r>
      <w:r>
        <w:rPr>
          <w:rFonts w:eastAsia="Times New Roman"/>
          <w:szCs w:val="24"/>
        </w:rPr>
        <w:t>πιτροπή</w:t>
      </w:r>
      <w:proofErr w:type="spellEnd"/>
      <w:r>
        <w:rPr>
          <w:rFonts w:eastAsia="Times New Roman"/>
          <w:szCs w:val="24"/>
        </w:rPr>
        <w:t>- τους συναδέλφους του ΣΥΡΙΖΑ από τη Φλώρινα και από την Πέλλα, οι οποίοι ενδεχομένως</w:t>
      </w:r>
      <w:r>
        <w:rPr>
          <w:rFonts w:eastAsia="Times New Roman"/>
          <w:szCs w:val="24"/>
        </w:rPr>
        <w:t>,</w:t>
      </w:r>
      <w:r>
        <w:rPr>
          <w:rFonts w:eastAsia="Times New Roman"/>
          <w:szCs w:val="24"/>
        </w:rPr>
        <w:t xml:space="preserve"> στην ευφορία της στιγμής</w:t>
      </w:r>
      <w:r>
        <w:rPr>
          <w:rFonts w:eastAsia="Times New Roman"/>
          <w:szCs w:val="24"/>
        </w:rPr>
        <w:t>,</w:t>
      </w:r>
      <w:r>
        <w:rPr>
          <w:rFonts w:eastAsia="Times New Roman"/>
          <w:szCs w:val="24"/>
        </w:rPr>
        <w:t xml:space="preserve"> υποσχέθηκαν ανάπτυξη, οικονομικούς επίγειους παραδείσους και άλλα, τα οποία δεν έχουν καμ</w:t>
      </w:r>
      <w:r>
        <w:rPr>
          <w:rFonts w:eastAsia="Times New Roman"/>
          <w:szCs w:val="24"/>
        </w:rPr>
        <w:t>μ</w:t>
      </w:r>
      <w:r>
        <w:rPr>
          <w:rFonts w:eastAsia="Times New Roman"/>
          <w:szCs w:val="24"/>
        </w:rPr>
        <w:t>ία σχέση με την πραγματικότητα. Ή έχουν πλήρη άγνοια ή εσκεμμένα παραπλανούν και τους πολίτες της Φλώρινας και της Πέλλας και όλον τον λαό και όλο το Κοινοβούλιο.</w:t>
      </w:r>
    </w:p>
    <w:p w14:paraId="36767716"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Ας</w:t>
      </w:r>
      <w:r>
        <w:rPr>
          <w:rFonts w:eastAsia="Times New Roman"/>
          <w:color w:val="1D2228"/>
          <w:szCs w:val="24"/>
        </w:rPr>
        <w:t xml:space="preserve"> βάλουμε τα πράγματα στη θέση τους. </w:t>
      </w:r>
      <w:r w:rsidRPr="00640BF2">
        <w:rPr>
          <w:rFonts w:eastAsia="Times New Roman"/>
          <w:color w:val="1D2228"/>
          <w:szCs w:val="24"/>
        </w:rPr>
        <w:t>Ξεκινάω από το αγροτικό</w:t>
      </w:r>
      <w:r>
        <w:rPr>
          <w:rFonts w:eastAsia="Times New Roman"/>
          <w:color w:val="1D2228"/>
          <w:szCs w:val="24"/>
        </w:rPr>
        <w:t xml:space="preserve">. Η κ. </w:t>
      </w:r>
      <w:proofErr w:type="spellStart"/>
      <w:r>
        <w:rPr>
          <w:rFonts w:eastAsia="Times New Roman"/>
          <w:color w:val="1D2228"/>
          <w:szCs w:val="24"/>
        </w:rPr>
        <w:t>Τ</w:t>
      </w:r>
      <w:r w:rsidRPr="00640BF2">
        <w:rPr>
          <w:rFonts w:eastAsia="Times New Roman"/>
          <w:color w:val="1D2228"/>
          <w:szCs w:val="24"/>
        </w:rPr>
        <w:t>ζάκρη</w:t>
      </w:r>
      <w:proofErr w:type="spellEnd"/>
      <w:r w:rsidRPr="00640BF2">
        <w:rPr>
          <w:rFonts w:eastAsia="Times New Roman"/>
          <w:color w:val="1D2228"/>
          <w:szCs w:val="24"/>
        </w:rPr>
        <w:t xml:space="preserve"> ανέφερε ότι ο Ν</w:t>
      </w:r>
      <w:r>
        <w:rPr>
          <w:rFonts w:eastAsia="Times New Roman"/>
          <w:color w:val="1D2228"/>
          <w:szCs w:val="24"/>
        </w:rPr>
        <w:t>ομός</w:t>
      </w:r>
      <w:r w:rsidRPr="00640BF2">
        <w:rPr>
          <w:rFonts w:eastAsia="Times New Roman"/>
          <w:color w:val="1D2228"/>
          <w:szCs w:val="24"/>
        </w:rPr>
        <w:t xml:space="preserve"> Πέλλας είναι δυναμικός </w:t>
      </w:r>
      <w:r>
        <w:rPr>
          <w:rFonts w:eastAsia="Times New Roman"/>
          <w:color w:val="1D2228"/>
          <w:szCs w:val="24"/>
        </w:rPr>
        <w:t>-</w:t>
      </w:r>
      <w:r w:rsidRPr="00640BF2">
        <w:rPr>
          <w:rFonts w:eastAsia="Times New Roman"/>
          <w:color w:val="1D2228"/>
          <w:szCs w:val="24"/>
        </w:rPr>
        <w:t>όντως</w:t>
      </w:r>
      <w:r>
        <w:rPr>
          <w:rFonts w:eastAsia="Times New Roman"/>
          <w:color w:val="1D2228"/>
          <w:szCs w:val="24"/>
        </w:rPr>
        <w:t>-</w:t>
      </w:r>
      <w:r w:rsidRPr="00640BF2">
        <w:rPr>
          <w:rFonts w:eastAsia="Times New Roman"/>
          <w:color w:val="1D2228"/>
          <w:szCs w:val="24"/>
        </w:rPr>
        <w:t xml:space="preserve"> και όντως </w:t>
      </w:r>
      <w:r>
        <w:rPr>
          <w:rFonts w:eastAsia="Times New Roman"/>
          <w:color w:val="1D2228"/>
          <w:szCs w:val="24"/>
        </w:rPr>
        <w:t xml:space="preserve">εξάγουν αγροτικά προϊόντα </w:t>
      </w:r>
      <w:r w:rsidRPr="00640BF2">
        <w:rPr>
          <w:rFonts w:eastAsia="Times New Roman"/>
          <w:color w:val="1D2228"/>
          <w:szCs w:val="24"/>
        </w:rPr>
        <w:t>120 εκατομμυρίων</w:t>
      </w:r>
      <w:r>
        <w:rPr>
          <w:rFonts w:eastAsia="Times New Roman"/>
          <w:color w:val="1D2228"/>
          <w:szCs w:val="24"/>
        </w:rPr>
        <w:t xml:space="preserve">. </w:t>
      </w:r>
      <w:r>
        <w:rPr>
          <w:rFonts w:eastAsia="Times New Roman"/>
          <w:color w:val="1D2228"/>
          <w:szCs w:val="24"/>
        </w:rPr>
        <w:t>Ε</w:t>
      </w:r>
      <w:r w:rsidRPr="00640BF2">
        <w:rPr>
          <w:rFonts w:eastAsia="Times New Roman"/>
          <w:color w:val="1D2228"/>
          <w:szCs w:val="24"/>
        </w:rPr>
        <w:t>ίπε</w:t>
      </w:r>
      <w:r>
        <w:rPr>
          <w:rFonts w:eastAsia="Times New Roman"/>
          <w:color w:val="1D2228"/>
          <w:szCs w:val="24"/>
        </w:rPr>
        <w:t xml:space="preserve"> μάλιστα</w:t>
      </w:r>
      <w:r>
        <w:rPr>
          <w:rFonts w:eastAsia="Times New Roman"/>
          <w:color w:val="1D2228"/>
          <w:szCs w:val="24"/>
        </w:rPr>
        <w:t>,</w:t>
      </w:r>
      <w:r>
        <w:rPr>
          <w:rFonts w:eastAsia="Times New Roman"/>
          <w:color w:val="1D2228"/>
          <w:szCs w:val="24"/>
        </w:rPr>
        <w:t xml:space="preserve"> ότι με τη διάνοιξη αυτού</w:t>
      </w:r>
      <w:r w:rsidRPr="00640BF2">
        <w:rPr>
          <w:rFonts w:eastAsia="Times New Roman"/>
          <w:color w:val="1D2228"/>
          <w:szCs w:val="24"/>
        </w:rPr>
        <w:t xml:space="preserve"> </w:t>
      </w:r>
      <w:r>
        <w:rPr>
          <w:rFonts w:eastAsia="Times New Roman"/>
          <w:color w:val="1D2228"/>
          <w:szCs w:val="24"/>
        </w:rPr>
        <w:t xml:space="preserve">του μεθοριακού σταθμού </w:t>
      </w:r>
      <w:r w:rsidRPr="00640BF2">
        <w:rPr>
          <w:rFonts w:eastAsia="Times New Roman"/>
          <w:color w:val="1D2228"/>
          <w:szCs w:val="24"/>
        </w:rPr>
        <w:t xml:space="preserve">ανοίγονται νέες </w:t>
      </w:r>
      <w:r w:rsidRPr="00640BF2">
        <w:rPr>
          <w:rFonts w:eastAsia="Times New Roman"/>
          <w:color w:val="1D2228"/>
          <w:szCs w:val="24"/>
        </w:rPr>
        <w:t>προοπτικές</w:t>
      </w:r>
      <w:r>
        <w:rPr>
          <w:rFonts w:eastAsia="Times New Roman"/>
          <w:color w:val="1D2228"/>
          <w:szCs w:val="24"/>
        </w:rPr>
        <w:t>.</w:t>
      </w:r>
      <w:r w:rsidRPr="00640BF2">
        <w:rPr>
          <w:rFonts w:eastAsia="Times New Roman"/>
          <w:color w:val="1D2228"/>
          <w:szCs w:val="24"/>
        </w:rPr>
        <w:t xml:space="preserve"> Ουδέν </w:t>
      </w:r>
      <w:proofErr w:type="spellStart"/>
      <w:r w:rsidRPr="00640BF2">
        <w:rPr>
          <w:rFonts w:eastAsia="Times New Roman"/>
          <w:color w:val="1D2228"/>
          <w:szCs w:val="24"/>
        </w:rPr>
        <w:t>αναληθέστερον</w:t>
      </w:r>
      <w:proofErr w:type="spellEnd"/>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 xml:space="preserve">Σας λέω μόνο ότι το μήλο, όταν πωλείται </w:t>
      </w:r>
      <w:r w:rsidRPr="00640BF2">
        <w:rPr>
          <w:rFonts w:eastAsia="Times New Roman"/>
          <w:color w:val="1D2228"/>
          <w:szCs w:val="24"/>
        </w:rPr>
        <w:t>στη Φλώρινα και στην Πέλλα 1 ευρώ το κιλό ή 80 λεπτά</w:t>
      </w:r>
      <w:r>
        <w:rPr>
          <w:rFonts w:eastAsia="Times New Roman"/>
          <w:color w:val="1D2228"/>
          <w:szCs w:val="24"/>
        </w:rPr>
        <w:t>,</w:t>
      </w:r>
      <w:r w:rsidRPr="00640BF2">
        <w:rPr>
          <w:rFonts w:eastAsia="Times New Roman"/>
          <w:color w:val="1D2228"/>
          <w:szCs w:val="24"/>
        </w:rPr>
        <w:t xml:space="preserve"> στα Σκόπια </w:t>
      </w:r>
      <w:r>
        <w:rPr>
          <w:rFonts w:eastAsia="Times New Roman"/>
          <w:color w:val="1D2228"/>
          <w:szCs w:val="24"/>
        </w:rPr>
        <w:t xml:space="preserve">πωλείται </w:t>
      </w:r>
      <w:r w:rsidRPr="00640BF2">
        <w:rPr>
          <w:rFonts w:eastAsia="Times New Roman"/>
          <w:color w:val="1D2228"/>
          <w:szCs w:val="24"/>
        </w:rPr>
        <w:t>30 λεπτά</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Είναι πιο εύκολο να πουλήσει</w:t>
      </w:r>
      <w:r>
        <w:rPr>
          <w:rFonts w:eastAsia="Times New Roman"/>
          <w:color w:val="1D2228"/>
          <w:szCs w:val="24"/>
        </w:rPr>
        <w:t>ς</w:t>
      </w:r>
      <w:r>
        <w:rPr>
          <w:rFonts w:eastAsia="Times New Roman"/>
          <w:color w:val="1D2228"/>
          <w:szCs w:val="24"/>
        </w:rPr>
        <w:t xml:space="preserve"> χιόνια στους </w:t>
      </w:r>
      <w:proofErr w:type="spellStart"/>
      <w:r>
        <w:rPr>
          <w:rFonts w:eastAsia="Times New Roman"/>
          <w:color w:val="1D2228"/>
          <w:szCs w:val="24"/>
        </w:rPr>
        <w:t>Ε</w:t>
      </w:r>
      <w:r w:rsidRPr="00640BF2">
        <w:rPr>
          <w:rFonts w:eastAsia="Times New Roman"/>
          <w:color w:val="1D2228"/>
          <w:szCs w:val="24"/>
        </w:rPr>
        <w:t>σκιμώους</w:t>
      </w:r>
      <w:proofErr w:type="spellEnd"/>
      <w:r>
        <w:rPr>
          <w:rFonts w:eastAsia="Times New Roman"/>
          <w:color w:val="1D2228"/>
          <w:szCs w:val="24"/>
        </w:rPr>
        <w:t>, παρά</w:t>
      </w:r>
      <w:r w:rsidRPr="00640BF2">
        <w:rPr>
          <w:rFonts w:eastAsia="Times New Roman"/>
          <w:color w:val="1D2228"/>
          <w:szCs w:val="24"/>
        </w:rPr>
        <w:t xml:space="preserve"> αγροτικά προϊόντα στα Σκόπια</w:t>
      </w:r>
      <w:r>
        <w:rPr>
          <w:rFonts w:eastAsia="Times New Roman"/>
          <w:color w:val="1D2228"/>
          <w:szCs w:val="24"/>
        </w:rPr>
        <w:t>.</w:t>
      </w:r>
    </w:p>
    <w:p w14:paraId="36767717"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lastRenderedPageBreak/>
        <w:t>Ν</w:t>
      </w:r>
      <w:r w:rsidRPr="00640BF2">
        <w:rPr>
          <w:rFonts w:eastAsia="Times New Roman"/>
          <w:color w:val="1D2228"/>
          <w:szCs w:val="24"/>
        </w:rPr>
        <w:t>α πάμε στ</w:t>
      </w:r>
      <w:r w:rsidRPr="00640BF2">
        <w:rPr>
          <w:rFonts w:eastAsia="Times New Roman"/>
          <w:color w:val="1D2228"/>
          <w:szCs w:val="24"/>
        </w:rPr>
        <w:t>α ζαρζαβατικά</w:t>
      </w:r>
      <w:r>
        <w:rPr>
          <w:rFonts w:eastAsia="Times New Roman"/>
          <w:color w:val="1D2228"/>
          <w:szCs w:val="24"/>
        </w:rPr>
        <w:t>. Έχουν</w:t>
      </w:r>
      <w:r w:rsidRPr="00640BF2">
        <w:rPr>
          <w:rFonts w:eastAsia="Times New Roman"/>
          <w:color w:val="1D2228"/>
          <w:szCs w:val="24"/>
        </w:rPr>
        <w:t xml:space="preserve"> τη μισή τιμή</w:t>
      </w:r>
      <w:r>
        <w:rPr>
          <w:rFonts w:eastAsia="Times New Roman"/>
          <w:color w:val="1D2228"/>
          <w:szCs w:val="24"/>
        </w:rPr>
        <w:t>. Π</w:t>
      </w:r>
      <w:r w:rsidRPr="00640BF2">
        <w:rPr>
          <w:rFonts w:eastAsia="Times New Roman"/>
          <w:color w:val="1D2228"/>
          <w:szCs w:val="24"/>
        </w:rPr>
        <w:t>αρ</w:t>
      </w:r>
      <w:r>
        <w:rPr>
          <w:rFonts w:eastAsia="Times New Roman"/>
          <w:color w:val="1D2228"/>
          <w:szCs w:val="24"/>
        </w:rPr>
        <w:t xml:space="preserve">’ </w:t>
      </w:r>
      <w:r w:rsidRPr="00640BF2">
        <w:rPr>
          <w:rFonts w:eastAsia="Times New Roman"/>
          <w:color w:val="1D2228"/>
          <w:szCs w:val="24"/>
        </w:rPr>
        <w:t xml:space="preserve">ότι ενημερώνουμε τους πολίτες </w:t>
      </w:r>
      <w:r>
        <w:rPr>
          <w:rFonts w:eastAsia="Times New Roman"/>
          <w:color w:val="1D2228"/>
          <w:szCs w:val="24"/>
        </w:rPr>
        <w:t>«Μ</w:t>
      </w:r>
      <w:r w:rsidRPr="00640BF2">
        <w:rPr>
          <w:rFonts w:eastAsia="Times New Roman"/>
          <w:color w:val="1D2228"/>
          <w:szCs w:val="24"/>
        </w:rPr>
        <w:t>ην ψωνίζετε από τα Σκόπια</w:t>
      </w:r>
      <w:r>
        <w:rPr>
          <w:rFonts w:eastAsia="Times New Roman"/>
          <w:color w:val="1D2228"/>
          <w:szCs w:val="24"/>
        </w:rPr>
        <w:t>, γιατί τα ραντίζουν με</w:t>
      </w:r>
      <w:r w:rsidRPr="00640BF2">
        <w:rPr>
          <w:rFonts w:eastAsia="Times New Roman"/>
          <w:color w:val="1D2228"/>
          <w:szCs w:val="24"/>
        </w:rPr>
        <w:t xml:space="preserve"> φυτοφάρμακα απαγορευμένα</w:t>
      </w:r>
      <w:r>
        <w:rPr>
          <w:rFonts w:eastAsia="Times New Roman"/>
          <w:color w:val="1D2228"/>
          <w:szCs w:val="24"/>
        </w:rPr>
        <w:t>, πάμφθηνα,</w:t>
      </w:r>
      <w:r w:rsidRPr="00640BF2">
        <w:rPr>
          <w:rFonts w:eastAsia="Times New Roman"/>
          <w:color w:val="1D2228"/>
          <w:szCs w:val="24"/>
        </w:rPr>
        <w:t xml:space="preserve"> ανεξέλεγκτα</w:t>
      </w:r>
      <w:r>
        <w:rPr>
          <w:rFonts w:eastAsia="Times New Roman"/>
          <w:color w:val="1D2228"/>
          <w:szCs w:val="24"/>
        </w:rPr>
        <w:t>,</w:t>
      </w:r>
      <w:r w:rsidRPr="00640BF2">
        <w:rPr>
          <w:rFonts w:eastAsia="Times New Roman"/>
          <w:color w:val="1D2228"/>
          <w:szCs w:val="24"/>
        </w:rPr>
        <w:t xml:space="preserve"> δίπ</w:t>
      </w:r>
      <w:r>
        <w:rPr>
          <w:rFonts w:eastAsia="Times New Roman"/>
          <w:color w:val="1D2228"/>
          <w:szCs w:val="24"/>
        </w:rPr>
        <w:t xml:space="preserve">λα στα Σκόπια και απαγορευμένα από την </w:t>
      </w:r>
      <w:r w:rsidRPr="00640BF2">
        <w:rPr>
          <w:rFonts w:eastAsia="Times New Roman"/>
          <w:color w:val="1D2228"/>
          <w:szCs w:val="24"/>
        </w:rPr>
        <w:t>Ευρωπαϊκή Ένωση</w:t>
      </w:r>
      <w:r>
        <w:rPr>
          <w:rFonts w:eastAsia="Times New Roman"/>
          <w:color w:val="1D2228"/>
          <w:szCs w:val="24"/>
        </w:rPr>
        <w:t>»</w:t>
      </w:r>
      <w:r w:rsidRPr="00640BF2">
        <w:rPr>
          <w:rFonts w:eastAsia="Times New Roman"/>
          <w:color w:val="1D2228"/>
          <w:szCs w:val="24"/>
        </w:rPr>
        <w:t xml:space="preserve"> λόγω της κρίσης</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ενδεχομένω</w:t>
      </w:r>
      <w:r>
        <w:rPr>
          <w:rFonts w:eastAsia="Times New Roman"/>
          <w:color w:val="1D2228"/>
          <w:szCs w:val="24"/>
        </w:rPr>
        <w:t xml:space="preserve">ς, </w:t>
      </w:r>
      <w:r w:rsidRPr="00640BF2">
        <w:rPr>
          <w:rFonts w:eastAsia="Times New Roman"/>
          <w:color w:val="1D2228"/>
          <w:szCs w:val="24"/>
        </w:rPr>
        <w:t>πάνε και ψωνίζουν</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Είναι τοξικές βόμβες</w:t>
      </w:r>
      <w:r>
        <w:rPr>
          <w:rFonts w:eastAsia="Times New Roman"/>
          <w:color w:val="1D2228"/>
          <w:szCs w:val="24"/>
        </w:rPr>
        <w:t>,</w:t>
      </w:r>
      <w:r>
        <w:rPr>
          <w:rFonts w:eastAsia="Times New Roman"/>
          <w:color w:val="1D2228"/>
          <w:szCs w:val="24"/>
        </w:rPr>
        <w:t xml:space="preserve"> τις οποίες </w:t>
      </w:r>
      <w:r w:rsidRPr="00640BF2">
        <w:rPr>
          <w:rFonts w:eastAsia="Times New Roman"/>
          <w:color w:val="1D2228"/>
          <w:szCs w:val="24"/>
        </w:rPr>
        <w:t>δεν μπορούμε και να ελέγξουμε</w:t>
      </w:r>
      <w:r>
        <w:rPr>
          <w:rFonts w:eastAsia="Times New Roman"/>
          <w:color w:val="1D2228"/>
          <w:szCs w:val="24"/>
        </w:rPr>
        <w:t>.</w:t>
      </w:r>
    </w:p>
    <w:p w14:paraId="36767718"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Ν</w:t>
      </w:r>
      <w:r w:rsidRPr="00640BF2">
        <w:rPr>
          <w:rFonts w:eastAsia="Times New Roman"/>
          <w:color w:val="1D2228"/>
          <w:szCs w:val="24"/>
        </w:rPr>
        <w:t xml:space="preserve">α πάμε </w:t>
      </w:r>
      <w:r>
        <w:rPr>
          <w:rFonts w:eastAsia="Times New Roman"/>
          <w:color w:val="1D2228"/>
          <w:szCs w:val="24"/>
        </w:rPr>
        <w:t xml:space="preserve">τώρα </w:t>
      </w:r>
      <w:r w:rsidRPr="00640BF2">
        <w:rPr>
          <w:rFonts w:eastAsia="Times New Roman"/>
          <w:color w:val="1D2228"/>
          <w:szCs w:val="24"/>
        </w:rPr>
        <w:t>στα κτηνοτροφικά προϊόντα</w:t>
      </w:r>
      <w:r>
        <w:rPr>
          <w:rFonts w:eastAsia="Times New Roman"/>
          <w:color w:val="1D2228"/>
          <w:szCs w:val="24"/>
        </w:rPr>
        <w:t>. Έρχονται παρανόμως βυτία με γάλα,</w:t>
      </w:r>
      <w:r w:rsidRPr="00640BF2">
        <w:rPr>
          <w:rFonts w:eastAsia="Times New Roman"/>
          <w:color w:val="1D2228"/>
          <w:szCs w:val="24"/>
        </w:rPr>
        <w:t xml:space="preserve"> τα οποία παραδίδονται στις γαλακτοβιομηχανίες</w:t>
      </w:r>
      <w:r>
        <w:rPr>
          <w:rFonts w:eastAsia="Times New Roman"/>
          <w:color w:val="1D2228"/>
          <w:szCs w:val="24"/>
        </w:rPr>
        <w:t>,</w:t>
      </w:r>
      <w:r w:rsidRPr="00640BF2">
        <w:rPr>
          <w:rFonts w:eastAsia="Times New Roman"/>
          <w:color w:val="1D2228"/>
          <w:szCs w:val="24"/>
        </w:rPr>
        <w:t xml:space="preserve"> μαζί με τα μεταφορικά</w:t>
      </w:r>
      <w:r>
        <w:rPr>
          <w:rFonts w:eastAsia="Times New Roman"/>
          <w:color w:val="1D2228"/>
          <w:szCs w:val="24"/>
        </w:rPr>
        <w:t>,</w:t>
      </w:r>
      <w:r w:rsidRPr="00640BF2">
        <w:rPr>
          <w:rFonts w:eastAsia="Times New Roman"/>
          <w:color w:val="1D2228"/>
          <w:szCs w:val="24"/>
        </w:rPr>
        <w:t xml:space="preserve"> στη μισή τιμή</w:t>
      </w:r>
      <w:r>
        <w:rPr>
          <w:rFonts w:eastAsia="Times New Roman"/>
          <w:color w:val="1D2228"/>
          <w:szCs w:val="24"/>
        </w:rPr>
        <w:t>. Π</w:t>
      </w:r>
      <w:r w:rsidRPr="00640BF2">
        <w:rPr>
          <w:rFonts w:eastAsia="Times New Roman"/>
          <w:color w:val="1D2228"/>
          <w:szCs w:val="24"/>
        </w:rPr>
        <w:t xml:space="preserve">οιον θα </w:t>
      </w:r>
      <w:r w:rsidRPr="00640BF2">
        <w:rPr>
          <w:rFonts w:eastAsia="Times New Roman"/>
          <w:color w:val="1D2228"/>
          <w:szCs w:val="24"/>
        </w:rPr>
        <w:t>συναγωνιστεί</w:t>
      </w:r>
      <w:r>
        <w:rPr>
          <w:rFonts w:eastAsia="Times New Roman"/>
          <w:color w:val="1D2228"/>
          <w:szCs w:val="24"/>
        </w:rPr>
        <w:t xml:space="preserve">ς; </w:t>
      </w:r>
    </w:p>
    <w:p w14:paraId="36767719"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Τ</w:t>
      </w:r>
      <w:r w:rsidRPr="00640BF2">
        <w:rPr>
          <w:rFonts w:eastAsia="Times New Roman"/>
          <w:color w:val="1D2228"/>
          <w:szCs w:val="24"/>
        </w:rPr>
        <w:t>ο ίδιο ισχύει και στο κρέας</w:t>
      </w:r>
      <w:r>
        <w:rPr>
          <w:rFonts w:eastAsia="Times New Roman"/>
          <w:color w:val="1D2228"/>
          <w:szCs w:val="24"/>
        </w:rPr>
        <w:t>.</w:t>
      </w:r>
      <w:r w:rsidRPr="00640BF2">
        <w:rPr>
          <w:rFonts w:eastAsia="Times New Roman"/>
          <w:color w:val="1D2228"/>
          <w:szCs w:val="24"/>
        </w:rPr>
        <w:t xml:space="preserve"> Άρα</w:t>
      </w:r>
      <w:r>
        <w:rPr>
          <w:rFonts w:eastAsia="Times New Roman"/>
          <w:color w:val="1D2228"/>
          <w:szCs w:val="24"/>
        </w:rPr>
        <w:t xml:space="preserve">, αυτά τα οποία είπε η κ. </w:t>
      </w:r>
      <w:proofErr w:type="spellStart"/>
      <w:r>
        <w:rPr>
          <w:rFonts w:eastAsia="Times New Roman"/>
          <w:color w:val="1D2228"/>
          <w:szCs w:val="24"/>
        </w:rPr>
        <w:t>Τ</w:t>
      </w:r>
      <w:r w:rsidRPr="00640BF2">
        <w:rPr>
          <w:rFonts w:eastAsia="Times New Roman"/>
          <w:color w:val="1D2228"/>
          <w:szCs w:val="24"/>
        </w:rPr>
        <w:t>ζάκρη</w:t>
      </w:r>
      <w:proofErr w:type="spellEnd"/>
      <w:r>
        <w:rPr>
          <w:rFonts w:eastAsia="Times New Roman"/>
          <w:color w:val="1D2228"/>
          <w:szCs w:val="24"/>
        </w:rPr>
        <w:t>,</w:t>
      </w:r>
      <w:r w:rsidRPr="00640BF2">
        <w:rPr>
          <w:rFonts w:eastAsia="Times New Roman"/>
          <w:color w:val="1D2228"/>
          <w:szCs w:val="24"/>
        </w:rPr>
        <w:t xml:space="preserve"> περί αγροτικής ανάπτυξης με τη συνεργασία</w:t>
      </w:r>
      <w:r>
        <w:rPr>
          <w:rFonts w:eastAsia="Times New Roman"/>
          <w:color w:val="1D2228"/>
          <w:szCs w:val="24"/>
        </w:rPr>
        <w:t>,</w:t>
      </w:r>
      <w:r w:rsidRPr="00640BF2">
        <w:rPr>
          <w:rFonts w:eastAsia="Times New Roman"/>
          <w:color w:val="1D2228"/>
          <w:szCs w:val="24"/>
        </w:rPr>
        <w:t xml:space="preserve"> είναι παραμύθια</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Δ</w:t>
      </w:r>
      <w:r w:rsidRPr="00640BF2">
        <w:rPr>
          <w:rFonts w:eastAsia="Times New Roman"/>
          <w:color w:val="1D2228"/>
          <w:szCs w:val="24"/>
        </w:rPr>
        <w:t>εν ισχύουν</w:t>
      </w:r>
      <w:r>
        <w:rPr>
          <w:rFonts w:eastAsia="Times New Roman"/>
          <w:color w:val="1D2228"/>
          <w:szCs w:val="24"/>
        </w:rPr>
        <w:t xml:space="preserve"> ο</w:t>
      </w:r>
      <w:r w:rsidRPr="00640BF2">
        <w:rPr>
          <w:rFonts w:eastAsia="Times New Roman"/>
          <w:color w:val="1D2228"/>
          <w:szCs w:val="24"/>
        </w:rPr>
        <w:t>ύτε ένα στο εκατομμύριο</w:t>
      </w:r>
      <w:r>
        <w:rPr>
          <w:rFonts w:eastAsia="Times New Roman"/>
          <w:color w:val="1D2228"/>
          <w:szCs w:val="24"/>
        </w:rPr>
        <w:t>. Κ</w:t>
      </w:r>
      <w:r w:rsidRPr="00640BF2">
        <w:rPr>
          <w:rFonts w:eastAsia="Times New Roman"/>
          <w:color w:val="1D2228"/>
          <w:szCs w:val="24"/>
        </w:rPr>
        <w:t>αι μάλιστα</w:t>
      </w:r>
      <w:r>
        <w:rPr>
          <w:rFonts w:eastAsia="Times New Roman"/>
          <w:color w:val="1D2228"/>
          <w:szCs w:val="24"/>
        </w:rPr>
        <w:t>,</w:t>
      </w:r>
      <w:r w:rsidRPr="00640BF2">
        <w:rPr>
          <w:rFonts w:eastAsia="Times New Roman"/>
          <w:color w:val="1D2228"/>
          <w:szCs w:val="24"/>
        </w:rPr>
        <w:t xml:space="preserve"> ανακοίνωσε και κάποιο</w:t>
      </w:r>
      <w:r>
        <w:rPr>
          <w:rFonts w:eastAsia="Times New Roman"/>
          <w:color w:val="1D2228"/>
          <w:szCs w:val="24"/>
        </w:rPr>
        <w:t>υ</w:t>
      </w:r>
      <w:r w:rsidRPr="00640BF2">
        <w:rPr>
          <w:rFonts w:eastAsia="Times New Roman"/>
          <w:color w:val="1D2228"/>
          <w:szCs w:val="24"/>
        </w:rPr>
        <w:t xml:space="preserve">ς οδικούς άξονες </w:t>
      </w:r>
      <w:r>
        <w:rPr>
          <w:rFonts w:eastAsia="Times New Roman"/>
          <w:color w:val="1D2228"/>
          <w:szCs w:val="24"/>
        </w:rPr>
        <w:t>-</w:t>
      </w:r>
      <w:r w:rsidRPr="00640BF2">
        <w:rPr>
          <w:rFonts w:eastAsia="Times New Roman"/>
          <w:color w:val="1D2228"/>
          <w:szCs w:val="24"/>
        </w:rPr>
        <w:t xml:space="preserve">σας λέω και την κατάντια </w:t>
      </w:r>
      <w:r>
        <w:rPr>
          <w:rFonts w:eastAsia="Times New Roman"/>
          <w:color w:val="1D2228"/>
          <w:szCs w:val="24"/>
        </w:rPr>
        <w:t xml:space="preserve">μας- </w:t>
      </w:r>
      <w:r w:rsidRPr="00640BF2">
        <w:rPr>
          <w:rFonts w:eastAsia="Times New Roman"/>
          <w:color w:val="1D2228"/>
          <w:szCs w:val="24"/>
        </w:rPr>
        <w:t xml:space="preserve">Φλώρινα και </w:t>
      </w:r>
      <w:r>
        <w:rPr>
          <w:rFonts w:eastAsia="Times New Roman"/>
          <w:color w:val="1D2228"/>
          <w:szCs w:val="24"/>
        </w:rPr>
        <w:t xml:space="preserve">Πέλλα, από τους δεκαεννέα </w:t>
      </w:r>
      <w:r w:rsidRPr="00640BF2">
        <w:rPr>
          <w:rFonts w:eastAsia="Times New Roman"/>
          <w:color w:val="1D2228"/>
          <w:szCs w:val="24"/>
        </w:rPr>
        <w:t>νομούς</w:t>
      </w:r>
      <w:r>
        <w:rPr>
          <w:rFonts w:eastAsia="Times New Roman"/>
          <w:color w:val="1D2228"/>
          <w:szCs w:val="24"/>
        </w:rPr>
        <w:t>,</w:t>
      </w:r>
      <w:r w:rsidRPr="00640BF2">
        <w:rPr>
          <w:rFonts w:eastAsia="Times New Roman"/>
          <w:color w:val="1D2228"/>
          <w:szCs w:val="24"/>
        </w:rPr>
        <w:t xml:space="preserve"> που αγκαλιάζουν την Εγνατία</w:t>
      </w:r>
      <w:r>
        <w:rPr>
          <w:rFonts w:eastAsia="Times New Roman"/>
          <w:color w:val="1D2228"/>
          <w:szCs w:val="24"/>
        </w:rPr>
        <w:t>,</w:t>
      </w:r>
      <w:r w:rsidRPr="00640BF2">
        <w:rPr>
          <w:rFonts w:eastAsia="Times New Roman"/>
          <w:color w:val="1D2228"/>
          <w:szCs w:val="24"/>
        </w:rPr>
        <w:t xml:space="preserve"> είμαστε οι μόνοι που δεν έχουμε </w:t>
      </w:r>
      <w:r>
        <w:rPr>
          <w:rFonts w:eastAsia="Times New Roman"/>
          <w:color w:val="1D2228"/>
          <w:szCs w:val="24"/>
        </w:rPr>
        <w:t>κάνει</w:t>
      </w:r>
      <w:r w:rsidRPr="00640BF2">
        <w:rPr>
          <w:rFonts w:eastAsia="Times New Roman"/>
          <w:color w:val="1D2228"/>
          <w:szCs w:val="24"/>
        </w:rPr>
        <w:t xml:space="preserve"> τη σύνδεση με την Εγνατία</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Α</w:t>
      </w:r>
      <w:r>
        <w:rPr>
          <w:rFonts w:eastAsia="Times New Roman"/>
          <w:color w:val="1D2228"/>
          <w:szCs w:val="24"/>
        </w:rPr>
        <w:t>νακοινώνουν τώρα</w:t>
      </w:r>
      <w:r>
        <w:rPr>
          <w:rFonts w:eastAsia="Times New Roman"/>
          <w:color w:val="1D2228"/>
          <w:szCs w:val="24"/>
        </w:rPr>
        <w:t>,</w:t>
      </w:r>
      <w:r>
        <w:rPr>
          <w:rFonts w:eastAsia="Times New Roman"/>
          <w:color w:val="1D2228"/>
          <w:szCs w:val="24"/>
        </w:rPr>
        <w:t xml:space="preserve"> δήθεν δρόμους</w:t>
      </w:r>
      <w:r>
        <w:rPr>
          <w:rFonts w:eastAsia="Times New Roman"/>
          <w:color w:val="1D2228"/>
          <w:szCs w:val="24"/>
        </w:rPr>
        <w:t>,</w:t>
      </w:r>
      <w:r>
        <w:rPr>
          <w:rFonts w:eastAsia="Times New Roman"/>
          <w:color w:val="1D2228"/>
          <w:szCs w:val="24"/>
        </w:rPr>
        <w:t xml:space="preserve"> </w:t>
      </w:r>
      <w:r w:rsidRPr="00640BF2">
        <w:rPr>
          <w:rFonts w:eastAsia="Times New Roman"/>
          <w:color w:val="1D2228"/>
          <w:szCs w:val="24"/>
        </w:rPr>
        <w:t>που θα γίνουν στην Πέλλα</w:t>
      </w:r>
      <w:r>
        <w:rPr>
          <w:rFonts w:eastAsia="Times New Roman"/>
          <w:color w:val="1D2228"/>
          <w:szCs w:val="24"/>
        </w:rPr>
        <w:t>. Σ</w:t>
      </w:r>
      <w:r w:rsidRPr="00640BF2">
        <w:rPr>
          <w:rFonts w:eastAsia="Times New Roman"/>
          <w:color w:val="1D2228"/>
          <w:szCs w:val="24"/>
        </w:rPr>
        <w:t>τη Φλώρινα</w:t>
      </w:r>
      <w:r>
        <w:rPr>
          <w:rFonts w:eastAsia="Times New Roman"/>
          <w:color w:val="1D2228"/>
          <w:szCs w:val="24"/>
        </w:rPr>
        <w:t>,</w:t>
      </w:r>
      <w:r w:rsidRPr="00640BF2">
        <w:rPr>
          <w:rFonts w:eastAsia="Times New Roman"/>
          <w:color w:val="1D2228"/>
          <w:szCs w:val="24"/>
        </w:rPr>
        <w:t xml:space="preserve"> τίποτα</w:t>
      </w:r>
      <w:r>
        <w:rPr>
          <w:rFonts w:eastAsia="Times New Roman"/>
          <w:color w:val="1D2228"/>
          <w:szCs w:val="24"/>
        </w:rPr>
        <w:t>.</w:t>
      </w:r>
    </w:p>
    <w:p w14:paraId="3676771A" w14:textId="77777777" w:rsidR="009F2CC8" w:rsidRDefault="00807E12">
      <w:pPr>
        <w:spacing w:line="600" w:lineRule="auto"/>
        <w:ind w:firstLine="720"/>
        <w:contextualSpacing/>
        <w:jc w:val="both"/>
        <w:rPr>
          <w:rFonts w:eastAsia="Times New Roman"/>
          <w:color w:val="1D2228"/>
          <w:szCs w:val="24"/>
        </w:rPr>
      </w:pPr>
      <w:r w:rsidRPr="00640BF2">
        <w:rPr>
          <w:rFonts w:eastAsia="Times New Roman"/>
          <w:color w:val="1D2228"/>
          <w:szCs w:val="24"/>
        </w:rPr>
        <w:lastRenderedPageBreak/>
        <w:t>Ετοιμ</w:t>
      </w:r>
      <w:r w:rsidRPr="00640BF2">
        <w:rPr>
          <w:rFonts w:eastAsia="Times New Roman"/>
          <w:color w:val="1D2228"/>
          <w:szCs w:val="24"/>
        </w:rPr>
        <w:t>άζονται με ένα τροχόσπιτο να ανοίξουν μεθοριακό σταθμό</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Ο</w:t>
      </w:r>
      <w:r w:rsidRPr="00640BF2">
        <w:rPr>
          <w:rFonts w:eastAsia="Times New Roman"/>
          <w:color w:val="1D2228"/>
          <w:szCs w:val="24"/>
        </w:rPr>
        <w:t>ύτε καν προβλέψ</w:t>
      </w:r>
      <w:r>
        <w:rPr>
          <w:rFonts w:eastAsia="Times New Roman"/>
          <w:color w:val="1D2228"/>
          <w:szCs w:val="24"/>
        </w:rPr>
        <w:t>ανε</w:t>
      </w:r>
      <w:r w:rsidRPr="00640BF2">
        <w:rPr>
          <w:rFonts w:eastAsia="Times New Roman"/>
          <w:color w:val="1D2228"/>
          <w:szCs w:val="24"/>
        </w:rPr>
        <w:t xml:space="preserve"> την βελτίωση των </w:t>
      </w:r>
      <w:r>
        <w:rPr>
          <w:rFonts w:eastAsia="Times New Roman"/>
          <w:color w:val="1D2228"/>
          <w:szCs w:val="24"/>
        </w:rPr>
        <w:t>δ</w:t>
      </w:r>
      <w:r w:rsidRPr="00640BF2">
        <w:rPr>
          <w:rFonts w:eastAsia="Times New Roman"/>
          <w:color w:val="1D2228"/>
          <w:szCs w:val="24"/>
        </w:rPr>
        <w:t xml:space="preserve">ρόμων ούτε καν εγκαταστάσεις για την εφαρμογή των υγειονομικών κανόνων ούτε καν αστυνομικούς να φέρουν </w:t>
      </w:r>
      <w:r>
        <w:rPr>
          <w:rFonts w:eastAsia="Times New Roman"/>
          <w:color w:val="1D2228"/>
          <w:szCs w:val="24"/>
        </w:rPr>
        <w:t>-</w:t>
      </w:r>
      <w:r w:rsidRPr="00640BF2">
        <w:rPr>
          <w:rFonts w:eastAsia="Times New Roman"/>
          <w:color w:val="1D2228"/>
          <w:szCs w:val="24"/>
        </w:rPr>
        <w:t xml:space="preserve">γιατί είναι η </w:t>
      </w:r>
      <w:r>
        <w:rPr>
          <w:rFonts w:eastAsia="Times New Roman"/>
          <w:color w:val="1D2228"/>
          <w:szCs w:val="24"/>
        </w:rPr>
        <w:t>τρίτη μεθοριακή</w:t>
      </w:r>
      <w:r>
        <w:rPr>
          <w:rFonts w:eastAsia="Times New Roman"/>
          <w:color w:val="1D2228"/>
          <w:szCs w:val="24"/>
        </w:rPr>
        <w:t>,</w:t>
      </w:r>
      <w:r w:rsidRPr="00640BF2">
        <w:rPr>
          <w:rFonts w:eastAsia="Times New Roman"/>
          <w:color w:val="1D2228"/>
          <w:szCs w:val="24"/>
        </w:rPr>
        <w:t xml:space="preserve"> που ανοίγει στη Φλώρινα</w:t>
      </w:r>
      <w:r>
        <w:rPr>
          <w:rFonts w:eastAsia="Times New Roman"/>
          <w:color w:val="1D2228"/>
          <w:szCs w:val="24"/>
        </w:rPr>
        <w:t>-</w:t>
      </w:r>
      <w:r w:rsidRPr="00640BF2">
        <w:rPr>
          <w:rFonts w:eastAsia="Times New Roman"/>
          <w:color w:val="1D2228"/>
          <w:szCs w:val="24"/>
        </w:rPr>
        <w:t xml:space="preserve"> κα</w:t>
      </w:r>
      <w:r w:rsidRPr="00640BF2">
        <w:rPr>
          <w:rFonts w:eastAsia="Times New Roman"/>
          <w:color w:val="1D2228"/>
          <w:szCs w:val="24"/>
        </w:rPr>
        <w:t>ι κατά τα άλλα θέλουν να ανοίξουν μεθοριακούς</w:t>
      </w:r>
      <w:r>
        <w:rPr>
          <w:rFonts w:eastAsia="Times New Roman"/>
          <w:color w:val="1D2228"/>
          <w:szCs w:val="24"/>
        </w:rPr>
        <w:t>.</w:t>
      </w:r>
    </w:p>
    <w:p w14:paraId="3676771B"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Έ</w:t>
      </w:r>
      <w:r w:rsidRPr="00640BF2">
        <w:rPr>
          <w:rFonts w:eastAsia="Times New Roman"/>
          <w:color w:val="1D2228"/>
          <w:szCs w:val="24"/>
        </w:rPr>
        <w:t>ρχομαι στο χειρότερο</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Ξ</w:t>
      </w:r>
      <w:r w:rsidRPr="00640BF2">
        <w:rPr>
          <w:rFonts w:eastAsia="Times New Roman"/>
          <w:color w:val="1D2228"/>
          <w:szCs w:val="24"/>
        </w:rPr>
        <w:t>έρετε τι ζούμε στη Φλώρινα</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Τ</w:t>
      </w:r>
      <w:r w:rsidRPr="00640BF2">
        <w:rPr>
          <w:rFonts w:eastAsia="Times New Roman"/>
          <w:color w:val="1D2228"/>
          <w:szCs w:val="24"/>
        </w:rPr>
        <w:t xml:space="preserve">ο </w:t>
      </w:r>
      <w:r>
        <w:rPr>
          <w:rFonts w:eastAsia="Times New Roman"/>
          <w:color w:val="1D2228"/>
          <w:szCs w:val="24"/>
        </w:rPr>
        <w:t>1/3</w:t>
      </w:r>
      <w:r w:rsidRPr="00640BF2">
        <w:rPr>
          <w:rFonts w:eastAsia="Times New Roman"/>
          <w:color w:val="1D2228"/>
          <w:szCs w:val="24"/>
        </w:rPr>
        <w:t xml:space="preserve"> των επιχειρήσεων έχ</w:t>
      </w:r>
      <w:r>
        <w:rPr>
          <w:rFonts w:eastAsia="Times New Roman"/>
          <w:color w:val="1D2228"/>
          <w:szCs w:val="24"/>
        </w:rPr>
        <w:t>ει</w:t>
      </w:r>
      <w:r w:rsidRPr="00640BF2">
        <w:rPr>
          <w:rFonts w:eastAsia="Times New Roman"/>
          <w:color w:val="1D2228"/>
          <w:szCs w:val="24"/>
        </w:rPr>
        <w:t xml:space="preserve"> κλείσει από την κρίση και </w:t>
      </w:r>
      <w:r>
        <w:rPr>
          <w:rFonts w:eastAsia="Times New Roman"/>
          <w:color w:val="1D2228"/>
          <w:szCs w:val="24"/>
        </w:rPr>
        <w:t>το 1/3</w:t>
      </w:r>
      <w:r w:rsidRPr="00640BF2">
        <w:rPr>
          <w:rFonts w:eastAsia="Times New Roman"/>
          <w:color w:val="1D2228"/>
          <w:szCs w:val="24"/>
        </w:rPr>
        <w:t xml:space="preserve"> των επιχειρήσεων έχ</w:t>
      </w:r>
      <w:r>
        <w:rPr>
          <w:rFonts w:eastAsia="Times New Roman"/>
          <w:color w:val="1D2228"/>
          <w:szCs w:val="24"/>
        </w:rPr>
        <w:t>ει</w:t>
      </w:r>
      <w:r w:rsidRPr="00640BF2">
        <w:rPr>
          <w:rFonts w:eastAsia="Times New Roman"/>
          <w:color w:val="1D2228"/>
          <w:szCs w:val="24"/>
        </w:rPr>
        <w:t xml:space="preserve"> κλείσει από την οικονομική αιμορραγία προς τα Σκόπια</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Ό</w:t>
      </w:r>
      <w:r w:rsidRPr="00640BF2">
        <w:rPr>
          <w:rFonts w:eastAsia="Times New Roman"/>
          <w:color w:val="1D2228"/>
          <w:szCs w:val="24"/>
        </w:rPr>
        <w:t>λοι πάνε</w:t>
      </w:r>
      <w:r>
        <w:rPr>
          <w:rFonts w:eastAsia="Times New Roman"/>
          <w:color w:val="1D2228"/>
          <w:szCs w:val="24"/>
        </w:rPr>
        <w:t xml:space="preserve"> εκεί</w:t>
      </w:r>
      <w:r w:rsidRPr="00640BF2">
        <w:rPr>
          <w:rFonts w:eastAsia="Times New Roman"/>
          <w:color w:val="1D2228"/>
          <w:szCs w:val="24"/>
        </w:rPr>
        <w:t xml:space="preserve"> και ψωνίζουν </w:t>
      </w:r>
      <w:r>
        <w:rPr>
          <w:rFonts w:eastAsia="Times New Roman"/>
          <w:color w:val="1D2228"/>
          <w:szCs w:val="24"/>
        </w:rPr>
        <w:t>και γι’ αυτό έχουν</w:t>
      </w:r>
      <w:r w:rsidRPr="00640BF2">
        <w:rPr>
          <w:rFonts w:eastAsia="Times New Roman"/>
          <w:color w:val="1D2228"/>
          <w:szCs w:val="24"/>
        </w:rPr>
        <w:t xml:space="preserve"> κλείσει επιχειρήσεις</w:t>
      </w:r>
      <w:r>
        <w:rPr>
          <w:rFonts w:eastAsia="Times New Roman"/>
          <w:color w:val="1D2228"/>
          <w:szCs w:val="24"/>
        </w:rPr>
        <w:t>.</w:t>
      </w:r>
      <w:r w:rsidRPr="00640BF2">
        <w:rPr>
          <w:rFonts w:eastAsia="Times New Roman"/>
          <w:color w:val="1D2228"/>
          <w:szCs w:val="24"/>
        </w:rPr>
        <w:t xml:space="preserve"> Βγήκα</w:t>
      </w:r>
      <w:r>
        <w:rPr>
          <w:rFonts w:eastAsia="Times New Roman"/>
          <w:color w:val="1D2228"/>
          <w:szCs w:val="24"/>
        </w:rPr>
        <w:t>ν</w:t>
      </w:r>
      <w:r w:rsidRPr="00640BF2">
        <w:rPr>
          <w:rFonts w:eastAsia="Times New Roman"/>
          <w:color w:val="1D2228"/>
          <w:szCs w:val="24"/>
        </w:rPr>
        <w:t xml:space="preserve"> στην ανεργία επιχειρηματίες και όλοι οι εργαζόμενοι </w:t>
      </w:r>
      <w:r>
        <w:rPr>
          <w:rFonts w:eastAsia="Times New Roman"/>
          <w:color w:val="1D2228"/>
          <w:szCs w:val="24"/>
        </w:rPr>
        <w:t>σ</w:t>
      </w:r>
      <w:r w:rsidRPr="00640BF2">
        <w:rPr>
          <w:rFonts w:eastAsia="Times New Roman"/>
          <w:color w:val="1D2228"/>
          <w:szCs w:val="24"/>
        </w:rPr>
        <w:t>τα καταστήματα</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Προκαλώ και προσκαλώ ό</w:t>
      </w:r>
      <w:r w:rsidRPr="00640BF2">
        <w:rPr>
          <w:rFonts w:eastAsia="Times New Roman"/>
          <w:color w:val="1D2228"/>
          <w:szCs w:val="24"/>
        </w:rPr>
        <w:t xml:space="preserve">λα τα μέλη της </w:t>
      </w:r>
      <w:r>
        <w:rPr>
          <w:rFonts w:eastAsia="Times New Roman"/>
          <w:color w:val="1D2228"/>
          <w:szCs w:val="24"/>
        </w:rPr>
        <w:t>ε</w:t>
      </w:r>
      <w:r w:rsidRPr="00640BF2">
        <w:rPr>
          <w:rFonts w:eastAsia="Times New Roman"/>
          <w:color w:val="1D2228"/>
          <w:szCs w:val="24"/>
        </w:rPr>
        <w:t xml:space="preserve">πιτροπής </w:t>
      </w:r>
      <w:r>
        <w:rPr>
          <w:rFonts w:eastAsia="Times New Roman"/>
          <w:color w:val="1D2228"/>
          <w:szCs w:val="24"/>
        </w:rPr>
        <w:t>-</w:t>
      </w:r>
      <w:r w:rsidRPr="00640BF2">
        <w:rPr>
          <w:rFonts w:eastAsia="Times New Roman"/>
          <w:color w:val="1D2228"/>
          <w:szCs w:val="24"/>
        </w:rPr>
        <w:t>θα τους φιλοξενήσω εγώ</w:t>
      </w:r>
      <w:r>
        <w:rPr>
          <w:rFonts w:eastAsia="Times New Roman"/>
          <w:color w:val="1D2228"/>
          <w:szCs w:val="24"/>
        </w:rPr>
        <w:t>,</w:t>
      </w:r>
      <w:r w:rsidRPr="00640BF2">
        <w:rPr>
          <w:rFonts w:eastAsia="Times New Roman"/>
          <w:color w:val="1D2228"/>
          <w:szCs w:val="24"/>
        </w:rPr>
        <w:t xml:space="preserve"> με δικά μου έξοδα</w:t>
      </w:r>
      <w:r>
        <w:rPr>
          <w:rFonts w:eastAsia="Times New Roman"/>
          <w:color w:val="1D2228"/>
          <w:szCs w:val="24"/>
        </w:rPr>
        <w:t>-</w:t>
      </w:r>
      <w:r w:rsidRPr="00640BF2">
        <w:rPr>
          <w:rFonts w:eastAsia="Times New Roman"/>
          <w:color w:val="1D2228"/>
          <w:szCs w:val="24"/>
        </w:rPr>
        <w:t xml:space="preserve"> στη Φλώρινα να πά</w:t>
      </w:r>
      <w:r>
        <w:rPr>
          <w:rFonts w:eastAsia="Times New Roman"/>
          <w:color w:val="1D2228"/>
          <w:szCs w:val="24"/>
        </w:rPr>
        <w:t>με</w:t>
      </w:r>
      <w:r w:rsidRPr="00640BF2">
        <w:rPr>
          <w:rFonts w:eastAsia="Times New Roman"/>
          <w:color w:val="1D2228"/>
          <w:szCs w:val="24"/>
        </w:rPr>
        <w:t xml:space="preserve"> να συζητήσ</w:t>
      </w:r>
      <w:r>
        <w:rPr>
          <w:rFonts w:eastAsia="Times New Roman"/>
          <w:color w:val="1D2228"/>
          <w:szCs w:val="24"/>
        </w:rPr>
        <w:t>ουμε</w:t>
      </w:r>
      <w:r w:rsidRPr="00640BF2">
        <w:rPr>
          <w:rFonts w:eastAsia="Times New Roman"/>
          <w:color w:val="1D2228"/>
          <w:szCs w:val="24"/>
        </w:rPr>
        <w:t xml:space="preserve"> με τους καταστηματάρχες</w:t>
      </w:r>
      <w:r>
        <w:rPr>
          <w:rFonts w:eastAsia="Times New Roman"/>
          <w:color w:val="1D2228"/>
          <w:szCs w:val="24"/>
        </w:rPr>
        <w:t>,</w:t>
      </w:r>
      <w:r w:rsidRPr="00640BF2">
        <w:rPr>
          <w:rFonts w:eastAsia="Times New Roman"/>
          <w:color w:val="1D2228"/>
          <w:szCs w:val="24"/>
        </w:rPr>
        <w:t xml:space="preserve"> με τους εμπορικούς συλλόγους</w:t>
      </w:r>
      <w:r>
        <w:rPr>
          <w:rFonts w:eastAsia="Times New Roman"/>
          <w:color w:val="1D2228"/>
          <w:szCs w:val="24"/>
        </w:rPr>
        <w:t>,</w:t>
      </w:r>
      <w:r w:rsidRPr="00640BF2">
        <w:rPr>
          <w:rFonts w:eastAsia="Times New Roman"/>
          <w:color w:val="1D2228"/>
          <w:szCs w:val="24"/>
        </w:rPr>
        <w:t xml:space="preserve"> με το </w:t>
      </w:r>
      <w:r>
        <w:rPr>
          <w:rFonts w:eastAsia="Times New Roman"/>
          <w:color w:val="1D2228"/>
          <w:szCs w:val="24"/>
        </w:rPr>
        <w:t>ΕΒΕ,</w:t>
      </w:r>
      <w:r w:rsidRPr="00640BF2">
        <w:rPr>
          <w:rFonts w:eastAsia="Times New Roman"/>
          <w:color w:val="1D2228"/>
          <w:szCs w:val="24"/>
        </w:rPr>
        <w:t xml:space="preserve"> με το</w:t>
      </w:r>
      <w:r>
        <w:rPr>
          <w:rFonts w:eastAsia="Times New Roman"/>
          <w:color w:val="1D2228"/>
          <w:szCs w:val="24"/>
        </w:rPr>
        <w:t xml:space="preserve">ν Πρόεδρο, ο οποίος δεν </w:t>
      </w:r>
      <w:proofErr w:type="spellStart"/>
      <w:r>
        <w:rPr>
          <w:rFonts w:eastAsia="Times New Roman"/>
          <w:color w:val="1D2228"/>
          <w:szCs w:val="24"/>
        </w:rPr>
        <w:t>πρόσκειται</w:t>
      </w:r>
      <w:proofErr w:type="spellEnd"/>
      <w:r>
        <w:rPr>
          <w:rFonts w:eastAsia="Times New Roman"/>
          <w:color w:val="1D2228"/>
          <w:szCs w:val="24"/>
        </w:rPr>
        <w:t xml:space="preserve"> σε εμάς. </w:t>
      </w:r>
    </w:p>
    <w:p w14:paraId="3676771C"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 xml:space="preserve">(Στο σημείο αυτό </w:t>
      </w:r>
      <w:r>
        <w:rPr>
          <w:rFonts w:eastAsia="Times New Roman"/>
          <w:color w:val="1D2228"/>
          <w:szCs w:val="24"/>
        </w:rPr>
        <w:t>κ</w:t>
      </w:r>
      <w:r>
        <w:rPr>
          <w:rFonts w:eastAsia="Times New Roman"/>
          <w:color w:val="1D2228"/>
          <w:szCs w:val="24"/>
        </w:rPr>
        <w:t xml:space="preserve">τυπάει το κουδούνι λήξεως του χρόνου ομιλίας του κυρίου Βουλευτή) </w:t>
      </w:r>
    </w:p>
    <w:p w14:paraId="3676771D"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Κυρία Πρόεδρε, σας παρακαλώ. Είναι σοβαρό το θέμα.</w:t>
      </w:r>
    </w:p>
    <w:p w14:paraId="3676771E"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lastRenderedPageBreak/>
        <w:t>ΠΡΟ</w:t>
      </w:r>
      <w:r w:rsidRPr="008B5983">
        <w:rPr>
          <w:rFonts w:eastAsia="Times New Roman"/>
          <w:b/>
          <w:color w:val="1D2228"/>
          <w:szCs w:val="24"/>
        </w:rPr>
        <w:t>ΕΔΡΕΥΟΥΣΑ (Αναστασία Χριστοδουλοπούλου):</w:t>
      </w:r>
      <w:r w:rsidRPr="001A2BA2">
        <w:rPr>
          <w:rFonts w:eastAsia="Times New Roman"/>
          <w:b/>
          <w:color w:val="1D2228"/>
          <w:sz w:val="28"/>
          <w:szCs w:val="28"/>
        </w:rPr>
        <w:t xml:space="preserve"> </w:t>
      </w:r>
      <w:r>
        <w:rPr>
          <w:rFonts w:eastAsia="Times New Roman"/>
          <w:color w:val="1D2228"/>
          <w:szCs w:val="24"/>
        </w:rPr>
        <w:t xml:space="preserve">Όλα είναι σοβαρά, αλλά υπάρχει και ο Κανονισμός. </w:t>
      </w:r>
    </w:p>
    <w:p w14:paraId="3676771F"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 xml:space="preserve">Δεύτερον, </w:t>
      </w:r>
      <w:r w:rsidRPr="00640BF2">
        <w:rPr>
          <w:rFonts w:eastAsia="Times New Roman"/>
          <w:color w:val="1D2228"/>
          <w:szCs w:val="24"/>
        </w:rPr>
        <w:t xml:space="preserve">ξέρετε </w:t>
      </w:r>
      <w:r>
        <w:rPr>
          <w:rFonts w:eastAsia="Times New Roman"/>
          <w:color w:val="1D2228"/>
          <w:szCs w:val="24"/>
        </w:rPr>
        <w:t>πόση είναι η</w:t>
      </w:r>
      <w:r w:rsidRPr="00640BF2">
        <w:rPr>
          <w:rFonts w:eastAsia="Times New Roman"/>
          <w:color w:val="1D2228"/>
          <w:szCs w:val="24"/>
        </w:rPr>
        <w:t xml:space="preserve"> αιμορραγία</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Τ</w:t>
      </w:r>
      <w:r w:rsidRPr="00640BF2">
        <w:rPr>
          <w:rFonts w:eastAsia="Times New Roman"/>
          <w:color w:val="1D2228"/>
          <w:szCs w:val="24"/>
        </w:rPr>
        <w:t>ο</w:t>
      </w:r>
      <w:r>
        <w:rPr>
          <w:rFonts w:eastAsia="Times New Roman"/>
          <w:color w:val="1D2228"/>
          <w:szCs w:val="24"/>
        </w:rPr>
        <w:t>ν</w:t>
      </w:r>
      <w:r w:rsidRPr="00640BF2">
        <w:rPr>
          <w:rFonts w:eastAsia="Times New Roman"/>
          <w:color w:val="1D2228"/>
          <w:szCs w:val="24"/>
        </w:rPr>
        <w:t xml:space="preserve"> χρόνο </w:t>
      </w:r>
      <w:proofErr w:type="spellStart"/>
      <w:r>
        <w:rPr>
          <w:rFonts w:eastAsia="Times New Roman"/>
          <w:color w:val="1D2228"/>
          <w:szCs w:val="24"/>
        </w:rPr>
        <w:t>εκατόν</w:t>
      </w:r>
      <w:proofErr w:type="spellEnd"/>
      <w:r>
        <w:rPr>
          <w:rFonts w:eastAsia="Times New Roman"/>
          <w:color w:val="1D2228"/>
          <w:szCs w:val="24"/>
        </w:rPr>
        <w:t xml:space="preserve"> πενήντα χιλιάδες</w:t>
      </w:r>
      <w:r w:rsidRPr="00640BF2">
        <w:rPr>
          <w:rFonts w:eastAsia="Times New Roman"/>
          <w:color w:val="1D2228"/>
          <w:szCs w:val="24"/>
        </w:rPr>
        <w:t xml:space="preserve"> αμάξια περνάνε από τη Φλώρινα προς την </w:t>
      </w:r>
      <w:r>
        <w:rPr>
          <w:rFonts w:eastAsia="Times New Roman"/>
          <w:color w:val="1D2228"/>
          <w:szCs w:val="24"/>
          <w:lang w:val="en-US"/>
        </w:rPr>
        <w:t>FYROM</w:t>
      </w:r>
      <w:r w:rsidRPr="001A2BA2">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Ε</w:t>
      </w:r>
      <w:r w:rsidRPr="00640BF2">
        <w:rPr>
          <w:rFonts w:eastAsia="Times New Roman"/>
          <w:color w:val="1D2228"/>
          <w:szCs w:val="24"/>
        </w:rPr>
        <w:t>ίναι 15 εκατομμύ</w:t>
      </w:r>
      <w:r>
        <w:rPr>
          <w:rFonts w:eastAsia="Times New Roman"/>
          <w:color w:val="1D2228"/>
          <w:szCs w:val="24"/>
        </w:rPr>
        <w:t xml:space="preserve">ρια </w:t>
      </w:r>
      <w:r>
        <w:rPr>
          <w:rFonts w:eastAsia="Times New Roman"/>
          <w:color w:val="1D2228"/>
          <w:szCs w:val="24"/>
        </w:rPr>
        <w:t>τουλάχιστον</w:t>
      </w:r>
      <w:r w:rsidRPr="001A2BA2">
        <w:rPr>
          <w:rFonts w:eastAsia="Times New Roman"/>
          <w:color w:val="1D2228"/>
          <w:szCs w:val="24"/>
        </w:rPr>
        <w:t>,</w:t>
      </w:r>
      <w:r>
        <w:rPr>
          <w:rFonts w:eastAsia="Times New Roman"/>
          <w:color w:val="1D2228"/>
          <w:szCs w:val="24"/>
        </w:rPr>
        <w:t xml:space="preserve"> με τις πιο επιεικείς εκτιμήσεις</w:t>
      </w:r>
      <w:r w:rsidRPr="001A2BA2">
        <w:rPr>
          <w:rFonts w:eastAsia="Times New Roman"/>
          <w:color w:val="1D2228"/>
          <w:szCs w:val="24"/>
        </w:rPr>
        <w:t>,</w:t>
      </w:r>
      <w:r w:rsidRPr="00640BF2">
        <w:rPr>
          <w:rFonts w:eastAsia="Times New Roman"/>
          <w:color w:val="1D2228"/>
          <w:szCs w:val="24"/>
        </w:rPr>
        <w:t xml:space="preserve"> χρήματα τα οποία μεταναστεύουν προς </w:t>
      </w:r>
      <w:r>
        <w:rPr>
          <w:rFonts w:eastAsia="Times New Roman"/>
          <w:color w:val="1D2228"/>
          <w:szCs w:val="24"/>
          <w:lang w:val="en-US"/>
        </w:rPr>
        <w:t>FYROM</w:t>
      </w:r>
      <w:r w:rsidRPr="001A2BA2">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Η</w:t>
      </w:r>
      <w:r w:rsidRPr="00640BF2">
        <w:rPr>
          <w:rFonts w:eastAsia="Times New Roman"/>
          <w:color w:val="1D2228"/>
          <w:szCs w:val="24"/>
        </w:rPr>
        <w:t xml:space="preserve"> μόνη ουρά από αυτούς που </w:t>
      </w:r>
      <w:r>
        <w:rPr>
          <w:rFonts w:eastAsia="Times New Roman"/>
          <w:color w:val="1D2228"/>
          <w:szCs w:val="24"/>
        </w:rPr>
        <w:t>ακούγαμε</w:t>
      </w:r>
      <w:r>
        <w:rPr>
          <w:rFonts w:eastAsia="Times New Roman"/>
          <w:color w:val="1D2228"/>
          <w:szCs w:val="24"/>
        </w:rPr>
        <w:t>,</w:t>
      </w:r>
      <w:r w:rsidRPr="00640BF2">
        <w:rPr>
          <w:rFonts w:eastAsia="Times New Roman"/>
          <w:color w:val="1D2228"/>
          <w:szCs w:val="24"/>
        </w:rPr>
        <w:t xml:space="preserve"> τ</w:t>
      </w:r>
      <w:r>
        <w:rPr>
          <w:rFonts w:eastAsia="Times New Roman"/>
          <w:color w:val="1D2228"/>
          <w:szCs w:val="24"/>
        </w:rPr>
        <w:t>ου</w:t>
      </w:r>
      <w:r w:rsidRPr="00640BF2">
        <w:rPr>
          <w:rFonts w:eastAsia="Times New Roman"/>
          <w:color w:val="1D2228"/>
          <w:szCs w:val="24"/>
        </w:rPr>
        <w:t>ς επενδυτές</w:t>
      </w:r>
      <w:r>
        <w:rPr>
          <w:rFonts w:eastAsia="Times New Roman"/>
          <w:color w:val="1D2228"/>
          <w:szCs w:val="24"/>
        </w:rPr>
        <w:t>,</w:t>
      </w:r>
      <w:r w:rsidRPr="00640BF2">
        <w:rPr>
          <w:rFonts w:eastAsia="Times New Roman"/>
          <w:color w:val="1D2228"/>
          <w:szCs w:val="24"/>
        </w:rPr>
        <w:t xml:space="preserve"> που </w:t>
      </w:r>
      <w:r>
        <w:rPr>
          <w:rFonts w:eastAsia="Times New Roman"/>
          <w:color w:val="1D2228"/>
          <w:szCs w:val="24"/>
        </w:rPr>
        <w:t>θα έρθουν</w:t>
      </w:r>
      <w:r w:rsidRPr="00640BF2">
        <w:rPr>
          <w:rFonts w:eastAsia="Times New Roman"/>
          <w:color w:val="1D2228"/>
          <w:szCs w:val="24"/>
        </w:rPr>
        <w:t xml:space="preserve"> από τα Σκόπια</w:t>
      </w:r>
      <w:r>
        <w:rPr>
          <w:rFonts w:eastAsia="Times New Roman"/>
          <w:color w:val="1D2228"/>
          <w:szCs w:val="24"/>
        </w:rPr>
        <w:t>,</w:t>
      </w:r>
      <w:r w:rsidRPr="00640BF2">
        <w:rPr>
          <w:rFonts w:eastAsia="Times New Roman"/>
          <w:color w:val="1D2228"/>
          <w:szCs w:val="24"/>
        </w:rPr>
        <w:t xml:space="preserve"> είναι</w:t>
      </w:r>
      <w:r>
        <w:rPr>
          <w:rFonts w:eastAsia="Times New Roman"/>
          <w:color w:val="1D2228"/>
          <w:szCs w:val="24"/>
        </w:rPr>
        <w:t xml:space="preserve"> η ουρά των Ελλήνων</w:t>
      </w:r>
      <w:r>
        <w:rPr>
          <w:rFonts w:eastAsia="Times New Roman"/>
          <w:color w:val="1D2228"/>
          <w:szCs w:val="24"/>
        </w:rPr>
        <w:t>,</w:t>
      </w:r>
      <w:r>
        <w:rPr>
          <w:rFonts w:eastAsia="Times New Roman"/>
          <w:color w:val="1D2228"/>
          <w:szCs w:val="24"/>
        </w:rPr>
        <w:t xml:space="preserve"> που έχουμε όταν θα μπουν</w:t>
      </w:r>
      <w:r w:rsidRPr="00640BF2">
        <w:rPr>
          <w:rFonts w:eastAsia="Times New Roman"/>
          <w:color w:val="1D2228"/>
          <w:szCs w:val="24"/>
        </w:rPr>
        <w:t xml:space="preserve"> στα Σκόπια και </w:t>
      </w:r>
      <w:r>
        <w:rPr>
          <w:rFonts w:eastAsia="Times New Roman"/>
          <w:color w:val="1D2228"/>
          <w:szCs w:val="24"/>
        </w:rPr>
        <w:t>η ουρά όταν θα ξανα</w:t>
      </w:r>
      <w:r>
        <w:rPr>
          <w:rFonts w:eastAsia="Times New Roman"/>
          <w:color w:val="1D2228"/>
          <w:szCs w:val="24"/>
        </w:rPr>
        <w:t>βγούν</w:t>
      </w:r>
      <w:r>
        <w:rPr>
          <w:rFonts w:eastAsia="Times New Roman"/>
          <w:color w:val="1D2228"/>
          <w:szCs w:val="24"/>
        </w:rPr>
        <w:t>,</w:t>
      </w:r>
      <w:r>
        <w:rPr>
          <w:rFonts w:eastAsia="Times New Roman"/>
          <w:color w:val="1D2228"/>
          <w:szCs w:val="24"/>
        </w:rPr>
        <w:t xml:space="preserve"> </w:t>
      </w:r>
      <w:r w:rsidRPr="00640BF2">
        <w:rPr>
          <w:rFonts w:eastAsia="Times New Roman"/>
          <w:color w:val="1D2228"/>
          <w:szCs w:val="24"/>
        </w:rPr>
        <w:t xml:space="preserve">για να </w:t>
      </w:r>
      <w:r>
        <w:rPr>
          <w:rFonts w:eastAsia="Times New Roman"/>
          <w:color w:val="1D2228"/>
          <w:szCs w:val="24"/>
        </w:rPr>
        <w:t>γυρίσουν</w:t>
      </w:r>
      <w:r w:rsidRPr="00640BF2">
        <w:rPr>
          <w:rFonts w:eastAsia="Times New Roman"/>
          <w:color w:val="1D2228"/>
          <w:szCs w:val="24"/>
        </w:rPr>
        <w:t xml:space="preserve"> στα σπίτια </w:t>
      </w:r>
      <w:r>
        <w:rPr>
          <w:rFonts w:eastAsia="Times New Roman"/>
          <w:color w:val="1D2228"/>
          <w:szCs w:val="24"/>
        </w:rPr>
        <w:t>τους. Ε</w:t>
      </w:r>
      <w:r w:rsidRPr="00640BF2">
        <w:rPr>
          <w:rFonts w:eastAsia="Times New Roman"/>
          <w:color w:val="1D2228"/>
          <w:szCs w:val="24"/>
        </w:rPr>
        <w:t>ίναι τρομακτικό</w:t>
      </w:r>
      <w:r>
        <w:rPr>
          <w:rFonts w:eastAsia="Times New Roman"/>
          <w:color w:val="1D2228"/>
          <w:szCs w:val="24"/>
        </w:rPr>
        <w:t>! Ε</w:t>
      </w:r>
      <w:r w:rsidRPr="00640BF2">
        <w:rPr>
          <w:rFonts w:eastAsia="Times New Roman"/>
          <w:color w:val="1D2228"/>
          <w:szCs w:val="24"/>
        </w:rPr>
        <w:t>λάτε να ρωτήσε</w:t>
      </w:r>
      <w:r>
        <w:rPr>
          <w:rFonts w:eastAsia="Times New Roman"/>
          <w:color w:val="1D2228"/>
          <w:szCs w:val="24"/>
        </w:rPr>
        <w:t>τε τους</w:t>
      </w:r>
      <w:r w:rsidRPr="00640BF2">
        <w:rPr>
          <w:rFonts w:eastAsia="Times New Roman"/>
          <w:color w:val="1D2228"/>
          <w:szCs w:val="24"/>
        </w:rPr>
        <w:t xml:space="preserve"> επιχειρηματίες για το τι τραβάνε</w:t>
      </w:r>
      <w:r>
        <w:rPr>
          <w:rFonts w:eastAsia="Times New Roman"/>
          <w:color w:val="1D2228"/>
          <w:szCs w:val="24"/>
        </w:rPr>
        <w:t>.</w:t>
      </w:r>
    </w:p>
    <w:p w14:paraId="36767720"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Τρίτον…</w:t>
      </w:r>
    </w:p>
    <w:p w14:paraId="36767721"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 xml:space="preserve">(Στο σημείο αυτό </w:t>
      </w:r>
      <w:r>
        <w:rPr>
          <w:rFonts w:eastAsia="Times New Roman"/>
          <w:color w:val="1D2228"/>
          <w:szCs w:val="24"/>
        </w:rPr>
        <w:t>κ</w:t>
      </w:r>
      <w:r>
        <w:rPr>
          <w:rFonts w:eastAsia="Times New Roman"/>
          <w:color w:val="1D2228"/>
          <w:szCs w:val="24"/>
        </w:rPr>
        <w:t>τυπάει το κουδούνι λήξεως του χρόνου ομιλίας του κυρίου Βουλευτή)</w:t>
      </w:r>
    </w:p>
    <w:p w14:paraId="36767722"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Κύριε</w:t>
      </w:r>
      <w:r>
        <w:rPr>
          <w:rFonts w:eastAsia="Times New Roman"/>
          <w:color w:val="1D2228"/>
          <w:szCs w:val="24"/>
        </w:rPr>
        <w:t xml:space="preserve"> Αντωνιάδη, ευχαριστούμε.</w:t>
      </w:r>
    </w:p>
    <w:p w14:paraId="36767723"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 xml:space="preserve">Κυρία Πρόεδρε, σας παρακαλώ, ακούστε, γιατί δεν έχουν ακουστεί αυτά μέχρι τώρα. </w:t>
      </w:r>
    </w:p>
    <w:p w14:paraId="36767724"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lastRenderedPageBreak/>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Μα, τι λέτε τώρα;</w:t>
      </w:r>
    </w:p>
    <w:p w14:paraId="36767725"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Είναι σοβαρό.</w:t>
      </w:r>
    </w:p>
    <w:p w14:paraId="36767726"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w:t>
      </w:r>
      <w:r w:rsidRPr="008B5983">
        <w:rPr>
          <w:rFonts w:eastAsia="Times New Roman"/>
          <w:b/>
          <w:color w:val="1D2228"/>
          <w:szCs w:val="24"/>
        </w:rPr>
        <w:t>λοπούλου):</w:t>
      </w:r>
      <w:r w:rsidRPr="007D70A3">
        <w:rPr>
          <w:rFonts w:eastAsia="Times New Roman"/>
          <w:b/>
          <w:color w:val="1D2228"/>
          <w:sz w:val="28"/>
          <w:szCs w:val="28"/>
        </w:rPr>
        <w:t xml:space="preserve"> </w:t>
      </w:r>
      <w:r>
        <w:rPr>
          <w:rFonts w:eastAsia="Times New Roman"/>
          <w:color w:val="1D2228"/>
          <w:szCs w:val="24"/>
        </w:rPr>
        <w:t>Πέντε μήνες συζητούσαμε γι’ αυτό.</w:t>
      </w:r>
    </w:p>
    <w:p w14:paraId="36767727"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 xml:space="preserve">Δεν έχει άλλος κανείς συμφέρον, όπως έχω εγώ. Στην Φλώρινα ανοίγει αυτό, κυρία Πρόεδρε. </w:t>
      </w:r>
    </w:p>
    <w:p w14:paraId="36767728"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Pr>
          <w:rFonts w:eastAsia="Times New Roman"/>
          <w:b/>
          <w:color w:val="1D2228"/>
          <w:sz w:val="28"/>
          <w:szCs w:val="28"/>
        </w:rPr>
        <w:t xml:space="preserve"> </w:t>
      </w:r>
      <w:r>
        <w:rPr>
          <w:rFonts w:eastAsia="Times New Roman"/>
          <w:color w:val="1D2228"/>
          <w:szCs w:val="24"/>
        </w:rPr>
        <w:t>Υπάρχουν και άλλοι Βουλευτές, κύριε συνάδελφε. Δεν είστε μ</w:t>
      </w:r>
      <w:r>
        <w:rPr>
          <w:rFonts w:eastAsia="Times New Roman"/>
          <w:color w:val="1D2228"/>
          <w:szCs w:val="24"/>
        </w:rPr>
        <w:t xml:space="preserve">όνο εσείς. </w:t>
      </w:r>
    </w:p>
    <w:p w14:paraId="36767729"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 xml:space="preserve">Δεν μιλάει κανένας άλλος. </w:t>
      </w:r>
    </w:p>
    <w:p w14:paraId="3676772A"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 xml:space="preserve">Τα έχουν πει. </w:t>
      </w:r>
    </w:p>
    <w:p w14:paraId="3676772B"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Δηλαδή, δεν μπορείτε να δείξετε ανοχή δύο λεπτά;</w:t>
      </w:r>
    </w:p>
    <w:p w14:paraId="3676772C"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lastRenderedPageBreak/>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Τέλος πάντων, δεν θα κάνο</w:t>
      </w:r>
      <w:r>
        <w:rPr>
          <w:rFonts w:eastAsia="Times New Roman"/>
          <w:color w:val="1D2228"/>
          <w:szCs w:val="24"/>
        </w:rPr>
        <w:t xml:space="preserve">υμε διάλογο. Κατ’ εξαίρεση, τρία λεπτά. Έχω κρατήσει ήδη ανεκτική στάση. </w:t>
      </w:r>
    </w:p>
    <w:p w14:paraId="3676772D"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 xml:space="preserve">Αν αυτά που είπα έχουν ξανακουστεί, πείτε μου να σταματήσω. Ξέρει εδώ το Κοινοβούλιο τι πρόκειται να γίνει; Ξέρει τι θα γίνει στην Πέλλα; </w:t>
      </w:r>
    </w:p>
    <w:p w14:paraId="3676772E" w14:textId="77777777" w:rsidR="009F2CC8" w:rsidRDefault="00807E12">
      <w:pPr>
        <w:spacing w:line="600" w:lineRule="auto"/>
        <w:ind w:firstLine="720"/>
        <w:contextualSpacing/>
        <w:jc w:val="both"/>
        <w:rPr>
          <w:rFonts w:eastAsia="Times New Roman"/>
          <w:color w:val="1D2228"/>
          <w:sz w:val="28"/>
          <w:szCs w:val="28"/>
        </w:rPr>
      </w:pPr>
      <w:r w:rsidRPr="008B5983">
        <w:rPr>
          <w:rFonts w:eastAsia="Times New Roman"/>
          <w:b/>
          <w:color w:val="1D2228"/>
          <w:szCs w:val="24"/>
        </w:rPr>
        <w:t>ΠΡΟΕΔΡΕΥΟΥΣΑ (Αναστασία</w:t>
      </w:r>
      <w:r w:rsidRPr="008B5983">
        <w:rPr>
          <w:rFonts w:eastAsia="Times New Roman"/>
          <w:b/>
          <w:color w:val="1D2228"/>
          <w:szCs w:val="24"/>
        </w:rPr>
        <w:t xml:space="preserve"> Χριστοδουλοπούλου):</w:t>
      </w:r>
      <w:r w:rsidRPr="007D70A3">
        <w:rPr>
          <w:rFonts w:eastAsia="Times New Roman"/>
          <w:b/>
          <w:color w:val="1D2228"/>
          <w:sz w:val="28"/>
          <w:szCs w:val="28"/>
        </w:rPr>
        <w:t xml:space="preserve"> </w:t>
      </w:r>
      <w:r w:rsidRPr="008B5983">
        <w:rPr>
          <w:rFonts w:eastAsia="Times New Roman"/>
          <w:color w:val="1D2228"/>
          <w:szCs w:val="24"/>
        </w:rPr>
        <w:t>Ναι.</w:t>
      </w:r>
    </w:p>
    <w:p w14:paraId="3676772F"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 xml:space="preserve">Είναι απαράδεκτο αυτό που κάνετε. </w:t>
      </w:r>
    </w:p>
    <w:p w14:paraId="36767730"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Σας λέω μόνο κάτι και γράψτε το: Στα επόμενα τρία χρόνια, ειδικά στην Πέλλα</w:t>
      </w:r>
      <w:r>
        <w:rPr>
          <w:rFonts w:eastAsia="Times New Roman"/>
          <w:color w:val="1D2228"/>
          <w:szCs w:val="24"/>
        </w:rPr>
        <w:t>,</w:t>
      </w:r>
      <w:r>
        <w:rPr>
          <w:rFonts w:eastAsia="Times New Roman"/>
          <w:color w:val="1D2228"/>
          <w:szCs w:val="24"/>
        </w:rPr>
        <w:t xml:space="preserve"> που είναι μεγάλος νομός </w:t>
      </w:r>
      <w:r>
        <w:rPr>
          <w:rFonts w:eastAsia="Times New Roman"/>
          <w:color w:val="1D2228"/>
          <w:szCs w:val="24"/>
        </w:rPr>
        <w:t>-</w:t>
      </w:r>
      <w:r>
        <w:rPr>
          <w:rFonts w:eastAsia="Times New Roman"/>
          <w:color w:val="1D2228"/>
          <w:szCs w:val="24"/>
        </w:rPr>
        <w:t xml:space="preserve">η Φλώρινα έχει υποστεί την καταστροφή- θα κλαίμε με μαύρο δάκρυ. </w:t>
      </w:r>
      <w:r w:rsidRPr="00640BF2">
        <w:rPr>
          <w:rFonts w:eastAsia="Times New Roman"/>
          <w:color w:val="1D2228"/>
          <w:szCs w:val="24"/>
        </w:rPr>
        <w:t>Έδεσσα</w:t>
      </w:r>
      <w:r>
        <w:rPr>
          <w:rFonts w:eastAsia="Times New Roman"/>
          <w:color w:val="1D2228"/>
          <w:szCs w:val="24"/>
        </w:rPr>
        <w:t xml:space="preserve">, </w:t>
      </w:r>
      <w:r w:rsidRPr="00640BF2">
        <w:rPr>
          <w:rFonts w:eastAsia="Times New Roman"/>
          <w:color w:val="1D2228"/>
          <w:szCs w:val="24"/>
        </w:rPr>
        <w:t>Σκύδρα και Γιαννιτσά θα κλείσει το ένα τρίτ</w:t>
      </w:r>
      <w:r>
        <w:rPr>
          <w:rFonts w:eastAsia="Times New Roman"/>
          <w:color w:val="1D2228"/>
          <w:szCs w:val="24"/>
        </w:rPr>
        <w:t>ο των καταστημάτων</w:t>
      </w:r>
      <w:r>
        <w:rPr>
          <w:rFonts w:eastAsia="Times New Roman"/>
          <w:color w:val="1D2228"/>
          <w:szCs w:val="24"/>
        </w:rPr>
        <w:t>,</w:t>
      </w:r>
      <w:r>
        <w:rPr>
          <w:rFonts w:eastAsia="Times New Roman"/>
          <w:color w:val="1D2228"/>
          <w:szCs w:val="24"/>
        </w:rPr>
        <w:t xml:space="preserve"> εξαιτίας αυτού</w:t>
      </w:r>
      <w:r w:rsidRPr="00640BF2">
        <w:rPr>
          <w:rFonts w:eastAsia="Times New Roman"/>
          <w:color w:val="1D2228"/>
          <w:szCs w:val="24"/>
        </w:rPr>
        <w:t xml:space="preserve"> το</w:t>
      </w:r>
      <w:r>
        <w:rPr>
          <w:rFonts w:eastAsia="Times New Roman"/>
          <w:color w:val="1D2228"/>
          <w:szCs w:val="24"/>
        </w:rPr>
        <w:t>υ μεθοριακού σταθμού.</w:t>
      </w:r>
      <w:r w:rsidRPr="00640BF2">
        <w:rPr>
          <w:rFonts w:eastAsia="Times New Roman"/>
          <w:color w:val="1D2228"/>
          <w:szCs w:val="24"/>
        </w:rPr>
        <w:t xml:space="preserve"> </w:t>
      </w:r>
      <w:r>
        <w:rPr>
          <w:rFonts w:eastAsia="Times New Roman"/>
          <w:color w:val="1D2228"/>
          <w:szCs w:val="24"/>
        </w:rPr>
        <w:t>Β</w:t>
      </w:r>
      <w:r w:rsidRPr="00640BF2">
        <w:rPr>
          <w:rFonts w:eastAsia="Times New Roman"/>
          <w:color w:val="1D2228"/>
          <w:szCs w:val="24"/>
        </w:rPr>
        <w:t>άλτε δίπλα και τ</w:t>
      </w:r>
      <w:r>
        <w:rPr>
          <w:rFonts w:eastAsia="Times New Roman"/>
          <w:color w:val="1D2228"/>
          <w:szCs w:val="24"/>
        </w:rPr>
        <w:t>ι</w:t>
      </w:r>
      <w:r w:rsidRPr="00640BF2">
        <w:rPr>
          <w:rFonts w:eastAsia="Times New Roman"/>
          <w:color w:val="1D2228"/>
          <w:szCs w:val="24"/>
        </w:rPr>
        <w:t>ς τοποθετήσ</w:t>
      </w:r>
      <w:r>
        <w:rPr>
          <w:rFonts w:eastAsia="Times New Roman"/>
          <w:color w:val="1D2228"/>
          <w:szCs w:val="24"/>
        </w:rPr>
        <w:t>ει</w:t>
      </w:r>
      <w:r w:rsidRPr="00640BF2">
        <w:rPr>
          <w:rFonts w:eastAsia="Times New Roman"/>
          <w:color w:val="1D2228"/>
          <w:szCs w:val="24"/>
        </w:rPr>
        <w:t>ς</w:t>
      </w:r>
      <w:r>
        <w:rPr>
          <w:rFonts w:eastAsia="Times New Roman"/>
          <w:color w:val="1D2228"/>
          <w:szCs w:val="24"/>
        </w:rPr>
        <w:t xml:space="preserve"> της κ.</w:t>
      </w:r>
      <w:r w:rsidRPr="00640BF2">
        <w:rPr>
          <w:rFonts w:eastAsia="Times New Roman"/>
          <w:color w:val="1D2228"/>
          <w:szCs w:val="24"/>
        </w:rPr>
        <w:t xml:space="preserve"> </w:t>
      </w:r>
      <w:proofErr w:type="spellStart"/>
      <w:r>
        <w:rPr>
          <w:rFonts w:eastAsia="Times New Roman"/>
          <w:color w:val="1D2228"/>
          <w:szCs w:val="24"/>
        </w:rPr>
        <w:t>Τ</w:t>
      </w:r>
      <w:r w:rsidRPr="00640BF2">
        <w:rPr>
          <w:rFonts w:eastAsia="Times New Roman"/>
          <w:color w:val="1D2228"/>
          <w:szCs w:val="24"/>
        </w:rPr>
        <w:t>ζάκρη</w:t>
      </w:r>
      <w:proofErr w:type="spellEnd"/>
      <w:r w:rsidRPr="00640BF2">
        <w:rPr>
          <w:rFonts w:eastAsia="Times New Roman"/>
          <w:color w:val="1D2228"/>
          <w:szCs w:val="24"/>
        </w:rPr>
        <w:t xml:space="preserve"> και το</w:t>
      </w:r>
      <w:r>
        <w:rPr>
          <w:rFonts w:eastAsia="Times New Roman"/>
          <w:color w:val="1D2228"/>
          <w:szCs w:val="24"/>
        </w:rPr>
        <w:t>υ</w:t>
      </w:r>
      <w:r w:rsidRPr="00640BF2">
        <w:rPr>
          <w:rFonts w:eastAsia="Times New Roman"/>
          <w:color w:val="1D2228"/>
          <w:szCs w:val="24"/>
        </w:rPr>
        <w:t xml:space="preserve"> άλλο</w:t>
      </w:r>
      <w:r>
        <w:rPr>
          <w:rFonts w:eastAsia="Times New Roman"/>
          <w:color w:val="1D2228"/>
          <w:szCs w:val="24"/>
        </w:rPr>
        <w:t>υ</w:t>
      </w:r>
      <w:r w:rsidRPr="00640BF2">
        <w:rPr>
          <w:rFonts w:eastAsia="Times New Roman"/>
          <w:color w:val="1D2228"/>
          <w:szCs w:val="24"/>
        </w:rPr>
        <w:t xml:space="preserve"> του </w:t>
      </w:r>
      <w:r>
        <w:rPr>
          <w:rFonts w:eastAsia="Times New Roman"/>
          <w:color w:val="1D2228"/>
          <w:szCs w:val="24"/>
        </w:rPr>
        <w:t>Β</w:t>
      </w:r>
      <w:r w:rsidRPr="00640BF2">
        <w:rPr>
          <w:rFonts w:eastAsia="Times New Roman"/>
          <w:color w:val="1D2228"/>
          <w:szCs w:val="24"/>
        </w:rPr>
        <w:t>ουλευτή</w:t>
      </w:r>
      <w:r>
        <w:rPr>
          <w:rFonts w:eastAsia="Times New Roman"/>
          <w:color w:val="1D2228"/>
          <w:szCs w:val="24"/>
        </w:rPr>
        <w:t>. Αντωνιάδης! Και βάλτε με στην κεντρική πλατεία!</w:t>
      </w:r>
    </w:p>
    <w:p w14:paraId="36767731"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lastRenderedPageBreak/>
        <w:t>ΠΡΟΕΔΡΕΥΟΥΣΑ (Αναστασία Χριστοδ</w:t>
      </w:r>
      <w:r w:rsidRPr="008B5983">
        <w:rPr>
          <w:rFonts w:eastAsia="Times New Roman"/>
          <w:b/>
          <w:color w:val="1D2228"/>
          <w:szCs w:val="24"/>
        </w:rPr>
        <w:t>ουλοπούλου):</w:t>
      </w:r>
      <w:r w:rsidRPr="007D70A3">
        <w:rPr>
          <w:rFonts w:eastAsia="Times New Roman"/>
          <w:b/>
          <w:color w:val="1D2228"/>
          <w:sz w:val="28"/>
          <w:szCs w:val="28"/>
        </w:rPr>
        <w:t xml:space="preserve"> </w:t>
      </w:r>
      <w:r w:rsidRPr="008B5983">
        <w:rPr>
          <w:rFonts w:eastAsia="Times New Roman"/>
          <w:color w:val="1D2228"/>
          <w:szCs w:val="24"/>
        </w:rPr>
        <w:t xml:space="preserve">Μη λέτε ονόματα, γιατί η κ. </w:t>
      </w:r>
      <w:proofErr w:type="spellStart"/>
      <w:r w:rsidRPr="008B5983">
        <w:rPr>
          <w:rFonts w:eastAsia="Times New Roman"/>
          <w:color w:val="1D2228"/>
          <w:szCs w:val="24"/>
        </w:rPr>
        <w:t>Τζάκρη</w:t>
      </w:r>
      <w:proofErr w:type="spellEnd"/>
      <w:r w:rsidRPr="008B5983">
        <w:rPr>
          <w:rFonts w:eastAsia="Times New Roman"/>
          <w:color w:val="1D2228"/>
          <w:szCs w:val="24"/>
        </w:rPr>
        <w:t xml:space="preserve"> δεν είναι εδώ και δεν μπορεί να σας απαντήσει. </w:t>
      </w:r>
    </w:p>
    <w:p w14:paraId="36767732"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ΑΝΤΩΝΙΑΔΗΣ: </w:t>
      </w:r>
      <w:r>
        <w:rPr>
          <w:rFonts w:eastAsia="Times New Roman"/>
          <w:color w:val="1D2228"/>
          <w:szCs w:val="24"/>
        </w:rPr>
        <w:t>Αυτό κάν</w:t>
      </w:r>
      <w:r>
        <w:rPr>
          <w:rFonts w:eastAsia="Times New Roman"/>
          <w:color w:val="1D2228"/>
          <w:szCs w:val="24"/>
        </w:rPr>
        <w:t>ε</w:t>
      </w:r>
      <w:r>
        <w:rPr>
          <w:rFonts w:eastAsia="Times New Roman"/>
          <w:color w:val="1D2228"/>
          <w:szCs w:val="24"/>
        </w:rPr>
        <w:t xml:space="preserve">τε και δεν μας αφήνετε και να μιλήσουμε. </w:t>
      </w:r>
    </w:p>
    <w:p w14:paraId="36767733"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 xml:space="preserve">Να είστε καλά! </w:t>
      </w:r>
    </w:p>
    <w:p w14:paraId="36767734"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ΑΜΑΝΑΤΙΔΗΣ: </w:t>
      </w:r>
      <w:r>
        <w:rPr>
          <w:rFonts w:eastAsia="Times New Roman"/>
          <w:color w:val="1D2228"/>
          <w:szCs w:val="24"/>
        </w:rPr>
        <w:t xml:space="preserve">Κυρία Πρόεδρε, τον λόγο, σας παρακαλώ. </w:t>
      </w:r>
    </w:p>
    <w:p w14:paraId="36767735"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 xml:space="preserve">ΠΡΟΕΔΡΕΥΟΥΣΑ </w:t>
      </w:r>
      <w:r w:rsidRPr="008B5983">
        <w:rPr>
          <w:rFonts w:eastAsia="Times New Roman"/>
          <w:b/>
          <w:color w:val="1D2228"/>
          <w:szCs w:val="24"/>
        </w:rPr>
        <w:t>(Αναστασία Χριστοδουλοπούλου):</w:t>
      </w:r>
      <w:r w:rsidRPr="007D70A3">
        <w:rPr>
          <w:rFonts w:eastAsia="Times New Roman"/>
          <w:b/>
          <w:color w:val="1D2228"/>
          <w:sz w:val="28"/>
          <w:szCs w:val="28"/>
        </w:rPr>
        <w:t xml:space="preserve"> </w:t>
      </w:r>
      <w:r w:rsidRPr="008B5983">
        <w:rPr>
          <w:rFonts w:eastAsia="Times New Roman"/>
          <w:color w:val="1D2228"/>
          <w:szCs w:val="24"/>
        </w:rPr>
        <w:t xml:space="preserve">Εντάξει, κύριε Αμανατίδη. Το έχουμε ξεχειλώσει ήδη πάρα πολύ. </w:t>
      </w:r>
    </w:p>
    <w:p w14:paraId="36767736"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Ε</w:t>
      </w:r>
      <w:r w:rsidRPr="00640BF2">
        <w:rPr>
          <w:rFonts w:eastAsia="Times New Roman"/>
          <w:color w:val="1D2228"/>
          <w:szCs w:val="24"/>
        </w:rPr>
        <w:t>ίναι το άρθρο 108</w:t>
      </w:r>
      <w:r>
        <w:rPr>
          <w:rFonts w:eastAsia="Times New Roman"/>
          <w:color w:val="1D2228"/>
          <w:szCs w:val="24"/>
        </w:rPr>
        <w:t xml:space="preserve"> και </w:t>
      </w:r>
      <w:r w:rsidRPr="00640BF2">
        <w:rPr>
          <w:rFonts w:eastAsia="Times New Roman"/>
          <w:color w:val="1D2228"/>
          <w:szCs w:val="24"/>
        </w:rPr>
        <w:t>μιλάνε όσοι διαφωνούν</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Τους άφησα, μ</w:t>
      </w:r>
      <w:r w:rsidRPr="00640BF2">
        <w:rPr>
          <w:rFonts w:eastAsia="Times New Roman"/>
          <w:color w:val="1D2228"/>
          <w:szCs w:val="24"/>
        </w:rPr>
        <w:t>ιλήσανε στο</w:t>
      </w:r>
      <w:r>
        <w:rPr>
          <w:rFonts w:eastAsia="Times New Roman"/>
          <w:color w:val="1D2228"/>
          <w:szCs w:val="24"/>
        </w:rPr>
        <w:t>ν</w:t>
      </w:r>
      <w:r w:rsidRPr="00640BF2">
        <w:rPr>
          <w:rFonts w:eastAsia="Times New Roman"/>
          <w:color w:val="1D2228"/>
          <w:szCs w:val="24"/>
        </w:rPr>
        <w:t xml:space="preserve"> όσο χρόνο θέλ</w:t>
      </w:r>
      <w:r>
        <w:rPr>
          <w:rFonts w:eastAsia="Times New Roman"/>
          <w:color w:val="1D2228"/>
          <w:szCs w:val="24"/>
        </w:rPr>
        <w:t>ανε</w:t>
      </w:r>
      <w:r>
        <w:rPr>
          <w:rFonts w:eastAsia="Times New Roman"/>
          <w:color w:val="1D2228"/>
          <w:szCs w:val="24"/>
        </w:rPr>
        <w:t>. Τ</w:t>
      </w:r>
      <w:r w:rsidRPr="00640BF2">
        <w:rPr>
          <w:rFonts w:eastAsia="Times New Roman"/>
          <w:color w:val="1D2228"/>
          <w:szCs w:val="24"/>
        </w:rPr>
        <w:t xml:space="preserve">ώρα </w:t>
      </w:r>
      <w:r>
        <w:rPr>
          <w:rFonts w:eastAsia="Times New Roman"/>
          <w:color w:val="1D2228"/>
          <w:szCs w:val="24"/>
        </w:rPr>
        <w:t>δ</w:t>
      </w:r>
      <w:r w:rsidRPr="00640BF2">
        <w:rPr>
          <w:rFonts w:eastAsia="Times New Roman"/>
          <w:color w:val="1D2228"/>
          <w:szCs w:val="24"/>
        </w:rPr>
        <w:t>εν χρειάζεται</w:t>
      </w:r>
      <w:r>
        <w:rPr>
          <w:rFonts w:eastAsia="Times New Roman"/>
          <w:color w:val="1D2228"/>
          <w:szCs w:val="24"/>
        </w:rPr>
        <w:t xml:space="preserve">. </w:t>
      </w:r>
      <w:r w:rsidRPr="00640BF2">
        <w:rPr>
          <w:rFonts w:eastAsia="Times New Roman"/>
          <w:color w:val="1D2228"/>
          <w:szCs w:val="24"/>
        </w:rPr>
        <w:t xml:space="preserve">Θα μιλήσει η κυρία </w:t>
      </w:r>
      <w:r>
        <w:rPr>
          <w:rFonts w:eastAsia="Times New Roman"/>
          <w:color w:val="1D2228"/>
          <w:szCs w:val="24"/>
        </w:rPr>
        <w:t>Υ</w:t>
      </w:r>
      <w:r w:rsidRPr="00640BF2">
        <w:rPr>
          <w:rFonts w:eastAsia="Times New Roman"/>
          <w:color w:val="1D2228"/>
          <w:szCs w:val="24"/>
        </w:rPr>
        <w:t>πουργός</w:t>
      </w:r>
      <w:r>
        <w:rPr>
          <w:rFonts w:eastAsia="Times New Roman"/>
          <w:color w:val="1D2228"/>
          <w:szCs w:val="24"/>
        </w:rPr>
        <w:t>.</w:t>
      </w:r>
      <w:r w:rsidRPr="00640BF2">
        <w:rPr>
          <w:rFonts w:eastAsia="Times New Roman"/>
          <w:color w:val="1D2228"/>
          <w:szCs w:val="24"/>
        </w:rPr>
        <w:t xml:space="preserve"> </w:t>
      </w:r>
    </w:p>
    <w:p w14:paraId="36767737"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Εσείς είστε υπέρ, δεν</w:t>
      </w:r>
      <w:r>
        <w:rPr>
          <w:rFonts w:eastAsia="Times New Roman"/>
          <w:color w:val="1D2228"/>
          <w:szCs w:val="24"/>
        </w:rPr>
        <w:t xml:space="preserve"> μιλάτε.</w:t>
      </w:r>
    </w:p>
    <w:p w14:paraId="36767738"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ΑΜΑΝΑΤΙΔΗΣ: </w:t>
      </w:r>
      <w:r>
        <w:rPr>
          <w:rFonts w:eastAsia="Times New Roman"/>
          <w:color w:val="1D2228"/>
          <w:szCs w:val="24"/>
        </w:rPr>
        <w:t>Κυρία Πρόεδρε, ναι, αλλά μιλήσαν και Βουλευτές.</w:t>
      </w:r>
    </w:p>
    <w:p w14:paraId="36767739"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lastRenderedPageBreak/>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 xml:space="preserve">Ναι, αλλά εσείς είστε υπέρ. </w:t>
      </w:r>
    </w:p>
    <w:p w14:paraId="3676773A"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ΝΙΚΟΛΑΟΣ ΞΥΔΑΚΗΣ: </w:t>
      </w:r>
      <w:r>
        <w:rPr>
          <w:rFonts w:eastAsia="Times New Roman"/>
          <w:color w:val="1D2228"/>
          <w:szCs w:val="24"/>
        </w:rPr>
        <w:t>Οι Κοινοβουλευτικοί Εκπρόσωποι μιλούν. Κυρία Πρόεδρε, θα ήθελα τον λόγο.</w:t>
      </w:r>
    </w:p>
    <w:p w14:paraId="3676773B"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w:t>
      </w:r>
      <w:r w:rsidRPr="008B5983">
        <w:rPr>
          <w:rFonts w:eastAsia="Times New Roman"/>
          <w:b/>
          <w:color w:val="1D2228"/>
          <w:szCs w:val="24"/>
        </w:rPr>
        <w:t>ναστασία Χριστοδουλοπούλου):</w:t>
      </w:r>
      <w:r w:rsidRPr="007D70A3">
        <w:rPr>
          <w:rFonts w:eastAsia="Times New Roman"/>
          <w:b/>
          <w:color w:val="1D2228"/>
          <w:sz w:val="28"/>
          <w:szCs w:val="28"/>
        </w:rPr>
        <w:t xml:space="preserve"> </w:t>
      </w:r>
      <w:r>
        <w:rPr>
          <w:rFonts w:eastAsia="Times New Roman"/>
          <w:color w:val="1D2228"/>
          <w:szCs w:val="24"/>
        </w:rPr>
        <w:t>Μα</w:t>
      </w:r>
      <w:r>
        <w:rPr>
          <w:rFonts w:eastAsia="Times New Roman"/>
          <w:color w:val="1D2228"/>
          <w:szCs w:val="24"/>
        </w:rPr>
        <w:t>,</w:t>
      </w:r>
      <w:r>
        <w:rPr>
          <w:rFonts w:eastAsia="Times New Roman"/>
          <w:color w:val="1D2228"/>
          <w:szCs w:val="24"/>
        </w:rPr>
        <w:t xml:space="preserve"> εγώ αρνήθηκα να δώσω </w:t>
      </w:r>
      <w:r>
        <w:rPr>
          <w:rFonts w:eastAsia="Times New Roman"/>
          <w:color w:val="1D2228"/>
          <w:szCs w:val="24"/>
        </w:rPr>
        <w:t xml:space="preserve">το λόγο </w:t>
      </w:r>
      <w:r>
        <w:rPr>
          <w:rFonts w:eastAsia="Times New Roman"/>
          <w:color w:val="1D2228"/>
          <w:szCs w:val="24"/>
        </w:rPr>
        <w:t>και στο Ποτάμι. Δεν περίμενα να υπάρχει τόσο…</w:t>
      </w:r>
    </w:p>
    <w:p w14:paraId="3676773C"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ΝΙΚΟΛΑΟΣ ΞΥΔΑΚΗΣ: </w:t>
      </w:r>
      <w:r>
        <w:rPr>
          <w:rFonts w:eastAsia="Times New Roman"/>
          <w:color w:val="1D2228"/>
          <w:szCs w:val="24"/>
        </w:rPr>
        <w:t xml:space="preserve">Η Πλειοψηφία θα μείνει σιωπηλή; Ο Κοινοβουλευτικός Εκπρόσωπος πρέπει να μιλάει. </w:t>
      </w:r>
    </w:p>
    <w:p w14:paraId="3676773D"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Μα, δ</w:t>
      </w:r>
      <w:r>
        <w:rPr>
          <w:rFonts w:eastAsia="Times New Roman"/>
          <w:color w:val="1D2228"/>
          <w:szCs w:val="24"/>
        </w:rPr>
        <w:t xml:space="preserve">εν είναι θέμα σιωπηλού παρατηρητή. </w:t>
      </w:r>
    </w:p>
    <w:p w14:paraId="3676773E"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 xml:space="preserve">Τώρα, επειδή </w:t>
      </w:r>
      <w:r w:rsidRPr="00640BF2">
        <w:rPr>
          <w:rFonts w:eastAsia="Times New Roman"/>
          <w:color w:val="1D2228"/>
          <w:szCs w:val="24"/>
        </w:rPr>
        <w:t xml:space="preserve">είστε </w:t>
      </w:r>
      <w:r>
        <w:rPr>
          <w:rFonts w:eastAsia="Times New Roman"/>
          <w:color w:val="1D2228"/>
          <w:szCs w:val="24"/>
        </w:rPr>
        <w:t>Κ</w:t>
      </w:r>
      <w:r w:rsidRPr="00640BF2">
        <w:rPr>
          <w:rFonts w:eastAsia="Times New Roman"/>
          <w:color w:val="1D2228"/>
          <w:szCs w:val="24"/>
        </w:rPr>
        <w:t>οινοβουλευτικός</w:t>
      </w:r>
      <w:r>
        <w:rPr>
          <w:rFonts w:eastAsia="Times New Roman"/>
          <w:color w:val="1D2228"/>
          <w:szCs w:val="24"/>
        </w:rPr>
        <w:t xml:space="preserve"> Εκπρόσωπος</w:t>
      </w:r>
      <w:r w:rsidRPr="00640BF2">
        <w:rPr>
          <w:rFonts w:eastAsia="Times New Roman"/>
          <w:color w:val="1D2228"/>
          <w:szCs w:val="24"/>
        </w:rPr>
        <w:t xml:space="preserve"> και έχετε δικαίωμα σε όλες τις διαδικασίες να ζητάτε το</w:t>
      </w:r>
      <w:r>
        <w:rPr>
          <w:rFonts w:eastAsia="Times New Roman"/>
          <w:color w:val="1D2228"/>
          <w:szCs w:val="24"/>
        </w:rPr>
        <w:t>ν</w:t>
      </w:r>
      <w:r w:rsidRPr="00640BF2">
        <w:rPr>
          <w:rFonts w:eastAsia="Times New Roman"/>
          <w:color w:val="1D2228"/>
          <w:szCs w:val="24"/>
        </w:rPr>
        <w:t xml:space="preserve"> λόγο</w:t>
      </w:r>
      <w:r>
        <w:rPr>
          <w:rFonts w:eastAsia="Times New Roman"/>
          <w:color w:val="1D2228"/>
          <w:szCs w:val="24"/>
        </w:rPr>
        <w:t>,</w:t>
      </w:r>
      <w:r w:rsidRPr="00640BF2">
        <w:rPr>
          <w:rFonts w:eastAsia="Times New Roman"/>
          <w:color w:val="1D2228"/>
          <w:szCs w:val="24"/>
        </w:rPr>
        <w:t xml:space="preserve"> θα σας το</w:t>
      </w:r>
      <w:r>
        <w:rPr>
          <w:rFonts w:eastAsia="Times New Roman"/>
          <w:color w:val="1D2228"/>
          <w:szCs w:val="24"/>
        </w:rPr>
        <w:t>ν</w:t>
      </w:r>
      <w:r w:rsidRPr="00640BF2">
        <w:rPr>
          <w:rFonts w:eastAsia="Times New Roman"/>
          <w:color w:val="1D2228"/>
          <w:szCs w:val="24"/>
        </w:rPr>
        <w:t xml:space="preserve"> δώσω </w:t>
      </w:r>
      <w:r>
        <w:rPr>
          <w:rFonts w:eastAsia="Times New Roman"/>
          <w:color w:val="1D2228"/>
          <w:szCs w:val="24"/>
        </w:rPr>
        <w:t>για πέντε</w:t>
      </w:r>
      <w:r w:rsidRPr="00640BF2">
        <w:rPr>
          <w:rFonts w:eastAsia="Times New Roman"/>
          <w:color w:val="1D2228"/>
          <w:szCs w:val="24"/>
        </w:rPr>
        <w:t xml:space="preserve"> λεπτά</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Η</w:t>
      </w:r>
      <w:r w:rsidRPr="00640BF2">
        <w:rPr>
          <w:rFonts w:eastAsia="Times New Roman"/>
          <w:color w:val="1D2228"/>
          <w:szCs w:val="24"/>
        </w:rPr>
        <w:t xml:space="preserve"> </w:t>
      </w:r>
      <w:r>
        <w:rPr>
          <w:rFonts w:eastAsia="Times New Roman"/>
          <w:color w:val="1D2228"/>
          <w:szCs w:val="24"/>
        </w:rPr>
        <w:t>Υ</w:t>
      </w:r>
      <w:r w:rsidRPr="00640BF2">
        <w:rPr>
          <w:rFonts w:eastAsia="Times New Roman"/>
          <w:color w:val="1D2228"/>
          <w:szCs w:val="24"/>
        </w:rPr>
        <w:t xml:space="preserve">πουργός </w:t>
      </w:r>
      <w:r>
        <w:rPr>
          <w:rFonts w:eastAsia="Times New Roman"/>
          <w:color w:val="1D2228"/>
          <w:szCs w:val="24"/>
        </w:rPr>
        <w:t>έχει</w:t>
      </w:r>
      <w:r>
        <w:rPr>
          <w:rFonts w:eastAsia="Times New Roman"/>
          <w:color w:val="1D2228"/>
          <w:szCs w:val="24"/>
        </w:rPr>
        <w:t>, επίσης, πέντε</w:t>
      </w:r>
      <w:r w:rsidRPr="00640BF2">
        <w:rPr>
          <w:rFonts w:eastAsia="Times New Roman"/>
          <w:color w:val="1D2228"/>
          <w:szCs w:val="24"/>
        </w:rPr>
        <w:t xml:space="preserve"> λεπτά</w:t>
      </w:r>
      <w:r>
        <w:rPr>
          <w:rFonts w:eastAsia="Times New Roman"/>
          <w:color w:val="1D2228"/>
          <w:szCs w:val="24"/>
        </w:rPr>
        <w:t xml:space="preserve"> και</w:t>
      </w:r>
      <w:r w:rsidRPr="00640BF2">
        <w:rPr>
          <w:rFonts w:eastAsia="Times New Roman"/>
          <w:color w:val="1D2228"/>
          <w:szCs w:val="24"/>
        </w:rPr>
        <w:t xml:space="preserve"> κανείς </w:t>
      </w:r>
      <w:r>
        <w:rPr>
          <w:rFonts w:eastAsia="Times New Roman"/>
          <w:color w:val="1D2228"/>
          <w:szCs w:val="24"/>
        </w:rPr>
        <w:t>άλλος.</w:t>
      </w:r>
    </w:p>
    <w:p w14:paraId="3676773F" w14:textId="77777777" w:rsidR="009F2CC8" w:rsidRDefault="00807E12">
      <w:pPr>
        <w:spacing w:line="600" w:lineRule="auto"/>
        <w:ind w:firstLine="720"/>
        <w:contextualSpacing/>
        <w:jc w:val="both"/>
        <w:rPr>
          <w:rFonts w:eastAsia="Times New Roman"/>
          <w:b/>
          <w:color w:val="1D2228"/>
          <w:szCs w:val="24"/>
        </w:rPr>
      </w:pPr>
      <w:r>
        <w:rPr>
          <w:rFonts w:eastAsia="Times New Roman"/>
          <w:b/>
          <w:color w:val="1D2228"/>
          <w:szCs w:val="24"/>
        </w:rPr>
        <w:t xml:space="preserve">ΑΝΤΙΓΟΝΗ ΛΥΜΠΕΡΑΚΗ: </w:t>
      </w:r>
      <w:r>
        <w:rPr>
          <w:rFonts w:eastAsia="Times New Roman"/>
          <w:color w:val="1D2228"/>
          <w:szCs w:val="24"/>
        </w:rPr>
        <w:t>Κυρία Πρόεδρε… (</w:t>
      </w:r>
      <w:r>
        <w:rPr>
          <w:rFonts w:eastAsia="Times New Roman"/>
          <w:color w:val="1D2228"/>
          <w:szCs w:val="24"/>
        </w:rPr>
        <w:t xml:space="preserve">δεν </w:t>
      </w:r>
      <w:r>
        <w:rPr>
          <w:rFonts w:eastAsia="Times New Roman"/>
          <w:color w:val="1D2228"/>
          <w:szCs w:val="24"/>
        </w:rPr>
        <w:t>ακούστηκε)</w:t>
      </w:r>
    </w:p>
    <w:p w14:paraId="36767740"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Pr>
          <w:rFonts w:eastAsia="Times New Roman"/>
          <w:b/>
          <w:color w:val="1D2228"/>
          <w:szCs w:val="24"/>
        </w:rPr>
        <w:t xml:space="preserve"> </w:t>
      </w:r>
      <w:r>
        <w:rPr>
          <w:rFonts w:eastAsia="Times New Roman"/>
          <w:color w:val="1D2228"/>
          <w:szCs w:val="24"/>
        </w:rPr>
        <w:t xml:space="preserve">Κυρία </w:t>
      </w:r>
      <w:proofErr w:type="spellStart"/>
      <w:r>
        <w:rPr>
          <w:rFonts w:eastAsia="Times New Roman"/>
          <w:color w:val="1D2228"/>
          <w:szCs w:val="24"/>
        </w:rPr>
        <w:t>Λυμπεράκη</w:t>
      </w:r>
      <w:proofErr w:type="spellEnd"/>
      <w:r>
        <w:rPr>
          <w:rFonts w:eastAsia="Times New Roman"/>
          <w:color w:val="1D2228"/>
          <w:szCs w:val="24"/>
        </w:rPr>
        <w:t>, είστε</w:t>
      </w:r>
      <w:r w:rsidRPr="00640BF2">
        <w:rPr>
          <w:rFonts w:eastAsia="Times New Roman"/>
          <w:color w:val="1D2228"/>
          <w:szCs w:val="24"/>
        </w:rPr>
        <w:t xml:space="preserve"> </w:t>
      </w:r>
      <w:r>
        <w:rPr>
          <w:rFonts w:eastAsia="Times New Roman"/>
          <w:color w:val="1D2228"/>
          <w:szCs w:val="24"/>
        </w:rPr>
        <w:t>Κ</w:t>
      </w:r>
      <w:r w:rsidRPr="00640BF2">
        <w:rPr>
          <w:rFonts w:eastAsia="Times New Roman"/>
          <w:color w:val="1D2228"/>
          <w:szCs w:val="24"/>
        </w:rPr>
        <w:t xml:space="preserve">οινοβουλευτική </w:t>
      </w:r>
      <w:r>
        <w:rPr>
          <w:rFonts w:eastAsia="Times New Roman"/>
          <w:color w:val="1D2228"/>
          <w:szCs w:val="24"/>
        </w:rPr>
        <w:t>Ε</w:t>
      </w:r>
      <w:r w:rsidRPr="00640BF2">
        <w:rPr>
          <w:rFonts w:eastAsia="Times New Roman"/>
          <w:color w:val="1D2228"/>
          <w:szCs w:val="24"/>
        </w:rPr>
        <w:t>κπρόσωπος</w:t>
      </w:r>
      <w:r>
        <w:rPr>
          <w:rFonts w:eastAsia="Times New Roman"/>
          <w:color w:val="1D2228"/>
          <w:szCs w:val="24"/>
        </w:rPr>
        <w:t>; Και ο ΣΥΡΙΖΑ ήταν υπέρ και ζητά</w:t>
      </w:r>
      <w:r>
        <w:rPr>
          <w:rFonts w:eastAsia="Times New Roman"/>
          <w:color w:val="1D2228"/>
          <w:szCs w:val="24"/>
        </w:rPr>
        <w:t>ει</w:t>
      </w:r>
      <w:r>
        <w:rPr>
          <w:rFonts w:eastAsia="Times New Roman"/>
          <w:color w:val="1D2228"/>
          <w:szCs w:val="24"/>
        </w:rPr>
        <w:t xml:space="preserve"> τον λόγο.</w:t>
      </w:r>
    </w:p>
    <w:p w14:paraId="36767741"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lastRenderedPageBreak/>
        <w:t xml:space="preserve">ΙΩΑΝΝΗΣ ΑΜΑΝΑΤΙΔΗΣ: </w:t>
      </w:r>
      <w:r>
        <w:rPr>
          <w:rFonts w:eastAsia="Times New Roman"/>
          <w:color w:val="1D2228"/>
          <w:szCs w:val="24"/>
        </w:rPr>
        <w:t>Κυρία Πρόεδρε, σας παρακαλώ.</w:t>
      </w:r>
    </w:p>
    <w:p w14:paraId="36767742"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Κύριε Αμανατίδη, δεν σας δίνω τον λόγ</w:t>
      </w:r>
      <w:r>
        <w:rPr>
          <w:rFonts w:eastAsia="Times New Roman"/>
          <w:color w:val="1D2228"/>
          <w:szCs w:val="24"/>
        </w:rPr>
        <w:t>ο.</w:t>
      </w:r>
    </w:p>
    <w:p w14:paraId="36767743"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ΑΜΑΝΑΤΙΔΗΣ: </w:t>
      </w:r>
      <w:r>
        <w:rPr>
          <w:rFonts w:eastAsia="Times New Roman"/>
          <w:color w:val="1D2228"/>
          <w:szCs w:val="24"/>
        </w:rPr>
        <w:t xml:space="preserve">Κυρία Πρόεδρε, μα δώσατε και σε Βουλευτή τον λόγο. </w:t>
      </w:r>
    </w:p>
    <w:p w14:paraId="36767744"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Pr>
          <w:rFonts w:eastAsia="Times New Roman"/>
          <w:b/>
          <w:color w:val="1D2228"/>
          <w:szCs w:val="24"/>
        </w:rPr>
        <w:t xml:space="preserve">: </w:t>
      </w:r>
      <w:r>
        <w:rPr>
          <w:rFonts w:eastAsia="Times New Roman"/>
          <w:color w:val="1D2228"/>
          <w:szCs w:val="24"/>
        </w:rPr>
        <w:t>Τώρα δεν ξέρω γιατί σας άνοιξε η όρεξη.</w:t>
      </w:r>
    </w:p>
    <w:p w14:paraId="36767745"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 xml:space="preserve">Κοιτάξτε, δεν έχετε εγγραφεί ως ομιλητές και δεν προβλέπεται η εγγραφή ομιλητών. Είναι γνωστό το </w:t>
      </w:r>
      <w:r>
        <w:rPr>
          <w:rFonts w:eastAsia="Times New Roman"/>
          <w:color w:val="1D2228"/>
          <w:szCs w:val="24"/>
        </w:rPr>
        <w:t>άρθρο</w:t>
      </w:r>
      <w:r>
        <w:rPr>
          <w:rFonts w:eastAsia="Times New Roman"/>
          <w:color w:val="1D2228"/>
          <w:szCs w:val="24"/>
        </w:rPr>
        <w:t>,</w:t>
      </w:r>
      <w:r>
        <w:rPr>
          <w:rFonts w:eastAsia="Times New Roman"/>
          <w:color w:val="1D2228"/>
          <w:szCs w:val="24"/>
        </w:rPr>
        <w:t xml:space="preserve"> με το οποίο κυρώνονται οι συμβάσεις</w:t>
      </w:r>
      <w:r>
        <w:rPr>
          <w:rFonts w:eastAsia="Times New Roman"/>
          <w:color w:val="1D2228"/>
          <w:szCs w:val="24"/>
        </w:rPr>
        <w:t>. Δ</w:t>
      </w:r>
      <w:r w:rsidRPr="00640BF2">
        <w:rPr>
          <w:rFonts w:eastAsia="Times New Roman"/>
          <w:color w:val="1D2228"/>
          <w:szCs w:val="24"/>
        </w:rPr>
        <w:t>εν είστε πρωτάρηδες</w:t>
      </w:r>
      <w:r>
        <w:rPr>
          <w:rFonts w:eastAsia="Times New Roman"/>
          <w:color w:val="1D2228"/>
          <w:szCs w:val="24"/>
        </w:rPr>
        <w:t>!</w:t>
      </w:r>
    </w:p>
    <w:p w14:paraId="36767746"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ΑΜΑΝΑΤΙΔΗΣ: </w:t>
      </w:r>
      <w:r>
        <w:rPr>
          <w:rFonts w:eastAsia="Times New Roman"/>
          <w:color w:val="1D2228"/>
          <w:szCs w:val="24"/>
        </w:rPr>
        <w:t xml:space="preserve">Κυρία Πρόεδρε, δώσατε σε Βουλευτές της Αντιπολίτευσης τον λόγο, θα δώσετε και στους Βουλευτές της Πλειοψηφίας. Ό,τι είναι ο κ. Αντωνιάδης, είμαι κι εγώ. </w:t>
      </w:r>
    </w:p>
    <w:p w14:paraId="36767747"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ΙΩΑΝΝΗΣ ΑΝΤΩΝΙΑΔ</w:t>
      </w:r>
      <w:r>
        <w:rPr>
          <w:rFonts w:eastAsia="Times New Roman"/>
          <w:b/>
          <w:color w:val="1D2228"/>
          <w:szCs w:val="24"/>
        </w:rPr>
        <w:t xml:space="preserve">ΗΣ: </w:t>
      </w:r>
      <w:r>
        <w:rPr>
          <w:rFonts w:eastAsia="Times New Roman"/>
          <w:color w:val="1D2228"/>
          <w:szCs w:val="24"/>
        </w:rPr>
        <w:t xml:space="preserve">Θα απαντήσει η κυρία Υπουργός. </w:t>
      </w:r>
    </w:p>
    <w:p w14:paraId="36767748"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 xml:space="preserve">Κατ’ εξαίρεση έδωσα τον λόγο, επειδή ήταν μόνο δύο. Αν ήξερα ότι θα είναι δέκα δύο, δεν θα τον έδινα, εννοείται. </w:t>
      </w:r>
    </w:p>
    <w:p w14:paraId="36767749"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lastRenderedPageBreak/>
        <w:t xml:space="preserve">ΙΩΑΝΝΗΣ ΚΕΦΑΛΟΓΙΑΝΝΗΣ: </w:t>
      </w:r>
      <w:r>
        <w:rPr>
          <w:rFonts w:eastAsia="Times New Roman"/>
          <w:color w:val="1D2228"/>
          <w:szCs w:val="24"/>
        </w:rPr>
        <w:t>Κυρία Πρόεδρε, θέλω και εγώ τον λόγο γι</w:t>
      </w:r>
      <w:r>
        <w:rPr>
          <w:rFonts w:eastAsia="Times New Roman"/>
          <w:color w:val="1D2228"/>
          <w:szCs w:val="24"/>
        </w:rPr>
        <w:t>α δύο λεπτά.</w:t>
      </w:r>
    </w:p>
    <w:p w14:paraId="3676774A" w14:textId="77777777" w:rsidR="009F2CC8" w:rsidRDefault="00807E12">
      <w:pPr>
        <w:spacing w:line="600" w:lineRule="auto"/>
        <w:ind w:firstLine="720"/>
        <w:contextualSpacing/>
        <w:jc w:val="both"/>
        <w:rPr>
          <w:rFonts w:eastAsia="Times New Roman"/>
          <w:b/>
          <w:color w:val="1D2228"/>
          <w:sz w:val="28"/>
          <w:szCs w:val="28"/>
        </w:rPr>
      </w:pPr>
      <w:r>
        <w:rPr>
          <w:rFonts w:eastAsia="Times New Roman"/>
          <w:b/>
          <w:color w:val="1D2228"/>
          <w:szCs w:val="24"/>
        </w:rPr>
        <w:t xml:space="preserve">ΙΩΑΝΝΗΣ ΑΜΑΝΑΤΙΔΗΣ: </w:t>
      </w:r>
      <w:r>
        <w:rPr>
          <w:rFonts w:eastAsia="Times New Roman"/>
          <w:color w:val="1D2228"/>
          <w:szCs w:val="24"/>
        </w:rPr>
        <w:t xml:space="preserve">Κυρία Πρόεδρε, θα ήθελα τον λόγο για δύο λεπτά για ένα θέμα πρωτότυπο. </w:t>
      </w:r>
    </w:p>
    <w:p w14:paraId="3676774B"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sidRPr="007D70A3">
        <w:rPr>
          <w:rFonts w:eastAsia="Times New Roman"/>
          <w:b/>
          <w:color w:val="1D2228"/>
          <w:sz w:val="28"/>
          <w:szCs w:val="28"/>
        </w:rPr>
        <w:t xml:space="preserve"> </w:t>
      </w:r>
      <w:r w:rsidRPr="00640BF2">
        <w:rPr>
          <w:rFonts w:eastAsia="Times New Roman"/>
          <w:color w:val="1D2228"/>
          <w:szCs w:val="24"/>
        </w:rPr>
        <w:t>Για να δούμε τι θα πείτε όλοι</w:t>
      </w:r>
      <w:r>
        <w:rPr>
          <w:rFonts w:eastAsia="Times New Roman"/>
          <w:color w:val="1D2228"/>
          <w:szCs w:val="24"/>
        </w:rPr>
        <w:t>, ποιο είναι</w:t>
      </w:r>
      <w:r w:rsidRPr="00640BF2">
        <w:rPr>
          <w:rFonts w:eastAsia="Times New Roman"/>
          <w:color w:val="1D2228"/>
          <w:szCs w:val="24"/>
        </w:rPr>
        <w:t xml:space="preserve"> το πρωτότυπο</w:t>
      </w:r>
      <w:r>
        <w:rPr>
          <w:rFonts w:eastAsia="Times New Roman"/>
          <w:color w:val="1D2228"/>
          <w:szCs w:val="24"/>
        </w:rPr>
        <w:t>.</w:t>
      </w:r>
      <w:r w:rsidRPr="00640BF2">
        <w:rPr>
          <w:rFonts w:eastAsia="Times New Roman"/>
          <w:color w:val="1D2228"/>
          <w:szCs w:val="24"/>
        </w:rPr>
        <w:t xml:space="preserve"> </w:t>
      </w:r>
    </w:p>
    <w:p w14:paraId="3676774C"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t xml:space="preserve">ΙΩΑΝΝΗΣ ΑΜΑΝΑΤΙΔΗΣ: </w:t>
      </w:r>
      <w:r>
        <w:rPr>
          <w:rFonts w:eastAsia="Times New Roman"/>
          <w:color w:val="1D2228"/>
          <w:szCs w:val="24"/>
        </w:rPr>
        <w:t>Α</w:t>
      </w:r>
      <w:r w:rsidRPr="00640BF2">
        <w:rPr>
          <w:rFonts w:eastAsia="Times New Roman"/>
          <w:color w:val="1D2228"/>
          <w:szCs w:val="24"/>
        </w:rPr>
        <w:t xml:space="preserve">υτό που θέλω να πω </w:t>
      </w:r>
      <w:r>
        <w:rPr>
          <w:rFonts w:eastAsia="Times New Roman"/>
          <w:color w:val="1D2228"/>
          <w:szCs w:val="24"/>
        </w:rPr>
        <w:t>εί</w:t>
      </w:r>
      <w:r w:rsidRPr="00640BF2">
        <w:rPr>
          <w:rFonts w:eastAsia="Times New Roman"/>
          <w:color w:val="1D2228"/>
          <w:szCs w:val="24"/>
        </w:rPr>
        <w:t>να</w:t>
      </w:r>
      <w:r>
        <w:rPr>
          <w:rFonts w:eastAsia="Times New Roman"/>
          <w:color w:val="1D2228"/>
          <w:szCs w:val="24"/>
        </w:rPr>
        <w:t>ι</w:t>
      </w:r>
      <w:r w:rsidRPr="00640BF2">
        <w:rPr>
          <w:rFonts w:eastAsia="Times New Roman"/>
          <w:color w:val="1D2228"/>
          <w:szCs w:val="24"/>
        </w:rPr>
        <w:t xml:space="preserve"> </w:t>
      </w:r>
      <w:r>
        <w:rPr>
          <w:rFonts w:eastAsia="Times New Roman"/>
          <w:color w:val="1D2228"/>
          <w:szCs w:val="24"/>
        </w:rPr>
        <w:t xml:space="preserve">βαθιά </w:t>
      </w:r>
      <w:r w:rsidRPr="00640BF2">
        <w:rPr>
          <w:rFonts w:eastAsia="Times New Roman"/>
          <w:color w:val="1D2228"/>
          <w:szCs w:val="24"/>
        </w:rPr>
        <w:t>πολιτικό</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 xml:space="preserve">Υπάρχει ο </w:t>
      </w:r>
      <w:proofErr w:type="spellStart"/>
      <w:r>
        <w:rPr>
          <w:rFonts w:eastAsia="Times New Roman"/>
          <w:color w:val="1D2228"/>
          <w:szCs w:val="24"/>
        </w:rPr>
        <w:t>αυτο</w:t>
      </w:r>
      <w:r w:rsidRPr="00640BF2">
        <w:rPr>
          <w:rFonts w:eastAsia="Times New Roman"/>
          <w:color w:val="1D2228"/>
          <w:szCs w:val="24"/>
        </w:rPr>
        <w:t>εγκλωβισμός</w:t>
      </w:r>
      <w:proofErr w:type="spellEnd"/>
      <w:r w:rsidRPr="00640BF2">
        <w:rPr>
          <w:rFonts w:eastAsia="Times New Roman"/>
          <w:color w:val="1D2228"/>
          <w:szCs w:val="24"/>
        </w:rPr>
        <w:t xml:space="preserve"> της Νέας Δημοκρατίας και των συναδέλφων που </w:t>
      </w:r>
      <w:r>
        <w:rPr>
          <w:rFonts w:eastAsia="Times New Roman"/>
          <w:color w:val="1D2228"/>
          <w:szCs w:val="24"/>
        </w:rPr>
        <w:t xml:space="preserve">την καταψηφίζουν. Και υπάρχει </w:t>
      </w:r>
      <w:proofErr w:type="spellStart"/>
      <w:r>
        <w:rPr>
          <w:rFonts w:eastAsia="Times New Roman"/>
          <w:color w:val="1D2228"/>
          <w:szCs w:val="24"/>
        </w:rPr>
        <w:t>αυτο</w:t>
      </w:r>
      <w:r w:rsidRPr="00640BF2">
        <w:rPr>
          <w:rFonts w:eastAsia="Times New Roman"/>
          <w:color w:val="1D2228"/>
          <w:szCs w:val="24"/>
        </w:rPr>
        <w:t>εγκλωβισμός</w:t>
      </w:r>
      <w:proofErr w:type="spellEnd"/>
      <w:r>
        <w:rPr>
          <w:rFonts w:eastAsia="Times New Roman"/>
          <w:color w:val="1D2228"/>
          <w:szCs w:val="24"/>
        </w:rPr>
        <w:t>,</w:t>
      </w:r>
      <w:r w:rsidRPr="00640BF2">
        <w:rPr>
          <w:rFonts w:eastAsia="Times New Roman"/>
          <w:color w:val="1D2228"/>
          <w:szCs w:val="24"/>
        </w:rPr>
        <w:t xml:space="preserve"> γιατί</w:t>
      </w:r>
      <w:r>
        <w:rPr>
          <w:rFonts w:eastAsia="Times New Roman"/>
          <w:color w:val="1D2228"/>
          <w:szCs w:val="24"/>
        </w:rPr>
        <w:t xml:space="preserve">; </w:t>
      </w:r>
      <w:r w:rsidRPr="00640BF2">
        <w:rPr>
          <w:rFonts w:eastAsia="Times New Roman"/>
          <w:color w:val="1D2228"/>
          <w:szCs w:val="24"/>
        </w:rPr>
        <w:t xml:space="preserve"> </w:t>
      </w:r>
      <w:r>
        <w:rPr>
          <w:rFonts w:eastAsia="Times New Roman"/>
          <w:color w:val="1D2228"/>
          <w:szCs w:val="24"/>
        </w:rPr>
        <w:t>Έχουν από τη μία μεριά τη θέση του Αντιπροέδρου του κόμματός τους,</w:t>
      </w:r>
      <w:r w:rsidRPr="00640BF2">
        <w:rPr>
          <w:rFonts w:eastAsia="Times New Roman"/>
          <w:color w:val="1D2228"/>
          <w:szCs w:val="24"/>
        </w:rPr>
        <w:t xml:space="preserve"> του Άδωνι Γεωργιάδη</w:t>
      </w:r>
      <w:r>
        <w:rPr>
          <w:rFonts w:eastAsia="Times New Roman"/>
          <w:color w:val="1D2228"/>
          <w:szCs w:val="24"/>
        </w:rPr>
        <w:t>,</w:t>
      </w:r>
      <w:r w:rsidRPr="00640BF2">
        <w:rPr>
          <w:rFonts w:eastAsia="Times New Roman"/>
          <w:color w:val="1D2228"/>
          <w:szCs w:val="24"/>
        </w:rPr>
        <w:t xml:space="preserve"> ό</w:t>
      </w:r>
      <w:r>
        <w:rPr>
          <w:rFonts w:eastAsia="Times New Roman"/>
          <w:color w:val="1D2228"/>
          <w:szCs w:val="24"/>
        </w:rPr>
        <w:t>που</w:t>
      </w:r>
      <w:r w:rsidRPr="00640BF2">
        <w:rPr>
          <w:rFonts w:eastAsia="Times New Roman"/>
          <w:color w:val="1D2228"/>
          <w:szCs w:val="24"/>
        </w:rPr>
        <w:t xml:space="preserve"> στην </w:t>
      </w:r>
      <w:r>
        <w:rPr>
          <w:rFonts w:eastAsia="Times New Roman"/>
          <w:color w:val="1D2228"/>
          <w:szCs w:val="24"/>
        </w:rPr>
        <w:t>ε</w:t>
      </w:r>
      <w:r w:rsidRPr="00640BF2">
        <w:rPr>
          <w:rFonts w:eastAsia="Times New Roman"/>
          <w:color w:val="1D2228"/>
          <w:szCs w:val="24"/>
        </w:rPr>
        <w:t>πιτροπή της Βο</w:t>
      </w:r>
      <w:r>
        <w:rPr>
          <w:rFonts w:eastAsia="Times New Roman"/>
          <w:color w:val="1D2228"/>
          <w:szCs w:val="24"/>
        </w:rPr>
        <w:t>υλ</w:t>
      </w:r>
      <w:r>
        <w:rPr>
          <w:rFonts w:eastAsia="Times New Roman"/>
          <w:color w:val="1D2228"/>
          <w:szCs w:val="24"/>
        </w:rPr>
        <w:t>ής είπε ότι «εμείς καταψηφίζουμε</w:t>
      </w:r>
      <w:r w:rsidRPr="00640BF2">
        <w:rPr>
          <w:rFonts w:eastAsia="Times New Roman"/>
          <w:color w:val="1D2228"/>
          <w:szCs w:val="24"/>
        </w:rPr>
        <w:t xml:space="preserve"> οποιο</w:t>
      </w:r>
      <w:r>
        <w:rPr>
          <w:rFonts w:eastAsia="Times New Roman"/>
          <w:color w:val="1D2228"/>
          <w:szCs w:val="24"/>
        </w:rPr>
        <w:t>ν</w:t>
      </w:r>
      <w:r w:rsidRPr="00640BF2">
        <w:rPr>
          <w:rFonts w:eastAsia="Times New Roman"/>
          <w:color w:val="1D2228"/>
          <w:szCs w:val="24"/>
        </w:rPr>
        <w:t xml:space="preserve">δήποτε </w:t>
      </w:r>
      <w:proofErr w:type="spellStart"/>
      <w:r w:rsidRPr="00640BF2">
        <w:rPr>
          <w:rFonts w:eastAsia="Times New Roman"/>
          <w:color w:val="1D2228"/>
          <w:szCs w:val="24"/>
        </w:rPr>
        <w:t>εφαρμοστικό</w:t>
      </w:r>
      <w:proofErr w:type="spellEnd"/>
      <w:r w:rsidRPr="00640BF2">
        <w:rPr>
          <w:rFonts w:eastAsia="Times New Roman"/>
          <w:color w:val="1D2228"/>
          <w:szCs w:val="24"/>
        </w:rPr>
        <w:t xml:space="preserve"> νόμο έρχεται </w:t>
      </w:r>
      <w:r>
        <w:rPr>
          <w:rFonts w:eastAsia="Times New Roman"/>
          <w:color w:val="1D2228"/>
          <w:szCs w:val="24"/>
        </w:rPr>
        <w:t>για τη Σ</w:t>
      </w:r>
      <w:r w:rsidRPr="00640BF2">
        <w:rPr>
          <w:rFonts w:eastAsia="Times New Roman"/>
          <w:color w:val="1D2228"/>
          <w:szCs w:val="24"/>
        </w:rPr>
        <w:t>υμφωνία των Πρεσπών</w:t>
      </w:r>
      <w:r>
        <w:rPr>
          <w:rFonts w:eastAsia="Times New Roman"/>
          <w:color w:val="1D2228"/>
          <w:szCs w:val="24"/>
        </w:rPr>
        <w:t>»</w:t>
      </w:r>
      <w:r w:rsidRPr="00640BF2">
        <w:rPr>
          <w:rFonts w:eastAsia="Times New Roman"/>
          <w:color w:val="1D2228"/>
          <w:szCs w:val="24"/>
        </w:rPr>
        <w:t xml:space="preserve"> και από την άλλη μεριά τη θέση του Προέδρου της Νέας Δημοκρατίας</w:t>
      </w:r>
      <w:r>
        <w:rPr>
          <w:rFonts w:eastAsia="Times New Roman"/>
          <w:color w:val="1D2228"/>
          <w:szCs w:val="24"/>
        </w:rPr>
        <w:t>,</w:t>
      </w:r>
      <w:r w:rsidRPr="00640BF2">
        <w:rPr>
          <w:rFonts w:eastAsia="Times New Roman"/>
          <w:color w:val="1D2228"/>
          <w:szCs w:val="24"/>
        </w:rPr>
        <w:t xml:space="preserve"> ο οποίος έχει πει ότι </w:t>
      </w:r>
      <w:r>
        <w:rPr>
          <w:rFonts w:eastAsia="Times New Roman"/>
          <w:color w:val="1D2228"/>
          <w:szCs w:val="24"/>
        </w:rPr>
        <w:t>«</w:t>
      </w:r>
      <w:r w:rsidRPr="00640BF2">
        <w:rPr>
          <w:rFonts w:eastAsia="Times New Roman"/>
          <w:color w:val="1D2228"/>
          <w:szCs w:val="24"/>
        </w:rPr>
        <w:t xml:space="preserve">εμείς θα κάνουμε το παν έτσι ώστε </w:t>
      </w:r>
      <w:r>
        <w:rPr>
          <w:rFonts w:eastAsia="Times New Roman"/>
          <w:color w:val="1D2228"/>
          <w:szCs w:val="24"/>
        </w:rPr>
        <w:t>ο</w:t>
      </w:r>
      <w:r w:rsidRPr="00640BF2">
        <w:rPr>
          <w:rFonts w:eastAsia="Times New Roman"/>
          <w:color w:val="1D2228"/>
          <w:szCs w:val="24"/>
        </w:rPr>
        <w:t xml:space="preserve">ι αρνητικές συνέπειες της </w:t>
      </w:r>
      <w:r>
        <w:rPr>
          <w:rFonts w:eastAsia="Times New Roman"/>
          <w:color w:val="1D2228"/>
          <w:szCs w:val="24"/>
        </w:rPr>
        <w:t>σ</w:t>
      </w:r>
      <w:r w:rsidRPr="00640BF2">
        <w:rPr>
          <w:rFonts w:eastAsia="Times New Roman"/>
          <w:color w:val="1D2228"/>
          <w:szCs w:val="24"/>
        </w:rPr>
        <w:t>υμφων</w:t>
      </w:r>
      <w:r w:rsidRPr="00640BF2">
        <w:rPr>
          <w:rFonts w:eastAsia="Times New Roman"/>
          <w:color w:val="1D2228"/>
          <w:szCs w:val="24"/>
        </w:rPr>
        <w:t>ίας να μην ισχύσουν</w:t>
      </w:r>
      <w:r>
        <w:rPr>
          <w:rFonts w:eastAsia="Times New Roman"/>
          <w:color w:val="1D2228"/>
          <w:szCs w:val="24"/>
        </w:rPr>
        <w:t>».</w:t>
      </w:r>
      <w:r w:rsidRPr="00640BF2">
        <w:rPr>
          <w:rFonts w:eastAsia="Times New Roman"/>
          <w:color w:val="1D2228"/>
          <w:szCs w:val="24"/>
        </w:rPr>
        <w:t xml:space="preserve"> </w:t>
      </w:r>
    </w:p>
    <w:p w14:paraId="3676774D"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640BF2">
        <w:rPr>
          <w:rFonts w:eastAsia="Times New Roman"/>
          <w:color w:val="1D2228"/>
          <w:szCs w:val="24"/>
        </w:rPr>
        <w:t xml:space="preserve">αι ερωτώ ευθέως </w:t>
      </w:r>
      <w:r>
        <w:rPr>
          <w:rFonts w:eastAsia="Times New Roman"/>
          <w:color w:val="1D2228"/>
          <w:szCs w:val="24"/>
        </w:rPr>
        <w:t>τ</w:t>
      </w:r>
      <w:r w:rsidRPr="00640BF2">
        <w:rPr>
          <w:rFonts w:eastAsia="Times New Roman"/>
          <w:color w:val="1D2228"/>
          <w:szCs w:val="24"/>
        </w:rPr>
        <w:t xml:space="preserve">η </w:t>
      </w:r>
      <w:r>
        <w:rPr>
          <w:rFonts w:eastAsia="Times New Roman"/>
          <w:color w:val="1D2228"/>
          <w:szCs w:val="24"/>
        </w:rPr>
        <w:t>Νέα Δ</w:t>
      </w:r>
      <w:r w:rsidRPr="00640BF2">
        <w:rPr>
          <w:rFonts w:eastAsia="Times New Roman"/>
          <w:color w:val="1D2228"/>
          <w:szCs w:val="24"/>
        </w:rPr>
        <w:t>ημοκρατία</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Οι δύο κυρώσεις</w:t>
      </w:r>
      <w:r w:rsidRPr="00640BF2">
        <w:rPr>
          <w:rFonts w:eastAsia="Times New Roman"/>
          <w:color w:val="1D2228"/>
          <w:szCs w:val="24"/>
        </w:rPr>
        <w:t xml:space="preserve"> αυτές έχουν </w:t>
      </w:r>
      <w:r>
        <w:rPr>
          <w:rFonts w:eastAsia="Times New Roman"/>
          <w:color w:val="1D2228"/>
          <w:szCs w:val="24"/>
        </w:rPr>
        <w:t>αρνητικές</w:t>
      </w:r>
      <w:r w:rsidRPr="00640BF2">
        <w:rPr>
          <w:rFonts w:eastAsia="Times New Roman"/>
          <w:color w:val="1D2228"/>
          <w:szCs w:val="24"/>
        </w:rPr>
        <w:t xml:space="preserve"> επιπτώσεις για τη χώρα μας και σε ποια σημεία</w:t>
      </w:r>
      <w:r>
        <w:rPr>
          <w:rFonts w:eastAsia="Times New Roman"/>
          <w:color w:val="1D2228"/>
          <w:szCs w:val="24"/>
        </w:rPr>
        <w:t>;</w:t>
      </w:r>
    </w:p>
    <w:p w14:paraId="3676774E"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Η</w:t>
      </w:r>
      <w:r w:rsidRPr="00640BF2">
        <w:rPr>
          <w:rFonts w:eastAsia="Times New Roman"/>
          <w:color w:val="1D2228"/>
          <w:szCs w:val="24"/>
        </w:rPr>
        <w:t xml:space="preserve"> άποψη του κ</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Αντωνιάδη</w:t>
      </w:r>
      <w:r w:rsidRPr="00640BF2">
        <w:rPr>
          <w:rFonts w:eastAsia="Times New Roman"/>
          <w:color w:val="1D2228"/>
          <w:szCs w:val="24"/>
        </w:rPr>
        <w:t xml:space="preserve"> είναι βαθιά φοβική</w:t>
      </w:r>
      <w:r>
        <w:rPr>
          <w:rFonts w:eastAsia="Times New Roman"/>
          <w:color w:val="1D2228"/>
          <w:szCs w:val="24"/>
        </w:rPr>
        <w:t>.</w:t>
      </w:r>
      <w:r w:rsidRPr="00640BF2">
        <w:rPr>
          <w:rFonts w:eastAsia="Times New Roman"/>
          <w:color w:val="1D2228"/>
          <w:szCs w:val="24"/>
        </w:rPr>
        <w:t xml:space="preserve"> </w:t>
      </w:r>
      <w:r>
        <w:rPr>
          <w:rFonts w:eastAsia="Times New Roman"/>
          <w:color w:val="1D2228"/>
          <w:szCs w:val="24"/>
        </w:rPr>
        <w:t>Φ</w:t>
      </w:r>
      <w:r w:rsidRPr="00640BF2">
        <w:rPr>
          <w:rFonts w:eastAsia="Times New Roman"/>
          <w:color w:val="1D2228"/>
          <w:szCs w:val="24"/>
        </w:rPr>
        <w:t xml:space="preserve">οβούνται ότι θα τους πουν ότι </w:t>
      </w:r>
      <w:r>
        <w:rPr>
          <w:rFonts w:eastAsia="Times New Roman"/>
          <w:color w:val="1D2228"/>
          <w:szCs w:val="24"/>
        </w:rPr>
        <w:t>«</w:t>
      </w:r>
      <w:r w:rsidRPr="00640BF2">
        <w:rPr>
          <w:rFonts w:eastAsia="Times New Roman"/>
          <w:color w:val="1D2228"/>
          <w:szCs w:val="24"/>
        </w:rPr>
        <w:t>με αυτ</w:t>
      </w:r>
      <w:r>
        <w:rPr>
          <w:rFonts w:eastAsia="Times New Roman"/>
          <w:color w:val="1D2228"/>
          <w:szCs w:val="24"/>
        </w:rPr>
        <w:t>ά</w:t>
      </w:r>
      <w:r w:rsidRPr="00640BF2">
        <w:rPr>
          <w:rFonts w:eastAsia="Times New Roman"/>
          <w:color w:val="1D2228"/>
          <w:szCs w:val="24"/>
        </w:rPr>
        <w:t xml:space="preserve"> τ</w:t>
      </w:r>
      <w:r>
        <w:rPr>
          <w:rFonts w:eastAsia="Times New Roman"/>
          <w:color w:val="1D2228"/>
          <w:szCs w:val="24"/>
        </w:rPr>
        <w:t>α</w:t>
      </w:r>
      <w:r w:rsidRPr="00640BF2">
        <w:rPr>
          <w:rFonts w:eastAsia="Times New Roman"/>
          <w:color w:val="1D2228"/>
          <w:szCs w:val="24"/>
        </w:rPr>
        <w:t xml:space="preserve"> πράγματα </w:t>
      </w:r>
      <w:r>
        <w:rPr>
          <w:rFonts w:eastAsia="Times New Roman"/>
          <w:color w:val="1D2228"/>
          <w:szCs w:val="24"/>
        </w:rPr>
        <w:t>ανα</w:t>
      </w:r>
      <w:r w:rsidRPr="00640BF2">
        <w:rPr>
          <w:rFonts w:eastAsia="Times New Roman"/>
          <w:color w:val="1D2228"/>
          <w:szCs w:val="24"/>
        </w:rPr>
        <w:t>γνωρίζε</w:t>
      </w:r>
      <w:r>
        <w:rPr>
          <w:rFonts w:eastAsia="Times New Roman"/>
          <w:color w:val="1D2228"/>
          <w:szCs w:val="24"/>
        </w:rPr>
        <w:t>τε</w:t>
      </w:r>
      <w:r w:rsidRPr="00640BF2">
        <w:rPr>
          <w:rFonts w:eastAsia="Times New Roman"/>
          <w:color w:val="1D2228"/>
          <w:szCs w:val="24"/>
        </w:rPr>
        <w:t xml:space="preserve"> τη </w:t>
      </w:r>
      <w:r>
        <w:rPr>
          <w:rFonts w:eastAsia="Times New Roman"/>
          <w:color w:val="1D2228"/>
          <w:szCs w:val="24"/>
        </w:rPr>
        <w:t>Σ</w:t>
      </w:r>
      <w:r w:rsidRPr="00640BF2">
        <w:rPr>
          <w:rFonts w:eastAsia="Times New Roman"/>
          <w:color w:val="1D2228"/>
          <w:szCs w:val="24"/>
        </w:rPr>
        <w:t>υμφωνία των Πρεσπών</w:t>
      </w:r>
      <w:r>
        <w:rPr>
          <w:rFonts w:eastAsia="Times New Roman"/>
          <w:color w:val="1D2228"/>
          <w:szCs w:val="24"/>
        </w:rPr>
        <w:t>». Και ερωτώ ξανά, γιατί α</w:t>
      </w:r>
      <w:r w:rsidRPr="00640BF2">
        <w:rPr>
          <w:rFonts w:eastAsia="Times New Roman"/>
          <w:color w:val="1D2228"/>
          <w:szCs w:val="24"/>
        </w:rPr>
        <w:t>πό αυτό π</w:t>
      </w:r>
      <w:r>
        <w:rPr>
          <w:rFonts w:eastAsia="Times New Roman"/>
          <w:color w:val="1D2228"/>
          <w:szCs w:val="24"/>
        </w:rPr>
        <w:t>ροκύπτει ένα δ</w:t>
      </w:r>
      <w:r w:rsidRPr="00640BF2">
        <w:rPr>
          <w:rFonts w:eastAsia="Times New Roman"/>
          <w:color w:val="1D2228"/>
          <w:szCs w:val="24"/>
        </w:rPr>
        <w:t>εύτερο ερώτημα</w:t>
      </w:r>
      <w:r>
        <w:rPr>
          <w:rFonts w:eastAsia="Times New Roman"/>
          <w:color w:val="1D2228"/>
          <w:szCs w:val="24"/>
        </w:rPr>
        <w:t>: Θ</w:t>
      </w:r>
      <w:r w:rsidRPr="00640BF2">
        <w:rPr>
          <w:rFonts w:eastAsia="Times New Roman"/>
          <w:color w:val="1D2228"/>
          <w:szCs w:val="24"/>
        </w:rPr>
        <w:t>εωρεί η Νέα Δημοκ</w:t>
      </w:r>
      <w:r>
        <w:rPr>
          <w:rFonts w:eastAsia="Times New Roman"/>
          <w:color w:val="1D2228"/>
          <w:szCs w:val="24"/>
        </w:rPr>
        <w:t>ρατία ότι είναι αντισυνταγματική η Σ</w:t>
      </w:r>
      <w:r w:rsidRPr="00640BF2">
        <w:rPr>
          <w:rFonts w:eastAsia="Times New Roman"/>
          <w:color w:val="1D2228"/>
          <w:szCs w:val="24"/>
        </w:rPr>
        <w:t>υμφωνία των Πρεσπών</w:t>
      </w:r>
      <w:r>
        <w:rPr>
          <w:rFonts w:eastAsia="Times New Roman"/>
          <w:color w:val="1D2228"/>
          <w:szCs w:val="24"/>
        </w:rPr>
        <w:t>; Ό</w:t>
      </w:r>
      <w:r w:rsidRPr="00640BF2">
        <w:rPr>
          <w:rFonts w:eastAsia="Times New Roman"/>
          <w:color w:val="1D2228"/>
          <w:szCs w:val="24"/>
        </w:rPr>
        <w:t>χι</w:t>
      </w:r>
      <w:r>
        <w:rPr>
          <w:rFonts w:eastAsia="Times New Roman"/>
          <w:color w:val="1D2228"/>
          <w:szCs w:val="24"/>
        </w:rPr>
        <w:t xml:space="preserve">. Στην </w:t>
      </w:r>
      <w:r w:rsidRPr="00640BF2">
        <w:rPr>
          <w:rFonts w:eastAsia="Times New Roman"/>
          <w:color w:val="1D2228"/>
          <w:szCs w:val="24"/>
        </w:rPr>
        <w:t xml:space="preserve">Ολομέλεια </w:t>
      </w:r>
      <w:r>
        <w:rPr>
          <w:rFonts w:eastAsia="Times New Roman"/>
          <w:color w:val="1D2228"/>
          <w:szCs w:val="24"/>
        </w:rPr>
        <w:t>τοποθετήθηκε διαφορετικά. Ά</w:t>
      </w:r>
      <w:r w:rsidRPr="00640BF2">
        <w:rPr>
          <w:rFonts w:eastAsia="Times New Roman"/>
          <w:color w:val="1D2228"/>
          <w:szCs w:val="24"/>
        </w:rPr>
        <w:t>ρα λοιπόν</w:t>
      </w:r>
      <w:r>
        <w:rPr>
          <w:rFonts w:eastAsia="Times New Roman"/>
          <w:color w:val="1D2228"/>
          <w:szCs w:val="24"/>
        </w:rPr>
        <w:t>, να μην κρύβεται. Ν</w:t>
      </w:r>
      <w:r w:rsidRPr="00640BF2">
        <w:rPr>
          <w:rFonts w:eastAsia="Times New Roman"/>
          <w:color w:val="1D2228"/>
          <w:szCs w:val="24"/>
        </w:rPr>
        <w:t>α πάρει</w:t>
      </w:r>
      <w:r>
        <w:rPr>
          <w:rFonts w:eastAsia="Times New Roman"/>
          <w:color w:val="1D2228"/>
          <w:szCs w:val="24"/>
        </w:rPr>
        <w:t xml:space="preserve"> θαρραλέα</w:t>
      </w:r>
      <w:r w:rsidRPr="00640BF2">
        <w:rPr>
          <w:rFonts w:eastAsia="Times New Roman"/>
          <w:color w:val="1D2228"/>
          <w:szCs w:val="24"/>
        </w:rPr>
        <w:t xml:space="preserve"> στάση και να πει την άποψή </w:t>
      </w:r>
      <w:r>
        <w:rPr>
          <w:rFonts w:eastAsia="Times New Roman"/>
          <w:color w:val="1D2228"/>
          <w:szCs w:val="24"/>
        </w:rPr>
        <w:t>της.</w:t>
      </w:r>
    </w:p>
    <w:p w14:paraId="3676774F"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Σ</w:t>
      </w:r>
      <w:r w:rsidRPr="00640BF2">
        <w:rPr>
          <w:rFonts w:eastAsia="Times New Roman"/>
          <w:color w:val="1D2228"/>
          <w:szCs w:val="24"/>
        </w:rPr>
        <w:t>ας ευχαριστώ πολύ</w:t>
      </w:r>
      <w:r>
        <w:rPr>
          <w:rFonts w:eastAsia="Times New Roman"/>
          <w:color w:val="1D2228"/>
          <w:szCs w:val="24"/>
        </w:rPr>
        <w:t>.</w:t>
      </w:r>
    </w:p>
    <w:p w14:paraId="36767750"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sidRPr="007D70A3">
        <w:rPr>
          <w:rFonts w:eastAsia="Times New Roman"/>
          <w:b/>
          <w:color w:val="1D2228"/>
          <w:sz w:val="28"/>
          <w:szCs w:val="28"/>
        </w:rPr>
        <w:t xml:space="preserve"> </w:t>
      </w:r>
      <w:r w:rsidRPr="00640BF2">
        <w:rPr>
          <w:rFonts w:eastAsia="Times New Roman"/>
          <w:color w:val="1D2228"/>
          <w:szCs w:val="24"/>
        </w:rPr>
        <w:t xml:space="preserve">Κυρία </w:t>
      </w:r>
      <w:proofErr w:type="spellStart"/>
      <w:r w:rsidRPr="00640BF2">
        <w:rPr>
          <w:rFonts w:eastAsia="Times New Roman"/>
          <w:color w:val="1D2228"/>
          <w:szCs w:val="24"/>
        </w:rPr>
        <w:t>Λυμπεράκη</w:t>
      </w:r>
      <w:proofErr w:type="spellEnd"/>
      <w:r>
        <w:rPr>
          <w:rFonts w:eastAsia="Times New Roman"/>
          <w:color w:val="1D2228"/>
          <w:szCs w:val="24"/>
        </w:rPr>
        <w:t>,</w:t>
      </w:r>
      <w:r w:rsidRPr="00640BF2">
        <w:rPr>
          <w:rFonts w:eastAsia="Times New Roman"/>
          <w:color w:val="1D2228"/>
          <w:szCs w:val="24"/>
        </w:rPr>
        <w:t xml:space="preserve"> θέλετε </w:t>
      </w:r>
      <w:r>
        <w:rPr>
          <w:rFonts w:eastAsia="Times New Roman"/>
          <w:color w:val="1D2228"/>
          <w:szCs w:val="24"/>
        </w:rPr>
        <w:t>τον λόγο;</w:t>
      </w:r>
    </w:p>
    <w:p w14:paraId="36767751" w14:textId="77777777" w:rsidR="009F2CC8" w:rsidRDefault="00807E12">
      <w:pPr>
        <w:spacing w:line="600" w:lineRule="auto"/>
        <w:ind w:firstLine="720"/>
        <w:contextualSpacing/>
        <w:jc w:val="both"/>
        <w:rPr>
          <w:rFonts w:eastAsia="Times New Roman"/>
          <w:color w:val="1D2228"/>
          <w:szCs w:val="24"/>
        </w:rPr>
      </w:pPr>
      <w:r w:rsidRPr="00BC4008">
        <w:rPr>
          <w:rFonts w:eastAsia="Times New Roman"/>
          <w:b/>
          <w:color w:val="1D2228"/>
          <w:szCs w:val="24"/>
        </w:rPr>
        <w:t>ΑΝΤΙΓΟΝΗ ΛΥΜΠΕΡΑΚΗ:</w:t>
      </w:r>
      <w:r w:rsidRPr="00BC4008">
        <w:rPr>
          <w:rFonts w:eastAsia="Times New Roman"/>
          <w:color w:val="1D2228"/>
          <w:szCs w:val="24"/>
        </w:rPr>
        <w:t xml:space="preserve"> Κυρία Πρόεδρε,</w:t>
      </w:r>
      <w:r>
        <w:rPr>
          <w:rFonts w:eastAsia="Times New Roman"/>
          <w:color w:val="1D2228"/>
          <w:szCs w:val="24"/>
        </w:rPr>
        <w:t xml:space="preserve"> τα είπαμε στην </w:t>
      </w:r>
      <w:r>
        <w:rPr>
          <w:rFonts w:eastAsia="Times New Roman"/>
          <w:color w:val="1D2228"/>
          <w:szCs w:val="24"/>
        </w:rPr>
        <w:t>ε</w:t>
      </w:r>
      <w:r>
        <w:rPr>
          <w:rFonts w:eastAsia="Times New Roman"/>
          <w:color w:val="1D2228"/>
          <w:szCs w:val="24"/>
        </w:rPr>
        <w:t>πιτροπή.</w:t>
      </w:r>
    </w:p>
    <w:p w14:paraId="36767752" w14:textId="77777777" w:rsidR="009F2CC8" w:rsidRDefault="00807E12">
      <w:pPr>
        <w:spacing w:line="600" w:lineRule="auto"/>
        <w:ind w:firstLine="720"/>
        <w:contextualSpacing/>
        <w:jc w:val="both"/>
        <w:rPr>
          <w:rFonts w:eastAsia="Times New Roman"/>
          <w:color w:val="1D2228"/>
          <w:szCs w:val="24"/>
        </w:rPr>
      </w:pPr>
      <w:r w:rsidRPr="008B5983">
        <w:rPr>
          <w:rFonts w:eastAsia="Times New Roman"/>
          <w:b/>
          <w:color w:val="1D2228"/>
          <w:szCs w:val="24"/>
        </w:rPr>
        <w:t>ΠΡΟΕΔΡΕΥΟΥΣΑ (Αναστασία Χριστοδουλοπούλου):</w:t>
      </w:r>
      <w:r w:rsidRPr="007D70A3">
        <w:rPr>
          <w:rFonts w:eastAsia="Times New Roman"/>
          <w:b/>
          <w:color w:val="1D2228"/>
          <w:sz w:val="28"/>
          <w:szCs w:val="28"/>
        </w:rPr>
        <w:t xml:space="preserve"> </w:t>
      </w:r>
      <w:r>
        <w:rPr>
          <w:rFonts w:eastAsia="Times New Roman"/>
          <w:color w:val="1D2228"/>
          <w:szCs w:val="24"/>
        </w:rPr>
        <w:t>Ε</w:t>
      </w:r>
      <w:r w:rsidRPr="00640BF2">
        <w:rPr>
          <w:rFonts w:eastAsia="Times New Roman"/>
          <w:color w:val="1D2228"/>
          <w:szCs w:val="24"/>
        </w:rPr>
        <w:t>ντάξει</w:t>
      </w:r>
      <w:r>
        <w:rPr>
          <w:rFonts w:eastAsia="Times New Roman"/>
          <w:color w:val="1D2228"/>
          <w:szCs w:val="24"/>
        </w:rPr>
        <w:t>,</w:t>
      </w:r>
      <w:r w:rsidRPr="00640BF2">
        <w:rPr>
          <w:rFonts w:eastAsia="Times New Roman"/>
          <w:color w:val="1D2228"/>
          <w:szCs w:val="24"/>
        </w:rPr>
        <w:t xml:space="preserve"> το ξέρω</w:t>
      </w:r>
      <w:r>
        <w:rPr>
          <w:rFonts w:eastAsia="Times New Roman"/>
          <w:color w:val="1D2228"/>
          <w:szCs w:val="24"/>
        </w:rPr>
        <w:t>,</w:t>
      </w:r>
      <w:r w:rsidRPr="00640BF2">
        <w:rPr>
          <w:rFonts w:eastAsia="Times New Roman"/>
          <w:color w:val="1D2228"/>
          <w:szCs w:val="24"/>
        </w:rPr>
        <w:t xml:space="preserve"> αλλά όλοι θέλουν να μιλάνε</w:t>
      </w:r>
      <w:r>
        <w:rPr>
          <w:rFonts w:eastAsia="Times New Roman"/>
          <w:color w:val="1D2228"/>
          <w:szCs w:val="24"/>
        </w:rPr>
        <w:t xml:space="preserve"> σήμερα.</w:t>
      </w:r>
    </w:p>
    <w:p w14:paraId="36767753" w14:textId="77777777" w:rsidR="009F2CC8" w:rsidRDefault="00807E12">
      <w:pPr>
        <w:spacing w:line="600" w:lineRule="auto"/>
        <w:ind w:firstLine="720"/>
        <w:contextualSpacing/>
        <w:jc w:val="both"/>
        <w:rPr>
          <w:rFonts w:eastAsia="Times New Roman"/>
          <w:color w:val="1D2228"/>
          <w:szCs w:val="24"/>
        </w:rPr>
      </w:pPr>
      <w:r w:rsidRPr="00640BF2">
        <w:rPr>
          <w:rFonts w:eastAsia="Times New Roman"/>
          <w:color w:val="1D2228"/>
          <w:szCs w:val="24"/>
        </w:rPr>
        <w:t>Λοιπόν</w:t>
      </w:r>
      <w:r>
        <w:rPr>
          <w:rFonts w:eastAsia="Times New Roman"/>
          <w:color w:val="1D2228"/>
          <w:szCs w:val="24"/>
        </w:rPr>
        <w:t>, ο κ.</w:t>
      </w:r>
      <w:r w:rsidRPr="00640BF2">
        <w:rPr>
          <w:rFonts w:eastAsia="Times New Roman"/>
          <w:color w:val="1D2228"/>
          <w:szCs w:val="24"/>
        </w:rPr>
        <w:t xml:space="preserve"> </w:t>
      </w:r>
      <w:proofErr w:type="spellStart"/>
      <w:r w:rsidRPr="00640BF2">
        <w:rPr>
          <w:rFonts w:eastAsia="Times New Roman"/>
          <w:color w:val="1D2228"/>
          <w:szCs w:val="24"/>
        </w:rPr>
        <w:t>Ξυδάκης</w:t>
      </w:r>
      <w:proofErr w:type="spellEnd"/>
      <w:r>
        <w:rPr>
          <w:rFonts w:eastAsia="Times New Roman"/>
          <w:color w:val="1D2228"/>
          <w:szCs w:val="24"/>
        </w:rPr>
        <w:t xml:space="preserve"> έχει τον λόγο</w:t>
      </w:r>
      <w:r w:rsidRPr="00640BF2">
        <w:rPr>
          <w:rFonts w:eastAsia="Times New Roman"/>
          <w:color w:val="1D2228"/>
          <w:szCs w:val="24"/>
        </w:rPr>
        <w:t xml:space="preserve"> </w:t>
      </w:r>
      <w:r>
        <w:rPr>
          <w:rFonts w:eastAsia="Times New Roman"/>
          <w:color w:val="1D2228"/>
          <w:szCs w:val="24"/>
        </w:rPr>
        <w:t xml:space="preserve">για </w:t>
      </w:r>
      <w:r w:rsidRPr="00640BF2">
        <w:rPr>
          <w:rFonts w:eastAsia="Times New Roman"/>
          <w:color w:val="1D2228"/>
          <w:szCs w:val="24"/>
        </w:rPr>
        <w:t>δύο λεπτά</w:t>
      </w:r>
      <w:r>
        <w:rPr>
          <w:rFonts w:eastAsia="Times New Roman"/>
          <w:color w:val="1D2228"/>
          <w:szCs w:val="24"/>
        </w:rPr>
        <w:t>.</w:t>
      </w:r>
    </w:p>
    <w:p w14:paraId="36767754" w14:textId="77777777" w:rsidR="009F2CC8" w:rsidRDefault="00807E12">
      <w:pPr>
        <w:spacing w:line="600" w:lineRule="auto"/>
        <w:ind w:firstLine="720"/>
        <w:contextualSpacing/>
        <w:jc w:val="both"/>
        <w:rPr>
          <w:rFonts w:eastAsia="Times New Roman"/>
          <w:color w:val="1D2228"/>
          <w:szCs w:val="24"/>
        </w:rPr>
      </w:pPr>
      <w:r>
        <w:rPr>
          <w:rFonts w:eastAsia="Times New Roman"/>
          <w:b/>
          <w:color w:val="1D2228"/>
          <w:szCs w:val="24"/>
        </w:rPr>
        <w:lastRenderedPageBreak/>
        <w:t xml:space="preserve">ΝΙΚΟΛΑΟΣ ΞΥΔΑΚΗΣ: </w:t>
      </w:r>
      <w:r>
        <w:rPr>
          <w:rFonts w:eastAsia="Times New Roman"/>
          <w:color w:val="1D2228"/>
          <w:szCs w:val="24"/>
        </w:rPr>
        <w:t>Ε</w:t>
      </w:r>
      <w:r w:rsidRPr="00640BF2">
        <w:rPr>
          <w:rFonts w:eastAsia="Times New Roman"/>
          <w:color w:val="1D2228"/>
          <w:szCs w:val="24"/>
        </w:rPr>
        <w:t>υχαριστώ</w:t>
      </w:r>
      <w:r>
        <w:rPr>
          <w:rFonts w:eastAsia="Times New Roman"/>
          <w:color w:val="1D2228"/>
          <w:szCs w:val="24"/>
        </w:rPr>
        <w:t>, κυρία Πρόεδρε,</w:t>
      </w:r>
      <w:r w:rsidRPr="00640BF2">
        <w:rPr>
          <w:rFonts w:eastAsia="Times New Roman"/>
          <w:color w:val="1D2228"/>
          <w:szCs w:val="24"/>
        </w:rPr>
        <w:t xml:space="preserve"> πάρα πολύ που μου δίνετε το λόγο</w:t>
      </w:r>
      <w:r>
        <w:rPr>
          <w:rFonts w:eastAsia="Times New Roman"/>
          <w:color w:val="1D2228"/>
          <w:szCs w:val="24"/>
        </w:rPr>
        <w:t>.</w:t>
      </w:r>
      <w:r w:rsidRPr="00640BF2">
        <w:rPr>
          <w:rFonts w:eastAsia="Times New Roman"/>
          <w:color w:val="1D2228"/>
          <w:szCs w:val="24"/>
        </w:rPr>
        <w:t xml:space="preserve"> </w:t>
      </w:r>
    </w:p>
    <w:p w14:paraId="36767755" w14:textId="77777777" w:rsidR="009F2CC8" w:rsidRDefault="00807E12">
      <w:pPr>
        <w:spacing w:line="600" w:lineRule="auto"/>
        <w:ind w:firstLine="720"/>
        <w:contextualSpacing/>
        <w:jc w:val="both"/>
        <w:rPr>
          <w:rFonts w:eastAsia="Times New Roman"/>
          <w:color w:val="1D2228"/>
          <w:szCs w:val="24"/>
        </w:rPr>
      </w:pPr>
      <w:r w:rsidRPr="00640BF2">
        <w:rPr>
          <w:rFonts w:eastAsia="Times New Roman"/>
          <w:color w:val="1D2228"/>
          <w:szCs w:val="24"/>
        </w:rPr>
        <w:t xml:space="preserve">Ευχαριστώ τους συναδέλφους του </w:t>
      </w:r>
      <w:r>
        <w:rPr>
          <w:rFonts w:eastAsia="Times New Roman"/>
          <w:color w:val="1D2228"/>
          <w:szCs w:val="24"/>
        </w:rPr>
        <w:t>ΚΙΝΑΛ</w:t>
      </w:r>
      <w:r w:rsidRPr="00640BF2">
        <w:rPr>
          <w:rFonts w:eastAsia="Times New Roman"/>
          <w:color w:val="1D2228"/>
          <w:szCs w:val="24"/>
        </w:rPr>
        <w:t xml:space="preserve"> πο</w:t>
      </w:r>
      <w:r>
        <w:rPr>
          <w:rFonts w:eastAsia="Times New Roman"/>
          <w:color w:val="1D2228"/>
          <w:szCs w:val="24"/>
        </w:rPr>
        <w:t xml:space="preserve">υ μετά τους δισταγμούς της </w:t>
      </w:r>
      <w:r>
        <w:rPr>
          <w:rFonts w:eastAsia="Times New Roman"/>
          <w:color w:val="1D2228"/>
          <w:szCs w:val="24"/>
        </w:rPr>
        <w:t>ε</w:t>
      </w:r>
      <w:r w:rsidRPr="00640BF2">
        <w:rPr>
          <w:rFonts w:eastAsia="Times New Roman"/>
          <w:color w:val="1D2228"/>
          <w:szCs w:val="24"/>
        </w:rPr>
        <w:t>πιτροπής πρ</w:t>
      </w:r>
      <w:r>
        <w:rPr>
          <w:rFonts w:eastAsia="Times New Roman"/>
          <w:color w:val="1D2228"/>
          <w:szCs w:val="24"/>
        </w:rPr>
        <w:t xml:space="preserve">οσφέρουν εδώ </w:t>
      </w:r>
      <w:r>
        <w:rPr>
          <w:rFonts w:eastAsia="Times New Roman"/>
          <w:color w:val="1D2228"/>
          <w:szCs w:val="24"/>
        </w:rPr>
        <w:t>την ψήφο τους σε μι</w:t>
      </w:r>
      <w:r w:rsidRPr="00640BF2">
        <w:rPr>
          <w:rFonts w:eastAsia="Times New Roman"/>
          <w:color w:val="1D2228"/>
          <w:szCs w:val="24"/>
        </w:rPr>
        <w:t>α πολιτική ανοικτών συνόρων</w:t>
      </w:r>
      <w:r>
        <w:rPr>
          <w:rFonts w:eastAsia="Times New Roman"/>
          <w:color w:val="1D2228"/>
          <w:szCs w:val="24"/>
        </w:rPr>
        <w:t>,</w:t>
      </w:r>
      <w:r w:rsidRPr="00640BF2">
        <w:rPr>
          <w:rFonts w:eastAsia="Times New Roman"/>
          <w:color w:val="1D2228"/>
          <w:szCs w:val="24"/>
        </w:rPr>
        <w:t xml:space="preserve"> φιλίας</w:t>
      </w:r>
      <w:r>
        <w:rPr>
          <w:rFonts w:eastAsia="Times New Roman"/>
          <w:color w:val="1D2228"/>
          <w:szCs w:val="24"/>
        </w:rPr>
        <w:t>,</w:t>
      </w:r>
      <w:r w:rsidRPr="00640BF2">
        <w:rPr>
          <w:rFonts w:eastAsia="Times New Roman"/>
          <w:color w:val="1D2228"/>
          <w:szCs w:val="24"/>
        </w:rPr>
        <w:t xml:space="preserve"> συνεργασίας και ανάπτυξης στη </w:t>
      </w:r>
      <w:r>
        <w:rPr>
          <w:rFonts w:eastAsia="Times New Roman"/>
          <w:color w:val="1D2228"/>
          <w:szCs w:val="24"/>
        </w:rPr>
        <w:t>Β</w:t>
      </w:r>
      <w:r w:rsidRPr="00640BF2">
        <w:rPr>
          <w:rFonts w:eastAsia="Times New Roman"/>
          <w:color w:val="1D2228"/>
          <w:szCs w:val="24"/>
        </w:rPr>
        <w:t>αλκανική</w:t>
      </w:r>
      <w:r>
        <w:rPr>
          <w:rFonts w:eastAsia="Times New Roman"/>
          <w:color w:val="1D2228"/>
          <w:szCs w:val="24"/>
        </w:rPr>
        <w:t xml:space="preserve">. </w:t>
      </w:r>
    </w:p>
    <w:p w14:paraId="36767756" w14:textId="77777777" w:rsidR="009F2CC8" w:rsidRDefault="00807E12">
      <w:pPr>
        <w:spacing w:line="600" w:lineRule="auto"/>
        <w:ind w:firstLine="720"/>
        <w:contextualSpacing/>
        <w:jc w:val="both"/>
        <w:rPr>
          <w:rFonts w:eastAsia="Times New Roman"/>
          <w:color w:val="1D2228"/>
          <w:szCs w:val="24"/>
        </w:rPr>
      </w:pPr>
      <w:r>
        <w:rPr>
          <w:rFonts w:eastAsia="Times New Roman"/>
          <w:color w:val="1D2228"/>
          <w:szCs w:val="24"/>
        </w:rPr>
        <w:t>Θέλω να</w:t>
      </w:r>
      <w:r w:rsidRPr="00640BF2">
        <w:rPr>
          <w:rFonts w:eastAsia="Times New Roman"/>
          <w:color w:val="1D2228"/>
          <w:szCs w:val="24"/>
        </w:rPr>
        <w:t xml:space="preserve"> απαντήσω στους φόβους των συναδέλφων από τη Νέα Δημοκρατία</w:t>
      </w:r>
      <w:r>
        <w:rPr>
          <w:rFonts w:eastAsia="Times New Roman"/>
          <w:color w:val="1D2228"/>
          <w:szCs w:val="24"/>
        </w:rPr>
        <w:t xml:space="preserve"> -</w:t>
      </w:r>
      <w:r w:rsidRPr="00640BF2">
        <w:rPr>
          <w:rFonts w:eastAsia="Times New Roman"/>
          <w:color w:val="1D2228"/>
          <w:szCs w:val="24"/>
        </w:rPr>
        <w:t xml:space="preserve">όπως ευθαρσώς και πιστεύω </w:t>
      </w:r>
      <w:r>
        <w:rPr>
          <w:rFonts w:eastAsia="Times New Roman"/>
          <w:color w:val="1D2228"/>
          <w:szCs w:val="24"/>
        </w:rPr>
        <w:t>ειλικρινά εξέφρασε ο κ.</w:t>
      </w:r>
      <w:r w:rsidRPr="00640BF2">
        <w:rPr>
          <w:rFonts w:eastAsia="Times New Roman"/>
          <w:color w:val="1D2228"/>
          <w:szCs w:val="24"/>
        </w:rPr>
        <w:t xml:space="preserve"> Αντωνιάδης</w:t>
      </w:r>
      <w:r>
        <w:rPr>
          <w:rFonts w:eastAsia="Times New Roman"/>
          <w:color w:val="1D2228"/>
          <w:szCs w:val="24"/>
        </w:rPr>
        <w:t>-</w:t>
      </w:r>
      <w:r w:rsidRPr="00640BF2">
        <w:rPr>
          <w:rFonts w:eastAsia="Times New Roman"/>
          <w:color w:val="1D2228"/>
          <w:szCs w:val="24"/>
        </w:rPr>
        <w:t xml:space="preserve"> ότι οι Έλληνες της Μακεδονία</w:t>
      </w:r>
      <w:r w:rsidRPr="00640BF2">
        <w:rPr>
          <w:rFonts w:eastAsia="Times New Roman"/>
          <w:color w:val="1D2228"/>
          <w:szCs w:val="24"/>
        </w:rPr>
        <w:t>ς</w:t>
      </w:r>
      <w:r>
        <w:rPr>
          <w:rFonts w:eastAsia="Times New Roman"/>
          <w:color w:val="1D2228"/>
          <w:szCs w:val="24"/>
        </w:rPr>
        <w:t xml:space="preserve">, </w:t>
      </w:r>
      <w:r w:rsidRPr="00640BF2">
        <w:rPr>
          <w:rFonts w:eastAsia="Times New Roman"/>
          <w:color w:val="1D2228"/>
          <w:szCs w:val="24"/>
        </w:rPr>
        <w:t xml:space="preserve">της </w:t>
      </w:r>
      <w:r>
        <w:rPr>
          <w:rFonts w:eastAsia="Times New Roman"/>
          <w:color w:val="1D2228"/>
          <w:szCs w:val="24"/>
        </w:rPr>
        <w:t>β</w:t>
      </w:r>
      <w:r w:rsidRPr="00640BF2">
        <w:rPr>
          <w:rFonts w:eastAsia="Times New Roman"/>
          <w:color w:val="1D2228"/>
          <w:szCs w:val="24"/>
        </w:rPr>
        <w:t>ορείου Ελλάδος</w:t>
      </w:r>
      <w:r>
        <w:rPr>
          <w:rFonts w:eastAsia="Times New Roman"/>
          <w:color w:val="1D2228"/>
          <w:szCs w:val="24"/>
        </w:rPr>
        <w:t>,</w:t>
      </w:r>
      <w:r w:rsidRPr="00640BF2">
        <w:rPr>
          <w:rFonts w:eastAsia="Times New Roman"/>
          <w:color w:val="1D2228"/>
          <w:szCs w:val="24"/>
        </w:rPr>
        <w:t xml:space="preserve"> εδώ και πάρα πολλά χρόνια γνωρίζουν ότι τα σύνορα είναι ανοιχτά</w:t>
      </w:r>
      <w:r>
        <w:rPr>
          <w:rFonts w:eastAsia="Times New Roman"/>
          <w:color w:val="1D2228"/>
          <w:szCs w:val="24"/>
        </w:rPr>
        <w:t>,</w:t>
      </w:r>
      <w:r w:rsidRPr="00640BF2">
        <w:rPr>
          <w:rFonts w:eastAsia="Times New Roman"/>
          <w:color w:val="1D2228"/>
          <w:szCs w:val="24"/>
        </w:rPr>
        <w:t xml:space="preserve"> κυκλοφορούν</w:t>
      </w:r>
      <w:r>
        <w:rPr>
          <w:rFonts w:eastAsia="Times New Roman"/>
          <w:color w:val="1D2228"/>
          <w:szCs w:val="24"/>
        </w:rPr>
        <w:t xml:space="preserve">, πάνε και έρχονται. Όπως επίσης και ένα-ενάμισι </w:t>
      </w:r>
      <w:r w:rsidRPr="00640BF2">
        <w:rPr>
          <w:rFonts w:eastAsia="Times New Roman"/>
          <w:color w:val="1D2228"/>
          <w:szCs w:val="24"/>
        </w:rPr>
        <w:t>εκατομμύριο πολίτες της Βορείου Μακεδονίας τακτικότατα</w:t>
      </w:r>
      <w:r>
        <w:rPr>
          <w:rFonts w:eastAsia="Times New Roman"/>
          <w:color w:val="1D2228"/>
          <w:szCs w:val="24"/>
        </w:rPr>
        <w:t>,</w:t>
      </w:r>
      <w:r w:rsidRPr="00640BF2">
        <w:rPr>
          <w:rFonts w:eastAsia="Times New Roman"/>
          <w:color w:val="1D2228"/>
          <w:szCs w:val="24"/>
        </w:rPr>
        <w:t xml:space="preserve"> κάθε καλοκαίρι και πριν και εκτός καλοκαιρινή</w:t>
      </w:r>
      <w:r>
        <w:rPr>
          <w:rFonts w:eastAsia="Times New Roman"/>
          <w:color w:val="1D2228"/>
          <w:szCs w:val="24"/>
        </w:rPr>
        <w:t>ς</w:t>
      </w:r>
      <w:r w:rsidRPr="00640BF2">
        <w:rPr>
          <w:rFonts w:eastAsia="Times New Roman"/>
          <w:color w:val="1D2228"/>
          <w:szCs w:val="24"/>
        </w:rPr>
        <w:t xml:space="preserve"> σεζόν</w:t>
      </w:r>
      <w:r>
        <w:rPr>
          <w:rFonts w:eastAsia="Times New Roman"/>
          <w:color w:val="1D2228"/>
          <w:szCs w:val="24"/>
        </w:rPr>
        <w:t>,</w:t>
      </w:r>
      <w:r w:rsidRPr="00640BF2">
        <w:rPr>
          <w:rFonts w:eastAsia="Times New Roman"/>
          <w:color w:val="1D2228"/>
          <w:szCs w:val="24"/>
        </w:rPr>
        <w:t xml:space="preserve"> περνού</w:t>
      </w:r>
      <w:r>
        <w:rPr>
          <w:rFonts w:eastAsia="Times New Roman"/>
          <w:color w:val="1D2228"/>
          <w:szCs w:val="24"/>
        </w:rPr>
        <w:t>ν τα σύνορα και αφήνουν και αυτοί</w:t>
      </w:r>
      <w:r w:rsidRPr="00640BF2">
        <w:rPr>
          <w:rFonts w:eastAsia="Times New Roman"/>
          <w:color w:val="1D2228"/>
          <w:szCs w:val="24"/>
        </w:rPr>
        <w:t xml:space="preserve"> τον οβολό τους στην Ελλάδα</w:t>
      </w:r>
      <w:r>
        <w:rPr>
          <w:rFonts w:eastAsia="Times New Roman"/>
          <w:color w:val="1D2228"/>
          <w:szCs w:val="24"/>
        </w:rPr>
        <w:t>.</w:t>
      </w:r>
      <w:r w:rsidRPr="00640BF2">
        <w:rPr>
          <w:rFonts w:eastAsia="Times New Roman"/>
          <w:color w:val="1D2228"/>
          <w:szCs w:val="24"/>
        </w:rPr>
        <w:t xml:space="preserve"> Αυτό σημαίνει γειτον</w:t>
      </w:r>
      <w:r>
        <w:rPr>
          <w:rFonts w:eastAsia="Times New Roman"/>
          <w:color w:val="1D2228"/>
          <w:szCs w:val="24"/>
        </w:rPr>
        <w:t>ία.</w:t>
      </w:r>
      <w:r w:rsidRPr="00640BF2">
        <w:rPr>
          <w:rFonts w:eastAsia="Times New Roman"/>
          <w:color w:val="1D2228"/>
          <w:szCs w:val="24"/>
        </w:rPr>
        <w:t xml:space="preserve"> Αυτό σημαίνει φιλικές</w:t>
      </w:r>
      <w:r>
        <w:rPr>
          <w:rFonts w:eastAsia="Times New Roman"/>
          <w:color w:val="1D2228"/>
          <w:szCs w:val="24"/>
        </w:rPr>
        <w:t>,</w:t>
      </w:r>
      <w:r w:rsidRPr="00640BF2">
        <w:rPr>
          <w:rFonts w:eastAsia="Times New Roman"/>
          <w:color w:val="1D2228"/>
          <w:szCs w:val="24"/>
        </w:rPr>
        <w:t xml:space="preserve"> ειρηνικές σχέσεις ανάπτυξης και κατανόησης μεταξύ των γειτονικών κρατών</w:t>
      </w:r>
      <w:r>
        <w:rPr>
          <w:rFonts w:eastAsia="Times New Roman"/>
          <w:color w:val="1D2228"/>
          <w:szCs w:val="24"/>
        </w:rPr>
        <w:t>. Βλέπουμε αντιρρητικές, απορριπτικές ψήφους σε μι</w:t>
      </w:r>
      <w:r w:rsidRPr="00640BF2">
        <w:rPr>
          <w:rFonts w:eastAsia="Times New Roman"/>
          <w:color w:val="1D2228"/>
          <w:szCs w:val="24"/>
        </w:rPr>
        <w:t xml:space="preserve">α </w:t>
      </w:r>
      <w:r>
        <w:rPr>
          <w:rFonts w:eastAsia="Times New Roman"/>
          <w:color w:val="1D2228"/>
          <w:szCs w:val="24"/>
        </w:rPr>
        <w:t>σ</w:t>
      </w:r>
      <w:r w:rsidRPr="00640BF2">
        <w:rPr>
          <w:rFonts w:eastAsia="Times New Roman"/>
          <w:color w:val="1D2228"/>
          <w:szCs w:val="24"/>
        </w:rPr>
        <w:t>ύμβαση</w:t>
      </w:r>
      <w:r>
        <w:rPr>
          <w:rFonts w:eastAsia="Times New Roman"/>
          <w:color w:val="1D2228"/>
          <w:szCs w:val="24"/>
        </w:rPr>
        <w:t>, μ</w:t>
      </w:r>
      <w:r>
        <w:rPr>
          <w:rFonts w:eastAsia="Times New Roman"/>
          <w:color w:val="1D2228"/>
          <w:szCs w:val="24"/>
        </w:rPr>
        <w:t>ια συμφωνί</w:t>
      </w:r>
      <w:r w:rsidRPr="00640BF2">
        <w:rPr>
          <w:rFonts w:eastAsia="Times New Roman"/>
          <w:color w:val="1D2228"/>
          <w:szCs w:val="24"/>
        </w:rPr>
        <w:t xml:space="preserve">α η οποία </w:t>
      </w:r>
      <w:r>
        <w:rPr>
          <w:rFonts w:eastAsia="Times New Roman"/>
          <w:color w:val="1D2228"/>
          <w:szCs w:val="24"/>
        </w:rPr>
        <w:t xml:space="preserve">αναβαθμίζει τις διπλωματικές σχέσεις, </w:t>
      </w:r>
      <w:r w:rsidRPr="00640BF2">
        <w:rPr>
          <w:rFonts w:eastAsia="Times New Roman"/>
          <w:color w:val="1D2228"/>
          <w:szCs w:val="24"/>
        </w:rPr>
        <w:t>διανοίγει διελεύσ</w:t>
      </w:r>
      <w:r>
        <w:rPr>
          <w:rFonts w:eastAsia="Times New Roman"/>
          <w:color w:val="1D2228"/>
          <w:szCs w:val="24"/>
        </w:rPr>
        <w:t>ει</w:t>
      </w:r>
      <w:r w:rsidRPr="00640BF2">
        <w:rPr>
          <w:rFonts w:eastAsia="Times New Roman"/>
          <w:color w:val="1D2228"/>
          <w:szCs w:val="24"/>
        </w:rPr>
        <w:t>ς</w:t>
      </w:r>
      <w:r>
        <w:rPr>
          <w:rFonts w:eastAsia="Times New Roman"/>
          <w:color w:val="1D2228"/>
          <w:szCs w:val="24"/>
        </w:rPr>
        <w:t xml:space="preserve"> και</w:t>
      </w:r>
      <w:r w:rsidRPr="00640BF2">
        <w:rPr>
          <w:rFonts w:eastAsia="Times New Roman"/>
          <w:color w:val="1D2228"/>
          <w:szCs w:val="24"/>
        </w:rPr>
        <w:t xml:space="preserve"> έρχεται να ικανοποιήσει χρόνια αιτήματα του ελληνικού παραγωγικού πληθυσμού</w:t>
      </w:r>
      <w:r>
        <w:rPr>
          <w:rFonts w:eastAsia="Times New Roman"/>
          <w:color w:val="1D2228"/>
          <w:szCs w:val="24"/>
        </w:rPr>
        <w:t>. Απ</w:t>
      </w:r>
      <w:r w:rsidRPr="00640BF2">
        <w:rPr>
          <w:rFonts w:eastAsia="Times New Roman"/>
          <w:color w:val="1D2228"/>
          <w:szCs w:val="24"/>
        </w:rPr>
        <w:t xml:space="preserve">ό ετών υπάρχουν </w:t>
      </w:r>
      <w:r w:rsidRPr="00640BF2">
        <w:rPr>
          <w:rFonts w:eastAsia="Times New Roman"/>
          <w:color w:val="1D2228"/>
          <w:szCs w:val="24"/>
        </w:rPr>
        <w:lastRenderedPageBreak/>
        <w:t xml:space="preserve">αιτήματα ελληνικών βιομηχανιών και </w:t>
      </w:r>
      <w:r>
        <w:rPr>
          <w:rFonts w:eastAsia="Times New Roman"/>
          <w:color w:val="1D2228"/>
          <w:szCs w:val="24"/>
        </w:rPr>
        <w:t>ε</w:t>
      </w:r>
      <w:r w:rsidRPr="00640BF2">
        <w:rPr>
          <w:rFonts w:eastAsia="Times New Roman"/>
          <w:color w:val="1D2228"/>
          <w:szCs w:val="24"/>
        </w:rPr>
        <w:t xml:space="preserve">λληνικών εταιρειών που </w:t>
      </w:r>
      <w:r>
        <w:rPr>
          <w:rFonts w:eastAsia="Times New Roman"/>
          <w:color w:val="1D2228"/>
          <w:szCs w:val="24"/>
        </w:rPr>
        <w:t>έ</w:t>
      </w:r>
      <w:r w:rsidRPr="00640BF2">
        <w:rPr>
          <w:rFonts w:eastAsia="Times New Roman"/>
          <w:color w:val="1D2228"/>
          <w:szCs w:val="24"/>
        </w:rPr>
        <w:t>χουν εγκατεστημένα</w:t>
      </w:r>
      <w:r w:rsidRPr="00640BF2">
        <w:rPr>
          <w:rFonts w:eastAsia="Times New Roman"/>
          <w:color w:val="1D2228"/>
          <w:szCs w:val="24"/>
        </w:rPr>
        <w:t xml:space="preserve"> συμφέροντα και στις δύο πλευρές των συνόρων</w:t>
      </w:r>
      <w:r>
        <w:rPr>
          <w:rFonts w:eastAsia="Times New Roman"/>
          <w:color w:val="1D2228"/>
          <w:szCs w:val="24"/>
        </w:rPr>
        <w:t>,</w:t>
      </w:r>
      <w:r w:rsidRPr="00640BF2">
        <w:rPr>
          <w:rFonts w:eastAsia="Times New Roman"/>
          <w:color w:val="1D2228"/>
          <w:szCs w:val="24"/>
        </w:rPr>
        <w:t xml:space="preserve"> για διευκόλυνση των διελεύσεων</w:t>
      </w:r>
      <w:r>
        <w:rPr>
          <w:rFonts w:eastAsia="Times New Roman"/>
          <w:color w:val="1D2228"/>
          <w:szCs w:val="24"/>
        </w:rPr>
        <w:t>,</w:t>
      </w:r>
      <w:r w:rsidRPr="00640BF2">
        <w:rPr>
          <w:rFonts w:eastAsia="Times New Roman"/>
          <w:color w:val="1D2228"/>
          <w:szCs w:val="24"/>
        </w:rPr>
        <w:t xml:space="preserve"> για διευκόλυνση μιας άλλης συνοριακής πολιτικής ανοιχτ</w:t>
      </w:r>
      <w:r>
        <w:rPr>
          <w:rFonts w:eastAsia="Times New Roman"/>
          <w:color w:val="1D2228"/>
          <w:szCs w:val="24"/>
        </w:rPr>
        <w:t>ής.</w:t>
      </w:r>
    </w:p>
    <w:p w14:paraId="36767757"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Σε ό,τι αφορά τώρα τα θέματα που έθεσε με κάποιους τρόπους, εύσχημα, ο συνάδελφος κ. Κουμουτσάκος για το τι συμβαίνει στ</w:t>
      </w:r>
      <w:r>
        <w:rPr>
          <w:rFonts w:eastAsia="Times New Roman" w:cs="Times New Roman"/>
          <w:szCs w:val="24"/>
        </w:rPr>
        <w:t xml:space="preserve">ο Αιγαίο, στην Ανατολική Μεσόγειο, στις σχέσεις Ελλάδας και Τουρκίας, είναι σαφές ότι η στήριξη της Ελληνικής Δημοκρατίας προς την Κυπριακή Δημοκρατία είναι πλήρης, διαρκής και </w:t>
      </w:r>
      <w:proofErr w:type="spellStart"/>
      <w:r>
        <w:rPr>
          <w:rFonts w:eastAsia="Times New Roman" w:cs="Times New Roman"/>
          <w:szCs w:val="24"/>
        </w:rPr>
        <w:t>απροϋπόθετη</w:t>
      </w:r>
      <w:proofErr w:type="spellEnd"/>
      <w:r>
        <w:rPr>
          <w:rFonts w:eastAsia="Times New Roman" w:cs="Times New Roman"/>
          <w:szCs w:val="24"/>
        </w:rPr>
        <w:t>. Δεν χρειάζεται να το επαναλαμβάνουμε. Μάλλον χρειάζεται να το επαν</w:t>
      </w:r>
      <w:r>
        <w:rPr>
          <w:rFonts w:eastAsia="Times New Roman" w:cs="Times New Roman"/>
          <w:szCs w:val="24"/>
        </w:rPr>
        <w:t xml:space="preserve">αλαμβάνουμε. για να το ακούν οι συμπολίτες μας. </w:t>
      </w:r>
    </w:p>
    <w:p w14:paraId="36767758"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Είναι, επίσης, γνωστό ότι σ</w:t>
      </w:r>
      <w:r>
        <w:rPr>
          <w:rFonts w:eastAsia="Times New Roman" w:cs="Times New Roman"/>
          <w:szCs w:val="24"/>
        </w:rPr>
        <w:t>ε</w:t>
      </w:r>
      <w:r>
        <w:rPr>
          <w:rFonts w:eastAsia="Times New Roman" w:cs="Times New Roman"/>
          <w:szCs w:val="24"/>
        </w:rPr>
        <w:t xml:space="preserve"> αυτά τα τελευταία χρόνια από το 2015 έως σήμερα οι κυβερνήσεις της Αριστεράς επέδειξαν πρωτοφανή διπλωματική δραστηριότητα. Επέκτειναν την εξωτερική πολιτική σε πολλά πεδία και ε</w:t>
      </w:r>
      <w:r>
        <w:rPr>
          <w:rFonts w:eastAsia="Times New Roman" w:cs="Times New Roman"/>
          <w:szCs w:val="24"/>
        </w:rPr>
        <w:t xml:space="preserve">μβάθυναν σε άλλα πεδία, στα οποία υπήρχαν καλές εκκινήσεις. </w:t>
      </w:r>
      <w:proofErr w:type="spellStart"/>
      <w:r>
        <w:rPr>
          <w:rFonts w:eastAsia="Times New Roman" w:cs="Times New Roman"/>
          <w:szCs w:val="24"/>
        </w:rPr>
        <w:t>Ανεκτήθη</w:t>
      </w:r>
      <w:proofErr w:type="spellEnd"/>
      <w:r>
        <w:rPr>
          <w:rFonts w:eastAsia="Times New Roman" w:cs="Times New Roman"/>
          <w:szCs w:val="24"/>
        </w:rPr>
        <w:t xml:space="preserve"> διπλωματικό κεφάλαιο και μέσα από την ολοκλήρωση της διαπραγμάτευσης και την έξοδο από το μνημόνιο. Ανακτήθηκε ένα μεγάλο μέρος του </w:t>
      </w:r>
      <w:proofErr w:type="spellStart"/>
      <w:r>
        <w:rPr>
          <w:rFonts w:eastAsia="Times New Roman" w:cs="Times New Roman"/>
          <w:szCs w:val="24"/>
        </w:rPr>
        <w:t>τρωθέντος</w:t>
      </w:r>
      <w:proofErr w:type="spellEnd"/>
      <w:r>
        <w:rPr>
          <w:rFonts w:eastAsia="Times New Roman" w:cs="Times New Roman"/>
          <w:szCs w:val="24"/>
        </w:rPr>
        <w:t xml:space="preserve"> </w:t>
      </w:r>
      <w:r>
        <w:rPr>
          <w:rFonts w:eastAsia="Times New Roman" w:cs="Times New Roman"/>
          <w:szCs w:val="24"/>
        </w:rPr>
        <w:lastRenderedPageBreak/>
        <w:t>κύρους της Ελληνικής Δημοκρατίας και του ελλη</w:t>
      </w:r>
      <w:r>
        <w:rPr>
          <w:rFonts w:eastAsia="Times New Roman" w:cs="Times New Roman"/>
          <w:szCs w:val="24"/>
        </w:rPr>
        <w:t>νικού λαού από τις συκοφαντίες των λαϊκίστικων φυλλάδων της Ευρώπης και λαϊκιστών πολιτικών, που συκοφάντησαν τον ελληνικό λαό και ασέλγησαν συχνά-πυκνά και με αφορμή και το προσφυγικό και άλλες διπλωματικές πρωτοβουλίες που πήρε η Ελλάδα, η Ελλάδα αυτήν τ</w:t>
      </w:r>
      <w:r>
        <w:rPr>
          <w:rFonts w:eastAsia="Times New Roman" w:cs="Times New Roman"/>
          <w:szCs w:val="24"/>
        </w:rPr>
        <w:t>η στιγμή μπορεί να μην είναι αρεστή σε κάποιους κύκλους ευρωπαϊκών κρατών, στους αντιδραστικούς κύκλους, αλλά λογαριάζουν την Ελλάδα, την σέβονται. Πρωτοστάτησε στις μεγάλες συμμαχίες και στην προοδευτική Ευρώπη και στη νότια Ευρώπη με ουσιαστικές παρεμβάσ</w:t>
      </w:r>
      <w:r>
        <w:rPr>
          <w:rFonts w:eastAsia="Times New Roman" w:cs="Times New Roman"/>
          <w:szCs w:val="24"/>
        </w:rPr>
        <w:t xml:space="preserve">εις και εν τέλει, αυτοί που είναι εγκλωβισμένοι είναι οι άνθρωποι οι οποίοι εγκατέλειψαν τις πολιτικές τους θέσεις, τις πολιτικές επεξεργασίες πολλών ετών από διαδοχικές ελληνικές κυβερνήσεις και βρέθηκαν -για λόγους που </w:t>
      </w:r>
      <w:r>
        <w:rPr>
          <w:rFonts w:eastAsia="Times New Roman" w:cs="Times New Roman"/>
          <w:szCs w:val="24"/>
        </w:rPr>
        <w:t xml:space="preserve">οι </w:t>
      </w:r>
      <w:r>
        <w:rPr>
          <w:rFonts w:eastAsia="Times New Roman" w:cs="Times New Roman"/>
          <w:szCs w:val="24"/>
        </w:rPr>
        <w:t xml:space="preserve">ίδιοι καταλαβαίνουν, αλλά εμείς </w:t>
      </w:r>
      <w:r>
        <w:rPr>
          <w:rFonts w:eastAsia="Times New Roman" w:cs="Times New Roman"/>
          <w:szCs w:val="24"/>
        </w:rPr>
        <w:t>απ’ έξω μπορούμε να τους εκλάβουμε ως ρηχή δημαγωγία- στα σκαλάκια της Πλατείας Συντάγματος, χωρίς κα</w:t>
      </w:r>
      <w:r>
        <w:rPr>
          <w:rFonts w:eastAsia="Times New Roman" w:cs="Times New Roman"/>
          <w:szCs w:val="24"/>
        </w:rPr>
        <w:t>μ</w:t>
      </w:r>
      <w:r>
        <w:rPr>
          <w:rFonts w:eastAsia="Times New Roman" w:cs="Times New Roman"/>
          <w:szCs w:val="24"/>
        </w:rPr>
        <w:t xml:space="preserve">μία πολιτική, διαψεύδοντας τον εαυτό τους, διαψεύδοντας τις διεθνείς διακηρύξεις, τους διεθνείς οργανισμούς, να δημαγωγούν μαζί με τα στοιχεία που </w:t>
      </w:r>
      <w:r>
        <w:rPr>
          <w:rFonts w:eastAsia="Times New Roman" w:cs="Times New Roman"/>
          <w:szCs w:val="24"/>
        </w:rPr>
        <w:lastRenderedPageBreak/>
        <w:t xml:space="preserve">έκαναν </w:t>
      </w:r>
      <w:r>
        <w:rPr>
          <w:rFonts w:eastAsia="Times New Roman" w:cs="Times New Roman"/>
          <w:szCs w:val="24"/>
        </w:rPr>
        <w:t xml:space="preserve">«ντου» εναντίον του </w:t>
      </w:r>
      <w:r>
        <w:rPr>
          <w:rFonts w:eastAsia="Times New Roman" w:cs="Times New Roman"/>
          <w:szCs w:val="24"/>
        </w:rPr>
        <w:t>ε</w:t>
      </w:r>
      <w:r>
        <w:rPr>
          <w:rFonts w:eastAsia="Times New Roman" w:cs="Times New Roman"/>
          <w:szCs w:val="24"/>
        </w:rPr>
        <w:t>λληνικού Κοινοβουλίου, με ακραία στοιχεία, τα οποία ουδείς τα υιοθετεί, πλην κάποιων πολιτικών, οι οποίοι ήταν οι πρώτοι που υπέγραψαν για το όνομα της Μακεδονίας το 1991-1992.</w:t>
      </w:r>
    </w:p>
    <w:p w14:paraId="3676775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Αυτά είναι τα ιστορικά γεγονότα. Εύχομαι, όπως το ΚΙΝΑΛ υπ</w:t>
      </w:r>
      <w:r>
        <w:rPr>
          <w:rFonts w:eastAsia="Times New Roman" w:cs="Times New Roman"/>
          <w:szCs w:val="24"/>
        </w:rPr>
        <w:t>ερνικά τους δισταγμούς…</w:t>
      </w:r>
    </w:p>
    <w:p w14:paraId="3676775A"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ΔΗΜΗΤΡΙΟΣ ΚΑΡΡΑΣ:</w:t>
      </w:r>
      <w:r>
        <w:rPr>
          <w:rFonts w:eastAsia="Times New Roman" w:cs="Times New Roman"/>
          <w:szCs w:val="24"/>
        </w:rPr>
        <w:t xml:space="preserve"> Μη διαστρέφετε τα όσα είπα.</w:t>
      </w:r>
    </w:p>
    <w:p w14:paraId="3676775B"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…τους θεμιτούς και αποδεκτούς ενός συλλογισμού στην </w:t>
      </w:r>
      <w:r>
        <w:rPr>
          <w:rFonts w:eastAsia="Times New Roman" w:cs="Times New Roman"/>
          <w:szCs w:val="24"/>
        </w:rPr>
        <w:t>ε</w:t>
      </w:r>
      <w:r>
        <w:rPr>
          <w:rFonts w:eastAsia="Times New Roman" w:cs="Times New Roman"/>
          <w:szCs w:val="24"/>
        </w:rPr>
        <w:t>πιτροπή και τώρα αναπτύσσει ένα πολιτικό σκεπτικό, επικροτώ αυτή τη στάση. Είναι πολιτική στάση, με πολιτικά επιχειρήματα. Εύχομαι και οι άλλες πολιτικές δυνάμεις, οι οποίες βρέθηκαν στον αντίποδα των δικών τους θέσεων και των ελληνικών επεξεργασιών εξωτερ</w:t>
      </w:r>
      <w:r>
        <w:rPr>
          <w:rFonts w:eastAsia="Times New Roman" w:cs="Times New Roman"/>
          <w:szCs w:val="24"/>
        </w:rPr>
        <w:t>ικής πολιτικής, να καταλάβουν τι σημαίνει πολιτική ανοικτών συνόρων, πολιτική ανάπτυξης και πολιτική εστίασης των δυνάμεων της χώρας εκεί που πρέπει να κοιτάμε. Δεν είναι αντίπαλος η Βόρειος Μακεδονία. Δεν είναι αντίπαλοι αυτοί οι άνθρωποι, οι οποίοι αισθά</w:t>
      </w:r>
      <w:r>
        <w:rPr>
          <w:rFonts w:eastAsia="Times New Roman" w:cs="Times New Roman"/>
          <w:szCs w:val="24"/>
        </w:rPr>
        <w:t xml:space="preserve">νονται στην καρδιά τους Έλληνες και φιλέλληνες, άνθρωποι </w:t>
      </w:r>
      <w:r>
        <w:rPr>
          <w:rFonts w:eastAsia="Times New Roman" w:cs="Times New Roman"/>
          <w:szCs w:val="24"/>
        </w:rPr>
        <w:lastRenderedPageBreak/>
        <w:t>με τους οποίους ζούμε και θα ζούμε τα επόμενα χρόνια. Αλλού είναι η ανησυχία, αλλού είναι οι κίνδυνοι, εκεί πρέπει να επικεντρωθούμε και εκεί είμαστε επικεντρωμένοι.</w:t>
      </w:r>
    </w:p>
    <w:p w14:paraId="3676775C"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 γι</w:t>
      </w:r>
      <w:r>
        <w:rPr>
          <w:rFonts w:eastAsia="Times New Roman" w:cs="Times New Roman"/>
          <w:szCs w:val="24"/>
        </w:rPr>
        <w:t>α την ανοχή σας.</w:t>
      </w:r>
    </w:p>
    <w:p w14:paraId="3676775D"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ζητώ τον λόγο για δυο λεπτά. </w:t>
      </w:r>
    </w:p>
    <w:p w14:paraId="3676775E"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Κεφαλογιάννη, για να συνεννοηθούμε, από τη Νέα Δημοκρατία πήραν τρεις ομιλητές τον λόγο. Δηλαδή, όποιος περνά θα μιλά; Δε</w:t>
      </w:r>
      <w:r>
        <w:rPr>
          <w:rFonts w:eastAsia="Times New Roman" w:cs="Times New Roman"/>
          <w:szCs w:val="24"/>
        </w:rPr>
        <w:t>ν γίνεται αυτό.</w:t>
      </w:r>
    </w:p>
    <w:p w14:paraId="3676775F"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ως Κοινοβουλευτικός Εκπρόσωπος </w:t>
      </w:r>
      <w:r>
        <w:rPr>
          <w:rFonts w:eastAsia="Times New Roman" w:cs="Times New Roman"/>
          <w:szCs w:val="24"/>
        </w:rPr>
        <w:t xml:space="preserve">ζητώ </w:t>
      </w:r>
      <w:r>
        <w:rPr>
          <w:rFonts w:eastAsia="Times New Roman" w:cs="Times New Roman"/>
          <w:szCs w:val="24"/>
        </w:rPr>
        <w:t xml:space="preserve">τον λόγο για δύο λεπτά. </w:t>
      </w:r>
    </w:p>
    <w:p w14:paraId="36767760"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 πείτε κάτι και σ</w:t>
      </w:r>
      <w:r>
        <w:rPr>
          <w:rFonts w:eastAsia="Times New Roman" w:cs="Times New Roman"/>
          <w:szCs w:val="24"/>
        </w:rPr>
        <w:t>ε</w:t>
      </w:r>
      <w:r>
        <w:rPr>
          <w:rFonts w:eastAsia="Times New Roman" w:cs="Times New Roman"/>
          <w:szCs w:val="24"/>
        </w:rPr>
        <w:t xml:space="preserve"> αυτό, που δεν το είπαν οι συνάδελφοί σας;</w:t>
      </w:r>
    </w:p>
    <w:p w14:paraId="36767761"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Βεβαίως και</w:t>
      </w:r>
      <w:r>
        <w:rPr>
          <w:rFonts w:eastAsia="Times New Roman" w:cs="Times New Roman"/>
          <w:szCs w:val="24"/>
        </w:rPr>
        <w:t xml:space="preserve"> για να απαντήσω και στον κ. </w:t>
      </w:r>
      <w:proofErr w:type="spellStart"/>
      <w:r>
        <w:rPr>
          <w:rFonts w:eastAsia="Times New Roman" w:cs="Times New Roman"/>
          <w:szCs w:val="24"/>
        </w:rPr>
        <w:t>Ξυδάκη</w:t>
      </w:r>
      <w:proofErr w:type="spellEnd"/>
      <w:r>
        <w:rPr>
          <w:rFonts w:eastAsia="Times New Roman" w:cs="Times New Roman"/>
          <w:szCs w:val="24"/>
        </w:rPr>
        <w:t xml:space="preserve">. Το ζητώ για την ισότητα των όπλων, κυρία Πρόεδρε. </w:t>
      </w:r>
    </w:p>
    <w:p w14:paraId="36767762"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δεν μπορώ πλέον να το ελέγξω αυτό. </w:t>
      </w:r>
    </w:p>
    <w:p w14:paraId="36767763"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Εσείς, κύριε Καρρά, δεν είστε Κοινοβουλευτικός. </w:t>
      </w:r>
    </w:p>
    <w:p w14:paraId="36767764"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w:t>
      </w:r>
      <w:r>
        <w:rPr>
          <w:rFonts w:eastAsia="Times New Roman" w:cs="Times New Roman"/>
          <w:szCs w:val="24"/>
        </w:rPr>
        <w:t xml:space="preserve">ίμαι εισηγητής. </w:t>
      </w:r>
    </w:p>
    <w:p w14:paraId="36767765"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Ως εισηγητής μιλήσατε και με το παραπάνω. </w:t>
      </w:r>
    </w:p>
    <w:p w14:paraId="36767766"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Κυρία Πρόεδρε, ξέρετε ότι, όταν μιλώ, είμαι τηλεγραφικός όσον αφορά τον χρόνο μου.</w:t>
      </w:r>
    </w:p>
    <w:p w14:paraId="36767767"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w:t>
      </w:r>
      <w:r>
        <w:rPr>
          <w:rFonts w:eastAsia="Times New Roman" w:cs="Times New Roman"/>
          <w:szCs w:val="24"/>
        </w:rPr>
        <w:t xml:space="preserve">ριε Κεφαλογιάννη, έχετε τον λόγο. Πείτε τα τηλεγραφικώς, για να τα δούμε. </w:t>
      </w:r>
    </w:p>
    <w:p w14:paraId="36767768"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Κατ’ αρχάς, θα ξεκινήσω με δύο παρατηρήσεις σε σχέση με αυτά που άκουσα από τον συνάδελφο κ. </w:t>
      </w:r>
      <w:proofErr w:type="spellStart"/>
      <w:r>
        <w:rPr>
          <w:rFonts w:eastAsia="Times New Roman" w:cs="Times New Roman"/>
          <w:szCs w:val="24"/>
        </w:rPr>
        <w:t>Ξυδάκη</w:t>
      </w:r>
      <w:proofErr w:type="spellEnd"/>
      <w:r>
        <w:rPr>
          <w:rFonts w:eastAsia="Times New Roman" w:cs="Times New Roman"/>
          <w:szCs w:val="24"/>
        </w:rPr>
        <w:t>, ο οποίος εν τη ρύμη του λόγου του είπε ότι πράγματι εδώ κ</w:t>
      </w:r>
      <w:r>
        <w:rPr>
          <w:rFonts w:eastAsia="Times New Roman" w:cs="Times New Roman"/>
          <w:szCs w:val="24"/>
        </w:rPr>
        <w:t>αι πάρα πολλά χρόνια υπήρχε η πολιτική ανοιχτών συνόρων μεταξύ των δύο χωρών. Νομίζω ότι μας δημιουργούνται εύλογα ερωτήματα και εν τέλει καταρρίπτεται και ένα από τα βασικά επιχειρήματα της Κυβέρνησης ΣΥΡΙΖΑ για το καλό της Συμφωνίας των Πρεσπών. Εάν πράγ</w:t>
      </w:r>
      <w:r>
        <w:rPr>
          <w:rFonts w:eastAsia="Times New Roman" w:cs="Times New Roman"/>
          <w:szCs w:val="24"/>
        </w:rPr>
        <w:t>ματι και όντως έτσι ήταν η πολιτική των ανοιχτών συνόρων, τότε αντιλαμβανόμαστε όλοι ότι για τη Συμφωνία των Πρεσπών ένα από τα βασικά επιχειρήματα της Κυβέρνησης, ότι δήθεν αυτή θα δημιουργήσει καλύτερες συνθήκες, καταρρίπτεται.</w:t>
      </w:r>
    </w:p>
    <w:p w14:paraId="3676776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Κατά δεύτερον, άκουσα για </w:t>
      </w:r>
      <w:r>
        <w:rPr>
          <w:rFonts w:eastAsia="Times New Roman" w:cs="Times New Roman"/>
          <w:szCs w:val="24"/>
        </w:rPr>
        <w:t xml:space="preserve">άλλη μια φορά -με έναν εύσχημο τρόπο το έθεσε ο κ. </w:t>
      </w:r>
      <w:proofErr w:type="spellStart"/>
      <w:r>
        <w:rPr>
          <w:rFonts w:eastAsia="Times New Roman" w:cs="Times New Roman"/>
          <w:szCs w:val="24"/>
        </w:rPr>
        <w:t>Ξυδάκης</w:t>
      </w:r>
      <w:proofErr w:type="spellEnd"/>
      <w:r>
        <w:rPr>
          <w:rFonts w:eastAsia="Times New Roman" w:cs="Times New Roman"/>
          <w:szCs w:val="24"/>
        </w:rPr>
        <w:t xml:space="preserve">- περί συμπόρευσης κάποιων δυνάμεων όσον αφορά το συγκεκριμένο ζήτημα με τη Χρυσή Αυγή. </w:t>
      </w:r>
    </w:p>
    <w:p w14:paraId="3676776A"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Θυμίζω ότι ο ΣΥΡΙΖΑ σε πάρα πολλές των περιπτώσεων πολιτικά συμπορεύτηκε με τη Χρυσή Αυγή, όπως τον Δεκέμβριο</w:t>
      </w:r>
      <w:r>
        <w:rPr>
          <w:rFonts w:eastAsia="Times New Roman" w:cs="Times New Roman"/>
          <w:szCs w:val="24"/>
        </w:rPr>
        <w:t xml:space="preserve"> του 2014, όταν δεν υπερψήφισαν τότε για Πρόεδρο της Δημοκρατίας τον κ. Δήμα. Συμπορεύτηκαν μαζί στο δημοψήφισμα του Ιουλίου του 2015, συμπορεύτηκαν μαζί όταν Βουλευτές από τον ΣΥΡΙΖΑ, από τους Ανεξάρτητους Έλληνες και από τη Χρυσή Αυγή, μόνο αυτοί παραστά</w:t>
      </w:r>
      <w:r>
        <w:rPr>
          <w:rFonts w:eastAsia="Times New Roman" w:cs="Times New Roman"/>
          <w:szCs w:val="24"/>
        </w:rPr>
        <w:t>θηκαν στη συνεδρίαση της Επιτροπής Εξωτερικών και Άμυνας στο Καστελόριζο τον Δεκέμβριο του 2016. Υπήρχε μια περίεργη, επίσης, σύμπτωση στην υπερψήφιση της κ. Θάνου ως Προέδρου της Επιτροπής Ανταγωνισμού.</w:t>
      </w:r>
    </w:p>
    <w:p w14:paraId="3676776B"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Δεν χρειάζονταν οι ψήφοι της </w:t>
      </w:r>
      <w:r>
        <w:rPr>
          <w:rFonts w:eastAsia="Times New Roman" w:cs="Times New Roman"/>
          <w:szCs w:val="24"/>
        </w:rPr>
        <w:t>Χρυσής Αυγής, για να εκλεγεί.</w:t>
      </w:r>
    </w:p>
    <w:p w14:paraId="3676776C" w14:textId="77777777" w:rsidR="009F2CC8" w:rsidRDefault="00807E12">
      <w:pPr>
        <w:spacing w:line="600" w:lineRule="auto"/>
        <w:ind w:firstLine="720"/>
        <w:jc w:val="both"/>
        <w:rPr>
          <w:rFonts w:eastAsia="Times New Roman" w:cs="Times New Roman"/>
          <w:b/>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Αφήστε, δεν έχουν νόημα όλα αυτά. </w:t>
      </w:r>
      <w:r>
        <w:rPr>
          <w:rFonts w:eastAsia="Times New Roman" w:cs="Times New Roman"/>
          <w:b/>
          <w:szCs w:val="24"/>
        </w:rPr>
        <w:t xml:space="preserve"> </w:t>
      </w:r>
    </w:p>
    <w:p w14:paraId="3676776D"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Τα </w:t>
      </w:r>
      <w:r>
        <w:rPr>
          <w:rFonts w:eastAsia="Times New Roman" w:cs="Times New Roman"/>
          <w:szCs w:val="24"/>
          <w:lang w:val="en-US"/>
        </w:rPr>
        <w:t>fake</w:t>
      </w:r>
      <w:r w:rsidRPr="0072780B">
        <w:rPr>
          <w:rFonts w:eastAsia="Times New Roman" w:cs="Times New Roman"/>
          <w:szCs w:val="24"/>
        </w:rPr>
        <w:t xml:space="preserve"> </w:t>
      </w:r>
      <w:r>
        <w:rPr>
          <w:rFonts w:eastAsia="Times New Roman" w:cs="Times New Roman"/>
          <w:szCs w:val="24"/>
          <w:lang w:val="en-US"/>
        </w:rPr>
        <w:t>news</w:t>
      </w:r>
      <w:r w:rsidRPr="0072780B">
        <w:rPr>
          <w:rFonts w:eastAsia="Times New Roman" w:cs="Times New Roman"/>
          <w:szCs w:val="24"/>
        </w:rPr>
        <w:t xml:space="preserve"> </w:t>
      </w:r>
      <w:r>
        <w:rPr>
          <w:rFonts w:eastAsia="Times New Roman" w:cs="Times New Roman"/>
          <w:szCs w:val="24"/>
        </w:rPr>
        <w:t xml:space="preserve">των σκανδαλοθηρικών </w:t>
      </w:r>
      <w:r>
        <w:rPr>
          <w:rFonts w:eastAsia="Times New Roman" w:cs="Times New Roman"/>
          <w:szCs w:val="24"/>
          <w:lang w:val="en-US"/>
        </w:rPr>
        <w:t>sites</w:t>
      </w:r>
      <w:r>
        <w:rPr>
          <w:rFonts w:eastAsia="Times New Roman" w:cs="Times New Roman"/>
          <w:szCs w:val="24"/>
        </w:rPr>
        <w:t xml:space="preserve"> θα επαναλαμβάνετε;</w:t>
      </w:r>
    </w:p>
    <w:p w14:paraId="3676776E"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Μισό λεπτό, κύριε </w:t>
      </w:r>
      <w:proofErr w:type="spellStart"/>
      <w:r>
        <w:rPr>
          <w:rFonts w:eastAsia="Times New Roman" w:cs="Times New Roman"/>
          <w:szCs w:val="24"/>
        </w:rPr>
        <w:t>Ξυδάκη</w:t>
      </w:r>
      <w:proofErr w:type="spellEnd"/>
      <w:r>
        <w:rPr>
          <w:rFonts w:eastAsia="Times New Roman" w:cs="Times New Roman"/>
          <w:szCs w:val="24"/>
        </w:rPr>
        <w:t>. Ανοίξατε ένα θέμα…</w:t>
      </w:r>
    </w:p>
    <w:p w14:paraId="3676776F" w14:textId="77777777" w:rsidR="009F2CC8" w:rsidRDefault="00807E12">
      <w:pPr>
        <w:spacing w:line="600" w:lineRule="auto"/>
        <w:ind w:firstLine="720"/>
        <w:jc w:val="both"/>
        <w:rPr>
          <w:rFonts w:eastAsia="Times New Roman" w:cs="Times New Roman"/>
          <w:b/>
          <w:szCs w:val="24"/>
        </w:rPr>
      </w:pPr>
      <w:r w:rsidRPr="00755A51">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cs="Times New Roman"/>
          <w:szCs w:val="24"/>
        </w:rPr>
        <w:t>Τώρα θα μετράμε σε πόσα νομοσχέδια έχετε ψηφίσει μαζί; Κύριε Κεφαλογιάννη, είπαμε προεκλογική περίοδος, αλλά μην το ευτελίσουμε εντελώς.</w:t>
      </w:r>
      <w:r>
        <w:rPr>
          <w:rFonts w:eastAsia="Times New Roman" w:cs="Times New Roman"/>
          <w:b/>
          <w:szCs w:val="24"/>
        </w:rPr>
        <w:t xml:space="preserve"> </w:t>
      </w:r>
    </w:p>
    <w:p w14:paraId="36767770"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Ανοίξατε ένα θέμα…</w:t>
      </w:r>
    </w:p>
    <w:p w14:paraId="36767771"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Το 61% του δημ</w:t>
      </w:r>
      <w:r>
        <w:rPr>
          <w:rFonts w:eastAsia="Times New Roman" w:cs="Times New Roman"/>
          <w:szCs w:val="24"/>
        </w:rPr>
        <w:t xml:space="preserve">οψηφίσματος ήταν </w:t>
      </w:r>
      <w:proofErr w:type="spellStart"/>
      <w:r>
        <w:rPr>
          <w:rFonts w:eastAsia="Times New Roman" w:cs="Times New Roman"/>
          <w:szCs w:val="24"/>
        </w:rPr>
        <w:t>χρυσαυγίτες</w:t>
      </w:r>
      <w:proofErr w:type="spellEnd"/>
      <w:r>
        <w:rPr>
          <w:rFonts w:eastAsia="Times New Roman" w:cs="Times New Roman"/>
          <w:szCs w:val="24"/>
        </w:rPr>
        <w:t>;</w:t>
      </w:r>
    </w:p>
    <w:p w14:paraId="36767772"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Ανοίξατε ένα θέμα, δεν το άνοιξα εγώ και οφείλονται κάποιες απαντήσεις. </w:t>
      </w:r>
    </w:p>
    <w:p w14:paraId="36767773"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Δεν άνοιξα κανένα θέμα.</w:t>
      </w:r>
    </w:p>
    <w:p w14:paraId="36767774"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Εάν πάμε σ’ αυτήν τη λογική μπορώ να σας πω πλείστες των περιπτώσ</w:t>
      </w:r>
      <w:r>
        <w:rPr>
          <w:rFonts w:eastAsia="Times New Roman" w:cs="Times New Roman"/>
          <w:szCs w:val="24"/>
        </w:rPr>
        <w:t>εων που υπήρχε αυτή η συμπόρευση.</w:t>
      </w:r>
    </w:p>
    <w:p w14:paraId="36767775"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Κλείνω με τα του νομοσχεδίου. Θα πω ότι στην ουσία πρόκειται για μια προχειρότητα, μια βιασύνη νομοθέτησης. Για τις πολιτικές σκοπιμότητες μίλησαν τόσο ο κ. Κουμουτσάκος, ο </w:t>
      </w:r>
      <w:r>
        <w:rPr>
          <w:rFonts w:eastAsia="Times New Roman" w:cs="Times New Roman"/>
          <w:szCs w:val="24"/>
        </w:rPr>
        <w:t xml:space="preserve">εισηγητής </w:t>
      </w:r>
      <w:r>
        <w:rPr>
          <w:rFonts w:eastAsia="Times New Roman" w:cs="Times New Roman"/>
          <w:szCs w:val="24"/>
        </w:rPr>
        <w:t xml:space="preserve">μας, όσο και ο κ. Αθανασίου, </w:t>
      </w:r>
      <w:r>
        <w:rPr>
          <w:rFonts w:eastAsia="Times New Roman" w:cs="Times New Roman"/>
          <w:szCs w:val="24"/>
        </w:rPr>
        <w:lastRenderedPageBreak/>
        <w:t xml:space="preserve">αλλά θέλω </w:t>
      </w:r>
      <w:r>
        <w:rPr>
          <w:rFonts w:eastAsia="Times New Roman" w:cs="Times New Roman"/>
          <w:szCs w:val="24"/>
        </w:rPr>
        <w:t xml:space="preserve">να επισημάνω, κυρία Πρόεδρε, δυο πράγματα, εάν δει κανείς, για παράδειγμα, το σχέδιο νόμου που αφορά τους </w:t>
      </w:r>
      <w:r>
        <w:rPr>
          <w:rFonts w:eastAsia="Times New Roman" w:cs="Times New Roman"/>
          <w:szCs w:val="24"/>
        </w:rPr>
        <w:t xml:space="preserve">Πρόμαχους </w:t>
      </w:r>
      <w:r>
        <w:rPr>
          <w:rFonts w:eastAsia="Times New Roman" w:cs="Times New Roman"/>
          <w:szCs w:val="24"/>
        </w:rPr>
        <w:t xml:space="preserve">και το </w:t>
      </w:r>
      <w:proofErr w:type="spellStart"/>
      <w:r>
        <w:rPr>
          <w:rFonts w:eastAsia="Times New Roman" w:cs="Times New Roman"/>
          <w:szCs w:val="24"/>
        </w:rPr>
        <w:t>Μάιντεν</w:t>
      </w:r>
      <w:proofErr w:type="spellEnd"/>
      <w:r>
        <w:rPr>
          <w:rFonts w:eastAsia="Times New Roman" w:cs="Times New Roman"/>
          <w:szCs w:val="24"/>
        </w:rPr>
        <w:t>. Γιατί, ξέρετε, η βασική μας αποστολή εδώ πέρα είναι να είμαστε νομοθέτες και πρέπει να βλέπουμε και την αρτιότητα των νομοθε</w:t>
      </w:r>
      <w:r>
        <w:rPr>
          <w:rFonts w:eastAsia="Times New Roman" w:cs="Times New Roman"/>
          <w:szCs w:val="24"/>
        </w:rPr>
        <w:t xml:space="preserve">τημάτων. Ξεκινά κανείς, διαβάζει το πρώτο άρθρο, τελειώνει το άρθρο 1 που λέει για το κείμενο της </w:t>
      </w:r>
      <w:r>
        <w:rPr>
          <w:rFonts w:eastAsia="Times New Roman" w:cs="Times New Roman"/>
          <w:szCs w:val="24"/>
        </w:rPr>
        <w:t xml:space="preserve">συμφωνίας </w:t>
      </w:r>
      <w:r>
        <w:rPr>
          <w:rFonts w:eastAsia="Times New Roman" w:cs="Times New Roman"/>
          <w:szCs w:val="24"/>
        </w:rPr>
        <w:t xml:space="preserve">και όταν πάει να κοιτάξει κανείς το κείμενο της </w:t>
      </w:r>
      <w:r>
        <w:rPr>
          <w:rFonts w:eastAsia="Times New Roman" w:cs="Times New Roman"/>
          <w:szCs w:val="24"/>
        </w:rPr>
        <w:t>συμφωνίας</w:t>
      </w:r>
      <w:r>
        <w:rPr>
          <w:rFonts w:eastAsia="Times New Roman" w:cs="Times New Roman"/>
          <w:szCs w:val="24"/>
        </w:rPr>
        <w:t xml:space="preserve">, δεν υπάρχει </w:t>
      </w:r>
      <w:r>
        <w:rPr>
          <w:rFonts w:eastAsia="Times New Roman" w:cs="Times New Roman"/>
          <w:szCs w:val="24"/>
        </w:rPr>
        <w:t>συμφωνία</w:t>
      </w:r>
      <w:r>
        <w:rPr>
          <w:rFonts w:eastAsia="Times New Roman" w:cs="Times New Roman"/>
          <w:szCs w:val="24"/>
        </w:rPr>
        <w:t>, αλλά υπάρχει μετά το κείμενο του νομοθετήματος. Εάν πάει κανείς στη</w:t>
      </w:r>
      <w:r>
        <w:rPr>
          <w:rFonts w:eastAsia="Times New Roman" w:cs="Times New Roman"/>
          <w:szCs w:val="24"/>
        </w:rPr>
        <w:t xml:space="preserve">ν </w:t>
      </w:r>
      <w:r>
        <w:rPr>
          <w:rFonts w:eastAsia="Times New Roman" w:cs="Times New Roman"/>
          <w:szCs w:val="24"/>
        </w:rPr>
        <w:t xml:space="preserve">έκθεση </w:t>
      </w:r>
      <w:r>
        <w:rPr>
          <w:rFonts w:eastAsia="Times New Roman" w:cs="Times New Roman"/>
          <w:szCs w:val="24"/>
        </w:rPr>
        <w:t xml:space="preserve">του Γενικού Λογιστηρίου του Κράτους, σε πλείστες των περιπτώσεων θα δει ότι δεν υπάρχει συγκεκριμένη αναφορά σε δαπάνες που δημιουργούνται απ’ αυτήν τη </w:t>
      </w:r>
      <w:r>
        <w:rPr>
          <w:rFonts w:eastAsia="Times New Roman" w:cs="Times New Roman"/>
          <w:szCs w:val="24"/>
        </w:rPr>
        <w:t>συμφωνία</w:t>
      </w:r>
      <w:r>
        <w:rPr>
          <w:rFonts w:eastAsia="Times New Roman" w:cs="Times New Roman"/>
          <w:szCs w:val="24"/>
        </w:rPr>
        <w:t xml:space="preserve">. Το ίδιο ισχύει, βεβαίως, και για το άλλο σχέδιο νόμου, που επίσης στην </w:t>
      </w:r>
      <w:r>
        <w:rPr>
          <w:rFonts w:eastAsia="Times New Roman" w:cs="Times New Roman"/>
          <w:szCs w:val="24"/>
        </w:rPr>
        <w:t xml:space="preserve">έκθεση </w:t>
      </w:r>
      <w:r>
        <w:rPr>
          <w:rFonts w:eastAsia="Times New Roman" w:cs="Times New Roman"/>
          <w:szCs w:val="24"/>
        </w:rPr>
        <w:t>του Γεν</w:t>
      </w:r>
      <w:r>
        <w:rPr>
          <w:rFonts w:eastAsia="Times New Roman" w:cs="Times New Roman"/>
          <w:szCs w:val="24"/>
        </w:rPr>
        <w:t>ικού Λογιστηρίου του Κράτους δεν υπάρχει συγκεκριμένη αναφορά σε δαπάνες οι οποίες προκαλούνται.</w:t>
      </w:r>
    </w:p>
    <w:p w14:paraId="36767776" w14:textId="77777777" w:rsidR="009F2CC8" w:rsidRDefault="00807E12">
      <w:pPr>
        <w:spacing w:line="600" w:lineRule="auto"/>
        <w:ind w:firstLine="720"/>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Θα τα πληρώσει η Βόρεια Μακεδονία τα φυλάκια; </w:t>
      </w:r>
    </w:p>
    <w:p w14:paraId="36767777"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w:t>
      </w:r>
      <w:r>
        <w:rPr>
          <w:rFonts w:eastAsia="Times New Roman" w:cs="Times New Roman"/>
          <w:szCs w:val="24"/>
        </w:rPr>
        <w:t xml:space="preserve">Όχι, αναφέρομαι όσον αφορά τα έξοδα τα οποία </w:t>
      </w:r>
      <w:r>
        <w:rPr>
          <w:rFonts w:eastAsia="Times New Roman" w:cs="Times New Roman"/>
          <w:szCs w:val="24"/>
        </w:rPr>
        <w:t xml:space="preserve">θα έχουν οι σταθμοί από την πλευρά της ελληνικής επικράτειας. </w:t>
      </w:r>
    </w:p>
    <w:p w14:paraId="36767778"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Το λέω αυτό και κλείνω με αυτό, διότι φαίνεται για άλλη μια φορά ότι θέλετε να φέρετε αυτά τα δυο νομοθετήματα άρον-άρον, λίγες μέρες πριν από τις εκλογές, για τις πολιτικές σκοπιμότητες, στις </w:t>
      </w:r>
      <w:r>
        <w:rPr>
          <w:rFonts w:eastAsia="Times New Roman" w:cs="Times New Roman"/>
          <w:szCs w:val="24"/>
        </w:rPr>
        <w:t>οποίες αναφέρθηκαν και οι συνάδελφοι και δυστυχώς, ακόμα και σ’ ένα τόσο μικρό νομοθέτημα σε έκταση υπάρχουν τόσες πολλές προχειρότητες.</w:t>
      </w:r>
    </w:p>
    <w:p w14:paraId="3676777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Ευχαριστώ πολύ.</w:t>
      </w:r>
    </w:p>
    <w:p w14:paraId="3676777A"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Κυρία Πρόεδρε, ζητώ τον λόγο.</w:t>
      </w:r>
    </w:p>
    <w:p w14:paraId="3676777B"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Κυρία Πρόεδρε, θα μου δώσετε</w:t>
      </w:r>
      <w:r>
        <w:rPr>
          <w:rFonts w:eastAsia="Times New Roman" w:cs="Times New Roman"/>
          <w:szCs w:val="24"/>
        </w:rPr>
        <w:t xml:space="preserve"> τον λόγο επί του Κανονισμού</w:t>
      </w:r>
      <w:r>
        <w:rPr>
          <w:rFonts w:eastAsia="Times New Roman" w:cs="Times New Roman"/>
          <w:szCs w:val="24"/>
        </w:rPr>
        <w:t>.</w:t>
      </w:r>
    </w:p>
    <w:p w14:paraId="3676777C"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Όχι, όχι. Τελείωσε! Έχετε εκμεταλλευτεί την ανεκτικότητά μου. Είστε εισηγητής, δεν έχετε το δικαίωμα δευτερολογίας. Το ίδιο και εσείς. Τέλος!</w:t>
      </w:r>
    </w:p>
    <w:p w14:paraId="3676777D"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 xml:space="preserve">ΔΗΜΗΤΡΙΟΣ ΚΑΡΡΑΣ: </w:t>
      </w:r>
      <w:r>
        <w:rPr>
          <w:rFonts w:eastAsia="Times New Roman" w:cs="Times New Roman"/>
          <w:szCs w:val="24"/>
        </w:rPr>
        <w:t xml:space="preserve">Παραβιάζετε τον Κανονισμό, κυρία Πρόεδρε. </w:t>
      </w:r>
    </w:p>
    <w:p w14:paraId="3676777E" w14:textId="77777777" w:rsidR="009F2CC8" w:rsidRDefault="00807E12">
      <w:pPr>
        <w:spacing w:line="600" w:lineRule="auto"/>
        <w:ind w:firstLine="720"/>
        <w:jc w:val="both"/>
        <w:rPr>
          <w:rFonts w:eastAsia="Times New Roman" w:cs="Times New Roman"/>
          <w:szCs w:val="24"/>
        </w:rPr>
      </w:pPr>
      <w:r w:rsidRPr="00755A51">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Θα δώσω τον λόγο στην Υπουργό Εξωτερικών.</w:t>
      </w:r>
    </w:p>
    <w:p w14:paraId="3676777F"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Θα πάρω τον λόγο επί προσωπικού μετά. </w:t>
      </w:r>
    </w:p>
    <w:p w14:paraId="36767780"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Όχι, όχι. Μετανιώνω για τη δ</w:t>
      </w:r>
      <w:r>
        <w:rPr>
          <w:rFonts w:eastAsia="Times New Roman" w:cs="Times New Roman"/>
          <w:szCs w:val="24"/>
        </w:rPr>
        <w:t>ιαδικασία που κράτησα. Τελείωσε, δεν ακούω κανέναν!</w:t>
      </w:r>
    </w:p>
    <w:p w14:paraId="36767781"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πέντε λεπτά. </w:t>
      </w:r>
    </w:p>
    <w:p w14:paraId="36767782" w14:textId="77777777" w:rsidR="009F2CC8" w:rsidRDefault="00807E1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6767783"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Εξωτερικών): </w:t>
      </w:r>
      <w:r>
        <w:rPr>
          <w:rFonts w:eastAsia="Times New Roman" w:cs="Times New Roman"/>
          <w:szCs w:val="24"/>
        </w:rPr>
        <w:t>Επειδή έχω μόνο πέντε λεπτά, ήδη μετράει ο χρόνος μου και σας παρα</w:t>
      </w:r>
      <w:r>
        <w:rPr>
          <w:rFonts w:eastAsia="Times New Roman" w:cs="Times New Roman"/>
          <w:szCs w:val="24"/>
        </w:rPr>
        <w:t>καλώ μην μου τρώτε τον χρόνο.</w:t>
      </w:r>
    </w:p>
    <w:p w14:paraId="36767784"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Μετά την Υπουργό, θα πάρω τον λόγο επί προσωπικού. Το δικαιούμαι βάσει Κανονισμού.</w:t>
      </w:r>
    </w:p>
    <w:p w14:paraId="36767785"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Ποιο είναι το προσωπικό;</w:t>
      </w:r>
    </w:p>
    <w:p w14:paraId="36767786" w14:textId="77777777" w:rsidR="009F2CC8" w:rsidRDefault="00807E12">
      <w:pPr>
        <w:spacing w:line="600" w:lineRule="auto"/>
        <w:ind w:firstLine="720"/>
        <w:jc w:val="both"/>
        <w:rPr>
          <w:rFonts w:eastAsia="Times New Roman" w:cs="Times New Roman"/>
          <w:szCs w:val="24"/>
        </w:rPr>
      </w:pPr>
      <w:r w:rsidRPr="00755A51">
        <w:rPr>
          <w:rFonts w:eastAsia="Times New Roman" w:cs="Times New Roman"/>
          <w:b/>
          <w:szCs w:val="24"/>
        </w:rPr>
        <w:t>ΠΡΟΕΔΡΕΥΟΥΣΑ (Αναστασία</w:t>
      </w:r>
      <w:r>
        <w:rPr>
          <w:rFonts w:eastAsia="Times New Roman" w:cs="Times New Roman"/>
          <w:b/>
          <w:szCs w:val="24"/>
        </w:rPr>
        <w:t xml:space="preserve"> </w:t>
      </w:r>
      <w:r w:rsidRPr="00755A51">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Δεν υπάρχει σ’ αυτήν τη</w:t>
      </w:r>
      <w:r>
        <w:rPr>
          <w:rFonts w:eastAsia="Times New Roman" w:cs="Times New Roman"/>
          <w:szCs w:val="24"/>
        </w:rPr>
        <w:t xml:space="preserve"> διαδικασία προσωπικό. Αφήστε τα, δεν θα πάρετε τον λόγο για κανέναν λόγο!</w:t>
      </w:r>
    </w:p>
    <w:p w14:paraId="36767787"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36767788" w14:textId="77777777" w:rsidR="009F2CC8" w:rsidRDefault="00807E1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Κυρία Πρόεδρε, κ</w:t>
      </w:r>
      <w:r w:rsidRPr="006E2EBC">
        <w:rPr>
          <w:rFonts w:eastAsia="Times New Roman" w:cs="Times New Roman"/>
          <w:szCs w:val="24"/>
        </w:rPr>
        <w:t xml:space="preserve">υρίες και κύριοι συνάδελφοι,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θα ζητήσω συγγνώμη για την </w:t>
      </w:r>
      <w:r>
        <w:rPr>
          <w:rFonts w:eastAsia="Times New Roman" w:cs="Times New Roman"/>
          <w:szCs w:val="24"/>
        </w:rPr>
        <w:t xml:space="preserve">μικρή καθυστέρηση στην άφιξή μου. Δεν οφειλόταν </w:t>
      </w:r>
      <w:r>
        <w:rPr>
          <w:rFonts w:eastAsia="Times New Roman" w:cs="Times New Roman"/>
          <w:szCs w:val="24"/>
        </w:rPr>
        <w:lastRenderedPageBreak/>
        <w:t>σε προσπάθεια απόδρασής μου, επειδή είναι σε αποδρομή η Κυβέρνηση κατά τον κ. Κουμουτσάκο, αλλά έπρεπε να γίνουν κάποιες συνομιλίες σε σχέση με αυτό που προέκυψε με το Ηνωμένο Βασίλειο.</w:t>
      </w:r>
    </w:p>
    <w:p w14:paraId="3676778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Θα ήθελα να πω ότι σήμ</w:t>
      </w:r>
      <w:r>
        <w:rPr>
          <w:rFonts w:eastAsia="Times New Roman" w:cs="Times New Roman"/>
          <w:szCs w:val="24"/>
        </w:rPr>
        <w:t>ερα, όπως και αύριο και θα εξηγήσω για αύριο, αλλά και από εδώ και πέρα βλέπουμε ποια είναι η έμπρακτη ωφέλεια της Συμφωνίας των Πρεσπών. Αφού περάσαμε επί μήνες και μήνες να μιλάμε για μια Συμφωνία των Πρεσπών που δίνει αυτό, δίνει εκείνο και το άλλο, έφτ</w:t>
      </w:r>
      <w:r>
        <w:rPr>
          <w:rFonts w:eastAsia="Times New Roman" w:cs="Times New Roman"/>
          <w:szCs w:val="24"/>
        </w:rPr>
        <w:t xml:space="preserve">ασε επιτέλους ο καιρός να δούμε στην πράξη ότι η πατρίδα είναι οι άνθρωποί της, οι τοπικές κοινωνίες και αυτά που έχουν απόλυτη ανάγκη. Αυτό συζητάμε σήμερα. </w:t>
      </w:r>
    </w:p>
    <w:p w14:paraId="3676778A"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Δεν ήρθαν από τον ουρανό αυτό το νομοσχέδιο και αυτές οι συμφωνίες. Ίσα-ίσα, είχα μεγάλη πίεση απ</w:t>
      </w:r>
      <w:r>
        <w:rPr>
          <w:rFonts w:eastAsia="Times New Roman" w:cs="Times New Roman"/>
          <w:szCs w:val="24"/>
        </w:rPr>
        <w:t>ό τις τοπικές κοινωνίες, για να έρθει το νομοθέτημα πριν από το Πάσχα και ενώ τους το είχα υποσχεθεί και ζητώ συγγνώμη, δεν προλάβαμε, γιατί η νομοθετική διαδικασία έχει τους χρόνους της και δεν προλάβαμε. Ήταν άμεση απαίτηση των τοπικών κοινωνιών.</w:t>
      </w:r>
    </w:p>
    <w:p w14:paraId="3676778B"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Α</w:t>
      </w:r>
      <w:r w:rsidRPr="00AE0490">
        <w:rPr>
          <w:rFonts w:eastAsia="Times New Roman" w:cs="Times New Roman"/>
          <w:szCs w:val="24"/>
        </w:rPr>
        <w:t>κούστη</w:t>
      </w:r>
      <w:r w:rsidRPr="00AE0490">
        <w:rPr>
          <w:rFonts w:eastAsia="Times New Roman" w:cs="Times New Roman"/>
          <w:szCs w:val="24"/>
        </w:rPr>
        <w:t xml:space="preserve">κε εδώ ότι με το πλαίσιο που είχαμε πριν και χωρίς τη </w:t>
      </w:r>
      <w:r>
        <w:rPr>
          <w:rFonts w:eastAsia="Times New Roman" w:cs="Times New Roman"/>
          <w:szCs w:val="24"/>
        </w:rPr>
        <w:t>Σ</w:t>
      </w:r>
      <w:r w:rsidRPr="00AE0490">
        <w:rPr>
          <w:rFonts w:eastAsia="Times New Roman" w:cs="Times New Roman"/>
          <w:szCs w:val="24"/>
        </w:rPr>
        <w:t>υμφωνία των Πρεσπών θα μπορούσαν να ανοίξουν διασυνοριακ</w:t>
      </w:r>
      <w:r>
        <w:rPr>
          <w:rFonts w:eastAsia="Times New Roman" w:cs="Times New Roman"/>
          <w:szCs w:val="24"/>
        </w:rPr>
        <w:t>οί οδοί,</w:t>
      </w:r>
      <w:r w:rsidRPr="00AE0490">
        <w:rPr>
          <w:rFonts w:eastAsia="Times New Roman" w:cs="Times New Roman"/>
          <w:szCs w:val="24"/>
        </w:rPr>
        <w:t xml:space="preserve"> θα μπορούσαν να γίνουν όλα αυτά</w:t>
      </w:r>
      <w:r>
        <w:rPr>
          <w:rFonts w:eastAsia="Times New Roman" w:cs="Times New Roman"/>
          <w:szCs w:val="24"/>
        </w:rPr>
        <w:t>.</w:t>
      </w:r>
      <w:r w:rsidRPr="00AE0490">
        <w:rPr>
          <w:rFonts w:eastAsia="Times New Roman" w:cs="Times New Roman"/>
          <w:szCs w:val="24"/>
        </w:rPr>
        <w:t xml:space="preserve"> Δυστυχώς όχι</w:t>
      </w:r>
      <w:r>
        <w:rPr>
          <w:rFonts w:eastAsia="Times New Roman" w:cs="Times New Roman"/>
          <w:szCs w:val="24"/>
        </w:rPr>
        <w:t>,</w:t>
      </w:r>
      <w:r w:rsidRPr="00AE0490">
        <w:rPr>
          <w:rFonts w:eastAsia="Times New Roman" w:cs="Times New Roman"/>
          <w:szCs w:val="24"/>
        </w:rPr>
        <w:t xml:space="preserve"> και το λέω κατηγορηματικά</w:t>
      </w:r>
      <w:r>
        <w:rPr>
          <w:rFonts w:eastAsia="Times New Roman" w:cs="Times New Roman"/>
          <w:szCs w:val="24"/>
        </w:rPr>
        <w:t>. Τ</w:t>
      </w:r>
      <w:r w:rsidRPr="00AE0490">
        <w:rPr>
          <w:rFonts w:eastAsia="Times New Roman" w:cs="Times New Roman"/>
          <w:szCs w:val="24"/>
        </w:rPr>
        <w:t>ο πλαίσιο το οποίο όριζε τις διμερείς μας σχέσεις μέχρι την ψ</w:t>
      </w:r>
      <w:r w:rsidRPr="00AE0490">
        <w:rPr>
          <w:rFonts w:eastAsia="Times New Roman" w:cs="Times New Roman"/>
          <w:szCs w:val="24"/>
        </w:rPr>
        <w:t xml:space="preserve">ήφιση της </w:t>
      </w:r>
      <w:r>
        <w:rPr>
          <w:rFonts w:eastAsia="Times New Roman" w:cs="Times New Roman"/>
          <w:szCs w:val="24"/>
        </w:rPr>
        <w:t>Σ</w:t>
      </w:r>
      <w:r w:rsidRPr="00AE0490">
        <w:rPr>
          <w:rFonts w:eastAsia="Times New Roman" w:cs="Times New Roman"/>
          <w:szCs w:val="24"/>
        </w:rPr>
        <w:t>υμφωνίας των Πρεσπών ήταν αυτό της Ελληνικής Δημοκρατίας με την τότε Γιουγκοσλαβία του 1959</w:t>
      </w:r>
      <w:r>
        <w:rPr>
          <w:rFonts w:eastAsia="Times New Roman" w:cs="Times New Roman"/>
          <w:szCs w:val="24"/>
        </w:rPr>
        <w:t>,</w:t>
      </w:r>
      <w:r w:rsidRPr="00AE0490">
        <w:rPr>
          <w:rFonts w:eastAsia="Times New Roman" w:cs="Times New Roman"/>
          <w:szCs w:val="24"/>
        </w:rPr>
        <w:t xml:space="preserve"> κύριε Κουμουτσάκο</w:t>
      </w:r>
      <w:r>
        <w:rPr>
          <w:rFonts w:eastAsia="Times New Roman" w:cs="Times New Roman"/>
          <w:szCs w:val="24"/>
        </w:rPr>
        <w:t>. Έ</w:t>
      </w:r>
      <w:r w:rsidRPr="00AE0490">
        <w:rPr>
          <w:rFonts w:eastAsia="Times New Roman" w:cs="Times New Roman"/>
          <w:szCs w:val="24"/>
        </w:rPr>
        <w:t>χουμε ανοίξει άπειρους διασυνοριακούς δρόμους με τη Βουλγαρία και την Αλβανία</w:t>
      </w:r>
      <w:r>
        <w:rPr>
          <w:rFonts w:eastAsia="Times New Roman" w:cs="Times New Roman"/>
          <w:szCs w:val="24"/>
        </w:rPr>
        <w:t>.</w:t>
      </w:r>
      <w:r w:rsidRPr="00AE0490">
        <w:rPr>
          <w:rFonts w:eastAsia="Times New Roman" w:cs="Times New Roman"/>
          <w:szCs w:val="24"/>
        </w:rPr>
        <w:t xml:space="preserve"> Δεν ανοίξαμε κανέναν με τη</w:t>
      </w:r>
      <w:r>
        <w:rPr>
          <w:rFonts w:eastAsia="Times New Roman" w:cs="Times New Roman"/>
          <w:szCs w:val="24"/>
        </w:rPr>
        <w:t xml:space="preserve"> Βόρεια Μακεδονία. Δ</w:t>
      </w:r>
      <w:r w:rsidRPr="00AE0490">
        <w:rPr>
          <w:rFonts w:eastAsia="Times New Roman" w:cs="Times New Roman"/>
          <w:szCs w:val="24"/>
        </w:rPr>
        <w:t xml:space="preserve">εν μπορέσαμε να ανανεώσουμε και να </w:t>
      </w:r>
      <w:proofErr w:type="spellStart"/>
      <w:r w:rsidRPr="00AE0490">
        <w:rPr>
          <w:rFonts w:eastAsia="Times New Roman" w:cs="Times New Roman"/>
          <w:szCs w:val="24"/>
        </w:rPr>
        <w:t>επικαιροποιήσουμε</w:t>
      </w:r>
      <w:proofErr w:type="spellEnd"/>
      <w:r w:rsidRPr="00AE0490">
        <w:rPr>
          <w:rFonts w:eastAsia="Times New Roman" w:cs="Times New Roman"/>
          <w:szCs w:val="24"/>
        </w:rPr>
        <w:t xml:space="preserve"> το θεσμικό </w:t>
      </w:r>
      <w:r>
        <w:rPr>
          <w:rFonts w:eastAsia="Times New Roman" w:cs="Times New Roman"/>
          <w:szCs w:val="24"/>
        </w:rPr>
        <w:t>π</w:t>
      </w:r>
      <w:r w:rsidRPr="00AE0490">
        <w:rPr>
          <w:rFonts w:eastAsia="Times New Roman" w:cs="Times New Roman"/>
          <w:szCs w:val="24"/>
        </w:rPr>
        <w:t>λαίσιο που διέπει τις σχέσεις των δύο χωρών</w:t>
      </w:r>
      <w:r>
        <w:rPr>
          <w:rFonts w:eastAsia="Times New Roman" w:cs="Times New Roman"/>
          <w:szCs w:val="24"/>
        </w:rPr>
        <w:t>. Κ</w:t>
      </w:r>
      <w:r w:rsidRPr="00AE0490">
        <w:rPr>
          <w:rFonts w:eastAsia="Times New Roman" w:cs="Times New Roman"/>
          <w:szCs w:val="24"/>
        </w:rPr>
        <w:t xml:space="preserve">αι </w:t>
      </w:r>
      <w:r w:rsidRPr="00AE0490">
        <w:rPr>
          <w:rFonts w:eastAsia="Times New Roman" w:cs="Times New Roman"/>
          <w:szCs w:val="24"/>
        </w:rPr>
        <w:lastRenderedPageBreak/>
        <w:t>ξέρετε γιατί</w:t>
      </w:r>
      <w:r>
        <w:rPr>
          <w:rFonts w:eastAsia="Times New Roman" w:cs="Times New Roman"/>
          <w:szCs w:val="24"/>
        </w:rPr>
        <w:t>; Ε</w:t>
      </w:r>
      <w:r w:rsidRPr="00AE0490">
        <w:rPr>
          <w:rFonts w:eastAsia="Times New Roman" w:cs="Times New Roman"/>
          <w:szCs w:val="24"/>
        </w:rPr>
        <w:t>ίναι πάρα πολύ απλό</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Δ</w:t>
      </w:r>
      <w:r w:rsidRPr="00AE0490">
        <w:rPr>
          <w:rFonts w:eastAsia="Times New Roman" w:cs="Times New Roman"/>
          <w:szCs w:val="24"/>
        </w:rPr>
        <w:t xml:space="preserve">εν ήρθε ποτέ κανένα νομοθέτημα στην ελληνική </w:t>
      </w:r>
      <w:r>
        <w:rPr>
          <w:rFonts w:eastAsia="Times New Roman" w:cs="Times New Roman"/>
          <w:szCs w:val="24"/>
        </w:rPr>
        <w:t>Βουλή</w:t>
      </w:r>
      <w:r w:rsidRPr="00AE0490">
        <w:rPr>
          <w:rFonts w:eastAsia="Times New Roman" w:cs="Times New Roman"/>
          <w:szCs w:val="24"/>
        </w:rPr>
        <w:t xml:space="preserve"> που να αφορά τις δύο χώρες </w:t>
      </w:r>
      <w:r>
        <w:rPr>
          <w:rFonts w:eastAsia="Times New Roman" w:cs="Times New Roman"/>
          <w:szCs w:val="24"/>
        </w:rPr>
        <w:t>μας. Γ</w:t>
      </w:r>
      <w:r w:rsidRPr="00AE0490">
        <w:rPr>
          <w:rFonts w:eastAsia="Times New Roman" w:cs="Times New Roman"/>
          <w:szCs w:val="24"/>
        </w:rPr>
        <w:t>ιατί</w:t>
      </w:r>
      <w:r>
        <w:rPr>
          <w:rFonts w:eastAsia="Times New Roman" w:cs="Times New Roman"/>
          <w:szCs w:val="24"/>
        </w:rPr>
        <w:t>; Διότι υ</w:t>
      </w:r>
      <w:r w:rsidRPr="00AE0490">
        <w:rPr>
          <w:rFonts w:eastAsia="Times New Roman" w:cs="Times New Roman"/>
          <w:szCs w:val="24"/>
        </w:rPr>
        <w:t>πήρχε το</w:t>
      </w:r>
      <w:r w:rsidRPr="00AE0490">
        <w:rPr>
          <w:rFonts w:eastAsia="Times New Roman" w:cs="Times New Roman"/>
          <w:szCs w:val="24"/>
        </w:rPr>
        <w:t xml:space="preserve"> πρόβλημα του ονοματολογικού</w:t>
      </w:r>
      <w:r>
        <w:rPr>
          <w:rFonts w:eastAsia="Times New Roman" w:cs="Times New Roman"/>
          <w:szCs w:val="24"/>
        </w:rPr>
        <w:t>.</w:t>
      </w:r>
    </w:p>
    <w:p w14:paraId="3676778C"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Μία ήρθε,</w:t>
      </w:r>
      <w:r w:rsidRPr="00AE0490">
        <w:rPr>
          <w:rFonts w:eastAsia="Times New Roman" w:cs="Times New Roman"/>
          <w:szCs w:val="24"/>
        </w:rPr>
        <w:t xml:space="preserve"> υπάρχει </w:t>
      </w:r>
      <w:r>
        <w:rPr>
          <w:rFonts w:eastAsia="Times New Roman" w:cs="Times New Roman"/>
          <w:szCs w:val="24"/>
        </w:rPr>
        <w:t xml:space="preserve">η </w:t>
      </w:r>
      <w:r>
        <w:rPr>
          <w:rFonts w:eastAsia="Times New Roman" w:cs="Times New Roman"/>
          <w:szCs w:val="24"/>
        </w:rPr>
        <w:t>Ε</w:t>
      </w:r>
      <w:r w:rsidRPr="00AE0490">
        <w:rPr>
          <w:rFonts w:eastAsia="Times New Roman" w:cs="Times New Roman"/>
          <w:szCs w:val="24"/>
        </w:rPr>
        <w:t xml:space="preserve">νδιάμεση </w:t>
      </w:r>
      <w:r>
        <w:rPr>
          <w:rFonts w:eastAsia="Times New Roman" w:cs="Times New Roman"/>
          <w:szCs w:val="24"/>
        </w:rPr>
        <w:t>Σ</w:t>
      </w:r>
      <w:r w:rsidRPr="00AE0490">
        <w:rPr>
          <w:rFonts w:eastAsia="Times New Roman" w:cs="Times New Roman"/>
          <w:szCs w:val="24"/>
        </w:rPr>
        <w:t>υμφωνία του 1995</w:t>
      </w:r>
      <w:r>
        <w:rPr>
          <w:rFonts w:eastAsia="Times New Roman" w:cs="Times New Roman"/>
          <w:szCs w:val="24"/>
        </w:rPr>
        <w:t>,</w:t>
      </w:r>
      <w:r w:rsidRPr="00AE0490">
        <w:rPr>
          <w:rFonts w:eastAsia="Times New Roman" w:cs="Times New Roman"/>
          <w:szCs w:val="24"/>
        </w:rPr>
        <w:t xml:space="preserve"> που στο άρθρο 19 προβλέπει τη διάνοιξη διασυνοριακού δρόμου στο</w:t>
      </w:r>
      <w:r>
        <w:rPr>
          <w:rFonts w:eastAsia="Times New Roman" w:cs="Times New Roman"/>
          <w:szCs w:val="24"/>
        </w:rPr>
        <w:t>ν</w:t>
      </w:r>
      <w:r w:rsidRPr="00AE0490">
        <w:rPr>
          <w:rFonts w:eastAsia="Times New Roman" w:cs="Times New Roman"/>
          <w:szCs w:val="24"/>
        </w:rPr>
        <w:t xml:space="preserve"> </w:t>
      </w:r>
      <w:r>
        <w:rPr>
          <w:rFonts w:eastAsia="Times New Roman" w:cs="Times New Roman"/>
          <w:szCs w:val="24"/>
        </w:rPr>
        <w:t>Λαιμό. Σ</w:t>
      </w:r>
      <w:r w:rsidRPr="00AE0490">
        <w:rPr>
          <w:rFonts w:eastAsia="Times New Roman" w:cs="Times New Roman"/>
          <w:szCs w:val="24"/>
        </w:rPr>
        <w:t>τις Πρέσπες δεν μπόρεσε να έρθει</w:t>
      </w:r>
      <w:r>
        <w:rPr>
          <w:rFonts w:eastAsia="Times New Roman" w:cs="Times New Roman"/>
          <w:szCs w:val="24"/>
        </w:rPr>
        <w:t>,</w:t>
      </w:r>
      <w:r w:rsidRPr="00AE0490">
        <w:rPr>
          <w:rFonts w:eastAsia="Times New Roman" w:cs="Times New Roman"/>
          <w:szCs w:val="24"/>
        </w:rPr>
        <w:t xml:space="preserve"> διότι </w:t>
      </w:r>
      <w:r>
        <w:rPr>
          <w:rFonts w:eastAsia="Times New Roman" w:cs="Times New Roman"/>
          <w:szCs w:val="24"/>
        </w:rPr>
        <w:t>σε α</w:t>
      </w:r>
      <w:r w:rsidRPr="00AE0490">
        <w:rPr>
          <w:rFonts w:eastAsia="Times New Roman" w:cs="Times New Roman"/>
          <w:szCs w:val="24"/>
        </w:rPr>
        <w:t>υτ</w:t>
      </w:r>
      <w:r>
        <w:rPr>
          <w:rFonts w:eastAsia="Times New Roman" w:cs="Times New Roman"/>
          <w:szCs w:val="24"/>
        </w:rPr>
        <w:t>ά</w:t>
      </w:r>
      <w:r w:rsidRPr="00AE0490">
        <w:rPr>
          <w:rFonts w:eastAsia="Times New Roman" w:cs="Times New Roman"/>
          <w:szCs w:val="24"/>
        </w:rPr>
        <w:t xml:space="preserve"> που αναφέρ</w:t>
      </w:r>
      <w:r>
        <w:rPr>
          <w:rFonts w:eastAsia="Times New Roman" w:cs="Times New Roman"/>
          <w:szCs w:val="24"/>
        </w:rPr>
        <w:t>ον</w:t>
      </w:r>
      <w:r w:rsidRPr="00AE0490">
        <w:rPr>
          <w:rFonts w:eastAsia="Times New Roman" w:cs="Times New Roman"/>
          <w:szCs w:val="24"/>
        </w:rPr>
        <w:t xml:space="preserve">ται στην </w:t>
      </w:r>
      <w:r>
        <w:rPr>
          <w:rFonts w:eastAsia="Times New Roman" w:cs="Times New Roman"/>
          <w:szCs w:val="24"/>
        </w:rPr>
        <w:t>Ε</w:t>
      </w:r>
      <w:r w:rsidRPr="00AE0490">
        <w:rPr>
          <w:rFonts w:eastAsia="Times New Roman" w:cs="Times New Roman"/>
          <w:szCs w:val="24"/>
        </w:rPr>
        <w:t xml:space="preserve">νδιάμεση </w:t>
      </w:r>
      <w:r>
        <w:rPr>
          <w:rFonts w:eastAsia="Times New Roman" w:cs="Times New Roman"/>
          <w:szCs w:val="24"/>
        </w:rPr>
        <w:t>Σ</w:t>
      </w:r>
      <w:r w:rsidRPr="00AE0490">
        <w:rPr>
          <w:rFonts w:eastAsia="Times New Roman" w:cs="Times New Roman"/>
          <w:szCs w:val="24"/>
        </w:rPr>
        <w:t>υμφωνία δεν αναγράφονται</w:t>
      </w:r>
      <w:r w:rsidRPr="00AE0490">
        <w:rPr>
          <w:rFonts w:eastAsia="Times New Roman" w:cs="Times New Roman"/>
          <w:szCs w:val="24"/>
        </w:rPr>
        <w:t xml:space="preserve"> ονόματα</w:t>
      </w:r>
      <w:r>
        <w:rPr>
          <w:rFonts w:eastAsia="Times New Roman" w:cs="Times New Roman"/>
          <w:szCs w:val="24"/>
        </w:rPr>
        <w:t>. Ή</w:t>
      </w:r>
      <w:r w:rsidRPr="00AE0490">
        <w:rPr>
          <w:rFonts w:eastAsia="Times New Roman" w:cs="Times New Roman"/>
          <w:szCs w:val="24"/>
        </w:rPr>
        <w:t>ταν</w:t>
      </w:r>
      <w:r>
        <w:rPr>
          <w:rFonts w:eastAsia="Times New Roman" w:cs="Times New Roman"/>
          <w:szCs w:val="24"/>
        </w:rPr>
        <w:t xml:space="preserve"> </w:t>
      </w:r>
      <w:r>
        <w:rPr>
          <w:rFonts w:eastAsia="Times New Roman" w:cs="Times New Roman"/>
          <w:szCs w:val="24"/>
        </w:rPr>
        <w:t>Μ</w:t>
      </w:r>
      <w:r w:rsidRPr="00AE0490">
        <w:rPr>
          <w:rFonts w:eastAsia="Times New Roman" w:cs="Times New Roman"/>
          <w:szCs w:val="24"/>
        </w:rPr>
        <w:t>έρος</w:t>
      </w:r>
      <w:r>
        <w:rPr>
          <w:rFonts w:eastAsia="Times New Roman" w:cs="Times New Roman"/>
          <w:szCs w:val="24"/>
        </w:rPr>
        <w:t xml:space="preserve"> </w:t>
      </w:r>
      <w:r>
        <w:rPr>
          <w:rFonts w:eastAsia="Times New Roman" w:cs="Times New Roman"/>
          <w:szCs w:val="24"/>
        </w:rPr>
        <w:t>Π</w:t>
      </w:r>
      <w:r w:rsidRPr="00AE0490">
        <w:rPr>
          <w:rFonts w:eastAsia="Times New Roman" w:cs="Times New Roman"/>
          <w:szCs w:val="24"/>
        </w:rPr>
        <w:t>ρώτο</w:t>
      </w:r>
      <w:r>
        <w:rPr>
          <w:rFonts w:eastAsia="Times New Roman" w:cs="Times New Roman"/>
          <w:szCs w:val="24"/>
        </w:rPr>
        <w:t xml:space="preserve">, </w:t>
      </w:r>
      <w:r>
        <w:rPr>
          <w:rFonts w:eastAsia="Times New Roman" w:cs="Times New Roman"/>
          <w:szCs w:val="24"/>
        </w:rPr>
        <w:t xml:space="preserve">Μέρος </w:t>
      </w:r>
      <w:r>
        <w:rPr>
          <w:rFonts w:eastAsia="Times New Roman" w:cs="Times New Roman"/>
          <w:szCs w:val="24"/>
        </w:rPr>
        <w:t>Δ</w:t>
      </w:r>
      <w:r w:rsidRPr="00AE0490">
        <w:rPr>
          <w:rFonts w:eastAsia="Times New Roman" w:cs="Times New Roman"/>
          <w:szCs w:val="24"/>
        </w:rPr>
        <w:t>εύτερο</w:t>
      </w:r>
      <w:r>
        <w:rPr>
          <w:rFonts w:eastAsia="Times New Roman" w:cs="Times New Roman"/>
          <w:szCs w:val="24"/>
        </w:rPr>
        <w:t>. Δ</w:t>
      </w:r>
      <w:r w:rsidRPr="00AE0490">
        <w:rPr>
          <w:rFonts w:eastAsia="Times New Roman" w:cs="Times New Roman"/>
          <w:szCs w:val="24"/>
        </w:rPr>
        <w:t>εν μπορούσε να έρ</w:t>
      </w:r>
      <w:r>
        <w:rPr>
          <w:rFonts w:eastAsia="Times New Roman" w:cs="Times New Roman"/>
          <w:szCs w:val="24"/>
        </w:rPr>
        <w:t>θει στη Βουλή. Έ</w:t>
      </w:r>
      <w:r w:rsidRPr="00AE0490">
        <w:rPr>
          <w:rFonts w:eastAsia="Times New Roman" w:cs="Times New Roman"/>
          <w:szCs w:val="24"/>
        </w:rPr>
        <w:t>να νομοθέτημα έχει έρθει στη Βουλή</w:t>
      </w:r>
      <w:r>
        <w:rPr>
          <w:rFonts w:eastAsia="Times New Roman" w:cs="Times New Roman"/>
          <w:szCs w:val="24"/>
        </w:rPr>
        <w:t>,</w:t>
      </w:r>
      <w:r w:rsidRPr="00AE0490">
        <w:rPr>
          <w:rFonts w:eastAsia="Times New Roman" w:cs="Times New Roman"/>
          <w:szCs w:val="24"/>
        </w:rPr>
        <w:t xml:space="preserve"> μόνο το </w:t>
      </w:r>
      <w:r>
        <w:rPr>
          <w:rFonts w:eastAsia="Times New Roman" w:cs="Times New Roman"/>
          <w:szCs w:val="24"/>
        </w:rPr>
        <w:t>Σ</w:t>
      </w:r>
      <w:r w:rsidRPr="00AE0490">
        <w:rPr>
          <w:rFonts w:eastAsia="Times New Roman" w:cs="Times New Roman"/>
          <w:szCs w:val="24"/>
        </w:rPr>
        <w:t xml:space="preserve">ύμφωνο </w:t>
      </w:r>
      <w:r>
        <w:rPr>
          <w:rFonts w:eastAsia="Times New Roman" w:cs="Times New Roman"/>
          <w:szCs w:val="24"/>
        </w:rPr>
        <w:t>Σ</w:t>
      </w:r>
      <w:r w:rsidRPr="00AE0490">
        <w:rPr>
          <w:rFonts w:eastAsia="Times New Roman" w:cs="Times New Roman"/>
          <w:szCs w:val="24"/>
        </w:rPr>
        <w:t xml:space="preserve">ταθερότητας </w:t>
      </w:r>
      <w:r>
        <w:rPr>
          <w:rFonts w:eastAsia="Times New Roman" w:cs="Times New Roman"/>
          <w:szCs w:val="24"/>
        </w:rPr>
        <w:t xml:space="preserve">της Βόρειας Μακεδονίας, τότε ΠΓΔΜ, </w:t>
      </w:r>
      <w:r w:rsidRPr="00AE0490">
        <w:rPr>
          <w:rFonts w:eastAsia="Times New Roman" w:cs="Times New Roman"/>
          <w:szCs w:val="24"/>
        </w:rPr>
        <w:t>για την Ευρωπαϊκή Ένωση</w:t>
      </w:r>
      <w:r>
        <w:rPr>
          <w:rFonts w:eastAsia="Times New Roman" w:cs="Times New Roman"/>
          <w:szCs w:val="24"/>
        </w:rPr>
        <w:t>. Απολύτως τίποτε άλλο. Δ</w:t>
      </w:r>
      <w:r w:rsidRPr="00AE0490">
        <w:rPr>
          <w:rFonts w:eastAsia="Times New Roman" w:cs="Times New Roman"/>
          <w:szCs w:val="24"/>
        </w:rPr>
        <w:t xml:space="preserve">εν μπορούσε να </w:t>
      </w:r>
      <w:r>
        <w:rPr>
          <w:rFonts w:eastAsia="Times New Roman" w:cs="Times New Roman"/>
          <w:szCs w:val="24"/>
        </w:rPr>
        <w:t>έ</w:t>
      </w:r>
      <w:r w:rsidRPr="00AE0490">
        <w:rPr>
          <w:rFonts w:eastAsia="Times New Roman" w:cs="Times New Roman"/>
          <w:szCs w:val="24"/>
        </w:rPr>
        <w:t>ρθει</w:t>
      </w:r>
      <w:r>
        <w:rPr>
          <w:rFonts w:eastAsia="Times New Roman" w:cs="Times New Roman"/>
          <w:szCs w:val="24"/>
        </w:rPr>
        <w:t xml:space="preserve">. </w:t>
      </w:r>
      <w:r w:rsidRPr="00AE0490">
        <w:rPr>
          <w:rFonts w:eastAsia="Times New Roman" w:cs="Times New Roman"/>
          <w:szCs w:val="24"/>
        </w:rPr>
        <w:t>Άρα</w:t>
      </w:r>
      <w:r>
        <w:rPr>
          <w:rFonts w:eastAsia="Times New Roman" w:cs="Times New Roman"/>
          <w:szCs w:val="24"/>
        </w:rPr>
        <w:t>,</w:t>
      </w:r>
      <w:r w:rsidRPr="00AE0490">
        <w:rPr>
          <w:rFonts w:eastAsia="Times New Roman" w:cs="Times New Roman"/>
          <w:szCs w:val="24"/>
        </w:rPr>
        <w:t xml:space="preserve"> είχαμε ένα </w:t>
      </w:r>
      <w:r>
        <w:rPr>
          <w:rFonts w:eastAsia="Times New Roman" w:cs="Times New Roman"/>
          <w:szCs w:val="24"/>
        </w:rPr>
        <w:t>π</w:t>
      </w:r>
      <w:r w:rsidRPr="00AE0490">
        <w:rPr>
          <w:rFonts w:eastAsia="Times New Roman" w:cs="Times New Roman"/>
          <w:szCs w:val="24"/>
        </w:rPr>
        <w:t>λαίσιο διμερών επαφών το οποίο είχε μείνει στο 1959</w:t>
      </w:r>
      <w:r>
        <w:rPr>
          <w:rFonts w:eastAsia="Times New Roman" w:cs="Times New Roman"/>
          <w:szCs w:val="24"/>
        </w:rPr>
        <w:t>. Α</w:t>
      </w:r>
      <w:r w:rsidRPr="00AE0490">
        <w:rPr>
          <w:rFonts w:eastAsia="Times New Roman" w:cs="Times New Roman"/>
          <w:szCs w:val="24"/>
        </w:rPr>
        <w:t>δίκως οι κάτοικοι της περιοχής της Φλώρινας φώναζαν φορείς από το 1967</w:t>
      </w:r>
      <w:r>
        <w:rPr>
          <w:rFonts w:eastAsia="Times New Roman" w:cs="Times New Roman"/>
          <w:szCs w:val="24"/>
        </w:rPr>
        <w:t>,</w:t>
      </w:r>
      <w:r w:rsidRPr="00AE0490">
        <w:rPr>
          <w:rFonts w:eastAsia="Times New Roman" w:cs="Times New Roman"/>
          <w:szCs w:val="24"/>
        </w:rPr>
        <w:t xml:space="preserve"> που έκλεισε ο διασυνοριακός δρόμο</w:t>
      </w:r>
      <w:r>
        <w:rPr>
          <w:rFonts w:eastAsia="Times New Roman" w:cs="Times New Roman"/>
          <w:szCs w:val="24"/>
        </w:rPr>
        <w:t>ς</w:t>
      </w:r>
      <w:r w:rsidRPr="00AE0490">
        <w:rPr>
          <w:rFonts w:eastAsia="Times New Roman" w:cs="Times New Roman"/>
          <w:szCs w:val="24"/>
        </w:rPr>
        <w:t xml:space="preserve"> στην περιοχή </w:t>
      </w:r>
      <w:r>
        <w:rPr>
          <w:rFonts w:eastAsia="Times New Roman" w:cs="Times New Roman"/>
          <w:szCs w:val="24"/>
        </w:rPr>
        <w:t>Λαιμού. Φ</w:t>
      </w:r>
      <w:r w:rsidRPr="00AE0490">
        <w:rPr>
          <w:rFonts w:eastAsia="Times New Roman" w:cs="Times New Roman"/>
          <w:szCs w:val="24"/>
        </w:rPr>
        <w:t>ώναζαν</w:t>
      </w:r>
      <w:r>
        <w:rPr>
          <w:rFonts w:eastAsia="Times New Roman" w:cs="Times New Roman"/>
          <w:szCs w:val="24"/>
        </w:rPr>
        <w:t xml:space="preserve"> και έ</w:t>
      </w:r>
      <w:r w:rsidRPr="00AE0490">
        <w:rPr>
          <w:rFonts w:eastAsia="Times New Roman" w:cs="Times New Roman"/>
          <w:szCs w:val="24"/>
        </w:rPr>
        <w:t>χουν κάνει άπειρα διαβήμ</w:t>
      </w:r>
      <w:r>
        <w:rPr>
          <w:rFonts w:eastAsia="Times New Roman" w:cs="Times New Roman"/>
          <w:szCs w:val="24"/>
        </w:rPr>
        <w:t xml:space="preserve">ατα για να ανοίξει αυτή </w:t>
      </w:r>
      <w:r>
        <w:rPr>
          <w:rFonts w:eastAsia="Times New Roman" w:cs="Times New Roman"/>
          <w:szCs w:val="24"/>
        </w:rPr>
        <w:t>η οδός. Δ</w:t>
      </w:r>
      <w:r w:rsidRPr="00AE0490">
        <w:rPr>
          <w:rFonts w:eastAsia="Times New Roman" w:cs="Times New Roman"/>
          <w:szCs w:val="24"/>
        </w:rPr>
        <w:t>εν μπορούσε να ανοίξει και δεν άνοιξε</w:t>
      </w:r>
      <w:r>
        <w:rPr>
          <w:rFonts w:eastAsia="Times New Roman" w:cs="Times New Roman"/>
          <w:szCs w:val="24"/>
        </w:rPr>
        <w:t>.</w:t>
      </w:r>
    </w:p>
    <w:p w14:paraId="3676778D"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προειδοποιητικά το κουδούνι λήξεως του χρόνου ομιλίας της κυρίας Υπουργού)</w:t>
      </w:r>
    </w:p>
    <w:p w14:paraId="3676778E" w14:textId="77777777" w:rsidR="009F2CC8" w:rsidRDefault="00807E12">
      <w:pPr>
        <w:spacing w:line="600" w:lineRule="auto"/>
        <w:ind w:firstLine="720"/>
        <w:jc w:val="both"/>
        <w:rPr>
          <w:rFonts w:eastAsia="Times New Roman" w:cs="Times New Roman"/>
          <w:szCs w:val="24"/>
        </w:rPr>
      </w:pPr>
      <w:r w:rsidRPr="00AE0490">
        <w:rPr>
          <w:rFonts w:eastAsia="Times New Roman" w:cs="Times New Roman"/>
          <w:szCs w:val="24"/>
        </w:rPr>
        <w:t xml:space="preserve">Θα μου δώσετε λίγο </w:t>
      </w:r>
      <w:r>
        <w:rPr>
          <w:rFonts w:eastAsia="Times New Roman" w:cs="Times New Roman"/>
          <w:szCs w:val="24"/>
        </w:rPr>
        <w:t>χρόνο,</w:t>
      </w:r>
      <w:r w:rsidRPr="00AE0490">
        <w:rPr>
          <w:rFonts w:eastAsia="Times New Roman" w:cs="Times New Roman"/>
          <w:szCs w:val="24"/>
        </w:rPr>
        <w:t xml:space="preserve"> κυρία </w:t>
      </w:r>
      <w:r>
        <w:rPr>
          <w:rFonts w:eastAsia="Times New Roman" w:cs="Times New Roman"/>
          <w:szCs w:val="24"/>
        </w:rPr>
        <w:t>Πρόεδρε, γ</w:t>
      </w:r>
      <w:r w:rsidRPr="00AE0490">
        <w:rPr>
          <w:rFonts w:eastAsia="Times New Roman" w:cs="Times New Roman"/>
          <w:szCs w:val="24"/>
        </w:rPr>
        <w:t>ιατί μου κάνανε ερωτήσεις και πρέπει να απαντήσω</w:t>
      </w:r>
      <w:r>
        <w:rPr>
          <w:rFonts w:eastAsia="Times New Roman" w:cs="Times New Roman"/>
          <w:szCs w:val="24"/>
        </w:rPr>
        <w:t>.</w:t>
      </w:r>
    </w:p>
    <w:p w14:paraId="3676778F"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Η</w:t>
      </w:r>
      <w:r w:rsidRPr="00AE0490">
        <w:rPr>
          <w:rFonts w:eastAsia="Times New Roman" w:cs="Times New Roman"/>
          <w:szCs w:val="24"/>
        </w:rPr>
        <w:t xml:space="preserve"> </w:t>
      </w:r>
      <w:r>
        <w:rPr>
          <w:rFonts w:eastAsia="Times New Roman" w:cs="Times New Roman"/>
          <w:szCs w:val="24"/>
        </w:rPr>
        <w:t>Σ</w:t>
      </w:r>
      <w:r w:rsidRPr="00AE0490">
        <w:rPr>
          <w:rFonts w:eastAsia="Times New Roman" w:cs="Times New Roman"/>
          <w:szCs w:val="24"/>
        </w:rPr>
        <w:t>υμφωνία των Π</w:t>
      </w:r>
      <w:r w:rsidRPr="00AE0490">
        <w:rPr>
          <w:rFonts w:eastAsia="Times New Roman" w:cs="Times New Roman"/>
          <w:szCs w:val="24"/>
        </w:rPr>
        <w:t xml:space="preserve">ρεσπών έλυσε τα χέρια και της </w:t>
      </w:r>
      <w:r>
        <w:rPr>
          <w:rFonts w:eastAsia="Times New Roman" w:cs="Times New Roman"/>
          <w:szCs w:val="24"/>
        </w:rPr>
        <w:t>ε</w:t>
      </w:r>
      <w:r w:rsidRPr="00AE0490">
        <w:rPr>
          <w:rFonts w:eastAsia="Times New Roman" w:cs="Times New Roman"/>
          <w:szCs w:val="24"/>
        </w:rPr>
        <w:t xml:space="preserve">λληνικής </w:t>
      </w:r>
      <w:r>
        <w:rPr>
          <w:rFonts w:eastAsia="Times New Roman" w:cs="Times New Roman"/>
          <w:szCs w:val="24"/>
        </w:rPr>
        <w:t>π</w:t>
      </w:r>
      <w:r w:rsidRPr="00AE0490">
        <w:rPr>
          <w:rFonts w:eastAsia="Times New Roman" w:cs="Times New Roman"/>
          <w:szCs w:val="24"/>
        </w:rPr>
        <w:t xml:space="preserve">ολιτείας και της </w:t>
      </w:r>
      <w:r>
        <w:rPr>
          <w:rFonts w:eastAsia="Times New Roman" w:cs="Times New Roman"/>
          <w:szCs w:val="24"/>
        </w:rPr>
        <w:t>Δ</w:t>
      </w:r>
      <w:r w:rsidRPr="00AE0490">
        <w:rPr>
          <w:rFonts w:eastAsia="Times New Roman" w:cs="Times New Roman"/>
          <w:szCs w:val="24"/>
        </w:rPr>
        <w:t>ημ</w:t>
      </w:r>
      <w:r>
        <w:rPr>
          <w:rFonts w:eastAsia="Times New Roman" w:cs="Times New Roman"/>
          <w:szCs w:val="24"/>
        </w:rPr>
        <w:t xml:space="preserve">οκρατίας της Βόρειας Μακεδονίας. Άρα, </w:t>
      </w:r>
      <w:r w:rsidRPr="00AE0490">
        <w:rPr>
          <w:rFonts w:eastAsia="Times New Roman" w:cs="Times New Roman"/>
          <w:szCs w:val="24"/>
        </w:rPr>
        <w:t xml:space="preserve">χρειαζόταν η </w:t>
      </w:r>
      <w:r>
        <w:rPr>
          <w:rFonts w:eastAsia="Times New Roman" w:cs="Times New Roman"/>
          <w:szCs w:val="24"/>
        </w:rPr>
        <w:t>Σ</w:t>
      </w:r>
      <w:r w:rsidRPr="00AE0490">
        <w:rPr>
          <w:rFonts w:eastAsia="Times New Roman" w:cs="Times New Roman"/>
          <w:szCs w:val="24"/>
        </w:rPr>
        <w:t>υμφωνία των Πρεσπών</w:t>
      </w:r>
      <w:r>
        <w:rPr>
          <w:rFonts w:eastAsia="Times New Roman" w:cs="Times New Roman"/>
          <w:szCs w:val="24"/>
        </w:rPr>
        <w:t>.</w:t>
      </w:r>
    </w:p>
    <w:p w14:paraId="36767790"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Κι </w:t>
      </w:r>
      <w:r w:rsidRPr="00AE0490">
        <w:rPr>
          <w:rFonts w:eastAsia="Times New Roman" w:cs="Times New Roman"/>
          <w:szCs w:val="24"/>
        </w:rPr>
        <w:t>ένα δεύτερο σημείο</w:t>
      </w:r>
      <w:r>
        <w:rPr>
          <w:rFonts w:eastAsia="Times New Roman" w:cs="Times New Roman"/>
          <w:szCs w:val="24"/>
        </w:rPr>
        <w:t>, επειδή λ</w:t>
      </w:r>
      <w:r w:rsidRPr="00AE0490">
        <w:rPr>
          <w:rFonts w:eastAsia="Times New Roman" w:cs="Times New Roman"/>
          <w:szCs w:val="24"/>
        </w:rPr>
        <w:t xml:space="preserve">έμε συνέχεια </w:t>
      </w:r>
      <w:r>
        <w:rPr>
          <w:rFonts w:eastAsia="Times New Roman" w:cs="Times New Roman"/>
          <w:szCs w:val="24"/>
        </w:rPr>
        <w:t>«</w:t>
      </w:r>
      <w:r w:rsidRPr="00AE0490">
        <w:rPr>
          <w:rFonts w:eastAsia="Times New Roman" w:cs="Times New Roman"/>
          <w:szCs w:val="24"/>
        </w:rPr>
        <w:t>Δεν το θέλει το 80% του ελληνικού λαού</w:t>
      </w:r>
      <w:r>
        <w:rPr>
          <w:rFonts w:eastAsia="Times New Roman" w:cs="Times New Roman"/>
          <w:szCs w:val="24"/>
        </w:rPr>
        <w:t xml:space="preserve">». Λοιπόν, επειδή </w:t>
      </w:r>
      <w:r w:rsidRPr="00AE0490">
        <w:rPr>
          <w:rFonts w:eastAsia="Times New Roman" w:cs="Times New Roman"/>
          <w:szCs w:val="24"/>
        </w:rPr>
        <w:t>η έμπρακτη εφαρμογή τ</w:t>
      </w:r>
      <w:r w:rsidRPr="00AE0490">
        <w:rPr>
          <w:rFonts w:eastAsia="Times New Roman" w:cs="Times New Roman"/>
          <w:szCs w:val="24"/>
        </w:rPr>
        <w:t xml:space="preserve">ης </w:t>
      </w:r>
      <w:r>
        <w:rPr>
          <w:rFonts w:eastAsia="Times New Roman" w:cs="Times New Roman"/>
          <w:szCs w:val="24"/>
        </w:rPr>
        <w:t>σ</w:t>
      </w:r>
      <w:r w:rsidRPr="00AE0490">
        <w:rPr>
          <w:rFonts w:eastAsia="Times New Roman" w:cs="Times New Roman"/>
          <w:szCs w:val="24"/>
        </w:rPr>
        <w:t xml:space="preserve">υμφωνίας </w:t>
      </w:r>
      <w:r w:rsidRPr="00AE0490">
        <w:rPr>
          <w:rFonts w:eastAsia="Times New Roman" w:cs="Times New Roman"/>
          <w:szCs w:val="24"/>
        </w:rPr>
        <w:t xml:space="preserve">θα δείξει τι ακριβώς είναι η </w:t>
      </w:r>
      <w:r>
        <w:rPr>
          <w:rFonts w:eastAsia="Times New Roman" w:cs="Times New Roman"/>
          <w:szCs w:val="24"/>
        </w:rPr>
        <w:t>σ</w:t>
      </w:r>
      <w:r w:rsidRPr="00AE0490">
        <w:rPr>
          <w:rFonts w:eastAsia="Times New Roman" w:cs="Times New Roman"/>
          <w:szCs w:val="24"/>
        </w:rPr>
        <w:t>υμφωνία</w:t>
      </w:r>
      <w:r>
        <w:rPr>
          <w:rFonts w:eastAsia="Times New Roman" w:cs="Times New Roman"/>
          <w:szCs w:val="24"/>
        </w:rPr>
        <w:t>,</w:t>
      </w:r>
      <w:r w:rsidRPr="00AE0490">
        <w:rPr>
          <w:rFonts w:eastAsia="Times New Roman" w:cs="Times New Roman"/>
          <w:szCs w:val="24"/>
        </w:rPr>
        <w:t xml:space="preserve"> για αυτό έχουμε και αυτές τις αντιδράσεις εδώ </w:t>
      </w:r>
      <w:r>
        <w:rPr>
          <w:rFonts w:eastAsia="Times New Roman" w:cs="Times New Roman"/>
          <w:szCs w:val="24"/>
        </w:rPr>
        <w:t>τύπου «</w:t>
      </w:r>
      <w:r>
        <w:rPr>
          <w:rFonts w:eastAsia="Times New Roman" w:cs="Times New Roman"/>
          <w:szCs w:val="24"/>
        </w:rPr>
        <w:t>όχι</w:t>
      </w:r>
      <w:r>
        <w:rPr>
          <w:rFonts w:eastAsia="Times New Roman" w:cs="Times New Roman"/>
          <w:szCs w:val="24"/>
        </w:rPr>
        <w:t xml:space="preserve">, </w:t>
      </w:r>
      <w:r w:rsidRPr="00AE0490">
        <w:rPr>
          <w:rFonts w:eastAsia="Times New Roman" w:cs="Times New Roman"/>
          <w:szCs w:val="24"/>
        </w:rPr>
        <w:t>δεν χρειαζόταν</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κ.λπ.. Ν</w:t>
      </w:r>
      <w:r w:rsidRPr="00AE0490">
        <w:rPr>
          <w:rFonts w:eastAsia="Times New Roman" w:cs="Times New Roman"/>
          <w:szCs w:val="24"/>
        </w:rPr>
        <w:t xml:space="preserve">α σας πω ένα απλό παράδειγμα που το είπα και χθες στην </w:t>
      </w:r>
      <w:r>
        <w:rPr>
          <w:rFonts w:eastAsia="Times New Roman" w:cs="Times New Roman"/>
          <w:szCs w:val="24"/>
        </w:rPr>
        <w:t>επιτροπή</w:t>
      </w:r>
      <w:r>
        <w:rPr>
          <w:rFonts w:eastAsia="Times New Roman" w:cs="Times New Roman"/>
          <w:szCs w:val="24"/>
        </w:rPr>
        <w:t xml:space="preserve">; Η </w:t>
      </w:r>
      <w:proofErr w:type="spellStart"/>
      <w:r>
        <w:rPr>
          <w:rFonts w:eastAsia="Times New Roman" w:cs="Times New Roman"/>
          <w:szCs w:val="24"/>
        </w:rPr>
        <w:t>Παμμ</w:t>
      </w:r>
      <w:r w:rsidRPr="00AE0490">
        <w:rPr>
          <w:rFonts w:eastAsia="Times New Roman" w:cs="Times New Roman"/>
          <w:szCs w:val="24"/>
        </w:rPr>
        <w:t>ακεδονική</w:t>
      </w:r>
      <w:proofErr w:type="spellEnd"/>
      <w:r w:rsidRPr="00AE0490">
        <w:rPr>
          <w:rFonts w:eastAsia="Times New Roman" w:cs="Times New Roman"/>
          <w:szCs w:val="24"/>
        </w:rPr>
        <w:t xml:space="preserve"> </w:t>
      </w:r>
      <w:r>
        <w:rPr>
          <w:rFonts w:eastAsia="Times New Roman" w:cs="Times New Roman"/>
          <w:szCs w:val="24"/>
        </w:rPr>
        <w:t>Ο</w:t>
      </w:r>
      <w:r w:rsidRPr="00AE0490">
        <w:rPr>
          <w:rFonts w:eastAsia="Times New Roman" w:cs="Times New Roman"/>
          <w:szCs w:val="24"/>
        </w:rPr>
        <w:t xml:space="preserve">μοσπονδία Καναδά </w:t>
      </w:r>
      <w:r>
        <w:rPr>
          <w:rFonts w:eastAsia="Times New Roman" w:cs="Times New Roman"/>
          <w:szCs w:val="24"/>
        </w:rPr>
        <w:t>ήταν εναντίον της  Σ</w:t>
      </w:r>
      <w:r w:rsidRPr="00AE0490">
        <w:rPr>
          <w:rFonts w:eastAsia="Times New Roman" w:cs="Times New Roman"/>
          <w:szCs w:val="24"/>
        </w:rPr>
        <w:t>υμφ</w:t>
      </w:r>
      <w:r w:rsidRPr="00AE0490">
        <w:rPr>
          <w:rFonts w:eastAsia="Times New Roman" w:cs="Times New Roman"/>
          <w:szCs w:val="24"/>
        </w:rPr>
        <w:t>ωνίας των Πρεσπών</w:t>
      </w:r>
      <w:r>
        <w:rPr>
          <w:rFonts w:eastAsia="Times New Roman" w:cs="Times New Roman"/>
          <w:szCs w:val="24"/>
        </w:rPr>
        <w:t>,</w:t>
      </w:r>
      <w:r w:rsidRPr="00AE0490">
        <w:rPr>
          <w:rFonts w:eastAsia="Times New Roman" w:cs="Times New Roman"/>
          <w:szCs w:val="24"/>
        </w:rPr>
        <w:t xml:space="preserve"> όπως και οι περισσότερες </w:t>
      </w:r>
      <w:r w:rsidRPr="00AE0490">
        <w:rPr>
          <w:rFonts w:eastAsia="Times New Roman" w:cs="Times New Roman"/>
          <w:szCs w:val="24"/>
        </w:rPr>
        <w:lastRenderedPageBreak/>
        <w:t>μακεδονικές οργανώσεις των ομογενών μας στο εξωτερικό</w:t>
      </w:r>
      <w:r>
        <w:rPr>
          <w:rFonts w:eastAsia="Times New Roman" w:cs="Times New Roman"/>
          <w:szCs w:val="24"/>
        </w:rPr>
        <w:t>. Ξ</w:t>
      </w:r>
      <w:r w:rsidRPr="00AE0490">
        <w:rPr>
          <w:rFonts w:eastAsia="Times New Roman" w:cs="Times New Roman"/>
          <w:szCs w:val="24"/>
        </w:rPr>
        <w:t>έρετε ποια συμφωνία χρησιμοποίησαν για να αντικρούσουν επιχειρήματα άλλων οργανώσεων της διασποράς της Βόρειας Μακεδονίας που χρησιμοποιούσαν σήματα</w:t>
      </w:r>
      <w:r>
        <w:rPr>
          <w:rFonts w:eastAsia="Times New Roman" w:cs="Times New Roman"/>
          <w:szCs w:val="24"/>
        </w:rPr>
        <w:t>, αρχαιο</w:t>
      </w:r>
      <w:r>
        <w:rPr>
          <w:rFonts w:eastAsia="Times New Roman" w:cs="Times New Roman"/>
          <w:szCs w:val="24"/>
        </w:rPr>
        <w:t>ελληνικά</w:t>
      </w:r>
      <w:r w:rsidRPr="00AE0490">
        <w:rPr>
          <w:rFonts w:eastAsia="Times New Roman" w:cs="Times New Roman"/>
          <w:szCs w:val="24"/>
        </w:rPr>
        <w:t xml:space="preserve"> εμβλήματα κ</w:t>
      </w:r>
      <w:r>
        <w:rPr>
          <w:rFonts w:eastAsia="Times New Roman" w:cs="Times New Roman"/>
          <w:szCs w:val="24"/>
        </w:rPr>
        <w:t>αι άλλα; Τ</w:t>
      </w:r>
      <w:r w:rsidRPr="00AE0490">
        <w:rPr>
          <w:rFonts w:eastAsia="Times New Roman" w:cs="Times New Roman"/>
          <w:szCs w:val="24"/>
        </w:rPr>
        <w:t xml:space="preserve">η </w:t>
      </w:r>
      <w:r>
        <w:rPr>
          <w:rFonts w:eastAsia="Times New Roman" w:cs="Times New Roman"/>
          <w:szCs w:val="24"/>
        </w:rPr>
        <w:t>Σ</w:t>
      </w:r>
      <w:r w:rsidRPr="00AE0490">
        <w:rPr>
          <w:rFonts w:eastAsia="Times New Roman" w:cs="Times New Roman"/>
          <w:szCs w:val="24"/>
        </w:rPr>
        <w:t>υμφωνία των Πρεσπών</w:t>
      </w:r>
      <w:r>
        <w:rPr>
          <w:rFonts w:eastAsia="Times New Roman" w:cs="Times New Roman"/>
          <w:szCs w:val="24"/>
        </w:rPr>
        <w:t>,</w:t>
      </w:r>
      <w:r w:rsidRPr="00AE0490">
        <w:rPr>
          <w:rFonts w:eastAsia="Times New Roman" w:cs="Times New Roman"/>
          <w:szCs w:val="24"/>
        </w:rPr>
        <w:t xml:space="preserve"> γιατί αυτή άρχισε να λύνει θέματα</w:t>
      </w:r>
      <w:r>
        <w:rPr>
          <w:rFonts w:eastAsia="Times New Roman" w:cs="Times New Roman"/>
          <w:szCs w:val="24"/>
        </w:rPr>
        <w:t>.</w:t>
      </w:r>
    </w:p>
    <w:p w14:paraId="36767791"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Επειδή με ρώτησε χθες ο κ.</w:t>
      </w:r>
      <w:r w:rsidRPr="00AE0490">
        <w:rPr>
          <w:rFonts w:eastAsia="Times New Roman" w:cs="Times New Roman"/>
          <w:szCs w:val="24"/>
        </w:rPr>
        <w:t xml:space="preserve"> Κουμουτσάκος στην </w:t>
      </w:r>
      <w:r>
        <w:rPr>
          <w:rFonts w:eastAsia="Times New Roman" w:cs="Times New Roman"/>
          <w:szCs w:val="24"/>
        </w:rPr>
        <w:t>ε</w:t>
      </w:r>
      <w:r w:rsidRPr="00AE0490">
        <w:rPr>
          <w:rFonts w:eastAsia="Times New Roman" w:cs="Times New Roman"/>
          <w:szCs w:val="24"/>
        </w:rPr>
        <w:t>πιτροπή</w:t>
      </w:r>
      <w:r>
        <w:rPr>
          <w:rFonts w:eastAsia="Times New Roman" w:cs="Times New Roman"/>
          <w:szCs w:val="24"/>
        </w:rPr>
        <w:t>,</w:t>
      </w:r>
      <w:r w:rsidRPr="00AE0490">
        <w:rPr>
          <w:rFonts w:eastAsia="Times New Roman" w:cs="Times New Roman"/>
          <w:szCs w:val="24"/>
        </w:rPr>
        <w:t xml:space="preserve"> αύριο συνεδριάζει για πρώτη φορά η </w:t>
      </w:r>
      <w:r>
        <w:rPr>
          <w:rFonts w:eastAsia="Times New Roman" w:cs="Times New Roman"/>
          <w:szCs w:val="24"/>
        </w:rPr>
        <w:t>ε</w:t>
      </w:r>
      <w:r w:rsidRPr="00AE0490">
        <w:rPr>
          <w:rFonts w:eastAsia="Times New Roman" w:cs="Times New Roman"/>
          <w:szCs w:val="24"/>
        </w:rPr>
        <w:t xml:space="preserve">πιτροπή που έχει οριστεί υπό την αιγίδα του Υπουργείου Εξωτερικών για τα </w:t>
      </w:r>
      <w:r w:rsidRPr="00AE0490">
        <w:rPr>
          <w:rFonts w:eastAsia="Times New Roman" w:cs="Times New Roman"/>
          <w:szCs w:val="24"/>
        </w:rPr>
        <w:t>θέματα των εμπορικών σημάτων</w:t>
      </w:r>
      <w:r>
        <w:rPr>
          <w:rFonts w:eastAsia="Times New Roman" w:cs="Times New Roman"/>
          <w:szCs w:val="24"/>
        </w:rPr>
        <w:t>,</w:t>
      </w:r>
      <w:r w:rsidRPr="00AE0490">
        <w:rPr>
          <w:rFonts w:eastAsia="Times New Roman" w:cs="Times New Roman"/>
          <w:szCs w:val="24"/>
        </w:rPr>
        <w:t xml:space="preserve"> εμπορικών ονομασιών </w:t>
      </w:r>
      <w:r>
        <w:rPr>
          <w:rFonts w:eastAsia="Times New Roman" w:cs="Times New Roman"/>
          <w:szCs w:val="24"/>
        </w:rPr>
        <w:t>κ.λπ.. Σ</w:t>
      </w:r>
      <w:r w:rsidRPr="00AE0490">
        <w:rPr>
          <w:rFonts w:eastAsia="Times New Roman" w:cs="Times New Roman"/>
          <w:szCs w:val="24"/>
        </w:rPr>
        <w:t xml:space="preserve">υνεδριάζει για πρώτη φορά στη Θεσσαλονίκη και </w:t>
      </w:r>
      <w:r>
        <w:rPr>
          <w:rFonts w:eastAsia="Times New Roman" w:cs="Times New Roman"/>
          <w:szCs w:val="24"/>
        </w:rPr>
        <w:t xml:space="preserve">εκεί </w:t>
      </w:r>
      <w:r w:rsidRPr="00AE0490">
        <w:rPr>
          <w:rFonts w:eastAsia="Times New Roman" w:cs="Times New Roman"/>
          <w:szCs w:val="24"/>
        </w:rPr>
        <w:t>τίθενται θέματα από τους επιχειρηματίες και των δύο πλευρών που έμεναν άλυτα</w:t>
      </w:r>
      <w:r>
        <w:rPr>
          <w:rFonts w:eastAsia="Times New Roman" w:cs="Times New Roman"/>
          <w:szCs w:val="24"/>
        </w:rPr>
        <w:t>,</w:t>
      </w:r>
      <w:r w:rsidRPr="00AE0490">
        <w:rPr>
          <w:rFonts w:eastAsia="Times New Roman" w:cs="Times New Roman"/>
          <w:szCs w:val="24"/>
        </w:rPr>
        <w:t xml:space="preserve"> μέχρι να υπογραφεί η </w:t>
      </w:r>
      <w:r>
        <w:rPr>
          <w:rFonts w:eastAsia="Times New Roman" w:cs="Times New Roman"/>
          <w:szCs w:val="24"/>
        </w:rPr>
        <w:t>Σ</w:t>
      </w:r>
      <w:r w:rsidRPr="00AE0490">
        <w:rPr>
          <w:rFonts w:eastAsia="Times New Roman" w:cs="Times New Roman"/>
          <w:szCs w:val="24"/>
        </w:rPr>
        <w:t>υμφωνία των Πρεσπών</w:t>
      </w:r>
      <w:r>
        <w:rPr>
          <w:rFonts w:eastAsia="Times New Roman" w:cs="Times New Roman"/>
          <w:szCs w:val="24"/>
        </w:rPr>
        <w:t>.</w:t>
      </w:r>
    </w:p>
    <w:p w14:paraId="36767792"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 xml:space="preserve">Θέλω να πω και </w:t>
      </w:r>
      <w:r w:rsidRPr="00AE0490">
        <w:rPr>
          <w:rFonts w:eastAsia="Times New Roman" w:cs="Times New Roman"/>
          <w:szCs w:val="24"/>
        </w:rPr>
        <w:t xml:space="preserve">για το </w:t>
      </w:r>
      <w:r>
        <w:rPr>
          <w:rFonts w:eastAsia="Times New Roman" w:cs="Times New Roman"/>
          <w:szCs w:val="24"/>
        </w:rPr>
        <w:t>Λαιμ</w:t>
      </w:r>
      <w:r>
        <w:rPr>
          <w:rFonts w:eastAsia="Times New Roman" w:cs="Times New Roman"/>
          <w:szCs w:val="24"/>
        </w:rPr>
        <w:t>ό</w:t>
      </w:r>
      <w:r w:rsidRPr="008A3E4A">
        <w:rPr>
          <w:rFonts w:eastAsia="Times New Roman" w:cs="Times New Roman"/>
          <w:szCs w:val="24"/>
        </w:rPr>
        <w:t xml:space="preserve"> </w:t>
      </w:r>
      <w:r w:rsidRPr="00AE0490">
        <w:rPr>
          <w:rFonts w:eastAsia="Times New Roman" w:cs="Times New Roman"/>
          <w:szCs w:val="24"/>
        </w:rPr>
        <w:t>κυρίως</w:t>
      </w:r>
      <w:r>
        <w:rPr>
          <w:rFonts w:eastAsia="Times New Roman" w:cs="Times New Roman"/>
          <w:szCs w:val="24"/>
        </w:rPr>
        <w:t>,</w:t>
      </w:r>
      <w:r w:rsidRPr="00AE0490">
        <w:rPr>
          <w:rFonts w:eastAsia="Times New Roman" w:cs="Times New Roman"/>
          <w:szCs w:val="24"/>
        </w:rPr>
        <w:t xml:space="preserve"> για τις Πρέσπες</w:t>
      </w:r>
      <w:r>
        <w:rPr>
          <w:rFonts w:eastAsia="Times New Roman" w:cs="Times New Roman"/>
          <w:szCs w:val="24"/>
        </w:rPr>
        <w:t>,</w:t>
      </w:r>
      <w:r w:rsidRPr="00AE0490">
        <w:rPr>
          <w:rFonts w:eastAsia="Times New Roman" w:cs="Times New Roman"/>
          <w:szCs w:val="24"/>
        </w:rPr>
        <w:t xml:space="preserve"> επειδή είπα στην αρχή </w:t>
      </w:r>
      <w:r>
        <w:rPr>
          <w:rFonts w:eastAsia="Times New Roman" w:cs="Times New Roman"/>
          <w:szCs w:val="24"/>
        </w:rPr>
        <w:t xml:space="preserve">ότι </w:t>
      </w:r>
      <w:r w:rsidRPr="00AE0490">
        <w:rPr>
          <w:rFonts w:eastAsia="Times New Roman" w:cs="Times New Roman"/>
          <w:szCs w:val="24"/>
        </w:rPr>
        <w:t xml:space="preserve">πατρίδα είναι οι άνθρωποι και η γη που κατοικούν αυτοί οι άνθρωποι και που θέλουν να αναπτυχθούν σε αυτή τη γη και να μη φύγουν από </w:t>
      </w:r>
      <w:r w:rsidRPr="00AE0490">
        <w:rPr>
          <w:rFonts w:eastAsia="Times New Roman" w:cs="Times New Roman"/>
          <w:szCs w:val="24"/>
        </w:rPr>
        <w:lastRenderedPageBreak/>
        <w:t>αυτή τη γη</w:t>
      </w:r>
      <w:r>
        <w:rPr>
          <w:rFonts w:eastAsia="Times New Roman" w:cs="Times New Roman"/>
          <w:szCs w:val="24"/>
        </w:rPr>
        <w:t>.</w:t>
      </w:r>
      <w:r w:rsidRPr="00AE0490">
        <w:rPr>
          <w:rFonts w:eastAsia="Times New Roman" w:cs="Times New Roman"/>
          <w:szCs w:val="24"/>
        </w:rPr>
        <w:t xml:space="preserve"> Ξέρουμε όλοι πάρα πολύ καλά ότι ενώ στην Ευρώπη ξεκίνησαν ή</w:t>
      </w:r>
      <w:r w:rsidRPr="00AE0490">
        <w:rPr>
          <w:rFonts w:eastAsia="Times New Roman" w:cs="Times New Roman"/>
          <w:szCs w:val="24"/>
        </w:rPr>
        <w:t xml:space="preserve">δη από το 1958 αυτές οι </w:t>
      </w:r>
      <w:proofErr w:type="spellStart"/>
      <w:r w:rsidRPr="00AE0490">
        <w:rPr>
          <w:rFonts w:eastAsia="Times New Roman" w:cs="Times New Roman"/>
          <w:szCs w:val="24"/>
        </w:rPr>
        <w:t>ευρωπ</w:t>
      </w:r>
      <w:r>
        <w:rPr>
          <w:rFonts w:eastAsia="Times New Roman" w:cs="Times New Roman"/>
          <w:szCs w:val="24"/>
        </w:rPr>
        <w:t>εριοχές</w:t>
      </w:r>
      <w:proofErr w:type="spellEnd"/>
      <w:r>
        <w:rPr>
          <w:rFonts w:eastAsia="Times New Roman" w:cs="Times New Roman"/>
          <w:szCs w:val="24"/>
        </w:rPr>
        <w:t>,</w:t>
      </w:r>
      <w:r w:rsidRPr="00AE0490">
        <w:rPr>
          <w:rFonts w:eastAsia="Times New Roman" w:cs="Times New Roman"/>
          <w:szCs w:val="24"/>
        </w:rPr>
        <w:t xml:space="preserve"> που είναι περιοχές διασυνοριακές</w:t>
      </w:r>
      <w:r>
        <w:rPr>
          <w:rFonts w:eastAsia="Times New Roman" w:cs="Times New Roman"/>
          <w:szCs w:val="24"/>
        </w:rPr>
        <w:t>,</w:t>
      </w:r>
      <w:r w:rsidRPr="00AE0490">
        <w:rPr>
          <w:rFonts w:eastAsia="Times New Roman" w:cs="Times New Roman"/>
          <w:szCs w:val="24"/>
        </w:rPr>
        <w:t xml:space="preserve"> που οδηγούν στην ανάπτυξη των τοπικών κοινωνιών γύρω από τα σύνορα</w:t>
      </w:r>
      <w:r>
        <w:rPr>
          <w:rFonts w:eastAsia="Times New Roman" w:cs="Times New Roman"/>
          <w:szCs w:val="24"/>
        </w:rPr>
        <w:t>,</w:t>
      </w:r>
      <w:r w:rsidRPr="00AE0490">
        <w:rPr>
          <w:rFonts w:eastAsia="Times New Roman" w:cs="Times New Roman"/>
          <w:szCs w:val="24"/>
        </w:rPr>
        <w:t xml:space="preserve"> που ευνοούν την προστασία του οικοσυστήματος</w:t>
      </w:r>
      <w:r>
        <w:rPr>
          <w:rFonts w:eastAsia="Times New Roman" w:cs="Times New Roman"/>
          <w:szCs w:val="24"/>
        </w:rPr>
        <w:t>,</w:t>
      </w:r>
      <w:r w:rsidRPr="00AE0490">
        <w:rPr>
          <w:rFonts w:eastAsia="Times New Roman" w:cs="Times New Roman"/>
          <w:szCs w:val="24"/>
        </w:rPr>
        <w:t xml:space="preserve"> όπως έχουν οι Πρέσπες από τα μοναδικά οικοσυστήματα</w:t>
      </w:r>
      <w:r>
        <w:rPr>
          <w:rFonts w:eastAsia="Times New Roman" w:cs="Times New Roman"/>
          <w:szCs w:val="24"/>
        </w:rPr>
        <w:t>,</w:t>
      </w:r>
      <w:r w:rsidRPr="00AE0490">
        <w:rPr>
          <w:rFonts w:eastAsia="Times New Roman" w:cs="Times New Roman"/>
          <w:szCs w:val="24"/>
        </w:rPr>
        <w:t xml:space="preserve"> που προωθούν τη σ</w:t>
      </w:r>
      <w:r w:rsidRPr="00AE0490">
        <w:rPr>
          <w:rFonts w:eastAsia="Times New Roman" w:cs="Times New Roman"/>
          <w:szCs w:val="24"/>
        </w:rPr>
        <w:t>υνεργασία</w:t>
      </w:r>
      <w:r>
        <w:rPr>
          <w:rFonts w:eastAsia="Times New Roman" w:cs="Times New Roman"/>
          <w:szCs w:val="24"/>
        </w:rPr>
        <w:t>,</w:t>
      </w:r>
      <w:r w:rsidRPr="00AE0490">
        <w:rPr>
          <w:rFonts w:eastAsia="Times New Roman" w:cs="Times New Roman"/>
          <w:szCs w:val="24"/>
        </w:rPr>
        <w:t xml:space="preserve"> τη συμφιλίωση </w:t>
      </w:r>
      <w:r>
        <w:rPr>
          <w:rFonts w:eastAsia="Times New Roman" w:cs="Times New Roman"/>
          <w:szCs w:val="24"/>
        </w:rPr>
        <w:t xml:space="preserve">κ.λπ., </w:t>
      </w:r>
      <w:r w:rsidRPr="00AE0490">
        <w:rPr>
          <w:rFonts w:eastAsia="Times New Roman" w:cs="Times New Roman"/>
          <w:szCs w:val="24"/>
        </w:rPr>
        <w:t xml:space="preserve">στην Ελλάδα το </w:t>
      </w:r>
      <w:r>
        <w:rPr>
          <w:rFonts w:eastAsia="Times New Roman" w:cs="Times New Roman"/>
          <w:szCs w:val="24"/>
        </w:rPr>
        <w:t>Π</w:t>
      </w:r>
      <w:r w:rsidRPr="00AE0490">
        <w:rPr>
          <w:rFonts w:eastAsia="Times New Roman" w:cs="Times New Roman"/>
          <w:szCs w:val="24"/>
        </w:rPr>
        <w:t xml:space="preserve">άρκο </w:t>
      </w:r>
      <w:r>
        <w:rPr>
          <w:rFonts w:eastAsia="Times New Roman" w:cs="Times New Roman"/>
          <w:szCs w:val="24"/>
        </w:rPr>
        <w:t>Ε</w:t>
      </w:r>
      <w:r w:rsidRPr="00AE0490">
        <w:rPr>
          <w:rFonts w:eastAsia="Times New Roman" w:cs="Times New Roman"/>
          <w:szCs w:val="24"/>
        </w:rPr>
        <w:t xml:space="preserve">ιρήνης </w:t>
      </w:r>
      <w:r>
        <w:rPr>
          <w:rFonts w:eastAsia="Times New Roman" w:cs="Times New Roman"/>
          <w:szCs w:val="24"/>
        </w:rPr>
        <w:t>σ</w:t>
      </w:r>
      <w:r w:rsidRPr="00AE0490">
        <w:rPr>
          <w:rFonts w:eastAsia="Times New Roman" w:cs="Times New Roman"/>
          <w:szCs w:val="24"/>
        </w:rPr>
        <w:t>τις Πρέσπες έγινε το 2000</w:t>
      </w:r>
      <w:r>
        <w:rPr>
          <w:rFonts w:eastAsia="Times New Roman" w:cs="Times New Roman"/>
          <w:szCs w:val="24"/>
        </w:rPr>
        <w:t xml:space="preserve"> ή</w:t>
      </w:r>
      <w:r w:rsidRPr="00AE0490">
        <w:rPr>
          <w:rFonts w:eastAsia="Times New Roman" w:cs="Times New Roman"/>
          <w:szCs w:val="24"/>
        </w:rPr>
        <w:t xml:space="preserve"> 2001 επί Σημίτη</w:t>
      </w:r>
      <w:r>
        <w:rPr>
          <w:rFonts w:eastAsia="Times New Roman" w:cs="Times New Roman"/>
          <w:szCs w:val="24"/>
        </w:rPr>
        <w:t>, α</w:t>
      </w:r>
      <w:r w:rsidRPr="00AE0490">
        <w:rPr>
          <w:rFonts w:eastAsia="Times New Roman" w:cs="Times New Roman"/>
          <w:szCs w:val="24"/>
        </w:rPr>
        <w:t>ν δεν κάνω λάθος</w:t>
      </w:r>
      <w:r>
        <w:rPr>
          <w:rFonts w:eastAsia="Times New Roman" w:cs="Times New Roman"/>
          <w:szCs w:val="24"/>
        </w:rPr>
        <w:t>. Δεν μπόρεσε να αναπτυχθεί ό</w:t>
      </w:r>
      <w:r w:rsidRPr="00AE0490">
        <w:rPr>
          <w:rFonts w:eastAsia="Times New Roman" w:cs="Times New Roman"/>
          <w:szCs w:val="24"/>
        </w:rPr>
        <w:t>σο θα έπρεπε</w:t>
      </w:r>
      <w:r>
        <w:rPr>
          <w:rFonts w:eastAsia="Times New Roman" w:cs="Times New Roman"/>
          <w:szCs w:val="24"/>
        </w:rPr>
        <w:t>,</w:t>
      </w:r>
      <w:r w:rsidRPr="00AE0490">
        <w:rPr>
          <w:rFonts w:eastAsia="Times New Roman" w:cs="Times New Roman"/>
          <w:szCs w:val="24"/>
        </w:rPr>
        <w:t xml:space="preserve"> λόγω της έλλειψης διασυνοριακού </w:t>
      </w:r>
      <w:r>
        <w:rPr>
          <w:rFonts w:eastAsia="Times New Roman" w:cs="Times New Roman"/>
          <w:szCs w:val="24"/>
        </w:rPr>
        <w:t>δρόμου.</w:t>
      </w:r>
    </w:p>
    <w:p w14:paraId="36767793"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w:t>
      </w:r>
      <w:r w:rsidRPr="00AE0490">
        <w:rPr>
          <w:rFonts w:eastAsia="Times New Roman" w:cs="Times New Roman"/>
          <w:szCs w:val="24"/>
        </w:rPr>
        <w:t>ίχα την ευτυχία σήμερα να λάβω από την Ευρωπαϊκή</w:t>
      </w:r>
      <w:r w:rsidRPr="00AE0490">
        <w:rPr>
          <w:rFonts w:eastAsia="Times New Roman" w:cs="Times New Roman"/>
          <w:szCs w:val="24"/>
        </w:rPr>
        <w:t xml:space="preserve"> Επιτροπή έγκριση </w:t>
      </w:r>
      <w:r>
        <w:rPr>
          <w:rFonts w:eastAsia="Times New Roman" w:cs="Times New Roman"/>
          <w:szCs w:val="24"/>
        </w:rPr>
        <w:t>μ</w:t>
      </w:r>
      <w:r w:rsidRPr="00AE0490">
        <w:rPr>
          <w:rFonts w:eastAsia="Times New Roman" w:cs="Times New Roman"/>
          <w:szCs w:val="24"/>
        </w:rPr>
        <w:t>ελέτης για την ανάπτυξη της περιοχής των Πρεσπών</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που -</w:t>
      </w:r>
      <w:r w:rsidRPr="00AE0490">
        <w:rPr>
          <w:rFonts w:eastAsia="Times New Roman" w:cs="Times New Roman"/>
          <w:szCs w:val="24"/>
        </w:rPr>
        <w:t xml:space="preserve">χάρη στη </w:t>
      </w:r>
      <w:r>
        <w:rPr>
          <w:rFonts w:eastAsia="Times New Roman" w:cs="Times New Roman"/>
          <w:szCs w:val="24"/>
        </w:rPr>
        <w:t>σ</w:t>
      </w:r>
      <w:r>
        <w:rPr>
          <w:rFonts w:eastAsia="Times New Roman" w:cs="Times New Roman"/>
          <w:szCs w:val="24"/>
        </w:rPr>
        <w:t>υμφωνία- θ</w:t>
      </w:r>
      <w:r w:rsidRPr="00AE0490">
        <w:rPr>
          <w:rFonts w:eastAsia="Times New Roman" w:cs="Times New Roman"/>
          <w:szCs w:val="24"/>
        </w:rPr>
        <w:t xml:space="preserve">α </w:t>
      </w:r>
      <w:r>
        <w:rPr>
          <w:rFonts w:eastAsia="Times New Roman" w:cs="Times New Roman"/>
          <w:szCs w:val="24"/>
        </w:rPr>
        <w:t xml:space="preserve">μπορέσει να </w:t>
      </w:r>
      <w:r w:rsidRPr="00AE0490">
        <w:rPr>
          <w:rFonts w:eastAsia="Times New Roman" w:cs="Times New Roman"/>
          <w:szCs w:val="24"/>
        </w:rPr>
        <w:t>αναπτυχ</w:t>
      </w:r>
      <w:r>
        <w:rPr>
          <w:rFonts w:eastAsia="Times New Roman" w:cs="Times New Roman"/>
          <w:szCs w:val="24"/>
        </w:rPr>
        <w:t>θεί αυτή η διασυνοριακή σύνδεση. Όμως, ε</w:t>
      </w:r>
      <w:r w:rsidRPr="00AE0490">
        <w:rPr>
          <w:rFonts w:eastAsia="Times New Roman" w:cs="Times New Roman"/>
          <w:szCs w:val="24"/>
        </w:rPr>
        <w:t xml:space="preserve">πειδή αναφέρατε για τα φυτοφάρμακα </w:t>
      </w:r>
      <w:r>
        <w:rPr>
          <w:rFonts w:eastAsia="Times New Roman" w:cs="Times New Roman"/>
          <w:szCs w:val="24"/>
        </w:rPr>
        <w:t>κ.λπ. και</w:t>
      </w:r>
      <w:r w:rsidRPr="00AE0490">
        <w:rPr>
          <w:rFonts w:eastAsia="Times New Roman" w:cs="Times New Roman"/>
          <w:szCs w:val="24"/>
        </w:rPr>
        <w:t xml:space="preserve"> επειδή είπα στην αρχή για το θεσμικό πλαίσιο</w:t>
      </w:r>
      <w:r>
        <w:rPr>
          <w:rFonts w:eastAsia="Times New Roman" w:cs="Times New Roman"/>
          <w:szCs w:val="24"/>
        </w:rPr>
        <w:t xml:space="preserve"> και μου</w:t>
      </w:r>
      <w:r w:rsidRPr="00AE0490">
        <w:rPr>
          <w:rFonts w:eastAsia="Times New Roman" w:cs="Times New Roman"/>
          <w:szCs w:val="24"/>
        </w:rPr>
        <w:t xml:space="preserve"> είπατε</w:t>
      </w:r>
      <w:r>
        <w:rPr>
          <w:rFonts w:eastAsia="Times New Roman" w:cs="Times New Roman"/>
          <w:szCs w:val="24"/>
        </w:rPr>
        <w:t xml:space="preserve"> «Α</w:t>
      </w:r>
      <w:r w:rsidRPr="00AE0490">
        <w:rPr>
          <w:rFonts w:eastAsia="Times New Roman" w:cs="Times New Roman"/>
          <w:szCs w:val="24"/>
        </w:rPr>
        <w:t xml:space="preserve">υτές οι </w:t>
      </w:r>
      <w:r>
        <w:rPr>
          <w:rFonts w:eastAsia="Times New Roman" w:cs="Times New Roman"/>
          <w:szCs w:val="24"/>
        </w:rPr>
        <w:t>ε</w:t>
      </w:r>
      <w:r w:rsidRPr="00AE0490">
        <w:rPr>
          <w:rFonts w:eastAsia="Times New Roman" w:cs="Times New Roman"/>
          <w:szCs w:val="24"/>
        </w:rPr>
        <w:t>πιτροπές τι είναι</w:t>
      </w:r>
      <w:r>
        <w:rPr>
          <w:rFonts w:eastAsia="Times New Roman" w:cs="Times New Roman"/>
          <w:szCs w:val="24"/>
        </w:rPr>
        <w:t>;»</w:t>
      </w:r>
      <w:r w:rsidRPr="00AE0490">
        <w:rPr>
          <w:rFonts w:eastAsia="Times New Roman" w:cs="Times New Roman"/>
          <w:szCs w:val="24"/>
        </w:rPr>
        <w:t xml:space="preserve"> και </w:t>
      </w:r>
      <w:r>
        <w:rPr>
          <w:rFonts w:eastAsia="Times New Roman" w:cs="Times New Roman"/>
          <w:szCs w:val="24"/>
        </w:rPr>
        <w:t>«Δ</w:t>
      </w:r>
      <w:r w:rsidRPr="00AE0490">
        <w:rPr>
          <w:rFonts w:eastAsia="Times New Roman" w:cs="Times New Roman"/>
          <w:szCs w:val="24"/>
        </w:rPr>
        <w:t>εν προβλέπεται</w:t>
      </w:r>
      <w:r>
        <w:rPr>
          <w:rFonts w:eastAsia="Times New Roman" w:cs="Times New Roman"/>
          <w:szCs w:val="24"/>
        </w:rPr>
        <w:t>»,</w:t>
      </w:r>
      <w:r w:rsidRPr="00AE0490">
        <w:rPr>
          <w:rFonts w:eastAsia="Times New Roman" w:cs="Times New Roman"/>
          <w:szCs w:val="24"/>
        </w:rPr>
        <w:t xml:space="preserve"> τις έχω εδώ τις </w:t>
      </w:r>
      <w:r>
        <w:rPr>
          <w:rFonts w:eastAsia="Times New Roman" w:cs="Times New Roman"/>
          <w:szCs w:val="24"/>
        </w:rPr>
        <w:t>ε</w:t>
      </w:r>
      <w:r w:rsidRPr="00AE0490">
        <w:rPr>
          <w:rFonts w:eastAsia="Times New Roman" w:cs="Times New Roman"/>
          <w:szCs w:val="24"/>
        </w:rPr>
        <w:t>πιτροπές</w:t>
      </w:r>
      <w:r>
        <w:rPr>
          <w:rFonts w:eastAsia="Times New Roman" w:cs="Times New Roman"/>
          <w:szCs w:val="24"/>
        </w:rPr>
        <w:t>. Έ</w:t>
      </w:r>
      <w:r w:rsidRPr="00AE0490">
        <w:rPr>
          <w:rFonts w:eastAsia="Times New Roman" w:cs="Times New Roman"/>
          <w:szCs w:val="24"/>
        </w:rPr>
        <w:t>χω</w:t>
      </w:r>
      <w:r>
        <w:rPr>
          <w:rFonts w:eastAsia="Times New Roman" w:cs="Times New Roman"/>
          <w:szCs w:val="24"/>
        </w:rPr>
        <w:t>,</w:t>
      </w:r>
      <w:r w:rsidRPr="00AE0490">
        <w:rPr>
          <w:rFonts w:eastAsia="Times New Roman" w:cs="Times New Roman"/>
          <w:szCs w:val="24"/>
        </w:rPr>
        <w:t xml:space="preserve"> δηλαδή</w:t>
      </w:r>
      <w:r>
        <w:rPr>
          <w:rFonts w:eastAsia="Times New Roman" w:cs="Times New Roman"/>
          <w:szCs w:val="24"/>
        </w:rPr>
        <w:t>,</w:t>
      </w:r>
      <w:r w:rsidRPr="00AE0490">
        <w:rPr>
          <w:rFonts w:eastAsia="Times New Roman" w:cs="Times New Roman"/>
          <w:szCs w:val="24"/>
        </w:rPr>
        <w:t xml:space="preserve"> τις </w:t>
      </w:r>
      <w:r>
        <w:rPr>
          <w:rFonts w:eastAsia="Times New Roman" w:cs="Times New Roman"/>
          <w:szCs w:val="24"/>
        </w:rPr>
        <w:t>σ</w:t>
      </w:r>
      <w:r w:rsidRPr="00AE0490">
        <w:rPr>
          <w:rFonts w:eastAsia="Times New Roman" w:cs="Times New Roman"/>
          <w:szCs w:val="24"/>
        </w:rPr>
        <w:t xml:space="preserve">υμφωνίες έτσι </w:t>
      </w:r>
      <w:r w:rsidRPr="00AE0490">
        <w:rPr>
          <w:rFonts w:eastAsia="Times New Roman" w:cs="Times New Roman"/>
          <w:szCs w:val="24"/>
        </w:rPr>
        <w:lastRenderedPageBreak/>
        <w:t>όπως υπογράφηκαν</w:t>
      </w:r>
      <w:r>
        <w:rPr>
          <w:rFonts w:eastAsia="Times New Roman" w:cs="Times New Roman"/>
          <w:szCs w:val="24"/>
        </w:rPr>
        <w:t xml:space="preserve"> και</w:t>
      </w:r>
      <w:r w:rsidRPr="00AE0490">
        <w:rPr>
          <w:rFonts w:eastAsia="Times New Roman" w:cs="Times New Roman"/>
          <w:szCs w:val="24"/>
        </w:rPr>
        <w:t xml:space="preserve"> σε ποια άρθρα προβλέπεται</w:t>
      </w:r>
      <w:r>
        <w:rPr>
          <w:rFonts w:eastAsia="Times New Roman" w:cs="Times New Roman"/>
          <w:szCs w:val="24"/>
        </w:rPr>
        <w:t>,</w:t>
      </w:r>
      <w:r w:rsidRPr="00AE0490">
        <w:rPr>
          <w:rFonts w:eastAsia="Times New Roman" w:cs="Times New Roman"/>
          <w:szCs w:val="24"/>
        </w:rPr>
        <w:t xml:space="preserve"> βάσει του </w:t>
      </w:r>
      <w:proofErr w:type="spellStart"/>
      <w:r>
        <w:rPr>
          <w:rFonts w:eastAsia="Times New Roman" w:cs="Times New Roman"/>
          <w:szCs w:val="24"/>
        </w:rPr>
        <w:t>Ε</w:t>
      </w:r>
      <w:r w:rsidRPr="00AE0490">
        <w:rPr>
          <w:rFonts w:eastAsia="Times New Roman" w:cs="Times New Roman"/>
          <w:szCs w:val="24"/>
        </w:rPr>
        <w:t>νωσιακού</w:t>
      </w:r>
      <w:proofErr w:type="spellEnd"/>
      <w:r w:rsidRPr="00AE0490">
        <w:rPr>
          <w:rFonts w:eastAsia="Times New Roman" w:cs="Times New Roman"/>
          <w:szCs w:val="24"/>
        </w:rPr>
        <w:t xml:space="preserve"> </w:t>
      </w:r>
      <w:r>
        <w:rPr>
          <w:rFonts w:eastAsia="Times New Roman" w:cs="Times New Roman"/>
          <w:szCs w:val="24"/>
        </w:rPr>
        <w:t>Δ</w:t>
      </w:r>
      <w:r w:rsidRPr="00AE0490">
        <w:rPr>
          <w:rFonts w:eastAsia="Times New Roman" w:cs="Times New Roman"/>
          <w:szCs w:val="24"/>
        </w:rPr>
        <w:t>ικαίου</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κ</w:t>
      </w:r>
      <w:r w:rsidRPr="00AE0490">
        <w:rPr>
          <w:rFonts w:eastAsia="Times New Roman" w:cs="Times New Roman"/>
          <w:szCs w:val="24"/>
        </w:rPr>
        <w:t xml:space="preserve">αι </w:t>
      </w:r>
      <w:r>
        <w:rPr>
          <w:rFonts w:eastAsia="Times New Roman" w:cs="Times New Roman"/>
          <w:szCs w:val="24"/>
        </w:rPr>
        <w:t xml:space="preserve">για τη </w:t>
      </w:r>
      <w:proofErr w:type="spellStart"/>
      <w:r>
        <w:rPr>
          <w:rFonts w:eastAsia="Times New Roman" w:cs="Times New Roman"/>
          <w:szCs w:val="24"/>
        </w:rPr>
        <w:t>φυτοϋγιεινή</w:t>
      </w:r>
      <w:proofErr w:type="spellEnd"/>
      <w:r>
        <w:rPr>
          <w:rFonts w:eastAsia="Times New Roman" w:cs="Times New Roman"/>
          <w:szCs w:val="24"/>
        </w:rPr>
        <w:t xml:space="preserve"> </w:t>
      </w:r>
      <w:r w:rsidRPr="00AE0490">
        <w:rPr>
          <w:rFonts w:eastAsia="Times New Roman" w:cs="Times New Roman"/>
          <w:szCs w:val="24"/>
        </w:rPr>
        <w:t>και για την προστασία του περιβάλλο</w:t>
      </w:r>
      <w:r w:rsidRPr="00AE0490">
        <w:rPr>
          <w:rFonts w:eastAsia="Times New Roman" w:cs="Times New Roman"/>
          <w:szCs w:val="24"/>
        </w:rPr>
        <w:t xml:space="preserve">ντος και για τα τελωνεία και για την </w:t>
      </w:r>
      <w:r>
        <w:rPr>
          <w:rFonts w:eastAsia="Times New Roman" w:cs="Times New Roman"/>
          <w:szCs w:val="24"/>
        </w:rPr>
        <w:t>Α</w:t>
      </w:r>
      <w:r w:rsidRPr="00AE0490">
        <w:rPr>
          <w:rFonts w:eastAsia="Times New Roman" w:cs="Times New Roman"/>
          <w:szCs w:val="24"/>
        </w:rPr>
        <w:t>στυνομία</w:t>
      </w:r>
      <w:r>
        <w:rPr>
          <w:rFonts w:eastAsia="Times New Roman" w:cs="Times New Roman"/>
          <w:szCs w:val="24"/>
        </w:rPr>
        <w:t>. Ε</w:t>
      </w:r>
      <w:r w:rsidRPr="00AE0490">
        <w:rPr>
          <w:rFonts w:eastAsia="Times New Roman" w:cs="Times New Roman"/>
          <w:szCs w:val="24"/>
        </w:rPr>
        <w:t>δώ είν</w:t>
      </w:r>
      <w:r>
        <w:rPr>
          <w:rFonts w:eastAsia="Times New Roman" w:cs="Times New Roman"/>
          <w:szCs w:val="24"/>
        </w:rPr>
        <w:t>αι. Ν</w:t>
      </w:r>
      <w:r w:rsidRPr="00AE0490">
        <w:rPr>
          <w:rFonts w:eastAsia="Times New Roman" w:cs="Times New Roman"/>
          <w:szCs w:val="24"/>
        </w:rPr>
        <w:t xml:space="preserve">ομίζω ότι θα έπρεπε να σας είχαν </w:t>
      </w:r>
      <w:r>
        <w:rPr>
          <w:rFonts w:eastAsia="Times New Roman" w:cs="Times New Roman"/>
          <w:szCs w:val="24"/>
        </w:rPr>
        <w:t>εγ</w:t>
      </w:r>
      <w:r w:rsidRPr="00AE0490">
        <w:rPr>
          <w:rFonts w:eastAsia="Times New Roman" w:cs="Times New Roman"/>
          <w:szCs w:val="24"/>
        </w:rPr>
        <w:t>χειριστεί μαζί με το νομοσχέδιο</w:t>
      </w:r>
      <w:r>
        <w:rPr>
          <w:rFonts w:eastAsia="Times New Roman" w:cs="Times New Roman"/>
          <w:szCs w:val="24"/>
        </w:rPr>
        <w:t>.</w:t>
      </w:r>
      <w:r w:rsidRPr="00AE0490">
        <w:rPr>
          <w:rFonts w:eastAsia="Times New Roman" w:cs="Times New Roman"/>
          <w:szCs w:val="24"/>
        </w:rPr>
        <w:t xml:space="preserve"> Δεν ξέρω αν τ</w:t>
      </w:r>
      <w:r>
        <w:rPr>
          <w:rFonts w:eastAsia="Times New Roman" w:cs="Times New Roman"/>
          <w:szCs w:val="24"/>
        </w:rPr>
        <w:t>ις</w:t>
      </w:r>
      <w:r w:rsidRPr="00AE0490">
        <w:rPr>
          <w:rFonts w:eastAsia="Times New Roman" w:cs="Times New Roman"/>
          <w:szCs w:val="24"/>
        </w:rPr>
        <w:t xml:space="preserve"> έχετε</w:t>
      </w:r>
      <w:r>
        <w:rPr>
          <w:rFonts w:eastAsia="Times New Roman" w:cs="Times New Roman"/>
          <w:szCs w:val="24"/>
        </w:rPr>
        <w:t>,</w:t>
      </w:r>
      <w:r w:rsidRPr="00AE0490">
        <w:rPr>
          <w:rFonts w:eastAsia="Times New Roman" w:cs="Times New Roman"/>
          <w:szCs w:val="24"/>
        </w:rPr>
        <w:t xml:space="preserve"> αλλά αν δεν τ</w:t>
      </w:r>
      <w:r>
        <w:rPr>
          <w:rFonts w:eastAsia="Times New Roman" w:cs="Times New Roman"/>
          <w:szCs w:val="24"/>
        </w:rPr>
        <w:t>ις</w:t>
      </w:r>
      <w:r w:rsidRPr="00AE0490">
        <w:rPr>
          <w:rFonts w:eastAsia="Times New Roman" w:cs="Times New Roman"/>
          <w:szCs w:val="24"/>
        </w:rPr>
        <w:t xml:space="preserve"> έχετε</w:t>
      </w:r>
      <w:r>
        <w:rPr>
          <w:rFonts w:eastAsia="Times New Roman" w:cs="Times New Roman"/>
          <w:szCs w:val="24"/>
        </w:rPr>
        <w:t>,</w:t>
      </w:r>
      <w:r w:rsidRPr="00AE0490">
        <w:rPr>
          <w:rFonts w:eastAsia="Times New Roman" w:cs="Times New Roman"/>
          <w:szCs w:val="24"/>
        </w:rPr>
        <w:t xml:space="preserve"> υπάρχουν εδώ και μπορούν </w:t>
      </w:r>
      <w:r>
        <w:rPr>
          <w:rFonts w:eastAsia="Times New Roman" w:cs="Times New Roman"/>
          <w:szCs w:val="24"/>
        </w:rPr>
        <w:t>να φωτοτυπηθούν,</w:t>
      </w:r>
      <w:r w:rsidRPr="00AE0490">
        <w:rPr>
          <w:rFonts w:eastAsia="Times New Roman" w:cs="Times New Roman"/>
          <w:szCs w:val="24"/>
        </w:rPr>
        <w:t xml:space="preserve"> για να </w:t>
      </w:r>
      <w:r>
        <w:rPr>
          <w:rFonts w:eastAsia="Times New Roman" w:cs="Times New Roman"/>
          <w:szCs w:val="24"/>
        </w:rPr>
        <w:t>δ</w:t>
      </w:r>
      <w:r w:rsidRPr="00AE0490">
        <w:rPr>
          <w:rFonts w:eastAsia="Times New Roman" w:cs="Times New Roman"/>
          <w:szCs w:val="24"/>
        </w:rPr>
        <w:t>είτε κιόλας τι εργασίες θα κάνου</w:t>
      </w:r>
      <w:r w:rsidRPr="00AE0490">
        <w:rPr>
          <w:rFonts w:eastAsia="Times New Roman" w:cs="Times New Roman"/>
          <w:szCs w:val="24"/>
        </w:rPr>
        <w:t>ν αυτές οι επιτροπές που έχουν οριστεί</w:t>
      </w:r>
      <w:r>
        <w:rPr>
          <w:rFonts w:eastAsia="Times New Roman" w:cs="Times New Roman"/>
          <w:szCs w:val="24"/>
        </w:rPr>
        <w:t>.</w:t>
      </w:r>
    </w:p>
    <w:p w14:paraId="36767794" w14:textId="77777777" w:rsidR="009F2CC8" w:rsidRDefault="00807E12">
      <w:pPr>
        <w:spacing w:line="600" w:lineRule="auto"/>
        <w:ind w:firstLine="720"/>
        <w:jc w:val="both"/>
        <w:rPr>
          <w:rFonts w:eastAsia="Times New Roman" w:cs="Times New Roman"/>
          <w:szCs w:val="24"/>
        </w:rPr>
      </w:pPr>
      <w:r w:rsidRPr="00AE0490">
        <w:rPr>
          <w:rFonts w:eastAsia="Times New Roman" w:cs="Times New Roman"/>
          <w:szCs w:val="24"/>
        </w:rPr>
        <w:t>Όσο για τη χρηματοδότηση</w:t>
      </w:r>
      <w:r>
        <w:rPr>
          <w:rFonts w:eastAsia="Times New Roman" w:cs="Times New Roman"/>
          <w:szCs w:val="24"/>
        </w:rPr>
        <w:t>,</w:t>
      </w:r>
      <w:r w:rsidRPr="00AE0490">
        <w:rPr>
          <w:rFonts w:eastAsia="Times New Roman" w:cs="Times New Roman"/>
          <w:szCs w:val="24"/>
        </w:rPr>
        <w:t xml:space="preserve"> αναφέρεται στο νομοσχέδιο ότι θα είναι από </w:t>
      </w:r>
      <w:r>
        <w:rPr>
          <w:rFonts w:eastAsia="Times New Roman" w:cs="Times New Roman"/>
          <w:szCs w:val="24"/>
        </w:rPr>
        <w:t>ευρωπαϊκά προγράμματα. Θ</w:t>
      </w:r>
      <w:r w:rsidRPr="00AE0490">
        <w:rPr>
          <w:rFonts w:eastAsia="Times New Roman" w:cs="Times New Roman"/>
          <w:szCs w:val="24"/>
        </w:rPr>
        <w:t>έλω</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όμως, να γίνω πιο συγκεκριμένη. Ή</w:t>
      </w:r>
      <w:r w:rsidRPr="00AE0490">
        <w:rPr>
          <w:rFonts w:eastAsia="Times New Roman" w:cs="Times New Roman"/>
          <w:szCs w:val="24"/>
        </w:rPr>
        <w:t>δη για το</w:t>
      </w:r>
      <w:r>
        <w:rPr>
          <w:rFonts w:eastAsia="Times New Roman" w:cs="Times New Roman"/>
          <w:szCs w:val="24"/>
        </w:rPr>
        <w:t>ν</w:t>
      </w:r>
      <w:r w:rsidRPr="00AE0490">
        <w:rPr>
          <w:rFonts w:eastAsia="Times New Roman" w:cs="Times New Roman"/>
          <w:szCs w:val="24"/>
        </w:rPr>
        <w:t xml:space="preserve"> </w:t>
      </w:r>
      <w:r>
        <w:rPr>
          <w:rFonts w:eastAsia="Times New Roman" w:cs="Times New Roman"/>
          <w:szCs w:val="24"/>
        </w:rPr>
        <w:t>Λαιμό</w:t>
      </w:r>
      <w:r w:rsidRPr="00AE0490">
        <w:rPr>
          <w:rFonts w:eastAsia="Times New Roman" w:cs="Times New Roman"/>
          <w:szCs w:val="24"/>
        </w:rPr>
        <w:t xml:space="preserve"> στη Φλώρινα έχουν δεσμευτεί 4 εκατομμύρια ευρώ από το </w:t>
      </w:r>
      <w:r>
        <w:rPr>
          <w:rFonts w:eastAsia="Times New Roman" w:cs="Times New Roman"/>
          <w:szCs w:val="24"/>
        </w:rPr>
        <w:t>Π</w:t>
      </w:r>
      <w:r w:rsidRPr="00AE0490">
        <w:rPr>
          <w:rFonts w:eastAsia="Times New Roman" w:cs="Times New Roman"/>
          <w:szCs w:val="24"/>
        </w:rPr>
        <w:t xml:space="preserve">ρόγραμμα </w:t>
      </w:r>
      <w:r>
        <w:rPr>
          <w:rFonts w:eastAsia="Times New Roman" w:cs="Times New Roman"/>
          <w:szCs w:val="24"/>
        </w:rPr>
        <w:t>«</w:t>
      </w:r>
      <w:r>
        <w:rPr>
          <w:rFonts w:eastAsia="Times New Roman" w:cs="Times New Roman"/>
          <w:szCs w:val="24"/>
          <w:lang w:val="en-US"/>
        </w:rPr>
        <w:t>INT</w:t>
      </w:r>
      <w:r>
        <w:rPr>
          <w:rFonts w:eastAsia="Times New Roman" w:cs="Times New Roman"/>
          <w:szCs w:val="24"/>
          <w:lang w:val="en-US"/>
        </w:rPr>
        <w:t>ERREG</w:t>
      </w:r>
      <w:r>
        <w:rPr>
          <w:rFonts w:eastAsia="Times New Roman" w:cs="Times New Roman"/>
          <w:szCs w:val="24"/>
        </w:rPr>
        <w:t>»</w:t>
      </w:r>
      <w:r>
        <w:rPr>
          <w:rFonts w:eastAsia="Times New Roman" w:cs="Times New Roman"/>
          <w:szCs w:val="24"/>
        </w:rPr>
        <w:t>,</w:t>
      </w:r>
      <w:r w:rsidRPr="00AE0490">
        <w:rPr>
          <w:rFonts w:eastAsia="Times New Roman" w:cs="Times New Roman"/>
          <w:szCs w:val="24"/>
        </w:rPr>
        <w:t xml:space="preserve"> το οποίο θα προχωρήσει τις εργασίες</w:t>
      </w:r>
      <w:r>
        <w:rPr>
          <w:rFonts w:eastAsia="Times New Roman" w:cs="Times New Roman"/>
          <w:szCs w:val="24"/>
        </w:rPr>
        <w:t xml:space="preserve"> και</w:t>
      </w:r>
      <w:r w:rsidRPr="00AE0490">
        <w:rPr>
          <w:rFonts w:eastAsia="Times New Roman" w:cs="Times New Roman"/>
          <w:szCs w:val="24"/>
        </w:rPr>
        <w:t xml:space="preserve"> 40 εκατομμύρια ευρώ</w:t>
      </w:r>
      <w:r>
        <w:rPr>
          <w:rFonts w:eastAsia="Times New Roman" w:cs="Times New Roman"/>
          <w:szCs w:val="24"/>
        </w:rPr>
        <w:t>,</w:t>
      </w:r>
      <w:r w:rsidRPr="00AE0490">
        <w:rPr>
          <w:rFonts w:eastAsia="Times New Roman" w:cs="Times New Roman"/>
          <w:szCs w:val="24"/>
        </w:rPr>
        <w:t xml:space="preserve"> τα οποία έχουν μείνει από την Εγνατία Οδό</w:t>
      </w:r>
      <w:r>
        <w:rPr>
          <w:rFonts w:eastAsia="Times New Roman" w:cs="Times New Roman"/>
          <w:szCs w:val="24"/>
        </w:rPr>
        <w:t>,</w:t>
      </w:r>
      <w:r w:rsidRPr="00AE0490">
        <w:rPr>
          <w:rFonts w:eastAsia="Times New Roman" w:cs="Times New Roman"/>
          <w:szCs w:val="24"/>
        </w:rPr>
        <w:t xml:space="preserve"> για την περιοχή της Πέλλας</w:t>
      </w:r>
      <w:r>
        <w:rPr>
          <w:rFonts w:eastAsia="Times New Roman" w:cs="Times New Roman"/>
          <w:szCs w:val="24"/>
        </w:rPr>
        <w:t>. Εν τω μεταξύ, ε</w:t>
      </w:r>
      <w:r w:rsidRPr="00AE0490">
        <w:rPr>
          <w:rFonts w:eastAsia="Times New Roman" w:cs="Times New Roman"/>
          <w:szCs w:val="24"/>
        </w:rPr>
        <w:t xml:space="preserve">πειδή είχε έρθει ο </w:t>
      </w:r>
      <w:r>
        <w:rPr>
          <w:rFonts w:eastAsia="Times New Roman" w:cs="Times New Roman"/>
          <w:szCs w:val="24"/>
        </w:rPr>
        <w:t>δ</w:t>
      </w:r>
      <w:r w:rsidRPr="00AE0490">
        <w:rPr>
          <w:rFonts w:eastAsia="Times New Roman" w:cs="Times New Roman"/>
          <w:szCs w:val="24"/>
        </w:rPr>
        <w:t xml:space="preserve">ήμαρχος Πρεσπών και ο </w:t>
      </w:r>
      <w:proofErr w:type="spellStart"/>
      <w:r>
        <w:rPr>
          <w:rFonts w:eastAsia="Times New Roman" w:cs="Times New Roman"/>
          <w:szCs w:val="24"/>
        </w:rPr>
        <w:t>α</w:t>
      </w:r>
      <w:r w:rsidRPr="00AE0490">
        <w:rPr>
          <w:rFonts w:eastAsia="Times New Roman" w:cs="Times New Roman"/>
          <w:szCs w:val="24"/>
        </w:rPr>
        <w:t>ντιπεριφερειάρχης</w:t>
      </w:r>
      <w:proofErr w:type="spellEnd"/>
      <w:r w:rsidRPr="00AE0490">
        <w:rPr>
          <w:rFonts w:eastAsia="Times New Roman" w:cs="Times New Roman"/>
          <w:szCs w:val="24"/>
        </w:rPr>
        <w:t xml:space="preserve"> Δυτικής Μακεδονίας στο γραφείο μου και με είχαν δει και με είχαν πιέσει πριν από το Πάσχα να νομοθετηθεί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για τη</w:t>
      </w:r>
      <w:r w:rsidRPr="00AE0490">
        <w:rPr>
          <w:rFonts w:eastAsia="Times New Roman" w:cs="Times New Roman"/>
          <w:szCs w:val="24"/>
        </w:rPr>
        <w:t xml:space="preserve"> διασυνοριακή οδό</w:t>
      </w:r>
      <w:r>
        <w:rPr>
          <w:rFonts w:eastAsia="Times New Roman" w:cs="Times New Roman"/>
          <w:szCs w:val="24"/>
        </w:rPr>
        <w:t>,</w:t>
      </w:r>
      <w:r w:rsidRPr="00AE0490">
        <w:rPr>
          <w:rFonts w:eastAsia="Times New Roman" w:cs="Times New Roman"/>
          <w:szCs w:val="24"/>
        </w:rPr>
        <w:t xml:space="preserve"> μου είχαν πει ότι η </w:t>
      </w:r>
      <w:r>
        <w:rPr>
          <w:rFonts w:eastAsia="Times New Roman" w:cs="Times New Roman"/>
          <w:szCs w:val="24"/>
        </w:rPr>
        <w:t>π</w:t>
      </w:r>
      <w:r w:rsidRPr="00AE0490">
        <w:rPr>
          <w:rFonts w:eastAsia="Times New Roman" w:cs="Times New Roman"/>
          <w:szCs w:val="24"/>
        </w:rPr>
        <w:t xml:space="preserve">εριφέρεια αναλαμβάνει τα έξοδα που </w:t>
      </w:r>
      <w:r>
        <w:rPr>
          <w:rFonts w:eastAsia="Times New Roman" w:cs="Times New Roman"/>
          <w:szCs w:val="24"/>
        </w:rPr>
        <w:lastRenderedPageBreak/>
        <w:t>χρειά</w:t>
      </w:r>
      <w:r w:rsidRPr="00AE0490">
        <w:rPr>
          <w:rFonts w:eastAsia="Times New Roman" w:cs="Times New Roman"/>
          <w:szCs w:val="24"/>
        </w:rPr>
        <w:t>ζονται για να προχωρήσει αυτό το έργ</w:t>
      </w:r>
      <w:r w:rsidRPr="00AE0490">
        <w:rPr>
          <w:rFonts w:eastAsia="Times New Roman" w:cs="Times New Roman"/>
          <w:szCs w:val="24"/>
        </w:rPr>
        <w:t>ο</w:t>
      </w:r>
      <w:r>
        <w:rPr>
          <w:rFonts w:eastAsia="Times New Roman" w:cs="Times New Roman"/>
          <w:szCs w:val="24"/>
        </w:rPr>
        <w:t>. Ε</w:t>
      </w:r>
      <w:r w:rsidRPr="00AE0490">
        <w:rPr>
          <w:rFonts w:eastAsia="Times New Roman" w:cs="Times New Roman"/>
          <w:szCs w:val="24"/>
        </w:rPr>
        <w:t>ίναι ένα αναπτυξιακό έργο</w:t>
      </w:r>
      <w:r>
        <w:rPr>
          <w:rFonts w:eastAsia="Times New Roman" w:cs="Times New Roman"/>
          <w:szCs w:val="24"/>
        </w:rPr>
        <w:t xml:space="preserve"> -</w:t>
      </w:r>
      <w:r w:rsidRPr="00AE0490">
        <w:rPr>
          <w:rFonts w:eastAsia="Times New Roman" w:cs="Times New Roman"/>
          <w:szCs w:val="24"/>
        </w:rPr>
        <w:t>εκτός από όλα τα άλλα</w:t>
      </w:r>
      <w:r>
        <w:rPr>
          <w:rFonts w:eastAsia="Times New Roman" w:cs="Times New Roman"/>
          <w:szCs w:val="24"/>
        </w:rPr>
        <w:t>- κ</w:t>
      </w:r>
      <w:r w:rsidRPr="00AE0490">
        <w:rPr>
          <w:rFonts w:eastAsia="Times New Roman" w:cs="Times New Roman"/>
          <w:szCs w:val="24"/>
        </w:rPr>
        <w:t>αι στις δύο περιπτώσεις</w:t>
      </w:r>
      <w:r>
        <w:rPr>
          <w:rFonts w:eastAsia="Times New Roman" w:cs="Times New Roman"/>
          <w:szCs w:val="24"/>
        </w:rPr>
        <w:t xml:space="preserve">, και στην Πέλλα και στη </w:t>
      </w:r>
      <w:r w:rsidRPr="00AE0490">
        <w:rPr>
          <w:rFonts w:eastAsia="Times New Roman" w:cs="Times New Roman"/>
          <w:szCs w:val="24"/>
        </w:rPr>
        <w:t>Φλώρι</w:t>
      </w:r>
      <w:r>
        <w:rPr>
          <w:rFonts w:eastAsia="Times New Roman" w:cs="Times New Roman"/>
          <w:szCs w:val="24"/>
        </w:rPr>
        <w:t>να.</w:t>
      </w:r>
    </w:p>
    <w:p w14:paraId="36767795"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Θ</w:t>
      </w:r>
      <w:r w:rsidRPr="00AE0490">
        <w:rPr>
          <w:rFonts w:eastAsia="Times New Roman" w:cs="Times New Roman"/>
          <w:szCs w:val="24"/>
        </w:rPr>
        <w:t>α ήθελα να κλείσω με ένα θέμα για την Τουρκία</w:t>
      </w:r>
      <w:r>
        <w:rPr>
          <w:rFonts w:eastAsia="Times New Roman" w:cs="Times New Roman"/>
          <w:szCs w:val="24"/>
        </w:rPr>
        <w:t>, ε</w:t>
      </w:r>
      <w:r w:rsidRPr="00AE0490">
        <w:rPr>
          <w:rFonts w:eastAsia="Times New Roman" w:cs="Times New Roman"/>
          <w:szCs w:val="24"/>
        </w:rPr>
        <w:t>πειδή είπε ο κ</w:t>
      </w:r>
      <w:r>
        <w:rPr>
          <w:rFonts w:eastAsia="Times New Roman" w:cs="Times New Roman"/>
          <w:szCs w:val="24"/>
        </w:rPr>
        <w:t>.</w:t>
      </w:r>
      <w:r w:rsidRPr="00AE0490">
        <w:rPr>
          <w:rFonts w:eastAsia="Times New Roman" w:cs="Times New Roman"/>
          <w:szCs w:val="24"/>
        </w:rPr>
        <w:t xml:space="preserve"> Κουμουτσάκος κάτι και πραγματικά δεν θέλω να το αφήσω</w:t>
      </w:r>
      <w:r>
        <w:rPr>
          <w:rFonts w:eastAsia="Times New Roman" w:cs="Times New Roman"/>
          <w:szCs w:val="24"/>
        </w:rPr>
        <w:t xml:space="preserve"> αναπάντητο. Συμφωνούμε όλ</w:t>
      </w:r>
      <w:r>
        <w:rPr>
          <w:rFonts w:eastAsia="Times New Roman" w:cs="Times New Roman"/>
          <w:szCs w:val="24"/>
        </w:rPr>
        <w:t>οι και η Κυ</w:t>
      </w:r>
      <w:r w:rsidRPr="00AE0490">
        <w:rPr>
          <w:rFonts w:eastAsia="Times New Roman" w:cs="Times New Roman"/>
          <w:szCs w:val="24"/>
        </w:rPr>
        <w:t>βέρνη</w:t>
      </w:r>
      <w:r>
        <w:rPr>
          <w:rFonts w:eastAsia="Times New Roman" w:cs="Times New Roman"/>
          <w:szCs w:val="24"/>
        </w:rPr>
        <w:t>ση</w:t>
      </w:r>
      <w:r w:rsidRPr="00AE0490">
        <w:rPr>
          <w:rFonts w:eastAsia="Times New Roman" w:cs="Times New Roman"/>
          <w:szCs w:val="24"/>
        </w:rPr>
        <w:t xml:space="preserve"> με τον πλ</w:t>
      </w:r>
      <w:r>
        <w:rPr>
          <w:rFonts w:eastAsia="Times New Roman" w:cs="Times New Roman"/>
          <w:szCs w:val="24"/>
        </w:rPr>
        <w:t>έον κατηγορηματικό τρόπο και διά</w:t>
      </w:r>
      <w:r w:rsidRPr="00AE0490">
        <w:rPr>
          <w:rFonts w:eastAsia="Times New Roman" w:cs="Times New Roman"/>
          <w:szCs w:val="24"/>
        </w:rPr>
        <w:t xml:space="preserve"> στόματος </w:t>
      </w:r>
      <w:r>
        <w:rPr>
          <w:rFonts w:eastAsia="Times New Roman" w:cs="Times New Roman"/>
          <w:szCs w:val="24"/>
        </w:rPr>
        <w:t>Πρωθυπουργού και διά</w:t>
      </w:r>
      <w:r w:rsidRPr="00AE0490">
        <w:rPr>
          <w:rFonts w:eastAsia="Times New Roman" w:cs="Times New Roman"/>
          <w:szCs w:val="24"/>
        </w:rPr>
        <w:t xml:space="preserve"> στόματος Υπουργού </w:t>
      </w:r>
      <w:r>
        <w:rPr>
          <w:rFonts w:eastAsia="Times New Roman" w:cs="Times New Roman"/>
          <w:szCs w:val="24"/>
        </w:rPr>
        <w:t>Ε</w:t>
      </w:r>
      <w:r w:rsidRPr="00AE0490">
        <w:rPr>
          <w:rFonts w:eastAsia="Times New Roman" w:cs="Times New Roman"/>
          <w:szCs w:val="24"/>
        </w:rPr>
        <w:t>ξωτερικών και Υπουργού Εθνικής Άμυνας έχει τοποθετηθεί για το θέμα της Τουρκίας και τις προκλητικές τ</w:t>
      </w:r>
      <w:r>
        <w:rPr>
          <w:rFonts w:eastAsia="Times New Roman" w:cs="Times New Roman"/>
          <w:szCs w:val="24"/>
        </w:rPr>
        <w:t>η</w:t>
      </w:r>
      <w:r w:rsidRPr="00AE0490">
        <w:rPr>
          <w:rFonts w:eastAsia="Times New Roman" w:cs="Times New Roman"/>
          <w:szCs w:val="24"/>
        </w:rPr>
        <w:t xml:space="preserve">ς δραστηριότητες στην </w:t>
      </w:r>
      <w:r>
        <w:rPr>
          <w:rFonts w:eastAsia="Times New Roman" w:cs="Times New Roman"/>
          <w:szCs w:val="24"/>
        </w:rPr>
        <w:t>α</w:t>
      </w:r>
      <w:r w:rsidRPr="00AE0490">
        <w:rPr>
          <w:rFonts w:eastAsia="Times New Roman" w:cs="Times New Roman"/>
          <w:szCs w:val="24"/>
        </w:rPr>
        <w:t xml:space="preserve">νατολική Μεσόγειο </w:t>
      </w:r>
      <w:r>
        <w:rPr>
          <w:rFonts w:eastAsia="Times New Roman" w:cs="Times New Roman"/>
          <w:szCs w:val="24"/>
        </w:rPr>
        <w:t>κ</w:t>
      </w:r>
      <w:r w:rsidRPr="00AE0490">
        <w:rPr>
          <w:rFonts w:eastAsia="Times New Roman" w:cs="Times New Roman"/>
          <w:szCs w:val="24"/>
        </w:rPr>
        <w:t>αι</w:t>
      </w:r>
      <w:r w:rsidRPr="00AE0490">
        <w:rPr>
          <w:rFonts w:eastAsia="Times New Roman" w:cs="Times New Roman"/>
          <w:szCs w:val="24"/>
        </w:rPr>
        <w:t xml:space="preserve"> ειδικά στην περιοχή της </w:t>
      </w:r>
      <w:r>
        <w:rPr>
          <w:rFonts w:eastAsia="Times New Roman" w:cs="Times New Roman"/>
          <w:szCs w:val="24"/>
        </w:rPr>
        <w:t>ΑΟΖ</w:t>
      </w:r>
      <w:r w:rsidRPr="00AE0490">
        <w:rPr>
          <w:rFonts w:eastAsia="Times New Roman" w:cs="Times New Roman"/>
          <w:szCs w:val="24"/>
        </w:rPr>
        <w:t xml:space="preserve"> της Κύπρου</w:t>
      </w:r>
      <w:r>
        <w:rPr>
          <w:rFonts w:eastAsia="Times New Roman" w:cs="Times New Roman"/>
          <w:szCs w:val="24"/>
        </w:rPr>
        <w:t>. Κ</w:t>
      </w:r>
      <w:r w:rsidRPr="00AE0490">
        <w:rPr>
          <w:rFonts w:eastAsia="Times New Roman" w:cs="Times New Roman"/>
          <w:szCs w:val="24"/>
        </w:rPr>
        <w:t xml:space="preserve">αι έχει τοποθετηθεί εμμένοντας πάντα στο θέμα της τήρησης του Διεθνούς </w:t>
      </w:r>
      <w:r>
        <w:rPr>
          <w:rFonts w:eastAsia="Times New Roman" w:cs="Times New Roman"/>
          <w:szCs w:val="24"/>
        </w:rPr>
        <w:t>Δ</w:t>
      </w:r>
      <w:r w:rsidRPr="00AE0490">
        <w:rPr>
          <w:rFonts w:eastAsia="Times New Roman" w:cs="Times New Roman"/>
          <w:szCs w:val="24"/>
        </w:rPr>
        <w:t>ικαίου</w:t>
      </w:r>
      <w:r>
        <w:rPr>
          <w:rFonts w:eastAsia="Times New Roman" w:cs="Times New Roman"/>
          <w:szCs w:val="24"/>
        </w:rPr>
        <w:t>,</w:t>
      </w:r>
      <w:r w:rsidRPr="00AE0490">
        <w:rPr>
          <w:rFonts w:eastAsia="Times New Roman" w:cs="Times New Roman"/>
          <w:szCs w:val="24"/>
        </w:rPr>
        <w:t xml:space="preserve"> των διεθνών </w:t>
      </w:r>
      <w:r>
        <w:rPr>
          <w:rFonts w:eastAsia="Times New Roman" w:cs="Times New Roman"/>
          <w:szCs w:val="24"/>
        </w:rPr>
        <w:t>σ</w:t>
      </w:r>
      <w:r w:rsidRPr="00AE0490">
        <w:rPr>
          <w:rFonts w:eastAsia="Times New Roman" w:cs="Times New Roman"/>
          <w:szCs w:val="24"/>
        </w:rPr>
        <w:t>υν</w:t>
      </w:r>
      <w:r>
        <w:rPr>
          <w:rFonts w:eastAsia="Times New Roman" w:cs="Times New Roman"/>
          <w:szCs w:val="24"/>
        </w:rPr>
        <w:t xml:space="preserve">θηκών και των συνομιλιών. Γιατί </w:t>
      </w:r>
      <w:r w:rsidRPr="00AE0490">
        <w:rPr>
          <w:rFonts w:eastAsia="Times New Roman" w:cs="Times New Roman"/>
          <w:szCs w:val="24"/>
        </w:rPr>
        <w:t xml:space="preserve">στρατηγική επιλογή της χώρας διαχρονικά είναι η </w:t>
      </w:r>
      <w:r>
        <w:rPr>
          <w:rFonts w:eastAsia="Times New Roman" w:cs="Times New Roman"/>
          <w:szCs w:val="24"/>
        </w:rPr>
        <w:t>ε</w:t>
      </w:r>
      <w:r w:rsidRPr="00AE0490">
        <w:rPr>
          <w:rFonts w:eastAsia="Times New Roman" w:cs="Times New Roman"/>
          <w:szCs w:val="24"/>
        </w:rPr>
        <w:t>ιρήνη και σε αυτό προσπαθεί να φέρει τ</w:t>
      </w:r>
      <w:r w:rsidRPr="00AE0490">
        <w:rPr>
          <w:rFonts w:eastAsia="Times New Roman" w:cs="Times New Roman"/>
          <w:szCs w:val="24"/>
        </w:rPr>
        <w:t>η γείτονα χώρα</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χ</w:t>
      </w:r>
      <w:r w:rsidRPr="00AE0490">
        <w:rPr>
          <w:rFonts w:eastAsia="Times New Roman" w:cs="Times New Roman"/>
          <w:szCs w:val="24"/>
        </w:rPr>
        <w:t xml:space="preserve">ωρίς βέβαια </w:t>
      </w:r>
      <w:r>
        <w:rPr>
          <w:rFonts w:eastAsia="Times New Roman" w:cs="Times New Roman"/>
          <w:szCs w:val="24"/>
        </w:rPr>
        <w:t>-</w:t>
      </w:r>
      <w:r w:rsidRPr="00AE0490">
        <w:rPr>
          <w:rFonts w:eastAsia="Times New Roman" w:cs="Times New Roman"/>
          <w:szCs w:val="24"/>
        </w:rPr>
        <w:t>σε καμ</w:t>
      </w:r>
      <w:r>
        <w:rPr>
          <w:rFonts w:eastAsia="Times New Roman" w:cs="Times New Roman"/>
          <w:szCs w:val="24"/>
        </w:rPr>
        <w:t>μ</w:t>
      </w:r>
      <w:r w:rsidRPr="00AE0490">
        <w:rPr>
          <w:rFonts w:eastAsia="Times New Roman" w:cs="Times New Roman"/>
          <w:szCs w:val="24"/>
        </w:rPr>
        <w:t>ία περίπτωση</w:t>
      </w:r>
      <w:r>
        <w:rPr>
          <w:rFonts w:eastAsia="Times New Roman" w:cs="Times New Roman"/>
          <w:szCs w:val="24"/>
        </w:rPr>
        <w:t>-</w:t>
      </w:r>
      <w:r w:rsidRPr="00AE0490">
        <w:rPr>
          <w:rFonts w:eastAsia="Times New Roman" w:cs="Times New Roman"/>
          <w:szCs w:val="24"/>
        </w:rPr>
        <w:t xml:space="preserve"> να δείχνει ότι δεν έχει και ικανότητα αποτροπής</w:t>
      </w:r>
      <w:r>
        <w:rPr>
          <w:rFonts w:eastAsia="Times New Roman" w:cs="Times New Roman"/>
          <w:szCs w:val="24"/>
        </w:rPr>
        <w:t>.</w:t>
      </w:r>
    </w:p>
    <w:p w14:paraId="36767796"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Θ</w:t>
      </w:r>
      <w:r w:rsidRPr="00AE0490">
        <w:rPr>
          <w:rFonts w:eastAsia="Times New Roman" w:cs="Times New Roman"/>
          <w:szCs w:val="24"/>
        </w:rPr>
        <w:t>έλω</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όμως,</w:t>
      </w:r>
      <w:r w:rsidRPr="00AE0490">
        <w:rPr>
          <w:rFonts w:eastAsia="Times New Roman" w:cs="Times New Roman"/>
          <w:szCs w:val="24"/>
        </w:rPr>
        <w:t xml:space="preserve"> κύριε Κουμουτσάκο</w:t>
      </w:r>
      <w:r>
        <w:rPr>
          <w:rFonts w:eastAsia="Times New Roman" w:cs="Times New Roman"/>
          <w:szCs w:val="24"/>
        </w:rPr>
        <w:t>,</w:t>
      </w:r>
      <w:r w:rsidRPr="00AE0490">
        <w:rPr>
          <w:rFonts w:eastAsia="Times New Roman" w:cs="Times New Roman"/>
          <w:szCs w:val="24"/>
        </w:rPr>
        <w:t xml:space="preserve"> ειλικρινά να ρωτήσω</w:t>
      </w:r>
      <w:r>
        <w:rPr>
          <w:rFonts w:eastAsia="Times New Roman" w:cs="Times New Roman"/>
          <w:szCs w:val="24"/>
        </w:rPr>
        <w:t>: Τονίζετε και προει</w:t>
      </w:r>
      <w:r w:rsidRPr="00AE0490">
        <w:rPr>
          <w:rFonts w:eastAsia="Times New Roman" w:cs="Times New Roman"/>
          <w:szCs w:val="24"/>
        </w:rPr>
        <w:t>δοποιείτ</w:t>
      </w:r>
      <w:r>
        <w:rPr>
          <w:rFonts w:eastAsia="Times New Roman" w:cs="Times New Roman"/>
          <w:szCs w:val="24"/>
        </w:rPr>
        <w:t>ε</w:t>
      </w:r>
      <w:r w:rsidRPr="00AE0490">
        <w:rPr>
          <w:rFonts w:eastAsia="Times New Roman" w:cs="Times New Roman"/>
          <w:szCs w:val="24"/>
        </w:rPr>
        <w:t xml:space="preserve"> για ποιο πράγμα ακριβώς</w:t>
      </w:r>
      <w:r>
        <w:rPr>
          <w:rFonts w:eastAsia="Times New Roman" w:cs="Times New Roman"/>
          <w:szCs w:val="24"/>
        </w:rPr>
        <w:t>; Να μην προχωρήσει η χώρα; Δηλαδή, η Κ</w:t>
      </w:r>
      <w:r w:rsidRPr="00AE0490">
        <w:rPr>
          <w:rFonts w:eastAsia="Times New Roman" w:cs="Times New Roman"/>
          <w:szCs w:val="24"/>
        </w:rPr>
        <w:t xml:space="preserve">υβέρνηση αυτή θεωρείται μειωμένης ευθύνης ή μειωμένης </w:t>
      </w:r>
      <w:r>
        <w:rPr>
          <w:rFonts w:eastAsia="Times New Roman" w:cs="Times New Roman"/>
          <w:szCs w:val="24"/>
        </w:rPr>
        <w:t>εθνικής ευθύνης; Κ</w:t>
      </w:r>
      <w:r w:rsidRPr="00AE0490">
        <w:rPr>
          <w:rFonts w:eastAsia="Times New Roman" w:cs="Times New Roman"/>
          <w:szCs w:val="24"/>
        </w:rPr>
        <w:t xml:space="preserve">άθε κυβέρνηση δημοκρατικά εκλεγμένη αυτής της χώρας για </w:t>
      </w:r>
      <w:r>
        <w:rPr>
          <w:rFonts w:eastAsia="Times New Roman" w:cs="Times New Roman"/>
          <w:szCs w:val="24"/>
        </w:rPr>
        <w:t>ζητήματα</w:t>
      </w:r>
      <w:r>
        <w:rPr>
          <w:rFonts w:eastAsia="Times New Roman" w:cs="Times New Roman"/>
          <w:szCs w:val="24"/>
        </w:rPr>
        <w:t>,</w:t>
      </w:r>
      <w:r w:rsidRPr="00AE0490">
        <w:rPr>
          <w:rFonts w:eastAsia="Times New Roman" w:cs="Times New Roman"/>
          <w:szCs w:val="24"/>
        </w:rPr>
        <w:t xml:space="preserve"> που αφορούν θέματα εξωτερικής πολιτικής και εθνικά θέματα </w:t>
      </w:r>
      <w:r>
        <w:rPr>
          <w:rFonts w:eastAsia="Times New Roman" w:cs="Times New Roman"/>
          <w:szCs w:val="24"/>
        </w:rPr>
        <w:t>-</w:t>
      </w:r>
      <w:r w:rsidRPr="00AE0490">
        <w:rPr>
          <w:rFonts w:eastAsia="Times New Roman" w:cs="Times New Roman"/>
          <w:szCs w:val="24"/>
        </w:rPr>
        <w:t>όλοι νομίζω ομονοού</w:t>
      </w:r>
      <w:r>
        <w:rPr>
          <w:rFonts w:eastAsia="Times New Roman" w:cs="Times New Roman"/>
          <w:szCs w:val="24"/>
        </w:rPr>
        <w:t>με σε αυτό-</w:t>
      </w:r>
      <w:r w:rsidRPr="00AE0490">
        <w:rPr>
          <w:rFonts w:eastAsia="Times New Roman" w:cs="Times New Roman"/>
          <w:szCs w:val="24"/>
        </w:rPr>
        <w:t xml:space="preserve"> έχει και την ευθύνη και την </w:t>
      </w:r>
      <w:r w:rsidRPr="00AE0490">
        <w:rPr>
          <w:rFonts w:eastAsia="Times New Roman" w:cs="Times New Roman"/>
          <w:szCs w:val="24"/>
        </w:rPr>
        <w:t>ισχύ μέχρι την τελευταία στιγμή να νομοθετεί και να κάνει αυτό</w:t>
      </w:r>
      <w:r>
        <w:rPr>
          <w:rFonts w:eastAsia="Times New Roman" w:cs="Times New Roman"/>
          <w:szCs w:val="24"/>
        </w:rPr>
        <w:t>,</w:t>
      </w:r>
      <w:r w:rsidRPr="00AE0490">
        <w:rPr>
          <w:rFonts w:eastAsia="Times New Roman" w:cs="Times New Roman"/>
          <w:szCs w:val="24"/>
        </w:rPr>
        <w:t xml:space="preserve"> που η εντολή το</w:t>
      </w:r>
      <w:r>
        <w:rPr>
          <w:rFonts w:eastAsia="Times New Roman" w:cs="Times New Roman"/>
          <w:szCs w:val="24"/>
        </w:rPr>
        <w:t xml:space="preserve">υ ελληνικού λαού της έχει δώσει. </w:t>
      </w:r>
      <w:r w:rsidRPr="00AE0490">
        <w:rPr>
          <w:rFonts w:eastAsia="Times New Roman" w:cs="Times New Roman"/>
          <w:szCs w:val="24"/>
        </w:rPr>
        <w:t xml:space="preserve">Ελπίζω να μην </w:t>
      </w:r>
      <w:r>
        <w:rPr>
          <w:rFonts w:eastAsia="Times New Roman" w:cs="Times New Roman"/>
          <w:szCs w:val="24"/>
        </w:rPr>
        <w:t>ε</w:t>
      </w:r>
      <w:r w:rsidRPr="00AE0490">
        <w:rPr>
          <w:rFonts w:eastAsia="Times New Roman" w:cs="Times New Roman"/>
          <w:szCs w:val="24"/>
        </w:rPr>
        <w:t>ννοείτ</w:t>
      </w:r>
      <w:r>
        <w:rPr>
          <w:rFonts w:eastAsia="Times New Roman" w:cs="Times New Roman"/>
          <w:szCs w:val="24"/>
        </w:rPr>
        <w:t>ε γ</w:t>
      </w:r>
      <w:r w:rsidRPr="00AE0490">
        <w:rPr>
          <w:rFonts w:eastAsia="Times New Roman" w:cs="Times New Roman"/>
          <w:szCs w:val="24"/>
        </w:rPr>
        <w:t xml:space="preserve">ια πράγματα που έχετε ενημερωθεί πολλές φορές </w:t>
      </w:r>
      <w:r>
        <w:rPr>
          <w:rFonts w:eastAsia="Times New Roman" w:cs="Times New Roman"/>
          <w:szCs w:val="24"/>
        </w:rPr>
        <w:t>από</w:t>
      </w:r>
      <w:r w:rsidRPr="00AE0490">
        <w:rPr>
          <w:rFonts w:eastAsia="Times New Roman" w:cs="Times New Roman"/>
          <w:szCs w:val="24"/>
        </w:rPr>
        <w:t xml:space="preserve"> το </w:t>
      </w:r>
      <w:r>
        <w:rPr>
          <w:rFonts w:eastAsia="Times New Roman" w:cs="Times New Roman"/>
          <w:szCs w:val="24"/>
        </w:rPr>
        <w:t>Ε</w:t>
      </w:r>
      <w:r w:rsidRPr="00AE0490">
        <w:rPr>
          <w:rFonts w:eastAsia="Times New Roman" w:cs="Times New Roman"/>
          <w:szCs w:val="24"/>
        </w:rPr>
        <w:t xml:space="preserve">θνικό </w:t>
      </w:r>
      <w:r>
        <w:rPr>
          <w:rFonts w:eastAsia="Times New Roman" w:cs="Times New Roman"/>
          <w:szCs w:val="24"/>
        </w:rPr>
        <w:t>Σ</w:t>
      </w:r>
      <w:r w:rsidRPr="00AE0490">
        <w:rPr>
          <w:rFonts w:eastAsia="Times New Roman" w:cs="Times New Roman"/>
          <w:szCs w:val="24"/>
        </w:rPr>
        <w:t xml:space="preserve">υμβούλιο </w:t>
      </w:r>
      <w:r>
        <w:rPr>
          <w:rFonts w:eastAsia="Times New Roman" w:cs="Times New Roman"/>
          <w:szCs w:val="24"/>
        </w:rPr>
        <w:t>Ε</w:t>
      </w:r>
      <w:r w:rsidRPr="00AE0490">
        <w:rPr>
          <w:rFonts w:eastAsia="Times New Roman" w:cs="Times New Roman"/>
          <w:szCs w:val="24"/>
        </w:rPr>
        <w:t xml:space="preserve">ξωτερικής </w:t>
      </w:r>
      <w:r>
        <w:rPr>
          <w:rFonts w:eastAsia="Times New Roman" w:cs="Times New Roman"/>
          <w:szCs w:val="24"/>
        </w:rPr>
        <w:t>Πολιτικής, δ</w:t>
      </w:r>
      <w:r w:rsidRPr="00AE0490">
        <w:rPr>
          <w:rFonts w:eastAsia="Times New Roman" w:cs="Times New Roman"/>
          <w:szCs w:val="24"/>
        </w:rPr>
        <w:t>ηλαδή αν έχει</w:t>
      </w:r>
      <w:r>
        <w:rPr>
          <w:rFonts w:eastAsia="Times New Roman" w:cs="Times New Roman"/>
          <w:szCs w:val="24"/>
        </w:rPr>
        <w:t xml:space="preserve"> ή</w:t>
      </w:r>
      <w:r w:rsidRPr="00AE0490">
        <w:rPr>
          <w:rFonts w:eastAsia="Times New Roman" w:cs="Times New Roman"/>
          <w:szCs w:val="24"/>
        </w:rPr>
        <w:t xml:space="preserve"> δεν έχει δι</w:t>
      </w:r>
      <w:r w:rsidRPr="00AE0490">
        <w:rPr>
          <w:rFonts w:eastAsia="Times New Roman" w:cs="Times New Roman"/>
          <w:szCs w:val="24"/>
        </w:rPr>
        <w:t xml:space="preserve">καίωμα η χώρα να επεκτείνει τα χωρικά της ύδατα στο Ιόνιο </w:t>
      </w:r>
      <w:r>
        <w:rPr>
          <w:rFonts w:eastAsia="Times New Roman" w:cs="Times New Roman"/>
          <w:szCs w:val="24"/>
        </w:rPr>
        <w:t>Π</w:t>
      </w:r>
      <w:r w:rsidRPr="00AE0490">
        <w:rPr>
          <w:rFonts w:eastAsia="Times New Roman" w:cs="Times New Roman"/>
          <w:szCs w:val="24"/>
        </w:rPr>
        <w:t>έλαγος</w:t>
      </w:r>
      <w:r>
        <w:rPr>
          <w:rFonts w:eastAsia="Times New Roman" w:cs="Times New Roman"/>
          <w:szCs w:val="24"/>
        </w:rPr>
        <w:t>, ε</w:t>
      </w:r>
      <w:r w:rsidRPr="00AE0490">
        <w:rPr>
          <w:rFonts w:eastAsia="Times New Roman" w:cs="Times New Roman"/>
          <w:szCs w:val="24"/>
        </w:rPr>
        <w:t>ιδικά όταν έχει συνομιλήσει και τα έχει βρει με τους γείτον</w:t>
      </w:r>
      <w:r>
        <w:rPr>
          <w:rFonts w:eastAsia="Times New Roman" w:cs="Times New Roman"/>
          <w:szCs w:val="24"/>
        </w:rPr>
        <w:t>ε</w:t>
      </w:r>
      <w:r w:rsidRPr="00AE0490">
        <w:rPr>
          <w:rFonts w:eastAsia="Times New Roman" w:cs="Times New Roman"/>
          <w:szCs w:val="24"/>
        </w:rPr>
        <w:t>ς</w:t>
      </w:r>
      <w:r>
        <w:rPr>
          <w:rFonts w:eastAsia="Times New Roman" w:cs="Times New Roman"/>
          <w:szCs w:val="24"/>
        </w:rPr>
        <w:t>,</w:t>
      </w:r>
      <w:r w:rsidRPr="00AE0490">
        <w:rPr>
          <w:rFonts w:eastAsia="Times New Roman" w:cs="Times New Roman"/>
          <w:szCs w:val="24"/>
        </w:rPr>
        <w:t xml:space="preserve"> τους οποίους τους αφορά το θέμα</w:t>
      </w:r>
      <w:r>
        <w:rPr>
          <w:rFonts w:eastAsia="Times New Roman" w:cs="Times New Roman"/>
          <w:szCs w:val="24"/>
        </w:rPr>
        <w:t>.</w:t>
      </w:r>
    </w:p>
    <w:p w14:paraId="36767797"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w:t>
      </w:r>
      <w:r w:rsidRPr="00AE0490">
        <w:rPr>
          <w:rFonts w:eastAsia="Times New Roman" w:cs="Times New Roman"/>
          <w:szCs w:val="24"/>
        </w:rPr>
        <w:t xml:space="preserve">γώ θεωρώ </w:t>
      </w:r>
      <w:r>
        <w:rPr>
          <w:rFonts w:eastAsia="Times New Roman" w:cs="Times New Roman"/>
          <w:szCs w:val="24"/>
        </w:rPr>
        <w:t>-</w:t>
      </w:r>
      <w:r w:rsidRPr="00AE0490">
        <w:rPr>
          <w:rFonts w:eastAsia="Times New Roman" w:cs="Times New Roman"/>
          <w:szCs w:val="24"/>
        </w:rPr>
        <w:t>το είπα και χθες</w:t>
      </w:r>
      <w:r>
        <w:rPr>
          <w:rFonts w:eastAsia="Times New Roman" w:cs="Times New Roman"/>
          <w:szCs w:val="24"/>
        </w:rPr>
        <w:t>-</w:t>
      </w:r>
      <w:r w:rsidRPr="00AE0490">
        <w:rPr>
          <w:rFonts w:eastAsia="Times New Roman" w:cs="Times New Roman"/>
          <w:szCs w:val="24"/>
        </w:rPr>
        <w:t xml:space="preserve"> </w:t>
      </w:r>
      <w:r>
        <w:rPr>
          <w:rFonts w:eastAsia="Times New Roman" w:cs="Times New Roman"/>
          <w:szCs w:val="24"/>
        </w:rPr>
        <w:t xml:space="preserve">ότι </w:t>
      </w:r>
      <w:r w:rsidRPr="00AE0490">
        <w:rPr>
          <w:rFonts w:eastAsia="Times New Roman" w:cs="Times New Roman"/>
          <w:szCs w:val="24"/>
        </w:rPr>
        <w:t>δεν πρέπει να υπάρχει πλειοδοσία</w:t>
      </w:r>
      <w:r>
        <w:rPr>
          <w:rFonts w:eastAsia="Times New Roman" w:cs="Times New Roman"/>
          <w:szCs w:val="24"/>
        </w:rPr>
        <w:t xml:space="preserve"> σε εθνικά θέματα.</w:t>
      </w:r>
    </w:p>
    <w:p w14:paraId="36767798"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lastRenderedPageBreak/>
        <w:t>Χ</w:t>
      </w:r>
      <w:r w:rsidRPr="00AE0490">
        <w:rPr>
          <w:rFonts w:eastAsia="Times New Roman" w:cs="Times New Roman"/>
          <w:szCs w:val="24"/>
        </w:rPr>
        <w:t>αίρομαι</w:t>
      </w:r>
      <w:r w:rsidRPr="00AE0490">
        <w:rPr>
          <w:rFonts w:eastAsia="Times New Roman" w:cs="Times New Roman"/>
          <w:szCs w:val="24"/>
        </w:rPr>
        <w:t xml:space="preserve"> πάρα πολύ</w:t>
      </w:r>
      <w:r>
        <w:rPr>
          <w:rFonts w:eastAsia="Times New Roman" w:cs="Times New Roman"/>
          <w:szCs w:val="24"/>
        </w:rPr>
        <w:t>,</w:t>
      </w:r>
      <w:r w:rsidRPr="00AE0490">
        <w:rPr>
          <w:rFonts w:eastAsia="Times New Roman" w:cs="Times New Roman"/>
          <w:szCs w:val="24"/>
        </w:rPr>
        <w:t xml:space="preserve"> παρ</w:t>
      </w:r>
      <w:r>
        <w:rPr>
          <w:rFonts w:eastAsia="Times New Roman" w:cs="Times New Roman"/>
          <w:szCs w:val="24"/>
        </w:rPr>
        <w:t xml:space="preserve">’ </w:t>
      </w:r>
      <w:r w:rsidRPr="00AE0490">
        <w:rPr>
          <w:rFonts w:eastAsia="Times New Roman" w:cs="Times New Roman"/>
          <w:szCs w:val="24"/>
        </w:rPr>
        <w:t>όλα αυτά</w:t>
      </w:r>
      <w:r>
        <w:rPr>
          <w:rFonts w:eastAsia="Times New Roman" w:cs="Times New Roman"/>
          <w:szCs w:val="24"/>
        </w:rPr>
        <w:t>,</w:t>
      </w:r>
      <w:r w:rsidRPr="00AE0490">
        <w:rPr>
          <w:rFonts w:eastAsia="Times New Roman" w:cs="Times New Roman"/>
          <w:szCs w:val="24"/>
        </w:rPr>
        <w:t xml:space="preserve"> που κατορθώνουμε μετά το 1967 να ανοίξου</w:t>
      </w:r>
      <w:r>
        <w:rPr>
          <w:rFonts w:eastAsia="Times New Roman" w:cs="Times New Roman"/>
          <w:szCs w:val="24"/>
        </w:rPr>
        <w:t>με,</w:t>
      </w:r>
      <w:r w:rsidRPr="00AE0490">
        <w:rPr>
          <w:rFonts w:eastAsia="Times New Roman" w:cs="Times New Roman"/>
          <w:szCs w:val="24"/>
        </w:rPr>
        <w:t xml:space="preserve"> επιτέλους</w:t>
      </w:r>
      <w:r>
        <w:rPr>
          <w:rFonts w:eastAsia="Times New Roman" w:cs="Times New Roman"/>
          <w:szCs w:val="24"/>
        </w:rPr>
        <w:t>,</w:t>
      </w:r>
      <w:r w:rsidRPr="00AE0490">
        <w:rPr>
          <w:rFonts w:eastAsia="Times New Roman" w:cs="Times New Roman"/>
          <w:szCs w:val="24"/>
        </w:rPr>
        <w:t xml:space="preserve"> το</w:t>
      </w:r>
      <w:r>
        <w:rPr>
          <w:rFonts w:eastAsia="Times New Roman" w:cs="Times New Roman"/>
          <w:szCs w:val="24"/>
        </w:rPr>
        <w:t>ν</w:t>
      </w:r>
      <w:r w:rsidRPr="00AE0490">
        <w:rPr>
          <w:rFonts w:eastAsia="Times New Roman" w:cs="Times New Roman"/>
          <w:szCs w:val="24"/>
        </w:rPr>
        <w:t xml:space="preserve"> διασυνοριακό δρόμο στη Φλώρινα</w:t>
      </w:r>
      <w:r>
        <w:rPr>
          <w:rFonts w:eastAsia="Times New Roman" w:cs="Times New Roman"/>
          <w:szCs w:val="24"/>
        </w:rPr>
        <w:t>,</w:t>
      </w:r>
      <w:r w:rsidRPr="00AE0490">
        <w:rPr>
          <w:rFonts w:eastAsia="Times New Roman" w:cs="Times New Roman"/>
          <w:szCs w:val="24"/>
        </w:rPr>
        <w:t xml:space="preserve"> ανάμεσα στο</w:t>
      </w:r>
      <w:r>
        <w:rPr>
          <w:rFonts w:eastAsia="Times New Roman" w:cs="Times New Roman"/>
          <w:szCs w:val="24"/>
        </w:rPr>
        <w:t>ν</w:t>
      </w:r>
      <w:r w:rsidRPr="00AE0490">
        <w:rPr>
          <w:rFonts w:eastAsia="Times New Roman" w:cs="Times New Roman"/>
          <w:szCs w:val="24"/>
        </w:rPr>
        <w:t xml:space="preserve"> </w:t>
      </w:r>
      <w:r>
        <w:rPr>
          <w:rFonts w:eastAsia="Times New Roman" w:cs="Times New Roman"/>
          <w:szCs w:val="24"/>
        </w:rPr>
        <w:t xml:space="preserve">Λαιμό και </w:t>
      </w:r>
      <w:r w:rsidRPr="00AE0490">
        <w:rPr>
          <w:rFonts w:eastAsia="Times New Roman" w:cs="Times New Roman"/>
          <w:szCs w:val="24"/>
        </w:rPr>
        <w:t xml:space="preserve">τη </w:t>
      </w:r>
      <w:proofErr w:type="spellStart"/>
      <w:r>
        <w:rPr>
          <w:rFonts w:eastAsia="Times New Roman" w:cs="Times New Roman"/>
          <w:szCs w:val="24"/>
        </w:rPr>
        <w:t>Μ</w:t>
      </w:r>
      <w:r w:rsidRPr="00AE0490">
        <w:rPr>
          <w:rFonts w:eastAsia="Times New Roman" w:cs="Times New Roman"/>
          <w:szCs w:val="24"/>
        </w:rPr>
        <w:t>άρκοβα</w:t>
      </w:r>
      <w:proofErr w:type="spellEnd"/>
      <w:r w:rsidRPr="00AE0490">
        <w:rPr>
          <w:rFonts w:eastAsia="Times New Roman" w:cs="Times New Roman"/>
          <w:szCs w:val="24"/>
        </w:rPr>
        <w:t xml:space="preserve"> </w:t>
      </w:r>
      <w:proofErr w:type="spellStart"/>
      <w:r>
        <w:rPr>
          <w:rFonts w:eastAsia="Times New Roman" w:cs="Times New Roman"/>
          <w:szCs w:val="24"/>
        </w:rPr>
        <w:t>Νόγκα</w:t>
      </w:r>
      <w:proofErr w:type="spellEnd"/>
      <w:r w:rsidRPr="00AE0490">
        <w:rPr>
          <w:rFonts w:eastAsia="Times New Roman" w:cs="Times New Roman"/>
          <w:szCs w:val="24"/>
        </w:rPr>
        <w:t xml:space="preserve"> και στην Πέλλα </w:t>
      </w:r>
      <w:r>
        <w:rPr>
          <w:rFonts w:eastAsia="Times New Roman" w:cs="Times New Roman"/>
          <w:szCs w:val="24"/>
        </w:rPr>
        <w:t>-</w:t>
      </w:r>
      <w:r w:rsidRPr="00AE0490">
        <w:rPr>
          <w:rFonts w:eastAsia="Times New Roman" w:cs="Times New Roman"/>
          <w:szCs w:val="24"/>
        </w:rPr>
        <w:t>που δεν υπήρχε ποτέ</w:t>
      </w:r>
      <w:r>
        <w:rPr>
          <w:rFonts w:eastAsia="Times New Roman" w:cs="Times New Roman"/>
          <w:szCs w:val="24"/>
        </w:rPr>
        <w:t>-</w:t>
      </w:r>
      <w:r w:rsidRPr="00AE0490">
        <w:rPr>
          <w:rFonts w:eastAsia="Times New Roman" w:cs="Times New Roman"/>
          <w:szCs w:val="24"/>
        </w:rPr>
        <w:t xml:space="preserve"> ανάμεσα στους </w:t>
      </w:r>
      <w:r>
        <w:rPr>
          <w:rFonts w:eastAsia="Times New Roman" w:cs="Times New Roman"/>
          <w:szCs w:val="24"/>
        </w:rPr>
        <w:t>Π</w:t>
      </w:r>
      <w:r w:rsidRPr="00AE0490">
        <w:rPr>
          <w:rFonts w:eastAsia="Times New Roman" w:cs="Times New Roman"/>
          <w:szCs w:val="24"/>
        </w:rPr>
        <w:t xml:space="preserve">ρομάχους και </w:t>
      </w:r>
      <w:r>
        <w:rPr>
          <w:rFonts w:eastAsia="Times New Roman" w:cs="Times New Roman"/>
          <w:szCs w:val="24"/>
        </w:rPr>
        <w:t xml:space="preserve">το </w:t>
      </w:r>
      <w:proofErr w:type="spellStart"/>
      <w:r>
        <w:rPr>
          <w:rFonts w:eastAsia="Times New Roman" w:cs="Times New Roman"/>
          <w:szCs w:val="24"/>
        </w:rPr>
        <w:t>Μάιντεν</w:t>
      </w:r>
      <w:proofErr w:type="spellEnd"/>
      <w:r>
        <w:rPr>
          <w:rFonts w:eastAsia="Times New Roman" w:cs="Times New Roman"/>
          <w:szCs w:val="24"/>
        </w:rPr>
        <w:t>.</w:t>
      </w:r>
    </w:p>
    <w:p w14:paraId="36767799" w14:textId="77777777" w:rsidR="009F2CC8" w:rsidRDefault="00807E12">
      <w:pPr>
        <w:spacing w:line="600" w:lineRule="auto"/>
        <w:ind w:firstLine="720"/>
        <w:jc w:val="both"/>
        <w:rPr>
          <w:rFonts w:eastAsia="Times New Roman" w:cs="Times New Roman"/>
          <w:szCs w:val="24"/>
        </w:rPr>
      </w:pPr>
      <w:r>
        <w:rPr>
          <w:rFonts w:eastAsia="Times New Roman" w:cs="Times New Roman"/>
          <w:szCs w:val="24"/>
        </w:rPr>
        <w:t>Ε</w:t>
      </w:r>
      <w:r w:rsidRPr="00AE0490">
        <w:rPr>
          <w:rFonts w:eastAsia="Times New Roman" w:cs="Times New Roman"/>
          <w:szCs w:val="24"/>
        </w:rPr>
        <w:t>υχαριστώ πολύ</w:t>
      </w:r>
      <w:r>
        <w:rPr>
          <w:rFonts w:eastAsia="Times New Roman" w:cs="Times New Roman"/>
          <w:szCs w:val="24"/>
        </w:rPr>
        <w:t>.</w:t>
      </w:r>
    </w:p>
    <w:p w14:paraId="3676779A" w14:textId="77777777" w:rsidR="009F2CC8" w:rsidRDefault="00807E1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76779B" w14:textId="77777777" w:rsidR="009F2CC8" w:rsidRDefault="00807E12">
      <w:pPr>
        <w:spacing w:line="600" w:lineRule="auto"/>
        <w:ind w:firstLine="720"/>
        <w:jc w:val="both"/>
        <w:rPr>
          <w:rFonts w:eastAsia="Times New Roman"/>
          <w:color w:val="222222"/>
          <w:szCs w:val="24"/>
          <w:shd w:val="clear" w:color="auto" w:fill="FFFFFF"/>
        </w:rPr>
      </w:pPr>
      <w:r w:rsidRPr="00C63C61">
        <w:rPr>
          <w:rFonts w:eastAsia="Times New Roman"/>
          <w:b/>
          <w:bCs/>
        </w:rPr>
        <w:t>ΠΡΟΕΔΡΕΥΟΥΣΑ (Αναστασία Χριστοδουλοπούλου):</w:t>
      </w:r>
      <w:r w:rsidRPr="00C63C61">
        <w:rPr>
          <w:rFonts w:eastAsia="Times New Roman"/>
          <w:color w:val="222222"/>
          <w:szCs w:val="24"/>
          <w:shd w:val="clear" w:color="auto" w:fill="FFFFFF"/>
        </w:rPr>
        <w:t xml:space="preserve"> Ευχαριστούμε, κυρία Υπουργέ. </w:t>
      </w:r>
    </w:p>
    <w:p w14:paraId="3676779C" w14:textId="77777777" w:rsidR="009F2CC8" w:rsidRDefault="00807E12">
      <w:pPr>
        <w:spacing w:line="600" w:lineRule="auto"/>
        <w:ind w:firstLine="720"/>
        <w:jc w:val="both"/>
        <w:rPr>
          <w:rFonts w:eastAsia="Times New Roman"/>
          <w:color w:val="222222"/>
          <w:szCs w:val="24"/>
          <w:shd w:val="clear" w:color="auto" w:fill="FFFFFF"/>
        </w:rPr>
      </w:pPr>
      <w:r w:rsidRPr="00C63C61">
        <w:rPr>
          <w:rFonts w:eastAsia="Times New Roman"/>
          <w:b/>
          <w:color w:val="222222"/>
          <w:szCs w:val="24"/>
          <w:shd w:val="clear" w:color="auto" w:fill="FFFFFF"/>
        </w:rPr>
        <w:t>ΧΡΗΣΤΟΣ ΠΑΠΠΑΣ:</w:t>
      </w:r>
      <w:r w:rsidRPr="00C63C61">
        <w:rPr>
          <w:rFonts w:eastAsia="Times New Roman"/>
          <w:color w:val="222222"/>
          <w:szCs w:val="24"/>
          <w:shd w:val="clear" w:color="auto" w:fill="FFFFFF"/>
        </w:rPr>
        <w:t xml:space="preserve"> </w:t>
      </w:r>
      <w:r w:rsidRPr="00C63C61">
        <w:rPr>
          <w:rFonts w:eastAsia="Times New Roman"/>
          <w:bCs/>
          <w:color w:val="222222"/>
          <w:shd w:val="clear" w:color="auto" w:fill="FFFFFF"/>
        </w:rPr>
        <w:t>Κυρία Πρόεδρε</w:t>
      </w:r>
      <w:r w:rsidRPr="00C63C61">
        <w:rPr>
          <w:rFonts w:eastAsia="Times New Roman"/>
          <w:color w:val="222222"/>
          <w:szCs w:val="24"/>
          <w:shd w:val="clear" w:color="auto" w:fill="FFFFFF"/>
        </w:rPr>
        <w:t xml:space="preserve">, </w:t>
      </w:r>
      <w:r w:rsidRPr="00C63C61">
        <w:rPr>
          <w:rFonts w:eastAsia="Times New Roman"/>
          <w:bCs/>
          <w:color w:val="222222"/>
          <w:shd w:val="clear" w:color="auto" w:fill="FFFFFF"/>
        </w:rPr>
        <w:t xml:space="preserve">μπορώ </w:t>
      </w:r>
      <w:r w:rsidRPr="00C63C61">
        <w:rPr>
          <w:rFonts w:eastAsia="Times New Roman"/>
          <w:color w:val="222222"/>
          <w:szCs w:val="24"/>
          <w:shd w:val="clear" w:color="auto" w:fill="FFFFFF"/>
        </w:rPr>
        <w:t>να έχω τον λόγο;</w:t>
      </w:r>
    </w:p>
    <w:p w14:paraId="3676779D" w14:textId="77777777" w:rsidR="009F2CC8" w:rsidRDefault="00807E12">
      <w:pPr>
        <w:spacing w:line="600" w:lineRule="auto"/>
        <w:ind w:firstLine="720"/>
        <w:jc w:val="both"/>
        <w:rPr>
          <w:rFonts w:eastAsia="Times New Roman"/>
          <w:bCs/>
          <w:color w:val="222222"/>
          <w:shd w:val="clear" w:color="auto" w:fill="FFFFFF"/>
        </w:rPr>
      </w:pPr>
      <w:r w:rsidRPr="00C63C61">
        <w:rPr>
          <w:rFonts w:eastAsia="Times New Roman"/>
          <w:b/>
          <w:bCs/>
          <w:color w:val="222222"/>
          <w:shd w:val="clear" w:color="auto" w:fill="FFFFFF"/>
        </w:rPr>
        <w:t>ΓΕΩΡΓΙΟΣ ΚΟΥΜΟΥΤΣΑΚΟΣ:</w:t>
      </w:r>
      <w:r w:rsidRPr="00C63C61">
        <w:rPr>
          <w:rFonts w:eastAsia="Times New Roman"/>
          <w:bCs/>
          <w:color w:val="222222"/>
          <w:shd w:val="clear" w:color="auto" w:fill="FFFFFF"/>
        </w:rPr>
        <w:t xml:space="preserve"> Κυρία Πρόεδρε, μπορώ να πάρω τον λόγο;</w:t>
      </w:r>
    </w:p>
    <w:p w14:paraId="3676779E" w14:textId="77777777" w:rsidR="009F2CC8" w:rsidRDefault="00807E12">
      <w:pPr>
        <w:spacing w:line="600" w:lineRule="auto"/>
        <w:ind w:firstLine="720"/>
        <w:jc w:val="both"/>
        <w:rPr>
          <w:rFonts w:eastAsia="Times New Roman"/>
          <w:color w:val="222222"/>
          <w:szCs w:val="24"/>
          <w:shd w:val="clear" w:color="auto" w:fill="FFFFFF"/>
        </w:rPr>
      </w:pPr>
      <w:r w:rsidRPr="00C63C61">
        <w:rPr>
          <w:rFonts w:eastAsia="Times New Roman"/>
          <w:b/>
          <w:bCs/>
        </w:rPr>
        <w:t>ΠΡΟΕΔΡΕΥΟΥΣΑ (Αναστασί</w:t>
      </w:r>
      <w:r w:rsidRPr="00C63C61">
        <w:rPr>
          <w:rFonts w:eastAsia="Times New Roman"/>
          <w:b/>
          <w:bCs/>
        </w:rPr>
        <w:t>α Χριστοδουλοπούλου):</w:t>
      </w:r>
      <w:r w:rsidRPr="00C63C61">
        <w:rPr>
          <w:rFonts w:eastAsia="Times New Roman"/>
          <w:color w:val="222222"/>
          <w:szCs w:val="24"/>
          <w:shd w:val="clear" w:color="auto" w:fill="FFFFFF"/>
        </w:rPr>
        <w:t xml:space="preserve"> </w:t>
      </w:r>
      <w:r w:rsidRPr="00C63C61">
        <w:rPr>
          <w:rFonts w:eastAsia="Times New Roman"/>
          <w:bCs/>
          <w:color w:val="222222"/>
          <w:shd w:val="clear" w:color="auto" w:fill="FFFFFF"/>
        </w:rPr>
        <w:t>Δεν</w:t>
      </w:r>
      <w:r w:rsidRPr="00C63C61">
        <w:rPr>
          <w:rFonts w:eastAsia="Times New Roman"/>
          <w:color w:val="222222"/>
          <w:szCs w:val="24"/>
          <w:shd w:val="clear" w:color="auto" w:fill="FFFFFF"/>
        </w:rPr>
        <w:t xml:space="preserve"> υπάρχει δυνατότητα. Τελείωσε, όχι. </w:t>
      </w:r>
    </w:p>
    <w:p w14:paraId="3676779F" w14:textId="77777777" w:rsidR="009F2CC8" w:rsidRDefault="00807E12">
      <w:pPr>
        <w:spacing w:line="600" w:lineRule="auto"/>
        <w:ind w:firstLine="720"/>
        <w:jc w:val="both"/>
        <w:rPr>
          <w:rFonts w:eastAsia="Times New Roman"/>
          <w:bCs/>
          <w:color w:val="222222"/>
          <w:shd w:val="clear" w:color="auto" w:fill="FFFFFF"/>
        </w:rPr>
      </w:pPr>
      <w:r w:rsidRPr="00C63C61">
        <w:rPr>
          <w:rFonts w:eastAsia="Times New Roman"/>
          <w:b/>
          <w:bCs/>
          <w:color w:val="222222"/>
          <w:shd w:val="clear" w:color="auto" w:fill="FFFFFF"/>
        </w:rPr>
        <w:lastRenderedPageBreak/>
        <w:t>ΓΕΩΡΓΙΟΣ ΚΟΥΜΟΥΤΣΑΚΟΣ:</w:t>
      </w:r>
      <w:r w:rsidRPr="00C63C61">
        <w:rPr>
          <w:rFonts w:eastAsia="Times New Roman"/>
          <w:bCs/>
          <w:color w:val="222222"/>
          <w:shd w:val="clear" w:color="auto" w:fill="FFFFFF"/>
        </w:rPr>
        <w:t xml:space="preserve"> Θα ήθελα να κάνω μόνο μια παρατήρηση ουσίας. Είναι το άρθρο 14 και το άρθρο 26 της Ενδιάμεσης Συμφωνίας, κυρία Υπουργέ.</w:t>
      </w:r>
    </w:p>
    <w:p w14:paraId="367677A0" w14:textId="77777777" w:rsidR="009F2CC8" w:rsidRDefault="00807E12">
      <w:pPr>
        <w:spacing w:line="600" w:lineRule="auto"/>
        <w:ind w:firstLine="720"/>
        <w:jc w:val="both"/>
        <w:rPr>
          <w:rFonts w:eastAsia="Times New Roman" w:cs="Times New Roman"/>
        </w:rPr>
      </w:pPr>
      <w:r w:rsidRPr="00C63C61">
        <w:rPr>
          <w:rFonts w:eastAsia="Times New Roman"/>
          <w:b/>
          <w:bCs/>
        </w:rPr>
        <w:t>ΠΡΟΕΔΡΕΥΟΥΣΑ (Αναστασία Χριστοδουλοπούλου):</w:t>
      </w:r>
      <w:r w:rsidRPr="00C63C61">
        <w:rPr>
          <w:rFonts w:eastAsia="Times New Roman"/>
          <w:color w:val="222222"/>
          <w:szCs w:val="24"/>
          <w:shd w:val="clear" w:color="auto" w:fill="FFFFFF"/>
        </w:rPr>
        <w:t xml:space="preserve"> </w:t>
      </w:r>
      <w:r w:rsidRPr="00C63C61">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C63C61">
        <w:rPr>
          <w:rFonts w:eastAsia="Times New Roman" w:cs="Times New Roman"/>
        </w:rPr>
        <w:t xml:space="preserve">τον τρόπο οργάνωσης και λειτουργίας της Βουλής, τριάντα επτά μαθητές και μαθήτριες και τρεις εκπαιδευτικοί συνοδοί τους από το Δημοτικό Σχολείο </w:t>
      </w:r>
      <w:proofErr w:type="spellStart"/>
      <w:r w:rsidRPr="00C63C61">
        <w:rPr>
          <w:rFonts w:eastAsia="Times New Roman" w:cs="Times New Roman"/>
        </w:rPr>
        <w:t>Βαμβακοπούλου</w:t>
      </w:r>
      <w:proofErr w:type="spellEnd"/>
      <w:r w:rsidRPr="00C63C61">
        <w:rPr>
          <w:rFonts w:eastAsia="Times New Roman" w:cs="Times New Roman"/>
        </w:rPr>
        <w:t xml:space="preserve"> Χανίων. </w:t>
      </w:r>
    </w:p>
    <w:p w14:paraId="367677A1" w14:textId="77777777" w:rsidR="009F2CC8" w:rsidRDefault="00807E12">
      <w:pPr>
        <w:spacing w:line="600" w:lineRule="auto"/>
        <w:ind w:firstLine="720"/>
        <w:jc w:val="both"/>
        <w:rPr>
          <w:rFonts w:eastAsia="Times New Roman" w:cs="Times New Roman"/>
        </w:rPr>
      </w:pPr>
      <w:r w:rsidRPr="00C63C61">
        <w:rPr>
          <w:rFonts w:eastAsia="Times New Roman" w:cs="Times New Roman"/>
        </w:rPr>
        <w:t xml:space="preserve">Η Βουλή τούς καλωσορίζει. </w:t>
      </w:r>
    </w:p>
    <w:p w14:paraId="367677A2" w14:textId="77777777" w:rsidR="009F2CC8" w:rsidRDefault="00807E12">
      <w:pPr>
        <w:spacing w:line="600" w:lineRule="auto"/>
        <w:ind w:firstLine="720"/>
        <w:jc w:val="center"/>
        <w:rPr>
          <w:rFonts w:eastAsia="Times New Roman" w:cs="Times New Roman"/>
        </w:rPr>
      </w:pPr>
      <w:r w:rsidRPr="00C63C61">
        <w:rPr>
          <w:rFonts w:eastAsia="Times New Roman" w:cs="Times New Roman"/>
        </w:rPr>
        <w:t>(Χειροκροτήματα απ’ όλες τις πτέρυγες της Βουλής)</w:t>
      </w:r>
    </w:p>
    <w:p w14:paraId="367677A3" w14:textId="77777777" w:rsidR="009F2CC8" w:rsidRDefault="00807E12">
      <w:pPr>
        <w:spacing w:line="600" w:lineRule="auto"/>
        <w:ind w:firstLine="720"/>
        <w:jc w:val="both"/>
        <w:rPr>
          <w:rFonts w:eastAsia="Times New Roman"/>
          <w:bCs/>
          <w:color w:val="222222"/>
          <w:shd w:val="clear" w:color="auto" w:fill="FFFFFF"/>
        </w:rPr>
      </w:pPr>
      <w:r w:rsidRPr="00C63C61">
        <w:rPr>
          <w:rFonts w:eastAsia="Times New Roman"/>
          <w:color w:val="222222"/>
          <w:szCs w:val="24"/>
          <w:shd w:val="clear" w:color="auto" w:fill="FFFFFF"/>
        </w:rPr>
        <w:t xml:space="preserve"> </w:t>
      </w:r>
      <w:r w:rsidRPr="00C63C61">
        <w:rPr>
          <w:rFonts w:eastAsia="Times New Roman"/>
          <w:b/>
          <w:color w:val="222222"/>
          <w:szCs w:val="24"/>
          <w:shd w:val="clear" w:color="auto" w:fill="FFFFFF"/>
        </w:rPr>
        <w:t>ΧΡΗΣΤΟΣ ΠΑΠ</w:t>
      </w:r>
      <w:r w:rsidRPr="00C63C61">
        <w:rPr>
          <w:rFonts w:eastAsia="Times New Roman"/>
          <w:b/>
          <w:color w:val="222222"/>
          <w:szCs w:val="24"/>
          <w:shd w:val="clear" w:color="auto" w:fill="FFFFFF"/>
        </w:rPr>
        <w:t>ΠΑΣ:</w:t>
      </w:r>
      <w:r w:rsidRPr="00C63C61">
        <w:rPr>
          <w:rFonts w:eastAsia="Times New Roman"/>
          <w:color w:val="222222"/>
          <w:szCs w:val="24"/>
          <w:shd w:val="clear" w:color="auto" w:fill="FFFFFF"/>
        </w:rPr>
        <w:t xml:space="preserve"> </w:t>
      </w:r>
      <w:r w:rsidRPr="00C63C61">
        <w:rPr>
          <w:rFonts w:eastAsia="Times New Roman"/>
          <w:bCs/>
          <w:color w:val="222222"/>
          <w:shd w:val="clear" w:color="auto" w:fill="FFFFFF"/>
        </w:rPr>
        <w:t>Κυρία Πρόεδρε</w:t>
      </w:r>
      <w:r w:rsidRPr="00C63C61">
        <w:rPr>
          <w:rFonts w:eastAsia="Times New Roman"/>
          <w:color w:val="222222"/>
          <w:szCs w:val="24"/>
          <w:shd w:val="clear" w:color="auto" w:fill="FFFFFF"/>
        </w:rPr>
        <w:t xml:space="preserve">, </w:t>
      </w:r>
      <w:r w:rsidRPr="00C63C61">
        <w:rPr>
          <w:rFonts w:eastAsia="Times New Roman"/>
          <w:bCs/>
          <w:color w:val="222222"/>
          <w:shd w:val="clear" w:color="auto" w:fill="FFFFFF"/>
        </w:rPr>
        <w:t>μπορώ να έχω τον λόγο επί προσωπικού;</w:t>
      </w:r>
    </w:p>
    <w:p w14:paraId="367677A4" w14:textId="77777777" w:rsidR="009F2CC8" w:rsidRDefault="00807E12">
      <w:pPr>
        <w:spacing w:line="600" w:lineRule="auto"/>
        <w:ind w:firstLine="720"/>
        <w:jc w:val="both"/>
        <w:rPr>
          <w:rFonts w:eastAsia="Times New Roman"/>
          <w:bCs/>
        </w:rPr>
      </w:pPr>
      <w:r w:rsidRPr="00C63C61">
        <w:rPr>
          <w:rFonts w:eastAsia="Times New Roman"/>
          <w:b/>
          <w:bCs/>
        </w:rPr>
        <w:lastRenderedPageBreak/>
        <w:t xml:space="preserve">ΠΡΟΕΔΡΕΥΟΥΣΑ (Αναστασία Χριστοδουλοπούλου): </w:t>
      </w:r>
      <w:r w:rsidRPr="00C63C61">
        <w:rPr>
          <w:rFonts w:eastAsia="Times New Roman"/>
          <w:bCs/>
        </w:rPr>
        <w:t>Σας είπα, κύριε Παππά</w:t>
      </w:r>
      <w:r>
        <w:rPr>
          <w:rFonts w:eastAsia="Times New Roman"/>
          <w:bCs/>
        </w:rPr>
        <w:t xml:space="preserve">, </w:t>
      </w:r>
      <w:r w:rsidRPr="00C63C61">
        <w:rPr>
          <w:rFonts w:eastAsia="Times New Roman"/>
          <w:bCs/>
          <w:shd w:val="clear" w:color="auto" w:fill="FFFFFF"/>
        </w:rPr>
        <w:t>ότι</w:t>
      </w:r>
      <w:r w:rsidRPr="00C63C61">
        <w:rPr>
          <w:rFonts w:eastAsia="Times New Roman"/>
          <w:bCs/>
        </w:rPr>
        <w:t xml:space="preserve"> </w:t>
      </w:r>
      <w:r w:rsidRPr="00C63C61">
        <w:rPr>
          <w:rFonts w:eastAsia="Times New Roman"/>
          <w:bCs/>
          <w:shd w:val="clear" w:color="auto" w:fill="FFFFFF"/>
        </w:rPr>
        <w:t>δεν</w:t>
      </w:r>
      <w:r w:rsidRPr="00C63C61">
        <w:rPr>
          <w:rFonts w:eastAsia="Times New Roman"/>
          <w:bCs/>
        </w:rPr>
        <w:t xml:space="preserve"> έχετε τον λόγο.</w:t>
      </w:r>
    </w:p>
    <w:p w14:paraId="367677A5" w14:textId="77777777" w:rsidR="009F2CC8" w:rsidRDefault="00807E12">
      <w:pPr>
        <w:spacing w:line="600" w:lineRule="auto"/>
        <w:ind w:firstLine="720"/>
        <w:jc w:val="both"/>
        <w:rPr>
          <w:rFonts w:eastAsia="Times New Roman"/>
          <w:bCs/>
        </w:rPr>
      </w:pPr>
      <w:r w:rsidRPr="00C63C61">
        <w:rPr>
          <w:rFonts w:eastAsia="Times New Roman"/>
          <w:b/>
          <w:color w:val="222222"/>
          <w:szCs w:val="24"/>
          <w:shd w:val="clear" w:color="auto" w:fill="FFFFFF"/>
        </w:rPr>
        <w:t xml:space="preserve">ΧΡΗΣΤΟΣ ΠΑΠΠΑΣ: </w:t>
      </w:r>
      <w:r w:rsidRPr="00C63C61">
        <w:rPr>
          <w:rFonts w:eastAsia="Times New Roman"/>
          <w:color w:val="222222"/>
          <w:szCs w:val="24"/>
          <w:shd w:val="clear" w:color="auto" w:fill="FFFFFF"/>
        </w:rPr>
        <w:t xml:space="preserve">Έχω </w:t>
      </w:r>
      <w:r w:rsidRPr="00C63C61">
        <w:rPr>
          <w:rFonts w:eastAsia="Times New Roman"/>
          <w:bCs/>
          <w:color w:val="222222"/>
          <w:shd w:val="clear" w:color="auto" w:fill="FFFFFF"/>
        </w:rPr>
        <w:t>δικαίωμα</w:t>
      </w:r>
      <w:r w:rsidRPr="00C63C61">
        <w:rPr>
          <w:rFonts w:eastAsia="Times New Roman"/>
          <w:color w:val="222222"/>
          <w:szCs w:val="24"/>
          <w:shd w:val="clear" w:color="auto" w:fill="FFFFFF"/>
        </w:rPr>
        <w:t xml:space="preserve"> να πάρω τον λόγο για ένα λεπτό να εξηγήσω το προσωπικό.</w:t>
      </w:r>
      <w:r>
        <w:rPr>
          <w:rFonts w:eastAsia="Times New Roman"/>
          <w:color w:val="222222"/>
          <w:szCs w:val="24"/>
          <w:shd w:val="clear" w:color="auto" w:fill="FFFFFF"/>
        </w:rPr>
        <w:t xml:space="preserve"> </w:t>
      </w:r>
    </w:p>
    <w:p w14:paraId="367677A6" w14:textId="77777777" w:rsidR="009F2CC8" w:rsidRDefault="00807E12">
      <w:pPr>
        <w:spacing w:line="600" w:lineRule="auto"/>
        <w:ind w:firstLine="720"/>
        <w:jc w:val="both"/>
        <w:rPr>
          <w:rFonts w:eastAsia="Times New Roman"/>
          <w:color w:val="222222"/>
          <w:szCs w:val="24"/>
          <w:shd w:val="clear" w:color="auto" w:fill="FFFFFF"/>
        </w:rPr>
      </w:pPr>
      <w:r w:rsidRPr="00C63C61">
        <w:rPr>
          <w:rFonts w:eastAsia="Times New Roman"/>
          <w:b/>
          <w:bCs/>
        </w:rPr>
        <w:t>ΠΡΟΕΔΡΕΥΟΥΣΑ (Αναστασ</w:t>
      </w:r>
      <w:r w:rsidRPr="00C63C61">
        <w:rPr>
          <w:rFonts w:eastAsia="Times New Roman"/>
          <w:b/>
          <w:bCs/>
        </w:rPr>
        <w:t>ία Χριστοδουλοπούλου):</w:t>
      </w:r>
      <w:r w:rsidRPr="00C63C61">
        <w:rPr>
          <w:rFonts w:eastAsia="Times New Roman"/>
          <w:bCs/>
        </w:rPr>
        <w:t xml:space="preserve"> </w:t>
      </w:r>
      <w:r w:rsidRPr="00C63C61">
        <w:rPr>
          <w:rFonts w:eastAsia="Times New Roman"/>
          <w:color w:val="222222"/>
          <w:szCs w:val="24"/>
          <w:shd w:val="clear" w:color="auto" w:fill="FFFFFF"/>
        </w:rPr>
        <w:t>Όχι, δεν έχετε κανένα δικαίωμα. Είπατε εσείς τόσα προσωπικά εναντίον όλων, που θα ήμασταν εδώ μέχρι τις 20</w:t>
      </w:r>
      <w:r>
        <w:rPr>
          <w:rFonts w:eastAsia="Times New Roman"/>
          <w:color w:val="222222"/>
          <w:szCs w:val="24"/>
          <w:shd w:val="clear" w:color="auto" w:fill="FFFFFF"/>
        </w:rPr>
        <w:t>.00΄ η ώρα!</w:t>
      </w:r>
    </w:p>
    <w:p w14:paraId="367677A7" w14:textId="77777777" w:rsidR="009F2CC8" w:rsidRDefault="00807E12">
      <w:pPr>
        <w:spacing w:line="600" w:lineRule="auto"/>
        <w:ind w:firstLine="720"/>
        <w:jc w:val="both"/>
        <w:rPr>
          <w:rFonts w:eastAsia="Times New Roman"/>
          <w:color w:val="222222"/>
          <w:szCs w:val="24"/>
          <w:shd w:val="clear" w:color="auto" w:fill="FFFFFF"/>
        </w:rPr>
      </w:pPr>
      <w:r w:rsidRPr="00C63C61">
        <w:rPr>
          <w:rFonts w:eastAsia="Times New Roman"/>
          <w:b/>
          <w:color w:val="222222"/>
          <w:szCs w:val="24"/>
          <w:shd w:val="clear" w:color="auto" w:fill="FFFFFF"/>
        </w:rPr>
        <w:t xml:space="preserve">ΧΡΗΣΤΟΣ ΠΑΠΠΑΣ: </w:t>
      </w:r>
      <w:r w:rsidRPr="00C63C61">
        <w:rPr>
          <w:rFonts w:eastAsia="Times New Roman"/>
          <w:color w:val="222222"/>
          <w:szCs w:val="24"/>
          <w:shd w:val="clear" w:color="auto" w:fill="FFFFFF"/>
        </w:rPr>
        <w:t xml:space="preserve">Εγώ ζητάω τον λόγο </w:t>
      </w:r>
      <w:r w:rsidRPr="00C63C61">
        <w:rPr>
          <w:rFonts w:eastAsia="Times New Roman"/>
          <w:bCs/>
          <w:color w:val="222222"/>
          <w:shd w:val="clear" w:color="auto" w:fill="FFFFFF"/>
        </w:rPr>
        <w:t>όμως</w:t>
      </w:r>
      <w:r w:rsidRPr="00C63C61">
        <w:rPr>
          <w:rFonts w:eastAsia="Times New Roman"/>
          <w:color w:val="222222"/>
          <w:szCs w:val="24"/>
          <w:shd w:val="clear" w:color="auto" w:fill="FFFFFF"/>
        </w:rPr>
        <w:t xml:space="preserve">. Δώστε μου </w:t>
      </w:r>
      <w:r>
        <w:rPr>
          <w:rFonts w:eastAsia="Times New Roman"/>
          <w:color w:val="222222"/>
          <w:szCs w:val="24"/>
          <w:shd w:val="clear" w:color="auto" w:fill="FFFFFF"/>
        </w:rPr>
        <w:t xml:space="preserve">τη δυνατότητα να σας πω </w:t>
      </w:r>
      <w:r w:rsidRPr="00C63C61">
        <w:rPr>
          <w:rFonts w:eastAsia="Times New Roman"/>
          <w:color w:val="222222"/>
          <w:szCs w:val="24"/>
          <w:shd w:val="clear" w:color="auto" w:fill="FFFFFF"/>
        </w:rPr>
        <w:t xml:space="preserve">ποιο </w:t>
      </w:r>
      <w:r w:rsidRPr="00C63C61">
        <w:rPr>
          <w:rFonts w:eastAsia="Times New Roman"/>
          <w:bCs/>
          <w:color w:val="222222"/>
          <w:shd w:val="clear" w:color="auto" w:fill="FFFFFF"/>
        </w:rPr>
        <w:t>είναι</w:t>
      </w:r>
      <w:r w:rsidRPr="00C63C61">
        <w:rPr>
          <w:rFonts w:eastAsia="Times New Roman"/>
          <w:color w:val="222222"/>
          <w:szCs w:val="24"/>
          <w:shd w:val="clear" w:color="auto" w:fill="FFFFFF"/>
        </w:rPr>
        <w:t xml:space="preserve"> το προσωπικό.</w:t>
      </w:r>
    </w:p>
    <w:p w14:paraId="367677A8" w14:textId="77777777" w:rsidR="009F2CC8" w:rsidRDefault="00807E12">
      <w:pPr>
        <w:spacing w:line="600" w:lineRule="auto"/>
        <w:ind w:firstLine="720"/>
        <w:jc w:val="both"/>
        <w:rPr>
          <w:rFonts w:eastAsia="Times New Roman"/>
          <w:color w:val="222222"/>
          <w:szCs w:val="24"/>
          <w:shd w:val="clear" w:color="auto" w:fill="FFFFFF"/>
        </w:rPr>
      </w:pPr>
      <w:r w:rsidRPr="00C63C61">
        <w:rPr>
          <w:rFonts w:eastAsia="Times New Roman"/>
          <w:b/>
          <w:bCs/>
        </w:rPr>
        <w:t xml:space="preserve">ΠΡΟΕΔΡΕΥΟΥΣΑ </w:t>
      </w:r>
      <w:r w:rsidRPr="00C63C61">
        <w:rPr>
          <w:rFonts w:eastAsia="Times New Roman"/>
          <w:b/>
          <w:bCs/>
        </w:rPr>
        <w:t>(Αναστασία Χριστοδουλοπούλου):</w:t>
      </w:r>
      <w:r w:rsidRPr="00C63C61">
        <w:rPr>
          <w:rFonts w:eastAsia="Times New Roman"/>
          <w:color w:val="222222"/>
          <w:szCs w:val="24"/>
          <w:shd w:val="clear" w:color="auto" w:fill="FFFFFF"/>
        </w:rPr>
        <w:t xml:space="preserve"> Όχι, δεν σας τον δίνω.</w:t>
      </w:r>
    </w:p>
    <w:p w14:paraId="367677A9" w14:textId="77777777" w:rsidR="009F2CC8" w:rsidRDefault="00807E12">
      <w:pPr>
        <w:spacing w:line="600" w:lineRule="auto"/>
        <w:ind w:firstLine="720"/>
        <w:jc w:val="both"/>
        <w:rPr>
          <w:rFonts w:eastAsia="Times New Roman"/>
          <w:color w:val="222222"/>
          <w:szCs w:val="24"/>
          <w:shd w:val="clear" w:color="auto" w:fill="FFFFFF"/>
        </w:rPr>
      </w:pPr>
      <w:r w:rsidRPr="00C63C61">
        <w:rPr>
          <w:rFonts w:eastAsia="Times New Roman"/>
          <w:color w:val="222222"/>
          <w:szCs w:val="24"/>
          <w:shd w:val="clear" w:color="auto" w:fill="FFFFFF"/>
        </w:rPr>
        <w:lastRenderedPageBreak/>
        <w:t xml:space="preserve">Κηρύσσεται περαιωμένη </w:t>
      </w:r>
      <w:r>
        <w:rPr>
          <w:rFonts w:eastAsia="Times New Roman"/>
          <w:color w:val="222222"/>
          <w:szCs w:val="24"/>
          <w:shd w:val="clear" w:color="auto" w:fill="FFFFFF"/>
        </w:rPr>
        <w:t xml:space="preserve">η </w:t>
      </w:r>
      <w:r w:rsidRPr="00C63C61">
        <w:rPr>
          <w:rFonts w:eastAsia="Times New Roman"/>
          <w:color w:val="222222"/>
          <w:szCs w:val="24"/>
          <w:shd w:val="clear" w:color="auto" w:fill="FFFFFF"/>
        </w:rPr>
        <w:t>συζήτηση επί της αρχής</w:t>
      </w:r>
      <w:r>
        <w:rPr>
          <w:rFonts w:eastAsia="Times New Roman"/>
          <w:color w:val="222222"/>
          <w:szCs w:val="24"/>
          <w:shd w:val="clear" w:color="auto" w:fill="FFFFFF"/>
        </w:rPr>
        <w:t xml:space="preserve"> και</w:t>
      </w:r>
      <w:r w:rsidRPr="00C63C61">
        <w:rPr>
          <w:rFonts w:eastAsia="Times New Roman"/>
          <w:color w:val="222222"/>
          <w:szCs w:val="24"/>
          <w:shd w:val="clear" w:color="auto" w:fill="FFFFFF"/>
        </w:rPr>
        <w:t xml:space="preserve"> </w:t>
      </w:r>
      <w:r>
        <w:rPr>
          <w:rFonts w:eastAsia="Times New Roman"/>
          <w:color w:val="222222"/>
          <w:szCs w:val="24"/>
          <w:shd w:val="clear" w:color="auto" w:fill="FFFFFF"/>
        </w:rPr>
        <w:t xml:space="preserve">επί </w:t>
      </w:r>
      <w:r w:rsidRPr="00C63C61">
        <w:rPr>
          <w:rFonts w:eastAsia="Times New Roman"/>
          <w:color w:val="222222"/>
          <w:szCs w:val="24"/>
          <w:shd w:val="clear" w:color="auto" w:fill="FFFFFF"/>
        </w:rPr>
        <w:t>των άρθρων του σχεδίου νόμου του Υπουργείου Εξωτερικών: «Κύρωση της Συμφωνίας μεταξύ της Ελληνικής Δημοκρατίας και της Δημοκρατίας της Βόρειας Μακε</w:t>
      </w:r>
      <w:r w:rsidRPr="00C63C61">
        <w:rPr>
          <w:rFonts w:eastAsia="Times New Roman"/>
          <w:color w:val="222222"/>
          <w:szCs w:val="24"/>
          <w:shd w:val="clear" w:color="auto" w:fill="FFFFFF"/>
        </w:rPr>
        <w:t>δονίας σχετικά με την εγκατάσταση συνοριακού σημείου διέλευσης στην περιοχή της Λίμνης Πρέσπας και άλλες διατάξεις».</w:t>
      </w:r>
    </w:p>
    <w:p w14:paraId="367677AA" w14:textId="77777777" w:rsidR="009F2CC8" w:rsidRDefault="00807E12">
      <w:pPr>
        <w:autoSpaceDE w:val="0"/>
        <w:autoSpaceDN w:val="0"/>
        <w:adjustRightInd w:val="0"/>
        <w:spacing w:line="600" w:lineRule="auto"/>
        <w:ind w:firstLine="720"/>
        <w:jc w:val="both"/>
        <w:rPr>
          <w:rFonts w:eastAsia="SimSun"/>
          <w:szCs w:val="24"/>
          <w:lang w:eastAsia="zh-CN"/>
        </w:rPr>
      </w:pPr>
      <w:r w:rsidRPr="00C63C61">
        <w:rPr>
          <w:rFonts w:eastAsia="SimSun"/>
          <w:szCs w:val="24"/>
          <w:lang w:eastAsia="zh-CN"/>
        </w:rPr>
        <w:t xml:space="preserve">Εισερχόμαστε στην ψήφιση επί της αρχής, των άρθρων και του συνόλου και η ψήφισή τους θα γίνει χωριστά. </w:t>
      </w:r>
    </w:p>
    <w:p w14:paraId="367677AB" w14:textId="77777777" w:rsidR="009F2CC8" w:rsidRDefault="00807E12">
      <w:pPr>
        <w:spacing w:line="600" w:lineRule="auto"/>
        <w:ind w:firstLine="720"/>
        <w:jc w:val="both"/>
        <w:rPr>
          <w:rFonts w:eastAsiaTheme="minorHAnsi" w:cs="Times New Roman"/>
          <w:szCs w:val="24"/>
          <w:lang w:eastAsia="en-US"/>
        </w:rPr>
      </w:pPr>
      <w:r w:rsidRPr="00C63C61">
        <w:rPr>
          <w:rFonts w:eastAsia="Times New Roman"/>
          <w:szCs w:val="24"/>
        </w:rPr>
        <w:t>Θέλω να επισημάνω ότι η ψηφοφορία π</w:t>
      </w:r>
      <w:r w:rsidRPr="00C63C61">
        <w:rPr>
          <w:rFonts w:eastAsia="Times New Roman"/>
          <w:szCs w:val="24"/>
        </w:rPr>
        <w:t xml:space="preserve">εριλαμβάνει την αρχή του νομοσχεδίου, έξι άρθρα, το ακροτελεύτιο άρθρο, καθώς και το σύνολο του νομοσχεδίου. </w:t>
      </w:r>
    </w:p>
    <w:p w14:paraId="367677AC" w14:textId="77777777" w:rsidR="009F2CC8" w:rsidRDefault="00807E12">
      <w:pPr>
        <w:spacing w:line="600" w:lineRule="auto"/>
        <w:ind w:firstLine="720"/>
        <w:jc w:val="both"/>
        <w:rPr>
          <w:rFonts w:eastAsia="Times New Roman"/>
          <w:color w:val="FF0000"/>
          <w:szCs w:val="24"/>
        </w:rPr>
      </w:pPr>
      <w:r w:rsidRPr="00C63C61">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w:t>
      </w:r>
      <w:r w:rsidRPr="00C63C61">
        <w:rPr>
          <w:rFonts w:eastAsia="Times New Roman"/>
          <w:szCs w:val="24"/>
        </w:rPr>
        <w:t xml:space="preserve">ει να βεβαιωθείτε ότι έχετε ψηφίσει όλα τα άρθρα, το </w:t>
      </w:r>
      <w:r w:rsidRPr="00C63C61">
        <w:rPr>
          <w:rFonts w:eastAsia="Times New Roman"/>
          <w:szCs w:val="24"/>
        </w:rPr>
        <w:lastRenderedPageBreak/>
        <w:t xml:space="preserve">ακροτελεύτιο άρθρο και το σύνολο του νομοσχεδίου. Αφού καταχωρηθεί η ψήφος σας, έχετε τη δυνατότητα </w:t>
      </w:r>
      <w:r w:rsidRPr="00C63C61">
        <w:rPr>
          <w:rFonts w:eastAsia="Times New Roman"/>
          <w:bCs/>
          <w:shd w:val="clear" w:color="auto" w:fill="FFFFFF"/>
        </w:rPr>
        <w:t>να</w:t>
      </w:r>
      <w:r>
        <w:rPr>
          <w:rFonts w:eastAsia="Times New Roman"/>
          <w:szCs w:val="24"/>
        </w:rPr>
        <w:t xml:space="preserve"> </w:t>
      </w:r>
      <w:r w:rsidRPr="00C63C61">
        <w:rPr>
          <w:rFonts w:eastAsia="Times New Roman"/>
          <w:szCs w:val="24"/>
        </w:rPr>
        <w:t xml:space="preserve">την ελέγξετε ή και να την αναθεωρήσετε έως τη λήξη της ψηφοφορίας. </w:t>
      </w:r>
    </w:p>
    <w:p w14:paraId="367677AD" w14:textId="77777777" w:rsidR="009F2CC8" w:rsidRDefault="00807E12">
      <w:pPr>
        <w:spacing w:line="600" w:lineRule="auto"/>
        <w:ind w:firstLine="720"/>
        <w:jc w:val="both"/>
        <w:rPr>
          <w:rFonts w:eastAsia="SimSun"/>
          <w:szCs w:val="24"/>
          <w:lang w:eastAsia="zh-CN"/>
        </w:rPr>
      </w:pPr>
      <w:r w:rsidRPr="00C63C61">
        <w:rPr>
          <w:rFonts w:eastAsia="SimSun"/>
          <w:szCs w:val="24"/>
          <w:lang w:eastAsia="zh-CN"/>
        </w:rPr>
        <w:t>Παρακαλώ να ανοίξει το σύστημα τ</w:t>
      </w:r>
      <w:r w:rsidRPr="00C63C61">
        <w:rPr>
          <w:rFonts w:eastAsia="SimSun"/>
          <w:szCs w:val="24"/>
          <w:lang w:eastAsia="zh-CN"/>
        </w:rPr>
        <w:t>ης ηλεκτρονικής ψηφοφορίας.</w:t>
      </w:r>
    </w:p>
    <w:p w14:paraId="367677AE" w14:textId="77777777" w:rsidR="009F2CC8" w:rsidRDefault="00807E12">
      <w:pPr>
        <w:autoSpaceDE w:val="0"/>
        <w:autoSpaceDN w:val="0"/>
        <w:adjustRightInd w:val="0"/>
        <w:spacing w:line="600" w:lineRule="auto"/>
        <w:ind w:firstLine="720"/>
        <w:jc w:val="center"/>
        <w:rPr>
          <w:rFonts w:eastAsia="SimSun"/>
          <w:szCs w:val="24"/>
          <w:lang w:eastAsia="zh-CN"/>
        </w:rPr>
      </w:pPr>
      <w:r w:rsidRPr="00C63C61">
        <w:rPr>
          <w:rFonts w:eastAsia="SimSun"/>
          <w:szCs w:val="24"/>
          <w:lang w:eastAsia="zh-CN"/>
        </w:rPr>
        <w:t>(ΨΗΦΟΦΟΡΙΑ)</w:t>
      </w:r>
    </w:p>
    <w:p w14:paraId="367677AF" w14:textId="77777777" w:rsidR="009F2CC8" w:rsidRDefault="00807E12">
      <w:pPr>
        <w:autoSpaceDE w:val="0"/>
        <w:autoSpaceDN w:val="0"/>
        <w:adjustRightInd w:val="0"/>
        <w:spacing w:line="600" w:lineRule="auto"/>
        <w:ind w:firstLine="720"/>
        <w:jc w:val="both"/>
        <w:rPr>
          <w:rFonts w:eastAsia="SimSun"/>
          <w:szCs w:val="24"/>
          <w:lang w:eastAsia="zh-CN"/>
        </w:rPr>
      </w:pPr>
      <w:r w:rsidRPr="00C63C61">
        <w:rPr>
          <w:rFonts w:eastAsia="SimSun"/>
          <w:b/>
          <w:bCs/>
          <w:szCs w:val="24"/>
          <w:lang w:eastAsia="zh-CN"/>
        </w:rPr>
        <w:t xml:space="preserve">ΠΡΟΕΔΡΕΥΟΥΣΑ (Αναστασία Χριστοδουλοπούλου): </w:t>
      </w:r>
      <w:r w:rsidRPr="00C63C61">
        <w:rPr>
          <w:rFonts w:eastAsia="SimSun"/>
          <w:szCs w:val="24"/>
          <w:lang w:eastAsia="zh-CN"/>
        </w:rPr>
        <w:t>Παρακαλώ να κλείσει το σύστημα της ηλεκτρονικής ψηφοφορίας.</w:t>
      </w:r>
    </w:p>
    <w:p w14:paraId="367677B0" w14:textId="77777777" w:rsidR="009F2CC8" w:rsidRDefault="00807E12">
      <w:pPr>
        <w:tabs>
          <w:tab w:val="left" w:pos="2940"/>
        </w:tabs>
        <w:spacing w:line="600" w:lineRule="auto"/>
        <w:ind w:firstLine="720"/>
        <w:jc w:val="center"/>
        <w:rPr>
          <w:rFonts w:eastAsia="Times New Roman"/>
          <w:szCs w:val="24"/>
        </w:rPr>
      </w:pPr>
      <w:r w:rsidRPr="00C63C61">
        <w:rPr>
          <w:rFonts w:eastAsia="Times New Roman"/>
          <w:szCs w:val="24"/>
        </w:rPr>
        <w:t>(ΗΛΕΚΤΡΟΝΙΚΗ ΚΑΤΑΜΕΤΡΗΣΗ)</w:t>
      </w:r>
    </w:p>
    <w:p w14:paraId="367677B1" w14:textId="77777777" w:rsidR="009F2CC8" w:rsidRDefault="00807E12">
      <w:pPr>
        <w:tabs>
          <w:tab w:val="left" w:pos="2940"/>
        </w:tabs>
        <w:spacing w:line="600" w:lineRule="auto"/>
        <w:ind w:firstLine="720"/>
        <w:jc w:val="center"/>
        <w:rPr>
          <w:rFonts w:eastAsia="Times New Roman"/>
          <w:szCs w:val="24"/>
        </w:rPr>
      </w:pPr>
      <w:r w:rsidRPr="00C63C61">
        <w:rPr>
          <w:rFonts w:eastAsia="Times New Roman"/>
          <w:szCs w:val="24"/>
        </w:rPr>
        <w:t>(ΜΕΤΑ ΤΗΝ ΗΛΕΚΤΡΟΝΙΚΗ ΚΑΤΑΜΕΤΡΗΣΗ)</w:t>
      </w:r>
    </w:p>
    <w:p w14:paraId="367677B2" w14:textId="77777777" w:rsidR="009F2CC8" w:rsidRDefault="00807E12">
      <w:pPr>
        <w:spacing w:line="600" w:lineRule="auto"/>
        <w:ind w:firstLine="720"/>
        <w:jc w:val="both"/>
        <w:rPr>
          <w:rFonts w:eastAsia="Times New Roman"/>
          <w:szCs w:val="24"/>
        </w:rPr>
      </w:pPr>
      <w:r w:rsidRPr="00C63C61">
        <w:rPr>
          <w:rFonts w:eastAsia="SimSun"/>
          <w:b/>
          <w:bCs/>
          <w:szCs w:val="24"/>
          <w:lang w:eastAsia="zh-CN"/>
        </w:rPr>
        <w:lastRenderedPageBreak/>
        <w:t>ΠΡΟΕΔΡΕΥΟΥΣΑ (Αναστασία Χριστοδουλοπούλου):</w:t>
      </w:r>
      <w:r w:rsidRPr="00C63C61">
        <w:rPr>
          <w:rFonts w:eastAsia="SimSun"/>
          <w:szCs w:val="24"/>
          <w:lang w:eastAsia="zh-CN"/>
        </w:rPr>
        <w:t xml:space="preserve"> </w:t>
      </w:r>
      <w:r w:rsidRPr="00C63C61">
        <w:rPr>
          <w:rFonts w:eastAsia="Times New Roman"/>
          <w:szCs w:val="24"/>
        </w:rPr>
        <w:t>Οι θέσε</w:t>
      </w:r>
      <w:r w:rsidRPr="00C63C61">
        <w:rPr>
          <w:rFonts w:eastAsia="Times New Roman"/>
          <w:szCs w:val="24"/>
        </w:rPr>
        <w:t>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67677B3" w14:textId="77777777" w:rsidR="009F2CC8" w:rsidRDefault="00807E12">
      <w:pPr>
        <w:spacing w:line="600" w:lineRule="auto"/>
        <w:ind w:firstLine="720"/>
        <w:jc w:val="center"/>
        <w:rPr>
          <w:rFonts w:eastAsia="Times New Roman"/>
          <w:color w:val="FF0000"/>
          <w:szCs w:val="24"/>
        </w:rPr>
      </w:pPr>
      <w:r w:rsidRPr="00A31EC3">
        <w:rPr>
          <w:rFonts w:eastAsia="Times New Roman"/>
          <w:color w:val="FF0000"/>
          <w:szCs w:val="24"/>
        </w:rPr>
        <w:t>(ΑΛΛΑΓΗ ΣΕΛΙΔΑΣ)</w:t>
      </w:r>
    </w:p>
    <w:p w14:paraId="367677B4" w14:textId="77777777" w:rsidR="009F2CC8" w:rsidRDefault="00807E12">
      <w:pPr>
        <w:rPr>
          <w:rFonts w:eastAsia="Times New Roman"/>
          <w:szCs w:val="24"/>
        </w:rPr>
      </w:pPr>
      <w:r>
        <w:rPr>
          <w:rFonts w:eastAsia="Times New Roman"/>
          <w:szCs w:val="24"/>
        </w:rPr>
        <w:br w:type="page"/>
      </w:r>
    </w:p>
    <w:tbl>
      <w:tblPr>
        <w:tblW w:w="6520" w:type="dxa"/>
        <w:jc w:val="center"/>
        <w:tblCellMar>
          <w:left w:w="10" w:type="dxa"/>
          <w:right w:w="10" w:type="dxa"/>
        </w:tblCellMar>
        <w:tblLook w:val="04A0" w:firstRow="1" w:lastRow="0" w:firstColumn="1" w:lastColumn="0" w:noHBand="0" w:noVBand="1"/>
      </w:tblPr>
      <w:tblGrid>
        <w:gridCol w:w="6520"/>
      </w:tblGrid>
      <w:tr w:rsidR="009F2CC8" w14:paraId="367677BA" w14:textId="77777777">
        <w:trPr>
          <w:trHeight w:val="1485"/>
          <w:jc w:val="center"/>
        </w:trPr>
        <w:tc>
          <w:tcPr>
            <w:tcW w:w="6520" w:type="dxa"/>
            <w:tcBorders>
              <w:top w:val="nil"/>
              <w:left w:val="nil"/>
              <w:bottom w:val="nil"/>
              <w:right w:val="nil"/>
            </w:tcBorders>
            <w:shd w:val="clear" w:color="auto" w:fill="auto"/>
            <w:vAlign w:val="center"/>
            <w:hideMark/>
          </w:tcPr>
          <w:p w14:paraId="367677B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lastRenderedPageBreak/>
              <w:t xml:space="preserve">Κύρωση της Συμφωνίας </w:t>
            </w:r>
          </w:p>
          <w:p w14:paraId="367677B6"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 xml:space="preserve">μεταξύ της Ελληνικής Δημοκρατίας </w:t>
            </w:r>
          </w:p>
          <w:p w14:paraId="367677B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 xml:space="preserve">και της Δημοκρατίας της Βόρειας Μακεδονίας </w:t>
            </w:r>
          </w:p>
          <w:p w14:paraId="367677B8"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σχετικά με την εγκατάσταση συνοριακού σημείου διέλευσης στην περιοχή της λίμνης Πρέσπας και άλλες διατάξεις</w:t>
            </w:r>
          </w:p>
          <w:p w14:paraId="367677B9" w14:textId="77777777" w:rsidR="00282A75" w:rsidRPr="00DC7A8F" w:rsidRDefault="00807E12" w:rsidP="00282A75">
            <w:pPr>
              <w:jc w:val="center"/>
              <w:rPr>
                <w:rFonts w:ascii="Calibri" w:eastAsia="Times New Roman" w:hAnsi="Calibri" w:cs="Calibri"/>
                <w:color w:val="000000"/>
                <w:szCs w:val="24"/>
              </w:rPr>
            </w:pPr>
          </w:p>
        </w:tc>
      </w:tr>
      <w:tr w:rsidR="009F2CC8" w14:paraId="367677BC" w14:textId="77777777">
        <w:trPr>
          <w:trHeight w:val="330"/>
          <w:jc w:val="center"/>
        </w:trPr>
        <w:tc>
          <w:tcPr>
            <w:tcW w:w="6520" w:type="dxa"/>
            <w:tcBorders>
              <w:top w:val="nil"/>
              <w:left w:val="nil"/>
              <w:bottom w:val="nil"/>
              <w:right w:val="nil"/>
            </w:tcBorders>
            <w:shd w:val="clear" w:color="auto" w:fill="auto"/>
            <w:vAlign w:val="center"/>
            <w:hideMark/>
          </w:tcPr>
          <w:p w14:paraId="367677B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Επί της Αρχής     ΚΑΤΑ ΠΛΕΙΟΨΗΦΙΑ</w:t>
            </w:r>
          </w:p>
        </w:tc>
      </w:tr>
      <w:tr w:rsidR="009F2CC8" w14:paraId="367677BE" w14:textId="77777777">
        <w:trPr>
          <w:trHeight w:val="345"/>
          <w:jc w:val="center"/>
        </w:trPr>
        <w:tc>
          <w:tcPr>
            <w:tcW w:w="6520" w:type="dxa"/>
            <w:tcBorders>
              <w:top w:val="nil"/>
              <w:left w:val="nil"/>
              <w:bottom w:val="nil"/>
              <w:right w:val="nil"/>
            </w:tcBorders>
            <w:shd w:val="clear" w:color="auto" w:fill="auto"/>
            <w:vAlign w:val="center"/>
            <w:hideMark/>
          </w:tcPr>
          <w:p w14:paraId="367677B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7C0" w14:textId="77777777">
        <w:trPr>
          <w:trHeight w:val="330"/>
          <w:jc w:val="center"/>
        </w:trPr>
        <w:tc>
          <w:tcPr>
            <w:tcW w:w="6520" w:type="dxa"/>
            <w:tcBorders>
              <w:top w:val="nil"/>
              <w:left w:val="nil"/>
              <w:bottom w:val="nil"/>
              <w:right w:val="nil"/>
            </w:tcBorders>
            <w:shd w:val="clear" w:color="auto" w:fill="auto"/>
            <w:vAlign w:val="center"/>
            <w:hideMark/>
          </w:tcPr>
          <w:p w14:paraId="367677B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7C2" w14:textId="77777777">
        <w:trPr>
          <w:trHeight w:val="330"/>
          <w:jc w:val="center"/>
        </w:trPr>
        <w:tc>
          <w:tcPr>
            <w:tcW w:w="6520" w:type="dxa"/>
            <w:tcBorders>
              <w:top w:val="nil"/>
              <w:left w:val="nil"/>
              <w:bottom w:val="nil"/>
              <w:right w:val="nil"/>
            </w:tcBorders>
            <w:shd w:val="clear" w:color="auto" w:fill="auto"/>
            <w:vAlign w:val="center"/>
            <w:hideMark/>
          </w:tcPr>
          <w:p w14:paraId="367677C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ΝΑΙ</w:t>
            </w:r>
          </w:p>
        </w:tc>
      </w:tr>
      <w:tr w:rsidR="009F2CC8" w14:paraId="367677C4" w14:textId="77777777">
        <w:trPr>
          <w:trHeight w:val="330"/>
          <w:jc w:val="center"/>
        </w:trPr>
        <w:tc>
          <w:tcPr>
            <w:tcW w:w="6520" w:type="dxa"/>
            <w:tcBorders>
              <w:top w:val="nil"/>
              <w:left w:val="nil"/>
              <w:bottom w:val="nil"/>
              <w:right w:val="nil"/>
            </w:tcBorders>
            <w:shd w:val="clear" w:color="auto" w:fill="auto"/>
            <w:vAlign w:val="center"/>
            <w:hideMark/>
          </w:tcPr>
          <w:p w14:paraId="367677C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7C6" w14:textId="77777777">
        <w:trPr>
          <w:trHeight w:val="330"/>
          <w:jc w:val="center"/>
        </w:trPr>
        <w:tc>
          <w:tcPr>
            <w:tcW w:w="6520" w:type="dxa"/>
            <w:tcBorders>
              <w:top w:val="nil"/>
              <w:left w:val="nil"/>
              <w:bottom w:val="nil"/>
              <w:right w:val="nil"/>
            </w:tcBorders>
            <w:shd w:val="clear" w:color="auto" w:fill="auto"/>
            <w:vAlign w:val="center"/>
            <w:hideMark/>
          </w:tcPr>
          <w:p w14:paraId="367677C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7C8" w14:textId="77777777">
        <w:trPr>
          <w:trHeight w:val="345"/>
          <w:jc w:val="center"/>
        </w:trPr>
        <w:tc>
          <w:tcPr>
            <w:tcW w:w="6520" w:type="dxa"/>
            <w:tcBorders>
              <w:top w:val="nil"/>
              <w:left w:val="nil"/>
              <w:bottom w:val="nil"/>
              <w:right w:val="nil"/>
            </w:tcBorders>
            <w:shd w:val="clear" w:color="auto" w:fill="auto"/>
            <w:vAlign w:val="center"/>
            <w:hideMark/>
          </w:tcPr>
          <w:p w14:paraId="367677C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 xml:space="preserve">ΤΟ </w:t>
            </w:r>
            <w:r w:rsidRPr="00DC7A8F">
              <w:rPr>
                <w:rFonts w:ascii="Calibri" w:eastAsia="Times New Roman" w:hAnsi="Calibri" w:cs="Calibri"/>
                <w:color w:val="000000"/>
                <w:szCs w:val="24"/>
              </w:rPr>
              <w:t>ΠΟΤΑΜΙ: ΝΑΙ</w:t>
            </w:r>
          </w:p>
        </w:tc>
      </w:tr>
      <w:tr w:rsidR="009F2CC8" w14:paraId="367677CA" w14:textId="77777777">
        <w:trPr>
          <w:trHeight w:val="330"/>
          <w:jc w:val="center"/>
        </w:trPr>
        <w:tc>
          <w:tcPr>
            <w:tcW w:w="6520" w:type="dxa"/>
            <w:tcBorders>
              <w:top w:val="nil"/>
              <w:left w:val="nil"/>
              <w:bottom w:val="nil"/>
              <w:right w:val="nil"/>
            </w:tcBorders>
            <w:shd w:val="clear" w:color="auto" w:fill="auto"/>
            <w:vAlign w:val="center"/>
            <w:hideMark/>
          </w:tcPr>
          <w:p w14:paraId="367677C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7CC" w14:textId="77777777">
        <w:trPr>
          <w:trHeight w:val="330"/>
          <w:jc w:val="center"/>
        </w:trPr>
        <w:tc>
          <w:tcPr>
            <w:tcW w:w="6520" w:type="dxa"/>
            <w:tcBorders>
              <w:top w:val="nil"/>
              <w:left w:val="nil"/>
              <w:bottom w:val="nil"/>
              <w:right w:val="nil"/>
            </w:tcBorders>
            <w:shd w:val="clear" w:color="auto" w:fill="auto"/>
            <w:vAlign w:val="center"/>
            <w:hideMark/>
          </w:tcPr>
          <w:p w14:paraId="367677C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Άρθρο Πρώτο ως έχει     ΚΑΤΑ ΠΛΕΙΟΨΗΦΙΑ</w:t>
            </w:r>
          </w:p>
        </w:tc>
      </w:tr>
      <w:tr w:rsidR="009F2CC8" w14:paraId="367677CE" w14:textId="77777777">
        <w:trPr>
          <w:trHeight w:val="330"/>
          <w:jc w:val="center"/>
        </w:trPr>
        <w:tc>
          <w:tcPr>
            <w:tcW w:w="6520" w:type="dxa"/>
            <w:tcBorders>
              <w:top w:val="nil"/>
              <w:left w:val="nil"/>
              <w:bottom w:val="nil"/>
              <w:right w:val="nil"/>
            </w:tcBorders>
            <w:shd w:val="clear" w:color="auto" w:fill="auto"/>
            <w:vAlign w:val="center"/>
            <w:hideMark/>
          </w:tcPr>
          <w:p w14:paraId="367677C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7D0" w14:textId="77777777">
        <w:trPr>
          <w:trHeight w:val="330"/>
          <w:jc w:val="center"/>
        </w:trPr>
        <w:tc>
          <w:tcPr>
            <w:tcW w:w="6520" w:type="dxa"/>
            <w:tcBorders>
              <w:top w:val="nil"/>
              <w:left w:val="nil"/>
              <w:bottom w:val="nil"/>
              <w:right w:val="nil"/>
            </w:tcBorders>
            <w:shd w:val="clear" w:color="auto" w:fill="auto"/>
            <w:vAlign w:val="center"/>
            <w:hideMark/>
          </w:tcPr>
          <w:p w14:paraId="367677C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7D2" w14:textId="77777777">
        <w:trPr>
          <w:trHeight w:val="330"/>
          <w:jc w:val="center"/>
        </w:trPr>
        <w:tc>
          <w:tcPr>
            <w:tcW w:w="6520" w:type="dxa"/>
            <w:tcBorders>
              <w:top w:val="nil"/>
              <w:left w:val="nil"/>
              <w:bottom w:val="nil"/>
              <w:right w:val="nil"/>
            </w:tcBorders>
            <w:shd w:val="clear" w:color="auto" w:fill="auto"/>
            <w:vAlign w:val="center"/>
            <w:hideMark/>
          </w:tcPr>
          <w:p w14:paraId="367677D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ΝΑΙ</w:t>
            </w:r>
          </w:p>
        </w:tc>
      </w:tr>
      <w:tr w:rsidR="009F2CC8" w14:paraId="367677D4" w14:textId="77777777">
        <w:trPr>
          <w:trHeight w:val="330"/>
          <w:jc w:val="center"/>
        </w:trPr>
        <w:tc>
          <w:tcPr>
            <w:tcW w:w="6520" w:type="dxa"/>
            <w:tcBorders>
              <w:top w:val="nil"/>
              <w:left w:val="nil"/>
              <w:bottom w:val="nil"/>
              <w:right w:val="nil"/>
            </w:tcBorders>
            <w:shd w:val="clear" w:color="auto" w:fill="auto"/>
            <w:vAlign w:val="center"/>
            <w:hideMark/>
          </w:tcPr>
          <w:p w14:paraId="367677D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7D6" w14:textId="77777777">
        <w:trPr>
          <w:trHeight w:val="330"/>
          <w:jc w:val="center"/>
        </w:trPr>
        <w:tc>
          <w:tcPr>
            <w:tcW w:w="6520" w:type="dxa"/>
            <w:tcBorders>
              <w:top w:val="nil"/>
              <w:left w:val="nil"/>
              <w:bottom w:val="nil"/>
              <w:right w:val="nil"/>
            </w:tcBorders>
            <w:shd w:val="clear" w:color="auto" w:fill="auto"/>
            <w:vAlign w:val="center"/>
            <w:hideMark/>
          </w:tcPr>
          <w:p w14:paraId="367677D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7D8" w14:textId="77777777">
        <w:trPr>
          <w:trHeight w:val="330"/>
          <w:jc w:val="center"/>
        </w:trPr>
        <w:tc>
          <w:tcPr>
            <w:tcW w:w="6520" w:type="dxa"/>
            <w:tcBorders>
              <w:top w:val="nil"/>
              <w:left w:val="nil"/>
              <w:bottom w:val="nil"/>
              <w:right w:val="nil"/>
            </w:tcBorders>
            <w:shd w:val="clear" w:color="auto" w:fill="auto"/>
            <w:vAlign w:val="center"/>
            <w:hideMark/>
          </w:tcPr>
          <w:p w14:paraId="367677D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7DA" w14:textId="77777777">
        <w:trPr>
          <w:trHeight w:val="330"/>
          <w:jc w:val="center"/>
        </w:trPr>
        <w:tc>
          <w:tcPr>
            <w:tcW w:w="6520" w:type="dxa"/>
            <w:tcBorders>
              <w:top w:val="nil"/>
              <w:left w:val="nil"/>
              <w:bottom w:val="nil"/>
              <w:right w:val="nil"/>
            </w:tcBorders>
            <w:shd w:val="clear" w:color="auto" w:fill="auto"/>
            <w:vAlign w:val="center"/>
            <w:hideMark/>
          </w:tcPr>
          <w:p w14:paraId="367677D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7DC" w14:textId="77777777">
        <w:trPr>
          <w:trHeight w:val="345"/>
          <w:jc w:val="center"/>
        </w:trPr>
        <w:tc>
          <w:tcPr>
            <w:tcW w:w="6520" w:type="dxa"/>
            <w:tcBorders>
              <w:top w:val="nil"/>
              <w:left w:val="nil"/>
              <w:bottom w:val="nil"/>
              <w:right w:val="nil"/>
            </w:tcBorders>
            <w:shd w:val="clear" w:color="auto" w:fill="auto"/>
            <w:vAlign w:val="center"/>
            <w:hideMark/>
          </w:tcPr>
          <w:p w14:paraId="367677D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Άρθρο Δεύτερο ως έχει     ΚΑΤΑ ΠΛΕΙΟΨΗΦΙΑ</w:t>
            </w:r>
          </w:p>
        </w:tc>
      </w:tr>
      <w:tr w:rsidR="009F2CC8" w14:paraId="367677DE" w14:textId="77777777">
        <w:trPr>
          <w:trHeight w:val="330"/>
          <w:jc w:val="center"/>
        </w:trPr>
        <w:tc>
          <w:tcPr>
            <w:tcW w:w="6520" w:type="dxa"/>
            <w:tcBorders>
              <w:top w:val="nil"/>
              <w:left w:val="nil"/>
              <w:bottom w:val="nil"/>
              <w:right w:val="nil"/>
            </w:tcBorders>
            <w:shd w:val="clear" w:color="auto" w:fill="auto"/>
            <w:vAlign w:val="center"/>
            <w:hideMark/>
          </w:tcPr>
          <w:p w14:paraId="367677D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7E0" w14:textId="77777777">
        <w:trPr>
          <w:trHeight w:val="330"/>
          <w:jc w:val="center"/>
        </w:trPr>
        <w:tc>
          <w:tcPr>
            <w:tcW w:w="6520" w:type="dxa"/>
            <w:tcBorders>
              <w:top w:val="nil"/>
              <w:left w:val="nil"/>
              <w:bottom w:val="nil"/>
              <w:right w:val="nil"/>
            </w:tcBorders>
            <w:shd w:val="clear" w:color="auto" w:fill="auto"/>
            <w:vAlign w:val="center"/>
            <w:hideMark/>
          </w:tcPr>
          <w:p w14:paraId="367677D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7E2" w14:textId="77777777">
        <w:trPr>
          <w:trHeight w:val="330"/>
          <w:jc w:val="center"/>
        </w:trPr>
        <w:tc>
          <w:tcPr>
            <w:tcW w:w="6520" w:type="dxa"/>
            <w:tcBorders>
              <w:top w:val="nil"/>
              <w:left w:val="nil"/>
              <w:bottom w:val="nil"/>
              <w:right w:val="nil"/>
            </w:tcBorders>
            <w:shd w:val="clear" w:color="auto" w:fill="auto"/>
            <w:vAlign w:val="center"/>
            <w:hideMark/>
          </w:tcPr>
          <w:p w14:paraId="367677E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ΝΑΙ</w:t>
            </w:r>
          </w:p>
        </w:tc>
      </w:tr>
      <w:tr w:rsidR="009F2CC8" w14:paraId="367677E4" w14:textId="77777777">
        <w:trPr>
          <w:trHeight w:val="330"/>
          <w:jc w:val="center"/>
        </w:trPr>
        <w:tc>
          <w:tcPr>
            <w:tcW w:w="6520" w:type="dxa"/>
            <w:tcBorders>
              <w:top w:val="nil"/>
              <w:left w:val="nil"/>
              <w:bottom w:val="nil"/>
              <w:right w:val="nil"/>
            </w:tcBorders>
            <w:shd w:val="clear" w:color="auto" w:fill="auto"/>
            <w:vAlign w:val="center"/>
            <w:hideMark/>
          </w:tcPr>
          <w:p w14:paraId="367677E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7E6" w14:textId="77777777">
        <w:trPr>
          <w:trHeight w:val="345"/>
          <w:jc w:val="center"/>
        </w:trPr>
        <w:tc>
          <w:tcPr>
            <w:tcW w:w="6520" w:type="dxa"/>
            <w:tcBorders>
              <w:top w:val="nil"/>
              <w:left w:val="nil"/>
              <w:bottom w:val="nil"/>
              <w:right w:val="nil"/>
            </w:tcBorders>
            <w:shd w:val="clear" w:color="auto" w:fill="auto"/>
            <w:vAlign w:val="center"/>
            <w:hideMark/>
          </w:tcPr>
          <w:p w14:paraId="367677E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lastRenderedPageBreak/>
              <w:t>Κ.Κ.Ε: ΠΡΝ</w:t>
            </w:r>
          </w:p>
        </w:tc>
      </w:tr>
      <w:tr w:rsidR="009F2CC8" w14:paraId="367677E8" w14:textId="77777777">
        <w:trPr>
          <w:trHeight w:val="330"/>
          <w:jc w:val="center"/>
        </w:trPr>
        <w:tc>
          <w:tcPr>
            <w:tcW w:w="6520" w:type="dxa"/>
            <w:tcBorders>
              <w:top w:val="nil"/>
              <w:left w:val="nil"/>
              <w:bottom w:val="nil"/>
              <w:right w:val="nil"/>
            </w:tcBorders>
            <w:shd w:val="clear" w:color="auto" w:fill="auto"/>
            <w:vAlign w:val="center"/>
            <w:hideMark/>
          </w:tcPr>
          <w:p w14:paraId="367677E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7EA" w14:textId="77777777">
        <w:trPr>
          <w:trHeight w:val="330"/>
          <w:jc w:val="center"/>
        </w:trPr>
        <w:tc>
          <w:tcPr>
            <w:tcW w:w="6520" w:type="dxa"/>
            <w:tcBorders>
              <w:top w:val="nil"/>
              <w:left w:val="nil"/>
              <w:bottom w:val="nil"/>
              <w:right w:val="nil"/>
            </w:tcBorders>
            <w:shd w:val="clear" w:color="auto" w:fill="auto"/>
            <w:vAlign w:val="center"/>
            <w:hideMark/>
          </w:tcPr>
          <w:p w14:paraId="367677E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7EC" w14:textId="77777777">
        <w:trPr>
          <w:trHeight w:val="330"/>
          <w:jc w:val="center"/>
        </w:trPr>
        <w:tc>
          <w:tcPr>
            <w:tcW w:w="6520" w:type="dxa"/>
            <w:tcBorders>
              <w:top w:val="nil"/>
              <w:left w:val="nil"/>
              <w:bottom w:val="nil"/>
              <w:right w:val="nil"/>
            </w:tcBorders>
            <w:shd w:val="clear" w:color="auto" w:fill="auto"/>
            <w:vAlign w:val="center"/>
            <w:hideMark/>
          </w:tcPr>
          <w:p w14:paraId="367677E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Άρθρο Τρίτο ως έχει     ΚΑΤΑ ΠΛΕΙΟΨΗΦΙΑ</w:t>
            </w:r>
          </w:p>
        </w:tc>
      </w:tr>
      <w:tr w:rsidR="009F2CC8" w14:paraId="367677EE" w14:textId="77777777">
        <w:trPr>
          <w:trHeight w:val="330"/>
          <w:jc w:val="center"/>
        </w:trPr>
        <w:tc>
          <w:tcPr>
            <w:tcW w:w="6520" w:type="dxa"/>
            <w:tcBorders>
              <w:top w:val="nil"/>
              <w:left w:val="nil"/>
              <w:bottom w:val="nil"/>
              <w:right w:val="nil"/>
            </w:tcBorders>
            <w:shd w:val="clear" w:color="auto" w:fill="auto"/>
            <w:vAlign w:val="center"/>
            <w:hideMark/>
          </w:tcPr>
          <w:p w14:paraId="367677E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7F0" w14:textId="77777777">
        <w:trPr>
          <w:trHeight w:val="330"/>
          <w:jc w:val="center"/>
        </w:trPr>
        <w:tc>
          <w:tcPr>
            <w:tcW w:w="6520" w:type="dxa"/>
            <w:tcBorders>
              <w:top w:val="nil"/>
              <w:left w:val="nil"/>
              <w:bottom w:val="nil"/>
              <w:right w:val="nil"/>
            </w:tcBorders>
            <w:shd w:val="clear" w:color="auto" w:fill="auto"/>
            <w:vAlign w:val="center"/>
            <w:hideMark/>
          </w:tcPr>
          <w:p w14:paraId="367677E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7F2" w14:textId="77777777">
        <w:trPr>
          <w:trHeight w:val="330"/>
          <w:jc w:val="center"/>
        </w:trPr>
        <w:tc>
          <w:tcPr>
            <w:tcW w:w="6520" w:type="dxa"/>
            <w:tcBorders>
              <w:top w:val="nil"/>
              <w:left w:val="nil"/>
              <w:bottom w:val="nil"/>
              <w:right w:val="nil"/>
            </w:tcBorders>
            <w:shd w:val="clear" w:color="auto" w:fill="auto"/>
            <w:vAlign w:val="center"/>
            <w:hideMark/>
          </w:tcPr>
          <w:p w14:paraId="367677F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OXI</w:t>
            </w:r>
          </w:p>
        </w:tc>
      </w:tr>
      <w:tr w:rsidR="009F2CC8" w14:paraId="367677F4" w14:textId="77777777">
        <w:trPr>
          <w:trHeight w:val="330"/>
          <w:jc w:val="center"/>
        </w:trPr>
        <w:tc>
          <w:tcPr>
            <w:tcW w:w="6520" w:type="dxa"/>
            <w:tcBorders>
              <w:top w:val="nil"/>
              <w:left w:val="nil"/>
              <w:bottom w:val="nil"/>
              <w:right w:val="nil"/>
            </w:tcBorders>
            <w:shd w:val="clear" w:color="auto" w:fill="auto"/>
            <w:vAlign w:val="center"/>
            <w:hideMark/>
          </w:tcPr>
          <w:p w14:paraId="367677F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7F6" w14:textId="77777777">
        <w:trPr>
          <w:trHeight w:val="330"/>
          <w:jc w:val="center"/>
        </w:trPr>
        <w:tc>
          <w:tcPr>
            <w:tcW w:w="6520" w:type="dxa"/>
            <w:tcBorders>
              <w:top w:val="nil"/>
              <w:left w:val="nil"/>
              <w:bottom w:val="nil"/>
              <w:right w:val="nil"/>
            </w:tcBorders>
            <w:shd w:val="clear" w:color="auto" w:fill="auto"/>
            <w:vAlign w:val="center"/>
            <w:hideMark/>
          </w:tcPr>
          <w:p w14:paraId="367677F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7F8" w14:textId="77777777">
        <w:trPr>
          <w:trHeight w:val="330"/>
          <w:jc w:val="center"/>
        </w:trPr>
        <w:tc>
          <w:tcPr>
            <w:tcW w:w="6520" w:type="dxa"/>
            <w:tcBorders>
              <w:top w:val="nil"/>
              <w:left w:val="nil"/>
              <w:bottom w:val="nil"/>
              <w:right w:val="nil"/>
            </w:tcBorders>
            <w:shd w:val="clear" w:color="auto" w:fill="auto"/>
            <w:vAlign w:val="center"/>
            <w:hideMark/>
          </w:tcPr>
          <w:p w14:paraId="367677F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7FA" w14:textId="77777777">
        <w:trPr>
          <w:trHeight w:val="330"/>
          <w:jc w:val="center"/>
        </w:trPr>
        <w:tc>
          <w:tcPr>
            <w:tcW w:w="6520" w:type="dxa"/>
            <w:tcBorders>
              <w:top w:val="nil"/>
              <w:left w:val="nil"/>
              <w:bottom w:val="nil"/>
              <w:right w:val="nil"/>
            </w:tcBorders>
            <w:shd w:val="clear" w:color="auto" w:fill="auto"/>
            <w:vAlign w:val="center"/>
            <w:hideMark/>
          </w:tcPr>
          <w:p w14:paraId="367677F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7FC" w14:textId="77777777">
        <w:trPr>
          <w:trHeight w:val="330"/>
          <w:jc w:val="center"/>
        </w:trPr>
        <w:tc>
          <w:tcPr>
            <w:tcW w:w="6520" w:type="dxa"/>
            <w:tcBorders>
              <w:top w:val="nil"/>
              <w:left w:val="nil"/>
              <w:bottom w:val="nil"/>
              <w:right w:val="nil"/>
            </w:tcBorders>
            <w:shd w:val="clear" w:color="auto" w:fill="auto"/>
            <w:vAlign w:val="center"/>
            <w:hideMark/>
          </w:tcPr>
          <w:p w14:paraId="367677F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Άρθρο Τέταρτο ως έχει     ΚΑΤΑ ΠΛΕΙΟΨΗΦΙΑ</w:t>
            </w:r>
          </w:p>
        </w:tc>
      </w:tr>
      <w:tr w:rsidR="009F2CC8" w14:paraId="367677FE" w14:textId="77777777">
        <w:trPr>
          <w:trHeight w:val="330"/>
          <w:jc w:val="center"/>
        </w:trPr>
        <w:tc>
          <w:tcPr>
            <w:tcW w:w="6520" w:type="dxa"/>
            <w:tcBorders>
              <w:top w:val="nil"/>
              <w:left w:val="nil"/>
              <w:bottom w:val="nil"/>
              <w:right w:val="nil"/>
            </w:tcBorders>
            <w:shd w:val="clear" w:color="auto" w:fill="auto"/>
            <w:vAlign w:val="center"/>
            <w:hideMark/>
          </w:tcPr>
          <w:p w14:paraId="367677F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800" w14:textId="77777777">
        <w:trPr>
          <w:trHeight w:val="330"/>
          <w:jc w:val="center"/>
        </w:trPr>
        <w:tc>
          <w:tcPr>
            <w:tcW w:w="6520" w:type="dxa"/>
            <w:tcBorders>
              <w:top w:val="nil"/>
              <w:left w:val="nil"/>
              <w:bottom w:val="nil"/>
              <w:right w:val="nil"/>
            </w:tcBorders>
            <w:shd w:val="clear" w:color="auto" w:fill="auto"/>
            <w:vAlign w:val="center"/>
            <w:hideMark/>
          </w:tcPr>
          <w:p w14:paraId="367677F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802" w14:textId="77777777">
        <w:trPr>
          <w:trHeight w:val="330"/>
          <w:jc w:val="center"/>
        </w:trPr>
        <w:tc>
          <w:tcPr>
            <w:tcW w:w="6520" w:type="dxa"/>
            <w:tcBorders>
              <w:top w:val="nil"/>
              <w:left w:val="nil"/>
              <w:bottom w:val="nil"/>
              <w:right w:val="nil"/>
            </w:tcBorders>
            <w:shd w:val="clear" w:color="auto" w:fill="auto"/>
            <w:vAlign w:val="center"/>
            <w:hideMark/>
          </w:tcPr>
          <w:p w14:paraId="3676780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 xml:space="preserve">ΔΗ.ΣΥ: </w:t>
            </w:r>
            <w:r w:rsidRPr="00DC7A8F">
              <w:rPr>
                <w:rFonts w:ascii="Calibri" w:eastAsia="Times New Roman" w:hAnsi="Calibri" w:cs="Calibri"/>
                <w:color w:val="000000"/>
                <w:szCs w:val="24"/>
              </w:rPr>
              <w:t>OXI</w:t>
            </w:r>
          </w:p>
        </w:tc>
      </w:tr>
      <w:tr w:rsidR="009F2CC8" w14:paraId="36767804" w14:textId="77777777">
        <w:trPr>
          <w:trHeight w:val="330"/>
          <w:jc w:val="center"/>
        </w:trPr>
        <w:tc>
          <w:tcPr>
            <w:tcW w:w="6520" w:type="dxa"/>
            <w:tcBorders>
              <w:top w:val="nil"/>
              <w:left w:val="nil"/>
              <w:bottom w:val="nil"/>
              <w:right w:val="nil"/>
            </w:tcBorders>
            <w:shd w:val="clear" w:color="auto" w:fill="auto"/>
            <w:vAlign w:val="center"/>
            <w:hideMark/>
          </w:tcPr>
          <w:p w14:paraId="3676780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806" w14:textId="77777777">
        <w:trPr>
          <w:trHeight w:val="330"/>
          <w:jc w:val="center"/>
        </w:trPr>
        <w:tc>
          <w:tcPr>
            <w:tcW w:w="6520" w:type="dxa"/>
            <w:tcBorders>
              <w:top w:val="nil"/>
              <w:left w:val="nil"/>
              <w:bottom w:val="nil"/>
              <w:right w:val="nil"/>
            </w:tcBorders>
            <w:shd w:val="clear" w:color="auto" w:fill="auto"/>
            <w:vAlign w:val="center"/>
            <w:hideMark/>
          </w:tcPr>
          <w:p w14:paraId="3676780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808" w14:textId="77777777">
        <w:trPr>
          <w:trHeight w:val="330"/>
          <w:jc w:val="center"/>
        </w:trPr>
        <w:tc>
          <w:tcPr>
            <w:tcW w:w="6520" w:type="dxa"/>
            <w:tcBorders>
              <w:top w:val="nil"/>
              <w:left w:val="nil"/>
              <w:bottom w:val="nil"/>
              <w:right w:val="nil"/>
            </w:tcBorders>
            <w:shd w:val="clear" w:color="auto" w:fill="auto"/>
            <w:vAlign w:val="center"/>
            <w:hideMark/>
          </w:tcPr>
          <w:p w14:paraId="3676780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80A" w14:textId="77777777">
        <w:trPr>
          <w:trHeight w:val="330"/>
          <w:jc w:val="center"/>
        </w:trPr>
        <w:tc>
          <w:tcPr>
            <w:tcW w:w="6520" w:type="dxa"/>
            <w:tcBorders>
              <w:top w:val="nil"/>
              <w:left w:val="nil"/>
              <w:bottom w:val="nil"/>
              <w:right w:val="nil"/>
            </w:tcBorders>
            <w:shd w:val="clear" w:color="auto" w:fill="auto"/>
            <w:vAlign w:val="center"/>
            <w:hideMark/>
          </w:tcPr>
          <w:p w14:paraId="3676780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80C" w14:textId="77777777">
        <w:trPr>
          <w:trHeight w:val="330"/>
          <w:jc w:val="center"/>
        </w:trPr>
        <w:tc>
          <w:tcPr>
            <w:tcW w:w="6520" w:type="dxa"/>
            <w:tcBorders>
              <w:top w:val="nil"/>
              <w:left w:val="nil"/>
              <w:bottom w:val="nil"/>
              <w:right w:val="nil"/>
            </w:tcBorders>
            <w:shd w:val="clear" w:color="auto" w:fill="auto"/>
            <w:vAlign w:val="center"/>
            <w:hideMark/>
          </w:tcPr>
          <w:p w14:paraId="3676780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Άρθρο Πέμπτο ως έχει     ΚΑΤΑ ΠΛΕΙΟΨΗΦΙΑ</w:t>
            </w:r>
          </w:p>
        </w:tc>
      </w:tr>
      <w:tr w:rsidR="009F2CC8" w14:paraId="3676780E" w14:textId="77777777">
        <w:trPr>
          <w:trHeight w:val="330"/>
          <w:jc w:val="center"/>
        </w:trPr>
        <w:tc>
          <w:tcPr>
            <w:tcW w:w="6520" w:type="dxa"/>
            <w:tcBorders>
              <w:top w:val="nil"/>
              <w:left w:val="nil"/>
              <w:bottom w:val="nil"/>
              <w:right w:val="nil"/>
            </w:tcBorders>
            <w:shd w:val="clear" w:color="auto" w:fill="auto"/>
            <w:vAlign w:val="center"/>
            <w:hideMark/>
          </w:tcPr>
          <w:p w14:paraId="3676780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810" w14:textId="77777777">
        <w:trPr>
          <w:trHeight w:val="330"/>
          <w:jc w:val="center"/>
        </w:trPr>
        <w:tc>
          <w:tcPr>
            <w:tcW w:w="6520" w:type="dxa"/>
            <w:tcBorders>
              <w:top w:val="nil"/>
              <w:left w:val="nil"/>
              <w:bottom w:val="nil"/>
              <w:right w:val="nil"/>
            </w:tcBorders>
            <w:shd w:val="clear" w:color="auto" w:fill="auto"/>
            <w:vAlign w:val="center"/>
            <w:hideMark/>
          </w:tcPr>
          <w:p w14:paraId="3676780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812" w14:textId="77777777">
        <w:trPr>
          <w:trHeight w:val="345"/>
          <w:jc w:val="center"/>
        </w:trPr>
        <w:tc>
          <w:tcPr>
            <w:tcW w:w="6520" w:type="dxa"/>
            <w:tcBorders>
              <w:top w:val="nil"/>
              <w:left w:val="nil"/>
              <w:bottom w:val="nil"/>
              <w:right w:val="nil"/>
            </w:tcBorders>
            <w:shd w:val="clear" w:color="auto" w:fill="auto"/>
            <w:vAlign w:val="center"/>
            <w:hideMark/>
          </w:tcPr>
          <w:p w14:paraId="3676781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ΝΑΙ</w:t>
            </w:r>
          </w:p>
        </w:tc>
      </w:tr>
      <w:tr w:rsidR="009F2CC8" w14:paraId="36767814" w14:textId="77777777">
        <w:trPr>
          <w:trHeight w:val="330"/>
          <w:jc w:val="center"/>
        </w:trPr>
        <w:tc>
          <w:tcPr>
            <w:tcW w:w="6520" w:type="dxa"/>
            <w:tcBorders>
              <w:top w:val="nil"/>
              <w:left w:val="nil"/>
              <w:bottom w:val="nil"/>
              <w:right w:val="nil"/>
            </w:tcBorders>
            <w:shd w:val="clear" w:color="auto" w:fill="auto"/>
            <w:vAlign w:val="center"/>
            <w:hideMark/>
          </w:tcPr>
          <w:p w14:paraId="3676781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816" w14:textId="77777777">
        <w:trPr>
          <w:trHeight w:val="330"/>
          <w:jc w:val="center"/>
        </w:trPr>
        <w:tc>
          <w:tcPr>
            <w:tcW w:w="6520" w:type="dxa"/>
            <w:tcBorders>
              <w:top w:val="nil"/>
              <w:left w:val="nil"/>
              <w:bottom w:val="nil"/>
              <w:right w:val="nil"/>
            </w:tcBorders>
            <w:shd w:val="clear" w:color="auto" w:fill="auto"/>
            <w:vAlign w:val="center"/>
            <w:hideMark/>
          </w:tcPr>
          <w:p w14:paraId="3676781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818" w14:textId="77777777">
        <w:trPr>
          <w:trHeight w:val="330"/>
          <w:jc w:val="center"/>
        </w:trPr>
        <w:tc>
          <w:tcPr>
            <w:tcW w:w="6520" w:type="dxa"/>
            <w:tcBorders>
              <w:top w:val="nil"/>
              <w:left w:val="nil"/>
              <w:bottom w:val="nil"/>
              <w:right w:val="nil"/>
            </w:tcBorders>
            <w:shd w:val="clear" w:color="auto" w:fill="auto"/>
            <w:vAlign w:val="center"/>
            <w:hideMark/>
          </w:tcPr>
          <w:p w14:paraId="3676781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81A" w14:textId="77777777">
        <w:trPr>
          <w:trHeight w:val="330"/>
          <w:jc w:val="center"/>
        </w:trPr>
        <w:tc>
          <w:tcPr>
            <w:tcW w:w="6520" w:type="dxa"/>
            <w:tcBorders>
              <w:top w:val="nil"/>
              <w:left w:val="nil"/>
              <w:bottom w:val="nil"/>
              <w:right w:val="nil"/>
            </w:tcBorders>
            <w:shd w:val="clear" w:color="auto" w:fill="auto"/>
            <w:vAlign w:val="center"/>
            <w:hideMark/>
          </w:tcPr>
          <w:p w14:paraId="3676781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81C" w14:textId="77777777">
        <w:trPr>
          <w:trHeight w:val="330"/>
          <w:jc w:val="center"/>
        </w:trPr>
        <w:tc>
          <w:tcPr>
            <w:tcW w:w="6520" w:type="dxa"/>
            <w:tcBorders>
              <w:top w:val="nil"/>
              <w:left w:val="nil"/>
              <w:bottom w:val="nil"/>
              <w:right w:val="nil"/>
            </w:tcBorders>
            <w:shd w:val="clear" w:color="auto" w:fill="auto"/>
            <w:vAlign w:val="center"/>
            <w:hideMark/>
          </w:tcPr>
          <w:p w14:paraId="3676781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lastRenderedPageBreak/>
              <w:t>Άρθρο Έκτο ως έχει     ΚΑΤΑ ΠΛΕΙΟΨΗΦΙΑ</w:t>
            </w:r>
          </w:p>
        </w:tc>
      </w:tr>
      <w:tr w:rsidR="009F2CC8" w14:paraId="3676781E" w14:textId="77777777">
        <w:trPr>
          <w:trHeight w:val="330"/>
          <w:jc w:val="center"/>
        </w:trPr>
        <w:tc>
          <w:tcPr>
            <w:tcW w:w="6520" w:type="dxa"/>
            <w:tcBorders>
              <w:top w:val="nil"/>
              <w:left w:val="nil"/>
              <w:bottom w:val="nil"/>
              <w:right w:val="nil"/>
            </w:tcBorders>
            <w:shd w:val="clear" w:color="auto" w:fill="auto"/>
            <w:vAlign w:val="center"/>
            <w:hideMark/>
          </w:tcPr>
          <w:p w14:paraId="3676781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820" w14:textId="77777777">
        <w:trPr>
          <w:trHeight w:val="330"/>
          <w:jc w:val="center"/>
        </w:trPr>
        <w:tc>
          <w:tcPr>
            <w:tcW w:w="6520" w:type="dxa"/>
            <w:tcBorders>
              <w:top w:val="nil"/>
              <w:left w:val="nil"/>
              <w:bottom w:val="nil"/>
              <w:right w:val="nil"/>
            </w:tcBorders>
            <w:shd w:val="clear" w:color="auto" w:fill="auto"/>
            <w:vAlign w:val="center"/>
            <w:hideMark/>
          </w:tcPr>
          <w:p w14:paraId="3676781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 xml:space="preserve">Ν.Δ.: </w:t>
            </w:r>
            <w:r w:rsidRPr="00DC7A8F">
              <w:rPr>
                <w:rFonts w:ascii="Calibri" w:eastAsia="Times New Roman" w:hAnsi="Calibri" w:cs="Calibri"/>
                <w:color w:val="000000"/>
                <w:szCs w:val="24"/>
              </w:rPr>
              <w:t>OXI</w:t>
            </w:r>
          </w:p>
        </w:tc>
      </w:tr>
      <w:tr w:rsidR="009F2CC8" w14:paraId="36767822" w14:textId="77777777">
        <w:trPr>
          <w:trHeight w:val="330"/>
          <w:jc w:val="center"/>
        </w:trPr>
        <w:tc>
          <w:tcPr>
            <w:tcW w:w="6520" w:type="dxa"/>
            <w:tcBorders>
              <w:top w:val="nil"/>
              <w:left w:val="nil"/>
              <w:bottom w:val="nil"/>
              <w:right w:val="nil"/>
            </w:tcBorders>
            <w:shd w:val="clear" w:color="auto" w:fill="auto"/>
            <w:vAlign w:val="center"/>
            <w:hideMark/>
          </w:tcPr>
          <w:p w14:paraId="3676782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ΝΑΙ</w:t>
            </w:r>
          </w:p>
        </w:tc>
      </w:tr>
      <w:tr w:rsidR="009F2CC8" w14:paraId="36767824" w14:textId="77777777">
        <w:trPr>
          <w:trHeight w:val="330"/>
          <w:jc w:val="center"/>
        </w:trPr>
        <w:tc>
          <w:tcPr>
            <w:tcW w:w="6520" w:type="dxa"/>
            <w:tcBorders>
              <w:top w:val="nil"/>
              <w:left w:val="nil"/>
              <w:bottom w:val="nil"/>
              <w:right w:val="nil"/>
            </w:tcBorders>
            <w:shd w:val="clear" w:color="auto" w:fill="auto"/>
            <w:vAlign w:val="center"/>
            <w:hideMark/>
          </w:tcPr>
          <w:p w14:paraId="3676782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826" w14:textId="77777777">
        <w:trPr>
          <w:trHeight w:val="330"/>
          <w:jc w:val="center"/>
        </w:trPr>
        <w:tc>
          <w:tcPr>
            <w:tcW w:w="6520" w:type="dxa"/>
            <w:tcBorders>
              <w:top w:val="nil"/>
              <w:left w:val="nil"/>
              <w:bottom w:val="nil"/>
              <w:right w:val="nil"/>
            </w:tcBorders>
            <w:shd w:val="clear" w:color="auto" w:fill="auto"/>
            <w:vAlign w:val="center"/>
            <w:hideMark/>
          </w:tcPr>
          <w:p w14:paraId="3676782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828" w14:textId="77777777">
        <w:trPr>
          <w:trHeight w:val="330"/>
          <w:jc w:val="center"/>
        </w:trPr>
        <w:tc>
          <w:tcPr>
            <w:tcW w:w="6520" w:type="dxa"/>
            <w:tcBorders>
              <w:top w:val="nil"/>
              <w:left w:val="nil"/>
              <w:bottom w:val="nil"/>
              <w:right w:val="nil"/>
            </w:tcBorders>
            <w:shd w:val="clear" w:color="auto" w:fill="auto"/>
            <w:vAlign w:val="center"/>
            <w:hideMark/>
          </w:tcPr>
          <w:p w14:paraId="3676782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82A" w14:textId="77777777">
        <w:trPr>
          <w:trHeight w:val="330"/>
          <w:jc w:val="center"/>
        </w:trPr>
        <w:tc>
          <w:tcPr>
            <w:tcW w:w="6520" w:type="dxa"/>
            <w:tcBorders>
              <w:top w:val="nil"/>
              <w:left w:val="nil"/>
              <w:bottom w:val="nil"/>
              <w:right w:val="nil"/>
            </w:tcBorders>
            <w:shd w:val="clear" w:color="auto" w:fill="auto"/>
            <w:vAlign w:val="center"/>
            <w:hideMark/>
          </w:tcPr>
          <w:p w14:paraId="3676782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82C" w14:textId="77777777">
        <w:trPr>
          <w:trHeight w:val="330"/>
          <w:jc w:val="center"/>
        </w:trPr>
        <w:tc>
          <w:tcPr>
            <w:tcW w:w="6520" w:type="dxa"/>
            <w:tcBorders>
              <w:top w:val="nil"/>
              <w:left w:val="nil"/>
              <w:bottom w:val="nil"/>
              <w:right w:val="nil"/>
            </w:tcBorders>
            <w:shd w:val="clear" w:color="auto" w:fill="auto"/>
            <w:vAlign w:val="center"/>
            <w:hideMark/>
          </w:tcPr>
          <w:p w14:paraId="3676782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Ακροτελεύτιο Άρθρο ως έχει     ΚΑΤΑ ΠΛΕΙΟΨΗΦΙΑ</w:t>
            </w:r>
          </w:p>
        </w:tc>
      </w:tr>
      <w:tr w:rsidR="009F2CC8" w14:paraId="3676782E" w14:textId="77777777">
        <w:trPr>
          <w:trHeight w:val="330"/>
          <w:jc w:val="center"/>
        </w:trPr>
        <w:tc>
          <w:tcPr>
            <w:tcW w:w="6520" w:type="dxa"/>
            <w:tcBorders>
              <w:top w:val="nil"/>
              <w:left w:val="nil"/>
              <w:bottom w:val="nil"/>
              <w:right w:val="nil"/>
            </w:tcBorders>
            <w:shd w:val="clear" w:color="auto" w:fill="auto"/>
            <w:vAlign w:val="center"/>
            <w:hideMark/>
          </w:tcPr>
          <w:p w14:paraId="3676782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830" w14:textId="77777777">
        <w:trPr>
          <w:trHeight w:val="345"/>
          <w:jc w:val="center"/>
        </w:trPr>
        <w:tc>
          <w:tcPr>
            <w:tcW w:w="6520" w:type="dxa"/>
            <w:tcBorders>
              <w:top w:val="nil"/>
              <w:left w:val="nil"/>
              <w:bottom w:val="nil"/>
              <w:right w:val="nil"/>
            </w:tcBorders>
            <w:shd w:val="clear" w:color="auto" w:fill="auto"/>
            <w:vAlign w:val="center"/>
            <w:hideMark/>
          </w:tcPr>
          <w:p w14:paraId="3676782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832" w14:textId="77777777">
        <w:trPr>
          <w:trHeight w:val="330"/>
          <w:jc w:val="center"/>
        </w:trPr>
        <w:tc>
          <w:tcPr>
            <w:tcW w:w="6520" w:type="dxa"/>
            <w:tcBorders>
              <w:top w:val="nil"/>
              <w:left w:val="nil"/>
              <w:bottom w:val="nil"/>
              <w:right w:val="nil"/>
            </w:tcBorders>
            <w:shd w:val="clear" w:color="auto" w:fill="auto"/>
            <w:vAlign w:val="center"/>
            <w:hideMark/>
          </w:tcPr>
          <w:p w14:paraId="3676783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ΝΑΙ</w:t>
            </w:r>
          </w:p>
        </w:tc>
      </w:tr>
      <w:tr w:rsidR="009F2CC8" w14:paraId="36767834" w14:textId="77777777">
        <w:trPr>
          <w:trHeight w:val="330"/>
          <w:jc w:val="center"/>
        </w:trPr>
        <w:tc>
          <w:tcPr>
            <w:tcW w:w="6520" w:type="dxa"/>
            <w:tcBorders>
              <w:top w:val="nil"/>
              <w:left w:val="nil"/>
              <w:bottom w:val="nil"/>
              <w:right w:val="nil"/>
            </w:tcBorders>
            <w:shd w:val="clear" w:color="auto" w:fill="auto"/>
            <w:vAlign w:val="center"/>
            <w:hideMark/>
          </w:tcPr>
          <w:p w14:paraId="3676783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836" w14:textId="77777777">
        <w:trPr>
          <w:trHeight w:val="330"/>
          <w:jc w:val="center"/>
        </w:trPr>
        <w:tc>
          <w:tcPr>
            <w:tcW w:w="6520" w:type="dxa"/>
            <w:tcBorders>
              <w:top w:val="nil"/>
              <w:left w:val="nil"/>
              <w:bottom w:val="nil"/>
              <w:right w:val="nil"/>
            </w:tcBorders>
            <w:shd w:val="clear" w:color="auto" w:fill="auto"/>
            <w:vAlign w:val="center"/>
            <w:hideMark/>
          </w:tcPr>
          <w:p w14:paraId="3676783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838" w14:textId="77777777">
        <w:trPr>
          <w:trHeight w:val="330"/>
          <w:jc w:val="center"/>
        </w:trPr>
        <w:tc>
          <w:tcPr>
            <w:tcW w:w="6520" w:type="dxa"/>
            <w:tcBorders>
              <w:top w:val="nil"/>
              <w:left w:val="nil"/>
              <w:bottom w:val="nil"/>
              <w:right w:val="nil"/>
            </w:tcBorders>
            <w:shd w:val="clear" w:color="auto" w:fill="auto"/>
            <w:vAlign w:val="center"/>
            <w:hideMark/>
          </w:tcPr>
          <w:p w14:paraId="3676783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83A" w14:textId="77777777">
        <w:trPr>
          <w:trHeight w:val="345"/>
          <w:jc w:val="center"/>
        </w:trPr>
        <w:tc>
          <w:tcPr>
            <w:tcW w:w="6520" w:type="dxa"/>
            <w:tcBorders>
              <w:top w:val="nil"/>
              <w:left w:val="nil"/>
              <w:bottom w:val="nil"/>
              <w:right w:val="nil"/>
            </w:tcBorders>
            <w:shd w:val="clear" w:color="auto" w:fill="auto"/>
            <w:vAlign w:val="center"/>
            <w:hideMark/>
          </w:tcPr>
          <w:p w14:paraId="3676783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r w:rsidR="009F2CC8" w14:paraId="3676783C" w14:textId="77777777">
        <w:trPr>
          <w:trHeight w:val="330"/>
          <w:jc w:val="center"/>
        </w:trPr>
        <w:tc>
          <w:tcPr>
            <w:tcW w:w="6520" w:type="dxa"/>
            <w:tcBorders>
              <w:top w:val="nil"/>
              <w:left w:val="nil"/>
              <w:bottom w:val="nil"/>
              <w:right w:val="nil"/>
            </w:tcBorders>
            <w:shd w:val="clear" w:color="auto" w:fill="auto"/>
            <w:vAlign w:val="center"/>
            <w:hideMark/>
          </w:tcPr>
          <w:p w14:paraId="3676783B"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Επί του Συνόλου     ΚΑΤΑ ΠΛΕΙΟΨΗΦΙΑ</w:t>
            </w:r>
          </w:p>
        </w:tc>
      </w:tr>
      <w:tr w:rsidR="009F2CC8" w14:paraId="3676783E" w14:textId="77777777">
        <w:trPr>
          <w:trHeight w:val="330"/>
          <w:jc w:val="center"/>
        </w:trPr>
        <w:tc>
          <w:tcPr>
            <w:tcW w:w="6520" w:type="dxa"/>
            <w:tcBorders>
              <w:top w:val="nil"/>
              <w:left w:val="nil"/>
              <w:bottom w:val="nil"/>
              <w:right w:val="nil"/>
            </w:tcBorders>
            <w:shd w:val="clear" w:color="auto" w:fill="auto"/>
            <w:vAlign w:val="center"/>
            <w:hideMark/>
          </w:tcPr>
          <w:p w14:paraId="3676783D"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ΣΥΡΙΖΑ: ΝΑΙ</w:t>
            </w:r>
          </w:p>
        </w:tc>
      </w:tr>
      <w:tr w:rsidR="009F2CC8" w14:paraId="36767840" w14:textId="77777777">
        <w:trPr>
          <w:trHeight w:val="330"/>
          <w:jc w:val="center"/>
        </w:trPr>
        <w:tc>
          <w:tcPr>
            <w:tcW w:w="6520" w:type="dxa"/>
            <w:tcBorders>
              <w:top w:val="nil"/>
              <w:left w:val="nil"/>
              <w:bottom w:val="nil"/>
              <w:right w:val="nil"/>
            </w:tcBorders>
            <w:shd w:val="clear" w:color="auto" w:fill="auto"/>
            <w:vAlign w:val="center"/>
            <w:hideMark/>
          </w:tcPr>
          <w:p w14:paraId="3676783F"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Ν.Δ.: OXI</w:t>
            </w:r>
          </w:p>
        </w:tc>
      </w:tr>
      <w:tr w:rsidR="009F2CC8" w14:paraId="36767842" w14:textId="77777777">
        <w:trPr>
          <w:trHeight w:val="330"/>
          <w:jc w:val="center"/>
        </w:trPr>
        <w:tc>
          <w:tcPr>
            <w:tcW w:w="6520" w:type="dxa"/>
            <w:tcBorders>
              <w:top w:val="nil"/>
              <w:left w:val="nil"/>
              <w:bottom w:val="nil"/>
              <w:right w:val="nil"/>
            </w:tcBorders>
            <w:shd w:val="clear" w:color="auto" w:fill="auto"/>
            <w:vAlign w:val="center"/>
            <w:hideMark/>
          </w:tcPr>
          <w:p w14:paraId="36767841"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ΔΗ.ΣΥ: ΝΑΙ</w:t>
            </w:r>
          </w:p>
        </w:tc>
      </w:tr>
      <w:tr w:rsidR="009F2CC8" w14:paraId="36767844" w14:textId="77777777">
        <w:trPr>
          <w:trHeight w:val="330"/>
          <w:jc w:val="center"/>
        </w:trPr>
        <w:tc>
          <w:tcPr>
            <w:tcW w:w="6520" w:type="dxa"/>
            <w:tcBorders>
              <w:top w:val="nil"/>
              <w:left w:val="nil"/>
              <w:bottom w:val="nil"/>
              <w:right w:val="nil"/>
            </w:tcBorders>
            <w:shd w:val="clear" w:color="auto" w:fill="auto"/>
            <w:vAlign w:val="center"/>
            <w:hideMark/>
          </w:tcPr>
          <w:p w14:paraId="36767843"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Χ.Α: OXI</w:t>
            </w:r>
          </w:p>
        </w:tc>
      </w:tr>
      <w:tr w:rsidR="009F2CC8" w14:paraId="36767846" w14:textId="77777777">
        <w:trPr>
          <w:trHeight w:val="330"/>
          <w:jc w:val="center"/>
        </w:trPr>
        <w:tc>
          <w:tcPr>
            <w:tcW w:w="6520" w:type="dxa"/>
            <w:tcBorders>
              <w:top w:val="nil"/>
              <w:left w:val="nil"/>
              <w:bottom w:val="nil"/>
              <w:right w:val="nil"/>
            </w:tcBorders>
            <w:shd w:val="clear" w:color="auto" w:fill="auto"/>
            <w:vAlign w:val="center"/>
            <w:hideMark/>
          </w:tcPr>
          <w:p w14:paraId="36767845"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Κ.Κ.Ε: ΠΡΝ</w:t>
            </w:r>
          </w:p>
        </w:tc>
      </w:tr>
      <w:tr w:rsidR="009F2CC8" w14:paraId="36767848" w14:textId="77777777">
        <w:trPr>
          <w:trHeight w:val="330"/>
          <w:jc w:val="center"/>
        </w:trPr>
        <w:tc>
          <w:tcPr>
            <w:tcW w:w="6520" w:type="dxa"/>
            <w:tcBorders>
              <w:top w:val="nil"/>
              <w:left w:val="nil"/>
              <w:bottom w:val="nil"/>
              <w:right w:val="nil"/>
            </w:tcBorders>
            <w:shd w:val="clear" w:color="auto" w:fill="auto"/>
            <w:vAlign w:val="center"/>
            <w:hideMark/>
          </w:tcPr>
          <w:p w14:paraId="36767847"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ΤΟ ΠΟΤΑΜΙ: ΝΑΙ</w:t>
            </w:r>
          </w:p>
        </w:tc>
      </w:tr>
      <w:tr w:rsidR="009F2CC8" w14:paraId="3676784A" w14:textId="77777777">
        <w:trPr>
          <w:trHeight w:val="330"/>
          <w:jc w:val="center"/>
        </w:trPr>
        <w:tc>
          <w:tcPr>
            <w:tcW w:w="6520" w:type="dxa"/>
            <w:tcBorders>
              <w:top w:val="nil"/>
              <w:left w:val="nil"/>
              <w:bottom w:val="nil"/>
              <w:right w:val="nil"/>
            </w:tcBorders>
            <w:shd w:val="clear" w:color="auto" w:fill="auto"/>
            <w:vAlign w:val="center"/>
            <w:hideMark/>
          </w:tcPr>
          <w:p w14:paraId="36767849" w14:textId="77777777" w:rsidR="00282A75" w:rsidRPr="00DC7A8F" w:rsidRDefault="00807E12" w:rsidP="00282A75">
            <w:pPr>
              <w:jc w:val="center"/>
              <w:rPr>
                <w:rFonts w:ascii="Calibri" w:eastAsia="Times New Roman" w:hAnsi="Calibri" w:cs="Calibri"/>
                <w:color w:val="000000"/>
                <w:szCs w:val="24"/>
              </w:rPr>
            </w:pPr>
            <w:r w:rsidRPr="00DC7A8F">
              <w:rPr>
                <w:rFonts w:ascii="Calibri" w:eastAsia="Times New Roman" w:hAnsi="Calibri" w:cs="Calibri"/>
                <w:color w:val="000000"/>
                <w:szCs w:val="24"/>
              </w:rPr>
              <w:t>ΕΝ. ΚΕΝΤΡΩΩΝ: OXI</w:t>
            </w:r>
          </w:p>
        </w:tc>
      </w:tr>
    </w:tbl>
    <w:p w14:paraId="3676784B" w14:textId="77777777" w:rsidR="009F2CC8" w:rsidRDefault="009F2CC8">
      <w:pPr>
        <w:spacing w:line="600" w:lineRule="auto"/>
        <w:jc w:val="center"/>
        <w:rPr>
          <w:rFonts w:eastAsia="Times New Roman" w:cs="Times New Roman"/>
          <w:szCs w:val="24"/>
        </w:rPr>
      </w:pPr>
    </w:p>
    <w:p w14:paraId="3676784C" w14:textId="77777777" w:rsidR="009F2CC8" w:rsidRDefault="00807E12">
      <w:pPr>
        <w:spacing w:line="600" w:lineRule="auto"/>
        <w:jc w:val="center"/>
        <w:rPr>
          <w:rFonts w:eastAsia="Times New Roman" w:cs="Times New Roman"/>
          <w:b/>
          <w:szCs w:val="24"/>
        </w:rPr>
      </w:pPr>
      <w:r w:rsidRPr="00A31EC3">
        <w:rPr>
          <w:rFonts w:eastAsia="Times New Roman" w:cs="Times New Roman"/>
          <w:b/>
          <w:color w:val="FF0000"/>
          <w:szCs w:val="24"/>
        </w:rPr>
        <w:lastRenderedPageBreak/>
        <w:t>(</w:t>
      </w:r>
      <w:r w:rsidRPr="008C0D53">
        <w:rPr>
          <w:rFonts w:eastAsia="Times New Roman" w:cs="Times New Roman"/>
          <w:color w:val="FF0000"/>
          <w:szCs w:val="24"/>
        </w:rPr>
        <w:t>ΑΛΛΑΓΗ ΣΕΛΙΔΑΣ</w:t>
      </w:r>
      <w:r w:rsidRPr="00A31EC3">
        <w:rPr>
          <w:rFonts w:eastAsia="Times New Roman" w:cs="Times New Roman"/>
          <w:b/>
          <w:color w:val="FF0000"/>
          <w:szCs w:val="24"/>
        </w:rPr>
        <w:t>)</w:t>
      </w:r>
    </w:p>
    <w:p w14:paraId="3676784D" w14:textId="77777777" w:rsidR="009F2CC8" w:rsidRDefault="00807E12">
      <w:pPr>
        <w:rPr>
          <w:rFonts w:eastAsia="Times New Roman" w:cs="Times New Roman"/>
          <w:szCs w:val="24"/>
        </w:rPr>
      </w:pPr>
      <w:r>
        <w:rPr>
          <w:rFonts w:eastAsia="Times New Roman" w:cs="Times New Roman"/>
          <w:szCs w:val="24"/>
        </w:rPr>
        <w:br w:type="page"/>
      </w:r>
    </w:p>
    <w:p w14:paraId="3676784E" w14:textId="77777777" w:rsidR="009F2CC8" w:rsidRDefault="00807E12">
      <w:pPr>
        <w:spacing w:line="600" w:lineRule="auto"/>
        <w:ind w:firstLine="720"/>
        <w:jc w:val="both"/>
        <w:rPr>
          <w:rFonts w:eastAsia="Times New Roman" w:cs="Times New Roman"/>
          <w:szCs w:val="24"/>
        </w:rPr>
      </w:pPr>
      <w:r w:rsidRPr="00C63C61">
        <w:rPr>
          <w:rFonts w:eastAsia="Times New Roman"/>
          <w:b/>
          <w:bCs/>
        </w:rPr>
        <w:lastRenderedPageBreak/>
        <w:t>ΠΡΟΕΔΡΕΥΟΥΣΑ (Αναστασία Χριστοδουλοπούλου):</w:t>
      </w:r>
      <w:r w:rsidRPr="00C63C61">
        <w:rPr>
          <w:rFonts w:eastAsia="Times New Roman" w:cs="Times New Roman"/>
        </w:rPr>
        <w:t xml:space="preserve"> </w:t>
      </w:r>
      <w:r w:rsidRPr="00C63C61">
        <w:rPr>
          <w:rFonts w:eastAsia="Times New Roman" w:cs="Times New Roman"/>
          <w:szCs w:val="24"/>
        </w:rPr>
        <w:t xml:space="preserve">Συνεπώς το σχέδιο νόμου </w:t>
      </w:r>
      <w:r w:rsidRPr="00C63C61">
        <w:rPr>
          <w:rFonts w:eastAsia="Times New Roman"/>
          <w:color w:val="222222"/>
          <w:szCs w:val="24"/>
          <w:shd w:val="clear" w:color="auto" w:fill="FFFFFF"/>
        </w:rPr>
        <w:t xml:space="preserve">του Υπουργείου Εξωτερικών: «Κύρωση της 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της Λίμνης Πρέσπας και άλλες διατάξεις» </w:t>
      </w:r>
      <w:r w:rsidRPr="00C63C61">
        <w:rPr>
          <w:rFonts w:eastAsia="Times New Roman" w:cs="Times New Roman"/>
          <w:szCs w:val="24"/>
        </w:rPr>
        <w:t>έγινε δεκτό κατά πλειο</w:t>
      </w:r>
      <w:r w:rsidRPr="00C63C61">
        <w:rPr>
          <w:rFonts w:eastAsia="Times New Roman" w:cs="Times New Roman"/>
          <w:szCs w:val="24"/>
        </w:rPr>
        <w:t>ψηφία</w:t>
      </w:r>
      <w:r>
        <w:rPr>
          <w:rFonts w:eastAsia="Times New Roman" w:cs="Times New Roman"/>
          <w:szCs w:val="24"/>
        </w:rPr>
        <w:t>,</w:t>
      </w:r>
      <w:r w:rsidRPr="00C63C61">
        <w:rPr>
          <w:rFonts w:eastAsia="Times New Roman" w:cs="Times New Roman"/>
          <w:szCs w:val="24"/>
        </w:rPr>
        <w:t xml:space="preserve"> </w:t>
      </w:r>
      <w:r w:rsidRPr="00DC7A8F">
        <w:rPr>
          <w:rFonts w:eastAsia="Times New Roman" w:cs="Times New Roman"/>
          <w:szCs w:val="24"/>
        </w:rPr>
        <w:t>σε μόνη συζήτηση</w:t>
      </w:r>
      <w:r>
        <w:rPr>
          <w:rFonts w:eastAsia="Times New Roman" w:cs="Times New Roman"/>
          <w:szCs w:val="24"/>
        </w:rPr>
        <w:t>,</w:t>
      </w:r>
      <w:r w:rsidRPr="00DC7A8F">
        <w:rPr>
          <w:rFonts w:eastAsia="Times New Roman" w:cs="Times New Roman"/>
          <w:szCs w:val="24"/>
        </w:rPr>
        <w:t xml:space="preserve"> επί της αρχής, των άρθρων και του συνόλου και έχει ως εξής:</w:t>
      </w:r>
    </w:p>
    <w:p w14:paraId="3676784F" w14:textId="77777777" w:rsidR="009F2CC8" w:rsidRDefault="00807E12">
      <w:pPr>
        <w:autoSpaceDE w:val="0"/>
        <w:autoSpaceDN w:val="0"/>
        <w:adjustRightInd w:val="0"/>
        <w:spacing w:line="600" w:lineRule="auto"/>
        <w:ind w:firstLine="720"/>
        <w:jc w:val="center"/>
        <w:rPr>
          <w:rFonts w:eastAsia="SimSun"/>
          <w:color w:val="FF0000"/>
          <w:szCs w:val="24"/>
          <w:lang w:eastAsia="zh-CN"/>
        </w:rPr>
      </w:pPr>
      <w:r w:rsidRPr="008C0D53">
        <w:rPr>
          <w:rFonts w:eastAsia="Times New Roman" w:cs="Times New Roman"/>
          <w:color w:val="FF0000"/>
          <w:szCs w:val="24"/>
        </w:rPr>
        <w:t>(Να καταχωριστεί το κείμενο του νομοσχεδίου</w:t>
      </w:r>
      <w:r w:rsidRPr="008C0D53">
        <w:rPr>
          <w:rFonts w:eastAsia="Times New Roman" w:cs="Times New Roman"/>
          <w:color w:val="FF0000"/>
          <w:szCs w:val="24"/>
        </w:rPr>
        <w:t xml:space="preserve"> σελ. 76Α</w:t>
      </w:r>
      <w:r w:rsidRPr="008C0D53">
        <w:rPr>
          <w:rFonts w:eastAsia="Times New Roman" w:cs="Times New Roman"/>
          <w:color w:val="FF0000"/>
          <w:szCs w:val="24"/>
        </w:rPr>
        <w:t>)</w:t>
      </w:r>
    </w:p>
    <w:p w14:paraId="36767850" w14:textId="77777777" w:rsidR="009F2CC8" w:rsidRDefault="00807E12">
      <w:pPr>
        <w:autoSpaceDE w:val="0"/>
        <w:autoSpaceDN w:val="0"/>
        <w:adjustRightInd w:val="0"/>
        <w:spacing w:line="600" w:lineRule="auto"/>
        <w:ind w:firstLine="720"/>
        <w:jc w:val="both"/>
        <w:rPr>
          <w:rFonts w:eastAsia="Times New Roman" w:cs="Times New Roman"/>
          <w:szCs w:val="24"/>
        </w:rPr>
      </w:pPr>
      <w:r w:rsidRPr="00F11F36">
        <w:rPr>
          <w:rFonts w:eastAsia="SimSun"/>
          <w:b/>
          <w:szCs w:val="24"/>
          <w:lang w:eastAsia="zh-CN"/>
        </w:rPr>
        <w:t>ΠΡΟΕΔΡΕΥΟΥΣΑ (Αναστασία Χριστοδουλοπούλου):</w:t>
      </w:r>
      <w:r>
        <w:rPr>
          <w:rFonts w:eastAsia="SimSun"/>
          <w:szCs w:val="24"/>
          <w:lang w:eastAsia="zh-CN"/>
        </w:rPr>
        <w:t xml:space="preserve"> Κ</w:t>
      </w:r>
      <w:r>
        <w:rPr>
          <w:rFonts w:eastAsia="SimSun"/>
          <w:szCs w:val="24"/>
          <w:lang w:eastAsia="zh-CN"/>
        </w:rPr>
        <w:t>υρίες και κύριοι συνάδελφοι, κ</w:t>
      </w:r>
      <w:r>
        <w:rPr>
          <w:rFonts w:eastAsia="SimSun"/>
          <w:szCs w:val="24"/>
          <w:lang w:eastAsia="zh-CN"/>
        </w:rPr>
        <w:t xml:space="preserve">ηρύσσεται περαιωμένη η </w:t>
      </w:r>
      <w:r>
        <w:rPr>
          <w:rFonts w:eastAsia="Times New Roman" w:cs="Times New Roman"/>
          <w:szCs w:val="24"/>
        </w:rPr>
        <w:t xml:space="preserve">συζήτηση επί της </w:t>
      </w:r>
      <w:r>
        <w:rPr>
          <w:rFonts w:eastAsia="Times New Roman" w:cs="Times New Roman"/>
          <w:szCs w:val="24"/>
        </w:rPr>
        <w:t>αρχής</w:t>
      </w:r>
      <w:r>
        <w:rPr>
          <w:rFonts w:eastAsia="Times New Roman" w:cs="Times New Roman"/>
          <w:szCs w:val="24"/>
        </w:rPr>
        <w:t xml:space="preserve"> και επί</w:t>
      </w:r>
      <w:r>
        <w:rPr>
          <w:rFonts w:eastAsia="Times New Roman" w:cs="Times New Roman"/>
          <w:szCs w:val="24"/>
        </w:rPr>
        <w:t xml:space="preserve"> των άρθρων του σχεδίου νόμου: «Κύρωση της Συμφωνίας μεταξύ της Ελληνικής Δημοκρατίας και της Δημοκρατίας της Βόρειας Μακεδονίας σχετικά με την εγκατάσταση νέου συνοριακού σημείου διέλευσης ανάμεσα στις δύο χώρες, το οποίο θα συνδέει τους Προμ</w:t>
      </w:r>
      <w:r>
        <w:rPr>
          <w:rFonts w:eastAsia="Times New Roman" w:cs="Times New Roman"/>
          <w:szCs w:val="24"/>
        </w:rPr>
        <w:t xml:space="preserve">άχους, στην Ελληνική Δημοκρατία και το </w:t>
      </w:r>
      <w:proofErr w:type="spellStart"/>
      <w:r>
        <w:rPr>
          <w:rFonts w:eastAsia="Times New Roman" w:cs="Times New Roman"/>
          <w:szCs w:val="24"/>
        </w:rPr>
        <w:t>Μάιντεν</w:t>
      </w:r>
      <w:proofErr w:type="spellEnd"/>
      <w:r>
        <w:rPr>
          <w:rFonts w:eastAsia="Times New Roman" w:cs="Times New Roman"/>
          <w:szCs w:val="24"/>
        </w:rPr>
        <w:t xml:space="preserve"> (</w:t>
      </w:r>
      <w:proofErr w:type="spellStart"/>
      <w:r>
        <w:rPr>
          <w:rFonts w:eastAsia="Times New Roman" w:cs="Times New Roman"/>
          <w:szCs w:val="24"/>
        </w:rPr>
        <w:t>Majden</w:t>
      </w:r>
      <w:proofErr w:type="spellEnd"/>
      <w:r>
        <w:rPr>
          <w:rFonts w:eastAsia="Times New Roman" w:cs="Times New Roman"/>
          <w:szCs w:val="24"/>
        </w:rPr>
        <w:t>) στη Δημοκρατία της Βόρειας Μακεδονίας».</w:t>
      </w:r>
    </w:p>
    <w:p w14:paraId="36767851" w14:textId="77777777" w:rsidR="009F2CC8" w:rsidRDefault="00807E12">
      <w:pPr>
        <w:autoSpaceDE w:val="0"/>
        <w:autoSpaceDN w:val="0"/>
        <w:adjustRightInd w:val="0"/>
        <w:spacing w:line="600" w:lineRule="auto"/>
        <w:ind w:firstLine="720"/>
        <w:jc w:val="both"/>
        <w:rPr>
          <w:rFonts w:eastAsia="SimSun"/>
          <w:szCs w:val="24"/>
          <w:lang w:eastAsia="zh-CN"/>
        </w:rPr>
      </w:pPr>
      <w:r w:rsidRPr="00C63C61">
        <w:rPr>
          <w:rFonts w:eastAsia="SimSun"/>
          <w:szCs w:val="24"/>
          <w:lang w:eastAsia="zh-CN"/>
        </w:rPr>
        <w:lastRenderedPageBreak/>
        <w:t xml:space="preserve">Εισερχόμαστε στην ψήφιση επί της αρχής, των άρθρων και του συνόλου και η ψήφισή τους θα γίνει χωριστά. </w:t>
      </w:r>
    </w:p>
    <w:p w14:paraId="36767852" w14:textId="77777777" w:rsidR="009F2CC8" w:rsidRDefault="00807E12">
      <w:pPr>
        <w:spacing w:line="600" w:lineRule="auto"/>
        <w:ind w:firstLine="720"/>
        <w:jc w:val="both"/>
        <w:rPr>
          <w:rFonts w:eastAsiaTheme="minorHAnsi" w:cs="Times New Roman"/>
          <w:szCs w:val="24"/>
          <w:lang w:eastAsia="en-US"/>
        </w:rPr>
      </w:pPr>
      <w:r>
        <w:rPr>
          <w:rFonts w:eastAsia="Times New Roman"/>
          <w:szCs w:val="24"/>
        </w:rPr>
        <w:t xml:space="preserve">Θέλω να επισημάνω ότι η ψηφοφορία περιλαμβάνει την αρχή </w:t>
      </w:r>
      <w:r>
        <w:rPr>
          <w:rFonts w:eastAsia="Times New Roman"/>
          <w:szCs w:val="24"/>
        </w:rPr>
        <w:t xml:space="preserve">του νομοσχεδίου, δύο άρθρα, το ακροτελεύτιο άρθρο, καθώς και το σύνολο του νομοσχεδίου. </w:t>
      </w:r>
    </w:p>
    <w:p w14:paraId="36767853" w14:textId="77777777" w:rsidR="009F2CC8" w:rsidRDefault="00807E12">
      <w:pPr>
        <w:spacing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w:t>
      </w:r>
      <w:r>
        <w:rPr>
          <w:rFonts w:eastAsia="Times New Roman"/>
          <w:szCs w:val="24"/>
        </w:rPr>
        <w:t>εμφανίζεται κάθε φορά ο αριθμός των άρθρων που απομένουν για ψήφιση. Και βεβαίως, θα πρέπει να βεβαιωθείτε ότι έχετε ψηφίσει όλα τα άρθρα, το ακροτελεύτιο άρθρο καθώς και το σύνολο του νομοσχεδίου. Αφού καταχωρηθεί η ψήφος σας, έχετε τη δυνατότητα</w:t>
      </w:r>
      <w:r>
        <w:rPr>
          <w:rFonts w:eastAsia="Times New Roman"/>
          <w:szCs w:val="24"/>
        </w:rPr>
        <w:t xml:space="preserve"> να</w:t>
      </w:r>
      <w:r>
        <w:rPr>
          <w:rFonts w:eastAsia="Times New Roman"/>
          <w:szCs w:val="24"/>
        </w:rPr>
        <w:t xml:space="preserve"> την ελέγξετε ή και να την αναθεωρήσετε έως τη λήξη της ψηφοφορίας.</w:t>
      </w:r>
    </w:p>
    <w:p w14:paraId="36767854" w14:textId="77777777" w:rsidR="009F2CC8" w:rsidRDefault="00807E12">
      <w:pPr>
        <w:spacing w:line="600" w:lineRule="auto"/>
        <w:ind w:firstLine="720"/>
        <w:jc w:val="both"/>
        <w:rPr>
          <w:rFonts w:eastAsia="SimSun"/>
          <w:szCs w:val="24"/>
          <w:lang w:eastAsia="zh-CN"/>
        </w:rPr>
      </w:pPr>
      <w:r w:rsidRPr="00F11F36">
        <w:rPr>
          <w:rFonts w:eastAsia="SimSun"/>
          <w:szCs w:val="24"/>
          <w:lang w:eastAsia="zh-CN"/>
        </w:rPr>
        <w:t>Παρακαλώ να ανοίξει το σύστημα της ηλεκτρονικής ψηφοφορίας.</w:t>
      </w:r>
    </w:p>
    <w:p w14:paraId="36767855" w14:textId="77777777" w:rsidR="009F2CC8" w:rsidRDefault="00807E12">
      <w:pPr>
        <w:autoSpaceDE w:val="0"/>
        <w:autoSpaceDN w:val="0"/>
        <w:adjustRightInd w:val="0"/>
        <w:spacing w:line="600" w:lineRule="auto"/>
        <w:ind w:firstLine="720"/>
        <w:jc w:val="center"/>
        <w:rPr>
          <w:rFonts w:eastAsia="SimSun"/>
          <w:szCs w:val="24"/>
          <w:lang w:eastAsia="zh-CN"/>
        </w:rPr>
      </w:pPr>
      <w:r w:rsidRPr="00F11F36">
        <w:rPr>
          <w:rFonts w:eastAsia="SimSun"/>
          <w:szCs w:val="24"/>
          <w:lang w:eastAsia="zh-CN"/>
        </w:rPr>
        <w:t>(ΨΗΦΟΦΟΡΙΑ)</w:t>
      </w:r>
    </w:p>
    <w:p w14:paraId="36767856" w14:textId="77777777" w:rsidR="009F2CC8" w:rsidRDefault="00807E12">
      <w:pPr>
        <w:autoSpaceDE w:val="0"/>
        <w:autoSpaceDN w:val="0"/>
        <w:adjustRightInd w:val="0"/>
        <w:spacing w:line="600" w:lineRule="auto"/>
        <w:ind w:firstLine="720"/>
        <w:jc w:val="both"/>
        <w:rPr>
          <w:rFonts w:eastAsia="SimSun"/>
          <w:szCs w:val="24"/>
          <w:lang w:eastAsia="zh-CN"/>
        </w:rPr>
      </w:pPr>
      <w:r w:rsidRPr="00F11F36">
        <w:rPr>
          <w:rFonts w:eastAsia="SimSun"/>
          <w:b/>
          <w:bCs/>
          <w:szCs w:val="24"/>
          <w:lang w:eastAsia="zh-CN"/>
        </w:rPr>
        <w:lastRenderedPageBreak/>
        <w:t xml:space="preserve">ΠΡΟΕΔΡΕΥΟΥΣΑ (Αναστασία Χριστοδουλοπούλου): </w:t>
      </w:r>
      <w:r w:rsidRPr="00F11F36">
        <w:rPr>
          <w:rFonts w:eastAsia="SimSun"/>
          <w:szCs w:val="24"/>
          <w:lang w:eastAsia="zh-CN"/>
        </w:rPr>
        <w:t>Παρακαλώ να κλείσει το σύστημα της ηλεκτρονικής ψηφοφορίας.</w:t>
      </w:r>
    </w:p>
    <w:p w14:paraId="36767857" w14:textId="77777777" w:rsidR="009F2CC8" w:rsidRDefault="00807E12">
      <w:pPr>
        <w:tabs>
          <w:tab w:val="left" w:pos="2940"/>
        </w:tabs>
        <w:spacing w:line="600" w:lineRule="auto"/>
        <w:ind w:firstLine="720"/>
        <w:jc w:val="center"/>
        <w:rPr>
          <w:rFonts w:eastAsia="Times New Roman"/>
          <w:szCs w:val="24"/>
        </w:rPr>
      </w:pPr>
      <w:r w:rsidRPr="00F11F36">
        <w:rPr>
          <w:rFonts w:eastAsia="Times New Roman"/>
          <w:szCs w:val="24"/>
        </w:rPr>
        <w:t>(ΗΛΕΚΤΡΟΝΙΚΗ</w:t>
      </w:r>
      <w:r w:rsidRPr="00F11F36">
        <w:rPr>
          <w:rFonts w:eastAsia="Times New Roman"/>
          <w:szCs w:val="24"/>
        </w:rPr>
        <w:t xml:space="preserve"> ΚΑΤΑΜΕΤΡΗΣΗ)</w:t>
      </w:r>
    </w:p>
    <w:p w14:paraId="36767858" w14:textId="77777777" w:rsidR="009F2CC8" w:rsidRDefault="00807E12">
      <w:pPr>
        <w:spacing w:line="600" w:lineRule="auto"/>
        <w:ind w:firstLine="720"/>
        <w:jc w:val="center"/>
        <w:rPr>
          <w:rFonts w:eastAsia="Times New Roman"/>
          <w:szCs w:val="24"/>
        </w:rPr>
      </w:pPr>
      <w:r w:rsidDel="00A31EC3">
        <w:rPr>
          <w:rFonts w:eastAsia="Times New Roman"/>
          <w:szCs w:val="24"/>
        </w:rPr>
        <w:t xml:space="preserve"> </w:t>
      </w:r>
      <w:r w:rsidRPr="00F11F36">
        <w:rPr>
          <w:rFonts w:eastAsia="Times New Roman"/>
          <w:szCs w:val="24"/>
        </w:rPr>
        <w:t>(ΜΕΤΑ ΤΗΝ ΗΛΕΚΤΡΟΝΙΚΗ ΚΑΤΑΜΕΤΡΗΣΗ)</w:t>
      </w:r>
    </w:p>
    <w:p w14:paraId="36767859" w14:textId="77777777" w:rsidR="009F2CC8" w:rsidRDefault="00807E12">
      <w:pPr>
        <w:spacing w:line="600" w:lineRule="auto"/>
        <w:ind w:firstLine="720"/>
        <w:jc w:val="both"/>
        <w:rPr>
          <w:rFonts w:eastAsia="Times New Roman"/>
          <w:szCs w:val="24"/>
        </w:rPr>
      </w:pPr>
      <w:r w:rsidRPr="00F11F36">
        <w:rPr>
          <w:rFonts w:eastAsia="SimSun"/>
          <w:b/>
          <w:bCs/>
          <w:szCs w:val="24"/>
          <w:lang w:eastAsia="zh-CN"/>
        </w:rPr>
        <w:t>ΠΡΟΕΔΡΕΥΟΥΣΑ (Αναστασία Χριστοδουλοπούλου):</w:t>
      </w:r>
      <w:r w:rsidRPr="00F11F36">
        <w:rPr>
          <w:rFonts w:eastAsia="SimSun"/>
          <w:szCs w:val="24"/>
          <w:lang w:eastAsia="zh-CN"/>
        </w:rPr>
        <w:t xml:space="preserve"> </w:t>
      </w:r>
      <w:r w:rsidRPr="00F11F36">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676785A" w14:textId="77777777" w:rsidR="009F2CC8" w:rsidRDefault="00807E12">
      <w:pPr>
        <w:spacing w:line="600" w:lineRule="auto"/>
        <w:ind w:firstLine="720"/>
        <w:jc w:val="center"/>
        <w:rPr>
          <w:rFonts w:eastAsia="Times New Roman"/>
          <w:color w:val="FF0000"/>
          <w:szCs w:val="24"/>
        </w:rPr>
      </w:pPr>
      <w:r w:rsidRPr="00BB4EEB">
        <w:rPr>
          <w:rFonts w:eastAsia="Times New Roman"/>
          <w:color w:val="FF0000"/>
          <w:szCs w:val="24"/>
        </w:rPr>
        <w:t>(ΑΛΛ</w:t>
      </w:r>
      <w:r w:rsidRPr="00BB4EEB">
        <w:rPr>
          <w:rFonts w:eastAsia="Times New Roman"/>
          <w:color w:val="FF0000"/>
          <w:szCs w:val="24"/>
        </w:rPr>
        <w:t>ΑΓΗ ΣΕΛΙΔΑΣ)</w:t>
      </w:r>
    </w:p>
    <w:p w14:paraId="3676785B" w14:textId="77777777" w:rsidR="009F2CC8" w:rsidRDefault="00807E12">
      <w:pPr>
        <w:rPr>
          <w:rFonts w:eastAsia="Times New Roman"/>
          <w:szCs w:val="24"/>
        </w:rPr>
      </w:pPr>
      <w:r>
        <w:rPr>
          <w:rFonts w:eastAsia="Times New Roman"/>
          <w:szCs w:val="24"/>
        </w:rPr>
        <w:br w:type="page"/>
      </w:r>
    </w:p>
    <w:tbl>
      <w:tblPr>
        <w:tblW w:w="6780" w:type="dxa"/>
        <w:jc w:val="center"/>
        <w:tblCellMar>
          <w:left w:w="10" w:type="dxa"/>
          <w:right w:w="10" w:type="dxa"/>
        </w:tblCellMar>
        <w:tblLook w:val="04A0" w:firstRow="1" w:lastRow="0" w:firstColumn="1" w:lastColumn="0" w:noHBand="0" w:noVBand="1"/>
      </w:tblPr>
      <w:tblGrid>
        <w:gridCol w:w="6780"/>
      </w:tblGrid>
      <w:tr w:rsidR="009F2CC8" w14:paraId="3676785D" w14:textId="77777777">
        <w:trPr>
          <w:trHeight w:val="1485"/>
          <w:jc w:val="center"/>
        </w:trPr>
        <w:tc>
          <w:tcPr>
            <w:tcW w:w="6780" w:type="dxa"/>
            <w:vAlign w:val="center"/>
            <w:hideMark/>
          </w:tcPr>
          <w:p w14:paraId="3676785C" w14:textId="77777777" w:rsidR="00282A75" w:rsidRPr="00EB495A" w:rsidRDefault="00807E12">
            <w:pPr>
              <w:jc w:val="center"/>
              <w:rPr>
                <w:rFonts w:asciiTheme="minorHAnsi" w:eastAsia="Times New Roman" w:hAnsiTheme="minorHAnsi" w:cs="Calibri"/>
                <w:color w:val="000000"/>
                <w:sz w:val="22"/>
                <w:szCs w:val="22"/>
              </w:rPr>
            </w:pPr>
            <w:r w:rsidRPr="00EB495A">
              <w:rPr>
                <w:rFonts w:asciiTheme="minorHAnsi" w:eastAsia="Times New Roman" w:hAnsiTheme="minorHAnsi" w:cs="Calibri"/>
                <w:color w:val="000000"/>
                <w:szCs w:val="24"/>
              </w:rPr>
              <w:lastRenderedPageBreak/>
              <w:t xml:space="preserve">Κύρωση της Συμφωνίας μεταξύ της Ελληνικής Δημοκρατίας και της Δημοκρατίας της Βόρειας Μακεδονίας </w:t>
            </w:r>
            <w:r w:rsidRPr="00EB495A">
              <w:rPr>
                <w:rFonts w:asciiTheme="minorHAnsi" w:eastAsia="Times New Roman" w:hAnsiTheme="minorHAnsi" w:cs="Times New Roman"/>
                <w:szCs w:val="24"/>
              </w:rPr>
              <w:t>σχετικά με την εγκατάσταση νέου συνοριακού σημείου διέλευσης ανάμεσα στις δύο χώρες, το οποίο θα συνδέει τους Προμάχους</w:t>
            </w:r>
            <w:r>
              <w:rPr>
                <w:rFonts w:asciiTheme="minorHAnsi" w:eastAsia="Times New Roman" w:hAnsiTheme="minorHAnsi" w:cs="Times New Roman"/>
                <w:szCs w:val="24"/>
              </w:rPr>
              <w:t>, στην Ελληνική Δημοκρατί</w:t>
            </w:r>
            <w:r>
              <w:rPr>
                <w:rFonts w:asciiTheme="minorHAnsi" w:eastAsia="Times New Roman" w:hAnsiTheme="minorHAnsi" w:cs="Times New Roman"/>
                <w:szCs w:val="24"/>
              </w:rPr>
              <w:t xml:space="preserve">α </w:t>
            </w:r>
            <w:r w:rsidRPr="00EB495A">
              <w:rPr>
                <w:rFonts w:asciiTheme="minorHAnsi" w:eastAsia="Times New Roman" w:hAnsiTheme="minorHAnsi" w:cs="Calibri"/>
                <w:color w:val="000000"/>
                <w:szCs w:val="24"/>
              </w:rPr>
              <w:t xml:space="preserve">και το </w:t>
            </w:r>
            <w:proofErr w:type="spellStart"/>
            <w:r w:rsidRPr="00EB495A">
              <w:rPr>
                <w:rFonts w:asciiTheme="minorHAnsi" w:eastAsia="Times New Roman" w:hAnsiTheme="minorHAnsi" w:cs="Calibri"/>
                <w:color w:val="000000"/>
                <w:szCs w:val="24"/>
              </w:rPr>
              <w:t>Μάιντεν</w:t>
            </w:r>
            <w:proofErr w:type="spellEnd"/>
            <w:r w:rsidRPr="00EB495A">
              <w:rPr>
                <w:rFonts w:asciiTheme="minorHAnsi" w:eastAsia="Times New Roman" w:hAnsiTheme="minorHAnsi" w:cs="Calibri"/>
                <w:color w:val="000000"/>
                <w:szCs w:val="24"/>
              </w:rPr>
              <w:t xml:space="preserve"> (</w:t>
            </w:r>
            <w:proofErr w:type="spellStart"/>
            <w:r w:rsidRPr="00EB495A">
              <w:rPr>
                <w:rFonts w:asciiTheme="minorHAnsi" w:eastAsia="Times New Roman" w:hAnsiTheme="minorHAnsi" w:cs="Calibri"/>
                <w:color w:val="000000"/>
                <w:szCs w:val="24"/>
              </w:rPr>
              <w:t>Majden</w:t>
            </w:r>
            <w:proofErr w:type="spellEnd"/>
            <w:r w:rsidRPr="00EB495A">
              <w:rPr>
                <w:rFonts w:asciiTheme="minorHAnsi" w:eastAsia="Times New Roman" w:hAnsiTheme="minorHAnsi" w:cs="Calibri"/>
                <w:color w:val="000000"/>
                <w:szCs w:val="24"/>
              </w:rPr>
              <w:t>) στη Δημοκρατία της Βόρειας Μακεδονίας</w:t>
            </w:r>
          </w:p>
        </w:tc>
      </w:tr>
      <w:tr w:rsidR="009F2CC8" w14:paraId="36767861" w14:textId="77777777">
        <w:trPr>
          <w:trHeight w:val="330"/>
          <w:jc w:val="center"/>
        </w:trPr>
        <w:tc>
          <w:tcPr>
            <w:tcW w:w="6780" w:type="dxa"/>
            <w:vAlign w:val="center"/>
            <w:hideMark/>
          </w:tcPr>
          <w:p w14:paraId="3676785E" w14:textId="77777777" w:rsidR="00282A75" w:rsidRDefault="00807E12">
            <w:pPr>
              <w:jc w:val="center"/>
              <w:rPr>
                <w:rFonts w:ascii="Calibri" w:eastAsia="Times New Roman" w:hAnsi="Calibri" w:cs="Calibri"/>
                <w:color w:val="000000"/>
                <w:szCs w:val="24"/>
              </w:rPr>
            </w:pPr>
          </w:p>
          <w:p w14:paraId="3676785F" w14:textId="77777777" w:rsidR="00282A75" w:rsidRDefault="00807E12">
            <w:pPr>
              <w:jc w:val="center"/>
              <w:rPr>
                <w:rFonts w:ascii="Calibri" w:eastAsia="Times New Roman" w:hAnsi="Calibri" w:cs="Calibri"/>
                <w:color w:val="000000"/>
                <w:szCs w:val="24"/>
              </w:rPr>
            </w:pPr>
          </w:p>
          <w:p w14:paraId="36767860"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9F2CC8" w14:paraId="36767863" w14:textId="77777777">
        <w:trPr>
          <w:trHeight w:val="345"/>
          <w:jc w:val="center"/>
        </w:trPr>
        <w:tc>
          <w:tcPr>
            <w:tcW w:w="6780" w:type="dxa"/>
            <w:vAlign w:val="center"/>
            <w:hideMark/>
          </w:tcPr>
          <w:p w14:paraId="36767862"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F2CC8" w14:paraId="36767865" w14:textId="77777777">
        <w:trPr>
          <w:trHeight w:val="330"/>
          <w:jc w:val="center"/>
        </w:trPr>
        <w:tc>
          <w:tcPr>
            <w:tcW w:w="6780" w:type="dxa"/>
            <w:vAlign w:val="center"/>
            <w:hideMark/>
          </w:tcPr>
          <w:p w14:paraId="36767864"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9F2CC8" w14:paraId="36767867" w14:textId="77777777">
        <w:trPr>
          <w:trHeight w:val="330"/>
          <w:jc w:val="center"/>
        </w:trPr>
        <w:tc>
          <w:tcPr>
            <w:tcW w:w="6780" w:type="dxa"/>
            <w:vAlign w:val="center"/>
            <w:hideMark/>
          </w:tcPr>
          <w:p w14:paraId="36767866"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9F2CC8" w14:paraId="36767869" w14:textId="77777777">
        <w:trPr>
          <w:trHeight w:val="330"/>
          <w:jc w:val="center"/>
        </w:trPr>
        <w:tc>
          <w:tcPr>
            <w:tcW w:w="6780" w:type="dxa"/>
            <w:vAlign w:val="center"/>
            <w:hideMark/>
          </w:tcPr>
          <w:p w14:paraId="36767868"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9F2CC8" w14:paraId="3676786B" w14:textId="77777777">
        <w:trPr>
          <w:trHeight w:val="330"/>
          <w:jc w:val="center"/>
        </w:trPr>
        <w:tc>
          <w:tcPr>
            <w:tcW w:w="6780" w:type="dxa"/>
            <w:vAlign w:val="center"/>
            <w:hideMark/>
          </w:tcPr>
          <w:p w14:paraId="3676786A"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F2CC8" w14:paraId="3676786D" w14:textId="77777777">
        <w:trPr>
          <w:trHeight w:val="345"/>
          <w:jc w:val="center"/>
        </w:trPr>
        <w:tc>
          <w:tcPr>
            <w:tcW w:w="6780" w:type="dxa"/>
            <w:vAlign w:val="center"/>
            <w:hideMark/>
          </w:tcPr>
          <w:p w14:paraId="3676786C"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9F2CC8" w14:paraId="3676786F" w14:textId="77777777">
        <w:trPr>
          <w:trHeight w:val="330"/>
          <w:jc w:val="center"/>
        </w:trPr>
        <w:tc>
          <w:tcPr>
            <w:tcW w:w="6780" w:type="dxa"/>
            <w:vAlign w:val="center"/>
            <w:hideMark/>
          </w:tcPr>
          <w:p w14:paraId="3676786E"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9F2CC8" w14:paraId="36767871" w14:textId="77777777">
        <w:trPr>
          <w:trHeight w:val="330"/>
          <w:jc w:val="center"/>
        </w:trPr>
        <w:tc>
          <w:tcPr>
            <w:tcW w:w="6780" w:type="dxa"/>
            <w:vAlign w:val="center"/>
            <w:hideMark/>
          </w:tcPr>
          <w:p w14:paraId="36767870"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9F2CC8" w14:paraId="36767873" w14:textId="77777777">
        <w:trPr>
          <w:trHeight w:val="330"/>
          <w:jc w:val="center"/>
        </w:trPr>
        <w:tc>
          <w:tcPr>
            <w:tcW w:w="6780" w:type="dxa"/>
            <w:vAlign w:val="center"/>
            <w:hideMark/>
          </w:tcPr>
          <w:p w14:paraId="36767872"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F2CC8" w14:paraId="36767875" w14:textId="77777777">
        <w:trPr>
          <w:trHeight w:val="330"/>
          <w:jc w:val="center"/>
        </w:trPr>
        <w:tc>
          <w:tcPr>
            <w:tcW w:w="6780" w:type="dxa"/>
            <w:vAlign w:val="center"/>
            <w:hideMark/>
          </w:tcPr>
          <w:p w14:paraId="36767874"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OXI</w:t>
            </w:r>
          </w:p>
        </w:tc>
      </w:tr>
      <w:tr w:rsidR="009F2CC8" w14:paraId="36767877" w14:textId="77777777">
        <w:trPr>
          <w:trHeight w:val="330"/>
          <w:jc w:val="center"/>
        </w:trPr>
        <w:tc>
          <w:tcPr>
            <w:tcW w:w="6780" w:type="dxa"/>
            <w:vAlign w:val="center"/>
            <w:hideMark/>
          </w:tcPr>
          <w:p w14:paraId="36767876"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9F2CC8" w14:paraId="36767879" w14:textId="77777777">
        <w:trPr>
          <w:trHeight w:val="330"/>
          <w:jc w:val="center"/>
        </w:trPr>
        <w:tc>
          <w:tcPr>
            <w:tcW w:w="6780" w:type="dxa"/>
            <w:vAlign w:val="center"/>
            <w:hideMark/>
          </w:tcPr>
          <w:p w14:paraId="36767878"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9F2CC8" w14:paraId="3676787B" w14:textId="77777777">
        <w:trPr>
          <w:trHeight w:val="330"/>
          <w:jc w:val="center"/>
        </w:trPr>
        <w:tc>
          <w:tcPr>
            <w:tcW w:w="6780" w:type="dxa"/>
            <w:vAlign w:val="center"/>
            <w:hideMark/>
          </w:tcPr>
          <w:p w14:paraId="3676787A"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F2CC8" w14:paraId="3676787D" w14:textId="77777777">
        <w:trPr>
          <w:trHeight w:val="330"/>
          <w:jc w:val="center"/>
        </w:trPr>
        <w:tc>
          <w:tcPr>
            <w:tcW w:w="6780" w:type="dxa"/>
            <w:vAlign w:val="center"/>
            <w:hideMark/>
          </w:tcPr>
          <w:p w14:paraId="3676787C"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9F2CC8" w14:paraId="3676787F" w14:textId="77777777">
        <w:trPr>
          <w:trHeight w:val="330"/>
          <w:jc w:val="center"/>
        </w:trPr>
        <w:tc>
          <w:tcPr>
            <w:tcW w:w="6780" w:type="dxa"/>
            <w:vAlign w:val="center"/>
            <w:hideMark/>
          </w:tcPr>
          <w:p w14:paraId="3676787E"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9F2CC8" w14:paraId="36767881" w14:textId="77777777">
        <w:trPr>
          <w:trHeight w:val="345"/>
          <w:jc w:val="center"/>
        </w:trPr>
        <w:tc>
          <w:tcPr>
            <w:tcW w:w="6780" w:type="dxa"/>
            <w:vAlign w:val="center"/>
            <w:hideMark/>
          </w:tcPr>
          <w:p w14:paraId="36767880"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rsidR="009F2CC8" w14:paraId="36767883" w14:textId="77777777">
        <w:trPr>
          <w:trHeight w:val="330"/>
          <w:jc w:val="center"/>
        </w:trPr>
        <w:tc>
          <w:tcPr>
            <w:tcW w:w="6780" w:type="dxa"/>
            <w:vAlign w:val="center"/>
            <w:hideMark/>
          </w:tcPr>
          <w:p w14:paraId="36767882"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F2CC8" w14:paraId="36767885" w14:textId="77777777">
        <w:trPr>
          <w:trHeight w:val="330"/>
          <w:jc w:val="center"/>
        </w:trPr>
        <w:tc>
          <w:tcPr>
            <w:tcW w:w="6780" w:type="dxa"/>
            <w:vAlign w:val="center"/>
            <w:hideMark/>
          </w:tcPr>
          <w:p w14:paraId="36767884"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9F2CC8" w14:paraId="36767887" w14:textId="77777777">
        <w:trPr>
          <w:trHeight w:val="330"/>
          <w:jc w:val="center"/>
        </w:trPr>
        <w:tc>
          <w:tcPr>
            <w:tcW w:w="6780" w:type="dxa"/>
            <w:vAlign w:val="center"/>
            <w:hideMark/>
          </w:tcPr>
          <w:p w14:paraId="36767886"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9F2CC8" w14:paraId="36767889" w14:textId="77777777">
        <w:trPr>
          <w:trHeight w:val="330"/>
          <w:jc w:val="center"/>
        </w:trPr>
        <w:tc>
          <w:tcPr>
            <w:tcW w:w="6780" w:type="dxa"/>
            <w:vAlign w:val="center"/>
            <w:hideMark/>
          </w:tcPr>
          <w:p w14:paraId="36767888"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9F2CC8" w14:paraId="3676788B" w14:textId="77777777">
        <w:trPr>
          <w:trHeight w:val="345"/>
          <w:jc w:val="center"/>
        </w:trPr>
        <w:tc>
          <w:tcPr>
            <w:tcW w:w="6780" w:type="dxa"/>
            <w:vAlign w:val="center"/>
            <w:hideMark/>
          </w:tcPr>
          <w:p w14:paraId="3676788A"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9F2CC8" w14:paraId="3676788D" w14:textId="77777777">
        <w:trPr>
          <w:trHeight w:val="330"/>
          <w:jc w:val="center"/>
        </w:trPr>
        <w:tc>
          <w:tcPr>
            <w:tcW w:w="6780" w:type="dxa"/>
            <w:vAlign w:val="center"/>
            <w:hideMark/>
          </w:tcPr>
          <w:p w14:paraId="3676788C"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9F2CC8" w14:paraId="3676788F" w14:textId="77777777">
        <w:trPr>
          <w:trHeight w:val="330"/>
          <w:jc w:val="center"/>
        </w:trPr>
        <w:tc>
          <w:tcPr>
            <w:tcW w:w="6780" w:type="dxa"/>
            <w:vAlign w:val="center"/>
            <w:hideMark/>
          </w:tcPr>
          <w:p w14:paraId="3676788E"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9F2CC8" w14:paraId="36767891" w14:textId="77777777">
        <w:trPr>
          <w:trHeight w:val="330"/>
          <w:jc w:val="center"/>
        </w:trPr>
        <w:tc>
          <w:tcPr>
            <w:tcW w:w="6780" w:type="dxa"/>
            <w:vAlign w:val="center"/>
            <w:hideMark/>
          </w:tcPr>
          <w:p w14:paraId="36767890"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9F2CC8" w14:paraId="36767893" w14:textId="77777777">
        <w:trPr>
          <w:trHeight w:val="330"/>
          <w:jc w:val="center"/>
        </w:trPr>
        <w:tc>
          <w:tcPr>
            <w:tcW w:w="6780" w:type="dxa"/>
            <w:vAlign w:val="center"/>
            <w:hideMark/>
          </w:tcPr>
          <w:p w14:paraId="36767892"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F2CC8" w14:paraId="36767895" w14:textId="77777777">
        <w:trPr>
          <w:trHeight w:val="330"/>
          <w:jc w:val="center"/>
        </w:trPr>
        <w:tc>
          <w:tcPr>
            <w:tcW w:w="6780" w:type="dxa"/>
            <w:vAlign w:val="center"/>
            <w:hideMark/>
          </w:tcPr>
          <w:p w14:paraId="36767894"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9F2CC8" w14:paraId="36767897" w14:textId="77777777">
        <w:trPr>
          <w:trHeight w:val="330"/>
          <w:jc w:val="center"/>
        </w:trPr>
        <w:tc>
          <w:tcPr>
            <w:tcW w:w="6780" w:type="dxa"/>
            <w:vAlign w:val="center"/>
            <w:hideMark/>
          </w:tcPr>
          <w:p w14:paraId="36767896"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9F2CC8" w14:paraId="36767899" w14:textId="77777777">
        <w:trPr>
          <w:trHeight w:val="330"/>
          <w:jc w:val="center"/>
        </w:trPr>
        <w:tc>
          <w:tcPr>
            <w:tcW w:w="6780" w:type="dxa"/>
            <w:vAlign w:val="center"/>
            <w:hideMark/>
          </w:tcPr>
          <w:p w14:paraId="36767898"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9F2CC8" w14:paraId="3676789B" w14:textId="77777777">
        <w:trPr>
          <w:trHeight w:val="330"/>
          <w:jc w:val="center"/>
        </w:trPr>
        <w:tc>
          <w:tcPr>
            <w:tcW w:w="6780" w:type="dxa"/>
            <w:vAlign w:val="center"/>
            <w:hideMark/>
          </w:tcPr>
          <w:p w14:paraId="3676789A"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F2CC8" w14:paraId="3676789D" w14:textId="77777777">
        <w:trPr>
          <w:trHeight w:val="330"/>
          <w:jc w:val="center"/>
        </w:trPr>
        <w:tc>
          <w:tcPr>
            <w:tcW w:w="6780" w:type="dxa"/>
            <w:vAlign w:val="center"/>
            <w:hideMark/>
          </w:tcPr>
          <w:p w14:paraId="3676789C"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9F2CC8" w14:paraId="3676789F" w14:textId="77777777">
        <w:trPr>
          <w:trHeight w:val="330"/>
          <w:jc w:val="center"/>
        </w:trPr>
        <w:tc>
          <w:tcPr>
            <w:tcW w:w="6780" w:type="dxa"/>
            <w:vAlign w:val="center"/>
            <w:hideMark/>
          </w:tcPr>
          <w:p w14:paraId="3676789E"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9F2CC8" w14:paraId="367678A1" w14:textId="77777777">
        <w:trPr>
          <w:trHeight w:val="330"/>
          <w:jc w:val="center"/>
        </w:trPr>
        <w:tc>
          <w:tcPr>
            <w:tcW w:w="6780" w:type="dxa"/>
            <w:vAlign w:val="center"/>
            <w:hideMark/>
          </w:tcPr>
          <w:p w14:paraId="367678A0"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9F2CC8" w14:paraId="367678A3" w14:textId="77777777">
        <w:trPr>
          <w:trHeight w:val="330"/>
          <w:jc w:val="center"/>
        </w:trPr>
        <w:tc>
          <w:tcPr>
            <w:tcW w:w="6780" w:type="dxa"/>
            <w:vAlign w:val="center"/>
            <w:hideMark/>
          </w:tcPr>
          <w:p w14:paraId="367678A2"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F2CC8" w14:paraId="367678A5" w14:textId="77777777">
        <w:trPr>
          <w:trHeight w:val="330"/>
          <w:jc w:val="center"/>
        </w:trPr>
        <w:tc>
          <w:tcPr>
            <w:tcW w:w="6780" w:type="dxa"/>
            <w:vAlign w:val="center"/>
            <w:hideMark/>
          </w:tcPr>
          <w:p w14:paraId="367678A4"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9F2CC8" w14:paraId="367678A7" w14:textId="77777777">
        <w:trPr>
          <w:trHeight w:val="330"/>
          <w:jc w:val="center"/>
        </w:trPr>
        <w:tc>
          <w:tcPr>
            <w:tcW w:w="6780" w:type="dxa"/>
            <w:vAlign w:val="center"/>
            <w:hideMark/>
          </w:tcPr>
          <w:p w14:paraId="367678A6"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9F2CC8" w14:paraId="367678A9" w14:textId="77777777">
        <w:trPr>
          <w:trHeight w:val="330"/>
          <w:jc w:val="center"/>
        </w:trPr>
        <w:tc>
          <w:tcPr>
            <w:tcW w:w="6780" w:type="dxa"/>
            <w:vAlign w:val="center"/>
            <w:hideMark/>
          </w:tcPr>
          <w:p w14:paraId="367678A8"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9F2CC8" w14:paraId="367678AB" w14:textId="77777777">
        <w:trPr>
          <w:trHeight w:val="330"/>
          <w:jc w:val="center"/>
        </w:trPr>
        <w:tc>
          <w:tcPr>
            <w:tcW w:w="6780" w:type="dxa"/>
            <w:vAlign w:val="center"/>
            <w:hideMark/>
          </w:tcPr>
          <w:p w14:paraId="367678AA"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F2CC8" w14:paraId="367678AD" w14:textId="77777777">
        <w:trPr>
          <w:trHeight w:val="330"/>
          <w:jc w:val="center"/>
        </w:trPr>
        <w:tc>
          <w:tcPr>
            <w:tcW w:w="6780" w:type="dxa"/>
            <w:vAlign w:val="center"/>
            <w:hideMark/>
          </w:tcPr>
          <w:p w14:paraId="367678AC"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9F2CC8" w14:paraId="367678AF" w14:textId="77777777">
        <w:trPr>
          <w:trHeight w:val="330"/>
          <w:jc w:val="center"/>
        </w:trPr>
        <w:tc>
          <w:tcPr>
            <w:tcW w:w="6780" w:type="dxa"/>
            <w:vAlign w:val="center"/>
            <w:hideMark/>
          </w:tcPr>
          <w:p w14:paraId="367678AE" w14:textId="77777777" w:rsidR="00282A75" w:rsidRDefault="00807E12">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bl>
    <w:p w14:paraId="367678B0" w14:textId="77777777" w:rsidR="009F2CC8" w:rsidRDefault="009F2CC8">
      <w:pPr>
        <w:autoSpaceDE w:val="0"/>
        <w:autoSpaceDN w:val="0"/>
        <w:adjustRightInd w:val="0"/>
        <w:spacing w:line="600" w:lineRule="auto"/>
        <w:ind w:firstLine="720"/>
        <w:jc w:val="center"/>
        <w:rPr>
          <w:rFonts w:eastAsia="SimSun"/>
          <w:szCs w:val="24"/>
          <w:lang w:eastAsia="zh-CN"/>
        </w:rPr>
      </w:pPr>
    </w:p>
    <w:p w14:paraId="367678B1" w14:textId="77777777" w:rsidR="009F2CC8" w:rsidRDefault="00807E12">
      <w:pPr>
        <w:spacing w:line="600" w:lineRule="auto"/>
        <w:ind w:firstLine="720"/>
        <w:jc w:val="center"/>
        <w:rPr>
          <w:rFonts w:eastAsia="Times New Roman"/>
          <w:color w:val="FF0000"/>
          <w:szCs w:val="24"/>
        </w:rPr>
      </w:pPr>
      <w:r w:rsidRPr="00BB4EEB">
        <w:rPr>
          <w:rFonts w:eastAsia="Times New Roman"/>
          <w:color w:val="FF0000"/>
          <w:szCs w:val="24"/>
        </w:rPr>
        <w:t>(ΑΛΛΑΓΗ ΣΕΛΙΔΑΣ)</w:t>
      </w:r>
    </w:p>
    <w:p w14:paraId="367678B2" w14:textId="77777777" w:rsidR="009F2CC8" w:rsidRDefault="00807E12">
      <w:pPr>
        <w:rPr>
          <w:rFonts w:eastAsia="Times New Roman"/>
          <w:szCs w:val="24"/>
        </w:rPr>
      </w:pPr>
      <w:r>
        <w:rPr>
          <w:rFonts w:eastAsia="Times New Roman"/>
          <w:szCs w:val="24"/>
        </w:rPr>
        <w:br w:type="page"/>
      </w:r>
    </w:p>
    <w:p w14:paraId="367678B3" w14:textId="77777777" w:rsidR="009F2CC8" w:rsidRDefault="00807E12">
      <w:pPr>
        <w:spacing w:line="600" w:lineRule="auto"/>
        <w:ind w:firstLine="720"/>
        <w:jc w:val="both"/>
        <w:rPr>
          <w:rFonts w:eastAsia="SimSun"/>
          <w:szCs w:val="24"/>
          <w:lang w:eastAsia="zh-CN"/>
        </w:rPr>
      </w:pPr>
      <w:r w:rsidRPr="00F11F36">
        <w:rPr>
          <w:rFonts w:eastAsia="SimSun"/>
          <w:b/>
          <w:szCs w:val="24"/>
          <w:lang w:eastAsia="zh-CN"/>
        </w:rPr>
        <w:lastRenderedPageBreak/>
        <w:t xml:space="preserve">ΠΡΟΕΔΡΕΥΟΥΣΑ (Αναστασία Χριστοδουλοπούλου): </w:t>
      </w:r>
      <w:r w:rsidRPr="00F11F36">
        <w:rPr>
          <w:rFonts w:eastAsia="Times New Roman"/>
          <w:szCs w:val="24"/>
        </w:rPr>
        <w:t xml:space="preserve">Συνεπώς το σχέδιο νόμου του </w:t>
      </w:r>
      <w:r w:rsidRPr="00F11F36">
        <w:rPr>
          <w:rFonts w:eastAsia="SimSun"/>
          <w:szCs w:val="24"/>
          <w:lang w:eastAsia="zh-CN"/>
        </w:rPr>
        <w:t xml:space="preserve">Υπουργείου </w:t>
      </w:r>
      <w:r>
        <w:rPr>
          <w:rFonts w:eastAsia="SimSun"/>
          <w:szCs w:val="24"/>
          <w:lang w:eastAsia="zh-CN"/>
        </w:rPr>
        <w:t xml:space="preserve">Εξωτερικών: </w:t>
      </w:r>
      <w:r>
        <w:rPr>
          <w:rFonts w:eastAsia="Times New Roman" w:cs="Times New Roman"/>
          <w:szCs w:val="24"/>
        </w:rPr>
        <w:t>«Κύρωση της Συμφωνίας μεταξύ της Ελληνικής Δημοκρατίας και της Δημοκρατίας της Βόρειας Μακεδονίας σχετικά με την εγκατάσταση νέου συνοριακού σημείου διέλευσης αν</w:t>
      </w:r>
      <w:r>
        <w:rPr>
          <w:rFonts w:eastAsia="Times New Roman" w:cs="Times New Roman"/>
          <w:szCs w:val="24"/>
        </w:rPr>
        <w:t xml:space="preserve">άμεσα στις δύο χώρες, το οποίο θα συνδέει τους Προμάχους, στην Ελληνική Δημοκρατία και το </w:t>
      </w:r>
      <w:proofErr w:type="spellStart"/>
      <w:r>
        <w:rPr>
          <w:rFonts w:eastAsia="Times New Roman" w:cs="Times New Roman"/>
          <w:szCs w:val="24"/>
        </w:rPr>
        <w:t>Μάιντεν</w:t>
      </w:r>
      <w:proofErr w:type="spellEnd"/>
      <w:r>
        <w:rPr>
          <w:rFonts w:eastAsia="Times New Roman" w:cs="Times New Roman"/>
          <w:szCs w:val="24"/>
        </w:rPr>
        <w:t xml:space="preserve"> (</w:t>
      </w:r>
      <w:proofErr w:type="spellStart"/>
      <w:r>
        <w:rPr>
          <w:rFonts w:eastAsia="Times New Roman" w:cs="Times New Roman"/>
          <w:szCs w:val="24"/>
        </w:rPr>
        <w:t>Majden</w:t>
      </w:r>
      <w:proofErr w:type="spellEnd"/>
      <w:r>
        <w:rPr>
          <w:rFonts w:eastAsia="Times New Roman" w:cs="Times New Roman"/>
          <w:szCs w:val="24"/>
        </w:rPr>
        <w:t>) στη Δημοκρατία της Βόρειας Μακεδονίας»,</w:t>
      </w:r>
      <w:r w:rsidRPr="00F11F36">
        <w:rPr>
          <w:rFonts w:eastAsia="Times New Roman"/>
          <w:szCs w:val="24"/>
        </w:rPr>
        <w:t xml:space="preserve"> έγινε δεκτό κατά πλειοψηφία</w:t>
      </w:r>
      <w:r>
        <w:rPr>
          <w:rFonts w:eastAsia="Times New Roman"/>
          <w:szCs w:val="24"/>
        </w:rPr>
        <w:t>,</w:t>
      </w:r>
      <w:r w:rsidRPr="00F11F36">
        <w:rPr>
          <w:rFonts w:eastAsia="Times New Roman"/>
          <w:szCs w:val="24"/>
        </w:rPr>
        <w:t xml:space="preserve"> σε μόνη συζήτηση</w:t>
      </w:r>
      <w:r>
        <w:rPr>
          <w:rFonts w:eastAsia="Times New Roman"/>
          <w:szCs w:val="24"/>
        </w:rPr>
        <w:t>,</w:t>
      </w:r>
      <w:r w:rsidRPr="00F11F36">
        <w:rPr>
          <w:rFonts w:eastAsia="Times New Roman"/>
          <w:szCs w:val="24"/>
        </w:rPr>
        <w:t xml:space="preserve"> επί της αρχής, των άρθρων και του συνόλου και έχει ως εξής:</w:t>
      </w:r>
    </w:p>
    <w:p w14:paraId="367678B4" w14:textId="77777777" w:rsidR="009F2CC8" w:rsidRDefault="00807E12">
      <w:pPr>
        <w:autoSpaceDE w:val="0"/>
        <w:autoSpaceDN w:val="0"/>
        <w:adjustRightInd w:val="0"/>
        <w:spacing w:line="600" w:lineRule="auto"/>
        <w:ind w:firstLine="720"/>
        <w:jc w:val="center"/>
        <w:rPr>
          <w:rFonts w:eastAsia="SimSun"/>
          <w:color w:val="FF0000"/>
          <w:szCs w:val="24"/>
          <w:lang w:eastAsia="zh-CN"/>
        </w:rPr>
      </w:pPr>
      <w:r w:rsidRPr="004C5863">
        <w:rPr>
          <w:rFonts w:eastAsia="Times New Roman" w:cs="Times New Roman"/>
          <w:color w:val="FF0000"/>
          <w:szCs w:val="24"/>
        </w:rPr>
        <w:t>(Να καταχωριστεί το κείμενο του νομοσχεδίου σελ. 82Α)</w:t>
      </w:r>
    </w:p>
    <w:p w14:paraId="367678B5" w14:textId="77777777" w:rsidR="009F2CC8" w:rsidRDefault="00807E12">
      <w:pPr>
        <w:autoSpaceDE w:val="0"/>
        <w:autoSpaceDN w:val="0"/>
        <w:adjustRightInd w:val="0"/>
        <w:spacing w:line="600" w:lineRule="auto"/>
        <w:ind w:firstLine="720"/>
        <w:jc w:val="both"/>
        <w:rPr>
          <w:rFonts w:eastAsia="SimSun"/>
          <w:szCs w:val="24"/>
          <w:lang w:eastAsia="zh-CN"/>
        </w:rPr>
      </w:pPr>
      <w:r w:rsidRPr="00F11F36">
        <w:rPr>
          <w:rFonts w:eastAsia="SimSun"/>
          <w:b/>
          <w:szCs w:val="24"/>
          <w:lang w:eastAsia="zh-CN"/>
        </w:rPr>
        <w:t xml:space="preserve">ΠΡΟΕΔΡΕΥΟΥΣΑ (Αναστασία Χριστοδουλοπούλου): </w:t>
      </w:r>
      <w:r w:rsidRPr="00F11F36">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w:t>
      </w:r>
      <w:r>
        <w:rPr>
          <w:rFonts w:eastAsia="SimSun"/>
          <w:szCs w:val="24"/>
          <w:lang w:eastAsia="zh-CN"/>
        </w:rPr>
        <w:t>ων</w:t>
      </w:r>
      <w:r>
        <w:rPr>
          <w:rFonts w:eastAsia="SimSun"/>
          <w:szCs w:val="24"/>
          <w:lang w:eastAsia="zh-CN"/>
        </w:rPr>
        <w:t xml:space="preserve"> παραπάνω νομοσχεδίων</w:t>
      </w:r>
      <w:r w:rsidRPr="00F11F36">
        <w:rPr>
          <w:rFonts w:eastAsia="SimSun"/>
          <w:szCs w:val="24"/>
          <w:lang w:eastAsia="zh-CN"/>
        </w:rPr>
        <w:t xml:space="preserve">. </w:t>
      </w:r>
    </w:p>
    <w:p w14:paraId="367678B6" w14:textId="77777777" w:rsidR="009F2CC8" w:rsidRDefault="00807E12">
      <w:pPr>
        <w:autoSpaceDE w:val="0"/>
        <w:autoSpaceDN w:val="0"/>
        <w:adjustRightInd w:val="0"/>
        <w:spacing w:line="600" w:lineRule="auto"/>
        <w:ind w:firstLine="720"/>
        <w:jc w:val="both"/>
        <w:rPr>
          <w:rFonts w:eastAsia="SimSun"/>
          <w:szCs w:val="24"/>
          <w:lang w:eastAsia="zh-CN"/>
        </w:rPr>
      </w:pPr>
      <w:r w:rsidRPr="00F11F36">
        <w:rPr>
          <w:rFonts w:eastAsia="SimSun"/>
          <w:b/>
          <w:bCs/>
          <w:szCs w:val="24"/>
          <w:lang w:eastAsia="zh-CN"/>
        </w:rPr>
        <w:t>ΟΛΟΙ ΟΙ ΒΟΥΛΕΥΤΕΣ:</w:t>
      </w:r>
      <w:r w:rsidRPr="00F11F36">
        <w:rPr>
          <w:rFonts w:eastAsia="SimSun"/>
          <w:szCs w:val="24"/>
          <w:lang w:eastAsia="zh-CN"/>
        </w:rPr>
        <w:t xml:space="preserve"> Μάλιστα, μάλιστα.</w:t>
      </w:r>
    </w:p>
    <w:p w14:paraId="367678B7" w14:textId="77777777" w:rsidR="009F2CC8" w:rsidRDefault="00807E12">
      <w:pPr>
        <w:autoSpaceDE w:val="0"/>
        <w:autoSpaceDN w:val="0"/>
        <w:adjustRightInd w:val="0"/>
        <w:spacing w:line="600" w:lineRule="auto"/>
        <w:ind w:firstLine="720"/>
        <w:jc w:val="both"/>
        <w:rPr>
          <w:rFonts w:eastAsia="SimSun"/>
          <w:szCs w:val="24"/>
          <w:lang w:eastAsia="zh-CN"/>
        </w:rPr>
      </w:pPr>
      <w:r w:rsidRPr="00F11F36">
        <w:rPr>
          <w:rFonts w:eastAsia="SimSun"/>
          <w:b/>
          <w:bCs/>
          <w:szCs w:val="24"/>
          <w:lang w:eastAsia="zh-CN"/>
        </w:rPr>
        <w:lastRenderedPageBreak/>
        <w:t xml:space="preserve">ΠΡΟΕΔΡΕΥΟΥΣΑ (Αναστασία Χριστοδουλοπούλου): </w:t>
      </w:r>
      <w:r>
        <w:rPr>
          <w:rFonts w:eastAsia="SimSun"/>
          <w:szCs w:val="24"/>
          <w:lang w:eastAsia="zh-CN"/>
        </w:rPr>
        <w:t>Συνεπώς τ</w:t>
      </w:r>
      <w:r w:rsidRPr="00F11F36">
        <w:rPr>
          <w:rFonts w:eastAsia="SimSun"/>
          <w:szCs w:val="24"/>
          <w:lang w:eastAsia="zh-CN"/>
        </w:rPr>
        <w:t>ο Σώμα παρέσχε τη ζητηθείσα</w:t>
      </w:r>
      <w:r w:rsidRPr="00F11F36">
        <w:rPr>
          <w:rFonts w:eastAsia="SimSun"/>
          <w:b/>
          <w:bCs/>
          <w:szCs w:val="24"/>
          <w:lang w:eastAsia="zh-CN"/>
        </w:rPr>
        <w:t xml:space="preserve"> </w:t>
      </w:r>
      <w:r w:rsidRPr="00F11F36">
        <w:rPr>
          <w:rFonts w:eastAsia="SimSun"/>
          <w:szCs w:val="24"/>
          <w:lang w:eastAsia="zh-CN"/>
        </w:rPr>
        <w:t>εξουσιοδότηση.</w:t>
      </w:r>
    </w:p>
    <w:p w14:paraId="367678B8" w14:textId="77777777" w:rsidR="009F2CC8" w:rsidRDefault="00807E12">
      <w:pPr>
        <w:spacing w:line="600" w:lineRule="auto"/>
        <w:ind w:firstLine="720"/>
        <w:jc w:val="both"/>
        <w:rPr>
          <w:rFonts w:eastAsia="Times New Roman"/>
          <w:szCs w:val="24"/>
        </w:rPr>
      </w:pPr>
      <w:r w:rsidRPr="00F11F36">
        <w:rPr>
          <w:rFonts w:eastAsia="Times New Roman"/>
          <w:szCs w:val="24"/>
        </w:rPr>
        <w:t>Κ</w:t>
      </w:r>
      <w:r>
        <w:rPr>
          <w:rFonts w:eastAsia="Times New Roman"/>
          <w:szCs w:val="24"/>
        </w:rPr>
        <w:t>υρίες και κ</w:t>
      </w:r>
      <w:r w:rsidRPr="00F11F36">
        <w:rPr>
          <w:rFonts w:eastAsia="Times New Roman"/>
          <w:szCs w:val="24"/>
        </w:rPr>
        <w:t>ύριοι συνάδελφοι, δέχεστε στο σημείο αυτό να λύσουμε τη συνεδρίαση;</w:t>
      </w:r>
    </w:p>
    <w:p w14:paraId="367678B9" w14:textId="77777777" w:rsidR="009F2CC8" w:rsidRDefault="00807E12">
      <w:pPr>
        <w:spacing w:line="600" w:lineRule="auto"/>
        <w:ind w:firstLine="720"/>
        <w:jc w:val="both"/>
        <w:rPr>
          <w:rFonts w:eastAsia="Times New Roman"/>
          <w:szCs w:val="24"/>
        </w:rPr>
      </w:pPr>
      <w:r w:rsidRPr="00F11F36">
        <w:rPr>
          <w:rFonts w:eastAsia="Times New Roman"/>
          <w:b/>
          <w:bCs/>
          <w:szCs w:val="24"/>
        </w:rPr>
        <w:t xml:space="preserve">ΟΛΟΙ ΟΙ ΒΟΥΛΕΥΤΕΣ: </w:t>
      </w:r>
      <w:r w:rsidRPr="00F11F36">
        <w:rPr>
          <w:rFonts w:eastAsia="Times New Roman"/>
          <w:szCs w:val="24"/>
        </w:rPr>
        <w:t>Μάλιστα, μάλιστα.</w:t>
      </w:r>
    </w:p>
    <w:p w14:paraId="367678BA" w14:textId="77777777" w:rsidR="009F2CC8" w:rsidRDefault="00807E12">
      <w:pPr>
        <w:tabs>
          <w:tab w:val="left" w:pos="2738"/>
          <w:tab w:val="center" w:pos="4753"/>
          <w:tab w:val="left" w:pos="5723"/>
        </w:tabs>
        <w:spacing w:line="600" w:lineRule="auto"/>
        <w:ind w:firstLine="720"/>
        <w:jc w:val="both"/>
        <w:rPr>
          <w:rFonts w:eastAsia="Times New Roman" w:cs="Times New Roman"/>
          <w:szCs w:val="24"/>
        </w:rPr>
      </w:pPr>
      <w:r w:rsidRPr="00F11F36">
        <w:rPr>
          <w:rFonts w:eastAsia="Times New Roman"/>
          <w:b/>
          <w:szCs w:val="24"/>
        </w:rPr>
        <w:t xml:space="preserve">ΠΡΟΕΔΡΕΥΟΥΣΑ (Αναστασία Χριστοδουλοπούλου): </w:t>
      </w:r>
      <w:r w:rsidRPr="00F11F36">
        <w:rPr>
          <w:rFonts w:eastAsia="Times New Roman"/>
          <w:szCs w:val="24"/>
        </w:rPr>
        <w:t xml:space="preserve">Με τη </w:t>
      </w:r>
      <w:r>
        <w:rPr>
          <w:rFonts w:eastAsia="Times New Roman"/>
          <w:szCs w:val="24"/>
        </w:rPr>
        <w:t>συναίνεση του Σώματος και ώρα 17</w:t>
      </w:r>
      <w:r w:rsidRPr="00F11F36">
        <w:rPr>
          <w:rFonts w:eastAsia="Times New Roman"/>
          <w:szCs w:val="24"/>
        </w:rPr>
        <w:t xml:space="preserve">.45΄ </w:t>
      </w:r>
      <w:proofErr w:type="spellStart"/>
      <w:r w:rsidRPr="00F11F36">
        <w:rPr>
          <w:rFonts w:eastAsia="Times New Roman"/>
          <w:szCs w:val="24"/>
        </w:rPr>
        <w:t>λύεται</w:t>
      </w:r>
      <w:proofErr w:type="spellEnd"/>
      <w:r w:rsidRPr="00F11F36">
        <w:rPr>
          <w:rFonts w:eastAsia="Times New Roman"/>
          <w:szCs w:val="24"/>
        </w:rPr>
        <w:t xml:space="preserve"> η συνεδρίαση για αύριο, ημέρα Πέμπτη </w:t>
      </w:r>
      <w:r>
        <w:rPr>
          <w:rFonts w:eastAsia="Times New Roman"/>
          <w:szCs w:val="24"/>
        </w:rPr>
        <w:t>16 Μαΐου</w:t>
      </w:r>
      <w:r w:rsidRPr="00F11F36">
        <w:rPr>
          <w:rFonts w:eastAsia="Times New Roman"/>
          <w:szCs w:val="24"/>
        </w:rPr>
        <w:t xml:space="preserve"> 2019 και ώρα 9.30΄, με αντικείμενο εργασιών του Σώματος: α) κοινοβουλευτικό έλεγχο, συζήτηση επικα</w:t>
      </w:r>
      <w:r w:rsidRPr="00F11F36">
        <w:rPr>
          <w:rFonts w:eastAsia="Times New Roman"/>
          <w:szCs w:val="24"/>
        </w:rPr>
        <w:t>ίρων ερωτ</w:t>
      </w:r>
      <w:r>
        <w:rPr>
          <w:rFonts w:eastAsia="Times New Roman"/>
          <w:szCs w:val="24"/>
        </w:rPr>
        <w:t xml:space="preserve">ήσεων, β) νομοθετική εργασία: </w:t>
      </w:r>
      <w:r>
        <w:rPr>
          <w:rFonts w:eastAsia="Times New Roman" w:cs="Times New Roman"/>
          <w:szCs w:val="24"/>
        </w:rPr>
        <w:t>μ</w:t>
      </w:r>
      <w:r w:rsidRPr="0059432D">
        <w:rPr>
          <w:rFonts w:eastAsia="Times New Roman" w:cs="Times New Roman"/>
          <w:szCs w:val="24"/>
        </w:rPr>
        <w:t xml:space="preserve">όνη </w:t>
      </w:r>
      <w:r w:rsidRPr="0059432D">
        <w:rPr>
          <w:rFonts w:eastAsia="Times New Roman" w:cs="Times New Roman"/>
          <w:szCs w:val="24"/>
        </w:rPr>
        <w:t>συζήτηση και ψήφιση επί της αρχής</w:t>
      </w:r>
      <w:r>
        <w:rPr>
          <w:rFonts w:eastAsia="Times New Roman" w:cs="Times New Roman"/>
          <w:szCs w:val="24"/>
        </w:rPr>
        <w:t>,</w:t>
      </w:r>
      <w:r w:rsidRPr="0059432D">
        <w:rPr>
          <w:rFonts w:eastAsia="Times New Roman" w:cs="Times New Roman"/>
          <w:szCs w:val="24"/>
        </w:rPr>
        <w:t xml:space="preserve"> των άρθρων και του συνόλου του σχεδίου νόμου του </w:t>
      </w:r>
      <w:r>
        <w:rPr>
          <w:rFonts w:eastAsia="Times New Roman" w:cs="Times New Roman"/>
          <w:szCs w:val="24"/>
        </w:rPr>
        <w:t>Υπουργείου Υγείας: «</w:t>
      </w:r>
      <w:r w:rsidRPr="0059432D">
        <w:rPr>
          <w:rFonts w:eastAsia="Times New Roman" w:cs="Times New Roman"/>
          <w:szCs w:val="24"/>
        </w:rPr>
        <w:t xml:space="preserve">Κύρωση της </w:t>
      </w:r>
      <w:r>
        <w:rPr>
          <w:rFonts w:eastAsia="Times New Roman" w:cs="Times New Roman"/>
          <w:szCs w:val="24"/>
        </w:rPr>
        <w:t>σ</w:t>
      </w:r>
      <w:r w:rsidRPr="0059432D">
        <w:rPr>
          <w:rFonts w:eastAsia="Times New Roman" w:cs="Times New Roman"/>
          <w:szCs w:val="24"/>
        </w:rPr>
        <w:t xml:space="preserve">ύμβασης δωρεάς μεταξύ του </w:t>
      </w:r>
      <w:r w:rsidRPr="0059432D">
        <w:rPr>
          <w:rFonts w:eastAsia="Times New Roman" w:cs="Times New Roman"/>
          <w:szCs w:val="24"/>
        </w:rPr>
        <w:t>Ελληνικού Δημοσίου</w:t>
      </w:r>
      <w:r>
        <w:rPr>
          <w:rFonts w:eastAsia="Times New Roman" w:cs="Times New Roman"/>
          <w:szCs w:val="24"/>
        </w:rPr>
        <w:t>,</w:t>
      </w:r>
      <w:r w:rsidRPr="0059432D">
        <w:rPr>
          <w:rFonts w:eastAsia="Times New Roman" w:cs="Times New Roman"/>
          <w:szCs w:val="24"/>
        </w:rPr>
        <w:t xml:space="preserve"> του Γενικού Νοσοκομείου </w:t>
      </w:r>
      <w:proofErr w:type="spellStart"/>
      <w:r>
        <w:rPr>
          <w:rFonts w:eastAsia="Times New Roman" w:cs="Times New Roman"/>
          <w:szCs w:val="24"/>
        </w:rPr>
        <w:t>Παίδων</w:t>
      </w:r>
      <w:proofErr w:type="spellEnd"/>
      <w:r>
        <w:rPr>
          <w:rFonts w:eastAsia="Times New Roman" w:cs="Times New Roman"/>
          <w:szCs w:val="24"/>
        </w:rPr>
        <w:t xml:space="preserve"> Πεντέλης και των </w:t>
      </w:r>
      <w:proofErr w:type="spellStart"/>
      <w:r>
        <w:rPr>
          <w:rFonts w:eastAsia="Times New Roman" w:cs="Times New Roman"/>
          <w:szCs w:val="24"/>
        </w:rPr>
        <w:t>συν</w:t>
      </w:r>
      <w:r w:rsidRPr="0059432D">
        <w:rPr>
          <w:rFonts w:eastAsia="Times New Roman" w:cs="Times New Roman"/>
          <w:szCs w:val="24"/>
        </w:rPr>
        <w:t>εκτελεστών</w:t>
      </w:r>
      <w:proofErr w:type="spellEnd"/>
      <w:r w:rsidRPr="0059432D">
        <w:rPr>
          <w:rFonts w:eastAsia="Times New Roman" w:cs="Times New Roman"/>
          <w:szCs w:val="24"/>
        </w:rPr>
        <w:t xml:space="preserve"> της </w:t>
      </w:r>
      <w:r w:rsidRPr="0059432D">
        <w:rPr>
          <w:rFonts w:eastAsia="Times New Roman" w:cs="Times New Roman"/>
          <w:szCs w:val="24"/>
        </w:rPr>
        <w:lastRenderedPageBreak/>
        <w:t>διαθήκης της Ελισάβετ Παπαγιαννόπουλου</w:t>
      </w:r>
      <w:r>
        <w:rPr>
          <w:rFonts w:eastAsia="Times New Roman" w:cs="Times New Roman"/>
          <w:szCs w:val="24"/>
        </w:rPr>
        <w:t>», γ)</w:t>
      </w:r>
      <w:r w:rsidRPr="0059432D">
        <w:rPr>
          <w:rFonts w:eastAsia="Times New Roman" w:cs="Times New Roman"/>
          <w:szCs w:val="24"/>
        </w:rPr>
        <w:t xml:space="preserve"> αιτήσεις άρσης ασυλίας Βουλευτών</w:t>
      </w:r>
      <w:r>
        <w:rPr>
          <w:rFonts w:eastAsia="Times New Roman" w:cs="Times New Roman"/>
          <w:szCs w:val="24"/>
        </w:rPr>
        <w:t xml:space="preserve">: </w:t>
      </w:r>
      <w:r>
        <w:rPr>
          <w:rFonts w:eastAsia="Times New Roman" w:cs="Times New Roman"/>
          <w:szCs w:val="24"/>
        </w:rPr>
        <w:t>σ</w:t>
      </w:r>
      <w:r w:rsidRPr="0059432D">
        <w:rPr>
          <w:rFonts w:eastAsia="Times New Roman" w:cs="Times New Roman"/>
          <w:szCs w:val="24"/>
        </w:rPr>
        <w:t xml:space="preserve">υζήτηση </w:t>
      </w:r>
      <w:r w:rsidRPr="0059432D">
        <w:rPr>
          <w:rFonts w:eastAsia="Times New Roman" w:cs="Times New Roman"/>
          <w:szCs w:val="24"/>
        </w:rPr>
        <w:t>και λήψη απόφασης</w:t>
      </w:r>
      <w:r>
        <w:rPr>
          <w:rFonts w:eastAsia="Times New Roman" w:cs="Times New Roman"/>
          <w:szCs w:val="24"/>
        </w:rPr>
        <w:t>,</w:t>
      </w:r>
      <w:r w:rsidRPr="0059432D">
        <w:rPr>
          <w:rFonts w:eastAsia="Times New Roman" w:cs="Times New Roman"/>
          <w:szCs w:val="24"/>
        </w:rPr>
        <w:t xml:space="preserve"> σύμφωνα με το άρθρο 62 του Συντάγματος και το άρθρο 83 του Κανονισμού της Βουλής</w:t>
      </w:r>
      <w:r>
        <w:rPr>
          <w:rFonts w:eastAsia="Times New Roman" w:cs="Times New Roman"/>
          <w:szCs w:val="24"/>
        </w:rPr>
        <w:t>,</w:t>
      </w:r>
      <w:r w:rsidRPr="0059432D">
        <w:rPr>
          <w:rFonts w:eastAsia="Times New Roman" w:cs="Times New Roman"/>
          <w:szCs w:val="24"/>
        </w:rPr>
        <w:t xml:space="preserve"> για τις αιτήσεις άρσης ασυλίας των Βουλευτών </w:t>
      </w:r>
      <w:r>
        <w:rPr>
          <w:rFonts w:eastAsia="Times New Roman" w:cs="Times New Roman"/>
          <w:szCs w:val="24"/>
        </w:rPr>
        <w:t>κ.κ.</w:t>
      </w:r>
      <w:r w:rsidRPr="0059432D">
        <w:rPr>
          <w:rFonts w:eastAsia="Times New Roman" w:cs="Times New Roman"/>
          <w:szCs w:val="24"/>
        </w:rPr>
        <w:t xml:space="preserve"> </w:t>
      </w:r>
      <w:r w:rsidRPr="0059432D">
        <w:rPr>
          <w:rFonts w:eastAsia="Times New Roman" w:cs="Times New Roman"/>
          <w:szCs w:val="24"/>
        </w:rPr>
        <w:t xml:space="preserve">Θεοδώρου </w:t>
      </w:r>
      <w:proofErr w:type="spellStart"/>
      <w:r w:rsidRPr="0059432D">
        <w:rPr>
          <w:rFonts w:eastAsia="Times New Roman" w:cs="Times New Roman"/>
          <w:szCs w:val="24"/>
        </w:rPr>
        <w:t>Φορτσάκη</w:t>
      </w:r>
      <w:proofErr w:type="spellEnd"/>
      <w:r>
        <w:rPr>
          <w:rFonts w:eastAsia="Times New Roman" w:cs="Times New Roman"/>
          <w:szCs w:val="24"/>
        </w:rPr>
        <w:t>,</w:t>
      </w:r>
      <w:r w:rsidRPr="0059432D">
        <w:rPr>
          <w:rFonts w:eastAsia="Times New Roman" w:cs="Times New Roman"/>
          <w:szCs w:val="24"/>
        </w:rPr>
        <w:t xml:space="preserve"> Νικολάου </w:t>
      </w:r>
      <w:r>
        <w:rPr>
          <w:rFonts w:eastAsia="Times New Roman" w:cs="Times New Roman"/>
          <w:szCs w:val="24"/>
        </w:rPr>
        <w:t>Φίλη</w:t>
      </w:r>
      <w:r>
        <w:rPr>
          <w:rFonts w:eastAsia="Times New Roman" w:cs="Times New Roman"/>
          <w:szCs w:val="24"/>
        </w:rPr>
        <w:t xml:space="preserve"> και</w:t>
      </w:r>
      <w:r w:rsidRPr="0059432D">
        <w:rPr>
          <w:rFonts w:eastAsia="Times New Roman" w:cs="Times New Roman"/>
          <w:szCs w:val="24"/>
        </w:rPr>
        <w:t xml:space="preserve"> Αριστείδη Φωκά</w:t>
      </w:r>
      <w:r>
        <w:rPr>
          <w:rFonts w:eastAsia="Times New Roman" w:cs="Times New Roman"/>
          <w:szCs w:val="24"/>
        </w:rPr>
        <w:t>, καθώς και δ)</w:t>
      </w:r>
      <w:r w:rsidRPr="0059432D">
        <w:rPr>
          <w:rFonts w:eastAsia="Times New Roman" w:cs="Times New Roman"/>
          <w:szCs w:val="24"/>
        </w:rPr>
        <w:t xml:space="preserve"> εκλογή Αντιπροέδρου της Βουλής των Ελλήνων</w:t>
      </w:r>
      <w:r>
        <w:rPr>
          <w:rFonts w:eastAsia="Times New Roman" w:cs="Times New Roman"/>
          <w:szCs w:val="24"/>
        </w:rPr>
        <w:t>.</w:t>
      </w:r>
    </w:p>
    <w:p w14:paraId="367678BB" w14:textId="77777777" w:rsidR="009F2CC8" w:rsidRDefault="00807E12">
      <w:pPr>
        <w:spacing w:line="600" w:lineRule="auto"/>
        <w:jc w:val="center"/>
        <w:rPr>
          <w:rFonts w:eastAsia="Times New Roman" w:cs="Times New Roman"/>
          <w:szCs w:val="24"/>
        </w:rPr>
      </w:pPr>
      <w:r>
        <w:rPr>
          <w:rFonts w:eastAsia="Times New Roman" w:cs="Times New Roman"/>
          <w:b/>
          <w:bCs/>
          <w:szCs w:val="24"/>
        </w:rPr>
        <w:t>Ο ΠΡΟΕΔΡΟΣ                                                       ΟΙ ΓΡΑΜΜΑΤΕΙΣ</w:t>
      </w:r>
    </w:p>
    <w:sectPr w:rsidR="009F2C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trackRevisions/>
  <w:documentProtection w:edit="trackedChanges" w:enforcement="1" w:cryptProviderType="rsaFull" w:cryptAlgorithmClass="hash" w:cryptAlgorithmType="typeAny" w:cryptAlgorithmSid="4" w:cryptSpinCount="50000" w:hash="HFdpTsBXjHiBVnIon/UCMMf/4z8=" w:salt="ozWeJblEmxxIboyyDT84t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CC8"/>
    <w:rsid w:val="00807E12"/>
    <w:rsid w:val="009F2CC8"/>
    <w:rsid w:val="00DB3F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7630"/>
  <w15:docId w15:val="{C106D96D-E261-461E-AD3D-0D7D15F5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unhideWhenUsed/>
    <w:qFormat/>
    <w:rsid w:val="003E0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2A7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2A75"/>
    <w:rPr>
      <w:rFonts w:ascii="Segoe UI" w:hAnsi="Segoe UI" w:cs="Segoe UI"/>
      <w:sz w:val="18"/>
      <w:szCs w:val="18"/>
    </w:rPr>
  </w:style>
  <w:style w:type="paragraph" w:styleId="a4">
    <w:name w:val="Revision"/>
    <w:hidden/>
    <w:uiPriority w:val="99"/>
    <w:semiHidden/>
    <w:rsid w:val="003E0516"/>
    <w:pPr>
      <w:spacing w:after="0" w:line="240" w:lineRule="auto"/>
    </w:pPr>
  </w:style>
  <w:style w:type="character" w:customStyle="1" w:styleId="2Char">
    <w:name w:val="Επικεφαλίδα 2 Char"/>
    <w:basedOn w:val="a0"/>
    <w:link w:val="2"/>
    <w:uiPriority w:val="9"/>
    <w:rsid w:val="003E05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836</MetadataID>
    <Session xmlns="641f345b-441b-4b81-9152-adc2e73ba5e1">Δ´</Session>
    <Date xmlns="641f345b-441b-4b81-9152-adc2e73ba5e1">2019-05-14T21:00:00+00:00</Date>
    <Status xmlns="641f345b-441b-4b81-9152-adc2e73ba5e1">
      <Url>https://intra.parliament.gr/praktika/Lists/Incoming_Metadata/EditForm.aspx?ID=836&amp;Source=/praktika/Recordings_Library/Forms/AllItems.aspx</Url>
      <Description>Δημοσιεύτηκε</Description>
    </Status>
    <Meeting xmlns="641f345b-441b-4b81-9152-adc2e73ba5e1">ΡΚΕ´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889ED9-44AD-4598-BC4A-773A85E3F854}">
  <ds:schemaRefs>
    <ds:schemaRef ds:uri="http://schemas.microsoft.com/sharepoint/v3/contenttype/forms"/>
  </ds:schemaRefs>
</ds:datastoreItem>
</file>

<file path=customXml/itemProps2.xml><?xml version="1.0" encoding="utf-8"?>
<ds:datastoreItem xmlns:ds="http://schemas.openxmlformats.org/officeDocument/2006/customXml" ds:itemID="{C6838431-7534-4D15-91C9-A00E8B4A125B}">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39706866-14C3-4C97-BDD6-0FF9B5C3A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13893</Words>
  <Characters>75026</Characters>
  <Application>Microsoft Office Word</Application>
  <DocSecurity>0</DocSecurity>
  <Lines>625</Lines>
  <Paragraphs>177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2019-05-23T10:27:00Z</dcterms:created>
  <dcterms:modified xsi:type="dcterms:W3CDTF">2019-05-23T10:27:00Z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