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72158" w14:textId="77777777" w:rsidR="00F52584" w:rsidRPr="00F52584" w:rsidRDefault="00F52584" w:rsidP="00F52584">
      <w:pPr>
        <w:spacing w:after="0" w:line="360" w:lineRule="auto"/>
        <w:rPr>
          <w:ins w:id="0" w:author="Φλούδα Χριστίνα" w:date="2019-01-29T11:02:00Z"/>
          <w:rFonts w:eastAsia="Times New Roman"/>
          <w:szCs w:val="24"/>
          <w:lang w:eastAsia="en-US"/>
        </w:rPr>
      </w:pPr>
      <w:bookmarkStart w:id="1" w:name="_GoBack"/>
      <w:bookmarkEnd w:id="1"/>
      <w:ins w:id="2" w:author="Φλούδα Χριστίνα" w:date="2019-01-29T11:02:00Z">
        <w:r w:rsidRPr="00F5258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E47217B" w14:textId="77777777" w:rsidR="00F52584" w:rsidRPr="00F52584" w:rsidRDefault="00F52584" w:rsidP="00F52584">
      <w:pPr>
        <w:spacing w:after="0" w:line="360" w:lineRule="auto"/>
        <w:rPr>
          <w:ins w:id="3" w:author="Φλούδα Χριστίνα" w:date="2019-01-29T11:02:00Z"/>
          <w:rFonts w:eastAsia="Times New Roman"/>
          <w:szCs w:val="24"/>
          <w:lang w:eastAsia="en-US"/>
        </w:rPr>
      </w:pPr>
    </w:p>
    <w:p w14:paraId="69DC56E7" w14:textId="77777777" w:rsidR="00F52584" w:rsidRPr="00F52584" w:rsidRDefault="00F52584" w:rsidP="00F52584">
      <w:pPr>
        <w:spacing w:after="0" w:line="360" w:lineRule="auto"/>
        <w:rPr>
          <w:ins w:id="4" w:author="Φλούδα Χριστίνα" w:date="2019-01-29T11:02:00Z"/>
          <w:rFonts w:eastAsia="Times New Roman"/>
          <w:szCs w:val="24"/>
          <w:lang w:eastAsia="en-US"/>
        </w:rPr>
      </w:pPr>
      <w:ins w:id="5" w:author="Φλούδα Χριστίνα" w:date="2019-01-29T11:02:00Z">
        <w:r w:rsidRPr="00F52584">
          <w:rPr>
            <w:rFonts w:eastAsia="Times New Roman"/>
            <w:szCs w:val="24"/>
            <w:lang w:eastAsia="en-US"/>
          </w:rPr>
          <w:t>ΠΙΝΑΚΑΣ ΠΕΡΙΕΧΟΜΕΝΩΝ</w:t>
        </w:r>
      </w:ins>
    </w:p>
    <w:p w14:paraId="44FED959" w14:textId="77777777" w:rsidR="00F52584" w:rsidRPr="00F52584" w:rsidRDefault="00F52584" w:rsidP="00F52584">
      <w:pPr>
        <w:spacing w:after="0" w:line="360" w:lineRule="auto"/>
        <w:rPr>
          <w:ins w:id="6" w:author="Φλούδα Χριστίνα" w:date="2019-01-29T11:02:00Z"/>
          <w:rFonts w:eastAsia="Times New Roman"/>
          <w:szCs w:val="24"/>
          <w:lang w:eastAsia="en-US"/>
        </w:rPr>
      </w:pPr>
      <w:ins w:id="7" w:author="Φλούδα Χριστίνα" w:date="2019-01-29T11:02:00Z">
        <w:r w:rsidRPr="00F52584">
          <w:rPr>
            <w:rFonts w:eastAsia="Times New Roman"/>
            <w:szCs w:val="24"/>
            <w:lang w:eastAsia="en-US"/>
          </w:rPr>
          <w:t xml:space="preserve">ΙΖ’ ΠΕΡΙΟΔΟΣ </w:t>
        </w:r>
      </w:ins>
    </w:p>
    <w:p w14:paraId="7FE507B7" w14:textId="77777777" w:rsidR="00F52584" w:rsidRPr="00F52584" w:rsidRDefault="00F52584" w:rsidP="00F52584">
      <w:pPr>
        <w:spacing w:after="0" w:line="360" w:lineRule="auto"/>
        <w:rPr>
          <w:ins w:id="8" w:author="Φλούδα Χριστίνα" w:date="2019-01-29T11:02:00Z"/>
          <w:rFonts w:eastAsia="Times New Roman"/>
          <w:szCs w:val="24"/>
          <w:lang w:eastAsia="en-US"/>
        </w:rPr>
      </w:pPr>
      <w:ins w:id="9" w:author="Φλούδα Χριστίνα" w:date="2019-01-29T11:02:00Z">
        <w:r w:rsidRPr="00F52584">
          <w:rPr>
            <w:rFonts w:eastAsia="Times New Roman"/>
            <w:szCs w:val="24"/>
            <w:lang w:eastAsia="en-US"/>
          </w:rPr>
          <w:t>ΠΡΟΕΔΡΕΥΟΜΕΝΗΣ ΚΟΙΝΟΒΟΥΛΕΥΤΙΚΗΣ ΔΗΜΟΚΡΑΤΙΑΣ</w:t>
        </w:r>
      </w:ins>
    </w:p>
    <w:p w14:paraId="1065F643" w14:textId="77777777" w:rsidR="00F52584" w:rsidRPr="00F52584" w:rsidRDefault="00F52584" w:rsidP="00F52584">
      <w:pPr>
        <w:spacing w:after="0" w:line="360" w:lineRule="auto"/>
        <w:rPr>
          <w:ins w:id="10" w:author="Φλούδα Χριστίνα" w:date="2019-01-29T11:02:00Z"/>
          <w:rFonts w:eastAsia="Times New Roman"/>
          <w:szCs w:val="24"/>
          <w:lang w:eastAsia="en-US"/>
        </w:rPr>
      </w:pPr>
      <w:ins w:id="11" w:author="Φλούδα Χριστίνα" w:date="2019-01-29T11:02:00Z">
        <w:r w:rsidRPr="00F52584">
          <w:rPr>
            <w:rFonts w:eastAsia="Times New Roman"/>
            <w:szCs w:val="24"/>
            <w:lang w:eastAsia="en-US"/>
          </w:rPr>
          <w:t>ΣΥΝΟΔΟΣ Δ΄</w:t>
        </w:r>
      </w:ins>
    </w:p>
    <w:p w14:paraId="32A528B4" w14:textId="77777777" w:rsidR="00F52584" w:rsidRPr="00F52584" w:rsidRDefault="00F52584" w:rsidP="00F52584">
      <w:pPr>
        <w:spacing w:after="0" w:line="360" w:lineRule="auto"/>
        <w:rPr>
          <w:ins w:id="12" w:author="Φλούδα Χριστίνα" w:date="2019-01-29T11:02:00Z"/>
          <w:rFonts w:eastAsia="Times New Roman"/>
          <w:szCs w:val="24"/>
          <w:lang w:eastAsia="en-US"/>
        </w:rPr>
      </w:pPr>
    </w:p>
    <w:p w14:paraId="05175C5C" w14:textId="77777777" w:rsidR="00F52584" w:rsidRPr="00F52584" w:rsidRDefault="00F52584" w:rsidP="00F52584">
      <w:pPr>
        <w:spacing w:after="0" w:line="360" w:lineRule="auto"/>
        <w:rPr>
          <w:ins w:id="13" w:author="Φλούδα Χριστίνα" w:date="2019-01-29T11:02:00Z"/>
          <w:rFonts w:eastAsia="Times New Roman"/>
          <w:szCs w:val="24"/>
          <w:lang w:eastAsia="en-US"/>
        </w:rPr>
      </w:pPr>
      <w:ins w:id="14" w:author="Φλούδα Χριστίνα" w:date="2019-01-29T11:02:00Z">
        <w:r w:rsidRPr="00F52584">
          <w:rPr>
            <w:rFonts w:eastAsia="Times New Roman"/>
            <w:szCs w:val="24"/>
            <w:lang w:eastAsia="en-US"/>
          </w:rPr>
          <w:t>ΣΥΝΕΔΡΙΑΣΗ ΝΘ΄</w:t>
        </w:r>
      </w:ins>
    </w:p>
    <w:p w14:paraId="6C3ED62A" w14:textId="77777777" w:rsidR="00F52584" w:rsidRPr="00F52584" w:rsidRDefault="00F52584" w:rsidP="00F52584">
      <w:pPr>
        <w:spacing w:after="0" w:line="360" w:lineRule="auto"/>
        <w:rPr>
          <w:ins w:id="15" w:author="Φλούδα Χριστίνα" w:date="2019-01-29T11:02:00Z"/>
          <w:rFonts w:eastAsia="Times New Roman"/>
          <w:szCs w:val="24"/>
          <w:lang w:eastAsia="en-US"/>
        </w:rPr>
      </w:pPr>
      <w:ins w:id="16" w:author="Φλούδα Χριστίνα" w:date="2019-01-29T11:02:00Z">
        <w:r w:rsidRPr="00F52584">
          <w:rPr>
            <w:rFonts w:eastAsia="Times New Roman"/>
            <w:szCs w:val="24"/>
            <w:lang w:eastAsia="en-US"/>
          </w:rPr>
          <w:t>Δευτέρα  21 Ιανουαρίου 2019 (Απόγευμα)</w:t>
        </w:r>
      </w:ins>
    </w:p>
    <w:p w14:paraId="41AAF18F" w14:textId="77777777" w:rsidR="00F52584" w:rsidRPr="00F52584" w:rsidRDefault="00F52584" w:rsidP="00F52584">
      <w:pPr>
        <w:spacing w:after="0" w:line="360" w:lineRule="auto"/>
        <w:rPr>
          <w:ins w:id="17" w:author="Φλούδα Χριστίνα" w:date="2019-01-29T11:02:00Z"/>
          <w:rFonts w:eastAsia="Times New Roman"/>
          <w:szCs w:val="24"/>
          <w:lang w:eastAsia="en-US"/>
        </w:rPr>
      </w:pPr>
    </w:p>
    <w:p w14:paraId="5601CECB" w14:textId="77777777" w:rsidR="00F52584" w:rsidRPr="00F52584" w:rsidRDefault="00F52584" w:rsidP="00F52584">
      <w:pPr>
        <w:spacing w:after="0" w:line="360" w:lineRule="auto"/>
        <w:rPr>
          <w:ins w:id="18" w:author="Φλούδα Χριστίνα" w:date="2019-01-29T11:02:00Z"/>
          <w:rFonts w:eastAsia="Times New Roman"/>
          <w:szCs w:val="24"/>
          <w:lang w:eastAsia="en-US"/>
        </w:rPr>
      </w:pPr>
      <w:ins w:id="19" w:author="Φλούδα Χριστίνα" w:date="2019-01-29T11:02:00Z">
        <w:r w:rsidRPr="00F52584">
          <w:rPr>
            <w:rFonts w:eastAsia="Times New Roman"/>
            <w:szCs w:val="24"/>
            <w:lang w:eastAsia="en-US"/>
          </w:rPr>
          <w:t>ΘΕΜΑΤΑ</w:t>
        </w:r>
      </w:ins>
    </w:p>
    <w:p w14:paraId="1E672567" w14:textId="77777777" w:rsidR="00F52584" w:rsidRPr="00F52584" w:rsidRDefault="00F52584" w:rsidP="00F52584">
      <w:pPr>
        <w:spacing w:after="0" w:line="360" w:lineRule="auto"/>
        <w:rPr>
          <w:ins w:id="20" w:author="Φλούδα Χριστίνα" w:date="2019-01-29T11:02:00Z"/>
          <w:rFonts w:eastAsia="Times New Roman"/>
          <w:szCs w:val="24"/>
          <w:lang w:eastAsia="en-US"/>
        </w:rPr>
      </w:pPr>
      <w:ins w:id="21" w:author="Φλούδα Χριστίνα" w:date="2019-01-29T11:02:00Z">
        <w:r w:rsidRPr="00F52584">
          <w:rPr>
            <w:rFonts w:eastAsia="Times New Roman"/>
            <w:szCs w:val="24"/>
            <w:lang w:eastAsia="en-US"/>
          </w:rPr>
          <w:t xml:space="preserve"> </w:t>
        </w:r>
        <w:r w:rsidRPr="00F52584">
          <w:rPr>
            <w:rFonts w:eastAsia="Times New Roman"/>
            <w:szCs w:val="24"/>
            <w:lang w:eastAsia="en-US"/>
          </w:rPr>
          <w:br/>
          <w:t xml:space="preserve">Α. ΕΙΔΙΚΑ ΘΕΜΑΤΑ </w:t>
        </w:r>
        <w:r w:rsidRPr="00F52584">
          <w:rPr>
            <w:rFonts w:eastAsia="Times New Roman"/>
            <w:szCs w:val="24"/>
            <w:lang w:eastAsia="en-US"/>
          </w:rPr>
          <w:br/>
          <w:t xml:space="preserve">1. Ανακοινώνεται ότι τη συνεδρίαση παρακολουθούν πρόσκοποι από το 15ο και 24ο Σύστημα Προσκόπων Κολωνού, σελ. </w:t>
        </w:r>
        <w:r w:rsidRPr="00F52584">
          <w:rPr>
            <w:rFonts w:eastAsia="Times New Roman"/>
            <w:szCs w:val="24"/>
            <w:lang w:eastAsia="en-US"/>
          </w:rPr>
          <w:br/>
          <w:t xml:space="preserve">2. Ανακοινώνεται επιστολή του Βουλευτή κ. Γ. </w:t>
        </w:r>
        <w:proofErr w:type="spellStart"/>
        <w:r w:rsidRPr="00F52584">
          <w:rPr>
            <w:rFonts w:eastAsia="Times New Roman"/>
            <w:szCs w:val="24"/>
            <w:lang w:eastAsia="en-US"/>
          </w:rPr>
          <w:t>Αμυρά</w:t>
        </w:r>
        <w:proofErr w:type="spellEnd"/>
        <w:r w:rsidRPr="00F52584">
          <w:rPr>
            <w:rFonts w:eastAsia="Times New Roman"/>
            <w:szCs w:val="24"/>
            <w:lang w:eastAsia="en-US"/>
          </w:rPr>
          <w:t xml:space="preserve"> προς τον Πρόεδρο της Βουλής κ. Νικόλαο </w:t>
        </w:r>
        <w:proofErr w:type="spellStart"/>
        <w:r w:rsidRPr="00F52584">
          <w:rPr>
            <w:rFonts w:eastAsia="Times New Roman"/>
            <w:szCs w:val="24"/>
            <w:lang w:eastAsia="en-US"/>
          </w:rPr>
          <w:t>Βούτση</w:t>
        </w:r>
        <w:proofErr w:type="spellEnd"/>
        <w:r w:rsidRPr="00F52584">
          <w:rPr>
            <w:rFonts w:eastAsia="Times New Roman"/>
            <w:szCs w:val="24"/>
            <w:lang w:eastAsia="en-US"/>
          </w:rPr>
          <w:t xml:space="preserve">, με την οποία ενημερώνει ότι αποχωρεί από την Κοινοβουλευτική Ομάδα του Ποταμιού και θα ασκεί τα καθήκοντά του ως ανεξάρτητος Βουλευτής, σελ. </w:t>
        </w:r>
        <w:r w:rsidRPr="00F52584">
          <w:rPr>
            <w:rFonts w:eastAsia="Times New Roman"/>
            <w:szCs w:val="24"/>
            <w:lang w:eastAsia="en-US"/>
          </w:rPr>
          <w:br/>
          <w:t xml:space="preserve">3. Ανακοινώνεται επιστολή του Προέδρου της Κοινοβουλευτικής Ομάδας των Ανεξάρτητων Ελλήνων κ. Πάνου Καμμένου προς τον Πρόεδρο της Βουλής κ. Νικόλαο </w:t>
        </w:r>
        <w:proofErr w:type="spellStart"/>
        <w:r w:rsidRPr="00F52584">
          <w:rPr>
            <w:rFonts w:eastAsia="Times New Roman"/>
            <w:szCs w:val="24"/>
            <w:lang w:eastAsia="en-US"/>
          </w:rPr>
          <w:t>Βούτση</w:t>
        </w:r>
        <w:proofErr w:type="spellEnd"/>
        <w:r w:rsidRPr="00F52584">
          <w:rPr>
            <w:rFonts w:eastAsia="Times New Roman"/>
            <w:szCs w:val="24"/>
            <w:lang w:eastAsia="en-US"/>
          </w:rPr>
          <w:t xml:space="preserve">, με την οποία γνωστοποιεί ότι ορίζεται ως Γραμματέας της Κοινοβουλευτικής Ομάδας των Ανεξάρτητων Ελλήνων-Εθνική Πατριωτική Δημοκρατική Συμμαχία, κατά τη Δ' Σύνοδο της ΙΖ' Κοινοβουλευτικής Περιόδου, η κα Μαρία Κόλλια-Τσαρουχά, σελ. </w:t>
        </w:r>
        <w:r w:rsidRPr="00F52584">
          <w:rPr>
            <w:rFonts w:eastAsia="Times New Roman"/>
            <w:szCs w:val="24"/>
            <w:lang w:eastAsia="en-US"/>
          </w:rPr>
          <w:br/>
          <w:t xml:space="preserve">4. Ανακοινώνεται επιστολή του Προέδρου της Κοινοβουλευτικής Ομάδας της Δημοκρατικής Συμπαράταξης κ. Φωτεινής Γεννηματά, με την οποία γνωστοποιεί ότι ο Βουλευτής Επικρατείας κ. Αθανάσιος Θεοχαρόπουλος από σήμερα δεν ανήκει στην Κοινοβουλευτική Ομάδα, σελ. </w:t>
        </w:r>
        <w:r w:rsidRPr="00F52584">
          <w:rPr>
            <w:rFonts w:eastAsia="Times New Roman"/>
            <w:szCs w:val="24"/>
            <w:lang w:eastAsia="en-US"/>
          </w:rPr>
          <w:br/>
          <w:t xml:space="preserve">5. Επί διαδικαστικού θέματος, σελ. </w:t>
        </w:r>
        <w:r w:rsidRPr="00F52584">
          <w:rPr>
            <w:rFonts w:eastAsia="Times New Roman"/>
            <w:szCs w:val="24"/>
            <w:lang w:eastAsia="en-US"/>
          </w:rPr>
          <w:br/>
          <w:t xml:space="preserve"> </w:t>
        </w:r>
        <w:r w:rsidRPr="00F52584">
          <w:rPr>
            <w:rFonts w:eastAsia="Times New Roman"/>
            <w:szCs w:val="24"/>
            <w:lang w:eastAsia="en-US"/>
          </w:rPr>
          <w:br/>
          <w:t xml:space="preserve">Β. ΚΟΙΝΟΒΟΥΛΕΥΤΙΚΟΣ ΕΛΕΓΧΟΣ </w:t>
        </w:r>
        <w:r w:rsidRPr="00F52584">
          <w:rPr>
            <w:rFonts w:eastAsia="Times New Roman"/>
            <w:szCs w:val="24"/>
            <w:lang w:eastAsia="en-US"/>
          </w:rPr>
          <w:br/>
          <w:t>Συζήτηση επικαίρων ερωτήσεων:</w:t>
        </w:r>
        <w:r w:rsidRPr="00F52584">
          <w:rPr>
            <w:rFonts w:eastAsia="Times New Roman"/>
            <w:szCs w:val="24"/>
            <w:lang w:eastAsia="en-US"/>
          </w:rPr>
          <w:br/>
          <w:t xml:space="preserve">   α) Προς τον Υπουργό Υγείας:</w:t>
        </w:r>
        <w:r w:rsidRPr="00F52584">
          <w:rPr>
            <w:rFonts w:eastAsia="Times New Roman"/>
            <w:szCs w:val="24"/>
            <w:lang w:eastAsia="en-US"/>
          </w:rPr>
          <w:br/>
          <w:t xml:space="preserve">  i. με θέμα: "Πρωτοφανής αύξηση των κρουσμάτων και θυμάτων από τον ιό του Δυτικού Νείλου", σελ. </w:t>
        </w:r>
        <w:r w:rsidRPr="00F52584">
          <w:rPr>
            <w:rFonts w:eastAsia="Times New Roman"/>
            <w:szCs w:val="24"/>
            <w:lang w:eastAsia="en-US"/>
          </w:rPr>
          <w:br/>
          <w:t xml:space="preserve">  </w:t>
        </w:r>
        <w:proofErr w:type="spellStart"/>
        <w:r w:rsidRPr="00F52584">
          <w:rPr>
            <w:rFonts w:eastAsia="Times New Roman"/>
            <w:szCs w:val="24"/>
            <w:lang w:eastAsia="en-US"/>
          </w:rPr>
          <w:t>ii</w:t>
        </w:r>
        <w:proofErr w:type="spellEnd"/>
        <w:r w:rsidRPr="00F52584">
          <w:rPr>
            <w:rFonts w:eastAsia="Times New Roman"/>
            <w:szCs w:val="24"/>
            <w:lang w:eastAsia="en-US"/>
          </w:rPr>
          <w:t>. με θέμα: "Ερασιτεχνισμός και προχειρότητα οδηγούν σε αποτυχία των Τοπικών Μονάδων Υγείας (</w:t>
        </w:r>
        <w:proofErr w:type="spellStart"/>
        <w:r w:rsidRPr="00F52584">
          <w:rPr>
            <w:rFonts w:eastAsia="Times New Roman"/>
            <w:szCs w:val="24"/>
            <w:lang w:eastAsia="en-US"/>
          </w:rPr>
          <w:t>ΤοΜΥ</w:t>
        </w:r>
        <w:proofErr w:type="spellEnd"/>
        <w:r w:rsidRPr="00F52584">
          <w:rPr>
            <w:rFonts w:eastAsia="Times New Roman"/>
            <w:szCs w:val="24"/>
            <w:lang w:eastAsia="en-US"/>
          </w:rPr>
          <w:t xml:space="preserve">)", σελ. </w:t>
        </w:r>
        <w:r w:rsidRPr="00F52584">
          <w:rPr>
            <w:rFonts w:eastAsia="Times New Roman"/>
            <w:szCs w:val="24"/>
            <w:lang w:eastAsia="en-US"/>
          </w:rPr>
          <w:br/>
          <w:t xml:space="preserve">   β) Προς τον Υπουργό Οικονομικών, με θέμα: "Θα προστατεύσει τελικά το κράτος τους συμπολίτες μας ιδιοκτήτες κατοικιών, που ταλαιπωρούνται από άδικες διεκδικήσεις του Δημοσίου, οι οποίες προβάλλονται μέσω της </w:t>
        </w:r>
        <w:proofErr w:type="spellStart"/>
        <w:r w:rsidRPr="00F52584">
          <w:rPr>
            <w:rFonts w:eastAsia="Times New Roman"/>
            <w:szCs w:val="24"/>
            <w:lang w:eastAsia="en-US"/>
          </w:rPr>
          <w:t>κτηματογράφησης</w:t>
        </w:r>
        <w:proofErr w:type="spellEnd"/>
        <w:r w:rsidRPr="00F52584">
          <w:rPr>
            <w:rFonts w:eastAsia="Times New Roman"/>
            <w:szCs w:val="24"/>
            <w:lang w:eastAsia="en-US"/>
          </w:rPr>
          <w:t xml:space="preserve">;", σελ. </w:t>
        </w:r>
        <w:r w:rsidRPr="00F52584">
          <w:rPr>
            <w:rFonts w:eastAsia="Times New Roman"/>
            <w:szCs w:val="24"/>
            <w:lang w:eastAsia="en-US"/>
          </w:rPr>
          <w:br/>
          <w:t xml:space="preserve">   γ) Προς τον Υπουργό Δικαιοσύνης, Διαφάνειας και Ανθρωπίνων Δικαιωμάτων, με θέμα: "Πρόβλημα στέγασης υπηρεσιών δικαστικού μεγάρου Πειραιά", σελ. </w:t>
        </w:r>
        <w:r w:rsidRPr="00F52584">
          <w:rPr>
            <w:rFonts w:eastAsia="Times New Roman"/>
            <w:szCs w:val="24"/>
            <w:lang w:eastAsia="en-US"/>
          </w:rPr>
          <w:br/>
          <w:t xml:space="preserve"> </w:t>
        </w:r>
        <w:r w:rsidRPr="00F52584">
          <w:rPr>
            <w:rFonts w:eastAsia="Times New Roman"/>
            <w:szCs w:val="24"/>
            <w:lang w:eastAsia="en-US"/>
          </w:rPr>
          <w:br/>
          <w:t xml:space="preserve">Γ. ΝΟΜΟΘΕΤΙΚΗ ΕΡΓΑΣΙΑ </w:t>
        </w:r>
        <w:r w:rsidRPr="00F52584">
          <w:rPr>
            <w:rFonts w:eastAsia="Times New Roman"/>
            <w:szCs w:val="24"/>
            <w:lang w:eastAsia="en-US"/>
          </w:rPr>
          <w:br/>
          <w:t>Κατάθεση σχεδίου νόμου:</w:t>
        </w:r>
      </w:ins>
    </w:p>
    <w:p w14:paraId="7612AA38" w14:textId="77777777" w:rsidR="00F52584" w:rsidRPr="00F52584" w:rsidRDefault="00F52584" w:rsidP="00F52584">
      <w:pPr>
        <w:spacing w:after="0" w:line="360" w:lineRule="auto"/>
        <w:rPr>
          <w:ins w:id="22" w:author="Φλούδα Χριστίνα" w:date="2019-01-29T11:02:00Z"/>
          <w:rFonts w:eastAsia="Times New Roman"/>
          <w:szCs w:val="24"/>
          <w:lang w:eastAsia="en-US"/>
        </w:rPr>
      </w:pPr>
      <w:ins w:id="23" w:author="Φλούδα Χριστίνα" w:date="2019-01-29T11:02:00Z">
        <w:r w:rsidRPr="00F52584">
          <w:rPr>
            <w:rFonts w:eastAsia="Times New Roman"/>
            <w:szCs w:val="24"/>
            <w:lang w:eastAsia="en-US"/>
          </w:rPr>
          <w:t xml:space="preserve">Ο Πρωθυπουργός και Υπουργός Εξωτερικών, ο Αντιπρόεδρος της Κυβέρνησης και Υπουργός Οικονομίας και Ανάπτυξης, οι Υπουργοί Εσωτερικών, Ψηφιακής Πολιτικής, Τηλεπικοινωνιών και Ενημέρωσης, Εθνικής  Άμυνας, Παιδείας,  Έρευνας και Θρησκευμάτων, Προστασίας του Πολίτη, Δικαιοσύνης, Διαφάνειας και Ανθρωπίνων Δικαιωμάτων, Οικονομικών, Υγείας, Πολιτισμού και Αθλητισμού, Περιβάλλοντος και Ενέργειας, Υποδομών και Μεταφορών, Ναυτιλίας και Νησιωτικής Πολιτικής, Αγροτικής Ανάπτυξης και Τροφίμων, Τουρισμού, οι Αναπληρωτές Υπουργοί Παιδείας,  Έρευνας και Θρησκευμάτων, Εξωτερικών, Περιβάλλοντος και Ενέργειας και οι Υφυπουργοί Παιδείας,  Έρευνας και Θρησκευμάτων και Πολιτισμού και Αθλητισμού κατέθεσαν στις 19-1-2019 σχέδιο νόμου: «Κύρωση της Τελικής Συμφωνίας για την Επίλυση των Διαφορών οι οποίες περιγράφονται στις Αποφάσεις του Συμβουλίου Ασφαλείας των Ηνωμένων Εθνών 817 (1993) και 845 (1993), τη Λήξη της Ενδιάμεσης Συμφωνίας του 1995 και την Εδραίωση Στρατηγικής Εταιρικής Σχέσης μεταξύ των Μερών», σελ. </w:t>
        </w:r>
      </w:ins>
    </w:p>
    <w:p w14:paraId="45192353" w14:textId="77777777" w:rsidR="00F52584" w:rsidRPr="00F52584" w:rsidRDefault="00F52584" w:rsidP="00F52584">
      <w:pPr>
        <w:spacing w:after="0" w:line="360" w:lineRule="auto"/>
        <w:rPr>
          <w:ins w:id="24" w:author="Φλούδα Χριστίνα" w:date="2019-01-29T11:02:00Z"/>
          <w:rFonts w:eastAsia="Times New Roman"/>
          <w:szCs w:val="24"/>
          <w:lang w:eastAsia="en-US"/>
        </w:rPr>
      </w:pPr>
    </w:p>
    <w:p w14:paraId="706D0017" w14:textId="77777777" w:rsidR="00F52584" w:rsidRPr="00F52584" w:rsidRDefault="00F52584" w:rsidP="00F52584">
      <w:pPr>
        <w:spacing w:after="0" w:line="360" w:lineRule="auto"/>
        <w:rPr>
          <w:ins w:id="25" w:author="Φλούδα Χριστίνα" w:date="2019-01-29T11:02:00Z"/>
          <w:rFonts w:eastAsia="Times New Roman"/>
          <w:szCs w:val="24"/>
          <w:lang w:eastAsia="en-US"/>
        </w:rPr>
      </w:pPr>
    </w:p>
    <w:p w14:paraId="20A96380" w14:textId="77777777" w:rsidR="00F52584" w:rsidRPr="00F52584" w:rsidRDefault="00F52584" w:rsidP="00F52584">
      <w:pPr>
        <w:spacing w:after="0" w:line="360" w:lineRule="auto"/>
        <w:rPr>
          <w:ins w:id="26" w:author="Φλούδα Χριστίνα" w:date="2019-01-29T11:02:00Z"/>
          <w:rFonts w:eastAsia="Times New Roman"/>
          <w:szCs w:val="24"/>
          <w:lang w:eastAsia="en-US"/>
        </w:rPr>
      </w:pPr>
      <w:ins w:id="27" w:author="Φλούδα Χριστίνα" w:date="2019-01-29T11:02:00Z">
        <w:r w:rsidRPr="00F52584">
          <w:rPr>
            <w:rFonts w:eastAsia="Times New Roman"/>
            <w:szCs w:val="24"/>
            <w:lang w:eastAsia="en-US"/>
          </w:rPr>
          <w:t xml:space="preserve">ΠΡΟΕΔΡΕΥΩΝ </w:t>
        </w:r>
      </w:ins>
    </w:p>
    <w:p w14:paraId="1D5AE3C5" w14:textId="77777777" w:rsidR="00F52584" w:rsidRPr="00F52584" w:rsidRDefault="00F52584" w:rsidP="00F52584">
      <w:pPr>
        <w:spacing w:after="0" w:line="360" w:lineRule="auto"/>
        <w:rPr>
          <w:ins w:id="28" w:author="Φλούδα Χριστίνα" w:date="2019-01-29T11:02:00Z"/>
          <w:rFonts w:eastAsia="Times New Roman"/>
          <w:szCs w:val="24"/>
          <w:lang w:eastAsia="en-US"/>
        </w:rPr>
      </w:pPr>
    </w:p>
    <w:p w14:paraId="42E0ADDF" w14:textId="77777777" w:rsidR="00F52584" w:rsidRPr="00F52584" w:rsidRDefault="00F52584" w:rsidP="00F52584">
      <w:pPr>
        <w:spacing w:after="0" w:line="360" w:lineRule="auto"/>
        <w:rPr>
          <w:ins w:id="29" w:author="Φλούδα Χριστίνα" w:date="2019-01-29T11:02:00Z"/>
          <w:rFonts w:eastAsia="Times New Roman"/>
          <w:szCs w:val="24"/>
          <w:lang w:eastAsia="en-US"/>
        </w:rPr>
      </w:pPr>
      <w:ins w:id="30" w:author="Φλούδα Χριστίνα" w:date="2019-01-29T11:02:00Z">
        <w:r w:rsidRPr="00F52584">
          <w:rPr>
            <w:rFonts w:eastAsia="Times New Roman"/>
            <w:szCs w:val="24"/>
            <w:lang w:eastAsia="en-US"/>
          </w:rPr>
          <w:t>ΓΕΩΡΓΙΑΔΗΣ  Μ., σελ.</w:t>
        </w:r>
      </w:ins>
    </w:p>
    <w:p w14:paraId="407B0B6B" w14:textId="77777777" w:rsidR="00F52584" w:rsidRPr="00F52584" w:rsidRDefault="00F52584" w:rsidP="00F52584">
      <w:pPr>
        <w:spacing w:after="0" w:line="360" w:lineRule="auto"/>
        <w:rPr>
          <w:ins w:id="31" w:author="Φλούδα Χριστίνα" w:date="2019-01-29T11:02:00Z"/>
          <w:rFonts w:eastAsia="Times New Roman"/>
          <w:szCs w:val="24"/>
          <w:lang w:eastAsia="en-US"/>
        </w:rPr>
      </w:pPr>
      <w:ins w:id="32" w:author="Φλούδα Χριστίνα" w:date="2019-01-29T11:02:00Z">
        <w:r w:rsidRPr="00F52584">
          <w:rPr>
            <w:rFonts w:eastAsia="Times New Roman"/>
            <w:szCs w:val="24"/>
            <w:lang w:eastAsia="en-US"/>
          </w:rPr>
          <w:br/>
        </w:r>
      </w:ins>
    </w:p>
    <w:p w14:paraId="4B71E5AE" w14:textId="77777777" w:rsidR="00F52584" w:rsidRPr="00F52584" w:rsidRDefault="00F52584" w:rsidP="00F52584">
      <w:pPr>
        <w:spacing w:after="0" w:line="360" w:lineRule="auto"/>
        <w:rPr>
          <w:ins w:id="33" w:author="Φλούδα Χριστίνα" w:date="2019-01-29T11:02:00Z"/>
          <w:rFonts w:eastAsia="Times New Roman"/>
          <w:szCs w:val="24"/>
          <w:lang w:eastAsia="en-US"/>
        </w:rPr>
      </w:pPr>
      <w:ins w:id="34" w:author="Φλούδα Χριστίνα" w:date="2019-01-29T11:02:00Z">
        <w:r w:rsidRPr="00F52584">
          <w:rPr>
            <w:rFonts w:eastAsia="Times New Roman"/>
            <w:szCs w:val="24"/>
            <w:lang w:eastAsia="en-US"/>
          </w:rPr>
          <w:t>ΟΜΙΛΗΤΕΣ</w:t>
        </w:r>
      </w:ins>
    </w:p>
    <w:p w14:paraId="7A006D89" w14:textId="6B852DEF" w:rsidR="00F52584" w:rsidRDefault="00F52584" w:rsidP="00F52584">
      <w:pPr>
        <w:spacing w:line="600" w:lineRule="auto"/>
        <w:ind w:firstLine="720"/>
        <w:jc w:val="center"/>
        <w:rPr>
          <w:ins w:id="35" w:author="Φλούδα Χριστίνα" w:date="2019-01-29T11:02:00Z"/>
          <w:rFonts w:eastAsia="Times New Roman"/>
          <w:szCs w:val="24"/>
        </w:rPr>
      </w:pPr>
      <w:ins w:id="36" w:author="Φλούδα Χριστίνα" w:date="2019-01-29T11:02:00Z">
        <w:r w:rsidRPr="00F52584">
          <w:rPr>
            <w:rFonts w:eastAsia="Times New Roman"/>
            <w:szCs w:val="24"/>
            <w:lang w:eastAsia="en-US"/>
          </w:rPr>
          <w:br/>
          <w:t>Α. Επί διαδικαστικού θέματος:</w:t>
        </w:r>
        <w:r w:rsidRPr="00F52584">
          <w:rPr>
            <w:rFonts w:eastAsia="Times New Roman"/>
            <w:szCs w:val="24"/>
            <w:lang w:eastAsia="en-US"/>
          </w:rPr>
          <w:br/>
          <w:t>ΓΕΩΡΓΙΑΔΗΣ Σ. , σελ.</w:t>
        </w:r>
        <w:r w:rsidRPr="00F52584">
          <w:rPr>
            <w:rFonts w:eastAsia="Times New Roman"/>
            <w:szCs w:val="24"/>
            <w:lang w:eastAsia="en-US"/>
          </w:rPr>
          <w:br/>
          <w:t>ΚΥΡΙΑΖΙΔΗΣ Δ. , σελ.</w:t>
        </w:r>
        <w:r w:rsidRPr="00F52584">
          <w:rPr>
            <w:rFonts w:eastAsia="Times New Roman"/>
            <w:szCs w:val="24"/>
            <w:lang w:eastAsia="en-US"/>
          </w:rPr>
          <w:br/>
        </w:r>
        <w:r w:rsidRPr="00F52584">
          <w:rPr>
            <w:rFonts w:eastAsia="Times New Roman"/>
            <w:szCs w:val="24"/>
            <w:lang w:eastAsia="en-US"/>
          </w:rPr>
          <w:br/>
          <w:t>Β. Επί των επικαίρων ερωτήσεων:</w:t>
        </w:r>
        <w:r w:rsidRPr="00F52584">
          <w:rPr>
            <w:rFonts w:eastAsia="Times New Roman"/>
            <w:szCs w:val="24"/>
            <w:lang w:eastAsia="en-US"/>
          </w:rPr>
          <w:br/>
          <w:t>ΚΑΛΟΓΗΡΟΥ Μ. , σελ.</w:t>
        </w:r>
        <w:r w:rsidRPr="00F52584">
          <w:rPr>
            <w:rFonts w:eastAsia="Times New Roman"/>
            <w:szCs w:val="24"/>
            <w:lang w:eastAsia="en-US"/>
          </w:rPr>
          <w:br/>
          <w:t>ΚΑΡΡΑΣ Γ. , σελ.</w:t>
        </w:r>
        <w:r w:rsidRPr="00F52584">
          <w:rPr>
            <w:rFonts w:eastAsia="Times New Roman"/>
            <w:szCs w:val="24"/>
            <w:lang w:eastAsia="en-US"/>
          </w:rPr>
          <w:br/>
          <w:t>ΚΡΕΜΑΣΤΙΝΟΣ Δ. , σελ.</w:t>
        </w:r>
        <w:r w:rsidRPr="00F52584">
          <w:rPr>
            <w:rFonts w:eastAsia="Times New Roman"/>
            <w:szCs w:val="24"/>
            <w:lang w:eastAsia="en-US"/>
          </w:rPr>
          <w:br/>
          <w:t>ΜΠΑΡΓΙΩΤΑΣ Κ. , σελ.</w:t>
        </w:r>
        <w:r w:rsidRPr="00F52584">
          <w:rPr>
            <w:rFonts w:eastAsia="Times New Roman"/>
            <w:szCs w:val="24"/>
            <w:lang w:eastAsia="en-US"/>
          </w:rPr>
          <w:br/>
          <w:t>ΞΑΝΘΟΣ Α. , σελ.</w:t>
        </w:r>
        <w:r w:rsidRPr="00F52584">
          <w:rPr>
            <w:rFonts w:eastAsia="Times New Roman"/>
            <w:szCs w:val="24"/>
            <w:lang w:eastAsia="en-US"/>
          </w:rPr>
          <w:br/>
          <w:t>ΠΑΠΑΝΑΤΣΙΟΥ Α. , σελ.</w:t>
        </w:r>
        <w:r w:rsidRPr="00F52584">
          <w:rPr>
            <w:rFonts w:eastAsia="Times New Roman"/>
            <w:szCs w:val="24"/>
            <w:lang w:eastAsia="en-US"/>
          </w:rPr>
          <w:br/>
          <w:t>ΣΤΑΜΑΤΑΚΗ Ε. , σελ.</w:t>
        </w:r>
        <w:r w:rsidRPr="00F52584">
          <w:rPr>
            <w:rFonts w:eastAsia="Times New Roman"/>
            <w:szCs w:val="24"/>
            <w:lang w:eastAsia="en-US"/>
          </w:rPr>
          <w:br/>
          <w:t>ΦΩΤΗΛΑΣ Ι. , σελ.</w:t>
        </w:r>
        <w:r w:rsidRPr="00F52584">
          <w:rPr>
            <w:rFonts w:eastAsia="Times New Roman"/>
            <w:szCs w:val="24"/>
            <w:lang w:eastAsia="en-US"/>
          </w:rPr>
          <w:br/>
        </w:r>
      </w:ins>
    </w:p>
    <w:p w14:paraId="714544EE" w14:textId="279E2BBB" w:rsidR="00720170" w:rsidRDefault="00F52584">
      <w:pPr>
        <w:spacing w:line="600" w:lineRule="auto"/>
        <w:ind w:firstLine="720"/>
        <w:jc w:val="center"/>
        <w:rPr>
          <w:rFonts w:eastAsia="Times New Roman"/>
          <w:szCs w:val="24"/>
        </w:rPr>
      </w:pPr>
      <w:r w:rsidRPr="005D4860">
        <w:rPr>
          <w:rFonts w:eastAsia="Times New Roman"/>
          <w:szCs w:val="24"/>
        </w:rPr>
        <w:t>ΠΡΑΚΤΙΚΑ ΒΟΥΛΗΣ</w:t>
      </w:r>
    </w:p>
    <w:p w14:paraId="714544EF" w14:textId="77777777" w:rsidR="00720170" w:rsidRDefault="00F52584">
      <w:pPr>
        <w:spacing w:line="600" w:lineRule="auto"/>
        <w:ind w:firstLine="720"/>
        <w:jc w:val="center"/>
        <w:rPr>
          <w:rFonts w:eastAsia="Times New Roman"/>
          <w:szCs w:val="24"/>
        </w:rPr>
      </w:pPr>
      <w:r w:rsidRPr="005D4860">
        <w:rPr>
          <w:rFonts w:eastAsia="Times New Roman"/>
          <w:szCs w:val="24"/>
        </w:rPr>
        <w:t>Ι</w:t>
      </w:r>
      <w:r w:rsidRPr="005D4860">
        <w:rPr>
          <w:rFonts w:eastAsia="Times New Roman"/>
          <w:szCs w:val="24"/>
        </w:rPr>
        <w:t>Ζ΄ ΠΕΡΙΟΔΟΣ</w:t>
      </w:r>
    </w:p>
    <w:p w14:paraId="714544F0" w14:textId="77777777" w:rsidR="00720170" w:rsidRDefault="00F52584">
      <w:pPr>
        <w:spacing w:line="600" w:lineRule="auto"/>
        <w:ind w:firstLine="720"/>
        <w:jc w:val="center"/>
        <w:rPr>
          <w:rFonts w:eastAsia="Times New Roman"/>
          <w:szCs w:val="24"/>
        </w:rPr>
      </w:pPr>
      <w:r w:rsidRPr="005D4860">
        <w:rPr>
          <w:rFonts w:eastAsia="Times New Roman"/>
          <w:szCs w:val="24"/>
        </w:rPr>
        <w:t>ΠΡΟΕΔΡΕΥΟΜΕΝΗΣ ΚΟΙΝΟΒΟΥΛΕΥΤΙΚΗΣ ΔΗΜΟΚΡΑΤΙΑΣ</w:t>
      </w:r>
    </w:p>
    <w:p w14:paraId="714544F1" w14:textId="77777777" w:rsidR="00720170" w:rsidRDefault="00F52584">
      <w:pPr>
        <w:spacing w:line="600" w:lineRule="auto"/>
        <w:ind w:firstLine="720"/>
        <w:jc w:val="center"/>
        <w:rPr>
          <w:rFonts w:eastAsia="Times New Roman"/>
          <w:szCs w:val="24"/>
        </w:rPr>
      </w:pPr>
      <w:r w:rsidRPr="005D4860">
        <w:rPr>
          <w:rFonts w:eastAsia="Times New Roman"/>
          <w:szCs w:val="24"/>
        </w:rPr>
        <w:t xml:space="preserve">ΣΥΝΟΔΟΣ </w:t>
      </w:r>
      <w:r>
        <w:rPr>
          <w:rFonts w:eastAsia="Times New Roman"/>
          <w:szCs w:val="24"/>
        </w:rPr>
        <w:t>Δ</w:t>
      </w:r>
      <w:r w:rsidRPr="005D4860">
        <w:rPr>
          <w:rFonts w:eastAsia="Times New Roman"/>
          <w:szCs w:val="24"/>
        </w:rPr>
        <w:t>΄</w:t>
      </w:r>
    </w:p>
    <w:p w14:paraId="714544F2" w14:textId="77777777" w:rsidR="00720170" w:rsidRDefault="00F52584">
      <w:pPr>
        <w:spacing w:line="600" w:lineRule="auto"/>
        <w:ind w:firstLine="720"/>
        <w:jc w:val="center"/>
        <w:rPr>
          <w:rFonts w:eastAsia="Times New Roman" w:cs="Times New Roman"/>
          <w:szCs w:val="24"/>
        </w:rPr>
      </w:pPr>
      <w:r w:rsidRPr="005D4860">
        <w:rPr>
          <w:rFonts w:eastAsia="Times New Roman" w:cs="Times New Roman"/>
          <w:szCs w:val="24"/>
        </w:rPr>
        <w:t>ΣΥΝΕΔΡΙΑΣΗ Ν</w:t>
      </w:r>
      <w:r>
        <w:rPr>
          <w:rFonts w:eastAsia="Times New Roman" w:cs="Times New Roman"/>
          <w:szCs w:val="24"/>
        </w:rPr>
        <w:t>Θ</w:t>
      </w:r>
      <w:r w:rsidRPr="005D4860">
        <w:rPr>
          <w:rFonts w:eastAsia="Times New Roman" w:cs="Times New Roman"/>
          <w:szCs w:val="24"/>
        </w:rPr>
        <w:t>΄</w:t>
      </w:r>
    </w:p>
    <w:p w14:paraId="714544F3" w14:textId="77777777" w:rsidR="00720170" w:rsidRDefault="00F52584">
      <w:pPr>
        <w:spacing w:line="600" w:lineRule="auto"/>
        <w:ind w:firstLine="720"/>
        <w:jc w:val="center"/>
        <w:rPr>
          <w:rFonts w:eastAsia="Times New Roman"/>
          <w:szCs w:val="24"/>
        </w:rPr>
      </w:pPr>
      <w:r>
        <w:rPr>
          <w:rFonts w:eastAsia="Times New Roman"/>
          <w:szCs w:val="24"/>
        </w:rPr>
        <w:t>Δευτέρα 21</w:t>
      </w:r>
      <w:r w:rsidRPr="005D4860">
        <w:rPr>
          <w:rFonts w:eastAsia="Times New Roman"/>
          <w:szCs w:val="24"/>
        </w:rPr>
        <w:t xml:space="preserve"> Ιανουαρίου 201</w:t>
      </w:r>
      <w:r>
        <w:rPr>
          <w:rFonts w:eastAsia="Times New Roman"/>
          <w:szCs w:val="24"/>
        </w:rPr>
        <w:t>9</w:t>
      </w:r>
    </w:p>
    <w:p w14:paraId="714544F4" w14:textId="77777777" w:rsidR="00720170" w:rsidRDefault="00F52584">
      <w:pPr>
        <w:spacing w:line="600" w:lineRule="auto"/>
        <w:ind w:firstLine="720"/>
        <w:jc w:val="both"/>
        <w:rPr>
          <w:rFonts w:eastAsia="Times New Roman"/>
          <w:szCs w:val="24"/>
        </w:rPr>
      </w:pPr>
      <w:r w:rsidRPr="005D4860">
        <w:rPr>
          <w:rFonts w:eastAsia="Times New Roman"/>
          <w:szCs w:val="24"/>
        </w:rPr>
        <w:t xml:space="preserve">Αθήνα, σήμερα στις </w:t>
      </w:r>
      <w:r>
        <w:rPr>
          <w:rFonts w:eastAsia="Times New Roman"/>
          <w:szCs w:val="24"/>
        </w:rPr>
        <w:t>2</w:t>
      </w:r>
      <w:r w:rsidRPr="005D4860">
        <w:rPr>
          <w:rFonts w:eastAsia="Times New Roman"/>
          <w:szCs w:val="24"/>
        </w:rPr>
        <w:t>1 Ιανουαρίου 201</w:t>
      </w:r>
      <w:r>
        <w:rPr>
          <w:rFonts w:eastAsia="Times New Roman"/>
          <w:szCs w:val="24"/>
        </w:rPr>
        <w:t>9</w:t>
      </w:r>
      <w:r w:rsidRPr="005D4860">
        <w:rPr>
          <w:rFonts w:eastAsia="Times New Roman"/>
          <w:szCs w:val="24"/>
        </w:rPr>
        <w:t xml:space="preserve">, ημέρα </w:t>
      </w:r>
      <w:r>
        <w:rPr>
          <w:rFonts w:eastAsia="Times New Roman"/>
          <w:szCs w:val="24"/>
        </w:rPr>
        <w:t>Δευτέρα</w:t>
      </w:r>
      <w:r w:rsidRPr="005D4860">
        <w:rPr>
          <w:rFonts w:eastAsia="Times New Roman"/>
          <w:szCs w:val="24"/>
        </w:rPr>
        <w:t xml:space="preserve"> και ώρα </w:t>
      </w:r>
      <w:r>
        <w:rPr>
          <w:rFonts w:eastAsia="Times New Roman"/>
          <w:szCs w:val="24"/>
        </w:rPr>
        <w:t>18.06</w:t>
      </w:r>
      <w:r>
        <w:rPr>
          <w:rFonts w:eastAsia="Times New Roman"/>
          <w:szCs w:val="24"/>
        </w:rPr>
        <w:t>,</w:t>
      </w:r>
      <w:r w:rsidRPr="005D486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Θ</w:t>
      </w:r>
      <w:r w:rsidRPr="005D4860">
        <w:rPr>
          <w:rFonts w:eastAsia="Times New Roman"/>
          <w:szCs w:val="24"/>
        </w:rPr>
        <w:t xml:space="preserve">΄ Αντιπροέδρου αυτής κ. </w:t>
      </w:r>
      <w:r w:rsidRPr="005C0717">
        <w:rPr>
          <w:rFonts w:eastAsia="Times New Roman"/>
          <w:b/>
          <w:szCs w:val="24"/>
        </w:rPr>
        <w:t>ΜΑΡΙΟΥ ΓΕΩΡΓΙΑΔΗ</w:t>
      </w:r>
      <w:r w:rsidRPr="005D4860">
        <w:rPr>
          <w:rFonts w:eastAsia="Times New Roman"/>
          <w:szCs w:val="24"/>
        </w:rPr>
        <w:t>.</w:t>
      </w:r>
    </w:p>
    <w:p w14:paraId="714544F5" w14:textId="77777777" w:rsidR="00720170" w:rsidRDefault="00F52584">
      <w:pPr>
        <w:spacing w:line="600" w:lineRule="auto"/>
        <w:ind w:firstLine="720"/>
        <w:jc w:val="both"/>
        <w:rPr>
          <w:rFonts w:eastAsia="Times New Roman" w:cs="Times New Roman"/>
          <w:szCs w:val="24"/>
        </w:rPr>
      </w:pPr>
      <w:r w:rsidRPr="002D4FF1">
        <w:rPr>
          <w:rFonts w:eastAsia="Times New Roman"/>
          <w:b/>
          <w:bCs/>
        </w:rPr>
        <w:t>ΠΡΟΕΔΡΕΥΩΝ (Μάριος Γεωργιάδης):</w:t>
      </w:r>
      <w:r>
        <w:rPr>
          <w:rFonts w:eastAsia="Times New Roman"/>
          <w:b/>
          <w:bCs/>
        </w:rPr>
        <w:t xml:space="preserve"> </w:t>
      </w:r>
      <w:r w:rsidRPr="005D4860">
        <w:rPr>
          <w:rFonts w:eastAsia="Times New Roman"/>
          <w:szCs w:val="24"/>
        </w:rPr>
        <w:t>Κυρίες και κύριοι συνάδελφοι, αρχίζει η συνεδρίαση.</w:t>
      </w:r>
    </w:p>
    <w:p w14:paraId="714544F6"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Πριν εισέλθ</w:t>
      </w:r>
      <w:r>
        <w:rPr>
          <w:rFonts w:eastAsia="Times New Roman" w:cs="Times New Roman"/>
          <w:szCs w:val="24"/>
        </w:rPr>
        <w:t>ουμε στη συζήτηση των επικαίρων ερωτήσεων, έχω την τιμή να ανακοινώσω προς το Σώμα τα εξής:</w:t>
      </w:r>
    </w:p>
    <w:p w14:paraId="714544F7"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lastRenderedPageBreak/>
        <w:t>Ο Πρωθυπουργός και Υπουργός Εξωτερικών, ο Αντιπρόεδρος της Κυβέρνησης και Υπουργός Οικονομίας και Ανάπτυξης, οι Υπουργοί Εσωτερικών, Ψηφιακής Πολιτικής, Τηλεπικοινω</w:t>
      </w:r>
      <w:r>
        <w:rPr>
          <w:rFonts w:eastAsia="Times New Roman" w:cs="Times New Roman"/>
          <w:szCs w:val="24"/>
        </w:rPr>
        <w:t>νιών και Ενημέρωσης, Εθνικής Άμυνας, Παιδείας, Έρευνας και Θρησκευμάτων, Προστασίας του Πολίτη, Δικαιοσύνης, Διαφάνειας και Ανθρωπίνων Δικαιωμάτων, Οικονομικών, Υγείας, Πολιτισμού και Αθλητισμού, Περιβάλλοντος και Ενέργειας, Υποδομών και Μεταφορών, Ναυτιλί</w:t>
      </w:r>
      <w:r>
        <w:rPr>
          <w:rFonts w:eastAsia="Times New Roman" w:cs="Times New Roman"/>
          <w:szCs w:val="24"/>
        </w:rPr>
        <w:t>ας και Νησιωτικής Πολιτικής, Αγροτικής Ανάπτυξης και Τροφίμων, Τουρισμού, οι Αναπληρωτές Υπουργοί Παιδείας, Έρευνας και Θρησκευμάτων, Εξωτερικών, Περιβάλλοντος και Ενέργειας και οι Υφυπουργοί Παιδείας, Έρευνας και Θρησκευμάτων και Πολιτισμού και Αθλητισμού</w:t>
      </w:r>
      <w:r>
        <w:rPr>
          <w:rFonts w:eastAsia="Times New Roman" w:cs="Times New Roman"/>
          <w:szCs w:val="24"/>
        </w:rPr>
        <w:t xml:space="preserve"> κατέθεσαν στις 19-1-2019 σχέδιο νόμου: «Κύρωση της Τελικής Συμφωνίας για την Επίλυση των Διαφορών οι οποίες περιγράφονται στις Αποφάσεις του Συμβουλίου Ασφαλείας των Ηνωμένων Εθνών 817 (1993) και 845 (1993), τη Λήξη της Ενδιάμεσης Συμφωνίας του 1995 και τ</w:t>
      </w:r>
      <w:r>
        <w:rPr>
          <w:rFonts w:eastAsia="Times New Roman" w:cs="Times New Roman"/>
          <w:szCs w:val="24"/>
        </w:rPr>
        <w:t>ην Εδραίωση Στρατηγικής Εταιρικής Σχέσης μεταξύ των Μερών».</w:t>
      </w:r>
    </w:p>
    <w:p w14:paraId="714544F8"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Παραπέμφθηκε στην αρμόδια Διαρκή Επιτροπή.</w:t>
      </w:r>
    </w:p>
    <w:p w14:paraId="714544F9"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lastRenderedPageBreak/>
        <w:t>Επίσης, να σας διαβάσω μια επιστολή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Αμυρά</w:t>
      </w:r>
      <w:proofErr w:type="spellEnd"/>
      <w:r>
        <w:rPr>
          <w:rFonts w:eastAsia="Times New Roman" w:cs="Times New Roman"/>
          <w:szCs w:val="24"/>
        </w:rPr>
        <w:t>:</w:t>
      </w:r>
    </w:p>
    <w:p w14:paraId="714544FA"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«Αξιότιμε, κύριε Πρόεδρε, με την παρούσα επιστολή θα ήθελα να σας ανακοινώσω ότι από σήμερα Δευτέρα 21 </w:t>
      </w:r>
      <w:r>
        <w:rPr>
          <w:rFonts w:eastAsia="Times New Roman" w:cs="Times New Roman"/>
          <w:szCs w:val="24"/>
        </w:rPr>
        <w:t>Ιανουαρίου 2019 αποχωρώ από την Κοινοβουλευτική Ομάδα του Ποταμιού και θα ασκώ τα κοινοβουλευτικά μου καθήκοντα ως ανεξάρτητος Βουλευτής».</w:t>
      </w:r>
    </w:p>
    <w:p w14:paraId="714544FB"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Η προαναφερθείσα επιστολή </w:t>
      </w:r>
      <w:r>
        <w:rPr>
          <w:rFonts w:eastAsia="Times New Roman" w:cs="Times New Roman"/>
          <w:szCs w:val="24"/>
        </w:rPr>
        <w:t xml:space="preserve">καταχωρίζεται στα Πρακτικά και </w:t>
      </w:r>
      <w:r>
        <w:rPr>
          <w:rFonts w:eastAsia="Times New Roman" w:cs="Times New Roman"/>
          <w:szCs w:val="24"/>
        </w:rPr>
        <w:t>έχει ως εξής:</w:t>
      </w:r>
    </w:p>
    <w:p w14:paraId="714544FC" w14:textId="77777777" w:rsidR="00720170" w:rsidRDefault="00F52584">
      <w:pPr>
        <w:spacing w:line="600" w:lineRule="auto"/>
        <w:jc w:val="center"/>
        <w:rPr>
          <w:rFonts w:eastAsia="Times New Roman" w:cs="Times New Roman"/>
          <w:color w:val="C00000"/>
          <w:szCs w:val="24"/>
        </w:rPr>
      </w:pPr>
      <w:r w:rsidRPr="005C0717">
        <w:rPr>
          <w:rFonts w:eastAsia="Times New Roman" w:cs="Times New Roman"/>
          <w:color w:val="C00000"/>
          <w:szCs w:val="24"/>
        </w:rPr>
        <w:t>ΑΛΛΑΓΗ ΣΕΛΙΔΑ</w:t>
      </w:r>
      <w:r>
        <w:rPr>
          <w:rFonts w:eastAsia="Times New Roman" w:cs="Times New Roman"/>
          <w:color w:val="C00000"/>
          <w:szCs w:val="24"/>
        </w:rPr>
        <w:t>Σ</w:t>
      </w:r>
    </w:p>
    <w:p w14:paraId="714544FD" w14:textId="77777777" w:rsidR="00720170" w:rsidRDefault="00F52584">
      <w:pPr>
        <w:spacing w:line="600" w:lineRule="auto"/>
        <w:jc w:val="center"/>
        <w:rPr>
          <w:rFonts w:eastAsia="Times New Roman" w:cs="Times New Roman"/>
          <w:color w:val="C00000"/>
          <w:szCs w:val="24"/>
        </w:rPr>
      </w:pPr>
      <w:r>
        <w:rPr>
          <w:rFonts w:eastAsia="Times New Roman" w:cs="Times New Roman"/>
          <w:color w:val="C00000"/>
          <w:szCs w:val="24"/>
        </w:rPr>
        <w:t>(</w:t>
      </w:r>
      <w:r w:rsidRPr="005C0717">
        <w:rPr>
          <w:rFonts w:eastAsia="Times New Roman" w:cs="Times New Roman"/>
          <w:color w:val="C00000"/>
          <w:szCs w:val="24"/>
        </w:rPr>
        <w:t>Να μπει η</w:t>
      </w:r>
      <w:r>
        <w:rPr>
          <w:rFonts w:eastAsia="Times New Roman" w:cs="Times New Roman"/>
          <w:color w:val="C00000"/>
          <w:szCs w:val="24"/>
        </w:rPr>
        <w:t xml:space="preserve"> </w:t>
      </w:r>
      <w:r w:rsidRPr="008811F1">
        <w:rPr>
          <w:rFonts w:eastAsia="Times New Roman" w:cs="Times New Roman"/>
          <w:color w:val="C00000"/>
          <w:szCs w:val="24"/>
        </w:rPr>
        <w:t>σελ</w:t>
      </w:r>
      <w:r>
        <w:rPr>
          <w:rFonts w:eastAsia="Times New Roman" w:cs="Times New Roman"/>
          <w:color w:val="C00000"/>
          <w:szCs w:val="24"/>
        </w:rPr>
        <w:t>ί</w:t>
      </w:r>
      <w:r w:rsidRPr="005C0717">
        <w:rPr>
          <w:rFonts w:eastAsia="Times New Roman" w:cs="Times New Roman"/>
          <w:color w:val="C00000"/>
          <w:szCs w:val="24"/>
        </w:rPr>
        <w:t>δα 3)</w:t>
      </w:r>
    </w:p>
    <w:p w14:paraId="714544FE" w14:textId="77777777" w:rsidR="00720170" w:rsidRDefault="00F52584">
      <w:pPr>
        <w:spacing w:line="600" w:lineRule="auto"/>
        <w:jc w:val="center"/>
        <w:rPr>
          <w:rFonts w:eastAsia="Times New Roman" w:cs="Times New Roman"/>
          <w:szCs w:val="24"/>
        </w:rPr>
      </w:pPr>
      <w:r w:rsidRPr="005C0717">
        <w:rPr>
          <w:rFonts w:eastAsia="Times New Roman" w:cs="Times New Roman"/>
          <w:color w:val="C00000"/>
          <w:szCs w:val="24"/>
        </w:rPr>
        <w:t xml:space="preserve">ΑΛΛΑΓΗ </w:t>
      </w:r>
      <w:r w:rsidRPr="005C0717">
        <w:rPr>
          <w:rFonts w:eastAsia="Times New Roman" w:cs="Times New Roman"/>
          <w:color w:val="C00000"/>
          <w:szCs w:val="24"/>
        </w:rPr>
        <w:t>ΣΕΛΙΔΑΣ</w:t>
      </w:r>
    </w:p>
    <w:p w14:paraId="714544FF" w14:textId="77777777" w:rsidR="00720170" w:rsidRDefault="00F52584">
      <w:pPr>
        <w:spacing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w:t>
      </w:r>
      <w:r>
        <w:rPr>
          <w:rFonts w:eastAsia="Times New Roman" w:cs="Times New Roman"/>
          <w:szCs w:val="24"/>
        </w:rPr>
        <w:t xml:space="preserve">Κυρίες και κύριοι συνάδελφοι, να σας διαβάσω και </w:t>
      </w:r>
      <w:r>
        <w:rPr>
          <w:rFonts w:eastAsia="Times New Roman" w:cs="Times New Roman"/>
          <w:szCs w:val="24"/>
        </w:rPr>
        <w:t>μια επιστολή από τον Πρόεδρο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των Ελλήνων:</w:t>
      </w:r>
    </w:p>
    <w:p w14:paraId="71454500"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«Κύριε Πρόεδρε, σας γνωρίζουμε ότι ορίζεται ως Γραμματέας της Κοινοβουλευτικής Ομάδας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των Ελλήνων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Εθνική Πατριωτική Δημοκρατική Συμμαχία» κατά τη Δ΄ Σύνοδο </w:t>
      </w:r>
      <w:r>
        <w:rPr>
          <w:rFonts w:eastAsia="Times New Roman" w:cs="Times New Roman"/>
          <w:szCs w:val="24"/>
        </w:rPr>
        <w:lastRenderedPageBreak/>
        <w:t xml:space="preserve">της ΙΖ΄ Κοινοβουλευτικής Περιόδου, η Βουλευτής Σερρών </w:t>
      </w:r>
      <w:r>
        <w:rPr>
          <w:rFonts w:eastAsia="Times New Roman" w:cs="Times New Roman"/>
          <w:szCs w:val="24"/>
        </w:rPr>
        <w:t>κ.</w:t>
      </w:r>
      <w:r>
        <w:rPr>
          <w:rFonts w:eastAsia="Times New Roman" w:cs="Times New Roman"/>
          <w:szCs w:val="24"/>
        </w:rPr>
        <w:t xml:space="preserve"> Μαρία Κόλλια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Τσαρουχά».</w:t>
      </w:r>
    </w:p>
    <w:p w14:paraId="71454501"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Η προαναφερθείσα επιστολή </w:t>
      </w:r>
      <w:proofErr w:type="spellStart"/>
      <w:r>
        <w:rPr>
          <w:rFonts w:eastAsia="Times New Roman" w:cs="Times New Roman"/>
          <w:szCs w:val="24"/>
        </w:rPr>
        <w:t>καταταχωρίζεται</w:t>
      </w:r>
      <w:proofErr w:type="spellEnd"/>
      <w:r>
        <w:rPr>
          <w:rFonts w:eastAsia="Times New Roman" w:cs="Times New Roman"/>
          <w:szCs w:val="24"/>
        </w:rPr>
        <w:t xml:space="preserve"> στα Πρακτικά και </w:t>
      </w:r>
      <w:r>
        <w:rPr>
          <w:rFonts w:eastAsia="Times New Roman" w:cs="Times New Roman"/>
          <w:szCs w:val="24"/>
        </w:rPr>
        <w:t>έχει ως εξής:</w:t>
      </w:r>
    </w:p>
    <w:p w14:paraId="71454502" w14:textId="77777777" w:rsidR="00720170" w:rsidRDefault="00F52584">
      <w:pPr>
        <w:spacing w:line="600" w:lineRule="auto"/>
        <w:jc w:val="center"/>
        <w:rPr>
          <w:rFonts w:eastAsia="Times New Roman" w:cs="Times New Roman"/>
          <w:color w:val="C00000"/>
          <w:szCs w:val="24"/>
        </w:rPr>
      </w:pPr>
      <w:r w:rsidRPr="00C379B5">
        <w:rPr>
          <w:rFonts w:eastAsia="Times New Roman" w:cs="Times New Roman"/>
          <w:color w:val="C00000"/>
          <w:szCs w:val="24"/>
        </w:rPr>
        <w:t>ΑΛΛΑΓΗ ΣΕΛΙΔΑΣ</w:t>
      </w:r>
    </w:p>
    <w:p w14:paraId="71454503" w14:textId="77777777" w:rsidR="00720170" w:rsidRDefault="00F52584">
      <w:pPr>
        <w:spacing w:line="600" w:lineRule="auto"/>
        <w:jc w:val="center"/>
        <w:rPr>
          <w:rFonts w:eastAsia="Times New Roman" w:cs="Times New Roman"/>
          <w:color w:val="C00000"/>
          <w:szCs w:val="24"/>
        </w:rPr>
      </w:pPr>
      <w:r w:rsidRPr="00C379B5">
        <w:rPr>
          <w:rFonts w:eastAsia="Times New Roman" w:cs="Times New Roman"/>
          <w:color w:val="C00000"/>
          <w:szCs w:val="24"/>
        </w:rPr>
        <w:t>(Να μπει η σελίδα 5)</w:t>
      </w:r>
    </w:p>
    <w:p w14:paraId="71454504" w14:textId="77777777" w:rsidR="00720170" w:rsidRDefault="00F52584">
      <w:pPr>
        <w:spacing w:line="600" w:lineRule="auto"/>
        <w:jc w:val="center"/>
        <w:rPr>
          <w:rFonts w:eastAsia="Times New Roman" w:cs="Times New Roman"/>
          <w:szCs w:val="24"/>
        </w:rPr>
      </w:pPr>
      <w:r w:rsidRPr="00C379B5">
        <w:rPr>
          <w:rFonts w:eastAsia="Times New Roman" w:cs="Times New Roman"/>
          <w:color w:val="C00000"/>
          <w:szCs w:val="24"/>
        </w:rPr>
        <w:t>ΑΛΛΑΓΗ</w:t>
      </w:r>
      <w:r w:rsidRPr="00C379B5">
        <w:rPr>
          <w:rFonts w:eastAsia="Times New Roman" w:cs="Times New Roman"/>
          <w:color w:val="C00000"/>
          <w:szCs w:val="24"/>
        </w:rPr>
        <w:t xml:space="preserve"> ΣΕΛΙΔΑΣ</w:t>
      </w:r>
    </w:p>
    <w:p w14:paraId="71454505" w14:textId="77777777" w:rsidR="00720170" w:rsidRDefault="00F52584">
      <w:pPr>
        <w:tabs>
          <w:tab w:val="left" w:pos="6168"/>
        </w:tabs>
        <w:spacing w:line="600" w:lineRule="auto"/>
        <w:ind w:firstLine="720"/>
        <w:jc w:val="both"/>
        <w:rPr>
          <w:rFonts w:eastAsia="Times New Roman" w:cs="Times New Roman"/>
          <w:szCs w:val="24"/>
        </w:rPr>
      </w:pPr>
      <w:r w:rsidRPr="00A03AEE">
        <w:rPr>
          <w:rFonts w:eastAsia="Times New Roman" w:cs="Times New Roman"/>
          <w:b/>
          <w:szCs w:val="24"/>
        </w:rPr>
        <w:t>ΠΡΟΕΔΡΕΥΩΝ (Μάριος Γεωργιάδης):</w:t>
      </w:r>
      <w:r w:rsidRPr="00A03AEE">
        <w:rPr>
          <w:rFonts w:eastAsia="Times New Roman" w:cs="Times New Roman"/>
          <w:szCs w:val="24"/>
        </w:rPr>
        <w:t xml:space="preserve"> </w:t>
      </w:r>
      <w:r>
        <w:rPr>
          <w:rFonts w:eastAsia="Times New Roman" w:cs="Times New Roman"/>
          <w:szCs w:val="24"/>
        </w:rPr>
        <w:t xml:space="preserve">Κυρίες και κύριοι συνάδελφοι, εισερχόμαστε στη συζήτηση των </w:t>
      </w:r>
    </w:p>
    <w:p w14:paraId="71454506" w14:textId="77777777" w:rsidR="00720170" w:rsidRDefault="00F52584">
      <w:pPr>
        <w:tabs>
          <w:tab w:val="left" w:pos="6168"/>
        </w:tabs>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71454507" w14:textId="77777777" w:rsidR="00720170" w:rsidRDefault="00F52584">
      <w:pPr>
        <w:tabs>
          <w:tab w:val="left" w:pos="6168"/>
        </w:tabs>
        <w:spacing w:line="600" w:lineRule="auto"/>
        <w:ind w:firstLine="720"/>
        <w:jc w:val="both"/>
        <w:rPr>
          <w:rFonts w:eastAsia="Times New Roman" w:cs="Times New Roman"/>
          <w:szCs w:val="24"/>
        </w:rPr>
      </w:pPr>
      <w:r>
        <w:rPr>
          <w:rFonts w:eastAsia="Times New Roman" w:cs="Times New Roman"/>
          <w:szCs w:val="24"/>
        </w:rPr>
        <w:t>Αρχίζουμε</w:t>
      </w:r>
      <w:r>
        <w:rPr>
          <w:rFonts w:eastAsia="Times New Roman" w:cs="Times New Roman"/>
          <w:szCs w:val="24"/>
        </w:rPr>
        <w:t xml:space="preserve"> με την πρώτη με αριθμό 253/7-1-2019 επίκαιρη ερώτηση πρώτου κύκλου </w:t>
      </w:r>
      <w:r>
        <w:rPr>
          <w:rFonts w:eastAsia="Times New Roman" w:cs="Times New Roman"/>
          <w:szCs w:val="24"/>
        </w:rPr>
        <w:t xml:space="preserve">(Β΄) </w:t>
      </w:r>
      <w:r>
        <w:rPr>
          <w:rFonts w:eastAsia="Times New Roman" w:cs="Times New Roman"/>
          <w:szCs w:val="24"/>
        </w:rPr>
        <w:t xml:space="preserve">του Βουλευτή Αχαΐας της Νέας Δημοκρατίας κ. </w:t>
      </w:r>
      <w:proofErr w:type="spellStart"/>
      <w:r>
        <w:rPr>
          <w:rFonts w:eastAsia="Times New Roman" w:cs="Times New Roman"/>
          <w:szCs w:val="24"/>
        </w:rPr>
        <w:t>Ιάσονα</w:t>
      </w:r>
      <w:proofErr w:type="spellEnd"/>
      <w:r>
        <w:rPr>
          <w:rFonts w:eastAsia="Times New Roman" w:cs="Times New Roman"/>
          <w:szCs w:val="24"/>
        </w:rPr>
        <w:t xml:space="preserve"> Φωτήλα προς τον Υπουργό Υγείας, με θέμα: «Πρωτοφανής αύξηση των κρουσμάτων και θυμάτων από τον ιό του Δυτικού Νείλου». </w:t>
      </w:r>
    </w:p>
    <w:p w14:paraId="71454508" w14:textId="77777777" w:rsidR="00720170" w:rsidRDefault="00F52584">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δύο λεπτά για την </w:t>
      </w:r>
      <w:proofErr w:type="spellStart"/>
      <w:r w:rsidRPr="00475EDB">
        <w:rPr>
          <w:rFonts w:eastAsia="Times New Roman" w:cs="Times New Roman"/>
          <w:szCs w:val="24"/>
        </w:rPr>
        <w:t>πρωτολογία</w:t>
      </w:r>
      <w:proofErr w:type="spellEnd"/>
      <w:r w:rsidRPr="00475EDB">
        <w:rPr>
          <w:rFonts w:eastAsia="Times New Roman" w:cs="Times New Roman"/>
          <w:szCs w:val="24"/>
        </w:rPr>
        <w:t xml:space="preserve"> </w:t>
      </w:r>
      <w:r>
        <w:rPr>
          <w:rFonts w:eastAsia="Times New Roman" w:cs="Times New Roman"/>
          <w:szCs w:val="24"/>
        </w:rPr>
        <w:t>σας.</w:t>
      </w:r>
    </w:p>
    <w:p w14:paraId="71454509" w14:textId="77777777" w:rsidR="00720170" w:rsidRDefault="00F52584">
      <w:pPr>
        <w:tabs>
          <w:tab w:val="left" w:pos="6168"/>
        </w:tabs>
        <w:spacing w:line="600" w:lineRule="auto"/>
        <w:ind w:firstLine="720"/>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sidRPr="00475EDB">
        <w:rPr>
          <w:rFonts w:eastAsia="Times New Roman" w:cs="Times New Roman"/>
          <w:szCs w:val="24"/>
        </w:rPr>
        <w:t>Ευχ</w:t>
      </w:r>
      <w:r w:rsidRPr="00475EDB">
        <w:rPr>
          <w:rFonts w:eastAsia="Times New Roman" w:cs="Times New Roman"/>
          <w:szCs w:val="24"/>
        </w:rPr>
        <w:t>αριστώ</w:t>
      </w:r>
      <w:r>
        <w:rPr>
          <w:rFonts w:eastAsia="Times New Roman" w:cs="Times New Roman"/>
          <w:szCs w:val="24"/>
        </w:rPr>
        <w:t>,</w:t>
      </w:r>
      <w:r w:rsidRPr="00475EDB">
        <w:rPr>
          <w:rFonts w:eastAsia="Times New Roman" w:cs="Times New Roman"/>
          <w:szCs w:val="24"/>
        </w:rPr>
        <w:t xml:space="preserve"> κύριε Πρόεδρε</w:t>
      </w:r>
      <w:r>
        <w:rPr>
          <w:rFonts w:eastAsia="Times New Roman" w:cs="Times New Roman"/>
          <w:szCs w:val="24"/>
        </w:rPr>
        <w:t>.</w:t>
      </w:r>
    </w:p>
    <w:p w14:paraId="7145450A" w14:textId="77777777" w:rsidR="00720170" w:rsidRDefault="00F52584">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Κύριε </w:t>
      </w:r>
      <w:r w:rsidRPr="00475EDB">
        <w:rPr>
          <w:rFonts w:eastAsia="Times New Roman" w:cs="Times New Roman"/>
          <w:szCs w:val="24"/>
        </w:rPr>
        <w:t>Υπουργέ</w:t>
      </w:r>
      <w:r>
        <w:rPr>
          <w:rFonts w:eastAsia="Times New Roman" w:cs="Times New Roman"/>
          <w:szCs w:val="24"/>
        </w:rPr>
        <w:t>,</w:t>
      </w:r>
      <w:r w:rsidRPr="00475EDB">
        <w:rPr>
          <w:rFonts w:eastAsia="Times New Roman" w:cs="Times New Roman"/>
          <w:szCs w:val="24"/>
        </w:rPr>
        <w:t xml:space="preserve"> </w:t>
      </w:r>
      <w:r>
        <w:rPr>
          <w:rFonts w:eastAsia="Times New Roman" w:cs="Times New Roman"/>
          <w:szCs w:val="24"/>
        </w:rPr>
        <w:t xml:space="preserve">επειδή μας ακούει ο κόσμος, θα ήθελα να πω </w:t>
      </w:r>
      <w:r w:rsidRPr="00475EDB">
        <w:rPr>
          <w:rFonts w:eastAsia="Times New Roman" w:cs="Times New Roman"/>
          <w:szCs w:val="24"/>
        </w:rPr>
        <w:t>ότι</w:t>
      </w:r>
      <w:r>
        <w:rPr>
          <w:rFonts w:eastAsia="Times New Roman" w:cs="Times New Roman"/>
          <w:szCs w:val="24"/>
        </w:rPr>
        <w:t xml:space="preserve"> για κάποιους</w:t>
      </w:r>
      <w:r w:rsidRPr="00475EDB">
        <w:rPr>
          <w:rFonts w:eastAsia="Times New Roman" w:cs="Times New Roman"/>
          <w:szCs w:val="24"/>
        </w:rPr>
        <w:t xml:space="preserve"> </w:t>
      </w:r>
      <w:r>
        <w:rPr>
          <w:rFonts w:eastAsia="Times New Roman" w:cs="Times New Roman"/>
          <w:szCs w:val="24"/>
        </w:rPr>
        <w:t xml:space="preserve">μπορεί να μη φαντάζει </w:t>
      </w:r>
      <w:r w:rsidRPr="00475EDB">
        <w:rPr>
          <w:rFonts w:eastAsia="Times New Roman" w:cs="Times New Roman"/>
          <w:szCs w:val="24"/>
        </w:rPr>
        <w:t>και πάρα πολύ επίκαιρη σήμερα</w:t>
      </w:r>
      <w:r>
        <w:rPr>
          <w:rFonts w:eastAsia="Times New Roman" w:cs="Times New Roman"/>
          <w:szCs w:val="24"/>
        </w:rPr>
        <w:t xml:space="preserve"> η ερώτηση </w:t>
      </w:r>
      <w:r w:rsidRPr="00475EDB">
        <w:rPr>
          <w:rFonts w:eastAsia="Times New Roman" w:cs="Times New Roman"/>
          <w:szCs w:val="24"/>
        </w:rPr>
        <w:t>για τον ιό του Δυτικού Νείλου</w:t>
      </w:r>
      <w:r>
        <w:rPr>
          <w:rFonts w:eastAsia="Times New Roman" w:cs="Times New Roman"/>
          <w:szCs w:val="24"/>
        </w:rPr>
        <w:t>,</w:t>
      </w:r>
      <w:r w:rsidRPr="00475EDB">
        <w:rPr>
          <w:rFonts w:eastAsia="Times New Roman" w:cs="Times New Roman"/>
          <w:szCs w:val="24"/>
        </w:rPr>
        <w:t xml:space="preserve"> γιατί ούτως ή άλλως είμαστε εκτός εποχής</w:t>
      </w:r>
      <w:r>
        <w:rPr>
          <w:rFonts w:eastAsia="Times New Roman" w:cs="Times New Roman"/>
          <w:szCs w:val="24"/>
        </w:rPr>
        <w:t>.</w:t>
      </w:r>
      <w:r w:rsidRPr="00475EDB">
        <w:rPr>
          <w:rFonts w:eastAsia="Times New Roman" w:cs="Times New Roman"/>
          <w:szCs w:val="24"/>
        </w:rPr>
        <w:t xml:space="preserve"> Δεν περιμένουμε κρούσμα</w:t>
      </w:r>
      <w:r w:rsidRPr="00475EDB">
        <w:rPr>
          <w:rFonts w:eastAsia="Times New Roman" w:cs="Times New Roman"/>
          <w:szCs w:val="24"/>
        </w:rPr>
        <w:t>τα</w:t>
      </w:r>
      <w:r>
        <w:rPr>
          <w:rFonts w:eastAsia="Times New Roman" w:cs="Times New Roman"/>
          <w:szCs w:val="24"/>
        </w:rPr>
        <w:t>.</w:t>
      </w:r>
      <w:r w:rsidRPr="00475EDB">
        <w:rPr>
          <w:rFonts w:eastAsia="Times New Roman" w:cs="Times New Roman"/>
          <w:szCs w:val="24"/>
        </w:rPr>
        <w:t xml:space="preserve"> Τα </w:t>
      </w:r>
      <w:r>
        <w:rPr>
          <w:rFonts w:eastAsia="Times New Roman" w:cs="Times New Roman"/>
          <w:szCs w:val="24"/>
        </w:rPr>
        <w:t>κουνούπια δ</w:t>
      </w:r>
      <w:r w:rsidRPr="00475EDB">
        <w:rPr>
          <w:rFonts w:eastAsia="Times New Roman" w:cs="Times New Roman"/>
          <w:szCs w:val="24"/>
        </w:rPr>
        <w:t>εν υπάρχουν τώρα</w:t>
      </w:r>
      <w:r>
        <w:rPr>
          <w:rFonts w:eastAsia="Times New Roman" w:cs="Times New Roman"/>
          <w:szCs w:val="24"/>
        </w:rPr>
        <w:t>.</w:t>
      </w:r>
      <w:r w:rsidRPr="00475EDB">
        <w:rPr>
          <w:rFonts w:eastAsia="Times New Roman" w:cs="Times New Roman"/>
          <w:szCs w:val="24"/>
        </w:rPr>
        <w:t xml:space="preserve"> </w:t>
      </w:r>
      <w:r>
        <w:rPr>
          <w:rFonts w:eastAsia="Times New Roman" w:cs="Times New Roman"/>
          <w:szCs w:val="24"/>
        </w:rPr>
        <w:t>Η ερώτηση,</w:t>
      </w:r>
      <w:r w:rsidRPr="00475EDB">
        <w:rPr>
          <w:rFonts w:eastAsia="Times New Roman" w:cs="Times New Roman"/>
          <w:szCs w:val="24"/>
        </w:rPr>
        <w:t xml:space="preserve"> </w:t>
      </w:r>
      <w:r>
        <w:rPr>
          <w:rFonts w:eastAsia="Times New Roman" w:cs="Times New Roman"/>
          <w:szCs w:val="24"/>
        </w:rPr>
        <w:t>όμως,</w:t>
      </w:r>
      <w:r w:rsidRPr="00475EDB">
        <w:rPr>
          <w:rFonts w:eastAsia="Times New Roman" w:cs="Times New Roman"/>
          <w:szCs w:val="24"/>
        </w:rPr>
        <w:t xml:space="preserve"> είναι πάρα πολύ επίκαιρη</w:t>
      </w:r>
      <w:r>
        <w:rPr>
          <w:rFonts w:eastAsia="Times New Roman" w:cs="Times New Roman"/>
          <w:szCs w:val="24"/>
        </w:rPr>
        <w:t>,</w:t>
      </w:r>
      <w:r w:rsidRPr="00475EDB">
        <w:rPr>
          <w:rFonts w:eastAsia="Times New Roman" w:cs="Times New Roman"/>
          <w:szCs w:val="24"/>
        </w:rPr>
        <w:t xml:space="preserve"> διότι όπως λέει και ο σοφός λαός </w:t>
      </w:r>
      <w:r>
        <w:rPr>
          <w:rFonts w:eastAsia="Times New Roman" w:cs="Times New Roman"/>
          <w:szCs w:val="24"/>
        </w:rPr>
        <w:t>«</w:t>
      </w:r>
      <w:r w:rsidRPr="00475EDB">
        <w:rPr>
          <w:rFonts w:eastAsia="Times New Roman" w:cs="Times New Roman"/>
          <w:szCs w:val="24"/>
        </w:rPr>
        <w:t>των φρονίμων τα παιδιά πριν πεινάσουν μαγειρεύουν</w:t>
      </w:r>
      <w:r>
        <w:rPr>
          <w:rFonts w:eastAsia="Times New Roman" w:cs="Times New Roman"/>
          <w:szCs w:val="24"/>
        </w:rPr>
        <w:t>».</w:t>
      </w:r>
      <w:r w:rsidRPr="00475EDB">
        <w:rPr>
          <w:rFonts w:eastAsia="Times New Roman" w:cs="Times New Roman"/>
          <w:szCs w:val="24"/>
        </w:rPr>
        <w:t xml:space="preserve"> Άρα</w:t>
      </w:r>
      <w:r>
        <w:rPr>
          <w:rFonts w:eastAsia="Times New Roman" w:cs="Times New Roman"/>
          <w:szCs w:val="24"/>
        </w:rPr>
        <w:t>,</w:t>
      </w:r>
      <w:r w:rsidRPr="00475EDB">
        <w:rPr>
          <w:rFonts w:eastAsia="Times New Roman" w:cs="Times New Roman"/>
          <w:szCs w:val="24"/>
        </w:rPr>
        <w:t xml:space="preserve"> λοιπόν</w:t>
      </w:r>
      <w:r>
        <w:rPr>
          <w:rFonts w:eastAsia="Times New Roman" w:cs="Times New Roman"/>
          <w:szCs w:val="24"/>
        </w:rPr>
        <w:t>,</w:t>
      </w:r>
      <w:r w:rsidRPr="00475EDB">
        <w:rPr>
          <w:rFonts w:eastAsia="Times New Roman" w:cs="Times New Roman"/>
          <w:szCs w:val="24"/>
        </w:rPr>
        <w:t xml:space="preserve"> σήμερα πρέπει να σχεδιάσουμε το σχέδιο</w:t>
      </w:r>
      <w:r>
        <w:rPr>
          <w:rFonts w:eastAsia="Times New Roman" w:cs="Times New Roman"/>
          <w:szCs w:val="24"/>
        </w:rPr>
        <w:t>,</w:t>
      </w:r>
      <w:r w:rsidRPr="00475EDB">
        <w:rPr>
          <w:rFonts w:eastAsia="Times New Roman" w:cs="Times New Roman"/>
          <w:szCs w:val="24"/>
        </w:rPr>
        <w:t xml:space="preserve"> ώστε να βρεθούμε του χρόνου σε καλύτερη κατάσταση από αυτή που αντιμετωπίζουμε φέτος</w:t>
      </w:r>
      <w:r>
        <w:rPr>
          <w:rFonts w:eastAsia="Times New Roman" w:cs="Times New Roman"/>
          <w:szCs w:val="24"/>
        </w:rPr>
        <w:t>.</w:t>
      </w:r>
    </w:p>
    <w:p w14:paraId="7145450B" w14:textId="77777777" w:rsidR="00720170" w:rsidRDefault="00F52584">
      <w:pPr>
        <w:tabs>
          <w:tab w:val="left" w:pos="6168"/>
        </w:tabs>
        <w:spacing w:line="600" w:lineRule="auto"/>
        <w:ind w:firstLine="720"/>
        <w:jc w:val="both"/>
        <w:rPr>
          <w:rFonts w:eastAsia="Times New Roman" w:cs="Times New Roman"/>
          <w:szCs w:val="24"/>
        </w:rPr>
      </w:pPr>
      <w:r w:rsidRPr="00475EDB">
        <w:rPr>
          <w:rFonts w:eastAsia="Times New Roman" w:cs="Times New Roman"/>
          <w:szCs w:val="24"/>
        </w:rPr>
        <w:t>Το 2018</w:t>
      </w:r>
      <w:r>
        <w:rPr>
          <w:rFonts w:eastAsia="Times New Roman" w:cs="Times New Roman"/>
          <w:szCs w:val="24"/>
        </w:rPr>
        <w:t>,</w:t>
      </w:r>
      <w:r w:rsidRPr="00475EDB">
        <w:rPr>
          <w:rFonts w:eastAsia="Times New Roman" w:cs="Times New Roman"/>
          <w:szCs w:val="24"/>
        </w:rPr>
        <w:t xml:space="preserve"> λοιπόν</w:t>
      </w:r>
      <w:r>
        <w:rPr>
          <w:rFonts w:eastAsia="Times New Roman" w:cs="Times New Roman"/>
          <w:szCs w:val="24"/>
        </w:rPr>
        <w:t>, είχαμε στη χώρα μας μι</w:t>
      </w:r>
      <w:r w:rsidRPr="00475EDB">
        <w:rPr>
          <w:rFonts w:eastAsia="Times New Roman" w:cs="Times New Roman"/>
          <w:szCs w:val="24"/>
        </w:rPr>
        <w:t xml:space="preserve">α πρωτοφανή απώλεια ζωών συμπολιτών </w:t>
      </w:r>
      <w:r>
        <w:rPr>
          <w:rFonts w:eastAsia="Times New Roman" w:cs="Times New Roman"/>
          <w:szCs w:val="24"/>
        </w:rPr>
        <w:t>μας.</w:t>
      </w:r>
      <w:r w:rsidRPr="00475EDB">
        <w:rPr>
          <w:rFonts w:eastAsia="Times New Roman" w:cs="Times New Roman"/>
          <w:szCs w:val="24"/>
        </w:rPr>
        <w:t xml:space="preserve"> </w:t>
      </w:r>
      <w:r>
        <w:rPr>
          <w:rFonts w:eastAsia="Times New Roman" w:cs="Times New Roman"/>
          <w:szCs w:val="24"/>
        </w:rPr>
        <w:t>Συγκεκριμένα, είχαμε σαράντα επτά νεκρούς και τριακόσια δέκα έξι</w:t>
      </w:r>
      <w:r w:rsidRPr="00475EDB">
        <w:rPr>
          <w:rFonts w:eastAsia="Times New Roman" w:cs="Times New Roman"/>
          <w:szCs w:val="24"/>
        </w:rPr>
        <w:t xml:space="preserve"> κρούσματα από τον ιό του</w:t>
      </w:r>
      <w:r w:rsidRPr="00475EDB">
        <w:rPr>
          <w:rFonts w:eastAsia="Times New Roman" w:cs="Times New Roman"/>
          <w:szCs w:val="24"/>
        </w:rPr>
        <w:t xml:space="preserve"> Δυτικού Νείλου</w:t>
      </w:r>
      <w:r>
        <w:rPr>
          <w:rFonts w:eastAsia="Times New Roman" w:cs="Times New Roman"/>
          <w:szCs w:val="24"/>
        </w:rPr>
        <w:t>,</w:t>
      </w:r>
      <w:r w:rsidRPr="00475EDB">
        <w:rPr>
          <w:rFonts w:eastAsia="Times New Roman" w:cs="Times New Roman"/>
          <w:szCs w:val="24"/>
        </w:rPr>
        <w:t xml:space="preserve"> ο οποίος μεταδίδεται κυρίως μέσω του τσιμπήματος μολυσμένων </w:t>
      </w:r>
      <w:r>
        <w:rPr>
          <w:rFonts w:eastAsia="Times New Roman" w:cs="Times New Roman"/>
          <w:szCs w:val="24"/>
        </w:rPr>
        <w:t>κοινών</w:t>
      </w:r>
      <w:r w:rsidRPr="00475EDB">
        <w:rPr>
          <w:rFonts w:eastAsia="Times New Roman" w:cs="Times New Roman"/>
          <w:szCs w:val="24"/>
        </w:rPr>
        <w:t xml:space="preserve"> κουνουπιών</w:t>
      </w:r>
      <w:r>
        <w:rPr>
          <w:rFonts w:eastAsia="Times New Roman" w:cs="Times New Roman"/>
          <w:szCs w:val="24"/>
        </w:rPr>
        <w:t>.</w:t>
      </w:r>
    </w:p>
    <w:p w14:paraId="7145450C" w14:textId="77777777" w:rsidR="00720170" w:rsidRDefault="00F52584">
      <w:pPr>
        <w:tabs>
          <w:tab w:val="left" w:pos="6168"/>
        </w:tabs>
        <w:spacing w:line="600" w:lineRule="auto"/>
        <w:ind w:firstLine="720"/>
        <w:jc w:val="both"/>
        <w:rPr>
          <w:rFonts w:eastAsia="Times New Roman" w:cs="Times New Roman"/>
          <w:szCs w:val="24"/>
        </w:rPr>
      </w:pPr>
      <w:r w:rsidRPr="00475EDB">
        <w:rPr>
          <w:rFonts w:eastAsia="Times New Roman" w:cs="Times New Roman"/>
          <w:szCs w:val="24"/>
        </w:rPr>
        <w:t>Καταθέτω και τα τελευταία δη</w:t>
      </w:r>
      <w:r>
        <w:rPr>
          <w:rFonts w:eastAsia="Times New Roman" w:cs="Times New Roman"/>
          <w:szCs w:val="24"/>
        </w:rPr>
        <w:t xml:space="preserve">μοσιευθέντα </w:t>
      </w:r>
      <w:r w:rsidRPr="00475EDB">
        <w:rPr>
          <w:rFonts w:eastAsia="Times New Roman" w:cs="Times New Roman"/>
          <w:szCs w:val="24"/>
        </w:rPr>
        <w:t>στοιχεία</w:t>
      </w:r>
      <w:r>
        <w:rPr>
          <w:rFonts w:eastAsia="Times New Roman" w:cs="Times New Roman"/>
          <w:szCs w:val="24"/>
        </w:rPr>
        <w:t>.</w:t>
      </w:r>
    </w:p>
    <w:p w14:paraId="7145450D"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w:t>
      </w:r>
      <w:proofErr w:type="spellStart"/>
      <w:r>
        <w:rPr>
          <w:rFonts w:eastAsia="Times New Roman" w:cs="Times New Roman"/>
          <w:szCs w:val="24"/>
        </w:rPr>
        <w:t>Ιάσ</w:t>
      </w:r>
      <w:r>
        <w:rPr>
          <w:rFonts w:eastAsia="Times New Roman" w:cs="Times New Roman"/>
          <w:szCs w:val="24"/>
        </w:rPr>
        <w:t>ονας</w:t>
      </w:r>
      <w:proofErr w:type="spellEnd"/>
      <w:r>
        <w:rPr>
          <w:rFonts w:eastAsia="Times New Roman" w:cs="Times New Roman"/>
          <w:szCs w:val="24"/>
        </w:rPr>
        <w:t xml:space="preserve"> Φωτήλας καταθέτει για τα Πρακτικά το προαναφερθέν έγγραφο, το οποίο βρ</w:t>
      </w:r>
      <w:r>
        <w:rPr>
          <w:rFonts w:eastAsia="Times New Roman" w:cs="Times New Roman"/>
          <w:szCs w:val="24"/>
        </w:rPr>
        <w:t>ίσκεται στο αρχείο του Τμήματος Γραμματείας της Διεύθυνσης Στενογραφίας και Πρακτικών της Βουλής)</w:t>
      </w:r>
    </w:p>
    <w:p w14:paraId="7145450E" w14:textId="77777777" w:rsidR="00720170" w:rsidRDefault="00F52584">
      <w:pPr>
        <w:tabs>
          <w:tab w:val="left" w:pos="6168"/>
        </w:tabs>
        <w:spacing w:line="600" w:lineRule="auto"/>
        <w:ind w:firstLine="720"/>
        <w:jc w:val="both"/>
        <w:rPr>
          <w:rFonts w:eastAsia="Times New Roman" w:cs="Times New Roman"/>
          <w:szCs w:val="24"/>
        </w:rPr>
      </w:pPr>
      <w:r>
        <w:rPr>
          <w:rFonts w:eastAsia="Times New Roman" w:cs="Times New Roman"/>
          <w:szCs w:val="24"/>
        </w:rPr>
        <w:t>Αναφέρθηκα</w:t>
      </w:r>
      <w:r w:rsidRPr="00475EDB">
        <w:rPr>
          <w:rFonts w:eastAsia="Times New Roman" w:cs="Times New Roman"/>
          <w:szCs w:val="24"/>
        </w:rPr>
        <w:t xml:space="preserve"> στον πρωτοφανή αυτό αριθμό στα μεταπολιτευτικά χρονικά</w:t>
      </w:r>
      <w:r>
        <w:rPr>
          <w:rFonts w:eastAsia="Times New Roman" w:cs="Times New Roman"/>
          <w:szCs w:val="24"/>
        </w:rPr>
        <w:t>,</w:t>
      </w:r>
      <w:r w:rsidRPr="00475EDB">
        <w:rPr>
          <w:rFonts w:eastAsia="Times New Roman" w:cs="Times New Roman"/>
          <w:szCs w:val="24"/>
        </w:rPr>
        <w:t xml:space="preserve"> γιατί αποδεικνύεται </w:t>
      </w:r>
      <w:r>
        <w:rPr>
          <w:rFonts w:eastAsia="Times New Roman" w:cs="Times New Roman"/>
          <w:szCs w:val="24"/>
        </w:rPr>
        <w:t xml:space="preserve">ότι </w:t>
      </w:r>
      <w:r w:rsidRPr="00475EDB">
        <w:rPr>
          <w:rFonts w:eastAsia="Times New Roman" w:cs="Times New Roman"/>
          <w:szCs w:val="24"/>
        </w:rPr>
        <w:t>τα θύματα σταμάτησαν μόνο και μόνο γιατί σταμάτησαν να υπάρχουν κου</w:t>
      </w:r>
      <w:r w:rsidRPr="00475EDB">
        <w:rPr>
          <w:rFonts w:eastAsia="Times New Roman" w:cs="Times New Roman"/>
          <w:szCs w:val="24"/>
        </w:rPr>
        <w:t>νούπια</w:t>
      </w:r>
      <w:r>
        <w:rPr>
          <w:rFonts w:eastAsia="Times New Roman" w:cs="Times New Roman"/>
          <w:szCs w:val="24"/>
        </w:rPr>
        <w:t xml:space="preserve"> και ό</w:t>
      </w:r>
      <w:r w:rsidRPr="00475EDB">
        <w:rPr>
          <w:rFonts w:eastAsia="Times New Roman" w:cs="Times New Roman"/>
          <w:szCs w:val="24"/>
        </w:rPr>
        <w:t>χι γ</w:t>
      </w:r>
      <w:r>
        <w:rPr>
          <w:rFonts w:eastAsia="Times New Roman" w:cs="Times New Roman"/>
          <w:szCs w:val="24"/>
        </w:rPr>
        <w:t xml:space="preserve">ιατί υπήρχε κάποιο αποτέλεσμα ή όποια δράση αντιμετώπισης </w:t>
      </w:r>
      <w:r w:rsidRPr="00475EDB">
        <w:rPr>
          <w:rFonts w:eastAsia="Times New Roman" w:cs="Times New Roman"/>
          <w:szCs w:val="24"/>
        </w:rPr>
        <w:t>του προβλήματος</w:t>
      </w:r>
      <w:r>
        <w:rPr>
          <w:rFonts w:eastAsia="Times New Roman" w:cs="Times New Roman"/>
          <w:szCs w:val="24"/>
        </w:rPr>
        <w:t>.</w:t>
      </w:r>
      <w:r w:rsidRPr="00475EDB">
        <w:rPr>
          <w:rFonts w:eastAsia="Times New Roman" w:cs="Times New Roman"/>
          <w:szCs w:val="24"/>
        </w:rPr>
        <w:t xml:space="preserve"> Και </w:t>
      </w:r>
      <w:r>
        <w:rPr>
          <w:rFonts w:eastAsia="Times New Roman" w:cs="Times New Roman"/>
          <w:szCs w:val="24"/>
        </w:rPr>
        <w:t xml:space="preserve">όπως είπα ξανά, </w:t>
      </w:r>
      <w:r w:rsidRPr="00475EDB">
        <w:rPr>
          <w:rFonts w:eastAsia="Times New Roman" w:cs="Times New Roman"/>
          <w:szCs w:val="24"/>
        </w:rPr>
        <w:t>φέρνω προς συζήτηση το θέμα σήμερα</w:t>
      </w:r>
      <w:r>
        <w:rPr>
          <w:rFonts w:eastAsia="Times New Roman" w:cs="Times New Roman"/>
          <w:szCs w:val="24"/>
        </w:rPr>
        <w:t>,</w:t>
      </w:r>
      <w:r w:rsidRPr="00475EDB">
        <w:rPr>
          <w:rFonts w:eastAsia="Times New Roman" w:cs="Times New Roman"/>
          <w:szCs w:val="24"/>
        </w:rPr>
        <w:t xml:space="preserve"> γιατί ανησυχώ για τη στρατηγική που θα ακολουθήσετε </w:t>
      </w:r>
      <w:r>
        <w:rPr>
          <w:rFonts w:eastAsia="Times New Roman" w:cs="Times New Roman"/>
          <w:szCs w:val="24"/>
        </w:rPr>
        <w:t>-</w:t>
      </w:r>
      <w:r w:rsidRPr="00475EDB">
        <w:rPr>
          <w:rFonts w:eastAsia="Times New Roman" w:cs="Times New Roman"/>
          <w:szCs w:val="24"/>
        </w:rPr>
        <w:t>και αν υπάρχει και ποια είναι αυτή</w:t>
      </w:r>
      <w:r>
        <w:rPr>
          <w:rFonts w:eastAsia="Times New Roman" w:cs="Times New Roman"/>
          <w:szCs w:val="24"/>
        </w:rPr>
        <w:t>-</w:t>
      </w:r>
      <w:r w:rsidRPr="00475EDB">
        <w:rPr>
          <w:rFonts w:eastAsia="Times New Roman" w:cs="Times New Roman"/>
          <w:szCs w:val="24"/>
        </w:rPr>
        <w:t xml:space="preserve"> για το 2019</w:t>
      </w:r>
      <w:r>
        <w:rPr>
          <w:rFonts w:eastAsia="Times New Roman" w:cs="Times New Roman"/>
          <w:szCs w:val="24"/>
        </w:rPr>
        <w:t>.</w:t>
      </w:r>
      <w:r w:rsidRPr="00475EDB">
        <w:rPr>
          <w:rFonts w:eastAsia="Times New Roman" w:cs="Times New Roman"/>
          <w:szCs w:val="24"/>
        </w:rPr>
        <w:t xml:space="preserve"> </w:t>
      </w:r>
    </w:p>
    <w:p w14:paraId="7145450F" w14:textId="77777777" w:rsidR="00720170" w:rsidRDefault="00F52584">
      <w:pPr>
        <w:tabs>
          <w:tab w:val="left" w:pos="6168"/>
        </w:tabs>
        <w:spacing w:line="600" w:lineRule="auto"/>
        <w:ind w:firstLine="720"/>
        <w:jc w:val="both"/>
        <w:rPr>
          <w:rFonts w:eastAsia="Times New Roman" w:cs="Times New Roman"/>
          <w:szCs w:val="24"/>
        </w:rPr>
      </w:pPr>
      <w:r>
        <w:rPr>
          <w:rFonts w:eastAsia="Times New Roman" w:cs="Times New Roman"/>
          <w:szCs w:val="24"/>
        </w:rPr>
        <w:t>Στην τ</w:t>
      </w:r>
      <w:r>
        <w:rPr>
          <w:rFonts w:eastAsia="Times New Roman" w:cs="Times New Roman"/>
          <w:szCs w:val="24"/>
        </w:rPr>
        <w:t>ραγική</w:t>
      </w:r>
      <w:r w:rsidRPr="00475EDB">
        <w:rPr>
          <w:rFonts w:eastAsia="Times New Roman" w:cs="Times New Roman"/>
          <w:szCs w:val="24"/>
        </w:rPr>
        <w:t xml:space="preserve"> </w:t>
      </w:r>
      <w:r>
        <w:rPr>
          <w:rFonts w:eastAsia="Times New Roman" w:cs="Times New Roman"/>
          <w:szCs w:val="24"/>
        </w:rPr>
        <w:t xml:space="preserve">δε </w:t>
      </w:r>
      <w:r w:rsidRPr="00475EDB">
        <w:rPr>
          <w:rFonts w:eastAsia="Times New Roman" w:cs="Times New Roman"/>
          <w:szCs w:val="24"/>
        </w:rPr>
        <w:t>αδράνεια που επιδείξατε συνέβαλε συνδυαστικά και το πρόβλημα με τις ΜΕΘ</w:t>
      </w:r>
      <w:r>
        <w:rPr>
          <w:rFonts w:eastAsia="Times New Roman" w:cs="Times New Roman"/>
          <w:szCs w:val="24"/>
        </w:rPr>
        <w:t>,</w:t>
      </w:r>
      <w:r w:rsidRPr="00475EDB">
        <w:rPr>
          <w:rFonts w:eastAsia="Times New Roman" w:cs="Times New Roman"/>
          <w:szCs w:val="24"/>
        </w:rPr>
        <w:t xml:space="preserve"> γιατί αφ</w:t>
      </w:r>
      <w:r>
        <w:rPr>
          <w:rFonts w:eastAsia="Times New Roman" w:cs="Times New Roman"/>
          <w:szCs w:val="24"/>
        </w:rPr>
        <w:t xml:space="preserve">’ </w:t>
      </w:r>
      <w:r w:rsidRPr="00475EDB">
        <w:rPr>
          <w:rFonts w:eastAsia="Times New Roman" w:cs="Times New Roman"/>
          <w:szCs w:val="24"/>
        </w:rPr>
        <w:t>ενός υπάρχει ανεπαρκής αριθμό σε διαθεσιμότητα κλινών σε ΜΕΘ</w:t>
      </w:r>
      <w:r>
        <w:rPr>
          <w:rFonts w:eastAsia="Times New Roman" w:cs="Times New Roman"/>
          <w:szCs w:val="24"/>
        </w:rPr>
        <w:t>,</w:t>
      </w:r>
      <w:r w:rsidRPr="00475EDB">
        <w:rPr>
          <w:rFonts w:eastAsia="Times New Roman" w:cs="Times New Roman"/>
          <w:szCs w:val="24"/>
        </w:rPr>
        <w:t xml:space="preserve"> αλλά αφ</w:t>
      </w:r>
      <w:r>
        <w:rPr>
          <w:rFonts w:eastAsia="Times New Roman" w:cs="Times New Roman"/>
          <w:szCs w:val="24"/>
        </w:rPr>
        <w:t xml:space="preserve">’ </w:t>
      </w:r>
      <w:r w:rsidRPr="00475EDB">
        <w:rPr>
          <w:rFonts w:eastAsia="Times New Roman" w:cs="Times New Roman"/>
          <w:szCs w:val="24"/>
        </w:rPr>
        <w:t>ετέρου όταν οι κλίνες εντατικής θεραπείας καταλαμβάνονται από τα περιστατικά του ιού του Δυτ</w:t>
      </w:r>
      <w:r w:rsidRPr="00475EDB">
        <w:rPr>
          <w:rFonts w:eastAsia="Times New Roman" w:cs="Times New Roman"/>
          <w:szCs w:val="24"/>
        </w:rPr>
        <w:t>ικού Νείλου προκαλείται αδυναμία αντιμετώπισης των άλλων περιστατικών</w:t>
      </w:r>
      <w:r>
        <w:rPr>
          <w:rFonts w:eastAsia="Times New Roman" w:cs="Times New Roman"/>
          <w:szCs w:val="24"/>
        </w:rPr>
        <w:t>.</w:t>
      </w:r>
      <w:r w:rsidRPr="00475EDB">
        <w:rPr>
          <w:rFonts w:eastAsia="Times New Roman" w:cs="Times New Roman"/>
          <w:szCs w:val="24"/>
        </w:rPr>
        <w:t xml:space="preserve"> Υπήρξε</w:t>
      </w:r>
      <w:r>
        <w:rPr>
          <w:rFonts w:eastAsia="Times New Roman" w:cs="Times New Roman"/>
          <w:szCs w:val="24"/>
        </w:rPr>
        <w:t>,</w:t>
      </w:r>
      <w:r w:rsidRPr="00475EDB">
        <w:rPr>
          <w:rFonts w:eastAsia="Times New Roman" w:cs="Times New Roman"/>
          <w:szCs w:val="24"/>
        </w:rPr>
        <w:t xml:space="preserve"> </w:t>
      </w:r>
      <w:r>
        <w:rPr>
          <w:rFonts w:eastAsia="Times New Roman" w:cs="Times New Roman"/>
          <w:szCs w:val="24"/>
        </w:rPr>
        <w:t>λ</w:t>
      </w:r>
      <w:r w:rsidRPr="00475EDB">
        <w:rPr>
          <w:rFonts w:eastAsia="Times New Roman" w:cs="Times New Roman"/>
          <w:szCs w:val="24"/>
        </w:rPr>
        <w:t>οιπόν</w:t>
      </w:r>
      <w:r>
        <w:rPr>
          <w:rFonts w:eastAsia="Times New Roman" w:cs="Times New Roman"/>
          <w:szCs w:val="24"/>
        </w:rPr>
        <w:t>,</w:t>
      </w:r>
      <w:r w:rsidRPr="00475EDB">
        <w:rPr>
          <w:rFonts w:eastAsia="Times New Roman" w:cs="Times New Roman"/>
          <w:szCs w:val="24"/>
        </w:rPr>
        <w:t xml:space="preserve"> σαφές έλλειμμα και παράλειψη ενεργειών του κράτους και έκθεση του </w:t>
      </w:r>
      <w:r>
        <w:rPr>
          <w:rFonts w:eastAsia="Times New Roman" w:cs="Times New Roman"/>
          <w:szCs w:val="24"/>
        </w:rPr>
        <w:lastRenderedPageBreak/>
        <w:t>πληθυσμού σε κίνδυνο και απειλή</w:t>
      </w:r>
      <w:r w:rsidRPr="00475EDB">
        <w:rPr>
          <w:rFonts w:eastAsia="Times New Roman" w:cs="Times New Roman"/>
          <w:szCs w:val="24"/>
        </w:rPr>
        <w:t xml:space="preserve"> της υγείας</w:t>
      </w:r>
      <w:r>
        <w:rPr>
          <w:rFonts w:eastAsia="Times New Roman" w:cs="Times New Roman"/>
          <w:szCs w:val="24"/>
        </w:rPr>
        <w:t>,</w:t>
      </w:r>
      <w:r w:rsidRPr="00475EDB">
        <w:rPr>
          <w:rFonts w:eastAsia="Times New Roman" w:cs="Times New Roman"/>
          <w:szCs w:val="24"/>
        </w:rPr>
        <w:t xml:space="preserve"> αφού οι αρμόδιες αρχές άφησαν </w:t>
      </w:r>
      <w:r>
        <w:rPr>
          <w:rFonts w:eastAsia="Times New Roman" w:cs="Times New Roman"/>
          <w:szCs w:val="24"/>
        </w:rPr>
        <w:t xml:space="preserve">αθωράκιστους τους </w:t>
      </w:r>
      <w:r w:rsidRPr="00475EDB">
        <w:rPr>
          <w:rFonts w:eastAsia="Times New Roman" w:cs="Times New Roman"/>
          <w:szCs w:val="24"/>
        </w:rPr>
        <w:t>πολίτες</w:t>
      </w:r>
      <w:r>
        <w:rPr>
          <w:rFonts w:eastAsia="Times New Roman" w:cs="Times New Roman"/>
          <w:szCs w:val="24"/>
        </w:rPr>
        <w:t>.</w:t>
      </w:r>
      <w:r w:rsidRPr="00475EDB">
        <w:rPr>
          <w:rFonts w:eastAsia="Times New Roman" w:cs="Times New Roman"/>
          <w:szCs w:val="24"/>
        </w:rPr>
        <w:t xml:space="preserve"> </w:t>
      </w:r>
    </w:p>
    <w:p w14:paraId="71454510" w14:textId="77777777" w:rsidR="00720170" w:rsidRDefault="00F52584">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Προβήκατε –θα πω- </w:t>
      </w:r>
      <w:r w:rsidRPr="00475EDB">
        <w:rPr>
          <w:rFonts w:eastAsia="Times New Roman" w:cs="Times New Roman"/>
          <w:szCs w:val="24"/>
        </w:rPr>
        <w:t>σε δεύτερο χρόνο σε κάποια πρόχειρα και αποσπασματικά μέτρα για να αντιμετωπίσετε τις συνέπειες</w:t>
      </w:r>
      <w:r>
        <w:rPr>
          <w:rFonts w:eastAsia="Times New Roman" w:cs="Times New Roman"/>
          <w:szCs w:val="24"/>
        </w:rPr>
        <w:t>,</w:t>
      </w:r>
      <w:r w:rsidRPr="00475EDB">
        <w:rPr>
          <w:rFonts w:eastAsia="Times New Roman" w:cs="Times New Roman"/>
          <w:szCs w:val="24"/>
        </w:rPr>
        <w:t xml:space="preserve"> όπως για παράδειγμα </w:t>
      </w:r>
      <w:r>
        <w:rPr>
          <w:rFonts w:eastAsia="Times New Roman" w:cs="Times New Roman"/>
          <w:szCs w:val="24"/>
        </w:rPr>
        <w:t xml:space="preserve">το ότι </w:t>
      </w:r>
      <w:r w:rsidRPr="00475EDB">
        <w:rPr>
          <w:rFonts w:eastAsia="Times New Roman" w:cs="Times New Roman"/>
          <w:szCs w:val="24"/>
        </w:rPr>
        <w:t>σ</w:t>
      </w:r>
      <w:r>
        <w:rPr>
          <w:rFonts w:eastAsia="Times New Roman" w:cs="Times New Roman"/>
          <w:szCs w:val="24"/>
        </w:rPr>
        <w:t xml:space="preserve">υγκαλέσατε στα τέλη Αυγούστου </w:t>
      </w:r>
      <w:proofErr w:type="spellStart"/>
      <w:r>
        <w:rPr>
          <w:rFonts w:eastAsia="Times New Roman" w:cs="Times New Roman"/>
          <w:szCs w:val="24"/>
        </w:rPr>
        <w:t>όλως</w:t>
      </w:r>
      <w:proofErr w:type="spellEnd"/>
      <w:r w:rsidRPr="00475EDB">
        <w:rPr>
          <w:rFonts w:eastAsia="Times New Roman" w:cs="Times New Roman"/>
          <w:szCs w:val="24"/>
        </w:rPr>
        <w:t xml:space="preserve"> επικοινωνιακά </w:t>
      </w:r>
      <w:r>
        <w:rPr>
          <w:rFonts w:eastAsia="Times New Roman" w:cs="Times New Roman"/>
          <w:szCs w:val="24"/>
        </w:rPr>
        <w:t>-</w:t>
      </w:r>
      <w:r w:rsidRPr="00475EDB">
        <w:rPr>
          <w:rFonts w:eastAsia="Times New Roman" w:cs="Times New Roman"/>
          <w:szCs w:val="24"/>
        </w:rPr>
        <w:t>θα έλεγα</w:t>
      </w:r>
      <w:r>
        <w:rPr>
          <w:rFonts w:eastAsia="Times New Roman" w:cs="Times New Roman"/>
          <w:szCs w:val="24"/>
        </w:rPr>
        <w:t>-</w:t>
      </w:r>
      <w:r w:rsidRPr="00475EDB">
        <w:rPr>
          <w:rFonts w:eastAsia="Times New Roman" w:cs="Times New Roman"/>
          <w:szCs w:val="24"/>
        </w:rPr>
        <w:t xml:space="preserve"> </w:t>
      </w:r>
      <w:r>
        <w:rPr>
          <w:rFonts w:eastAsia="Times New Roman" w:cs="Times New Roman"/>
          <w:szCs w:val="24"/>
        </w:rPr>
        <w:t xml:space="preserve">ευρείες συσκέψεις </w:t>
      </w:r>
      <w:r w:rsidRPr="00475EDB">
        <w:rPr>
          <w:rFonts w:eastAsia="Times New Roman" w:cs="Times New Roman"/>
          <w:szCs w:val="24"/>
        </w:rPr>
        <w:t>για τη λήψη μέτρων</w:t>
      </w:r>
      <w:r>
        <w:rPr>
          <w:rFonts w:eastAsia="Times New Roman" w:cs="Times New Roman"/>
          <w:szCs w:val="24"/>
        </w:rPr>
        <w:t>.</w:t>
      </w:r>
      <w:r w:rsidRPr="00475EDB">
        <w:rPr>
          <w:rFonts w:eastAsia="Times New Roman" w:cs="Times New Roman"/>
          <w:szCs w:val="24"/>
        </w:rPr>
        <w:t xml:space="preserve"> Αυτό</w:t>
      </w:r>
      <w:r>
        <w:rPr>
          <w:rFonts w:eastAsia="Times New Roman" w:cs="Times New Roman"/>
          <w:szCs w:val="24"/>
        </w:rPr>
        <w:t>, όμως,</w:t>
      </w:r>
      <w:r w:rsidRPr="00475EDB">
        <w:rPr>
          <w:rFonts w:eastAsia="Times New Roman" w:cs="Times New Roman"/>
          <w:szCs w:val="24"/>
        </w:rPr>
        <w:t xml:space="preserve"> </w:t>
      </w:r>
      <w:r>
        <w:rPr>
          <w:rFonts w:eastAsia="Times New Roman" w:cs="Times New Roman"/>
          <w:szCs w:val="24"/>
        </w:rPr>
        <w:t>δ</w:t>
      </w:r>
      <w:r w:rsidRPr="00475EDB">
        <w:rPr>
          <w:rFonts w:eastAsia="Times New Roman" w:cs="Times New Roman"/>
          <w:szCs w:val="24"/>
        </w:rPr>
        <w:t>εν</w:t>
      </w:r>
      <w:r w:rsidRPr="00475EDB">
        <w:rPr>
          <w:rFonts w:eastAsia="Times New Roman" w:cs="Times New Roman"/>
          <w:szCs w:val="24"/>
        </w:rPr>
        <w:t xml:space="preserve"> σώζει την κατάσταση</w:t>
      </w:r>
      <w:r>
        <w:rPr>
          <w:rFonts w:eastAsia="Times New Roman" w:cs="Times New Roman"/>
          <w:szCs w:val="24"/>
        </w:rPr>
        <w:t>.</w:t>
      </w:r>
    </w:p>
    <w:p w14:paraId="71454511"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71454512"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Τελειώνω, κάνοντας τρεις </w:t>
      </w:r>
      <w:r w:rsidRPr="00475EDB">
        <w:rPr>
          <w:rFonts w:eastAsia="Times New Roman" w:cs="Times New Roman"/>
          <w:szCs w:val="24"/>
        </w:rPr>
        <w:t>συγκεκριμένες ερωτήσεις</w:t>
      </w:r>
      <w:r>
        <w:rPr>
          <w:rFonts w:eastAsia="Times New Roman" w:cs="Times New Roman"/>
          <w:szCs w:val="24"/>
        </w:rPr>
        <w:t>:</w:t>
      </w:r>
      <w:r w:rsidRPr="00475EDB">
        <w:rPr>
          <w:rFonts w:eastAsia="Times New Roman" w:cs="Times New Roman"/>
          <w:szCs w:val="24"/>
        </w:rPr>
        <w:t xml:space="preserve"> Γιατί αργήσατε να προβείτε σε όλα τα απαραίτητα μέτρα για την αποτροπή του ιού</w:t>
      </w:r>
      <w:r>
        <w:rPr>
          <w:rFonts w:eastAsia="Times New Roman" w:cs="Times New Roman"/>
          <w:szCs w:val="24"/>
        </w:rPr>
        <w:t>;</w:t>
      </w:r>
    </w:p>
    <w:p w14:paraId="71454513" w14:textId="77777777" w:rsidR="00720170" w:rsidRDefault="00F52584">
      <w:pPr>
        <w:spacing w:line="600" w:lineRule="auto"/>
        <w:ind w:firstLine="720"/>
        <w:jc w:val="both"/>
        <w:rPr>
          <w:rFonts w:eastAsia="Times New Roman" w:cs="Times New Roman"/>
          <w:szCs w:val="24"/>
        </w:rPr>
      </w:pPr>
      <w:r w:rsidRPr="00475EDB">
        <w:rPr>
          <w:rFonts w:eastAsia="Times New Roman" w:cs="Times New Roman"/>
          <w:szCs w:val="24"/>
        </w:rPr>
        <w:t>Δεύτερον</w:t>
      </w:r>
      <w:r>
        <w:rPr>
          <w:rFonts w:eastAsia="Times New Roman" w:cs="Times New Roman"/>
          <w:szCs w:val="24"/>
        </w:rPr>
        <w:t>,</w:t>
      </w:r>
      <w:r w:rsidRPr="00475EDB">
        <w:rPr>
          <w:rFonts w:eastAsia="Times New Roman" w:cs="Times New Roman"/>
          <w:szCs w:val="24"/>
        </w:rPr>
        <w:t xml:space="preserve"> ποια είνα</w:t>
      </w:r>
      <w:r w:rsidRPr="00475EDB">
        <w:rPr>
          <w:rFonts w:eastAsia="Times New Roman" w:cs="Times New Roman"/>
          <w:szCs w:val="24"/>
        </w:rPr>
        <w:t>ι η στρατηγική σας για το 2019 και σε τι θα διαφέρει από αυτή του 2018</w:t>
      </w:r>
      <w:r>
        <w:rPr>
          <w:rFonts w:eastAsia="Times New Roman" w:cs="Times New Roman"/>
          <w:szCs w:val="24"/>
        </w:rPr>
        <w:t>,</w:t>
      </w:r>
      <w:r w:rsidRPr="00475EDB">
        <w:rPr>
          <w:rFonts w:eastAsia="Times New Roman" w:cs="Times New Roman"/>
          <w:szCs w:val="24"/>
        </w:rPr>
        <w:t xml:space="preserve"> που δεν μπορούμε να πούμε ότι ήταν επιτυχής</w:t>
      </w:r>
      <w:r>
        <w:rPr>
          <w:rFonts w:eastAsia="Times New Roman" w:cs="Times New Roman"/>
          <w:szCs w:val="24"/>
        </w:rPr>
        <w:t>;</w:t>
      </w:r>
    </w:p>
    <w:p w14:paraId="71454514" w14:textId="77777777" w:rsidR="00720170" w:rsidRDefault="00F52584">
      <w:pPr>
        <w:spacing w:line="600" w:lineRule="auto"/>
        <w:ind w:firstLine="720"/>
        <w:jc w:val="both"/>
        <w:rPr>
          <w:rFonts w:eastAsia="Times New Roman" w:cs="Times New Roman"/>
          <w:szCs w:val="24"/>
        </w:rPr>
      </w:pPr>
      <w:r w:rsidRPr="00475EDB">
        <w:rPr>
          <w:rFonts w:eastAsia="Times New Roman" w:cs="Times New Roman"/>
          <w:szCs w:val="24"/>
        </w:rPr>
        <w:t>Τρίτον</w:t>
      </w:r>
      <w:r>
        <w:rPr>
          <w:rFonts w:eastAsia="Times New Roman" w:cs="Times New Roman"/>
          <w:szCs w:val="24"/>
        </w:rPr>
        <w:t>,</w:t>
      </w:r>
      <w:r w:rsidRPr="00475EDB">
        <w:rPr>
          <w:rFonts w:eastAsia="Times New Roman" w:cs="Times New Roman"/>
          <w:szCs w:val="24"/>
        </w:rPr>
        <w:t xml:space="preserve"> θα αναζητηθούν ευθύνες από τις αρμόδιες υπηρεσίες του Υπουργείου για την αδράνεια τα κρίσιμα έτη </w:t>
      </w:r>
      <w:r>
        <w:rPr>
          <w:rFonts w:eastAsia="Times New Roman" w:cs="Times New Roman"/>
          <w:szCs w:val="24"/>
        </w:rPr>
        <w:t>20</w:t>
      </w:r>
      <w:r w:rsidRPr="00475EDB">
        <w:rPr>
          <w:rFonts w:eastAsia="Times New Roman" w:cs="Times New Roman"/>
          <w:szCs w:val="24"/>
        </w:rPr>
        <w:t xml:space="preserve">16 και </w:t>
      </w:r>
      <w:r>
        <w:rPr>
          <w:rFonts w:eastAsia="Times New Roman" w:cs="Times New Roman"/>
          <w:szCs w:val="24"/>
        </w:rPr>
        <w:t>20</w:t>
      </w:r>
      <w:r w:rsidRPr="00475EDB">
        <w:rPr>
          <w:rFonts w:eastAsia="Times New Roman" w:cs="Times New Roman"/>
          <w:szCs w:val="24"/>
        </w:rPr>
        <w:t>17</w:t>
      </w:r>
      <w:r>
        <w:rPr>
          <w:rFonts w:eastAsia="Times New Roman" w:cs="Times New Roman"/>
          <w:szCs w:val="24"/>
        </w:rPr>
        <w:t>,</w:t>
      </w:r>
      <w:r w:rsidRPr="00475EDB">
        <w:rPr>
          <w:rFonts w:eastAsia="Times New Roman" w:cs="Times New Roman"/>
          <w:szCs w:val="24"/>
        </w:rPr>
        <w:t xml:space="preserve"> αλλά και το </w:t>
      </w:r>
      <w:r>
        <w:rPr>
          <w:rFonts w:eastAsia="Times New Roman" w:cs="Times New Roman"/>
          <w:szCs w:val="24"/>
        </w:rPr>
        <w:t>20</w:t>
      </w:r>
      <w:r w:rsidRPr="00475EDB">
        <w:rPr>
          <w:rFonts w:eastAsia="Times New Roman" w:cs="Times New Roman"/>
          <w:szCs w:val="24"/>
        </w:rPr>
        <w:t>18 πο</w:t>
      </w:r>
      <w:r w:rsidRPr="00475EDB">
        <w:rPr>
          <w:rFonts w:eastAsia="Times New Roman" w:cs="Times New Roman"/>
          <w:szCs w:val="24"/>
        </w:rPr>
        <w:t>υ οδήγησε σε αυτό το αποτέλεσμα</w:t>
      </w:r>
      <w:r>
        <w:rPr>
          <w:rFonts w:eastAsia="Times New Roman" w:cs="Times New Roman"/>
          <w:szCs w:val="24"/>
        </w:rPr>
        <w:t>;</w:t>
      </w:r>
    </w:p>
    <w:p w14:paraId="71454515" w14:textId="77777777" w:rsidR="00720170" w:rsidRDefault="00F52584">
      <w:pPr>
        <w:spacing w:line="600" w:lineRule="auto"/>
        <w:ind w:firstLine="720"/>
        <w:jc w:val="both"/>
        <w:rPr>
          <w:rFonts w:eastAsia="Times New Roman" w:cs="Times New Roman"/>
          <w:szCs w:val="24"/>
        </w:rPr>
      </w:pPr>
      <w:r w:rsidRPr="00475EDB">
        <w:rPr>
          <w:rFonts w:eastAsia="Times New Roman" w:cs="Times New Roman"/>
          <w:szCs w:val="24"/>
        </w:rPr>
        <w:lastRenderedPageBreak/>
        <w:t>Σας ευχαριστώ</w:t>
      </w:r>
      <w:r>
        <w:rPr>
          <w:rFonts w:eastAsia="Times New Roman" w:cs="Times New Roman"/>
          <w:szCs w:val="24"/>
        </w:rPr>
        <w:t>.</w:t>
      </w:r>
    </w:p>
    <w:p w14:paraId="71454516"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Φωτήλα. </w:t>
      </w:r>
    </w:p>
    <w:p w14:paraId="71454517"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Ο κ</w:t>
      </w:r>
      <w:r w:rsidRPr="00475EDB">
        <w:rPr>
          <w:rFonts w:eastAsia="Times New Roman" w:cs="Times New Roman"/>
          <w:szCs w:val="24"/>
        </w:rPr>
        <w:t>ύριος Υπουργός έχει το</w:t>
      </w:r>
      <w:r>
        <w:rPr>
          <w:rFonts w:eastAsia="Times New Roman" w:cs="Times New Roman"/>
          <w:szCs w:val="24"/>
        </w:rPr>
        <w:t>ν</w:t>
      </w:r>
      <w:r w:rsidRPr="00475EDB">
        <w:rPr>
          <w:rFonts w:eastAsia="Times New Roman" w:cs="Times New Roman"/>
          <w:szCs w:val="24"/>
        </w:rPr>
        <w:t xml:space="preserve"> λόγο για </w:t>
      </w:r>
      <w:r>
        <w:rPr>
          <w:rFonts w:eastAsia="Times New Roman" w:cs="Times New Roman"/>
          <w:szCs w:val="24"/>
        </w:rPr>
        <w:t>τρία</w:t>
      </w:r>
      <w:r w:rsidRPr="00475EDB">
        <w:rPr>
          <w:rFonts w:eastAsia="Times New Roman" w:cs="Times New Roman"/>
          <w:szCs w:val="24"/>
        </w:rPr>
        <w:t xml:space="preserve"> λεπτά</w:t>
      </w:r>
      <w:r>
        <w:rPr>
          <w:rFonts w:eastAsia="Times New Roman" w:cs="Times New Roman"/>
          <w:szCs w:val="24"/>
        </w:rPr>
        <w:t>.</w:t>
      </w:r>
    </w:p>
    <w:p w14:paraId="71454518"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sidRPr="00CA44B0">
        <w:rPr>
          <w:rFonts w:eastAsia="Times New Roman" w:cs="Times New Roman"/>
          <w:szCs w:val="24"/>
        </w:rPr>
        <w:t xml:space="preserve">Ευχαριστώ, κύριε Πρόεδρε. </w:t>
      </w:r>
    </w:p>
    <w:p w14:paraId="71454519"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Αγαπητέ </w:t>
      </w:r>
      <w:r w:rsidRPr="00475EDB">
        <w:rPr>
          <w:rFonts w:eastAsia="Times New Roman" w:cs="Times New Roman"/>
          <w:szCs w:val="24"/>
        </w:rPr>
        <w:t>συνάδελφε</w:t>
      </w:r>
      <w:r>
        <w:rPr>
          <w:rFonts w:eastAsia="Times New Roman" w:cs="Times New Roman"/>
          <w:szCs w:val="24"/>
        </w:rPr>
        <w:t>,</w:t>
      </w:r>
      <w:r w:rsidRPr="00475EDB">
        <w:rPr>
          <w:rFonts w:eastAsia="Times New Roman" w:cs="Times New Roman"/>
          <w:szCs w:val="24"/>
        </w:rPr>
        <w:t xml:space="preserve"> νομίζω ότι το θέμα </w:t>
      </w:r>
      <w:r w:rsidRPr="00475EDB">
        <w:rPr>
          <w:rFonts w:eastAsia="Times New Roman" w:cs="Times New Roman"/>
          <w:szCs w:val="24"/>
        </w:rPr>
        <w:t xml:space="preserve">το οποίο </w:t>
      </w:r>
      <w:r>
        <w:rPr>
          <w:rFonts w:eastAsia="Times New Roman" w:cs="Times New Roman"/>
          <w:szCs w:val="24"/>
        </w:rPr>
        <w:t>θίγετε</w:t>
      </w:r>
      <w:r w:rsidRPr="00475EDB">
        <w:rPr>
          <w:rFonts w:eastAsia="Times New Roman" w:cs="Times New Roman"/>
          <w:szCs w:val="24"/>
        </w:rPr>
        <w:t xml:space="preserve"> στην ερώτηση αναδεικνύει </w:t>
      </w:r>
      <w:r>
        <w:rPr>
          <w:rFonts w:eastAsia="Times New Roman" w:cs="Times New Roman"/>
          <w:szCs w:val="24"/>
        </w:rPr>
        <w:t xml:space="preserve">μια συζήτηση που </w:t>
      </w:r>
      <w:r w:rsidRPr="00475EDB">
        <w:rPr>
          <w:rFonts w:eastAsia="Times New Roman" w:cs="Times New Roman"/>
          <w:szCs w:val="24"/>
        </w:rPr>
        <w:t>αφορά τις υπηρεσί</w:t>
      </w:r>
      <w:r>
        <w:rPr>
          <w:rFonts w:eastAsia="Times New Roman" w:cs="Times New Roman"/>
          <w:szCs w:val="24"/>
        </w:rPr>
        <w:t>ες δ</w:t>
      </w:r>
      <w:r w:rsidRPr="00475EDB">
        <w:rPr>
          <w:rFonts w:eastAsia="Times New Roman" w:cs="Times New Roman"/>
          <w:szCs w:val="24"/>
        </w:rPr>
        <w:t xml:space="preserve">ημόσιας </w:t>
      </w:r>
      <w:r>
        <w:rPr>
          <w:rFonts w:eastAsia="Times New Roman" w:cs="Times New Roman"/>
          <w:szCs w:val="24"/>
        </w:rPr>
        <w:t>υ</w:t>
      </w:r>
      <w:r w:rsidRPr="00475EDB">
        <w:rPr>
          <w:rFonts w:eastAsia="Times New Roman" w:cs="Times New Roman"/>
          <w:szCs w:val="24"/>
        </w:rPr>
        <w:t xml:space="preserve">γείας της χώρας </w:t>
      </w:r>
      <w:r>
        <w:rPr>
          <w:rFonts w:eastAsia="Times New Roman" w:cs="Times New Roman"/>
          <w:szCs w:val="24"/>
        </w:rPr>
        <w:t>μας, τον τρόπο με τον οποίο</w:t>
      </w:r>
      <w:r w:rsidRPr="00475EDB">
        <w:rPr>
          <w:rFonts w:eastAsia="Times New Roman" w:cs="Times New Roman"/>
          <w:szCs w:val="24"/>
        </w:rPr>
        <w:t xml:space="preserve"> είναι οργανωμένες</w:t>
      </w:r>
      <w:r>
        <w:rPr>
          <w:rFonts w:eastAsia="Times New Roman" w:cs="Times New Roman"/>
          <w:szCs w:val="24"/>
        </w:rPr>
        <w:t xml:space="preserve"> κ</w:t>
      </w:r>
      <w:r w:rsidRPr="00475EDB">
        <w:rPr>
          <w:rFonts w:eastAsia="Times New Roman" w:cs="Times New Roman"/>
          <w:szCs w:val="24"/>
        </w:rPr>
        <w:t>αι το ερώτημα αν ανταποκρίνοντ</w:t>
      </w:r>
      <w:r>
        <w:rPr>
          <w:rFonts w:eastAsia="Times New Roman" w:cs="Times New Roman"/>
          <w:szCs w:val="24"/>
        </w:rPr>
        <w:t>αι στις σύγχρονες</w:t>
      </w:r>
      <w:r w:rsidRPr="00475EDB">
        <w:rPr>
          <w:rFonts w:eastAsia="Times New Roman" w:cs="Times New Roman"/>
          <w:szCs w:val="24"/>
        </w:rPr>
        <w:t xml:space="preserve"> </w:t>
      </w:r>
      <w:r>
        <w:rPr>
          <w:rFonts w:eastAsia="Times New Roman" w:cs="Times New Roman"/>
          <w:szCs w:val="24"/>
        </w:rPr>
        <w:t xml:space="preserve">προκλήσεις </w:t>
      </w:r>
      <w:r w:rsidRPr="00475EDB">
        <w:rPr>
          <w:rFonts w:eastAsia="Times New Roman" w:cs="Times New Roman"/>
          <w:szCs w:val="24"/>
        </w:rPr>
        <w:t xml:space="preserve">που υπάρχουν στον </w:t>
      </w:r>
      <w:proofErr w:type="spellStart"/>
      <w:r w:rsidRPr="00475EDB">
        <w:rPr>
          <w:rFonts w:eastAsia="Times New Roman" w:cs="Times New Roman"/>
          <w:szCs w:val="24"/>
        </w:rPr>
        <w:t>παγκοσμιοποιημένο</w:t>
      </w:r>
      <w:proofErr w:type="spellEnd"/>
      <w:r w:rsidRPr="00475EDB">
        <w:rPr>
          <w:rFonts w:eastAsia="Times New Roman" w:cs="Times New Roman"/>
          <w:szCs w:val="24"/>
        </w:rPr>
        <w:t xml:space="preserve"> κόσμο </w:t>
      </w:r>
      <w:r>
        <w:rPr>
          <w:rFonts w:eastAsia="Times New Roman" w:cs="Times New Roman"/>
          <w:szCs w:val="24"/>
        </w:rPr>
        <w:t xml:space="preserve">μας. </w:t>
      </w:r>
      <w:r w:rsidRPr="00475EDB">
        <w:rPr>
          <w:rFonts w:eastAsia="Times New Roman" w:cs="Times New Roman"/>
          <w:szCs w:val="24"/>
        </w:rPr>
        <w:t>Αυτό είναι το κρίσιμο ερώτημα</w:t>
      </w:r>
      <w:r>
        <w:rPr>
          <w:rFonts w:eastAsia="Times New Roman" w:cs="Times New Roman"/>
          <w:szCs w:val="24"/>
        </w:rPr>
        <w:t>.</w:t>
      </w:r>
      <w:r w:rsidRPr="00475EDB">
        <w:rPr>
          <w:rFonts w:eastAsia="Times New Roman" w:cs="Times New Roman"/>
          <w:szCs w:val="24"/>
        </w:rPr>
        <w:t xml:space="preserve"> Νομίζω ότι κάνετε ένα μεθοδολογικό λάθος</w:t>
      </w:r>
      <w:r>
        <w:rPr>
          <w:rFonts w:eastAsia="Times New Roman" w:cs="Times New Roman"/>
          <w:szCs w:val="24"/>
        </w:rPr>
        <w:t>. Κάνετε</w:t>
      </w:r>
      <w:r w:rsidRPr="00475EDB">
        <w:rPr>
          <w:rFonts w:eastAsia="Times New Roman" w:cs="Times New Roman"/>
          <w:szCs w:val="24"/>
        </w:rPr>
        <w:t xml:space="preserve"> ένα λάθος που δεν έχει κα</w:t>
      </w:r>
      <w:r>
        <w:rPr>
          <w:rFonts w:eastAsia="Times New Roman" w:cs="Times New Roman"/>
          <w:szCs w:val="24"/>
        </w:rPr>
        <w:t>μ</w:t>
      </w:r>
      <w:r w:rsidRPr="00475EDB">
        <w:rPr>
          <w:rFonts w:eastAsia="Times New Roman" w:cs="Times New Roman"/>
          <w:szCs w:val="24"/>
        </w:rPr>
        <w:t>μία επιστημονική βάση</w:t>
      </w:r>
      <w:r>
        <w:rPr>
          <w:rFonts w:eastAsia="Times New Roman" w:cs="Times New Roman"/>
          <w:szCs w:val="24"/>
        </w:rPr>
        <w:t>.</w:t>
      </w:r>
      <w:r w:rsidRPr="00475EDB">
        <w:rPr>
          <w:rFonts w:eastAsia="Times New Roman" w:cs="Times New Roman"/>
          <w:szCs w:val="24"/>
        </w:rPr>
        <w:t xml:space="preserve"> </w:t>
      </w:r>
      <w:r>
        <w:rPr>
          <w:rFonts w:eastAsia="Times New Roman" w:cs="Times New Roman"/>
          <w:szCs w:val="24"/>
        </w:rPr>
        <w:t xml:space="preserve">Αν ανατρέξει κανείς, έστω </w:t>
      </w:r>
      <w:r w:rsidRPr="00475EDB">
        <w:rPr>
          <w:rFonts w:eastAsia="Times New Roman" w:cs="Times New Roman"/>
          <w:szCs w:val="24"/>
        </w:rPr>
        <w:t xml:space="preserve">και λίγο </w:t>
      </w:r>
      <w:r>
        <w:rPr>
          <w:rFonts w:eastAsia="Times New Roman" w:cs="Times New Roman"/>
          <w:szCs w:val="24"/>
        </w:rPr>
        <w:t>σε βιβλιογραφία, όσον αφορά την επιδημιολογία,</w:t>
      </w:r>
      <w:r w:rsidRPr="00475EDB">
        <w:rPr>
          <w:rFonts w:eastAsia="Times New Roman" w:cs="Times New Roman"/>
          <w:szCs w:val="24"/>
        </w:rPr>
        <w:t xml:space="preserve"> καταλαβαίνει ότι δεν μπορούμε να συγκρίν</w:t>
      </w:r>
      <w:r w:rsidRPr="00475EDB">
        <w:rPr>
          <w:rFonts w:eastAsia="Times New Roman" w:cs="Times New Roman"/>
          <w:szCs w:val="24"/>
        </w:rPr>
        <w:t xml:space="preserve">ουμε κρούσματα </w:t>
      </w:r>
      <w:r>
        <w:rPr>
          <w:rFonts w:eastAsia="Times New Roman" w:cs="Times New Roman"/>
          <w:szCs w:val="24"/>
        </w:rPr>
        <w:t>κ</w:t>
      </w:r>
      <w:r w:rsidRPr="00475EDB">
        <w:rPr>
          <w:rFonts w:eastAsia="Times New Roman" w:cs="Times New Roman"/>
          <w:szCs w:val="24"/>
        </w:rPr>
        <w:t>αι φυσικά θανάτους</w:t>
      </w:r>
      <w:r>
        <w:rPr>
          <w:rFonts w:eastAsia="Times New Roman" w:cs="Times New Roman"/>
          <w:szCs w:val="24"/>
        </w:rPr>
        <w:t>.</w:t>
      </w:r>
      <w:r w:rsidRPr="00475EDB">
        <w:rPr>
          <w:rFonts w:eastAsia="Times New Roman" w:cs="Times New Roman"/>
          <w:szCs w:val="24"/>
        </w:rPr>
        <w:t xml:space="preserve"> </w:t>
      </w:r>
      <w:r>
        <w:rPr>
          <w:rFonts w:eastAsia="Times New Roman" w:cs="Times New Roman"/>
          <w:szCs w:val="24"/>
        </w:rPr>
        <w:t>Διότι</w:t>
      </w:r>
      <w:r w:rsidRPr="00475EDB">
        <w:rPr>
          <w:rFonts w:eastAsia="Times New Roman" w:cs="Times New Roman"/>
          <w:szCs w:val="24"/>
        </w:rPr>
        <w:t xml:space="preserve"> </w:t>
      </w:r>
      <w:r>
        <w:rPr>
          <w:rFonts w:eastAsia="Times New Roman" w:cs="Times New Roman"/>
          <w:szCs w:val="24"/>
        </w:rPr>
        <w:t xml:space="preserve">σταθερά </w:t>
      </w:r>
      <w:r w:rsidRPr="00475EDB">
        <w:rPr>
          <w:rFonts w:eastAsia="Times New Roman" w:cs="Times New Roman"/>
          <w:szCs w:val="24"/>
        </w:rPr>
        <w:t xml:space="preserve">ένα ποσοστό πάντα από τα κρούσματα </w:t>
      </w:r>
      <w:r>
        <w:rPr>
          <w:rFonts w:eastAsia="Times New Roman" w:cs="Times New Roman"/>
          <w:szCs w:val="24"/>
        </w:rPr>
        <w:t>-</w:t>
      </w:r>
      <w:r w:rsidRPr="00475EDB">
        <w:rPr>
          <w:rFonts w:eastAsia="Times New Roman" w:cs="Times New Roman"/>
          <w:szCs w:val="24"/>
        </w:rPr>
        <w:t xml:space="preserve">και λόγω του ιού του Δυτικού Νείλου </w:t>
      </w:r>
      <w:r>
        <w:rPr>
          <w:rFonts w:eastAsia="Times New Roman" w:cs="Times New Roman"/>
          <w:szCs w:val="24"/>
        </w:rPr>
        <w:t>που έχουν σ</w:t>
      </w:r>
      <w:r w:rsidRPr="00475EDB">
        <w:rPr>
          <w:rFonts w:eastAsia="Times New Roman" w:cs="Times New Roman"/>
          <w:szCs w:val="24"/>
        </w:rPr>
        <w:t xml:space="preserve">υμπτώματα </w:t>
      </w:r>
      <w:r>
        <w:rPr>
          <w:rFonts w:eastAsia="Times New Roman" w:cs="Times New Roman"/>
          <w:szCs w:val="24"/>
        </w:rPr>
        <w:t>στο κ</w:t>
      </w:r>
      <w:r w:rsidRPr="00475EDB">
        <w:rPr>
          <w:rFonts w:eastAsia="Times New Roman" w:cs="Times New Roman"/>
          <w:szCs w:val="24"/>
        </w:rPr>
        <w:t xml:space="preserve">εντρικό </w:t>
      </w:r>
      <w:r w:rsidRPr="00475EDB">
        <w:rPr>
          <w:rFonts w:eastAsia="Times New Roman" w:cs="Times New Roman"/>
          <w:szCs w:val="24"/>
        </w:rPr>
        <w:lastRenderedPageBreak/>
        <w:t>νευρικό σύστημα</w:t>
      </w:r>
      <w:r>
        <w:rPr>
          <w:rFonts w:eastAsia="Times New Roman" w:cs="Times New Roman"/>
          <w:szCs w:val="24"/>
        </w:rPr>
        <w:t>-</w:t>
      </w:r>
      <w:r w:rsidRPr="00475EDB">
        <w:rPr>
          <w:rFonts w:eastAsia="Times New Roman" w:cs="Times New Roman"/>
          <w:szCs w:val="24"/>
        </w:rPr>
        <w:t xml:space="preserve"> </w:t>
      </w:r>
      <w:r>
        <w:rPr>
          <w:rFonts w:eastAsia="Times New Roman" w:cs="Times New Roman"/>
          <w:szCs w:val="24"/>
        </w:rPr>
        <w:t>της τάξης του 15% έχει δ</w:t>
      </w:r>
      <w:r w:rsidRPr="00475EDB">
        <w:rPr>
          <w:rFonts w:eastAsia="Times New Roman" w:cs="Times New Roman"/>
          <w:szCs w:val="24"/>
        </w:rPr>
        <w:t>υστυχώς άσχημη κατάληξη</w:t>
      </w:r>
      <w:r>
        <w:rPr>
          <w:rFonts w:eastAsia="Times New Roman" w:cs="Times New Roman"/>
          <w:szCs w:val="24"/>
        </w:rPr>
        <w:t>.</w:t>
      </w:r>
    </w:p>
    <w:p w14:paraId="7145451A" w14:textId="77777777" w:rsidR="00720170" w:rsidRDefault="00F52584">
      <w:pPr>
        <w:spacing w:line="600" w:lineRule="auto"/>
        <w:ind w:firstLine="720"/>
        <w:jc w:val="both"/>
        <w:rPr>
          <w:rFonts w:eastAsia="Times New Roman" w:cs="Times New Roman"/>
          <w:szCs w:val="24"/>
        </w:rPr>
      </w:pPr>
      <w:r w:rsidRPr="00475EDB">
        <w:rPr>
          <w:rFonts w:eastAsia="Times New Roman" w:cs="Times New Roman"/>
          <w:szCs w:val="24"/>
        </w:rPr>
        <w:t>Δεν μπορούμε</w:t>
      </w:r>
      <w:r>
        <w:rPr>
          <w:rFonts w:eastAsia="Times New Roman" w:cs="Times New Roman"/>
          <w:szCs w:val="24"/>
        </w:rPr>
        <w:t>,</w:t>
      </w:r>
      <w:r w:rsidRPr="00475EDB">
        <w:rPr>
          <w:rFonts w:eastAsia="Times New Roman" w:cs="Times New Roman"/>
          <w:szCs w:val="24"/>
        </w:rPr>
        <w:t xml:space="preserve"> λοιπόν</w:t>
      </w:r>
      <w:r>
        <w:rPr>
          <w:rFonts w:eastAsia="Times New Roman" w:cs="Times New Roman"/>
          <w:szCs w:val="24"/>
        </w:rPr>
        <w:t>,</w:t>
      </w:r>
      <w:r w:rsidRPr="00475EDB">
        <w:rPr>
          <w:rFonts w:eastAsia="Times New Roman" w:cs="Times New Roman"/>
          <w:szCs w:val="24"/>
        </w:rPr>
        <w:t xml:space="preserve"> να συγκρίνου</w:t>
      </w:r>
      <w:r w:rsidRPr="00475EDB">
        <w:rPr>
          <w:rFonts w:eastAsia="Times New Roman" w:cs="Times New Roman"/>
          <w:szCs w:val="24"/>
        </w:rPr>
        <w:t xml:space="preserve">με κρούσματα </w:t>
      </w:r>
      <w:r>
        <w:rPr>
          <w:rFonts w:eastAsia="Times New Roman" w:cs="Times New Roman"/>
          <w:szCs w:val="24"/>
        </w:rPr>
        <w:t xml:space="preserve">ανά έτος </w:t>
      </w:r>
      <w:r w:rsidRPr="00475EDB">
        <w:rPr>
          <w:rFonts w:eastAsia="Times New Roman" w:cs="Times New Roman"/>
          <w:szCs w:val="24"/>
        </w:rPr>
        <w:t>και να βγάζουμε πολιτικά συμπεράσματα</w:t>
      </w:r>
      <w:r>
        <w:rPr>
          <w:rFonts w:eastAsia="Times New Roman" w:cs="Times New Roman"/>
          <w:szCs w:val="24"/>
        </w:rPr>
        <w:t>,</w:t>
      </w:r>
      <w:r w:rsidRPr="00475EDB">
        <w:rPr>
          <w:rFonts w:eastAsia="Times New Roman" w:cs="Times New Roman"/>
          <w:szCs w:val="24"/>
        </w:rPr>
        <w:t xml:space="preserve"> διότι πολύ απλά ο ιός του Δυτικού Νείλου έχει εγκατασταθεί στην Ευρώπη</w:t>
      </w:r>
      <w:r>
        <w:rPr>
          <w:rFonts w:eastAsia="Times New Roman" w:cs="Times New Roman"/>
          <w:szCs w:val="24"/>
        </w:rPr>
        <w:t xml:space="preserve"> και έχει μια παγκόσμια διασπορά.</w:t>
      </w:r>
      <w:r w:rsidRPr="00475EDB">
        <w:rPr>
          <w:rFonts w:eastAsia="Times New Roman" w:cs="Times New Roman"/>
          <w:szCs w:val="24"/>
        </w:rPr>
        <w:t xml:space="preserve"> Τώρα</w:t>
      </w:r>
      <w:r>
        <w:rPr>
          <w:rFonts w:eastAsia="Times New Roman" w:cs="Times New Roman"/>
          <w:szCs w:val="24"/>
        </w:rPr>
        <w:t>,</w:t>
      </w:r>
      <w:r w:rsidRPr="00475EDB">
        <w:rPr>
          <w:rFonts w:eastAsia="Times New Roman" w:cs="Times New Roman"/>
          <w:szCs w:val="24"/>
        </w:rPr>
        <w:t xml:space="preserve"> έχει εγκατασταθεί στην Ευρώπη σταθερά τα τελευταία δέκα χρόνια</w:t>
      </w:r>
      <w:r>
        <w:rPr>
          <w:rFonts w:eastAsia="Times New Roman" w:cs="Times New Roman"/>
          <w:szCs w:val="24"/>
        </w:rPr>
        <w:t>,</w:t>
      </w:r>
      <w:r w:rsidRPr="00475EDB">
        <w:rPr>
          <w:rFonts w:eastAsia="Times New Roman" w:cs="Times New Roman"/>
          <w:szCs w:val="24"/>
        </w:rPr>
        <w:t xml:space="preserve"> ιδιαίτερα στην κεντρι</w:t>
      </w:r>
      <w:r w:rsidRPr="00475EDB">
        <w:rPr>
          <w:rFonts w:eastAsia="Times New Roman" w:cs="Times New Roman"/>
          <w:szCs w:val="24"/>
        </w:rPr>
        <w:t>κή και νότια Ευρώπη</w:t>
      </w:r>
      <w:r>
        <w:rPr>
          <w:rFonts w:eastAsia="Times New Roman" w:cs="Times New Roman"/>
          <w:szCs w:val="24"/>
        </w:rPr>
        <w:t>.</w:t>
      </w:r>
      <w:r w:rsidRPr="00475EDB">
        <w:rPr>
          <w:rFonts w:eastAsia="Times New Roman" w:cs="Times New Roman"/>
          <w:szCs w:val="24"/>
        </w:rPr>
        <w:t xml:space="preserve"> Η διακύμανση των κρουσμάτων είναι περίπου πανομοιότυπη σε όλες τις χώρες</w:t>
      </w:r>
      <w:r>
        <w:rPr>
          <w:rFonts w:eastAsia="Times New Roman" w:cs="Times New Roman"/>
          <w:szCs w:val="24"/>
        </w:rPr>
        <w:t>.</w:t>
      </w:r>
      <w:r w:rsidRPr="00475EDB">
        <w:rPr>
          <w:rFonts w:eastAsia="Times New Roman" w:cs="Times New Roman"/>
          <w:szCs w:val="24"/>
        </w:rPr>
        <w:t xml:space="preserve"> </w:t>
      </w:r>
    </w:p>
    <w:p w14:paraId="7145451B" w14:textId="77777777" w:rsidR="00720170" w:rsidRDefault="00F52584">
      <w:pPr>
        <w:spacing w:line="600" w:lineRule="auto"/>
        <w:ind w:firstLine="720"/>
        <w:jc w:val="both"/>
        <w:rPr>
          <w:rFonts w:eastAsia="Times New Roman" w:cs="Times New Roman"/>
          <w:szCs w:val="24"/>
        </w:rPr>
      </w:pPr>
      <w:r w:rsidRPr="00F852CC">
        <w:rPr>
          <w:rFonts w:eastAsia="Times New Roman" w:cs="Times New Roman"/>
          <w:szCs w:val="24"/>
        </w:rPr>
        <w:t>Φέτος ει</w:t>
      </w:r>
      <w:r>
        <w:rPr>
          <w:rFonts w:eastAsia="Times New Roman" w:cs="Times New Roman"/>
          <w:szCs w:val="24"/>
        </w:rPr>
        <w:t>δικά, που ή</w:t>
      </w:r>
      <w:r w:rsidRPr="00F852CC">
        <w:rPr>
          <w:rFonts w:eastAsia="Times New Roman" w:cs="Times New Roman"/>
          <w:szCs w:val="24"/>
        </w:rPr>
        <w:t>ταν όντως μία χρονιά</w:t>
      </w:r>
      <w:r>
        <w:rPr>
          <w:rFonts w:eastAsia="Times New Roman" w:cs="Times New Roman"/>
          <w:szCs w:val="24"/>
        </w:rPr>
        <w:t xml:space="preserve"> πολύ μεγάλης επιδημικής έξαρση</w:t>
      </w:r>
      <w:r w:rsidRPr="00F852CC">
        <w:rPr>
          <w:rFonts w:eastAsia="Times New Roman" w:cs="Times New Roman"/>
          <w:szCs w:val="24"/>
        </w:rPr>
        <w:t>ς</w:t>
      </w:r>
      <w:r>
        <w:rPr>
          <w:rFonts w:eastAsia="Times New Roman" w:cs="Times New Roman"/>
          <w:szCs w:val="24"/>
        </w:rPr>
        <w:t>,</w:t>
      </w:r>
      <w:r w:rsidRPr="00F852CC">
        <w:rPr>
          <w:rFonts w:eastAsia="Times New Roman" w:cs="Times New Roman"/>
          <w:szCs w:val="24"/>
        </w:rPr>
        <w:t xml:space="preserve"> είχαμε κρούσματα σ</w:t>
      </w:r>
      <w:r>
        <w:rPr>
          <w:rFonts w:eastAsia="Times New Roman" w:cs="Times New Roman"/>
          <w:szCs w:val="24"/>
        </w:rPr>
        <w:t>ε</w:t>
      </w:r>
      <w:r w:rsidRPr="00F852CC">
        <w:rPr>
          <w:rFonts w:eastAsia="Times New Roman" w:cs="Times New Roman"/>
          <w:szCs w:val="24"/>
        </w:rPr>
        <w:t xml:space="preserve"> Ιταλία</w:t>
      </w:r>
      <w:r>
        <w:rPr>
          <w:rFonts w:eastAsia="Times New Roman" w:cs="Times New Roman"/>
          <w:szCs w:val="24"/>
        </w:rPr>
        <w:t>,</w:t>
      </w:r>
      <w:r w:rsidRPr="00F852CC">
        <w:rPr>
          <w:rFonts w:eastAsia="Times New Roman" w:cs="Times New Roman"/>
          <w:szCs w:val="24"/>
        </w:rPr>
        <w:t xml:space="preserve"> Σερβία</w:t>
      </w:r>
      <w:r>
        <w:rPr>
          <w:rFonts w:eastAsia="Times New Roman" w:cs="Times New Roman"/>
          <w:szCs w:val="24"/>
        </w:rPr>
        <w:t>,</w:t>
      </w:r>
      <w:r w:rsidRPr="00F852CC">
        <w:rPr>
          <w:rFonts w:eastAsia="Times New Roman" w:cs="Times New Roman"/>
          <w:szCs w:val="24"/>
        </w:rPr>
        <w:t xml:space="preserve"> Ρουμανία</w:t>
      </w:r>
      <w:r>
        <w:rPr>
          <w:rFonts w:eastAsia="Times New Roman" w:cs="Times New Roman"/>
          <w:szCs w:val="24"/>
        </w:rPr>
        <w:t>,</w:t>
      </w:r>
      <w:r w:rsidRPr="00F852CC">
        <w:rPr>
          <w:rFonts w:eastAsia="Times New Roman" w:cs="Times New Roman"/>
          <w:szCs w:val="24"/>
        </w:rPr>
        <w:t xml:space="preserve"> Ουγγαρία</w:t>
      </w:r>
      <w:r>
        <w:rPr>
          <w:rFonts w:eastAsia="Times New Roman" w:cs="Times New Roman"/>
          <w:szCs w:val="24"/>
        </w:rPr>
        <w:t>,</w:t>
      </w:r>
      <w:r w:rsidRPr="00F852CC">
        <w:rPr>
          <w:rFonts w:eastAsia="Times New Roman" w:cs="Times New Roman"/>
          <w:szCs w:val="24"/>
        </w:rPr>
        <w:t xml:space="preserve"> Ισραήλ</w:t>
      </w:r>
      <w:r>
        <w:rPr>
          <w:rFonts w:eastAsia="Times New Roman" w:cs="Times New Roman"/>
          <w:szCs w:val="24"/>
        </w:rPr>
        <w:t>,</w:t>
      </w:r>
      <w:r w:rsidRPr="00F852CC">
        <w:rPr>
          <w:rFonts w:eastAsia="Times New Roman" w:cs="Times New Roman"/>
          <w:szCs w:val="24"/>
        </w:rPr>
        <w:t xml:space="preserve"> Κροατία</w:t>
      </w:r>
      <w:r>
        <w:rPr>
          <w:rFonts w:eastAsia="Times New Roman" w:cs="Times New Roman"/>
          <w:szCs w:val="24"/>
        </w:rPr>
        <w:t>,</w:t>
      </w:r>
      <w:r w:rsidRPr="00F852CC">
        <w:rPr>
          <w:rFonts w:eastAsia="Times New Roman" w:cs="Times New Roman"/>
          <w:szCs w:val="24"/>
        </w:rPr>
        <w:t xml:space="preserve"> Γαλλία</w:t>
      </w:r>
      <w:r>
        <w:rPr>
          <w:rFonts w:eastAsia="Times New Roman" w:cs="Times New Roman"/>
          <w:szCs w:val="24"/>
        </w:rPr>
        <w:t>,</w:t>
      </w:r>
      <w:r w:rsidRPr="00F852CC">
        <w:rPr>
          <w:rFonts w:eastAsia="Times New Roman" w:cs="Times New Roman"/>
          <w:szCs w:val="24"/>
        </w:rPr>
        <w:t xml:space="preserve"> Αυστρί</w:t>
      </w:r>
      <w:r w:rsidRPr="00F852CC">
        <w:rPr>
          <w:rFonts w:eastAsia="Times New Roman" w:cs="Times New Roman"/>
          <w:szCs w:val="24"/>
        </w:rPr>
        <w:t>α και πάρα πολλές άλλες χώρες</w:t>
      </w:r>
      <w:r>
        <w:rPr>
          <w:rFonts w:eastAsia="Times New Roman" w:cs="Times New Roman"/>
          <w:szCs w:val="24"/>
        </w:rPr>
        <w:t>.</w:t>
      </w:r>
      <w:r w:rsidRPr="00F852CC">
        <w:rPr>
          <w:rFonts w:eastAsia="Times New Roman" w:cs="Times New Roman"/>
          <w:szCs w:val="24"/>
        </w:rPr>
        <w:t xml:space="preserve"> Και μάλιστα </w:t>
      </w:r>
      <w:r>
        <w:rPr>
          <w:rFonts w:eastAsia="Times New Roman" w:cs="Times New Roman"/>
          <w:szCs w:val="24"/>
        </w:rPr>
        <w:t>-α</w:t>
      </w:r>
      <w:r w:rsidRPr="00F852CC">
        <w:rPr>
          <w:rFonts w:eastAsia="Times New Roman" w:cs="Times New Roman"/>
          <w:szCs w:val="24"/>
        </w:rPr>
        <w:t xml:space="preserve">υτό </w:t>
      </w:r>
      <w:r>
        <w:rPr>
          <w:rFonts w:eastAsia="Times New Roman" w:cs="Times New Roman"/>
          <w:szCs w:val="24"/>
        </w:rPr>
        <w:t xml:space="preserve">είναι το </w:t>
      </w:r>
      <w:r w:rsidRPr="00F852CC">
        <w:rPr>
          <w:rFonts w:eastAsia="Times New Roman" w:cs="Times New Roman"/>
          <w:szCs w:val="24"/>
        </w:rPr>
        <w:t>πιο ενδιαφέρον</w:t>
      </w:r>
      <w:r>
        <w:rPr>
          <w:rFonts w:eastAsia="Times New Roman" w:cs="Times New Roman"/>
          <w:szCs w:val="24"/>
        </w:rPr>
        <w:t>-</w:t>
      </w:r>
      <w:r w:rsidRPr="00F852CC">
        <w:rPr>
          <w:rFonts w:eastAsia="Times New Roman" w:cs="Times New Roman"/>
          <w:szCs w:val="24"/>
        </w:rPr>
        <w:t xml:space="preserve"> σε όλες αυτές τις χώρες τα κρούσματα του </w:t>
      </w:r>
      <w:r>
        <w:rPr>
          <w:rFonts w:eastAsia="Times New Roman" w:cs="Times New Roman"/>
          <w:szCs w:val="24"/>
        </w:rPr>
        <w:t>20</w:t>
      </w:r>
      <w:r w:rsidRPr="00F852CC">
        <w:rPr>
          <w:rFonts w:eastAsia="Times New Roman" w:cs="Times New Roman"/>
          <w:szCs w:val="24"/>
        </w:rPr>
        <w:t>18 ήταν αθροιστικά περισσότερα από τα κρούσματα της τελευταίας πενταετίας</w:t>
      </w:r>
      <w:r>
        <w:rPr>
          <w:rFonts w:eastAsia="Times New Roman" w:cs="Times New Roman"/>
          <w:szCs w:val="24"/>
        </w:rPr>
        <w:t>.</w:t>
      </w:r>
      <w:r w:rsidRPr="00F852CC">
        <w:rPr>
          <w:rFonts w:eastAsia="Times New Roman" w:cs="Times New Roman"/>
          <w:szCs w:val="24"/>
        </w:rPr>
        <w:t xml:space="preserve"> Αυτό για διάφορους λόγους που σας λέω ευθέως είναι υπό διερεύνηση και από τον Παγκόσμιο Οργανισμό Υγείας και από το Ευρωπαϊκό Κέντρο Ελέγχου Λοιμώξεων</w:t>
      </w:r>
      <w:r>
        <w:rPr>
          <w:rFonts w:eastAsia="Times New Roman" w:cs="Times New Roman"/>
          <w:szCs w:val="24"/>
        </w:rPr>
        <w:t>,</w:t>
      </w:r>
      <w:r w:rsidRPr="00F852CC">
        <w:rPr>
          <w:rFonts w:eastAsia="Times New Roman" w:cs="Times New Roman"/>
          <w:szCs w:val="24"/>
        </w:rPr>
        <w:t xml:space="preserve"> </w:t>
      </w:r>
      <w:r>
        <w:rPr>
          <w:rFonts w:eastAsia="Times New Roman" w:cs="Times New Roman"/>
          <w:szCs w:val="24"/>
        </w:rPr>
        <w:t>το</w:t>
      </w:r>
      <w:r w:rsidRPr="00F852CC">
        <w:rPr>
          <w:rFonts w:eastAsia="Times New Roman" w:cs="Times New Roman"/>
          <w:szCs w:val="24"/>
        </w:rPr>
        <w:t xml:space="preserve"> </w:t>
      </w:r>
      <w:r>
        <w:rPr>
          <w:rFonts w:eastAsia="Times New Roman" w:cs="Times New Roman"/>
          <w:szCs w:val="24"/>
          <w:lang w:val="en"/>
        </w:rPr>
        <w:t>ECDC</w:t>
      </w:r>
      <w:r>
        <w:rPr>
          <w:rFonts w:eastAsia="Times New Roman" w:cs="Times New Roman"/>
          <w:szCs w:val="24"/>
        </w:rPr>
        <w:t>.</w:t>
      </w:r>
      <w:r w:rsidRPr="00F852CC">
        <w:rPr>
          <w:rFonts w:eastAsia="Times New Roman" w:cs="Times New Roman"/>
          <w:szCs w:val="24"/>
        </w:rPr>
        <w:t xml:space="preserve"> </w:t>
      </w:r>
    </w:p>
    <w:p w14:paraId="7145451C" w14:textId="77777777" w:rsidR="00720170" w:rsidRDefault="00F52584">
      <w:pPr>
        <w:spacing w:line="600" w:lineRule="auto"/>
        <w:ind w:firstLine="720"/>
        <w:jc w:val="both"/>
        <w:rPr>
          <w:rFonts w:eastAsia="Times New Roman" w:cs="Times New Roman"/>
          <w:szCs w:val="24"/>
        </w:rPr>
      </w:pPr>
      <w:r w:rsidRPr="00F852CC">
        <w:rPr>
          <w:rFonts w:eastAsia="Times New Roman" w:cs="Times New Roman"/>
          <w:szCs w:val="24"/>
        </w:rPr>
        <w:lastRenderedPageBreak/>
        <w:t xml:space="preserve">Ο Παγκόσμιος Οργανισμός </w:t>
      </w:r>
      <w:r>
        <w:rPr>
          <w:rFonts w:eastAsia="Times New Roman" w:cs="Times New Roman"/>
          <w:szCs w:val="24"/>
        </w:rPr>
        <w:t>Υγείας θεωρεί ότι υπάρχει σχέση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F852CC">
        <w:rPr>
          <w:rFonts w:eastAsia="Times New Roman" w:cs="Times New Roman"/>
          <w:szCs w:val="24"/>
        </w:rPr>
        <w:t>συσχέτιση με τις κλιματολογικές συν</w:t>
      </w:r>
      <w:r w:rsidRPr="00F852CC">
        <w:rPr>
          <w:rFonts w:eastAsia="Times New Roman" w:cs="Times New Roman"/>
          <w:szCs w:val="24"/>
        </w:rPr>
        <w:t>θήκες ειδικά της φετινής χρονιάς</w:t>
      </w:r>
      <w:r>
        <w:rPr>
          <w:rFonts w:eastAsia="Times New Roman" w:cs="Times New Roman"/>
          <w:szCs w:val="24"/>
        </w:rPr>
        <w:t>, δηλαδή με το γεγονός των πρώιμων βροχοπτώσεων</w:t>
      </w:r>
      <w:r w:rsidRPr="00F852CC">
        <w:rPr>
          <w:rFonts w:eastAsia="Times New Roman" w:cs="Times New Roman"/>
          <w:szCs w:val="24"/>
        </w:rPr>
        <w:t xml:space="preserve"> στην αρχή του καλοκαιριού και πολύ θερμής περιόδου την άνοιξη</w:t>
      </w:r>
      <w:r>
        <w:rPr>
          <w:rFonts w:eastAsia="Times New Roman" w:cs="Times New Roman"/>
          <w:szCs w:val="24"/>
        </w:rPr>
        <w:t>. Υπήρξε, λοιπόν, αυτή η συρροή κρουσμάτων.</w:t>
      </w:r>
      <w:r w:rsidRPr="00F852CC">
        <w:rPr>
          <w:rFonts w:eastAsia="Times New Roman" w:cs="Times New Roman"/>
          <w:szCs w:val="24"/>
        </w:rPr>
        <w:t xml:space="preserve"> </w:t>
      </w:r>
    </w:p>
    <w:p w14:paraId="7145451D"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w:t>
      </w:r>
      <w:r>
        <w:rPr>
          <w:rFonts w:eastAsia="Times New Roman" w:cs="Times New Roman"/>
          <w:szCs w:val="24"/>
        </w:rPr>
        <w:t>ίου Υπουργού)</w:t>
      </w:r>
    </w:p>
    <w:p w14:paraId="7145451E" w14:textId="77777777" w:rsidR="00720170" w:rsidRDefault="00F52584">
      <w:pPr>
        <w:spacing w:line="600" w:lineRule="auto"/>
        <w:ind w:firstLine="720"/>
        <w:jc w:val="both"/>
        <w:rPr>
          <w:rFonts w:eastAsia="Times New Roman" w:cs="Times New Roman"/>
          <w:szCs w:val="24"/>
        </w:rPr>
      </w:pPr>
      <w:r w:rsidRPr="00F852CC">
        <w:rPr>
          <w:rFonts w:eastAsia="Times New Roman" w:cs="Times New Roman"/>
          <w:szCs w:val="24"/>
        </w:rPr>
        <w:t>Θεωρώ πραγματικά ότι είναι απολύτως αντιεπιστημονικό να γίνεται αυτή η σύγκρουση</w:t>
      </w:r>
      <w:r>
        <w:rPr>
          <w:rFonts w:eastAsia="Times New Roman" w:cs="Times New Roman"/>
          <w:szCs w:val="24"/>
        </w:rPr>
        <w:t>, διότι, αγαπητέ μου συνάδελφε,</w:t>
      </w:r>
      <w:r w:rsidRPr="00F852CC">
        <w:rPr>
          <w:rFonts w:eastAsia="Times New Roman" w:cs="Times New Roman"/>
          <w:szCs w:val="24"/>
        </w:rPr>
        <w:t xml:space="preserve"> δεν οφείλεται </w:t>
      </w:r>
      <w:r>
        <w:rPr>
          <w:rFonts w:eastAsia="Times New Roman" w:cs="Times New Roman"/>
          <w:szCs w:val="24"/>
        </w:rPr>
        <w:t>σε</w:t>
      </w:r>
      <w:r w:rsidRPr="00F852CC">
        <w:rPr>
          <w:rFonts w:eastAsia="Times New Roman" w:cs="Times New Roman"/>
          <w:szCs w:val="24"/>
        </w:rPr>
        <w:t xml:space="preserve"> παρέμβαση</w:t>
      </w:r>
      <w:r>
        <w:rPr>
          <w:rFonts w:eastAsia="Times New Roman" w:cs="Times New Roman"/>
          <w:szCs w:val="24"/>
        </w:rPr>
        <w:t xml:space="preserve"> της </w:t>
      </w:r>
      <w:r w:rsidRPr="00F852CC">
        <w:rPr>
          <w:rFonts w:eastAsia="Times New Roman" w:cs="Times New Roman"/>
          <w:szCs w:val="24"/>
        </w:rPr>
        <w:t>Κ</w:t>
      </w:r>
      <w:r>
        <w:rPr>
          <w:rFonts w:eastAsia="Times New Roman" w:cs="Times New Roman"/>
          <w:szCs w:val="24"/>
        </w:rPr>
        <w:t>υβέρνησης ή του</w:t>
      </w:r>
      <w:r w:rsidRPr="00F852CC">
        <w:rPr>
          <w:rFonts w:eastAsia="Times New Roman" w:cs="Times New Roman"/>
          <w:szCs w:val="24"/>
        </w:rPr>
        <w:t xml:space="preserve"> </w:t>
      </w:r>
      <w:r>
        <w:rPr>
          <w:rFonts w:eastAsia="Times New Roman" w:cs="Times New Roman"/>
          <w:szCs w:val="24"/>
        </w:rPr>
        <w:t>Υπουργού ή των υπηρεσιών δ</w:t>
      </w:r>
      <w:r w:rsidRPr="00F852CC">
        <w:rPr>
          <w:rFonts w:eastAsia="Times New Roman" w:cs="Times New Roman"/>
          <w:szCs w:val="24"/>
        </w:rPr>
        <w:t xml:space="preserve">ημόσιας </w:t>
      </w:r>
      <w:r>
        <w:rPr>
          <w:rFonts w:eastAsia="Times New Roman" w:cs="Times New Roman"/>
          <w:szCs w:val="24"/>
        </w:rPr>
        <w:t>υ</w:t>
      </w:r>
      <w:r w:rsidRPr="00F852CC">
        <w:rPr>
          <w:rFonts w:eastAsia="Times New Roman" w:cs="Times New Roman"/>
          <w:szCs w:val="24"/>
        </w:rPr>
        <w:t>γείας της χώρας</w:t>
      </w:r>
      <w:r>
        <w:rPr>
          <w:rFonts w:eastAsia="Times New Roman" w:cs="Times New Roman"/>
          <w:szCs w:val="24"/>
        </w:rPr>
        <w:t>,</w:t>
      </w:r>
      <w:r w:rsidRPr="00F852CC">
        <w:rPr>
          <w:rFonts w:eastAsia="Times New Roman" w:cs="Times New Roman"/>
          <w:szCs w:val="24"/>
        </w:rPr>
        <w:t xml:space="preserve"> αλλά σε άλλους πολλαπλούς επιδημιολογικού</w:t>
      </w:r>
      <w:r>
        <w:rPr>
          <w:rFonts w:eastAsia="Times New Roman" w:cs="Times New Roman"/>
          <w:szCs w:val="24"/>
        </w:rPr>
        <w:t>ς</w:t>
      </w:r>
      <w:r w:rsidRPr="00F852CC">
        <w:rPr>
          <w:rFonts w:eastAsia="Times New Roman" w:cs="Times New Roman"/>
          <w:szCs w:val="24"/>
        </w:rPr>
        <w:t xml:space="preserve"> παράγοντες</w:t>
      </w:r>
      <w:r>
        <w:rPr>
          <w:rFonts w:eastAsia="Times New Roman" w:cs="Times New Roman"/>
          <w:szCs w:val="24"/>
        </w:rPr>
        <w:t>.</w:t>
      </w:r>
      <w:r w:rsidRPr="00F852CC">
        <w:rPr>
          <w:rFonts w:eastAsia="Times New Roman" w:cs="Times New Roman"/>
          <w:szCs w:val="24"/>
        </w:rPr>
        <w:t xml:space="preserve"> </w:t>
      </w:r>
      <w:r>
        <w:rPr>
          <w:rFonts w:eastAsia="Times New Roman" w:cs="Times New Roman"/>
          <w:szCs w:val="24"/>
        </w:rPr>
        <w:t>Γ</w:t>
      </w:r>
      <w:r w:rsidRPr="00F852CC">
        <w:rPr>
          <w:rFonts w:eastAsia="Times New Roman" w:cs="Times New Roman"/>
          <w:szCs w:val="24"/>
        </w:rPr>
        <w:t>ια παράδειγμα</w:t>
      </w:r>
      <w:r>
        <w:rPr>
          <w:rFonts w:eastAsia="Times New Roman" w:cs="Times New Roman"/>
          <w:szCs w:val="24"/>
        </w:rPr>
        <w:t>,</w:t>
      </w:r>
      <w:r w:rsidRPr="00F852CC">
        <w:rPr>
          <w:rFonts w:eastAsia="Times New Roman" w:cs="Times New Roman"/>
          <w:szCs w:val="24"/>
        </w:rPr>
        <w:t xml:space="preserve"> </w:t>
      </w:r>
      <w:r>
        <w:rPr>
          <w:rFonts w:eastAsia="Times New Roman" w:cs="Times New Roman"/>
          <w:szCs w:val="24"/>
        </w:rPr>
        <w:t xml:space="preserve">όπως </w:t>
      </w:r>
      <w:r w:rsidRPr="00F852CC">
        <w:rPr>
          <w:rFonts w:eastAsia="Times New Roman" w:cs="Times New Roman"/>
          <w:szCs w:val="24"/>
        </w:rPr>
        <w:t xml:space="preserve">το </w:t>
      </w:r>
      <w:r>
        <w:rPr>
          <w:rFonts w:eastAsia="Times New Roman" w:cs="Times New Roman"/>
          <w:szCs w:val="24"/>
        </w:rPr>
        <w:t>20</w:t>
      </w:r>
      <w:r w:rsidRPr="00F852CC">
        <w:rPr>
          <w:rFonts w:eastAsia="Times New Roman" w:cs="Times New Roman"/>
          <w:szCs w:val="24"/>
        </w:rPr>
        <w:t xml:space="preserve">15 </w:t>
      </w:r>
      <w:r>
        <w:rPr>
          <w:rFonts w:eastAsia="Times New Roman" w:cs="Times New Roman"/>
          <w:szCs w:val="24"/>
        </w:rPr>
        <w:t>και το 20</w:t>
      </w:r>
      <w:r w:rsidRPr="00F852CC">
        <w:rPr>
          <w:rFonts w:eastAsia="Times New Roman" w:cs="Times New Roman"/>
          <w:szCs w:val="24"/>
        </w:rPr>
        <w:t>16</w:t>
      </w:r>
      <w:r>
        <w:rPr>
          <w:rFonts w:eastAsia="Times New Roman" w:cs="Times New Roman"/>
          <w:szCs w:val="24"/>
        </w:rPr>
        <w:t xml:space="preserve"> που είχαμε μηδενικά</w:t>
      </w:r>
      <w:r w:rsidRPr="00F852CC">
        <w:rPr>
          <w:rFonts w:eastAsia="Times New Roman" w:cs="Times New Roman"/>
          <w:szCs w:val="24"/>
        </w:rPr>
        <w:t xml:space="preserve"> κρούσματα </w:t>
      </w:r>
      <w:r>
        <w:rPr>
          <w:rFonts w:eastAsia="Times New Roman" w:cs="Times New Roman"/>
          <w:szCs w:val="24"/>
        </w:rPr>
        <w:t>δεν βγήκε τότε η</w:t>
      </w:r>
      <w:r w:rsidRPr="00F852CC">
        <w:rPr>
          <w:rFonts w:eastAsia="Times New Roman" w:cs="Times New Roman"/>
          <w:szCs w:val="24"/>
        </w:rPr>
        <w:t xml:space="preserve"> Κυβέρνηση να επαίρεται ότι φέτος έχουμε μηδενικά κρούσματα</w:t>
      </w:r>
      <w:r>
        <w:rPr>
          <w:rFonts w:eastAsia="Times New Roman" w:cs="Times New Roman"/>
          <w:szCs w:val="24"/>
        </w:rPr>
        <w:t>, έ</w:t>
      </w:r>
      <w:r w:rsidRPr="00F852CC">
        <w:rPr>
          <w:rFonts w:eastAsia="Times New Roman" w:cs="Times New Roman"/>
          <w:szCs w:val="24"/>
        </w:rPr>
        <w:t xml:space="preserve">τσι δεν </w:t>
      </w:r>
      <w:r>
        <w:rPr>
          <w:rFonts w:eastAsia="Times New Roman" w:cs="Times New Roman"/>
          <w:szCs w:val="24"/>
        </w:rPr>
        <w:t>μπορεί να εγ</w:t>
      </w:r>
      <w:r w:rsidRPr="00F852CC">
        <w:rPr>
          <w:rFonts w:eastAsia="Times New Roman" w:cs="Times New Roman"/>
          <w:szCs w:val="24"/>
        </w:rPr>
        <w:t xml:space="preserve">καλείται </w:t>
      </w:r>
      <w:r>
        <w:rPr>
          <w:rFonts w:eastAsia="Times New Roman" w:cs="Times New Roman"/>
          <w:szCs w:val="24"/>
        </w:rPr>
        <w:t xml:space="preserve">η Κυβέρνηση που </w:t>
      </w:r>
      <w:r w:rsidRPr="00F852CC">
        <w:rPr>
          <w:rFonts w:eastAsia="Times New Roman" w:cs="Times New Roman"/>
          <w:szCs w:val="24"/>
        </w:rPr>
        <w:t xml:space="preserve">το </w:t>
      </w:r>
      <w:r>
        <w:rPr>
          <w:rFonts w:eastAsia="Times New Roman" w:cs="Times New Roman"/>
          <w:szCs w:val="24"/>
        </w:rPr>
        <w:t>20</w:t>
      </w:r>
      <w:r w:rsidRPr="00F852CC">
        <w:rPr>
          <w:rFonts w:eastAsia="Times New Roman" w:cs="Times New Roman"/>
          <w:szCs w:val="24"/>
        </w:rPr>
        <w:t>1</w:t>
      </w:r>
      <w:r w:rsidRPr="00F852CC">
        <w:rPr>
          <w:rFonts w:eastAsia="Times New Roman" w:cs="Times New Roman"/>
          <w:szCs w:val="24"/>
        </w:rPr>
        <w:t>8 είχαμε</w:t>
      </w:r>
      <w:r>
        <w:rPr>
          <w:rFonts w:eastAsia="Times New Roman" w:cs="Times New Roman"/>
          <w:szCs w:val="24"/>
        </w:rPr>
        <w:t xml:space="preserve"> </w:t>
      </w:r>
      <w:r w:rsidRPr="00F852CC">
        <w:rPr>
          <w:rFonts w:eastAsia="Times New Roman" w:cs="Times New Roman"/>
          <w:szCs w:val="24"/>
        </w:rPr>
        <w:t xml:space="preserve">όντως </w:t>
      </w:r>
      <w:r>
        <w:rPr>
          <w:rFonts w:eastAsia="Times New Roman" w:cs="Times New Roman"/>
          <w:szCs w:val="24"/>
        </w:rPr>
        <w:t>αυτό τον αυξημένο αριθμό και κρουσμάτ</w:t>
      </w:r>
      <w:r w:rsidRPr="00F852CC">
        <w:rPr>
          <w:rFonts w:eastAsia="Times New Roman" w:cs="Times New Roman"/>
          <w:szCs w:val="24"/>
        </w:rPr>
        <w:t xml:space="preserve">ων και λοιμώξεων </w:t>
      </w:r>
      <w:r>
        <w:rPr>
          <w:rFonts w:eastAsia="Times New Roman" w:cs="Times New Roman"/>
          <w:szCs w:val="24"/>
        </w:rPr>
        <w:t>στο</w:t>
      </w:r>
      <w:r w:rsidRPr="00F852CC">
        <w:rPr>
          <w:rFonts w:eastAsia="Times New Roman" w:cs="Times New Roman"/>
          <w:szCs w:val="24"/>
        </w:rPr>
        <w:t xml:space="preserve"> κεντρικό </w:t>
      </w:r>
      <w:r>
        <w:rPr>
          <w:rFonts w:eastAsia="Times New Roman" w:cs="Times New Roman"/>
          <w:szCs w:val="24"/>
        </w:rPr>
        <w:t>αναπνευστικό σύστημα και θανάτων.</w:t>
      </w:r>
    </w:p>
    <w:p w14:paraId="7145451F" w14:textId="77777777" w:rsidR="00720170" w:rsidRDefault="00F52584">
      <w:pPr>
        <w:spacing w:line="600" w:lineRule="auto"/>
        <w:ind w:firstLine="720"/>
        <w:jc w:val="both"/>
        <w:rPr>
          <w:rFonts w:eastAsia="Times New Roman" w:cs="Times New Roman"/>
          <w:szCs w:val="24"/>
        </w:rPr>
      </w:pPr>
      <w:r w:rsidRPr="00497784">
        <w:rPr>
          <w:rFonts w:eastAsia="Times New Roman" w:cs="Times New Roman"/>
          <w:color w:val="000000" w:themeColor="text1"/>
          <w:szCs w:val="24"/>
        </w:rPr>
        <w:lastRenderedPageBreak/>
        <w:t>Θεωρώ, δηλαδή, ότι χρειάζεται μία μεγαλύτερη σοβαρότητα όταν αντιμετωπίζουμε θέματα δημόσιας υγείας. Έχουμε στη χώρα μας αξιόπιστους και έγκυρους επιστημονικούς οργανισμούς, όπως είναι το ΚΕΕΛΠΝΟ, όπως είναι οι αρμόδιες επιστημονικές επιτροπές</w:t>
      </w:r>
      <w:r w:rsidRPr="00497784">
        <w:rPr>
          <w:rFonts w:eastAsia="Times New Roman" w:cs="Times New Roman"/>
          <w:color w:val="000000" w:themeColor="text1"/>
          <w:szCs w:val="24"/>
        </w:rPr>
        <w:t>,</w:t>
      </w:r>
      <w:r w:rsidRPr="00497784">
        <w:rPr>
          <w:rFonts w:eastAsia="Times New Roman" w:cs="Times New Roman"/>
          <w:color w:val="000000" w:themeColor="text1"/>
          <w:szCs w:val="24"/>
        </w:rPr>
        <w:t xml:space="preserve"> που έχουν σ</w:t>
      </w:r>
      <w:r w:rsidRPr="00497784">
        <w:rPr>
          <w:rFonts w:eastAsia="Times New Roman" w:cs="Times New Roman"/>
          <w:color w:val="000000" w:themeColor="text1"/>
          <w:szCs w:val="24"/>
        </w:rPr>
        <w:t xml:space="preserve">υγκροτηθεί για να </w:t>
      </w:r>
      <w:r w:rsidRPr="00F852CC">
        <w:rPr>
          <w:rFonts w:eastAsia="Times New Roman" w:cs="Times New Roman"/>
          <w:szCs w:val="24"/>
        </w:rPr>
        <w:t>παρακολουθούν τη διακύμανση αυτ</w:t>
      </w:r>
      <w:r>
        <w:rPr>
          <w:rFonts w:eastAsia="Times New Roman" w:cs="Times New Roman"/>
          <w:szCs w:val="24"/>
        </w:rPr>
        <w:t>ών των λ</w:t>
      </w:r>
      <w:r w:rsidRPr="00F852CC">
        <w:rPr>
          <w:rFonts w:eastAsia="Times New Roman" w:cs="Times New Roman"/>
          <w:szCs w:val="24"/>
        </w:rPr>
        <w:t>οιμωδών νοσημάτων που μεταδίδονται με ξενιστές</w:t>
      </w:r>
      <w:r>
        <w:rPr>
          <w:rFonts w:eastAsia="Times New Roman" w:cs="Times New Roman"/>
          <w:szCs w:val="24"/>
        </w:rPr>
        <w:t>.</w:t>
      </w:r>
      <w:r w:rsidRPr="00F852CC">
        <w:rPr>
          <w:rFonts w:eastAsia="Times New Roman" w:cs="Times New Roman"/>
          <w:szCs w:val="24"/>
        </w:rPr>
        <w:t xml:space="preserve"> Είμαστε </w:t>
      </w:r>
      <w:r>
        <w:rPr>
          <w:rFonts w:eastAsia="Times New Roman" w:cs="Times New Roman"/>
          <w:szCs w:val="24"/>
        </w:rPr>
        <w:t>σε απόλυτη συνεργασία με τα θεσμοθετημένα</w:t>
      </w:r>
      <w:r w:rsidRPr="00F852CC">
        <w:rPr>
          <w:rFonts w:eastAsia="Times New Roman" w:cs="Times New Roman"/>
          <w:szCs w:val="24"/>
        </w:rPr>
        <w:t xml:space="preserve"> επιστημονικά όργανα της Ευρώπης</w:t>
      </w:r>
      <w:r>
        <w:rPr>
          <w:rFonts w:eastAsia="Times New Roman" w:cs="Times New Roman"/>
          <w:szCs w:val="24"/>
        </w:rPr>
        <w:t>.</w:t>
      </w:r>
      <w:r w:rsidRPr="00F852CC">
        <w:rPr>
          <w:rFonts w:eastAsia="Times New Roman" w:cs="Times New Roman"/>
          <w:szCs w:val="24"/>
        </w:rPr>
        <w:t xml:space="preserve"> Από πουθενά δεν έχουμε αναφορά και καταγγελία για ανεξήγητη έξαρση </w:t>
      </w:r>
      <w:r>
        <w:rPr>
          <w:rFonts w:eastAsia="Times New Roman" w:cs="Times New Roman"/>
          <w:szCs w:val="24"/>
        </w:rPr>
        <w:t>κ</w:t>
      </w:r>
      <w:r>
        <w:rPr>
          <w:rFonts w:eastAsia="Times New Roman" w:cs="Times New Roman"/>
          <w:szCs w:val="24"/>
        </w:rPr>
        <w:t>ρουσμάτων</w:t>
      </w:r>
      <w:r w:rsidRPr="00F852CC">
        <w:rPr>
          <w:rFonts w:eastAsia="Times New Roman" w:cs="Times New Roman"/>
          <w:szCs w:val="24"/>
        </w:rPr>
        <w:t xml:space="preserve"> στη χώρα μας</w:t>
      </w:r>
      <w:r>
        <w:rPr>
          <w:rFonts w:eastAsia="Times New Roman" w:cs="Times New Roman"/>
          <w:szCs w:val="24"/>
        </w:rPr>
        <w:t>. Η διακύμανση</w:t>
      </w:r>
      <w:r w:rsidRPr="00F852CC">
        <w:rPr>
          <w:rFonts w:eastAsia="Times New Roman" w:cs="Times New Roman"/>
          <w:szCs w:val="24"/>
        </w:rPr>
        <w:t xml:space="preserve"> ήταν περίπου αυτή η οποία συνέβαινε σε όλες τις χώρες</w:t>
      </w:r>
      <w:r>
        <w:rPr>
          <w:rFonts w:eastAsia="Times New Roman" w:cs="Times New Roman"/>
          <w:szCs w:val="24"/>
        </w:rPr>
        <w:t xml:space="preserve"> της Ευρώπης. Και</w:t>
      </w:r>
      <w:r>
        <w:rPr>
          <w:rFonts w:eastAsia="Times New Roman" w:cs="Times New Roman"/>
          <w:szCs w:val="24"/>
        </w:rPr>
        <w:t>,</w:t>
      </w:r>
      <w:r>
        <w:rPr>
          <w:rFonts w:eastAsia="Times New Roman" w:cs="Times New Roman"/>
          <w:szCs w:val="24"/>
        </w:rPr>
        <w:t xml:space="preserve"> β</w:t>
      </w:r>
      <w:r w:rsidRPr="00F852CC">
        <w:rPr>
          <w:rFonts w:eastAsia="Times New Roman" w:cs="Times New Roman"/>
          <w:szCs w:val="24"/>
        </w:rPr>
        <w:t>εβαίως</w:t>
      </w:r>
      <w:r>
        <w:rPr>
          <w:rFonts w:eastAsia="Times New Roman" w:cs="Times New Roman"/>
          <w:szCs w:val="24"/>
        </w:rPr>
        <w:t>,</w:t>
      </w:r>
      <w:r w:rsidRPr="00F852CC">
        <w:rPr>
          <w:rFonts w:eastAsia="Times New Roman" w:cs="Times New Roman"/>
          <w:szCs w:val="24"/>
        </w:rPr>
        <w:t xml:space="preserve"> είναι αντικείμενο και ερευνητικών προγραμμάτων</w:t>
      </w:r>
      <w:r>
        <w:rPr>
          <w:rFonts w:eastAsia="Times New Roman" w:cs="Times New Roman"/>
          <w:szCs w:val="24"/>
        </w:rPr>
        <w:t>,</w:t>
      </w:r>
      <w:r w:rsidRPr="00F852CC">
        <w:rPr>
          <w:rFonts w:eastAsia="Times New Roman" w:cs="Times New Roman"/>
          <w:szCs w:val="24"/>
        </w:rPr>
        <w:t xml:space="preserve"> που είν</w:t>
      </w:r>
      <w:r>
        <w:rPr>
          <w:rFonts w:eastAsia="Times New Roman" w:cs="Times New Roman"/>
          <w:szCs w:val="24"/>
        </w:rPr>
        <w:t>αι σε εξέλιξη αυτή την περίοδο α</w:t>
      </w:r>
      <w:r w:rsidRPr="00F852CC">
        <w:rPr>
          <w:rFonts w:eastAsia="Times New Roman" w:cs="Times New Roman"/>
          <w:szCs w:val="24"/>
        </w:rPr>
        <w:t xml:space="preserve">πό το </w:t>
      </w:r>
      <w:r>
        <w:rPr>
          <w:rFonts w:eastAsia="Times New Roman" w:cs="Times New Roman"/>
          <w:szCs w:val="24"/>
          <w:lang w:val="en"/>
        </w:rPr>
        <w:t>ECDC</w:t>
      </w:r>
      <w:r>
        <w:rPr>
          <w:rFonts w:eastAsia="Times New Roman" w:cs="Times New Roman"/>
          <w:szCs w:val="24"/>
        </w:rPr>
        <w:t>,</w:t>
      </w:r>
      <w:r w:rsidRPr="00F852CC">
        <w:rPr>
          <w:rFonts w:eastAsia="Times New Roman" w:cs="Times New Roman"/>
          <w:szCs w:val="24"/>
        </w:rPr>
        <w:t xml:space="preserve"> για να προσδιοριστούν οι παρ</w:t>
      </w:r>
      <w:r>
        <w:rPr>
          <w:rFonts w:eastAsia="Times New Roman" w:cs="Times New Roman"/>
          <w:szCs w:val="24"/>
        </w:rPr>
        <w:t>άγοντες της</w:t>
      </w:r>
      <w:r>
        <w:rPr>
          <w:rFonts w:eastAsia="Times New Roman" w:cs="Times New Roman"/>
          <w:szCs w:val="24"/>
        </w:rPr>
        <w:t xml:space="preserve"> ιδιαίτερης επιδημική</w:t>
      </w:r>
      <w:r w:rsidRPr="00F852CC">
        <w:rPr>
          <w:rFonts w:eastAsia="Times New Roman" w:cs="Times New Roman"/>
          <w:szCs w:val="24"/>
        </w:rPr>
        <w:t>ς έ</w:t>
      </w:r>
      <w:r>
        <w:rPr>
          <w:rFonts w:eastAsia="Times New Roman" w:cs="Times New Roman"/>
          <w:szCs w:val="24"/>
        </w:rPr>
        <w:t>ξαρση</w:t>
      </w:r>
      <w:r w:rsidRPr="00F852CC">
        <w:rPr>
          <w:rFonts w:eastAsia="Times New Roman" w:cs="Times New Roman"/>
          <w:szCs w:val="24"/>
        </w:rPr>
        <w:t xml:space="preserve">ς και </w:t>
      </w:r>
      <w:r>
        <w:rPr>
          <w:rFonts w:eastAsia="Times New Roman" w:cs="Times New Roman"/>
          <w:szCs w:val="24"/>
        </w:rPr>
        <w:t xml:space="preserve">της </w:t>
      </w:r>
      <w:proofErr w:type="spellStart"/>
      <w:r>
        <w:rPr>
          <w:rFonts w:eastAsia="Times New Roman" w:cs="Times New Roman"/>
          <w:szCs w:val="24"/>
        </w:rPr>
        <w:t>λοιμογονικότητας</w:t>
      </w:r>
      <w:proofErr w:type="spellEnd"/>
      <w:r>
        <w:rPr>
          <w:rFonts w:eastAsia="Times New Roman" w:cs="Times New Roman"/>
          <w:szCs w:val="24"/>
        </w:rPr>
        <w:t xml:space="preserve"> </w:t>
      </w:r>
      <w:r w:rsidRPr="00F852CC">
        <w:rPr>
          <w:rFonts w:eastAsia="Times New Roman" w:cs="Times New Roman"/>
          <w:szCs w:val="24"/>
        </w:rPr>
        <w:t>του ιού το 2018</w:t>
      </w:r>
      <w:r>
        <w:rPr>
          <w:rFonts w:eastAsia="Times New Roman" w:cs="Times New Roman"/>
          <w:szCs w:val="24"/>
        </w:rPr>
        <w:t>.</w:t>
      </w:r>
      <w:r w:rsidRPr="00F852CC">
        <w:rPr>
          <w:rFonts w:eastAsia="Times New Roman" w:cs="Times New Roman"/>
          <w:szCs w:val="24"/>
        </w:rPr>
        <w:t xml:space="preserve"> </w:t>
      </w:r>
    </w:p>
    <w:p w14:paraId="71454520" w14:textId="77777777" w:rsidR="00720170" w:rsidRDefault="00F52584">
      <w:pPr>
        <w:tabs>
          <w:tab w:val="left" w:pos="2820"/>
        </w:tabs>
        <w:spacing w:line="600" w:lineRule="auto"/>
        <w:ind w:firstLine="720"/>
        <w:jc w:val="both"/>
        <w:rPr>
          <w:rFonts w:eastAsia="Times New Roman" w:cs="Times New Roman"/>
          <w:szCs w:val="24"/>
        </w:rPr>
      </w:pPr>
      <w:r w:rsidRPr="004239BA">
        <w:rPr>
          <w:rFonts w:eastAsia="Times New Roman"/>
          <w:b/>
          <w:szCs w:val="24"/>
        </w:rPr>
        <w:t>ΠΡΟΕΔΡΕΥΩΝ (Μάριος Γεωργιάδης):</w:t>
      </w:r>
      <w:r>
        <w:rPr>
          <w:rFonts w:eastAsia="Times New Roman"/>
          <w:szCs w:val="24"/>
        </w:rPr>
        <w:t xml:space="preserve"> </w:t>
      </w:r>
      <w:r>
        <w:rPr>
          <w:rFonts w:eastAsia="Times New Roman" w:cs="Times New Roman"/>
          <w:szCs w:val="24"/>
        </w:rPr>
        <w:t xml:space="preserve">Κύριε Υπουργέ, </w:t>
      </w:r>
      <w:r w:rsidRPr="00F852CC">
        <w:rPr>
          <w:rFonts w:eastAsia="Times New Roman" w:cs="Times New Roman"/>
          <w:szCs w:val="24"/>
        </w:rPr>
        <w:t xml:space="preserve">να σας υπενθυμίσω </w:t>
      </w:r>
      <w:r>
        <w:rPr>
          <w:rFonts w:eastAsia="Times New Roman" w:cs="Times New Roman"/>
          <w:szCs w:val="24"/>
        </w:rPr>
        <w:t>ότι έχετε και δευτερολογία.</w:t>
      </w:r>
    </w:p>
    <w:p w14:paraId="71454521" w14:textId="77777777" w:rsidR="00720170" w:rsidRDefault="00F52584">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Τελειώνω, Κύριε Πρόεδρε, σε μ</w:t>
      </w:r>
      <w:r w:rsidRPr="00EE286E">
        <w:rPr>
          <w:rFonts w:eastAsia="Times New Roman" w:cs="Times New Roman"/>
          <w:szCs w:val="24"/>
        </w:rPr>
        <w:t>ισό</w:t>
      </w:r>
      <w:r w:rsidRPr="00F852CC">
        <w:rPr>
          <w:rFonts w:eastAsia="Times New Roman" w:cs="Times New Roman"/>
          <w:szCs w:val="24"/>
        </w:rPr>
        <w:t xml:space="preserve"> </w:t>
      </w:r>
      <w:proofErr w:type="spellStart"/>
      <w:r w:rsidRPr="00F852CC">
        <w:rPr>
          <w:rFonts w:eastAsia="Times New Roman" w:cs="Times New Roman"/>
          <w:szCs w:val="24"/>
        </w:rPr>
        <w:t>λεπτάκι</w:t>
      </w:r>
      <w:proofErr w:type="spellEnd"/>
      <w:r>
        <w:rPr>
          <w:rFonts w:eastAsia="Times New Roman" w:cs="Times New Roman"/>
          <w:szCs w:val="24"/>
        </w:rPr>
        <w:t>.</w:t>
      </w:r>
    </w:p>
    <w:p w14:paraId="71454522" w14:textId="77777777" w:rsidR="00720170" w:rsidRDefault="00F52584">
      <w:pPr>
        <w:tabs>
          <w:tab w:val="left" w:pos="2820"/>
        </w:tabs>
        <w:spacing w:line="600" w:lineRule="auto"/>
        <w:ind w:firstLine="720"/>
        <w:jc w:val="both"/>
        <w:rPr>
          <w:rFonts w:eastAsia="Times New Roman" w:cs="Times New Roman"/>
          <w:szCs w:val="24"/>
        </w:rPr>
      </w:pPr>
      <w:r w:rsidRPr="00F852CC">
        <w:rPr>
          <w:rFonts w:eastAsia="Times New Roman" w:cs="Times New Roman"/>
          <w:szCs w:val="24"/>
        </w:rPr>
        <w:lastRenderedPageBreak/>
        <w:t>Θεωρώ</w:t>
      </w:r>
      <w:r>
        <w:rPr>
          <w:rFonts w:eastAsia="Times New Roman" w:cs="Times New Roman"/>
          <w:szCs w:val="24"/>
        </w:rPr>
        <w:t>,</w:t>
      </w:r>
      <w:r w:rsidRPr="00F852CC">
        <w:rPr>
          <w:rFonts w:eastAsia="Times New Roman" w:cs="Times New Roman"/>
          <w:szCs w:val="24"/>
        </w:rPr>
        <w:t xml:space="preserve"> λοιπόν</w:t>
      </w:r>
      <w:r>
        <w:rPr>
          <w:rFonts w:eastAsia="Times New Roman" w:cs="Times New Roman"/>
          <w:szCs w:val="24"/>
        </w:rPr>
        <w:t>,</w:t>
      </w:r>
      <w:r w:rsidRPr="00F852CC">
        <w:rPr>
          <w:rFonts w:eastAsia="Times New Roman" w:cs="Times New Roman"/>
          <w:szCs w:val="24"/>
        </w:rPr>
        <w:t xml:space="preserve"> ότι ούτε εγκληματική αδράνεια </w:t>
      </w:r>
      <w:r>
        <w:rPr>
          <w:rFonts w:eastAsia="Times New Roman" w:cs="Times New Roman"/>
          <w:szCs w:val="24"/>
        </w:rPr>
        <w:t>υπήρξε ούτε πλημμελής αντίδραση,</w:t>
      </w:r>
      <w:r w:rsidRPr="00F852CC">
        <w:rPr>
          <w:rFonts w:eastAsia="Times New Roman" w:cs="Times New Roman"/>
          <w:szCs w:val="24"/>
        </w:rPr>
        <w:t xml:space="preserve"> όπως λέτε στην ερώτησή </w:t>
      </w:r>
      <w:r>
        <w:rPr>
          <w:rFonts w:eastAsia="Times New Roman" w:cs="Times New Roman"/>
          <w:szCs w:val="24"/>
        </w:rPr>
        <w:t>σας, ούτε η</w:t>
      </w:r>
      <w:r w:rsidRPr="00F852CC">
        <w:rPr>
          <w:rFonts w:eastAsia="Times New Roman" w:cs="Times New Roman"/>
          <w:szCs w:val="24"/>
        </w:rPr>
        <w:t xml:space="preserve"> χώρα</w:t>
      </w:r>
      <w:r>
        <w:rPr>
          <w:rFonts w:eastAsia="Times New Roman" w:cs="Times New Roman"/>
          <w:szCs w:val="24"/>
        </w:rPr>
        <w:t xml:space="preserve"> αθωράκιστη είναι.</w:t>
      </w:r>
      <w:r w:rsidRPr="00F852CC">
        <w:rPr>
          <w:rFonts w:eastAsia="Times New Roman" w:cs="Times New Roman"/>
          <w:szCs w:val="24"/>
        </w:rPr>
        <w:t xml:space="preserve"> Θυμίζω ότι πολλές φορές </w:t>
      </w:r>
      <w:r>
        <w:rPr>
          <w:rFonts w:eastAsia="Times New Roman" w:cs="Times New Roman"/>
          <w:szCs w:val="24"/>
        </w:rPr>
        <w:t>υπήρχαν</w:t>
      </w:r>
      <w:r w:rsidRPr="00F852CC">
        <w:rPr>
          <w:rFonts w:eastAsia="Times New Roman" w:cs="Times New Roman"/>
          <w:szCs w:val="24"/>
        </w:rPr>
        <w:t xml:space="preserve"> προφητείες </w:t>
      </w:r>
      <w:r>
        <w:rPr>
          <w:rFonts w:eastAsia="Times New Roman" w:cs="Times New Roman"/>
          <w:szCs w:val="24"/>
        </w:rPr>
        <w:t xml:space="preserve">σε </w:t>
      </w:r>
      <w:r w:rsidRPr="00F852CC">
        <w:rPr>
          <w:rFonts w:eastAsia="Times New Roman" w:cs="Times New Roman"/>
          <w:szCs w:val="24"/>
        </w:rPr>
        <w:t xml:space="preserve">αυτή τη χώρα </w:t>
      </w:r>
      <w:r>
        <w:rPr>
          <w:rFonts w:eastAsia="Times New Roman" w:cs="Times New Roman"/>
          <w:szCs w:val="24"/>
        </w:rPr>
        <w:t xml:space="preserve">για </w:t>
      </w:r>
      <w:r w:rsidRPr="00F852CC">
        <w:rPr>
          <w:rFonts w:eastAsia="Times New Roman" w:cs="Times New Roman"/>
          <w:szCs w:val="24"/>
        </w:rPr>
        <w:t>υγειονομικές βόμβες που θα ενεργοποιηθούν</w:t>
      </w:r>
      <w:r>
        <w:rPr>
          <w:rFonts w:eastAsia="Times New Roman" w:cs="Times New Roman"/>
          <w:szCs w:val="24"/>
        </w:rPr>
        <w:t>, για καταρρεύσει</w:t>
      </w:r>
      <w:r w:rsidRPr="00F852CC">
        <w:rPr>
          <w:rFonts w:eastAsia="Times New Roman" w:cs="Times New Roman"/>
          <w:szCs w:val="24"/>
        </w:rPr>
        <w:t>ς</w:t>
      </w:r>
      <w:r>
        <w:rPr>
          <w:rFonts w:eastAsia="Times New Roman" w:cs="Times New Roman"/>
          <w:szCs w:val="24"/>
        </w:rPr>
        <w:t xml:space="preserve"> του συστήματος δ</w:t>
      </w:r>
      <w:r w:rsidRPr="00F852CC">
        <w:rPr>
          <w:rFonts w:eastAsia="Times New Roman" w:cs="Times New Roman"/>
          <w:szCs w:val="24"/>
        </w:rPr>
        <w:t xml:space="preserve">ημόσιας </w:t>
      </w:r>
      <w:r>
        <w:rPr>
          <w:rFonts w:eastAsia="Times New Roman" w:cs="Times New Roman"/>
          <w:szCs w:val="24"/>
        </w:rPr>
        <w:t>υ</w:t>
      </w:r>
      <w:r w:rsidRPr="00F852CC">
        <w:rPr>
          <w:rFonts w:eastAsia="Times New Roman" w:cs="Times New Roman"/>
          <w:szCs w:val="24"/>
        </w:rPr>
        <w:t>γείας</w:t>
      </w:r>
      <w:r>
        <w:rPr>
          <w:rFonts w:eastAsia="Times New Roman" w:cs="Times New Roman"/>
          <w:szCs w:val="24"/>
        </w:rPr>
        <w:t>,</w:t>
      </w:r>
      <w:r w:rsidRPr="00F852CC">
        <w:rPr>
          <w:rFonts w:eastAsia="Times New Roman" w:cs="Times New Roman"/>
          <w:szCs w:val="24"/>
        </w:rPr>
        <w:t xml:space="preserve"> για διάλυση του ΕΣΥ και λοιπά</w:t>
      </w:r>
      <w:r>
        <w:rPr>
          <w:rFonts w:eastAsia="Times New Roman" w:cs="Times New Roman"/>
          <w:szCs w:val="24"/>
        </w:rPr>
        <w:t>.</w:t>
      </w:r>
      <w:r w:rsidRPr="00F852CC">
        <w:rPr>
          <w:rFonts w:eastAsia="Times New Roman" w:cs="Times New Roman"/>
          <w:szCs w:val="24"/>
        </w:rPr>
        <w:t xml:space="preserve"> Αυτά όλα διαψεύσθηκαν παταγωδώς από τη ζωή</w:t>
      </w:r>
      <w:r>
        <w:rPr>
          <w:rFonts w:eastAsia="Times New Roman" w:cs="Times New Roman"/>
          <w:szCs w:val="24"/>
        </w:rPr>
        <w:t>.</w:t>
      </w:r>
      <w:r w:rsidRPr="00F852CC">
        <w:rPr>
          <w:rFonts w:eastAsia="Times New Roman" w:cs="Times New Roman"/>
          <w:szCs w:val="24"/>
        </w:rPr>
        <w:t xml:space="preserve"> </w:t>
      </w:r>
    </w:p>
    <w:p w14:paraId="71454523" w14:textId="77777777" w:rsidR="00720170" w:rsidRDefault="00F52584">
      <w:pPr>
        <w:tabs>
          <w:tab w:val="left" w:pos="2820"/>
        </w:tabs>
        <w:spacing w:line="600" w:lineRule="auto"/>
        <w:ind w:firstLine="720"/>
        <w:jc w:val="both"/>
        <w:rPr>
          <w:rFonts w:eastAsia="Times New Roman" w:cs="Times New Roman"/>
          <w:szCs w:val="24"/>
        </w:rPr>
      </w:pPr>
      <w:r w:rsidRPr="00F852CC">
        <w:rPr>
          <w:rFonts w:eastAsia="Times New Roman" w:cs="Times New Roman"/>
          <w:szCs w:val="24"/>
        </w:rPr>
        <w:t xml:space="preserve">Έχουμε </w:t>
      </w:r>
      <w:r>
        <w:rPr>
          <w:rFonts w:eastAsia="Times New Roman" w:cs="Times New Roman"/>
          <w:szCs w:val="24"/>
        </w:rPr>
        <w:t xml:space="preserve">εξαιρετικούς επιστήμονες στη χώρα, </w:t>
      </w:r>
      <w:r w:rsidRPr="00F852CC">
        <w:rPr>
          <w:rFonts w:eastAsia="Times New Roman" w:cs="Times New Roman"/>
          <w:szCs w:val="24"/>
        </w:rPr>
        <w:t>ανθρώπους που ασχολούνται με τις λοιμώξεις και με την επιδημιολογία των λοιμώξεων</w:t>
      </w:r>
      <w:r>
        <w:rPr>
          <w:rFonts w:eastAsia="Times New Roman" w:cs="Times New Roman"/>
          <w:szCs w:val="24"/>
        </w:rPr>
        <w:t>. Π</w:t>
      </w:r>
      <w:r w:rsidRPr="00F852CC">
        <w:rPr>
          <w:rFonts w:eastAsia="Times New Roman" w:cs="Times New Roman"/>
          <w:szCs w:val="24"/>
        </w:rPr>
        <w:t xml:space="preserve">αρακολουθούν </w:t>
      </w:r>
      <w:r>
        <w:rPr>
          <w:rFonts w:eastAsia="Times New Roman" w:cs="Times New Roman"/>
          <w:szCs w:val="24"/>
        </w:rPr>
        <w:t>και υπάρ</w:t>
      </w:r>
      <w:r>
        <w:rPr>
          <w:rFonts w:eastAsia="Times New Roman" w:cs="Times New Roman"/>
          <w:szCs w:val="24"/>
        </w:rPr>
        <w:t>χει σοβαρό σύστημα επιδημιολογικής επιτήρησης και προφανώς α</w:t>
      </w:r>
      <w:r w:rsidRPr="00F852CC">
        <w:rPr>
          <w:rFonts w:eastAsia="Times New Roman" w:cs="Times New Roman"/>
          <w:szCs w:val="24"/>
        </w:rPr>
        <w:t xml:space="preserve">υτοί έχουν και </w:t>
      </w:r>
      <w:r>
        <w:rPr>
          <w:rFonts w:eastAsia="Times New Roman" w:cs="Times New Roman"/>
          <w:szCs w:val="24"/>
        </w:rPr>
        <w:t>την ευθύνη να εισηγούνται στην π</w:t>
      </w:r>
      <w:r w:rsidRPr="00F852CC">
        <w:rPr>
          <w:rFonts w:eastAsia="Times New Roman" w:cs="Times New Roman"/>
          <w:szCs w:val="24"/>
        </w:rPr>
        <w:t>ολιτεία τα αρμόδια μέτρα</w:t>
      </w:r>
      <w:r>
        <w:rPr>
          <w:rFonts w:eastAsia="Times New Roman" w:cs="Times New Roman"/>
          <w:szCs w:val="24"/>
        </w:rPr>
        <w:t>.</w:t>
      </w:r>
      <w:r w:rsidRPr="00F852CC">
        <w:rPr>
          <w:rFonts w:eastAsia="Times New Roman" w:cs="Times New Roman"/>
          <w:szCs w:val="24"/>
        </w:rPr>
        <w:t xml:space="preserve"> </w:t>
      </w:r>
    </w:p>
    <w:p w14:paraId="71454524" w14:textId="77777777" w:rsidR="00720170" w:rsidRDefault="00F52584">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Η </w:t>
      </w:r>
      <w:r w:rsidRPr="00F852CC">
        <w:rPr>
          <w:rFonts w:eastAsia="Times New Roman" w:cs="Times New Roman"/>
          <w:szCs w:val="24"/>
        </w:rPr>
        <w:t xml:space="preserve">υπόθεση του Δυτικού Νείλου είναι </w:t>
      </w:r>
      <w:proofErr w:type="spellStart"/>
      <w:r>
        <w:rPr>
          <w:rFonts w:eastAsia="Times New Roman" w:cs="Times New Roman"/>
          <w:szCs w:val="24"/>
        </w:rPr>
        <w:t>πολυ</w:t>
      </w:r>
      <w:r w:rsidRPr="00F852CC">
        <w:rPr>
          <w:rFonts w:eastAsia="Times New Roman" w:cs="Times New Roman"/>
          <w:szCs w:val="24"/>
        </w:rPr>
        <w:t>παραγοντ</w:t>
      </w:r>
      <w:r>
        <w:rPr>
          <w:rFonts w:eastAsia="Times New Roman" w:cs="Times New Roman"/>
          <w:szCs w:val="24"/>
        </w:rPr>
        <w:t>ική</w:t>
      </w:r>
      <w:proofErr w:type="spellEnd"/>
      <w:r>
        <w:rPr>
          <w:rFonts w:eastAsia="Times New Roman" w:cs="Times New Roman"/>
          <w:szCs w:val="24"/>
        </w:rPr>
        <w:t xml:space="preserve">. </w:t>
      </w:r>
      <w:r w:rsidRPr="00F852CC">
        <w:rPr>
          <w:rFonts w:eastAsia="Times New Roman" w:cs="Times New Roman"/>
          <w:szCs w:val="24"/>
        </w:rPr>
        <w:t>Χρειάζονται και μέτρα συστηματικής καταπολέμηση</w:t>
      </w:r>
      <w:r>
        <w:rPr>
          <w:rFonts w:eastAsia="Times New Roman" w:cs="Times New Roman"/>
          <w:szCs w:val="24"/>
        </w:rPr>
        <w:t>ς των κουνουπιών, που α</w:t>
      </w:r>
      <w:r>
        <w:rPr>
          <w:rFonts w:eastAsia="Times New Roman" w:cs="Times New Roman"/>
          <w:szCs w:val="24"/>
        </w:rPr>
        <w:t>ρμοδιότητα ε</w:t>
      </w:r>
      <w:r w:rsidRPr="00F852CC">
        <w:rPr>
          <w:rFonts w:eastAsia="Times New Roman" w:cs="Times New Roman"/>
          <w:szCs w:val="24"/>
        </w:rPr>
        <w:t xml:space="preserve">δώ έχουν οι δήμοι και οι περιφέρειες της χώρας και </w:t>
      </w:r>
      <w:r>
        <w:rPr>
          <w:rFonts w:eastAsia="Times New Roman" w:cs="Times New Roman"/>
          <w:szCs w:val="24"/>
        </w:rPr>
        <w:t>το Υπουργείο δίνει τις</w:t>
      </w:r>
      <w:r w:rsidRPr="00F852CC">
        <w:rPr>
          <w:rFonts w:eastAsia="Times New Roman" w:cs="Times New Roman"/>
          <w:szCs w:val="24"/>
        </w:rPr>
        <w:t xml:space="preserve"> κατάλληλες οδηγίες στην αρχή του χρόνου</w:t>
      </w:r>
      <w:r>
        <w:rPr>
          <w:rFonts w:eastAsia="Times New Roman" w:cs="Times New Roman"/>
          <w:szCs w:val="24"/>
        </w:rPr>
        <w:t>.</w:t>
      </w:r>
      <w:r w:rsidRPr="00F852CC">
        <w:rPr>
          <w:rFonts w:eastAsia="Times New Roman" w:cs="Times New Roman"/>
          <w:szCs w:val="24"/>
        </w:rPr>
        <w:t xml:space="preserve"> Υπάρχουν </w:t>
      </w:r>
      <w:r>
        <w:rPr>
          <w:rFonts w:eastAsia="Times New Roman" w:cs="Times New Roman"/>
          <w:szCs w:val="24"/>
        </w:rPr>
        <w:t>και μέτρα ατομικής π</w:t>
      </w:r>
      <w:r w:rsidRPr="00F852CC">
        <w:rPr>
          <w:rFonts w:eastAsia="Times New Roman" w:cs="Times New Roman"/>
          <w:szCs w:val="24"/>
        </w:rPr>
        <w:t>ροστασίας από το</w:t>
      </w:r>
      <w:r>
        <w:rPr>
          <w:rFonts w:eastAsia="Times New Roman" w:cs="Times New Roman"/>
          <w:szCs w:val="24"/>
        </w:rPr>
        <w:t>ν</w:t>
      </w:r>
      <w:r w:rsidRPr="00F852CC">
        <w:rPr>
          <w:rFonts w:eastAsia="Times New Roman" w:cs="Times New Roman"/>
          <w:szCs w:val="24"/>
        </w:rPr>
        <w:t xml:space="preserve"> κάθε πολίτη για τα </w:t>
      </w:r>
      <w:r>
        <w:rPr>
          <w:rFonts w:eastAsia="Times New Roman" w:cs="Times New Roman"/>
          <w:szCs w:val="24"/>
        </w:rPr>
        <w:t xml:space="preserve">κοινά </w:t>
      </w:r>
      <w:r w:rsidRPr="00F852CC">
        <w:rPr>
          <w:rFonts w:eastAsia="Times New Roman" w:cs="Times New Roman"/>
          <w:szCs w:val="24"/>
        </w:rPr>
        <w:t>κουνούπια τα οποία μεταδίδουν τη νόσο</w:t>
      </w:r>
      <w:r>
        <w:rPr>
          <w:rFonts w:eastAsia="Times New Roman" w:cs="Times New Roman"/>
          <w:szCs w:val="24"/>
        </w:rPr>
        <w:t>.</w:t>
      </w:r>
      <w:r w:rsidRPr="00F852CC">
        <w:rPr>
          <w:rFonts w:eastAsia="Times New Roman" w:cs="Times New Roman"/>
          <w:szCs w:val="24"/>
        </w:rPr>
        <w:t xml:space="preserve"> </w:t>
      </w:r>
      <w:r>
        <w:rPr>
          <w:rFonts w:eastAsia="Times New Roman" w:cs="Times New Roman"/>
          <w:szCs w:val="24"/>
        </w:rPr>
        <w:t>Υπάρχει, β</w:t>
      </w:r>
      <w:r w:rsidRPr="00F852CC">
        <w:rPr>
          <w:rFonts w:eastAsia="Times New Roman" w:cs="Times New Roman"/>
          <w:szCs w:val="24"/>
        </w:rPr>
        <w:t>εβαίως</w:t>
      </w:r>
      <w:r>
        <w:rPr>
          <w:rFonts w:eastAsia="Times New Roman" w:cs="Times New Roman"/>
          <w:szCs w:val="24"/>
        </w:rPr>
        <w:t xml:space="preserve">, </w:t>
      </w:r>
      <w:r>
        <w:rPr>
          <w:rFonts w:eastAsia="Times New Roman" w:cs="Times New Roman"/>
          <w:szCs w:val="24"/>
        </w:rPr>
        <w:t xml:space="preserve">και ανάγκη να παίρνουμε και </w:t>
      </w:r>
      <w:r>
        <w:rPr>
          <w:rFonts w:eastAsia="Times New Roman" w:cs="Times New Roman"/>
          <w:szCs w:val="24"/>
        </w:rPr>
        <w:lastRenderedPageBreak/>
        <w:t>μέτρα,</w:t>
      </w:r>
      <w:r w:rsidRPr="00F852CC">
        <w:rPr>
          <w:rFonts w:eastAsia="Times New Roman" w:cs="Times New Roman"/>
          <w:szCs w:val="24"/>
        </w:rPr>
        <w:t xml:space="preserve"> ειδικά για το αίμα</w:t>
      </w:r>
      <w:r>
        <w:rPr>
          <w:rFonts w:eastAsia="Times New Roman" w:cs="Times New Roman"/>
          <w:szCs w:val="24"/>
        </w:rPr>
        <w:t>,</w:t>
      </w:r>
      <w:r w:rsidRPr="00F852CC">
        <w:rPr>
          <w:rFonts w:eastAsia="Times New Roman" w:cs="Times New Roman"/>
          <w:szCs w:val="24"/>
        </w:rPr>
        <w:t xml:space="preserve"> σε περιοχές που ενδημεί</w:t>
      </w:r>
      <w:r>
        <w:rPr>
          <w:rFonts w:eastAsia="Times New Roman" w:cs="Times New Roman"/>
          <w:szCs w:val="24"/>
        </w:rPr>
        <w:t>.</w:t>
      </w:r>
      <w:r w:rsidRPr="00F852CC">
        <w:rPr>
          <w:rFonts w:eastAsia="Times New Roman" w:cs="Times New Roman"/>
          <w:szCs w:val="24"/>
        </w:rPr>
        <w:t xml:space="preserve"> Υπάρχουν </w:t>
      </w:r>
      <w:r>
        <w:rPr>
          <w:rFonts w:eastAsia="Times New Roman" w:cs="Times New Roman"/>
          <w:szCs w:val="24"/>
        </w:rPr>
        <w:t>οι λεγόμενες</w:t>
      </w:r>
      <w:r w:rsidRPr="00F852CC">
        <w:rPr>
          <w:rFonts w:eastAsia="Times New Roman" w:cs="Times New Roman"/>
          <w:szCs w:val="24"/>
        </w:rPr>
        <w:t xml:space="preserve"> επηρεαζόμενες περιοχές </w:t>
      </w:r>
      <w:r>
        <w:rPr>
          <w:rFonts w:eastAsia="Times New Roman" w:cs="Times New Roman"/>
          <w:szCs w:val="24"/>
        </w:rPr>
        <w:t xml:space="preserve">και </w:t>
      </w:r>
      <w:r w:rsidRPr="00F852CC">
        <w:rPr>
          <w:rFonts w:eastAsia="Times New Roman" w:cs="Times New Roman"/>
          <w:szCs w:val="24"/>
        </w:rPr>
        <w:t xml:space="preserve">εκεί με ευθύνη του </w:t>
      </w:r>
      <w:r>
        <w:rPr>
          <w:rFonts w:eastAsia="Times New Roman" w:cs="Times New Roman"/>
          <w:szCs w:val="24"/>
        </w:rPr>
        <w:t>ΕΚΕΑ</w:t>
      </w:r>
      <w:r w:rsidRPr="00F852CC">
        <w:rPr>
          <w:rFonts w:eastAsia="Times New Roman" w:cs="Times New Roman"/>
          <w:szCs w:val="24"/>
        </w:rPr>
        <w:t xml:space="preserve"> και του Κέντρου </w:t>
      </w:r>
      <w:proofErr w:type="spellStart"/>
      <w:r>
        <w:rPr>
          <w:rFonts w:eastAsia="Times New Roman" w:cs="Times New Roman"/>
          <w:szCs w:val="24"/>
        </w:rPr>
        <w:t>Αιμο</w:t>
      </w:r>
      <w:r w:rsidRPr="00F852CC">
        <w:rPr>
          <w:rFonts w:eastAsia="Times New Roman" w:cs="Times New Roman"/>
          <w:szCs w:val="24"/>
        </w:rPr>
        <w:t>επαγρύπνησης</w:t>
      </w:r>
      <w:proofErr w:type="spellEnd"/>
      <w:r w:rsidRPr="00F852CC">
        <w:rPr>
          <w:rFonts w:eastAsia="Times New Roman" w:cs="Times New Roman"/>
          <w:szCs w:val="24"/>
        </w:rPr>
        <w:t xml:space="preserve"> γίνονται παρεμβάσεις</w:t>
      </w:r>
      <w:r>
        <w:rPr>
          <w:rFonts w:eastAsia="Times New Roman" w:cs="Times New Roman"/>
          <w:szCs w:val="24"/>
        </w:rPr>
        <w:t xml:space="preserve"> και </w:t>
      </w:r>
      <w:r w:rsidRPr="00F852CC">
        <w:rPr>
          <w:rFonts w:eastAsia="Times New Roman" w:cs="Times New Roman"/>
          <w:szCs w:val="24"/>
        </w:rPr>
        <w:t>αναστέλλεται η αιμοδοσία από πολίτες που ζουν</w:t>
      </w:r>
      <w:r w:rsidRPr="00F852CC">
        <w:rPr>
          <w:rFonts w:eastAsia="Times New Roman" w:cs="Times New Roman"/>
          <w:szCs w:val="24"/>
        </w:rPr>
        <w:t xml:space="preserve"> σε αυτές τις περιοχές</w:t>
      </w:r>
      <w:r>
        <w:rPr>
          <w:rFonts w:eastAsia="Times New Roman" w:cs="Times New Roman"/>
          <w:szCs w:val="24"/>
        </w:rPr>
        <w:t>,</w:t>
      </w:r>
      <w:r w:rsidRPr="00F852CC">
        <w:rPr>
          <w:rFonts w:eastAsia="Times New Roman" w:cs="Times New Roman"/>
          <w:szCs w:val="24"/>
        </w:rPr>
        <w:t xml:space="preserve"> έτσι ώστε να μην υπάρχει ο παραμικρός </w:t>
      </w:r>
      <w:r>
        <w:rPr>
          <w:rFonts w:eastAsia="Times New Roman" w:cs="Times New Roman"/>
          <w:szCs w:val="24"/>
        </w:rPr>
        <w:t>κίνδυνος μετάδοσης.</w:t>
      </w:r>
    </w:p>
    <w:p w14:paraId="71454525" w14:textId="77777777" w:rsidR="00720170" w:rsidRDefault="00F52584">
      <w:pPr>
        <w:tabs>
          <w:tab w:val="left" w:pos="2820"/>
        </w:tabs>
        <w:spacing w:line="600" w:lineRule="auto"/>
        <w:ind w:firstLine="720"/>
        <w:jc w:val="both"/>
        <w:rPr>
          <w:rFonts w:eastAsia="Times New Roman"/>
          <w:szCs w:val="24"/>
        </w:rPr>
      </w:pPr>
      <w:r>
        <w:rPr>
          <w:rFonts w:eastAsia="Times New Roman" w:cs="Times New Roman"/>
          <w:szCs w:val="24"/>
        </w:rPr>
        <w:t>Υπάρχει, λ</w:t>
      </w:r>
      <w:r w:rsidRPr="00F852CC">
        <w:rPr>
          <w:rFonts w:eastAsia="Times New Roman" w:cs="Times New Roman"/>
          <w:szCs w:val="24"/>
        </w:rPr>
        <w:t>οιπόν</w:t>
      </w:r>
      <w:r>
        <w:rPr>
          <w:rFonts w:eastAsia="Times New Roman" w:cs="Times New Roman"/>
          <w:szCs w:val="24"/>
        </w:rPr>
        <w:t>,</w:t>
      </w:r>
      <w:r w:rsidRPr="00F852CC">
        <w:rPr>
          <w:rFonts w:eastAsia="Times New Roman" w:cs="Times New Roman"/>
          <w:szCs w:val="24"/>
        </w:rPr>
        <w:t xml:space="preserve"> υγειονομική ασφάλεια στη </w:t>
      </w:r>
      <w:r>
        <w:rPr>
          <w:rFonts w:eastAsia="Times New Roman" w:cs="Times New Roman"/>
          <w:szCs w:val="24"/>
        </w:rPr>
        <w:t>χ</w:t>
      </w:r>
      <w:r w:rsidRPr="00F852CC">
        <w:rPr>
          <w:rFonts w:eastAsia="Times New Roman" w:cs="Times New Roman"/>
          <w:szCs w:val="24"/>
        </w:rPr>
        <w:t>ώρα</w:t>
      </w:r>
      <w:r>
        <w:rPr>
          <w:rFonts w:eastAsia="Times New Roman" w:cs="Times New Roman"/>
          <w:szCs w:val="24"/>
        </w:rPr>
        <w:t>.</w:t>
      </w:r>
      <w:r w:rsidRPr="00F852CC">
        <w:rPr>
          <w:rFonts w:eastAsia="Times New Roman" w:cs="Times New Roman"/>
          <w:szCs w:val="24"/>
        </w:rPr>
        <w:t xml:space="preserve"> Είμαστε προετοιμασμένοι να διαχειριζόμαστε </w:t>
      </w:r>
      <w:r>
        <w:rPr>
          <w:rFonts w:eastAsia="Times New Roman" w:cs="Times New Roman"/>
          <w:szCs w:val="24"/>
        </w:rPr>
        <w:t>τα κρούσματα</w:t>
      </w:r>
      <w:r w:rsidRPr="00F852CC">
        <w:rPr>
          <w:rFonts w:eastAsia="Times New Roman" w:cs="Times New Roman"/>
          <w:szCs w:val="24"/>
        </w:rPr>
        <w:t xml:space="preserve"> τα</w:t>
      </w:r>
      <w:r>
        <w:rPr>
          <w:rFonts w:eastAsia="Times New Roman" w:cs="Times New Roman"/>
          <w:szCs w:val="24"/>
        </w:rPr>
        <w:t xml:space="preserve"> οποία συμβαίνουν ούτως ή άλλως. Είναι </w:t>
      </w:r>
      <w:r w:rsidRPr="00F852CC">
        <w:rPr>
          <w:rFonts w:eastAsia="Times New Roman" w:cs="Times New Roman"/>
          <w:szCs w:val="24"/>
        </w:rPr>
        <w:t xml:space="preserve">διασυνοριακή πια αυτή η </w:t>
      </w:r>
      <w:r w:rsidRPr="00F852CC">
        <w:rPr>
          <w:rFonts w:eastAsia="Times New Roman" w:cs="Times New Roman"/>
          <w:szCs w:val="24"/>
        </w:rPr>
        <w:t>απειλή</w:t>
      </w:r>
      <w:r>
        <w:rPr>
          <w:rFonts w:eastAsia="Times New Roman" w:cs="Times New Roman"/>
          <w:szCs w:val="24"/>
        </w:rPr>
        <w:t>. Συμβαίνει</w:t>
      </w:r>
      <w:r w:rsidRPr="00F852CC">
        <w:rPr>
          <w:rFonts w:eastAsia="Times New Roman" w:cs="Times New Roman"/>
          <w:szCs w:val="24"/>
        </w:rPr>
        <w:t xml:space="preserve"> σε όλες τις χώρες που βρίσκονται στην ίδια γεωγραφική ενότητα</w:t>
      </w:r>
      <w:r>
        <w:rPr>
          <w:rFonts w:eastAsia="Times New Roman" w:cs="Times New Roman"/>
          <w:szCs w:val="24"/>
        </w:rPr>
        <w:t>.</w:t>
      </w:r>
      <w:r w:rsidRPr="00F852CC">
        <w:rPr>
          <w:rFonts w:eastAsia="Times New Roman" w:cs="Times New Roman"/>
          <w:szCs w:val="24"/>
        </w:rPr>
        <w:t xml:space="preserve"> Έτσι ακριβ</w:t>
      </w:r>
      <w:r>
        <w:rPr>
          <w:rFonts w:eastAsia="Times New Roman" w:cs="Times New Roman"/>
          <w:szCs w:val="24"/>
        </w:rPr>
        <w:t>ώς συμβαίνει και στη χώρα μας.</w:t>
      </w:r>
    </w:p>
    <w:p w14:paraId="71454526"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sidRPr="00EC3591">
        <w:rPr>
          <w:rFonts w:eastAsia="Times New Roman"/>
          <w:b/>
          <w:color w:val="212121"/>
          <w:szCs w:val="24"/>
        </w:rPr>
        <w:t>ΠΡΟΕΔΡΕΥΩΝ (Μάριος Γεωργιάδης):</w:t>
      </w:r>
      <w:r w:rsidRPr="00EC3591">
        <w:rPr>
          <w:rFonts w:eastAsia="Times New Roman"/>
          <w:color w:val="212121"/>
          <w:szCs w:val="24"/>
        </w:rPr>
        <w:t xml:space="preserve"> </w:t>
      </w:r>
      <w:r>
        <w:rPr>
          <w:rFonts w:eastAsia="Times New Roman"/>
          <w:color w:val="212121"/>
          <w:szCs w:val="24"/>
        </w:rPr>
        <w:t xml:space="preserve">Ευχαριστούμε τον κύριο Υπουργό. </w:t>
      </w:r>
    </w:p>
    <w:p w14:paraId="71454527"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F54B3F">
        <w:rPr>
          <w:rFonts w:eastAsia="Times New Roman"/>
          <w:color w:val="212121"/>
          <w:szCs w:val="24"/>
        </w:rPr>
        <w:t>υρίες και κύριοι συνάδελφοι</w:t>
      </w:r>
      <w:r>
        <w:rPr>
          <w:rFonts w:eastAsia="Times New Roman"/>
          <w:color w:val="212121"/>
          <w:szCs w:val="24"/>
        </w:rPr>
        <w:t xml:space="preserve">, γίνεται γνωστό στο Σώμα ότι </w:t>
      </w:r>
      <w:r>
        <w:rPr>
          <w:rFonts w:eastAsia="Times New Roman"/>
          <w:color w:val="212121"/>
          <w:szCs w:val="24"/>
        </w:rPr>
        <w:t>τη συνεδρία</w:t>
      </w:r>
      <w:r>
        <w:rPr>
          <w:rFonts w:eastAsia="Times New Roman"/>
          <w:color w:val="212121"/>
          <w:szCs w:val="24"/>
        </w:rPr>
        <w:t xml:space="preserve">σή μας παρακολουθούν </w:t>
      </w:r>
      <w:r>
        <w:rPr>
          <w:rFonts w:eastAsia="Times New Roman"/>
          <w:color w:val="212121"/>
          <w:szCs w:val="24"/>
        </w:rPr>
        <w:t>από τα ά</w:t>
      </w:r>
      <w:r w:rsidRPr="00F54B3F">
        <w:rPr>
          <w:rFonts w:eastAsia="Times New Roman"/>
          <w:color w:val="212121"/>
          <w:szCs w:val="24"/>
        </w:rPr>
        <w:t>νω δ</w:t>
      </w:r>
      <w:r>
        <w:rPr>
          <w:rFonts w:eastAsia="Times New Roman"/>
          <w:color w:val="212121"/>
          <w:szCs w:val="24"/>
        </w:rPr>
        <w:t>υτικά θεωρεία έντεκα πρόσκοποι</w:t>
      </w:r>
      <w:r w:rsidRPr="00F54B3F">
        <w:rPr>
          <w:rFonts w:eastAsia="Times New Roman"/>
          <w:color w:val="212121"/>
          <w:szCs w:val="24"/>
        </w:rPr>
        <w:t xml:space="preserve"> </w:t>
      </w:r>
      <w:r>
        <w:rPr>
          <w:rFonts w:eastAsia="Times New Roman"/>
          <w:color w:val="212121"/>
          <w:szCs w:val="24"/>
        </w:rPr>
        <w:t>από</w:t>
      </w:r>
      <w:r w:rsidRPr="00F54B3F">
        <w:rPr>
          <w:rFonts w:eastAsia="Times New Roman"/>
          <w:color w:val="212121"/>
          <w:szCs w:val="24"/>
        </w:rPr>
        <w:t xml:space="preserve"> τ</w:t>
      </w:r>
      <w:r>
        <w:rPr>
          <w:rFonts w:eastAsia="Times New Roman"/>
          <w:color w:val="212121"/>
          <w:szCs w:val="24"/>
        </w:rPr>
        <w:t>ο</w:t>
      </w:r>
      <w:r w:rsidRPr="00F54B3F">
        <w:rPr>
          <w:rFonts w:eastAsia="Times New Roman"/>
          <w:color w:val="212121"/>
          <w:szCs w:val="24"/>
        </w:rPr>
        <w:t xml:space="preserve"> 15</w:t>
      </w:r>
      <w:r w:rsidRPr="00F54B3F">
        <w:rPr>
          <w:rFonts w:eastAsia="Times New Roman"/>
          <w:color w:val="212121"/>
          <w:szCs w:val="24"/>
          <w:vertAlign w:val="superscript"/>
        </w:rPr>
        <w:t>ο</w:t>
      </w:r>
      <w:r>
        <w:rPr>
          <w:rFonts w:eastAsia="Times New Roman"/>
          <w:color w:val="212121"/>
          <w:szCs w:val="24"/>
        </w:rPr>
        <w:t xml:space="preserve"> </w:t>
      </w:r>
      <w:r w:rsidRPr="00F54B3F">
        <w:rPr>
          <w:rFonts w:eastAsia="Times New Roman"/>
          <w:color w:val="212121"/>
          <w:szCs w:val="24"/>
        </w:rPr>
        <w:t xml:space="preserve">και </w:t>
      </w:r>
      <w:r>
        <w:rPr>
          <w:rFonts w:eastAsia="Times New Roman"/>
          <w:color w:val="212121"/>
          <w:szCs w:val="24"/>
        </w:rPr>
        <w:t xml:space="preserve">το </w:t>
      </w:r>
      <w:r w:rsidRPr="00F54B3F">
        <w:rPr>
          <w:rFonts w:eastAsia="Times New Roman"/>
          <w:color w:val="212121"/>
          <w:szCs w:val="24"/>
        </w:rPr>
        <w:t>24</w:t>
      </w:r>
      <w:r w:rsidRPr="00F54B3F">
        <w:rPr>
          <w:rFonts w:eastAsia="Times New Roman"/>
          <w:color w:val="212121"/>
          <w:szCs w:val="24"/>
          <w:vertAlign w:val="superscript"/>
        </w:rPr>
        <w:t>ο</w:t>
      </w:r>
      <w:r>
        <w:rPr>
          <w:rFonts w:eastAsia="Times New Roman"/>
          <w:color w:val="212121"/>
          <w:szCs w:val="24"/>
        </w:rPr>
        <w:t xml:space="preserve"> Σύστημα Π</w:t>
      </w:r>
      <w:r w:rsidRPr="00F54B3F">
        <w:rPr>
          <w:rFonts w:eastAsia="Times New Roman"/>
          <w:color w:val="212121"/>
          <w:szCs w:val="24"/>
        </w:rPr>
        <w:t>ροσκόπων Κολωνού</w:t>
      </w:r>
      <w:r>
        <w:rPr>
          <w:rFonts w:eastAsia="Times New Roman"/>
          <w:color w:val="212121"/>
          <w:szCs w:val="24"/>
        </w:rPr>
        <w:t xml:space="preserve">. </w:t>
      </w:r>
    </w:p>
    <w:p w14:paraId="71454528"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 Βουλή σά</w:t>
      </w:r>
      <w:r w:rsidRPr="00F54B3F">
        <w:rPr>
          <w:rFonts w:eastAsia="Times New Roman"/>
          <w:color w:val="212121"/>
          <w:szCs w:val="24"/>
        </w:rPr>
        <w:t>ς καλωσορίζει</w:t>
      </w:r>
      <w:r>
        <w:rPr>
          <w:rFonts w:eastAsia="Times New Roman"/>
          <w:color w:val="212121"/>
          <w:szCs w:val="24"/>
        </w:rPr>
        <w:t>.</w:t>
      </w:r>
    </w:p>
    <w:p w14:paraId="71454529" w14:textId="77777777" w:rsidR="00720170" w:rsidRDefault="00F52584">
      <w:pPr>
        <w:spacing w:line="600" w:lineRule="auto"/>
        <w:ind w:firstLine="709"/>
        <w:jc w:val="center"/>
        <w:rPr>
          <w:rFonts w:eastAsia="Times New Roman" w:cs="Times New Roman"/>
          <w:szCs w:val="24"/>
        </w:rPr>
      </w:pPr>
      <w:r w:rsidRPr="00B819E1">
        <w:rPr>
          <w:rFonts w:eastAsia="Times New Roman" w:cs="Times New Roman"/>
          <w:szCs w:val="24"/>
        </w:rPr>
        <w:lastRenderedPageBreak/>
        <w:t>(Χειροκροτήματα απ</w:t>
      </w:r>
      <w:r>
        <w:rPr>
          <w:rFonts w:eastAsia="Times New Roman" w:cs="Times New Roman"/>
          <w:szCs w:val="24"/>
        </w:rPr>
        <w:t>’</w:t>
      </w:r>
      <w:r w:rsidRPr="00B819E1">
        <w:rPr>
          <w:rFonts w:eastAsia="Times New Roman" w:cs="Times New Roman"/>
          <w:szCs w:val="24"/>
        </w:rPr>
        <w:t xml:space="preserve"> </w:t>
      </w:r>
      <w:r>
        <w:rPr>
          <w:rFonts w:eastAsia="Times New Roman" w:cs="Times New Roman"/>
          <w:szCs w:val="24"/>
        </w:rPr>
        <w:t>όλες τις πτέρυγες της Βουλής</w:t>
      </w:r>
      <w:r w:rsidRPr="00B819E1">
        <w:rPr>
          <w:rFonts w:eastAsia="Times New Roman" w:cs="Times New Roman"/>
          <w:szCs w:val="24"/>
        </w:rPr>
        <w:t>)</w:t>
      </w:r>
    </w:p>
    <w:p w14:paraId="7145452A"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Να σας </w:t>
      </w:r>
      <w:r w:rsidRPr="00F54B3F">
        <w:rPr>
          <w:rFonts w:eastAsia="Times New Roman"/>
          <w:color w:val="212121"/>
          <w:szCs w:val="24"/>
        </w:rPr>
        <w:t xml:space="preserve">ενημερώσουμε </w:t>
      </w:r>
      <w:r>
        <w:rPr>
          <w:rFonts w:eastAsia="Times New Roman"/>
          <w:color w:val="212121"/>
          <w:szCs w:val="24"/>
        </w:rPr>
        <w:t xml:space="preserve">ότι ο λόγος που </w:t>
      </w:r>
      <w:r w:rsidRPr="00F54B3F">
        <w:rPr>
          <w:rFonts w:eastAsia="Times New Roman"/>
          <w:color w:val="212121"/>
          <w:szCs w:val="24"/>
        </w:rPr>
        <w:t xml:space="preserve">βλέπετε λίγους </w:t>
      </w:r>
      <w:r>
        <w:rPr>
          <w:rFonts w:eastAsia="Times New Roman"/>
          <w:color w:val="212121"/>
          <w:szCs w:val="24"/>
        </w:rPr>
        <w:t>Β</w:t>
      </w:r>
      <w:r w:rsidRPr="00F54B3F">
        <w:rPr>
          <w:rFonts w:eastAsia="Times New Roman"/>
          <w:color w:val="212121"/>
          <w:szCs w:val="24"/>
        </w:rPr>
        <w:t xml:space="preserve">ουλευτές στην Ολομέλεια είναι </w:t>
      </w:r>
      <w:r>
        <w:rPr>
          <w:rFonts w:eastAsia="Times New Roman"/>
          <w:color w:val="212121"/>
          <w:szCs w:val="24"/>
        </w:rPr>
        <w:t xml:space="preserve">ότι γίνεται </w:t>
      </w:r>
      <w:r w:rsidRPr="00F54B3F">
        <w:rPr>
          <w:rFonts w:eastAsia="Times New Roman"/>
          <w:color w:val="212121"/>
          <w:szCs w:val="24"/>
        </w:rPr>
        <w:t>ο κοινοβουλευτικός έλεγχος και η διαδικασία</w:t>
      </w:r>
      <w:r>
        <w:rPr>
          <w:rFonts w:eastAsia="Times New Roman"/>
          <w:color w:val="212121"/>
          <w:szCs w:val="24"/>
        </w:rPr>
        <w:t xml:space="preserve"> των επίκαιρων ερωτήσεων, κατά την οποία κάθε Βουλευτής έχει το δικαίωμα </w:t>
      </w:r>
      <w:r w:rsidRPr="00F54B3F">
        <w:rPr>
          <w:rFonts w:eastAsia="Times New Roman"/>
          <w:color w:val="212121"/>
          <w:szCs w:val="24"/>
        </w:rPr>
        <w:t xml:space="preserve">να ρωτήσει </w:t>
      </w:r>
      <w:r>
        <w:rPr>
          <w:rFonts w:eastAsia="Times New Roman"/>
          <w:color w:val="212121"/>
          <w:szCs w:val="24"/>
        </w:rPr>
        <w:t xml:space="preserve">τον εκάστοτε Υπουργό για κάποιο θέμα. </w:t>
      </w:r>
    </w:p>
    <w:p w14:paraId="7145452B"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Αυτή τη στιγμή ο κ. Φωτήλας από τη Νέα Δημοκρατί</w:t>
      </w:r>
      <w:r>
        <w:rPr>
          <w:rFonts w:eastAsia="Times New Roman"/>
          <w:color w:val="212121"/>
          <w:szCs w:val="24"/>
        </w:rPr>
        <w:t xml:space="preserve">α έχει ρωτήσει για ένα θέμα που θα προκύψει </w:t>
      </w:r>
      <w:r w:rsidRPr="00F54B3F">
        <w:rPr>
          <w:rFonts w:eastAsia="Times New Roman"/>
          <w:color w:val="212121"/>
          <w:szCs w:val="24"/>
        </w:rPr>
        <w:t>όταν αρχίσουν και οι ζέστες</w:t>
      </w:r>
      <w:r>
        <w:rPr>
          <w:rFonts w:eastAsia="Times New Roman"/>
          <w:color w:val="212121"/>
          <w:szCs w:val="24"/>
        </w:rPr>
        <w:t>,</w:t>
      </w:r>
      <w:r w:rsidRPr="00F54B3F">
        <w:rPr>
          <w:rFonts w:eastAsia="Times New Roman"/>
          <w:color w:val="212121"/>
          <w:szCs w:val="24"/>
        </w:rPr>
        <w:t xml:space="preserve"> σχετικά</w:t>
      </w:r>
      <w:r>
        <w:rPr>
          <w:rFonts w:eastAsia="Times New Roman"/>
          <w:color w:val="212121"/>
          <w:szCs w:val="24"/>
        </w:rPr>
        <w:t xml:space="preserve"> με τον ιό του Δ</w:t>
      </w:r>
      <w:r w:rsidRPr="00F54B3F">
        <w:rPr>
          <w:rFonts w:eastAsia="Times New Roman"/>
          <w:color w:val="212121"/>
          <w:szCs w:val="24"/>
        </w:rPr>
        <w:t xml:space="preserve">υτικού Νείλου και όλα όσα επιφέρει </w:t>
      </w:r>
      <w:r>
        <w:rPr>
          <w:rFonts w:eastAsia="Times New Roman"/>
          <w:color w:val="212121"/>
          <w:szCs w:val="24"/>
        </w:rPr>
        <w:t xml:space="preserve">αυτός </w:t>
      </w:r>
      <w:r w:rsidRPr="00F54B3F">
        <w:rPr>
          <w:rFonts w:eastAsia="Times New Roman"/>
          <w:color w:val="212121"/>
          <w:szCs w:val="24"/>
        </w:rPr>
        <w:t>σε κρούσματα και θύματα</w:t>
      </w:r>
      <w:r>
        <w:rPr>
          <w:rFonts w:eastAsia="Times New Roman"/>
          <w:color w:val="212121"/>
          <w:szCs w:val="24"/>
        </w:rPr>
        <w:t xml:space="preserve">. </w:t>
      </w:r>
    </w:p>
    <w:p w14:paraId="7145452C"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Κύριε Φωτήλα, έχετε τον λόγο για τρία λεπτά για τη δευτερολογία σας. </w:t>
      </w:r>
    </w:p>
    <w:p w14:paraId="7145452D"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ΙΑΣ</w:t>
      </w:r>
      <w:r>
        <w:rPr>
          <w:rFonts w:eastAsia="Times New Roman"/>
          <w:b/>
          <w:color w:val="212121"/>
          <w:szCs w:val="24"/>
        </w:rPr>
        <w:t>Ο</w:t>
      </w:r>
      <w:r>
        <w:rPr>
          <w:rFonts w:eastAsia="Times New Roman"/>
          <w:b/>
          <w:color w:val="212121"/>
          <w:szCs w:val="24"/>
        </w:rPr>
        <w:t>Ν</w:t>
      </w:r>
      <w:r>
        <w:rPr>
          <w:rFonts w:eastAsia="Times New Roman"/>
          <w:b/>
          <w:color w:val="212121"/>
          <w:szCs w:val="24"/>
        </w:rPr>
        <w:t>ΑΣ</w:t>
      </w:r>
      <w:r>
        <w:rPr>
          <w:rFonts w:eastAsia="Times New Roman"/>
          <w:b/>
          <w:color w:val="212121"/>
          <w:szCs w:val="24"/>
        </w:rPr>
        <w:t xml:space="preserve"> ΦΩΤΗΛΑΣ: </w:t>
      </w:r>
      <w:r>
        <w:rPr>
          <w:rFonts w:eastAsia="Times New Roman"/>
          <w:color w:val="212121"/>
          <w:szCs w:val="24"/>
        </w:rPr>
        <w:t>Ευχαρι</w:t>
      </w:r>
      <w:r>
        <w:rPr>
          <w:rFonts w:eastAsia="Times New Roman"/>
          <w:color w:val="212121"/>
          <w:szCs w:val="24"/>
        </w:rPr>
        <w:t xml:space="preserve">στώ, κύριε Πρόεδρε. </w:t>
      </w:r>
    </w:p>
    <w:p w14:paraId="7145452E"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Κύριε Υπουργέ, </w:t>
      </w:r>
      <w:r w:rsidRPr="00F54B3F">
        <w:rPr>
          <w:rFonts w:eastAsia="Times New Roman"/>
          <w:color w:val="212121"/>
          <w:szCs w:val="24"/>
        </w:rPr>
        <w:t xml:space="preserve">σας άκουσα με προσοχή και </w:t>
      </w:r>
      <w:r>
        <w:rPr>
          <w:rFonts w:eastAsia="Times New Roman"/>
          <w:color w:val="212121"/>
          <w:szCs w:val="24"/>
        </w:rPr>
        <w:t>οι απαντήσεις σας</w:t>
      </w:r>
      <w:r w:rsidRPr="00F54B3F">
        <w:rPr>
          <w:rFonts w:eastAsia="Times New Roman"/>
          <w:color w:val="212121"/>
          <w:szCs w:val="24"/>
        </w:rPr>
        <w:t xml:space="preserve"> οφείλω να ομολογήσω ότι περισσότερο με α</w:t>
      </w:r>
      <w:r>
        <w:rPr>
          <w:rFonts w:eastAsia="Times New Roman"/>
          <w:color w:val="212121"/>
          <w:szCs w:val="24"/>
        </w:rPr>
        <w:t>νησυχούν παρά με καθησυχάζουν. Μου είπατε ότι το κράτος έκανε ό,τι</w:t>
      </w:r>
      <w:r w:rsidRPr="00F54B3F">
        <w:rPr>
          <w:rFonts w:eastAsia="Times New Roman"/>
          <w:color w:val="212121"/>
          <w:szCs w:val="24"/>
        </w:rPr>
        <w:t xml:space="preserve"> έπρεπε να κάνει</w:t>
      </w:r>
      <w:r>
        <w:rPr>
          <w:rFonts w:eastAsia="Times New Roman"/>
          <w:color w:val="212121"/>
          <w:szCs w:val="24"/>
        </w:rPr>
        <w:t xml:space="preserve">, </w:t>
      </w:r>
      <w:r w:rsidRPr="00F54B3F">
        <w:rPr>
          <w:rFonts w:eastAsia="Times New Roman"/>
          <w:color w:val="212121"/>
          <w:szCs w:val="24"/>
        </w:rPr>
        <w:t>ότι τα έκανε όλα καλά</w:t>
      </w:r>
      <w:r>
        <w:rPr>
          <w:rFonts w:eastAsia="Times New Roman"/>
          <w:color w:val="212121"/>
          <w:szCs w:val="24"/>
        </w:rPr>
        <w:t>. Όμως</w:t>
      </w:r>
      <w:r w:rsidRPr="00F54B3F">
        <w:rPr>
          <w:rFonts w:eastAsia="Times New Roman"/>
          <w:color w:val="212121"/>
          <w:szCs w:val="24"/>
        </w:rPr>
        <w:t xml:space="preserve"> οι νεκροί έφτασαν </w:t>
      </w:r>
      <w:r w:rsidRPr="00F54B3F">
        <w:rPr>
          <w:rFonts w:eastAsia="Times New Roman"/>
          <w:color w:val="212121"/>
          <w:szCs w:val="24"/>
        </w:rPr>
        <w:lastRenderedPageBreak/>
        <w:t xml:space="preserve">τους </w:t>
      </w:r>
      <w:r>
        <w:rPr>
          <w:rFonts w:eastAsia="Times New Roman"/>
          <w:color w:val="212121"/>
          <w:szCs w:val="24"/>
        </w:rPr>
        <w:t>σ</w:t>
      </w:r>
      <w:r>
        <w:rPr>
          <w:rFonts w:eastAsia="Times New Roman"/>
          <w:color w:val="212121"/>
          <w:szCs w:val="24"/>
        </w:rPr>
        <w:t>αράντα επτά. Α</w:t>
      </w:r>
      <w:r w:rsidRPr="00F54B3F">
        <w:rPr>
          <w:rFonts w:eastAsia="Times New Roman"/>
          <w:color w:val="212121"/>
          <w:szCs w:val="24"/>
        </w:rPr>
        <w:t xml:space="preserve">υτό </w:t>
      </w:r>
      <w:r>
        <w:rPr>
          <w:rFonts w:eastAsia="Times New Roman"/>
          <w:color w:val="212121"/>
          <w:szCs w:val="24"/>
        </w:rPr>
        <w:t xml:space="preserve">δεν αμφισβητείται. Είχαμε σαράντα επτά νεκρούς. </w:t>
      </w:r>
    </w:p>
    <w:p w14:paraId="7145452F"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sidRPr="00F54B3F">
        <w:rPr>
          <w:rFonts w:eastAsia="Times New Roman"/>
          <w:color w:val="212121"/>
          <w:szCs w:val="24"/>
        </w:rPr>
        <w:t>Όσο για το κατά πόσον ανησυχεί ο Παγκόσμιος Οργανισμός Υγείας και κατά πόσον αυτός ο αριθμός είναι ίδιος αναλογικά με όλη την Ευρωπαϊκή Ένωση</w:t>
      </w:r>
      <w:r>
        <w:rPr>
          <w:rFonts w:eastAsia="Times New Roman"/>
          <w:color w:val="212121"/>
          <w:szCs w:val="24"/>
        </w:rPr>
        <w:t>,</w:t>
      </w:r>
      <w:r w:rsidRPr="00F54B3F">
        <w:rPr>
          <w:rFonts w:eastAsia="Times New Roman"/>
          <w:color w:val="212121"/>
          <w:szCs w:val="24"/>
        </w:rPr>
        <w:t xml:space="preserve"> να καταθέσω </w:t>
      </w:r>
      <w:r>
        <w:rPr>
          <w:rFonts w:eastAsia="Times New Roman"/>
          <w:color w:val="212121"/>
          <w:szCs w:val="24"/>
        </w:rPr>
        <w:t>στα Πρακτικά</w:t>
      </w:r>
      <w:r w:rsidRPr="00F54B3F">
        <w:rPr>
          <w:rFonts w:eastAsia="Times New Roman"/>
          <w:color w:val="212121"/>
          <w:szCs w:val="24"/>
        </w:rPr>
        <w:t xml:space="preserve"> ότι ο Παγκόσμιος Οργα</w:t>
      </w:r>
      <w:r w:rsidRPr="00F54B3F">
        <w:rPr>
          <w:rFonts w:eastAsia="Times New Roman"/>
          <w:color w:val="212121"/>
          <w:szCs w:val="24"/>
        </w:rPr>
        <w:t xml:space="preserve">νισμός </w:t>
      </w:r>
      <w:r>
        <w:rPr>
          <w:rFonts w:eastAsia="Times New Roman"/>
          <w:color w:val="212121"/>
          <w:szCs w:val="24"/>
        </w:rPr>
        <w:t>Υγείας ανησυχεί για τον ιό του Δ</w:t>
      </w:r>
      <w:r w:rsidRPr="00F54B3F">
        <w:rPr>
          <w:rFonts w:eastAsia="Times New Roman"/>
          <w:color w:val="212121"/>
          <w:szCs w:val="24"/>
        </w:rPr>
        <w:t>υτικού Νείλου στην Ελλάδα</w:t>
      </w:r>
      <w:r>
        <w:rPr>
          <w:rFonts w:eastAsia="Times New Roman"/>
          <w:color w:val="212121"/>
          <w:szCs w:val="24"/>
        </w:rPr>
        <w:t>, η δε χώρα μας είναι τ</w:t>
      </w:r>
      <w:r w:rsidRPr="00F54B3F">
        <w:rPr>
          <w:rFonts w:eastAsia="Times New Roman"/>
          <w:color w:val="212121"/>
          <w:szCs w:val="24"/>
        </w:rPr>
        <w:t xml:space="preserve">ρίτη σε κρούσματα </w:t>
      </w:r>
      <w:r>
        <w:rPr>
          <w:rFonts w:eastAsia="Times New Roman"/>
          <w:color w:val="212121"/>
          <w:szCs w:val="24"/>
        </w:rPr>
        <w:t xml:space="preserve">στην </w:t>
      </w:r>
      <w:r w:rsidRPr="00F54B3F">
        <w:rPr>
          <w:rFonts w:eastAsia="Times New Roman"/>
          <w:color w:val="212121"/>
          <w:szCs w:val="24"/>
        </w:rPr>
        <w:t xml:space="preserve">Ευρωπαϊκή </w:t>
      </w:r>
      <w:r>
        <w:rPr>
          <w:rFonts w:eastAsia="Times New Roman"/>
          <w:color w:val="212121"/>
          <w:szCs w:val="24"/>
        </w:rPr>
        <w:t>Ένωση</w:t>
      </w:r>
      <w:r w:rsidRPr="00F54B3F">
        <w:rPr>
          <w:rFonts w:eastAsia="Times New Roman"/>
          <w:color w:val="212121"/>
          <w:szCs w:val="24"/>
        </w:rPr>
        <w:t xml:space="preserve"> μετά τη Σερβία </w:t>
      </w:r>
      <w:r>
        <w:rPr>
          <w:rFonts w:eastAsia="Times New Roman"/>
          <w:color w:val="212121"/>
          <w:szCs w:val="24"/>
        </w:rPr>
        <w:t>-</w:t>
      </w:r>
      <w:r w:rsidRPr="00F54B3F">
        <w:rPr>
          <w:rFonts w:eastAsia="Times New Roman"/>
          <w:color w:val="212121"/>
          <w:szCs w:val="24"/>
        </w:rPr>
        <w:t>όπως είπατε</w:t>
      </w:r>
      <w:r>
        <w:rPr>
          <w:rFonts w:eastAsia="Times New Roman"/>
          <w:color w:val="212121"/>
          <w:szCs w:val="24"/>
        </w:rPr>
        <w:t>-</w:t>
      </w:r>
      <w:r w:rsidRPr="00F54B3F">
        <w:rPr>
          <w:rFonts w:eastAsia="Times New Roman"/>
          <w:color w:val="212121"/>
          <w:szCs w:val="24"/>
        </w:rPr>
        <w:t xml:space="preserve"> και την Ιταλία</w:t>
      </w:r>
      <w:r>
        <w:rPr>
          <w:rFonts w:eastAsia="Times New Roman"/>
          <w:color w:val="212121"/>
          <w:szCs w:val="24"/>
        </w:rPr>
        <w:t xml:space="preserve">. </w:t>
      </w:r>
    </w:p>
    <w:p w14:paraId="71454530"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(Στο σημείο αυτό ο Βουλευτής κ. </w:t>
      </w:r>
      <w:proofErr w:type="spellStart"/>
      <w:r>
        <w:rPr>
          <w:rFonts w:eastAsia="Times New Roman"/>
          <w:color w:val="212121"/>
          <w:szCs w:val="24"/>
        </w:rPr>
        <w:t>Ιάσ</w:t>
      </w:r>
      <w:r>
        <w:rPr>
          <w:rFonts w:eastAsia="Times New Roman"/>
          <w:color w:val="212121"/>
          <w:szCs w:val="24"/>
        </w:rPr>
        <w:t>ο</w:t>
      </w:r>
      <w:r>
        <w:rPr>
          <w:rFonts w:eastAsia="Times New Roman"/>
          <w:color w:val="212121"/>
          <w:szCs w:val="24"/>
        </w:rPr>
        <w:t>ν</w:t>
      </w:r>
      <w:r>
        <w:rPr>
          <w:rFonts w:eastAsia="Times New Roman"/>
          <w:color w:val="212121"/>
          <w:szCs w:val="24"/>
        </w:rPr>
        <w:t>ας</w:t>
      </w:r>
      <w:proofErr w:type="spellEnd"/>
      <w:r>
        <w:rPr>
          <w:rFonts w:eastAsia="Times New Roman"/>
          <w:color w:val="212121"/>
          <w:szCs w:val="24"/>
        </w:rPr>
        <w:t xml:space="preserve"> Φωτήλας καταθέτει για τα Πρακτικά το προαναφ</w:t>
      </w:r>
      <w:r>
        <w:rPr>
          <w:rFonts w:eastAsia="Times New Roman"/>
          <w:color w:val="212121"/>
          <w:szCs w:val="24"/>
        </w:rPr>
        <w:t xml:space="preserve">ερθέν έγγραφο, το οποίο βρίσκεται στο </w:t>
      </w:r>
      <w:r>
        <w:rPr>
          <w:rFonts w:eastAsia="Times New Roman"/>
          <w:color w:val="212121"/>
          <w:szCs w:val="24"/>
        </w:rPr>
        <w:t>α</w:t>
      </w:r>
      <w:r>
        <w:rPr>
          <w:rFonts w:eastAsia="Times New Roman"/>
          <w:color w:val="212121"/>
          <w:szCs w:val="24"/>
        </w:rPr>
        <w:t>ρχείο του Τμήματος Γραμματείας της Διεύθυνσης Στενογραφίας και Πρακτικών της Βουλής)</w:t>
      </w:r>
    </w:p>
    <w:p w14:paraId="71454531" w14:textId="77777777" w:rsidR="00720170" w:rsidRDefault="00F52584">
      <w:pPr>
        <w:tabs>
          <w:tab w:val="left" w:pos="2738"/>
          <w:tab w:val="center" w:pos="4753"/>
          <w:tab w:val="left" w:pos="5723"/>
        </w:tabs>
        <w:spacing w:line="600" w:lineRule="auto"/>
        <w:ind w:firstLine="720"/>
        <w:jc w:val="both"/>
        <w:rPr>
          <w:rFonts w:eastAsia="Times New Roman" w:cs="Times New Roman"/>
          <w:szCs w:val="24"/>
        </w:rPr>
      </w:pPr>
      <w:r w:rsidRPr="00511003">
        <w:rPr>
          <w:rFonts w:eastAsia="Times New Roman" w:cs="Times New Roman"/>
          <w:b/>
          <w:szCs w:val="24"/>
        </w:rPr>
        <w:t xml:space="preserve">ΑΝΔΡΕΑΣ ΞΑΝΘΟΣ (Υπουργός Υγείας): </w:t>
      </w:r>
      <w:r>
        <w:rPr>
          <w:rFonts w:eastAsia="Times New Roman" w:cs="Times New Roman"/>
          <w:szCs w:val="24"/>
        </w:rPr>
        <w:t xml:space="preserve">Αυτό ισχύει για όλη την Ευρώπη, κύριε Φωτήλα. </w:t>
      </w:r>
    </w:p>
    <w:p w14:paraId="71454532" w14:textId="77777777" w:rsidR="00720170" w:rsidRDefault="00F5258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Εγώ σας λέω ότι εδώ είναι το σχετικό έγγραφο και σας αναφέρω τι λέει. </w:t>
      </w:r>
    </w:p>
    <w:p w14:paraId="71454533" w14:textId="77777777" w:rsidR="00720170" w:rsidRDefault="00F52584">
      <w:pPr>
        <w:tabs>
          <w:tab w:val="left" w:pos="2738"/>
          <w:tab w:val="center" w:pos="4753"/>
          <w:tab w:val="left" w:pos="5723"/>
        </w:tabs>
        <w:spacing w:line="600" w:lineRule="auto"/>
        <w:ind w:firstLine="720"/>
        <w:jc w:val="both"/>
        <w:rPr>
          <w:rFonts w:eastAsia="Times New Roman" w:cs="Times New Roman"/>
          <w:szCs w:val="24"/>
        </w:rPr>
      </w:pPr>
      <w:r w:rsidRPr="00511003">
        <w:rPr>
          <w:rFonts w:eastAsia="Times New Roman" w:cs="Times New Roman"/>
          <w:b/>
          <w:szCs w:val="24"/>
        </w:rPr>
        <w:lastRenderedPageBreak/>
        <w:t xml:space="preserve">ΑΝΔΡΕΑΣ ΞΑΝΘΟΣ (Υπουργός Υγείας): </w:t>
      </w:r>
      <w:r>
        <w:rPr>
          <w:rFonts w:eastAsia="Times New Roman" w:cs="Times New Roman"/>
          <w:szCs w:val="24"/>
        </w:rPr>
        <w:t>Ή η εφημερίδα το γράφει έτσι.</w:t>
      </w:r>
    </w:p>
    <w:p w14:paraId="71454534" w14:textId="77777777" w:rsidR="00720170" w:rsidRDefault="00F52584">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Κύριε Υπουργέ, θα έχετε τον λόγο μετά για τη δευτερολογία σας.</w:t>
      </w:r>
    </w:p>
    <w:p w14:paraId="71454535" w14:textId="77777777" w:rsidR="00720170" w:rsidRDefault="00F52584">
      <w:pPr>
        <w:tabs>
          <w:tab w:val="left" w:pos="2738"/>
          <w:tab w:val="center" w:pos="4753"/>
          <w:tab w:val="left" w:pos="5723"/>
        </w:tabs>
        <w:spacing w:line="600" w:lineRule="auto"/>
        <w:ind w:firstLine="720"/>
        <w:jc w:val="both"/>
        <w:rPr>
          <w:rFonts w:eastAsia="Times New Roman" w:cs="Times New Roman"/>
          <w:szCs w:val="24"/>
        </w:rPr>
      </w:pPr>
      <w:r w:rsidRPr="00511003">
        <w:rPr>
          <w:rFonts w:eastAsia="Times New Roman" w:cs="Times New Roman"/>
          <w:b/>
          <w:szCs w:val="24"/>
        </w:rPr>
        <w:t xml:space="preserve">ΑΝΔΡΕΑΣ ΞΑΝΘΟΣ (Υπουργός Υγείας): </w:t>
      </w:r>
      <w:r>
        <w:rPr>
          <w:rFonts w:eastAsia="Times New Roman" w:cs="Times New Roman"/>
          <w:szCs w:val="24"/>
        </w:rPr>
        <w:t xml:space="preserve">Το </w:t>
      </w:r>
      <w:r>
        <w:rPr>
          <w:rFonts w:eastAsia="Times New Roman" w:cs="Times New Roman"/>
          <w:szCs w:val="24"/>
          <w:lang w:val="en-US"/>
        </w:rPr>
        <w:t>Report</w:t>
      </w:r>
      <w:r w:rsidRPr="00EF1E8A">
        <w:rPr>
          <w:rFonts w:eastAsia="Times New Roman" w:cs="Times New Roman"/>
          <w:szCs w:val="24"/>
        </w:rPr>
        <w:t xml:space="preserve"> </w:t>
      </w:r>
      <w:r>
        <w:rPr>
          <w:rFonts w:eastAsia="Times New Roman" w:cs="Times New Roman"/>
          <w:szCs w:val="24"/>
          <w:lang w:val="en-US"/>
        </w:rPr>
        <w:t>Point</w:t>
      </w:r>
      <w:r w:rsidRPr="00EF1E8A">
        <w:rPr>
          <w:rFonts w:eastAsia="Times New Roman" w:cs="Times New Roman"/>
          <w:szCs w:val="24"/>
        </w:rPr>
        <w:t xml:space="preserve"> </w:t>
      </w:r>
      <w:r>
        <w:rPr>
          <w:rFonts w:eastAsia="Times New Roman" w:cs="Times New Roman"/>
          <w:szCs w:val="24"/>
        </w:rPr>
        <w:t xml:space="preserve">δεν λέει για την Ελλάδα. </w:t>
      </w:r>
    </w:p>
    <w:p w14:paraId="71454536"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b/>
          <w:szCs w:val="24"/>
        </w:rPr>
        <w:t>ΙΑΣΟΝΑΣ</w:t>
      </w:r>
      <w:r>
        <w:rPr>
          <w:rFonts w:eastAsia="Times New Roman" w:cs="Times New Roman"/>
          <w:b/>
          <w:szCs w:val="24"/>
        </w:rPr>
        <w:t xml:space="preserve"> ΦΩΤΗΛΑΣ: </w:t>
      </w:r>
      <w:r>
        <w:rPr>
          <w:rFonts w:eastAsia="Times New Roman" w:cs="Times New Roman"/>
          <w:szCs w:val="24"/>
        </w:rPr>
        <w:t xml:space="preserve">Είπατε </w:t>
      </w:r>
      <w:r>
        <w:rPr>
          <w:rFonts w:eastAsia="Times New Roman" w:cs="Times New Roman"/>
          <w:szCs w:val="24"/>
        </w:rPr>
        <w:t>-</w:t>
      </w:r>
      <w:r>
        <w:rPr>
          <w:rFonts w:eastAsia="Times New Roman" w:cs="Times New Roman"/>
          <w:szCs w:val="24"/>
        </w:rPr>
        <w:t xml:space="preserve">και είναι πολύ </w:t>
      </w:r>
      <w:r w:rsidRPr="00F54B3F">
        <w:rPr>
          <w:rFonts w:eastAsia="Times New Roman"/>
          <w:color w:val="212121"/>
          <w:szCs w:val="24"/>
        </w:rPr>
        <w:t>σωστό</w:t>
      </w:r>
      <w:r>
        <w:rPr>
          <w:rFonts w:eastAsia="Times New Roman"/>
          <w:color w:val="212121"/>
          <w:szCs w:val="24"/>
        </w:rPr>
        <w:t>-</w:t>
      </w:r>
      <w:r w:rsidRPr="00F54B3F">
        <w:rPr>
          <w:rFonts w:eastAsia="Times New Roman"/>
          <w:color w:val="212121"/>
          <w:szCs w:val="24"/>
        </w:rPr>
        <w:t xml:space="preserve"> </w:t>
      </w:r>
      <w:r>
        <w:rPr>
          <w:rFonts w:eastAsia="Times New Roman"/>
          <w:color w:val="212121"/>
          <w:szCs w:val="24"/>
        </w:rPr>
        <w:t>ότι το</w:t>
      </w:r>
      <w:r w:rsidRPr="00F54B3F">
        <w:rPr>
          <w:rFonts w:eastAsia="Times New Roman"/>
          <w:color w:val="212121"/>
          <w:szCs w:val="24"/>
        </w:rPr>
        <w:t xml:space="preserve"> 2015 </w:t>
      </w:r>
      <w:r>
        <w:rPr>
          <w:rFonts w:eastAsia="Times New Roman"/>
          <w:color w:val="212121"/>
          <w:szCs w:val="24"/>
        </w:rPr>
        <w:t>είχα</w:t>
      </w:r>
      <w:r w:rsidRPr="00F54B3F">
        <w:rPr>
          <w:rFonts w:eastAsia="Times New Roman"/>
          <w:color w:val="212121"/>
          <w:szCs w:val="24"/>
        </w:rPr>
        <w:t>με μηδενικά κρούσματα</w:t>
      </w:r>
      <w:r>
        <w:rPr>
          <w:rFonts w:eastAsia="Times New Roman"/>
          <w:color w:val="212121"/>
          <w:szCs w:val="24"/>
        </w:rPr>
        <w:t>, το 2016 είχαμε κάτι ελάχιστο, ί</w:t>
      </w:r>
      <w:r w:rsidRPr="00F54B3F">
        <w:rPr>
          <w:rFonts w:eastAsia="Times New Roman"/>
          <w:color w:val="212121"/>
          <w:szCs w:val="24"/>
        </w:rPr>
        <w:t xml:space="preserve">σως πάλι </w:t>
      </w:r>
      <w:r>
        <w:rPr>
          <w:rFonts w:eastAsia="Times New Roman"/>
          <w:color w:val="212121"/>
          <w:szCs w:val="24"/>
        </w:rPr>
        <w:t xml:space="preserve">μηδενικό, </w:t>
      </w:r>
      <w:r w:rsidRPr="00F54B3F">
        <w:rPr>
          <w:rFonts w:eastAsia="Times New Roman"/>
          <w:color w:val="212121"/>
          <w:szCs w:val="24"/>
        </w:rPr>
        <w:t>αλλά ελάχιστο</w:t>
      </w:r>
      <w:r>
        <w:rPr>
          <w:rFonts w:eastAsia="Times New Roman"/>
          <w:color w:val="212121"/>
          <w:szCs w:val="24"/>
        </w:rPr>
        <w:t>, τ</w:t>
      </w:r>
      <w:r w:rsidRPr="00F54B3F">
        <w:rPr>
          <w:rFonts w:eastAsia="Times New Roman"/>
          <w:color w:val="212121"/>
          <w:szCs w:val="24"/>
        </w:rPr>
        <w:t>έλος πάντων</w:t>
      </w:r>
      <w:r>
        <w:rPr>
          <w:rFonts w:eastAsia="Times New Roman"/>
          <w:color w:val="212121"/>
          <w:szCs w:val="24"/>
        </w:rPr>
        <w:t>.</w:t>
      </w:r>
    </w:p>
    <w:p w14:paraId="71454537"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F54B3F">
        <w:rPr>
          <w:rFonts w:eastAsia="Times New Roman"/>
          <w:color w:val="212121"/>
          <w:szCs w:val="24"/>
        </w:rPr>
        <w:t xml:space="preserve">ας είπα και </w:t>
      </w:r>
      <w:r w:rsidRPr="00F54B3F">
        <w:rPr>
          <w:rFonts w:eastAsia="Times New Roman"/>
          <w:color w:val="212121"/>
          <w:szCs w:val="24"/>
        </w:rPr>
        <w:t>πριν τι λέει ο σοφός λαός</w:t>
      </w:r>
      <w:r>
        <w:rPr>
          <w:rFonts w:eastAsia="Times New Roman"/>
          <w:color w:val="212121"/>
          <w:szCs w:val="24"/>
        </w:rPr>
        <w:t xml:space="preserve">: </w:t>
      </w:r>
      <w:r>
        <w:rPr>
          <w:rFonts w:eastAsia="Times New Roman"/>
          <w:color w:val="212121"/>
          <w:szCs w:val="24"/>
        </w:rPr>
        <w:t>«</w:t>
      </w:r>
      <w:r>
        <w:rPr>
          <w:rFonts w:eastAsia="Times New Roman"/>
          <w:color w:val="212121"/>
          <w:szCs w:val="24"/>
        </w:rPr>
        <w:t>Τ</w:t>
      </w:r>
      <w:r w:rsidRPr="00F54B3F">
        <w:rPr>
          <w:rFonts w:eastAsia="Times New Roman"/>
          <w:color w:val="212121"/>
          <w:szCs w:val="24"/>
        </w:rPr>
        <w:t>ων φρονίμων τα παιδιά πριν πεινάσουν μαγειρεύουν</w:t>
      </w:r>
      <w:r>
        <w:rPr>
          <w:rFonts w:eastAsia="Times New Roman"/>
          <w:color w:val="212121"/>
          <w:szCs w:val="24"/>
        </w:rPr>
        <w:t>»</w:t>
      </w:r>
      <w:r>
        <w:rPr>
          <w:rFonts w:eastAsia="Times New Roman"/>
          <w:color w:val="212121"/>
          <w:szCs w:val="24"/>
        </w:rPr>
        <w:t>. Α</w:t>
      </w:r>
      <w:r w:rsidRPr="00F54B3F">
        <w:rPr>
          <w:rFonts w:eastAsia="Times New Roman"/>
          <w:color w:val="212121"/>
          <w:szCs w:val="24"/>
        </w:rPr>
        <w:t>υτό έγι</w:t>
      </w:r>
      <w:r>
        <w:rPr>
          <w:rFonts w:eastAsia="Times New Roman"/>
          <w:color w:val="212121"/>
          <w:szCs w:val="24"/>
        </w:rPr>
        <w:t>νε γιατί την τετραετία 2010</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sidRPr="00F54B3F">
        <w:rPr>
          <w:rFonts w:eastAsia="Times New Roman"/>
          <w:color w:val="212121"/>
          <w:szCs w:val="24"/>
        </w:rPr>
        <w:t>2014</w:t>
      </w:r>
      <w:r>
        <w:rPr>
          <w:rFonts w:eastAsia="Times New Roman"/>
          <w:color w:val="212121"/>
          <w:szCs w:val="24"/>
        </w:rPr>
        <w:t>…</w:t>
      </w:r>
    </w:p>
    <w:p w14:paraId="71454538" w14:textId="77777777" w:rsidR="00720170" w:rsidRDefault="00F52584">
      <w:pPr>
        <w:tabs>
          <w:tab w:val="left" w:pos="2738"/>
          <w:tab w:val="center" w:pos="4753"/>
          <w:tab w:val="left" w:pos="5723"/>
        </w:tabs>
        <w:spacing w:line="600" w:lineRule="auto"/>
        <w:ind w:firstLine="720"/>
        <w:jc w:val="both"/>
        <w:rPr>
          <w:rFonts w:eastAsia="Times New Roman" w:cs="Times New Roman"/>
          <w:szCs w:val="24"/>
        </w:rPr>
      </w:pPr>
      <w:r w:rsidRPr="00511003">
        <w:rPr>
          <w:rFonts w:eastAsia="Times New Roman" w:cs="Times New Roman"/>
          <w:b/>
          <w:szCs w:val="24"/>
        </w:rPr>
        <w:t xml:space="preserve">ΑΝΔΡΕΑΣ ΞΑΝΘΟΣ (Υπουργός Υγείας): </w:t>
      </w:r>
      <w:r>
        <w:rPr>
          <w:rFonts w:eastAsia="Times New Roman" w:cs="Times New Roman"/>
          <w:szCs w:val="24"/>
        </w:rPr>
        <w:t>...(δεν ακούστηκε)</w:t>
      </w:r>
    </w:p>
    <w:p w14:paraId="71454539"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b/>
          <w:szCs w:val="24"/>
        </w:rPr>
        <w:t>ΙΑΣΟΝΑΣ</w:t>
      </w:r>
      <w:r>
        <w:rPr>
          <w:rFonts w:eastAsia="Times New Roman"/>
          <w:b/>
          <w:color w:val="212121"/>
          <w:szCs w:val="24"/>
        </w:rPr>
        <w:t xml:space="preserve"> ΦΩΤΗΛΑΣ: </w:t>
      </w:r>
      <w:r>
        <w:rPr>
          <w:rFonts w:eastAsia="Times New Roman"/>
          <w:color w:val="212121"/>
          <w:szCs w:val="24"/>
        </w:rPr>
        <w:t>Δε</w:t>
      </w:r>
      <w:r w:rsidRPr="00F54B3F">
        <w:rPr>
          <w:rFonts w:eastAsia="Times New Roman"/>
          <w:color w:val="212121"/>
          <w:szCs w:val="24"/>
        </w:rPr>
        <w:t xml:space="preserve">ν σας </w:t>
      </w:r>
      <w:r>
        <w:rPr>
          <w:rFonts w:eastAsia="Times New Roman"/>
          <w:color w:val="212121"/>
          <w:szCs w:val="24"/>
        </w:rPr>
        <w:t>διέκοψα, κύριε Υπουργέ και είστε ευγενής πάντα και μην</w:t>
      </w:r>
      <w:r>
        <w:rPr>
          <w:rFonts w:eastAsia="Times New Roman"/>
          <w:color w:val="212121"/>
          <w:szCs w:val="24"/>
        </w:rPr>
        <w:t xml:space="preserve"> το χαλάσετε τώρα.  </w:t>
      </w:r>
    </w:p>
    <w:p w14:paraId="7145453A" w14:textId="77777777" w:rsidR="00720170" w:rsidRDefault="00F52584">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 xml:space="preserve">Κύριε Υπουργέ, σας παρακαλώ, μη διακόπτετε. </w:t>
      </w:r>
    </w:p>
    <w:p w14:paraId="7145453B"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b/>
          <w:szCs w:val="24"/>
        </w:rPr>
        <w:t>ΙΑΣΟΝΑΣ</w:t>
      </w:r>
      <w:r>
        <w:rPr>
          <w:rFonts w:eastAsia="Times New Roman"/>
          <w:b/>
          <w:color w:val="212121"/>
          <w:szCs w:val="24"/>
        </w:rPr>
        <w:t xml:space="preserve"> ΦΩΤΗΛΑΣ: </w:t>
      </w:r>
      <w:r>
        <w:rPr>
          <w:rFonts w:eastAsia="Times New Roman"/>
          <w:color w:val="212121"/>
          <w:szCs w:val="24"/>
        </w:rPr>
        <w:t xml:space="preserve">Τότε, λοιπόν, </w:t>
      </w:r>
      <w:r w:rsidRPr="00F54B3F">
        <w:rPr>
          <w:rFonts w:eastAsia="Times New Roman"/>
          <w:color w:val="212121"/>
          <w:szCs w:val="24"/>
        </w:rPr>
        <w:t>εκείνη την περίοδο</w:t>
      </w:r>
      <w:r>
        <w:rPr>
          <w:rFonts w:eastAsia="Times New Roman"/>
          <w:color w:val="212121"/>
          <w:szCs w:val="24"/>
        </w:rPr>
        <w:t>,</w:t>
      </w:r>
      <w:r w:rsidRPr="00F54B3F">
        <w:rPr>
          <w:rFonts w:eastAsia="Times New Roman"/>
          <w:color w:val="212121"/>
          <w:szCs w:val="24"/>
        </w:rPr>
        <w:t xml:space="preserve"> εγκαίρως και συστηματικά το </w:t>
      </w:r>
      <w:r>
        <w:rPr>
          <w:rFonts w:eastAsia="Times New Roman"/>
          <w:color w:val="212121"/>
          <w:szCs w:val="24"/>
        </w:rPr>
        <w:t>ΚΕΕΛΠΝΟ προχώρησε -σε συνεργασία με π</w:t>
      </w:r>
      <w:r w:rsidRPr="00F54B3F">
        <w:rPr>
          <w:rFonts w:eastAsia="Times New Roman"/>
          <w:color w:val="212121"/>
          <w:szCs w:val="24"/>
        </w:rPr>
        <w:t>ανε</w:t>
      </w:r>
      <w:r>
        <w:rPr>
          <w:rFonts w:eastAsia="Times New Roman"/>
          <w:color w:val="212121"/>
          <w:szCs w:val="24"/>
        </w:rPr>
        <w:t xml:space="preserve">πιστήμια και άλλους φορείς του </w:t>
      </w:r>
      <w:r>
        <w:rPr>
          <w:rFonts w:eastAsia="Times New Roman"/>
          <w:color w:val="212121"/>
          <w:szCs w:val="24"/>
        </w:rPr>
        <w:t>δ</w:t>
      </w:r>
      <w:r w:rsidRPr="00F54B3F">
        <w:rPr>
          <w:rFonts w:eastAsia="Times New Roman"/>
          <w:color w:val="212121"/>
          <w:szCs w:val="24"/>
        </w:rPr>
        <w:t>ημοσίου</w:t>
      </w:r>
      <w:r>
        <w:rPr>
          <w:rFonts w:eastAsia="Times New Roman"/>
          <w:color w:val="212121"/>
          <w:szCs w:val="24"/>
        </w:rPr>
        <w:t>- σε μι</w:t>
      </w:r>
      <w:r w:rsidRPr="00F54B3F">
        <w:rPr>
          <w:rFonts w:eastAsia="Times New Roman"/>
          <w:color w:val="212121"/>
          <w:szCs w:val="24"/>
        </w:rPr>
        <w:t>α σειρά από μέτρα τόσο πρόληψης όσο και καταστολής κατά του ιού</w:t>
      </w:r>
      <w:r>
        <w:rPr>
          <w:rFonts w:eastAsia="Times New Roman"/>
          <w:color w:val="212121"/>
          <w:szCs w:val="24"/>
        </w:rPr>
        <w:t xml:space="preserve">. </w:t>
      </w:r>
    </w:p>
    <w:p w14:paraId="7145453C"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Σας τα </w:t>
      </w:r>
      <w:r w:rsidRPr="00F54B3F">
        <w:rPr>
          <w:rFonts w:eastAsia="Times New Roman"/>
          <w:color w:val="212121"/>
          <w:szCs w:val="24"/>
        </w:rPr>
        <w:t>καταθέσαμε με την υπ</w:t>
      </w:r>
      <w:r>
        <w:rPr>
          <w:rFonts w:eastAsia="Times New Roman"/>
          <w:color w:val="212121"/>
          <w:szCs w:val="24"/>
        </w:rPr>
        <w:t>’</w:t>
      </w:r>
      <w:r w:rsidRPr="00F54B3F">
        <w:rPr>
          <w:rFonts w:eastAsia="Times New Roman"/>
          <w:color w:val="212121"/>
          <w:szCs w:val="24"/>
        </w:rPr>
        <w:t xml:space="preserve"> </w:t>
      </w:r>
      <w:r>
        <w:rPr>
          <w:rFonts w:eastAsia="Times New Roman"/>
          <w:color w:val="212121"/>
          <w:szCs w:val="24"/>
        </w:rPr>
        <w:t>α</w:t>
      </w:r>
      <w:r w:rsidRPr="00F54B3F">
        <w:rPr>
          <w:rFonts w:eastAsia="Times New Roman"/>
          <w:color w:val="212121"/>
          <w:szCs w:val="24"/>
        </w:rPr>
        <w:t>ριθμ</w:t>
      </w:r>
      <w:r>
        <w:rPr>
          <w:rFonts w:eastAsia="Times New Roman"/>
          <w:color w:val="212121"/>
          <w:szCs w:val="24"/>
        </w:rPr>
        <w:t>όν</w:t>
      </w:r>
      <w:r>
        <w:rPr>
          <w:rFonts w:eastAsia="Times New Roman"/>
          <w:color w:val="212121"/>
          <w:szCs w:val="24"/>
        </w:rPr>
        <w:t xml:space="preserve"> 1208/2018 ερώτηση του Τομέα Υ</w:t>
      </w:r>
      <w:r w:rsidRPr="00F54B3F">
        <w:rPr>
          <w:rFonts w:eastAsia="Times New Roman"/>
          <w:color w:val="212121"/>
          <w:szCs w:val="24"/>
        </w:rPr>
        <w:t>γείας της Νέας Δημοκρατίας</w:t>
      </w:r>
      <w:r>
        <w:rPr>
          <w:rFonts w:eastAsia="Times New Roman"/>
          <w:color w:val="212121"/>
          <w:szCs w:val="24"/>
        </w:rPr>
        <w:t xml:space="preserve">. </w:t>
      </w:r>
    </w:p>
    <w:p w14:paraId="7145453D"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F54B3F">
        <w:rPr>
          <w:rFonts w:eastAsia="Times New Roman"/>
          <w:color w:val="212121"/>
          <w:szCs w:val="24"/>
        </w:rPr>
        <w:t xml:space="preserve">αι αυτά τα μέτρα οδήγησαν </w:t>
      </w:r>
      <w:r>
        <w:rPr>
          <w:rFonts w:eastAsia="Times New Roman"/>
          <w:color w:val="212121"/>
          <w:szCs w:val="24"/>
        </w:rPr>
        <w:t>σ</w:t>
      </w:r>
      <w:r w:rsidRPr="00F54B3F">
        <w:rPr>
          <w:rFonts w:eastAsia="Times New Roman"/>
          <w:color w:val="212121"/>
          <w:szCs w:val="24"/>
        </w:rPr>
        <w:t xml:space="preserve">την εξάλειψη των κρουσμάτων τόσο του </w:t>
      </w:r>
      <w:r>
        <w:rPr>
          <w:rFonts w:eastAsia="Times New Roman"/>
          <w:color w:val="212121"/>
          <w:szCs w:val="24"/>
        </w:rPr>
        <w:t xml:space="preserve">ιού του Δυτικού Νείλου </w:t>
      </w:r>
      <w:r w:rsidRPr="00F54B3F">
        <w:rPr>
          <w:rFonts w:eastAsia="Times New Roman"/>
          <w:color w:val="212121"/>
          <w:szCs w:val="24"/>
        </w:rPr>
        <w:t>όσο και της ελονοσίας</w:t>
      </w:r>
      <w:r>
        <w:rPr>
          <w:rFonts w:eastAsia="Times New Roman"/>
          <w:color w:val="212121"/>
          <w:szCs w:val="24"/>
        </w:rPr>
        <w:t xml:space="preserve">. </w:t>
      </w:r>
    </w:p>
    <w:p w14:paraId="7145453E"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F54B3F">
        <w:rPr>
          <w:rFonts w:eastAsia="Times New Roman"/>
          <w:color w:val="212121"/>
          <w:szCs w:val="24"/>
        </w:rPr>
        <w:t xml:space="preserve">νεργοποιήσετε το </w:t>
      </w:r>
      <w:r>
        <w:rPr>
          <w:rFonts w:eastAsia="Times New Roman"/>
          <w:color w:val="212121"/>
          <w:szCs w:val="24"/>
        </w:rPr>
        <w:t>π</w:t>
      </w:r>
      <w:r w:rsidRPr="00F54B3F">
        <w:rPr>
          <w:rFonts w:eastAsia="Times New Roman"/>
          <w:color w:val="212121"/>
          <w:szCs w:val="24"/>
        </w:rPr>
        <w:t xml:space="preserve">ρόγραμμα </w:t>
      </w:r>
      <w:r>
        <w:rPr>
          <w:rFonts w:eastAsia="Times New Roman"/>
          <w:color w:val="212121"/>
          <w:szCs w:val="24"/>
        </w:rPr>
        <w:t>«</w:t>
      </w:r>
      <w:r>
        <w:rPr>
          <w:rFonts w:eastAsia="Times New Roman"/>
          <w:color w:val="212121"/>
          <w:szCs w:val="24"/>
        </w:rPr>
        <w:t>ΜΕΡΟΠΗ</w:t>
      </w:r>
      <w:r>
        <w:rPr>
          <w:rFonts w:eastAsia="Times New Roman"/>
          <w:color w:val="212121"/>
          <w:szCs w:val="24"/>
        </w:rPr>
        <w:t>»</w:t>
      </w:r>
      <w:r>
        <w:rPr>
          <w:rFonts w:eastAsia="Times New Roman"/>
          <w:color w:val="212121"/>
          <w:szCs w:val="24"/>
        </w:rPr>
        <w:t xml:space="preserve">, το οποίο το βρήκατε, δεν </w:t>
      </w:r>
      <w:r w:rsidRPr="00F54B3F">
        <w:rPr>
          <w:rFonts w:eastAsia="Times New Roman"/>
          <w:color w:val="212121"/>
          <w:szCs w:val="24"/>
        </w:rPr>
        <w:t>το φτιάξατε</w:t>
      </w:r>
      <w:r>
        <w:rPr>
          <w:rFonts w:eastAsia="Times New Roman"/>
          <w:color w:val="212121"/>
          <w:szCs w:val="24"/>
        </w:rPr>
        <w:t>,</w:t>
      </w:r>
      <w:r w:rsidRPr="00F54B3F">
        <w:rPr>
          <w:rFonts w:eastAsia="Times New Roman"/>
          <w:color w:val="212121"/>
          <w:szCs w:val="24"/>
        </w:rPr>
        <w:t xml:space="preserve"> το </w:t>
      </w:r>
      <w:r>
        <w:rPr>
          <w:rFonts w:eastAsia="Times New Roman"/>
          <w:color w:val="212121"/>
          <w:szCs w:val="24"/>
        </w:rPr>
        <w:t>είχε</w:t>
      </w:r>
      <w:r w:rsidRPr="00F54B3F">
        <w:rPr>
          <w:rFonts w:eastAsia="Times New Roman"/>
          <w:color w:val="212121"/>
          <w:szCs w:val="24"/>
        </w:rPr>
        <w:t xml:space="preserve"> φτιάξει </w:t>
      </w:r>
      <w:r>
        <w:rPr>
          <w:rFonts w:eastAsia="Times New Roman"/>
          <w:color w:val="212121"/>
          <w:szCs w:val="24"/>
        </w:rPr>
        <w:t xml:space="preserve">η </w:t>
      </w:r>
      <w:r w:rsidRPr="00F54B3F">
        <w:rPr>
          <w:rFonts w:eastAsia="Times New Roman"/>
          <w:color w:val="212121"/>
          <w:szCs w:val="24"/>
        </w:rPr>
        <w:t xml:space="preserve">προηγούμενη </w:t>
      </w:r>
      <w:r>
        <w:rPr>
          <w:rFonts w:eastAsia="Times New Roman"/>
          <w:color w:val="212121"/>
          <w:szCs w:val="24"/>
        </w:rPr>
        <w:t>κυβέρνηση. Κ</w:t>
      </w:r>
      <w:r w:rsidRPr="00F54B3F">
        <w:rPr>
          <w:rFonts w:eastAsia="Times New Roman"/>
          <w:color w:val="212121"/>
          <w:szCs w:val="24"/>
        </w:rPr>
        <w:t>αταργήσατε</w:t>
      </w:r>
      <w:r>
        <w:rPr>
          <w:rFonts w:eastAsia="Times New Roman"/>
          <w:color w:val="212121"/>
          <w:szCs w:val="24"/>
        </w:rPr>
        <w:t>, όμως</w:t>
      </w:r>
      <w:r w:rsidRPr="00F54B3F">
        <w:rPr>
          <w:rFonts w:eastAsia="Times New Roman"/>
          <w:color w:val="212121"/>
          <w:szCs w:val="24"/>
        </w:rPr>
        <w:t xml:space="preserve"> και σταματήσατε το </w:t>
      </w:r>
      <w:r>
        <w:rPr>
          <w:rFonts w:eastAsia="Times New Roman"/>
          <w:color w:val="212121"/>
          <w:szCs w:val="24"/>
        </w:rPr>
        <w:t xml:space="preserve">πρόγραμμα </w:t>
      </w:r>
      <w:r>
        <w:rPr>
          <w:rFonts w:eastAsia="Times New Roman"/>
          <w:color w:val="212121"/>
          <w:szCs w:val="24"/>
        </w:rPr>
        <w:t>«</w:t>
      </w:r>
      <w:r>
        <w:rPr>
          <w:rFonts w:eastAsia="Times New Roman"/>
          <w:color w:val="212121"/>
          <w:szCs w:val="24"/>
          <w:lang w:val="en-US"/>
        </w:rPr>
        <w:t>MALWEST</w:t>
      </w:r>
      <w:r>
        <w:rPr>
          <w:rFonts w:eastAsia="Times New Roman"/>
          <w:color w:val="212121"/>
          <w:szCs w:val="24"/>
        </w:rPr>
        <w:t>»</w:t>
      </w:r>
      <w:r w:rsidRPr="002A1A9D">
        <w:rPr>
          <w:rFonts w:eastAsia="Times New Roman"/>
          <w:color w:val="212121"/>
          <w:szCs w:val="24"/>
        </w:rPr>
        <w:t xml:space="preserve">, </w:t>
      </w:r>
      <w:r>
        <w:rPr>
          <w:rFonts w:eastAsia="Times New Roman"/>
          <w:color w:val="212121"/>
          <w:szCs w:val="24"/>
        </w:rPr>
        <w:t>το οποίο υπήρχε και π</w:t>
      </w:r>
      <w:r w:rsidRPr="00F54B3F">
        <w:rPr>
          <w:rFonts w:eastAsia="Times New Roman"/>
          <w:color w:val="212121"/>
          <w:szCs w:val="24"/>
        </w:rPr>
        <w:t>ροφανώς</w:t>
      </w:r>
      <w:r>
        <w:rPr>
          <w:rFonts w:eastAsia="Times New Roman"/>
          <w:color w:val="212121"/>
          <w:szCs w:val="24"/>
        </w:rPr>
        <w:t xml:space="preserve"> είχε δώσει τα αποτελέσματά</w:t>
      </w:r>
      <w:r w:rsidRPr="00F54B3F">
        <w:rPr>
          <w:rFonts w:eastAsia="Times New Roman"/>
          <w:color w:val="212121"/>
          <w:szCs w:val="24"/>
        </w:rPr>
        <w:t xml:space="preserve"> τ</w:t>
      </w:r>
      <w:r w:rsidRPr="00F54B3F">
        <w:rPr>
          <w:rFonts w:eastAsia="Times New Roman"/>
          <w:color w:val="212121"/>
          <w:szCs w:val="24"/>
        </w:rPr>
        <w:t>ου</w:t>
      </w:r>
      <w:r>
        <w:rPr>
          <w:rFonts w:eastAsia="Times New Roman"/>
          <w:color w:val="212121"/>
          <w:szCs w:val="24"/>
        </w:rPr>
        <w:t>,</w:t>
      </w:r>
      <w:r w:rsidRPr="00F54B3F">
        <w:rPr>
          <w:rFonts w:eastAsia="Times New Roman"/>
          <w:color w:val="212121"/>
          <w:szCs w:val="24"/>
        </w:rPr>
        <w:t xml:space="preserve"> γιατί όπως και εσείς </w:t>
      </w:r>
      <w:r>
        <w:rPr>
          <w:rFonts w:eastAsia="Times New Roman"/>
          <w:color w:val="212121"/>
          <w:szCs w:val="24"/>
        </w:rPr>
        <w:t xml:space="preserve">ομολογείτε, το 2015 </w:t>
      </w:r>
      <w:r w:rsidRPr="00F54B3F">
        <w:rPr>
          <w:rFonts w:eastAsia="Times New Roman"/>
          <w:color w:val="212121"/>
          <w:szCs w:val="24"/>
        </w:rPr>
        <w:t xml:space="preserve">και </w:t>
      </w:r>
      <w:r>
        <w:rPr>
          <w:rFonts w:eastAsia="Times New Roman"/>
          <w:color w:val="212121"/>
          <w:szCs w:val="24"/>
        </w:rPr>
        <w:t>το 20</w:t>
      </w:r>
      <w:r w:rsidRPr="00F54B3F">
        <w:rPr>
          <w:rFonts w:eastAsia="Times New Roman"/>
          <w:color w:val="212121"/>
          <w:szCs w:val="24"/>
        </w:rPr>
        <w:t>16 δεν είχαμε κρούσματα</w:t>
      </w:r>
      <w:r>
        <w:rPr>
          <w:rFonts w:eastAsia="Times New Roman"/>
          <w:color w:val="212121"/>
          <w:szCs w:val="24"/>
        </w:rPr>
        <w:t>, ακριβώς γ</w:t>
      </w:r>
      <w:r w:rsidRPr="00F54B3F">
        <w:rPr>
          <w:rFonts w:eastAsia="Times New Roman"/>
          <w:color w:val="212121"/>
          <w:szCs w:val="24"/>
        </w:rPr>
        <w:t xml:space="preserve">ιατί το πρόγραμμα </w:t>
      </w:r>
      <w:r>
        <w:rPr>
          <w:rFonts w:eastAsia="Times New Roman"/>
          <w:color w:val="212121"/>
          <w:szCs w:val="24"/>
        </w:rPr>
        <w:lastRenderedPageBreak/>
        <w:t>«</w:t>
      </w:r>
      <w:r>
        <w:rPr>
          <w:rFonts w:eastAsia="Times New Roman"/>
          <w:color w:val="212121"/>
          <w:szCs w:val="24"/>
          <w:lang w:val="en-US"/>
        </w:rPr>
        <w:t>MAL</w:t>
      </w:r>
      <w:r>
        <w:rPr>
          <w:rFonts w:eastAsia="Times New Roman"/>
          <w:color w:val="212121"/>
          <w:szCs w:val="24"/>
          <w:lang w:val="en"/>
        </w:rPr>
        <w:t>WEST</w:t>
      </w:r>
      <w:r>
        <w:rPr>
          <w:rFonts w:eastAsia="Times New Roman"/>
          <w:color w:val="212121"/>
          <w:szCs w:val="24"/>
        </w:rPr>
        <w:t>»</w:t>
      </w:r>
      <w:r w:rsidRPr="002A1A9D">
        <w:rPr>
          <w:rFonts w:eastAsia="Times New Roman"/>
          <w:color w:val="212121"/>
          <w:szCs w:val="24"/>
        </w:rPr>
        <w:t xml:space="preserve"> </w:t>
      </w:r>
      <w:r w:rsidRPr="00F54B3F">
        <w:rPr>
          <w:rFonts w:eastAsia="Times New Roman"/>
          <w:color w:val="212121"/>
          <w:szCs w:val="24"/>
        </w:rPr>
        <w:t>και το ΚΕΕΛΠΝΟ είχαν κάνει το προηγούμενο διάστημα σωστά τη δουλειά τους</w:t>
      </w:r>
      <w:r w:rsidRPr="002A1A9D">
        <w:rPr>
          <w:rFonts w:eastAsia="Times New Roman"/>
          <w:color w:val="212121"/>
          <w:szCs w:val="24"/>
        </w:rPr>
        <w:t xml:space="preserve">. </w:t>
      </w:r>
    </w:p>
    <w:p w14:paraId="7145453F"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F54B3F">
        <w:rPr>
          <w:rFonts w:eastAsia="Times New Roman"/>
          <w:color w:val="212121"/>
          <w:szCs w:val="24"/>
        </w:rPr>
        <w:t>ον Αύγουστο του 2018</w:t>
      </w:r>
      <w:r>
        <w:rPr>
          <w:rFonts w:eastAsia="Times New Roman"/>
          <w:color w:val="212121"/>
          <w:szCs w:val="24"/>
        </w:rPr>
        <w:t xml:space="preserve">, κύριε Υπουργέ, </w:t>
      </w:r>
      <w:r w:rsidRPr="00F54B3F">
        <w:rPr>
          <w:rFonts w:eastAsia="Times New Roman"/>
          <w:color w:val="212121"/>
          <w:szCs w:val="24"/>
        </w:rPr>
        <w:t>έκανα μία δημόσια δήλωση</w:t>
      </w:r>
      <w:r>
        <w:rPr>
          <w:rFonts w:eastAsia="Times New Roman"/>
          <w:color w:val="212121"/>
          <w:szCs w:val="24"/>
        </w:rPr>
        <w:t>,</w:t>
      </w:r>
      <w:r w:rsidRPr="00F54B3F">
        <w:rPr>
          <w:rFonts w:eastAsia="Times New Roman"/>
          <w:color w:val="212121"/>
          <w:szCs w:val="24"/>
        </w:rPr>
        <w:t xml:space="preserve"> εκφράζοντας την ανησυχία </w:t>
      </w:r>
      <w:r>
        <w:rPr>
          <w:rFonts w:eastAsia="Times New Roman"/>
          <w:color w:val="212121"/>
          <w:szCs w:val="24"/>
        </w:rPr>
        <w:t xml:space="preserve">μου </w:t>
      </w:r>
      <w:r w:rsidRPr="00F54B3F">
        <w:rPr>
          <w:rFonts w:eastAsia="Times New Roman"/>
          <w:color w:val="212121"/>
          <w:szCs w:val="24"/>
        </w:rPr>
        <w:t xml:space="preserve">γιατί ο αριθμός των νεκρών τότε είχε φτάσει τους </w:t>
      </w:r>
      <w:r>
        <w:rPr>
          <w:rFonts w:eastAsia="Times New Roman"/>
          <w:color w:val="212121"/>
          <w:szCs w:val="24"/>
        </w:rPr>
        <w:t>είκοσι έναν. Απαντήσα</w:t>
      </w:r>
      <w:r w:rsidRPr="00F54B3F">
        <w:rPr>
          <w:rFonts w:eastAsia="Times New Roman"/>
          <w:color w:val="212121"/>
          <w:szCs w:val="24"/>
        </w:rPr>
        <w:t>τε σε αυτή τη δήλωσή μου και είπατε ότι δεν υπήρχε λόγος ανησυχίας</w:t>
      </w:r>
      <w:r>
        <w:rPr>
          <w:rFonts w:eastAsia="Times New Roman"/>
          <w:color w:val="212121"/>
          <w:szCs w:val="24"/>
        </w:rPr>
        <w:t>. Θ</w:t>
      </w:r>
      <w:r w:rsidRPr="00F54B3F">
        <w:rPr>
          <w:rFonts w:eastAsia="Times New Roman"/>
          <w:color w:val="212121"/>
          <w:szCs w:val="24"/>
        </w:rPr>
        <w:t>έλω να πιστεύω ότι τότε δεν φανταζόσασταν</w:t>
      </w:r>
      <w:r>
        <w:rPr>
          <w:rFonts w:eastAsia="Times New Roman"/>
          <w:color w:val="212121"/>
          <w:szCs w:val="24"/>
        </w:rPr>
        <w:t>,</w:t>
      </w:r>
      <w:r w:rsidRPr="00F54B3F">
        <w:rPr>
          <w:rFonts w:eastAsia="Times New Roman"/>
          <w:color w:val="212121"/>
          <w:szCs w:val="24"/>
        </w:rPr>
        <w:t xml:space="preserve"> δίνοντάς μου </w:t>
      </w:r>
      <w:r>
        <w:rPr>
          <w:rFonts w:eastAsia="Times New Roman"/>
          <w:color w:val="212121"/>
          <w:szCs w:val="24"/>
        </w:rPr>
        <w:t xml:space="preserve">αυτή την απάντηση, </w:t>
      </w:r>
      <w:r>
        <w:rPr>
          <w:rFonts w:eastAsia="Times New Roman"/>
          <w:color w:val="212121"/>
          <w:szCs w:val="24"/>
        </w:rPr>
        <w:t xml:space="preserve">δηλαδή </w:t>
      </w:r>
      <w:r w:rsidRPr="00F54B3F">
        <w:rPr>
          <w:rFonts w:eastAsia="Times New Roman"/>
          <w:color w:val="212121"/>
          <w:szCs w:val="24"/>
        </w:rPr>
        <w:t>ότι τ</w:t>
      </w:r>
      <w:r w:rsidRPr="00F54B3F">
        <w:rPr>
          <w:rFonts w:eastAsia="Times New Roman"/>
          <w:color w:val="212121"/>
          <w:szCs w:val="24"/>
        </w:rPr>
        <w:t xml:space="preserve">α κρούσματα και οι νεκροί θα </w:t>
      </w:r>
      <w:r>
        <w:rPr>
          <w:rFonts w:eastAsia="Times New Roman"/>
          <w:color w:val="212121"/>
          <w:szCs w:val="24"/>
        </w:rPr>
        <w:t xml:space="preserve">υπερδιπλασιάζονταν, γιατί από τους είκοσι έναν φθάσαμε στους σαράντα επτά. </w:t>
      </w:r>
    </w:p>
    <w:p w14:paraId="71454540"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Άρα, προφα</w:t>
      </w:r>
      <w:r w:rsidRPr="00F54B3F">
        <w:rPr>
          <w:rFonts w:eastAsia="Times New Roman"/>
          <w:color w:val="212121"/>
          <w:szCs w:val="24"/>
        </w:rPr>
        <w:t>νώς</w:t>
      </w:r>
      <w:r>
        <w:rPr>
          <w:rFonts w:eastAsia="Times New Roman"/>
          <w:color w:val="212121"/>
          <w:szCs w:val="24"/>
        </w:rPr>
        <w:t>,</w:t>
      </w:r>
      <w:r w:rsidRPr="00F54B3F">
        <w:rPr>
          <w:rFonts w:eastAsia="Times New Roman"/>
          <w:color w:val="212121"/>
          <w:szCs w:val="24"/>
        </w:rPr>
        <w:t xml:space="preserve"> </w:t>
      </w:r>
      <w:r>
        <w:rPr>
          <w:rFonts w:eastAsia="Times New Roman"/>
          <w:color w:val="212121"/>
          <w:szCs w:val="24"/>
        </w:rPr>
        <w:t xml:space="preserve">κακώς </w:t>
      </w:r>
      <w:r w:rsidRPr="00F54B3F">
        <w:rPr>
          <w:rFonts w:eastAsia="Times New Roman"/>
          <w:color w:val="212121"/>
          <w:szCs w:val="24"/>
        </w:rPr>
        <w:t>δεν είχατε λόγο</w:t>
      </w:r>
      <w:r>
        <w:rPr>
          <w:rFonts w:eastAsia="Times New Roman"/>
          <w:color w:val="212121"/>
          <w:szCs w:val="24"/>
        </w:rPr>
        <w:t>υ</w:t>
      </w:r>
      <w:r w:rsidRPr="00F54B3F">
        <w:rPr>
          <w:rFonts w:eastAsia="Times New Roman"/>
          <w:color w:val="212121"/>
          <w:szCs w:val="24"/>
        </w:rPr>
        <w:t xml:space="preserve">ς ανησυχίας τον Αύγουστο </w:t>
      </w:r>
      <w:r>
        <w:rPr>
          <w:rFonts w:eastAsia="Times New Roman"/>
          <w:color w:val="212121"/>
          <w:szCs w:val="24"/>
        </w:rPr>
        <w:t xml:space="preserve">του </w:t>
      </w:r>
      <w:r w:rsidRPr="00F54B3F">
        <w:rPr>
          <w:rFonts w:eastAsia="Times New Roman"/>
          <w:color w:val="212121"/>
          <w:szCs w:val="24"/>
        </w:rPr>
        <w:t>2018</w:t>
      </w:r>
      <w:r>
        <w:rPr>
          <w:rFonts w:eastAsia="Times New Roman"/>
          <w:color w:val="212121"/>
          <w:szCs w:val="24"/>
        </w:rPr>
        <w:t>,</w:t>
      </w:r>
      <w:r w:rsidRPr="00F54B3F">
        <w:rPr>
          <w:rFonts w:eastAsia="Times New Roman"/>
          <w:color w:val="212121"/>
          <w:szCs w:val="24"/>
        </w:rPr>
        <w:t xml:space="preserve"> όταν τα κρούσματα απ</w:t>
      </w:r>
      <w:r>
        <w:rPr>
          <w:rFonts w:eastAsia="Times New Roman"/>
          <w:color w:val="212121"/>
          <w:szCs w:val="24"/>
        </w:rPr>
        <w:t>ό τότε που εσείς δεν ανησυχούσατε</w:t>
      </w:r>
      <w:r w:rsidRPr="00F54B3F">
        <w:rPr>
          <w:rFonts w:eastAsia="Times New Roman"/>
          <w:color w:val="212121"/>
          <w:szCs w:val="24"/>
        </w:rPr>
        <w:t xml:space="preserve"> μέχρι και σήμερα έχουν υπ</w:t>
      </w:r>
      <w:r w:rsidRPr="00F54B3F">
        <w:rPr>
          <w:rFonts w:eastAsia="Times New Roman"/>
          <w:color w:val="212121"/>
          <w:szCs w:val="24"/>
        </w:rPr>
        <w:t>ερδιπλασιαστεί</w:t>
      </w:r>
      <w:r>
        <w:rPr>
          <w:rFonts w:eastAsia="Times New Roman"/>
          <w:color w:val="212121"/>
          <w:szCs w:val="24"/>
        </w:rPr>
        <w:t>.</w:t>
      </w:r>
    </w:p>
    <w:p w14:paraId="71454541"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F54B3F">
        <w:rPr>
          <w:rFonts w:eastAsia="Times New Roman"/>
          <w:color w:val="212121"/>
          <w:szCs w:val="24"/>
        </w:rPr>
        <w:t xml:space="preserve">υτό που </w:t>
      </w:r>
      <w:r>
        <w:rPr>
          <w:rFonts w:eastAsia="Times New Roman"/>
          <w:color w:val="212121"/>
          <w:szCs w:val="24"/>
        </w:rPr>
        <w:t>δεν άκουσα είναι κάτι</w:t>
      </w:r>
      <w:r w:rsidRPr="00F54B3F">
        <w:rPr>
          <w:rFonts w:eastAsia="Times New Roman"/>
          <w:color w:val="212121"/>
          <w:szCs w:val="24"/>
        </w:rPr>
        <w:t xml:space="preserve"> που να με καθησυχάσει και να είναι διαφορετικό</w:t>
      </w:r>
      <w:r>
        <w:rPr>
          <w:rFonts w:eastAsia="Times New Roman"/>
          <w:color w:val="212121"/>
          <w:szCs w:val="24"/>
        </w:rPr>
        <w:t>,</w:t>
      </w:r>
      <w:r w:rsidRPr="00F54B3F">
        <w:rPr>
          <w:rFonts w:eastAsia="Times New Roman"/>
          <w:color w:val="212121"/>
          <w:szCs w:val="24"/>
        </w:rPr>
        <w:t xml:space="preserve"> σε σχέση με αυτά που κάνατε μέχρι σήμερα</w:t>
      </w:r>
      <w:r>
        <w:rPr>
          <w:rFonts w:eastAsia="Times New Roman"/>
          <w:color w:val="212121"/>
          <w:szCs w:val="24"/>
        </w:rPr>
        <w:t>,</w:t>
      </w:r>
      <w:r w:rsidRPr="00F54B3F">
        <w:rPr>
          <w:rFonts w:eastAsia="Times New Roman"/>
          <w:color w:val="212121"/>
          <w:szCs w:val="24"/>
        </w:rPr>
        <w:t xml:space="preserve"> ώστε να πιστεύω </w:t>
      </w:r>
      <w:r>
        <w:rPr>
          <w:rFonts w:eastAsia="Times New Roman"/>
          <w:color w:val="212121"/>
          <w:szCs w:val="24"/>
        </w:rPr>
        <w:t>-</w:t>
      </w:r>
      <w:r w:rsidRPr="00F54B3F">
        <w:rPr>
          <w:rFonts w:eastAsia="Times New Roman"/>
          <w:color w:val="212121"/>
          <w:szCs w:val="24"/>
        </w:rPr>
        <w:t>και να έχω λόγους να πιστεύω</w:t>
      </w:r>
      <w:r>
        <w:rPr>
          <w:rFonts w:eastAsia="Times New Roman"/>
          <w:color w:val="212121"/>
          <w:szCs w:val="24"/>
        </w:rPr>
        <w:t>-</w:t>
      </w:r>
      <w:r w:rsidRPr="00F54B3F">
        <w:rPr>
          <w:rFonts w:eastAsia="Times New Roman"/>
          <w:color w:val="212121"/>
          <w:szCs w:val="24"/>
        </w:rPr>
        <w:t xml:space="preserve"> ότι αύριο δεν θα έχουμε πάλι κρούσματα</w:t>
      </w:r>
      <w:r>
        <w:rPr>
          <w:rFonts w:eastAsia="Times New Roman"/>
          <w:color w:val="212121"/>
          <w:szCs w:val="24"/>
        </w:rPr>
        <w:t xml:space="preserve">. </w:t>
      </w:r>
    </w:p>
    <w:p w14:paraId="71454542"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F54B3F">
        <w:rPr>
          <w:rFonts w:eastAsia="Times New Roman"/>
          <w:color w:val="212121"/>
          <w:szCs w:val="24"/>
        </w:rPr>
        <w:t>ας ευχαριστώ</w:t>
      </w:r>
      <w:r>
        <w:rPr>
          <w:rFonts w:eastAsia="Times New Roman"/>
          <w:color w:val="212121"/>
          <w:szCs w:val="24"/>
        </w:rPr>
        <w:t xml:space="preserve">. </w:t>
      </w:r>
    </w:p>
    <w:p w14:paraId="71454543"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sidRPr="000828F7">
        <w:rPr>
          <w:rFonts w:eastAsia="Times New Roman" w:cs="Times New Roman"/>
          <w:b/>
          <w:szCs w:val="24"/>
        </w:rPr>
        <w:lastRenderedPageBreak/>
        <w:t>ΠΡΟΕΔΡΕΥΩΝ (Μάρ</w:t>
      </w:r>
      <w:r w:rsidRPr="000828F7">
        <w:rPr>
          <w:rFonts w:eastAsia="Times New Roman" w:cs="Times New Roman"/>
          <w:b/>
          <w:szCs w:val="24"/>
        </w:rPr>
        <w:t>ιος Γεωργιάδης):</w:t>
      </w:r>
      <w:r>
        <w:rPr>
          <w:rFonts w:eastAsia="Times New Roman" w:cs="Times New Roman"/>
          <w:b/>
          <w:szCs w:val="24"/>
        </w:rPr>
        <w:t xml:space="preserve"> </w:t>
      </w:r>
      <w:r w:rsidRPr="00F54B3F">
        <w:rPr>
          <w:rFonts w:eastAsia="Times New Roman"/>
          <w:color w:val="212121"/>
          <w:szCs w:val="24"/>
        </w:rPr>
        <w:t xml:space="preserve">Ευχαριστούμε </w:t>
      </w:r>
      <w:r>
        <w:rPr>
          <w:rFonts w:eastAsia="Times New Roman"/>
          <w:color w:val="212121"/>
          <w:szCs w:val="24"/>
        </w:rPr>
        <w:t xml:space="preserve">τον κ. Φωτήλα, που ήταν και ακριβής στον χρόνο του. </w:t>
      </w:r>
    </w:p>
    <w:p w14:paraId="71454544"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Ορίστε, κύριε Υπουργέ, έχετε τον λόγο για τρία λεπτά. </w:t>
      </w:r>
    </w:p>
    <w:p w14:paraId="71454545"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sidRPr="00511003">
        <w:rPr>
          <w:rFonts w:eastAsia="Times New Roman" w:cs="Times New Roman"/>
          <w:b/>
          <w:szCs w:val="24"/>
        </w:rPr>
        <w:t>ΑΝ</w:t>
      </w:r>
      <w:r>
        <w:rPr>
          <w:rFonts w:eastAsia="Times New Roman" w:cs="Times New Roman"/>
          <w:b/>
          <w:szCs w:val="24"/>
        </w:rPr>
        <w:t xml:space="preserve">ΔΡΕΑΣ ΞΑΝΘΟΣ (Υπουργός Υγείας): </w:t>
      </w:r>
      <w:r>
        <w:rPr>
          <w:rFonts w:eastAsia="Times New Roman" w:cs="Times New Roman"/>
          <w:szCs w:val="24"/>
        </w:rPr>
        <w:t>Ποτέ δεν έχω πει, αγαπητέ συνάδελφε, ότι είναι ό</w:t>
      </w:r>
      <w:r w:rsidRPr="00F54B3F">
        <w:rPr>
          <w:rFonts w:eastAsia="Times New Roman"/>
          <w:color w:val="212121"/>
          <w:szCs w:val="24"/>
        </w:rPr>
        <w:t>λα καλώς καμωμένα στο σύσ</w:t>
      </w:r>
      <w:r>
        <w:rPr>
          <w:rFonts w:eastAsia="Times New Roman"/>
          <w:color w:val="212121"/>
          <w:szCs w:val="24"/>
        </w:rPr>
        <w:t>τημα υγείας</w:t>
      </w:r>
      <w:r>
        <w:rPr>
          <w:rFonts w:eastAsia="Times New Roman"/>
          <w:color w:val="212121"/>
          <w:szCs w:val="24"/>
        </w:rPr>
        <w:t xml:space="preserve"> και στις υπηρεσίες δημόσιας υ</w:t>
      </w:r>
      <w:r w:rsidRPr="00F54B3F">
        <w:rPr>
          <w:rFonts w:eastAsia="Times New Roman"/>
          <w:color w:val="212121"/>
          <w:szCs w:val="24"/>
        </w:rPr>
        <w:t>γείας που εποπτεύουν αυτό</w:t>
      </w:r>
      <w:r>
        <w:rPr>
          <w:rFonts w:eastAsia="Times New Roman"/>
          <w:color w:val="212121"/>
          <w:szCs w:val="24"/>
        </w:rPr>
        <w:t xml:space="preserve"> το </w:t>
      </w:r>
      <w:r w:rsidRPr="00F54B3F">
        <w:rPr>
          <w:rFonts w:eastAsia="Times New Roman"/>
          <w:color w:val="212121"/>
          <w:szCs w:val="24"/>
        </w:rPr>
        <w:t xml:space="preserve">πολύ ευαίσθητο πεδίο </w:t>
      </w:r>
      <w:r>
        <w:rPr>
          <w:rFonts w:eastAsia="Times New Roman"/>
          <w:color w:val="212121"/>
          <w:szCs w:val="24"/>
        </w:rPr>
        <w:t xml:space="preserve">των λοιμώξεων. </w:t>
      </w:r>
    </w:p>
    <w:p w14:paraId="71454546"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Αυτό που λέω είναι ότι έχουμε </w:t>
      </w:r>
      <w:r w:rsidRPr="00F54B3F">
        <w:rPr>
          <w:rFonts w:eastAsia="Times New Roman"/>
          <w:color w:val="212121"/>
          <w:szCs w:val="24"/>
        </w:rPr>
        <w:t>έγκυρο</w:t>
      </w:r>
      <w:r>
        <w:rPr>
          <w:rFonts w:eastAsia="Times New Roman"/>
          <w:color w:val="212121"/>
          <w:szCs w:val="24"/>
        </w:rPr>
        <w:t>υ</w:t>
      </w:r>
      <w:r w:rsidRPr="00F54B3F">
        <w:rPr>
          <w:rFonts w:eastAsia="Times New Roman"/>
          <w:color w:val="212121"/>
          <w:szCs w:val="24"/>
        </w:rPr>
        <w:t>ς και αξιόπιστους μηχανισμούς και εξαιρετικούς επιστήμονες</w:t>
      </w:r>
      <w:r>
        <w:rPr>
          <w:rFonts w:eastAsia="Times New Roman"/>
          <w:color w:val="212121"/>
          <w:szCs w:val="24"/>
        </w:rPr>
        <w:t>,</w:t>
      </w:r>
      <w:r w:rsidRPr="00F54B3F">
        <w:rPr>
          <w:rFonts w:eastAsia="Times New Roman"/>
          <w:color w:val="212121"/>
          <w:szCs w:val="24"/>
        </w:rPr>
        <w:t xml:space="preserve"> οι οποίοι είναι σε εγρήγορση και ότι δεν χρειάζεται να δημιουργούμε κλίμα </w:t>
      </w:r>
      <w:r>
        <w:rPr>
          <w:rFonts w:eastAsia="Times New Roman"/>
          <w:color w:val="212121"/>
          <w:szCs w:val="24"/>
        </w:rPr>
        <w:t>υγειονομική</w:t>
      </w:r>
      <w:r w:rsidRPr="00F54B3F">
        <w:rPr>
          <w:rFonts w:eastAsia="Times New Roman"/>
          <w:color w:val="212121"/>
          <w:szCs w:val="24"/>
        </w:rPr>
        <w:t>ς ανασφάλειας και πανικού στην κοινωνία</w:t>
      </w:r>
      <w:r>
        <w:rPr>
          <w:rFonts w:eastAsia="Times New Roman"/>
          <w:color w:val="212121"/>
          <w:szCs w:val="24"/>
        </w:rPr>
        <w:t>. Αυτή</w:t>
      </w:r>
      <w:r w:rsidRPr="00F54B3F">
        <w:rPr>
          <w:rFonts w:eastAsia="Times New Roman"/>
          <w:color w:val="212121"/>
          <w:szCs w:val="24"/>
        </w:rPr>
        <w:t xml:space="preserve"> είναι η ουσ</w:t>
      </w:r>
      <w:r>
        <w:rPr>
          <w:rFonts w:eastAsia="Times New Roman"/>
          <w:color w:val="212121"/>
          <w:szCs w:val="24"/>
        </w:rPr>
        <w:t>ία του θέματος και θεωρώ ότι είν</w:t>
      </w:r>
      <w:r w:rsidRPr="00F54B3F">
        <w:rPr>
          <w:rFonts w:eastAsia="Times New Roman"/>
          <w:color w:val="212121"/>
          <w:szCs w:val="24"/>
        </w:rPr>
        <w:t xml:space="preserve">αι πραγματικά αντιεπιστημονικό και </w:t>
      </w:r>
      <w:r>
        <w:rPr>
          <w:rFonts w:eastAsia="Times New Roman"/>
          <w:color w:val="212121"/>
          <w:szCs w:val="24"/>
        </w:rPr>
        <w:t>α</w:t>
      </w:r>
      <w:r w:rsidRPr="00F54B3F">
        <w:rPr>
          <w:rFonts w:eastAsia="Times New Roman"/>
          <w:color w:val="212121"/>
          <w:szCs w:val="24"/>
        </w:rPr>
        <w:t>παράδεκτο και λαϊκί</w:t>
      </w:r>
      <w:r>
        <w:rPr>
          <w:rFonts w:eastAsia="Times New Roman"/>
          <w:color w:val="212121"/>
          <w:szCs w:val="24"/>
        </w:rPr>
        <w:t>στικο και δημαγωγικό να με</w:t>
      </w:r>
      <w:r>
        <w:rPr>
          <w:rFonts w:eastAsia="Times New Roman"/>
          <w:color w:val="212121"/>
          <w:szCs w:val="24"/>
        </w:rPr>
        <w:t>τράτε</w:t>
      </w:r>
      <w:r w:rsidRPr="00F54B3F">
        <w:rPr>
          <w:rFonts w:eastAsia="Times New Roman"/>
          <w:color w:val="212121"/>
          <w:szCs w:val="24"/>
        </w:rPr>
        <w:t xml:space="preserve"> κάθε χρόνο λοιμώξεις</w:t>
      </w:r>
      <w:r>
        <w:rPr>
          <w:rFonts w:eastAsia="Times New Roman"/>
          <w:color w:val="212121"/>
          <w:szCs w:val="24"/>
        </w:rPr>
        <w:t>,</w:t>
      </w:r>
      <w:r w:rsidRPr="00F54B3F">
        <w:rPr>
          <w:rFonts w:eastAsia="Times New Roman"/>
          <w:color w:val="212121"/>
          <w:szCs w:val="24"/>
        </w:rPr>
        <w:t xml:space="preserve"> θανάτους και νούμερα από επιδημίες και να προσπαθείτε να βγάλετε από αυτό πολιτικά συμπεράσματα</w:t>
      </w:r>
      <w:r>
        <w:rPr>
          <w:rFonts w:eastAsia="Times New Roman"/>
          <w:color w:val="212121"/>
          <w:szCs w:val="24"/>
        </w:rPr>
        <w:t xml:space="preserve">. </w:t>
      </w:r>
    </w:p>
    <w:p w14:paraId="71454547"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lastRenderedPageBreak/>
        <w:t>Αυτά δεν γίνονται σε κα</w:t>
      </w:r>
      <w:r>
        <w:rPr>
          <w:rFonts w:eastAsia="Times New Roman" w:cs="Times New Roman"/>
          <w:szCs w:val="24"/>
        </w:rPr>
        <w:t>μ</w:t>
      </w:r>
      <w:r>
        <w:rPr>
          <w:rFonts w:eastAsia="Times New Roman" w:cs="Times New Roman"/>
          <w:szCs w:val="24"/>
        </w:rPr>
        <w:t>μιά σοβαρή και πολιτισμένη χώρα του κόσμου. Μόνο σε αυτή τη χώρα γίνονται αυτά τα πράγματα και αποτελεί πε</w:t>
      </w:r>
      <w:r>
        <w:rPr>
          <w:rFonts w:eastAsia="Times New Roman" w:cs="Times New Roman"/>
          <w:szCs w:val="24"/>
        </w:rPr>
        <w:t>δίο πολιτικής αντιπαράθεσης το αν έχουμε έξαρση της ιλαράς, η οποία υπήρξε σε όλη την Ευρώπη.</w:t>
      </w:r>
    </w:p>
    <w:p w14:paraId="71454548"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ΙΑΣΟΝΑΣ</w:t>
      </w:r>
      <w:r>
        <w:rPr>
          <w:rFonts w:eastAsia="Times New Roman" w:cs="Times New Roman"/>
          <w:b/>
          <w:szCs w:val="24"/>
        </w:rPr>
        <w:t xml:space="preserve"> ΦΩΤΗΛΑΣ:</w:t>
      </w:r>
      <w:r>
        <w:rPr>
          <w:rFonts w:eastAsia="Times New Roman" w:cs="Times New Roman"/>
          <w:szCs w:val="24"/>
        </w:rPr>
        <w:t xml:space="preserve"> Έχετε κοντή μνήμη, όμως, κύριε Υπουργέ.</w:t>
      </w:r>
    </w:p>
    <w:p w14:paraId="71454549" w14:textId="77777777" w:rsidR="00720170" w:rsidRDefault="00F52584">
      <w:pPr>
        <w:spacing w:line="600" w:lineRule="auto"/>
        <w:ind w:firstLine="720"/>
        <w:jc w:val="both"/>
        <w:rPr>
          <w:rFonts w:eastAsia="Times New Roman" w:cs="Times New Roman"/>
          <w:szCs w:val="24"/>
        </w:rPr>
      </w:pPr>
      <w:r w:rsidRPr="006151C8">
        <w:rPr>
          <w:rFonts w:eastAsia="Times New Roman" w:cs="Times New Roman"/>
          <w:b/>
          <w:szCs w:val="24"/>
        </w:rPr>
        <w:t>ΑΝΔΡΕΑΣ ΞΑΝΘΟΣ (Υπουργός Υγείας):</w:t>
      </w:r>
      <w:r>
        <w:rPr>
          <w:rFonts w:eastAsia="Times New Roman" w:cs="Times New Roman"/>
          <w:szCs w:val="24"/>
        </w:rPr>
        <w:t xml:space="preserve"> Σας παρακαλώ πάρα πολύ!</w:t>
      </w:r>
    </w:p>
    <w:p w14:paraId="7145454A"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Να σας πω κάτι; Ως προς αυτά εσείς δικαιολογήστ</w:t>
      </w:r>
      <w:r>
        <w:rPr>
          <w:rFonts w:eastAsia="Times New Roman" w:cs="Times New Roman"/>
          <w:szCs w:val="24"/>
        </w:rPr>
        <w:t xml:space="preserve">ε κατά μια έννοια, διότι εδώ έβγαιναν ολόκληροι ιατρικοί σύλλογοι το 2016 και μας έλεγαν ότι εγκληματούμε απέναντι στην κοινωνία, διότι είχαμε αυξημένη </w:t>
      </w:r>
      <w:proofErr w:type="spellStart"/>
      <w:r>
        <w:rPr>
          <w:rFonts w:eastAsia="Times New Roman" w:cs="Times New Roman"/>
          <w:szCs w:val="24"/>
        </w:rPr>
        <w:t>λοιμογονικότητα</w:t>
      </w:r>
      <w:proofErr w:type="spellEnd"/>
      <w:r>
        <w:rPr>
          <w:rFonts w:eastAsia="Times New Roman" w:cs="Times New Roman"/>
          <w:szCs w:val="24"/>
        </w:rPr>
        <w:t xml:space="preserve"> του ενδημικού στελέχους της γρίπης, όπως σε όλη την Ευρώπη και είχαμε αυξημένο αριθμό κρ</w:t>
      </w:r>
      <w:r>
        <w:rPr>
          <w:rFonts w:eastAsia="Times New Roman" w:cs="Times New Roman"/>
          <w:szCs w:val="24"/>
        </w:rPr>
        <w:t>ουσμάτων. Την επόμενη φορά, που άλλαξε το στέλεχος και μειώθηκαν τα κρούσματα, δεν ακούσαμε κουβέντα.</w:t>
      </w:r>
    </w:p>
    <w:p w14:paraId="7145454B"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Δεν μπορούν, λοιπόν, να λέγονται αυτά τα πράγματα. Είναι πολύ σοβαρή υπόθεση η δημόσια υγεία, αγαπητέ μου συνάδελφε, για να γίνεται αντικείμενο μικροπολιτ</w:t>
      </w:r>
      <w:r>
        <w:rPr>
          <w:rFonts w:eastAsia="Times New Roman" w:cs="Times New Roman"/>
          <w:szCs w:val="24"/>
        </w:rPr>
        <w:t>ικής και</w:t>
      </w:r>
      <w:r>
        <w:rPr>
          <w:rFonts w:eastAsia="Times New Roman" w:cs="Times New Roman"/>
          <w:szCs w:val="24"/>
        </w:rPr>
        <w:t>,</w:t>
      </w:r>
      <w:r>
        <w:rPr>
          <w:rFonts w:eastAsia="Times New Roman" w:cs="Times New Roman"/>
          <w:szCs w:val="24"/>
        </w:rPr>
        <w:t xml:space="preserve"> μάλιστα, με </w:t>
      </w:r>
      <w:r>
        <w:rPr>
          <w:rFonts w:eastAsia="Times New Roman" w:cs="Times New Roman"/>
          <w:szCs w:val="24"/>
        </w:rPr>
        <w:lastRenderedPageBreak/>
        <w:t xml:space="preserve">αυτούς τους όρους. Σας παρακαλώ πάρα πολύ! Μπορείτε να μελετήσετε, μπορείτε να μιλήσετε με τους επιστήμονες της χώρας, με τους επιδημιολόγους. Έχουμε συστηματική επικοινωνία με το </w:t>
      </w:r>
      <w:r>
        <w:rPr>
          <w:rFonts w:eastAsia="Times New Roman" w:cs="Times New Roman"/>
          <w:szCs w:val="24"/>
          <w:lang w:val="en-US"/>
        </w:rPr>
        <w:t>ECDC</w:t>
      </w:r>
      <w:r>
        <w:rPr>
          <w:rFonts w:eastAsia="Times New Roman" w:cs="Times New Roman"/>
          <w:szCs w:val="24"/>
        </w:rPr>
        <w:t>, με τον Παγκόσμιο Οργανισμό Υγείας και το γραφείο</w:t>
      </w:r>
      <w:r>
        <w:rPr>
          <w:rFonts w:eastAsia="Times New Roman" w:cs="Times New Roman"/>
          <w:szCs w:val="24"/>
        </w:rPr>
        <w:t xml:space="preserve"> του στην Ελλάδα, έχουμε ενσωματώσει στο θεματικό πεδίο και τα νοσήματα που μεταδίδονται μέσω διαβιβαστών ακριβώς για λόγους ευαισθησίας, για να έχουμε την τεχνογνωσία από τον Παγκόσμιο Οργανισμό Υγείας, οργανώνουμε ημερίδες και σεμινάρια και μετεκπαιδεύετ</w:t>
      </w:r>
      <w:r>
        <w:rPr>
          <w:rFonts w:eastAsia="Times New Roman" w:cs="Times New Roman"/>
          <w:szCs w:val="24"/>
        </w:rPr>
        <w:t>αι συνεχώς το ανθρώπινο δυναμικό του συστήματος στις νέες προσεγγίσεις και</w:t>
      </w:r>
      <w:r>
        <w:rPr>
          <w:rFonts w:eastAsia="Times New Roman" w:cs="Times New Roman"/>
          <w:szCs w:val="24"/>
        </w:rPr>
        <w:t>,</w:t>
      </w:r>
      <w:r>
        <w:rPr>
          <w:rFonts w:eastAsia="Times New Roman" w:cs="Times New Roman"/>
          <w:szCs w:val="24"/>
        </w:rPr>
        <w:t xml:space="preserve"> πραγματικά, προσπαθούμε να παίρνουμε όλα τα κατάλληλα μέτρα, έτσι ώστε η χώρα μας να μην υστερεί και να έχει τα αντανακλαστικά που πρέπει σε αυτές τις περιπτώσεις.</w:t>
      </w:r>
    </w:p>
    <w:p w14:paraId="7145454C" w14:textId="77777777" w:rsidR="00720170" w:rsidRDefault="00F52584">
      <w:pPr>
        <w:spacing w:line="600" w:lineRule="auto"/>
        <w:ind w:firstLine="720"/>
        <w:jc w:val="both"/>
        <w:rPr>
          <w:rFonts w:eastAsia="Times New Roman" w:cs="Times New Roman"/>
          <w:color w:val="000000" w:themeColor="text1"/>
          <w:szCs w:val="24"/>
        </w:rPr>
      </w:pPr>
      <w:r>
        <w:rPr>
          <w:rFonts w:eastAsia="Times New Roman" w:cs="Times New Roman"/>
          <w:szCs w:val="24"/>
        </w:rPr>
        <w:t>Όσον αφορά στο θ</w:t>
      </w:r>
      <w:r>
        <w:rPr>
          <w:rFonts w:eastAsia="Times New Roman" w:cs="Times New Roman"/>
          <w:szCs w:val="24"/>
        </w:rPr>
        <w:t xml:space="preserve">έμα των ΜΕΘ -και θα κλείσω με αυτό- επιτρέψτε μου να πω ότι </w:t>
      </w:r>
      <w:r>
        <w:rPr>
          <w:rFonts w:eastAsia="Times New Roman" w:cs="Times New Roman"/>
          <w:szCs w:val="24"/>
        </w:rPr>
        <w:t>το γεγονός πως στις</w:t>
      </w:r>
      <w:r>
        <w:rPr>
          <w:rFonts w:eastAsia="Times New Roman" w:cs="Times New Roman"/>
          <w:szCs w:val="24"/>
        </w:rPr>
        <w:t xml:space="preserve"> ΜΕΘ έχουμε κλίνες οι οποίες έχουν αναπτυχθεί αλλά δεν λειτουργούν λόγω έλλειψης προσωπικού ήταν ένα διαχρονικό πρόβλημα του συστήματος υγείας τα τελευταία δεκαπέντε με είκοσι χ</w:t>
      </w:r>
      <w:r>
        <w:rPr>
          <w:rFonts w:eastAsia="Times New Roman" w:cs="Times New Roman"/>
          <w:szCs w:val="24"/>
        </w:rPr>
        <w:t>ρόνια.</w:t>
      </w:r>
      <w:r>
        <w:rPr>
          <w:rFonts w:eastAsia="Times New Roman" w:cs="Times New Roman"/>
          <w:szCs w:val="24"/>
        </w:rPr>
        <w:t xml:space="preserve"> </w:t>
      </w:r>
      <w:r>
        <w:rPr>
          <w:rFonts w:eastAsia="Times New Roman" w:cs="Times New Roman"/>
          <w:szCs w:val="24"/>
        </w:rPr>
        <w:t xml:space="preserve">Υπήρξε πολύ μεγάλη επιδείνωση την περίοδο της κρίσης, αλλά αυτή την </w:t>
      </w:r>
      <w:r>
        <w:rPr>
          <w:rFonts w:eastAsia="Times New Roman" w:cs="Times New Roman"/>
          <w:szCs w:val="24"/>
        </w:rPr>
        <w:lastRenderedPageBreak/>
        <w:t>περίοδο, αγαπητέ συνάδελφε -και υπάρχουν διαθέσιμα τα στοιχεία του ΕΚΕΠΥ- έχουμε τον μικρότερο αριθμό κλειστών κλινών εντατικής της τελευταίας δεκαπενταετίας. Έχουμε, δηλαδή, σε σύν</w:t>
      </w:r>
      <w:r>
        <w:rPr>
          <w:rFonts w:eastAsia="Times New Roman" w:cs="Times New Roman"/>
          <w:szCs w:val="24"/>
        </w:rPr>
        <w:t xml:space="preserve">ολο εξακοσίων δεκαπέντε αναπτυγμένων κλινών λειτουργούσες πεντακόσιες πενήντα δύο. Έχουμε μόνο </w:t>
      </w:r>
      <w:r w:rsidRPr="00497784">
        <w:rPr>
          <w:rFonts w:eastAsia="Times New Roman" w:cs="Times New Roman"/>
          <w:color w:val="000000" w:themeColor="text1"/>
          <w:szCs w:val="24"/>
        </w:rPr>
        <w:t>εξήντα τρεις κλειστές κλίνες, που δεν μπορούν να λειτουργήσουν λόγω έλλειψης προσωπικού και καταβάλλουμε μια προσπάθεια αυτή την περίοδο μέσα από τον θεσμό του λ</w:t>
      </w:r>
      <w:r w:rsidRPr="00497784">
        <w:rPr>
          <w:rFonts w:eastAsia="Times New Roman" w:cs="Times New Roman"/>
          <w:color w:val="000000" w:themeColor="text1"/>
          <w:szCs w:val="24"/>
        </w:rPr>
        <w:t>οιπού…</w:t>
      </w:r>
    </w:p>
    <w:p w14:paraId="7145454D" w14:textId="77777777" w:rsidR="00720170" w:rsidRDefault="00F52584">
      <w:pPr>
        <w:spacing w:line="600" w:lineRule="auto"/>
        <w:ind w:firstLine="720"/>
        <w:jc w:val="both"/>
        <w:rPr>
          <w:rFonts w:eastAsia="Times New Roman" w:cs="Times New Roman"/>
          <w:color w:val="000000" w:themeColor="text1"/>
          <w:szCs w:val="24"/>
        </w:rPr>
      </w:pPr>
      <w:r w:rsidRPr="00497784">
        <w:rPr>
          <w:rFonts w:eastAsia="Times New Roman" w:cs="Times New Roman"/>
          <w:b/>
          <w:color w:val="000000" w:themeColor="text1"/>
          <w:szCs w:val="24"/>
        </w:rPr>
        <w:t>ΙΑΣΟΝΑΣ</w:t>
      </w:r>
      <w:r w:rsidRPr="00497784">
        <w:rPr>
          <w:rFonts w:eastAsia="Times New Roman" w:cs="Times New Roman"/>
          <w:b/>
          <w:color w:val="000000" w:themeColor="text1"/>
          <w:szCs w:val="24"/>
        </w:rPr>
        <w:t xml:space="preserve"> ΦΩΤΗΛΑΣ:</w:t>
      </w:r>
      <w:r w:rsidRPr="00497784">
        <w:rPr>
          <w:rFonts w:eastAsia="Times New Roman" w:cs="Times New Roman"/>
          <w:color w:val="000000" w:themeColor="text1"/>
          <w:szCs w:val="24"/>
        </w:rPr>
        <w:t xml:space="preserve"> Είναι και οι ΜΑΦ μέσα.</w:t>
      </w:r>
    </w:p>
    <w:p w14:paraId="7145454E" w14:textId="77777777" w:rsidR="00720170" w:rsidRDefault="00F52584">
      <w:pPr>
        <w:spacing w:line="600" w:lineRule="auto"/>
        <w:ind w:firstLine="720"/>
        <w:jc w:val="both"/>
        <w:rPr>
          <w:rFonts w:eastAsia="Times New Roman" w:cs="Times New Roman"/>
          <w:szCs w:val="24"/>
        </w:rPr>
      </w:pPr>
      <w:r w:rsidRPr="004D160E">
        <w:rPr>
          <w:rFonts w:eastAsia="Times New Roman" w:cs="Times New Roman"/>
          <w:b/>
          <w:szCs w:val="24"/>
        </w:rPr>
        <w:t>ΑΝΔΡΕΑΣ ΞΑΝΘΟΣ (Υπουργός Υγείας):</w:t>
      </w:r>
      <w:r w:rsidRPr="004D160E">
        <w:rPr>
          <w:rFonts w:eastAsia="Times New Roman" w:cs="Times New Roman"/>
          <w:szCs w:val="24"/>
        </w:rPr>
        <w:t xml:space="preserve"> Με </w:t>
      </w:r>
      <w:proofErr w:type="spellStart"/>
      <w:r w:rsidRPr="004D160E">
        <w:rPr>
          <w:rFonts w:eastAsia="Times New Roman" w:cs="Times New Roman"/>
          <w:szCs w:val="24"/>
        </w:rPr>
        <w:t>σ</w:t>
      </w:r>
      <w:r w:rsidRPr="004D160E">
        <w:rPr>
          <w:rFonts w:eastAsia="Times New Roman" w:cs="Times New Roman"/>
          <w:szCs w:val="24"/>
        </w:rPr>
        <w:t>υγχωρείτε</w:t>
      </w:r>
      <w:proofErr w:type="spellEnd"/>
      <w:r w:rsidRPr="004D160E">
        <w:rPr>
          <w:rFonts w:eastAsia="Times New Roman" w:cs="Times New Roman"/>
          <w:szCs w:val="24"/>
        </w:rPr>
        <w:t>, αλλά είναι οι ΜΕΘ. Τα στοιχεία είναι του Νοεμβρίου του 2018. Θα σας πω την εικόνα το</w:t>
      </w:r>
      <w:r>
        <w:rPr>
          <w:rFonts w:eastAsia="Times New Roman" w:cs="Times New Roman"/>
          <w:szCs w:val="24"/>
        </w:rPr>
        <w:t>υ</w:t>
      </w:r>
      <w:r w:rsidRPr="004D160E">
        <w:rPr>
          <w:rFonts w:eastAsia="Times New Roman" w:cs="Times New Roman"/>
          <w:szCs w:val="24"/>
        </w:rPr>
        <w:t xml:space="preserve"> 2011 και το</w:t>
      </w:r>
      <w:r>
        <w:rPr>
          <w:rFonts w:eastAsia="Times New Roman" w:cs="Times New Roman"/>
          <w:szCs w:val="24"/>
        </w:rPr>
        <w:t>υ</w:t>
      </w:r>
      <w:r w:rsidRPr="004D160E">
        <w:rPr>
          <w:rFonts w:eastAsia="Times New Roman" w:cs="Times New Roman"/>
          <w:szCs w:val="24"/>
        </w:rPr>
        <w:t xml:space="preserve"> 2014.</w:t>
      </w:r>
    </w:p>
    <w:p w14:paraId="7145454F"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Σήμερα, λοιπόν, έχουμε εξήντα τρεις που δεν λειτουργούν</w:t>
      </w:r>
      <w:r>
        <w:rPr>
          <w:rFonts w:eastAsia="Times New Roman" w:cs="Times New Roman"/>
          <w:szCs w:val="24"/>
        </w:rPr>
        <w:t xml:space="preserve"> λόγω προβλημάτων στελέχωσης. Το 2011 είχαμε </w:t>
      </w:r>
      <w:proofErr w:type="spellStart"/>
      <w:r>
        <w:rPr>
          <w:rFonts w:eastAsia="Times New Roman" w:cs="Times New Roman"/>
          <w:szCs w:val="24"/>
        </w:rPr>
        <w:t>εκατόν</w:t>
      </w:r>
      <w:proofErr w:type="spellEnd"/>
      <w:r>
        <w:rPr>
          <w:rFonts w:eastAsia="Times New Roman" w:cs="Times New Roman"/>
          <w:szCs w:val="24"/>
        </w:rPr>
        <w:t xml:space="preserve"> πενήντα τέσσερις και το 2014 είχαμε </w:t>
      </w:r>
      <w:proofErr w:type="spellStart"/>
      <w:r>
        <w:rPr>
          <w:rFonts w:eastAsia="Times New Roman" w:cs="Times New Roman"/>
          <w:szCs w:val="24"/>
        </w:rPr>
        <w:t>εκατόν</w:t>
      </w:r>
      <w:proofErr w:type="spellEnd"/>
      <w:r>
        <w:rPr>
          <w:rFonts w:eastAsia="Times New Roman" w:cs="Times New Roman"/>
          <w:szCs w:val="24"/>
        </w:rPr>
        <w:t xml:space="preserve"> τρεις.</w:t>
      </w:r>
    </w:p>
    <w:p w14:paraId="71454550"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Το αφήγημα, λοιπόν, ότι τα πράγματα και στον τομέα της υγείας και στον ευαίσθητο χώρο των υπηρεσιών δημόσιας υγείας πάνε από το κακό στο χειρότερο, ότι η </w:t>
      </w:r>
      <w:r>
        <w:rPr>
          <w:rFonts w:eastAsia="Times New Roman" w:cs="Times New Roman"/>
          <w:szCs w:val="24"/>
        </w:rPr>
        <w:t xml:space="preserve">χώρα είναι ξέφραγο </w:t>
      </w:r>
      <w:r>
        <w:rPr>
          <w:rFonts w:eastAsia="Times New Roman" w:cs="Times New Roman"/>
          <w:szCs w:val="24"/>
        </w:rPr>
        <w:lastRenderedPageBreak/>
        <w:t>αμπέλι απέναντι στους ιούς και τα μικρόβια, ότι υπάρχουν υγειονομικές βόμβες ενεργοποιημένες και μικρόβια τα οποία θα θερίσουν τον πληθυσμό δεν ισχύει, προσβάλλει τη νοημοσύνη του επιστημονικού κόσμου και</w:t>
      </w:r>
      <w:r>
        <w:rPr>
          <w:rFonts w:eastAsia="Times New Roman" w:cs="Times New Roman"/>
          <w:szCs w:val="24"/>
        </w:rPr>
        <w:t>,</w:t>
      </w:r>
      <w:r>
        <w:rPr>
          <w:rFonts w:eastAsia="Times New Roman" w:cs="Times New Roman"/>
          <w:szCs w:val="24"/>
        </w:rPr>
        <w:t xml:space="preserve"> κατά την άποψή μου</w:t>
      </w:r>
      <w:r>
        <w:rPr>
          <w:rFonts w:eastAsia="Times New Roman" w:cs="Times New Roman"/>
          <w:szCs w:val="24"/>
        </w:rPr>
        <w:t>,</w:t>
      </w:r>
      <w:r>
        <w:rPr>
          <w:rFonts w:eastAsia="Times New Roman" w:cs="Times New Roman"/>
          <w:szCs w:val="24"/>
        </w:rPr>
        <w:t xml:space="preserve"> προσβάλλει </w:t>
      </w:r>
      <w:r>
        <w:rPr>
          <w:rFonts w:eastAsia="Times New Roman" w:cs="Times New Roman"/>
          <w:szCs w:val="24"/>
        </w:rPr>
        <w:t>και πλήττει και τη δική σας αξιοπιστία.</w:t>
      </w:r>
    </w:p>
    <w:p w14:paraId="71454551" w14:textId="77777777" w:rsidR="00720170" w:rsidRDefault="00F52584">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τον κύριο Υπουργό.</w:t>
      </w:r>
    </w:p>
    <w:p w14:paraId="71454552"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θα σας ανακοινώσω οκτώ επίκαιρες ερωτήσεις που ήταν προγραμματισμένες προς συζήτηση και δεν θα συζητηθούν γ</w:t>
      </w:r>
      <w:r>
        <w:rPr>
          <w:rFonts w:eastAsia="Times New Roman" w:cs="Times New Roman"/>
          <w:szCs w:val="24"/>
        </w:rPr>
        <w:t xml:space="preserve">ια λόγους που θα αναφέρω ευθύς αμέσως. </w:t>
      </w:r>
      <w:r>
        <w:rPr>
          <w:rFonts w:eastAsia="Times New Roman" w:cs="Times New Roman"/>
          <w:szCs w:val="24"/>
        </w:rPr>
        <w:t xml:space="preserve">Δύο </w:t>
      </w:r>
      <w:r>
        <w:rPr>
          <w:rFonts w:eastAsia="Times New Roman" w:cs="Times New Roman"/>
          <w:szCs w:val="24"/>
        </w:rPr>
        <w:t xml:space="preserve">από αυτές τις επίκαιρες </w:t>
      </w:r>
      <w:r>
        <w:rPr>
          <w:rFonts w:eastAsia="Times New Roman" w:cs="Times New Roman"/>
          <w:szCs w:val="24"/>
        </w:rPr>
        <w:t>ερωτήσεις που δεν θα συζητηθούν</w:t>
      </w:r>
      <w:r>
        <w:rPr>
          <w:rFonts w:eastAsia="Times New Roman" w:cs="Times New Roman"/>
          <w:szCs w:val="24"/>
        </w:rPr>
        <w:t xml:space="preserve"> </w:t>
      </w:r>
      <w:r>
        <w:rPr>
          <w:rFonts w:eastAsia="Times New Roman" w:cs="Times New Roman"/>
          <w:szCs w:val="24"/>
        </w:rPr>
        <w:t>είναι του κ. Κυριαζίδη</w:t>
      </w:r>
      <w:r>
        <w:rPr>
          <w:rFonts w:eastAsia="Times New Roman" w:cs="Times New Roman"/>
          <w:szCs w:val="24"/>
        </w:rPr>
        <w:t>,</w:t>
      </w:r>
      <w:r>
        <w:rPr>
          <w:rFonts w:eastAsia="Times New Roman" w:cs="Times New Roman"/>
          <w:szCs w:val="24"/>
        </w:rPr>
        <w:t xml:space="preserve"> που αναμένει εδώ</w:t>
      </w:r>
      <w:r>
        <w:rPr>
          <w:rFonts w:eastAsia="Times New Roman" w:cs="Times New Roman"/>
          <w:szCs w:val="24"/>
        </w:rPr>
        <w:t>,</w:t>
      </w:r>
      <w:r>
        <w:rPr>
          <w:rFonts w:eastAsia="Times New Roman" w:cs="Times New Roman"/>
          <w:szCs w:val="24"/>
        </w:rPr>
        <w:t xml:space="preserve"> και αφορούν στο θέμα της υγείας.</w:t>
      </w:r>
    </w:p>
    <w:p w14:paraId="71454553"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Η πρώτη με αριθμό 271/14-1-2019 επίκαιρη ερώτηση</w:t>
      </w:r>
      <w:r>
        <w:rPr>
          <w:rFonts w:eastAsia="Times New Roman" w:cs="Times New Roman"/>
          <w:szCs w:val="24"/>
        </w:rPr>
        <w:t xml:space="preserve"> </w:t>
      </w:r>
      <w:r>
        <w:rPr>
          <w:rFonts w:eastAsia="Times New Roman" w:cs="Times New Roman"/>
          <w:szCs w:val="24"/>
        </w:rPr>
        <w:t xml:space="preserve"> πρώτου κύκλου </w:t>
      </w:r>
      <w:r>
        <w:rPr>
          <w:rFonts w:eastAsia="Times New Roman" w:cs="Times New Roman"/>
          <w:szCs w:val="24"/>
        </w:rPr>
        <w:t xml:space="preserve">(Α΄) </w:t>
      </w:r>
      <w:r>
        <w:rPr>
          <w:rFonts w:eastAsia="Times New Roman" w:cs="Times New Roman"/>
          <w:szCs w:val="24"/>
        </w:rPr>
        <w:t xml:space="preserve">του Βουλευτή Β΄ Αθηνών της Νέας Δημοκρατίας </w:t>
      </w:r>
      <w:r w:rsidRPr="00502F36">
        <w:rPr>
          <w:rFonts w:eastAsia="Times New Roman" w:cs="Times New Roman"/>
          <w:szCs w:val="24"/>
        </w:rPr>
        <w:t xml:space="preserve">κ. </w:t>
      </w:r>
      <w:r>
        <w:rPr>
          <w:rFonts w:eastAsia="Times New Roman" w:cs="Times New Roman"/>
          <w:bCs/>
          <w:szCs w:val="24"/>
        </w:rPr>
        <w:t>Σπυρίδωνος</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proofErr w:type="spellStart"/>
      <w:r>
        <w:rPr>
          <w:rFonts w:eastAsia="Times New Roman" w:cs="Times New Roman"/>
          <w:bCs/>
          <w:szCs w:val="24"/>
        </w:rPr>
        <w:t>Α</w:t>
      </w:r>
      <w:r w:rsidRPr="00502F36">
        <w:rPr>
          <w:rFonts w:eastAsia="Times New Roman" w:cs="Times New Roman"/>
          <w:bCs/>
          <w:szCs w:val="24"/>
        </w:rPr>
        <w:t>δ</w:t>
      </w:r>
      <w:r>
        <w:rPr>
          <w:rFonts w:eastAsia="Times New Roman" w:cs="Times New Roman"/>
          <w:bCs/>
          <w:szCs w:val="24"/>
        </w:rPr>
        <w:t>ώ</w:t>
      </w:r>
      <w:r w:rsidRPr="00502F36">
        <w:rPr>
          <w:rFonts w:eastAsia="Times New Roman" w:cs="Times New Roman"/>
          <w:bCs/>
          <w:szCs w:val="24"/>
        </w:rPr>
        <w:t>νι</w:t>
      </w:r>
      <w:r>
        <w:rPr>
          <w:rFonts w:eastAsia="Times New Roman" w:cs="Times New Roman"/>
          <w:bCs/>
          <w:szCs w:val="24"/>
        </w:rPr>
        <w:t>δος</w:t>
      </w:r>
      <w:proofErr w:type="spellEnd"/>
      <w:r w:rsidRPr="00502F36">
        <w:rPr>
          <w:rFonts w:eastAsia="Times New Roman" w:cs="Times New Roman"/>
          <w:bCs/>
          <w:szCs w:val="24"/>
        </w:rPr>
        <w:t xml:space="preserve"> Γεωργιάδη </w:t>
      </w:r>
      <w:r w:rsidRPr="00502F36">
        <w:rPr>
          <w:rFonts w:eastAsia="Times New Roman" w:cs="Times New Roman"/>
          <w:szCs w:val="24"/>
        </w:rPr>
        <w:t>προς τον Υ</w:t>
      </w:r>
      <w:r w:rsidRPr="00502F36">
        <w:rPr>
          <w:rFonts w:eastAsia="Times New Roman" w:cs="Times New Roman"/>
          <w:szCs w:val="24"/>
        </w:rPr>
        <w:lastRenderedPageBreak/>
        <w:t xml:space="preserve">πουργό </w:t>
      </w:r>
      <w:r w:rsidRPr="00502F36">
        <w:rPr>
          <w:rFonts w:eastAsia="Times New Roman" w:cs="Times New Roman"/>
          <w:bCs/>
          <w:szCs w:val="24"/>
        </w:rPr>
        <w:t xml:space="preserve">Υγείας, </w:t>
      </w:r>
      <w:r w:rsidRPr="00502F36">
        <w:rPr>
          <w:rFonts w:eastAsia="Times New Roman" w:cs="Times New Roman"/>
          <w:szCs w:val="24"/>
        </w:rPr>
        <w:t>αναφορικά με τ</w:t>
      </w:r>
      <w:r>
        <w:rPr>
          <w:rFonts w:eastAsia="Times New Roman" w:cs="Times New Roman"/>
          <w:szCs w:val="24"/>
        </w:rPr>
        <w:t xml:space="preserve">ο </w:t>
      </w:r>
      <w:proofErr w:type="spellStart"/>
      <w:r>
        <w:rPr>
          <w:rFonts w:eastAsia="Times New Roman" w:cs="Times New Roman"/>
          <w:szCs w:val="24"/>
        </w:rPr>
        <w:t>ραδιοφάρμακο</w:t>
      </w:r>
      <w:proofErr w:type="spellEnd"/>
      <w:r>
        <w:rPr>
          <w:rFonts w:eastAsia="Times New Roman" w:cs="Times New Roman"/>
          <w:szCs w:val="24"/>
        </w:rPr>
        <w:t>, δεν θα συζητηθεί λόγω κωλύματος του κυρίου Αναπληρωτή Υπουργού, εξαιτίας φόρτου εργασίας.</w:t>
      </w:r>
    </w:p>
    <w:p w14:paraId="71454554"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δεύτερη με αριθμό 273/15-1-201</w:t>
      </w:r>
      <w:r>
        <w:rPr>
          <w:rFonts w:eastAsia="Times New Roman" w:cs="Times New Roman"/>
          <w:szCs w:val="24"/>
        </w:rPr>
        <w:t>9 επίκαιρη ερώτηση πρώτου κύκλου</w:t>
      </w:r>
      <w:r w:rsidRPr="00502F36">
        <w:rPr>
          <w:rFonts w:eastAsia="Times New Roman" w:cs="Times New Roman"/>
          <w:szCs w:val="24"/>
        </w:rPr>
        <w:t xml:space="preserve"> </w:t>
      </w:r>
      <w:r>
        <w:rPr>
          <w:rFonts w:eastAsia="Times New Roman" w:cs="Times New Roman"/>
          <w:szCs w:val="24"/>
        </w:rPr>
        <w:t xml:space="preserve">(Α΄) </w:t>
      </w:r>
      <w:r>
        <w:rPr>
          <w:rFonts w:eastAsia="Times New Roman" w:cs="Times New Roman"/>
          <w:szCs w:val="24"/>
        </w:rPr>
        <w:t>του Βουλευτή Λακωνίας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w:t>
      </w:r>
      <w:r w:rsidRPr="00502F36">
        <w:rPr>
          <w:rFonts w:eastAsia="Times New Roman" w:cs="Times New Roman"/>
          <w:szCs w:val="24"/>
        </w:rPr>
        <w:t xml:space="preserve">ΑΡ κ. </w:t>
      </w:r>
      <w:r w:rsidRPr="00502F36">
        <w:rPr>
          <w:rFonts w:eastAsia="Times New Roman" w:cs="Times New Roman"/>
          <w:bCs/>
          <w:szCs w:val="24"/>
        </w:rPr>
        <w:t>Λεωνίδα Γρηγοράκου</w:t>
      </w:r>
      <w:r w:rsidRPr="00502F36">
        <w:rPr>
          <w:rFonts w:eastAsia="Times New Roman" w:cs="Times New Roman"/>
          <w:szCs w:val="24"/>
        </w:rPr>
        <w:t xml:space="preserve"> προς τον Υπουργό </w:t>
      </w:r>
      <w:r w:rsidRPr="00502F36">
        <w:rPr>
          <w:rFonts w:eastAsia="Times New Roman" w:cs="Times New Roman"/>
          <w:bCs/>
          <w:szCs w:val="24"/>
        </w:rPr>
        <w:t xml:space="preserve">Υγείας, </w:t>
      </w:r>
      <w:r w:rsidRPr="00502F36">
        <w:rPr>
          <w:rFonts w:eastAsia="Times New Roman" w:cs="Times New Roman"/>
          <w:szCs w:val="24"/>
        </w:rPr>
        <w:t>με θέμα: «Καθυστερήσεις στη διακομιδή</w:t>
      </w:r>
      <w:r>
        <w:rPr>
          <w:rFonts w:eastAsia="Times New Roman" w:cs="Times New Roman"/>
          <w:szCs w:val="24"/>
        </w:rPr>
        <w:t xml:space="preserve"> ασθενών από το ΕΚΑΒ σε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λόγω έλλειψης ια</w:t>
      </w:r>
      <w:r>
        <w:rPr>
          <w:rFonts w:eastAsia="Times New Roman" w:cs="Times New Roman"/>
          <w:szCs w:val="24"/>
        </w:rPr>
        <w:t>τρικού προσωπικού», δεν θα συζητηθεί λόγω κωλύματος του κυρίου Αναπληρωτή Υπουργού, εξαιτίας φόρτου εργασίας.</w:t>
      </w:r>
    </w:p>
    <w:p w14:paraId="71454555"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τρίτη με αριθμό 276/15-1-2019 επίκαιρη ερώτηση πρώτου κύκλου</w:t>
      </w:r>
      <w:r>
        <w:rPr>
          <w:rFonts w:eastAsia="Times New Roman" w:cs="Times New Roman"/>
          <w:szCs w:val="24"/>
        </w:rPr>
        <w:t xml:space="preserve"> (Α΄) </w:t>
      </w:r>
      <w:r>
        <w:rPr>
          <w:rFonts w:eastAsia="Times New Roman" w:cs="Times New Roman"/>
          <w:szCs w:val="24"/>
        </w:rPr>
        <w:t xml:space="preserve">του Βουλευτή Λέσβου του </w:t>
      </w:r>
      <w:r w:rsidRPr="00502F36">
        <w:rPr>
          <w:rFonts w:eastAsia="Times New Roman" w:cs="Times New Roman"/>
          <w:szCs w:val="24"/>
        </w:rPr>
        <w:t>Κομμουνιστικού Κόμματος Ελλάδ</w:t>
      </w:r>
      <w:r>
        <w:rPr>
          <w:rFonts w:eastAsia="Times New Roman" w:cs="Times New Roman"/>
          <w:szCs w:val="24"/>
        </w:rPr>
        <w:t>α</w:t>
      </w:r>
      <w:r w:rsidRPr="00502F36">
        <w:rPr>
          <w:rFonts w:eastAsia="Times New Roman" w:cs="Times New Roman"/>
          <w:szCs w:val="24"/>
        </w:rPr>
        <w:t xml:space="preserve">ς κ. </w:t>
      </w:r>
      <w:r w:rsidRPr="00502F36">
        <w:rPr>
          <w:rFonts w:eastAsia="Times New Roman" w:cs="Times New Roman"/>
          <w:bCs/>
          <w:szCs w:val="24"/>
        </w:rPr>
        <w:t xml:space="preserve">Σταύρου Τάσσου </w:t>
      </w:r>
      <w:r w:rsidRPr="00502F36">
        <w:rPr>
          <w:rFonts w:eastAsia="Times New Roman" w:cs="Times New Roman"/>
          <w:szCs w:val="24"/>
        </w:rPr>
        <w:t xml:space="preserve">προς τον Υπουργό </w:t>
      </w:r>
      <w:r w:rsidRPr="00502F36">
        <w:rPr>
          <w:rFonts w:eastAsia="Times New Roman" w:cs="Times New Roman"/>
          <w:bCs/>
          <w:szCs w:val="24"/>
        </w:rPr>
        <w:t xml:space="preserve">Υγείας, </w:t>
      </w:r>
      <w:r w:rsidRPr="00502F36">
        <w:rPr>
          <w:rFonts w:eastAsia="Times New Roman" w:cs="Times New Roman"/>
          <w:szCs w:val="24"/>
        </w:rPr>
        <w:t>με θέμα: «Πολύ σοβαρά</w:t>
      </w:r>
      <w:r>
        <w:rPr>
          <w:rFonts w:eastAsia="Times New Roman" w:cs="Times New Roman"/>
          <w:szCs w:val="24"/>
        </w:rPr>
        <w:t xml:space="preserve"> προβλήματα στο Γενικό Νοσοκομείο Σάμου»,</w:t>
      </w:r>
      <w:r w:rsidRPr="00502F36">
        <w:rPr>
          <w:rFonts w:eastAsia="Times New Roman" w:cs="Times New Roman"/>
          <w:szCs w:val="24"/>
        </w:rPr>
        <w:t xml:space="preserve"> </w:t>
      </w:r>
      <w:r>
        <w:rPr>
          <w:rFonts w:eastAsia="Times New Roman" w:cs="Times New Roman"/>
          <w:szCs w:val="24"/>
        </w:rPr>
        <w:t>δεν θα συζητηθεί λόγω κωλύματος του κυρίου Αναπληρωτή Υπουργού, εξαιτίας φόρτου εργασίας.</w:t>
      </w:r>
    </w:p>
    <w:p w14:paraId="71454556"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πρώτη με αριθμό 272/14-1-2019 επίκαιρη ερώτηση</w:t>
      </w:r>
      <w:r w:rsidRPr="00502F36">
        <w:rPr>
          <w:rFonts w:eastAsia="Times New Roman" w:cs="Times New Roman"/>
          <w:szCs w:val="24"/>
        </w:rPr>
        <w:t xml:space="preserve"> </w:t>
      </w:r>
      <w:r>
        <w:rPr>
          <w:rFonts w:eastAsia="Times New Roman" w:cs="Times New Roman"/>
          <w:szCs w:val="24"/>
        </w:rPr>
        <w:t xml:space="preserve">δεύτερου </w:t>
      </w:r>
      <w:r w:rsidRPr="00502F36">
        <w:rPr>
          <w:rFonts w:eastAsia="Times New Roman" w:cs="Times New Roman"/>
          <w:szCs w:val="24"/>
        </w:rPr>
        <w:t xml:space="preserve">κύκλου </w:t>
      </w:r>
      <w:r>
        <w:rPr>
          <w:rFonts w:eastAsia="Times New Roman" w:cs="Times New Roman"/>
          <w:szCs w:val="24"/>
        </w:rPr>
        <w:t xml:space="preserve">(Α΄) </w:t>
      </w:r>
      <w:r w:rsidRPr="00502F36">
        <w:rPr>
          <w:rFonts w:eastAsia="Times New Roman" w:cs="Times New Roman"/>
          <w:szCs w:val="24"/>
        </w:rPr>
        <w:t>του Βουλ</w:t>
      </w:r>
      <w:r w:rsidRPr="00502F36">
        <w:rPr>
          <w:rFonts w:eastAsia="Times New Roman" w:cs="Times New Roman"/>
          <w:szCs w:val="24"/>
        </w:rPr>
        <w:t xml:space="preserve">ευτή Δράμας της Νέας Δημοκρατίας κ. </w:t>
      </w:r>
      <w:r w:rsidRPr="00502F36">
        <w:rPr>
          <w:rFonts w:eastAsia="Times New Roman" w:cs="Times New Roman"/>
          <w:bCs/>
          <w:szCs w:val="24"/>
        </w:rPr>
        <w:t xml:space="preserve">Δημητρίου Κυριαζίδη </w:t>
      </w:r>
      <w:r w:rsidRPr="00502F36">
        <w:rPr>
          <w:rFonts w:eastAsia="Times New Roman" w:cs="Times New Roman"/>
          <w:szCs w:val="24"/>
        </w:rPr>
        <w:t xml:space="preserve">προς τον Υπουργό </w:t>
      </w:r>
      <w:r w:rsidRPr="00502F36">
        <w:rPr>
          <w:rFonts w:eastAsia="Times New Roman" w:cs="Times New Roman"/>
          <w:bCs/>
          <w:szCs w:val="24"/>
        </w:rPr>
        <w:t xml:space="preserve">Υγείας, </w:t>
      </w:r>
      <w:r w:rsidRPr="00502F36">
        <w:rPr>
          <w:rFonts w:eastAsia="Times New Roman" w:cs="Times New Roman"/>
          <w:szCs w:val="24"/>
        </w:rPr>
        <w:t>με θέμα: «Δημιουργία Τμήματος</w:t>
      </w:r>
      <w:r>
        <w:rPr>
          <w:rFonts w:eastAsia="Times New Roman" w:cs="Times New Roman"/>
          <w:szCs w:val="24"/>
        </w:rPr>
        <w:t xml:space="preserve"> Βραχείας Νοσηλείας/Ογκολογικής Κλινικής στο Γ.Ν. Δράμας»,</w:t>
      </w:r>
      <w:r w:rsidRPr="00365350">
        <w:rPr>
          <w:rFonts w:eastAsia="Times New Roman" w:cs="Times New Roman"/>
          <w:szCs w:val="24"/>
        </w:rPr>
        <w:t xml:space="preserve"> </w:t>
      </w:r>
      <w:r>
        <w:rPr>
          <w:rFonts w:eastAsia="Times New Roman" w:cs="Times New Roman"/>
          <w:szCs w:val="24"/>
        </w:rPr>
        <w:t>δεν θα συζητηθεί λόγω κωλύματος του κυρίου Αναπληρωτή Υπουργού, εξαιτίας φόρτου εργασία</w:t>
      </w:r>
      <w:r>
        <w:rPr>
          <w:rFonts w:eastAsia="Times New Roman" w:cs="Times New Roman"/>
          <w:szCs w:val="24"/>
        </w:rPr>
        <w:t>ς.</w:t>
      </w:r>
    </w:p>
    <w:p w14:paraId="71454557"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δεύτερη με αριθμό 277/15-1-2019 επίκαιρη ερώτηση δεύτερου κύκλου </w:t>
      </w:r>
      <w:r>
        <w:rPr>
          <w:rFonts w:eastAsia="Times New Roman" w:cs="Times New Roman"/>
          <w:szCs w:val="24"/>
        </w:rPr>
        <w:t xml:space="preserve">(Α΄) </w:t>
      </w:r>
      <w:r>
        <w:rPr>
          <w:rFonts w:eastAsia="Times New Roman" w:cs="Times New Roman"/>
          <w:szCs w:val="24"/>
        </w:rPr>
        <w:t xml:space="preserve">του Βουλευτή Αιτωλοακαρνανίας του Κομμουνιστικού Κόμματος </w:t>
      </w:r>
      <w:r w:rsidRPr="00365350">
        <w:rPr>
          <w:rFonts w:eastAsia="Times New Roman" w:cs="Times New Roman"/>
          <w:szCs w:val="24"/>
        </w:rPr>
        <w:t>Ελλάδ</w:t>
      </w:r>
      <w:r>
        <w:rPr>
          <w:rFonts w:eastAsia="Times New Roman" w:cs="Times New Roman"/>
          <w:szCs w:val="24"/>
        </w:rPr>
        <w:t>α</w:t>
      </w:r>
      <w:r w:rsidRPr="00365350">
        <w:rPr>
          <w:rFonts w:eastAsia="Times New Roman" w:cs="Times New Roman"/>
          <w:szCs w:val="24"/>
        </w:rPr>
        <w:t xml:space="preserve">ς κ. </w:t>
      </w:r>
      <w:r w:rsidRPr="00365350">
        <w:rPr>
          <w:rFonts w:eastAsia="Times New Roman" w:cs="Times New Roman"/>
          <w:bCs/>
          <w:szCs w:val="24"/>
        </w:rPr>
        <w:t xml:space="preserve">Νικολάου Μωραΐτη </w:t>
      </w:r>
      <w:r w:rsidRPr="00365350">
        <w:rPr>
          <w:rFonts w:eastAsia="Times New Roman" w:cs="Times New Roman"/>
          <w:szCs w:val="24"/>
        </w:rPr>
        <w:t xml:space="preserve">προς τον Υπουργό </w:t>
      </w:r>
      <w:r w:rsidRPr="00365350">
        <w:rPr>
          <w:rFonts w:eastAsia="Times New Roman" w:cs="Times New Roman"/>
          <w:bCs/>
          <w:szCs w:val="24"/>
        </w:rPr>
        <w:t xml:space="preserve">Υγείας, </w:t>
      </w:r>
      <w:r w:rsidRPr="00365350">
        <w:rPr>
          <w:rFonts w:eastAsia="Times New Roman" w:cs="Times New Roman"/>
          <w:szCs w:val="24"/>
        </w:rPr>
        <w:t>με θέμα: «Προβλήματα στη λειτουργία</w:t>
      </w:r>
      <w:r>
        <w:rPr>
          <w:rFonts w:eastAsia="Times New Roman" w:cs="Times New Roman"/>
          <w:szCs w:val="24"/>
        </w:rPr>
        <w:t xml:space="preserve"> του Κέντρου Φυσικής Ιατρικής και Α</w:t>
      </w:r>
      <w:r>
        <w:rPr>
          <w:rFonts w:eastAsia="Times New Roman" w:cs="Times New Roman"/>
          <w:szCs w:val="24"/>
        </w:rPr>
        <w:t>ποκατάστασης (ΚΕΦΙΑΠ) Αμφιλοχίας»,</w:t>
      </w:r>
      <w:r w:rsidRPr="00365350">
        <w:rPr>
          <w:rFonts w:eastAsia="Times New Roman" w:cs="Times New Roman"/>
          <w:szCs w:val="24"/>
        </w:rPr>
        <w:t xml:space="preserve"> </w:t>
      </w:r>
      <w:r>
        <w:rPr>
          <w:rFonts w:eastAsia="Times New Roman" w:cs="Times New Roman"/>
          <w:szCs w:val="24"/>
        </w:rPr>
        <w:t>δεν θα συζητηθεί λόγω κωλύματος του κυρίου Αναπληρωτή Υπουργού, εξαιτίας φόρτου εργασίας.</w:t>
      </w:r>
    </w:p>
    <w:p w14:paraId="71454558" w14:textId="77777777" w:rsidR="00720170" w:rsidRDefault="00F52584">
      <w:pPr>
        <w:spacing w:line="600" w:lineRule="auto"/>
        <w:ind w:firstLine="720"/>
        <w:jc w:val="both"/>
        <w:rPr>
          <w:rFonts w:eastAsia="Times New Roman"/>
          <w:color w:val="000000"/>
          <w:szCs w:val="24"/>
        </w:rPr>
      </w:pPr>
      <w:r>
        <w:rPr>
          <w:rFonts w:eastAsia="Times New Roman"/>
          <w:color w:val="000000"/>
          <w:szCs w:val="24"/>
        </w:rPr>
        <w:t>Η</w:t>
      </w:r>
      <w:r w:rsidRPr="001E7BF1">
        <w:rPr>
          <w:rFonts w:eastAsia="Times New Roman"/>
          <w:color w:val="000000"/>
          <w:szCs w:val="24"/>
        </w:rPr>
        <w:t xml:space="preserve"> </w:t>
      </w:r>
      <w:r>
        <w:rPr>
          <w:rFonts w:eastAsia="Times New Roman"/>
          <w:color w:val="000000"/>
          <w:szCs w:val="24"/>
        </w:rPr>
        <w:t>πρώτη με αριθμό 254/7-1-2019 ε</w:t>
      </w:r>
      <w:r w:rsidRPr="001E7BF1">
        <w:rPr>
          <w:rFonts w:eastAsia="Times New Roman"/>
          <w:color w:val="000000"/>
          <w:szCs w:val="24"/>
        </w:rPr>
        <w:t xml:space="preserve">πίκαιρη </w:t>
      </w:r>
      <w:r>
        <w:rPr>
          <w:rFonts w:eastAsia="Times New Roman"/>
          <w:color w:val="000000"/>
          <w:szCs w:val="24"/>
        </w:rPr>
        <w:t>ε</w:t>
      </w:r>
      <w:r w:rsidRPr="001E7BF1">
        <w:rPr>
          <w:rFonts w:eastAsia="Times New Roman"/>
          <w:color w:val="000000"/>
          <w:szCs w:val="24"/>
        </w:rPr>
        <w:t>ρώτηση</w:t>
      </w:r>
      <w:r>
        <w:rPr>
          <w:rFonts w:eastAsia="Times New Roman"/>
          <w:color w:val="000000"/>
          <w:szCs w:val="24"/>
        </w:rPr>
        <w:t xml:space="preserve"> </w:t>
      </w:r>
      <w:r>
        <w:rPr>
          <w:rFonts w:eastAsia="Times New Roman"/>
          <w:color w:val="000000"/>
          <w:szCs w:val="24"/>
        </w:rPr>
        <w:t>δεύτερου κύκλου</w:t>
      </w:r>
      <w:r>
        <w:rPr>
          <w:rFonts w:eastAsia="Times New Roman"/>
          <w:color w:val="000000"/>
          <w:szCs w:val="24"/>
        </w:rPr>
        <w:t xml:space="preserve"> (Β΄) </w:t>
      </w:r>
      <w:r>
        <w:rPr>
          <w:rFonts w:eastAsia="Times New Roman"/>
          <w:color w:val="000000"/>
          <w:szCs w:val="24"/>
        </w:rPr>
        <w:t xml:space="preserve"> </w:t>
      </w:r>
      <w:r w:rsidRPr="001E7BF1">
        <w:rPr>
          <w:rFonts w:eastAsia="Times New Roman"/>
          <w:color w:val="000000"/>
          <w:szCs w:val="24"/>
        </w:rPr>
        <w:t>του Βουλευτή Κιλκίς της Νέας Δημοκρατίας κ.</w:t>
      </w:r>
      <w:r>
        <w:rPr>
          <w:rFonts w:eastAsia="Times New Roman"/>
          <w:color w:val="000000"/>
          <w:szCs w:val="24"/>
        </w:rPr>
        <w:t xml:space="preserve"> </w:t>
      </w:r>
      <w:r w:rsidRPr="001E7BF1">
        <w:rPr>
          <w:rFonts w:eastAsia="Times New Roman"/>
          <w:bCs/>
          <w:color w:val="000000"/>
          <w:szCs w:val="24"/>
        </w:rPr>
        <w:t xml:space="preserve">Γεωργίου </w:t>
      </w:r>
      <w:r w:rsidRPr="001E7BF1">
        <w:rPr>
          <w:rFonts w:eastAsia="Times New Roman"/>
          <w:bCs/>
          <w:color w:val="000000"/>
          <w:szCs w:val="24"/>
        </w:rPr>
        <w:t>Γεωργαντά</w:t>
      </w:r>
      <w:r>
        <w:rPr>
          <w:rFonts w:eastAsia="Times New Roman"/>
          <w:color w:val="000000"/>
          <w:szCs w:val="24"/>
        </w:rPr>
        <w:t xml:space="preserve"> </w:t>
      </w:r>
      <w:r w:rsidRPr="001E7BF1">
        <w:rPr>
          <w:rFonts w:eastAsia="Times New Roman"/>
          <w:color w:val="000000"/>
          <w:szCs w:val="24"/>
        </w:rPr>
        <w:t>προς τον Υπουργό</w:t>
      </w:r>
      <w:r>
        <w:rPr>
          <w:rFonts w:eastAsia="Times New Roman"/>
          <w:color w:val="000000"/>
          <w:szCs w:val="24"/>
        </w:rPr>
        <w:t xml:space="preserve"> </w:t>
      </w:r>
      <w:r w:rsidRPr="001E7BF1">
        <w:rPr>
          <w:rFonts w:eastAsia="Times New Roman"/>
          <w:bCs/>
          <w:color w:val="000000"/>
          <w:szCs w:val="24"/>
        </w:rPr>
        <w:t>Υγείας,</w:t>
      </w:r>
      <w:r>
        <w:rPr>
          <w:rFonts w:eastAsia="Times New Roman"/>
          <w:color w:val="000000"/>
          <w:szCs w:val="24"/>
        </w:rPr>
        <w:t xml:space="preserve"> </w:t>
      </w:r>
      <w:r w:rsidRPr="001E7BF1">
        <w:rPr>
          <w:rFonts w:eastAsia="Times New Roman"/>
          <w:color w:val="000000"/>
          <w:szCs w:val="24"/>
        </w:rPr>
        <w:t xml:space="preserve">με θέμα: «Καταγγελία σε βάρος του </w:t>
      </w:r>
      <w:r>
        <w:rPr>
          <w:rFonts w:eastAsia="Times New Roman"/>
          <w:color w:val="000000"/>
          <w:szCs w:val="24"/>
        </w:rPr>
        <w:t>δ</w:t>
      </w:r>
      <w:r w:rsidRPr="001E7BF1">
        <w:rPr>
          <w:rFonts w:eastAsia="Times New Roman"/>
          <w:color w:val="000000"/>
          <w:szCs w:val="24"/>
        </w:rPr>
        <w:t xml:space="preserve">ιοικητή του </w:t>
      </w:r>
      <w:r>
        <w:rPr>
          <w:rFonts w:eastAsia="Times New Roman"/>
          <w:color w:val="000000"/>
          <w:szCs w:val="24"/>
        </w:rPr>
        <w:t>Ν</w:t>
      </w:r>
      <w:r w:rsidRPr="001E7BF1">
        <w:rPr>
          <w:rFonts w:eastAsia="Times New Roman"/>
          <w:color w:val="000000"/>
          <w:szCs w:val="24"/>
        </w:rPr>
        <w:t>οσοκομείου Κιλκίς για βιαιοπραγία σε εργαζόμενη»</w:t>
      </w:r>
      <w:r>
        <w:rPr>
          <w:rFonts w:eastAsia="Times New Roman"/>
          <w:color w:val="000000"/>
          <w:szCs w:val="24"/>
        </w:rPr>
        <w:t xml:space="preserve">, </w:t>
      </w:r>
      <w:r>
        <w:rPr>
          <w:rFonts w:eastAsia="Times New Roman"/>
          <w:color w:val="000000"/>
          <w:szCs w:val="24"/>
        </w:rPr>
        <w:t xml:space="preserve">δεν θα συζητηθεί </w:t>
      </w:r>
      <w:r>
        <w:rPr>
          <w:rFonts w:eastAsia="Times New Roman"/>
          <w:color w:val="000000"/>
          <w:szCs w:val="24"/>
        </w:rPr>
        <w:t>λόγω κωλύματος του κυρίου Αναπληρωτή Υπουργού</w:t>
      </w:r>
      <w:r>
        <w:rPr>
          <w:rFonts w:eastAsia="Times New Roman"/>
          <w:color w:val="000000"/>
          <w:szCs w:val="24"/>
        </w:rPr>
        <w:t>,</w:t>
      </w:r>
      <w:r>
        <w:rPr>
          <w:rFonts w:eastAsia="Times New Roman"/>
          <w:color w:val="000000"/>
          <w:szCs w:val="24"/>
        </w:rPr>
        <w:t xml:space="preserve"> εξαιτίας φόρτου εργασίας.</w:t>
      </w:r>
    </w:p>
    <w:p w14:paraId="71454559" w14:textId="77777777" w:rsidR="00720170" w:rsidRDefault="00F52584">
      <w:pPr>
        <w:spacing w:line="600" w:lineRule="auto"/>
        <w:ind w:firstLine="720"/>
        <w:jc w:val="both"/>
        <w:rPr>
          <w:rFonts w:eastAsia="Times New Roman"/>
          <w:color w:val="000000"/>
          <w:szCs w:val="24"/>
        </w:rPr>
      </w:pPr>
      <w:r>
        <w:rPr>
          <w:rFonts w:eastAsia="Times New Roman"/>
          <w:color w:val="000000"/>
          <w:szCs w:val="24"/>
        </w:rPr>
        <w:lastRenderedPageBreak/>
        <w:t>Επίσης η</w:t>
      </w:r>
      <w:r w:rsidRPr="001E7BF1">
        <w:rPr>
          <w:rFonts w:eastAsia="Times New Roman"/>
          <w:color w:val="000000"/>
          <w:szCs w:val="24"/>
        </w:rPr>
        <w:t xml:space="preserve"> </w:t>
      </w:r>
      <w:r>
        <w:rPr>
          <w:rFonts w:eastAsia="Times New Roman"/>
          <w:color w:val="000000"/>
          <w:szCs w:val="24"/>
        </w:rPr>
        <w:t>τρίτη με αριθμό 256/8-1-</w:t>
      </w:r>
      <w:r>
        <w:rPr>
          <w:rFonts w:eastAsia="Times New Roman"/>
          <w:color w:val="000000"/>
          <w:szCs w:val="24"/>
        </w:rPr>
        <w:t>2019 ε</w:t>
      </w:r>
      <w:r w:rsidRPr="001E7BF1">
        <w:rPr>
          <w:rFonts w:eastAsia="Times New Roman"/>
          <w:color w:val="000000"/>
          <w:szCs w:val="24"/>
        </w:rPr>
        <w:t xml:space="preserve">πίκαιρη </w:t>
      </w:r>
      <w:r>
        <w:rPr>
          <w:rFonts w:eastAsia="Times New Roman"/>
          <w:color w:val="000000"/>
          <w:szCs w:val="24"/>
        </w:rPr>
        <w:t>ε</w:t>
      </w:r>
      <w:r w:rsidRPr="001E7BF1">
        <w:rPr>
          <w:rFonts w:eastAsia="Times New Roman"/>
          <w:color w:val="000000"/>
          <w:szCs w:val="24"/>
        </w:rPr>
        <w:t xml:space="preserve">ρώτηση </w:t>
      </w:r>
      <w:r>
        <w:rPr>
          <w:rFonts w:eastAsia="Times New Roman"/>
          <w:color w:val="000000"/>
          <w:szCs w:val="24"/>
        </w:rPr>
        <w:t xml:space="preserve">δεύτερου κύκλου </w:t>
      </w:r>
      <w:r>
        <w:rPr>
          <w:rFonts w:eastAsia="Times New Roman"/>
          <w:color w:val="000000"/>
          <w:szCs w:val="24"/>
        </w:rPr>
        <w:t xml:space="preserve">(Β΄) </w:t>
      </w:r>
      <w:r w:rsidRPr="001E7BF1">
        <w:rPr>
          <w:rFonts w:eastAsia="Times New Roman"/>
          <w:color w:val="000000"/>
          <w:szCs w:val="24"/>
        </w:rPr>
        <w:t>του Βουλευτή Ηρακλείου του Κομμουνιστικού Κόμματος Ελλάδ</w:t>
      </w:r>
      <w:r>
        <w:rPr>
          <w:rFonts w:eastAsia="Times New Roman"/>
          <w:color w:val="000000"/>
          <w:szCs w:val="24"/>
        </w:rPr>
        <w:t>α</w:t>
      </w:r>
      <w:r w:rsidRPr="001E7BF1">
        <w:rPr>
          <w:rFonts w:eastAsia="Times New Roman"/>
          <w:color w:val="000000"/>
          <w:szCs w:val="24"/>
        </w:rPr>
        <w:t>ς κ.</w:t>
      </w:r>
      <w:r>
        <w:rPr>
          <w:rFonts w:eastAsia="Times New Roman"/>
          <w:color w:val="000000"/>
          <w:szCs w:val="24"/>
        </w:rPr>
        <w:t xml:space="preserve"> </w:t>
      </w:r>
      <w:r w:rsidRPr="001E7BF1">
        <w:rPr>
          <w:rFonts w:eastAsia="Times New Roman"/>
          <w:bCs/>
          <w:color w:val="000000"/>
          <w:szCs w:val="24"/>
        </w:rPr>
        <w:t>Μανώλη Συντυχάκη</w:t>
      </w:r>
      <w:r>
        <w:rPr>
          <w:rFonts w:eastAsia="Times New Roman"/>
          <w:b/>
          <w:bCs/>
          <w:color w:val="000000"/>
          <w:szCs w:val="24"/>
        </w:rPr>
        <w:t xml:space="preserve"> </w:t>
      </w:r>
      <w:r w:rsidRPr="001E7BF1">
        <w:rPr>
          <w:rFonts w:eastAsia="Times New Roman"/>
          <w:color w:val="000000"/>
          <w:szCs w:val="24"/>
        </w:rPr>
        <w:t>προς τον Υπουργό</w:t>
      </w:r>
      <w:r>
        <w:rPr>
          <w:rFonts w:eastAsia="Times New Roman"/>
          <w:color w:val="000000"/>
          <w:szCs w:val="24"/>
        </w:rPr>
        <w:t xml:space="preserve"> </w:t>
      </w:r>
      <w:r w:rsidRPr="001E7BF1">
        <w:rPr>
          <w:rFonts w:eastAsia="Times New Roman"/>
          <w:bCs/>
          <w:color w:val="000000"/>
          <w:szCs w:val="24"/>
        </w:rPr>
        <w:t>Υγείας,</w:t>
      </w:r>
      <w:r>
        <w:rPr>
          <w:rFonts w:eastAsia="Times New Roman"/>
          <w:color w:val="000000"/>
          <w:szCs w:val="24"/>
        </w:rPr>
        <w:t xml:space="preserve"> </w:t>
      </w:r>
      <w:r w:rsidRPr="001E7BF1">
        <w:rPr>
          <w:rFonts w:eastAsia="Times New Roman"/>
          <w:color w:val="000000"/>
          <w:szCs w:val="24"/>
        </w:rPr>
        <w:t xml:space="preserve">με θέμα: «Για τις επιπτώσεις στη λειτουργία των υπηρεσιών και των συνθηκών εργασίας σε υπηρεσίες του </w:t>
      </w:r>
      <w:r>
        <w:rPr>
          <w:rFonts w:eastAsia="Times New Roman"/>
          <w:color w:val="000000"/>
          <w:szCs w:val="24"/>
        </w:rPr>
        <w:t>«</w:t>
      </w:r>
      <w:proofErr w:type="spellStart"/>
      <w:r w:rsidRPr="001E7BF1">
        <w:rPr>
          <w:rFonts w:eastAsia="Times New Roman"/>
          <w:color w:val="000000"/>
          <w:szCs w:val="24"/>
        </w:rPr>
        <w:t>Βενιζέλ</w:t>
      </w:r>
      <w:r w:rsidRPr="001E7BF1">
        <w:rPr>
          <w:rFonts w:eastAsia="Times New Roman"/>
          <w:color w:val="000000"/>
          <w:szCs w:val="24"/>
        </w:rPr>
        <w:t>ειου</w:t>
      </w:r>
      <w:proofErr w:type="spellEnd"/>
      <w:r>
        <w:rPr>
          <w:rFonts w:eastAsia="Times New Roman"/>
          <w:color w:val="000000"/>
          <w:szCs w:val="24"/>
        </w:rPr>
        <w:t>»</w:t>
      </w:r>
      <w:r w:rsidRPr="001E7BF1">
        <w:rPr>
          <w:rFonts w:eastAsia="Times New Roman"/>
          <w:color w:val="000000"/>
          <w:szCs w:val="24"/>
        </w:rPr>
        <w:t xml:space="preserve"> </w:t>
      </w:r>
      <w:r>
        <w:rPr>
          <w:rFonts w:eastAsia="Times New Roman"/>
          <w:color w:val="000000"/>
          <w:szCs w:val="24"/>
        </w:rPr>
        <w:t>Ν</w:t>
      </w:r>
      <w:r w:rsidRPr="001E7BF1">
        <w:rPr>
          <w:rFonts w:eastAsia="Times New Roman"/>
          <w:color w:val="000000"/>
          <w:szCs w:val="24"/>
        </w:rPr>
        <w:t xml:space="preserve">οσοκομείου από την πυρκαγιά που εκδηλώθηκε στα πρώην κτήρια του </w:t>
      </w:r>
      <w:r>
        <w:rPr>
          <w:rFonts w:eastAsia="Times New Roman"/>
          <w:color w:val="000000"/>
          <w:szCs w:val="24"/>
        </w:rPr>
        <w:t>Π</w:t>
      </w:r>
      <w:r>
        <w:rPr>
          <w:rFonts w:eastAsia="Times New Roman"/>
          <w:color w:val="000000"/>
          <w:szCs w:val="24"/>
        </w:rPr>
        <w:t xml:space="preserve">ανεπιστημίου Κρήτης στις 23/9», </w:t>
      </w:r>
      <w:r>
        <w:rPr>
          <w:rFonts w:eastAsia="Times New Roman"/>
          <w:color w:val="000000"/>
          <w:szCs w:val="24"/>
        </w:rPr>
        <w:t xml:space="preserve">δεν θα συζητηθεί </w:t>
      </w:r>
      <w:r>
        <w:rPr>
          <w:rFonts w:eastAsia="Times New Roman"/>
          <w:color w:val="000000"/>
          <w:szCs w:val="24"/>
        </w:rPr>
        <w:t>λόγω κωλύματος του κυρίου Αναπληρωτή Υπουργού</w:t>
      </w:r>
      <w:r>
        <w:rPr>
          <w:rFonts w:eastAsia="Times New Roman"/>
          <w:color w:val="000000"/>
          <w:szCs w:val="24"/>
        </w:rPr>
        <w:t>,</w:t>
      </w:r>
      <w:r>
        <w:rPr>
          <w:rFonts w:eastAsia="Times New Roman"/>
          <w:color w:val="000000"/>
          <w:szCs w:val="24"/>
        </w:rPr>
        <w:t xml:space="preserve"> εξαιτίας φόρτου εργασίας.</w:t>
      </w:r>
    </w:p>
    <w:p w14:paraId="7145455A" w14:textId="77777777" w:rsidR="00720170" w:rsidRDefault="00F52584">
      <w:pPr>
        <w:spacing w:line="600" w:lineRule="auto"/>
        <w:ind w:firstLine="720"/>
        <w:jc w:val="both"/>
        <w:rPr>
          <w:rFonts w:eastAsia="Times New Roman"/>
          <w:color w:val="000000"/>
          <w:szCs w:val="24"/>
        </w:rPr>
      </w:pPr>
      <w:r>
        <w:rPr>
          <w:rFonts w:eastAsia="Times New Roman"/>
          <w:color w:val="000000"/>
          <w:szCs w:val="24"/>
        </w:rPr>
        <w:t>Τέλος</w:t>
      </w:r>
      <w:r>
        <w:rPr>
          <w:rFonts w:eastAsia="Times New Roman"/>
          <w:color w:val="000000"/>
          <w:szCs w:val="24"/>
        </w:rPr>
        <w:t xml:space="preserve"> η</w:t>
      </w:r>
      <w:r w:rsidRPr="001E7BF1">
        <w:rPr>
          <w:rFonts w:eastAsia="Times New Roman"/>
          <w:color w:val="000000"/>
          <w:szCs w:val="24"/>
        </w:rPr>
        <w:t xml:space="preserve"> </w:t>
      </w:r>
      <w:r>
        <w:rPr>
          <w:rFonts w:eastAsia="Times New Roman"/>
          <w:color w:val="000000"/>
          <w:szCs w:val="24"/>
        </w:rPr>
        <w:t xml:space="preserve">δεύτερη </w:t>
      </w:r>
      <w:r w:rsidRPr="001E7BF1">
        <w:rPr>
          <w:rFonts w:eastAsia="Times New Roman"/>
          <w:color w:val="000000"/>
          <w:szCs w:val="24"/>
        </w:rPr>
        <w:t xml:space="preserve">με αριθμό 3143/281/7-11-2018 </w:t>
      </w:r>
      <w:r>
        <w:rPr>
          <w:rFonts w:eastAsia="Times New Roman"/>
          <w:color w:val="000000"/>
          <w:szCs w:val="24"/>
        </w:rPr>
        <w:t>ε</w:t>
      </w:r>
      <w:r w:rsidRPr="001E7BF1">
        <w:rPr>
          <w:rFonts w:eastAsia="Times New Roman"/>
          <w:color w:val="000000"/>
          <w:szCs w:val="24"/>
        </w:rPr>
        <w:t xml:space="preserve">ρώτηση και </w:t>
      </w:r>
      <w:r>
        <w:rPr>
          <w:rFonts w:eastAsia="Times New Roman"/>
          <w:color w:val="000000"/>
          <w:szCs w:val="24"/>
        </w:rPr>
        <w:t>α</w:t>
      </w:r>
      <w:r w:rsidRPr="001E7BF1">
        <w:rPr>
          <w:rFonts w:eastAsia="Times New Roman"/>
          <w:color w:val="000000"/>
          <w:szCs w:val="24"/>
        </w:rPr>
        <w:t xml:space="preserve">ίτηση </w:t>
      </w:r>
      <w:r>
        <w:rPr>
          <w:rFonts w:eastAsia="Times New Roman"/>
          <w:color w:val="000000"/>
          <w:szCs w:val="24"/>
        </w:rPr>
        <w:t xml:space="preserve">κατάθεσης εγγράφων του Βουλευτή Δράμας </w:t>
      </w:r>
      <w:r w:rsidRPr="001E7BF1">
        <w:rPr>
          <w:rFonts w:eastAsia="Times New Roman"/>
          <w:color w:val="000000"/>
          <w:szCs w:val="24"/>
        </w:rPr>
        <w:t>της Νέας Δημοκρατίας κ.</w:t>
      </w:r>
      <w:r>
        <w:rPr>
          <w:rFonts w:eastAsia="Times New Roman"/>
          <w:color w:val="000000"/>
          <w:szCs w:val="24"/>
        </w:rPr>
        <w:t xml:space="preserve"> </w:t>
      </w:r>
      <w:r w:rsidRPr="001E7BF1">
        <w:rPr>
          <w:rFonts w:eastAsia="Times New Roman"/>
          <w:bCs/>
          <w:color w:val="000000"/>
          <w:szCs w:val="24"/>
        </w:rPr>
        <w:t>Δημητρίου Κυριαζίδη</w:t>
      </w:r>
      <w:r>
        <w:rPr>
          <w:rFonts w:eastAsia="Times New Roman"/>
          <w:color w:val="000000"/>
          <w:szCs w:val="24"/>
        </w:rPr>
        <w:t xml:space="preserve"> τον Υπουργό </w:t>
      </w:r>
      <w:r w:rsidRPr="001E7BF1">
        <w:rPr>
          <w:rFonts w:eastAsia="Times New Roman"/>
          <w:bCs/>
          <w:color w:val="000000"/>
          <w:szCs w:val="24"/>
        </w:rPr>
        <w:t>Υγείας,</w:t>
      </w:r>
      <w:r>
        <w:rPr>
          <w:rFonts w:eastAsia="Times New Roman"/>
          <w:bCs/>
          <w:color w:val="000000"/>
          <w:szCs w:val="24"/>
        </w:rPr>
        <w:t xml:space="preserve"> </w:t>
      </w:r>
      <w:r w:rsidRPr="001E7BF1">
        <w:rPr>
          <w:rFonts w:eastAsia="Times New Roman"/>
          <w:color w:val="000000"/>
          <w:szCs w:val="24"/>
        </w:rPr>
        <w:t>σχετικά «με τη λειτουργία της Οφθαλμολογικής Κλινικής του Γενικού Νοσοκομείου Δράμας</w:t>
      </w:r>
      <w:r>
        <w:rPr>
          <w:rFonts w:eastAsia="Times New Roman"/>
          <w:color w:val="000000"/>
          <w:szCs w:val="24"/>
        </w:rPr>
        <w:t>»</w:t>
      </w:r>
      <w:r w:rsidRPr="00A07D75">
        <w:rPr>
          <w:rFonts w:eastAsia="Times New Roman"/>
          <w:color w:val="000000"/>
          <w:szCs w:val="24"/>
        </w:rPr>
        <w:t xml:space="preserve">, </w:t>
      </w:r>
      <w:r>
        <w:rPr>
          <w:rFonts w:eastAsia="Times New Roman"/>
          <w:color w:val="000000"/>
          <w:szCs w:val="24"/>
        </w:rPr>
        <w:t xml:space="preserve">δεν θα συζητηθεί </w:t>
      </w:r>
      <w:r>
        <w:rPr>
          <w:rFonts w:eastAsia="Times New Roman"/>
          <w:color w:val="000000"/>
          <w:szCs w:val="24"/>
        </w:rPr>
        <w:t>λόγω κωλύματος του κυρίου Αναπληρωτή Υπουργ</w:t>
      </w:r>
      <w:r>
        <w:rPr>
          <w:rFonts w:eastAsia="Times New Roman"/>
          <w:color w:val="000000"/>
          <w:szCs w:val="24"/>
        </w:rPr>
        <w:t>ού</w:t>
      </w:r>
      <w:r>
        <w:rPr>
          <w:rFonts w:eastAsia="Times New Roman"/>
          <w:color w:val="000000"/>
          <w:szCs w:val="24"/>
        </w:rPr>
        <w:t>,</w:t>
      </w:r>
      <w:r>
        <w:rPr>
          <w:rFonts w:eastAsia="Times New Roman"/>
          <w:color w:val="000000"/>
          <w:szCs w:val="24"/>
        </w:rPr>
        <w:t xml:space="preserve"> εξαιτίας φόρτου εργασίας.</w:t>
      </w:r>
    </w:p>
    <w:p w14:paraId="7145455B" w14:textId="77777777" w:rsidR="00720170" w:rsidRDefault="00F52584">
      <w:pPr>
        <w:spacing w:line="600" w:lineRule="auto"/>
        <w:ind w:firstLine="720"/>
        <w:jc w:val="both"/>
        <w:rPr>
          <w:rFonts w:eastAsia="Times New Roman"/>
          <w:color w:val="000000"/>
          <w:szCs w:val="24"/>
        </w:rPr>
      </w:pPr>
      <w:r>
        <w:rPr>
          <w:rFonts w:eastAsia="Times New Roman"/>
          <w:color w:val="000000"/>
          <w:szCs w:val="24"/>
        </w:rPr>
        <w:t>Ο κ. Κυριαζίδης έχει ζητήσει τον λόγο.</w:t>
      </w:r>
    </w:p>
    <w:p w14:paraId="7145455C" w14:textId="77777777" w:rsidR="00720170" w:rsidRDefault="00F52584">
      <w:pPr>
        <w:spacing w:line="600" w:lineRule="auto"/>
        <w:ind w:firstLine="720"/>
        <w:jc w:val="both"/>
        <w:rPr>
          <w:rFonts w:eastAsia="Times New Roman"/>
          <w:color w:val="000000"/>
          <w:szCs w:val="24"/>
        </w:rPr>
      </w:pPr>
      <w:r>
        <w:rPr>
          <w:rFonts w:eastAsia="Times New Roman"/>
          <w:color w:val="000000"/>
          <w:szCs w:val="24"/>
        </w:rPr>
        <w:t>Κύριε συνάδελφε, θα σας δώσω τον λόγο για δύο λεπτά. Παρακαλώ να τηρηθεί ο χρόνος και να μην τον υπερβούμε.</w:t>
      </w:r>
    </w:p>
    <w:p w14:paraId="7145455D"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 xml:space="preserve">Ευχαριστώ, κύριε Πρόεδρε. </w:t>
      </w:r>
    </w:p>
    <w:p w14:paraId="7145455E"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Έχω καταθέσει δύο επίκαιρες </w:t>
      </w:r>
      <w:r>
        <w:rPr>
          <w:rFonts w:eastAsia="Times New Roman" w:cs="Times New Roman"/>
          <w:szCs w:val="24"/>
        </w:rPr>
        <w:t>ερ</w:t>
      </w:r>
      <w:r>
        <w:rPr>
          <w:rFonts w:eastAsia="Times New Roman" w:cs="Times New Roman"/>
          <w:szCs w:val="24"/>
        </w:rPr>
        <w:t xml:space="preserve">ωτήσεις </w:t>
      </w:r>
      <w:r>
        <w:rPr>
          <w:rFonts w:eastAsia="Times New Roman" w:cs="Times New Roman"/>
          <w:szCs w:val="24"/>
        </w:rPr>
        <w:t>και δεν συζητείται κα</w:t>
      </w:r>
      <w:r>
        <w:rPr>
          <w:rFonts w:eastAsia="Times New Roman" w:cs="Times New Roman"/>
          <w:szCs w:val="24"/>
        </w:rPr>
        <w:t>μ</w:t>
      </w:r>
      <w:r>
        <w:rPr>
          <w:rFonts w:eastAsia="Times New Roman" w:cs="Times New Roman"/>
          <w:szCs w:val="24"/>
        </w:rPr>
        <w:t xml:space="preserve">μία. </w:t>
      </w:r>
      <w:r>
        <w:rPr>
          <w:rFonts w:eastAsia="Times New Roman"/>
          <w:szCs w:val="24"/>
        </w:rPr>
        <w:t>Αγαπητέ Πρόεδρε, διερχόμαστε μέρες κρίσιμες για την πατρίδα και ως Β</w:t>
      </w:r>
      <w:r w:rsidRPr="001E7BF1">
        <w:rPr>
          <w:rFonts w:eastAsia="Times New Roman"/>
          <w:szCs w:val="24"/>
        </w:rPr>
        <w:t>ουλευτές έχου</w:t>
      </w:r>
      <w:r>
        <w:rPr>
          <w:rFonts w:eastAsia="Times New Roman"/>
          <w:szCs w:val="24"/>
        </w:rPr>
        <w:t>με ένα</w:t>
      </w:r>
      <w:r w:rsidRPr="001E7BF1">
        <w:rPr>
          <w:rFonts w:eastAsia="Times New Roman"/>
          <w:szCs w:val="24"/>
        </w:rPr>
        <w:t xml:space="preserve"> ιδιαίτερο χρέος</w:t>
      </w:r>
      <w:r>
        <w:rPr>
          <w:rFonts w:eastAsia="Times New Roman"/>
          <w:szCs w:val="24"/>
        </w:rPr>
        <w:t>, ένα</w:t>
      </w:r>
      <w:r w:rsidRPr="001E7BF1">
        <w:rPr>
          <w:rFonts w:eastAsia="Times New Roman"/>
          <w:szCs w:val="24"/>
        </w:rPr>
        <w:t xml:space="preserve"> εθνικό χρέος</w:t>
      </w:r>
      <w:r>
        <w:rPr>
          <w:rFonts w:eastAsia="Times New Roman"/>
          <w:szCs w:val="24"/>
        </w:rPr>
        <w:t>,</w:t>
      </w:r>
      <w:r w:rsidRPr="001E7BF1">
        <w:rPr>
          <w:rFonts w:eastAsia="Times New Roman"/>
          <w:szCs w:val="24"/>
        </w:rPr>
        <w:t xml:space="preserve"> να </w:t>
      </w:r>
      <w:r>
        <w:rPr>
          <w:rFonts w:eastAsia="Times New Roman"/>
          <w:szCs w:val="24"/>
        </w:rPr>
        <w:t>αρθούμε</w:t>
      </w:r>
      <w:r w:rsidRPr="001E7BF1">
        <w:rPr>
          <w:rFonts w:eastAsia="Times New Roman"/>
          <w:szCs w:val="24"/>
        </w:rPr>
        <w:t xml:space="preserve"> στο ύψος των περιστάσεων</w:t>
      </w:r>
      <w:r>
        <w:rPr>
          <w:rFonts w:eastAsia="Times New Roman"/>
          <w:szCs w:val="24"/>
        </w:rPr>
        <w:t xml:space="preserve"> γι’ αυτή την επαίσχυντη συμφωνία</w:t>
      </w:r>
      <w:r>
        <w:rPr>
          <w:rFonts w:eastAsia="Times New Roman"/>
          <w:szCs w:val="24"/>
        </w:rPr>
        <w:t>,</w:t>
      </w:r>
      <w:r w:rsidRPr="001E7BF1">
        <w:rPr>
          <w:rFonts w:eastAsia="Times New Roman"/>
          <w:szCs w:val="24"/>
        </w:rPr>
        <w:t xml:space="preserve"> που συζητήθηκε την </w:t>
      </w:r>
      <w:r>
        <w:rPr>
          <w:rFonts w:eastAsia="Times New Roman"/>
          <w:szCs w:val="24"/>
        </w:rPr>
        <w:t>προηγούμενη</w:t>
      </w:r>
      <w:r w:rsidRPr="001E7BF1">
        <w:rPr>
          <w:rFonts w:eastAsia="Times New Roman"/>
          <w:szCs w:val="24"/>
        </w:rPr>
        <w:t xml:space="preserve"> εβδομάδα εν</w:t>
      </w:r>
      <w:r>
        <w:rPr>
          <w:rFonts w:eastAsia="Times New Roman"/>
          <w:szCs w:val="24"/>
        </w:rPr>
        <w:t xml:space="preserve"> όψει της συζήτησης για ψήφο εμπιστοσύνης από πλευράς Κ</w:t>
      </w:r>
      <w:r w:rsidRPr="001E7BF1">
        <w:rPr>
          <w:rFonts w:eastAsia="Times New Roman"/>
          <w:szCs w:val="24"/>
        </w:rPr>
        <w:t xml:space="preserve">υβερνήσεως </w:t>
      </w:r>
      <w:r>
        <w:rPr>
          <w:rFonts w:eastAsia="Times New Roman"/>
          <w:szCs w:val="24"/>
        </w:rPr>
        <w:t xml:space="preserve">ως </w:t>
      </w:r>
      <w:r w:rsidRPr="001E7BF1">
        <w:rPr>
          <w:rFonts w:eastAsia="Times New Roman"/>
          <w:szCs w:val="24"/>
        </w:rPr>
        <w:t xml:space="preserve">είχε </w:t>
      </w:r>
      <w:r>
        <w:rPr>
          <w:rFonts w:eastAsia="Times New Roman"/>
          <w:szCs w:val="24"/>
        </w:rPr>
        <w:t xml:space="preserve">κατατεθεί ως </w:t>
      </w:r>
      <w:r w:rsidRPr="001E7BF1">
        <w:rPr>
          <w:rFonts w:eastAsia="Times New Roman"/>
          <w:szCs w:val="24"/>
        </w:rPr>
        <w:t>πρόταση</w:t>
      </w:r>
      <w:r>
        <w:rPr>
          <w:rFonts w:eastAsia="Times New Roman"/>
          <w:szCs w:val="24"/>
        </w:rPr>
        <w:t xml:space="preserve">. Βεβαίως κι </w:t>
      </w:r>
      <w:r w:rsidRPr="001E7BF1">
        <w:rPr>
          <w:rFonts w:eastAsia="Times New Roman"/>
          <w:szCs w:val="24"/>
        </w:rPr>
        <w:t>αυτή τη</w:t>
      </w:r>
      <w:r>
        <w:rPr>
          <w:rFonts w:eastAsia="Times New Roman"/>
          <w:szCs w:val="24"/>
        </w:rPr>
        <w:t>ν ε</w:t>
      </w:r>
      <w:r w:rsidRPr="001E7BF1">
        <w:rPr>
          <w:rFonts w:eastAsia="Times New Roman"/>
          <w:szCs w:val="24"/>
        </w:rPr>
        <w:t xml:space="preserve">βδομάδα </w:t>
      </w:r>
      <w:r>
        <w:rPr>
          <w:rFonts w:eastAsia="Times New Roman"/>
          <w:szCs w:val="24"/>
        </w:rPr>
        <w:t>μπήκαμε ακριβώς σ’ αυτόν τον εθνικό κυκεώνα. Ελπίζω οι συνάδελφοι να αρθούν</w:t>
      </w:r>
      <w:r w:rsidRPr="001E7BF1">
        <w:rPr>
          <w:rFonts w:eastAsia="Times New Roman"/>
          <w:szCs w:val="24"/>
        </w:rPr>
        <w:t xml:space="preserve"> στο ύψος των περιστάσεων</w:t>
      </w:r>
      <w:r>
        <w:rPr>
          <w:rFonts w:eastAsia="Times New Roman"/>
          <w:szCs w:val="24"/>
        </w:rPr>
        <w:t>.</w:t>
      </w:r>
    </w:p>
    <w:p w14:paraId="7145455F" w14:textId="77777777" w:rsidR="00720170" w:rsidRDefault="00F52584">
      <w:pPr>
        <w:spacing w:line="600" w:lineRule="auto"/>
        <w:ind w:firstLine="720"/>
        <w:jc w:val="both"/>
        <w:rPr>
          <w:rFonts w:eastAsia="Times New Roman"/>
          <w:szCs w:val="24"/>
        </w:rPr>
      </w:pPr>
      <w:r>
        <w:rPr>
          <w:rFonts w:eastAsia="Times New Roman"/>
          <w:szCs w:val="24"/>
        </w:rPr>
        <w:t>Κ</w:t>
      </w:r>
      <w:r w:rsidRPr="001E7BF1">
        <w:rPr>
          <w:rFonts w:eastAsia="Times New Roman"/>
          <w:szCs w:val="24"/>
        </w:rPr>
        <w:t xml:space="preserve">ύριε </w:t>
      </w:r>
      <w:r>
        <w:rPr>
          <w:rFonts w:eastAsia="Times New Roman"/>
          <w:szCs w:val="24"/>
        </w:rPr>
        <w:t>Π</w:t>
      </w:r>
      <w:r w:rsidRPr="001E7BF1">
        <w:rPr>
          <w:rFonts w:eastAsia="Times New Roman"/>
          <w:szCs w:val="24"/>
        </w:rPr>
        <w:t>ρόεδρε</w:t>
      </w:r>
      <w:r>
        <w:rPr>
          <w:rFonts w:eastAsia="Times New Roman"/>
          <w:szCs w:val="24"/>
        </w:rPr>
        <w:t>, στη συγκυρία της</w:t>
      </w:r>
      <w:r w:rsidRPr="001E7BF1">
        <w:rPr>
          <w:rFonts w:eastAsia="Times New Roman"/>
          <w:szCs w:val="24"/>
        </w:rPr>
        <w:t xml:space="preserve"> 4</w:t>
      </w:r>
      <w:r>
        <w:rPr>
          <w:rFonts w:eastAsia="Times New Roman"/>
          <w:szCs w:val="24"/>
        </w:rPr>
        <w:t xml:space="preserve">ης Σεπτεμβρίου πέρυσι, ύστερα </w:t>
      </w:r>
      <w:r w:rsidRPr="001E7BF1">
        <w:rPr>
          <w:rFonts w:eastAsia="Times New Roman"/>
          <w:szCs w:val="24"/>
        </w:rPr>
        <w:t>από μια προσπάθεια εξαμήνου</w:t>
      </w:r>
      <w:r>
        <w:rPr>
          <w:rFonts w:eastAsia="Times New Roman"/>
          <w:szCs w:val="24"/>
        </w:rPr>
        <w:t xml:space="preserve"> ο Αναπληρωτής Υπουργός κ. </w:t>
      </w:r>
      <w:proofErr w:type="spellStart"/>
      <w:r>
        <w:rPr>
          <w:rFonts w:eastAsia="Times New Roman"/>
          <w:szCs w:val="24"/>
        </w:rPr>
        <w:t>Πολάκης</w:t>
      </w:r>
      <w:proofErr w:type="spellEnd"/>
      <w:r>
        <w:rPr>
          <w:rFonts w:eastAsia="Times New Roman"/>
          <w:szCs w:val="24"/>
        </w:rPr>
        <w:t xml:space="preserve"> ήρθε να μιλήσει για ένα τεράστιο ζήτημα</w:t>
      </w:r>
      <w:r w:rsidRPr="001E7BF1">
        <w:rPr>
          <w:rFonts w:eastAsia="Times New Roman"/>
          <w:szCs w:val="24"/>
        </w:rPr>
        <w:t xml:space="preserve"> που βασανίζει το</w:t>
      </w:r>
      <w:r>
        <w:rPr>
          <w:rFonts w:eastAsia="Times New Roman"/>
          <w:szCs w:val="24"/>
        </w:rPr>
        <w:t>ν νομό μου, τους συμπολίτες μου. Εύχομαι κανένας νομός</w:t>
      </w:r>
      <w:r w:rsidRPr="001E7BF1">
        <w:rPr>
          <w:rFonts w:eastAsia="Times New Roman"/>
          <w:szCs w:val="24"/>
        </w:rPr>
        <w:t xml:space="preserve"> να μην έχει τέτοια γεγονότ</w:t>
      </w:r>
      <w:r w:rsidRPr="001E7BF1">
        <w:rPr>
          <w:rFonts w:eastAsia="Times New Roman"/>
          <w:szCs w:val="24"/>
        </w:rPr>
        <w:t xml:space="preserve">α </w:t>
      </w:r>
      <w:r>
        <w:rPr>
          <w:rFonts w:eastAsia="Times New Roman"/>
          <w:szCs w:val="24"/>
        </w:rPr>
        <w:t xml:space="preserve">και </w:t>
      </w:r>
      <w:r w:rsidRPr="001E7BF1">
        <w:rPr>
          <w:rFonts w:eastAsia="Times New Roman"/>
          <w:szCs w:val="24"/>
        </w:rPr>
        <w:t>περιστατικά με την έ</w:t>
      </w:r>
      <w:r>
        <w:rPr>
          <w:rFonts w:eastAsia="Times New Roman"/>
          <w:szCs w:val="24"/>
        </w:rPr>
        <w:t>ννοια των κρουσμάτων καρκινογένεσης. Είναι</w:t>
      </w:r>
      <w:r w:rsidRPr="001E7BF1">
        <w:rPr>
          <w:rFonts w:eastAsia="Times New Roman"/>
          <w:szCs w:val="24"/>
        </w:rPr>
        <w:t xml:space="preserve"> αναγκασμένοι </w:t>
      </w:r>
      <w:r>
        <w:rPr>
          <w:rFonts w:eastAsia="Times New Roman"/>
          <w:szCs w:val="24"/>
        </w:rPr>
        <w:t>οι συμπολίτες μου</w:t>
      </w:r>
      <w:r>
        <w:rPr>
          <w:rFonts w:eastAsia="Times New Roman"/>
          <w:szCs w:val="24"/>
        </w:rPr>
        <w:t>,</w:t>
      </w:r>
      <w:r>
        <w:rPr>
          <w:rFonts w:eastAsia="Times New Roman"/>
          <w:szCs w:val="24"/>
        </w:rPr>
        <w:t xml:space="preserve"> να προστρέχουν σε νομούς μακριά από τη Δράμα, όπως την Αλεξανδρούπολη ή τη Θεσσαλονίκη, για να </w:t>
      </w:r>
      <w:r>
        <w:rPr>
          <w:rFonts w:eastAsia="Times New Roman"/>
          <w:szCs w:val="24"/>
        </w:rPr>
        <w:lastRenderedPageBreak/>
        <w:t>αντιμετωπίσουν</w:t>
      </w:r>
      <w:r w:rsidRPr="001E7BF1">
        <w:rPr>
          <w:rFonts w:eastAsia="Times New Roman"/>
          <w:szCs w:val="24"/>
        </w:rPr>
        <w:t xml:space="preserve"> αυτό το ζήτημα που ταλαιπωρε</w:t>
      </w:r>
      <w:r>
        <w:rPr>
          <w:rFonts w:eastAsia="Times New Roman"/>
          <w:szCs w:val="24"/>
        </w:rPr>
        <w:t>ί τους ίδιους και</w:t>
      </w:r>
      <w:r>
        <w:rPr>
          <w:rFonts w:eastAsia="Times New Roman"/>
          <w:szCs w:val="24"/>
        </w:rPr>
        <w:t xml:space="preserve"> τις οικογένειέ</w:t>
      </w:r>
      <w:r w:rsidRPr="001E7BF1">
        <w:rPr>
          <w:rFonts w:eastAsia="Times New Roman"/>
          <w:szCs w:val="24"/>
        </w:rPr>
        <w:t xml:space="preserve">ς </w:t>
      </w:r>
      <w:r>
        <w:rPr>
          <w:rFonts w:eastAsia="Times New Roman"/>
          <w:szCs w:val="24"/>
        </w:rPr>
        <w:t>τους.</w:t>
      </w:r>
    </w:p>
    <w:p w14:paraId="71454560" w14:textId="77777777" w:rsidR="00720170" w:rsidRDefault="00F52584">
      <w:pPr>
        <w:spacing w:line="600" w:lineRule="auto"/>
        <w:ind w:firstLine="720"/>
        <w:jc w:val="both"/>
        <w:rPr>
          <w:rFonts w:eastAsia="Times New Roman"/>
          <w:szCs w:val="24"/>
        </w:rPr>
      </w:pPr>
      <w:r>
        <w:rPr>
          <w:rFonts w:eastAsia="Times New Roman"/>
          <w:szCs w:val="24"/>
        </w:rPr>
        <w:t>Είχε δεσμευτεί</w:t>
      </w:r>
      <w:r w:rsidRPr="001E7BF1">
        <w:rPr>
          <w:rFonts w:eastAsia="Times New Roman"/>
          <w:szCs w:val="24"/>
        </w:rPr>
        <w:t xml:space="preserve"> πέρυσι ο κ</w:t>
      </w:r>
      <w:r>
        <w:rPr>
          <w:rFonts w:eastAsia="Times New Roman"/>
          <w:szCs w:val="24"/>
        </w:rPr>
        <w:t>.</w:t>
      </w:r>
      <w:r w:rsidRPr="001E7BF1">
        <w:rPr>
          <w:rFonts w:eastAsia="Times New Roman"/>
          <w:szCs w:val="24"/>
        </w:rPr>
        <w:t xml:space="preserve"> </w:t>
      </w:r>
      <w:proofErr w:type="spellStart"/>
      <w:r w:rsidRPr="001E7BF1">
        <w:rPr>
          <w:rFonts w:eastAsia="Times New Roman"/>
          <w:szCs w:val="24"/>
        </w:rPr>
        <w:t>Πολάκης</w:t>
      </w:r>
      <w:proofErr w:type="spellEnd"/>
      <w:r w:rsidRPr="001E7BF1">
        <w:rPr>
          <w:rFonts w:eastAsia="Times New Roman"/>
          <w:szCs w:val="24"/>
        </w:rPr>
        <w:t xml:space="preserve"> ότι μέχρι </w:t>
      </w:r>
      <w:r>
        <w:rPr>
          <w:rFonts w:eastAsia="Times New Roman"/>
          <w:szCs w:val="24"/>
        </w:rPr>
        <w:t xml:space="preserve">το </w:t>
      </w:r>
      <w:r w:rsidRPr="001E7BF1">
        <w:rPr>
          <w:rFonts w:eastAsia="Times New Roman"/>
          <w:szCs w:val="24"/>
        </w:rPr>
        <w:t xml:space="preserve">τέλος του </w:t>
      </w:r>
      <w:r>
        <w:rPr>
          <w:rFonts w:eastAsia="Times New Roman"/>
          <w:szCs w:val="24"/>
        </w:rPr>
        <w:t>2017</w:t>
      </w:r>
      <w:r>
        <w:rPr>
          <w:rFonts w:eastAsia="Times New Roman"/>
          <w:szCs w:val="24"/>
        </w:rPr>
        <w:t>,</w:t>
      </w:r>
      <w:r>
        <w:rPr>
          <w:rFonts w:eastAsia="Times New Roman"/>
          <w:szCs w:val="24"/>
        </w:rPr>
        <w:t xml:space="preserve"> η Π</w:t>
      </w:r>
      <w:r w:rsidRPr="001E7BF1">
        <w:rPr>
          <w:rFonts w:eastAsia="Times New Roman"/>
          <w:szCs w:val="24"/>
        </w:rPr>
        <w:t xml:space="preserve">αθολογική </w:t>
      </w:r>
      <w:r>
        <w:rPr>
          <w:rFonts w:eastAsia="Times New Roman"/>
          <w:szCs w:val="24"/>
        </w:rPr>
        <w:t>κλινική</w:t>
      </w:r>
      <w:r w:rsidRPr="001E7BF1">
        <w:rPr>
          <w:rFonts w:eastAsia="Times New Roman"/>
          <w:szCs w:val="24"/>
        </w:rPr>
        <w:t xml:space="preserve"> </w:t>
      </w:r>
      <w:r>
        <w:rPr>
          <w:rFonts w:eastAsia="Times New Roman"/>
          <w:szCs w:val="24"/>
        </w:rPr>
        <w:t xml:space="preserve">θα ενισχυόταν με </w:t>
      </w:r>
      <w:proofErr w:type="spellStart"/>
      <w:r>
        <w:rPr>
          <w:rFonts w:eastAsia="Times New Roman"/>
          <w:szCs w:val="24"/>
        </w:rPr>
        <w:t>ογκολόγο</w:t>
      </w:r>
      <w:proofErr w:type="spellEnd"/>
      <w:r>
        <w:rPr>
          <w:rFonts w:eastAsia="Times New Roman"/>
          <w:szCs w:val="24"/>
        </w:rPr>
        <w:t>-</w:t>
      </w:r>
      <w:r w:rsidRPr="001E7BF1">
        <w:rPr>
          <w:rFonts w:eastAsia="Times New Roman"/>
          <w:szCs w:val="24"/>
        </w:rPr>
        <w:t>παθολόγ</w:t>
      </w:r>
      <w:r>
        <w:rPr>
          <w:rFonts w:eastAsia="Times New Roman"/>
          <w:szCs w:val="24"/>
        </w:rPr>
        <w:t>ο, έτσι ώστε να αντιμετωπιστούν τα ζητήματα. Δυστυχώς</w:t>
      </w:r>
      <w:r w:rsidRPr="001E7BF1">
        <w:rPr>
          <w:rFonts w:eastAsia="Times New Roman"/>
          <w:szCs w:val="24"/>
        </w:rPr>
        <w:t xml:space="preserve"> φτάνουμε στα δύο χρόνια</w:t>
      </w:r>
      <w:r>
        <w:rPr>
          <w:rFonts w:eastAsia="Times New Roman"/>
          <w:szCs w:val="24"/>
        </w:rPr>
        <w:t xml:space="preserve"> και</w:t>
      </w:r>
      <w:r w:rsidRPr="001E7BF1">
        <w:rPr>
          <w:rFonts w:eastAsia="Times New Roman"/>
          <w:szCs w:val="24"/>
        </w:rPr>
        <w:t xml:space="preserve"> δεν υπήρξε κάτι ανάλογο</w:t>
      </w:r>
      <w:r>
        <w:rPr>
          <w:rFonts w:eastAsia="Times New Roman"/>
          <w:szCs w:val="24"/>
        </w:rPr>
        <w:t>. Τουναντί</w:t>
      </w:r>
      <w:r>
        <w:rPr>
          <w:rFonts w:eastAsia="Times New Roman"/>
          <w:szCs w:val="24"/>
        </w:rPr>
        <w:t xml:space="preserve">ον βλέπουμε τις </w:t>
      </w:r>
      <w:r>
        <w:rPr>
          <w:rFonts w:eastAsia="Times New Roman"/>
          <w:szCs w:val="24"/>
        </w:rPr>
        <w:t>κ</w:t>
      </w:r>
      <w:r w:rsidRPr="001E7BF1">
        <w:rPr>
          <w:rFonts w:eastAsia="Times New Roman"/>
          <w:szCs w:val="24"/>
        </w:rPr>
        <w:t>λινικές</w:t>
      </w:r>
      <w:r>
        <w:rPr>
          <w:rFonts w:eastAsia="Times New Roman"/>
          <w:szCs w:val="24"/>
        </w:rPr>
        <w:t>, τη μία μετά την άλλη,</w:t>
      </w:r>
      <w:r w:rsidRPr="001E7BF1">
        <w:rPr>
          <w:rFonts w:eastAsia="Times New Roman"/>
          <w:szCs w:val="24"/>
        </w:rPr>
        <w:t xml:space="preserve"> να δέχονται βαριά πλήγματα με την έννοια της αποχώρησης τ</w:t>
      </w:r>
      <w:r>
        <w:rPr>
          <w:rFonts w:eastAsia="Times New Roman"/>
          <w:szCs w:val="24"/>
        </w:rPr>
        <w:t>ων</w:t>
      </w:r>
      <w:r w:rsidRPr="001E7BF1">
        <w:rPr>
          <w:rFonts w:eastAsia="Times New Roman"/>
          <w:szCs w:val="24"/>
        </w:rPr>
        <w:t xml:space="preserve"> γιατρών</w:t>
      </w:r>
      <w:r>
        <w:rPr>
          <w:rFonts w:eastAsia="Times New Roman"/>
          <w:szCs w:val="24"/>
        </w:rPr>
        <w:t xml:space="preserve">, ως συνέβη πρόσφατα και με την </w:t>
      </w:r>
      <w:r>
        <w:rPr>
          <w:rFonts w:eastAsia="Times New Roman"/>
          <w:szCs w:val="24"/>
        </w:rPr>
        <w:t>π</w:t>
      </w:r>
      <w:r w:rsidRPr="001E7BF1">
        <w:rPr>
          <w:rFonts w:eastAsia="Times New Roman"/>
          <w:szCs w:val="24"/>
        </w:rPr>
        <w:t>αθολογική</w:t>
      </w:r>
      <w:r>
        <w:rPr>
          <w:rFonts w:eastAsia="Times New Roman"/>
          <w:szCs w:val="24"/>
        </w:rPr>
        <w:t xml:space="preserve"> </w:t>
      </w:r>
      <w:r>
        <w:rPr>
          <w:rFonts w:eastAsia="Times New Roman"/>
          <w:szCs w:val="24"/>
        </w:rPr>
        <w:t>κλινική.</w:t>
      </w:r>
      <w:r>
        <w:rPr>
          <w:rFonts w:eastAsia="Times New Roman"/>
          <w:szCs w:val="24"/>
        </w:rPr>
        <w:t xml:space="preserve"> Η </w:t>
      </w:r>
      <w:r>
        <w:rPr>
          <w:rFonts w:eastAsia="Times New Roman"/>
          <w:szCs w:val="24"/>
        </w:rPr>
        <w:t>π</w:t>
      </w:r>
      <w:r w:rsidRPr="001E7BF1">
        <w:rPr>
          <w:rFonts w:eastAsia="Times New Roman"/>
          <w:szCs w:val="24"/>
        </w:rPr>
        <w:t xml:space="preserve">αθολογική </w:t>
      </w:r>
      <w:r>
        <w:rPr>
          <w:rFonts w:eastAsia="Times New Roman"/>
          <w:szCs w:val="24"/>
        </w:rPr>
        <w:t>κλινική</w:t>
      </w:r>
      <w:r w:rsidRPr="001E7BF1">
        <w:rPr>
          <w:rFonts w:eastAsia="Times New Roman"/>
          <w:szCs w:val="24"/>
        </w:rPr>
        <w:t xml:space="preserve"> δεν μπορεί να </w:t>
      </w:r>
      <w:r>
        <w:rPr>
          <w:rFonts w:eastAsia="Times New Roman"/>
          <w:szCs w:val="24"/>
        </w:rPr>
        <w:t>αντιμετωπίσει</w:t>
      </w:r>
      <w:r w:rsidRPr="001E7BF1">
        <w:rPr>
          <w:rFonts w:eastAsia="Times New Roman"/>
          <w:szCs w:val="24"/>
        </w:rPr>
        <w:t xml:space="preserve"> ζητήματα των καρκινοπαθών</w:t>
      </w:r>
      <w:r>
        <w:rPr>
          <w:rFonts w:eastAsia="Times New Roman"/>
          <w:szCs w:val="24"/>
        </w:rPr>
        <w:t>, μια και θα δη</w:t>
      </w:r>
      <w:r>
        <w:rPr>
          <w:rFonts w:eastAsia="Times New Roman"/>
          <w:szCs w:val="24"/>
        </w:rPr>
        <w:t>μιουργούνταν</w:t>
      </w:r>
      <w:r w:rsidRPr="001E7BF1">
        <w:rPr>
          <w:rFonts w:eastAsia="Times New Roman"/>
          <w:szCs w:val="24"/>
        </w:rPr>
        <w:t xml:space="preserve"> τα ανάλογα τμήματα χημειοθεραπείας</w:t>
      </w:r>
      <w:r>
        <w:rPr>
          <w:rFonts w:eastAsia="Times New Roman"/>
          <w:szCs w:val="24"/>
        </w:rPr>
        <w:t>.</w:t>
      </w:r>
    </w:p>
    <w:p w14:paraId="71454561" w14:textId="77777777" w:rsidR="00720170" w:rsidRDefault="00F52584">
      <w:pPr>
        <w:spacing w:line="600" w:lineRule="auto"/>
        <w:ind w:firstLine="720"/>
        <w:jc w:val="both"/>
        <w:rPr>
          <w:rFonts w:eastAsia="Times New Roman"/>
          <w:szCs w:val="24"/>
        </w:rPr>
      </w:pPr>
      <w:r>
        <w:rPr>
          <w:rFonts w:eastAsia="Times New Roman"/>
          <w:szCs w:val="24"/>
        </w:rPr>
        <w:t>Κύριε Υπουργέ, μια και είστε παρών</w:t>
      </w:r>
      <w:r w:rsidRPr="001E7BF1">
        <w:rPr>
          <w:rFonts w:eastAsia="Times New Roman"/>
          <w:szCs w:val="24"/>
        </w:rPr>
        <w:t xml:space="preserve"> και είστε υπεύθυνος για το </w:t>
      </w:r>
      <w:r>
        <w:rPr>
          <w:rFonts w:eastAsia="Times New Roman"/>
          <w:szCs w:val="24"/>
        </w:rPr>
        <w:t>Υ</w:t>
      </w:r>
      <w:r w:rsidRPr="001E7BF1">
        <w:rPr>
          <w:rFonts w:eastAsia="Times New Roman"/>
          <w:szCs w:val="24"/>
        </w:rPr>
        <w:t>πουργείο</w:t>
      </w:r>
      <w:r>
        <w:rPr>
          <w:rFonts w:eastAsia="Times New Roman"/>
          <w:szCs w:val="24"/>
        </w:rPr>
        <w:t>, υπάρχει</w:t>
      </w:r>
      <w:r w:rsidRPr="001E7BF1">
        <w:rPr>
          <w:rFonts w:eastAsia="Times New Roman"/>
          <w:szCs w:val="24"/>
        </w:rPr>
        <w:t xml:space="preserve"> καταγγελία </w:t>
      </w:r>
      <w:r>
        <w:rPr>
          <w:rFonts w:eastAsia="Times New Roman"/>
          <w:szCs w:val="24"/>
        </w:rPr>
        <w:t xml:space="preserve">των γιατρών της </w:t>
      </w:r>
      <w:r>
        <w:rPr>
          <w:rFonts w:eastAsia="Times New Roman"/>
          <w:szCs w:val="24"/>
        </w:rPr>
        <w:t>π</w:t>
      </w:r>
      <w:r>
        <w:rPr>
          <w:rFonts w:eastAsia="Times New Roman"/>
          <w:szCs w:val="24"/>
        </w:rPr>
        <w:t xml:space="preserve">αθολογικής </w:t>
      </w:r>
      <w:r>
        <w:rPr>
          <w:rFonts w:eastAsia="Times New Roman"/>
          <w:szCs w:val="24"/>
        </w:rPr>
        <w:t>κλινικής.</w:t>
      </w:r>
    </w:p>
    <w:p w14:paraId="71454562"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Κυριαζίδη, συγγνώμη που σας διακόπτω…</w:t>
      </w:r>
    </w:p>
    <w:p w14:paraId="71454563"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Για το ίδιο ζήτημα μιλάω, κύριε Πρόεδρε. Δύο λεπτά μου δώσατε.</w:t>
      </w:r>
    </w:p>
    <w:p w14:paraId="71454564"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Ναι αλλά τα δύο λεπτά που σας έδωσα</w:t>
      </w:r>
      <w:r>
        <w:rPr>
          <w:rFonts w:eastAsia="Times New Roman" w:cs="Times New Roman"/>
          <w:szCs w:val="24"/>
        </w:rPr>
        <w:t>,</w:t>
      </w:r>
      <w:r>
        <w:rPr>
          <w:rFonts w:eastAsia="Times New Roman" w:cs="Times New Roman"/>
          <w:szCs w:val="24"/>
        </w:rPr>
        <w:t xml:space="preserve"> είναι για να διαμαρτυρηθείτε για τις ερωτήσεις οι οποίες δεν συζητούνται και όχι για να αναπτύξετε το </w:t>
      </w:r>
      <w:r>
        <w:rPr>
          <w:rFonts w:eastAsia="Times New Roman" w:cs="Times New Roman"/>
          <w:szCs w:val="24"/>
        </w:rPr>
        <w:t>θέμα.</w:t>
      </w:r>
    </w:p>
    <w:p w14:paraId="71454565"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Ακριβώς. Αυτό λέω.</w:t>
      </w:r>
    </w:p>
    <w:p w14:paraId="71454566"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Αναπτύσσετε το θέμα, όμως, αυτή τη στιγμή.</w:t>
      </w:r>
    </w:p>
    <w:p w14:paraId="71454567" w14:textId="77777777" w:rsidR="00720170" w:rsidRDefault="00F52584">
      <w:pPr>
        <w:spacing w:line="600" w:lineRule="auto"/>
        <w:ind w:firstLine="720"/>
        <w:jc w:val="both"/>
        <w:rPr>
          <w:rFonts w:eastAsia="Times New Roman"/>
          <w:szCs w:val="24"/>
        </w:rPr>
      </w:pPr>
      <w:r>
        <w:rPr>
          <w:rFonts w:eastAsia="Times New Roman" w:cs="Times New Roman"/>
          <w:b/>
          <w:szCs w:val="24"/>
        </w:rPr>
        <w:t xml:space="preserve">ΔΗΜΗΤΡΙΟΣ ΚΥΡΙΑΖΙΔΗΣ: </w:t>
      </w:r>
      <w:r>
        <w:rPr>
          <w:rFonts w:eastAsia="Times New Roman" w:cs="Times New Roman"/>
          <w:szCs w:val="24"/>
        </w:rPr>
        <w:t>Όχι, όχι. Μιλάω γι’ αυτό</w:t>
      </w:r>
      <w:r>
        <w:rPr>
          <w:rFonts w:eastAsia="Times New Roman" w:cs="Times New Roman"/>
          <w:szCs w:val="24"/>
        </w:rPr>
        <w:t>,</w:t>
      </w:r>
      <w:r>
        <w:rPr>
          <w:rFonts w:eastAsia="Times New Roman" w:cs="Times New Roman"/>
          <w:szCs w:val="24"/>
        </w:rPr>
        <w:t xml:space="preserve"> ακριβώς, την πρόσφατη καταγγελία των ιατρών της </w:t>
      </w:r>
      <w:r>
        <w:rPr>
          <w:rFonts w:eastAsia="Times New Roman" w:cs="Times New Roman"/>
          <w:szCs w:val="24"/>
        </w:rPr>
        <w:t>π</w:t>
      </w:r>
      <w:r>
        <w:rPr>
          <w:rFonts w:eastAsia="Times New Roman" w:cs="Times New Roman"/>
          <w:szCs w:val="24"/>
        </w:rPr>
        <w:t xml:space="preserve">αθολογικής </w:t>
      </w:r>
      <w:r>
        <w:rPr>
          <w:rFonts w:eastAsia="Times New Roman" w:cs="Times New Roman"/>
          <w:szCs w:val="24"/>
        </w:rPr>
        <w:t>κλινικής,</w:t>
      </w:r>
      <w:r>
        <w:rPr>
          <w:rFonts w:eastAsia="Times New Roman" w:cs="Times New Roman"/>
          <w:szCs w:val="24"/>
        </w:rPr>
        <w:t xml:space="preserve"> που λένε ότι δεν</w:t>
      </w:r>
      <w:r>
        <w:rPr>
          <w:rFonts w:eastAsia="Times New Roman" w:cs="Times New Roman"/>
          <w:szCs w:val="24"/>
        </w:rPr>
        <w:t xml:space="preserve"> μπορούν να εγγυηθούν </w:t>
      </w:r>
      <w:r w:rsidRPr="001E7BF1">
        <w:rPr>
          <w:rFonts w:eastAsia="Times New Roman"/>
          <w:szCs w:val="24"/>
        </w:rPr>
        <w:t xml:space="preserve">παροχή ασφαλείας ποιοτικών </w:t>
      </w:r>
      <w:r>
        <w:rPr>
          <w:rFonts w:eastAsia="Times New Roman"/>
          <w:szCs w:val="24"/>
        </w:rPr>
        <w:t>υπηρεσιών</w:t>
      </w:r>
      <w:r w:rsidRPr="001E7BF1">
        <w:rPr>
          <w:rFonts w:eastAsia="Times New Roman"/>
          <w:szCs w:val="24"/>
        </w:rPr>
        <w:t xml:space="preserve"> υγείας </w:t>
      </w:r>
      <w:r>
        <w:rPr>
          <w:rFonts w:eastAsia="Times New Roman"/>
          <w:szCs w:val="24"/>
        </w:rPr>
        <w:t>προς τους συμπολίτες τους. Κατά δεύτερον, λένε ότι δεν μπορούν να εγγυηθούν ούτε τη δική τους ασφάλεια πλέον και ο καθένας οφείλει να αναλάβει την ευθύνη του.</w:t>
      </w:r>
    </w:p>
    <w:p w14:paraId="71454568"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Κύριε συνάδελφε, σας έδωσα τον λόγο να τοποθετηθείτε αλλά όχι να αναπτύξετε το θέμα. Σας παρακαλώ πάρα πολύ.</w:t>
      </w:r>
    </w:p>
    <w:p w14:paraId="71454569"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Η συγκυρία ότι είναι εδώ ο Υπουργός Υγείας…</w:t>
      </w:r>
    </w:p>
    <w:p w14:paraId="7145456A" w14:textId="77777777" w:rsidR="00720170" w:rsidRDefault="00F52584">
      <w:pPr>
        <w:spacing w:line="600" w:lineRule="auto"/>
        <w:ind w:firstLine="720"/>
        <w:jc w:val="both"/>
        <w:rPr>
          <w:rFonts w:eastAsia="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Νομίζω ότι είναι κατανοητό. Δεν</w:t>
      </w:r>
      <w:r w:rsidRPr="001E7BF1">
        <w:rPr>
          <w:rFonts w:eastAsia="Times New Roman"/>
          <w:szCs w:val="24"/>
        </w:rPr>
        <w:t xml:space="preserve"> είναι στ</w:t>
      </w:r>
      <w:r>
        <w:rPr>
          <w:rFonts w:eastAsia="Times New Roman"/>
          <w:szCs w:val="24"/>
        </w:rPr>
        <w:t xml:space="preserve">ην </w:t>
      </w:r>
      <w:r>
        <w:rPr>
          <w:rFonts w:eastAsia="Times New Roman"/>
          <w:szCs w:val="24"/>
        </w:rPr>
        <w:t>αρμοδιότητα του Υ</w:t>
      </w:r>
      <w:r w:rsidRPr="001E7BF1">
        <w:rPr>
          <w:rFonts w:eastAsia="Times New Roman"/>
          <w:szCs w:val="24"/>
        </w:rPr>
        <w:t>πουργού</w:t>
      </w:r>
      <w:r>
        <w:rPr>
          <w:rFonts w:eastAsia="Times New Roman"/>
          <w:szCs w:val="24"/>
        </w:rPr>
        <w:t>. Είναι στην αρμοδιότητα του Αναπληρωτή Υπουργού.</w:t>
      </w:r>
    </w:p>
    <w:p w14:paraId="7145456B"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Παραδέχεται ότι κατ’ αυτόν τον τρόπο ο Αναπληρωτής του Υπουργός Υγείας …</w:t>
      </w:r>
    </w:p>
    <w:p w14:paraId="7145456C" w14:textId="77777777" w:rsidR="00720170" w:rsidRDefault="00F52584">
      <w:pPr>
        <w:spacing w:line="600" w:lineRule="auto"/>
        <w:ind w:firstLine="720"/>
        <w:jc w:val="both"/>
        <w:rPr>
          <w:rFonts w:eastAsia="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Κάνατε την ένστασή σας. Σας έδωσα τον λόγο. Κ</w:t>
      </w:r>
      <w:r>
        <w:rPr>
          <w:rFonts w:eastAsia="Times New Roman"/>
          <w:szCs w:val="24"/>
        </w:rPr>
        <w:t>αταγράφοντ</w:t>
      </w:r>
      <w:r>
        <w:rPr>
          <w:rFonts w:eastAsia="Times New Roman"/>
          <w:szCs w:val="24"/>
        </w:rPr>
        <w:t>αι και στα Π</w:t>
      </w:r>
      <w:r w:rsidRPr="001E7BF1">
        <w:rPr>
          <w:rFonts w:eastAsia="Times New Roman"/>
          <w:szCs w:val="24"/>
        </w:rPr>
        <w:t>ρακτικά</w:t>
      </w:r>
      <w:r>
        <w:rPr>
          <w:rFonts w:eastAsia="Times New Roman"/>
          <w:szCs w:val="24"/>
        </w:rPr>
        <w:t>. Οπότε</w:t>
      </w:r>
      <w:r w:rsidRPr="001E7BF1">
        <w:rPr>
          <w:rFonts w:eastAsia="Times New Roman"/>
          <w:szCs w:val="24"/>
        </w:rPr>
        <w:t xml:space="preserve"> σας παρακαλώ πολύ </w:t>
      </w:r>
      <w:r>
        <w:rPr>
          <w:rFonts w:eastAsia="Times New Roman"/>
          <w:szCs w:val="24"/>
        </w:rPr>
        <w:t>να μην ανοίξουμε τη</w:t>
      </w:r>
      <w:r w:rsidRPr="001E7BF1">
        <w:rPr>
          <w:rFonts w:eastAsia="Times New Roman"/>
          <w:szCs w:val="24"/>
        </w:rPr>
        <w:t xml:space="preserve"> συζήτηση</w:t>
      </w:r>
      <w:r>
        <w:rPr>
          <w:rFonts w:eastAsia="Times New Roman"/>
          <w:szCs w:val="24"/>
        </w:rPr>
        <w:t>,</w:t>
      </w:r>
      <w:r w:rsidRPr="001E7BF1">
        <w:rPr>
          <w:rFonts w:eastAsia="Times New Roman"/>
          <w:szCs w:val="24"/>
        </w:rPr>
        <w:t xml:space="preserve"> γιατί δεν είναι</w:t>
      </w:r>
      <w:r>
        <w:rPr>
          <w:rFonts w:eastAsia="Times New Roman"/>
          <w:szCs w:val="24"/>
        </w:rPr>
        <w:t xml:space="preserve"> επί</w:t>
      </w:r>
      <w:r w:rsidRPr="001E7BF1">
        <w:rPr>
          <w:rFonts w:eastAsia="Times New Roman"/>
          <w:szCs w:val="24"/>
        </w:rPr>
        <w:t xml:space="preserve"> της διαδικασίας</w:t>
      </w:r>
      <w:r>
        <w:rPr>
          <w:rFonts w:eastAsia="Times New Roman"/>
          <w:szCs w:val="24"/>
        </w:rPr>
        <w:t>.</w:t>
      </w:r>
    </w:p>
    <w:p w14:paraId="7145456D" w14:textId="77777777" w:rsidR="00720170" w:rsidRDefault="00F52584">
      <w:pPr>
        <w:spacing w:line="600" w:lineRule="auto"/>
        <w:ind w:firstLine="720"/>
        <w:jc w:val="both"/>
        <w:rPr>
          <w:rFonts w:eastAsia="Times New Roman"/>
          <w:szCs w:val="24"/>
        </w:rPr>
      </w:pPr>
      <w:r>
        <w:rPr>
          <w:rFonts w:eastAsia="Times New Roman" w:cs="Times New Roman"/>
          <w:b/>
          <w:szCs w:val="24"/>
        </w:rPr>
        <w:t xml:space="preserve">ΔΗΜΗΤΡΙΟΣ ΚΥΡΙΑΖΙΔΗΣ: </w:t>
      </w:r>
      <w:r>
        <w:rPr>
          <w:rFonts w:eastAsia="Times New Roman" w:cs="Times New Roman"/>
          <w:szCs w:val="24"/>
        </w:rPr>
        <w:t>Δεν μπορεί μ’ αυτόν τον τρόπο να αντιμετωπίζει ο Αναπληρωτής Υπουργός Υγείας τους</w:t>
      </w:r>
      <w:r>
        <w:rPr>
          <w:rFonts w:eastAsia="Times New Roman"/>
          <w:szCs w:val="24"/>
        </w:rPr>
        <w:t xml:space="preserve"> συναδέλφους του, δηλαδή </w:t>
      </w:r>
      <w:r w:rsidRPr="001E7BF1">
        <w:rPr>
          <w:rFonts w:eastAsia="Times New Roman"/>
          <w:szCs w:val="24"/>
        </w:rPr>
        <w:t xml:space="preserve">να μην έρχεται </w:t>
      </w:r>
      <w:r w:rsidRPr="001E7BF1">
        <w:rPr>
          <w:rFonts w:eastAsia="Times New Roman"/>
          <w:szCs w:val="24"/>
        </w:rPr>
        <w:t>να απαντήσει</w:t>
      </w:r>
      <w:r>
        <w:rPr>
          <w:rFonts w:eastAsia="Times New Roman"/>
          <w:szCs w:val="24"/>
        </w:rPr>
        <w:t xml:space="preserve">. Αυτό </w:t>
      </w:r>
      <w:r w:rsidRPr="001E7BF1">
        <w:rPr>
          <w:rFonts w:eastAsia="Times New Roman"/>
          <w:szCs w:val="24"/>
        </w:rPr>
        <w:t>είναι προσβολή</w:t>
      </w:r>
      <w:r>
        <w:rPr>
          <w:rFonts w:eastAsia="Times New Roman"/>
          <w:szCs w:val="24"/>
        </w:rPr>
        <w:t xml:space="preserve"> και</w:t>
      </w:r>
      <w:r w:rsidRPr="001E7BF1">
        <w:rPr>
          <w:rFonts w:eastAsia="Times New Roman"/>
          <w:szCs w:val="24"/>
        </w:rPr>
        <w:t xml:space="preserve"> μας εκθέτει</w:t>
      </w:r>
      <w:r>
        <w:rPr>
          <w:rFonts w:eastAsia="Times New Roman"/>
          <w:szCs w:val="24"/>
        </w:rPr>
        <w:t xml:space="preserve">. </w:t>
      </w:r>
    </w:p>
    <w:p w14:paraId="7145456E" w14:textId="77777777" w:rsidR="00720170" w:rsidRDefault="00F52584">
      <w:pPr>
        <w:spacing w:line="600" w:lineRule="auto"/>
        <w:ind w:firstLine="720"/>
        <w:jc w:val="both"/>
        <w:rPr>
          <w:rFonts w:eastAsia="Times New Roman"/>
          <w:szCs w:val="24"/>
        </w:rPr>
      </w:pPr>
      <w:r>
        <w:rPr>
          <w:rFonts w:eastAsia="Times New Roman"/>
          <w:szCs w:val="24"/>
        </w:rPr>
        <w:lastRenderedPageBreak/>
        <w:t>Πρέπει</w:t>
      </w:r>
      <w:r w:rsidRPr="001E7BF1">
        <w:rPr>
          <w:rFonts w:eastAsia="Times New Roman"/>
          <w:szCs w:val="24"/>
        </w:rPr>
        <w:t xml:space="preserve"> κι </w:t>
      </w:r>
      <w:r>
        <w:rPr>
          <w:rFonts w:eastAsia="Times New Roman"/>
          <w:szCs w:val="24"/>
        </w:rPr>
        <w:t>εσείς ως Π</w:t>
      </w:r>
      <w:r w:rsidRPr="001E7BF1">
        <w:rPr>
          <w:rFonts w:eastAsia="Times New Roman"/>
          <w:szCs w:val="24"/>
        </w:rPr>
        <w:t xml:space="preserve">ροεδρείο </w:t>
      </w:r>
      <w:r>
        <w:rPr>
          <w:rFonts w:eastAsia="Times New Roman"/>
          <w:szCs w:val="24"/>
        </w:rPr>
        <w:t>να λάβετε μία θέση. Δεν</w:t>
      </w:r>
      <w:r w:rsidRPr="001E7BF1">
        <w:rPr>
          <w:rFonts w:eastAsia="Times New Roman"/>
          <w:szCs w:val="24"/>
        </w:rPr>
        <w:t xml:space="preserve"> είναι δυνατόν από τον Σεπτέμβριο </w:t>
      </w:r>
      <w:r>
        <w:rPr>
          <w:rFonts w:eastAsia="Times New Roman"/>
          <w:szCs w:val="24"/>
        </w:rPr>
        <w:t>του 2018</w:t>
      </w:r>
      <w:r>
        <w:rPr>
          <w:rFonts w:eastAsia="Times New Roman"/>
          <w:szCs w:val="24"/>
        </w:rPr>
        <w:t>,</w:t>
      </w:r>
      <w:r>
        <w:rPr>
          <w:rFonts w:eastAsia="Times New Roman"/>
          <w:szCs w:val="24"/>
        </w:rPr>
        <w:t xml:space="preserve"> να έχει κατατεθεί η</w:t>
      </w:r>
      <w:r w:rsidRPr="001E7BF1">
        <w:rPr>
          <w:rFonts w:eastAsia="Times New Roman"/>
          <w:szCs w:val="24"/>
        </w:rPr>
        <w:t xml:space="preserve"> σχετική </w:t>
      </w:r>
      <w:r>
        <w:rPr>
          <w:rFonts w:eastAsia="Times New Roman"/>
          <w:szCs w:val="24"/>
        </w:rPr>
        <w:t>επίκαιρη ερώτηση</w:t>
      </w:r>
      <w:r w:rsidRPr="001E7BF1">
        <w:rPr>
          <w:rFonts w:eastAsia="Times New Roman"/>
          <w:szCs w:val="24"/>
        </w:rPr>
        <w:t xml:space="preserve"> προκειμένου να </w:t>
      </w:r>
      <w:r>
        <w:rPr>
          <w:rFonts w:eastAsia="Times New Roman"/>
          <w:szCs w:val="24"/>
        </w:rPr>
        <w:t>πάρουμε μία</w:t>
      </w:r>
      <w:r w:rsidRPr="001E7BF1">
        <w:rPr>
          <w:rFonts w:eastAsia="Times New Roman"/>
          <w:szCs w:val="24"/>
        </w:rPr>
        <w:t xml:space="preserve"> απάντηση</w:t>
      </w:r>
      <w:r>
        <w:rPr>
          <w:rFonts w:eastAsia="Times New Roman"/>
          <w:szCs w:val="24"/>
        </w:rPr>
        <w:t>,</w:t>
      </w:r>
      <w:r w:rsidRPr="001E7BF1">
        <w:rPr>
          <w:rFonts w:eastAsia="Times New Roman"/>
          <w:szCs w:val="24"/>
        </w:rPr>
        <w:t xml:space="preserve"> </w:t>
      </w:r>
      <w:r>
        <w:rPr>
          <w:rFonts w:eastAsia="Times New Roman"/>
          <w:szCs w:val="24"/>
        </w:rPr>
        <w:t>και να έχουμε φθάσει στα τ</w:t>
      </w:r>
      <w:r>
        <w:rPr>
          <w:rFonts w:eastAsia="Times New Roman"/>
          <w:szCs w:val="24"/>
        </w:rPr>
        <w:t xml:space="preserve">έλη </w:t>
      </w:r>
      <w:r w:rsidRPr="001E7BF1">
        <w:rPr>
          <w:rFonts w:eastAsia="Times New Roman"/>
          <w:szCs w:val="24"/>
        </w:rPr>
        <w:t xml:space="preserve">Γενάρη και </w:t>
      </w:r>
      <w:r>
        <w:rPr>
          <w:rFonts w:eastAsia="Times New Roman"/>
          <w:szCs w:val="24"/>
        </w:rPr>
        <w:t>να μην προσέρχεται λόγω φόρτου εργασίας. Την άλλη φορά ο φόρτος εργασίας ήταν ότι ήταν στο καφενείο της Βουλής. Αυτά είναι τρομερά, απαράδεκτα!</w:t>
      </w:r>
    </w:p>
    <w:p w14:paraId="7145456F" w14:textId="77777777" w:rsidR="00720170" w:rsidRDefault="00F52584">
      <w:pPr>
        <w:spacing w:line="600" w:lineRule="auto"/>
        <w:ind w:firstLine="720"/>
        <w:jc w:val="both"/>
        <w:rPr>
          <w:rFonts w:eastAsia="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Κυριαζίδη,</w:t>
      </w:r>
      <w:r w:rsidRPr="001E7BF1">
        <w:rPr>
          <w:rFonts w:eastAsia="Times New Roman"/>
          <w:szCs w:val="24"/>
        </w:rPr>
        <w:t xml:space="preserve"> καταγράφηκαν αυτά που είπατε</w:t>
      </w:r>
      <w:r>
        <w:rPr>
          <w:rFonts w:eastAsia="Times New Roman"/>
          <w:szCs w:val="24"/>
        </w:rPr>
        <w:t>. Σας</w:t>
      </w:r>
      <w:r w:rsidRPr="001E7BF1">
        <w:rPr>
          <w:rFonts w:eastAsia="Times New Roman"/>
          <w:szCs w:val="24"/>
        </w:rPr>
        <w:t xml:space="preserve"> ευχαριστώ πολύ</w:t>
      </w:r>
      <w:r>
        <w:rPr>
          <w:rFonts w:eastAsia="Times New Roman"/>
          <w:szCs w:val="24"/>
        </w:rPr>
        <w:t xml:space="preserve">. Καταλαβαίνετε ότι εμείς </w:t>
      </w:r>
      <w:r>
        <w:rPr>
          <w:rFonts w:eastAsia="Times New Roman"/>
          <w:szCs w:val="24"/>
        </w:rPr>
        <w:t xml:space="preserve">ως </w:t>
      </w:r>
      <w:r>
        <w:rPr>
          <w:rFonts w:eastAsia="Times New Roman"/>
          <w:szCs w:val="24"/>
        </w:rPr>
        <w:t>Προεδρείο</w:t>
      </w:r>
      <w:r>
        <w:rPr>
          <w:rFonts w:eastAsia="Times New Roman"/>
          <w:szCs w:val="24"/>
        </w:rPr>
        <w:t>,</w:t>
      </w:r>
      <w:r w:rsidRPr="001E7BF1">
        <w:rPr>
          <w:rFonts w:eastAsia="Times New Roman"/>
          <w:szCs w:val="24"/>
        </w:rPr>
        <w:t xml:space="preserve"> δεν μπορούμε να αναγκάσουμε κανέναν</w:t>
      </w:r>
      <w:r>
        <w:rPr>
          <w:rFonts w:eastAsia="Times New Roman"/>
          <w:szCs w:val="24"/>
        </w:rPr>
        <w:t xml:space="preserve"> Υπουργό να έρθει να απαντήσει.</w:t>
      </w:r>
    </w:p>
    <w:p w14:paraId="71454570" w14:textId="77777777" w:rsidR="00720170" w:rsidRDefault="00F52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eastAsia="Times New Roman" w:cs="Times New Roman"/>
          <w:szCs w:val="24"/>
        </w:rPr>
      </w:pPr>
      <w:r w:rsidRPr="005319D5">
        <w:rPr>
          <w:rFonts w:eastAsia="Times New Roman" w:cs="Times New Roman"/>
          <w:b/>
          <w:szCs w:val="24"/>
        </w:rPr>
        <w:t xml:space="preserve">ΔΗΜΗΤΡΙΟΣ ΚΥΡΙΑΖΙΔΗΣ: </w:t>
      </w:r>
      <w:r w:rsidRPr="00B21AB7">
        <w:rPr>
          <w:rFonts w:eastAsia="Times New Roman" w:cs="Times New Roman"/>
          <w:szCs w:val="24"/>
        </w:rPr>
        <w:t>Κ</w:t>
      </w:r>
      <w:r>
        <w:rPr>
          <w:rFonts w:eastAsia="Times New Roman" w:cs="Times New Roman"/>
          <w:szCs w:val="24"/>
        </w:rPr>
        <w:t>ύριε Υπουργέ,</w:t>
      </w:r>
      <w:r w:rsidRPr="005319D5">
        <w:rPr>
          <w:rFonts w:eastAsia="Times New Roman" w:cs="Times New Roman"/>
          <w:szCs w:val="24"/>
        </w:rPr>
        <w:t xml:space="preserve"> κάνω έκκληση προς εσάς</w:t>
      </w:r>
      <w:r>
        <w:rPr>
          <w:rFonts w:eastAsia="Times New Roman" w:cs="Times New Roman"/>
          <w:szCs w:val="24"/>
        </w:rPr>
        <w:t>. Ε</w:t>
      </w:r>
      <w:r w:rsidRPr="005319D5">
        <w:rPr>
          <w:rFonts w:eastAsia="Times New Roman" w:cs="Times New Roman"/>
          <w:szCs w:val="24"/>
        </w:rPr>
        <w:t>ίστε ευαίσθητος</w:t>
      </w:r>
      <w:r>
        <w:rPr>
          <w:rFonts w:eastAsia="Times New Roman" w:cs="Times New Roman"/>
          <w:szCs w:val="24"/>
        </w:rPr>
        <w:t>,</w:t>
      </w:r>
      <w:r w:rsidRPr="005319D5">
        <w:rPr>
          <w:rFonts w:eastAsia="Times New Roman" w:cs="Times New Roman"/>
          <w:szCs w:val="24"/>
        </w:rPr>
        <w:t xml:space="preserve"> </w:t>
      </w:r>
      <w:r>
        <w:rPr>
          <w:rFonts w:eastAsia="Times New Roman" w:cs="Times New Roman"/>
          <w:szCs w:val="24"/>
        </w:rPr>
        <w:t>δείτε τα ζητήματα αυτά.</w:t>
      </w:r>
      <w:r w:rsidRPr="005319D5">
        <w:rPr>
          <w:rFonts w:eastAsia="Times New Roman" w:cs="Times New Roman"/>
          <w:szCs w:val="24"/>
        </w:rPr>
        <w:t xml:space="preserve"> Δεν περιμένουμε κάτι από το</w:t>
      </w:r>
      <w:r>
        <w:rPr>
          <w:rFonts w:eastAsia="Times New Roman" w:cs="Times New Roman"/>
          <w:szCs w:val="24"/>
        </w:rPr>
        <w:t>ν</w:t>
      </w:r>
      <w:r w:rsidRPr="005319D5">
        <w:rPr>
          <w:rFonts w:eastAsia="Times New Roman" w:cs="Times New Roman"/>
          <w:szCs w:val="24"/>
        </w:rPr>
        <w:t xml:space="preserve"> κ</w:t>
      </w:r>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 μιας κ</w:t>
      </w:r>
      <w:r>
        <w:rPr>
          <w:rFonts w:eastAsia="Times New Roman" w:cs="Times New Roman"/>
          <w:szCs w:val="24"/>
        </w:rPr>
        <w:t>αι απαξιώνει όλη αυτή την κοινοβουλευτική διαδικασία.</w:t>
      </w:r>
    </w:p>
    <w:p w14:paraId="71454571" w14:textId="77777777" w:rsidR="00720170" w:rsidRDefault="00F52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eastAsia="Times New Roman" w:cs="Times New Roman"/>
          <w:szCs w:val="24"/>
        </w:rPr>
      </w:pPr>
      <w:r w:rsidRPr="00B21AB7">
        <w:rPr>
          <w:rFonts w:eastAsia="Times New Roman" w:cs="Times New Roman"/>
          <w:b/>
          <w:szCs w:val="24"/>
        </w:rPr>
        <w:t>ΠΡΟΕΔΡΕΥΩΝ (Μάριος Γεωργιάδης):</w:t>
      </w:r>
      <w:r w:rsidRPr="00B21AB7">
        <w:rPr>
          <w:rFonts w:eastAsia="Times New Roman" w:cs="Times New Roman"/>
          <w:szCs w:val="24"/>
        </w:rPr>
        <w:t xml:space="preserve"> </w:t>
      </w:r>
      <w:r>
        <w:rPr>
          <w:rFonts w:eastAsia="Times New Roman" w:cs="Times New Roman"/>
          <w:szCs w:val="24"/>
        </w:rPr>
        <w:t>Να συνεχίσουμε μ</w:t>
      </w:r>
      <w:r w:rsidRPr="005319D5">
        <w:rPr>
          <w:rFonts w:eastAsia="Times New Roman" w:cs="Times New Roman"/>
          <w:szCs w:val="24"/>
        </w:rPr>
        <w:t>ε τη διαδικασία</w:t>
      </w:r>
      <w:r>
        <w:rPr>
          <w:rFonts w:eastAsia="Times New Roman" w:cs="Times New Roman"/>
          <w:szCs w:val="24"/>
        </w:rPr>
        <w:t>. Σας</w:t>
      </w:r>
      <w:r w:rsidRPr="005319D5">
        <w:rPr>
          <w:rFonts w:eastAsia="Times New Roman" w:cs="Times New Roman"/>
          <w:szCs w:val="24"/>
        </w:rPr>
        <w:t xml:space="preserve"> ευχαριστώ πάρα πολύ</w:t>
      </w:r>
      <w:r>
        <w:rPr>
          <w:rFonts w:eastAsia="Times New Roman" w:cs="Times New Roman"/>
          <w:szCs w:val="24"/>
        </w:rPr>
        <w:t>.</w:t>
      </w:r>
    </w:p>
    <w:p w14:paraId="71454572" w14:textId="77777777" w:rsidR="00720170" w:rsidRDefault="00F52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eastAsia="Times New Roman"/>
          <w:szCs w:val="24"/>
        </w:rPr>
      </w:pPr>
      <w:r>
        <w:rPr>
          <w:rFonts w:eastAsia="Times New Roman" w:cs="Times New Roman"/>
          <w:szCs w:val="24"/>
        </w:rPr>
        <w:t>Σ</w:t>
      </w:r>
      <w:r w:rsidRPr="005319D5">
        <w:rPr>
          <w:rFonts w:eastAsia="Times New Roman" w:cs="Times New Roman"/>
          <w:szCs w:val="24"/>
        </w:rPr>
        <w:t xml:space="preserve">υνεχίζουμε με την </w:t>
      </w:r>
      <w:r>
        <w:rPr>
          <w:rFonts w:eastAsia="Times New Roman" w:cs="Times New Roman"/>
          <w:szCs w:val="24"/>
        </w:rPr>
        <w:t xml:space="preserve">τέταρτη </w:t>
      </w:r>
      <w:r w:rsidRPr="00B21AB7">
        <w:rPr>
          <w:rFonts w:eastAsia="Times New Roman"/>
          <w:szCs w:val="24"/>
        </w:rPr>
        <w:t>με αριθμό 259/8-</w:t>
      </w:r>
      <w:r>
        <w:rPr>
          <w:rFonts w:eastAsia="Times New Roman"/>
          <w:szCs w:val="24"/>
        </w:rPr>
        <w:t>1</w:t>
      </w:r>
      <w:r w:rsidRPr="00B21AB7">
        <w:rPr>
          <w:rFonts w:eastAsia="Times New Roman"/>
          <w:szCs w:val="24"/>
        </w:rPr>
        <w:t xml:space="preserve">-2019 </w:t>
      </w:r>
      <w:r>
        <w:rPr>
          <w:rFonts w:eastAsia="Times New Roman" w:cs="Times New Roman"/>
          <w:szCs w:val="24"/>
        </w:rPr>
        <w:t>επίκαιρη ε</w:t>
      </w:r>
      <w:r w:rsidRPr="00B21AB7">
        <w:rPr>
          <w:rFonts w:eastAsia="Times New Roman" w:cs="Times New Roman"/>
          <w:szCs w:val="24"/>
        </w:rPr>
        <w:t xml:space="preserve">ρώτηση </w:t>
      </w:r>
      <w:r>
        <w:rPr>
          <w:rFonts w:eastAsia="Times New Roman"/>
          <w:szCs w:val="24"/>
        </w:rPr>
        <w:t xml:space="preserve">δεύτερου κύκλου </w:t>
      </w:r>
      <w:r>
        <w:rPr>
          <w:rFonts w:eastAsia="Times New Roman" w:cs="Times New Roman"/>
          <w:szCs w:val="24"/>
        </w:rPr>
        <w:t xml:space="preserve">(Β΄) </w:t>
      </w:r>
      <w:r>
        <w:rPr>
          <w:rFonts w:eastAsia="Times New Roman"/>
          <w:szCs w:val="24"/>
        </w:rPr>
        <w:t>του</w:t>
      </w:r>
      <w:r w:rsidRPr="00B21AB7">
        <w:rPr>
          <w:rFonts w:eastAsia="Times New Roman"/>
          <w:szCs w:val="24"/>
        </w:rPr>
        <w:t xml:space="preserve"> Βουλευτή Λ</w:t>
      </w:r>
      <w:r>
        <w:rPr>
          <w:rFonts w:eastAsia="Times New Roman"/>
          <w:szCs w:val="24"/>
        </w:rPr>
        <w:t>αρίση</w:t>
      </w:r>
      <w:r w:rsidRPr="00B21AB7">
        <w:rPr>
          <w:rFonts w:eastAsia="Times New Roman"/>
          <w:szCs w:val="24"/>
        </w:rPr>
        <w:t xml:space="preserve">ς </w:t>
      </w:r>
      <w:r w:rsidRPr="00B21AB7">
        <w:rPr>
          <w:rFonts w:eastAsia="Times New Roman"/>
          <w:szCs w:val="24"/>
        </w:rPr>
        <w:lastRenderedPageBreak/>
        <w:t>τ</w:t>
      </w:r>
      <w:r>
        <w:rPr>
          <w:rFonts w:eastAsia="Times New Roman"/>
          <w:szCs w:val="24"/>
        </w:rPr>
        <w:t>ης</w:t>
      </w:r>
      <w:r>
        <w:rPr>
          <w:rFonts w:eastAsia="Times New Roman"/>
          <w:szCs w:val="24"/>
        </w:rPr>
        <w:t xml:space="preserve"> Δημοκρατικής Συμπαράταξης ΠΑΣΟ</w:t>
      </w:r>
      <w:r w:rsidRPr="00B21AB7">
        <w:rPr>
          <w:rFonts w:eastAsia="Times New Roman"/>
          <w:szCs w:val="24"/>
        </w:rPr>
        <w:t>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w:t>
      </w:r>
      <w:r w:rsidRPr="00B21AB7">
        <w:rPr>
          <w:rFonts w:eastAsia="Times New Roman"/>
          <w:szCs w:val="24"/>
        </w:rPr>
        <w:t xml:space="preserve">ΑΡ κ. Κωνσταντίνου </w:t>
      </w:r>
      <w:proofErr w:type="spellStart"/>
      <w:r w:rsidRPr="00B21AB7">
        <w:rPr>
          <w:rFonts w:eastAsia="Times New Roman"/>
          <w:szCs w:val="24"/>
        </w:rPr>
        <w:t>Μπαργιώτα</w:t>
      </w:r>
      <w:proofErr w:type="spellEnd"/>
      <w:r w:rsidRPr="00B21AB7">
        <w:rPr>
          <w:rFonts w:eastAsia="Times New Roman"/>
          <w:szCs w:val="24"/>
        </w:rPr>
        <w:t xml:space="preserve"> προς τον Υπουργό Υγείας, με θέμα: «Ερασιτεχνισμός και προχειρότητα οδηγούν σε αποτυχία των </w:t>
      </w:r>
      <w:r>
        <w:rPr>
          <w:rFonts w:eastAsia="Times New Roman"/>
          <w:szCs w:val="24"/>
        </w:rPr>
        <w:t>τ</w:t>
      </w:r>
      <w:r w:rsidRPr="00B21AB7">
        <w:rPr>
          <w:rFonts w:eastAsia="Times New Roman"/>
          <w:szCs w:val="24"/>
        </w:rPr>
        <w:t xml:space="preserve">οπικών </w:t>
      </w:r>
      <w:r>
        <w:rPr>
          <w:rFonts w:eastAsia="Times New Roman"/>
          <w:szCs w:val="24"/>
        </w:rPr>
        <w:t>μ</w:t>
      </w:r>
      <w:r w:rsidRPr="00B21AB7">
        <w:rPr>
          <w:rFonts w:eastAsia="Times New Roman"/>
          <w:szCs w:val="24"/>
        </w:rPr>
        <w:t xml:space="preserve">ονάδων </w:t>
      </w:r>
      <w:r>
        <w:rPr>
          <w:rFonts w:eastAsia="Times New Roman"/>
          <w:szCs w:val="24"/>
        </w:rPr>
        <w:t>υ</w:t>
      </w:r>
      <w:r w:rsidRPr="00B21AB7">
        <w:rPr>
          <w:rFonts w:eastAsia="Times New Roman"/>
          <w:szCs w:val="24"/>
        </w:rPr>
        <w:t>γείας (T</w:t>
      </w:r>
      <w:r>
        <w:rPr>
          <w:rFonts w:eastAsia="Times New Roman"/>
          <w:szCs w:val="24"/>
        </w:rPr>
        <w:t>Ο</w:t>
      </w:r>
      <w:r w:rsidRPr="00B21AB7">
        <w:rPr>
          <w:rFonts w:eastAsia="Times New Roman"/>
          <w:szCs w:val="24"/>
        </w:rPr>
        <w:t>MY)».</w:t>
      </w:r>
    </w:p>
    <w:p w14:paraId="71454573" w14:textId="77777777" w:rsidR="00720170" w:rsidRDefault="00F52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eastAsia="Times New Roman"/>
          <w:szCs w:val="24"/>
        </w:rPr>
      </w:pPr>
      <w:r>
        <w:rPr>
          <w:rFonts w:eastAsia="Times New Roman"/>
          <w:szCs w:val="24"/>
        </w:rPr>
        <w:t xml:space="preserve">Κύριε συνάδελφε, έχετε δύο λεπτά στη διάθεσή σας για την </w:t>
      </w:r>
      <w:proofErr w:type="spellStart"/>
      <w:r>
        <w:rPr>
          <w:rFonts w:eastAsia="Times New Roman"/>
          <w:szCs w:val="24"/>
        </w:rPr>
        <w:t>πρωτολογί</w:t>
      </w:r>
      <w:r>
        <w:rPr>
          <w:rFonts w:eastAsia="Times New Roman"/>
          <w:szCs w:val="24"/>
        </w:rPr>
        <w:t>α</w:t>
      </w:r>
      <w:proofErr w:type="spellEnd"/>
      <w:r>
        <w:rPr>
          <w:rFonts w:eastAsia="Times New Roman"/>
          <w:szCs w:val="24"/>
        </w:rPr>
        <w:t xml:space="preserve"> σας.</w:t>
      </w:r>
    </w:p>
    <w:p w14:paraId="71454574" w14:textId="77777777" w:rsidR="00720170" w:rsidRDefault="00F52584">
      <w:pPr>
        <w:tabs>
          <w:tab w:val="left" w:pos="1118"/>
        </w:tabs>
        <w:spacing w:line="600" w:lineRule="auto"/>
        <w:ind w:firstLine="720"/>
        <w:contextualSpacing/>
        <w:jc w:val="both"/>
        <w:rPr>
          <w:rFonts w:eastAsia="Times New Roman"/>
          <w:szCs w:val="24"/>
        </w:rPr>
      </w:pPr>
      <w:r>
        <w:rPr>
          <w:rFonts w:eastAsia="Times New Roman"/>
          <w:b/>
          <w:szCs w:val="24"/>
        </w:rPr>
        <w:t>Κ</w:t>
      </w:r>
      <w:r w:rsidRPr="00CB6306">
        <w:rPr>
          <w:rFonts w:eastAsia="Times New Roman"/>
          <w:b/>
          <w:szCs w:val="24"/>
        </w:rPr>
        <w:t>ΩΝΣΤΑΝΤΙΝΟΣ ΜΠΑΡΓΙΩΤΑΣ:</w:t>
      </w:r>
      <w:r>
        <w:rPr>
          <w:rFonts w:eastAsia="Times New Roman"/>
          <w:szCs w:val="24"/>
        </w:rPr>
        <w:t xml:space="preserve"> Ευχαριστώ, κύριε Πρόεδρε.</w:t>
      </w:r>
    </w:p>
    <w:p w14:paraId="71454575" w14:textId="77777777" w:rsidR="00720170" w:rsidRDefault="00F52584">
      <w:pPr>
        <w:tabs>
          <w:tab w:val="left" w:pos="1118"/>
        </w:tabs>
        <w:spacing w:line="600" w:lineRule="auto"/>
        <w:ind w:firstLine="720"/>
        <w:contextualSpacing/>
        <w:jc w:val="both"/>
        <w:rPr>
          <w:rFonts w:eastAsia="Times New Roman"/>
          <w:szCs w:val="24"/>
        </w:rPr>
      </w:pPr>
      <w:r>
        <w:rPr>
          <w:rFonts w:eastAsia="Times New Roman"/>
          <w:szCs w:val="24"/>
        </w:rPr>
        <w:t>Κύριε Υπουργέ, το ότι η δημιουργία των Τ</w:t>
      </w:r>
      <w:r>
        <w:rPr>
          <w:rFonts w:eastAsia="Times New Roman"/>
          <w:szCs w:val="24"/>
        </w:rPr>
        <w:t>Ο</w:t>
      </w:r>
      <w:r>
        <w:rPr>
          <w:rFonts w:eastAsia="Times New Roman"/>
          <w:szCs w:val="24"/>
        </w:rPr>
        <w:t xml:space="preserve">ΜΥ και η προσπάθεια απάντησης στο πρόβλημα της </w:t>
      </w:r>
      <w:r>
        <w:rPr>
          <w:rFonts w:eastAsia="Times New Roman"/>
          <w:szCs w:val="24"/>
        </w:rPr>
        <w:t>π</w:t>
      </w:r>
      <w:r>
        <w:rPr>
          <w:rFonts w:eastAsia="Times New Roman"/>
          <w:szCs w:val="24"/>
        </w:rPr>
        <w:t xml:space="preserve">ρωτοβάθμιας </w:t>
      </w:r>
      <w:r>
        <w:rPr>
          <w:rFonts w:eastAsia="Times New Roman"/>
          <w:szCs w:val="24"/>
        </w:rPr>
        <w:t>φ</w:t>
      </w:r>
      <w:r>
        <w:rPr>
          <w:rFonts w:eastAsia="Times New Roman"/>
          <w:szCs w:val="24"/>
        </w:rPr>
        <w:t xml:space="preserve">ροντίδας </w:t>
      </w:r>
      <w:r>
        <w:rPr>
          <w:rFonts w:eastAsia="Times New Roman"/>
          <w:szCs w:val="24"/>
        </w:rPr>
        <w:t>υ</w:t>
      </w:r>
      <w:r>
        <w:rPr>
          <w:rFonts w:eastAsia="Times New Roman"/>
          <w:szCs w:val="24"/>
        </w:rPr>
        <w:t>γείας -που υφίσταται όντως- με τη δημιουργία των Τ</w:t>
      </w:r>
      <w:r>
        <w:rPr>
          <w:rFonts w:eastAsia="Times New Roman"/>
          <w:szCs w:val="24"/>
        </w:rPr>
        <w:t>Ο</w:t>
      </w:r>
      <w:r>
        <w:rPr>
          <w:rFonts w:eastAsia="Times New Roman"/>
          <w:szCs w:val="24"/>
        </w:rPr>
        <w:t>ΜΥ ήταν μια κακή ιδέα. Το επισημάνα</w:t>
      </w:r>
      <w:r>
        <w:rPr>
          <w:rFonts w:eastAsia="Times New Roman"/>
          <w:szCs w:val="24"/>
        </w:rPr>
        <w:t>με από την αρχή. Το ότι</w:t>
      </w:r>
      <w:r>
        <w:rPr>
          <w:rFonts w:eastAsia="Times New Roman"/>
          <w:szCs w:val="24"/>
        </w:rPr>
        <w:t>,</w:t>
      </w:r>
      <w:r>
        <w:rPr>
          <w:rFonts w:eastAsia="Times New Roman"/>
          <w:szCs w:val="24"/>
        </w:rPr>
        <w:t xml:space="preserve"> </w:t>
      </w:r>
      <w:r>
        <w:rPr>
          <w:rFonts w:eastAsia="Times New Roman"/>
          <w:szCs w:val="24"/>
        </w:rPr>
        <w:t>επίσης,</w:t>
      </w:r>
      <w:r>
        <w:rPr>
          <w:rFonts w:eastAsia="Times New Roman"/>
          <w:szCs w:val="24"/>
        </w:rPr>
        <w:t xml:space="preserve"> είχε τεράστια προβλήματα μεθοδολογίας και προχειρότητας, το επισημάναμε όταν φέρατε τον </w:t>
      </w:r>
      <w:r>
        <w:rPr>
          <w:rFonts w:eastAsia="Times New Roman"/>
          <w:szCs w:val="24"/>
        </w:rPr>
        <w:t>ν</w:t>
      </w:r>
      <w:r>
        <w:rPr>
          <w:rFonts w:eastAsia="Times New Roman"/>
          <w:szCs w:val="24"/>
        </w:rPr>
        <w:t xml:space="preserve">όμο στην Βουλή και τον ψηφίσατε. </w:t>
      </w:r>
    </w:p>
    <w:p w14:paraId="71454576" w14:textId="77777777" w:rsidR="00720170" w:rsidRDefault="00F52584">
      <w:pPr>
        <w:tabs>
          <w:tab w:val="left" w:pos="1118"/>
        </w:tabs>
        <w:spacing w:line="600" w:lineRule="auto"/>
        <w:ind w:firstLine="720"/>
        <w:contextualSpacing/>
        <w:jc w:val="both"/>
        <w:rPr>
          <w:rFonts w:eastAsia="Times New Roman"/>
          <w:szCs w:val="24"/>
        </w:rPr>
      </w:pPr>
      <w:r>
        <w:rPr>
          <w:rFonts w:eastAsia="Times New Roman"/>
          <w:szCs w:val="24"/>
        </w:rPr>
        <w:t xml:space="preserve">Είχαμε επισημάνει ότι δεν υπήρχε χρηματοδότηση </w:t>
      </w:r>
      <w:r>
        <w:rPr>
          <w:rFonts w:eastAsia="Times New Roman"/>
          <w:szCs w:val="24"/>
        </w:rPr>
        <w:t>-</w:t>
      </w:r>
      <w:r>
        <w:rPr>
          <w:rFonts w:eastAsia="Times New Roman"/>
          <w:szCs w:val="24"/>
        </w:rPr>
        <w:t>ξεχωριστή πρόβλεψη χρηματοδότησης για τους χώρους</w:t>
      </w:r>
      <w:r>
        <w:rPr>
          <w:rFonts w:eastAsia="Times New Roman"/>
          <w:szCs w:val="24"/>
        </w:rPr>
        <w:t>-</w:t>
      </w:r>
      <w:r>
        <w:rPr>
          <w:rFonts w:eastAsia="Times New Roman"/>
          <w:szCs w:val="24"/>
        </w:rPr>
        <w:t xml:space="preserve"> δεν υπάρχει χωροταξική κατανομή, δεν υπάρχει πρόβλεψη για σχέδιο ανάπτυξης ιατρείων. Ήταν λίγο-πολύ όλα τυχαία. Τον Δεκέμβριο </w:t>
      </w:r>
      <w:r>
        <w:rPr>
          <w:rFonts w:eastAsia="Times New Roman"/>
          <w:szCs w:val="24"/>
        </w:rPr>
        <w:lastRenderedPageBreak/>
        <w:t>που μας πέρασε</w:t>
      </w:r>
      <w:r>
        <w:rPr>
          <w:rFonts w:eastAsia="Times New Roman"/>
          <w:szCs w:val="24"/>
        </w:rPr>
        <w:t>,</w:t>
      </w:r>
      <w:r>
        <w:rPr>
          <w:rFonts w:eastAsia="Times New Roman"/>
          <w:szCs w:val="24"/>
        </w:rPr>
        <w:t xml:space="preserve"> το παραδεχθήκατε εμμέσως πλην σαφώς και εσείς. </w:t>
      </w:r>
    </w:p>
    <w:p w14:paraId="71454577" w14:textId="77777777" w:rsidR="00720170" w:rsidRDefault="00F52584">
      <w:pPr>
        <w:tabs>
          <w:tab w:val="left" w:pos="1118"/>
        </w:tabs>
        <w:spacing w:line="600" w:lineRule="auto"/>
        <w:ind w:firstLine="720"/>
        <w:contextualSpacing/>
        <w:jc w:val="both"/>
        <w:rPr>
          <w:rFonts w:eastAsia="Times New Roman"/>
          <w:szCs w:val="24"/>
        </w:rPr>
      </w:pPr>
      <w:r>
        <w:rPr>
          <w:rFonts w:eastAsia="Times New Roman"/>
          <w:szCs w:val="24"/>
        </w:rPr>
        <w:t>Είμαστε ήδη στον Ιανουάριο του 2019, όπου η μητέρα των μεταρρυθμί</w:t>
      </w:r>
      <w:r>
        <w:rPr>
          <w:rFonts w:eastAsia="Times New Roman"/>
          <w:szCs w:val="24"/>
        </w:rPr>
        <w:t>σεων, η εφαρμογή και η ανάπτυξη των Τ</w:t>
      </w:r>
      <w:r>
        <w:rPr>
          <w:rFonts w:eastAsia="Times New Roman"/>
          <w:szCs w:val="24"/>
        </w:rPr>
        <w:t>Ο</w:t>
      </w:r>
      <w:r>
        <w:rPr>
          <w:rFonts w:eastAsia="Times New Roman"/>
          <w:szCs w:val="24"/>
        </w:rPr>
        <w:t xml:space="preserve">ΜΥ και η εφαρμογή του περίφημου </w:t>
      </w:r>
      <w:r>
        <w:rPr>
          <w:rFonts w:eastAsia="Times New Roman"/>
          <w:szCs w:val="24"/>
          <w:lang w:val="en-US"/>
        </w:rPr>
        <w:t>gate</w:t>
      </w:r>
      <w:r w:rsidRPr="00CB6306">
        <w:rPr>
          <w:rFonts w:eastAsia="Times New Roman"/>
          <w:szCs w:val="24"/>
        </w:rPr>
        <w:t xml:space="preserve"> </w:t>
      </w:r>
      <w:r>
        <w:rPr>
          <w:rFonts w:eastAsia="Times New Roman"/>
          <w:szCs w:val="24"/>
          <w:lang w:val="en-US"/>
        </w:rPr>
        <w:t>keeping</w:t>
      </w:r>
      <w:r w:rsidRPr="00CB6306">
        <w:rPr>
          <w:rFonts w:eastAsia="Times New Roman"/>
          <w:szCs w:val="24"/>
        </w:rPr>
        <w:t xml:space="preserve"> </w:t>
      </w:r>
      <w:r>
        <w:rPr>
          <w:rFonts w:eastAsia="Times New Roman"/>
          <w:szCs w:val="24"/>
        </w:rPr>
        <w:t xml:space="preserve">στην </w:t>
      </w:r>
      <w:r>
        <w:rPr>
          <w:rFonts w:eastAsia="Times New Roman"/>
          <w:szCs w:val="24"/>
        </w:rPr>
        <w:t>π</w:t>
      </w:r>
      <w:r>
        <w:rPr>
          <w:rFonts w:eastAsia="Times New Roman"/>
          <w:szCs w:val="24"/>
        </w:rPr>
        <w:t xml:space="preserve">ρωτοβάθμια </w:t>
      </w:r>
      <w:r>
        <w:rPr>
          <w:rFonts w:eastAsia="Times New Roman"/>
          <w:szCs w:val="24"/>
        </w:rPr>
        <w:t>υ</w:t>
      </w:r>
      <w:r>
        <w:rPr>
          <w:rFonts w:eastAsia="Times New Roman"/>
          <w:szCs w:val="24"/>
        </w:rPr>
        <w:t>γεία υποτίθεται ότι θα ξεκινούσε</w:t>
      </w:r>
      <w:r>
        <w:rPr>
          <w:rFonts w:eastAsia="Times New Roman"/>
          <w:szCs w:val="24"/>
        </w:rPr>
        <w:t>,</w:t>
      </w:r>
      <w:r>
        <w:rPr>
          <w:rFonts w:eastAsia="Times New Roman"/>
          <w:szCs w:val="24"/>
        </w:rPr>
        <w:t xml:space="preserve"> φέρνοντας –υποτίθεται- ξανά μια νέα εποχή στην πρωτοβάθμια περίθαλψη. Αυτό έχει περάσει. </w:t>
      </w:r>
    </w:p>
    <w:p w14:paraId="71454578" w14:textId="77777777" w:rsidR="00720170" w:rsidRDefault="00F52584">
      <w:pPr>
        <w:tabs>
          <w:tab w:val="left" w:pos="1118"/>
        </w:tabs>
        <w:spacing w:line="600" w:lineRule="auto"/>
        <w:ind w:firstLine="720"/>
        <w:contextualSpacing/>
        <w:jc w:val="both"/>
        <w:rPr>
          <w:rFonts w:eastAsia="Times New Roman" w:cs="Times New Roman"/>
          <w:szCs w:val="24"/>
        </w:rPr>
      </w:pPr>
      <w:r>
        <w:rPr>
          <w:rFonts w:eastAsia="Times New Roman"/>
          <w:szCs w:val="24"/>
        </w:rPr>
        <w:t>Εσείς οι ίδιοι αναβάλατε για άγ</w:t>
      </w:r>
      <w:r>
        <w:rPr>
          <w:rFonts w:eastAsia="Times New Roman"/>
          <w:szCs w:val="24"/>
        </w:rPr>
        <w:t xml:space="preserve">νωστη ημερομηνία </w:t>
      </w:r>
      <w:r w:rsidRPr="00B21AB7">
        <w:rPr>
          <w:rFonts w:eastAsia="Times New Roman"/>
          <w:szCs w:val="24"/>
        </w:rPr>
        <w:t>την εφαρμογή</w:t>
      </w:r>
      <w:r>
        <w:rPr>
          <w:rFonts w:eastAsia="Times New Roman"/>
          <w:szCs w:val="24"/>
        </w:rPr>
        <w:t>,</w:t>
      </w:r>
      <w:r w:rsidRPr="00B21AB7">
        <w:rPr>
          <w:rFonts w:eastAsia="Times New Roman"/>
          <w:szCs w:val="24"/>
        </w:rPr>
        <w:t xml:space="preserve"> καθώς είχε προηγηθεί ένα χαοτικό δίμηνο</w:t>
      </w:r>
      <w:r>
        <w:rPr>
          <w:rFonts w:eastAsia="Times New Roman"/>
          <w:szCs w:val="24"/>
        </w:rPr>
        <w:t>,</w:t>
      </w:r>
      <w:r w:rsidRPr="00B21AB7">
        <w:rPr>
          <w:rFonts w:eastAsia="Times New Roman"/>
          <w:szCs w:val="24"/>
        </w:rPr>
        <w:t xml:space="preserve"> όπου οι ασφαλισμένοι </w:t>
      </w:r>
      <w:r>
        <w:rPr>
          <w:rFonts w:eastAsia="Times New Roman"/>
          <w:szCs w:val="24"/>
        </w:rPr>
        <w:t xml:space="preserve">έψαχναν αλλόφρονες να βρουν </w:t>
      </w:r>
      <w:r w:rsidRPr="00B21AB7">
        <w:rPr>
          <w:rFonts w:eastAsia="Times New Roman"/>
          <w:szCs w:val="24"/>
        </w:rPr>
        <w:t>γιατρούς</w:t>
      </w:r>
      <w:r>
        <w:rPr>
          <w:rFonts w:eastAsia="Times New Roman"/>
          <w:szCs w:val="24"/>
        </w:rPr>
        <w:t xml:space="preserve">, </w:t>
      </w:r>
      <w:r w:rsidRPr="00B21AB7">
        <w:rPr>
          <w:rFonts w:eastAsia="Times New Roman"/>
          <w:szCs w:val="24"/>
        </w:rPr>
        <w:t>που δεν υπάρχουν</w:t>
      </w:r>
      <w:r>
        <w:rPr>
          <w:rFonts w:eastAsia="Times New Roman"/>
          <w:szCs w:val="24"/>
        </w:rPr>
        <w:t>, για τον απλούστατο λ</w:t>
      </w:r>
      <w:r w:rsidRPr="00B21AB7">
        <w:rPr>
          <w:rFonts w:eastAsia="Times New Roman"/>
          <w:szCs w:val="24"/>
        </w:rPr>
        <w:t>όγο ότι με δικά σας στοιχεία το Δεκέμβριο</w:t>
      </w:r>
      <w:r w:rsidRPr="005319D5">
        <w:rPr>
          <w:rFonts w:eastAsia="Times New Roman" w:cs="Times New Roman"/>
          <w:szCs w:val="24"/>
        </w:rPr>
        <w:t xml:space="preserve"> από τις </w:t>
      </w:r>
      <w:r>
        <w:rPr>
          <w:rFonts w:eastAsia="Times New Roman" w:cs="Times New Roman"/>
          <w:szCs w:val="24"/>
        </w:rPr>
        <w:t>διακόσιες τριάντα εννέα</w:t>
      </w:r>
      <w:r w:rsidRPr="005319D5">
        <w:rPr>
          <w:rFonts w:eastAsia="Times New Roman" w:cs="Times New Roman"/>
          <w:szCs w:val="24"/>
        </w:rPr>
        <w:t xml:space="preserve"> υποτιθέμενες </w:t>
      </w:r>
      <w:r>
        <w:rPr>
          <w:rFonts w:eastAsia="Times New Roman" w:cs="Times New Roman"/>
          <w:szCs w:val="24"/>
        </w:rPr>
        <w:t>Τ</w:t>
      </w:r>
      <w:r>
        <w:rPr>
          <w:rFonts w:eastAsia="Times New Roman" w:cs="Times New Roman"/>
          <w:szCs w:val="24"/>
        </w:rPr>
        <w:t>Ο</w:t>
      </w:r>
      <w:r>
        <w:rPr>
          <w:rFonts w:eastAsia="Times New Roman" w:cs="Times New Roman"/>
          <w:szCs w:val="24"/>
        </w:rPr>
        <w:t>ΜΥ</w:t>
      </w:r>
      <w:r w:rsidRPr="005319D5">
        <w:rPr>
          <w:rFonts w:eastAsia="Times New Roman" w:cs="Times New Roman"/>
          <w:szCs w:val="24"/>
        </w:rPr>
        <w:t xml:space="preserve"> λειτουργούσαν </w:t>
      </w:r>
      <w:proofErr w:type="spellStart"/>
      <w:r>
        <w:rPr>
          <w:rFonts w:eastAsia="Times New Roman" w:cs="Times New Roman"/>
          <w:szCs w:val="24"/>
        </w:rPr>
        <w:t>εκατόν</w:t>
      </w:r>
      <w:proofErr w:type="spellEnd"/>
      <w:r>
        <w:rPr>
          <w:rFonts w:eastAsia="Times New Roman" w:cs="Times New Roman"/>
          <w:szCs w:val="24"/>
        </w:rPr>
        <w:t xml:space="preserve"> μία,</w:t>
      </w:r>
      <w:r w:rsidRPr="005319D5">
        <w:rPr>
          <w:rFonts w:eastAsia="Times New Roman" w:cs="Times New Roman"/>
          <w:szCs w:val="24"/>
        </w:rPr>
        <w:t xml:space="preserve"> εκ των οποίων κάμποσες λειτουργούσαν μέσα σε </w:t>
      </w:r>
      <w:r>
        <w:rPr>
          <w:rFonts w:eastAsia="Times New Roman" w:cs="Times New Roman"/>
          <w:szCs w:val="24"/>
        </w:rPr>
        <w:t>κ</w:t>
      </w:r>
      <w:r w:rsidRPr="005319D5">
        <w:rPr>
          <w:rFonts w:eastAsia="Times New Roman" w:cs="Times New Roman"/>
          <w:szCs w:val="24"/>
        </w:rPr>
        <w:t xml:space="preserve">έντρα </w:t>
      </w:r>
      <w:r>
        <w:rPr>
          <w:rFonts w:eastAsia="Times New Roman" w:cs="Times New Roman"/>
          <w:szCs w:val="24"/>
        </w:rPr>
        <w:t>υ</w:t>
      </w:r>
      <w:r w:rsidRPr="005319D5">
        <w:rPr>
          <w:rFonts w:eastAsia="Times New Roman" w:cs="Times New Roman"/>
          <w:szCs w:val="24"/>
        </w:rPr>
        <w:t>γείας και όλοι</w:t>
      </w:r>
      <w:r>
        <w:rPr>
          <w:rFonts w:eastAsia="Times New Roman" w:cs="Times New Roman"/>
          <w:szCs w:val="24"/>
        </w:rPr>
        <w:t xml:space="preserve">-όλοι οι γιατροί της </w:t>
      </w:r>
      <w:r>
        <w:rPr>
          <w:rFonts w:eastAsia="Times New Roman" w:cs="Times New Roman"/>
          <w:szCs w:val="24"/>
        </w:rPr>
        <w:t>π</w:t>
      </w:r>
      <w:r w:rsidRPr="005319D5">
        <w:rPr>
          <w:rFonts w:eastAsia="Times New Roman" w:cs="Times New Roman"/>
          <w:szCs w:val="24"/>
        </w:rPr>
        <w:t xml:space="preserve">ρωτοβάθμιας </w:t>
      </w:r>
      <w:r>
        <w:rPr>
          <w:rFonts w:eastAsia="Times New Roman" w:cs="Times New Roman"/>
          <w:szCs w:val="24"/>
        </w:rPr>
        <w:t>ήταν οκτακόσιοι σαράντα πέντε για δέκα</w:t>
      </w:r>
      <w:r w:rsidRPr="005319D5">
        <w:rPr>
          <w:rFonts w:eastAsia="Times New Roman" w:cs="Times New Roman"/>
          <w:szCs w:val="24"/>
        </w:rPr>
        <w:t xml:space="preserve"> εκατομμύρια πληθυσμό</w:t>
      </w:r>
      <w:r>
        <w:rPr>
          <w:rFonts w:eastAsia="Times New Roman" w:cs="Times New Roman"/>
          <w:szCs w:val="24"/>
        </w:rPr>
        <w:t>. Ή</w:t>
      </w:r>
      <w:r w:rsidRPr="005319D5">
        <w:rPr>
          <w:rFonts w:eastAsia="Times New Roman" w:cs="Times New Roman"/>
          <w:szCs w:val="24"/>
        </w:rPr>
        <w:t>ταν</w:t>
      </w:r>
      <w:r>
        <w:rPr>
          <w:rFonts w:eastAsia="Times New Roman" w:cs="Times New Roman"/>
          <w:szCs w:val="24"/>
        </w:rPr>
        <w:t>,</w:t>
      </w:r>
      <w:r w:rsidRPr="005319D5">
        <w:rPr>
          <w:rFonts w:eastAsia="Times New Roman" w:cs="Times New Roman"/>
          <w:szCs w:val="24"/>
        </w:rPr>
        <w:t xml:space="preserve"> λοιπόν</w:t>
      </w:r>
      <w:r>
        <w:rPr>
          <w:rFonts w:eastAsia="Times New Roman" w:cs="Times New Roman"/>
          <w:szCs w:val="24"/>
        </w:rPr>
        <w:t>, αναμενόμενη η αποτυχία.</w:t>
      </w:r>
    </w:p>
    <w:p w14:paraId="71454579" w14:textId="77777777" w:rsidR="00720170" w:rsidRDefault="00F52584">
      <w:pPr>
        <w:tabs>
          <w:tab w:val="left" w:pos="1118"/>
        </w:tabs>
        <w:spacing w:line="600" w:lineRule="auto"/>
        <w:ind w:firstLine="720"/>
        <w:contextualSpacing/>
        <w:jc w:val="both"/>
        <w:rPr>
          <w:rFonts w:eastAsia="Times New Roman" w:cs="Times New Roman"/>
          <w:szCs w:val="24"/>
        </w:rPr>
      </w:pPr>
      <w:r w:rsidRPr="005319D5">
        <w:rPr>
          <w:rFonts w:eastAsia="Times New Roman" w:cs="Times New Roman"/>
          <w:szCs w:val="24"/>
        </w:rPr>
        <w:t>Και το ερώτημα που προκύπ</w:t>
      </w:r>
      <w:r w:rsidRPr="005319D5">
        <w:rPr>
          <w:rFonts w:eastAsia="Times New Roman" w:cs="Times New Roman"/>
          <w:szCs w:val="24"/>
        </w:rPr>
        <w:t>τει</w:t>
      </w:r>
      <w:r>
        <w:rPr>
          <w:rFonts w:eastAsia="Times New Roman" w:cs="Times New Roman"/>
          <w:szCs w:val="24"/>
        </w:rPr>
        <w:t>,</w:t>
      </w:r>
      <w:r w:rsidRPr="005319D5">
        <w:rPr>
          <w:rFonts w:eastAsia="Times New Roman" w:cs="Times New Roman"/>
          <w:szCs w:val="24"/>
        </w:rPr>
        <w:t xml:space="preserve"> είναι πότε θα λειτουργήσει </w:t>
      </w:r>
      <w:r>
        <w:rPr>
          <w:rFonts w:eastAsia="Times New Roman" w:cs="Times New Roman"/>
          <w:szCs w:val="24"/>
        </w:rPr>
        <w:t>-</w:t>
      </w:r>
      <w:r w:rsidRPr="005319D5">
        <w:rPr>
          <w:rFonts w:eastAsia="Times New Roman" w:cs="Times New Roman"/>
          <w:szCs w:val="24"/>
        </w:rPr>
        <w:t>αν θα λειτουργήσει</w:t>
      </w:r>
      <w:r>
        <w:rPr>
          <w:rFonts w:eastAsia="Times New Roman" w:cs="Times New Roman"/>
          <w:szCs w:val="24"/>
        </w:rPr>
        <w:t>-</w:t>
      </w:r>
      <w:r w:rsidRPr="005319D5">
        <w:rPr>
          <w:rFonts w:eastAsia="Times New Roman" w:cs="Times New Roman"/>
          <w:szCs w:val="24"/>
        </w:rPr>
        <w:t xml:space="preserve"> ένα σύστημα </w:t>
      </w:r>
      <w:r>
        <w:rPr>
          <w:rFonts w:eastAsia="Times New Roman" w:cs="Times New Roman"/>
          <w:szCs w:val="24"/>
        </w:rPr>
        <w:t>π</w:t>
      </w:r>
      <w:r w:rsidRPr="005319D5">
        <w:rPr>
          <w:rFonts w:eastAsia="Times New Roman" w:cs="Times New Roman"/>
          <w:szCs w:val="24"/>
        </w:rPr>
        <w:t xml:space="preserve">ρωτοβάθμιας </w:t>
      </w:r>
      <w:r>
        <w:rPr>
          <w:rFonts w:eastAsia="Times New Roman" w:cs="Times New Roman"/>
          <w:szCs w:val="24"/>
        </w:rPr>
        <w:t>φ</w:t>
      </w:r>
      <w:r w:rsidRPr="005319D5">
        <w:rPr>
          <w:rFonts w:eastAsia="Times New Roman" w:cs="Times New Roman"/>
          <w:szCs w:val="24"/>
        </w:rPr>
        <w:t xml:space="preserve">ροντίδας </w:t>
      </w:r>
      <w:r>
        <w:rPr>
          <w:rFonts w:eastAsia="Times New Roman" w:cs="Times New Roman"/>
          <w:szCs w:val="24"/>
        </w:rPr>
        <w:lastRenderedPageBreak/>
        <w:t>υ</w:t>
      </w:r>
      <w:r w:rsidRPr="005319D5">
        <w:rPr>
          <w:rFonts w:eastAsia="Times New Roman" w:cs="Times New Roman"/>
          <w:szCs w:val="24"/>
        </w:rPr>
        <w:t>γείας στη χώρα</w:t>
      </w:r>
      <w:r>
        <w:rPr>
          <w:rFonts w:eastAsia="Times New Roman" w:cs="Times New Roman"/>
          <w:szCs w:val="24"/>
        </w:rPr>
        <w:t>;</w:t>
      </w:r>
      <w:r w:rsidRPr="005319D5">
        <w:rPr>
          <w:rFonts w:eastAsia="Times New Roman" w:cs="Times New Roman"/>
          <w:szCs w:val="24"/>
        </w:rPr>
        <w:t xml:space="preserve"> </w:t>
      </w:r>
      <w:r>
        <w:rPr>
          <w:rFonts w:eastAsia="Times New Roman" w:cs="Times New Roman"/>
          <w:szCs w:val="24"/>
        </w:rPr>
        <w:t>Μ</w:t>
      </w:r>
      <w:r w:rsidRPr="005319D5">
        <w:rPr>
          <w:rFonts w:eastAsia="Times New Roman" w:cs="Times New Roman"/>
          <w:szCs w:val="24"/>
        </w:rPr>
        <w:t>ε ποιους όρους</w:t>
      </w:r>
      <w:r>
        <w:rPr>
          <w:rFonts w:eastAsia="Times New Roman" w:cs="Times New Roman"/>
          <w:szCs w:val="24"/>
        </w:rPr>
        <w:t>; Σ</w:t>
      </w:r>
      <w:r w:rsidRPr="005319D5">
        <w:rPr>
          <w:rFonts w:eastAsia="Times New Roman" w:cs="Times New Roman"/>
          <w:szCs w:val="24"/>
        </w:rPr>
        <w:t>κοπεύετε να κάνετε κάποιες αλλαγές</w:t>
      </w:r>
      <w:r>
        <w:rPr>
          <w:rFonts w:eastAsia="Times New Roman" w:cs="Times New Roman"/>
          <w:szCs w:val="24"/>
        </w:rPr>
        <w:t>,</w:t>
      </w:r>
      <w:r>
        <w:rPr>
          <w:rFonts w:eastAsia="Times New Roman" w:cs="Times New Roman"/>
          <w:szCs w:val="24"/>
        </w:rPr>
        <w:t xml:space="preserve"> στον τρόπο με τον οποίο γίνεται η εφαρμογή, </w:t>
      </w:r>
      <w:r w:rsidRPr="005319D5">
        <w:rPr>
          <w:rFonts w:eastAsia="Times New Roman" w:cs="Times New Roman"/>
          <w:szCs w:val="24"/>
        </w:rPr>
        <w:t>η οποία εκ των πραγμάτων απέτυχε</w:t>
      </w:r>
      <w:r>
        <w:rPr>
          <w:rFonts w:eastAsia="Times New Roman" w:cs="Times New Roman"/>
          <w:szCs w:val="24"/>
        </w:rPr>
        <w:t>;</w:t>
      </w:r>
      <w:r w:rsidRPr="005319D5">
        <w:rPr>
          <w:rFonts w:eastAsia="Times New Roman" w:cs="Times New Roman"/>
          <w:szCs w:val="24"/>
        </w:rPr>
        <w:t xml:space="preserve"> </w:t>
      </w:r>
    </w:p>
    <w:p w14:paraId="7145457A" w14:textId="77777777" w:rsidR="00720170" w:rsidRDefault="00F52584">
      <w:pPr>
        <w:tabs>
          <w:tab w:val="left" w:pos="1118"/>
        </w:tabs>
        <w:spacing w:line="600" w:lineRule="auto"/>
        <w:ind w:firstLine="720"/>
        <w:contextualSpacing/>
        <w:jc w:val="both"/>
        <w:rPr>
          <w:rFonts w:eastAsia="Times New Roman" w:cs="Times New Roman"/>
          <w:szCs w:val="24"/>
        </w:rPr>
      </w:pPr>
      <w:r w:rsidRPr="005319D5">
        <w:rPr>
          <w:rFonts w:eastAsia="Times New Roman" w:cs="Times New Roman"/>
          <w:szCs w:val="24"/>
        </w:rPr>
        <w:t>Είναι γνωστό</w:t>
      </w:r>
      <w:r>
        <w:rPr>
          <w:rFonts w:eastAsia="Times New Roman" w:cs="Times New Roman"/>
          <w:szCs w:val="24"/>
        </w:rPr>
        <w:t>,</w:t>
      </w:r>
      <w:r w:rsidRPr="005319D5">
        <w:rPr>
          <w:rFonts w:eastAsia="Times New Roman" w:cs="Times New Roman"/>
          <w:szCs w:val="24"/>
        </w:rPr>
        <w:t xml:space="preserve"> ότι οι γιατροί δεν έρχονται στις </w:t>
      </w:r>
      <w:proofErr w:type="spellStart"/>
      <w:r>
        <w:rPr>
          <w:rFonts w:eastAsia="Times New Roman" w:cs="Times New Roman"/>
          <w:szCs w:val="24"/>
        </w:rPr>
        <w:t>ΤοΜΥ</w:t>
      </w:r>
      <w:proofErr w:type="spellEnd"/>
      <w:r>
        <w:rPr>
          <w:rFonts w:eastAsia="Times New Roman" w:cs="Times New Roman"/>
          <w:szCs w:val="24"/>
        </w:rPr>
        <w:t xml:space="preserve"> κ</w:t>
      </w:r>
      <w:r w:rsidRPr="005319D5">
        <w:rPr>
          <w:rFonts w:eastAsia="Times New Roman" w:cs="Times New Roman"/>
          <w:szCs w:val="24"/>
        </w:rPr>
        <w:t>αι είναι και πολ</w:t>
      </w:r>
      <w:r>
        <w:rPr>
          <w:rFonts w:eastAsia="Times New Roman" w:cs="Times New Roman"/>
          <w:szCs w:val="24"/>
        </w:rPr>
        <w:t>ύ λ</w:t>
      </w:r>
      <w:r w:rsidRPr="005319D5">
        <w:rPr>
          <w:rFonts w:eastAsia="Times New Roman" w:cs="Times New Roman"/>
          <w:szCs w:val="24"/>
        </w:rPr>
        <w:t>ογικό</w:t>
      </w:r>
      <w:r>
        <w:rPr>
          <w:rFonts w:eastAsia="Times New Roman" w:cs="Times New Roman"/>
          <w:szCs w:val="24"/>
        </w:rPr>
        <w:t xml:space="preserve">. </w:t>
      </w:r>
      <w:r w:rsidRPr="005319D5">
        <w:rPr>
          <w:rFonts w:eastAsia="Times New Roman" w:cs="Times New Roman"/>
          <w:szCs w:val="24"/>
        </w:rPr>
        <w:t>Κανείς δεν μπορεί να προσελκύσει ιατρικό προσωπικό</w:t>
      </w:r>
      <w:r>
        <w:rPr>
          <w:rFonts w:eastAsia="Times New Roman" w:cs="Times New Roman"/>
          <w:szCs w:val="24"/>
        </w:rPr>
        <w:t>,</w:t>
      </w:r>
      <w:r w:rsidRPr="005319D5">
        <w:rPr>
          <w:rFonts w:eastAsia="Times New Roman" w:cs="Times New Roman"/>
          <w:szCs w:val="24"/>
        </w:rPr>
        <w:t xml:space="preserve"> με πολύ χαμηλό μισθό</w:t>
      </w:r>
      <w:r>
        <w:rPr>
          <w:rFonts w:eastAsia="Times New Roman" w:cs="Times New Roman"/>
          <w:szCs w:val="24"/>
        </w:rPr>
        <w:t>,</w:t>
      </w:r>
      <w:r w:rsidRPr="005319D5">
        <w:rPr>
          <w:rFonts w:eastAsia="Times New Roman" w:cs="Times New Roman"/>
          <w:szCs w:val="24"/>
        </w:rPr>
        <w:t xml:space="preserve"> με πλήρη και αποκλειστική απασχόληση</w:t>
      </w:r>
      <w:r>
        <w:rPr>
          <w:rFonts w:eastAsia="Times New Roman" w:cs="Times New Roman"/>
          <w:szCs w:val="24"/>
        </w:rPr>
        <w:t>,</w:t>
      </w:r>
      <w:r w:rsidRPr="005319D5">
        <w:rPr>
          <w:rFonts w:eastAsia="Times New Roman" w:cs="Times New Roman"/>
          <w:szCs w:val="24"/>
        </w:rPr>
        <w:t xml:space="preserve"> για δύο χρόνια σύμβαση και μετά</w:t>
      </w:r>
      <w:r>
        <w:rPr>
          <w:rFonts w:eastAsia="Times New Roman" w:cs="Times New Roman"/>
          <w:szCs w:val="24"/>
        </w:rPr>
        <w:t>,</w:t>
      </w:r>
      <w:r w:rsidRPr="005319D5">
        <w:rPr>
          <w:rFonts w:eastAsia="Times New Roman" w:cs="Times New Roman"/>
          <w:szCs w:val="24"/>
        </w:rPr>
        <w:t xml:space="preserve"> </w:t>
      </w:r>
      <w:r>
        <w:rPr>
          <w:rFonts w:eastAsia="Times New Roman" w:cs="Times New Roman"/>
          <w:szCs w:val="24"/>
        </w:rPr>
        <w:t>έχει ο Θ</w:t>
      </w:r>
      <w:r w:rsidRPr="005319D5">
        <w:rPr>
          <w:rFonts w:eastAsia="Times New Roman" w:cs="Times New Roman"/>
          <w:szCs w:val="24"/>
        </w:rPr>
        <w:t>εός</w:t>
      </w:r>
      <w:r>
        <w:rPr>
          <w:rFonts w:eastAsia="Times New Roman" w:cs="Times New Roman"/>
          <w:szCs w:val="24"/>
        </w:rPr>
        <w:t>! Ε</w:t>
      </w:r>
      <w:r w:rsidRPr="005319D5">
        <w:rPr>
          <w:rFonts w:eastAsia="Times New Roman" w:cs="Times New Roman"/>
          <w:szCs w:val="24"/>
        </w:rPr>
        <w:t>ίναι ένα περιβάλλον</w:t>
      </w:r>
      <w:r>
        <w:rPr>
          <w:rFonts w:eastAsia="Times New Roman" w:cs="Times New Roman"/>
          <w:szCs w:val="24"/>
        </w:rPr>
        <w:t>,</w:t>
      </w:r>
      <w:r w:rsidRPr="005319D5">
        <w:rPr>
          <w:rFonts w:eastAsia="Times New Roman" w:cs="Times New Roman"/>
          <w:szCs w:val="24"/>
        </w:rPr>
        <w:t xml:space="preserve"> το οποίο</w:t>
      </w:r>
      <w:r>
        <w:rPr>
          <w:rFonts w:eastAsia="Times New Roman" w:cs="Times New Roman"/>
          <w:szCs w:val="24"/>
        </w:rPr>
        <w:t>,</w:t>
      </w:r>
      <w:r w:rsidRPr="005319D5">
        <w:rPr>
          <w:rFonts w:eastAsia="Times New Roman" w:cs="Times New Roman"/>
          <w:szCs w:val="24"/>
        </w:rPr>
        <w:t xml:space="preserve"> </w:t>
      </w:r>
      <w:r>
        <w:rPr>
          <w:rFonts w:eastAsia="Times New Roman" w:cs="Times New Roman"/>
          <w:szCs w:val="24"/>
        </w:rPr>
        <w:t>π</w:t>
      </w:r>
      <w:r w:rsidRPr="005319D5">
        <w:rPr>
          <w:rFonts w:eastAsia="Times New Roman" w:cs="Times New Roman"/>
          <w:szCs w:val="24"/>
        </w:rPr>
        <w:t>ροφανώς</w:t>
      </w:r>
      <w:r>
        <w:rPr>
          <w:rFonts w:eastAsia="Times New Roman" w:cs="Times New Roman"/>
          <w:szCs w:val="24"/>
        </w:rPr>
        <w:t>,</w:t>
      </w:r>
      <w:r w:rsidRPr="005319D5">
        <w:rPr>
          <w:rFonts w:eastAsia="Times New Roman" w:cs="Times New Roman"/>
          <w:szCs w:val="24"/>
        </w:rPr>
        <w:t xml:space="preserve"> δεν ελκύει γιατρούς</w:t>
      </w:r>
      <w:r>
        <w:rPr>
          <w:rFonts w:eastAsia="Times New Roman" w:cs="Times New Roman"/>
          <w:szCs w:val="24"/>
        </w:rPr>
        <w:t>. Κ</w:t>
      </w:r>
      <w:r w:rsidRPr="005319D5">
        <w:rPr>
          <w:rFonts w:eastAsia="Times New Roman" w:cs="Times New Roman"/>
          <w:szCs w:val="24"/>
        </w:rPr>
        <w:t xml:space="preserve">αι </w:t>
      </w:r>
      <w:r>
        <w:rPr>
          <w:rFonts w:eastAsia="Times New Roman" w:cs="Times New Roman"/>
          <w:szCs w:val="24"/>
        </w:rPr>
        <w:t>ό</w:t>
      </w:r>
      <w:r w:rsidRPr="005319D5">
        <w:rPr>
          <w:rFonts w:eastAsia="Times New Roman" w:cs="Times New Roman"/>
          <w:szCs w:val="24"/>
        </w:rPr>
        <w:t>πως είναι γνωστό</w:t>
      </w:r>
      <w:r>
        <w:rPr>
          <w:rFonts w:eastAsia="Times New Roman" w:cs="Times New Roman"/>
          <w:szCs w:val="24"/>
        </w:rPr>
        <w:t>,</w:t>
      </w:r>
      <w:r w:rsidRPr="005319D5">
        <w:rPr>
          <w:rFonts w:eastAsia="Times New Roman" w:cs="Times New Roman"/>
          <w:szCs w:val="24"/>
        </w:rPr>
        <w:t xml:space="preserve"> οι </w:t>
      </w:r>
      <w:r>
        <w:rPr>
          <w:rFonts w:eastAsia="Times New Roman" w:cs="Times New Roman"/>
          <w:szCs w:val="24"/>
        </w:rPr>
        <w:t>ι</w:t>
      </w:r>
      <w:r>
        <w:rPr>
          <w:rFonts w:eastAsia="Times New Roman" w:cs="Times New Roman"/>
          <w:szCs w:val="24"/>
        </w:rPr>
        <w:t xml:space="preserve">ατρικοί </w:t>
      </w:r>
      <w:r>
        <w:rPr>
          <w:rFonts w:eastAsia="Times New Roman" w:cs="Times New Roman"/>
          <w:szCs w:val="24"/>
        </w:rPr>
        <w:t>σ</w:t>
      </w:r>
      <w:r w:rsidRPr="005319D5">
        <w:rPr>
          <w:rFonts w:eastAsia="Times New Roman" w:cs="Times New Roman"/>
          <w:szCs w:val="24"/>
        </w:rPr>
        <w:t xml:space="preserve">ύλλογοι αρνούνται να μπουν σε διαδικασία </w:t>
      </w:r>
      <w:proofErr w:type="spellStart"/>
      <w:r w:rsidRPr="005319D5">
        <w:rPr>
          <w:rFonts w:eastAsia="Times New Roman" w:cs="Times New Roman"/>
          <w:szCs w:val="24"/>
        </w:rPr>
        <w:t>συμβασιοποίησης</w:t>
      </w:r>
      <w:proofErr w:type="spellEnd"/>
      <w:r>
        <w:rPr>
          <w:rFonts w:eastAsia="Times New Roman" w:cs="Times New Roman"/>
          <w:szCs w:val="24"/>
        </w:rPr>
        <w:t>,</w:t>
      </w:r>
      <w:r w:rsidRPr="005319D5">
        <w:rPr>
          <w:rFonts w:eastAsia="Times New Roman" w:cs="Times New Roman"/>
          <w:szCs w:val="24"/>
        </w:rPr>
        <w:t xml:space="preserve"> για τον τρόπο με τον οποίο επιχειρείτ</w:t>
      </w:r>
      <w:r>
        <w:rPr>
          <w:rFonts w:eastAsia="Times New Roman" w:cs="Times New Roman"/>
          <w:szCs w:val="24"/>
        </w:rPr>
        <w:t>ε να εφαρμόσετε</w:t>
      </w:r>
      <w:r w:rsidRPr="005319D5">
        <w:rPr>
          <w:rFonts w:eastAsia="Times New Roman" w:cs="Times New Roman"/>
          <w:szCs w:val="24"/>
        </w:rPr>
        <w:t xml:space="preserve"> το σύστημα</w:t>
      </w:r>
      <w:r>
        <w:rPr>
          <w:rFonts w:eastAsia="Times New Roman" w:cs="Times New Roman"/>
          <w:szCs w:val="24"/>
        </w:rPr>
        <w:t>.</w:t>
      </w:r>
    </w:p>
    <w:p w14:paraId="7145457B" w14:textId="77777777" w:rsidR="00720170" w:rsidRDefault="00F5258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Ε</w:t>
      </w:r>
      <w:r w:rsidRPr="005319D5">
        <w:rPr>
          <w:rFonts w:eastAsia="Times New Roman" w:cs="Times New Roman"/>
          <w:szCs w:val="24"/>
        </w:rPr>
        <w:t>ίμαστε σ</w:t>
      </w:r>
      <w:r>
        <w:rPr>
          <w:rFonts w:eastAsia="Times New Roman" w:cs="Times New Roman"/>
          <w:szCs w:val="24"/>
        </w:rPr>
        <w:t xml:space="preserve">ήμερα στο χειρότερο σημείο της </w:t>
      </w:r>
      <w:r>
        <w:rPr>
          <w:rFonts w:eastAsia="Times New Roman" w:cs="Times New Roman"/>
          <w:szCs w:val="24"/>
        </w:rPr>
        <w:t>π</w:t>
      </w:r>
      <w:r w:rsidRPr="005319D5">
        <w:rPr>
          <w:rFonts w:eastAsia="Times New Roman" w:cs="Times New Roman"/>
          <w:szCs w:val="24"/>
        </w:rPr>
        <w:t>ρωτοβάθμιας</w:t>
      </w:r>
      <w:r>
        <w:rPr>
          <w:rFonts w:eastAsia="Times New Roman" w:cs="Times New Roman"/>
          <w:szCs w:val="24"/>
        </w:rPr>
        <w:t>,</w:t>
      </w:r>
      <w:r w:rsidRPr="005319D5">
        <w:rPr>
          <w:rFonts w:eastAsia="Times New Roman" w:cs="Times New Roman"/>
          <w:szCs w:val="24"/>
        </w:rPr>
        <w:t xml:space="preserve"> καθώς</w:t>
      </w:r>
      <w:r>
        <w:rPr>
          <w:rFonts w:eastAsia="Times New Roman" w:cs="Times New Roman"/>
          <w:szCs w:val="24"/>
        </w:rPr>
        <w:t xml:space="preserve"> ατελεί</w:t>
      </w:r>
      <w:r>
        <w:rPr>
          <w:rFonts w:eastAsia="Times New Roman" w:cs="Times New Roman"/>
          <w:szCs w:val="24"/>
        </w:rPr>
        <w:t xml:space="preserve">ς </w:t>
      </w:r>
      <w:r w:rsidRPr="005319D5">
        <w:rPr>
          <w:rFonts w:eastAsia="Times New Roman" w:cs="Times New Roman"/>
          <w:szCs w:val="24"/>
        </w:rPr>
        <w:t xml:space="preserve">μεταρρυθμίσεις </w:t>
      </w:r>
      <w:r>
        <w:rPr>
          <w:rFonts w:eastAsia="Times New Roman" w:cs="Times New Roman"/>
          <w:szCs w:val="24"/>
        </w:rPr>
        <w:t>-</w:t>
      </w:r>
      <w:r w:rsidRPr="005319D5">
        <w:rPr>
          <w:rFonts w:eastAsia="Times New Roman" w:cs="Times New Roman"/>
          <w:szCs w:val="24"/>
        </w:rPr>
        <w:t>είναι γνωστό</w:t>
      </w:r>
      <w:r>
        <w:rPr>
          <w:rFonts w:eastAsia="Times New Roman" w:cs="Times New Roman"/>
          <w:szCs w:val="24"/>
        </w:rPr>
        <w:t>- σ</w:t>
      </w:r>
      <w:r w:rsidRPr="005319D5">
        <w:rPr>
          <w:rFonts w:eastAsia="Times New Roman" w:cs="Times New Roman"/>
          <w:szCs w:val="24"/>
        </w:rPr>
        <w:t>υνήθως δημιουργούν περισσότερα προβλήματα από αυτά που υπήρχαν και περιπλέκουν την κατάσταση</w:t>
      </w:r>
      <w:r>
        <w:rPr>
          <w:rFonts w:eastAsia="Times New Roman" w:cs="Times New Roman"/>
          <w:szCs w:val="24"/>
        </w:rPr>
        <w:t>,</w:t>
      </w:r>
      <w:r w:rsidRPr="005319D5">
        <w:rPr>
          <w:rFonts w:eastAsia="Times New Roman" w:cs="Times New Roman"/>
          <w:szCs w:val="24"/>
        </w:rPr>
        <w:t xml:space="preserve"> ακόμα περισσότερο</w:t>
      </w:r>
      <w:r>
        <w:rPr>
          <w:rFonts w:eastAsia="Times New Roman" w:cs="Times New Roman"/>
          <w:szCs w:val="24"/>
        </w:rPr>
        <w:t>. Δ</w:t>
      </w:r>
      <w:r w:rsidRPr="005319D5">
        <w:rPr>
          <w:rFonts w:eastAsia="Times New Roman" w:cs="Times New Roman"/>
          <w:szCs w:val="24"/>
        </w:rPr>
        <w:t xml:space="preserve">εν ισχυρίζομαι ότι υπήρχε </w:t>
      </w:r>
      <w:r>
        <w:rPr>
          <w:rFonts w:eastAsia="Times New Roman" w:cs="Times New Roman"/>
          <w:szCs w:val="24"/>
        </w:rPr>
        <w:t>π</w:t>
      </w:r>
      <w:r w:rsidRPr="005319D5">
        <w:rPr>
          <w:rFonts w:eastAsia="Times New Roman" w:cs="Times New Roman"/>
          <w:szCs w:val="24"/>
        </w:rPr>
        <w:t xml:space="preserve">ρωτοβάθμια </w:t>
      </w:r>
      <w:r>
        <w:rPr>
          <w:rFonts w:eastAsia="Times New Roman" w:cs="Times New Roman"/>
          <w:szCs w:val="24"/>
        </w:rPr>
        <w:t>φ</w:t>
      </w:r>
      <w:r w:rsidRPr="005319D5">
        <w:rPr>
          <w:rFonts w:eastAsia="Times New Roman" w:cs="Times New Roman"/>
          <w:szCs w:val="24"/>
        </w:rPr>
        <w:t xml:space="preserve">ροντίδα </w:t>
      </w:r>
      <w:r>
        <w:rPr>
          <w:rFonts w:eastAsia="Times New Roman" w:cs="Times New Roman"/>
          <w:szCs w:val="24"/>
        </w:rPr>
        <w:t>υ</w:t>
      </w:r>
      <w:r w:rsidRPr="005319D5">
        <w:rPr>
          <w:rFonts w:eastAsia="Times New Roman" w:cs="Times New Roman"/>
          <w:szCs w:val="24"/>
        </w:rPr>
        <w:t xml:space="preserve">γείας </w:t>
      </w:r>
      <w:r>
        <w:rPr>
          <w:rFonts w:eastAsia="Times New Roman" w:cs="Times New Roman"/>
          <w:szCs w:val="24"/>
        </w:rPr>
        <w:t>σ</w:t>
      </w:r>
      <w:r w:rsidRPr="005319D5">
        <w:rPr>
          <w:rFonts w:eastAsia="Times New Roman" w:cs="Times New Roman"/>
          <w:szCs w:val="24"/>
        </w:rPr>
        <w:t>την Ελλάδα</w:t>
      </w:r>
      <w:r>
        <w:rPr>
          <w:rFonts w:eastAsia="Times New Roman" w:cs="Times New Roman"/>
          <w:szCs w:val="24"/>
        </w:rPr>
        <w:t>,</w:t>
      </w:r>
      <w:r w:rsidRPr="005319D5">
        <w:rPr>
          <w:rFonts w:eastAsia="Times New Roman" w:cs="Times New Roman"/>
          <w:szCs w:val="24"/>
        </w:rPr>
        <w:t xml:space="preserve"> ίσα-ίσα που </w:t>
      </w:r>
      <w:r>
        <w:rPr>
          <w:rFonts w:eastAsia="Times New Roman" w:cs="Times New Roman"/>
          <w:szCs w:val="24"/>
        </w:rPr>
        <w:t>είναι κατόρθωμα το γεγονός ότι</w:t>
      </w:r>
      <w:r>
        <w:rPr>
          <w:rFonts w:eastAsia="Times New Roman" w:cs="Times New Roman"/>
          <w:szCs w:val="24"/>
        </w:rPr>
        <w:t xml:space="preserve"> ξ</w:t>
      </w:r>
      <w:r w:rsidRPr="005319D5">
        <w:rPr>
          <w:rFonts w:eastAsia="Times New Roman" w:cs="Times New Roman"/>
          <w:szCs w:val="24"/>
        </w:rPr>
        <w:t>εκινήσατε από μία πολύ κακή κατάσταση και την κάνατε</w:t>
      </w:r>
      <w:r>
        <w:rPr>
          <w:rFonts w:eastAsia="Times New Roman" w:cs="Times New Roman"/>
          <w:szCs w:val="24"/>
        </w:rPr>
        <w:t>,</w:t>
      </w:r>
      <w:r w:rsidRPr="005319D5">
        <w:rPr>
          <w:rFonts w:eastAsia="Times New Roman" w:cs="Times New Roman"/>
          <w:szCs w:val="24"/>
        </w:rPr>
        <w:t xml:space="preserve"> μέσα σε τέσσερα χρόνια</w:t>
      </w:r>
      <w:r>
        <w:rPr>
          <w:rFonts w:eastAsia="Times New Roman" w:cs="Times New Roman"/>
          <w:szCs w:val="24"/>
        </w:rPr>
        <w:t>,</w:t>
      </w:r>
      <w:r w:rsidRPr="005319D5">
        <w:rPr>
          <w:rFonts w:eastAsia="Times New Roman" w:cs="Times New Roman"/>
          <w:szCs w:val="24"/>
        </w:rPr>
        <w:t xml:space="preserve"> χειρότερη</w:t>
      </w:r>
      <w:r>
        <w:rPr>
          <w:rFonts w:eastAsia="Times New Roman" w:cs="Times New Roman"/>
          <w:szCs w:val="24"/>
        </w:rPr>
        <w:t>.</w:t>
      </w:r>
    </w:p>
    <w:p w14:paraId="7145457C" w14:textId="77777777" w:rsidR="00720170" w:rsidRDefault="00F5258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5319D5">
        <w:rPr>
          <w:rFonts w:eastAsia="Times New Roman" w:cs="Times New Roman"/>
          <w:szCs w:val="24"/>
        </w:rPr>
        <w:t>ο πρώτο και βασικό ερώτημα</w:t>
      </w:r>
      <w:r>
        <w:rPr>
          <w:rFonts w:eastAsia="Times New Roman" w:cs="Times New Roman"/>
          <w:szCs w:val="24"/>
        </w:rPr>
        <w:t>, λ</w:t>
      </w:r>
      <w:r w:rsidRPr="005319D5">
        <w:rPr>
          <w:rFonts w:eastAsia="Times New Roman" w:cs="Times New Roman"/>
          <w:szCs w:val="24"/>
        </w:rPr>
        <w:t>οιπόν</w:t>
      </w:r>
      <w:r>
        <w:rPr>
          <w:rFonts w:eastAsia="Times New Roman" w:cs="Times New Roman"/>
          <w:szCs w:val="24"/>
        </w:rPr>
        <w:t>,</w:t>
      </w:r>
      <w:r w:rsidRPr="005319D5">
        <w:rPr>
          <w:rFonts w:eastAsia="Times New Roman" w:cs="Times New Roman"/>
          <w:szCs w:val="24"/>
        </w:rPr>
        <w:t xml:space="preserve"> είναι τι θα γίνει από δω και πέρα</w:t>
      </w:r>
      <w:r>
        <w:rPr>
          <w:rFonts w:eastAsia="Times New Roman" w:cs="Times New Roman"/>
          <w:szCs w:val="24"/>
        </w:rPr>
        <w:t>. Θ</w:t>
      </w:r>
      <w:r w:rsidRPr="005319D5">
        <w:rPr>
          <w:rFonts w:eastAsia="Times New Roman" w:cs="Times New Roman"/>
          <w:szCs w:val="24"/>
        </w:rPr>
        <w:t xml:space="preserve">α υπάρξει μία εφαρμογή της </w:t>
      </w:r>
      <w:r>
        <w:rPr>
          <w:rFonts w:eastAsia="Times New Roman" w:cs="Times New Roman"/>
          <w:szCs w:val="24"/>
        </w:rPr>
        <w:t>π</w:t>
      </w:r>
      <w:r w:rsidRPr="005319D5">
        <w:rPr>
          <w:rFonts w:eastAsia="Times New Roman" w:cs="Times New Roman"/>
          <w:szCs w:val="24"/>
        </w:rPr>
        <w:t xml:space="preserve">ρωτοβάθμιας </w:t>
      </w:r>
      <w:r>
        <w:rPr>
          <w:rFonts w:eastAsia="Times New Roman" w:cs="Times New Roman"/>
          <w:szCs w:val="24"/>
        </w:rPr>
        <w:t>φ</w:t>
      </w:r>
      <w:r w:rsidRPr="005319D5">
        <w:rPr>
          <w:rFonts w:eastAsia="Times New Roman" w:cs="Times New Roman"/>
          <w:szCs w:val="24"/>
        </w:rPr>
        <w:t xml:space="preserve">ροντίδας </w:t>
      </w:r>
      <w:r>
        <w:rPr>
          <w:rFonts w:eastAsia="Times New Roman" w:cs="Times New Roman"/>
          <w:szCs w:val="24"/>
        </w:rPr>
        <w:t>υ</w:t>
      </w:r>
      <w:r w:rsidRPr="005319D5">
        <w:rPr>
          <w:rFonts w:eastAsia="Times New Roman" w:cs="Times New Roman"/>
          <w:szCs w:val="24"/>
        </w:rPr>
        <w:t>γείας</w:t>
      </w:r>
      <w:r>
        <w:rPr>
          <w:rFonts w:eastAsia="Times New Roman" w:cs="Times New Roman"/>
          <w:szCs w:val="24"/>
        </w:rPr>
        <w:t>; Τι</w:t>
      </w:r>
      <w:r w:rsidRPr="005319D5">
        <w:rPr>
          <w:rFonts w:eastAsia="Times New Roman" w:cs="Times New Roman"/>
          <w:szCs w:val="24"/>
        </w:rPr>
        <w:t xml:space="preserve"> θα γίνει με τους γιατρούς που α</w:t>
      </w:r>
      <w:r w:rsidRPr="005319D5">
        <w:rPr>
          <w:rFonts w:eastAsia="Times New Roman" w:cs="Times New Roman"/>
          <w:szCs w:val="24"/>
        </w:rPr>
        <w:t>ποχωρούν</w:t>
      </w:r>
      <w:r>
        <w:rPr>
          <w:rFonts w:eastAsia="Times New Roman" w:cs="Times New Roman"/>
          <w:szCs w:val="24"/>
        </w:rPr>
        <w:t xml:space="preserve">; Ήδη έχουν αρχίσει να γίνονται </w:t>
      </w:r>
      <w:r w:rsidRPr="005319D5">
        <w:rPr>
          <w:rFonts w:eastAsia="Times New Roman" w:cs="Times New Roman"/>
          <w:szCs w:val="24"/>
        </w:rPr>
        <w:t xml:space="preserve">διαπιστωτικές πράξεις στην </w:t>
      </w:r>
      <w:r>
        <w:rPr>
          <w:rFonts w:eastAsia="Times New Roman" w:cs="Times New Roman"/>
          <w:szCs w:val="24"/>
        </w:rPr>
        <w:t>π</w:t>
      </w:r>
      <w:r w:rsidRPr="005319D5">
        <w:rPr>
          <w:rFonts w:eastAsia="Times New Roman" w:cs="Times New Roman"/>
          <w:szCs w:val="24"/>
        </w:rPr>
        <w:t>ρωτοβάθμια</w:t>
      </w:r>
      <w:r>
        <w:rPr>
          <w:rFonts w:eastAsia="Times New Roman" w:cs="Times New Roman"/>
          <w:szCs w:val="24"/>
        </w:rPr>
        <w:t>.</w:t>
      </w:r>
      <w:r w:rsidRPr="005319D5">
        <w:rPr>
          <w:rFonts w:eastAsia="Times New Roman" w:cs="Times New Roman"/>
          <w:szCs w:val="24"/>
        </w:rPr>
        <w:t xml:space="preserve"> </w:t>
      </w:r>
      <w:r>
        <w:rPr>
          <w:rFonts w:eastAsia="Times New Roman" w:cs="Times New Roman"/>
          <w:szCs w:val="24"/>
        </w:rPr>
        <w:t>Δ</w:t>
      </w:r>
      <w:r w:rsidRPr="005319D5">
        <w:rPr>
          <w:rFonts w:eastAsia="Times New Roman" w:cs="Times New Roman"/>
          <w:szCs w:val="24"/>
        </w:rPr>
        <w:t>εν έχουμε γιατρ</w:t>
      </w:r>
      <w:r>
        <w:rPr>
          <w:rFonts w:eastAsia="Times New Roman" w:cs="Times New Roman"/>
          <w:szCs w:val="24"/>
        </w:rPr>
        <w:t>ού</w:t>
      </w:r>
      <w:r w:rsidRPr="005319D5">
        <w:rPr>
          <w:rFonts w:eastAsia="Times New Roman" w:cs="Times New Roman"/>
          <w:szCs w:val="24"/>
        </w:rPr>
        <w:t>ς</w:t>
      </w:r>
      <w:r>
        <w:rPr>
          <w:rFonts w:eastAsia="Times New Roman" w:cs="Times New Roman"/>
          <w:szCs w:val="24"/>
        </w:rPr>
        <w:t>, α</w:t>
      </w:r>
      <w:r w:rsidRPr="005319D5">
        <w:rPr>
          <w:rFonts w:eastAsia="Times New Roman" w:cs="Times New Roman"/>
          <w:szCs w:val="24"/>
        </w:rPr>
        <w:t>λλά οι γιατροί</w:t>
      </w:r>
      <w:r>
        <w:rPr>
          <w:rFonts w:eastAsia="Times New Roman" w:cs="Times New Roman"/>
          <w:szCs w:val="24"/>
        </w:rPr>
        <w:t>,</w:t>
      </w:r>
      <w:r w:rsidRPr="005319D5">
        <w:rPr>
          <w:rFonts w:eastAsia="Times New Roman" w:cs="Times New Roman"/>
          <w:szCs w:val="24"/>
        </w:rPr>
        <w:t xml:space="preserve"> οι γνωστοί με τα ασφαλιστικά μέτρα</w:t>
      </w:r>
      <w:r>
        <w:rPr>
          <w:rFonts w:eastAsia="Times New Roman" w:cs="Times New Roman"/>
          <w:szCs w:val="24"/>
        </w:rPr>
        <w:t>,</w:t>
      </w:r>
      <w:r w:rsidRPr="005319D5">
        <w:rPr>
          <w:rFonts w:eastAsia="Times New Roman" w:cs="Times New Roman"/>
          <w:szCs w:val="24"/>
        </w:rPr>
        <w:t xml:space="preserve"> αρχίζουν να επιλέγουν να φύγουν από το σ</w:t>
      </w:r>
      <w:r>
        <w:rPr>
          <w:rFonts w:eastAsia="Times New Roman" w:cs="Times New Roman"/>
          <w:szCs w:val="24"/>
        </w:rPr>
        <w:t xml:space="preserve">ύστημα, </w:t>
      </w:r>
      <w:r w:rsidRPr="005319D5">
        <w:rPr>
          <w:rFonts w:eastAsia="Times New Roman" w:cs="Times New Roman"/>
          <w:szCs w:val="24"/>
        </w:rPr>
        <w:t>που σημαίνει ότι ο αριθμός μειώνεται ακόμα περισσότερο</w:t>
      </w:r>
      <w:r>
        <w:rPr>
          <w:rFonts w:eastAsia="Times New Roman" w:cs="Times New Roman"/>
          <w:szCs w:val="24"/>
        </w:rPr>
        <w:t>. Κ</w:t>
      </w:r>
      <w:r w:rsidRPr="005319D5">
        <w:rPr>
          <w:rFonts w:eastAsia="Times New Roman" w:cs="Times New Roman"/>
          <w:szCs w:val="24"/>
        </w:rPr>
        <w:t>αι πώς θα εφαρμοστεί αυτό</w:t>
      </w:r>
      <w:r>
        <w:rPr>
          <w:rFonts w:eastAsia="Times New Roman" w:cs="Times New Roman"/>
          <w:szCs w:val="24"/>
        </w:rPr>
        <w:t>,</w:t>
      </w:r>
      <w:r w:rsidRPr="005319D5">
        <w:rPr>
          <w:rFonts w:eastAsia="Times New Roman" w:cs="Times New Roman"/>
          <w:szCs w:val="24"/>
        </w:rPr>
        <w:t xml:space="preserve"> το έρμο</w:t>
      </w:r>
      <w:r>
        <w:rPr>
          <w:rFonts w:eastAsia="Times New Roman" w:cs="Times New Roman"/>
          <w:szCs w:val="24"/>
        </w:rPr>
        <w:t>,</w:t>
      </w:r>
      <w:r w:rsidRPr="005319D5">
        <w:rPr>
          <w:rFonts w:eastAsia="Times New Roman" w:cs="Times New Roman"/>
          <w:szCs w:val="24"/>
        </w:rPr>
        <w:t xml:space="preserve"> το σύστημα</w:t>
      </w:r>
      <w:r>
        <w:rPr>
          <w:rFonts w:eastAsia="Times New Roman" w:cs="Times New Roman"/>
          <w:szCs w:val="24"/>
        </w:rPr>
        <w:t>,</w:t>
      </w:r>
      <w:r w:rsidRPr="005319D5">
        <w:rPr>
          <w:rFonts w:eastAsia="Times New Roman" w:cs="Times New Roman"/>
          <w:szCs w:val="24"/>
        </w:rPr>
        <w:t xml:space="preserve"> το οποίο απ</w:t>
      </w:r>
      <w:r>
        <w:rPr>
          <w:rFonts w:eastAsia="Times New Roman" w:cs="Times New Roman"/>
          <w:szCs w:val="24"/>
        </w:rPr>
        <w:t>’</w:t>
      </w:r>
      <w:r w:rsidRPr="005319D5">
        <w:rPr>
          <w:rFonts w:eastAsia="Times New Roman" w:cs="Times New Roman"/>
          <w:szCs w:val="24"/>
        </w:rPr>
        <w:t xml:space="preserve"> ό</w:t>
      </w:r>
      <w:r>
        <w:rPr>
          <w:rFonts w:eastAsia="Times New Roman" w:cs="Times New Roman"/>
          <w:szCs w:val="24"/>
        </w:rPr>
        <w:t>,</w:t>
      </w:r>
      <w:r w:rsidRPr="005319D5">
        <w:rPr>
          <w:rFonts w:eastAsia="Times New Roman" w:cs="Times New Roman"/>
          <w:szCs w:val="24"/>
        </w:rPr>
        <w:t xml:space="preserve">τι φαίνεται </w:t>
      </w:r>
      <w:r>
        <w:rPr>
          <w:rFonts w:eastAsia="Times New Roman" w:cs="Times New Roman"/>
          <w:szCs w:val="24"/>
        </w:rPr>
        <w:t>οδηγείται σε πλήρη α</w:t>
      </w:r>
      <w:r w:rsidRPr="005319D5">
        <w:rPr>
          <w:rFonts w:eastAsia="Times New Roman" w:cs="Times New Roman"/>
          <w:szCs w:val="24"/>
        </w:rPr>
        <w:t>ποτυχία</w:t>
      </w:r>
      <w:r>
        <w:rPr>
          <w:rFonts w:eastAsia="Times New Roman" w:cs="Times New Roman"/>
          <w:szCs w:val="24"/>
        </w:rPr>
        <w:t>;</w:t>
      </w:r>
    </w:p>
    <w:p w14:paraId="7145457D" w14:textId="77777777" w:rsidR="00720170" w:rsidRDefault="00F5258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Σ</w:t>
      </w:r>
      <w:r w:rsidRPr="005319D5">
        <w:rPr>
          <w:rFonts w:eastAsia="Times New Roman" w:cs="Times New Roman"/>
          <w:szCs w:val="24"/>
        </w:rPr>
        <w:t>ας ευχαριστώ</w:t>
      </w:r>
      <w:r>
        <w:rPr>
          <w:rFonts w:eastAsia="Times New Roman" w:cs="Times New Roman"/>
          <w:szCs w:val="24"/>
        </w:rPr>
        <w:t>.</w:t>
      </w:r>
    </w:p>
    <w:p w14:paraId="7145457E" w14:textId="77777777" w:rsidR="00720170" w:rsidRDefault="00F52584">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sidRPr="005319D5">
        <w:rPr>
          <w:rFonts w:eastAsia="Times New Roman" w:cs="Times New Roman"/>
          <w:szCs w:val="24"/>
        </w:rPr>
        <w:t xml:space="preserve"> Ευχαριστούμε τον κ</w:t>
      </w:r>
      <w:r>
        <w:rPr>
          <w:rFonts w:eastAsia="Times New Roman" w:cs="Times New Roman"/>
          <w:szCs w:val="24"/>
        </w:rPr>
        <w:t xml:space="preserve">. </w:t>
      </w:r>
      <w:proofErr w:type="spellStart"/>
      <w:r>
        <w:rPr>
          <w:rFonts w:eastAsia="Times New Roman" w:cs="Times New Roman"/>
          <w:szCs w:val="24"/>
        </w:rPr>
        <w:t>Μπαργιώτα</w:t>
      </w:r>
      <w:proofErr w:type="spellEnd"/>
      <w:r>
        <w:rPr>
          <w:rFonts w:eastAsia="Times New Roman" w:cs="Times New Roman"/>
          <w:szCs w:val="24"/>
        </w:rPr>
        <w:t>.</w:t>
      </w:r>
    </w:p>
    <w:p w14:paraId="7145457F" w14:textId="77777777" w:rsidR="00720170" w:rsidRDefault="00F5258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w:t>
      </w:r>
      <w:r w:rsidRPr="005319D5">
        <w:rPr>
          <w:rFonts w:eastAsia="Times New Roman" w:cs="Times New Roman"/>
          <w:szCs w:val="24"/>
        </w:rPr>
        <w:t>το</w:t>
      </w:r>
      <w:r>
        <w:rPr>
          <w:rFonts w:eastAsia="Times New Roman" w:cs="Times New Roman"/>
          <w:szCs w:val="24"/>
        </w:rPr>
        <w:t>ν</w:t>
      </w:r>
      <w:r w:rsidRPr="005319D5">
        <w:rPr>
          <w:rFonts w:eastAsia="Times New Roman" w:cs="Times New Roman"/>
          <w:szCs w:val="24"/>
        </w:rPr>
        <w:t xml:space="preserve"> λόγο</w:t>
      </w:r>
      <w:r w:rsidRPr="00535C76">
        <w:rPr>
          <w:rFonts w:eastAsia="Times New Roman" w:cs="Times New Roman"/>
          <w:szCs w:val="24"/>
        </w:rPr>
        <w:t xml:space="preserve"> </w:t>
      </w:r>
      <w:r>
        <w:rPr>
          <w:rFonts w:eastAsia="Times New Roman" w:cs="Times New Roman"/>
          <w:szCs w:val="24"/>
        </w:rPr>
        <w:t>γ</w:t>
      </w:r>
      <w:r w:rsidRPr="005319D5">
        <w:rPr>
          <w:rFonts w:eastAsia="Times New Roman" w:cs="Times New Roman"/>
          <w:szCs w:val="24"/>
        </w:rPr>
        <w:t xml:space="preserve">ια </w:t>
      </w:r>
      <w:r>
        <w:rPr>
          <w:rFonts w:eastAsia="Times New Roman" w:cs="Times New Roman"/>
          <w:szCs w:val="24"/>
        </w:rPr>
        <w:t>τρία</w:t>
      </w:r>
      <w:r w:rsidRPr="005319D5">
        <w:rPr>
          <w:rFonts w:eastAsia="Times New Roman" w:cs="Times New Roman"/>
          <w:szCs w:val="24"/>
        </w:rPr>
        <w:t xml:space="preserve"> λεπτά</w:t>
      </w:r>
      <w:r>
        <w:rPr>
          <w:rFonts w:eastAsia="Times New Roman" w:cs="Times New Roman"/>
          <w:szCs w:val="24"/>
        </w:rPr>
        <w:t>.</w:t>
      </w:r>
    </w:p>
    <w:p w14:paraId="71454580" w14:textId="77777777" w:rsidR="00720170" w:rsidRDefault="00F52584">
      <w:pPr>
        <w:tabs>
          <w:tab w:val="left" w:pos="1118"/>
        </w:tabs>
        <w:spacing w:line="600" w:lineRule="auto"/>
        <w:ind w:firstLine="720"/>
        <w:contextualSpacing/>
        <w:jc w:val="both"/>
        <w:rPr>
          <w:rFonts w:eastAsia="Times New Roman" w:cs="Times New Roman"/>
          <w:szCs w:val="24"/>
        </w:rPr>
      </w:pPr>
      <w:r w:rsidRPr="00B965AB">
        <w:rPr>
          <w:rFonts w:eastAsia="Times New Roman" w:cs="Times New Roman"/>
          <w:b/>
          <w:szCs w:val="24"/>
        </w:rPr>
        <w:t xml:space="preserve">ΑΝΔΡΕΑΣ ΞΑΝΘΟΣ (Υπουργός </w:t>
      </w:r>
      <w:r w:rsidRPr="00B965AB">
        <w:rPr>
          <w:rFonts w:eastAsia="Times New Roman" w:cs="Times New Roman"/>
          <w:b/>
          <w:szCs w:val="24"/>
        </w:rPr>
        <w:t>Υγείας):</w:t>
      </w:r>
      <w:r>
        <w:rPr>
          <w:rFonts w:eastAsia="Times New Roman" w:cs="Times New Roman"/>
          <w:szCs w:val="24"/>
        </w:rPr>
        <w:t xml:space="preserve"> Α</w:t>
      </w:r>
      <w:r w:rsidRPr="005319D5">
        <w:rPr>
          <w:rFonts w:eastAsia="Times New Roman" w:cs="Times New Roman"/>
          <w:szCs w:val="24"/>
        </w:rPr>
        <w:t>γαπητέ συνάδελφε</w:t>
      </w:r>
      <w:r>
        <w:rPr>
          <w:rFonts w:eastAsia="Times New Roman" w:cs="Times New Roman"/>
          <w:szCs w:val="24"/>
        </w:rPr>
        <w:t>,</w:t>
      </w:r>
      <w:r w:rsidRPr="005319D5">
        <w:rPr>
          <w:rFonts w:eastAsia="Times New Roman" w:cs="Times New Roman"/>
          <w:szCs w:val="24"/>
        </w:rPr>
        <w:t xml:space="preserve"> έχουμε κάνει πολλές φορές αυτή η κουβέντα</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θεωρώ ότι</w:t>
      </w:r>
      <w:r w:rsidRPr="005319D5">
        <w:rPr>
          <w:rFonts w:eastAsia="Times New Roman" w:cs="Times New Roman"/>
          <w:szCs w:val="24"/>
        </w:rPr>
        <w:t xml:space="preserve"> είναι απολύτως προβληματική η αφετηρία της συζήτησης και του ερωτήματος που θέτετε</w:t>
      </w:r>
      <w:r>
        <w:rPr>
          <w:rFonts w:eastAsia="Times New Roman" w:cs="Times New Roman"/>
          <w:szCs w:val="24"/>
        </w:rPr>
        <w:t>.</w:t>
      </w:r>
    </w:p>
    <w:p w14:paraId="71454581" w14:textId="77777777" w:rsidR="00720170" w:rsidRDefault="00F5258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Εσείς μας εγκαλείτε </w:t>
      </w:r>
      <w:r w:rsidRPr="005319D5">
        <w:rPr>
          <w:rFonts w:eastAsia="Times New Roman" w:cs="Times New Roman"/>
          <w:szCs w:val="24"/>
        </w:rPr>
        <w:t>ότι καθυστερούμε να εφαρμόσουμε ένα μοντέλο</w:t>
      </w:r>
      <w:r>
        <w:rPr>
          <w:rFonts w:eastAsia="Times New Roman" w:cs="Times New Roman"/>
          <w:szCs w:val="24"/>
        </w:rPr>
        <w:t>, το οποίο εσείς θεωρε</w:t>
      </w:r>
      <w:r>
        <w:rPr>
          <w:rFonts w:eastAsia="Times New Roman" w:cs="Times New Roman"/>
          <w:szCs w:val="24"/>
        </w:rPr>
        <w:t>ίτε λάθος. Θ</w:t>
      </w:r>
      <w:r w:rsidRPr="005319D5">
        <w:rPr>
          <w:rFonts w:eastAsia="Times New Roman" w:cs="Times New Roman"/>
          <w:szCs w:val="24"/>
        </w:rPr>
        <w:t xml:space="preserve">υμάμαι αυτά που </w:t>
      </w:r>
      <w:r w:rsidRPr="005319D5">
        <w:rPr>
          <w:rFonts w:eastAsia="Times New Roman" w:cs="Times New Roman"/>
          <w:szCs w:val="24"/>
        </w:rPr>
        <w:lastRenderedPageBreak/>
        <w:t>λέγατε εδώ</w:t>
      </w:r>
      <w:r>
        <w:rPr>
          <w:rFonts w:eastAsia="Times New Roman" w:cs="Times New Roman"/>
          <w:szCs w:val="24"/>
        </w:rPr>
        <w:t>,</w:t>
      </w:r>
      <w:r w:rsidRPr="005319D5">
        <w:rPr>
          <w:rFonts w:eastAsia="Times New Roman" w:cs="Times New Roman"/>
          <w:szCs w:val="24"/>
        </w:rPr>
        <w:t xml:space="preserve"> στη συζήτηση </w:t>
      </w:r>
      <w:r>
        <w:rPr>
          <w:rFonts w:eastAsia="Times New Roman" w:cs="Times New Roman"/>
          <w:szCs w:val="24"/>
        </w:rPr>
        <w:t xml:space="preserve">του </w:t>
      </w:r>
      <w:r w:rsidRPr="005319D5">
        <w:rPr>
          <w:rFonts w:eastAsia="Times New Roman" w:cs="Times New Roman"/>
          <w:szCs w:val="24"/>
        </w:rPr>
        <w:t>νομοσχεδίου</w:t>
      </w:r>
      <w:r>
        <w:rPr>
          <w:rFonts w:eastAsia="Times New Roman" w:cs="Times New Roman"/>
          <w:szCs w:val="24"/>
        </w:rPr>
        <w:t>,</w:t>
      </w:r>
      <w:r w:rsidRPr="005319D5">
        <w:rPr>
          <w:rFonts w:eastAsia="Times New Roman" w:cs="Times New Roman"/>
          <w:szCs w:val="24"/>
        </w:rPr>
        <w:t xml:space="preserve"> ότι είναι αχρείαστες δομές</w:t>
      </w:r>
      <w:r>
        <w:rPr>
          <w:rFonts w:eastAsia="Times New Roman" w:cs="Times New Roman"/>
          <w:szCs w:val="24"/>
        </w:rPr>
        <w:t>,</w:t>
      </w:r>
      <w:r w:rsidRPr="005319D5">
        <w:rPr>
          <w:rFonts w:eastAsia="Times New Roman" w:cs="Times New Roman"/>
          <w:szCs w:val="24"/>
        </w:rPr>
        <w:t xml:space="preserve"> ότι είναι σπατάλες</w:t>
      </w:r>
      <w:r>
        <w:rPr>
          <w:rFonts w:eastAsia="Times New Roman" w:cs="Times New Roman"/>
          <w:szCs w:val="24"/>
        </w:rPr>
        <w:t>, κ</w:t>
      </w:r>
      <w:r w:rsidRPr="005319D5">
        <w:rPr>
          <w:rFonts w:eastAsia="Times New Roman" w:cs="Times New Roman"/>
          <w:szCs w:val="24"/>
        </w:rPr>
        <w:t>άποιοι λένε ότι είναι φαραωνικού τύπου</w:t>
      </w:r>
      <w:r>
        <w:rPr>
          <w:rFonts w:eastAsia="Times New Roman" w:cs="Times New Roman"/>
          <w:szCs w:val="24"/>
        </w:rPr>
        <w:t>,</w:t>
      </w:r>
      <w:r w:rsidRPr="005319D5">
        <w:rPr>
          <w:rFonts w:eastAsia="Times New Roman" w:cs="Times New Roman"/>
          <w:szCs w:val="24"/>
        </w:rPr>
        <w:t xml:space="preserve"> ότι έχουν μ</w:t>
      </w:r>
      <w:r>
        <w:rPr>
          <w:rFonts w:eastAsia="Times New Roman" w:cs="Times New Roman"/>
          <w:szCs w:val="24"/>
        </w:rPr>
        <w:t>ι</w:t>
      </w:r>
      <w:r w:rsidRPr="005319D5">
        <w:rPr>
          <w:rFonts w:eastAsia="Times New Roman" w:cs="Times New Roman"/>
          <w:szCs w:val="24"/>
        </w:rPr>
        <w:t>α λογική κρατισμού και</w:t>
      </w:r>
      <w:r>
        <w:rPr>
          <w:rFonts w:eastAsia="Times New Roman" w:cs="Times New Roman"/>
          <w:szCs w:val="24"/>
        </w:rPr>
        <w:t xml:space="preserve"> είναι σ</w:t>
      </w:r>
      <w:r w:rsidRPr="005319D5">
        <w:rPr>
          <w:rFonts w:eastAsia="Times New Roman" w:cs="Times New Roman"/>
          <w:szCs w:val="24"/>
        </w:rPr>
        <w:t xml:space="preserve">οβιετικής κοπής </w:t>
      </w:r>
      <w:r>
        <w:rPr>
          <w:rFonts w:eastAsia="Times New Roman" w:cs="Times New Roman"/>
          <w:szCs w:val="24"/>
        </w:rPr>
        <w:t>-</w:t>
      </w:r>
      <w:r w:rsidRPr="005319D5">
        <w:rPr>
          <w:rFonts w:eastAsia="Times New Roman" w:cs="Times New Roman"/>
          <w:szCs w:val="24"/>
        </w:rPr>
        <w:t>αυτά ακούγαμε</w:t>
      </w:r>
      <w:r>
        <w:rPr>
          <w:rFonts w:eastAsia="Times New Roman" w:cs="Times New Roman"/>
          <w:szCs w:val="24"/>
        </w:rPr>
        <w:t>-</w:t>
      </w:r>
      <w:r w:rsidRPr="005319D5">
        <w:rPr>
          <w:rFonts w:eastAsia="Times New Roman" w:cs="Times New Roman"/>
          <w:szCs w:val="24"/>
        </w:rPr>
        <w:t xml:space="preserve"> και ότι περίπου θα κατα</w:t>
      </w:r>
      <w:r w:rsidRPr="005319D5">
        <w:rPr>
          <w:rFonts w:eastAsia="Times New Roman" w:cs="Times New Roman"/>
          <w:szCs w:val="24"/>
        </w:rPr>
        <w:t>σπατ</w:t>
      </w:r>
      <w:r>
        <w:rPr>
          <w:rFonts w:eastAsia="Times New Roman" w:cs="Times New Roman"/>
          <w:szCs w:val="24"/>
        </w:rPr>
        <w:t xml:space="preserve">αλήσουμε </w:t>
      </w:r>
      <w:r w:rsidRPr="005319D5">
        <w:rPr>
          <w:rFonts w:eastAsia="Times New Roman" w:cs="Times New Roman"/>
          <w:szCs w:val="24"/>
        </w:rPr>
        <w:t>τα χρήματα του ελληνικού λαού</w:t>
      </w:r>
      <w:r>
        <w:rPr>
          <w:rFonts w:eastAsia="Times New Roman" w:cs="Times New Roman"/>
          <w:szCs w:val="24"/>
        </w:rPr>
        <w:t>,</w:t>
      </w:r>
      <w:r w:rsidRPr="005319D5">
        <w:rPr>
          <w:rFonts w:eastAsia="Times New Roman" w:cs="Times New Roman"/>
          <w:szCs w:val="24"/>
        </w:rPr>
        <w:t xml:space="preserve"> χωρίς λόγο</w:t>
      </w:r>
      <w:r>
        <w:rPr>
          <w:rFonts w:eastAsia="Times New Roman" w:cs="Times New Roman"/>
          <w:szCs w:val="24"/>
        </w:rPr>
        <w:t xml:space="preserve">. </w:t>
      </w:r>
    </w:p>
    <w:p w14:paraId="71454582" w14:textId="77777777" w:rsidR="00720170" w:rsidRDefault="00F5258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λοιπόν, ποια είναι; Και αυτό, κατά την άποψή μου, </w:t>
      </w:r>
      <w:r w:rsidRPr="005319D5">
        <w:rPr>
          <w:rFonts w:eastAsia="Times New Roman" w:cs="Times New Roman"/>
          <w:szCs w:val="24"/>
        </w:rPr>
        <w:t>αναιρεί απολύτως τον ισχυρισμό ότι τα πράγματα πάνε από το κακό στο χειρότερο</w:t>
      </w:r>
      <w:r>
        <w:rPr>
          <w:rFonts w:eastAsia="Times New Roman" w:cs="Times New Roman"/>
          <w:szCs w:val="24"/>
        </w:rPr>
        <w:t xml:space="preserve">. </w:t>
      </w:r>
    </w:p>
    <w:p w14:paraId="71454583" w14:textId="77777777" w:rsidR="00720170" w:rsidRDefault="00F5258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αγαπητέ μου </w:t>
      </w:r>
      <w:r w:rsidRPr="005319D5">
        <w:rPr>
          <w:rFonts w:eastAsia="Times New Roman" w:cs="Times New Roman"/>
          <w:szCs w:val="24"/>
        </w:rPr>
        <w:t>συνάδελφε</w:t>
      </w:r>
      <w:r>
        <w:rPr>
          <w:rFonts w:eastAsia="Times New Roman" w:cs="Times New Roman"/>
          <w:szCs w:val="24"/>
        </w:rPr>
        <w:t>,</w:t>
      </w:r>
      <w:r w:rsidRPr="005319D5">
        <w:rPr>
          <w:rFonts w:eastAsia="Times New Roman" w:cs="Times New Roman"/>
          <w:szCs w:val="24"/>
        </w:rPr>
        <w:t xml:space="preserve"> ότι </w:t>
      </w:r>
      <w:r>
        <w:rPr>
          <w:rFonts w:eastAsia="Times New Roman" w:cs="Times New Roman"/>
          <w:szCs w:val="24"/>
        </w:rPr>
        <w:t xml:space="preserve">δεκαέξι </w:t>
      </w:r>
      <w:r w:rsidRPr="005319D5">
        <w:rPr>
          <w:rFonts w:eastAsia="Times New Roman" w:cs="Times New Roman"/>
          <w:szCs w:val="24"/>
        </w:rPr>
        <w:t xml:space="preserve">μήνες </w:t>
      </w:r>
      <w:r w:rsidRPr="005319D5">
        <w:rPr>
          <w:rFonts w:eastAsia="Times New Roman" w:cs="Times New Roman"/>
          <w:szCs w:val="24"/>
        </w:rPr>
        <w:t>μετά τ</w:t>
      </w:r>
      <w:r>
        <w:rPr>
          <w:rFonts w:eastAsia="Times New Roman" w:cs="Times New Roman"/>
          <w:szCs w:val="24"/>
        </w:rPr>
        <w:t xml:space="preserve">ην ψήφιση του </w:t>
      </w:r>
      <w:r>
        <w:rPr>
          <w:rFonts w:eastAsia="Times New Roman" w:cs="Times New Roman"/>
          <w:szCs w:val="24"/>
        </w:rPr>
        <w:t>ν</w:t>
      </w:r>
      <w:r w:rsidRPr="005319D5">
        <w:rPr>
          <w:rFonts w:eastAsia="Times New Roman" w:cs="Times New Roman"/>
          <w:szCs w:val="24"/>
        </w:rPr>
        <w:t xml:space="preserve">όμου για την </w:t>
      </w:r>
      <w:r>
        <w:rPr>
          <w:rFonts w:eastAsia="Times New Roman" w:cs="Times New Roman"/>
          <w:szCs w:val="24"/>
        </w:rPr>
        <w:t>π</w:t>
      </w:r>
      <w:r w:rsidRPr="005319D5">
        <w:rPr>
          <w:rFonts w:eastAsia="Times New Roman" w:cs="Times New Roman"/>
          <w:szCs w:val="24"/>
        </w:rPr>
        <w:t xml:space="preserve">ρωτοβάθμια </w:t>
      </w:r>
      <w:r>
        <w:rPr>
          <w:rFonts w:eastAsia="Times New Roman" w:cs="Times New Roman"/>
          <w:szCs w:val="24"/>
        </w:rPr>
        <w:t>φ</w:t>
      </w:r>
      <w:r w:rsidRPr="005319D5">
        <w:rPr>
          <w:rFonts w:eastAsia="Times New Roman" w:cs="Times New Roman"/>
          <w:szCs w:val="24"/>
        </w:rPr>
        <w:t>ροντίδα</w:t>
      </w:r>
      <w:r>
        <w:rPr>
          <w:rFonts w:eastAsia="Times New Roman" w:cs="Times New Roman"/>
          <w:szCs w:val="24"/>
        </w:rPr>
        <w:t xml:space="preserve">, έχουμε </w:t>
      </w:r>
      <w:proofErr w:type="spellStart"/>
      <w:r>
        <w:rPr>
          <w:rFonts w:eastAsia="Times New Roman" w:cs="Times New Roman"/>
          <w:szCs w:val="24"/>
        </w:rPr>
        <w:t>εκατόν</w:t>
      </w:r>
      <w:proofErr w:type="spellEnd"/>
      <w:r>
        <w:rPr>
          <w:rFonts w:eastAsia="Times New Roman" w:cs="Times New Roman"/>
          <w:szCs w:val="24"/>
        </w:rPr>
        <w:t xml:space="preserve"> δέκα νέες</w:t>
      </w:r>
      <w:r w:rsidRPr="005319D5">
        <w:rPr>
          <w:rFonts w:eastAsia="Times New Roman" w:cs="Times New Roman"/>
          <w:szCs w:val="24"/>
        </w:rPr>
        <w:t xml:space="preserve"> δημόσιες δομές</w:t>
      </w:r>
      <w:r>
        <w:rPr>
          <w:rFonts w:eastAsia="Times New Roman" w:cs="Times New Roman"/>
          <w:szCs w:val="24"/>
        </w:rPr>
        <w:t>,</w:t>
      </w:r>
      <w:r w:rsidRPr="005319D5">
        <w:rPr>
          <w:rFonts w:eastAsia="Times New Roman" w:cs="Times New Roman"/>
          <w:szCs w:val="24"/>
        </w:rPr>
        <w:t xml:space="preserve"> που λειτουργούν με προβλήματα </w:t>
      </w:r>
      <w:r>
        <w:rPr>
          <w:rFonts w:eastAsia="Times New Roman" w:cs="Times New Roman"/>
          <w:szCs w:val="24"/>
        </w:rPr>
        <w:t>-</w:t>
      </w:r>
      <w:r w:rsidRPr="005319D5">
        <w:rPr>
          <w:rFonts w:eastAsia="Times New Roman" w:cs="Times New Roman"/>
          <w:szCs w:val="24"/>
        </w:rPr>
        <w:t>λέω εγώ</w:t>
      </w:r>
      <w:r>
        <w:rPr>
          <w:rFonts w:eastAsia="Times New Roman" w:cs="Times New Roman"/>
          <w:szCs w:val="24"/>
        </w:rPr>
        <w:t>-</w:t>
      </w:r>
      <w:r w:rsidRPr="005319D5">
        <w:rPr>
          <w:rFonts w:eastAsia="Times New Roman" w:cs="Times New Roman"/>
          <w:szCs w:val="24"/>
        </w:rPr>
        <w:t xml:space="preserve"> όχι με </w:t>
      </w:r>
      <w:r>
        <w:rPr>
          <w:rFonts w:eastAsia="Times New Roman" w:cs="Times New Roman"/>
          <w:szCs w:val="24"/>
        </w:rPr>
        <w:t>την πλήρη στελέχωση</w:t>
      </w:r>
      <w:r>
        <w:rPr>
          <w:rFonts w:eastAsia="Times New Roman" w:cs="Times New Roman"/>
          <w:szCs w:val="24"/>
        </w:rPr>
        <w:t>,</w:t>
      </w:r>
      <w:r>
        <w:rPr>
          <w:rFonts w:eastAsia="Times New Roman" w:cs="Times New Roman"/>
          <w:szCs w:val="24"/>
        </w:rPr>
        <w:t xml:space="preserve"> που θα </w:t>
      </w:r>
      <w:r w:rsidRPr="005319D5">
        <w:rPr>
          <w:rFonts w:eastAsia="Times New Roman" w:cs="Times New Roman"/>
          <w:szCs w:val="24"/>
        </w:rPr>
        <w:t>θέλαμε</w:t>
      </w:r>
      <w:r>
        <w:rPr>
          <w:rFonts w:eastAsia="Times New Roman" w:cs="Times New Roman"/>
          <w:szCs w:val="24"/>
        </w:rPr>
        <w:t>,</w:t>
      </w:r>
      <w:r w:rsidRPr="005319D5">
        <w:rPr>
          <w:rFonts w:eastAsia="Times New Roman" w:cs="Times New Roman"/>
          <w:szCs w:val="24"/>
        </w:rPr>
        <w:t xml:space="preserve"> όχι με την επάρκεια ιδιαίτερα ιατρικού δυναμικού</w:t>
      </w:r>
      <w:r>
        <w:rPr>
          <w:rFonts w:eastAsia="Times New Roman" w:cs="Times New Roman"/>
          <w:szCs w:val="24"/>
        </w:rPr>
        <w:t xml:space="preserve">. </w:t>
      </w:r>
    </w:p>
    <w:p w14:paraId="71454584" w14:textId="77777777" w:rsidR="00720170" w:rsidRDefault="00F52584">
      <w:pPr>
        <w:spacing w:line="600" w:lineRule="auto"/>
        <w:ind w:firstLine="720"/>
        <w:jc w:val="both"/>
        <w:rPr>
          <w:rFonts w:eastAsia="Times New Roman"/>
          <w:szCs w:val="24"/>
        </w:rPr>
      </w:pPr>
      <w:r>
        <w:rPr>
          <w:rFonts w:eastAsia="Times New Roman"/>
          <w:szCs w:val="24"/>
        </w:rPr>
        <w:t>Αυτό, κ</w:t>
      </w:r>
      <w:r w:rsidRPr="00C04FEF">
        <w:rPr>
          <w:rFonts w:eastAsia="Times New Roman"/>
          <w:szCs w:val="24"/>
        </w:rPr>
        <w:t>ατά την άποψή μου</w:t>
      </w:r>
      <w:r w:rsidRPr="00B53EB6">
        <w:rPr>
          <w:rFonts w:eastAsia="Times New Roman"/>
          <w:szCs w:val="24"/>
        </w:rPr>
        <w:t>,</w:t>
      </w:r>
      <w:r w:rsidRPr="00C04FEF">
        <w:rPr>
          <w:rFonts w:eastAsia="Times New Roman"/>
          <w:szCs w:val="24"/>
        </w:rPr>
        <w:t xml:space="preserve"> είναι ένας τεράστιος διαχειριστικός</w:t>
      </w:r>
      <w:r>
        <w:rPr>
          <w:rFonts w:eastAsia="Times New Roman"/>
          <w:szCs w:val="24"/>
        </w:rPr>
        <w:t>,</w:t>
      </w:r>
      <w:r w:rsidRPr="00C04FEF">
        <w:rPr>
          <w:rFonts w:eastAsia="Times New Roman"/>
          <w:szCs w:val="24"/>
        </w:rPr>
        <w:t xml:space="preserve"> διοικητικός και λειτουργικός </w:t>
      </w:r>
      <w:r>
        <w:rPr>
          <w:rFonts w:eastAsia="Times New Roman"/>
          <w:szCs w:val="24"/>
        </w:rPr>
        <w:t>άθλος</w:t>
      </w:r>
      <w:r>
        <w:rPr>
          <w:rFonts w:eastAsia="Times New Roman"/>
          <w:szCs w:val="24"/>
        </w:rPr>
        <w:t>,</w:t>
      </w:r>
      <w:r w:rsidRPr="00C04FEF">
        <w:rPr>
          <w:rFonts w:eastAsia="Times New Roman"/>
          <w:szCs w:val="24"/>
        </w:rPr>
        <w:t xml:space="preserve"> που έγινε </w:t>
      </w:r>
      <w:r>
        <w:rPr>
          <w:rFonts w:eastAsia="Times New Roman"/>
          <w:szCs w:val="24"/>
        </w:rPr>
        <w:t>μέσα σε συνθήκες κρίσεις. Σ</w:t>
      </w:r>
      <w:r w:rsidRPr="00C04FEF">
        <w:rPr>
          <w:rFonts w:eastAsia="Times New Roman"/>
          <w:szCs w:val="24"/>
        </w:rPr>
        <w:t xml:space="preserve">ε </w:t>
      </w:r>
      <w:r>
        <w:rPr>
          <w:rFonts w:eastAsia="Times New Roman"/>
          <w:szCs w:val="24"/>
        </w:rPr>
        <w:t>μια</w:t>
      </w:r>
      <w:r w:rsidRPr="00C04FEF">
        <w:rPr>
          <w:rFonts w:eastAsia="Times New Roman"/>
          <w:szCs w:val="24"/>
        </w:rPr>
        <w:t xml:space="preserve"> χώρα </w:t>
      </w:r>
      <w:r>
        <w:rPr>
          <w:rFonts w:eastAsia="Times New Roman"/>
          <w:szCs w:val="24"/>
        </w:rPr>
        <w:t>δηλαδή</w:t>
      </w:r>
      <w:r>
        <w:rPr>
          <w:rFonts w:eastAsia="Times New Roman"/>
          <w:szCs w:val="24"/>
        </w:rPr>
        <w:t>,</w:t>
      </w:r>
      <w:r>
        <w:rPr>
          <w:rFonts w:eastAsia="Times New Roman"/>
          <w:szCs w:val="24"/>
        </w:rPr>
        <w:t xml:space="preserve"> </w:t>
      </w:r>
      <w:r w:rsidRPr="00C04FEF">
        <w:rPr>
          <w:rFonts w:eastAsia="Times New Roman"/>
          <w:szCs w:val="24"/>
        </w:rPr>
        <w:t xml:space="preserve">που έχει να επενδύσει σε δημόσιες δομές από τη δεκαετία του </w:t>
      </w:r>
      <w:r>
        <w:rPr>
          <w:rFonts w:eastAsia="Times New Roman"/>
          <w:szCs w:val="24"/>
        </w:rPr>
        <w:t>’</w:t>
      </w:r>
      <w:r w:rsidRPr="00C04FEF">
        <w:rPr>
          <w:rFonts w:eastAsia="Times New Roman"/>
          <w:szCs w:val="24"/>
        </w:rPr>
        <w:t>90</w:t>
      </w:r>
      <w:r>
        <w:rPr>
          <w:rFonts w:eastAsia="Times New Roman"/>
          <w:szCs w:val="24"/>
        </w:rPr>
        <w:t>, εμείς</w:t>
      </w:r>
      <w:r>
        <w:rPr>
          <w:rFonts w:eastAsia="Times New Roman"/>
          <w:szCs w:val="24"/>
        </w:rPr>
        <w:t>,</w:t>
      </w:r>
      <w:r>
        <w:rPr>
          <w:rFonts w:eastAsia="Times New Roman"/>
          <w:szCs w:val="24"/>
        </w:rPr>
        <w:t xml:space="preserve"> ακριβώς επειδή</w:t>
      </w:r>
      <w:r w:rsidRPr="00C04FEF">
        <w:rPr>
          <w:rFonts w:eastAsia="Times New Roman"/>
          <w:szCs w:val="24"/>
        </w:rPr>
        <w:t xml:space="preserve"> είχαμε σχέδιο </w:t>
      </w:r>
      <w:r>
        <w:rPr>
          <w:rFonts w:eastAsia="Times New Roman"/>
          <w:szCs w:val="24"/>
        </w:rPr>
        <w:t xml:space="preserve">και πήγαμε στην Κομισιόν </w:t>
      </w:r>
      <w:r>
        <w:rPr>
          <w:rFonts w:eastAsia="Times New Roman"/>
          <w:szCs w:val="24"/>
        </w:rPr>
        <w:t>και το δια</w:t>
      </w:r>
      <w:r w:rsidRPr="00C04FEF">
        <w:rPr>
          <w:rFonts w:eastAsia="Times New Roman"/>
          <w:szCs w:val="24"/>
        </w:rPr>
        <w:t>πραγματευ</w:t>
      </w:r>
      <w:r>
        <w:rPr>
          <w:rFonts w:eastAsia="Times New Roman"/>
          <w:szCs w:val="24"/>
        </w:rPr>
        <w:t>τήκαμε</w:t>
      </w:r>
      <w:r w:rsidRPr="00C04FEF">
        <w:rPr>
          <w:rFonts w:eastAsia="Times New Roman"/>
          <w:szCs w:val="24"/>
        </w:rPr>
        <w:t xml:space="preserve"> και πείσαμε ότι είναι και βιώσιμο και λειτουργικό και </w:t>
      </w:r>
      <w:r w:rsidRPr="00C04FEF">
        <w:rPr>
          <w:rFonts w:eastAsia="Times New Roman"/>
          <w:szCs w:val="24"/>
        </w:rPr>
        <w:lastRenderedPageBreak/>
        <w:t xml:space="preserve">μακροπρόθεσμα θα αναδιοργανώσει </w:t>
      </w:r>
      <w:r>
        <w:rPr>
          <w:rFonts w:eastAsia="Times New Roman"/>
          <w:szCs w:val="24"/>
        </w:rPr>
        <w:t>-</w:t>
      </w:r>
      <w:r w:rsidRPr="00C04FEF">
        <w:rPr>
          <w:rFonts w:eastAsia="Times New Roman"/>
          <w:szCs w:val="24"/>
        </w:rPr>
        <w:t>με θετικό τρόπο</w:t>
      </w:r>
      <w:r>
        <w:rPr>
          <w:rFonts w:eastAsia="Times New Roman"/>
          <w:szCs w:val="24"/>
        </w:rPr>
        <w:t>-</w:t>
      </w:r>
      <w:r w:rsidRPr="00C04FEF">
        <w:rPr>
          <w:rFonts w:eastAsia="Times New Roman"/>
          <w:szCs w:val="24"/>
        </w:rPr>
        <w:t xml:space="preserve"> το σύστημα</w:t>
      </w:r>
      <w:r>
        <w:rPr>
          <w:rFonts w:eastAsia="Times New Roman"/>
          <w:szCs w:val="24"/>
        </w:rPr>
        <w:t>,</w:t>
      </w:r>
      <w:r w:rsidRPr="00C04FEF">
        <w:rPr>
          <w:rFonts w:eastAsia="Times New Roman"/>
          <w:szCs w:val="24"/>
        </w:rPr>
        <w:t xml:space="preserve"> εξασφαλίσαμε χρηματοδότησ</w:t>
      </w:r>
      <w:r>
        <w:rPr>
          <w:rFonts w:eastAsia="Times New Roman"/>
          <w:szCs w:val="24"/>
        </w:rPr>
        <w:t>η από</w:t>
      </w:r>
      <w:r w:rsidRPr="00C04FEF">
        <w:rPr>
          <w:rFonts w:eastAsia="Times New Roman"/>
          <w:szCs w:val="24"/>
        </w:rPr>
        <w:t xml:space="preserve"> το Ευρωπαϊκό </w:t>
      </w:r>
      <w:r>
        <w:rPr>
          <w:rFonts w:eastAsia="Times New Roman"/>
          <w:szCs w:val="24"/>
        </w:rPr>
        <w:t>Κοινωνικό</w:t>
      </w:r>
      <w:r w:rsidRPr="00C04FEF">
        <w:rPr>
          <w:rFonts w:eastAsia="Times New Roman"/>
          <w:szCs w:val="24"/>
        </w:rPr>
        <w:t xml:space="preserve"> Ταμείο</w:t>
      </w:r>
      <w:r>
        <w:rPr>
          <w:rFonts w:eastAsia="Times New Roman"/>
          <w:szCs w:val="24"/>
        </w:rPr>
        <w:t>, εγγυημένη για τέσσερα χρόνια.</w:t>
      </w:r>
      <w:r w:rsidRPr="00C04FEF">
        <w:rPr>
          <w:rFonts w:eastAsia="Times New Roman"/>
          <w:szCs w:val="24"/>
        </w:rPr>
        <w:t xml:space="preserve"> </w:t>
      </w:r>
      <w:r>
        <w:rPr>
          <w:rFonts w:eastAsia="Times New Roman"/>
          <w:szCs w:val="24"/>
        </w:rPr>
        <w:t>Φυσικά</w:t>
      </w:r>
      <w:r>
        <w:rPr>
          <w:rFonts w:eastAsia="Times New Roman"/>
          <w:szCs w:val="24"/>
        </w:rPr>
        <w:t>,</w:t>
      </w:r>
      <w:r>
        <w:rPr>
          <w:rFonts w:eastAsia="Times New Roman"/>
          <w:szCs w:val="24"/>
        </w:rPr>
        <w:t xml:space="preserve"> οι Ε</w:t>
      </w:r>
      <w:r w:rsidRPr="00C04FEF">
        <w:rPr>
          <w:rFonts w:eastAsia="Times New Roman"/>
          <w:szCs w:val="24"/>
        </w:rPr>
        <w:t>υρωπαίοι δ</w:t>
      </w:r>
      <w:r w:rsidRPr="00C04FEF">
        <w:rPr>
          <w:rFonts w:eastAsia="Times New Roman"/>
          <w:szCs w:val="24"/>
        </w:rPr>
        <w:t>εν εγκρίνουν προγράμματα και δράσεις</w:t>
      </w:r>
      <w:r>
        <w:rPr>
          <w:rFonts w:eastAsia="Times New Roman"/>
          <w:szCs w:val="24"/>
        </w:rPr>
        <w:t>,</w:t>
      </w:r>
      <w:r w:rsidRPr="00C04FEF">
        <w:rPr>
          <w:rFonts w:eastAsia="Times New Roman"/>
          <w:szCs w:val="24"/>
        </w:rPr>
        <w:t xml:space="preserve"> αν δεν υπάρχει μακροοικονομική βιωσιμότητα</w:t>
      </w:r>
      <w:r>
        <w:rPr>
          <w:rFonts w:eastAsia="Times New Roman"/>
          <w:szCs w:val="24"/>
        </w:rPr>
        <w:t>.</w:t>
      </w:r>
    </w:p>
    <w:p w14:paraId="71454585" w14:textId="77777777" w:rsidR="00720170" w:rsidRDefault="00F52584">
      <w:pPr>
        <w:spacing w:line="600" w:lineRule="auto"/>
        <w:ind w:firstLine="720"/>
        <w:jc w:val="both"/>
        <w:rPr>
          <w:rFonts w:eastAsia="Times New Roman"/>
          <w:szCs w:val="24"/>
        </w:rPr>
      </w:pPr>
      <w:r>
        <w:rPr>
          <w:rFonts w:eastAsia="Times New Roman"/>
          <w:szCs w:val="24"/>
        </w:rPr>
        <w:t>Δ</w:t>
      </w:r>
      <w:r w:rsidRPr="00C04FEF">
        <w:rPr>
          <w:rFonts w:eastAsia="Times New Roman"/>
          <w:szCs w:val="24"/>
        </w:rPr>
        <w:t>ώσαμε στοιχεία</w:t>
      </w:r>
      <w:r>
        <w:rPr>
          <w:rFonts w:eastAsia="Times New Roman"/>
          <w:szCs w:val="24"/>
        </w:rPr>
        <w:t>,</w:t>
      </w:r>
      <w:r w:rsidRPr="00C04FEF">
        <w:rPr>
          <w:rFonts w:eastAsia="Times New Roman"/>
          <w:szCs w:val="24"/>
        </w:rPr>
        <w:t xml:space="preserve"> λοιπόν</w:t>
      </w:r>
      <w:r>
        <w:rPr>
          <w:rFonts w:eastAsia="Times New Roman"/>
          <w:szCs w:val="24"/>
        </w:rPr>
        <w:t>,</w:t>
      </w:r>
      <w:r w:rsidRPr="00C04FEF">
        <w:rPr>
          <w:rFonts w:eastAsia="Times New Roman"/>
          <w:szCs w:val="24"/>
        </w:rPr>
        <w:t xml:space="preserve"> ότι</w:t>
      </w:r>
      <w:r>
        <w:rPr>
          <w:rFonts w:eastAsia="Times New Roman"/>
          <w:szCs w:val="24"/>
        </w:rPr>
        <w:t xml:space="preserve"> γι</w:t>
      </w:r>
      <w:r>
        <w:rPr>
          <w:rFonts w:eastAsia="Times New Roman"/>
          <w:szCs w:val="24"/>
        </w:rPr>
        <w:t>’</w:t>
      </w:r>
      <w:r w:rsidRPr="00C04FEF">
        <w:rPr>
          <w:rFonts w:eastAsia="Times New Roman"/>
          <w:szCs w:val="24"/>
        </w:rPr>
        <w:t xml:space="preserve"> αυτό το πρόγραμμα </w:t>
      </w:r>
      <w:r>
        <w:rPr>
          <w:rFonts w:eastAsia="Times New Roman"/>
          <w:szCs w:val="24"/>
        </w:rPr>
        <w:t>θα υπάρχει κάλυψη</w:t>
      </w:r>
      <w:r w:rsidRPr="00C04FEF">
        <w:rPr>
          <w:rFonts w:eastAsia="Times New Roman"/>
          <w:szCs w:val="24"/>
        </w:rPr>
        <w:t xml:space="preserve"> </w:t>
      </w:r>
      <w:r>
        <w:rPr>
          <w:rFonts w:eastAsia="Times New Roman"/>
          <w:szCs w:val="24"/>
        </w:rPr>
        <w:t>σ</w:t>
      </w:r>
      <w:r w:rsidRPr="00C04FEF">
        <w:rPr>
          <w:rFonts w:eastAsia="Times New Roman"/>
          <w:szCs w:val="24"/>
        </w:rPr>
        <w:t>τη συνέχεια</w:t>
      </w:r>
      <w:r>
        <w:rPr>
          <w:rFonts w:eastAsia="Times New Roman"/>
          <w:szCs w:val="24"/>
        </w:rPr>
        <w:t xml:space="preserve">. Είναι </w:t>
      </w:r>
      <w:r w:rsidRPr="00C04FEF">
        <w:rPr>
          <w:rFonts w:eastAsia="Times New Roman"/>
          <w:szCs w:val="24"/>
        </w:rPr>
        <w:t>περίπου 70 εκατομμύρια ευρώ το</w:t>
      </w:r>
      <w:r>
        <w:rPr>
          <w:rFonts w:eastAsia="Times New Roman"/>
          <w:szCs w:val="24"/>
        </w:rPr>
        <w:t>ν</w:t>
      </w:r>
      <w:r w:rsidRPr="00C04FEF">
        <w:rPr>
          <w:rFonts w:eastAsia="Times New Roman"/>
          <w:szCs w:val="24"/>
        </w:rPr>
        <w:t xml:space="preserve"> χρόνο</w:t>
      </w:r>
      <w:r>
        <w:rPr>
          <w:rFonts w:eastAsia="Times New Roman"/>
          <w:szCs w:val="24"/>
        </w:rPr>
        <w:t>.</w:t>
      </w:r>
      <w:r w:rsidRPr="00C04FEF">
        <w:rPr>
          <w:rFonts w:eastAsia="Times New Roman"/>
          <w:szCs w:val="24"/>
        </w:rPr>
        <w:t xml:space="preserve"> </w:t>
      </w:r>
      <w:r>
        <w:rPr>
          <w:rFonts w:eastAsia="Times New Roman"/>
          <w:szCs w:val="24"/>
        </w:rPr>
        <w:t>Θ</w:t>
      </w:r>
      <w:r w:rsidRPr="00C04FEF">
        <w:rPr>
          <w:rFonts w:eastAsia="Times New Roman"/>
          <w:szCs w:val="24"/>
        </w:rPr>
        <w:t>α υπάρχει σταδιακή εμπλοκή του Προγράμματος Δ</w:t>
      </w:r>
      <w:r w:rsidRPr="00C04FEF">
        <w:rPr>
          <w:rFonts w:eastAsia="Times New Roman"/>
          <w:szCs w:val="24"/>
        </w:rPr>
        <w:t>ημοσίων Επενδύσεων και θα καλυφθεί από εθνικούς πόρους</w:t>
      </w:r>
      <w:r>
        <w:rPr>
          <w:rFonts w:eastAsia="Times New Roman"/>
          <w:szCs w:val="24"/>
        </w:rPr>
        <w:t>.</w:t>
      </w:r>
    </w:p>
    <w:p w14:paraId="71454586" w14:textId="77777777" w:rsidR="00720170" w:rsidRDefault="00F52584">
      <w:pPr>
        <w:spacing w:line="600" w:lineRule="auto"/>
        <w:ind w:firstLine="720"/>
        <w:jc w:val="both"/>
        <w:rPr>
          <w:rFonts w:eastAsia="Times New Roman"/>
          <w:szCs w:val="24"/>
        </w:rPr>
      </w:pPr>
      <w:r>
        <w:rPr>
          <w:rFonts w:eastAsia="Times New Roman"/>
          <w:szCs w:val="24"/>
        </w:rPr>
        <w:t xml:space="preserve">Έτσι, φτάσαμε να έχουμε </w:t>
      </w:r>
      <w:proofErr w:type="spellStart"/>
      <w:r>
        <w:rPr>
          <w:rFonts w:eastAsia="Times New Roman"/>
          <w:szCs w:val="24"/>
        </w:rPr>
        <w:t>εκατόν</w:t>
      </w:r>
      <w:proofErr w:type="spellEnd"/>
      <w:r>
        <w:rPr>
          <w:rFonts w:eastAsia="Times New Roman"/>
          <w:szCs w:val="24"/>
        </w:rPr>
        <w:t xml:space="preserve"> δέκα δομές</w:t>
      </w:r>
      <w:r>
        <w:rPr>
          <w:rFonts w:eastAsia="Times New Roman"/>
          <w:szCs w:val="24"/>
        </w:rPr>
        <w:t>,</w:t>
      </w:r>
      <w:r>
        <w:rPr>
          <w:rFonts w:eastAsia="Times New Roman"/>
          <w:szCs w:val="24"/>
        </w:rPr>
        <w:t xml:space="preserve"> στις οποίες,</w:t>
      </w:r>
      <w:r w:rsidRPr="00C04FEF">
        <w:rPr>
          <w:rFonts w:eastAsia="Times New Roman"/>
          <w:szCs w:val="24"/>
        </w:rPr>
        <w:t xml:space="preserve"> μαζί με τους γιατρούς</w:t>
      </w:r>
      <w:r>
        <w:rPr>
          <w:rFonts w:eastAsia="Times New Roman"/>
          <w:szCs w:val="24"/>
        </w:rPr>
        <w:t>,</w:t>
      </w:r>
      <w:r w:rsidRPr="00C04FEF">
        <w:rPr>
          <w:rFonts w:eastAsia="Times New Roman"/>
          <w:szCs w:val="24"/>
        </w:rPr>
        <w:t xml:space="preserve"> της δεύτερης προκήρυξης</w:t>
      </w:r>
      <w:r w:rsidRPr="005535B0">
        <w:rPr>
          <w:rFonts w:eastAsia="Times New Roman"/>
          <w:szCs w:val="24"/>
        </w:rPr>
        <w:t xml:space="preserve"> </w:t>
      </w:r>
      <w:r>
        <w:rPr>
          <w:rFonts w:eastAsia="Times New Roman"/>
          <w:szCs w:val="24"/>
        </w:rPr>
        <w:t>τώρα,</w:t>
      </w:r>
      <w:r w:rsidRPr="00C04FEF">
        <w:rPr>
          <w:rFonts w:eastAsia="Times New Roman"/>
          <w:szCs w:val="24"/>
        </w:rPr>
        <w:t xml:space="preserve"> θα έχουμε στο αμέσως επόμενο διάστημα </w:t>
      </w:r>
      <w:r>
        <w:rPr>
          <w:rFonts w:eastAsia="Times New Roman"/>
          <w:szCs w:val="24"/>
        </w:rPr>
        <w:t>πεντακόσιους</w:t>
      </w:r>
      <w:r w:rsidRPr="00C04FEF">
        <w:rPr>
          <w:rFonts w:eastAsia="Times New Roman"/>
          <w:szCs w:val="24"/>
        </w:rPr>
        <w:t xml:space="preserve"> οικογενειακούς γιατρούς</w:t>
      </w:r>
      <w:r>
        <w:rPr>
          <w:rFonts w:eastAsia="Times New Roman"/>
          <w:szCs w:val="24"/>
        </w:rPr>
        <w:t>, περίπου χίλια</w:t>
      </w:r>
      <w:r w:rsidRPr="00C04FEF">
        <w:rPr>
          <w:rFonts w:eastAsia="Times New Roman"/>
          <w:szCs w:val="24"/>
        </w:rPr>
        <w:t xml:space="preserve"> ά</w:t>
      </w:r>
      <w:r w:rsidRPr="00C04FEF">
        <w:rPr>
          <w:rFonts w:eastAsia="Times New Roman"/>
          <w:szCs w:val="24"/>
        </w:rPr>
        <w:t>τομα λοιπό προσωπικό</w:t>
      </w:r>
      <w:r>
        <w:rPr>
          <w:rFonts w:eastAsia="Times New Roman"/>
          <w:szCs w:val="24"/>
        </w:rPr>
        <w:t>,</w:t>
      </w:r>
      <w:r w:rsidRPr="00C04FEF">
        <w:rPr>
          <w:rFonts w:eastAsia="Times New Roman"/>
          <w:szCs w:val="24"/>
        </w:rPr>
        <w:t xml:space="preserve"> νοσηλευτές</w:t>
      </w:r>
      <w:r>
        <w:rPr>
          <w:rFonts w:eastAsia="Times New Roman"/>
          <w:szCs w:val="24"/>
        </w:rPr>
        <w:t>, κοινωνικούς λειτουργούς,</w:t>
      </w:r>
      <w:r w:rsidRPr="00C04FEF">
        <w:rPr>
          <w:rFonts w:eastAsia="Times New Roman"/>
          <w:szCs w:val="24"/>
        </w:rPr>
        <w:t xml:space="preserve"> επισκέπτες υγείας και διοικητική υποστήριξη</w:t>
      </w:r>
      <w:r>
        <w:rPr>
          <w:rFonts w:eastAsia="Times New Roman"/>
          <w:szCs w:val="24"/>
        </w:rPr>
        <w:t>.</w:t>
      </w:r>
      <w:r w:rsidRPr="00C04FEF">
        <w:rPr>
          <w:rFonts w:eastAsia="Times New Roman"/>
          <w:szCs w:val="24"/>
        </w:rPr>
        <w:t xml:space="preserve"> </w:t>
      </w:r>
    </w:p>
    <w:p w14:paraId="71454587" w14:textId="77777777" w:rsidR="00720170" w:rsidRDefault="00F52584">
      <w:pPr>
        <w:spacing w:line="600" w:lineRule="auto"/>
        <w:ind w:firstLine="720"/>
        <w:jc w:val="both"/>
        <w:rPr>
          <w:rFonts w:eastAsia="Times New Roman"/>
          <w:szCs w:val="24"/>
        </w:rPr>
      </w:pPr>
      <w:r>
        <w:rPr>
          <w:rFonts w:eastAsia="Times New Roman"/>
          <w:szCs w:val="24"/>
        </w:rPr>
        <w:t>Έ</w:t>
      </w:r>
      <w:r w:rsidRPr="00C04FEF">
        <w:rPr>
          <w:rFonts w:eastAsia="Times New Roman"/>
          <w:szCs w:val="24"/>
        </w:rPr>
        <w:t>χουμε ένα νέο μοντέλο</w:t>
      </w:r>
      <w:r>
        <w:rPr>
          <w:rFonts w:eastAsia="Times New Roman"/>
          <w:szCs w:val="24"/>
        </w:rPr>
        <w:t>:</w:t>
      </w:r>
      <w:r w:rsidRPr="00C04FEF">
        <w:rPr>
          <w:rFonts w:eastAsia="Times New Roman"/>
          <w:szCs w:val="24"/>
        </w:rPr>
        <w:t xml:space="preserve"> </w:t>
      </w:r>
      <w:r>
        <w:rPr>
          <w:rFonts w:eastAsia="Times New Roman"/>
          <w:szCs w:val="24"/>
        </w:rPr>
        <w:t>Γ</w:t>
      </w:r>
      <w:r w:rsidRPr="00C04FEF">
        <w:rPr>
          <w:rFonts w:eastAsia="Times New Roman"/>
          <w:szCs w:val="24"/>
        </w:rPr>
        <w:t xml:space="preserve">ια πρώτη φορά στη </w:t>
      </w:r>
      <w:r>
        <w:rPr>
          <w:rFonts w:eastAsia="Times New Roman"/>
          <w:szCs w:val="24"/>
        </w:rPr>
        <w:t>χ</w:t>
      </w:r>
      <w:r w:rsidRPr="00C04FEF">
        <w:rPr>
          <w:rFonts w:eastAsia="Times New Roman"/>
          <w:szCs w:val="24"/>
        </w:rPr>
        <w:t>ώρα</w:t>
      </w:r>
      <w:r>
        <w:rPr>
          <w:rFonts w:eastAsia="Times New Roman"/>
          <w:szCs w:val="24"/>
        </w:rPr>
        <w:t>,</w:t>
      </w:r>
      <w:r w:rsidRPr="00C04FEF">
        <w:rPr>
          <w:rFonts w:eastAsia="Times New Roman"/>
          <w:szCs w:val="24"/>
        </w:rPr>
        <w:t xml:space="preserve"> υλοποιείται ένα σύστημα πρωτοβάθμιας φροντίδας</w:t>
      </w:r>
      <w:r>
        <w:rPr>
          <w:rFonts w:eastAsia="Times New Roman"/>
          <w:szCs w:val="24"/>
        </w:rPr>
        <w:t>,</w:t>
      </w:r>
      <w:r w:rsidRPr="00C04FEF">
        <w:rPr>
          <w:rFonts w:eastAsia="Times New Roman"/>
          <w:szCs w:val="24"/>
        </w:rPr>
        <w:t xml:space="preserve"> με </w:t>
      </w:r>
      <w:r>
        <w:rPr>
          <w:rFonts w:eastAsia="Times New Roman"/>
          <w:szCs w:val="24"/>
        </w:rPr>
        <w:t>πυρήνα</w:t>
      </w:r>
      <w:r w:rsidRPr="00C04FEF">
        <w:rPr>
          <w:rFonts w:eastAsia="Times New Roman"/>
          <w:szCs w:val="24"/>
        </w:rPr>
        <w:t xml:space="preserve"> </w:t>
      </w:r>
      <w:r w:rsidRPr="00C04FEF">
        <w:rPr>
          <w:rFonts w:eastAsia="Times New Roman"/>
          <w:szCs w:val="24"/>
        </w:rPr>
        <w:lastRenderedPageBreak/>
        <w:t>το</w:t>
      </w:r>
      <w:r>
        <w:rPr>
          <w:rFonts w:eastAsia="Times New Roman"/>
          <w:szCs w:val="24"/>
        </w:rPr>
        <w:t>ν</w:t>
      </w:r>
      <w:r w:rsidRPr="00C04FEF">
        <w:rPr>
          <w:rFonts w:eastAsia="Times New Roman"/>
          <w:szCs w:val="24"/>
        </w:rPr>
        <w:t xml:space="preserve"> οικογενειακό γιατρό</w:t>
      </w:r>
      <w:r>
        <w:rPr>
          <w:rFonts w:eastAsia="Times New Roman"/>
          <w:szCs w:val="24"/>
        </w:rPr>
        <w:t>.</w:t>
      </w:r>
      <w:r w:rsidRPr="00C04FEF">
        <w:rPr>
          <w:rFonts w:eastAsia="Times New Roman"/>
          <w:szCs w:val="24"/>
        </w:rPr>
        <w:t xml:space="preserve"> Αυτή ήταν η </w:t>
      </w:r>
      <w:r>
        <w:rPr>
          <w:rFonts w:eastAsia="Times New Roman"/>
          <w:szCs w:val="24"/>
        </w:rPr>
        <w:t>α</w:t>
      </w:r>
      <w:r w:rsidRPr="00C04FEF">
        <w:rPr>
          <w:rFonts w:eastAsia="Times New Roman"/>
          <w:szCs w:val="24"/>
        </w:rPr>
        <w:t>χίλλειος πτέρνα του ΕΣΥ</w:t>
      </w:r>
      <w:r>
        <w:rPr>
          <w:rFonts w:eastAsia="Times New Roman"/>
          <w:szCs w:val="24"/>
        </w:rPr>
        <w:t>,</w:t>
      </w:r>
      <w:r w:rsidRPr="00C04FEF">
        <w:rPr>
          <w:rFonts w:eastAsia="Times New Roman"/>
          <w:szCs w:val="24"/>
        </w:rPr>
        <w:t xml:space="preserve"> από ιδρύσεώς του</w:t>
      </w:r>
      <w:r>
        <w:rPr>
          <w:rFonts w:eastAsia="Times New Roman"/>
          <w:szCs w:val="24"/>
        </w:rPr>
        <w:t>.</w:t>
      </w:r>
      <w:r w:rsidRPr="00C04FEF">
        <w:rPr>
          <w:rFonts w:eastAsia="Times New Roman"/>
          <w:szCs w:val="24"/>
        </w:rPr>
        <w:t xml:space="preserve"> </w:t>
      </w:r>
      <w:r>
        <w:rPr>
          <w:rFonts w:eastAsia="Times New Roman"/>
          <w:szCs w:val="24"/>
        </w:rPr>
        <w:t>Α</w:t>
      </w:r>
      <w:r w:rsidRPr="00C04FEF">
        <w:rPr>
          <w:rFonts w:eastAsia="Times New Roman"/>
          <w:szCs w:val="24"/>
        </w:rPr>
        <w:t xml:space="preserve">πό το </w:t>
      </w:r>
      <w:r>
        <w:rPr>
          <w:rFonts w:eastAsia="Times New Roman"/>
          <w:szCs w:val="24"/>
        </w:rPr>
        <w:t>19</w:t>
      </w:r>
      <w:r w:rsidRPr="00C04FEF">
        <w:rPr>
          <w:rFonts w:eastAsia="Times New Roman"/>
          <w:szCs w:val="24"/>
        </w:rPr>
        <w:t>83</w:t>
      </w:r>
      <w:r>
        <w:rPr>
          <w:rFonts w:eastAsia="Times New Roman"/>
          <w:szCs w:val="24"/>
        </w:rPr>
        <w:t>,</w:t>
      </w:r>
      <w:r w:rsidRPr="00C04FEF">
        <w:rPr>
          <w:rFonts w:eastAsia="Times New Roman"/>
          <w:szCs w:val="24"/>
        </w:rPr>
        <w:t xml:space="preserve"> </w:t>
      </w:r>
      <w:r>
        <w:rPr>
          <w:rFonts w:eastAsia="Times New Roman"/>
          <w:szCs w:val="24"/>
        </w:rPr>
        <w:t>π</w:t>
      </w:r>
      <w:r w:rsidRPr="00C04FEF">
        <w:rPr>
          <w:rFonts w:eastAsia="Times New Roman"/>
          <w:szCs w:val="24"/>
        </w:rPr>
        <w:t xml:space="preserve">ου </w:t>
      </w:r>
      <w:r>
        <w:rPr>
          <w:rFonts w:eastAsia="Times New Roman"/>
          <w:szCs w:val="24"/>
        </w:rPr>
        <w:t>ψηφίστηκε</w:t>
      </w:r>
      <w:r w:rsidRPr="00C04FEF">
        <w:rPr>
          <w:rFonts w:eastAsia="Times New Roman"/>
          <w:szCs w:val="24"/>
        </w:rPr>
        <w:t xml:space="preserve"> ο ιδρυτικός νόμος του ΕΣΥ</w:t>
      </w:r>
      <w:r>
        <w:rPr>
          <w:rFonts w:eastAsia="Times New Roman"/>
          <w:szCs w:val="24"/>
        </w:rPr>
        <w:t>,</w:t>
      </w:r>
      <w:r w:rsidRPr="00360828">
        <w:rPr>
          <w:rFonts w:eastAsia="Times New Roman"/>
          <w:szCs w:val="24"/>
        </w:rPr>
        <w:t xml:space="preserve"> </w:t>
      </w:r>
      <w:r>
        <w:rPr>
          <w:rFonts w:eastAsia="Times New Roman"/>
          <w:szCs w:val="24"/>
        </w:rPr>
        <w:t>ψηφίστηκαν πέντε-έξι νόμοι</w:t>
      </w:r>
      <w:r>
        <w:rPr>
          <w:rFonts w:eastAsia="Times New Roman"/>
          <w:szCs w:val="24"/>
        </w:rPr>
        <w:t>,</w:t>
      </w:r>
      <w:r>
        <w:rPr>
          <w:rFonts w:eastAsia="Times New Roman"/>
          <w:szCs w:val="24"/>
        </w:rPr>
        <w:t xml:space="preserve"> </w:t>
      </w:r>
      <w:r w:rsidRPr="00C04FEF">
        <w:rPr>
          <w:rFonts w:eastAsia="Times New Roman"/>
          <w:szCs w:val="24"/>
        </w:rPr>
        <w:t>χωρίς να εφαρμοστούν</w:t>
      </w:r>
      <w:r>
        <w:rPr>
          <w:rFonts w:eastAsia="Times New Roman"/>
          <w:szCs w:val="24"/>
        </w:rPr>
        <w:t>.</w:t>
      </w:r>
      <w:r w:rsidRPr="00C04FEF">
        <w:rPr>
          <w:rFonts w:eastAsia="Times New Roman"/>
          <w:szCs w:val="24"/>
        </w:rPr>
        <w:t xml:space="preserve"> </w:t>
      </w:r>
      <w:r>
        <w:rPr>
          <w:rFonts w:eastAsia="Times New Roman"/>
          <w:szCs w:val="24"/>
        </w:rPr>
        <w:t>Ξ</w:t>
      </w:r>
      <w:r w:rsidRPr="00C04FEF">
        <w:rPr>
          <w:rFonts w:eastAsia="Times New Roman"/>
          <w:szCs w:val="24"/>
        </w:rPr>
        <w:t>έρετε πάρα πολύ καλά</w:t>
      </w:r>
      <w:r>
        <w:rPr>
          <w:rFonts w:eastAsia="Times New Roman"/>
          <w:szCs w:val="24"/>
        </w:rPr>
        <w:t xml:space="preserve"> τον λόγο</w:t>
      </w:r>
      <w:r w:rsidRPr="00C04FEF">
        <w:rPr>
          <w:rFonts w:eastAsia="Times New Roman"/>
          <w:szCs w:val="24"/>
        </w:rPr>
        <w:t xml:space="preserve"> που δεν </w:t>
      </w:r>
      <w:r>
        <w:rPr>
          <w:rFonts w:eastAsia="Times New Roman"/>
          <w:szCs w:val="24"/>
        </w:rPr>
        <w:t>εφαρμόστηκαν. Ο λόγος είναι ότι δεν υπήρξε</w:t>
      </w:r>
      <w:r w:rsidRPr="00C04FEF">
        <w:rPr>
          <w:rFonts w:eastAsia="Times New Roman"/>
          <w:szCs w:val="24"/>
        </w:rPr>
        <w:t xml:space="preserve"> </w:t>
      </w:r>
      <w:r>
        <w:rPr>
          <w:rFonts w:eastAsia="Times New Roman"/>
          <w:szCs w:val="24"/>
        </w:rPr>
        <w:t xml:space="preserve">ποτέ </w:t>
      </w:r>
      <w:r w:rsidRPr="00C04FEF">
        <w:rPr>
          <w:rFonts w:eastAsia="Times New Roman"/>
          <w:szCs w:val="24"/>
        </w:rPr>
        <w:t>η</w:t>
      </w:r>
      <w:r>
        <w:rPr>
          <w:rFonts w:eastAsia="Times New Roman"/>
          <w:szCs w:val="24"/>
        </w:rPr>
        <w:t xml:space="preserve"> πολιτική</w:t>
      </w:r>
      <w:r w:rsidRPr="00C04FEF">
        <w:rPr>
          <w:rFonts w:eastAsia="Times New Roman"/>
          <w:szCs w:val="24"/>
        </w:rPr>
        <w:t xml:space="preserve"> βούληση να </w:t>
      </w:r>
      <w:r>
        <w:rPr>
          <w:rFonts w:eastAsia="Times New Roman"/>
          <w:szCs w:val="24"/>
        </w:rPr>
        <w:t>ανα</w:t>
      </w:r>
      <w:r w:rsidRPr="00C04FEF">
        <w:rPr>
          <w:rFonts w:eastAsia="Times New Roman"/>
          <w:szCs w:val="24"/>
        </w:rPr>
        <w:t>βα</w:t>
      </w:r>
      <w:r>
        <w:rPr>
          <w:rFonts w:eastAsia="Times New Roman"/>
          <w:szCs w:val="24"/>
        </w:rPr>
        <w:t>θμ</w:t>
      </w:r>
      <w:r w:rsidRPr="00C04FEF">
        <w:rPr>
          <w:rFonts w:eastAsia="Times New Roman"/>
          <w:szCs w:val="24"/>
        </w:rPr>
        <w:t>ιστεί και να διευρυνθεί η παρουσία του δημόσιου τομέα</w:t>
      </w:r>
      <w:r>
        <w:rPr>
          <w:rFonts w:eastAsia="Times New Roman"/>
          <w:szCs w:val="24"/>
        </w:rPr>
        <w:t>,</w:t>
      </w:r>
      <w:r w:rsidRPr="00C04FEF">
        <w:rPr>
          <w:rFonts w:eastAsia="Times New Roman"/>
          <w:szCs w:val="24"/>
        </w:rPr>
        <w:t xml:space="preserve"> σε ένα πεδίο που είχε εκχωρηθεί στον ιδιωτικό τομέα</w:t>
      </w:r>
      <w:r>
        <w:rPr>
          <w:rFonts w:eastAsia="Times New Roman"/>
          <w:szCs w:val="24"/>
        </w:rPr>
        <w:t>.</w:t>
      </w:r>
    </w:p>
    <w:p w14:paraId="71454588" w14:textId="77777777" w:rsidR="00720170" w:rsidRDefault="00F52584">
      <w:pPr>
        <w:spacing w:line="600" w:lineRule="auto"/>
        <w:ind w:firstLine="720"/>
        <w:jc w:val="both"/>
        <w:rPr>
          <w:rFonts w:eastAsia="Times New Roman"/>
          <w:szCs w:val="24"/>
        </w:rPr>
      </w:pPr>
      <w:r>
        <w:rPr>
          <w:rFonts w:eastAsia="Times New Roman"/>
          <w:szCs w:val="24"/>
        </w:rPr>
        <w:t xml:space="preserve">Περίπου </w:t>
      </w:r>
      <w:r w:rsidRPr="00C04FEF">
        <w:rPr>
          <w:rFonts w:eastAsia="Times New Roman"/>
          <w:szCs w:val="24"/>
        </w:rPr>
        <w:t xml:space="preserve">μας λέτε </w:t>
      </w:r>
      <w:r>
        <w:rPr>
          <w:rFonts w:eastAsia="Times New Roman"/>
          <w:szCs w:val="24"/>
        </w:rPr>
        <w:t>-</w:t>
      </w:r>
      <w:r w:rsidRPr="00C04FEF">
        <w:rPr>
          <w:rFonts w:eastAsia="Times New Roman"/>
          <w:szCs w:val="24"/>
        </w:rPr>
        <w:t>και αυτό είναι η ουσία της ερώτησης</w:t>
      </w:r>
      <w:r>
        <w:rPr>
          <w:rFonts w:eastAsia="Times New Roman"/>
          <w:szCs w:val="24"/>
        </w:rPr>
        <w:t>-</w:t>
      </w:r>
      <w:r w:rsidRPr="00C04FEF">
        <w:rPr>
          <w:rFonts w:eastAsia="Times New Roman"/>
          <w:szCs w:val="24"/>
        </w:rPr>
        <w:t xml:space="preserve"> ότι από τη στιγμή που έχουμε αναπτυγμένο ιδιωτικό τομέα στη χώρα</w:t>
      </w:r>
      <w:r>
        <w:rPr>
          <w:rFonts w:eastAsia="Times New Roman"/>
          <w:szCs w:val="24"/>
        </w:rPr>
        <w:t>,</w:t>
      </w:r>
      <w:r w:rsidRPr="00C04FEF">
        <w:rPr>
          <w:rFonts w:eastAsia="Times New Roman"/>
          <w:szCs w:val="24"/>
        </w:rPr>
        <w:t xml:space="preserve"> δεν χρειάζεται πλέον</w:t>
      </w:r>
      <w:r w:rsidRPr="00C04FEF">
        <w:rPr>
          <w:rFonts w:eastAsia="Times New Roman"/>
          <w:szCs w:val="24"/>
        </w:rPr>
        <w:t xml:space="preserve"> να αναπτύσσουμε το δημόσιο</w:t>
      </w:r>
      <w:r>
        <w:rPr>
          <w:rFonts w:eastAsia="Times New Roman"/>
          <w:szCs w:val="24"/>
        </w:rPr>
        <w:t>,</w:t>
      </w:r>
      <w:r w:rsidRPr="00C04FEF">
        <w:rPr>
          <w:rFonts w:eastAsia="Times New Roman"/>
          <w:szCs w:val="24"/>
        </w:rPr>
        <w:t xml:space="preserve"> ειδικά στην </w:t>
      </w:r>
      <w:r>
        <w:rPr>
          <w:rFonts w:eastAsia="Times New Roman"/>
          <w:szCs w:val="24"/>
        </w:rPr>
        <w:t>π</w:t>
      </w:r>
      <w:r w:rsidRPr="00C04FEF">
        <w:rPr>
          <w:rFonts w:eastAsia="Times New Roman"/>
          <w:szCs w:val="24"/>
        </w:rPr>
        <w:t>ρωτοβάθμια φροντίδα</w:t>
      </w:r>
      <w:r>
        <w:rPr>
          <w:rFonts w:eastAsia="Times New Roman"/>
          <w:szCs w:val="24"/>
        </w:rPr>
        <w:t>.</w:t>
      </w:r>
      <w:r w:rsidRPr="00C04FEF">
        <w:rPr>
          <w:rFonts w:eastAsia="Times New Roman"/>
          <w:szCs w:val="24"/>
        </w:rPr>
        <w:t xml:space="preserve"> </w:t>
      </w:r>
      <w:r>
        <w:rPr>
          <w:rFonts w:eastAsia="Times New Roman"/>
          <w:szCs w:val="24"/>
        </w:rPr>
        <w:t>Α</w:t>
      </w:r>
      <w:r w:rsidRPr="00C04FEF">
        <w:rPr>
          <w:rFonts w:eastAsia="Times New Roman"/>
          <w:szCs w:val="24"/>
        </w:rPr>
        <w:t>υτό</w:t>
      </w:r>
      <w:r>
        <w:rPr>
          <w:rFonts w:eastAsia="Times New Roman"/>
          <w:szCs w:val="24"/>
        </w:rPr>
        <w:t>,</w:t>
      </w:r>
      <w:r w:rsidRPr="00C04FEF">
        <w:rPr>
          <w:rFonts w:eastAsia="Times New Roman"/>
          <w:szCs w:val="24"/>
        </w:rPr>
        <w:t xml:space="preserve"> κατά την άποψή μου</w:t>
      </w:r>
      <w:r>
        <w:rPr>
          <w:rFonts w:eastAsia="Times New Roman"/>
          <w:szCs w:val="24"/>
        </w:rPr>
        <w:t>,</w:t>
      </w:r>
      <w:r w:rsidRPr="00C04FEF">
        <w:rPr>
          <w:rFonts w:eastAsia="Times New Roman"/>
          <w:szCs w:val="24"/>
        </w:rPr>
        <w:t xml:space="preserve"> </w:t>
      </w:r>
      <w:r>
        <w:rPr>
          <w:rFonts w:eastAsia="Times New Roman"/>
          <w:szCs w:val="24"/>
        </w:rPr>
        <w:t>α</w:t>
      </w:r>
      <w:r w:rsidRPr="00C04FEF">
        <w:rPr>
          <w:rFonts w:eastAsia="Times New Roman"/>
          <w:szCs w:val="24"/>
        </w:rPr>
        <w:t>γαπητέ συνάδελφε</w:t>
      </w:r>
      <w:r>
        <w:rPr>
          <w:rFonts w:eastAsia="Times New Roman"/>
          <w:szCs w:val="24"/>
        </w:rPr>
        <w:t>,</w:t>
      </w:r>
      <w:r w:rsidRPr="00C04FEF">
        <w:rPr>
          <w:rFonts w:eastAsia="Times New Roman"/>
          <w:szCs w:val="24"/>
        </w:rPr>
        <w:t xml:space="preserve"> είναι απολύτως νεοφιλελεύθερ</w:t>
      </w:r>
      <w:r>
        <w:rPr>
          <w:rFonts w:eastAsia="Times New Roman"/>
          <w:szCs w:val="24"/>
        </w:rPr>
        <w:t>η</w:t>
      </w:r>
      <w:r w:rsidRPr="00C04FEF">
        <w:rPr>
          <w:rFonts w:eastAsia="Times New Roman"/>
          <w:szCs w:val="24"/>
        </w:rPr>
        <w:t>ς λογικής</w:t>
      </w:r>
      <w:r>
        <w:rPr>
          <w:rFonts w:eastAsia="Times New Roman"/>
          <w:szCs w:val="24"/>
        </w:rPr>
        <w:t>.</w:t>
      </w:r>
    </w:p>
    <w:p w14:paraId="71454589" w14:textId="77777777" w:rsidR="00720170" w:rsidRDefault="00F52584">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w:t>
      </w:r>
      <w:r>
        <w:rPr>
          <w:rFonts w:eastAsia="Times New Roman" w:cs="Times New Roman"/>
          <w:szCs w:val="24"/>
        </w:rPr>
        <w:t>όνου ομιλίας του κυρίου Υπουργού</w:t>
      </w:r>
      <w:r w:rsidRPr="009A65EF">
        <w:rPr>
          <w:rFonts w:eastAsia="Times New Roman" w:cs="Times New Roman"/>
          <w:szCs w:val="24"/>
        </w:rPr>
        <w:t>)</w:t>
      </w:r>
    </w:p>
    <w:p w14:paraId="7145458A" w14:textId="77777777" w:rsidR="00720170" w:rsidRDefault="00F52584">
      <w:pPr>
        <w:spacing w:line="600" w:lineRule="auto"/>
        <w:ind w:firstLine="720"/>
        <w:jc w:val="both"/>
        <w:rPr>
          <w:rFonts w:eastAsia="Times New Roman"/>
          <w:szCs w:val="24"/>
        </w:rPr>
      </w:pPr>
      <w:r>
        <w:rPr>
          <w:rFonts w:eastAsia="Times New Roman"/>
          <w:szCs w:val="24"/>
        </w:rPr>
        <w:t>Ε</w:t>
      </w:r>
      <w:r w:rsidRPr="00C04FEF">
        <w:rPr>
          <w:rFonts w:eastAsia="Times New Roman"/>
          <w:szCs w:val="24"/>
        </w:rPr>
        <w:t>μείς</w:t>
      </w:r>
      <w:r>
        <w:rPr>
          <w:rFonts w:eastAsia="Times New Roman"/>
          <w:szCs w:val="24"/>
        </w:rPr>
        <w:t>,</w:t>
      </w:r>
      <w:r w:rsidRPr="00C04FEF">
        <w:rPr>
          <w:rFonts w:eastAsia="Times New Roman"/>
          <w:szCs w:val="24"/>
        </w:rPr>
        <w:t xml:space="preserve"> </w:t>
      </w:r>
      <w:r>
        <w:rPr>
          <w:rFonts w:eastAsia="Times New Roman"/>
          <w:szCs w:val="24"/>
        </w:rPr>
        <w:t>λ</w:t>
      </w:r>
      <w:r w:rsidRPr="00C04FEF">
        <w:rPr>
          <w:rFonts w:eastAsia="Times New Roman"/>
          <w:szCs w:val="24"/>
        </w:rPr>
        <w:t>οιπόν</w:t>
      </w:r>
      <w:r>
        <w:rPr>
          <w:rFonts w:eastAsia="Times New Roman"/>
          <w:szCs w:val="24"/>
        </w:rPr>
        <w:t>,</w:t>
      </w:r>
      <w:r w:rsidRPr="00C04FEF">
        <w:rPr>
          <w:rFonts w:eastAsia="Times New Roman"/>
          <w:szCs w:val="24"/>
        </w:rPr>
        <w:t xml:space="preserve"> λέμε ότι έχουμε προβλήματα</w:t>
      </w:r>
      <w:r>
        <w:rPr>
          <w:rFonts w:eastAsia="Times New Roman"/>
          <w:szCs w:val="24"/>
        </w:rPr>
        <w:t>.</w:t>
      </w:r>
      <w:r w:rsidRPr="00C04FEF">
        <w:rPr>
          <w:rFonts w:eastAsia="Times New Roman"/>
          <w:szCs w:val="24"/>
        </w:rPr>
        <w:t xml:space="preserve"> </w:t>
      </w:r>
      <w:r>
        <w:rPr>
          <w:rFonts w:eastAsia="Times New Roman"/>
          <w:szCs w:val="24"/>
        </w:rPr>
        <w:t>Υ</w:t>
      </w:r>
      <w:r w:rsidRPr="00C04FEF">
        <w:rPr>
          <w:rFonts w:eastAsia="Times New Roman"/>
          <w:szCs w:val="24"/>
        </w:rPr>
        <w:t>πάρχει καθυστέρηση</w:t>
      </w:r>
      <w:r>
        <w:rPr>
          <w:rFonts w:eastAsia="Times New Roman"/>
          <w:szCs w:val="24"/>
        </w:rPr>
        <w:t>.</w:t>
      </w:r>
      <w:r w:rsidRPr="00C04FEF">
        <w:rPr>
          <w:rFonts w:eastAsia="Times New Roman"/>
          <w:szCs w:val="24"/>
        </w:rPr>
        <w:t xml:space="preserve"> </w:t>
      </w:r>
      <w:r>
        <w:rPr>
          <w:rFonts w:eastAsia="Times New Roman"/>
          <w:szCs w:val="24"/>
        </w:rPr>
        <w:t>Α</w:t>
      </w:r>
      <w:r w:rsidRPr="00C04FEF">
        <w:rPr>
          <w:rFonts w:eastAsia="Times New Roman"/>
          <w:szCs w:val="24"/>
        </w:rPr>
        <w:t>υτές οι μεταρρυθμίσεις</w:t>
      </w:r>
      <w:r>
        <w:rPr>
          <w:rFonts w:eastAsia="Times New Roman"/>
          <w:szCs w:val="24"/>
        </w:rPr>
        <w:t>,</w:t>
      </w:r>
      <w:r w:rsidRPr="00C04FEF">
        <w:rPr>
          <w:rFonts w:eastAsia="Times New Roman"/>
          <w:szCs w:val="24"/>
        </w:rPr>
        <w:t xml:space="preserve"> σε όλο</w:t>
      </w:r>
      <w:r>
        <w:rPr>
          <w:rFonts w:eastAsia="Times New Roman"/>
          <w:szCs w:val="24"/>
        </w:rPr>
        <w:t>ν</w:t>
      </w:r>
      <w:r w:rsidRPr="00C04FEF">
        <w:rPr>
          <w:rFonts w:eastAsia="Times New Roman"/>
          <w:szCs w:val="24"/>
        </w:rPr>
        <w:t xml:space="preserve"> τον κόσμο έχουν βάθος</w:t>
      </w:r>
      <w:r>
        <w:rPr>
          <w:rFonts w:eastAsia="Times New Roman"/>
          <w:szCs w:val="24"/>
        </w:rPr>
        <w:t>,</w:t>
      </w:r>
      <w:r w:rsidRPr="00C04FEF">
        <w:rPr>
          <w:rFonts w:eastAsia="Times New Roman"/>
          <w:szCs w:val="24"/>
        </w:rPr>
        <w:t xml:space="preserve"> χρόνου για να προχωρήσουν</w:t>
      </w:r>
      <w:r>
        <w:rPr>
          <w:rFonts w:eastAsia="Times New Roman"/>
          <w:szCs w:val="24"/>
        </w:rPr>
        <w:t>.</w:t>
      </w:r>
      <w:r w:rsidRPr="00C04FEF">
        <w:rPr>
          <w:rFonts w:eastAsia="Times New Roman"/>
          <w:szCs w:val="24"/>
        </w:rPr>
        <w:t xml:space="preserve"> </w:t>
      </w:r>
      <w:r>
        <w:rPr>
          <w:rFonts w:eastAsia="Times New Roman"/>
          <w:szCs w:val="24"/>
        </w:rPr>
        <w:t>Αυτό είν</w:t>
      </w:r>
      <w:r w:rsidRPr="00C04FEF">
        <w:rPr>
          <w:rFonts w:eastAsia="Times New Roman"/>
          <w:szCs w:val="24"/>
        </w:rPr>
        <w:t>αι ένα νέο</w:t>
      </w:r>
      <w:r>
        <w:rPr>
          <w:rFonts w:eastAsia="Times New Roman"/>
          <w:szCs w:val="24"/>
        </w:rPr>
        <w:t>,</w:t>
      </w:r>
      <w:r w:rsidRPr="00C04FEF">
        <w:rPr>
          <w:rFonts w:eastAsia="Times New Roman"/>
          <w:szCs w:val="24"/>
        </w:rPr>
        <w:t xml:space="preserve"> καινοτόμο σύστημα</w:t>
      </w:r>
      <w:r>
        <w:rPr>
          <w:rFonts w:eastAsia="Times New Roman"/>
          <w:szCs w:val="24"/>
        </w:rPr>
        <w:t>.</w:t>
      </w:r>
      <w:r w:rsidRPr="00C04FEF">
        <w:rPr>
          <w:rFonts w:eastAsia="Times New Roman"/>
          <w:szCs w:val="24"/>
        </w:rPr>
        <w:t xml:space="preserve"> </w:t>
      </w:r>
      <w:r>
        <w:rPr>
          <w:rFonts w:eastAsia="Times New Roman"/>
          <w:szCs w:val="24"/>
        </w:rPr>
        <w:t>Έ</w:t>
      </w:r>
      <w:r w:rsidRPr="00C04FEF">
        <w:rPr>
          <w:rFonts w:eastAsia="Times New Roman"/>
          <w:szCs w:val="24"/>
        </w:rPr>
        <w:t xml:space="preserve">χει μέσα </w:t>
      </w:r>
      <w:r>
        <w:rPr>
          <w:rFonts w:eastAsia="Times New Roman"/>
          <w:szCs w:val="24"/>
        </w:rPr>
        <w:t>τ</w:t>
      </w:r>
      <w:r w:rsidRPr="00C04FEF">
        <w:rPr>
          <w:rFonts w:eastAsia="Times New Roman"/>
          <w:szCs w:val="24"/>
        </w:rPr>
        <w:t>η</w:t>
      </w:r>
      <w:r>
        <w:rPr>
          <w:rFonts w:eastAsia="Times New Roman"/>
          <w:szCs w:val="24"/>
        </w:rPr>
        <w:t>ν</w:t>
      </w:r>
      <w:r w:rsidRPr="00C04FEF">
        <w:rPr>
          <w:rFonts w:eastAsia="Times New Roman"/>
          <w:szCs w:val="24"/>
        </w:rPr>
        <w:t xml:space="preserve"> κουλτούρα της πρόληψης και της </w:t>
      </w:r>
      <w:r w:rsidRPr="00C04FEF">
        <w:rPr>
          <w:rFonts w:eastAsia="Times New Roman"/>
          <w:szCs w:val="24"/>
        </w:rPr>
        <w:lastRenderedPageBreak/>
        <w:t>αγωγής υγείας</w:t>
      </w:r>
      <w:r>
        <w:rPr>
          <w:rFonts w:eastAsia="Times New Roman"/>
          <w:szCs w:val="24"/>
        </w:rPr>
        <w:t>.</w:t>
      </w:r>
      <w:r w:rsidRPr="00C04FEF">
        <w:rPr>
          <w:rFonts w:eastAsia="Times New Roman"/>
          <w:szCs w:val="24"/>
        </w:rPr>
        <w:t xml:space="preserve"> Τώρα </w:t>
      </w:r>
      <w:r>
        <w:rPr>
          <w:rFonts w:eastAsia="Times New Roman"/>
          <w:szCs w:val="24"/>
        </w:rPr>
        <w:t>έ</w:t>
      </w:r>
      <w:r w:rsidRPr="00C04FEF">
        <w:rPr>
          <w:rFonts w:eastAsia="Times New Roman"/>
          <w:szCs w:val="24"/>
        </w:rPr>
        <w:t xml:space="preserve">χουμε </w:t>
      </w:r>
      <w:r>
        <w:rPr>
          <w:rFonts w:eastAsia="Times New Roman"/>
          <w:szCs w:val="24"/>
        </w:rPr>
        <w:t>ένα εκατομμύ</w:t>
      </w:r>
      <w:r>
        <w:rPr>
          <w:rFonts w:eastAsia="Times New Roman"/>
          <w:szCs w:val="24"/>
        </w:rPr>
        <w:t xml:space="preserve">ριο οκτακόσιους χιλιάδες </w:t>
      </w:r>
      <w:r w:rsidRPr="00C04FEF">
        <w:rPr>
          <w:rFonts w:eastAsia="Times New Roman"/>
          <w:szCs w:val="24"/>
        </w:rPr>
        <w:t>πολίτες</w:t>
      </w:r>
      <w:r>
        <w:rPr>
          <w:rFonts w:eastAsia="Times New Roman"/>
          <w:szCs w:val="24"/>
        </w:rPr>
        <w:t>,</w:t>
      </w:r>
      <w:r w:rsidRPr="00C04FEF">
        <w:rPr>
          <w:rFonts w:eastAsia="Times New Roman"/>
          <w:szCs w:val="24"/>
        </w:rPr>
        <w:t xml:space="preserve"> που έχουν εγγραφεί σε οικογενειακούς γιατρούς</w:t>
      </w:r>
      <w:r>
        <w:rPr>
          <w:rFonts w:eastAsia="Times New Roman"/>
          <w:szCs w:val="24"/>
        </w:rPr>
        <w:t>. Είναι ένα</w:t>
      </w:r>
      <w:r w:rsidRPr="00C04FEF">
        <w:rPr>
          <w:rFonts w:eastAsia="Times New Roman"/>
          <w:szCs w:val="24"/>
        </w:rPr>
        <w:t xml:space="preserve"> πολύ σημαντικό ποσοστό του πληθυσμού γι</w:t>
      </w:r>
      <w:r>
        <w:rPr>
          <w:rFonts w:eastAsia="Times New Roman"/>
          <w:szCs w:val="24"/>
        </w:rPr>
        <w:t>’</w:t>
      </w:r>
      <w:r w:rsidRPr="00C04FEF">
        <w:rPr>
          <w:rFonts w:eastAsia="Times New Roman"/>
          <w:szCs w:val="24"/>
        </w:rPr>
        <w:t xml:space="preserve"> αυτό το πολύ μικρό χρονικό διάστημα</w:t>
      </w:r>
      <w:r>
        <w:rPr>
          <w:rFonts w:eastAsia="Times New Roman"/>
          <w:szCs w:val="24"/>
        </w:rPr>
        <w:t>.</w:t>
      </w:r>
      <w:r w:rsidRPr="00C04FEF">
        <w:rPr>
          <w:rFonts w:eastAsia="Times New Roman"/>
          <w:szCs w:val="24"/>
        </w:rPr>
        <w:t xml:space="preserve"> </w:t>
      </w:r>
    </w:p>
    <w:p w14:paraId="7145458B" w14:textId="77777777" w:rsidR="00720170" w:rsidRDefault="00F52584">
      <w:pPr>
        <w:spacing w:line="600" w:lineRule="auto"/>
        <w:ind w:firstLine="720"/>
        <w:jc w:val="both"/>
        <w:rPr>
          <w:rFonts w:eastAsia="Times New Roman"/>
          <w:szCs w:val="24"/>
        </w:rPr>
      </w:pPr>
      <w:r>
        <w:rPr>
          <w:rFonts w:eastAsia="Times New Roman"/>
          <w:szCs w:val="24"/>
        </w:rPr>
        <w:t>Ό</w:t>
      </w:r>
      <w:r w:rsidRPr="00C04FEF">
        <w:rPr>
          <w:rFonts w:eastAsia="Times New Roman"/>
          <w:szCs w:val="24"/>
        </w:rPr>
        <w:t>ντως</w:t>
      </w:r>
      <w:r>
        <w:rPr>
          <w:rFonts w:eastAsia="Times New Roman"/>
          <w:szCs w:val="24"/>
        </w:rPr>
        <w:t>,</w:t>
      </w:r>
      <w:r w:rsidRPr="00C04FEF">
        <w:rPr>
          <w:rFonts w:eastAsia="Times New Roman"/>
          <w:szCs w:val="24"/>
        </w:rPr>
        <w:t xml:space="preserve"> υπήρχε </w:t>
      </w:r>
      <w:r>
        <w:rPr>
          <w:rFonts w:eastAsia="Times New Roman"/>
          <w:szCs w:val="24"/>
        </w:rPr>
        <w:t>μια</w:t>
      </w:r>
      <w:r w:rsidRPr="00C04FEF">
        <w:rPr>
          <w:rFonts w:eastAsia="Times New Roman"/>
          <w:szCs w:val="24"/>
        </w:rPr>
        <w:t xml:space="preserve"> απίστευτη κινδυνολογία</w:t>
      </w:r>
      <w:r>
        <w:rPr>
          <w:rFonts w:eastAsia="Times New Roman"/>
          <w:szCs w:val="24"/>
        </w:rPr>
        <w:t>,</w:t>
      </w:r>
      <w:r w:rsidRPr="00C04FEF">
        <w:rPr>
          <w:rFonts w:eastAsia="Times New Roman"/>
          <w:szCs w:val="24"/>
        </w:rPr>
        <w:t xml:space="preserve"> η οποία τεχνηέντως καλλιεργήθηκε και από πλε</w:t>
      </w:r>
      <w:r w:rsidRPr="00C04FEF">
        <w:rPr>
          <w:rFonts w:eastAsia="Times New Roman"/>
          <w:szCs w:val="24"/>
        </w:rPr>
        <w:t>υράς πολλών ιατρικ</w:t>
      </w:r>
      <w:r>
        <w:rPr>
          <w:rFonts w:eastAsia="Times New Roman"/>
          <w:szCs w:val="24"/>
        </w:rPr>
        <w:t>ών</w:t>
      </w:r>
      <w:r w:rsidRPr="00C04FEF">
        <w:rPr>
          <w:rFonts w:eastAsia="Times New Roman"/>
          <w:szCs w:val="24"/>
        </w:rPr>
        <w:t xml:space="preserve"> </w:t>
      </w:r>
      <w:r>
        <w:rPr>
          <w:rFonts w:eastAsia="Times New Roman"/>
          <w:szCs w:val="24"/>
        </w:rPr>
        <w:t>συλλόγων,</w:t>
      </w:r>
      <w:r w:rsidRPr="00C04FEF">
        <w:rPr>
          <w:rFonts w:eastAsia="Times New Roman"/>
          <w:szCs w:val="24"/>
        </w:rPr>
        <w:t xml:space="preserve"> </w:t>
      </w:r>
      <w:r>
        <w:rPr>
          <w:rFonts w:eastAsia="Times New Roman"/>
          <w:szCs w:val="24"/>
        </w:rPr>
        <w:t>α</w:t>
      </w:r>
      <w:r w:rsidRPr="00C04FEF">
        <w:rPr>
          <w:rFonts w:eastAsia="Times New Roman"/>
          <w:szCs w:val="24"/>
        </w:rPr>
        <w:t>λλά και από μέσα ενημέρωσης</w:t>
      </w:r>
      <w:r>
        <w:rPr>
          <w:rFonts w:eastAsia="Times New Roman"/>
          <w:szCs w:val="24"/>
        </w:rPr>
        <w:t>,</w:t>
      </w:r>
      <w:r w:rsidRPr="00C04FEF">
        <w:rPr>
          <w:rFonts w:eastAsia="Times New Roman"/>
          <w:szCs w:val="24"/>
        </w:rPr>
        <w:t xml:space="preserve"> ότι όποιος δεν είναι </w:t>
      </w:r>
      <w:r>
        <w:rPr>
          <w:rFonts w:eastAsia="Times New Roman"/>
          <w:szCs w:val="24"/>
        </w:rPr>
        <w:t>εγ</w:t>
      </w:r>
      <w:r w:rsidRPr="00C04FEF">
        <w:rPr>
          <w:rFonts w:eastAsia="Times New Roman"/>
          <w:szCs w:val="24"/>
        </w:rPr>
        <w:t>γ</w:t>
      </w:r>
      <w:r>
        <w:rPr>
          <w:rFonts w:eastAsia="Times New Roman"/>
          <w:szCs w:val="24"/>
        </w:rPr>
        <w:t>εγ</w:t>
      </w:r>
      <w:r w:rsidRPr="00C04FEF">
        <w:rPr>
          <w:rFonts w:eastAsia="Times New Roman"/>
          <w:szCs w:val="24"/>
        </w:rPr>
        <w:t>ραμμένο</w:t>
      </w:r>
      <w:r>
        <w:rPr>
          <w:rFonts w:eastAsia="Times New Roman"/>
          <w:szCs w:val="24"/>
        </w:rPr>
        <w:t>ς</w:t>
      </w:r>
      <w:r w:rsidRPr="00C04FEF">
        <w:rPr>
          <w:rFonts w:eastAsia="Times New Roman"/>
          <w:szCs w:val="24"/>
        </w:rPr>
        <w:t xml:space="preserve"> από </w:t>
      </w:r>
      <w:r>
        <w:rPr>
          <w:rFonts w:eastAsia="Times New Roman"/>
          <w:szCs w:val="24"/>
        </w:rPr>
        <w:t>1-1-2019</w:t>
      </w:r>
      <w:r w:rsidRPr="00C04FEF">
        <w:rPr>
          <w:rFonts w:eastAsia="Times New Roman"/>
          <w:szCs w:val="24"/>
        </w:rPr>
        <w:t xml:space="preserve"> σε οικογενειακό γιατρό</w:t>
      </w:r>
      <w:r>
        <w:rPr>
          <w:rFonts w:eastAsia="Times New Roman"/>
          <w:szCs w:val="24"/>
        </w:rPr>
        <w:t>,</w:t>
      </w:r>
      <w:r w:rsidRPr="00C04FEF">
        <w:rPr>
          <w:rFonts w:eastAsia="Times New Roman"/>
          <w:szCs w:val="24"/>
        </w:rPr>
        <w:t xml:space="preserve"> δεν θα μπορεί να κάνει τίποτα στο σύστημα υγείας</w:t>
      </w:r>
      <w:r>
        <w:rPr>
          <w:rFonts w:eastAsia="Times New Roman"/>
          <w:szCs w:val="24"/>
        </w:rPr>
        <w:t>.</w:t>
      </w:r>
      <w:r w:rsidRPr="00C04FEF">
        <w:rPr>
          <w:rFonts w:eastAsia="Times New Roman"/>
          <w:szCs w:val="24"/>
        </w:rPr>
        <w:t xml:space="preserve"> </w:t>
      </w:r>
      <w:r>
        <w:rPr>
          <w:rFonts w:eastAsia="Times New Roman"/>
          <w:szCs w:val="24"/>
        </w:rPr>
        <w:t>Αυτό είναι κάτι</w:t>
      </w:r>
      <w:r>
        <w:rPr>
          <w:rFonts w:eastAsia="Times New Roman"/>
          <w:szCs w:val="24"/>
        </w:rPr>
        <w:t>,</w:t>
      </w:r>
      <w:r>
        <w:rPr>
          <w:rFonts w:eastAsia="Times New Roman"/>
          <w:szCs w:val="24"/>
        </w:rPr>
        <w:t xml:space="preserve"> το οποίο π</w:t>
      </w:r>
      <w:r w:rsidRPr="00C04FEF">
        <w:rPr>
          <w:rFonts w:eastAsia="Times New Roman"/>
          <w:szCs w:val="24"/>
        </w:rPr>
        <w:t>ροφανέστατα δεν θα μπορούσε να συμβεί</w:t>
      </w:r>
      <w:r>
        <w:rPr>
          <w:rFonts w:eastAsia="Times New Roman"/>
          <w:szCs w:val="24"/>
        </w:rPr>
        <w:t>.</w:t>
      </w:r>
      <w:r w:rsidRPr="00C04FEF">
        <w:rPr>
          <w:rFonts w:eastAsia="Times New Roman"/>
          <w:szCs w:val="24"/>
        </w:rPr>
        <w:t xml:space="preserve"> </w:t>
      </w:r>
    </w:p>
    <w:p w14:paraId="7145458C" w14:textId="77777777" w:rsidR="00720170" w:rsidRDefault="00F52584">
      <w:pPr>
        <w:spacing w:line="600" w:lineRule="auto"/>
        <w:ind w:firstLine="720"/>
        <w:jc w:val="both"/>
        <w:rPr>
          <w:rFonts w:eastAsia="Times New Roman"/>
          <w:szCs w:val="24"/>
        </w:rPr>
      </w:pPr>
      <w:r>
        <w:rPr>
          <w:rFonts w:eastAsia="Times New Roman"/>
          <w:szCs w:val="24"/>
        </w:rPr>
        <w:t>Ε</w:t>
      </w:r>
      <w:r w:rsidRPr="00C04FEF">
        <w:rPr>
          <w:rFonts w:eastAsia="Times New Roman"/>
          <w:szCs w:val="24"/>
        </w:rPr>
        <w:t>ίπαμε</w:t>
      </w:r>
      <w:r>
        <w:rPr>
          <w:rFonts w:eastAsia="Times New Roman"/>
          <w:szCs w:val="24"/>
        </w:rPr>
        <w:t>,</w:t>
      </w:r>
      <w:r w:rsidRPr="00C04FEF">
        <w:rPr>
          <w:rFonts w:eastAsia="Times New Roman"/>
          <w:szCs w:val="24"/>
        </w:rPr>
        <w:t xml:space="preserve"> λοιπόν</w:t>
      </w:r>
      <w:r>
        <w:rPr>
          <w:rFonts w:eastAsia="Times New Roman"/>
          <w:szCs w:val="24"/>
        </w:rPr>
        <w:t>, ότι</w:t>
      </w:r>
      <w:r w:rsidRPr="00C04FEF">
        <w:rPr>
          <w:rFonts w:eastAsia="Times New Roman"/>
          <w:szCs w:val="24"/>
        </w:rPr>
        <w:t xml:space="preserve"> θα πάμε μεταβατικά</w:t>
      </w:r>
      <w:r>
        <w:rPr>
          <w:rFonts w:eastAsia="Times New Roman"/>
          <w:szCs w:val="24"/>
        </w:rPr>
        <w:t>.</w:t>
      </w:r>
      <w:r w:rsidRPr="00C04FEF">
        <w:rPr>
          <w:rFonts w:eastAsia="Times New Roman"/>
          <w:szCs w:val="24"/>
        </w:rPr>
        <w:t xml:space="preserve"> </w:t>
      </w:r>
      <w:r>
        <w:rPr>
          <w:rFonts w:eastAsia="Times New Roman"/>
          <w:szCs w:val="24"/>
        </w:rPr>
        <w:t>Ο</w:t>
      </w:r>
      <w:r w:rsidRPr="00C04FEF">
        <w:rPr>
          <w:rFonts w:eastAsia="Times New Roman"/>
          <w:szCs w:val="24"/>
        </w:rPr>
        <w:t xml:space="preserve"> θεσμός λ</w:t>
      </w:r>
      <w:r>
        <w:rPr>
          <w:rFonts w:eastAsia="Times New Roman"/>
          <w:szCs w:val="24"/>
        </w:rPr>
        <w:t>ειτουργεί και αναπτύσσεται σιγά-</w:t>
      </w:r>
      <w:r w:rsidRPr="00C04FEF">
        <w:rPr>
          <w:rFonts w:eastAsia="Times New Roman"/>
          <w:szCs w:val="24"/>
        </w:rPr>
        <w:t>σιγά</w:t>
      </w:r>
      <w:r>
        <w:rPr>
          <w:rFonts w:eastAsia="Times New Roman"/>
          <w:szCs w:val="24"/>
        </w:rPr>
        <w:t>.</w:t>
      </w:r>
      <w:r w:rsidRPr="00C04FEF">
        <w:rPr>
          <w:rFonts w:eastAsia="Times New Roman"/>
          <w:szCs w:val="24"/>
        </w:rPr>
        <w:t xml:space="preserve"> </w:t>
      </w:r>
      <w:r>
        <w:rPr>
          <w:rFonts w:eastAsia="Times New Roman"/>
          <w:szCs w:val="24"/>
        </w:rPr>
        <w:t>Θ</w:t>
      </w:r>
      <w:r w:rsidRPr="00C04FEF">
        <w:rPr>
          <w:rFonts w:eastAsia="Times New Roman"/>
          <w:szCs w:val="24"/>
        </w:rPr>
        <w:t>έλουμε</w:t>
      </w:r>
      <w:r>
        <w:rPr>
          <w:rFonts w:eastAsia="Times New Roman"/>
          <w:szCs w:val="24"/>
        </w:rPr>
        <w:t>,</w:t>
      </w:r>
      <w:r w:rsidRPr="00C04FEF">
        <w:rPr>
          <w:rFonts w:eastAsia="Times New Roman"/>
          <w:szCs w:val="24"/>
        </w:rPr>
        <w:t xml:space="preserve"> σε βάθος χρόνου φυσικά</w:t>
      </w:r>
      <w:r>
        <w:rPr>
          <w:rFonts w:eastAsia="Times New Roman"/>
          <w:szCs w:val="24"/>
        </w:rPr>
        <w:t>,</w:t>
      </w:r>
      <w:r w:rsidRPr="00C04FEF">
        <w:rPr>
          <w:rFonts w:eastAsia="Times New Roman"/>
          <w:szCs w:val="24"/>
        </w:rPr>
        <w:t xml:space="preserve"> να μπορούν οι πολίτες της χώρας μας να έχουν πρόσβαση σε ένα πρόσωπο πρώτης αναφοράς και σε </w:t>
      </w:r>
      <w:r>
        <w:rPr>
          <w:rFonts w:eastAsia="Times New Roman"/>
          <w:szCs w:val="24"/>
        </w:rPr>
        <w:t>μια</w:t>
      </w:r>
      <w:r w:rsidRPr="00C04FEF">
        <w:rPr>
          <w:rFonts w:eastAsia="Times New Roman"/>
          <w:szCs w:val="24"/>
        </w:rPr>
        <w:t xml:space="preserve"> δομή πρώτης αναφοράς</w:t>
      </w:r>
      <w:r>
        <w:rPr>
          <w:rFonts w:eastAsia="Times New Roman"/>
          <w:szCs w:val="24"/>
        </w:rPr>
        <w:t>,</w:t>
      </w:r>
      <w:r w:rsidRPr="00C04FEF">
        <w:rPr>
          <w:rFonts w:eastAsia="Times New Roman"/>
          <w:szCs w:val="24"/>
        </w:rPr>
        <w:t xml:space="preserve"> όπως είναι </w:t>
      </w:r>
      <w:r>
        <w:rPr>
          <w:rFonts w:eastAsia="Times New Roman"/>
          <w:szCs w:val="24"/>
        </w:rPr>
        <w:t xml:space="preserve">οι </w:t>
      </w:r>
      <w:r>
        <w:rPr>
          <w:rFonts w:eastAsia="Times New Roman"/>
          <w:szCs w:val="24"/>
        </w:rPr>
        <w:t>τ</w:t>
      </w:r>
      <w:r w:rsidRPr="00C04FEF">
        <w:rPr>
          <w:rFonts w:eastAsia="Times New Roman"/>
          <w:szCs w:val="24"/>
        </w:rPr>
        <w:t xml:space="preserve">οπικές </w:t>
      </w:r>
      <w:r>
        <w:rPr>
          <w:rFonts w:eastAsia="Times New Roman"/>
          <w:szCs w:val="24"/>
        </w:rPr>
        <w:t>μ</w:t>
      </w:r>
      <w:r w:rsidRPr="00C04FEF">
        <w:rPr>
          <w:rFonts w:eastAsia="Times New Roman"/>
          <w:szCs w:val="24"/>
        </w:rPr>
        <w:t xml:space="preserve">ονάδες </w:t>
      </w:r>
      <w:r>
        <w:rPr>
          <w:rFonts w:eastAsia="Times New Roman"/>
          <w:szCs w:val="24"/>
        </w:rPr>
        <w:t xml:space="preserve">και ο </w:t>
      </w:r>
      <w:r w:rsidRPr="00C04FEF">
        <w:rPr>
          <w:rFonts w:eastAsia="Times New Roman"/>
          <w:szCs w:val="24"/>
        </w:rPr>
        <w:t>οικογενειακός γιατρός</w:t>
      </w:r>
      <w:r>
        <w:rPr>
          <w:rFonts w:eastAsia="Times New Roman"/>
          <w:szCs w:val="24"/>
        </w:rPr>
        <w:t>.</w:t>
      </w:r>
      <w:r w:rsidRPr="00C04FEF">
        <w:rPr>
          <w:rFonts w:eastAsia="Times New Roman"/>
          <w:szCs w:val="24"/>
        </w:rPr>
        <w:t xml:space="preserve"> </w:t>
      </w:r>
    </w:p>
    <w:p w14:paraId="7145458D" w14:textId="77777777" w:rsidR="00720170" w:rsidRDefault="00F52584">
      <w:pPr>
        <w:spacing w:line="600" w:lineRule="auto"/>
        <w:ind w:firstLine="720"/>
        <w:jc w:val="both"/>
        <w:rPr>
          <w:rFonts w:eastAsia="Times New Roman"/>
          <w:szCs w:val="24"/>
        </w:rPr>
      </w:pPr>
      <w:r w:rsidRPr="00C04FEF">
        <w:rPr>
          <w:rFonts w:eastAsia="Times New Roman"/>
          <w:szCs w:val="24"/>
        </w:rPr>
        <w:lastRenderedPageBreak/>
        <w:t>Αυτ</w:t>
      </w:r>
      <w:r>
        <w:rPr>
          <w:rFonts w:eastAsia="Times New Roman"/>
          <w:szCs w:val="24"/>
        </w:rPr>
        <w:t>ή</w:t>
      </w:r>
      <w:r w:rsidRPr="00C04FEF">
        <w:rPr>
          <w:rFonts w:eastAsia="Times New Roman"/>
          <w:szCs w:val="24"/>
        </w:rPr>
        <w:t xml:space="preserve"> είναι </w:t>
      </w:r>
      <w:r>
        <w:rPr>
          <w:rFonts w:eastAsia="Times New Roman"/>
          <w:szCs w:val="24"/>
        </w:rPr>
        <w:t>μια</w:t>
      </w:r>
      <w:r w:rsidRPr="00C04FEF">
        <w:rPr>
          <w:rFonts w:eastAsia="Times New Roman"/>
          <w:szCs w:val="24"/>
        </w:rPr>
        <w:t xml:space="preserve"> μεγάλη παρέμβαση</w:t>
      </w:r>
      <w:r>
        <w:rPr>
          <w:rFonts w:eastAsia="Times New Roman"/>
          <w:szCs w:val="24"/>
        </w:rPr>
        <w:t>,</w:t>
      </w:r>
      <w:r w:rsidRPr="00C04FEF">
        <w:rPr>
          <w:rFonts w:eastAsia="Times New Roman"/>
          <w:szCs w:val="24"/>
        </w:rPr>
        <w:t xml:space="preserve"> είναι </w:t>
      </w:r>
      <w:r>
        <w:rPr>
          <w:rFonts w:eastAsia="Times New Roman"/>
          <w:szCs w:val="24"/>
        </w:rPr>
        <w:t>μια</w:t>
      </w:r>
      <w:r w:rsidRPr="00C04FEF">
        <w:rPr>
          <w:rFonts w:eastAsia="Times New Roman"/>
          <w:szCs w:val="24"/>
        </w:rPr>
        <w:t xml:space="preserve"> πραγματική μεταρρύθμιση</w:t>
      </w:r>
      <w:r>
        <w:rPr>
          <w:rFonts w:eastAsia="Times New Roman"/>
          <w:szCs w:val="24"/>
        </w:rPr>
        <w:t>,</w:t>
      </w:r>
      <w:r w:rsidRPr="00C04FEF">
        <w:rPr>
          <w:rFonts w:eastAsia="Times New Roman"/>
          <w:szCs w:val="24"/>
        </w:rPr>
        <w:t xml:space="preserve"> η οποία</w:t>
      </w:r>
      <w:r>
        <w:rPr>
          <w:rFonts w:eastAsia="Times New Roman"/>
          <w:szCs w:val="24"/>
        </w:rPr>
        <w:t>,</w:t>
      </w:r>
      <w:r w:rsidRPr="00C04FEF">
        <w:rPr>
          <w:rFonts w:eastAsia="Times New Roman"/>
          <w:szCs w:val="24"/>
        </w:rPr>
        <w:t xml:space="preserve"> </w:t>
      </w:r>
      <w:r>
        <w:rPr>
          <w:rFonts w:eastAsia="Times New Roman"/>
          <w:szCs w:val="24"/>
        </w:rPr>
        <w:t>β</w:t>
      </w:r>
      <w:r w:rsidRPr="00C04FEF">
        <w:rPr>
          <w:rFonts w:eastAsia="Times New Roman"/>
          <w:szCs w:val="24"/>
        </w:rPr>
        <w:t>εβαίως</w:t>
      </w:r>
      <w:r>
        <w:rPr>
          <w:rFonts w:eastAsia="Times New Roman"/>
          <w:szCs w:val="24"/>
        </w:rPr>
        <w:t>,</w:t>
      </w:r>
      <w:r w:rsidRPr="00C04FEF">
        <w:rPr>
          <w:rFonts w:eastAsia="Times New Roman"/>
          <w:szCs w:val="24"/>
        </w:rPr>
        <w:t xml:space="preserve"> θα προχωρήσει με προβλήματα</w:t>
      </w:r>
      <w:r>
        <w:rPr>
          <w:rFonts w:eastAsia="Times New Roman"/>
          <w:szCs w:val="24"/>
        </w:rPr>
        <w:t>,</w:t>
      </w:r>
      <w:r w:rsidRPr="00C04FEF">
        <w:rPr>
          <w:rFonts w:eastAsia="Times New Roman"/>
          <w:szCs w:val="24"/>
        </w:rPr>
        <w:t xml:space="preserve"> με δυσκολίες και με αντιστάσεις</w:t>
      </w:r>
      <w:r>
        <w:rPr>
          <w:rFonts w:eastAsia="Times New Roman"/>
          <w:szCs w:val="24"/>
        </w:rPr>
        <w:t>,</w:t>
      </w:r>
      <w:r w:rsidRPr="00C04FEF">
        <w:rPr>
          <w:rFonts w:eastAsia="Times New Roman"/>
          <w:szCs w:val="24"/>
        </w:rPr>
        <w:t xml:space="preserve"> γιατί στην πραγματικότητα</w:t>
      </w:r>
      <w:r>
        <w:rPr>
          <w:rFonts w:eastAsia="Times New Roman"/>
          <w:szCs w:val="24"/>
        </w:rPr>
        <w:t>,</w:t>
      </w:r>
      <w:r w:rsidRPr="00C04FEF">
        <w:rPr>
          <w:rFonts w:eastAsia="Times New Roman"/>
          <w:szCs w:val="24"/>
        </w:rPr>
        <w:t xml:space="preserve"> αυτό που παίζεται είναι ότι διευρύνεται η πα</w:t>
      </w:r>
      <w:r w:rsidRPr="00C04FEF">
        <w:rPr>
          <w:rFonts w:eastAsia="Times New Roman"/>
          <w:szCs w:val="24"/>
        </w:rPr>
        <w:t>ρουσία του δημοσίου σε αυτό το πεδίο</w:t>
      </w:r>
      <w:r>
        <w:rPr>
          <w:rFonts w:eastAsia="Times New Roman"/>
          <w:szCs w:val="24"/>
        </w:rPr>
        <w:t>.</w:t>
      </w:r>
    </w:p>
    <w:p w14:paraId="7145458E" w14:textId="77777777" w:rsidR="00720170" w:rsidRDefault="00F52584">
      <w:pPr>
        <w:spacing w:line="600" w:lineRule="auto"/>
        <w:ind w:firstLine="720"/>
        <w:jc w:val="both"/>
        <w:rPr>
          <w:rFonts w:eastAsia="Times New Roman"/>
          <w:szCs w:val="24"/>
        </w:rPr>
      </w:pPr>
      <w:r w:rsidRPr="00FC73C9">
        <w:rPr>
          <w:rFonts w:eastAsia="Times New Roman" w:cs="Times New Roman"/>
          <w:b/>
          <w:szCs w:val="24"/>
        </w:rPr>
        <w:t>ΠΡΟΕΔΡΕΥΩΝ (</w:t>
      </w:r>
      <w:r>
        <w:rPr>
          <w:rFonts w:eastAsia="Times New Roman" w:cs="Times New Roman"/>
          <w:b/>
          <w:szCs w:val="24"/>
        </w:rPr>
        <w:t>Μάριος Γεωργιάδης</w:t>
      </w:r>
      <w:r w:rsidRPr="00FC73C9">
        <w:rPr>
          <w:rFonts w:eastAsia="Times New Roman" w:cs="Times New Roman"/>
          <w:b/>
          <w:szCs w:val="24"/>
        </w:rPr>
        <w:t xml:space="preserve">): </w:t>
      </w:r>
      <w:r>
        <w:rPr>
          <w:rFonts w:eastAsia="Times New Roman"/>
          <w:szCs w:val="24"/>
        </w:rPr>
        <w:t xml:space="preserve">Κύριε Υπουργέ, έχετε και δευτερολογία. </w:t>
      </w:r>
    </w:p>
    <w:p w14:paraId="7145458F" w14:textId="77777777" w:rsidR="00720170" w:rsidRDefault="00F52584">
      <w:pPr>
        <w:spacing w:line="600" w:lineRule="auto"/>
        <w:ind w:firstLine="720"/>
        <w:jc w:val="both"/>
        <w:rPr>
          <w:rFonts w:eastAsia="Times New Roman"/>
          <w:szCs w:val="24"/>
        </w:rPr>
      </w:pPr>
      <w:r w:rsidRPr="0032047D">
        <w:rPr>
          <w:rFonts w:eastAsia="Times New Roman"/>
          <w:b/>
          <w:szCs w:val="24"/>
        </w:rPr>
        <w:t>ΑΝ</w:t>
      </w:r>
      <w:r>
        <w:rPr>
          <w:rFonts w:eastAsia="Times New Roman"/>
          <w:b/>
          <w:szCs w:val="24"/>
        </w:rPr>
        <w:t xml:space="preserve">ΔΡΕΑΣ ΞΑΝΘΟΣ (Υπουργός Υγείας): </w:t>
      </w:r>
      <w:r>
        <w:rPr>
          <w:rFonts w:eastAsia="Times New Roman"/>
          <w:szCs w:val="24"/>
        </w:rPr>
        <w:t xml:space="preserve">Τελειώνω, κύριε Πρόεδρε, λέγοντας </w:t>
      </w:r>
      <w:r w:rsidRPr="00C04FEF">
        <w:rPr>
          <w:rFonts w:eastAsia="Times New Roman"/>
          <w:szCs w:val="24"/>
        </w:rPr>
        <w:t>το εξής</w:t>
      </w:r>
      <w:r>
        <w:rPr>
          <w:rFonts w:eastAsia="Times New Roman"/>
          <w:szCs w:val="24"/>
        </w:rPr>
        <w:t xml:space="preserve">. </w:t>
      </w:r>
    </w:p>
    <w:p w14:paraId="71454590" w14:textId="77777777" w:rsidR="00720170" w:rsidRDefault="00F52584">
      <w:pPr>
        <w:spacing w:line="600" w:lineRule="auto"/>
        <w:ind w:firstLine="720"/>
        <w:jc w:val="both"/>
        <w:rPr>
          <w:rFonts w:eastAsia="Times New Roman"/>
          <w:szCs w:val="24"/>
        </w:rPr>
      </w:pPr>
      <w:r>
        <w:rPr>
          <w:rFonts w:eastAsia="Times New Roman"/>
          <w:szCs w:val="24"/>
        </w:rPr>
        <w:t>Κριτική</w:t>
      </w:r>
      <w:r w:rsidRPr="00C04FEF">
        <w:rPr>
          <w:rFonts w:eastAsia="Times New Roman"/>
          <w:szCs w:val="24"/>
        </w:rPr>
        <w:t xml:space="preserve"> επί </w:t>
      </w:r>
      <w:r>
        <w:rPr>
          <w:rFonts w:eastAsia="Times New Roman"/>
          <w:szCs w:val="24"/>
        </w:rPr>
        <w:t xml:space="preserve">των βηματισμών, επί </w:t>
      </w:r>
      <w:r w:rsidRPr="00C04FEF">
        <w:rPr>
          <w:rFonts w:eastAsia="Times New Roman"/>
          <w:szCs w:val="24"/>
        </w:rPr>
        <w:t>της ταχύτητας</w:t>
      </w:r>
      <w:r>
        <w:rPr>
          <w:rFonts w:eastAsia="Times New Roman"/>
          <w:szCs w:val="24"/>
        </w:rPr>
        <w:t>,</w:t>
      </w:r>
      <w:r w:rsidRPr="00C04FEF">
        <w:rPr>
          <w:rFonts w:eastAsia="Times New Roman"/>
          <w:szCs w:val="24"/>
        </w:rPr>
        <w:t xml:space="preserve"> επί της τήρηση</w:t>
      </w:r>
      <w:r>
        <w:rPr>
          <w:rFonts w:eastAsia="Times New Roman"/>
          <w:szCs w:val="24"/>
        </w:rPr>
        <w:t>ς</w:t>
      </w:r>
      <w:r w:rsidRPr="00C04FEF">
        <w:rPr>
          <w:rFonts w:eastAsia="Times New Roman"/>
          <w:szCs w:val="24"/>
        </w:rPr>
        <w:t xml:space="preserve"> των χρονοδιαγραμμάτων</w:t>
      </w:r>
      <w:r>
        <w:rPr>
          <w:rFonts w:eastAsia="Times New Roman"/>
          <w:szCs w:val="24"/>
        </w:rPr>
        <w:t>, επί της επάρκειας και τη</w:t>
      </w:r>
      <w:r w:rsidRPr="00C04FEF">
        <w:rPr>
          <w:rFonts w:eastAsia="Times New Roman"/>
          <w:szCs w:val="24"/>
        </w:rPr>
        <w:t>ς καλύτερ</w:t>
      </w:r>
      <w:r>
        <w:rPr>
          <w:rFonts w:eastAsia="Times New Roman"/>
          <w:szCs w:val="24"/>
        </w:rPr>
        <w:t>η</w:t>
      </w:r>
      <w:r w:rsidRPr="00C04FEF">
        <w:rPr>
          <w:rFonts w:eastAsia="Times New Roman"/>
          <w:szCs w:val="24"/>
        </w:rPr>
        <w:t>ς στελέχωσης των νέων δομών</w:t>
      </w:r>
      <w:r>
        <w:rPr>
          <w:rFonts w:eastAsia="Times New Roman"/>
          <w:szCs w:val="24"/>
        </w:rPr>
        <w:t>,</w:t>
      </w:r>
      <w:r>
        <w:rPr>
          <w:rFonts w:eastAsia="Times New Roman"/>
          <w:szCs w:val="24"/>
        </w:rPr>
        <w:t xml:space="preserve"> να κάνετε </w:t>
      </w:r>
      <w:r w:rsidRPr="00C04FEF">
        <w:rPr>
          <w:rFonts w:eastAsia="Times New Roman"/>
          <w:szCs w:val="24"/>
        </w:rPr>
        <w:t>όσ</w:t>
      </w:r>
      <w:r>
        <w:rPr>
          <w:rFonts w:eastAsia="Times New Roman"/>
          <w:szCs w:val="24"/>
        </w:rPr>
        <w:t>η</w:t>
      </w:r>
      <w:r w:rsidRPr="00C04FEF">
        <w:rPr>
          <w:rFonts w:eastAsia="Times New Roman"/>
          <w:szCs w:val="24"/>
        </w:rPr>
        <w:t xml:space="preserve"> θέλετε</w:t>
      </w:r>
      <w:r>
        <w:rPr>
          <w:rFonts w:eastAsia="Times New Roman"/>
          <w:szCs w:val="24"/>
        </w:rPr>
        <w:t>.</w:t>
      </w:r>
      <w:r w:rsidRPr="00C04FEF">
        <w:rPr>
          <w:rFonts w:eastAsia="Times New Roman"/>
          <w:szCs w:val="24"/>
        </w:rPr>
        <w:t xml:space="preserve"> </w:t>
      </w:r>
      <w:r w:rsidRPr="00D21658">
        <w:rPr>
          <w:rFonts w:eastAsia="Times New Roman"/>
          <w:color w:val="000000" w:themeColor="text1"/>
          <w:szCs w:val="24"/>
        </w:rPr>
        <w:t xml:space="preserve">Κριτική </w:t>
      </w:r>
      <w:r>
        <w:rPr>
          <w:rFonts w:eastAsia="Times New Roman"/>
          <w:color w:val="000000" w:themeColor="text1"/>
          <w:szCs w:val="24"/>
        </w:rPr>
        <w:t xml:space="preserve">όμως του τύπου «αυτό </w:t>
      </w:r>
      <w:r w:rsidRPr="00D21658">
        <w:rPr>
          <w:rFonts w:eastAsia="Times New Roman"/>
          <w:color w:val="000000" w:themeColor="text1"/>
          <w:szCs w:val="24"/>
        </w:rPr>
        <w:t>μας έχει πάει πίσω</w:t>
      </w:r>
      <w:r>
        <w:rPr>
          <w:rFonts w:eastAsia="Times New Roman"/>
          <w:color w:val="000000" w:themeColor="text1"/>
          <w:szCs w:val="24"/>
        </w:rPr>
        <w:t>»</w:t>
      </w:r>
      <w:r w:rsidRPr="00D21658">
        <w:rPr>
          <w:rFonts w:eastAsia="Times New Roman"/>
          <w:color w:val="000000" w:themeColor="text1"/>
          <w:szCs w:val="24"/>
        </w:rPr>
        <w:t xml:space="preserve">, </w:t>
      </w:r>
      <w:r>
        <w:rPr>
          <w:rFonts w:eastAsia="Times New Roman"/>
          <w:color w:val="000000" w:themeColor="text1"/>
          <w:szCs w:val="24"/>
        </w:rPr>
        <w:t>«</w:t>
      </w:r>
      <w:r w:rsidRPr="00D21658">
        <w:rPr>
          <w:rFonts w:eastAsia="Times New Roman"/>
          <w:color w:val="000000" w:themeColor="text1"/>
          <w:szCs w:val="24"/>
        </w:rPr>
        <w:t>έχει διαλύσει το σύστημα</w:t>
      </w:r>
      <w:r>
        <w:rPr>
          <w:rFonts w:eastAsia="Times New Roman"/>
          <w:color w:val="000000" w:themeColor="text1"/>
          <w:szCs w:val="24"/>
        </w:rPr>
        <w:t>»</w:t>
      </w:r>
      <w:r w:rsidRPr="00D21658">
        <w:rPr>
          <w:rFonts w:eastAsia="Times New Roman"/>
          <w:color w:val="000000" w:themeColor="text1"/>
          <w:szCs w:val="24"/>
        </w:rPr>
        <w:t xml:space="preserve">, </w:t>
      </w:r>
      <w:r>
        <w:rPr>
          <w:rFonts w:eastAsia="Times New Roman"/>
          <w:color w:val="000000" w:themeColor="text1"/>
          <w:szCs w:val="24"/>
        </w:rPr>
        <w:t>«</w:t>
      </w:r>
      <w:r w:rsidRPr="00D21658">
        <w:rPr>
          <w:rFonts w:eastAsia="Times New Roman"/>
          <w:color w:val="000000" w:themeColor="text1"/>
          <w:szCs w:val="24"/>
        </w:rPr>
        <w:t>έχει αποδιοργανώσει»</w:t>
      </w:r>
      <w:r>
        <w:rPr>
          <w:rFonts w:eastAsia="Times New Roman"/>
          <w:color w:val="000000" w:themeColor="text1"/>
          <w:szCs w:val="24"/>
        </w:rPr>
        <w:t>,</w:t>
      </w:r>
      <w:r w:rsidRPr="00D21658">
        <w:rPr>
          <w:rFonts w:eastAsia="Times New Roman"/>
          <w:color w:val="000000" w:themeColor="text1"/>
          <w:szCs w:val="24"/>
        </w:rPr>
        <w:t xml:space="preserve"> είναι απολύτως ανυπόστατη, </w:t>
      </w:r>
      <w:r w:rsidRPr="002D2D95">
        <w:rPr>
          <w:rFonts w:eastAsia="Times New Roman"/>
          <w:color w:val="000000" w:themeColor="text1"/>
          <w:szCs w:val="24"/>
        </w:rPr>
        <w:t>αγαπητέ μου συνάδελ</w:t>
      </w:r>
      <w:r w:rsidRPr="002D2D95">
        <w:rPr>
          <w:rFonts w:eastAsia="Times New Roman"/>
          <w:color w:val="000000" w:themeColor="text1"/>
          <w:szCs w:val="24"/>
        </w:rPr>
        <w:t xml:space="preserve">φε. </w:t>
      </w:r>
    </w:p>
    <w:p w14:paraId="71454591" w14:textId="77777777" w:rsidR="00720170" w:rsidRDefault="00F52584">
      <w:pPr>
        <w:spacing w:line="600" w:lineRule="auto"/>
        <w:ind w:firstLine="720"/>
        <w:jc w:val="both"/>
        <w:rPr>
          <w:rFonts w:eastAsia="Times New Roman"/>
          <w:szCs w:val="24"/>
        </w:rPr>
      </w:pPr>
      <w:r w:rsidRPr="00C04FEF">
        <w:rPr>
          <w:rFonts w:eastAsia="Times New Roman"/>
          <w:szCs w:val="24"/>
        </w:rPr>
        <w:t>Σήμερα</w:t>
      </w:r>
      <w:r>
        <w:rPr>
          <w:rFonts w:eastAsia="Times New Roman"/>
          <w:szCs w:val="24"/>
        </w:rPr>
        <w:t>,</w:t>
      </w:r>
      <w:r w:rsidRPr="00C04FEF">
        <w:rPr>
          <w:rFonts w:eastAsia="Times New Roman"/>
          <w:szCs w:val="24"/>
        </w:rPr>
        <w:t xml:space="preserve"> </w:t>
      </w:r>
      <w:r>
        <w:rPr>
          <w:rFonts w:eastAsia="Times New Roman"/>
          <w:szCs w:val="24"/>
        </w:rPr>
        <w:t>λ</w:t>
      </w:r>
      <w:r w:rsidRPr="00C04FEF">
        <w:rPr>
          <w:rFonts w:eastAsia="Times New Roman"/>
          <w:szCs w:val="24"/>
        </w:rPr>
        <w:t>οιπόν</w:t>
      </w:r>
      <w:r>
        <w:rPr>
          <w:rFonts w:eastAsia="Times New Roman"/>
          <w:szCs w:val="24"/>
        </w:rPr>
        <w:t>,</w:t>
      </w:r>
      <w:r w:rsidRPr="00C04FEF">
        <w:rPr>
          <w:rFonts w:eastAsia="Times New Roman"/>
          <w:szCs w:val="24"/>
        </w:rPr>
        <w:t xml:space="preserve"> εκτός από αυτούς τους πεντακόσιους</w:t>
      </w:r>
      <w:r>
        <w:rPr>
          <w:rFonts w:eastAsia="Times New Roman"/>
          <w:szCs w:val="24"/>
        </w:rPr>
        <w:t>,</w:t>
      </w:r>
      <w:r w:rsidRPr="00C04FEF">
        <w:rPr>
          <w:rFonts w:eastAsia="Times New Roman"/>
          <w:szCs w:val="24"/>
        </w:rPr>
        <w:t xml:space="preserve"> </w:t>
      </w:r>
      <w:r>
        <w:rPr>
          <w:rFonts w:eastAsia="Times New Roman"/>
          <w:szCs w:val="24"/>
        </w:rPr>
        <w:t xml:space="preserve">που </w:t>
      </w:r>
      <w:r w:rsidRPr="00C04FEF">
        <w:rPr>
          <w:rFonts w:eastAsia="Times New Roman"/>
          <w:szCs w:val="24"/>
        </w:rPr>
        <w:t xml:space="preserve">τώρα </w:t>
      </w:r>
      <w:r>
        <w:rPr>
          <w:rFonts w:eastAsia="Times New Roman"/>
          <w:szCs w:val="24"/>
        </w:rPr>
        <w:t>ολοκληρώνονται οι</w:t>
      </w:r>
      <w:r w:rsidRPr="00C04FEF">
        <w:rPr>
          <w:rFonts w:eastAsia="Times New Roman"/>
          <w:szCs w:val="24"/>
        </w:rPr>
        <w:t xml:space="preserve"> προσλήψεις</w:t>
      </w:r>
      <w:r>
        <w:rPr>
          <w:rFonts w:eastAsia="Times New Roman"/>
          <w:szCs w:val="24"/>
        </w:rPr>
        <w:t>,</w:t>
      </w:r>
      <w:r w:rsidRPr="00C04FEF">
        <w:rPr>
          <w:rFonts w:eastAsia="Times New Roman"/>
          <w:szCs w:val="24"/>
        </w:rPr>
        <w:t xml:space="preserve"> έχουμε και πάνω </w:t>
      </w:r>
      <w:r w:rsidRPr="00C04FEF">
        <w:rPr>
          <w:rFonts w:eastAsia="Times New Roman"/>
          <w:szCs w:val="24"/>
        </w:rPr>
        <w:lastRenderedPageBreak/>
        <w:t xml:space="preserve">από </w:t>
      </w:r>
      <w:r>
        <w:rPr>
          <w:rFonts w:eastAsia="Times New Roman"/>
          <w:szCs w:val="24"/>
        </w:rPr>
        <w:t>επτακόσιους</w:t>
      </w:r>
      <w:r w:rsidRPr="00C04FEF">
        <w:rPr>
          <w:rFonts w:eastAsia="Times New Roman"/>
          <w:szCs w:val="24"/>
        </w:rPr>
        <w:t xml:space="preserve"> συμβεβλημένους γιατρούς με τον ΕΟΠΥΥ</w:t>
      </w:r>
      <w:r>
        <w:rPr>
          <w:rFonts w:eastAsia="Times New Roman"/>
          <w:szCs w:val="24"/>
        </w:rPr>
        <w:t>.</w:t>
      </w:r>
      <w:r w:rsidRPr="00C04FEF">
        <w:rPr>
          <w:rFonts w:eastAsia="Times New Roman"/>
          <w:szCs w:val="24"/>
        </w:rPr>
        <w:t xml:space="preserve"> </w:t>
      </w:r>
      <w:r>
        <w:rPr>
          <w:rFonts w:eastAsia="Times New Roman"/>
          <w:szCs w:val="24"/>
        </w:rPr>
        <w:t>Ήταν χίλιοι επτακόσιοι</w:t>
      </w:r>
      <w:r w:rsidRPr="00C04FEF">
        <w:rPr>
          <w:rFonts w:eastAsia="Times New Roman"/>
          <w:szCs w:val="24"/>
        </w:rPr>
        <w:t xml:space="preserve"> πριν</w:t>
      </w:r>
      <w:r>
        <w:rPr>
          <w:rFonts w:eastAsia="Times New Roman"/>
          <w:szCs w:val="24"/>
        </w:rPr>
        <w:t xml:space="preserve">, </w:t>
      </w:r>
      <w:r w:rsidRPr="00C04FEF">
        <w:rPr>
          <w:rFonts w:eastAsia="Times New Roman"/>
          <w:szCs w:val="24"/>
        </w:rPr>
        <w:t xml:space="preserve">με ένα απολύτως αναποτελεσματικό και καθόλου εξυπηρετικό </w:t>
      </w:r>
      <w:r>
        <w:rPr>
          <w:rFonts w:eastAsia="Times New Roman"/>
          <w:szCs w:val="24"/>
        </w:rPr>
        <w:t>-γ</w:t>
      </w:r>
      <w:r w:rsidRPr="00C04FEF">
        <w:rPr>
          <w:rFonts w:eastAsia="Times New Roman"/>
          <w:szCs w:val="24"/>
        </w:rPr>
        <w:t>ια</w:t>
      </w:r>
      <w:r w:rsidRPr="00C04FEF">
        <w:rPr>
          <w:rFonts w:eastAsia="Times New Roman"/>
          <w:szCs w:val="24"/>
        </w:rPr>
        <w:t xml:space="preserve"> τον πολίτη</w:t>
      </w:r>
      <w:r>
        <w:rPr>
          <w:rFonts w:eastAsia="Times New Roman"/>
          <w:szCs w:val="24"/>
        </w:rPr>
        <w:t>-</w:t>
      </w:r>
      <w:r w:rsidRPr="00C04FEF">
        <w:rPr>
          <w:rFonts w:eastAsia="Times New Roman"/>
          <w:szCs w:val="24"/>
        </w:rPr>
        <w:t xml:space="preserve"> </w:t>
      </w:r>
      <w:r>
        <w:rPr>
          <w:rFonts w:eastAsia="Times New Roman"/>
          <w:szCs w:val="24"/>
        </w:rPr>
        <w:t xml:space="preserve">σύστημα των διακοσίων </w:t>
      </w:r>
      <w:r w:rsidRPr="00C04FEF">
        <w:rPr>
          <w:rFonts w:eastAsia="Times New Roman"/>
          <w:szCs w:val="24"/>
        </w:rPr>
        <w:t>επισκέψεων</w:t>
      </w:r>
      <w:r>
        <w:rPr>
          <w:rFonts w:eastAsia="Times New Roman"/>
          <w:szCs w:val="24"/>
        </w:rPr>
        <w:t>, που ξ</w:t>
      </w:r>
      <w:r>
        <w:rPr>
          <w:rFonts w:eastAsia="Times New Roman" w:cs="Times New Roman"/>
          <w:szCs w:val="24"/>
        </w:rPr>
        <w:t xml:space="preserve">έρετε </w:t>
      </w:r>
      <w:r>
        <w:rPr>
          <w:rFonts w:eastAsia="Times New Roman"/>
          <w:color w:val="222222"/>
          <w:szCs w:val="24"/>
          <w:shd w:val="clear" w:color="auto" w:fill="FFFFFF"/>
        </w:rPr>
        <w:t>πολύ καλά ότι εξαντλούνταν τις πρώτες μέρες του μήνα και μετά ο πολίτης πλήρωνε από την τσέπη του.</w:t>
      </w:r>
    </w:p>
    <w:p w14:paraId="71454592" w14:textId="77777777" w:rsidR="00720170" w:rsidRDefault="00F5258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το καταργήσαμε. Δώσαμε τη δυνατότητα να ανοίξει το σύστημα, που ήταν κλειστό, και σε νέους </w:t>
      </w:r>
      <w:r>
        <w:rPr>
          <w:rFonts w:eastAsia="Times New Roman"/>
          <w:color w:val="222222"/>
          <w:szCs w:val="24"/>
          <w:shd w:val="clear" w:color="auto" w:fill="FFFFFF"/>
        </w:rPr>
        <w:t>γιατρούς και είναι ανοιχτή πρόσκληση από τον ΕΟΠΥΥ, με αυτές τις συνθήκες και τους όρους</w:t>
      </w:r>
      <w:r>
        <w:rPr>
          <w:rFonts w:eastAsia="Times New Roman"/>
          <w:color w:val="222222"/>
          <w:szCs w:val="24"/>
          <w:shd w:val="clear" w:color="auto" w:fill="FFFFFF"/>
        </w:rPr>
        <w:t>,</w:t>
      </w:r>
      <w:r>
        <w:rPr>
          <w:rFonts w:eastAsia="Times New Roman"/>
          <w:color w:val="222222"/>
          <w:szCs w:val="24"/>
          <w:shd w:val="clear" w:color="auto" w:fill="FFFFFF"/>
        </w:rPr>
        <w:t xml:space="preserve"> που έχουμε περιγράψει στις συμβάσεις και που θα προσπαθήσουμε -και ήδη το έχουμε κάνει μία φορά- να τις βελτιώσουμε, να δώσουμε ευκαιρία και σε ελεύθερους επαγγελματί</w:t>
      </w:r>
      <w:r>
        <w:rPr>
          <w:rFonts w:eastAsia="Times New Roman"/>
          <w:color w:val="222222"/>
          <w:szCs w:val="24"/>
          <w:shd w:val="clear" w:color="auto" w:fill="FFFFFF"/>
        </w:rPr>
        <w:t xml:space="preserve">ες γιατρούς. </w:t>
      </w:r>
    </w:p>
    <w:p w14:paraId="71454593" w14:textId="77777777" w:rsidR="00720170" w:rsidRDefault="00F5258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υπάρξει όμως συνέργεια δημόσιου και ιδιωτικού τομέα. Εμείς δεν έχουμε στο μυαλό μας ότι όλα θα γίνουν κρατικά και όλες οι ανάγκες θα καλύπτονται μέσα από το ΕΣΥ -σε κα</w:t>
      </w:r>
      <w:r>
        <w:rPr>
          <w:rFonts w:eastAsia="Times New Roman"/>
          <w:color w:val="222222"/>
          <w:szCs w:val="24"/>
          <w:shd w:val="clear" w:color="auto" w:fill="FFFFFF"/>
        </w:rPr>
        <w:t>μ</w:t>
      </w:r>
      <w:r>
        <w:rPr>
          <w:rFonts w:eastAsia="Times New Roman"/>
          <w:color w:val="222222"/>
          <w:szCs w:val="24"/>
          <w:shd w:val="clear" w:color="auto" w:fill="FFFFFF"/>
        </w:rPr>
        <w:t>μία περίπτωση- αλλά σαφώς</w:t>
      </w:r>
      <w:r>
        <w:rPr>
          <w:rFonts w:eastAsia="Times New Roman"/>
          <w:color w:val="222222"/>
          <w:szCs w:val="24"/>
          <w:shd w:val="clear" w:color="auto" w:fill="FFFFFF"/>
        </w:rPr>
        <w:t>,</w:t>
      </w:r>
      <w:r>
        <w:rPr>
          <w:rFonts w:eastAsia="Times New Roman"/>
          <w:color w:val="222222"/>
          <w:szCs w:val="24"/>
          <w:shd w:val="clear" w:color="auto" w:fill="FFFFFF"/>
        </w:rPr>
        <w:t xml:space="preserve"> είμαστε σε μία πορεία ενδυνάμωσης της δημόσι</w:t>
      </w:r>
      <w:r>
        <w:rPr>
          <w:rFonts w:eastAsia="Times New Roman"/>
          <w:color w:val="222222"/>
          <w:szCs w:val="24"/>
          <w:shd w:val="clear" w:color="auto" w:fill="FFFFFF"/>
        </w:rPr>
        <w:t>ας περίθαλψης και, κατά την άποψή μου, πολύ πιο ποιοτικής φροντίδας. Αυτό λέει και η εικόνα</w:t>
      </w:r>
      <w:r>
        <w:rPr>
          <w:rFonts w:eastAsia="Times New Roman"/>
          <w:color w:val="222222"/>
          <w:szCs w:val="24"/>
          <w:shd w:val="clear" w:color="auto" w:fill="FFFFFF"/>
        </w:rPr>
        <w:t>,</w:t>
      </w:r>
      <w:r>
        <w:rPr>
          <w:rFonts w:eastAsia="Times New Roman"/>
          <w:color w:val="222222"/>
          <w:szCs w:val="24"/>
          <w:shd w:val="clear" w:color="auto" w:fill="FFFFFF"/>
        </w:rPr>
        <w:t xml:space="preserve"> που έρχεται από </w:t>
      </w:r>
      <w:r>
        <w:rPr>
          <w:rFonts w:eastAsia="Times New Roman"/>
          <w:color w:val="222222"/>
          <w:szCs w:val="24"/>
          <w:shd w:val="clear" w:color="auto" w:fill="FFFFFF"/>
        </w:rPr>
        <w:lastRenderedPageBreak/>
        <w:t xml:space="preserve">τους ασθενείς οι οποίοι εξυπηρετούνται σε αυτές τις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δέκα πρώτες Τ</w:t>
      </w:r>
      <w:r>
        <w:rPr>
          <w:rFonts w:eastAsia="Times New Roman"/>
          <w:color w:val="222222"/>
          <w:szCs w:val="24"/>
          <w:shd w:val="clear" w:color="auto" w:fill="FFFFFF"/>
        </w:rPr>
        <w:t>Ο</w:t>
      </w:r>
      <w:r>
        <w:rPr>
          <w:rFonts w:eastAsia="Times New Roman"/>
          <w:color w:val="222222"/>
          <w:szCs w:val="24"/>
          <w:shd w:val="clear" w:color="auto" w:fill="FFFFFF"/>
        </w:rPr>
        <w:t>ΜΥ.</w:t>
      </w:r>
    </w:p>
    <w:p w14:paraId="71454594" w14:textId="77777777" w:rsidR="00720170" w:rsidRDefault="00F5258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71454595" w14:textId="77777777" w:rsidR="00720170" w:rsidRDefault="00F52584">
      <w:pPr>
        <w:spacing w:line="600" w:lineRule="auto"/>
        <w:ind w:firstLine="720"/>
        <w:jc w:val="both"/>
        <w:rPr>
          <w:rFonts w:eastAsia="Times New Roman"/>
          <w:color w:val="222222"/>
          <w:szCs w:val="24"/>
          <w:shd w:val="clear" w:color="auto" w:fill="FFFFFF"/>
        </w:rPr>
      </w:pPr>
      <w:r w:rsidRPr="00FD2E0C">
        <w:rPr>
          <w:rFonts w:eastAsia="Times New Roman"/>
          <w:b/>
          <w:color w:val="222222"/>
          <w:szCs w:val="24"/>
          <w:shd w:val="clear" w:color="auto" w:fill="FFFFFF"/>
        </w:rPr>
        <w:t>ΠΡΟΕΔΡΕΥΩΝ (Μάριος Γεωργιάδη</w:t>
      </w:r>
      <w:r>
        <w:rPr>
          <w:rFonts w:eastAsia="Times New Roman"/>
          <w:b/>
          <w:color w:val="222222"/>
          <w:szCs w:val="24"/>
          <w:shd w:val="clear" w:color="auto" w:fill="FFFFFF"/>
        </w:rPr>
        <w:t>ς</w:t>
      </w:r>
      <w:r w:rsidRPr="00FD2E0C">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 τον κύριο Υπου</w:t>
      </w:r>
      <w:r>
        <w:rPr>
          <w:rFonts w:eastAsia="Times New Roman"/>
          <w:color w:val="222222"/>
          <w:szCs w:val="24"/>
          <w:shd w:val="clear" w:color="auto" w:fill="FFFFFF"/>
        </w:rPr>
        <w:t>ργό.</w:t>
      </w:r>
    </w:p>
    <w:p w14:paraId="71454596" w14:textId="77777777" w:rsidR="00720170" w:rsidRDefault="00F5258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συνάδελφε, έχετε τον λόγο για τρία λεπτά.</w:t>
      </w:r>
    </w:p>
    <w:p w14:paraId="71454597" w14:textId="77777777" w:rsidR="00720170" w:rsidRDefault="00F52584">
      <w:pPr>
        <w:spacing w:line="600" w:lineRule="auto"/>
        <w:ind w:firstLine="720"/>
        <w:jc w:val="both"/>
        <w:rPr>
          <w:rFonts w:eastAsia="Times New Roman"/>
          <w:color w:val="222222"/>
          <w:szCs w:val="24"/>
          <w:shd w:val="clear" w:color="auto" w:fill="FFFFFF"/>
        </w:rPr>
      </w:pPr>
      <w:r w:rsidRPr="00C106CB">
        <w:rPr>
          <w:rFonts w:eastAsia="Times New Roman"/>
          <w:b/>
          <w:color w:val="222222"/>
          <w:szCs w:val="24"/>
          <w:shd w:val="clear" w:color="auto" w:fill="FFFFFF"/>
        </w:rPr>
        <w:t>ΚΩΝΣΤΑΝΤΙΝΟΣ ΜΠΑΡΓΙΩΤΑΣ:</w:t>
      </w:r>
      <w:r>
        <w:rPr>
          <w:rFonts w:eastAsia="Times New Roman"/>
          <w:color w:val="222222"/>
          <w:szCs w:val="24"/>
          <w:shd w:val="clear" w:color="auto" w:fill="FFFFFF"/>
        </w:rPr>
        <w:t xml:space="preserve"> Ευχαριστώ, κύριε Πρόεδρε.</w:t>
      </w:r>
    </w:p>
    <w:p w14:paraId="71454598" w14:textId="77777777" w:rsidR="00720170" w:rsidRDefault="00F5258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Καταρχήν, τον πήχη, από τον οποίον περάσατε από κάτω την 1η Ιανουαρίου, δεν τον έβαλα εγώ, τον βάλατε εσείς. Όντως</w:t>
      </w:r>
      <w:r>
        <w:rPr>
          <w:rFonts w:eastAsia="Times New Roman"/>
          <w:color w:val="222222"/>
          <w:szCs w:val="24"/>
          <w:shd w:val="clear" w:color="auto" w:fill="FFFFFF"/>
        </w:rPr>
        <w:t>,</w:t>
      </w:r>
      <w:r>
        <w:rPr>
          <w:rFonts w:eastAsia="Times New Roman"/>
          <w:color w:val="222222"/>
          <w:szCs w:val="24"/>
          <w:shd w:val="clear" w:color="auto" w:fill="FFFFFF"/>
        </w:rPr>
        <w:t xml:space="preserve"> λειτουργούν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δέκα, σύμφωνα με τα στοιχεία που δίνετε, αλλά είχατε τον πήχη διακοσίων τριάντα εννέα. Έχετε περίπου 45% </w:t>
      </w:r>
      <w:proofErr w:type="spellStart"/>
      <w:r w:rsidRPr="00C762B4">
        <w:rPr>
          <w:rFonts w:eastAsia="Times New Roman"/>
          <w:color w:val="222222"/>
          <w:szCs w:val="24"/>
          <w:shd w:val="clear" w:color="auto" w:fill="FFFFFF"/>
        </w:rPr>
        <w:t>compliance</w:t>
      </w:r>
      <w:proofErr w:type="spellEnd"/>
      <w:r>
        <w:rPr>
          <w:rFonts w:eastAsia="Times New Roman"/>
          <w:color w:val="222222"/>
          <w:szCs w:val="24"/>
          <w:shd w:val="clear" w:color="auto" w:fill="FFFFFF"/>
        </w:rPr>
        <w:t>. Κάτι είναι κι αυτό. Εσείς είπατε από 1</w:t>
      </w:r>
      <w:r>
        <w:rPr>
          <w:rFonts w:eastAsia="Times New Roman"/>
          <w:color w:val="222222"/>
          <w:szCs w:val="24"/>
          <w:shd w:val="clear" w:color="auto" w:fill="FFFFFF"/>
        </w:rPr>
        <w:t>-</w:t>
      </w:r>
      <w:r>
        <w:rPr>
          <w:rFonts w:eastAsia="Times New Roman"/>
          <w:color w:val="222222"/>
          <w:szCs w:val="24"/>
          <w:shd w:val="clear" w:color="auto" w:fill="FFFFFF"/>
        </w:rPr>
        <w:t>1</w:t>
      </w:r>
      <w:r>
        <w:rPr>
          <w:rFonts w:eastAsia="Times New Roman"/>
          <w:color w:val="222222"/>
          <w:szCs w:val="24"/>
          <w:shd w:val="clear" w:color="auto" w:fill="FFFFFF"/>
        </w:rPr>
        <w:t>-</w:t>
      </w:r>
      <w:r>
        <w:rPr>
          <w:rFonts w:eastAsia="Times New Roman"/>
          <w:color w:val="222222"/>
          <w:szCs w:val="24"/>
          <w:shd w:val="clear" w:color="auto" w:fill="FFFFFF"/>
        </w:rPr>
        <w:t>2019. Το διαφημίζατε και έχετε δεσμευτεί και στην τρόικα γι</w:t>
      </w:r>
      <w:r>
        <w:rPr>
          <w:rFonts w:eastAsia="Times New Roman"/>
          <w:color w:val="222222"/>
          <w:szCs w:val="24"/>
          <w:shd w:val="clear" w:color="auto" w:fill="FFFFFF"/>
        </w:rPr>
        <w:t>’</w:t>
      </w:r>
      <w:r>
        <w:rPr>
          <w:rFonts w:eastAsia="Times New Roman"/>
          <w:color w:val="222222"/>
          <w:szCs w:val="24"/>
          <w:shd w:val="clear" w:color="auto" w:fill="FFFFFF"/>
        </w:rPr>
        <w:t xml:space="preserve"> αυτό -για να πάρετε τα λεφτά- ότι θα αρχίσει να ισχύει το </w:t>
      </w:r>
      <w:r>
        <w:rPr>
          <w:rFonts w:eastAsia="Times New Roman"/>
          <w:color w:val="222222"/>
          <w:szCs w:val="24"/>
          <w:shd w:val="clear" w:color="auto" w:fill="FFFFFF"/>
          <w:lang w:val="en-US"/>
        </w:rPr>
        <w:t>gate</w:t>
      </w:r>
      <w:r w:rsidRPr="00F335C2">
        <w:rPr>
          <w:rFonts w:eastAsia="Times New Roman"/>
          <w:color w:val="222222"/>
          <w:szCs w:val="24"/>
          <w:shd w:val="clear" w:color="auto" w:fill="FFFFFF"/>
        </w:rPr>
        <w:t xml:space="preserve"> </w:t>
      </w:r>
      <w:r>
        <w:rPr>
          <w:rFonts w:eastAsia="Times New Roman"/>
          <w:color w:val="222222"/>
          <w:szCs w:val="24"/>
          <w:shd w:val="clear" w:color="auto" w:fill="FFFFFF"/>
          <w:lang w:val="en-US"/>
        </w:rPr>
        <w:t>keeping</w:t>
      </w:r>
      <w:r>
        <w:rPr>
          <w:rFonts w:eastAsia="Times New Roman"/>
          <w:color w:val="222222"/>
          <w:szCs w:val="24"/>
          <w:shd w:val="clear" w:color="auto" w:fill="FFFFFF"/>
        </w:rPr>
        <w:t xml:space="preserve"> και όλοι θα έχουν οικογενειακό γιατρό. Εγώ λέω ότι δεν ήταν δυνατόν να το πετύχετε, γιατί κάνατε λάθος από την αρχή. Τα έχουμε </w:t>
      </w:r>
      <w:r>
        <w:rPr>
          <w:rFonts w:eastAsia="Times New Roman"/>
          <w:color w:val="222222"/>
          <w:szCs w:val="24"/>
          <w:shd w:val="clear" w:color="auto" w:fill="FFFFFF"/>
        </w:rPr>
        <w:lastRenderedPageBreak/>
        <w:t>πει. Και αυτό το λέω για να εξηγούμαστε</w:t>
      </w:r>
      <w:r>
        <w:rPr>
          <w:rFonts w:eastAsia="Times New Roman"/>
          <w:color w:val="222222"/>
          <w:szCs w:val="24"/>
          <w:shd w:val="clear" w:color="auto" w:fill="FFFFFF"/>
        </w:rPr>
        <w:t>,</w:t>
      </w:r>
      <w:r>
        <w:rPr>
          <w:rFonts w:eastAsia="Times New Roman"/>
          <w:color w:val="222222"/>
          <w:szCs w:val="24"/>
          <w:shd w:val="clear" w:color="auto" w:fill="FFFFFF"/>
        </w:rPr>
        <w:t xml:space="preserve"> σχετικά με τα πε</w:t>
      </w:r>
      <w:r>
        <w:rPr>
          <w:rFonts w:eastAsia="Times New Roman"/>
          <w:color w:val="222222"/>
          <w:szCs w:val="24"/>
          <w:shd w:val="clear" w:color="auto" w:fill="FFFFFF"/>
        </w:rPr>
        <w:t>ρί νεοφιλελευθερισμού.</w:t>
      </w:r>
    </w:p>
    <w:p w14:paraId="71454599" w14:textId="77777777" w:rsidR="00720170" w:rsidRDefault="00F5258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Μιλάω ως εκπρόσωπος του κόμματος και μέλος της παράταξης</w:t>
      </w:r>
      <w:r>
        <w:rPr>
          <w:rFonts w:eastAsia="Times New Roman"/>
          <w:color w:val="222222"/>
          <w:szCs w:val="24"/>
          <w:shd w:val="clear" w:color="auto" w:fill="FFFFFF"/>
        </w:rPr>
        <w:t>,</w:t>
      </w:r>
      <w:r>
        <w:rPr>
          <w:rFonts w:eastAsia="Times New Roman"/>
          <w:color w:val="222222"/>
          <w:szCs w:val="24"/>
          <w:shd w:val="clear" w:color="auto" w:fill="FFFFFF"/>
        </w:rPr>
        <w:t xml:space="preserve"> η οποία έστησε το σύστημα υγείας. Έκτισε ό,τι βρήκατε εσείς, με τα προβλήματα που είχε</w:t>
      </w:r>
      <w:r>
        <w:rPr>
          <w:rFonts w:eastAsia="Times New Roman"/>
          <w:color w:val="222222"/>
          <w:szCs w:val="24"/>
          <w:shd w:val="clear" w:color="auto" w:fill="FFFFFF"/>
        </w:rPr>
        <w:t>,</w:t>
      </w:r>
      <w:r>
        <w:rPr>
          <w:rFonts w:eastAsia="Times New Roman"/>
          <w:color w:val="222222"/>
          <w:szCs w:val="24"/>
          <w:shd w:val="clear" w:color="auto" w:fill="FFFFFF"/>
        </w:rPr>
        <w:t xml:space="preserve"> ως δημόσιο σύστημα στην Ελλάδα. Προφανώς</w:t>
      </w:r>
      <w:r>
        <w:rPr>
          <w:rFonts w:eastAsia="Times New Roman"/>
          <w:color w:val="222222"/>
          <w:szCs w:val="24"/>
          <w:shd w:val="clear" w:color="auto" w:fill="FFFFFF"/>
        </w:rPr>
        <w:t>,</w:t>
      </w:r>
      <w:r>
        <w:rPr>
          <w:rFonts w:eastAsia="Times New Roman"/>
          <w:color w:val="222222"/>
          <w:szCs w:val="24"/>
          <w:shd w:val="clear" w:color="auto" w:fill="FFFFFF"/>
        </w:rPr>
        <w:t xml:space="preserve"> δεν μπορώ να υπερασπίζομαι την ιδιωτική υγεία</w:t>
      </w:r>
      <w:r>
        <w:rPr>
          <w:rFonts w:eastAsia="Times New Roman"/>
          <w:color w:val="222222"/>
          <w:szCs w:val="24"/>
          <w:shd w:val="clear" w:color="auto" w:fill="FFFFFF"/>
        </w:rPr>
        <w:t xml:space="preserve"> ή οτιδήποτε.</w:t>
      </w:r>
    </w:p>
    <w:p w14:paraId="7145459A" w14:textId="77777777" w:rsidR="00720170" w:rsidRDefault="00F5258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Υπερασπίζομαι έναν απλό κανόνα -τον είπατε κι εσείς στο τέλος- ότι η χώρα</w:t>
      </w:r>
      <w:r>
        <w:rPr>
          <w:rFonts w:eastAsia="Times New Roman"/>
          <w:color w:val="222222"/>
          <w:szCs w:val="24"/>
          <w:shd w:val="clear" w:color="auto" w:fill="FFFFFF"/>
        </w:rPr>
        <w:t>,</w:t>
      </w:r>
      <w:r>
        <w:rPr>
          <w:rFonts w:eastAsia="Times New Roman"/>
          <w:color w:val="222222"/>
          <w:szCs w:val="24"/>
          <w:shd w:val="clear" w:color="auto" w:fill="FFFFFF"/>
        </w:rPr>
        <w:t xml:space="preserve"> με τα στατιστικά και όχι με τις εντυπώσεις των ασθενών, έχει πάρα πολλούς γιατρούς, έχει πάρα πολλά εργαστήρια, έχει πάρα πολλούς ειδικούς γιατρούς στην πρωτοβάθμια φρ</w:t>
      </w:r>
      <w:r>
        <w:rPr>
          <w:rFonts w:eastAsia="Times New Roman"/>
          <w:color w:val="222222"/>
          <w:szCs w:val="24"/>
          <w:shd w:val="clear" w:color="auto" w:fill="FFFFFF"/>
        </w:rPr>
        <w:t>οντίδα υγείας. Δεν έχει κανένα σύστημα, δεν είχε ποτέ -έχετε δίκιο, με ιστορικές ευθύνες όλων και δικές μας- δεν έχει και σήμερα, όμως.</w:t>
      </w:r>
    </w:p>
    <w:p w14:paraId="7145459B" w14:textId="77777777" w:rsidR="00720170" w:rsidRDefault="00F5258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ισχυρίζομαι ότι το κάνατε χειρότερο</w:t>
      </w:r>
      <w:r>
        <w:rPr>
          <w:rFonts w:eastAsia="Times New Roman"/>
          <w:color w:val="222222"/>
          <w:szCs w:val="24"/>
          <w:shd w:val="clear" w:color="auto" w:fill="FFFFFF"/>
        </w:rPr>
        <w:t>. Ι</w:t>
      </w:r>
      <w:r>
        <w:rPr>
          <w:rFonts w:eastAsia="Times New Roman"/>
          <w:color w:val="222222"/>
          <w:szCs w:val="24"/>
          <w:shd w:val="clear" w:color="auto" w:fill="FFFFFF"/>
        </w:rPr>
        <w:t>σχυρίζομαι ότι κάνετε μία τρύπα στο νερό. Πέρασαν τέσσερα χρόνια και η κατάστα</w:t>
      </w:r>
      <w:r>
        <w:rPr>
          <w:rFonts w:eastAsia="Times New Roman"/>
          <w:color w:val="222222"/>
          <w:szCs w:val="24"/>
          <w:shd w:val="clear" w:color="auto" w:fill="FFFFFF"/>
        </w:rPr>
        <w:t xml:space="preserve">ση είναι εκεί που ήταν πριν. Καλές είναι οι αναγγελίες -δεν αμφισβητώ τις προθέσεις, το ξέρετε, δεν τις αμφισβήτησα ποτέ </w:t>
      </w:r>
      <w:r>
        <w:rPr>
          <w:rFonts w:eastAsia="Times New Roman"/>
          <w:color w:val="222222"/>
          <w:szCs w:val="24"/>
          <w:shd w:val="clear" w:color="auto" w:fill="FFFFFF"/>
        </w:rPr>
        <w:lastRenderedPageBreak/>
        <w:t>και ειδικά για εσάς- σύμφωνα, όμως, με τα συνταγματικά όρια έχετε έξι μήνες κυβερνητικής ζωής και δεν έχετε κάνει τίποτα.</w:t>
      </w:r>
    </w:p>
    <w:p w14:paraId="7145459C" w14:textId="77777777" w:rsidR="00720170" w:rsidRDefault="00F5258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απαντήσατ</w:t>
      </w:r>
      <w:r>
        <w:rPr>
          <w:rFonts w:eastAsia="Times New Roman"/>
          <w:color w:val="222222"/>
          <w:szCs w:val="24"/>
          <w:shd w:val="clear" w:color="auto" w:fill="FFFFFF"/>
        </w:rPr>
        <w:t>ε σε κα</w:t>
      </w:r>
      <w:r>
        <w:rPr>
          <w:rFonts w:eastAsia="Times New Roman"/>
          <w:color w:val="222222"/>
          <w:szCs w:val="24"/>
          <w:shd w:val="clear" w:color="auto" w:fill="FFFFFF"/>
        </w:rPr>
        <w:t>μ</w:t>
      </w:r>
      <w:r>
        <w:rPr>
          <w:rFonts w:eastAsia="Times New Roman"/>
          <w:color w:val="222222"/>
          <w:szCs w:val="24"/>
          <w:shd w:val="clear" w:color="auto" w:fill="FFFFFF"/>
        </w:rPr>
        <w:t>μιά ερώτηση, δεν μου είπατε πότε θα ενεργοποιηθεί το σύστημα, όπως το είχατε περιγράψει. Το αναβάλατε την 1</w:t>
      </w:r>
      <w:r>
        <w:rPr>
          <w:rFonts w:eastAsia="Times New Roman"/>
          <w:color w:val="222222"/>
          <w:szCs w:val="24"/>
          <w:shd w:val="clear" w:color="auto" w:fill="FFFFFF"/>
        </w:rPr>
        <w:t>-</w:t>
      </w:r>
      <w:r>
        <w:rPr>
          <w:rFonts w:eastAsia="Times New Roman"/>
          <w:color w:val="222222"/>
          <w:szCs w:val="24"/>
          <w:shd w:val="clear" w:color="auto" w:fill="FFFFFF"/>
        </w:rPr>
        <w:t>1</w:t>
      </w:r>
      <w:r>
        <w:rPr>
          <w:rFonts w:eastAsia="Times New Roman"/>
          <w:color w:val="222222"/>
          <w:szCs w:val="24"/>
          <w:shd w:val="clear" w:color="auto" w:fill="FFFFFF"/>
        </w:rPr>
        <w:t>-</w:t>
      </w:r>
      <w:r>
        <w:rPr>
          <w:rFonts w:eastAsia="Times New Roman"/>
          <w:color w:val="222222"/>
          <w:szCs w:val="24"/>
          <w:shd w:val="clear" w:color="auto" w:fill="FFFFFF"/>
        </w:rPr>
        <w:t xml:space="preserve">2019. Για πότε; Ως πλήρες σύστημα, με οικογενειακό γιατρό παντού, με </w:t>
      </w:r>
      <w:r>
        <w:rPr>
          <w:rFonts w:eastAsia="Times New Roman"/>
          <w:color w:val="222222"/>
          <w:szCs w:val="24"/>
          <w:shd w:val="clear" w:color="auto" w:fill="FFFFFF"/>
          <w:lang w:val="en-US"/>
        </w:rPr>
        <w:t>gate</w:t>
      </w:r>
      <w:r w:rsidRPr="00F335C2">
        <w:rPr>
          <w:rFonts w:eastAsia="Times New Roman"/>
          <w:color w:val="222222"/>
          <w:szCs w:val="24"/>
          <w:shd w:val="clear" w:color="auto" w:fill="FFFFFF"/>
        </w:rPr>
        <w:t xml:space="preserve"> </w:t>
      </w:r>
      <w:r>
        <w:rPr>
          <w:rFonts w:eastAsia="Times New Roman"/>
          <w:color w:val="222222"/>
          <w:szCs w:val="24"/>
          <w:shd w:val="clear" w:color="auto" w:fill="FFFFFF"/>
          <w:lang w:val="en-US"/>
        </w:rPr>
        <w:t>keeping</w:t>
      </w:r>
      <w:r w:rsidRPr="00F335C2">
        <w:rPr>
          <w:rFonts w:eastAsia="Times New Roman"/>
          <w:color w:val="222222"/>
          <w:szCs w:val="24"/>
          <w:shd w:val="clear" w:color="auto" w:fill="FFFFFF"/>
        </w:rPr>
        <w:t>,</w:t>
      </w:r>
      <w:r>
        <w:rPr>
          <w:rFonts w:eastAsia="Times New Roman"/>
          <w:color w:val="222222"/>
          <w:szCs w:val="24"/>
          <w:shd w:val="clear" w:color="auto" w:fill="FFFFFF"/>
        </w:rPr>
        <w:t xml:space="preserve"> με σύστημα αναφορών στη δευτεροβάθμια. Όλα αυτά δεν ισχ</w:t>
      </w:r>
      <w:r>
        <w:rPr>
          <w:rFonts w:eastAsia="Times New Roman"/>
          <w:color w:val="222222"/>
          <w:szCs w:val="24"/>
          <w:shd w:val="clear" w:color="auto" w:fill="FFFFFF"/>
        </w:rPr>
        <w:t xml:space="preserve">ύουν, δεν έγιναν. Εγώ δεν κάνω κριτική απλά, ξέρετε ότι διαφωνώ </w:t>
      </w:r>
      <w:r>
        <w:rPr>
          <w:rFonts w:eastAsia="Times New Roman"/>
          <w:color w:val="222222"/>
          <w:szCs w:val="24"/>
          <w:shd w:val="clear" w:color="auto" w:fill="FFFFFF"/>
        </w:rPr>
        <w:t xml:space="preserve">με </w:t>
      </w:r>
      <w:r>
        <w:rPr>
          <w:rFonts w:eastAsia="Times New Roman"/>
          <w:color w:val="222222"/>
          <w:szCs w:val="24"/>
          <w:shd w:val="clear" w:color="auto" w:fill="FFFFFF"/>
        </w:rPr>
        <w:t>τον τρόπο που τα αναπτύσσετε.</w:t>
      </w:r>
    </w:p>
    <w:p w14:paraId="7145459D" w14:textId="77777777" w:rsidR="00720170" w:rsidRDefault="00F5258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Είμαι υπέρ της δημιουργίας ενός Ενιαίου Πρωτοβάθμιου Συστήματος Υγείας, το οποίο να αξιοποιεί τις πολλές και αξιόλογες κρατικές δομές. Γιατί μπερδεύετε μονίμως</w:t>
      </w:r>
      <w:r>
        <w:rPr>
          <w:rFonts w:eastAsia="Times New Roman"/>
          <w:color w:val="222222"/>
          <w:szCs w:val="24"/>
          <w:shd w:val="clear" w:color="auto" w:fill="FFFFFF"/>
        </w:rPr>
        <w:t xml:space="preserve"> το κρατικό με το δημόσιο. Δημόσιο για μένα</w:t>
      </w:r>
      <w:r>
        <w:rPr>
          <w:rFonts w:eastAsia="Times New Roman"/>
          <w:color w:val="222222"/>
          <w:szCs w:val="24"/>
          <w:shd w:val="clear" w:color="auto" w:fill="FFFFFF"/>
        </w:rPr>
        <w:t>,</w:t>
      </w:r>
      <w:r>
        <w:rPr>
          <w:rFonts w:eastAsia="Times New Roman"/>
          <w:color w:val="222222"/>
          <w:szCs w:val="24"/>
          <w:shd w:val="clear" w:color="auto" w:fill="FFFFFF"/>
        </w:rPr>
        <w:t xml:space="preserve"> είναι και η αυτοδιοίκηση</w:t>
      </w:r>
      <w:r>
        <w:rPr>
          <w:rFonts w:eastAsia="Times New Roman"/>
          <w:color w:val="222222"/>
          <w:szCs w:val="24"/>
          <w:shd w:val="clear" w:color="auto" w:fill="FFFFFF"/>
        </w:rPr>
        <w:t>,</w:t>
      </w:r>
      <w:r>
        <w:rPr>
          <w:rFonts w:eastAsia="Times New Roman"/>
          <w:color w:val="222222"/>
          <w:szCs w:val="24"/>
          <w:shd w:val="clear" w:color="auto" w:fill="FFFFFF"/>
        </w:rPr>
        <w:t xml:space="preserve"> την οποία την έχετε απ’ έξω, την έχετε αποκλείσει και την έχετε πετάξει έξω. Δημόσιο είναι και η αυτοδιοίκηση και αυτή πρέπει να αναζητηθεί και αυτή πρέπει να μπει στην πρωτοβάθμια. Δημ</w:t>
      </w:r>
      <w:r>
        <w:rPr>
          <w:rFonts w:eastAsia="Times New Roman"/>
          <w:color w:val="222222"/>
          <w:szCs w:val="24"/>
          <w:shd w:val="clear" w:color="auto" w:fill="FFFFFF"/>
        </w:rPr>
        <w:t xml:space="preserve">όσιες υπηρεσίες υγείας θα παράγουν και ιδιώτες αν ο ΕΟΠΥΥ τους ελέγχει και τους πληρώνει και ο ασθενής δεν βάζει το χέρι στην τσέπη. </w:t>
      </w:r>
    </w:p>
    <w:p w14:paraId="7145459E" w14:textId="77777777" w:rsidR="00720170" w:rsidRDefault="00F5258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Λυπάμαι, αλλά τα στατιστικά σάς διαψεύδουν. Από χρόνο σε χρόνο</w:t>
      </w:r>
      <w:r>
        <w:rPr>
          <w:rFonts w:eastAsia="Times New Roman"/>
          <w:color w:val="222222"/>
          <w:szCs w:val="24"/>
          <w:shd w:val="clear" w:color="auto" w:fill="FFFFFF"/>
        </w:rPr>
        <w:t>,</w:t>
      </w:r>
      <w:r>
        <w:rPr>
          <w:rFonts w:eastAsia="Times New Roman"/>
          <w:color w:val="222222"/>
          <w:szCs w:val="24"/>
          <w:shd w:val="clear" w:color="auto" w:fill="FFFFFF"/>
        </w:rPr>
        <w:t xml:space="preserve"> όλο και περισσότεροι, όλο και φτωχότεροι άνθρωποι στη χώρα</w:t>
      </w:r>
      <w:r>
        <w:rPr>
          <w:rFonts w:eastAsia="Times New Roman"/>
          <w:color w:val="222222"/>
          <w:szCs w:val="24"/>
          <w:shd w:val="clear" w:color="auto" w:fill="FFFFFF"/>
        </w:rPr>
        <w:t xml:space="preserve"> αγοράζουν τα φάρμακα, γιατί δεν βρίσκουν γιατρό να τους τα γράψει και αναζητούν ιδιώτες για την πρωτοβάθμια φροντίδα υγείας, για να κάνουν μία εξέταση αίματος, για να πάνε να τους δει για μία γρίπη ή για μια ασθένεια, γιατί δεν έχουν πρόσβαση στο σύστημα </w:t>
      </w:r>
      <w:r>
        <w:rPr>
          <w:rFonts w:eastAsia="Times New Roman"/>
          <w:color w:val="222222"/>
          <w:szCs w:val="24"/>
          <w:shd w:val="clear" w:color="auto" w:fill="FFFFFF"/>
        </w:rPr>
        <w:t>υγείας, το οποίο είναι φρακαρισμένο. Αυτή είναι η αλήθεια.</w:t>
      </w:r>
    </w:p>
    <w:p w14:paraId="7145459F" w14:textId="77777777" w:rsidR="00720170" w:rsidRDefault="00F5258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στοιχεία είναι δεδομένα και επιδεινώνονται, γιατί η ελάχιστη χρηματοδότηση, που είχατε και βρήκατε, αντί να επενδυθεί στο υφιστάμενο πρωτοβάθμιο κρατικό σύστημα, αντί να προσληφθούν τρεις χιλιάδ</w:t>
      </w:r>
      <w:r>
        <w:rPr>
          <w:rFonts w:eastAsia="Times New Roman"/>
          <w:color w:val="222222"/>
          <w:szCs w:val="24"/>
          <w:shd w:val="clear" w:color="auto" w:fill="FFFFFF"/>
        </w:rPr>
        <w:t>ες άνθρωποι στα αστικά κέντρα υγείας, που έχει κάποια η Αθήνα -και υπολειτουργούν και το ξέρετε- πήγαν να δημιουργήσουν καινούργιες δομές, οι οποίες φυσικά και δεν λειτουργούν, γιατί δεν είχαμε υποδομή.</w:t>
      </w:r>
    </w:p>
    <w:p w14:paraId="714545A0" w14:textId="77777777" w:rsidR="00720170" w:rsidRDefault="00F5258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μην κρυβόμαστε. Το ξέρουμε καλά όλοι ότι Τ</w:t>
      </w:r>
      <w:r>
        <w:rPr>
          <w:rFonts w:eastAsia="Times New Roman"/>
          <w:color w:val="222222"/>
          <w:szCs w:val="24"/>
          <w:shd w:val="clear" w:color="auto" w:fill="FFFFFF"/>
        </w:rPr>
        <w:t>Ο</w:t>
      </w:r>
      <w:r>
        <w:rPr>
          <w:rFonts w:eastAsia="Times New Roman"/>
          <w:color w:val="222222"/>
          <w:szCs w:val="24"/>
          <w:shd w:val="clear" w:color="auto" w:fill="FFFFFF"/>
        </w:rPr>
        <w:t xml:space="preserve">ΜΥ </w:t>
      </w:r>
      <w:r>
        <w:rPr>
          <w:rFonts w:eastAsia="Times New Roman"/>
          <w:color w:val="222222"/>
          <w:szCs w:val="24"/>
          <w:shd w:val="clear" w:color="auto" w:fill="FFFFFF"/>
        </w:rPr>
        <w:t>δημιουργήθηκαν εκεί που οι δήμοι είχαν την καλοσύνη να παραχωρήσουν χώρους, εκεί που υπήρχαν χώροι, γιατί δεν είχατε καμ</w:t>
      </w:r>
      <w:r>
        <w:rPr>
          <w:rFonts w:eastAsia="Times New Roman"/>
          <w:color w:val="222222"/>
          <w:szCs w:val="24"/>
          <w:shd w:val="clear" w:color="auto" w:fill="FFFFFF"/>
        </w:rPr>
        <w:lastRenderedPageBreak/>
        <w:t>μ</w:t>
      </w:r>
      <w:r>
        <w:rPr>
          <w:rFonts w:eastAsia="Times New Roman"/>
          <w:color w:val="222222"/>
          <w:szCs w:val="24"/>
          <w:shd w:val="clear" w:color="auto" w:fill="FFFFFF"/>
        </w:rPr>
        <w:t>ία πρόβλεψη προϋπολογισμού, πέρα από τα χρήματα της Ευρώπης, τα οποία πάρθηκαν από άλλο πρόγραμμα</w:t>
      </w:r>
      <w:r>
        <w:rPr>
          <w:rFonts w:eastAsia="Times New Roman"/>
          <w:color w:val="222222"/>
          <w:szCs w:val="24"/>
          <w:shd w:val="clear" w:color="auto" w:fill="FFFFFF"/>
        </w:rPr>
        <w:t>,</w:t>
      </w:r>
      <w:r>
        <w:rPr>
          <w:rFonts w:eastAsia="Times New Roman"/>
          <w:color w:val="222222"/>
          <w:szCs w:val="24"/>
          <w:shd w:val="clear" w:color="auto" w:fill="FFFFFF"/>
        </w:rPr>
        <w:t xml:space="preserve"> για μισθοδοσία, για προσλήψεις.</w:t>
      </w:r>
    </w:p>
    <w:p w14:paraId="714545A1" w14:textId="77777777" w:rsidR="00720170" w:rsidRDefault="00F5258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μ</w:t>
      </w:r>
      <w:r>
        <w:rPr>
          <w:rFonts w:eastAsia="Times New Roman"/>
          <w:color w:val="222222"/>
          <w:szCs w:val="24"/>
          <w:shd w:val="clear" w:color="auto" w:fill="FFFFFF"/>
        </w:rPr>
        <w:t>όνο πράγμα που έγινε</w:t>
      </w:r>
      <w:r>
        <w:rPr>
          <w:rFonts w:eastAsia="Times New Roman"/>
          <w:color w:val="222222"/>
          <w:szCs w:val="24"/>
          <w:shd w:val="clear" w:color="auto" w:fill="FFFFFF"/>
        </w:rPr>
        <w:t>,</w:t>
      </w:r>
      <w:r>
        <w:rPr>
          <w:rFonts w:eastAsia="Times New Roman"/>
          <w:color w:val="222222"/>
          <w:szCs w:val="24"/>
          <w:shd w:val="clear" w:color="auto" w:fill="FFFFFF"/>
        </w:rPr>
        <w:t xml:space="preserve"> είναι η πρόσληψη μη ιατρικού προσωπικού. Έχω να σας συμβουλέψω ένα πράγμα, να λύσουμε το πρόβλημα του ιατρικού προσωπικού: Σβήστε αυτήν την έρμη «αποκλειστική απασχόληση» για ανθρώπους</w:t>
      </w:r>
      <w:r>
        <w:rPr>
          <w:rFonts w:eastAsia="Times New Roman"/>
          <w:color w:val="222222"/>
          <w:szCs w:val="24"/>
          <w:shd w:val="clear" w:color="auto" w:fill="FFFFFF"/>
        </w:rPr>
        <w:t>,</w:t>
      </w:r>
      <w:r>
        <w:rPr>
          <w:rFonts w:eastAsia="Times New Roman"/>
          <w:color w:val="222222"/>
          <w:szCs w:val="24"/>
          <w:shd w:val="clear" w:color="auto" w:fill="FFFFFF"/>
        </w:rPr>
        <w:t xml:space="preserve"> στους οποίους ζητάτε να σας παρέχουν υπηρεσίες γ</w:t>
      </w:r>
      <w:r>
        <w:rPr>
          <w:rFonts w:eastAsia="Times New Roman"/>
          <w:color w:val="222222"/>
          <w:szCs w:val="24"/>
          <w:shd w:val="clear" w:color="auto" w:fill="FFFFFF"/>
        </w:rPr>
        <w:t>ια δύο χρόνια και μετά τέσσερα και μετά έχει ο Θεός! Ποιος θα έρθει με ένα χιλιάρικο και χωρίς ιατρείο, χωρίς κα</w:t>
      </w:r>
      <w:r>
        <w:rPr>
          <w:rFonts w:eastAsia="Times New Roman"/>
          <w:color w:val="222222"/>
          <w:szCs w:val="24"/>
          <w:shd w:val="clear" w:color="auto" w:fill="FFFFFF"/>
        </w:rPr>
        <w:t>μ</w:t>
      </w:r>
      <w:r>
        <w:rPr>
          <w:rFonts w:eastAsia="Times New Roman"/>
          <w:color w:val="222222"/>
          <w:szCs w:val="24"/>
          <w:shd w:val="clear" w:color="auto" w:fill="FFFFFF"/>
        </w:rPr>
        <w:t>μία άλλη απασχόληση, για τέσσερα χρόνια; Να το συζητήσουμε για μόνιμους διορισμούς.</w:t>
      </w:r>
      <w:r w:rsidRPr="00AC5E95">
        <w:rPr>
          <w:rFonts w:eastAsia="Times New Roman"/>
          <w:szCs w:val="24"/>
        </w:rPr>
        <w:t xml:space="preserve"> </w:t>
      </w:r>
      <w:r>
        <w:rPr>
          <w:rFonts w:eastAsia="Times New Roman"/>
          <w:szCs w:val="24"/>
        </w:rPr>
        <w:t>Για τις προσλήψεις αυτού του τύπου τι έχει να προσφέρει;</w:t>
      </w:r>
    </w:p>
    <w:p w14:paraId="714545A2" w14:textId="77777777" w:rsidR="00720170" w:rsidRDefault="00F52584">
      <w:pPr>
        <w:spacing w:line="600" w:lineRule="auto"/>
        <w:ind w:firstLine="720"/>
        <w:jc w:val="both"/>
        <w:rPr>
          <w:rFonts w:eastAsia="Times New Roman"/>
          <w:szCs w:val="24"/>
        </w:rPr>
      </w:pPr>
      <w:r>
        <w:rPr>
          <w:rFonts w:eastAsia="Times New Roman"/>
          <w:szCs w:val="24"/>
        </w:rPr>
        <w:t>Αυ</w:t>
      </w:r>
      <w:r>
        <w:rPr>
          <w:rFonts w:eastAsia="Times New Roman"/>
          <w:szCs w:val="24"/>
        </w:rPr>
        <w:t>τός είναι ο βασικός λόγος, το αρχαϊκό, το απαρχαιωμένο, η εμμονή σε ένα απαρχαιωμένο σύστημα</w:t>
      </w:r>
      <w:r w:rsidRPr="00C403A1">
        <w:rPr>
          <w:rFonts w:eastAsia="Times New Roman"/>
          <w:szCs w:val="24"/>
        </w:rPr>
        <w:t xml:space="preserve"> </w:t>
      </w:r>
      <w:r>
        <w:rPr>
          <w:rFonts w:eastAsia="Times New Roman"/>
          <w:szCs w:val="24"/>
        </w:rPr>
        <w:t xml:space="preserve">εργασιακών σχέσεων το οποίο δεν λειτουργεί πλέον </w:t>
      </w:r>
      <w:r w:rsidRPr="00EB413A">
        <w:rPr>
          <w:rFonts w:eastAsia="Times New Roman"/>
          <w:szCs w:val="24"/>
        </w:rPr>
        <w:t>ό</w:t>
      </w:r>
      <w:r>
        <w:rPr>
          <w:rFonts w:eastAsia="Times New Roman"/>
          <w:szCs w:val="24"/>
        </w:rPr>
        <w:t>,</w:t>
      </w:r>
      <w:r w:rsidRPr="00EB413A">
        <w:rPr>
          <w:rFonts w:eastAsia="Times New Roman"/>
          <w:szCs w:val="24"/>
        </w:rPr>
        <w:t>τι και να θέλουμε να λέμε</w:t>
      </w:r>
      <w:r>
        <w:rPr>
          <w:rFonts w:eastAsia="Times New Roman"/>
          <w:szCs w:val="24"/>
        </w:rPr>
        <w:t>.</w:t>
      </w:r>
      <w:r w:rsidRPr="00EB413A">
        <w:rPr>
          <w:rFonts w:eastAsia="Times New Roman"/>
          <w:szCs w:val="24"/>
        </w:rPr>
        <w:t xml:space="preserve"> </w:t>
      </w:r>
    </w:p>
    <w:p w14:paraId="714545A3" w14:textId="77777777" w:rsidR="00720170" w:rsidRDefault="00F52584">
      <w:pPr>
        <w:spacing w:line="600" w:lineRule="auto"/>
        <w:ind w:firstLine="720"/>
        <w:jc w:val="both"/>
        <w:rPr>
          <w:rFonts w:eastAsia="Times New Roman"/>
          <w:szCs w:val="24"/>
        </w:rPr>
      </w:pPr>
      <w:r>
        <w:rPr>
          <w:rFonts w:eastAsia="Times New Roman"/>
          <w:szCs w:val="24"/>
        </w:rPr>
        <w:t>Ο</w:t>
      </w:r>
      <w:r w:rsidRPr="00EB413A">
        <w:rPr>
          <w:rFonts w:eastAsia="Times New Roman"/>
          <w:szCs w:val="24"/>
        </w:rPr>
        <w:t>ι περισσότεροι γιατροί που είχαν</w:t>
      </w:r>
      <w:r>
        <w:rPr>
          <w:rFonts w:eastAsia="Times New Roman"/>
          <w:szCs w:val="24"/>
        </w:rPr>
        <w:t xml:space="preserve"> ασφαλιστικά μέτρα και συνέχιζαν με ιατρεία</w:t>
      </w:r>
      <w:r w:rsidRPr="00EB413A">
        <w:rPr>
          <w:rFonts w:eastAsia="Times New Roman"/>
          <w:szCs w:val="24"/>
        </w:rPr>
        <w:t xml:space="preserve"> του ΙΚΑ</w:t>
      </w:r>
      <w:r>
        <w:rPr>
          <w:rFonts w:eastAsia="Times New Roman"/>
          <w:szCs w:val="24"/>
        </w:rPr>
        <w:t>,</w:t>
      </w:r>
      <w:r w:rsidRPr="00EB413A">
        <w:rPr>
          <w:rFonts w:eastAsia="Times New Roman"/>
          <w:szCs w:val="24"/>
        </w:rPr>
        <w:t xml:space="preserve"> το ξέρετε και το ξέρω</w:t>
      </w:r>
      <w:r>
        <w:rPr>
          <w:rFonts w:eastAsia="Times New Roman"/>
          <w:szCs w:val="24"/>
        </w:rPr>
        <w:t>,</w:t>
      </w:r>
      <w:r w:rsidRPr="00EB413A">
        <w:rPr>
          <w:rFonts w:eastAsia="Times New Roman"/>
          <w:szCs w:val="24"/>
        </w:rPr>
        <w:t xml:space="preserve"> ότι αποχω</w:t>
      </w:r>
      <w:r w:rsidRPr="00EB413A">
        <w:rPr>
          <w:rFonts w:eastAsia="Times New Roman"/>
          <w:szCs w:val="24"/>
        </w:rPr>
        <w:lastRenderedPageBreak/>
        <w:t>ρούν από το σύστημα</w:t>
      </w:r>
      <w:r>
        <w:rPr>
          <w:rFonts w:eastAsia="Times New Roman"/>
          <w:szCs w:val="24"/>
        </w:rPr>
        <w:t>.</w:t>
      </w:r>
      <w:r w:rsidRPr="00EB413A">
        <w:rPr>
          <w:rFonts w:eastAsia="Times New Roman"/>
          <w:szCs w:val="24"/>
        </w:rPr>
        <w:t xml:space="preserve"> </w:t>
      </w:r>
      <w:r>
        <w:rPr>
          <w:rFonts w:eastAsia="Times New Roman"/>
          <w:szCs w:val="24"/>
        </w:rPr>
        <w:t>Ο</w:t>
      </w:r>
      <w:r w:rsidRPr="00EB413A">
        <w:rPr>
          <w:rFonts w:eastAsia="Times New Roman"/>
          <w:szCs w:val="24"/>
        </w:rPr>
        <w:t xml:space="preserve">ποία </w:t>
      </w:r>
      <w:proofErr w:type="spellStart"/>
      <w:r w:rsidRPr="00EB413A">
        <w:rPr>
          <w:rFonts w:eastAsia="Times New Roman"/>
          <w:szCs w:val="24"/>
        </w:rPr>
        <w:t>έκπληξις</w:t>
      </w:r>
      <w:proofErr w:type="spellEnd"/>
      <w:r>
        <w:rPr>
          <w:rFonts w:eastAsia="Times New Roman"/>
          <w:szCs w:val="24"/>
        </w:rPr>
        <w:t>!</w:t>
      </w:r>
      <w:r w:rsidRPr="00EB413A">
        <w:rPr>
          <w:rFonts w:eastAsia="Times New Roman"/>
          <w:szCs w:val="24"/>
        </w:rPr>
        <w:t xml:space="preserve"> </w:t>
      </w:r>
      <w:r>
        <w:rPr>
          <w:rFonts w:eastAsia="Times New Roman"/>
          <w:szCs w:val="24"/>
        </w:rPr>
        <w:t>Έ</w:t>
      </w:r>
      <w:r w:rsidRPr="00EB413A">
        <w:rPr>
          <w:rFonts w:eastAsia="Times New Roman"/>
          <w:szCs w:val="24"/>
        </w:rPr>
        <w:t xml:space="preserve">χουν αρχίσει οι διαπιστωτικές πράξεις </w:t>
      </w:r>
      <w:r>
        <w:rPr>
          <w:rFonts w:eastAsia="Times New Roman"/>
          <w:szCs w:val="24"/>
        </w:rPr>
        <w:t>σ</w:t>
      </w:r>
      <w:r w:rsidRPr="00EB413A">
        <w:rPr>
          <w:rFonts w:eastAsia="Times New Roman"/>
          <w:szCs w:val="24"/>
        </w:rPr>
        <w:t>τους Αγίους Αναργύρους και αλλού</w:t>
      </w:r>
      <w:r>
        <w:rPr>
          <w:rFonts w:eastAsia="Times New Roman"/>
          <w:szCs w:val="24"/>
        </w:rPr>
        <w:t>.</w:t>
      </w:r>
      <w:r w:rsidRPr="00EB413A">
        <w:rPr>
          <w:rFonts w:eastAsia="Times New Roman"/>
          <w:szCs w:val="24"/>
        </w:rPr>
        <w:t xml:space="preserve"> </w:t>
      </w:r>
      <w:r>
        <w:rPr>
          <w:rFonts w:eastAsia="Times New Roman"/>
          <w:szCs w:val="24"/>
        </w:rPr>
        <w:t>Φ</w:t>
      </w:r>
      <w:r w:rsidRPr="00EB413A">
        <w:rPr>
          <w:rFonts w:eastAsia="Times New Roman"/>
          <w:szCs w:val="24"/>
        </w:rPr>
        <w:t xml:space="preserve">εύγουν άνθρωποι οι οποίοι έτσι κι αλλιώς </w:t>
      </w:r>
      <w:r>
        <w:rPr>
          <w:rFonts w:eastAsia="Times New Roman"/>
          <w:szCs w:val="24"/>
        </w:rPr>
        <w:t>ήταν στη δύση του εργασιακού τους βίου</w:t>
      </w:r>
      <w:r w:rsidRPr="00EB413A">
        <w:rPr>
          <w:rFonts w:eastAsia="Times New Roman"/>
          <w:szCs w:val="24"/>
        </w:rPr>
        <w:t xml:space="preserve"> και θα </w:t>
      </w:r>
      <w:r>
        <w:rPr>
          <w:rFonts w:eastAsia="Times New Roman"/>
          <w:szCs w:val="24"/>
        </w:rPr>
        <w:t xml:space="preserve">έφευγαν έτσι κι αλλιώς </w:t>
      </w:r>
      <w:r>
        <w:rPr>
          <w:rFonts w:eastAsia="Times New Roman"/>
          <w:szCs w:val="24"/>
        </w:rPr>
        <w:t>σε</w:t>
      </w:r>
      <w:r w:rsidRPr="00EB413A">
        <w:rPr>
          <w:rFonts w:eastAsia="Times New Roman"/>
          <w:szCs w:val="24"/>
        </w:rPr>
        <w:t xml:space="preserve"> </w:t>
      </w:r>
      <w:r>
        <w:rPr>
          <w:rFonts w:eastAsia="Times New Roman"/>
          <w:szCs w:val="24"/>
        </w:rPr>
        <w:t>τέσσερα-πέντε</w:t>
      </w:r>
      <w:r w:rsidRPr="00EB413A">
        <w:rPr>
          <w:rFonts w:eastAsia="Times New Roman"/>
          <w:szCs w:val="24"/>
        </w:rPr>
        <w:t xml:space="preserve"> χρόνια</w:t>
      </w:r>
      <w:r>
        <w:rPr>
          <w:rFonts w:eastAsia="Times New Roman"/>
          <w:szCs w:val="24"/>
        </w:rPr>
        <w:t>.</w:t>
      </w:r>
      <w:r w:rsidRPr="00EB413A">
        <w:rPr>
          <w:rFonts w:eastAsia="Times New Roman"/>
          <w:szCs w:val="24"/>
        </w:rPr>
        <w:t xml:space="preserve"> </w:t>
      </w:r>
      <w:r>
        <w:rPr>
          <w:rFonts w:eastAsia="Times New Roman"/>
          <w:szCs w:val="24"/>
        </w:rPr>
        <w:t>Τ</w:t>
      </w:r>
      <w:r w:rsidRPr="00EB413A">
        <w:rPr>
          <w:rFonts w:eastAsia="Times New Roman"/>
          <w:szCs w:val="24"/>
        </w:rPr>
        <w:t>ους αναγκάζε</w:t>
      </w:r>
      <w:r>
        <w:rPr>
          <w:rFonts w:eastAsia="Times New Roman"/>
          <w:szCs w:val="24"/>
        </w:rPr>
        <w:t xml:space="preserve">τε να φύγουν τώρα γιατί πρέπει να </w:t>
      </w:r>
      <w:r w:rsidRPr="00EB413A">
        <w:rPr>
          <w:rFonts w:eastAsia="Times New Roman"/>
          <w:szCs w:val="24"/>
        </w:rPr>
        <w:t>έχουν αποκλειστική απασχόληση</w:t>
      </w:r>
      <w:r>
        <w:rPr>
          <w:rFonts w:eastAsia="Times New Roman"/>
          <w:szCs w:val="24"/>
        </w:rPr>
        <w:t>.</w:t>
      </w:r>
      <w:r w:rsidRPr="00EB413A">
        <w:rPr>
          <w:rFonts w:eastAsia="Times New Roman"/>
          <w:szCs w:val="24"/>
        </w:rPr>
        <w:t xml:space="preserve"> </w:t>
      </w:r>
    </w:p>
    <w:p w14:paraId="714545A4" w14:textId="77777777" w:rsidR="00720170" w:rsidRDefault="00F52584">
      <w:pPr>
        <w:spacing w:line="600" w:lineRule="auto"/>
        <w:ind w:firstLine="720"/>
        <w:jc w:val="both"/>
        <w:rPr>
          <w:rFonts w:eastAsia="Times New Roman"/>
          <w:szCs w:val="24"/>
        </w:rPr>
      </w:pPr>
      <w:r>
        <w:rPr>
          <w:rFonts w:eastAsia="Times New Roman"/>
          <w:szCs w:val="24"/>
        </w:rPr>
        <w:t>Ας κλείσουμε, λοιπόν,</w:t>
      </w:r>
      <w:r w:rsidRPr="00EB413A">
        <w:rPr>
          <w:rFonts w:eastAsia="Times New Roman"/>
          <w:szCs w:val="24"/>
        </w:rPr>
        <w:t xml:space="preserve"> θέματα τα οποία χρονίζουν για να μπορέσουμε να λύσουμε </w:t>
      </w:r>
      <w:r>
        <w:rPr>
          <w:rFonts w:eastAsia="Times New Roman"/>
          <w:szCs w:val="24"/>
        </w:rPr>
        <w:t>και τ</w:t>
      </w:r>
      <w:r w:rsidRPr="00EB413A">
        <w:rPr>
          <w:rFonts w:eastAsia="Times New Roman"/>
          <w:szCs w:val="24"/>
        </w:rPr>
        <w:t xml:space="preserve">ο στήσιμο της </w:t>
      </w:r>
      <w:r>
        <w:rPr>
          <w:rFonts w:eastAsia="Times New Roman"/>
          <w:szCs w:val="24"/>
        </w:rPr>
        <w:t>Πρωτοβάθμιας Υγείας, αλλιώς</w:t>
      </w:r>
      <w:r w:rsidRPr="00EB413A">
        <w:rPr>
          <w:rFonts w:eastAsia="Times New Roman"/>
          <w:szCs w:val="24"/>
        </w:rPr>
        <w:t xml:space="preserve"> </w:t>
      </w:r>
      <w:r>
        <w:rPr>
          <w:rFonts w:eastAsia="Times New Roman"/>
          <w:szCs w:val="24"/>
        </w:rPr>
        <w:t>δεν πρόκειται</w:t>
      </w:r>
      <w:r w:rsidRPr="00EB413A">
        <w:rPr>
          <w:rFonts w:eastAsia="Times New Roman"/>
          <w:szCs w:val="24"/>
        </w:rPr>
        <w:t xml:space="preserve"> να κάνουμε κάτι</w:t>
      </w:r>
      <w:r>
        <w:rPr>
          <w:rFonts w:eastAsia="Times New Roman"/>
          <w:szCs w:val="24"/>
        </w:rPr>
        <w:t>.</w:t>
      </w:r>
    </w:p>
    <w:p w14:paraId="714545A5" w14:textId="77777777" w:rsidR="00720170" w:rsidRDefault="00F52584">
      <w:pPr>
        <w:spacing w:line="600" w:lineRule="auto"/>
        <w:ind w:firstLine="720"/>
        <w:jc w:val="both"/>
        <w:rPr>
          <w:rFonts w:eastAsia="Times New Roman"/>
          <w:szCs w:val="24"/>
        </w:rPr>
      </w:pPr>
      <w:r w:rsidRPr="007E3DD6">
        <w:rPr>
          <w:rFonts w:eastAsia="Times New Roman"/>
          <w:b/>
          <w:szCs w:val="24"/>
        </w:rPr>
        <w:t xml:space="preserve">ΠΡΟΕΔΡΕΥΩΝ (Μάριος Γεωργιάδης): </w:t>
      </w:r>
      <w:r>
        <w:rPr>
          <w:rFonts w:eastAsia="Times New Roman"/>
          <w:szCs w:val="24"/>
        </w:rPr>
        <w:t>Κύριε Υπουργέ, έχετε τον λόγο για τρία λεπτά.</w:t>
      </w:r>
    </w:p>
    <w:p w14:paraId="714545A6" w14:textId="77777777" w:rsidR="00720170" w:rsidRDefault="00F52584">
      <w:pPr>
        <w:spacing w:line="600" w:lineRule="auto"/>
        <w:ind w:firstLine="720"/>
        <w:jc w:val="both"/>
        <w:rPr>
          <w:rFonts w:eastAsia="Times New Roman"/>
          <w:szCs w:val="24"/>
        </w:rPr>
      </w:pPr>
      <w:r w:rsidRPr="00214E10">
        <w:rPr>
          <w:rFonts w:eastAsia="Times New Roman"/>
          <w:b/>
          <w:szCs w:val="24"/>
        </w:rPr>
        <w:t xml:space="preserve">ΑΝΔΡΕΑΣ ΞΑΝΘΟΣ (Υπουργός Υγείας): </w:t>
      </w:r>
      <w:r>
        <w:rPr>
          <w:rFonts w:eastAsia="Times New Roman"/>
          <w:szCs w:val="24"/>
        </w:rPr>
        <w:t>Αγαπητέ συνάδελφε, πρώτον, το ΠΑΣΟΚ, όντως έκανε μ</w:t>
      </w:r>
      <w:r>
        <w:rPr>
          <w:rFonts w:eastAsia="Times New Roman"/>
          <w:szCs w:val="24"/>
        </w:rPr>
        <w:t>ί</w:t>
      </w:r>
      <w:r>
        <w:rPr>
          <w:rFonts w:eastAsia="Times New Roman"/>
          <w:szCs w:val="24"/>
        </w:rPr>
        <w:t>α μεγάλη τομή στη Μεταπολίτευση. Έκανε τον ν.1397, τον ιδρυτικό νόμο του ΕΣ</w:t>
      </w:r>
      <w:r>
        <w:rPr>
          <w:rFonts w:eastAsia="Times New Roman"/>
          <w:szCs w:val="24"/>
        </w:rPr>
        <w:t xml:space="preserve">Υ και εδραίωσε ένα </w:t>
      </w:r>
      <w:r>
        <w:rPr>
          <w:rFonts w:eastAsia="Times New Roman"/>
          <w:szCs w:val="24"/>
        </w:rPr>
        <w:t>δ</w:t>
      </w:r>
      <w:r>
        <w:rPr>
          <w:rFonts w:eastAsia="Times New Roman"/>
          <w:szCs w:val="24"/>
        </w:rPr>
        <w:t xml:space="preserve">ημόσιο </w:t>
      </w:r>
      <w:r>
        <w:rPr>
          <w:rFonts w:eastAsia="Times New Roman"/>
          <w:szCs w:val="24"/>
        </w:rPr>
        <w:t>σ</w:t>
      </w:r>
      <w:r>
        <w:rPr>
          <w:rFonts w:eastAsia="Times New Roman"/>
          <w:szCs w:val="24"/>
        </w:rPr>
        <w:t xml:space="preserve">ύστημα </w:t>
      </w:r>
      <w:r>
        <w:rPr>
          <w:rFonts w:eastAsia="Times New Roman"/>
          <w:szCs w:val="24"/>
        </w:rPr>
        <w:t>υ</w:t>
      </w:r>
      <w:r>
        <w:rPr>
          <w:rFonts w:eastAsia="Times New Roman"/>
          <w:szCs w:val="24"/>
        </w:rPr>
        <w:t xml:space="preserve">γείας. Έφτιαξε και τα Κέντα Υγείας Αγροτικού Τύπου στην ύπαιθρο, που ήταν μεγάλη </w:t>
      </w:r>
      <w:r w:rsidRPr="00EB413A">
        <w:rPr>
          <w:rFonts w:eastAsia="Times New Roman"/>
          <w:szCs w:val="24"/>
        </w:rPr>
        <w:t>αλλαγή και αναβάθμισ</w:t>
      </w:r>
      <w:r>
        <w:rPr>
          <w:rFonts w:eastAsia="Times New Roman"/>
          <w:szCs w:val="24"/>
        </w:rPr>
        <w:t>αν τη</w:t>
      </w:r>
      <w:r w:rsidRPr="00EB413A">
        <w:rPr>
          <w:rFonts w:eastAsia="Times New Roman"/>
          <w:szCs w:val="24"/>
        </w:rPr>
        <w:t xml:space="preserve"> φροντίδα των ανθρώπων της υπαίθρου</w:t>
      </w:r>
      <w:r>
        <w:rPr>
          <w:rFonts w:eastAsia="Times New Roman"/>
          <w:szCs w:val="24"/>
        </w:rPr>
        <w:t>.</w:t>
      </w:r>
    </w:p>
    <w:p w14:paraId="714545A7" w14:textId="77777777" w:rsidR="00720170" w:rsidRDefault="00F52584">
      <w:pPr>
        <w:spacing w:line="600" w:lineRule="auto"/>
        <w:ind w:firstLine="720"/>
        <w:jc w:val="both"/>
        <w:rPr>
          <w:rFonts w:eastAsia="Times New Roman"/>
          <w:szCs w:val="24"/>
        </w:rPr>
      </w:pPr>
      <w:r>
        <w:rPr>
          <w:rFonts w:eastAsia="Times New Roman"/>
          <w:szCs w:val="24"/>
        </w:rPr>
        <w:lastRenderedPageBreak/>
        <w:t>Σ</w:t>
      </w:r>
      <w:r w:rsidRPr="00EB413A">
        <w:rPr>
          <w:rFonts w:eastAsia="Times New Roman"/>
          <w:szCs w:val="24"/>
        </w:rPr>
        <w:t>τη συνέχεια</w:t>
      </w:r>
      <w:r>
        <w:rPr>
          <w:rFonts w:eastAsia="Times New Roman"/>
          <w:szCs w:val="24"/>
        </w:rPr>
        <w:t>,</w:t>
      </w:r>
      <w:r w:rsidRPr="00EB413A">
        <w:rPr>
          <w:rFonts w:eastAsia="Times New Roman"/>
          <w:szCs w:val="24"/>
        </w:rPr>
        <w:t xml:space="preserve"> κατά την άποψή μου</w:t>
      </w:r>
      <w:r>
        <w:rPr>
          <w:rFonts w:eastAsia="Times New Roman"/>
          <w:szCs w:val="24"/>
        </w:rPr>
        <w:t>,</w:t>
      </w:r>
      <w:r w:rsidRPr="00EB413A">
        <w:rPr>
          <w:rFonts w:eastAsia="Times New Roman"/>
          <w:szCs w:val="24"/>
        </w:rPr>
        <w:t xml:space="preserve"> και προϊόντων τ</w:t>
      </w:r>
      <w:r>
        <w:rPr>
          <w:rFonts w:eastAsia="Times New Roman"/>
          <w:szCs w:val="24"/>
        </w:rPr>
        <w:t>ω</w:t>
      </w:r>
      <w:r w:rsidRPr="00EB413A">
        <w:rPr>
          <w:rFonts w:eastAsia="Times New Roman"/>
          <w:szCs w:val="24"/>
        </w:rPr>
        <w:t>ν χρόν</w:t>
      </w:r>
      <w:r>
        <w:rPr>
          <w:rFonts w:eastAsia="Times New Roman"/>
          <w:szCs w:val="24"/>
        </w:rPr>
        <w:t>ων,</w:t>
      </w:r>
      <w:r w:rsidRPr="00EB413A">
        <w:rPr>
          <w:rFonts w:eastAsia="Times New Roman"/>
          <w:szCs w:val="24"/>
        </w:rPr>
        <w:t xml:space="preserve"> υπήρξε μία μετάλλ</w:t>
      </w:r>
      <w:r w:rsidRPr="00EB413A">
        <w:rPr>
          <w:rFonts w:eastAsia="Times New Roman"/>
          <w:szCs w:val="24"/>
        </w:rPr>
        <w:t xml:space="preserve">αξη απολύτως αγοραία </w:t>
      </w:r>
      <w:r>
        <w:rPr>
          <w:rFonts w:eastAsia="Times New Roman"/>
          <w:szCs w:val="24"/>
        </w:rPr>
        <w:t>και</w:t>
      </w:r>
      <w:r w:rsidRPr="00EB413A">
        <w:rPr>
          <w:rFonts w:eastAsia="Times New Roman"/>
          <w:szCs w:val="24"/>
        </w:rPr>
        <w:t xml:space="preserve"> νεοφιλελεύθερη στην προσέγγιση</w:t>
      </w:r>
      <w:r>
        <w:rPr>
          <w:rFonts w:eastAsia="Times New Roman"/>
          <w:szCs w:val="24"/>
        </w:rPr>
        <w:t>,</w:t>
      </w:r>
      <w:r w:rsidRPr="00EB413A">
        <w:rPr>
          <w:rFonts w:eastAsia="Times New Roman"/>
          <w:szCs w:val="24"/>
        </w:rPr>
        <w:t xml:space="preserve"> όπου ειδικά για την </w:t>
      </w:r>
      <w:r>
        <w:rPr>
          <w:rFonts w:eastAsia="Times New Roman"/>
          <w:szCs w:val="24"/>
        </w:rPr>
        <w:t>π</w:t>
      </w:r>
      <w:r w:rsidRPr="00EB413A">
        <w:rPr>
          <w:rFonts w:eastAsia="Times New Roman"/>
          <w:szCs w:val="24"/>
        </w:rPr>
        <w:t xml:space="preserve">ρωτοβάθμια </w:t>
      </w:r>
      <w:r>
        <w:rPr>
          <w:rFonts w:eastAsia="Times New Roman"/>
          <w:szCs w:val="24"/>
        </w:rPr>
        <w:t>φ</w:t>
      </w:r>
      <w:r w:rsidRPr="00EB413A">
        <w:rPr>
          <w:rFonts w:eastAsia="Times New Roman"/>
          <w:szCs w:val="24"/>
        </w:rPr>
        <w:t xml:space="preserve">ροντίδα </w:t>
      </w:r>
      <w:r>
        <w:rPr>
          <w:rFonts w:eastAsia="Times New Roman"/>
          <w:szCs w:val="24"/>
        </w:rPr>
        <w:t xml:space="preserve">έγινε συνειδητά η πολιτική επιλογή </w:t>
      </w:r>
      <w:r w:rsidRPr="00EB413A">
        <w:rPr>
          <w:rFonts w:eastAsia="Times New Roman"/>
          <w:szCs w:val="24"/>
        </w:rPr>
        <w:t>να μη</w:t>
      </w:r>
      <w:r>
        <w:rPr>
          <w:rFonts w:eastAsia="Times New Roman"/>
          <w:szCs w:val="24"/>
        </w:rPr>
        <w:t>ν</w:t>
      </w:r>
      <w:r w:rsidRPr="00EB413A">
        <w:rPr>
          <w:rFonts w:eastAsia="Times New Roman"/>
          <w:szCs w:val="24"/>
        </w:rPr>
        <w:t xml:space="preserve"> </w:t>
      </w:r>
      <w:r>
        <w:rPr>
          <w:rFonts w:eastAsia="Times New Roman"/>
          <w:szCs w:val="24"/>
        </w:rPr>
        <w:t>εφαρμοστεί ο αρχικός νόμος, να μην γίνουν</w:t>
      </w:r>
      <w:r w:rsidRPr="00EB413A">
        <w:rPr>
          <w:rFonts w:eastAsia="Times New Roman"/>
          <w:szCs w:val="24"/>
        </w:rPr>
        <w:t xml:space="preserve"> τα Κέντρα Υγείας Αστικού Τύπου που </w:t>
      </w:r>
      <w:r>
        <w:rPr>
          <w:rFonts w:eastAsia="Times New Roman"/>
          <w:szCs w:val="24"/>
        </w:rPr>
        <w:t>είχαν προβλεφ</w:t>
      </w:r>
      <w:r w:rsidRPr="00EB413A">
        <w:rPr>
          <w:rFonts w:eastAsia="Times New Roman"/>
          <w:szCs w:val="24"/>
        </w:rPr>
        <w:t xml:space="preserve">θεί και να εκχωρηθεί αυτό </w:t>
      </w:r>
      <w:r w:rsidRPr="00EB413A">
        <w:rPr>
          <w:rFonts w:eastAsia="Times New Roman"/>
          <w:szCs w:val="24"/>
        </w:rPr>
        <w:t>το πεδίο στον ιδιωτικό τομέα</w:t>
      </w:r>
      <w:r>
        <w:rPr>
          <w:rFonts w:eastAsia="Times New Roman"/>
          <w:szCs w:val="24"/>
        </w:rPr>
        <w:t>.</w:t>
      </w:r>
      <w:r w:rsidRPr="00EB413A">
        <w:rPr>
          <w:rFonts w:eastAsia="Times New Roman"/>
          <w:szCs w:val="24"/>
        </w:rPr>
        <w:t xml:space="preserve"> </w:t>
      </w:r>
    </w:p>
    <w:p w14:paraId="714545A8" w14:textId="77777777" w:rsidR="00720170" w:rsidRDefault="00F52584">
      <w:pPr>
        <w:spacing w:line="600" w:lineRule="auto"/>
        <w:ind w:firstLine="720"/>
        <w:jc w:val="both"/>
        <w:rPr>
          <w:rFonts w:eastAsia="Times New Roman"/>
          <w:szCs w:val="24"/>
        </w:rPr>
      </w:pPr>
      <w:r>
        <w:rPr>
          <w:rFonts w:eastAsia="Times New Roman"/>
          <w:szCs w:val="24"/>
        </w:rPr>
        <w:t xml:space="preserve">Είχαμε και τα προβληματικά και στρεβλά </w:t>
      </w:r>
      <w:proofErr w:type="spellStart"/>
      <w:r>
        <w:rPr>
          <w:rFonts w:eastAsia="Times New Roman"/>
          <w:szCs w:val="24"/>
        </w:rPr>
        <w:t>πολυϊατρεία</w:t>
      </w:r>
      <w:proofErr w:type="spellEnd"/>
      <w:r>
        <w:rPr>
          <w:rFonts w:eastAsia="Times New Roman"/>
          <w:szCs w:val="24"/>
        </w:rPr>
        <w:t xml:space="preserve"> του ΙΚΑ-ΕΟΠΥΥ, για </w:t>
      </w:r>
      <w:r w:rsidRPr="00EB413A">
        <w:rPr>
          <w:rFonts w:eastAsia="Times New Roman"/>
          <w:szCs w:val="24"/>
        </w:rPr>
        <w:t>τα οποία</w:t>
      </w:r>
      <w:r>
        <w:rPr>
          <w:rFonts w:eastAsia="Times New Roman"/>
          <w:szCs w:val="24"/>
        </w:rPr>
        <w:t>,</w:t>
      </w:r>
      <w:r w:rsidRPr="00EB413A">
        <w:rPr>
          <w:rFonts w:eastAsia="Times New Roman"/>
          <w:szCs w:val="24"/>
        </w:rPr>
        <w:t xml:space="preserve"> </w:t>
      </w:r>
      <w:r>
        <w:rPr>
          <w:rFonts w:eastAsia="Times New Roman"/>
          <w:szCs w:val="24"/>
        </w:rPr>
        <w:t>α</w:t>
      </w:r>
      <w:r w:rsidRPr="00EB413A">
        <w:rPr>
          <w:rFonts w:eastAsia="Times New Roman"/>
          <w:szCs w:val="24"/>
        </w:rPr>
        <w:t>γαπητέ συνάδελφε</w:t>
      </w:r>
      <w:r>
        <w:rPr>
          <w:rFonts w:eastAsia="Times New Roman"/>
          <w:szCs w:val="24"/>
        </w:rPr>
        <w:t>,</w:t>
      </w:r>
      <w:r w:rsidRPr="00EB413A">
        <w:rPr>
          <w:rFonts w:eastAsia="Times New Roman"/>
          <w:szCs w:val="24"/>
        </w:rPr>
        <w:t xml:space="preserve"> είσαστε σε μία Κοινοβουλευτική Ομάδα η οποία</w:t>
      </w:r>
      <w:r>
        <w:rPr>
          <w:rFonts w:eastAsia="Times New Roman"/>
          <w:szCs w:val="24"/>
        </w:rPr>
        <w:t>,</w:t>
      </w:r>
      <w:r w:rsidRPr="00EB413A">
        <w:rPr>
          <w:rFonts w:eastAsia="Times New Roman"/>
          <w:szCs w:val="24"/>
        </w:rPr>
        <w:t xml:space="preserve"> </w:t>
      </w:r>
      <w:r>
        <w:rPr>
          <w:rFonts w:eastAsia="Times New Roman"/>
          <w:szCs w:val="24"/>
        </w:rPr>
        <w:t xml:space="preserve">όντας </w:t>
      </w:r>
      <w:r w:rsidRPr="00EB413A">
        <w:rPr>
          <w:rFonts w:eastAsia="Times New Roman"/>
          <w:szCs w:val="24"/>
        </w:rPr>
        <w:t>στη συγκυβέρνηση</w:t>
      </w:r>
      <w:r>
        <w:rPr>
          <w:rFonts w:eastAsia="Times New Roman"/>
          <w:szCs w:val="24"/>
        </w:rPr>
        <w:t>,</w:t>
      </w:r>
      <w:r w:rsidRPr="00EB413A">
        <w:rPr>
          <w:rFonts w:eastAsia="Times New Roman"/>
          <w:szCs w:val="24"/>
        </w:rPr>
        <w:t xml:space="preserve"> έκανε μία βίαιη παρέμβαση</w:t>
      </w:r>
      <w:r>
        <w:rPr>
          <w:rFonts w:eastAsia="Times New Roman"/>
          <w:szCs w:val="24"/>
        </w:rPr>
        <w:t>,</w:t>
      </w:r>
      <w:r w:rsidRPr="00EB413A">
        <w:rPr>
          <w:rFonts w:eastAsia="Times New Roman"/>
          <w:szCs w:val="24"/>
        </w:rPr>
        <w:t xml:space="preserve"> με το</w:t>
      </w:r>
      <w:r>
        <w:rPr>
          <w:rFonts w:eastAsia="Times New Roman"/>
          <w:szCs w:val="24"/>
        </w:rPr>
        <w:t>ν</w:t>
      </w:r>
      <w:r w:rsidRPr="00EB413A">
        <w:rPr>
          <w:rFonts w:eastAsia="Times New Roman"/>
          <w:szCs w:val="24"/>
        </w:rPr>
        <w:t xml:space="preserve"> ν</w:t>
      </w:r>
      <w:r>
        <w:rPr>
          <w:rFonts w:eastAsia="Times New Roman"/>
          <w:szCs w:val="24"/>
        </w:rPr>
        <w:t>.4238/20</w:t>
      </w:r>
      <w:r w:rsidRPr="00EB413A">
        <w:rPr>
          <w:rFonts w:eastAsia="Times New Roman"/>
          <w:szCs w:val="24"/>
        </w:rPr>
        <w:t xml:space="preserve">14 και </w:t>
      </w:r>
      <w:r w:rsidRPr="00EB413A">
        <w:rPr>
          <w:rFonts w:eastAsia="Times New Roman"/>
          <w:szCs w:val="24"/>
        </w:rPr>
        <w:t>εξεδίωξε</w:t>
      </w:r>
      <w:r>
        <w:rPr>
          <w:rFonts w:eastAsia="Times New Roman"/>
          <w:szCs w:val="24"/>
        </w:rPr>
        <w:t xml:space="preserve"> -</w:t>
      </w:r>
      <w:r w:rsidRPr="00EB413A">
        <w:rPr>
          <w:rFonts w:eastAsia="Times New Roman"/>
          <w:szCs w:val="24"/>
        </w:rPr>
        <w:t>βάζοντας προθεσμία για να κλείσου</w:t>
      </w:r>
      <w:r>
        <w:rPr>
          <w:rFonts w:eastAsia="Times New Roman"/>
          <w:szCs w:val="24"/>
        </w:rPr>
        <w:t>ν τα ιατρεία τους μία εβδομάδα- κ</w:t>
      </w:r>
      <w:r>
        <w:rPr>
          <w:rFonts w:eastAsia="Times New Roman"/>
          <w:szCs w:val="24"/>
        </w:rPr>
        <w:t>α</w:t>
      </w:r>
      <w:r>
        <w:rPr>
          <w:rFonts w:eastAsia="Times New Roman"/>
          <w:szCs w:val="24"/>
        </w:rPr>
        <w:t>ι γι’ αυτό έφυγαν</w:t>
      </w:r>
      <w:r w:rsidRPr="00EB413A">
        <w:rPr>
          <w:rFonts w:eastAsia="Times New Roman"/>
          <w:szCs w:val="24"/>
        </w:rPr>
        <w:t xml:space="preserve"> μαζικά </w:t>
      </w:r>
      <w:r>
        <w:rPr>
          <w:rFonts w:eastAsia="Times New Roman"/>
          <w:szCs w:val="24"/>
        </w:rPr>
        <w:t>τρεις χιλιάδες γιατροί.</w:t>
      </w:r>
      <w:r w:rsidRPr="00EB413A">
        <w:rPr>
          <w:rFonts w:eastAsia="Times New Roman"/>
          <w:szCs w:val="24"/>
        </w:rPr>
        <w:t xml:space="preserve"> </w:t>
      </w:r>
      <w:r>
        <w:rPr>
          <w:rFonts w:eastAsia="Times New Roman"/>
          <w:szCs w:val="24"/>
        </w:rPr>
        <w:t>Π</w:t>
      </w:r>
      <w:r w:rsidRPr="00EB413A">
        <w:rPr>
          <w:rFonts w:eastAsia="Times New Roman"/>
          <w:szCs w:val="24"/>
        </w:rPr>
        <w:t xml:space="preserve">ιο μαζική αιμορραγία </w:t>
      </w:r>
      <w:r>
        <w:rPr>
          <w:rFonts w:eastAsia="Times New Roman"/>
          <w:szCs w:val="24"/>
        </w:rPr>
        <w:t>στο σύστημα υγείας</w:t>
      </w:r>
      <w:r w:rsidRPr="00EB413A">
        <w:rPr>
          <w:rFonts w:eastAsia="Times New Roman"/>
          <w:szCs w:val="24"/>
        </w:rPr>
        <w:t xml:space="preserve"> δεν υπήρξε ποτέ</w:t>
      </w:r>
      <w:r>
        <w:rPr>
          <w:rFonts w:eastAsia="Times New Roman"/>
          <w:szCs w:val="24"/>
        </w:rPr>
        <w:t>!</w:t>
      </w:r>
    </w:p>
    <w:p w14:paraId="714545A9" w14:textId="77777777" w:rsidR="00720170" w:rsidRDefault="00F52584">
      <w:pPr>
        <w:spacing w:line="600" w:lineRule="auto"/>
        <w:ind w:firstLine="720"/>
        <w:jc w:val="both"/>
        <w:rPr>
          <w:rFonts w:eastAsia="Times New Roman"/>
          <w:szCs w:val="24"/>
        </w:rPr>
      </w:pPr>
      <w:r>
        <w:rPr>
          <w:rFonts w:eastAsia="Times New Roman"/>
          <w:b/>
          <w:szCs w:val="24"/>
        </w:rPr>
        <w:t xml:space="preserve">ΚΩΝΣΤΑΝΤΙΝΟΣ ΜΠΑΡΓΙΩΤΑΣ: </w:t>
      </w:r>
      <w:r w:rsidRPr="000C52EE">
        <w:rPr>
          <w:rFonts w:eastAsia="Times New Roman"/>
          <w:szCs w:val="24"/>
        </w:rPr>
        <w:t>Και τώρα φεύγουν και οι υπόλοιποι</w:t>
      </w:r>
      <w:r>
        <w:rPr>
          <w:rFonts w:eastAsia="Times New Roman"/>
          <w:szCs w:val="24"/>
        </w:rPr>
        <w:t>!</w:t>
      </w:r>
    </w:p>
    <w:p w14:paraId="714545AA" w14:textId="77777777" w:rsidR="00720170" w:rsidRDefault="00F52584">
      <w:pPr>
        <w:spacing w:line="600" w:lineRule="auto"/>
        <w:ind w:firstLine="720"/>
        <w:jc w:val="both"/>
        <w:rPr>
          <w:rFonts w:eastAsia="Times New Roman"/>
          <w:szCs w:val="24"/>
        </w:rPr>
      </w:pPr>
      <w:r>
        <w:rPr>
          <w:rFonts w:eastAsia="Times New Roman"/>
          <w:b/>
          <w:szCs w:val="24"/>
        </w:rPr>
        <w:t>ΑΝΔΡΕΑΣ ΞΑΝΘ</w:t>
      </w:r>
      <w:r>
        <w:rPr>
          <w:rFonts w:eastAsia="Times New Roman"/>
          <w:b/>
          <w:szCs w:val="24"/>
        </w:rPr>
        <w:t xml:space="preserve">ΟΣ (Υπουργός Υγείας): </w:t>
      </w:r>
      <w:r>
        <w:rPr>
          <w:rFonts w:eastAsia="Times New Roman"/>
          <w:szCs w:val="24"/>
        </w:rPr>
        <w:t xml:space="preserve">Προσέξτε. Αφήστε τα αυτά. </w:t>
      </w:r>
    </w:p>
    <w:p w14:paraId="714545AB" w14:textId="77777777" w:rsidR="00720170" w:rsidRDefault="00F52584">
      <w:pPr>
        <w:spacing w:line="600" w:lineRule="auto"/>
        <w:ind w:firstLine="720"/>
        <w:jc w:val="both"/>
        <w:rPr>
          <w:rFonts w:eastAsia="Times New Roman"/>
          <w:szCs w:val="24"/>
        </w:rPr>
      </w:pPr>
      <w:r>
        <w:rPr>
          <w:rFonts w:eastAsia="Times New Roman"/>
          <w:szCs w:val="24"/>
        </w:rPr>
        <w:lastRenderedPageBreak/>
        <w:t xml:space="preserve">Εμείς, λοιπόν, αγαπητέ μου συνάδελφε, δώσαμε τέσσερα χρόνια μεταβατικό διάστημα </w:t>
      </w:r>
      <w:r w:rsidRPr="00EB413A">
        <w:rPr>
          <w:rFonts w:eastAsia="Times New Roman"/>
          <w:szCs w:val="24"/>
        </w:rPr>
        <w:t xml:space="preserve">στους </w:t>
      </w:r>
      <w:r>
        <w:rPr>
          <w:rFonts w:eastAsia="Times New Roman"/>
          <w:szCs w:val="24"/>
        </w:rPr>
        <w:t xml:space="preserve">επτακόσιους, </w:t>
      </w:r>
      <w:r w:rsidRPr="00EB413A">
        <w:rPr>
          <w:rFonts w:eastAsia="Times New Roman"/>
          <w:szCs w:val="24"/>
        </w:rPr>
        <w:t>περίπου</w:t>
      </w:r>
      <w:r>
        <w:rPr>
          <w:rFonts w:eastAsia="Times New Roman"/>
          <w:szCs w:val="24"/>
        </w:rPr>
        <w:t>,</w:t>
      </w:r>
      <w:r w:rsidRPr="00EB413A">
        <w:rPr>
          <w:rFonts w:eastAsia="Times New Roman"/>
          <w:szCs w:val="24"/>
        </w:rPr>
        <w:t xml:space="preserve"> εναπομείναντες γιατρούς του πρώην ΙΚΑ</w:t>
      </w:r>
      <w:r>
        <w:rPr>
          <w:rFonts w:eastAsia="Times New Roman"/>
          <w:szCs w:val="24"/>
        </w:rPr>
        <w:t xml:space="preserve">-ΕΟΠΥΥ </w:t>
      </w:r>
      <w:r w:rsidRPr="00EB413A">
        <w:rPr>
          <w:rFonts w:eastAsia="Times New Roman"/>
          <w:szCs w:val="24"/>
        </w:rPr>
        <w:t>με ασφαλιστικά μέτρα</w:t>
      </w:r>
      <w:r>
        <w:rPr>
          <w:rFonts w:eastAsia="Times New Roman"/>
          <w:szCs w:val="24"/>
        </w:rPr>
        <w:t>, το οποίο έληξε στις 31 Δεκεμβρίου</w:t>
      </w:r>
      <w:r w:rsidRPr="00EB413A">
        <w:rPr>
          <w:rFonts w:eastAsia="Times New Roman"/>
          <w:szCs w:val="24"/>
        </w:rPr>
        <w:t xml:space="preserve"> και σ</w:t>
      </w:r>
      <w:r>
        <w:rPr>
          <w:rFonts w:eastAsia="Times New Roman"/>
          <w:szCs w:val="24"/>
        </w:rPr>
        <w:t>ας</w:t>
      </w:r>
      <w:r w:rsidRPr="00EB413A">
        <w:rPr>
          <w:rFonts w:eastAsia="Times New Roman"/>
          <w:szCs w:val="24"/>
        </w:rPr>
        <w:t xml:space="preserve"> πληροφορώ </w:t>
      </w:r>
      <w:r>
        <w:rPr>
          <w:rFonts w:eastAsia="Times New Roman"/>
          <w:szCs w:val="24"/>
        </w:rPr>
        <w:t xml:space="preserve">ότι </w:t>
      </w:r>
      <w:r w:rsidRPr="00EB413A">
        <w:rPr>
          <w:rFonts w:eastAsia="Times New Roman"/>
          <w:szCs w:val="24"/>
        </w:rPr>
        <w:t xml:space="preserve">πάνω από το 60% έμεινε στο </w:t>
      </w:r>
      <w:r>
        <w:rPr>
          <w:rFonts w:eastAsia="Times New Roman"/>
          <w:szCs w:val="24"/>
        </w:rPr>
        <w:t>σ</w:t>
      </w:r>
      <w:r w:rsidRPr="00EB413A">
        <w:rPr>
          <w:rFonts w:eastAsia="Times New Roman"/>
          <w:szCs w:val="24"/>
        </w:rPr>
        <w:t xml:space="preserve">ύστημα </w:t>
      </w:r>
      <w:r>
        <w:rPr>
          <w:rFonts w:eastAsia="Times New Roman"/>
          <w:szCs w:val="24"/>
        </w:rPr>
        <w:t>υ</w:t>
      </w:r>
      <w:r w:rsidRPr="00EB413A">
        <w:rPr>
          <w:rFonts w:eastAsia="Times New Roman"/>
          <w:szCs w:val="24"/>
        </w:rPr>
        <w:t>γείας</w:t>
      </w:r>
      <w:r>
        <w:rPr>
          <w:rFonts w:eastAsia="Times New Roman"/>
          <w:szCs w:val="24"/>
        </w:rPr>
        <w:t>.</w:t>
      </w:r>
      <w:r w:rsidRPr="00EB413A">
        <w:rPr>
          <w:rFonts w:eastAsia="Times New Roman"/>
          <w:szCs w:val="24"/>
        </w:rPr>
        <w:t xml:space="preserve"> </w:t>
      </w:r>
      <w:r>
        <w:rPr>
          <w:rFonts w:eastAsia="Times New Roman"/>
          <w:szCs w:val="24"/>
        </w:rPr>
        <w:t>Δ</w:t>
      </w:r>
      <w:r w:rsidRPr="00EB413A">
        <w:rPr>
          <w:rFonts w:eastAsia="Times New Roman"/>
          <w:szCs w:val="24"/>
        </w:rPr>
        <w:t>εν κατέ</w:t>
      </w:r>
      <w:r>
        <w:rPr>
          <w:rFonts w:eastAsia="Times New Roman"/>
          <w:szCs w:val="24"/>
        </w:rPr>
        <w:t>ρρευσε η πρωτοβάθμια φ</w:t>
      </w:r>
      <w:r w:rsidRPr="00EB413A">
        <w:rPr>
          <w:rFonts w:eastAsia="Times New Roman"/>
          <w:szCs w:val="24"/>
        </w:rPr>
        <w:t>ροντίδα</w:t>
      </w:r>
      <w:r>
        <w:rPr>
          <w:rFonts w:eastAsia="Times New Roman"/>
          <w:szCs w:val="24"/>
        </w:rPr>
        <w:t>,</w:t>
      </w:r>
      <w:r w:rsidRPr="00EB413A">
        <w:rPr>
          <w:rFonts w:eastAsia="Times New Roman"/>
          <w:szCs w:val="24"/>
        </w:rPr>
        <w:t xml:space="preserve"> όπως προφήτευαν πο</w:t>
      </w:r>
      <w:r>
        <w:rPr>
          <w:rFonts w:eastAsia="Times New Roman"/>
          <w:szCs w:val="24"/>
        </w:rPr>
        <w:t>λλοί</w:t>
      </w:r>
      <w:r w:rsidRPr="00EB413A">
        <w:rPr>
          <w:rFonts w:eastAsia="Times New Roman"/>
          <w:szCs w:val="24"/>
        </w:rPr>
        <w:t xml:space="preserve"> και πραγματικά τους αντιμετωπίσαμε προσπαθώντας να εφαρμόσουμε κανόνες ισονομίας </w:t>
      </w:r>
      <w:r>
        <w:rPr>
          <w:rFonts w:eastAsia="Times New Roman"/>
          <w:szCs w:val="24"/>
        </w:rPr>
        <w:t>σ</w:t>
      </w:r>
      <w:r w:rsidRPr="00EB413A">
        <w:rPr>
          <w:rFonts w:eastAsia="Times New Roman"/>
          <w:szCs w:val="24"/>
        </w:rPr>
        <w:t>το σύστημα υγείας</w:t>
      </w:r>
      <w:r>
        <w:rPr>
          <w:rFonts w:eastAsia="Times New Roman"/>
          <w:szCs w:val="24"/>
        </w:rPr>
        <w:t>.</w:t>
      </w:r>
      <w:r w:rsidRPr="00EB413A">
        <w:rPr>
          <w:rFonts w:eastAsia="Times New Roman"/>
          <w:szCs w:val="24"/>
        </w:rPr>
        <w:t xml:space="preserve"> </w:t>
      </w:r>
      <w:r>
        <w:rPr>
          <w:rFonts w:eastAsia="Times New Roman"/>
          <w:szCs w:val="24"/>
        </w:rPr>
        <w:t>Ό</w:t>
      </w:r>
      <w:r w:rsidRPr="00EB413A">
        <w:rPr>
          <w:rFonts w:eastAsia="Times New Roman"/>
          <w:szCs w:val="24"/>
        </w:rPr>
        <w:t>πως σε όλο το σύστημα υγεί</w:t>
      </w:r>
      <w:r w:rsidRPr="00EB413A">
        <w:rPr>
          <w:rFonts w:eastAsia="Times New Roman"/>
          <w:szCs w:val="24"/>
        </w:rPr>
        <w:t>ας ισχύει ο κατά την άποψή</w:t>
      </w:r>
      <w:r>
        <w:rPr>
          <w:rFonts w:eastAsia="Times New Roman"/>
          <w:szCs w:val="24"/>
        </w:rPr>
        <w:t xml:space="preserve"> μου</w:t>
      </w:r>
      <w:r w:rsidRPr="00EB413A">
        <w:rPr>
          <w:rFonts w:eastAsia="Times New Roman"/>
          <w:szCs w:val="24"/>
        </w:rPr>
        <w:t xml:space="preserve"> ορθ</w:t>
      </w:r>
      <w:r>
        <w:rPr>
          <w:rFonts w:eastAsia="Times New Roman"/>
          <w:szCs w:val="24"/>
        </w:rPr>
        <w:t>ό</w:t>
      </w:r>
      <w:r w:rsidRPr="00EB413A">
        <w:rPr>
          <w:rFonts w:eastAsia="Times New Roman"/>
          <w:szCs w:val="24"/>
        </w:rPr>
        <w:t>ς</w:t>
      </w:r>
      <w:r>
        <w:rPr>
          <w:rFonts w:eastAsia="Times New Roman"/>
          <w:szCs w:val="24"/>
        </w:rPr>
        <w:t>…</w:t>
      </w:r>
    </w:p>
    <w:p w14:paraId="714545AC" w14:textId="77777777" w:rsidR="00720170" w:rsidRDefault="00F52584">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 </w:t>
      </w:r>
      <w:r>
        <w:rPr>
          <w:rFonts w:eastAsia="Times New Roman"/>
          <w:szCs w:val="24"/>
        </w:rPr>
        <w:t>…</w:t>
      </w:r>
      <w:r>
        <w:rPr>
          <w:rFonts w:eastAsia="Times New Roman"/>
          <w:szCs w:val="24"/>
        </w:rPr>
        <w:t>(</w:t>
      </w:r>
      <w:r>
        <w:rPr>
          <w:rFonts w:eastAsia="Times New Roman"/>
          <w:szCs w:val="24"/>
        </w:rPr>
        <w:t>δ</w:t>
      </w:r>
      <w:r>
        <w:rPr>
          <w:rFonts w:eastAsia="Times New Roman"/>
          <w:szCs w:val="24"/>
        </w:rPr>
        <w:t>εν ακούστηκε)</w:t>
      </w:r>
    </w:p>
    <w:p w14:paraId="714545AD" w14:textId="77777777" w:rsidR="00720170" w:rsidRDefault="00F52584">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Εκτός από</w:t>
      </w:r>
      <w:r w:rsidRPr="00EB413A">
        <w:rPr>
          <w:rFonts w:eastAsia="Times New Roman"/>
          <w:szCs w:val="24"/>
        </w:rPr>
        <w:t xml:space="preserve"> τους πανεπιστημιακούς </w:t>
      </w:r>
      <w:r>
        <w:rPr>
          <w:rFonts w:eastAsia="Times New Roman"/>
          <w:szCs w:val="24"/>
        </w:rPr>
        <w:t>και για τους στρατιωτικούς.</w:t>
      </w:r>
      <w:r w:rsidRPr="00EB413A">
        <w:rPr>
          <w:rFonts w:eastAsia="Times New Roman"/>
          <w:szCs w:val="24"/>
        </w:rPr>
        <w:t xml:space="preserve"> Εντάξει</w:t>
      </w:r>
      <w:r>
        <w:rPr>
          <w:rFonts w:eastAsia="Times New Roman"/>
          <w:szCs w:val="24"/>
        </w:rPr>
        <w:t>,</w:t>
      </w:r>
      <w:r w:rsidRPr="00EB413A">
        <w:rPr>
          <w:rFonts w:eastAsia="Times New Roman"/>
          <w:szCs w:val="24"/>
        </w:rPr>
        <w:t xml:space="preserve"> </w:t>
      </w:r>
      <w:r>
        <w:rPr>
          <w:rFonts w:eastAsia="Times New Roman"/>
          <w:szCs w:val="24"/>
        </w:rPr>
        <w:t>αυτοί</w:t>
      </w:r>
      <w:r w:rsidRPr="00EB413A">
        <w:rPr>
          <w:rFonts w:eastAsia="Times New Roman"/>
          <w:szCs w:val="24"/>
        </w:rPr>
        <w:t xml:space="preserve"> δεν είναι υπάλληλοι του Υπουργείου Υγείας</w:t>
      </w:r>
      <w:r>
        <w:rPr>
          <w:rFonts w:eastAsia="Times New Roman"/>
          <w:szCs w:val="24"/>
        </w:rPr>
        <w:t>.</w:t>
      </w:r>
      <w:r w:rsidRPr="00EB413A">
        <w:rPr>
          <w:rFonts w:eastAsia="Times New Roman"/>
          <w:szCs w:val="24"/>
        </w:rPr>
        <w:t xml:space="preserve"> </w:t>
      </w:r>
    </w:p>
    <w:p w14:paraId="714545AE" w14:textId="77777777" w:rsidR="00720170" w:rsidRDefault="00F52584">
      <w:pPr>
        <w:spacing w:line="600" w:lineRule="auto"/>
        <w:ind w:firstLine="720"/>
        <w:jc w:val="both"/>
        <w:rPr>
          <w:rFonts w:eastAsia="Times New Roman"/>
          <w:b/>
          <w:szCs w:val="24"/>
        </w:rPr>
      </w:pPr>
      <w:r w:rsidRPr="00956B0C">
        <w:rPr>
          <w:rFonts w:eastAsia="Times New Roman"/>
          <w:b/>
          <w:bCs/>
        </w:rPr>
        <w:t xml:space="preserve">ΠΡΟΕΔΡΕΥΩΝ (Μάριος </w:t>
      </w:r>
      <w:r w:rsidRPr="00956B0C">
        <w:rPr>
          <w:rFonts w:eastAsia="Times New Roman"/>
          <w:b/>
          <w:bCs/>
        </w:rPr>
        <w:t>Γεωργιάδης):</w:t>
      </w:r>
      <w:r>
        <w:rPr>
          <w:rFonts w:eastAsia="Times New Roman"/>
          <w:szCs w:val="24"/>
        </w:rPr>
        <w:t xml:space="preserve"> Κύριε </w:t>
      </w:r>
      <w:proofErr w:type="spellStart"/>
      <w:r>
        <w:rPr>
          <w:rFonts w:eastAsia="Times New Roman"/>
          <w:szCs w:val="24"/>
        </w:rPr>
        <w:t>Μπαργιώτα</w:t>
      </w:r>
      <w:proofErr w:type="spellEnd"/>
      <w:r>
        <w:rPr>
          <w:rFonts w:eastAsia="Times New Roman"/>
          <w:szCs w:val="24"/>
        </w:rPr>
        <w:t xml:space="preserve">, σας παρακαλώ. Δεν ακούγεστε. </w:t>
      </w:r>
    </w:p>
    <w:p w14:paraId="714545AF" w14:textId="77777777" w:rsidR="00720170" w:rsidRDefault="00F52584">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sidRPr="00EB413A">
        <w:rPr>
          <w:rFonts w:eastAsia="Times New Roman"/>
          <w:szCs w:val="24"/>
        </w:rPr>
        <w:t xml:space="preserve">Εγώ νομίζω ότι αυτή </w:t>
      </w:r>
      <w:r>
        <w:rPr>
          <w:rFonts w:eastAsia="Times New Roman"/>
          <w:szCs w:val="24"/>
        </w:rPr>
        <w:t xml:space="preserve">η άποψη την οποία διατυπώνετε τώρα </w:t>
      </w:r>
      <w:r w:rsidRPr="00EB413A">
        <w:rPr>
          <w:rFonts w:eastAsia="Times New Roman"/>
          <w:szCs w:val="24"/>
        </w:rPr>
        <w:t xml:space="preserve">ότι </w:t>
      </w:r>
      <w:r>
        <w:rPr>
          <w:rFonts w:eastAsia="Times New Roman"/>
          <w:szCs w:val="24"/>
        </w:rPr>
        <w:t xml:space="preserve">η πλήρης και αποκλειστική απασχόληση, </w:t>
      </w:r>
      <w:r w:rsidRPr="00EB413A">
        <w:rPr>
          <w:rFonts w:eastAsia="Times New Roman"/>
          <w:szCs w:val="24"/>
        </w:rPr>
        <w:t>που ήταν ο πυρήνας</w:t>
      </w:r>
      <w:r>
        <w:rPr>
          <w:rFonts w:eastAsia="Times New Roman"/>
          <w:szCs w:val="24"/>
        </w:rPr>
        <w:t xml:space="preserve"> του ιδρυτικού </w:t>
      </w:r>
      <w:r>
        <w:rPr>
          <w:rFonts w:eastAsia="Times New Roman"/>
          <w:szCs w:val="24"/>
        </w:rPr>
        <w:lastRenderedPageBreak/>
        <w:t>νόμου του ΕΣΥ, είναι μία απαρχαι</w:t>
      </w:r>
      <w:r>
        <w:rPr>
          <w:rFonts w:eastAsia="Times New Roman"/>
          <w:szCs w:val="24"/>
        </w:rPr>
        <w:t>ωμένη εργασιακή σχέση</w:t>
      </w:r>
      <w:r w:rsidRPr="00EB413A">
        <w:rPr>
          <w:rFonts w:eastAsia="Times New Roman"/>
          <w:szCs w:val="24"/>
        </w:rPr>
        <w:t xml:space="preserve"> που δημιουργεί προβλήματα </w:t>
      </w:r>
      <w:r>
        <w:rPr>
          <w:rFonts w:eastAsia="Times New Roman"/>
          <w:szCs w:val="24"/>
        </w:rPr>
        <w:t>κ</w:t>
      </w:r>
      <w:r>
        <w:rPr>
          <w:rFonts w:eastAsia="Times New Roman"/>
          <w:szCs w:val="24"/>
        </w:rPr>
        <w:t>.</w:t>
      </w:r>
      <w:r>
        <w:rPr>
          <w:rFonts w:eastAsia="Times New Roman"/>
          <w:szCs w:val="24"/>
        </w:rPr>
        <w:t xml:space="preserve">λπ., </w:t>
      </w:r>
      <w:r w:rsidRPr="00EB413A">
        <w:rPr>
          <w:rFonts w:eastAsia="Times New Roman"/>
          <w:szCs w:val="24"/>
        </w:rPr>
        <w:t>κατά την άποψή μου δικαιολογεί τον χαρακτηρισμό που είπα</w:t>
      </w:r>
      <w:r>
        <w:rPr>
          <w:rFonts w:eastAsia="Times New Roman"/>
          <w:szCs w:val="24"/>
        </w:rPr>
        <w:t>,</w:t>
      </w:r>
      <w:r w:rsidRPr="00EB413A">
        <w:rPr>
          <w:rFonts w:eastAsia="Times New Roman"/>
          <w:szCs w:val="24"/>
        </w:rPr>
        <w:t xml:space="preserve"> μ</w:t>
      </w:r>
      <w:r>
        <w:rPr>
          <w:rFonts w:eastAsia="Times New Roman"/>
          <w:szCs w:val="24"/>
        </w:rPr>
        <w:t>ιας</w:t>
      </w:r>
      <w:r w:rsidRPr="00EB413A">
        <w:rPr>
          <w:rFonts w:eastAsia="Times New Roman"/>
          <w:szCs w:val="24"/>
        </w:rPr>
        <w:t xml:space="preserve"> διολίσθησης σε αγορ</w:t>
      </w:r>
      <w:r>
        <w:rPr>
          <w:rFonts w:eastAsia="Times New Roman"/>
          <w:szCs w:val="24"/>
        </w:rPr>
        <w:t>αίε</w:t>
      </w:r>
      <w:r w:rsidRPr="00EB413A">
        <w:rPr>
          <w:rFonts w:eastAsia="Times New Roman"/>
          <w:szCs w:val="24"/>
        </w:rPr>
        <w:t>ς νεοφιλελεύθερες απόψεις</w:t>
      </w:r>
      <w:r>
        <w:rPr>
          <w:rFonts w:eastAsia="Times New Roman"/>
          <w:szCs w:val="24"/>
        </w:rPr>
        <w:t>.</w:t>
      </w:r>
      <w:r w:rsidRPr="00EB413A">
        <w:rPr>
          <w:rFonts w:eastAsia="Times New Roman"/>
          <w:szCs w:val="24"/>
        </w:rPr>
        <w:t xml:space="preserve"> </w:t>
      </w:r>
    </w:p>
    <w:p w14:paraId="714545B0" w14:textId="77777777" w:rsidR="00720170" w:rsidRDefault="00F52584">
      <w:pPr>
        <w:spacing w:line="600" w:lineRule="auto"/>
        <w:ind w:firstLine="720"/>
        <w:jc w:val="both"/>
        <w:rPr>
          <w:rFonts w:eastAsia="Times New Roman"/>
          <w:szCs w:val="24"/>
        </w:rPr>
      </w:pPr>
      <w:r>
        <w:rPr>
          <w:rFonts w:eastAsia="Times New Roman"/>
          <w:szCs w:val="24"/>
        </w:rPr>
        <w:t>Ε</w:t>
      </w:r>
      <w:r w:rsidRPr="00EB413A">
        <w:rPr>
          <w:rFonts w:eastAsia="Times New Roman"/>
          <w:szCs w:val="24"/>
        </w:rPr>
        <w:t>μείς</w:t>
      </w:r>
      <w:r>
        <w:rPr>
          <w:rFonts w:eastAsia="Times New Roman"/>
          <w:szCs w:val="24"/>
        </w:rPr>
        <w:t>,</w:t>
      </w:r>
      <w:r w:rsidRPr="00EB413A">
        <w:rPr>
          <w:rFonts w:eastAsia="Times New Roman"/>
          <w:szCs w:val="24"/>
        </w:rPr>
        <w:t xml:space="preserve"> λοιπόν</w:t>
      </w:r>
      <w:r>
        <w:rPr>
          <w:rFonts w:eastAsia="Times New Roman"/>
          <w:szCs w:val="24"/>
        </w:rPr>
        <w:t>, στην π</w:t>
      </w:r>
      <w:r w:rsidRPr="00EB413A">
        <w:rPr>
          <w:rFonts w:eastAsia="Times New Roman"/>
          <w:szCs w:val="24"/>
        </w:rPr>
        <w:t>ρωτοβάθμια φροντίδα έχουμε τώρα</w:t>
      </w:r>
      <w:r>
        <w:rPr>
          <w:rFonts w:eastAsia="Times New Roman"/>
          <w:szCs w:val="24"/>
        </w:rPr>
        <w:t>,</w:t>
      </w:r>
      <w:r w:rsidRPr="00EB413A">
        <w:rPr>
          <w:rFonts w:eastAsia="Times New Roman"/>
          <w:szCs w:val="24"/>
        </w:rPr>
        <w:t xml:space="preserve"> μέσω αυτών των νέων δομών</w:t>
      </w:r>
      <w:r>
        <w:rPr>
          <w:rFonts w:eastAsia="Times New Roman"/>
          <w:szCs w:val="24"/>
        </w:rPr>
        <w:t>,</w:t>
      </w:r>
      <w:r w:rsidRPr="00EB413A">
        <w:rPr>
          <w:rFonts w:eastAsia="Times New Roman"/>
          <w:szCs w:val="24"/>
        </w:rPr>
        <w:t xml:space="preserve"> </w:t>
      </w:r>
      <w:r>
        <w:rPr>
          <w:rFonts w:eastAsia="Times New Roman"/>
          <w:szCs w:val="24"/>
        </w:rPr>
        <w:t>τριακόσ</w:t>
      </w:r>
      <w:r>
        <w:rPr>
          <w:rFonts w:eastAsia="Times New Roman"/>
          <w:szCs w:val="24"/>
        </w:rPr>
        <w:t xml:space="preserve">ιες πενήντα χιλιάδες </w:t>
      </w:r>
      <w:r w:rsidRPr="00EB413A">
        <w:rPr>
          <w:rFonts w:eastAsia="Times New Roman"/>
          <w:szCs w:val="24"/>
        </w:rPr>
        <w:t>δωρεάν επισκέψεις</w:t>
      </w:r>
      <w:r>
        <w:rPr>
          <w:rFonts w:eastAsia="Times New Roman"/>
          <w:szCs w:val="24"/>
        </w:rPr>
        <w:t>. Δ</w:t>
      </w:r>
      <w:r w:rsidRPr="00EB413A">
        <w:rPr>
          <w:rFonts w:eastAsia="Times New Roman"/>
          <w:szCs w:val="24"/>
        </w:rPr>
        <w:t xml:space="preserve">εν υπήρχαν αυτές οι </w:t>
      </w:r>
      <w:r>
        <w:rPr>
          <w:rFonts w:eastAsia="Times New Roman"/>
          <w:szCs w:val="24"/>
        </w:rPr>
        <w:t xml:space="preserve">επισκέψεις, αγαπητέ κύριε </w:t>
      </w:r>
      <w:proofErr w:type="spellStart"/>
      <w:r>
        <w:rPr>
          <w:rFonts w:eastAsia="Times New Roman"/>
          <w:szCs w:val="24"/>
        </w:rPr>
        <w:t>Μπαργιώτα</w:t>
      </w:r>
      <w:proofErr w:type="spellEnd"/>
      <w:r>
        <w:rPr>
          <w:rFonts w:eastAsia="Times New Roman"/>
          <w:szCs w:val="24"/>
        </w:rPr>
        <w:t>,</w:t>
      </w:r>
      <w:r w:rsidRPr="00EB413A">
        <w:rPr>
          <w:rFonts w:eastAsia="Times New Roman"/>
          <w:szCs w:val="24"/>
        </w:rPr>
        <w:t xml:space="preserve"> στο </w:t>
      </w:r>
      <w:r>
        <w:rPr>
          <w:rFonts w:eastAsia="Times New Roman"/>
          <w:szCs w:val="24"/>
        </w:rPr>
        <w:t>δ</w:t>
      </w:r>
      <w:r w:rsidRPr="00EB413A">
        <w:rPr>
          <w:rFonts w:eastAsia="Times New Roman"/>
          <w:szCs w:val="24"/>
        </w:rPr>
        <w:t xml:space="preserve">ημόσιο </w:t>
      </w:r>
      <w:r>
        <w:rPr>
          <w:rFonts w:eastAsia="Times New Roman"/>
          <w:szCs w:val="24"/>
        </w:rPr>
        <w:t>σ</w:t>
      </w:r>
      <w:r w:rsidRPr="00EB413A">
        <w:rPr>
          <w:rFonts w:eastAsia="Times New Roman"/>
          <w:szCs w:val="24"/>
        </w:rPr>
        <w:t xml:space="preserve">ύστημα </w:t>
      </w:r>
      <w:r>
        <w:rPr>
          <w:rFonts w:eastAsia="Times New Roman"/>
          <w:szCs w:val="24"/>
        </w:rPr>
        <w:t>υ</w:t>
      </w:r>
      <w:r w:rsidRPr="00EB413A">
        <w:rPr>
          <w:rFonts w:eastAsia="Times New Roman"/>
          <w:szCs w:val="24"/>
        </w:rPr>
        <w:t>γείας</w:t>
      </w:r>
      <w:r>
        <w:rPr>
          <w:rFonts w:eastAsia="Times New Roman"/>
          <w:szCs w:val="24"/>
        </w:rPr>
        <w:t>.</w:t>
      </w:r>
      <w:r w:rsidRPr="00EB413A">
        <w:rPr>
          <w:rFonts w:eastAsia="Times New Roman"/>
          <w:szCs w:val="24"/>
        </w:rPr>
        <w:t xml:space="preserve"> </w:t>
      </w:r>
    </w:p>
    <w:p w14:paraId="714545B1" w14:textId="77777777" w:rsidR="00720170" w:rsidRDefault="00F52584">
      <w:pPr>
        <w:spacing w:line="600" w:lineRule="auto"/>
        <w:ind w:firstLine="720"/>
        <w:jc w:val="both"/>
        <w:rPr>
          <w:rFonts w:eastAsia="Times New Roman"/>
          <w:b/>
          <w:szCs w:val="24"/>
        </w:rPr>
      </w:pPr>
      <w:r>
        <w:rPr>
          <w:rFonts w:eastAsia="Times New Roman"/>
          <w:szCs w:val="24"/>
        </w:rPr>
        <w:t xml:space="preserve">Έχουμε </w:t>
      </w:r>
      <w:proofErr w:type="spellStart"/>
      <w:r>
        <w:rPr>
          <w:rFonts w:eastAsia="Times New Roman"/>
          <w:szCs w:val="24"/>
        </w:rPr>
        <w:t>εκατόν</w:t>
      </w:r>
      <w:proofErr w:type="spellEnd"/>
      <w:r>
        <w:rPr>
          <w:rFonts w:eastAsia="Times New Roman"/>
          <w:szCs w:val="24"/>
        </w:rPr>
        <w:t xml:space="preserve"> πενήντα χιλιάδες</w:t>
      </w:r>
      <w:r w:rsidRPr="00EB413A">
        <w:rPr>
          <w:rFonts w:eastAsia="Times New Roman"/>
          <w:szCs w:val="24"/>
        </w:rPr>
        <w:t xml:space="preserve"> ασθενείς που έχουν τώρα αναπτυγμένο ατομικό ηλεκτρονικό φάκελο υγείας</w:t>
      </w:r>
      <w:r>
        <w:rPr>
          <w:rFonts w:eastAsia="Times New Roman"/>
          <w:szCs w:val="24"/>
        </w:rPr>
        <w:t>.</w:t>
      </w:r>
      <w:r w:rsidRPr="00EB413A">
        <w:rPr>
          <w:rFonts w:eastAsia="Times New Roman"/>
          <w:szCs w:val="24"/>
        </w:rPr>
        <w:t xml:space="preserve"> </w:t>
      </w:r>
      <w:r>
        <w:rPr>
          <w:rFonts w:eastAsia="Times New Roman"/>
          <w:szCs w:val="24"/>
        </w:rPr>
        <w:t>Έ</w:t>
      </w:r>
      <w:r w:rsidRPr="00EB413A">
        <w:rPr>
          <w:rFonts w:eastAsia="Times New Roman"/>
          <w:szCs w:val="24"/>
        </w:rPr>
        <w:t>χουν γίν</w:t>
      </w:r>
      <w:r>
        <w:rPr>
          <w:rFonts w:eastAsia="Times New Roman"/>
          <w:szCs w:val="24"/>
        </w:rPr>
        <w:t>ει χιλιάδες εμβολι</w:t>
      </w:r>
      <w:r>
        <w:rPr>
          <w:rFonts w:eastAsia="Times New Roman"/>
          <w:szCs w:val="24"/>
        </w:rPr>
        <w:t>ασμοί παιδιών. Έ</w:t>
      </w:r>
      <w:r w:rsidRPr="00EB413A">
        <w:rPr>
          <w:rFonts w:eastAsia="Times New Roman"/>
          <w:szCs w:val="24"/>
        </w:rPr>
        <w:t xml:space="preserve">χουν γίνει δράσεις </w:t>
      </w:r>
      <w:r>
        <w:rPr>
          <w:rFonts w:eastAsia="Times New Roman"/>
          <w:szCs w:val="24"/>
        </w:rPr>
        <w:t>πρόληψης σ</w:t>
      </w:r>
      <w:r w:rsidRPr="00EB413A">
        <w:rPr>
          <w:rFonts w:eastAsia="Times New Roman"/>
          <w:szCs w:val="24"/>
        </w:rPr>
        <w:t>τα σχολεία</w:t>
      </w:r>
      <w:r>
        <w:rPr>
          <w:rFonts w:eastAsia="Times New Roman"/>
          <w:szCs w:val="24"/>
        </w:rPr>
        <w:t>,</w:t>
      </w:r>
      <w:r w:rsidRPr="00EB413A">
        <w:rPr>
          <w:rFonts w:eastAsia="Times New Roman"/>
          <w:szCs w:val="24"/>
        </w:rPr>
        <w:t xml:space="preserve"> αγωγής υγείας στην κοινότητα</w:t>
      </w:r>
      <w:r>
        <w:rPr>
          <w:rFonts w:eastAsia="Times New Roman"/>
          <w:szCs w:val="24"/>
        </w:rPr>
        <w:t>,</w:t>
      </w:r>
      <w:r w:rsidRPr="00EB413A">
        <w:rPr>
          <w:rFonts w:eastAsia="Times New Roman"/>
          <w:szCs w:val="24"/>
        </w:rPr>
        <w:t xml:space="preserve"> παρεμβάσεις σε υπηρεσίες κοινωνικής προστασίας</w:t>
      </w:r>
      <w:r>
        <w:rPr>
          <w:rFonts w:eastAsia="Times New Roman"/>
          <w:szCs w:val="24"/>
        </w:rPr>
        <w:t>,</w:t>
      </w:r>
      <w:r w:rsidRPr="00EB413A">
        <w:rPr>
          <w:rFonts w:eastAsia="Times New Roman"/>
          <w:szCs w:val="24"/>
        </w:rPr>
        <w:t xml:space="preserve"> όπως είναι τα ΚΑΠΗ</w:t>
      </w:r>
      <w:r>
        <w:rPr>
          <w:rFonts w:eastAsia="Times New Roman"/>
          <w:szCs w:val="24"/>
        </w:rPr>
        <w:t>,</w:t>
      </w:r>
      <w:r w:rsidRPr="00EB413A">
        <w:rPr>
          <w:rFonts w:eastAsia="Times New Roman"/>
          <w:szCs w:val="24"/>
        </w:rPr>
        <w:t xml:space="preserve"> συνέργειες με το </w:t>
      </w:r>
      <w:r>
        <w:rPr>
          <w:rFonts w:eastAsia="Times New Roman"/>
          <w:szCs w:val="24"/>
        </w:rPr>
        <w:t>«Βοήθεια στο Σπίτι». Ε</w:t>
      </w:r>
      <w:r w:rsidRPr="00EB413A">
        <w:rPr>
          <w:rFonts w:eastAsia="Times New Roman"/>
          <w:szCs w:val="24"/>
        </w:rPr>
        <w:t>ίναι μία νέα κουλτούρα και μία νέα φιλοσοφία</w:t>
      </w:r>
      <w:r>
        <w:rPr>
          <w:rFonts w:eastAsia="Times New Roman"/>
          <w:szCs w:val="24"/>
        </w:rPr>
        <w:t>,</w:t>
      </w:r>
      <w:r w:rsidRPr="00EB413A">
        <w:rPr>
          <w:rFonts w:eastAsia="Times New Roman"/>
          <w:szCs w:val="24"/>
        </w:rPr>
        <w:t xml:space="preserve"> η οποία </w:t>
      </w:r>
      <w:r>
        <w:rPr>
          <w:rFonts w:eastAsia="Times New Roman"/>
          <w:szCs w:val="24"/>
        </w:rPr>
        <w:t>τ</w:t>
      </w:r>
      <w:r w:rsidRPr="00EB413A">
        <w:rPr>
          <w:rFonts w:eastAsia="Times New Roman"/>
          <w:szCs w:val="24"/>
        </w:rPr>
        <w:t>ώρα πια</w:t>
      </w:r>
      <w:r w:rsidRPr="00EB413A">
        <w:rPr>
          <w:rFonts w:eastAsia="Times New Roman"/>
          <w:szCs w:val="24"/>
        </w:rPr>
        <w:t xml:space="preserve"> καταγράφει θετικά αποτελέσματα</w:t>
      </w:r>
      <w:r>
        <w:rPr>
          <w:rFonts w:eastAsia="Times New Roman"/>
          <w:szCs w:val="24"/>
        </w:rPr>
        <w:t>.</w:t>
      </w:r>
      <w:r w:rsidRPr="00EB413A">
        <w:rPr>
          <w:rFonts w:eastAsia="Times New Roman"/>
          <w:szCs w:val="24"/>
        </w:rPr>
        <w:t xml:space="preserve"> </w:t>
      </w:r>
    </w:p>
    <w:p w14:paraId="714545B2" w14:textId="77777777" w:rsidR="00720170" w:rsidRDefault="00F52584">
      <w:pPr>
        <w:spacing w:line="600" w:lineRule="auto"/>
        <w:ind w:firstLine="720"/>
        <w:jc w:val="both"/>
        <w:rPr>
          <w:rFonts w:eastAsia="Times New Roman"/>
          <w:b/>
          <w:szCs w:val="24"/>
        </w:rPr>
      </w:pPr>
      <w:r>
        <w:rPr>
          <w:rFonts w:eastAsia="Times New Roman"/>
          <w:szCs w:val="24"/>
        </w:rPr>
        <w:t>Α</w:t>
      </w:r>
      <w:r w:rsidRPr="00EB413A">
        <w:rPr>
          <w:rFonts w:eastAsia="Times New Roman"/>
          <w:szCs w:val="24"/>
        </w:rPr>
        <w:t>ναπτύσσουμε τώρα δύο ακαδημαϊκές μον</w:t>
      </w:r>
      <w:r>
        <w:rPr>
          <w:rFonts w:eastAsia="Times New Roman"/>
          <w:szCs w:val="24"/>
        </w:rPr>
        <w:t>άδες πρωτοβάθμιας φροντίδας, μια</w:t>
      </w:r>
      <w:r w:rsidRPr="00EB413A">
        <w:rPr>
          <w:rFonts w:eastAsia="Times New Roman"/>
          <w:szCs w:val="24"/>
        </w:rPr>
        <w:t xml:space="preserve"> </w:t>
      </w:r>
      <w:r>
        <w:rPr>
          <w:rFonts w:eastAsia="Times New Roman"/>
          <w:szCs w:val="24"/>
        </w:rPr>
        <w:t xml:space="preserve">στη Θεσσαλονίκη </w:t>
      </w:r>
      <w:r w:rsidRPr="00EB413A">
        <w:rPr>
          <w:rFonts w:eastAsia="Times New Roman"/>
          <w:szCs w:val="24"/>
        </w:rPr>
        <w:t xml:space="preserve">και μία στην Κρήτη σε </w:t>
      </w:r>
      <w:r w:rsidRPr="00EB413A">
        <w:rPr>
          <w:rFonts w:eastAsia="Times New Roman"/>
          <w:szCs w:val="24"/>
        </w:rPr>
        <w:lastRenderedPageBreak/>
        <w:t xml:space="preserve">συνεργασία </w:t>
      </w:r>
      <w:r>
        <w:rPr>
          <w:rFonts w:eastAsia="Times New Roman"/>
          <w:szCs w:val="24"/>
        </w:rPr>
        <w:t>ΕΣΥ-</w:t>
      </w:r>
      <w:r w:rsidRPr="00EB413A">
        <w:rPr>
          <w:rFonts w:eastAsia="Times New Roman"/>
          <w:szCs w:val="24"/>
        </w:rPr>
        <w:t>Πανεπιστημίου</w:t>
      </w:r>
      <w:r>
        <w:rPr>
          <w:rFonts w:eastAsia="Times New Roman"/>
          <w:szCs w:val="24"/>
        </w:rPr>
        <w:t>.</w:t>
      </w:r>
      <w:r w:rsidRPr="00EB413A">
        <w:rPr>
          <w:rFonts w:eastAsia="Times New Roman"/>
          <w:szCs w:val="24"/>
        </w:rPr>
        <w:t xml:space="preserve"> </w:t>
      </w:r>
      <w:r>
        <w:rPr>
          <w:rFonts w:eastAsia="Times New Roman"/>
          <w:szCs w:val="24"/>
        </w:rPr>
        <w:t>Π</w:t>
      </w:r>
      <w:r w:rsidRPr="00EB413A">
        <w:rPr>
          <w:rFonts w:eastAsia="Times New Roman"/>
          <w:szCs w:val="24"/>
        </w:rPr>
        <w:t>ροχωρούμε σε δημόσιους απολογισμούς μπροστά στις τοπικές κοινωνίες</w:t>
      </w:r>
      <w:r>
        <w:rPr>
          <w:rFonts w:eastAsia="Times New Roman"/>
          <w:szCs w:val="24"/>
        </w:rPr>
        <w:t>.</w:t>
      </w:r>
      <w:r w:rsidRPr="00EB413A">
        <w:rPr>
          <w:rFonts w:eastAsia="Times New Roman"/>
          <w:szCs w:val="24"/>
        </w:rPr>
        <w:t xml:space="preserve"> </w:t>
      </w:r>
      <w:r>
        <w:rPr>
          <w:rFonts w:eastAsia="Times New Roman"/>
          <w:szCs w:val="24"/>
        </w:rPr>
        <w:t>Δ</w:t>
      </w:r>
      <w:r w:rsidRPr="00EB413A">
        <w:rPr>
          <w:rFonts w:eastAsia="Times New Roman"/>
          <w:szCs w:val="24"/>
        </w:rPr>
        <w:t xml:space="preserve">ίνουμε </w:t>
      </w:r>
      <w:r w:rsidRPr="00EB413A">
        <w:rPr>
          <w:rFonts w:eastAsia="Times New Roman"/>
          <w:szCs w:val="24"/>
        </w:rPr>
        <w:t>στρατηγική κατεύθυνση να υπάρχουν παρεμβάσεις στην κοινότητα</w:t>
      </w:r>
      <w:r>
        <w:rPr>
          <w:rFonts w:eastAsia="Times New Roman"/>
          <w:szCs w:val="24"/>
        </w:rPr>
        <w:t>,</w:t>
      </w:r>
      <w:r w:rsidRPr="00EB413A">
        <w:rPr>
          <w:rFonts w:eastAsia="Times New Roman"/>
          <w:szCs w:val="24"/>
        </w:rPr>
        <w:t xml:space="preserve"> κ</w:t>
      </w:r>
      <w:r>
        <w:rPr>
          <w:rFonts w:eastAsia="Times New Roman"/>
          <w:szCs w:val="24"/>
        </w:rPr>
        <w:t>α</w:t>
      </w:r>
      <w:r w:rsidRPr="00EB413A">
        <w:rPr>
          <w:rFonts w:eastAsia="Times New Roman"/>
          <w:szCs w:val="24"/>
        </w:rPr>
        <w:t>τ</w:t>
      </w:r>
      <w:r>
        <w:rPr>
          <w:rFonts w:eastAsia="Times New Roman"/>
          <w:szCs w:val="24"/>
        </w:rPr>
        <w:t xml:space="preserve">’ </w:t>
      </w:r>
      <w:proofErr w:type="spellStart"/>
      <w:r w:rsidRPr="00EB413A">
        <w:rPr>
          <w:rFonts w:eastAsia="Times New Roman"/>
          <w:szCs w:val="24"/>
        </w:rPr>
        <w:t>ο</w:t>
      </w:r>
      <w:r>
        <w:rPr>
          <w:rFonts w:eastAsia="Times New Roman"/>
          <w:szCs w:val="24"/>
        </w:rPr>
        <w:t>ί</w:t>
      </w:r>
      <w:r w:rsidRPr="00EB413A">
        <w:rPr>
          <w:rFonts w:eastAsia="Times New Roman"/>
          <w:szCs w:val="24"/>
        </w:rPr>
        <w:t>κο</w:t>
      </w:r>
      <w:r>
        <w:rPr>
          <w:rFonts w:eastAsia="Times New Roman"/>
          <w:szCs w:val="24"/>
        </w:rPr>
        <w:t>ν</w:t>
      </w:r>
      <w:proofErr w:type="spellEnd"/>
      <w:r w:rsidRPr="00EB413A">
        <w:rPr>
          <w:rFonts w:eastAsia="Times New Roman"/>
          <w:szCs w:val="24"/>
        </w:rPr>
        <w:t xml:space="preserve"> φροντίδα</w:t>
      </w:r>
      <w:r>
        <w:rPr>
          <w:rFonts w:eastAsia="Times New Roman"/>
          <w:szCs w:val="24"/>
        </w:rPr>
        <w:t>.</w:t>
      </w:r>
      <w:r w:rsidRPr="00EB413A">
        <w:rPr>
          <w:rFonts w:eastAsia="Times New Roman"/>
          <w:szCs w:val="24"/>
        </w:rPr>
        <w:t xml:space="preserve"> </w:t>
      </w:r>
    </w:p>
    <w:p w14:paraId="714545B3"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Α</w:t>
      </w:r>
      <w:r w:rsidRPr="00D41FAD">
        <w:rPr>
          <w:rFonts w:eastAsia="Times New Roman" w:cs="Times New Roman"/>
          <w:szCs w:val="24"/>
        </w:rPr>
        <w:t xml:space="preserve">υτά δεν </w:t>
      </w:r>
      <w:r>
        <w:rPr>
          <w:rFonts w:eastAsia="Times New Roman" w:cs="Times New Roman"/>
          <w:szCs w:val="24"/>
        </w:rPr>
        <w:t>υπήρχαν ποτέ στο σύστημα υγείας. Και καταφέρνει να τα κάνει αυτή η Κυβέρνηση εν μέσω κρίσης, εν μέσω περιορισμών και λιτότητας, στηρίζοντας παράλληλα και τις σημερ</w:t>
      </w:r>
      <w:r>
        <w:rPr>
          <w:rFonts w:eastAsia="Times New Roman" w:cs="Times New Roman"/>
          <w:szCs w:val="24"/>
        </w:rPr>
        <w:t xml:space="preserve">ινές δημόσιες δομές. Προκηρύξαμε αυτές τις μέρες </w:t>
      </w:r>
      <w:r>
        <w:rPr>
          <w:rFonts w:eastAsia="Times New Roman" w:cs="Times New Roman"/>
          <w:szCs w:val="24"/>
        </w:rPr>
        <w:t xml:space="preserve">τετρακόσιες πενήντα πέντε </w:t>
      </w:r>
      <w:r>
        <w:rPr>
          <w:rFonts w:eastAsia="Times New Roman" w:cs="Times New Roman"/>
          <w:szCs w:val="24"/>
        </w:rPr>
        <w:t xml:space="preserve">θέσεις για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της υπαίθρου και των πόλεων, που λέτε ότι δεν τα στηρίζουμε. Τα στηρίζουμε. Τώρα μπορέσαμε, τώρα τα στηρίζουμε.</w:t>
      </w:r>
    </w:p>
    <w:p w14:paraId="714545B4"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Έχουμε προκηρύξει και περίπου </w:t>
      </w:r>
      <w:r>
        <w:rPr>
          <w:rFonts w:eastAsia="Times New Roman" w:cs="Times New Roman"/>
          <w:szCs w:val="24"/>
        </w:rPr>
        <w:t>δύο χιλιάδε</w:t>
      </w:r>
      <w:r>
        <w:rPr>
          <w:rFonts w:eastAsia="Times New Roman" w:cs="Times New Roman"/>
          <w:szCs w:val="24"/>
        </w:rPr>
        <w:t>ς τριακόσιες</w:t>
      </w:r>
      <w:r>
        <w:rPr>
          <w:rFonts w:eastAsia="Times New Roman" w:cs="Times New Roman"/>
          <w:szCs w:val="24"/>
        </w:rPr>
        <w:t xml:space="preserve"> θέσεις για τα νοσοκομεία. Είναι μόνιμες θέσεις. </w:t>
      </w:r>
    </w:p>
    <w:p w14:paraId="714545B5" w14:textId="77777777" w:rsidR="00720170" w:rsidRDefault="00F52584">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Υπουργέ, ολοκληρώνετε.</w:t>
      </w:r>
    </w:p>
    <w:p w14:paraId="714545B6"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Είναι πραγματικά μια παρέμβαση ενίσχυσης με ανθρώπινο δυναμικό του συστήματος υγείας. Είναι επαρκές</w:t>
      </w:r>
      <w:r>
        <w:rPr>
          <w:rFonts w:eastAsia="Times New Roman" w:cs="Times New Roman"/>
          <w:szCs w:val="24"/>
        </w:rPr>
        <w:t xml:space="preserve">; Προφανώς όχι. Οι ανάγκες είναι </w:t>
      </w:r>
      <w:r>
        <w:rPr>
          <w:rFonts w:eastAsia="Times New Roman" w:cs="Times New Roman"/>
          <w:szCs w:val="24"/>
        </w:rPr>
        <w:lastRenderedPageBreak/>
        <w:t xml:space="preserve">πολύ μεγαλύτερες. Και έχουμε ένα νέο μοντέλο το οποίο θα αναπτύσσεται σιγά σιγά με προβλήματα και δυσκολίες, δίνοντας κίνητρα μεγαλύτερης προσέλκυσης. </w:t>
      </w:r>
    </w:p>
    <w:p w14:paraId="714545B7"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Και -παρακαλώ!- οι γιατροί που προσλαμβάνονται στις ΤΟΜΥ, αγαπητέ μου σ</w:t>
      </w:r>
      <w:r>
        <w:rPr>
          <w:rFonts w:eastAsia="Times New Roman" w:cs="Times New Roman"/>
          <w:szCs w:val="24"/>
        </w:rPr>
        <w:t>υνάδελφε, παίρνουν 1.650 ευρώ καθαρά. Μη λέτε για ένα χιλιάρικο!</w:t>
      </w:r>
    </w:p>
    <w:p w14:paraId="714545B8" w14:textId="77777777" w:rsidR="00720170" w:rsidRDefault="00F52584">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Υπουργέ, βοηθήστε παρακαλώ πολύ τη διαδικασία.</w:t>
      </w:r>
    </w:p>
    <w:p w14:paraId="714545B9"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Παίρνουν μισθό Επιμελητή Α΄.</w:t>
      </w:r>
    </w:p>
    <w:p w14:paraId="714545BA"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Γιατί δεν έρχονται όμως;</w:t>
      </w:r>
    </w:p>
    <w:p w14:paraId="714545BB"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Γιατί, αγαπητέ μου συνάδελφε, έχουν φύγει οι γιατροί από τη χώρα. Υπάρχουν </w:t>
      </w:r>
      <w:r>
        <w:rPr>
          <w:rFonts w:eastAsia="Times New Roman" w:cs="Times New Roman"/>
          <w:szCs w:val="24"/>
        </w:rPr>
        <w:t>δεκαοκτώ χιλιάδες</w:t>
      </w:r>
      <w:r>
        <w:rPr>
          <w:rFonts w:eastAsia="Times New Roman" w:cs="Times New Roman"/>
          <w:szCs w:val="24"/>
        </w:rPr>
        <w:t xml:space="preserve"> γιατροί στο εξωτερικό. Υπάρχει </w:t>
      </w:r>
      <w:r>
        <w:rPr>
          <w:rFonts w:eastAsia="Times New Roman" w:cs="Times New Roman"/>
          <w:szCs w:val="24"/>
          <w:lang w:val="en-US"/>
        </w:rPr>
        <w:t>brain</w:t>
      </w:r>
      <w:r w:rsidRPr="00AE4DFD">
        <w:rPr>
          <w:rFonts w:eastAsia="Times New Roman" w:cs="Times New Roman"/>
          <w:szCs w:val="24"/>
        </w:rPr>
        <w:t xml:space="preserve"> </w:t>
      </w:r>
      <w:r>
        <w:rPr>
          <w:rFonts w:eastAsia="Times New Roman" w:cs="Times New Roman"/>
          <w:szCs w:val="24"/>
          <w:lang w:val="en-US"/>
        </w:rPr>
        <w:t>drain</w:t>
      </w:r>
      <w:r w:rsidRPr="00AE4DFD">
        <w:rPr>
          <w:rFonts w:eastAsia="Times New Roman" w:cs="Times New Roman"/>
          <w:szCs w:val="24"/>
        </w:rPr>
        <w:t>.</w:t>
      </w:r>
      <w:r>
        <w:rPr>
          <w:rFonts w:eastAsia="Times New Roman" w:cs="Times New Roman"/>
          <w:szCs w:val="24"/>
        </w:rPr>
        <w:t xml:space="preserve"> Υπάρχει ιατρική μετανάστευση. </w:t>
      </w:r>
    </w:p>
    <w:p w14:paraId="714545BC"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Κύριε Πρόεδρε, επιτρέψτε μου</w:t>
      </w:r>
      <w:r>
        <w:rPr>
          <w:rFonts w:eastAsia="Times New Roman" w:cs="Times New Roman"/>
          <w:szCs w:val="24"/>
        </w:rPr>
        <w:t xml:space="preserve"> για δύο λεπτά, γιατί νομίζω ότι έχει ενδιαφέρον.</w:t>
      </w:r>
    </w:p>
    <w:p w14:paraId="714545BD" w14:textId="77777777" w:rsidR="00720170" w:rsidRDefault="00F52584">
      <w:pPr>
        <w:spacing w:line="600" w:lineRule="auto"/>
        <w:ind w:firstLine="720"/>
        <w:jc w:val="both"/>
        <w:rPr>
          <w:rFonts w:eastAsia="Times New Roman"/>
          <w:bCs/>
          <w:szCs w:val="24"/>
        </w:rPr>
      </w:pPr>
      <w:r>
        <w:rPr>
          <w:rFonts w:eastAsia="Times New Roman"/>
          <w:b/>
          <w:bCs/>
          <w:szCs w:val="24"/>
        </w:rPr>
        <w:lastRenderedPageBreak/>
        <w:t>ΠΡΟΕΔΡΕΥΩΝ (Μάριος Γεωργιάδης):</w:t>
      </w:r>
      <w:r>
        <w:rPr>
          <w:rFonts w:eastAsia="Times New Roman"/>
          <w:bCs/>
          <w:szCs w:val="24"/>
        </w:rPr>
        <w:t xml:space="preserve"> Απλά βοηθήστε λίγο παρακαλώ τη διαδικασία. Έχετε υπερδιπλασιάσει τον χρόνο της τοποθέτησής σας.</w:t>
      </w:r>
    </w:p>
    <w:p w14:paraId="714545BE"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Εάν μιλάει τόση ώρα, θέλω αντίλογο.</w:t>
      </w:r>
    </w:p>
    <w:p w14:paraId="714545BF"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ΑΝΔΡΕΑΣ ΞΑΝΘΟΣ (Υ</w:t>
      </w:r>
      <w:r>
        <w:rPr>
          <w:rFonts w:eastAsia="Times New Roman" w:cs="Times New Roman"/>
          <w:b/>
          <w:szCs w:val="24"/>
        </w:rPr>
        <w:t>πουργός Υγείας):</w:t>
      </w:r>
      <w:r>
        <w:rPr>
          <w:rFonts w:eastAsia="Times New Roman" w:cs="Times New Roman"/>
          <w:szCs w:val="24"/>
        </w:rPr>
        <w:t xml:space="preserve"> Να ξαναμιλήσει, εγώ δεν έχω πρόβλημα.</w:t>
      </w:r>
    </w:p>
    <w:p w14:paraId="714545C0"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Πήγα στο Λονδίνο</w:t>
      </w:r>
      <w:r>
        <w:rPr>
          <w:rFonts w:eastAsia="Times New Roman" w:cs="Times New Roman"/>
          <w:szCs w:val="24"/>
        </w:rPr>
        <w:t>, όπου σ</w:t>
      </w:r>
      <w:r>
        <w:rPr>
          <w:rFonts w:eastAsia="Times New Roman" w:cs="Times New Roman"/>
          <w:szCs w:val="24"/>
        </w:rPr>
        <w:t xml:space="preserve">υναντήθηκα με τον σύλλογο Ελλήνων γιατρών του Ηνωμένου Βασιλείου. Είναι εξαιρετικοί συνάδελφοι, υψηλής ποιότητας. Ο σύλλογος αυτός έχει </w:t>
      </w:r>
      <w:r>
        <w:rPr>
          <w:rFonts w:eastAsia="Times New Roman" w:cs="Times New Roman"/>
          <w:szCs w:val="24"/>
        </w:rPr>
        <w:t>τρεις χιλιάδες τριακόσια</w:t>
      </w:r>
      <w:r>
        <w:rPr>
          <w:rFonts w:eastAsia="Times New Roman" w:cs="Times New Roman"/>
          <w:szCs w:val="24"/>
        </w:rPr>
        <w:t xml:space="preserve"> μέλη. Τόσοι είνα</w:t>
      </w:r>
      <w:r>
        <w:rPr>
          <w:rFonts w:eastAsia="Times New Roman" w:cs="Times New Roman"/>
          <w:szCs w:val="24"/>
        </w:rPr>
        <w:t>ι οι γιατροί στην Μεγάλη Βρετανία αυτήν την περίοδο.</w:t>
      </w:r>
    </w:p>
    <w:p w14:paraId="714545C1"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Ξέρετε τι μου είπαν; Μου είπαν: «Καταλαβαίνουμε πως δεν μπορεί η χώρα μας να μας δώσει μισθούς Βρετανίας, Γερμανίας, Σουηδίας. Αυτό που θέλουμε, Υπουργέ, για να γυρίσουμε, είναι να πειστούμε ότι υπάρχει </w:t>
      </w:r>
      <w:r>
        <w:rPr>
          <w:rFonts w:eastAsia="Times New Roman" w:cs="Times New Roman"/>
          <w:szCs w:val="24"/>
        </w:rPr>
        <w:t xml:space="preserve">στη χώρα μας περιβάλλον </w:t>
      </w:r>
      <w:r>
        <w:rPr>
          <w:rFonts w:eastAsia="Times New Roman" w:cs="Times New Roman"/>
          <w:szCs w:val="24"/>
        </w:rPr>
        <w:lastRenderedPageBreak/>
        <w:t>αξιοκρατίας και ότι αυτοί που πραγματικά αξίζουν αυτοί θα προχωρούν και δεν θα διαιωνίζονται τα γνωστά φαινόμενα των πελατειακών σχέσεων και της «</w:t>
      </w:r>
      <w:proofErr w:type="spellStart"/>
      <w:r>
        <w:rPr>
          <w:rFonts w:eastAsia="Times New Roman" w:cs="Times New Roman"/>
          <w:szCs w:val="24"/>
        </w:rPr>
        <w:t>ημετεροκρατίας</w:t>
      </w:r>
      <w:proofErr w:type="spellEnd"/>
      <w:r>
        <w:rPr>
          <w:rFonts w:eastAsia="Times New Roman" w:cs="Times New Roman"/>
          <w:szCs w:val="24"/>
        </w:rPr>
        <w:t>»».</w:t>
      </w:r>
    </w:p>
    <w:p w14:paraId="714545C2"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Αυτό προσπαθούμε να εδραιώσουμε και αυτό προσπαθούμε να κάνουμε.</w:t>
      </w:r>
    </w:p>
    <w:p w14:paraId="714545C3" w14:textId="77777777" w:rsidR="00720170" w:rsidRDefault="00F52584">
      <w:pPr>
        <w:spacing w:line="600" w:lineRule="auto"/>
        <w:ind w:firstLine="720"/>
        <w:jc w:val="both"/>
        <w:rPr>
          <w:rFonts w:eastAsia="Times New Roman"/>
          <w:bCs/>
          <w:szCs w:val="24"/>
        </w:rPr>
      </w:pPr>
      <w:r>
        <w:rPr>
          <w:rFonts w:eastAsia="Times New Roman"/>
          <w:b/>
          <w:bCs/>
          <w:szCs w:val="24"/>
        </w:rPr>
        <w:t>ΠΡΟ</w:t>
      </w:r>
      <w:r>
        <w:rPr>
          <w:rFonts w:eastAsia="Times New Roman"/>
          <w:b/>
          <w:bCs/>
          <w:szCs w:val="24"/>
        </w:rPr>
        <w:t>ΕΔΡΕΥΩΝ (Μάριος Γεωργιάδης):</w:t>
      </w:r>
      <w:r>
        <w:rPr>
          <w:rFonts w:eastAsia="Times New Roman"/>
          <w:bCs/>
          <w:szCs w:val="24"/>
        </w:rPr>
        <w:t xml:space="preserve"> Κύριε Υπουργέ, σας παρακαλώ πολύ!</w:t>
      </w:r>
    </w:p>
    <w:p w14:paraId="714545C4"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Και η πρωτοβάθμια φροντίδα και οι Τοπικές Μονάδες Υγείας και ο θεσμός του οικογενειακού γιατρού, είναι –επιτρέψτε μου να πω- η ολοκλήρωση του ΕΣΥ, όπου όντως τ</w:t>
      </w:r>
      <w:r>
        <w:rPr>
          <w:rFonts w:eastAsia="Times New Roman" w:cs="Times New Roman"/>
          <w:szCs w:val="24"/>
        </w:rPr>
        <w:t>ο ΠΑΣΟΚ έβαλε την σφραγίδα του τη δεκαετία του 1980.</w:t>
      </w:r>
    </w:p>
    <w:p w14:paraId="714545C5" w14:textId="77777777" w:rsidR="00720170" w:rsidRDefault="00F52584">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κύριο Υπουργό, τον οποίο αποδεσμεύουμε κιόλας. Δεν έχει άλλη ερώτηση.</w:t>
      </w:r>
    </w:p>
    <w:p w14:paraId="714545C6" w14:textId="77777777" w:rsidR="00720170" w:rsidRDefault="00F52584">
      <w:pPr>
        <w:spacing w:line="600" w:lineRule="auto"/>
        <w:ind w:firstLine="720"/>
        <w:jc w:val="both"/>
        <w:rPr>
          <w:rFonts w:eastAsia="Times New Roman"/>
          <w:bCs/>
          <w:szCs w:val="24"/>
        </w:rPr>
      </w:pPr>
      <w:r>
        <w:rPr>
          <w:rFonts w:eastAsia="Times New Roman"/>
          <w:bCs/>
          <w:szCs w:val="24"/>
        </w:rPr>
        <w:t>Θα ήθελα να κάνω μία ανακοίνωση προς το Σώμα.</w:t>
      </w:r>
    </w:p>
    <w:p w14:paraId="714545C7" w14:textId="77777777" w:rsidR="00720170" w:rsidRDefault="00F52584">
      <w:pPr>
        <w:spacing w:line="600" w:lineRule="auto"/>
        <w:ind w:firstLine="720"/>
        <w:jc w:val="both"/>
        <w:rPr>
          <w:rFonts w:eastAsia="Times New Roman"/>
          <w:bCs/>
          <w:szCs w:val="24"/>
        </w:rPr>
      </w:pPr>
      <w:r>
        <w:rPr>
          <w:rFonts w:eastAsia="Times New Roman"/>
          <w:bCs/>
          <w:szCs w:val="24"/>
        </w:rPr>
        <w:lastRenderedPageBreak/>
        <w:t>Από την Πρόεδρο της Κοινοβουλευτικής Ο</w:t>
      </w:r>
      <w:r>
        <w:rPr>
          <w:rFonts w:eastAsia="Times New Roman"/>
          <w:bCs/>
          <w:szCs w:val="24"/>
        </w:rPr>
        <w:t xml:space="preserve">μάδας της Δημοκρατικής Συμπαράταξης, κ. Φώφη Γεννηματά, περιήλθε στο Προεδρείο η εξής επιστολή: </w:t>
      </w:r>
    </w:p>
    <w:p w14:paraId="714545C8" w14:textId="77777777" w:rsidR="00720170" w:rsidRDefault="00F52584">
      <w:pPr>
        <w:spacing w:line="600" w:lineRule="auto"/>
        <w:ind w:firstLine="720"/>
        <w:jc w:val="both"/>
        <w:rPr>
          <w:rFonts w:eastAsia="Times New Roman"/>
          <w:bCs/>
          <w:szCs w:val="24"/>
        </w:rPr>
      </w:pPr>
      <w:r>
        <w:rPr>
          <w:rFonts w:eastAsia="Times New Roman"/>
          <w:bCs/>
          <w:szCs w:val="24"/>
        </w:rPr>
        <w:t>«Κύριε Πρόεδρε, σας γνωρίζω ότι ο Βουλευτής Επικρατείας κ. Αθανάσιος Θεοχαρόπουλος από σήμερα δεν ανήκει στην Κοινοβουλευτική Ομάδα της Δημοκρατικής Συμπαράταξ</w:t>
      </w:r>
      <w:r>
        <w:rPr>
          <w:rFonts w:eastAsia="Times New Roman"/>
          <w:bCs/>
          <w:szCs w:val="24"/>
        </w:rPr>
        <w:t>ης».</w:t>
      </w:r>
    </w:p>
    <w:p w14:paraId="714545C9" w14:textId="77777777" w:rsidR="00720170" w:rsidRDefault="00F52584">
      <w:pPr>
        <w:spacing w:line="600" w:lineRule="auto"/>
        <w:ind w:firstLine="720"/>
        <w:jc w:val="both"/>
        <w:rPr>
          <w:rFonts w:eastAsia="Times New Roman"/>
          <w:bCs/>
          <w:szCs w:val="24"/>
        </w:rPr>
      </w:pPr>
      <w:r>
        <w:rPr>
          <w:rFonts w:eastAsia="Times New Roman"/>
          <w:bCs/>
          <w:szCs w:val="24"/>
        </w:rPr>
        <w:t>Η προαναφερθείσα επιστολή κατατίθεται στα Πρακτικά και έχει ως εξής:</w:t>
      </w:r>
    </w:p>
    <w:p w14:paraId="714545CA" w14:textId="77777777" w:rsidR="00720170" w:rsidRDefault="00F52584">
      <w:pPr>
        <w:spacing w:line="600" w:lineRule="auto"/>
        <w:ind w:firstLine="720"/>
        <w:jc w:val="center"/>
        <w:rPr>
          <w:rFonts w:eastAsia="Times New Roman"/>
          <w:bCs/>
          <w:color w:val="FF0000"/>
          <w:szCs w:val="24"/>
        </w:rPr>
      </w:pPr>
      <w:r w:rsidRPr="00C614EE">
        <w:rPr>
          <w:rFonts w:eastAsia="Times New Roman"/>
          <w:bCs/>
          <w:color w:val="FF0000"/>
          <w:szCs w:val="24"/>
        </w:rPr>
        <w:t>(</w:t>
      </w:r>
      <w:r w:rsidRPr="00C614EE">
        <w:rPr>
          <w:rFonts w:eastAsia="Times New Roman"/>
          <w:bCs/>
          <w:color w:val="FF0000"/>
          <w:szCs w:val="24"/>
        </w:rPr>
        <w:t>ΑΛΛΑΓΗ ΣΕΛΙΔΑΣ</w:t>
      </w:r>
      <w:r w:rsidRPr="00C614EE">
        <w:rPr>
          <w:rFonts w:eastAsia="Times New Roman"/>
          <w:bCs/>
          <w:color w:val="FF0000"/>
          <w:szCs w:val="24"/>
        </w:rPr>
        <w:t>)</w:t>
      </w:r>
    </w:p>
    <w:p w14:paraId="714545CB" w14:textId="77777777" w:rsidR="00720170" w:rsidRDefault="00F52584">
      <w:pPr>
        <w:spacing w:line="600" w:lineRule="auto"/>
        <w:ind w:firstLine="720"/>
        <w:jc w:val="center"/>
        <w:rPr>
          <w:rFonts w:eastAsia="Times New Roman"/>
          <w:bCs/>
          <w:color w:val="FF0000"/>
          <w:szCs w:val="24"/>
        </w:rPr>
      </w:pPr>
      <w:r w:rsidRPr="00C614EE">
        <w:rPr>
          <w:rFonts w:eastAsia="Times New Roman"/>
          <w:bCs/>
          <w:color w:val="FF0000"/>
          <w:szCs w:val="24"/>
        </w:rPr>
        <w:t>(Να μπει η σελ. 48)</w:t>
      </w:r>
    </w:p>
    <w:p w14:paraId="714545CC" w14:textId="77777777" w:rsidR="00720170" w:rsidRDefault="00F52584">
      <w:pPr>
        <w:spacing w:line="600" w:lineRule="auto"/>
        <w:ind w:firstLine="720"/>
        <w:jc w:val="center"/>
        <w:rPr>
          <w:rFonts w:eastAsia="Times New Roman"/>
          <w:bCs/>
          <w:color w:val="FF0000"/>
          <w:szCs w:val="24"/>
        </w:rPr>
      </w:pPr>
      <w:r w:rsidRPr="00C614EE">
        <w:rPr>
          <w:rFonts w:eastAsia="Times New Roman"/>
          <w:bCs/>
          <w:color w:val="FF0000"/>
          <w:szCs w:val="24"/>
        </w:rPr>
        <w:t>(</w:t>
      </w:r>
      <w:r w:rsidRPr="00C614EE">
        <w:rPr>
          <w:rFonts w:eastAsia="Times New Roman"/>
          <w:bCs/>
          <w:color w:val="FF0000"/>
          <w:szCs w:val="24"/>
        </w:rPr>
        <w:t>ΑΛΛΑΓΗ ΣΕΛΙΔΑΣ</w:t>
      </w:r>
      <w:r w:rsidRPr="00C614EE">
        <w:rPr>
          <w:rFonts w:eastAsia="Times New Roman"/>
          <w:bCs/>
          <w:color w:val="FF0000"/>
          <w:szCs w:val="24"/>
        </w:rPr>
        <w:t>)</w:t>
      </w:r>
    </w:p>
    <w:p w14:paraId="714545CD" w14:textId="77777777" w:rsidR="00720170" w:rsidRDefault="00F52584">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Επίσης, να ανακοινώσω και κάποιες ακόμη επίκαιρες ερωτήσεις που δεν θα συζητηθούν.</w:t>
      </w:r>
    </w:p>
    <w:p w14:paraId="714545CE"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Η τρίτη με </w:t>
      </w:r>
      <w:r>
        <w:rPr>
          <w:rFonts w:eastAsia="Times New Roman" w:cs="Times New Roman"/>
          <w:szCs w:val="24"/>
        </w:rPr>
        <w:t>αριθμό 264/10-1-2019 επίκαιρη ερώτηση δ</w:t>
      </w:r>
      <w:r>
        <w:rPr>
          <w:rFonts w:eastAsia="Times New Roman" w:cs="Times New Roman"/>
          <w:szCs w:val="24"/>
        </w:rPr>
        <w:t>εύ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w:t>
      </w:r>
      <w:r>
        <w:rPr>
          <w:rFonts w:eastAsia="Times New Roman" w:cs="Times New Roman"/>
          <w:szCs w:val="24"/>
        </w:rPr>
        <w:t xml:space="preserve"> (</w:t>
      </w:r>
      <w:r>
        <w:rPr>
          <w:rFonts w:eastAsia="Times New Roman" w:cs="Times New Roman"/>
          <w:szCs w:val="24"/>
        </w:rPr>
        <w:t>Α</w:t>
      </w:r>
      <w:r>
        <w:rPr>
          <w:rFonts w:eastAsia="Times New Roman" w:cs="Times New Roman"/>
          <w:szCs w:val="24"/>
        </w:rPr>
        <w:t>΄)</w:t>
      </w:r>
      <w:r>
        <w:rPr>
          <w:rFonts w:eastAsia="Times New Roman" w:cs="Times New Roman"/>
          <w:szCs w:val="24"/>
        </w:rPr>
        <w:t xml:space="preserve"> του Ανεξάρτητου Βουλευτή Μεσσηνίας κ. </w:t>
      </w:r>
      <w:r w:rsidRPr="00EF02E4">
        <w:rPr>
          <w:rFonts w:eastAsia="Times New Roman" w:cs="Times New Roman"/>
          <w:bCs/>
          <w:szCs w:val="24"/>
        </w:rPr>
        <w:t xml:space="preserve">Δημητρίου </w:t>
      </w:r>
      <w:proofErr w:type="spellStart"/>
      <w:r w:rsidRPr="00EF02E4">
        <w:rPr>
          <w:rFonts w:eastAsia="Times New Roman" w:cs="Times New Roman"/>
          <w:bCs/>
          <w:szCs w:val="24"/>
        </w:rPr>
        <w:t>Κουκούτση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EF02E4">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w:t>
      </w:r>
      <w:r>
        <w:rPr>
          <w:rFonts w:eastAsia="Times New Roman" w:cs="Times New Roman"/>
          <w:szCs w:val="24"/>
        </w:rPr>
        <w:lastRenderedPageBreak/>
        <w:t>«</w:t>
      </w:r>
      <w:proofErr w:type="spellStart"/>
      <w:r>
        <w:rPr>
          <w:rFonts w:eastAsia="Times New Roman" w:cs="Times New Roman"/>
          <w:szCs w:val="24"/>
        </w:rPr>
        <w:t>Ανακεφαλαιοποίηση</w:t>
      </w:r>
      <w:proofErr w:type="spellEnd"/>
      <w:r>
        <w:rPr>
          <w:rFonts w:eastAsia="Times New Roman" w:cs="Times New Roman"/>
          <w:szCs w:val="24"/>
        </w:rPr>
        <w:t xml:space="preserve"> και αναδιάταξη του ελληνικού τραπεζικού τομέα», δεν θα συζητηθεί λόγω κωλύματος τ</w:t>
      </w:r>
      <w:r>
        <w:rPr>
          <w:rFonts w:eastAsia="Times New Roman" w:cs="Times New Roman"/>
          <w:szCs w:val="24"/>
        </w:rPr>
        <w:t xml:space="preserve">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που βρίσκεται στο </w:t>
      </w:r>
      <w:proofErr w:type="spellStart"/>
      <w:r>
        <w:rPr>
          <w:rFonts w:eastAsia="Times New Roman" w:cs="Times New Roman"/>
          <w:szCs w:val="24"/>
          <w:lang w:val="en-US"/>
        </w:rPr>
        <w:t>Eurogroup</w:t>
      </w:r>
      <w:proofErr w:type="spellEnd"/>
      <w:r w:rsidRPr="00EF02E4">
        <w:rPr>
          <w:rFonts w:eastAsia="Times New Roman" w:cs="Times New Roman"/>
          <w:szCs w:val="24"/>
        </w:rPr>
        <w:t>.</w:t>
      </w:r>
    </w:p>
    <w:p w14:paraId="714545CF"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Η τρίτη με αριθμό 257/8-1-2019 επίκαιρη ερώτηση πρώτου κύκλου</w:t>
      </w:r>
      <w:r>
        <w:rPr>
          <w:rFonts w:eastAsia="Times New Roman" w:cs="Times New Roman"/>
          <w:szCs w:val="24"/>
        </w:rPr>
        <w:t xml:space="preserve"> (Β΄)</w:t>
      </w:r>
      <w:r>
        <w:rPr>
          <w:rFonts w:eastAsia="Times New Roman" w:cs="Times New Roman"/>
          <w:szCs w:val="24"/>
        </w:rPr>
        <w:t xml:space="preserve">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EF02E4">
        <w:rPr>
          <w:rFonts w:eastAsia="Times New Roman" w:cs="Times New Roman"/>
          <w:bCs/>
          <w:szCs w:val="24"/>
        </w:rPr>
        <w:t xml:space="preserve">Χρήστου </w:t>
      </w:r>
      <w:proofErr w:type="spellStart"/>
      <w:r w:rsidRPr="00EF02E4">
        <w:rPr>
          <w:rFonts w:eastAsia="Times New Roman" w:cs="Times New Roman"/>
          <w:bCs/>
          <w:szCs w:val="24"/>
        </w:rPr>
        <w:t>Κατσώτη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EF02E4">
        <w:rPr>
          <w:rFonts w:eastAsia="Times New Roman" w:cs="Times New Roman"/>
          <w:bCs/>
          <w:szCs w:val="24"/>
        </w:rPr>
        <w:t>Οικονομικών,</w:t>
      </w:r>
      <w:r>
        <w:rPr>
          <w:rFonts w:eastAsia="Times New Roman" w:cs="Times New Roman"/>
          <w:szCs w:val="24"/>
        </w:rPr>
        <w:t xml:space="preserve"> σχετ</w:t>
      </w:r>
      <w:r>
        <w:rPr>
          <w:rFonts w:eastAsia="Times New Roman" w:cs="Times New Roman"/>
          <w:szCs w:val="24"/>
        </w:rPr>
        <w:t>ικά με την «εκχώρηση της ακίνητης δημόσιας περιουσίας σε Εταιρεία Ακινήτων του Δημοσίου (ΕΤΑΔ)- Ταμείο Αξιοποίησης Ιδιωτικής  Περιουσίας του Δημοσίου (ΤΑΙΠΕΔ)»,</w:t>
      </w:r>
      <w:r w:rsidRPr="00EF02E4">
        <w:rPr>
          <w:rFonts w:eastAsia="Times New Roman" w:cs="Times New Roman"/>
          <w:szCs w:val="24"/>
        </w:rPr>
        <w:t xml:space="preserve"> </w:t>
      </w:r>
      <w:r>
        <w:rPr>
          <w:rFonts w:eastAsia="Times New Roman" w:cs="Times New Roman"/>
          <w:szCs w:val="24"/>
        </w:rPr>
        <w:t xml:space="preserve">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που βρίσκεται </w:t>
      </w:r>
      <w:r>
        <w:rPr>
          <w:rFonts w:eastAsia="Times New Roman" w:cs="Times New Roman"/>
          <w:szCs w:val="24"/>
        </w:rPr>
        <w:t xml:space="preserve">στο </w:t>
      </w:r>
      <w:proofErr w:type="spellStart"/>
      <w:r>
        <w:rPr>
          <w:rFonts w:eastAsia="Times New Roman" w:cs="Times New Roman"/>
          <w:szCs w:val="24"/>
          <w:lang w:val="en-US"/>
        </w:rPr>
        <w:t>Eurogroup</w:t>
      </w:r>
      <w:proofErr w:type="spellEnd"/>
      <w:r w:rsidRPr="00EF02E4">
        <w:rPr>
          <w:rFonts w:eastAsia="Times New Roman" w:cs="Times New Roman"/>
          <w:szCs w:val="24"/>
        </w:rPr>
        <w:t>.</w:t>
      </w:r>
    </w:p>
    <w:p w14:paraId="714545D0"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Η δεύτερη με αριθμό 243/4-1-2019 επίκαιρη ερώτηση δε</w:t>
      </w:r>
      <w:r>
        <w:rPr>
          <w:rFonts w:eastAsia="Times New Roman" w:cs="Times New Roman"/>
          <w:szCs w:val="24"/>
        </w:rPr>
        <w:t>ύτε</w:t>
      </w:r>
      <w:r>
        <w:rPr>
          <w:rFonts w:eastAsia="Times New Roman" w:cs="Times New Roman"/>
          <w:szCs w:val="24"/>
        </w:rPr>
        <w:t xml:space="preserve">ρου κύκλου </w:t>
      </w:r>
      <w:r>
        <w:rPr>
          <w:rFonts w:eastAsia="Times New Roman" w:cs="Times New Roman"/>
          <w:szCs w:val="24"/>
        </w:rPr>
        <w:t>(Β΄)</w:t>
      </w:r>
      <w:r>
        <w:rPr>
          <w:rFonts w:eastAsia="Times New Roman" w:cs="Times New Roman"/>
          <w:szCs w:val="24"/>
        </w:rPr>
        <w:t xml:space="preserve"> 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Γιά</w:t>
      </w:r>
      <w:r w:rsidRPr="00EF02E4">
        <w:rPr>
          <w:rFonts w:eastAsia="Times New Roman" w:cs="Times New Roman"/>
          <w:bCs/>
          <w:szCs w:val="24"/>
        </w:rPr>
        <w:t>ννη Κουτσούκου</w:t>
      </w:r>
      <w:r>
        <w:rPr>
          <w:rFonts w:eastAsia="Times New Roman" w:cs="Times New Roman"/>
          <w:szCs w:val="24"/>
        </w:rPr>
        <w:t xml:space="preserve"> προς τον Υπουργό </w:t>
      </w:r>
      <w:r w:rsidRPr="00EF02E4">
        <w:rPr>
          <w:rFonts w:eastAsia="Times New Roman" w:cs="Times New Roman"/>
          <w:bCs/>
          <w:szCs w:val="24"/>
        </w:rPr>
        <w:t>Οικονομικών,</w:t>
      </w:r>
      <w:r>
        <w:rPr>
          <w:rFonts w:eastAsia="Times New Roman" w:cs="Times New Roman"/>
          <w:szCs w:val="24"/>
        </w:rPr>
        <w:t xml:space="preserve"> με θέμα: «Η σκοπιμότητα και η μεθόδευση της μεταφοράς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κατ’ απαίτηση των δανειστών 51 ακινήτων του </w:t>
      </w:r>
      <w:r>
        <w:rPr>
          <w:rFonts w:eastAsia="Times New Roman" w:cs="Times New Roman"/>
          <w:szCs w:val="24"/>
        </w:rPr>
        <w:t>δ</w:t>
      </w:r>
      <w:r>
        <w:rPr>
          <w:rFonts w:eastAsia="Times New Roman" w:cs="Times New Roman"/>
          <w:szCs w:val="24"/>
        </w:rPr>
        <w:t>ημοσίου στον Δήμο Πύργου»,</w:t>
      </w:r>
      <w:r w:rsidRPr="00EF02E4">
        <w:rPr>
          <w:rFonts w:eastAsia="Times New Roman" w:cs="Times New Roman"/>
          <w:szCs w:val="24"/>
        </w:rPr>
        <w:t xml:space="preserve"> </w:t>
      </w:r>
      <w:r>
        <w:rPr>
          <w:rFonts w:eastAsia="Times New Roman" w:cs="Times New Roman"/>
          <w:szCs w:val="24"/>
        </w:rPr>
        <w:t xml:space="preserve">δεν θα </w:t>
      </w:r>
      <w:r>
        <w:rPr>
          <w:rFonts w:eastAsia="Times New Roman" w:cs="Times New Roman"/>
          <w:szCs w:val="24"/>
        </w:rPr>
        <w:lastRenderedPageBreak/>
        <w:t xml:space="preserve">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που βρίσκεται στο </w:t>
      </w:r>
      <w:proofErr w:type="spellStart"/>
      <w:r>
        <w:rPr>
          <w:rFonts w:eastAsia="Times New Roman" w:cs="Times New Roman"/>
          <w:szCs w:val="24"/>
          <w:lang w:val="en-US"/>
        </w:rPr>
        <w:t>Eurogroup</w:t>
      </w:r>
      <w:proofErr w:type="spellEnd"/>
      <w:r w:rsidRPr="00EF02E4">
        <w:rPr>
          <w:rFonts w:eastAsia="Times New Roman" w:cs="Times New Roman"/>
          <w:szCs w:val="24"/>
        </w:rPr>
        <w:t>.</w:t>
      </w:r>
    </w:p>
    <w:p w14:paraId="714545D1"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Η πέ</w:t>
      </w:r>
      <w:r>
        <w:rPr>
          <w:rFonts w:eastAsia="Times New Roman" w:cs="Times New Roman"/>
          <w:szCs w:val="24"/>
        </w:rPr>
        <w:t>μπτη με αριθμό 258/8-1-2019 επίκαιρη ερώτηση δε</w:t>
      </w:r>
      <w:r>
        <w:rPr>
          <w:rFonts w:eastAsia="Times New Roman" w:cs="Times New Roman"/>
          <w:szCs w:val="24"/>
        </w:rPr>
        <w:t>ύτε</w:t>
      </w:r>
      <w:r>
        <w:rPr>
          <w:rFonts w:eastAsia="Times New Roman" w:cs="Times New Roman"/>
          <w:szCs w:val="24"/>
        </w:rPr>
        <w:t>ρου κύκλου</w:t>
      </w:r>
      <w:r>
        <w:rPr>
          <w:rFonts w:eastAsia="Times New Roman" w:cs="Times New Roman"/>
          <w:szCs w:val="24"/>
        </w:rPr>
        <w:t xml:space="preserve"> (Β΄)</w:t>
      </w:r>
      <w:r>
        <w:rPr>
          <w:rFonts w:eastAsia="Times New Roman" w:cs="Times New Roman"/>
          <w:szCs w:val="24"/>
        </w:rPr>
        <w:t xml:space="preserve"> του ΣΤ΄ Αντιπροέδρου της Βουλής και Βουλευτή Λάρισας του Κομμουνιστικού Κόμματος Ελλάδ</w:t>
      </w:r>
      <w:r>
        <w:rPr>
          <w:rFonts w:eastAsia="Times New Roman" w:cs="Times New Roman"/>
          <w:szCs w:val="24"/>
        </w:rPr>
        <w:t>α</w:t>
      </w:r>
      <w:r>
        <w:rPr>
          <w:rFonts w:eastAsia="Times New Roman" w:cs="Times New Roman"/>
          <w:szCs w:val="24"/>
        </w:rPr>
        <w:t>ς κ.</w:t>
      </w:r>
      <w:r w:rsidRPr="00EF02E4">
        <w:rPr>
          <w:rFonts w:eastAsia="Times New Roman" w:cs="Times New Roman"/>
          <w:szCs w:val="24"/>
        </w:rPr>
        <w:t xml:space="preserve"> </w:t>
      </w:r>
      <w:r w:rsidRPr="00EF02E4">
        <w:rPr>
          <w:rFonts w:eastAsia="Times New Roman" w:cs="Times New Roman"/>
          <w:bCs/>
          <w:szCs w:val="24"/>
        </w:rPr>
        <w:t>Γεωργίου</w:t>
      </w:r>
      <w:r>
        <w:rPr>
          <w:rFonts w:eastAsia="Times New Roman" w:cs="Times New Roman"/>
          <w:b/>
          <w:bCs/>
          <w:szCs w:val="24"/>
        </w:rPr>
        <w:t xml:space="preserve"> </w:t>
      </w:r>
      <w:proofErr w:type="spellStart"/>
      <w:r w:rsidRPr="00EF02E4">
        <w:rPr>
          <w:rFonts w:eastAsia="Times New Roman" w:cs="Times New Roman"/>
          <w:bCs/>
          <w:szCs w:val="24"/>
        </w:rPr>
        <w:t>Λαμπρούλη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EF02E4">
        <w:rPr>
          <w:rFonts w:eastAsia="Times New Roman" w:cs="Times New Roman"/>
          <w:bCs/>
          <w:szCs w:val="24"/>
        </w:rPr>
        <w:t>Οικονομικών,</w:t>
      </w:r>
      <w:r>
        <w:rPr>
          <w:rFonts w:eastAsia="Times New Roman" w:cs="Times New Roman"/>
          <w:szCs w:val="24"/>
        </w:rPr>
        <w:t xml:space="preserve"> σχετικά με τους «απολυμένους εργαζόμενους των Ενώ</w:t>
      </w:r>
      <w:r>
        <w:rPr>
          <w:rFonts w:eastAsia="Times New Roman" w:cs="Times New Roman"/>
          <w:szCs w:val="24"/>
        </w:rPr>
        <w:t xml:space="preserve">σεων Αγροτικών Συνεταιρισμών (ΕΑΣ) Λάρισας, Ελασσόνας, Φαρσάλων»,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που βρίσκεται στο </w:t>
      </w:r>
      <w:proofErr w:type="spellStart"/>
      <w:r>
        <w:rPr>
          <w:rFonts w:eastAsia="Times New Roman" w:cs="Times New Roman"/>
          <w:szCs w:val="24"/>
          <w:lang w:val="en-US"/>
        </w:rPr>
        <w:t>Eurogroup</w:t>
      </w:r>
      <w:proofErr w:type="spellEnd"/>
      <w:r>
        <w:rPr>
          <w:rFonts w:eastAsia="Times New Roman" w:cs="Times New Roman"/>
          <w:szCs w:val="24"/>
        </w:rPr>
        <w:t>.</w:t>
      </w:r>
    </w:p>
    <w:p w14:paraId="714545D2"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Η έβδομη με αριθμό 238/3-1-2019 επίκαιρη ερώτηση δε</w:t>
      </w:r>
      <w:r>
        <w:rPr>
          <w:rFonts w:eastAsia="Times New Roman" w:cs="Times New Roman"/>
          <w:szCs w:val="24"/>
        </w:rPr>
        <w:t>ύτε</w:t>
      </w:r>
      <w:r>
        <w:rPr>
          <w:rFonts w:eastAsia="Times New Roman" w:cs="Times New Roman"/>
          <w:szCs w:val="24"/>
        </w:rPr>
        <w:t>ρου κύκλου</w:t>
      </w:r>
      <w:r>
        <w:rPr>
          <w:rFonts w:eastAsia="Times New Roman" w:cs="Times New Roman"/>
          <w:szCs w:val="24"/>
        </w:rPr>
        <w:t xml:space="preserve"> (Β΄) </w:t>
      </w:r>
      <w:r>
        <w:rPr>
          <w:rFonts w:eastAsia="Times New Roman" w:cs="Times New Roman"/>
          <w:szCs w:val="24"/>
        </w:rPr>
        <w:t>της Βουλευ</w:t>
      </w:r>
      <w:r>
        <w:rPr>
          <w:rFonts w:eastAsia="Times New Roman" w:cs="Times New Roman"/>
          <w:szCs w:val="24"/>
        </w:rPr>
        <w:t xml:space="preserve">τού Σερρών της Νέας Δημοκρατίας κ. </w:t>
      </w:r>
      <w:r w:rsidRPr="00EF02E4">
        <w:rPr>
          <w:rFonts w:eastAsia="Times New Roman" w:cs="Times New Roman"/>
          <w:bCs/>
          <w:szCs w:val="24"/>
        </w:rPr>
        <w:t>Φωτεινής Αραμπατζή</w:t>
      </w:r>
      <w:r w:rsidRPr="00EF02E4">
        <w:rPr>
          <w:rFonts w:eastAsia="Times New Roman" w:cs="Times New Roman"/>
          <w:szCs w:val="24"/>
        </w:rPr>
        <w:t xml:space="preserve"> </w:t>
      </w:r>
      <w:r>
        <w:rPr>
          <w:rFonts w:eastAsia="Times New Roman" w:cs="Times New Roman"/>
          <w:szCs w:val="24"/>
        </w:rPr>
        <w:t xml:space="preserve">προς τον Υπουργό </w:t>
      </w:r>
      <w:r w:rsidRPr="00EF02E4">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«Άλαλο το Υπουργείο Οικονομικών για τα μνημεία και τα ακίνητα μεγάλης ιστορικής και πολιτισμικής αξίας που πέρασαν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w:t>
      </w:r>
      <w:r w:rsidRPr="00EF02E4">
        <w:rPr>
          <w:rFonts w:eastAsia="Times New Roman" w:cs="Times New Roman"/>
          <w:szCs w:val="24"/>
        </w:rPr>
        <w:t xml:space="preserve"> </w:t>
      </w:r>
      <w:r>
        <w:rPr>
          <w:rFonts w:eastAsia="Times New Roman" w:cs="Times New Roman"/>
          <w:szCs w:val="24"/>
        </w:rPr>
        <w:t>δεν θα συζητηθεί λόγω κωλύματος</w:t>
      </w:r>
      <w:r>
        <w:rPr>
          <w:rFonts w:eastAsia="Times New Roman" w:cs="Times New Roman"/>
          <w:szCs w:val="24"/>
        </w:rPr>
        <w:t xml:space="preserve">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που βρίσκεται στο </w:t>
      </w:r>
      <w:proofErr w:type="spellStart"/>
      <w:r>
        <w:rPr>
          <w:rFonts w:eastAsia="Times New Roman" w:cs="Times New Roman"/>
          <w:szCs w:val="24"/>
          <w:lang w:val="en-US"/>
        </w:rPr>
        <w:t>Eurogroup</w:t>
      </w:r>
      <w:proofErr w:type="spellEnd"/>
      <w:r>
        <w:rPr>
          <w:rFonts w:eastAsia="Times New Roman" w:cs="Times New Roman"/>
          <w:szCs w:val="24"/>
        </w:rPr>
        <w:t>.</w:t>
      </w:r>
    </w:p>
    <w:p w14:paraId="714545D3"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με αριθμό 2932/31-10-2018 ερώτηση του κύκλου αναφορών </w:t>
      </w:r>
      <w:r>
        <w:rPr>
          <w:rFonts w:eastAsia="Times New Roman" w:cs="Times New Roman"/>
          <w:szCs w:val="24"/>
        </w:rPr>
        <w:t xml:space="preserve">και </w:t>
      </w:r>
      <w:r>
        <w:rPr>
          <w:rFonts w:eastAsia="Times New Roman" w:cs="Times New Roman"/>
          <w:szCs w:val="24"/>
        </w:rPr>
        <w:t xml:space="preserve">ερωτήσεων </w:t>
      </w:r>
      <w:r>
        <w:rPr>
          <w:rFonts w:eastAsia="Times New Roman" w:cs="Times New Roman"/>
          <w:szCs w:val="24"/>
        </w:rPr>
        <w:t xml:space="preserve">(Β΄) </w:t>
      </w:r>
      <w:r>
        <w:rPr>
          <w:rFonts w:eastAsia="Times New Roman" w:cs="Times New Roman"/>
          <w:szCs w:val="24"/>
        </w:rPr>
        <w:t>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B476D6">
        <w:rPr>
          <w:rFonts w:eastAsia="Times New Roman" w:cs="Times New Roman"/>
          <w:bCs/>
          <w:szCs w:val="24"/>
        </w:rPr>
        <w:t>Γεωργίου</w:t>
      </w:r>
      <w:r>
        <w:rPr>
          <w:rFonts w:eastAsia="Times New Roman" w:cs="Times New Roman"/>
          <w:bCs/>
          <w:szCs w:val="24"/>
        </w:rPr>
        <w:t xml:space="preserve"> </w:t>
      </w:r>
      <w:r w:rsidRPr="00B476D6">
        <w:rPr>
          <w:rFonts w:eastAsia="Times New Roman" w:cs="Times New Roman"/>
          <w:bCs/>
          <w:szCs w:val="24"/>
        </w:rPr>
        <w:t>-</w:t>
      </w:r>
      <w:r>
        <w:rPr>
          <w:rFonts w:eastAsia="Times New Roman" w:cs="Times New Roman"/>
          <w:bCs/>
          <w:szCs w:val="24"/>
        </w:rPr>
        <w:t xml:space="preserve"> </w:t>
      </w:r>
      <w:r w:rsidRPr="00B476D6">
        <w:rPr>
          <w:rFonts w:eastAsia="Times New Roman" w:cs="Times New Roman"/>
          <w:bCs/>
          <w:szCs w:val="24"/>
        </w:rPr>
        <w:t>Δημητρίου Καρρά</w:t>
      </w:r>
      <w:r>
        <w:rPr>
          <w:rFonts w:eastAsia="Times New Roman" w:cs="Times New Roman"/>
          <w:szCs w:val="24"/>
        </w:rPr>
        <w:t xml:space="preserve"> προς τον Υπουργό </w:t>
      </w:r>
      <w:r w:rsidRPr="00B476D6">
        <w:rPr>
          <w:rFonts w:eastAsia="Times New Roman" w:cs="Times New Roman"/>
          <w:bCs/>
          <w:szCs w:val="24"/>
        </w:rPr>
        <w:t>Οικονομικών,</w:t>
      </w:r>
      <w:r>
        <w:rPr>
          <w:rFonts w:eastAsia="Times New Roman" w:cs="Times New Roman"/>
          <w:szCs w:val="24"/>
        </w:rPr>
        <w:t xml:space="preserve"> με θέμα: «Αποδέσμευση του Δημοτικού Κλειστού Γυμναστηρίου “Νίκης 2</w:t>
      </w:r>
      <w:r>
        <w:rPr>
          <w:rFonts w:eastAsia="Times New Roman" w:cs="Times New Roman"/>
          <w:szCs w:val="24"/>
          <w:vertAlign w:val="superscript"/>
        </w:rPr>
        <w:t>ου</w:t>
      </w:r>
      <w:r>
        <w:rPr>
          <w:rFonts w:eastAsia="Times New Roman" w:cs="Times New Roman"/>
          <w:szCs w:val="24"/>
        </w:rPr>
        <w:t xml:space="preserve"> Λυκείου” Αγίας Βαρβάρας από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w:t>
      </w:r>
      <w:r w:rsidRPr="00B476D6">
        <w:rPr>
          <w:rFonts w:eastAsia="Times New Roman" w:cs="Times New Roman"/>
          <w:szCs w:val="24"/>
        </w:rPr>
        <w:t xml:space="preserve"> </w:t>
      </w:r>
      <w:r>
        <w:rPr>
          <w:rFonts w:eastAsia="Times New Roman" w:cs="Times New Roman"/>
          <w:szCs w:val="24"/>
        </w:rPr>
        <w:t xml:space="preserve">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που βρίσκεται στο </w:t>
      </w:r>
      <w:proofErr w:type="spellStart"/>
      <w:r>
        <w:rPr>
          <w:rFonts w:eastAsia="Times New Roman" w:cs="Times New Roman"/>
          <w:szCs w:val="24"/>
          <w:lang w:val="en-US"/>
        </w:rPr>
        <w:t>Eurogroup</w:t>
      </w:r>
      <w:proofErr w:type="spellEnd"/>
      <w:r>
        <w:rPr>
          <w:rFonts w:eastAsia="Times New Roman" w:cs="Times New Roman"/>
          <w:szCs w:val="24"/>
        </w:rPr>
        <w:t>.</w:t>
      </w:r>
    </w:p>
    <w:p w14:paraId="714545D4"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 xml:space="preserve">ίσης η τέταρτη με αριθμό 262/9-1-2019 επίκαιρη ερώτηση πρώτου κύκλου, </w:t>
      </w:r>
      <w:r>
        <w:rPr>
          <w:rFonts w:eastAsia="Times New Roman" w:cs="Times New Roman"/>
          <w:szCs w:val="24"/>
        </w:rPr>
        <w:t>(Α΄)</w:t>
      </w:r>
      <w:r>
        <w:rPr>
          <w:rFonts w:eastAsia="Times New Roman" w:cs="Times New Roman"/>
          <w:szCs w:val="24"/>
        </w:rPr>
        <w:t xml:space="preserve"> του Βουλευτή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EE7EEF">
        <w:rPr>
          <w:rFonts w:eastAsia="Times New Roman" w:cs="Times New Roman"/>
          <w:bCs/>
          <w:szCs w:val="24"/>
        </w:rPr>
        <w:t>Χρήστου Παππά</w:t>
      </w:r>
      <w:r>
        <w:rPr>
          <w:rFonts w:eastAsia="Times New Roman" w:cs="Times New Roman"/>
          <w:szCs w:val="24"/>
        </w:rPr>
        <w:t xml:space="preserve"> προς τον Υπουργό </w:t>
      </w:r>
      <w:r w:rsidRPr="00EE7EEF">
        <w:rPr>
          <w:rFonts w:eastAsia="Times New Roman" w:cs="Times New Roman"/>
          <w:bCs/>
          <w:szCs w:val="24"/>
        </w:rPr>
        <w:t>Εθνικής Άμυνας,</w:t>
      </w:r>
      <w:r>
        <w:rPr>
          <w:rFonts w:eastAsia="Times New Roman" w:cs="Times New Roman"/>
          <w:szCs w:val="24"/>
        </w:rPr>
        <w:t xml:space="preserve"> με θέμα: «Επιτακτική ανάγκη αυξήσεως της στρατιωτικής θητείας»</w:t>
      </w:r>
      <w:r>
        <w:rPr>
          <w:rFonts w:eastAsia="Times New Roman" w:cs="Times New Roman"/>
          <w:szCs w:val="24"/>
        </w:rPr>
        <w:t>,</w:t>
      </w:r>
      <w:r>
        <w:rPr>
          <w:rFonts w:eastAsia="Times New Roman" w:cs="Times New Roman"/>
          <w:szCs w:val="24"/>
        </w:rPr>
        <w:t xml:space="preserve"> δεν θα σ</w:t>
      </w:r>
      <w:r>
        <w:rPr>
          <w:rFonts w:eastAsia="Times New Roman" w:cs="Times New Roman"/>
          <w:szCs w:val="24"/>
        </w:rPr>
        <w:t>υζητηθεί.</w:t>
      </w:r>
    </w:p>
    <w:p w14:paraId="714545D5"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Για τα παραπάνω υπάρχει σχετική επιστολή του Γενικού Γραμματέα της Κυβέρνησης κ. </w:t>
      </w:r>
      <w:proofErr w:type="spellStart"/>
      <w:r>
        <w:rPr>
          <w:rFonts w:eastAsia="Times New Roman" w:cs="Times New Roman"/>
          <w:szCs w:val="24"/>
        </w:rPr>
        <w:t>Καϊδατζή</w:t>
      </w:r>
      <w:proofErr w:type="spellEnd"/>
      <w:r>
        <w:rPr>
          <w:rFonts w:eastAsia="Times New Roman" w:cs="Times New Roman"/>
          <w:szCs w:val="24"/>
        </w:rPr>
        <w:t>.</w:t>
      </w:r>
    </w:p>
    <w:p w14:paraId="714545D6"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Συνεχίζουμε με δύο ερωτήσεις στις οποίες θα απαντήσει η Υφυπουργός Οικονομικών κ. Αικατερίνη </w:t>
      </w:r>
      <w:proofErr w:type="spellStart"/>
      <w:r>
        <w:rPr>
          <w:rFonts w:eastAsia="Times New Roman" w:cs="Times New Roman"/>
          <w:szCs w:val="24"/>
        </w:rPr>
        <w:t>Παπανάτσιου</w:t>
      </w:r>
      <w:proofErr w:type="spellEnd"/>
      <w:r>
        <w:rPr>
          <w:rFonts w:eastAsia="Times New Roman" w:cs="Times New Roman"/>
          <w:szCs w:val="24"/>
        </w:rPr>
        <w:t>.</w:t>
      </w:r>
    </w:p>
    <w:p w14:paraId="714545D7"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lastRenderedPageBreak/>
        <w:t>Ξεκινάμε με τη δεύτερη με αριθμό 244/4-1-2019 επί</w:t>
      </w:r>
      <w:r>
        <w:rPr>
          <w:rFonts w:eastAsia="Times New Roman" w:cs="Times New Roman"/>
          <w:szCs w:val="24"/>
        </w:rPr>
        <w:t xml:space="preserve">καιρη ερώτηση πρώτου κύκλου </w:t>
      </w:r>
      <w:r>
        <w:rPr>
          <w:rFonts w:eastAsia="Times New Roman" w:cs="Times New Roman"/>
          <w:szCs w:val="24"/>
        </w:rPr>
        <w:t>(Β΄)</w:t>
      </w:r>
      <w:r>
        <w:rPr>
          <w:rFonts w:eastAsia="Times New Roman" w:cs="Times New Roman"/>
          <w:szCs w:val="24"/>
        </w:rPr>
        <w:t xml:space="preserve"> του Ε΄ Αντιπροέδρου της Βουλής και Βουλευτή Δωδεκανήσου της Δημοκρατικής Συμπαράταξης ΠΑΣΟΚ - ΔΗΜΑΡ κ.</w:t>
      </w:r>
      <w:r>
        <w:rPr>
          <w:rFonts w:eastAsia="Times New Roman" w:cs="Times New Roman"/>
          <w:b/>
          <w:bCs/>
          <w:szCs w:val="24"/>
        </w:rPr>
        <w:t xml:space="preserve"> </w:t>
      </w:r>
      <w:r w:rsidRPr="00EE7EEF">
        <w:rPr>
          <w:rFonts w:eastAsia="Times New Roman" w:cs="Times New Roman"/>
          <w:bCs/>
          <w:szCs w:val="24"/>
        </w:rPr>
        <w:t xml:space="preserve">Δημητρίου </w:t>
      </w:r>
      <w:proofErr w:type="spellStart"/>
      <w:r w:rsidRPr="00EE7EEF">
        <w:rPr>
          <w:rFonts w:eastAsia="Times New Roman" w:cs="Times New Roman"/>
          <w:bCs/>
          <w:szCs w:val="24"/>
        </w:rPr>
        <w:t>Κρεμαστινού</w:t>
      </w:r>
      <w:proofErr w:type="spellEnd"/>
      <w:r>
        <w:rPr>
          <w:rFonts w:eastAsia="Times New Roman" w:cs="Times New Roman"/>
          <w:szCs w:val="24"/>
        </w:rPr>
        <w:t xml:space="preserve"> προς τον Υπουργό </w:t>
      </w:r>
      <w:r w:rsidRPr="00EE7EEF">
        <w:rPr>
          <w:rFonts w:eastAsia="Times New Roman" w:cs="Times New Roman"/>
          <w:bCs/>
          <w:szCs w:val="24"/>
        </w:rPr>
        <w:t>Οικονομικών,</w:t>
      </w:r>
      <w:r>
        <w:rPr>
          <w:rFonts w:eastAsia="Times New Roman" w:cs="Times New Roman"/>
          <w:szCs w:val="24"/>
        </w:rPr>
        <w:t xml:space="preserve"> με θέμα: «Ο αυξημένος ΦΠΑ και η τιμή του αεροπορικού εισιτηρίου».</w:t>
      </w:r>
    </w:p>
    <w:p w14:paraId="714545D8"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Κύ</w:t>
      </w:r>
      <w:r>
        <w:rPr>
          <w:rFonts w:eastAsia="Times New Roman" w:cs="Times New Roman"/>
          <w:szCs w:val="24"/>
        </w:rPr>
        <w:t xml:space="preserve">ριε Πρόεδρε, έχετε δύο λεπτά στη διάθεσή σας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714545D9" w14:textId="77777777" w:rsidR="00720170" w:rsidRDefault="00F52584">
      <w:pPr>
        <w:spacing w:line="600" w:lineRule="auto"/>
        <w:ind w:firstLine="720"/>
        <w:jc w:val="both"/>
        <w:rPr>
          <w:rFonts w:eastAsia="Times New Roman" w:cs="Times New Roman"/>
          <w:szCs w:val="24"/>
        </w:rPr>
      </w:pPr>
      <w:r w:rsidRPr="003379F2">
        <w:rPr>
          <w:rFonts w:eastAsia="Times New Roman" w:cs="Times New Roman"/>
          <w:b/>
          <w:szCs w:val="24"/>
        </w:rPr>
        <w:t>ΔΗΜΗΤΡΙΟΣ ΚΡΕΜΑΣΤΙΝΟΣ (Ε΄ Αντιπρόεδρος της Βουλής):</w:t>
      </w:r>
      <w:r>
        <w:rPr>
          <w:rFonts w:eastAsia="Times New Roman" w:cs="Times New Roman"/>
          <w:szCs w:val="24"/>
        </w:rPr>
        <w:t xml:space="preserve"> Κύριε Πρόεδρε και κυρία Υπουργέ, δεν θα έκανα την ερώτηση αυτή εάν το Εργατικό Κέντρο Ρόδου και ο Δήμαρχος Ρόδου προηγουμένως δεν είχαν ευαισθητοποιήσει τον κόσμο ότι είναι απαράδεκτη η τιμή του εισιτηρίου. Διότι για να πάτε στη Ρόδο, και αν δεν έχετε προ</w:t>
      </w:r>
      <w:r>
        <w:rPr>
          <w:rFonts w:eastAsia="Times New Roman" w:cs="Times New Roman"/>
          <w:szCs w:val="24"/>
        </w:rPr>
        <w:t>αγοράσει το εισιτήριο, η τιμή μπορεί να φτάσει και τα 350 ευρώ, ενώ, όπως ξέρετε, για να πάει κανείς στην Αγγλία βρίσκει εισιτήριο και με 50 και με 60 και με 70 ευρώ.</w:t>
      </w:r>
    </w:p>
    <w:p w14:paraId="714545DA"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Είχε την καλοσύνη η ηγεσία της </w:t>
      </w:r>
      <w:r>
        <w:rPr>
          <w:rFonts w:eastAsia="Times New Roman" w:cs="Times New Roman"/>
          <w:szCs w:val="24"/>
        </w:rPr>
        <w:t>«</w:t>
      </w:r>
      <w:r>
        <w:rPr>
          <w:rFonts w:eastAsia="Times New Roman" w:cs="Times New Roman"/>
          <w:szCs w:val="24"/>
          <w:lang w:val="en-US"/>
        </w:rPr>
        <w:t>AEGEAN</w:t>
      </w:r>
      <w:r>
        <w:rPr>
          <w:rFonts w:eastAsia="Times New Roman" w:cs="Times New Roman"/>
          <w:szCs w:val="24"/>
        </w:rPr>
        <w:t>»</w:t>
      </w:r>
      <w:r w:rsidRPr="00EE7EEF">
        <w:rPr>
          <w:rFonts w:eastAsia="Times New Roman" w:cs="Times New Roman"/>
          <w:szCs w:val="24"/>
        </w:rPr>
        <w:t xml:space="preserve"> </w:t>
      </w:r>
      <w:r>
        <w:rPr>
          <w:rFonts w:eastAsia="Times New Roman" w:cs="Times New Roman"/>
          <w:szCs w:val="24"/>
        </w:rPr>
        <w:t>να με συναντήσει και να μου πει ότι ο λόγος που ε</w:t>
      </w:r>
      <w:r>
        <w:rPr>
          <w:rFonts w:eastAsia="Times New Roman" w:cs="Times New Roman"/>
          <w:szCs w:val="24"/>
        </w:rPr>
        <w:t xml:space="preserve">ίναι τόσο υψηλή η τιμή </w:t>
      </w:r>
      <w:r>
        <w:rPr>
          <w:rFonts w:eastAsia="Times New Roman" w:cs="Times New Roman"/>
          <w:szCs w:val="24"/>
        </w:rPr>
        <w:lastRenderedPageBreak/>
        <w:t>του εισιτηρίου είναι διότι πληρώνουμε τον ΦΠΑ, που είναι 24%, και το υπόλοιπο, άλλο τόσο περίπου, είναι αυτό που δίνουμε στην εφορία, όπως κάθε φορολογούμενος και κάθε φορολογούμενη εταιρεία. Βέβαια, αυτό το πράγμα εσείς θα απαντήσετ</w:t>
      </w:r>
      <w:r>
        <w:rPr>
          <w:rFonts w:eastAsia="Times New Roman" w:cs="Times New Roman"/>
          <w:szCs w:val="24"/>
        </w:rPr>
        <w:t xml:space="preserve">ε εάν είναι σωστό. </w:t>
      </w:r>
    </w:p>
    <w:p w14:paraId="714545DB"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Όμως εκείνο το οποίο μπορώ εγώ να πω είναι ότι στις άλλες χώρες και ειδικά στην Πορτογαλία ο ΦΠΑ στις αεροπορικές εταιρείες είναι πολύ χαμηλός, λένε ότι είναι 6%. Έτσι τουλάχιστον ισχυρίζεται η εταιρεία </w:t>
      </w:r>
      <w:r>
        <w:rPr>
          <w:rFonts w:eastAsia="Times New Roman" w:cs="Times New Roman"/>
          <w:szCs w:val="24"/>
        </w:rPr>
        <w:t>«</w:t>
      </w:r>
      <w:r>
        <w:rPr>
          <w:rFonts w:eastAsia="Times New Roman" w:cs="Times New Roman"/>
          <w:szCs w:val="24"/>
          <w:lang w:val="en-US"/>
        </w:rPr>
        <w:t>AEGEAN</w:t>
      </w:r>
      <w:r>
        <w:rPr>
          <w:rFonts w:eastAsia="Times New Roman" w:cs="Times New Roman"/>
          <w:szCs w:val="24"/>
        </w:rPr>
        <w:t>»</w:t>
      </w:r>
      <w:r w:rsidRPr="00EE7EEF">
        <w:rPr>
          <w:rFonts w:eastAsia="Times New Roman" w:cs="Times New Roman"/>
          <w:szCs w:val="24"/>
        </w:rPr>
        <w:t>.</w:t>
      </w:r>
    </w:p>
    <w:p w14:paraId="714545DC"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Εάν λάβουμε, δε, υπόψη </w:t>
      </w:r>
      <w:r>
        <w:rPr>
          <w:rFonts w:eastAsia="Times New Roman" w:cs="Times New Roman"/>
          <w:szCs w:val="24"/>
        </w:rPr>
        <w:t xml:space="preserve">ότι και η </w:t>
      </w:r>
      <w:r>
        <w:rPr>
          <w:rFonts w:eastAsia="Times New Roman" w:cs="Times New Roman"/>
          <w:szCs w:val="24"/>
        </w:rPr>
        <w:t>«</w:t>
      </w:r>
      <w:r>
        <w:rPr>
          <w:rFonts w:eastAsia="Times New Roman" w:cs="Times New Roman"/>
          <w:szCs w:val="24"/>
          <w:lang w:val="en-US"/>
        </w:rPr>
        <w:t>TURKISH</w:t>
      </w:r>
      <w:r w:rsidRPr="00EE7EEF">
        <w:rPr>
          <w:rFonts w:eastAsia="Times New Roman" w:cs="Times New Roman"/>
          <w:szCs w:val="24"/>
        </w:rPr>
        <w:t xml:space="preserve"> </w:t>
      </w:r>
      <w:r>
        <w:rPr>
          <w:rFonts w:eastAsia="Times New Roman" w:cs="Times New Roman"/>
          <w:szCs w:val="24"/>
          <w:lang w:val="en-US"/>
        </w:rPr>
        <w:t>AIRLINES</w:t>
      </w:r>
      <w:r>
        <w:rPr>
          <w:rFonts w:eastAsia="Times New Roman" w:cs="Times New Roman"/>
          <w:szCs w:val="24"/>
        </w:rPr>
        <w:t>»</w:t>
      </w:r>
      <w:r>
        <w:rPr>
          <w:rFonts w:eastAsia="Times New Roman" w:cs="Times New Roman"/>
          <w:szCs w:val="24"/>
        </w:rPr>
        <w:t xml:space="preserve"> επιδοτείται από το κράτος, είναι δημόσια επιχείρηση, για να έχει χαμηλό εισιτήριο και να προσελκύει τουρίστες, πέραν τού ότι οι πολίτες επιβαρύνονται με τόσο υψηλό εισιτήριο, και ο τουρισμός βλάπτεται. Διότι πώς θα έρθει ο άλλο</w:t>
      </w:r>
      <w:r>
        <w:rPr>
          <w:rFonts w:eastAsia="Times New Roman" w:cs="Times New Roman"/>
          <w:szCs w:val="24"/>
        </w:rPr>
        <w:t>ς να πληρώνει τόσα πολλά όταν μπορεί να πάει στη γείτονα χώρα με τα μισά ή λιγότερα από την πατρίδα του;</w:t>
      </w:r>
    </w:p>
    <w:p w14:paraId="714545DD"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πω, λοιπόν, ότι εάν κάνετε μία διαφοροποίηση πάνω σε αυτά τα θέματα, εκείνα που θα χάσει το κράτος, το Υπουργείο Οικονομικών εν πάση </w:t>
      </w:r>
      <w:proofErr w:type="spellStart"/>
      <w:r>
        <w:rPr>
          <w:rFonts w:eastAsia="Times New Roman" w:cs="Times New Roman"/>
          <w:szCs w:val="24"/>
        </w:rPr>
        <w:t>περιπτώσει</w:t>
      </w:r>
      <w:proofErr w:type="spellEnd"/>
      <w:r>
        <w:rPr>
          <w:rFonts w:eastAsia="Times New Roman" w:cs="Times New Roman"/>
          <w:szCs w:val="24"/>
        </w:rPr>
        <w:t>, θα τα κερδίσει από τον τουρισμό. Δηλαδή δεν θα χάσει τόσα ώστε να υποστεί βλάβη η οικονομία. Θα μπουν τόσα λεφτά μέσα στη χώρα που σίγουρα θα καλυφθεί αυτό το οποίο θα χαριστεί, με την καλή έννοια του όρου.</w:t>
      </w:r>
    </w:p>
    <w:p w14:paraId="714545DE"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Η ερώτησή μου, λοιπόν, είναι αν στο ορατό μέλλο</w:t>
      </w:r>
      <w:r>
        <w:rPr>
          <w:rFonts w:eastAsia="Times New Roman" w:cs="Times New Roman"/>
          <w:szCs w:val="24"/>
        </w:rPr>
        <w:t>ν υπάρχει περίπτωση κάτι να αλλάξει από το Υπουργείο Οικονομικών.</w:t>
      </w:r>
    </w:p>
    <w:p w14:paraId="714545DF" w14:textId="77777777" w:rsidR="00720170" w:rsidRDefault="00F52584">
      <w:pPr>
        <w:spacing w:line="600" w:lineRule="auto"/>
        <w:ind w:firstLine="720"/>
        <w:jc w:val="both"/>
        <w:rPr>
          <w:rFonts w:eastAsia="Times New Roman" w:cs="Times New Roman"/>
          <w:szCs w:val="24"/>
        </w:rPr>
      </w:pPr>
      <w:r w:rsidRPr="00526DAB">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συνάδελφο.</w:t>
      </w:r>
    </w:p>
    <w:p w14:paraId="714545E0"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 για τρία λεπτά.</w:t>
      </w:r>
    </w:p>
    <w:p w14:paraId="714545E1" w14:textId="77777777" w:rsidR="00720170" w:rsidRDefault="00F52584">
      <w:pPr>
        <w:spacing w:line="600" w:lineRule="auto"/>
        <w:ind w:firstLine="720"/>
        <w:jc w:val="both"/>
        <w:rPr>
          <w:rFonts w:eastAsia="Times New Roman" w:cs="Times New Roman"/>
          <w:szCs w:val="24"/>
        </w:rPr>
      </w:pPr>
      <w:r w:rsidRPr="00DB468D">
        <w:rPr>
          <w:rFonts w:eastAsia="Times New Roman" w:cs="Times New Roman"/>
          <w:b/>
          <w:szCs w:val="24"/>
        </w:rPr>
        <w:t>ΑΙΚΑΤΕΡΙΝΗ ΠΑΠΑΝΑΤΣΙΟΥ (Υφυπουργός Οικονομικών):</w:t>
      </w:r>
      <w:r>
        <w:rPr>
          <w:rFonts w:eastAsia="Times New Roman" w:cs="Times New Roman"/>
          <w:szCs w:val="24"/>
        </w:rPr>
        <w:t xml:space="preserve"> Ευχαριστώ, κύριε Πρόεδρε.</w:t>
      </w:r>
    </w:p>
    <w:p w14:paraId="714545E2"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ήθελα να ξεκινήσω με την αναφορά ότι είναι πρόθεση της Κυβέρνησής μας, εφόσον οι δημοσιονομικές συνθήκες το επιτρέψουν, να θεσπιστούν νομοθετικές ρυθμίσεις για μείωση των συντελεστών του ΦΠΑ, συμβάλλοντας στην αύξηση του </w:t>
      </w:r>
      <w:r>
        <w:rPr>
          <w:rFonts w:eastAsia="Times New Roman" w:cs="Times New Roman"/>
          <w:szCs w:val="24"/>
        </w:rPr>
        <w:lastRenderedPageBreak/>
        <w:t>πραγματικού εισοδήματος των νοικοκ</w:t>
      </w:r>
      <w:r>
        <w:rPr>
          <w:rFonts w:eastAsia="Times New Roman" w:cs="Times New Roman"/>
          <w:szCs w:val="24"/>
        </w:rPr>
        <w:t>υριών με περαιτέρω αύξηση της ζήτησης των αγαθών και των υπηρεσιών.</w:t>
      </w:r>
    </w:p>
    <w:p w14:paraId="714545E3"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Οι μειώσεις αυτές θα επιφέρουν και τη μείωση στις υπηρεσίες μεταφοράς προσώπων, όπου συμπεριλαμβάνονται και αεροπορικές μεταφορές στο εσωτερικό της χώρας. </w:t>
      </w:r>
    </w:p>
    <w:p w14:paraId="714545E4"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Άλλωστε στα μέτρα που εξήγγειλε </w:t>
      </w:r>
      <w:r>
        <w:rPr>
          <w:rFonts w:eastAsia="Times New Roman" w:cs="Times New Roman"/>
          <w:szCs w:val="24"/>
        </w:rPr>
        <w:t>ο Πρωθυπουργός στη Διεθνή Έκθεση Θεσσαλονίκης, προκειμένου να δοθεί ώθηση στην οικονομία και την αγορά, αλλά και την ενίσχυση της κοινωνικής συνοχής, είναι και η μείωση των συντελεστών ΦΠΑ, κατά 2 μονάδες του μεγάλου, από 24% στο 22%, και κατά μία του μικρ</w:t>
      </w:r>
      <w:r>
        <w:rPr>
          <w:rFonts w:eastAsia="Times New Roman" w:cs="Times New Roman"/>
          <w:szCs w:val="24"/>
        </w:rPr>
        <w:t>ού, από 13% σε 12%,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2021.</w:t>
      </w:r>
    </w:p>
    <w:p w14:paraId="714545E5"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Εδώ θα ήθελα να σημειώσω ότι ο ΦΠΑ αποτελεί κοινό φορολογικό σύστημα στην Ευρωπαϊκή Ένωση και ο ομοιόμορφος υπολογισμός του φόρου αποτελεί δέσμευση από όλα τα κράτη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μέλη με βάση τις κοινοτικές οδηγίες.</w:t>
      </w:r>
    </w:p>
    <w:p w14:paraId="714545E6"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lastRenderedPageBreak/>
        <w:t>Όπως είναι γνωστό,</w:t>
      </w:r>
      <w:r>
        <w:rPr>
          <w:rFonts w:eastAsia="Times New Roman" w:cs="Times New Roman"/>
          <w:szCs w:val="24"/>
        </w:rPr>
        <w:t xml:space="preserve"> σήμερα στη χώρα μας οι υπηρεσίες μεταφοράς προσώπων και των αποσκευών τους, όπου περιλαμβάνονται και οι αεροπορικές μεταφορές, υπάγονται στον κανονικό συντελεστή ΦΠΑ.</w:t>
      </w:r>
    </w:p>
    <w:p w14:paraId="714545E7"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Θα πρέπει να τονίσω ότι οι συντελεστές ΦΠΑ επηρεάζουν μόνο τις τιμές των εισιτηρίων στις</w:t>
      </w:r>
      <w:r>
        <w:rPr>
          <w:rFonts w:eastAsia="Times New Roman" w:cs="Times New Roman"/>
          <w:szCs w:val="24"/>
        </w:rPr>
        <w:t xml:space="preserve"> αεροπορικές μεταφορές που γίνονται στο εσωτερικό της χώρας, καθώς στο πλαίσιο της ανταγωνιστικότητας στα αεροπορικά εισιτήρια για τις αεροπορικές μεταφορές προσώπων από το εσωτερικό της χώρας προς το εξωτερικό και αντίστροφα, δεν επιβάλλεται καθόλου ο ΦΠΑ</w:t>
      </w:r>
      <w:r>
        <w:rPr>
          <w:rFonts w:eastAsia="Times New Roman" w:cs="Times New Roman"/>
          <w:szCs w:val="24"/>
        </w:rPr>
        <w:t xml:space="preserve">. </w:t>
      </w:r>
    </w:p>
    <w:p w14:paraId="714545E8"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Οι δε αεροπορικές εταιρίες, των οποίων τα έσοδα από διεθνείς μεταφορές υπερβαίνουν το 50% των συνολικών ετησίων ακαθάριστων εσόδων, τυγχάνουν απαλλαγής του ΦΠΑ στην παράδοση και εισαγωγή αεροσκαφών, καθώς και υπηρεσιών για την εξυπηρέτηση των άμεσων ανα</w:t>
      </w:r>
      <w:r>
        <w:rPr>
          <w:rFonts w:eastAsia="Times New Roman" w:cs="Times New Roman"/>
          <w:szCs w:val="24"/>
        </w:rPr>
        <w:t>γκών, όπως η χρήση αεροδρομίων, ο καθαρισμός, η επισκευή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Άρα, δεν θεωρούμε ότι ο ΦΠΑ είναι ο βασικός λόγος στην τιμή του εισιτηρίου. </w:t>
      </w:r>
    </w:p>
    <w:p w14:paraId="714545E9"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Στη δευτερολογία μου θα αναφερθώ και στα υπόλοιπα.</w:t>
      </w:r>
    </w:p>
    <w:p w14:paraId="714545EA" w14:textId="77777777" w:rsidR="00720170" w:rsidRDefault="00F52584">
      <w:pPr>
        <w:spacing w:line="600" w:lineRule="auto"/>
        <w:ind w:firstLine="720"/>
        <w:jc w:val="both"/>
        <w:rPr>
          <w:rFonts w:eastAsia="Times New Roman" w:cs="Times New Roman"/>
          <w:szCs w:val="24"/>
        </w:rPr>
      </w:pPr>
      <w:r w:rsidRPr="009B0108">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Ευχαριστούμε την κυρία Υπουργό </w:t>
      </w:r>
      <w:r>
        <w:rPr>
          <w:rFonts w:eastAsia="Times New Roman" w:cs="Times New Roman"/>
          <w:szCs w:val="24"/>
        </w:rPr>
        <w:t>και για την οικονομία στον χρόνο βεβαίως.</w:t>
      </w:r>
    </w:p>
    <w:p w14:paraId="714545EB"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714545EC"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Βέβαια δεν υπάρχει κα</w:t>
      </w:r>
      <w:r>
        <w:rPr>
          <w:rFonts w:eastAsia="Times New Roman" w:cs="Times New Roman"/>
          <w:szCs w:val="24"/>
        </w:rPr>
        <w:t>μ</w:t>
      </w:r>
      <w:r>
        <w:rPr>
          <w:rFonts w:eastAsia="Times New Roman" w:cs="Times New Roman"/>
          <w:szCs w:val="24"/>
        </w:rPr>
        <w:t>μία αμφιβολία ότι η πρόθεσή σας είναι καλή. Το θέμα είναι όμως πότε θα υλοποιηθεί η πρόταση, διότι αυτό είν</w:t>
      </w:r>
      <w:r>
        <w:rPr>
          <w:rFonts w:eastAsia="Times New Roman" w:cs="Times New Roman"/>
          <w:szCs w:val="24"/>
        </w:rPr>
        <w:t xml:space="preserve">αι το ζητούμενο, το πότε. </w:t>
      </w:r>
    </w:p>
    <w:p w14:paraId="714545ED"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Επίσης, σωστό είναι αυτό που είπατε όσον αφορά τον ΦΠΑ από το εξωτερικό, αλλά να μην ξεχνάτε ότι υπάρχει και ο εσωτερικός τουρισμός. Δηλαδή, μια οικογένεια που θέλει να πάει, παραδείγματος </w:t>
      </w:r>
      <w:r>
        <w:rPr>
          <w:rFonts w:eastAsia="Times New Roman" w:cs="Times New Roman"/>
          <w:szCs w:val="24"/>
        </w:rPr>
        <w:t>χάριν</w:t>
      </w:r>
      <w:r>
        <w:rPr>
          <w:rFonts w:eastAsia="Times New Roman" w:cs="Times New Roman"/>
          <w:szCs w:val="24"/>
        </w:rPr>
        <w:t xml:space="preserve">, στη Ρόδο, αν επιβαρυνθεί με τόσο </w:t>
      </w:r>
      <w:r>
        <w:rPr>
          <w:rFonts w:eastAsia="Times New Roman" w:cs="Times New Roman"/>
          <w:szCs w:val="24"/>
        </w:rPr>
        <w:t xml:space="preserve">ΦΠΑ, αντιλαμβάνεστε ότι δεν θα πάει στη Ρόδο. Αναφέρω τη Ρόδο επειδή είναι η πιο απομακρυσμένη περιοχή. </w:t>
      </w:r>
    </w:p>
    <w:p w14:paraId="714545EE"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Άρα, εν μέρει μόνο απαντήθηκε η ερώτησή μου. Υπάρχει ακόμα το θέμα τού πόσο μπορεί να</w:t>
      </w:r>
      <w:r>
        <w:rPr>
          <w:rFonts w:eastAsia="Times New Roman" w:cs="Times New Roman"/>
          <w:b/>
          <w:szCs w:val="24"/>
        </w:rPr>
        <w:t xml:space="preserve"> </w:t>
      </w:r>
      <w:r>
        <w:rPr>
          <w:rFonts w:eastAsia="Times New Roman" w:cs="Times New Roman"/>
          <w:szCs w:val="24"/>
        </w:rPr>
        <w:t>ελαττωθεί ο ΦΠΑ στο εσωτερικό, διότι στο κάτω κάτω στο εξωτερικό,</w:t>
      </w:r>
      <w:r>
        <w:rPr>
          <w:rFonts w:eastAsia="Times New Roman" w:cs="Times New Roman"/>
          <w:szCs w:val="24"/>
        </w:rPr>
        <w:t xml:space="preserve"> όπως ξέρετε, υπάρ</w:t>
      </w:r>
      <w:r>
        <w:rPr>
          <w:rFonts w:eastAsia="Times New Roman" w:cs="Times New Roman"/>
          <w:szCs w:val="24"/>
        </w:rPr>
        <w:lastRenderedPageBreak/>
        <w:t xml:space="preserve">χουν και τα </w:t>
      </w:r>
      <w:proofErr w:type="spellStart"/>
      <w:r>
        <w:rPr>
          <w:rFonts w:eastAsia="Times New Roman" w:cs="Times New Roman"/>
          <w:szCs w:val="24"/>
        </w:rPr>
        <w:t>τσάρτερς</w:t>
      </w:r>
      <w:proofErr w:type="spellEnd"/>
      <w:r>
        <w:rPr>
          <w:rFonts w:eastAsia="Times New Roman" w:cs="Times New Roman"/>
          <w:szCs w:val="24"/>
        </w:rPr>
        <w:t xml:space="preserve"> –ας το πούμε- και δεν είναι ανάγκη να πάρει το κανονικό αεροπλάνο κάποιος για να έρθει, παίρνει το τσάρτερ και έρχεται με την τιμή που του δίνει το τσάρτερ.</w:t>
      </w:r>
    </w:p>
    <w:p w14:paraId="714545EF"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Όμως εκείνο το οποίο πρέπει να τονιστεί είναι το αν στην πρά</w:t>
      </w:r>
      <w:r>
        <w:rPr>
          <w:rFonts w:eastAsia="Times New Roman" w:cs="Times New Roman"/>
          <w:szCs w:val="24"/>
        </w:rPr>
        <w:t xml:space="preserve">ξη έχετε κάνει διάλογο με την αεροπορική εταιρεία, την </w:t>
      </w:r>
      <w:r>
        <w:rPr>
          <w:rFonts w:eastAsia="Times New Roman" w:cs="Times New Roman"/>
          <w:szCs w:val="24"/>
        </w:rPr>
        <w:t>«</w:t>
      </w:r>
      <w:r>
        <w:rPr>
          <w:rFonts w:eastAsia="Times New Roman" w:cs="Times New Roman"/>
          <w:szCs w:val="24"/>
          <w:lang w:val="en-US"/>
        </w:rPr>
        <w:t>AEGEAN</w:t>
      </w:r>
      <w:r>
        <w:rPr>
          <w:rFonts w:eastAsia="Times New Roman" w:cs="Times New Roman"/>
          <w:szCs w:val="24"/>
        </w:rPr>
        <w:t>»</w:t>
      </w:r>
      <w:r>
        <w:rPr>
          <w:rFonts w:eastAsia="Times New Roman" w:cs="Times New Roman"/>
          <w:szCs w:val="24"/>
        </w:rPr>
        <w:t xml:space="preserve">, η οποία είναι ουσιαστικά ο αερομεταφορέας της χώρας. Υπάρχουν, βέβαια, κάτι άλλες μικρές εταιρείες, αλλά είναι μη σημαντική ακόμα η συμβολή τους σε αυτό. </w:t>
      </w:r>
    </w:p>
    <w:p w14:paraId="714545F0"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Άρα, το ερώτημα το δικό μου είναι το</w:t>
      </w:r>
      <w:r>
        <w:rPr>
          <w:rFonts w:eastAsia="Times New Roman" w:cs="Times New Roman"/>
          <w:szCs w:val="24"/>
        </w:rPr>
        <w:t xml:space="preserve"> εξής: Το Υπουργείο βρίσκεται κατά κάποιον τρόπο, όχι σε διαπραγμάτευση, σε συνομιλίες με την </w:t>
      </w:r>
      <w:r>
        <w:rPr>
          <w:rFonts w:eastAsia="Times New Roman" w:cs="Times New Roman"/>
          <w:szCs w:val="24"/>
        </w:rPr>
        <w:t>«</w:t>
      </w:r>
      <w:r>
        <w:rPr>
          <w:rFonts w:eastAsia="Times New Roman" w:cs="Times New Roman"/>
          <w:szCs w:val="24"/>
          <w:lang w:val="en-US"/>
        </w:rPr>
        <w:t>AEGEAN</w:t>
      </w:r>
      <w:r>
        <w:rPr>
          <w:rFonts w:eastAsia="Times New Roman" w:cs="Times New Roman"/>
          <w:szCs w:val="24"/>
        </w:rPr>
        <w:t>»</w:t>
      </w:r>
      <w:r>
        <w:rPr>
          <w:rFonts w:eastAsia="Times New Roman" w:cs="Times New Roman"/>
          <w:szCs w:val="24"/>
        </w:rPr>
        <w:t xml:space="preserve">; Κάνετε μια προσπάθεια να μειωθεί η τιμή του εισιτηρίου ή το αφήνουμε για όποτε βελτιωθούν οι συνθήκες της οικονομίας, πράγμα το οποίο, και των εκλογών </w:t>
      </w:r>
      <w:proofErr w:type="spellStart"/>
      <w:r>
        <w:rPr>
          <w:rFonts w:eastAsia="Times New Roman" w:cs="Times New Roman"/>
          <w:szCs w:val="24"/>
        </w:rPr>
        <w:t>ε</w:t>
      </w:r>
      <w:r>
        <w:rPr>
          <w:rFonts w:eastAsia="Times New Roman" w:cs="Times New Roman"/>
          <w:szCs w:val="24"/>
        </w:rPr>
        <w:t>περχομένων</w:t>
      </w:r>
      <w:proofErr w:type="spellEnd"/>
      <w:r>
        <w:rPr>
          <w:rFonts w:eastAsia="Times New Roman" w:cs="Times New Roman"/>
          <w:szCs w:val="24"/>
        </w:rPr>
        <w:t>, αντιλαμβάνεστε ότι παίρνει έτσι έναν αόριστο χαρακτήρα;</w:t>
      </w:r>
    </w:p>
    <w:p w14:paraId="714545F1"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Κατά συνέπεια, και πάλι θα επιμείνω στα χρονολογικά πλαίσια. Αν μπορείτε, όχι να δεσμευτείτε, να τα προαναγγείλετε, διότι διαφορετικά η ερώτησή μου έχει μάλλον ακαδημαϊκό και όχι </w:t>
      </w:r>
      <w:r>
        <w:rPr>
          <w:rFonts w:eastAsia="Times New Roman" w:cs="Times New Roman"/>
          <w:szCs w:val="24"/>
        </w:rPr>
        <w:lastRenderedPageBreak/>
        <w:t xml:space="preserve">πρακτικό </w:t>
      </w:r>
      <w:r>
        <w:rPr>
          <w:rFonts w:eastAsia="Times New Roman" w:cs="Times New Roman"/>
          <w:szCs w:val="24"/>
        </w:rPr>
        <w:t>χαρακτήρα και, όπως ξέρετε, εμείς οι γιατροί στην πράξη θέλουμε απτά αποτελέσματα.</w:t>
      </w:r>
    </w:p>
    <w:p w14:paraId="714545F2"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Ευχαριστώ.</w:t>
      </w:r>
    </w:p>
    <w:p w14:paraId="714545F3" w14:textId="77777777" w:rsidR="00720170" w:rsidRDefault="00F52584">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Πρόεδρο.</w:t>
      </w:r>
    </w:p>
    <w:p w14:paraId="714545F4"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τρία λεπτά.</w:t>
      </w:r>
    </w:p>
    <w:p w14:paraId="714545F5" w14:textId="77777777" w:rsidR="00720170" w:rsidRDefault="00F52584">
      <w:pPr>
        <w:spacing w:line="600" w:lineRule="auto"/>
        <w:ind w:firstLine="720"/>
        <w:jc w:val="both"/>
        <w:rPr>
          <w:rFonts w:eastAsia="Times New Roman" w:cs="Times New Roman"/>
          <w:szCs w:val="24"/>
        </w:rPr>
      </w:pPr>
      <w:r w:rsidRPr="00064DC1">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Σε </w:t>
      </w:r>
      <w:r>
        <w:rPr>
          <w:rFonts w:eastAsia="Times New Roman" w:cs="Times New Roman"/>
          <w:szCs w:val="24"/>
        </w:rPr>
        <w:t xml:space="preserve">συνέχεια των όσων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θα πρέπει να επισημάνω την πρόθεση της Κυβέρνησης να στηρίξει τα νησιά και τους νησιώτες. Ήδη με την τελευταία </w:t>
      </w:r>
      <w:r>
        <w:rPr>
          <w:rFonts w:eastAsia="Times New Roman" w:cs="Times New Roman"/>
          <w:szCs w:val="24"/>
        </w:rPr>
        <w:t>πράξη νομοθετικού περιεχομένου</w:t>
      </w:r>
      <w:r>
        <w:rPr>
          <w:rFonts w:eastAsia="Times New Roman" w:cs="Times New Roman"/>
          <w:szCs w:val="24"/>
        </w:rPr>
        <w:t xml:space="preserve"> που δημοσιεύτηκε στις 31 Δεκεμβρίου 2018 παρατείνεται για χρονικό διάστ</w:t>
      </w:r>
      <w:r>
        <w:rPr>
          <w:rFonts w:eastAsia="Times New Roman" w:cs="Times New Roman"/>
          <w:szCs w:val="24"/>
        </w:rPr>
        <w:t xml:space="preserve">ημα έξι μηνών από την 1.1.2019 έως τις 30.6.2019 ο μειωμένος κατά 30% ΦΠΑ στα νησιά Λέρο, Λέσβο, Κω, Σάμο και Χίο. </w:t>
      </w:r>
    </w:p>
    <w:p w14:paraId="714545F6"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Επίσης, θα ήθελα να αναφερθώ στο ότι η Κυβέρνηση για τα νησιά της ελληνικής επικράτειας σχεδιάζει και υλοποιεί μια νησιωτική πολιτική, δράση</w:t>
      </w:r>
      <w:r>
        <w:rPr>
          <w:rFonts w:eastAsia="Times New Roman" w:cs="Times New Roman"/>
          <w:szCs w:val="24"/>
        </w:rPr>
        <w:t xml:space="preserve"> της οποίας είναι η εφαρμογή του μεταφορικού ισοδυνάμου, το οποίο εναρμονίζει το κόστος θαλάσσιας </w:t>
      </w:r>
      <w:r>
        <w:rPr>
          <w:rFonts w:eastAsia="Times New Roman" w:cs="Times New Roman"/>
          <w:szCs w:val="24"/>
        </w:rPr>
        <w:lastRenderedPageBreak/>
        <w:t>μεταφοράς επιβατών και εμπορευμάτων στα νησιά σε σχέση με τη χερσαία μεταφορά στην ενδοχώρα, καταβάλλοντας στους δικαιούχους το αντιστάθμισμα νησιωτικού κόστο</w:t>
      </w:r>
      <w:r>
        <w:rPr>
          <w:rFonts w:eastAsia="Times New Roman" w:cs="Times New Roman"/>
          <w:szCs w:val="24"/>
        </w:rPr>
        <w:t>υς.</w:t>
      </w:r>
    </w:p>
    <w:p w14:paraId="714545F7"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Επίσης, σύμφωνα με το υπ’ αριθμόν 102/21.1.2019 έγγραφο της Υπηρεσίας Πολιτικής Αεροπορίας, το οποίο και θα καταθέσω στα Πρακτικά, σε επίπεδο Ευρωπαϊκής Ένωσης ο τομέας των αερομεταφορών έχει και από πολλών ετών πλήρως απελευθερωθεί.</w:t>
      </w:r>
    </w:p>
    <w:p w14:paraId="714545F8"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(Στο σημείο αυτό η</w:t>
      </w:r>
      <w:r>
        <w:rPr>
          <w:rFonts w:eastAsia="Times New Roman" w:cs="Times New Roman"/>
          <w:szCs w:val="24"/>
        </w:rPr>
        <w:t xml:space="preserve"> Υφυπουργός </w:t>
      </w:r>
      <w:r w:rsidRPr="00132157">
        <w:rPr>
          <w:rFonts w:eastAsia="Times New Roman" w:cs="Times New Roman"/>
          <w:szCs w:val="24"/>
        </w:rPr>
        <w:t xml:space="preserve">κ. </w:t>
      </w:r>
      <w:r>
        <w:rPr>
          <w:rFonts w:eastAsia="Times New Roman" w:cs="Times New Roman"/>
          <w:szCs w:val="24"/>
        </w:rPr>
        <w:t xml:space="preserve">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το προαναφερθέν έγγραφο, το οποίο</w:t>
      </w:r>
      <w:r w:rsidRPr="00132157">
        <w:rPr>
          <w:rFonts w:eastAsia="Times New Roman" w:cs="Times New Roman"/>
          <w:szCs w:val="24"/>
        </w:rPr>
        <w:t xml:space="preserve"> βρίσκ</w:t>
      </w:r>
      <w:r>
        <w:rPr>
          <w:rFonts w:eastAsia="Times New Roman" w:cs="Times New Roman"/>
          <w:szCs w:val="24"/>
        </w:rPr>
        <w:t>ετ</w:t>
      </w:r>
      <w:r w:rsidRPr="00132157">
        <w:rPr>
          <w:rFonts w:eastAsia="Times New Roman" w:cs="Times New Roman"/>
          <w:szCs w:val="24"/>
        </w:rPr>
        <w:t>αι στο αρχείο του Τμήματος Γραμματείας της Διεύθυνσης Στενογραφίας και Πρακτικών της Βουλής)</w:t>
      </w:r>
    </w:p>
    <w:p w14:paraId="714545F9"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Οι δε αεροπορικές εταιρίες καθορίζουν τη δική τους τιμολογ</w:t>
      </w:r>
      <w:r>
        <w:rPr>
          <w:rFonts w:eastAsia="Times New Roman" w:cs="Times New Roman"/>
          <w:szCs w:val="24"/>
        </w:rPr>
        <w:t xml:space="preserve">ιακή πολιτική, προσφέροντας ναύλους σε διαφορετικές τιμές, ξεκινώντας από πολύ χαμηλούς μέχρι υψηλούς, ανάλογα με τον χρόνο κράτησης των εισιτηρίων και με βάση τις προσφερόμενες υπηρεσίες. </w:t>
      </w:r>
    </w:p>
    <w:p w14:paraId="714545FA"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lastRenderedPageBreak/>
        <w:t>Μοναδική κρατική παρέμβαση στο ύψος των ναύλων γίνεται στις γραμμέ</w:t>
      </w:r>
      <w:r>
        <w:rPr>
          <w:rFonts w:eastAsia="Times New Roman" w:cs="Times New Roman"/>
          <w:szCs w:val="24"/>
        </w:rPr>
        <w:t xml:space="preserve">ς όπου έχουν επιβληθεί υποχρεώσεις παροχής δημόσιας υπηρεσίας -είναι οι άγονες γραμμές-, για τις οποίες καθορίζεται η μέγιστη τιμή του ναύλου. </w:t>
      </w:r>
    </w:p>
    <w:p w14:paraId="714545FB"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Σε σχέση με το ύψος των ναύλων, το τέλος εκσυγχρονισμού και ανάπτυξης των αεροδρομίων, καθώς και τα τέλη χρήσεως</w:t>
      </w:r>
      <w:r>
        <w:rPr>
          <w:rFonts w:eastAsia="Times New Roman" w:cs="Times New Roman"/>
          <w:szCs w:val="24"/>
        </w:rPr>
        <w:t xml:space="preserve"> κρατικών αερολιμένων, που επίσης επηρεάζουν την τελική τιμή των ναύλων, δεν έχουν αναθεωρηθεί από το 2001 και το 1994 αντίστοιχα. Παρ’ όλα αυτά, το Υπουργείο Οικονομικών παρακολουθεί την αποτελεσματικότητα της ασκούμενης φορολογικής πολιτικής και αξιολογε</w:t>
      </w:r>
      <w:r>
        <w:rPr>
          <w:rFonts w:eastAsia="Times New Roman" w:cs="Times New Roman"/>
          <w:szCs w:val="24"/>
        </w:rPr>
        <w:t xml:space="preserve">ί τις επιπτώσεις των </w:t>
      </w:r>
      <w:proofErr w:type="spellStart"/>
      <w:r>
        <w:rPr>
          <w:rFonts w:eastAsia="Times New Roman" w:cs="Times New Roman"/>
          <w:szCs w:val="24"/>
        </w:rPr>
        <w:t>ληφθέντων</w:t>
      </w:r>
      <w:proofErr w:type="spellEnd"/>
      <w:r>
        <w:rPr>
          <w:rFonts w:eastAsia="Times New Roman" w:cs="Times New Roman"/>
          <w:szCs w:val="24"/>
        </w:rPr>
        <w:t xml:space="preserve"> φορολογικών μέτρων. Επιπρόσθετα, μελετούμε βελτιώσεις του ισχύοντος νομοθετικού πλαισίου, με γνώμονα την οικονομική ανάπτυξη και τη φορολογική δικαιοσύνη, συγχρόνως όμως και την επίτευξη των δημοσιονομικών στόχων. Σε αυτό το </w:t>
      </w:r>
      <w:r>
        <w:rPr>
          <w:rFonts w:eastAsia="Times New Roman" w:cs="Times New Roman"/>
          <w:szCs w:val="24"/>
        </w:rPr>
        <w:t xml:space="preserve">πλαίσιο θα εξετάσουμε και το αίτημα που μας τέθηκε και όταν μας δοθεί η δυνατότητα, ίσως μπορέσουμε να το υλοποιήσουμε. </w:t>
      </w:r>
    </w:p>
    <w:p w14:paraId="714545FC"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14545FD" w14:textId="77777777" w:rsidR="00720170" w:rsidRDefault="00F52584">
      <w:pPr>
        <w:spacing w:line="600" w:lineRule="auto"/>
        <w:ind w:firstLine="720"/>
        <w:jc w:val="both"/>
        <w:rPr>
          <w:rFonts w:eastAsia="Times New Roman" w:cs="Times New Roman"/>
          <w:szCs w:val="24"/>
        </w:rPr>
      </w:pPr>
      <w:r w:rsidRPr="00813C96">
        <w:rPr>
          <w:rFonts w:eastAsia="Times New Roman" w:cs="Times New Roman"/>
          <w:b/>
          <w:szCs w:val="24"/>
        </w:rPr>
        <w:lastRenderedPageBreak/>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Ευχαριστούμε την κυρία Υπουργό. </w:t>
      </w:r>
    </w:p>
    <w:p w14:paraId="714545FE"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όγδοη με αριθμό 241/3-1-2019 επίκαιρη ερώτηση δεύτερου κύκλου </w:t>
      </w:r>
      <w:r>
        <w:rPr>
          <w:rFonts w:eastAsia="Times New Roman" w:cs="Times New Roman"/>
          <w:szCs w:val="24"/>
        </w:rPr>
        <w:t>(Β΄)</w:t>
      </w:r>
      <w:r>
        <w:rPr>
          <w:rFonts w:eastAsia="Times New Roman" w:cs="Times New Roman"/>
          <w:szCs w:val="24"/>
        </w:rPr>
        <w:t xml:space="preserve">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Γεωργίου</w:t>
      </w:r>
      <w:r w:rsidRPr="008D1E77">
        <w:rPr>
          <w:rFonts w:eastAsia="Times New Roman" w:cs="Times New Roman"/>
          <w:szCs w:val="24"/>
        </w:rPr>
        <w:t xml:space="preserve"> - </w:t>
      </w:r>
      <w:r>
        <w:rPr>
          <w:rFonts w:eastAsia="Times New Roman" w:cs="Times New Roman"/>
          <w:szCs w:val="24"/>
        </w:rPr>
        <w:t xml:space="preserve">Δημητρίου Καρρά προς τον Υπουργό Οικονομικών, με θέμα: «Θα προστατεύσει τελικά το κράτος </w:t>
      </w:r>
      <w:r>
        <w:rPr>
          <w:rFonts w:eastAsia="Times New Roman" w:cs="Times New Roman"/>
          <w:szCs w:val="24"/>
        </w:rPr>
        <w:t xml:space="preserve">τους συμπολίτες μας ιδιοκτήτες κατοικιών, που ταλαιπωρούνται από άδικες διεκδικήσεις του </w:t>
      </w:r>
      <w:r>
        <w:rPr>
          <w:rFonts w:eastAsia="Times New Roman" w:cs="Times New Roman"/>
          <w:szCs w:val="24"/>
        </w:rPr>
        <w:t>δημοσίου</w:t>
      </w:r>
      <w:r>
        <w:rPr>
          <w:rFonts w:eastAsia="Times New Roman" w:cs="Times New Roman"/>
          <w:szCs w:val="24"/>
        </w:rPr>
        <w:t xml:space="preserve">, οι οποίες προβάλλονται μέσω της </w:t>
      </w:r>
      <w:proofErr w:type="spellStart"/>
      <w:r>
        <w:rPr>
          <w:rFonts w:eastAsia="Times New Roman" w:cs="Times New Roman"/>
          <w:szCs w:val="24"/>
        </w:rPr>
        <w:t>κτηματογράφησης</w:t>
      </w:r>
      <w:proofErr w:type="spellEnd"/>
      <w:r>
        <w:rPr>
          <w:rFonts w:eastAsia="Times New Roman" w:cs="Times New Roman"/>
          <w:szCs w:val="24"/>
        </w:rPr>
        <w:t>;».</w:t>
      </w:r>
    </w:p>
    <w:p w14:paraId="714545FF"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Κύριε συνάδελφε, έχετε δύο λεπτά, αλλά στην περίπτωση που θέλετε να συζητήσετε και για την ερώτηση η οποία</w:t>
      </w:r>
      <w:r>
        <w:rPr>
          <w:rFonts w:eastAsia="Times New Roman" w:cs="Times New Roman"/>
          <w:szCs w:val="24"/>
        </w:rPr>
        <w:t xml:space="preserve"> δεν συζητείται, θα έχω μια σχετική ανοχή.</w:t>
      </w:r>
    </w:p>
    <w:p w14:paraId="71454600"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ΓΕΩΡΓΙΟΣ</w:t>
      </w:r>
      <w:r w:rsidRPr="008D1E77">
        <w:rPr>
          <w:rFonts w:eastAsia="Times New Roman" w:cs="Times New Roman"/>
          <w:b/>
          <w:szCs w:val="24"/>
        </w:rPr>
        <w:t xml:space="preserve"> - </w:t>
      </w:r>
      <w:r>
        <w:rPr>
          <w:rFonts w:eastAsia="Times New Roman" w:cs="Times New Roman"/>
          <w:b/>
          <w:szCs w:val="24"/>
        </w:rPr>
        <w:t>ΔΗΜΗΤΡΙΟΣ ΚΑΡΡΑΣ:</w:t>
      </w:r>
      <w:r>
        <w:rPr>
          <w:rFonts w:eastAsia="Times New Roman" w:cs="Times New Roman"/>
          <w:szCs w:val="24"/>
        </w:rPr>
        <w:t xml:space="preserve"> Κύριε Πρόεδρε, ευχαριστώ. </w:t>
      </w:r>
    </w:p>
    <w:p w14:paraId="71454601"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Κυρία Υφυπουργέ, ετέθη προ έτους το ζήτημα ότι διεκδικεί το </w:t>
      </w:r>
      <w:r>
        <w:rPr>
          <w:rFonts w:eastAsia="Times New Roman" w:cs="Times New Roman"/>
          <w:szCs w:val="24"/>
        </w:rPr>
        <w:t xml:space="preserve">δημόσιο </w:t>
      </w:r>
      <w:r>
        <w:rPr>
          <w:rFonts w:eastAsia="Times New Roman" w:cs="Times New Roman"/>
          <w:szCs w:val="24"/>
        </w:rPr>
        <w:t xml:space="preserve">δέκα έως είκοσι χιλιάδες ακίνητα περιμετρικά των </w:t>
      </w:r>
      <w:r>
        <w:rPr>
          <w:rFonts w:eastAsia="Times New Roman" w:cs="Times New Roman"/>
          <w:szCs w:val="24"/>
        </w:rPr>
        <w:lastRenderedPageBreak/>
        <w:t>Αθηνών στους όμορους δήμους</w:t>
      </w:r>
      <w:r>
        <w:rPr>
          <w:rFonts w:eastAsia="Times New Roman" w:cs="Times New Roman"/>
          <w:szCs w:val="24"/>
        </w:rPr>
        <w:t>,</w:t>
      </w:r>
      <w:r>
        <w:rPr>
          <w:rFonts w:eastAsia="Times New Roman" w:cs="Times New Roman"/>
          <w:szCs w:val="24"/>
        </w:rPr>
        <w:t xml:space="preserve"> για τον λόγ</w:t>
      </w:r>
      <w:r>
        <w:rPr>
          <w:rFonts w:eastAsia="Times New Roman" w:cs="Times New Roman"/>
          <w:szCs w:val="24"/>
        </w:rPr>
        <w:t xml:space="preserve">ο ότι εγγράφονται στο Κτηματολόγιο ως </w:t>
      </w:r>
      <w:r>
        <w:rPr>
          <w:rFonts w:eastAsia="Times New Roman" w:cs="Times New Roman"/>
          <w:szCs w:val="24"/>
        </w:rPr>
        <w:t xml:space="preserve">ιδιωτικές </w:t>
      </w:r>
      <w:r>
        <w:rPr>
          <w:rFonts w:eastAsia="Times New Roman" w:cs="Times New Roman"/>
          <w:szCs w:val="24"/>
        </w:rPr>
        <w:t>ιδιοκτησίες</w:t>
      </w:r>
      <w:r>
        <w:rPr>
          <w:rFonts w:eastAsia="Times New Roman" w:cs="Times New Roman"/>
          <w:szCs w:val="24"/>
        </w:rPr>
        <w:t>.</w:t>
      </w:r>
      <w:r>
        <w:rPr>
          <w:rFonts w:eastAsia="Times New Roman" w:cs="Times New Roman"/>
          <w:szCs w:val="24"/>
        </w:rPr>
        <w:t xml:space="preserve"> </w:t>
      </w:r>
    </w:p>
    <w:p w14:paraId="71454602"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Για να είμαι, κύριε Πρόεδρε, πιο σαφής, συνέβη το εξής: Κατά την </w:t>
      </w:r>
      <w:proofErr w:type="spellStart"/>
      <w:r>
        <w:rPr>
          <w:rFonts w:eastAsia="Times New Roman" w:cs="Times New Roman"/>
          <w:szCs w:val="24"/>
        </w:rPr>
        <w:t>κτηματογράφηση</w:t>
      </w:r>
      <w:proofErr w:type="spellEnd"/>
      <w:r>
        <w:rPr>
          <w:rFonts w:eastAsia="Times New Roman" w:cs="Times New Roman"/>
          <w:szCs w:val="24"/>
        </w:rPr>
        <w:t xml:space="preserve">, είτε δηλώθηκαν </w:t>
      </w:r>
      <w:r>
        <w:rPr>
          <w:rFonts w:eastAsia="Times New Roman" w:cs="Times New Roman"/>
          <w:szCs w:val="24"/>
        </w:rPr>
        <w:t xml:space="preserve">ως </w:t>
      </w:r>
      <w:r>
        <w:rPr>
          <w:rFonts w:eastAsia="Times New Roman" w:cs="Times New Roman"/>
          <w:szCs w:val="24"/>
        </w:rPr>
        <w:t xml:space="preserve">ιδιωτικές ιδιοκτησίες είτε </w:t>
      </w:r>
      <w:r>
        <w:rPr>
          <w:rFonts w:eastAsia="Times New Roman" w:cs="Times New Roman"/>
          <w:szCs w:val="24"/>
        </w:rPr>
        <w:t xml:space="preserve">ως </w:t>
      </w:r>
      <w:r>
        <w:rPr>
          <w:rFonts w:eastAsia="Times New Roman" w:cs="Times New Roman"/>
          <w:szCs w:val="24"/>
        </w:rPr>
        <w:t xml:space="preserve">δημόσιες, ήρθε το </w:t>
      </w:r>
      <w:r>
        <w:rPr>
          <w:rFonts w:eastAsia="Times New Roman" w:cs="Times New Roman"/>
          <w:szCs w:val="24"/>
        </w:rPr>
        <w:t xml:space="preserve">δημόσιο </w:t>
      </w:r>
      <w:r>
        <w:rPr>
          <w:rFonts w:eastAsia="Times New Roman" w:cs="Times New Roman"/>
          <w:szCs w:val="24"/>
        </w:rPr>
        <w:t xml:space="preserve">και </w:t>
      </w:r>
      <w:proofErr w:type="spellStart"/>
      <w:r>
        <w:rPr>
          <w:rFonts w:eastAsia="Times New Roman" w:cs="Times New Roman"/>
          <w:szCs w:val="24"/>
        </w:rPr>
        <w:t>προέβαλε</w:t>
      </w:r>
      <w:proofErr w:type="spellEnd"/>
      <w:r>
        <w:rPr>
          <w:rFonts w:eastAsia="Times New Roman" w:cs="Times New Roman"/>
          <w:szCs w:val="24"/>
        </w:rPr>
        <w:t xml:space="preserve"> τεκμήριο κυριότητος του </w:t>
      </w:r>
      <w:r>
        <w:rPr>
          <w:rFonts w:eastAsia="Times New Roman" w:cs="Times New Roman"/>
          <w:szCs w:val="24"/>
        </w:rPr>
        <w:t>δημοσίου</w:t>
      </w:r>
      <w:r>
        <w:rPr>
          <w:rFonts w:eastAsia="Times New Roman" w:cs="Times New Roman"/>
          <w:szCs w:val="24"/>
        </w:rPr>
        <w:t xml:space="preserve">, επειδή στο παρελθόν έφεραν </w:t>
      </w:r>
      <w:r>
        <w:rPr>
          <w:rFonts w:eastAsia="Times New Roman" w:cs="Times New Roman"/>
          <w:szCs w:val="24"/>
        </w:rPr>
        <w:t>χαρακτηριστικά</w:t>
      </w:r>
      <w:r>
        <w:rPr>
          <w:rFonts w:eastAsia="Times New Roman" w:cs="Times New Roman"/>
          <w:szCs w:val="24"/>
        </w:rPr>
        <w:t xml:space="preserve"> δασικής μορφής, και διεκδικεί το </w:t>
      </w:r>
      <w:r>
        <w:rPr>
          <w:rFonts w:eastAsia="Times New Roman" w:cs="Times New Roman"/>
          <w:szCs w:val="24"/>
        </w:rPr>
        <w:t>δημόσιο</w:t>
      </w:r>
      <w:r>
        <w:rPr>
          <w:rFonts w:eastAsia="Times New Roman" w:cs="Times New Roman"/>
          <w:szCs w:val="24"/>
        </w:rPr>
        <w:t xml:space="preserve"> την κυριότητά τους</w:t>
      </w:r>
      <w:r>
        <w:rPr>
          <w:rFonts w:eastAsia="Times New Roman" w:cs="Times New Roman"/>
          <w:szCs w:val="24"/>
        </w:rPr>
        <w:t>. Υπάρχει μια διαδικασία σε μια επιτροπή, σύμφωνα με την οποία οι μεν ιδιώτες απευθύνουν ενστάσεις και προσκομίζουν τους τίτλους τους και υπάρχει</w:t>
      </w:r>
      <w:r>
        <w:rPr>
          <w:rFonts w:eastAsia="Times New Roman" w:cs="Times New Roman"/>
          <w:szCs w:val="24"/>
        </w:rPr>
        <w:t xml:space="preserve"> και παράλληλη διαδικασία σε εξέλιξη το τελευταίο διάστημα, όπου το </w:t>
      </w:r>
      <w:r>
        <w:rPr>
          <w:rFonts w:eastAsia="Times New Roman" w:cs="Times New Roman"/>
          <w:szCs w:val="24"/>
        </w:rPr>
        <w:t xml:space="preserve">δημόσιο </w:t>
      </w:r>
      <w:r>
        <w:rPr>
          <w:rFonts w:eastAsia="Times New Roman" w:cs="Times New Roman"/>
          <w:szCs w:val="24"/>
        </w:rPr>
        <w:t xml:space="preserve">εγείρει αγωγές προς αναγνώριση δικής του κυριότητος, </w:t>
      </w:r>
      <w:r>
        <w:rPr>
          <w:rFonts w:eastAsia="Times New Roman" w:cs="Times New Roman"/>
          <w:szCs w:val="24"/>
        </w:rPr>
        <w:t xml:space="preserve">όταν </w:t>
      </w:r>
      <w:r>
        <w:rPr>
          <w:rFonts w:eastAsia="Times New Roman" w:cs="Times New Roman"/>
          <w:szCs w:val="24"/>
        </w:rPr>
        <w:t xml:space="preserve">στην </w:t>
      </w:r>
      <w:proofErr w:type="spellStart"/>
      <w:r>
        <w:rPr>
          <w:rFonts w:eastAsia="Times New Roman" w:cs="Times New Roman"/>
          <w:szCs w:val="24"/>
        </w:rPr>
        <w:t>κτηματογράφηση</w:t>
      </w:r>
      <w:proofErr w:type="spellEnd"/>
      <w:r>
        <w:rPr>
          <w:rFonts w:eastAsia="Times New Roman" w:cs="Times New Roman"/>
          <w:szCs w:val="24"/>
        </w:rPr>
        <w:t xml:space="preserve"> δεν είχε αμφισβητήσει το πρώτο στάδιο και έχουν δηλωθεί ως ιδιωτικά. </w:t>
      </w:r>
    </w:p>
    <w:p w14:paraId="71454603"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Το θέμα που τίθεται, λοιπόν, είν</w:t>
      </w:r>
      <w:r>
        <w:rPr>
          <w:rFonts w:eastAsia="Times New Roman" w:cs="Times New Roman"/>
          <w:szCs w:val="24"/>
        </w:rPr>
        <w:t xml:space="preserve">αι ότι το </w:t>
      </w:r>
      <w:r>
        <w:rPr>
          <w:rFonts w:eastAsia="Times New Roman" w:cs="Times New Roman"/>
          <w:szCs w:val="24"/>
        </w:rPr>
        <w:t xml:space="preserve">δημόσιο </w:t>
      </w:r>
      <w:r>
        <w:rPr>
          <w:rFonts w:eastAsia="Times New Roman" w:cs="Times New Roman"/>
          <w:szCs w:val="24"/>
        </w:rPr>
        <w:t xml:space="preserve">προβάλλει δικαιώματα εκ του παρελθόντος, εκ των αρχών του 19ου αιώνα, όπου μετά την </w:t>
      </w:r>
      <w:r>
        <w:rPr>
          <w:rFonts w:eastAsia="Times New Roman" w:cs="Times New Roman"/>
          <w:szCs w:val="24"/>
        </w:rPr>
        <w:t xml:space="preserve">απελευθέρωση </w:t>
      </w:r>
      <w:r>
        <w:rPr>
          <w:rFonts w:eastAsia="Times New Roman" w:cs="Times New Roman"/>
          <w:szCs w:val="24"/>
        </w:rPr>
        <w:t xml:space="preserve">ειπώθηκε –θεσπίστηκε, αν θέλετε, από τότε- ότι όπου είναι δασική έκταση ανήκει κατά τεκμήριο στο </w:t>
      </w:r>
      <w:r>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Β</w:t>
      </w:r>
      <w:r>
        <w:rPr>
          <w:rFonts w:eastAsia="Times New Roman" w:cs="Times New Roman"/>
          <w:szCs w:val="24"/>
        </w:rPr>
        <w:t>εβαίως στα διακόσια χρόνια του ελε</w:t>
      </w:r>
      <w:r>
        <w:rPr>
          <w:rFonts w:eastAsia="Times New Roman" w:cs="Times New Roman"/>
          <w:szCs w:val="24"/>
        </w:rPr>
        <w:t xml:space="preserve">υθέρου </w:t>
      </w:r>
      <w:r>
        <w:rPr>
          <w:rFonts w:eastAsia="Times New Roman" w:cs="Times New Roman"/>
          <w:szCs w:val="24"/>
        </w:rPr>
        <w:lastRenderedPageBreak/>
        <w:t>ελληνικού κράτους έχουν μεταβληθεί πάρα πολύ</w:t>
      </w:r>
      <w:r>
        <w:rPr>
          <w:rFonts w:eastAsia="Times New Roman" w:cs="Times New Roman"/>
          <w:szCs w:val="24"/>
        </w:rPr>
        <w:t xml:space="preserve"> τα πράγματα</w:t>
      </w:r>
      <w:r>
        <w:rPr>
          <w:rFonts w:eastAsia="Times New Roman" w:cs="Times New Roman"/>
          <w:szCs w:val="24"/>
        </w:rPr>
        <w:t>. Έχουν ενταχθεί στο σχέδιο πόλης, έχουν αλλάξει μορφή και ταλαιπωρούνται οι άνθρωποι διεκδικώντας τις ιδιοκτησίες εκείνες που οι ίδιοι έχουν πληρώσει, που ζουν, καθημερινά πληρώνουν φόρους, τις υποχρεώσεις τους από τον φόρο ιδιοκτησίας, από τον φόρο εισοδ</w:t>
      </w:r>
      <w:r>
        <w:rPr>
          <w:rFonts w:eastAsia="Times New Roman" w:cs="Times New Roman"/>
          <w:szCs w:val="24"/>
        </w:rPr>
        <w:t xml:space="preserve">ήματος. </w:t>
      </w:r>
    </w:p>
    <w:p w14:paraId="71454604"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Προ έτους, λοιπόν, ετέθη </w:t>
      </w:r>
      <w:r>
        <w:rPr>
          <w:rFonts w:eastAsia="Times New Roman" w:cs="Times New Roman"/>
          <w:szCs w:val="24"/>
        </w:rPr>
        <w:t xml:space="preserve">από εμένα </w:t>
      </w:r>
      <w:r>
        <w:rPr>
          <w:rFonts w:eastAsia="Times New Roman" w:cs="Times New Roman"/>
          <w:szCs w:val="24"/>
        </w:rPr>
        <w:t>η ερώτηση, κύριε Πρόεδρε</w:t>
      </w:r>
      <w:r>
        <w:rPr>
          <w:rFonts w:eastAsia="Times New Roman" w:cs="Times New Roman"/>
          <w:szCs w:val="24"/>
        </w:rPr>
        <w:t xml:space="preserve"> τι πρόκειται να κάνει το δημόσιο</w:t>
      </w:r>
      <w:r>
        <w:rPr>
          <w:rFonts w:eastAsia="Times New Roman" w:cs="Times New Roman"/>
          <w:szCs w:val="24"/>
        </w:rPr>
        <w:t xml:space="preserve"> και ρώτησα την κυρία Υφυπουργό. Είχε δώσει την απάντηση ότι το ζήτημα απασχολεί το Υπουργείο και θα δοθεί μια λύση. Επειδή, όμως, έχει περάσει ένας χρόνος</w:t>
      </w:r>
      <w:r>
        <w:rPr>
          <w:rFonts w:eastAsia="Times New Roman" w:cs="Times New Roman"/>
          <w:szCs w:val="24"/>
        </w:rPr>
        <w:t xml:space="preserve"> ακριβώς από τον Γενάρη του 2018 και διανύουμε προς το τέλος του Γενάρη του 2019 </w:t>
      </w:r>
      <w:proofErr w:type="spellStart"/>
      <w:r>
        <w:rPr>
          <w:rFonts w:eastAsia="Times New Roman" w:cs="Times New Roman"/>
          <w:szCs w:val="24"/>
        </w:rPr>
        <w:t>επανέφερα</w:t>
      </w:r>
      <w:proofErr w:type="spellEnd"/>
      <w:r>
        <w:rPr>
          <w:rFonts w:eastAsia="Times New Roman" w:cs="Times New Roman"/>
          <w:szCs w:val="24"/>
        </w:rPr>
        <w:t xml:space="preserve"> την ερώτηση, ούτως ώστε η κυρία Υφυπουργός να μας δώσει απαντήσεις για το αν έχει αντιμετωπίσει το θέμα ή αν το Υπουργείο Οικονομικών εγκαταλείπει αυτά που είχαν ειπ</w:t>
      </w:r>
      <w:r>
        <w:rPr>
          <w:rFonts w:eastAsia="Times New Roman" w:cs="Times New Roman"/>
          <w:szCs w:val="24"/>
        </w:rPr>
        <w:t xml:space="preserve">ωθεί τότε. Και αν δεν τα εγκαταλείπει, με ποιον τρόπο θα αναγνωρίσει τα δικαιώματα των ιδιωτών ιδιοκτητών; </w:t>
      </w:r>
    </w:p>
    <w:p w14:paraId="71454605" w14:textId="77777777" w:rsidR="00720170" w:rsidRDefault="00F52584">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Ευχαριστούμε τον κ. Καρρά. </w:t>
      </w:r>
    </w:p>
    <w:p w14:paraId="71454606"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lastRenderedPageBreak/>
        <w:t xml:space="preserve">Η κυρία Υφυπουργός έχει τον λόγο για τρία λεπτά. </w:t>
      </w:r>
    </w:p>
    <w:p w14:paraId="71454607"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w:t>
      </w:r>
      <w:r>
        <w:rPr>
          <w:rFonts w:eastAsia="Times New Roman" w:cs="Times New Roman"/>
          <w:b/>
          <w:szCs w:val="24"/>
        </w:rPr>
        <w:t xml:space="preserve">ονομικών): </w:t>
      </w:r>
      <w:r>
        <w:rPr>
          <w:rFonts w:eastAsia="Times New Roman" w:cs="Times New Roman"/>
          <w:szCs w:val="24"/>
        </w:rPr>
        <w:t>Κατ</w:t>
      </w:r>
      <w:r>
        <w:rPr>
          <w:rFonts w:eastAsia="Times New Roman" w:cs="Times New Roman"/>
          <w:szCs w:val="24"/>
        </w:rPr>
        <w:t>’ αρχάς</w:t>
      </w:r>
      <w:r>
        <w:rPr>
          <w:rFonts w:eastAsia="Times New Roman" w:cs="Times New Roman"/>
          <w:szCs w:val="24"/>
        </w:rPr>
        <w:t xml:space="preserve"> θα ήθελα να αναφέρω ότι βασικός στόχος της κυβερνητικής πολιτικής είναι η καταγραφή της δημόσιας περιουσίας και η προστασία της προς όφελος του συνόλου των πολιτών του κράτους. </w:t>
      </w:r>
    </w:p>
    <w:p w14:paraId="71454608" w14:textId="77777777" w:rsidR="00720170" w:rsidRDefault="00F52584">
      <w:pPr>
        <w:tabs>
          <w:tab w:val="left" w:pos="6168"/>
        </w:tabs>
        <w:spacing w:line="600" w:lineRule="auto"/>
        <w:ind w:firstLine="720"/>
        <w:jc w:val="both"/>
        <w:rPr>
          <w:rFonts w:eastAsia="Times New Roman" w:cs="Times New Roman"/>
          <w:szCs w:val="24"/>
        </w:rPr>
      </w:pPr>
      <w:r w:rsidRPr="00C06D69">
        <w:rPr>
          <w:rFonts w:eastAsia="Times New Roman" w:cs="Times New Roman"/>
          <w:szCs w:val="24"/>
        </w:rPr>
        <w:t>Τι είχε γίνει</w:t>
      </w:r>
      <w:r>
        <w:rPr>
          <w:rFonts w:eastAsia="Times New Roman" w:cs="Times New Roman"/>
          <w:szCs w:val="24"/>
        </w:rPr>
        <w:t>,</w:t>
      </w:r>
      <w:r w:rsidRPr="00C06D69">
        <w:rPr>
          <w:rFonts w:eastAsia="Times New Roman" w:cs="Times New Roman"/>
          <w:szCs w:val="24"/>
        </w:rPr>
        <w:t xml:space="preserve"> τώρα</w:t>
      </w:r>
      <w:r>
        <w:rPr>
          <w:rFonts w:eastAsia="Times New Roman" w:cs="Times New Roman"/>
          <w:szCs w:val="24"/>
        </w:rPr>
        <w:t>, με τις παρελθούσες κυβερνήσει</w:t>
      </w:r>
      <w:r w:rsidRPr="00C06D69">
        <w:rPr>
          <w:rFonts w:eastAsia="Times New Roman" w:cs="Times New Roman"/>
          <w:szCs w:val="24"/>
        </w:rPr>
        <w:t>ς</w:t>
      </w:r>
      <w:r>
        <w:rPr>
          <w:rFonts w:eastAsia="Times New Roman" w:cs="Times New Roman"/>
          <w:szCs w:val="24"/>
        </w:rPr>
        <w:t>;</w:t>
      </w:r>
      <w:r w:rsidRPr="00C06D69">
        <w:rPr>
          <w:rFonts w:eastAsia="Times New Roman" w:cs="Times New Roman"/>
          <w:szCs w:val="24"/>
        </w:rPr>
        <w:t xml:space="preserve"> </w:t>
      </w:r>
      <w:r>
        <w:rPr>
          <w:rFonts w:eastAsia="Times New Roman" w:cs="Times New Roman"/>
          <w:szCs w:val="24"/>
        </w:rPr>
        <w:t>Υπή</w:t>
      </w:r>
      <w:r>
        <w:rPr>
          <w:rFonts w:eastAsia="Times New Roman" w:cs="Times New Roman"/>
          <w:szCs w:val="24"/>
        </w:rPr>
        <w:t xml:space="preserve">ρξαν </w:t>
      </w:r>
      <w:r w:rsidRPr="00C06D69">
        <w:rPr>
          <w:rFonts w:eastAsia="Times New Roman" w:cs="Times New Roman"/>
          <w:szCs w:val="24"/>
        </w:rPr>
        <w:t>δεκαετίες διακυβέρνησης της χώρας κατά τις οποίες επικρατούσε πλήρης αδράνεια ως προς την καταγραφή και προστασία της δημόσιας περιουσίας</w:t>
      </w:r>
      <w:r>
        <w:rPr>
          <w:rFonts w:eastAsia="Times New Roman" w:cs="Times New Roman"/>
          <w:szCs w:val="24"/>
        </w:rPr>
        <w:t>,</w:t>
      </w:r>
      <w:r w:rsidRPr="00C06D69">
        <w:rPr>
          <w:rFonts w:eastAsia="Times New Roman" w:cs="Times New Roman"/>
          <w:szCs w:val="24"/>
        </w:rPr>
        <w:t xml:space="preserve"> με αποτέλεσμα τη δημιουργία και </w:t>
      </w:r>
      <w:r>
        <w:rPr>
          <w:rFonts w:eastAsia="Times New Roman" w:cs="Times New Roman"/>
          <w:szCs w:val="24"/>
        </w:rPr>
        <w:t xml:space="preserve">διαιώνιση </w:t>
      </w:r>
      <w:r w:rsidRPr="00C06D69">
        <w:rPr>
          <w:rFonts w:eastAsia="Times New Roman" w:cs="Times New Roman"/>
          <w:szCs w:val="24"/>
        </w:rPr>
        <w:t>σύνθετων προβλημάτων</w:t>
      </w:r>
      <w:r>
        <w:rPr>
          <w:rFonts w:eastAsia="Times New Roman" w:cs="Times New Roman"/>
          <w:szCs w:val="24"/>
        </w:rPr>
        <w:t>,</w:t>
      </w:r>
      <w:r w:rsidRPr="00C06D69">
        <w:rPr>
          <w:rFonts w:eastAsia="Times New Roman" w:cs="Times New Roman"/>
          <w:szCs w:val="24"/>
        </w:rPr>
        <w:t xml:space="preserve"> όπως είναι οι καταπατήσεις δημόσιων εκτάσεων</w:t>
      </w:r>
      <w:r>
        <w:rPr>
          <w:rFonts w:eastAsia="Times New Roman" w:cs="Times New Roman"/>
          <w:szCs w:val="24"/>
        </w:rPr>
        <w:t>.</w:t>
      </w:r>
    </w:p>
    <w:p w14:paraId="71454609" w14:textId="77777777" w:rsidR="00720170" w:rsidRDefault="00F52584">
      <w:pPr>
        <w:tabs>
          <w:tab w:val="left" w:pos="6168"/>
        </w:tabs>
        <w:spacing w:line="600" w:lineRule="auto"/>
        <w:ind w:firstLine="720"/>
        <w:jc w:val="both"/>
        <w:rPr>
          <w:rFonts w:eastAsia="Times New Roman" w:cs="Times New Roman"/>
          <w:szCs w:val="24"/>
        </w:rPr>
      </w:pPr>
      <w:r w:rsidRPr="00C06D69">
        <w:rPr>
          <w:rFonts w:eastAsia="Times New Roman" w:cs="Times New Roman"/>
          <w:szCs w:val="24"/>
        </w:rPr>
        <w:t xml:space="preserve"> Α</w:t>
      </w:r>
      <w:r w:rsidRPr="00C06D69">
        <w:rPr>
          <w:rFonts w:eastAsia="Times New Roman" w:cs="Times New Roman"/>
          <w:szCs w:val="24"/>
        </w:rPr>
        <w:t xml:space="preserve">πό </w:t>
      </w:r>
      <w:r>
        <w:rPr>
          <w:rFonts w:eastAsia="Times New Roman" w:cs="Times New Roman"/>
          <w:szCs w:val="24"/>
        </w:rPr>
        <w:t>την α</w:t>
      </w:r>
      <w:r w:rsidRPr="00C06D69">
        <w:rPr>
          <w:rFonts w:eastAsia="Times New Roman" w:cs="Times New Roman"/>
          <w:szCs w:val="24"/>
        </w:rPr>
        <w:t xml:space="preserve">νάληψη </w:t>
      </w:r>
      <w:r>
        <w:rPr>
          <w:rFonts w:eastAsia="Times New Roman" w:cs="Times New Roman"/>
          <w:szCs w:val="24"/>
        </w:rPr>
        <w:t>των καθηκόντων από την Κυβέρνησή</w:t>
      </w:r>
      <w:r w:rsidRPr="00C06D69">
        <w:rPr>
          <w:rFonts w:eastAsia="Times New Roman" w:cs="Times New Roman"/>
          <w:szCs w:val="24"/>
        </w:rPr>
        <w:t xml:space="preserve"> </w:t>
      </w:r>
      <w:r>
        <w:rPr>
          <w:rFonts w:eastAsia="Times New Roman" w:cs="Times New Roman"/>
          <w:szCs w:val="24"/>
        </w:rPr>
        <w:t>μας</w:t>
      </w:r>
      <w:r w:rsidRPr="00C06D69">
        <w:rPr>
          <w:rFonts w:eastAsia="Times New Roman" w:cs="Times New Roman"/>
          <w:szCs w:val="24"/>
        </w:rPr>
        <w:t xml:space="preserve"> ξεκίνησε ένας αγώνας επίλυσης παθογενειών του παρελθόντος σε όλα τα επίπεδα</w:t>
      </w:r>
      <w:r>
        <w:rPr>
          <w:rFonts w:eastAsia="Times New Roman" w:cs="Times New Roman"/>
          <w:szCs w:val="24"/>
        </w:rPr>
        <w:t>,</w:t>
      </w:r>
      <w:r w:rsidRPr="00C06D69">
        <w:rPr>
          <w:rFonts w:eastAsia="Times New Roman" w:cs="Times New Roman"/>
          <w:szCs w:val="24"/>
        </w:rPr>
        <w:t xml:space="preserve"> αλλά και σε αυτό της δημόσιας περιουσίας</w:t>
      </w:r>
      <w:r>
        <w:rPr>
          <w:rFonts w:eastAsia="Times New Roman" w:cs="Times New Roman"/>
          <w:szCs w:val="24"/>
        </w:rPr>
        <w:t>.</w:t>
      </w:r>
      <w:r w:rsidRPr="00C06D69">
        <w:rPr>
          <w:rFonts w:eastAsia="Times New Roman" w:cs="Times New Roman"/>
          <w:szCs w:val="24"/>
        </w:rPr>
        <w:t xml:space="preserve"> Η βούλησή μας είναι η καταγραφή</w:t>
      </w:r>
      <w:r>
        <w:rPr>
          <w:rFonts w:eastAsia="Times New Roman" w:cs="Times New Roman"/>
          <w:szCs w:val="24"/>
        </w:rPr>
        <w:t>, η</w:t>
      </w:r>
      <w:r w:rsidRPr="00C06D69">
        <w:rPr>
          <w:rFonts w:eastAsia="Times New Roman" w:cs="Times New Roman"/>
          <w:szCs w:val="24"/>
        </w:rPr>
        <w:t xml:space="preserve"> προστασία</w:t>
      </w:r>
      <w:r>
        <w:rPr>
          <w:rFonts w:eastAsia="Times New Roman" w:cs="Times New Roman"/>
          <w:szCs w:val="24"/>
        </w:rPr>
        <w:t>, ο</w:t>
      </w:r>
      <w:r w:rsidRPr="00C06D69">
        <w:rPr>
          <w:rFonts w:eastAsia="Times New Roman" w:cs="Times New Roman"/>
          <w:szCs w:val="24"/>
        </w:rPr>
        <w:t xml:space="preserve"> </w:t>
      </w:r>
      <w:proofErr w:type="spellStart"/>
      <w:r w:rsidRPr="00C06D69">
        <w:rPr>
          <w:rFonts w:eastAsia="Times New Roman" w:cs="Times New Roman"/>
          <w:szCs w:val="24"/>
        </w:rPr>
        <w:t>εξορ</w:t>
      </w:r>
      <w:r w:rsidRPr="00C06D69">
        <w:rPr>
          <w:rFonts w:eastAsia="Times New Roman" w:cs="Times New Roman"/>
          <w:szCs w:val="24"/>
        </w:rPr>
        <w:lastRenderedPageBreak/>
        <w:t>θολογισμός</w:t>
      </w:r>
      <w:proofErr w:type="spellEnd"/>
      <w:r w:rsidRPr="00C06D69">
        <w:rPr>
          <w:rFonts w:eastAsia="Times New Roman" w:cs="Times New Roman"/>
          <w:szCs w:val="24"/>
        </w:rPr>
        <w:t xml:space="preserve"> και </w:t>
      </w:r>
      <w:r>
        <w:rPr>
          <w:rFonts w:eastAsia="Times New Roman" w:cs="Times New Roman"/>
          <w:szCs w:val="24"/>
        </w:rPr>
        <w:t xml:space="preserve">η </w:t>
      </w:r>
      <w:r w:rsidRPr="00C06D69">
        <w:rPr>
          <w:rFonts w:eastAsia="Times New Roman" w:cs="Times New Roman"/>
          <w:szCs w:val="24"/>
        </w:rPr>
        <w:t>διαχ</w:t>
      </w:r>
      <w:r>
        <w:rPr>
          <w:rFonts w:eastAsia="Times New Roman" w:cs="Times New Roman"/>
          <w:szCs w:val="24"/>
        </w:rPr>
        <w:t>είριση της δ</w:t>
      </w:r>
      <w:r>
        <w:rPr>
          <w:rFonts w:eastAsia="Times New Roman" w:cs="Times New Roman"/>
          <w:szCs w:val="24"/>
        </w:rPr>
        <w:t>ημόσιας περιουσίας π</w:t>
      </w:r>
      <w:r w:rsidRPr="00C06D69">
        <w:rPr>
          <w:rFonts w:eastAsia="Times New Roman" w:cs="Times New Roman"/>
          <w:szCs w:val="24"/>
        </w:rPr>
        <w:t>ρος όφελος της κοινωνίας</w:t>
      </w:r>
      <w:r>
        <w:rPr>
          <w:rFonts w:eastAsia="Times New Roman" w:cs="Times New Roman"/>
          <w:szCs w:val="24"/>
        </w:rPr>
        <w:t>,</w:t>
      </w:r>
      <w:r w:rsidRPr="00C06D69">
        <w:rPr>
          <w:rFonts w:eastAsia="Times New Roman" w:cs="Times New Roman"/>
          <w:szCs w:val="24"/>
        </w:rPr>
        <w:t xml:space="preserve"> συγχρόνως</w:t>
      </w:r>
      <w:r>
        <w:rPr>
          <w:rFonts w:eastAsia="Times New Roman" w:cs="Times New Roman"/>
          <w:szCs w:val="24"/>
        </w:rPr>
        <w:t xml:space="preserve"> με την </w:t>
      </w:r>
      <w:r w:rsidRPr="00C06D69">
        <w:rPr>
          <w:rFonts w:eastAsia="Times New Roman" w:cs="Times New Roman"/>
          <w:szCs w:val="24"/>
        </w:rPr>
        <w:t>παράλληλη διασφάλιση του δημοσίου συμφέροντος</w:t>
      </w:r>
      <w:r>
        <w:rPr>
          <w:rFonts w:eastAsia="Times New Roman" w:cs="Times New Roman"/>
          <w:szCs w:val="24"/>
        </w:rPr>
        <w:t>.</w:t>
      </w:r>
    </w:p>
    <w:p w14:paraId="7145460A" w14:textId="77777777" w:rsidR="00720170" w:rsidRDefault="00F52584">
      <w:pPr>
        <w:tabs>
          <w:tab w:val="left" w:pos="6168"/>
        </w:tabs>
        <w:spacing w:line="600" w:lineRule="auto"/>
        <w:ind w:firstLine="720"/>
        <w:jc w:val="both"/>
        <w:rPr>
          <w:rFonts w:eastAsia="Times New Roman" w:cs="Times New Roman"/>
          <w:szCs w:val="24"/>
        </w:rPr>
      </w:pPr>
      <w:r w:rsidRPr="00C06D69">
        <w:rPr>
          <w:rFonts w:eastAsia="Times New Roman" w:cs="Times New Roman"/>
          <w:szCs w:val="24"/>
        </w:rPr>
        <w:t xml:space="preserve"> </w:t>
      </w:r>
      <w:r>
        <w:rPr>
          <w:rFonts w:eastAsia="Times New Roman" w:cs="Times New Roman"/>
          <w:szCs w:val="24"/>
        </w:rPr>
        <w:t xml:space="preserve">Άρα, </w:t>
      </w:r>
      <w:r w:rsidRPr="00C06D69">
        <w:rPr>
          <w:rFonts w:eastAsia="Times New Roman" w:cs="Times New Roman"/>
          <w:szCs w:val="24"/>
        </w:rPr>
        <w:t xml:space="preserve">ορθώς ασκεί το </w:t>
      </w:r>
      <w:r>
        <w:rPr>
          <w:rFonts w:eastAsia="Times New Roman" w:cs="Times New Roman"/>
          <w:szCs w:val="24"/>
        </w:rPr>
        <w:t>δ</w:t>
      </w:r>
      <w:r w:rsidRPr="00C06D69">
        <w:rPr>
          <w:rFonts w:eastAsia="Times New Roman" w:cs="Times New Roman"/>
          <w:szCs w:val="24"/>
        </w:rPr>
        <w:t xml:space="preserve">ημόσιο </w:t>
      </w:r>
      <w:r>
        <w:rPr>
          <w:rFonts w:eastAsia="Times New Roman" w:cs="Times New Roman"/>
          <w:szCs w:val="24"/>
        </w:rPr>
        <w:t xml:space="preserve">τα εκ </w:t>
      </w:r>
      <w:r w:rsidRPr="00C06D69">
        <w:rPr>
          <w:rFonts w:eastAsia="Times New Roman" w:cs="Times New Roman"/>
          <w:szCs w:val="24"/>
        </w:rPr>
        <w:t>του νόμου προβλεπόμενα στις εκτάσεις εκείνες που κατά τεκμ</w:t>
      </w:r>
      <w:r>
        <w:rPr>
          <w:rFonts w:eastAsia="Times New Roman" w:cs="Times New Roman"/>
          <w:szCs w:val="24"/>
        </w:rPr>
        <w:t>ήριο προβάλλει δικαιώματα δυνάμει</w:t>
      </w:r>
      <w:r w:rsidRPr="00C06D69">
        <w:rPr>
          <w:rFonts w:eastAsia="Times New Roman" w:cs="Times New Roman"/>
          <w:szCs w:val="24"/>
        </w:rPr>
        <w:t xml:space="preserve"> και της διαδικασίας </w:t>
      </w:r>
      <w:proofErr w:type="spellStart"/>
      <w:r w:rsidRPr="00C06D69">
        <w:rPr>
          <w:rFonts w:eastAsia="Times New Roman" w:cs="Times New Roman"/>
          <w:szCs w:val="24"/>
        </w:rPr>
        <w:t>κτηματογράφησης</w:t>
      </w:r>
      <w:proofErr w:type="spellEnd"/>
      <w:r>
        <w:rPr>
          <w:rFonts w:eastAsia="Times New Roman" w:cs="Times New Roman"/>
          <w:szCs w:val="24"/>
        </w:rPr>
        <w:t>.</w:t>
      </w:r>
      <w:r>
        <w:rPr>
          <w:rFonts w:eastAsia="Times New Roman" w:cs="Times New Roman"/>
          <w:szCs w:val="24"/>
          <w:lang w:val="en-US"/>
        </w:rPr>
        <w:t>h</w:t>
      </w:r>
      <w:r w:rsidRPr="00C06D69">
        <w:rPr>
          <w:rFonts w:eastAsia="Times New Roman" w:cs="Times New Roman"/>
          <w:szCs w:val="24"/>
        </w:rPr>
        <w:t xml:space="preserve"> Άλλωστε</w:t>
      </w:r>
      <w:r>
        <w:rPr>
          <w:rFonts w:eastAsia="Times New Roman" w:cs="Times New Roman"/>
          <w:szCs w:val="24"/>
        </w:rPr>
        <w:t>, είναι πολυάριθμες</w:t>
      </w:r>
      <w:r w:rsidRPr="00C06D69">
        <w:rPr>
          <w:rFonts w:eastAsia="Times New Roman" w:cs="Times New Roman"/>
          <w:szCs w:val="24"/>
        </w:rPr>
        <w:t xml:space="preserve"> οι περιπτώσεις καταπάτησης δημόσιων εκτάσεων </w:t>
      </w:r>
      <w:r>
        <w:rPr>
          <w:rFonts w:eastAsia="Times New Roman" w:cs="Times New Roman"/>
          <w:szCs w:val="24"/>
        </w:rPr>
        <w:t>-</w:t>
      </w:r>
      <w:r w:rsidRPr="00C06D69">
        <w:rPr>
          <w:rFonts w:eastAsia="Times New Roman" w:cs="Times New Roman"/>
          <w:szCs w:val="24"/>
        </w:rPr>
        <w:t xml:space="preserve">το ξέρουμε όλοι </w:t>
      </w:r>
      <w:r>
        <w:rPr>
          <w:rFonts w:eastAsia="Times New Roman" w:cs="Times New Roman"/>
          <w:szCs w:val="24"/>
        </w:rPr>
        <w:t>μας-</w:t>
      </w:r>
      <w:r w:rsidRPr="00C06D69">
        <w:rPr>
          <w:rFonts w:eastAsia="Times New Roman" w:cs="Times New Roman"/>
          <w:szCs w:val="24"/>
        </w:rPr>
        <w:t xml:space="preserve"> οι οποίες έλαβαν χώρα εδώ και δεκαετίες και όχι πάντα για κοινωνικούς ή και ιστορικούς λόγους</w:t>
      </w:r>
      <w:r>
        <w:rPr>
          <w:rFonts w:eastAsia="Times New Roman" w:cs="Times New Roman"/>
          <w:szCs w:val="24"/>
        </w:rPr>
        <w:t>,</w:t>
      </w:r>
      <w:r w:rsidRPr="00C06D69">
        <w:rPr>
          <w:rFonts w:eastAsia="Times New Roman" w:cs="Times New Roman"/>
          <w:szCs w:val="24"/>
        </w:rPr>
        <w:t xml:space="preserve"> με αποτέλεσμα να ζημιώνεται </w:t>
      </w:r>
      <w:r w:rsidRPr="00C06D69">
        <w:rPr>
          <w:rFonts w:eastAsia="Times New Roman" w:cs="Times New Roman"/>
          <w:szCs w:val="24"/>
        </w:rPr>
        <w:t xml:space="preserve">το </w:t>
      </w:r>
      <w:r>
        <w:rPr>
          <w:rFonts w:eastAsia="Times New Roman" w:cs="Times New Roman"/>
          <w:szCs w:val="24"/>
        </w:rPr>
        <w:t>δ</w:t>
      </w:r>
      <w:r w:rsidRPr="00C06D69">
        <w:rPr>
          <w:rFonts w:eastAsia="Times New Roman" w:cs="Times New Roman"/>
          <w:szCs w:val="24"/>
        </w:rPr>
        <w:t xml:space="preserve">ημόσιο </w:t>
      </w:r>
      <w:r>
        <w:rPr>
          <w:rFonts w:eastAsia="Times New Roman" w:cs="Times New Roman"/>
          <w:szCs w:val="24"/>
        </w:rPr>
        <w:t>ό</w:t>
      </w:r>
      <w:r w:rsidRPr="00C06D69">
        <w:rPr>
          <w:rFonts w:eastAsia="Times New Roman" w:cs="Times New Roman"/>
          <w:szCs w:val="24"/>
        </w:rPr>
        <w:t>λα τα έτη</w:t>
      </w:r>
      <w:r>
        <w:rPr>
          <w:rFonts w:eastAsia="Times New Roman" w:cs="Times New Roman"/>
          <w:szCs w:val="24"/>
        </w:rPr>
        <w:t>.</w:t>
      </w:r>
    </w:p>
    <w:p w14:paraId="7145460B" w14:textId="77777777" w:rsidR="00720170" w:rsidRDefault="00F52584">
      <w:pPr>
        <w:tabs>
          <w:tab w:val="left" w:pos="6168"/>
        </w:tabs>
        <w:spacing w:line="600" w:lineRule="auto"/>
        <w:ind w:firstLine="720"/>
        <w:jc w:val="both"/>
        <w:rPr>
          <w:rFonts w:eastAsia="Times New Roman" w:cs="Times New Roman"/>
          <w:szCs w:val="24"/>
        </w:rPr>
      </w:pPr>
      <w:r w:rsidRPr="00C06D69">
        <w:rPr>
          <w:rFonts w:eastAsia="Times New Roman" w:cs="Times New Roman"/>
          <w:szCs w:val="24"/>
        </w:rPr>
        <w:t>Μέσα σε όλο αυτό το κλίμα των προβλημάτων που παραλάβαμε</w:t>
      </w:r>
      <w:r>
        <w:rPr>
          <w:rFonts w:eastAsia="Times New Roman" w:cs="Times New Roman"/>
          <w:szCs w:val="24"/>
        </w:rPr>
        <w:t>, εστιάσαμε στη</w:t>
      </w:r>
      <w:r w:rsidRPr="00C06D69">
        <w:rPr>
          <w:rFonts w:eastAsia="Times New Roman" w:cs="Times New Roman"/>
          <w:szCs w:val="24"/>
        </w:rPr>
        <w:t xml:space="preserve"> διαχείριση και επίλυσή τους με γνώμονα το κοινωνικό όφελος</w:t>
      </w:r>
      <w:r>
        <w:rPr>
          <w:rFonts w:eastAsia="Times New Roman" w:cs="Times New Roman"/>
          <w:szCs w:val="24"/>
        </w:rPr>
        <w:t>,</w:t>
      </w:r>
      <w:r w:rsidRPr="00C06D69">
        <w:rPr>
          <w:rFonts w:eastAsia="Times New Roman" w:cs="Times New Roman"/>
          <w:szCs w:val="24"/>
        </w:rPr>
        <w:t xml:space="preserve"> αλλά και το δημόσιο συμφέρον</w:t>
      </w:r>
      <w:r>
        <w:rPr>
          <w:rFonts w:eastAsia="Times New Roman" w:cs="Times New Roman"/>
          <w:szCs w:val="24"/>
        </w:rPr>
        <w:t>,</w:t>
      </w:r>
      <w:r w:rsidRPr="00C06D69">
        <w:rPr>
          <w:rFonts w:eastAsia="Times New Roman" w:cs="Times New Roman"/>
          <w:szCs w:val="24"/>
        </w:rPr>
        <w:t xml:space="preserve"> όπως προανέφερα</w:t>
      </w:r>
      <w:r>
        <w:rPr>
          <w:rFonts w:eastAsia="Times New Roman" w:cs="Times New Roman"/>
          <w:szCs w:val="24"/>
        </w:rPr>
        <w:t>.</w:t>
      </w:r>
      <w:r w:rsidRPr="00C06D69">
        <w:rPr>
          <w:rFonts w:eastAsia="Times New Roman" w:cs="Times New Roman"/>
          <w:szCs w:val="24"/>
        </w:rPr>
        <w:t xml:space="preserve"> Ενδεικτικό </w:t>
      </w:r>
      <w:r>
        <w:rPr>
          <w:rFonts w:eastAsia="Times New Roman" w:cs="Times New Roman"/>
          <w:szCs w:val="24"/>
        </w:rPr>
        <w:t>της</w:t>
      </w:r>
      <w:r w:rsidRPr="00C06D69">
        <w:rPr>
          <w:rFonts w:eastAsia="Times New Roman" w:cs="Times New Roman"/>
          <w:szCs w:val="24"/>
        </w:rPr>
        <w:t xml:space="preserve"> </w:t>
      </w:r>
      <w:r>
        <w:rPr>
          <w:rFonts w:eastAsia="Times New Roman" w:cs="Times New Roman"/>
          <w:szCs w:val="24"/>
        </w:rPr>
        <w:t xml:space="preserve">πρόθεσής </w:t>
      </w:r>
      <w:r w:rsidRPr="00C06D69">
        <w:rPr>
          <w:rFonts w:eastAsia="Times New Roman" w:cs="Times New Roman"/>
          <w:szCs w:val="24"/>
        </w:rPr>
        <w:t>μας και του έργου μας είναι το</w:t>
      </w:r>
      <w:r w:rsidRPr="00C06D69">
        <w:rPr>
          <w:rFonts w:eastAsia="Times New Roman" w:cs="Times New Roman"/>
          <w:szCs w:val="24"/>
        </w:rPr>
        <w:t xml:space="preserve"> γεγονός ότι π</w:t>
      </w:r>
      <w:r>
        <w:rPr>
          <w:rFonts w:eastAsia="Times New Roman" w:cs="Times New Roman"/>
          <w:szCs w:val="24"/>
        </w:rPr>
        <w:t xml:space="preserve">ροχωρήσαμε σε σωρεία παραχωρήσεων </w:t>
      </w:r>
      <w:r w:rsidRPr="00C06D69">
        <w:rPr>
          <w:rFonts w:eastAsia="Times New Roman" w:cs="Times New Roman"/>
          <w:szCs w:val="24"/>
        </w:rPr>
        <w:t>δημόσιω</w:t>
      </w:r>
      <w:r>
        <w:rPr>
          <w:rFonts w:eastAsia="Times New Roman" w:cs="Times New Roman"/>
          <w:szCs w:val="24"/>
        </w:rPr>
        <w:t>ν ακινήτων σε δήμους της χώρας π</w:t>
      </w:r>
      <w:r w:rsidRPr="00C06D69">
        <w:rPr>
          <w:rFonts w:eastAsia="Times New Roman" w:cs="Times New Roman"/>
          <w:szCs w:val="24"/>
        </w:rPr>
        <w:t>ρος όφελος των τοπικών κοινωνιών</w:t>
      </w:r>
      <w:r>
        <w:rPr>
          <w:rFonts w:eastAsia="Times New Roman" w:cs="Times New Roman"/>
          <w:szCs w:val="24"/>
        </w:rPr>
        <w:t>.</w:t>
      </w:r>
      <w:r w:rsidRPr="00C06D69">
        <w:rPr>
          <w:rFonts w:eastAsia="Times New Roman" w:cs="Times New Roman"/>
          <w:szCs w:val="24"/>
        </w:rPr>
        <w:t xml:space="preserve"> </w:t>
      </w:r>
      <w:r>
        <w:rPr>
          <w:rFonts w:eastAsia="Times New Roman" w:cs="Times New Roman"/>
          <w:szCs w:val="24"/>
        </w:rPr>
        <w:t>Αυτά τα αιτήματα λίμναζαν τόσα χρόνια σ</w:t>
      </w:r>
      <w:r w:rsidRPr="00C06D69">
        <w:rPr>
          <w:rFonts w:eastAsia="Times New Roman" w:cs="Times New Roman"/>
          <w:szCs w:val="24"/>
        </w:rPr>
        <w:t xml:space="preserve">τα </w:t>
      </w:r>
      <w:r>
        <w:rPr>
          <w:rFonts w:eastAsia="Times New Roman" w:cs="Times New Roman"/>
          <w:szCs w:val="24"/>
        </w:rPr>
        <w:t>υ</w:t>
      </w:r>
      <w:r w:rsidRPr="00C06D69">
        <w:rPr>
          <w:rFonts w:eastAsia="Times New Roman" w:cs="Times New Roman"/>
          <w:szCs w:val="24"/>
        </w:rPr>
        <w:t>πουργικά γραφεία</w:t>
      </w:r>
      <w:r>
        <w:rPr>
          <w:rFonts w:eastAsia="Times New Roman" w:cs="Times New Roman"/>
          <w:szCs w:val="24"/>
        </w:rPr>
        <w:t>,</w:t>
      </w:r>
      <w:r w:rsidRPr="00C06D69">
        <w:rPr>
          <w:rFonts w:eastAsia="Times New Roman" w:cs="Times New Roman"/>
          <w:szCs w:val="24"/>
        </w:rPr>
        <w:t xml:space="preserve"> χωρίς </w:t>
      </w:r>
      <w:r>
        <w:rPr>
          <w:rFonts w:eastAsia="Times New Roman" w:cs="Times New Roman"/>
          <w:szCs w:val="24"/>
        </w:rPr>
        <w:t xml:space="preserve">να δίνεται </w:t>
      </w:r>
      <w:r w:rsidRPr="00C06D69">
        <w:rPr>
          <w:rFonts w:eastAsia="Times New Roman" w:cs="Times New Roman"/>
          <w:szCs w:val="24"/>
        </w:rPr>
        <w:t>κα</w:t>
      </w:r>
      <w:r>
        <w:rPr>
          <w:rFonts w:eastAsia="Times New Roman" w:cs="Times New Roman"/>
          <w:szCs w:val="24"/>
        </w:rPr>
        <w:t>μ</w:t>
      </w:r>
      <w:r w:rsidRPr="00C06D69">
        <w:rPr>
          <w:rFonts w:eastAsia="Times New Roman" w:cs="Times New Roman"/>
          <w:szCs w:val="24"/>
        </w:rPr>
        <w:t>μία λύση</w:t>
      </w:r>
      <w:r>
        <w:rPr>
          <w:rFonts w:eastAsia="Times New Roman" w:cs="Times New Roman"/>
          <w:szCs w:val="24"/>
        </w:rPr>
        <w:t>.</w:t>
      </w:r>
      <w:r w:rsidRPr="00C06D69">
        <w:rPr>
          <w:rFonts w:eastAsia="Times New Roman" w:cs="Times New Roman"/>
          <w:szCs w:val="24"/>
        </w:rPr>
        <w:t xml:space="preserve"> Επομένως</w:t>
      </w:r>
      <w:r>
        <w:rPr>
          <w:rFonts w:eastAsia="Times New Roman" w:cs="Times New Roman"/>
          <w:szCs w:val="24"/>
        </w:rPr>
        <w:t>,</w:t>
      </w:r>
      <w:r w:rsidRPr="00C06D69">
        <w:rPr>
          <w:rFonts w:eastAsia="Times New Roman" w:cs="Times New Roman"/>
          <w:szCs w:val="24"/>
        </w:rPr>
        <w:t xml:space="preserve"> </w:t>
      </w:r>
      <w:r>
        <w:rPr>
          <w:rFonts w:eastAsia="Times New Roman" w:cs="Times New Roman"/>
          <w:szCs w:val="24"/>
        </w:rPr>
        <w:lastRenderedPageBreak/>
        <w:t xml:space="preserve">ό,τι </w:t>
      </w:r>
      <w:r w:rsidRPr="00C06D69">
        <w:rPr>
          <w:rFonts w:eastAsia="Times New Roman" w:cs="Times New Roman"/>
          <w:szCs w:val="24"/>
        </w:rPr>
        <w:t>αναλάβαμε στο πλαίσιο της δια</w:t>
      </w:r>
      <w:r>
        <w:rPr>
          <w:rFonts w:eastAsia="Times New Roman" w:cs="Times New Roman"/>
          <w:szCs w:val="24"/>
        </w:rPr>
        <w:t>χείρισης δημόσιας περιουσίας το εξετάζουμε ενδελεχώς κ</w:t>
      </w:r>
      <w:r w:rsidRPr="00C06D69">
        <w:rPr>
          <w:rFonts w:eastAsia="Times New Roman" w:cs="Times New Roman"/>
          <w:szCs w:val="24"/>
        </w:rPr>
        <w:t>αι προσεκτικά</w:t>
      </w:r>
      <w:r>
        <w:rPr>
          <w:rFonts w:eastAsia="Times New Roman" w:cs="Times New Roman"/>
          <w:szCs w:val="24"/>
        </w:rPr>
        <w:t>,</w:t>
      </w:r>
      <w:r w:rsidRPr="00C06D69">
        <w:rPr>
          <w:rFonts w:eastAsia="Times New Roman" w:cs="Times New Roman"/>
          <w:szCs w:val="24"/>
        </w:rPr>
        <w:t xml:space="preserve"> με σκοπό την επίλυση του</w:t>
      </w:r>
      <w:r>
        <w:rPr>
          <w:rFonts w:eastAsia="Times New Roman" w:cs="Times New Roman"/>
          <w:szCs w:val="24"/>
        </w:rPr>
        <w:t>.</w:t>
      </w:r>
      <w:r w:rsidRPr="00C06D69">
        <w:rPr>
          <w:rFonts w:eastAsia="Times New Roman" w:cs="Times New Roman"/>
          <w:szCs w:val="24"/>
        </w:rPr>
        <w:t xml:space="preserve"> Δεν θέλουμε να το αφήσουμε στις καλένδες</w:t>
      </w:r>
      <w:r>
        <w:rPr>
          <w:rFonts w:eastAsia="Times New Roman" w:cs="Times New Roman"/>
          <w:szCs w:val="24"/>
        </w:rPr>
        <w:t xml:space="preserve">, ιδίως </w:t>
      </w:r>
      <w:r w:rsidRPr="00C06D69">
        <w:rPr>
          <w:rFonts w:eastAsia="Times New Roman" w:cs="Times New Roman"/>
          <w:szCs w:val="24"/>
        </w:rPr>
        <w:t>ζητήματα που αφορούν ευαίσθητα κοινωνικά θέματ</w:t>
      </w:r>
      <w:r>
        <w:rPr>
          <w:rFonts w:eastAsia="Times New Roman" w:cs="Times New Roman"/>
          <w:szCs w:val="24"/>
        </w:rPr>
        <w:t>α που ταλαιπωρούν τους πολίτες γ</w:t>
      </w:r>
      <w:r w:rsidRPr="00C06D69">
        <w:rPr>
          <w:rFonts w:eastAsia="Times New Roman" w:cs="Times New Roman"/>
          <w:szCs w:val="24"/>
        </w:rPr>
        <w:t>ια πάρα πολλά χρόνια</w:t>
      </w:r>
      <w:r>
        <w:rPr>
          <w:rFonts w:eastAsia="Times New Roman" w:cs="Times New Roman"/>
          <w:szCs w:val="24"/>
        </w:rPr>
        <w:t>,</w:t>
      </w:r>
      <w:r w:rsidRPr="00C06D69">
        <w:rPr>
          <w:rFonts w:eastAsia="Times New Roman" w:cs="Times New Roman"/>
          <w:szCs w:val="24"/>
        </w:rPr>
        <w:t xml:space="preserve"> όπως το ζήτημ</w:t>
      </w:r>
      <w:r w:rsidRPr="00C06D69">
        <w:rPr>
          <w:rFonts w:eastAsia="Times New Roman" w:cs="Times New Roman"/>
          <w:szCs w:val="24"/>
        </w:rPr>
        <w:t xml:space="preserve">α που θέσατε στην ερώτησή </w:t>
      </w:r>
      <w:r>
        <w:rPr>
          <w:rFonts w:eastAsia="Times New Roman" w:cs="Times New Roman"/>
          <w:szCs w:val="24"/>
        </w:rPr>
        <w:t xml:space="preserve">σας, το οποίο κληρονομήσαμε κι είναι ένα πάρα πολύ μεγάλο πρόβλημα, που αν ήταν τόσο εύκολο, τόσα χρόνια πιθανόν θα είχε λυθεί.  </w:t>
      </w:r>
    </w:p>
    <w:p w14:paraId="7145460C" w14:textId="77777777" w:rsidR="00720170" w:rsidRDefault="00F52584">
      <w:pPr>
        <w:tabs>
          <w:tab w:val="left" w:pos="6168"/>
        </w:tabs>
        <w:spacing w:line="600" w:lineRule="auto"/>
        <w:ind w:firstLine="720"/>
        <w:jc w:val="both"/>
        <w:rPr>
          <w:rFonts w:eastAsia="Times New Roman" w:cs="Times New Roman"/>
          <w:szCs w:val="24"/>
        </w:rPr>
      </w:pPr>
      <w:r w:rsidRPr="00C06D69">
        <w:rPr>
          <w:rFonts w:eastAsia="Times New Roman" w:cs="Times New Roman"/>
          <w:szCs w:val="24"/>
        </w:rPr>
        <w:t>Πραγματικά</w:t>
      </w:r>
      <w:r>
        <w:rPr>
          <w:rFonts w:eastAsia="Times New Roman" w:cs="Times New Roman"/>
          <w:szCs w:val="24"/>
        </w:rPr>
        <w:t>,</w:t>
      </w:r>
      <w:r w:rsidRPr="00C06D69">
        <w:rPr>
          <w:rFonts w:eastAsia="Times New Roman" w:cs="Times New Roman"/>
          <w:szCs w:val="24"/>
        </w:rPr>
        <w:t xml:space="preserve"> </w:t>
      </w:r>
      <w:r>
        <w:rPr>
          <w:rFonts w:eastAsia="Times New Roman" w:cs="Times New Roman"/>
          <w:szCs w:val="24"/>
        </w:rPr>
        <w:t>σ</w:t>
      </w:r>
      <w:r w:rsidRPr="00C06D69">
        <w:rPr>
          <w:rFonts w:eastAsia="Times New Roman" w:cs="Times New Roman"/>
          <w:szCs w:val="24"/>
        </w:rPr>
        <w:t>ε δήμους περιμετρικά της Αθήνας υφίστα</w:t>
      </w:r>
      <w:r>
        <w:rPr>
          <w:rFonts w:eastAsia="Times New Roman" w:cs="Times New Roman"/>
          <w:szCs w:val="24"/>
        </w:rPr>
        <w:t>ν</w:t>
      </w:r>
      <w:r w:rsidRPr="00C06D69">
        <w:rPr>
          <w:rFonts w:eastAsia="Times New Roman" w:cs="Times New Roman"/>
          <w:szCs w:val="24"/>
        </w:rPr>
        <w:t xml:space="preserve">ται ιδιοκτησίες πολιτών που </w:t>
      </w:r>
      <w:r>
        <w:rPr>
          <w:rFonts w:eastAsia="Times New Roman" w:cs="Times New Roman"/>
          <w:szCs w:val="24"/>
        </w:rPr>
        <w:t>πριν την</w:t>
      </w:r>
      <w:r w:rsidRPr="00C06D69">
        <w:rPr>
          <w:rFonts w:eastAsia="Times New Roman" w:cs="Times New Roman"/>
          <w:szCs w:val="24"/>
        </w:rPr>
        <w:t xml:space="preserve"> ένταξή τους</w:t>
      </w:r>
      <w:r w:rsidRPr="00C06D69">
        <w:rPr>
          <w:rFonts w:eastAsia="Times New Roman" w:cs="Times New Roman"/>
          <w:szCs w:val="24"/>
        </w:rPr>
        <w:t xml:space="preserve"> στο σχέδιο πόλης είχαν και δασικό</w:t>
      </w:r>
      <w:r>
        <w:rPr>
          <w:rFonts w:eastAsia="Times New Roman" w:cs="Times New Roman"/>
          <w:szCs w:val="24"/>
        </w:rPr>
        <w:t xml:space="preserve"> αλλά και δ</w:t>
      </w:r>
      <w:r w:rsidRPr="00C06D69">
        <w:rPr>
          <w:rFonts w:eastAsia="Times New Roman" w:cs="Times New Roman"/>
          <w:szCs w:val="24"/>
        </w:rPr>
        <w:t>ημόσιο χαρακτήρα</w:t>
      </w:r>
      <w:r>
        <w:rPr>
          <w:rFonts w:eastAsia="Times New Roman" w:cs="Times New Roman"/>
          <w:szCs w:val="24"/>
        </w:rPr>
        <w:t>.</w:t>
      </w:r>
      <w:r w:rsidRPr="00C06D69">
        <w:rPr>
          <w:rFonts w:eastAsia="Times New Roman" w:cs="Times New Roman"/>
          <w:szCs w:val="24"/>
        </w:rPr>
        <w:t xml:space="preserve"> Με την ένταξη στο σχέδιο πόλης απώλεσαν τον δασικό</w:t>
      </w:r>
      <w:r>
        <w:rPr>
          <w:rFonts w:eastAsia="Times New Roman" w:cs="Times New Roman"/>
          <w:szCs w:val="24"/>
        </w:rPr>
        <w:t>,</w:t>
      </w:r>
      <w:r w:rsidRPr="00C06D69">
        <w:rPr>
          <w:rFonts w:eastAsia="Times New Roman" w:cs="Times New Roman"/>
          <w:szCs w:val="24"/>
        </w:rPr>
        <w:t xml:space="preserve"> όχι όμως και το</w:t>
      </w:r>
      <w:r>
        <w:rPr>
          <w:rFonts w:eastAsia="Times New Roman" w:cs="Times New Roman"/>
          <w:szCs w:val="24"/>
        </w:rPr>
        <w:t>ν</w:t>
      </w:r>
      <w:r w:rsidRPr="00C06D69">
        <w:rPr>
          <w:rFonts w:eastAsia="Times New Roman" w:cs="Times New Roman"/>
          <w:szCs w:val="24"/>
        </w:rPr>
        <w:t xml:space="preserve"> δημόσιο χαρακτήρα </w:t>
      </w:r>
      <w:r>
        <w:rPr>
          <w:rFonts w:eastAsia="Times New Roman" w:cs="Times New Roman"/>
          <w:szCs w:val="24"/>
        </w:rPr>
        <w:t>τους.</w:t>
      </w:r>
      <w:r w:rsidRPr="00C06D69">
        <w:rPr>
          <w:rFonts w:eastAsia="Times New Roman" w:cs="Times New Roman"/>
          <w:szCs w:val="24"/>
        </w:rPr>
        <w:t xml:space="preserve"> </w:t>
      </w:r>
    </w:p>
    <w:p w14:paraId="7145460D" w14:textId="77777777" w:rsidR="00720170" w:rsidRDefault="00F52584">
      <w:pPr>
        <w:tabs>
          <w:tab w:val="left" w:pos="6168"/>
        </w:tabs>
        <w:spacing w:line="600" w:lineRule="auto"/>
        <w:ind w:firstLine="720"/>
        <w:jc w:val="both"/>
        <w:rPr>
          <w:rFonts w:eastAsia="Times New Roman" w:cs="Times New Roman"/>
          <w:szCs w:val="24"/>
        </w:rPr>
      </w:pPr>
      <w:r w:rsidRPr="00C06D69">
        <w:rPr>
          <w:rFonts w:eastAsia="Times New Roman" w:cs="Times New Roman"/>
          <w:szCs w:val="24"/>
        </w:rPr>
        <w:t>Ως εκ τούτου</w:t>
      </w:r>
      <w:r>
        <w:rPr>
          <w:rFonts w:eastAsia="Times New Roman" w:cs="Times New Roman"/>
          <w:szCs w:val="24"/>
        </w:rPr>
        <w:t>,</w:t>
      </w:r>
      <w:r w:rsidRPr="00C06D69">
        <w:rPr>
          <w:rFonts w:eastAsia="Times New Roman" w:cs="Times New Roman"/>
          <w:szCs w:val="24"/>
        </w:rPr>
        <w:t xml:space="preserve"> με βάση τα στοιχεία</w:t>
      </w:r>
      <w:r>
        <w:rPr>
          <w:rFonts w:eastAsia="Times New Roman" w:cs="Times New Roman"/>
          <w:szCs w:val="24"/>
        </w:rPr>
        <w:t>,</w:t>
      </w:r>
      <w:r w:rsidRPr="00C06D69">
        <w:rPr>
          <w:rFonts w:eastAsia="Times New Roman" w:cs="Times New Roman"/>
          <w:szCs w:val="24"/>
        </w:rPr>
        <w:t xml:space="preserve"> που υπέβαλε η </w:t>
      </w:r>
      <w:r>
        <w:rPr>
          <w:rFonts w:eastAsia="Times New Roman" w:cs="Times New Roman"/>
          <w:szCs w:val="24"/>
        </w:rPr>
        <w:t>δ</w:t>
      </w:r>
      <w:r w:rsidRPr="00C06D69">
        <w:rPr>
          <w:rFonts w:eastAsia="Times New Roman" w:cs="Times New Roman"/>
          <w:szCs w:val="24"/>
        </w:rPr>
        <w:t xml:space="preserve">ιεύθυνση </w:t>
      </w:r>
      <w:r>
        <w:rPr>
          <w:rFonts w:eastAsia="Times New Roman" w:cs="Times New Roman"/>
          <w:szCs w:val="24"/>
        </w:rPr>
        <w:t>δ</w:t>
      </w:r>
      <w:r w:rsidRPr="00C06D69">
        <w:rPr>
          <w:rFonts w:eastAsia="Times New Roman" w:cs="Times New Roman"/>
          <w:szCs w:val="24"/>
        </w:rPr>
        <w:t>ασών</w:t>
      </w:r>
      <w:r>
        <w:rPr>
          <w:rFonts w:eastAsia="Times New Roman" w:cs="Times New Roman"/>
          <w:szCs w:val="24"/>
        </w:rPr>
        <w:t>, οι υπηρεσίες άσκησαν τι</w:t>
      </w:r>
      <w:r w:rsidRPr="00C06D69">
        <w:rPr>
          <w:rFonts w:eastAsia="Times New Roman" w:cs="Times New Roman"/>
          <w:szCs w:val="24"/>
        </w:rPr>
        <w:t xml:space="preserve">ς εκ του </w:t>
      </w:r>
      <w:r w:rsidRPr="00C06D69">
        <w:rPr>
          <w:rFonts w:eastAsia="Times New Roman" w:cs="Times New Roman"/>
          <w:szCs w:val="24"/>
        </w:rPr>
        <w:t>νόμου προβλεπόμενες ενστάσεις</w:t>
      </w:r>
      <w:r>
        <w:rPr>
          <w:rFonts w:eastAsia="Times New Roman" w:cs="Times New Roman"/>
          <w:szCs w:val="24"/>
        </w:rPr>
        <w:t>,</w:t>
      </w:r>
      <w:r w:rsidRPr="00C06D69">
        <w:rPr>
          <w:rFonts w:eastAsia="Times New Roman" w:cs="Times New Roman"/>
          <w:szCs w:val="24"/>
        </w:rPr>
        <w:t xml:space="preserve"> διεκδικώντας τα δικαιώματα του </w:t>
      </w:r>
      <w:r>
        <w:rPr>
          <w:rFonts w:eastAsia="Times New Roman" w:cs="Times New Roman"/>
          <w:szCs w:val="24"/>
        </w:rPr>
        <w:t>δ</w:t>
      </w:r>
      <w:r w:rsidRPr="00C06D69">
        <w:rPr>
          <w:rFonts w:eastAsia="Times New Roman" w:cs="Times New Roman"/>
          <w:szCs w:val="24"/>
        </w:rPr>
        <w:t>ημοσίου</w:t>
      </w:r>
      <w:r>
        <w:rPr>
          <w:rFonts w:eastAsia="Times New Roman" w:cs="Times New Roman"/>
          <w:szCs w:val="24"/>
        </w:rPr>
        <w:t>.</w:t>
      </w:r>
      <w:r w:rsidRPr="00C06D69">
        <w:rPr>
          <w:rFonts w:eastAsia="Times New Roman" w:cs="Times New Roman"/>
          <w:szCs w:val="24"/>
        </w:rPr>
        <w:t xml:space="preserve"> </w:t>
      </w:r>
      <w:r>
        <w:rPr>
          <w:rFonts w:eastAsia="Times New Roman" w:cs="Times New Roman"/>
          <w:szCs w:val="24"/>
        </w:rPr>
        <w:t xml:space="preserve">Αντιλαμβάνεστε βέβαια ότι τα ευαίσθητα </w:t>
      </w:r>
      <w:r w:rsidRPr="00C06D69">
        <w:rPr>
          <w:rFonts w:eastAsia="Times New Roman" w:cs="Times New Roman"/>
          <w:szCs w:val="24"/>
        </w:rPr>
        <w:t>ζητήματα</w:t>
      </w:r>
      <w:r>
        <w:rPr>
          <w:rFonts w:eastAsia="Times New Roman" w:cs="Times New Roman"/>
          <w:szCs w:val="24"/>
        </w:rPr>
        <w:t>,</w:t>
      </w:r>
      <w:r w:rsidRPr="00C06D69">
        <w:rPr>
          <w:rFonts w:eastAsia="Times New Roman" w:cs="Times New Roman"/>
          <w:szCs w:val="24"/>
        </w:rPr>
        <w:t xml:space="preserve"> που αφορούν σε ιδιοκτησίες</w:t>
      </w:r>
      <w:r>
        <w:rPr>
          <w:rFonts w:eastAsia="Times New Roman" w:cs="Times New Roman"/>
          <w:szCs w:val="24"/>
        </w:rPr>
        <w:t>,</w:t>
      </w:r>
      <w:r w:rsidRPr="00C06D69">
        <w:rPr>
          <w:rFonts w:eastAsia="Times New Roman" w:cs="Times New Roman"/>
          <w:szCs w:val="24"/>
        </w:rPr>
        <w:t xml:space="preserve"> στις κύριες δηλαδή κατοικίες πολιτών</w:t>
      </w:r>
      <w:r>
        <w:rPr>
          <w:rFonts w:eastAsia="Times New Roman" w:cs="Times New Roman"/>
          <w:szCs w:val="24"/>
        </w:rPr>
        <w:t>,</w:t>
      </w:r>
      <w:r w:rsidRPr="00C06D69">
        <w:rPr>
          <w:rFonts w:eastAsia="Times New Roman" w:cs="Times New Roman"/>
          <w:szCs w:val="24"/>
        </w:rPr>
        <w:t xml:space="preserve"> χρή</w:t>
      </w:r>
      <w:r w:rsidRPr="00C06D69">
        <w:rPr>
          <w:rFonts w:eastAsia="Times New Roman" w:cs="Times New Roman"/>
          <w:szCs w:val="24"/>
        </w:rPr>
        <w:lastRenderedPageBreak/>
        <w:t>ζουν κάποιας ειδικής εξέτασης και αντιμετώπισης για κοινωνικούς λό</w:t>
      </w:r>
      <w:r w:rsidRPr="00C06D69">
        <w:rPr>
          <w:rFonts w:eastAsia="Times New Roman" w:cs="Times New Roman"/>
          <w:szCs w:val="24"/>
        </w:rPr>
        <w:t>γους</w:t>
      </w:r>
      <w:r>
        <w:rPr>
          <w:rFonts w:eastAsia="Times New Roman" w:cs="Times New Roman"/>
          <w:szCs w:val="24"/>
        </w:rPr>
        <w:t>, χωρίς ω</w:t>
      </w:r>
      <w:r w:rsidRPr="00C06D69">
        <w:rPr>
          <w:rFonts w:eastAsia="Times New Roman" w:cs="Times New Roman"/>
          <w:szCs w:val="24"/>
        </w:rPr>
        <w:t xml:space="preserve">στόσο να παραβλέπουμε και τη διασφάλιση </w:t>
      </w:r>
      <w:r>
        <w:rPr>
          <w:rFonts w:eastAsia="Times New Roman" w:cs="Times New Roman"/>
          <w:szCs w:val="24"/>
        </w:rPr>
        <w:t xml:space="preserve">του συνόλου, το οποίο είμαστε </w:t>
      </w:r>
      <w:r w:rsidRPr="00C06D69">
        <w:rPr>
          <w:rFonts w:eastAsia="Times New Roman" w:cs="Times New Roman"/>
          <w:szCs w:val="24"/>
        </w:rPr>
        <w:t xml:space="preserve">υποχρεωμένοι και </w:t>
      </w:r>
      <w:r>
        <w:rPr>
          <w:rFonts w:eastAsia="Times New Roman" w:cs="Times New Roman"/>
          <w:szCs w:val="24"/>
        </w:rPr>
        <w:t>ως</w:t>
      </w:r>
      <w:r w:rsidRPr="00C06D69">
        <w:rPr>
          <w:rFonts w:eastAsia="Times New Roman" w:cs="Times New Roman"/>
          <w:szCs w:val="24"/>
        </w:rPr>
        <w:t xml:space="preserve"> Υπουργείο Οικονομικών και </w:t>
      </w:r>
      <w:r>
        <w:rPr>
          <w:rFonts w:eastAsia="Times New Roman" w:cs="Times New Roman"/>
          <w:szCs w:val="24"/>
        </w:rPr>
        <w:t>ως</w:t>
      </w:r>
      <w:r w:rsidRPr="00C06D69">
        <w:rPr>
          <w:rFonts w:eastAsia="Times New Roman" w:cs="Times New Roman"/>
          <w:szCs w:val="24"/>
        </w:rPr>
        <w:t xml:space="preserve"> </w:t>
      </w:r>
      <w:r>
        <w:rPr>
          <w:rFonts w:eastAsia="Times New Roman" w:cs="Times New Roman"/>
          <w:szCs w:val="24"/>
        </w:rPr>
        <w:t xml:space="preserve">πολίτες αυτού του τόπου </w:t>
      </w:r>
      <w:r w:rsidRPr="00C06D69">
        <w:rPr>
          <w:rFonts w:eastAsia="Times New Roman" w:cs="Times New Roman"/>
          <w:szCs w:val="24"/>
        </w:rPr>
        <w:t>να διασφαλίσουμε</w:t>
      </w:r>
      <w:r>
        <w:rPr>
          <w:rFonts w:eastAsia="Times New Roman" w:cs="Times New Roman"/>
          <w:szCs w:val="24"/>
        </w:rPr>
        <w:t>.</w:t>
      </w:r>
    </w:p>
    <w:p w14:paraId="7145460E" w14:textId="77777777" w:rsidR="00720170" w:rsidRDefault="00F52584">
      <w:pPr>
        <w:tabs>
          <w:tab w:val="left" w:pos="6168"/>
        </w:tabs>
        <w:spacing w:line="600" w:lineRule="auto"/>
        <w:ind w:firstLine="720"/>
        <w:jc w:val="both"/>
        <w:rPr>
          <w:rFonts w:eastAsia="Times New Roman" w:cs="Times New Roman"/>
          <w:szCs w:val="24"/>
        </w:rPr>
      </w:pPr>
      <w:r w:rsidRPr="00C06D69">
        <w:rPr>
          <w:rFonts w:eastAsia="Times New Roman" w:cs="Times New Roman"/>
          <w:szCs w:val="24"/>
        </w:rPr>
        <w:t xml:space="preserve"> Σε αυτό το πλαίσιο</w:t>
      </w:r>
      <w:r>
        <w:rPr>
          <w:rFonts w:eastAsia="Times New Roman" w:cs="Times New Roman"/>
          <w:szCs w:val="24"/>
        </w:rPr>
        <w:t>,</w:t>
      </w:r>
      <w:r w:rsidRPr="00C06D69">
        <w:rPr>
          <w:rFonts w:eastAsia="Times New Roman" w:cs="Times New Roman"/>
          <w:szCs w:val="24"/>
        </w:rPr>
        <w:t xml:space="preserve"> λοιπόν</w:t>
      </w:r>
      <w:r>
        <w:rPr>
          <w:rFonts w:eastAsia="Times New Roman" w:cs="Times New Roman"/>
          <w:szCs w:val="24"/>
        </w:rPr>
        <w:t>,</w:t>
      </w:r>
      <w:r w:rsidRPr="00C06D69">
        <w:rPr>
          <w:rFonts w:eastAsia="Times New Roman" w:cs="Times New Roman"/>
          <w:szCs w:val="24"/>
        </w:rPr>
        <w:t xml:space="preserve"> εργαζόμαστε</w:t>
      </w:r>
      <w:r>
        <w:rPr>
          <w:rFonts w:eastAsia="Times New Roman" w:cs="Times New Roman"/>
          <w:szCs w:val="24"/>
        </w:rPr>
        <w:t>.</w:t>
      </w:r>
      <w:r w:rsidRPr="00C06D69">
        <w:rPr>
          <w:rFonts w:eastAsia="Times New Roman" w:cs="Times New Roman"/>
          <w:szCs w:val="24"/>
        </w:rPr>
        <w:t xml:space="preserve"> </w:t>
      </w:r>
      <w:r>
        <w:rPr>
          <w:rFonts w:eastAsia="Times New Roman" w:cs="Times New Roman"/>
          <w:szCs w:val="24"/>
        </w:rPr>
        <w:t>Θα αναφερθώ στη δευτερολογία μου στο τ</w:t>
      </w:r>
      <w:r w:rsidRPr="00C06D69">
        <w:rPr>
          <w:rFonts w:eastAsia="Times New Roman" w:cs="Times New Roman"/>
          <w:szCs w:val="24"/>
        </w:rPr>
        <w:t xml:space="preserve">ι </w:t>
      </w:r>
      <w:r w:rsidRPr="00C06D69">
        <w:rPr>
          <w:rFonts w:eastAsia="Times New Roman" w:cs="Times New Roman"/>
          <w:szCs w:val="24"/>
        </w:rPr>
        <w:t>ενέργειες έχουν γίνει πάνω σε αυτό</w:t>
      </w:r>
      <w:r>
        <w:rPr>
          <w:rFonts w:eastAsia="Times New Roman" w:cs="Times New Roman"/>
          <w:szCs w:val="24"/>
        </w:rPr>
        <w:t>.</w:t>
      </w:r>
    </w:p>
    <w:p w14:paraId="7145460F"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κυρία Υπουργό. </w:t>
      </w:r>
    </w:p>
    <w:p w14:paraId="71454610"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71454611"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Θα ήθελα να πω το εξής, κύριε Πρόεδρε, προς την κυρία Υπουργό. </w:t>
      </w:r>
    </w:p>
    <w:p w14:paraId="71454612" w14:textId="77777777" w:rsidR="00720170" w:rsidRDefault="00F52584">
      <w:pPr>
        <w:tabs>
          <w:tab w:val="left" w:pos="6168"/>
        </w:tabs>
        <w:spacing w:line="600" w:lineRule="auto"/>
        <w:ind w:firstLine="720"/>
        <w:jc w:val="both"/>
        <w:rPr>
          <w:rFonts w:eastAsia="Times New Roman" w:cs="Times New Roman"/>
          <w:szCs w:val="24"/>
        </w:rPr>
      </w:pPr>
      <w:r w:rsidRPr="00C06D69">
        <w:rPr>
          <w:rFonts w:eastAsia="Times New Roman" w:cs="Times New Roman"/>
          <w:szCs w:val="24"/>
        </w:rPr>
        <w:t>Πράγματι</w:t>
      </w:r>
      <w:r>
        <w:rPr>
          <w:rFonts w:eastAsia="Times New Roman" w:cs="Times New Roman"/>
          <w:szCs w:val="24"/>
        </w:rPr>
        <w:t>,</w:t>
      </w:r>
      <w:r w:rsidRPr="00C06D69">
        <w:rPr>
          <w:rFonts w:eastAsia="Times New Roman" w:cs="Times New Roman"/>
          <w:szCs w:val="24"/>
        </w:rPr>
        <w:t xml:space="preserve"> </w:t>
      </w:r>
      <w:r>
        <w:rPr>
          <w:rFonts w:eastAsia="Times New Roman" w:cs="Times New Roman"/>
          <w:szCs w:val="24"/>
        </w:rPr>
        <w:t>υπάρχει τεκμήριο κ</w:t>
      </w:r>
      <w:r>
        <w:rPr>
          <w:rFonts w:eastAsia="Times New Roman" w:cs="Times New Roman"/>
          <w:szCs w:val="24"/>
        </w:rPr>
        <w:t xml:space="preserve">υριότητας του </w:t>
      </w:r>
      <w:r>
        <w:rPr>
          <w:rFonts w:eastAsia="Times New Roman" w:cs="Times New Roman"/>
          <w:szCs w:val="24"/>
        </w:rPr>
        <w:t>δ</w:t>
      </w:r>
      <w:r w:rsidRPr="00C06D69">
        <w:rPr>
          <w:rFonts w:eastAsia="Times New Roman" w:cs="Times New Roman"/>
          <w:szCs w:val="24"/>
        </w:rPr>
        <w:t>ημοσίου του 1832 και 1836</w:t>
      </w:r>
      <w:r>
        <w:rPr>
          <w:rFonts w:eastAsia="Times New Roman" w:cs="Times New Roman"/>
          <w:szCs w:val="24"/>
        </w:rPr>
        <w:t>.</w:t>
      </w:r>
      <w:r w:rsidRPr="00C06D69">
        <w:rPr>
          <w:rFonts w:eastAsia="Times New Roman" w:cs="Times New Roman"/>
          <w:szCs w:val="24"/>
        </w:rPr>
        <w:t xml:space="preserve"> Σήμερα</w:t>
      </w:r>
      <w:r>
        <w:rPr>
          <w:rFonts w:eastAsia="Times New Roman" w:cs="Times New Roman"/>
          <w:szCs w:val="24"/>
        </w:rPr>
        <w:t>,</w:t>
      </w:r>
      <w:r w:rsidRPr="00C06D69">
        <w:rPr>
          <w:rFonts w:eastAsia="Times New Roman" w:cs="Times New Roman"/>
          <w:szCs w:val="24"/>
        </w:rPr>
        <w:t xml:space="preserve"> </w:t>
      </w:r>
      <w:r>
        <w:rPr>
          <w:rFonts w:eastAsia="Times New Roman" w:cs="Times New Roman"/>
          <w:szCs w:val="24"/>
        </w:rPr>
        <w:t>όμως,</w:t>
      </w:r>
      <w:r w:rsidRPr="00C06D69">
        <w:rPr>
          <w:rFonts w:eastAsia="Times New Roman" w:cs="Times New Roman"/>
          <w:szCs w:val="24"/>
        </w:rPr>
        <w:t xml:space="preserve"> οι εκτάσεις αυτές έχουν ενταχθεί στα σχέδια πόλης </w:t>
      </w:r>
      <w:r>
        <w:rPr>
          <w:rFonts w:eastAsia="Times New Roman" w:cs="Times New Roman"/>
          <w:szCs w:val="24"/>
        </w:rPr>
        <w:t xml:space="preserve">πενήντα, εξήντα και εβδομήντα </w:t>
      </w:r>
      <w:r w:rsidRPr="00C06D69">
        <w:rPr>
          <w:rFonts w:eastAsia="Times New Roman" w:cs="Times New Roman"/>
          <w:szCs w:val="24"/>
        </w:rPr>
        <w:t>χρόνια</w:t>
      </w:r>
      <w:r>
        <w:rPr>
          <w:rFonts w:eastAsia="Times New Roman" w:cs="Times New Roman"/>
          <w:szCs w:val="24"/>
        </w:rPr>
        <w:t>.</w:t>
      </w:r>
      <w:r w:rsidRPr="00C06D69">
        <w:rPr>
          <w:rFonts w:eastAsia="Times New Roman" w:cs="Times New Roman"/>
          <w:szCs w:val="24"/>
        </w:rPr>
        <w:t xml:space="preserve"> </w:t>
      </w:r>
      <w:r>
        <w:rPr>
          <w:rFonts w:eastAsia="Times New Roman" w:cs="Times New Roman"/>
          <w:szCs w:val="24"/>
        </w:rPr>
        <w:t xml:space="preserve">Έχουν </w:t>
      </w:r>
      <w:r w:rsidRPr="00C06D69">
        <w:rPr>
          <w:rFonts w:eastAsia="Times New Roman" w:cs="Times New Roman"/>
          <w:szCs w:val="24"/>
        </w:rPr>
        <w:t>με νόμιμες διοικητικές</w:t>
      </w:r>
      <w:r>
        <w:rPr>
          <w:rFonts w:eastAsia="Times New Roman" w:cs="Times New Roman"/>
          <w:szCs w:val="24"/>
        </w:rPr>
        <w:t xml:space="preserve"> πράξεις </w:t>
      </w:r>
      <w:proofErr w:type="spellStart"/>
      <w:r>
        <w:rPr>
          <w:rFonts w:eastAsia="Times New Roman" w:cs="Times New Roman"/>
          <w:szCs w:val="24"/>
        </w:rPr>
        <w:t>ρυμοτομηθεί</w:t>
      </w:r>
      <w:proofErr w:type="spellEnd"/>
      <w:r>
        <w:rPr>
          <w:rFonts w:eastAsia="Times New Roman" w:cs="Times New Roman"/>
          <w:szCs w:val="24"/>
        </w:rPr>
        <w:t xml:space="preserve">. </w:t>
      </w:r>
      <w:r w:rsidRPr="00C06D69">
        <w:rPr>
          <w:rFonts w:eastAsia="Times New Roman" w:cs="Times New Roman"/>
          <w:szCs w:val="24"/>
        </w:rPr>
        <w:t xml:space="preserve">Έχουν αγοραστεί </w:t>
      </w:r>
      <w:r w:rsidRPr="00C06D69">
        <w:rPr>
          <w:rFonts w:eastAsia="Times New Roman" w:cs="Times New Roman"/>
          <w:szCs w:val="24"/>
        </w:rPr>
        <w:lastRenderedPageBreak/>
        <w:t>από ιδιώτες</w:t>
      </w:r>
      <w:r>
        <w:rPr>
          <w:rFonts w:eastAsia="Times New Roman" w:cs="Times New Roman"/>
          <w:szCs w:val="24"/>
        </w:rPr>
        <w:t>,</w:t>
      </w:r>
      <w:r w:rsidRPr="00C06D69">
        <w:rPr>
          <w:rFonts w:eastAsia="Times New Roman" w:cs="Times New Roman"/>
          <w:szCs w:val="24"/>
        </w:rPr>
        <w:t xml:space="preserve"> οι οποίοι έχουν πληρώσει και έχουν ανεγείρει κατοικίες πάνω στα ακίνητα αυτά</w:t>
      </w:r>
      <w:r>
        <w:rPr>
          <w:rFonts w:eastAsia="Times New Roman" w:cs="Times New Roman"/>
          <w:szCs w:val="24"/>
        </w:rPr>
        <w:t xml:space="preserve"> κ</w:t>
      </w:r>
      <w:r w:rsidRPr="00C06D69">
        <w:rPr>
          <w:rFonts w:eastAsia="Times New Roman" w:cs="Times New Roman"/>
          <w:szCs w:val="24"/>
        </w:rPr>
        <w:t>αι έχουν δημιουργηθεί νέες γειτονιές και νέες συνοικίες</w:t>
      </w:r>
      <w:r>
        <w:rPr>
          <w:rFonts w:eastAsia="Times New Roman" w:cs="Times New Roman"/>
          <w:szCs w:val="24"/>
        </w:rPr>
        <w:t>.</w:t>
      </w:r>
      <w:r w:rsidRPr="00C06D69">
        <w:rPr>
          <w:rFonts w:eastAsia="Times New Roman" w:cs="Times New Roman"/>
          <w:szCs w:val="24"/>
        </w:rPr>
        <w:t xml:space="preserve"> </w:t>
      </w:r>
    </w:p>
    <w:p w14:paraId="71454613" w14:textId="77777777" w:rsidR="00720170" w:rsidRDefault="00F52584">
      <w:pPr>
        <w:spacing w:line="600" w:lineRule="auto"/>
        <w:ind w:firstLine="720"/>
        <w:jc w:val="both"/>
        <w:rPr>
          <w:rFonts w:eastAsia="Times New Roman" w:cs="Times New Roman"/>
          <w:szCs w:val="24"/>
        </w:rPr>
      </w:pPr>
      <w:r w:rsidRPr="00C06D69">
        <w:rPr>
          <w:rFonts w:eastAsia="Times New Roman" w:cs="Times New Roman"/>
          <w:szCs w:val="24"/>
        </w:rPr>
        <w:t xml:space="preserve">Οφείλω να θυμίσω στο σημείο αυτό ότι μιλάμε ουσιαστικά για </w:t>
      </w:r>
      <w:proofErr w:type="spellStart"/>
      <w:r>
        <w:rPr>
          <w:rFonts w:eastAsia="Times New Roman" w:cs="Times New Roman"/>
          <w:szCs w:val="24"/>
        </w:rPr>
        <w:t>προσφυγουπόλεις</w:t>
      </w:r>
      <w:proofErr w:type="spellEnd"/>
      <w:r>
        <w:rPr>
          <w:rFonts w:eastAsia="Times New Roman" w:cs="Times New Roman"/>
          <w:szCs w:val="24"/>
        </w:rPr>
        <w:t xml:space="preserve">, </w:t>
      </w:r>
      <w:r w:rsidRPr="00C06D69">
        <w:rPr>
          <w:rFonts w:eastAsia="Times New Roman" w:cs="Times New Roman"/>
          <w:szCs w:val="24"/>
        </w:rPr>
        <w:t>κυρία Υπουργέ</w:t>
      </w:r>
      <w:r>
        <w:rPr>
          <w:rFonts w:eastAsia="Times New Roman" w:cs="Times New Roman"/>
          <w:szCs w:val="24"/>
        </w:rPr>
        <w:t>.</w:t>
      </w:r>
      <w:r w:rsidRPr="00C06D69">
        <w:rPr>
          <w:rFonts w:eastAsia="Times New Roman" w:cs="Times New Roman"/>
          <w:szCs w:val="24"/>
        </w:rPr>
        <w:t xml:space="preserve"> Μιλάμε για το Περιστέρι</w:t>
      </w:r>
      <w:r>
        <w:rPr>
          <w:rFonts w:eastAsia="Times New Roman" w:cs="Times New Roman"/>
          <w:szCs w:val="24"/>
        </w:rPr>
        <w:t>,</w:t>
      </w:r>
      <w:r w:rsidRPr="00C06D69">
        <w:rPr>
          <w:rFonts w:eastAsia="Times New Roman" w:cs="Times New Roman"/>
          <w:szCs w:val="24"/>
        </w:rPr>
        <w:t xml:space="preserve"> τη </w:t>
      </w:r>
      <w:r w:rsidRPr="00C06D69">
        <w:rPr>
          <w:rFonts w:eastAsia="Times New Roman" w:cs="Times New Roman"/>
          <w:szCs w:val="24"/>
        </w:rPr>
        <w:t>Νέα Ιωνία</w:t>
      </w:r>
      <w:r>
        <w:rPr>
          <w:rFonts w:eastAsia="Times New Roman" w:cs="Times New Roman"/>
          <w:szCs w:val="24"/>
        </w:rPr>
        <w:t>,</w:t>
      </w:r>
      <w:r w:rsidRPr="00C06D69">
        <w:rPr>
          <w:rFonts w:eastAsia="Times New Roman" w:cs="Times New Roman"/>
          <w:szCs w:val="24"/>
        </w:rPr>
        <w:t xml:space="preserve"> όπου εκεί προέκυψε το πρόβλημα</w:t>
      </w:r>
      <w:r>
        <w:rPr>
          <w:rFonts w:eastAsia="Times New Roman" w:cs="Times New Roman"/>
          <w:szCs w:val="24"/>
        </w:rPr>
        <w:t>,</w:t>
      </w:r>
      <w:r w:rsidRPr="00C06D69">
        <w:rPr>
          <w:rFonts w:eastAsia="Times New Roman" w:cs="Times New Roman"/>
          <w:szCs w:val="24"/>
        </w:rPr>
        <w:t xml:space="preserve"> όπου στεγάστηκαν άνθρωποι</w:t>
      </w:r>
      <w:r>
        <w:rPr>
          <w:rFonts w:eastAsia="Times New Roman" w:cs="Times New Roman"/>
          <w:szCs w:val="24"/>
        </w:rPr>
        <w:t xml:space="preserve"> διωγμένοι από τους τόπους τους</w:t>
      </w:r>
      <w:r>
        <w:rPr>
          <w:rFonts w:eastAsia="Times New Roman" w:cs="Times New Roman"/>
          <w:szCs w:val="24"/>
        </w:rPr>
        <w:t>.</w:t>
      </w:r>
      <w:r w:rsidRPr="00C06D69">
        <w:rPr>
          <w:rFonts w:eastAsia="Times New Roman" w:cs="Times New Roman"/>
          <w:szCs w:val="24"/>
        </w:rPr>
        <w:t xml:space="preserve"> Η πολι</w:t>
      </w:r>
      <w:r>
        <w:rPr>
          <w:rFonts w:eastAsia="Times New Roman" w:cs="Times New Roman"/>
          <w:szCs w:val="24"/>
        </w:rPr>
        <w:t>τεία, λ</w:t>
      </w:r>
      <w:r w:rsidRPr="00C06D69">
        <w:rPr>
          <w:rFonts w:eastAsia="Times New Roman" w:cs="Times New Roman"/>
          <w:szCs w:val="24"/>
        </w:rPr>
        <w:t>οιπόν</w:t>
      </w:r>
      <w:r>
        <w:rPr>
          <w:rFonts w:eastAsia="Times New Roman" w:cs="Times New Roman"/>
          <w:szCs w:val="24"/>
        </w:rPr>
        <w:t>,</w:t>
      </w:r>
      <w:r>
        <w:rPr>
          <w:rFonts w:eastAsia="Times New Roman" w:cs="Times New Roman"/>
          <w:szCs w:val="24"/>
        </w:rPr>
        <w:t xml:space="preserve"> τους</w:t>
      </w:r>
      <w:r w:rsidRPr="00C06D69">
        <w:rPr>
          <w:rFonts w:eastAsia="Times New Roman" w:cs="Times New Roman"/>
          <w:szCs w:val="24"/>
        </w:rPr>
        <w:t xml:space="preserve"> έ</w:t>
      </w:r>
      <w:r>
        <w:rPr>
          <w:rFonts w:eastAsia="Times New Roman" w:cs="Times New Roman"/>
          <w:szCs w:val="24"/>
        </w:rPr>
        <w:t>δωσε το δικαίωμα να ανεγείρουν</w:t>
      </w:r>
      <w:r>
        <w:rPr>
          <w:rFonts w:eastAsia="Times New Roman" w:cs="Times New Roman"/>
          <w:szCs w:val="24"/>
        </w:rPr>
        <w:t xml:space="preserve"> σπίτια</w:t>
      </w:r>
      <w:r>
        <w:rPr>
          <w:rFonts w:eastAsia="Times New Roman" w:cs="Times New Roman"/>
          <w:szCs w:val="24"/>
        </w:rPr>
        <w:t>.</w:t>
      </w:r>
      <w:r>
        <w:rPr>
          <w:rFonts w:eastAsia="Times New Roman" w:cs="Times New Roman"/>
          <w:szCs w:val="24"/>
        </w:rPr>
        <w:t xml:space="preserve"> </w:t>
      </w:r>
      <w:r w:rsidRPr="004A3C39">
        <w:rPr>
          <w:rFonts w:eastAsia="Times New Roman" w:cs="Times New Roman"/>
          <w:szCs w:val="24"/>
        </w:rPr>
        <w:t xml:space="preserve">Πρέπει να θυμίσω ότι το δικαίωμα της ανέγερσης βάσει των πολεοδομικών διατάξεων ήταν </w:t>
      </w:r>
      <w:r>
        <w:rPr>
          <w:rFonts w:eastAsia="Times New Roman" w:cs="Times New Roman"/>
          <w:szCs w:val="24"/>
        </w:rPr>
        <w:t>νόμιμ</w:t>
      </w:r>
      <w:r>
        <w:rPr>
          <w:rFonts w:eastAsia="Times New Roman" w:cs="Times New Roman"/>
          <w:szCs w:val="24"/>
        </w:rPr>
        <w:t>ο,</w:t>
      </w:r>
      <w:r w:rsidRPr="004A3C39">
        <w:rPr>
          <w:rFonts w:eastAsia="Times New Roman" w:cs="Times New Roman"/>
          <w:szCs w:val="24"/>
        </w:rPr>
        <w:t xml:space="preserve"> εφόσον είχαν ενταχθεί στα σχέδια πόλης</w:t>
      </w:r>
      <w:r>
        <w:rPr>
          <w:rFonts w:eastAsia="Times New Roman" w:cs="Times New Roman"/>
          <w:szCs w:val="24"/>
        </w:rPr>
        <w:t>.</w:t>
      </w:r>
      <w:r w:rsidRPr="004A3C39">
        <w:rPr>
          <w:rFonts w:eastAsia="Times New Roman" w:cs="Times New Roman"/>
          <w:szCs w:val="24"/>
        </w:rPr>
        <w:t xml:space="preserve"> Δεν μπορεί να έρχεται με</w:t>
      </w:r>
      <w:r>
        <w:rPr>
          <w:rFonts w:eastAsia="Times New Roman" w:cs="Times New Roman"/>
          <w:szCs w:val="24"/>
        </w:rPr>
        <w:t>τά</w:t>
      </w:r>
      <w:r w:rsidRPr="004A3C39">
        <w:rPr>
          <w:rFonts w:eastAsia="Times New Roman" w:cs="Times New Roman"/>
          <w:szCs w:val="24"/>
        </w:rPr>
        <w:t xml:space="preserve"> </w:t>
      </w:r>
      <w:r>
        <w:rPr>
          <w:rFonts w:eastAsia="Times New Roman" w:cs="Times New Roman"/>
          <w:szCs w:val="24"/>
        </w:rPr>
        <w:t>από πενήντα ή εξήντα</w:t>
      </w:r>
      <w:r w:rsidRPr="004A3C39">
        <w:rPr>
          <w:rFonts w:eastAsia="Times New Roman" w:cs="Times New Roman"/>
          <w:szCs w:val="24"/>
        </w:rPr>
        <w:t xml:space="preserve"> χρόνια και να λέει ότι επικρατεί το δημόσιο συμφέρον</w:t>
      </w:r>
      <w:r>
        <w:rPr>
          <w:rFonts w:eastAsia="Times New Roman" w:cs="Times New Roman"/>
          <w:szCs w:val="24"/>
        </w:rPr>
        <w:t>, το συμφέρον</w:t>
      </w:r>
      <w:r w:rsidRPr="004A3C39">
        <w:rPr>
          <w:rFonts w:eastAsia="Times New Roman" w:cs="Times New Roman"/>
          <w:szCs w:val="24"/>
        </w:rPr>
        <w:t xml:space="preserve"> της δημόσιας περιουσίας </w:t>
      </w:r>
      <w:r>
        <w:rPr>
          <w:rFonts w:eastAsia="Times New Roman" w:cs="Times New Roman"/>
          <w:szCs w:val="24"/>
        </w:rPr>
        <w:t>τους.</w:t>
      </w:r>
      <w:r w:rsidRPr="004A3C39">
        <w:rPr>
          <w:rFonts w:eastAsia="Times New Roman" w:cs="Times New Roman"/>
          <w:szCs w:val="24"/>
        </w:rPr>
        <w:t xml:space="preserve"> </w:t>
      </w:r>
    </w:p>
    <w:p w14:paraId="71454614" w14:textId="77777777" w:rsidR="00720170" w:rsidRDefault="00F52584">
      <w:pPr>
        <w:spacing w:line="600" w:lineRule="auto"/>
        <w:ind w:firstLine="720"/>
        <w:jc w:val="both"/>
        <w:rPr>
          <w:rFonts w:eastAsia="Times New Roman" w:cs="Times New Roman"/>
          <w:szCs w:val="24"/>
        </w:rPr>
      </w:pPr>
      <w:r w:rsidRPr="004A3C39">
        <w:rPr>
          <w:rFonts w:eastAsia="Times New Roman" w:cs="Times New Roman"/>
          <w:szCs w:val="24"/>
        </w:rPr>
        <w:t xml:space="preserve">Αυτό το οποίο ακούω </w:t>
      </w:r>
      <w:r>
        <w:rPr>
          <w:rFonts w:eastAsia="Times New Roman" w:cs="Times New Roman"/>
          <w:szCs w:val="24"/>
        </w:rPr>
        <w:t>έχει σκοπό</w:t>
      </w:r>
      <w:r w:rsidRPr="004A3C39">
        <w:rPr>
          <w:rFonts w:eastAsia="Times New Roman" w:cs="Times New Roman"/>
          <w:szCs w:val="24"/>
        </w:rPr>
        <w:t xml:space="preserve"> </w:t>
      </w:r>
      <w:r>
        <w:rPr>
          <w:rFonts w:eastAsia="Times New Roman" w:cs="Times New Roman"/>
          <w:szCs w:val="24"/>
        </w:rPr>
        <w:t>ταμιευτικό.</w:t>
      </w:r>
      <w:r w:rsidRPr="004A3C39">
        <w:rPr>
          <w:rFonts w:eastAsia="Times New Roman" w:cs="Times New Roman"/>
          <w:szCs w:val="24"/>
        </w:rPr>
        <w:t xml:space="preserve"> Πρέπει να πω ότι</w:t>
      </w:r>
      <w:r>
        <w:rPr>
          <w:rFonts w:eastAsia="Times New Roman" w:cs="Times New Roman"/>
          <w:szCs w:val="24"/>
        </w:rPr>
        <w:t xml:space="preserve"> αντίθετα</w:t>
      </w:r>
      <w:r w:rsidRPr="004A3C39">
        <w:rPr>
          <w:rFonts w:eastAsia="Times New Roman" w:cs="Times New Roman"/>
          <w:szCs w:val="24"/>
        </w:rPr>
        <w:t xml:space="preserve"> επικρατεί το κοινωνικό συμφέρον</w:t>
      </w:r>
      <w:r>
        <w:rPr>
          <w:rFonts w:eastAsia="Times New Roman" w:cs="Times New Roman"/>
          <w:szCs w:val="24"/>
        </w:rPr>
        <w:t>.</w:t>
      </w:r>
      <w:r w:rsidRPr="004A3C39">
        <w:rPr>
          <w:rFonts w:eastAsia="Times New Roman" w:cs="Times New Roman"/>
          <w:szCs w:val="24"/>
        </w:rPr>
        <w:t xml:space="preserve"> Έχω κάνει από πέρυσι πρόταση</w:t>
      </w:r>
      <w:r>
        <w:rPr>
          <w:rFonts w:eastAsia="Times New Roman" w:cs="Times New Roman"/>
          <w:szCs w:val="24"/>
        </w:rPr>
        <w:t xml:space="preserve"> -</w:t>
      </w:r>
      <w:r w:rsidRPr="004A3C39">
        <w:rPr>
          <w:rFonts w:eastAsia="Times New Roman" w:cs="Times New Roman"/>
          <w:szCs w:val="24"/>
        </w:rPr>
        <w:t>φαντάζομαι τη θυμάστε</w:t>
      </w:r>
      <w:r>
        <w:rPr>
          <w:rFonts w:eastAsia="Times New Roman" w:cs="Times New Roman"/>
          <w:szCs w:val="24"/>
        </w:rPr>
        <w:t>-</w:t>
      </w:r>
      <w:r w:rsidRPr="004A3C39">
        <w:rPr>
          <w:rFonts w:eastAsia="Times New Roman" w:cs="Times New Roman"/>
          <w:szCs w:val="24"/>
        </w:rPr>
        <w:t xml:space="preserve"> με δύο γραμμές σε έναν </w:t>
      </w:r>
      <w:r>
        <w:rPr>
          <w:rFonts w:eastAsia="Times New Roman" w:cs="Times New Roman"/>
          <w:szCs w:val="24"/>
        </w:rPr>
        <w:t>νόμο</w:t>
      </w:r>
      <w:r w:rsidRPr="004A3C39">
        <w:rPr>
          <w:rFonts w:eastAsia="Times New Roman" w:cs="Times New Roman"/>
          <w:szCs w:val="24"/>
        </w:rPr>
        <w:t xml:space="preserve"> να πούμε ότι αίρεται το τεκμήριο κυριότητας του δημοσίου στις πρώην δασικές εκτάσεις που έχουν ενταχθεί στο σχέδιο πόλης</w:t>
      </w:r>
      <w:r>
        <w:rPr>
          <w:rFonts w:eastAsia="Times New Roman" w:cs="Times New Roman"/>
          <w:szCs w:val="24"/>
        </w:rPr>
        <w:t>.</w:t>
      </w:r>
      <w:r w:rsidRPr="004A3C39">
        <w:rPr>
          <w:rFonts w:eastAsia="Times New Roman" w:cs="Times New Roman"/>
          <w:szCs w:val="24"/>
        </w:rPr>
        <w:t xml:space="preserve"> Οι εκάστοτε </w:t>
      </w:r>
      <w:r>
        <w:rPr>
          <w:rFonts w:eastAsia="Times New Roman" w:cs="Times New Roman"/>
          <w:szCs w:val="24"/>
        </w:rPr>
        <w:t>κυβερνή</w:t>
      </w:r>
      <w:r>
        <w:rPr>
          <w:rFonts w:eastAsia="Times New Roman" w:cs="Times New Roman"/>
          <w:szCs w:val="24"/>
        </w:rPr>
        <w:t xml:space="preserve">σεις –και </w:t>
      </w:r>
      <w:r w:rsidRPr="004A3C39">
        <w:rPr>
          <w:rFonts w:eastAsia="Times New Roman" w:cs="Times New Roman"/>
          <w:szCs w:val="24"/>
        </w:rPr>
        <w:t>δ</w:t>
      </w:r>
      <w:r>
        <w:rPr>
          <w:rFonts w:eastAsia="Times New Roman" w:cs="Times New Roman"/>
          <w:szCs w:val="24"/>
        </w:rPr>
        <w:t xml:space="preserve">εν αναφέρομαι </w:t>
      </w:r>
      <w:r>
        <w:rPr>
          <w:rFonts w:eastAsia="Times New Roman" w:cs="Times New Roman"/>
          <w:szCs w:val="24"/>
        </w:rPr>
        <w:lastRenderedPageBreak/>
        <w:t xml:space="preserve">μόνο στη δική σας, κυρία Υπουργέ- </w:t>
      </w:r>
      <w:r w:rsidRPr="004A3C39">
        <w:rPr>
          <w:rFonts w:eastAsia="Times New Roman" w:cs="Times New Roman"/>
          <w:szCs w:val="24"/>
        </w:rPr>
        <w:t>πολλές φορές στ</w:t>
      </w:r>
      <w:r>
        <w:rPr>
          <w:rFonts w:eastAsia="Times New Roman" w:cs="Times New Roman"/>
          <w:szCs w:val="24"/>
        </w:rPr>
        <w:t>ο</w:t>
      </w:r>
      <w:r w:rsidRPr="004A3C39">
        <w:rPr>
          <w:rFonts w:eastAsia="Times New Roman" w:cs="Times New Roman"/>
          <w:szCs w:val="24"/>
        </w:rPr>
        <w:t xml:space="preserve"> πλαίσι</w:t>
      </w:r>
      <w:r>
        <w:rPr>
          <w:rFonts w:eastAsia="Times New Roman" w:cs="Times New Roman"/>
          <w:szCs w:val="24"/>
        </w:rPr>
        <w:t>ο</w:t>
      </w:r>
      <w:r w:rsidRPr="004A3C39">
        <w:rPr>
          <w:rFonts w:eastAsia="Times New Roman" w:cs="Times New Roman"/>
          <w:szCs w:val="24"/>
        </w:rPr>
        <w:t xml:space="preserve"> πελατειακής </w:t>
      </w:r>
      <w:r>
        <w:rPr>
          <w:rFonts w:eastAsia="Times New Roman" w:cs="Times New Roman"/>
          <w:szCs w:val="24"/>
        </w:rPr>
        <w:t xml:space="preserve">ή </w:t>
      </w:r>
      <w:r w:rsidRPr="004A3C39">
        <w:rPr>
          <w:rFonts w:eastAsia="Times New Roman" w:cs="Times New Roman"/>
          <w:szCs w:val="24"/>
        </w:rPr>
        <w:t xml:space="preserve">εξυπηρέτησης πολιτικής έχουν σε ολόκληρες περιοχές </w:t>
      </w:r>
      <w:r>
        <w:rPr>
          <w:rFonts w:eastAsia="Times New Roman" w:cs="Times New Roman"/>
          <w:szCs w:val="24"/>
        </w:rPr>
        <w:t>άρει</w:t>
      </w:r>
      <w:r w:rsidRPr="004A3C39">
        <w:rPr>
          <w:rFonts w:eastAsia="Times New Roman" w:cs="Times New Roman"/>
          <w:szCs w:val="24"/>
        </w:rPr>
        <w:t xml:space="preserve"> το τεκμήριο της κυριότητας του δημοσίου</w:t>
      </w:r>
      <w:r>
        <w:rPr>
          <w:rFonts w:eastAsia="Times New Roman" w:cs="Times New Roman"/>
          <w:szCs w:val="24"/>
        </w:rPr>
        <w:t>.</w:t>
      </w:r>
      <w:r w:rsidRPr="004A3C39">
        <w:rPr>
          <w:rFonts w:eastAsia="Times New Roman" w:cs="Times New Roman"/>
          <w:szCs w:val="24"/>
        </w:rPr>
        <w:t xml:space="preserve"> </w:t>
      </w:r>
    </w:p>
    <w:p w14:paraId="71454615" w14:textId="77777777" w:rsidR="00720170" w:rsidRDefault="00F52584">
      <w:pPr>
        <w:spacing w:line="600" w:lineRule="auto"/>
        <w:ind w:firstLine="720"/>
        <w:jc w:val="both"/>
        <w:rPr>
          <w:rFonts w:eastAsia="Times New Roman" w:cs="Times New Roman"/>
          <w:szCs w:val="24"/>
        </w:rPr>
      </w:pPr>
      <w:r w:rsidRPr="004A3C39">
        <w:rPr>
          <w:rFonts w:eastAsia="Times New Roman" w:cs="Times New Roman"/>
          <w:szCs w:val="24"/>
        </w:rPr>
        <w:t xml:space="preserve">Να θυμίσω ότι η Κυβέρνησή σας έχει </w:t>
      </w:r>
      <w:r>
        <w:rPr>
          <w:rFonts w:eastAsia="Times New Roman" w:cs="Times New Roman"/>
          <w:szCs w:val="24"/>
        </w:rPr>
        <w:t xml:space="preserve">άρει το τεκμήριο </w:t>
      </w:r>
      <w:r>
        <w:rPr>
          <w:rFonts w:eastAsia="Times New Roman" w:cs="Times New Roman"/>
          <w:szCs w:val="24"/>
        </w:rPr>
        <w:t>κυριότητας του δ</w:t>
      </w:r>
      <w:r w:rsidRPr="004A3C39">
        <w:rPr>
          <w:rFonts w:eastAsia="Times New Roman" w:cs="Times New Roman"/>
          <w:szCs w:val="24"/>
        </w:rPr>
        <w:t>ημοσίου στη Μάνη</w:t>
      </w:r>
      <w:r>
        <w:rPr>
          <w:rFonts w:eastAsia="Times New Roman" w:cs="Times New Roman"/>
          <w:szCs w:val="24"/>
        </w:rPr>
        <w:t>,</w:t>
      </w:r>
      <w:r w:rsidRPr="004A3C39">
        <w:rPr>
          <w:rFonts w:eastAsia="Times New Roman" w:cs="Times New Roman"/>
          <w:szCs w:val="24"/>
        </w:rPr>
        <w:t xml:space="preserve"> διότι </w:t>
      </w:r>
      <w:proofErr w:type="spellStart"/>
      <w:r>
        <w:rPr>
          <w:rFonts w:eastAsia="Times New Roman" w:cs="Times New Roman"/>
          <w:szCs w:val="24"/>
        </w:rPr>
        <w:t>εδέχθη</w:t>
      </w:r>
      <w:proofErr w:type="spellEnd"/>
      <w:r w:rsidRPr="004A3C39">
        <w:rPr>
          <w:rFonts w:eastAsia="Times New Roman" w:cs="Times New Roman"/>
          <w:szCs w:val="24"/>
        </w:rPr>
        <w:t xml:space="preserve"> πιέσεις</w:t>
      </w:r>
      <w:r>
        <w:rPr>
          <w:rFonts w:eastAsia="Times New Roman" w:cs="Times New Roman"/>
          <w:szCs w:val="24"/>
        </w:rPr>
        <w:t>. Α</w:t>
      </w:r>
      <w:r w:rsidRPr="004A3C39">
        <w:rPr>
          <w:rFonts w:eastAsia="Times New Roman" w:cs="Times New Roman"/>
          <w:szCs w:val="24"/>
        </w:rPr>
        <w:t>λλά στη Νέα Ιωνία</w:t>
      </w:r>
      <w:r>
        <w:rPr>
          <w:rFonts w:eastAsia="Times New Roman" w:cs="Times New Roman"/>
          <w:szCs w:val="24"/>
        </w:rPr>
        <w:t>,</w:t>
      </w:r>
      <w:r w:rsidRPr="004A3C39">
        <w:rPr>
          <w:rFonts w:eastAsia="Times New Roman" w:cs="Times New Roman"/>
          <w:szCs w:val="24"/>
        </w:rPr>
        <w:t xml:space="preserve"> στο Περιστέρι</w:t>
      </w:r>
      <w:r>
        <w:rPr>
          <w:rFonts w:eastAsia="Times New Roman" w:cs="Times New Roman"/>
          <w:szCs w:val="24"/>
        </w:rPr>
        <w:t>,</w:t>
      </w:r>
      <w:r w:rsidRPr="004A3C39">
        <w:rPr>
          <w:rFonts w:eastAsia="Times New Roman" w:cs="Times New Roman"/>
          <w:szCs w:val="24"/>
        </w:rPr>
        <w:t xml:space="preserve"> στο Αιγάλεω είναι τόσο δύσκολο</w:t>
      </w:r>
      <w:r>
        <w:rPr>
          <w:rFonts w:eastAsia="Times New Roman" w:cs="Times New Roman"/>
          <w:szCs w:val="24"/>
        </w:rPr>
        <w:t>;</w:t>
      </w:r>
      <w:r w:rsidRPr="004A3C39">
        <w:rPr>
          <w:rFonts w:eastAsia="Times New Roman" w:cs="Times New Roman"/>
          <w:szCs w:val="24"/>
        </w:rPr>
        <w:t xml:space="preserve"> </w:t>
      </w:r>
    </w:p>
    <w:p w14:paraId="71454616" w14:textId="77777777" w:rsidR="00720170" w:rsidRDefault="00F52584">
      <w:pPr>
        <w:spacing w:line="600" w:lineRule="auto"/>
        <w:ind w:firstLine="720"/>
        <w:jc w:val="both"/>
        <w:rPr>
          <w:rFonts w:eastAsia="Times New Roman" w:cs="Times New Roman"/>
          <w:szCs w:val="24"/>
        </w:rPr>
      </w:pPr>
      <w:r w:rsidRPr="004A3C39">
        <w:rPr>
          <w:rFonts w:eastAsia="Times New Roman" w:cs="Times New Roman"/>
          <w:szCs w:val="24"/>
        </w:rPr>
        <w:t>Και θα παρακαλούσα και κάτι άλλο</w:t>
      </w:r>
      <w:r>
        <w:rPr>
          <w:rFonts w:eastAsia="Times New Roman" w:cs="Times New Roman"/>
          <w:szCs w:val="24"/>
        </w:rPr>
        <w:t>, α</w:t>
      </w:r>
      <w:r w:rsidRPr="004A3C39">
        <w:rPr>
          <w:rFonts w:eastAsia="Times New Roman" w:cs="Times New Roman"/>
          <w:szCs w:val="24"/>
        </w:rPr>
        <w:t>ν θέλετε</w:t>
      </w:r>
      <w:r>
        <w:rPr>
          <w:rFonts w:eastAsia="Times New Roman" w:cs="Times New Roman"/>
          <w:szCs w:val="24"/>
        </w:rPr>
        <w:t xml:space="preserve">. Δεν νομίζω ότι βοηθάει τη συζήτηση </w:t>
      </w:r>
      <w:r w:rsidRPr="004A3C39">
        <w:rPr>
          <w:rFonts w:eastAsia="Times New Roman" w:cs="Times New Roman"/>
          <w:szCs w:val="24"/>
        </w:rPr>
        <w:t>στο συγκεκριμένο θέμα ν</w:t>
      </w:r>
      <w:r>
        <w:rPr>
          <w:rFonts w:eastAsia="Times New Roman" w:cs="Times New Roman"/>
          <w:szCs w:val="24"/>
        </w:rPr>
        <w:t>α λέμε ότι το δημόσιο παραχώρ</w:t>
      </w:r>
      <w:r>
        <w:rPr>
          <w:rFonts w:eastAsia="Times New Roman" w:cs="Times New Roman"/>
          <w:szCs w:val="24"/>
        </w:rPr>
        <w:t>ησε εκτάσει</w:t>
      </w:r>
      <w:r w:rsidRPr="004A3C39">
        <w:rPr>
          <w:rFonts w:eastAsia="Times New Roman" w:cs="Times New Roman"/>
          <w:szCs w:val="24"/>
        </w:rPr>
        <w:t>ς του στους δήμους</w:t>
      </w:r>
      <w:r>
        <w:rPr>
          <w:rFonts w:eastAsia="Times New Roman" w:cs="Times New Roman"/>
          <w:szCs w:val="24"/>
        </w:rPr>
        <w:t>,</w:t>
      </w:r>
      <w:r w:rsidRPr="004A3C39">
        <w:rPr>
          <w:rFonts w:eastAsia="Times New Roman" w:cs="Times New Roman"/>
          <w:szCs w:val="24"/>
        </w:rPr>
        <w:t xml:space="preserve"> διότι αυτά τα οποία παραχωρήθηκαν</w:t>
      </w:r>
      <w:r>
        <w:rPr>
          <w:rFonts w:eastAsia="Times New Roman" w:cs="Times New Roman"/>
          <w:szCs w:val="24"/>
        </w:rPr>
        <w:t>,</w:t>
      </w:r>
      <w:r w:rsidRPr="004A3C39">
        <w:rPr>
          <w:rFonts w:eastAsia="Times New Roman" w:cs="Times New Roman"/>
          <w:szCs w:val="24"/>
        </w:rPr>
        <w:t xml:space="preserve"> δεν παραχωρήθηκαν για να λύσουν προβλήματα των</w:t>
      </w:r>
      <w:r>
        <w:rPr>
          <w:rFonts w:eastAsia="Times New Roman" w:cs="Times New Roman"/>
          <w:szCs w:val="24"/>
        </w:rPr>
        <w:t xml:space="preserve"> απλών</w:t>
      </w:r>
      <w:r w:rsidRPr="004A3C39">
        <w:rPr>
          <w:rFonts w:eastAsia="Times New Roman" w:cs="Times New Roman"/>
          <w:szCs w:val="24"/>
        </w:rPr>
        <w:t xml:space="preserve"> δημοτών που αντιμετωπίζουν σήμερα διεκδικήσει</w:t>
      </w:r>
      <w:r>
        <w:rPr>
          <w:rFonts w:eastAsia="Times New Roman" w:cs="Times New Roman"/>
          <w:szCs w:val="24"/>
        </w:rPr>
        <w:t>ς</w:t>
      </w:r>
      <w:r w:rsidRPr="004A3C39">
        <w:rPr>
          <w:rFonts w:eastAsia="Times New Roman" w:cs="Times New Roman"/>
          <w:szCs w:val="24"/>
        </w:rPr>
        <w:t xml:space="preserve"> </w:t>
      </w:r>
      <w:r>
        <w:rPr>
          <w:rFonts w:eastAsia="Times New Roman" w:cs="Times New Roman"/>
          <w:szCs w:val="24"/>
        </w:rPr>
        <w:t>των σπιτιών τους,</w:t>
      </w:r>
      <w:r w:rsidRPr="004A3C39">
        <w:rPr>
          <w:rFonts w:eastAsia="Times New Roman" w:cs="Times New Roman"/>
          <w:szCs w:val="24"/>
        </w:rPr>
        <w:t xml:space="preserve"> αλλά </w:t>
      </w:r>
      <w:r>
        <w:rPr>
          <w:rFonts w:eastAsia="Times New Roman" w:cs="Times New Roman"/>
          <w:szCs w:val="24"/>
        </w:rPr>
        <w:t>έγινε</w:t>
      </w:r>
      <w:r w:rsidRPr="004A3C39">
        <w:rPr>
          <w:rFonts w:eastAsia="Times New Roman" w:cs="Times New Roman"/>
          <w:szCs w:val="24"/>
        </w:rPr>
        <w:t xml:space="preserve"> στ</w:t>
      </w:r>
      <w:r>
        <w:rPr>
          <w:rFonts w:eastAsia="Times New Roman" w:cs="Times New Roman"/>
          <w:szCs w:val="24"/>
        </w:rPr>
        <w:t>ο</w:t>
      </w:r>
      <w:r w:rsidRPr="004A3C39">
        <w:rPr>
          <w:rFonts w:eastAsia="Times New Roman" w:cs="Times New Roman"/>
          <w:szCs w:val="24"/>
        </w:rPr>
        <w:t xml:space="preserve"> πλαίσι</w:t>
      </w:r>
      <w:r>
        <w:rPr>
          <w:rFonts w:eastAsia="Times New Roman" w:cs="Times New Roman"/>
          <w:szCs w:val="24"/>
        </w:rPr>
        <w:t>ο</w:t>
      </w:r>
      <w:r w:rsidRPr="004A3C39">
        <w:rPr>
          <w:rFonts w:eastAsia="Times New Roman" w:cs="Times New Roman"/>
          <w:szCs w:val="24"/>
        </w:rPr>
        <w:t xml:space="preserve"> μιας άλλης πολιτικής</w:t>
      </w:r>
      <w:r>
        <w:rPr>
          <w:rFonts w:eastAsia="Times New Roman" w:cs="Times New Roman"/>
          <w:szCs w:val="24"/>
        </w:rPr>
        <w:t>.</w:t>
      </w:r>
      <w:r w:rsidRPr="004A3C39">
        <w:rPr>
          <w:rFonts w:eastAsia="Times New Roman" w:cs="Times New Roman"/>
          <w:szCs w:val="24"/>
        </w:rPr>
        <w:t xml:space="preserve"> </w:t>
      </w:r>
    </w:p>
    <w:p w14:paraId="71454617"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Και για </w:t>
      </w:r>
      <w:r w:rsidRPr="004A3C39">
        <w:rPr>
          <w:rFonts w:eastAsia="Times New Roman" w:cs="Times New Roman"/>
          <w:szCs w:val="24"/>
        </w:rPr>
        <w:t>να τελειώσω</w:t>
      </w:r>
      <w:r>
        <w:rPr>
          <w:rFonts w:eastAsia="Times New Roman" w:cs="Times New Roman"/>
          <w:szCs w:val="24"/>
        </w:rPr>
        <w:t>,</w:t>
      </w:r>
      <w:r w:rsidRPr="004A3C39">
        <w:rPr>
          <w:rFonts w:eastAsia="Times New Roman" w:cs="Times New Roman"/>
          <w:szCs w:val="24"/>
        </w:rPr>
        <w:t xml:space="preserve"> θέλω </w:t>
      </w:r>
      <w:r w:rsidRPr="004A3C39">
        <w:rPr>
          <w:rFonts w:eastAsia="Times New Roman" w:cs="Times New Roman"/>
          <w:szCs w:val="24"/>
        </w:rPr>
        <w:t>να πω ακόμα δύο πράγματα</w:t>
      </w:r>
      <w:r>
        <w:rPr>
          <w:rFonts w:eastAsia="Times New Roman" w:cs="Times New Roman"/>
          <w:szCs w:val="24"/>
        </w:rPr>
        <w:t>.</w:t>
      </w:r>
      <w:r w:rsidRPr="004A3C39">
        <w:rPr>
          <w:rFonts w:eastAsia="Times New Roman" w:cs="Times New Roman"/>
          <w:szCs w:val="24"/>
        </w:rPr>
        <w:t xml:space="preserve"> </w:t>
      </w:r>
    </w:p>
    <w:p w14:paraId="71454618" w14:textId="77777777" w:rsidR="00720170" w:rsidRDefault="00F52584">
      <w:pPr>
        <w:spacing w:line="600" w:lineRule="auto"/>
        <w:ind w:firstLine="720"/>
        <w:jc w:val="both"/>
        <w:rPr>
          <w:rFonts w:eastAsia="Times New Roman" w:cs="Times New Roman"/>
          <w:szCs w:val="24"/>
        </w:rPr>
      </w:pPr>
      <w:r w:rsidRPr="004A3C39">
        <w:rPr>
          <w:rFonts w:eastAsia="Times New Roman" w:cs="Times New Roman"/>
          <w:szCs w:val="24"/>
        </w:rPr>
        <w:t>Το δημόσιο</w:t>
      </w:r>
      <w:r>
        <w:rPr>
          <w:rFonts w:eastAsia="Times New Roman" w:cs="Times New Roman"/>
          <w:szCs w:val="24"/>
        </w:rPr>
        <w:t>,</w:t>
      </w:r>
      <w:r w:rsidRPr="004A3C39">
        <w:rPr>
          <w:rFonts w:eastAsia="Times New Roman" w:cs="Times New Roman"/>
          <w:szCs w:val="24"/>
        </w:rPr>
        <w:t xml:space="preserve"> κύριε </w:t>
      </w:r>
      <w:r>
        <w:rPr>
          <w:rFonts w:eastAsia="Times New Roman" w:cs="Times New Roman"/>
          <w:szCs w:val="24"/>
        </w:rPr>
        <w:t>Πρόεδρε -και περιμένω απαντήσεις από τη</w:t>
      </w:r>
      <w:r w:rsidRPr="004A3C39">
        <w:rPr>
          <w:rFonts w:eastAsia="Times New Roman" w:cs="Times New Roman"/>
          <w:szCs w:val="24"/>
        </w:rPr>
        <w:t>ν κ</w:t>
      </w:r>
      <w:r>
        <w:rPr>
          <w:rFonts w:eastAsia="Times New Roman" w:cs="Times New Roman"/>
          <w:szCs w:val="24"/>
        </w:rPr>
        <w:t>υρία</w:t>
      </w:r>
      <w:r w:rsidRPr="004A3C39">
        <w:rPr>
          <w:rFonts w:eastAsia="Times New Roman" w:cs="Times New Roman"/>
          <w:szCs w:val="24"/>
        </w:rPr>
        <w:t xml:space="preserve"> Υπουργό</w:t>
      </w:r>
      <w:r>
        <w:rPr>
          <w:rFonts w:eastAsia="Times New Roman" w:cs="Times New Roman"/>
          <w:szCs w:val="24"/>
        </w:rPr>
        <w:t>-</w:t>
      </w:r>
      <w:r w:rsidRPr="004A3C39">
        <w:rPr>
          <w:rFonts w:eastAsia="Times New Roman" w:cs="Times New Roman"/>
          <w:szCs w:val="24"/>
        </w:rPr>
        <w:t xml:space="preserve"> έχει προχωρήσει ήδη και σε άσκηση </w:t>
      </w:r>
      <w:r w:rsidRPr="004A3C39">
        <w:rPr>
          <w:rFonts w:eastAsia="Times New Roman" w:cs="Times New Roman"/>
          <w:szCs w:val="24"/>
        </w:rPr>
        <w:lastRenderedPageBreak/>
        <w:t>εμπράγματων αγωγών στα Βριλήσσια</w:t>
      </w:r>
      <w:r>
        <w:rPr>
          <w:rFonts w:eastAsia="Times New Roman" w:cs="Times New Roman"/>
          <w:szCs w:val="24"/>
        </w:rPr>
        <w:t xml:space="preserve"> -έ</w:t>
      </w:r>
      <w:r w:rsidRPr="004A3C39">
        <w:rPr>
          <w:rFonts w:eastAsia="Times New Roman" w:cs="Times New Roman"/>
          <w:szCs w:val="24"/>
        </w:rPr>
        <w:t>γινε προ ημερών</w:t>
      </w:r>
      <w:r>
        <w:rPr>
          <w:rFonts w:eastAsia="Times New Roman" w:cs="Times New Roman"/>
          <w:szCs w:val="24"/>
        </w:rPr>
        <w:t xml:space="preserve"> </w:t>
      </w:r>
      <w:r w:rsidRPr="004A3C39">
        <w:rPr>
          <w:rFonts w:eastAsia="Times New Roman" w:cs="Times New Roman"/>
          <w:szCs w:val="24"/>
        </w:rPr>
        <w:t>κινητοποίηση</w:t>
      </w:r>
      <w:r>
        <w:rPr>
          <w:rFonts w:eastAsia="Times New Roman" w:cs="Times New Roman"/>
          <w:szCs w:val="24"/>
        </w:rPr>
        <w:t>-</w:t>
      </w:r>
      <w:r w:rsidRPr="004A3C39">
        <w:rPr>
          <w:rFonts w:eastAsia="Times New Roman" w:cs="Times New Roman"/>
          <w:szCs w:val="24"/>
        </w:rPr>
        <w:t xml:space="preserve"> σε πολυκατοικίες και </w:t>
      </w:r>
      <w:r>
        <w:rPr>
          <w:rFonts w:eastAsia="Times New Roman" w:cs="Times New Roman"/>
          <w:szCs w:val="24"/>
        </w:rPr>
        <w:t xml:space="preserve">διεκδικεί τις πολυκατοικίες </w:t>
      </w:r>
      <w:r w:rsidRPr="004A3C39">
        <w:rPr>
          <w:rFonts w:eastAsia="Times New Roman" w:cs="Times New Roman"/>
          <w:szCs w:val="24"/>
        </w:rPr>
        <w:t>και δικ</w:t>
      </w:r>
      <w:r w:rsidRPr="004A3C39">
        <w:rPr>
          <w:rFonts w:eastAsia="Times New Roman" w:cs="Times New Roman"/>
          <w:szCs w:val="24"/>
        </w:rPr>
        <w:t>άζονται</w:t>
      </w:r>
      <w:r>
        <w:rPr>
          <w:rFonts w:eastAsia="Times New Roman" w:cs="Times New Roman"/>
          <w:szCs w:val="24"/>
        </w:rPr>
        <w:t xml:space="preserve"> οι υποθέσεις</w:t>
      </w:r>
      <w:r w:rsidRPr="004A3C39">
        <w:rPr>
          <w:rFonts w:eastAsia="Times New Roman" w:cs="Times New Roman"/>
          <w:szCs w:val="24"/>
        </w:rPr>
        <w:t xml:space="preserve"> αρχές Φεβρουαρίου</w:t>
      </w:r>
      <w:r>
        <w:rPr>
          <w:rFonts w:eastAsia="Times New Roman" w:cs="Times New Roman"/>
          <w:szCs w:val="24"/>
        </w:rPr>
        <w:t>.</w:t>
      </w:r>
    </w:p>
    <w:p w14:paraId="71454619" w14:textId="77777777" w:rsidR="00720170" w:rsidRDefault="00F52584">
      <w:pPr>
        <w:spacing w:line="600" w:lineRule="auto"/>
        <w:ind w:firstLine="720"/>
        <w:jc w:val="both"/>
        <w:rPr>
          <w:rFonts w:eastAsia="Times New Roman" w:cs="Times New Roman"/>
          <w:szCs w:val="24"/>
        </w:rPr>
      </w:pPr>
      <w:r w:rsidRPr="004A3C39">
        <w:rPr>
          <w:rFonts w:eastAsia="Times New Roman" w:cs="Times New Roman"/>
          <w:szCs w:val="24"/>
        </w:rPr>
        <w:t>Και να πω και το τελευταίο</w:t>
      </w:r>
      <w:r>
        <w:rPr>
          <w:rFonts w:eastAsia="Times New Roman" w:cs="Times New Roman"/>
          <w:szCs w:val="24"/>
        </w:rPr>
        <w:t>.</w:t>
      </w:r>
      <w:r w:rsidRPr="004A3C39">
        <w:rPr>
          <w:rFonts w:eastAsia="Times New Roman" w:cs="Times New Roman"/>
          <w:szCs w:val="24"/>
        </w:rPr>
        <w:t xml:space="preserve"> Κάνατε μία νύξη</w:t>
      </w:r>
      <w:r>
        <w:rPr>
          <w:rFonts w:eastAsia="Times New Roman" w:cs="Times New Roman"/>
          <w:szCs w:val="24"/>
        </w:rPr>
        <w:t>,</w:t>
      </w:r>
      <w:r w:rsidRPr="004A3C39">
        <w:rPr>
          <w:rFonts w:eastAsia="Times New Roman" w:cs="Times New Roman"/>
          <w:szCs w:val="24"/>
        </w:rPr>
        <w:t xml:space="preserve"> κύριε Πρόεδρε</w:t>
      </w:r>
      <w:r>
        <w:rPr>
          <w:rFonts w:eastAsia="Times New Roman" w:cs="Times New Roman"/>
          <w:szCs w:val="24"/>
        </w:rPr>
        <w:t>,</w:t>
      </w:r>
      <w:r w:rsidRPr="004A3C39">
        <w:rPr>
          <w:rFonts w:eastAsia="Times New Roman" w:cs="Times New Roman"/>
          <w:szCs w:val="24"/>
        </w:rPr>
        <w:t xml:space="preserve"> </w:t>
      </w:r>
      <w:r>
        <w:rPr>
          <w:rFonts w:eastAsia="Times New Roman" w:cs="Times New Roman"/>
          <w:szCs w:val="24"/>
        </w:rPr>
        <w:t>για τη</w:t>
      </w:r>
      <w:r w:rsidRPr="004A3C39">
        <w:rPr>
          <w:rFonts w:eastAsia="Times New Roman" w:cs="Times New Roman"/>
          <w:szCs w:val="24"/>
        </w:rPr>
        <w:t xml:space="preserve"> δεύτερη ερώτησή μου</w:t>
      </w:r>
      <w:r>
        <w:rPr>
          <w:rFonts w:eastAsia="Times New Roman" w:cs="Times New Roman"/>
          <w:szCs w:val="24"/>
        </w:rPr>
        <w:t>,</w:t>
      </w:r>
      <w:r w:rsidRPr="004A3C39">
        <w:rPr>
          <w:rFonts w:eastAsia="Times New Roman" w:cs="Times New Roman"/>
          <w:szCs w:val="24"/>
        </w:rPr>
        <w:t xml:space="preserve"> που δεν θα απαντηθεί</w:t>
      </w:r>
      <w:r>
        <w:rPr>
          <w:rFonts w:eastAsia="Times New Roman" w:cs="Times New Roman"/>
          <w:szCs w:val="24"/>
        </w:rPr>
        <w:t>.</w:t>
      </w:r>
      <w:r w:rsidRPr="004A3C39">
        <w:rPr>
          <w:rFonts w:eastAsia="Times New Roman" w:cs="Times New Roman"/>
          <w:szCs w:val="24"/>
        </w:rPr>
        <w:t xml:space="preserve"> Ξέρετε τι έχει γίνει</w:t>
      </w:r>
      <w:r>
        <w:rPr>
          <w:rFonts w:eastAsia="Times New Roman" w:cs="Times New Roman"/>
          <w:szCs w:val="24"/>
        </w:rPr>
        <w:t>;</w:t>
      </w:r>
      <w:r w:rsidRPr="004A3C39">
        <w:rPr>
          <w:rFonts w:eastAsia="Times New Roman" w:cs="Times New Roman"/>
          <w:szCs w:val="24"/>
        </w:rPr>
        <w:t xml:space="preserve"> Δεν είναι αρμοδιότητά </w:t>
      </w:r>
      <w:r>
        <w:rPr>
          <w:rFonts w:eastAsia="Times New Roman" w:cs="Times New Roman"/>
          <w:szCs w:val="24"/>
        </w:rPr>
        <w:t>της Υφυπουργού</w:t>
      </w:r>
      <w:r>
        <w:rPr>
          <w:rFonts w:eastAsia="Times New Roman" w:cs="Times New Roman"/>
          <w:szCs w:val="24"/>
        </w:rPr>
        <w:t>.</w:t>
      </w:r>
      <w:r w:rsidRPr="004A3C39">
        <w:rPr>
          <w:rFonts w:eastAsia="Times New Roman" w:cs="Times New Roman"/>
          <w:szCs w:val="24"/>
        </w:rPr>
        <w:t xml:space="preserve"> Περίμενα </w:t>
      </w:r>
      <w:r>
        <w:rPr>
          <w:rFonts w:eastAsia="Times New Roman" w:cs="Times New Roman"/>
          <w:szCs w:val="24"/>
        </w:rPr>
        <w:t xml:space="preserve">τον κ. </w:t>
      </w:r>
      <w:proofErr w:type="spellStart"/>
      <w:r>
        <w:rPr>
          <w:rFonts w:eastAsia="Times New Roman" w:cs="Times New Roman"/>
          <w:szCs w:val="24"/>
        </w:rPr>
        <w:t>Τσακαλώτο</w:t>
      </w:r>
      <w:proofErr w:type="spellEnd"/>
      <w:r>
        <w:rPr>
          <w:rFonts w:eastAsia="Times New Roman" w:cs="Times New Roman"/>
          <w:szCs w:val="24"/>
        </w:rPr>
        <w:t>, α</w:t>
      </w:r>
      <w:r w:rsidRPr="004A3C39">
        <w:rPr>
          <w:rFonts w:eastAsia="Times New Roman" w:cs="Times New Roman"/>
          <w:szCs w:val="24"/>
        </w:rPr>
        <w:t xml:space="preserve">λλά αφού μου </w:t>
      </w:r>
      <w:r w:rsidRPr="004A3C39">
        <w:rPr>
          <w:rFonts w:eastAsia="Times New Roman" w:cs="Times New Roman"/>
          <w:szCs w:val="24"/>
        </w:rPr>
        <w:t>δίνεται η ευκαιρία</w:t>
      </w:r>
      <w:r>
        <w:rPr>
          <w:rFonts w:eastAsia="Times New Roman" w:cs="Times New Roman"/>
          <w:szCs w:val="24"/>
        </w:rPr>
        <w:t>, θα</w:t>
      </w:r>
      <w:r w:rsidRPr="004A3C39">
        <w:rPr>
          <w:rFonts w:eastAsia="Times New Roman" w:cs="Times New Roman"/>
          <w:szCs w:val="24"/>
        </w:rPr>
        <w:t xml:space="preserve"> πω δύο κουβέντες</w:t>
      </w:r>
      <w:r>
        <w:rPr>
          <w:rFonts w:eastAsia="Times New Roman" w:cs="Times New Roman"/>
          <w:szCs w:val="24"/>
        </w:rPr>
        <w:t>.</w:t>
      </w:r>
      <w:r w:rsidRPr="004A3C39">
        <w:rPr>
          <w:rFonts w:eastAsia="Times New Roman" w:cs="Times New Roman"/>
          <w:szCs w:val="24"/>
        </w:rPr>
        <w:t xml:space="preserve"> </w:t>
      </w:r>
      <w:r>
        <w:rPr>
          <w:rFonts w:eastAsia="Times New Roman" w:cs="Times New Roman"/>
          <w:szCs w:val="24"/>
        </w:rPr>
        <w:t>Με το ΤΑΙΠΕΔ ό</w:t>
      </w:r>
      <w:r w:rsidRPr="004A3C39">
        <w:rPr>
          <w:rFonts w:eastAsia="Times New Roman" w:cs="Times New Roman"/>
          <w:szCs w:val="24"/>
        </w:rPr>
        <w:t xml:space="preserve">που μεταβιβάστηκαν τα </w:t>
      </w:r>
      <w:r>
        <w:rPr>
          <w:rFonts w:eastAsia="Times New Roman" w:cs="Times New Roman"/>
          <w:szCs w:val="24"/>
        </w:rPr>
        <w:t xml:space="preserve">δέκα χιλιάδες </w:t>
      </w:r>
      <w:proofErr w:type="spellStart"/>
      <w:r>
        <w:rPr>
          <w:rFonts w:eastAsia="Times New Roman" w:cs="Times New Roman"/>
          <w:szCs w:val="24"/>
        </w:rPr>
        <w:t>εκατόν</w:t>
      </w:r>
      <w:proofErr w:type="spellEnd"/>
      <w:r>
        <w:rPr>
          <w:rFonts w:eastAsia="Times New Roman" w:cs="Times New Roman"/>
          <w:szCs w:val="24"/>
        </w:rPr>
        <w:t xml:space="preserve"> δεκαεννιά</w:t>
      </w:r>
      <w:r w:rsidRPr="004A3C39">
        <w:rPr>
          <w:rFonts w:eastAsia="Times New Roman" w:cs="Times New Roman"/>
          <w:szCs w:val="24"/>
        </w:rPr>
        <w:t xml:space="preserve"> ακίνητα</w:t>
      </w:r>
      <w:r>
        <w:rPr>
          <w:rFonts w:eastAsia="Times New Roman" w:cs="Times New Roman"/>
          <w:szCs w:val="24"/>
        </w:rPr>
        <w:t>,</w:t>
      </w:r>
      <w:r w:rsidRPr="004A3C39">
        <w:rPr>
          <w:rFonts w:eastAsia="Times New Roman" w:cs="Times New Roman"/>
          <w:szCs w:val="24"/>
        </w:rPr>
        <w:t xml:space="preserve"> </w:t>
      </w:r>
      <w:r>
        <w:rPr>
          <w:rFonts w:eastAsia="Times New Roman" w:cs="Times New Roman"/>
          <w:szCs w:val="24"/>
        </w:rPr>
        <w:t>δεν αποκάλυψε</w:t>
      </w:r>
      <w:r>
        <w:rPr>
          <w:rFonts w:eastAsia="Times New Roman" w:cs="Times New Roman"/>
          <w:szCs w:val="24"/>
        </w:rPr>
        <w:t xml:space="preserve"> ποτέ ότι μεταβιβάστηκαν</w:t>
      </w:r>
      <w:r>
        <w:rPr>
          <w:rFonts w:eastAsia="Times New Roman" w:cs="Times New Roman"/>
          <w:szCs w:val="24"/>
        </w:rPr>
        <w:t xml:space="preserve"> στο </w:t>
      </w:r>
      <w:proofErr w:type="spellStart"/>
      <w:r>
        <w:rPr>
          <w:rFonts w:eastAsia="Times New Roman" w:cs="Times New Roman"/>
          <w:szCs w:val="24"/>
        </w:rPr>
        <w:t>υπερταμείο</w:t>
      </w:r>
      <w:proofErr w:type="spellEnd"/>
      <w:r>
        <w:rPr>
          <w:rFonts w:eastAsia="Times New Roman" w:cs="Times New Roman"/>
          <w:szCs w:val="24"/>
        </w:rPr>
        <w:t xml:space="preserve"> </w:t>
      </w:r>
      <w:r w:rsidRPr="004A3C39">
        <w:rPr>
          <w:rFonts w:eastAsia="Times New Roman" w:cs="Times New Roman"/>
          <w:szCs w:val="24"/>
        </w:rPr>
        <w:t>τα γυμναστήρια</w:t>
      </w:r>
      <w:r>
        <w:rPr>
          <w:rFonts w:eastAsia="Times New Roman" w:cs="Times New Roman"/>
          <w:szCs w:val="24"/>
        </w:rPr>
        <w:t>,</w:t>
      </w:r>
      <w:r w:rsidRPr="004A3C39">
        <w:rPr>
          <w:rFonts w:eastAsia="Times New Roman" w:cs="Times New Roman"/>
          <w:szCs w:val="24"/>
        </w:rPr>
        <w:t xml:space="preserve"> τα γηροκομεία στους δήμους της Αττικής</w:t>
      </w:r>
      <w:r>
        <w:rPr>
          <w:rFonts w:eastAsia="Times New Roman" w:cs="Times New Roman"/>
          <w:szCs w:val="24"/>
        </w:rPr>
        <w:t xml:space="preserve">; </w:t>
      </w:r>
    </w:p>
    <w:p w14:paraId="7145461A"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Μην αμφισβητείτε,</w:t>
      </w:r>
      <w:r w:rsidRPr="004A3C39">
        <w:rPr>
          <w:rFonts w:eastAsia="Times New Roman" w:cs="Times New Roman"/>
          <w:szCs w:val="24"/>
        </w:rPr>
        <w:t xml:space="preserve"> κυρία</w:t>
      </w:r>
      <w:r>
        <w:rPr>
          <w:rFonts w:eastAsia="Times New Roman" w:cs="Times New Roman"/>
          <w:szCs w:val="24"/>
        </w:rPr>
        <w:t xml:space="preserve"> Υπουρ</w:t>
      </w:r>
      <w:r>
        <w:rPr>
          <w:rFonts w:eastAsia="Times New Roman" w:cs="Times New Roman"/>
          <w:szCs w:val="24"/>
        </w:rPr>
        <w:t>γέ.</w:t>
      </w:r>
      <w:r w:rsidRPr="004A3C39">
        <w:rPr>
          <w:rFonts w:eastAsia="Times New Roman" w:cs="Times New Roman"/>
          <w:szCs w:val="24"/>
        </w:rPr>
        <w:t xml:space="preserve"> Είναι </w:t>
      </w:r>
      <w:r>
        <w:rPr>
          <w:rFonts w:eastAsia="Times New Roman" w:cs="Times New Roman"/>
          <w:szCs w:val="24"/>
        </w:rPr>
        <w:t>α</w:t>
      </w:r>
      <w:r w:rsidRPr="004A3C39">
        <w:rPr>
          <w:rFonts w:eastAsia="Times New Roman" w:cs="Times New Roman"/>
          <w:szCs w:val="24"/>
        </w:rPr>
        <w:t xml:space="preserve">πολύτως </w:t>
      </w:r>
      <w:r>
        <w:rPr>
          <w:rFonts w:eastAsia="Times New Roman" w:cs="Times New Roman"/>
          <w:szCs w:val="24"/>
        </w:rPr>
        <w:t>ορθό</w:t>
      </w:r>
      <w:r w:rsidRPr="004A3C39">
        <w:rPr>
          <w:rFonts w:eastAsia="Times New Roman" w:cs="Times New Roman"/>
          <w:szCs w:val="24"/>
        </w:rPr>
        <w:t xml:space="preserve"> αυτό που λέτε</w:t>
      </w:r>
      <w:r>
        <w:rPr>
          <w:rFonts w:eastAsia="Times New Roman" w:cs="Times New Roman"/>
          <w:szCs w:val="24"/>
        </w:rPr>
        <w:t xml:space="preserve"> ότι εξαιρέθηκαν τα αρχαιολογικά</w:t>
      </w:r>
      <w:r>
        <w:rPr>
          <w:rFonts w:eastAsia="Times New Roman" w:cs="Times New Roman"/>
          <w:szCs w:val="24"/>
        </w:rPr>
        <w:t>.</w:t>
      </w:r>
      <w:r w:rsidRPr="004A3C39">
        <w:rPr>
          <w:rFonts w:eastAsia="Times New Roman" w:cs="Times New Roman"/>
          <w:szCs w:val="24"/>
        </w:rPr>
        <w:t xml:space="preserve"> Εγώ δεν αναφέρομαι στα αρχαιολογικά</w:t>
      </w:r>
      <w:r>
        <w:rPr>
          <w:rFonts w:eastAsia="Times New Roman" w:cs="Times New Roman"/>
          <w:szCs w:val="24"/>
        </w:rPr>
        <w:t>,</w:t>
      </w:r>
      <w:r w:rsidRPr="004A3C39">
        <w:rPr>
          <w:rFonts w:eastAsia="Times New Roman" w:cs="Times New Roman"/>
          <w:szCs w:val="24"/>
        </w:rPr>
        <w:t xml:space="preserve"> όπως αναφέρθηκαν οι άλλοι συνάδελφο</w:t>
      </w:r>
      <w:r>
        <w:rPr>
          <w:rFonts w:eastAsia="Times New Roman" w:cs="Times New Roman"/>
          <w:szCs w:val="24"/>
        </w:rPr>
        <w:t xml:space="preserve">ι. </w:t>
      </w:r>
      <w:r w:rsidRPr="004A3C39">
        <w:rPr>
          <w:rFonts w:eastAsia="Times New Roman" w:cs="Times New Roman"/>
          <w:szCs w:val="24"/>
        </w:rPr>
        <w:t xml:space="preserve">Έχει μεταφερθεί στο </w:t>
      </w:r>
      <w:r>
        <w:rPr>
          <w:rFonts w:eastAsia="Times New Roman" w:cs="Times New Roman"/>
          <w:szCs w:val="24"/>
        </w:rPr>
        <w:t>ΤΑΙΠΕΔ</w:t>
      </w:r>
      <w:r w:rsidRPr="004A3C39">
        <w:rPr>
          <w:rFonts w:eastAsia="Times New Roman" w:cs="Times New Roman"/>
          <w:szCs w:val="24"/>
        </w:rPr>
        <w:t xml:space="preserve"> το </w:t>
      </w:r>
      <w:r>
        <w:rPr>
          <w:rFonts w:eastAsia="Times New Roman" w:cs="Times New Roman"/>
          <w:szCs w:val="24"/>
        </w:rPr>
        <w:t>γ</w:t>
      </w:r>
      <w:r w:rsidRPr="004A3C39">
        <w:rPr>
          <w:rFonts w:eastAsia="Times New Roman" w:cs="Times New Roman"/>
          <w:szCs w:val="24"/>
        </w:rPr>
        <w:t>υμναστήριο των παιδιών της Αγίας Βαρβάρας</w:t>
      </w:r>
      <w:r>
        <w:rPr>
          <w:rFonts w:eastAsia="Times New Roman" w:cs="Times New Roman"/>
          <w:szCs w:val="24"/>
        </w:rPr>
        <w:t>,</w:t>
      </w:r>
      <w:r w:rsidRPr="004A3C39">
        <w:rPr>
          <w:rFonts w:eastAsia="Times New Roman" w:cs="Times New Roman"/>
          <w:szCs w:val="24"/>
        </w:rPr>
        <w:t xml:space="preserve"> το Κέντρο Ημερήσιας Φροντίδας της Αγ</w:t>
      </w:r>
      <w:r w:rsidRPr="004A3C39">
        <w:rPr>
          <w:rFonts w:eastAsia="Times New Roman" w:cs="Times New Roman"/>
          <w:szCs w:val="24"/>
        </w:rPr>
        <w:t xml:space="preserve">ίας Βαρβάρας και απάντηση από το Υπουργείο Οικονομικών δεν </w:t>
      </w:r>
      <w:r>
        <w:rPr>
          <w:rFonts w:eastAsia="Times New Roman" w:cs="Times New Roman"/>
          <w:szCs w:val="24"/>
        </w:rPr>
        <w:t>παίρνω.</w:t>
      </w:r>
    </w:p>
    <w:p w14:paraId="7145461B"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lastRenderedPageBreak/>
        <w:t xml:space="preserve">Συνοψίζοντας, </w:t>
      </w:r>
      <w:r w:rsidRPr="004A3C39">
        <w:rPr>
          <w:rFonts w:eastAsia="Times New Roman" w:cs="Times New Roman"/>
          <w:szCs w:val="24"/>
        </w:rPr>
        <w:t xml:space="preserve">κύριε </w:t>
      </w:r>
      <w:r>
        <w:rPr>
          <w:rFonts w:eastAsia="Times New Roman" w:cs="Times New Roman"/>
          <w:szCs w:val="24"/>
        </w:rPr>
        <w:t xml:space="preserve">Πρόεδρε, </w:t>
      </w:r>
      <w:r w:rsidRPr="004A3C39">
        <w:rPr>
          <w:rFonts w:eastAsia="Times New Roman" w:cs="Times New Roman"/>
          <w:szCs w:val="24"/>
        </w:rPr>
        <w:t>περιμένω κάποιες συγκεκριμένες απαντήσεις</w:t>
      </w:r>
      <w:r>
        <w:rPr>
          <w:rFonts w:eastAsia="Times New Roman" w:cs="Times New Roman"/>
          <w:szCs w:val="24"/>
        </w:rPr>
        <w:t>.</w:t>
      </w:r>
      <w:r w:rsidRPr="004A3C39">
        <w:rPr>
          <w:rFonts w:eastAsia="Times New Roman" w:cs="Times New Roman"/>
          <w:szCs w:val="24"/>
        </w:rPr>
        <w:t xml:space="preserve"> Ποια θα είναι τελικά η πολιτική του κράτους</w:t>
      </w:r>
      <w:r>
        <w:rPr>
          <w:rFonts w:eastAsia="Times New Roman" w:cs="Times New Roman"/>
          <w:szCs w:val="24"/>
        </w:rPr>
        <w:t>;</w:t>
      </w:r>
      <w:r w:rsidRPr="004A3C39">
        <w:rPr>
          <w:rFonts w:eastAsia="Times New Roman" w:cs="Times New Roman"/>
          <w:szCs w:val="24"/>
        </w:rPr>
        <w:t xml:space="preserve"> Και </w:t>
      </w:r>
      <w:r>
        <w:rPr>
          <w:rFonts w:eastAsia="Times New Roman" w:cs="Times New Roman"/>
          <w:szCs w:val="24"/>
        </w:rPr>
        <w:t xml:space="preserve">δεν μιλώ για </w:t>
      </w:r>
      <w:r w:rsidRPr="004A3C39">
        <w:rPr>
          <w:rFonts w:eastAsia="Times New Roman" w:cs="Times New Roman"/>
          <w:szCs w:val="24"/>
        </w:rPr>
        <w:t xml:space="preserve">την Κυβέρνηση </w:t>
      </w:r>
      <w:r>
        <w:rPr>
          <w:rFonts w:eastAsia="Times New Roman" w:cs="Times New Roman"/>
          <w:szCs w:val="24"/>
        </w:rPr>
        <w:t>του</w:t>
      </w:r>
      <w:r w:rsidRPr="004A3C39">
        <w:rPr>
          <w:rFonts w:eastAsia="Times New Roman" w:cs="Times New Roman"/>
          <w:szCs w:val="24"/>
        </w:rPr>
        <w:t xml:space="preserve"> ΣΥΡΙΖΑ</w:t>
      </w:r>
      <w:r>
        <w:rPr>
          <w:rFonts w:eastAsia="Times New Roman" w:cs="Times New Roman"/>
          <w:szCs w:val="24"/>
        </w:rPr>
        <w:t>. Λέω ότι πρέπει μία πολιτική τ</w:t>
      </w:r>
      <w:r>
        <w:rPr>
          <w:rFonts w:eastAsia="Times New Roman" w:cs="Times New Roman"/>
          <w:szCs w:val="24"/>
        </w:rPr>
        <w:t>ου κ</w:t>
      </w:r>
      <w:r w:rsidRPr="004A3C39">
        <w:rPr>
          <w:rFonts w:eastAsia="Times New Roman" w:cs="Times New Roman"/>
          <w:szCs w:val="24"/>
        </w:rPr>
        <w:t xml:space="preserve">ράτους να λύσει το πρόβλημα </w:t>
      </w:r>
      <w:r>
        <w:rPr>
          <w:rFonts w:eastAsia="Times New Roman" w:cs="Times New Roman"/>
          <w:szCs w:val="24"/>
        </w:rPr>
        <w:t>αυτών των ανθρώπων, διότι υπερβαίνουν τ</w:t>
      </w:r>
      <w:r w:rsidRPr="004A3C39">
        <w:rPr>
          <w:rFonts w:eastAsia="Times New Roman" w:cs="Times New Roman"/>
          <w:szCs w:val="24"/>
        </w:rPr>
        <w:t xml:space="preserve">ις </w:t>
      </w:r>
      <w:r>
        <w:rPr>
          <w:rFonts w:eastAsia="Times New Roman" w:cs="Times New Roman"/>
          <w:szCs w:val="24"/>
        </w:rPr>
        <w:t>είκοσι χιλιάδες</w:t>
      </w:r>
      <w:r w:rsidRPr="004A3C39">
        <w:rPr>
          <w:rFonts w:eastAsia="Times New Roman" w:cs="Times New Roman"/>
          <w:szCs w:val="24"/>
        </w:rPr>
        <w:t xml:space="preserve"> οι διεκδικήσεις μέσω του </w:t>
      </w:r>
      <w:r>
        <w:rPr>
          <w:rFonts w:eastAsia="Times New Roman" w:cs="Times New Roman"/>
          <w:szCs w:val="24"/>
        </w:rPr>
        <w:t>Κτηματολογίου. Είναι είκοσι χιλιάδες</w:t>
      </w:r>
      <w:r w:rsidRPr="004A3C39">
        <w:rPr>
          <w:rFonts w:eastAsia="Times New Roman" w:cs="Times New Roman"/>
          <w:szCs w:val="24"/>
        </w:rPr>
        <w:t xml:space="preserve"> σπίτια </w:t>
      </w:r>
      <w:r>
        <w:rPr>
          <w:rFonts w:eastAsia="Times New Roman" w:cs="Times New Roman"/>
          <w:szCs w:val="24"/>
        </w:rPr>
        <w:t>που διεκδικεί στην Αθήνα</w:t>
      </w:r>
      <w:r w:rsidRPr="004A3C39">
        <w:rPr>
          <w:rFonts w:eastAsia="Times New Roman" w:cs="Times New Roman"/>
          <w:szCs w:val="24"/>
        </w:rPr>
        <w:t xml:space="preserve"> το δημόσιο</w:t>
      </w:r>
      <w:r>
        <w:rPr>
          <w:rFonts w:eastAsia="Times New Roman" w:cs="Times New Roman"/>
          <w:szCs w:val="24"/>
        </w:rPr>
        <w:t>.</w:t>
      </w:r>
      <w:r w:rsidRPr="004A3C39">
        <w:rPr>
          <w:rFonts w:eastAsia="Times New Roman" w:cs="Times New Roman"/>
          <w:szCs w:val="24"/>
        </w:rPr>
        <w:t xml:space="preserve"> Τίποτα άλλο δεν θέλω να πω</w:t>
      </w:r>
      <w:r>
        <w:rPr>
          <w:rFonts w:eastAsia="Times New Roman" w:cs="Times New Roman"/>
          <w:szCs w:val="24"/>
        </w:rPr>
        <w:t>.</w:t>
      </w:r>
    </w:p>
    <w:p w14:paraId="7145461C" w14:textId="77777777" w:rsidR="00720170" w:rsidRDefault="00F52584">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Ευχαριστούμε τον κύριο συνάδελφο.</w:t>
      </w:r>
    </w:p>
    <w:p w14:paraId="7145461D" w14:textId="77777777" w:rsidR="00720170" w:rsidRDefault="00F52584">
      <w:pPr>
        <w:tabs>
          <w:tab w:val="left" w:pos="2820"/>
        </w:tabs>
        <w:spacing w:line="600" w:lineRule="auto"/>
        <w:ind w:firstLine="720"/>
        <w:jc w:val="both"/>
        <w:rPr>
          <w:rFonts w:eastAsia="Times New Roman"/>
          <w:szCs w:val="24"/>
        </w:rPr>
      </w:pPr>
      <w:r>
        <w:rPr>
          <w:rFonts w:eastAsia="Times New Roman"/>
          <w:szCs w:val="24"/>
        </w:rPr>
        <w:t>Κυρία Υπουργέ, έχετε τον λόγο για τρία λεπτά.</w:t>
      </w:r>
    </w:p>
    <w:p w14:paraId="7145461E" w14:textId="77777777" w:rsidR="00720170" w:rsidRDefault="00F52584">
      <w:pPr>
        <w:tabs>
          <w:tab w:val="left" w:pos="2820"/>
        </w:tabs>
        <w:spacing w:line="600" w:lineRule="auto"/>
        <w:ind w:firstLine="720"/>
        <w:jc w:val="both"/>
        <w:rPr>
          <w:rFonts w:eastAsia="Times New Roman" w:cs="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Στη συνέχεια των όσων έφερα στην </w:t>
      </w:r>
      <w:proofErr w:type="spellStart"/>
      <w:r>
        <w:rPr>
          <w:rFonts w:eastAsia="Times New Roman"/>
          <w:szCs w:val="24"/>
        </w:rPr>
        <w:t>πρωτολογία</w:t>
      </w:r>
      <w:proofErr w:type="spellEnd"/>
      <w:r w:rsidRPr="004A3C39">
        <w:rPr>
          <w:rFonts w:eastAsia="Times New Roman" w:cs="Times New Roman"/>
          <w:szCs w:val="24"/>
        </w:rPr>
        <w:t xml:space="preserve"> μου</w:t>
      </w:r>
      <w:r>
        <w:rPr>
          <w:rFonts w:eastAsia="Times New Roman" w:cs="Times New Roman"/>
          <w:szCs w:val="24"/>
        </w:rPr>
        <w:t>, επισημαίνω τα εξής:</w:t>
      </w:r>
      <w:r w:rsidRPr="004A3C39">
        <w:rPr>
          <w:rFonts w:eastAsia="Times New Roman" w:cs="Times New Roman"/>
          <w:szCs w:val="24"/>
        </w:rPr>
        <w:t xml:space="preserve"> Δεν κλείνουμε </w:t>
      </w:r>
      <w:r>
        <w:rPr>
          <w:rFonts w:eastAsia="Times New Roman" w:cs="Times New Roman"/>
          <w:szCs w:val="24"/>
        </w:rPr>
        <w:t xml:space="preserve">τα μάτια στην πραγματικότητα. </w:t>
      </w:r>
      <w:r w:rsidRPr="004A3C39">
        <w:rPr>
          <w:rFonts w:eastAsia="Times New Roman" w:cs="Times New Roman"/>
          <w:szCs w:val="24"/>
        </w:rPr>
        <w:t xml:space="preserve">Πολλές </w:t>
      </w:r>
      <w:r>
        <w:rPr>
          <w:rFonts w:eastAsia="Times New Roman" w:cs="Times New Roman"/>
          <w:szCs w:val="24"/>
        </w:rPr>
        <w:t>παράνο</w:t>
      </w:r>
      <w:r>
        <w:rPr>
          <w:rFonts w:eastAsia="Times New Roman" w:cs="Times New Roman"/>
          <w:szCs w:val="24"/>
        </w:rPr>
        <w:t xml:space="preserve">μες </w:t>
      </w:r>
      <w:proofErr w:type="spellStart"/>
      <w:r>
        <w:rPr>
          <w:rFonts w:eastAsia="Times New Roman" w:cs="Times New Roman"/>
          <w:szCs w:val="24"/>
        </w:rPr>
        <w:t>διακατοχές</w:t>
      </w:r>
      <w:proofErr w:type="spellEnd"/>
      <w:r>
        <w:rPr>
          <w:rFonts w:eastAsia="Times New Roman" w:cs="Times New Roman"/>
          <w:szCs w:val="24"/>
        </w:rPr>
        <w:t xml:space="preserve"> δημόσιας γης υπήρξαν και υπάρχουν στην Ελλάδα. </w:t>
      </w:r>
      <w:r w:rsidRPr="004A3C39">
        <w:rPr>
          <w:rFonts w:eastAsia="Times New Roman" w:cs="Times New Roman"/>
          <w:szCs w:val="24"/>
        </w:rPr>
        <w:t xml:space="preserve">Πολλές </w:t>
      </w:r>
      <w:r>
        <w:rPr>
          <w:rFonts w:eastAsia="Times New Roman" w:cs="Times New Roman"/>
          <w:szCs w:val="24"/>
        </w:rPr>
        <w:t>νομιμοποιήσει</w:t>
      </w:r>
      <w:r w:rsidRPr="004A3C39">
        <w:rPr>
          <w:rFonts w:eastAsia="Times New Roman" w:cs="Times New Roman"/>
          <w:szCs w:val="24"/>
        </w:rPr>
        <w:t xml:space="preserve">ς έγιναν </w:t>
      </w:r>
      <w:r>
        <w:rPr>
          <w:rFonts w:eastAsia="Times New Roman" w:cs="Times New Roman"/>
          <w:szCs w:val="24"/>
        </w:rPr>
        <w:t>μ</w:t>
      </w:r>
      <w:r w:rsidRPr="004A3C39">
        <w:rPr>
          <w:rFonts w:eastAsia="Times New Roman" w:cs="Times New Roman"/>
          <w:szCs w:val="24"/>
        </w:rPr>
        <w:t>ε τρόπο που γεννά τουλάχιστον ερωτηματικά</w:t>
      </w:r>
      <w:r>
        <w:rPr>
          <w:rFonts w:eastAsia="Times New Roman" w:cs="Times New Roman"/>
          <w:szCs w:val="24"/>
        </w:rPr>
        <w:t>.</w:t>
      </w:r>
      <w:r w:rsidRPr="004A3C39">
        <w:rPr>
          <w:rFonts w:eastAsia="Times New Roman" w:cs="Times New Roman"/>
          <w:szCs w:val="24"/>
        </w:rPr>
        <w:t xml:space="preserve"> Αλλά γνωρίζουμε</w:t>
      </w:r>
      <w:r>
        <w:rPr>
          <w:rFonts w:eastAsia="Times New Roman" w:cs="Times New Roman"/>
          <w:szCs w:val="24"/>
        </w:rPr>
        <w:t>,</w:t>
      </w:r>
      <w:r w:rsidRPr="004A3C39">
        <w:rPr>
          <w:rFonts w:eastAsia="Times New Roman" w:cs="Times New Roman"/>
          <w:szCs w:val="24"/>
        </w:rPr>
        <w:t xml:space="preserve"> </w:t>
      </w:r>
      <w:r>
        <w:rPr>
          <w:rFonts w:eastAsia="Times New Roman" w:cs="Times New Roman"/>
          <w:szCs w:val="24"/>
        </w:rPr>
        <w:lastRenderedPageBreak/>
        <w:t>επίσης,</w:t>
      </w:r>
      <w:r w:rsidRPr="004A3C39">
        <w:rPr>
          <w:rFonts w:eastAsia="Times New Roman" w:cs="Times New Roman"/>
          <w:szCs w:val="24"/>
        </w:rPr>
        <w:t xml:space="preserve"> ότι υφίστα</w:t>
      </w:r>
      <w:r>
        <w:rPr>
          <w:rFonts w:eastAsia="Times New Roman" w:cs="Times New Roman"/>
          <w:szCs w:val="24"/>
        </w:rPr>
        <w:t>ν</w:t>
      </w:r>
      <w:r w:rsidRPr="004A3C39">
        <w:rPr>
          <w:rFonts w:eastAsia="Times New Roman" w:cs="Times New Roman"/>
          <w:szCs w:val="24"/>
        </w:rPr>
        <w:t xml:space="preserve">ται ιστορικά </w:t>
      </w:r>
      <w:r>
        <w:rPr>
          <w:rFonts w:eastAsia="Times New Roman" w:cs="Times New Roman"/>
          <w:szCs w:val="24"/>
        </w:rPr>
        <w:t>παραδοτέες εκτάσει</w:t>
      </w:r>
      <w:r w:rsidRPr="004A3C39">
        <w:rPr>
          <w:rFonts w:eastAsia="Times New Roman" w:cs="Times New Roman"/>
          <w:szCs w:val="24"/>
        </w:rPr>
        <w:t xml:space="preserve">ς </w:t>
      </w:r>
      <w:r>
        <w:rPr>
          <w:rFonts w:eastAsia="Times New Roman" w:cs="Times New Roman"/>
          <w:szCs w:val="24"/>
        </w:rPr>
        <w:t>προς χρήσεις</w:t>
      </w:r>
      <w:r w:rsidRPr="004A3C39">
        <w:rPr>
          <w:rFonts w:eastAsia="Times New Roman" w:cs="Times New Roman"/>
          <w:szCs w:val="24"/>
        </w:rPr>
        <w:t xml:space="preserve"> πολιτών από το δημόσιο</w:t>
      </w:r>
      <w:r>
        <w:rPr>
          <w:rFonts w:eastAsia="Times New Roman" w:cs="Times New Roman"/>
          <w:szCs w:val="24"/>
        </w:rPr>
        <w:t>,</w:t>
      </w:r>
      <w:r w:rsidRPr="004A3C39">
        <w:rPr>
          <w:rFonts w:eastAsia="Times New Roman" w:cs="Times New Roman"/>
          <w:szCs w:val="24"/>
        </w:rPr>
        <w:t xml:space="preserve"> χωρίς να τους έ</w:t>
      </w:r>
      <w:r w:rsidRPr="004A3C39">
        <w:rPr>
          <w:rFonts w:eastAsia="Times New Roman" w:cs="Times New Roman"/>
          <w:szCs w:val="24"/>
        </w:rPr>
        <w:t>χει δοθεί παράλληλα και ο νόμιμος τίτλος</w:t>
      </w:r>
      <w:r>
        <w:rPr>
          <w:rFonts w:eastAsia="Times New Roman" w:cs="Times New Roman"/>
          <w:szCs w:val="24"/>
        </w:rPr>
        <w:t>,</w:t>
      </w:r>
      <w:r w:rsidRPr="004A3C39">
        <w:rPr>
          <w:rFonts w:eastAsia="Times New Roman" w:cs="Times New Roman"/>
          <w:szCs w:val="24"/>
        </w:rPr>
        <w:t xml:space="preserve"> όπ</w:t>
      </w:r>
      <w:r>
        <w:rPr>
          <w:rFonts w:eastAsia="Times New Roman" w:cs="Times New Roman"/>
          <w:szCs w:val="24"/>
        </w:rPr>
        <w:t xml:space="preserve">ως οι περιπτώσεις που αναφέρετε. </w:t>
      </w:r>
    </w:p>
    <w:p w14:paraId="7145461F" w14:textId="77777777" w:rsidR="00720170" w:rsidRDefault="00F52584">
      <w:pPr>
        <w:tabs>
          <w:tab w:val="left" w:pos="2820"/>
        </w:tabs>
        <w:spacing w:line="600" w:lineRule="auto"/>
        <w:ind w:firstLine="720"/>
        <w:jc w:val="both"/>
        <w:rPr>
          <w:rFonts w:eastAsia="Times New Roman" w:cs="Times New Roman"/>
          <w:szCs w:val="24"/>
        </w:rPr>
      </w:pPr>
      <w:r w:rsidRPr="004A3C39">
        <w:rPr>
          <w:rFonts w:eastAsia="Times New Roman" w:cs="Times New Roman"/>
          <w:szCs w:val="24"/>
        </w:rPr>
        <w:t xml:space="preserve">Στο πλαίσιο του Κτηματολογίου που πρέπει να οριστικοποιηθεί </w:t>
      </w:r>
      <w:r>
        <w:rPr>
          <w:rFonts w:eastAsia="Times New Roman" w:cs="Times New Roman"/>
          <w:szCs w:val="24"/>
        </w:rPr>
        <w:t>-</w:t>
      </w:r>
      <w:r w:rsidRPr="004A3C39">
        <w:rPr>
          <w:rFonts w:eastAsia="Times New Roman" w:cs="Times New Roman"/>
          <w:szCs w:val="24"/>
        </w:rPr>
        <w:t>και θα το κάνουμε</w:t>
      </w:r>
      <w:r>
        <w:rPr>
          <w:rFonts w:eastAsia="Times New Roman" w:cs="Times New Roman"/>
          <w:szCs w:val="24"/>
        </w:rPr>
        <w:t>-</w:t>
      </w:r>
      <w:r w:rsidRPr="004A3C39">
        <w:rPr>
          <w:rFonts w:eastAsia="Times New Roman" w:cs="Times New Roman"/>
          <w:szCs w:val="24"/>
        </w:rPr>
        <w:t xml:space="preserve"> εξετάζουμε με δίκαιο τρόπο τις κατηγορίες αυτές</w:t>
      </w:r>
      <w:r>
        <w:rPr>
          <w:rFonts w:eastAsia="Times New Roman" w:cs="Times New Roman"/>
          <w:szCs w:val="24"/>
        </w:rPr>
        <w:t>.</w:t>
      </w:r>
      <w:r w:rsidRPr="004A3C39">
        <w:rPr>
          <w:rFonts w:eastAsia="Times New Roman" w:cs="Times New Roman"/>
          <w:szCs w:val="24"/>
        </w:rPr>
        <w:t xml:space="preserve"> Η λεπτομερής εξέταση κρίνεται αναγκαία</w:t>
      </w:r>
      <w:r>
        <w:rPr>
          <w:rFonts w:eastAsia="Times New Roman" w:cs="Times New Roman"/>
          <w:szCs w:val="24"/>
        </w:rPr>
        <w:t>,</w:t>
      </w:r>
      <w:r w:rsidRPr="004A3C39">
        <w:rPr>
          <w:rFonts w:eastAsia="Times New Roman" w:cs="Times New Roman"/>
          <w:szCs w:val="24"/>
        </w:rPr>
        <w:t xml:space="preserve"> λόγω της </w:t>
      </w:r>
      <w:r w:rsidRPr="004A3C39">
        <w:rPr>
          <w:rFonts w:eastAsia="Times New Roman" w:cs="Times New Roman"/>
          <w:szCs w:val="24"/>
        </w:rPr>
        <w:t>ευαίσθητης φύσης του θέματος</w:t>
      </w:r>
      <w:r>
        <w:rPr>
          <w:rFonts w:eastAsia="Times New Roman" w:cs="Times New Roman"/>
          <w:szCs w:val="24"/>
        </w:rPr>
        <w:t>,</w:t>
      </w:r>
      <w:r w:rsidRPr="004A3C39">
        <w:rPr>
          <w:rFonts w:eastAsia="Times New Roman" w:cs="Times New Roman"/>
          <w:szCs w:val="24"/>
        </w:rPr>
        <w:t xml:space="preserve"> αλλά και λόγω της διαφοροποίησης και ανομοιογένειας των περιπτώσεων μεταξύ </w:t>
      </w:r>
      <w:r>
        <w:rPr>
          <w:rFonts w:eastAsia="Times New Roman" w:cs="Times New Roman"/>
          <w:szCs w:val="24"/>
        </w:rPr>
        <w:t xml:space="preserve">τους. Η συλλήβδην </w:t>
      </w:r>
      <w:r w:rsidRPr="004A3C39">
        <w:rPr>
          <w:rFonts w:eastAsia="Times New Roman" w:cs="Times New Roman"/>
          <w:szCs w:val="24"/>
        </w:rPr>
        <w:t>αντιμετώπιση των περιπτώσ</w:t>
      </w:r>
      <w:r>
        <w:rPr>
          <w:rFonts w:eastAsia="Times New Roman" w:cs="Times New Roman"/>
          <w:szCs w:val="24"/>
        </w:rPr>
        <w:t>εων εγκυμονεί κινδύνους για το δ</w:t>
      </w:r>
      <w:r w:rsidRPr="004A3C39">
        <w:rPr>
          <w:rFonts w:eastAsia="Times New Roman" w:cs="Times New Roman"/>
          <w:szCs w:val="24"/>
        </w:rPr>
        <w:t>ημόσιο συμφέρον και γι</w:t>
      </w:r>
      <w:r>
        <w:rPr>
          <w:rFonts w:eastAsia="Times New Roman" w:cs="Times New Roman"/>
          <w:szCs w:val="24"/>
        </w:rPr>
        <w:t>’</w:t>
      </w:r>
      <w:r w:rsidRPr="004A3C39">
        <w:rPr>
          <w:rFonts w:eastAsia="Times New Roman" w:cs="Times New Roman"/>
          <w:szCs w:val="24"/>
        </w:rPr>
        <w:t xml:space="preserve"> αυτό</w:t>
      </w:r>
      <w:r>
        <w:rPr>
          <w:rFonts w:eastAsia="Times New Roman" w:cs="Times New Roman"/>
          <w:szCs w:val="24"/>
        </w:rPr>
        <w:t>ν</w:t>
      </w:r>
      <w:r w:rsidRPr="004A3C39">
        <w:rPr>
          <w:rFonts w:eastAsia="Times New Roman" w:cs="Times New Roman"/>
          <w:szCs w:val="24"/>
        </w:rPr>
        <w:t xml:space="preserve"> το</w:t>
      </w:r>
      <w:r>
        <w:rPr>
          <w:rFonts w:eastAsia="Times New Roman" w:cs="Times New Roman"/>
          <w:szCs w:val="24"/>
        </w:rPr>
        <w:t>ν λόγο δεν υιο</w:t>
      </w:r>
      <w:r w:rsidRPr="004A3C39">
        <w:rPr>
          <w:rFonts w:eastAsia="Times New Roman" w:cs="Times New Roman"/>
          <w:szCs w:val="24"/>
        </w:rPr>
        <w:t xml:space="preserve">θετούμε πρόχειρες και </w:t>
      </w:r>
      <w:r>
        <w:rPr>
          <w:rFonts w:eastAsia="Times New Roman" w:cs="Times New Roman"/>
          <w:szCs w:val="24"/>
        </w:rPr>
        <w:t>αστάθμητ</w:t>
      </w:r>
      <w:r>
        <w:rPr>
          <w:rFonts w:eastAsia="Times New Roman" w:cs="Times New Roman"/>
          <w:szCs w:val="24"/>
        </w:rPr>
        <w:t>ες λύσεις, π</w:t>
      </w:r>
      <w:r w:rsidRPr="004A3C39">
        <w:rPr>
          <w:rFonts w:eastAsia="Times New Roman" w:cs="Times New Roman"/>
          <w:szCs w:val="24"/>
        </w:rPr>
        <w:t xml:space="preserve">ου αντί να </w:t>
      </w:r>
      <w:r>
        <w:rPr>
          <w:rFonts w:eastAsia="Times New Roman" w:cs="Times New Roman"/>
          <w:szCs w:val="24"/>
        </w:rPr>
        <w:t>επιλύουν</w:t>
      </w:r>
      <w:r w:rsidRPr="004A3C39">
        <w:rPr>
          <w:rFonts w:eastAsia="Times New Roman" w:cs="Times New Roman"/>
          <w:szCs w:val="24"/>
        </w:rPr>
        <w:t xml:space="preserve"> το πρόβλημα</w:t>
      </w:r>
      <w:r>
        <w:rPr>
          <w:rFonts w:eastAsia="Times New Roman" w:cs="Times New Roman"/>
          <w:szCs w:val="24"/>
        </w:rPr>
        <w:t>,</w:t>
      </w:r>
      <w:r w:rsidRPr="004A3C39">
        <w:rPr>
          <w:rFonts w:eastAsia="Times New Roman" w:cs="Times New Roman"/>
          <w:szCs w:val="24"/>
        </w:rPr>
        <w:t xml:space="preserve"> γεννούν νέα προβλήματα και βαθύτερα</w:t>
      </w:r>
      <w:r>
        <w:rPr>
          <w:rFonts w:eastAsia="Times New Roman" w:cs="Times New Roman"/>
          <w:szCs w:val="24"/>
        </w:rPr>
        <w:t>.</w:t>
      </w:r>
      <w:r w:rsidRPr="004A3C39">
        <w:rPr>
          <w:rFonts w:eastAsia="Times New Roman" w:cs="Times New Roman"/>
          <w:szCs w:val="24"/>
        </w:rPr>
        <w:t xml:space="preserve"> </w:t>
      </w:r>
    </w:p>
    <w:p w14:paraId="71454620" w14:textId="77777777" w:rsidR="00720170" w:rsidRDefault="00F52584">
      <w:pPr>
        <w:tabs>
          <w:tab w:val="left" w:pos="2820"/>
        </w:tabs>
        <w:spacing w:line="600" w:lineRule="auto"/>
        <w:ind w:firstLine="720"/>
        <w:jc w:val="both"/>
        <w:rPr>
          <w:rFonts w:eastAsia="Times New Roman" w:cs="Times New Roman"/>
          <w:szCs w:val="24"/>
        </w:rPr>
      </w:pPr>
      <w:r w:rsidRPr="004A3C39">
        <w:rPr>
          <w:rFonts w:eastAsia="Times New Roman" w:cs="Times New Roman"/>
          <w:szCs w:val="24"/>
        </w:rPr>
        <w:t xml:space="preserve">Η γνωμοδοτική επιτροπή που συστάθηκε στο Υπουργείο Οικονομικών είχε ακριβώς </w:t>
      </w:r>
      <w:r>
        <w:rPr>
          <w:rFonts w:eastAsia="Times New Roman" w:cs="Times New Roman"/>
          <w:szCs w:val="24"/>
        </w:rPr>
        <w:t xml:space="preserve">αυτόν </w:t>
      </w:r>
      <w:r w:rsidRPr="004A3C39">
        <w:rPr>
          <w:rFonts w:eastAsia="Times New Roman" w:cs="Times New Roman"/>
          <w:szCs w:val="24"/>
        </w:rPr>
        <w:t>το</w:t>
      </w:r>
      <w:r>
        <w:rPr>
          <w:rFonts w:eastAsia="Times New Roman" w:cs="Times New Roman"/>
          <w:szCs w:val="24"/>
        </w:rPr>
        <w:t xml:space="preserve">ν σκοπό και οι </w:t>
      </w:r>
      <w:r w:rsidRPr="004A3C39">
        <w:rPr>
          <w:rFonts w:eastAsia="Times New Roman" w:cs="Times New Roman"/>
          <w:szCs w:val="24"/>
        </w:rPr>
        <w:t>απόψεις της αποτελούν εργαλείο στην επίλυση των παραπάνω θεμάτων</w:t>
      </w:r>
      <w:r>
        <w:rPr>
          <w:rFonts w:eastAsia="Times New Roman" w:cs="Times New Roman"/>
          <w:szCs w:val="24"/>
        </w:rPr>
        <w:t>.</w:t>
      </w:r>
      <w:r w:rsidRPr="004A3C39">
        <w:rPr>
          <w:rFonts w:eastAsia="Times New Roman" w:cs="Times New Roman"/>
          <w:szCs w:val="24"/>
        </w:rPr>
        <w:t xml:space="preserve"> Στο επόμενο διάστημα θα τις έχουμε στη διάθεση μας και στόχος μας είναι η οριστική επίλυση ορισμένων περιπτώσεων</w:t>
      </w:r>
      <w:r>
        <w:rPr>
          <w:rFonts w:eastAsia="Times New Roman" w:cs="Times New Roman"/>
          <w:szCs w:val="24"/>
        </w:rPr>
        <w:t>,</w:t>
      </w:r>
      <w:r w:rsidRPr="004A3C39">
        <w:rPr>
          <w:rFonts w:eastAsia="Times New Roman" w:cs="Times New Roman"/>
          <w:szCs w:val="24"/>
        </w:rPr>
        <w:t xml:space="preserve"> αναγνωρίζοντας την</w:t>
      </w:r>
      <w:r>
        <w:rPr>
          <w:rFonts w:eastAsia="Times New Roman" w:cs="Times New Roman"/>
          <w:szCs w:val="24"/>
        </w:rPr>
        <w:t xml:space="preserve"> ταλαιπωρία των πολιτών εδώ και δεκαετίες.</w:t>
      </w:r>
      <w:r w:rsidRPr="004A3C39">
        <w:rPr>
          <w:rFonts w:eastAsia="Times New Roman" w:cs="Times New Roman"/>
          <w:szCs w:val="24"/>
        </w:rPr>
        <w:t xml:space="preserve"> </w:t>
      </w:r>
    </w:p>
    <w:p w14:paraId="71454621" w14:textId="77777777" w:rsidR="00720170" w:rsidRDefault="00F52584">
      <w:pPr>
        <w:tabs>
          <w:tab w:val="left" w:pos="2820"/>
        </w:tabs>
        <w:spacing w:line="600" w:lineRule="auto"/>
        <w:ind w:firstLine="720"/>
        <w:jc w:val="both"/>
        <w:rPr>
          <w:rFonts w:eastAsia="Times New Roman"/>
          <w:szCs w:val="24"/>
        </w:rPr>
      </w:pPr>
      <w:r w:rsidRPr="004A3C39">
        <w:rPr>
          <w:rFonts w:eastAsia="Times New Roman" w:cs="Times New Roman"/>
          <w:szCs w:val="24"/>
        </w:rPr>
        <w:lastRenderedPageBreak/>
        <w:t>Ωστόσο</w:t>
      </w:r>
      <w:r>
        <w:rPr>
          <w:rFonts w:eastAsia="Times New Roman" w:cs="Times New Roman"/>
          <w:szCs w:val="24"/>
        </w:rPr>
        <w:t>,</w:t>
      </w:r>
      <w:r w:rsidRPr="004A3C39">
        <w:rPr>
          <w:rFonts w:eastAsia="Times New Roman" w:cs="Times New Roman"/>
          <w:szCs w:val="24"/>
        </w:rPr>
        <w:t xml:space="preserve"> η λύση πάνω στην οποία ήδη εργαζόμαστε</w:t>
      </w:r>
      <w:r>
        <w:rPr>
          <w:rFonts w:eastAsia="Times New Roman" w:cs="Times New Roman"/>
          <w:szCs w:val="24"/>
        </w:rPr>
        <w:t>,</w:t>
      </w:r>
      <w:r w:rsidRPr="004A3C39">
        <w:rPr>
          <w:rFonts w:eastAsia="Times New Roman" w:cs="Times New Roman"/>
          <w:szCs w:val="24"/>
        </w:rPr>
        <w:t xml:space="preserve"> θα πρέπει να δικαιώνει τις ειδι</w:t>
      </w:r>
      <w:r w:rsidRPr="004A3C39">
        <w:rPr>
          <w:rFonts w:eastAsia="Times New Roman" w:cs="Times New Roman"/>
          <w:szCs w:val="24"/>
        </w:rPr>
        <w:t xml:space="preserve">κές αυτές περιπτώσεις ιδιοκτητών </w:t>
      </w:r>
      <w:r>
        <w:rPr>
          <w:rFonts w:eastAsia="Times New Roman" w:cs="Times New Roman"/>
          <w:szCs w:val="24"/>
        </w:rPr>
        <w:t>μ</w:t>
      </w:r>
      <w:r w:rsidRPr="004A3C39">
        <w:rPr>
          <w:rFonts w:eastAsia="Times New Roman" w:cs="Times New Roman"/>
          <w:szCs w:val="24"/>
        </w:rPr>
        <w:t>ε τρόπο που δεν θα παραβλέπει την</w:t>
      </w:r>
      <w:r>
        <w:rPr>
          <w:rFonts w:eastAsia="Times New Roman" w:cs="Times New Roman"/>
          <w:szCs w:val="24"/>
        </w:rPr>
        <w:t xml:space="preserve"> τήρηση της νομιμότητας και τη </w:t>
      </w:r>
      <w:r w:rsidRPr="004A3C39">
        <w:rPr>
          <w:rFonts w:eastAsia="Times New Roman" w:cs="Times New Roman"/>
          <w:szCs w:val="24"/>
        </w:rPr>
        <w:t>διασφάλιση των συμφερόντων του δημοσίου.</w:t>
      </w:r>
    </w:p>
    <w:p w14:paraId="71454622" w14:textId="77777777" w:rsidR="00720170" w:rsidRDefault="00F52584">
      <w:pPr>
        <w:spacing w:line="600" w:lineRule="auto"/>
        <w:ind w:firstLine="720"/>
        <w:jc w:val="both"/>
        <w:rPr>
          <w:rFonts w:eastAsia="Times New Roman"/>
          <w:color w:val="212121"/>
          <w:szCs w:val="24"/>
        </w:rPr>
      </w:pPr>
      <w:r>
        <w:rPr>
          <w:rFonts w:eastAsia="Times New Roman"/>
          <w:color w:val="212121"/>
          <w:szCs w:val="24"/>
        </w:rPr>
        <w:t xml:space="preserve">Δυστυχώς </w:t>
      </w:r>
      <w:r w:rsidRPr="004D0E17">
        <w:rPr>
          <w:rFonts w:eastAsia="Times New Roman"/>
          <w:color w:val="212121"/>
          <w:szCs w:val="24"/>
        </w:rPr>
        <w:t>ή ευτυχώς</w:t>
      </w:r>
      <w:r>
        <w:rPr>
          <w:rFonts w:eastAsia="Times New Roman"/>
          <w:color w:val="212121"/>
          <w:szCs w:val="24"/>
        </w:rPr>
        <w:t>,</w:t>
      </w:r>
      <w:r w:rsidRPr="004D0E17">
        <w:rPr>
          <w:rFonts w:eastAsia="Times New Roman"/>
          <w:color w:val="212121"/>
          <w:szCs w:val="24"/>
        </w:rPr>
        <w:t xml:space="preserve"> εμείς καλούμαστε να λύσουμε και αυτές τις χρόνιες ανεπάρκειες </w:t>
      </w:r>
      <w:r>
        <w:rPr>
          <w:rFonts w:eastAsia="Times New Roman"/>
          <w:color w:val="212121"/>
          <w:szCs w:val="24"/>
        </w:rPr>
        <w:t>σκόπιμες ή όχι, ηθελημένες ή αθέλητ</w:t>
      </w:r>
      <w:r>
        <w:rPr>
          <w:rFonts w:eastAsia="Times New Roman"/>
          <w:color w:val="212121"/>
          <w:szCs w:val="24"/>
        </w:rPr>
        <w:t>ες-</w:t>
      </w:r>
      <w:r w:rsidRPr="004D0E17">
        <w:rPr>
          <w:rFonts w:eastAsia="Times New Roman"/>
          <w:color w:val="212121"/>
          <w:szCs w:val="24"/>
        </w:rPr>
        <w:t xml:space="preserve"> και θα το κάνουμε με τον καλύτερο δυνατό τρόπο</w:t>
      </w:r>
      <w:r>
        <w:rPr>
          <w:rFonts w:eastAsia="Times New Roman"/>
          <w:color w:val="212121"/>
          <w:szCs w:val="24"/>
        </w:rPr>
        <w:t>.</w:t>
      </w:r>
    </w:p>
    <w:p w14:paraId="71454623" w14:textId="77777777" w:rsidR="00720170" w:rsidRDefault="00F52584">
      <w:pPr>
        <w:spacing w:line="600" w:lineRule="auto"/>
        <w:ind w:firstLine="720"/>
        <w:jc w:val="both"/>
        <w:rPr>
          <w:rFonts w:eastAsia="Times New Roman"/>
          <w:color w:val="212121"/>
          <w:szCs w:val="24"/>
        </w:rPr>
      </w:pPr>
      <w:r>
        <w:rPr>
          <w:rFonts w:eastAsia="Times New Roman"/>
          <w:color w:val="212121"/>
          <w:szCs w:val="24"/>
        </w:rPr>
        <w:t>Σ</w:t>
      </w:r>
      <w:r w:rsidRPr="004D0E17">
        <w:rPr>
          <w:rFonts w:eastAsia="Times New Roman"/>
          <w:color w:val="212121"/>
          <w:szCs w:val="24"/>
        </w:rPr>
        <w:t>ας ευχαριστώ</w:t>
      </w:r>
      <w:r>
        <w:rPr>
          <w:rFonts w:eastAsia="Times New Roman"/>
          <w:color w:val="212121"/>
          <w:szCs w:val="24"/>
        </w:rPr>
        <w:t>.</w:t>
      </w:r>
    </w:p>
    <w:p w14:paraId="71454624" w14:textId="77777777" w:rsidR="00720170" w:rsidRDefault="00F52584">
      <w:pPr>
        <w:spacing w:line="600" w:lineRule="auto"/>
        <w:ind w:firstLine="720"/>
        <w:jc w:val="both"/>
        <w:rPr>
          <w:rFonts w:eastAsia="Times New Roman"/>
          <w:color w:val="212121"/>
          <w:szCs w:val="24"/>
        </w:rPr>
      </w:pPr>
      <w:r>
        <w:rPr>
          <w:rFonts w:eastAsia="Times New Roman"/>
          <w:b/>
          <w:color w:val="212121"/>
          <w:szCs w:val="24"/>
        </w:rPr>
        <w:t>ΓΕΩΡΓΙΟΣ</w:t>
      </w:r>
      <w:r>
        <w:rPr>
          <w:rFonts w:eastAsia="Times New Roman"/>
          <w:b/>
          <w:color w:val="212121"/>
          <w:szCs w:val="24"/>
        </w:rPr>
        <w:t xml:space="preserve"> </w:t>
      </w:r>
      <w:r>
        <w:rPr>
          <w:rFonts w:eastAsia="Times New Roman"/>
          <w:b/>
          <w:color w:val="212121"/>
          <w:szCs w:val="24"/>
        </w:rPr>
        <w:t>-</w:t>
      </w:r>
      <w:r>
        <w:rPr>
          <w:rFonts w:eastAsia="Times New Roman"/>
          <w:b/>
          <w:color w:val="212121"/>
          <w:szCs w:val="24"/>
        </w:rPr>
        <w:t xml:space="preserve"> </w:t>
      </w:r>
      <w:r>
        <w:rPr>
          <w:rFonts w:eastAsia="Times New Roman"/>
          <w:b/>
          <w:color w:val="212121"/>
          <w:szCs w:val="24"/>
        </w:rPr>
        <w:t xml:space="preserve">ΔΗΜΗΤΡΙΟΣ ΚΑΡΡΑΣ: </w:t>
      </w:r>
      <w:r>
        <w:rPr>
          <w:rFonts w:eastAsia="Times New Roman"/>
          <w:color w:val="212121"/>
          <w:szCs w:val="24"/>
        </w:rPr>
        <w:t xml:space="preserve">Θα σας παρακαλέσω να τα καταθέσετε αυτά. </w:t>
      </w:r>
    </w:p>
    <w:p w14:paraId="71454625" w14:textId="77777777" w:rsidR="00720170" w:rsidRDefault="00F52584">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την κυρία Υπουργό. </w:t>
      </w:r>
    </w:p>
    <w:p w14:paraId="71454626" w14:textId="77777777" w:rsidR="00720170" w:rsidRDefault="00F52584">
      <w:pPr>
        <w:spacing w:line="600" w:lineRule="auto"/>
        <w:ind w:firstLine="720"/>
        <w:jc w:val="both"/>
        <w:rPr>
          <w:rFonts w:eastAsia="Times New Roman" w:cs="Times New Roman"/>
          <w:szCs w:val="24"/>
        </w:rPr>
      </w:pPr>
      <w:r>
        <w:rPr>
          <w:rFonts w:eastAsia="Times New Roman"/>
          <w:color w:val="212121"/>
          <w:szCs w:val="24"/>
        </w:rPr>
        <w:t xml:space="preserve"> Συνεχίζουμε με την έκτη</w:t>
      </w:r>
      <w:r>
        <w:rPr>
          <w:rFonts w:eastAsia="Times New Roman" w:cs="Times New Roman"/>
          <w:szCs w:val="24"/>
        </w:rPr>
        <w:t xml:space="preserve"> με αριθμό 240/3-1-2019 επίκα</w:t>
      </w:r>
      <w:r>
        <w:rPr>
          <w:rFonts w:eastAsia="Times New Roman" w:cs="Times New Roman"/>
          <w:szCs w:val="24"/>
        </w:rPr>
        <w:t xml:space="preserve">ιρη ερώτηση δεύτερου κύκλου </w:t>
      </w:r>
      <w:r>
        <w:rPr>
          <w:rFonts w:eastAsia="Times New Roman" w:cs="Times New Roman"/>
          <w:szCs w:val="24"/>
        </w:rPr>
        <w:t xml:space="preserve">(Β΄) </w:t>
      </w:r>
      <w:r>
        <w:rPr>
          <w:rFonts w:eastAsia="Times New Roman" w:cs="Times New Roman"/>
          <w:szCs w:val="24"/>
        </w:rPr>
        <w:t>της Βουλευτού Α΄ Πειραιώς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sidRPr="00024259">
        <w:rPr>
          <w:rFonts w:eastAsia="Times New Roman" w:cs="Times New Roman"/>
          <w:bCs/>
          <w:szCs w:val="24"/>
        </w:rPr>
        <w:t>Ελένης Σταματάκη</w:t>
      </w:r>
      <w:r>
        <w:rPr>
          <w:rFonts w:eastAsia="Times New Roman" w:cs="Times New Roman"/>
          <w:b/>
          <w:bCs/>
          <w:szCs w:val="24"/>
        </w:rPr>
        <w:t xml:space="preserve"> </w:t>
      </w:r>
      <w:r>
        <w:rPr>
          <w:rFonts w:eastAsia="Times New Roman" w:cs="Times New Roman"/>
          <w:szCs w:val="24"/>
        </w:rPr>
        <w:t xml:space="preserve">προς τον Υπουργό </w:t>
      </w:r>
      <w:r w:rsidRPr="00024259">
        <w:rPr>
          <w:rFonts w:eastAsia="Times New Roman" w:cs="Times New Roman"/>
          <w:bCs/>
          <w:szCs w:val="24"/>
        </w:rPr>
        <w:t>Δικαιοσύνης, Διαφάνειας και Ανθρωπίνων Δικαιωμάτων,</w:t>
      </w:r>
      <w:r>
        <w:rPr>
          <w:rFonts w:eastAsia="Times New Roman" w:cs="Times New Roman"/>
          <w:szCs w:val="24"/>
        </w:rPr>
        <w:t xml:space="preserve"> με θέμα: «Πρόβλημα στέγασης υπηρεσιών δικαστικού μεγάρου Πειραιά». </w:t>
      </w:r>
    </w:p>
    <w:p w14:paraId="71454627" w14:textId="77777777" w:rsidR="00720170" w:rsidRDefault="00F52584">
      <w:pPr>
        <w:spacing w:line="600" w:lineRule="auto"/>
        <w:ind w:firstLine="720"/>
        <w:jc w:val="both"/>
        <w:rPr>
          <w:rFonts w:eastAsia="Times New Roman"/>
          <w:color w:val="212121"/>
          <w:szCs w:val="24"/>
        </w:rPr>
      </w:pPr>
      <w:r>
        <w:rPr>
          <w:rFonts w:eastAsia="Times New Roman"/>
          <w:color w:val="212121"/>
          <w:szCs w:val="24"/>
        </w:rPr>
        <w:lastRenderedPageBreak/>
        <w:t xml:space="preserve">Στην </w:t>
      </w:r>
      <w:r w:rsidRPr="004D0E17">
        <w:rPr>
          <w:rFonts w:eastAsia="Times New Roman"/>
          <w:color w:val="212121"/>
          <w:szCs w:val="24"/>
        </w:rPr>
        <w:t>επίκαιρη ερώτηση</w:t>
      </w:r>
      <w:r>
        <w:rPr>
          <w:rFonts w:eastAsia="Times New Roman"/>
          <w:color w:val="212121"/>
          <w:szCs w:val="24"/>
        </w:rPr>
        <w:t xml:space="preserve"> θα απαντήσει ο Υπουργός</w:t>
      </w:r>
      <w:r w:rsidRPr="004D0E17">
        <w:rPr>
          <w:rFonts w:eastAsia="Times New Roman"/>
          <w:color w:val="212121"/>
          <w:szCs w:val="24"/>
        </w:rPr>
        <w:t xml:space="preserve"> Δικαιοσύνης</w:t>
      </w:r>
      <w:r>
        <w:rPr>
          <w:rFonts w:eastAsia="Times New Roman"/>
          <w:color w:val="212121"/>
          <w:szCs w:val="24"/>
        </w:rPr>
        <w:t>, Διαφάνειας και Ανθρωπίνων Δ</w:t>
      </w:r>
      <w:r w:rsidRPr="004D0E17">
        <w:rPr>
          <w:rFonts w:eastAsia="Times New Roman"/>
          <w:color w:val="212121"/>
          <w:szCs w:val="24"/>
        </w:rPr>
        <w:t>ικαιωμάτων κ</w:t>
      </w:r>
      <w:r>
        <w:rPr>
          <w:rFonts w:eastAsia="Times New Roman"/>
          <w:color w:val="212121"/>
          <w:szCs w:val="24"/>
        </w:rPr>
        <w:t>.</w:t>
      </w:r>
      <w:r w:rsidRPr="004D0E17">
        <w:rPr>
          <w:rFonts w:eastAsia="Times New Roman"/>
          <w:color w:val="212121"/>
          <w:szCs w:val="24"/>
        </w:rPr>
        <w:t xml:space="preserve"> Μιχ</w:t>
      </w:r>
      <w:r>
        <w:rPr>
          <w:rFonts w:eastAsia="Times New Roman"/>
          <w:color w:val="212121"/>
          <w:szCs w:val="24"/>
        </w:rPr>
        <w:t>άλης</w:t>
      </w:r>
      <w:r w:rsidRPr="004D0E17">
        <w:rPr>
          <w:rFonts w:eastAsia="Times New Roman"/>
          <w:color w:val="212121"/>
          <w:szCs w:val="24"/>
        </w:rPr>
        <w:t xml:space="preserve"> Καλογήρου</w:t>
      </w:r>
      <w:r>
        <w:rPr>
          <w:rFonts w:eastAsia="Times New Roman"/>
          <w:color w:val="212121"/>
          <w:szCs w:val="24"/>
        </w:rPr>
        <w:t xml:space="preserve">. </w:t>
      </w:r>
      <w:r w:rsidRPr="004D0E17">
        <w:rPr>
          <w:rFonts w:eastAsia="Times New Roman"/>
          <w:color w:val="212121"/>
          <w:szCs w:val="24"/>
        </w:rPr>
        <w:t xml:space="preserve"> </w:t>
      </w:r>
    </w:p>
    <w:p w14:paraId="71454628" w14:textId="77777777" w:rsidR="00720170" w:rsidRDefault="00F52584">
      <w:pPr>
        <w:spacing w:line="600" w:lineRule="auto"/>
        <w:ind w:firstLine="720"/>
        <w:jc w:val="both"/>
        <w:rPr>
          <w:rFonts w:eastAsia="Times New Roman"/>
          <w:color w:val="212121"/>
          <w:szCs w:val="24"/>
        </w:rPr>
      </w:pPr>
      <w:r>
        <w:rPr>
          <w:rFonts w:eastAsia="Times New Roman"/>
          <w:color w:val="212121"/>
          <w:szCs w:val="24"/>
        </w:rPr>
        <w:t xml:space="preserve">Ορίστε, κυρία συνάδελφε, έχετε τον λόγο για δύο λεπτά για την </w:t>
      </w:r>
      <w:proofErr w:type="spellStart"/>
      <w:r>
        <w:rPr>
          <w:rFonts w:eastAsia="Times New Roman"/>
          <w:color w:val="212121"/>
          <w:szCs w:val="24"/>
        </w:rPr>
        <w:t>πρωτολογία</w:t>
      </w:r>
      <w:proofErr w:type="spellEnd"/>
      <w:r>
        <w:rPr>
          <w:rFonts w:eastAsia="Times New Roman"/>
          <w:color w:val="212121"/>
          <w:szCs w:val="24"/>
        </w:rPr>
        <w:t xml:space="preserve"> σας. </w:t>
      </w:r>
    </w:p>
    <w:p w14:paraId="71454629" w14:textId="77777777" w:rsidR="00720170" w:rsidRDefault="00F52584">
      <w:pPr>
        <w:spacing w:line="600" w:lineRule="auto"/>
        <w:ind w:firstLine="720"/>
        <w:jc w:val="both"/>
        <w:rPr>
          <w:rFonts w:eastAsia="Times New Roman"/>
          <w:color w:val="212121"/>
          <w:szCs w:val="24"/>
        </w:rPr>
      </w:pPr>
      <w:r>
        <w:rPr>
          <w:rFonts w:eastAsia="Times New Roman"/>
          <w:b/>
          <w:color w:val="212121"/>
          <w:szCs w:val="24"/>
        </w:rPr>
        <w:t xml:space="preserve">ΕΛΕΝΗ ΣΤΑΜΑΤΑΚΗ: </w:t>
      </w:r>
      <w:r>
        <w:rPr>
          <w:rFonts w:eastAsia="Times New Roman"/>
          <w:color w:val="212121"/>
          <w:szCs w:val="24"/>
        </w:rPr>
        <w:t xml:space="preserve">Ευχαριστώ πολύ, κύριε Πρόεδρε. </w:t>
      </w:r>
    </w:p>
    <w:p w14:paraId="7145462A" w14:textId="77777777" w:rsidR="00720170" w:rsidRDefault="00F52584">
      <w:pPr>
        <w:spacing w:line="600" w:lineRule="auto"/>
        <w:ind w:firstLine="720"/>
        <w:jc w:val="both"/>
        <w:rPr>
          <w:rFonts w:eastAsia="Times New Roman"/>
          <w:color w:val="212121"/>
          <w:szCs w:val="24"/>
        </w:rPr>
      </w:pPr>
      <w:r>
        <w:rPr>
          <w:rFonts w:eastAsia="Times New Roman"/>
          <w:color w:val="212121"/>
          <w:szCs w:val="24"/>
        </w:rPr>
        <w:t>Κύριε Υ</w:t>
      </w:r>
      <w:r>
        <w:rPr>
          <w:rFonts w:eastAsia="Times New Roman"/>
          <w:color w:val="212121"/>
          <w:szCs w:val="24"/>
        </w:rPr>
        <w:t xml:space="preserve">πουργέ, πάγιο αίτημα πενήντα και πλέον ετών του νομικού κόσμου του Δήμου Πειραιά, </w:t>
      </w:r>
      <w:r w:rsidRPr="004D0E17">
        <w:rPr>
          <w:rFonts w:eastAsia="Times New Roman"/>
          <w:color w:val="212121"/>
          <w:szCs w:val="24"/>
        </w:rPr>
        <w:t xml:space="preserve">της </w:t>
      </w:r>
      <w:r>
        <w:rPr>
          <w:rFonts w:eastAsia="Times New Roman"/>
          <w:color w:val="212121"/>
          <w:szCs w:val="24"/>
        </w:rPr>
        <w:t>ευρύτερης Περιφέρειας των Ν</w:t>
      </w:r>
      <w:r w:rsidRPr="004D0E17">
        <w:rPr>
          <w:rFonts w:eastAsia="Times New Roman"/>
          <w:color w:val="212121"/>
          <w:szCs w:val="24"/>
        </w:rPr>
        <w:t xml:space="preserve">ησιών του Σαρωνικού και όλων των θεσμικών φορέων της πόλης είναι η στέγαση των δικαστικών υπηρεσιών </w:t>
      </w:r>
      <w:r>
        <w:rPr>
          <w:rFonts w:eastAsia="Times New Roman"/>
          <w:color w:val="212121"/>
          <w:szCs w:val="24"/>
        </w:rPr>
        <w:t>-ή των περισσοτέρων εξ αυτών- σε ένα σύγχρο</w:t>
      </w:r>
      <w:r>
        <w:rPr>
          <w:rFonts w:eastAsia="Times New Roman"/>
          <w:color w:val="212121"/>
          <w:szCs w:val="24"/>
        </w:rPr>
        <w:t>νο και αξιοπρεπές κτή</w:t>
      </w:r>
      <w:r w:rsidRPr="004D0E17">
        <w:rPr>
          <w:rFonts w:eastAsia="Times New Roman"/>
          <w:color w:val="212121"/>
          <w:szCs w:val="24"/>
        </w:rPr>
        <w:t>ριο</w:t>
      </w:r>
      <w:r>
        <w:rPr>
          <w:rFonts w:eastAsia="Times New Roman"/>
          <w:color w:val="212121"/>
          <w:szCs w:val="24"/>
        </w:rPr>
        <w:t>,</w:t>
      </w:r>
      <w:r w:rsidRPr="004D0E17">
        <w:rPr>
          <w:rFonts w:eastAsia="Times New Roman"/>
          <w:color w:val="212121"/>
          <w:szCs w:val="24"/>
        </w:rPr>
        <w:t xml:space="preserve"> αντάξιο</w:t>
      </w:r>
      <w:r>
        <w:rPr>
          <w:rFonts w:eastAsia="Times New Roman"/>
          <w:color w:val="212121"/>
          <w:szCs w:val="24"/>
        </w:rPr>
        <w:t xml:space="preserve"> της ιστορίας της πόλης, </w:t>
      </w:r>
      <w:r w:rsidRPr="004D0E17">
        <w:rPr>
          <w:rFonts w:eastAsia="Times New Roman"/>
          <w:color w:val="212121"/>
          <w:szCs w:val="24"/>
        </w:rPr>
        <w:t>αλλά και του πρώτου λιμανιού της χώρας</w:t>
      </w:r>
      <w:r>
        <w:rPr>
          <w:rFonts w:eastAsia="Times New Roman"/>
          <w:color w:val="212121"/>
          <w:szCs w:val="24"/>
        </w:rPr>
        <w:t xml:space="preserve">. </w:t>
      </w:r>
    </w:p>
    <w:p w14:paraId="7145462B" w14:textId="77777777" w:rsidR="00720170" w:rsidRDefault="00F52584">
      <w:pPr>
        <w:spacing w:line="600" w:lineRule="auto"/>
        <w:ind w:firstLine="720"/>
        <w:jc w:val="both"/>
        <w:rPr>
          <w:rFonts w:eastAsia="Times New Roman"/>
          <w:color w:val="212121"/>
          <w:szCs w:val="24"/>
        </w:rPr>
      </w:pPr>
      <w:r>
        <w:rPr>
          <w:rFonts w:eastAsia="Times New Roman"/>
          <w:color w:val="212121"/>
          <w:szCs w:val="24"/>
        </w:rPr>
        <w:t>Η λύση που προκρί</w:t>
      </w:r>
      <w:r w:rsidRPr="004D0E17">
        <w:rPr>
          <w:rFonts w:eastAsia="Times New Roman"/>
          <w:color w:val="212121"/>
          <w:szCs w:val="24"/>
        </w:rPr>
        <w:t>θηκε τη δεκαετ</w:t>
      </w:r>
      <w:r>
        <w:rPr>
          <w:rFonts w:eastAsia="Times New Roman"/>
          <w:color w:val="212121"/>
          <w:szCs w:val="24"/>
        </w:rPr>
        <w:t xml:space="preserve">ία του 1980 για τη στέγαση του </w:t>
      </w:r>
      <w:r>
        <w:rPr>
          <w:rFonts w:eastAsia="Times New Roman"/>
          <w:color w:val="212121"/>
          <w:szCs w:val="24"/>
        </w:rPr>
        <w:t>π</w:t>
      </w:r>
      <w:r>
        <w:rPr>
          <w:rFonts w:eastAsia="Times New Roman"/>
          <w:color w:val="212121"/>
          <w:szCs w:val="24"/>
        </w:rPr>
        <w:t xml:space="preserve">ρωτοδικείου, της </w:t>
      </w:r>
      <w:r>
        <w:rPr>
          <w:rFonts w:eastAsia="Times New Roman"/>
          <w:color w:val="212121"/>
          <w:szCs w:val="24"/>
        </w:rPr>
        <w:t>ε</w:t>
      </w:r>
      <w:r>
        <w:rPr>
          <w:rFonts w:eastAsia="Times New Roman"/>
          <w:color w:val="212121"/>
          <w:szCs w:val="24"/>
        </w:rPr>
        <w:t xml:space="preserve">ισαγγελίας και του </w:t>
      </w:r>
      <w:r>
        <w:rPr>
          <w:rFonts w:eastAsia="Times New Roman"/>
          <w:color w:val="212121"/>
          <w:szCs w:val="24"/>
        </w:rPr>
        <w:t>ε</w:t>
      </w:r>
      <w:r>
        <w:rPr>
          <w:rFonts w:eastAsia="Times New Roman"/>
          <w:color w:val="212121"/>
          <w:szCs w:val="24"/>
        </w:rPr>
        <w:t>φετείου στο κτήριο της οδού Σκουζέ ήταν πρόχειρη,</w:t>
      </w:r>
      <w:r w:rsidRPr="004D0E17">
        <w:rPr>
          <w:rFonts w:eastAsia="Times New Roman"/>
          <w:color w:val="212121"/>
          <w:szCs w:val="24"/>
        </w:rPr>
        <w:t xml:space="preserve"> χωρίς </w:t>
      </w:r>
      <w:r w:rsidRPr="004D0E17">
        <w:rPr>
          <w:rFonts w:eastAsia="Times New Roman"/>
          <w:color w:val="212121"/>
          <w:szCs w:val="24"/>
        </w:rPr>
        <w:t>σχεδιασμό</w:t>
      </w:r>
      <w:r>
        <w:rPr>
          <w:rFonts w:eastAsia="Times New Roman"/>
          <w:color w:val="212121"/>
          <w:szCs w:val="24"/>
        </w:rPr>
        <w:t>,</w:t>
      </w:r>
      <w:r w:rsidRPr="004D0E17">
        <w:rPr>
          <w:rFonts w:eastAsia="Times New Roman"/>
          <w:color w:val="212121"/>
          <w:szCs w:val="24"/>
        </w:rPr>
        <w:t xml:space="preserve"> αποτελούσε για εκείνη την εποχή μία λύση ανάγκης</w:t>
      </w:r>
      <w:r>
        <w:rPr>
          <w:rFonts w:eastAsia="Times New Roman"/>
          <w:color w:val="212121"/>
          <w:szCs w:val="24"/>
        </w:rPr>
        <w:t>, ενώ μέχρι σήμερα το κτή</w:t>
      </w:r>
      <w:r w:rsidRPr="004D0E17">
        <w:rPr>
          <w:rFonts w:eastAsia="Times New Roman"/>
          <w:color w:val="212121"/>
          <w:szCs w:val="24"/>
        </w:rPr>
        <w:t>ριο είναι ακατάλληλο</w:t>
      </w:r>
      <w:r>
        <w:rPr>
          <w:rFonts w:eastAsia="Times New Roman"/>
          <w:color w:val="212121"/>
          <w:szCs w:val="24"/>
        </w:rPr>
        <w:t xml:space="preserve">, </w:t>
      </w:r>
      <w:r w:rsidRPr="004D0E17">
        <w:rPr>
          <w:rFonts w:eastAsia="Times New Roman"/>
          <w:color w:val="212121"/>
          <w:szCs w:val="24"/>
        </w:rPr>
        <w:t xml:space="preserve">στεγάζει αυτές τις υπηρεσίες </w:t>
      </w:r>
      <w:r w:rsidRPr="004D0E17">
        <w:rPr>
          <w:rFonts w:eastAsia="Times New Roman"/>
          <w:color w:val="212121"/>
          <w:szCs w:val="24"/>
        </w:rPr>
        <w:lastRenderedPageBreak/>
        <w:t xml:space="preserve">και εξακολουθεί να στερείται </w:t>
      </w:r>
      <w:r>
        <w:rPr>
          <w:rFonts w:eastAsia="Times New Roman"/>
          <w:color w:val="212121"/>
          <w:szCs w:val="24"/>
        </w:rPr>
        <w:t xml:space="preserve">τις </w:t>
      </w:r>
      <w:r w:rsidRPr="004D0E17">
        <w:rPr>
          <w:rFonts w:eastAsia="Times New Roman"/>
          <w:color w:val="212121"/>
          <w:szCs w:val="24"/>
        </w:rPr>
        <w:t>απαραίτητες εξόδου</w:t>
      </w:r>
      <w:r>
        <w:rPr>
          <w:rFonts w:eastAsia="Times New Roman"/>
          <w:color w:val="212121"/>
          <w:szCs w:val="24"/>
        </w:rPr>
        <w:t>ς</w:t>
      </w:r>
      <w:r w:rsidRPr="004D0E17">
        <w:rPr>
          <w:rFonts w:eastAsia="Times New Roman"/>
          <w:color w:val="212121"/>
          <w:szCs w:val="24"/>
        </w:rPr>
        <w:t xml:space="preserve"> κινδύνου σε περίπτωση έκτακτης ανάγκης</w:t>
      </w:r>
      <w:r>
        <w:rPr>
          <w:rFonts w:eastAsia="Times New Roman"/>
          <w:color w:val="212121"/>
          <w:szCs w:val="24"/>
        </w:rPr>
        <w:t>.</w:t>
      </w:r>
    </w:p>
    <w:p w14:paraId="7145462C" w14:textId="77777777" w:rsidR="00720170" w:rsidRDefault="00F52584">
      <w:pPr>
        <w:spacing w:line="600" w:lineRule="auto"/>
        <w:ind w:firstLine="720"/>
        <w:jc w:val="both"/>
        <w:rPr>
          <w:rFonts w:eastAsia="Times New Roman"/>
          <w:color w:val="212121"/>
          <w:szCs w:val="24"/>
        </w:rPr>
      </w:pPr>
      <w:r>
        <w:rPr>
          <w:rFonts w:eastAsia="Times New Roman"/>
          <w:color w:val="212121"/>
          <w:szCs w:val="24"/>
        </w:rPr>
        <w:t>Η στέγαση των υπόλοι</w:t>
      </w:r>
      <w:r w:rsidRPr="004D0E17">
        <w:rPr>
          <w:rFonts w:eastAsia="Times New Roman"/>
          <w:color w:val="212121"/>
          <w:szCs w:val="24"/>
        </w:rPr>
        <w:t xml:space="preserve">πων </w:t>
      </w:r>
      <w:r w:rsidRPr="004D0E17">
        <w:rPr>
          <w:rFonts w:eastAsia="Times New Roman"/>
          <w:color w:val="212121"/>
          <w:szCs w:val="24"/>
        </w:rPr>
        <w:t>υπηρεσιών</w:t>
      </w:r>
      <w:r>
        <w:rPr>
          <w:rFonts w:eastAsia="Times New Roman"/>
          <w:color w:val="212121"/>
          <w:szCs w:val="24"/>
        </w:rPr>
        <w:t xml:space="preserve"> παραμένει σε μισθωμένα από το </w:t>
      </w:r>
      <w:r>
        <w:rPr>
          <w:rFonts w:eastAsia="Times New Roman"/>
          <w:color w:val="212121"/>
          <w:szCs w:val="24"/>
        </w:rPr>
        <w:t>δ</w:t>
      </w:r>
      <w:r>
        <w:rPr>
          <w:rFonts w:eastAsia="Times New Roman"/>
          <w:color w:val="212121"/>
          <w:szCs w:val="24"/>
        </w:rPr>
        <w:t>ημόσιο παλαι</w:t>
      </w:r>
      <w:r w:rsidRPr="004D0E17">
        <w:rPr>
          <w:rFonts w:eastAsia="Times New Roman"/>
          <w:color w:val="212121"/>
          <w:szCs w:val="24"/>
        </w:rPr>
        <w:t xml:space="preserve">ά και εντελώς ακατάλληλα </w:t>
      </w:r>
      <w:r>
        <w:rPr>
          <w:rFonts w:eastAsia="Times New Roman"/>
          <w:color w:val="212121"/>
          <w:szCs w:val="24"/>
        </w:rPr>
        <w:t xml:space="preserve">κτήρια. Το </w:t>
      </w:r>
      <w:r>
        <w:rPr>
          <w:rFonts w:eastAsia="Times New Roman"/>
          <w:color w:val="212121"/>
          <w:szCs w:val="24"/>
        </w:rPr>
        <w:t>δ</w:t>
      </w:r>
      <w:r w:rsidRPr="004D0E17">
        <w:rPr>
          <w:rFonts w:eastAsia="Times New Roman"/>
          <w:color w:val="212121"/>
          <w:szCs w:val="24"/>
        </w:rPr>
        <w:t>ημ</w:t>
      </w:r>
      <w:r>
        <w:rPr>
          <w:rFonts w:eastAsia="Times New Roman"/>
          <w:color w:val="212121"/>
          <w:szCs w:val="24"/>
        </w:rPr>
        <w:t xml:space="preserve">όσιο καταβάλλει </w:t>
      </w:r>
      <w:r w:rsidRPr="004D0E17">
        <w:rPr>
          <w:rFonts w:eastAsia="Times New Roman"/>
          <w:color w:val="212121"/>
          <w:szCs w:val="24"/>
        </w:rPr>
        <w:t>περίπου</w:t>
      </w:r>
      <w:r>
        <w:rPr>
          <w:rFonts w:eastAsia="Times New Roman"/>
          <w:color w:val="212121"/>
          <w:szCs w:val="24"/>
        </w:rPr>
        <w:t xml:space="preserve"> 1.</w:t>
      </w:r>
      <w:r w:rsidRPr="004D0E17">
        <w:rPr>
          <w:rFonts w:eastAsia="Times New Roman"/>
          <w:color w:val="212121"/>
          <w:szCs w:val="24"/>
        </w:rPr>
        <w:t>134.000 ευρώ το</w:t>
      </w:r>
      <w:r>
        <w:rPr>
          <w:rFonts w:eastAsia="Times New Roman"/>
          <w:color w:val="212121"/>
          <w:szCs w:val="24"/>
        </w:rPr>
        <w:t>ν</w:t>
      </w:r>
      <w:r w:rsidRPr="004D0E17">
        <w:rPr>
          <w:rFonts w:eastAsia="Times New Roman"/>
          <w:color w:val="212121"/>
          <w:szCs w:val="24"/>
        </w:rPr>
        <w:t xml:space="preserve"> χρόνο για </w:t>
      </w:r>
      <w:r>
        <w:rPr>
          <w:rFonts w:eastAsia="Times New Roman"/>
          <w:color w:val="212121"/>
          <w:szCs w:val="24"/>
        </w:rPr>
        <w:t>τη στέγαση αυτών των υπηρεσιών στα συγκεκριμένα κτήρια, τα οποία, β</w:t>
      </w:r>
      <w:r w:rsidRPr="004D0E17">
        <w:rPr>
          <w:rFonts w:eastAsia="Times New Roman"/>
          <w:color w:val="212121"/>
          <w:szCs w:val="24"/>
        </w:rPr>
        <w:t>έβαια</w:t>
      </w:r>
      <w:r>
        <w:rPr>
          <w:rFonts w:eastAsia="Times New Roman"/>
          <w:color w:val="212121"/>
          <w:szCs w:val="24"/>
        </w:rPr>
        <w:t>,</w:t>
      </w:r>
      <w:r w:rsidRPr="004D0E17">
        <w:rPr>
          <w:rFonts w:eastAsia="Times New Roman"/>
          <w:color w:val="212121"/>
          <w:szCs w:val="24"/>
        </w:rPr>
        <w:t xml:space="preserve"> όπως σας είπα</w:t>
      </w:r>
      <w:r>
        <w:rPr>
          <w:rFonts w:eastAsia="Times New Roman"/>
          <w:color w:val="212121"/>
          <w:szCs w:val="24"/>
        </w:rPr>
        <w:t>,</w:t>
      </w:r>
      <w:r w:rsidRPr="004D0E17">
        <w:rPr>
          <w:rFonts w:eastAsia="Times New Roman"/>
          <w:color w:val="212121"/>
          <w:szCs w:val="24"/>
        </w:rPr>
        <w:t xml:space="preserve"> είναι ακατάλληλα</w:t>
      </w:r>
      <w:r>
        <w:rPr>
          <w:rFonts w:eastAsia="Times New Roman"/>
          <w:color w:val="212121"/>
          <w:szCs w:val="24"/>
        </w:rPr>
        <w:t>.</w:t>
      </w:r>
    </w:p>
    <w:p w14:paraId="7145462D" w14:textId="77777777" w:rsidR="00720170" w:rsidRDefault="00F52584">
      <w:pPr>
        <w:spacing w:line="600" w:lineRule="auto"/>
        <w:ind w:firstLine="720"/>
        <w:jc w:val="both"/>
        <w:rPr>
          <w:rFonts w:eastAsia="Times New Roman"/>
          <w:color w:val="212121"/>
          <w:szCs w:val="24"/>
        </w:rPr>
      </w:pPr>
      <w:r>
        <w:rPr>
          <w:rFonts w:eastAsia="Times New Roman"/>
          <w:color w:val="212121"/>
          <w:szCs w:val="24"/>
        </w:rPr>
        <w:t>Κ</w:t>
      </w:r>
      <w:r w:rsidRPr="004D0E17">
        <w:rPr>
          <w:rFonts w:eastAsia="Times New Roman"/>
          <w:color w:val="212121"/>
          <w:szCs w:val="24"/>
        </w:rPr>
        <w:t>ατά</w:t>
      </w:r>
      <w:r w:rsidRPr="004D0E17">
        <w:rPr>
          <w:rFonts w:eastAsia="Times New Roman"/>
          <w:color w:val="212121"/>
          <w:szCs w:val="24"/>
        </w:rPr>
        <w:t xml:space="preserve"> </w:t>
      </w:r>
      <w:r>
        <w:rPr>
          <w:rFonts w:eastAsia="Times New Roman"/>
          <w:color w:val="212121"/>
          <w:szCs w:val="24"/>
        </w:rPr>
        <w:t>καιρούς υπήρξαν πολλές αναζητήσει</w:t>
      </w:r>
      <w:r w:rsidRPr="004D0E17">
        <w:rPr>
          <w:rFonts w:eastAsia="Times New Roman"/>
          <w:color w:val="212121"/>
          <w:szCs w:val="24"/>
        </w:rPr>
        <w:t>ς χώρων</w:t>
      </w:r>
      <w:r>
        <w:rPr>
          <w:rFonts w:eastAsia="Times New Roman"/>
          <w:color w:val="212121"/>
          <w:szCs w:val="24"/>
        </w:rPr>
        <w:t>,</w:t>
      </w:r>
      <w:r w:rsidRPr="004D0E17">
        <w:rPr>
          <w:rFonts w:eastAsia="Times New Roman"/>
          <w:color w:val="212121"/>
          <w:szCs w:val="24"/>
        </w:rPr>
        <w:t xml:space="preserve"> αλλά δεν ευδοκίμησαν</w:t>
      </w:r>
      <w:r>
        <w:rPr>
          <w:rFonts w:eastAsia="Times New Roman"/>
          <w:color w:val="212121"/>
          <w:szCs w:val="24"/>
        </w:rPr>
        <w:t>.</w:t>
      </w:r>
    </w:p>
    <w:p w14:paraId="7145462E" w14:textId="77777777" w:rsidR="00720170" w:rsidRDefault="00F52584">
      <w:pPr>
        <w:spacing w:line="600" w:lineRule="auto"/>
        <w:ind w:firstLine="720"/>
        <w:jc w:val="both"/>
        <w:rPr>
          <w:rFonts w:eastAsia="Times New Roman"/>
          <w:color w:val="212121"/>
          <w:szCs w:val="24"/>
        </w:rPr>
      </w:pPr>
      <w:r>
        <w:rPr>
          <w:rFonts w:eastAsia="Times New Roman"/>
          <w:color w:val="212121"/>
          <w:szCs w:val="24"/>
        </w:rPr>
        <w:t>Όμως,</w:t>
      </w:r>
      <w:r w:rsidRPr="004D0E17">
        <w:rPr>
          <w:rFonts w:eastAsia="Times New Roman"/>
          <w:color w:val="212121"/>
          <w:szCs w:val="24"/>
        </w:rPr>
        <w:t xml:space="preserve"> από το 2015 έχει ανακοινωθεί η πρόθεση του Υπουργείου Δικαιοσύνης να λύσει οριστικά το πρό</w:t>
      </w:r>
      <w:r>
        <w:rPr>
          <w:rFonts w:eastAsia="Times New Roman"/>
          <w:color w:val="212121"/>
          <w:szCs w:val="24"/>
        </w:rPr>
        <w:t>βλημα της στέγασης των περισσοτέ</w:t>
      </w:r>
      <w:r w:rsidRPr="004D0E17">
        <w:rPr>
          <w:rFonts w:eastAsia="Times New Roman"/>
          <w:color w:val="212121"/>
          <w:szCs w:val="24"/>
        </w:rPr>
        <w:t>ρων δικαστικών υπηρεσιών του Δήμου Πειραιά και μάλιστα</w:t>
      </w:r>
      <w:r>
        <w:rPr>
          <w:rFonts w:eastAsia="Times New Roman"/>
          <w:color w:val="212121"/>
          <w:szCs w:val="24"/>
        </w:rPr>
        <w:t>, στεγάζο</w:t>
      </w:r>
      <w:r>
        <w:rPr>
          <w:rFonts w:eastAsia="Times New Roman"/>
          <w:color w:val="212121"/>
          <w:szCs w:val="24"/>
        </w:rPr>
        <w:t>ντάς τις</w:t>
      </w:r>
      <w:r w:rsidRPr="004D0E17">
        <w:rPr>
          <w:rFonts w:eastAsia="Times New Roman"/>
          <w:color w:val="212121"/>
          <w:szCs w:val="24"/>
        </w:rPr>
        <w:t xml:space="preserve"> στο κέντρο της πόλης</w:t>
      </w:r>
      <w:r>
        <w:rPr>
          <w:rFonts w:eastAsia="Times New Roman"/>
          <w:color w:val="212121"/>
          <w:szCs w:val="24"/>
        </w:rPr>
        <w:t>, όπου π</w:t>
      </w:r>
      <w:r w:rsidRPr="004D0E17">
        <w:rPr>
          <w:rFonts w:eastAsia="Times New Roman"/>
          <w:color w:val="212121"/>
          <w:szCs w:val="24"/>
        </w:rPr>
        <w:t>ολύ σύντομα θα λειτουργήσει και το μετρό και το τραμ</w:t>
      </w:r>
      <w:r>
        <w:rPr>
          <w:rFonts w:eastAsia="Times New Roman"/>
          <w:color w:val="212121"/>
          <w:szCs w:val="24"/>
        </w:rPr>
        <w:t>,</w:t>
      </w:r>
      <w:r w:rsidRPr="004D0E17">
        <w:rPr>
          <w:rFonts w:eastAsia="Times New Roman"/>
          <w:color w:val="212121"/>
          <w:szCs w:val="24"/>
        </w:rPr>
        <w:t xml:space="preserve"> δίπλα</w:t>
      </w:r>
      <w:r>
        <w:rPr>
          <w:rFonts w:eastAsia="Times New Roman"/>
          <w:color w:val="212121"/>
          <w:szCs w:val="24"/>
        </w:rPr>
        <w:t xml:space="preserve"> από το ανακαινισμένο ιστορικό Δημοτικό Θ</w:t>
      </w:r>
      <w:r w:rsidRPr="004D0E17">
        <w:rPr>
          <w:rFonts w:eastAsia="Times New Roman"/>
          <w:color w:val="212121"/>
          <w:szCs w:val="24"/>
        </w:rPr>
        <w:t>έατρο του Πειραιά</w:t>
      </w:r>
      <w:r>
        <w:rPr>
          <w:rFonts w:eastAsia="Times New Roman"/>
          <w:color w:val="212121"/>
          <w:szCs w:val="24"/>
        </w:rPr>
        <w:t xml:space="preserve">, στο ημιτελές </w:t>
      </w:r>
      <w:r w:rsidRPr="004D0E17">
        <w:rPr>
          <w:rFonts w:eastAsia="Times New Roman"/>
          <w:color w:val="212121"/>
          <w:szCs w:val="24"/>
        </w:rPr>
        <w:t xml:space="preserve">μέγαρο της </w:t>
      </w:r>
      <w:proofErr w:type="spellStart"/>
      <w:r>
        <w:rPr>
          <w:rFonts w:eastAsia="Times New Roman"/>
          <w:color w:val="212121"/>
          <w:szCs w:val="24"/>
        </w:rPr>
        <w:t>Ραλλείου</w:t>
      </w:r>
      <w:proofErr w:type="spellEnd"/>
      <w:r w:rsidRPr="004D0E17">
        <w:rPr>
          <w:rFonts w:eastAsia="Times New Roman"/>
          <w:color w:val="212121"/>
          <w:szCs w:val="24"/>
        </w:rPr>
        <w:t xml:space="preserve"> Σχολής</w:t>
      </w:r>
      <w:r>
        <w:rPr>
          <w:rFonts w:eastAsia="Times New Roman"/>
          <w:color w:val="212121"/>
          <w:szCs w:val="24"/>
        </w:rPr>
        <w:t xml:space="preserve">. </w:t>
      </w:r>
    </w:p>
    <w:p w14:paraId="7145462F" w14:textId="77777777" w:rsidR="00720170" w:rsidRDefault="00F52584">
      <w:pPr>
        <w:spacing w:line="600" w:lineRule="auto"/>
        <w:ind w:firstLine="720"/>
        <w:jc w:val="both"/>
        <w:rPr>
          <w:rFonts w:eastAsia="Times New Roman"/>
          <w:color w:val="212121"/>
          <w:szCs w:val="24"/>
        </w:rPr>
      </w:pPr>
      <w:r>
        <w:rPr>
          <w:rFonts w:eastAsia="Times New Roman"/>
          <w:color w:val="212121"/>
          <w:szCs w:val="24"/>
        </w:rPr>
        <w:lastRenderedPageBreak/>
        <w:t xml:space="preserve">Αυτό το κτήριο επί σαράντα χρόνια </w:t>
      </w:r>
      <w:r w:rsidRPr="004D0E17">
        <w:rPr>
          <w:rFonts w:eastAsia="Times New Roman"/>
          <w:color w:val="212121"/>
          <w:szCs w:val="24"/>
        </w:rPr>
        <w:t>είναι ένα κουφάρι στο κέ</w:t>
      </w:r>
      <w:r w:rsidRPr="004D0E17">
        <w:rPr>
          <w:rFonts w:eastAsia="Times New Roman"/>
          <w:color w:val="212121"/>
          <w:szCs w:val="24"/>
        </w:rPr>
        <w:t>ντρο του Πειραιά</w:t>
      </w:r>
      <w:r>
        <w:rPr>
          <w:rFonts w:eastAsia="Times New Roman"/>
          <w:color w:val="212121"/>
          <w:szCs w:val="24"/>
        </w:rPr>
        <w:t>, κ</w:t>
      </w:r>
      <w:r w:rsidRPr="004D0E17">
        <w:rPr>
          <w:rFonts w:eastAsia="Times New Roman"/>
          <w:color w:val="212121"/>
          <w:szCs w:val="24"/>
        </w:rPr>
        <w:t xml:space="preserve">ύριε Υπουργέ και από αυτή την </w:t>
      </w:r>
      <w:r>
        <w:rPr>
          <w:rFonts w:eastAsia="Times New Roman"/>
          <w:color w:val="212121"/>
          <w:szCs w:val="24"/>
        </w:rPr>
        <w:t xml:space="preserve">πλευρά, </w:t>
      </w:r>
      <w:r w:rsidRPr="004D0E17">
        <w:rPr>
          <w:rFonts w:eastAsia="Times New Roman"/>
          <w:color w:val="212121"/>
          <w:szCs w:val="24"/>
        </w:rPr>
        <w:t>πρέπει να βρεθεί λύση</w:t>
      </w:r>
      <w:r>
        <w:rPr>
          <w:rFonts w:eastAsia="Times New Roman"/>
          <w:color w:val="212121"/>
          <w:szCs w:val="24"/>
        </w:rPr>
        <w:t>.</w:t>
      </w:r>
    </w:p>
    <w:p w14:paraId="71454630" w14:textId="77777777" w:rsidR="00720170" w:rsidRDefault="00F52584">
      <w:pPr>
        <w:spacing w:line="600" w:lineRule="auto"/>
        <w:ind w:firstLine="720"/>
        <w:jc w:val="both"/>
        <w:rPr>
          <w:rFonts w:eastAsia="Times New Roman"/>
          <w:color w:val="212121"/>
          <w:szCs w:val="24"/>
        </w:rPr>
      </w:pPr>
      <w:r>
        <w:rPr>
          <w:rFonts w:eastAsia="Times New Roman"/>
          <w:color w:val="212121"/>
          <w:szCs w:val="24"/>
        </w:rPr>
        <w:t xml:space="preserve">Το </w:t>
      </w:r>
      <w:r>
        <w:rPr>
          <w:rFonts w:eastAsia="Times New Roman"/>
          <w:color w:val="212121"/>
          <w:szCs w:val="24"/>
        </w:rPr>
        <w:t>δ</w:t>
      </w:r>
      <w:r>
        <w:rPr>
          <w:rFonts w:eastAsia="Times New Roman"/>
          <w:color w:val="212121"/>
          <w:szCs w:val="24"/>
        </w:rPr>
        <w:t xml:space="preserve">ημοτικό </w:t>
      </w:r>
      <w:r>
        <w:rPr>
          <w:rFonts w:eastAsia="Times New Roman"/>
          <w:color w:val="212121"/>
          <w:szCs w:val="24"/>
        </w:rPr>
        <w:t>σ</w:t>
      </w:r>
      <w:r w:rsidRPr="004D0E17">
        <w:rPr>
          <w:rFonts w:eastAsia="Times New Roman"/>
          <w:color w:val="212121"/>
          <w:szCs w:val="24"/>
        </w:rPr>
        <w:t>υμβούλιο του Δήμου Πειραιά έχει παραχωρήσει στο Υπουργείο Δικαιοσύνης αυτό το ακίνητο</w:t>
      </w:r>
      <w:r>
        <w:rPr>
          <w:rFonts w:eastAsia="Times New Roman"/>
          <w:color w:val="212121"/>
          <w:szCs w:val="24"/>
        </w:rPr>
        <w:t>. Έ</w:t>
      </w:r>
      <w:r w:rsidRPr="004D0E17">
        <w:rPr>
          <w:rFonts w:eastAsia="Times New Roman"/>
          <w:color w:val="212121"/>
          <w:szCs w:val="24"/>
        </w:rPr>
        <w:t>χουν</w:t>
      </w:r>
      <w:r>
        <w:rPr>
          <w:rFonts w:eastAsia="Times New Roman"/>
          <w:color w:val="212121"/>
          <w:szCs w:val="24"/>
        </w:rPr>
        <w:t xml:space="preserve"> γίνει στατικές μελέτες από το Υ</w:t>
      </w:r>
      <w:r w:rsidRPr="004D0E17">
        <w:rPr>
          <w:rFonts w:eastAsia="Times New Roman"/>
          <w:color w:val="212121"/>
          <w:szCs w:val="24"/>
        </w:rPr>
        <w:t>πουργείο</w:t>
      </w:r>
      <w:r>
        <w:rPr>
          <w:rFonts w:eastAsia="Times New Roman"/>
          <w:color w:val="212121"/>
          <w:szCs w:val="24"/>
        </w:rPr>
        <w:t xml:space="preserve">. Έχουν </w:t>
      </w:r>
      <w:r w:rsidRPr="004D0E17">
        <w:rPr>
          <w:rFonts w:eastAsia="Times New Roman"/>
          <w:color w:val="212121"/>
          <w:szCs w:val="24"/>
        </w:rPr>
        <w:t>δοθεί χρήματα</w:t>
      </w:r>
      <w:r>
        <w:rPr>
          <w:rFonts w:eastAsia="Times New Roman"/>
          <w:color w:val="212121"/>
          <w:szCs w:val="24"/>
        </w:rPr>
        <w:t>. Όμως,</w:t>
      </w:r>
      <w:r w:rsidRPr="004D0E17">
        <w:rPr>
          <w:rFonts w:eastAsia="Times New Roman"/>
          <w:color w:val="212121"/>
          <w:szCs w:val="24"/>
        </w:rPr>
        <w:t xml:space="preserve"> το</w:t>
      </w:r>
      <w:r w:rsidRPr="004D0E17">
        <w:rPr>
          <w:rFonts w:eastAsia="Times New Roman"/>
          <w:color w:val="212121"/>
          <w:szCs w:val="24"/>
        </w:rPr>
        <w:t xml:space="preserve"> έργο καθυστερεί και</w:t>
      </w:r>
      <w:r>
        <w:rPr>
          <w:rFonts w:eastAsia="Times New Roman"/>
          <w:color w:val="212121"/>
          <w:szCs w:val="24"/>
        </w:rPr>
        <w:t xml:space="preserve"> υπάρχει μία ανησυχία και στον δ</w:t>
      </w:r>
      <w:r w:rsidRPr="004D0E17">
        <w:rPr>
          <w:rFonts w:eastAsia="Times New Roman"/>
          <w:color w:val="212121"/>
          <w:szCs w:val="24"/>
        </w:rPr>
        <w:t>ικηγορικό κόσμο του Πειραιά</w:t>
      </w:r>
      <w:r>
        <w:rPr>
          <w:rFonts w:eastAsia="Times New Roman"/>
          <w:color w:val="212121"/>
          <w:szCs w:val="24"/>
        </w:rPr>
        <w:t>, αλλά</w:t>
      </w:r>
      <w:r w:rsidRPr="004D0E17">
        <w:rPr>
          <w:rFonts w:eastAsia="Times New Roman"/>
          <w:color w:val="212121"/>
          <w:szCs w:val="24"/>
        </w:rPr>
        <w:t xml:space="preserve"> και </w:t>
      </w:r>
      <w:r>
        <w:rPr>
          <w:rFonts w:eastAsia="Times New Roman"/>
          <w:color w:val="212121"/>
          <w:szCs w:val="24"/>
        </w:rPr>
        <w:t xml:space="preserve">στους ευρύτερους πολίτες, σχετικά με το </w:t>
      </w:r>
      <w:r w:rsidRPr="004D0E17">
        <w:rPr>
          <w:rFonts w:eastAsia="Times New Roman"/>
          <w:color w:val="212121"/>
          <w:szCs w:val="24"/>
        </w:rPr>
        <w:t>τι γίνεται με τη διαδικασία αυτή και πώς προχωράει το έργο</w:t>
      </w:r>
      <w:r>
        <w:rPr>
          <w:rFonts w:eastAsia="Times New Roman"/>
          <w:color w:val="212121"/>
          <w:szCs w:val="24"/>
        </w:rPr>
        <w:t>.</w:t>
      </w:r>
    </w:p>
    <w:p w14:paraId="71454631" w14:textId="77777777" w:rsidR="00720170" w:rsidRDefault="00F52584">
      <w:pPr>
        <w:spacing w:line="600" w:lineRule="auto"/>
        <w:ind w:firstLine="720"/>
        <w:jc w:val="both"/>
        <w:rPr>
          <w:rFonts w:eastAsia="Times New Roman"/>
          <w:color w:val="212121"/>
          <w:szCs w:val="24"/>
        </w:rPr>
      </w:pPr>
      <w:r>
        <w:rPr>
          <w:rFonts w:eastAsia="Times New Roman"/>
          <w:color w:val="212121"/>
          <w:szCs w:val="24"/>
        </w:rPr>
        <w:t>Μ</w:t>
      </w:r>
      <w:r w:rsidRPr="004D0E17">
        <w:rPr>
          <w:rFonts w:eastAsia="Times New Roman"/>
          <w:color w:val="212121"/>
          <w:szCs w:val="24"/>
        </w:rPr>
        <w:t>ε την έννοια αυτή σας ερωτώ</w:t>
      </w:r>
      <w:r>
        <w:rPr>
          <w:rFonts w:eastAsia="Times New Roman"/>
          <w:color w:val="212121"/>
          <w:szCs w:val="24"/>
        </w:rPr>
        <w:t>,</w:t>
      </w:r>
      <w:r w:rsidRPr="004D0E17">
        <w:rPr>
          <w:rFonts w:eastAsia="Times New Roman"/>
          <w:color w:val="212121"/>
          <w:szCs w:val="24"/>
        </w:rPr>
        <w:t xml:space="preserve"> κύριε Υπουργέ</w:t>
      </w:r>
      <w:r>
        <w:rPr>
          <w:rFonts w:eastAsia="Times New Roman"/>
          <w:color w:val="212121"/>
          <w:szCs w:val="24"/>
        </w:rPr>
        <w:t>, τι προβλέπεται</w:t>
      </w:r>
      <w:r w:rsidRPr="004D0E17">
        <w:rPr>
          <w:rFonts w:eastAsia="Times New Roman"/>
          <w:color w:val="212121"/>
          <w:szCs w:val="24"/>
        </w:rPr>
        <w:t xml:space="preserve"> από την πλευρά σας </w:t>
      </w:r>
      <w:r>
        <w:rPr>
          <w:rFonts w:eastAsia="Times New Roman"/>
          <w:color w:val="212121"/>
          <w:szCs w:val="24"/>
        </w:rPr>
        <w:t xml:space="preserve">και </w:t>
      </w:r>
      <w:r w:rsidRPr="004D0E17">
        <w:rPr>
          <w:rFonts w:eastAsia="Times New Roman"/>
          <w:color w:val="212121"/>
          <w:szCs w:val="24"/>
        </w:rPr>
        <w:t>τι χρονοδιάγραμμα υπάρχει</w:t>
      </w:r>
      <w:r>
        <w:rPr>
          <w:rFonts w:eastAsia="Times New Roman"/>
          <w:color w:val="212121"/>
          <w:szCs w:val="24"/>
        </w:rPr>
        <w:t xml:space="preserve"> για τη λύση της στέγασης του δικαστικού κτη</w:t>
      </w:r>
      <w:r w:rsidRPr="004D0E17">
        <w:rPr>
          <w:rFonts w:eastAsia="Times New Roman"/>
          <w:color w:val="212121"/>
          <w:szCs w:val="24"/>
        </w:rPr>
        <w:t>ρίου του Πειραιά</w:t>
      </w:r>
      <w:r>
        <w:rPr>
          <w:rFonts w:eastAsia="Times New Roman"/>
          <w:color w:val="212121"/>
          <w:szCs w:val="24"/>
        </w:rPr>
        <w:t>.</w:t>
      </w:r>
    </w:p>
    <w:p w14:paraId="71454632" w14:textId="77777777" w:rsidR="00720170" w:rsidRDefault="00F52584">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την κυρία συνάδελφο. </w:t>
      </w:r>
    </w:p>
    <w:p w14:paraId="71454633" w14:textId="77777777" w:rsidR="00720170" w:rsidRDefault="00F5258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71454634"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sidRPr="0033459E">
        <w:rPr>
          <w:rFonts w:eastAsia="Times New Roman" w:cs="Times New Roman"/>
          <w:b/>
          <w:szCs w:val="24"/>
        </w:rPr>
        <w:lastRenderedPageBreak/>
        <w:t xml:space="preserve">ΜΙΧΑΗΛ ΚΑΛΟΓΗΡΟΥ (Υπουργός </w:t>
      </w:r>
      <w:r w:rsidRPr="0033459E">
        <w:rPr>
          <w:rFonts w:eastAsia="Times New Roman" w:cs="Times New Roman"/>
          <w:b/>
          <w:szCs w:val="24"/>
        </w:rPr>
        <w:t>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 xml:space="preserve">Κυρία Σταματάκη, </w:t>
      </w:r>
      <w:r w:rsidRPr="004D0E17">
        <w:rPr>
          <w:rFonts w:eastAsia="Times New Roman"/>
          <w:color w:val="212121"/>
          <w:szCs w:val="24"/>
        </w:rPr>
        <w:t>ευ</w:t>
      </w:r>
      <w:r>
        <w:rPr>
          <w:rFonts w:eastAsia="Times New Roman"/>
          <w:color w:val="212121"/>
          <w:szCs w:val="24"/>
        </w:rPr>
        <w:t>χαριστώ πολύ για την ερώτηση.</w:t>
      </w:r>
    </w:p>
    <w:p w14:paraId="71454635"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Είναι μ</w:t>
      </w:r>
      <w:r w:rsidRPr="004D0E17">
        <w:rPr>
          <w:rFonts w:eastAsia="Times New Roman"/>
          <w:color w:val="212121"/>
          <w:szCs w:val="24"/>
        </w:rPr>
        <w:t xml:space="preserve">ία </w:t>
      </w:r>
      <w:r>
        <w:rPr>
          <w:rFonts w:eastAsia="Times New Roman"/>
          <w:color w:val="212121"/>
          <w:szCs w:val="24"/>
        </w:rPr>
        <w:t xml:space="preserve">αναγκαία </w:t>
      </w:r>
      <w:r w:rsidRPr="004D0E17">
        <w:rPr>
          <w:rFonts w:eastAsia="Times New Roman"/>
          <w:color w:val="212121"/>
          <w:szCs w:val="24"/>
        </w:rPr>
        <w:t>ερώτηση</w:t>
      </w:r>
      <w:r>
        <w:rPr>
          <w:rFonts w:eastAsia="Times New Roman"/>
          <w:color w:val="212121"/>
          <w:szCs w:val="24"/>
        </w:rPr>
        <w:t>,</w:t>
      </w:r>
      <w:r w:rsidRPr="004D0E17">
        <w:rPr>
          <w:rFonts w:eastAsia="Times New Roman"/>
          <w:color w:val="212121"/>
          <w:szCs w:val="24"/>
        </w:rPr>
        <w:t xml:space="preserve"> που κατά τη γνώμη μου θα πρέπει</w:t>
      </w:r>
      <w:r>
        <w:rPr>
          <w:rFonts w:eastAsia="Times New Roman"/>
          <w:color w:val="212121"/>
          <w:szCs w:val="24"/>
        </w:rPr>
        <w:t>, όπως και η απάντησή</w:t>
      </w:r>
      <w:r w:rsidRPr="004D0E17">
        <w:rPr>
          <w:rFonts w:eastAsia="Times New Roman"/>
          <w:color w:val="212121"/>
          <w:szCs w:val="24"/>
        </w:rPr>
        <w:t xml:space="preserve"> </w:t>
      </w:r>
      <w:r>
        <w:rPr>
          <w:rFonts w:eastAsia="Times New Roman"/>
          <w:color w:val="212121"/>
          <w:szCs w:val="24"/>
        </w:rPr>
        <w:t xml:space="preserve">της, να </w:t>
      </w:r>
      <w:proofErr w:type="spellStart"/>
      <w:r>
        <w:rPr>
          <w:rFonts w:eastAsia="Times New Roman"/>
          <w:color w:val="212121"/>
          <w:szCs w:val="24"/>
        </w:rPr>
        <w:t>επικαιροποιείται</w:t>
      </w:r>
      <w:proofErr w:type="spellEnd"/>
      <w:r>
        <w:rPr>
          <w:rFonts w:eastAsia="Times New Roman"/>
          <w:color w:val="212121"/>
          <w:szCs w:val="24"/>
        </w:rPr>
        <w:t xml:space="preserve"> ανά τακτά</w:t>
      </w:r>
      <w:r w:rsidRPr="004D0E17">
        <w:rPr>
          <w:rFonts w:eastAsia="Times New Roman"/>
          <w:color w:val="212121"/>
          <w:szCs w:val="24"/>
        </w:rPr>
        <w:t xml:space="preserve"> χρονικά διαστήματα</w:t>
      </w:r>
      <w:r>
        <w:rPr>
          <w:rFonts w:eastAsia="Times New Roman"/>
          <w:color w:val="212121"/>
          <w:szCs w:val="24"/>
        </w:rPr>
        <w:t>, προκειμένου ο κόσμ</w:t>
      </w:r>
      <w:r>
        <w:rPr>
          <w:rFonts w:eastAsia="Times New Roman"/>
          <w:color w:val="212121"/>
          <w:szCs w:val="24"/>
        </w:rPr>
        <w:t xml:space="preserve">ος </w:t>
      </w:r>
      <w:r w:rsidRPr="004D0E17">
        <w:rPr>
          <w:rFonts w:eastAsia="Times New Roman"/>
          <w:color w:val="212121"/>
          <w:szCs w:val="24"/>
        </w:rPr>
        <w:t>που εμπλέκεται με το εν λόγω ζήτημα</w:t>
      </w:r>
      <w:r>
        <w:rPr>
          <w:rFonts w:eastAsia="Times New Roman"/>
          <w:color w:val="212121"/>
          <w:szCs w:val="24"/>
        </w:rPr>
        <w:t>,</w:t>
      </w:r>
      <w:r w:rsidRPr="004D0E17">
        <w:rPr>
          <w:rFonts w:eastAsia="Times New Roman"/>
          <w:color w:val="212121"/>
          <w:szCs w:val="24"/>
        </w:rPr>
        <w:t xml:space="preserve"> </w:t>
      </w:r>
      <w:r>
        <w:rPr>
          <w:rFonts w:eastAsia="Times New Roman"/>
          <w:color w:val="212121"/>
          <w:szCs w:val="24"/>
        </w:rPr>
        <w:t>δ</w:t>
      </w:r>
      <w:r w:rsidRPr="004D0E17">
        <w:rPr>
          <w:rFonts w:eastAsia="Times New Roman"/>
          <w:color w:val="212121"/>
          <w:szCs w:val="24"/>
        </w:rPr>
        <w:t>ηλαδή ο δικηγορικός κόσμος</w:t>
      </w:r>
      <w:r>
        <w:rPr>
          <w:rFonts w:eastAsia="Times New Roman"/>
          <w:color w:val="212121"/>
          <w:szCs w:val="24"/>
        </w:rPr>
        <w:t>,</w:t>
      </w:r>
      <w:r w:rsidRPr="004D0E17">
        <w:rPr>
          <w:rFonts w:eastAsia="Times New Roman"/>
          <w:color w:val="212121"/>
          <w:szCs w:val="24"/>
        </w:rPr>
        <w:t xml:space="preserve"> ο δικαστι</w:t>
      </w:r>
      <w:r>
        <w:rPr>
          <w:rFonts w:eastAsia="Times New Roman"/>
          <w:color w:val="212121"/>
          <w:szCs w:val="24"/>
        </w:rPr>
        <w:t>κός κόσμος και α</w:t>
      </w:r>
      <w:r w:rsidRPr="004D0E17">
        <w:rPr>
          <w:rFonts w:eastAsia="Times New Roman"/>
          <w:color w:val="212121"/>
          <w:szCs w:val="24"/>
        </w:rPr>
        <w:t>σφαλώς</w:t>
      </w:r>
      <w:r>
        <w:rPr>
          <w:rFonts w:eastAsia="Times New Roman"/>
          <w:color w:val="212121"/>
          <w:szCs w:val="24"/>
        </w:rPr>
        <w:t>,</w:t>
      </w:r>
      <w:r w:rsidRPr="004D0E17">
        <w:rPr>
          <w:rFonts w:eastAsia="Times New Roman"/>
          <w:color w:val="212121"/>
          <w:szCs w:val="24"/>
        </w:rPr>
        <w:t xml:space="preserve"> οι πολίτες και γενικότερα</w:t>
      </w:r>
      <w:r>
        <w:rPr>
          <w:rFonts w:eastAsia="Times New Roman"/>
          <w:color w:val="212121"/>
          <w:szCs w:val="24"/>
        </w:rPr>
        <w:t>,</w:t>
      </w:r>
      <w:r w:rsidRPr="004D0E17">
        <w:rPr>
          <w:rFonts w:eastAsia="Times New Roman"/>
          <w:color w:val="212121"/>
          <w:szCs w:val="24"/>
        </w:rPr>
        <w:t xml:space="preserve"> </w:t>
      </w:r>
      <w:r>
        <w:rPr>
          <w:rFonts w:eastAsia="Times New Roman"/>
          <w:color w:val="212121"/>
          <w:szCs w:val="24"/>
        </w:rPr>
        <w:t>όμως,</w:t>
      </w:r>
      <w:r w:rsidRPr="004D0E17">
        <w:rPr>
          <w:rFonts w:eastAsia="Times New Roman"/>
          <w:color w:val="212121"/>
          <w:szCs w:val="24"/>
        </w:rPr>
        <w:t xml:space="preserve"> η κοινωνία του Πειραιά να είναι ενήμεροι για το πώς ακριβώς υλοποιούμε τον σχεδιασμό</w:t>
      </w:r>
      <w:r>
        <w:rPr>
          <w:rFonts w:eastAsia="Times New Roman"/>
          <w:color w:val="212121"/>
          <w:szCs w:val="24"/>
        </w:rPr>
        <w:t>, πώς προχωράμε βήμα-</w:t>
      </w:r>
      <w:r w:rsidRPr="004D0E17">
        <w:rPr>
          <w:rFonts w:eastAsia="Times New Roman"/>
          <w:color w:val="212121"/>
          <w:szCs w:val="24"/>
        </w:rPr>
        <w:t>βήμα</w:t>
      </w:r>
      <w:r>
        <w:rPr>
          <w:rFonts w:eastAsia="Times New Roman"/>
          <w:color w:val="212121"/>
          <w:szCs w:val="24"/>
        </w:rPr>
        <w:t>.</w:t>
      </w:r>
    </w:p>
    <w:p w14:paraId="71454636"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4D0E17">
        <w:rPr>
          <w:rFonts w:eastAsia="Times New Roman"/>
          <w:color w:val="212121"/>
          <w:szCs w:val="24"/>
        </w:rPr>
        <w:t>ροσυπογρά</w:t>
      </w:r>
      <w:r w:rsidRPr="004D0E17">
        <w:rPr>
          <w:rFonts w:eastAsia="Times New Roman"/>
          <w:color w:val="212121"/>
          <w:szCs w:val="24"/>
        </w:rPr>
        <w:t>φω μέχρι</w:t>
      </w:r>
      <w:r>
        <w:rPr>
          <w:rFonts w:eastAsia="Times New Roman"/>
          <w:color w:val="212121"/>
          <w:szCs w:val="24"/>
        </w:rPr>
        <w:t xml:space="preserve"> ένα σημείο την τοποθέτησή σας. Κ</w:t>
      </w:r>
      <w:r w:rsidRPr="004D0E17">
        <w:rPr>
          <w:rFonts w:eastAsia="Times New Roman"/>
          <w:color w:val="212121"/>
          <w:szCs w:val="24"/>
        </w:rPr>
        <w:t xml:space="preserve">αι θα δείτε από την απάντηση </w:t>
      </w:r>
      <w:r>
        <w:rPr>
          <w:rFonts w:eastAsia="Times New Roman"/>
          <w:color w:val="212121"/>
          <w:szCs w:val="24"/>
        </w:rPr>
        <w:t xml:space="preserve">πως </w:t>
      </w:r>
      <w:r w:rsidRPr="004D0E17">
        <w:rPr>
          <w:rFonts w:eastAsia="Times New Roman"/>
          <w:color w:val="212121"/>
          <w:szCs w:val="24"/>
        </w:rPr>
        <w:t>νομίζω ότι χρειάζεται να βρεθούμε όλοι στην ίδια σελίδα</w:t>
      </w:r>
      <w:r>
        <w:rPr>
          <w:rFonts w:eastAsia="Times New Roman"/>
          <w:color w:val="212121"/>
          <w:szCs w:val="24"/>
        </w:rPr>
        <w:t>, ό</w:t>
      </w:r>
      <w:r w:rsidRPr="004D0E17">
        <w:rPr>
          <w:rFonts w:eastAsia="Times New Roman"/>
          <w:color w:val="212121"/>
          <w:szCs w:val="24"/>
        </w:rPr>
        <w:t xml:space="preserve">σον αφορά το ζήτημα της στέγασης </w:t>
      </w:r>
      <w:r>
        <w:rPr>
          <w:rFonts w:eastAsia="Times New Roman"/>
          <w:color w:val="212121"/>
          <w:szCs w:val="24"/>
        </w:rPr>
        <w:t xml:space="preserve">των δικαστικών υπηρεσιών, του </w:t>
      </w:r>
      <w:r>
        <w:rPr>
          <w:rFonts w:eastAsia="Times New Roman"/>
          <w:color w:val="212121"/>
          <w:szCs w:val="24"/>
        </w:rPr>
        <w:t>π</w:t>
      </w:r>
      <w:r w:rsidRPr="004D0E17">
        <w:rPr>
          <w:rFonts w:eastAsia="Times New Roman"/>
          <w:color w:val="212121"/>
          <w:szCs w:val="24"/>
        </w:rPr>
        <w:t xml:space="preserve">ρωτοδικείου </w:t>
      </w:r>
      <w:r>
        <w:rPr>
          <w:rFonts w:eastAsia="Times New Roman"/>
          <w:color w:val="212121"/>
          <w:szCs w:val="24"/>
        </w:rPr>
        <w:t xml:space="preserve">και του </w:t>
      </w:r>
      <w:r>
        <w:rPr>
          <w:rFonts w:eastAsia="Times New Roman"/>
          <w:color w:val="212121"/>
          <w:szCs w:val="24"/>
        </w:rPr>
        <w:t>ε</w:t>
      </w:r>
      <w:r>
        <w:rPr>
          <w:rFonts w:eastAsia="Times New Roman"/>
          <w:color w:val="212121"/>
          <w:szCs w:val="24"/>
        </w:rPr>
        <w:t xml:space="preserve">φετείου στη </w:t>
      </w:r>
      <w:proofErr w:type="spellStart"/>
      <w:r>
        <w:rPr>
          <w:rFonts w:eastAsia="Times New Roman"/>
          <w:color w:val="212121"/>
          <w:szCs w:val="24"/>
        </w:rPr>
        <w:t>Ράλλειο</w:t>
      </w:r>
      <w:proofErr w:type="spellEnd"/>
      <w:r>
        <w:rPr>
          <w:rFonts w:eastAsia="Times New Roman"/>
          <w:color w:val="212121"/>
          <w:szCs w:val="24"/>
        </w:rPr>
        <w:t xml:space="preserve"> Σ</w:t>
      </w:r>
      <w:r w:rsidRPr="004D0E17">
        <w:rPr>
          <w:rFonts w:eastAsia="Times New Roman"/>
          <w:color w:val="212121"/>
          <w:szCs w:val="24"/>
        </w:rPr>
        <w:t>χολή</w:t>
      </w:r>
      <w:r>
        <w:rPr>
          <w:rFonts w:eastAsia="Times New Roman"/>
          <w:color w:val="212121"/>
          <w:szCs w:val="24"/>
        </w:rPr>
        <w:t>.</w:t>
      </w:r>
    </w:p>
    <w:p w14:paraId="71454637" w14:textId="77777777" w:rsidR="00720170" w:rsidRDefault="00F5258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4D0E17">
        <w:rPr>
          <w:rFonts w:eastAsia="Times New Roman"/>
          <w:color w:val="212121"/>
          <w:szCs w:val="24"/>
        </w:rPr>
        <w:t xml:space="preserve">ροκειμένου </w:t>
      </w:r>
      <w:r w:rsidRPr="004D0E17">
        <w:rPr>
          <w:rFonts w:eastAsia="Times New Roman"/>
          <w:color w:val="212121"/>
          <w:szCs w:val="24"/>
        </w:rPr>
        <w:t>ακριβώς</w:t>
      </w:r>
      <w:r>
        <w:rPr>
          <w:rFonts w:eastAsia="Times New Roman"/>
          <w:color w:val="212121"/>
          <w:szCs w:val="24"/>
        </w:rPr>
        <w:t>, λοιπόν,</w:t>
      </w:r>
      <w:r w:rsidRPr="004D0E17">
        <w:rPr>
          <w:rFonts w:eastAsia="Times New Roman"/>
          <w:color w:val="212121"/>
          <w:szCs w:val="24"/>
        </w:rPr>
        <w:t xml:space="preserve"> να βρεθούμε στην ίδια σελίδα και επειδή οι εμπλεκόμενοι φορείς </w:t>
      </w:r>
      <w:r w:rsidRPr="003A3D9E">
        <w:rPr>
          <w:rFonts w:eastAsia="Times New Roman"/>
          <w:color w:val="212121"/>
          <w:szCs w:val="24"/>
        </w:rPr>
        <w:t>-</w:t>
      </w:r>
      <w:proofErr w:type="spellStart"/>
      <w:r w:rsidRPr="004D0E17">
        <w:rPr>
          <w:rFonts w:eastAsia="Times New Roman"/>
          <w:color w:val="212121"/>
          <w:szCs w:val="24"/>
          <w:lang w:val="en"/>
        </w:rPr>
        <w:t>grosso</w:t>
      </w:r>
      <w:proofErr w:type="spellEnd"/>
      <w:r w:rsidRPr="004D0E17">
        <w:rPr>
          <w:rFonts w:eastAsia="Times New Roman"/>
          <w:color w:val="212121"/>
          <w:szCs w:val="24"/>
        </w:rPr>
        <w:t xml:space="preserve"> </w:t>
      </w:r>
      <w:r>
        <w:rPr>
          <w:rFonts w:eastAsia="Times New Roman"/>
          <w:color w:val="212121"/>
          <w:szCs w:val="24"/>
          <w:lang w:val="en-US"/>
        </w:rPr>
        <w:t>m</w:t>
      </w:r>
      <w:proofErr w:type="spellStart"/>
      <w:r w:rsidRPr="004D0E17">
        <w:rPr>
          <w:rFonts w:eastAsia="Times New Roman"/>
          <w:color w:val="212121"/>
          <w:szCs w:val="24"/>
          <w:lang w:val="en"/>
        </w:rPr>
        <w:t>odo</w:t>
      </w:r>
      <w:proofErr w:type="spellEnd"/>
      <w:r w:rsidRPr="003A3D9E">
        <w:rPr>
          <w:rFonts w:eastAsia="Times New Roman"/>
          <w:color w:val="212121"/>
          <w:szCs w:val="24"/>
        </w:rPr>
        <w:t>-</w:t>
      </w:r>
      <w:r w:rsidRPr="004D0E17">
        <w:rPr>
          <w:rFonts w:eastAsia="Times New Roman"/>
          <w:color w:val="212121"/>
          <w:szCs w:val="24"/>
        </w:rPr>
        <w:t xml:space="preserve"> είναι το Υπουργείο Δικαιοσύνης</w:t>
      </w:r>
      <w:r w:rsidRPr="003A3D9E">
        <w:rPr>
          <w:rFonts w:eastAsia="Times New Roman"/>
          <w:color w:val="212121"/>
          <w:szCs w:val="24"/>
        </w:rPr>
        <w:t xml:space="preserve">, </w:t>
      </w:r>
      <w:r>
        <w:rPr>
          <w:rFonts w:eastAsia="Times New Roman"/>
          <w:color w:val="212121"/>
          <w:szCs w:val="24"/>
        </w:rPr>
        <w:t>το ΤΑΧΔΙΚ</w:t>
      </w:r>
      <w:r w:rsidRPr="004D0E17">
        <w:rPr>
          <w:rFonts w:eastAsia="Times New Roman"/>
          <w:color w:val="212121"/>
          <w:szCs w:val="24"/>
        </w:rPr>
        <w:t xml:space="preserve"> και ο Δήμος Πειραιά</w:t>
      </w:r>
      <w:r>
        <w:rPr>
          <w:rFonts w:eastAsia="Times New Roman"/>
          <w:color w:val="212121"/>
          <w:szCs w:val="24"/>
        </w:rPr>
        <w:t>,</w:t>
      </w:r>
      <w:r w:rsidRPr="004D0E17">
        <w:rPr>
          <w:rFonts w:eastAsia="Times New Roman"/>
          <w:color w:val="212121"/>
          <w:szCs w:val="24"/>
        </w:rPr>
        <w:t xml:space="preserve"> ξέρω </w:t>
      </w:r>
      <w:r w:rsidRPr="004D0E17">
        <w:rPr>
          <w:rFonts w:eastAsia="Times New Roman"/>
          <w:color w:val="212121"/>
          <w:szCs w:val="24"/>
        </w:rPr>
        <w:lastRenderedPageBreak/>
        <w:t>ότι υπάρχει μία διαδρομή στις ερωτήσ</w:t>
      </w:r>
      <w:r>
        <w:rPr>
          <w:rFonts w:eastAsia="Times New Roman"/>
          <w:color w:val="212121"/>
          <w:szCs w:val="24"/>
        </w:rPr>
        <w:t>εις σας και σε ερωτήσεις άλλων Β</w:t>
      </w:r>
      <w:r w:rsidRPr="004D0E17">
        <w:rPr>
          <w:rFonts w:eastAsia="Times New Roman"/>
          <w:color w:val="212121"/>
          <w:szCs w:val="24"/>
        </w:rPr>
        <w:t>ουλευτών του Πειραιά</w:t>
      </w:r>
      <w:r>
        <w:rPr>
          <w:rFonts w:eastAsia="Times New Roman"/>
          <w:color w:val="212121"/>
          <w:szCs w:val="24"/>
        </w:rPr>
        <w:t>,</w:t>
      </w:r>
      <w:r w:rsidRPr="004D0E17">
        <w:rPr>
          <w:rFonts w:eastAsia="Times New Roman"/>
          <w:color w:val="212121"/>
          <w:szCs w:val="24"/>
        </w:rPr>
        <w:t xml:space="preserve"> οπότ</w:t>
      </w:r>
      <w:r w:rsidRPr="004D0E17">
        <w:rPr>
          <w:rFonts w:eastAsia="Times New Roman"/>
          <w:color w:val="212121"/>
          <w:szCs w:val="24"/>
        </w:rPr>
        <w:t>ε εγώ θα σας ενημερώσω για το τι έχει συμβεί τους τελευταίους πέντε μήνες</w:t>
      </w:r>
      <w:r>
        <w:rPr>
          <w:rFonts w:eastAsia="Times New Roman"/>
          <w:color w:val="212121"/>
          <w:szCs w:val="24"/>
        </w:rPr>
        <w:t>, δηλαδή από την α</w:t>
      </w:r>
      <w:r w:rsidRPr="004D0E17">
        <w:rPr>
          <w:rFonts w:eastAsia="Times New Roman"/>
          <w:color w:val="212121"/>
          <w:szCs w:val="24"/>
        </w:rPr>
        <w:t xml:space="preserve">νάληψη των καθηκόντων </w:t>
      </w:r>
      <w:r>
        <w:rPr>
          <w:rFonts w:eastAsia="Times New Roman"/>
          <w:color w:val="212121"/>
          <w:szCs w:val="24"/>
        </w:rPr>
        <w:t xml:space="preserve">μου </w:t>
      </w:r>
      <w:r w:rsidRPr="004D0E17">
        <w:rPr>
          <w:rFonts w:eastAsia="Times New Roman"/>
          <w:color w:val="212121"/>
          <w:szCs w:val="24"/>
        </w:rPr>
        <w:t>στο Υπουργείο Δικαιοσύνης</w:t>
      </w:r>
      <w:r>
        <w:rPr>
          <w:rFonts w:eastAsia="Times New Roman"/>
          <w:color w:val="212121"/>
          <w:szCs w:val="24"/>
        </w:rPr>
        <w:t>.</w:t>
      </w:r>
      <w:r w:rsidRPr="004D0E17">
        <w:rPr>
          <w:rFonts w:eastAsia="Times New Roman"/>
          <w:color w:val="212121"/>
          <w:szCs w:val="24"/>
        </w:rPr>
        <w:t xml:space="preserve"> </w:t>
      </w:r>
    </w:p>
    <w:p w14:paraId="71454638"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Πρώτον, συστάθηκε ειδική ομάδα εργασίας, στην οποία εκπροσωπούνται όλα τα ενδιαφερόμενα μέρη, δηλαδή και ο </w:t>
      </w:r>
      <w:r>
        <w:rPr>
          <w:rFonts w:eastAsia="Times New Roman" w:cs="Times New Roman"/>
          <w:szCs w:val="24"/>
        </w:rPr>
        <w:t>δ</w:t>
      </w:r>
      <w:r>
        <w:rPr>
          <w:rFonts w:eastAsia="Times New Roman" w:cs="Times New Roman"/>
          <w:szCs w:val="24"/>
        </w:rPr>
        <w:t>ήμο</w:t>
      </w:r>
      <w:r>
        <w:rPr>
          <w:rFonts w:eastAsia="Times New Roman" w:cs="Times New Roman"/>
          <w:szCs w:val="24"/>
        </w:rPr>
        <w:t>ς και το Υπουργείο και το ΤΑΧΔΙΚ. Θα σας δώσω, λοιπόν, την απόφαση για τη σύσταση αυτής της ομάδας, η οποία δεν είναι απλώς μ</w:t>
      </w:r>
      <w:r>
        <w:rPr>
          <w:rFonts w:eastAsia="Times New Roman" w:cs="Times New Roman"/>
          <w:szCs w:val="24"/>
        </w:rPr>
        <w:t>ί</w:t>
      </w:r>
      <w:r>
        <w:rPr>
          <w:rFonts w:eastAsia="Times New Roman" w:cs="Times New Roman"/>
          <w:szCs w:val="24"/>
        </w:rPr>
        <w:t>α ειδική ομάδα εργασίας, αλλά έχει ήδη προβεί σε πολύ κρίσιμες για την υλοποίηση του έργου ενέργειες.</w:t>
      </w:r>
    </w:p>
    <w:p w14:paraId="71454639"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Με βάση τη δουλειά και τα μέ</w:t>
      </w:r>
      <w:r>
        <w:rPr>
          <w:rFonts w:eastAsia="Times New Roman" w:cs="Times New Roman"/>
          <w:szCs w:val="24"/>
        </w:rPr>
        <w:t>χρι τώρα πορίσματα της ομάδας αυτής, η ομάδα αυτή πρέπει να καταγράφει και έχει καταγράψει τις υποχρεώσεις των μερών. Δεύτερον, έχει καταγραφεί το υφιστάμενο νομικό πλαίσιο. Τρίτον, δρομολογούνται τα ζητήματα που έχουν να κάνουν με τις μελέτες και ασφαλώς,</w:t>
      </w:r>
      <w:r>
        <w:rPr>
          <w:rFonts w:eastAsia="Times New Roman" w:cs="Times New Roman"/>
          <w:szCs w:val="24"/>
        </w:rPr>
        <w:t xml:space="preserve"> καταγράφεται ένα συγκεκριμένο χρονοδιάγραμμα με τελικό σκοπό ποιον; Την προγραμματική σύμβαση μεταξύ του Δήμου Πειραιά, του ΤΑΧΔΙΚ και του Υπουργείου Δικαιοσύνης για την έναρξη κατασκευής του έργου.</w:t>
      </w:r>
    </w:p>
    <w:p w14:paraId="7145463A"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lastRenderedPageBreak/>
        <w:t>Πρώτη ενέργεια, λοιπόν, είναι η σύσταση της ομάδας αυτής</w:t>
      </w:r>
      <w:r>
        <w:rPr>
          <w:rFonts w:eastAsia="Times New Roman" w:cs="Times New Roman"/>
          <w:szCs w:val="24"/>
        </w:rPr>
        <w:t>, η οποία νομίζω ότι δουλεύει δημιουργικά και αποτελεσματικά.</w:t>
      </w:r>
    </w:p>
    <w:p w14:paraId="7145463B"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Δεύτερον, με πρόσφατη διάταξη με το άρθρο 28 στον ν.4587/2018, έχουμε συμπεριλάβει ρητά τη δυνατότητα χρηματοδότησης από πλευράς ΤΑΧΔΙΚ, το οποίο ΤΑΧΔΙΚ στη διάταξη αυτή στο άρθρο 28 προβλέπεται</w:t>
      </w:r>
      <w:r>
        <w:rPr>
          <w:rFonts w:eastAsia="Times New Roman" w:cs="Times New Roman"/>
          <w:szCs w:val="24"/>
        </w:rPr>
        <w:t xml:space="preserve"> ότι μπορεί να αποδέχεται την παραχώρηση κτηρίων, ακόμη και έναντι ανταλλάγματος. Γιατί το λέω αυτό;</w:t>
      </w:r>
    </w:p>
    <w:p w14:paraId="7145463C"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Με την ευκαιρία της ερώτησης αυτής, καλό είναι να ξεκαθαρίσουμε μερικές τεχνικές λεπτομέρειες. Τι ακούγεται στον Πειραιά; Ότι υπάρχει ο </w:t>
      </w:r>
      <w:r>
        <w:rPr>
          <w:rFonts w:eastAsia="Times New Roman" w:cs="Times New Roman"/>
          <w:szCs w:val="24"/>
        </w:rPr>
        <w:t>δ</w:t>
      </w:r>
      <w:r>
        <w:rPr>
          <w:rFonts w:eastAsia="Times New Roman" w:cs="Times New Roman"/>
          <w:szCs w:val="24"/>
        </w:rPr>
        <w:t>ήμος, έχει συμφωνή</w:t>
      </w:r>
      <w:r>
        <w:rPr>
          <w:rFonts w:eastAsia="Times New Roman" w:cs="Times New Roman"/>
          <w:szCs w:val="24"/>
        </w:rPr>
        <w:t>σει στην παραχώρηση του κτηρίου. Για πόσο διάστημα; Για σαράντα εννέα έτη. Μετά; Μετά -και γι’ αυτό έγινε και η συγκεκριμένη διάταξη- θα πρέπει να υπάρξει -με ερωτηματικό;- μ</w:t>
      </w:r>
      <w:r>
        <w:rPr>
          <w:rFonts w:eastAsia="Times New Roman" w:cs="Times New Roman"/>
          <w:szCs w:val="24"/>
        </w:rPr>
        <w:t>ί</w:t>
      </w:r>
      <w:r>
        <w:rPr>
          <w:rFonts w:eastAsia="Times New Roman" w:cs="Times New Roman"/>
          <w:szCs w:val="24"/>
        </w:rPr>
        <w:t>α μισθωτική σχέση. Τι μισθωτική σχέση θα είναι αυτή μετά από τα σαράντα εννέα χρό</w:t>
      </w:r>
      <w:r>
        <w:rPr>
          <w:rFonts w:eastAsia="Times New Roman" w:cs="Times New Roman"/>
          <w:szCs w:val="24"/>
        </w:rPr>
        <w:t>νια; Θα έχει ένα συμβολικό τίμημα ή θα είναι μ</w:t>
      </w:r>
      <w:r>
        <w:rPr>
          <w:rFonts w:eastAsia="Times New Roman" w:cs="Times New Roman"/>
          <w:szCs w:val="24"/>
        </w:rPr>
        <w:t>ί</w:t>
      </w:r>
      <w:r>
        <w:rPr>
          <w:rFonts w:eastAsia="Times New Roman" w:cs="Times New Roman"/>
          <w:szCs w:val="24"/>
        </w:rPr>
        <w:t xml:space="preserve">α εμπορική μίσθωση, το οποίο σημαίνει ότι θα πρέπει να ληφθεί υπ’ </w:t>
      </w:r>
      <w:proofErr w:type="spellStart"/>
      <w:r>
        <w:rPr>
          <w:rFonts w:eastAsia="Times New Roman" w:cs="Times New Roman"/>
          <w:szCs w:val="24"/>
        </w:rPr>
        <w:t>όψιν</w:t>
      </w:r>
      <w:proofErr w:type="spellEnd"/>
      <w:r>
        <w:rPr>
          <w:rFonts w:eastAsia="Times New Roman" w:cs="Times New Roman"/>
          <w:szCs w:val="24"/>
        </w:rPr>
        <w:t xml:space="preserve"> και η εμπορική αξία του ακινήτου;</w:t>
      </w:r>
    </w:p>
    <w:p w14:paraId="7145463D"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με βάση τα πορίσματα της συγκεκριμένης </w:t>
      </w:r>
      <w:proofErr w:type="spellStart"/>
      <w:r>
        <w:rPr>
          <w:rFonts w:eastAsia="Times New Roman" w:cs="Times New Roman"/>
          <w:szCs w:val="24"/>
        </w:rPr>
        <w:t>ομάδος</w:t>
      </w:r>
      <w:proofErr w:type="spellEnd"/>
      <w:r>
        <w:rPr>
          <w:rFonts w:eastAsia="Times New Roman" w:cs="Times New Roman"/>
          <w:szCs w:val="24"/>
        </w:rPr>
        <w:t>, ο Δήμος Πειραιά στις εργασίες της ομάδας προσκόμι</w:t>
      </w:r>
      <w:r>
        <w:rPr>
          <w:rFonts w:eastAsia="Times New Roman" w:cs="Times New Roman"/>
          <w:szCs w:val="24"/>
        </w:rPr>
        <w:t>σε μ</w:t>
      </w:r>
      <w:r>
        <w:rPr>
          <w:rFonts w:eastAsia="Times New Roman" w:cs="Times New Roman"/>
          <w:szCs w:val="24"/>
        </w:rPr>
        <w:t>ί</w:t>
      </w:r>
      <w:r>
        <w:rPr>
          <w:rFonts w:eastAsia="Times New Roman" w:cs="Times New Roman"/>
          <w:szCs w:val="24"/>
        </w:rPr>
        <w:t xml:space="preserve">α εφετειακή απόφαση του 2012. Τα λέω αυτά για να ξεκαθαριστεί το τοπίο, γιατί είναι ένα σπουδαίο έργο, την επιτυχία του οποίου θα θέλουμε όλοι να πιστωθούμε. Όμως, όσον αφορά στα προβλήματα -και όταν λέω προβλήματα, εννοώ διαδικασίες οι οποίες είναι </w:t>
      </w:r>
      <w:r>
        <w:rPr>
          <w:rFonts w:eastAsia="Times New Roman" w:cs="Times New Roman"/>
          <w:szCs w:val="24"/>
        </w:rPr>
        <w:t>σύνθετες και χρειάζονται εξαιρετική προσοχή- εκεί μπορεί το κάθε εμπλεκόμενό μέρος να θέλει να δημιουργήσει για οποιονδήποτε λόγο, ακόμα και άθελά του, συγκεκριμένες εντυπώσεις.</w:t>
      </w:r>
    </w:p>
    <w:p w14:paraId="7145463E"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Αντιμετωπίσαμε λοιπόν το εξής ζήτημα, ότι υπάρχει μ</w:t>
      </w:r>
      <w:r>
        <w:rPr>
          <w:rFonts w:eastAsia="Times New Roman" w:cs="Times New Roman"/>
          <w:szCs w:val="24"/>
        </w:rPr>
        <w:t>ί</w:t>
      </w:r>
      <w:r>
        <w:rPr>
          <w:rFonts w:eastAsia="Times New Roman" w:cs="Times New Roman"/>
          <w:szCs w:val="24"/>
        </w:rPr>
        <w:t>α εφετειακή αμετάκλητη από</w:t>
      </w:r>
      <w:r>
        <w:rPr>
          <w:rFonts w:eastAsia="Times New Roman" w:cs="Times New Roman"/>
          <w:szCs w:val="24"/>
        </w:rPr>
        <w:t>φαση η οποία προσδιορίζει ότι ο σκοπός αυτής της δωρεάς ήταν το κτήριο αυτό να χρησιμοποιηθεί μόνο ως σχολείο.</w:t>
      </w:r>
    </w:p>
    <w:p w14:paraId="7145463F"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Συνεπώς, τι έκανε το Υπουργείο; Πάντα σε συνεργασία με τη συγκεκριμένη ομάδα εργασίας, αποστείλαμε ερώτημα στο Υπουργείο Οικονομικών αναφορικά με</w:t>
      </w:r>
      <w:r>
        <w:rPr>
          <w:rFonts w:eastAsia="Times New Roman" w:cs="Times New Roman"/>
          <w:szCs w:val="24"/>
        </w:rPr>
        <w:t xml:space="preserve"> την παραχώρηση χρήσης του συγκεκριμένου ακινήτου, με το οποίο ζητάμε ρητά αν </w:t>
      </w:r>
      <w:r>
        <w:rPr>
          <w:rFonts w:eastAsia="Times New Roman" w:cs="Times New Roman"/>
          <w:szCs w:val="24"/>
        </w:rPr>
        <w:lastRenderedPageBreak/>
        <w:t xml:space="preserve">προβάλλονται επί του ως άνω ακινήτου δικαιώματα του ελληνικού </w:t>
      </w:r>
      <w:r>
        <w:rPr>
          <w:rFonts w:eastAsia="Times New Roman" w:cs="Times New Roman"/>
          <w:szCs w:val="24"/>
        </w:rPr>
        <w:t>δ</w:t>
      </w:r>
      <w:r>
        <w:rPr>
          <w:rFonts w:eastAsia="Times New Roman" w:cs="Times New Roman"/>
          <w:szCs w:val="24"/>
        </w:rPr>
        <w:t>ημοσίου ή αντιρρήσεις του Υπουργείου Οικονομικών, ως εποπτεύοντος τα εθνικά κληροδοτήματα. Βρισκόμαστε στη διαδικασ</w:t>
      </w:r>
      <w:r>
        <w:rPr>
          <w:rFonts w:eastAsia="Times New Roman" w:cs="Times New Roman"/>
          <w:szCs w:val="24"/>
        </w:rPr>
        <w:t>ία αναμονής της απάντησης.</w:t>
      </w:r>
    </w:p>
    <w:p w14:paraId="71454640"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Περαιτέρω, για τον λόγο που σας είπα, για να έχουμε μια καθαρή εικόνα ως προς το αν υπάρξει μισθωτική σχέση μετά την πάροδο των σαράντα εννέα ετών, απευθυνθήκαμε προς την αρμόδια ΔΟΥ, την Α</w:t>
      </w:r>
      <w:r>
        <w:rPr>
          <w:rFonts w:eastAsia="Times New Roman" w:cs="Times New Roman"/>
          <w:szCs w:val="24"/>
        </w:rPr>
        <w:t>΄</w:t>
      </w:r>
      <w:r>
        <w:rPr>
          <w:rFonts w:eastAsia="Times New Roman" w:cs="Times New Roman"/>
          <w:szCs w:val="24"/>
        </w:rPr>
        <w:t xml:space="preserve"> ΔΟΥ Πειραιά -αυτά έχουν γίνει μέχρι το</w:t>
      </w:r>
      <w:r>
        <w:rPr>
          <w:rFonts w:eastAsia="Times New Roman" w:cs="Times New Roman"/>
          <w:szCs w:val="24"/>
        </w:rPr>
        <w:t>ν Δεκέμβριο, κ</w:t>
      </w:r>
      <w:r>
        <w:rPr>
          <w:rFonts w:eastAsia="Times New Roman" w:cs="Times New Roman"/>
          <w:szCs w:val="24"/>
        </w:rPr>
        <w:t>.</w:t>
      </w:r>
      <w:r>
        <w:rPr>
          <w:rFonts w:eastAsia="Times New Roman" w:cs="Times New Roman"/>
          <w:szCs w:val="24"/>
        </w:rPr>
        <w:t xml:space="preserve"> Σταματάκη- και καταθέσαμε το εξής αίτημα, ένα αίτημα εκτίμησης του ακινήτου εν</w:t>
      </w:r>
      <w:r>
        <w:rPr>
          <w:rFonts w:eastAsia="Times New Roman" w:cs="Times New Roman"/>
          <w:szCs w:val="24"/>
        </w:rPr>
        <w:t xml:space="preserve"> </w:t>
      </w:r>
      <w:r>
        <w:rPr>
          <w:rFonts w:eastAsia="Times New Roman" w:cs="Times New Roman"/>
          <w:szCs w:val="24"/>
        </w:rPr>
        <w:t>όψει της παραχώρησης από τον Δήμο Πειραιά στο ΤΑΧΔΙΚ της χρήσης, με το οποίο ζητήσαμε την αντικειμενική και εμπορική αξία του οικοπέδου, την εμπορική αξία για τη</w:t>
      </w:r>
      <w:r>
        <w:rPr>
          <w:rFonts w:eastAsia="Times New Roman" w:cs="Times New Roman"/>
          <w:szCs w:val="24"/>
        </w:rPr>
        <w:t>ν ανεγερθείσα επί του ως άνω οικοπέδου ημιτελή οικοδομή και τη μισθωτική αξία κατά τετραγωνικό μέτρο κ.λπ.</w:t>
      </w:r>
      <w:r>
        <w:rPr>
          <w:rFonts w:eastAsia="Times New Roman" w:cs="Times New Roman"/>
          <w:szCs w:val="24"/>
        </w:rPr>
        <w:t>.</w:t>
      </w:r>
    </w:p>
    <w:p w14:paraId="71454641"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Ήδη η ΔΟΥ Πειραιά μάς απάντησε. Όλα αυτά τα έγγραφα θα σας τα καταθέσω. Στη δευτερολογία θα σας πω ποιες ενέργειες απαιτούνται αυτή τη στιγμή και δρ</w:t>
      </w:r>
      <w:r>
        <w:rPr>
          <w:rFonts w:eastAsia="Times New Roman" w:cs="Times New Roman"/>
          <w:szCs w:val="24"/>
        </w:rPr>
        <w:t xml:space="preserve">ομολογούνται, αφ’ ενός, </w:t>
      </w:r>
      <w:r>
        <w:rPr>
          <w:rFonts w:eastAsia="Times New Roman" w:cs="Times New Roman"/>
          <w:szCs w:val="24"/>
        </w:rPr>
        <w:lastRenderedPageBreak/>
        <w:t>από τον Δήμο Πειραιά, από τη συνέργεια μεταξύ τεχνικών υπηρεσιών του Υπουργείου σε συνεργασία με το ΤΑΧΔΙΚ και το κρίσιμο θέμα της χρηματοδότησης του εν λόγω έργου.</w:t>
      </w:r>
    </w:p>
    <w:p w14:paraId="71454642" w14:textId="77777777" w:rsidR="00720170" w:rsidRDefault="00F52584">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w:t>
      </w:r>
      <w:r>
        <w:rPr>
          <w:rFonts w:eastAsia="Times New Roman" w:cs="Times New Roman"/>
          <w:szCs w:val="24"/>
        </w:rPr>
        <w:t xml:space="preserve">Υπουργός </w:t>
      </w:r>
      <w:r w:rsidRPr="004C2B81">
        <w:rPr>
          <w:rFonts w:eastAsia="Times New Roman" w:cs="Times New Roman"/>
          <w:szCs w:val="24"/>
        </w:rPr>
        <w:t xml:space="preserve">κ. </w:t>
      </w:r>
      <w:r>
        <w:rPr>
          <w:rFonts w:eastAsia="Times New Roman" w:cs="Times New Roman"/>
          <w:szCs w:val="24"/>
        </w:rPr>
        <w:t xml:space="preserve">Μιχαήλ Καλογήρου </w:t>
      </w:r>
      <w:r w:rsidRPr="004C2B81">
        <w:rPr>
          <w:rFonts w:eastAsia="Times New Roman" w:cs="Times New Roman"/>
          <w:szCs w:val="24"/>
        </w:rPr>
        <w:t>καταθέτει για τα Πρ</w:t>
      </w:r>
      <w:r w:rsidRPr="004C2B81">
        <w:rPr>
          <w:rFonts w:eastAsia="Times New Roman" w:cs="Times New Roman"/>
          <w:szCs w:val="24"/>
        </w:rPr>
        <w:t>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1454643" w14:textId="77777777" w:rsidR="00720170" w:rsidRDefault="00F52584">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τον κύριο Υπουργό.</w:t>
      </w:r>
    </w:p>
    <w:p w14:paraId="71454644"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 για τρία</w:t>
      </w:r>
      <w:r>
        <w:rPr>
          <w:rFonts w:eastAsia="Times New Roman" w:cs="Times New Roman"/>
          <w:szCs w:val="24"/>
        </w:rPr>
        <w:t xml:space="preserve"> λεπτά.</w:t>
      </w:r>
    </w:p>
    <w:p w14:paraId="71454645" w14:textId="77777777" w:rsidR="00720170" w:rsidRDefault="00F52584">
      <w:pPr>
        <w:spacing w:line="600" w:lineRule="auto"/>
        <w:ind w:firstLine="720"/>
        <w:jc w:val="both"/>
        <w:rPr>
          <w:rFonts w:eastAsia="Times New Roman" w:cs="Times New Roman"/>
          <w:szCs w:val="24"/>
        </w:rPr>
      </w:pPr>
      <w:r w:rsidRPr="00C37F38">
        <w:rPr>
          <w:rFonts w:eastAsia="Times New Roman" w:cs="Times New Roman"/>
          <w:b/>
          <w:szCs w:val="24"/>
        </w:rPr>
        <w:t>ΕΛΕΝΗ ΣΤΑΜΑΤΑΚΗ:</w:t>
      </w:r>
      <w:r w:rsidRPr="00EA363C">
        <w:rPr>
          <w:rFonts w:eastAsia="Times New Roman" w:cs="Times New Roman"/>
          <w:b/>
          <w:szCs w:val="24"/>
        </w:rPr>
        <w:t xml:space="preserve"> </w:t>
      </w:r>
      <w:r>
        <w:rPr>
          <w:rFonts w:eastAsia="Times New Roman" w:cs="Times New Roman"/>
          <w:szCs w:val="24"/>
        </w:rPr>
        <w:t>Κύριε Υπουργέ, κατ’ αρχάς σας ευχαριστώ για κάποιες απαντήσεις που μου δώσατε ήδη σε όλα τα ερωτηματικά που σας έθεσα.</w:t>
      </w:r>
    </w:p>
    <w:p w14:paraId="71454646"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Παρ’ όλα αυτά, έχουν περάσει τρία χρόνια. Έχουν ξεκινήσει διαδικασίες και έχουν εμπλακεί πολλοί φορείς της πόλης</w:t>
      </w:r>
      <w:r>
        <w:rPr>
          <w:rFonts w:eastAsia="Times New Roman" w:cs="Times New Roman"/>
          <w:szCs w:val="24"/>
        </w:rPr>
        <w:t xml:space="preserve"> –ο Δήμος του Πειραιά, οι </w:t>
      </w:r>
      <w:r>
        <w:rPr>
          <w:rFonts w:eastAsia="Times New Roman" w:cs="Times New Roman"/>
          <w:szCs w:val="24"/>
        </w:rPr>
        <w:t>τ</w:t>
      </w:r>
      <w:r>
        <w:rPr>
          <w:rFonts w:eastAsia="Times New Roman" w:cs="Times New Roman"/>
          <w:szCs w:val="24"/>
        </w:rPr>
        <w:t xml:space="preserve">εχνικές </w:t>
      </w:r>
      <w:r>
        <w:rPr>
          <w:rFonts w:eastAsia="Times New Roman" w:cs="Times New Roman"/>
          <w:szCs w:val="24"/>
        </w:rPr>
        <w:t>υ</w:t>
      </w:r>
      <w:r>
        <w:rPr>
          <w:rFonts w:eastAsia="Times New Roman" w:cs="Times New Roman"/>
          <w:szCs w:val="24"/>
        </w:rPr>
        <w:t xml:space="preserve">πηρεσίες, η </w:t>
      </w:r>
      <w:r>
        <w:rPr>
          <w:rFonts w:eastAsia="Times New Roman" w:cs="Times New Roman"/>
          <w:szCs w:val="24"/>
        </w:rPr>
        <w:t>π</w:t>
      </w:r>
      <w:r>
        <w:rPr>
          <w:rFonts w:eastAsia="Times New Roman" w:cs="Times New Roman"/>
          <w:szCs w:val="24"/>
        </w:rPr>
        <w:t xml:space="preserve">ολεοδομία, η </w:t>
      </w:r>
      <w:proofErr w:type="spellStart"/>
      <w:r>
        <w:rPr>
          <w:rFonts w:eastAsia="Times New Roman" w:cs="Times New Roman"/>
          <w:szCs w:val="24"/>
        </w:rPr>
        <w:t>α</w:t>
      </w:r>
      <w:r>
        <w:rPr>
          <w:rFonts w:eastAsia="Times New Roman" w:cs="Times New Roman"/>
          <w:szCs w:val="24"/>
        </w:rPr>
        <w:t>ντιπεριφέρεια</w:t>
      </w:r>
      <w:proofErr w:type="spellEnd"/>
      <w:r>
        <w:rPr>
          <w:rFonts w:eastAsia="Times New Roman" w:cs="Times New Roman"/>
          <w:szCs w:val="24"/>
        </w:rPr>
        <w:t>- αλλά μέχρι σήμερα πραγματικά δεν υπάρχει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εξέλιξη. Όπως σας είπα –αλλά και από τις απαντήσεις που μου δώσατε- βλέπω ότι υπάρχει μία μεγαλύτερη εμπλοκή.</w:t>
      </w:r>
    </w:p>
    <w:p w14:paraId="71454647"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Ήθελα να ξέρω το χρο</w:t>
      </w:r>
      <w:r>
        <w:rPr>
          <w:rFonts w:eastAsia="Times New Roman" w:cs="Times New Roman"/>
          <w:szCs w:val="24"/>
        </w:rPr>
        <w:t>νοδιάγραμμα που βάζετε σαν Υπουργείο, ώστε να μπορέσουν αυτές οι διαδικασίες να επιταχυνθούν και επιτέλους να δει και η κοινωνία του Πειραιά, ο δικαστικός χώρος, αλλά και οι νομικοί, το έργο αυτό να αρχίσει να υλοποιείται.</w:t>
      </w:r>
    </w:p>
    <w:p w14:paraId="71454648" w14:textId="77777777" w:rsidR="00720170" w:rsidRDefault="00F52584">
      <w:pPr>
        <w:spacing w:line="600" w:lineRule="auto"/>
        <w:ind w:firstLine="720"/>
        <w:jc w:val="both"/>
        <w:rPr>
          <w:rFonts w:eastAsia="Times New Roman" w:cs="Times New Roman"/>
          <w:szCs w:val="24"/>
        </w:rPr>
      </w:pPr>
      <w:r w:rsidRPr="00C37F38">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w:t>
      </w:r>
      <w:r>
        <w:rPr>
          <w:rFonts w:eastAsia="Times New Roman" w:cs="Times New Roman"/>
          <w:szCs w:val="24"/>
        </w:rPr>
        <w:t>υχαριστούμε.</w:t>
      </w:r>
    </w:p>
    <w:p w14:paraId="71454649"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τρία λεπτά.</w:t>
      </w:r>
    </w:p>
    <w:p w14:paraId="7145464A" w14:textId="77777777" w:rsidR="00720170" w:rsidRDefault="00F52584">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 xml:space="preserve">Κυρία Σταματάκη, αυτό που παρουσιάζεται ως καθυστέρηση, δεν είναι καθυστέρηση. Είναι ουσιαστική δρομολόγηση, </w:t>
      </w:r>
      <w:r>
        <w:rPr>
          <w:rFonts w:eastAsia="Times New Roman" w:cs="Times New Roman"/>
          <w:szCs w:val="24"/>
        </w:rPr>
        <w:t>λήψη αποφάσεων και υλοποίηση συγκεκριμένων ενεργειών. Ξέρετε γιατί το λέω; Το λέω, διότι μ</w:t>
      </w:r>
      <w:r>
        <w:rPr>
          <w:rFonts w:eastAsia="Times New Roman" w:cs="Times New Roman"/>
          <w:szCs w:val="24"/>
        </w:rPr>
        <w:t>ί</w:t>
      </w:r>
      <w:r>
        <w:rPr>
          <w:rFonts w:eastAsia="Times New Roman" w:cs="Times New Roman"/>
          <w:szCs w:val="24"/>
        </w:rPr>
        <w:t>α καταγεγραμμένη βούληση, η οποία εμφανίζεται μάλιστα να είναι και κοινή, δεν σημαίνει –άνευ άλλου τινός- ότι μπορεί να προχωρήσει την επόμενη μέρα. Γιατί το διευκρι</w:t>
      </w:r>
      <w:r>
        <w:rPr>
          <w:rFonts w:eastAsia="Times New Roman" w:cs="Times New Roman"/>
          <w:szCs w:val="24"/>
        </w:rPr>
        <w:t xml:space="preserve">νίζω αυτό; Διότι φοβάμαι, χωρίς να θέλω να ασκήσω οποιαδήποτε </w:t>
      </w:r>
      <w:r>
        <w:rPr>
          <w:rFonts w:eastAsia="Times New Roman" w:cs="Times New Roman"/>
          <w:szCs w:val="24"/>
        </w:rPr>
        <w:lastRenderedPageBreak/>
        <w:t xml:space="preserve">κριτική γι’ αυτά που έχουν προηγηθεί σε προηγούμενο χρόνο, ότι μπορεί η καλή πρόθεση, έτσι όπως καταγράφεται από τον </w:t>
      </w:r>
      <w:r>
        <w:rPr>
          <w:rFonts w:eastAsia="Times New Roman" w:cs="Times New Roman"/>
          <w:szCs w:val="24"/>
        </w:rPr>
        <w:t>δ</w:t>
      </w:r>
      <w:r>
        <w:rPr>
          <w:rFonts w:eastAsia="Times New Roman" w:cs="Times New Roman"/>
          <w:szCs w:val="24"/>
        </w:rPr>
        <w:t xml:space="preserve">ήμο, πολλές φορές και από τον ίδιο τον Υπουργό, τις </w:t>
      </w:r>
      <w:r>
        <w:rPr>
          <w:rFonts w:eastAsia="Times New Roman" w:cs="Times New Roman"/>
          <w:szCs w:val="24"/>
        </w:rPr>
        <w:t>τ</w:t>
      </w:r>
      <w:r>
        <w:rPr>
          <w:rFonts w:eastAsia="Times New Roman" w:cs="Times New Roman"/>
          <w:szCs w:val="24"/>
        </w:rPr>
        <w:t xml:space="preserve">εχνικές </w:t>
      </w:r>
      <w:r>
        <w:rPr>
          <w:rFonts w:eastAsia="Times New Roman" w:cs="Times New Roman"/>
          <w:szCs w:val="24"/>
        </w:rPr>
        <w:t>υ</w:t>
      </w:r>
      <w:r>
        <w:rPr>
          <w:rFonts w:eastAsia="Times New Roman" w:cs="Times New Roman"/>
          <w:szCs w:val="24"/>
        </w:rPr>
        <w:t xml:space="preserve">πηρεσίες, από </w:t>
      </w:r>
      <w:r>
        <w:rPr>
          <w:rFonts w:eastAsia="Times New Roman" w:cs="Times New Roman"/>
          <w:szCs w:val="24"/>
        </w:rPr>
        <w:t>τα ΤΑΧΔΙΚ, να σταματά στην καλή πρόθεση. Σκεφθείτε ότι εγώ έχω λάβει γνώση συγκεκριμένων δημοσιευμάτων που είχαν να κάνουν με το ιδιοκτησιακό καθεστώς, δηλαδή τους τίτλους για παράδειγμα.</w:t>
      </w:r>
    </w:p>
    <w:p w14:paraId="7145464B"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Γι’ αυτό σας είπα ότι η σύσταση της ομάδας ήταν μία πολύ καλή απόφασ</w:t>
      </w:r>
      <w:r>
        <w:rPr>
          <w:rFonts w:eastAsia="Times New Roman" w:cs="Times New Roman"/>
          <w:szCs w:val="24"/>
        </w:rPr>
        <w:t>η, η οποία φέρνει αποτελέσματα κάθε μέρα, γιατί αν δεν λυθεί κομμάτι-κομμάτι, δεν θα μπορέσουμε να είμαστε σαφείς. Επιτρέψτε μου να χρησιμοποιήσω τον όρο «Θα κυνηγάμε συνεχώς την ουρά μας και θα προσπαθούμε να δημιουργούμε εντυπώσεις είτε καθυστερήσεων, εί</w:t>
      </w:r>
      <w:r>
        <w:rPr>
          <w:rFonts w:eastAsia="Times New Roman" w:cs="Times New Roman"/>
          <w:szCs w:val="24"/>
        </w:rPr>
        <w:t>τε ευθυνών επί των καθυστερήσεων αυτών».</w:t>
      </w:r>
    </w:p>
    <w:p w14:paraId="7145464C"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Συνεχίζω, λοιπόν, γιατί το αίτημα είναι αυτό και η ανάγκη του Υπουργείου είναι να λογοδοτεί σε σας τους Βουλευτές του Πειραιά. Αυτή ακριβώς η διαδικασία θα πρέπει να μεταφέρεται από την κοινωνία του Πειραιά και τους</w:t>
      </w:r>
      <w:r>
        <w:rPr>
          <w:rFonts w:eastAsia="Times New Roman" w:cs="Times New Roman"/>
          <w:szCs w:val="24"/>
        </w:rPr>
        <w:t xml:space="preserve"> Βουλευτές του Πειραιά </w:t>
      </w:r>
      <w:r>
        <w:rPr>
          <w:rFonts w:eastAsia="Times New Roman" w:cs="Times New Roman"/>
          <w:szCs w:val="24"/>
        </w:rPr>
        <w:lastRenderedPageBreak/>
        <w:t xml:space="preserve">προς τον </w:t>
      </w:r>
      <w:r>
        <w:rPr>
          <w:rFonts w:eastAsia="Times New Roman" w:cs="Times New Roman"/>
          <w:szCs w:val="24"/>
        </w:rPr>
        <w:t>δ</w:t>
      </w:r>
      <w:r>
        <w:rPr>
          <w:rFonts w:eastAsia="Times New Roman" w:cs="Times New Roman"/>
          <w:szCs w:val="24"/>
        </w:rPr>
        <w:t>ήμο, προκειμένου να έχετε πάντοτε μια καθαρή εικόνα και από τις δύο πλευρές.</w:t>
      </w:r>
    </w:p>
    <w:p w14:paraId="7145464D"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Ζητήσαμε, λοιπόν, από τον </w:t>
      </w:r>
      <w:r>
        <w:rPr>
          <w:rFonts w:eastAsia="Times New Roman" w:cs="Times New Roman"/>
          <w:szCs w:val="24"/>
        </w:rPr>
        <w:t>δ</w:t>
      </w:r>
      <w:r>
        <w:rPr>
          <w:rFonts w:eastAsia="Times New Roman" w:cs="Times New Roman"/>
          <w:szCs w:val="24"/>
        </w:rPr>
        <w:t>ήμο προκειμένου να μην υπάρχει καμία εκκρεμότητα ως προς το συγκεκριμένο θέμα –αναφέρομαι στο ιδιοκτησιακό καθεστώς- τα</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τηματολογικά </w:t>
      </w:r>
      <w:r>
        <w:rPr>
          <w:rFonts w:eastAsia="Times New Roman" w:cs="Times New Roman"/>
          <w:szCs w:val="24"/>
        </w:rPr>
        <w:t>φ</w:t>
      </w:r>
      <w:r>
        <w:rPr>
          <w:rFonts w:eastAsia="Times New Roman" w:cs="Times New Roman"/>
          <w:szCs w:val="24"/>
        </w:rPr>
        <w:t xml:space="preserve">ύλλα με τις εγγραφές και τα </w:t>
      </w:r>
      <w:r>
        <w:rPr>
          <w:rFonts w:eastAsia="Times New Roman" w:cs="Times New Roman"/>
          <w:szCs w:val="24"/>
        </w:rPr>
        <w:t>κ</w:t>
      </w:r>
      <w:r>
        <w:rPr>
          <w:rFonts w:eastAsia="Times New Roman" w:cs="Times New Roman"/>
          <w:szCs w:val="24"/>
        </w:rPr>
        <w:t xml:space="preserve">τηματολογικά </w:t>
      </w:r>
      <w:r>
        <w:rPr>
          <w:rFonts w:eastAsia="Times New Roman" w:cs="Times New Roman"/>
          <w:szCs w:val="24"/>
        </w:rPr>
        <w:t>δ</w:t>
      </w:r>
      <w:r>
        <w:rPr>
          <w:rFonts w:eastAsia="Times New Roman" w:cs="Times New Roman"/>
          <w:szCs w:val="24"/>
        </w:rPr>
        <w:t xml:space="preserve">ιαγράμματα που αφορούν στην κυριότητα. Ζητήσαμε από την αρμόδια </w:t>
      </w:r>
      <w:r>
        <w:rPr>
          <w:rFonts w:eastAsia="Times New Roman" w:cs="Times New Roman"/>
          <w:szCs w:val="24"/>
        </w:rPr>
        <w:t>υ</w:t>
      </w:r>
      <w:r>
        <w:rPr>
          <w:rFonts w:eastAsia="Times New Roman" w:cs="Times New Roman"/>
          <w:szCs w:val="24"/>
        </w:rPr>
        <w:t>πηρεσία του Δήμου Πειραιά έγγραφο σχετικά με την υφιστάμενη πολεοδομική κατάσταση, δηλαδή το οικοδομικό τετράγωνο, τους όρους δόμηση</w:t>
      </w:r>
      <w:r>
        <w:rPr>
          <w:rFonts w:eastAsia="Times New Roman" w:cs="Times New Roman"/>
          <w:szCs w:val="24"/>
        </w:rPr>
        <w:t>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Ζητήσαμε χωροταξικό καθεστώς του ακινήτου. Σε σχέση με τις χρήσεις γης ζητήσαμε τροποποίηση του ρυμοτομικού σχεδίου, προκειμένου να μπορεί να γίνει χρήση δικαστικού μεγάρου. Όλα αυτά που φαντάζουν ως καθυστερήσεις ή γραφειοκρατία είναι η ουσία το</w:t>
      </w:r>
      <w:r>
        <w:rPr>
          <w:rFonts w:eastAsia="Times New Roman" w:cs="Times New Roman"/>
          <w:szCs w:val="24"/>
        </w:rPr>
        <w:t>υ θέματος, προκειμένου πράγματι να μπορέσουμε να έχουμε τελικά το έργο αυτό, προκειμένου όλα αυτά να χρησιμοποιηθούν στις μελέτες.</w:t>
      </w:r>
    </w:p>
    <w:p w14:paraId="7145464E"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Ως προς τις </w:t>
      </w:r>
      <w:r>
        <w:rPr>
          <w:rFonts w:eastAsia="Times New Roman" w:cs="Times New Roman"/>
          <w:szCs w:val="24"/>
        </w:rPr>
        <w:t>τ</w:t>
      </w:r>
      <w:r>
        <w:rPr>
          <w:rFonts w:eastAsia="Times New Roman" w:cs="Times New Roman"/>
          <w:szCs w:val="24"/>
        </w:rPr>
        <w:t xml:space="preserve">εχνικές </w:t>
      </w:r>
      <w:r>
        <w:rPr>
          <w:rFonts w:eastAsia="Times New Roman" w:cs="Times New Roman"/>
          <w:szCs w:val="24"/>
        </w:rPr>
        <w:t>υ</w:t>
      </w:r>
      <w:r>
        <w:rPr>
          <w:rFonts w:eastAsia="Times New Roman" w:cs="Times New Roman"/>
          <w:szCs w:val="24"/>
        </w:rPr>
        <w:t xml:space="preserve">πηρεσίες, το ΤΑΧΔΙΚ και την ΚΤΥΠ –η οποία σημειώστε ότι εμπλέκεται επίσης στο συγκεκριμένο έργο- βαίνει προς οριστικοποίηση το </w:t>
      </w:r>
      <w:proofErr w:type="spellStart"/>
      <w:r>
        <w:rPr>
          <w:rFonts w:eastAsia="Times New Roman" w:cs="Times New Roman"/>
          <w:szCs w:val="24"/>
        </w:rPr>
        <w:t>κτηριολογικό</w:t>
      </w:r>
      <w:proofErr w:type="spellEnd"/>
      <w:r>
        <w:rPr>
          <w:rFonts w:eastAsia="Times New Roman" w:cs="Times New Roman"/>
          <w:szCs w:val="24"/>
        </w:rPr>
        <w:t xml:space="preserve"> πρόγραμμα, </w:t>
      </w:r>
      <w:r>
        <w:rPr>
          <w:rFonts w:eastAsia="Times New Roman" w:cs="Times New Roman"/>
          <w:szCs w:val="24"/>
        </w:rPr>
        <w:lastRenderedPageBreak/>
        <w:t xml:space="preserve">αφού πρώτα εξετάστηκαν λεπτομερώς οι οργανικές θέσεις των </w:t>
      </w:r>
      <w:r>
        <w:rPr>
          <w:rFonts w:eastAsia="Times New Roman" w:cs="Times New Roman"/>
          <w:szCs w:val="24"/>
        </w:rPr>
        <w:t>δ</w:t>
      </w:r>
      <w:r>
        <w:rPr>
          <w:rFonts w:eastAsia="Times New Roman" w:cs="Times New Roman"/>
          <w:szCs w:val="24"/>
        </w:rPr>
        <w:t>ικαστηρίων του Πειραιά.</w:t>
      </w:r>
    </w:p>
    <w:p w14:paraId="7145464F"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 xml:space="preserve">Τέλος, σε σχέση με τη </w:t>
      </w:r>
      <w:r>
        <w:rPr>
          <w:rFonts w:eastAsia="Times New Roman" w:cs="Times New Roman"/>
          <w:szCs w:val="24"/>
        </w:rPr>
        <w:t xml:space="preserve">χρηματοδότηση, η ομάδα εργασίας αυτή τη στιγμή κάνει συγκεκριμένη δουλειά προκειμένου να κατατεθεί συγκεκριμένη πρόταση όσον αφορά τη χρηματοδότηση, γιατί κι ως προς αυτό δεν υπήρχε μια καθαρή απάντηση για το ποιος θα το χρηματοδοτήσει το έργο. </w:t>
      </w:r>
    </w:p>
    <w:p w14:paraId="71454650" w14:textId="77777777" w:rsidR="00720170" w:rsidRDefault="00F52584">
      <w:pPr>
        <w:spacing w:line="600" w:lineRule="auto"/>
        <w:ind w:firstLine="720"/>
        <w:jc w:val="both"/>
        <w:rPr>
          <w:rFonts w:eastAsia="Times New Roman" w:cs="Times New Roman"/>
          <w:szCs w:val="24"/>
        </w:rPr>
      </w:pPr>
      <w:r>
        <w:rPr>
          <w:rFonts w:eastAsia="Times New Roman" w:cs="Times New Roman"/>
          <w:szCs w:val="24"/>
        </w:rPr>
        <w:t>Εδώ, οι λύ</w:t>
      </w:r>
      <w:r>
        <w:rPr>
          <w:rFonts w:eastAsia="Times New Roman" w:cs="Times New Roman"/>
          <w:szCs w:val="24"/>
        </w:rPr>
        <w:t>σεις είναι οι εξής: Πρώτον, προϋπολογισμός ΤΑΧΔΙΚ –ένα το κρατούμενο- και Υπουργείο. Δεύτερον, Πρόγραμμα Δημοσίων Επενδύσεων. Μπορούμε, λοιπόν, να κλείσουμε χρηματοδότηση και από εκεί. Υπάρχουν και σκέψεις σε σχέση με τη ΣΔΙΤ. Γι' αυτό και σας είπα στην αρ</w:t>
      </w:r>
      <w:r>
        <w:rPr>
          <w:rFonts w:eastAsia="Times New Roman" w:cs="Times New Roman"/>
          <w:szCs w:val="24"/>
        </w:rPr>
        <w:t xml:space="preserve">χή ότι καλό είναι αυτόν τον διάλογο να τον </w:t>
      </w:r>
      <w:proofErr w:type="spellStart"/>
      <w:r>
        <w:rPr>
          <w:rFonts w:eastAsia="Times New Roman" w:cs="Times New Roman"/>
          <w:szCs w:val="24"/>
        </w:rPr>
        <w:t>επικαιροποιούμε</w:t>
      </w:r>
      <w:proofErr w:type="spellEnd"/>
      <w:r>
        <w:rPr>
          <w:rFonts w:eastAsia="Times New Roman" w:cs="Times New Roman"/>
          <w:szCs w:val="24"/>
        </w:rPr>
        <w:t>, προκειμένου να ελέγχετε και εσείς βήμα-βήμα πώς υλοποιούνται οι αποφάσεις του Υπουργείου.</w:t>
      </w:r>
    </w:p>
    <w:p w14:paraId="71454651" w14:textId="77777777" w:rsidR="00720170" w:rsidRDefault="00F52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eastAsia="Times New Roman" w:cs="Times New Roman"/>
          <w:szCs w:val="24"/>
        </w:rPr>
      </w:pPr>
      <w:r>
        <w:rPr>
          <w:rFonts w:eastAsia="Times New Roman" w:cs="Times New Roman"/>
          <w:szCs w:val="24"/>
        </w:rPr>
        <w:t>Σ</w:t>
      </w:r>
      <w:r w:rsidRPr="00EF74CE">
        <w:rPr>
          <w:rFonts w:eastAsia="Times New Roman" w:cs="Times New Roman"/>
          <w:szCs w:val="24"/>
        </w:rPr>
        <w:t>υνοψίζ</w:t>
      </w:r>
      <w:r>
        <w:rPr>
          <w:rFonts w:eastAsia="Times New Roman" w:cs="Times New Roman"/>
          <w:szCs w:val="24"/>
        </w:rPr>
        <w:t xml:space="preserve">ω και </w:t>
      </w:r>
      <w:r w:rsidRPr="00EF74CE">
        <w:rPr>
          <w:rFonts w:eastAsia="Times New Roman" w:cs="Times New Roman"/>
          <w:szCs w:val="24"/>
        </w:rPr>
        <w:t xml:space="preserve">ολοκληρώνω λέγοντας ότι θέλω να είμαι απολύτως ξεκάθαρος όσον ως </w:t>
      </w:r>
      <w:r>
        <w:rPr>
          <w:rFonts w:eastAsia="Times New Roman" w:cs="Times New Roman"/>
          <w:szCs w:val="24"/>
        </w:rPr>
        <w:t>αυτό: Η βούληση του Υ</w:t>
      </w:r>
      <w:r w:rsidRPr="00EF74CE">
        <w:rPr>
          <w:rFonts w:eastAsia="Times New Roman" w:cs="Times New Roman"/>
          <w:szCs w:val="24"/>
        </w:rPr>
        <w:t>πουργεί</w:t>
      </w:r>
      <w:r w:rsidRPr="00EF74CE">
        <w:rPr>
          <w:rFonts w:eastAsia="Times New Roman" w:cs="Times New Roman"/>
          <w:szCs w:val="24"/>
        </w:rPr>
        <w:t>ου είναι καθαρή</w:t>
      </w:r>
      <w:r>
        <w:rPr>
          <w:rFonts w:eastAsia="Times New Roman" w:cs="Times New Roman"/>
          <w:szCs w:val="24"/>
        </w:rPr>
        <w:t>,</w:t>
      </w:r>
      <w:r w:rsidRPr="00EF74CE">
        <w:rPr>
          <w:rFonts w:eastAsia="Times New Roman" w:cs="Times New Roman"/>
          <w:szCs w:val="24"/>
        </w:rPr>
        <w:t xml:space="preserve"> απολύτως καθαρή</w:t>
      </w:r>
      <w:r>
        <w:rPr>
          <w:rFonts w:eastAsia="Times New Roman" w:cs="Times New Roman"/>
          <w:szCs w:val="24"/>
        </w:rPr>
        <w:t xml:space="preserve">. </w:t>
      </w:r>
      <w:r>
        <w:rPr>
          <w:rFonts w:eastAsia="Times New Roman" w:cs="Times New Roman"/>
          <w:caps/>
          <w:szCs w:val="24"/>
        </w:rPr>
        <w:t>Α</w:t>
      </w:r>
      <w:r w:rsidRPr="00EF74CE">
        <w:rPr>
          <w:rFonts w:eastAsia="Times New Roman" w:cs="Times New Roman"/>
          <w:szCs w:val="24"/>
        </w:rPr>
        <w:t xml:space="preserve">υτό αποτυπώνεται από </w:t>
      </w:r>
      <w:r w:rsidRPr="00EF74CE">
        <w:rPr>
          <w:rFonts w:eastAsia="Times New Roman" w:cs="Times New Roman"/>
          <w:szCs w:val="24"/>
        </w:rPr>
        <w:lastRenderedPageBreak/>
        <w:t>το γεγονός ότι προκαλέσα</w:t>
      </w:r>
      <w:r>
        <w:rPr>
          <w:rFonts w:eastAsia="Times New Roman" w:cs="Times New Roman"/>
          <w:szCs w:val="24"/>
        </w:rPr>
        <w:t>με</w:t>
      </w:r>
      <w:r w:rsidRPr="00EF74CE">
        <w:rPr>
          <w:rFonts w:eastAsia="Times New Roman" w:cs="Times New Roman"/>
          <w:szCs w:val="24"/>
        </w:rPr>
        <w:t xml:space="preserve"> όλες αυτές τις ενέργειες και όλα αυτά τα ερωτήματα και όλη αυτή την θωράκιση</w:t>
      </w:r>
      <w:r>
        <w:rPr>
          <w:rFonts w:eastAsia="Times New Roman" w:cs="Times New Roman"/>
          <w:szCs w:val="24"/>
        </w:rPr>
        <w:t xml:space="preserve">, η </w:t>
      </w:r>
      <w:r w:rsidRPr="00EF74CE">
        <w:rPr>
          <w:rFonts w:eastAsia="Times New Roman" w:cs="Times New Roman"/>
          <w:szCs w:val="24"/>
        </w:rPr>
        <w:t xml:space="preserve">οποία έχει να κάνει και με τα τεχνικά πολεοδομικά και με την </w:t>
      </w:r>
      <w:r>
        <w:rPr>
          <w:rFonts w:eastAsia="Times New Roman" w:cs="Times New Roman"/>
          <w:szCs w:val="24"/>
        </w:rPr>
        <w:t>-</w:t>
      </w:r>
      <w:r w:rsidRPr="00EF74CE">
        <w:rPr>
          <w:rFonts w:eastAsia="Times New Roman" w:cs="Times New Roman"/>
          <w:szCs w:val="24"/>
        </w:rPr>
        <w:t>αν θέλετε</w:t>
      </w:r>
      <w:r>
        <w:rPr>
          <w:rFonts w:eastAsia="Times New Roman" w:cs="Times New Roman"/>
          <w:szCs w:val="24"/>
        </w:rPr>
        <w:t>-</w:t>
      </w:r>
      <w:r w:rsidRPr="00EF74CE">
        <w:rPr>
          <w:rFonts w:eastAsia="Times New Roman" w:cs="Times New Roman"/>
          <w:szCs w:val="24"/>
        </w:rPr>
        <w:t xml:space="preserve"> αποκρυπτογράφηση τελ</w:t>
      </w:r>
      <w:r w:rsidRPr="00EF74CE">
        <w:rPr>
          <w:rFonts w:eastAsia="Times New Roman" w:cs="Times New Roman"/>
          <w:szCs w:val="24"/>
        </w:rPr>
        <w:t>ικά</w:t>
      </w:r>
      <w:r>
        <w:rPr>
          <w:rFonts w:eastAsia="Times New Roman" w:cs="Times New Roman"/>
          <w:szCs w:val="24"/>
        </w:rPr>
        <w:t>,</w:t>
      </w:r>
      <w:r w:rsidRPr="00EF74CE">
        <w:rPr>
          <w:rFonts w:eastAsia="Times New Roman" w:cs="Times New Roman"/>
          <w:szCs w:val="24"/>
        </w:rPr>
        <w:t xml:space="preserve"> της συγκάλυψης αρμοδιοτήτων</w:t>
      </w:r>
      <w:r>
        <w:rPr>
          <w:rFonts w:eastAsia="Times New Roman" w:cs="Times New Roman"/>
          <w:szCs w:val="24"/>
        </w:rPr>
        <w:t>,</w:t>
      </w:r>
      <w:r w:rsidRPr="00EF74CE">
        <w:rPr>
          <w:rFonts w:eastAsia="Times New Roman" w:cs="Times New Roman"/>
          <w:szCs w:val="24"/>
        </w:rPr>
        <w:t xml:space="preserve"> το ποιος πρέπει να κάνει τ</w:t>
      </w:r>
      <w:r>
        <w:rPr>
          <w:rFonts w:eastAsia="Times New Roman" w:cs="Times New Roman"/>
          <w:szCs w:val="24"/>
        </w:rPr>
        <w:t xml:space="preserve">ι, το </w:t>
      </w:r>
      <w:r w:rsidRPr="00EF74CE">
        <w:rPr>
          <w:rFonts w:eastAsia="Times New Roman" w:cs="Times New Roman"/>
          <w:szCs w:val="24"/>
        </w:rPr>
        <w:t>ποιος πρέπει να εκπονήσει πώς τη μελέτη</w:t>
      </w:r>
      <w:r>
        <w:rPr>
          <w:rFonts w:eastAsia="Times New Roman" w:cs="Times New Roman"/>
          <w:szCs w:val="24"/>
        </w:rPr>
        <w:t>. Ξ</w:t>
      </w:r>
      <w:r w:rsidRPr="00EF74CE">
        <w:rPr>
          <w:rFonts w:eastAsia="Times New Roman" w:cs="Times New Roman"/>
          <w:szCs w:val="24"/>
        </w:rPr>
        <w:t>έρετε</w:t>
      </w:r>
      <w:r>
        <w:rPr>
          <w:rFonts w:eastAsia="Times New Roman" w:cs="Times New Roman"/>
          <w:szCs w:val="24"/>
        </w:rPr>
        <w:t>,</w:t>
      </w:r>
      <w:r w:rsidRPr="00EF74CE">
        <w:rPr>
          <w:rFonts w:eastAsia="Times New Roman" w:cs="Times New Roman"/>
          <w:szCs w:val="24"/>
        </w:rPr>
        <w:t xml:space="preserve"> λέμε </w:t>
      </w:r>
      <w:r>
        <w:rPr>
          <w:rFonts w:eastAsia="Times New Roman" w:cs="Times New Roman"/>
          <w:szCs w:val="24"/>
        </w:rPr>
        <w:t>«</w:t>
      </w:r>
      <w:r w:rsidRPr="00EF74CE">
        <w:rPr>
          <w:rFonts w:eastAsia="Times New Roman" w:cs="Times New Roman"/>
          <w:szCs w:val="24"/>
        </w:rPr>
        <w:t>εκπονούνται οι μελέτες</w:t>
      </w:r>
      <w:r>
        <w:rPr>
          <w:rFonts w:eastAsia="Times New Roman" w:cs="Times New Roman"/>
          <w:szCs w:val="24"/>
        </w:rPr>
        <w:t>».</w:t>
      </w:r>
      <w:r w:rsidRPr="00EF74CE">
        <w:rPr>
          <w:rFonts w:eastAsia="Times New Roman" w:cs="Times New Roman"/>
          <w:szCs w:val="24"/>
        </w:rPr>
        <w:t xml:space="preserve"> Τι σημαίνει αυτό</w:t>
      </w:r>
      <w:r>
        <w:rPr>
          <w:rFonts w:eastAsia="Times New Roman" w:cs="Times New Roman"/>
          <w:szCs w:val="24"/>
        </w:rPr>
        <w:t>,</w:t>
      </w:r>
      <w:r w:rsidRPr="00EF74CE">
        <w:rPr>
          <w:rFonts w:eastAsia="Times New Roman" w:cs="Times New Roman"/>
          <w:szCs w:val="24"/>
        </w:rPr>
        <w:t xml:space="preserve"> όταν έχουμε ζητήματα και εκκρε</w:t>
      </w:r>
      <w:r>
        <w:rPr>
          <w:rFonts w:eastAsia="Times New Roman" w:cs="Times New Roman"/>
          <w:szCs w:val="24"/>
        </w:rPr>
        <w:t>μότητες σαν αυτές τις οποίες</w:t>
      </w:r>
      <w:r w:rsidRPr="00EF74CE">
        <w:rPr>
          <w:rFonts w:eastAsia="Times New Roman" w:cs="Times New Roman"/>
          <w:szCs w:val="24"/>
        </w:rPr>
        <w:t xml:space="preserve"> σας κατέγραψα</w:t>
      </w:r>
      <w:r>
        <w:rPr>
          <w:rFonts w:eastAsia="Times New Roman" w:cs="Times New Roman"/>
          <w:szCs w:val="24"/>
        </w:rPr>
        <w:t>;</w:t>
      </w:r>
    </w:p>
    <w:p w14:paraId="71454652" w14:textId="77777777" w:rsidR="00720170" w:rsidRDefault="00F52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eastAsia="Times New Roman" w:cs="Times New Roman"/>
          <w:szCs w:val="24"/>
        </w:rPr>
      </w:pPr>
      <w:r>
        <w:rPr>
          <w:rFonts w:eastAsia="Times New Roman" w:cs="Times New Roman"/>
          <w:szCs w:val="24"/>
        </w:rPr>
        <w:t>Μ</w:t>
      </w:r>
      <w:r w:rsidRPr="00EF74CE">
        <w:rPr>
          <w:rFonts w:eastAsia="Times New Roman" w:cs="Times New Roman"/>
          <w:szCs w:val="24"/>
        </w:rPr>
        <w:t>ε αυτό κλείνω</w:t>
      </w:r>
      <w:r>
        <w:rPr>
          <w:rFonts w:eastAsia="Times New Roman" w:cs="Times New Roman"/>
          <w:szCs w:val="24"/>
        </w:rPr>
        <w:t>,</w:t>
      </w:r>
      <w:r w:rsidRPr="00EF74CE">
        <w:rPr>
          <w:rFonts w:eastAsia="Times New Roman" w:cs="Times New Roman"/>
          <w:szCs w:val="24"/>
        </w:rPr>
        <w:t xml:space="preserve"> κύριε </w:t>
      </w:r>
      <w:r>
        <w:rPr>
          <w:rFonts w:eastAsia="Times New Roman" w:cs="Times New Roman"/>
          <w:szCs w:val="24"/>
        </w:rPr>
        <w:t>Π</w:t>
      </w:r>
      <w:r w:rsidRPr="00EF74CE">
        <w:rPr>
          <w:rFonts w:eastAsia="Times New Roman" w:cs="Times New Roman"/>
          <w:szCs w:val="24"/>
        </w:rPr>
        <w:t>ρόεδρε και ευχ</w:t>
      </w:r>
      <w:r>
        <w:rPr>
          <w:rFonts w:eastAsia="Times New Roman" w:cs="Times New Roman"/>
          <w:szCs w:val="24"/>
        </w:rPr>
        <w:t>αριστώ.</w:t>
      </w:r>
    </w:p>
    <w:p w14:paraId="71454653" w14:textId="77777777" w:rsidR="00720170" w:rsidRDefault="00F52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eastAsia="Times New Roman" w:cs="Times New Roman"/>
          <w:szCs w:val="24"/>
        </w:rPr>
      </w:pPr>
      <w:r>
        <w:rPr>
          <w:rFonts w:eastAsia="Times New Roman" w:cs="Times New Roman"/>
          <w:szCs w:val="24"/>
        </w:rPr>
        <w:t>Β</w:t>
      </w:r>
      <w:r w:rsidRPr="00EF74CE">
        <w:rPr>
          <w:rFonts w:eastAsia="Times New Roman" w:cs="Times New Roman"/>
          <w:szCs w:val="24"/>
        </w:rPr>
        <w:t xml:space="preserve">άλτε στο λογαριασμό σας ότι το Υπουργείο την ίδια στιγμή που καλείται να λύσει το πρόβλημα της </w:t>
      </w:r>
      <w:r>
        <w:rPr>
          <w:rFonts w:eastAsia="Times New Roman" w:cs="Times New Roman"/>
          <w:szCs w:val="24"/>
        </w:rPr>
        <w:t>«</w:t>
      </w:r>
      <w:proofErr w:type="spellStart"/>
      <w:r>
        <w:rPr>
          <w:rFonts w:eastAsia="Times New Roman" w:cs="Times New Roman"/>
          <w:szCs w:val="24"/>
        </w:rPr>
        <w:t>Ρ</w:t>
      </w:r>
      <w:r w:rsidRPr="00EF74CE">
        <w:rPr>
          <w:rFonts w:eastAsia="Times New Roman" w:cs="Times New Roman"/>
          <w:szCs w:val="24"/>
        </w:rPr>
        <w:t>αλλείου</w:t>
      </w:r>
      <w:proofErr w:type="spellEnd"/>
      <w:r>
        <w:rPr>
          <w:rFonts w:eastAsia="Times New Roman" w:cs="Times New Roman"/>
          <w:szCs w:val="24"/>
        </w:rPr>
        <w:t>»</w:t>
      </w:r>
      <w:r w:rsidRPr="00EF74CE">
        <w:rPr>
          <w:rFonts w:eastAsia="Times New Roman" w:cs="Times New Roman"/>
          <w:szCs w:val="24"/>
        </w:rPr>
        <w:t xml:space="preserve"> </w:t>
      </w:r>
      <w:r>
        <w:rPr>
          <w:rFonts w:eastAsia="Times New Roman" w:cs="Times New Roman"/>
          <w:szCs w:val="24"/>
        </w:rPr>
        <w:t>-και θα λυθεί το πρόβλημα της «</w:t>
      </w:r>
      <w:proofErr w:type="spellStart"/>
      <w:r>
        <w:rPr>
          <w:rFonts w:eastAsia="Times New Roman" w:cs="Times New Roman"/>
          <w:szCs w:val="24"/>
        </w:rPr>
        <w:t>Ρ</w:t>
      </w:r>
      <w:r w:rsidRPr="00EF74CE">
        <w:rPr>
          <w:rFonts w:eastAsia="Times New Roman" w:cs="Times New Roman"/>
          <w:szCs w:val="24"/>
        </w:rPr>
        <w:t>αλλείου</w:t>
      </w:r>
      <w:proofErr w:type="spellEnd"/>
      <w:r>
        <w:rPr>
          <w:rFonts w:eastAsia="Times New Roman" w:cs="Times New Roman"/>
          <w:szCs w:val="24"/>
        </w:rPr>
        <w:t>»</w:t>
      </w:r>
      <w:r w:rsidRPr="00EF74CE">
        <w:rPr>
          <w:rFonts w:eastAsia="Times New Roman" w:cs="Times New Roman"/>
          <w:szCs w:val="24"/>
        </w:rPr>
        <w:t xml:space="preserve"> </w:t>
      </w:r>
      <w:r>
        <w:rPr>
          <w:rFonts w:eastAsia="Times New Roman" w:cs="Times New Roman"/>
          <w:szCs w:val="24"/>
        </w:rPr>
        <w:t>α</w:t>
      </w:r>
      <w:r w:rsidRPr="00EF74CE">
        <w:rPr>
          <w:rFonts w:eastAsia="Times New Roman" w:cs="Times New Roman"/>
          <w:szCs w:val="24"/>
        </w:rPr>
        <w:t>σφαλώς</w:t>
      </w:r>
      <w:r>
        <w:rPr>
          <w:rFonts w:eastAsia="Times New Roman" w:cs="Times New Roman"/>
          <w:szCs w:val="24"/>
        </w:rPr>
        <w:t>-</w:t>
      </w:r>
      <w:r w:rsidRPr="00EF74CE">
        <w:rPr>
          <w:rFonts w:eastAsia="Times New Roman" w:cs="Times New Roman"/>
          <w:szCs w:val="24"/>
        </w:rPr>
        <w:t xml:space="preserve"> σχεδιάζει </w:t>
      </w:r>
      <w:r>
        <w:rPr>
          <w:rFonts w:eastAsia="Times New Roman" w:cs="Times New Roman"/>
          <w:szCs w:val="24"/>
        </w:rPr>
        <w:t xml:space="preserve">συνολικά το πρόβλημα </w:t>
      </w:r>
      <w:r w:rsidRPr="00EF74CE">
        <w:rPr>
          <w:rFonts w:eastAsia="Times New Roman" w:cs="Times New Roman"/>
          <w:szCs w:val="24"/>
        </w:rPr>
        <w:t>τη</w:t>
      </w:r>
      <w:r>
        <w:rPr>
          <w:rFonts w:eastAsia="Times New Roman" w:cs="Times New Roman"/>
          <w:szCs w:val="24"/>
        </w:rPr>
        <w:t>ς</w:t>
      </w:r>
      <w:r w:rsidRPr="00EF74CE">
        <w:rPr>
          <w:rFonts w:eastAsia="Times New Roman" w:cs="Times New Roman"/>
          <w:szCs w:val="24"/>
        </w:rPr>
        <w:t xml:space="preserve"> στέγαση</w:t>
      </w:r>
      <w:r>
        <w:rPr>
          <w:rFonts w:eastAsia="Times New Roman" w:cs="Times New Roman"/>
          <w:szCs w:val="24"/>
        </w:rPr>
        <w:t>ς</w:t>
      </w:r>
      <w:r w:rsidRPr="00EF74CE">
        <w:rPr>
          <w:rFonts w:eastAsia="Times New Roman" w:cs="Times New Roman"/>
          <w:szCs w:val="24"/>
        </w:rPr>
        <w:t xml:space="preserve"> των </w:t>
      </w:r>
      <w:r>
        <w:rPr>
          <w:rFonts w:eastAsia="Times New Roman" w:cs="Times New Roman"/>
          <w:szCs w:val="24"/>
        </w:rPr>
        <w:t>δ</w:t>
      </w:r>
      <w:r w:rsidRPr="00EF74CE">
        <w:rPr>
          <w:rFonts w:eastAsia="Times New Roman" w:cs="Times New Roman"/>
          <w:szCs w:val="24"/>
        </w:rPr>
        <w:t>ικαστηρίων του Πειρα</w:t>
      </w:r>
      <w:r w:rsidRPr="00EF74CE">
        <w:rPr>
          <w:rFonts w:eastAsia="Times New Roman" w:cs="Times New Roman"/>
          <w:szCs w:val="24"/>
        </w:rPr>
        <w:t>ιά</w:t>
      </w:r>
      <w:r>
        <w:rPr>
          <w:rFonts w:eastAsia="Times New Roman" w:cs="Times New Roman"/>
          <w:szCs w:val="24"/>
        </w:rPr>
        <w:t>, γ</w:t>
      </w:r>
      <w:r w:rsidRPr="00EF74CE">
        <w:rPr>
          <w:rFonts w:eastAsia="Times New Roman" w:cs="Times New Roman"/>
          <w:szCs w:val="24"/>
        </w:rPr>
        <w:t xml:space="preserve">ιατί δεν είναι μόνο το </w:t>
      </w:r>
      <w:r>
        <w:rPr>
          <w:rFonts w:eastAsia="Times New Roman" w:cs="Times New Roman"/>
          <w:szCs w:val="24"/>
        </w:rPr>
        <w:t>π</w:t>
      </w:r>
      <w:r w:rsidRPr="00EF74CE">
        <w:rPr>
          <w:rFonts w:eastAsia="Times New Roman" w:cs="Times New Roman"/>
          <w:szCs w:val="24"/>
        </w:rPr>
        <w:t xml:space="preserve">ρωτοδικείο και το </w:t>
      </w:r>
      <w:r>
        <w:rPr>
          <w:rFonts w:eastAsia="Times New Roman" w:cs="Times New Roman"/>
          <w:szCs w:val="24"/>
        </w:rPr>
        <w:t>ε</w:t>
      </w:r>
      <w:r>
        <w:rPr>
          <w:rFonts w:eastAsia="Times New Roman" w:cs="Times New Roman"/>
          <w:szCs w:val="24"/>
        </w:rPr>
        <w:t>φετείο. Κ</w:t>
      </w:r>
      <w:r w:rsidRPr="00EF74CE">
        <w:rPr>
          <w:rFonts w:eastAsia="Times New Roman" w:cs="Times New Roman"/>
          <w:szCs w:val="24"/>
        </w:rPr>
        <w:t>αι το ξέρετε</w:t>
      </w:r>
      <w:r>
        <w:rPr>
          <w:rFonts w:eastAsia="Times New Roman" w:cs="Times New Roman"/>
          <w:szCs w:val="24"/>
        </w:rPr>
        <w:t>,</w:t>
      </w:r>
      <w:r w:rsidRPr="00EF74CE">
        <w:rPr>
          <w:rFonts w:eastAsia="Times New Roman" w:cs="Times New Roman"/>
          <w:szCs w:val="24"/>
        </w:rPr>
        <w:t xml:space="preserve"> πάρα πολύ καλά ότι υπάρχουν τα ζητήματα του </w:t>
      </w:r>
      <w:r>
        <w:rPr>
          <w:rFonts w:eastAsia="Times New Roman" w:cs="Times New Roman"/>
          <w:szCs w:val="24"/>
        </w:rPr>
        <w:t>Ε</w:t>
      </w:r>
      <w:r w:rsidRPr="00EF74CE">
        <w:rPr>
          <w:rFonts w:eastAsia="Times New Roman" w:cs="Times New Roman"/>
          <w:szCs w:val="24"/>
        </w:rPr>
        <w:t>ιρηνοδικείου</w:t>
      </w:r>
      <w:r>
        <w:rPr>
          <w:rFonts w:eastAsia="Times New Roman" w:cs="Times New Roman"/>
          <w:szCs w:val="24"/>
        </w:rPr>
        <w:t>,</w:t>
      </w:r>
      <w:r w:rsidRPr="00EF74CE">
        <w:rPr>
          <w:rFonts w:eastAsia="Times New Roman" w:cs="Times New Roman"/>
          <w:szCs w:val="24"/>
        </w:rPr>
        <w:t xml:space="preserve"> το</w:t>
      </w:r>
      <w:r>
        <w:rPr>
          <w:rFonts w:eastAsia="Times New Roman" w:cs="Times New Roman"/>
          <w:szCs w:val="24"/>
        </w:rPr>
        <w:t>υ</w:t>
      </w:r>
      <w:r w:rsidRPr="00EF74CE">
        <w:rPr>
          <w:rFonts w:eastAsia="Times New Roman" w:cs="Times New Roman"/>
          <w:szCs w:val="24"/>
        </w:rPr>
        <w:t xml:space="preserve"> Πταισματοδικείο</w:t>
      </w:r>
      <w:r>
        <w:rPr>
          <w:rFonts w:eastAsia="Times New Roman" w:cs="Times New Roman"/>
          <w:szCs w:val="24"/>
        </w:rPr>
        <w:t>υ και των Δ</w:t>
      </w:r>
      <w:r w:rsidRPr="00EF74CE">
        <w:rPr>
          <w:rFonts w:eastAsia="Times New Roman" w:cs="Times New Roman"/>
          <w:szCs w:val="24"/>
        </w:rPr>
        <w:t xml:space="preserve">ιοικητικών </w:t>
      </w:r>
      <w:r>
        <w:rPr>
          <w:rFonts w:eastAsia="Times New Roman" w:cs="Times New Roman"/>
          <w:szCs w:val="24"/>
        </w:rPr>
        <w:t>Δικαστηρίων. Ε</w:t>
      </w:r>
      <w:r w:rsidRPr="00EF74CE">
        <w:rPr>
          <w:rFonts w:eastAsia="Times New Roman" w:cs="Times New Roman"/>
          <w:szCs w:val="24"/>
        </w:rPr>
        <w:t>ίμαστε σε επικοινωνία και μ</w:t>
      </w:r>
      <w:r>
        <w:rPr>
          <w:rFonts w:eastAsia="Times New Roman" w:cs="Times New Roman"/>
          <w:szCs w:val="24"/>
        </w:rPr>
        <w:t>ε</w:t>
      </w:r>
      <w:r w:rsidRPr="00EF74CE">
        <w:rPr>
          <w:rFonts w:eastAsia="Times New Roman" w:cs="Times New Roman"/>
          <w:szCs w:val="24"/>
        </w:rPr>
        <w:t xml:space="preserve"> το</w:t>
      </w:r>
      <w:r>
        <w:rPr>
          <w:rFonts w:eastAsia="Times New Roman" w:cs="Times New Roman"/>
          <w:szCs w:val="24"/>
        </w:rPr>
        <w:t>ν</w:t>
      </w:r>
      <w:r w:rsidRPr="00EF74CE">
        <w:rPr>
          <w:rFonts w:eastAsia="Times New Roman" w:cs="Times New Roman"/>
          <w:szCs w:val="24"/>
        </w:rPr>
        <w:t xml:space="preserve"> Δικηγορικό Σύλλογο</w:t>
      </w:r>
      <w:r>
        <w:rPr>
          <w:rFonts w:eastAsia="Times New Roman" w:cs="Times New Roman"/>
          <w:szCs w:val="24"/>
        </w:rPr>
        <w:t xml:space="preserve"> Πειραιά και με τις </w:t>
      </w:r>
      <w:r>
        <w:rPr>
          <w:rFonts w:eastAsia="Times New Roman" w:cs="Times New Roman"/>
          <w:szCs w:val="24"/>
        </w:rPr>
        <w:t>δικαστικές ε</w:t>
      </w:r>
      <w:r w:rsidRPr="00EF74CE">
        <w:rPr>
          <w:rFonts w:eastAsia="Times New Roman" w:cs="Times New Roman"/>
          <w:szCs w:val="24"/>
        </w:rPr>
        <w:t>νώσεις</w:t>
      </w:r>
      <w:r>
        <w:rPr>
          <w:rFonts w:eastAsia="Times New Roman" w:cs="Times New Roman"/>
          <w:szCs w:val="24"/>
        </w:rPr>
        <w:t xml:space="preserve"> και με τους προϊσταμένους των </w:t>
      </w:r>
      <w:r>
        <w:rPr>
          <w:rFonts w:eastAsia="Times New Roman" w:cs="Times New Roman"/>
          <w:szCs w:val="24"/>
        </w:rPr>
        <w:t>δ</w:t>
      </w:r>
      <w:r w:rsidRPr="00EF74CE">
        <w:rPr>
          <w:rFonts w:eastAsia="Times New Roman" w:cs="Times New Roman"/>
          <w:szCs w:val="24"/>
        </w:rPr>
        <w:t>ικαστηρίων στον Πειραιά</w:t>
      </w:r>
      <w:r>
        <w:rPr>
          <w:rFonts w:eastAsia="Times New Roman" w:cs="Times New Roman"/>
          <w:szCs w:val="24"/>
        </w:rPr>
        <w:t>,</w:t>
      </w:r>
      <w:r w:rsidRPr="00EF74CE">
        <w:rPr>
          <w:rFonts w:eastAsia="Times New Roman" w:cs="Times New Roman"/>
          <w:szCs w:val="24"/>
        </w:rPr>
        <w:t xml:space="preserve"> προκειμένου να βρούμε εναλλακτικές και για τους </w:t>
      </w:r>
      <w:r w:rsidRPr="00EF74CE">
        <w:rPr>
          <w:rFonts w:eastAsia="Times New Roman" w:cs="Times New Roman"/>
          <w:szCs w:val="24"/>
        </w:rPr>
        <w:lastRenderedPageBreak/>
        <w:t>υπόλοιπους χώρους</w:t>
      </w:r>
      <w:r>
        <w:rPr>
          <w:rFonts w:eastAsia="Times New Roman" w:cs="Times New Roman"/>
          <w:szCs w:val="24"/>
        </w:rPr>
        <w:t>. Τ</w:t>
      </w:r>
      <w:r w:rsidRPr="00EF74CE">
        <w:rPr>
          <w:rFonts w:eastAsia="Times New Roman" w:cs="Times New Roman"/>
          <w:szCs w:val="24"/>
        </w:rPr>
        <w:t>ο κτ</w:t>
      </w:r>
      <w:r>
        <w:rPr>
          <w:rFonts w:eastAsia="Times New Roman" w:cs="Times New Roman"/>
          <w:szCs w:val="24"/>
        </w:rPr>
        <w:t>ή</w:t>
      </w:r>
      <w:r w:rsidRPr="00EF74CE">
        <w:rPr>
          <w:rFonts w:eastAsia="Times New Roman" w:cs="Times New Roman"/>
          <w:szCs w:val="24"/>
        </w:rPr>
        <w:t>ριο</w:t>
      </w:r>
      <w:r>
        <w:rPr>
          <w:rFonts w:eastAsia="Times New Roman" w:cs="Times New Roman"/>
          <w:szCs w:val="24"/>
        </w:rPr>
        <w:t>,</w:t>
      </w:r>
      <w:r w:rsidRPr="00EF74CE">
        <w:rPr>
          <w:rFonts w:eastAsia="Times New Roman" w:cs="Times New Roman"/>
          <w:szCs w:val="24"/>
        </w:rPr>
        <w:t xml:space="preserve"> το οποίο θα ελευθερωθεί</w:t>
      </w:r>
      <w:r>
        <w:rPr>
          <w:rFonts w:eastAsia="Times New Roman" w:cs="Times New Roman"/>
          <w:szCs w:val="24"/>
        </w:rPr>
        <w:t xml:space="preserve"> </w:t>
      </w:r>
      <w:r w:rsidRPr="00EF74CE">
        <w:rPr>
          <w:rFonts w:eastAsia="Times New Roman" w:cs="Times New Roman"/>
          <w:szCs w:val="24"/>
        </w:rPr>
        <w:t xml:space="preserve">προκειμένου </w:t>
      </w:r>
      <w:r>
        <w:rPr>
          <w:rFonts w:eastAsia="Times New Roman" w:cs="Times New Roman"/>
          <w:szCs w:val="24"/>
        </w:rPr>
        <w:t>ν</w:t>
      </w:r>
      <w:r w:rsidRPr="00EF74CE">
        <w:rPr>
          <w:rFonts w:eastAsia="Times New Roman" w:cs="Times New Roman"/>
          <w:szCs w:val="24"/>
        </w:rPr>
        <w:t xml:space="preserve">α </w:t>
      </w:r>
      <w:r>
        <w:rPr>
          <w:rFonts w:eastAsia="Times New Roman" w:cs="Times New Roman"/>
          <w:szCs w:val="24"/>
        </w:rPr>
        <w:t>μεταφερθούν υπηρεσίε</w:t>
      </w:r>
      <w:r w:rsidRPr="00EF74CE">
        <w:rPr>
          <w:rFonts w:eastAsia="Times New Roman" w:cs="Times New Roman"/>
          <w:szCs w:val="24"/>
        </w:rPr>
        <w:t xml:space="preserve">ς στη </w:t>
      </w:r>
      <w:r>
        <w:rPr>
          <w:rFonts w:eastAsia="Times New Roman" w:cs="Times New Roman"/>
          <w:szCs w:val="24"/>
        </w:rPr>
        <w:t>«</w:t>
      </w:r>
      <w:proofErr w:type="spellStart"/>
      <w:r w:rsidRPr="00EF74CE">
        <w:rPr>
          <w:rFonts w:eastAsia="Times New Roman" w:cs="Times New Roman"/>
          <w:szCs w:val="24"/>
        </w:rPr>
        <w:t>Ράλλειο</w:t>
      </w:r>
      <w:proofErr w:type="spellEnd"/>
      <w:r>
        <w:rPr>
          <w:rFonts w:eastAsia="Times New Roman" w:cs="Times New Roman"/>
          <w:szCs w:val="24"/>
        </w:rPr>
        <w:t>»</w:t>
      </w:r>
      <w:r w:rsidRPr="00EF74CE">
        <w:rPr>
          <w:rFonts w:eastAsia="Times New Roman" w:cs="Times New Roman"/>
          <w:szCs w:val="24"/>
        </w:rPr>
        <w:t xml:space="preserve"> θα μπορέσει </w:t>
      </w:r>
      <w:r>
        <w:rPr>
          <w:rFonts w:eastAsia="Times New Roman" w:cs="Times New Roman"/>
          <w:szCs w:val="24"/>
        </w:rPr>
        <w:t>με διορθώσεις, ο</w:t>
      </w:r>
      <w:r>
        <w:rPr>
          <w:rFonts w:eastAsia="Times New Roman" w:cs="Times New Roman"/>
          <w:szCs w:val="24"/>
        </w:rPr>
        <w:t>ι οποίες α</w:t>
      </w:r>
      <w:r w:rsidRPr="00EF74CE">
        <w:rPr>
          <w:rFonts w:eastAsia="Times New Roman" w:cs="Times New Roman"/>
          <w:szCs w:val="24"/>
        </w:rPr>
        <w:t>σφαλώς και πρέπει να γίνουν</w:t>
      </w:r>
      <w:r>
        <w:rPr>
          <w:rFonts w:eastAsia="Times New Roman" w:cs="Times New Roman"/>
          <w:szCs w:val="24"/>
        </w:rPr>
        <w:t>, να στεγάσει</w:t>
      </w:r>
      <w:r w:rsidRPr="00EF74CE">
        <w:rPr>
          <w:rFonts w:eastAsia="Times New Roman" w:cs="Times New Roman"/>
          <w:szCs w:val="24"/>
        </w:rPr>
        <w:t xml:space="preserve"> άλλες υπηρεσίες</w:t>
      </w:r>
      <w:r>
        <w:rPr>
          <w:rFonts w:eastAsia="Times New Roman" w:cs="Times New Roman"/>
          <w:szCs w:val="24"/>
        </w:rPr>
        <w:t>,</w:t>
      </w:r>
      <w:r w:rsidRPr="00EF74CE">
        <w:rPr>
          <w:rFonts w:eastAsia="Times New Roman" w:cs="Times New Roman"/>
          <w:szCs w:val="24"/>
        </w:rPr>
        <w:t xml:space="preserve"> που αφορούν πάντα στη </w:t>
      </w:r>
      <w:r>
        <w:rPr>
          <w:rFonts w:eastAsia="Times New Roman" w:cs="Times New Roman"/>
          <w:szCs w:val="24"/>
        </w:rPr>
        <w:t>δ</w:t>
      </w:r>
      <w:r w:rsidRPr="00EF74CE">
        <w:rPr>
          <w:rFonts w:eastAsia="Times New Roman" w:cs="Times New Roman"/>
          <w:szCs w:val="24"/>
        </w:rPr>
        <w:t>ικαιοσύνη</w:t>
      </w:r>
      <w:r>
        <w:rPr>
          <w:rFonts w:eastAsia="Times New Roman" w:cs="Times New Roman"/>
          <w:szCs w:val="24"/>
        </w:rPr>
        <w:t>, στο θέμα «δ</w:t>
      </w:r>
      <w:r w:rsidRPr="00EF74CE">
        <w:rPr>
          <w:rFonts w:eastAsia="Times New Roman" w:cs="Times New Roman"/>
          <w:szCs w:val="24"/>
        </w:rPr>
        <w:t>ικαστικ</w:t>
      </w:r>
      <w:r>
        <w:rPr>
          <w:rFonts w:eastAsia="Times New Roman" w:cs="Times New Roman"/>
          <w:szCs w:val="24"/>
        </w:rPr>
        <w:t>ά μέγαρα</w:t>
      </w:r>
      <w:r w:rsidRPr="00EF74CE">
        <w:rPr>
          <w:rFonts w:eastAsia="Times New Roman" w:cs="Times New Roman"/>
          <w:szCs w:val="24"/>
        </w:rPr>
        <w:t xml:space="preserve"> του Πειραιά</w:t>
      </w:r>
      <w:r>
        <w:rPr>
          <w:rFonts w:eastAsia="Times New Roman" w:cs="Times New Roman"/>
          <w:szCs w:val="24"/>
        </w:rPr>
        <w:t>».</w:t>
      </w:r>
    </w:p>
    <w:p w14:paraId="71454654" w14:textId="77777777" w:rsidR="00720170" w:rsidRDefault="00F52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eastAsia="Times New Roman" w:cs="Times New Roman"/>
          <w:szCs w:val="24"/>
        </w:rPr>
      </w:pPr>
      <w:r>
        <w:rPr>
          <w:rFonts w:eastAsia="Times New Roman" w:cs="Times New Roman"/>
          <w:szCs w:val="24"/>
        </w:rPr>
        <w:t>Κ</w:t>
      </w:r>
      <w:r w:rsidRPr="00EF74CE">
        <w:rPr>
          <w:rFonts w:eastAsia="Times New Roman" w:cs="Times New Roman"/>
          <w:szCs w:val="24"/>
        </w:rPr>
        <w:t>αι βάλτε και στο τέλος</w:t>
      </w:r>
      <w:r>
        <w:rPr>
          <w:rFonts w:eastAsia="Times New Roman" w:cs="Times New Roman"/>
          <w:szCs w:val="24"/>
        </w:rPr>
        <w:t>,</w:t>
      </w:r>
      <w:r w:rsidRPr="00EF74CE">
        <w:rPr>
          <w:rFonts w:eastAsia="Times New Roman" w:cs="Times New Roman"/>
          <w:szCs w:val="24"/>
        </w:rPr>
        <w:t xml:space="preserve"> </w:t>
      </w:r>
      <w:r>
        <w:rPr>
          <w:rFonts w:eastAsia="Times New Roman" w:cs="Times New Roman"/>
          <w:szCs w:val="24"/>
        </w:rPr>
        <w:t>στο λογαριασμό σας ότι το ίδιο Υ</w:t>
      </w:r>
      <w:r w:rsidRPr="00EF74CE">
        <w:rPr>
          <w:rFonts w:eastAsia="Times New Roman" w:cs="Times New Roman"/>
          <w:szCs w:val="24"/>
        </w:rPr>
        <w:t xml:space="preserve">πουργείο και οι ίδιοι άνθρωποι και οι ίδιες ομάδες </w:t>
      </w:r>
      <w:r w:rsidRPr="00EF74CE">
        <w:rPr>
          <w:rFonts w:eastAsia="Times New Roman" w:cs="Times New Roman"/>
          <w:szCs w:val="24"/>
        </w:rPr>
        <w:t>δουλεύουμε για την κάλυψη</w:t>
      </w:r>
      <w:r>
        <w:rPr>
          <w:rFonts w:eastAsia="Times New Roman" w:cs="Times New Roman"/>
          <w:szCs w:val="24"/>
        </w:rPr>
        <w:t>,</w:t>
      </w:r>
      <w:r w:rsidRPr="00EF74CE">
        <w:rPr>
          <w:rFonts w:eastAsia="Times New Roman" w:cs="Times New Roman"/>
          <w:szCs w:val="24"/>
        </w:rPr>
        <w:t xml:space="preserve"> το τελευταίο διάστημα από το 2015 και μετά</w:t>
      </w:r>
      <w:r>
        <w:rPr>
          <w:rFonts w:eastAsia="Times New Roman" w:cs="Times New Roman"/>
          <w:szCs w:val="24"/>
        </w:rPr>
        <w:t>,</w:t>
      </w:r>
      <w:r w:rsidRPr="00EF74CE">
        <w:rPr>
          <w:rFonts w:eastAsia="Times New Roman" w:cs="Times New Roman"/>
          <w:szCs w:val="24"/>
        </w:rPr>
        <w:t xml:space="preserve"> χρόν</w:t>
      </w:r>
      <w:r>
        <w:rPr>
          <w:rFonts w:eastAsia="Times New Roman" w:cs="Times New Roman"/>
          <w:szCs w:val="24"/>
        </w:rPr>
        <w:t>ιων προβλημάτων δικαστικών μ</w:t>
      </w:r>
      <w:r w:rsidRPr="00EF74CE">
        <w:rPr>
          <w:rFonts w:eastAsia="Times New Roman" w:cs="Times New Roman"/>
          <w:szCs w:val="24"/>
        </w:rPr>
        <w:t>εγάρων ανά τη χώρα</w:t>
      </w:r>
      <w:r>
        <w:rPr>
          <w:rFonts w:eastAsia="Times New Roman" w:cs="Times New Roman"/>
          <w:szCs w:val="24"/>
        </w:rPr>
        <w:t>,</w:t>
      </w:r>
      <w:r w:rsidRPr="00EF74CE">
        <w:rPr>
          <w:rFonts w:eastAsia="Times New Roman" w:cs="Times New Roman"/>
          <w:szCs w:val="24"/>
        </w:rPr>
        <w:t xml:space="preserve"> τα οποία αντιμετωπίζουν τα προβλήματα που </w:t>
      </w:r>
      <w:r>
        <w:rPr>
          <w:rFonts w:eastAsia="Times New Roman" w:cs="Times New Roman"/>
          <w:szCs w:val="24"/>
        </w:rPr>
        <w:t>όλ</w:t>
      </w:r>
      <w:r w:rsidRPr="00EF74CE">
        <w:rPr>
          <w:rFonts w:eastAsia="Times New Roman" w:cs="Times New Roman"/>
          <w:szCs w:val="24"/>
        </w:rPr>
        <w:t>οι μπορούμε να φανταστούμε ότι αντιμε</w:t>
      </w:r>
      <w:r>
        <w:rPr>
          <w:rFonts w:eastAsia="Times New Roman" w:cs="Times New Roman"/>
          <w:szCs w:val="24"/>
        </w:rPr>
        <w:t>τώπισε το κοινωνικό κράτος στη χ</w:t>
      </w:r>
      <w:r w:rsidRPr="00EF74CE">
        <w:rPr>
          <w:rFonts w:eastAsia="Times New Roman" w:cs="Times New Roman"/>
          <w:szCs w:val="24"/>
        </w:rPr>
        <w:t>ώρα αυτή</w:t>
      </w:r>
      <w:r>
        <w:rPr>
          <w:rFonts w:eastAsia="Times New Roman" w:cs="Times New Roman"/>
          <w:szCs w:val="24"/>
        </w:rPr>
        <w:t>, οι</w:t>
      </w:r>
      <w:r w:rsidRPr="00EF74CE">
        <w:rPr>
          <w:rFonts w:eastAsia="Times New Roman" w:cs="Times New Roman"/>
          <w:szCs w:val="24"/>
        </w:rPr>
        <w:t xml:space="preserve"> δομές τ</w:t>
      </w:r>
      <w:r w:rsidRPr="00EF74CE">
        <w:rPr>
          <w:rFonts w:eastAsia="Times New Roman" w:cs="Times New Roman"/>
          <w:szCs w:val="24"/>
        </w:rPr>
        <w:t>ου κοινωνικού κράτους</w:t>
      </w:r>
      <w:r>
        <w:rPr>
          <w:rFonts w:eastAsia="Times New Roman" w:cs="Times New Roman"/>
          <w:szCs w:val="24"/>
        </w:rPr>
        <w:t>. Ό,</w:t>
      </w:r>
      <w:r w:rsidRPr="00EF74CE">
        <w:rPr>
          <w:rFonts w:eastAsia="Times New Roman" w:cs="Times New Roman"/>
          <w:szCs w:val="24"/>
        </w:rPr>
        <w:t>τι συνέβη στα σχολεία</w:t>
      </w:r>
      <w:r>
        <w:rPr>
          <w:rFonts w:eastAsia="Times New Roman" w:cs="Times New Roman"/>
          <w:szCs w:val="24"/>
        </w:rPr>
        <w:t>, ό,τι</w:t>
      </w:r>
      <w:r w:rsidRPr="00EF74CE">
        <w:rPr>
          <w:rFonts w:eastAsia="Times New Roman" w:cs="Times New Roman"/>
          <w:szCs w:val="24"/>
        </w:rPr>
        <w:t xml:space="preserve"> συνέβη στα νοσοκομεία</w:t>
      </w:r>
      <w:r>
        <w:rPr>
          <w:rFonts w:eastAsia="Times New Roman" w:cs="Times New Roman"/>
          <w:szCs w:val="24"/>
        </w:rPr>
        <w:t xml:space="preserve">, συνέβη και σε όλα τα </w:t>
      </w:r>
      <w:r w:rsidRPr="00EF74CE">
        <w:rPr>
          <w:rFonts w:eastAsia="Times New Roman" w:cs="Times New Roman"/>
          <w:szCs w:val="24"/>
        </w:rPr>
        <w:t xml:space="preserve">δικαστικά </w:t>
      </w:r>
      <w:r>
        <w:rPr>
          <w:rFonts w:eastAsia="Times New Roman" w:cs="Times New Roman"/>
          <w:szCs w:val="24"/>
        </w:rPr>
        <w:t>μ</w:t>
      </w:r>
      <w:r w:rsidRPr="00EF74CE">
        <w:rPr>
          <w:rFonts w:eastAsia="Times New Roman" w:cs="Times New Roman"/>
          <w:szCs w:val="24"/>
        </w:rPr>
        <w:t>έγαρα της χώρας</w:t>
      </w:r>
      <w:r>
        <w:rPr>
          <w:rFonts w:eastAsia="Times New Roman" w:cs="Times New Roman"/>
          <w:szCs w:val="24"/>
        </w:rPr>
        <w:t>. Π</w:t>
      </w:r>
      <w:r w:rsidRPr="00EF74CE">
        <w:rPr>
          <w:rFonts w:eastAsia="Times New Roman" w:cs="Times New Roman"/>
          <w:szCs w:val="24"/>
        </w:rPr>
        <w:t xml:space="preserve">έρασε ένα μνημόνιο πάνω από τα δικαστικά </w:t>
      </w:r>
      <w:r>
        <w:rPr>
          <w:rFonts w:eastAsia="Times New Roman" w:cs="Times New Roman"/>
          <w:szCs w:val="24"/>
        </w:rPr>
        <w:t>μ</w:t>
      </w:r>
      <w:r w:rsidRPr="00EF74CE">
        <w:rPr>
          <w:rFonts w:eastAsia="Times New Roman" w:cs="Times New Roman"/>
          <w:szCs w:val="24"/>
        </w:rPr>
        <w:t>έγαρα</w:t>
      </w:r>
      <w:r>
        <w:rPr>
          <w:rFonts w:eastAsia="Times New Roman" w:cs="Times New Roman"/>
          <w:szCs w:val="24"/>
        </w:rPr>
        <w:t>. Α</w:t>
      </w:r>
      <w:r w:rsidRPr="00EF74CE">
        <w:rPr>
          <w:rFonts w:eastAsia="Times New Roman" w:cs="Times New Roman"/>
          <w:szCs w:val="24"/>
        </w:rPr>
        <w:t>ντιμετωπίζουμε</w:t>
      </w:r>
      <w:r>
        <w:rPr>
          <w:rFonts w:eastAsia="Times New Roman" w:cs="Times New Roman"/>
          <w:szCs w:val="24"/>
        </w:rPr>
        <w:t>, λ</w:t>
      </w:r>
      <w:r w:rsidRPr="00EF74CE">
        <w:rPr>
          <w:rFonts w:eastAsia="Times New Roman" w:cs="Times New Roman"/>
          <w:szCs w:val="24"/>
        </w:rPr>
        <w:t>οιπόν</w:t>
      </w:r>
      <w:r>
        <w:rPr>
          <w:rFonts w:eastAsia="Times New Roman" w:cs="Times New Roman"/>
          <w:szCs w:val="24"/>
        </w:rPr>
        <w:t>,</w:t>
      </w:r>
      <w:r w:rsidRPr="00EF74CE">
        <w:rPr>
          <w:rFonts w:eastAsia="Times New Roman" w:cs="Times New Roman"/>
          <w:szCs w:val="24"/>
        </w:rPr>
        <w:t xml:space="preserve"> οι ίδιοι άνθρωποι</w:t>
      </w:r>
      <w:r>
        <w:rPr>
          <w:rFonts w:eastAsia="Times New Roman" w:cs="Times New Roman"/>
          <w:szCs w:val="24"/>
        </w:rPr>
        <w:t>,</w:t>
      </w:r>
      <w:r w:rsidRPr="00EF74CE">
        <w:rPr>
          <w:rFonts w:eastAsia="Times New Roman" w:cs="Times New Roman"/>
          <w:szCs w:val="24"/>
        </w:rPr>
        <w:t xml:space="preserve"> με τους ίδιους όρους</w:t>
      </w:r>
      <w:r>
        <w:rPr>
          <w:rFonts w:eastAsia="Times New Roman" w:cs="Times New Roman"/>
          <w:szCs w:val="24"/>
        </w:rPr>
        <w:t>,</w:t>
      </w:r>
      <w:r w:rsidRPr="00EF74CE">
        <w:rPr>
          <w:rFonts w:eastAsia="Times New Roman" w:cs="Times New Roman"/>
          <w:szCs w:val="24"/>
        </w:rPr>
        <w:t xml:space="preserve"> προβλήματα π</w:t>
      </w:r>
      <w:r>
        <w:rPr>
          <w:rFonts w:eastAsia="Times New Roman" w:cs="Times New Roman"/>
          <w:szCs w:val="24"/>
        </w:rPr>
        <w:t xml:space="preserve">ου </w:t>
      </w:r>
      <w:r>
        <w:rPr>
          <w:rFonts w:eastAsia="Times New Roman" w:cs="Times New Roman"/>
          <w:szCs w:val="24"/>
        </w:rPr>
        <w:t xml:space="preserve">έχουν να κάνουν σε όλες τις </w:t>
      </w:r>
      <w:r>
        <w:rPr>
          <w:rFonts w:eastAsia="Times New Roman" w:cs="Times New Roman"/>
          <w:szCs w:val="24"/>
        </w:rPr>
        <w:t>π</w:t>
      </w:r>
      <w:r w:rsidRPr="00EF74CE">
        <w:rPr>
          <w:rFonts w:eastAsia="Times New Roman" w:cs="Times New Roman"/>
          <w:szCs w:val="24"/>
        </w:rPr>
        <w:t xml:space="preserve">εριφέρειες </w:t>
      </w:r>
      <w:r>
        <w:rPr>
          <w:rFonts w:eastAsia="Times New Roman" w:cs="Times New Roman"/>
          <w:szCs w:val="24"/>
        </w:rPr>
        <w:t xml:space="preserve">της χώρας, </w:t>
      </w:r>
      <w:r w:rsidRPr="00EF74CE">
        <w:rPr>
          <w:rFonts w:eastAsia="Times New Roman" w:cs="Times New Roman"/>
          <w:szCs w:val="24"/>
        </w:rPr>
        <w:t>σε όλα τα δικαστικά Μέγαρα</w:t>
      </w:r>
      <w:r>
        <w:rPr>
          <w:rFonts w:eastAsia="Times New Roman" w:cs="Times New Roman"/>
          <w:szCs w:val="24"/>
        </w:rPr>
        <w:t>,</w:t>
      </w:r>
      <w:r w:rsidRPr="00EF74CE">
        <w:rPr>
          <w:rFonts w:eastAsia="Times New Roman" w:cs="Times New Roman"/>
          <w:szCs w:val="24"/>
        </w:rPr>
        <w:t xml:space="preserve"> καθημερινά</w:t>
      </w:r>
      <w:r>
        <w:rPr>
          <w:rFonts w:eastAsia="Times New Roman" w:cs="Times New Roman"/>
          <w:szCs w:val="24"/>
        </w:rPr>
        <w:t>,</w:t>
      </w:r>
      <w:r w:rsidRPr="00EF74CE">
        <w:rPr>
          <w:rFonts w:eastAsia="Times New Roman" w:cs="Times New Roman"/>
          <w:szCs w:val="24"/>
        </w:rPr>
        <w:t xml:space="preserve"> έκτακτα προβλήματα</w:t>
      </w:r>
      <w:r>
        <w:rPr>
          <w:rFonts w:eastAsia="Times New Roman" w:cs="Times New Roman"/>
          <w:szCs w:val="24"/>
        </w:rPr>
        <w:t xml:space="preserve">. </w:t>
      </w:r>
    </w:p>
    <w:p w14:paraId="71454655" w14:textId="77777777" w:rsidR="00720170" w:rsidRDefault="00F52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eastAsia="Times New Roman" w:cs="Times New Roman"/>
          <w:szCs w:val="24"/>
        </w:rPr>
      </w:pPr>
      <w:r>
        <w:rPr>
          <w:rFonts w:eastAsia="Times New Roman" w:cs="Times New Roman"/>
          <w:szCs w:val="24"/>
        </w:rPr>
        <w:lastRenderedPageBreak/>
        <w:t>Α</w:t>
      </w:r>
      <w:r w:rsidRPr="00EF74CE">
        <w:rPr>
          <w:rFonts w:eastAsia="Times New Roman" w:cs="Times New Roman"/>
          <w:szCs w:val="24"/>
        </w:rPr>
        <w:t>υτό</w:t>
      </w:r>
      <w:r>
        <w:rPr>
          <w:rFonts w:eastAsia="Times New Roman" w:cs="Times New Roman"/>
          <w:szCs w:val="24"/>
        </w:rPr>
        <w:t>,</w:t>
      </w:r>
      <w:r w:rsidRPr="00EF74CE">
        <w:rPr>
          <w:rFonts w:eastAsia="Times New Roman" w:cs="Times New Roman"/>
          <w:szCs w:val="24"/>
        </w:rPr>
        <w:t xml:space="preserve"> δεν το λέω προκειμένου να σας δώσω κα</w:t>
      </w:r>
      <w:r>
        <w:rPr>
          <w:rFonts w:eastAsia="Times New Roman" w:cs="Times New Roman"/>
          <w:szCs w:val="24"/>
        </w:rPr>
        <w:t>μ</w:t>
      </w:r>
      <w:r w:rsidRPr="00EF74CE">
        <w:rPr>
          <w:rFonts w:eastAsia="Times New Roman" w:cs="Times New Roman"/>
          <w:szCs w:val="24"/>
        </w:rPr>
        <w:t xml:space="preserve">μία εξήγηση </w:t>
      </w:r>
      <w:r>
        <w:rPr>
          <w:rFonts w:eastAsia="Times New Roman" w:cs="Times New Roman"/>
          <w:szCs w:val="24"/>
        </w:rPr>
        <w:t xml:space="preserve">ή </w:t>
      </w:r>
      <w:r w:rsidRPr="00EF74CE">
        <w:rPr>
          <w:rFonts w:eastAsia="Times New Roman" w:cs="Times New Roman"/>
          <w:szCs w:val="24"/>
        </w:rPr>
        <w:t>δικαιολογία</w:t>
      </w:r>
      <w:r>
        <w:rPr>
          <w:rFonts w:eastAsia="Times New Roman" w:cs="Times New Roman"/>
          <w:szCs w:val="24"/>
        </w:rPr>
        <w:t xml:space="preserve">, για τυχόν καθυστερήσεις </w:t>
      </w:r>
      <w:r w:rsidRPr="00EF74CE">
        <w:rPr>
          <w:rFonts w:eastAsia="Times New Roman" w:cs="Times New Roman"/>
          <w:szCs w:val="24"/>
        </w:rPr>
        <w:t>στον Πειραιά</w:t>
      </w:r>
      <w:r>
        <w:rPr>
          <w:rFonts w:eastAsia="Times New Roman" w:cs="Times New Roman"/>
          <w:szCs w:val="24"/>
        </w:rPr>
        <w:t xml:space="preserve">. </w:t>
      </w:r>
      <w:r w:rsidRPr="00EF74CE">
        <w:rPr>
          <w:rFonts w:eastAsia="Times New Roman" w:cs="Times New Roman"/>
          <w:szCs w:val="24"/>
        </w:rPr>
        <w:t>Ο μόνος λόγος καθυστέρησης στον Πει</w:t>
      </w:r>
      <w:r w:rsidRPr="00EF74CE">
        <w:rPr>
          <w:rFonts w:eastAsia="Times New Roman" w:cs="Times New Roman"/>
          <w:szCs w:val="24"/>
        </w:rPr>
        <w:t>ραιά</w:t>
      </w:r>
      <w:r>
        <w:rPr>
          <w:rFonts w:eastAsia="Times New Roman" w:cs="Times New Roman"/>
          <w:szCs w:val="24"/>
        </w:rPr>
        <w:t>,</w:t>
      </w:r>
      <w:r w:rsidRPr="00EF74CE">
        <w:rPr>
          <w:rFonts w:eastAsia="Times New Roman" w:cs="Times New Roman"/>
          <w:szCs w:val="24"/>
        </w:rPr>
        <w:t xml:space="preserve"> κατά τη γνώμη μου</w:t>
      </w:r>
      <w:r>
        <w:rPr>
          <w:rFonts w:eastAsia="Times New Roman" w:cs="Times New Roman"/>
          <w:szCs w:val="24"/>
        </w:rPr>
        <w:t>,</w:t>
      </w:r>
      <w:r w:rsidRPr="00EF74CE">
        <w:rPr>
          <w:rFonts w:eastAsia="Times New Roman" w:cs="Times New Roman"/>
          <w:szCs w:val="24"/>
        </w:rPr>
        <w:t xml:space="preserve"> είναι ότι είναι ένα πολύ μεγάλο σχέδιο</w:t>
      </w:r>
      <w:r>
        <w:rPr>
          <w:rFonts w:eastAsia="Times New Roman" w:cs="Times New Roman"/>
          <w:szCs w:val="24"/>
        </w:rPr>
        <w:t>, ε</w:t>
      </w:r>
      <w:r w:rsidRPr="00EF74CE">
        <w:rPr>
          <w:rFonts w:eastAsia="Times New Roman" w:cs="Times New Roman"/>
          <w:szCs w:val="24"/>
        </w:rPr>
        <w:t>ίναι ένα πάρα πολύ μεγάλο έργο</w:t>
      </w:r>
      <w:r>
        <w:rPr>
          <w:rFonts w:eastAsia="Times New Roman" w:cs="Times New Roman"/>
          <w:szCs w:val="24"/>
        </w:rPr>
        <w:t xml:space="preserve"> κ</w:t>
      </w:r>
      <w:r w:rsidRPr="00EF74CE">
        <w:rPr>
          <w:rFonts w:eastAsia="Times New Roman" w:cs="Times New Roman"/>
          <w:szCs w:val="24"/>
        </w:rPr>
        <w:t>αι προκειμένου να δοθεί στην κοινωνία του Πειραιά</w:t>
      </w:r>
      <w:r>
        <w:rPr>
          <w:rFonts w:eastAsia="Times New Roman" w:cs="Times New Roman"/>
          <w:szCs w:val="24"/>
        </w:rPr>
        <w:t>,</w:t>
      </w:r>
      <w:r w:rsidRPr="00EF74CE">
        <w:rPr>
          <w:rFonts w:eastAsia="Times New Roman" w:cs="Times New Roman"/>
          <w:szCs w:val="24"/>
        </w:rPr>
        <w:t xml:space="preserve"> θα πρέπει όλοι να εκτελέσουμε τη δουλειά </w:t>
      </w:r>
      <w:r>
        <w:rPr>
          <w:rFonts w:eastAsia="Times New Roman" w:cs="Times New Roman"/>
          <w:szCs w:val="24"/>
        </w:rPr>
        <w:t>μας,</w:t>
      </w:r>
      <w:r w:rsidRPr="00EF74CE">
        <w:rPr>
          <w:rFonts w:eastAsia="Times New Roman" w:cs="Times New Roman"/>
          <w:szCs w:val="24"/>
        </w:rPr>
        <w:t xml:space="preserve"> τα καθήκοντά μας και να είμαστε όλοι ασφαλείς ότι το έργο αυτ</w:t>
      </w:r>
      <w:r w:rsidRPr="00EF74CE">
        <w:rPr>
          <w:rFonts w:eastAsia="Times New Roman" w:cs="Times New Roman"/>
          <w:szCs w:val="24"/>
        </w:rPr>
        <w:t>ό προχωρά</w:t>
      </w:r>
      <w:r>
        <w:rPr>
          <w:rFonts w:eastAsia="Times New Roman" w:cs="Times New Roman"/>
          <w:szCs w:val="24"/>
        </w:rPr>
        <w:t>ει.</w:t>
      </w:r>
    </w:p>
    <w:p w14:paraId="71454656" w14:textId="77777777" w:rsidR="00720170" w:rsidRDefault="00F52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eastAsia="Times New Roman" w:cs="Times New Roman"/>
          <w:szCs w:val="24"/>
        </w:rPr>
      </w:pPr>
      <w:r>
        <w:rPr>
          <w:rFonts w:eastAsia="Times New Roman" w:cs="Times New Roman"/>
          <w:szCs w:val="24"/>
        </w:rPr>
        <w:t>Σας ε</w:t>
      </w:r>
      <w:r w:rsidRPr="00EF74CE">
        <w:rPr>
          <w:rFonts w:eastAsia="Times New Roman" w:cs="Times New Roman"/>
          <w:szCs w:val="24"/>
        </w:rPr>
        <w:t>υχαριστώ</w:t>
      </w:r>
      <w:r>
        <w:rPr>
          <w:rFonts w:eastAsia="Times New Roman" w:cs="Times New Roman"/>
          <w:szCs w:val="24"/>
        </w:rPr>
        <w:t>,</w:t>
      </w:r>
      <w:r w:rsidRPr="00EF74CE">
        <w:rPr>
          <w:rFonts w:eastAsia="Times New Roman" w:cs="Times New Roman"/>
          <w:szCs w:val="24"/>
        </w:rPr>
        <w:t xml:space="preserve"> κύριε </w:t>
      </w:r>
      <w:r>
        <w:rPr>
          <w:rFonts w:eastAsia="Times New Roman" w:cs="Times New Roman"/>
          <w:szCs w:val="24"/>
        </w:rPr>
        <w:t>Π</w:t>
      </w:r>
      <w:r w:rsidRPr="00EF74CE">
        <w:rPr>
          <w:rFonts w:eastAsia="Times New Roman" w:cs="Times New Roman"/>
          <w:szCs w:val="24"/>
        </w:rPr>
        <w:t>ρόεδρε</w:t>
      </w:r>
      <w:r>
        <w:rPr>
          <w:rFonts w:eastAsia="Times New Roman" w:cs="Times New Roman"/>
          <w:szCs w:val="24"/>
        </w:rPr>
        <w:t>.</w:t>
      </w:r>
    </w:p>
    <w:p w14:paraId="71454657" w14:textId="77777777" w:rsidR="00720170" w:rsidRDefault="00F52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eastAsia="Times New Roman" w:cs="Times New Roman"/>
          <w:szCs w:val="24"/>
        </w:rPr>
      </w:pPr>
      <w:r w:rsidRPr="00B21AB7">
        <w:rPr>
          <w:rFonts w:eastAsia="Times New Roman" w:cs="Times New Roman"/>
          <w:b/>
          <w:szCs w:val="24"/>
        </w:rPr>
        <w:t>ΠΡΟΕΔΡΕΥΩΝ (Μάριος Γεωργιάδης):</w:t>
      </w:r>
      <w:r>
        <w:rPr>
          <w:rFonts w:eastAsia="Times New Roman" w:cs="Times New Roman"/>
          <w:b/>
          <w:szCs w:val="24"/>
        </w:rPr>
        <w:t xml:space="preserve"> </w:t>
      </w:r>
      <w:r w:rsidRPr="00A311B2">
        <w:rPr>
          <w:rFonts w:eastAsia="Times New Roman" w:cs="Times New Roman"/>
          <w:szCs w:val="24"/>
        </w:rPr>
        <w:t>Ε</w:t>
      </w:r>
      <w:r w:rsidRPr="00EF74CE">
        <w:rPr>
          <w:rFonts w:eastAsia="Times New Roman" w:cs="Times New Roman"/>
          <w:szCs w:val="24"/>
        </w:rPr>
        <w:t xml:space="preserve">υχαριστούμε τον κύριο </w:t>
      </w:r>
      <w:r>
        <w:rPr>
          <w:rFonts w:eastAsia="Times New Roman" w:cs="Times New Roman"/>
          <w:szCs w:val="24"/>
        </w:rPr>
        <w:t>Υπουργό.</w:t>
      </w:r>
    </w:p>
    <w:p w14:paraId="71454658" w14:textId="77777777" w:rsidR="00720170" w:rsidRDefault="00F52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eastAsia="Times New Roman" w:cs="Times New Roman"/>
          <w:szCs w:val="24"/>
        </w:rPr>
      </w:pPr>
      <w:r>
        <w:rPr>
          <w:rFonts w:eastAsia="Times New Roman" w:cs="Times New Roman"/>
          <w:szCs w:val="24"/>
        </w:rPr>
        <w:t>Ο</w:t>
      </w:r>
      <w:r w:rsidRPr="00EF74CE">
        <w:rPr>
          <w:rFonts w:eastAsia="Times New Roman" w:cs="Times New Roman"/>
          <w:szCs w:val="24"/>
        </w:rPr>
        <w:t>λοκληρώθηκε η συζήτηση των επίκαιρων ερωτήσεων</w:t>
      </w:r>
      <w:r>
        <w:rPr>
          <w:rFonts w:eastAsia="Times New Roman" w:cs="Times New Roman"/>
          <w:szCs w:val="24"/>
        </w:rPr>
        <w:t>.</w:t>
      </w:r>
    </w:p>
    <w:p w14:paraId="71454659" w14:textId="77777777" w:rsidR="00720170" w:rsidRDefault="00F52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eastAsia="Times New Roman" w:cs="Times New Roman"/>
          <w:szCs w:val="24"/>
        </w:rPr>
      </w:pPr>
      <w:r w:rsidRPr="00A311B2">
        <w:rPr>
          <w:rFonts w:eastAsia="Times New Roman" w:cs="Times New Roman"/>
          <w:szCs w:val="24"/>
        </w:rPr>
        <w:t>Κυρίες και κύριοι συνάδελφοι, δέχεστε στο σημείο αυτό να λύσουμε τη συνεδρίαση;</w:t>
      </w:r>
    </w:p>
    <w:p w14:paraId="7145465A" w14:textId="77777777" w:rsidR="00720170" w:rsidRDefault="00F52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eastAsia="Times New Roman" w:cs="Times New Roman"/>
          <w:szCs w:val="24"/>
        </w:rPr>
      </w:pPr>
      <w:r w:rsidRPr="00A311B2">
        <w:rPr>
          <w:rFonts w:eastAsia="Times New Roman" w:cs="Times New Roman"/>
          <w:b/>
          <w:szCs w:val="24"/>
        </w:rPr>
        <w:t>ΟΛΟΙ ΟΙ ΒΟΥΛΕΥΤΕΣ:</w:t>
      </w:r>
      <w:r w:rsidRPr="00A311B2">
        <w:rPr>
          <w:rFonts w:eastAsia="Times New Roman" w:cs="Times New Roman"/>
          <w:szCs w:val="24"/>
        </w:rPr>
        <w:t xml:space="preserve"> Μάλιστα, μάλιστα.</w:t>
      </w:r>
    </w:p>
    <w:p w14:paraId="7145465B" w14:textId="77777777" w:rsidR="00720170" w:rsidRDefault="00F52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eastAsia="Times New Roman" w:cs="Times New Roman"/>
          <w:szCs w:val="24"/>
        </w:rPr>
      </w:pPr>
      <w:r w:rsidRPr="00B21AB7">
        <w:rPr>
          <w:rFonts w:eastAsia="Times New Roman" w:cs="Times New Roman"/>
          <w:b/>
          <w:szCs w:val="24"/>
        </w:rPr>
        <w:t>ΠΡΟΕΔΡΕΥΩΝ (Μάριος Γεωργιάδης):</w:t>
      </w:r>
      <w:r>
        <w:rPr>
          <w:rFonts w:eastAsia="Times New Roman" w:cs="Times New Roman"/>
          <w:b/>
          <w:szCs w:val="24"/>
        </w:rPr>
        <w:t xml:space="preserve"> </w:t>
      </w:r>
      <w:r w:rsidRPr="00A311B2">
        <w:rPr>
          <w:rFonts w:eastAsia="Times New Roman" w:cs="Times New Roman"/>
          <w:szCs w:val="24"/>
        </w:rPr>
        <w:t>Με τη συναίνεση του Σώματος και ώρα 1</w:t>
      </w:r>
      <w:r>
        <w:rPr>
          <w:rFonts w:eastAsia="Times New Roman" w:cs="Times New Roman"/>
          <w:szCs w:val="24"/>
        </w:rPr>
        <w:t>9</w:t>
      </w:r>
      <w:r w:rsidRPr="00A311B2">
        <w:rPr>
          <w:rFonts w:eastAsia="Times New Roman" w:cs="Times New Roman"/>
          <w:szCs w:val="24"/>
        </w:rPr>
        <w:t>.</w:t>
      </w:r>
      <w:r>
        <w:rPr>
          <w:rFonts w:eastAsia="Times New Roman" w:cs="Times New Roman"/>
          <w:szCs w:val="24"/>
        </w:rPr>
        <w:t>43</w:t>
      </w:r>
      <w:r w:rsidRPr="00A311B2">
        <w:rPr>
          <w:rFonts w:eastAsia="Times New Roman" w:cs="Times New Roman"/>
          <w:szCs w:val="24"/>
        </w:rPr>
        <w:t xml:space="preserve">΄ </w:t>
      </w:r>
      <w:proofErr w:type="spellStart"/>
      <w:r w:rsidRPr="00A311B2">
        <w:rPr>
          <w:rFonts w:eastAsia="Times New Roman" w:cs="Times New Roman"/>
          <w:szCs w:val="24"/>
        </w:rPr>
        <w:t>λύεται</w:t>
      </w:r>
      <w:proofErr w:type="spellEnd"/>
      <w:r w:rsidRPr="00A311B2">
        <w:rPr>
          <w:rFonts w:eastAsia="Times New Roman" w:cs="Times New Roman"/>
          <w:szCs w:val="24"/>
        </w:rPr>
        <w:t xml:space="preserve"> η συνεδρίαση </w:t>
      </w:r>
      <w:r w:rsidRPr="00EF74CE">
        <w:rPr>
          <w:rFonts w:eastAsia="Times New Roman" w:cs="Times New Roman"/>
          <w:szCs w:val="24"/>
        </w:rPr>
        <w:t>για την</w:t>
      </w:r>
      <w:r w:rsidRPr="008D1E77">
        <w:rPr>
          <w:rFonts w:eastAsia="Times New Roman" w:cs="Times New Roman"/>
          <w:szCs w:val="24"/>
        </w:rPr>
        <w:t xml:space="preserve"> </w:t>
      </w:r>
      <w:r>
        <w:rPr>
          <w:rFonts w:eastAsia="Times New Roman" w:cs="Times New Roman"/>
          <w:szCs w:val="24"/>
        </w:rPr>
        <w:t>προσεχή</w:t>
      </w:r>
      <w:r w:rsidRPr="00EF74CE">
        <w:rPr>
          <w:rFonts w:eastAsia="Times New Roman" w:cs="Times New Roman"/>
          <w:szCs w:val="24"/>
        </w:rPr>
        <w:t xml:space="preserve"> </w:t>
      </w:r>
      <w:r>
        <w:rPr>
          <w:rFonts w:eastAsia="Times New Roman" w:cs="Times New Roman"/>
          <w:szCs w:val="24"/>
        </w:rPr>
        <w:t>Τ</w:t>
      </w:r>
      <w:r w:rsidRPr="00EF74CE">
        <w:rPr>
          <w:rFonts w:eastAsia="Times New Roman" w:cs="Times New Roman"/>
          <w:szCs w:val="24"/>
        </w:rPr>
        <w:t xml:space="preserve">ετάρτη 23 Ιανουαρίου 2019 και </w:t>
      </w:r>
      <w:r>
        <w:rPr>
          <w:rFonts w:eastAsia="Times New Roman" w:cs="Times New Roman"/>
          <w:szCs w:val="24"/>
        </w:rPr>
        <w:t>ώ</w:t>
      </w:r>
      <w:r w:rsidRPr="00EF74CE">
        <w:rPr>
          <w:rFonts w:eastAsia="Times New Roman" w:cs="Times New Roman"/>
          <w:szCs w:val="24"/>
        </w:rPr>
        <w:t xml:space="preserve">ρα </w:t>
      </w:r>
      <w:r w:rsidRPr="00A311B2">
        <w:rPr>
          <w:rFonts w:eastAsia="Times New Roman" w:cs="Times New Roman"/>
          <w:szCs w:val="24"/>
        </w:rPr>
        <w:t>10.00΄</w:t>
      </w:r>
      <w:r>
        <w:rPr>
          <w:rFonts w:eastAsia="Times New Roman" w:cs="Times New Roman"/>
          <w:szCs w:val="24"/>
        </w:rPr>
        <w:t>,</w:t>
      </w:r>
      <w:r w:rsidRPr="00EF74CE">
        <w:rPr>
          <w:rFonts w:eastAsia="Times New Roman" w:cs="Times New Roman"/>
          <w:szCs w:val="24"/>
        </w:rPr>
        <w:t xml:space="preserve"> με αντικείμενο εργασιών</w:t>
      </w:r>
      <w:r w:rsidRPr="009F1037">
        <w:rPr>
          <w:rFonts w:eastAsia="Times New Roman" w:cs="Times New Roman"/>
          <w:szCs w:val="24"/>
        </w:rPr>
        <w:t xml:space="preserve"> </w:t>
      </w:r>
      <w:r>
        <w:rPr>
          <w:rFonts w:eastAsia="Times New Roman" w:cs="Times New Roman"/>
          <w:szCs w:val="24"/>
        </w:rPr>
        <w:t xml:space="preserve">του Σώματος: </w:t>
      </w:r>
      <w:r w:rsidRPr="00EF74CE">
        <w:rPr>
          <w:rFonts w:eastAsia="Times New Roman" w:cs="Times New Roman"/>
          <w:szCs w:val="24"/>
        </w:rPr>
        <w:t xml:space="preserve"> νομοθετική εργασία</w:t>
      </w:r>
      <w:r>
        <w:rPr>
          <w:rFonts w:eastAsia="Times New Roman" w:cs="Times New Roman"/>
          <w:szCs w:val="24"/>
        </w:rPr>
        <w:t>,</w:t>
      </w:r>
      <w:r w:rsidRPr="00EF74CE">
        <w:rPr>
          <w:rFonts w:eastAsia="Times New Roman" w:cs="Times New Roman"/>
          <w:szCs w:val="24"/>
        </w:rPr>
        <w:t xml:space="preserve"> σύμφωνα με την </w:t>
      </w:r>
      <w:r>
        <w:rPr>
          <w:rFonts w:eastAsia="Times New Roman" w:cs="Times New Roman"/>
          <w:szCs w:val="24"/>
        </w:rPr>
        <w:t>η</w:t>
      </w:r>
      <w:r w:rsidRPr="00EF74CE">
        <w:rPr>
          <w:rFonts w:eastAsia="Times New Roman" w:cs="Times New Roman"/>
          <w:szCs w:val="24"/>
        </w:rPr>
        <w:t xml:space="preserve">μερησία </w:t>
      </w:r>
      <w:r>
        <w:rPr>
          <w:rFonts w:eastAsia="Times New Roman" w:cs="Times New Roman"/>
          <w:szCs w:val="24"/>
        </w:rPr>
        <w:t>δ</w:t>
      </w:r>
      <w:r w:rsidRPr="00EF74CE">
        <w:rPr>
          <w:rFonts w:eastAsia="Times New Roman" w:cs="Times New Roman"/>
          <w:szCs w:val="24"/>
        </w:rPr>
        <w:t>ιάταξη που θα διανεμηθεί</w:t>
      </w:r>
      <w:r>
        <w:rPr>
          <w:rFonts w:eastAsia="Times New Roman" w:cs="Times New Roman"/>
          <w:szCs w:val="24"/>
        </w:rPr>
        <w:t>.</w:t>
      </w:r>
    </w:p>
    <w:p w14:paraId="7145465C" w14:textId="77777777" w:rsidR="00720170" w:rsidRDefault="00F52584">
      <w:pPr>
        <w:spacing w:line="600" w:lineRule="auto"/>
        <w:ind w:firstLine="720"/>
        <w:jc w:val="both"/>
        <w:rPr>
          <w:rFonts w:eastAsia="Times New Roman" w:cs="Times New Roman"/>
          <w:szCs w:val="24"/>
        </w:rPr>
      </w:pPr>
      <w:r w:rsidRPr="00FA0071">
        <w:rPr>
          <w:rFonts w:eastAsia="Times New Roman" w:cs="Times New Roman"/>
          <w:b/>
          <w:szCs w:val="24"/>
        </w:rPr>
        <w:lastRenderedPageBreak/>
        <w:t>Ο ΠΡΟΕΔΡΟΣ</w:t>
      </w:r>
      <w:r>
        <w:rPr>
          <w:rFonts w:eastAsia="Times New Roman" w:cs="Times New Roman"/>
          <w:szCs w:val="24"/>
        </w:rPr>
        <w:t xml:space="preserve">                                                 </w:t>
      </w:r>
      <w:r w:rsidRPr="00FA0071">
        <w:rPr>
          <w:rFonts w:eastAsia="Times New Roman" w:cs="Times New Roman"/>
          <w:b/>
          <w:szCs w:val="24"/>
        </w:rPr>
        <w:t>ΟΙ ΓΡΑΜΜΑΤΕΙΣ</w:t>
      </w:r>
    </w:p>
    <w:sectPr w:rsidR="0072017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DXYCEbfjQK/W2IE5Rw8qh4zGKXk=" w:salt="KRaW03rhmRGr7IIqxeuz/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170"/>
    <w:rsid w:val="004E61DC"/>
    <w:rsid w:val="00720170"/>
    <w:rsid w:val="00F5258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44EE"/>
  <w15:docId w15:val="{787F15B4-1B95-41B6-94E4-BE3E0E52C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5DB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75D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768</MetadataID>
    <Session xmlns="641f345b-441b-4b81-9152-adc2e73ba5e1">Δ´</Session>
    <Date xmlns="641f345b-441b-4b81-9152-adc2e73ba5e1">2019-01-20T22:00:00+00:00</Date>
    <Status xmlns="641f345b-441b-4b81-9152-adc2e73ba5e1">
      <Url>https://intra.parliament.gr/praktika/Lists/Incoming_Metadata/EditForm.aspx?ID=768&amp;Source=/praktika/Recordings_Library/Forms/AllItems.aspx</Url>
      <Description>Δημοσιεύτηκε</Description>
    </Status>
    <Meeting xmlns="641f345b-441b-4b81-9152-adc2e73ba5e1">ΝΘ´</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6377AA-A3F6-4718-98D2-D7072692A37F}">
  <ds:schemaRefs>
    <ds:schemaRef ds:uri="http://schemas.microsoft.com/sharepoint/v3/contenttype/forms"/>
  </ds:schemaRefs>
</ds:datastoreItem>
</file>

<file path=customXml/itemProps2.xml><?xml version="1.0" encoding="utf-8"?>
<ds:datastoreItem xmlns:ds="http://schemas.openxmlformats.org/officeDocument/2006/customXml" ds:itemID="{F55EBCF8-F8CA-49B0-B588-FAFD6239361D}">
  <ds:schemaRef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terms/"/>
    <ds:schemaRef ds:uri="641f345b-441b-4b81-9152-adc2e73ba5e1"/>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00B6D716-F0A2-4FDE-9930-235B2742E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14365</Words>
  <Characters>77572</Characters>
  <Application>Microsoft Office Word</Application>
  <DocSecurity>0</DocSecurity>
  <Lines>646</Lines>
  <Paragraphs>183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2019-01-29T09:03:00Z</dcterms:created>
  <dcterms:modified xsi:type="dcterms:W3CDTF">2019-01-29T09:03:00Z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